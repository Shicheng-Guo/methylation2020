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A96CB" w14:textId="438A352A" w:rsidR="00F32309" w:rsidRPr="0081723F" w:rsidRDefault="00041AD3" w:rsidP="0089090A">
      <w:pPr>
        <w:jc w:val="both"/>
        <w:rPr>
          <w:rFonts w:ascii="Arial" w:hAnsi="Arial" w:cs="Arial"/>
          <w:b/>
          <w:sz w:val="22"/>
          <w:szCs w:val="22"/>
        </w:rPr>
      </w:pPr>
      <w:bookmarkStart w:id="0" w:name="_GoBack"/>
      <w:r w:rsidRPr="0081723F">
        <w:rPr>
          <w:rFonts w:ascii="Arial" w:hAnsi="Arial" w:cs="Arial"/>
          <w:b/>
          <w:sz w:val="22"/>
          <w:szCs w:val="22"/>
        </w:rPr>
        <w:t>G</w:t>
      </w:r>
      <w:r w:rsidR="00F32309" w:rsidRPr="0081723F">
        <w:rPr>
          <w:rFonts w:ascii="Arial" w:hAnsi="Arial" w:cs="Arial"/>
          <w:b/>
          <w:sz w:val="22"/>
          <w:szCs w:val="22"/>
        </w:rPr>
        <w:t>enome-wi</w:t>
      </w:r>
      <w:r w:rsidR="008766D6" w:rsidRPr="0081723F">
        <w:rPr>
          <w:rFonts w:ascii="Arial" w:hAnsi="Arial" w:cs="Arial"/>
          <w:b/>
          <w:sz w:val="22"/>
          <w:szCs w:val="22"/>
        </w:rPr>
        <w:t xml:space="preserve">de </w:t>
      </w:r>
      <w:ins w:id="1" w:author="Guo, Shicheng" w:date="2019-07-31T16:20:00Z">
        <w:r w:rsidR="008B50E2">
          <w:rPr>
            <w:rFonts w:ascii="Arial" w:hAnsi="Arial" w:cs="Arial"/>
            <w:b/>
            <w:sz w:val="22"/>
            <w:szCs w:val="22"/>
          </w:rPr>
          <w:t xml:space="preserve">DNA </w:t>
        </w:r>
      </w:ins>
      <w:r w:rsidR="008766D6" w:rsidRPr="0081723F">
        <w:rPr>
          <w:rFonts w:ascii="Arial" w:hAnsi="Arial" w:cs="Arial"/>
          <w:b/>
          <w:sz w:val="22"/>
          <w:szCs w:val="22"/>
        </w:rPr>
        <w:t xml:space="preserve">methylation </w:t>
      </w:r>
      <w:ins w:id="2" w:author="Guo, Shicheng" w:date="2019-07-31T16:21:00Z">
        <w:r w:rsidR="008B50E2">
          <w:rPr>
            <w:rFonts w:ascii="Arial" w:hAnsi="Arial" w:cs="Arial"/>
            <w:b/>
            <w:sz w:val="22"/>
            <w:szCs w:val="22"/>
          </w:rPr>
          <w:t xml:space="preserve">profiles </w:t>
        </w:r>
      </w:ins>
      <w:r w:rsidR="008766D6" w:rsidRPr="0081723F">
        <w:rPr>
          <w:rFonts w:ascii="Arial" w:hAnsi="Arial" w:cs="Arial"/>
          <w:b/>
          <w:sz w:val="22"/>
          <w:szCs w:val="22"/>
        </w:rPr>
        <w:t xml:space="preserve">of </w:t>
      </w:r>
      <w:del w:id="3" w:author="Guo, Shicheng" w:date="2019-07-31T16:22:00Z">
        <w:r w:rsidR="0082668A" w:rsidRPr="0081723F" w:rsidDel="008B50E2">
          <w:rPr>
            <w:rFonts w:ascii="Arial" w:hAnsi="Arial" w:cs="Arial"/>
            <w:b/>
            <w:sz w:val="22"/>
            <w:szCs w:val="22"/>
          </w:rPr>
          <w:delText>colorectal</w:delText>
        </w:r>
        <w:r w:rsidR="00F32309" w:rsidRPr="0081723F" w:rsidDel="008B50E2">
          <w:rPr>
            <w:rFonts w:ascii="Arial" w:hAnsi="Arial" w:cs="Arial"/>
            <w:b/>
            <w:sz w:val="22"/>
            <w:szCs w:val="22"/>
          </w:rPr>
          <w:delText xml:space="preserve"> </w:delText>
        </w:r>
      </w:del>
      <w:ins w:id="4" w:author="Guo, Shicheng" w:date="2019-07-31T16:22:00Z">
        <w:r w:rsidR="008B50E2">
          <w:rPr>
            <w:rFonts w:ascii="Arial" w:hAnsi="Arial" w:cs="Arial"/>
            <w:b/>
            <w:sz w:val="22"/>
            <w:szCs w:val="22"/>
          </w:rPr>
          <w:t xml:space="preserve">low and high risk </w:t>
        </w:r>
      </w:ins>
      <w:r w:rsidR="008766D6" w:rsidRPr="0081723F">
        <w:rPr>
          <w:rFonts w:ascii="Arial" w:hAnsi="Arial" w:cs="Arial"/>
          <w:b/>
          <w:sz w:val="22"/>
          <w:szCs w:val="22"/>
        </w:rPr>
        <w:t>adenoma</w:t>
      </w:r>
      <w:r w:rsidRPr="0081723F">
        <w:rPr>
          <w:rFonts w:ascii="Arial" w:hAnsi="Arial" w:cs="Arial"/>
          <w:b/>
          <w:sz w:val="22"/>
          <w:szCs w:val="22"/>
        </w:rPr>
        <w:t xml:space="preserve"> </w:t>
      </w:r>
      <w:del w:id="5" w:author="Guo, Shicheng" w:date="2019-07-31T16:21:00Z">
        <w:r w:rsidRPr="0081723F" w:rsidDel="008B50E2">
          <w:rPr>
            <w:rFonts w:ascii="Arial" w:hAnsi="Arial" w:cs="Arial"/>
            <w:b/>
            <w:sz w:val="22"/>
            <w:szCs w:val="22"/>
          </w:rPr>
          <w:delText>analysis</w:delText>
        </w:r>
        <w:r w:rsidR="008766D6" w:rsidRPr="0081723F" w:rsidDel="008B50E2">
          <w:rPr>
            <w:rFonts w:ascii="Arial" w:hAnsi="Arial" w:cs="Arial"/>
            <w:b/>
            <w:sz w:val="22"/>
            <w:szCs w:val="22"/>
          </w:rPr>
          <w:delText xml:space="preserve"> </w:delText>
        </w:r>
      </w:del>
      <w:r w:rsidR="00F32309" w:rsidRPr="0081723F">
        <w:rPr>
          <w:rFonts w:ascii="Arial" w:hAnsi="Arial" w:cs="Arial"/>
          <w:b/>
          <w:sz w:val="22"/>
          <w:szCs w:val="22"/>
        </w:rPr>
        <w:t xml:space="preserve">reveals potential </w:t>
      </w:r>
      <w:r w:rsidR="008766D6" w:rsidRPr="0081723F">
        <w:rPr>
          <w:rFonts w:ascii="Arial" w:hAnsi="Arial" w:cs="Arial"/>
          <w:b/>
          <w:sz w:val="22"/>
          <w:szCs w:val="22"/>
        </w:rPr>
        <w:t xml:space="preserve">early diagnosis </w:t>
      </w:r>
      <w:r w:rsidR="00F32309" w:rsidRPr="0081723F">
        <w:rPr>
          <w:rFonts w:ascii="Arial" w:hAnsi="Arial" w:cs="Arial"/>
          <w:b/>
          <w:sz w:val="22"/>
          <w:szCs w:val="22"/>
        </w:rPr>
        <w:t>biomarkers</w:t>
      </w:r>
      <w:ins w:id="6" w:author="Guo, Shicheng" w:date="2019-07-31T16:22:00Z">
        <w:r w:rsidR="008B50E2">
          <w:rPr>
            <w:rFonts w:ascii="Arial" w:hAnsi="Arial" w:cs="Arial"/>
            <w:b/>
            <w:sz w:val="22"/>
            <w:szCs w:val="22"/>
          </w:rPr>
          <w:t xml:space="preserve"> for </w:t>
        </w:r>
        <w:r w:rsidR="008B50E2" w:rsidRPr="0081723F">
          <w:rPr>
            <w:rFonts w:ascii="Arial" w:hAnsi="Arial" w:cs="Arial"/>
            <w:b/>
            <w:sz w:val="22"/>
            <w:szCs w:val="22"/>
          </w:rPr>
          <w:t>colorectal</w:t>
        </w:r>
        <w:r w:rsidR="008B50E2">
          <w:rPr>
            <w:rFonts w:ascii="Arial" w:hAnsi="Arial" w:cs="Arial"/>
            <w:b/>
            <w:sz w:val="22"/>
            <w:szCs w:val="22"/>
          </w:rPr>
          <w:t xml:space="preserve"> carcinoma</w:t>
        </w:r>
      </w:ins>
    </w:p>
    <w:bookmarkEnd w:id="0"/>
    <w:p w14:paraId="6ACC111D" w14:textId="0D6B860C" w:rsidR="00DA5F37" w:rsidRPr="0081723F" w:rsidRDefault="00DA5F37" w:rsidP="0089090A">
      <w:pPr>
        <w:jc w:val="both"/>
        <w:rPr>
          <w:rFonts w:ascii="Arial" w:hAnsi="Arial" w:cs="Arial"/>
          <w:sz w:val="22"/>
          <w:szCs w:val="22"/>
        </w:rPr>
      </w:pPr>
    </w:p>
    <w:p w14:paraId="71022AD6" w14:textId="77777777" w:rsidR="007C3E92" w:rsidRPr="0081723F" w:rsidRDefault="007C3E92" w:rsidP="0089090A">
      <w:pPr>
        <w:jc w:val="both"/>
        <w:rPr>
          <w:rFonts w:ascii="Arial" w:hAnsi="Arial" w:cs="Arial"/>
          <w:sz w:val="22"/>
          <w:szCs w:val="22"/>
        </w:rPr>
      </w:pPr>
    </w:p>
    <w:p w14:paraId="325E373D" w14:textId="45D039B5" w:rsidR="00DA5F37" w:rsidRPr="0081723F" w:rsidRDefault="00565874" w:rsidP="0089090A">
      <w:pPr>
        <w:jc w:val="both"/>
        <w:rPr>
          <w:rFonts w:ascii="Arial" w:hAnsi="Arial" w:cs="Arial"/>
          <w:sz w:val="22"/>
          <w:szCs w:val="22"/>
        </w:rPr>
      </w:pPr>
      <w:r w:rsidRPr="0081723F">
        <w:rPr>
          <w:rFonts w:ascii="Arial" w:hAnsi="Arial" w:cs="Arial"/>
          <w:sz w:val="22"/>
          <w:szCs w:val="22"/>
        </w:rPr>
        <w:t>Jian Fan</w:t>
      </w:r>
      <w:r w:rsidR="00823739" w:rsidRPr="0081723F">
        <w:rPr>
          <w:rFonts w:ascii="Arial" w:hAnsi="Arial" w:cs="Arial"/>
          <w:sz w:val="22"/>
          <w:szCs w:val="22"/>
          <w:vertAlign w:val="superscript"/>
        </w:rPr>
        <w:t>1,4, #</w:t>
      </w:r>
      <w:r w:rsidRPr="0081723F">
        <w:rPr>
          <w:rFonts w:ascii="Arial" w:hAnsi="Arial" w:cs="Arial"/>
          <w:sz w:val="22"/>
          <w:szCs w:val="22"/>
        </w:rPr>
        <w:t>, Jun Li</w:t>
      </w:r>
      <w:r w:rsidR="00823739" w:rsidRPr="0081723F">
        <w:rPr>
          <w:rFonts w:ascii="Arial" w:hAnsi="Arial" w:cs="Arial"/>
          <w:sz w:val="22"/>
          <w:szCs w:val="22"/>
          <w:vertAlign w:val="superscript"/>
        </w:rPr>
        <w:t>2, #</w:t>
      </w:r>
      <w:r w:rsidRPr="0081723F">
        <w:rPr>
          <w:rFonts w:ascii="Arial" w:hAnsi="Arial" w:cs="Arial"/>
          <w:sz w:val="22"/>
          <w:szCs w:val="22"/>
        </w:rPr>
        <w:t>, Chengcheng Tao</w:t>
      </w:r>
      <w:r w:rsidR="00823739" w:rsidRPr="0081723F">
        <w:rPr>
          <w:rFonts w:ascii="Arial" w:hAnsi="Arial" w:cs="Arial"/>
          <w:sz w:val="22"/>
          <w:szCs w:val="22"/>
          <w:vertAlign w:val="superscript"/>
        </w:rPr>
        <w:t>1</w:t>
      </w:r>
      <w:r w:rsidRPr="0081723F">
        <w:rPr>
          <w:rFonts w:ascii="Arial" w:hAnsi="Arial" w:cs="Arial"/>
          <w:sz w:val="22"/>
          <w:szCs w:val="22"/>
        </w:rPr>
        <w:t>, Wenjing Wang</w:t>
      </w:r>
      <w:r w:rsidR="00823739" w:rsidRPr="0081723F">
        <w:rPr>
          <w:rFonts w:ascii="Arial" w:hAnsi="Arial" w:cs="Arial"/>
          <w:sz w:val="22"/>
          <w:szCs w:val="22"/>
          <w:vertAlign w:val="superscript"/>
        </w:rPr>
        <w:t>2</w:t>
      </w:r>
      <w:r w:rsidRPr="0081723F">
        <w:rPr>
          <w:rFonts w:ascii="Arial" w:hAnsi="Arial" w:cs="Arial"/>
          <w:sz w:val="22"/>
          <w:szCs w:val="22"/>
        </w:rPr>
        <w:t>, Shicheng Guo</w:t>
      </w:r>
      <w:r w:rsidR="00823739" w:rsidRPr="0081723F">
        <w:rPr>
          <w:rFonts w:ascii="Arial" w:hAnsi="Arial" w:cs="Arial"/>
          <w:sz w:val="22"/>
          <w:szCs w:val="22"/>
          <w:vertAlign w:val="superscript"/>
        </w:rPr>
        <w:t>3</w:t>
      </w:r>
      <w:r w:rsidRPr="0081723F">
        <w:rPr>
          <w:rFonts w:ascii="Arial" w:hAnsi="Arial" w:cs="Arial"/>
          <w:sz w:val="22"/>
          <w:szCs w:val="22"/>
        </w:rPr>
        <w:t>, Dake Zhang</w:t>
      </w:r>
      <w:r w:rsidR="00823739" w:rsidRPr="0081723F">
        <w:rPr>
          <w:rFonts w:ascii="Arial" w:hAnsi="Arial" w:cs="Arial"/>
          <w:sz w:val="22"/>
          <w:szCs w:val="22"/>
          <w:vertAlign w:val="superscript"/>
        </w:rPr>
        <w:t>1</w:t>
      </w:r>
      <w:r w:rsidRPr="0081723F">
        <w:rPr>
          <w:rFonts w:ascii="Arial" w:hAnsi="Arial" w:cs="Arial"/>
          <w:sz w:val="22"/>
          <w:szCs w:val="22"/>
        </w:rPr>
        <w:t>, Shigang Ding</w:t>
      </w:r>
      <w:r w:rsidR="00823739" w:rsidRPr="0081723F">
        <w:rPr>
          <w:rFonts w:ascii="Arial" w:hAnsi="Arial" w:cs="Arial"/>
          <w:sz w:val="22"/>
          <w:szCs w:val="22"/>
          <w:vertAlign w:val="superscript"/>
        </w:rPr>
        <w:t>2, *</w:t>
      </w:r>
      <w:r w:rsidRPr="0081723F">
        <w:rPr>
          <w:rFonts w:ascii="Arial" w:hAnsi="Arial" w:cs="Arial"/>
          <w:sz w:val="22"/>
          <w:szCs w:val="22"/>
        </w:rPr>
        <w:t>, Changqing Zeng</w:t>
      </w:r>
      <w:r w:rsidR="00823739" w:rsidRPr="0081723F">
        <w:rPr>
          <w:rFonts w:ascii="Arial" w:hAnsi="Arial" w:cs="Arial"/>
          <w:sz w:val="22"/>
          <w:szCs w:val="22"/>
          <w:vertAlign w:val="superscript"/>
        </w:rPr>
        <w:t>1,</w:t>
      </w:r>
      <w:r w:rsidR="005036BF" w:rsidRPr="0081723F">
        <w:rPr>
          <w:rFonts w:ascii="Arial" w:hAnsi="Arial" w:cs="Arial"/>
          <w:sz w:val="22"/>
          <w:szCs w:val="22"/>
          <w:vertAlign w:val="superscript"/>
        </w:rPr>
        <w:t xml:space="preserve"> *</w:t>
      </w:r>
      <w:r w:rsidRPr="0081723F">
        <w:rPr>
          <w:rFonts w:ascii="Arial" w:hAnsi="Arial" w:cs="Arial"/>
          <w:sz w:val="22"/>
          <w:szCs w:val="22"/>
        </w:rPr>
        <w:t>.</w:t>
      </w:r>
    </w:p>
    <w:p w14:paraId="18EB02DE" w14:textId="77777777" w:rsidR="00565874" w:rsidRPr="0081723F" w:rsidRDefault="00565874" w:rsidP="0089090A">
      <w:pPr>
        <w:jc w:val="both"/>
        <w:rPr>
          <w:rFonts w:ascii="Arial" w:hAnsi="Arial" w:cs="Arial"/>
          <w:sz w:val="22"/>
          <w:szCs w:val="22"/>
        </w:rPr>
      </w:pPr>
    </w:p>
    <w:p w14:paraId="37B23721" w14:textId="55E7B602" w:rsidR="00565874" w:rsidRPr="0081723F" w:rsidRDefault="00571F05" w:rsidP="0089090A">
      <w:pPr>
        <w:jc w:val="both"/>
        <w:rPr>
          <w:rFonts w:ascii="Arial" w:hAnsi="Arial" w:cs="Arial"/>
          <w:sz w:val="22"/>
          <w:szCs w:val="22"/>
        </w:rPr>
      </w:pPr>
      <w:r w:rsidRPr="0081723F">
        <w:rPr>
          <w:rFonts w:ascii="Arial" w:hAnsi="Arial" w:cs="Arial"/>
          <w:sz w:val="22"/>
          <w:szCs w:val="22"/>
          <w:vertAlign w:val="superscript"/>
        </w:rPr>
        <w:t>1</w:t>
      </w:r>
      <w:r w:rsidR="00565874" w:rsidRPr="0081723F">
        <w:rPr>
          <w:rFonts w:ascii="Arial" w:hAnsi="Arial" w:cs="Arial"/>
          <w:sz w:val="22"/>
          <w:szCs w:val="22"/>
          <w:rPrChange w:id="7" w:author="Guo, Shicheng" w:date="2019-07-31T16:09:00Z">
            <w:rPr>
              <w:rFonts w:ascii="Arial" w:hAnsi="Arial" w:cs="Arial" w:hint="eastAsia"/>
              <w:sz w:val="22"/>
              <w:szCs w:val="22"/>
            </w:rPr>
          </w:rPrChange>
        </w:rPr>
        <w:t>Key</w:t>
      </w:r>
      <w:r w:rsidR="00565874" w:rsidRPr="0081723F">
        <w:rPr>
          <w:rFonts w:ascii="Arial" w:hAnsi="Arial" w:cs="Arial"/>
          <w:sz w:val="22"/>
          <w:szCs w:val="22"/>
        </w:rPr>
        <w:t xml:space="preserve"> Laboratory of Genomic and Precision Medicine, Beijing Institute of Genomics, Chinese Academy of Sciences, Beijing </w:t>
      </w:r>
      <w:r w:rsidR="00823739" w:rsidRPr="0081723F">
        <w:rPr>
          <w:rFonts w:ascii="Arial" w:hAnsi="Arial" w:cs="Arial"/>
          <w:sz w:val="22"/>
          <w:szCs w:val="22"/>
        </w:rPr>
        <w:t xml:space="preserve">100101, </w:t>
      </w:r>
      <w:r w:rsidR="00565874" w:rsidRPr="0081723F">
        <w:rPr>
          <w:rFonts w:ascii="Arial" w:hAnsi="Arial" w:cs="Arial"/>
          <w:sz w:val="22"/>
          <w:szCs w:val="22"/>
        </w:rPr>
        <w:t>China</w:t>
      </w:r>
    </w:p>
    <w:p w14:paraId="19E19588" w14:textId="7D70998B" w:rsidR="00565874" w:rsidRPr="0081723F" w:rsidRDefault="00823739" w:rsidP="0089090A">
      <w:pPr>
        <w:jc w:val="both"/>
        <w:rPr>
          <w:rFonts w:ascii="Arial" w:hAnsi="Arial" w:cs="Arial"/>
          <w:sz w:val="22"/>
          <w:szCs w:val="22"/>
        </w:rPr>
      </w:pPr>
      <w:r w:rsidRPr="0081723F">
        <w:rPr>
          <w:rFonts w:ascii="Arial" w:hAnsi="Arial" w:cs="Arial"/>
          <w:sz w:val="22"/>
          <w:szCs w:val="22"/>
          <w:vertAlign w:val="superscript"/>
        </w:rPr>
        <w:t>2</w:t>
      </w:r>
      <w:r w:rsidR="00565874" w:rsidRPr="0081723F">
        <w:rPr>
          <w:rFonts w:ascii="Arial" w:hAnsi="Arial" w:cs="Arial"/>
          <w:sz w:val="22"/>
          <w:szCs w:val="22"/>
        </w:rPr>
        <w:t>Department of Gastroenterology, Peking University Third Hospital, Beijing</w:t>
      </w:r>
      <w:r w:rsidRPr="0081723F">
        <w:rPr>
          <w:rFonts w:ascii="Arial" w:hAnsi="Arial" w:cs="Arial"/>
          <w:sz w:val="22"/>
          <w:szCs w:val="22"/>
        </w:rPr>
        <w:t xml:space="preserve"> 100191</w:t>
      </w:r>
      <w:r w:rsidR="00565874" w:rsidRPr="0081723F">
        <w:rPr>
          <w:rFonts w:ascii="Arial" w:hAnsi="Arial" w:cs="Arial"/>
          <w:sz w:val="22"/>
          <w:szCs w:val="22"/>
        </w:rPr>
        <w:t>, China</w:t>
      </w:r>
    </w:p>
    <w:p w14:paraId="6EB70300" w14:textId="5CD651ED" w:rsidR="00823739" w:rsidRPr="0081723F" w:rsidRDefault="00823739" w:rsidP="0089090A">
      <w:pPr>
        <w:jc w:val="both"/>
        <w:rPr>
          <w:rFonts w:ascii="Arial" w:hAnsi="Arial" w:cs="Arial"/>
          <w:sz w:val="22"/>
          <w:szCs w:val="22"/>
        </w:rPr>
      </w:pPr>
      <w:r w:rsidRPr="0081723F">
        <w:rPr>
          <w:rFonts w:ascii="Arial" w:hAnsi="Arial" w:cs="Arial"/>
          <w:sz w:val="22"/>
          <w:szCs w:val="22"/>
          <w:vertAlign w:val="superscript"/>
        </w:rPr>
        <w:t>3</w:t>
      </w:r>
      <w:r w:rsidR="00565874" w:rsidRPr="0081723F">
        <w:rPr>
          <w:rFonts w:ascii="Arial" w:hAnsi="Arial" w:cs="Arial"/>
          <w:sz w:val="22"/>
          <w:szCs w:val="22"/>
        </w:rPr>
        <w:t>Center for Precision Medicine Research, Marshfield Clinic Research Institute, Marshfield, WI, USA</w:t>
      </w:r>
    </w:p>
    <w:p w14:paraId="7D33647E" w14:textId="7DFB1AF2" w:rsidR="00823739" w:rsidRPr="0081723F" w:rsidRDefault="00823739" w:rsidP="0089090A">
      <w:pPr>
        <w:jc w:val="both"/>
        <w:rPr>
          <w:rFonts w:ascii="Arial" w:hAnsi="Arial" w:cs="Arial"/>
          <w:sz w:val="22"/>
          <w:szCs w:val="22"/>
        </w:rPr>
      </w:pPr>
      <w:r w:rsidRPr="0081723F">
        <w:rPr>
          <w:rFonts w:ascii="Arial" w:hAnsi="Arial" w:cs="Arial"/>
          <w:sz w:val="22"/>
          <w:szCs w:val="22"/>
          <w:vertAlign w:val="superscript"/>
        </w:rPr>
        <w:t>4</w:t>
      </w:r>
      <w:r w:rsidRPr="0081723F">
        <w:rPr>
          <w:rFonts w:ascii="Arial" w:hAnsi="Arial" w:cs="Arial"/>
          <w:sz w:val="22"/>
          <w:szCs w:val="22"/>
        </w:rPr>
        <w:t>University of Chinese Academy of Sciences, Beijing 100049, China</w:t>
      </w:r>
    </w:p>
    <w:p w14:paraId="32C1AC19" w14:textId="77777777" w:rsidR="00823739" w:rsidRPr="0081723F" w:rsidRDefault="00823739" w:rsidP="008237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63"/>
        <w:rPr>
          <w:rFonts w:ascii="Arial" w:hAnsi="Arial" w:cs="Arial"/>
          <w:sz w:val="22"/>
          <w:szCs w:val="22"/>
        </w:rPr>
      </w:pPr>
      <w:r w:rsidRPr="0081723F">
        <w:rPr>
          <w:rFonts w:ascii="Arial" w:hAnsi="Arial" w:cs="Arial"/>
          <w:sz w:val="22"/>
          <w:szCs w:val="22"/>
        </w:rPr>
        <w:t># These authors contributed equally to this work; * Corresponding Author</w:t>
      </w:r>
    </w:p>
    <w:p w14:paraId="7D3343EC" w14:textId="718ABEB1" w:rsidR="00823739" w:rsidRPr="0081723F" w:rsidRDefault="00823739" w:rsidP="0089090A">
      <w:pPr>
        <w:jc w:val="both"/>
        <w:rPr>
          <w:rFonts w:ascii="Arial" w:hAnsi="Arial" w:cs="Arial"/>
          <w:sz w:val="22"/>
          <w:szCs w:val="22"/>
        </w:rPr>
      </w:pPr>
    </w:p>
    <w:p w14:paraId="72C28DC6" w14:textId="2CC5E057" w:rsidR="007C3E92" w:rsidRPr="0081723F" w:rsidRDefault="007C3E92" w:rsidP="0089090A">
      <w:pPr>
        <w:jc w:val="both"/>
        <w:rPr>
          <w:rFonts w:ascii="Arial" w:hAnsi="Arial" w:cs="Arial"/>
          <w:sz w:val="22"/>
          <w:szCs w:val="22"/>
        </w:rPr>
      </w:pPr>
    </w:p>
    <w:p w14:paraId="3E3C2360" w14:textId="77777777" w:rsidR="007C3E92" w:rsidRPr="0081723F" w:rsidRDefault="007C3E92" w:rsidP="0089090A">
      <w:pPr>
        <w:jc w:val="both"/>
        <w:rPr>
          <w:rFonts w:ascii="Arial" w:hAnsi="Arial" w:cs="Arial"/>
          <w:sz w:val="22"/>
          <w:szCs w:val="22"/>
        </w:rPr>
      </w:pPr>
    </w:p>
    <w:p w14:paraId="45C74B7C" w14:textId="007103DE" w:rsidR="005036BF" w:rsidRPr="0081723F" w:rsidRDefault="005036BF" w:rsidP="007C3E92">
      <w:pPr>
        <w:rPr>
          <w:rStyle w:val="Hyperlink"/>
          <w:rFonts w:ascii="Arial" w:hAnsi="Arial" w:cs="Arial"/>
          <w:noProof/>
          <w:color w:val="auto"/>
          <w:sz w:val="22"/>
          <w:szCs w:val="22"/>
          <w:rPrChange w:id="8" w:author="Guo, Shicheng" w:date="2019-07-31T16:09:00Z">
            <w:rPr>
              <w:rStyle w:val="Hyperlink"/>
              <w:rFonts w:ascii="Arial" w:hAnsi="Arial" w:cs="Arial"/>
              <w:noProof/>
              <w:sz w:val="22"/>
            </w:rPr>
          </w:rPrChange>
        </w:rPr>
      </w:pPr>
      <w:r w:rsidRPr="0081723F">
        <w:rPr>
          <w:rStyle w:val="Hyperlink"/>
          <w:rFonts w:ascii="Arial" w:hAnsi="Arial" w:cs="Arial"/>
          <w:noProof/>
          <w:color w:val="auto"/>
          <w:sz w:val="22"/>
          <w:szCs w:val="22"/>
          <w:rPrChange w:id="9" w:author="Guo, Shicheng" w:date="2019-07-31T16:09:00Z">
            <w:rPr>
              <w:rStyle w:val="Hyperlink"/>
              <w:rFonts w:ascii="Arial" w:hAnsi="Arial" w:cs="Arial"/>
              <w:noProof/>
              <w:sz w:val="22"/>
            </w:rPr>
          </w:rPrChange>
        </w:rPr>
        <w:t>Shigang Ding, M.D.</w:t>
      </w:r>
    </w:p>
    <w:p w14:paraId="52F447BD" w14:textId="0AAE05D6" w:rsidR="005036BF" w:rsidRPr="0081723F" w:rsidRDefault="005036BF" w:rsidP="005036BF">
      <w:pPr>
        <w:jc w:val="both"/>
        <w:rPr>
          <w:rFonts w:ascii="Arial" w:hAnsi="Arial" w:cs="Arial"/>
          <w:sz w:val="22"/>
          <w:szCs w:val="22"/>
        </w:rPr>
      </w:pPr>
      <w:r w:rsidRPr="0081723F">
        <w:rPr>
          <w:rFonts w:ascii="Arial" w:hAnsi="Arial" w:cs="Arial"/>
          <w:sz w:val="22"/>
          <w:szCs w:val="22"/>
        </w:rPr>
        <w:t>Department of Gastroenterology, Peking University Third Hospital, Beijing 100191, China</w:t>
      </w:r>
    </w:p>
    <w:p w14:paraId="5122A055" w14:textId="10284ECB" w:rsidR="005036BF" w:rsidRPr="0081723F" w:rsidRDefault="005036BF" w:rsidP="005036BF">
      <w:pPr>
        <w:jc w:val="both"/>
        <w:rPr>
          <w:rFonts w:ascii="Arial" w:hAnsi="Arial" w:cs="Arial"/>
          <w:sz w:val="22"/>
          <w:szCs w:val="22"/>
        </w:rPr>
      </w:pPr>
      <w:r w:rsidRPr="0081723F">
        <w:rPr>
          <w:rFonts w:ascii="Arial" w:hAnsi="Arial" w:cs="Arial"/>
          <w:sz w:val="22"/>
          <w:szCs w:val="22"/>
        </w:rPr>
        <w:t xml:space="preserve">Tel: </w:t>
      </w:r>
      <w:r w:rsidR="007C3E92" w:rsidRPr="0081723F">
        <w:rPr>
          <w:rFonts w:ascii="Arial" w:hAnsi="Arial" w:cs="Arial"/>
          <w:sz w:val="22"/>
          <w:szCs w:val="22"/>
          <w:highlight w:val="yellow"/>
        </w:rPr>
        <w:t>XXXX</w:t>
      </w:r>
    </w:p>
    <w:p w14:paraId="488A51C8" w14:textId="16861936" w:rsidR="005036BF" w:rsidRPr="0081723F" w:rsidRDefault="005036BF" w:rsidP="005036BF">
      <w:pPr>
        <w:jc w:val="both"/>
        <w:rPr>
          <w:rFonts w:ascii="Arial" w:hAnsi="Arial" w:cs="Arial"/>
          <w:sz w:val="22"/>
          <w:szCs w:val="22"/>
        </w:rPr>
      </w:pPr>
      <w:r w:rsidRPr="0081723F">
        <w:rPr>
          <w:rFonts w:ascii="Arial" w:hAnsi="Arial" w:cs="Arial"/>
          <w:sz w:val="22"/>
          <w:szCs w:val="22"/>
        </w:rPr>
        <w:t xml:space="preserve">Email: </w:t>
      </w:r>
      <w:r w:rsidR="00C62EE0" w:rsidRPr="0081723F">
        <w:rPr>
          <w:rStyle w:val="Hyperlink"/>
          <w:rFonts w:ascii="Arial" w:hAnsi="Arial" w:cs="Arial"/>
          <w:color w:val="auto"/>
          <w:sz w:val="22"/>
          <w:szCs w:val="22"/>
          <w:rPrChange w:id="10" w:author="Guo, Shicheng" w:date="2019-07-31T16:09:00Z">
            <w:rPr>
              <w:rStyle w:val="Hyperlink"/>
              <w:rFonts w:ascii="Arial" w:hAnsi="Arial" w:cs="Arial"/>
              <w:sz w:val="22"/>
            </w:rPr>
          </w:rPrChange>
        </w:rPr>
        <w:t>dingshigang222@163.com</w:t>
      </w:r>
    </w:p>
    <w:p w14:paraId="7F98DCB6" w14:textId="2425F570" w:rsidR="005036BF" w:rsidRPr="0081723F" w:rsidRDefault="005036BF" w:rsidP="0089090A">
      <w:pPr>
        <w:jc w:val="both"/>
        <w:rPr>
          <w:rFonts w:ascii="Arial" w:hAnsi="Arial" w:cs="Arial"/>
          <w:sz w:val="22"/>
          <w:szCs w:val="22"/>
        </w:rPr>
      </w:pPr>
    </w:p>
    <w:p w14:paraId="5F45A22D" w14:textId="77777777" w:rsidR="007C3E92" w:rsidRPr="0081723F" w:rsidRDefault="007C3E92" w:rsidP="0089090A">
      <w:pPr>
        <w:jc w:val="both"/>
        <w:rPr>
          <w:rFonts w:ascii="Arial" w:hAnsi="Arial" w:cs="Arial"/>
          <w:sz w:val="22"/>
          <w:szCs w:val="22"/>
        </w:rPr>
      </w:pPr>
    </w:p>
    <w:p w14:paraId="295848F6" w14:textId="77777777" w:rsidR="005036BF" w:rsidRPr="0081723F" w:rsidRDefault="005036BF" w:rsidP="005036BF">
      <w:pPr>
        <w:rPr>
          <w:rStyle w:val="Hyperlink"/>
          <w:rFonts w:ascii="Arial" w:hAnsi="Arial" w:cs="Arial"/>
          <w:noProof/>
          <w:color w:val="auto"/>
          <w:sz w:val="22"/>
          <w:szCs w:val="22"/>
          <w:rPrChange w:id="11" w:author="Guo, Shicheng" w:date="2019-07-31T16:09:00Z">
            <w:rPr>
              <w:rStyle w:val="Hyperlink"/>
              <w:rFonts w:ascii="Arial" w:hAnsi="Arial" w:cs="Arial"/>
              <w:noProof/>
              <w:sz w:val="22"/>
            </w:rPr>
          </w:rPrChange>
        </w:rPr>
      </w:pPr>
      <w:r w:rsidRPr="0081723F">
        <w:rPr>
          <w:rStyle w:val="Hyperlink"/>
          <w:rFonts w:ascii="Arial" w:hAnsi="Arial" w:cs="Arial"/>
          <w:noProof/>
          <w:color w:val="auto"/>
          <w:sz w:val="22"/>
          <w:szCs w:val="22"/>
          <w:rPrChange w:id="12" w:author="Guo, Shicheng" w:date="2019-07-31T16:09:00Z">
            <w:rPr>
              <w:rStyle w:val="Hyperlink"/>
              <w:rFonts w:ascii="Arial" w:hAnsi="Arial" w:cs="Arial"/>
              <w:noProof/>
              <w:sz w:val="22"/>
            </w:rPr>
          </w:rPrChange>
        </w:rPr>
        <w:t>Changqing Zeng, Ph.D.</w:t>
      </w:r>
    </w:p>
    <w:p w14:paraId="3AF3D085" w14:textId="77777777" w:rsidR="005036BF" w:rsidRPr="0081723F" w:rsidRDefault="005036BF" w:rsidP="005036BF">
      <w:pPr>
        <w:rPr>
          <w:rFonts w:ascii="Arial" w:hAnsi="Arial" w:cs="Arial"/>
          <w:sz w:val="22"/>
          <w:szCs w:val="22"/>
        </w:rPr>
      </w:pPr>
      <w:r w:rsidRPr="0081723F">
        <w:rPr>
          <w:rFonts w:ascii="Arial" w:hAnsi="Arial" w:cs="Arial"/>
          <w:sz w:val="22"/>
          <w:szCs w:val="22"/>
        </w:rPr>
        <w:t>Key Laboratory of Genomic and Precision Medicine, Beijing Institute of Genomics</w:t>
      </w:r>
    </w:p>
    <w:p w14:paraId="36935F46" w14:textId="77777777" w:rsidR="005036BF" w:rsidRPr="0081723F" w:rsidRDefault="005036BF" w:rsidP="005036BF">
      <w:pPr>
        <w:rPr>
          <w:rStyle w:val="Hyperlink"/>
          <w:rFonts w:ascii="Arial" w:hAnsi="Arial" w:cs="Arial"/>
          <w:noProof/>
          <w:color w:val="auto"/>
          <w:sz w:val="22"/>
          <w:szCs w:val="22"/>
          <w:rPrChange w:id="13" w:author="Guo, Shicheng" w:date="2019-07-31T16:09:00Z">
            <w:rPr>
              <w:rStyle w:val="Hyperlink"/>
              <w:rFonts w:ascii="Arial" w:hAnsi="Arial" w:cs="Arial"/>
              <w:noProof/>
              <w:sz w:val="22"/>
            </w:rPr>
          </w:rPrChange>
        </w:rPr>
      </w:pPr>
      <w:r w:rsidRPr="0081723F">
        <w:rPr>
          <w:rFonts w:ascii="Arial" w:hAnsi="Arial" w:cs="Arial"/>
          <w:sz w:val="22"/>
          <w:szCs w:val="22"/>
        </w:rPr>
        <w:t>Chinese Academy of Sciences, Beijing, 100101,</w:t>
      </w:r>
    </w:p>
    <w:p w14:paraId="4EBADBEB" w14:textId="77777777" w:rsidR="005036BF" w:rsidRPr="0081723F" w:rsidRDefault="005036BF" w:rsidP="005036BF">
      <w:pPr>
        <w:rPr>
          <w:rFonts w:ascii="Arial" w:hAnsi="Arial" w:cs="Arial"/>
          <w:sz w:val="22"/>
          <w:szCs w:val="22"/>
        </w:rPr>
      </w:pPr>
      <w:r w:rsidRPr="0081723F">
        <w:rPr>
          <w:rFonts w:ascii="Arial" w:hAnsi="Arial" w:cs="Arial"/>
          <w:sz w:val="22"/>
          <w:szCs w:val="22"/>
        </w:rPr>
        <w:t>Tel: (010) 8409-7818</w:t>
      </w:r>
      <w:r w:rsidRPr="0081723F" w:rsidDel="00BA0DFD">
        <w:rPr>
          <w:rFonts w:ascii="Arial" w:hAnsi="Arial" w:cs="Arial"/>
          <w:sz w:val="22"/>
          <w:szCs w:val="22"/>
        </w:rPr>
        <w:t xml:space="preserve"> </w:t>
      </w:r>
    </w:p>
    <w:p w14:paraId="719397E4" w14:textId="77777777" w:rsidR="005036BF" w:rsidRPr="0081723F" w:rsidRDefault="005036BF" w:rsidP="005036BF">
      <w:pPr>
        <w:rPr>
          <w:rFonts w:ascii="Arial" w:hAnsi="Arial" w:cs="Arial"/>
          <w:sz w:val="22"/>
          <w:szCs w:val="22"/>
        </w:rPr>
      </w:pPr>
      <w:r w:rsidRPr="0081723F">
        <w:rPr>
          <w:rFonts w:ascii="Arial" w:hAnsi="Arial" w:cs="Arial"/>
          <w:sz w:val="22"/>
          <w:szCs w:val="22"/>
        </w:rPr>
        <w:t xml:space="preserve">Email: </w:t>
      </w:r>
      <w:r w:rsidR="008B50E2" w:rsidRPr="0081723F">
        <w:rPr>
          <w:rFonts w:ascii="Arial" w:hAnsi="Arial" w:cs="Arial"/>
          <w:sz w:val="22"/>
          <w:szCs w:val="22"/>
          <w:rPrChange w:id="14" w:author="Guo, Shicheng" w:date="2019-07-31T16:09:00Z">
            <w:rPr/>
          </w:rPrChange>
        </w:rPr>
        <w:fldChar w:fldCharType="begin"/>
      </w:r>
      <w:r w:rsidR="008B50E2" w:rsidRPr="0081723F">
        <w:rPr>
          <w:rFonts w:ascii="Arial" w:hAnsi="Arial" w:cs="Arial"/>
          <w:sz w:val="22"/>
          <w:szCs w:val="22"/>
          <w:rPrChange w:id="15" w:author="Guo, Shicheng" w:date="2019-07-31T16:09:00Z">
            <w:rPr/>
          </w:rPrChange>
        </w:rPr>
        <w:instrText xml:space="preserve"> HYPERLINK "mailto:czeng@big.ac.cn" </w:instrText>
      </w:r>
      <w:r w:rsidR="008B50E2" w:rsidRPr="0081723F">
        <w:rPr>
          <w:rFonts w:ascii="Arial" w:hAnsi="Arial" w:cs="Arial"/>
          <w:sz w:val="22"/>
          <w:szCs w:val="22"/>
          <w:rPrChange w:id="16" w:author="Guo, Shicheng" w:date="2019-07-31T16:09:00Z">
            <w:rPr/>
          </w:rPrChange>
        </w:rPr>
        <w:fldChar w:fldCharType="separate"/>
      </w:r>
      <w:r w:rsidRPr="0081723F">
        <w:rPr>
          <w:rStyle w:val="Hyperlink"/>
          <w:rFonts w:ascii="Arial" w:hAnsi="Arial" w:cs="Arial"/>
          <w:color w:val="auto"/>
          <w:sz w:val="22"/>
          <w:szCs w:val="22"/>
          <w:rPrChange w:id="17" w:author="Guo, Shicheng" w:date="2019-07-31T16:09:00Z">
            <w:rPr>
              <w:rStyle w:val="Hyperlink"/>
              <w:rFonts w:ascii="Arial" w:hAnsi="Arial" w:cs="Arial"/>
              <w:sz w:val="22"/>
            </w:rPr>
          </w:rPrChange>
        </w:rPr>
        <w:t>czeng@big.ac.cn</w:t>
      </w:r>
      <w:r w:rsidR="008B50E2" w:rsidRPr="0081723F">
        <w:rPr>
          <w:rStyle w:val="Hyperlink"/>
          <w:rFonts w:ascii="Arial" w:hAnsi="Arial" w:cs="Arial"/>
          <w:color w:val="auto"/>
          <w:sz w:val="22"/>
          <w:szCs w:val="22"/>
          <w:rPrChange w:id="18" w:author="Guo, Shicheng" w:date="2019-07-31T16:09:00Z">
            <w:rPr>
              <w:rStyle w:val="Hyperlink"/>
              <w:rFonts w:ascii="Arial" w:hAnsi="Arial" w:cs="Arial"/>
              <w:sz w:val="22"/>
            </w:rPr>
          </w:rPrChange>
        </w:rPr>
        <w:fldChar w:fldCharType="end"/>
      </w:r>
    </w:p>
    <w:p w14:paraId="1230A2A4" w14:textId="756383E8" w:rsidR="00565874" w:rsidRPr="0081723F" w:rsidRDefault="00565874" w:rsidP="0089090A">
      <w:pPr>
        <w:jc w:val="both"/>
        <w:rPr>
          <w:rFonts w:ascii="Arial" w:hAnsi="Arial" w:cs="Arial"/>
          <w:sz w:val="22"/>
          <w:szCs w:val="22"/>
        </w:rPr>
      </w:pPr>
    </w:p>
    <w:p w14:paraId="05C84409" w14:textId="6EE6BE58" w:rsidR="007C3E92" w:rsidRPr="0081723F" w:rsidRDefault="007C3E92" w:rsidP="0089090A">
      <w:pPr>
        <w:jc w:val="both"/>
        <w:rPr>
          <w:rFonts w:ascii="Arial" w:hAnsi="Arial" w:cs="Arial"/>
          <w:sz w:val="22"/>
          <w:szCs w:val="22"/>
        </w:rPr>
      </w:pPr>
    </w:p>
    <w:p w14:paraId="25213533" w14:textId="0602A97E" w:rsidR="007C3E92" w:rsidRPr="0081723F" w:rsidRDefault="007C3E92" w:rsidP="0089090A">
      <w:pPr>
        <w:jc w:val="both"/>
        <w:rPr>
          <w:rFonts w:ascii="Arial" w:hAnsi="Arial" w:cs="Arial"/>
          <w:sz w:val="22"/>
          <w:szCs w:val="22"/>
        </w:rPr>
      </w:pPr>
    </w:p>
    <w:p w14:paraId="2F2CF096" w14:textId="6A166B9A" w:rsidR="007C3E92" w:rsidRPr="0081723F" w:rsidRDefault="007C3E92" w:rsidP="0089090A">
      <w:pPr>
        <w:jc w:val="both"/>
        <w:rPr>
          <w:rFonts w:ascii="Arial" w:hAnsi="Arial" w:cs="Arial"/>
          <w:sz w:val="22"/>
          <w:szCs w:val="22"/>
        </w:rPr>
      </w:pPr>
    </w:p>
    <w:p w14:paraId="792AED3A" w14:textId="7EDBB4B1" w:rsidR="007C3E92" w:rsidRPr="0081723F" w:rsidRDefault="007C3E92" w:rsidP="0089090A">
      <w:pPr>
        <w:jc w:val="both"/>
        <w:rPr>
          <w:rFonts w:ascii="Arial" w:hAnsi="Arial" w:cs="Arial"/>
          <w:sz w:val="22"/>
          <w:szCs w:val="22"/>
        </w:rPr>
      </w:pPr>
    </w:p>
    <w:p w14:paraId="4DAFD66C" w14:textId="6DC1CB44" w:rsidR="007C3E92" w:rsidRPr="0081723F" w:rsidRDefault="007C3E92" w:rsidP="0089090A">
      <w:pPr>
        <w:jc w:val="both"/>
        <w:rPr>
          <w:rFonts w:ascii="Arial" w:hAnsi="Arial" w:cs="Arial"/>
          <w:sz w:val="22"/>
          <w:szCs w:val="22"/>
        </w:rPr>
      </w:pPr>
    </w:p>
    <w:p w14:paraId="3E9FEE55" w14:textId="18870BD2" w:rsidR="007C3E92" w:rsidRPr="0081723F" w:rsidRDefault="007C3E92" w:rsidP="0089090A">
      <w:pPr>
        <w:jc w:val="both"/>
        <w:rPr>
          <w:rFonts w:ascii="Arial" w:hAnsi="Arial" w:cs="Arial"/>
          <w:sz w:val="22"/>
          <w:szCs w:val="22"/>
        </w:rPr>
      </w:pPr>
    </w:p>
    <w:p w14:paraId="0FDD4212" w14:textId="363C6AA8" w:rsidR="007C3E92" w:rsidRPr="0081723F" w:rsidRDefault="007C3E92" w:rsidP="0089090A">
      <w:pPr>
        <w:jc w:val="both"/>
        <w:rPr>
          <w:rFonts w:ascii="Arial" w:hAnsi="Arial" w:cs="Arial"/>
          <w:sz w:val="22"/>
          <w:szCs w:val="22"/>
        </w:rPr>
      </w:pPr>
    </w:p>
    <w:p w14:paraId="46D478C3" w14:textId="6029A07D" w:rsidR="007C3E92" w:rsidRPr="0081723F" w:rsidRDefault="007C3E92" w:rsidP="0089090A">
      <w:pPr>
        <w:jc w:val="both"/>
        <w:rPr>
          <w:rFonts w:ascii="Arial" w:hAnsi="Arial" w:cs="Arial"/>
          <w:sz w:val="22"/>
          <w:szCs w:val="22"/>
        </w:rPr>
      </w:pPr>
    </w:p>
    <w:p w14:paraId="37FEB879" w14:textId="41F7C45C" w:rsidR="007C3E92" w:rsidRPr="0081723F" w:rsidRDefault="007C3E92" w:rsidP="0089090A">
      <w:pPr>
        <w:jc w:val="both"/>
        <w:rPr>
          <w:rFonts w:ascii="Arial" w:hAnsi="Arial" w:cs="Arial"/>
          <w:sz w:val="22"/>
          <w:szCs w:val="22"/>
        </w:rPr>
      </w:pPr>
    </w:p>
    <w:p w14:paraId="5934E56C" w14:textId="5D523E91" w:rsidR="007C3E92" w:rsidRPr="0081723F" w:rsidRDefault="007C3E92" w:rsidP="0089090A">
      <w:pPr>
        <w:jc w:val="both"/>
        <w:rPr>
          <w:rFonts w:ascii="Arial" w:hAnsi="Arial" w:cs="Arial"/>
          <w:sz w:val="22"/>
          <w:szCs w:val="22"/>
        </w:rPr>
      </w:pPr>
    </w:p>
    <w:p w14:paraId="373734D1" w14:textId="5BF1FE3B" w:rsidR="007C3E92" w:rsidRPr="0081723F" w:rsidRDefault="007C3E92" w:rsidP="0089090A">
      <w:pPr>
        <w:jc w:val="both"/>
        <w:rPr>
          <w:rFonts w:ascii="Arial" w:hAnsi="Arial" w:cs="Arial"/>
          <w:sz w:val="22"/>
          <w:szCs w:val="22"/>
        </w:rPr>
      </w:pPr>
    </w:p>
    <w:p w14:paraId="6DB30222" w14:textId="0765D75A" w:rsidR="007C3E92" w:rsidRPr="0081723F" w:rsidRDefault="007C3E92" w:rsidP="0089090A">
      <w:pPr>
        <w:jc w:val="both"/>
        <w:rPr>
          <w:rFonts w:ascii="Arial" w:hAnsi="Arial" w:cs="Arial"/>
          <w:sz w:val="22"/>
          <w:szCs w:val="22"/>
        </w:rPr>
      </w:pPr>
    </w:p>
    <w:p w14:paraId="69035B0E" w14:textId="40C90D3D" w:rsidR="007C3E92" w:rsidRPr="0081723F" w:rsidRDefault="007C3E92" w:rsidP="0089090A">
      <w:pPr>
        <w:jc w:val="both"/>
        <w:rPr>
          <w:rFonts w:ascii="Arial" w:hAnsi="Arial" w:cs="Arial"/>
          <w:sz w:val="22"/>
          <w:szCs w:val="22"/>
        </w:rPr>
      </w:pPr>
    </w:p>
    <w:p w14:paraId="7C0DBF3D" w14:textId="366E7E72" w:rsidR="007C3E92" w:rsidRPr="0081723F" w:rsidRDefault="007C3E92" w:rsidP="0089090A">
      <w:pPr>
        <w:jc w:val="both"/>
        <w:rPr>
          <w:rFonts w:ascii="Arial" w:hAnsi="Arial" w:cs="Arial"/>
          <w:sz w:val="22"/>
          <w:szCs w:val="22"/>
        </w:rPr>
      </w:pPr>
    </w:p>
    <w:p w14:paraId="47F5BBD9" w14:textId="393444E8" w:rsidR="007C3E92" w:rsidRPr="0081723F" w:rsidRDefault="007C3E92" w:rsidP="0089090A">
      <w:pPr>
        <w:jc w:val="both"/>
        <w:rPr>
          <w:rFonts w:ascii="Arial" w:hAnsi="Arial" w:cs="Arial"/>
          <w:sz w:val="22"/>
          <w:szCs w:val="22"/>
        </w:rPr>
      </w:pPr>
    </w:p>
    <w:p w14:paraId="2544404A" w14:textId="46631FB7" w:rsidR="007C3E92" w:rsidRPr="0081723F" w:rsidRDefault="007C3E92" w:rsidP="0089090A">
      <w:pPr>
        <w:jc w:val="both"/>
        <w:rPr>
          <w:rFonts w:ascii="Arial" w:hAnsi="Arial" w:cs="Arial"/>
          <w:sz w:val="22"/>
          <w:szCs w:val="22"/>
        </w:rPr>
      </w:pPr>
    </w:p>
    <w:p w14:paraId="63C4783C" w14:textId="03457DF4" w:rsidR="007C3E92" w:rsidRPr="0081723F" w:rsidRDefault="007C3E92" w:rsidP="0089090A">
      <w:pPr>
        <w:jc w:val="both"/>
        <w:rPr>
          <w:rFonts w:ascii="Arial" w:hAnsi="Arial" w:cs="Arial"/>
          <w:sz w:val="22"/>
          <w:szCs w:val="22"/>
        </w:rPr>
      </w:pPr>
    </w:p>
    <w:p w14:paraId="1BFD9930" w14:textId="6AEA8BF9" w:rsidR="007C3E92" w:rsidRPr="0081723F" w:rsidRDefault="007C3E92" w:rsidP="0089090A">
      <w:pPr>
        <w:jc w:val="both"/>
        <w:rPr>
          <w:rFonts w:ascii="Arial" w:hAnsi="Arial" w:cs="Arial"/>
          <w:sz w:val="22"/>
          <w:szCs w:val="22"/>
        </w:rPr>
      </w:pPr>
    </w:p>
    <w:p w14:paraId="4308AF84" w14:textId="17358950" w:rsidR="007C3E92" w:rsidRPr="0010147E" w:rsidDel="003156D3" w:rsidRDefault="007C3E92" w:rsidP="0089090A">
      <w:pPr>
        <w:jc w:val="both"/>
        <w:rPr>
          <w:del w:id="19" w:author="Guo, Shicheng" w:date="2019-07-31T15:57:00Z"/>
          <w:rFonts w:ascii="Arial" w:hAnsi="Arial" w:cs="Arial"/>
          <w:sz w:val="22"/>
          <w:szCs w:val="22"/>
        </w:rPr>
      </w:pPr>
    </w:p>
    <w:p w14:paraId="692CAA36" w14:textId="7BE1789B" w:rsidR="007C3E92" w:rsidRPr="0081723F" w:rsidDel="003156D3" w:rsidRDefault="007C3E92" w:rsidP="0089090A">
      <w:pPr>
        <w:jc w:val="both"/>
        <w:rPr>
          <w:del w:id="20" w:author="Guo, Shicheng" w:date="2019-07-31T15:57:00Z"/>
          <w:rFonts w:ascii="Arial" w:hAnsi="Arial" w:cs="Arial"/>
          <w:sz w:val="22"/>
          <w:szCs w:val="22"/>
        </w:rPr>
      </w:pPr>
    </w:p>
    <w:p w14:paraId="74B2EE45" w14:textId="77777777" w:rsidR="00CC3368" w:rsidRPr="0081723F" w:rsidRDefault="00CC3368" w:rsidP="00F2054F">
      <w:pPr>
        <w:pStyle w:val="Heading2"/>
        <w:rPr>
          <w:rFonts w:ascii="Arial" w:hAnsi="Arial" w:cs="Arial"/>
          <w:color w:val="auto"/>
          <w:sz w:val="22"/>
          <w:szCs w:val="22"/>
          <w:rPrChange w:id="21" w:author="Guo, Shicheng" w:date="2019-07-31T16:09:00Z">
            <w:rPr/>
          </w:rPrChange>
        </w:rPr>
      </w:pPr>
      <w:r w:rsidRPr="0081723F">
        <w:rPr>
          <w:rFonts w:ascii="Arial" w:hAnsi="Arial" w:cs="Arial"/>
          <w:color w:val="auto"/>
          <w:sz w:val="22"/>
          <w:szCs w:val="22"/>
          <w:rPrChange w:id="22" w:author="Guo, Shicheng" w:date="2019-07-31T16:09:00Z">
            <w:rPr>
              <w:color w:val="auto"/>
            </w:rPr>
          </w:rPrChange>
        </w:rPr>
        <w:t>Abstract</w:t>
      </w:r>
    </w:p>
    <w:p w14:paraId="0F6BB8AB" w14:textId="2D75B1DF" w:rsidR="00BE3D90" w:rsidRPr="0081723F" w:rsidDel="003156D3" w:rsidRDefault="00BE3D90" w:rsidP="0089090A">
      <w:pPr>
        <w:jc w:val="both"/>
        <w:rPr>
          <w:del w:id="23" w:author="Guo, Shicheng" w:date="2019-07-31T15:57:00Z"/>
          <w:rFonts w:ascii="Arial" w:hAnsi="Arial" w:cs="Arial"/>
          <w:sz w:val="22"/>
          <w:szCs w:val="22"/>
        </w:rPr>
      </w:pPr>
    </w:p>
    <w:p w14:paraId="3298254E" w14:textId="4D6A412E" w:rsidR="00724D32" w:rsidRPr="0081723F" w:rsidRDefault="00A03CB4" w:rsidP="0082668A">
      <w:pPr>
        <w:jc w:val="both"/>
        <w:rPr>
          <w:rFonts w:ascii="Arial" w:hAnsi="Arial" w:cs="Arial"/>
          <w:b/>
          <w:sz w:val="22"/>
          <w:szCs w:val="22"/>
        </w:rPr>
      </w:pPr>
      <w:del w:id="24" w:author="Guo, Shicheng" w:date="2019-07-31T15:51:00Z">
        <w:r w:rsidRPr="0081723F" w:rsidDel="003156D3">
          <w:rPr>
            <w:rFonts w:ascii="Arial" w:hAnsi="Arial" w:cs="Arial"/>
            <w:sz w:val="22"/>
            <w:szCs w:val="22"/>
          </w:rPr>
          <w:delText>Alterations of g</w:delText>
        </w:r>
        <w:r w:rsidR="00BE3D90" w:rsidRPr="0081723F" w:rsidDel="003156D3">
          <w:rPr>
            <w:rFonts w:ascii="Arial" w:hAnsi="Arial" w:cs="Arial"/>
            <w:sz w:val="22"/>
            <w:szCs w:val="22"/>
          </w:rPr>
          <w:delText xml:space="preserve">enome-wide </w:delText>
        </w:r>
      </w:del>
      <w:r w:rsidR="005B763E" w:rsidRPr="0081723F">
        <w:rPr>
          <w:rFonts w:ascii="Arial" w:hAnsi="Arial" w:cs="Arial"/>
          <w:sz w:val="22"/>
          <w:szCs w:val="22"/>
        </w:rPr>
        <w:t xml:space="preserve">DNA methylation </w:t>
      </w:r>
      <w:ins w:id="25" w:author="Guo, Shicheng" w:date="2019-07-31T15:51:00Z">
        <w:r w:rsidR="003156D3" w:rsidRPr="0081723F">
          <w:rPr>
            <w:rFonts w:ascii="Arial" w:hAnsi="Arial" w:cs="Arial"/>
            <w:sz w:val="22"/>
            <w:szCs w:val="22"/>
          </w:rPr>
          <w:t xml:space="preserve">abnormal </w:t>
        </w:r>
      </w:ins>
      <w:r w:rsidR="00BE3D90" w:rsidRPr="0081723F">
        <w:rPr>
          <w:rFonts w:ascii="Arial" w:hAnsi="Arial" w:cs="Arial"/>
          <w:sz w:val="22"/>
          <w:szCs w:val="22"/>
        </w:rPr>
        <w:t>is the hallmark of human cancers and was demonstrated to be</w:t>
      </w:r>
      <w:del w:id="26" w:author="Guo, Shicheng" w:date="2019-07-31T15:51:00Z">
        <w:r w:rsidR="00BE3D90" w:rsidRPr="0081723F" w:rsidDel="003156D3">
          <w:rPr>
            <w:rFonts w:ascii="Arial" w:hAnsi="Arial" w:cs="Arial"/>
            <w:sz w:val="22"/>
            <w:szCs w:val="22"/>
          </w:rPr>
          <w:delText xml:space="preserve"> </w:delText>
        </w:r>
      </w:del>
      <w:ins w:id="27" w:author="Guo, Shicheng" w:date="2019-07-31T15:51:00Z">
        <w:r w:rsidR="003156D3" w:rsidRPr="0081723F">
          <w:rPr>
            <w:rFonts w:ascii="Arial" w:hAnsi="Arial" w:cs="Arial"/>
            <w:sz w:val="22"/>
            <w:szCs w:val="22"/>
          </w:rPr>
          <w:t xml:space="preserve"> most promising biomarker for early diagnosis to human cancers</w:t>
        </w:r>
      </w:ins>
      <w:del w:id="28" w:author="Guo, Shicheng" w:date="2019-07-31T15:51:00Z">
        <w:r w:rsidR="00BE3D90" w:rsidRPr="0081723F" w:rsidDel="003156D3">
          <w:rPr>
            <w:rFonts w:ascii="Arial" w:hAnsi="Arial" w:cs="Arial"/>
            <w:sz w:val="22"/>
            <w:szCs w:val="22"/>
          </w:rPr>
          <w:delText>early event of tumorigenesis</w:delText>
        </w:r>
      </w:del>
      <w:r w:rsidR="00BE3D90" w:rsidRPr="0081723F">
        <w:rPr>
          <w:rFonts w:ascii="Arial" w:hAnsi="Arial" w:cs="Arial"/>
          <w:sz w:val="22"/>
          <w:szCs w:val="22"/>
        </w:rPr>
        <w:t xml:space="preserve">. However, </w:t>
      </w:r>
      <w:ins w:id="29" w:author="Guo, Shicheng" w:date="2019-07-31T15:52:00Z">
        <w:r w:rsidR="003156D3" w:rsidRPr="0081723F">
          <w:rPr>
            <w:rFonts w:ascii="Arial" w:hAnsi="Arial" w:cs="Arial"/>
            <w:sz w:val="22"/>
            <w:szCs w:val="22"/>
          </w:rPr>
          <w:t xml:space="preserve">majority of DNA methylation biomarkers were identified by the hypothesis that early </w:t>
        </w:r>
      </w:ins>
      <w:ins w:id="30" w:author="Guo, Shicheng" w:date="2019-07-31T15:54:00Z">
        <w:r w:rsidR="003156D3" w:rsidRPr="0081723F">
          <w:rPr>
            <w:rFonts w:ascii="Arial" w:hAnsi="Arial" w:cs="Arial"/>
            <w:sz w:val="22"/>
            <w:szCs w:val="22"/>
          </w:rPr>
          <w:t xml:space="preserve">differential methylation </w:t>
        </w:r>
      </w:ins>
      <w:ins w:id="31" w:author="Guo, Shicheng" w:date="2019-07-31T15:52:00Z">
        <w:r w:rsidR="003156D3" w:rsidRPr="0081723F">
          <w:rPr>
            <w:rFonts w:ascii="Arial" w:hAnsi="Arial" w:cs="Arial"/>
            <w:sz w:val="22"/>
            <w:szCs w:val="22"/>
          </w:rPr>
          <w:t>regions</w:t>
        </w:r>
      </w:ins>
      <w:ins w:id="32" w:author="Guo, Shicheng" w:date="2019-07-31T15:54:00Z">
        <w:r w:rsidR="003156D3" w:rsidRPr="0081723F">
          <w:rPr>
            <w:rFonts w:ascii="Arial" w:hAnsi="Arial" w:cs="Arial"/>
            <w:sz w:val="22"/>
            <w:szCs w:val="22"/>
          </w:rPr>
          <w:t xml:space="preserve"> (DMRs)</w:t>
        </w:r>
      </w:ins>
      <w:ins w:id="33" w:author="Guo, Shicheng" w:date="2019-07-31T15:52:00Z">
        <w:r w:rsidR="003156D3" w:rsidRPr="0081723F">
          <w:rPr>
            <w:rFonts w:ascii="Arial" w:hAnsi="Arial" w:cs="Arial"/>
            <w:sz w:val="22"/>
            <w:szCs w:val="22"/>
          </w:rPr>
          <w:t xml:space="preserve"> are maintained and could be detected in all stage of cancers. </w:t>
        </w:r>
      </w:ins>
      <w:ins w:id="34" w:author="Guo, Shicheng" w:date="2019-07-31T15:55:00Z">
        <w:r w:rsidR="003156D3" w:rsidRPr="0081723F">
          <w:rPr>
            <w:rFonts w:ascii="Arial" w:hAnsi="Arial" w:cs="Arial"/>
            <w:sz w:val="22"/>
            <w:szCs w:val="22"/>
          </w:rPr>
          <w:t>In this study</w:t>
        </w:r>
      </w:ins>
      <w:ins w:id="35" w:author="Guo, Shicheng" w:date="2019-07-31T15:56:00Z">
        <w:r w:rsidR="003156D3" w:rsidRPr="0081723F">
          <w:rPr>
            <w:rFonts w:ascii="Arial" w:hAnsi="Arial" w:cs="Arial"/>
            <w:sz w:val="22"/>
            <w:szCs w:val="22"/>
          </w:rPr>
          <w:t xml:space="preserve">, </w:t>
        </w:r>
      </w:ins>
      <w:del w:id="36" w:author="Guo, Shicheng" w:date="2019-07-31T15:55:00Z">
        <w:r w:rsidR="00BE3D90" w:rsidRPr="0081723F" w:rsidDel="003156D3">
          <w:rPr>
            <w:rFonts w:ascii="Arial" w:hAnsi="Arial" w:cs="Arial"/>
            <w:sz w:val="22"/>
            <w:szCs w:val="22"/>
          </w:rPr>
          <w:delText xml:space="preserve">the </w:delText>
        </w:r>
        <w:r w:rsidR="00AB0EA6" w:rsidRPr="0081723F" w:rsidDel="003156D3">
          <w:rPr>
            <w:rFonts w:ascii="Arial" w:hAnsi="Arial" w:cs="Arial"/>
            <w:sz w:val="22"/>
            <w:szCs w:val="22"/>
          </w:rPr>
          <w:delText xml:space="preserve">DNA methylation changes during the normal to low-grade and high-grade adenoma have not been fully exploited. In this study, </w:delText>
        </w:r>
      </w:del>
      <w:r w:rsidR="00AB0EA6" w:rsidRPr="0081723F">
        <w:rPr>
          <w:rFonts w:ascii="Arial" w:hAnsi="Arial" w:cs="Arial"/>
          <w:sz w:val="22"/>
          <w:szCs w:val="22"/>
        </w:rPr>
        <w:t xml:space="preserve">we applied Illumina methylation 450K </w:t>
      </w:r>
      <w:del w:id="37" w:author="Guo, Shicheng" w:date="2019-07-31T15:56:00Z">
        <w:r w:rsidR="00AB0EA6" w:rsidRPr="0081723F" w:rsidDel="003156D3">
          <w:rPr>
            <w:rFonts w:ascii="Arial" w:hAnsi="Arial" w:cs="Arial"/>
            <w:sz w:val="22"/>
            <w:szCs w:val="22"/>
          </w:rPr>
          <w:delText xml:space="preserve">microarray </w:delText>
        </w:r>
      </w:del>
      <w:ins w:id="38" w:author="Guo, Shicheng" w:date="2019-07-31T15:56:00Z">
        <w:r w:rsidR="003156D3" w:rsidRPr="0081723F">
          <w:rPr>
            <w:rFonts w:ascii="Arial" w:hAnsi="Arial" w:cs="Arial"/>
            <w:sz w:val="22"/>
            <w:szCs w:val="22"/>
          </w:rPr>
          <w:t>beadchip</w:t>
        </w:r>
        <w:r w:rsidR="003156D3" w:rsidRPr="0081723F">
          <w:rPr>
            <w:rFonts w:ascii="Arial" w:hAnsi="Arial" w:cs="Arial"/>
            <w:sz w:val="22"/>
            <w:szCs w:val="22"/>
          </w:rPr>
          <w:t xml:space="preserve"> </w:t>
        </w:r>
      </w:ins>
      <w:r w:rsidR="00AB0EA6" w:rsidRPr="0081723F">
        <w:rPr>
          <w:rFonts w:ascii="Arial" w:hAnsi="Arial" w:cs="Arial"/>
          <w:sz w:val="22"/>
          <w:szCs w:val="22"/>
        </w:rPr>
        <w:t xml:space="preserve">to </w:t>
      </w:r>
      <w:ins w:id="39" w:author="Guo, Shicheng" w:date="2019-07-31T15:56:00Z">
        <w:r w:rsidR="003156D3" w:rsidRPr="0081723F">
          <w:rPr>
            <w:rFonts w:ascii="Arial" w:hAnsi="Arial" w:cs="Arial"/>
            <w:sz w:val="22"/>
            <w:szCs w:val="22"/>
          </w:rPr>
          <w:t>identify colon cancer early diagnostic biomarkers based on pre-</w:t>
        </w:r>
      </w:ins>
      <w:ins w:id="40" w:author="Guo, Shicheng" w:date="2019-07-31T15:57:00Z">
        <w:r w:rsidR="003156D3" w:rsidRPr="0081723F">
          <w:rPr>
            <w:rFonts w:ascii="Arial" w:hAnsi="Arial" w:cs="Arial"/>
            <w:sz w:val="22"/>
            <w:szCs w:val="22"/>
          </w:rPr>
          <w:t xml:space="preserve">colorectal </w:t>
        </w:r>
      </w:ins>
      <w:ins w:id="41" w:author="Guo, Shicheng" w:date="2019-07-31T15:56:00Z">
        <w:r w:rsidR="003156D3" w:rsidRPr="0081723F">
          <w:rPr>
            <w:rFonts w:ascii="Arial" w:hAnsi="Arial" w:cs="Arial"/>
            <w:sz w:val="22"/>
            <w:szCs w:val="22"/>
          </w:rPr>
          <w:t xml:space="preserve">cancer samples including </w:t>
        </w:r>
      </w:ins>
      <w:ins w:id="42" w:author="Guo, Shicheng" w:date="2019-07-31T15:57:00Z">
        <w:r w:rsidR="003156D3" w:rsidRPr="0081723F">
          <w:rPr>
            <w:rFonts w:ascii="Arial" w:hAnsi="Arial" w:cs="Arial"/>
            <w:sz w:val="22"/>
            <w:szCs w:val="22"/>
          </w:rPr>
          <w:t>low-grade and high-grade adenoma.</w:t>
        </w:r>
      </w:ins>
      <w:del w:id="43" w:author="Guo, Shicheng" w:date="2019-07-31T15:57:00Z">
        <w:r w:rsidR="00AB0EA6" w:rsidRPr="0081723F" w:rsidDel="003156D3">
          <w:rPr>
            <w:rFonts w:ascii="Arial" w:hAnsi="Arial" w:cs="Arial"/>
            <w:sz w:val="22"/>
            <w:szCs w:val="22"/>
          </w:rPr>
          <w:delText xml:space="preserve">investigate the DNA methylation profiles for multi-stage </w:delText>
        </w:r>
        <w:r w:rsidR="0082668A" w:rsidRPr="0081723F" w:rsidDel="003156D3">
          <w:rPr>
            <w:rFonts w:ascii="Arial" w:hAnsi="Arial" w:cs="Arial"/>
            <w:sz w:val="22"/>
            <w:szCs w:val="22"/>
          </w:rPr>
          <w:delText>colorectal</w:delText>
        </w:r>
        <w:r w:rsidR="00AB0EA6" w:rsidRPr="0081723F" w:rsidDel="003156D3">
          <w:rPr>
            <w:rFonts w:ascii="Arial" w:hAnsi="Arial" w:cs="Arial"/>
            <w:sz w:val="22"/>
            <w:szCs w:val="22"/>
          </w:rPr>
          <w:delText xml:space="preserve"> samples including normal, low-grade and high</w:delText>
        </w:r>
      </w:del>
      <w:del w:id="44" w:author="Guo, Shicheng" w:date="2019-07-31T15:50:00Z">
        <w:r w:rsidR="00AB0EA6" w:rsidRPr="0081723F" w:rsidDel="003156D3">
          <w:rPr>
            <w:rFonts w:ascii="Arial" w:hAnsi="Arial" w:cs="Arial"/>
            <w:sz w:val="22"/>
            <w:szCs w:val="22"/>
          </w:rPr>
          <w:delText xml:space="preserve"> </w:delText>
        </w:r>
      </w:del>
      <w:del w:id="45" w:author="Guo, Shicheng" w:date="2019-07-31T15:57:00Z">
        <w:r w:rsidR="00AB0EA6" w:rsidRPr="0081723F" w:rsidDel="003156D3">
          <w:rPr>
            <w:rFonts w:ascii="Arial" w:hAnsi="Arial" w:cs="Arial"/>
            <w:sz w:val="22"/>
            <w:szCs w:val="22"/>
          </w:rPr>
          <w:delText>grade adenoma to identify early diagnostic biomarkers for</w:delText>
        </w:r>
      </w:del>
      <w:r w:rsidR="00AB0EA6" w:rsidRPr="0081723F">
        <w:rPr>
          <w:rFonts w:ascii="Arial" w:hAnsi="Arial" w:cs="Arial"/>
          <w:sz w:val="22"/>
          <w:szCs w:val="22"/>
        </w:rPr>
        <w:t xml:space="preserve"> </w:t>
      </w:r>
      <w:ins w:id="46" w:author="Guo, Shicheng" w:date="2019-07-31T16:04:00Z">
        <w:r w:rsidR="00615DF7" w:rsidRPr="0081723F">
          <w:rPr>
            <w:rFonts w:ascii="Arial" w:hAnsi="Arial" w:cs="Arial"/>
            <w:sz w:val="22"/>
            <w:szCs w:val="22"/>
          </w:rPr>
          <w:t>(N=</w:t>
        </w:r>
      </w:ins>
      <w:del w:id="47" w:author="Guo, Shicheng" w:date="2019-07-31T15:57:00Z">
        <w:r w:rsidR="0082668A" w:rsidRPr="0081723F" w:rsidDel="003156D3">
          <w:rPr>
            <w:rFonts w:ascii="Arial" w:hAnsi="Arial" w:cs="Arial"/>
            <w:sz w:val="22"/>
            <w:szCs w:val="22"/>
          </w:rPr>
          <w:delText>colorectal</w:delText>
        </w:r>
        <w:r w:rsidR="00AB0EA6" w:rsidRPr="0081723F" w:rsidDel="003156D3">
          <w:rPr>
            <w:rFonts w:ascii="Arial" w:hAnsi="Arial" w:cs="Arial"/>
            <w:sz w:val="22"/>
            <w:szCs w:val="22"/>
          </w:rPr>
          <w:delText xml:space="preserve"> cancer. </w:delText>
        </w:r>
      </w:del>
      <w:ins w:id="48" w:author="Guo, Shicheng" w:date="2019-07-31T16:00:00Z">
        <w:r w:rsidR="00615DF7" w:rsidRPr="0081723F">
          <w:rPr>
            <w:rFonts w:ascii="Arial" w:hAnsi="Arial" w:cs="Arial"/>
            <w:sz w:val="22"/>
            <w:szCs w:val="22"/>
          </w:rPr>
          <w:t>xxx</w:t>
        </w:r>
      </w:ins>
      <w:ins w:id="49" w:author="Guo, Shicheng" w:date="2019-07-31T16:04:00Z">
        <w:r w:rsidR="00615DF7" w:rsidRPr="0081723F">
          <w:rPr>
            <w:rFonts w:ascii="Arial" w:hAnsi="Arial" w:cs="Arial"/>
            <w:sz w:val="22"/>
            <w:szCs w:val="22"/>
          </w:rPr>
          <w:t>)</w:t>
        </w:r>
      </w:ins>
      <w:ins w:id="50" w:author="Guo, Shicheng" w:date="2019-07-31T16:00:00Z">
        <w:r w:rsidR="00615DF7" w:rsidRPr="0081723F">
          <w:rPr>
            <w:rFonts w:ascii="Arial" w:hAnsi="Arial" w:cs="Arial"/>
            <w:sz w:val="22"/>
            <w:szCs w:val="22"/>
          </w:rPr>
          <w:t xml:space="preserve"> </w:t>
        </w:r>
      </w:ins>
      <w:ins w:id="51" w:author="Guo, Shicheng" w:date="2019-07-31T16:05:00Z">
        <w:r w:rsidR="00615DF7" w:rsidRPr="0081723F">
          <w:rPr>
            <w:rFonts w:ascii="Arial" w:hAnsi="Arial" w:cs="Arial"/>
            <w:sz w:val="22"/>
            <w:szCs w:val="22"/>
          </w:rPr>
          <w:t xml:space="preserve">and xxx </w:t>
        </w:r>
      </w:ins>
      <w:del w:id="52" w:author="Guo, Shicheng" w:date="2019-07-31T16:00:00Z">
        <w:r w:rsidR="00AB0EA6" w:rsidRPr="0081723F" w:rsidDel="00615DF7">
          <w:rPr>
            <w:rFonts w:ascii="Arial" w:hAnsi="Arial" w:cs="Arial"/>
            <w:sz w:val="22"/>
            <w:szCs w:val="22"/>
          </w:rPr>
          <w:delText xml:space="preserve">We found the significant patterns of genome-wide hypo-methylation and </w:delText>
        </w:r>
      </w:del>
      <w:ins w:id="53" w:author="Guo, Shicheng" w:date="2019-07-31T16:02:00Z">
        <w:r w:rsidR="00615DF7" w:rsidRPr="0081723F">
          <w:rPr>
            <w:rFonts w:ascii="Arial" w:hAnsi="Arial" w:cs="Arial"/>
            <w:sz w:val="22"/>
            <w:szCs w:val="22"/>
          </w:rPr>
          <w:t xml:space="preserve">CpG loci </w:t>
        </w:r>
      </w:ins>
      <w:ins w:id="54" w:author="Guo, Shicheng" w:date="2019-07-31T16:03:00Z">
        <w:r w:rsidR="00615DF7" w:rsidRPr="0081723F">
          <w:rPr>
            <w:rFonts w:ascii="Arial" w:hAnsi="Arial" w:cs="Arial"/>
            <w:sz w:val="22"/>
            <w:szCs w:val="22"/>
          </w:rPr>
          <w:t xml:space="preserve">were identified to be </w:t>
        </w:r>
      </w:ins>
      <w:del w:id="55" w:author="Guo, Shicheng" w:date="2019-07-31T16:02:00Z">
        <w:r w:rsidR="00AB0EA6" w:rsidRPr="0081723F" w:rsidDel="00615DF7">
          <w:rPr>
            <w:rFonts w:ascii="Arial" w:hAnsi="Arial" w:cs="Arial"/>
            <w:sz w:val="22"/>
            <w:szCs w:val="22"/>
          </w:rPr>
          <w:delText>significant hyper-methylat</w:delText>
        </w:r>
      </w:del>
      <w:del w:id="56" w:author="Guo, Shicheng" w:date="2019-07-31T16:00:00Z">
        <w:r w:rsidR="00AB0EA6" w:rsidRPr="0081723F" w:rsidDel="00615DF7">
          <w:rPr>
            <w:rFonts w:ascii="Arial" w:hAnsi="Arial" w:cs="Arial"/>
            <w:sz w:val="22"/>
            <w:szCs w:val="22"/>
          </w:rPr>
          <w:delText>ion</w:delText>
        </w:r>
      </w:del>
      <w:del w:id="57" w:author="Guo, Shicheng" w:date="2019-07-31T16:02:00Z">
        <w:r w:rsidR="00AB0EA6" w:rsidRPr="0081723F" w:rsidDel="00615DF7">
          <w:rPr>
            <w:rFonts w:ascii="Arial" w:hAnsi="Arial" w:cs="Arial"/>
            <w:sz w:val="22"/>
            <w:szCs w:val="22"/>
          </w:rPr>
          <w:delText xml:space="preserve"> biomarkers</w:delText>
        </w:r>
      </w:del>
      <w:ins w:id="58" w:author="Guo, Shicheng" w:date="2019-07-31T16:01:00Z">
        <w:r w:rsidR="00615DF7" w:rsidRPr="0081723F">
          <w:rPr>
            <w:rFonts w:ascii="Arial" w:hAnsi="Arial" w:cs="Arial"/>
            <w:sz w:val="22"/>
            <w:szCs w:val="22"/>
          </w:rPr>
          <w:t>hyper</w:t>
        </w:r>
      </w:ins>
      <w:ins w:id="59" w:author="Guo, Shicheng" w:date="2019-07-31T16:03:00Z">
        <w:r w:rsidR="00615DF7" w:rsidRPr="0081723F">
          <w:rPr>
            <w:rFonts w:ascii="Arial" w:hAnsi="Arial" w:cs="Arial"/>
            <w:sz w:val="22"/>
            <w:szCs w:val="22"/>
          </w:rPr>
          <w:t>-</w:t>
        </w:r>
      </w:ins>
      <w:ins w:id="60" w:author="Guo, Shicheng" w:date="2019-07-31T16:01:00Z">
        <w:r w:rsidR="00615DF7" w:rsidRPr="0081723F">
          <w:rPr>
            <w:rFonts w:ascii="Arial" w:hAnsi="Arial" w:cs="Arial"/>
            <w:sz w:val="22"/>
            <w:szCs w:val="22"/>
          </w:rPr>
          <w:t xml:space="preserve">methylated in the </w:t>
        </w:r>
      </w:ins>
      <w:ins w:id="61" w:author="Guo, Shicheng" w:date="2019-07-31T16:04:00Z">
        <w:r w:rsidR="00615DF7" w:rsidRPr="0081723F">
          <w:rPr>
            <w:rFonts w:ascii="Arial" w:hAnsi="Arial" w:cs="Arial"/>
            <w:sz w:val="22"/>
            <w:szCs w:val="22"/>
          </w:rPr>
          <w:t xml:space="preserve">low-risk adenoma </w:t>
        </w:r>
      </w:ins>
      <w:ins w:id="62" w:author="Guo, Shicheng" w:date="2019-07-31T16:05:00Z">
        <w:r w:rsidR="00615DF7" w:rsidRPr="0081723F">
          <w:rPr>
            <w:rFonts w:ascii="Arial" w:hAnsi="Arial" w:cs="Arial"/>
            <w:sz w:val="22"/>
            <w:szCs w:val="22"/>
          </w:rPr>
          <w:t>and high-risk adenoma stage</w:t>
        </w:r>
      </w:ins>
      <w:ins w:id="63" w:author="Guo, Shicheng" w:date="2019-07-31T16:06:00Z">
        <w:r w:rsidR="00615DF7" w:rsidRPr="0081723F">
          <w:rPr>
            <w:rFonts w:ascii="Arial" w:hAnsi="Arial" w:cs="Arial"/>
            <w:sz w:val="22"/>
            <w:szCs w:val="22"/>
          </w:rPr>
          <w:t>, respectively</w:t>
        </w:r>
      </w:ins>
      <w:del w:id="64" w:author="Guo, Shicheng" w:date="2019-07-31T16:01:00Z">
        <w:r w:rsidR="00AB0EA6" w:rsidRPr="0081723F" w:rsidDel="00615DF7">
          <w:rPr>
            <w:rFonts w:ascii="Arial" w:hAnsi="Arial" w:cs="Arial"/>
            <w:sz w:val="22"/>
            <w:szCs w:val="22"/>
          </w:rPr>
          <w:delText xml:space="preserve"> </w:delText>
        </w:r>
      </w:del>
      <w:del w:id="65" w:author="Guo, Shicheng" w:date="2019-07-31T16:00:00Z">
        <w:r w:rsidR="006E601C" w:rsidRPr="0081723F" w:rsidDel="00615DF7">
          <w:rPr>
            <w:rFonts w:ascii="Arial" w:hAnsi="Arial" w:cs="Arial"/>
            <w:sz w:val="22"/>
            <w:szCs w:val="22"/>
          </w:rPr>
          <w:delText>to</w:delText>
        </w:r>
      </w:del>
      <w:del w:id="66" w:author="Guo, Shicheng" w:date="2019-07-31T16:01:00Z">
        <w:r w:rsidR="006E601C" w:rsidRPr="0081723F" w:rsidDel="00615DF7">
          <w:rPr>
            <w:rFonts w:ascii="Arial" w:hAnsi="Arial" w:cs="Arial"/>
            <w:sz w:val="22"/>
            <w:szCs w:val="22"/>
          </w:rPr>
          <w:delText xml:space="preserve"> reflect disease progression</w:delText>
        </w:r>
      </w:del>
      <w:r w:rsidR="006E601C" w:rsidRPr="0081723F">
        <w:rPr>
          <w:rFonts w:ascii="Arial" w:hAnsi="Arial" w:cs="Arial"/>
          <w:sz w:val="22"/>
          <w:szCs w:val="22"/>
        </w:rPr>
        <w:t>.</w:t>
      </w:r>
      <w:r w:rsidR="00AE442F" w:rsidRPr="0081723F">
        <w:rPr>
          <w:rFonts w:ascii="Arial" w:hAnsi="Arial" w:cs="Arial"/>
          <w:sz w:val="22"/>
          <w:szCs w:val="22"/>
        </w:rPr>
        <w:t xml:space="preserve"> Pathway analysis identified that nervous system is significantly associated with </w:t>
      </w:r>
      <w:ins w:id="67" w:author="Guo, Shicheng" w:date="2019-07-31T15:59:00Z">
        <w:r w:rsidR="00615DF7" w:rsidRPr="0081723F">
          <w:rPr>
            <w:rFonts w:ascii="Arial" w:hAnsi="Arial" w:cs="Arial"/>
            <w:sz w:val="22"/>
            <w:szCs w:val="22"/>
          </w:rPr>
          <w:t xml:space="preserve">early </w:t>
        </w:r>
      </w:ins>
      <w:r w:rsidR="00AE442F" w:rsidRPr="0081723F">
        <w:rPr>
          <w:rFonts w:ascii="Arial" w:hAnsi="Arial" w:cs="Arial"/>
          <w:sz w:val="22"/>
          <w:szCs w:val="22"/>
        </w:rPr>
        <w:t xml:space="preserve">adenoma development. </w:t>
      </w:r>
      <w:ins w:id="68" w:author="Guo, Shicheng" w:date="2019-07-31T16:07:00Z">
        <w:r w:rsidR="00F329D8" w:rsidRPr="0081723F">
          <w:rPr>
            <w:rFonts w:ascii="Arial" w:hAnsi="Arial" w:cs="Arial"/>
            <w:sz w:val="22"/>
            <w:szCs w:val="22"/>
          </w:rPr>
          <w:t xml:space="preserve">Together with GEO and TCGA dataset (N=xx), </w:t>
        </w:r>
      </w:ins>
      <w:del w:id="69" w:author="Guo, Shicheng" w:date="2019-07-31T15:59:00Z">
        <w:r w:rsidR="00AE442F" w:rsidRPr="0081723F" w:rsidDel="00615DF7">
          <w:rPr>
            <w:rFonts w:ascii="Arial" w:hAnsi="Arial" w:cs="Arial"/>
            <w:sz w:val="22"/>
            <w:szCs w:val="22"/>
          </w:rPr>
          <w:delText xml:space="preserve">We also demonstrated that hyper-methylated different methylated sites (DMSs) has </w:delText>
        </w:r>
        <w:r w:rsidRPr="0081723F" w:rsidDel="00615DF7">
          <w:rPr>
            <w:rFonts w:ascii="Arial" w:hAnsi="Arial" w:cs="Arial"/>
            <w:sz w:val="22"/>
            <w:szCs w:val="22"/>
          </w:rPr>
          <w:delText xml:space="preserve">a </w:delText>
        </w:r>
        <w:r w:rsidR="00AE442F" w:rsidRPr="0081723F" w:rsidDel="00615DF7">
          <w:rPr>
            <w:rFonts w:ascii="Arial" w:hAnsi="Arial" w:cs="Arial"/>
            <w:sz w:val="22"/>
            <w:szCs w:val="22"/>
          </w:rPr>
          <w:delText>better discrimination than the hypo-methylation patterns.</w:delText>
        </w:r>
        <w:r w:rsidR="00724D32" w:rsidRPr="0081723F" w:rsidDel="00615DF7">
          <w:rPr>
            <w:rFonts w:ascii="Arial" w:hAnsi="Arial" w:cs="Arial"/>
            <w:sz w:val="22"/>
            <w:szCs w:val="22"/>
          </w:rPr>
          <w:delText xml:space="preserve"> </w:delText>
        </w:r>
      </w:del>
      <w:ins w:id="70" w:author="Guo, Shicheng" w:date="2019-07-31T16:07:00Z">
        <w:r w:rsidR="00F329D8" w:rsidRPr="0081723F">
          <w:rPr>
            <w:rFonts w:ascii="Arial" w:hAnsi="Arial" w:cs="Arial"/>
            <w:sz w:val="22"/>
            <w:szCs w:val="22"/>
          </w:rPr>
          <w:t>i</w:t>
        </w:r>
      </w:ins>
      <w:del w:id="71" w:author="Guo, Shicheng" w:date="2019-07-31T16:07:00Z">
        <w:r w:rsidR="00724D32" w:rsidRPr="0081723F" w:rsidDel="00F329D8">
          <w:rPr>
            <w:rFonts w:ascii="Arial" w:hAnsi="Arial" w:cs="Arial"/>
            <w:sz w:val="22"/>
            <w:szCs w:val="22"/>
          </w:rPr>
          <w:delText>I</w:delText>
        </w:r>
      </w:del>
      <w:r w:rsidR="00724D32" w:rsidRPr="0081723F">
        <w:rPr>
          <w:rFonts w:ascii="Arial" w:hAnsi="Arial" w:cs="Arial"/>
          <w:sz w:val="22"/>
          <w:szCs w:val="22"/>
        </w:rPr>
        <w:t xml:space="preserve">ntegration analysis </w:t>
      </w:r>
      <w:del w:id="72" w:author="Guo, Shicheng" w:date="2019-07-31T16:07:00Z">
        <w:r w:rsidR="00724D32" w:rsidRPr="0081723F" w:rsidDel="00F329D8">
          <w:rPr>
            <w:rFonts w:ascii="Arial" w:hAnsi="Arial" w:cs="Arial"/>
            <w:sz w:val="22"/>
            <w:szCs w:val="22"/>
          </w:rPr>
          <w:delText xml:space="preserve">based on the largest </w:delText>
        </w:r>
        <w:r w:rsidR="00CE50B1" w:rsidRPr="0081723F" w:rsidDel="00F329D8">
          <w:rPr>
            <w:rFonts w:ascii="Arial" w:hAnsi="Arial" w:cs="Arial"/>
            <w:sz w:val="22"/>
            <w:szCs w:val="22"/>
          </w:rPr>
          <w:delText xml:space="preserve">colorectal </w:delText>
        </w:r>
        <w:r w:rsidR="00724D32" w:rsidRPr="0081723F" w:rsidDel="00F329D8">
          <w:rPr>
            <w:rFonts w:ascii="Arial" w:hAnsi="Arial" w:cs="Arial"/>
            <w:sz w:val="22"/>
            <w:szCs w:val="22"/>
          </w:rPr>
          <w:delText xml:space="preserve">cancer methylation dataset </w:delText>
        </w:r>
      </w:del>
      <w:r w:rsidR="00724D32" w:rsidRPr="0081723F">
        <w:rPr>
          <w:rFonts w:ascii="Arial" w:hAnsi="Arial" w:cs="Arial"/>
          <w:sz w:val="22"/>
          <w:szCs w:val="22"/>
        </w:rPr>
        <w:t xml:space="preserve">revealed that DNA methylation in the promoter of </w:t>
      </w:r>
      <w:r w:rsidR="00724D32" w:rsidRPr="0081723F">
        <w:rPr>
          <w:rFonts w:ascii="Arial" w:hAnsi="Arial" w:cs="Arial"/>
          <w:i/>
          <w:sz w:val="22"/>
          <w:szCs w:val="22"/>
        </w:rPr>
        <w:t>ADHFE1</w:t>
      </w:r>
      <w:r w:rsidR="00724D32" w:rsidRPr="0081723F">
        <w:rPr>
          <w:rFonts w:ascii="Arial" w:hAnsi="Arial" w:cs="Arial"/>
          <w:sz w:val="22"/>
          <w:szCs w:val="22"/>
        </w:rPr>
        <w:t xml:space="preserve"> is a </w:t>
      </w:r>
      <w:ins w:id="73" w:author="Guo, Shicheng" w:date="2019-07-31T16:07:00Z">
        <w:r w:rsidR="00F329D8" w:rsidRPr="0081723F">
          <w:rPr>
            <w:rFonts w:ascii="Arial" w:hAnsi="Arial" w:cs="Arial"/>
            <w:sz w:val="22"/>
            <w:szCs w:val="22"/>
          </w:rPr>
          <w:t xml:space="preserve">most </w:t>
        </w:r>
      </w:ins>
      <w:r w:rsidR="00724D32" w:rsidRPr="0081723F">
        <w:rPr>
          <w:rFonts w:ascii="Arial" w:hAnsi="Arial" w:cs="Arial"/>
          <w:sz w:val="22"/>
          <w:szCs w:val="22"/>
        </w:rPr>
        <w:t xml:space="preserve">potential diagnostic biomarker for colorectal adenoma and </w:t>
      </w:r>
      <w:r w:rsidR="008378E1" w:rsidRPr="0081723F">
        <w:rPr>
          <w:rFonts w:ascii="Arial" w:hAnsi="Arial" w:cs="Arial"/>
          <w:sz w:val="22"/>
          <w:szCs w:val="22"/>
        </w:rPr>
        <w:t>cancer (</w:t>
      </w:r>
      <w:r w:rsidR="004436CD" w:rsidRPr="0081723F">
        <w:rPr>
          <w:rFonts w:ascii="Arial" w:hAnsi="Arial" w:cs="Arial"/>
          <w:sz w:val="22"/>
          <w:szCs w:val="22"/>
        </w:rPr>
        <w:t>SEN=0.96, SPE=0.9</w:t>
      </w:r>
      <w:r w:rsidR="006308B6" w:rsidRPr="0081723F">
        <w:rPr>
          <w:rFonts w:ascii="Arial" w:hAnsi="Arial" w:cs="Arial"/>
          <w:sz w:val="22"/>
          <w:szCs w:val="22"/>
        </w:rPr>
        <w:t>5</w:t>
      </w:r>
      <w:r w:rsidR="004436CD" w:rsidRPr="0081723F">
        <w:rPr>
          <w:rFonts w:ascii="Arial" w:hAnsi="Arial" w:cs="Arial"/>
          <w:sz w:val="22"/>
          <w:szCs w:val="22"/>
        </w:rPr>
        <w:t>, AUC=0.9</w:t>
      </w:r>
      <w:r w:rsidR="006308B6" w:rsidRPr="0081723F">
        <w:rPr>
          <w:rFonts w:ascii="Arial" w:hAnsi="Arial" w:cs="Arial"/>
          <w:sz w:val="22"/>
          <w:szCs w:val="22"/>
        </w:rPr>
        <w:t>7</w:t>
      </w:r>
      <w:r w:rsidR="004436CD" w:rsidRPr="0081723F">
        <w:rPr>
          <w:rFonts w:ascii="Arial" w:hAnsi="Arial" w:cs="Arial"/>
          <w:sz w:val="22"/>
          <w:szCs w:val="22"/>
        </w:rPr>
        <w:t>)</w:t>
      </w:r>
      <w:r w:rsidR="00724D32" w:rsidRPr="0081723F">
        <w:rPr>
          <w:rFonts w:ascii="Arial" w:hAnsi="Arial" w:cs="Arial"/>
          <w:sz w:val="22"/>
          <w:szCs w:val="22"/>
        </w:rPr>
        <w:t>.</w:t>
      </w:r>
    </w:p>
    <w:p w14:paraId="18DDBEAC" w14:textId="77777777" w:rsidR="00743D48" w:rsidRPr="0081723F" w:rsidRDefault="00743D48" w:rsidP="0089090A">
      <w:pPr>
        <w:jc w:val="both"/>
        <w:rPr>
          <w:rFonts w:ascii="Arial" w:hAnsi="Arial" w:cs="Arial"/>
          <w:sz w:val="22"/>
          <w:szCs w:val="22"/>
        </w:rPr>
      </w:pPr>
    </w:p>
    <w:p w14:paraId="25A2DAFC" w14:textId="77777777" w:rsidR="00743D48" w:rsidRPr="0081723F" w:rsidRDefault="00743D48" w:rsidP="00F2054F">
      <w:pPr>
        <w:pStyle w:val="Heading2"/>
        <w:rPr>
          <w:rFonts w:ascii="Arial" w:hAnsi="Arial" w:cs="Arial"/>
          <w:color w:val="auto"/>
          <w:sz w:val="22"/>
          <w:szCs w:val="22"/>
          <w:rPrChange w:id="74" w:author="Guo, Shicheng" w:date="2019-07-31T16:09:00Z">
            <w:rPr/>
          </w:rPrChange>
        </w:rPr>
      </w:pPr>
      <w:r w:rsidRPr="0081723F">
        <w:rPr>
          <w:rFonts w:ascii="Arial" w:hAnsi="Arial" w:cs="Arial"/>
          <w:color w:val="auto"/>
          <w:sz w:val="22"/>
          <w:szCs w:val="22"/>
          <w:rPrChange w:id="75" w:author="Guo, Shicheng" w:date="2019-07-31T16:09:00Z">
            <w:rPr>
              <w:color w:val="auto"/>
            </w:rPr>
          </w:rPrChange>
        </w:rPr>
        <w:t>Background</w:t>
      </w:r>
    </w:p>
    <w:p w14:paraId="271477D1" w14:textId="77777777" w:rsidR="002D3B90" w:rsidRPr="0081723F" w:rsidRDefault="002D3B90" w:rsidP="00241815">
      <w:pPr>
        <w:jc w:val="both"/>
        <w:rPr>
          <w:rFonts w:ascii="Arial" w:hAnsi="Arial" w:cs="Arial"/>
          <w:sz w:val="22"/>
          <w:szCs w:val="22"/>
        </w:rPr>
      </w:pPr>
    </w:p>
    <w:p w14:paraId="65078901" w14:textId="57C97485" w:rsidR="00F44BF9" w:rsidRPr="0081723F" w:rsidRDefault="00241815" w:rsidP="00241815">
      <w:pPr>
        <w:jc w:val="both"/>
        <w:rPr>
          <w:rFonts w:ascii="Arial" w:hAnsi="Arial" w:cs="Arial"/>
          <w:sz w:val="22"/>
          <w:szCs w:val="22"/>
        </w:rPr>
      </w:pPr>
      <w:r w:rsidRPr="0081723F">
        <w:rPr>
          <w:rFonts w:ascii="Arial" w:hAnsi="Arial" w:cs="Arial"/>
          <w:sz w:val="22"/>
          <w:szCs w:val="22"/>
        </w:rPr>
        <w:t>Colorectal cancer (CRC) is</w:t>
      </w:r>
      <w:r w:rsidR="00844A48" w:rsidRPr="0081723F">
        <w:rPr>
          <w:rFonts w:ascii="Arial" w:hAnsi="Arial" w:cs="Arial"/>
          <w:sz w:val="22"/>
          <w:szCs w:val="22"/>
        </w:rPr>
        <w:t xml:space="preserve"> </w:t>
      </w:r>
      <w:r w:rsidR="00844A48" w:rsidRPr="0081723F">
        <w:rPr>
          <w:rFonts w:ascii="Arial" w:hAnsi="Arial" w:cs="Arial"/>
          <w:sz w:val="22"/>
          <w:szCs w:val="22"/>
          <w:rPrChange w:id="76" w:author="Guo, Shicheng" w:date="2019-07-31T16:09:00Z">
            <w:rPr>
              <w:rFonts w:ascii="Arial" w:hAnsi="Arial" w:cs="Arial" w:hint="eastAsia"/>
              <w:sz w:val="22"/>
              <w:szCs w:val="22"/>
            </w:rPr>
          </w:rPrChange>
        </w:rPr>
        <w:t>the</w:t>
      </w:r>
      <w:r w:rsidR="00844A48" w:rsidRPr="0081723F">
        <w:rPr>
          <w:rFonts w:ascii="Arial" w:hAnsi="Arial" w:cs="Arial"/>
          <w:sz w:val="22"/>
          <w:szCs w:val="22"/>
        </w:rPr>
        <w:t xml:space="preserve"> </w:t>
      </w:r>
      <w:r w:rsidR="002C04D3" w:rsidRPr="0081723F">
        <w:rPr>
          <w:rFonts w:ascii="Arial" w:hAnsi="Arial" w:cs="Arial"/>
          <w:sz w:val="22"/>
          <w:szCs w:val="22"/>
        </w:rPr>
        <w:t>third leading cause of cancer related deaths</w:t>
      </w:r>
      <w:r w:rsidR="00F44BF9" w:rsidRPr="0081723F">
        <w:rPr>
          <w:rFonts w:ascii="Arial" w:hAnsi="Arial" w:cs="Arial"/>
          <w:sz w:val="22"/>
          <w:szCs w:val="22"/>
        </w:rPr>
        <w:t xml:space="preserve"> </w:t>
      </w:r>
      <w:r w:rsidR="005B48AA" w:rsidRPr="0081723F">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sidRPr="0081723F">
        <w:rPr>
          <w:rFonts w:ascii="Arial" w:hAnsi="Arial" w:cs="Arial"/>
          <w:sz w:val="22"/>
          <w:szCs w:val="22"/>
        </w:rPr>
        <w:instrText xml:space="preserve"> ADDIN EN.CITE </w:instrText>
      </w:r>
      <w:r w:rsidR="005B48AA" w:rsidRPr="0081723F">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sidRPr="0081723F">
        <w:rPr>
          <w:rFonts w:ascii="Arial" w:hAnsi="Arial" w:cs="Arial"/>
          <w:sz w:val="22"/>
          <w:szCs w:val="22"/>
        </w:rPr>
        <w:instrText xml:space="preserve"> ADDIN EN.CITE.DATA </w:instrText>
      </w:r>
      <w:r w:rsidR="005B48AA" w:rsidRPr="0081723F">
        <w:rPr>
          <w:rFonts w:ascii="Arial" w:hAnsi="Arial" w:cs="Arial"/>
          <w:sz w:val="22"/>
          <w:szCs w:val="22"/>
        </w:rPr>
      </w:r>
      <w:r w:rsidR="005B48AA" w:rsidRPr="0081723F">
        <w:rPr>
          <w:rFonts w:ascii="Arial" w:hAnsi="Arial" w:cs="Arial"/>
          <w:sz w:val="22"/>
          <w:szCs w:val="22"/>
        </w:rPr>
        <w:fldChar w:fldCharType="end"/>
      </w:r>
      <w:r w:rsidR="005B48AA" w:rsidRPr="0081723F">
        <w:rPr>
          <w:rFonts w:ascii="Arial" w:hAnsi="Arial" w:cs="Arial"/>
          <w:sz w:val="22"/>
          <w:szCs w:val="22"/>
        </w:rPr>
      </w:r>
      <w:r w:rsidR="005B48AA" w:rsidRPr="0081723F">
        <w:rPr>
          <w:rFonts w:ascii="Arial" w:hAnsi="Arial" w:cs="Arial"/>
          <w:sz w:val="22"/>
          <w:szCs w:val="22"/>
        </w:rPr>
        <w:fldChar w:fldCharType="separate"/>
      </w:r>
      <w:r w:rsidR="005B48AA" w:rsidRPr="0081723F">
        <w:rPr>
          <w:rFonts w:ascii="Arial" w:hAnsi="Arial" w:cs="Arial"/>
          <w:noProof/>
          <w:sz w:val="22"/>
          <w:szCs w:val="22"/>
        </w:rPr>
        <w:t>[1, 2]</w:t>
      </w:r>
      <w:r w:rsidR="005B48AA" w:rsidRPr="0081723F">
        <w:rPr>
          <w:rFonts w:ascii="Arial" w:hAnsi="Arial" w:cs="Arial"/>
          <w:sz w:val="22"/>
          <w:szCs w:val="22"/>
        </w:rPr>
        <w:fldChar w:fldCharType="end"/>
      </w:r>
      <w:r w:rsidR="00B473B9" w:rsidRPr="0081723F">
        <w:rPr>
          <w:rFonts w:ascii="Arial" w:hAnsi="Arial" w:cs="Arial"/>
          <w:sz w:val="22"/>
          <w:szCs w:val="22"/>
        </w:rPr>
        <w:t>.</w:t>
      </w:r>
      <w:r w:rsidR="00282DB1" w:rsidRPr="0081723F">
        <w:rPr>
          <w:rFonts w:ascii="Arial" w:hAnsi="Arial" w:cs="Arial"/>
          <w:sz w:val="22"/>
          <w:szCs w:val="22"/>
        </w:rPr>
        <w:t xml:space="preserve"> </w:t>
      </w:r>
      <w:r w:rsidR="00F44BF9" w:rsidRPr="0081723F">
        <w:rPr>
          <w:rFonts w:ascii="Arial" w:hAnsi="Arial" w:cs="Arial"/>
          <w:sz w:val="22"/>
          <w:szCs w:val="22"/>
        </w:rPr>
        <w:t xml:space="preserve">Evidence shows not only genetic mutation, but also epigenetic alterations are progressively accumulated during the occurrence of human cancers. </w:t>
      </w:r>
      <w:r w:rsidR="004E6ACD" w:rsidRPr="0081723F">
        <w:rPr>
          <w:rFonts w:ascii="Arial" w:hAnsi="Arial" w:cs="Arial"/>
          <w:sz w:val="22"/>
          <w:szCs w:val="22"/>
        </w:rPr>
        <w:t xml:space="preserve">DNA methylation plays important roles in embryonic development and tissue differentiation. Abnormal, hyper-methylation or hypo-methylation, in the promoter regions of tumor suppressor genes and miRNA have been observed in almost all the cancer types </w:t>
      </w:r>
      <w:r w:rsidR="004E6ACD" w:rsidRPr="0081723F">
        <w:rPr>
          <w:rFonts w:ascii="Arial" w:hAnsi="Arial" w:cs="Arial"/>
          <w:sz w:val="22"/>
          <w:szCs w:val="22"/>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4E6ACD" w:rsidRPr="0081723F">
        <w:rPr>
          <w:rFonts w:ascii="Arial" w:hAnsi="Arial" w:cs="Arial"/>
          <w:sz w:val="22"/>
          <w:szCs w:val="22"/>
        </w:rPr>
        <w:instrText xml:space="preserve"> ADDIN EN.CITE </w:instrText>
      </w:r>
      <w:r w:rsidR="004E6ACD" w:rsidRPr="0081723F">
        <w:rPr>
          <w:rFonts w:ascii="Arial" w:hAnsi="Arial" w:cs="Arial"/>
          <w:sz w:val="22"/>
          <w:szCs w:val="22"/>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sidR="004E6ACD" w:rsidRPr="0081723F">
        <w:rPr>
          <w:rFonts w:ascii="Arial" w:hAnsi="Arial" w:cs="Arial"/>
          <w:sz w:val="22"/>
          <w:szCs w:val="22"/>
        </w:rPr>
        <w:instrText xml:space="preserve"> ADDIN EN.CITE.DATA </w:instrText>
      </w:r>
      <w:r w:rsidR="004E6ACD" w:rsidRPr="0081723F">
        <w:rPr>
          <w:rFonts w:ascii="Arial" w:hAnsi="Arial" w:cs="Arial"/>
          <w:sz w:val="22"/>
          <w:szCs w:val="22"/>
        </w:rPr>
      </w:r>
      <w:r w:rsidR="004E6ACD" w:rsidRPr="0081723F">
        <w:rPr>
          <w:rFonts w:ascii="Arial" w:hAnsi="Arial" w:cs="Arial"/>
          <w:sz w:val="22"/>
          <w:szCs w:val="22"/>
        </w:rPr>
        <w:fldChar w:fldCharType="end"/>
      </w:r>
      <w:r w:rsidR="004E6ACD" w:rsidRPr="0081723F">
        <w:rPr>
          <w:rFonts w:ascii="Arial" w:hAnsi="Arial" w:cs="Arial"/>
          <w:sz w:val="22"/>
          <w:szCs w:val="22"/>
        </w:rPr>
      </w:r>
      <w:r w:rsidR="004E6ACD" w:rsidRPr="0081723F">
        <w:rPr>
          <w:rFonts w:ascii="Arial" w:hAnsi="Arial" w:cs="Arial"/>
          <w:sz w:val="22"/>
          <w:szCs w:val="22"/>
        </w:rPr>
        <w:fldChar w:fldCharType="separate"/>
      </w:r>
      <w:r w:rsidR="004E6ACD" w:rsidRPr="0081723F">
        <w:rPr>
          <w:rFonts w:ascii="Arial" w:hAnsi="Arial" w:cs="Arial"/>
          <w:noProof/>
          <w:sz w:val="22"/>
          <w:szCs w:val="22"/>
        </w:rPr>
        <w:t>[3, 4]</w:t>
      </w:r>
      <w:r w:rsidR="004E6ACD" w:rsidRPr="0081723F">
        <w:rPr>
          <w:rFonts w:ascii="Arial" w:hAnsi="Arial" w:cs="Arial"/>
          <w:sz w:val="22"/>
          <w:szCs w:val="22"/>
        </w:rPr>
        <w:fldChar w:fldCharType="end"/>
      </w:r>
      <w:r w:rsidR="004E6ACD" w:rsidRPr="0081723F">
        <w:rPr>
          <w:rFonts w:ascii="Arial" w:hAnsi="Arial" w:cs="Arial"/>
          <w:sz w:val="22"/>
          <w:szCs w:val="22"/>
        </w:rPr>
        <w:t xml:space="preserve">. </w:t>
      </w:r>
      <w:r w:rsidR="002647E8" w:rsidRPr="0081723F">
        <w:rPr>
          <w:rFonts w:ascii="Arial" w:hAnsi="Arial" w:cs="Arial"/>
          <w:sz w:val="22"/>
          <w:szCs w:val="22"/>
        </w:rPr>
        <w:t xml:space="preserve">In the past decades, DNA methylation has </w:t>
      </w:r>
      <w:r w:rsidR="00BF3A0A" w:rsidRPr="0081723F">
        <w:rPr>
          <w:rFonts w:ascii="Arial" w:hAnsi="Arial" w:cs="Arial"/>
          <w:sz w:val="22"/>
          <w:szCs w:val="22"/>
        </w:rPr>
        <w:t xml:space="preserve">been </w:t>
      </w:r>
      <w:r w:rsidR="001A6659" w:rsidRPr="0081723F">
        <w:rPr>
          <w:rFonts w:ascii="Arial" w:hAnsi="Arial" w:cs="Arial"/>
          <w:sz w:val="22"/>
          <w:szCs w:val="22"/>
        </w:rPr>
        <w:t xml:space="preserve">widely </w:t>
      </w:r>
      <w:r w:rsidR="00C212D1" w:rsidRPr="0081723F">
        <w:rPr>
          <w:rFonts w:ascii="Arial" w:hAnsi="Arial" w:cs="Arial"/>
          <w:sz w:val="22"/>
          <w:szCs w:val="22"/>
        </w:rPr>
        <w:t xml:space="preserve">applied to develop </w:t>
      </w:r>
      <w:r w:rsidR="001A6659" w:rsidRPr="0081723F">
        <w:rPr>
          <w:rFonts w:ascii="Arial" w:hAnsi="Arial" w:cs="Arial"/>
          <w:sz w:val="22"/>
          <w:szCs w:val="22"/>
        </w:rPr>
        <w:t>cancer biomarkers</w:t>
      </w:r>
      <w:r w:rsidR="00C212D1" w:rsidRPr="0081723F">
        <w:rPr>
          <w:rFonts w:ascii="Arial" w:hAnsi="Arial" w:cs="Arial"/>
          <w:sz w:val="22"/>
          <w:szCs w:val="22"/>
        </w:rPr>
        <w:t xml:space="preserve"> </w:t>
      </w:r>
      <w:r w:rsidR="00C212D1" w:rsidRPr="0081723F">
        <w:rPr>
          <w:rFonts w:ascii="Arial" w:hAnsi="Arial" w:cs="Arial"/>
          <w:sz w:val="22"/>
          <w:szCs w:val="22"/>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4E6ACD" w:rsidRPr="0081723F">
        <w:rPr>
          <w:rFonts w:ascii="Arial" w:hAnsi="Arial" w:cs="Arial"/>
          <w:sz w:val="22"/>
          <w:szCs w:val="22"/>
        </w:rPr>
        <w:instrText xml:space="preserve"> ADDIN EN.CITE </w:instrText>
      </w:r>
      <w:r w:rsidR="004E6ACD" w:rsidRPr="0081723F">
        <w:rPr>
          <w:rFonts w:ascii="Arial" w:hAnsi="Arial" w:cs="Arial"/>
          <w:sz w:val="22"/>
          <w:szCs w:val="22"/>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sidR="004E6ACD" w:rsidRPr="0081723F">
        <w:rPr>
          <w:rFonts w:ascii="Arial" w:hAnsi="Arial" w:cs="Arial"/>
          <w:sz w:val="22"/>
          <w:szCs w:val="22"/>
        </w:rPr>
        <w:instrText xml:space="preserve"> ADDIN EN.CITE.DATA </w:instrText>
      </w:r>
      <w:r w:rsidR="004E6ACD" w:rsidRPr="0081723F">
        <w:rPr>
          <w:rFonts w:ascii="Arial" w:hAnsi="Arial" w:cs="Arial"/>
          <w:sz w:val="22"/>
          <w:szCs w:val="22"/>
        </w:rPr>
      </w:r>
      <w:r w:rsidR="004E6ACD" w:rsidRPr="0081723F">
        <w:rPr>
          <w:rFonts w:ascii="Arial" w:hAnsi="Arial" w:cs="Arial"/>
          <w:sz w:val="22"/>
          <w:szCs w:val="22"/>
        </w:rPr>
        <w:fldChar w:fldCharType="end"/>
      </w:r>
      <w:r w:rsidR="00C212D1" w:rsidRPr="0081723F">
        <w:rPr>
          <w:rFonts w:ascii="Arial" w:hAnsi="Arial" w:cs="Arial"/>
          <w:sz w:val="22"/>
          <w:szCs w:val="22"/>
        </w:rPr>
      </w:r>
      <w:r w:rsidR="00C212D1" w:rsidRPr="0081723F">
        <w:rPr>
          <w:rFonts w:ascii="Arial" w:hAnsi="Arial" w:cs="Arial"/>
          <w:sz w:val="22"/>
          <w:szCs w:val="22"/>
        </w:rPr>
        <w:fldChar w:fldCharType="separate"/>
      </w:r>
      <w:r w:rsidR="004E6ACD" w:rsidRPr="0081723F">
        <w:rPr>
          <w:rFonts w:ascii="Arial" w:hAnsi="Arial" w:cs="Arial"/>
          <w:noProof/>
          <w:sz w:val="22"/>
          <w:szCs w:val="22"/>
        </w:rPr>
        <w:t>[5]</w:t>
      </w:r>
      <w:r w:rsidR="00C212D1" w:rsidRPr="0081723F">
        <w:rPr>
          <w:rFonts w:ascii="Arial" w:hAnsi="Arial" w:cs="Arial"/>
          <w:sz w:val="22"/>
          <w:szCs w:val="22"/>
        </w:rPr>
        <w:fldChar w:fldCharType="end"/>
      </w:r>
      <w:r w:rsidR="001A6659" w:rsidRPr="0081723F">
        <w:rPr>
          <w:rFonts w:ascii="Arial" w:hAnsi="Arial" w:cs="Arial"/>
          <w:sz w:val="22"/>
          <w:szCs w:val="22"/>
        </w:rPr>
        <w:t xml:space="preserve">. </w:t>
      </w:r>
      <w:r w:rsidR="002647E8" w:rsidRPr="0081723F">
        <w:rPr>
          <w:rFonts w:ascii="Arial" w:hAnsi="Arial" w:cs="Arial"/>
          <w:sz w:val="22"/>
          <w:szCs w:val="22"/>
        </w:rPr>
        <w:t xml:space="preserve">Meanwhile, it also shown perfect ability to indicate disease progress, such as </w:t>
      </w:r>
      <w:r w:rsidR="001A6659" w:rsidRPr="0081723F">
        <w:rPr>
          <w:rFonts w:ascii="Arial" w:hAnsi="Arial" w:cs="Arial"/>
          <w:sz w:val="22"/>
          <w:szCs w:val="22"/>
        </w:rPr>
        <w:t xml:space="preserve">from hepatitis, cirrhosis and HCC </w:t>
      </w:r>
      <w:r w:rsidR="001A6659" w:rsidRPr="0081723F">
        <w:rPr>
          <w:rFonts w:ascii="Arial" w:hAnsi="Arial" w:cs="Arial"/>
          <w:sz w:val="22"/>
          <w:szCs w:val="22"/>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4E6ACD" w:rsidRPr="0081723F">
        <w:rPr>
          <w:rFonts w:ascii="Arial" w:hAnsi="Arial" w:cs="Arial"/>
          <w:sz w:val="22"/>
          <w:szCs w:val="22"/>
        </w:rPr>
        <w:instrText xml:space="preserve"> ADDIN EN.CITE </w:instrText>
      </w:r>
      <w:r w:rsidR="004E6ACD" w:rsidRPr="0081723F">
        <w:rPr>
          <w:rFonts w:ascii="Arial" w:hAnsi="Arial" w:cs="Arial"/>
          <w:sz w:val="22"/>
          <w:szCs w:val="22"/>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sidR="004E6ACD" w:rsidRPr="0081723F">
        <w:rPr>
          <w:rFonts w:ascii="Arial" w:hAnsi="Arial" w:cs="Arial"/>
          <w:sz w:val="22"/>
          <w:szCs w:val="22"/>
        </w:rPr>
        <w:instrText xml:space="preserve"> ADDIN EN.CITE.DATA </w:instrText>
      </w:r>
      <w:r w:rsidR="004E6ACD" w:rsidRPr="0081723F">
        <w:rPr>
          <w:rFonts w:ascii="Arial" w:hAnsi="Arial" w:cs="Arial"/>
          <w:sz w:val="22"/>
          <w:szCs w:val="22"/>
        </w:rPr>
      </w:r>
      <w:r w:rsidR="004E6ACD" w:rsidRPr="0081723F">
        <w:rPr>
          <w:rFonts w:ascii="Arial" w:hAnsi="Arial" w:cs="Arial"/>
          <w:sz w:val="22"/>
          <w:szCs w:val="22"/>
        </w:rPr>
        <w:fldChar w:fldCharType="end"/>
      </w:r>
      <w:r w:rsidR="001A6659" w:rsidRPr="0081723F">
        <w:rPr>
          <w:rFonts w:ascii="Arial" w:hAnsi="Arial" w:cs="Arial"/>
          <w:sz w:val="22"/>
          <w:szCs w:val="22"/>
        </w:rPr>
      </w:r>
      <w:r w:rsidR="001A6659" w:rsidRPr="0081723F">
        <w:rPr>
          <w:rFonts w:ascii="Arial" w:hAnsi="Arial" w:cs="Arial"/>
          <w:sz w:val="22"/>
          <w:szCs w:val="22"/>
        </w:rPr>
        <w:fldChar w:fldCharType="separate"/>
      </w:r>
      <w:r w:rsidR="004E6ACD" w:rsidRPr="0081723F">
        <w:rPr>
          <w:rFonts w:ascii="Arial" w:hAnsi="Arial" w:cs="Arial"/>
          <w:noProof/>
          <w:sz w:val="22"/>
          <w:szCs w:val="22"/>
        </w:rPr>
        <w:t>[6, 7]</w:t>
      </w:r>
      <w:r w:rsidR="001A6659" w:rsidRPr="0081723F">
        <w:rPr>
          <w:rFonts w:ascii="Arial" w:hAnsi="Arial" w:cs="Arial"/>
          <w:sz w:val="22"/>
          <w:szCs w:val="22"/>
        </w:rPr>
        <w:fldChar w:fldCharType="end"/>
      </w:r>
      <w:r w:rsidR="00C212D1" w:rsidRPr="0081723F">
        <w:rPr>
          <w:rFonts w:ascii="Arial" w:hAnsi="Arial" w:cs="Arial"/>
          <w:sz w:val="22"/>
          <w:szCs w:val="22"/>
        </w:rPr>
        <w:t xml:space="preserve">. Moreover, </w:t>
      </w:r>
      <w:r w:rsidR="000E497C" w:rsidRPr="0081723F">
        <w:rPr>
          <w:rFonts w:ascii="Arial" w:hAnsi="Arial" w:cs="Arial"/>
          <w:sz w:val="22"/>
          <w:szCs w:val="22"/>
        </w:rPr>
        <w:t>recent evidence shows cfDNA methylation can be used for early cancer diagnosis and tissue-of-origin mapping</w:t>
      </w:r>
      <w:r w:rsidR="00105BA5" w:rsidRPr="0081723F">
        <w:rPr>
          <w:rFonts w:ascii="Arial" w:hAnsi="Arial" w:cs="Arial"/>
          <w:sz w:val="22"/>
          <w:szCs w:val="22"/>
        </w:rPr>
        <w:t xml:space="preserve"> </w:t>
      </w:r>
      <w:r w:rsidR="00C212D1" w:rsidRPr="0081723F">
        <w:rPr>
          <w:rFonts w:ascii="Arial" w:hAnsi="Arial" w:cs="Arial"/>
          <w:sz w:val="22"/>
          <w:szCs w:val="22"/>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4E6ACD" w:rsidRPr="0081723F">
        <w:rPr>
          <w:rFonts w:ascii="Arial" w:hAnsi="Arial" w:cs="Arial"/>
          <w:sz w:val="22"/>
          <w:szCs w:val="22"/>
        </w:rPr>
        <w:instrText xml:space="preserve"> ADDIN EN.CITE </w:instrText>
      </w:r>
      <w:r w:rsidR="004E6ACD" w:rsidRPr="0081723F">
        <w:rPr>
          <w:rFonts w:ascii="Arial" w:hAnsi="Arial" w:cs="Arial"/>
          <w:sz w:val="22"/>
          <w:szCs w:val="22"/>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sidR="004E6ACD" w:rsidRPr="0081723F">
        <w:rPr>
          <w:rFonts w:ascii="Arial" w:hAnsi="Arial" w:cs="Arial"/>
          <w:sz w:val="22"/>
          <w:szCs w:val="22"/>
        </w:rPr>
        <w:instrText xml:space="preserve"> ADDIN EN.CITE.DATA </w:instrText>
      </w:r>
      <w:r w:rsidR="004E6ACD" w:rsidRPr="0081723F">
        <w:rPr>
          <w:rFonts w:ascii="Arial" w:hAnsi="Arial" w:cs="Arial"/>
          <w:sz w:val="22"/>
          <w:szCs w:val="22"/>
        </w:rPr>
      </w:r>
      <w:r w:rsidR="004E6ACD" w:rsidRPr="0081723F">
        <w:rPr>
          <w:rFonts w:ascii="Arial" w:hAnsi="Arial" w:cs="Arial"/>
          <w:sz w:val="22"/>
          <w:szCs w:val="22"/>
        </w:rPr>
        <w:fldChar w:fldCharType="end"/>
      </w:r>
      <w:r w:rsidR="00C212D1" w:rsidRPr="0081723F">
        <w:rPr>
          <w:rFonts w:ascii="Arial" w:hAnsi="Arial" w:cs="Arial"/>
          <w:sz w:val="22"/>
          <w:szCs w:val="22"/>
        </w:rPr>
      </w:r>
      <w:r w:rsidR="00C212D1" w:rsidRPr="0081723F">
        <w:rPr>
          <w:rFonts w:ascii="Arial" w:hAnsi="Arial" w:cs="Arial"/>
          <w:sz w:val="22"/>
          <w:szCs w:val="22"/>
        </w:rPr>
        <w:fldChar w:fldCharType="separate"/>
      </w:r>
      <w:r w:rsidR="004E6ACD" w:rsidRPr="0081723F">
        <w:rPr>
          <w:rFonts w:ascii="Arial" w:hAnsi="Arial" w:cs="Arial"/>
          <w:noProof/>
          <w:sz w:val="22"/>
          <w:szCs w:val="22"/>
        </w:rPr>
        <w:t>[3]</w:t>
      </w:r>
      <w:r w:rsidR="00C212D1" w:rsidRPr="0081723F">
        <w:rPr>
          <w:rFonts w:ascii="Arial" w:hAnsi="Arial" w:cs="Arial"/>
          <w:sz w:val="22"/>
          <w:szCs w:val="22"/>
        </w:rPr>
        <w:fldChar w:fldCharType="end"/>
      </w:r>
      <w:r w:rsidR="000E497C" w:rsidRPr="0081723F">
        <w:rPr>
          <w:rFonts w:ascii="Arial" w:hAnsi="Arial" w:cs="Arial"/>
          <w:sz w:val="22"/>
          <w:szCs w:val="22"/>
        </w:rPr>
        <w:t xml:space="preserve">. </w:t>
      </w:r>
    </w:p>
    <w:p w14:paraId="167AA3CF" w14:textId="77777777" w:rsidR="00F44BF9" w:rsidRPr="0081723F" w:rsidRDefault="00F44BF9" w:rsidP="00F44BF9">
      <w:pPr>
        <w:jc w:val="both"/>
        <w:rPr>
          <w:rFonts w:ascii="Arial" w:hAnsi="Arial" w:cs="Arial"/>
          <w:sz w:val="22"/>
          <w:szCs w:val="22"/>
        </w:rPr>
      </w:pPr>
    </w:p>
    <w:p w14:paraId="1EABC087" w14:textId="320E6876" w:rsidR="001A6659" w:rsidRPr="0081723F" w:rsidRDefault="00F44BF9" w:rsidP="00241815">
      <w:pPr>
        <w:jc w:val="both"/>
        <w:rPr>
          <w:rFonts w:ascii="Arial" w:hAnsi="Arial" w:cs="Arial"/>
          <w:sz w:val="22"/>
          <w:szCs w:val="22"/>
        </w:rPr>
      </w:pPr>
      <w:r w:rsidRPr="0081723F">
        <w:rPr>
          <w:rFonts w:ascii="Arial" w:hAnsi="Arial" w:cs="Arial"/>
          <w:sz w:val="22"/>
          <w:szCs w:val="22"/>
        </w:rPr>
        <w:t>A</w:t>
      </w:r>
      <w:r w:rsidRPr="0081723F">
        <w:rPr>
          <w:rFonts w:ascii="Arial" w:hAnsi="Arial" w:cs="Arial"/>
          <w:sz w:val="22"/>
          <w:szCs w:val="22"/>
          <w:rPrChange w:id="77" w:author="Guo, Shicheng" w:date="2019-07-31T16:09:00Z">
            <w:rPr>
              <w:rFonts w:ascii="Arial" w:hAnsi="Arial" w:cs="Arial" w:hint="eastAsia"/>
              <w:sz w:val="22"/>
              <w:szCs w:val="22"/>
            </w:rPr>
          </w:rPrChange>
        </w:rPr>
        <w:t>b</w:t>
      </w:r>
      <w:r w:rsidRPr="0081723F">
        <w:rPr>
          <w:rFonts w:ascii="Arial" w:hAnsi="Arial" w:cs="Arial"/>
          <w:sz w:val="22"/>
          <w:szCs w:val="22"/>
        </w:rPr>
        <w:t xml:space="preserve">normal alterations of DNA methylation have been recognized as an important event of cancer development. Global hypo-methylation arises early, which was linked to chromosomal instability and loss of </w:t>
      </w:r>
      <w:del w:id="78" w:author="Guo, Shicheng" w:date="2019-07-31T16:08:00Z">
        <w:r w:rsidRPr="0081723F" w:rsidDel="0081723F">
          <w:rPr>
            <w:rFonts w:ascii="Arial" w:hAnsi="Arial" w:cs="Arial"/>
            <w:sz w:val="22"/>
            <w:szCs w:val="22"/>
          </w:rPr>
          <w:delText>imprinting</w:delText>
        </w:r>
      </w:del>
      <w:ins w:id="79" w:author="Guo, Shicheng" w:date="2019-07-31T16:08:00Z">
        <w:r w:rsidR="0081723F" w:rsidRPr="0081723F">
          <w:rPr>
            <w:rFonts w:ascii="Arial" w:hAnsi="Arial" w:cs="Arial"/>
            <w:sz w:val="22"/>
            <w:szCs w:val="22"/>
          </w:rPr>
          <w:t xml:space="preserve">imprinting </w:t>
        </w:r>
      </w:ins>
      <w:r w:rsidR="00B55BF8" w:rsidRPr="0081723F">
        <w:rPr>
          <w:rFonts w:ascii="Arial" w:hAnsi="Arial" w:cs="Arial"/>
          <w:sz w:val="22"/>
          <w:szCs w:val="22"/>
        </w:rPr>
        <w:fldChar w:fldCharType="begin">
          <w:fldData xml:space="preserve">PEVuZE5vdGU+PENpdGU+PEF1dGhvcj5HcmFkeTwvQXV0aG9yPjxZZWFyPjIwMDg8L1llYXI+PFJl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</w:fldData>
        </w:fldChar>
      </w:r>
      <w:r w:rsidR="00B55BF8" w:rsidRPr="0081723F">
        <w:rPr>
          <w:rFonts w:ascii="Arial" w:hAnsi="Arial" w:cs="Arial"/>
          <w:sz w:val="22"/>
          <w:szCs w:val="22"/>
        </w:rPr>
        <w:instrText xml:space="preserve"> ADDIN EN.CITE </w:instrText>
      </w:r>
      <w:r w:rsidR="00B55BF8" w:rsidRPr="0081723F">
        <w:rPr>
          <w:rFonts w:ascii="Arial" w:hAnsi="Arial" w:cs="Arial"/>
          <w:sz w:val="22"/>
          <w:szCs w:val="22"/>
        </w:rPr>
        <w:fldChar w:fldCharType="begin">
          <w:fldData xml:space="preserve">PEVuZE5vdGU+PENpdGU+PEF1dGhvcj5HcmFkeTwvQXV0aG9yPjxZZWFyPjIwMDg8L1llYXI+PFJl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</w:fldData>
        </w:fldChar>
      </w:r>
      <w:r w:rsidR="00B55BF8" w:rsidRPr="0081723F">
        <w:rPr>
          <w:rFonts w:ascii="Arial" w:hAnsi="Arial" w:cs="Arial"/>
          <w:sz w:val="22"/>
          <w:szCs w:val="22"/>
        </w:rPr>
        <w:instrText xml:space="preserve"> ADDIN EN.CITE.DATA </w:instrText>
      </w:r>
      <w:r w:rsidR="00B55BF8" w:rsidRPr="0081723F">
        <w:rPr>
          <w:rFonts w:ascii="Arial" w:hAnsi="Arial" w:cs="Arial"/>
          <w:sz w:val="22"/>
          <w:szCs w:val="22"/>
        </w:rPr>
      </w:r>
      <w:r w:rsidR="00B55BF8" w:rsidRPr="0081723F">
        <w:rPr>
          <w:rFonts w:ascii="Arial" w:hAnsi="Arial" w:cs="Arial"/>
          <w:sz w:val="22"/>
          <w:szCs w:val="22"/>
        </w:rPr>
        <w:fldChar w:fldCharType="end"/>
      </w:r>
      <w:r w:rsidR="00B55BF8" w:rsidRPr="0081723F">
        <w:rPr>
          <w:rFonts w:ascii="Arial" w:hAnsi="Arial" w:cs="Arial"/>
          <w:sz w:val="22"/>
          <w:szCs w:val="22"/>
        </w:rPr>
      </w:r>
      <w:r w:rsidR="00B55BF8" w:rsidRPr="0081723F">
        <w:rPr>
          <w:rFonts w:ascii="Arial" w:hAnsi="Arial" w:cs="Arial"/>
          <w:sz w:val="22"/>
          <w:szCs w:val="22"/>
        </w:rPr>
        <w:fldChar w:fldCharType="separate"/>
      </w:r>
      <w:r w:rsidR="00B55BF8" w:rsidRPr="0081723F">
        <w:rPr>
          <w:rFonts w:ascii="Arial" w:hAnsi="Arial" w:cs="Arial"/>
          <w:noProof/>
          <w:sz w:val="22"/>
          <w:szCs w:val="22"/>
        </w:rPr>
        <w:t>[8, 9]</w:t>
      </w:r>
      <w:r w:rsidR="00B55BF8" w:rsidRPr="0081723F">
        <w:rPr>
          <w:rFonts w:ascii="Arial" w:hAnsi="Arial" w:cs="Arial"/>
          <w:sz w:val="22"/>
          <w:szCs w:val="22"/>
        </w:rPr>
        <w:fldChar w:fldCharType="end"/>
      </w:r>
      <w:r w:rsidRPr="0081723F">
        <w:rPr>
          <w:rFonts w:ascii="Arial" w:hAnsi="Arial" w:cs="Arial"/>
          <w:sz w:val="22"/>
          <w:szCs w:val="22"/>
        </w:rPr>
        <w:t xml:space="preserve">. Generally, in progression </w:t>
      </w:r>
      <w:r w:rsidR="005127C1" w:rsidRPr="0081723F">
        <w:rPr>
          <w:rFonts w:ascii="Arial" w:hAnsi="Arial" w:cs="Arial"/>
          <w:sz w:val="22"/>
          <w:szCs w:val="22"/>
          <w:rPrChange w:id="80" w:author="Guo, Shicheng" w:date="2019-07-31T16:09:00Z">
            <w:rPr>
              <w:rFonts w:ascii="Arial" w:hAnsi="Arial" w:cs="Arial" w:hint="eastAsia"/>
              <w:sz w:val="22"/>
              <w:szCs w:val="22"/>
            </w:rPr>
          </w:rPrChange>
        </w:rPr>
        <w:t>of</w:t>
      </w:r>
      <w:r w:rsidRPr="0081723F">
        <w:rPr>
          <w:rFonts w:ascii="Arial" w:hAnsi="Arial" w:cs="Arial"/>
          <w:sz w:val="22"/>
          <w:szCs w:val="22"/>
        </w:rPr>
        <w:t xml:space="preserve"> cancer</w:t>
      </w:r>
      <w:r w:rsidR="005127C1" w:rsidRPr="0081723F">
        <w:rPr>
          <w:rFonts w:ascii="Arial" w:hAnsi="Arial" w:cs="Arial"/>
          <w:sz w:val="22"/>
          <w:szCs w:val="22"/>
        </w:rPr>
        <w:t xml:space="preserve"> development</w:t>
      </w:r>
      <w:r w:rsidRPr="0081723F">
        <w:rPr>
          <w:rFonts w:ascii="Arial" w:hAnsi="Arial" w:cs="Arial"/>
          <w:sz w:val="22"/>
          <w:szCs w:val="22"/>
        </w:rPr>
        <w:t>, hundreds of genes are </w:t>
      </w:r>
      <w:r w:rsidR="008B50E2" w:rsidRPr="0081723F">
        <w:rPr>
          <w:rFonts w:ascii="Arial" w:hAnsi="Arial" w:cs="Arial"/>
          <w:sz w:val="22"/>
          <w:szCs w:val="22"/>
          <w:rPrChange w:id="81" w:author="Guo, Shicheng" w:date="2019-07-31T16:09:00Z">
            <w:rPr/>
          </w:rPrChange>
        </w:rPr>
        <w:fldChar w:fldCharType="begin"/>
      </w:r>
      <w:r w:rsidR="008B50E2" w:rsidRPr="0081723F">
        <w:rPr>
          <w:rFonts w:ascii="Arial" w:hAnsi="Arial" w:cs="Arial"/>
          <w:sz w:val="22"/>
          <w:szCs w:val="22"/>
          <w:rPrChange w:id="82" w:author="Guo, Shicheng" w:date="2019-07-31T16:09:00Z">
            <w:rPr/>
          </w:rPrChange>
        </w:rPr>
        <w:instrText xml:space="preserve"> HYPERLINK "https://en.wikipedia.org/wiki/Regulation_of_transcription_in_cancer" \l "Transcription_silencing/activation_in_cancers" \o "Regulation of transcription</w:instrText>
      </w:r>
      <w:r w:rsidR="008B50E2" w:rsidRPr="0081723F">
        <w:rPr>
          <w:rFonts w:ascii="Arial" w:hAnsi="Arial" w:cs="Arial"/>
          <w:sz w:val="22"/>
          <w:szCs w:val="22"/>
          <w:rPrChange w:id="83" w:author="Guo, Shicheng" w:date="2019-07-31T16:09:00Z">
            <w:rPr/>
          </w:rPrChange>
        </w:rPr>
        <w:instrText xml:space="preserve"> in cancer" </w:instrText>
      </w:r>
      <w:r w:rsidR="008B50E2" w:rsidRPr="0081723F">
        <w:rPr>
          <w:rFonts w:ascii="Arial" w:hAnsi="Arial" w:cs="Arial"/>
          <w:sz w:val="22"/>
          <w:szCs w:val="22"/>
          <w:rPrChange w:id="84" w:author="Guo, Shicheng" w:date="2019-07-31T16:09:00Z">
            <w:rPr/>
          </w:rPrChange>
        </w:rPr>
        <w:fldChar w:fldCharType="separate"/>
      </w:r>
      <w:r w:rsidRPr="0081723F">
        <w:rPr>
          <w:rFonts w:ascii="Arial" w:hAnsi="Arial" w:cs="Arial"/>
          <w:sz w:val="22"/>
          <w:szCs w:val="22"/>
        </w:rPr>
        <w:t xml:space="preserve">silenced or </w:t>
      </w:r>
      <w:del w:id="85" w:author="Guo, Shicheng" w:date="2019-07-31T16:08:00Z">
        <w:r w:rsidRPr="0081723F" w:rsidDel="0081723F">
          <w:rPr>
            <w:rFonts w:ascii="Arial" w:hAnsi="Arial" w:cs="Arial"/>
            <w:sz w:val="22"/>
            <w:szCs w:val="22"/>
          </w:rPr>
          <w:delText>activated</w:delText>
        </w:r>
      </w:del>
      <w:ins w:id="86" w:author="Guo, Shicheng" w:date="2019-07-31T16:08:00Z">
        <w:r w:rsidR="0081723F" w:rsidRPr="0081723F">
          <w:rPr>
            <w:rFonts w:ascii="Arial" w:hAnsi="Arial" w:cs="Arial"/>
            <w:sz w:val="22"/>
            <w:szCs w:val="22"/>
          </w:rPr>
          <w:t xml:space="preserve">activated </w:t>
        </w:r>
      </w:ins>
      <w:r w:rsidR="008B50E2" w:rsidRPr="0081723F">
        <w:rPr>
          <w:rFonts w:ascii="Arial" w:hAnsi="Arial" w:cs="Arial"/>
          <w:sz w:val="22"/>
          <w:szCs w:val="22"/>
        </w:rPr>
        <w:fldChar w:fldCharType="end"/>
      </w:r>
      <w:r w:rsidR="005127C1" w:rsidRPr="0081723F">
        <w:rPr>
          <w:rFonts w:ascii="Arial" w:hAnsi="Arial" w:cs="Arial"/>
          <w:sz w:val="22"/>
          <w:szCs w:val="22"/>
        </w:rPr>
        <w:fldChar w:fldCharType="begin">
          <w:fldData xml:space="preserve">PEVuZE5vdGU+PENpdGU+PEF1dGhvcj5TaGk8L0F1dGhvcj48WWVhcj4yMDE3PC9ZZWFyPjxSZWNO
dW0+Mjg8L1JlY051bT48RGlzcGxheVRleHQ+WzEwLTEyXTwvRGlzcGxheVRleHQ+PHJlY29yZD48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FE1705" w:rsidRPr="0081723F">
        <w:rPr>
          <w:rFonts w:ascii="Arial" w:hAnsi="Arial" w:cs="Arial"/>
          <w:sz w:val="22"/>
          <w:szCs w:val="22"/>
        </w:rPr>
        <w:instrText xml:space="preserve"> ADDIN EN.CITE </w:instrText>
      </w:r>
      <w:r w:rsidR="00FE1705" w:rsidRPr="0081723F">
        <w:rPr>
          <w:rFonts w:ascii="Arial" w:hAnsi="Arial" w:cs="Arial"/>
          <w:sz w:val="22"/>
          <w:szCs w:val="22"/>
        </w:rPr>
        <w:fldChar w:fldCharType="begin">
          <w:fldData xml:space="preserve">PEVuZE5vdGU+PENpdGU+PEF1dGhvcj5TaGk8L0F1dGhvcj48WWVhcj4yMDE3PC9ZZWFyPjxSZWNO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==
</w:fldData>
        </w:fldChar>
      </w:r>
      <w:r w:rsidR="00FE1705" w:rsidRPr="0081723F">
        <w:rPr>
          <w:rFonts w:ascii="Arial" w:hAnsi="Arial" w:cs="Arial"/>
          <w:sz w:val="22"/>
          <w:szCs w:val="22"/>
        </w:rPr>
        <w:instrText xml:space="preserve"> ADDIN EN.CITE.DATA </w:instrText>
      </w:r>
      <w:r w:rsidR="00FE1705" w:rsidRPr="0081723F">
        <w:rPr>
          <w:rFonts w:ascii="Arial" w:hAnsi="Arial" w:cs="Arial"/>
          <w:sz w:val="22"/>
          <w:szCs w:val="22"/>
        </w:rPr>
      </w:r>
      <w:r w:rsidR="00FE1705" w:rsidRPr="0081723F">
        <w:rPr>
          <w:rFonts w:ascii="Arial" w:hAnsi="Arial" w:cs="Arial"/>
          <w:sz w:val="22"/>
          <w:szCs w:val="22"/>
        </w:rPr>
        <w:fldChar w:fldCharType="end"/>
      </w:r>
      <w:r w:rsidR="005127C1" w:rsidRPr="0081723F">
        <w:rPr>
          <w:rFonts w:ascii="Arial" w:hAnsi="Arial" w:cs="Arial"/>
          <w:sz w:val="22"/>
          <w:szCs w:val="22"/>
        </w:rPr>
      </w:r>
      <w:r w:rsidR="005127C1" w:rsidRPr="0081723F">
        <w:rPr>
          <w:rFonts w:ascii="Arial" w:hAnsi="Arial" w:cs="Arial"/>
          <w:sz w:val="22"/>
          <w:szCs w:val="22"/>
        </w:rPr>
        <w:fldChar w:fldCharType="separate"/>
      </w:r>
      <w:r w:rsidR="00FE1705" w:rsidRPr="0081723F">
        <w:rPr>
          <w:rFonts w:ascii="Arial" w:hAnsi="Arial" w:cs="Arial"/>
          <w:noProof/>
          <w:sz w:val="22"/>
          <w:szCs w:val="22"/>
        </w:rPr>
        <w:t>[10-12]</w:t>
      </w:r>
      <w:r w:rsidR="005127C1" w:rsidRPr="0081723F">
        <w:rPr>
          <w:rFonts w:ascii="Arial" w:hAnsi="Arial" w:cs="Arial"/>
          <w:sz w:val="22"/>
          <w:szCs w:val="22"/>
        </w:rPr>
        <w:fldChar w:fldCharType="end"/>
      </w:r>
      <w:r w:rsidRPr="0081723F">
        <w:rPr>
          <w:rFonts w:ascii="Arial" w:hAnsi="Arial" w:cs="Arial"/>
          <w:sz w:val="22"/>
          <w:szCs w:val="22"/>
        </w:rPr>
        <w:t>. Although silencing of some genes in cancers occurs by mutation, a large proportion of carcinogenic gene silencing is a result of altered DNA methylation. DNA methylation causing silencing in cancer typically occurs at multiple CpG sites in the </w:t>
      </w:r>
      <w:r w:rsidR="008B50E2" w:rsidRPr="0081723F">
        <w:rPr>
          <w:rFonts w:ascii="Arial" w:hAnsi="Arial" w:cs="Arial"/>
          <w:sz w:val="22"/>
          <w:szCs w:val="22"/>
          <w:rPrChange w:id="87" w:author="Guo, Shicheng" w:date="2019-07-31T16:09:00Z">
            <w:rPr/>
          </w:rPrChange>
        </w:rPr>
        <w:fldChar w:fldCharType="begin"/>
      </w:r>
      <w:r w:rsidR="008B50E2" w:rsidRPr="0081723F">
        <w:rPr>
          <w:rFonts w:ascii="Arial" w:hAnsi="Arial" w:cs="Arial"/>
          <w:sz w:val="22"/>
          <w:szCs w:val="22"/>
          <w:rPrChange w:id="88" w:author="Guo, Shicheng" w:date="2019-07-31T16:09:00Z">
            <w:rPr/>
          </w:rPrChange>
        </w:rPr>
        <w:instrText xml:space="preserve"> HYPERLINK "https://en.wikipedia.org/wiki/CpG_site" \l "CpG_island" \o "CpG site" </w:instrText>
      </w:r>
      <w:r w:rsidR="008B50E2" w:rsidRPr="0081723F">
        <w:rPr>
          <w:rFonts w:ascii="Arial" w:hAnsi="Arial" w:cs="Arial"/>
          <w:sz w:val="22"/>
          <w:szCs w:val="22"/>
          <w:rPrChange w:id="89" w:author="Guo, Shicheng" w:date="2019-07-31T16:09:00Z">
            <w:rPr/>
          </w:rPrChange>
        </w:rPr>
        <w:fldChar w:fldCharType="separate"/>
      </w:r>
      <w:r w:rsidRPr="0081723F">
        <w:rPr>
          <w:rFonts w:ascii="Arial" w:hAnsi="Arial" w:cs="Arial"/>
          <w:sz w:val="22"/>
          <w:szCs w:val="22"/>
        </w:rPr>
        <w:t>CpG islands</w:t>
      </w:r>
      <w:r w:rsidR="008B50E2" w:rsidRPr="0081723F">
        <w:rPr>
          <w:rFonts w:ascii="Arial" w:hAnsi="Arial" w:cs="Arial"/>
          <w:sz w:val="22"/>
          <w:szCs w:val="22"/>
        </w:rPr>
        <w:fldChar w:fldCharType="end"/>
      </w:r>
      <w:r w:rsidRPr="0081723F">
        <w:rPr>
          <w:rFonts w:ascii="Arial" w:hAnsi="Arial" w:cs="Arial"/>
          <w:sz w:val="22"/>
          <w:szCs w:val="22"/>
        </w:rPr>
        <w:t> that are present in the promoters of protein coding genes</w:t>
      </w:r>
      <w:r w:rsidR="00FF7AB6" w:rsidRPr="0081723F">
        <w:rPr>
          <w:rFonts w:ascii="Arial" w:hAnsi="Arial" w:cs="Arial"/>
          <w:sz w:val="22"/>
          <w:szCs w:val="22"/>
        </w:rPr>
        <w:fldChar w:fldCharType="begin"/>
      </w:r>
      <w:r w:rsidR="00FE1705" w:rsidRPr="0081723F">
        <w:rPr>
          <w:rFonts w:ascii="Arial" w:hAnsi="Arial" w:cs="Arial"/>
          <w:sz w:val="22"/>
          <w:szCs w:val="22"/>
        </w:rPr>
        <w:instrText xml:space="preserve"> ADDIN EN.CITE &lt;EndNote&gt;&lt;Cite&gt;&lt;Author&gt;Morris&lt;/Author&gt;&lt;Year&gt;2017&lt;/Year&gt;&lt;RecNum&gt;10&lt;/RecNum&gt;&lt;DisplayText&gt;[13]&lt;/DisplayText&gt;&lt;record&gt;&lt;rec-number&gt;10&lt;/rec-number&gt;&lt;foreign-keys&gt;&lt;key app="EN" db-id="zffsxeepa00fpreedaupevsaw9eeftzdw009" timestamp="1561365218"&gt;10&lt;/key&gt;&lt;key app="ENWeb" db-id=""&gt;0&lt;/key&gt;&lt;/foreign-keys&gt;&lt;ref-type name="Journal Article"&gt;17&lt;/ref-type&gt;&lt;contributors&gt;&lt;authors&gt;&lt;author&gt;Morris, M. R.&lt;/author&gt;&lt;author&gt;Latif, F.&lt;/author&gt;&lt;/authors&gt;&lt;/contributors&gt;&lt;auth-address&gt;Brain Tumour Research Centre, Wolverhampton School of Sciences, University of Wolverhampton, Wulfruna Street, Wolverhampton WV1 1LY, UK.&amp;#xD;Institute of Cancer and Genomic Sciences, College of Medical and Dental Sciences University of Birmingham, Edgbaston, Birmingham B15 2TT, UK.&lt;/auth-address&gt;&lt;titles&gt;&lt;title&gt;The epigenetic landscape of renal cancer&lt;/title&gt;&lt;secondary-title&gt;Nat Rev Nephrol&lt;/secondary-title&gt;&lt;/titles&gt;&lt;periodical&gt;&lt;full-title&gt;Nat Rev Nephrol&lt;/full-title&gt;&lt;/periodical&gt;&lt;pages&gt;47-60&lt;/pages&gt;&lt;volume&gt;13&lt;/volume&gt;&lt;number&gt;1&lt;/number&gt;&lt;edition&gt;2016/11/29&lt;/edition&gt;&lt;keywords&gt;&lt;keyword&gt;DNA Methylation&lt;/keyword&gt;&lt;keyword&gt;*Epigenesis, Genetic&lt;/keyword&gt;&lt;keyword&gt;Histones&lt;/keyword&gt;&lt;keyword&gt;Humans&lt;/keyword&gt;&lt;keyword&gt;Kidney Neoplasms/diagnosis/*genetics/therapy&lt;/keyword&gt;&lt;keyword&gt;Mutation&lt;/keyword&gt;&lt;keyword&gt;Signal Transduction&lt;/keyword&gt;&lt;/keywords&gt;&lt;dates&gt;&lt;year&gt;2017&lt;/year&gt;&lt;pub-dates&gt;&lt;date&gt;Jan&lt;/date&gt;&lt;/pub-dates&gt;&lt;/dates&gt;&lt;isbn&gt;1759-507X (Electronic)&amp;#xD;1759-5061 (Linking)&lt;/isbn&gt;&lt;accession-num&gt;27890923&lt;/accession-num&gt;&lt;urls&gt;&lt;related-urls&gt;&lt;url&gt;https://www.ncbi.nlm.nih.gov/pubmed/27890923&lt;/url&gt;&lt;/related-urls&gt;&lt;/urls&gt;&lt;electronic-resource-num&gt;10.1038/nrneph.2016.168&lt;/electronic-resource-num&gt;&lt;/record&gt;&lt;/Cite&gt;&lt;/EndNote&gt;</w:instrText>
      </w:r>
      <w:r w:rsidR="00FF7AB6" w:rsidRPr="0081723F">
        <w:rPr>
          <w:rFonts w:ascii="Arial" w:hAnsi="Arial" w:cs="Arial"/>
          <w:sz w:val="22"/>
          <w:szCs w:val="22"/>
        </w:rPr>
        <w:fldChar w:fldCharType="separate"/>
      </w:r>
      <w:r w:rsidR="00FE1705" w:rsidRPr="0081723F">
        <w:rPr>
          <w:rFonts w:ascii="Arial" w:hAnsi="Arial" w:cs="Arial"/>
          <w:noProof/>
          <w:sz w:val="22"/>
          <w:szCs w:val="22"/>
        </w:rPr>
        <w:t>[13]</w:t>
      </w:r>
      <w:r w:rsidR="00FF7AB6" w:rsidRPr="0081723F">
        <w:rPr>
          <w:rFonts w:ascii="Arial" w:hAnsi="Arial" w:cs="Arial"/>
          <w:sz w:val="22"/>
          <w:szCs w:val="22"/>
        </w:rPr>
        <w:fldChar w:fldCharType="end"/>
      </w:r>
      <w:r w:rsidRPr="0081723F">
        <w:rPr>
          <w:rFonts w:ascii="Arial" w:hAnsi="Arial" w:cs="Arial"/>
          <w:sz w:val="22"/>
          <w:szCs w:val="22"/>
        </w:rPr>
        <w:t xml:space="preserve">. At the background of whole genome hypo-methylation, gene-specific promoter hyper-methylation has been found to promote CRC by down-regulation the expression of key tumor suppressor gene, such as </w:t>
      </w:r>
      <w:r w:rsidR="00721322" w:rsidRPr="0081723F">
        <w:rPr>
          <w:rFonts w:ascii="Arial" w:hAnsi="Arial" w:cs="Arial"/>
          <w:sz w:val="22"/>
          <w:szCs w:val="22"/>
        </w:rPr>
        <w:t>CDKN2A, MLH1, and CDH1</w:t>
      </w:r>
      <w:r w:rsidR="0087514B" w:rsidRPr="0081723F">
        <w:rPr>
          <w:rFonts w:ascii="Arial" w:hAnsi="Arial" w:cs="Arial"/>
          <w:sz w:val="22"/>
          <w:szCs w:val="22"/>
        </w:rPr>
        <w:fldChar w:fldCharType="begin">
          <w:fldData xml:space="preserve">PEVuZE5vdGU+PENpdGU+PEF1dGhvcj5IZXJtYW48L0F1dGhvcj48WWVhcj4xOTk1PC9ZZWFyPjxS
ZWNOdW0+MTg8L1JlY051bT48RGlzcGxheVRleHQ+WzE0LTE2XTwvRGlzcGxheVRleHQ+PHJlY29y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FE1705" w:rsidRPr="0081723F">
        <w:rPr>
          <w:rFonts w:ascii="Arial" w:hAnsi="Arial" w:cs="Arial"/>
          <w:sz w:val="22"/>
          <w:szCs w:val="22"/>
        </w:rPr>
        <w:instrText xml:space="preserve"> ADDIN EN.CITE </w:instrText>
      </w:r>
      <w:r w:rsidR="00FE1705" w:rsidRPr="0081723F">
        <w:rPr>
          <w:rFonts w:ascii="Arial" w:hAnsi="Arial" w:cs="Arial"/>
          <w:sz w:val="22"/>
          <w:szCs w:val="22"/>
        </w:rPr>
        <w:fldChar w:fldCharType="begin">
          <w:fldData xml:space="preserve">PEVuZE5vdGU+PENpdGU+PEF1dGhvcj5IZXJtYW48L0F1dGhvcj48WWVhcj4xOTk1PC9ZZWFyPjxS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</w:fldData>
        </w:fldChar>
      </w:r>
      <w:r w:rsidR="00FE1705" w:rsidRPr="0081723F">
        <w:rPr>
          <w:rFonts w:ascii="Arial" w:hAnsi="Arial" w:cs="Arial"/>
          <w:sz w:val="22"/>
          <w:szCs w:val="22"/>
        </w:rPr>
        <w:instrText xml:space="preserve"> ADDIN EN.CITE.DATA </w:instrText>
      </w:r>
      <w:r w:rsidR="00FE1705" w:rsidRPr="0081723F">
        <w:rPr>
          <w:rFonts w:ascii="Arial" w:hAnsi="Arial" w:cs="Arial"/>
          <w:sz w:val="22"/>
          <w:szCs w:val="22"/>
        </w:rPr>
      </w:r>
      <w:r w:rsidR="00FE1705" w:rsidRPr="0081723F">
        <w:rPr>
          <w:rFonts w:ascii="Arial" w:hAnsi="Arial" w:cs="Arial"/>
          <w:sz w:val="22"/>
          <w:szCs w:val="22"/>
        </w:rPr>
        <w:fldChar w:fldCharType="end"/>
      </w:r>
      <w:r w:rsidR="0087514B" w:rsidRPr="0081723F">
        <w:rPr>
          <w:rFonts w:ascii="Arial" w:hAnsi="Arial" w:cs="Arial"/>
          <w:sz w:val="22"/>
          <w:szCs w:val="22"/>
        </w:rPr>
      </w:r>
      <w:r w:rsidR="0087514B" w:rsidRPr="0081723F">
        <w:rPr>
          <w:rFonts w:ascii="Arial" w:hAnsi="Arial" w:cs="Arial"/>
          <w:sz w:val="22"/>
          <w:szCs w:val="22"/>
        </w:rPr>
        <w:fldChar w:fldCharType="separate"/>
      </w:r>
      <w:r w:rsidR="00FE1705" w:rsidRPr="0081723F">
        <w:rPr>
          <w:rFonts w:ascii="Arial" w:hAnsi="Arial" w:cs="Arial"/>
          <w:noProof/>
          <w:sz w:val="22"/>
          <w:szCs w:val="22"/>
        </w:rPr>
        <w:t>[14-16]</w:t>
      </w:r>
      <w:r w:rsidR="0087514B" w:rsidRPr="0081723F">
        <w:rPr>
          <w:rFonts w:ascii="Arial" w:hAnsi="Arial" w:cs="Arial"/>
          <w:sz w:val="22"/>
          <w:szCs w:val="22"/>
        </w:rPr>
        <w:fldChar w:fldCharType="end"/>
      </w:r>
      <w:r w:rsidRPr="0081723F">
        <w:rPr>
          <w:rFonts w:ascii="Arial" w:hAnsi="Arial" w:cs="Arial"/>
          <w:sz w:val="22"/>
          <w:szCs w:val="22"/>
        </w:rPr>
        <w:t>. Although extensive epigenetic alterations have been illustrated over the past years, CRC is still not well understood at the molecular level. CRC is a heterogeneous disease, which typically starts from the </w:t>
      </w:r>
      <w:r w:rsidR="008B50E2" w:rsidRPr="0081723F">
        <w:rPr>
          <w:rFonts w:ascii="Arial" w:hAnsi="Arial" w:cs="Arial"/>
          <w:sz w:val="22"/>
          <w:szCs w:val="22"/>
          <w:rPrChange w:id="90" w:author="Guo, Shicheng" w:date="2019-07-31T16:09:00Z">
            <w:rPr/>
          </w:rPrChange>
        </w:rPr>
        <w:fldChar w:fldCharType="begin"/>
      </w:r>
      <w:r w:rsidR="008B50E2" w:rsidRPr="0081723F">
        <w:rPr>
          <w:rFonts w:ascii="Arial" w:hAnsi="Arial" w:cs="Arial"/>
          <w:sz w:val="22"/>
          <w:szCs w:val="22"/>
          <w:rPrChange w:id="91" w:author="Guo, Shicheng" w:date="2019-07-31T16:09:00Z">
            <w:rPr/>
          </w:rPrChange>
        </w:rPr>
        <w:instrText xml:space="preserve"> HYPERLINK "https://en.wikipedia.org/wiki/Adenoma" \o "Adenoma" </w:instrText>
      </w:r>
      <w:r w:rsidR="008B50E2" w:rsidRPr="0081723F">
        <w:rPr>
          <w:rFonts w:ascii="Arial" w:hAnsi="Arial" w:cs="Arial"/>
          <w:sz w:val="22"/>
          <w:szCs w:val="22"/>
          <w:rPrChange w:id="92" w:author="Guo, Shicheng" w:date="2019-07-31T16:09:00Z">
            <w:rPr/>
          </w:rPrChange>
        </w:rPr>
        <w:fldChar w:fldCharType="separate"/>
      </w:r>
      <w:r w:rsidRPr="0081723F">
        <w:rPr>
          <w:rFonts w:ascii="Arial" w:hAnsi="Arial" w:cs="Arial"/>
          <w:sz w:val="22"/>
          <w:szCs w:val="22"/>
        </w:rPr>
        <w:t>benign tumor</w:t>
      </w:r>
      <w:r w:rsidR="008B50E2" w:rsidRPr="0081723F">
        <w:rPr>
          <w:rFonts w:ascii="Arial" w:hAnsi="Arial" w:cs="Arial"/>
          <w:sz w:val="22"/>
          <w:szCs w:val="22"/>
        </w:rPr>
        <w:fldChar w:fldCharType="end"/>
      </w:r>
      <w:r w:rsidRPr="0081723F">
        <w:rPr>
          <w:rFonts w:ascii="Arial" w:hAnsi="Arial" w:cs="Arial"/>
          <w:sz w:val="22"/>
          <w:szCs w:val="22"/>
        </w:rPr>
        <w:t>, often in the form of the adenoma, and past more than 10 years becomes malignant cancer</w:t>
      </w:r>
      <w:r w:rsidR="00A372C9" w:rsidRPr="0081723F">
        <w:rPr>
          <w:rFonts w:ascii="Arial" w:hAnsi="Arial" w:cs="Arial"/>
          <w:sz w:val="22"/>
          <w:szCs w:val="22"/>
        </w:rPr>
        <w:fldChar w:fldCharType="begin"/>
      </w:r>
      <w:r w:rsidR="00FE1705" w:rsidRPr="0081723F">
        <w:rPr>
          <w:rFonts w:ascii="Arial" w:hAnsi="Arial" w:cs="Arial"/>
          <w:sz w:val="22"/>
          <w:szCs w:val="22"/>
        </w:rPr>
        <w:instrText xml:space="preserve"> ADDIN EN.CITE &lt;EndNote&gt;&lt;Cite&gt;&lt;Author&gt;Witold&lt;/Author&gt;&lt;Year&gt;2018&lt;/Year&gt;&lt;RecNum&gt;3&lt;/RecNum&gt;&lt;DisplayText&gt;[17]&lt;/DisplayText&gt;&lt;record&gt;&lt;rec-number&gt;3&lt;/rec-number&gt;&lt;foreign-keys&gt;&lt;key app="EN" db-id="zffsxeepa00fpreedaupevsaw9eeftzdw009" timestamp="1561362475"&gt;3&lt;/key&gt;&lt;key app="ENWeb" db-id=""&gt;0&lt;/key&gt;&lt;/foreign-keys&gt;&lt;ref-type name="Journal Article"&gt;17&lt;/ref-type&gt;&lt;contributors&gt;&lt;authors&gt;&lt;author&gt;Witold, K.&lt;/author&gt;&lt;author&gt;Anna, K.&lt;/author&gt;&lt;author&gt;Maciej, T.&lt;/author&gt;&lt;author&gt;Jakub, J.&lt;/author&gt;&lt;/authors&gt;&lt;/contributors&gt;&lt;auth-address&gt;Department of Oncological Surgery of Gastrointestinal Diseases, Greater Poland Cancer Centre, 15 Garbary St., 61-866 Poznan, Poland.&amp;#xD;Department of Head and Neck Surgery, Poznan University of Medical Sciences, 10 Fredry St., 61-701 Poznan, Poland.&amp;#xD;Department of Epidemiology and Cancer Prevention, Greater Poland Cancer Registry - The Greater Poland Cancer Centre, 15 Garbary St., 61-866 Poznan, Poland.&lt;/auth-address&gt;&lt;titles&gt;&lt;title&gt;Adenomas - Genetic factors in colorectal cancer prevention&lt;/title&gt;&lt;secondary-title&gt;Rep Pract Oncol Radiother&lt;/secondary-title&gt;&lt;/titles&gt;&lt;periodical&gt;&lt;full-title&gt;Rep Pract Oncol Radiother&lt;/full-title&gt;&lt;/periodical&gt;&lt;pages&gt;75-83&lt;/pages&gt;&lt;volume&gt;23&lt;/volume&gt;&lt;number&gt;2&lt;/number&gt;&lt;edition&gt;2018/02/22&lt;/edition&gt;&lt;keywords&gt;&lt;keyword&gt;Colorectal adenomas&lt;/keyword&gt;&lt;keyword&gt;Colorectal cancer&lt;/keyword&gt;&lt;keyword&gt;Genetic risk factors&lt;/keyword&gt;&lt;/keywords&gt;&lt;dates&gt;&lt;year&gt;2018&lt;/year&gt;&lt;pub-dates&gt;&lt;date&gt;Mar-Apr&lt;/date&gt;&lt;/pub-dates&gt;&lt;/dates&gt;&lt;isbn&gt;1507-1367 (Print)&amp;#xD;1507-1367 (Linking)&lt;/isbn&gt;&lt;accession-num&gt;29463957&lt;/accession-num&gt;&lt;urls&gt;&lt;related-urls&gt;&lt;url&gt;https://www.ncbi.nlm.nih.gov/pubmed/29463957&lt;/url&gt;&lt;/related-urls&gt;&lt;/urls&gt;&lt;custom2&gt;PMC5814382&lt;/custom2&gt;&lt;electronic-resource-num&gt;10.1016/j.rpor.2017.12.003&lt;/electronic-resource-num&gt;&lt;/record&gt;&lt;/Cite&gt;&lt;/EndNote&gt;</w:instrText>
      </w:r>
      <w:r w:rsidR="00A372C9" w:rsidRPr="0081723F">
        <w:rPr>
          <w:rFonts w:ascii="Arial" w:hAnsi="Arial" w:cs="Arial"/>
          <w:sz w:val="22"/>
          <w:szCs w:val="22"/>
        </w:rPr>
        <w:fldChar w:fldCharType="separate"/>
      </w:r>
      <w:r w:rsidR="00FE1705" w:rsidRPr="0081723F">
        <w:rPr>
          <w:rFonts w:ascii="Arial" w:hAnsi="Arial" w:cs="Arial"/>
          <w:noProof/>
          <w:sz w:val="22"/>
          <w:szCs w:val="22"/>
        </w:rPr>
        <w:t>[17]</w:t>
      </w:r>
      <w:r w:rsidR="00A372C9" w:rsidRPr="0081723F">
        <w:rPr>
          <w:rFonts w:ascii="Arial" w:hAnsi="Arial" w:cs="Arial"/>
          <w:sz w:val="22"/>
          <w:szCs w:val="22"/>
        </w:rPr>
        <w:fldChar w:fldCharType="end"/>
      </w:r>
      <w:r w:rsidRPr="0081723F">
        <w:rPr>
          <w:rFonts w:ascii="Arial" w:hAnsi="Arial" w:cs="Arial"/>
          <w:sz w:val="22"/>
          <w:szCs w:val="22"/>
        </w:rPr>
        <w:t xml:space="preserve">. Even </w:t>
      </w:r>
      <w:r w:rsidR="00A372C9" w:rsidRPr="0081723F">
        <w:rPr>
          <w:rFonts w:ascii="Arial" w:hAnsi="Arial" w:cs="Arial"/>
          <w:sz w:val="22"/>
          <w:szCs w:val="22"/>
        </w:rPr>
        <w:t xml:space="preserve">CRC in </w:t>
      </w:r>
      <w:r w:rsidRPr="0081723F">
        <w:rPr>
          <w:rFonts w:ascii="Arial" w:hAnsi="Arial" w:cs="Arial"/>
          <w:sz w:val="22"/>
          <w:szCs w:val="22"/>
        </w:rPr>
        <w:t xml:space="preserve">both incidence and </w:t>
      </w:r>
      <w:r w:rsidRPr="0081723F">
        <w:rPr>
          <w:rFonts w:ascii="Arial" w:hAnsi="Arial" w:cs="Arial"/>
          <w:sz w:val="22"/>
          <w:szCs w:val="22"/>
          <w:rPrChange w:id="93" w:author="Guo, Shicheng" w:date="2019-07-31T16:09:00Z">
            <w:rPr>
              <w:rFonts w:ascii="Arial" w:hAnsi="Arial" w:cs="Arial" w:hint="eastAsia"/>
              <w:sz w:val="22"/>
              <w:szCs w:val="22"/>
            </w:rPr>
          </w:rPrChange>
        </w:rPr>
        <w:t>mortality</w:t>
      </w:r>
      <w:r w:rsidRPr="0081723F">
        <w:rPr>
          <w:rFonts w:ascii="Arial" w:hAnsi="Arial" w:cs="Arial"/>
          <w:sz w:val="22"/>
          <w:szCs w:val="22"/>
        </w:rPr>
        <w:t xml:space="preserve"> are higher in all kinds of cancer, adenoma stage provide an excellent </w:t>
      </w:r>
      <w:r w:rsidRPr="0081723F">
        <w:rPr>
          <w:rFonts w:ascii="Arial" w:hAnsi="Arial" w:cs="Arial"/>
          <w:sz w:val="22"/>
          <w:szCs w:val="22"/>
          <w:rPrChange w:id="94" w:author="Guo, Shicheng" w:date="2019-07-31T16:09:00Z">
            <w:rPr>
              <w:rFonts w:ascii="Arial" w:hAnsi="Arial" w:cs="Arial" w:hint="eastAsia"/>
              <w:sz w:val="22"/>
              <w:szCs w:val="22"/>
            </w:rPr>
          </w:rPrChange>
        </w:rPr>
        <w:t>oppo</w:t>
      </w:r>
      <w:r w:rsidRPr="0081723F">
        <w:rPr>
          <w:rFonts w:ascii="Arial" w:hAnsi="Arial" w:cs="Arial"/>
          <w:sz w:val="22"/>
          <w:szCs w:val="22"/>
        </w:rPr>
        <w:t xml:space="preserve">rtunity to prevent its </w:t>
      </w:r>
      <w:r w:rsidRPr="0081723F">
        <w:rPr>
          <w:rFonts w:ascii="Arial" w:hAnsi="Arial" w:cs="Arial"/>
          <w:sz w:val="22"/>
          <w:szCs w:val="22"/>
          <w:rPrChange w:id="95" w:author="Guo, Shicheng" w:date="2019-07-31T16:09:00Z">
            <w:rPr>
              <w:rFonts w:ascii="Arial" w:hAnsi="Arial" w:cs="Arial" w:hint="eastAsia"/>
              <w:sz w:val="22"/>
              <w:szCs w:val="22"/>
            </w:rPr>
          </w:rPrChange>
        </w:rPr>
        <w:t>cancer</w:t>
      </w:r>
      <w:r w:rsidRPr="0081723F">
        <w:rPr>
          <w:rFonts w:ascii="Arial" w:hAnsi="Arial" w:cs="Arial"/>
          <w:sz w:val="22"/>
          <w:szCs w:val="22"/>
        </w:rPr>
        <w:t>iz</w:t>
      </w:r>
      <w:r w:rsidRPr="0081723F">
        <w:rPr>
          <w:rFonts w:ascii="Arial" w:hAnsi="Arial" w:cs="Arial"/>
          <w:sz w:val="22"/>
          <w:szCs w:val="22"/>
          <w:rPrChange w:id="96" w:author="Guo, Shicheng" w:date="2019-07-31T16:09:00Z">
            <w:rPr>
              <w:rFonts w:ascii="Arial" w:hAnsi="Arial" w:cs="Arial" w:hint="eastAsia"/>
              <w:sz w:val="22"/>
              <w:szCs w:val="22"/>
            </w:rPr>
          </w:rPrChange>
        </w:rPr>
        <w:t>ation</w:t>
      </w:r>
      <w:r w:rsidRPr="0081723F">
        <w:rPr>
          <w:rFonts w:ascii="Arial" w:hAnsi="Arial" w:cs="Arial"/>
          <w:sz w:val="22"/>
          <w:szCs w:val="22"/>
        </w:rPr>
        <w:t xml:space="preserve"> and </w:t>
      </w:r>
      <w:r w:rsidRPr="0081723F">
        <w:rPr>
          <w:rFonts w:ascii="Arial" w:hAnsi="Arial" w:cs="Arial"/>
          <w:sz w:val="22"/>
          <w:szCs w:val="22"/>
          <w:rPrChange w:id="97" w:author="Guo, Shicheng" w:date="2019-07-31T16:09:00Z">
            <w:rPr>
              <w:rFonts w:ascii="Arial" w:hAnsi="Arial" w:cs="Arial" w:hint="eastAsia"/>
              <w:sz w:val="22"/>
              <w:szCs w:val="22"/>
            </w:rPr>
          </w:rPrChange>
        </w:rPr>
        <w:t>get excellent survival</w:t>
      </w:r>
      <w:r w:rsidRPr="0081723F">
        <w:rPr>
          <w:rFonts w:ascii="Arial" w:hAnsi="Arial" w:cs="Arial"/>
          <w:sz w:val="22"/>
          <w:szCs w:val="22"/>
        </w:rPr>
        <w:t xml:space="preserve">. </w:t>
      </w:r>
      <w:r w:rsidRPr="0081723F">
        <w:rPr>
          <w:rFonts w:ascii="Arial" w:hAnsi="Arial" w:cs="Arial"/>
          <w:sz w:val="22"/>
          <w:szCs w:val="22"/>
          <w:rPrChange w:id="98" w:author="Guo, Shicheng" w:date="2019-07-31T16:09:00Z">
            <w:rPr>
              <w:rFonts w:ascii="Arial" w:hAnsi="Arial" w:cs="Arial" w:hint="eastAsia"/>
              <w:sz w:val="22"/>
              <w:szCs w:val="22"/>
            </w:rPr>
          </w:rPrChange>
        </w:rPr>
        <w:t xml:space="preserve">A large of studies </w:t>
      </w:r>
      <w:r w:rsidRPr="0081723F">
        <w:rPr>
          <w:rFonts w:ascii="Arial" w:hAnsi="Arial" w:cs="Arial"/>
          <w:sz w:val="22"/>
          <w:szCs w:val="22"/>
        </w:rPr>
        <w:t xml:space="preserve">were </w:t>
      </w:r>
      <w:r w:rsidRPr="0081723F">
        <w:rPr>
          <w:rFonts w:ascii="Arial" w:hAnsi="Arial" w:cs="Arial"/>
          <w:sz w:val="22"/>
          <w:szCs w:val="22"/>
          <w:rPrChange w:id="99" w:author="Guo, Shicheng" w:date="2019-07-31T16:09:00Z">
            <w:rPr>
              <w:rFonts w:ascii="Arial" w:hAnsi="Arial" w:cs="Arial" w:hint="eastAsia"/>
              <w:sz w:val="22"/>
              <w:szCs w:val="22"/>
            </w:rPr>
          </w:rPrChange>
        </w:rPr>
        <w:t xml:space="preserve">focusing on CRC, while </w:t>
      </w:r>
      <w:r w:rsidRPr="0081723F">
        <w:rPr>
          <w:rFonts w:ascii="Arial" w:hAnsi="Arial" w:cs="Arial"/>
          <w:sz w:val="22"/>
          <w:szCs w:val="22"/>
        </w:rPr>
        <w:t xml:space="preserve">a part of them </w:t>
      </w:r>
      <w:r w:rsidRPr="0081723F">
        <w:rPr>
          <w:rFonts w:ascii="Arial" w:hAnsi="Arial" w:cs="Arial"/>
          <w:sz w:val="22"/>
          <w:szCs w:val="22"/>
          <w:rPrChange w:id="100" w:author="Guo, Shicheng" w:date="2019-07-31T16:09:00Z">
            <w:rPr>
              <w:rFonts w:ascii="Arial" w:hAnsi="Arial" w:cs="Arial" w:hint="eastAsia"/>
              <w:sz w:val="22"/>
              <w:szCs w:val="22"/>
            </w:rPr>
          </w:rPrChange>
        </w:rPr>
        <w:t>treat</w:t>
      </w:r>
      <w:r w:rsidRPr="0081723F">
        <w:rPr>
          <w:rFonts w:ascii="Arial" w:hAnsi="Arial" w:cs="Arial"/>
          <w:sz w:val="22"/>
          <w:szCs w:val="22"/>
        </w:rPr>
        <w:t>ed</w:t>
      </w:r>
      <w:r w:rsidRPr="0081723F">
        <w:rPr>
          <w:rFonts w:ascii="Arial" w:hAnsi="Arial" w:cs="Arial"/>
          <w:sz w:val="22"/>
          <w:szCs w:val="22"/>
          <w:rPrChange w:id="101" w:author="Guo, Shicheng" w:date="2019-07-31T16:09:00Z">
            <w:rPr>
              <w:rFonts w:ascii="Arial" w:hAnsi="Arial" w:cs="Arial" w:hint="eastAsia"/>
              <w:sz w:val="22"/>
              <w:szCs w:val="22"/>
            </w:rPr>
          </w:rPrChange>
        </w:rPr>
        <w:t xml:space="preserve"> adenoma as middle stage lacking of further specific study.</w:t>
      </w:r>
      <w:r w:rsidRPr="0081723F">
        <w:rPr>
          <w:rFonts w:ascii="Arial" w:hAnsi="Arial" w:cs="Arial"/>
          <w:sz w:val="22"/>
          <w:szCs w:val="22"/>
        </w:rPr>
        <w:t xml:space="preserve"> Actually, colorectal adenoma has </w:t>
      </w:r>
      <w:r w:rsidRPr="0081723F">
        <w:rPr>
          <w:rFonts w:ascii="Arial" w:hAnsi="Arial" w:cs="Arial"/>
          <w:sz w:val="22"/>
          <w:szCs w:val="22"/>
          <w:rPrChange w:id="102" w:author="Guo, Shicheng" w:date="2019-07-31T16:09:00Z">
            <w:rPr>
              <w:rFonts w:ascii="Arial" w:hAnsi="Arial" w:cs="Arial" w:hint="eastAsia"/>
              <w:sz w:val="22"/>
              <w:szCs w:val="22"/>
            </w:rPr>
          </w:rPrChange>
        </w:rPr>
        <w:t>diff</w:t>
      </w:r>
      <w:r w:rsidRPr="0081723F">
        <w:rPr>
          <w:rFonts w:ascii="Arial" w:hAnsi="Arial" w:cs="Arial"/>
          <w:sz w:val="22"/>
          <w:szCs w:val="22"/>
        </w:rPr>
        <w:t>erent pathologic stages (low-grade adenoma and high-grade adenoma), and no research has compared the different adenomas of different stages</w:t>
      </w:r>
      <w:r w:rsidR="00E21D97" w:rsidRPr="0081723F">
        <w:rPr>
          <w:rFonts w:ascii="Arial" w:hAnsi="Arial" w:cs="Arial"/>
          <w:sz w:val="22"/>
          <w:szCs w:val="22"/>
        </w:rPr>
        <w:t xml:space="preserve"> at Whole-genome DNA methylation level</w:t>
      </w:r>
      <w:r w:rsidR="00E21D97" w:rsidRPr="0081723F">
        <w:rPr>
          <w:rFonts w:ascii="Arial" w:hAnsi="Arial" w:cs="Arial"/>
          <w:sz w:val="22"/>
          <w:szCs w:val="22"/>
        </w:rPr>
        <w:fldChar w:fldCharType="begin"/>
      </w:r>
      <w:r w:rsidR="00FE1705" w:rsidRPr="0081723F">
        <w:rPr>
          <w:rFonts w:ascii="Arial" w:hAnsi="Arial" w:cs="Arial"/>
          <w:sz w:val="22"/>
          <w:szCs w:val="22"/>
        </w:rPr>
        <w:instrText xml:space="preserve"> ADDIN EN.CITE &lt;EndNote&gt;&lt;Cite&gt;&lt;Author&gt;Rex&lt;/Author&gt;&lt;Year&gt;2009&lt;/Year&gt;&lt;RecNum&gt;21&lt;/RecNum&gt;&lt;DisplayText&gt;[18]&lt;/DisplayText&gt;&lt;record&gt;&lt;rec-number&gt;21&lt;/rec-number&gt;&lt;foreign-keys&gt;&lt;key app="EN" db-id="zffsxeepa00fpreedaupevsaw9eeftzdw009" timestamp="1562162427"&gt;21&lt;/key&gt;&lt;/foreign-keys&gt;&lt;ref-type name="Journal Article"&gt;17&lt;/ref-type&gt;&lt;contributors&gt;&lt;authors&gt;&lt;author&gt;Rex, D. K.&lt;/author&gt;&lt;author&gt;Johnson, D. A.&lt;/author&gt;&lt;author&gt;Anderson, J. C.&lt;/author&gt;&lt;author&gt;Schoenfeld, P. S.&lt;/author&gt;&lt;author&gt;Burke, C. A.&lt;/author&gt;&lt;author&gt;Inadomi, J. M.&lt;/author&gt;&lt;author&gt;American College of, Gastroenterology&lt;/author&gt;&lt;/authors&gt;&lt;/contributors&gt;&lt;auth-address&gt;Indiana University Medical Center, IU Hospital, Indianapolis 46202, USA. drex@iupui.edu&lt;/auth-address&gt;&lt;titles&gt;&lt;title&gt;American College of Gastroenterology guidelines for colorectal cancer screening 2009 [corrected]&lt;/title&gt;&lt;secondary-title&gt;Am J Gastroenterol&lt;/secondary-title&gt;&lt;/titles&gt;&lt;periodical&gt;&lt;full-title&gt;Am J Gastroenterol&lt;/full-title&gt;&lt;/periodical&gt;&lt;pages&gt;739-50&lt;/pages&gt;&lt;volume&gt;104&lt;/volume&gt;&lt;number&gt;3&lt;/number&gt;&lt;edition&gt;2009/02/26&lt;/edition&gt;&lt;keywords&gt;&lt;keyword&gt;Adenomatous Polyposis Coli/diagnosis&lt;/keyword&gt;&lt;keyword&gt;Colonoscopy&lt;/keyword&gt;&lt;keyword&gt;Colorectal Neoplasms/*diagnosis/prevention &amp;amp; control&lt;/keyword&gt;&lt;keyword&gt;Colorectal Neoplasms, Hereditary Nonpolyposis/diagnosis&lt;/keyword&gt;&lt;keyword&gt;Humans&lt;/keyword&gt;&lt;/keywords&gt;&lt;dates&gt;&lt;year&gt;2009&lt;/year&gt;&lt;pub-dates&gt;&lt;date&gt;Mar&lt;/date&gt;&lt;/pub-dates&gt;&lt;/dates&gt;&lt;isbn&gt;1572-0241 (Electronic)&amp;#xD;0002-9270 (Linking)&lt;/isbn&gt;&lt;accession-num&gt;19240699&lt;/accession-num&gt;&lt;urls&gt;&lt;related-urls&gt;&lt;url&gt;https://www.ncbi.nlm.nih.gov/pubmed/19240699&lt;/url&gt;&lt;/related-urls&gt;&lt;/urls&gt;&lt;electronic-resource-num&gt;10.1038/ajg.2009.104&lt;/electronic-resource-num&gt;&lt;/record&gt;&lt;/Cite&gt;&lt;/EndNote&gt;</w:instrText>
      </w:r>
      <w:r w:rsidR="00E21D97" w:rsidRPr="0081723F">
        <w:rPr>
          <w:rFonts w:ascii="Arial" w:hAnsi="Arial" w:cs="Arial"/>
          <w:sz w:val="22"/>
          <w:szCs w:val="22"/>
        </w:rPr>
        <w:fldChar w:fldCharType="separate"/>
      </w:r>
      <w:r w:rsidR="00FE1705" w:rsidRPr="0081723F">
        <w:rPr>
          <w:rFonts w:ascii="Arial" w:hAnsi="Arial" w:cs="Arial"/>
          <w:noProof/>
          <w:sz w:val="22"/>
          <w:szCs w:val="22"/>
        </w:rPr>
        <w:t>[18]</w:t>
      </w:r>
      <w:r w:rsidR="00E21D97" w:rsidRPr="0081723F">
        <w:rPr>
          <w:rFonts w:ascii="Arial" w:hAnsi="Arial" w:cs="Arial"/>
          <w:sz w:val="22"/>
          <w:szCs w:val="22"/>
        </w:rPr>
        <w:fldChar w:fldCharType="end"/>
      </w:r>
      <w:r w:rsidRPr="0081723F">
        <w:rPr>
          <w:rFonts w:ascii="Arial" w:hAnsi="Arial" w:cs="Arial"/>
          <w:sz w:val="22"/>
          <w:szCs w:val="22"/>
        </w:rPr>
        <w:t>. Besides, alterations on low-grade adenoma maybe potential diagnostic biomarker.</w:t>
      </w:r>
      <w:r w:rsidR="004479B3" w:rsidRPr="0081723F">
        <w:rPr>
          <w:rFonts w:ascii="Arial" w:hAnsi="Arial" w:cs="Arial"/>
          <w:sz w:val="22"/>
          <w:szCs w:val="22"/>
        </w:rPr>
        <w:t xml:space="preserve"> </w:t>
      </w:r>
      <w:r w:rsidR="00105BA5" w:rsidRPr="0081723F">
        <w:rPr>
          <w:rFonts w:ascii="Arial" w:hAnsi="Arial" w:cs="Arial"/>
          <w:sz w:val="22"/>
          <w:szCs w:val="22"/>
        </w:rPr>
        <w:t>Therefore, the comprehensive understanding to the genome-wide DNA methylation profile for colorectal cancer, especially the early stage pre-cancerous lesions</w:t>
      </w:r>
      <w:r w:rsidR="006457BC" w:rsidRPr="0081723F">
        <w:rPr>
          <w:rFonts w:ascii="Arial" w:hAnsi="Arial" w:cs="Arial"/>
          <w:sz w:val="22"/>
          <w:szCs w:val="22"/>
        </w:rPr>
        <w:t xml:space="preserve"> (</w:t>
      </w:r>
      <w:r w:rsidR="004D4A78" w:rsidRPr="0081723F">
        <w:rPr>
          <w:rFonts w:ascii="Arial" w:hAnsi="Arial" w:cs="Arial"/>
          <w:sz w:val="22"/>
          <w:szCs w:val="22"/>
        </w:rPr>
        <w:t>low-grade adenoma</w:t>
      </w:r>
      <w:r w:rsidR="006457BC" w:rsidRPr="0081723F">
        <w:rPr>
          <w:rFonts w:ascii="Arial" w:hAnsi="Arial" w:cs="Arial"/>
          <w:sz w:val="22"/>
          <w:szCs w:val="22"/>
        </w:rPr>
        <w:t xml:space="preserve"> and </w:t>
      </w:r>
      <w:r w:rsidR="004D4A78" w:rsidRPr="0081723F">
        <w:rPr>
          <w:rFonts w:ascii="Arial" w:hAnsi="Arial" w:cs="Arial"/>
          <w:sz w:val="22"/>
          <w:szCs w:val="22"/>
        </w:rPr>
        <w:t>high-grade adenoma</w:t>
      </w:r>
      <w:r w:rsidR="006457BC" w:rsidRPr="0081723F">
        <w:rPr>
          <w:rFonts w:ascii="Arial" w:hAnsi="Arial" w:cs="Arial"/>
          <w:sz w:val="22"/>
          <w:szCs w:val="22"/>
        </w:rPr>
        <w:t>)</w:t>
      </w:r>
      <w:r w:rsidR="00105BA5" w:rsidRPr="0081723F">
        <w:rPr>
          <w:rFonts w:ascii="Arial" w:hAnsi="Arial" w:cs="Arial"/>
          <w:sz w:val="22"/>
          <w:szCs w:val="22"/>
        </w:rPr>
        <w:t xml:space="preserve">, will provide important resources for cancer early diagnosis and candidate biomarkers for cell-free DNA methylation research. </w:t>
      </w:r>
    </w:p>
    <w:p w14:paraId="6344BB76" w14:textId="77777777" w:rsidR="00105BA5" w:rsidRPr="0081723F" w:rsidRDefault="00105BA5" w:rsidP="00241815">
      <w:pPr>
        <w:jc w:val="both"/>
        <w:rPr>
          <w:rFonts w:ascii="Arial" w:hAnsi="Arial" w:cs="Arial"/>
          <w:sz w:val="22"/>
          <w:szCs w:val="22"/>
        </w:rPr>
      </w:pPr>
    </w:p>
    <w:p w14:paraId="3854E3A0" w14:textId="124A18B1" w:rsidR="006457BC" w:rsidRPr="0081723F" w:rsidRDefault="003B50FB" w:rsidP="002C5A7B">
      <w:pPr>
        <w:jc w:val="both"/>
        <w:rPr>
          <w:rFonts w:ascii="Arial" w:hAnsi="Arial" w:cs="Arial"/>
          <w:sz w:val="22"/>
          <w:szCs w:val="22"/>
        </w:rPr>
      </w:pPr>
      <w:r w:rsidRPr="0081723F">
        <w:rPr>
          <w:rFonts w:ascii="Arial" w:hAnsi="Arial" w:cs="Arial"/>
          <w:sz w:val="22"/>
          <w:szCs w:val="22"/>
        </w:rPr>
        <w:t xml:space="preserve">In this study, </w:t>
      </w:r>
      <w:r w:rsidR="0053281F" w:rsidRPr="0081723F">
        <w:rPr>
          <w:rFonts w:ascii="Arial" w:hAnsi="Arial" w:cs="Arial"/>
          <w:sz w:val="22"/>
          <w:szCs w:val="22"/>
        </w:rPr>
        <w:t xml:space="preserve">we </w:t>
      </w:r>
      <w:r w:rsidR="004D4A78" w:rsidRPr="0081723F">
        <w:rPr>
          <w:rFonts w:ascii="Arial" w:hAnsi="Arial" w:cs="Arial"/>
          <w:sz w:val="22"/>
          <w:szCs w:val="22"/>
        </w:rPr>
        <w:t xml:space="preserve">firstly treated adenoma as two stages, and </w:t>
      </w:r>
      <w:r w:rsidR="0053281F" w:rsidRPr="0081723F">
        <w:rPr>
          <w:rFonts w:ascii="Arial" w:hAnsi="Arial" w:cs="Arial"/>
          <w:sz w:val="22"/>
          <w:szCs w:val="22"/>
        </w:rPr>
        <w:t>conducted genome-wide DNA methylation array</w:t>
      </w:r>
      <w:r w:rsidR="006457BC" w:rsidRPr="0081723F">
        <w:rPr>
          <w:rFonts w:ascii="Arial" w:hAnsi="Arial" w:cs="Arial"/>
          <w:sz w:val="22"/>
          <w:szCs w:val="22"/>
        </w:rPr>
        <w:t xml:space="preserve"> (Illumina 450K microarray)</w:t>
      </w:r>
      <w:r w:rsidR="0053281F" w:rsidRPr="0081723F">
        <w:rPr>
          <w:rFonts w:ascii="Arial" w:hAnsi="Arial" w:cs="Arial"/>
          <w:sz w:val="22"/>
          <w:szCs w:val="22"/>
        </w:rPr>
        <w:t xml:space="preserve"> to 18 low-grade adenoma (LA) and 22 high-grade colorectal adenoma (HA) and 20 normal tissue</w:t>
      </w:r>
      <w:r w:rsidR="006457BC" w:rsidRPr="0081723F">
        <w:rPr>
          <w:rFonts w:ascii="Arial" w:hAnsi="Arial" w:cs="Arial"/>
          <w:sz w:val="22"/>
          <w:szCs w:val="22"/>
        </w:rPr>
        <w:t xml:space="preserve"> from Chinese population. </w:t>
      </w:r>
      <w:r w:rsidR="00107569" w:rsidRPr="0081723F">
        <w:rPr>
          <w:rFonts w:ascii="Arial" w:hAnsi="Arial" w:cs="Arial"/>
          <w:sz w:val="22"/>
          <w:szCs w:val="22"/>
        </w:rPr>
        <w:t>Dynamic DNA m</w:t>
      </w:r>
      <w:r w:rsidR="006457BC" w:rsidRPr="0081723F">
        <w:rPr>
          <w:rFonts w:ascii="Arial" w:hAnsi="Arial" w:cs="Arial"/>
          <w:sz w:val="22"/>
          <w:szCs w:val="22"/>
        </w:rPr>
        <w:t>ethylation change</w:t>
      </w:r>
      <w:r w:rsidR="00001BE7" w:rsidRPr="0081723F">
        <w:rPr>
          <w:rFonts w:ascii="Arial" w:hAnsi="Arial" w:cs="Arial"/>
          <w:sz w:val="22"/>
          <w:szCs w:val="22"/>
        </w:rPr>
        <w:t xml:space="preserve"> of colorectal low and high-grade adenoma</w:t>
      </w:r>
      <w:r w:rsidR="006457BC" w:rsidRPr="0081723F">
        <w:rPr>
          <w:rFonts w:ascii="Arial" w:hAnsi="Arial" w:cs="Arial"/>
          <w:sz w:val="22"/>
          <w:szCs w:val="22"/>
        </w:rPr>
        <w:t xml:space="preserve"> </w:t>
      </w:r>
      <w:r w:rsidR="00001BE7" w:rsidRPr="0081723F">
        <w:rPr>
          <w:rFonts w:ascii="Arial" w:hAnsi="Arial" w:cs="Arial"/>
          <w:sz w:val="22"/>
          <w:szCs w:val="22"/>
        </w:rPr>
        <w:t>was</w:t>
      </w:r>
      <w:r w:rsidR="006457BC" w:rsidRPr="0081723F">
        <w:rPr>
          <w:rFonts w:ascii="Arial" w:hAnsi="Arial" w:cs="Arial"/>
          <w:sz w:val="22"/>
          <w:szCs w:val="22"/>
        </w:rPr>
        <w:t xml:space="preserve"> identified. </w:t>
      </w:r>
      <w:r w:rsidR="00107569" w:rsidRPr="0081723F">
        <w:rPr>
          <w:rFonts w:ascii="Arial" w:hAnsi="Arial" w:cs="Arial"/>
          <w:sz w:val="22"/>
          <w:szCs w:val="22"/>
        </w:rPr>
        <w:t>We</w:t>
      </w:r>
      <w:r w:rsidR="00F406D3" w:rsidRPr="0081723F">
        <w:rPr>
          <w:rFonts w:ascii="Arial" w:hAnsi="Arial" w:cs="Arial"/>
          <w:sz w:val="22"/>
          <w:szCs w:val="22"/>
        </w:rPr>
        <w:t xml:space="preserve"> conducted enrichment analysis to DMRs </w:t>
      </w:r>
      <w:r w:rsidR="00001BE7" w:rsidRPr="0081723F">
        <w:rPr>
          <w:rFonts w:ascii="Arial" w:hAnsi="Arial" w:cs="Arial"/>
          <w:sz w:val="22"/>
          <w:szCs w:val="22"/>
        </w:rPr>
        <w:t>to inquiry potential DNA methylation influence</w:t>
      </w:r>
      <w:r w:rsidR="002344F4" w:rsidRPr="0081723F">
        <w:rPr>
          <w:rFonts w:ascii="Arial" w:hAnsi="Arial" w:cs="Arial"/>
          <w:sz w:val="22"/>
          <w:szCs w:val="22"/>
        </w:rPr>
        <w:t xml:space="preserve">d </w:t>
      </w:r>
      <w:r w:rsidR="00001BE7" w:rsidRPr="0081723F">
        <w:rPr>
          <w:rFonts w:ascii="Arial" w:hAnsi="Arial" w:cs="Arial"/>
          <w:sz w:val="22"/>
          <w:szCs w:val="22"/>
        </w:rPr>
        <w:t>functional difference in adenoma initiation and development stages</w:t>
      </w:r>
      <w:r w:rsidR="002344F4" w:rsidRPr="0081723F">
        <w:rPr>
          <w:rFonts w:ascii="Arial" w:hAnsi="Arial" w:cs="Arial"/>
          <w:sz w:val="22"/>
          <w:szCs w:val="22"/>
        </w:rPr>
        <w:t xml:space="preserve">. Moreover, we </w:t>
      </w:r>
      <w:r w:rsidR="00107569" w:rsidRPr="0081723F">
        <w:rPr>
          <w:rFonts w:ascii="Arial" w:hAnsi="Arial" w:cs="Arial"/>
          <w:sz w:val="22"/>
          <w:szCs w:val="22"/>
        </w:rPr>
        <w:t>evaluated the hyper-DM</w:t>
      </w:r>
      <w:r w:rsidR="004D4A78" w:rsidRPr="0081723F">
        <w:rPr>
          <w:rFonts w:ascii="Arial" w:hAnsi="Arial" w:cs="Arial"/>
          <w:sz w:val="22"/>
          <w:szCs w:val="22"/>
          <w:rPrChange w:id="103" w:author="Guo, Shicheng" w:date="2019-07-31T16:09:00Z">
            <w:rPr>
              <w:rFonts w:ascii="Arial" w:hAnsi="Arial" w:cs="Arial" w:hint="eastAsia"/>
              <w:sz w:val="22"/>
              <w:szCs w:val="22"/>
            </w:rPr>
          </w:rPrChange>
        </w:rPr>
        <w:t>S</w:t>
      </w:r>
      <w:r w:rsidR="00107569" w:rsidRPr="0081723F">
        <w:rPr>
          <w:rFonts w:ascii="Arial" w:hAnsi="Arial" w:cs="Arial"/>
          <w:sz w:val="22"/>
          <w:szCs w:val="22"/>
        </w:rPr>
        <w:t xml:space="preserve"> and hypo-DM</w:t>
      </w:r>
      <w:r w:rsidR="004D4A78" w:rsidRPr="0081723F">
        <w:rPr>
          <w:rFonts w:ascii="Arial" w:hAnsi="Arial" w:cs="Arial"/>
          <w:sz w:val="22"/>
          <w:szCs w:val="22"/>
        </w:rPr>
        <w:t>S</w:t>
      </w:r>
      <w:r w:rsidR="00107569" w:rsidRPr="0081723F">
        <w:rPr>
          <w:rFonts w:ascii="Arial" w:hAnsi="Arial" w:cs="Arial"/>
          <w:sz w:val="22"/>
          <w:szCs w:val="22"/>
        </w:rPr>
        <w:t xml:space="preserve"> performance for the </w:t>
      </w:r>
      <w:r w:rsidR="002344F4" w:rsidRPr="0081723F">
        <w:rPr>
          <w:rFonts w:ascii="Arial" w:hAnsi="Arial" w:cs="Arial"/>
          <w:sz w:val="22"/>
          <w:szCs w:val="22"/>
        </w:rPr>
        <w:t>colorectal adenoma and cancer</w:t>
      </w:r>
      <w:r w:rsidR="00107569" w:rsidRPr="0081723F">
        <w:rPr>
          <w:rFonts w:ascii="Arial" w:hAnsi="Arial" w:cs="Arial"/>
          <w:sz w:val="22"/>
          <w:szCs w:val="22"/>
        </w:rPr>
        <w:t xml:space="preserve"> prediction. </w:t>
      </w:r>
      <w:r w:rsidR="006457BC" w:rsidRPr="0081723F">
        <w:rPr>
          <w:rFonts w:ascii="Arial" w:hAnsi="Arial" w:cs="Arial"/>
          <w:sz w:val="22"/>
          <w:szCs w:val="22"/>
        </w:rPr>
        <w:t>Meanwhile, we collected genome-wide DNA methylation profile of 833 samples from</w:t>
      </w:r>
      <w:r w:rsidR="006457BC" w:rsidRPr="0081723F">
        <w:rPr>
          <w:rFonts w:ascii="Arial" w:eastAsiaTheme="minorEastAsia" w:hAnsi="Arial" w:cs="Arial"/>
          <w:kern w:val="2"/>
          <w:sz w:val="22"/>
          <w:szCs w:val="22"/>
        </w:rPr>
        <w:t xml:space="preserve"> public database</w:t>
      </w:r>
      <w:r w:rsidR="00F406D3" w:rsidRPr="0081723F">
        <w:rPr>
          <w:rFonts w:ascii="Arial" w:eastAsiaTheme="minorEastAsia" w:hAnsi="Arial" w:cs="Arial"/>
          <w:kern w:val="2"/>
          <w:sz w:val="22"/>
          <w:szCs w:val="22"/>
        </w:rPr>
        <w:t xml:space="preserve"> to validate our findings. Finally, we described </w:t>
      </w:r>
      <w:r w:rsidR="004D453C" w:rsidRPr="0081723F">
        <w:rPr>
          <w:rFonts w:ascii="Arial" w:eastAsiaTheme="minorEastAsia" w:hAnsi="Arial" w:cs="Arial"/>
          <w:kern w:val="2"/>
          <w:sz w:val="22"/>
          <w:szCs w:val="22"/>
        </w:rPr>
        <w:t>one</w:t>
      </w:r>
      <w:r w:rsidR="00F406D3" w:rsidRPr="0081723F">
        <w:rPr>
          <w:rFonts w:ascii="Arial" w:eastAsiaTheme="minorEastAsia" w:hAnsi="Arial" w:cs="Arial"/>
          <w:kern w:val="2"/>
          <w:sz w:val="22"/>
          <w:szCs w:val="22"/>
        </w:rPr>
        <w:t xml:space="preserve"> functional methylation biomarker</w:t>
      </w:r>
      <w:r w:rsidR="004D453C" w:rsidRPr="0081723F">
        <w:rPr>
          <w:rFonts w:ascii="Arial" w:eastAsiaTheme="minorEastAsia" w:hAnsi="Arial" w:cs="Arial"/>
          <w:kern w:val="2"/>
          <w:sz w:val="22"/>
          <w:szCs w:val="22"/>
        </w:rPr>
        <w:t xml:space="preserve">, </w:t>
      </w:r>
      <w:r w:rsidR="00F406D3" w:rsidRPr="0081723F">
        <w:rPr>
          <w:rFonts w:ascii="Arial" w:eastAsiaTheme="minorEastAsia" w:hAnsi="Arial" w:cs="Arial"/>
          <w:kern w:val="2"/>
          <w:sz w:val="22"/>
          <w:szCs w:val="22"/>
        </w:rPr>
        <w:t>ADHFE1</w:t>
      </w:r>
      <w:r w:rsidR="004D453C" w:rsidRPr="0081723F">
        <w:rPr>
          <w:rFonts w:ascii="Arial" w:eastAsiaTheme="minorEastAsia" w:hAnsi="Arial" w:cs="Arial"/>
          <w:kern w:val="2"/>
          <w:sz w:val="22"/>
          <w:szCs w:val="22"/>
        </w:rPr>
        <w:t>, for colorectal adenoma and cancer</w:t>
      </w:r>
      <w:r w:rsidR="00F406D3" w:rsidRPr="0081723F">
        <w:rPr>
          <w:rFonts w:ascii="Arial" w:eastAsiaTheme="minorEastAsia" w:hAnsi="Arial" w:cs="Arial"/>
          <w:kern w:val="2"/>
          <w:sz w:val="22"/>
          <w:szCs w:val="22"/>
        </w:rPr>
        <w:t xml:space="preserve">. </w:t>
      </w:r>
    </w:p>
    <w:p w14:paraId="3C8AFE30" w14:textId="3EC304AD" w:rsidR="0089090A" w:rsidRPr="0081723F" w:rsidRDefault="0089090A" w:rsidP="00F2054F">
      <w:pPr>
        <w:pStyle w:val="Heading2"/>
        <w:rPr>
          <w:rFonts w:ascii="Arial" w:hAnsi="Arial" w:cs="Arial"/>
          <w:color w:val="auto"/>
          <w:sz w:val="22"/>
          <w:szCs w:val="22"/>
          <w:rPrChange w:id="104" w:author="Guo, Shicheng" w:date="2019-07-31T16:09:00Z">
            <w:rPr/>
          </w:rPrChange>
        </w:rPr>
      </w:pPr>
      <w:r w:rsidRPr="0081723F">
        <w:rPr>
          <w:rFonts w:ascii="Arial" w:hAnsi="Arial" w:cs="Arial"/>
          <w:color w:val="auto"/>
          <w:sz w:val="22"/>
          <w:szCs w:val="22"/>
          <w:rPrChange w:id="105" w:author="Guo, Shicheng" w:date="2019-07-31T16:09:00Z">
            <w:rPr>
              <w:color w:val="auto"/>
            </w:rPr>
          </w:rPrChange>
        </w:rPr>
        <w:t>Results</w:t>
      </w:r>
    </w:p>
    <w:p w14:paraId="12F3CA9E" w14:textId="1AF29E33" w:rsidR="0089090A" w:rsidRPr="0081723F" w:rsidRDefault="006D3959" w:rsidP="0089090A">
      <w:pPr>
        <w:pStyle w:val="Heading4"/>
        <w:widowControl w:val="0"/>
        <w:spacing w:before="40" w:line="360" w:lineRule="auto"/>
        <w:jc w:val="both"/>
        <w:rPr>
          <w:rFonts w:ascii="Arial" w:eastAsia="Arial" w:hAnsi="Arial" w:cs="Arial"/>
          <w:b w:val="0"/>
          <w:color w:val="auto"/>
          <w:sz w:val="22"/>
          <w:szCs w:val="22"/>
          <w:rPrChange w:id="106" w:author="Guo, Shicheng" w:date="2019-07-31T16:09:00Z">
            <w:rPr>
              <w:rFonts w:ascii="Arial" w:eastAsia="Arial" w:hAnsi="Arial" w:cs="Arial"/>
              <w:b w:val="0"/>
              <w:color w:val="000000" w:themeColor="text1"/>
              <w:sz w:val="22"/>
              <w:szCs w:val="22"/>
            </w:rPr>
          </w:rPrChange>
        </w:rPr>
      </w:pPr>
      <w:r w:rsidRPr="0081723F">
        <w:rPr>
          <w:rFonts w:ascii="Arial" w:eastAsia="Arial" w:hAnsi="Arial" w:cs="Arial"/>
          <w:bCs w:val="0"/>
          <w:i w:val="0"/>
          <w:iCs w:val="0"/>
          <w:color w:val="auto"/>
          <w:sz w:val="22"/>
          <w:szCs w:val="22"/>
          <w:lang w:eastAsia="zh-CN"/>
          <w:rPrChange w:id="107" w:author="Guo, Shicheng" w:date="2019-07-31T16:09:00Z">
            <w:rPr>
              <w:rFonts w:ascii="Arial" w:eastAsia="Arial" w:hAnsi="Arial" w:cs="Arial"/>
              <w:bCs w:val="0"/>
              <w:i w:val="0"/>
              <w:iCs w:val="0"/>
              <w:color w:val="000000" w:themeColor="text1"/>
              <w:sz w:val="22"/>
              <w:szCs w:val="22"/>
              <w:lang w:eastAsia="zh-CN"/>
            </w:rPr>
          </w:rPrChange>
        </w:rPr>
        <w:t xml:space="preserve">Landscape of DNA methylation of </w:t>
      </w:r>
      <w:commentRangeStart w:id="108"/>
      <w:r w:rsidR="0089090A" w:rsidRPr="0081723F">
        <w:rPr>
          <w:rFonts w:ascii="Arial" w:eastAsia="Arial" w:hAnsi="Arial" w:cs="Arial"/>
          <w:bCs w:val="0"/>
          <w:i w:val="0"/>
          <w:iCs w:val="0"/>
          <w:color w:val="auto"/>
          <w:sz w:val="22"/>
          <w:szCs w:val="22"/>
          <w:lang w:eastAsia="zh-CN"/>
          <w:rPrChange w:id="109" w:author="Guo, Shicheng" w:date="2019-07-31T16:09:00Z">
            <w:rPr>
              <w:rFonts w:ascii="Arial" w:eastAsia="Arial" w:hAnsi="Arial" w:cs="Arial"/>
              <w:bCs w:val="0"/>
              <w:i w:val="0"/>
              <w:iCs w:val="0"/>
              <w:color w:val="000000" w:themeColor="text1"/>
              <w:sz w:val="22"/>
              <w:szCs w:val="22"/>
              <w:lang w:eastAsia="zh-CN"/>
            </w:rPr>
          </w:rPrChange>
        </w:rPr>
        <w:t>pre</w:t>
      </w:r>
      <w:r w:rsidRPr="0081723F">
        <w:rPr>
          <w:rFonts w:ascii="Arial" w:eastAsia="Arial" w:hAnsi="Arial" w:cs="Arial"/>
          <w:bCs w:val="0"/>
          <w:i w:val="0"/>
          <w:iCs w:val="0"/>
          <w:color w:val="auto"/>
          <w:sz w:val="22"/>
          <w:szCs w:val="22"/>
          <w:lang w:eastAsia="zh-CN"/>
          <w:rPrChange w:id="110" w:author="Guo, Shicheng" w:date="2019-07-31T16:09:00Z">
            <w:rPr>
              <w:rFonts w:ascii="Arial" w:eastAsia="Arial" w:hAnsi="Arial" w:cs="Arial"/>
              <w:bCs w:val="0"/>
              <w:i w:val="0"/>
              <w:iCs w:val="0"/>
              <w:color w:val="000000" w:themeColor="text1"/>
              <w:sz w:val="22"/>
              <w:szCs w:val="22"/>
              <w:lang w:eastAsia="zh-CN"/>
            </w:rPr>
          </w:rPrChange>
        </w:rPr>
        <w:t>-</w:t>
      </w:r>
      <w:r w:rsidR="0089090A" w:rsidRPr="0081723F">
        <w:rPr>
          <w:rFonts w:ascii="Arial" w:eastAsia="Arial" w:hAnsi="Arial" w:cs="Arial"/>
          <w:bCs w:val="0"/>
          <w:i w:val="0"/>
          <w:iCs w:val="0"/>
          <w:color w:val="auto"/>
          <w:sz w:val="22"/>
          <w:szCs w:val="22"/>
          <w:lang w:eastAsia="zh-CN"/>
          <w:rPrChange w:id="111" w:author="Guo, Shicheng" w:date="2019-07-31T16:09:00Z">
            <w:rPr>
              <w:rFonts w:ascii="Arial" w:eastAsia="Arial" w:hAnsi="Arial" w:cs="Arial"/>
              <w:bCs w:val="0"/>
              <w:i w:val="0"/>
              <w:iCs w:val="0"/>
              <w:color w:val="000000" w:themeColor="text1"/>
              <w:sz w:val="22"/>
              <w:szCs w:val="22"/>
              <w:lang w:eastAsia="zh-CN"/>
            </w:rPr>
          </w:rPrChange>
        </w:rPr>
        <w:t>cancerous benign lesion</w:t>
      </w:r>
      <w:commentRangeEnd w:id="108"/>
      <w:r w:rsidR="0081723F">
        <w:rPr>
          <w:rStyle w:val="CommentReference"/>
          <w:rFonts w:ascii="SimSun" w:eastAsia="SimSun" w:hAnsi="SimSun" w:cs="SimSun"/>
          <w:b w:val="0"/>
          <w:bCs w:val="0"/>
          <w:i w:val="0"/>
          <w:iCs w:val="0"/>
          <w:color w:val="auto"/>
          <w:lang w:eastAsia="zh-CN"/>
        </w:rPr>
        <w:commentReference w:id="108"/>
      </w:r>
    </w:p>
    <w:p w14:paraId="079BF1BE" w14:textId="1C21F9CA" w:rsidR="00250CF9" w:rsidRPr="0081723F" w:rsidRDefault="0089090A" w:rsidP="00250CF9">
      <w:pPr>
        <w:jc w:val="both"/>
        <w:rPr>
          <w:rFonts w:ascii="Arial" w:hAnsi="Arial" w:cs="Arial"/>
          <w:sz w:val="22"/>
          <w:szCs w:val="22"/>
        </w:rPr>
      </w:pPr>
      <w:bookmarkStart w:id="112" w:name="OLE_LINK81"/>
      <w:bookmarkStart w:id="113" w:name="OLE_LINK82"/>
      <w:r w:rsidRPr="0081723F">
        <w:rPr>
          <w:rFonts w:ascii="Arial" w:hAnsi="Arial" w:cs="Arial"/>
          <w:sz w:val="22"/>
          <w:szCs w:val="22"/>
        </w:rPr>
        <w:t xml:space="preserve">We utilized the HM450 BeadChips array to profile DNA methylation on single-base level for </w:t>
      </w:r>
      <w:r w:rsidR="00C33218" w:rsidRPr="0081723F">
        <w:rPr>
          <w:rFonts w:ascii="Arial" w:hAnsi="Arial" w:cs="Arial"/>
          <w:sz w:val="22"/>
          <w:szCs w:val="22"/>
        </w:rPr>
        <w:t xml:space="preserve">18 </w:t>
      </w:r>
      <w:r w:rsidRPr="0081723F">
        <w:rPr>
          <w:rFonts w:ascii="Arial" w:hAnsi="Arial" w:cs="Arial"/>
          <w:sz w:val="22"/>
          <w:szCs w:val="22"/>
        </w:rPr>
        <w:t>low-</w:t>
      </w:r>
      <w:r w:rsidR="00C21CA7" w:rsidRPr="0081723F">
        <w:rPr>
          <w:rFonts w:ascii="Arial" w:hAnsi="Arial" w:cs="Arial"/>
          <w:sz w:val="22"/>
          <w:szCs w:val="22"/>
        </w:rPr>
        <w:t xml:space="preserve">grade adenoma (LA) </w:t>
      </w:r>
      <w:r w:rsidRPr="0081723F">
        <w:rPr>
          <w:rFonts w:ascii="Arial" w:hAnsi="Arial" w:cs="Arial"/>
          <w:sz w:val="22"/>
          <w:szCs w:val="22"/>
        </w:rPr>
        <w:t xml:space="preserve">and </w:t>
      </w:r>
      <w:r w:rsidR="00C21CA7" w:rsidRPr="0081723F">
        <w:rPr>
          <w:rFonts w:ascii="Arial" w:hAnsi="Arial" w:cs="Arial"/>
          <w:sz w:val="22"/>
          <w:szCs w:val="22"/>
        </w:rPr>
        <w:t xml:space="preserve">22 </w:t>
      </w:r>
      <w:r w:rsidRPr="0081723F">
        <w:rPr>
          <w:rFonts w:ascii="Arial" w:hAnsi="Arial" w:cs="Arial"/>
          <w:sz w:val="22"/>
          <w:szCs w:val="22"/>
        </w:rPr>
        <w:t>high-grade colorectal adenoma</w:t>
      </w:r>
      <w:r w:rsidR="00C21CA7" w:rsidRPr="0081723F">
        <w:rPr>
          <w:rFonts w:ascii="Arial" w:hAnsi="Arial" w:cs="Arial"/>
          <w:sz w:val="22"/>
          <w:szCs w:val="22"/>
        </w:rPr>
        <w:t xml:space="preserve"> (HA)</w:t>
      </w:r>
      <w:r w:rsidRPr="0081723F">
        <w:rPr>
          <w:rFonts w:ascii="Arial" w:hAnsi="Arial" w:cs="Arial"/>
          <w:sz w:val="22"/>
          <w:szCs w:val="22"/>
        </w:rPr>
        <w:t xml:space="preserve"> and </w:t>
      </w:r>
      <w:r w:rsidR="00C33218" w:rsidRPr="0081723F">
        <w:rPr>
          <w:rFonts w:ascii="Arial" w:hAnsi="Arial" w:cs="Arial"/>
          <w:sz w:val="22"/>
          <w:szCs w:val="22"/>
        </w:rPr>
        <w:t xml:space="preserve">20 </w:t>
      </w:r>
      <w:r w:rsidRPr="0081723F">
        <w:rPr>
          <w:rFonts w:ascii="Arial" w:hAnsi="Arial" w:cs="Arial"/>
          <w:sz w:val="22"/>
          <w:szCs w:val="22"/>
        </w:rPr>
        <w:t>normal tissue. We find the significant genome-wide DNA methylation difference between normal, low</w:t>
      </w:r>
      <w:r w:rsidR="00C21CA7" w:rsidRPr="0081723F">
        <w:rPr>
          <w:rFonts w:ascii="Arial" w:hAnsi="Arial" w:cs="Arial"/>
          <w:sz w:val="22"/>
          <w:szCs w:val="22"/>
        </w:rPr>
        <w:t xml:space="preserve"> </w:t>
      </w:r>
      <w:r w:rsidRPr="0081723F">
        <w:rPr>
          <w:rFonts w:ascii="Arial" w:hAnsi="Arial" w:cs="Arial"/>
          <w:sz w:val="22"/>
          <w:szCs w:val="22"/>
        </w:rPr>
        <w:t>and high-grade adenoma in the tSNE and PCA analysis (</w:t>
      </w:r>
      <w:bookmarkStart w:id="114" w:name="OLE_LINK1"/>
      <w:bookmarkStart w:id="115" w:name="OLE_LINK2"/>
      <w:bookmarkStart w:id="116" w:name="OLE_LINK3"/>
      <w:r w:rsidRPr="0081723F">
        <w:rPr>
          <w:rFonts w:ascii="Arial" w:eastAsiaTheme="minorEastAsia" w:hAnsi="Arial" w:cs="Arial"/>
          <w:b/>
          <w:kern w:val="2"/>
          <w:sz w:val="22"/>
          <w:szCs w:val="22"/>
          <w:rPrChange w:id="117" w:author="Guo, Shicheng" w:date="2019-07-31T16:09:00Z">
            <w:rPr>
              <w:rFonts w:ascii="Arial" w:eastAsiaTheme="minorEastAsia" w:hAnsi="Arial" w:cs="Arial"/>
              <w:b/>
              <w:color w:val="0070C0"/>
              <w:kern w:val="2"/>
              <w:sz w:val="22"/>
              <w:szCs w:val="22"/>
            </w:rPr>
          </w:rPrChange>
        </w:rPr>
        <w:t>Figure 1</w:t>
      </w:r>
      <w:r w:rsidR="00E60B2F" w:rsidRPr="0081723F">
        <w:rPr>
          <w:rFonts w:ascii="Arial" w:eastAsiaTheme="minorEastAsia" w:hAnsi="Arial" w:cs="Arial"/>
          <w:b/>
          <w:kern w:val="2"/>
          <w:sz w:val="22"/>
          <w:szCs w:val="22"/>
          <w:rPrChange w:id="118" w:author="Guo, Shicheng" w:date="2019-07-31T16:09:00Z">
            <w:rPr>
              <w:rFonts w:ascii="Arial" w:eastAsiaTheme="minorEastAsia" w:hAnsi="Arial" w:cs="Arial"/>
              <w:b/>
              <w:color w:val="0070C0"/>
              <w:kern w:val="2"/>
              <w:sz w:val="22"/>
              <w:szCs w:val="22"/>
            </w:rPr>
          </w:rPrChange>
        </w:rPr>
        <w:t>A</w:t>
      </w:r>
      <w:r w:rsidRPr="0081723F">
        <w:rPr>
          <w:rFonts w:ascii="Arial" w:hAnsi="Arial" w:cs="Arial"/>
          <w:sz w:val="22"/>
          <w:szCs w:val="22"/>
        </w:rPr>
        <w:t xml:space="preserve"> and </w:t>
      </w:r>
      <w:bookmarkEnd w:id="114"/>
      <w:bookmarkEnd w:id="115"/>
      <w:bookmarkEnd w:id="116"/>
      <w:r w:rsidRPr="0081723F">
        <w:rPr>
          <w:rFonts w:ascii="Arial" w:eastAsiaTheme="minorEastAsia" w:hAnsi="Arial" w:cs="Arial"/>
          <w:b/>
          <w:kern w:val="2"/>
          <w:sz w:val="22"/>
          <w:szCs w:val="22"/>
          <w:rPrChange w:id="119" w:author="Guo, Shicheng" w:date="2019-07-31T16:09:00Z">
            <w:rPr>
              <w:rFonts w:ascii="Arial" w:eastAsiaTheme="minorEastAsia" w:hAnsi="Arial" w:cs="Arial"/>
              <w:b/>
              <w:color w:val="0070C0"/>
              <w:kern w:val="2"/>
              <w:sz w:val="22"/>
              <w:szCs w:val="22"/>
            </w:rPr>
          </w:rPrChange>
        </w:rPr>
        <w:t>1</w:t>
      </w:r>
      <w:r w:rsidR="00E60B2F" w:rsidRPr="0081723F">
        <w:rPr>
          <w:rFonts w:ascii="Arial" w:eastAsiaTheme="minorEastAsia" w:hAnsi="Arial" w:cs="Arial"/>
          <w:b/>
          <w:kern w:val="2"/>
          <w:sz w:val="22"/>
          <w:szCs w:val="22"/>
          <w:rPrChange w:id="120" w:author="Guo, Shicheng" w:date="2019-07-31T16:09:00Z">
            <w:rPr>
              <w:rFonts w:ascii="Arial" w:eastAsiaTheme="minorEastAsia" w:hAnsi="Arial" w:cs="Arial"/>
              <w:b/>
              <w:color w:val="0070C0"/>
              <w:kern w:val="2"/>
              <w:sz w:val="22"/>
              <w:szCs w:val="22"/>
            </w:rPr>
          </w:rPrChange>
        </w:rPr>
        <w:t>B</w:t>
      </w:r>
      <w:r w:rsidRPr="0081723F">
        <w:rPr>
          <w:rFonts w:ascii="Arial" w:hAnsi="Arial" w:cs="Arial"/>
          <w:sz w:val="22"/>
          <w:szCs w:val="22"/>
        </w:rPr>
        <w:t>). Compared with the</w:t>
      </w:r>
      <w:r w:rsidR="00F25014" w:rsidRPr="0081723F">
        <w:rPr>
          <w:rFonts w:ascii="Arial" w:hAnsi="Arial" w:cs="Arial"/>
          <w:sz w:val="22"/>
          <w:szCs w:val="22"/>
        </w:rPr>
        <w:t xml:space="preserve"> </w:t>
      </w:r>
      <w:r w:rsidRPr="0081723F">
        <w:rPr>
          <w:rFonts w:ascii="Arial" w:hAnsi="Arial" w:cs="Arial"/>
          <w:sz w:val="22"/>
          <w:szCs w:val="22"/>
        </w:rPr>
        <w:t>normal tissue, low-grade adenoma</w:t>
      </w:r>
      <w:r w:rsidR="00C21CA7" w:rsidRPr="0081723F">
        <w:rPr>
          <w:rFonts w:ascii="Arial" w:hAnsi="Arial" w:cs="Arial"/>
          <w:sz w:val="22"/>
          <w:szCs w:val="22"/>
        </w:rPr>
        <w:t xml:space="preserve"> </w:t>
      </w:r>
      <w:r w:rsidRPr="0081723F">
        <w:rPr>
          <w:rFonts w:ascii="Arial" w:hAnsi="Arial" w:cs="Arial"/>
          <w:sz w:val="22"/>
          <w:szCs w:val="22"/>
        </w:rPr>
        <w:t>shows whole genome hypo</w:t>
      </w:r>
      <w:r w:rsidR="00816400" w:rsidRPr="0081723F">
        <w:rPr>
          <w:rFonts w:ascii="Arial" w:hAnsi="Arial" w:cs="Arial"/>
          <w:sz w:val="22"/>
          <w:szCs w:val="22"/>
        </w:rPr>
        <w:t>-</w:t>
      </w:r>
      <w:r w:rsidRPr="0081723F">
        <w:rPr>
          <w:rFonts w:ascii="Arial" w:hAnsi="Arial" w:cs="Arial"/>
          <w:sz w:val="22"/>
          <w:szCs w:val="22"/>
        </w:rPr>
        <w:t>methylation (P = 2.</w:t>
      </w:r>
      <w:r w:rsidR="00AA6FC0" w:rsidRPr="0081723F">
        <w:rPr>
          <w:rFonts w:ascii="Arial" w:hAnsi="Arial" w:cs="Arial"/>
          <w:sz w:val="22"/>
          <w:szCs w:val="22"/>
        </w:rPr>
        <w:t>8x10</w:t>
      </w:r>
      <w:r w:rsidRPr="0081723F">
        <w:rPr>
          <w:rFonts w:ascii="Arial" w:hAnsi="Arial" w:cs="Arial"/>
          <w:sz w:val="22"/>
          <w:szCs w:val="22"/>
          <w:vertAlign w:val="superscript"/>
        </w:rPr>
        <w:t>-51</w:t>
      </w:r>
      <w:r w:rsidRPr="0081723F">
        <w:rPr>
          <w:rFonts w:ascii="Arial" w:hAnsi="Arial" w:cs="Arial"/>
          <w:sz w:val="22"/>
          <w:szCs w:val="22"/>
        </w:rPr>
        <w:t>), and further hypo</w:t>
      </w:r>
      <w:r w:rsidR="00C21CA7" w:rsidRPr="0081723F">
        <w:rPr>
          <w:rFonts w:ascii="Arial" w:hAnsi="Arial" w:cs="Arial"/>
          <w:sz w:val="22"/>
          <w:szCs w:val="22"/>
        </w:rPr>
        <w:t>-</w:t>
      </w:r>
      <w:r w:rsidRPr="0081723F">
        <w:rPr>
          <w:rFonts w:ascii="Arial" w:hAnsi="Arial" w:cs="Arial"/>
          <w:sz w:val="22"/>
          <w:szCs w:val="22"/>
        </w:rPr>
        <w:t>methylation occurs on high-grade adenoma (P = 1.6</w:t>
      </w:r>
      <w:r w:rsidR="00E60B2F" w:rsidRPr="0081723F">
        <w:rPr>
          <w:rFonts w:ascii="Arial" w:hAnsi="Arial" w:cs="Arial"/>
          <w:sz w:val="22"/>
          <w:szCs w:val="22"/>
        </w:rPr>
        <w:t>x10</w:t>
      </w:r>
      <w:r w:rsidRPr="0081723F">
        <w:rPr>
          <w:rFonts w:ascii="Arial" w:hAnsi="Arial" w:cs="Arial"/>
          <w:sz w:val="22"/>
          <w:szCs w:val="22"/>
          <w:vertAlign w:val="superscript"/>
        </w:rPr>
        <w:t>-88</w:t>
      </w:r>
      <w:r w:rsidRPr="0081723F">
        <w:rPr>
          <w:rFonts w:ascii="Arial" w:hAnsi="Arial" w:cs="Arial"/>
          <w:sz w:val="22"/>
          <w:szCs w:val="22"/>
        </w:rPr>
        <w:t xml:space="preserve">, </w:t>
      </w:r>
      <w:r w:rsidR="003114B1" w:rsidRPr="0081723F">
        <w:rPr>
          <w:rFonts w:ascii="Arial" w:hAnsi="Arial" w:cs="Arial"/>
          <w:sz w:val="22"/>
          <w:szCs w:val="22"/>
        </w:rPr>
        <w:t>compared</w:t>
      </w:r>
      <w:r w:rsidR="00C21CA7" w:rsidRPr="0081723F">
        <w:rPr>
          <w:rFonts w:ascii="Arial" w:hAnsi="Arial" w:cs="Arial"/>
          <w:sz w:val="22"/>
          <w:szCs w:val="22"/>
        </w:rPr>
        <w:t xml:space="preserve"> with </w:t>
      </w:r>
      <w:r w:rsidR="003114B1" w:rsidRPr="0081723F">
        <w:rPr>
          <w:rFonts w:ascii="Arial" w:hAnsi="Arial" w:cs="Arial"/>
          <w:sz w:val="22"/>
          <w:szCs w:val="22"/>
        </w:rPr>
        <w:t>normal, t-test</w:t>
      </w:r>
      <w:r w:rsidR="00C21CA7" w:rsidRPr="0081723F">
        <w:rPr>
          <w:rFonts w:ascii="Arial" w:hAnsi="Arial" w:cs="Arial"/>
          <w:sz w:val="22"/>
          <w:szCs w:val="22"/>
        </w:rPr>
        <w:t xml:space="preserve"> test, </w:t>
      </w:r>
      <w:r w:rsidR="00ED47E5" w:rsidRPr="0081723F">
        <w:rPr>
          <w:rFonts w:ascii="Arial" w:eastAsiaTheme="minorEastAsia" w:hAnsi="Arial" w:cs="Arial"/>
          <w:b/>
          <w:kern w:val="2"/>
          <w:sz w:val="22"/>
          <w:szCs w:val="22"/>
          <w:rPrChange w:id="121" w:author="Guo, Shicheng" w:date="2019-07-31T16:09:00Z">
            <w:rPr>
              <w:rFonts w:ascii="Arial" w:eastAsiaTheme="minorEastAsia" w:hAnsi="Arial" w:cs="Arial"/>
              <w:b/>
              <w:color w:val="0070C0"/>
              <w:kern w:val="2"/>
              <w:sz w:val="22"/>
              <w:szCs w:val="22"/>
            </w:rPr>
          </w:rPrChange>
        </w:rPr>
        <w:t>Figure 1C</w:t>
      </w:r>
      <w:r w:rsidR="00ED47E5" w:rsidRPr="0081723F">
        <w:rPr>
          <w:rFonts w:ascii="Arial" w:hAnsi="Arial" w:cs="Arial"/>
          <w:sz w:val="22"/>
          <w:szCs w:val="22"/>
        </w:rPr>
        <w:t>)</w:t>
      </w:r>
      <w:r w:rsidRPr="0081723F">
        <w:rPr>
          <w:rFonts w:ascii="Arial" w:hAnsi="Arial" w:cs="Arial"/>
          <w:sz w:val="22"/>
          <w:szCs w:val="22"/>
        </w:rPr>
        <w:t xml:space="preserve">. </w:t>
      </w:r>
      <w:r w:rsidR="00147CB2" w:rsidRPr="0081723F">
        <w:rPr>
          <w:rFonts w:ascii="Arial" w:hAnsi="Arial" w:cs="Arial"/>
          <w:sz w:val="22"/>
          <w:szCs w:val="22"/>
        </w:rPr>
        <w:t>Genome-wide hypo-methylation status also can be observed with the bimodal distribution of methylation profiles normal, LA and HA</w:t>
      </w:r>
      <w:r w:rsidR="007C3E92" w:rsidRPr="0081723F">
        <w:rPr>
          <w:rFonts w:ascii="Arial" w:hAnsi="Arial" w:cs="Arial"/>
          <w:sz w:val="22"/>
          <w:szCs w:val="22"/>
        </w:rPr>
        <w:t>, even the high peak of bimodal distribution</w:t>
      </w:r>
      <w:r w:rsidR="00147CB2" w:rsidRPr="0081723F">
        <w:rPr>
          <w:rFonts w:ascii="Arial" w:hAnsi="Arial" w:cs="Arial"/>
          <w:sz w:val="22"/>
          <w:szCs w:val="22"/>
        </w:rPr>
        <w:t xml:space="preserve"> (</w:t>
      </w:r>
      <w:r w:rsidR="00147CB2" w:rsidRPr="0081723F">
        <w:rPr>
          <w:rFonts w:ascii="Arial" w:eastAsiaTheme="minorEastAsia" w:hAnsi="Arial" w:cs="Arial"/>
          <w:b/>
          <w:kern w:val="2"/>
          <w:sz w:val="22"/>
          <w:szCs w:val="22"/>
          <w:rPrChange w:id="122" w:author="Guo, Shicheng" w:date="2019-07-31T16:09:00Z">
            <w:rPr>
              <w:rFonts w:ascii="Arial" w:eastAsiaTheme="minorEastAsia" w:hAnsi="Arial" w:cs="Arial"/>
              <w:b/>
              <w:color w:val="0070C0"/>
              <w:kern w:val="2"/>
              <w:sz w:val="22"/>
              <w:szCs w:val="22"/>
            </w:rPr>
          </w:rPrChange>
        </w:rPr>
        <w:t>Figure 1</w:t>
      </w:r>
      <w:r w:rsidR="00ED47E5" w:rsidRPr="0081723F">
        <w:rPr>
          <w:rFonts w:ascii="Arial" w:eastAsiaTheme="minorEastAsia" w:hAnsi="Arial" w:cs="Arial"/>
          <w:b/>
          <w:kern w:val="2"/>
          <w:sz w:val="22"/>
          <w:szCs w:val="22"/>
          <w:rPrChange w:id="123" w:author="Guo, Shicheng" w:date="2019-07-31T16:09:00Z">
            <w:rPr>
              <w:rFonts w:ascii="Arial" w:eastAsiaTheme="minorEastAsia" w:hAnsi="Arial" w:cs="Arial"/>
              <w:b/>
              <w:color w:val="0070C0"/>
              <w:kern w:val="2"/>
              <w:sz w:val="22"/>
              <w:szCs w:val="22"/>
            </w:rPr>
          </w:rPrChange>
        </w:rPr>
        <w:t>D</w:t>
      </w:r>
      <w:r w:rsidR="00147CB2" w:rsidRPr="0081723F">
        <w:rPr>
          <w:rFonts w:ascii="Arial" w:hAnsi="Arial" w:cs="Arial"/>
          <w:sz w:val="22"/>
          <w:szCs w:val="22"/>
        </w:rPr>
        <w:t xml:space="preserve"> and </w:t>
      </w:r>
      <w:r w:rsidR="00147CB2" w:rsidRPr="0081723F">
        <w:rPr>
          <w:rFonts w:ascii="Arial" w:eastAsiaTheme="minorEastAsia" w:hAnsi="Arial" w:cs="Arial"/>
          <w:b/>
          <w:kern w:val="2"/>
          <w:sz w:val="22"/>
          <w:szCs w:val="22"/>
          <w:rPrChange w:id="124" w:author="Guo, Shicheng" w:date="2019-07-31T16:09:00Z">
            <w:rPr>
              <w:rFonts w:ascii="Arial" w:eastAsiaTheme="minorEastAsia" w:hAnsi="Arial" w:cs="Arial"/>
              <w:b/>
              <w:color w:val="0070C0"/>
              <w:kern w:val="2"/>
              <w:sz w:val="22"/>
              <w:szCs w:val="22"/>
            </w:rPr>
          </w:rPrChange>
        </w:rPr>
        <w:t xml:space="preserve">Figure </w:t>
      </w:r>
      <w:r w:rsidR="00ED47E5" w:rsidRPr="0081723F">
        <w:rPr>
          <w:rFonts w:ascii="Arial" w:eastAsiaTheme="minorEastAsia" w:hAnsi="Arial" w:cs="Arial"/>
          <w:b/>
          <w:kern w:val="2"/>
          <w:sz w:val="22"/>
          <w:szCs w:val="22"/>
          <w:rPrChange w:id="125" w:author="Guo, Shicheng" w:date="2019-07-31T16:09:00Z">
            <w:rPr>
              <w:rFonts w:ascii="Arial" w:eastAsiaTheme="minorEastAsia" w:hAnsi="Arial" w:cs="Arial"/>
              <w:b/>
              <w:color w:val="0070C0"/>
              <w:kern w:val="2"/>
              <w:sz w:val="22"/>
              <w:szCs w:val="22"/>
            </w:rPr>
          </w:rPrChange>
        </w:rPr>
        <w:t>1</w:t>
      </w:r>
      <w:r w:rsidR="00ED47E5" w:rsidRPr="0081723F">
        <w:rPr>
          <w:rFonts w:ascii="Arial" w:eastAsiaTheme="minorEastAsia" w:hAnsi="Arial" w:cs="Arial"/>
          <w:b/>
          <w:kern w:val="2"/>
          <w:sz w:val="22"/>
          <w:szCs w:val="22"/>
          <w:rPrChange w:id="126" w:author="Guo, Shicheng" w:date="2019-07-31T16:09:00Z">
            <w:rPr>
              <w:rFonts w:ascii="Arial" w:eastAsiaTheme="minorEastAsia" w:hAnsi="Arial" w:cs="Arial" w:hint="eastAsia"/>
              <w:b/>
              <w:color w:val="0070C0"/>
              <w:kern w:val="2"/>
              <w:sz w:val="22"/>
              <w:szCs w:val="22"/>
            </w:rPr>
          </w:rPrChange>
        </w:rPr>
        <w:t>E</w:t>
      </w:r>
      <w:r w:rsidR="00147CB2" w:rsidRPr="0081723F">
        <w:rPr>
          <w:rFonts w:ascii="Arial" w:hAnsi="Arial" w:cs="Arial"/>
          <w:sz w:val="22"/>
          <w:szCs w:val="22"/>
        </w:rPr>
        <w:t xml:space="preserve">), indicating genome-wide DNA methylation hypo-methylation occurs in the early stage of the cancer initialization. </w:t>
      </w:r>
      <w:r w:rsidR="00250CF9" w:rsidRPr="0081723F">
        <w:rPr>
          <w:rFonts w:ascii="Arial" w:hAnsi="Arial" w:cs="Arial"/>
          <w:sz w:val="22"/>
          <w:szCs w:val="22"/>
        </w:rPr>
        <w:t>We identified 440 DMRs in low-grade adenoma compared with normal samples within gene associated regions including 126 (28.6%) hyper-methylated regions and 314(71.4%) hypo-methylated regions (</w:t>
      </w:r>
      <w:r w:rsidR="00250CF9" w:rsidRPr="0081723F">
        <w:rPr>
          <w:rFonts w:ascii="Arial" w:eastAsiaTheme="minorEastAsia" w:hAnsi="Arial" w:cs="Arial"/>
          <w:b/>
          <w:kern w:val="2"/>
          <w:sz w:val="22"/>
          <w:szCs w:val="22"/>
          <w:rPrChange w:id="127" w:author="Guo, Shicheng" w:date="2019-07-31T16:09:00Z">
            <w:rPr>
              <w:rFonts w:ascii="Arial" w:eastAsiaTheme="minorEastAsia" w:hAnsi="Arial" w:cs="Arial"/>
              <w:b/>
              <w:color w:val="0070C0"/>
              <w:kern w:val="2"/>
              <w:sz w:val="22"/>
              <w:szCs w:val="22"/>
            </w:rPr>
          </w:rPrChange>
        </w:rPr>
        <w:t xml:space="preserve">Figure </w:t>
      </w:r>
      <w:r w:rsidR="00F25014" w:rsidRPr="0081723F">
        <w:rPr>
          <w:rFonts w:ascii="Arial" w:eastAsiaTheme="minorEastAsia" w:hAnsi="Arial" w:cs="Arial"/>
          <w:b/>
          <w:kern w:val="2"/>
          <w:sz w:val="22"/>
          <w:szCs w:val="22"/>
          <w:rPrChange w:id="128" w:author="Guo, Shicheng" w:date="2019-07-31T16:09:00Z">
            <w:rPr>
              <w:rFonts w:ascii="Arial" w:eastAsiaTheme="minorEastAsia" w:hAnsi="Arial" w:cs="Arial"/>
              <w:b/>
              <w:color w:val="0070C0"/>
              <w:kern w:val="2"/>
              <w:sz w:val="22"/>
              <w:szCs w:val="22"/>
            </w:rPr>
          </w:rPrChange>
        </w:rPr>
        <w:t>1F</w:t>
      </w:r>
      <w:r w:rsidR="00250CF9" w:rsidRPr="0081723F">
        <w:rPr>
          <w:rFonts w:ascii="Arial" w:eastAsiaTheme="minorEastAsia" w:hAnsi="Arial" w:cs="Arial"/>
          <w:b/>
          <w:kern w:val="2"/>
          <w:sz w:val="22"/>
          <w:szCs w:val="22"/>
          <w:rPrChange w:id="129" w:author="Guo, Shicheng" w:date="2019-07-31T16:09:00Z">
            <w:rPr>
              <w:rFonts w:ascii="Arial" w:eastAsiaTheme="minorEastAsia" w:hAnsi="Arial" w:cs="Arial"/>
              <w:b/>
              <w:color w:val="0070C0"/>
              <w:kern w:val="2"/>
              <w:sz w:val="22"/>
              <w:szCs w:val="22"/>
            </w:rPr>
          </w:rPrChange>
        </w:rPr>
        <w:t>, Supplementary Table 1</w:t>
      </w:r>
      <w:r w:rsidR="00250CF9" w:rsidRPr="0081723F">
        <w:rPr>
          <w:rFonts w:ascii="Arial" w:hAnsi="Arial" w:cs="Arial"/>
          <w:sz w:val="22"/>
          <w:szCs w:val="22"/>
        </w:rPr>
        <w:t>). Methylation changes also found in high-grade adenoma, a total 6,805 regions were differentially methylated compared with normal tissue including 2,592 (38.1%) hyper-methylated regions and 4,213(61.9%) hypo-methylated regions (</w:t>
      </w:r>
      <w:r w:rsidR="00250CF9" w:rsidRPr="0081723F">
        <w:rPr>
          <w:rFonts w:ascii="Arial" w:eastAsiaTheme="minorEastAsia" w:hAnsi="Arial" w:cs="Arial"/>
          <w:b/>
          <w:kern w:val="2"/>
          <w:sz w:val="22"/>
          <w:szCs w:val="22"/>
          <w:rPrChange w:id="130" w:author="Guo, Shicheng" w:date="2019-07-31T16:09:00Z">
            <w:rPr>
              <w:rFonts w:ascii="Arial" w:eastAsiaTheme="minorEastAsia" w:hAnsi="Arial" w:cs="Arial"/>
              <w:b/>
              <w:color w:val="0070C0"/>
              <w:kern w:val="2"/>
              <w:sz w:val="22"/>
              <w:szCs w:val="22"/>
            </w:rPr>
          </w:rPrChange>
        </w:rPr>
        <w:t xml:space="preserve">Figure </w:t>
      </w:r>
      <w:r w:rsidR="00F25014" w:rsidRPr="0081723F">
        <w:rPr>
          <w:rFonts w:ascii="Arial" w:eastAsiaTheme="minorEastAsia" w:hAnsi="Arial" w:cs="Arial"/>
          <w:b/>
          <w:kern w:val="2"/>
          <w:sz w:val="22"/>
          <w:szCs w:val="22"/>
          <w:rPrChange w:id="131" w:author="Guo, Shicheng" w:date="2019-07-31T16:09:00Z">
            <w:rPr>
              <w:rFonts w:ascii="Arial" w:eastAsiaTheme="minorEastAsia" w:hAnsi="Arial" w:cs="Arial"/>
              <w:b/>
              <w:color w:val="0070C0"/>
              <w:kern w:val="2"/>
              <w:sz w:val="22"/>
              <w:szCs w:val="22"/>
            </w:rPr>
          </w:rPrChange>
        </w:rPr>
        <w:t>1F</w:t>
      </w:r>
      <w:r w:rsidR="00250CF9" w:rsidRPr="0081723F">
        <w:rPr>
          <w:rFonts w:ascii="Arial" w:eastAsiaTheme="minorEastAsia" w:hAnsi="Arial" w:cs="Arial"/>
          <w:b/>
          <w:kern w:val="2"/>
          <w:sz w:val="22"/>
          <w:szCs w:val="22"/>
          <w:rPrChange w:id="132" w:author="Guo, Shicheng" w:date="2019-07-31T16:09:00Z">
            <w:rPr>
              <w:rFonts w:ascii="Arial" w:eastAsiaTheme="minorEastAsia" w:hAnsi="Arial" w:cs="Arial"/>
              <w:b/>
              <w:color w:val="0070C0"/>
              <w:kern w:val="2"/>
              <w:sz w:val="22"/>
              <w:szCs w:val="22"/>
            </w:rPr>
          </w:rPrChange>
        </w:rPr>
        <w:t>, Supplementary Table 2</w:t>
      </w:r>
      <w:r w:rsidR="00250CF9" w:rsidRPr="0081723F">
        <w:rPr>
          <w:rFonts w:ascii="Arial" w:hAnsi="Arial" w:cs="Arial"/>
          <w:sz w:val="22"/>
          <w:szCs w:val="22"/>
        </w:rPr>
        <w:t>). The hypo-methylation of the most DMRs in the low-and high-grade adenoma suggest global methylation change is an early event before colorectal cancer. To gain a better understanding of the dynamic methylation change of adenoma, we compared the methylation between high-grade adenoma with low-grade adenoma and identified 868 DMRs in which 660 (76.0%) are hyper-methylated regions and 208 (24.0%) hypo-methylated regions (</w:t>
      </w:r>
      <w:r w:rsidR="00250CF9" w:rsidRPr="0081723F">
        <w:rPr>
          <w:rFonts w:ascii="Arial" w:eastAsiaTheme="minorEastAsia" w:hAnsi="Arial" w:cs="Arial"/>
          <w:b/>
          <w:kern w:val="2"/>
          <w:sz w:val="22"/>
          <w:szCs w:val="22"/>
          <w:rPrChange w:id="133" w:author="Guo, Shicheng" w:date="2019-07-31T16:09:00Z">
            <w:rPr>
              <w:rFonts w:ascii="Arial" w:eastAsiaTheme="minorEastAsia" w:hAnsi="Arial" w:cs="Arial"/>
              <w:b/>
              <w:color w:val="0070C0"/>
              <w:kern w:val="2"/>
              <w:sz w:val="22"/>
              <w:szCs w:val="22"/>
            </w:rPr>
          </w:rPrChange>
        </w:rPr>
        <w:t xml:space="preserve">Figure </w:t>
      </w:r>
      <w:r w:rsidR="004245CD" w:rsidRPr="0081723F">
        <w:rPr>
          <w:rFonts w:ascii="Arial" w:eastAsiaTheme="minorEastAsia" w:hAnsi="Arial" w:cs="Arial"/>
          <w:b/>
          <w:kern w:val="2"/>
          <w:sz w:val="22"/>
          <w:szCs w:val="22"/>
          <w:rPrChange w:id="134" w:author="Guo, Shicheng" w:date="2019-07-31T16:09:00Z">
            <w:rPr>
              <w:rFonts w:ascii="Arial" w:eastAsiaTheme="minorEastAsia" w:hAnsi="Arial" w:cs="Arial"/>
              <w:b/>
              <w:color w:val="0070C0"/>
              <w:kern w:val="2"/>
              <w:sz w:val="22"/>
              <w:szCs w:val="22"/>
            </w:rPr>
          </w:rPrChange>
        </w:rPr>
        <w:t>1F</w:t>
      </w:r>
      <w:r w:rsidR="00250CF9" w:rsidRPr="0081723F">
        <w:rPr>
          <w:rFonts w:ascii="Arial" w:eastAsiaTheme="minorEastAsia" w:hAnsi="Arial" w:cs="Arial"/>
          <w:b/>
          <w:kern w:val="2"/>
          <w:sz w:val="22"/>
          <w:szCs w:val="22"/>
          <w:rPrChange w:id="135" w:author="Guo, Shicheng" w:date="2019-07-31T16:09:00Z">
            <w:rPr>
              <w:rFonts w:ascii="Arial" w:eastAsiaTheme="minorEastAsia" w:hAnsi="Arial" w:cs="Arial"/>
              <w:b/>
              <w:color w:val="0070C0"/>
              <w:kern w:val="2"/>
              <w:sz w:val="22"/>
              <w:szCs w:val="22"/>
            </w:rPr>
          </w:rPrChange>
        </w:rPr>
        <w:t>, Supplementary Table 3</w:t>
      </w:r>
      <w:r w:rsidR="00250CF9" w:rsidRPr="0081723F">
        <w:rPr>
          <w:rFonts w:ascii="Arial" w:hAnsi="Arial" w:cs="Arial"/>
          <w:sz w:val="22"/>
          <w:szCs w:val="22"/>
        </w:rPr>
        <w:t>). These results indicate DNA methylation started to be changed in the early stage of precancerous benign lesion including low-and high-grade adenoma. Besides, we found that there is a little overlap between the genes the significant</w:t>
      </w:r>
      <w:r w:rsidR="00250CF9" w:rsidRPr="0081723F">
        <w:rPr>
          <w:rFonts w:ascii="Arial" w:hAnsi="Arial" w:cs="Arial"/>
          <w:sz w:val="22"/>
          <w:szCs w:val="22"/>
          <w:rPrChange w:id="136" w:author="Guo, Shicheng" w:date="2019-07-31T16:09:00Z">
            <w:rPr>
              <w:rFonts w:ascii="Arial" w:hAnsi="Arial" w:cs="Arial" w:hint="eastAsia"/>
              <w:sz w:val="22"/>
              <w:szCs w:val="22"/>
            </w:rPr>
          </w:rPrChange>
        </w:rPr>
        <w:t>ly</w:t>
      </w:r>
      <w:r w:rsidR="00250CF9" w:rsidRPr="0081723F">
        <w:rPr>
          <w:rFonts w:ascii="Arial" w:hAnsi="Arial" w:cs="Arial"/>
          <w:sz w:val="22"/>
          <w:szCs w:val="22"/>
        </w:rPr>
        <w:t xml:space="preserve"> distinct DMRs located on NLA and LAHA, indica</w:t>
      </w:r>
      <w:r w:rsidR="00250CF9" w:rsidRPr="0081723F">
        <w:rPr>
          <w:rFonts w:ascii="Arial" w:hAnsi="Arial" w:cs="Arial"/>
          <w:sz w:val="22"/>
          <w:szCs w:val="22"/>
          <w:rPrChange w:id="137" w:author="Guo, Shicheng" w:date="2019-07-31T16:09:00Z">
            <w:rPr>
              <w:rFonts w:ascii="Arial" w:hAnsi="Arial" w:cs="Arial"/>
              <w:color w:val="000000" w:themeColor="text1"/>
              <w:sz w:val="22"/>
              <w:szCs w:val="22"/>
            </w:rPr>
          </w:rPrChange>
        </w:rPr>
        <w:t>ting the diff</w:t>
      </w:r>
      <w:r w:rsidR="00250CF9" w:rsidRPr="0081723F">
        <w:rPr>
          <w:rFonts w:ascii="Arial" w:hAnsi="Arial" w:cs="Arial"/>
          <w:sz w:val="22"/>
          <w:szCs w:val="22"/>
        </w:rPr>
        <w:t>erent epigenetic processes (</w:t>
      </w:r>
      <w:r w:rsidR="00250CF9" w:rsidRPr="0081723F">
        <w:rPr>
          <w:rFonts w:ascii="Arial" w:eastAsiaTheme="minorEastAsia" w:hAnsi="Arial" w:cs="Arial"/>
          <w:b/>
          <w:kern w:val="2"/>
          <w:sz w:val="22"/>
          <w:szCs w:val="22"/>
          <w:rPrChange w:id="138" w:author="Guo, Shicheng" w:date="2019-07-31T16:09:00Z">
            <w:rPr>
              <w:rFonts w:ascii="Arial" w:eastAsiaTheme="minorEastAsia" w:hAnsi="Arial" w:cs="Arial"/>
              <w:b/>
              <w:color w:val="0070C0"/>
              <w:kern w:val="2"/>
              <w:sz w:val="22"/>
              <w:szCs w:val="22"/>
            </w:rPr>
          </w:rPrChange>
        </w:rPr>
        <w:t xml:space="preserve">Figure </w:t>
      </w:r>
      <w:r w:rsidR="004245CD" w:rsidRPr="0081723F">
        <w:rPr>
          <w:rFonts w:ascii="Arial" w:eastAsiaTheme="minorEastAsia" w:hAnsi="Arial" w:cs="Arial"/>
          <w:b/>
          <w:kern w:val="2"/>
          <w:sz w:val="22"/>
          <w:szCs w:val="22"/>
          <w:rPrChange w:id="139" w:author="Guo, Shicheng" w:date="2019-07-31T16:09:00Z">
            <w:rPr>
              <w:rFonts w:ascii="Arial" w:eastAsiaTheme="minorEastAsia" w:hAnsi="Arial" w:cs="Arial"/>
              <w:b/>
              <w:color w:val="0070C0"/>
              <w:kern w:val="2"/>
              <w:sz w:val="22"/>
              <w:szCs w:val="22"/>
            </w:rPr>
          </w:rPrChange>
        </w:rPr>
        <w:t>1G</w:t>
      </w:r>
      <w:r w:rsidR="00250CF9" w:rsidRPr="0081723F">
        <w:rPr>
          <w:rFonts w:ascii="Arial" w:hAnsi="Arial" w:cs="Arial"/>
          <w:sz w:val="22"/>
          <w:szCs w:val="22"/>
        </w:rPr>
        <w:t>)</w:t>
      </w:r>
      <w:r w:rsidR="00A67B7D" w:rsidRPr="0081723F">
        <w:rPr>
          <w:rFonts w:ascii="Arial" w:hAnsi="Arial" w:cs="Arial"/>
          <w:sz w:val="22"/>
          <w:szCs w:val="22"/>
        </w:rPr>
        <w:fldChar w:fldCharType="begin"/>
      </w:r>
      <w:r w:rsidR="00A67B7D" w:rsidRPr="0081723F">
        <w:rPr>
          <w:rFonts w:ascii="Arial" w:hAnsi="Arial" w:cs="Arial"/>
          <w:sz w:val="22"/>
          <w:szCs w:val="22"/>
        </w:rPr>
        <w:instrText xml:space="preserve"> ADDIN EN.CITE &lt;EndNote&gt;&lt;Cite&gt;&lt;Author&gt;Perez-Silva&lt;/Author&gt;&lt;Year&gt;2018&lt;/Year&gt;&lt;RecNum&gt;31&lt;/RecNum&gt;&lt;DisplayText&gt;[19]&lt;/DisplayText&gt;&lt;record&gt;&lt;rec-number&gt;31&lt;/rec-number&gt;&lt;foreign-keys&gt;&lt;key app="EN" db-id="zffsxeepa00fpreedaupevsaw9eeftzdw009" timestamp="1562221691"&gt;31&lt;/key&gt;&lt;/foreign-keys&gt;&lt;ref-type name="Journal Article"&gt;17&lt;/ref-type&gt;&lt;contributors&gt;&lt;authors&gt;&lt;author&gt;Perez-Silva, J. G.&lt;/author&gt;&lt;author&gt;Araujo-Voces, M.&lt;/author&gt;&lt;author&gt;Quesada, V.&lt;/author&gt;&lt;/authors&gt;&lt;/contributors&gt;&lt;auth-address&gt;Departamento de Bioquimica y Biologia Molecular, Universidad de Oviedo, Oviedo, Spain.&lt;/auth-address&gt;&lt;titles&gt;&lt;title&gt;nVenn: generalized, quasi-proportional Venn and Euler diagrams&lt;/title&gt;&lt;secondary-title&gt;Bioinformatics&lt;/secondary-title&gt;&lt;/titles&gt;&lt;periodical&gt;&lt;full-title&gt;Bioinformatics&lt;/full-title&gt;&lt;/periodical&gt;&lt;pages&gt;2322-2324&lt;/pages&gt;&lt;volume&gt;34&lt;/volume&gt;&lt;number&gt;13&lt;/number&gt;&lt;edition&gt;2018/06/29&lt;/edition&gt;&lt;dates&gt;&lt;year&gt;2018&lt;/year&gt;&lt;pub-dates&gt;&lt;date&gt;Jul 1&lt;/date&gt;&lt;/pub-dates&gt;&lt;/dates&gt;&lt;isbn&gt;1367-4811 (Electronic)&amp;#xD;1367-4803 (Linking)&lt;/isbn&gt;&lt;accession-num&gt;29949954&lt;/accession-num&gt;&lt;urls&gt;&lt;related-urls&gt;&lt;url&gt;https://www.ncbi.nlm.nih.gov/pubmed/29949954&lt;/url&gt;&lt;/related-urls&gt;&lt;/urls&gt;&lt;electronic-resource-num&gt;10.1093/bioinformatics/bty109&lt;/electronic-resource-num&gt;&lt;/record&gt;&lt;/Cite&gt;&lt;/EndNote&gt;</w:instrText>
      </w:r>
      <w:r w:rsidR="00A67B7D" w:rsidRPr="0081723F">
        <w:rPr>
          <w:rFonts w:ascii="Arial" w:hAnsi="Arial" w:cs="Arial"/>
          <w:sz w:val="22"/>
          <w:szCs w:val="22"/>
        </w:rPr>
        <w:fldChar w:fldCharType="separate"/>
      </w:r>
      <w:r w:rsidR="00A67B7D" w:rsidRPr="0081723F">
        <w:rPr>
          <w:rFonts w:ascii="Arial" w:hAnsi="Arial" w:cs="Arial"/>
          <w:noProof/>
          <w:sz w:val="22"/>
          <w:szCs w:val="22"/>
        </w:rPr>
        <w:t>[19]</w:t>
      </w:r>
      <w:r w:rsidR="00A67B7D" w:rsidRPr="0081723F">
        <w:rPr>
          <w:rFonts w:ascii="Arial" w:hAnsi="Arial" w:cs="Arial"/>
          <w:sz w:val="22"/>
          <w:szCs w:val="22"/>
        </w:rPr>
        <w:fldChar w:fldCharType="end"/>
      </w:r>
      <w:r w:rsidR="00250CF9" w:rsidRPr="0081723F">
        <w:rPr>
          <w:rFonts w:ascii="Arial" w:hAnsi="Arial" w:cs="Arial"/>
          <w:sz w:val="22"/>
          <w:szCs w:val="22"/>
        </w:rPr>
        <w:t xml:space="preserve">. </w:t>
      </w:r>
    </w:p>
    <w:bookmarkEnd w:id="112"/>
    <w:bookmarkEnd w:id="113"/>
    <w:p w14:paraId="566FA4A0" w14:textId="77777777" w:rsidR="0089090A" w:rsidRPr="0081723F" w:rsidRDefault="0089090A" w:rsidP="00AA205C">
      <w:pPr>
        <w:jc w:val="both"/>
        <w:rPr>
          <w:rFonts w:ascii="Arial" w:eastAsiaTheme="minorEastAsia" w:hAnsi="Arial" w:cs="Arial"/>
          <w:b/>
          <w:kern w:val="2"/>
          <w:sz w:val="22"/>
          <w:szCs w:val="22"/>
          <w:rPrChange w:id="140" w:author="Guo, Shicheng" w:date="2019-07-31T16:09:00Z">
            <w:rPr>
              <w:rFonts w:ascii="Arial" w:eastAsiaTheme="minorEastAsia" w:hAnsi="Arial" w:cs="Arial"/>
              <w:b/>
              <w:color w:val="0070C0"/>
              <w:kern w:val="2"/>
              <w:sz w:val="22"/>
              <w:szCs w:val="22"/>
            </w:rPr>
          </w:rPrChange>
        </w:rPr>
      </w:pPr>
    </w:p>
    <w:p w14:paraId="140B62F2" w14:textId="77777777" w:rsidR="0089090A" w:rsidRPr="0081723F" w:rsidRDefault="0089090A" w:rsidP="0089090A">
      <w:pPr>
        <w:pStyle w:val="Heading4"/>
        <w:widowControl w:val="0"/>
        <w:spacing w:before="40" w:line="360" w:lineRule="auto"/>
        <w:jc w:val="both"/>
        <w:rPr>
          <w:rFonts w:ascii="Arial" w:eastAsia="Arial" w:hAnsi="Arial" w:cs="Arial"/>
          <w:b w:val="0"/>
          <w:color w:val="auto"/>
          <w:sz w:val="22"/>
          <w:szCs w:val="22"/>
          <w:rPrChange w:id="141" w:author="Guo, Shicheng" w:date="2019-07-31T16:09:00Z">
            <w:rPr>
              <w:rFonts w:ascii="Arial" w:eastAsia="Arial" w:hAnsi="Arial" w:cs="Arial"/>
              <w:b w:val="0"/>
              <w:color w:val="000000" w:themeColor="text1"/>
              <w:sz w:val="22"/>
              <w:szCs w:val="22"/>
            </w:rPr>
          </w:rPrChange>
        </w:rPr>
      </w:pPr>
      <w:r w:rsidRPr="0081723F">
        <w:rPr>
          <w:rFonts w:ascii="Arial" w:eastAsia="Arial" w:hAnsi="Arial" w:cs="Arial"/>
          <w:bCs w:val="0"/>
          <w:i w:val="0"/>
          <w:iCs w:val="0"/>
          <w:color w:val="auto"/>
          <w:sz w:val="22"/>
          <w:szCs w:val="22"/>
          <w:lang w:eastAsia="zh-CN"/>
          <w:rPrChange w:id="142" w:author="Guo, Shicheng" w:date="2019-07-31T16:09:00Z">
            <w:rPr>
              <w:rFonts w:ascii="Arial" w:eastAsia="Arial" w:hAnsi="Arial" w:cs="Arial"/>
              <w:bCs w:val="0"/>
              <w:i w:val="0"/>
              <w:iCs w:val="0"/>
              <w:color w:val="000000" w:themeColor="text1"/>
              <w:sz w:val="22"/>
              <w:szCs w:val="22"/>
              <w:lang w:eastAsia="zh-CN"/>
            </w:rPr>
          </w:rPrChange>
        </w:rPr>
        <w:t>Nervous system is associated with adenoma development</w:t>
      </w:r>
    </w:p>
    <w:p w14:paraId="13DFA912" w14:textId="351FB67B" w:rsidR="0089090A" w:rsidRPr="0081723F" w:rsidRDefault="00147DC3" w:rsidP="0089090A">
      <w:pPr>
        <w:jc w:val="both"/>
        <w:rPr>
          <w:rFonts w:ascii="Arial" w:hAnsi="Arial" w:cs="Arial"/>
          <w:sz w:val="22"/>
          <w:szCs w:val="22"/>
        </w:rPr>
      </w:pPr>
      <w:bookmarkStart w:id="143" w:name="OLE_LINK124"/>
      <w:bookmarkStart w:id="144" w:name="OLE_LINK125"/>
      <w:bookmarkStart w:id="145" w:name="OLE_LINK126"/>
      <w:bookmarkStart w:id="146" w:name="OLE_LINK127"/>
      <w:r w:rsidRPr="0081723F">
        <w:rPr>
          <w:rFonts w:ascii="Arial" w:hAnsi="Arial" w:cs="Arial"/>
          <w:sz w:val="22"/>
          <w:szCs w:val="22"/>
        </w:rPr>
        <w:t>E</w:t>
      </w:r>
      <w:r w:rsidR="0089090A" w:rsidRPr="0081723F">
        <w:rPr>
          <w:rFonts w:ascii="Arial" w:hAnsi="Arial" w:cs="Arial"/>
          <w:sz w:val="22"/>
          <w:szCs w:val="22"/>
        </w:rPr>
        <w:t xml:space="preserve">nrichment analysis </w:t>
      </w:r>
      <w:r w:rsidRPr="0081723F">
        <w:rPr>
          <w:rFonts w:ascii="Arial" w:hAnsi="Arial" w:cs="Arial"/>
          <w:sz w:val="22"/>
          <w:szCs w:val="22"/>
        </w:rPr>
        <w:t>to</w:t>
      </w:r>
      <w:r w:rsidR="0089090A" w:rsidRPr="0081723F">
        <w:rPr>
          <w:rFonts w:ascii="Arial" w:hAnsi="Arial" w:cs="Arial"/>
          <w:sz w:val="22"/>
          <w:szCs w:val="22"/>
        </w:rPr>
        <w:t xml:space="preserve"> 603 DMRs between high-grade adenoma and low-grade adenoma located on, most terms are nervous system and signal transduction associated (</w:t>
      </w:r>
      <w:r w:rsidR="0089090A" w:rsidRPr="0081723F">
        <w:rPr>
          <w:rFonts w:ascii="Arial" w:eastAsiaTheme="minorEastAsia" w:hAnsi="Arial" w:cs="Arial"/>
          <w:b/>
          <w:kern w:val="2"/>
          <w:sz w:val="22"/>
          <w:szCs w:val="22"/>
          <w:rPrChange w:id="147" w:author="Guo, Shicheng" w:date="2019-07-31T16:09:00Z">
            <w:rPr>
              <w:rFonts w:ascii="Arial" w:eastAsiaTheme="minorEastAsia" w:hAnsi="Arial" w:cs="Arial"/>
              <w:b/>
              <w:color w:val="0070C0"/>
              <w:kern w:val="2"/>
              <w:sz w:val="22"/>
              <w:szCs w:val="22"/>
            </w:rPr>
          </w:rPrChange>
        </w:rPr>
        <w:t xml:space="preserve">Figure </w:t>
      </w:r>
      <w:r w:rsidR="004005F6" w:rsidRPr="0081723F">
        <w:rPr>
          <w:rFonts w:ascii="Arial" w:eastAsiaTheme="minorEastAsia" w:hAnsi="Arial" w:cs="Arial"/>
          <w:b/>
          <w:kern w:val="2"/>
          <w:sz w:val="22"/>
          <w:szCs w:val="22"/>
          <w:rPrChange w:id="148" w:author="Guo, Shicheng" w:date="2019-07-31T16:09:00Z">
            <w:rPr>
              <w:rFonts w:ascii="Arial" w:eastAsiaTheme="minorEastAsia" w:hAnsi="Arial" w:cs="Arial"/>
              <w:b/>
              <w:color w:val="0070C0"/>
              <w:kern w:val="2"/>
              <w:sz w:val="22"/>
              <w:szCs w:val="22"/>
            </w:rPr>
          </w:rPrChange>
        </w:rPr>
        <w:t>2</w:t>
      </w:r>
      <w:r w:rsidR="00F3398E" w:rsidRPr="0081723F">
        <w:rPr>
          <w:rFonts w:ascii="Arial" w:eastAsiaTheme="minorEastAsia" w:hAnsi="Arial" w:cs="Arial"/>
          <w:b/>
          <w:kern w:val="2"/>
          <w:sz w:val="22"/>
          <w:szCs w:val="22"/>
          <w:rPrChange w:id="149" w:author="Guo, Shicheng" w:date="2019-07-31T16:09:00Z">
            <w:rPr>
              <w:rFonts w:ascii="Arial" w:eastAsiaTheme="minorEastAsia" w:hAnsi="Arial" w:cs="Arial"/>
              <w:b/>
              <w:color w:val="0070C0"/>
              <w:kern w:val="2"/>
              <w:sz w:val="22"/>
              <w:szCs w:val="22"/>
            </w:rPr>
          </w:rPrChange>
        </w:rPr>
        <w:t>A</w:t>
      </w:r>
      <w:r w:rsidR="0089090A" w:rsidRPr="0081723F">
        <w:rPr>
          <w:rFonts w:ascii="Arial" w:hAnsi="Arial" w:cs="Arial"/>
          <w:sz w:val="22"/>
          <w:szCs w:val="22"/>
        </w:rPr>
        <w:t xml:space="preserve">). Recent years, gut-brain cross-talk is focused by more and more </w:t>
      </w:r>
      <w:del w:id="150" w:author="Guo, Shicheng" w:date="2019-07-31T15:49:00Z">
        <w:r w:rsidR="0089090A" w:rsidRPr="0081723F" w:rsidDel="000809F6">
          <w:rPr>
            <w:rFonts w:ascii="Arial" w:hAnsi="Arial" w:cs="Arial"/>
            <w:sz w:val="22"/>
            <w:szCs w:val="22"/>
          </w:rPr>
          <w:delText>studies</w:delText>
        </w:r>
      </w:del>
      <w:ins w:id="151" w:author="Guo, Shicheng" w:date="2019-07-31T15:49:00Z">
        <w:r w:rsidR="000809F6" w:rsidRPr="0081723F">
          <w:rPr>
            <w:rFonts w:ascii="Arial" w:hAnsi="Arial" w:cs="Arial"/>
            <w:sz w:val="22"/>
            <w:szCs w:val="22"/>
          </w:rPr>
          <w:t xml:space="preserve">studies </w:t>
        </w:r>
      </w:ins>
      <w:r w:rsidR="00A67B7D" w:rsidRPr="0081723F">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81723F">
        <w:rPr>
          <w:rFonts w:ascii="Arial" w:hAnsi="Arial" w:cs="Arial"/>
          <w:sz w:val="22"/>
          <w:szCs w:val="22"/>
        </w:rPr>
        <w:instrText xml:space="preserve"> ADDIN EN.CITE </w:instrText>
      </w:r>
      <w:r w:rsidR="00A67B7D" w:rsidRPr="0081723F">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81723F">
        <w:rPr>
          <w:rFonts w:ascii="Arial" w:hAnsi="Arial" w:cs="Arial"/>
          <w:sz w:val="22"/>
          <w:szCs w:val="22"/>
        </w:rPr>
        <w:instrText xml:space="preserve"> ADDIN EN.CITE.DATA </w:instrText>
      </w:r>
      <w:r w:rsidR="00A67B7D" w:rsidRPr="0081723F">
        <w:rPr>
          <w:rFonts w:ascii="Arial" w:hAnsi="Arial" w:cs="Arial"/>
          <w:sz w:val="22"/>
          <w:szCs w:val="22"/>
        </w:rPr>
      </w:r>
      <w:r w:rsidR="00A67B7D" w:rsidRPr="0081723F">
        <w:rPr>
          <w:rFonts w:ascii="Arial" w:hAnsi="Arial" w:cs="Arial"/>
          <w:sz w:val="22"/>
          <w:szCs w:val="22"/>
        </w:rPr>
        <w:fldChar w:fldCharType="end"/>
      </w:r>
      <w:r w:rsidR="00A67B7D" w:rsidRPr="0081723F">
        <w:rPr>
          <w:rFonts w:ascii="Arial" w:hAnsi="Arial" w:cs="Arial"/>
          <w:sz w:val="22"/>
          <w:szCs w:val="22"/>
        </w:rPr>
      </w:r>
      <w:r w:rsidR="00A67B7D" w:rsidRPr="0081723F">
        <w:rPr>
          <w:rFonts w:ascii="Arial" w:hAnsi="Arial" w:cs="Arial"/>
          <w:sz w:val="22"/>
          <w:szCs w:val="22"/>
        </w:rPr>
        <w:fldChar w:fldCharType="separate"/>
      </w:r>
      <w:r w:rsidR="00A67B7D" w:rsidRPr="0081723F">
        <w:rPr>
          <w:rFonts w:ascii="Arial" w:hAnsi="Arial" w:cs="Arial"/>
          <w:noProof/>
          <w:sz w:val="22"/>
          <w:szCs w:val="22"/>
        </w:rPr>
        <w:t>[20]</w:t>
      </w:r>
      <w:r w:rsidR="00A67B7D" w:rsidRPr="0081723F">
        <w:rPr>
          <w:rFonts w:ascii="Arial" w:hAnsi="Arial" w:cs="Arial"/>
          <w:sz w:val="22"/>
          <w:szCs w:val="22"/>
        </w:rPr>
        <w:fldChar w:fldCharType="end"/>
      </w:r>
      <w:r w:rsidR="0089090A" w:rsidRPr="0081723F">
        <w:rPr>
          <w:rFonts w:ascii="Arial" w:hAnsi="Arial" w:cs="Arial"/>
          <w:sz w:val="22"/>
          <w:szCs w:val="22"/>
        </w:rPr>
        <w:t xml:space="preserve">, and in our study </w:t>
      </w:r>
      <w:bookmarkStart w:id="152" w:name="OLE_LINK45"/>
      <w:bookmarkStart w:id="153" w:name="OLE_LINK68"/>
      <w:r w:rsidR="0089090A" w:rsidRPr="0081723F">
        <w:rPr>
          <w:rFonts w:ascii="Arial" w:hAnsi="Arial" w:cs="Arial"/>
          <w:sz w:val="22"/>
          <w:szCs w:val="22"/>
        </w:rPr>
        <w:t>dopaminergic synapse and serotonergic synapse are hit</w:t>
      </w:r>
      <w:bookmarkEnd w:id="152"/>
      <w:bookmarkEnd w:id="153"/>
      <w:r w:rsidR="0089090A" w:rsidRPr="0081723F">
        <w:rPr>
          <w:rFonts w:ascii="Arial" w:hAnsi="Arial" w:cs="Arial"/>
          <w:sz w:val="22"/>
          <w:szCs w:val="22"/>
        </w:rPr>
        <w:t xml:space="preserve"> on KEGG enrichment result, which play a role in gut-brain axis model. NHA includes almost genes the NLA and LAHA DMRs located on </w:t>
      </w:r>
      <w:bookmarkStart w:id="154" w:name="OLE_LINK27"/>
      <w:bookmarkStart w:id="155" w:name="OLE_LINK31"/>
      <w:r w:rsidR="0089090A" w:rsidRPr="0081723F">
        <w:rPr>
          <w:rFonts w:ascii="Arial" w:hAnsi="Arial" w:cs="Arial"/>
          <w:sz w:val="22"/>
          <w:szCs w:val="22"/>
        </w:rPr>
        <w:t>(</w:t>
      </w:r>
      <w:r w:rsidR="0089090A" w:rsidRPr="0081723F">
        <w:rPr>
          <w:rFonts w:ascii="Arial" w:eastAsiaTheme="minorEastAsia" w:hAnsi="Arial" w:cs="Arial"/>
          <w:b/>
          <w:kern w:val="2"/>
          <w:sz w:val="22"/>
          <w:szCs w:val="22"/>
          <w:rPrChange w:id="156"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157" w:author="Guo, Shicheng" w:date="2019-07-31T16:09:00Z">
            <w:rPr>
              <w:rFonts w:ascii="Arial" w:eastAsiaTheme="minorEastAsia" w:hAnsi="Arial" w:cs="Arial"/>
              <w:b/>
              <w:color w:val="0070C0"/>
              <w:kern w:val="2"/>
              <w:sz w:val="22"/>
              <w:szCs w:val="22"/>
            </w:rPr>
          </w:rPrChange>
        </w:rPr>
        <w:t>1G</w:t>
      </w:r>
      <w:r w:rsidR="0089090A" w:rsidRPr="0081723F">
        <w:rPr>
          <w:rFonts w:ascii="Arial" w:hAnsi="Arial" w:cs="Arial"/>
          <w:sz w:val="22"/>
          <w:szCs w:val="22"/>
        </w:rPr>
        <w:t>)</w:t>
      </w:r>
      <w:bookmarkEnd w:id="154"/>
      <w:bookmarkEnd w:id="155"/>
      <w:r w:rsidR="0089090A" w:rsidRPr="0081723F">
        <w:rPr>
          <w:rFonts w:ascii="Arial" w:hAnsi="Arial" w:cs="Arial"/>
          <w:sz w:val="22"/>
          <w:szCs w:val="22"/>
        </w:rPr>
        <w:t xml:space="preserve">. To figure out potential function changes from low-grade adenoma to high-grade adenoma, the Gene Ontology (GO) enrichment were performed for 275 </w:t>
      </w:r>
      <w:bookmarkStart w:id="158" w:name="OLE_LINK21"/>
      <w:bookmarkStart w:id="159" w:name="OLE_LINK22"/>
      <w:r w:rsidR="0089090A" w:rsidRPr="0081723F">
        <w:rPr>
          <w:rFonts w:ascii="Arial" w:hAnsi="Arial" w:cs="Arial"/>
          <w:sz w:val="22"/>
          <w:szCs w:val="22"/>
        </w:rPr>
        <w:t>genes</w:t>
      </w:r>
      <w:bookmarkStart w:id="160" w:name="OLE_LINK19"/>
      <w:bookmarkStart w:id="161" w:name="OLE_LINK20"/>
      <w:r w:rsidR="0089090A" w:rsidRPr="0081723F">
        <w:rPr>
          <w:rFonts w:ascii="Arial" w:hAnsi="Arial" w:cs="Arial"/>
          <w:sz w:val="22"/>
          <w:szCs w:val="22"/>
        </w:rPr>
        <w:t xml:space="preserve"> </w:t>
      </w:r>
      <w:bookmarkStart w:id="162" w:name="OLE_LINK15"/>
      <w:bookmarkStart w:id="163" w:name="OLE_LINK16"/>
      <w:r w:rsidR="0089090A" w:rsidRPr="0081723F">
        <w:rPr>
          <w:rFonts w:ascii="Arial" w:hAnsi="Arial" w:cs="Arial"/>
          <w:sz w:val="22"/>
          <w:szCs w:val="22"/>
        </w:rPr>
        <w:t>significantly different methylated</w:t>
      </w:r>
      <w:bookmarkEnd w:id="158"/>
      <w:bookmarkEnd w:id="159"/>
      <w:bookmarkEnd w:id="162"/>
      <w:bookmarkEnd w:id="163"/>
      <w:r w:rsidR="0089090A" w:rsidRPr="0081723F">
        <w:rPr>
          <w:rFonts w:ascii="Arial" w:hAnsi="Arial" w:cs="Arial"/>
          <w:sz w:val="22"/>
          <w:szCs w:val="22"/>
        </w:rPr>
        <w:t xml:space="preserve"> </w:t>
      </w:r>
      <w:bookmarkEnd w:id="160"/>
      <w:bookmarkEnd w:id="161"/>
      <w:r w:rsidR="0089090A" w:rsidRPr="0081723F">
        <w:rPr>
          <w:rFonts w:ascii="Arial" w:hAnsi="Arial" w:cs="Arial"/>
          <w:sz w:val="22"/>
          <w:szCs w:val="22"/>
        </w:rPr>
        <w:t>just in NLA and NHA without LAHA, and 571 significantly different methylated genes shown in LAHA and NHA without NLA (</w:t>
      </w:r>
      <w:r w:rsidR="0089090A" w:rsidRPr="0081723F">
        <w:rPr>
          <w:rFonts w:ascii="Arial" w:eastAsiaTheme="minorEastAsia" w:hAnsi="Arial" w:cs="Arial"/>
          <w:b/>
          <w:kern w:val="2"/>
          <w:sz w:val="22"/>
          <w:szCs w:val="22"/>
          <w:rPrChange w:id="164" w:author="Guo, Shicheng" w:date="2019-07-31T16:09:00Z">
            <w:rPr>
              <w:rFonts w:ascii="Arial" w:eastAsiaTheme="minorEastAsia" w:hAnsi="Arial" w:cs="Arial"/>
              <w:b/>
              <w:color w:val="0070C0"/>
              <w:kern w:val="2"/>
              <w:sz w:val="22"/>
              <w:szCs w:val="22"/>
            </w:rPr>
          </w:rPrChange>
        </w:rPr>
        <w:t xml:space="preserve">Figure </w:t>
      </w:r>
      <w:r w:rsidR="004005F6" w:rsidRPr="0081723F">
        <w:rPr>
          <w:rFonts w:ascii="Arial" w:eastAsiaTheme="minorEastAsia" w:hAnsi="Arial" w:cs="Arial"/>
          <w:b/>
          <w:kern w:val="2"/>
          <w:sz w:val="22"/>
          <w:szCs w:val="22"/>
          <w:rPrChange w:id="165" w:author="Guo, Shicheng" w:date="2019-07-31T16:09:00Z">
            <w:rPr>
              <w:rFonts w:ascii="Arial" w:eastAsiaTheme="minorEastAsia" w:hAnsi="Arial" w:cs="Arial"/>
              <w:b/>
              <w:color w:val="0070C0"/>
              <w:kern w:val="2"/>
              <w:sz w:val="22"/>
              <w:szCs w:val="22"/>
            </w:rPr>
          </w:rPrChange>
        </w:rPr>
        <w:t>2</w:t>
      </w:r>
      <w:r w:rsidR="00C45DD1" w:rsidRPr="0081723F">
        <w:rPr>
          <w:rFonts w:ascii="Arial" w:eastAsiaTheme="minorEastAsia" w:hAnsi="Arial" w:cs="Arial"/>
          <w:b/>
          <w:kern w:val="2"/>
          <w:sz w:val="22"/>
          <w:szCs w:val="22"/>
          <w:rPrChange w:id="166" w:author="Guo, Shicheng" w:date="2019-07-31T16:09:00Z">
            <w:rPr>
              <w:rFonts w:ascii="Arial" w:eastAsiaTheme="minorEastAsia" w:hAnsi="Arial" w:cs="Arial" w:hint="eastAsia"/>
              <w:b/>
              <w:color w:val="0070C0"/>
              <w:kern w:val="2"/>
              <w:sz w:val="22"/>
              <w:szCs w:val="22"/>
            </w:rPr>
          </w:rPrChange>
        </w:rPr>
        <w:t>B</w:t>
      </w:r>
      <w:r w:rsidR="0089090A" w:rsidRPr="0081723F">
        <w:rPr>
          <w:rFonts w:ascii="Arial" w:hAnsi="Arial" w:cs="Arial"/>
          <w:sz w:val="22"/>
          <w:szCs w:val="22"/>
        </w:rPr>
        <w:t xml:space="preserve">). For 275 genes significantly different methylated just in NLA and NHA, GO analysis shows the top term enriched is proteolysis, and extracellular matrix disassembly, inorganic anion transport and cobalamin metabolic process also be hit. Cell adhesion, and positive regulation of positive chemotaxis and neuropeptide signaling pathway are hit on overlapped part between NLA and LAHA. What is intriguing is the results show the genes significantly different methylated only from low-grade adenoma to </w:t>
      </w:r>
      <w:bookmarkStart w:id="167" w:name="OLE_LINK30"/>
      <w:bookmarkStart w:id="168" w:name="OLE_LINK33"/>
      <w:bookmarkStart w:id="169" w:name="OLE_LINK34"/>
      <w:bookmarkStart w:id="170" w:name="OLE_LINK28"/>
      <w:bookmarkStart w:id="171" w:name="OLE_LINK29"/>
      <w:r w:rsidR="0089090A" w:rsidRPr="0081723F">
        <w:rPr>
          <w:rFonts w:ascii="Arial" w:hAnsi="Arial" w:cs="Arial"/>
          <w:sz w:val="22"/>
          <w:szCs w:val="22"/>
        </w:rPr>
        <w:t>high-grade adenoma</w:t>
      </w:r>
      <w:bookmarkEnd w:id="167"/>
      <w:bookmarkEnd w:id="168"/>
      <w:bookmarkEnd w:id="169"/>
      <w:r w:rsidR="0089090A" w:rsidRPr="0081723F">
        <w:rPr>
          <w:rFonts w:ascii="Arial" w:hAnsi="Arial" w:cs="Arial"/>
          <w:sz w:val="22"/>
          <w:szCs w:val="22"/>
        </w:rPr>
        <w:t xml:space="preserve"> </w:t>
      </w:r>
      <w:bookmarkEnd w:id="170"/>
      <w:bookmarkEnd w:id="171"/>
      <w:r w:rsidR="0089090A" w:rsidRPr="0081723F">
        <w:rPr>
          <w:rFonts w:ascii="Arial" w:hAnsi="Arial" w:cs="Arial"/>
          <w:sz w:val="22"/>
          <w:szCs w:val="22"/>
        </w:rPr>
        <w:t xml:space="preserve">were enriched for chemical synaptic transmission, transmission of nerve impulse, calcium ion transmembrane transport and etc. </w:t>
      </w:r>
      <w:bookmarkStart w:id="172" w:name="OLE_LINK47"/>
      <w:bookmarkStart w:id="173" w:name="OLE_LINK48"/>
      <w:r w:rsidR="0089090A" w:rsidRPr="0081723F">
        <w:rPr>
          <w:rFonts w:ascii="Arial" w:hAnsi="Arial" w:cs="Arial"/>
          <w:sz w:val="22"/>
          <w:szCs w:val="22"/>
        </w:rPr>
        <w:t xml:space="preserve">Most of them are </w:t>
      </w:r>
      <w:bookmarkStart w:id="174" w:name="OLE_LINK61"/>
      <w:bookmarkStart w:id="175" w:name="OLE_LINK62"/>
      <w:r w:rsidR="0089090A" w:rsidRPr="0081723F">
        <w:rPr>
          <w:rFonts w:ascii="Arial" w:hAnsi="Arial" w:cs="Arial"/>
          <w:sz w:val="22"/>
          <w:szCs w:val="22"/>
        </w:rPr>
        <w:t>nervous system</w:t>
      </w:r>
      <w:bookmarkEnd w:id="174"/>
      <w:bookmarkEnd w:id="175"/>
      <w:r w:rsidR="0089090A" w:rsidRPr="0081723F">
        <w:rPr>
          <w:rFonts w:ascii="Arial" w:hAnsi="Arial" w:cs="Arial"/>
          <w:sz w:val="22"/>
          <w:szCs w:val="22"/>
        </w:rPr>
        <w:t xml:space="preserve"> associated</w:t>
      </w:r>
      <w:bookmarkEnd w:id="172"/>
      <w:bookmarkEnd w:id="173"/>
      <w:r w:rsidR="0089090A" w:rsidRPr="0081723F">
        <w:rPr>
          <w:rFonts w:ascii="Arial" w:hAnsi="Arial" w:cs="Arial"/>
          <w:sz w:val="22"/>
          <w:szCs w:val="22"/>
        </w:rPr>
        <w:t>, exhibiting different pattern of LAHA compared with NLA.</w:t>
      </w:r>
      <w:bookmarkStart w:id="176" w:name="OLE_LINK25"/>
      <w:bookmarkStart w:id="177" w:name="OLE_LINK26"/>
    </w:p>
    <w:bookmarkEnd w:id="143"/>
    <w:bookmarkEnd w:id="144"/>
    <w:bookmarkEnd w:id="145"/>
    <w:bookmarkEnd w:id="146"/>
    <w:bookmarkEnd w:id="176"/>
    <w:bookmarkEnd w:id="177"/>
    <w:p w14:paraId="7AC032A0" w14:textId="77777777" w:rsidR="0089090A" w:rsidRPr="0081723F" w:rsidRDefault="0089090A" w:rsidP="0089090A">
      <w:pPr>
        <w:jc w:val="both"/>
        <w:rPr>
          <w:rFonts w:ascii="Arial" w:hAnsi="Arial" w:cs="Arial"/>
          <w:sz w:val="22"/>
          <w:szCs w:val="22"/>
        </w:rPr>
      </w:pPr>
    </w:p>
    <w:p w14:paraId="3A6315F1" w14:textId="77777777" w:rsidR="0089090A" w:rsidRPr="0081723F" w:rsidRDefault="0089090A" w:rsidP="00F3398E">
      <w:pPr>
        <w:jc w:val="both"/>
        <w:rPr>
          <w:rFonts w:ascii="Arial" w:eastAsiaTheme="minorEastAsia" w:hAnsi="Arial" w:cs="Arial"/>
          <w:b/>
          <w:kern w:val="2"/>
          <w:sz w:val="22"/>
          <w:szCs w:val="22"/>
        </w:rPr>
      </w:pPr>
      <w:r w:rsidRPr="0081723F">
        <w:rPr>
          <w:rFonts w:ascii="Arial" w:eastAsiaTheme="minorEastAsia" w:hAnsi="Arial" w:cs="Arial"/>
          <w:b/>
          <w:kern w:val="2"/>
          <w:sz w:val="22"/>
          <w:szCs w:val="22"/>
        </w:rPr>
        <w:t>Hyper</w:t>
      </w:r>
      <w:r w:rsidR="00A96933" w:rsidRPr="0081723F">
        <w:rPr>
          <w:rFonts w:ascii="Arial" w:eastAsiaTheme="minorEastAsia" w:hAnsi="Arial" w:cs="Arial"/>
          <w:b/>
          <w:kern w:val="2"/>
          <w:sz w:val="22"/>
          <w:szCs w:val="22"/>
        </w:rPr>
        <w:t>-</w:t>
      </w:r>
      <w:r w:rsidRPr="0081723F">
        <w:rPr>
          <w:rFonts w:ascii="Arial" w:eastAsiaTheme="minorEastAsia" w:hAnsi="Arial" w:cs="Arial"/>
          <w:b/>
          <w:kern w:val="2"/>
          <w:sz w:val="22"/>
          <w:szCs w:val="22"/>
        </w:rPr>
        <w:t xml:space="preserve">methylated </w:t>
      </w:r>
      <w:r w:rsidR="00A96933" w:rsidRPr="0081723F">
        <w:rPr>
          <w:rFonts w:ascii="Arial" w:eastAsiaTheme="minorEastAsia" w:hAnsi="Arial" w:cs="Arial"/>
          <w:b/>
          <w:kern w:val="2"/>
          <w:sz w:val="22"/>
          <w:szCs w:val="22"/>
        </w:rPr>
        <w:t xml:space="preserve">CpG </w:t>
      </w:r>
      <w:r w:rsidRPr="0081723F">
        <w:rPr>
          <w:rFonts w:ascii="Arial" w:eastAsiaTheme="minorEastAsia" w:hAnsi="Arial" w:cs="Arial"/>
          <w:b/>
          <w:kern w:val="2"/>
          <w:sz w:val="22"/>
          <w:szCs w:val="22"/>
        </w:rPr>
        <w:t xml:space="preserve">sites </w:t>
      </w:r>
      <w:r w:rsidR="00A96933" w:rsidRPr="0081723F">
        <w:rPr>
          <w:rFonts w:ascii="Arial" w:eastAsiaTheme="minorEastAsia" w:hAnsi="Arial" w:cs="Arial"/>
          <w:b/>
          <w:kern w:val="2"/>
          <w:sz w:val="22"/>
          <w:szCs w:val="22"/>
        </w:rPr>
        <w:t xml:space="preserve">showed </w:t>
      </w:r>
      <w:r w:rsidRPr="0081723F">
        <w:rPr>
          <w:rFonts w:ascii="Arial" w:eastAsiaTheme="minorEastAsia" w:hAnsi="Arial" w:cs="Arial"/>
          <w:b/>
          <w:kern w:val="2"/>
          <w:sz w:val="22"/>
          <w:szCs w:val="22"/>
        </w:rPr>
        <w:t xml:space="preserve">better </w:t>
      </w:r>
      <w:r w:rsidR="00A96933" w:rsidRPr="0081723F">
        <w:rPr>
          <w:rFonts w:ascii="Arial" w:eastAsiaTheme="minorEastAsia" w:hAnsi="Arial" w:cs="Arial"/>
          <w:b/>
          <w:kern w:val="2"/>
          <w:sz w:val="22"/>
          <w:szCs w:val="22"/>
        </w:rPr>
        <w:t>diagnostic performance</w:t>
      </w:r>
      <w:r w:rsidRPr="0081723F">
        <w:rPr>
          <w:rFonts w:ascii="Arial" w:eastAsiaTheme="minorEastAsia" w:hAnsi="Arial" w:cs="Arial"/>
          <w:b/>
          <w:kern w:val="2"/>
          <w:sz w:val="22"/>
          <w:szCs w:val="22"/>
        </w:rPr>
        <w:t xml:space="preserve"> than the hypo</w:t>
      </w:r>
      <w:r w:rsidR="00A96933" w:rsidRPr="0081723F">
        <w:rPr>
          <w:rFonts w:ascii="Arial" w:eastAsiaTheme="minorEastAsia" w:hAnsi="Arial" w:cs="Arial"/>
          <w:b/>
          <w:kern w:val="2"/>
          <w:sz w:val="22"/>
          <w:szCs w:val="22"/>
        </w:rPr>
        <w:t>-</w:t>
      </w:r>
      <w:r w:rsidRPr="0081723F">
        <w:rPr>
          <w:rFonts w:ascii="Arial" w:eastAsiaTheme="minorEastAsia" w:hAnsi="Arial" w:cs="Arial"/>
          <w:b/>
          <w:kern w:val="2"/>
          <w:sz w:val="22"/>
          <w:szCs w:val="22"/>
        </w:rPr>
        <w:t>methylated</w:t>
      </w:r>
      <w:r w:rsidR="00A96933" w:rsidRPr="0081723F">
        <w:rPr>
          <w:rFonts w:ascii="Arial" w:eastAsiaTheme="minorEastAsia" w:hAnsi="Arial" w:cs="Arial"/>
          <w:b/>
          <w:kern w:val="2"/>
          <w:sz w:val="22"/>
          <w:szCs w:val="22"/>
        </w:rPr>
        <w:t xml:space="preserve"> pattern</w:t>
      </w:r>
    </w:p>
    <w:p w14:paraId="460C0A95" w14:textId="49D023A1" w:rsidR="00775350" w:rsidRPr="0081723F" w:rsidRDefault="0089090A" w:rsidP="007C3E92">
      <w:pPr>
        <w:pStyle w:val="CommentText"/>
        <w:jc w:val="both"/>
        <w:rPr>
          <w:rFonts w:ascii="Arial" w:hAnsi="Arial" w:cs="Arial"/>
          <w:sz w:val="22"/>
          <w:szCs w:val="22"/>
          <w:rPrChange w:id="178" w:author="Guo, Shicheng" w:date="2019-07-31T16:09:00Z">
            <w:rPr/>
          </w:rPrChange>
        </w:rPr>
      </w:pPr>
      <w:bookmarkStart w:id="179" w:name="OLE_LINK157"/>
      <w:bookmarkStart w:id="180" w:name="OLE_LINK158"/>
      <w:r w:rsidRPr="0081723F">
        <w:rPr>
          <w:rFonts w:ascii="Arial" w:eastAsiaTheme="minorEastAsia" w:hAnsi="Arial" w:cs="Arial"/>
          <w:kern w:val="2"/>
          <w:sz w:val="22"/>
          <w:szCs w:val="22"/>
        </w:rPr>
        <w:t xml:space="preserve">In order to evaluation the distinguish ability of DNA methylation for normal tissue, adenoma and colorectal cancer, </w:t>
      </w:r>
      <w:r w:rsidR="00764528" w:rsidRPr="0081723F">
        <w:rPr>
          <w:rFonts w:ascii="Arial" w:eastAsiaTheme="minorEastAsia" w:hAnsi="Arial" w:cs="Arial"/>
          <w:kern w:val="2"/>
          <w:sz w:val="22"/>
          <w:szCs w:val="22"/>
        </w:rPr>
        <w:t xml:space="preserve">we collected </w:t>
      </w:r>
      <w:r w:rsidR="00F3398E" w:rsidRPr="0081723F">
        <w:rPr>
          <w:rFonts w:ascii="Arial" w:eastAsiaTheme="minorEastAsia" w:hAnsi="Arial" w:cs="Arial"/>
          <w:kern w:val="2"/>
          <w:sz w:val="22"/>
          <w:szCs w:val="22"/>
        </w:rPr>
        <w:t>833</w:t>
      </w:r>
      <w:r w:rsidR="00764528" w:rsidRPr="0081723F">
        <w:rPr>
          <w:rFonts w:ascii="Arial" w:eastAsiaTheme="minorEastAsia" w:hAnsi="Arial" w:cs="Arial"/>
          <w:kern w:val="2"/>
          <w:sz w:val="22"/>
          <w:szCs w:val="22"/>
        </w:rPr>
        <w:t xml:space="preserve"> genome-wide DNA methylation dataset from GEO and ArrayExpress</w:t>
      </w:r>
      <w:r w:rsidR="00CA7039" w:rsidRPr="0081723F">
        <w:rPr>
          <w:rFonts w:ascii="Arial" w:eastAsiaTheme="minorEastAsia" w:hAnsi="Arial" w:cs="Arial"/>
          <w:kern w:val="2"/>
          <w:sz w:val="22"/>
          <w:szCs w:val="22"/>
        </w:rPr>
        <w:t xml:space="preserve">, including </w:t>
      </w:r>
      <w:r w:rsidR="00CA7039" w:rsidRPr="0081723F">
        <w:rPr>
          <w:rFonts w:ascii="Arial" w:eastAsiaTheme="minorEastAsia" w:hAnsi="Arial" w:cs="Arial"/>
          <w:kern w:val="2"/>
          <w:sz w:val="22"/>
          <w:szCs w:val="22"/>
          <w:rPrChange w:id="181" w:author="Guo, Shicheng" w:date="2019-07-31T16:09:00Z">
            <w:rPr>
              <w:rFonts w:ascii="Arial" w:eastAsiaTheme="minorEastAsia" w:hAnsi="Arial" w:cs="Arial" w:hint="eastAsia"/>
              <w:kern w:val="2"/>
              <w:sz w:val="22"/>
              <w:szCs w:val="22"/>
            </w:rPr>
          </w:rPrChange>
        </w:rPr>
        <w:t>2</w:t>
      </w:r>
      <w:r w:rsidR="00CA7039" w:rsidRPr="0081723F">
        <w:rPr>
          <w:rFonts w:ascii="Arial" w:eastAsiaTheme="minorEastAsia" w:hAnsi="Arial" w:cs="Arial"/>
          <w:kern w:val="2"/>
          <w:sz w:val="22"/>
          <w:szCs w:val="22"/>
        </w:rPr>
        <w:t>78 normal tissue samples, 51 adenoma samples and 504 cancer samples</w:t>
      </w:r>
      <w:r w:rsidR="00764528" w:rsidRPr="0081723F">
        <w:rPr>
          <w:rFonts w:ascii="Arial" w:eastAsiaTheme="minorEastAsia" w:hAnsi="Arial" w:cs="Arial"/>
          <w:kern w:val="2"/>
          <w:sz w:val="22"/>
          <w:szCs w:val="22"/>
        </w:rPr>
        <w:t>. W</w:t>
      </w:r>
      <w:r w:rsidR="00E22AC1" w:rsidRPr="0081723F">
        <w:rPr>
          <w:rFonts w:ascii="Arial" w:eastAsiaTheme="minorEastAsia" w:hAnsi="Arial" w:cs="Arial"/>
          <w:kern w:val="2"/>
          <w:sz w:val="22"/>
          <w:szCs w:val="22"/>
        </w:rPr>
        <w:t>e separate DM</w:t>
      </w:r>
      <w:r w:rsidR="00B2304B" w:rsidRPr="0081723F">
        <w:rPr>
          <w:rFonts w:ascii="Arial" w:eastAsiaTheme="minorEastAsia" w:hAnsi="Arial" w:cs="Arial"/>
          <w:kern w:val="2"/>
          <w:sz w:val="22"/>
          <w:szCs w:val="22"/>
        </w:rPr>
        <w:t>S</w:t>
      </w:r>
      <w:r w:rsidR="00E22AC1" w:rsidRPr="0081723F">
        <w:rPr>
          <w:rFonts w:ascii="Arial" w:eastAsiaTheme="minorEastAsia" w:hAnsi="Arial" w:cs="Arial"/>
          <w:kern w:val="2"/>
          <w:sz w:val="22"/>
          <w:szCs w:val="22"/>
        </w:rPr>
        <w:t>s into two groups</w:t>
      </w:r>
      <w:r w:rsidR="00764528" w:rsidRPr="0081723F">
        <w:rPr>
          <w:rFonts w:ascii="Arial" w:eastAsiaTheme="minorEastAsia" w:hAnsi="Arial" w:cs="Arial"/>
          <w:kern w:val="2"/>
          <w:sz w:val="22"/>
          <w:szCs w:val="22"/>
        </w:rPr>
        <w:t xml:space="preserve"> including hyper-DM</w:t>
      </w:r>
      <w:r w:rsidR="00DA7073" w:rsidRPr="0081723F">
        <w:rPr>
          <w:rFonts w:ascii="Arial" w:eastAsiaTheme="minorEastAsia" w:hAnsi="Arial" w:cs="Arial"/>
          <w:kern w:val="2"/>
          <w:sz w:val="22"/>
          <w:szCs w:val="22"/>
        </w:rPr>
        <w:t>S</w:t>
      </w:r>
      <w:r w:rsidR="00764528" w:rsidRPr="0081723F">
        <w:rPr>
          <w:rFonts w:ascii="Arial" w:eastAsiaTheme="minorEastAsia" w:hAnsi="Arial" w:cs="Arial"/>
          <w:kern w:val="2"/>
          <w:sz w:val="22"/>
          <w:szCs w:val="22"/>
        </w:rPr>
        <w:t>s and hypo-DM</w:t>
      </w:r>
      <w:r w:rsidR="00DA7073" w:rsidRPr="0081723F">
        <w:rPr>
          <w:rFonts w:ascii="Arial" w:eastAsiaTheme="minorEastAsia" w:hAnsi="Arial" w:cs="Arial"/>
          <w:kern w:val="2"/>
          <w:sz w:val="22"/>
          <w:szCs w:val="22"/>
        </w:rPr>
        <w:t>S</w:t>
      </w:r>
      <w:r w:rsidR="00764528" w:rsidRPr="0081723F">
        <w:rPr>
          <w:rFonts w:ascii="Arial" w:eastAsiaTheme="minorEastAsia" w:hAnsi="Arial" w:cs="Arial"/>
          <w:kern w:val="2"/>
          <w:sz w:val="22"/>
          <w:szCs w:val="22"/>
        </w:rPr>
        <w:t>s.</w:t>
      </w:r>
      <w:r w:rsidR="00E22AC1" w:rsidRPr="0081723F">
        <w:rPr>
          <w:rFonts w:ascii="Arial" w:eastAsiaTheme="minorEastAsia" w:hAnsi="Arial" w:cs="Arial"/>
          <w:kern w:val="2"/>
          <w:sz w:val="22"/>
          <w:szCs w:val="22"/>
        </w:rPr>
        <w:t xml:space="preserve"> </w:t>
      </w:r>
      <w:r w:rsidR="00764528" w:rsidRPr="0081723F">
        <w:rPr>
          <w:rFonts w:ascii="Arial" w:eastAsiaTheme="minorEastAsia" w:hAnsi="Arial" w:cs="Arial"/>
          <w:kern w:val="2"/>
          <w:sz w:val="22"/>
          <w:szCs w:val="22"/>
        </w:rPr>
        <w:t>W</w:t>
      </w:r>
      <w:r w:rsidR="00E22AC1" w:rsidRPr="0081723F">
        <w:rPr>
          <w:rFonts w:ascii="Arial" w:eastAsiaTheme="minorEastAsia" w:hAnsi="Arial" w:cs="Arial"/>
          <w:kern w:val="2"/>
          <w:sz w:val="22"/>
          <w:szCs w:val="22"/>
        </w:rPr>
        <w:t xml:space="preserve">e found both </w:t>
      </w:r>
      <w:r w:rsidR="00764528" w:rsidRPr="0081723F">
        <w:rPr>
          <w:rFonts w:ascii="Arial" w:eastAsiaTheme="minorEastAsia" w:hAnsi="Arial" w:cs="Arial"/>
          <w:kern w:val="2"/>
          <w:sz w:val="22"/>
          <w:szCs w:val="22"/>
        </w:rPr>
        <w:t>hyper-DM</w:t>
      </w:r>
      <w:r w:rsidR="00DA7073" w:rsidRPr="0081723F">
        <w:rPr>
          <w:rFonts w:ascii="Arial" w:eastAsiaTheme="minorEastAsia" w:hAnsi="Arial" w:cs="Arial"/>
          <w:kern w:val="2"/>
          <w:sz w:val="22"/>
          <w:szCs w:val="22"/>
        </w:rPr>
        <w:t>S</w:t>
      </w:r>
      <w:r w:rsidR="00764528" w:rsidRPr="0081723F">
        <w:rPr>
          <w:rFonts w:ascii="Arial" w:eastAsiaTheme="minorEastAsia" w:hAnsi="Arial" w:cs="Arial"/>
          <w:kern w:val="2"/>
          <w:sz w:val="22"/>
          <w:szCs w:val="22"/>
        </w:rPr>
        <w:t>s</w:t>
      </w:r>
      <w:r w:rsidR="00E22AC1" w:rsidRPr="0081723F">
        <w:rPr>
          <w:rFonts w:ascii="Arial" w:eastAsiaTheme="minorEastAsia" w:hAnsi="Arial" w:cs="Arial"/>
          <w:kern w:val="2"/>
          <w:sz w:val="22"/>
          <w:szCs w:val="22"/>
        </w:rPr>
        <w:t xml:space="preserve"> and hypo-</w:t>
      </w:r>
      <w:r w:rsidR="00764528" w:rsidRPr="0081723F">
        <w:rPr>
          <w:rFonts w:ascii="Arial" w:eastAsiaTheme="minorEastAsia" w:hAnsi="Arial" w:cs="Arial"/>
          <w:kern w:val="2"/>
          <w:sz w:val="22"/>
          <w:szCs w:val="22"/>
        </w:rPr>
        <w:t>DM</w:t>
      </w:r>
      <w:r w:rsidR="00DA7073" w:rsidRPr="0081723F">
        <w:rPr>
          <w:rFonts w:ascii="Arial" w:eastAsiaTheme="minorEastAsia" w:hAnsi="Arial" w:cs="Arial"/>
          <w:kern w:val="2"/>
          <w:sz w:val="22"/>
          <w:szCs w:val="22"/>
        </w:rPr>
        <w:t>S</w:t>
      </w:r>
      <w:r w:rsidR="00764528" w:rsidRPr="0081723F">
        <w:rPr>
          <w:rFonts w:ascii="Arial" w:eastAsiaTheme="minorEastAsia" w:hAnsi="Arial" w:cs="Arial"/>
          <w:kern w:val="2"/>
          <w:sz w:val="22"/>
          <w:szCs w:val="22"/>
        </w:rPr>
        <w:t>s</w:t>
      </w:r>
      <w:r w:rsidR="00E22AC1" w:rsidRPr="0081723F">
        <w:rPr>
          <w:rFonts w:ascii="Arial" w:eastAsiaTheme="minorEastAsia" w:hAnsi="Arial" w:cs="Arial"/>
          <w:kern w:val="2"/>
          <w:sz w:val="22"/>
          <w:szCs w:val="22"/>
        </w:rPr>
        <w:t xml:space="preserve"> could provide effective distinguish ability between </w:t>
      </w:r>
      <w:r w:rsidR="00E87FD4" w:rsidRPr="0081723F">
        <w:rPr>
          <w:rFonts w:ascii="Arial" w:eastAsiaTheme="minorEastAsia" w:hAnsi="Arial" w:cs="Arial"/>
          <w:kern w:val="2"/>
          <w:sz w:val="22"/>
          <w:szCs w:val="22"/>
        </w:rPr>
        <w:t>disease samples (adenoma and cancer)</w:t>
      </w:r>
      <w:r w:rsidR="00E22AC1" w:rsidRPr="0081723F">
        <w:rPr>
          <w:rFonts w:ascii="Arial" w:eastAsiaTheme="minorEastAsia" w:hAnsi="Arial" w:cs="Arial"/>
          <w:kern w:val="2"/>
          <w:sz w:val="22"/>
          <w:szCs w:val="22"/>
        </w:rPr>
        <w:t xml:space="preserve"> and</w:t>
      </w:r>
      <w:bookmarkStart w:id="182" w:name="OLE_LINK58"/>
      <w:bookmarkStart w:id="183" w:name="OLE_LINK59"/>
      <w:r w:rsidR="00E87FD4" w:rsidRPr="0081723F">
        <w:rPr>
          <w:rFonts w:ascii="Arial" w:eastAsiaTheme="minorEastAsia" w:hAnsi="Arial" w:cs="Arial"/>
          <w:kern w:val="2"/>
          <w:sz w:val="22"/>
          <w:szCs w:val="22"/>
        </w:rPr>
        <w:t xml:space="preserve"> normal samples (</w:t>
      </w:r>
      <w:r w:rsidR="00E22AC1" w:rsidRPr="0081723F">
        <w:rPr>
          <w:rFonts w:ascii="Arial" w:eastAsiaTheme="minorEastAsia" w:hAnsi="Arial" w:cs="Arial"/>
          <w:b/>
          <w:kern w:val="2"/>
          <w:sz w:val="22"/>
          <w:szCs w:val="22"/>
          <w:rPrChange w:id="184" w:author="Guo, Shicheng" w:date="2019-07-31T16:09:00Z">
            <w:rPr>
              <w:rFonts w:ascii="Arial" w:eastAsiaTheme="minorEastAsia" w:hAnsi="Arial" w:cs="Arial"/>
              <w:b/>
              <w:color w:val="0070C0"/>
              <w:kern w:val="2"/>
              <w:sz w:val="22"/>
              <w:szCs w:val="22"/>
            </w:rPr>
          </w:rPrChange>
        </w:rPr>
        <w:t>Figure</w:t>
      </w:r>
      <w:bookmarkEnd w:id="182"/>
      <w:bookmarkEnd w:id="183"/>
      <w:r w:rsidR="00E22AC1" w:rsidRPr="0081723F">
        <w:rPr>
          <w:rFonts w:ascii="Arial" w:eastAsiaTheme="minorEastAsia" w:hAnsi="Arial" w:cs="Arial"/>
          <w:b/>
          <w:kern w:val="2"/>
          <w:sz w:val="22"/>
          <w:szCs w:val="22"/>
          <w:rPrChange w:id="185" w:author="Guo, Shicheng" w:date="2019-07-31T16:09:00Z">
            <w:rPr>
              <w:rFonts w:ascii="Arial" w:eastAsiaTheme="minorEastAsia" w:hAnsi="Arial" w:cs="Arial"/>
              <w:b/>
              <w:color w:val="0070C0"/>
              <w:kern w:val="2"/>
              <w:sz w:val="22"/>
              <w:szCs w:val="22"/>
            </w:rPr>
          </w:rPrChange>
        </w:rPr>
        <w:t xml:space="preserve"> </w:t>
      </w:r>
      <w:r w:rsidR="00290869" w:rsidRPr="0081723F">
        <w:rPr>
          <w:rFonts w:ascii="Arial" w:eastAsiaTheme="minorEastAsia" w:hAnsi="Arial" w:cs="Arial"/>
          <w:b/>
          <w:kern w:val="2"/>
          <w:sz w:val="22"/>
          <w:szCs w:val="22"/>
          <w:rPrChange w:id="186"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187" w:author="Guo, Shicheng" w:date="2019-07-31T16:09:00Z">
            <w:rPr>
              <w:rFonts w:ascii="Arial" w:eastAsiaTheme="minorEastAsia" w:hAnsi="Arial" w:cs="Arial"/>
              <w:b/>
              <w:color w:val="0070C0"/>
              <w:kern w:val="2"/>
              <w:sz w:val="22"/>
              <w:szCs w:val="22"/>
            </w:rPr>
          </w:rPrChange>
        </w:rPr>
        <w:t>A</w:t>
      </w:r>
      <w:r w:rsidR="00E22AC1" w:rsidRPr="0081723F">
        <w:rPr>
          <w:rFonts w:ascii="Arial" w:eastAsiaTheme="minorEastAsia" w:hAnsi="Arial" w:cs="Arial"/>
          <w:b/>
          <w:kern w:val="2"/>
          <w:sz w:val="22"/>
          <w:szCs w:val="22"/>
          <w:rPrChange w:id="188" w:author="Guo, Shicheng" w:date="2019-07-31T16:09:00Z">
            <w:rPr>
              <w:rFonts w:ascii="Arial" w:eastAsiaTheme="minorEastAsia" w:hAnsi="Arial" w:cs="Arial"/>
              <w:b/>
              <w:color w:val="0070C0"/>
              <w:kern w:val="2"/>
              <w:sz w:val="22"/>
              <w:szCs w:val="22"/>
            </w:rPr>
          </w:rPrChange>
        </w:rPr>
        <w:t xml:space="preserve"> </w:t>
      </w:r>
      <w:r w:rsidR="00E22AC1" w:rsidRPr="0081723F">
        <w:rPr>
          <w:rFonts w:ascii="Arial" w:eastAsiaTheme="minorEastAsia" w:hAnsi="Arial" w:cs="Arial"/>
          <w:kern w:val="2"/>
          <w:sz w:val="22"/>
          <w:szCs w:val="22"/>
        </w:rPr>
        <w:t xml:space="preserve">and </w:t>
      </w:r>
      <w:r w:rsidR="00E22AC1" w:rsidRPr="0081723F">
        <w:rPr>
          <w:rFonts w:ascii="Arial" w:eastAsiaTheme="minorEastAsia" w:hAnsi="Arial" w:cs="Arial"/>
          <w:b/>
          <w:kern w:val="2"/>
          <w:sz w:val="22"/>
          <w:szCs w:val="22"/>
          <w:rPrChange w:id="189"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190"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191" w:author="Guo, Shicheng" w:date="2019-07-31T16:09:00Z">
            <w:rPr>
              <w:rFonts w:ascii="Arial" w:eastAsiaTheme="minorEastAsia" w:hAnsi="Arial" w:cs="Arial"/>
              <w:b/>
              <w:color w:val="0070C0"/>
              <w:kern w:val="2"/>
              <w:sz w:val="22"/>
              <w:szCs w:val="22"/>
            </w:rPr>
          </w:rPrChange>
        </w:rPr>
        <w:t>B</w:t>
      </w:r>
      <w:r w:rsidR="00E22AC1"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 xml:space="preserve">Meanwhile, </w:t>
      </w:r>
      <w:r w:rsidR="00E22AC1" w:rsidRPr="0081723F">
        <w:rPr>
          <w:rFonts w:ascii="Arial" w:eastAsiaTheme="minorEastAsia" w:hAnsi="Arial" w:cs="Arial"/>
          <w:kern w:val="2"/>
          <w:sz w:val="22"/>
          <w:szCs w:val="22"/>
        </w:rPr>
        <w:t xml:space="preserve">we conducted two </w:t>
      </w:r>
      <w:bookmarkStart w:id="192" w:name="OLE_LINK36"/>
      <w:bookmarkStart w:id="193" w:name="OLE_LINK37"/>
      <w:r w:rsidR="00E22AC1" w:rsidRPr="0081723F">
        <w:rPr>
          <w:rFonts w:ascii="Arial" w:eastAsiaTheme="minorEastAsia" w:hAnsi="Arial" w:cs="Arial"/>
          <w:kern w:val="2"/>
          <w:sz w:val="22"/>
          <w:szCs w:val="22"/>
        </w:rPr>
        <w:t>machine</w:t>
      </w:r>
      <w:bookmarkEnd w:id="192"/>
      <w:bookmarkEnd w:id="193"/>
      <w:r w:rsidR="00E22AC1" w:rsidRPr="0081723F">
        <w:rPr>
          <w:rFonts w:ascii="Arial" w:eastAsiaTheme="minorEastAsia" w:hAnsi="Arial" w:cs="Arial"/>
          <w:kern w:val="2"/>
          <w:sz w:val="22"/>
          <w:szCs w:val="22"/>
        </w:rPr>
        <w:t xml:space="preserve"> learning based predictions with DMSs identified in our dataset, and </w:t>
      </w:r>
      <w:r w:rsidRPr="0081723F">
        <w:rPr>
          <w:rFonts w:ascii="Arial" w:eastAsiaTheme="minorEastAsia" w:hAnsi="Arial" w:cs="Arial"/>
          <w:kern w:val="2"/>
          <w:sz w:val="22"/>
          <w:szCs w:val="22"/>
        </w:rPr>
        <w:t xml:space="preserve">we observed </w:t>
      </w:r>
      <w:bookmarkStart w:id="194" w:name="OLE_LINK50"/>
      <w:bookmarkStart w:id="195" w:name="OLE_LINK38"/>
      <w:bookmarkStart w:id="196" w:name="OLE_LINK39"/>
      <w:r w:rsidRPr="0081723F">
        <w:rPr>
          <w:rFonts w:ascii="Arial" w:eastAsiaTheme="minorEastAsia" w:hAnsi="Arial" w:cs="Arial"/>
          <w:kern w:val="2"/>
          <w:sz w:val="22"/>
          <w:szCs w:val="22"/>
        </w:rPr>
        <w:t>hyper-methylated sites</w:t>
      </w:r>
      <w:bookmarkEnd w:id="194"/>
      <w:r w:rsidRPr="0081723F">
        <w:rPr>
          <w:rFonts w:ascii="Arial" w:eastAsiaTheme="minorEastAsia" w:hAnsi="Arial" w:cs="Arial"/>
          <w:kern w:val="2"/>
          <w:sz w:val="22"/>
          <w:szCs w:val="22"/>
        </w:rPr>
        <w:t xml:space="preserve"> can provid</w:t>
      </w:r>
      <w:r w:rsidR="00EF2CED" w:rsidRPr="0081723F">
        <w:rPr>
          <w:rFonts w:ascii="Arial" w:eastAsiaTheme="minorEastAsia" w:hAnsi="Arial" w:cs="Arial"/>
          <w:kern w:val="2"/>
          <w:sz w:val="22"/>
          <w:szCs w:val="22"/>
          <w:rPrChange w:id="197" w:author="Guo, Shicheng" w:date="2019-07-31T16:09:00Z">
            <w:rPr>
              <w:rFonts w:ascii="Arial" w:eastAsiaTheme="minorEastAsia" w:hAnsi="Arial" w:cs="Arial" w:hint="eastAsia"/>
              <w:kern w:val="2"/>
              <w:sz w:val="22"/>
              <w:szCs w:val="22"/>
            </w:rPr>
          </w:rPrChange>
        </w:rPr>
        <w:t>e</w:t>
      </w:r>
      <w:r w:rsidRPr="0081723F">
        <w:rPr>
          <w:rFonts w:ascii="Arial" w:eastAsiaTheme="minorEastAsia" w:hAnsi="Arial" w:cs="Arial"/>
          <w:kern w:val="2"/>
          <w:sz w:val="22"/>
          <w:szCs w:val="22"/>
        </w:rPr>
        <w:t xml:space="preserve"> better distinguish</w:t>
      </w:r>
      <w:bookmarkEnd w:id="195"/>
      <w:bookmarkEnd w:id="196"/>
      <w:r w:rsidRPr="0081723F">
        <w:rPr>
          <w:rFonts w:ascii="Arial" w:eastAsiaTheme="minorEastAsia" w:hAnsi="Arial" w:cs="Arial"/>
          <w:kern w:val="2"/>
          <w:sz w:val="22"/>
          <w:szCs w:val="22"/>
        </w:rPr>
        <w:t xml:space="preserve"> between normal samples and the disease samples in</w:t>
      </w:r>
      <w:bookmarkStart w:id="198" w:name="OLE_LINK75"/>
      <w:bookmarkStart w:id="199" w:name="OLE_LINK76"/>
      <w:r w:rsidRPr="0081723F">
        <w:rPr>
          <w:rFonts w:ascii="Arial" w:eastAsiaTheme="minorEastAsia" w:hAnsi="Arial" w:cs="Arial"/>
          <w:kern w:val="2"/>
          <w:sz w:val="22"/>
          <w:szCs w:val="22"/>
        </w:rPr>
        <w:t xml:space="preserve"> prediction of random forest and neural network</w:t>
      </w:r>
      <w:bookmarkEnd w:id="198"/>
      <w:bookmarkEnd w:id="199"/>
      <w:r w:rsidRPr="0081723F">
        <w:rPr>
          <w:rFonts w:ascii="Arial" w:eastAsiaTheme="minorEastAsia" w:hAnsi="Arial" w:cs="Arial"/>
          <w:kern w:val="2"/>
          <w:sz w:val="22"/>
          <w:szCs w:val="22"/>
        </w:rPr>
        <w:t xml:space="preserve"> (</w:t>
      </w:r>
      <w:bookmarkStart w:id="200" w:name="OLE_LINK153"/>
      <w:bookmarkStart w:id="201" w:name="OLE_LINK154"/>
      <w:r w:rsidRPr="0081723F">
        <w:rPr>
          <w:rFonts w:ascii="Arial" w:eastAsiaTheme="minorEastAsia" w:hAnsi="Arial" w:cs="Arial"/>
          <w:b/>
          <w:kern w:val="2"/>
          <w:sz w:val="22"/>
          <w:szCs w:val="22"/>
          <w:rPrChange w:id="202" w:author="Guo, Shicheng" w:date="2019-07-31T16:09:00Z">
            <w:rPr>
              <w:rFonts w:ascii="Arial" w:eastAsiaTheme="minorEastAsia" w:hAnsi="Arial" w:cs="Arial"/>
              <w:b/>
              <w:color w:val="0070C0"/>
              <w:kern w:val="2"/>
              <w:sz w:val="22"/>
              <w:szCs w:val="22"/>
            </w:rPr>
          </w:rPrChange>
        </w:rPr>
        <w:t xml:space="preserve">Table </w:t>
      </w:r>
      <w:r w:rsidR="00F86AD5" w:rsidRPr="0081723F">
        <w:rPr>
          <w:rFonts w:ascii="Arial" w:eastAsiaTheme="minorEastAsia" w:hAnsi="Arial" w:cs="Arial"/>
          <w:b/>
          <w:kern w:val="2"/>
          <w:sz w:val="22"/>
          <w:szCs w:val="22"/>
          <w:rPrChange w:id="203" w:author="Guo, Shicheng" w:date="2019-07-31T16:09:00Z">
            <w:rPr>
              <w:rFonts w:ascii="Arial" w:eastAsiaTheme="minorEastAsia" w:hAnsi="Arial" w:cs="Arial"/>
              <w:b/>
              <w:color w:val="0070C0"/>
              <w:kern w:val="2"/>
              <w:sz w:val="22"/>
              <w:szCs w:val="22"/>
            </w:rPr>
          </w:rPrChange>
        </w:rPr>
        <w:t>1</w:t>
      </w:r>
      <w:bookmarkEnd w:id="200"/>
      <w:bookmarkEnd w:id="201"/>
      <w:r w:rsidRPr="0081723F">
        <w:rPr>
          <w:rFonts w:ascii="Arial" w:eastAsiaTheme="minorEastAsia" w:hAnsi="Arial" w:cs="Arial"/>
          <w:kern w:val="2"/>
          <w:sz w:val="22"/>
          <w:szCs w:val="22"/>
        </w:rPr>
        <w:t xml:space="preserve">). We found, </w:t>
      </w:r>
      <w:bookmarkStart w:id="204" w:name="OLE_LINK51"/>
      <w:r w:rsidRPr="0081723F">
        <w:rPr>
          <w:rFonts w:ascii="Arial" w:eastAsiaTheme="minorEastAsia" w:hAnsi="Arial" w:cs="Arial"/>
          <w:kern w:val="2"/>
          <w:sz w:val="22"/>
          <w:szCs w:val="22"/>
        </w:rPr>
        <w:t xml:space="preserve">for hyper-methylated sites </w:t>
      </w:r>
      <w:bookmarkEnd w:id="204"/>
      <w:r w:rsidRPr="0081723F">
        <w:rPr>
          <w:rFonts w:ascii="Arial" w:eastAsiaTheme="minorEastAsia" w:hAnsi="Arial" w:cs="Arial"/>
          <w:kern w:val="2"/>
          <w:sz w:val="22"/>
          <w:szCs w:val="22"/>
        </w:rPr>
        <w:t>the area under the curve (AUC) of receiver operating characteristic (ROC) curve are 0.</w:t>
      </w:r>
      <w:r w:rsidR="0024399B" w:rsidRPr="0081723F">
        <w:rPr>
          <w:rFonts w:ascii="Arial" w:eastAsiaTheme="minorEastAsia" w:hAnsi="Arial" w:cs="Arial"/>
          <w:kern w:val="2"/>
          <w:sz w:val="22"/>
          <w:szCs w:val="22"/>
        </w:rPr>
        <w:t xml:space="preserve">91 </w:t>
      </w:r>
      <w:r w:rsidRPr="0081723F">
        <w:rPr>
          <w:rFonts w:ascii="Arial" w:eastAsiaTheme="minorEastAsia" w:hAnsi="Arial" w:cs="Arial"/>
          <w:kern w:val="2"/>
          <w:sz w:val="22"/>
          <w:szCs w:val="22"/>
        </w:rPr>
        <w:t>and 0.</w:t>
      </w:r>
      <w:r w:rsidR="0024399B" w:rsidRPr="0081723F">
        <w:rPr>
          <w:rFonts w:ascii="Arial" w:eastAsiaTheme="minorEastAsia" w:hAnsi="Arial" w:cs="Arial"/>
          <w:kern w:val="2"/>
          <w:sz w:val="22"/>
          <w:szCs w:val="22"/>
        </w:rPr>
        <w:t>85</w:t>
      </w:r>
      <w:r w:rsidRPr="0081723F">
        <w:rPr>
          <w:rFonts w:ascii="Arial" w:eastAsiaTheme="minorEastAsia" w:hAnsi="Arial" w:cs="Arial"/>
          <w:kern w:val="2"/>
          <w:sz w:val="22"/>
          <w:szCs w:val="22"/>
        </w:rPr>
        <w:t xml:space="preserve">, </w:t>
      </w:r>
      <w:r w:rsidRPr="0081723F">
        <w:rPr>
          <w:rFonts w:ascii="Arial" w:eastAsiaTheme="minorEastAsia" w:hAnsi="Arial" w:cs="Arial"/>
          <w:sz w:val="22"/>
          <w:szCs w:val="22"/>
        </w:rPr>
        <w:t xml:space="preserve">respectively. </w:t>
      </w:r>
      <w:r w:rsidRPr="0081723F">
        <w:rPr>
          <w:rFonts w:ascii="Arial" w:eastAsiaTheme="minorEastAsia" w:hAnsi="Arial" w:cs="Arial"/>
          <w:kern w:val="2"/>
          <w:sz w:val="22"/>
          <w:szCs w:val="22"/>
        </w:rPr>
        <w:t xml:space="preserve">For </w:t>
      </w:r>
      <w:r w:rsidRPr="0081723F">
        <w:rPr>
          <w:rFonts w:ascii="Arial" w:eastAsiaTheme="minorEastAsia" w:hAnsi="Arial" w:cs="Arial"/>
          <w:sz w:val="22"/>
          <w:szCs w:val="22"/>
        </w:rPr>
        <w:t>hypo-methylated sites, AUC of ROC curve just are 0.</w:t>
      </w:r>
      <w:r w:rsidR="0024399B" w:rsidRPr="0081723F">
        <w:rPr>
          <w:rFonts w:ascii="Arial" w:eastAsiaTheme="minorEastAsia" w:hAnsi="Arial" w:cs="Arial"/>
          <w:sz w:val="22"/>
          <w:szCs w:val="22"/>
        </w:rPr>
        <w:t>7</w:t>
      </w:r>
      <w:r w:rsidR="00D5179C" w:rsidRPr="0081723F">
        <w:rPr>
          <w:rFonts w:ascii="Arial" w:eastAsiaTheme="minorEastAsia" w:hAnsi="Arial" w:cs="Arial"/>
          <w:sz w:val="22"/>
          <w:szCs w:val="22"/>
        </w:rPr>
        <w:t>2</w:t>
      </w:r>
      <w:r w:rsidR="0024399B" w:rsidRPr="0081723F">
        <w:rPr>
          <w:rFonts w:ascii="Arial" w:eastAsiaTheme="minorEastAsia" w:hAnsi="Arial" w:cs="Arial"/>
          <w:sz w:val="22"/>
          <w:szCs w:val="22"/>
        </w:rPr>
        <w:t xml:space="preserve"> </w:t>
      </w:r>
      <w:r w:rsidRPr="0081723F">
        <w:rPr>
          <w:rFonts w:ascii="Arial" w:eastAsiaTheme="minorEastAsia" w:hAnsi="Arial" w:cs="Arial"/>
          <w:sz w:val="22"/>
          <w:szCs w:val="22"/>
        </w:rPr>
        <w:t>and 0.</w:t>
      </w:r>
      <w:r w:rsidR="0024399B" w:rsidRPr="0081723F">
        <w:rPr>
          <w:rFonts w:ascii="Arial" w:eastAsiaTheme="minorEastAsia" w:hAnsi="Arial" w:cs="Arial"/>
          <w:sz w:val="22"/>
          <w:szCs w:val="22"/>
        </w:rPr>
        <w:t>76</w:t>
      </w:r>
      <w:r w:rsidRPr="0081723F">
        <w:rPr>
          <w:rFonts w:ascii="Arial" w:eastAsiaTheme="minorEastAsia" w:hAnsi="Arial" w:cs="Arial"/>
          <w:sz w:val="22"/>
          <w:szCs w:val="22"/>
        </w:rPr>
        <w:t>,</w:t>
      </w:r>
      <w:r w:rsidRPr="0081723F">
        <w:rPr>
          <w:rFonts w:ascii="Arial" w:eastAsiaTheme="minorEastAsia" w:hAnsi="Arial" w:cs="Arial"/>
          <w:kern w:val="2"/>
          <w:sz w:val="22"/>
          <w:szCs w:val="22"/>
        </w:rPr>
        <w:t xml:space="preserve"> respectively (</w:t>
      </w:r>
      <w:r w:rsidRPr="0081723F">
        <w:rPr>
          <w:rFonts w:ascii="Arial" w:eastAsiaTheme="minorEastAsia" w:hAnsi="Arial" w:cs="Arial"/>
          <w:b/>
          <w:kern w:val="2"/>
          <w:sz w:val="22"/>
          <w:szCs w:val="22"/>
          <w:rPrChange w:id="205"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206"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207" w:author="Guo, Shicheng" w:date="2019-07-31T16:09:00Z">
            <w:rPr>
              <w:rFonts w:ascii="Arial" w:eastAsiaTheme="minorEastAsia" w:hAnsi="Arial" w:cs="Arial"/>
              <w:b/>
              <w:color w:val="0070C0"/>
              <w:kern w:val="2"/>
              <w:sz w:val="22"/>
              <w:szCs w:val="22"/>
            </w:rPr>
          </w:rPrChange>
        </w:rPr>
        <w:t>C</w:t>
      </w:r>
      <w:r w:rsidRPr="0081723F">
        <w:rPr>
          <w:rFonts w:ascii="Arial" w:eastAsiaTheme="minorEastAsia" w:hAnsi="Arial" w:cs="Arial"/>
          <w:kern w:val="2"/>
          <w:sz w:val="22"/>
          <w:szCs w:val="22"/>
          <w:rPrChange w:id="208" w:author="Guo, Shicheng" w:date="2019-07-31T16:09:00Z">
            <w:rPr>
              <w:rFonts w:ascii="Arial" w:eastAsiaTheme="minorEastAsia" w:hAnsi="Arial" w:cs="Arial"/>
              <w:color w:val="0070C0"/>
              <w:kern w:val="2"/>
              <w:sz w:val="22"/>
              <w:szCs w:val="22"/>
            </w:rPr>
          </w:rPrChange>
        </w:rPr>
        <w:t xml:space="preserve"> </w:t>
      </w:r>
      <w:r w:rsidRPr="0081723F">
        <w:rPr>
          <w:rFonts w:ascii="Arial" w:eastAsiaTheme="minorEastAsia" w:hAnsi="Arial" w:cs="Arial"/>
          <w:kern w:val="2"/>
          <w:sz w:val="22"/>
          <w:szCs w:val="22"/>
        </w:rPr>
        <w:t xml:space="preserve">and </w:t>
      </w:r>
      <w:r w:rsidRPr="0081723F">
        <w:rPr>
          <w:rFonts w:ascii="Arial" w:eastAsiaTheme="minorEastAsia" w:hAnsi="Arial" w:cs="Arial"/>
          <w:b/>
          <w:kern w:val="2"/>
          <w:sz w:val="22"/>
          <w:szCs w:val="22"/>
          <w:rPrChange w:id="209"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210"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211" w:author="Guo, Shicheng" w:date="2019-07-31T16:09:00Z">
            <w:rPr>
              <w:rFonts w:ascii="Arial" w:eastAsiaTheme="minorEastAsia" w:hAnsi="Arial" w:cs="Arial"/>
              <w:b/>
              <w:color w:val="0070C0"/>
              <w:kern w:val="2"/>
              <w:sz w:val="22"/>
              <w:szCs w:val="22"/>
            </w:rPr>
          </w:rPrChange>
        </w:rPr>
        <w:t>D</w:t>
      </w:r>
      <w:r w:rsidRPr="0081723F">
        <w:rPr>
          <w:rFonts w:ascii="Arial" w:eastAsiaTheme="minorEastAsia" w:hAnsi="Arial" w:cs="Arial"/>
          <w:kern w:val="2"/>
          <w:sz w:val="22"/>
          <w:szCs w:val="22"/>
        </w:rPr>
        <w:t xml:space="preserve">). Unsupervised tSNE cluster analysis </w:t>
      </w:r>
      <w:bookmarkStart w:id="212" w:name="OLE_LINK54"/>
      <w:bookmarkStart w:id="213" w:name="OLE_LINK55"/>
      <w:r w:rsidRPr="0081723F">
        <w:rPr>
          <w:rFonts w:ascii="Arial" w:eastAsiaTheme="minorEastAsia" w:hAnsi="Arial" w:cs="Arial"/>
          <w:kern w:val="2"/>
          <w:sz w:val="22"/>
          <w:szCs w:val="22"/>
        </w:rPr>
        <w:t>visually</w:t>
      </w:r>
      <w:bookmarkStart w:id="214" w:name="OLE_LINK40"/>
      <w:bookmarkStart w:id="215" w:name="OLE_LINK41"/>
      <w:bookmarkEnd w:id="212"/>
      <w:bookmarkEnd w:id="213"/>
      <w:r w:rsidRPr="0081723F">
        <w:rPr>
          <w:rFonts w:ascii="Arial" w:eastAsiaTheme="minorEastAsia" w:hAnsi="Arial" w:cs="Arial"/>
          <w:kern w:val="2"/>
          <w:sz w:val="22"/>
          <w:szCs w:val="22"/>
        </w:rPr>
        <w:t xml:space="preserve"> </w:t>
      </w:r>
      <w:bookmarkStart w:id="216" w:name="OLE_LINK52"/>
      <w:bookmarkStart w:id="217" w:name="OLE_LINK53"/>
      <w:r w:rsidRPr="0081723F">
        <w:rPr>
          <w:rFonts w:ascii="Arial" w:eastAsiaTheme="minorEastAsia" w:hAnsi="Arial" w:cs="Arial"/>
          <w:kern w:val="2"/>
          <w:sz w:val="22"/>
          <w:szCs w:val="22"/>
        </w:rPr>
        <w:t>show the same result (</w:t>
      </w:r>
      <w:bookmarkStart w:id="218" w:name="OLE_LINK56"/>
      <w:bookmarkStart w:id="219" w:name="OLE_LINK57"/>
      <w:r w:rsidRPr="0081723F">
        <w:rPr>
          <w:rFonts w:ascii="Arial" w:eastAsiaTheme="minorEastAsia" w:hAnsi="Arial" w:cs="Arial"/>
          <w:b/>
          <w:kern w:val="2"/>
          <w:sz w:val="22"/>
          <w:szCs w:val="22"/>
          <w:rPrChange w:id="220"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221" w:author="Guo, Shicheng" w:date="2019-07-31T16:09:00Z">
            <w:rPr>
              <w:rFonts w:ascii="Arial" w:eastAsiaTheme="minorEastAsia" w:hAnsi="Arial" w:cs="Arial"/>
              <w:b/>
              <w:color w:val="0070C0"/>
              <w:kern w:val="2"/>
              <w:sz w:val="22"/>
              <w:szCs w:val="22"/>
            </w:rPr>
          </w:rPrChange>
        </w:rPr>
        <w:t>3</w:t>
      </w:r>
      <w:bookmarkEnd w:id="218"/>
      <w:bookmarkEnd w:id="219"/>
      <w:r w:rsidR="00F3398E" w:rsidRPr="0081723F">
        <w:rPr>
          <w:rFonts w:ascii="Arial" w:eastAsiaTheme="minorEastAsia" w:hAnsi="Arial" w:cs="Arial"/>
          <w:b/>
          <w:kern w:val="2"/>
          <w:sz w:val="22"/>
          <w:szCs w:val="22"/>
          <w:rPrChange w:id="222" w:author="Guo, Shicheng" w:date="2019-07-31T16:09:00Z">
            <w:rPr>
              <w:rFonts w:ascii="Arial" w:eastAsiaTheme="minorEastAsia" w:hAnsi="Arial" w:cs="Arial"/>
              <w:b/>
              <w:color w:val="0070C0"/>
              <w:kern w:val="2"/>
              <w:sz w:val="22"/>
              <w:szCs w:val="22"/>
            </w:rPr>
          </w:rPrChange>
        </w:rPr>
        <w:t>E</w:t>
      </w:r>
      <w:r w:rsidRPr="0081723F">
        <w:rPr>
          <w:rFonts w:ascii="Arial" w:eastAsiaTheme="minorEastAsia" w:hAnsi="Arial" w:cs="Arial"/>
          <w:kern w:val="2"/>
          <w:sz w:val="22"/>
          <w:szCs w:val="22"/>
          <w:rPrChange w:id="223" w:author="Guo, Shicheng" w:date="2019-07-31T16:09:00Z">
            <w:rPr>
              <w:rFonts w:ascii="Arial" w:eastAsiaTheme="minorEastAsia" w:hAnsi="Arial" w:cs="Arial"/>
              <w:color w:val="0070C0"/>
              <w:kern w:val="2"/>
              <w:sz w:val="22"/>
              <w:szCs w:val="22"/>
            </w:rPr>
          </w:rPrChange>
        </w:rPr>
        <w:t xml:space="preserve"> </w:t>
      </w:r>
      <w:r w:rsidRPr="0081723F">
        <w:rPr>
          <w:rFonts w:ascii="Arial" w:eastAsiaTheme="minorEastAsia" w:hAnsi="Arial" w:cs="Arial"/>
          <w:kern w:val="2"/>
          <w:sz w:val="22"/>
          <w:szCs w:val="22"/>
        </w:rPr>
        <w:t xml:space="preserve">and </w:t>
      </w:r>
      <w:r w:rsidRPr="0081723F">
        <w:rPr>
          <w:rFonts w:ascii="Arial" w:eastAsiaTheme="minorEastAsia" w:hAnsi="Arial" w:cs="Arial"/>
          <w:b/>
          <w:kern w:val="2"/>
          <w:sz w:val="22"/>
          <w:szCs w:val="22"/>
          <w:rPrChange w:id="224"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225"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226" w:author="Guo, Shicheng" w:date="2019-07-31T16:09:00Z">
            <w:rPr>
              <w:rFonts w:ascii="Arial" w:eastAsiaTheme="minorEastAsia" w:hAnsi="Arial" w:cs="Arial"/>
              <w:b/>
              <w:color w:val="0070C0"/>
              <w:kern w:val="2"/>
              <w:sz w:val="22"/>
              <w:szCs w:val="22"/>
            </w:rPr>
          </w:rPrChange>
        </w:rPr>
        <w:t>F</w:t>
      </w:r>
      <w:r w:rsidRPr="0081723F">
        <w:rPr>
          <w:rFonts w:ascii="Arial" w:eastAsiaTheme="minorEastAsia" w:hAnsi="Arial" w:cs="Arial"/>
          <w:kern w:val="2"/>
          <w:sz w:val="22"/>
          <w:szCs w:val="22"/>
        </w:rPr>
        <w:t>)</w:t>
      </w:r>
      <w:bookmarkEnd w:id="216"/>
      <w:bookmarkEnd w:id="217"/>
      <w:r w:rsidRPr="0081723F">
        <w:rPr>
          <w:rFonts w:ascii="Arial" w:eastAsiaTheme="minorEastAsia" w:hAnsi="Arial" w:cs="Arial"/>
          <w:kern w:val="2"/>
          <w:sz w:val="22"/>
          <w:szCs w:val="22"/>
        </w:rPr>
        <w:t>.</w:t>
      </w:r>
      <w:bookmarkEnd w:id="214"/>
      <w:bookmarkEnd w:id="215"/>
      <w:r w:rsidRPr="0081723F">
        <w:rPr>
          <w:rFonts w:ascii="Arial" w:eastAsiaTheme="minorEastAsia" w:hAnsi="Arial" w:cs="Arial"/>
          <w:kern w:val="2"/>
          <w:sz w:val="22"/>
          <w:szCs w:val="22"/>
        </w:rPr>
        <w:t xml:space="preserve"> In order to avoid the inconsistent result caused by unstable methylation based on single CpG site, we compared mean beta value (mBV) of these sites. We found that the hyper-methylated mBVs were significant different between normal tissue and cancers (P&lt;2.2x10</w:t>
      </w:r>
      <w:r w:rsidRPr="0081723F">
        <w:rPr>
          <w:rFonts w:ascii="Arial" w:eastAsiaTheme="minorEastAsia" w:hAnsi="Arial" w:cs="Arial"/>
          <w:kern w:val="2"/>
          <w:sz w:val="22"/>
          <w:szCs w:val="22"/>
          <w:vertAlign w:val="superscript"/>
        </w:rPr>
        <w:t>-16</w:t>
      </w:r>
      <w:r w:rsidRPr="0081723F">
        <w:rPr>
          <w:rFonts w:ascii="Arial" w:eastAsiaTheme="minorEastAsia" w:hAnsi="Arial" w:cs="Arial"/>
          <w:kern w:val="2"/>
          <w:sz w:val="22"/>
          <w:szCs w:val="22"/>
        </w:rPr>
        <w:t>) while no significance was found between the adenoma and the caner (P= 0.</w:t>
      </w:r>
      <w:r w:rsidR="00A72503" w:rsidRPr="0081723F">
        <w:rPr>
          <w:rFonts w:ascii="Arial" w:eastAsiaTheme="minorEastAsia" w:hAnsi="Arial" w:cs="Arial"/>
          <w:kern w:val="2"/>
          <w:sz w:val="22"/>
          <w:szCs w:val="22"/>
        </w:rPr>
        <w:t>29</w:t>
      </w:r>
      <w:r w:rsidRPr="0081723F">
        <w:rPr>
          <w:rFonts w:ascii="Arial" w:eastAsiaTheme="minorEastAsia" w:hAnsi="Arial" w:cs="Arial"/>
          <w:kern w:val="2"/>
          <w:sz w:val="22"/>
          <w:szCs w:val="22"/>
        </w:rPr>
        <w:t xml:space="preserve">, </w:t>
      </w:r>
      <w:r w:rsidRPr="0081723F">
        <w:rPr>
          <w:rFonts w:ascii="Arial" w:eastAsiaTheme="minorEastAsia" w:hAnsi="Arial" w:cs="Arial"/>
          <w:b/>
          <w:kern w:val="2"/>
          <w:sz w:val="22"/>
          <w:szCs w:val="22"/>
          <w:rPrChange w:id="227"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228"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229" w:author="Guo, Shicheng" w:date="2019-07-31T16:09:00Z">
            <w:rPr>
              <w:rFonts w:ascii="Arial" w:eastAsiaTheme="minorEastAsia" w:hAnsi="Arial" w:cs="Arial"/>
              <w:b/>
              <w:color w:val="0070C0"/>
              <w:kern w:val="2"/>
              <w:sz w:val="22"/>
              <w:szCs w:val="22"/>
            </w:rPr>
          </w:rPrChange>
        </w:rPr>
        <w:t>G</w:t>
      </w:r>
      <w:r w:rsidRPr="0081723F">
        <w:rPr>
          <w:rFonts w:ascii="Arial" w:eastAsiaTheme="minorEastAsia" w:hAnsi="Arial" w:cs="Arial"/>
          <w:kern w:val="2"/>
          <w:sz w:val="22"/>
          <w:szCs w:val="22"/>
        </w:rPr>
        <w:t>) in which the average mBV of the normal tissue, the adenoma and the cancer are 0.</w:t>
      </w:r>
      <w:r w:rsidR="00A72503" w:rsidRPr="0081723F">
        <w:rPr>
          <w:rFonts w:ascii="Arial" w:eastAsiaTheme="minorEastAsia" w:hAnsi="Arial" w:cs="Arial"/>
          <w:kern w:val="2"/>
          <w:sz w:val="22"/>
          <w:szCs w:val="22"/>
        </w:rPr>
        <w:t>22</w:t>
      </w:r>
      <w:r w:rsidRPr="0081723F">
        <w:rPr>
          <w:rFonts w:ascii="Arial" w:eastAsiaTheme="minorEastAsia" w:hAnsi="Arial" w:cs="Arial"/>
          <w:kern w:val="2"/>
          <w:sz w:val="22"/>
          <w:szCs w:val="22"/>
        </w:rPr>
        <w:t>, 0.54 and 0.</w:t>
      </w:r>
      <w:r w:rsidR="00A72503" w:rsidRPr="0081723F">
        <w:rPr>
          <w:rFonts w:ascii="Arial" w:eastAsiaTheme="minorEastAsia" w:hAnsi="Arial" w:cs="Arial"/>
          <w:kern w:val="2"/>
          <w:sz w:val="22"/>
          <w:szCs w:val="22"/>
        </w:rPr>
        <w:t xml:space="preserve">57 </w:t>
      </w:r>
      <w:r w:rsidRPr="0081723F">
        <w:rPr>
          <w:rFonts w:ascii="Arial" w:eastAsiaTheme="minorEastAsia" w:hAnsi="Arial" w:cs="Arial"/>
          <w:kern w:val="2"/>
          <w:sz w:val="22"/>
          <w:szCs w:val="22"/>
        </w:rPr>
        <w:t>respectively. We observed similar results for hypo-methylation loci in which the average mBV of the normal tissue, the adenoma and the cancer are 0.</w:t>
      </w:r>
      <w:r w:rsidR="004564F5" w:rsidRPr="0081723F">
        <w:rPr>
          <w:rFonts w:ascii="Arial" w:eastAsiaTheme="minorEastAsia" w:hAnsi="Arial" w:cs="Arial"/>
          <w:kern w:val="2"/>
          <w:sz w:val="22"/>
          <w:szCs w:val="22"/>
        </w:rPr>
        <w:t>70</w:t>
      </w:r>
      <w:r w:rsidRPr="0081723F">
        <w:rPr>
          <w:rFonts w:ascii="Arial" w:eastAsiaTheme="minorEastAsia" w:hAnsi="Arial" w:cs="Arial"/>
          <w:kern w:val="2"/>
          <w:sz w:val="22"/>
          <w:szCs w:val="22"/>
        </w:rPr>
        <w:t>, 0.44 and 0.</w:t>
      </w:r>
      <w:r w:rsidR="004564F5" w:rsidRPr="0081723F">
        <w:rPr>
          <w:rFonts w:ascii="Arial" w:eastAsiaTheme="minorEastAsia" w:hAnsi="Arial" w:cs="Arial"/>
          <w:kern w:val="2"/>
          <w:sz w:val="22"/>
          <w:szCs w:val="22"/>
        </w:rPr>
        <w:t xml:space="preserve">50 </w:t>
      </w:r>
      <w:r w:rsidRPr="0081723F">
        <w:rPr>
          <w:rFonts w:ascii="Arial" w:eastAsiaTheme="minorEastAsia" w:hAnsi="Arial" w:cs="Arial"/>
          <w:kern w:val="2"/>
          <w:sz w:val="22"/>
          <w:szCs w:val="22"/>
        </w:rPr>
        <w:t>respectively (</w:t>
      </w:r>
      <w:r w:rsidRPr="0081723F">
        <w:rPr>
          <w:rFonts w:ascii="Arial" w:eastAsiaTheme="minorEastAsia" w:hAnsi="Arial" w:cs="Arial"/>
          <w:b/>
          <w:kern w:val="2"/>
          <w:sz w:val="22"/>
          <w:szCs w:val="22"/>
          <w:rPrChange w:id="230"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231" w:author="Guo, Shicheng" w:date="2019-07-31T16:09:00Z">
            <w:rPr>
              <w:rFonts w:ascii="Arial" w:eastAsiaTheme="minorEastAsia" w:hAnsi="Arial" w:cs="Arial"/>
              <w:b/>
              <w:color w:val="0070C0"/>
              <w:kern w:val="2"/>
              <w:sz w:val="22"/>
              <w:szCs w:val="22"/>
            </w:rPr>
          </w:rPrChange>
        </w:rPr>
        <w:t>3</w:t>
      </w:r>
      <w:r w:rsidR="00F3398E" w:rsidRPr="0081723F">
        <w:rPr>
          <w:rFonts w:ascii="Arial" w:eastAsiaTheme="minorEastAsia" w:hAnsi="Arial" w:cs="Arial"/>
          <w:b/>
          <w:kern w:val="2"/>
          <w:sz w:val="22"/>
          <w:szCs w:val="22"/>
          <w:rPrChange w:id="232" w:author="Guo, Shicheng" w:date="2019-07-31T16:09:00Z">
            <w:rPr>
              <w:rFonts w:ascii="Arial" w:eastAsiaTheme="minorEastAsia" w:hAnsi="Arial" w:cs="Arial"/>
              <w:b/>
              <w:color w:val="0070C0"/>
              <w:kern w:val="2"/>
              <w:sz w:val="22"/>
              <w:szCs w:val="22"/>
            </w:rPr>
          </w:rPrChange>
        </w:rPr>
        <w:t>G</w:t>
      </w:r>
      <w:r w:rsidRPr="0081723F">
        <w:rPr>
          <w:rFonts w:ascii="Arial" w:eastAsiaTheme="minorEastAsia" w:hAnsi="Arial" w:cs="Arial"/>
          <w:kern w:val="2"/>
          <w:sz w:val="22"/>
          <w:szCs w:val="22"/>
        </w:rPr>
        <w:t xml:space="preserve">). Finally, </w:t>
      </w:r>
      <w:bookmarkStart w:id="233" w:name="OLE_LINK46"/>
      <w:bookmarkStart w:id="234" w:name="OLE_LINK49"/>
      <w:r w:rsidRPr="0081723F">
        <w:rPr>
          <w:rFonts w:ascii="Arial" w:eastAsiaTheme="minorEastAsia" w:hAnsi="Arial" w:cs="Arial"/>
          <w:kern w:val="2"/>
          <w:sz w:val="22"/>
          <w:szCs w:val="22"/>
        </w:rPr>
        <w:t>we found the AUC of ROC curve with hyper-mBV and hypo-mBV are 0.98 and 0.9</w:t>
      </w:r>
      <w:r w:rsidR="00A5045A" w:rsidRPr="0081723F">
        <w:rPr>
          <w:rFonts w:ascii="Arial" w:eastAsiaTheme="minorEastAsia" w:hAnsi="Arial" w:cs="Arial"/>
          <w:kern w:val="2"/>
          <w:sz w:val="22"/>
          <w:szCs w:val="22"/>
        </w:rPr>
        <w:t>5</w:t>
      </w:r>
      <w:r w:rsidRPr="0081723F">
        <w:rPr>
          <w:rFonts w:ascii="Arial" w:eastAsiaTheme="minorEastAsia" w:hAnsi="Arial" w:cs="Arial"/>
          <w:kern w:val="2"/>
          <w:sz w:val="22"/>
          <w:szCs w:val="22"/>
        </w:rPr>
        <w:t>, respectively.</w:t>
      </w:r>
      <w:bookmarkEnd w:id="233"/>
      <w:bookmarkEnd w:id="234"/>
      <w:r w:rsidRPr="0081723F">
        <w:rPr>
          <w:rFonts w:ascii="Arial" w:eastAsiaTheme="minorEastAsia" w:hAnsi="Arial" w:cs="Arial"/>
          <w:kern w:val="2"/>
          <w:sz w:val="22"/>
          <w:szCs w:val="22"/>
        </w:rPr>
        <w:t xml:space="preserve"> </w:t>
      </w:r>
      <w:bookmarkStart w:id="235" w:name="OLE_LINK18"/>
      <w:bookmarkStart w:id="236" w:name="OLE_LINK23"/>
      <w:r w:rsidRPr="0081723F">
        <w:rPr>
          <w:rFonts w:ascii="Arial" w:eastAsiaTheme="minorEastAsia" w:hAnsi="Arial" w:cs="Arial"/>
          <w:kern w:val="2"/>
          <w:sz w:val="22"/>
          <w:szCs w:val="22"/>
        </w:rPr>
        <w:t>Permutation</w:t>
      </w:r>
      <w:bookmarkEnd w:id="235"/>
      <w:bookmarkEnd w:id="236"/>
      <w:r w:rsidRPr="0081723F">
        <w:rPr>
          <w:rFonts w:ascii="Arial" w:eastAsiaTheme="minorEastAsia" w:hAnsi="Arial" w:cs="Arial"/>
          <w:kern w:val="2"/>
          <w:sz w:val="22"/>
          <w:szCs w:val="22"/>
        </w:rPr>
        <w:t xml:space="preserve"> analysis based on bootstrap strategy shown the model based on hyper-methylated sites has better discrimination than the model of hypo-methylated loci (P&lt;2.2x10</w:t>
      </w:r>
      <w:r w:rsidRPr="0081723F">
        <w:rPr>
          <w:rFonts w:ascii="Arial" w:eastAsiaTheme="minorEastAsia" w:hAnsi="Arial" w:cs="Arial"/>
          <w:kern w:val="2"/>
          <w:sz w:val="22"/>
          <w:szCs w:val="22"/>
          <w:vertAlign w:val="superscript"/>
        </w:rPr>
        <w:t>-8</w:t>
      </w:r>
      <w:r w:rsidRPr="0081723F">
        <w:rPr>
          <w:rFonts w:ascii="Arial" w:eastAsiaTheme="minorEastAsia" w:hAnsi="Arial" w:cs="Arial"/>
          <w:kern w:val="2"/>
          <w:sz w:val="22"/>
          <w:szCs w:val="22"/>
        </w:rPr>
        <w:t xml:space="preserve">, </w:t>
      </w:r>
      <w:bookmarkStart w:id="237" w:name="OLE_LINK151"/>
      <w:bookmarkStart w:id="238" w:name="OLE_LINK152"/>
      <w:r w:rsidRPr="0081723F">
        <w:rPr>
          <w:rFonts w:ascii="Arial" w:eastAsiaTheme="minorEastAsia" w:hAnsi="Arial" w:cs="Arial"/>
          <w:b/>
          <w:kern w:val="2"/>
          <w:sz w:val="22"/>
          <w:szCs w:val="22"/>
          <w:rPrChange w:id="239" w:author="Guo, Shicheng" w:date="2019-07-31T16:09:00Z">
            <w:rPr>
              <w:rFonts w:ascii="Arial" w:eastAsiaTheme="minorEastAsia" w:hAnsi="Arial" w:cs="Arial"/>
              <w:b/>
              <w:color w:val="0070C0"/>
              <w:kern w:val="2"/>
              <w:sz w:val="22"/>
              <w:szCs w:val="22"/>
            </w:rPr>
          </w:rPrChange>
        </w:rPr>
        <w:t xml:space="preserve">Figure </w:t>
      </w:r>
      <w:r w:rsidR="00290869" w:rsidRPr="0081723F">
        <w:rPr>
          <w:rFonts w:ascii="Arial" w:eastAsiaTheme="minorEastAsia" w:hAnsi="Arial" w:cs="Arial"/>
          <w:b/>
          <w:kern w:val="2"/>
          <w:sz w:val="22"/>
          <w:szCs w:val="22"/>
          <w:rPrChange w:id="240" w:author="Guo, Shicheng" w:date="2019-07-31T16:09:00Z">
            <w:rPr>
              <w:rFonts w:ascii="Arial" w:eastAsiaTheme="minorEastAsia" w:hAnsi="Arial" w:cs="Arial"/>
              <w:b/>
              <w:color w:val="0070C0"/>
              <w:kern w:val="2"/>
              <w:sz w:val="22"/>
              <w:szCs w:val="22"/>
            </w:rPr>
          </w:rPrChange>
        </w:rPr>
        <w:t>3</w:t>
      </w:r>
      <w:bookmarkEnd w:id="237"/>
      <w:bookmarkEnd w:id="238"/>
      <w:r w:rsidR="00F3398E" w:rsidRPr="0081723F">
        <w:rPr>
          <w:rFonts w:ascii="Arial" w:eastAsiaTheme="minorEastAsia" w:hAnsi="Arial" w:cs="Arial"/>
          <w:b/>
          <w:kern w:val="2"/>
          <w:sz w:val="22"/>
          <w:szCs w:val="22"/>
          <w:rPrChange w:id="241" w:author="Guo, Shicheng" w:date="2019-07-31T16:09:00Z">
            <w:rPr>
              <w:rFonts w:ascii="Arial" w:eastAsiaTheme="minorEastAsia" w:hAnsi="Arial" w:cs="Arial"/>
              <w:b/>
              <w:color w:val="0070C0"/>
              <w:kern w:val="2"/>
              <w:sz w:val="22"/>
              <w:szCs w:val="22"/>
            </w:rPr>
          </w:rPrChange>
        </w:rPr>
        <w:t>H</w:t>
      </w:r>
      <w:r w:rsidRPr="0081723F">
        <w:rPr>
          <w:rFonts w:ascii="Arial" w:eastAsiaTheme="minorEastAsia" w:hAnsi="Arial" w:cs="Arial"/>
          <w:kern w:val="2"/>
          <w:sz w:val="22"/>
          <w:szCs w:val="22"/>
        </w:rPr>
        <w:t>).</w:t>
      </w:r>
      <w:bookmarkEnd w:id="179"/>
      <w:bookmarkEnd w:id="180"/>
    </w:p>
    <w:p w14:paraId="012F09B3" w14:textId="77777777" w:rsidR="00F86AD5" w:rsidRPr="0081723F" w:rsidRDefault="00F86AD5" w:rsidP="0089090A">
      <w:pPr>
        <w:pStyle w:val="HTMLPreformatted"/>
        <w:shd w:val="clear" w:color="auto" w:fill="FFFFFF"/>
        <w:spacing w:line="225" w:lineRule="atLeast"/>
        <w:jc w:val="both"/>
        <w:rPr>
          <w:rFonts w:ascii="Arial" w:eastAsiaTheme="minorEastAsia" w:hAnsi="Arial" w:cs="Arial"/>
          <w:kern w:val="2"/>
          <w:sz w:val="22"/>
          <w:szCs w:val="22"/>
        </w:rPr>
      </w:pPr>
    </w:p>
    <w:p w14:paraId="0493C836" w14:textId="77777777" w:rsidR="0089090A" w:rsidRPr="0081723F" w:rsidRDefault="0089090A" w:rsidP="0089090A">
      <w:pPr>
        <w:pStyle w:val="Heading4"/>
        <w:widowControl w:val="0"/>
        <w:spacing w:before="40" w:line="360" w:lineRule="auto"/>
        <w:jc w:val="both"/>
        <w:rPr>
          <w:rFonts w:ascii="Arial" w:eastAsia="Arial" w:hAnsi="Arial" w:cs="Arial"/>
          <w:b w:val="0"/>
          <w:color w:val="auto"/>
          <w:sz w:val="22"/>
          <w:szCs w:val="22"/>
          <w:rPrChange w:id="242" w:author="Guo, Shicheng" w:date="2019-07-31T16:09:00Z">
            <w:rPr>
              <w:rFonts w:ascii="Arial" w:eastAsia="Arial" w:hAnsi="Arial" w:cs="Arial"/>
              <w:b w:val="0"/>
              <w:color w:val="000000" w:themeColor="text1"/>
              <w:sz w:val="22"/>
              <w:szCs w:val="22"/>
            </w:rPr>
          </w:rPrChange>
        </w:rPr>
      </w:pPr>
      <w:r w:rsidRPr="0081723F">
        <w:rPr>
          <w:rFonts w:ascii="Arial" w:eastAsia="Arial" w:hAnsi="Arial" w:cs="Arial"/>
          <w:bCs w:val="0"/>
          <w:i w:val="0"/>
          <w:iCs w:val="0"/>
          <w:color w:val="auto"/>
          <w:sz w:val="22"/>
          <w:szCs w:val="22"/>
          <w:lang w:eastAsia="zh-CN"/>
          <w:rPrChange w:id="243" w:author="Guo, Shicheng" w:date="2019-07-31T16:09:00Z">
            <w:rPr>
              <w:rFonts w:ascii="Arial" w:eastAsia="Arial" w:hAnsi="Arial" w:cs="Arial"/>
              <w:bCs w:val="0"/>
              <w:i w:val="0"/>
              <w:iCs w:val="0"/>
              <w:color w:val="000000" w:themeColor="text1"/>
              <w:sz w:val="22"/>
              <w:szCs w:val="22"/>
              <w:lang w:eastAsia="zh-CN"/>
            </w:rPr>
          </w:rPrChange>
        </w:rPr>
        <w:t>The promoter of ADHFE1 maybe a potential biomarker for colorectal adenoma and cancer</w:t>
      </w:r>
    </w:p>
    <w:p w14:paraId="34746B3A" w14:textId="473F2831" w:rsidR="0089090A" w:rsidRPr="0081723F" w:rsidRDefault="0089090A" w:rsidP="00C24F48">
      <w:pPr>
        <w:jc w:val="both"/>
        <w:rPr>
          <w:rFonts w:ascii="Arial" w:eastAsiaTheme="minorEastAsia" w:hAnsi="Arial" w:cs="Arial"/>
          <w:kern w:val="2"/>
          <w:sz w:val="22"/>
          <w:szCs w:val="22"/>
        </w:rPr>
      </w:pPr>
      <w:r w:rsidRPr="0081723F">
        <w:rPr>
          <w:rFonts w:ascii="Arial" w:eastAsiaTheme="minorEastAsia" w:hAnsi="Arial" w:cs="Arial"/>
          <w:kern w:val="2"/>
          <w:sz w:val="22"/>
          <w:szCs w:val="22"/>
        </w:rPr>
        <w:t xml:space="preserve">Next, we separate DMRs between the normal tissue and the low-grade adenoma into hyper and hypo DMRs. The enrichment analysis was performed by </w:t>
      </w:r>
      <w:r w:rsidR="00DD3117" w:rsidRPr="0081723F">
        <w:rPr>
          <w:rFonts w:ascii="Arial" w:eastAsiaTheme="minorEastAsia" w:hAnsi="Arial" w:cs="Arial"/>
          <w:kern w:val="2"/>
          <w:sz w:val="22"/>
          <w:szCs w:val="22"/>
          <w:rPrChange w:id="244" w:author="Guo, Shicheng" w:date="2019-07-31T16:09:00Z">
            <w:rPr>
              <w:rFonts w:ascii="Arial" w:eastAsiaTheme="minorEastAsia" w:hAnsi="Arial" w:cs="Arial" w:hint="eastAsia"/>
              <w:kern w:val="2"/>
              <w:sz w:val="22"/>
              <w:szCs w:val="22"/>
            </w:rPr>
          </w:rPrChange>
        </w:rPr>
        <w:t>Ingenuity Pathway Analysis</w:t>
      </w:r>
      <w:r w:rsidR="00C24F48" w:rsidRPr="0081723F">
        <w:rPr>
          <w:rFonts w:ascii="Arial" w:eastAsiaTheme="minorEastAsia" w:hAnsi="Arial" w:cs="Arial"/>
          <w:kern w:val="2"/>
          <w:sz w:val="22"/>
          <w:szCs w:val="22"/>
        </w:rPr>
        <w:t xml:space="preserve"> (I</w:t>
      </w:r>
      <w:r w:rsidRPr="0081723F">
        <w:rPr>
          <w:rFonts w:ascii="Arial" w:eastAsiaTheme="minorEastAsia" w:hAnsi="Arial" w:cs="Arial"/>
          <w:kern w:val="2"/>
          <w:sz w:val="22"/>
          <w:szCs w:val="22"/>
        </w:rPr>
        <w:t>PA</w:t>
      </w:r>
      <w:r w:rsidR="00C24F48" w:rsidRPr="0081723F">
        <w:rPr>
          <w:rFonts w:ascii="Arial" w:eastAsiaTheme="minorEastAsia" w:hAnsi="Arial" w:cs="Arial"/>
          <w:kern w:val="2"/>
          <w:sz w:val="22"/>
          <w:szCs w:val="22"/>
        </w:rPr>
        <w:t>)</w:t>
      </w:r>
      <w:r w:rsidRPr="0081723F">
        <w:rPr>
          <w:rFonts w:ascii="Arial" w:eastAsiaTheme="minorEastAsia" w:hAnsi="Arial" w:cs="Arial"/>
          <w:kern w:val="2"/>
          <w:sz w:val="22"/>
          <w:szCs w:val="22"/>
        </w:rPr>
        <w:t xml:space="preserve"> for different DMRs, setting the cutoff of P value as 0.05. The first term of the IPA enrichment result for hyper DMRs is ethanol degradation</w:t>
      </w:r>
      <w:r w:rsidR="00EB5FD2" w:rsidRPr="0081723F">
        <w:rPr>
          <w:rFonts w:ascii="Arial" w:eastAsiaTheme="minorEastAsia" w:hAnsi="Arial" w:cs="Arial"/>
          <w:kern w:val="2"/>
          <w:sz w:val="22"/>
          <w:szCs w:val="22"/>
        </w:rPr>
        <w:t xml:space="preserve"> </w:t>
      </w:r>
      <w:r w:rsidR="00EB5FD2" w:rsidRPr="0081723F">
        <w:rPr>
          <w:rFonts w:ascii="Arial" w:eastAsiaTheme="minorEastAsia" w:hAnsi="Arial" w:cs="Arial"/>
          <w:kern w:val="2"/>
          <w:sz w:val="22"/>
          <w:szCs w:val="22"/>
          <w:rPrChange w:id="245" w:author="Guo, Shicheng" w:date="2019-07-31T16:09:00Z">
            <w:rPr>
              <w:rFonts w:ascii="Arial" w:eastAsiaTheme="minorEastAsia" w:hAnsi="Arial" w:cs="Arial" w:hint="eastAsia"/>
              <w:kern w:val="2"/>
              <w:sz w:val="22"/>
              <w:szCs w:val="22"/>
            </w:rPr>
          </w:rPrChange>
        </w:rPr>
        <w:t>II</w:t>
      </w:r>
      <w:r w:rsidRPr="0081723F">
        <w:rPr>
          <w:rFonts w:ascii="Arial" w:eastAsiaTheme="minorEastAsia" w:hAnsi="Arial" w:cs="Arial"/>
          <w:kern w:val="2"/>
          <w:sz w:val="22"/>
          <w:szCs w:val="22"/>
        </w:rPr>
        <w:t xml:space="preserve"> (P=5.4</w:t>
      </w:r>
      <w:r w:rsidR="00991DA1" w:rsidRPr="0081723F">
        <w:rPr>
          <w:rFonts w:ascii="Arial" w:eastAsiaTheme="minorEastAsia" w:hAnsi="Arial" w:cs="Arial"/>
          <w:kern w:val="2"/>
          <w:sz w:val="22"/>
          <w:szCs w:val="22"/>
        </w:rPr>
        <w:t>x10</w:t>
      </w:r>
      <w:r w:rsidRPr="0081723F">
        <w:rPr>
          <w:rFonts w:ascii="Arial" w:eastAsiaTheme="minorEastAsia" w:hAnsi="Arial" w:cs="Arial"/>
          <w:kern w:val="2"/>
          <w:sz w:val="22"/>
          <w:szCs w:val="22"/>
          <w:vertAlign w:val="superscript"/>
        </w:rPr>
        <w:t>-3</w:t>
      </w:r>
      <w:r w:rsidRPr="0081723F">
        <w:rPr>
          <w:rFonts w:ascii="Arial" w:eastAsiaTheme="minorEastAsia" w:hAnsi="Arial" w:cs="Arial"/>
          <w:kern w:val="2"/>
          <w:sz w:val="22"/>
          <w:szCs w:val="22"/>
        </w:rPr>
        <w:t xml:space="preserve">), where two genes are hit, </w:t>
      </w:r>
      <w:r w:rsidRPr="0081723F">
        <w:rPr>
          <w:rFonts w:ascii="Arial" w:eastAsiaTheme="minorEastAsia" w:hAnsi="Arial" w:cs="Arial"/>
          <w:i/>
          <w:kern w:val="2"/>
          <w:sz w:val="22"/>
          <w:szCs w:val="22"/>
        </w:rPr>
        <w:t>ADHFE1</w:t>
      </w:r>
      <w:r w:rsidRPr="0081723F">
        <w:rPr>
          <w:rFonts w:ascii="Arial" w:eastAsiaTheme="minorEastAsia" w:hAnsi="Arial" w:cs="Arial"/>
          <w:kern w:val="2"/>
          <w:sz w:val="22"/>
          <w:szCs w:val="22"/>
        </w:rPr>
        <w:t xml:space="preserve"> and </w:t>
      </w:r>
      <w:r w:rsidRPr="0081723F">
        <w:rPr>
          <w:rFonts w:ascii="Arial" w:eastAsiaTheme="minorEastAsia" w:hAnsi="Arial" w:cs="Arial"/>
          <w:i/>
          <w:kern w:val="2"/>
          <w:sz w:val="22"/>
          <w:szCs w:val="22"/>
        </w:rPr>
        <w:t>ACSS3</w:t>
      </w:r>
      <w:r w:rsidRPr="0081723F">
        <w:rPr>
          <w:rFonts w:ascii="Arial" w:eastAsiaTheme="minorEastAsia" w:hAnsi="Arial" w:cs="Arial"/>
          <w:kern w:val="2"/>
          <w:sz w:val="22"/>
          <w:szCs w:val="22"/>
        </w:rPr>
        <w:t>, which can facilitate translation form ethanol to ethanal and from acetic acid to acetyl-CoA respectively</w:t>
      </w:r>
      <w:r w:rsidR="00611E8A" w:rsidRPr="0081723F">
        <w:rPr>
          <w:rFonts w:ascii="Arial" w:eastAsiaTheme="minorEastAsia" w:hAnsi="Arial" w:cs="Arial"/>
          <w:kern w:val="2"/>
          <w:sz w:val="22"/>
          <w:szCs w:val="22"/>
        </w:rPr>
        <w:t xml:space="preserve"> (</w:t>
      </w:r>
      <w:r w:rsidR="00611E8A" w:rsidRPr="0081723F">
        <w:rPr>
          <w:rFonts w:ascii="Arial" w:eastAsiaTheme="minorEastAsia" w:hAnsi="Arial" w:cs="Arial"/>
          <w:b/>
          <w:kern w:val="2"/>
          <w:sz w:val="22"/>
          <w:szCs w:val="22"/>
          <w:rPrChange w:id="246" w:author="Guo, Shicheng" w:date="2019-07-31T16:09:00Z">
            <w:rPr>
              <w:rFonts w:ascii="Arial" w:eastAsiaTheme="minorEastAsia" w:hAnsi="Arial" w:cs="Arial"/>
              <w:b/>
              <w:color w:val="0070C0"/>
              <w:kern w:val="2"/>
              <w:sz w:val="22"/>
              <w:szCs w:val="22"/>
            </w:rPr>
          </w:rPrChange>
        </w:rPr>
        <w:t>Figure 4A</w:t>
      </w:r>
      <w:r w:rsidR="00611E8A" w:rsidRPr="0081723F">
        <w:rPr>
          <w:rFonts w:ascii="Arial" w:eastAsiaTheme="minorEastAsia" w:hAnsi="Arial" w:cs="Arial"/>
          <w:kern w:val="2"/>
          <w:sz w:val="22"/>
          <w:szCs w:val="22"/>
        </w:rPr>
        <w:t>)</w:t>
      </w:r>
      <w:r w:rsidRPr="0081723F">
        <w:rPr>
          <w:rFonts w:ascii="Arial" w:eastAsiaTheme="minorEastAsia" w:hAnsi="Arial" w:cs="Arial"/>
          <w:kern w:val="2"/>
          <w:sz w:val="22"/>
          <w:szCs w:val="22"/>
        </w:rPr>
        <w:t xml:space="preserve">. Both of them showing expression down regulation on colonic and rectal cancer tissue compared with the normal tissue (P&lt;0.01), which are consistent with the DNA methylation changes (R2=-0.49 and -0.59, </w:t>
      </w:r>
      <w:bookmarkStart w:id="247" w:name="OLE_LINK24"/>
      <w:bookmarkStart w:id="248" w:name="OLE_LINK35"/>
      <w:bookmarkStart w:id="249" w:name="OLE_LINK155"/>
      <w:bookmarkStart w:id="250" w:name="OLE_LINK156"/>
      <w:r w:rsidRPr="0081723F">
        <w:rPr>
          <w:rFonts w:ascii="Arial" w:eastAsiaTheme="minorEastAsia" w:hAnsi="Arial" w:cs="Arial"/>
          <w:b/>
          <w:kern w:val="2"/>
          <w:sz w:val="22"/>
          <w:szCs w:val="22"/>
          <w:rPrChange w:id="251" w:author="Guo, Shicheng" w:date="2019-07-31T16:09:00Z">
            <w:rPr>
              <w:rFonts w:ascii="Arial" w:eastAsiaTheme="minorEastAsia" w:hAnsi="Arial" w:cs="Arial"/>
              <w:b/>
              <w:color w:val="0070C0"/>
              <w:kern w:val="2"/>
              <w:sz w:val="22"/>
              <w:szCs w:val="22"/>
            </w:rPr>
          </w:rPrChange>
        </w:rPr>
        <w:t>Figure</w:t>
      </w:r>
      <w:bookmarkEnd w:id="247"/>
      <w:bookmarkEnd w:id="248"/>
      <w:r w:rsidRPr="0081723F">
        <w:rPr>
          <w:rFonts w:ascii="Arial" w:eastAsiaTheme="minorEastAsia" w:hAnsi="Arial" w:cs="Arial"/>
          <w:b/>
          <w:kern w:val="2"/>
          <w:sz w:val="22"/>
          <w:szCs w:val="22"/>
          <w:rPrChange w:id="252" w:author="Guo, Shicheng" w:date="2019-07-31T16:09:00Z">
            <w:rPr>
              <w:rFonts w:ascii="Arial" w:eastAsiaTheme="minorEastAsia" w:hAnsi="Arial" w:cs="Arial"/>
              <w:b/>
              <w:color w:val="0070C0"/>
              <w:kern w:val="2"/>
              <w:sz w:val="22"/>
              <w:szCs w:val="22"/>
            </w:rPr>
          </w:rPrChange>
        </w:rPr>
        <w:t xml:space="preserve"> </w:t>
      </w:r>
      <w:bookmarkEnd w:id="249"/>
      <w:bookmarkEnd w:id="250"/>
      <w:r w:rsidR="00611E8A" w:rsidRPr="0081723F">
        <w:rPr>
          <w:rFonts w:ascii="Arial" w:eastAsiaTheme="minorEastAsia" w:hAnsi="Arial" w:cs="Arial"/>
          <w:b/>
          <w:kern w:val="2"/>
          <w:sz w:val="22"/>
          <w:szCs w:val="22"/>
          <w:rPrChange w:id="253" w:author="Guo, Shicheng" w:date="2019-07-31T16:09:00Z">
            <w:rPr>
              <w:rFonts w:ascii="Arial" w:eastAsiaTheme="minorEastAsia" w:hAnsi="Arial" w:cs="Arial"/>
              <w:b/>
              <w:color w:val="0070C0"/>
              <w:kern w:val="2"/>
              <w:sz w:val="22"/>
              <w:szCs w:val="22"/>
            </w:rPr>
          </w:rPrChange>
        </w:rPr>
        <w:t>4B</w:t>
      </w:r>
      <w:r w:rsidRPr="0081723F">
        <w:rPr>
          <w:rFonts w:ascii="Arial" w:eastAsiaTheme="minorEastAsia" w:hAnsi="Arial" w:cs="Arial"/>
          <w:b/>
          <w:kern w:val="2"/>
          <w:sz w:val="22"/>
          <w:szCs w:val="22"/>
          <w:rPrChange w:id="254" w:author="Guo, Shicheng" w:date="2019-07-31T16:09:00Z">
            <w:rPr>
              <w:rFonts w:ascii="Arial" w:eastAsiaTheme="minorEastAsia" w:hAnsi="Arial" w:cs="Arial"/>
              <w:b/>
              <w:color w:val="0070C0"/>
              <w:kern w:val="2"/>
              <w:sz w:val="22"/>
              <w:szCs w:val="22"/>
            </w:rPr>
          </w:rPrChange>
        </w:rPr>
        <w:t xml:space="preserve"> </w:t>
      </w:r>
      <w:r w:rsidRPr="0081723F">
        <w:rPr>
          <w:rFonts w:ascii="Arial" w:eastAsiaTheme="minorEastAsia" w:hAnsi="Arial" w:cs="Arial"/>
          <w:kern w:val="2"/>
          <w:sz w:val="22"/>
          <w:szCs w:val="22"/>
        </w:rPr>
        <w:t xml:space="preserve">and </w:t>
      </w:r>
      <w:r w:rsidR="00611E8A" w:rsidRPr="0081723F">
        <w:rPr>
          <w:rFonts w:ascii="Arial" w:eastAsiaTheme="minorEastAsia" w:hAnsi="Arial" w:cs="Arial"/>
          <w:b/>
          <w:kern w:val="2"/>
          <w:sz w:val="22"/>
          <w:szCs w:val="22"/>
          <w:rPrChange w:id="255" w:author="Guo, Shicheng" w:date="2019-07-31T16:09:00Z">
            <w:rPr>
              <w:rFonts w:ascii="Arial" w:eastAsiaTheme="minorEastAsia" w:hAnsi="Arial" w:cs="Arial"/>
              <w:b/>
              <w:color w:val="0070C0"/>
              <w:kern w:val="2"/>
              <w:sz w:val="22"/>
              <w:szCs w:val="22"/>
            </w:rPr>
          </w:rPrChange>
        </w:rPr>
        <w:t>Figure 4C</w:t>
      </w:r>
      <w:r w:rsidRPr="0081723F">
        <w:rPr>
          <w:rFonts w:ascii="Arial" w:eastAsiaTheme="minorEastAsia" w:hAnsi="Arial" w:cs="Arial"/>
          <w:kern w:val="2"/>
          <w:sz w:val="22"/>
          <w:szCs w:val="22"/>
        </w:rPr>
        <w:t xml:space="preserve">). </w:t>
      </w:r>
      <w:commentRangeStart w:id="256"/>
      <w:r w:rsidRPr="0081723F">
        <w:rPr>
          <w:rFonts w:ascii="Arial" w:eastAsiaTheme="minorEastAsia" w:hAnsi="Arial" w:cs="Arial"/>
          <w:kern w:val="2"/>
          <w:sz w:val="22"/>
          <w:szCs w:val="22"/>
        </w:rPr>
        <w:t xml:space="preserve">We found the average methylation level of CpG loci located in CpG islands within </w:t>
      </w:r>
      <w:r w:rsidRPr="0081723F">
        <w:rPr>
          <w:rFonts w:ascii="Arial" w:eastAsiaTheme="minorEastAsia" w:hAnsi="Arial" w:cs="Arial"/>
          <w:i/>
          <w:kern w:val="2"/>
          <w:sz w:val="22"/>
          <w:szCs w:val="22"/>
        </w:rPr>
        <w:t>ADHFE1</w:t>
      </w:r>
      <w:r w:rsidRPr="0081723F">
        <w:rPr>
          <w:rFonts w:ascii="Arial" w:eastAsiaTheme="minorEastAsia" w:hAnsi="Arial" w:cs="Arial"/>
          <w:kern w:val="2"/>
          <w:sz w:val="22"/>
          <w:szCs w:val="22"/>
        </w:rPr>
        <w:t xml:space="preserve">, </w:t>
      </w:r>
      <w:r w:rsidRPr="0081723F">
        <w:rPr>
          <w:rFonts w:ascii="Arial" w:eastAsiaTheme="minorEastAsia" w:hAnsi="Arial" w:cs="Arial"/>
          <w:i/>
          <w:kern w:val="2"/>
          <w:sz w:val="22"/>
          <w:szCs w:val="22"/>
        </w:rPr>
        <w:t>ACSS3</w:t>
      </w:r>
      <w:r w:rsidRPr="0081723F">
        <w:rPr>
          <w:rFonts w:ascii="Arial" w:eastAsiaTheme="minorEastAsia" w:hAnsi="Arial" w:cs="Arial"/>
          <w:kern w:val="2"/>
          <w:sz w:val="22"/>
          <w:szCs w:val="22"/>
        </w:rPr>
        <w:t xml:space="preserve"> promoter region are significantly increased in cancer samples compared with normal samples (</w:t>
      </w:r>
      <m:oMath>
        <m:r>
          <m:rPr>
            <m:sty m:val="p"/>
          </m:rPr>
          <w:rPr>
            <w:rFonts w:ascii="Cambria Math" w:eastAsiaTheme="minorEastAsia" w:hAnsi="Cambria Math" w:cs="Arial"/>
            <w:kern w:val="2"/>
            <w:sz w:val="22"/>
            <w:szCs w:val="22"/>
          </w:rPr>
          <m:t>∆</m:t>
        </m:r>
      </m:oMath>
      <w:r w:rsidRPr="0081723F">
        <w:rPr>
          <w:rFonts w:ascii="Arial" w:eastAsiaTheme="minorEastAsia" w:hAnsi="Arial" w:cs="Arial"/>
          <w:kern w:val="2"/>
          <w:sz w:val="22"/>
          <w:szCs w:val="22"/>
        </w:rPr>
        <w:t xml:space="preserve">mBVs=0.2 and 0.18 respectively, </w:t>
      </w:r>
      <w:bookmarkStart w:id="257" w:name="OLE_LINK42"/>
      <w:bookmarkStart w:id="258" w:name="OLE_LINK43"/>
      <w:commentRangeEnd w:id="256"/>
      <w:r w:rsidR="00D05FDC">
        <w:rPr>
          <w:rStyle w:val="CommentReference"/>
        </w:rPr>
        <w:commentReference w:id="256"/>
      </w:r>
      <w:r w:rsidRPr="0081723F">
        <w:rPr>
          <w:rFonts w:ascii="Arial" w:eastAsiaTheme="minorEastAsia" w:hAnsi="Arial" w:cs="Arial"/>
          <w:b/>
          <w:kern w:val="2"/>
          <w:sz w:val="22"/>
          <w:szCs w:val="22"/>
          <w:rPrChange w:id="259" w:author="Guo, Shicheng" w:date="2019-07-31T16:09:00Z">
            <w:rPr>
              <w:rFonts w:ascii="Arial" w:eastAsiaTheme="minorEastAsia" w:hAnsi="Arial" w:cs="Arial"/>
              <w:b/>
              <w:color w:val="0070C0"/>
              <w:kern w:val="2"/>
              <w:sz w:val="22"/>
              <w:szCs w:val="22"/>
            </w:rPr>
          </w:rPrChange>
        </w:rPr>
        <w:t xml:space="preserve">Figure </w:t>
      </w:r>
      <w:bookmarkEnd w:id="257"/>
      <w:bookmarkEnd w:id="258"/>
      <w:r w:rsidR="00611E8A" w:rsidRPr="0081723F">
        <w:rPr>
          <w:rFonts w:ascii="Arial" w:eastAsiaTheme="minorEastAsia" w:hAnsi="Arial" w:cs="Arial"/>
          <w:b/>
          <w:kern w:val="2"/>
          <w:sz w:val="22"/>
          <w:szCs w:val="22"/>
          <w:rPrChange w:id="260" w:author="Guo, Shicheng" w:date="2019-07-31T16:09:00Z">
            <w:rPr>
              <w:rFonts w:ascii="Arial" w:eastAsiaTheme="minorEastAsia" w:hAnsi="Arial" w:cs="Arial"/>
              <w:b/>
              <w:color w:val="0070C0"/>
              <w:kern w:val="2"/>
              <w:sz w:val="22"/>
              <w:szCs w:val="22"/>
            </w:rPr>
          </w:rPrChange>
        </w:rPr>
        <w:t>4D</w:t>
      </w:r>
      <w:r w:rsidRPr="0081723F">
        <w:rPr>
          <w:rFonts w:ascii="Arial" w:eastAsiaTheme="minorEastAsia" w:hAnsi="Arial" w:cs="Arial"/>
          <w:kern w:val="2"/>
          <w:sz w:val="22"/>
          <w:szCs w:val="22"/>
        </w:rPr>
        <w:t xml:space="preserve">). Furthermore, we applied promoter region within CpG island of the two genes to distinguish the normal tissue and the disease tissues (adenoma and cancer). When setting cutoff as 0.25 for </w:t>
      </w:r>
      <w:r w:rsidRPr="0081723F">
        <w:rPr>
          <w:rFonts w:ascii="Arial" w:eastAsiaTheme="minorEastAsia" w:hAnsi="Arial" w:cs="Arial"/>
          <w:i/>
          <w:kern w:val="2"/>
          <w:sz w:val="22"/>
          <w:szCs w:val="22"/>
        </w:rPr>
        <w:t>ADHFE1</w:t>
      </w:r>
      <w:r w:rsidRPr="0081723F">
        <w:rPr>
          <w:rFonts w:ascii="Arial" w:eastAsiaTheme="minorEastAsia" w:hAnsi="Arial" w:cs="Arial"/>
          <w:kern w:val="2"/>
          <w:sz w:val="22"/>
          <w:szCs w:val="22"/>
        </w:rPr>
        <w:t xml:space="preserve"> promoter, we minimize the error ra</w:t>
      </w:r>
      <w:bookmarkStart w:id="261" w:name="OLE_LINK32"/>
      <w:bookmarkStart w:id="262" w:name="OLE_LINK44"/>
      <w:r w:rsidRPr="0081723F">
        <w:rPr>
          <w:rFonts w:ascii="Arial" w:eastAsiaTheme="minorEastAsia" w:hAnsi="Arial" w:cs="Arial"/>
          <w:kern w:val="2"/>
          <w:sz w:val="22"/>
          <w:szCs w:val="22"/>
        </w:rPr>
        <w:t>te to 4.68% (39/833), while the minimal error rate of ACSS3 promoter is 16.68% (139/833) w</w:t>
      </w:r>
      <w:bookmarkEnd w:id="261"/>
      <w:bookmarkEnd w:id="262"/>
      <w:r w:rsidRPr="0081723F">
        <w:rPr>
          <w:rFonts w:ascii="Arial" w:eastAsiaTheme="minorEastAsia" w:hAnsi="Arial" w:cs="Arial"/>
          <w:kern w:val="2"/>
          <w:sz w:val="22"/>
          <w:szCs w:val="22"/>
        </w:rPr>
        <w:t>hen setting cutoff as 0.42 (</w:t>
      </w:r>
      <w:r w:rsidR="00611E8A" w:rsidRPr="0081723F">
        <w:rPr>
          <w:rFonts w:ascii="Arial" w:eastAsiaTheme="minorEastAsia" w:hAnsi="Arial" w:cs="Arial"/>
          <w:b/>
          <w:kern w:val="2"/>
          <w:sz w:val="22"/>
          <w:szCs w:val="22"/>
          <w:rPrChange w:id="263" w:author="Guo, Shicheng" w:date="2019-07-31T16:09:00Z">
            <w:rPr>
              <w:rFonts w:ascii="Arial" w:eastAsiaTheme="minorEastAsia" w:hAnsi="Arial" w:cs="Arial"/>
              <w:b/>
              <w:color w:val="0070C0"/>
              <w:kern w:val="2"/>
              <w:sz w:val="22"/>
              <w:szCs w:val="22"/>
            </w:rPr>
          </w:rPrChange>
        </w:rPr>
        <w:t>Figure 4E</w:t>
      </w:r>
      <w:r w:rsidRPr="0081723F">
        <w:rPr>
          <w:rFonts w:ascii="Arial" w:eastAsiaTheme="minorEastAsia" w:hAnsi="Arial" w:cs="Arial"/>
          <w:kern w:val="2"/>
          <w:sz w:val="22"/>
          <w:szCs w:val="22"/>
        </w:rPr>
        <w:t>). The result shown</w:t>
      </w:r>
      <w:r w:rsidRPr="0081723F">
        <w:rPr>
          <w:rFonts w:ascii="Arial" w:eastAsiaTheme="minorEastAsia" w:hAnsi="Arial" w:cs="Arial"/>
          <w:i/>
          <w:kern w:val="2"/>
          <w:sz w:val="22"/>
          <w:szCs w:val="22"/>
        </w:rPr>
        <w:t xml:space="preserve"> ADHFE1</w:t>
      </w:r>
      <w:r w:rsidRPr="0081723F">
        <w:rPr>
          <w:rFonts w:ascii="Arial" w:eastAsiaTheme="minorEastAsia" w:hAnsi="Arial" w:cs="Arial"/>
          <w:kern w:val="2"/>
          <w:sz w:val="22"/>
          <w:szCs w:val="22"/>
        </w:rPr>
        <w:t xml:space="preserve"> has better discrimination power compared with </w:t>
      </w:r>
      <w:r w:rsidRPr="0081723F">
        <w:rPr>
          <w:rFonts w:ascii="Arial" w:eastAsiaTheme="minorEastAsia" w:hAnsi="Arial" w:cs="Arial"/>
          <w:i/>
          <w:kern w:val="2"/>
          <w:sz w:val="22"/>
          <w:szCs w:val="22"/>
        </w:rPr>
        <w:t>ACSS3</w:t>
      </w:r>
      <w:r w:rsidRPr="0081723F">
        <w:rPr>
          <w:rFonts w:ascii="Arial" w:eastAsiaTheme="minorEastAsia" w:hAnsi="Arial" w:cs="Arial"/>
          <w:kern w:val="2"/>
          <w:sz w:val="22"/>
          <w:szCs w:val="22"/>
        </w:rPr>
        <w:t>.</w:t>
      </w:r>
      <w:r w:rsidR="00A26E8D" w:rsidRPr="0081723F">
        <w:rPr>
          <w:rFonts w:ascii="Arial" w:eastAsiaTheme="minorEastAsia" w:hAnsi="Arial" w:cs="Arial"/>
          <w:kern w:val="2"/>
          <w:sz w:val="22"/>
          <w:szCs w:val="22"/>
        </w:rPr>
        <w:t xml:space="preserve"> </w:t>
      </w:r>
      <w:r w:rsidR="004436CD" w:rsidRPr="0081723F">
        <w:rPr>
          <w:rFonts w:ascii="Arial" w:eastAsiaTheme="minorEastAsia" w:hAnsi="Arial" w:cs="Arial"/>
          <w:kern w:val="2"/>
          <w:sz w:val="22"/>
          <w:szCs w:val="22"/>
        </w:rPr>
        <w:t>Furthermore, at ROC curve of mBV of ADHFE1 promoter mBV for all 833 samples, the AUC is 0.9</w:t>
      </w:r>
      <w:r w:rsidR="00991DA1" w:rsidRPr="0081723F">
        <w:rPr>
          <w:rFonts w:ascii="Arial" w:eastAsiaTheme="minorEastAsia" w:hAnsi="Arial" w:cs="Arial"/>
          <w:kern w:val="2"/>
          <w:sz w:val="22"/>
          <w:szCs w:val="22"/>
        </w:rPr>
        <w:t>7</w:t>
      </w:r>
      <w:r w:rsidR="004436CD" w:rsidRPr="0081723F">
        <w:rPr>
          <w:rFonts w:ascii="Arial" w:eastAsiaTheme="minorEastAsia" w:hAnsi="Arial" w:cs="Arial"/>
          <w:kern w:val="2"/>
          <w:sz w:val="22"/>
          <w:szCs w:val="22"/>
        </w:rPr>
        <w:t xml:space="preserve"> with specificity and sensitivity as 0.9</w:t>
      </w:r>
      <w:r w:rsidR="00991DA1" w:rsidRPr="0081723F">
        <w:rPr>
          <w:rFonts w:ascii="Arial" w:eastAsiaTheme="minorEastAsia" w:hAnsi="Arial" w:cs="Arial"/>
          <w:kern w:val="2"/>
          <w:sz w:val="22"/>
          <w:szCs w:val="22"/>
        </w:rPr>
        <w:t>5</w:t>
      </w:r>
      <w:r w:rsidR="004436CD" w:rsidRPr="0081723F">
        <w:rPr>
          <w:rFonts w:ascii="Arial" w:eastAsiaTheme="minorEastAsia" w:hAnsi="Arial" w:cs="Arial"/>
          <w:kern w:val="2"/>
          <w:sz w:val="22"/>
          <w:szCs w:val="22"/>
        </w:rPr>
        <w:t xml:space="preserve"> and 0.</w:t>
      </w:r>
      <w:commentRangeStart w:id="264"/>
      <w:r w:rsidR="004436CD" w:rsidRPr="0081723F">
        <w:rPr>
          <w:rFonts w:ascii="Arial" w:eastAsiaTheme="minorEastAsia" w:hAnsi="Arial" w:cs="Arial"/>
          <w:kern w:val="2"/>
          <w:sz w:val="22"/>
          <w:szCs w:val="22"/>
        </w:rPr>
        <w:t>96 (</w:t>
      </w:r>
      <w:r w:rsidR="00611E8A" w:rsidRPr="0081723F">
        <w:rPr>
          <w:rFonts w:ascii="Arial" w:eastAsiaTheme="minorEastAsia" w:hAnsi="Arial" w:cs="Arial"/>
          <w:b/>
          <w:kern w:val="2"/>
          <w:sz w:val="22"/>
          <w:szCs w:val="22"/>
          <w:rPrChange w:id="265" w:author="Guo, Shicheng" w:date="2019-07-31T16:09:00Z">
            <w:rPr>
              <w:rFonts w:ascii="Arial" w:eastAsiaTheme="minorEastAsia" w:hAnsi="Arial" w:cs="Arial"/>
              <w:b/>
              <w:color w:val="0070C0"/>
              <w:kern w:val="2"/>
              <w:sz w:val="22"/>
              <w:szCs w:val="22"/>
            </w:rPr>
          </w:rPrChange>
        </w:rPr>
        <w:t>Figure 4F</w:t>
      </w:r>
      <w:r w:rsidR="004436CD" w:rsidRPr="0081723F">
        <w:rPr>
          <w:rFonts w:ascii="Arial" w:eastAsiaTheme="minorEastAsia" w:hAnsi="Arial" w:cs="Arial"/>
          <w:kern w:val="2"/>
          <w:sz w:val="22"/>
          <w:szCs w:val="22"/>
        </w:rPr>
        <w:t xml:space="preserve">). </w:t>
      </w:r>
      <w:commentRangeEnd w:id="264"/>
      <w:r w:rsidR="008F5FF7">
        <w:rPr>
          <w:rStyle w:val="CommentReference"/>
        </w:rPr>
        <w:commentReference w:id="264"/>
      </w:r>
      <w:r w:rsidR="004436CD" w:rsidRPr="0081723F">
        <w:rPr>
          <w:rFonts w:ascii="Arial" w:eastAsiaTheme="minorEastAsia" w:hAnsi="Arial" w:cs="Arial"/>
          <w:kern w:val="2"/>
          <w:sz w:val="22"/>
          <w:szCs w:val="22"/>
        </w:rPr>
        <w:t>For cancer samples, it can reach even AUC as 0.98 (</w:t>
      </w:r>
      <w:r w:rsidR="004436CD" w:rsidRPr="0081723F">
        <w:rPr>
          <w:rFonts w:ascii="Arial" w:eastAsiaTheme="minorEastAsia" w:hAnsi="Arial" w:cs="Arial"/>
          <w:b/>
          <w:kern w:val="2"/>
          <w:sz w:val="22"/>
          <w:szCs w:val="22"/>
          <w:rPrChange w:id="266" w:author="Guo, Shicheng" w:date="2019-07-31T16:09:00Z">
            <w:rPr>
              <w:rFonts w:ascii="Arial" w:eastAsiaTheme="minorEastAsia" w:hAnsi="Arial" w:cs="Arial"/>
              <w:b/>
              <w:color w:val="0070C0"/>
              <w:kern w:val="2"/>
              <w:sz w:val="22"/>
              <w:szCs w:val="22"/>
            </w:rPr>
          </w:rPrChange>
        </w:rPr>
        <w:t xml:space="preserve">Supplementary Figure </w:t>
      </w:r>
      <w:r w:rsidR="009C2AA9" w:rsidRPr="0081723F">
        <w:rPr>
          <w:rFonts w:ascii="Arial" w:eastAsiaTheme="minorEastAsia" w:hAnsi="Arial" w:cs="Arial"/>
          <w:b/>
          <w:kern w:val="2"/>
          <w:sz w:val="22"/>
          <w:szCs w:val="22"/>
          <w:rPrChange w:id="267" w:author="Guo, Shicheng" w:date="2019-07-31T16:09:00Z">
            <w:rPr>
              <w:rFonts w:ascii="Arial" w:eastAsiaTheme="minorEastAsia" w:hAnsi="Arial" w:cs="Arial"/>
              <w:b/>
              <w:color w:val="0070C0"/>
              <w:kern w:val="2"/>
              <w:sz w:val="22"/>
              <w:szCs w:val="22"/>
            </w:rPr>
          </w:rPrChange>
        </w:rPr>
        <w:t>2</w:t>
      </w:r>
      <w:r w:rsidR="004436CD" w:rsidRPr="0081723F">
        <w:rPr>
          <w:rFonts w:ascii="Arial" w:eastAsiaTheme="minorEastAsia" w:hAnsi="Arial" w:cs="Arial"/>
          <w:kern w:val="2"/>
          <w:sz w:val="22"/>
          <w:szCs w:val="22"/>
        </w:rPr>
        <w:t>).</w:t>
      </w:r>
    </w:p>
    <w:p w14:paraId="5DBD8FBF" w14:textId="77777777" w:rsidR="0094359C" w:rsidRPr="0081723F" w:rsidRDefault="0094359C" w:rsidP="0089090A">
      <w:pPr>
        <w:pStyle w:val="HTMLPreformatted"/>
        <w:shd w:val="clear" w:color="auto" w:fill="FFFFFF"/>
        <w:spacing w:line="225" w:lineRule="atLeast"/>
        <w:jc w:val="both"/>
        <w:rPr>
          <w:rFonts w:ascii="Arial" w:eastAsiaTheme="minorEastAsia" w:hAnsi="Arial" w:cs="Arial"/>
          <w:kern w:val="2"/>
          <w:sz w:val="22"/>
          <w:szCs w:val="22"/>
        </w:rPr>
      </w:pPr>
    </w:p>
    <w:p w14:paraId="021E25BE" w14:textId="6D9CCA1E" w:rsidR="00F86AD5" w:rsidRPr="0081723F" w:rsidRDefault="00743D48" w:rsidP="00F2054F">
      <w:pPr>
        <w:pStyle w:val="Heading2"/>
        <w:rPr>
          <w:rFonts w:ascii="Arial" w:hAnsi="Arial" w:cs="Arial"/>
          <w:color w:val="auto"/>
          <w:sz w:val="22"/>
          <w:szCs w:val="22"/>
          <w:rPrChange w:id="268" w:author="Guo, Shicheng" w:date="2019-07-31T16:09:00Z">
            <w:rPr/>
          </w:rPrChange>
        </w:rPr>
      </w:pPr>
      <w:r w:rsidRPr="0081723F">
        <w:rPr>
          <w:rFonts w:ascii="Arial" w:hAnsi="Arial" w:cs="Arial"/>
          <w:color w:val="auto"/>
          <w:sz w:val="22"/>
          <w:szCs w:val="22"/>
          <w:rPrChange w:id="269" w:author="Guo, Shicheng" w:date="2019-07-31T16:09:00Z">
            <w:rPr/>
          </w:rPrChange>
        </w:rPr>
        <w:t>Discussion</w:t>
      </w:r>
    </w:p>
    <w:p w14:paraId="1C9443C8" w14:textId="5CF5C746" w:rsidR="00F136CC" w:rsidRPr="0081723F" w:rsidRDefault="00F136CC" w:rsidP="00F2054F">
      <w:pPr>
        <w:pStyle w:val="HTMLPreformatted"/>
        <w:shd w:val="clear" w:color="auto" w:fill="FFFFFF"/>
        <w:spacing w:line="225" w:lineRule="atLeast"/>
        <w:jc w:val="both"/>
        <w:rPr>
          <w:rFonts w:ascii="Arial" w:hAnsi="Arial" w:cs="Arial"/>
          <w:sz w:val="22"/>
          <w:szCs w:val="22"/>
        </w:rPr>
      </w:pPr>
      <w:bookmarkStart w:id="270" w:name="OLE_LINK83"/>
      <w:bookmarkStart w:id="271" w:name="OLE_LINK84"/>
      <w:r w:rsidRPr="0081723F">
        <w:rPr>
          <w:rFonts w:ascii="Arial" w:eastAsiaTheme="minorEastAsia" w:hAnsi="Arial" w:cs="Arial"/>
          <w:kern w:val="2"/>
          <w:sz w:val="22"/>
          <w:szCs w:val="22"/>
        </w:rPr>
        <w:t xml:space="preserve">Whole genome </w:t>
      </w:r>
      <w:bookmarkStart w:id="272" w:name="OLE_LINK85"/>
      <w:bookmarkStart w:id="273" w:name="OLE_LINK86"/>
      <w:bookmarkStart w:id="274" w:name="OLE_LINK89"/>
      <w:r w:rsidRPr="0081723F">
        <w:rPr>
          <w:rFonts w:ascii="Arial" w:eastAsiaTheme="minorEastAsia" w:hAnsi="Arial" w:cs="Arial"/>
          <w:kern w:val="2"/>
          <w:sz w:val="22"/>
          <w:szCs w:val="22"/>
        </w:rPr>
        <w:t>DNA hypomethylation</w:t>
      </w:r>
      <w:bookmarkEnd w:id="270"/>
      <w:bookmarkEnd w:id="271"/>
      <w:bookmarkEnd w:id="272"/>
      <w:bookmarkEnd w:id="273"/>
      <w:bookmarkEnd w:id="274"/>
      <w:r w:rsidRPr="0081723F">
        <w:rPr>
          <w:rFonts w:ascii="Arial" w:eastAsiaTheme="minorEastAsia" w:hAnsi="Arial" w:cs="Arial"/>
          <w:kern w:val="2"/>
          <w:sz w:val="22"/>
          <w:szCs w:val="22"/>
        </w:rPr>
        <w:t xml:space="preserve"> and </w:t>
      </w:r>
      <w:bookmarkStart w:id="275" w:name="OLE_LINK100"/>
      <w:bookmarkStart w:id="276" w:name="OLE_LINK101"/>
      <w:r w:rsidR="00CE69ED" w:rsidRPr="0081723F">
        <w:rPr>
          <w:rFonts w:ascii="Arial" w:eastAsiaTheme="minorEastAsia" w:hAnsi="Arial" w:cs="Arial"/>
          <w:kern w:val="2"/>
          <w:sz w:val="22"/>
          <w:szCs w:val="22"/>
        </w:rPr>
        <w:t xml:space="preserve">hypermethylation of </w:t>
      </w:r>
      <w:r w:rsidRPr="0081723F">
        <w:rPr>
          <w:rFonts w:ascii="Arial" w:eastAsiaTheme="minorEastAsia" w:hAnsi="Arial" w:cs="Arial"/>
          <w:kern w:val="2"/>
          <w:sz w:val="22"/>
          <w:szCs w:val="22"/>
        </w:rPr>
        <w:t xml:space="preserve">promoter of cancer related gene </w:t>
      </w:r>
      <w:bookmarkEnd w:id="275"/>
      <w:bookmarkEnd w:id="276"/>
      <w:r w:rsidRPr="0081723F">
        <w:rPr>
          <w:rFonts w:ascii="Arial" w:eastAsiaTheme="minorEastAsia" w:hAnsi="Arial" w:cs="Arial"/>
          <w:kern w:val="2"/>
          <w:sz w:val="22"/>
          <w:szCs w:val="22"/>
        </w:rPr>
        <w:t xml:space="preserve">are regard as </w:t>
      </w:r>
      <w:bookmarkStart w:id="277" w:name="OLE_LINK87"/>
      <w:bookmarkStart w:id="278" w:name="OLE_LINK88"/>
      <w:r w:rsidRPr="0081723F">
        <w:rPr>
          <w:rFonts w:ascii="Arial" w:eastAsiaTheme="minorEastAsia" w:hAnsi="Arial" w:cs="Arial"/>
          <w:kern w:val="2"/>
          <w:sz w:val="22"/>
          <w:szCs w:val="22"/>
        </w:rPr>
        <w:t xml:space="preserve">the common pattern of </w:t>
      </w:r>
      <w:r w:rsidRPr="0081723F">
        <w:rPr>
          <w:rFonts w:ascii="Arial" w:eastAsiaTheme="minorEastAsia" w:hAnsi="Arial" w:cs="Arial"/>
          <w:kern w:val="2"/>
          <w:sz w:val="22"/>
          <w:szCs w:val="22"/>
          <w:rPrChange w:id="279" w:author="Guo, Shicheng" w:date="2019-07-31T16:09:00Z">
            <w:rPr>
              <w:rFonts w:ascii="Arial" w:eastAsiaTheme="minorEastAsia" w:hAnsi="Arial" w:cs="Arial" w:hint="eastAsia"/>
              <w:kern w:val="2"/>
              <w:sz w:val="22"/>
              <w:szCs w:val="22"/>
            </w:rPr>
          </w:rPrChange>
        </w:rPr>
        <w:t>diverse</w:t>
      </w:r>
      <w:r w:rsidRPr="0081723F">
        <w:rPr>
          <w:rFonts w:ascii="Arial" w:eastAsiaTheme="minorEastAsia" w:hAnsi="Arial" w:cs="Arial"/>
          <w:kern w:val="2"/>
          <w:sz w:val="22"/>
          <w:szCs w:val="22"/>
        </w:rPr>
        <w:t xml:space="preserve"> cancers. In our study, we found whole genome DNA hypomethylation arising at benign adenoma stage</w:t>
      </w:r>
      <w:bookmarkEnd w:id="277"/>
      <w:bookmarkEnd w:id="278"/>
      <w:r w:rsidR="00CE69ED" w:rsidRPr="0081723F">
        <w:rPr>
          <w:rFonts w:ascii="Arial" w:eastAsiaTheme="minorEastAsia" w:hAnsi="Arial" w:cs="Arial"/>
          <w:kern w:val="2"/>
          <w:sz w:val="22"/>
          <w:szCs w:val="22"/>
        </w:rPr>
        <w:t xml:space="preserve"> and</w:t>
      </w:r>
      <w:r w:rsidRPr="0081723F">
        <w:rPr>
          <w:rFonts w:ascii="Arial" w:eastAsiaTheme="minorEastAsia" w:hAnsi="Arial" w:cs="Arial"/>
          <w:kern w:val="2"/>
          <w:sz w:val="22"/>
          <w:szCs w:val="22"/>
        </w:rPr>
        <w:t xml:space="preserve"> high-grade adenoma shows </w:t>
      </w:r>
      <w:r w:rsidRPr="0081723F">
        <w:rPr>
          <w:rFonts w:ascii="Arial" w:hAnsi="Arial" w:cs="Arial"/>
          <w:sz w:val="22"/>
          <w:szCs w:val="22"/>
        </w:rPr>
        <w:t>further hypomethylation compared to low-grade adenoma (</w:t>
      </w:r>
      <w:r w:rsidRPr="0081723F">
        <w:rPr>
          <w:rFonts w:ascii="Arial" w:eastAsiaTheme="minorEastAsia" w:hAnsi="Arial" w:cs="Arial"/>
          <w:b/>
          <w:kern w:val="2"/>
          <w:sz w:val="22"/>
          <w:szCs w:val="22"/>
          <w:rPrChange w:id="280" w:author="Guo, Shicheng" w:date="2019-07-31T16:09:00Z">
            <w:rPr>
              <w:rFonts w:ascii="Arial" w:eastAsiaTheme="minorEastAsia" w:hAnsi="Arial" w:cs="Arial"/>
              <w:b/>
              <w:color w:val="0070C0"/>
              <w:kern w:val="2"/>
              <w:sz w:val="22"/>
              <w:szCs w:val="22"/>
            </w:rPr>
          </w:rPrChange>
        </w:rPr>
        <w:t>Figure 1</w:t>
      </w:r>
      <w:r w:rsidR="00EB5FD2" w:rsidRPr="0081723F">
        <w:rPr>
          <w:rFonts w:ascii="Arial" w:eastAsiaTheme="minorEastAsia" w:hAnsi="Arial" w:cs="Arial"/>
          <w:b/>
          <w:kern w:val="2"/>
          <w:sz w:val="22"/>
          <w:szCs w:val="22"/>
          <w:rPrChange w:id="281" w:author="Guo, Shicheng" w:date="2019-07-31T16:09:00Z">
            <w:rPr>
              <w:rFonts w:ascii="Arial" w:eastAsiaTheme="minorEastAsia" w:hAnsi="Arial" w:cs="Arial"/>
              <w:b/>
              <w:color w:val="0070C0"/>
              <w:kern w:val="2"/>
              <w:sz w:val="22"/>
              <w:szCs w:val="22"/>
            </w:rPr>
          </w:rPrChange>
        </w:rPr>
        <w:t>C</w:t>
      </w:r>
      <w:r w:rsidRPr="0081723F">
        <w:rPr>
          <w:rFonts w:ascii="Arial" w:hAnsi="Arial" w:cs="Arial"/>
          <w:sz w:val="22"/>
          <w:szCs w:val="22"/>
        </w:rPr>
        <w:t>). As many previous studies</w:t>
      </w:r>
      <w:bookmarkStart w:id="282" w:name="OLE_LINK94"/>
      <w:bookmarkStart w:id="283" w:name="OLE_LINK95"/>
      <w:r w:rsidRPr="0081723F">
        <w:rPr>
          <w:rFonts w:ascii="Arial" w:hAnsi="Arial" w:cs="Arial"/>
          <w:sz w:val="22"/>
          <w:szCs w:val="22"/>
        </w:rPr>
        <w:t xml:space="preserve"> reported, bimodal distribution</w:t>
      </w:r>
      <w:bookmarkEnd w:id="282"/>
      <w:bookmarkEnd w:id="283"/>
      <w:r w:rsidRPr="0081723F">
        <w:rPr>
          <w:rFonts w:ascii="Arial" w:hAnsi="Arial" w:cs="Arial"/>
          <w:sz w:val="22"/>
          <w:szCs w:val="22"/>
        </w:rPr>
        <w:t xml:space="preserve"> can characterize DNA methylation pattern, and we found </w:t>
      </w:r>
      <w:bookmarkStart w:id="284" w:name="OLE_LINK102"/>
      <w:bookmarkStart w:id="285" w:name="OLE_LINK103"/>
      <w:r w:rsidRPr="0081723F">
        <w:rPr>
          <w:rFonts w:ascii="Arial" w:hAnsi="Arial" w:cs="Arial"/>
          <w:sz w:val="22"/>
          <w:szCs w:val="22"/>
        </w:rPr>
        <w:t>hypermethylated peak</w:t>
      </w:r>
      <w:bookmarkEnd w:id="284"/>
      <w:bookmarkEnd w:id="285"/>
      <w:r w:rsidRPr="0081723F">
        <w:rPr>
          <w:rFonts w:ascii="Arial" w:hAnsi="Arial" w:cs="Arial"/>
          <w:sz w:val="22"/>
          <w:szCs w:val="22"/>
        </w:rPr>
        <w:t xml:space="preserve"> can clearly reflect progressive hypomethylation (</w:t>
      </w:r>
      <w:r w:rsidRPr="0081723F">
        <w:rPr>
          <w:rFonts w:ascii="Arial" w:eastAsiaTheme="minorEastAsia" w:hAnsi="Arial" w:cs="Arial"/>
          <w:b/>
          <w:kern w:val="2"/>
          <w:sz w:val="22"/>
          <w:szCs w:val="22"/>
          <w:rPrChange w:id="286" w:author="Guo, Shicheng" w:date="2019-07-31T16:09:00Z">
            <w:rPr>
              <w:rFonts w:ascii="Arial" w:eastAsiaTheme="minorEastAsia" w:hAnsi="Arial" w:cs="Arial"/>
              <w:b/>
              <w:color w:val="0070C0"/>
              <w:kern w:val="2"/>
              <w:sz w:val="22"/>
              <w:szCs w:val="22"/>
            </w:rPr>
          </w:rPrChange>
        </w:rPr>
        <w:t xml:space="preserve">Figure </w:t>
      </w:r>
      <w:r w:rsidR="00BD1114" w:rsidRPr="0081723F">
        <w:rPr>
          <w:rFonts w:ascii="Arial" w:eastAsiaTheme="minorEastAsia" w:hAnsi="Arial" w:cs="Arial"/>
          <w:b/>
          <w:kern w:val="2"/>
          <w:sz w:val="22"/>
          <w:szCs w:val="22"/>
          <w:rPrChange w:id="287" w:author="Guo, Shicheng" w:date="2019-07-31T16:09:00Z">
            <w:rPr>
              <w:rFonts w:ascii="Arial" w:eastAsiaTheme="minorEastAsia" w:hAnsi="Arial" w:cs="Arial"/>
              <w:b/>
              <w:color w:val="0070C0"/>
              <w:kern w:val="2"/>
              <w:sz w:val="22"/>
              <w:szCs w:val="22"/>
            </w:rPr>
          </w:rPrChange>
        </w:rPr>
        <w:t>1D</w:t>
      </w:r>
      <w:r w:rsidRPr="0081723F">
        <w:rPr>
          <w:rFonts w:ascii="Arial" w:hAnsi="Arial" w:cs="Arial"/>
          <w:sz w:val="22"/>
          <w:szCs w:val="22"/>
        </w:rPr>
        <w:t xml:space="preserve"> and </w:t>
      </w:r>
      <w:r w:rsidRPr="0081723F">
        <w:rPr>
          <w:rFonts w:ascii="Arial" w:eastAsiaTheme="minorEastAsia" w:hAnsi="Arial" w:cs="Arial"/>
          <w:b/>
          <w:kern w:val="2"/>
          <w:sz w:val="22"/>
          <w:szCs w:val="22"/>
          <w:rPrChange w:id="288" w:author="Guo, Shicheng" w:date="2019-07-31T16:09:00Z">
            <w:rPr>
              <w:rFonts w:ascii="Arial" w:eastAsiaTheme="minorEastAsia" w:hAnsi="Arial" w:cs="Arial"/>
              <w:b/>
              <w:color w:val="0070C0"/>
              <w:kern w:val="2"/>
              <w:sz w:val="22"/>
              <w:szCs w:val="22"/>
            </w:rPr>
          </w:rPrChange>
        </w:rPr>
        <w:t xml:space="preserve">Figure </w:t>
      </w:r>
      <w:r w:rsidR="00BD1114" w:rsidRPr="0081723F">
        <w:rPr>
          <w:rFonts w:ascii="Arial" w:eastAsiaTheme="minorEastAsia" w:hAnsi="Arial" w:cs="Arial"/>
          <w:b/>
          <w:kern w:val="2"/>
          <w:sz w:val="22"/>
          <w:szCs w:val="22"/>
          <w:rPrChange w:id="289" w:author="Guo, Shicheng" w:date="2019-07-31T16:09:00Z">
            <w:rPr>
              <w:rFonts w:ascii="Arial" w:eastAsiaTheme="minorEastAsia" w:hAnsi="Arial" w:cs="Arial"/>
              <w:b/>
              <w:color w:val="0070C0"/>
              <w:kern w:val="2"/>
              <w:sz w:val="22"/>
              <w:szCs w:val="22"/>
            </w:rPr>
          </w:rPrChange>
        </w:rPr>
        <w:t>1E</w:t>
      </w:r>
      <w:r w:rsidRPr="0081723F">
        <w:rPr>
          <w:rFonts w:ascii="Arial" w:hAnsi="Arial" w:cs="Arial"/>
          <w:sz w:val="22"/>
          <w:szCs w:val="22"/>
        </w:rPr>
        <w:t>)</w:t>
      </w:r>
      <w:r w:rsidR="00EE5923" w:rsidRPr="0081723F">
        <w:rPr>
          <w:rFonts w:ascii="Arial" w:hAnsi="Arial" w:cs="Arial"/>
          <w:sz w:val="22"/>
          <w:szCs w:val="22"/>
        </w:rPr>
        <w:fldChar w:fldCharType="begin"/>
      </w:r>
      <w:r w:rsidR="00EE5923" w:rsidRPr="0081723F">
        <w:rPr>
          <w:rFonts w:ascii="Arial" w:hAnsi="Arial" w:cs="Arial"/>
          <w:sz w:val="22"/>
          <w:szCs w:val="22"/>
        </w:rPr>
        <w:instrText xml:space="preserve"> ADDIN EN.CITE &lt;EndNote&gt;&lt;Cite&gt;&lt;Author&gt;Straussman&lt;/Author&gt;&lt;Year&gt;2009&lt;/Year&gt;&lt;RecNum&gt;39&lt;/RecNum&gt;&lt;DisplayText&gt;[21]&lt;/DisplayText&gt;&lt;record&gt;&lt;rec-number&gt;39&lt;/rec-number&gt;&lt;foreign-keys&gt;&lt;key app="EN" db-id="zffsxeepa00fpreedaupevsaw9eeftzdw009" timestamp="1562230137"&gt;39&lt;/key&gt;&lt;/foreign-keys&gt;&lt;ref-type name="Journal Article"&gt;17&lt;/ref-type&gt;&lt;contributors&gt;&lt;authors&gt;&lt;author&gt;Straussman, R.&lt;/author&gt;&lt;author&gt;Nejman, D.&lt;/author&gt;&lt;author&gt;Roberts, D.&lt;/author&gt;&lt;author&gt;Steinfeld, I.&lt;/author&gt;&lt;author&gt;Blum, B.&lt;/author&gt;&lt;author&gt;Benvenisty, N.&lt;/author&gt;&lt;author&gt;Simon, I.&lt;/author&gt;&lt;author&gt;Yakhini, Z.&lt;/author&gt;&lt;author&gt;Cedar, H.&lt;/author&gt;&lt;/authors&gt;&lt;/contributors&gt;&lt;auth-address&gt;Department of Cellular Biochemistry and Human Genetics, The Hebrew University-Hadassah Medical School, Jerusalem, Israel.&lt;/auth-address&gt;&lt;titles&gt;&lt;title&gt;Developmental programming of CpG island methylation profiles in the human genome&lt;/title&gt;&lt;secondary-title&gt;Nat Struct Mol Biol&lt;/secondary-title&gt;&lt;/titles&gt;&lt;periodical&gt;&lt;full-title&gt;Nat Struct Mol Biol&lt;/full-title&gt;&lt;/periodical&gt;&lt;pages&gt;564-71&lt;/pages&gt;&lt;volume&gt;16&lt;/volume&gt;&lt;number&gt;5&lt;/number&gt;&lt;edition&gt;2009/04/21&lt;/edition&gt;&lt;keywords&gt;&lt;keyword&gt;Algorithms&lt;/keyword&gt;&lt;keyword&gt;CpG Islands/*genetics&lt;/keyword&gt;&lt;keyword&gt;*DNA Methylation&lt;/keyword&gt;&lt;keyword&gt;Embryonic Development/*genetics&lt;/keyword&gt;&lt;keyword&gt;Genome, Human/*genetics&lt;/keyword&gt;&lt;keyword&gt;Humans&lt;/keyword&gt;&lt;keyword&gt;Oligonucleotide Array Sequence Analysis&lt;/keyword&gt;&lt;keyword&gt;Organ Specificity/genetics&lt;/keyword&gt;&lt;keyword&gt;Pluripotent Stem Cells/metabolism&lt;/keyword&gt;&lt;keyword&gt;Regulatory Sequences, Nucleic Acid/genetics&lt;/keyword&gt;&lt;keyword&gt;Transcription Initiation Site&lt;/keyword&gt;&lt;/keywords&gt;&lt;dates&gt;&lt;year&gt;2009&lt;/year&gt;&lt;pub-dates&gt;&lt;date&gt;May&lt;/date&gt;&lt;/pub-dates&gt;&lt;/dates&gt;&lt;isbn&gt;1545-9985 (Electronic)&amp;#xD;1545-9985 (Linking)&lt;/isbn&gt;&lt;accession-num&gt;19377480&lt;/accession-num&gt;&lt;urls&gt;&lt;related-urls&gt;&lt;url&gt;https://www.ncbi.nlm.nih.gov/pubmed/19377480&lt;/url&gt;&lt;/related-urls&gt;&lt;/urls&gt;&lt;electronic-resource-num&gt;10.1038/nsmb.1594&lt;/electronic-resource-num&gt;&lt;/record&gt;&lt;/Cite&gt;&lt;/EndNote&gt;</w:instrText>
      </w:r>
      <w:r w:rsidR="00EE5923" w:rsidRPr="0081723F">
        <w:rPr>
          <w:rFonts w:ascii="Arial" w:hAnsi="Arial" w:cs="Arial"/>
          <w:sz w:val="22"/>
          <w:szCs w:val="22"/>
        </w:rPr>
        <w:fldChar w:fldCharType="separate"/>
      </w:r>
      <w:r w:rsidR="00EE5923" w:rsidRPr="0081723F">
        <w:rPr>
          <w:rFonts w:ascii="Arial" w:hAnsi="Arial" w:cs="Arial"/>
          <w:noProof/>
          <w:sz w:val="22"/>
          <w:szCs w:val="22"/>
        </w:rPr>
        <w:t>[21]</w:t>
      </w:r>
      <w:r w:rsidR="00EE5923" w:rsidRPr="0081723F">
        <w:rPr>
          <w:rFonts w:ascii="Arial" w:hAnsi="Arial" w:cs="Arial"/>
          <w:sz w:val="22"/>
          <w:szCs w:val="22"/>
        </w:rPr>
        <w:fldChar w:fldCharType="end"/>
      </w:r>
      <w:r w:rsidRPr="0081723F">
        <w:rPr>
          <w:rFonts w:ascii="Arial" w:hAnsi="Arial" w:cs="Arial"/>
          <w:sz w:val="22"/>
          <w:szCs w:val="22"/>
        </w:rPr>
        <w:t>. We identified 440 and 6805 DMRs in low- and hyper-grade adenoma respectively</w:t>
      </w:r>
      <w:r w:rsidRPr="0081723F">
        <w:rPr>
          <w:rFonts w:ascii="Arial" w:hAnsi="Arial" w:cs="Arial"/>
          <w:sz w:val="22"/>
          <w:szCs w:val="22"/>
          <w:rPrChange w:id="290" w:author="Guo, Shicheng" w:date="2019-07-31T16:09:00Z">
            <w:rPr>
              <w:rFonts w:ascii="Arial" w:hAnsi="Arial" w:cs="Arial" w:hint="eastAsia"/>
              <w:sz w:val="22"/>
              <w:szCs w:val="22"/>
            </w:rPr>
          </w:rPrChange>
        </w:rPr>
        <w:t>,</w:t>
      </w:r>
      <w:r w:rsidRPr="0081723F">
        <w:rPr>
          <w:rFonts w:ascii="Arial" w:hAnsi="Arial" w:cs="Arial"/>
          <w:sz w:val="22"/>
          <w:szCs w:val="22"/>
        </w:rPr>
        <w:t xml:space="preserve"> </w:t>
      </w:r>
      <w:r w:rsidRPr="0081723F">
        <w:rPr>
          <w:rFonts w:ascii="Arial" w:hAnsi="Arial" w:cs="Arial"/>
          <w:sz w:val="22"/>
          <w:szCs w:val="22"/>
          <w:rPrChange w:id="291" w:author="Guo, Shicheng" w:date="2019-07-31T16:09:00Z">
            <w:rPr>
              <w:rFonts w:ascii="Arial" w:hAnsi="Arial" w:cs="Arial" w:hint="eastAsia"/>
              <w:sz w:val="22"/>
              <w:szCs w:val="22"/>
            </w:rPr>
          </w:rPrChange>
        </w:rPr>
        <w:t>and</w:t>
      </w:r>
      <w:r w:rsidRPr="0081723F">
        <w:rPr>
          <w:rFonts w:ascii="Arial" w:hAnsi="Arial" w:cs="Arial"/>
          <w:sz w:val="22"/>
          <w:szCs w:val="22"/>
        </w:rPr>
        <w:t xml:space="preserve"> 314(71.4%) in low-grade adenoma and 4,213(61.9%) in high-grade adenoma are hypomethylated. Besides, we found 868 DMRs when compared high-grade adenoma with low-grade adenoma. What is interesting is most of them, 660 (76.0%), are hypermethylated, which is converse with NLA and NHA. Beyond our </w:t>
      </w:r>
      <w:r w:rsidRPr="0081723F">
        <w:rPr>
          <w:rFonts w:ascii="Arial" w:hAnsi="Arial" w:cs="Arial"/>
          <w:sz w:val="22"/>
          <w:szCs w:val="22"/>
          <w:rPrChange w:id="292" w:author="Guo, Shicheng" w:date="2019-07-31T16:09:00Z">
            <w:rPr>
              <w:rFonts w:ascii="Arial" w:hAnsi="Arial" w:cs="Arial" w:hint="eastAsia"/>
              <w:sz w:val="22"/>
              <w:szCs w:val="22"/>
            </w:rPr>
          </w:rPrChange>
        </w:rPr>
        <w:t>exp</w:t>
      </w:r>
      <w:r w:rsidRPr="0081723F">
        <w:rPr>
          <w:rFonts w:ascii="Arial" w:hAnsi="Arial" w:cs="Arial"/>
          <w:sz w:val="22"/>
          <w:szCs w:val="22"/>
        </w:rPr>
        <w:t xml:space="preserve">ectation, there is a little overlap between the genes the significant distinct DMRs located </w:t>
      </w:r>
      <w:r w:rsidRPr="0081723F">
        <w:rPr>
          <w:rFonts w:ascii="Arial" w:hAnsi="Arial" w:cs="Arial"/>
          <w:sz w:val="22"/>
          <w:szCs w:val="22"/>
          <w:rPrChange w:id="293" w:author="Guo, Shicheng" w:date="2019-07-31T16:09:00Z">
            <w:rPr>
              <w:rFonts w:ascii="Arial" w:hAnsi="Arial" w:cs="Arial" w:hint="eastAsia"/>
              <w:sz w:val="22"/>
              <w:szCs w:val="22"/>
            </w:rPr>
          </w:rPrChange>
        </w:rPr>
        <w:t>o</w:t>
      </w:r>
      <w:r w:rsidRPr="0081723F">
        <w:rPr>
          <w:rFonts w:ascii="Arial" w:hAnsi="Arial" w:cs="Arial"/>
          <w:sz w:val="22"/>
          <w:szCs w:val="22"/>
        </w:rPr>
        <w:t xml:space="preserve">n NLA and LAHA. Both of these results indicate </w:t>
      </w:r>
      <w:r w:rsidRPr="0081723F">
        <w:rPr>
          <w:rFonts w:ascii="Arial" w:hAnsi="Arial" w:cs="Arial"/>
          <w:sz w:val="22"/>
          <w:szCs w:val="22"/>
          <w:rPrChange w:id="294" w:author="Guo, Shicheng" w:date="2019-07-31T16:09:00Z">
            <w:rPr>
              <w:rFonts w:ascii="Arial" w:hAnsi="Arial" w:cs="Arial" w:hint="eastAsia"/>
              <w:sz w:val="22"/>
              <w:szCs w:val="22"/>
            </w:rPr>
          </w:rPrChange>
        </w:rPr>
        <w:t>NLA</w:t>
      </w:r>
      <w:r w:rsidRPr="0081723F">
        <w:rPr>
          <w:rFonts w:ascii="Arial" w:hAnsi="Arial" w:cs="Arial"/>
          <w:sz w:val="22"/>
          <w:szCs w:val="22"/>
        </w:rPr>
        <w:t xml:space="preserve"> </w:t>
      </w:r>
      <w:r w:rsidRPr="0081723F">
        <w:rPr>
          <w:rFonts w:ascii="Arial" w:hAnsi="Arial" w:cs="Arial"/>
          <w:sz w:val="22"/>
          <w:szCs w:val="22"/>
          <w:rPrChange w:id="295" w:author="Guo, Shicheng" w:date="2019-07-31T16:09:00Z">
            <w:rPr>
              <w:rFonts w:ascii="Arial" w:hAnsi="Arial" w:cs="Arial" w:hint="eastAsia"/>
              <w:sz w:val="22"/>
              <w:szCs w:val="22"/>
            </w:rPr>
          </w:rPrChange>
        </w:rPr>
        <w:t>a</w:t>
      </w:r>
      <w:r w:rsidRPr="0081723F">
        <w:rPr>
          <w:rFonts w:ascii="Arial" w:hAnsi="Arial" w:cs="Arial"/>
          <w:sz w:val="22"/>
          <w:szCs w:val="22"/>
        </w:rPr>
        <w:t>nd LAHA possibly are not the same process with degree difference</w:t>
      </w:r>
      <w:r w:rsidRPr="0081723F">
        <w:rPr>
          <w:rFonts w:ascii="Arial" w:hAnsi="Arial" w:cs="Arial"/>
          <w:sz w:val="22"/>
          <w:szCs w:val="22"/>
          <w:rPrChange w:id="296" w:author="Guo, Shicheng" w:date="2019-07-31T16:09:00Z">
            <w:rPr>
              <w:rFonts w:ascii="Arial" w:hAnsi="Arial" w:cs="Arial" w:hint="eastAsia"/>
              <w:sz w:val="22"/>
              <w:szCs w:val="22"/>
            </w:rPr>
          </w:rPrChange>
        </w:rPr>
        <w:t xml:space="preserve"> </w:t>
      </w:r>
      <w:r w:rsidRPr="0081723F">
        <w:rPr>
          <w:rFonts w:ascii="Arial" w:hAnsi="Arial" w:cs="Arial"/>
          <w:sz w:val="22"/>
          <w:szCs w:val="22"/>
        </w:rPr>
        <w:t xml:space="preserve">but two different epigenetic processes. It </w:t>
      </w:r>
      <w:r w:rsidRPr="0081723F">
        <w:rPr>
          <w:rFonts w:ascii="Arial" w:hAnsi="Arial" w:cs="Arial"/>
          <w:sz w:val="22"/>
          <w:szCs w:val="22"/>
          <w:rPrChange w:id="297" w:author="Guo, Shicheng" w:date="2019-07-31T16:09:00Z">
            <w:rPr>
              <w:rFonts w:ascii="Arial" w:hAnsi="Arial" w:cs="Arial" w:hint="eastAsia"/>
              <w:sz w:val="22"/>
              <w:szCs w:val="22"/>
            </w:rPr>
          </w:rPrChange>
        </w:rPr>
        <w:t>impel</w:t>
      </w:r>
      <w:r w:rsidRPr="0081723F">
        <w:rPr>
          <w:rFonts w:ascii="Arial" w:hAnsi="Arial" w:cs="Arial"/>
          <w:sz w:val="22"/>
          <w:szCs w:val="22"/>
        </w:rPr>
        <w:t>s us to figure out the potential mechanism.</w:t>
      </w:r>
      <w:r w:rsidR="00EE467A" w:rsidRPr="0081723F">
        <w:rPr>
          <w:rFonts w:ascii="Arial" w:hAnsi="Arial" w:cs="Arial"/>
          <w:sz w:val="22"/>
          <w:szCs w:val="22"/>
        </w:rPr>
        <w:t xml:space="preserve"> So</w:t>
      </w:r>
      <w:r w:rsidRPr="0081723F">
        <w:rPr>
          <w:rFonts w:ascii="Arial" w:hAnsi="Arial" w:cs="Arial"/>
          <w:sz w:val="22"/>
          <w:szCs w:val="22"/>
        </w:rPr>
        <w:t xml:space="preserve"> we did enrichment analysis for 603 genes the DMRs between high-grade adenoma and low-grade adenoma located on, and most terms are nervous system and signal transduction associated (</w:t>
      </w:r>
      <w:r w:rsidR="00BD1114" w:rsidRPr="0081723F">
        <w:rPr>
          <w:rFonts w:ascii="Arial" w:eastAsiaTheme="minorEastAsia" w:hAnsi="Arial" w:cs="Arial"/>
          <w:b/>
          <w:kern w:val="2"/>
          <w:sz w:val="22"/>
          <w:szCs w:val="22"/>
          <w:rPrChange w:id="298" w:author="Guo, Shicheng" w:date="2019-07-31T16:09:00Z">
            <w:rPr>
              <w:rFonts w:ascii="Arial" w:eastAsiaTheme="minorEastAsia" w:hAnsi="Arial" w:cs="Arial"/>
              <w:b/>
              <w:color w:val="0070C0"/>
              <w:kern w:val="2"/>
              <w:sz w:val="22"/>
              <w:szCs w:val="22"/>
            </w:rPr>
          </w:rPrChange>
        </w:rPr>
        <w:t>Figure 2A</w:t>
      </w:r>
      <w:r w:rsidRPr="0081723F">
        <w:rPr>
          <w:rFonts w:ascii="Arial" w:hAnsi="Arial" w:cs="Arial"/>
          <w:sz w:val="22"/>
          <w:szCs w:val="22"/>
        </w:rPr>
        <w:t xml:space="preserve">). The term </w:t>
      </w:r>
      <w:bookmarkStart w:id="299" w:name="OLE_LINK196"/>
      <w:bookmarkStart w:id="300" w:name="OLE_LINK197"/>
      <w:r w:rsidRPr="0081723F">
        <w:rPr>
          <w:rFonts w:ascii="Arial" w:hAnsi="Arial" w:cs="Arial"/>
          <w:sz w:val="22"/>
          <w:szCs w:val="22"/>
        </w:rPr>
        <w:t>gut–brain-axis</w:t>
      </w:r>
      <w:bookmarkEnd w:id="299"/>
      <w:bookmarkEnd w:id="300"/>
      <w:r w:rsidRPr="0081723F">
        <w:rPr>
          <w:rFonts w:ascii="Arial" w:hAnsi="Arial" w:cs="Arial"/>
          <w:sz w:val="22"/>
          <w:szCs w:val="22"/>
        </w:rPr>
        <w:t xml:space="preserve"> describes an integrative physiology concept that incorporates all, including afferent and efferent neural, endocrine, nutrient, and immunological signals between the CNS and the gastrointestinal system, which is focused by more and more studies</w:t>
      </w:r>
      <w:r w:rsidR="00A67B7D" w:rsidRPr="0081723F">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81723F">
        <w:rPr>
          <w:rFonts w:ascii="Arial" w:hAnsi="Arial" w:cs="Arial"/>
          <w:sz w:val="22"/>
          <w:szCs w:val="22"/>
        </w:rPr>
        <w:instrText xml:space="preserve"> ADDIN EN.CITE </w:instrText>
      </w:r>
      <w:r w:rsidR="00A67B7D" w:rsidRPr="0081723F">
        <w:rPr>
          <w:rFonts w:ascii="Arial" w:hAnsi="Arial" w:cs="Arial"/>
          <w:sz w:val="22"/>
          <w:szCs w:val="22"/>
        </w:rPr>
        <w:fldChar w:fldCharType="begin">
          <w:fldData xml:space="preserve">PEVuZE5vdGU+PENpdGU+PEF1dGhvcj5DbGVtbWVuc2VuPC9BdXRob3I+PFllYXI+MjAxNzwvWWVh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</w:fldData>
        </w:fldChar>
      </w:r>
      <w:r w:rsidR="00A67B7D" w:rsidRPr="0081723F">
        <w:rPr>
          <w:rFonts w:ascii="Arial" w:hAnsi="Arial" w:cs="Arial"/>
          <w:sz w:val="22"/>
          <w:szCs w:val="22"/>
        </w:rPr>
        <w:instrText xml:space="preserve"> ADDIN EN.CITE.DATA </w:instrText>
      </w:r>
      <w:r w:rsidR="00A67B7D" w:rsidRPr="0081723F">
        <w:rPr>
          <w:rFonts w:ascii="Arial" w:hAnsi="Arial" w:cs="Arial"/>
          <w:sz w:val="22"/>
          <w:szCs w:val="22"/>
        </w:rPr>
      </w:r>
      <w:r w:rsidR="00A67B7D" w:rsidRPr="0081723F">
        <w:rPr>
          <w:rFonts w:ascii="Arial" w:hAnsi="Arial" w:cs="Arial"/>
          <w:sz w:val="22"/>
          <w:szCs w:val="22"/>
        </w:rPr>
        <w:fldChar w:fldCharType="end"/>
      </w:r>
      <w:r w:rsidR="00A67B7D" w:rsidRPr="0081723F">
        <w:rPr>
          <w:rFonts w:ascii="Arial" w:hAnsi="Arial" w:cs="Arial"/>
          <w:sz w:val="22"/>
          <w:szCs w:val="22"/>
        </w:rPr>
      </w:r>
      <w:r w:rsidR="00A67B7D" w:rsidRPr="0081723F">
        <w:rPr>
          <w:rFonts w:ascii="Arial" w:hAnsi="Arial" w:cs="Arial"/>
          <w:sz w:val="22"/>
          <w:szCs w:val="22"/>
        </w:rPr>
        <w:fldChar w:fldCharType="separate"/>
      </w:r>
      <w:r w:rsidR="00A67B7D" w:rsidRPr="0081723F">
        <w:rPr>
          <w:rFonts w:ascii="Arial" w:hAnsi="Arial" w:cs="Arial"/>
          <w:noProof/>
          <w:sz w:val="22"/>
          <w:szCs w:val="22"/>
        </w:rPr>
        <w:t>[20]</w:t>
      </w:r>
      <w:r w:rsidR="00A67B7D" w:rsidRPr="0081723F">
        <w:rPr>
          <w:rFonts w:ascii="Arial" w:hAnsi="Arial" w:cs="Arial"/>
          <w:sz w:val="22"/>
          <w:szCs w:val="22"/>
        </w:rPr>
        <w:fldChar w:fldCharType="end"/>
      </w:r>
      <w:r w:rsidRPr="0081723F">
        <w:rPr>
          <w:rFonts w:ascii="Arial" w:hAnsi="Arial" w:cs="Arial"/>
          <w:sz w:val="22"/>
          <w:szCs w:val="22"/>
        </w:rPr>
        <w:t>.</w:t>
      </w:r>
      <w:r w:rsidRPr="0081723F">
        <w:rPr>
          <w:rFonts w:ascii="Arial" w:hAnsi="Arial" w:cs="Arial"/>
          <w:sz w:val="22"/>
          <w:szCs w:val="22"/>
          <w:rPrChange w:id="301" w:author="Guo, Shicheng" w:date="2019-07-31T16:09:00Z">
            <w:rPr>
              <w:rFonts w:ascii="Arial" w:hAnsi="Arial" w:cs="Arial" w:hint="eastAsia"/>
              <w:sz w:val="22"/>
              <w:szCs w:val="22"/>
            </w:rPr>
          </w:rPrChange>
        </w:rPr>
        <w:t xml:space="preserve"> </w:t>
      </w:r>
      <w:r w:rsidRPr="0081723F">
        <w:rPr>
          <w:rFonts w:ascii="Arial" w:hAnsi="Arial" w:cs="Arial"/>
          <w:sz w:val="22"/>
          <w:szCs w:val="22"/>
        </w:rPr>
        <w:t>In our study, dopaminergic synapse and serotonergic synapse are hit on KEGG enrichment result, both of them are important for nervous system. Serotonin (5-hydroxytryptamine, 5-HT) has a popular image as a contributor to feelings of well-being and happiness, though its actual biological function is complex and multifaceted, modulating cognition, reward, learning, memory, and numerous physiological processes</w:t>
      </w:r>
      <w:r w:rsidR="00572555" w:rsidRPr="0081723F">
        <w:rPr>
          <w:rFonts w:ascii="Arial" w:hAnsi="Arial" w:cs="Arial"/>
          <w:sz w:val="22"/>
          <w:szCs w:val="22"/>
        </w:rPr>
        <w:fldChar w:fldCharType="begin"/>
      </w:r>
      <w:r w:rsidR="00572555" w:rsidRPr="0081723F">
        <w:rPr>
          <w:rFonts w:ascii="Arial" w:hAnsi="Arial" w:cs="Arial"/>
          <w:sz w:val="22"/>
          <w:szCs w:val="22"/>
        </w:rPr>
        <w:instrText xml:space="preserve"> ADDIN EN.CITE &lt;EndNote&gt;&lt;Cite&gt;&lt;Author&gt;Swami&lt;/Author&gt;&lt;Year&gt;2018&lt;/Year&gt;&lt;RecNum&gt;41&lt;/RecNum&gt;&lt;DisplayText&gt;[22]&lt;/DisplayText&gt;&lt;record&gt;&lt;rec-number&gt;41&lt;/rec-number&gt;&lt;foreign-keys&gt;&lt;key app="EN" db-id="zffsxeepa00fpreedaupevsaw9eeftzdw009" timestamp="1562294257"&gt;41&lt;/key&gt;&lt;key app="ENWeb" db-id=""&gt;0&lt;/key&gt;&lt;/foreign-keys&gt;&lt;ref-type name="Journal Article"&gt;17&lt;/ref-type&gt;&lt;contributors&gt;&lt;authors&gt;&lt;author&gt;Swami, T.&lt;/author&gt;&lt;author&gt;Weber, H. C.&lt;/author&gt;&lt;/authors&gt;&lt;/contributors&gt;&lt;auth-address&gt;Section of Gastroenterology, Boston University School of Medicine, Boston, Massachusetts, USA.&lt;/auth-address&gt;&lt;titles&gt;&lt;title&gt;Updates on the biology of serotonin and tryptophan hydroxylase&lt;/title&gt;&lt;secondary-title&gt;Curr Opin Endocrinol Diabetes Obes&lt;/secondary-title&gt;&lt;/titles&gt;&lt;periodical&gt;&lt;full-title&gt;Curr Opin Endocrinol Diabetes Obes&lt;/full-title&gt;&lt;/periodical&gt;&lt;pages&gt;12-21&lt;/pages&gt;&lt;volume&gt;25&lt;/volume&gt;&lt;number&gt;1&lt;/number&gt;&lt;edition&gt;2017/12/02&lt;/edition&gt;&lt;keywords&gt;&lt;keyword&gt;Animals&lt;/keyword&gt;&lt;keyword&gt;Enteroendocrine Cells/physiology&lt;/keyword&gt;&lt;keyword&gt;Gastrointestinal Diseases/etiology/metabolism&lt;/keyword&gt;&lt;keyword&gt;Gastrointestinal Motility/physiology&lt;/keyword&gt;&lt;keyword&gt;Humans&lt;/keyword&gt;&lt;keyword&gt;Serotonin/*physiology&lt;/keyword&gt;&lt;keyword&gt;Tryptophan Hydroxylase/*physiology&lt;/keyword&gt;&lt;/keywords&gt;&lt;dates&gt;&lt;year&gt;2018&lt;/year&gt;&lt;pub-dates&gt;&lt;date&gt;Feb&lt;/date&gt;&lt;/pub-dates&gt;&lt;/dates&gt;&lt;isbn&gt;1752-2978 (Electronic)&amp;#xD;1752-296X (Linking)&lt;/isbn&gt;&lt;accession-num&gt;29194046&lt;/accession-num&gt;&lt;urls&gt;&lt;related-urls&gt;&lt;url&gt;https://www.ncbi.nlm.nih.gov/pubmed/29194046&lt;/url&gt;&lt;/related-urls&gt;&lt;/urls&gt;&lt;electronic-resource-num&gt;10.1097/MED.0000000000000383&lt;/electronic-resource-num&gt;&lt;/record&gt;&lt;/Cite&gt;&lt;/EndNote&gt;</w:instrText>
      </w:r>
      <w:r w:rsidR="00572555" w:rsidRPr="0081723F">
        <w:rPr>
          <w:rFonts w:ascii="Arial" w:hAnsi="Arial" w:cs="Arial"/>
          <w:sz w:val="22"/>
          <w:szCs w:val="22"/>
        </w:rPr>
        <w:fldChar w:fldCharType="separate"/>
      </w:r>
      <w:r w:rsidR="00572555" w:rsidRPr="0081723F">
        <w:rPr>
          <w:rFonts w:ascii="Arial" w:hAnsi="Arial" w:cs="Arial"/>
          <w:noProof/>
          <w:sz w:val="22"/>
          <w:szCs w:val="22"/>
        </w:rPr>
        <w:t>[22]</w:t>
      </w:r>
      <w:r w:rsidR="00572555" w:rsidRPr="0081723F">
        <w:rPr>
          <w:rFonts w:ascii="Arial" w:hAnsi="Arial" w:cs="Arial"/>
          <w:sz w:val="22"/>
          <w:szCs w:val="22"/>
        </w:rPr>
        <w:fldChar w:fldCharType="end"/>
      </w:r>
      <w:r w:rsidRPr="0081723F">
        <w:rPr>
          <w:rFonts w:ascii="Arial" w:hAnsi="Arial" w:cs="Arial"/>
          <w:sz w:val="22"/>
          <w:szCs w:val="22"/>
        </w:rPr>
        <w:t>. Brain 5-HT gets much more respect, and certainly more press, than the vastly larger store of 5-HT in the gut</w:t>
      </w:r>
      <w:r w:rsidR="0036554C" w:rsidRPr="0081723F">
        <w:rPr>
          <w:rFonts w:ascii="Arial" w:hAnsi="Arial" w:cs="Arial"/>
          <w:sz w:val="22"/>
          <w:szCs w:val="22"/>
        </w:rPr>
        <w:fldChar w:fldCharType="begin"/>
      </w:r>
      <w:r w:rsidR="00572555" w:rsidRPr="0081723F">
        <w:rPr>
          <w:rFonts w:ascii="Arial" w:hAnsi="Arial" w:cs="Arial"/>
          <w:sz w:val="22"/>
          <w:szCs w:val="22"/>
        </w:rPr>
        <w:instrText xml:space="preserve"> ADDIN EN.CITE &lt;EndNote&gt;&lt;Cite&gt;&lt;Author&gt;Xiaolong&lt;/Author&gt;&lt;Year&gt;2018&lt;/Year&gt;&lt;RecNum&gt;40&lt;/RecNum&gt;&lt;DisplayText&gt;[23]&lt;/DisplayText&gt;&lt;record&gt;&lt;rec-number&gt;40&lt;/rec-number&gt;&lt;foreign-keys&gt;&lt;key app="EN" db-id="zffsxeepa00fpreedaupevsaw9eeftzdw009" timestamp="1562230988"&gt;40&lt;/key&gt;&lt;/foreign-keys&gt;&lt;ref-type name="Journal Article"&gt;17&lt;/ref-type&gt;&lt;contributors&gt;&lt;authors&gt;&lt;author&gt;Xiaolong, Ge&lt;/author&gt;&lt;author&gt;Junhai, Pan&lt;/author&gt;&lt;author&gt;Yichang, Liu&lt;/author&gt;&lt;author&gt;Hongkan, Wang&lt;/author&gt;&lt;author&gt;Wei, Zhou&lt;/author&gt;&lt;author&gt;Xianfa, Wang&lt;/author&gt;&lt;/authors&gt;&lt;/contributors&gt;&lt;titles&gt;&lt;title&gt;Intestinal Crosstalk between Microbiota and Serotonin and its Impact on Gut Motility&lt;/title&gt;&lt;secondary-title&gt;Current Pharmaceutical Biotechnology&lt;/secondary-title&gt;&lt;/titles&gt;&lt;periodical&gt;&lt;full-title&gt;Current Pharmaceutical Biotechnology&lt;/full-title&gt;&lt;/periodical&gt;&lt;pages&gt;190-195&lt;/pages&gt;&lt;volume&gt;19&lt;/volume&gt;&lt;number&gt;3&lt;/number&gt;&lt;keywords&gt;&lt;keyword&gt;Intestinal microbiota&lt;/keyword&gt;&lt;keyword&gt;gut motility&lt;/keyword&gt;&lt;keyword&gt;bile acids&lt;/keyword&gt;&lt;keyword&gt;short chain fatty acids&lt;/keyword&gt;&lt;keyword&gt;serotonin&lt;/keyword&gt;&lt;keyword&gt;endocrine cells.&lt;/keyword&gt;&lt;/keywords&gt;&lt;dates&gt;&lt;year&gt;2018&lt;/year&gt;&lt;/dates&gt;&lt;isbn&gt;1389-2010/1873-4316&lt;/isbn&gt;&lt;urls&gt;&lt;related-urls&gt;&lt;url&gt;http://www.eurekaselect.com/node/162497/article&lt;/url&gt;&lt;/related-urls&gt;&lt;/urls&gt;&lt;electronic-resource-num&gt;http://dx.doi.org/10.2174/1389201019666180528094202&lt;/electronic-resource-num&gt;&lt;/record&gt;&lt;/Cite&gt;&lt;/EndNote&gt;</w:instrText>
      </w:r>
      <w:r w:rsidR="0036554C" w:rsidRPr="0081723F">
        <w:rPr>
          <w:rFonts w:ascii="Arial" w:hAnsi="Arial" w:cs="Arial"/>
          <w:sz w:val="22"/>
          <w:szCs w:val="22"/>
        </w:rPr>
        <w:fldChar w:fldCharType="separate"/>
      </w:r>
      <w:r w:rsidR="00572555" w:rsidRPr="0081723F">
        <w:rPr>
          <w:rFonts w:ascii="Arial" w:hAnsi="Arial" w:cs="Arial"/>
          <w:noProof/>
          <w:sz w:val="22"/>
          <w:szCs w:val="22"/>
        </w:rPr>
        <w:t>[23]</w:t>
      </w:r>
      <w:r w:rsidR="0036554C" w:rsidRPr="0081723F">
        <w:rPr>
          <w:rFonts w:ascii="Arial" w:hAnsi="Arial" w:cs="Arial"/>
          <w:sz w:val="22"/>
          <w:szCs w:val="22"/>
        </w:rPr>
        <w:fldChar w:fldCharType="end"/>
      </w:r>
      <w:r w:rsidRPr="0081723F">
        <w:rPr>
          <w:rFonts w:ascii="Arial" w:hAnsi="Arial" w:cs="Arial"/>
          <w:sz w:val="22"/>
          <w:szCs w:val="22"/>
        </w:rPr>
        <w:t>.</w:t>
      </w:r>
      <w:r w:rsidRPr="0081723F">
        <w:rPr>
          <w:rFonts w:ascii="Arial" w:hAnsi="Arial" w:cs="Arial"/>
          <w:sz w:val="22"/>
          <w:szCs w:val="22"/>
          <w:rPrChange w:id="302" w:author="Guo, Shicheng" w:date="2019-07-31T16:09:00Z">
            <w:rPr>
              <w:rFonts w:ascii="Arial" w:hAnsi="Arial" w:cs="Arial" w:hint="eastAsia"/>
              <w:sz w:val="22"/>
              <w:szCs w:val="22"/>
            </w:rPr>
          </w:rPrChange>
        </w:rPr>
        <w:t xml:space="preserve"> </w:t>
      </w:r>
      <w:r w:rsidRPr="0081723F">
        <w:rPr>
          <w:rFonts w:ascii="Arial" w:hAnsi="Arial" w:cs="Arial"/>
          <w:sz w:val="22"/>
          <w:szCs w:val="22"/>
        </w:rPr>
        <w:t>Dopamine (3,4-dihydroxyphenethylamine, DA) is an organic chemical of the catecholamine and phenethylamine families. It functions both as a hormone and a neurotransmitter, and plays several important roles in the brain and body. In the brain, dopamine functions as a neurotransmitter, a chemical released by neurons (nerve cells), to send signals to other nerve cells. Outside the central nervous system, dopamine functions primarily as a local paracrine messenger</w:t>
      </w:r>
      <w:r w:rsidR="00762D0C" w:rsidRPr="0081723F">
        <w:rPr>
          <w:rFonts w:ascii="Arial" w:hAnsi="Arial" w:cs="Arial"/>
          <w:sz w:val="22"/>
          <w:szCs w:val="22"/>
        </w:rPr>
        <w:fldChar w:fldCharType="begin"/>
      </w:r>
      <w:r w:rsidR="00762D0C" w:rsidRPr="0081723F">
        <w:rPr>
          <w:rFonts w:ascii="Arial" w:hAnsi="Arial" w:cs="Arial"/>
          <w:sz w:val="22"/>
          <w:szCs w:val="22"/>
        </w:rPr>
        <w:instrText xml:space="preserve"> ADDIN EN.CITE &lt;EndNote&gt;&lt;Cite&gt;&lt;Author&gt;Berke&lt;/Author&gt;&lt;Year&gt;2018&lt;/Year&gt;&lt;RecNum&gt;42&lt;/RecNum&gt;&lt;DisplayText&gt;[24]&lt;/DisplayText&gt;&lt;record&gt;&lt;rec-number&gt;42&lt;/rec-number&gt;&lt;foreign-keys&gt;&lt;key app="EN" db-id="zffsxeepa00fpreedaupevsaw9eeftzdw009" timestamp="1562295141"&gt;42&lt;/key&gt;&lt;/foreign-keys&gt;&lt;ref-type name="Journal Article"&gt;17&lt;/ref-type&gt;&lt;contributors&gt;&lt;authors&gt;&lt;author&gt;Berke, J. D.&lt;/author&gt;&lt;/authors&gt;&lt;/contributors&gt;&lt;auth-address&gt;Departments of Neurology and Psychiatry, and Kavli Institute for Fundamental Neuroscience, University of California, San Francisco, San Francisco, CA, USA. joshua.berke@ucsf.edu.&lt;/auth-address&gt;&lt;titles&gt;&lt;title&gt;What does dopamine mean?&lt;/title&gt;&lt;secondary-title&gt;Nat Neurosci&lt;/secondary-title&gt;&lt;/titles&gt;&lt;periodical&gt;&lt;full-title&gt;Nat Neurosci&lt;/full-title&gt;&lt;/periodical&gt;&lt;pages&gt;787-793&lt;/pages&gt;&lt;volume&gt;21&lt;/volume&gt;&lt;number&gt;6&lt;/number&gt;&lt;edition&gt;2018/05/16&lt;/edition&gt;&lt;keywords&gt;&lt;keyword&gt;Animals&lt;/keyword&gt;&lt;keyword&gt;Dopamine/metabolism/*physiology&lt;/keyword&gt;&lt;keyword&gt;Dopaminergic Neurons/physiology&lt;/keyword&gt;&lt;keyword&gt;Humans&lt;/keyword&gt;&lt;keyword&gt;Learning/physiology&lt;/keyword&gt;&lt;keyword&gt;Motivation/physiology&lt;/keyword&gt;&lt;keyword&gt;Signal Transduction&lt;/keyword&gt;&lt;/keywords&gt;&lt;dates&gt;&lt;year&gt;2018&lt;/year&gt;&lt;pub-dates&gt;&lt;date&gt;Jun&lt;/date&gt;&lt;/pub-dates&gt;&lt;/dates&gt;&lt;isbn&gt;1546-1726 (Electronic)&amp;#xD;1097-6256 (Linking)&lt;/isbn&gt;&lt;accession-num&gt;29760524&lt;/accession-num&gt;&lt;urls&gt;&lt;related-urls&gt;&lt;url&gt;https://www.ncbi.nlm.nih.gov/pubmed/29760524&lt;/url&gt;&lt;/related-urls&gt;&lt;/urls&gt;&lt;custom2&gt;PMC6358212&lt;/custom2&gt;&lt;electronic-resource-num&gt;10.1038/s41593-018-0152-y&lt;/electronic-resource-num&gt;&lt;/record&gt;&lt;/Cite&gt;&lt;/EndNote&gt;</w:instrText>
      </w:r>
      <w:r w:rsidR="00762D0C" w:rsidRPr="0081723F">
        <w:rPr>
          <w:rFonts w:ascii="Arial" w:hAnsi="Arial" w:cs="Arial"/>
          <w:sz w:val="22"/>
          <w:szCs w:val="22"/>
        </w:rPr>
        <w:fldChar w:fldCharType="separate"/>
      </w:r>
      <w:r w:rsidR="00762D0C" w:rsidRPr="0081723F">
        <w:rPr>
          <w:rFonts w:ascii="Arial" w:hAnsi="Arial" w:cs="Arial"/>
          <w:noProof/>
          <w:sz w:val="22"/>
          <w:szCs w:val="22"/>
        </w:rPr>
        <w:t>[24]</w:t>
      </w:r>
      <w:r w:rsidR="00762D0C" w:rsidRPr="0081723F">
        <w:rPr>
          <w:rFonts w:ascii="Arial" w:hAnsi="Arial" w:cs="Arial"/>
          <w:sz w:val="22"/>
          <w:szCs w:val="22"/>
        </w:rPr>
        <w:fldChar w:fldCharType="end"/>
      </w:r>
      <w:r w:rsidRPr="0081723F">
        <w:rPr>
          <w:rFonts w:ascii="Arial" w:hAnsi="Arial" w:cs="Arial"/>
          <w:sz w:val="22"/>
          <w:szCs w:val="22"/>
        </w:rPr>
        <w:t xml:space="preserve">. </w:t>
      </w:r>
      <w:r w:rsidR="00762D0C" w:rsidRPr="0081723F">
        <w:rPr>
          <w:rFonts w:ascii="Arial" w:hAnsi="Arial" w:cs="Arial"/>
          <w:sz w:val="22"/>
          <w:szCs w:val="22"/>
        </w:rPr>
        <w:t>I</w:t>
      </w:r>
      <w:r w:rsidRPr="0081723F">
        <w:rPr>
          <w:rFonts w:ascii="Arial" w:hAnsi="Arial" w:cs="Arial"/>
          <w:sz w:val="22"/>
          <w:szCs w:val="22"/>
        </w:rPr>
        <w:t>t reduces gastrointestinal motility and protects intestinal mucosa. Nervous system associated terms are unexpected in our study, so we need further study to uncover the concrete m</w:t>
      </w:r>
      <w:r w:rsidRPr="0081723F">
        <w:rPr>
          <w:rFonts w:ascii="Arial" w:hAnsi="Arial" w:cs="Arial"/>
          <w:sz w:val="22"/>
          <w:szCs w:val="22"/>
          <w:rPrChange w:id="303" w:author="Guo, Shicheng" w:date="2019-07-31T16:09:00Z">
            <w:rPr>
              <w:rFonts w:ascii="Arial" w:hAnsi="Arial" w:cs="Arial" w:hint="eastAsia"/>
              <w:sz w:val="22"/>
              <w:szCs w:val="22"/>
            </w:rPr>
          </w:rPrChange>
        </w:rPr>
        <w:t>echanism</w:t>
      </w:r>
      <w:r w:rsidRPr="0081723F">
        <w:rPr>
          <w:rFonts w:ascii="Arial" w:hAnsi="Arial" w:cs="Arial"/>
          <w:sz w:val="22"/>
          <w:szCs w:val="22"/>
        </w:rPr>
        <w:t>. Our study suggest</w:t>
      </w:r>
      <w:r w:rsidRPr="0081723F">
        <w:rPr>
          <w:rFonts w:ascii="Arial" w:hAnsi="Arial" w:cs="Arial"/>
          <w:sz w:val="22"/>
          <w:szCs w:val="22"/>
          <w:rPrChange w:id="304" w:author="Guo, Shicheng" w:date="2019-07-31T16:09:00Z">
            <w:rPr>
              <w:rFonts w:ascii="Arial" w:hAnsi="Arial" w:cs="Arial" w:hint="eastAsia"/>
              <w:sz w:val="22"/>
              <w:szCs w:val="22"/>
            </w:rPr>
          </w:rPrChange>
        </w:rPr>
        <w:t>s</w:t>
      </w:r>
      <w:r w:rsidRPr="0081723F">
        <w:rPr>
          <w:rFonts w:ascii="Arial" w:hAnsi="Arial" w:cs="Arial"/>
          <w:sz w:val="22"/>
          <w:szCs w:val="22"/>
        </w:rPr>
        <w:t xml:space="preserve"> gut–brain-axis and related mo</w:t>
      </w:r>
      <w:r w:rsidRPr="0081723F">
        <w:rPr>
          <w:rFonts w:ascii="Arial" w:hAnsi="Arial" w:cs="Arial"/>
          <w:sz w:val="22"/>
          <w:szCs w:val="22"/>
          <w:rPrChange w:id="305" w:author="Guo, Shicheng" w:date="2019-07-31T16:09:00Z">
            <w:rPr>
              <w:rFonts w:ascii="Arial" w:hAnsi="Arial" w:cs="Arial" w:hint="eastAsia"/>
              <w:sz w:val="22"/>
              <w:szCs w:val="22"/>
            </w:rPr>
          </w:rPrChange>
        </w:rPr>
        <w:t>le</w:t>
      </w:r>
      <w:r w:rsidRPr="0081723F">
        <w:rPr>
          <w:rFonts w:ascii="Arial" w:hAnsi="Arial" w:cs="Arial"/>
          <w:sz w:val="22"/>
          <w:szCs w:val="22"/>
        </w:rPr>
        <w:t>cule maybe be the new th</w:t>
      </w:r>
      <w:r w:rsidRPr="0081723F">
        <w:rPr>
          <w:rFonts w:ascii="Arial" w:hAnsi="Arial" w:cs="Arial"/>
          <w:sz w:val="22"/>
          <w:szCs w:val="22"/>
          <w:rPrChange w:id="306" w:author="Guo, Shicheng" w:date="2019-07-31T16:09:00Z">
            <w:rPr>
              <w:rFonts w:ascii="Arial" w:hAnsi="Arial" w:cs="Arial" w:hint="eastAsia"/>
              <w:sz w:val="22"/>
              <w:szCs w:val="22"/>
            </w:rPr>
          </w:rPrChange>
        </w:rPr>
        <w:t>in</w:t>
      </w:r>
      <w:r w:rsidRPr="0081723F">
        <w:rPr>
          <w:rFonts w:ascii="Arial" w:hAnsi="Arial" w:cs="Arial"/>
          <w:sz w:val="22"/>
          <w:szCs w:val="22"/>
        </w:rPr>
        <w:t xml:space="preserve">king of early diagnosis and risk </w:t>
      </w:r>
      <w:r w:rsidRPr="0081723F">
        <w:rPr>
          <w:rFonts w:ascii="Arial" w:hAnsi="Arial" w:cs="Arial"/>
          <w:sz w:val="22"/>
          <w:szCs w:val="22"/>
          <w:rPrChange w:id="307" w:author="Guo, Shicheng" w:date="2019-07-31T16:09:00Z">
            <w:rPr>
              <w:rFonts w:ascii="Arial" w:hAnsi="Arial" w:cs="Arial" w:hint="eastAsia"/>
              <w:sz w:val="22"/>
              <w:szCs w:val="22"/>
            </w:rPr>
          </w:rPrChange>
        </w:rPr>
        <w:t>warning</w:t>
      </w:r>
      <w:r w:rsidRPr="0081723F">
        <w:rPr>
          <w:rFonts w:ascii="Arial" w:hAnsi="Arial" w:cs="Arial"/>
          <w:sz w:val="22"/>
          <w:szCs w:val="22"/>
        </w:rPr>
        <w:t xml:space="preserve"> of colorectal cancer, even at benign adenoma stage.</w:t>
      </w:r>
    </w:p>
    <w:p w14:paraId="7EF918DC" w14:textId="77777777" w:rsidR="00F136CC" w:rsidRPr="0081723F" w:rsidRDefault="00F136CC" w:rsidP="00F136CC">
      <w:pPr>
        <w:jc w:val="both"/>
        <w:rPr>
          <w:rFonts w:ascii="Arial" w:hAnsi="Arial" w:cs="Arial"/>
          <w:sz w:val="22"/>
          <w:szCs w:val="22"/>
        </w:rPr>
      </w:pPr>
    </w:p>
    <w:p w14:paraId="6262D775" w14:textId="37288E32" w:rsidR="00DD3117" w:rsidRPr="0081723F" w:rsidRDefault="00F136CC" w:rsidP="00DD3117">
      <w:pPr>
        <w:jc w:val="both"/>
        <w:rPr>
          <w:rFonts w:ascii="Arial" w:eastAsiaTheme="minorEastAsia" w:hAnsi="Arial" w:cs="Arial"/>
          <w:kern w:val="2"/>
          <w:sz w:val="22"/>
          <w:szCs w:val="22"/>
        </w:rPr>
      </w:pPr>
      <w:r w:rsidRPr="0081723F">
        <w:rPr>
          <w:rFonts w:ascii="Arial" w:hAnsi="Arial" w:cs="Arial"/>
          <w:sz w:val="22"/>
          <w:szCs w:val="22"/>
          <w:rPrChange w:id="308" w:author="Guo, Shicheng" w:date="2019-07-31T16:09:00Z">
            <w:rPr>
              <w:rFonts w:ascii="Arial" w:hAnsi="Arial" w:cs="Arial" w:hint="eastAsia"/>
              <w:sz w:val="22"/>
              <w:szCs w:val="22"/>
            </w:rPr>
          </w:rPrChange>
        </w:rPr>
        <w:t>D</w:t>
      </w:r>
      <w:r w:rsidRPr="0081723F">
        <w:rPr>
          <w:rFonts w:ascii="Arial" w:hAnsi="Arial" w:cs="Arial"/>
          <w:sz w:val="22"/>
          <w:szCs w:val="22"/>
        </w:rPr>
        <w:t>NA methylation always be consider</w:t>
      </w:r>
      <w:r w:rsidRPr="0081723F">
        <w:rPr>
          <w:rFonts w:ascii="Arial" w:hAnsi="Arial" w:cs="Arial"/>
          <w:sz w:val="22"/>
          <w:szCs w:val="22"/>
          <w:rPrChange w:id="309" w:author="Guo, Shicheng" w:date="2019-07-31T16:09:00Z">
            <w:rPr>
              <w:rFonts w:ascii="Arial" w:hAnsi="Arial" w:cs="Arial" w:hint="eastAsia"/>
              <w:sz w:val="22"/>
              <w:szCs w:val="22"/>
            </w:rPr>
          </w:rPrChange>
        </w:rPr>
        <w:t>ed</w:t>
      </w:r>
      <w:r w:rsidRPr="0081723F">
        <w:rPr>
          <w:rFonts w:ascii="Arial" w:hAnsi="Arial" w:cs="Arial"/>
          <w:sz w:val="22"/>
          <w:szCs w:val="22"/>
        </w:rPr>
        <w:t xml:space="preserve"> as a potential biomarker for many diseases for its </w:t>
      </w:r>
      <w:r w:rsidRPr="0081723F">
        <w:rPr>
          <w:rFonts w:ascii="Arial" w:hAnsi="Arial" w:cs="Arial"/>
          <w:sz w:val="22"/>
          <w:szCs w:val="22"/>
          <w:rPrChange w:id="310" w:author="Guo, Shicheng" w:date="2019-07-31T16:09:00Z">
            <w:rPr>
              <w:rFonts w:ascii="Arial" w:hAnsi="Arial" w:cs="Arial" w:hint="eastAsia"/>
              <w:sz w:val="22"/>
              <w:szCs w:val="22"/>
            </w:rPr>
          </w:rPrChange>
        </w:rPr>
        <w:t>tissue</w:t>
      </w:r>
      <w:r w:rsidRPr="0081723F">
        <w:rPr>
          <w:rFonts w:ascii="Arial" w:hAnsi="Arial" w:cs="Arial"/>
          <w:sz w:val="22"/>
          <w:szCs w:val="22"/>
        </w:rPr>
        <w:t xml:space="preserve"> specificity and status stability, at the same time harboring pathological </w:t>
      </w:r>
      <w:r w:rsidRPr="0081723F">
        <w:rPr>
          <w:rFonts w:ascii="Arial" w:hAnsi="Arial" w:cs="Arial"/>
          <w:sz w:val="22"/>
          <w:szCs w:val="22"/>
          <w:rPrChange w:id="311" w:author="Guo, Shicheng" w:date="2019-07-31T16:09:00Z">
            <w:rPr>
              <w:rFonts w:ascii="Arial" w:hAnsi="Arial" w:cs="Arial" w:hint="eastAsia"/>
              <w:sz w:val="22"/>
              <w:szCs w:val="22"/>
            </w:rPr>
          </w:rPrChange>
        </w:rPr>
        <w:t>sen</w:t>
      </w:r>
      <w:r w:rsidRPr="0081723F">
        <w:rPr>
          <w:rFonts w:ascii="Arial" w:hAnsi="Arial" w:cs="Arial"/>
          <w:sz w:val="22"/>
          <w:szCs w:val="22"/>
        </w:rPr>
        <w:t>sibility</w:t>
      </w:r>
      <w:r w:rsidRPr="0081723F">
        <w:rPr>
          <w:rFonts w:ascii="Arial" w:hAnsi="Arial" w:cs="Arial"/>
          <w:sz w:val="22"/>
          <w:szCs w:val="22"/>
          <w:rPrChange w:id="312" w:author="Guo, Shicheng" w:date="2019-07-31T16:09:00Z">
            <w:rPr>
              <w:rFonts w:ascii="Arial" w:hAnsi="Arial" w:cs="Arial" w:hint="eastAsia"/>
              <w:sz w:val="22"/>
              <w:szCs w:val="22"/>
            </w:rPr>
          </w:rPrChange>
        </w:rPr>
        <w:t>,</w:t>
      </w:r>
      <w:r w:rsidRPr="0081723F">
        <w:rPr>
          <w:rFonts w:ascii="Arial" w:hAnsi="Arial" w:cs="Arial"/>
          <w:sz w:val="22"/>
          <w:szCs w:val="22"/>
        </w:rPr>
        <w:t xml:space="preserve"> and we want to use it to distinguish disease </w:t>
      </w:r>
      <w:r w:rsidRPr="0081723F">
        <w:rPr>
          <w:rFonts w:ascii="Arial" w:eastAsiaTheme="minorEastAsia" w:hAnsi="Arial" w:cs="Arial"/>
          <w:kern w:val="2"/>
          <w:sz w:val="22"/>
          <w:szCs w:val="22"/>
        </w:rPr>
        <w:t>samples</w:t>
      </w:r>
      <w:r w:rsidRPr="0081723F">
        <w:rPr>
          <w:rFonts w:ascii="Arial" w:hAnsi="Arial" w:cs="Arial"/>
          <w:sz w:val="22"/>
          <w:szCs w:val="22"/>
        </w:rPr>
        <w:t xml:space="preserve"> </w:t>
      </w:r>
      <w:r w:rsidRPr="0081723F">
        <w:rPr>
          <w:rFonts w:ascii="Arial" w:eastAsiaTheme="minorEastAsia" w:hAnsi="Arial" w:cs="Arial"/>
          <w:kern w:val="2"/>
          <w:sz w:val="22"/>
          <w:szCs w:val="22"/>
        </w:rPr>
        <w:t xml:space="preserve">(including </w:t>
      </w:r>
      <w:bookmarkStart w:id="313" w:name="OLE_LINK90"/>
      <w:bookmarkStart w:id="314" w:name="OLE_LINK91"/>
      <w:r w:rsidRPr="0081723F">
        <w:rPr>
          <w:rFonts w:ascii="Arial" w:eastAsiaTheme="minorEastAsia" w:hAnsi="Arial" w:cs="Arial"/>
          <w:kern w:val="2"/>
          <w:sz w:val="22"/>
          <w:szCs w:val="22"/>
        </w:rPr>
        <w:t>adenoma and cancer</w:t>
      </w:r>
      <w:bookmarkEnd w:id="313"/>
      <w:bookmarkEnd w:id="314"/>
      <w:r w:rsidRPr="0081723F">
        <w:rPr>
          <w:rFonts w:ascii="Arial" w:eastAsiaTheme="minorEastAsia" w:hAnsi="Arial" w:cs="Arial"/>
          <w:kern w:val="2"/>
          <w:sz w:val="22"/>
          <w:szCs w:val="22"/>
        </w:rPr>
        <w:t>)</w:t>
      </w:r>
      <w:r w:rsidRPr="0081723F">
        <w:rPr>
          <w:rFonts w:ascii="Arial" w:hAnsi="Arial" w:cs="Arial"/>
          <w:sz w:val="22"/>
          <w:szCs w:val="22"/>
        </w:rPr>
        <w:t xml:space="preserve"> from normal </w:t>
      </w:r>
      <w:r w:rsidRPr="0081723F">
        <w:rPr>
          <w:rFonts w:ascii="Arial" w:eastAsiaTheme="minorEastAsia" w:hAnsi="Arial" w:cs="Arial"/>
          <w:kern w:val="2"/>
          <w:sz w:val="22"/>
          <w:szCs w:val="22"/>
        </w:rPr>
        <w:t>samples</w:t>
      </w:r>
      <w:r w:rsidRPr="0081723F">
        <w:rPr>
          <w:rFonts w:ascii="Arial" w:hAnsi="Arial" w:cs="Arial"/>
          <w:sz w:val="22"/>
          <w:szCs w:val="22"/>
        </w:rPr>
        <w:t xml:space="preserve">. We </w:t>
      </w:r>
      <w:r w:rsidRPr="0081723F">
        <w:rPr>
          <w:rFonts w:ascii="Arial" w:hAnsi="Arial" w:cs="Arial"/>
          <w:sz w:val="22"/>
          <w:szCs w:val="22"/>
          <w:rPrChange w:id="315" w:author="Guo, Shicheng" w:date="2019-07-31T16:09:00Z">
            <w:rPr>
              <w:rFonts w:ascii="Arial" w:hAnsi="Arial" w:cs="Arial" w:hint="eastAsia"/>
              <w:sz w:val="22"/>
              <w:szCs w:val="22"/>
            </w:rPr>
          </w:rPrChange>
        </w:rPr>
        <w:t>filtrate</w:t>
      </w:r>
      <w:r w:rsidRPr="0081723F">
        <w:rPr>
          <w:rFonts w:ascii="Arial" w:hAnsi="Arial" w:cs="Arial"/>
          <w:sz w:val="22"/>
          <w:szCs w:val="22"/>
        </w:rPr>
        <w:t xml:space="preserve">d 209 hyper-methylated sites and 441 hypo-methylated sites from NLA, and </w:t>
      </w:r>
      <w:r w:rsidRPr="0081723F">
        <w:rPr>
          <w:rFonts w:ascii="Arial" w:eastAsiaTheme="minorEastAsia" w:hAnsi="Arial" w:cs="Arial"/>
          <w:kern w:val="2"/>
          <w:sz w:val="22"/>
          <w:szCs w:val="22"/>
        </w:rPr>
        <w:t xml:space="preserve">we found both hyper-methylated </w:t>
      </w:r>
      <w:r w:rsidRPr="0081723F">
        <w:rPr>
          <w:rFonts w:ascii="Arial" w:eastAsiaTheme="minorEastAsia" w:hAnsi="Arial" w:cs="Arial"/>
          <w:kern w:val="2"/>
          <w:sz w:val="22"/>
          <w:szCs w:val="22"/>
          <w:rPrChange w:id="316" w:author="Guo, Shicheng" w:date="2019-07-31T16:09:00Z">
            <w:rPr>
              <w:rFonts w:ascii="Arial" w:eastAsiaTheme="minorEastAsia" w:hAnsi="Arial" w:cs="Arial" w:hint="eastAsia"/>
              <w:kern w:val="2"/>
              <w:sz w:val="22"/>
              <w:szCs w:val="22"/>
            </w:rPr>
          </w:rPrChange>
        </w:rPr>
        <w:t>sites</w:t>
      </w:r>
      <w:r w:rsidRPr="0081723F">
        <w:rPr>
          <w:rFonts w:ascii="Arial" w:eastAsiaTheme="minorEastAsia" w:hAnsi="Arial" w:cs="Arial"/>
          <w:kern w:val="2"/>
          <w:sz w:val="22"/>
          <w:szCs w:val="22"/>
        </w:rPr>
        <w:t xml:space="preserve"> and hypo-methylated sites could provide effective distinguish ability between normal </w:t>
      </w:r>
      <w:bookmarkStart w:id="317" w:name="OLE_LINK92"/>
      <w:bookmarkStart w:id="318" w:name="OLE_LINK93"/>
      <w:r w:rsidRPr="0081723F">
        <w:rPr>
          <w:rFonts w:ascii="Arial" w:eastAsiaTheme="minorEastAsia" w:hAnsi="Arial" w:cs="Arial"/>
          <w:kern w:val="2"/>
          <w:sz w:val="22"/>
          <w:szCs w:val="22"/>
        </w:rPr>
        <w:t>samples</w:t>
      </w:r>
      <w:bookmarkEnd w:id="317"/>
      <w:bookmarkEnd w:id="318"/>
      <w:r w:rsidRPr="0081723F">
        <w:rPr>
          <w:rFonts w:ascii="Arial" w:eastAsiaTheme="minorEastAsia" w:hAnsi="Arial" w:cs="Arial"/>
          <w:kern w:val="2"/>
          <w:sz w:val="22"/>
          <w:szCs w:val="22"/>
        </w:rPr>
        <w:t xml:space="preserve"> and disease samples. We </w:t>
      </w:r>
      <w:r w:rsidRPr="0081723F">
        <w:rPr>
          <w:rFonts w:ascii="Arial" w:eastAsiaTheme="minorEastAsia" w:hAnsi="Arial" w:cs="Arial"/>
          <w:kern w:val="2"/>
          <w:sz w:val="22"/>
          <w:szCs w:val="22"/>
          <w:rPrChange w:id="319" w:author="Guo, Shicheng" w:date="2019-07-31T16:09:00Z">
            <w:rPr>
              <w:rFonts w:ascii="Arial" w:eastAsiaTheme="minorEastAsia" w:hAnsi="Arial" w:cs="Arial" w:hint="eastAsia"/>
              <w:kern w:val="2"/>
              <w:sz w:val="22"/>
              <w:szCs w:val="22"/>
            </w:rPr>
          </w:rPrChange>
        </w:rPr>
        <w:t>use</w:t>
      </w:r>
      <w:r w:rsidRPr="0081723F">
        <w:rPr>
          <w:rFonts w:ascii="Arial" w:eastAsiaTheme="minorEastAsia" w:hAnsi="Arial" w:cs="Arial"/>
          <w:kern w:val="2"/>
          <w:sz w:val="22"/>
          <w:szCs w:val="22"/>
        </w:rPr>
        <w:t xml:space="preserve">d random forest </w:t>
      </w:r>
      <w:r w:rsidRPr="0081723F">
        <w:rPr>
          <w:rFonts w:ascii="Arial" w:eastAsiaTheme="minorEastAsia" w:hAnsi="Arial" w:cs="Arial"/>
          <w:kern w:val="2"/>
          <w:sz w:val="22"/>
          <w:szCs w:val="22"/>
          <w:rPrChange w:id="320" w:author="Guo, Shicheng" w:date="2019-07-31T16:09:00Z">
            <w:rPr>
              <w:rFonts w:ascii="Arial" w:eastAsiaTheme="minorEastAsia" w:hAnsi="Arial" w:cs="Arial" w:hint="eastAsia"/>
              <w:kern w:val="2"/>
              <w:sz w:val="22"/>
              <w:szCs w:val="22"/>
            </w:rPr>
          </w:rPrChange>
        </w:rPr>
        <w:t>a</w:t>
      </w:r>
      <w:r w:rsidRPr="0081723F">
        <w:rPr>
          <w:rFonts w:ascii="Arial" w:eastAsiaTheme="minorEastAsia" w:hAnsi="Arial" w:cs="Arial"/>
          <w:kern w:val="2"/>
          <w:sz w:val="22"/>
          <w:szCs w:val="22"/>
        </w:rPr>
        <w:t>nd neural network to</w:t>
      </w:r>
      <w:r w:rsidRPr="0081723F">
        <w:rPr>
          <w:rFonts w:ascii="Arial" w:eastAsiaTheme="minorEastAsia" w:hAnsi="Arial" w:cs="Arial"/>
          <w:kern w:val="2"/>
          <w:sz w:val="22"/>
          <w:szCs w:val="22"/>
          <w:rPrChange w:id="321" w:author="Guo, Shicheng" w:date="2019-07-31T16:09:00Z">
            <w:rPr>
              <w:rFonts w:ascii="Arial" w:eastAsiaTheme="minorEastAsia" w:hAnsi="Arial" w:cs="Arial" w:hint="eastAsia"/>
              <w:kern w:val="2"/>
              <w:sz w:val="22"/>
              <w:szCs w:val="22"/>
            </w:rPr>
          </w:rPrChange>
        </w:rPr>
        <w:t xml:space="preserve"> verify</w:t>
      </w:r>
      <w:r w:rsidRPr="0081723F">
        <w:rPr>
          <w:rFonts w:ascii="Arial" w:eastAsiaTheme="minorEastAsia" w:hAnsi="Arial" w:cs="Arial"/>
          <w:kern w:val="2"/>
          <w:sz w:val="22"/>
          <w:szCs w:val="22"/>
        </w:rPr>
        <w:t xml:space="preserve"> our observation and AUCs of ROC curves of hyper-methylated ar</w:t>
      </w:r>
      <w:r w:rsidR="009446D3" w:rsidRPr="0081723F">
        <w:rPr>
          <w:rFonts w:ascii="Arial" w:eastAsiaTheme="minorEastAsia" w:hAnsi="Arial" w:cs="Arial"/>
          <w:kern w:val="2"/>
          <w:sz w:val="22"/>
          <w:szCs w:val="22"/>
        </w:rPr>
        <w:t>e larger than the hypo-methylated in two machine-</w:t>
      </w:r>
      <w:r w:rsidRPr="0081723F">
        <w:rPr>
          <w:rFonts w:ascii="Arial" w:eastAsiaTheme="minorEastAsia" w:hAnsi="Arial" w:cs="Arial"/>
          <w:kern w:val="2"/>
          <w:sz w:val="22"/>
          <w:szCs w:val="22"/>
        </w:rPr>
        <w:t xml:space="preserve">learning based prediction models. Although more than twice number than hyper-methylated sites, performance of hypo-methylated sites still is </w:t>
      </w:r>
      <w:r w:rsidRPr="0081723F">
        <w:rPr>
          <w:rFonts w:ascii="Arial" w:eastAsiaTheme="minorEastAsia" w:hAnsi="Arial" w:cs="Arial"/>
          <w:kern w:val="2"/>
          <w:sz w:val="22"/>
          <w:szCs w:val="22"/>
          <w:rPrChange w:id="322" w:author="Guo, Shicheng" w:date="2019-07-31T16:09:00Z">
            <w:rPr>
              <w:rFonts w:ascii="Arial" w:eastAsiaTheme="minorEastAsia" w:hAnsi="Arial" w:cs="Arial" w:hint="eastAsia"/>
              <w:kern w:val="2"/>
              <w:sz w:val="22"/>
              <w:szCs w:val="22"/>
            </w:rPr>
          </w:rPrChange>
        </w:rPr>
        <w:t>inf</w:t>
      </w:r>
      <w:r w:rsidRPr="0081723F">
        <w:rPr>
          <w:rFonts w:ascii="Arial" w:eastAsiaTheme="minorEastAsia" w:hAnsi="Arial" w:cs="Arial"/>
          <w:kern w:val="2"/>
          <w:sz w:val="22"/>
          <w:szCs w:val="22"/>
        </w:rPr>
        <w:t>e</w:t>
      </w:r>
      <w:r w:rsidR="009446D3" w:rsidRPr="0081723F">
        <w:rPr>
          <w:rFonts w:ascii="Arial" w:eastAsiaTheme="minorEastAsia" w:hAnsi="Arial" w:cs="Arial"/>
          <w:kern w:val="2"/>
          <w:sz w:val="22"/>
          <w:szCs w:val="22"/>
        </w:rPr>
        <w:t>rior than the hyper-methylated</w:t>
      </w:r>
      <w:r w:rsidRPr="0081723F">
        <w:rPr>
          <w:rFonts w:ascii="Arial" w:eastAsiaTheme="minorEastAsia" w:hAnsi="Arial" w:cs="Arial"/>
          <w:kern w:val="2"/>
          <w:sz w:val="22"/>
          <w:szCs w:val="22"/>
        </w:rPr>
        <w:t>. S</w:t>
      </w:r>
      <w:r w:rsidRPr="0081723F">
        <w:rPr>
          <w:rFonts w:ascii="Arial" w:eastAsiaTheme="minorEastAsia" w:hAnsi="Arial" w:cs="Arial"/>
          <w:kern w:val="2"/>
          <w:sz w:val="22"/>
          <w:szCs w:val="22"/>
          <w:rPrChange w:id="323" w:author="Guo, Shicheng" w:date="2019-07-31T16:09:00Z">
            <w:rPr>
              <w:rFonts w:ascii="Arial" w:eastAsiaTheme="minorEastAsia" w:hAnsi="Arial" w:cs="Arial" w:hint="eastAsia"/>
              <w:kern w:val="2"/>
              <w:sz w:val="22"/>
              <w:szCs w:val="22"/>
            </w:rPr>
          </w:rPrChange>
        </w:rPr>
        <w:t>y</w:t>
      </w:r>
      <w:r w:rsidRPr="0081723F">
        <w:rPr>
          <w:rFonts w:ascii="Arial" w:eastAsiaTheme="minorEastAsia" w:hAnsi="Arial" w:cs="Arial"/>
          <w:kern w:val="2"/>
          <w:sz w:val="22"/>
          <w:szCs w:val="22"/>
        </w:rPr>
        <w:t>nthesizing whole-genome hypo</w:t>
      </w:r>
      <w:r w:rsidR="009446D3" w:rsidRPr="0081723F">
        <w:rPr>
          <w:rFonts w:ascii="Arial" w:eastAsiaTheme="minorEastAsia" w:hAnsi="Arial" w:cs="Arial"/>
          <w:kern w:val="2"/>
          <w:sz w:val="22"/>
          <w:szCs w:val="22"/>
        </w:rPr>
        <w:t>-</w:t>
      </w:r>
      <w:r w:rsidRPr="0081723F">
        <w:rPr>
          <w:rFonts w:ascii="Arial" w:eastAsiaTheme="minorEastAsia" w:hAnsi="Arial" w:cs="Arial"/>
          <w:kern w:val="2"/>
          <w:sz w:val="22"/>
          <w:szCs w:val="22"/>
        </w:rPr>
        <w:t xml:space="preserve">methylation, we </w:t>
      </w:r>
      <w:r w:rsidRPr="0081723F">
        <w:rPr>
          <w:rFonts w:ascii="Arial" w:eastAsiaTheme="minorEastAsia" w:hAnsi="Arial" w:cs="Arial"/>
          <w:kern w:val="2"/>
          <w:sz w:val="22"/>
          <w:szCs w:val="22"/>
          <w:rPrChange w:id="324" w:author="Guo, Shicheng" w:date="2019-07-31T16:09:00Z">
            <w:rPr>
              <w:rFonts w:ascii="Arial" w:eastAsiaTheme="minorEastAsia" w:hAnsi="Arial" w:cs="Arial" w:hint="eastAsia"/>
              <w:kern w:val="2"/>
              <w:sz w:val="22"/>
              <w:szCs w:val="22"/>
            </w:rPr>
          </w:rPrChange>
        </w:rPr>
        <w:t>speculate</w:t>
      </w:r>
      <w:r w:rsidRPr="0081723F">
        <w:rPr>
          <w:rFonts w:ascii="Arial" w:eastAsiaTheme="minorEastAsia" w:hAnsi="Arial" w:cs="Arial"/>
          <w:kern w:val="2"/>
          <w:sz w:val="22"/>
          <w:szCs w:val="22"/>
        </w:rPr>
        <w:t xml:space="preserve"> hypo</w:t>
      </w:r>
      <w:r w:rsidR="009446D3" w:rsidRPr="0081723F">
        <w:rPr>
          <w:rFonts w:ascii="Arial" w:eastAsiaTheme="minorEastAsia" w:hAnsi="Arial" w:cs="Arial"/>
          <w:kern w:val="2"/>
          <w:sz w:val="22"/>
          <w:szCs w:val="22"/>
        </w:rPr>
        <w:t>-</w:t>
      </w:r>
      <w:r w:rsidRPr="0081723F">
        <w:rPr>
          <w:rFonts w:ascii="Arial" w:eastAsiaTheme="minorEastAsia" w:hAnsi="Arial" w:cs="Arial"/>
          <w:kern w:val="2"/>
          <w:sz w:val="22"/>
          <w:szCs w:val="22"/>
        </w:rPr>
        <w:t xml:space="preserve">methylation may be the widely </w:t>
      </w:r>
      <w:r w:rsidRPr="0081723F">
        <w:rPr>
          <w:rFonts w:ascii="Arial" w:eastAsiaTheme="minorEastAsia" w:hAnsi="Arial" w:cs="Arial"/>
          <w:kern w:val="2"/>
          <w:sz w:val="22"/>
          <w:szCs w:val="22"/>
          <w:rPrChange w:id="325" w:author="Guo, Shicheng" w:date="2019-07-31T16:09:00Z">
            <w:rPr>
              <w:rFonts w:ascii="Arial" w:eastAsiaTheme="minorEastAsia" w:hAnsi="Arial" w:cs="Arial" w:hint="eastAsia"/>
              <w:kern w:val="2"/>
              <w:sz w:val="22"/>
              <w:szCs w:val="22"/>
            </w:rPr>
          </w:rPrChange>
        </w:rPr>
        <w:t>incidental</w:t>
      </w:r>
      <w:r w:rsidRPr="0081723F">
        <w:rPr>
          <w:rFonts w:ascii="Arial" w:eastAsiaTheme="minorEastAsia" w:hAnsi="Arial" w:cs="Arial"/>
          <w:kern w:val="2"/>
          <w:sz w:val="22"/>
          <w:szCs w:val="22"/>
        </w:rPr>
        <w:t xml:space="preserve"> events to several key</w:t>
      </w:r>
      <w:r w:rsidRPr="0081723F">
        <w:rPr>
          <w:rFonts w:ascii="Arial" w:eastAsiaTheme="minorEastAsia" w:hAnsi="Arial" w:cs="Arial"/>
          <w:kern w:val="2"/>
          <w:sz w:val="22"/>
          <w:szCs w:val="22"/>
          <w:rPrChange w:id="326" w:author="Guo, Shicheng" w:date="2019-07-31T16:09:00Z">
            <w:rPr>
              <w:rFonts w:ascii="Arial" w:eastAsiaTheme="minorEastAsia" w:hAnsi="Arial" w:cs="Arial" w:hint="eastAsia"/>
              <w:kern w:val="2"/>
              <w:sz w:val="22"/>
              <w:szCs w:val="22"/>
            </w:rPr>
          </w:rPrChange>
        </w:rPr>
        <w:t xml:space="preserve"> </w:t>
      </w:r>
      <w:r w:rsidRPr="0081723F">
        <w:rPr>
          <w:rFonts w:ascii="Arial" w:eastAsiaTheme="minorEastAsia" w:hAnsi="Arial" w:cs="Arial"/>
          <w:kern w:val="2"/>
          <w:sz w:val="22"/>
          <w:szCs w:val="22"/>
        </w:rPr>
        <w:t>sites or genes hyper</w:t>
      </w:r>
      <w:r w:rsidR="009446D3" w:rsidRPr="0081723F">
        <w:rPr>
          <w:rFonts w:ascii="Arial" w:eastAsiaTheme="minorEastAsia" w:hAnsi="Arial" w:cs="Arial"/>
          <w:kern w:val="2"/>
          <w:sz w:val="22"/>
          <w:szCs w:val="22"/>
        </w:rPr>
        <w:t>-</w:t>
      </w:r>
      <w:r w:rsidRPr="0081723F">
        <w:rPr>
          <w:rFonts w:ascii="Arial" w:eastAsiaTheme="minorEastAsia" w:hAnsi="Arial" w:cs="Arial"/>
          <w:kern w:val="2"/>
          <w:sz w:val="22"/>
          <w:szCs w:val="22"/>
        </w:rPr>
        <w:t>methylation at early colorectal adenoma.</w:t>
      </w:r>
      <w:r w:rsidR="00EE467A"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 xml:space="preserve">In order to avoid the inconsistent result caused by unstable methylation based on single CpG site, we compared mean beta value (mBV) of these sites. We found that the </w:t>
      </w:r>
      <w:r w:rsidRPr="0081723F">
        <w:rPr>
          <w:rFonts w:ascii="Arial" w:eastAsiaTheme="minorEastAsia" w:hAnsi="Arial" w:cs="Arial"/>
          <w:kern w:val="2"/>
          <w:sz w:val="22"/>
          <w:szCs w:val="22"/>
          <w:rPrChange w:id="327" w:author="Guo, Shicheng" w:date="2019-07-31T16:09:00Z">
            <w:rPr>
              <w:rFonts w:ascii="Arial" w:eastAsiaTheme="minorEastAsia" w:hAnsi="Arial" w:cs="Arial" w:hint="eastAsia"/>
              <w:kern w:val="2"/>
              <w:sz w:val="22"/>
              <w:szCs w:val="22"/>
            </w:rPr>
          </w:rPrChange>
        </w:rPr>
        <w:t>hyper</w:t>
      </w:r>
      <w:r w:rsidRPr="0081723F">
        <w:rPr>
          <w:rFonts w:ascii="Arial" w:eastAsiaTheme="minorEastAsia" w:hAnsi="Arial" w:cs="Arial"/>
          <w:kern w:val="2"/>
          <w:sz w:val="22"/>
          <w:szCs w:val="22"/>
        </w:rPr>
        <w:t>-methylated mBVs were significant different between normal tissue and cancers (P&lt;2.2x10</w:t>
      </w:r>
      <w:r w:rsidRPr="0081723F">
        <w:rPr>
          <w:rFonts w:ascii="Arial" w:eastAsiaTheme="minorEastAsia" w:hAnsi="Arial" w:cs="Arial"/>
          <w:kern w:val="2"/>
          <w:sz w:val="22"/>
          <w:szCs w:val="22"/>
          <w:vertAlign w:val="superscript"/>
        </w:rPr>
        <w:t>-16</w:t>
      </w:r>
      <w:r w:rsidRPr="0081723F">
        <w:rPr>
          <w:rFonts w:ascii="Arial" w:eastAsiaTheme="minorEastAsia" w:hAnsi="Arial" w:cs="Arial"/>
          <w:kern w:val="2"/>
          <w:sz w:val="22"/>
          <w:szCs w:val="22"/>
        </w:rPr>
        <w:t xml:space="preserve">) while no significance was found between the adenoma and the caner (P= 0.288, </w:t>
      </w:r>
      <w:r w:rsidRPr="0081723F">
        <w:rPr>
          <w:rFonts w:ascii="Arial" w:eastAsiaTheme="minorEastAsia" w:hAnsi="Arial" w:cs="Arial"/>
          <w:b/>
          <w:kern w:val="2"/>
          <w:sz w:val="22"/>
          <w:szCs w:val="22"/>
          <w:rPrChange w:id="328" w:author="Guo, Shicheng" w:date="2019-07-31T16:09:00Z">
            <w:rPr>
              <w:rFonts w:ascii="Arial" w:eastAsiaTheme="minorEastAsia" w:hAnsi="Arial" w:cs="Arial"/>
              <w:b/>
              <w:color w:val="0070C0"/>
              <w:kern w:val="2"/>
              <w:sz w:val="22"/>
              <w:szCs w:val="22"/>
            </w:rPr>
          </w:rPrChange>
        </w:rPr>
        <w:t xml:space="preserve">Figure </w:t>
      </w:r>
      <w:r w:rsidR="009446D3" w:rsidRPr="0081723F">
        <w:rPr>
          <w:rFonts w:ascii="Arial" w:eastAsiaTheme="minorEastAsia" w:hAnsi="Arial" w:cs="Arial"/>
          <w:b/>
          <w:kern w:val="2"/>
          <w:sz w:val="22"/>
          <w:szCs w:val="22"/>
          <w:rPrChange w:id="329" w:author="Guo, Shicheng" w:date="2019-07-31T16:09:00Z">
            <w:rPr>
              <w:rFonts w:ascii="Arial" w:eastAsiaTheme="minorEastAsia" w:hAnsi="Arial" w:cs="Arial"/>
              <w:b/>
              <w:color w:val="0070C0"/>
              <w:kern w:val="2"/>
              <w:sz w:val="22"/>
              <w:szCs w:val="22"/>
            </w:rPr>
          </w:rPrChange>
        </w:rPr>
        <w:t>3G</w:t>
      </w:r>
      <w:r w:rsidRPr="0081723F">
        <w:rPr>
          <w:rFonts w:ascii="Arial" w:eastAsiaTheme="minorEastAsia" w:hAnsi="Arial" w:cs="Arial"/>
          <w:kern w:val="2"/>
          <w:sz w:val="22"/>
          <w:szCs w:val="22"/>
        </w:rPr>
        <w:t>) in which the average mBV of the normal tissue, the adenoma and the cancer are 0.218, 0.542 and 0.568 respectively. We observed similar results for hypo-methylation loci in which the average mBV of the normal tissue, the adenoma and the cancer are 0.698, 0.444 and 0.499 respectively (</w:t>
      </w:r>
      <w:r w:rsidRPr="0081723F">
        <w:rPr>
          <w:rFonts w:ascii="Arial" w:eastAsiaTheme="minorEastAsia" w:hAnsi="Arial" w:cs="Arial"/>
          <w:b/>
          <w:kern w:val="2"/>
          <w:sz w:val="22"/>
          <w:szCs w:val="22"/>
          <w:rPrChange w:id="330" w:author="Guo, Shicheng" w:date="2019-07-31T16:09:00Z">
            <w:rPr>
              <w:rFonts w:ascii="Arial" w:eastAsiaTheme="minorEastAsia" w:hAnsi="Arial" w:cs="Arial"/>
              <w:b/>
              <w:color w:val="0070C0"/>
              <w:kern w:val="2"/>
              <w:sz w:val="22"/>
              <w:szCs w:val="22"/>
            </w:rPr>
          </w:rPrChange>
        </w:rPr>
        <w:t xml:space="preserve">Figure </w:t>
      </w:r>
      <w:r w:rsidR="009446D3" w:rsidRPr="0081723F">
        <w:rPr>
          <w:rFonts w:ascii="Arial" w:eastAsiaTheme="minorEastAsia" w:hAnsi="Arial" w:cs="Arial"/>
          <w:b/>
          <w:kern w:val="2"/>
          <w:sz w:val="22"/>
          <w:szCs w:val="22"/>
          <w:rPrChange w:id="331" w:author="Guo, Shicheng" w:date="2019-07-31T16:09:00Z">
            <w:rPr>
              <w:rFonts w:ascii="Arial" w:eastAsiaTheme="minorEastAsia" w:hAnsi="Arial" w:cs="Arial"/>
              <w:b/>
              <w:color w:val="0070C0"/>
              <w:kern w:val="2"/>
              <w:sz w:val="22"/>
              <w:szCs w:val="22"/>
            </w:rPr>
          </w:rPrChange>
        </w:rPr>
        <w:t>3G</w:t>
      </w:r>
      <w:r w:rsidRPr="0081723F">
        <w:rPr>
          <w:rFonts w:ascii="Arial" w:eastAsiaTheme="minorEastAsia" w:hAnsi="Arial" w:cs="Arial"/>
          <w:kern w:val="2"/>
          <w:sz w:val="22"/>
          <w:szCs w:val="22"/>
        </w:rPr>
        <w:t xml:space="preserve">). Finally, we found the AUC of ROC curve with hyper-mBV and hypo-mBV are 0.982 and 0.947, respectively. Permutation analysis based on bootstrap strategy shown the model based on hyper-methylated </w:t>
      </w:r>
      <w:r w:rsidRPr="0081723F">
        <w:rPr>
          <w:rFonts w:ascii="Arial" w:eastAsiaTheme="minorEastAsia" w:hAnsi="Arial" w:cs="Arial"/>
          <w:kern w:val="2"/>
          <w:sz w:val="22"/>
          <w:szCs w:val="22"/>
          <w:rPrChange w:id="332" w:author="Guo, Shicheng" w:date="2019-07-31T16:09:00Z">
            <w:rPr>
              <w:rFonts w:ascii="Arial" w:eastAsiaTheme="minorEastAsia" w:hAnsi="Arial" w:cs="Arial" w:hint="eastAsia"/>
              <w:kern w:val="2"/>
              <w:sz w:val="22"/>
              <w:szCs w:val="22"/>
            </w:rPr>
          </w:rPrChange>
        </w:rPr>
        <w:t>sites</w:t>
      </w:r>
      <w:r w:rsidRPr="0081723F">
        <w:rPr>
          <w:rFonts w:ascii="Arial" w:eastAsiaTheme="minorEastAsia" w:hAnsi="Arial" w:cs="Arial"/>
          <w:kern w:val="2"/>
          <w:sz w:val="22"/>
          <w:szCs w:val="22"/>
        </w:rPr>
        <w:t xml:space="preserve"> has better discrimination than the model of hypo-methylated loci (P&lt;2.2x10</w:t>
      </w:r>
      <w:r w:rsidRPr="0081723F">
        <w:rPr>
          <w:rFonts w:ascii="Arial" w:eastAsiaTheme="minorEastAsia" w:hAnsi="Arial" w:cs="Arial"/>
          <w:kern w:val="2"/>
          <w:sz w:val="22"/>
          <w:szCs w:val="22"/>
          <w:vertAlign w:val="superscript"/>
        </w:rPr>
        <w:t>-8</w:t>
      </w:r>
      <w:r w:rsidRPr="0081723F">
        <w:rPr>
          <w:rFonts w:ascii="Arial" w:eastAsiaTheme="minorEastAsia" w:hAnsi="Arial" w:cs="Arial"/>
          <w:kern w:val="2"/>
          <w:sz w:val="22"/>
          <w:szCs w:val="22"/>
        </w:rPr>
        <w:t xml:space="preserve">, </w:t>
      </w:r>
      <w:r w:rsidRPr="0081723F">
        <w:rPr>
          <w:rFonts w:ascii="Arial" w:eastAsiaTheme="minorEastAsia" w:hAnsi="Arial" w:cs="Arial"/>
          <w:b/>
          <w:kern w:val="2"/>
          <w:sz w:val="22"/>
          <w:szCs w:val="22"/>
          <w:rPrChange w:id="333" w:author="Guo, Shicheng" w:date="2019-07-31T16:09:00Z">
            <w:rPr>
              <w:rFonts w:ascii="Arial" w:eastAsiaTheme="minorEastAsia" w:hAnsi="Arial" w:cs="Arial"/>
              <w:b/>
              <w:color w:val="0070C0"/>
              <w:kern w:val="2"/>
              <w:sz w:val="22"/>
              <w:szCs w:val="22"/>
            </w:rPr>
          </w:rPrChange>
        </w:rPr>
        <w:t xml:space="preserve">Figure </w:t>
      </w:r>
      <w:r w:rsidR="009446D3" w:rsidRPr="0081723F">
        <w:rPr>
          <w:rFonts w:ascii="Arial" w:eastAsiaTheme="minorEastAsia" w:hAnsi="Arial" w:cs="Arial"/>
          <w:b/>
          <w:kern w:val="2"/>
          <w:sz w:val="22"/>
          <w:szCs w:val="22"/>
          <w:rPrChange w:id="334" w:author="Guo, Shicheng" w:date="2019-07-31T16:09:00Z">
            <w:rPr>
              <w:rFonts w:ascii="Arial" w:eastAsiaTheme="minorEastAsia" w:hAnsi="Arial" w:cs="Arial"/>
              <w:b/>
              <w:color w:val="0070C0"/>
              <w:kern w:val="2"/>
              <w:sz w:val="22"/>
              <w:szCs w:val="22"/>
            </w:rPr>
          </w:rPrChange>
        </w:rPr>
        <w:t>3H</w:t>
      </w:r>
      <w:r w:rsidRPr="0081723F">
        <w:rPr>
          <w:rFonts w:ascii="Arial" w:eastAsiaTheme="minorEastAsia" w:hAnsi="Arial" w:cs="Arial"/>
          <w:kern w:val="2"/>
          <w:sz w:val="22"/>
          <w:szCs w:val="22"/>
        </w:rPr>
        <w:t>).</w:t>
      </w:r>
    </w:p>
    <w:p w14:paraId="3DD12FBF" w14:textId="77777777" w:rsidR="00DD3117" w:rsidRPr="0081723F" w:rsidRDefault="00DD3117" w:rsidP="00F2054F">
      <w:pPr>
        <w:jc w:val="both"/>
        <w:rPr>
          <w:rFonts w:ascii="Arial" w:eastAsiaTheme="minorEastAsia" w:hAnsi="Arial" w:cs="Arial"/>
          <w:kern w:val="2"/>
          <w:sz w:val="22"/>
          <w:szCs w:val="22"/>
        </w:rPr>
      </w:pPr>
    </w:p>
    <w:p w14:paraId="158EDE38" w14:textId="6AA72503" w:rsidR="006B49C6" w:rsidRPr="0081723F" w:rsidRDefault="00F136CC" w:rsidP="00DD3117">
      <w:pPr>
        <w:jc w:val="both"/>
        <w:rPr>
          <w:rFonts w:ascii="Arial" w:eastAsiaTheme="minorEastAsia" w:hAnsi="Arial" w:cs="Arial"/>
          <w:kern w:val="2"/>
          <w:sz w:val="22"/>
          <w:szCs w:val="22"/>
        </w:rPr>
      </w:pPr>
      <w:r w:rsidRPr="0081723F">
        <w:rPr>
          <w:rFonts w:ascii="Arial" w:eastAsiaTheme="minorEastAsia" w:hAnsi="Arial" w:cs="Arial"/>
          <w:kern w:val="2"/>
          <w:sz w:val="22"/>
          <w:szCs w:val="22"/>
        </w:rPr>
        <w:t>Most of colorectal adenoma consider adenoma as a middle stage between normal status and cancer. Our study focus</w:t>
      </w:r>
      <w:r w:rsidRPr="0081723F">
        <w:rPr>
          <w:rFonts w:ascii="Arial" w:eastAsiaTheme="minorEastAsia" w:hAnsi="Arial" w:cs="Arial"/>
          <w:kern w:val="2"/>
          <w:sz w:val="22"/>
          <w:szCs w:val="22"/>
          <w:rPrChange w:id="335" w:author="Guo, Shicheng" w:date="2019-07-31T16:09:00Z">
            <w:rPr>
              <w:rFonts w:ascii="Arial" w:eastAsiaTheme="minorEastAsia" w:hAnsi="Arial" w:cs="Arial" w:hint="eastAsia"/>
              <w:kern w:val="2"/>
              <w:sz w:val="22"/>
              <w:szCs w:val="22"/>
            </w:rPr>
          </w:rPrChange>
        </w:rPr>
        <w:t>es</w:t>
      </w:r>
      <w:r w:rsidRPr="0081723F">
        <w:rPr>
          <w:rFonts w:ascii="Arial" w:eastAsiaTheme="minorEastAsia" w:hAnsi="Arial" w:cs="Arial"/>
          <w:kern w:val="2"/>
          <w:sz w:val="22"/>
          <w:szCs w:val="22"/>
        </w:rPr>
        <w:t xml:space="preserve"> on adenoma and compare the different pathological stages. At very early stage, ethanol degradation </w:t>
      </w:r>
      <w:r w:rsidR="009446D3" w:rsidRPr="0081723F">
        <w:rPr>
          <w:rFonts w:ascii="Arial" w:eastAsiaTheme="minorEastAsia" w:hAnsi="Arial" w:cs="Arial"/>
          <w:kern w:val="2"/>
          <w:sz w:val="22"/>
          <w:szCs w:val="22"/>
          <w:rPrChange w:id="336" w:author="Guo, Shicheng" w:date="2019-07-31T16:09:00Z">
            <w:rPr>
              <w:rFonts w:ascii="Arial" w:eastAsiaTheme="minorEastAsia" w:hAnsi="Arial" w:cs="Arial" w:hint="eastAsia"/>
              <w:kern w:val="2"/>
              <w:sz w:val="22"/>
              <w:szCs w:val="22"/>
            </w:rPr>
          </w:rPrChange>
        </w:rPr>
        <w:t>II</w:t>
      </w:r>
      <w:r w:rsidR="009446D3"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is the top term of</w:t>
      </w:r>
      <w:r w:rsidR="009446D3" w:rsidRPr="0081723F">
        <w:rPr>
          <w:rFonts w:ascii="Arial" w:eastAsiaTheme="minorEastAsia" w:hAnsi="Arial" w:cs="Arial"/>
          <w:kern w:val="2"/>
          <w:sz w:val="22"/>
          <w:szCs w:val="22"/>
        </w:rPr>
        <w:t xml:space="preserve"> IPA enrichment result of hyper-</w:t>
      </w:r>
      <w:r w:rsidRPr="0081723F">
        <w:rPr>
          <w:rFonts w:ascii="Arial" w:eastAsiaTheme="minorEastAsia" w:hAnsi="Arial" w:cs="Arial"/>
          <w:kern w:val="2"/>
          <w:sz w:val="22"/>
          <w:szCs w:val="22"/>
        </w:rPr>
        <w:t>DMRs, in which ADHFE1 and ACSS3 are hit. The strong early DNA methylation change provides potential as biomarker of disease.</w:t>
      </w:r>
      <w:r w:rsidRPr="0081723F">
        <w:rPr>
          <w:rFonts w:ascii="Arial" w:eastAsiaTheme="minorEastAsia" w:hAnsi="Arial" w:cs="Arial"/>
          <w:kern w:val="2"/>
          <w:sz w:val="22"/>
          <w:szCs w:val="22"/>
          <w:rPrChange w:id="337" w:author="Guo, Shicheng" w:date="2019-07-31T16:09:00Z">
            <w:rPr>
              <w:rFonts w:ascii="Arial" w:eastAsiaTheme="minorEastAsia" w:hAnsi="Arial" w:cs="Arial" w:hint="eastAsia"/>
              <w:kern w:val="2"/>
              <w:sz w:val="22"/>
              <w:szCs w:val="22"/>
            </w:rPr>
          </w:rPrChange>
        </w:rPr>
        <w:t xml:space="preserve"> </w:t>
      </w:r>
      <w:r w:rsidRPr="0081723F">
        <w:rPr>
          <w:rFonts w:ascii="Arial" w:eastAsiaTheme="minorEastAsia" w:hAnsi="Arial" w:cs="Arial"/>
          <w:kern w:val="2"/>
          <w:sz w:val="22"/>
          <w:szCs w:val="22"/>
        </w:rPr>
        <w:t xml:space="preserve">After getting </w:t>
      </w:r>
      <w:r w:rsidRPr="0081723F">
        <w:rPr>
          <w:rFonts w:ascii="Arial" w:eastAsiaTheme="minorEastAsia" w:hAnsi="Arial" w:cs="Arial"/>
          <w:kern w:val="2"/>
          <w:sz w:val="22"/>
          <w:szCs w:val="22"/>
          <w:rPrChange w:id="338" w:author="Guo, Shicheng" w:date="2019-07-31T16:09:00Z">
            <w:rPr>
              <w:rFonts w:ascii="Arial" w:eastAsiaTheme="minorEastAsia" w:hAnsi="Arial" w:cs="Arial" w:hint="eastAsia"/>
              <w:kern w:val="2"/>
              <w:sz w:val="22"/>
              <w:szCs w:val="22"/>
            </w:rPr>
          </w:rPrChange>
        </w:rPr>
        <w:t>negative correlation</w:t>
      </w:r>
      <w:r w:rsidRPr="0081723F">
        <w:rPr>
          <w:rFonts w:ascii="Arial" w:eastAsiaTheme="minorEastAsia" w:hAnsi="Arial" w:cs="Arial"/>
          <w:kern w:val="2"/>
          <w:sz w:val="22"/>
          <w:szCs w:val="22"/>
        </w:rPr>
        <w:t xml:space="preserve"> of expression and DNA methylation of the two genes as expected, we try to verify the probability as to distinguish normal samples and disease samples. The error rate of ADHFE1 just get 4.68% (39/833), while the ACSS3’s higher as 16.68% (139/833).</w:t>
      </w:r>
      <w:r w:rsidRPr="0081723F">
        <w:rPr>
          <w:rFonts w:ascii="Arial" w:eastAsiaTheme="minorEastAsia" w:hAnsi="Arial" w:cs="Arial"/>
          <w:kern w:val="2"/>
          <w:sz w:val="22"/>
          <w:szCs w:val="22"/>
          <w:rPrChange w:id="339" w:author="Guo, Shicheng" w:date="2019-07-31T16:09:00Z">
            <w:rPr>
              <w:rFonts w:ascii="Arial" w:eastAsiaTheme="minorEastAsia" w:hAnsi="Arial" w:cs="Arial" w:hint="eastAsia"/>
              <w:kern w:val="2"/>
              <w:sz w:val="22"/>
              <w:szCs w:val="22"/>
            </w:rPr>
          </w:rPrChange>
        </w:rPr>
        <w:t xml:space="preserve"> </w:t>
      </w:r>
      <w:r w:rsidRPr="0081723F">
        <w:rPr>
          <w:rFonts w:ascii="Arial" w:eastAsiaTheme="minorEastAsia" w:hAnsi="Arial" w:cs="Arial"/>
          <w:kern w:val="2"/>
          <w:sz w:val="22"/>
          <w:szCs w:val="22"/>
        </w:rPr>
        <w:t>Furthermore, at ROC curve of mBV of ADHFE1 promoter mBV for all 833 samples, the AUC is 0.968 with specificity and sensitivity as 0.946 and 0.960 (</w:t>
      </w:r>
      <w:r w:rsidRPr="0081723F">
        <w:rPr>
          <w:rFonts w:ascii="Arial" w:eastAsiaTheme="minorEastAsia" w:hAnsi="Arial" w:cs="Arial"/>
          <w:b/>
          <w:kern w:val="2"/>
          <w:sz w:val="22"/>
          <w:szCs w:val="22"/>
          <w:rPrChange w:id="340" w:author="Guo, Shicheng" w:date="2019-07-31T16:09:00Z">
            <w:rPr>
              <w:rFonts w:ascii="Arial" w:eastAsiaTheme="minorEastAsia" w:hAnsi="Arial" w:cs="Arial"/>
              <w:b/>
              <w:color w:val="0070C0"/>
              <w:kern w:val="2"/>
              <w:sz w:val="22"/>
              <w:szCs w:val="22"/>
            </w:rPr>
          </w:rPrChange>
        </w:rPr>
        <w:t xml:space="preserve">Figure </w:t>
      </w:r>
      <w:r w:rsidR="009446D3" w:rsidRPr="0081723F">
        <w:rPr>
          <w:rFonts w:ascii="Arial" w:eastAsiaTheme="minorEastAsia" w:hAnsi="Arial" w:cs="Arial"/>
          <w:b/>
          <w:kern w:val="2"/>
          <w:sz w:val="22"/>
          <w:szCs w:val="22"/>
          <w:rPrChange w:id="341" w:author="Guo, Shicheng" w:date="2019-07-31T16:09:00Z">
            <w:rPr>
              <w:rFonts w:ascii="Arial" w:eastAsiaTheme="minorEastAsia" w:hAnsi="Arial" w:cs="Arial" w:hint="eastAsia"/>
              <w:b/>
              <w:color w:val="0070C0"/>
              <w:kern w:val="2"/>
              <w:sz w:val="22"/>
              <w:szCs w:val="22"/>
            </w:rPr>
          </w:rPrChange>
        </w:rPr>
        <w:t>4F</w:t>
      </w:r>
      <w:r w:rsidRPr="0081723F">
        <w:rPr>
          <w:rFonts w:ascii="Arial" w:eastAsiaTheme="minorEastAsia" w:hAnsi="Arial" w:cs="Arial"/>
          <w:kern w:val="2"/>
          <w:sz w:val="22"/>
          <w:szCs w:val="22"/>
        </w:rPr>
        <w:t>). For cancer samples, it can reach even AUC as 0.978 (</w:t>
      </w:r>
      <w:r w:rsidRPr="0081723F">
        <w:rPr>
          <w:rFonts w:ascii="Arial" w:eastAsiaTheme="minorEastAsia" w:hAnsi="Arial" w:cs="Arial"/>
          <w:b/>
          <w:kern w:val="2"/>
          <w:sz w:val="22"/>
          <w:szCs w:val="22"/>
          <w:rPrChange w:id="342" w:author="Guo, Shicheng" w:date="2019-07-31T16:09:00Z">
            <w:rPr>
              <w:rFonts w:ascii="Arial" w:eastAsiaTheme="minorEastAsia" w:hAnsi="Arial" w:cs="Arial"/>
              <w:b/>
              <w:color w:val="0070C0"/>
              <w:kern w:val="2"/>
              <w:sz w:val="22"/>
              <w:szCs w:val="22"/>
            </w:rPr>
          </w:rPrChange>
        </w:rPr>
        <w:t xml:space="preserve">Supplementary Figure </w:t>
      </w:r>
      <w:r w:rsidR="009C2AA9" w:rsidRPr="0081723F">
        <w:rPr>
          <w:rFonts w:ascii="Arial" w:eastAsiaTheme="minorEastAsia" w:hAnsi="Arial" w:cs="Arial"/>
          <w:b/>
          <w:kern w:val="2"/>
          <w:sz w:val="22"/>
          <w:szCs w:val="22"/>
          <w:rPrChange w:id="343" w:author="Guo, Shicheng" w:date="2019-07-31T16:09:00Z">
            <w:rPr>
              <w:rFonts w:ascii="Arial" w:eastAsiaTheme="minorEastAsia" w:hAnsi="Arial" w:cs="Arial"/>
              <w:b/>
              <w:color w:val="0070C0"/>
              <w:kern w:val="2"/>
              <w:sz w:val="22"/>
              <w:szCs w:val="22"/>
            </w:rPr>
          </w:rPrChange>
        </w:rPr>
        <w:t>2</w:t>
      </w:r>
      <w:r w:rsidRPr="0081723F">
        <w:rPr>
          <w:rFonts w:ascii="Arial" w:eastAsiaTheme="minorEastAsia" w:hAnsi="Arial" w:cs="Arial"/>
          <w:kern w:val="2"/>
          <w:sz w:val="22"/>
          <w:szCs w:val="22"/>
        </w:rPr>
        <w:t>). The ADHFE1 gene encodes hydroxyacid-oxoacid transhydrogenase, which is responsible for the oxidation of 4-hydroxybutyrate in mammalian tissues there are some studies report the gene is associated with cell proliferation and differentiation</w:t>
      </w:r>
      <w:r w:rsidR="0086011E" w:rsidRPr="0081723F">
        <w:rPr>
          <w:rFonts w:ascii="Arial" w:eastAsiaTheme="minorEastAsia" w:hAnsi="Arial" w:cs="Arial"/>
          <w:kern w:val="2"/>
          <w:sz w:val="22"/>
          <w:szCs w:val="22"/>
        </w:rPr>
        <w:fldChar w:fldCharType="begin"/>
      </w:r>
      <w:r w:rsidR="0086011E" w:rsidRPr="0081723F">
        <w:rPr>
          <w:rFonts w:ascii="Arial" w:eastAsiaTheme="minorEastAsia" w:hAnsi="Arial" w:cs="Arial"/>
          <w:kern w:val="2"/>
          <w:sz w:val="22"/>
          <w:szCs w:val="22"/>
        </w:rPr>
        <w:instrText xml:space="preserve"> ADDIN EN.CITE &lt;EndNote&gt;&lt;Cite&gt;&lt;Author&gt;Deng&lt;/Author&gt;&lt;Year&gt;2002&lt;/Year&gt;&lt;RecNum&gt;45&lt;/RecNum&gt;&lt;DisplayText&gt;[25]&lt;/DisplayText&gt;&lt;record&gt;&lt;rec-number&gt;45&lt;/rec-number&gt;&lt;foreign-keys&gt;&lt;key app="EN" db-id="zffsxeepa00fpreedaupevsaw9eeftzdw009" timestamp="1562552811"&gt;45&lt;/key&gt;&lt;/foreign-keys&gt;&lt;ref-type name="Journal Article"&gt;17&lt;/ref-type&gt;&lt;contributors&gt;&lt;authors&gt;&lt;author&gt;Deng, Y.&lt;/author&gt;&lt;author&gt;Wang, Z.&lt;/author&gt;&lt;author&gt;Gu, S.&lt;/author&gt;&lt;author&gt;Ji, C.&lt;/author&gt;&lt;author&gt;Ying, K.&lt;/author&gt;&lt;author&gt;Xie, Y.&lt;/author&gt;&lt;author&gt;Mao, Y.&lt;/author&gt;&lt;/authors&gt;&lt;/contributors&gt;&lt;auth-address&gt;State Key Laboratory of Genetic Engineering, Institute of Genetics, School of Life Sciences, Fudan University, Shanghai 200433, People&amp;apos;s Republic of China.&lt;/auth-address&gt;&lt;titles&gt;&lt;title&gt;Cloning and characterization of a novel human alcohol dehydrogenase gene (ADHFe1)&lt;/title&gt;&lt;secondary-title&gt;DNA Seq&lt;/secondary-title&gt;&lt;/titles&gt;&lt;periodical&gt;&lt;full-title&gt;DNA Seq&lt;/full-title&gt;&lt;/periodical&gt;&lt;pages&gt;301-6&lt;/pages&gt;&lt;volume&gt;13&lt;/volume&gt;&lt;number&gt;5&lt;/number&gt;&lt;edition&gt;2003/02/21&lt;/edition&gt;&lt;keywords&gt;&lt;keyword&gt;Alcohol Dehydrogenase/*genetics/metabolism&lt;/keyword&gt;&lt;keyword&gt;Amino Acid Motifs&lt;/keyword&gt;&lt;keyword&gt;Amino Acid Sequence&lt;/keyword&gt;&lt;keyword&gt;Base Sequence&lt;/keyword&gt;&lt;keyword&gt;Humans&lt;/keyword&gt;&lt;keyword&gt;Liver/metabolism&lt;/keyword&gt;&lt;keyword&gt;Molecular Sequence Data&lt;/keyword&gt;&lt;keyword&gt;Organ Specificity/physiology&lt;/keyword&gt;&lt;/keywords&gt;&lt;dates&gt;&lt;year&gt;2002&lt;/year&gt;&lt;pub-dates&gt;&lt;date&gt;Oct&lt;/date&gt;&lt;/pub-dates&gt;&lt;/dates&gt;&lt;isbn&gt;1042-5179 (Print)&amp;#xD;1026-7913 (Linking)&lt;/isbn&gt;&lt;accession-num&gt;12592711&lt;/accession-num&gt;&lt;urls&gt;&lt;related-urls&gt;&lt;url&gt;https://www.ncbi.nlm.nih.gov/pubmed/12592711&lt;/url&gt;&lt;/related-urls&gt;&lt;/urls&gt;&lt;/record&gt;&lt;/Cite&gt;&lt;/EndNote&gt;</w:instrText>
      </w:r>
      <w:r w:rsidR="0086011E" w:rsidRPr="0081723F">
        <w:rPr>
          <w:rFonts w:ascii="Arial" w:eastAsiaTheme="minorEastAsia" w:hAnsi="Arial" w:cs="Arial"/>
          <w:kern w:val="2"/>
          <w:sz w:val="22"/>
          <w:szCs w:val="22"/>
        </w:rPr>
        <w:fldChar w:fldCharType="separate"/>
      </w:r>
      <w:r w:rsidR="0086011E" w:rsidRPr="0081723F">
        <w:rPr>
          <w:rFonts w:ascii="Arial" w:eastAsiaTheme="minorEastAsia" w:hAnsi="Arial" w:cs="Arial"/>
          <w:noProof/>
          <w:kern w:val="2"/>
          <w:sz w:val="22"/>
          <w:szCs w:val="22"/>
        </w:rPr>
        <w:t>[25]</w:t>
      </w:r>
      <w:r w:rsidR="0086011E"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 At colorectal cancer tissue, ADHFE1 gene show hyper</w:t>
      </w:r>
      <w:r w:rsidR="00B11C83" w:rsidRPr="0081723F">
        <w:rPr>
          <w:rFonts w:ascii="Arial" w:eastAsiaTheme="minorEastAsia" w:hAnsi="Arial" w:cs="Arial"/>
          <w:kern w:val="2"/>
          <w:sz w:val="22"/>
          <w:szCs w:val="22"/>
        </w:rPr>
        <w:t>-</w:t>
      </w:r>
      <w:r w:rsidRPr="0081723F">
        <w:rPr>
          <w:rFonts w:ascii="Arial" w:eastAsiaTheme="minorEastAsia" w:hAnsi="Arial" w:cs="Arial"/>
          <w:kern w:val="2"/>
          <w:sz w:val="22"/>
          <w:szCs w:val="22"/>
        </w:rPr>
        <w:t xml:space="preserve">methylated and down regulation of expression, by the way it may facilitated tumor </w:t>
      </w:r>
      <w:del w:id="344" w:author="Guo, Shicheng" w:date="2019-07-31T16:20:00Z">
        <w:r w:rsidRPr="0081723F" w:rsidDel="008B50E2">
          <w:rPr>
            <w:rFonts w:ascii="Arial" w:eastAsiaTheme="minorEastAsia" w:hAnsi="Arial" w:cs="Arial"/>
            <w:kern w:val="2"/>
            <w:sz w:val="22"/>
            <w:szCs w:val="22"/>
          </w:rPr>
          <w:delText>growth</w:delText>
        </w:r>
      </w:del>
      <w:ins w:id="345" w:author="Guo, Shicheng" w:date="2019-07-31T16:20:00Z">
        <w:r w:rsidR="008B50E2" w:rsidRPr="0081723F">
          <w:rPr>
            <w:rFonts w:ascii="Arial" w:eastAsiaTheme="minorEastAsia" w:hAnsi="Arial" w:cs="Arial"/>
            <w:kern w:val="2"/>
            <w:sz w:val="22"/>
            <w:szCs w:val="22"/>
          </w:rPr>
          <w:t xml:space="preserve">growth </w:t>
        </w:r>
      </w:ins>
      <w:r w:rsidR="002959E5" w:rsidRPr="0081723F">
        <w:rPr>
          <w:rFonts w:ascii="Arial" w:eastAsiaTheme="minorEastAsia" w:hAnsi="Arial" w:cs="Arial"/>
          <w:kern w:val="2"/>
          <w:sz w:val="22"/>
          <w:szCs w:val="22"/>
        </w:rPr>
        <w:fldChar w:fldCharType="begin">
          <w:fldData xml:space="preserve">PEVuZE5vdGU+PENpdGU+PEF1dGhvcj5UYWU8L0F1dGhvcj48WWVhcj4yMDEzPC9ZZWFyPjxSZWNO
dW0+NDY8L1JlY051bT48RGlzcGxheVRleHQ+WzI2XTwvRGlzcGxheVRleHQ+PHJlY29yZD48cmVj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959E5" w:rsidRPr="0081723F">
        <w:rPr>
          <w:rFonts w:ascii="Arial" w:eastAsiaTheme="minorEastAsia" w:hAnsi="Arial" w:cs="Arial"/>
          <w:kern w:val="2"/>
          <w:sz w:val="22"/>
          <w:szCs w:val="22"/>
        </w:rPr>
        <w:instrText xml:space="preserve"> ADDIN EN.CITE </w:instrText>
      </w:r>
      <w:r w:rsidR="002959E5" w:rsidRPr="0081723F">
        <w:rPr>
          <w:rFonts w:ascii="Arial" w:eastAsiaTheme="minorEastAsia" w:hAnsi="Arial" w:cs="Arial"/>
          <w:kern w:val="2"/>
          <w:sz w:val="22"/>
          <w:szCs w:val="22"/>
        </w:rPr>
        <w:fldChar w:fldCharType="begin">
          <w:fldData xml:space="preserve">PEVuZE5vdGU+PENpdGU+PEF1dGhvcj5UYWU8L0F1dGhvcj48WWVhcj4yMDEzPC9ZZWFyPjxSZWNO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</w:fldData>
        </w:fldChar>
      </w:r>
      <w:r w:rsidR="002959E5" w:rsidRPr="0081723F">
        <w:rPr>
          <w:rFonts w:ascii="Arial" w:eastAsiaTheme="minorEastAsia" w:hAnsi="Arial" w:cs="Arial"/>
          <w:kern w:val="2"/>
          <w:sz w:val="22"/>
          <w:szCs w:val="22"/>
        </w:rPr>
        <w:instrText xml:space="preserve"> ADDIN EN.CITE.DATA </w:instrText>
      </w:r>
      <w:r w:rsidR="002959E5" w:rsidRPr="0081723F">
        <w:rPr>
          <w:rFonts w:ascii="Arial" w:eastAsiaTheme="minorEastAsia" w:hAnsi="Arial" w:cs="Arial"/>
          <w:kern w:val="2"/>
          <w:sz w:val="22"/>
          <w:szCs w:val="22"/>
        </w:rPr>
      </w:r>
      <w:r w:rsidR="002959E5" w:rsidRPr="0081723F">
        <w:rPr>
          <w:rFonts w:ascii="Arial" w:eastAsiaTheme="minorEastAsia" w:hAnsi="Arial" w:cs="Arial"/>
          <w:kern w:val="2"/>
          <w:sz w:val="22"/>
          <w:szCs w:val="22"/>
        </w:rPr>
        <w:fldChar w:fldCharType="end"/>
      </w:r>
      <w:r w:rsidR="002959E5" w:rsidRPr="0081723F">
        <w:rPr>
          <w:rFonts w:ascii="Arial" w:eastAsiaTheme="minorEastAsia" w:hAnsi="Arial" w:cs="Arial"/>
          <w:kern w:val="2"/>
          <w:sz w:val="22"/>
          <w:szCs w:val="22"/>
        </w:rPr>
      </w:r>
      <w:r w:rsidR="002959E5"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[26]</w:t>
      </w:r>
      <w:r w:rsidR="002959E5"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w:t>
      </w:r>
      <w:r w:rsidR="00EE467A" w:rsidRPr="0081723F">
        <w:rPr>
          <w:rFonts w:ascii="Arial" w:eastAsiaTheme="minorEastAsia" w:hAnsi="Arial" w:cs="Arial"/>
          <w:kern w:val="2"/>
          <w:sz w:val="22"/>
          <w:szCs w:val="22"/>
        </w:rPr>
        <w:t xml:space="preserve"> </w:t>
      </w:r>
      <w:r w:rsidR="002959E5" w:rsidRPr="0081723F">
        <w:rPr>
          <w:rFonts w:ascii="Arial" w:eastAsiaTheme="minorEastAsia" w:hAnsi="Arial" w:cs="Arial"/>
          <w:kern w:val="2"/>
          <w:sz w:val="22"/>
          <w:szCs w:val="22"/>
          <w:rPrChange w:id="346" w:author="Guo, Shicheng" w:date="2019-07-31T16:09:00Z">
            <w:rPr>
              <w:rFonts w:ascii="Arial" w:eastAsiaTheme="minorEastAsia" w:hAnsi="Arial" w:cs="Arial" w:hint="eastAsia"/>
              <w:kern w:val="2"/>
              <w:sz w:val="22"/>
              <w:szCs w:val="22"/>
            </w:rPr>
          </w:rPrChange>
        </w:rPr>
        <w:t>O</w:t>
      </w:r>
      <w:r w:rsidR="005F75B3" w:rsidRPr="0081723F">
        <w:rPr>
          <w:rFonts w:ascii="Arial" w:eastAsiaTheme="minorEastAsia" w:hAnsi="Arial" w:cs="Arial"/>
          <w:kern w:val="2"/>
          <w:sz w:val="22"/>
          <w:szCs w:val="22"/>
        </w:rPr>
        <w:t>ur results suggest the promoter of ADHFE1 can be a potential biomarker</w:t>
      </w:r>
      <w:r w:rsidR="002959E5" w:rsidRPr="0081723F">
        <w:rPr>
          <w:rFonts w:ascii="Arial" w:eastAsiaTheme="minorEastAsia" w:hAnsi="Arial" w:cs="Arial"/>
          <w:kern w:val="2"/>
          <w:sz w:val="22"/>
          <w:szCs w:val="22"/>
        </w:rPr>
        <w:t xml:space="preserve">, </w:t>
      </w:r>
      <w:r w:rsidR="002959E5" w:rsidRPr="0081723F">
        <w:rPr>
          <w:rFonts w:ascii="Arial" w:eastAsiaTheme="minorEastAsia" w:hAnsi="Arial" w:cs="Arial"/>
          <w:kern w:val="2"/>
          <w:sz w:val="22"/>
          <w:szCs w:val="22"/>
          <w:rPrChange w:id="347" w:author="Guo, Shicheng" w:date="2019-07-31T16:09:00Z">
            <w:rPr>
              <w:rFonts w:ascii="Arial" w:eastAsiaTheme="minorEastAsia" w:hAnsi="Arial" w:cs="Arial" w:hint="eastAsia"/>
              <w:kern w:val="2"/>
              <w:sz w:val="22"/>
              <w:szCs w:val="22"/>
            </w:rPr>
          </w:rPrChange>
        </w:rPr>
        <w:t>which</w:t>
      </w:r>
      <w:r w:rsidR="002959E5" w:rsidRPr="0081723F">
        <w:rPr>
          <w:rFonts w:ascii="Arial" w:eastAsiaTheme="minorEastAsia" w:hAnsi="Arial" w:cs="Arial"/>
          <w:kern w:val="2"/>
          <w:sz w:val="22"/>
          <w:szCs w:val="22"/>
        </w:rPr>
        <w:t xml:space="preserve"> </w:t>
      </w:r>
      <w:r w:rsidR="00C24F48" w:rsidRPr="0081723F">
        <w:rPr>
          <w:rFonts w:ascii="Arial" w:eastAsiaTheme="minorEastAsia" w:hAnsi="Arial" w:cs="Arial"/>
          <w:kern w:val="2"/>
          <w:sz w:val="22"/>
          <w:szCs w:val="22"/>
          <w:rPrChange w:id="348" w:author="Guo, Shicheng" w:date="2019-07-31T16:09:00Z">
            <w:rPr>
              <w:rFonts w:ascii="Arial" w:eastAsiaTheme="minorEastAsia" w:hAnsi="Arial" w:cs="Arial" w:hint="eastAsia"/>
              <w:kern w:val="2"/>
              <w:sz w:val="22"/>
              <w:szCs w:val="22"/>
            </w:rPr>
          </w:rPrChange>
        </w:rPr>
        <w:t>can distinguish disease form normal tissue well, but adenoma sample is still limited and more sample should be taken in next study.</w:t>
      </w:r>
      <w:r w:rsidR="00DD3117" w:rsidRPr="0081723F">
        <w:rPr>
          <w:rFonts w:ascii="Arial" w:eastAsiaTheme="minorEastAsia" w:hAnsi="Arial" w:cs="Arial"/>
          <w:kern w:val="2"/>
          <w:sz w:val="22"/>
          <w:szCs w:val="22"/>
          <w:rPrChange w:id="349" w:author="Guo, Shicheng" w:date="2019-07-31T16:09:00Z">
            <w:rPr>
              <w:rFonts w:ascii="Arial" w:eastAsiaTheme="minorEastAsia" w:hAnsi="Arial" w:cs="Arial" w:hint="eastAsia"/>
              <w:kern w:val="2"/>
              <w:sz w:val="22"/>
              <w:szCs w:val="22"/>
            </w:rPr>
          </w:rPrChange>
        </w:rPr>
        <w:t xml:space="preserve"> </w:t>
      </w:r>
      <w:r w:rsidR="00DD3117" w:rsidRPr="0081723F">
        <w:rPr>
          <w:rFonts w:ascii="Arial" w:eastAsiaTheme="minorEastAsia" w:hAnsi="Arial" w:cs="Arial"/>
          <w:kern w:val="2"/>
          <w:sz w:val="22"/>
          <w:szCs w:val="22"/>
        </w:rPr>
        <w:t>One the other hand, l</w:t>
      </w:r>
      <w:r w:rsidR="00C24F48" w:rsidRPr="0081723F">
        <w:rPr>
          <w:rFonts w:ascii="Arial" w:eastAsiaTheme="minorEastAsia" w:hAnsi="Arial" w:cs="Arial"/>
          <w:kern w:val="2"/>
          <w:sz w:val="22"/>
          <w:szCs w:val="22"/>
          <w:rPrChange w:id="350" w:author="Guo, Shicheng" w:date="2019-07-31T16:09:00Z">
            <w:rPr>
              <w:rFonts w:ascii="Arial" w:eastAsiaTheme="minorEastAsia" w:hAnsi="Arial" w:cs="Arial" w:hint="eastAsia"/>
              <w:kern w:val="2"/>
              <w:sz w:val="22"/>
              <w:szCs w:val="22"/>
            </w:rPr>
          </w:rPrChange>
        </w:rPr>
        <w:t>iquid biopsy is the ideal way to apply ADHFE1 to clinic scene, which is another direction of future research.</w:t>
      </w:r>
    </w:p>
    <w:p w14:paraId="08C16FD5" w14:textId="77777777" w:rsidR="00743D48" w:rsidRPr="0081723F" w:rsidRDefault="00743D48" w:rsidP="0089090A">
      <w:pPr>
        <w:pStyle w:val="HTMLPreformatted"/>
        <w:shd w:val="clear" w:color="auto" w:fill="FFFFFF"/>
        <w:spacing w:line="225" w:lineRule="atLeast"/>
        <w:jc w:val="both"/>
        <w:rPr>
          <w:rFonts w:ascii="Arial" w:eastAsiaTheme="minorEastAsia" w:hAnsi="Arial" w:cs="Arial"/>
          <w:kern w:val="2"/>
          <w:sz w:val="22"/>
          <w:szCs w:val="22"/>
        </w:rPr>
      </w:pPr>
    </w:p>
    <w:p w14:paraId="599AACA2" w14:textId="77777777" w:rsidR="0089090A" w:rsidRPr="0081723F" w:rsidRDefault="0089090A" w:rsidP="00F2054F">
      <w:pPr>
        <w:pStyle w:val="Heading2"/>
        <w:rPr>
          <w:rFonts w:ascii="Arial" w:hAnsi="Arial" w:cs="Arial"/>
          <w:color w:val="auto"/>
          <w:sz w:val="22"/>
          <w:szCs w:val="22"/>
          <w:rPrChange w:id="351" w:author="Guo, Shicheng" w:date="2019-07-31T16:09:00Z">
            <w:rPr>
              <w:color w:val="auto"/>
            </w:rPr>
          </w:rPrChange>
        </w:rPr>
      </w:pPr>
      <w:r w:rsidRPr="0081723F">
        <w:rPr>
          <w:rFonts w:ascii="Arial" w:hAnsi="Arial" w:cs="Arial"/>
          <w:color w:val="auto"/>
          <w:sz w:val="22"/>
          <w:szCs w:val="22"/>
          <w:rPrChange w:id="352" w:author="Guo, Shicheng" w:date="2019-07-31T16:09:00Z">
            <w:rPr>
              <w:color w:val="auto"/>
            </w:rPr>
          </w:rPrChange>
        </w:rPr>
        <w:t>Methods</w:t>
      </w:r>
    </w:p>
    <w:p w14:paraId="1DDDAF0E" w14:textId="77777777" w:rsidR="0089090A" w:rsidRPr="0081723F" w:rsidRDefault="0089090A" w:rsidP="0089090A">
      <w:pPr>
        <w:jc w:val="both"/>
        <w:rPr>
          <w:rFonts w:ascii="Arial" w:hAnsi="Arial" w:cs="Arial"/>
          <w:b/>
          <w:sz w:val="22"/>
          <w:szCs w:val="22"/>
        </w:rPr>
      </w:pPr>
    </w:p>
    <w:p w14:paraId="5C915B4A" w14:textId="77777777" w:rsidR="004E2FDE" w:rsidRPr="0081723F" w:rsidRDefault="004E2FDE" w:rsidP="004E2FDE">
      <w:pPr>
        <w:jc w:val="both"/>
        <w:rPr>
          <w:rFonts w:ascii="Arial" w:hAnsi="Arial" w:cs="Arial"/>
          <w:b/>
          <w:sz w:val="22"/>
          <w:szCs w:val="22"/>
        </w:rPr>
      </w:pPr>
      <w:r w:rsidRPr="0081723F">
        <w:rPr>
          <w:rFonts w:ascii="Arial" w:hAnsi="Arial" w:cs="Arial"/>
          <w:b/>
          <w:sz w:val="22"/>
          <w:szCs w:val="22"/>
        </w:rPr>
        <w:t>Sample collection and pathological confirmation</w:t>
      </w:r>
    </w:p>
    <w:p w14:paraId="4F68105B" w14:textId="1340DCBD" w:rsidR="004436CD" w:rsidRPr="0081723F" w:rsidRDefault="004E2FDE" w:rsidP="004436CD">
      <w:pPr>
        <w:pStyle w:val="HTMLPreformatted"/>
        <w:shd w:val="clear" w:color="auto" w:fill="FFFFFF"/>
        <w:spacing w:line="225" w:lineRule="atLeast"/>
        <w:jc w:val="both"/>
        <w:rPr>
          <w:rFonts w:ascii="Arial" w:eastAsiaTheme="minorEastAsia" w:hAnsi="Arial" w:cs="Arial"/>
          <w:kern w:val="2"/>
          <w:sz w:val="22"/>
          <w:szCs w:val="22"/>
        </w:rPr>
      </w:pPr>
      <w:r w:rsidRPr="0081723F">
        <w:rPr>
          <w:rFonts w:ascii="Arial" w:eastAsiaTheme="minorEastAsia" w:hAnsi="Arial" w:cs="Arial"/>
          <w:kern w:val="2"/>
          <w:sz w:val="22"/>
          <w:szCs w:val="22"/>
        </w:rPr>
        <w:t>We collected 20 normal tissue specimens, 18 low-grade adenoma specimens and 22 high-grade adenoma specimens from the patients who underwent endoscopic treatment in the Department of Gastroenterology of Peking University Third hospital from March 2015 to June 2016.</w:t>
      </w:r>
      <w:r w:rsidR="00D05C67"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 xml:space="preserve">Tissue specimens were embedded in paraffin, sectioned, stained with hematoxylin and eosin, and confirmed by pathologist by light microscopy. </w:t>
      </w:r>
      <w:r w:rsidR="004436CD" w:rsidRPr="0081723F">
        <w:rPr>
          <w:rFonts w:ascii="Arial" w:eastAsiaTheme="minorEastAsia" w:hAnsi="Arial" w:cs="Arial"/>
          <w:kern w:val="2"/>
          <w:sz w:val="22"/>
          <w:szCs w:val="22"/>
        </w:rPr>
        <w:t xml:space="preserve">Sample information and loading quantity are provided on </w:t>
      </w:r>
      <w:r w:rsidR="00C36596" w:rsidRPr="0081723F">
        <w:rPr>
          <w:rFonts w:ascii="Arial" w:eastAsiaTheme="minorEastAsia" w:hAnsi="Arial" w:cs="Arial"/>
          <w:kern w:val="2"/>
          <w:sz w:val="22"/>
          <w:szCs w:val="22"/>
          <w:rPrChange w:id="353" w:author="Guo, Shicheng" w:date="2019-07-31T16:09:00Z">
            <w:rPr>
              <w:rFonts w:ascii="Arial" w:eastAsiaTheme="minorEastAsia" w:hAnsi="Arial" w:cs="Arial"/>
              <w:color w:val="0070C0"/>
              <w:kern w:val="2"/>
              <w:sz w:val="22"/>
              <w:szCs w:val="22"/>
            </w:rPr>
          </w:rPrChange>
        </w:rPr>
        <w:t>S</w:t>
      </w:r>
      <w:r w:rsidR="004436CD" w:rsidRPr="0081723F">
        <w:rPr>
          <w:rFonts w:ascii="Arial" w:eastAsiaTheme="minorEastAsia" w:hAnsi="Arial" w:cs="Arial"/>
          <w:kern w:val="2"/>
          <w:sz w:val="22"/>
          <w:szCs w:val="22"/>
          <w:rPrChange w:id="354" w:author="Guo, Shicheng" w:date="2019-07-31T16:09:00Z">
            <w:rPr>
              <w:rFonts w:ascii="Arial" w:eastAsiaTheme="minorEastAsia" w:hAnsi="Arial" w:cs="Arial"/>
              <w:color w:val="0070C0"/>
              <w:kern w:val="2"/>
              <w:sz w:val="22"/>
              <w:szCs w:val="22"/>
            </w:rPr>
          </w:rPrChange>
        </w:rPr>
        <w:t xml:space="preserve">upplementary </w:t>
      </w:r>
      <w:r w:rsidR="00C36596" w:rsidRPr="0081723F">
        <w:rPr>
          <w:rFonts w:ascii="Arial" w:eastAsiaTheme="minorEastAsia" w:hAnsi="Arial" w:cs="Arial"/>
          <w:kern w:val="2"/>
          <w:sz w:val="22"/>
          <w:szCs w:val="22"/>
          <w:rPrChange w:id="355" w:author="Guo, Shicheng" w:date="2019-07-31T16:09:00Z">
            <w:rPr>
              <w:rFonts w:ascii="Arial" w:eastAsiaTheme="minorEastAsia" w:hAnsi="Arial" w:cs="Arial"/>
              <w:color w:val="0070C0"/>
              <w:kern w:val="2"/>
              <w:sz w:val="22"/>
              <w:szCs w:val="22"/>
            </w:rPr>
          </w:rPrChange>
        </w:rPr>
        <w:t>T</w:t>
      </w:r>
      <w:r w:rsidR="004436CD" w:rsidRPr="0081723F">
        <w:rPr>
          <w:rFonts w:ascii="Arial" w:eastAsiaTheme="minorEastAsia" w:hAnsi="Arial" w:cs="Arial"/>
          <w:kern w:val="2"/>
          <w:sz w:val="22"/>
          <w:szCs w:val="22"/>
          <w:rPrChange w:id="356" w:author="Guo, Shicheng" w:date="2019-07-31T16:09:00Z">
            <w:rPr>
              <w:rFonts w:ascii="Arial" w:eastAsiaTheme="minorEastAsia" w:hAnsi="Arial" w:cs="Arial"/>
              <w:color w:val="0070C0"/>
              <w:kern w:val="2"/>
              <w:sz w:val="22"/>
              <w:szCs w:val="22"/>
            </w:rPr>
          </w:rPrChange>
        </w:rPr>
        <w:t>able 4</w:t>
      </w:r>
      <w:r w:rsidR="004436CD" w:rsidRPr="0081723F">
        <w:rPr>
          <w:rFonts w:ascii="Arial" w:eastAsiaTheme="minorEastAsia" w:hAnsi="Arial" w:cs="Arial"/>
          <w:kern w:val="2"/>
          <w:sz w:val="22"/>
          <w:szCs w:val="22"/>
        </w:rPr>
        <w:t>.</w:t>
      </w:r>
    </w:p>
    <w:p w14:paraId="6648512B" w14:textId="77777777" w:rsidR="004E2FDE" w:rsidRPr="0081723F"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7F5EBDDA" w14:textId="77777777" w:rsidR="004E2FDE" w:rsidRPr="0081723F" w:rsidRDefault="004E2FDE" w:rsidP="004E2FDE">
      <w:pPr>
        <w:jc w:val="both"/>
        <w:rPr>
          <w:rFonts w:ascii="Arial" w:hAnsi="Arial" w:cs="Arial"/>
          <w:b/>
          <w:sz w:val="22"/>
          <w:szCs w:val="22"/>
        </w:rPr>
      </w:pPr>
      <w:r w:rsidRPr="0081723F">
        <w:rPr>
          <w:rFonts w:ascii="Arial" w:hAnsi="Arial" w:cs="Arial"/>
          <w:b/>
          <w:sz w:val="22"/>
          <w:szCs w:val="22"/>
        </w:rPr>
        <w:t>DNA isolation and bisulfite conversion</w:t>
      </w:r>
    </w:p>
    <w:p w14:paraId="70A64F3A" w14:textId="2094191F" w:rsidR="004E2FDE" w:rsidRPr="0081723F" w:rsidRDefault="004E2FDE" w:rsidP="004E2FDE">
      <w:pPr>
        <w:jc w:val="both"/>
        <w:rPr>
          <w:rFonts w:ascii="Arial" w:eastAsiaTheme="minorEastAsia" w:hAnsi="Arial" w:cs="Arial"/>
          <w:kern w:val="2"/>
          <w:sz w:val="22"/>
          <w:szCs w:val="22"/>
        </w:rPr>
      </w:pPr>
      <w:r w:rsidRPr="0081723F">
        <w:rPr>
          <w:rFonts w:ascii="Arial" w:eastAsiaTheme="minorEastAsia" w:hAnsi="Arial" w:cs="Arial"/>
          <w:kern w:val="2"/>
          <w:sz w:val="22"/>
          <w:szCs w:val="22"/>
        </w:rPr>
        <w:t>DNA was isolated using QIAmp DNA Mini Kit, according to manufacturer’s pro</w:t>
      </w:r>
      <w:r w:rsidR="00224416" w:rsidRPr="0081723F">
        <w:rPr>
          <w:rFonts w:ascii="Arial" w:eastAsiaTheme="minorEastAsia" w:hAnsi="Arial" w:cs="Arial"/>
          <w:kern w:val="2"/>
          <w:sz w:val="22"/>
          <w:szCs w:val="22"/>
          <w:rPrChange w:id="357" w:author="Guo, Shicheng" w:date="2019-07-31T16:09:00Z">
            <w:rPr>
              <w:rFonts w:ascii="Arial" w:eastAsiaTheme="minorEastAsia" w:hAnsi="Arial" w:cs="Arial" w:hint="eastAsia"/>
              <w:kern w:val="2"/>
              <w:sz w:val="22"/>
              <w:szCs w:val="22"/>
            </w:rPr>
          </w:rPrChange>
        </w:rPr>
        <w:t>to</w:t>
      </w:r>
      <w:r w:rsidRPr="0081723F">
        <w:rPr>
          <w:rFonts w:ascii="Arial" w:eastAsiaTheme="minorEastAsia" w:hAnsi="Arial" w:cs="Arial"/>
          <w:kern w:val="2"/>
          <w:sz w:val="22"/>
          <w:szCs w:val="22"/>
        </w:rPr>
        <w:t>col. Bisulfite conversion was performed using the EZ DNA Methylation-Gold Kit according to the instruction manual.</w:t>
      </w:r>
      <w:r w:rsidR="004270D3" w:rsidRPr="0081723F">
        <w:rPr>
          <w:rFonts w:ascii="Arial" w:eastAsiaTheme="minorEastAsia" w:hAnsi="Arial" w:cs="Arial"/>
          <w:kern w:val="2"/>
          <w:sz w:val="22"/>
          <w:szCs w:val="22"/>
        </w:rPr>
        <w:t xml:space="preserve"> </w:t>
      </w:r>
    </w:p>
    <w:p w14:paraId="373A47CD" w14:textId="77777777" w:rsidR="004270D3" w:rsidRPr="0081723F" w:rsidRDefault="004270D3" w:rsidP="004E2FDE">
      <w:pPr>
        <w:jc w:val="both"/>
        <w:rPr>
          <w:rFonts w:ascii="Arial" w:eastAsiaTheme="minorEastAsia" w:hAnsi="Arial" w:cs="Arial"/>
          <w:kern w:val="2"/>
          <w:sz w:val="22"/>
          <w:szCs w:val="22"/>
        </w:rPr>
      </w:pPr>
    </w:p>
    <w:p w14:paraId="51E15452" w14:textId="77777777" w:rsidR="004E2FDE" w:rsidRPr="0081723F" w:rsidRDefault="004E2FDE" w:rsidP="004E2FDE">
      <w:pPr>
        <w:jc w:val="both"/>
        <w:rPr>
          <w:rFonts w:ascii="Arial" w:hAnsi="Arial" w:cs="Arial"/>
          <w:b/>
          <w:sz w:val="22"/>
          <w:szCs w:val="22"/>
        </w:rPr>
      </w:pPr>
      <w:r w:rsidRPr="0081723F">
        <w:rPr>
          <w:rFonts w:ascii="Arial" w:hAnsi="Arial" w:cs="Arial"/>
          <w:b/>
          <w:sz w:val="22"/>
          <w:szCs w:val="22"/>
        </w:rPr>
        <w:t>Methylation data processing</w:t>
      </w:r>
    </w:p>
    <w:p w14:paraId="4C6CA741" w14:textId="7ACBC4F3" w:rsidR="004E2FDE" w:rsidRPr="0081723F" w:rsidRDefault="004E2FDE" w:rsidP="004E2FDE">
      <w:pPr>
        <w:pStyle w:val="HTMLPreformatted"/>
        <w:shd w:val="clear" w:color="auto" w:fill="FFFFFF"/>
        <w:spacing w:line="225" w:lineRule="atLeast"/>
        <w:jc w:val="both"/>
        <w:rPr>
          <w:rFonts w:ascii="Arial" w:eastAsiaTheme="minorEastAsia" w:hAnsi="Arial" w:cs="Arial"/>
          <w:kern w:val="2"/>
          <w:sz w:val="22"/>
          <w:szCs w:val="22"/>
        </w:rPr>
      </w:pPr>
      <w:r w:rsidRPr="0081723F">
        <w:rPr>
          <w:rFonts w:ascii="Arial" w:eastAsiaTheme="minorEastAsia" w:hAnsi="Arial" w:cs="Arial"/>
          <w:kern w:val="2"/>
          <w:sz w:val="22"/>
          <w:szCs w:val="22"/>
        </w:rPr>
        <w:t>Epigenome-wide DNA methylation assessment for this study was performed using the Illumina Infinium Human Methylation 450 BeadChip (Illumina, San Diego, CA, USA), which simultaneously profiles the methylation status for &gt;485,000 CpG sites at single-nucleotide resolution, covering 96% of CpG islands, with additional coverage of island shores (&lt;2 Kb from CpG Islands), island shelves (2–4 Kb from CpG islands), and regions flanking them. The methylation status for each CpG locus was calculated as the ratio of fluorescent signals (</w:t>
      </w:r>
      <w:r w:rsidRPr="0081723F">
        <w:rPr>
          <w:rFonts w:ascii="Arial" w:eastAsiaTheme="minorEastAsia" w:hAnsi="Arial" w:cs="Arial"/>
          <w:kern w:val="2"/>
          <w:sz w:val="22"/>
          <w:szCs w:val="22"/>
          <w:rPrChange w:id="358" w:author="Guo, Shicheng" w:date="2019-07-31T16:09:00Z">
            <w:rPr>
              <w:rFonts w:ascii="Arial" w:eastAsiaTheme="minorEastAsia" w:hAnsi="Arial" w:cs="Arial" w:hint="eastAsia"/>
              <w:kern w:val="2"/>
              <w:sz w:val="22"/>
              <w:szCs w:val="22"/>
            </w:rPr>
          </w:rPrChange>
        </w:rPr>
        <w:t>β</w:t>
      </w:r>
      <w:r w:rsidRPr="0081723F">
        <w:rPr>
          <w:rFonts w:ascii="Arial" w:eastAsiaTheme="minorEastAsia" w:hAnsi="Arial" w:cs="Arial"/>
          <w:kern w:val="2"/>
          <w:sz w:val="22"/>
          <w:szCs w:val="22"/>
        </w:rPr>
        <w:t xml:space="preserve"> = Max(M,0)/[Max(M,0) + Max(U,0) + 100]), ranging from 0 to 1, using the average probe intensity for the methylated (M) and unmethylated (U) alleles. </w:t>
      </w:r>
      <w:r w:rsidRPr="0081723F">
        <w:rPr>
          <w:rFonts w:ascii="Arial" w:eastAsiaTheme="minorEastAsia" w:hAnsi="Arial" w:cs="Arial"/>
          <w:kern w:val="2"/>
          <w:sz w:val="22"/>
          <w:szCs w:val="22"/>
          <w:rPrChange w:id="359" w:author="Guo, Shicheng" w:date="2019-07-31T16:09:00Z">
            <w:rPr>
              <w:rFonts w:ascii="Arial" w:eastAsiaTheme="minorEastAsia" w:hAnsi="Arial" w:cs="Arial" w:hint="eastAsia"/>
              <w:kern w:val="2"/>
              <w:sz w:val="22"/>
              <w:szCs w:val="22"/>
            </w:rPr>
          </w:rPrChange>
        </w:rPr>
        <w:t>β</w:t>
      </w:r>
      <w:r w:rsidRPr="0081723F">
        <w:rPr>
          <w:rFonts w:ascii="Arial" w:eastAsiaTheme="minorEastAsia" w:hAnsi="Arial" w:cs="Arial"/>
          <w:kern w:val="2"/>
          <w:sz w:val="22"/>
          <w:szCs w:val="22"/>
        </w:rPr>
        <w:t xml:space="preserve">= 1 indicates complete methylation; </w:t>
      </w:r>
      <w:r w:rsidRPr="0081723F">
        <w:rPr>
          <w:rFonts w:ascii="Arial" w:eastAsiaTheme="minorEastAsia" w:hAnsi="Arial" w:cs="Arial"/>
          <w:kern w:val="2"/>
          <w:sz w:val="22"/>
          <w:szCs w:val="22"/>
          <w:rPrChange w:id="360" w:author="Guo, Shicheng" w:date="2019-07-31T16:09:00Z">
            <w:rPr>
              <w:rFonts w:ascii="Arial" w:eastAsiaTheme="minorEastAsia" w:hAnsi="Arial" w:cs="Arial" w:hint="eastAsia"/>
              <w:kern w:val="2"/>
              <w:sz w:val="22"/>
              <w:szCs w:val="22"/>
            </w:rPr>
          </w:rPrChange>
        </w:rPr>
        <w:t>β</w:t>
      </w:r>
      <w:r w:rsidRPr="0081723F">
        <w:rPr>
          <w:rFonts w:ascii="Arial" w:eastAsiaTheme="minorEastAsia" w:hAnsi="Arial" w:cs="Arial"/>
          <w:kern w:val="2"/>
          <w:sz w:val="22"/>
          <w:szCs w:val="22"/>
        </w:rPr>
        <w:t xml:space="preserve"> = 0 represents no methylation. The raw data from the array was processed using The GenomeStudio Methylation module, calculation of methylation levels, normalization and background adjust was performed by the software. Probes located on sex chromosomes or failed detection P value testing at least 1 sample or being SNP, were removed from the analysis using R package IMA (vision 3.1.2)</w:t>
      </w:r>
      <w:r w:rsidR="00CF709E" w:rsidRPr="0081723F">
        <w:rPr>
          <w:rFonts w:ascii="Arial" w:eastAsiaTheme="minorEastAsia" w:hAnsi="Arial" w:cs="Arial"/>
          <w:kern w:val="2"/>
          <w:sz w:val="22"/>
          <w:szCs w:val="22"/>
        </w:rPr>
        <w:fldChar w:fldCharType="begin"/>
      </w:r>
      <w:r w:rsidR="002959E5" w:rsidRPr="0081723F">
        <w:rPr>
          <w:rFonts w:ascii="Arial" w:eastAsiaTheme="minorEastAsia" w:hAnsi="Arial" w:cs="Arial"/>
          <w:kern w:val="2"/>
          <w:sz w:val="22"/>
          <w:szCs w:val="22"/>
        </w:rPr>
        <w:instrText xml:space="preserve"> ADDIN EN.CITE &lt;EndNote&gt;&lt;Cite&gt;&lt;Author&gt;Wang&lt;/Author&gt;&lt;Year&gt;2012&lt;/Year&gt;&lt;RecNum&gt;37&lt;/RecNum&gt;&lt;DisplayText&gt;[27]&lt;/DisplayText&gt;&lt;record&gt;&lt;rec-number&gt;37&lt;/rec-number&gt;&lt;foreign-keys&gt;&lt;key app="EN" db-id="zffsxeepa00fpreedaupevsaw9eeftzdw009" timestamp="1562226024"&gt;37&lt;/key&gt;&lt;/foreign-keys&gt;&lt;ref-type name="Journal Article"&gt;17&lt;/ref-type&gt;&lt;contributors&gt;&lt;authors&gt;&lt;author&gt;Wang, D.&lt;/author&gt;&lt;author&gt;Yan, L.&lt;/author&gt;&lt;author&gt;Hu, Q.&lt;/author&gt;&lt;author&gt;Sucheston, L. E.&lt;/author&gt;&lt;author&gt;Higgins, M. J.&lt;/author&gt;&lt;author&gt;Ambrosone, C. B.&lt;/author&gt;&lt;author&gt;Johnson, C. S.&lt;/author&gt;&lt;author&gt;Smiraglia, D. J.&lt;/author&gt;&lt;author&gt;Liu, S.&lt;/author&gt;&lt;/authors&gt;&lt;/contributors&gt;&lt;auth-address&gt;Department of Biostatistics, Roswell Park Cancer Institute, Buffalo, NY 14263, USA.&lt;/auth-address&gt;&lt;titles&gt;&lt;title&gt;IMA: an R package for high-throughput analysis of Illumina&amp;apos;s 450K Infinium methylation data&lt;/title&gt;&lt;secondary-title&gt;Bioinformatics&lt;/secondary-title&gt;&lt;/titles&gt;&lt;periodical&gt;&lt;full-title&gt;Bioinformatics&lt;/full-title&gt;&lt;/periodical&gt;&lt;pages&gt;729-30&lt;/pages&gt;&lt;volume&gt;28&lt;/volume&gt;&lt;number&gt;5&lt;/number&gt;&lt;edition&gt;2012/01/19&lt;/edition&gt;&lt;keywords&gt;&lt;keyword&gt;*CpG Islands&lt;/keyword&gt;&lt;keyword&gt;*DNA Methylation&lt;/keyword&gt;&lt;keyword&gt;Genome, Human&lt;/keyword&gt;&lt;keyword&gt;Humans&lt;/keyword&gt;&lt;keyword&gt;*Oligonucleotide Array Sequence Analysis&lt;/keyword&gt;&lt;keyword&gt;*Software&lt;/keyword&gt;&lt;/keywords&gt;&lt;dates&gt;&lt;year&gt;2012&lt;/year&gt;&lt;pub-dates&gt;&lt;date&gt;Mar 1&lt;/date&gt;&lt;/pub-dates&gt;&lt;/dates&gt;&lt;isbn&gt;1367-4811 (Electronic)&amp;#xD;1367-4803 (Linking)&lt;/isbn&gt;&lt;accession-num&gt;22253290&lt;/accession-num&gt;&lt;urls&gt;&lt;related-urls&gt;&lt;url&gt;https://www.ncbi.nlm.nih.gov/pubmed/22253290&lt;/url&gt;&lt;/related-urls&gt;&lt;/urls&gt;&lt;custom2&gt;PMC3289916&lt;/custom2&gt;&lt;electronic-resource-num&gt;10.1093/bioinformatics/bts013&lt;/electronic-resource-num&gt;&lt;/record&gt;&lt;/Cite&gt;&lt;/EndNote&gt;</w:instrText>
      </w:r>
      <w:r w:rsidR="00CF709E"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[27]</w:t>
      </w:r>
      <w:r w:rsidR="00CF709E"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 DMRs were defined as rank sum test following FDR adjust P value&lt;0.05 and |</w:t>
      </w:r>
      <m:oMath>
        <m:r>
          <m:rPr>
            <m:sty m:val="p"/>
          </m:rPr>
          <w:rPr>
            <w:rFonts w:ascii="Cambria Math" w:eastAsiaTheme="minorEastAsia" w:hAnsi="Cambria Math" w:cs="Arial"/>
            <w:kern w:val="2"/>
            <w:sz w:val="22"/>
            <w:szCs w:val="22"/>
          </w:rPr>
          <m:t>∆</m:t>
        </m:r>
      </m:oMath>
      <w:r w:rsidRPr="0081723F">
        <w:rPr>
          <w:rFonts w:ascii="Arial" w:eastAsiaTheme="minorEastAsia" w:hAnsi="Arial" w:cs="Arial"/>
          <w:kern w:val="2"/>
          <w:sz w:val="22"/>
          <w:szCs w:val="22"/>
          <w:rPrChange w:id="361" w:author="Guo, Shicheng" w:date="2019-07-31T16:09:00Z">
            <w:rPr>
              <w:rFonts w:ascii="Arial" w:eastAsiaTheme="minorEastAsia" w:hAnsi="Arial" w:cs="Arial" w:hint="eastAsia"/>
              <w:kern w:val="2"/>
              <w:sz w:val="22"/>
              <w:szCs w:val="22"/>
            </w:rPr>
          </w:rPrChange>
        </w:rPr>
        <w:t>β</w:t>
      </w:r>
      <w:r w:rsidRPr="0081723F">
        <w:rPr>
          <w:rFonts w:ascii="Arial" w:eastAsiaTheme="minorEastAsia" w:hAnsi="Arial" w:cs="Arial"/>
          <w:kern w:val="2"/>
          <w:sz w:val="22"/>
          <w:szCs w:val="22"/>
        </w:rPr>
        <w:t>|&gt;0.15, and DMSs were defined as rank sum test following FDR adjust P value&lt;0.05 and |</w:t>
      </w:r>
      <m:oMath>
        <m:r>
          <m:rPr>
            <m:sty m:val="p"/>
          </m:rPr>
          <w:rPr>
            <w:rFonts w:ascii="Cambria Math" w:eastAsiaTheme="minorEastAsia" w:hAnsi="Cambria Math" w:cs="Arial"/>
            <w:kern w:val="2"/>
            <w:sz w:val="22"/>
            <w:szCs w:val="22"/>
          </w:rPr>
          <m:t>∆</m:t>
        </m:r>
      </m:oMath>
      <w:r w:rsidRPr="0081723F">
        <w:rPr>
          <w:rFonts w:ascii="Arial" w:eastAsiaTheme="minorEastAsia" w:hAnsi="Arial" w:cs="Arial"/>
          <w:kern w:val="2"/>
          <w:sz w:val="22"/>
          <w:szCs w:val="22"/>
          <w:rPrChange w:id="362" w:author="Guo, Shicheng" w:date="2019-07-31T16:09:00Z">
            <w:rPr>
              <w:rFonts w:ascii="Arial" w:eastAsiaTheme="minorEastAsia" w:hAnsi="Arial" w:cs="Arial" w:hint="eastAsia"/>
              <w:kern w:val="2"/>
              <w:sz w:val="22"/>
              <w:szCs w:val="22"/>
            </w:rPr>
          </w:rPrChange>
        </w:rPr>
        <w:t>β</w:t>
      </w:r>
      <w:r w:rsidRPr="0081723F">
        <w:rPr>
          <w:rFonts w:ascii="Arial" w:eastAsiaTheme="minorEastAsia" w:hAnsi="Arial" w:cs="Arial"/>
          <w:kern w:val="2"/>
          <w:sz w:val="22"/>
          <w:szCs w:val="22"/>
        </w:rPr>
        <w:t xml:space="preserve">|&gt;0.20. Promoter regions were defined as </w:t>
      </w:r>
      <w:r w:rsidRPr="0081723F">
        <w:rPr>
          <w:rFonts w:ascii="Arial" w:hAnsi="Arial" w:cs="Arial"/>
          <w:sz w:val="22"/>
          <w:szCs w:val="22"/>
        </w:rPr>
        <w:t>5’UTR, TSS200, TSS1500 and first exons.</w:t>
      </w:r>
    </w:p>
    <w:p w14:paraId="7F593DCE" w14:textId="77777777" w:rsidR="004E2FDE" w:rsidRPr="0081723F"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1DA4F5D5" w14:textId="77777777" w:rsidR="004E2FDE" w:rsidRPr="0081723F" w:rsidRDefault="004E2FDE" w:rsidP="004E2FDE">
      <w:pPr>
        <w:jc w:val="both"/>
        <w:rPr>
          <w:rFonts w:ascii="Arial" w:hAnsi="Arial" w:cs="Arial"/>
          <w:b/>
          <w:sz w:val="22"/>
          <w:szCs w:val="22"/>
        </w:rPr>
      </w:pPr>
      <w:r w:rsidRPr="0081723F">
        <w:rPr>
          <w:rFonts w:ascii="Arial" w:hAnsi="Arial" w:cs="Arial"/>
          <w:b/>
          <w:sz w:val="22"/>
          <w:szCs w:val="22"/>
        </w:rPr>
        <w:t>Public data collection and processing</w:t>
      </w:r>
    </w:p>
    <w:p w14:paraId="5C77B8BB" w14:textId="0483E414" w:rsidR="004E2FDE" w:rsidRPr="0081723F" w:rsidRDefault="004E2FDE" w:rsidP="004E2FDE">
      <w:pPr>
        <w:jc w:val="both"/>
        <w:rPr>
          <w:rFonts w:ascii="Arial" w:eastAsiaTheme="minorEastAsia" w:hAnsi="Arial" w:cs="Arial"/>
          <w:kern w:val="2"/>
          <w:sz w:val="22"/>
          <w:szCs w:val="22"/>
        </w:rPr>
      </w:pPr>
      <w:r w:rsidRPr="0081723F">
        <w:rPr>
          <w:rFonts w:ascii="Arial" w:eastAsiaTheme="minorEastAsia" w:hAnsi="Arial" w:cs="Arial"/>
          <w:kern w:val="2"/>
          <w:sz w:val="22"/>
          <w:szCs w:val="22"/>
        </w:rPr>
        <w:t>In order to ensure that consistency of data processing, we only collect sample with raw idat files, and then GSE68060, GSE68838, GSE77954, GSE77965, GSE81211, GSE101764, GSE107352 and GSE75546 were collected from GEO, E-MTAB-6450 was collected from ArrayExpress</w:t>
      </w:r>
      <w:r w:rsidR="00AB0D6A" w:rsidRPr="0081723F">
        <w:rPr>
          <w:rFonts w:ascii="Arial" w:eastAsiaTheme="minorEastAsia" w:hAnsi="Arial" w:cs="Arial"/>
          <w:kern w:val="2"/>
          <w:sz w:val="22"/>
          <w:szCs w:val="22"/>
        </w:rPr>
        <w:fldChar w:fldCharType="begin">
          <w:fldData xml:space="preserve">PEVuZE5vdGU+PENpdGU+PEF1dGhvcj5RdTwvQXV0aG9yPjxZZWFyPjIwMTY8L1llYXI+PFJlY051
bT4yMjwvUmVjTnVtPjxEaXNwbGF5VGV4dD5bMjgtMzNdPC9EaXNwbGF5VGV4dD48cmVjb3JkPjxy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959E5" w:rsidRPr="0081723F">
        <w:rPr>
          <w:rFonts w:ascii="Arial" w:eastAsiaTheme="minorEastAsia" w:hAnsi="Arial" w:cs="Arial"/>
          <w:kern w:val="2"/>
          <w:sz w:val="22"/>
          <w:szCs w:val="22"/>
        </w:rPr>
        <w:instrText xml:space="preserve"> ADDIN EN.CITE </w:instrText>
      </w:r>
      <w:r w:rsidR="002959E5" w:rsidRPr="0081723F">
        <w:rPr>
          <w:rFonts w:ascii="Arial" w:eastAsiaTheme="minorEastAsia" w:hAnsi="Arial" w:cs="Arial"/>
          <w:kern w:val="2"/>
          <w:sz w:val="22"/>
          <w:szCs w:val="22"/>
        </w:rPr>
        <w:fldChar w:fldCharType="begin">
          <w:fldData xml:space="preserve">PEVuZE5vdGU+PENpdGU+PEF1dGhvcj5RdTwvQXV0aG9yPjxZZWFyPjIwMTY8L1llYXI+PFJlY051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</w:fldData>
        </w:fldChar>
      </w:r>
      <w:r w:rsidR="002959E5" w:rsidRPr="0081723F">
        <w:rPr>
          <w:rFonts w:ascii="Arial" w:eastAsiaTheme="minorEastAsia" w:hAnsi="Arial" w:cs="Arial"/>
          <w:kern w:val="2"/>
          <w:sz w:val="22"/>
          <w:szCs w:val="22"/>
        </w:rPr>
        <w:instrText xml:space="preserve"> ADDIN EN.CITE.DATA </w:instrText>
      </w:r>
      <w:r w:rsidR="002959E5" w:rsidRPr="0081723F">
        <w:rPr>
          <w:rFonts w:ascii="Arial" w:eastAsiaTheme="minorEastAsia" w:hAnsi="Arial" w:cs="Arial"/>
          <w:kern w:val="2"/>
          <w:sz w:val="22"/>
          <w:szCs w:val="22"/>
        </w:rPr>
      </w:r>
      <w:r w:rsidR="002959E5" w:rsidRPr="0081723F">
        <w:rPr>
          <w:rFonts w:ascii="Arial" w:eastAsiaTheme="minorEastAsia" w:hAnsi="Arial" w:cs="Arial"/>
          <w:kern w:val="2"/>
          <w:sz w:val="22"/>
          <w:szCs w:val="22"/>
        </w:rPr>
        <w:fldChar w:fldCharType="end"/>
      </w:r>
      <w:r w:rsidR="00AB0D6A" w:rsidRPr="0081723F">
        <w:rPr>
          <w:rFonts w:ascii="Arial" w:eastAsiaTheme="minorEastAsia" w:hAnsi="Arial" w:cs="Arial"/>
          <w:kern w:val="2"/>
          <w:sz w:val="22"/>
          <w:szCs w:val="22"/>
        </w:rPr>
      </w:r>
      <w:r w:rsidR="00AB0D6A"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[28-33]</w:t>
      </w:r>
      <w:r w:rsidR="00AB0D6A"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w:t>
      </w:r>
      <w:r w:rsidR="001A5A65" w:rsidRPr="0081723F">
        <w:rPr>
          <w:rFonts w:ascii="Arial" w:eastAsiaTheme="minorEastAsia" w:hAnsi="Arial" w:cs="Arial"/>
          <w:kern w:val="2"/>
          <w:sz w:val="22"/>
          <w:szCs w:val="22"/>
        </w:rPr>
        <w:t xml:space="preserve"> The information of these public data was provided on </w:t>
      </w:r>
      <w:r w:rsidR="001A5A65" w:rsidRPr="0081723F">
        <w:rPr>
          <w:rFonts w:ascii="Arial" w:eastAsiaTheme="minorEastAsia" w:hAnsi="Arial" w:cs="Arial"/>
          <w:kern w:val="2"/>
          <w:sz w:val="22"/>
          <w:szCs w:val="22"/>
          <w:rPrChange w:id="363" w:author="Guo, Shicheng" w:date="2019-07-31T16:09:00Z">
            <w:rPr>
              <w:rFonts w:ascii="Arial" w:eastAsiaTheme="minorEastAsia" w:hAnsi="Arial" w:cs="Arial"/>
              <w:color w:val="0070C0"/>
              <w:kern w:val="2"/>
              <w:sz w:val="22"/>
              <w:szCs w:val="22"/>
            </w:rPr>
          </w:rPrChange>
        </w:rPr>
        <w:t>Supplementary Table 5</w:t>
      </w:r>
      <w:r w:rsidR="001A5A65"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Some cell line samples and metastatic cancer samples in above datasets were removed at further study. All we collected 278 normal samples, 51 adenoma samples and 504 cancer samples. All of these datasets accessing raw data idat files, were preprocessed using R package minfi (vision 1.28.4)</w:t>
      </w:r>
      <w:ins w:id="364" w:author="Guo, Shicheng" w:date="2019-07-31T16:18:00Z">
        <w:r w:rsidR="008F5FF7">
          <w:rPr>
            <w:rFonts w:ascii="Arial" w:eastAsiaTheme="minorEastAsia" w:hAnsi="Arial" w:cs="Arial"/>
            <w:kern w:val="2"/>
            <w:sz w:val="22"/>
            <w:szCs w:val="22"/>
          </w:rPr>
          <w:t xml:space="preserve"> </w:t>
        </w:r>
      </w:ins>
      <w:r w:rsidR="00CF709E" w:rsidRPr="0081723F">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Y051bT4zODwvUmVjTnVtPjxEaXNwbGF5VGV4dD5bMzRdPC9EaXNwbGF5VGV4dD48cmVjb3JkPjxy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959E5" w:rsidRPr="0081723F">
        <w:rPr>
          <w:rFonts w:ascii="Arial" w:eastAsiaTheme="minorEastAsia" w:hAnsi="Arial" w:cs="Arial"/>
          <w:kern w:val="2"/>
          <w:sz w:val="22"/>
          <w:szCs w:val="22"/>
        </w:rPr>
        <w:instrText xml:space="preserve"> ADDIN EN.CITE </w:instrText>
      </w:r>
      <w:r w:rsidR="002959E5" w:rsidRPr="0081723F">
        <w:rPr>
          <w:rFonts w:ascii="Arial" w:eastAsiaTheme="minorEastAsia" w:hAnsi="Arial" w:cs="Arial"/>
          <w:kern w:val="2"/>
          <w:sz w:val="22"/>
          <w:szCs w:val="22"/>
        </w:rPr>
        <w:fldChar w:fldCharType="begin">
          <w:fldData xml:space="preserve">PEVuZE5vdGU+PENpdGU+PEF1dGhvcj5BcnllZTwvQXV0aG9yPjxZZWFyPjIwMTQ8L1llYXI+PFJl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==
</w:fldData>
        </w:fldChar>
      </w:r>
      <w:r w:rsidR="002959E5" w:rsidRPr="0081723F">
        <w:rPr>
          <w:rFonts w:ascii="Arial" w:eastAsiaTheme="minorEastAsia" w:hAnsi="Arial" w:cs="Arial"/>
          <w:kern w:val="2"/>
          <w:sz w:val="22"/>
          <w:szCs w:val="22"/>
        </w:rPr>
        <w:instrText xml:space="preserve"> ADDIN EN.CITE.DATA </w:instrText>
      </w:r>
      <w:r w:rsidR="002959E5" w:rsidRPr="0081723F">
        <w:rPr>
          <w:rFonts w:ascii="Arial" w:eastAsiaTheme="minorEastAsia" w:hAnsi="Arial" w:cs="Arial"/>
          <w:kern w:val="2"/>
          <w:sz w:val="22"/>
          <w:szCs w:val="22"/>
        </w:rPr>
      </w:r>
      <w:r w:rsidR="002959E5" w:rsidRPr="0081723F">
        <w:rPr>
          <w:rFonts w:ascii="Arial" w:eastAsiaTheme="minorEastAsia" w:hAnsi="Arial" w:cs="Arial"/>
          <w:kern w:val="2"/>
          <w:sz w:val="22"/>
          <w:szCs w:val="22"/>
        </w:rPr>
        <w:fldChar w:fldCharType="end"/>
      </w:r>
      <w:r w:rsidR="00CF709E" w:rsidRPr="0081723F">
        <w:rPr>
          <w:rFonts w:ascii="Arial" w:eastAsiaTheme="minorEastAsia" w:hAnsi="Arial" w:cs="Arial"/>
          <w:kern w:val="2"/>
          <w:sz w:val="22"/>
          <w:szCs w:val="22"/>
        </w:rPr>
      </w:r>
      <w:r w:rsidR="00CF709E"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[34]</w:t>
      </w:r>
      <w:r w:rsidR="00CF709E"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 The sites which failed detection P = 0.01 were rewrote by nearest neighbor average to ensure enough number of sites.</w:t>
      </w:r>
      <w:r w:rsidR="009F042F" w:rsidRPr="0081723F">
        <w:rPr>
          <w:rFonts w:ascii="Arial" w:eastAsiaTheme="minorEastAsia" w:hAnsi="Arial" w:cs="Arial"/>
          <w:kern w:val="2"/>
          <w:sz w:val="22"/>
          <w:szCs w:val="22"/>
        </w:rPr>
        <w:t xml:space="preserve"> </w:t>
      </w:r>
    </w:p>
    <w:p w14:paraId="77F6BB4B" w14:textId="10846239" w:rsidR="004E2FDE" w:rsidRPr="0081723F"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4F7C1286" w14:textId="77777777" w:rsidR="004E2FDE" w:rsidRPr="0081723F" w:rsidRDefault="004E2FDE" w:rsidP="004E2FDE">
      <w:pPr>
        <w:jc w:val="both"/>
        <w:rPr>
          <w:rFonts w:ascii="Arial" w:hAnsi="Arial" w:cs="Arial"/>
          <w:b/>
          <w:sz w:val="22"/>
          <w:szCs w:val="22"/>
        </w:rPr>
      </w:pPr>
      <w:bookmarkStart w:id="365" w:name="OLE_LINK73"/>
      <w:bookmarkStart w:id="366" w:name="OLE_LINK74"/>
      <w:r w:rsidRPr="0081723F">
        <w:rPr>
          <w:rFonts w:ascii="Arial" w:hAnsi="Arial" w:cs="Arial"/>
          <w:b/>
          <w:sz w:val="22"/>
          <w:szCs w:val="22"/>
        </w:rPr>
        <w:t>Comparation</w:t>
      </w:r>
      <w:bookmarkEnd w:id="365"/>
      <w:bookmarkEnd w:id="366"/>
      <w:r w:rsidRPr="0081723F">
        <w:rPr>
          <w:rFonts w:ascii="Arial" w:hAnsi="Arial" w:cs="Arial"/>
          <w:b/>
          <w:sz w:val="22"/>
          <w:szCs w:val="22"/>
        </w:rPr>
        <w:t xml:space="preserve"> of the ability of discrimination</w:t>
      </w:r>
    </w:p>
    <w:p w14:paraId="65DF7645" w14:textId="41B8E3CC" w:rsidR="004E2FDE" w:rsidRPr="0081723F" w:rsidRDefault="004E2FDE" w:rsidP="004E2FDE">
      <w:pPr>
        <w:jc w:val="both"/>
        <w:rPr>
          <w:rFonts w:ascii="Arial" w:eastAsiaTheme="minorEastAsia" w:hAnsi="Arial" w:cs="Arial"/>
          <w:kern w:val="2"/>
          <w:sz w:val="22"/>
          <w:szCs w:val="22"/>
        </w:rPr>
      </w:pPr>
      <w:r w:rsidRPr="0081723F">
        <w:rPr>
          <w:rFonts w:ascii="Arial" w:eastAsiaTheme="minorEastAsia" w:hAnsi="Arial" w:cs="Arial"/>
          <w:kern w:val="2"/>
          <w:sz w:val="22"/>
          <w:szCs w:val="22"/>
        </w:rPr>
        <w:t xml:space="preserve">For random forest prediction, we </w:t>
      </w:r>
      <w:bookmarkStart w:id="367" w:name="OLE_LINK165"/>
      <w:bookmarkStart w:id="368" w:name="OLE_LINK166"/>
      <w:r w:rsidRPr="0081723F">
        <w:rPr>
          <w:rFonts w:ascii="Arial" w:eastAsiaTheme="minorEastAsia" w:hAnsi="Arial" w:cs="Arial"/>
          <w:kern w:val="2"/>
          <w:sz w:val="22"/>
          <w:szCs w:val="22"/>
        </w:rPr>
        <w:t>use</w:t>
      </w:r>
      <w:bookmarkEnd w:id="367"/>
      <w:bookmarkEnd w:id="368"/>
      <w:r w:rsidRPr="0081723F">
        <w:rPr>
          <w:rFonts w:ascii="Arial" w:eastAsiaTheme="minorEastAsia" w:hAnsi="Arial" w:cs="Arial"/>
          <w:kern w:val="2"/>
          <w:sz w:val="22"/>
          <w:szCs w:val="22"/>
        </w:rPr>
        <w:t xml:space="preserve"> R package randomForest (vision 4.6.14) </w:t>
      </w:r>
      <w:bookmarkStart w:id="369" w:name="OLE_LINK77"/>
      <w:bookmarkStart w:id="370" w:name="OLE_LINK78"/>
      <w:r w:rsidRPr="0081723F">
        <w:rPr>
          <w:rFonts w:ascii="Arial" w:eastAsiaTheme="minorEastAsia" w:hAnsi="Arial" w:cs="Arial"/>
          <w:kern w:val="2"/>
          <w:sz w:val="22"/>
          <w:szCs w:val="22"/>
        </w:rPr>
        <w:t>and Number of trees are 5000</w:t>
      </w:r>
      <w:r w:rsidR="00CF69A2" w:rsidRPr="0081723F">
        <w:rPr>
          <w:rFonts w:ascii="Arial" w:eastAsiaTheme="minorEastAsia" w:hAnsi="Arial" w:cs="Arial"/>
          <w:kern w:val="2"/>
          <w:sz w:val="22"/>
          <w:szCs w:val="22"/>
        </w:rPr>
        <w:fldChar w:fldCharType="begin"/>
      </w:r>
      <w:r w:rsidR="002959E5" w:rsidRPr="0081723F">
        <w:rPr>
          <w:rFonts w:ascii="Arial" w:eastAsiaTheme="minorEastAsia" w:hAnsi="Arial" w:cs="Arial"/>
          <w:kern w:val="2"/>
          <w:sz w:val="22"/>
          <w:szCs w:val="22"/>
        </w:rPr>
        <w:instrText xml:space="preserve"> ADDIN EN.CITE &lt;EndNote&gt;&lt;Cite&gt;&lt;Author&gt;Wiener&lt;/Author&gt;&lt;Year&gt;2002&lt;/Year&gt;&lt;RecNum&gt;43&lt;/RecNum&gt;&lt;DisplayText&gt;[35]&lt;/DisplayText&gt;&lt;record&gt;&lt;rec-number&gt;43&lt;/rec-number&gt;&lt;foreign-keys&gt;&lt;key app="EN" db-id="zffsxeepa00fpreedaupevsaw9eeftzdw009" timestamp="1562552000"&gt;43&lt;/key&gt;&lt;/foreign-keys&gt;&lt;ref-type name="Journal Article"&gt;17&lt;/ref-type&gt;&lt;contributors&gt;&lt;authors&gt;&lt;author&gt;Andy Liaw and Matthew Wiener&lt;/author&gt;&lt;/authors&gt;&lt;/contributors&gt;&lt;titles&gt;&lt;title&gt;Classification and Regression by randomForest&lt;/title&gt;&lt;secondary-title&gt;R News&lt;/secondary-title&gt;&lt;/titles&gt;&lt;periodical&gt;&lt;full-title&gt;R News&lt;/full-title&gt;&lt;/periodical&gt;&lt;pages&gt;18-22&lt;/pages&gt;&lt;volume&gt;2&lt;/volume&gt;&lt;dates&gt;&lt;year&gt;2002&lt;/year&gt;&lt;/dates&gt;&lt;urls&gt;&lt;related-urls&gt;&lt;url&gt;https://CRAN.R-project.org/doc/Rnews/&lt;/url&gt;&lt;/related-urls&gt;&lt;/urls&gt;&lt;/record&gt;&lt;/Cite&gt;&lt;/EndNote&gt;</w:instrText>
      </w:r>
      <w:r w:rsidR="00CF69A2"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[35]</w:t>
      </w:r>
      <w:r w:rsidR="00CF69A2"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 For neural network prediction, we use R package nnet (vision 7.3.12) with number of units in the hidden layer as 2 and weight decay as 1</w:t>
      </w:r>
      <w:r w:rsidR="008E1390" w:rsidRPr="0081723F">
        <w:rPr>
          <w:rFonts w:ascii="Arial" w:eastAsiaTheme="minorEastAsia" w:hAnsi="Arial" w:cs="Arial"/>
          <w:kern w:val="2"/>
          <w:sz w:val="22"/>
          <w:szCs w:val="22"/>
        </w:rPr>
        <w:t>0</w:t>
      </w:r>
      <w:r w:rsidRPr="0081723F">
        <w:rPr>
          <w:rFonts w:ascii="Arial" w:eastAsiaTheme="minorEastAsia" w:hAnsi="Arial" w:cs="Arial"/>
          <w:kern w:val="2"/>
          <w:sz w:val="22"/>
          <w:szCs w:val="22"/>
          <w:vertAlign w:val="superscript"/>
        </w:rPr>
        <w:t>-4</w:t>
      </w:r>
      <w:r w:rsidRPr="0081723F">
        <w:rPr>
          <w:rFonts w:ascii="Arial" w:eastAsiaTheme="minorEastAsia" w:hAnsi="Arial" w:cs="Arial"/>
          <w:kern w:val="2"/>
          <w:sz w:val="22"/>
          <w:szCs w:val="22"/>
        </w:rPr>
        <w:t xml:space="preserve"> and maximum number of iterations as 400</w:t>
      </w:r>
      <w:bookmarkEnd w:id="369"/>
      <w:bookmarkEnd w:id="370"/>
      <w:r w:rsidR="0086011E" w:rsidRPr="0081723F">
        <w:rPr>
          <w:rFonts w:ascii="Arial" w:eastAsiaTheme="minorEastAsia" w:hAnsi="Arial" w:cs="Arial"/>
          <w:kern w:val="2"/>
          <w:sz w:val="22"/>
          <w:szCs w:val="22"/>
        </w:rPr>
        <w:fldChar w:fldCharType="begin"/>
      </w:r>
      <w:r w:rsidR="002959E5" w:rsidRPr="0081723F">
        <w:rPr>
          <w:rFonts w:ascii="Arial" w:eastAsiaTheme="minorEastAsia" w:hAnsi="Arial" w:cs="Arial"/>
          <w:kern w:val="2"/>
          <w:sz w:val="22"/>
          <w:szCs w:val="22"/>
        </w:rPr>
        <w:instrText xml:space="preserve"> ADDIN EN.CITE &lt;EndNote&gt;&lt;Cite&gt;&lt;Author&gt;Ripley&lt;/Author&gt;&lt;Year&gt;2002&lt;/Year&gt;&lt;RecNum&gt;44&lt;/RecNum&gt;&lt;DisplayText&gt;[36]&lt;/DisplayText&gt;&lt;record&gt;&lt;rec-number&gt;44&lt;/rec-number&gt;&lt;foreign-keys&gt;&lt;key app="EN" db-id="zffsxeepa00fpreedaupevsaw9eeftzdw009" timestamp="1562552252"&gt;44&lt;/key&gt;&lt;/foreign-keys&gt;&lt;ref-type name="Book"&gt;6&lt;/ref-type&gt;&lt;contributors&gt;&lt;authors&gt;&lt;author&gt;W. N. Venables and B. D. Ripley&lt;/author&gt;&lt;/authors&gt;&lt;/contributors&gt;&lt;titles&gt;&lt;title&gt;Modern Applied Statistics with S&lt;/title&gt;&lt;/titles&gt;&lt;edition&gt;Fourth&lt;/edition&gt;&lt;dates&gt;&lt;year&gt;2002&lt;/year&gt;&lt;/dates&gt;&lt;pub-location&gt;New York&lt;/pub-location&gt;&lt;publisher&gt;Springer&lt;/publisher&gt;&lt;isbn&gt;0-387-95457-0&lt;/isbn&gt;&lt;urls&gt;&lt;related-urls&gt;&lt;url&gt;&lt;style face="normal" font="default" charset="134" size="100%"&gt;http://www.stats.ox.ac.uk/pub/MASS4&lt;/style&gt;&lt;/url&gt;&lt;/related-urls&gt;&lt;/urls&gt;&lt;/record&gt;&lt;/Cite&gt;&lt;/EndNote&gt;</w:instrText>
      </w:r>
      <w:r w:rsidR="0086011E"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[36]</w:t>
      </w:r>
      <w:r w:rsidR="0086011E"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 The R package pROC (vision 1.14.0) was used to do ROC analysis to compare the abilities between hyper and hypo- sites by AUC</w:t>
      </w:r>
      <w:r w:rsidR="00D602DC" w:rsidRPr="0081723F">
        <w:rPr>
          <w:rFonts w:ascii="Arial" w:eastAsiaTheme="minorEastAsia" w:hAnsi="Arial" w:cs="Arial"/>
          <w:kern w:val="2"/>
          <w:sz w:val="22"/>
          <w:szCs w:val="22"/>
        </w:rPr>
        <w:fldChar w:fldCharType="begin"/>
      </w:r>
      <w:r w:rsidR="002959E5" w:rsidRPr="0081723F">
        <w:rPr>
          <w:rFonts w:ascii="Arial" w:eastAsiaTheme="minorEastAsia" w:hAnsi="Arial" w:cs="Arial"/>
          <w:kern w:val="2"/>
          <w:sz w:val="22"/>
          <w:szCs w:val="22"/>
        </w:rPr>
        <w:instrText xml:space="preserve"> ADDIN EN.CITE &lt;EndNote&gt;&lt;Cite&gt;&lt;Author&gt;Robin&lt;/Author&gt;&lt;Year&gt;2011&lt;/Year&gt;&lt;RecNum&gt;36&lt;/RecNum&gt;&lt;DisplayText&gt;[37]&lt;/DisplayText&gt;&lt;record&gt;&lt;rec-number&gt;36&lt;/rec-number&gt;&lt;foreign-keys&gt;&lt;key app="EN" db-id="zffsxeepa00fpreedaupevsaw9eeftzdw009" timestamp="1562222991"&gt;36&lt;/key&gt;&lt;/foreign-keys&gt;&lt;ref-type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Bioinformatics&lt;/full-title&gt;&lt;/periodical&gt;&lt;pages&gt;77&lt;/pages&gt;&lt;volume&gt;12&lt;/volume&gt;&lt;edition&gt;2011/03/19&lt;/edition&gt;&lt;keywords&gt;&lt;keyword&gt;Biomarkers/analysis&lt;/keyword&gt;&lt;keyword&gt;Computational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D602DC" w:rsidRPr="0081723F">
        <w:rPr>
          <w:rFonts w:ascii="Arial" w:eastAsiaTheme="minorEastAsia" w:hAnsi="Arial" w:cs="Arial"/>
          <w:kern w:val="2"/>
          <w:sz w:val="22"/>
          <w:szCs w:val="22"/>
        </w:rPr>
        <w:fldChar w:fldCharType="separate"/>
      </w:r>
      <w:r w:rsidR="002959E5" w:rsidRPr="0081723F">
        <w:rPr>
          <w:rFonts w:ascii="Arial" w:eastAsiaTheme="minorEastAsia" w:hAnsi="Arial" w:cs="Arial"/>
          <w:noProof/>
          <w:kern w:val="2"/>
          <w:sz w:val="22"/>
          <w:szCs w:val="22"/>
        </w:rPr>
        <w:t>[37]</w:t>
      </w:r>
      <w:r w:rsidR="00D602DC"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w:t>
      </w:r>
    </w:p>
    <w:p w14:paraId="48C91BDE" w14:textId="77777777" w:rsidR="004E2FDE" w:rsidRPr="0081723F"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3989F936" w14:textId="4996ADA6" w:rsidR="004270D3" w:rsidRPr="0081723F" w:rsidRDefault="00054047" w:rsidP="004270D3">
      <w:pPr>
        <w:pStyle w:val="HTMLPreformatted"/>
        <w:shd w:val="clear" w:color="auto" w:fill="FFFFFF"/>
        <w:spacing w:line="225" w:lineRule="atLeast"/>
        <w:jc w:val="both"/>
        <w:rPr>
          <w:rFonts w:ascii="Arial" w:eastAsiaTheme="minorEastAsia" w:hAnsi="Arial" w:cs="Arial"/>
          <w:kern w:val="2"/>
          <w:sz w:val="22"/>
          <w:szCs w:val="22"/>
        </w:rPr>
      </w:pPr>
      <w:r w:rsidRPr="0081723F">
        <w:rPr>
          <w:rFonts w:ascii="Arial" w:eastAsiaTheme="minorEastAsia" w:hAnsi="Arial" w:cs="Arial"/>
          <w:b/>
          <w:kern w:val="2"/>
          <w:sz w:val="22"/>
          <w:szCs w:val="22"/>
        </w:rPr>
        <w:t>t-SNE analysis, PCA analysis</w:t>
      </w:r>
      <w:r w:rsidR="00FB22E0" w:rsidRPr="0081723F">
        <w:rPr>
          <w:rFonts w:ascii="Arial" w:eastAsiaTheme="minorEastAsia" w:hAnsi="Arial" w:cs="Arial"/>
          <w:b/>
          <w:kern w:val="2"/>
          <w:sz w:val="22"/>
          <w:szCs w:val="22"/>
        </w:rPr>
        <w:t xml:space="preserve"> and Gene Enrichment analysis</w:t>
      </w:r>
    </w:p>
    <w:p w14:paraId="6B0EF670" w14:textId="6D07E0B3" w:rsidR="00FB22E0" w:rsidRPr="0081723F" w:rsidRDefault="004436CD" w:rsidP="00FB22E0">
      <w:pPr>
        <w:pStyle w:val="HTMLPreformatted"/>
        <w:shd w:val="clear" w:color="auto" w:fill="FFFFFF"/>
        <w:spacing w:line="225" w:lineRule="atLeast"/>
        <w:jc w:val="both"/>
        <w:rPr>
          <w:rFonts w:ascii="Arial" w:eastAsiaTheme="minorEastAsia" w:hAnsi="Arial" w:cs="Arial"/>
          <w:kern w:val="2"/>
          <w:sz w:val="22"/>
          <w:szCs w:val="22"/>
        </w:rPr>
      </w:pPr>
      <w:r w:rsidRPr="0081723F">
        <w:rPr>
          <w:rFonts w:ascii="Arial" w:eastAsiaTheme="minorEastAsia" w:hAnsi="Arial" w:cs="Arial"/>
          <w:kern w:val="2"/>
          <w:sz w:val="22"/>
          <w:szCs w:val="22"/>
        </w:rPr>
        <w:t>tSNE analysis was performed by R package tsne (vision 0.1-3)</w:t>
      </w:r>
      <w:r w:rsidR="00433C17" w:rsidRPr="0081723F">
        <w:rPr>
          <w:rFonts w:ascii="Arial" w:eastAsiaTheme="minorEastAsia" w:hAnsi="Arial" w:cs="Arial"/>
          <w:kern w:val="2"/>
          <w:sz w:val="22"/>
          <w:szCs w:val="22"/>
        </w:rPr>
        <w:fldChar w:fldCharType="begin"/>
      </w:r>
      <w:r w:rsidR="00433C17" w:rsidRPr="0081723F">
        <w:rPr>
          <w:rFonts w:ascii="Arial" w:eastAsiaTheme="minorEastAsia" w:hAnsi="Arial" w:cs="Arial"/>
          <w:kern w:val="2"/>
          <w:sz w:val="22"/>
          <w:szCs w:val="22"/>
        </w:rPr>
        <w:instrText xml:space="preserve"> ADDIN EN.CITE &lt;EndNote&gt;&lt;Cite&gt;&lt;Author&gt;Hinton&lt;/Author&gt;&lt;Year&gt;2008&lt;/Year&gt;&lt;RecNum&gt;47&lt;/RecNum&gt;&lt;DisplayText&gt;[38]&lt;/DisplayText&gt;&lt;record&gt;&lt;rec-number&gt;47&lt;/rec-number&gt;&lt;foreign-keys&gt;&lt;key app="EN" db-id="zffsxeepa00fpreedaupevsaw9eeftzdw009" timestamp="1562554286"&gt;47&lt;/key&gt;&lt;/foreign-keys&gt;&lt;ref-type name="Journal Article"&gt;17&lt;/ref-type&gt;&lt;contributors&gt;&lt;authors&gt;&lt;author&gt;Hinton, G. E.&lt;/author&gt;&lt;/authors&gt;&lt;/contributors&gt;&lt;titles&gt;&lt;title&gt;Visualizing High-Dimensional Data Using t-SNE&lt;/title&gt;&lt;secondary-title&gt;Journal of Machine Learning Research&lt;/secondary-title&gt;&lt;/titles&gt;&lt;periodical&gt;&lt;full-title&gt;Journal of Machine Learning Research&lt;/full-title&gt;&lt;/periodical&gt;&lt;pages&gt;2579-2605&lt;/pages&gt;&lt;volume&gt;9&lt;/volume&gt;&lt;number&gt;2&lt;/number&gt;&lt;dates&gt;&lt;year&gt;2008&lt;/year&gt;&lt;/dates&gt;&lt;urls&gt;&lt;/urls&gt;&lt;/record&gt;&lt;/Cite&gt;&lt;/EndNote&gt;</w:instrText>
      </w:r>
      <w:r w:rsidR="00433C17" w:rsidRPr="0081723F">
        <w:rPr>
          <w:rFonts w:ascii="Arial" w:eastAsiaTheme="minorEastAsia" w:hAnsi="Arial" w:cs="Arial"/>
          <w:kern w:val="2"/>
          <w:sz w:val="22"/>
          <w:szCs w:val="22"/>
        </w:rPr>
        <w:fldChar w:fldCharType="separate"/>
      </w:r>
      <w:r w:rsidR="00433C17" w:rsidRPr="0081723F">
        <w:rPr>
          <w:rFonts w:ascii="Arial" w:eastAsiaTheme="minorEastAsia" w:hAnsi="Arial" w:cs="Arial"/>
          <w:noProof/>
          <w:kern w:val="2"/>
          <w:sz w:val="22"/>
          <w:szCs w:val="22"/>
        </w:rPr>
        <w:t>[38]</w:t>
      </w:r>
      <w:r w:rsidR="00433C17" w:rsidRPr="0081723F">
        <w:rPr>
          <w:rFonts w:ascii="Arial" w:eastAsiaTheme="minorEastAsia" w:hAnsi="Arial" w:cs="Arial"/>
          <w:kern w:val="2"/>
          <w:sz w:val="22"/>
          <w:szCs w:val="22"/>
        </w:rPr>
        <w:fldChar w:fldCharType="end"/>
      </w:r>
      <w:r w:rsidRPr="0081723F">
        <w:rPr>
          <w:rFonts w:ascii="Arial" w:eastAsiaTheme="minorEastAsia" w:hAnsi="Arial" w:cs="Arial"/>
          <w:kern w:val="2"/>
          <w:sz w:val="22"/>
          <w:szCs w:val="22"/>
        </w:rPr>
        <w:t>.</w:t>
      </w:r>
      <w:r w:rsidR="002A519D"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 xml:space="preserve">PCA was performed by R </w:t>
      </w:r>
      <w:r w:rsidR="00433C17" w:rsidRPr="0081723F">
        <w:rPr>
          <w:rFonts w:ascii="Arial" w:eastAsiaTheme="minorEastAsia" w:hAnsi="Arial" w:cs="Arial"/>
          <w:kern w:val="2"/>
          <w:sz w:val="22"/>
          <w:szCs w:val="22"/>
        </w:rPr>
        <w:t>function</w:t>
      </w:r>
      <w:r w:rsidR="00663114" w:rsidRPr="0081723F">
        <w:rPr>
          <w:rFonts w:ascii="Arial" w:eastAsiaTheme="minorEastAsia" w:hAnsi="Arial" w:cs="Arial"/>
          <w:kern w:val="2"/>
          <w:sz w:val="22"/>
          <w:szCs w:val="22"/>
        </w:rPr>
        <w:t xml:space="preserve"> princomp()</w:t>
      </w:r>
      <w:r w:rsidR="00054047" w:rsidRPr="0081723F">
        <w:rPr>
          <w:rFonts w:ascii="Arial" w:eastAsiaTheme="minorEastAsia" w:hAnsi="Arial" w:cs="Arial"/>
          <w:kern w:val="2"/>
          <w:sz w:val="22"/>
          <w:szCs w:val="22"/>
        </w:rPr>
        <w:t xml:space="preserve"> </w:t>
      </w:r>
      <w:r w:rsidRPr="0081723F">
        <w:rPr>
          <w:rFonts w:ascii="Arial" w:eastAsiaTheme="minorEastAsia" w:hAnsi="Arial" w:cs="Arial"/>
          <w:kern w:val="2"/>
          <w:sz w:val="22"/>
          <w:szCs w:val="22"/>
        </w:rPr>
        <w:t>and visualized by first two principal components.</w:t>
      </w:r>
      <w:r w:rsidR="00FB22E0" w:rsidRPr="0081723F">
        <w:rPr>
          <w:rFonts w:ascii="Arial" w:eastAsiaTheme="minorEastAsia" w:hAnsi="Arial" w:cs="Arial"/>
          <w:kern w:val="2"/>
          <w:sz w:val="22"/>
          <w:szCs w:val="22"/>
        </w:rPr>
        <w:t xml:space="preserve"> KEGG and GO enrichment were online analyzed by DAVID 6.8 (</w:t>
      </w:r>
      <w:r w:rsidR="008B50E2" w:rsidRPr="0081723F">
        <w:rPr>
          <w:rFonts w:ascii="Arial" w:hAnsi="Arial" w:cs="Arial"/>
          <w:sz w:val="22"/>
          <w:szCs w:val="22"/>
          <w:rPrChange w:id="371" w:author="Guo, Shicheng" w:date="2019-07-31T16:09:00Z">
            <w:rPr/>
          </w:rPrChange>
        </w:rPr>
        <w:fldChar w:fldCharType="begin"/>
      </w:r>
      <w:r w:rsidR="008B50E2" w:rsidRPr="0081723F">
        <w:rPr>
          <w:rFonts w:ascii="Arial" w:hAnsi="Arial" w:cs="Arial"/>
          <w:sz w:val="22"/>
          <w:szCs w:val="22"/>
          <w:rPrChange w:id="372" w:author="Guo, Shicheng" w:date="2019-07-31T16:09:00Z">
            <w:rPr/>
          </w:rPrChange>
        </w:rPr>
        <w:instrText xml:space="preserve"> HYPERLINK "https://david.ncifcrf.gov" </w:instrText>
      </w:r>
      <w:r w:rsidR="008B50E2" w:rsidRPr="0081723F">
        <w:rPr>
          <w:rFonts w:ascii="Arial" w:hAnsi="Arial" w:cs="Arial"/>
          <w:sz w:val="22"/>
          <w:szCs w:val="22"/>
          <w:rPrChange w:id="373" w:author="Guo, Shicheng" w:date="2019-07-31T16:09:00Z">
            <w:rPr/>
          </w:rPrChange>
        </w:rPr>
        <w:fldChar w:fldCharType="separate"/>
      </w:r>
      <w:r w:rsidR="00FB22E0" w:rsidRPr="0081723F">
        <w:rPr>
          <w:rStyle w:val="Hyperlink"/>
          <w:rFonts w:ascii="Arial" w:eastAsiaTheme="minorEastAsia" w:hAnsi="Arial" w:cs="Arial"/>
          <w:color w:val="auto"/>
          <w:kern w:val="2"/>
          <w:sz w:val="22"/>
          <w:szCs w:val="22"/>
          <w:rPrChange w:id="374" w:author="Guo, Shicheng" w:date="2019-07-31T16:09:00Z">
            <w:rPr>
              <w:rStyle w:val="Hyperlink"/>
              <w:rFonts w:ascii="Arial" w:eastAsiaTheme="minorEastAsia" w:hAnsi="Arial" w:cs="Arial"/>
              <w:kern w:val="2"/>
              <w:sz w:val="22"/>
              <w:szCs w:val="22"/>
            </w:rPr>
          </w:rPrChange>
        </w:rPr>
        <w:t>https://david.ncifcrf.gov</w:t>
      </w:r>
      <w:r w:rsidR="008B50E2" w:rsidRPr="0081723F">
        <w:rPr>
          <w:rStyle w:val="Hyperlink"/>
          <w:rFonts w:ascii="Arial" w:eastAsiaTheme="minorEastAsia" w:hAnsi="Arial" w:cs="Arial"/>
          <w:color w:val="auto"/>
          <w:kern w:val="2"/>
          <w:sz w:val="22"/>
          <w:szCs w:val="22"/>
          <w:rPrChange w:id="375" w:author="Guo, Shicheng" w:date="2019-07-31T16:09:00Z">
            <w:rPr>
              <w:rStyle w:val="Hyperlink"/>
              <w:rFonts w:ascii="Arial" w:eastAsiaTheme="minorEastAsia" w:hAnsi="Arial" w:cs="Arial"/>
              <w:kern w:val="2"/>
              <w:sz w:val="22"/>
              <w:szCs w:val="22"/>
            </w:rPr>
          </w:rPrChange>
        </w:rPr>
        <w:fldChar w:fldCharType="end"/>
      </w:r>
      <w:r w:rsidR="00FB22E0" w:rsidRPr="0081723F">
        <w:rPr>
          <w:rFonts w:ascii="Arial" w:eastAsiaTheme="minorEastAsia" w:hAnsi="Arial" w:cs="Arial"/>
          <w:kern w:val="2"/>
          <w:sz w:val="22"/>
          <w:szCs w:val="22"/>
        </w:rPr>
        <w:t>)</w:t>
      </w:r>
      <w:r w:rsidR="009A2E2D" w:rsidRPr="0081723F">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PFJlY051bT4zNDwvUmVjTnVtPjxEaXNwbGF5VGV4dD5bMzksIDQwXTwvRGlzcGxheVRleHQ+PHJl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433C17" w:rsidRPr="0081723F">
        <w:rPr>
          <w:rFonts w:ascii="Arial" w:eastAsiaTheme="minorEastAsia" w:hAnsi="Arial" w:cs="Arial"/>
          <w:kern w:val="2"/>
          <w:sz w:val="22"/>
          <w:szCs w:val="22"/>
        </w:rPr>
        <w:instrText xml:space="preserve"> ADDIN EN.CITE </w:instrText>
      </w:r>
      <w:r w:rsidR="00433C17" w:rsidRPr="0081723F">
        <w:rPr>
          <w:rFonts w:ascii="Arial" w:eastAsiaTheme="minorEastAsia" w:hAnsi="Arial" w:cs="Arial"/>
          <w:kern w:val="2"/>
          <w:sz w:val="22"/>
          <w:szCs w:val="22"/>
        </w:rPr>
        <w:fldChar w:fldCharType="begin">
          <w:fldData xml:space="preserve">PEVuZE5vdGU+PENpdGU+PEF1dGhvcj5IdWFuZyBkYTwvQXV0aG9yPjxZZWFyPjIwMDk8L1llYXI+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</w:fldData>
        </w:fldChar>
      </w:r>
      <w:r w:rsidR="00433C17" w:rsidRPr="0081723F">
        <w:rPr>
          <w:rFonts w:ascii="Arial" w:eastAsiaTheme="minorEastAsia" w:hAnsi="Arial" w:cs="Arial"/>
          <w:kern w:val="2"/>
          <w:sz w:val="22"/>
          <w:szCs w:val="22"/>
        </w:rPr>
        <w:instrText xml:space="preserve"> ADDIN EN.CITE.DATA </w:instrText>
      </w:r>
      <w:r w:rsidR="00433C17" w:rsidRPr="0081723F">
        <w:rPr>
          <w:rFonts w:ascii="Arial" w:eastAsiaTheme="minorEastAsia" w:hAnsi="Arial" w:cs="Arial"/>
          <w:kern w:val="2"/>
          <w:sz w:val="22"/>
          <w:szCs w:val="22"/>
        </w:rPr>
      </w:r>
      <w:r w:rsidR="00433C17" w:rsidRPr="0081723F">
        <w:rPr>
          <w:rFonts w:ascii="Arial" w:eastAsiaTheme="minorEastAsia" w:hAnsi="Arial" w:cs="Arial"/>
          <w:kern w:val="2"/>
          <w:sz w:val="22"/>
          <w:szCs w:val="22"/>
        </w:rPr>
        <w:fldChar w:fldCharType="end"/>
      </w:r>
      <w:r w:rsidR="009A2E2D" w:rsidRPr="0081723F">
        <w:rPr>
          <w:rFonts w:ascii="Arial" w:eastAsiaTheme="minorEastAsia" w:hAnsi="Arial" w:cs="Arial"/>
          <w:kern w:val="2"/>
          <w:sz w:val="22"/>
          <w:szCs w:val="22"/>
        </w:rPr>
      </w:r>
      <w:r w:rsidR="009A2E2D" w:rsidRPr="0081723F">
        <w:rPr>
          <w:rFonts w:ascii="Arial" w:eastAsiaTheme="minorEastAsia" w:hAnsi="Arial" w:cs="Arial"/>
          <w:kern w:val="2"/>
          <w:sz w:val="22"/>
          <w:szCs w:val="22"/>
        </w:rPr>
        <w:fldChar w:fldCharType="separate"/>
      </w:r>
      <w:r w:rsidR="00433C17" w:rsidRPr="0081723F">
        <w:rPr>
          <w:rFonts w:ascii="Arial" w:eastAsiaTheme="minorEastAsia" w:hAnsi="Arial" w:cs="Arial"/>
          <w:noProof/>
          <w:kern w:val="2"/>
          <w:sz w:val="22"/>
          <w:szCs w:val="22"/>
        </w:rPr>
        <w:t>[39, 40]</w:t>
      </w:r>
      <w:r w:rsidR="009A2E2D" w:rsidRPr="0081723F">
        <w:rPr>
          <w:rFonts w:ascii="Arial" w:eastAsiaTheme="minorEastAsia" w:hAnsi="Arial" w:cs="Arial"/>
          <w:kern w:val="2"/>
          <w:sz w:val="22"/>
          <w:szCs w:val="22"/>
        </w:rPr>
        <w:fldChar w:fldCharType="end"/>
      </w:r>
      <w:r w:rsidR="00FB22E0" w:rsidRPr="0081723F">
        <w:rPr>
          <w:rFonts w:ascii="Arial" w:eastAsiaTheme="minorEastAsia" w:hAnsi="Arial" w:cs="Arial"/>
          <w:kern w:val="2"/>
          <w:sz w:val="22"/>
          <w:szCs w:val="22"/>
        </w:rPr>
        <w:t>, IPA also used for enrichment analysis for more elaborate result</w:t>
      </w:r>
      <w:r w:rsidR="009A2E2D" w:rsidRPr="0081723F">
        <w:rPr>
          <w:rFonts w:ascii="Arial" w:eastAsiaTheme="minorEastAsia" w:hAnsi="Arial" w:cs="Arial"/>
          <w:kern w:val="2"/>
          <w:sz w:val="22"/>
          <w:szCs w:val="22"/>
        </w:rPr>
        <w:fldChar w:fldCharType="begin"/>
      </w:r>
      <w:r w:rsidR="00433C17" w:rsidRPr="0081723F">
        <w:rPr>
          <w:rFonts w:ascii="Arial" w:eastAsiaTheme="minorEastAsia" w:hAnsi="Arial" w:cs="Arial"/>
          <w:kern w:val="2"/>
          <w:sz w:val="22"/>
          <w:szCs w:val="22"/>
        </w:rPr>
        <w:instrText xml:space="preserve"> ADDIN EN.CITE &lt;EndNote&gt;&lt;Cite&gt;&lt;Author&gt;Kramer&lt;/Author&gt;&lt;Year&gt;2014&lt;/Year&gt;&lt;RecNum&gt;35&lt;/RecNum&gt;&lt;DisplayText&gt;[41]&lt;/DisplayText&gt;&lt;record&gt;&lt;rec-number&gt;35&lt;/rec-number&gt;&lt;foreign-keys&gt;&lt;key app="EN" db-id="zffsxeepa00fpreedaupevsaw9eeftzdw009" timestamp="1562222645"&gt;35&lt;/key&gt;&lt;/foreign-keys&gt;&lt;ref-type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9A2E2D" w:rsidRPr="0081723F">
        <w:rPr>
          <w:rFonts w:ascii="Arial" w:eastAsiaTheme="minorEastAsia" w:hAnsi="Arial" w:cs="Arial"/>
          <w:kern w:val="2"/>
          <w:sz w:val="22"/>
          <w:szCs w:val="22"/>
        </w:rPr>
        <w:fldChar w:fldCharType="separate"/>
      </w:r>
      <w:r w:rsidR="00433C17" w:rsidRPr="0081723F">
        <w:rPr>
          <w:rFonts w:ascii="Arial" w:eastAsiaTheme="minorEastAsia" w:hAnsi="Arial" w:cs="Arial"/>
          <w:noProof/>
          <w:kern w:val="2"/>
          <w:sz w:val="22"/>
          <w:szCs w:val="22"/>
        </w:rPr>
        <w:t>[41]</w:t>
      </w:r>
      <w:r w:rsidR="009A2E2D" w:rsidRPr="0081723F">
        <w:rPr>
          <w:rFonts w:ascii="Arial" w:eastAsiaTheme="minorEastAsia" w:hAnsi="Arial" w:cs="Arial"/>
          <w:kern w:val="2"/>
          <w:sz w:val="22"/>
          <w:szCs w:val="22"/>
        </w:rPr>
        <w:fldChar w:fldCharType="end"/>
      </w:r>
      <w:r w:rsidR="00FB22E0" w:rsidRPr="0081723F">
        <w:rPr>
          <w:rFonts w:ascii="Arial" w:eastAsiaTheme="minorEastAsia" w:hAnsi="Arial" w:cs="Arial"/>
          <w:kern w:val="2"/>
          <w:sz w:val="22"/>
          <w:szCs w:val="22"/>
        </w:rPr>
        <w:t>.</w:t>
      </w:r>
    </w:p>
    <w:p w14:paraId="5736E9A7" w14:textId="13DA79AB" w:rsidR="00F80442" w:rsidRPr="0081723F" w:rsidRDefault="00F80442" w:rsidP="004436CD">
      <w:pPr>
        <w:rPr>
          <w:rFonts w:ascii="Arial" w:eastAsiaTheme="minorEastAsia" w:hAnsi="Arial" w:cs="Arial"/>
          <w:kern w:val="2"/>
          <w:sz w:val="22"/>
          <w:szCs w:val="22"/>
        </w:rPr>
      </w:pPr>
    </w:p>
    <w:p w14:paraId="06E52BF4" w14:textId="165ACD95" w:rsidR="00F80442" w:rsidRPr="0081723F" w:rsidRDefault="00F80442" w:rsidP="00F2054F">
      <w:pPr>
        <w:pStyle w:val="Heading2"/>
        <w:rPr>
          <w:rFonts w:ascii="Arial" w:hAnsi="Arial" w:cs="Arial"/>
          <w:color w:val="auto"/>
          <w:sz w:val="22"/>
          <w:szCs w:val="22"/>
          <w:rPrChange w:id="376" w:author="Guo, Shicheng" w:date="2019-07-31T16:09:00Z">
            <w:rPr>
              <w:color w:val="auto"/>
            </w:rPr>
          </w:rPrChange>
        </w:rPr>
      </w:pPr>
      <w:r w:rsidRPr="0081723F">
        <w:rPr>
          <w:rFonts w:ascii="Arial" w:hAnsi="Arial" w:cs="Arial"/>
          <w:color w:val="auto"/>
          <w:sz w:val="22"/>
          <w:szCs w:val="22"/>
          <w:rPrChange w:id="377" w:author="Guo, Shicheng" w:date="2019-07-31T16:09:00Z">
            <w:rPr>
              <w:color w:val="auto"/>
            </w:rPr>
          </w:rPrChange>
        </w:rPr>
        <w:t>Abbreviation Table:</w:t>
      </w:r>
    </w:p>
    <w:p w14:paraId="348D9BCE" w14:textId="01C129A1" w:rsidR="00A72275" w:rsidRPr="0081723F" w:rsidRDefault="00DD3117" w:rsidP="00F80442">
      <w:pPr>
        <w:rPr>
          <w:rFonts w:ascii="Arial" w:hAnsi="Arial" w:cs="Arial"/>
          <w:sz w:val="22"/>
          <w:szCs w:val="22"/>
          <w:rPrChange w:id="378" w:author="Guo, Shicheng" w:date="2019-07-31T16:09:00Z">
            <w:rPr>
              <w:rFonts w:ascii="Arial" w:hAnsi="Arial" w:cs="Arial"/>
            </w:rPr>
          </w:rPrChange>
        </w:rPr>
      </w:pPr>
      <w:r w:rsidRPr="0081723F">
        <w:rPr>
          <w:rFonts w:ascii="Arial" w:hAnsi="Arial" w:cs="Arial"/>
          <w:sz w:val="22"/>
          <w:szCs w:val="22"/>
          <w:rPrChange w:id="379" w:author="Guo, Shicheng" w:date="2019-07-31T16:09:00Z">
            <w:rPr>
              <w:rFonts w:ascii="Arial" w:hAnsi="Arial" w:cs="Arial" w:hint="eastAsia"/>
            </w:rPr>
          </w:rPrChange>
        </w:rPr>
        <w:t>LA: L</w:t>
      </w:r>
      <w:bookmarkStart w:id="380" w:name="OLE_LINK69"/>
      <w:bookmarkStart w:id="381" w:name="OLE_LINK70"/>
      <w:r w:rsidRPr="0081723F">
        <w:rPr>
          <w:rFonts w:ascii="Arial" w:hAnsi="Arial" w:cs="Arial"/>
          <w:sz w:val="22"/>
          <w:szCs w:val="22"/>
          <w:rPrChange w:id="382" w:author="Guo, Shicheng" w:date="2019-07-31T16:09:00Z">
            <w:rPr>
              <w:rFonts w:ascii="Arial" w:hAnsi="Arial" w:cs="Arial"/>
            </w:rPr>
          </w:rPrChange>
        </w:rPr>
        <w:t>ow-grade adenoma</w:t>
      </w:r>
      <w:bookmarkEnd w:id="380"/>
      <w:bookmarkEnd w:id="381"/>
    </w:p>
    <w:p w14:paraId="5EF25530" w14:textId="4E66C60D" w:rsidR="00DD3117" w:rsidRPr="0081723F" w:rsidRDefault="00DD3117" w:rsidP="00F80442">
      <w:pPr>
        <w:rPr>
          <w:rFonts w:ascii="Arial" w:hAnsi="Arial" w:cs="Arial"/>
          <w:sz w:val="22"/>
          <w:szCs w:val="22"/>
          <w:rPrChange w:id="383" w:author="Guo, Shicheng" w:date="2019-07-31T16:09:00Z">
            <w:rPr>
              <w:rFonts w:ascii="Arial" w:hAnsi="Arial" w:cs="Arial"/>
            </w:rPr>
          </w:rPrChange>
        </w:rPr>
      </w:pPr>
      <w:r w:rsidRPr="0081723F">
        <w:rPr>
          <w:rFonts w:ascii="Arial" w:hAnsi="Arial" w:cs="Arial"/>
          <w:sz w:val="22"/>
          <w:szCs w:val="22"/>
          <w:rPrChange w:id="384" w:author="Guo, Shicheng" w:date="2019-07-31T16:09:00Z">
            <w:rPr>
              <w:rFonts w:ascii="Arial" w:hAnsi="Arial" w:cs="Arial" w:hint="eastAsia"/>
            </w:rPr>
          </w:rPrChange>
        </w:rPr>
        <w:t>H</w:t>
      </w:r>
      <w:r w:rsidRPr="0081723F">
        <w:rPr>
          <w:rFonts w:ascii="Arial" w:hAnsi="Arial" w:cs="Arial"/>
          <w:sz w:val="22"/>
          <w:szCs w:val="22"/>
          <w:rPrChange w:id="385" w:author="Guo, Shicheng" w:date="2019-07-31T16:09:00Z">
            <w:rPr>
              <w:rFonts w:ascii="Arial" w:hAnsi="Arial" w:cs="Arial"/>
            </w:rPr>
          </w:rPrChange>
        </w:rPr>
        <w:t>A: High-grade adenoma</w:t>
      </w:r>
    </w:p>
    <w:p w14:paraId="6AEB84C9" w14:textId="770D54DE" w:rsidR="00DD3117" w:rsidRPr="0081723F" w:rsidRDefault="00DD3117" w:rsidP="00F80442">
      <w:pPr>
        <w:rPr>
          <w:rFonts w:ascii="Arial" w:hAnsi="Arial" w:cs="Arial"/>
          <w:sz w:val="22"/>
          <w:szCs w:val="22"/>
          <w:rPrChange w:id="386" w:author="Guo, Shicheng" w:date="2019-07-31T16:09:00Z">
            <w:rPr>
              <w:rFonts w:ascii="Arial" w:hAnsi="Arial" w:cs="Arial"/>
            </w:rPr>
          </w:rPrChange>
        </w:rPr>
      </w:pPr>
      <w:r w:rsidRPr="0081723F">
        <w:rPr>
          <w:rFonts w:ascii="Arial" w:hAnsi="Arial" w:cs="Arial"/>
          <w:sz w:val="22"/>
          <w:szCs w:val="22"/>
          <w:rPrChange w:id="387" w:author="Guo, Shicheng" w:date="2019-07-31T16:09:00Z">
            <w:rPr>
              <w:rFonts w:ascii="Arial" w:hAnsi="Arial" w:cs="Arial"/>
            </w:rPr>
          </w:rPrChange>
        </w:rPr>
        <w:t xml:space="preserve">NLA: </w:t>
      </w:r>
      <w:bookmarkStart w:id="388" w:name="OLE_LINK71"/>
      <w:bookmarkStart w:id="389" w:name="OLE_LINK72"/>
      <w:r w:rsidRPr="0081723F">
        <w:rPr>
          <w:rFonts w:ascii="Arial" w:hAnsi="Arial" w:cs="Arial"/>
          <w:sz w:val="22"/>
          <w:szCs w:val="22"/>
          <w:rPrChange w:id="390" w:author="Guo, Shicheng" w:date="2019-07-31T16:09:00Z">
            <w:rPr>
              <w:rFonts w:ascii="Arial" w:hAnsi="Arial" w:cs="Arial"/>
            </w:rPr>
          </w:rPrChange>
        </w:rPr>
        <w:t>Compar</w:t>
      </w:r>
      <w:r w:rsidR="00936557" w:rsidRPr="0081723F">
        <w:rPr>
          <w:rFonts w:ascii="Arial" w:hAnsi="Arial" w:cs="Arial"/>
          <w:sz w:val="22"/>
          <w:szCs w:val="22"/>
          <w:rPrChange w:id="391" w:author="Guo, Shicheng" w:date="2019-07-31T16:09:00Z">
            <w:rPr>
              <w:rFonts w:ascii="Arial" w:hAnsi="Arial" w:cs="Arial"/>
            </w:rPr>
          </w:rPrChange>
        </w:rPr>
        <w:t>ison</w:t>
      </w:r>
      <w:r w:rsidRPr="0081723F">
        <w:rPr>
          <w:rFonts w:ascii="Arial" w:hAnsi="Arial" w:cs="Arial"/>
          <w:sz w:val="22"/>
          <w:szCs w:val="22"/>
          <w:rPrChange w:id="392" w:author="Guo, Shicheng" w:date="2019-07-31T16:09:00Z">
            <w:rPr>
              <w:rFonts w:ascii="Arial" w:hAnsi="Arial" w:cs="Arial"/>
            </w:rPr>
          </w:rPrChange>
        </w:rPr>
        <w:t xml:space="preserve"> </w:t>
      </w:r>
      <w:bookmarkStart w:id="393" w:name="OLE_LINK96"/>
      <w:bookmarkStart w:id="394" w:name="OLE_LINK97"/>
      <w:bookmarkStart w:id="395" w:name="OLE_LINK79"/>
      <w:bookmarkStart w:id="396" w:name="OLE_LINK80"/>
      <w:r w:rsidR="00936557" w:rsidRPr="0081723F">
        <w:rPr>
          <w:rFonts w:ascii="Arial" w:hAnsi="Arial" w:cs="Arial"/>
          <w:sz w:val="22"/>
          <w:szCs w:val="22"/>
          <w:rPrChange w:id="397" w:author="Guo, Shicheng" w:date="2019-07-31T16:09:00Z">
            <w:rPr>
              <w:rFonts w:ascii="Arial" w:hAnsi="Arial" w:cs="Arial"/>
            </w:rPr>
          </w:rPrChange>
        </w:rPr>
        <w:t xml:space="preserve">of </w:t>
      </w:r>
      <w:r w:rsidRPr="0081723F">
        <w:rPr>
          <w:rFonts w:ascii="Arial" w:hAnsi="Arial" w:cs="Arial"/>
          <w:sz w:val="22"/>
          <w:szCs w:val="22"/>
          <w:rPrChange w:id="398" w:author="Guo, Shicheng" w:date="2019-07-31T16:09:00Z">
            <w:rPr>
              <w:rFonts w:ascii="Arial" w:hAnsi="Arial" w:cs="Arial"/>
            </w:rPr>
          </w:rPrChange>
        </w:rPr>
        <w:t>low-grade adenoma</w:t>
      </w:r>
      <w:bookmarkEnd w:id="393"/>
      <w:bookmarkEnd w:id="394"/>
      <w:r w:rsidRPr="0081723F">
        <w:rPr>
          <w:rFonts w:ascii="Arial" w:hAnsi="Arial" w:cs="Arial"/>
          <w:sz w:val="22"/>
          <w:szCs w:val="22"/>
          <w:rPrChange w:id="399" w:author="Guo, Shicheng" w:date="2019-07-31T16:09:00Z">
            <w:rPr>
              <w:rFonts w:ascii="Arial" w:hAnsi="Arial" w:cs="Arial"/>
            </w:rPr>
          </w:rPrChange>
        </w:rPr>
        <w:t xml:space="preserve"> </w:t>
      </w:r>
      <w:bookmarkEnd w:id="395"/>
      <w:bookmarkEnd w:id="396"/>
      <w:r w:rsidRPr="0081723F">
        <w:rPr>
          <w:rFonts w:ascii="Arial" w:hAnsi="Arial" w:cs="Arial"/>
          <w:sz w:val="22"/>
          <w:szCs w:val="22"/>
          <w:rPrChange w:id="400" w:author="Guo, Shicheng" w:date="2019-07-31T16:09:00Z">
            <w:rPr>
              <w:rFonts w:ascii="Arial" w:hAnsi="Arial" w:cs="Arial"/>
            </w:rPr>
          </w:rPrChange>
        </w:rPr>
        <w:t>with normal tissue</w:t>
      </w:r>
      <w:bookmarkEnd w:id="388"/>
      <w:bookmarkEnd w:id="389"/>
    </w:p>
    <w:p w14:paraId="57E5175E" w14:textId="0B05E86F" w:rsidR="00DD3117" w:rsidRPr="0081723F" w:rsidRDefault="00DD3117" w:rsidP="00F80442">
      <w:pPr>
        <w:rPr>
          <w:rFonts w:ascii="Arial" w:hAnsi="Arial" w:cs="Arial"/>
          <w:sz w:val="22"/>
          <w:szCs w:val="22"/>
          <w:rPrChange w:id="401" w:author="Guo, Shicheng" w:date="2019-07-31T16:09:00Z">
            <w:rPr>
              <w:rFonts w:ascii="Arial" w:hAnsi="Arial" w:cs="Arial"/>
            </w:rPr>
          </w:rPrChange>
        </w:rPr>
      </w:pPr>
      <w:r w:rsidRPr="0081723F">
        <w:rPr>
          <w:rFonts w:ascii="Arial" w:hAnsi="Arial" w:cs="Arial"/>
          <w:sz w:val="22"/>
          <w:szCs w:val="22"/>
          <w:rPrChange w:id="402" w:author="Guo, Shicheng" w:date="2019-07-31T16:09:00Z">
            <w:rPr>
              <w:rFonts w:ascii="Arial" w:hAnsi="Arial" w:cs="Arial"/>
            </w:rPr>
          </w:rPrChange>
        </w:rPr>
        <w:t xml:space="preserve">NHA: </w:t>
      </w:r>
      <w:bookmarkStart w:id="403" w:name="_Hlk12202005"/>
      <w:r w:rsidRPr="0081723F">
        <w:rPr>
          <w:rFonts w:ascii="Arial" w:hAnsi="Arial" w:cs="Arial"/>
          <w:sz w:val="22"/>
          <w:szCs w:val="22"/>
          <w:rPrChange w:id="404" w:author="Guo, Shicheng" w:date="2019-07-31T16:09:00Z">
            <w:rPr>
              <w:rFonts w:ascii="Arial" w:hAnsi="Arial" w:cs="Arial"/>
            </w:rPr>
          </w:rPrChange>
        </w:rPr>
        <w:t>Compa</w:t>
      </w:r>
      <w:r w:rsidR="00936557" w:rsidRPr="0081723F">
        <w:rPr>
          <w:rFonts w:ascii="Arial" w:hAnsi="Arial" w:cs="Arial"/>
          <w:sz w:val="22"/>
          <w:szCs w:val="22"/>
          <w:rPrChange w:id="405" w:author="Guo, Shicheng" w:date="2019-07-31T16:09:00Z">
            <w:rPr>
              <w:rFonts w:ascii="Arial" w:hAnsi="Arial" w:cs="Arial"/>
            </w:rPr>
          </w:rPrChange>
        </w:rPr>
        <w:t>rison</w:t>
      </w:r>
      <w:r w:rsidRPr="0081723F">
        <w:rPr>
          <w:rFonts w:ascii="Arial" w:hAnsi="Arial" w:cs="Arial"/>
          <w:sz w:val="22"/>
          <w:szCs w:val="22"/>
          <w:rPrChange w:id="406" w:author="Guo, Shicheng" w:date="2019-07-31T16:09:00Z">
            <w:rPr>
              <w:rFonts w:ascii="Arial" w:hAnsi="Arial" w:cs="Arial"/>
            </w:rPr>
          </w:rPrChange>
        </w:rPr>
        <w:t xml:space="preserve"> </w:t>
      </w:r>
      <w:r w:rsidR="00936557" w:rsidRPr="0081723F">
        <w:rPr>
          <w:rFonts w:ascii="Arial" w:hAnsi="Arial" w:cs="Arial"/>
          <w:sz w:val="22"/>
          <w:szCs w:val="22"/>
          <w:rPrChange w:id="407" w:author="Guo, Shicheng" w:date="2019-07-31T16:09:00Z">
            <w:rPr>
              <w:rFonts w:ascii="Arial" w:hAnsi="Arial" w:cs="Arial"/>
            </w:rPr>
          </w:rPrChange>
        </w:rPr>
        <w:t xml:space="preserve">of </w:t>
      </w:r>
      <w:r w:rsidRPr="0081723F">
        <w:rPr>
          <w:rFonts w:ascii="Arial" w:hAnsi="Arial" w:cs="Arial"/>
          <w:sz w:val="22"/>
          <w:szCs w:val="22"/>
          <w:rPrChange w:id="408" w:author="Guo, Shicheng" w:date="2019-07-31T16:09:00Z">
            <w:rPr>
              <w:rFonts w:ascii="Arial" w:hAnsi="Arial" w:cs="Arial"/>
            </w:rPr>
          </w:rPrChange>
        </w:rPr>
        <w:t>high-grade adenoma with normal tissue</w:t>
      </w:r>
      <w:bookmarkEnd w:id="403"/>
    </w:p>
    <w:p w14:paraId="3C8A8086" w14:textId="2FFA1C44" w:rsidR="00DD3117" w:rsidRPr="0081723F" w:rsidRDefault="00DD3117" w:rsidP="00F80442">
      <w:pPr>
        <w:rPr>
          <w:rFonts w:ascii="Arial" w:hAnsi="Arial" w:cs="Arial"/>
          <w:sz w:val="22"/>
          <w:szCs w:val="22"/>
          <w:rPrChange w:id="409" w:author="Guo, Shicheng" w:date="2019-07-31T16:09:00Z">
            <w:rPr>
              <w:rFonts w:ascii="Arial" w:hAnsi="Arial" w:cs="Arial"/>
            </w:rPr>
          </w:rPrChange>
        </w:rPr>
      </w:pPr>
      <w:r w:rsidRPr="0081723F">
        <w:rPr>
          <w:rFonts w:ascii="Arial" w:hAnsi="Arial" w:cs="Arial"/>
          <w:sz w:val="22"/>
          <w:szCs w:val="22"/>
          <w:rPrChange w:id="410" w:author="Guo, Shicheng" w:date="2019-07-31T16:09:00Z">
            <w:rPr>
              <w:rFonts w:ascii="Arial" w:hAnsi="Arial" w:cs="Arial"/>
            </w:rPr>
          </w:rPrChange>
        </w:rPr>
        <w:t>LAHA: Compar</w:t>
      </w:r>
      <w:r w:rsidR="00936557" w:rsidRPr="0081723F">
        <w:rPr>
          <w:rFonts w:ascii="Arial" w:hAnsi="Arial" w:cs="Arial"/>
          <w:sz w:val="22"/>
          <w:szCs w:val="22"/>
          <w:rPrChange w:id="411" w:author="Guo, Shicheng" w:date="2019-07-31T16:09:00Z">
            <w:rPr>
              <w:rFonts w:ascii="Arial" w:hAnsi="Arial" w:cs="Arial"/>
            </w:rPr>
          </w:rPrChange>
        </w:rPr>
        <w:t>ison of</w:t>
      </w:r>
      <w:r w:rsidRPr="0081723F">
        <w:rPr>
          <w:rFonts w:ascii="Arial" w:hAnsi="Arial" w:cs="Arial"/>
          <w:sz w:val="22"/>
          <w:szCs w:val="22"/>
          <w:rPrChange w:id="412" w:author="Guo, Shicheng" w:date="2019-07-31T16:09:00Z">
            <w:rPr>
              <w:rFonts w:ascii="Arial" w:hAnsi="Arial" w:cs="Arial"/>
            </w:rPr>
          </w:rPrChange>
        </w:rPr>
        <w:t xml:space="preserve"> high-grade adenoma with low-grade adenoma</w:t>
      </w:r>
    </w:p>
    <w:p w14:paraId="458A0D30" w14:textId="12C21A15" w:rsidR="00A72275" w:rsidRPr="0081723F" w:rsidRDefault="00A72275" w:rsidP="00F80442">
      <w:pPr>
        <w:rPr>
          <w:rFonts w:ascii="Arial" w:hAnsi="Arial" w:cs="Arial"/>
          <w:sz w:val="22"/>
          <w:szCs w:val="22"/>
          <w:rPrChange w:id="413" w:author="Guo, Shicheng" w:date="2019-07-31T16:09:00Z">
            <w:rPr>
              <w:rFonts w:ascii="Arial" w:hAnsi="Arial" w:cs="Arial"/>
            </w:rPr>
          </w:rPrChange>
        </w:rPr>
      </w:pPr>
      <w:r w:rsidRPr="0081723F">
        <w:rPr>
          <w:rFonts w:ascii="Arial" w:hAnsi="Arial" w:cs="Arial"/>
          <w:sz w:val="22"/>
          <w:szCs w:val="22"/>
          <w:rPrChange w:id="414" w:author="Guo, Shicheng" w:date="2019-07-31T16:09:00Z">
            <w:rPr>
              <w:rFonts w:ascii="Arial" w:hAnsi="Arial" w:cs="Arial"/>
            </w:rPr>
          </w:rPrChange>
        </w:rPr>
        <w:t>DMR</w:t>
      </w:r>
      <w:r w:rsidR="00DD3117" w:rsidRPr="0081723F">
        <w:rPr>
          <w:rFonts w:ascii="Arial" w:hAnsi="Arial" w:cs="Arial"/>
          <w:sz w:val="22"/>
          <w:szCs w:val="22"/>
          <w:rPrChange w:id="415" w:author="Guo, Shicheng" w:date="2019-07-31T16:09:00Z">
            <w:rPr>
              <w:rFonts w:ascii="Arial" w:hAnsi="Arial" w:cs="Arial"/>
            </w:rPr>
          </w:rPrChange>
        </w:rPr>
        <w:t xml:space="preserve">: </w:t>
      </w:r>
      <w:bookmarkStart w:id="416" w:name="OLE_LINK98"/>
      <w:bookmarkStart w:id="417" w:name="OLE_LINK99"/>
      <w:r w:rsidR="00DD3117" w:rsidRPr="0081723F">
        <w:rPr>
          <w:rFonts w:ascii="Arial" w:hAnsi="Arial" w:cs="Arial"/>
          <w:sz w:val="22"/>
          <w:szCs w:val="22"/>
          <w:rPrChange w:id="418" w:author="Guo, Shicheng" w:date="2019-07-31T16:09:00Z">
            <w:rPr>
              <w:rFonts w:ascii="Arial" w:hAnsi="Arial" w:cs="Arial"/>
            </w:rPr>
          </w:rPrChange>
        </w:rPr>
        <w:t>Different methylation region</w:t>
      </w:r>
      <w:bookmarkEnd w:id="416"/>
      <w:bookmarkEnd w:id="417"/>
    </w:p>
    <w:p w14:paraId="1C6348ED" w14:textId="6A9DE837" w:rsidR="00A72275" w:rsidRPr="0081723F" w:rsidRDefault="00DD3117" w:rsidP="00F80442">
      <w:pPr>
        <w:rPr>
          <w:rFonts w:ascii="Arial" w:hAnsi="Arial" w:cs="Arial"/>
          <w:sz w:val="22"/>
          <w:szCs w:val="22"/>
          <w:rPrChange w:id="419" w:author="Guo, Shicheng" w:date="2019-07-31T16:09:00Z">
            <w:rPr>
              <w:rFonts w:ascii="Arial" w:hAnsi="Arial" w:cs="Arial"/>
            </w:rPr>
          </w:rPrChange>
        </w:rPr>
      </w:pPr>
      <w:r w:rsidRPr="0081723F">
        <w:rPr>
          <w:rFonts w:ascii="Arial" w:hAnsi="Arial" w:cs="Arial"/>
          <w:sz w:val="22"/>
          <w:szCs w:val="22"/>
          <w:rPrChange w:id="420" w:author="Guo, Shicheng" w:date="2019-07-31T16:09:00Z">
            <w:rPr>
              <w:rFonts w:ascii="Arial" w:hAnsi="Arial" w:cs="Arial"/>
            </w:rPr>
          </w:rPrChange>
        </w:rPr>
        <w:t>DMS: Different methylation site</w:t>
      </w:r>
    </w:p>
    <w:p w14:paraId="1BD0A1B7" w14:textId="6906861B" w:rsidR="00A72275" w:rsidRPr="0081723F" w:rsidRDefault="005C3AE2" w:rsidP="00F80442">
      <w:pPr>
        <w:rPr>
          <w:rFonts w:ascii="Arial" w:hAnsi="Arial" w:cs="Arial"/>
          <w:sz w:val="22"/>
          <w:szCs w:val="22"/>
          <w:rPrChange w:id="421" w:author="Guo, Shicheng" w:date="2019-07-31T16:09:00Z">
            <w:rPr>
              <w:rFonts w:ascii="Arial" w:hAnsi="Arial" w:cs="Arial"/>
            </w:rPr>
          </w:rPrChange>
        </w:rPr>
      </w:pPr>
      <w:r w:rsidRPr="0081723F">
        <w:rPr>
          <w:rFonts w:ascii="Arial" w:hAnsi="Arial" w:cs="Arial"/>
          <w:sz w:val="22"/>
          <w:szCs w:val="22"/>
          <w:rPrChange w:id="422" w:author="Guo, Shicheng" w:date="2019-07-31T16:09:00Z">
            <w:rPr>
              <w:rFonts w:ascii="Arial" w:hAnsi="Arial" w:cs="Arial"/>
            </w:rPr>
          </w:rPrChange>
        </w:rPr>
        <w:t>ROC</w:t>
      </w:r>
      <w:r w:rsidR="00DD3117" w:rsidRPr="0081723F">
        <w:rPr>
          <w:rFonts w:ascii="Arial" w:hAnsi="Arial" w:cs="Arial"/>
          <w:sz w:val="22"/>
          <w:szCs w:val="22"/>
          <w:rPrChange w:id="423" w:author="Guo, Shicheng" w:date="2019-07-31T16:09:00Z">
            <w:rPr>
              <w:rFonts w:ascii="Arial" w:hAnsi="Arial" w:cs="Arial"/>
            </w:rPr>
          </w:rPrChange>
        </w:rPr>
        <w:t>:</w:t>
      </w:r>
      <w:r w:rsidR="00DD3117" w:rsidRPr="0081723F">
        <w:rPr>
          <w:rFonts w:ascii="Arial" w:eastAsiaTheme="minorEastAsia" w:hAnsi="Arial" w:cs="Arial"/>
          <w:kern w:val="2"/>
          <w:sz w:val="22"/>
          <w:szCs w:val="22"/>
        </w:rPr>
        <w:t xml:space="preserve"> Receiver operating characteristic</w:t>
      </w:r>
    </w:p>
    <w:p w14:paraId="72EC4128" w14:textId="76485DBE" w:rsidR="005C3AE2" w:rsidRPr="0081723F" w:rsidRDefault="005C3AE2" w:rsidP="00F80442">
      <w:pPr>
        <w:rPr>
          <w:rFonts w:ascii="Arial" w:hAnsi="Arial" w:cs="Arial"/>
          <w:sz w:val="22"/>
          <w:szCs w:val="22"/>
          <w:rPrChange w:id="424" w:author="Guo, Shicheng" w:date="2019-07-31T16:09:00Z">
            <w:rPr>
              <w:rFonts w:ascii="Arial" w:hAnsi="Arial" w:cs="Arial"/>
            </w:rPr>
          </w:rPrChange>
        </w:rPr>
      </w:pPr>
      <w:r w:rsidRPr="0081723F">
        <w:rPr>
          <w:rFonts w:ascii="Arial" w:hAnsi="Arial" w:cs="Arial"/>
          <w:sz w:val="22"/>
          <w:szCs w:val="22"/>
          <w:rPrChange w:id="425" w:author="Guo, Shicheng" w:date="2019-07-31T16:09:00Z">
            <w:rPr>
              <w:rFonts w:ascii="Arial" w:hAnsi="Arial" w:cs="Arial"/>
            </w:rPr>
          </w:rPrChange>
        </w:rPr>
        <w:t>AUC</w:t>
      </w:r>
      <w:r w:rsidR="00DD3117" w:rsidRPr="0081723F">
        <w:rPr>
          <w:rFonts w:ascii="Arial" w:hAnsi="Arial" w:cs="Arial"/>
          <w:sz w:val="22"/>
          <w:szCs w:val="22"/>
          <w:rPrChange w:id="426" w:author="Guo, Shicheng" w:date="2019-07-31T16:09:00Z">
            <w:rPr>
              <w:rFonts w:ascii="Arial" w:hAnsi="Arial" w:cs="Arial"/>
            </w:rPr>
          </w:rPrChange>
        </w:rPr>
        <w:t>: Area under the curve</w:t>
      </w:r>
    </w:p>
    <w:p w14:paraId="40380289" w14:textId="5BB41B58" w:rsidR="005A596A" w:rsidRPr="0081723F" w:rsidRDefault="005A596A" w:rsidP="00F80442">
      <w:pPr>
        <w:rPr>
          <w:rFonts w:ascii="Arial" w:hAnsi="Arial" w:cs="Arial"/>
          <w:sz w:val="22"/>
          <w:szCs w:val="22"/>
          <w:rPrChange w:id="427" w:author="Guo, Shicheng" w:date="2019-07-31T16:09:00Z">
            <w:rPr>
              <w:rFonts w:ascii="Arial" w:hAnsi="Arial" w:cs="Arial"/>
            </w:rPr>
          </w:rPrChange>
        </w:rPr>
      </w:pPr>
      <w:r w:rsidRPr="0081723F">
        <w:rPr>
          <w:rFonts w:ascii="Arial" w:hAnsi="Arial" w:cs="Arial"/>
          <w:sz w:val="22"/>
          <w:szCs w:val="22"/>
          <w:rPrChange w:id="428" w:author="Guo, Shicheng" w:date="2019-07-31T16:09:00Z">
            <w:rPr>
              <w:rFonts w:ascii="Arial" w:hAnsi="Arial" w:cs="Arial"/>
            </w:rPr>
          </w:rPrChange>
        </w:rPr>
        <w:t>IPA</w:t>
      </w:r>
      <w:r w:rsidR="00DD3117" w:rsidRPr="0081723F">
        <w:rPr>
          <w:rFonts w:ascii="Arial" w:hAnsi="Arial" w:cs="Arial"/>
          <w:sz w:val="22"/>
          <w:szCs w:val="22"/>
          <w:rPrChange w:id="429" w:author="Guo, Shicheng" w:date="2019-07-31T16:09:00Z">
            <w:rPr>
              <w:rFonts w:ascii="Arial" w:hAnsi="Arial" w:cs="Arial"/>
            </w:rPr>
          </w:rPrChange>
        </w:rPr>
        <w:t>:</w:t>
      </w:r>
      <w:r w:rsidR="00C24F48" w:rsidRPr="0081723F">
        <w:rPr>
          <w:rFonts w:ascii="Arial" w:hAnsi="Arial" w:cs="Arial"/>
          <w:sz w:val="22"/>
          <w:szCs w:val="22"/>
          <w:rPrChange w:id="430" w:author="Guo, Shicheng" w:date="2019-07-31T16:09:00Z">
            <w:rPr>
              <w:rFonts w:ascii="Arial" w:hAnsi="Arial" w:cs="Arial"/>
            </w:rPr>
          </w:rPrChange>
        </w:rPr>
        <w:t xml:space="preserve"> </w:t>
      </w:r>
      <w:r w:rsidR="00C24F48" w:rsidRPr="0081723F">
        <w:rPr>
          <w:rFonts w:ascii="Arial" w:hAnsi="Arial" w:cs="Arial"/>
          <w:sz w:val="22"/>
          <w:szCs w:val="22"/>
          <w:rPrChange w:id="431" w:author="Guo, Shicheng" w:date="2019-07-31T16:09:00Z">
            <w:rPr>
              <w:rFonts w:ascii="Arial" w:hAnsi="Arial" w:cs="Arial" w:hint="eastAsia"/>
            </w:rPr>
          </w:rPrChange>
        </w:rPr>
        <w:t>Ingenuity Pathway Analysis</w:t>
      </w:r>
    </w:p>
    <w:p w14:paraId="78935007" w14:textId="339DE9E2" w:rsidR="005A596A" w:rsidRPr="0081723F" w:rsidRDefault="005A596A" w:rsidP="00C24F48">
      <w:pPr>
        <w:rPr>
          <w:rFonts w:ascii="Arial" w:hAnsi="Arial" w:cs="Arial"/>
          <w:sz w:val="22"/>
          <w:szCs w:val="22"/>
          <w:rPrChange w:id="432" w:author="Guo, Shicheng" w:date="2019-07-31T16:09:00Z">
            <w:rPr>
              <w:rFonts w:ascii="Arial" w:hAnsi="Arial" w:cs="Arial"/>
            </w:rPr>
          </w:rPrChange>
        </w:rPr>
      </w:pPr>
      <w:r w:rsidRPr="0081723F">
        <w:rPr>
          <w:rFonts w:ascii="Arial" w:hAnsi="Arial" w:cs="Arial"/>
          <w:sz w:val="22"/>
          <w:szCs w:val="22"/>
          <w:rPrChange w:id="433" w:author="Guo, Shicheng" w:date="2019-07-31T16:09:00Z">
            <w:rPr>
              <w:rFonts w:ascii="Arial" w:hAnsi="Arial" w:cs="Arial"/>
            </w:rPr>
          </w:rPrChange>
        </w:rPr>
        <w:t>KEGG</w:t>
      </w:r>
      <w:r w:rsidR="00C24F48" w:rsidRPr="0081723F">
        <w:rPr>
          <w:rFonts w:ascii="Arial" w:hAnsi="Arial" w:cs="Arial"/>
          <w:sz w:val="22"/>
          <w:szCs w:val="22"/>
          <w:rPrChange w:id="434" w:author="Guo, Shicheng" w:date="2019-07-31T16:09:00Z">
            <w:rPr>
              <w:rFonts w:ascii="Arial" w:hAnsi="Arial" w:cs="Arial"/>
            </w:rPr>
          </w:rPrChange>
        </w:rPr>
        <w:t>: Kyoto Encyclopedia of Genes and Genomes</w:t>
      </w:r>
    </w:p>
    <w:p w14:paraId="4C225047" w14:textId="66C0EA15" w:rsidR="00C24F48" w:rsidRPr="0081723F" w:rsidRDefault="00C24F48" w:rsidP="00C24F48">
      <w:pPr>
        <w:rPr>
          <w:rFonts w:ascii="Arial" w:hAnsi="Arial" w:cs="Arial"/>
          <w:sz w:val="22"/>
          <w:szCs w:val="22"/>
          <w:rPrChange w:id="435" w:author="Guo, Shicheng" w:date="2019-07-31T16:09:00Z">
            <w:rPr>
              <w:rFonts w:ascii="Arial" w:hAnsi="Arial" w:cs="Arial"/>
            </w:rPr>
          </w:rPrChange>
        </w:rPr>
      </w:pPr>
      <w:r w:rsidRPr="0081723F">
        <w:rPr>
          <w:rFonts w:ascii="Arial" w:hAnsi="Arial" w:cs="Arial"/>
          <w:sz w:val="22"/>
          <w:szCs w:val="22"/>
          <w:rPrChange w:id="436" w:author="Guo, Shicheng" w:date="2019-07-31T16:09:00Z">
            <w:rPr>
              <w:rFonts w:ascii="Arial" w:hAnsi="Arial" w:cs="Arial" w:hint="eastAsia"/>
            </w:rPr>
          </w:rPrChange>
        </w:rPr>
        <w:t>G</w:t>
      </w:r>
      <w:r w:rsidRPr="0081723F">
        <w:rPr>
          <w:rFonts w:ascii="Arial" w:hAnsi="Arial" w:cs="Arial"/>
          <w:sz w:val="22"/>
          <w:szCs w:val="22"/>
          <w:rPrChange w:id="437" w:author="Guo, Shicheng" w:date="2019-07-31T16:09:00Z">
            <w:rPr>
              <w:rFonts w:ascii="Arial" w:hAnsi="Arial" w:cs="Arial"/>
            </w:rPr>
          </w:rPrChange>
        </w:rPr>
        <w:t>O: Gene Ontology</w:t>
      </w:r>
    </w:p>
    <w:p w14:paraId="3FF9033D" w14:textId="2465F72A" w:rsidR="00A72275" w:rsidRPr="0081723F" w:rsidRDefault="00054047" w:rsidP="00054047">
      <w:pPr>
        <w:rPr>
          <w:rFonts w:ascii="Arial" w:hAnsi="Arial" w:cs="Arial"/>
          <w:sz w:val="22"/>
          <w:szCs w:val="22"/>
          <w:rPrChange w:id="438" w:author="Guo, Shicheng" w:date="2019-07-31T16:09:00Z">
            <w:rPr>
              <w:rFonts w:ascii="Arial" w:hAnsi="Arial" w:cs="Arial"/>
            </w:rPr>
          </w:rPrChange>
        </w:rPr>
      </w:pPr>
      <w:r w:rsidRPr="0081723F">
        <w:rPr>
          <w:rFonts w:ascii="Arial" w:hAnsi="Arial" w:cs="Arial"/>
          <w:sz w:val="22"/>
          <w:szCs w:val="22"/>
          <w:rPrChange w:id="439" w:author="Guo, Shicheng" w:date="2019-07-31T16:09:00Z">
            <w:rPr>
              <w:rFonts w:ascii="Arial" w:hAnsi="Arial" w:cs="Arial"/>
            </w:rPr>
          </w:rPrChange>
        </w:rPr>
        <w:t>t-SNE: t-distributed stochastic neighbor embedding</w:t>
      </w:r>
    </w:p>
    <w:p w14:paraId="716E95C2" w14:textId="6A4F1878" w:rsidR="00F80442" w:rsidRPr="0081723F" w:rsidRDefault="00054047" w:rsidP="00F80442">
      <w:pPr>
        <w:rPr>
          <w:rFonts w:ascii="Arial" w:hAnsi="Arial" w:cs="Arial"/>
          <w:sz w:val="22"/>
          <w:szCs w:val="22"/>
          <w:rPrChange w:id="440" w:author="Guo, Shicheng" w:date="2019-07-31T16:09:00Z">
            <w:rPr>
              <w:rFonts w:ascii="Arial" w:hAnsi="Arial" w:cs="Arial"/>
            </w:rPr>
          </w:rPrChange>
        </w:rPr>
      </w:pPr>
      <w:r w:rsidRPr="0081723F">
        <w:rPr>
          <w:rFonts w:ascii="Arial" w:hAnsi="Arial" w:cs="Arial"/>
          <w:sz w:val="22"/>
          <w:szCs w:val="22"/>
          <w:rPrChange w:id="441" w:author="Guo, Shicheng" w:date="2019-07-31T16:09:00Z">
            <w:rPr>
              <w:rFonts w:ascii="Arial" w:hAnsi="Arial" w:cs="Arial"/>
            </w:rPr>
          </w:rPrChange>
        </w:rPr>
        <w:t>PCA: Principal components analysis</w:t>
      </w:r>
    </w:p>
    <w:p w14:paraId="51F79A25" w14:textId="6BB4CD71" w:rsidR="004270D3" w:rsidRPr="0081723F" w:rsidRDefault="008D1243" w:rsidP="008D1243">
      <w:pPr>
        <w:rPr>
          <w:rFonts w:ascii="Arial" w:hAnsi="Arial" w:cs="Arial"/>
          <w:sz w:val="22"/>
          <w:szCs w:val="22"/>
          <w:rPrChange w:id="442" w:author="Guo, Shicheng" w:date="2019-07-31T16:09:00Z">
            <w:rPr>
              <w:rFonts w:ascii="Arial" w:hAnsi="Arial" w:cs="Arial"/>
            </w:rPr>
          </w:rPrChange>
        </w:rPr>
      </w:pPr>
      <w:r w:rsidRPr="0081723F">
        <w:rPr>
          <w:rFonts w:ascii="Arial" w:hAnsi="Arial" w:cs="Arial"/>
          <w:sz w:val="22"/>
          <w:szCs w:val="22"/>
          <w:rPrChange w:id="443" w:author="Guo, Shicheng" w:date="2019-07-31T16:09:00Z">
            <w:rPr>
              <w:rFonts w:ascii="Arial" w:hAnsi="Arial" w:cs="Arial"/>
            </w:rPr>
          </w:rPrChange>
        </w:rPr>
        <w:t>mBV: Mean beta value</w:t>
      </w:r>
      <w:r w:rsidR="002E482F" w:rsidRPr="0081723F">
        <w:rPr>
          <w:rFonts w:ascii="Arial" w:hAnsi="Arial" w:cs="Arial"/>
          <w:sz w:val="22"/>
          <w:szCs w:val="22"/>
          <w:rPrChange w:id="444" w:author="Guo, Shicheng" w:date="2019-07-31T16:09:00Z">
            <w:rPr>
              <w:rFonts w:ascii="Arial" w:hAnsi="Arial" w:cs="Arial"/>
            </w:rPr>
          </w:rPrChange>
        </w:rPr>
        <w:t>s</w:t>
      </w:r>
    </w:p>
    <w:p w14:paraId="61757553" w14:textId="15E6663E" w:rsidR="00C73F6C" w:rsidRPr="0081723F" w:rsidRDefault="00C73F6C" w:rsidP="00C73F6C">
      <w:pPr>
        <w:pStyle w:val="Heading2"/>
        <w:rPr>
          <w:rFonts w:ascii="Arial" w:hAnsi="Arial" w:cs="Arial"/>
          <w:color w:val="auto"/>
          <w:sz w:val="22"/>
          <w:szCs w:val="22"/>
          <w:rPrChange w:id="445" w:author="Guo, Shicheng" w:date="2019-07-31T16:09:00Z">
            <w:rPr>
              <w:color w:val="auto"/>
            </w:rPr>
          </w:rPrChange>
        </w:rPr>
      </w:pPr>
      <w:r w:rsidRPr="0081723F">
        <w:rPr>
          <w:rFonts w:ascii="Arial" w:hAnsi="Arial" w:cs="Arial"/>
          <w:color w:val="auto"/>
          <w:sz w:val="22"/>
          <w:szCs w:val="22"/>
          <w:rPrChange w:id="446" w:author="Guo, Shicheng" w:date="2019-07-31T16:09:00Z">
            <w:rPr>
              <w:color w:val="auto"/>
            </w:rPr>
          </w:rPrChange>
        </w:rPr>
        <w:t>Data and Code Available</w:t>
      </w:r>
    </w:p>
    <w:p w14:paraId="39416E3F" w14:textId="44764785" w:rsidR="0067017C" w:rsidRPr="0081723F" w:rsidRDefault="00582641" w:rsidP="00582641">
      <w:pPr>
        <w:rPr>
          <w:rFonts w:ascii="Arial" w:hAnsi="Arial" w:cs="Arial"/>
          <w:sz w:val="22"/>
          <w:szCs w:val="22"/>
          <w:rPrChange w:id="447" w:author="Guo, Shicheng" w:date="2019-07-31T16:09:00Z">
            <w:rPr>
              <w:rFonts w:ascii="Arial" w:hAnsi="Arial" w:cs="Arial"/>
            </w:rPr>
          </w:rPrChange>
        </w:rPr>
      </w:pPr>
      <w:r w:rsidRPr="0081723F">
        <w:rPr>
          <w:rFonts w:ascii="Arial" w:eastAsiaTheme="minorEastAsia" w:hAnsi="Arial" w:cs="Arial"/>
          <w:kern w:val="2"/>
          <w:sz w:val="22"/>
          <w:szCs w:val="22"/>
          <w:highlight w:val="yellow"/>
        </w:rPr>
        <w:t xml:space="preserve">DNA methylation </w:t>
      </w:r>
      <w:r w:rsidR="00375FAD" w:rsidRPr="0081723F">
        <w:rPr>
          <w:rFonts w:ascii="Arial" w:eastAsiaTheme="minorEastAsia" w:hAnsi="Arial" w:cs="Arial"/>
          <w:kern w:val="2"/>
          <w:sz w:val="22"/>
          <w:szCs w:val="22"/>
          <w:highlight w:val="yellow"/>
        </w:rPr>
        <w:t>data (</w:t>
      </w:r>
      <w:r w:rsidRPr="0081723F">
        <w:rPr>
          <w:rFonts w:ascii="Arial" w:eastAsiaTheme="minorEastAsia" w:hAnsi="Arial" w:cs="Arial"/>
          <w:kern w:val="2"/>
          <w:sz w:val="22"/>
          <w:szCs w:val="22"/>
          <w:highlight w:val="yellow"/>
        </w:rPr>
        <w:t>Illumina 450K microarray</w:t>
      </w:r>
      <w:r w:rsidR="00375FAD" w:rsidRPr="0081723F">
        <w:rPr>
          <w:rFonts w:ascii="Arial" w:eastAsiaTheme="minorEastAsia" w:hAnsi="Arial" w:cs="Arial"/>
          <w:kern w:val="2"/>
          <w:sz w:val="22"/>
          <w:szCs w:val="22"/>
          <w:highlight w:val="yellow"/>
        </w:rPr>
        <w:t>)</w:t>
      </w:r>
      <w:r w:rsidRPr="0081723F">
        <w:rPr>
          <w:rFonts w:ascii="Arial" w:eastAsiaTheme="minorEastAsia" w:hAnsi="Arial" w:cs="Arial"/>
          <w:kern w:val="2"/>
          <w:sz w:val="22"/>
          <w:szCs w:val="22"/>
          <w:highlight w:val="yellow"/>
        </w:rPr>
        <w:t xml:space="preserve"> have been deposited to xxx</w:t>
      </w:r>
      <w:r w:rsidRPr="0081723F">
        <w:rPr>
          <w:rFonts w:ascii="Arial" w:eastAsiaTheme="minorEastAsia" w:hAnsi="Arial" w:cs="Arial"/>
          <w:kern w:val="2"/>
          <w:sz w:val="22"/>
          <w:szCs w:val="22"/>
        </w:rPr>
        <w:t xml:space="preserve">. Other data involved in this study included GSE68060, GSE68838, GSE77954, GSE77965, GSE81211, GSE101764, GSE107352, GSE75546 and E-MTAB-6450. </w:t>
      </w:r>
      <w:r w:rsidRPr="0081723F">
        <w:rPr>
          <w:rFonts w:ascii="Arial" w:eastAsiaTheme="minorEastAsia" w:hAnsi="Arial" w:cs="Arial"/>
          <w:kern w:val="2"/>
          <w:sz w:val="22"/>
          <w:szCs w:val="22"/>
          <w:highlight w:val="yellow"/>
        </w:rPr>
        <w:t>All the script involved in the study have been deposited to Github??</w:t>
      </w:r>
    </w:p>
    <w:p w14:paraId="0D3C5B33" w14:textId="0A3A94D1" w:rsidR="00C36596" w:rsidRPr="0081723F" w:rsidRDefault="009F042F" w:rsidP="00F2054F">
      <w:pPr>
        <w:pStyle w:val="Heading2"/>
        <w:rPr>
          <w:rFonts w:ascii="Arial" w:hAnsi="Arial" w:cs="Arial"/>
          <w:color w:val="auto"/>
          <w:sz w:val="22"/>
          <w:szCs w:val="22"/>
          <w:rPrChange w:id="448" w:author="Guo, Shicheng" w:date="2019-07-31T16:09:00Z">
            <w:rPr>
              <w:color w:val="auto"/>
            </w:rPr>
          </w:rPrChange>
        </w:rPr>
      </w:pPr>
      <w:r w:rsidRPr="0081723F">
        <w:rPr>
          <w:rFonts w:ascii="Arial" w:hAnsi="Arial" w:cs="Arial"/>
          <w:color w:val="auto"/>
          <w:sz w:val="22"/>
          <w:szCs w:val="22"/>
          <w:rPrChange w:id="449" w:author="Guo, Shicheng" w:date="2019-07-31T16:09:00Z">
            <w:rPr>
              <w:color w:val="auto"/>
            </w:rPr>
          </w:rPrChange>
        </w:rPr>
        <w:t>Author Contribution</w:t>
      </w:r>
    </w:p>
    <w:p w14:paraId="71D811D4" w14:textId="59CE1D57" w:rsidR="001C1E2E" w:rsidRPr="0081723F" w:rsidRDefault="00CF709E" w:rsidP="007C3E92">
      <w:pPr>
        <w:jc w:val="both"/>
        <w:rPr>
          <w:rFonts w:ascii="Arial" w:hAnsi="Arial" w:cs="Arial"/>
          <w:sz w:val="22"/>
          <w:szCs w:val="22"/>
          <w:rPrChange w:id="450" w:author="Guo, Shicheng" w:date="2019-07-31T16:09:00Z">
            <w:rPr>
              <w:rFonts w:ascii="Arial" w:hAnsi="Arial" w:cs="Arial"/>
            </w:rPr>
          </w:rPrChange>
        </w:rPr>
      </w:pPr>
      <w:r w:rsidRPr="0081723F">
        <w:rPr>
          <w:rFonts w:ascii="Arial" w:hAnsi="Arial" w:cs="Arial"/>
          <w:sz w:val="22"/>
          <w:szCs w:val="22"/>
          <w:rPrChange w:id="451" w:author="Guo, Shicheng" w:date="2019-07-31T16:09:00Z">
            <w:rPr>
              <w:rFonts w:ascii="Arial" w:hAnsi="Arial" w:cs="Arial"/>
            </w:rPr>
          </w:rPrChange>
        </w:rPr>
        <w:t xml:space="preserve">JF performed analyses, developed analysis methods and power calculations, interpreted results, and drafted the manuscript. </w:t>
      </w:r>
      <w:r w:rsidR="00F6173C" w:rsidRPr="0081723F">
        <w:rPr>
          <w:rFonts w:ascii="Arial" w:hAnsi="Arial" w:cs="Arial"/>
          <w:sz w:val="22"/>
          <w:szCs w:val="22"/>
          <w:rPrChange w:id="452" w:author="Guo, Shicheng" w:date="2019-07-31T16:09:00Z">
            <w:rPr>
              <w:rFonts w:ascii="Arial" w:hAnsi="Arial" w:cs="Arial"/>
            </w:rPr>
          </w:rPrChange>
        </w:rPr>
        <w:t>SD</w:t>
      </w:r>
      <w:r w:rsidRPr="0081723F">
        <w:rPr>
          <w:rFonts w:ascii="Arial" w:hAnsi="Arial" w:cs="Arial"/>
          <w:sz w:val="22"/>
          <w:szCs w:val="22"/>
          <w:rPrChange w:id="453" w:author="Guo, Shicheng" w:date="2019-07-31T16:09:00Z">
            <w:rPr>
              <w:rFonts w:ascii="Arial" w:hAnsi="Arial" w:cs="Arial"/>
            </w:rPr>
          </w:rPrChange>
        </w:rPr>
        <w:t xml:space="preserve"> enrolled patients and collected all the clinical information. CT and YZ conducted </w:t>
      </w:r>
      <w:r w:rsidR="00B21D36" w:rsidRPr="0081723F">
        <w:rPr>
          <w:rFonts w:ascii="Arial" w:hAnsi="Arial" w:cs="Arial"/>
          <w:sz w:val="22"/>
          <w:szCs w:val="22"/>
          <w:rPrChange w:id="454" w:author="Guo, Shicheng" w:date="2019-07-31T16:09:00Z">
            <w:rPr>
              <w:rFonts w:ascii="Arial" w:hAnsi="Arial" w:cs="Arial"/>
            </w:rPr>
          </w:rPrChange>
        </w:rPr>
        <w:t>array</w:t>
      </w:r>
      <w:r w:rsidRPr="0081723F">
        <w:rPr>
          <w:rFonts w:ascii="Arial" w:hAnsi="Arial" w:cs="Arial"/>
          <w:sz w:val="22"/>
          <w:szCs w:val="22"/>
          <w:rPrChange w:id="455" w:author="Guo, Shicheng" w:date="2019-07-31T16:09:00Z">
            <w:rPr>
              <w:rFonts w:ascii="Arial" w:hAnsi="Arial" w:cs="Arial"/>
            </w:rPr>
          </w:rPrChange>
        </w:rPr>
        <w:t xml:space="preserve"> experiments. ZW collected and prepared tissue samples and collected results of clinical assays. DZ and JF designed the study, supervise</w:t>
      </w:r>
      <w:r w:rsidR="00131BA8" w:rsidRPr="0081723F">
        <w:rPr>
          <w:rFonts w:ascii="Arial" w:hAnsi="Arial" w:cs="Arial"/>
          <w:sz w:val="22"/>
          <w:szCs w:val="22"/>
          <w:rPrChange w:id="456" w:author="Guo, Shicheng" w:date="2019-07-31T16:09:00Z">
            <w:rPr>
              <w:rFonts w:ascii="Arial" w:hAnsi="Arial" w:cs="Arial"/>
            </w:rPr>
          </w:rPrChange>
        </w:rPr>
        <w:t xml:space="preserve">d all experiments and analysis, </w:t>
      </w:r>
      <w:r w:rsidRPr="0081723F">
        <w:rPr>
          <w:rFonts w:ascii="Arial" w:hAnsi="Arial" w:cs="Arial"/>
          <w:sz w:val="22"/>
          <w:szCs w:val="22"/>
          <w:rPrChange w:id="457" w:author="Guo, Shicheng" w:date="2019-07-31T16:09:00Z">
            <w:rPr>
              <w:rFonts w:ascii="Arial" w:hAnsi="Arial" w:cs="Arial"/>
            </w:rPr>
          </w:rPrChange>
        </w:rPr>
        <w:t>provid</w:t>
      </w:r>
      <w:r w:rsidR="00131BA8" w:rsidRPr="0081723F">
        <w:rPr>
          <w:rFonts w:ascii="Arial" w:hAnsi="Arial" w:cs="Arial"/>
          <w:sz w:val="22"/>
          <w:szCs w:val="22"/>
          <w:rPrChange w:id="458" w:author="Guo, Shicheng" w:date="2019-07-31T16:09:00Z">
            <w:rPr>
              <w:rFonts w:ascii="Arial" w:hAnsi="Arial" w:cs="Arial"/>
            </w:rPr>
          </w:rPrChange>
        </w:rPr>
        <w:t>ing</w:t>
      </w:r>
      <w:r w:rsidRPr="0081723F">
        <w:rPr>
          <w:rFonts w:ascii="Arial" w:hAnsi="Arial" w:cs="Arial"/>
          <w:sz w:val="22"/>
          <w:szCs w:val="22"/>
          <w:rPrChange w:id="459" w:author="Guo, Shicheng" w:date="2019-07-31T16:09:00Z">
            <w:rPr>
              <w:rFonts w:ascii="Arial" w:hAnsi="Arial" w:cs="Arial"/>
            </w:rPr>
          </w:rPrChange>
        </w:rPr>
        <w:t xml:space="preserve"> molecular and cellular biology advice, reviewed and edited the manuscript.</w:t>
      </w:r>
      <w:r w:rsidRPr="0081723F" w:rsidDel="00AA205C">
        <w:rPr>
          <w:rFonts w:ascii="Arial" w:hAnsi="Arial" w:cs="Arial"/>
          <w:sz w:val="22"/>
          <w:szCs w:val="22"/>
          <w:rPrChange w:id="460" w:author="Guo, Shicheng" w:date="2019-07-31T16:09:00Z">
            <w:rPr>
              <w:rFonts w:ascii="Arial" w:hAnsi="Arial" w:cs="Arial" w:hint="eastAsia"/>
            </w:rPr>
          </w:rPrChange>
        </w:rPr>
        <w:t xml:space="preserve"> </w:t>
      </w:r>
      <w:r w:rsidR="00131BA8" w:rsidRPr="0081723F">
        <w:rPr>
          <w:rFonts w:ascii="Arial" w:hAnsi="Arial" w:cs="Arial"/>
          <w:sz w:val="22"/>
          <w:szCs w:val="22"/>
          <w:rPrChange w:id="461" w:author="Guo, Shicheng" w:date="2019-07-31T16:09:00Z">
            <w:rPr>
              <w:rFonts w:ascii="Arial" w:hAnsi="Arial" w:cs="Arial"/>
            </w:rPr>
          </w:rPrChange>
        </w:rPr>
        <w:t>SG reviewed and edited the manuscript.</w:t>
      </w:r>
    </w:p>
    <w:p w14:paraId="05896F4F" w14:textId="7DB7CC90" w:rsidR="001C1E2E" w:rsidRPr="0081723F" w:rsidRDefault="001C1E2E" w:rsidP="00F2054F">
      <w:pPr>
        <w:pStyle w:val="Heading2"/>
        <w:rPr>
          <w:rFonts w:ascii="Arial" w:hAnsi="Arial" w:cs="Arial"/>
          <w:color w:val="auto"/>
          <w:sz w:val="22"/>
          <w:szCs w:val="22"/>
          <w:rPrChange w:id="462" w:author="Guo, Shicheng" w:date="2019-07-31T16:09:00Z">
            <w:rPr>
              <w:color w:val="auto"/>
            </w:rPr>
          </w:rPrChange>
        </w:rPr>
      </w:pPr>
      <w:r w:rsidRPr="0081723F">
        <w:rPr>
          <w:rFonts w:ascii="Arial" w:hAnsi="Arial" w:cs="Arial"/>
          <w:color w:val="auto"/>
          <w:sz w:val="22"/>
          <w:szCs w:val="22"/>
          <w:rPrChange w:id="463" w:author="Guo, Shicheng" w:date="2019-07-31T16:09:00Z">
            <w:rPr>
              <w:color w:val="auto"/>
            </w:rPr>
          </w:rPrChange>
        </w:rPr>
        <w:t>Acknowledgement</w:t>
      </w:r>
    </w:p>
    <w:p w14:paraId="0F2FB277" w14:textId="0B498553" w:rsidR="001C1E2E" w:rsidRPr="0081723F" w:rsidRDefault="00565874" w:rsidP="00565874">
      <w:pPr>
        <w:rPr>
          <w:rFonts w:ascii="Arial" w:hAnsi="Arial" w:cs="Arial"/>
          <w:sz w:val="22"/>
          <w:szCs w:val="22"/>
          <w:rPrChange w:id="464" w:author="Guo, Shicheng" w:date="2019-07-31T16:09:00Z">
            <w:rPr>
              <w:rFonts w:ascii="Arial" w:hAnsi="Arial" w:cs="Arial"/>
            </w:rPr>
          </w:rPrChange>
        </w:rPr>
      </w:pPr>
      <w:r w:rsidRPr="0081723F">
        <w:rPr>
          <w:rFonts w:ascii="Arial" w:hAnsi="Arial" w:cs="Arial"/>
          <w:sz w:val="22"/>
          <w:szCs w:val="22"/>
          <w:rPrChange w:id="465" w:author="Guo, Shicheng" w:date="2019-07-31T16:09:00Z">
            <w:rPr>
              <w:rFonts w:ascii="Arial" w:hAnsi="Arial" w:cs="Arial"/>
            </w:rPr>
          </w:rPrChange>
        </w:rPr>
        <w:t>This study is funded by Innovation Promotion Association CAS (2016098) to D.Z., Major State Basic Research Development Program (2014CB542006), the Key Research Program of the Chinese Academy of Sciences (KJZD-EW-L14) to C.Z.</w:t>
      </w:r>
    </w:p>
    <w:p w14:paraId="39DEA74D" w14:textId="713D398A" w:rsidR="001C1E2E" w:rsidRPr="0081723F" w:rsidRDefault="001C1E2E" w:rsidP="006A78C8">
      <w:pPr>
        <w:rPr>
          <w:rFonts w:ascii="Arial" w:hAnsi="Arial" w:cs="Arial"/>
          <w:sz w:val="22"/>
          <w:szCs w:val="22"/>
          <w:rPrChange w:id="466" w:author="Guo, Shicheng" w:date="2019-07-31T16:09:00Z">
            <w:rPr>
              <w:rFonts w:ascii="Arial" w:hAnsi="Arial" w:cs="Arial"/>
            </w:rPr>
          </w:rPrChange>
        </w:rPr>
      </w:pPr>
    </w:p>
    <w:p w14:paraId="54D55D57" w14:textId="186AB656" w:rsidR="001C1E2E" w:rsidRPr="0081723F" w:rsidRDefault="001C1E2E" w:rsidP="006A78C8">
      <w:pPr>
        <w:rPr>
          <w:rFonts w:ascii="Arial" w:hAnsi="Arial" w:cs="Arial"/>
          <w:sz w:val="22"/>
          <w:szCs w:val="22"/>
          <w:rPrChange w:id="467" w:author="Guo, Shicheng" w:date="2019-07-31T16:09:00Z">
            <w:rPr>
              <w:rFonts w:ascii="Arial" w:hAnsi="Arial" w:cs="Arial"/>
            </w:rPr>
          </w:rPrChange>
        </w:rPr>
      </w:pPr>
    </w:p>
    <w:p w14:paraId="243A5173" w14:textId="11E110FB" w:rsidR="005B48AA" w:rsidRPr="0081723F" w:rsidRDefault="001C1E2E" w:rsidP="00C24F48">
      <w:pPr>
        <w:pStyle w:val="Heading2"/>
        <w:rPr>
          <w:rFonts w:ascii="Arial" w:hAnsi="Arial" w:cs="Arial"/>
          <w:color w:val="auto"/>
          <w:sz w:val="22"/>
          <w:szCs w:val="22"/>
          <w:rPrChange w:id="468" w:author="Guo, Shicheng" w:date="2019-07-31T16:09:00Z">
            <w:rPr>
              <w:color w:val="auto"/>
            </w:rPr>
          </w:rPrChange>
        </w:rPr>
      </w:pPr>
      <w:r w:rsidRPr="0081723F">
        <w:rPr>
          <w:rFonts w:ascii="Arial" w:hAnsi="Arial" w:cs="Arial"/>
          <w:color w:val="auto"/>
          <w:sz w:val="22"/>
          <w:szCs w:val="22"/>
          <w:rPrChange w:id="469" w:author="Guo, Shicheng" w:date="2019-07-31T16:09:00Z">
            <w:rPr>
              <w:color w:val="auto"/>
            </w:rPr>
          </w:rPrChange>
        </w:rPr>
        <w:t>Reference</w:t>
      </w:r>
    </w:p>
    <w:p w14:paraId="55BC1323" w14:textId="77777777" w:rsidR="005B48AA" w:rsidRPr="0081723F" w:rsidRDefault="005B48AA" w:rsidP="006A78C8">
      <w:pPr>
        <w:rPr>
          <w:rFonts w:ascii="Arial" w:hAnsi="Arial" w:cs="Arial"/>
          <w:sz w:val="22"/>
          <w:szCs w:val="22"/>
          <w:rPrChange w:id="470" w:author="Guo, Shicheng" w:date="2019-07-31T16:09:00Z">
            <w:rPr>
              <w:rFonts w:ascii="Arial" w:hAnsi="Arial" w:cs="Arial"/>
            </w:rPr>
          </w:rPrChange>
        </w:rPr>
      </w:pPr>
    </w:p>
    <w:p w14:paraId="3F62928B" w14:textId="77777777" w:rsidR="00433C17" w:rsidRPr="0081723F" w:rsidRDefault="005B48AA" w:rsidP="00433C17">
      <w:pPr>
        <w:pStyle w:val="EndNoteBibliography"/>
        <w:ind w:left="720" w:hanging="720"/>
        <w:rPr>
          <w:rFonts w:ascii="Arial" w:hAnsi="Arial" w:cs="Arial"/>
          <w:sz w:val="22"/>
          <w:szCs w:val="22"/>
          <w:rPrChange w:id="471" w:author="Guo, Shicheng" w:date="2019-07-31T16:09:00Z">
            <w:rPr/>
          </w:rPrChange>
        </w:rPr>
      </w:pPr>
      <w:r w:rsidRPr="0081723F">
        <w:rPr>
          <w:rFonts w:ascii="Arial" w:hAnsi="Arial" w:cs="Arial"/>
          <w:sz w:val="22"/>
          <w:szCs w:val="22"/>
          <w:rPrChange w:id="472" w:author="Guo, Shicheng" w:date="2019-07-31T16:09:00Z">
            <w:rPr>
              <w:rFonts w:ascii="Arial" w:hAnsi="Arial" w:cs="Arial"/>
            </w:rPr>
          </w:rPrChange>
        </w:rPr>
        <w:fldChar w:fldCharType="begin"/>
      </w:r>
      <w:r w:rsidRPr="0081723F">
        <w:rPr>
          <w:rFonts w:ascii="Arial" w:hAnsi="Arial" w:cs="Arial"/>
          <w:sz w:val="22"/>
          <w:szCs w:val="22"/>
          <w:rPrChange w:id="473" w:author="Guo, Shicheng" w:date="2019-07-31T16:09:00Z">
            <w:rPr>
              <w:rFonts w:ascii="Arial" w:hAnsi="Arial" w:cs="Arial"/>
            </w:rPr>
          </w:rPrChange>
        </w:rPr>
        <w:instrText xml:space="preserve"> ADDIN EN.REFLIST </w:instrText>
      </w:r>
      <w:r w:rsidRPr="0081723F">
        <w:rPr>
          <w:rFonts w:ascii="Arial" w:hAnsi="Arial" w:cs="Arial"/>
          <w:sz w:val="22"/>
          <w:szCs w:val="22"/>
          <w:rPrChange w:id="474" w:author="Guo, Shicheng" w:date="2019-07-31T16:09:00Z">
            <w:rPr>
              <w:rFonts w:ascii="Arial" w:hAnsi="Arial" w:cs="Arial"/>
            </w:rPr>
          </w:rPrChange>
        </w:rPr>
        <w:fldChar w:fldCharType="separate"/>
      </w:r>
      <w:r w:rsidR="00433C17" w:rsidRPr="0081723F">
        <w:rPr>
          <w:rFonts w:ascii="Arial" w:hAnsi="Arial" w:cs="Arial"/>
          <w:sz w:val="22"/>
          <w:szCs w:val="22"/>
          <w:rPrChange w:id="475" w:author="Guo, Shicheng" w:date="2019-07-31T16:09:00Z">
            <w:rPr/>
          </w:rPrChange>
        </w:rPr>
        <w:t>1.</w:t>
      </w:r>
      <w:r w:rsidR="00433C17" w:rsidRPr="0081723F">
        <w:rPr>
          <w:rFonts w:ascii="Arial" w:hAnsi="Arial" w:cs="Arial"/>
          <w:sz w:val="22"/>
          <w:szCs w:val="22"/>
          <w:rPrChange w:id="476" w:author="Guo, Shicheng" w:date="2019-07-31T16:09:00Z">
            <w:rPr/>
          </w:rPrChange>
        </w:rPr>
        <w:tab/>
        <w:t xml:space="preserve">Siegel, R.L., K.D. Miller, and A. Jemal, </w:t>
      </w:r>
      <w:r w:rsidR="00433C17" w:rsidRPr="0081723F">
        <w:rPr>
          <w:rFonts w:ascii="Arial" w:hAnsi="Arial" w:cs="Arial"/>
          <w:i/>
          <w:sz w:val="22"/>
          <w:szCs w:val="22"/>
          <w:rPrChange w:id="477" w:author="Guo, Shicheng" w:date="2019-07-31T16:09:00Z">
            <w:rPr>
              <w:i/>
            </w:rPr>
          </w:rPrChange>
        </w:rPr>
        <w:t>Cancer statistics, 2018.</w:t>
      </w:r>
      <w:r w:rsidR="00433C17" w:rsidRPr="0081723F">
        <w:rPr>
          <w:rFonts w:ascii="Arial" w:hAnsi="Arial" w:cs="Arial"/>
          <w:sz w:val="22"/>
          <w:szCs w:val="22"/>
          <w:rPrChange w:id="478" w:author="Guo, Shicheng" w:date="2019-07-31T16:09:00Z">
            <w:rPr/>
          </w:rPrChange>
        </w:rPr>
        <w:t xml:space="preserve"> CA Cancer J Clin, 2018. </w:t>
      </w:r>
      <w:r w:rsidR="00433C17" w:rsidRPr="0081723F">
        <w:rPr>
          <w:rFonts w:ascii="Arial" w:hAnsi="Arial" w:cs="Arial"/>
          <w:b/>
          <w:sz w:val="22"/>
          <w:szCs w:val="22"/>
          <w:rPrChange w:id="479" w:author="Guo, Shicheng" w:date="2019-07-31T16:09:00Z">
            <w:rPr>
              <w:b/>
            </w:rPr>
          </w:rPrChange>
        </w:rPr>
        <w:t>68</w:t>
      </w:r>
      <w:r w:rsidR="00433C17" w:rsidRPr="0081723F">
        <w:rPr>
          <w:rFonts w:ascii="Arial" w:hAnsi="Arial" w:cs="Arial"/>
          <w:sz w:val="22"/>
          <w:szCs w:val="22"/>
          <w:rPrChange w:id="480" w:author="Guo, Shicheng" w:date="2019-07-31T16:09:00Z">
            <w:rPr/>
          </w:rPrChange>
        </w:rPr>
        <w:t>(1): p. 7-30.</w:t>
      </w:r>
    </w:p>
    <w:p w14:paraId="6B1CB228" w14:textId="77777777" w:rsidR="00433C17" w:rsidRPr="0081723F" w:rsidRDefault="00433C17" w:rsidP="00433C17">
      <w:pPr>
        <w:pStyle w:val="EndNoteBibliography"/>
        <w:ind w:left="720" w:hanging="720"/>
        <w:rPr>
          <w:rFonts w:ascii="Arial" w:hAnsi="Arial" w:cs="Arial"/>
          <w:sz w:val="22"/>
          <w:szCs w:val="22"/>
          <w:rPrChange w:id="481" w:author="Guo, Shicheng" w:date="2019-07-31T16:09:00Z">
            <w:rPr/>
          </w:rPrChange>
        </w:rPr>
      </w:pPr>
      <w:r w:rsidRPr="0081723F">
        <w:rPr>
          <w:rFonts w:ascii="Arial" w:hAnsi="Arial" w:cs="Arial"/>
          <w:sz w:val="22"/>
          <w:szCs w:val="22"/>
          <w:rPrChange w:id="482" w:author="Guo, Shicheng" w:date="2019-07-31T16:09:00Z">
            <w:rPr/>
          </w:rPrChange>
        </w:rPr>
        <w:t>2.</w:t>
      </w:r>
      <w:r w:rsidRPr="0081723F">
        <w:rPr>
          <w:rFonts w:ascii="Arial" w:hAnsi="Arial" w:cs="Arial"/>
          <w:sz w:val="22"/>
          <w:szCs w:val="22"/>
          <w:rPrChange w:id="483" w:author="Guo, Shicheng" w:date="2019-07-31T16:09:00Z">
            <w:rPr/>
          </w:rPrChange>
        </w:rPr>
        <w:tab/>
        <w:t xml:space="preserve">Chen, W., et al., </w:t>
      </w:r>
      <w:r w:rsidRPr="0081723F">
        <w:rPr>
          <w:rFonts w:ascii="Arial" w:hAnsi="Arial" w:cs="Arial"/>
          <w:i/>
          <w:sz w:val="22"/>
          <w:szCs w:val="22"/>
          <w:rPrChange w:id="484" w:author="Guo, Shicheng" w:date="2019-07-31T16:09:00Z">
            <w:rPr>
              <w:i/>
            </w:rPr>
          </w:rPrChange>
        </w:rPr>
        <w:t>Cancer statistics in China, 2015.</w:t>
      </w:r>
      <w:r w:rsidRPr="0081723F">
        <w:rPr>
          <w:rFonts w:ascii="Arial" w:hAnsi="Arial" w:cs="Arial"/>
          <w:sz w:val="22"/>
          <w:szCs w:val="22"/>
          <w:rPrChange w:id="485" w:author="Guo, Shicheng" w:date="2019-07-31T16:09:00Z">
            <w:rPr/>
          </w:rPrChange>
        </w:rPr>
        <w:t xml:space="preserve"> CA Cancer J Clin, 2016. </w:t>
      </w:r>
      <w:r w:rsidRPr="0081723F">
        <w:rPr>
          <w:rFonts w:ascii="Arial" w:hAnsi="Arial" w:cs="Arial"/>
          <w:b/>
          <w:sz w:val="22"/>
          <w:szCs w:val="22"/>
          <w:rPrChange w:id="486" w:author="Guo, Shicheng" w:date="2019-07-31T16:09:00Z">
            <w:rPr>
              <w:b/>
            </w:rPr>
          </w:rPrChange>
        </w:rPr>
        <w:t>66</w:t>
      </w:r>
      <w:r w:rsidRPr="0081723F">
        <w:rPr>
          <w:rFonts w:ascii="Arial" w:hAnsi="Arial" w:cs="Arial"/>
          <w:sz w:val="22"/>
          <w:szCs w:val="22"/>
          <w:rPrChange w:id="487" w:author="Guo, Shicheng" w:date="2019-07-31T16:09:00Z">
            <w:rPr/>
          </w:rPrChange>
        </w:rPr>
        <w:t>(2): p. 115-32.</w:t>
      </w:r>
    </w:p>
    <w:p w14:paraId="3241FC83" w14:textId="77777777" w:rsidR="00433C17" w:rsidRPr="0081723F" w:rsidRDefault="00433C17" w:rsidP="00433C17">
      <w:pPr>
        <w:pStyle w:val="EndNoteBibliography"/>
        <w:ind w:left="720" w:hanging="720"/>
        <w:rPr>
          <w:rFonts w:ascii="Arial" w:hAnsi="Arial" w:cs="Arial"/>
          <w:sz w:val="22"/>
          <w:szCs w:val="22"/>
          <w:rPrChange w:id="488" w:author="Guo, Shicheng" w:date="2019-07-31T16:09:00Z">
            <w:rPr/>
          </w:rPrChange>
        </w:rPr>
      </w:pPr>
      <w:r w:rsidRPr="0081723F">
        <w:rPr>
          <w:rFonts w:ascii="Arial" w:hAnsi="Arial" w:cs="Arial"/>
          <w:sz w:val="22"/>
          <w:szCs w:val="22"/>
          <w:rPrChange w:id="489" w:author="Guo, Shicheng" w:date="2019-07-31T16:09:00Z">
            <w:rPr/>
          </w:rPrChange>
        </w:rPr>
        <w:t>3.</w:t>
      </w:r>
      <w:r w:rsidRPr="0081723F">
        <w:rPr>
          <w:rFonts w:ascii="Arial" w:hAnsi="Arial" w:cs="Arial"/>
          <w:sz w:val="22"/>
          <w:szCs w:val="22"/>
          <w:rPrChange w:id="490" w:author="Guo, Shicheng" w:date="2019-07-31T16:09:00Z">
            <w:rPr/>
          </w:rPrChange>
        </w:rPr>
        <w:tab/>
        <w:t xml:space="preserve">Guo, S., et al., </w:t>
      </w:r>
      <w:r w:rsidRPr="0081723F">
        <w:rPr>
          <w:rFonts w:ascii="Arial" w:hAnsi="Arial" w:cs="Arial"/>
          <w:i/>
          <w:sz w:val="22"/>
          <w:szCs w:val="22"/>
          <w:rPrChange w:id="491" w:author="Guo, Shicheng" w:date="2019-07-31T16:09:00Z">
            <w:rPr>
              <w:i/>
            </w:rPr>
          </w:rPrChange>
        </w:rPr>
        <w:t>Identification of methylation haplotype blocks aids in deconvolution of heterogeneous tissue samples and tumor tissue-of-origin mapping from plasma DNA.</w:t>
      </w:r>
      <w:r w:rsidRPr="0081723F">
        <w:rPr>
          <w:rFonts w:ascii="Arial" w:hAnsi="Arial" w:cs="Arial"/>
          <w:sz w:val="22"/>
          <w:szCs w:val="22"/>
          <w:rPrChange w:id="492" w:author="Guo, Shicheng" w:date="2019-07-31T16:09:00Z">
            <w:rPr/>
          </w:rPrChange>
        </w:rPr>
        <w:t xml:space="preserve"> Nat Genet, 2017. </w:t>
      </w:r>
      <w:r w:rsidRPr="0081723F">
        <w:rPr>
          <w:rFonts w:ascii="Arial" w:hAnsi="Arial" w:cs="Arial"/>
          <w:b/>
          <w:sz w:val="22"/>
          <w:szCs w:val="22"/>
          <w:rPrChange w:id="493" w:author="Guo, Shicheng" w:date="2019-07-31T16:09:00Z">
            <w:rPr>
              <w:b/>
            </w:rPr>
          </w:rPrChange>
        </w:rPr>
        <w:t>49</w:t>
      </w:r>
      <w:r w:rsidRPr="0081723F">
        <w:rPr>
          <w:rFonts w:ascii="Arial" w:hAnsi="Arial" w:cs="Arial"/>
          <w:sz w:val="22"/>
          <w:szCs w:val="22"/>
          <w:rPrChange w:id="494" w:author="Guo, Shicheng" w:date="2019-07-31T16:09:00Z">
            <w:rPr/>
          </w:rPrChange>
        </w:rPr>
        <w:t>(4): p. 635-642.</w:t>
      </w:r>
    </w:p>
    <w:p w14:paraId="48AC23FA" w14:textId="77777777" w:rsidR="00433C17" w:rsidRPr="0081723F" w:rsidRDefault="00433C17" w:rsidP="00433C17">
      <w:pPr>
        <w:pStyle w:val="EndNoteBibliography"/>
        <w:ind w:left="720" w:hanging="720"/>
        <w:rPr>
          <w:rFonts w:ascii="Arial" w:hAnsi="Arial" w:cs="Arial"/>
          <w:sz w:val="22"/>
          <w:szCs w:val="22"/>
          <w:rPrChange w:id="495" w:author="Guo, Shicheng" w:date="2019-07-31T16:09:00Z">
            <w:rPr/>
          </w:rPrChange>
        </w:rPr>
      </w:pPr>
      <w:r w:rsidRPr="0081723F">
        <w:rPr>
          <w:rFonts w:ascii="Arial" w:hAnsi="Arial" w:cs="Arial"/>
          <w:sz w:val="22"/>
          <w:szCs w:val="22"/>
          <w:rPrChange w:id="496" w:author="Guo, Shicheng" w:date="2019-07-31T16:09:00Z">
            <w:rPr/>
          </w:rPrChange>
        </w:rPr>
        <w:t>4.</w:t>
      </w:r>
      <w:r w:rsidRPr="0081723F">
        <w:rPr>
          <w:rFonts w:ascii="Arial" w:hAnsi="Arial" w:cs="Arial"/>
          <w:sz w:val="22"/>
          <w:szCs w:val="22"/>
          <w:rPrChange w:id="497" w:author="Guo, Shicheng" w:date="2019-07-31T16:09:00Z">
            <w:rPr/>
          </w:rPrChange>
        </w:rPr>
        <w:tab/>
        <w:t xml:space="preserve">Wang, X., et al., </w:t>
      </w:r>
      <w:r w:rsidRPr="0081723F">
        <w:rPr>
          <w:rFonts w:ascii="Arial" w:hAnsi="Arial" w:cs="Arial"/>
          <w:i/>
          <w:sz w:val="22"/>
          <w:szCs w:val="22"/>
          <w:rPrChange w:id="498" w:author="Guo, Shicheng" w:date="2019-07-31T16:09:00Z">
            <w:rPr>
              <w:i/>
            </w:rPr>
          </w:rPrChange>
        </w:rPr>
        <w:t>Hypermethylation reduces expression of tumor-suppressor PLZF and regulates proliferation and apoptosis in non-small-cell lung cancers.</w:t>
      </w:r>
      <w:r w:rsidRPr="0081723F">
        <w:rPr>
          <w:rFonts w:ascii="Arial" w:hAnsi="Arial" w:cs="Arial"/>
          <w:sz w:val="22"/>
          <w:szCs w:val="22"/>
          <w:rPrChange w:id="499" w:author="Guo, Shicheng" w:date="2019-07-31T16:09:00Z">
            <w:rPr/>
          </w:rPrChange>
        </w:rPr>
        <w:t xml:space="preserve"> FASEB J, 2013. </w:t>
      </w:r>
      <w:r w:rsidRPr="0081723F">
        <w:rPr>
          <w:rFonts w:ascii="Arial" w:hAnsi="Arial" w:cs="Arial"/>
          <w:b/>
          <w:sz w:val="22"/>
          <w:szCs w:val="22"/>
          <w:rPrChange w:id="500" w:author="Guo, Shicheng" w:date="2019-07-31T16:09:00Z">
            <w:rPr>
              <w:b/>
            </w:rPr>
          </w:rPrChange>
        </w:rPr>
        <w:t>27</w:t>
      </w:r>
      <w:r w:rsidRPr="0081723F">
        <w:rPr>
          <w:rFonts w:ascii="Arial" w:hAnsi="Arial" w:cs="Arial"/>
          <w:sz w:val="22"/>
          <w:szCs w:val="22"/>
          <w:rPrChange w:id="501" w:author="Guo, Shicheng" w:date="2019-07-31T16:09:00Z">
            <w:rPr/>
          </w:rPrChange>
        </w:rPr>
        <w:t>(10): p. 4194-203.</w:t>
      </w:r>
    </w:p>
    <w:p w14:paraId="351AFDC7" w14:textId="77777777" w:rsidR="00433C17" w:rsidRPr="0081723F" w:rsidRDefault="00433C17" w:rsidP="00433C17">
      <w:pPr>
        <w:pStyle w:val="EndNoteBibliography"/>
        <w:ind w:left="720" w:hanging="720"/>
        <w:rPr>
          <w:rFonts w:ascii="Arial" w:hAnsi="Arial" w:cs="Arial"/>
          <w:sz w:val="22"/>
          <w:szCs w:val="22"/>
          <w:rPrChange w:id="502" w:author="Guo, Shicheng" w:date="2019-07-31T16:09:00Z">
            <w:rPr/>
          </w:rPrChange>
        </w:rPr>
      </w:pPr>
      <w:r w:rsidRPr="0081723F">
        <w:rPr>
          <w:rFonts w:ascii="Arial" w:hAnsi="Arial" w:cs="Arial"/>
          <w:sz w:val="22"/>
          <w:szCs w:val="22"/>
          <w:rPrChange w:id="503" w:author="Guo, Shicheng" w:date="2019-07-31T16:09:00Z">
            <w:rPr/>
          </w:rPrChange>
        </w:rPr>
        <w:t>5.</w:t>
      </w:r>
      <w:r w:rsidRPr="0081723F">
        <w:rPr>
          <w:rFonts w:ascii="Arial" w:hAnsi="Arial" w:cs="Arial"/>
          <w:sz w:val="22"/>
          <w:szCs w:val="22"/>
          <w:rPrChange w:id="504" w:author="Guo, Shicheng" w:date="2019-07-31T16:09:00Z">
            <w:rPr/>
          </w:rPrChange>
        </w:rPr>
        <w:tab/>
        <w:t xml:space="preserve">Guo, S., et al., </w:t>
      </w:r>
      <w:r w:rsidRPr="0081723F">
        <w:rPr>
          <w:rFonts w:ascii="Arial" w:hAnsi="Arial" w:cs="Arial"/>
          <w:i/>
          <w:sz w:val="22"/>
          <w:szCs w:val="22"/>
          <w:rPrChange w:id="505" w:author="Guo, Shicheng" w:date="2019-07-31T16:09:00Z">
            <w:rPr>
              <w:i/>
            </w:rPr>
          </w:rPrChange>
        </w:rPr>
        <w:t>Identification and validation of the methylation biomarkers of non-small cell lung cancer (NSCLC).</w:t>
      </w:r>
      <w:r w:rsidRPr="0081723F">
        <w:rPr>
          <w:rFonts w:ascii="Arial" w:hAnsi="Arial" w:cs="Arial"/>
          <w:sz w:val="22"/>
          <w:szCs w:val="22"/>
          <w:rPrChange w:id="506" w:author="Guo, Shicheng" w:date="2019-07-31T16:09:00Z">
            <w:rPr/>
          </w:rPrChange>
        </w:rPr>
        <w:t xml:space="preserve"> Clin Epigenetics, 2015. </w:t>
      </w:r>
      <w:r w:rsidRPr="0081723F">
        <w:rPr>
          <w:rFonts w:ascii="Arial" w:hAnsi="Arial" w:cs="Arial"/>
          <w:b/>
          <w:sz w:val="22"/>
          <w:szCs w:val="22"/>
          <w:rPrChange w:id="507" w:author="Guo, Shicheng" w:date="2019-07-31T16:09:00Z">
            <w:rPr>
              <w:b/>
            </w:rPr>
          </w:rPrChange>
        </w:rPr>
        <w:t>7</w:t>
      </w:r>
      <w:r w:rsidRPr="0081723F">
        <w:rPr>
          <w:rFonts w:ascii="Arial" w:hAnsi="Arial" w:cs="Arial"/>
          <w:sz w:val="22"/>
          <w:szCs w:val="22"/>
          <w:rPrChange w:id="508" w:author="Guo, Shicheng" w:date="2019-07-31T16:09:00Z">
            <w:rPr/>
          </w:rPrChange>
        </w:rPr>
        <w:t>: p. 3.</w:t>
      </w:r>
    </w:p>
    <w:p w14:paraId="63F27461" w14:textId="77777777" w:rsidR="00433C17" w:rsidRPr="0081723F" w:rsidRDefault="00433C17" w:rsidP="00433C17">
      <w:pPr>
        <w:pStyle w:val="EndNoteBibliography"/>
        <w:ind w:left="720" w:hanging="720"/>
        <w:rPr>
          <w:rFonts w:ascii="Arial" w:hAnsi="Arial" w:cs="Arial"/>
          <w:sz w:val="22"/>
          <w:szCs w:val="22"/>
          <w:rPrChange w:id="509" w:author="Guo, Shicheng" w:date="2019-07-31T16:09:00Z">
            <w:rPr/>
          </w:rPrChange>
        </w:rPr>
      </w:pPr>
      <w:r w:rsidRPr="0081723F">
        <w:rPr>
          <w:rFonts w:ascii="Arial" w:hAnsi="Arial" w:cs="Arial"/>
          <w:sz w:val="22"/>
          <w:szCs w:val="22"/>
          <w:rPrChange w:id="510" w:author="Guo, Shicheng" w:date="2019-07-31T16:09:00Z">
            <w:rPr/>
          </w:rPrChange>
        </w:rPr>
        <w:t>6.</w:t>
      </w:r>
      <w:r w:rsidRPr="0081723F">
        <w:rPr>
          <w:rFonts w:ascii="Arial" w:hAnsi="Arial" w:cs="Arial"/>
          <w:sz w:val="22"/>
          <w:szCs w:val="22"/>
          <w:rPrChange w:id="511" w:author="Guo, Shicheng" w:date="2019-07-31T16:09:00Z">
            <w:rPr/>
          </w:rPrChange>
        </w:rPr>
        <w:tab/>
        <w:t xml:space="preserve">Zhao, Y., et al., </w:t>
      </w:r>
      <w:r w:rsidRPr="0081723F">
        <w:rPr>
          <w:rFonts w:ascii="Arial" w:hAnsi="Arial" w:cs="Arial"/>
          <w:i/>
          <w:sz w:val="22"/>
          <w:szCs w:val="22"/>
          <w:rPrChange w:id="512" w:author="Guo, Shicheng" w:date="2019-07-31T16:09:00Z">
            <w:rPr>
              <w:i/>
            </w:rPr>
          </w:rPrChange>
        </w:rPr>
        <w:t>Genome-wide methylation profiling of the different stages of hepatitis B virus-related hepatocellular carcinoma development in plasma cell-free DNA reveals potential biomarkers for early detection and high-risk monitoring of hepatocellular carcinoma.</w:t>
      </w:r>
      <w:r w:rsidRPr="0081723F">
        <w:rPr>
          <w:rFonts w:ascii="Arial" w:hAnsi="Arial" w:cs="Arial"/>
          <w:sz w:val="22"/>
          <w:szCs w:val="22"/>
          <w:rPrChange w:id="513" w:author="Guo, Shicheng" w:date="2019-07-31T16:09:00Z">
            <w:rPr/>
          </w:rPrChange>
        </w:rPr>
        <w:t xml:space="preserve"> Clin Epigenetics, 2014. </w:t>
      </w:r>
      <w:r w:rsidRPr="0081723F">
        <w:rPr>
          <w:rFonts w:ascii="Arial" w:hAnsi="Arial" w:cs="Arial"/>
          <w:b/>
          <w:sz w:val="22"/>
          <w:szCs w:val="22"/>
          <w:rPrChange w:id="514" w:author="Guo, Shicheng" w:date="2019-07-31T16:09:00Z">
            <w:rPr>
              <w:b/>
            </w:rPr>
          </w:rPrChange>
        </w:rPr>
        <w:t>6</w:t>
      </w:r>
      <w:r w:rsidRPr="0081723F">
        <w:rPr>
          <w:rFonts w:ascii="Arial" w:hAnsi="Arial" w:cs="Arial"/>
          <w:sz w:val="22"/>
          <w:szCs w:val="22"/>
          <w:rPrChange w:id="515" w:author="Guo, Shicheng" w:date="2019-07-31T16:09:00Z">
            <w:rPr/>
          </w:rPrChange>
        </w:rPr>
        <w:t>(1): p. 30.</w:t>
      </w:r>
    </w:p>
    <w:p w14:paraId="59DD0723" w14:textId="77777777" w:rsidR="00433C17" w:rsidRPr="0081723F" w:rsidRDefault="00433C17" w:rsidP="00433C17">
      <w:pPr>
        <w:pStyle w:val="EndNoteBibliography"/>
        <w:ind w:left="720" w:hanging="720"/>
        <w:rPr>
          <w:rFonts w:ascii="Arial" w:hAnsi="Arial" w:cs="Arial"/>
          <w:sz w:val="22"/>
          <w:szCs w:val="22"/>
          <w:rPrChange w:id="516" w:author="Guo, Shicheng" w:date="2019-07-31T16:09:00Z">
            <w:rPr/>
          </w:rPrChange>
        </w:rPr>
      </w:pPr>
      <w:r w:rsidRPr="0081723F">
        <w:rPr>
          <w:rFonts w:ascii="Arial" w:hAnsi="Arial" w:cs="Arial"/>
          <w:sz w:val="22"/>
          <w:szCs w:val="22"/>
          <w:rPrChange w:id="517" w:author="Guo, Shicheng" w:date="2019-07-31T16:09:00Z">
            <w:rPr/>
          </w:rPrChange>
        </w:rPr>
        <w:t>7.</w:t>
      </w:r>
      <w:r w:rsidRPr="0081723F">
        <w:rPr>
          <w:rFonts w:ascii="Arial" w:hAnsi="Arial" w:cs="Arial"/>
          <w:sz w:val="22"/>
          <w:szCs w:val="22"/>
          <w:rPrChange w:id="518" w:author="Guo, Shicheng" w:date="2019-07-31T16:09:00Z">
            <w:rPr/>
          </w:rPrChange>
        </w:rPr>
        <w:tab/>
        <w:t xml:space="preserve">Haikun Zhang, P.D., Shicheng Guo, Chengcheng Tao, Wenmin Zhao, Jiakang Wang, Ramsey Cheung, Augusto Vilanueva, Huiguo Ding, Steven J. Schrodi, Dake Zhang, Changqing Zeng, </w:t>
      </w:r>
      <w:r w:rsidRPr="0081723F">
        <w:rPr>
          <w:rFonts w:ascii="Arial" w:hAnsi="Arial" w:cs="Arial"/>
          <w:i/>
          <w:sz w:val="22"/>
          <w:szCs w:val="22"/>
          <w:rPrChange w:id="519" w:author="Guo, Shicheng" w:date="2019-07-31T16:09:00Z">
            <w:rPr>
              <w:i/>
            </w:rPr>
          </w:rPrChange>
        </w:rPr>
        <w:t>Circulating cell-free DNA based low-pass genome-wide bisulfite sequencing aids non-invasive surveillance to Hepatocellular carcinoma.</w:t>
      </w:r>
      <w:r w:rsidRPr="0081723F">
        <w:rPr>
          <w:rFonts w:ascii="Arial" w:hAnsi="Arial" w:cs="Arial"/>
          <w:sz w:val="22"/>
          <w:szCs w:val="22"/>
          <w:rPrChange w:id="520" w:author="Guo, Shicheng" w:date="2019-07-31T16:09:00Z">
            <w:rPr/>
          </w:rPrChange>
        </w:rPr>
        <w:t xml:space="preserve"> Science Advance (Submitted), 2019.</w:t>
      </w:r>
    </w:p>
    <w:p w14:paraId="2497BE26" w14:textId="77777777" w:rsidR="00433C17" w:rsidRPr="0081723F" w:rsidRDefault="00433C17" w:rsidP="00433C17">
      <w:pPr>
        <w:pStyle w:val="EndNoteBibliography"/>
        <w:ind w:left="720" w:hanging="720"/>
        <w:rPr>
          <w:rFonts w:ascii="Arial" w:hAnsi="Arial" w:cs="Arial"/>
          <w:sz w:val="22"/>
          <w:szCs w:val="22"/>
          <w:rPrChange w:id="521" w:author="Guo, Shicheng" w:date="2019-07-31T16:09:00Z">
            <w:rPr/>
          </w:rPrChange>
        </w:rPr>
      </w:pPr>
      <w:r w:rsidRPr="0081723F">
        <w:rPr>
          <w:rFonts w:ascii="Arial" w:hAnsi="Arial" w:cs="Arial"/>
          <w:sz w:val="22"/>
          <w:szCs w:val="22"/>
          <w:rPrChange w:id="522" w:author="Guo, Shicheng" w:date="2019-07-31T16:09:00Z">
            <w:rPr/>
          </w:rPrChange>
        </w:rPr>
        <w:t>8.</w:t>
      </w:r>
      <w:r w:rsidRPr="0081723F">
        <w:rPr>
          <w:rFonts w:ascii="Arial" w:hAnsi="Arial" w:cs="Arial"/>
          <w:sz w:val="22"/>
          <w:szCs w:val="22"/>
          <w:rPrChange w:id="523" w:author="Guo, Shicheng" w:date="2019-07-31T16:09:00Z">
            <w:rPr/>
          </w:rPrChange>
        </w:rPr>
        <w:tab/>
        <w:t xml:space="preserve">Grady, W.M. and J.M. Carethers, </w:t>
      </w:r>
      <w:r w:rsidRPr="0081723F">
        <w:rPr>
          <w:rFonts w:ascii="Arial" w:hAnsi="Arial" w:cs="Arial"/>
          <w:i/>
          <w:sz w:val="22"/>
          <w:szCs w:val="22"/>
          <w:rPrChange w:id="524" w:author="Guo, Shicheng" w:date="2019-07-31T16:09:00Z">
            <w:rPr>
              <w:i/>
            </w:rPr>
          </w:rPrChange>
        </w:rPr>
        <w:t>Genomic and epigenetic instability in colorectal cancer pathogenesis.</w:t>
      </w:r>
      <w:r w:rsidRPr="0081723F">
        <w:rPr>
          <w:rFonts w:ascii="Arial" w:hAnsi="Arial" w:cs="Arial"/>
          <w:sz w:val="22"/>
          <w:szCs w:val="22"/>
          <w:rPrChange w:id="525" w:author="Guo, Shicheng" w:date="2019-07-31T16:09:00Z">
            <w:rPr/>
          </w:rPrChange>
        </w:rPr>
        <w:t xml:space="preserve"> Gastroenterology, 2008. </w:t>
      </w:r>
      <w:r w:rsidRPr="0081723F">
        <w:rPr>
          <w:rFonts w:ascii="Arial" w:hAnsi="Arial" w:cs="Arial"/>
          <w:b/>
          <w:sz w:val="22"/>
          <w:szCs w:val="22"/>
          <w:rPrChange w:id="526" w:author="Guo, Shicheng" w:date="2019-07-31T16:09:00Z">
            <w:rPr>
              <w:b/>
            </w:rPr>
          </w:rPrChange>
        </w:rPr>
        <w:t>135</w:t>
      </w:r>
      <w:r w:rsidRPr="0081723F">
        <w:rPr>
          <w:rFonts w:ascii="Arial" w:hAnsi="Arial" w:cs="Arial"/>
          <w:sz w:val="22"/>
          <w:szCs w:val="22"/>
          <w:rPrChange w:id="527" w:author="Guo, Shicheng" w:date="2019-07-31T16:09:00Z">
            <w:rPr/>
          </w:rPrChange>
        </w:rPr>
        <w:t>(4): p. 1079-1099.</w:t>
      </w:r>
    </w:p>
    <w:p w14:paraId="325C21BD" w14:textId="77777777" w:rsidR="00433C17" w:rsidRPr="0081723F" w:rsidRDefault="00433C17" w:rsidP="00433C17">
      <w:pPr>
        <w:pStyle w:val="EndNoteBibliography"/>
        <w:ind w:left="720" w:hanging="720"/>
        <w:rPr>
          <w:rFonts w:ascii="Arial" w:hAnsi="Arial" w:cs="Arial"/>
          <w:sz w:val="22"/>
          <w:szCs w:val="22"/>
          <w:rPrChange w:id="528" w:author="Guo, Shicheng" w:date="2019-07-31T16:09:00Z">
            <w:rPr/>
          </w:rPrChange>
        </w:rPr>
      </w:pPr>
      <w:r w:rsidRPr="0081723F">
        <w:rPr>
          <w:rFonts w:ascii="Arial" w:hAnsi="Arial" w:cs="Arial"/>
          <w:sz w:val="22"/>
          <w:szCs w:val="22"/>
          <w:rPrChange w:id="529" w:author="Guo, Shicheng" w:date="2019-07-31T16:09:00Z">
            <w:rPr/>
          </w:rPrChange>
        </w:rPr>
        <w:t>9.</w:t>
      </w:r>
      <w:r w:rsidRPr="0081723F">
        <w:rPr>
          <w:rFonts w:ascii="Arial" w:hAnsi="Arial" w:cs="Arial"/>
          <w:sz w:val="22"/>
          <w:szCs w:val="22"/>
          <w:rPrChange w:id="530" w:author="Guo, Shicheng" w:date="2019-07-31T16:09:00Z">
            <w:rPr/>
          </w:rPrChange>
        </w:rPr>
        <w:tab/>
        <w:t xml:space="preserve">Hidaka, H., et al., </w:t>
      </w:r>
      <w:r w:rsidRPr="0081723F">
        <w:rPr>
          <w:rFonts w:ascii="Arial" w:hAnsi="Arial" w:cs="Arial"/>
          <w:i/>
          <w:sz w:val="22"/>
          <w:szCs w:val="22"/>
          <w:rPrChange w:id="531" w:author="Guo, Shicheng" w:date="2019-07-31T16:09:00Z">
            <w:rPr>
              <w:i/>
            </w:rPr>
          </w:rPrChange>
        </w:rPr>
        <w:t>Comprehensive methylation analysis of imprinting-associated differentially methylated regions in colorectal cancer.</w:t>
      </w:r>
      <w:r w:rsidRPr="0081723F">
        <w:rPr>
          <w:rFonts w:ascii="Arial" w:hAnsi="Arial" w:cs="Arial"/>
          <w:sz w:val="22"/>
          <w:szCs w:val="22"/>
          <w:rPrChange w:id="532" w:author="Guo, Shicheng" w:date="2019-07-31T16:09:00Z">
            <w:rPr/>
          </w:rPrChange>
        </w:rPr>
        <w:t xml:space="preserve"> Clinical epigenetics, 2018. </w:t>
      </w:r>
      <w:r w:rsidRPr="0081723F">
        <w:rPr>
          <w:rFonts w:ascii="Arial" w:hAnsi="Arial" w:cs="Arial"/>
          <w:b/>
          <w:sz w:val="22"/>
          <w:szCs w:val="22"/>
          <w:rPrChange w:id="533" w:author="Guo, Shicheng" w:date="2019-07-31T16:09:00Z">
            <w:rPr>
              <w:b/>
            </w:rPr>
          </w:rPrChange>
        </w:rPr>
        <w:t>10</w:t>
      </w:r>
      <w:r w:rsidRPr="0081723F">
        <w:rPr>
          <w:rFonts w:ascii="Arial" w:hAnsi="Arial" w:cs="Arial"/>
          <w:sz w:val="22"/>
          <w:szCs w:val="22"/>
          <w:rPrChange w:id="534" w:author="Guo, Shicheng" w:date="2019-07-31T16:09:00Z">
            <w:rPr/>
          </w:rPrChange>
        </w:rPr>
        <w:t>(1): p. 150-150.</w:t>
      </w:r>
    </w:p>
    <w:p w14:paraId="27FF1211" w14:textId="77777777" w:rsidR="00433C17" w:rsidRPr="0081723F" w:rsidRDefault="00433C17" w:rsidP="00433C17">
      <w:pPr>
        <w:pStyle w:val="EndNoteBibliography"/>
        <w:ind w:left="720" w:hanging="720"/>
        <w:rPr>
          <w:rFonts w:ascii="Arial" w:hAnsi="Arial" w:cs="Arial"/>
          <w:sz w:val="22"/>
          <w:szCs w:val="22"/>
          <w:rPrChange w:id="535" w:author="Guo, Shicheng" w:date="2019-07-31T16:09:00Z">
            <w:rPr/>
          </w:rPrChange>
        </w:rPr>
      </w:pPr>
      <w:r w:rsidRPr="0081723F">
        <w:rPr>
          <w:rFonts w:ascii="Arial" w:hAnsi="Arial" w:cs="Arial"/>
          <w:sz w:val="22"/>
          <w:szCs w:val="22"/>
          <w:rPrChange w:id="536" w:author="Guo, Shicheng" w:date="2019-07-31T16:09:00Z">
            <w:rPr/>
          </w:rPrChange>
        </w:rPr>
        <w:t>10.</w:t>
      </w:r>
      <w:r w:rsidRPr="0081723F">
        <w:rPr>
          <w:rFonts w:ascii="Arial" w:hAnsi="Arial" w:cs="Arial"/>
          <w:sz w:val="22"/>
          <w:szCs w:val="22"/>
          <w:rPrChange w:id="537" w:author="Guo, Shicheng" w:date="2019-07-31T16:09:00Z">
            <w:rPr/>
          </w:rPrChange>
        </w:rPr>
        <w:tab/>
        <w:t xml:space="preserve">Shi, Y.X., et al., </w:t>
      </w:r>
      <w:r w:rsidRPr="0081723F">
        <w:rPr>
          <w:rFonts w:ascii="Arial" w:hAnsi="Arial" w:cs="Arial"/>
          <w:i/>
          <w:sz w:val="22"/>
          <w:szCs w:val="22"/>
          <w:rPrChange w:id="538" w:author="Guo, Shicheng" w:date="2019-07-31T16:09:00Z">
            <w:rPr>
              <w:i/>
            </w:rPr>
          </w:rPrChange>
        </w:rPr>
        <w:t>Genome-wide DNA methylation profiling reveals novel epigenetic signatures in squamous cell lung cancer.</w:t>
      </w:r>
      <w:r w:rsidRPr="0081723F">
        <w:rPr>
          <w:rFonts w:ascii="Arial" w:hAnsi="Arial" w:cs="Arial"/>
          <w:sz w:val="22"/>
          <w:szCs w:val="22"/>
          <w:rPrChange w:id="539" w:author="Guo, Shicheng" w:date="2019-07-31T16:09:00Z">
            <w:rPr/>
          </w:rPrChange>
        </w:rPr>
        <w:t xml:space="preserve"> BMC Genomics, 2017. </w:t>
      </w:r>
      <w:r w:rsidRPr="0081723F">
        <w:rPr>
          <w:rFonts w:ascii="Arial" w:hAnsi="Arial" w:cs="Arial"/>
          <w:b/>
          <w:sz w:val="22"/>
          <w:szCs w:val="22"/>
          <w:rPrChange w:id="540" w:author="Guo, Shicheng" w:date="2019-07-31T16:09:00Z">
            <w:rPr>
              <w:b/>
            </w:rPr>
          </w:rPrChange>
        </w:rPr>
        <w:t>18</w:t>
      </w:r>
      <w:r w:rsidRPr="0081723F">
        <w:rPr>
          <w:rFonts w:ascii="Arial" w:hAnsi="Arial" w:cs="Arial"/>
          <w:sz w:val="22"/>
          <w:szCs w:val="22"/>
          <w:rPrChange w:id="541" w:author="Guo, Shicheng" w:date="2019-07-31T16:09:00Z">
            <w:rPr/>
          </w:rPrChange>
        </w:rPr>
        <w:t>(1): p. 901.</w:t>
      </w:r>
    </w:p>
    <w:p w14:paraId="67533D78" w14:textId="77777777" w:rsidR="00433C17" w:rsidRPr="0081723F" w:rsidRDefault="00433C17" w:rsidP="00433C17">
      <w:pPr>
        <w:pStyle w:val="EndNoteBibliography"/>
        <w:ind w:left="720" w:hanging="720"/>
        <w:rPr>
          <w:rFonts w:ascii="Arial" w:hAnsi="Arial" w:cs="Arial"/>
          <w:sz w:val="22"/>
          <w:szCs w:val="22"/>
          <w:rPrChange w:id="542" w:author="Guo, Shicheng" w:date="2019-07-31T16:09:00Z">
            <w:rPr/>
          </w:rPrChange>
        </w:rPr>
      </w:pPr>
      <w:r w:rsidRPr="0081723F">
        <w:rPr>
          <w:rFonts w:ascii="Arial" w:hAnsi="Arial" w:cs="Arial"/>
          <w:sz w:val="22"/>
          <w:szCs w:val="22"/>
          <w:rPrChange w:id="543" w:author="Guo, Shicheng" w:date="2019-07-31T16:09:00Z">
            <w:rPr/>
          </w:rPrChange>
        </w:rPr>
        <w:t>11.</w:t>
      </w:r>
      <w:r w:rsidRPr="0081723F">
        <w:rPr>
          <w:rFonts w:ascii="Arial" w:hAnsi="Arial" w:cs="Arial"/>
          <w:sz w:val="22"/>
          <w:szCs w:val="22"/>
          <w:rPrChange w:id="544" w:author="Guo, Shicheng" w:date="2019-07-31T16:09:00Z">
            <w:rPr/>
          </w:rPrChange>
        </w:rPr>
        <w:tab/>
        <w:t xml:space="preserve">Lindqvist, B.M., et al., </w:t>
      </w:r>
      <w:r w:rsidRPr="0081723F">
        <w:rPr>
          <w:rFonts w:ascii="Arial" w:hAnsi="Arial" w:cs="Arial"/>
          <w:i/>
          <w:sz w:val="22"/>
          <w:szCs w:val="22"/>
          <w:rPrChange w:id="545" w:author="Guo, Shicheng" w:date="2019-07-31T16:09:00Z">
            <w:rPr>
              <w:i/>
            </w:rPr>
          </w:rPrChange>
        </w:rPr>
        <w:t>Whole genome DNA methylation signature of HER2-positive breast cancer.</w:t>
      </w:r>
      <w:r w:rsidRPr="0081723F">
        <w:rPr>
          <w:rFonts w:ascii="Arial" w:hAnsi="Arial" w:cs="Arial"/>
          <w:sz w:val="22"/>
          <w:szCs w:val="22"/>
          <w:rPrChange w:id="546" w:author="Guo, Shicheng" w:date="2019-07-31T16:09:00Z">
            <w:rPr/>
          </w:rPrChange>
        </w:rPr>
        <w:t xml:space="preserve"> Epigenetics, 2014. </w:t>
      </w:r>
      <w:r w:rsidRPr="0081723F">
        <w:rPr>
          <w:rFonts w:ascii="Arial" w:hAnsi="Arial" w:cs="Arial"/>
          <w:b/>
          <w:sz w:val="22"/>
          <w:szCs w:val="22"/>
          <w:rPrChange w:id="547" w:author="Guo, Shicheng" w:date="2019-07-31T16:09:00Z">
            <w:rPr>
              <w:b/>
            </w:rPr>
          </w:rPrChange>
        </w:rPr>
        <w:t>9</w:t>
      </w:r>
      <w:r w:rsidRPr="0081723F">
        <w:rPr>
          <w:rFonts w:ascii="Arial" w:hAnsi="Arial" w:cs="Arial"/>
          <w:sz w:val="22"/>
          <w:szCs w:val="22"/>
          <w:rPrChange w:id="548" w:author="Guo, Shicheng" w:date="2019-07-31T16:09:00Z">
            <w:rPr/>
          </w:rPrChange>
        </w:rPr>
        <w:t>(8): p. 1149-62.</w:t>
      </w:r>
    </w:p>
    <w:p w14:paraId="20C2D4F4" w14:textId="77777777" w:rsidR="00433C17" w:rsidRPr="0081723F" w:rsidRDefault="00433C17" w:rsidP="00433C17">
      <w:pPr>
        <w:pStyle w:val="EndNoteBibliography"/>
        <w:ind w:left="720" w:hanging="720"/>
        <w:rPr>
          <w:rFonts w:ascii="Arial" w:hAnsi="Arial" w:cs="Arial"/>
          <w:sz w:val="22"/>
          <w:szCs w:val="22"/>
          <w:rPrChange w:id="549" w:author="Guo, Shicheng" w:date="2019-07-31T16:09:00Z">
            <w:rPr/>
          </w:rPrChange>
        </w:rPr>
      </w:pPr>
      <w:r w:rsidRPr="0081723F">
        <w:rPr>
          <w:rFonts w:ascii="Arial" w:hAnsi="Arial" w:cs="Arial"/>
          <w:sz w:val="22"/>
          <w:szCs w:val="22"/>
          <w:rPrChange w:id="550" w:author="Guo, Shicheng" w:date="2019-07-31T16:09:00Z">
            <w:rPr/>
          </w:rPrChange>
        </w:rPr>
        <w:t>12.</w:t>
      </w:r>
      <w:r w:rsidRPr="0081723F">
        <w:rPr>
          <w:rFonts w:ascii="Arial" w:hAnsi="Arial" w:cs="Arial"/>
          <w:sz w:val="22"/>
          <w:szCs w:val="22"/>
          <w:rPrChange w:id="551" w:author="Guo, Shicheng" w:date="2019-07-31T16:09:00Z">
            <w:rPr/>
          </w:rPrChange>
        </w:rPr>
        <w:tab/>
        <w:t xml:space="preserve">Raggi, C. and P. Invernizzi, </w:t>
      </w:r>
      <w:r w:rsidRPr="0081723F">
        <w:rPr>
          <w:rFonts w:ascii="Arial" w:hAnsi="Arial" w:cs="Arial"/>
          <w:i/>
          <w:sz w:val="22"/>
          <w:szCs w:val="22"/>
          <w:rPrChange w:id="552" w:author="Guo, Shicheng" w:date="2019-07-31T16:09:00Z">
            <w:rPr>
              <w:i/>
            </w:rPr>
          </w:rPrChange>
        </w:rPr>
        <w:t>Methylation and liver cancer.</w:t>
      </w:r>
      <w:r w:rsidRPr="0081723F">
        <w:rPr>
          <w:rFonts w:ascii="Arial" w:hAnsi="Arial" w:cs="Arial"/>
          <w:sz w:val="22"/>
          <w:szCs w:val="22"/>
          <w:rPrChange w:id="553" w:author="Guo, Shicheng" w:date="2019-07-31T16:09:00Z">
            <w:rPr/>
          </w:rPrChange>
        </w:rPr>
        <w:t xml:space="preserve"> Clin Res Hepatol Gastroenterol, 2013. </w:t>
      </w:r>
      <w:r w:rsidRPr="0081723F">
        <w:rPr>
          <w:rFonts w:ascii="Arial" w:hAnsi="Arial" w:cs="Arial"/>
          <w:b/>
          <w:sz w:val="22"/>
          <w:szCs w:val="22"/>
          <w:rPrChange w:id="554" w:author="Guo, Shicheng" w:date="2019-07-31T16:09:00Z">
            <w:rPr>
              <w:b/>
            </w:rPr>
          </w:rPrChange>
        </w:rPr>
        <w:t>37</w:t>
      </w:r>
      <w:r w:rsidRPr="0081723F">
        <w:rPr>
          <w:rFonts w:ascii="Arial" w:hAnsi="Arial" w:cs="Arial"/>
          <w:sz w:val="22"/>
          <w:szCs w:val="22"/>
          <w:rPrChange w:id="555" w:author="Guo, Shicheng" w:date="2019-07-31T16:09:00Z">
            <w:rPr/>
          </w:rPrChange>
        </w:rPr>
        <w:t>(6): p. 564-71.</w:t>
      </w:r>
    </w:p>
    <w:p w14:paraId="0C26038D" w14:textId="77777777" w:rsidR="00433C17" w:rsidRPr="0081723F" w:rsidRDefault="00433C17" w:rsidP="00433C17">
      <w:pPr>
        <w:pStyle w:val="EndNoteBibliography"/>
        <w:ind w:left="720" w:hanging="720"/>
        <w:rPr>
          <w:rFonts w:ascii="Arial" w:hAnsi="Arial" w:cs="Arial"/>
          <w:sz w:val="22"/>
          <w:szCs w:val="22"/>
          <w:rPrChange w:id="556" w:author="Guo, Shicheng" w:date="2019-07-31T16:09:00Z">
            <w:rPr/>
          </w:rPrChange>
        </w:rPr>
      </w:pPr>
      <w:r w:rsidRPr="0081723F">
        <w:rPr>
          <w:rFonts w:ascii="Arial" w:hAnsi="Arial" w:cs="Arial"/>
          <w:sz w:val="22"/>
          <w:szCs w:val="22"/>
          <w:rPrChange w:id="557" w:author="Guo, Shicheng" w:date="2019-07-31T16:09:00Z">
            <w:rPr/>
          </w:rPrChange>
        </w:rPr>
        <w:t>13.</w:t>
      </w:r>
      <w:r w:rsidRPr="0081723F">
        <w:rPr>
          <w:rFonts w:ascii="Arial" w:hAnsi="Arial" w:cs="Arial"/>
          <w:sz w:val="22"/>
          <w:szCs w:val="22"/>
          <w:rPrChange w:id="558" w:author="Guo, Shicheng" w:date="2019-07-31T16:09:00Z">
            <w:rPr/>
          </w:rPrChange>
        </w:rPr>
        <w:tab/>
        <w:t xml:space="preserve">Morris, M.R. and F. Latif, </w:t>
      </w:r>
      <w:r w:rsidRPr="0081723F">
        <w:rPr>
          <w:rFonts w:ascii="Arial" w:hAnsi="Arial" w:cs="Arial"/>
          <w:i/>
          <w:sz w:val="22"/>
          <w:szCs w:val="22"/>
          <w:rPrChange w:id="559" w:author="Guo, Shicheng" w:date="2019-07-31T16:09:00Z">
            <w:rPr>
              <w:i/>
            </w:rPr>
          </w:rPrChange>
        </w:rPr>
        <w:t>The epigenetic landscape of renal cancer.</w:t>
      </w:r>
      <w:r w:rsidRPr="0081723F">
        <w:rPr>
          <w:rFonts w:ascii="Arial" w:hAnsi="Arial" w:cs="Arial"/>
          <w:sz w:val="22"/>
          <w:szCs w:val="22"/>
          <w:rPrChange w:id="560" w:author="Guo, Shicheng" w:date="2019-07-31T16:09:00Z">
            <w:rPr/>
          </w:rPrChange>
        </w:rPr>
        <w:t xml:space="preserve"> Nat Rev Nephrol, 2017. </w:t>
      </w:r>
      <w:r w:rsidRPr="0081723F">
        <w:rPr>
          <w:rFonts w:ascii="Arial" w:hAnsi="Arial" w:cs="Arial"/>
          <w:b/>
          <w:sz w:val="22"/>
          <w:szCs w:val="22"/>
          <w:rPrChange w:id="561" w:author="Guo, Shicheng" w:date="2019-07-31T16:09:00Z">
            <w:rPr>
              <w:b/>
            </w:rPr>
          </w:rPrChange>
        </w:rPr>
        <w:t>13</w:t>
      </w:r>
      <w:r w:rsidRPr="0081723F">
        <w:rPr>
          <w:rFonts w:ascii="Arial" w:hAnsi="Arial" w:cs="Arial"/>
          <w:sz w:val="22"/>
          <w:szCs w:val="22"/>
          <w:rPrChange w:id="562" w:author="Guo, Shicheng" w:date="2019-07-31T16:09:00Z">
            <w:rPr/>
          </w:rPrChange>
        </w:rPr>
        <w:t>(1): p. 47-60.</w:t>
      </w:r>
    </w:p>
    <w:p w14:paraId="265C2E7B" w14:textId="77777777" w:rsidR="00433C17" w:rsidRPr="0081723F" w:rsidRDefault="00433C17" w:rsidP="00433C17">
      <w:pPr>
        <w:pStyle w:val="EndNoteBibliography"/>
        <w:ind w:left="720" w:hanging="720"/>
        <w:rPr>
          <w:rFonts w:ascii="Arial" w:hAnsi="Arial" w:cs="Arial"/>
          <w:sz w:val="22"/>
          <w:szCs w:val="22"/>
          <w:rPrChange w:id="563" w:author="Guo, Shicheng" w:date="2019-07-31T16:09:00Z">
            <w:rPr/>
          </w:rPrChange>
        </w:rPr>
      </w:pPr>
      <w:r w:rsidRPr="0081723F">
        <w:rPr>
          <w:rFonts w:ascii="Arial" w:hAnsi="Arial" w:cs="Arial"/>
          <w:sz w:val="22"/>
          <w:szCs w:val="22"/>
          <w:rPrChange w:id="564" w:author="Guo, Shicheng" w:date="2019-07-31T16:09:00Z">
            <w:rPr/>
          </w:rPrChange>
        </w:rPr>
        <w:t>14.</w:t>
      </w:r>
      <w:r w:rsidRPr="0081723F">
        <w:rPr>
          <w:rFonts w:ascii="Arial" w:hAnsi="Arial" w:cs="Arial"/>
          <w:sz w:val="22"/>
          <w:szCs w:val="22"/>
          <w:rPrChange w:id="565" w:author="Guo, Shicheng" w:date="2019-07-31T16:09:00Z">
            <w:rPr/>
          </w:rPrChange>
        </w:rPr>
        <w:tab/>
        <w:t xml:space="preserve">Herman, J.G., et al., </w:t>
      </w:r>
      <w:r w:rsidRPr="0081723F">
        <w:rPr>
          <w:rFonts w:ascii="Arial" w:hAnsi="Arial" w:cs="Arial"/>
          <w:i/>
          <w:sz w:val="22"/>
          <w:szCs w:val="22"/>
          <w:rPrChange w:id="566" w:author="Guo, Shicheng" w:date="2019-07-31T16:09:00Z">
            <w:rPr>
              <w:i/>
            </w:rPr>
          </w:rPrChange>
        </w:rPr>
        <w:t>Inactivation of the CDKN2/p16/MTS1 gene is frequently associated with aberrant DNA methylation in all common human cancers.</w:t>
      </w:r>
      <w:r w:rsidRPr="0081723F">
        <w:rPr>
          <w:rFonts w:ascii="Arial" w:hAnsi="Arial" w:cs="Arial"/>
          <w:sz w:val="22"/>
          <w:szCs w:val="22"/>
          <w:rPrChange w:id="567" w:author="Guo, Shicheng" w:date="2019-07-31T16:09:00Z">
            <w:rPr/>
          </w:rPrChange>
        </w:rPr>
        <w:t xml:space="preserve"> Cancer Research, 1995. </w:t>
      </w:r>
      <w:r w:rsidRPr="0081723F">
        <w:rPr>
          <w:rFonts w:ascii="Arial" w:hAnsi="Arial" w:cs="Arial"/>
          <w:b/>
          <w:sz w:val="22"/>
          <w:szCs w:val="22"/>
          <w:rPrChange w:id="568" w:author="Guo, Shicheng" w:date="2019-07-31T16:09:00Z">
            <w:rPr>
              <w:b/>
            </w:rPr>
          </w:rPrChange>
        </w:rPr>
        <w:t>55</w:t>
      </w:r>
      <w:r w:rsidRPr="0081723F">
        <w:rPr>
          <w:rFonts w:ascii="Arial" w:hAnsi="Arial" w:cs="Arial"/>
          <w:sz w:val="22"/>
          <w:szCs w:val="22"/>
          <w:rPrChange w:id="569" w:author="Guo, Shicheng" w:date="2019-07-31T16:09:00Z">
            <w:rPr/>
          </w:rPrChange>
        </w:rPr>
        <w:t>(20): p. 4525.</w:t>
      </w:r>
    </w:p>
    <w:p w14:paraId="0E824C58" w14:textId="77777777" w:rsidR="00433C17" w:rsidRPr="0081723F" w:rsidRDefault="00433C17" w:rsidP="00433C17">
      <w:pPr>
        <w:pStyle w:val="EndNoteBibliography"/>
        <w:ind w:left="720" w:hanging="720"/>
        <w:rPr>
          <w:rFonts w:ascii="Arial" w:hAnsi="Arial" w:cs="Arial"/>
          <w:sz w:val="22"/>
          <w:szCs w:val="22"/>
          <w:rPrChange w:id="570" w:author="Guo, Shicheng" w:date="2019-07-31T16:09:00Z">
            <w:rPr/>
          </w:rPrChange>
        </w:rPr>
      </w:pPr>
      <w:r w:rsidRPr="0081723F">
        <w:rPr>
          <w:rFonts w:ascii="Arial" w:hAnsi="Arial" w:cs="Arial"/>
          <w:sz w:val="22"/>
          <w:szCs w:val="22"/>
          <w:rPrChange w:id="571" w:author="Guo, Shicheng" w:date="2019-07-31T16:09:00Z">
            <w:rPr/>
          </w:rPrChange>
        </w:rPr>
        <w:t>15.</w:t>
      </w:r>
      <w:r w:rsidRPr="0081723F">
        <w:rPr>
          <w:rFonts w:ascii="Arial" w:hAnsi="Arial" w:cs="Arial"/>
          <w:sz w:val="22"/>
          <w:szCs w:val="22"/>
          <w:rPrChange w:id="572" w:author="Guo, Shicheng" w:date="2019-07-31T16:09:00Z">
            <w:rPr/>
          </w:rPrChange>
        </w:rPr>
        <w:tab/>
        <w:t xml:space="preserve">Kane, M.F., et al., </w:t>
      </w:r>
      <w:r w:rsidRPr="0081723F">
        <w:rPr>
          <w:rFonts w:ascii="Arial" w:hAnsi="Arial" w:cs="Arial"/>
          <w:i/>
          <w:sz w:val="22"/>
          <w:szCs w:val="22"/>
          <w:rPrChange w:id="573" w:author="Guo, Shicheng" w:date="2019-07-31T16:09:00Z">
            <w:rPr>
              <w:i/>
            </w:rPr>
          </w:rPrChange>
        </w:rPr>
        <w:t>Methylation of the hMLH1 promoter correlates with lack of expression of hMLH1 in sporadic colon tumors and mismatch repair-defective human tumor cell lines.</w:t>
      </w:r>
      <w:r w:rsidRPr="0081723F">
        <w:rPr>
          <w:rFonts w:ascii="Arial" w:hAnsi="Arial" w:cs="Arial"/>
          <w:sz w:val="22"/>
          <w:szCs w:val="22"/>
          <w:rPrChange w:id="574" w:author="Guo, Shicheng" w:date="2019-07-31T16:09:00Z">
            <w:rPr/>
          </w:rPrChange>
        </w:rPr>
        <w:t xml:space="preserve"> Cancer Research, 1997. </w:t>
      </w:r>
      <w:r w:rsidRPr="0081723F">
        <w:rPr>
          <w:rFonts w:ascii="Arial" w:hAnsi="Arial" w:cs="Arial"/>
          <w:b/>
          <w:sz w:val="22"/>
          <w:szCs w:val="22"/>
          <w:rPrChange w:id="575" w:author="Guo, Shicheng" w:date="2019-07-31T16:09:00Z">
            <w:rPr>
              <w:b/>
            </w:rPr>
          </w:rPrChange>
        </w:rPr>
        <w:t>57</w:t>
      </w:r>
      <w:r w:rsidRPr="0081723F">
        <w:rPr>
          <w:rFonts w:ascii="Arial" w:hAnsi="Arial" w:cs="Arial"/>
          <w:sz w:val="22"/>
          <w:szCs w:val="22"/>
          <w:rPrChange w:id="576" w:author="Guo, Shicheng" w:date="2019-07-31T16:09:00Z">
            <w:rPr/>
          </w:rPrChange>
        </w:rPr>
        <w:t>(5): p. 808.</w:t>
      </w:r>
    </w:p>
    <w:p w14:paraId="6031E5A8" w14:textId="77777777" w:rsidR="00433C17" w:rsidRPr="0081723F" w:rsidRDefault="00433C17" w:rsidP="00433C17">
      <w:pPr>
        <w:pStyle w:val="EndNoteBibliography"/>
        <w:ind w:left="720" w:hanging="720"/>
        <w:rPr>
          <w:rFonts w:ascii="Arial" w:hAnsi="Arial" w:cs="Arial"/>
          <w:sz w:val="22"/>
          <w:szCs w:val="22"/>
          <w:rPrChange w:id="577" w:author="Guo, Shicheng" w:date="2019-07-31T16:09:00Z">
            <w:rPr/>
          </w:rPrChange>
        </w:rPr>
      </w:pPr>
      <w:r w:rsidRPr="0081723F">
        <w:rPr>
          <w:rFonts w:ascii="Arial" w:hAnsi="Arial" w:cs="Arial"/>
          <w:sz w:val="22"/>
          <w:szCs w:val="22"/>
          <w:rPrChange w:id="578" w:author="Guo, Shicheng" w:date="2019-07-31T16:09:00Z">
            <w:rPr/>
          </w:rPrChange>
        </w:rPr>
        <w:t>16.</w:t>
      </w:r>
      <w:r w:rsidRPr="0081723F">
        <w:rPr>
          <w:rFonts w:ascii="Arial" w:hAnsi="Arial" w:cs="Arial"/>
          <w:sz w:val="22"/>
          <w:szCs w:val="22"/>
          <w:rPrChange w:id="579" w:author="Guo, Shicheng" w:date="2019-07-31T16:09:00Z">
            <w:rPr/>
          </w:rPrChange>
        </w:rPr>
        <w:tab/>
        <w:t xml:space="preserve">Yoshiura, K., et al., </w:t>
      </w:r>
      <w:r w:rsidRPr="0081723F">
        <w:rPr>
          <w:rFonts w:ascii="Arial" w:hAnsi="Arial" w:cs="Arial"/>
          <w:i/>
          <w:sz w:val="22"/>
          <w:szCs w:val="22"/>
          <w:rPrChange w:id="580" w:author="Guo, Shicheng" w:date="2019-07-31T16:09:00Z">
            <w:rPr>
              <w:i/>
            </w:rPr>
          </w:rPrChange>
        </w:rPr>
        <w:t>Silencing of the E-cadherin invasion-suppressor gene by CpG methylation in human carcinomas.</w:t>
      </w:r>
      <w:r w:rsidRPr="0081723F">
        <w:rPr>
          <w:rFonts w:ascii="Arial" w:hAnsi="Arial" w:cs="Arial"/>
          <w:sz w:val="22"/>
          <w:szCs w:val="22"/>
          <w:rPrChange w:id="581" w:author="Guo, Shicheng" w:date="2019-07-31T16:09:00Z">
            <w:rPr/>
          </w:rPrChange>
        </w:rPr>
        <w:t xml:space="preserve"> Proceedings of the National Academy of Sciences, 1995. </w:t>
      </w:r>
      <w:r w:rsidRPr="0081723F">
        <w:rPr>
          <w:rFonts w:ascii="Arial" w:hAnsi="Arial" w:cs="Arial"/>
          <w:b/>
          <w:sz w:val="22"/>
          <w:szCs w:val="22"/>
          <w:rPrChange w:id="582" w:author="Guo, Shicheng" w:date="2019-07-31T16:09:00Z">
            <w:rPr>
              <w:b/>
            </w:rPr>
          </w:rPrChange>
        </w:rPr>
        <w:t>92</w:t>
      </w:r>
      <w:r w:rsidRPr="0081723F">
        <w:rPr>
          <w:rFonts w:ascii="Arial" w:hAnsi="Arial" w:cs="Arial"/>
          <w:sz w:val="22"/>
          <w:szCs w:val="22"/>
          <w:rPrChange w:id="583" w:author="Guo, Shicheng" w:date="2019-07-31T16:09:00Z">
            <w:rPr/>
          </w:rPrChange>
        </w:rPr>
        <w:t>(16): p. 7416.</w:t>
      </w:r>
    </w:p>
    <w:p w14:paraId="599B2415" w14:textId="77777777" w:rsidR="00433C17" w:rsidRPr="0081723F" w:rsidRDefault="00433C17" w:rsidP="00433C17">
      <w:pPr>
        <w:pStyle w:val="EndNoteBibliography"/>
        <w:ind w:left="720" w:hanging="720"/>
        <w:rPr>
          <w:rFonts w:ascii="Arial" w:hAnsi="Arial" w:cs="Arial"/>
          <w:sz w:val="22"/>
          <w:szCs w:val="22"/>
          <w:rPrChange w:id="584" w:author="Guo, Shicheng" w:date="2019-07-31T16:09:00Z">
            <w:rPr/>
          </w:rPrChange>
        </w:rPr>
      </w:pPr>
      <w:r w:rsidRPr="0081723F">
        <w:rPr>
          <w:rFonts w:ascii="Arial" w:hAnsi="Arial" w:cs="Arial"/>
          <w:sz w:val="22"/>
          <w:szCs w:val="22"/>
          <w:rPrChange w:id="585" w:author="Guo, Shicheng" w:date="2019-07-31T16:09:00Z">
            <w:rPr/>
          </w:rPrChange>
        </w:rPr>
        <w:t>17.</w:t>
      </w:r>
      <w:r w:rsidRPr="0081723F">
        <w:rPr>
          <w:rFonts w:ascii="Arial" w:hAnsi="Arial" w:cs="Arial"/>
          <w:sz w:val="22"/>
          <w:szCs w:val="22"/>
          <w:rPrChange w:id="586" w:author="Guo, Shicheng" w:date="2019-07-31T16:09:00Z">
            <w:rPr/>
          </w:rPrChange>
        </w:rPr>
        <w:tab/>
        <w:t xml:space="preserve">Witold, K., et al., </w:t>
      </w:r>
      <w:r w:rsidRPr="0081723F">
        <w:rPr>
          <w:rFonts w:ascii="Arial" w:hAnsi="Arial" w:cs="Arial"/>
          <w:i/>
          <w:sz w:val="22"/>
          <w:szCs w:val="22"/>
          <w:rPrChange w:id="587" w:author="Guo, Shicheng" w:date="2019-07-31T16:09:00Z">
            <w:rPr>
              <w:i/>
            </w:rPr>
          </w:rPrChange>
        </w:rPr>
        <w:t>Adenomas - Genetic factors in colorectal cancer prevention.</w:t>
      </w:r>
      <w:r w:rsidRPr="0081723F">
        <w:rPr>
          <w:rFonts w:ascii="Arial" w:hAnsi="Arial" w:cs="Arial"/>
          <w:sz w:val="22"/>
          <w:szCs w:val="22"/>
          <w:rPrChange w:id="588" w:author="Guo, Shicheng" w:date="2019-07-31T16:09:00Z">
            <w:rPr/>
          </w:rPrChange>
        </w:rPr>
        <w:t xml:space="preserve"> Rep Pract Oncol Radiother, 2018. </w:t>
      </w:r>
      <w:r w:rsidRPr="0081723F">
        <w:rPr>
          <w:rFonts w:ascii="Arial" w:hAnsi="Arial" w:cs="Arial"/>
          <w:b/>
          <w:sz w:val="22"/>
          <w:szCs w:val="22"/>
          <w:rPrChange w:id="589" w:author="Guo, Shicheng" w:date="2019-07-31T16:09:00Z">
            <w:rPr>
              <w:b/>
            </w:rPr>
          </w:rPrChange>
        </w:rPr>
        <w:t>23</w:t>
      </w:r>
      <w:r w:rsidRPr="0081723F">
        <w:rPr>
          <w:rFonts w:ascii="Arial" w:hAnsi="Arial" w:cs="Arial"/>
          <w:sz w:val="22"/>
          <w:szCs w:val="22"/>
          <w:rPrChange w:id="590" w:author="Guo, Shicheng" w:date="2019-07-31T16:09:00Z">
            <w:rPr/>
          </w:rPrChange>
        </w:rPr>
        <w:t>(2): p. 75-83.</w:t>
      </w:r>
    </w:p>
    <w:p w14:paraId="65D6BAE0" w14:textId="77777777" w:rsidR="00433C17" w:rsidRPr="0081723F" w:rsidRDefault="00433C17" w:rsidP="00433C17">
      <w:pPr>
        <w:pStyle w:val="EndNoteBibliography"/>
        <w:ind w:left="720" w:hanging="720"/>
        <w:rPr>
          <w:rFonts w:ascii="Arial" w:hAnsi="Arial" w:cs="Arial"/>
          <w:sz w:val="22"/>
          <w:szCs w:val="22"/>
          <w:rPrChange w:id="591" w:author="Guo, Shicheng" w:date="2019-07-31T16:09:00Z">
            <w:rPr/>
          </w:rPrChange>
        </w:rPr>
      </w:pPr>
      <w:r w:rsidRPr="0081723F">
        <w:rPr>
          <w:rFonts w:ascii="Arial" w:hAnsi="Arial" w:cs="Arial"/>
          <w:sz w:val="22"/>
          <w:szCs w:val="22"/>
          <w:rPrChange w:id="592" w:author="Guo, Shicheng" w:date="2019-07-31T16:09:00Z">
            <w:rPr/>
          </w:rPrChange>
        </w:rPr>
        <w:t>18.</w:t>
      </w:r>
      <w:r w:rsidRPr="0081723F">
        <w:rPr>
          <w:rFonts w:ascii="Arial" w:hAnsi="Arial" w:cs="Arial"/>
          <w:sz w:val="22"/>
          <w:szCs w:val="22"/>
          <w:rPrChange w:id="593" w:author="Guo, Shicheng" w:date="2019-07-31T16:09:00Z">
            <w:rPr/>
          </w:rPrChange>
        </w:rPr>
        <w:tab/>
        <w:t xml:space="preserve">Rex, D.K., et al., </w:t>
      </w:r>
      <w:r w:rsidRPr="0081723F">
        <w:rPr>
          <w:rFonts w:ascii="Arial" w:hAnsi="Arial" w:cs="Arial"/>
          <w:i/>
          <w:sz w:val="22"/>
          <w:szCs w:val="22"/>
          <w:rPrChange w:id="594" w:author="Guo, Shicheng" w:date="2019-07-31T16:09:00Z">
            <w:rPr>
              <w:i/>
            </w:rPr>
          </w:rPrChange>
        </w:rPr>
        <w:t>American College of Gastroenterology guidelines for colorectal cancer screening 2009 [corrected].</w:t>
      </w:r>
      <w:r w:rsidRPr="0081723F">
        <w:rPr>
          <w:rFonts w:ascii="Arial" w:hAnsi="Arial" w:cs="Arial"/>
          <w:sz w:val="22"/>
          <w:szCs w:val="22"/>
          <w:rPrChange w:id="595" w:author="Guo, Shicheng" w:date="2019-07-31T16:09:00Z">
            <w:rPr/>
          </w:rPrChange>
        </w:rPr>
        <w:t xml:space="preserve"> Am J Gastroenterol, 2009. </w:t>
      </w:r>
      <w:r w:rsidRPr="0081723F">
        <w:rPr>
          <w:rFonts w:ascii="Arial" w:hAnsi="Arial" w:cs="Arial"/>
          <w:b/>
          <w:sz w:val="22"/>
          <w:szCs w:val="22"/>
          <w:rPrChange w:id="596" w:author="Guo, Shicheng" w:date="2019-07-31T16:09:00Z">
            <w:rPr>
              <w:b/>
            </w:rPr>
          </w:rPrChange>
        </w:rPr>
        <w:t>104</w:t>
      </w:r>
      <w:r w:rsidRPr="0081723F">
        <w:rPr>
          <w:rFonts w:ascii="Arial" w:hAnsi="Arial" w:cs="Arial"/>
          <w:sz w:val="22"/>
          <w:szCs w:val="22"/>
          <w:rPrChange w:id="597" w:author="Guo, Shicheng" w:date="2019-07-31T16:09:00Z">
            <w:rPr/>
          </w:rPrChange>
        </w:rPr>
        <w:t>(3): p. 739-50.</w:t>
      </w:r>
    </w:p>
    <w:p w14:paraId="721B5AFF" w14:textId="77777777" w:rsidR="00433C17" w:rsidRPr="0081723F" w:rsidRDefault="00433C17" w:rsidP="00433C17">
      <w:pPr>
        <w:pStyle w:val="EndNoteBibliography"/>
        <w:ind w:left="720" w:hanging="720"/>
        <w:rPr>
          <w:rFonts w:ascii="Arial" w:hAnsi="Arial" w:cs="Arial"/>
          <w:sz w:val="22"/>
          <w:szCs w:val="22"/>
          <w:rPrChange w:id="598" w:author="Guo, Shicheng" w:date="2019-07-31T16:09:00Z">
            <w:rPr/>
          </w:rPrChange>
        </w:rPr>
      </w:pPr>
      <w:r w:rsidRPr="0081723F">
        <w:rPr>
          <w:rFonts w:ascii="Arial" w:hAnsi="Arial" w:cs="Arial"/>
          <w:sz w:val="22"/>
          <w:szCs w:val="22"/>
          <w:rPrChange w:id="599" w:author="Guo, Shicheng" w:date="2019-07-31T16:09:00Z">
            <w:rPr/>
          </w:rPrChange>
        </w:rPr>
        <w:t>19.</w:t>
      </w:r>
      <w:r w:rsidRPr="0081723F">
        <w:rPr>
          <w:rFonts w:ascii="Arial" w:hAnsi="Arial" w:cs="Arial"/>
          <w:sz w:val="22"/>
          <w:szCs w:val="22"/>
          <w:rPrChange w:id="600" w:author="Guo, Shicheng" w:date="2019-07-31T16:09:00Z">
            <w:rPr/>
          </w:rPrChange>
        </w:rPr>
        <w:tab/>
        <w:t xml:space="preserve">Perez-Silva, J.G., M. Araujo-Voces, and V. Quesada, </w:t>
      </w:r>
      <w:r w:rsidRPr="0081723F">
        <w:rPr>
          <w:rFonts w:ascii="Arial" w:hAnsi="Arial" w:cs="Arial"/>
          <w:i/>
          <w:sz w:val="22"/>
          <w:szCs w:val="22"/>
          <w:rPrChange w:id="601" w:author="Guo, Shicheng" w:date="2019-07-31T16:09:00Z">
            <w:rPr>
              <w:i/>
            </w:rPr>
          </w:rPrChange>
        </w:rPr>
        <w:t>nVenn: generalized, quasi-proportional Venn and Euler diagrams.</w:t>
      </w:r>
      <w:r w:rsidRPr="0081723F">
        <w:rPr>
          <w:rFonts w:ascii="Arial" w:hAnsi="Arial" w:cs="Arial"/>
          <w:sz w:val="22"/>
          <w:szCs w:val="22"/>
          <w:rPrChange w:id="602" w:author="Guo, Shicheng" w:date="2019-07-31T16:09:00Z">
            <w:rPr/>
          </w:rPrChange>
        </w:rPr>
        <w:t xml:space="preserve"> Bioinformatics, 2018. </w:t>
      </w:r>
      <w:r w:rsidRPr="0081723F">
        <w:rPr>
          <w:rFonts w:ascii="Arial" w:hAnsi="Arial" w:cs="Arial"/>
          <w:b/>
          <w:sz w:val="22"/>
          <w:szCs w:val="22"/>
          <w:rPrChange w:id="603" w:author="Guo, Shicheng" w:date="2019-07-31T16:09:00Z">
            <w:rPr>
              <w:b/>
            </w:rPr>
          </w:rPrChange>
        </w:rPr>
        <w:t>34</w:t>
      </w:r>
      <w:r w:rsidRPr="0081723F">
        <w:rPr>
          <w:rFonts w:ascii="Arial" w:hAnsi="Arial" w:cs="Arial"/>
          <w:sz w:val="22"/>
          <w:szCs w:val="22"/>
          <w:rPrChange w:id="604" w:author="Guo, Shicheng" w:date="2019-07-31T16:09:00Z">
            <w:rPr/>
          </w:rPrChange>
        </w:rPr>
        <w:t>(13): p. 2322-2324.</w:t>
      </w:r>
    </w:p>
    <w:p w14:paraId="0358CD12" w14:textId="77777777" w:rsidR="00433C17" w:rsidRPr="0081723F" w:rsidRDefault="00433C17" w:rsidP="00433C17">
      <w:pPr>
        <w:pStyle w:val="EndNoteBibliography"/>
        <w:ind w:left="720" w:hanging="720"/>
        <w:rPr>
          <w:rFonts w:ascii="Arial" w:hAnsi="Arial" w:cs="Arial"/>
          <w:sz w:val="22"/>
          <w:szCs w:val="22"/>
          <w:rPrChange w:id="605" w:author="Guo, Shicheng" w:date="2019-07-31T16:09:00Z">
            <w:rPr/>
          </w:rPrChange>
        </w:rPr>
      </w:pPr>
      <w:r w:rsidRPr="0081723F">
        <w:rPr>
          <w:rFonts w:ascii="Arial" w:hAnsi="Arial" w:cs="Arial"/>
          <w:sz w:val="22"/>
          <w:szCs w:val="22"/>
          <w:rPrChange w:id="606" w:author="Guo, Shicheng" w:date="2019-07-31T16:09:00Z">
            <w:rPr/>
          </w:rPrChange>
        </w:rPr>
        <w:t>20.</w:t>
      </w:r>
      <w:r w:rsidRPr="0081723F">
        <w:rPr>
          <w:rFonts w:ascii="Arial" w:hAnsi="Arial" w:cs="Arial"/>
          <w:sz w:val="22"/>
          <w:szCs w:val="22"/>
          <w:rPrChange w:id="607" w:author="Guo, Shicheng" w:date="2019-07-31T16:09:00Z">
            <w:rPr/>
          </w:rPrChange>
        </w:rPr>
        <w:tab/>
        <w:t xml:space="preserve">Clemmensen, C., et al., </w:t>
      </w:r>
      <w:r w:rsidRPr="0081723F">
        <w:rPr>
          <w:rFonts w:ascii="Arial" w:hAnsi="Arial" w:cs="Arial"/>
          <w:i/>
          <w:sz w:val="22"/>
          <w:szCs w:val="22"/>
          <w:rPrChange w:id="608" w:author="Guo, Shicheng" w:date="2019-07-31T16:09:00Z">
            <w:rPr>
              <w:i/>
            </w:rPr>
          </w:rPrChange>
        </w:rPr>
        <w:t>Gut-Brain Cross-Talk in Metabolic Control.</w:t>
      </w:r>
      <w:r w:rsidRPr="0081723F">
        <w:rPr>
          <w:rFonts w:ascii="Arial" w:hAnsi="Arial" w:cs="Arial"/>
          <w:sz w:val="22"/>
          <w:szCs w:val="22"/>
          <w:rPrChange w:id="609" w:author="Guo, Shicheng" w:date="2019-07-31T16:09:00Z">
            <w:rPr/>
          </w:rPrChange>
        </w:rPr>
        <w:t xml:space="preserve"> Cell, 2017. </w:t>
      </w:r>
      <w:r w:rsidRPr="0081723F">
        <w:rPr>
          <w:rFonts w:ascii="Arial" w:hAnsi="Arial" w:cs="Arial"/>
          <w:b/>
          <w:sz w:val="22"/>
          <w:szCs w:val="22"/>
          <w:rPrChange w:id="610" w:author="Guo, Shicheng" w:date="2019-07-31T16:09:00Z">
            <w:rPr>
              <w:b/>
            </w:rPr>
          </w:rPrChange>
        </w:rPr>
        <w:t>168</w:t>
      </w:r>
      <w:r w:rsidRPr="0081723F">
        <w:rPr>
          <w:rFonts w:ascii="Arial" w:hAnsi="Arial" w:cs="Arial"/>
          <w:sz w:val="22"/>
          <w:szCs w:val="22"/>
          <w:rPrChange w:id="611" w:author="Guo, Shicheng" w:date="2019-07-31T16:09:00Z">
            <w:rPr/>
          </w:rPrChange>
        </w:rPr>
        <w:t>(5): p. 758-774.</w:t>
      </w:r>
    </w:p>
    <w:p w14:paraId="4D6D645E" w14:textId="77777777" w:rsidR="00433C17" w:rsidRPr="0081723F" w:rsidRDefault="00433C17" w:rsidP="00433C17">
      <w:pPr>
        <w:pStyle w:val="EndNoteBibliography"/>
        <w:ind w:left="720" w:hanging="720"/>
        <w:rPr>
          <w:rFonts w:ascii="Arial" w:hAnsi="Arial" w:cs="Arial"/>
          <w:sz w:val="22"/>
          <w:szCs w:val="22"/>
          <w:rPrChange w:id="612" w:author="Guo, Shicheng" w:date="2019-07-31T16:09:00Z">
            <w:rPr/>
          </w:rPrChange>
        </w:rPr>
      </w:pPr>
      <w:r w:rsidRPr="0081723F">
        <w:rPr>
          <w:rFonts w:ascii="Arial" w:hAnsi="Arial" w:cs="Arial"/>
          <w:sz w:val="22"/>
          <w:szCs w:val="22"/>
          <w:rPrChange w:id="613" w:author="Guo, Shicheng" w:date="2019-07-31T16:09:00Z">
            <w:rPr/>
          </w:rPrChange>
        </w:rPr>
        <w:t>21.</w:t>
      </w:r>
      <w:r w:rsidRPr="0081723F">
        <w:rPr>
          <w:rFonts w:ascii="Arial" w:hAnsi="Arial" w:cs="Arial"/>
          <w:sz w:val="22"/>
          <w:szCs w:val="22"/>
          <w:rPrChange w:id="614" w:author="Guo, Shicheng" w:date="2019-07-31T16:09:00Z">
            <w:rPr/>
          </w:rPrChange>
        </w:rPr>
        <w:tab/>
        <w:t xml:space="preserve">Straussman, R., et al., </w:t>
      </w:r>
      <w:r w:rsidRPr="0081723F">
        <w:rPr>
          <w:rFonts w:ascii="Arial" w:hAnsi="Arial" w:cs="Arial"/>
          <w:i/>
          <w:sz w:val="22"/>
          <w:szCs w:val="22"/>
          <w:rPrChange w:id="615" w:author="Guo, Shicheng" w:date="2019-07-31T16:09:00Z">
            <w:rPr>
              <w:i/>
            </w:rPr>
          </w:rPrChange>
        </w:rPr>
        <w:t>Developmental programming of CpG island methylation profiles in the human genome.</w:t>
      </w:r>
      <w:r w:rsidRPr="0081723F">
        <w:rPr>
          <w:rFonts w:ascii="Arial" w:hAnsi="Arial" w:cs="Arial"/>
          <w:sz w:val="22"/>
          <w:szCs w:val="22"/>
          <w:rPrChange w:id="616" w:author="Guo, Shicheng" w:date="2019-07-31T16:09:00Z">
            <w:rPr/>
          </w:rPrChange>
        </w:rPr>
        <w:t xml:space="preserve"> Nat Struct Mol Biol, 2009. </w:t>
      </w:r>
      <w:r w:rsidRPr="0081723F">
        <w:rPr>
          <w:rFonts w:ascii="Arial" w:hAnsi="Arial" w:cs="Arial"/>
          <w:b/>
          <w:sz w:val="22"/>
          <w:szCs w:val="22"/>
          <w:rPrChange w:id="617" w:author="Guo, Shicheng" w:date="2019-07-31T16:09:00Z">
            <w:rPr>
              <w:b/>
            </w:rPr>
          </w:rPrChange>
        </w:rPr>
        <w:t>16</w:t>
      </w:r>
      <w:r w:rsidRPr="0081723F">
        <w:rPr>
          <w:rFonts w:ascii="Arial" w:hAnsi="Arial" w:cs="Arial"/>
          <w:sz w:val="22"/>
          <w:szCs w:val="22"/>
          <w:rPrChange w:id="618" w:author="Guo, Shicheng" w:date="2019-07-31T16:09:00Z">
            <w:rPr/>
          </w:rPrChange>
        </w:rPr>
        <w:t>(5): p. 564-71.</w:t>
      </w:r>
    </w:p>
    <w:p w14:paraId="1EB6E0DE" w14:textId="77777777" w:rsidR="00433C17" w:rsidRPr="0081723F" w:rsidRDefault="00433C17" w:rsidP="00433C17">
      <w:pPr>
        <w:pStyle w:val="EndNoteBibliography"/>
        <w:ind w:left="720" w:hanging="720"/>
        <w:rPr>
          <w:rFonts w:ascii="Arial" w:hAnsi="Arial" w:cs="Arial"/>
          <w:sz w:val="22"/>
          <w:szCs w:val="22"/>
          <w:rPrChange w:id="619" w:author="Guo, Shicheng" w:date="2019-07-31T16:09:00Z">
            <w:rPr/>
          </w:rPrChange>
        </w:rPr>
      </w:pPr>
      <w:r w:rsidRPr="0081723F">
        <w:rPr>
          <w:rFonts w:ascii="Arial" w:hAnsi="Arial" w:cs="Arial"/>
          <w:sz w:val="22"/>
          <w:szCs w:val="22"/>
          <w:rPrChange w:id="620" w:author="Guo, Shicheng" w:date="2019-07-31T16:09:00Z">
            <w:rPr/>
          </w:rPrChange>
        </w:rPr>
        <w:t>22.</w:t>
      </w:r>
      <w:r w:rsidRPr="0081723F">
        <w:rPr>
          <w:rFonts w:ascii="Arial" w:hAnsi="Arial" w:cs="Arial"/>
          <w:sz w:val="22"/>
          <w:szCs w:val="22"/>
          <w:rPrChange w:id="621" w:author="Guo, Shicheng" w:date="2019-07-31T16:09:00Z">
            <w:rPr/>
          </w:rPrChange>
        </w:rPr>
        <w:tab/>
        <w:t xml:space="preserve">Swami, T. and H.C. Weber, </w:t>
      </w:r>
      <w:r w:rsidRPr="0081723F">
        <w:rPr>
          <w:rFonts w:ascii="Arial" w:hAnsi="Arial" w:cs="Arial"/>
          <w:i/>
          <w:sz w:val="22"/>
          <w:szCs w:val="22"/>
          <w:rPrChange w:id="622" w:author="Guo, Shicheng" w:date="2019-07-31T16:09:00Z">
            <w:rPr>
              <w:i/>
            </w:rPr>
          </w:rPrChange>
        </w:rPr>
        <w:t>Updates on the biology of serotonin and tryptophan hydroxylase.</w:t>
      </w:r>
      <w:r w:rsidRPr="0081723F">
        <w:rPr>
          <w:rFonts w:ascii="Arial" w:hAnsi="Arial" w:cs="Arial"/>
          <w:sz w:val="22"/>
          <w:szCs w:val="22"/>
          <w:rPrChange w:id="623" w:author="Guo, Shicheng" w:date="2019-07-31T16:09:00Z">
            <w:rPr/>
          </w:rPrChange>
        </w:rPr>
        <w:t xml:space="preserve"> Curr Opin Endocrinol Diabetes Obes, 2018. </w:t>
      </w:r>
      <w:r w:rsidRPr="0081723F">
        <w:rPr>
          <w:rFonts w:ascii="Arial" w:hAnsi="Arial" w:cs="Arial"/>
          <w:b/>
          <w:sz w:val="22"/>
          <w:szCs w:val="22"/>
          <w:rPrChange w:id="624" w:author="Guo, Shicheng" w:date="2019-07-31T16:09:00Z">
            <w:rPr>
              <w:b/>
            </w:rPr>
          </w:rPrChange>
        </w:rPr>
        <w:t>25</w:t>
      </w:r>
      <w:r w:rsidRPr="0081723F">
        <w:rPr>
          <w:rFonts w:ascii="Arial" w:hAnsi="Arial" w:cs="Arial"/>
          <w:sz w:val="22"/>
          <w:szCs w:val="22"/>
          <w:rPrChange w:id="625" w:author="Guo, Shicheng" w:date="2019-07-31T16:09:00Z">
            <w:rPr/>
          </w:rPrChange>
        </w:rPr>
        <w:t>(1): p. 12-21.</w:t>
      </w:r>
    </w:p>
    <w:p w14:paraId="441046B1" w14:textId="77777777" w:rsidR="00433C17" w:rsidRPr="0081723F" w:rsidRDefault="00433C17" w:rsidP="00433C17">
      <w:pPr>
        <w:pStyle w:val="EndNoteBibliography"/>
        <w:ind w:left="720" w:hanging="720"/>
        <w:rPr>
          <w:rFonts w:ascii="Arial" w:hAnsi="Arial" w:cs="Arial"/>
          <w:sz w:val="22"/>
          <w:szCs w:val="22"/>
          <w:rPrChange w:id="626" w:author="Guo, Shicheng" w:date="2019-07-31T16:09:00Z">
            <w:rPr/>
          </w:rPrChange>
        </w:rPr>
      </w:pPr>
      <w:r w:rsidRPr="0081723F">
        <w:rPr>
          <w:rFonts w:ascii="Arial" w:hAnsi="Arial" w:cs="Arial"/>
          <w:sz w:val="22"/>
          <w:szCs w:val="22"/>
          <w:rPrChange w:id="627" w:author="Guo, Shicheng" w:date="2019-07-31T16:09:00Z">
            <w:rPr/>
          </w:rPrChange>
        </w:rPr>
        <w:t>23.</w:t>
      </w:r>
      <w:r w:rsidRPr="0081723F">
        <w:rPr>
          <w:rFonts w:ascii="Arial" w:hAnsi="Arial" w:cs="Arial"/>
          <w:sz w:val="22"/>
          <w:szCs w:val="22"/>
          <w:rPrChange w:id="628" w:author="Guo, Shicheng" w:date="2019-07-31T16:09:00Z">
            <w:rPr/>
          </w:rPrChange>
        </w:rPr>
        <w:tab/>
        <w:t xml:space="preserve">Xiaolong, G., et al., </w:t>
      </w:r>
      <w:r w:rsidRPr="0081723F">
        <w:rPr>
          <w:rFonts w:ascii="Arial" w:hAnsi="Arial" w:cs="Arial"/>
          <w:i/>
          <w:sz w:val="22"/>
          <w:szCs w:val="22"/>
          <w:rPrChange w:id="629" w:author="Guo, Shicheng" w:date="2019-07-31T16:09:00Z">
            <w:rPr>
              <w:i/>
            </w:rPr>
          </w:rPrChange>
        </w:rPr>
        <w:t>Intestinal Crosstalk between Microbiota and Serotonin and its Impact on Gut Motility.</w:t>
      </w:r>
      <w:r w:rsidRPr="0081723F">
        <w:rPr>
          <w:rFonts w:ascii="Arial" w:hAnsi="Arial" w:cs="Arial"/>
          <w:sz w:val="22"/>
          <w:szCs w:val="22"/>
          <w:rPrChange w:id="630" w:author="Guo, Shicheng" w:date="2019-07-31T16:09:00Z">
            <w:rPr/>
          </w:rPrChange>
        </w:rPr>
        <w:t xml:space="preserve"> Current Pharmaceutical Biotechnology, 2018. </w:t>
      </w:r>
      <w:r w:rsidRPr="0081723F">
        <w:rPr>
          <w:rFonts w:ascii="Arial" w:hAnsi="Arial" w:cs="Arial"/>
          <w:b/>
          <w:sz w:val="22"/>
          <w:szCs w:val="22"/>
          <w:rPrChange w:id="631" w:author="Guo, Shicheng" w:date="2019-07-31T16:09:00Z">
            <w:rPr>
              <w:b/>
            </w:rPr>
          </w:rPrChange>
        </w:rPr>
        <w:t>19</w:t>
      </w:r>
      <w:r w:rsidRPr="0081723F">
        <w:rPr>
          <w:rFonts w:ascii="Arial" w:hAnsi="Arial" w:cs="Arial"/>
          <w:sz w:val="22"/>
          <w:szCs w:val="22"/>
          <w:rPrChange w:id="632" w:author="Guo, Shicheng" w:date="2019-07-31T16:09:00Z">
            <w:rPr/>
          </w:rPrChange>
        </w:rPr>
        <w:t>(3): p. 190-195.</w:t>
      </w:r>
    </w:p>
    <w:p w14:paraId="7F73E87B" w14:textId="77777777" w:rsidR="00433C17" w:rsidRPr="0081723F" w:rsidRDefault="00433C17" w:rsidP="00433C17">
      <w:pPr>
        <w:pStyle w:val="EndNoteBibliography"/>
        <w:ind w:left="720" w:hanging="720"/>
        <w:rPr>
          <w:rFonts w:ascii="Arial" w:hAnsi="Arial" w:cs="Arial"/>
          <w:sz w:val="22"/>
          <w:szCs w:val="22"/>
          <w:rPrChange w:id="633" w:author="Guo, Shicheng" w:date="2019-07-31T16:09:00Z">
            <w:rPr/>
          </w:rPrChange>
        </w:rPr>
      </w:pPr>
      <w:r w:rsidRPr="0081723F">
        <w:rPr>
          <w:rFonts w:ascii="Arial" w:hAnsi="Arial" w:cs="Arial"/>
          <w:sz w:val="22"/>
          <w:szCs w:val="22"/>
          <w:rPrChange w:id="634" w:author="Guo, Shicheng" w:date="2019-07-31T16:09:00Z">
            <w:rPr/>
          </w:rPrChange>
        </w:rPr>
        <w:t>24.</w:t>
      </w:r>
      <w:r w:rsidRPr="0081723F">
        <w:rPr>
          <w:rFonts w:ascii="Arial" w:hAnsi="Arial" w:cs="Arial"/>
          <w:sz w:val="22"/>
          <w:szCs w:val="22"/>
          <w:rPrChange w:id="635" w:author="Guo, Shicheng" w:date="2019-07-31T16:09:00Z">
            <w:rPr/>
          </w:rPrChange>
        </w:rPr>
        <w:tab/>
        <w:t xml:space="preserve">Berke, J.D., </w:t>
      </w:r>
      <w:r w:rsidRPr="0081723F">
        <w:rPr>
          <w:rFonts w:ascii="Arial" w:hAnsi="Arial" w:cs="Arial"/>
          <w:i/>
          <w:sz w:val="22"/>
          <w:szCs w:val="22"/>
          <w:rPrChange w:id="636" w:author="Guo, Shicheng" w:date="2019-07-31T16:09:00Z">
            <w:rPr>
              <w:i/>
            </w:rPr>
          </w:rPrChange>
        </w:rPr>
        <w:t>What does dopamine mean?</w:t>
      </w:r>
      <w:r w:rsidRPr="0081723F">
        <w:rPr>
          <w:rFonts w:ascii="Arial" w:hAnsi="Arial" w:cs="Arial"/>
          <w:sz w:val="22"/>
          <w:szCs w:val="22"/>
          <w:rPrChange w:id="637" w:author="Guo, Shicheng" w:date="2019-07-31T16:09:00Z">
            <w:rPr/>
          </w:rPrChange>
        </w:rPr>
        <w:t xml:space="preserve"> Nat Neurosci, 2018. </w:t>
      </w:r>
      <w:r w:rsidRPr="0081723F">
        <w:rPr>
          <w:rFonts w:ascii="Arial" w:hAnsi="Arial" w:cs="Arial"/>
          <w:b/>
          <w:sz w:val="22"/>
          <w:szCs w:val="22"/>
          <w:rPrChange w:id="638" w:author="Guo, Shicheng" w:date="2019-07-31T16:09:00Z">
            <w:rPr>
              <w:b/>
            </w:rPr>
          </w:rPrChange>
        </w:rPr>
        <w:t>21</w:t>
      </w:r>
      <w:r w:rsidRPr="0081723F">
        <w:rPr>
          <w:rFonts w:ascii="Arial" w:hAnsi="Arial" w:cs="Arial"/>
          <w:sz w:val="22"/>
          <w:szCs w:val="22"/>
          <w:rPrChange w:id="639" w:author="Guo, Shicheng" w:date="2019-07-31T16:09:00Z">
            <w:rPr/>
          </w:rPrChange>
        </w:rPr>
        <w:t>(6): p. 787-793.</w:t>
      </w:r>
    </w:p>
    <w:p w14:paraId="7EE29901" w14:textId="77777777" w:rsidR="00433C17" w:rsidRPr="0081723F" w:rsidRDefault="00433C17" w:rsidP="00433C17">
      <w:pPr>
        <w:pStyle w:val="EndNoteBibliography"/>
        <w:ind w:left="720" w:hanging="720"/>
        <w:rPr>
          <w:rFonts w:ascii="Arial" w:hAnsi="Arial" w:cs="Arial"/>
          <w:sz w:val="22"/>
          <w:szCs w:val="22"/>
          <w:rPrChange w:id="640" w:author="Guo, Shicheng" w:date="2019-07-31T16:09:00Z">
            <w:rPr/>
          </w:rPrChange>
        </w:rPr>
      </w:pPr>
      <w:r w:rsidRPr="0081723F">
        <w:rPr>
          <w:rFonts w:ascii="Arial" w:hAnsi="Arial" w:cs="Arial"/>
          <w:sz w:val="22"/>
          <w:szCs w:val="22"/>
          <w:rPrChange w:id="641" w:author="Guo, Shicheng" w:date="2019-07-31T16:09:00Z">
            <w:rPr/>
          </w:rPrChange>
        </w:rPr>
        <w:t>25.</w:t>
      </w:r>
      <w:r w:rsidRPr="0081723F">
        <w:rPr>
          <w:rFonts w:ascii="Arial" w:hAnsi="Arial" w:cs="Arial"/>
          <w:sz w:val="22"/>
          <w:szCs w:val="22"/>
          <w:rPrChange w:id="642" w:author="Guo, Shicheng" w:date="2019-07-31T16:09:00Z">
            <w:rPr/>
          </w:rPrChange>
        </w:rPr>
        <w:tab/>
        <w:t xml:space="preserve">Deng, Y., et al., </w:t>
      </w:r>
      <w:r w:rsidRPr="0081723F">
        <w:rPr>
          <w:rFonts w:ascii="Arial" w:hAnsi="Arial" w:cs="Arial"/>
          <w:i/>
          <w:sz w:val="22"/>
          <w:szCs w:val="22"/>
          <w:rPrChange w:id="643" w:author="Guo, Shicheng" w:date="2019-07-31T16:09:00Z">
            <w:rPr>
              <w:i/>
            </w:rPr>
          </w:rPrChange>
        </w:rPr>
        <w:t>Cloning and characterization of a novel human alcohol dehydrogenase gene (ADHFe1).</w:t>
      </w:r>
      <w:r w:rsidRPr="0081723F">
        <w:rPr>
          <w:rFonts w:ascii="Arial" w:hAnsi="Arial" w:cs="Arial"/>
          <w:sz w:val="22"/>
          <w:szCs w:val="22"/>
          <w:rPrChange w:id="644" w:author="Guo, Shicheng" w:date="2019-07-31T16:09:00Z">
            <w:rPr/>
          </w:rPrChange>
        </w:rPr>
        <w:t xml:space="preserve"> DNA Seq, 2002. </w:t>
      </w:r>
      <w:r w:rsidRPr="0081723F">
        <w:rPr>
          <w:rFonts w:ascii="Arial" w:hAnsi="Arial" w:cs="Arial"/>
          <w:b/>
          <w:sz w:val="22"/>
          <w:szCs w:val="22"/>
          <w:rPrChange w:id="645" w:author="Guo, Shicheng" w:date="2019-07-31T16:09:00Z">
            <w:rPr>
              <w:b/>
            </w:rPr>
          </w:rPrChange>
        </w:rPr>
        <w:t>13</w:t>
      </w:r>
      <w:r w:rsidRPr="0081723F">
        <w:rPr>
          <w:rFonts w:ascii="Arial" w:hAnsi="Arial" w:cs="Arial"/>
          <w:sz w:val="22"/>
          <w:szCs w:val="22"/>
          <w:rPrChange w:id="646" w:author="Guo, Shicheng" w:date="2019-07-31T16:09:00Z">
            <w:rPr/>
          </w:rPrChange>
        </w:rPr>
        <w:t>(5): p. 301-6.</w:t>
      </w:r>
    </w:p>
    <w:p w14:paraId="72B1CF56" w14:textId="77777777" w:rsidR="00433C17" w:rsidRPr="0081723F" w:rsidRDefault="00433C17" w:rsidP="00433C17">
      <w:pPr>
        <w:pStyle w:val="EndNoteBibliography"/>
        <w:ind w:left="720" w:hanging="720"/>
        <w:rPr>
          <w:rFonts w:ascii="Arial" w:hAnsi="Arial" w:cs="Arial"/>
          <w:sz w:val="22"/>
          <w:szCs w:val="22"/>
          <w:rPrChange w:id="647" w:author="Guo, Shicheng" w:date="2019-07-31T16:09:00Z">
            <w:rPr/>
          </w:rPrChange>
        </w:rPr>
      </w:pPr>
      <w:r w:rsidRPr="0081723F">
        <w:rPr>
          <w:rFonts w:ascii="Arial" w:hAnsi="Arial" w:cs="Arial"/>
          <w:sz w:val="22"/>
          <w:szCs w:val="22"/>
          <w:rPrChange w:id="648" w:author="Guo, Shicheng" w:date="2019-07-31T16:09:00Z">
            <w:rPr/>
          </w:rPrChange>
        </w:rPr>
        <w:t>26.</w:t>
      </w:r>
      <w:r w:rsidRPr="0081723F">
        <w:rPr>
          <w:rFonts w:ascii="Arial" w:hAnsi="Arial" w:cs="Arial"/>
          <w:sz w:val="22"/>
          <w:szCs w:val="22"/>
          <w:rPrChange w:id="649" w:author="Guo, Shicheng" w:date="2019-07-31T16:09:00Z">
            <w:rPr/>
          </w:rPrChange>
        </w:rPr>
        <w:tab/>
        <w:t xml:space="preserve">Tae, C.H., et al., </w:t>
      </w:r>
      <w:r w:rsidRPr="0081723F">
        <w:rPr>
          <w:rFonts w:ascii="Arial" w:hAnsi="Arial" w:cs="Arial"/>
          <w:i/>
          <w:sz w:val="22"/>
          <w:szCs w:val="22"/>
          <w:rPrChange w:id="650" w:author="Guo, Shicheng" w:date="2019-07-31T16:09:00Z">
            <w:rPr>
              <w:i/>
            </w:rPr>
          </w:rPrChange>
        </w:rPr>
        <w:t>Alcohol dehydrogenase, iron containing, 1 promoter hypermethylation associated with colorectal cancer differentiation.</w:t>
      </w:r>
      <w:r w:rsidRPr="0081723F">
        <w:rPr>
          <w:rFonts w:ascii="Arial" w:hAnsi="Arial" w:cs="Arial"/>
          <w:sz w:val="22"/>
          <w:szCs w:val="22"/>
          <w:rPrChange w:id="651" w:author="Guo, Shicheng" w:date="2019-07-31T16:09:00Z">
            <w:rPr/>
          </w:rPrChange>
        </w:rPr>
        <w:t xml:space="preserve"> BMC Cancer, 2013. </w:t>
      </w:r>
      <w:r w:rsidRPr="0081723F">
        <w:rPr>
          <w:rFonts w:ascii="Arial" w:hAnsi="Arial" w:cs="Arial"/>
          <w:b/>
          <w:sz w:val="22"/>
          <w:szCs w:val="22"/>
          <w:rPrChange w:id="652" w:author="Guo, Shicheng" w:date="2019-07-31T16:09:00Z">
            <w:rPr>
              <w:b/>
            </w:rPr>
          </w:rPrChange>
        </w:rPr>
        <w:t>13</w:t>
      </w:r>
      <w:r w:rsidRPr="0081723F">
        <w:rPr>
          <w:rFonts w:ascii="Arial" w:hAnsi="Arial" w:cs="Arial"/>
          <w:sz w:val="22"/>
          <w:szCs w:val="22"/>
          <w:rPrChange w:id="653" w:author="Guo, Shicheng" w:date="2019-07-31T16:09:00Z">
            <w:rPr/>
          </w:rPrChange>
        </w:rPr>
        <w:t>: p. 142.</w:t>
      </w:r>
    </w:p>
    <w:p w14:paraId="17E38875" w14:textId="77777777" w:rsidR="00433C17" w:rsidRPr="0081723F" w:rsidRDefault="00433C17" w:rsidP="00433C17">
      <w:pPr>
        <w:pStyle w:val="EndNoteBibliography"/>
        <w:ind w:left="720" w:hanging="720"/>
        <w:rPr>
          <w:rFonts w:ascii="Arial" w:hAnsi="Arial" w:cs="Arial"/>
          <w:sz w:val="22"/>
          <w:szCs w:val="22"/>
          <w:rPrChange w:id="654" w:author="Guo, Shicheng" w:date="2019-07-31T16:09:00Z">
            <w:rPr/>
          </w:rPrChange>
        </w:rPr>
      </w:pPr>
      <w:r w:rsidRPr="0081723F">
        <w:rPr>
          <w:rFonts w:ascii="Arial" w:hAnsi="Arial" w:cs="Arial"/>
          <w:sz w:val="22"/>
          <w:szCs w:val="22"/>
          <w:rPrChange w:id="655" w:author="Guo, Shicheng" w:date="2019-07-31T16:09:00Z">
            <w:rPr/>
          </w:rPrChange>
        </w:rPr>
        <w:t>27.</w:t>
      </w:r>
      <w:r w:rsidRPr="0081723F">
        <w:rPr>
          <w:rFonts w:ascii="Arial" w:hAnsi="Arial" w:cs="Arial"/>
          <w:sz w:val="22"/>
          <w:szCs w:val="22"/>
          <w:rPrChange w:id="656" w:author="Guo, Shicheng" w:date="2019-07-31T16:09:00Z">
            <w:rPr/>
          </w:rPrChange>
        </w:rPr>
        <w:tab/>
        <w:t xml:space="preserve">Wang, D., et al., </w:t>
      </w:r>
      <w:r w:rsidRPr="0081723F">
        <w:rPr>
          <w:rFonts w:ascii="Arial" w:hAnsi="Arial" w:cs="Arial"/>
          <w:i/>
          <w:sz w:val="22"/>
          <w:szCs w:val="22"/>
          <w:rPrChange w:id="657" w:author="Guo, Shicheng" w:date="2019-07-31T16:09:00Z">
            <w:rPr>
              <w:i/>
            </w:rPr>
          </w:rPrChange>
        </w:rPr>
        <w:t>IMA: an R package for high-throughput analysis of Illumina's 450K Infinium methylation data.</w:t>
      </w:r>
      <w:r w:rsidRPr="0081723F">
        <w:rPr>
          <w:rFonts w:ascii="Arial" w:hAnsi="Arial" w:cs="Arial"/>
          <w:sz w:val="22"/>
          <w:szCs w:val="22"/>
          <w:rPrChange w:id="658" w:author="Guo, Shicheng" w:date="2019-07-31T16:09:00Z">
            <w:rPr/>
          </w:rPrChange>
        </w:rPr>
        <w:t xml:space="preserve"> Bioinformatics, 2012. </w:t>
      </w:r>
      <w:r w:rsidRPr="0081723F">
        <w:rPr>
          <w:rFonts w:ascii="Arial" w:hAnsi="Arial" w:cs="Arial"/>
          <w:b/>
          <w:sz w:val="22"/>
          <w:szCs w:val="22"/>
          <w:rPrChange w:id="659" w:author="Guo, Shicheng" w:date="2019-07-31T16:09:00Z">
            <w:rPr>
              <w:b/>
            </w:rPr>
          </w:rPrChange>
        </w:rPr>
        <w:t>28</w:t>
      </w:r>
      <w:r w:rsidRPr="0081723F">
        <w:rPr>
          <w:rFonts w:ascii="Arial" w:hAnsi="Arial" w:cs="Arial"/>
          <w:sz w:val="22"/>
          <w:szCs w:val="22"/>
          <w:rPrChange w:id="660" w:author="Guo, Shicheng" w:date="2019-07-31T16:09:00Z">
            <w:rPr/>
          </w:rPrChange>
        </w:rPr>
        <w:t>(5): p. 729-30.</w:t>
      </w:r>
    </w:p>
    <w:p w14:paraId="24AC094D" w14:textId="77777777" w:rsidR="00433C17" w:rsidRPr="0081723F" w:rsidRDefault="00433C17" w:rsidP="00433C17">
      <w:pPr>
        <w:pStyle w:val="EndNoteBibliography"/>
        <w:ind w:left="720" w:hanging="720"/>
        <w:rPr>
          <w:rFonts w:ascii="Arial" w:hAnsi="Arial" w:cs="Arial"/>
          <w:sz w:val="22"/>
          <w:szCs w:val="22"/>
          <w:rPrChange w:id="661" w:author="Guo, Shicheng" w:date="2019-07-31T16:09:00Z">
            <w:rPr/>
          </w:rPrChange>
        </w:rPr>
      </w:pPr>
      <w:r w:rsidRPr="0081723F">
        <w:rPr>
          <w:rFonts w:ascii="Arial" w:hAnsi="Arial" w:cs="Arial"/>
          <w:sz w:val="22"/>
          <w:szCs w:val="22"/>
          <w:rPrChange w:id="662" w:author="Guo, Shicheng" w:date="2019-07-31T16:09:00Z">
            <w:rPr/>
          </w:rPrChange>
        </w:rPr>
        <w:t>28.</w:t>
      </w:r>
      <w:r w:rsidRPr="0081723F">
        <w:rPr>
          <w:rFonts w:ascii="Arial" w:hAnsi="Arial" w:cs="Arial"/>
          <w:sz w:val="22"/>
          <w:szCs w:val="22"/>
          <w:rPrChange w:id="663" w:author="Guo, Shicheng" w:date="2019-07-31T16:09:00Z">
            <w:rPr/>
          </w:rPrChange>
        </w:rPr>
        <w:tab/>
        <w:t xml:space="preserve">Qu, X., et al., </w:t>
      </w:r>
      <w:r w:rsidRPr="0081723F">
        <w:rPr>
          <w:rFonts w:ascii="Arial" w:hAnsi="Arial" w:cs="Arial"/>
          <w:i/>
          <w:sz w:val="22"/>
          <w:szCs w:val="22"/>
          <w:rPrChange w:id="664" w:author="Guo, Shicheng" w:date="2019-07-31T16:09:00Z">
            <w:rPr>
              <w:i/>
            </w:rPr>
          </w:rPrChange>
        </w:rPr>
        <w:t>Integrated genomic analysis of colorectal cancer progression reveals activation of EGFR through demethylation of the EREG promoter.</w:t>
      </w:r>
      <w:r w:rsidRPr="0081723F">
        <w:rPr>
          <w:rFonts w:ascii="Arial" w:hAnsi="Arial" w:cs="Arial"/>
          <w:sz w:val="22"/>
          <w:szCs w:val="22"/>
          <w:rPrChange w:id="665" w:author="Guo, Shicheng" w:date="2019-07-31T16:09:00Z">
            <w:rPr/>
          </w:rPrChange>
        </w:rPr>
        <w:t xml:space="preserve"> Oncogene, 2016. </w:t>
      </w:r>
      <w:r w:rsidRPr="0081723F">
        <w:rPr>
          <w:rFonts w:ascii="Arial" w:hAnsi="Arial" w:cs="Arial"/>
          <w:b/>
          <w:sz w:val="22"/>
          <w:szCs w:val="22"/>
          <w:rPrChange w:id="666" w:author="Guo, Shicheng" w:date="2019-07-31T16:09:00Z">
            <w:rPr>
              <w:b/>
            </w:rPr>
          </w:rPrChange>
        </w:rPr>
        <w:t>35</w:t>
      </w:r>
      <w:r w:rsidRPr="0081723F">
        <w:rPr>
          <w:rFonts w:ascii="Arial" w:hAnsi="Arial" w:cs="Arial"/>
          <w:sz w:val="22"/>
          <w:szCs w:val="22"/>
          <w:rPrChange w:id="667" w:author="Guo, Shicheng" w:date="2019-07-31T16:09:00Z">
            <w:rPr/>
          </w:rPrChange>
        </w:rPr>
        <w:t>(50): p. 6403-6415.</w:t>
      </w:r>
    </w:p>
    <w:p w14:paraId="10BAE710" w14:textId="77777777" w:rsidR="00433C17" w:rsidRPr="0081723F" w:rsidRDefault="00433C17" w:rsidP="00433C17">
      <w:pPr>
        <w:pStyle w:val="EndNoteBibliography"/>
        <w:ind w:left="720" w:hanging="720"/>
        <w:rPr>
          <w:rFonts w:ascii="Arial" w:hAnsi="Arial" w:cs="Arial"/>
          <w:sz w:val="22"/>
          <w:szCs w:val="22"/>
          <w:rPrChange w:id="668" w:author="Guo, Shicheng" w:date="2019-07-31T16:09:00Z">
            <w:rPr/>
          </w:rPrChange>
        </w:rPr>
      </w:pPr>
      <w:r w:rsidRPr="0081723F">
        <w:rPr>
          <w:rFonts w:ascii="Arial" w:hAnsi="Arial" w:cs="Arial"/>
          <w:sz w:val="22"/>
          <w:szCs w:val="22"/>
          <w:rPrChange w:id="669" w:author="Guo, Shicheng" w:date="2019-07-31T16:09:00Z">
            <w:rPr/>
          </w:rPrChange>
        </w:rPr>
        <w:t>29.</w:t>
      </w:r>
      <w:r w:rsidRPr="0081723F">
        <w:rPr>
          <w:rFonts w:ascii="Arial" w:hAnsi="Arial" w:cs="Arial"/>
          <w:sz w:val="22"/>
          <w:szCs w:val="22"/>
          <w:rPrChange w:id="670" w:author="Guo, Shicheng" w:date="2019-07-31T16:09:00Z">
            <w:rPr/>
          </w:rPrChange>
        </w:rPr>
        <w:tab/>
        <w:t xml:space="preserve">consortium, B., </w:t>
      </w:r>
      <w:r w:rsidRPr="0081723F">
        <w:rPr>
          <w:rFonts w:ascii="Arial" w:hAnsi="Arial" w:cs="Arial"/>
          <w:i/>
          <w:sz w:val="22"/>
          <w:szCs w:val="22"/>
          <w:rPrChange w:id="671" w:author="Guo, Shicheng" w:date="2019-07-31T16:09:00Z">
            <w:rPr>
              <w:i/>
            </w:rPr>
          </w:rPrChange>
        </w:rPr>
        <w:t>Quantitative comparison of DNA methylation assays for biomarker development and clinical applications.</w:t>
      </w:r>
      <w:r w:rsidRPr="0081723F">
        <w:rPr>
          <w:rFonts w:ascii="Arial" w:hAnsi="Arial" w:cs="Arial"/>
          <w:sz w:val="22"/>
          <w:szCs w:val="22"/>
          <w:rPrChange w:id="672" w:author="Guo, Shicheng" w:date="2019-07-31T16:09:00Z">
            <w:rPr/>
          </w:rPrChange>
        </w:rPr>
        <w:t xml:space="preserve"> Nat Biotechnol, 2016. </w:t>
      </w:r>
      <w:r w:rsidRPr="0081723F">
        <w:rPr>
          <w:rFonts w:ascii="Arial" w:hAnsi="Arial" w:cs="Arial"/>
          <w:b/>
          <w:sz w:val="22"/>
          <w:szCs w:val="22"/>
          <w:rPrChange w:id="673" w:author="Guo, Shicheng" w:date="2019-07-31T16:09:00Z">
            <w:rPr>
              <w:b/>
            </w:rPr>
          </w:rPrChange>
        </w:rPr>
        <w:t>34</w:t>
      </w:r>
      <w:r w:rsidRPr="0081723F">
        <w:rPr>
          <w:rFonts w:ascii="Arial" w:hAnsi="Arial" w:cs="Arial"/>
          <w:sz w:val="22"/>
          <w:szCs w:val="22"/>
          <w:rPrChange w:id="674" w:author="Guo, Shicheng" w:date="2019-07-31T16:09:00Z">
            <w:rPr/>
          </w:rPrChange>
        </w:rPr>
        <w:t>(7): p. 726-37.</w:t>
      </w:r>
    </w:p>
    <w:p w14:paraId="19C10396" w14:textId="77777777" w:rsidR="00433C17" w:rsidRPr="0081723F" w:rsidRDefault="00433C17" w:rsidP="00433C17">
      <w:pPr>
        <w:pStyle w:val="EndNoteBibliography"/>
        <w:ind w:left="720" w:hanging="720"/>
        <w:rPr>
          <w:rFonts w:ascii="Arial" w:hAnsi="Arial" w:cs="Arial"/>
          <w:sz w:val="22"/>
          <w:szCs w:val="22"/>
          <w:rPrChange w:id="675" w:author="Guo, Shicheng" w:date="2019-07-31T16:09:00Z">
            <w:rPr/>
          </w:rPrChange>
        </w:rPr>
      </w:pPr>
      <w:r w:rsidRPr="0081723F">
        <w:rPr>
          <w:rFonts w:ascii="Arial" w:hAnsi="Arial" w:cs="Arial"/>
          <w:sz w:val="22"/>
          <w:szCs w:val="22"/>
          <w:rPrChange w:id="676" w:author="Guo, Shicheng" w:date="2019-07-31T16:09:00Z">
            <w:rPr/>
          </w:rPrChange>
        </w:rPr>
        <w:t>30.</w:t>
      </w:r>
      <w:r w:rsidRPr="0081723F">
        <w:rPr>
          <w:rFonts w:ascii="Arial" w:hAnsi="Arial" w:cs="Arial"/>
          <w:sz w:val="22"/>
          <w:szCs w:val="22"/>
          <w:rPrChange w:id="677" w:author="Guo, Shicheng" w:date="2019-07-31T16:09:00Z">
            <w:rPr/>
          </w:rPrChange>
        </w:rPr>
        <w:tab/>
        <w:t xml:space="preserve">Kang, K., et al., </w:t>
      </w:r>
      <w:r w:rsidRPr="0081723F">
        <w:rPr>
          <w:rFonts w:ascii="Arial" w:hAnsi="Arial" w:cs="Arial"/>
          <w:i/>
          <w:sz w:val="22"/>
          <w:szCs w:val="22"/>
          <w:rPrChange w:id="678" w:author="Guo, Shicheng" w:date="2019-07-31T16:09:00Z">
            <w:rPr>
              <w:i/>
            </w:rPr>
          </w:rPrChange>
        </w:rPr>
        <w:t>A Genome-Wide Methylation Approach Identifies a New Hypermethylated Gene Panel in Ulcerative Colitis.</w:t>
      </w:r>
      <w:r w:rsidRPr="0081723F">
        <w:rPr>
          <w:rFonts w:ascii="Arial" w:hAnsi="Arial" w:cs="Arial"/>
          <w:sz w:val="22"/>
          <w:szCs w:val="22"/>
          <w:rPrChange w:id="679" w:author="Guo, Shicheng" w:date="2019-07-31T16:09:00Z">
            <w:rPr/>
          </w:rPrChange>
        </w:rPr>
        <w:t xml:space="preserve"> Int J Mol Sci, 2016. </w:t>
      </w:r>
      <w:r w:rsidRPr="0081723F">
        <w:rPr>
          <w:rFonts w:ascii="Arial" w:hAnsi="Arial" w:cs="Arial"/>
          <w:b/>
          <w:sz w:val="22"/>
          <w:szCs w:val="22"/>
          <w:rPrChange w:id="680" w:author="Guo, Shicheng" w:date="2019-07-31T16:09:00Z">
            <w:rPr>
              <w:b/>
            </w:rPr>
          </w:rPrChange>
        </w:rPr>
        <w:t>17</w:t>
      </w:r>
      <w:r w:rsidRPr="0081723F">
        <w:rPr>
          <w:rFonts w:ascii="Arial" w:hAnsi="Arial" w:cs="Arial"/>
          <w:sz w:val="22"/>
          <w:szCs w:val="22"/>
          <w:rPrChange w:id="681" w:author="Guo, Shicheng" w:date="2019-07-31T16:09:00Z">
            <w:rPr/>
          </w:rPrChange>
        </w:rPr>
        <w:t>(8).</w:t>
      </w:r>
    </w:p>
    <w:p w14:paraId="34C2A784" w14:textId="77777777" w:rsidR="00433C17" w:rsidRPr="0081723F" w:rsidRDefault="00433C17" w:rsidP="00433C17">
      <w:pPr>
        <w:pStyle w:val="EndNoteBibliography"/>
        <w:ind w:left="720" w:hanging="720"/>
        <w:rPr>
          <w:rFonts w:ascii="Arial" w:hAnsi="Arial" w:cs="Arial"/>
          <w:sz w:val="22"/>
          <w:szCs w:val="22"/>
          <w:rPrChange w:id="682" w:author="Guo, Shicheng" w:date="2019-07-31T16:09:00Z">
            <w:rPr/>
          </w:rPrChange>
        </w:rPr>
      </w:pPr>
      <w:r w:rsidRPr="0081723F">
        <w:rPr>
          <w:rFonts w:ascii="Arial" w:hAnsi="Arial" w:cs="Arial"/>
          <w:sz w:val="22"/>
          <w:szCs w:val="22"/>
          <w:rPrChange w:id="683" w:author="Guo, Shicheng" w:date="2019-07-31T16:09:00Z">
            <w:rPr/>
          </w:rPrChange>
        </w:rPr>
        <w:t>31.</w:t>
      </w:r>
      <w:r w:rsidRPr="0081723F">
        <w:rPr>
          <w:rFonts w:ascii="Arial" w:hAnsi="Arial" w:cs="Arial"/>
          <w:sz w:val="22"/>
          <w:szCs w:val="22"/>
          <w:rPrChange w:id="684" w:author="Guo, Shicheng" w:date="2019-07-31T16:09:00Z">
            <w:rPr/>
          </w:rPrChange>
        </w:rPr>
        <w:tab/>
        <w:t xml:space="preserve">Barrow, T.M., et al., </w:t>
      </w:r>
      <w:r w:rsidRPr="0081723F">
        <w:rPr>
          <w:rFonts w:ascii="Arial" w:hAnsi="Arial" w:cs="Arial"/>
          <w:i/>
          <w:sz w:val="22"/>
          <w:szCs w:val="22"/>
          <w:rPrChange w:id="685" w:author="Guo, Shicheng" w:date="2019-07-31T16:09:00Z">
            <w:rPr>
              <w:i/>
            </w:rPr>
          </w:rPrChange>
        </w:rPr>
        <w:t>Smoking is associated with hypermethylation of the APC 1A promoter in colorectal cancer: the ColoCare Study.</w:t>
      </w:r>
      <w:r w:rsidRPr="0081723F">
        <w:rPr>
          <w:rFonts w:ascii="Arial" w:hAnsi="Arial" w:cs="Arial"/>
          <w:sz w:val="22"/>
          <w:szCs w:val="22"/>
          <w:rPrChange w:id="686" w:author="Guo, Shicheng" w:date="2019-07-31T16:09:00Z">
            <w:rPr/>
          </w:rPrChange>
        </w:rPr>
        <w:t xml:space="preserve"> Journal of Pathology, 2017. </w:t>
      </w:r>
      <w:r w:rsidRPr="0081723F">
        <w:rPr>
          <w:rFonts w:ascii="Arial" w:hAnsi="Arial" w:cs="Arial"/>
          <w:b/>
          <w:sz w:val="22"/>
          <w:szCs w:val="22"/>
          <w:rPrChange w:id="687" w:author="Guo, Shicheng" w:date="2019-07-31T16:09:00Z">
            <w:rPr>
              <w:b/>
            </w:rPr>
          </w:rPrChange>
        </w:rPr>
        <w:t>243</w:t>
      </w:r>
      <w:r w:rsidRPr="0081723F">
        <w:rPr>
          <w:rFonts w:ascii="Arial" w:hAnsi="Arial" w:cs="Arial"/>
          <w:sz w:val="22"/>
          <w:szCs w:val="22"/>
          <w:rPrChange w:id="688" w:author="Guo, Shicheng" w:date="2019-07-31T16:09:00Z">
            <w:rPr/>
          </w:rPrChange>
        </w:rPr>
        <w:t>(3): p. 366-375.</w:t>
      </w:r>
    </w:p>
    <w:p w14:paraId="085F612E" w14:textId="77777777" w:rsidR="00433C17" w:rsidRPr="0081723F" w:rsidRDefault="00433C17" w:rsidP="00433C17">
      <w:pPr>
        <w:pStyle w:val="EndNoteBibliography"/>
        <w:ind w:left="720" w:hanging="720"/>
        <w:rPr>
          <w:rFonts w:ascii="Arial" w:hAnsi="Arial" w:cs="Arial"/>
          <w:sz w:val="22"/>
          <w:szCs w:val="22"/>
          <w:rPrChange w:id="689" w:author="Guo, Shicheng" w:date="2019-07-31T16:09:00Z">
            <w:rPr/>
          </w:rPrChange>
        </w:rPr>
      </w:pPr>
      <w:r w:rsidRPr="0081723F">
        <w:rPr>
          <w:rFonts w:ascii="Arial" w:hAnsi="Arial" w:cs="Arial"/>
          <w:sz w:val="22"/>
          <w:szCs w:val="22"/>
          <w:rPrChange w:id="690" w:author="Guo, Shicheng" w:date="2019-07-31T16:09:00Z">
            <w:rPr/>
          </w:rPrChange>
        </w:rPr>
        <w:t>32.</w:t>
      </w:r>
      <w:r w:rsidRPr="0081723F">
        <w:rPr>
          <w:rFonts w:ascii="Arial" w:hAnsi="Arial" w:cs="Arial"/>
          <w:sz w:val="22"/>
          <w:szCs w:val="22"/>
          <w:rPrChange w:id="691" w:author="Guo, Shicheng" w:date="2019-07-31T16:09:00Z">
            <w:rPr/>
          </w:rPrChange>
        </w:rPr>
        <w:tab/>
        <w:t xml:space="preserve">Damaso, E., et al., </w:t>
      </w:r>
      <w:r w:rsidRPr="0081723F">
        <w:rPr>
          <w:rFonts w:ascii="Arial" w:hAnsi="Arial" w:cs="Arial"/>
          <w:i/>
          <w:sz w:val="22"/>
          <w:szCs w:val="22"/>
          <w:rPrChange w:id="692" w:author="Guo, Shicheng" w:date="2019-07-31T16:09:00Z">
            <w:rPr>
              <w:i/>
            </w:rPr>
          </w:rPrChange>
        </w:rPr>
        <w:t>Primary constitutional MLH1 epimutations: a focal epigenetic event.</w:t>
      </w:r>
      <w:r w:rsidRPr="0081723F">
        <w:rPr>
          <w:rFonts w:ascii="Arial" w:hAnsi="Arial" w:cs="Arial"/>
          <w:sz w:val="22"/>
          <w:szCs w:val="22"/>
          <w:rPrChange w:id="693" w:author="Guo, Shicheng" w:date="2019-07-31T16:09:00Z">
            <w:rPr/>
          </w:rPrChange>
        </w:rPr>
        <w:t xml:space="preserve"> Br J Cancer, 2018. </w:t>
      </w:r>
      <w:r w:rsidRPr="0081723F">
        <w:rPr>
          <w:rFonts w:ascii="Arial" w:hAnsi="Arial" w:cs="Arial"/>
          <w:b/>
          <w:sz w:val="22"/>
          <w:szCs w:val="22"/>
          <w:rPrChange w:id="694" w:author="Guo, Shicheng" w:date="2019-07-31T16:09:00Z">
            <w:rPr>
              <w:b/>
            </w:rPr>
          </w:rPrChange>
        </w:rPr>
        <w:t>119</w:t>
      </w:r>
      <w:r w:rsidRPr="0081723F">
        <w:rPr>
          <w:rFonts w:ascii="Arial" w:hAnsi="Arial" w:cs="Arial"/>
          <w:sz w:val="22"/>
          <w:szCs w:val="22"/>
          <w:rPrChange w:id="695" w:author="Guo, Shicheng" w:date="2019-07-31T16:09:00Z">
            <w:rPr/>
          </w:rPrChange>
        </w:rPr>
        <w:t>(8): p. 978-987.</w:t>
      </w:r>
    </w:p>
    <w:p w14:paraId="4D17334A" w14:textId="77777777" w:rsidR="00433C17" w:rsidRPr="0081723F" w:rsidRDefault="00433C17" w:rsidP="00433C17">
      <w:pPr>
        <w:pStyle w:val="EndNoteBibliography"/>
        <w:ind w:left="720" w:hanging="720"/>
        <w:rPr>
          <w:rFonts w:ascii="Arial" w:hAnsi="Arial" w:cs="Arial"/>
          <w:sz w:val="22"/>
          <w:szCs w:val="22"/>
          <w:rPrChange w:id="696" w:author="Guo, Shicheng" w:date="2019-07-31T16:09:00Z">
            <w:rPr/>
          </w:rPrChange>
        </w:rPr>
      </w:pPr>
      <w:r w:rsidRPr="0081723F">
        <w:rPr>
          <w:rFonts w:ascii="Arial" w:hAnsi="Arial" w:cs="Arial"/>
          <w:sz w:val="22"/>
          <w:szCs w:val="22"/>
          <w:rPrChange w:id="697" w:author="Guo, Shicheng" w:date="2019-07-31T16:09:00Z">
            <w:rPr/>
          </w:rPrChange>
        </w:rPr>
        <w:t>33.</w:t>
      </w:r>
      <w:r w:rsidRPr="0081723F">
        <w:rPr>
          <w:rFonts w:ascii="Arial" w:hAnsi="Arial" w:cs="Arial"/>
          <w:sz w:val="22"/>
          <w:szCs w:val="22"/>
          <w:rPrChange w:id="698" w:author="Guo, Shicheng" w:date="2019-07-31T16:09:00Z">
            <w:rPr/>
          </w:rPrChange>
        </w:rPr>
        <w:tab/>
        <w:t xml:space="preserve">Bormann, F., et al., </w:t>
      </w:r>
      <w:r w:rsidRPr="0081723F">
        <w:rPr>
          <w:rFonts w:ascii="Arial" w:hAnsi="Arial" w:cs="Arial"/>
          <w:i/>
          <w:sz w:val="22"/>
          <w:szCs w:val="22"/>
          <w:rPrChange w:id="699" w:author="Guo, Shicheng" w:date="2019-07-31T16:09:00Z">
            <w:rPr>
              <w:i/>
            </w:rPr>
          </w:rPrChange>
        </w:rPr>
        <w:t>Cell-of-Origin DNA Methylation Signatures Are Maintained during Colorectal Carcinogenesis.</w:t>
      </w:r>
      <w:r w:rsidRPr="0081723F">
        <w:rPr>
          <w:rFonts w:ascii="Arial" w:hAnsi="Arial" w:cs="Arial"/>
          <w:sz w:val="22"/>
          <w:szCs w:val="22"/>
          <w:rPrChange w:id="700" w:author="Guo, Shicheng" w:date="2019-07-31T16:09:00Z">
            <w:rPr/>
          </w:rPrChange>
        </w:rPr>
        <w:t xml:space="preserve"> Cell Rep, 2018. </w:t>
      </w:r>
      <w:r w:rsidRPr="0081723F">
        <w:rPr>
          <w:rFonts w:ascii="Arial" w:hAnsi="Arial" w:cs="Arial"/>
          <w:b/>
          <w:sz w:val="22"/>
          <w:szCs w:val="22"/>
          <w:rPrChange w:id="701" w:author="Guo, Shicheng" w:date="2019-07-31T16:09:00Z">
            <w:rPr>
              <w:b/>
            </w:rPr>
          </w:rPrChange>
        </w:rPr>
        <w:t>23</w:t>
      </w:r>
      <w:r w:rsidRPr="0081723F">
        <w:rPr>
          <w:rFonts w:ascii="Arial" w:hAnsi="Arial" w:cs="Arial"/>
          <w:sz w:val="22"/>
          <w:szCs w:val="22"/>
          <w:rPrChange w:id="702" w:author="Guo, Shicheng" w:date="2019-07-31T16:09:00Z">
            <w:rPr/>
          </w:rPrChange>
        </w:rPr>
        <w:t>(11): p. 3407-3418.</w:t>
      </w:r>
    </w:p>
    <w:p w14:paraId="70B197AB" w14:textId="77777777" w:rsidR="00433C17" w:rsidRPr="0081723F" w:rsidRDefault="00433C17" w:rsidP="00433C17">
      <w:pPr>
        <w:pStyle w:val="EndNoteBibliography"/>
        <w:ind w:left="720" w:hanging="720"/>
        <w:rPr>
          <w:rFonts w:ascii="Arial" w:hAnsi="Arial" w:cs="Arial"/>
          <w:sz w:val="22"/>
          <w:szCs w:val="22"/>
          <w:rPrChange w:id="703" w:author="Guo, Shicheng" w:date="2019-07-31T16:09:00Z">
            <w:rPr/>
          </w:rPrChange>
        </w:rPr>
      </w:pPr>
      <w:r w:rsidRPr="0081723F">
        <w:rPr>
          <w:rFonts w:ascii="Arial" w:hAnsi="Arial" w:cs="Arial"/>
          <w:sz w:val="22"/>
          <w:szCs w:val="22"/>
          <w:rPrChange w:id="704" w:author="Guo, Shicheng" w:date="2019-07-31T16:09:00Z">
            <w:rPr/>
          </w:rPrChange>
        </w:rPr>
        <w:t>34.</w:t>
      </w:r>
      <w:r w:rsidRPr="0081723F">
        <w:rPr>
          <w:rFonts w:ascii="Arial" w:hAnsi="Arial" w:cs="Arial"/>
          <w:sz w:val="22"/>
          <w:szCs w:val="22"/>
          <w:rPrChange w:id="705" w:author="Guo, Shicheng" w:date="2019-07-31T16:09:00Z">
            <w:rPr/>
          </w:rPrChange>
        </w:rPr>
        <w:tab/>
        <w:t xml:space="preserve">Aryee, M.J., et al., </w:t>
      </w:r>
      <w:r w:rsidRPr="0081723F">
        <w:rPr>
          <w:rFonts w:ascii="Arial" w:hAnsi="Arial" w:cs="Arial"/>
          <w:i/>
          <w:sz w:val="22"/>
          <w:szCs w:val="22"/>
          <w:rPrChange w:id="706" w:author="Guo, Shicheng" w:date="2019-07-31T16:09:00Z">
            <w:rPr>
              <w:i/>
            </w:rPr>
          </w:rPrChange>
        </w:rPr>
        <w:t>Minfi: a flexible and comprehensive Bioconductor package for the analysis of Infinium DNA methylation microarrays.</w:t>
      </w:r>
      <w:r w:rsidRPr="0081723F">
        <w:rPr>
          <w:rFonts w:ascii="Arial" w:hAnsi="Arial" w:cs="Arial"/>
          <w:sz w:val="22"/>
          <w:szCs w:val="22"/>
          <w:rPrChange w:id="707" w:author="Guo, Shicheng" w:date="2019-07-31T16:09:00Z">
            <w:rPr/>
          </w:rPrChange>
        </w:rPr>
        <w:t xml:space="preserve"> Bioinformatics, 2014. </w:t>
      </w:r>
      <w:r w:rsidRPr="0081723F">
        <w:rPr>
          <w:rFonts w:ascii="Arial" w:hAnsi="Arial" w:cs="Arial"/>
          <w:b/>
          <w:sz w:val="22"/>
          <w:szCs w:val="22"/>
          <w:rPrChange w:id="708" w:author="Guo, Shicheng" w:date="2019-07-31T16:09:00Z">
            <w:rPr>
              <w:b/>
            </w:rPr>
          </w:rPrChange>
        </w:rPr>
        <w:t>30</w:t>
      </w:r>
      <w:r w:rsidRPr="0081723F">
        <w:rPr>
          <w:rFonts w:ascii="Arial" w:hAnsi="Arial" w:cs="Arial"/>
          <w:sz w:val="22"/>
          <w:szCs w:val="22"/>
          <w:rPrChange w:id="709" w:author="Guo, Shicheng" w:date="2019-07-31T16:09:00Z">
            <w:rPr/>
          </w:rPrChange>
        </w:rPr>
        <w:t>(10): p. 1363-9.</w:t>
      </w:r>
    </w:p>
    <w:p w14:paraId="74EE6F58" w14:textId="77777777" w:rsidR="00433C17" w:rsidRPr="0081723F" w:rsidRDefault="00433C17" w:rsidP="00433C17">
      <w:pPr>
        <w:pStyle w:val="EndNoteBibliography"/>
        <w:ind w:left="720" w:hanging="720"/>
        <w:rPr>
          <w:rFonts w:ascii="Arial" w:hAnsi="Arial" w:cs="Arial"/>
          <w:sz w:val="22"/>
          <w:szCs w:val="22"/>
          <w:rPrChange w:id="710" w:author="Guo, Shicheng" w:date="2019-07-31T16:09:00Z">
            <w:rPr/>
          </w:rPrChange>
        </w:rPr>
      </w:pPr>
      <w:r w:rsidRPr="0081723F">
        <w:rPr>
          <w:rFonts w:ascii="Arial" w:hAnsi="Arial" w:cs="Arial"/>
          <w:sz w:val="22"/>
          <w:szCs w:val="22"/>
          <w:rPrChange w:id="711" w:author="Guo, Shicheng" w:date="2019-07-31T16:09:00Z">
            <w:rPr/>
          </w:rPrChange>
        </w:rPr>
        <w:t>35.</w:t>
      </w:r>
      <w:r w:rsidRPr="0081723F">
        <w:rPr>
          <w:rFonts w:ascii="Arial" w:hAnsi="Arial" w:cs="Arial"/>
          <w:sz w:val="22"/>
          <w:szCs w:val="22"/>
          <w:rPrChange w:id="712" w:author="Guo, Shicheng" w:date="2019-07-31T16:09:00Z">
            <w:rPr/>
          </w:rPrChange>
        </w:rPr>
        <w:tab/>
        <w:t xml:space="preserve">Wiener, A.L.a.M., </w:t>
      </w:r>
      <w:r w:rsidRPr="0081723F">
        <w:rPr>
          <w:rFonts w:ascii="Arial" w:hAnsi="Arial" w:cs="Arial"/>
          <w:i/>
          <w:sz w:val="22"/>
          <w:szCs w:val="22"/>
          <w:rPrChange w:id="713" w:author="Guo, Shicheng" w:date="2019-07-31T16:09:00Z">
            <w:rPr>
              <w:i/>
            </w:rPr>
          </w:rPrChange>
        </w:rPr>
        <w:t>Classification and Regression by randomForest.</w:t>
      </w:r>
      <w:r w:rsidRPr="0081723F">
        <w:rPr>
          <w:rFonts w:ascii="Arial" w:hAnsi="Arial" w:cs="Arial"/>
          <w:sz w:val="22"/>
          <w:szCs w:val="22"/>
          <w:rPrChange w:id="714" w:author="Guo, Shicheng" w:date="2019-07-31T16:09:00Z">
            <w:rPr/>
          </w:rPrChange>
        </w:rPr>
        <w:t xml:space="preserve"> R News, 2002. </w:t>
      </w:r>
      <w:r w:rsidRPr="0081723F">
        <w:rPr>
          <w:rFonts w:ascii="Arial" w:hAnsi="Arial" w:cs="Arial"/>
          <w:b/>
          <w:sz w:val="22"/>
          <w:szCs w:val="22"/>
          <w:rPrChange w:id="715" w:author="Guo, Shicheng" w:date="2019-07-31T16:09:00Z">
            <w:rPr>
              <w:b/>
            </w:rPr>
          </w:rPrChange>
        </w:rPr>
        <w:t>2</w:t>
      </w:r>
      <w:r w:rsidRPr="0081723F">
        <w:rPr>
          <w:rFonts w:ascii="Arial" w:hAnsi="Arial" w:cs="Arial"/>
          <w:sz w:val="22"/>
          <w:szCs w:val="22"/>
          <w:rPrChange w:id="716" w:author="Guo, Shicheng" w:date="2019-07-31T16:09:00Z">
            <w:rPr/>
          </w:rPrChange>
        </w:rPr>
        <w:t>: p. 18-22.</w:t>
      </w:r>
    </w:p>
    <w:p w14:paraId="7E2FA8B1" w14:textId="77777777" w:rsidR="00433C17" w:rsidRPr="0081723F" w:rsidRDefault="00433C17" w:rsidP="00433C17">
      <w:pPr>
        <w:pStyle w:val="EndNoteBibliography"/>
        <w:ind w:left="720" w:hanging="720"/>
        <w:rPr>
          <w:rFonts w:ascii="Arial" w:hAnsi="Arial" w:cs="Arial"/>
          <w:sz w:val="22"/>
          <w:szCs w:val="22"/>
          <w:rPrChange w:id="717" w:author="Guo, Shicheng" w:date="2019-07-31T16:09:00Z">
            <w:rPr/>
          </w:rPrChange>
        </w:rPr>
      </w:pPr>
      <w:r w:rsidRPr="0081723F">
        <w:rPr>
          <w:rFonts w:ascii="Arial" w:hAnsi="Arial" w:cs="Arial"/>
          <w:sz w:val="22"/>
          <w:szCs w:val="22"/>
          <w:rPrChange w:id="718" w:author="Guo, Shicheng" w:date="2019-07-31T16:09:00Z">
            <w:rPr/>
          </w:rPrChange>
        </w:rPr>
        <w:t>36.</w:t>
      </w:r>
      <w:r w:rsidRPr="0081723F">
        <w:rPr>
          <w:rFonts w:ascii="Arial" w:hAnsi="Arial" w:cs="Arial"/>
          <w:sz w:val="22"/>
          <w:szCs w:val="22"/>
          <w:rPrChange w:id="719" w:author="Guo, Shicheng" w:date="2019-07-31T16:09:00Z">
            <w:rPr/>
          </w:rPrChange>
        </w:rPr>
        <w:tab/>
        <w:t xml:space="preserve">Ripley, W.N.V.a.B.D., </w:t>
      </w:r>
      <w:r w:rsidRPr="0081723F">
        <w:rPr>
          <w:rFonts w:ascii="Arial" w:hAnsi="Arial" w:cs="Arial"/>
          <w:i/>
          <w:sz w:val="22"/>
          <w:szCs w:val="22"/>
          <w:rPrChange w:id="720" w:author="Guo, Shicheng" w:date="2019-07-31T16:09:00Z">
            <w:rPr>
              <w:i/>
            </w:rPr>
          </w:rPrChange>
        </w:rPr>
        <w:t>Modern Applied Statistics with S</w:t>
      </w:r>
      <w:r w:rsidRPr="0081723F">
        <w:rPr>
          <w:rFonts w:ascii="Arial" w:hAnsi="Arial" w:cs="Arial"/>
          <w:sz w:val="22"/>
          <w:szCs w:val="22"/>
          <w:rPrChange w:id="721" w:author="Guo, Shicheng" w:date="2019-07-31T16:09:00Z">
            <w:rPr/>
          </w:rPrChange>
        </w:rPr>
        <w:t>. Fourth ed. 2002, New York: Springer.</w:t>
      </w:r>
    </w:p>
    <w:p w14:paraId="3266B247" w14:textId="77777777" w:rsidR="00433C17" w:rsidRPr="0081723F" w:rsidRDefault="00433C17" w:rsidP="00433C17">
      <w:pPr>
        <w:pStyle w:val="EndNoteBibliography"/>
        <w:ind w:left="720" w:hanging="720"/>
        <w:rPr>
          <w:rFonts w:ascii="Arial" w:hAnsi="Arial" w:cs="Arial"/>
          <w:sz w:val="22"/>
          <w:szCs w:val="22"/>
          <w:rPrChange w:id="722" w:author="Guo, Shicheng" w:date="2019-07-31T16:09:00Z">
            <w:rPr/>
          </w:rPrChange>
        </w:rPr>
      </w:pPr>
      <w:r w:rsidRPr="0081723F">
        <w:rPr>
          <w:rFonts w:ascii="Arial" w:hAnsi="Arial" w:cs="Arial"/>
          <w:sz w:val="22"/>
          <w:szCs w:val="22"/>
          <w:rPrChange w:id="723" w:author="Guo, Shicheng" w:date="2019-07-31T16:09:00Z">
            <w:rPr/>
          </w:rPrChange>
        </w:rPr>
        <w:t>37.</w:t>
      </w:r>
      <w:r w:rsidRPr="0081723F">
        <w:rPr>
          <w:rFonts w:ascii="Arial" w:hAnsi="Arial" w:cs="Arial"/>
          <w:sz w:val="22"/>
          <w:szCs w:val="22"/>
          <w:rPrChange w:id="724" w:author="Guo, Shicheng" w:date="2019-07-31T16:09:00Z">
            <w:rPr/>
          </w:rPrChange>
        </w:rPr>
        <w:tab/>
        <w:t xml:space="preserve">Robin, X., et al., </w:t>
      </w:r>
      <w:r w:rsidRPr="0081723F">
        <w:rPr>
          <w:rFonts w:ascii="Arial" w:hAnsi="Arial" w:cs="Arial"/>
          <w:i/>
          <w:sz w:val="22"/>
          <w:szCs w:val="22"/>
          <w:rPrChange w:id="725" w:author="Guo, Shicheng" w:date="2019-07-31T16:09:00Z">
            <w:rPr>
              <w:i/>
            </w:rPr>
          </w:rPrChange>
        </w:rPr>
        <w:t>pROC: an open-source package for R and S+ to analyze and compare ROC curves.</w:t>
      </w:r>
      <w:r w:rsidRPr="0081723F">
        <w:rPr>
          <w:rFonts w:ascii="Arial" w:hAnsi="Arial" w:cs="Arial"/>
          <w:sz w:val="22"/>
          <w:szCs w:val="22"/>
          <w:rPrChange w:id="726" w:author="Guo, Shicheng" w:date="2019-07-31T16:09:00Z">
            <w:rPr/>
          </w:rPrChange>
        </w:rPr>
        <w:t xml:space="preserve"> BMC Bioinformatics, 2011. </w:t>
      </w:r>
      <w:r w:rsidRPr="0081723F">
        <w:rPr>
          <w:rFonts w:ascii="Arial" w:hAnsi="Arial" w:cs="Arial"/>
          <w:b/>
          <w:sz w:val="22"/>
          <w:szCs w:val="22"/>
          <w:rPrChange w:id="727" w:author="Guo, Shicheng" w:date="2019-07-31T16:09:00Z">
            <w:rPr>
              <w:b/>
            </w:rPr>
          </w:rPrChange>
        </w:rPr>
        <w:t>12</w:t>
      </w:r>
      <w:r w:rsidRPr="0081723F">
        <w:rPr>
          <w:rFonts w:ascii="Arial" w:hAnsi="Arial" w:cs="Arial"/>
          <w:sz w:val="22"/>
          <w:szCs w:val="22"/>
          <w:rPrChange w:id="728" w:author="Guo, Shicheng" w:date="2019-07-31T16:09:00Z">
            <w:rPr/>
          </w:rPrChange>
        </w:rPr>
        <w:t>: p. 77.</w:t>
      </w:r>
    </w:p>
    <w:p w14:paraId="21FF3B40" w14:textId="77777777" w:rsidR="00433C17" w:rsidRPr="0081723F" w:rsidRDefault="00433C17" w:rsidP="00433C17">
      <w:pPr>
        <w:pStyle w:val="EndNoteBibliography"/>
        <w:ind w:left="720" w:hanging="720"/>
        <w:rPr>
          <w:rFonts w:ascii="Arial" w:hAnsi="Arial" w:cs="Arial"/>
          <w:sz w:val="22"/>
          <w:szCs w:val="22"/>
          <w:rPrChange w:id="729" w:author="Guo, Shicheng" w:date="2019-07-31T16:09:00Z">
            <w:rPr/>
          </w:rPrChange>
        </w:rPr>
      </w:pPr>
      <w:r w:rsidRPr="0081723F">
        <w:rPr>
          <w:rFonts w:ascii="Arial" w:hAnsi="Arial" w:cs="Arial"/>
          <w:sz w:val="22"/>
          <w:szCs w:val="22"/>
          <w:rPrChange w:id="730" w:author="Guo, Shicheng" w:date="2019-07-31T16:09:00Z">
            <w:rPr/>
          </w:rPrChange>
        </w:rPr>
        <w:t>38.</w:t>
      </w:r>
      <w:r w:rsidRPr="0081723F">
        <w:rPr>
          <w:rFonts w:ascii="Arial" w:hAnsi="Arial" w:cs="Arial"/>
          <w:sz w:val="22"/>
          <w:szCs w:val="22"/>
          <w:rPrChange w:id="731" w:author="Guo, Shicheng" w:date="2019-07-31T16:09:00Z">
            <w:rPr/>
          </w:rPrChange>
        </w:rPr>
        <w:tab/>
        <w:t xml:space="preserve">Hinton, G.E., </w:t>
      </w:r>
      <w:r w:rsidRPr="0081723F">
        <w:rPr>
          <w:rFonts w:ascii="Arial" w:hAnsi="Arial" w:cs="Arial"/>
          <w:i/>
          <w:sz w:val="22"/>
          <w:szCs w:val="22"/>
          <w:rPrChange w:id="732" w:author="Guo, Shicheng" w:date="2019-07-31T16:09:00Z">
            <w:rPr>
              <w:i/>
            </w:rPr>
          </w:rPrChange>
        </w:rPr>
        <w:t>Visualizing High-Dimensional Data Using t-SNE.</w:t>
      </w:r>
      <w:r w:rsidRPr="0081723F">
        <w:rPr>
          <w:rFonts w:ascii="Arial" w:hAnsi="Arial" w:cs="Arial"/>
          <w:sz w:val="22"/>
          <w:szCs w:val="22"/>
          <w:rPrChange w:id="733" w:author="Guo, Shicheng" w:date="2019-07-31T16:09:00Z">
            <w:rPr/>
          </w:rPrChange>
        </w:rPr>
        <w:t xml:space="preserve"> Journal of Machine Learning Research, 2008. </w:t>
      </w:r>
      <w:r w:rsidRPr="0081723F">
        <w:rPr>
          <w:rFonts w:ascii="Arial" w:hAnsi="Arial" w:cs="Arial"/>
          <w:b/>
          <w:sz w:val="22"/>
          <w:szCs w:val="22"/>
          <w:rPrChange w:id="734" w:author="Guo, Shicheng" w:date="2019-07-31T16:09:00Z">
            <w:rPr>
              <w:b/>
            </w:rPr>
          </w:rPrChange>
        </w:rPr>
        <w:t>9</w:t>
      </w:r>
      <w:r w:rsidRPr="0081723F">
        <w:rPr>
          <w:rFonts w:ascii="Arial" w:hAnsi="Arial" w:cs="Arial"/>
          <w:sz w:val="22"/>
          <w:szCs w:val="22"/>
          <w:rPrChange w:id="735" w:author="Guo, Shicheng" w:date="2019-07-31T16:09:00Z">
            <w:rPr/>
          </w:rPrChange>
        </w:rPr>
        <w:t>(2): p. 2579-2605.</w:t>
      </w:r>
    </w:p>
    <w:p w14:paraId="1F4EAF93" w14:textId="77777777" w:rsidR="00433C17" w:rsidRPr="0081723F" w:rsidRDefault="00433C17" w:rsidP="00433C17">
      <w:pPr>
        <w:pStyle w:val="EndNoteBibliography"/>
        <w:ind w:left="720" w:hanging="720"/>
        <w:rPr>
          <w:rFonts w:ascii="Arial" w:hAnsi="Arial" w:cs="Arial"/>
          <w:sz w:val="22"/>
          <w:szCs w:val="22"/>
          <w:rPrChange w:id="736" w:author="Guo, Shicheng" w:date="2019-07-31T16:09:00Z">
            <w:rPr/>
          </w:rPrChange>
        </w:rPr>
      </w:pPr>
      <w:r w:rsidRPr="0081723F">
        <w:rPr>
          <w:rFonts w:ascii="Arial" w:hAnsi="Arial" w:cs="Arial"/>
          <w:sz w:val="22"/>
          <w:szCs w:val="22"/>
          <w:rPrChange w:id="737" w:author="Guo, Shicheng" w:date="2019-07-31T16:09:00Z">
            <w:rPr/>
          </w:rPrChange>
        </w:rPr>
        <w:t>39.</w:t>
      </w:r>
      <w:r w:rsidRPr="0081723F">
        <w:rPr>
          <w:rFonts w:ascii="Arial" w:hAnsi="Arial" w:cs="Arial"/>
          <w:sz w:val="22"/>
          <w:szCs w:val="22"/>
          <w:rPrChange w:id="738" w:author="Guo, Shicheng" w:date="2019-07-31T16:09:00Z">
            <w:rPr/>
          </w:rPrChange>
        </w:rPr>
        <w:tab/>
        <w:t xml:space="preserve">Huang da, W., B.T. Sherman, and R.A. Lempicki, </w:t>
      </w:r>
      <w:r w:rsidRPr="0081723F">
        <w:rPr>
          <w:rFonts w:ascii="Arial" w:hAnsi="Arial" w:cs="Arial"/>
          <w:i/>
          <w:sz w:val="22"/>
          <w:szCs w:val="22"/>
          <w:rPrChange w:id="739" w:author="Guo, Shicheng" w:date="2019-07-31T16:09:00Z">
            <w:rPr>
              <w:i/>
            </w:rPr>
          </w:rPrChange>
        </w:rPr>
        <w:t>Systematic and integrative analysis of large gene lists using DAVID bioinformatics resources.</w:t>
      </w:r>
      <w:r w:rsidRPr="0081723F">
        <w:rPr>
          <w:rFonts w:ascii="Arial" w:hAnsi="Arial" w:cs="Arial"/>
          <w:sz w:val="22"/>
          <w:szCs w:val="22"/>
          <w:rPrChange w:id="740" w:author="Guo, Shicheng" w:date="2019-07-31T16:09:00Z">
            <w:rPr/>
          </w:rPrChange>
        </w:rPr>
        <w:t xml:space="preserve"> Nat Protoc, 2009. </w:t>
      </w:r>
      <w:r w:rsidRPr="0081723F">
        <w:rPr>
          <w:rFonts w:ascii="Arial" w:hAnsi="Arial" w:cs="Arial"/>
          <w:b/>
          <w:sz w:val="22"/>
          <w:szCs w:val="22"/>
          <w:rPrChange w:id="741" w:author="Guo, Shicheng" w:date="2019-07-31T16:09:00Z">
            <w:rPr>
              <w:b/>
            </w:rPr>
          </w:rPrChange>
        </w:rPr>
        <w:t>4</w:t>
      </w:r>
      <w:r w:rsidRPr="0081723F">
        <w:rPr>
          <w:rFonts w:ascii="Arial" w:hAnsi="Arial" w:cs="Arial"/>
          <w:sz w:val="22"/>
          <w:szCs w:val="22"/>
          <w:rPrChange w:id="742" w:author="Guo, Shicheng" w:date="2019-07-31T16:09:00Z">
            <w:rPr/>
          </w:rPrChange>
        </w:rPr>
        <w:t>(1): p. 44-57.</w:t>
      </w:r>
    </w:p>
    <w:p w14:paraId="1453A6C7" w14:textId="77777777" w:rsidR="00433C17" w:rsidRPr="0081723F" w:rsidRDefault="00433C17" w:rsidP="00433C17">
      <w:pPr>
        <w:pStyle w:val="EndNoteBibliography"/>
        <w:ind w:left="720" w:hanging="720"/>
        <w:rPr>
          <w:rFonts w:ascii="Arial" w:hAnsi="Arial" w:cs="Arial"/>
          <w:sz w:val="22"/>
          <w:szCs w:val="22"/>
          <w:rPrChange w:id="743" w:author="Guo, Shicheng" w:date="2019-07-31T16:09:00Z">
            <w:rPr/>
          </w:rPrChange>
        </w:rPr>
      </w:pPr>
      <w:r w:rsidRPr="0081723F">
        <w:rPr>
          <w:rFonts w:ascii="Arial" w:hAnsi="Arial" w:cs="Arial"/>
          <w:sz w:val="22"/>
          <w:szCs w:val="22"/>
          <w:rPrChange w:id="744" w:author="Guo, Shicheng" w:date="2019-07-31T16:09:00Z">
            <w:rPr/>
          </w:rPrChange>
        </w:rPr>
        <w:t>40.</w:t>
      </w:r>
      <w:r w:rsidRPr="0081723F">
        <w:rPr>
          <w:rFonts w:ascii="Arial" w:hAnsi="Arial" w:cs="Arial"/>
          <w:sz w:val="22"/>
          <w:szCs w:val="22"/>
          <w:rPrChange w:id="745" w:author="Guo, Shicheng" w:date="2019-07-31T16:09:00Z">
            <w:rPr/>
          </w:rPrChange>
        </w:rPr>
        <w:tab/>
        <w:t xml:space="preserve">Huang, D.W., B.T. Sherman, and R.A. Lempicki, </w:t>
      </w:r>
      <w:r w:rsidRPr="0081723F">
        <w:rPr>
          <w:rFonts w:ascii="Arial" w:hAnsi="Arial" w:cs="Arial"/>
          <w:i/>
          <w:sz w:val="22"/>
          <w:szCs w:val="22"/>
          <w:rPrChange w:id="746" w:author="Guo, Shicheng" w:date="2019-07-31T16:09:00Z">
            <w:rPr>
              <w:i/>
            </w:rPr>
          </w:rPrChange>
        </w:rPr>
        <w:t>Bioinformatics enrichment tools: paths toward the comprehensive functional analysis of large gene lists.</w:t>
      </w:r>
      <w:r w:rsidRPr="0081723F">
        <w:rPr>
          <w:rFonts w:ascii="Arial" w:hAnsi="Arial" w:cs="Arial"/>
          <w:sz w:val="22"/>
          <w:szCs w:val="22"/>
          <w:rPrChange w:id="747" w:author="Guo, Shicheng" w:date="2019-07-31T16:09:00Z">
            <w:rPr/>
          </w:rPrChange>
        </w:rPr>
        <w:t xml:space="preserve"> Nucleic acids research, 2009. </w:t>
      </w:r>
      <w:r w:rsidRPr="0081723F">
        <w:rPr>
          <w:rFonts w:ascii="Arial" w:hAnsi="Arial" w:cs="Arial"/>
          <w:b/>
          <w:sz w:val="22"/>
          <w:szCs w:val="22"/>
          <w:rPrChange w:id="748" w:author="Guo, Shicheng" w:date="2019-07-31T16:09:00Z">
            <w:rPr>
              <w:b/>
            </w:rPr>
          </w:rPrChange>
        </w:rPr>
        <w:t>37</w:t>
      </w:r>
      <w:r w:rsidRPr="0081723F">
        <w:rPr>
          <w:rFonts w:ascii="Arial" w:hAnsi="Arial" w:cs="Arial"/>
          <w:sz w:val="22"/>
          <w:szCs w:val="22"/>
          <w:rPrChange w:id="749" w:author="Guo, Shicheng" w:date="2019-07-31T16:09:00Z">
            <w:rPr/>
          </w:rPrChange>
        </w:rPr>
        <w:t>(1): p. 1-13.</w:t>
      </w:r>
    </w:p>
    <w:p w14:paraId="5AACFD34" w14:textId="77777777" w:rsidR="00433C17" w:rsidRPr="0081723F" w:rsidRDefault="00433C17" w:rsidP="00433C17">
      <w:pPr>
        <w:pStyle w:val="EndNoteBibliography"/>
        <w:ind w:left="720" w:hanging="720"/>
        <w:rPr>
          <w:rFonts w:ascii="Arial" w:hAnsi="Arial" w:cs="Arial"/>
          <w:sz w:val="22"/>
          <w:szCs w:val="22"/>
          <w:rPrChange w:id="750" w:author="Guo, Shicheng" w:date="2019-07-31T16:09:00Z">
            <w:rPr/>
          </w:rPrChange>
        </w:rPr>
      </w:pPr>
      <w:r w:rsidRPr="0081723F">
        <w:rPr>
          <w:rFonts w:ascii="Arial" w:hAnsi="Arial" w:cs="Arial"/>
          <w:sz w:val="22"/>
          <w:szCs w:val="22"/>
          <w:rPrChange w:id="751" w:author="Guo, Shicheng" w:date="2019-07-31T16:09:00Z">
            <w:rPr/>
          </w:rPrChange>
        </w:rPr>
        <w:t>41.</w:t>
      </w:r>
      <w:r w:rsidRPr="0081723F">
        <w:rPr>
          <w:rFonts w:ascii="Arial" w:hAnsi="Arial" w:cs="Arial"/>
          <w:sz w:val="22"/>
          <w:szCs w:val="22"/>
          <w:rPrChange w:id="752" w:author="Guo, Shicheng" w:date="2019-07-31T16:09:00Z">
            <w:rPr/>
          </w:rPrChange>
        </w:rPr>
        <w:tab/>
        <w:t xml:space="preserve">Kramer, A., et al., </w:t>
      </w:r>
      <w:r w:rsidRPr="0081723F">
        <w:rPr>
          <w:rFonts w:ascii="Arial" w:hAnsi="Arial" w:cs="Arial"/>
          <w:i/>
          <w:sz w:val="22"/>
          <w:szCs w:val="22"/>
          <w:rPrChange w:id="753" w:author="Guo, Shicheng" w:date="2019-07-31T16:09:00Z">
            <w:rPr>
              <w:i/>
            </w:rPr>
          </w:rPrChange>
        </w:rPr>
        <w:t>Causal analysis approaches in Ingenuity Pathway Analysis.</w:t>
      </w:r>
      <w:r w:rsidRPr="0081723F">
        <w:rPr>
          <w:rFonts w:ascii="Arial" w:hAnsi="Arial" w:cs="Arial"/>
          <w:sz w:val="22"/>
          <w:szCs w:val="22"/>
          <w:rPrChange w:id="754" w:author="Guo, Shicheng" w:date="2019-07-31T16:09:00Z">
            <w:rPr/>
          </w:rPrChange>
        </w:rPr>
        <w:t xml:space="preserve"> Bioinformatics, 2014. </w:t>
      </w:r>
      <w:r w:rsidRPr="0081723F">
        <w:rPr>
          <w:rFonts w:ascii="Arial" w:hAnsi="Arial" w:cs="Arial"/>
          <w:b/>
          <w:sz w:val="22"/>
          <w:szCs w:val="22"/>
          <w:rPrChange w:id="755" w:author="Guo, Shicheng" w:date="2019-07-31T16:09:00Z">
            <w:rPr>
              <w:b/>
            </w:rPr>
          </w:rPrChange>
        </w:rPr>
        <w:t>30</w:t>
      </w:r>
      <w:r w:rsidRPr="0081723F">
        <w:rPr>
          <w:rFonts w:ascii="Arial" w:hAnsi="Arial" w:cs="Arial"/>
          <w:sz w:val="22"/>
          <w:szCs w:val="22"/>
          <w:rPrChange w:id="756" w:author="Guo, Shicheng" w:date="2019-07-31T16:09:00Z">
            <w:rPr/>
          </w:rPrChange>
        </w:rPr>
        <w:t>(4): p. 523-30.</w:t>
      </w:r>
    </w:p>
    <w:p w14:paraId="6E7891D8" w14:textId="6831D45E" w:rsidR="001C1E2E" w:rsidRPr="0081723F" w:rsidRDefault="005B48AA" w:rsidP="006A78C8">
      <w:pPr>
        <w:rPr>
          <w:rFonts w:ascii="Arial" w:hAnsi="Arial" w:cs="Arial"/>
          <w:sz w:val="22"/>
          <w:szCs w:val="22"/>
          <w:rPrChange w:id="757" w:author="Guo, Shicheng" w:date="2019-07-31T16:09:00Z">
            <w:rPr>
              <w:rFonts w:ascii="Arial" w:hAnsi="Arial" w:cs="Arial"/>
            </w:rPr>
          </w:rPrChange>
        </w:rPr>
      </w:pPr>
      <w:r w:rsidRPr="0081723F">
        <w:rPr>
          <w:rFonts w:ascii="Arial" w:hAnsi="Arial" w:cs="Arial"/>
          <w:sz w:val="22"/>
          <w:szCs w:val="22"/>
          <w:rPrChange w:id="758" w:author="Guo, Shicheng" w:date="2019-07-31T16:09:00Z">
            <w:rPr>
              <w:rFonts w:ascii="Arial" w:hAnsi="Arial" w:cs="Arial"/>
            </w:rPr>
          </w:rPrChange>
        </w:rPr>
        <w:fldChar w:fldCharType="end"/>
      </w:r>
    </w:p>
    <w:p w14:paraId="592DB68D" w14:textId="49C1140B" w:rsidR="00D25AAF" w:rsidRPr="0081723F" w:rsidRDefault="00D25AAF" w:rsidP="006A78C8">
      <w:pPr>
        <w:rPr>
          <w:rFonts w:ascii="Arial" w:hAnsi="Arial" w:cs="Arial"/>
          <w:sz w:val="22"/>
          <w:szCs w:val="22"/>
          <w:rPrChange w:id="759" w:author="Guo, Shicheng" w:date="2019-07-31T16:09:00Z">
            <w:rPr>
              <w:rFonts w:ascii="Arial" w:hAnsi="Arial" w:cs="Arial"/>
            </w:rPr>
          </w:rPrChange>
        </w:rPr>
      </w:pPr>
    </w:p>
    <w:p w14:paraId="0F2AB527" w14:textId="747453C2" w:rsidR="00D25AAF" w:rsidRPr="0081723F" w:rsidRDefault="00D25AAF" w:rsidP="006A78C8">
      <w:pPr>
        <w:rPr>
          <w:rFonts w:ascii="Arial" w:hAnsi="Arial" w:cs="Arial"/>
          <w:sz w:val="22"/>
          <w:szCs w:val="22"/>
          <w:rPrChange w:id="760" w:author="Guo, Shicheng" w:date="2019-07-31T16:09:00Z">
            <w:rPr>
              <w:rFonts w:ascii="Arial" w:hAnsi="Arial" w:cs="Arial"/>
            </w:rPr>
          </w:rPrChange>
        </w:rPr>
      </w:pPr>
    </w:p>
    <w:p w14:paraId="2427B139" w14:textId="7C186EA4" w:rsidR="00D25AAF" w:rsidRPr="0081723F" w:rsidRDefault="00D25AAF" w:rsidP="00AA205C">
      <w:pPr>
        <w:pStyle w:val="Heading2"/>
        <w:rPr>
          <w:rFonts w:ascii="Arial" w:hAnsi="Arial" w:cs="Arial"/>
          <w:color w:val="auto"/>
          <w:sz w:val="22"/>
          <w:szCs w:val="22"/>
          <w:rPrChange w:id="761" w:author="Guo, Shicheng" w:date="2019-07-31T16:09:00Z">
            <w:rPr/>
          </w:rPrChange>
        </w:rPr>
      </w:pPr>
      <w:r w:rsidRPr="0081723F">
        <w:rPr>
          <w:rFonts w:ascii="Arial" w:hAnsi="Arial" w:cs="Arial"/>
          <w:color w:val="auto"/>
          <w:sz w:val="22"/>
          <w:szCs w:val="22"/>
          <w:rPrChange w:id="762" w:author="Guo, Shicheng" w:date="2019-07-31T16:09:00Z">
            <w:rPr>
              <w:color w:val="auto"/>
            </w:rPr>
          </w:rPrChange>
        </w:rPr>
        <w:t>Figure and legends:</w:t>
      </w:r>
      <w:r w:rsidRPr="0081723F">
        <w:rPr>
          <w:rFonts w:ascii="Arial" w:hAnsi="Arial" w:cs="Arial"/>
          <w:color w:val="auto"/>
          <w:sz w:val="22"/>
          <w:szCs w:val="22"/>
          <w:rPrChange w:id="763" w:author="Guo, Shicheng" w:date="2019-07-31T16:09:00Z">
            <w:rPr/>
          </w:rPrChange>
        </w:rPr>
        <w:t xml:space="preserve"> </w:t>
      </w:r>
    </w:p>
    <w:p w14:paraId="51E96E6B" w14:textId="65D6AF96" w:rsidR="00E87FD4" w:rsidRPr="0081723F" w:rsidRDefault="00E87FD4" w:rsidP="00E87FD4">
      <w:pPr>
        <w:jc w:val="center"/>
        <w:rPr>
          <w:rFonts w:ascii="Arial" w:hAnsi="Arial" w:cs="Arial"/>
          <w:sz w:val="22"/>
          <w:szCs w:val="22"/>
        </w:rPr>
      </w:pPr>
      <w:r w:rsidRPr="0081723F">
        <w:rPr>
          <w:rFonts w:ascii="Arial" w:hAnsi="Arial" w:cs="Arial"/>
          <w:noProof/>
          <w:sz w:val="22"/>
          <w:szCs w:val="22"/>
          <w:lang w:eastAsia="en-US"/>
          <w:rPrChange w:id="764" w:author="Guo, Shicheng" w:date="2019-07-31T16:09:00Z">
            <w:rPr>
              <w:noProof/>
              <w:lang w:eastAsia="en-US"/>
            </w:rPr>
          </w:rPrChange>
        </w:rPr>
        <w:drawing>
          <wp:inline distT="0" distB="0" distL="0" distR="0" wp14:anchorId="63A6566A" wp14:editId="7F4E182A">
            <wp:extent cx="6348010" cy="6850974"/>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8010" cy="6850974"/>
                    </a:xfrm>
                    <a:prstGeom prst="rect">
                      <a:avLst/>
                    </a:prstGeom>
                  </pic:spPr>
                </pic:pic>
              </a:graphicData>
            </a:graphic>
          </wp:inline>
        </w:drawing>
      </w:r>
    </w:p>
    <w:p w14:paraId="033DDC63" w14:textId="77777777" w:rsidR="00E87FD4" w:rsidRPr="0081723F" w:rsidRDefault="00E87FD4" w:rsidP="00E87FD4">
      <w:pPr>
        <w:jc w:val="both"/>
        <w:rPr>
          <w:rFonts w:ascii="Arial" w:hAnsi="Arial" w:cs="Arial"/>
          <w:sz w:val="22"/>
          <w:szCs w:val="22"/>
        </w:rPr>
      </w:pPr>
      <w:r w:rsidRPr="0081723F">
        <w:rPr>
          <w:rFonts w:ascii="Arial" w:hAnsi="Arial" w:cs="Arial"/>
          <w:sz w:val="22"/>
          <w:szCs w:val="22"/>
        </w:rPr>
        <w:t xml:space="preserve"> </w:t>
      </w:r>
    </w:p>
    <w:p w14:paraId="773C6973" w14:textId="77777777" w:rsidR="00E87FD4" w:rsidRPr="0081723F" w:rsidRDefault="00E87FD4" w:rsidP="00E87FD4">
      <w:pPr>
        <w:jc w:val="both"/>
        <w:rPr>
          <w:rFonts w:ascii="Arial" w:eastAsiaTheme="minorEastAsia" w:hAnsi="Arial" w:cs="Arial"/>
          <w:b/>
          <w:kern w:val="2"/>
          <w:sz w:val="22"/>
          <w:szCs w:val="22"/>
          <w:rPrChange w:id="765" w:author="Guo, Shicheng" w:date="2019-07-31T16:09:00Z">
            <w:rPr>
              <w:rFonts w:ascii="Arial" w:eastAsiaTheme="minorEastAsia" w:hAnsi="Arial" w:cs="Arial"/>
              <w:b/>
              <w:color w:val="0070C0"/>
              <w:kern w:val="2"/>
              <w:sz w:val="22"/>
              <w:szCs w:val="22"/>
            </w:rPr>
          </w:rPrChange>
        </w:rPr>
      </w:pPr>
      <w:r w:rsidRPr="0081723F">
        <w:rPr>
          <w:rFonts w:ascii="Arial" w:hAnsi="Arial" w:cs="Arial"/>
          <w:sz w:val="22"/>
          <w:szCs w:val="22"/>
        </w:rPr>
        <w:t>Figure 1. Genome-wide DNA methylation of low-grade adenoma (LA), high-grade colorectal adenoma (HA) and normal colorectal tissue. (A): tSNE analysis to show the data structure and sample relationship. (B): PCA analysis to show the data structure and sample relationship. (C): Average methylation level of N, LA and HA. (D):</w:t>
      </w:r>
      <w:r w:rsidRPr="0081723F" w:rsidDel="00250CF9">
        <w:rPr>
          <w:rFonts w:ascii="Arial" w:hAnsi="Arial" w:cs="Arial"/>
          <w:sz w:val="22"/>
          <w:szCs w:val="22"/>
        </w:rPr>
        <w:t xml:space="preserve"> </w:t>
      </w:r>
      <w:r w:rsidRPr="0081723F">
        <w:rPr>
          <w:rFonts w:ascii="Arial" w:hAnsi="Arial" w:cs="Arial"/>
          <w:sz w:val="22"/>
          <w:szCs w:val="22"/>
        </w:rPr>
        <w:t xml:space="preserve">Density plot to show the distribution of the whole array probes cross N, LA and HA. (E): Number of sites in β ranging from 0.7 to 0.9. </w:t>
      </w:r>
      <w:commentRangeStart w:id="766"/>
      <w:r w:rsidRPr="0081723F">
        <w:rPr>
          <w:rFonts w:ascii="Arial" w:hAnsi="Arial" w:cs="Arial"/>
          <w:sz w:val="22"/>
          <w:szCs w:val="22"/>
        </w:rPr>
        <w:t xml:space="preserve">(F): DMR between LA and normal tissues, HA and normal tissue, and HA and LA. </w:t>
      </w:r>
      <w:commentRangeEnd w:id="766"/>
      <w:r w:rsidR="0081723F">
        <w:rPr>
          <w:rStyle w:val="CommentReference"/>
        </w:rPr>
        <w:commentReference w:id="766"/>
      </w:r>
      <w:r w:rsidRPr="0081723F">
        <w:rPr>
          <w:rFonts w:ascii="Arial" w:hAnsi="Arial" w:cs="Arial"/>
          <w:sz w:val="22"/>
          <w:szCs w:val="22"/>
        </w:rPr>
        <w:t>(G): Venn graph to show all the above DMRs.</w:t>
      </w:r>
    </w:p>
    <w:p w14:paraId="50598330" w14:textId="34FBDE23" w:rsidR="00475509" w:rsidRPr="0081723F" w:rsidRDefault="00475509" w:rsidP="00475509">
      <w:pPr>
        <w:rPr>
          <w:rFonts w:ascii="Arial" w:hAnsi="Arial" w:cs="Arial"/>
          <w:sz w:val="22"/>
          <w:szCs w:val="22"/>
          <w:rPrChange w:id="767" w:author="Guo, Shicheng" w:date="2019-07-31T16:09:00Z">
            <w:rPr>
              <w:rFonts w:ascii="Arial" w:hAnsi="Arial" w:cs="Arial"/>
            </w:rPr>
          </w:rPrChange>
        </w:rPr>
      </w:pPr>
    </w:p>
    <w:p w14:paraId="55EF55BB" w14:textId="661787ED" w:rsidR="00E87FD4" w:rsidRPr="0081723F" w:rsidRDefault="00E87FD4" w:rsidP="00E87FD4">
      <w:pPr>
        <w:jc w:val="center"/>
        <w:rPr>
          <w:rFonts w:ascii="Arial" w:hAnsi="Arial" w:cs="Arial"/>
          <w:sz w:val="22"/>
          <w:szCs w:val="22"/>
          <w:rPrChange w:id="768" w:author="Guo, Shicheng" w:date="2019-07-31T16:09:00Z">
            <w:rPr>
              <w:rFonts w:ascii="Arial" w:hAnsi="Arial" w:cs="Arial"/>
            </w:rPr>
          </w:rPrChange>
        </w:rPr>
      </w:pPr>
      <w:r w:rsidRPr="0081723F">
        <w:rPr>
          <w:rFonts w:ascii="Arial" w:hAnsi="Arial" w:cs="Arial"/>
          <w:noProof/>
          <w:sz w:val="22"/>
          <w:szCs w:val="22"/>
          <w:lang w:eastAsia="en-US"/>
          <w:rPrChange w:id="769" w:author="Guo, Shicheng" w:date="2019-07-31T16:09:00Z">
            <w:rPr>
              <w:noProof/>
              <w:lang w:eastAsia="en-US"/>
            </w:rPr>
          </w:rPrChange>
        </w:rPr>
        <w:drawing>
          <wp:inline distT="0" distB="0" distL="0" distR="0" wp14:anchorId="2154EBC2" wp14:editId="51E52B3F">
            <wp:extent cx="6642100" cy="211772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2117725"/>
                    </a:xfrm>
                    <a:prstGeom prst="rect">
                      <a:avLst/>
                    </a:prstGeom>
                  </pic:spPr>
                </pic:pic>
              </a:graphicData>
            </a:graphic>
          </wp:inline>
        </w:drawing>
      </w:r>
    </w:p>
    <w:p w14:paraId="59B8CB1D" w14:textId="77777777" w:rsidR="00E87FD4" w:rsidRPr="0081723F" w:rsidRDefault="00E87FD4" w:rsidP="00E87FD4">
      <w:pPr>
        <w:jc w:val="both"/>
        <w:rPr>
          <w:rFonts w:ascii="Arial" w:hAnsi="Arial" w:cs="Arial"/>
          <w:sz w:val="22"/>
          <w:szCs w:val="22"/>
          <w:rPrChange w:id="770" w:author="Guo, Shicheng" w:date="2019-07-31T16:09:00Z">
            <w:rPr>
              <w:rFonts w:ascii="Arial" w:hAnsi="Arial" w:cs="Arial"/>
            </w:rPr>
          </w:rPrChange>
        </w:rPr>
      </w:pPr>
      <w:r w:rsidRPr="0081723F">
        <w:rPr>
          <w:rFonts w:ascii="Arial" w:hAnsi="Arial" w:cs="Arial"/>
          <w:sz w:val="22"/>
          <w:szCs w:val="22"/>
        </w:rPr>
        <w:t xml:space="preserve">Figure 2. Enrichment analysis shown Nervous system was associated with adenoma development. (A) GO and KEGG analysis of the genes the LAHA DMRs located on. (B) GO analysis of the genes different DMRs located on, including the DMR only in LAHA, only in NLA, and LAHA and NLA overlapped. </w:t>
      </w:r>
    </w:p>
    <w:p w14:paraId="3D85BC62" w14:textId="4E98C302" w:rsidR="00E87FD4" w:rsidRPr="0081723F" w:rsidRDefault="00E87FD4" w:rsidP="00475509">
      <w:pPr>
        <w:rPr>
          <w:rFonts w:ascii="Arial" w:hAnsi="Arial" w:cs="Arial"/>
          <w:sz w:val="22"/>
          <w:szCs w:val="22"/>
          <w:rPrChange w:id="771" w:author="Guo, Shicheng" w:date="2019-07-31T16:09:00Z">
            <w:rPr>
              <w:rFonts w:ascii="Arial" w:hAnsi="Arial" w:cs="Arial"/>
            </w:rPr>
          </w:rPrChange>
        </w:rPr>
      </w:pPr>
    </w:p>
    <w:p w14:paraId="268A0B20" w14:textId="5A427C4E" w:rsidR="00E87FD4" w:rsidRPr="0081723F" w:rsidRDefault="00E87FD4" w:rsidP="00E87FD4">
      <w:pPr>
        <w:pStyle w:val="HTMLPreformatted"/>
        <w:shd w:val="clear" w:color="auto" w:fill="FFFFFF"/>
        <w:spacing w:line="225" w:lineRule="atLeast"/>
        <w:jc w:val="center"/>
        <w:rPr>
          <w:rFonts w:ascii="Arial" w:eastAsiaTheme="minorEastAsia" w:hAnsi="Arial" w:cs="Arial"/>
          <w:kern w:val="2"/>
          <w:sz w:val="22"/>
          <w:szCs w:val="22"/>
        </w:rPr>
      </w:pPr>
      <w:r w:rsidRPr="0081723F">
        <w:rPr>
          <w:rFonts w:ascii="Arial" w:hAnsi="Arial" w:cs="Arial"/>
          <w:noProof/>
          <w:sz w:val="22"/>
          <w:szCs w:val="22"/>
          <w:lang w:eastAsia="en-US"/>
          <w:rPrChange w:id="772" w:author="Guo, Shicheng" w:date="2019-07-31T16:09:00Z">
            <w:rPr>
              <w:noProof/>
              <w:lang w:eastAsia="en-US"/>
            </w:rPr>
          </w:rPrChange>
        </w:rPr>
        <w:drawing>
          <wp:inline distT="0" distB="0" distL="0" distR="0" wp14:anchorId="709E39DD" wp14:editId="011ED870">
            <wp:extent cx="6553200" cy="677492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2297" cy="6784330"/>
                    </a:xfrm>
                    <a:prstGeom prst="rect">
                      <a:avLst/>
                    </a:prstGeom>
                  </pic:spPr>
                </pic:pic>
              </a:graphicData>
            </a:graphic>
          </wp:inline>
        </w:drawing>
      </w:r>
    </w:p>
    <w:p w14:paraId="18D9A511" w14:textId="77777777" w:rsidR="00E87FD4" w:rsidRPr="0081723F" w:rsidRDefault="00E87FD4" w:rsidP="00E87FD4">
      <w:pPr>
        <w:jc w:val="both"/>
        <w:rPr>
          <w:rFonts w:ascii="Arial" w:eastAsiaTheme="minorEastAsia" w:hAnsi="Arial" w:cs="Arial"/>
          <w:kern w:val="2"/>
          <w:sz w:val="22"/>
          <w:szCs w:val="22"/>
        </w:rPr>
      </w:pPr>
      <w:r w:rsidRPr="0081723F">
        <w:rPr>
          <w:rFonts w:ascii="Arial" w:eastAsiaTheme="minorEastAsia" w:hAnsi="Arial" w:cs="Arial"/>
          <w:kern w:val="2"/>
          <w:sz w:val="22"/>
          <w:szCs w:val="22"/>
        </w:rPr>
        <w:t xml:space="preserve">Figure 3. Hyper-methylated CpG sites showed better diagnostic performance than the hypo-methylated pattern. (A): Cluster analysis based on hyper-DMSs among normal, adenoma and cancer samples. (B): Cluster analysis based on hypo-DMSs among normal, adenoma and cancer samples. (C): Random forest prediction performance based on hyper and hypo-DMSs. (D): Neural network prediction performance based on hyper and hypo-DMSs. (E): </w:t>
      </w:r>
      <w:r w:rsidRPr="0081723F">
        <w:rPr>
          <w:rFonts w:ascii="Arial" w:hAnsi="Arial" w:cs="Arial"/>
          <w:sz w:val="22"/>
          <w:szCs w:val="22"/>
        </w:rPr>
        <w:t>tSNE analysis to show the data structure and sample relationship</w:t>
      </w:r>
      <w:r w:rsidRPr="0081723F">
        <w:rPr>
          <w:rFonts w:ascii="Arial" w:eastAsiaTheme="minorEastAsia" w:hAnsi="Arial" w:cs="Arial"/>
          <w:kern w:val="2"/>
          <w:sz w:val="22"/>
          <w:szCs w:val="22"/>
        </w:rPr>
        <w:t xml:space="preserve"> based on hyper-DMSs. (F): </w:t>
      </w:r>
      <w:r w:rsidRPr="0081723F">
        <w:rPr>
          <w:rFonts w:ascii="Arial" w:hAnsi="Arial" w:cs="Arial"/>
          <w:sz w:val="22"/>
          <w:szCs w:val="22"/>
        </w:rPr>
        <w:t>tSNE analysis to show the data structure and sample relationship</w:t>
      </w:r>
      <w:r w:rsidRPr="0081723F">
        <w:rPr>
          <w:rFonts w:ascii="Arial" w:eastAsiaTheme="minorEastAsia" w:hAnsi="Arial" w:cs="Arial"/>
          <w:kern w:val="2"/>
          <w:sz w:val="22"/>
          <w:szCs w:val="22"/>
        </w:rPr>
        <w:t xml:space="preserve"> based on hypo-DMSs. (G): </w:t>
      </w:r>
      <w:r w:rsidRPr="0081723F">
        <w:rPr>
          <w:rFonts w:ascii="Arial" w:hAnsi="Arial" w:cs="Arial"/>
          <w:sz w:val="22"/>
          <w:szCs w:val="22"/>
        </w:rPr>
        <w:t>Average methylation level of hyper and hypo-DMSs</w:t>
      </w:r>
      <w:r w:rsidRPr="0081723F">
        <w:rPr>
          <w:rFonts w:ascii="Arial" w:eastAsiaTheme="minorEastAsia" w:hAnsi="Arial" w:cs="Arial"/>
          <w:kern w:val="2"/>
          <w:sz w:val="22"/>
          <w:szCs w:val="22"/>
        </w:rPr>
        <w:t xml:space="preserve"> (H): ROC curve of hyper-mBV and hypo-mBV.</w:t>
      </w:r>
    </w:p>
    <w:p w14:paraId="557E0189" w14:textId="5E0DCE7E" w:rsidR="00E87FD4" w:rsidRPr="0081723F" w:rsidRDefault="00E87FD4" w:rsidP="00475509">
      <w:pPr>
        <w:rPr>
          <w:rFonts w:ascii="Arial" w:hAnsi="Arial" w:cs="Arial"/>
          <w:sz w:val="22"/>
          <w:szCs w:val="22"/>
          <w:rPrChange w:id="773" w:author="Guo, Shicheng" w:date="2019-07-31T16:09:00Z">
            <w:rPr>
              <w:rFonts w:ascii="Arial" w:hAnsi="Arial" w:cs="Arial"/>
            </w:rPr>
          </w:rPrChange>
        </w:rPr>
      </w:pPr>
    </w:p>
    <w:p w14:paraId="6C5E943D" w14:textId="519356A0" w:rsidR="00E87FD4" w:rsidRPr="0081723F" w:rsidRDefault="00E87FD4" w:rsidP="00E87FD4">
      <w:pPr>
        <w:pStyle w:val="HTMLPreformatted"/>
        <w:shd w:val="clear" w:color="auto" w:fill="FFFFFF"/>
        <w:spacing w:line="225" w:lineRule="atLeast"/>
        <w:jc w:val="center"/>
        <w:rPr>
          <w:rFonts w:ascii="Arial" w:eastAsiaTheme="minorEastAsia" w:hAnsi="Arial" w:cs="Arial"/>
          <w:kern w:val="2"/>
          <w:sz w:val="22"/>
          <w:szCs w:val="22"/>
        </w:rPr>
      </w:pPr>
      <w:r w:rsidRPr="0081723F">
        <w:rPr>
          <w:rFonts w:ascii="Arial" w:hAnsi="Arial" w:cs="Arial"/>
          <w:noProof/>
          <w:sz w:val="22"/>
          <w:szCs w:val="22"/>
          <w:lang w:eastAsia="en-US"/>
          <w:rPrChange w:id="774" w:author="Guo, Shicheng" w:date="2019-07-31T16:09:00Z">
            <w:rPr>
              <w:noProof/>
              <w:lang w:eastAsia="en-US"/>
            </w:rPr>
          </w:rPrChange>
        </w:rPr>
        <w:drawing>
          <wp:inline distT="0" distB="0" distL="0" distR="0" wp14:anchorId="4F8F26AD" wp14:editId="41CB8FBE">
            <wp:extent cx="6642100" cy="650176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6501765"/>
                    </a:xfrm>
                    <a:prstGeom prst="rect">
                      <a:avLst/>
                    </a:prstGeom>
                  </pic:spPr>
                </pic:pic>
              </a:graphicData>
            </a:graphic>
          </wp:inline>
        </w:drawing>
      </w:r>
    </w:p>
    <w:p w14:paraId="0369DC01" w14:textId="77777777" w:rsidR="00E87FD4" w:rsidRPr="0081723F" w:rsidRDefault="00E87FD4" w:rsidP="00E87FD4">
      <w:pPr>
        <w:pStyle w:val="HTMLPreformatted"/>
        <w:shd w:val="clear" w:color="auto" w:fill="FFFFFF"/>
        <w:spacing w:line="225" w:lineRule="atLeast"/>
        <w:jc w:val="both"/>
        <w:rPr>
          <w:rFonts w:ascii="Arial" w:eastAsiaTheme="minorEastAsia" w:hAnsi="Arial" w:cs="Arial"/>
          <w:kern w:val="2"/>
          <w:sz w:val="22"/>
          <w:szCs w:val="22"/>
        </w:rPr>
      </w:pPr>
    </w:p>
    <w:p w14:paraId="0F29BEF3" w14:textId="77777777" w:rsidR="00E87FD4" w:rsidRPr="0081723F" w:rsidRDefault="00E87FD4" w:rsidP="00E87FD4">
      <w:pPr>
        <w:pStyle w:val="HTMLPreformatted"/>
        <w:shd w:val="clear" w:color="auto" w:fill="FFFFFF"/>
        <w:spacing w:line="225" w:lineRule="atLeast"/>
        <w:jc w:val="both"/>
        <w:rPr>
          <w:rFonts w:ascii="Arial" w:eastAsia="Arial" w:hAnsi="Arial" w:cs="Arial"/>
          <w:sz w:val="22"/>
          <w:szCs w:val="22"/>
          <w:rPrChange w:id="775" w:author="Guo, Shicheng" w:date="2019-07-31T16:09:00Z">
            <w:rPr>
              <w:rFonts w:ascii="Arial" w:eastAsia="Arial" w:hAnsi="Arial" w:cs="Arial"/>
              <w:color w:val="000000" w:themeColor="text1"/>
              <w:sz w:val="22"/>
              <w:szCs w:val="22"/>
            </w:rPr>
          </w:rPrChange>
        </w:rPr>
      </w:pPr>
      <w:r w:rsidRPr="0081723F">
        <w:rPr>
          <w:rFonts w:ascii="Arial" w:eastAsiaTheme="minorEastAsia" w:hAnsi="Arial" w:cs="Arial"/>
          <w:kern w:val="2"/>
          <w:sz w:val="22"/>
          <w:szCs w:val="22"/>
        </w:rPr>
        <w:t xml:space="preserve">Figure 4. DNA methylation </w:t>
      </w:r>
      <w:r w:rsidRPr="0081723F">
        <w:rPr>
          <w:rFonts w:ascii="Arial" w:eastAsia="Arial" w:hAnsi="Arial" w:cs="Arial"/>
          <w:sz w:val="22"/>
          <w:szCs w:val="22"/>
          <w:rPrChange w:id="776" w:author="Guo, Shicheng" w:date="2019-07-31T16:09:00Z">
            <w:rPr>
              <w:rFonts w:ascii="Arial" w:eastAsia="Arial" w:hAnsi="Arial" w:cs="Arial"/>
              <w:color w:val="000000" w:themeColor="text1"/>
              <w:sz w:val="22"/>
              <w:szCs w:val="22"/>
            </w:rPr>
          </w:rPrChange>
        </w:rPr>
        <w:t xml:space="preserve">ADHFE1 and ACSS3 in Normal, LA and HA. (A): </w:t>
      </w:r>
      <w:r w:rsidRPr="0081723F">
        <w:rPr>
          <w:rFonts w:ascii="Arial" w:eastAsia="Arial" w:hAnsi="Arial" w:cs="Arial"/>
          <w:sz w:val="22"/>
          <w:szCs w:val="22"/>
          <w:rPrChange w:id="777" w:author="Guo, Shicheng" w:date="2019-07-31T16:09:00Z">
            <w:rPr>
              <w:rFonts w:ascii="Arial" w:eastAsia="Arial" w:hAnsi="Arial" w:cs="Arial" w:hint="eastAsia"/>
              <w:color w:val="000000" w:themeColor="text1"/>
              <w:sz w:val="22"/>
              <w:szCs w:val="22"/>
            </w:rPr>
          </w:rPrChange>
        </w:rPr>
        <w:t>pathway</w:t>
      </w:r>
      <w:r w:rsidRPr="0081723F">
        <w:rPr>
          <w:rFonts w:ascii="Arial" w:eastAsia="Arial" w:hAnsi="Arial" w:cs="Arial"/>
          <w:sz w:val="22"/>
          <w:szCs w:val="22"/>
          <w:rPrChange w:id="778" w:author="Guo, Shicheng" w:date="2019-07-31T16:09:00Z">
            <w:rPr>
              <w:rFonts w:ascii="Arial" w:eastAsia="Arial" w:hAnsi="Arial" w:cs="Arial"/>
              <w:color w:val="000000" w:themeColor="text1"/>
              <w:sz w:val="22"/>
              <w:szCs w:val="22"/>
            </w:rPr>
          </w:rPrChange>
        </w:rPr>
        <w:t xml:space="preserve"> of et</w:t>
      </w:r>
      <w:r w:rsidRPr="0081723F">
        <w:rPr>
          <w:rFonts w:ascii="Arial" w:eastAsiaTheme="minorEastAsia" w:hAnsi="Arial" w:cs="Arial"/>
          <w:kern w:val="2"/>
          <w:sz w:val="22"/>
          <w:szCs w:val="22"/>
        </w:rPr>
        <w:t xml:space="preserve">hanol degradation </w:t>
      </w:r>
      <w:r w:rsidRPr="0081723F">
        <w:rPr>
          <w:rFonts w:ascii="Arial" w:eastAsiaTheme="minorEastAsia" w:hAnsi="Arial" w:cs="Arial"/>
          <w:kern w:val="2"/>
          <w:sz w:val="22"/>
          <w:szCs w:val="22"/>
          <w:rPrChange w:id="779" w:author="Guo, Shicheng" w:date="2019-07-31T16:09:00Z">
            <w:rPr>
              <w:rFonts w:ascii="Arial" w:eastAsiaTheme="minorEastAsia" w:hAnsi="Arial" w:cs="Arial" w:hint="eastAsia"/>
              <w:kern w:val="2"/>
              <w:sz w:val="22"/>
              <w:szCs w:val="22"/>
            </w:rPr>
          </w:rPrChange>
        </w:rPr>
        <w:t>II</w:t>
      </w:r>
      <w:r w:rsidRPr="0081723F">
        <w:rPr>
          <w:rFonts w:ascii="Arial" w:eastAsiaTheme="minorEastAsia" w:hAnsi="Arial" w:cs="Arial"/>
          <w:kern w:val="2"/>
          <w:sz w:val="22"/>
          <w:szCs w:val="22"/>
        </w:rPr>
        <w:t>.</w:t>
      </w:r>
      <w:r w:rsidRPr="0081723F">
        <w:rPr>
          <w:rFonts w:ascii="Arial" w:eastAsia="Arial" w:hAnsi="Arial" w:cs="Arial"/>
          <w:sz w:val="22"/>
          <w:szCs w:val="22"/>
          <w:rPrChange w:id="780" w:author="Guo, Shicheng" w:date="2019-07-31T16:09:00Z">
            <w:rPr>
              <w:rFonts w:ascii="Arial" w:eastAsia="Arial" w:hAnsi="Arial" w:cs="Arial"/>
              <w:color w:val="000000" w:themeColor="text1"/>
              <w:sz w:val="22"/>
              <w:szCs w:val="22"/>
            </w:rPr>
          </w:rPrChange>
        </w:rPr>
        <w:t xml:space="preserve"> (B): relationship between DNA methylation and gene expression of ADHFE1. (C): relationship between DNA methylation and gene expression of ACSS3. (D): DNA methylation of ADHFE1 in normal adenoma and cancer samples. (E): DNA methylation of ACSS3 in normal adenoma and cancer samples. (F): ROC of the prediction of ADHFE1 for colorectal adenoma and caner.</w:t>
      </w:r>
    </w:p>
    <w:p w14:paraId="52B79CED" w14:textId="7721AEB3" w:rsidR="00E87FD4" w:rsidRPr="0081723F" w:rsidRDefault="00E87FD4" w:rsidP="00475509">
      <w:pPr>
        <w:rPr>
          <w:rFonts w:ascii="Arial" w:hAnsi="Arial" w:cs="Arial"/>
          <w:sz w:val="22"/>
          <w:szCs w:val="22"/>
          <w:rPrChange w:id="781" w:author="Guo, Shicheng" w:date="2019-07-31T16:09:00Z">
            <w:rPr>
              <w:rFonts w:ascii="Arial" w:hAnsi="Arial" w:cs="Arial"/>
            </w:rPr>
          </w:rPrChange>
        </w:rPr>
      </w:pPr>
    </w:p>
    <w:p w14:paraId="62381358" w14:textId="1C4AFCCC" w:rsidR="007C3E92" w:rsidRPr="0081723F" w:rsidRDefault="007C3E92" w:rsidP="00475509">
      <w:pPr>
        <w:rPr>
          <w:rFonts w:ascii="Arial" w:hAnsi="Arial" w:cs="Arial"/>
          <w:sz w:val="22"/>
          <w:szCs w:val="22"/>
          <w:rPrChange w:id="782" w:author="Guo, Shicheng" w:date="2019-07-31T16:09:00Z">
            <w:rPr>
              <w:rFonts w:ascii="Arial" w:hAnsi="Arial" w:cs="Arial"/>
            </w:rPr>
          </w:rPrChange>
        </w:rPr>
      </w:pPr>
    </w:p>
    <w:p w14:paraId="03D0F22F" w14:textId="01E7A0E9" w:rsidR="007C3E92" w:rsidRPr="0081723F" w:rsidRDefault="007C3E92" w:rsidP="00475509">
      <w:pPr>
        <w:rPr>
          <w:rFonts w:ascii="Arial" w:hAnsi="Arial" w:cs="Arial"/>
          <w:sz w:val="22"/>
          <w:szCs w:val="22"/>
          <w:rPrChange w:id="783" w:author="Guo, Shicheng" w:date="2019-07-31T16:09:00Z">
            <w:rPr>
              <w:rFonts w:ascii="Arial" w:hAnsi="Arial" w:cs="Arial"/>
            </w:rPr>
          </w:rPrChange>
        </w:rPr>
      </w:pPr>
    </w:p>
    <w:p w14:paraId="2E14C816" w14:textId="6E4CCBBC" w:rsidR="007C3E92" w:rsidRPr="0081723F" w:rsidRDefault="007C3E92" w:rsidP="00475509">
      <w:pPr>
        <w:rPr>
          <w:rFonts w:ascii="Arial" w:hAnsi="Arial" w:cs="Arial"/>
          <w:sz w:val="22"/>
          <w:szCs w:val="22"/>
          <w:rPrChange w:id="784" w:author="Guo, Shicheng" w:date="2019-07-31T16:09:00Z">
            <w:rPr>
              <w:rFonts w:ascii="Arial" w:hAnsi="Arial" w:cs="Arial"/>
            </w:rPr>
          </w:rPrChange>
        </w:rPr>
      </w:pPr>
    </w:p>
    <w:p w14:paraId="1330D0AE" w14:textId="52C24D8B" w:rsidR="007C3E92" w:rsidRPr="0081723F" w:rsidRDefault="007C3E92" w:rsidP="00475509">
      <w:pPr>
        <w:rPr>
          <w:rFonts w:ascii="Arial" w:hAnsi="Arial" w:cs="Arial"/>
          <w:sz w:val="22"/>
          <w:szCs w:val="22"/>
          <w:rPrChange w:id="785" w:author="Guo, Shicheng" w:date="2019-07-31T16:09:00Z">
            <w:rPr>
              <w:rFonts w:ascii="Arial" w:hAnsi="Arial" w:cs="Arial"/>
            </w:rPr>
          </w:rPrChange>
        </w:rPr>
      </w:pPr>
    </w:p>
    <w:p w14:paraId="0325BF64" w14:textId="5A2C1666" w:rsidR="007C3E92" w:rsidRPr="0081723F" w:rsidRDefault="007C3E92" w:rsidP="00475509">
      <w:pPr>
        <w:rPr>
          <w:rFonts w:ascii="Arial" w:hAnsi="Arial" w:cs="Arial"/>
          <w:sz w:val="22"/>
          <w:szCs w:val="22"/>
          <w:rPrChange w:id="786" w:author="Guo, Shicheng" w:date="2019-07-31T16:09:00Z">
            <w:rPr>
              <w:rFonts w:ascii="Arial" w:hAnsi="Arial" w:cs="Arial"/>
            </w:rPr>
          </w:rPrChange>
        </w:rPr>
      </w:pPr>
    </w:p>
    <w:p w14:paraId="6864344D" w14:textId="77777777" w:rsidR="007C3E92" w:rsidRPr="0081723F" w:rsidRDefault="007C3E92" w:rsidP="00475509">
      <w:pPr>
        <w:rPr>
          <w:rFonts w:ascii="Arial" w:hAnsi="Arial" w:cs="Arial"/>
          <w:sz w:val="22"/>
          <w:szCs w:val="22"/>
          <w:rPrChange w:id="787" w:author="Guo, Shicheng" w:date="2019-07-31T16:09:00Z">
            <w:rPr>
              <w:rFonts w:ascii="Arial" w:hAnsi="Arial" w:cs="Arial"/>
            </w:rPr>
          </w:rPrChange>
        </w:rPr>
      </w:pPr>
    </w:p>
    <w:p w14:paraId="10EC0D04" w14:textId="77777777" w:rsidR="007C3E92" w:rsidRPr="0081723F" w:rsidRDefault="007C3E92" w:rsidP="007C3E92">
      <w:pPr>
        <w:pStyle w:val="HTMLPreformatted"/>
        <w:shd w:val="clear" w:color="auto" w:fill="FFFFFF"/>
        <w:spacing w:line="225" w:lineRule="atLeast"/>
        <w:jc w:val="both"/>
        <w:rPr>
          <w:rFonts w:ascii="Arial" w:eastAsiaTheme="minorEastAsia" w:hAnsi="Arial" w:cs="Arial"/>
          <w:kern w:val="2"/>
          <w:sz w:val="22"/>
          <w:szCs w:val="22"/>
        </w:rPr>
      </w:pPr>
      <w:r w:rsidRPr="0081723F">
        <w:rPr>
          <w:rFonts w:ascii="Arial" w:eastAsiaTheme="minorEastAsia" w:hAnsi="Arial" w:cs="Arial"/>
          <w:kern w:val="2"/>
          <w:sz w:val="22"/>
          <w:szCs w:val="22"/>
        </w:rPr>
        <w:t>Table 1. Prediction performance based on hyper-DMS and hypo-MDS to distinguish disease and normal</w:t>
      </w:r>
    </w:p>
    <w:tbl>
      <w:tblPr>
        <w:tblW w:w="10088" w:type="dxa"/>
        <w:tblLook w:val="04A0" w:firstRow="1" w:lastRow="0" w:firstColumn="1" w:lastColumn="0" w:noHBand="0" w:noVBand="1"/>
      </w:tblPr>
      <w:tblGrid>
        <w:gridCol w:w="1920"/>
        <w:gridCol w:w="1388"/>
        <w:gridCol w:w="1600"/>
        <w:gridCol w:w="1158"/>
        <w:gridCol w:w="1142"/>
        <w:gridCol w:w="1320"/>
        <w:gridCol w:w="1560"/>
      </w:tblGrid>
      <w:tr w:rsidR="001F1606" w:rsidRPr="0081723F" w14:paraId="438B3E30" w14:textId="77777777" w:rsidTr="00CA15F1">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4ABC06C1" w14:textId="77777777" w:rsidR="007C3E92" w:rsidRPr="0081723F" w:rsidRDefault="007C3E92" w:rsidP="00CA15F1">
            <w:pPr>
              <w:jc w:val="center"/>
              <w:rPr>
                <w:rFonts w:ascii="Arial" w:eastAsia="DengXian" w:hAnsi="Arial" w:cs="Arial"/>
                <w:sz w:val="22"/>
                <w:szCs w:val="22"/>
                <w:rPrChange w:id="788"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789" w:author="Guo, Shicheng" w:date="2019-07-31T16:09:00Z">
                  <w:rPr>
                    <w:rFonts w:ascii="Arial" w:eastAsia="DengXian" w:hAnsi="Arial" w:cs="Arial"/>
                    <w:color w:val="000000"/>
                    <w:sz w:val="22"/>
                  </w:rPr>
                </w:rPrChange>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2A5BEBB6" w14:textId="77777777" w:rsidR="007C3E92" w:rsidRPr="0081723F" w:rsidRDefault="007C3E92" w:rsidP="00CA15F1">
            <w:pPr>
              <w:jc w:val="center"/>
              <w:rPr>
                <w:rFonts w:ascii="Arial" w:eastAsia="DengXian" w:hAnsi="Arial" w:cs="Arial"/>
                <w:sz w:val="22"/>
                <w:szCs w:val="22"/>
                <w:rPrChange w:id="790"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791" w:author="Guo, Shicheng" w:date="2019-07-31T16:09:00Z">
                  <w:rPr>
                    <w:rFonts w:ascii="Arial" w:eastAsia="DengXian" w:hAnsi="Arial" w:cs="Arial"/>
                    <w:color w:val="000000"/>
                    <w:sz w:val="22"/>
                  </w:rPr>
                </w:rPrChange>
              </w:rPr>
              <w:t>Methylation</w:t>
            </w:r>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236E778A" w14:textId="77777777" w:rsidR="007C3E92" w:rsidRPr="0081723F" w:rsidRDefault="007C3E92" w:rsidP="00CA15F1">
            <w:pPr>
              <w:jc w:val="center"/>
              <w:rPr>
                <w:rFonts w:ascii="Arial" w:eastAsia="DengXian" w:hAnsi="Arial" w:cs="Arial"/>
                <w:sz w:val="22"/>
                <w:szCs w:val="22"/>
                <w:rPrChange w:id="792"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793" w:author="Guo, Shicheng" w:date="2019-07-31T16:09:00Z">
                  <w:rPr>
                    <w:rFonts w:ascii="Arial" w:eastAsia="DengXian" w:hAnsi="Arial" w:cs="Arial"/>
                    <w:color w:val="000000"/>
                    <w:sz w:val="22"/>
                  </w:rPr>
                </w:rPrChange>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5FECBB7A" w14:textId="77777777" w:rsidR="007C3E92" w:rsidRPr="0081723F" w:rsidRDefault="007C3E92" w:rsidP="00CA15F1">
            <w:pPr>
              <w:jc w:val="center"/>
              <w:rPr>
                <w:rFonts w:ascii="Arial" w:eastAsia="DengXian" w:hAnsi="Arial" w:cs="Arial"/>
                <w:sz w:val="22"/>
                <w:szCs w:val="22"/>
                <w:rPrChange w:id="794"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795" w:author="Guo, Shicheng" w:date="2019-07-31T16:09:00Z">
                  <w:rPr>
                    <w:rFonts w:ascii="Arial" w:eastAsia="DengXian" w:hAnsi="Arial" w:cs="Arial"/>
                    <w:color w:val="000000"/>
                    <w:sz w:val="22"/>
                  </w:rPr>
                </w:rPrChange>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17E12910" w14:textId="77777777" w:rsidR="007C3E92" w:rsidRPr="0081723F" w:rsidRDefault="007C3E92" w:rsidP="00CA15F1">
            <w:pPr>
              <w:jc w:val="center"/>
              <w:rPr>
                <w:rFonts w:ascii="Arial" w:eastAsia="DengXian" w:hAnsi="Arial" w:cs="Arial"/>
                <w:sz w:val="22"/>
                <w:szCs w:val="22"/>
                <w:rPrChange w:id="796"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797" w:author="Guo, Shicheng" w:date="2019-07-31T16:09:00Z">
                  <w:rPr>
                    <w:rFonts w:ascii="Arial" w:eastAsia="DengXian" w:hAnsi="Arial" w:cs="Arial"/>
                    <w:color w:val="000000"/>
                    <w:sz w:val="22"/>
                  </w:rPr>
                </w:rPrChange>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33F11A50" w14:textId="77777777" w:rsidR="007C3E92" w:rsidRPr="0081723F" w:rsidRDefault="007C3E92" w:rsidP="00CA15F1">
            <w:pPr>
              <w:jc w:val="center"/>
              <w:rPr>
                <w:rFonts w:ascii="Arial" w:eastAsia="DengXian" w:hAnsi="Arial" w:cs="Arial"/>
                <w:sz w:val="22"/>
                <w:szCs w:val="22"/>
                <w:rPrChange w:id="798"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799" w:author="Guo, Shicheng" w:date="2019-07-31T16:09:00Z">
                  <w:rPr>
                    <w:rFonts w:ascii="Arial" w:eastAsia="DengXian" w:hAnsi="Arial" w:cs="Arial"/>
                    <w:color w:val="000000"/>
                    <w:sz w:val="22"/>
                  </w:rPr>
                </w:rPrChange>
              </w:rPr>
              <w:t>Specificity</w:t>
            </w:r>
          </w:p>
        </w:tc>
      </w:tr>
      <w:tr w:rsidR="001F1606" w:rsidRPr="0081723F" w14:paraId="14FC346D" w14:textId="77777777" w:rsidTr="00CA15F1">
        <w:trPr>
          <w:trHeight w:val="320"/>
        </w:trPr>
        <w:tc>
          <w:tcPr>
            <w:tcW w:w="1920" w:type="dxa"/>
            <w:vMerge/>
            <w:tcBorders>
              <w:top w:val="single" w:sz="4" w:space="0" w:color="auto"/>
              <w:left w:val="nil"/>
              <w:bottom w:val="single" w:sz="4" w:space="0" w:color="000000"/>
              <w:right w:val="nil"/>
            </w:tcBorders>
            <w:vAlign w:val="center"/>
            <w:hideMark/>
          </w:tcPr>
          <w:p w14:paraId="4FDD8A15" w14:textId="77777777" w:rsidR="007C3E92" w:rsidRPr="0081723F" w:rsidRDefault="007C3E92" w:rsidP="00CA15F1">
            <w:pPr>
              <w:rPr>
                <w:rFonts w:ascii="Arial" w:eastAsia="DengXian" w:hAnsi="Arial" w:cs="Arial"/>
                <w:sz w:val="22"/>
                <w:szCs w:val="22"/>
                <w:rPrChange w:id="800" w:author="Guo, Shicheng" w:date="2019-07-31T16:09:00Z">
                  <w:rPr>
                    <w:rFonts w:ascii="Arial" w:eastAsia="DengXian" w:hAnsi="Arial" w:cs="Arial"/>
                    <w:color w:val="000000"/>
                    <w:sz w:val="22"/>
                  </w:rPr>
                </w:rPrChange>
              </w:rPr>
            </w:pPr>
          </w:p>
        </w:tc>
        <w:tc>
          <w:tcPr>
            <w:tcW w:w="1388" w:type="dxa"/>
            <w:vMerge/>
            <w:tcBorders>
              <w:top w:val="single" w:sz="4" w:space="0" w:color="auto"/>
              <w:left w:val="nil"/>
              <w:bottom w:val="single" w:sz="4" w:space="0" w:color="000000"/>
              <w:right w:val="nil"/>
            </w:tcBorders>
            <w:vAlign w:val="center"/>
            <w:hideMark/>
          </w:tcPr>
          <w:p w14:paraId="01072EE2" w14:textId="77777777" w:rsidR="007C3E92" w:rsidRPr="0081723F" w:rsidRDefault="007C3E92" w:rsidP="00CA15F1">
            <w:pPr>
              <w:rPr>
                <w:rFonts w:ascii="Arial" w:eastAsia="DengXian" w:hAnsi="Arial" w:cs="Arial"/>
                <w:sz w:val="22"/>
                <w:szCs w:val="22"/>
                <w:rPrChange w:id="801" w:author="Guo, Shicheng" w:date="2019-07-31T16:09:00Z">
                  <w:rPr>
                    <w:rFonts w:ascii="Arial" w:eastAsia="DengXian" w:hAnsi="Arial" w:cs="Arial"/>
                    <w:color w:val="000000"/>
                    <w:sz w:val="22"/>
                  </w:rPr>
                </w:rPrChange>
              </w:rPr>
            </w:pPr>
          </w:p>
        </w:tc>
        <w:tc>
          <w:tcPr>
            <w:tcW w:w="1600" w:type="dxa"/>
            <w:vMerge/>
            <w:tcBorders>
              <w:top w:val="single" w:sz="4" w:space="0" w:color="auto"/>
              <w:left w:val="nil"/>
              <w:bottom w:val="single" w:sz="4" w:space="0" w:color="000000"/>
              <w:right w:val="nil"/>
            </w:tcBorders>
            <w:vAlign w:val="center"/>
            <w:hideMark/>
          </w:tcPr>
          <w:p w14:paraId="0B9E531F" w14:textId="77777777" w:rsidR="007C3E92" w:rsidRPr="0081723F" w:rsidRDefault="007C3E92" w:rsidP="00CA15F1">
            <w:pPr>
              <w:rPr>
                <w:rFonts w:ascii="Arial" w:eastAsia="DengXian" w:hAnsi="Arial" w:cs="Arial"/>
                <w:sz w:val="22"/>
                <w:szCs w:val="22"/>
                <w:rPrChange w:id="802" w:author="Guo, Shicheng" w:date="2019-07-31T16:09:00Z">
                  <w:rPr>
                    <w:rFonts w:ascii="Arial" w:eastAsia="DengXian" w:hAnsi="Arial" w:cs="Arial"/>
                    <w:color w:val="000000"/>
                    <w:sz w:val="22"/>
                  </w:rPr>
                </w:rPrChange>
              </w:rPr>
            </w:pPr>
          </w:p>
        </w:tc>
        <w:tc>
          <w:tcPr>
            <w:tcW w:w="1158" w:type="dxa"/>
            <w:tcBorders>
              <w:top w:val="nil"/>
              <w:left w:val="nil"/>
              <w:bottom w:val="single" w:sz="4" w:space="0" w:color="auto"/>
              <w:right w:val="nil"/>
            </w:tcBorders>
            <w:shd w:val="clear" w:color="auto" w:fill="auto"/>
            <w:noWrap/>
            <w:vAlign w:val="center"/>
            <w:hideMark/>
          </w:tcPr>
          <w:p w14:paraId="53E77686" w14:textId="77777777" w:rsidR="007C3E92" w:rsidRPr="0081723F" w:rsidRDefault="007C3E92" w:rsidP="00CA15F1">
            <w:pPr>
              <w:jc w:val="center"/>
              <w:rPr>
                <w:rFonts w:ascii="Arial" w:eastAsia="DengXian" w:hAnsi="Arial" w:cs="Arial"/>
                <w:sz w:val="22"/>
                <w:szCs w:val="22"/>
                <w:rPrChange w:id="803"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04" w:author="Guo, Shicheng" w:date="2019-07-31T16:09:00Z">
                  <w:rPr>
                    <w:rFonts w:ascii="Arial" w:eastAsia="DengXian" w:hAnsi="Arial" w:cs="Arial"/>
                    <w:color w:val="000000"/>
                    <w:sz w:val="22"/>
                  </w:rPr>
                </w:rPrChange>
              </w:rPr>
              <w:t>Disease</w:t>
            </w:r>
          </w:p>
        </w:tc>
        <w:tc>
          <w:tcPr>
            <w:tcW w:w="1142" w:type="dxa"/>
            <w:tcBorders>
              <w:top w:val="nil"/>
              <w:left w:val="nil"/>
              <w:bottom w:val="single" w:sz="4" w:space="0" w:color="auto"/>
              <w:right w:val="nil"/>
            </w:tcBorders>
            <w:shd w:val="clear" w:color="auto" w:fill="auto"/>
            <w:noWrap/>
            <w:vAlign w:val="center"/>
            <w:hideMark/>
          </w:tcPr>
          <w:p w14:paraId="71BAC2BD" w14:textId="77777777" w:rsidR="007C3E92" w:rsidRPr="0081723F" w:rsidRDefault="007C3E92" w:rsidP="00CA15F1">
            <w:pPr>
              <w:jc w:val="center"/>
              <w:rPr>
                <w:rFonts w:ascii="Arial" w:eastAsia="DengXian" w:hAnsi="Arial" w:cs="Arial"/>
                <w:sz w:val="22"/>
                <w:szCs w:val="22"/>
                <w:rPrChange w:id="805"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06" w:author="Guo, Shicheng" w:date="2019-07-31T16:09:00Z">
                  <w:rPr>
                    <w:rFonts w:ascii="Arial" w:eastAsia="DengXian" w:hAnsi="Arial" w:cs="Arial"/>
                    <w:color w:val="000000"/>
                    <w:sz w:val="22"/>
                  </w:rPr>
                </w:rPrChange>
              </w:rPr>
              <w:t>Normal</w:t>
            </w:r>
          </w:p>
        </w:tc>
        <w:tc>
          <w:tcPr>
            <w:tcW w:w="1320" w:type="dxa"/>
            <w:vMerge/>
            <w:tcBorders>
              <w:top w:val="single" w:sz="4" w:space="0" w:color="auto"/>
              <w:left w:val="nil"/>
              <w:bottom w:val="single" w:sz="4" w:space="0" w:color="000000"/>
              <w:right w:val="nil"/>
            </w:tcBorders>
            <w:vAlign w:val="center"/>
            <w:hideMark/>
          </w:tcPr>
          <w:p w14:paraId="24CDBCE8" w14:textId="77777777" w:rsidR="007C3E92" w:rsidRPr="0081723F" w:rsidRDefault="007C3E92" w:rsidP="00CA15F1">
            <w:pPr>
              <w:rPr>
                <w:rFonts w:ascii="Arial" w:eastAsia="DengXian" w:hAnsi="Arial" w:cs="Arial"/>
                <w:sz w:val="22"/>
                <w:szCs w:val="22"/>
                <w:rPrChange w:id="807" w:author="Guo, Shicheng" w:date="2019-07-31T16:09:00Z">
                  <w:rPr>
                    <w:rFonts w:ascii="Arial" w:eastAsia="DengXian" w:hAnsi="Arial" w:cs="Arial"/>
                    <w:color w:val="000000"/>
                    <w:sz w:val="22"/>
                  </w:rPr>
                </w:rPrChange>
              </w:rPr>
            </w:pPr>
          </w:p>
        </w:tc>
        <w:tc>
          <w:tcPr>
            <w:tcW w:w="1560" w:type="dxa"/>
            <w:vMerge/>
            <w:tcBorders>
              <w:top w:val="single" w:sz="4" w:space="0" w:color="auto"/>
              <w:left w:val="nil"/>
              <w:bottom w:val="single" w:sz="4" w:space="0" w:color="000000"/>
              <w:right w:val="nil"/>
            </w:tcBorders>
            <w:vAlign w:val="center"/>
            <w:hideMark/>
          </w:tcPr>
          <w:p w14:paraId="03D4C7A8" w14:textId="77777777" w:rsidR="007C3E92" w:rsidRPr="0081723F" w:rsidRDefault="007C3E92" w:rsidP="00CA15F1">
            <w:pPr>
              <w:rPr>
                <w:rFonts w:ascii="Arial" w:eastAsia="DengXian" w:hAnsi="Arial" w:cs="Arial"/>
                <w:sz w:val="22"/>
                <w:szCs w:val="22"/>
                <w:rPrChange w:id="808" w:author="Guo, Shicheng" w:date="2019-07-31T16:09:00Z">
                  <w:rPr>
                    <w:rFonts w:ascii="Arial" w:eastAsia="DengXian" w:hAnsi="Arial" w:cs="Arial"/>
                    <w:color w:val="000000"/>
                    <w:sz w:val="22"/>
                  </w:rPr>
                </w:rPrChange>
              </w:rPr>
            </w:pPr>
          </w:p>
        </w:tc>
      </w:tr>
      <w:tr w:rsidR="001F1606" w:rsidRPr="0081723F" w14:paraId="16B8A320" w14:textId="77777777" w:rsidTr="00CA15F1">
        <w:trPr>
          <w:trHeight w:val="320"/>
        </w:trPr>
        <w:tc>
          <w:tcPr>
            <w:tcW w:w="1920" w:type="dxa"/>
            <w:vMerge w:val="restart"/>
            <w:tcBorders>
              <w:top w:val="nil"/>
              <w:left w:val="nil"/>
              <w:bottom w:val="nil"/>
              <w:right w:val="nil"/>
            </w:tcBorders>
            <w:shd w:val="clear" w:color="auto" w:fill="auto"/>
            <w:noWrap/>
            <w:vAlign w:val="center"/>
            <w:hideMark/>
          </w:tcPr>
          <w:p w14:paraId="2A73FC83" w14:textId="77777777" w:rsidR="007C3E92" w:rsidRPr="0081723F" w:rsidRDefault="007C3E92" w:rsidP="00CA15F1">
            <w:pPr>
              <w:jc w:val="center"/>
              <w:rPr>
                <w:rFonts w:ascii="Arial" w:eastAsia="DengXian" w:hAnsi="Arial" w:cs="Arial"/>
                <w:sz w:val="22"/>
                <w:szCs w:val="22"/>
                <w:rPrChange w:id="809"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10" w:author="Guo, Shicheng" w:date="2019-07-31T16:09:00Z">
                  <w:rPr>
                    <w:rFonts w:ascii="Arial" w:eastAsia="DengXian" w:hAnsi="Arial" w:cs="Arial"/>
                    <w:color w:val="000000"/>
                    <w:sz w:val="22"/>
                  </w:rPr>
                </w:rPrChange>
              </w:rPr>
              <w:t>Random Forest</w:t>
            </w:r>
          </w:p>
        </w:tc>
        <w:tc>
          <w:tcPr>
            <w:tcW w:w="1388" w:type="dxa"/>
            <w:vMerge w:val="restart"/>
            <w:tcBorders>
              <w:top w:val="nil"/>
              <w:left w:val="nil"/>
              <w:bottom w:val="nil"/>
              <w:right w:val="nil"/>
            </w:tcBorders>
            <w:shd w:val="clear" w:color="auto" w:fill="auto"/>
            <w:noWrap/>
            <w:vAlign w:val="center"/>
            <w:hideMark/>
          </w:tcPr>
          <w:p w14:paraId="3EAAE8EF" w14:textId="77777777" w:rsidR="007C3E92" w:rsidRPr="0081723F" w:rsidRDefault="007C3E92" w:rsidP="00CA15F1">
            <w:pPr>
              <w:jc w:val="center"/>
              <w:rPr>
                <w:rFonts w:ascii="Arial" w:eastAsia="DengXian" w:hAnsi="Arial" w:cs="Arial"/>
                <w:sz w:val="22"/>
                <w:szCs w:val="22"/>
                <w:rPrChange w:id="811"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12" w:author="Guo, Shicheng" w:date="2019-07-31T16:09:00Z">
                  <w:rPr>
                    <w:rFonts w:ascii="Arial" w:eastAsia="DengXian" w:hAnsi="Arial" w:cs="Arial"/>
                    <w:color w:val="000000"/>
                    <w:sz w:val="22"/>
                  </w:rPr>
                </w:rPrChange>
              </w:rPr>
              <w:t>hyper</w:t>
            </w:r>
          </w:p>
        </w:tc>
        <w:tc>
          <w:tcPr>
            <w:tcW w:w="1600" w:type="dxa"/>
            <w:tcBorders>
              <w:top w:val="nil"/>
              <w:left w:val="nil"/>
              <w:bottom w:val="nil"/>
              <w:right w:val="nil"/>
            </w:tcBorders>
            <w:shd w:val="clear" w:color="auto" w:fill="auto"/>
            <w:noWrap/>
            <w:vAlign w:val="center"/>
            <w:hideMark/>
          </w:tcPr>
          <w:p w14:paraId="3DB6ED45" w14:textId="77777777" w:rsidR="007C3E92" w:rsidRPr="0081723F" w:rsidRDefault="007C3E92" w:rsidP="00CA15F1">
            <w:pPr>
              <w:rPr>
                <w:rFonts w:ascii="Arial" w:eastAsia="DengXian" w:hAnsi="Arial" w:cs="Arial"/>
                <w:sz w:val="22"/>
                <w:szCs w:val="22"/>
                <w:rPrChange w:id="813"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14" w:author="Guo, Shicheng" w:date="2019-07-31T16:09: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2DB93EBE" w14:textId="77777777" w:rsidR="007C3E92" w:rsidRPr="0081723F" w:rsidRDefault="007C3E92" w:rsidP="00CA15F1">
            <w:pPr>
              <w:rPr>
                <w:rFonts w:ascii="Arial" w:eastAsia="DengXian" w:hAnsi="Arial" w:cs="Arial"/>
                <w:sz w:val="22"/>
                <w:szCs w:val="22"/>
                <w:rPrChange w:id="815"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16" w:author="Guo, Shicheng" w:date="2019-07-31T16:09:00Z">
                  <w:rPr>
                    <w:rFonts w:ascii="Arial" w:eastAsia="DengXian" w:hAnsi="Arial" w:cs="Arial"/>
                    <w:color w:val="000000"/>
                    <w:sz w:val="22"/>
                  </w:rPr>
                </w:rPrChange>
              </w:rPr>
              <w:t>532</w:t>
            </w:r>
          </w:p>
        </w:tc>
        <w:tc>
          <w:tcPr>
            <w:tcW w:w="1142" w:type="dxa"/>
            <w:tcBorders>
              <w:top w:val="nil"/>
              <w:left w:val="nil"/>
              <w:bottom w:val="nil"/>
              <w:right w:val="nil"/>
            </w:tcBorders>
            <w:shd w:val="clear" w:color="auto" w:fill="auto"/>
            <w:noWrap/>
            <w:vAlign w:val="center"/>
            <w:hideMark/>
          </w:tcPr>
          <w:p w14:paraId="36A8CE39" w14:textId="77777777" w:rsidR="007C3E92" w:rsidRPr="0081723F" w:rsidRDefault="007C3E92" w:rsidP="00CA15F1">
            <w:pPr>
              <w:rPr>
                <w:rFonts w:ascii="Arial" w:eastAsia="DengXian" w:hAnsi="Arial" w:cs="Arial"/>
                <w:sz w:val="22"/>
                <w:szCs w:val="22"/>
                <w:rPrChange w:id="817"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18" w:author="Guo, Shicheng" w:date="2019-07-31T16:09:00Z">
                  <w:rPr>
                    <w:rFonts w:ascii="Arial" w:eastAsia="DengXian" w:hAnsi="Arial" w:cs="Arial"/>
                    <w:color w:val="000000"/>
                    <w:sz w:val="22"/>
                  </w:rPr>
                </w:rPrChange>
              </w:rPr>
              <w:t>23</w:t>
            </w:r>
          </w:p>
        </w:tc>
        <w:tc>
          <w:tcPr>
            <w:tcW w:w="1320" w:type="dxa"/>
            <w:vMerge w:val="restart"/>
            <w:tcBorders>
              <w:top w:val="nil"/>
              <w:left w:val="nil"/>
              <w:bottom w:val="nil"/>
              <w:right w:val="nil"/>
            </w:tcBorders>
            <w:shd w:val="clear" w:color="auto" w:fill="auto"/>
            <w:noWrap/>
            <w:vAlign w:val="center"/>
            <w:hideMark/>
          </w:tcPr>
          <w:p w14:paraId="04FC3A53" w14:textId="77777777" w:rsidR="007C3E92" w:rsidRPr="0081723F" w:rsidRDefault="007C3E92" w:rsidP="00CA15F1">
            <w:pPr>
              <w:rPr>
                <w:rFonts w:ascii="Arial" w:eastAsia="DengXian" w:hAnsi="Arial" w:cs="Arial"/>
                <w:sz w:val="22"/>
                <w:szCs w:val="22"/>
                <w:rPrChange w:id="819"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20" w:author="Guo, Shicheng" w:date="2019-07-31T16:09:00Z">
                  <w:rPr>
                    <w:rFonts w:ascii="Arial" w:eastAsia="DengXian" w:hAnsi="Arial" w:cs="Arial"/>
                    <w:color w:val="000000"/>
                    <w:sz w:val="22"/>
                  </w:rPr>
                </w:rPrChange>
              </w:rPr>
              <w:t>0.959</w:t>
            </w:r>
          </w:p>
        </w:tc>
        <w:tc>
          <w:tcPr>
            <w:tcW w:w="1560" w:type="dxa"/>
            <w:vMerge w:val="restart"/>
            <w:tcBorders>
              <w:top w:val="nil"/>
              <w:left w:val="nil"/>
              <w:bottom w:val="nil"/>
              <w:right w:val="nil"/>
            </w:tcBorders>
            <w:shd w:val="clear" w:color="auto" w:fill="auto"/>
            <w:noWrap/>
            <w:vAlign w:val="center"/>
            <w:hideMark/>
          </w:tcPr>
          <w:p w14:paraId="5B563EEB" w14:textId="77777777" w:rsidR="007C3E92" w:rsidRPr="0081723F" w:rsidRDefault="007C3E92" w:rsidP="00CA15F1">
            <w:pPr>
              <w:rPr>
                <w:rFonts w:ascii="Arial" w:eastAsia="DengXian" w:hAnsi="Arial" w:cs="Arial"/>
                <w:sz w:val="22"/>
                <w:szCs w:val="22"/>
                <w:rPrChange w:id="821"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22" w:author="Guo, Shicheng" w:date="2019-07-31T16:09:00Z">
                  <w:rPr>
                    <w:rFonts w:ascii="Arial" w:eastAsia="DengXian" w:hAnsi="Arial" w:cs="Arial"/>
                    <w:color w:val="000000"/>
                    <w:sz w:val="22"/>
                  </w:rPr>
                </w:rPrChange>
              </w:rPr>
              <w:t xml:space="preserve">0.860 </w:t>
            </w:r>
          </w:p>
        </w:tc>
      </w:tr>
      <w:tr w:rsidR="001F1606" w:rsidRPr="0081723F" w14:paraId="3530273E" w14:textId="77777777" w:rsidTr="00CA15F1">
        <w:trPr>
          <w:trHeight w:val="320"/>
        </w:trPr>
        <w:tc>
          <w:tcPr>
            <w:tcW w:w="1920" w:type="dxa"/>
            <w:vMerge/>
            <w:tcBorders>
              <w:top w:val="nil"/>
              <w:left w:val="nil"/>
              <w:bottom w:val="nil"/>
              <w:right w:val="nil"/>
            </w:tcBorders>
            <w:vAlign w:val="center"/>
            <w:hideMark/>
          </w:tcPr>
          <w:p w14:paraId="4456CFBA" w14:textId="77777777" w:rsidR="007C3E92" w:rsidRPr="0081723F" w:rsidRDefault="007C3E92" w:rsidP="00CA15F1">
            <w:pPr>
              <w:rPr>
                <w:rFonts w:ascii="Arial" w:eastAsia="DengXian" w:hAnsi="Arial" w:cs="Arial"/>
                <w:sz w:val="22"/>
                <w:szCs w:val="22"/>
                <w:rPrChange w:id="823" w:author="Guo, Shicheng" w:date="2019-07-31T16:09:00Z">
                  <w:rPr>
                    <w:rFonts w:ascii="Arial" w:eastAsia="DengXian" w:hAnsi="Arial" w:cs="Arial"/>
                    <w:color w:val="000000"/>
                    <w:sz w:val="22"/>
                  </w:rPr>
                </w:rPrChange>
              </w:rPr>
            </w:pPr>
          </w:p>
        </w:tc>
        <w:tc>
          <w:tcPr>
            <w:tcW w:w="1388" w:type="dxa"/>
            <w:vMerge/>
            <w:tcBorders>
              <w:top w:val="nil"/>
              <w:left w:val="nil"/>
              <w:bottom w:val="nil"/>
              <w:right w:val="nil"/>
            </w:tcBorders>
            <w:vAlign w:val="center"/>
            <w:hideMark/>
          </w:tcPr>
          <w:p w14:paraId="516BE8E3" w14:textId="77777777" w:rsidR="007C3E92" w:rsidRPr="0081723F" w:rsidRDefault="007C3E92" w:rsidP="00CA15F1">
            <w:pPr>
              <w:rPr>
                <w:rFonts w:ascii="Arial" w:eastAsia="DengXian" w:hAnsi="Arial" w:cs="Arial"/>
                <w:sz w:val="22"/>
                <w:szCs w:val="22"/>
                <w:rPrChange w:id="824" w:author="Guo, Shicheng" w:date="2019-07-31T16:09:00Z">
                  <w:rPr>
                    <w:rFonts w:ascii="Arial" w:eastAsia="DengXian" w:hAnsi="Arial" w:cs="Arial"/>
                    <w:color w:val="000000"/>
                    <w:sz w:val="22"/>
                  </w:rPr>
                </w:rPrChange>
              </w:rPr>
            </w:pPr>
          </w:p>
        </w:tc>
        <w:tc>
          <w:tcPr>
            <w:tcW w:w="1600" w:type="dxa"/>
            <w:tcBorders>
              <w:top w:val="nil"/>
              <w:left w:val="nil"/>
              <w:bottom w:val="nil"/>
              <w:right w:val="nil"/>
            </w:tcBorders>
            <w:shd w:val="clear" w:color="auto" w:fill="auto"/>
            <w:noWrap/>
            <w:vAlign w:val="center"/>
            <w:hideMark/>
          </w:tcPr>
          <w:p w14:paraId="33D22FE5" w14:textId="77777777" w:rsidR="007C3E92" w:rsidRPr="0081723F" w:rsidRDefault="007C3E92" w:rsidP="00CA15F1">
            <w:pPr>
              <w:rPr>
                <w:rFonts w:ascii="Arial" w:eastAsia="DengXian" w:hAnsi="Arial" w:cs="Arial"/>
                <w:sz w:val="22"/>
                <w:szCs w:val="22"/>
                <w:rPrChange w:id="825"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26" w:author="Guo, Shicheng" w:date="2019-07-31T16:09:00Z">
                  <w:rPr>
                    <w:rFonts w:ascii="Arial" w:eastAsia="DengXian" w:hAnsi="Arial" w:cs="Arial"/>
                    <w:color w:val="000000"/>
                    <w:sz w:val="22"/>
                  </w:rPr>
                </w:rPrChange>
              </w:rPr>
              <w:t>Normal</w:t>
            </w:r>
          </w:p>
        </w:tc>
        <w:tc>
          <w:tcPr>
            <w:tcW w:w="1158" w:type="dxa"/>
            <w:tcBorders>
              <w:top w:val="nil"/>
              <w:left w:val="nil"/>
              <w:bottom w:val="nil"/>
              <w:right w:val="nil"/>
            </w:tcBorders>
            <w:shd w:val="clear" w:color="auto" w:fill="auto"/>
            <w:noWrap/>
            <w:vAlign w:val="center"/>
            <w:hideMark/>
          </w:tcPr>
          <w:p w14:paraId="21843F75" w14:textId="77777777" w:rsidR="007C3E92" w:rsidRPr="0081723F" w:rsidRDefault="007C3E92" w:rsidP="00CA15F1">
            <w:pPr>
              <w:rPr>
                <w:rFonts w:ascii="Arial" w:eastAsia="DengXian" w:hAnsi="Arial" w:cs="Arial"/>
                <w:sz w:val="22"/>
                <w:szCs w:val="22"/>
                <w:rPrChange w:id="827"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28" w:author="Guo, Shicheng" w:date="2019-07-31T16:09:00Z">
                  <w:rPr>
                    <w:rFonts w:ascii="Arial" w:eastAsia="DengXian" w:hAnsi="Arial" w:cs="Arial"/>
                    <w:color w:val="000000"/>
                    <w:sz w:val="22"/>
                  </w:rPr>
                </w:rPrChange>
              </w:rPr>
              <w:t>39</w:t>
            </w:r>
          </w:p>
        </w:tc>
        <w:tc>
          <w:tcPr>
            <w:tcW w:w="1142" w:type="dxa"/>
            <w:tcBorders>
              <w:top w:val="nil"/>
              <w:left w:val="nil"/>
              <w:bottom w:val="nil"/>
              <w:right w:val="nil"/>
            </w:tcBorders>
            <w:shd w:val="clear" w:color="auto" w:fill="auto"/>
            <w:noWrap/>
            <w:vAlign w:val="center"/>
            <w:hideMark/>
          </w:tcPr>
          <w:p w14:paraId="6983281E" w14:textId="77777777" w:rsidR="007C3E92" w:rsidRPr="0081723F" w:rsidRDefault="007C3E92" w:rsidP="00CA15F1">
            <w:pPr>
              <w:rPr>
                <w:rFonts w:ascii="Arial" w:eastAsia="DengXian" w:hAnsi="Arial" w:cs="Arial"/>
                <w:sz w:val="22"/>
                <w:szCs w:val="22"/>
                <w:rPrChange w:id="829"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30" w:author="Guo, Shicheng" w:date="2019-07-31T16:09:00Z">
                  <w:rPr>
                    <w:rFonts w:ascii="Arial" w:eastAsia="DengXian" w:hAnsi="Arial" w:cs="Arial"/>
                    <w:color w:val="000000"/>
                    <w:sz w:val="22"/>
                  </w:rPr>
                </w:rPrChange>
              </w:rPr>
              <w:t>239</w:t>
            </w:r>
          </w:p>
        </w:tc>
        <w:tc>
          <w:tcPr>
            <w:tcW w:w="1320" w:type="dxa"/>
            <w:vMerge/>
            <w:tcBorders>
              <w:top w:val="nil"/>
              <w:left w:val="nil"/>
              <w:bottom w:val="nil"/>
              <w:right w:val="nil"/>
            </w:tcBorders>
            <w:vAlign w:val="center"/>
            <w:hideMark/>
          </w:tcPr>
          <w:p w14:paraId="67A70513" w14:textId="77777777" w:rsidR="007C3E92" w:rsidRPr="0081723F" w:rsidRDefault="007C3E92" w:rsidP="00CA15F1">
            <w:pPr>
              <w:rPr>
                <w:rFonts w:ascii="Arial" w:eastAsia="DengXian" w:hAnsi="Arial" w:cs="Arial"/>
                <w:sz w:val="22"/>
                <w:szCs w:val="22"/>
                <w:rPrChange w:id="831" w:author="Guo, Shicheng" w:date="2019-07-31T16:09:00Z">
                  <w:rPr>
                    <w:rFonts w:ascii="Arial" w:eastAsia="DengXian" w:hAnsi="Arial" w:cs="Arial"/>
                    <w:color w:val="000000"/>
                    <w:sz w:val="22"/>
                  </w:rPr>
                </w:rPrChange>
              </w:rPr>
            </w:pPr>
          </w:p>
        </w:tc>
        <w:tc>
          <w:tcPr>
            <w:tcW w:w="1560" w:type="dxa"/>
            <w:vMerge/>
            <w:tcBorders>
              <w:top w:val="nil"/>
              <w:left w:val="nil"/>
              <w:bottom w:val="nil"/>
              <w:right w:val="nil"/>
            </w:tcBorders>
            <w:vAlign w:val="center"/>
            <w:hideMark/>
          </w:tcPr>
          <w:p w14:paraId="0D7AA59D" w14:textId="77777777" w:rsidR="007C3E92" w:rsidRPr="0081723F" w:rsidRDefault="007C3E92" w:rsidP="00CA15F1">
            <w:pPr>
              <w:rPr>
                <w:rFonts w:ascii="Arial" w:eastAsia="DengXian" w:hAnsi="Arial" w:cs="Arial"/>
                <w:sz w:val="22"/>
                <w:szCs w:val="22"/>
                <w:rPrChange w:id="832" w:author="Guo, Shicheng" w:date="2019-07-31T16:09:00Z">
                  <w:rPr>
                    <w:rFonts w:ascii="Arial" w:eastAsia="DengXian" w:hAnsi="Arial" w:cs="Arial"/>
                    <w:color w:val="000000"/>
                    <w:sz w:val="22"/>
                  </w:rPr>
                </w:rPrChange>
              </w:rPr>
            </w:pPr>
          </w:p>
        </w:tc>
      </w:tr>
      <w:tr w:rsidR="001F1606" w:rsidRPr="0081723F" w14:paraId="052EE93B" w14:textId="77777777" w:rsidTr="00CA15F1">
        <w:trPr>
          <w:trHeight w:val="320"/>
        </w:trPr>
        <w:tc>
          <w:tcPr>
            <w:tcW w:w="1920" w:type="dxa"/>
            <w:vMerge/>
            <w:tcBorders>
              <w:top w:val="nil"/>
              <w:left w:val="nil"/>
              <w:bottom w:val="nil"/>
              <w:right w:val="nil"/>
            </w:tcBorders>
            <w:vAlign w:val="center"/>
            <w:hideMark/>
          </w:tcPr>
          <w:p w14:paraId="135E39A3" w14:textId="77777777" w:rsidR="007C3E92" w:rsidRPr="0081723F" w:rsidRDefault="007C3E92" w:rsidP="00CA15F1">
            <w:pPr>
              <w:rPr>
                <w:rFonts w:ascii="Arial" w:eastAsia="DengXian" w:hAnsi="Arial" w:cs="Arial"/>
                <w:sz w:val="22"/>
                <w:szCs w:val="22"/>
                <w:rPrChange w:id="833" w:author="Guo, Shicheng" w:date="2019-07-31T16:09:00Z">
                  <w:rPr>
                    <w:rFonts w:ascii="Arial" w:eastAsia="DengXian" w:hAnsi="Arial" w:cs="Arial"/>
                    <w:color w:val="000000"/>
                    <w:sz w:val="22"/>
                  </w:rPr>
                </w:rPrChange>
              </w:rPr>
            </w:pPr>
          </w:p>
        </w:tc>
        <w:tc>
          <w:tcPr>
            <w:tcW w:w="1388" w:type="dxa"/>
            <w:vMerge w:val="restart"/>
            <w:tcBorders>
              <w:top w:val="nil"/>
              <w:left w:val="nil"/>
              <w:bottom w:val="nil"/>
              <w:right w:val="nil"/>
            </w:tcBorders>
            <w:shd w:val="clear" w:color="auto" w:fill="auto"/>
            <w:noWrap/>
            <w:vAlign w:val="center"/>
            <w:hideMark/>
          </w:tcPr>
          <w:p w14:paraId="20D5D9F7" w14:textId="77777777" w:rsidR="007C3E92" w:rsidRPr="0081723F" w:rsidRDefault="007C3E92" w:rsidP="00CA15F1">
            <w:pPr>
              <w:jc w:val="center"/>
              <w:rPr>
                <w:rFonts w:ascii="Arial" w:eastAsia="DengXian" w:hAnsi="Arial" w:cs="Arial"/>
                <w:sz w:val="22"/>
                <w:szCs w:val="22"/>
                <w:rPrChange w:id="834"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35" w:author="Guo, Shicheng" w:date="2019-07-31T16:09:00Z">
                  <w:rPr>
                    <w:rFonts w:ascii="Arial" w:eastAsia="DengXian" w:hAnsi="Arial" w:cs="Arial"/>
                    <w:color w:val="000000"/>
                    <w:sz w:val="22"/>
                  </w:rPr>
                </w:rPrChange>
              </w:rPr>
              <w:t>hypo</w:t>
            </w:r>
          </w:p>
        </w:tc>
        <w:tc>
          <w:tcPr>
            <w:tcW w:w="1600" w:type="dxa"/>
            <w:tcBorders>
              <w:top w:val="nil"/>
              <w:left w:val="nil"/>
              <w:bottom w:val="nil"/>
              <w:right w:val="nil"/>
            </w:tcBorders>
            <w:shd w:val="clear" w:color="auto" w:fill="auto"/>
            <w:noWrap/>
            <w:vAlign w:val="center"/>
            <w:hideMark/>
          </w:tcPr>
          <w:p w14:paraId="4717919A" w14:textId="77777777" w:rsidR="007C3E92" w:rsidRPr="0081723F" w:rsidRDefault="007C3E92" w:rsidP="00CA15F1">
            <w:pPr>
              <w:rPr>
                <w:rFonts w:ascii="Arial" w:eastAsia="DengXian" w:hAnsi="Arial" w:cs="Arial"/>
                <w:sz w:val="22"/>
                <w:szCs w:val="22"/>
                <w:rPrChange w:id="836"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37" w:author="Guo, Shicheng" w:date="2019-07-31T16:09: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6E39959D" w14:textId="77777777" w:rsidR="007C3E92" w:rsidRPr="0081723F" w:rsidRDefault="007C3E92" w:rsidP="00CA15F1">
            <w:pPr>
              <w:rPr>
                <w:rFonts w:ascii="Arial" w:eastAsia="DengXian" w:hAnsi="Arial" w:cs="Arial"/>
                <w:sz w:val="22"/>
                <w:szCs w:val="22"/>
                <w:rPrChange w:id="838"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39" w:author="Guo, Shicheng" w:date="2019-07-31T16:09:00Z">
                  <w:rPr>
                    <w:rFonts w:ascii="Arial" w:eastAsia="DengXian" w:hAnsi="Arial" w:cs="Arial"/>
                    <w:color w:val="000000"/>
                    <w:sz w:val="22"/>
                  </w:rPr>
                </w:rPrChange>
              </w:rPr>
              <w:t>507</w:t>
            </w:r>
          </w:p>
        </w:tc>
        <w:tc>
          <w:tcPr>
            <w:tcW w:w="1142" w:type="dxa"/>
            <w:tcBorders>
              <w:top w:val="nil"/>
              <w:left w:val="nil"/>
              <w:bottom w:val="nil"/>
              <w:right w:val="nil"/>
            </w:tcBorders>
            <w:shd w:val="clear" w:color="auto" w:fill="auto"/>
            <w:noWrap/>
            <w:vAlign w:val="center"/>
            <w:hideMark/>
          </w:tcPr>
          <w:p w14:paraId="322D8B9E" w14:textId="77777777" w:rsidR="007C3E92" w:rsidRPr="0081723F" w:rsidRDefault="007C3E92" w:rsidP="00CA15F1">
            <w:pPr>
              <w:rPr>
                <w:rFonts w:ascii="Arial" w:eastAsia="DengXian" w:hAnsi="Arial" w:cs="Arial"/>
                <w:sz w:val="22"/>
                <w:szCs w:val="22"/>
                <w:rPrChange w:id="840"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41" w:author="Guo, Shicheng" w:date="2019-07-31T16:09:00Z">
                  <w:rPr>
                    <w:rFonts w:ascii="Arial" w:eastAsia="DengXian" w:hAnsi="Arial" w:cs="Arial"/>
                    <w:color w:val="000000"/>
                    <w:sz w:val="22"/>
                  </w:rPr>
                </w:rPrChange>
              </w:rPr>
              <w:t>48</w:t>
            </w:r>
          </w:p>
        </w:tc>
        <w:tc>
          <w:tcPr>
            <w:tcW w:w="1320" w:type="dxa"/>
            <w:vMerge w:val="restart"/>
            <w:tcBorders>
              <w:top w:val="nil"/>
              <w:left w:val="nil"/>
              <w:bottom w:val="nil"/>
              <w:right w:val="nil"/>
            </w:tcBorders>
            <w:shd w:val="clear" w:color="auto" w:fill="auto"/>
            <w:noWrap/>
            <w:vAlign w:val="center"/>
            <w:hideMark/>
          </w:tcPr>
          <w:p w14:paraId="1851EF50" w14:textId="77777777" w:rsidR="007C3E92" w:rsidRPr="0081723F" w:rsidRDefault="007C3E92" w:rsidP="00CA15F1">
            <w:pPr>
              <w:rPr>
                <w:rFonts w:ascii="Arial" w:eastAsia="DengXian" w:hAnsi="Arial" w:cs="Arial"/>
                <w:sz w:val="22"/>
                <w:szCs w:val="22"/>
                <w:rPrChange w:id="842"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43" w:author="Guo, Shicheng" w:date="2019-07-31T16:09:00Z">
                  <w:rPr>
                    <w:rFonts w:ascii="Arial" w:eastAsia="DengXian" w:hAnsi="Arial" w:cs="Arial"/>
                    <w:color w:val="000000"/>
                    <w:sz w:val="22"/>
                  </w:rPr>
                </w:rPrChange>
              </w:rPr>
              <w:t>0.914</w:t>
            </w:r>
          </w:p>
        </w:tc>
        <w:tc>
          <w:tcPr>
            <w:tcW w:w="1560" w:type="dxa"/>
            <w:vMerge w:val="restart"/>
            <w:tcBorders>
              <w:top w:val="nil"/>
              <w:left w:val="nil"/>
              <w:bottom w:val="nil"/>
              <w:right w:val="nil"/>
            </w:tcBorders>
            <w:shd w:val="clear" w:color="auto" w:fill="auto"/>
            <w:noWrap/>
            <w:vAlign w:val="center"/>
            <w:hideMark/>
          </w:tcPr>
          <w:p w14:paraId="1A568B69" w14:textId="77777777" w:rsidR="007C3E92" w:rsidRPr="0081723F" w:rsidRDefault="007C3E92" w:rsidP="00CA15F1">
            <w:pPr>
              <w:rPr>
                <w:rFonts w:ascii="Arial" w:eastAsia="DengXian" w:hAnsi="Arial" w:cs="Arial"/>
                <w:sz w:val="22"/>
                <w:szCs w:val="22"/>
                <w:rPrChange w:id="844"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45" w:author="Guo, Shicheng" w:date="2019-07-31T16:09:00Z">
                  <w:rPr>
                    <w:rFonts w:ascii="Arial" w:eastAsia="DengXian" w:hAnsi="Arial" w:cs="Arial"/>
                    <w:color w:val="000000"/>
                    <w:sz w:val="22"/>
                  </w:rPr>
                </w:rPrChange>
              </w:rPr>
              <w:t>0.601</w:t>
            </w:r>
          </w:p>
        </w:tc>
      </w:tr>
      <w:tr w:rsidR="001F1606" w:rsidRPr="0081723F" w14:paraId="5CB809C6" w14:textId="77777777" w:rsidTr="00CA15F1">
        <w:trPr>
          <w:trHeight w:val="320"/>
        </w:trPr>
        <w:tc>
          <w:tcPr>
            <w:tcW w:w="1920" w:type="dxa"/>
            <w:vMerge/>
            <w:tcBorders>
              <w:top w:val="nil"/>
              <w:left w:val="nil"/>
              <w:bottom w:val="nil"/>
              <w:right w:val="nil"/>
            </w:tcBorders>
            <w:vAlign w:val="center"/>
            <w:hideMark/>
          </w:tcPr>
          <w:p w14:paraId="73B624BE" w14:textId="77777777" w:rsidR="007C3E92" w:rsidRPr="0081723F" w:rsidRDefault="007C3E92" w:rsidP="00CA15F1">
            <w:pPr>
              <w:rPr>
                <w:rFonts w:ascii="Arial" w:eastAsia="DengXian" w:hAnsi="Arial" w:cs="Arial"/>
                <w:sz w:val="22"/>
                <w:szCs w:val="22"/>
                <w:rPrChange w:id="846" w:author="Guo, Shicheng" w:date="2019-07-31T16:09:00Z">
                  <w:rPr>
                    <w:rFonts w:ascii="Arial" w:eastAsia="DengXian" w:hAnsi="Arial" w:cs="Arial"/>
                    <w:color w:val="000000"/>
                    <w:sz w:val="22"/>
                  </w:rPr>
                </w:rPrChange>
              </w:rPr>
            </w:pPr>
          </w:p>
        </w:tc>
        <w:tc>
          <w:tcPr>
            <w:tcW w:w="1388" w:type="dxa"/>
            <w:vMerge/>
            <w:tcBorders>
              <w:top w:val="nil"/>
              <w:left w:val="nil"/>
              <w:bottom w:val="nil"/>
              <w:right w:val="nil"/>
            </w:tcBorders>
            <w:vAlign w:val="center"/>
            <w:hideMark/>
          </w:tcPr>
          <w:p w14:paraId="2DAC8296" w14:textId="77777777" w:rsidR="007C3E92" w:rsidRPr="0081723F" w:rsidRDefault="007C3E92" w:rsidP="00CA15F1">
            <w:pPr>
              <w:rPr>
                <w:rFonts w:ascii="Arial" w:eastAsia="DengXian" w:hAnsi="Arial" w:cs="Arial"/>
                <w:sz w:val="22"/>
                <w:szCs w:val="22"/>
                <w:rPrChange w:id="847" w:author="Guo, Shicheng" w:date="2019-07-31T16:09:00Z">
                  <w:rPr>
                    <w:rFonts w:ascii="Arial" w:eastAsia="DengXian" w:hAnsi="Arial" w:cs="Arial"/>
                    <w:color w:val="000000"/>
                    <w:sz w:val="22"/>
                  </w:rPr>
                </w:rPrChange>
              </w:rPr>
            </w:pPr>
          </w:p>
        </w:tc>
        <w:tc>
          <w:tcPr>
            <w:tcW w:w="1600" w:type="dxa"/>
            <w:tcBorders>
              <w:top w:val="nil"/>
              <w:left w:val="nil"/>
              <w:bottom w:val="nil"/>
              <w:right w:val="nil"/>
            </w:tcBorders>
            <w:shd w:val="clear" w:color="auto" w:fill="auto"/>
            <w:noWrap/>
            <w:vAlign w:val="center"/>
            <w:hideMark/>
          </w:tcPr>
          <w:p w14:paraId="4E1A8E2E" w14:textId="77777777" w:rsidR="007C3E92" w:rsidRPr="0081723F" w:rsidRDefault="007C3E92" w:rsidP="00CA15F1">
            <w:pPr>
              <w:rPr>
                <w:rFonts w:ascii="Arial" w:eastAsia="DengXian" w:hAnsi="Arial" w:cs="Arial"/>
                <w:sz w:val="22"/>
                <w:szCs w:val="22"/>
                <w:rPrChange w:id="848"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49" w:author="Guo, Shicheng" w:date="2019-07-31T16:09:00Z">
                  <w:rPr>
                    <w:rFonts w:ascii="Arial" w:eastAsia="DengXian" w:hAnsi="Arial" w:cs="Arial"/>
                    <w:color w:val="000000"/>
                    <w:sz w:val="22"/>
                  </w:rPr>
                </w:rPrChange>
              </w:rPr>
              <w:t>Normal</w:t>
            </w:r>
          </w:p>
        </w:tc>
        <w:tc>
          <w:tcPr>
            <w:tcW w:w="1158" w:type="dxa"/>
            <w:tcBorders>
              <w:top w:val="nil"/>
              <w:left w:val="nil"/>
              <w:bottom w:val="nil"/>
              <w:right w:val="nil"/>
            </w:tcBorders>
            <w:shd w:val="clear" w:color="auto" w:fill="auto"/>
            <w:noWrap/>
            <w:vAlign w:val="center"/>
            <w:hideMark/>
          </w:tcPr>
          <w:p w14:paraId="6BCD64CF" w14:textId="77777777" w:rsidR="007C3E92" w:rsidRPr="0081723F" w:rsidRDefault="007C3E92" w:rsidP="00CA15F1">
            <w:pPr>
              <w:rPr>
                <w:rFonts w:ascii="Arial" w:eastAsia="DengXian" w:hAnsi="Arial" w:cs="Arial"/>
                <w:sz w:val="22"/>
                <w:szCs w:val="22"/>
                <w:rPrChange w:id="850"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51" w:author="Guo, Shicheng" w:date="2019-07-31T16:09:00Z">
                  <w:rPr>
                    <w:rFonts w:ascii="Arial" w:eastAsia="DengXian" w:hAnsi="Arial" w:cs="Arial"/>
                    <w:color w:val="000000"/>
                    <w:sz w:val="22"/>
                  </w:rPr>
                </w:rPrChange>
              </w:rPr>
              <w:t>111</w:t>
            </w:r>
          </w:p>
        </w:tc>
        <w:tc>
          <w:tcPr>
            <w:tcW w:w="1142" w:type="dxa"/>
            <w:tcBorders>
              <w:top w:val="nil"/>
              <w:left w:val="nil"/>
              <w:bottom w:val="nil"/>
              <w:right w:val="nil"/>
            </w:tcBorders>
            <w:shd w:val="clear" w:color="auto" w:fill="auto"/>
            <w:noWrap/>
            <w:vAlign w:val="center"/>
            <w:hideMark/>
          </w:tcPr>
          <w:p w14:paraId="41A13AD5" w14:textId="77777777" w:rsidR="007C3E92" w:rsidRPr="0081723F" w:rsidRDefault="007C3E92" w:rsidP="00CA15F1">
            <w:pPr>
              <w:rPr>
                <w:rFonts w:ascii="Arial" w:eastAsia="DengXian" w:hAnsi="Arial" w:cs="Arial"/>
                <w:sz w:val="22"/>
                <w:szCs w:val="22"/>
                <w:rPrChange w:id="852"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53" w:author="Guo, Shicheng" w:date="2019-07-31T16:09:00Z">
                  <w:rPr>
                    <w:rFonts w:ascii="Arial" w:eastAsia="DengXian" w:hAnsi="Arial" w:cs="Arial"/>
                    <w:color w:val="000000"/>
                    <w:sz w:val="22"/>
                  </w:rPr>
                </w:rPrChange>
              </w:rPr>
              <w:t>167</w:t>
            </w:r>
          </w:p>
        </w:tc>
        <w:tc>
          <w:tcPr>
            <w:tcW w:w="1320" w:type="dxa"/>
            <w:vMerge/>
            <w:tcBorders>
              <w:top w:val="nil"/>
              <w:left w:val="nil"/>
              <w:bottom w:val="nil"/>
              <w:right w:val="nil"/>
            </w:tcBorders>
            <w:vAlign w:val="center"/>
            <w:hideMark/>
          </w:tcPr>
          <w:p w14:paraId="615ACAEE" w14:textId="77777777" w:rsidR="007C3E92" w:rsidRPr="0081723F" w:rsidRDefault="007C3E92" w:rsidP="00CA15F1">
            <w:pPr>
              <w:rPr>
                <w:rFonts w:ascii="Arial" w:eastAsia="DengXian" w:hAnsi="Arial" w:cs="Arial"/>
                <w:sz w:val="22"/>
                <w:szCs w:val="22"/>
                <w:rPrChange w:id="854" w:author="Guo, Shicheng" w:date="2019-07-31T16:09:00Z">
                  <w:rPr>
                    <w:rFonts w:ascii="Arial" w:eastAsia="DengXian" w:hAnsi="Arial" w:cs="Arial"/>
                    <w:color w:val="000000"/>
                    <w:sz w:val="22"/>
                  </w:rPr>
                </w:rPrChange>
              </w:rPr>
            </w:pPr>
          </w:p>
        </w:tc>
        <w:tc>
          <w:tcPr>
            <w:tcW w:w="1560" w:type="dxa"/>
            <w:vMerge/>
            <w:tcBorders>
              <w:top w:val="nil"/>
              <w:left w:val="nil"/>
              <w:bottom w:val="nil"/>
              <w:right w:val="nil"/>
            </w:tcBorders>
            <w:vAlign w:val="center"/>
            <w:hideMark/>
          </w:tcPr>
          <w:p w14:paraId="7327E639" w14:textId="77777777" w:rsidR="007C3E92" w:rsidRPr="0081723F" w:rsidRDefault="007C3E92" w:rsidP="00CA15F1">
            <w:pPr>
              <w:rPr>
                <w:rFonts w:ascii="Arial" w:eastAsia="DengXian" w:hAnsi="Arial" w:cs="Arial"/>
                <w:sz w:val="22"/>
                <w:szCs w:val="22"/>
                <w:rPrChange w:id="855" w:author="Guo, Shicheng" w:date="2019-07-31T16:09:00Z">
                  <w:rPr>
                    <w:rFonts w:ascii="Arial" w:eastAsia="DengXian" w:hAnsi="Arial" w:cs="Arial"/>
                    <w:color w:val="000000"/>
                    <w:sz w:val="22"/>
                  </w:rPr>
                </w:rPrChange>
              </w:rPr>
            </w:pPr>
          </w:p>
        </w:tc>
      </w:tr>
      <w:tr w:rsidR="001F1606" w:rsidRPr="0081723F" w14:paraId="049A60BA" w14:textId="77777777" w:rsidTr="00CA15F1">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1B5BCE85" w14:textId="77777777" w:rsidR="007C3E92" w:rsidRPr="0081723F" w:rsidRDefault="007C3E92" w:rsidP="00CA15F1">
            <w:pPr>
              <w:jc w:val="center"/>
              <w:rPr>
                <w:rFonts w:ascii="Arial" w:eastAsia="DengXian" w:hAnsi="Arial" w:cs="Arial"/>
                <w:sz w:val="22"/>
                <w:szCs w:val="22"/>
                <w:rPrChange w:id="856"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57" w:author="Guo, Shicheng" w:date="2019-07-31T16:09:00Z">
                  <w:rPr>
                    <w:rFonts w:ascii="Arial" w:eastAsia="DengXian" w:hAnsi="Arial" w:cs="Arial"/>
                    <w:color w:val="000000"/>
                    <w:sz w:val="22"/>
                  </w:rPr>
                </w:rPrChange>
              </w:rPr>
              <w:t>Neural Network</w:t>
            </w:r>
          </w:p>
        </w:tc>
        <w:tc>
          <w:tcPr>
            <w:tcW w:w="1388" w:type="dxa"/>
            <w:vMerge w:val="restart"/>
            <w:tcBorders>
              <w:top w:val="nil"/>
              <w:left w:val="nil"/>
              <w:bottom w:val="nil"/>
              <w:right w:val="nil"/>
            </w:tcBorders>
            <w:shd w:val="clear" w:color="auto" w:fill="auto"/>
            <w:noWrap/>
            <w:vAlign w:val="center"/>
            <w:hideMark/>
          </w:tcPr>
          <w:p w14:paraId="2C0E72C6" w14:textId="77777777" w:rsidR="007C3E92" w:rsidRPr="0081723F" w:rsidRDefault="007C3E92" w:rsidP="00CA15F1">
            <w:pPr>
              <w:jc w:val="center"/>
              <w:rPr>
                <w:rFonts w:ascii="Arial" w:eastAsia="DengXian" w:hAnsi="Arial" w:cs="Arial"/>
                <w:sz w:val="22"/>
                <w:szCs w:val="22"/>
                <w:rPrChange w:id="858"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59" w:author="Guo, Shicheng" w:date="2019-07-31T16:09:00Z">
                  <w:rPr>
                    <w:rFonts w:ascii="Arial" w:eastAsia="DengXian" w:hAnsi="Arial" w:cs="Arial"/>
                    <w:color w:val="000000"/>
                    <w:sz w:val="22"/>
                  </w:rPr>
                </w:rPrChange>
              </w:rPr>
              <w:t>hyper</w:t>
            </w:r>
          </w:p>
        </w:tc>
        <w:tc>
          <w:tcPr>
            <w:tcW w:w="1600" w:type="dxa"/>
            <w:tcBorders>
              <w:top w:val="nil"/>
              <w:left w:val="nil"/>
              <w:bottom w:val="nil"/>
              <w:right w:val="nil"/>
            </w:tcBorders>
            <w:shd w:val="clear" w:color="auto" w:fill="auto"/>
            <w:noWrap/>
            <w:vAlign w:val="center"/>
            <w:hideMark/>
          </w:tcPr>
          <w:p w14:paraId="4155E115" w14:textId="77777777" w:rsidR="007C3E92" w:rsidRPr="0081723F" w:rsidRDefault="007C3E92" w:rsidP="00CA15F1">
            <w:pPr>
              <w:rPr>
                <w:rFonts w:ascii="Arial" w:eastAsia="DengXian" w:hAnsi="Arial" w:cs="Arial"/>
                <w:sz w:val="22"/>
                <w:szCs w:val="22"/>
                <w:rPrChange w:id="860"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61" w:author="Guo, Shicheng" w:date="2019-07-31T16:09: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16A8C397" w14:textId="77777777" w:rsidR="007C3E92" w:rsidRPr="0081723F" w:rsidRDefault="007C3E92" w:rsidP="00CA15F1">
            <w:pPr>
              <w:rPr>
                <w:rFonts w:ascii="Arial" w:eastAsia="DengXian" w:hAnsi="Arial" w:cs="Arial"/>
                <w:sz w:val="22"/>
                <w:szCs w:val="22"/>
                <w:rPrChange w:id="862"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63" w:author="Guo, Shicheng" w:date="2019-07-31T16:09:00Z">
                  <w:rPr>
                    <w:rFonts w:ascii="Arial" w:eastAsia="DengXian" w:hAnsi="Arial" w:cs="Arial"/>
                    <w:color w:val="000000"/>
                    <w:sz w:val="22"/>
                  </w:rPr>
                </w:rPrChange>
              </w:rPr>
              <w:t>537</w:t>
            </w:r>
          </w:p>
        </w:tc>
        <w:tc>
          <w:tcPr>
            <w:tcW w:w="1142" w:type="dxa"/>
            <w:tcBorders>
              <w:top w:val="nil"/>
              <w:left w:val="nil"/>
              <w:bottom w:val="nil"/>
              <w:right w:val="nil"/>
            </w:tcBorders>
            <w:shd w:val="clear" w:color="auto" w:fill="auto"/>
            <w:noWrap/>
            <w:vAlign w:val="center"/>
            <w:hideMark/>
          </w:tcPr>
          <w:p w14:paraId="63642CFA" w14:textId="77777777" w:rsidR="007C3E92" w:rsidRPr="0081723F" w:rsidRDefault="007C3E92" w:rsidP="00CA15F1">
            <w:pPr>
              <w:rPr>
                <w:rFonts w:ascii="Arial" w:eastAsia="DengXian" w:hAnsi="Arial" w:cs="Arial"/>
                <w:sz w:val="22"/>
                <w:szCs w:val="22"/>
                <w:rPrChange w:id="864"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65" w:author="Guo, Shicheng" w:date="2019-07-31T16:09:00Z">
                  <w:rPr>
                    <w:rFonts w:ascii="Arial" w:eastAsia="DengXian" w:hAnsi="Arial" w:cs="Arial"/>
                    <w:color w:val="000000"/>
                    <w:sz w:val="22"/>
                  </w:rPr>
                </w:rPrChange>
              </w:rPr>
              <w:t>18</w:t>
            </w:r>
          </w:p>
        </w:tc>
        <w:tc>
          <w:tcPr>
            <w:tcW w:w="1320" w:type="dxa"/>
            <w:vMerge w:val="restart"/>
            <w:tcBorders>
              <w:top w:val="nil"/>
              <w:left w:val="nil"/>
              <w:bottom w:val="nil"/>
              <w:right w:val="nil"/>
            </w:tcBorders>
            <w:shd w:val="clear" w:color="auto" w:fill="auto"/>
            <w:noWrap/>
            <w:vAlign w:val="center"/>
            <w:hideMark/>
          </w:tcPr>
          <w:p w14:paraId="151E6AB5" w14:textId="77777777" w:rsidR="007C3E92" w:rsidRPr="0081723F" w:rsidRDefault="007C3E92" w:rsidP="00CA15F1">
            <w:pPr>
              <w:rPr>
                <w:rFonts w:ascii="Arial" w:eastAsia="DengXian" w:hAnsi="Arial" w:cs="Arial"/>
                <w:sz w:val="22"/>
                <w:szCs w:val="22"/>
                <w:rPrChange w:id="866"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67" w:author="Guo, Shicheng" w:date="2019-07-31T16:09:00Z">
                  <w:rPr>
                    <w:rFonts w:ascii="Arial" w:eastAsia="DengXian" w:hAnsi="Arial" w:cs="Arial"/>
                    <w:color w:val="000000"/>
                    <w:sz w:val="22"/>
                  </w:rPr>
                </w:rPrChange>
              </w:rPr>
              <w:t>0.968</w:t>
            </w:r>
          </w:p>
        </w:tc>
        <w:tc>
          <w:tcPr>
            <w:tcW w:w="1560" w:type="dxa"/>
            <w:vMerge w:val="restart"/>
            <w:tcBorders>
              <w:top w:val="nil"/>
              <w:left w:val="nil"/>
              <w:bottom w:val="nil"/>
              <w:right w:val="nil"/>
            </w:tcBorders>
            <w:shd w:val="clear" w:color="auto" w:fill="auto"/>
            <w:noWrap/>
            <w:vAlign w:val="center"/>
            <w:hideMark/>
          </w:tcPr>
          <w:p w14:paraId="4AF06D35" w14:textId="77777777" w:rsidR="007C3E92" w:rsidRPr="0081723F" w:rsidRDefault="007C3E92" w:rsidP="00CA15F1">
            <w:pPr>
              <w:rPr>
                <w:rFonts w:ascii="Arial" w:eastAsia="DengXian" w:hAnsi="Arial" w:cs="Arial"/>
                <w:sz w:val="22"/>
                <w:szCs w:val="22"/>
                <w:rPrChange w:id="868"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69" w:author="Guo, Shicheng" w:date="2019-07-31T16:09:00Z">
                  <w:rPr>
                    <w:rFonts w:ascii="Arial" w:eastAsia="DengXian" w:hAnsi="Arial" w:cs="Arial"/>
                    <w:color w:val="000000"/>
                    <w:sz w:val="22"/>
                  </w:rPr>
                </w:rPrChange>
              </w:rPr>
              <w:t>0.727</w:t>
            </w:r>
          </w:p>
        </w:tc>
      </w:tr>
      <w:tr w:rsidR="001F1606" w:rsidRPr="0081723F" w14:paraId="039B929F" w14:textId="77777777" w:rsidTr="00CA15F1">
        <w:trPr>
          <w:trHeight w:val="320"/>
        </w:trPr>
        <w:tc>
          <w:tcPr>
            <w:tcW w:w="1920" w:type="dxa"/>
            <w:vMerge/>
            <w:tcBorders>
              <w:top w:val="nil"/>
              <w:left w:val="nil"/>
              <w:bottom w:val="single" w:sz="4" w:space="0" w:color="000000"/>
              <w:right w:val="nil"/>
            </w:tcBorders>
            <w:vAlign w:val="center"/>
            <w:hideMark/>
          </w:tcPr>
          <w:p w14:paraId="317D6436" w14:textId="77777777" w:rsidR="007C3E92" w:rsidRPr="0081723F" w:rsidRDefault="007C3E92" w:rsidP="00CA15F1">
            <w:pPr>
              <w:rPr>
                <w:rFonts w:ascii="Arial" w:eastAsia="DengXian" w:hAnsi="Arial" w:cs="Arial"/>
                <w:sz w:val="22"/>
                <w:szCs w:val="22"/>
                <w:rPrChange w:id="870" w:author="Guo, Shicheng" w:date="2019-07-31T16:09:00Z">
                  <w:rPr>
                    <w:rFonts w:ascii="Arial" w:eastAsia="DengXian" w:hAnsi="Arial" w:cs="Arial"/>
                    <w:color w:val="000000"/>
                    <w:sz w:val="22"/>
                  </w:rPr>
                </w:rPrChange>
              </w:rPr>
            </w:pPr>
          </w:p>
        </w:tc>
        <w:tc>
          <w:tcPr>
            <w:tcW w:w="1388" w:type="dxa"/>
            <w:vMerge/>
            <w:tcBorders>
              <w:top w:val="nil"/>
              <w:left w:val="nil"/>
              <w:bottom w:val="nil"/>
              <w:right w:val="nil"/>
            </w:tcBorders>
            <w:vAlign w:val="center"/>
            <w:hideMark/>
          </w:tcPr>
          <w:p w14:paraId="327A3EA4" w14:textId="77777777" w:rsidR="007C3E92" w:rsidRPr="0081723F" w:rsidRDefault="007C3E92" w:rsidP="00CA15F1">
            <w:pPr>
              <w:rPr>
                <w:rFonts w:ascii="Arial" w:eastAsia="DengXian" w:hAnsi="Arial" w:cs="Arial"/>
                <w:sz w:val="22"/>
                <w:szCs w:val="22"/>
                <w:rPrChange w:id="871" w:author="Guo, Shicheng" w:date="2019-07-31T16:09:00Z">
                  <w:rPr>
                    <w:rFonts w:ascii="Arial" w:eastAsia="DengXian" w:hAnsi="Arial" w:cs="Arial"/>
                    <w:color w:val="000000"/>
                    <w:sz w:val="22"/>
                  </w:rPr>
                </w:rPrChange>
              </w:rPr>
            </w:pPr>
          </w:p>
        </w:tc>
        <w:tc>
          <w:tcPr>
            <w:tcW w:w="1600" w:type="dxa"/>
            <w:tcBorders>
              <w:top w:val="nil"/>
              <w:left w:val="nil"/>
              <w:bottom w:val="nil"/>
              <w:right w:val="nil"/>
            </w:tcBorders>
            <w:shd w:val="clear" w:color="auto" w:fill="auto"/>
            <w:noWrap/>
            <w:vAlign w:val="center"/>
            <w:hideMark/>
          </w:tcPr>
          <w:p w14:paraId="16C1D6F2" w14:textId="77777777" w:rsidR="007C3E92" w:rsidRPr="0081723F" w:rsidRDefault="007C3E92" w:rsidP="00CA15F1">
            <w:pPr>
              <w:rPr>
                <w:rFonts w:ascii="Arial" w:eastAsia="DengXian" w:hAnsi="Arial" w:cs="Arial"/>
                <w:sz w:val="22"/>
                <w:szCs w:val="22"/>
                <w:rPrChange w:id="872"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73" w:author="Guo, Shicheng" w:date="2019-07-31T16:09:00Z">
                  <w:rPr>
                    <w:rFonts w:ascii="Arial" w:eastAsia="DengXian" w:hAnsi="Arial" w:cs="Arial"/>
                    <w:color w:val="000000"/>
                    <w:sz w:val="22"/>
                  </w:rPr>
                </w:rPrChange>
              </w:rPr>
              <w:t>Normal</w:t>
            </w:r>
          </w:p>
        </w:tc>
        <w:tc>
          <w:tcPr>
            <w:tcW w:w="1158" w:type="dxa"/>
            <w:tcBorders>
              <w:top w:val="nil"/>
              <w:left w:val="nil"/>
              <w:bottom w:val="nil"/>
              <w:right w:val="nil"/>
            </w:tcBorders>
            <w:shd w:val="clear" w:color="auto" w:fill="auto"/>
            <w:noWrap/>
            <w:vAlign w:val="center"/>
            <w:hideMark/>
          </w:tcPr>
          <w:p w14:paraId="255FD2B0" w14:textId="77777777" w:rsidR="007C3E92" w:rsidRPr="0081723F" w:rsidRDefault="007C3E92" w:rsidP="00CA15F1">
            <w:pPr>
              <w:rPr>
                <w:rFonts w:ascii="Arial" w:eastAsia="DengXian" w:hAnsi="Arial" w:cs="Arial"/>
                <w:sz w:val="22"/>
                <w:szCs w:val="22"/>
                <w:rPrChange w:id="874"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75" w:author="Guo, Shicheng" w:date="2019-07-31T16:09:00Z">
                  <w:rPr>
                    <w:rFonts w:ascii="Arial" w:eastAsia="DengXian" w:hAnsi="Arial" w:cs="Arial"/>
                    <w:color w:val="000000"/>
                    <w:sz w:val="22"/>
                  </w:rPr>
                </w:rPrChange>
              </w:rPr>
              <w:t>76</w:t>
            </w:r>
          </w:p>
        </w:tc>
        <w:tc>
          <w:tcPr>
            <w:tcW w:w="1142" w:type="dxa"/>
            <w:tcBorders>
              <w:top w:val="nil"/>
              <w:left w:val="nil"/>
              <w:bottom w:val="nil"/>
              <w:right w:val="nil"/>
            </w:tcBorders>
            <w:shd w:val="clear" w:color="auto" w:fill="auto"/>
            <w:noWrap/>
            <w:vAlign w:val="center"/>
            <w:hideMark/>
          </w:tcPr>
          <w:p w14:paraId="68227C6E" w14:textId="77777777" w:rsidR="007C3E92" w:rsidRPr="0081723F" w:rsidRDefault="007C3E92" w:rsidP="00CA15F1">
            <w:pPr>
              <w:rPr>
                <w:rFonts w:ascii="Arial" w:eastAsia="DengXian" w:hAnsi="Arial" w:cs="Arial"/>
                <w:sz w:val="22"/>
                <w:szCs w:val="22"/>
                <w:rPrChange w:id="876"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77" w:author="Guo, Shicheng" w:date="2019-07-31T16:09:00Z">
                  <w:rPr>
                    <w:rFonts w:ascii="Arial" w:eastAsia="DengXian" w:hAnsi="Arial" w:cs="Arial"/>
                    <w:color w:val="000000"/>
                    <w:sz w:val="22"/>
                  </w:rPr>
                </w:rPrChange>
              </w:rPr>
              <w:t>202</w:t>
            </w:r>
          </w:p>
        </w:tc>
        <w:tc>
          <w:tcPr>
            <w:tcW w:w="1320" w:type="dxa"/>
            <w:vMerge/>
            <w:tcBorders>
              <w:top w:val="nil"/>
              <w:left w:val="nil"/>
              <w:bottom w:val="nil"/>
              <w:right w:val="nil"/>
            </w:tcBorders>
            <w:vAlign w:val="center"/>
            <w:hideMark/>
          </w:tcPr>
          <w:p w14:paraId="0E0C87A4" w14:textId="77777777" w:rsidR="007C3E92" w:rsidRPr="0081723F" w:rsidRDefault="007C3E92" w:rsidP="00CA15F1">
            <w:pPr>
              <w:rPr>
                <w:rFonts w:ascii="Arial" w:eastAsia="DengXian" w:hAnsi="Arial" w:cs="Arial"/>
                <w:sz w:val="22"/>
                <w:szCs w:val="22"/>
                <w:rPrChange w:id="878" w:author="Guo, Shicheng" w:date="2019-07-31T16:09:00Z">
                  <w:rPr>
                    <w:rFonts w:ascii="Arial" w:eastAsia="DengXian" w:hAnsi="Arial" w:cs="Arial"/>
                    <w:color w:val="000000"/>
                    <w:sz w:val="22"/>
                  </w:rPr>
                </w:rPrChange>
              </w:rPr>
            </w:pPr>
          </w:p>
        </w:tc>
        <w:tc>
          <w:tcPr>
            <w:tcW w:w="1560" w:type="dxa"/>
            <w:vMerge/>
            <w:tcBorders>
              <w:top w:val="nil"/>
              <w:left w:val="nil"/>
              <w:bottom w:val="nil"/>
              <w:right w:val="nil"/>
            </w:tcBorders>
            <w:vAlign w:val="center"/>
            <w:hideMark/>
          </w:tcPr>
          <w:p w14:paraId="11BC65D7" w14:textId="77777777" w:rsidR="007C3E92" w:rsidRPr="0081723F" w:rsidRDefault="007C3E92" w:rsidP="00CA15F1">
            <w:pPr>
              <w:rPr>
                <w:rFonts w:ascii="Arial" w:eastAsia="DengXian" w:hAnsi="Arial" w:cs="Arial"/>
                <w:sz w:val="22"/>
                <w:szCs w:val="22"/>
                <w:rPrChange w:id="879" w:author="Guo, Shicheng" w:date="2019-07-31T16:09:00Z">
                  <w:rPr>
                    <w:rFonts w:ascii="Arial" w:eastAsia="DengXian" w:hAnsi="Arial" w:cs="Arial"/>
                    <w:color w:val="000000"/>
                    <w:sz w:val="22"/>
                  </w:rPr>
                </w:rPrChange>
              </w:rPr>
            </w:pPr>
          </w:p>
        </w:tc>
      </w:tr>
      <w:tr w:rsidR="001F1606" w:rsidRPr="0081723F" w14:paraId="4471D94D" w14:textId="77777777" w:rsidTr="00CA15F1">
        <w:trPr>
          <w:trHeight w:val="320"/>
        </w:trPr>
        <w:tc>
          <w:tcPr>
            <w:tcW w:w="1920" w:type="dxa"/>
            <w:vMerge/>
            <w:tcBorders>
              <w:top w:val="nil"/>
              <w:left w:val="nil"/>
              <w:bottom w:val="single" w:sz="4" w:space="0" w:color="000000"/>
              <w:right w:val="nil"/>
            </w:tcBorders>
            <w:vAlign w:val="center"/>
            <w:hideMark/>
          </w:tcPr>
          <w:p w14:paraId="02548301" w14:textId="77777777" w:rsidR="007C3E92" w:rsidRPr="0081723F" w:rsidRDefault="007C3E92" w:rsidP="00CA15F1">
            <w:pPr>
              <w:rPr>
                <w:rFonts w:ascii="Arial" w:eastAsia="DengXian" w:hAnsi="Arial" w:cs="Arial"/>
                <w:sz w:val="22"/>
                <w:szCs w:val="22"/>
                <w:rPrChange w:id="880" w:author="Guo, Shicheng" w:date="2019-07-31T16:09:00Z">
                  <w:rPr>
                    <w:rFonts w:ascii="Arial" w:eastAsia="DengXian" w:hAnsi="Arial" w:cs="Arial"/>
                    <w:color w:val="000000"/>
                    <w:sz w:val="22"/>
                  </w:rPr>
                </w:rPrChange>
              </w:rPr>
            </w:pPr>
          </w:p>
        </w:tc>
        <w:tc>
          <w:tcPr>
            <w:tcW w:w="1388" w:type="dxa"/>
            <w:vMerge w:val="restart"/>
            <w:tcBorders>
              <w:top w:val="nil"/>
              <w:left w:val="nil"/>
              <w:bottom w:val="single" w:sz="4" w:space="0" w:color="000000"/>
              <w:right w:val="nil"/>
            </w:tcBorders>
            <w:shd w:val="clear" w:color="auto" w:fill="auto"/>
            <w:noWrap/>
            <w:vAlign w:val="center"/>
            <w:hideMark/>
          </w:tcPr>
          <w:p w14:paraId="7F327B66" w14:textId="77777777" w:rsidR="007C3E92" w:rsidRPr="0081723F" w:rsidRDefault="007C3E92" w:rsidP="00CA15F1">
            <w:pPr>
              <w:jc w:val="center"/>
              <w:rPr>
                <w:rFonts w:ascii="Arial" w:eastAsia="DengXian" w:hAnsi="Arial" w:cs="Arial"/>
                <w:sz w:val="22"/>
                <w:szCs w:val="22"/>
                <w:rPrChange w:id="881"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82" w:author="Guo, Shicheng" w:date="2019-07-31T16:09:00Z">
                  <w:rPr>
                    <w:rFonts w:ascii="Arial" w:eastAsia="DengXian" w:hAnsi="Arial" w:cs="Arial"/>
                    <w:color w:val="000000"/>
                    <w:sz w:val="22"/>
                  </w:rPr>
                </w:rPrChange>
              </w:rPr>
              <w:t>hypo</w:t>
            </w:r>
          </w:p>
        </w:tc>
        <w:tc>
          <w:tcPr>
            <w:tcW w:w="1600" w:type="dxa"/>
            <w:tcBorders>
              <w:top w:val="nil"/>
              <w:left w:val="nil"/>
              <w:bottom w:val="nil"/>
              <w:right w:val="nil"/>
            </w:tcBorders>
            <w:shd w:val="clear" w:color="auto" w:fill="auto"/>
            <w:noWrap/>
            <w:vAlign w:val="center"/>
            <w:hideMark/>
          </w:tcPr>
          <w:p w14:paraId="4EB5078B" w14:textId="77777777" w:rsidR="007C3E92" w:rsidRPr="0081723F" w:rsidRDefault="007C3E92" w:rsidP="00CA15F1">
            <w:pPr>
              <w:rPr>
                <w:rFonts w:ascii="Arial" w:eastAsia="DengXian" w:hAnsi="Arial" w:cs="Arial"/>
                <w:sz w:val="22"/>
                <w:szCs w:val="22"/>
                <w:rPrChange w:id="883"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84" w:author="Guo, Shicheng" w:date="2019-07-31T16:09:00Z">
                  <w:rPr>
                    <w:rFonts w:ascii="Arial" w:eastAsia="DengXian" w:hAnsi="Arial" w:cs="Arial"/>
                    <w:color w:val="000000"/>
                    <w:sz w:val="22"/>
                  </w:rPr>
                </w:rPrChange>
              </w:rPr>
              <w:t>Disease</w:t>
            </w:r>
          </w:p>
        </w:tc>
        <w:tc>
          <w:tcPr>
            <w:tcW w:w="1158" w:type="dxa"/>
            <w:tcBorders>
              <w:top w:val="nil"/>
              <w:left w:val="nil"/>
              <w:bottom w:val="nil"/>
              <w:right w:val="nil"/>
            </w:tcBorders>
            <w:shd w:val="clear" w:color="auto" w:fill="auto"/>
            <w:noWrap/>
            <w:vAlign w:val="center"/>
            <w:hideMark/>
          </w:tcPr>
          <w:p w14:paraId="11EF4A46" w14:textId="77777777" w:rsidR="007C3E92" w:rsidRPr="0081723F" w:rsidRDefault="007C3E92" w:rsidP="00CA15F1">
            <w:pPr>
              <w:rPr>
                <w:rFonts w:ascii="Arial" w:eastAsia="DengXian" w:hAnsi="Arial" w:cs="Arial"/>
                <w:sz w:val="22"/>
                <w:szCs w:val="22"/>
                <w:rPrChange w:id="885"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86" w:author="Guo, Shicheng" w:date="2019-07-31T16:09:00Z">
                  <w:rPr>
                    <w:rFonts w:ascii="Arial" w:eastAsia="DengXian" w:hAnsi="Arial" w:cs="Arial"/>
                    <w:color w:val="000000"/>
                    <w:sz w:val="22"/>
                  </w:rPr>
                </w:rPrChange>
              </w:rPr>
              <w:t>406</w:t>
            </w:r>
          </w:p>
        </w:tc>
        <w:tc>
          <w:tcPr>
            <w:tcW w:w="1142" w:type="dxa"/>
            <w:tcBorders>
              <w:top w:val="nil"/>
              <w:left w:val="nil"/>
              <w:bottom w:val="nil"/>
              <w:right w:val="nil"/>
            </w:tcBorders>
            <w:shd w:val="clear" w:color="auto" w:fill="auto"/>
            <w:noWrap/>
            <w:vAlign w:val="center"/>
            <w:hideMark/>
          </w:tcPr>
          <w:p w14:paraId="24010CB0" w14:textId="77777777" w:rsidR="007C3E92" w:rsidRPr="0081723F" w:rsidRDefault="007C3E92" w:rsidP="00CA15F1">
            <w:pPr>
              <w:rPr>
                <w:rFonts w:ascii="Arial" w:eastAsia="DengXian" w:hAnsi="Arial" w:cs="Arial"/>
                <w:sz w:val="22"/>
                <w:szCs w:val="22"/>
                <w:rPrChange w:id="887"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88" w:author="Guo, Shicheng" w:date="2019-07-31T16:09:00Z">
                  <w:rPr>
                    <w:rFonts w:ascii="Arial" w:eastAsia="DengXian" w:hAnsi="Arial" w:cs="Arial"/>
                    <w:color w:val="000000"/>
                    <w:sz w:val="22"/>
                  </w:rPr>
                </w:rPrChange>
              </w:rPr>
              <w:t>149</w:t>
            </w:r>
          </w:p>
        </w:tc>
        <w:tc>
          <w:tcPr>
            <w:tcW w:w="1320" w:type="dxa"/>
            <w:vMerge w:val="restart"/>
            <w:tcBorders>
              <w:top w:val="nil"/>
              <w:left w:val="nil"/>
              <w:bottom w:val="single" w:sz="4" w:space="0" w:color="000000"/>
              <w:right w:val="nil"/>
            </w:tcBorders>
            <w:shd w:val="clear" w:color="auto" w:fill="auto"/>
            <w:noWrap/>
            <w:vAlign w:val="center"/>
            <w:hideMark/>
          </w:tcPr>
          <w:p w14:paraId="57508AB0" w14:textId="77777777" w:rsidR="007C3E92" w:rsidRPr="0081723F" w:rsidRDefault="007C3E92" w:rsidP="00CA15F1">
            <w:pPr>
              <w:rPr>
                <w:rFonts w:ascii="Arial" w:eastAsia="DengXian" w:hAnsi="Arial" w:cs="Arial"/>
                <w:sz w:val="22"/>
                <w:szCs w:val="22"/>
                <w:rPrChange w:id="889"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90" w:author="Guo, Shicheng" w:date="2019-07-31T16:09:00Z">
                  <w:rPr>
                    <w:rFonts w:ascii="Arial" w:eastAsia="DengXian" w:hAnsi="Arial" w:cs="Arial"/>
                    <w:color w:val="000000"/>
                    <w:sz w:val="22"/>
                  </w:rPr>
                </w:rPrChange>
              </w:rPr>
              <w:t>0.732</w:t>
            </w:r>
          </w:p>
        </w:tc>
        <w:tc>
          <w:tcPr>
            <w:tcW w:w="1560" w:type="dxa"/>
            <w:vMerge w:val="restart"/>
            <w:tcBorders>
              <w:top w:val="nil"/>
              <w:left w:val="nil"/>
              <w:bottom w:val="single" w:sz="4" w:space="0" w:color="000000"/>
              <w:right w:val="nil"/>
            </w:tcBorders>
            <w:shd w:val="clear" w:color="auto" w:fill="auto"/>
            <w:noWrap/>
            <w:vAlign w:val="center"/>
            <w:hideMark/>
          </w:tcPr>
          <w:p w14:paraId="47E5581B" w14:textId="77777777" w:rsidR="007C3E92" w:rsidRPr="0081723F" w:rsidRDefault="007C3E92" w:rsidP="00CA15F1">
            <w:pPr>
              <w:rPr>
                <w:rFonts w:ascii="Arial" w:eastAsia="DengXian" w:hAnsi="Arial" w:cs="Arial"/>
                <w:sz w:val="22"/>
                <w:szCs w:val="22"/>
                <w:rPrChange w:id="891"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92" w:author="Guo, Shicheng" w:date="2019-07-31T16:09:00Z">
                  <w:rPr>
                    <w:rFonts w:ascii="Arial" w:eastAsia="DengXian" w:hAnsi="Arial" w:cs="Arial"/>
                    <w:color w:val="000000"/>
                    <w:sz w:val="22"/>
                  </w:rPr>
                </w:rPrChange>
              </w:rPr>
              <w:t>0.701</w:t>
            </w:r>
          </w:p>
        </w:tc>
      </w:tr>
      <w:tr w:rsidR="007C3E92" w:rsidRPr="0081723F" w14:paraId="305529B3" w14:textId="77777777" w:rsidTr="00CA15F1">
        <w:trPr>
          <w:trHeight w:val="320"/>
        </w:trPr>
        <w:tc>
          <w:tcPr>
            <w:tcW w:w="1920" w:type="dxa"/>
            <w:vMerge/>
            <w:tcBorders>
              <w:top w:val="nil"/>
              <w:left w:val="nil"/>
              <w:bottom w:val="single" w:sz="4" w:space="0" w:color="000000"/>
              <w:right w:val="nil"/>
            </w:tcBorders>
            <w:vAlign w:val="center"/>
            <w:hideMark/>
          </w:tcPr>
          <w:p w14:paraId="5EAA427A" w14:textId="77777777" w:rsidR="007C3E92" w:rsidRPr="0081723F" w:rsidRDefault="007C3E92" w:rsidP="00CA15F1">
            <w:pPr>
              <w:rPr>
                <w:rFonts w:ascii="Arial" w:eastAsia="DengXian" w:hAnsi="Arial" w:cs="Arial"/>
                <w:sz w:val="22"/>
                <w:szCs w:val="22"/>
                <w:rPrChange w:id="893" w:author="Guo, Shicheng" w:date="2019-07-31T16:09:00Z">
                  <w:rPr>
                    <w:rFonts w:ascii="Arial" w:eastAsia="DengXian" w:hAnsi="Arial" w:cs="Arial"/>
                    <w:color w:val="000000"/>
                    <w:sz w:val="22"/>
                  </w:rPr>
                </w:rPrChange>
              </w:rPr>
            </w:pPr>
          </w:p>
        </w:tc>
        <w:tc>
          <w:tcPr>
            <w:tcW w:w="1388" w:type="dxa"/>
            <w:vMerge/>
            <w:tcBorders>
              <w:top w:val="nil"/>
              <w:left w:val="nil"/>
              <w:bottom w:val="single" w:sz="4" w:space="0" w:color="000000"/>
              <w:right w:val="nil"/>
            </w:tcBorders>
            <w:vAlign w:val="center"/>
            <w:hideMark/>
          </w:tcPr>
          <w:p w14:paraId="44C5248D" w14:textId="77777777" w:rsidR="007C3E92" w:rsidRPr="0081723F" w:rsidRDefault="007C3E92" w:rsidP="00CA15F1">
            <w:pPr>
              <w:rPr>
                <w:rFonts w:ascii="Arial" w:eastAsia="DengXian" w:hAnsi="Arial" w:cs="Arial"/>
                <w:sz w:val="22"/>
                <w:szCs w:val="22"/>
                <w:rPrChange w:id="894" w:author="Guo, Shicheng" w:date="2019-07-31T16:09:00Z">
                  <w:rPr>
                    <w:rFonts w:ascii="Arial" w:eastAsia="DengXian" w:hAnsi="Arial" w:cs="Arial"/>
                    <w:color w:val="000000"/>
                    <w:sz w:val="22"/>
                  </w:rPr>
                </w:rPrChange>
              </w:rPr>
            </w:pPr>
          </w:p>
        </w:tc>
        <w:tc>
          <w:tcPr>
            <w:tcW w:w="1600" w:type="dxa"/>
            <w:tcBorders>
              <w:top w:val="nil"/>
              <w:left w:val="nil"/>
              <w:bottom w:val="single" w:sz="4" w:space="0" w:color="auto"/>
              <w:right w:val="nil"/>
            </w:tcBorders>
            <w:shd w:val="clear" w:color="auto" w:fill="auto"/>
            <w:noWrap/>
            <w:vAlign w:val="center"/>
            <w:hideMark/>
          </w:tcPr>
          <w:p w14:paraId="5A181415" w14:textId="77777777" w:rsidR="007C3E92" w:rsidRPr="0081723F" w:rsidRDefault="007C3E92" w:rsidP="00CA15F1">
            <w:pPr>
              <w:rPr>
                <w:rFonts w:ascii="Arial" w:eastAsia="DengXian" w:hAnsi="Arial" w:cs="Arial"/>
                <w:sz w:val="22"/>
                <w:szCs w:val="22"/>
                <w:rPrChange w:id="895"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96" w:author="Guo, Shicheng" w:date="2019-07-31T16:09:00Z">
                  <w:rPr>
                    <w:rFonts w:ascii="Arial" w:eastAsia="DengXian" w:hAnsi="Arial" w:cs="Arial"/>
                    <w:color w:val="000000"/>
                    <w:sz w:val="22"/>
                  </w:rPr>
                </w:rPrChange>
              </w:rPr>
              <w:t>Normal</w:t>
            </w:r>
          </w:p>
        </w:tc>
        <w:tc>
          <w:tcPr>
            <w:tcW w:w="1158" w:type="dxa"/>
            <w:tcBorders>
              <w:top w:val="nil"/>
              <w:left w:val="nil"/>
              <w:bottom w:val="single" w:sz="4" w:space="0" w:color="auto"/>
              <w:right w:val="nil"/>
            </w:tcBorders>
            <w:shd w:val="clear" w:color="auto" w:fill="auto"/>
            <w:noWrap/>
            <w:vAlign w:val="center"/>
            <w:hideMark/>
          </w:tcPr>
          <w:p w14:paraId="68C741D1" w14:textId="77777777" w:rsidR="007C3E92" w:rsidRPr="0081723F" w:rsidRDefault="007C3E92" w:rsidP="00CA15F1">
            <w:pPr>
              <w:rPr>
                <w:rFonts w:ascii="Arial" w:eastAsia="DengXian" w:hAnsi="Arial" w:cs="Arial"/>
                <w:sz w:val="22"/>
                <w:szCs w:val="22"/>
                <w:rPrChange w:id="897"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898" w:author="Guo, Shicheng" w:date="2019-07-31T16:09:00Z">
                  <w:rPr>
                    <w:rFonts w:ascii="Arial" w:eastAsia="DengXian" w:hAnsi="Arial" w:cs="Arial"/>
                    <w:color w:val="000000"/>
                    <w:sz w:val="22"/>
                  </w:rPr>
                </w:rPrChange>
              </w:rPr>
              <w:t>83</w:t>
            </w:r>
          </w:p>
        </w:tc>
        <w:tc>
          <w:tcPr>
            <w:tcW w:w="1142" w:type="dxa"/>
            <w:tcBorders>
              <w:top w:val="nil"/>
              <w:left w:val="nil"/>
              <w:bottom w:val="single" w:sz="4" w:space="0" w:color="auto"/>
              <w:right w:val="nil"/>
            </w:tcBorders>
            <w:shd w:val="clear" w:color="auto" w:fill="auto"/>
            <w:noWrap/>
            <w:vAlign w:val="center"/>
            <w:hideMark/>
          </w:tcPr>
          <w:p w14:paraId="3F34E71C" w14:textId="77777777" w:rsidR="007C3E92" w:rsidRPr="0081723F" w:rsidRDefault="007C3E92" w:rsidP="00CA15F1">
            <w:pPr>
              <w:rPr>
                <w:rFonts w:ascii="Arial" w:eastAsia="DengXian" w:hAnsi="Arial" w:cs="Arial"/>
                <w:sz w:val="22"/>
                <w:szCs w:val="22"/>
                <w:rPrChange w:id="899" w:author="Guo, Shicheng" w:date="2019-07-31T16:09:00Z">
                  <w:rPr>
                    <w:rFonts w:ascii="Arial" w:eastAsia="DengXian" w:hAnsi="Arial" w:cs="Arial"/>
                    <w:color w:val="000000"/>
                    <w:sz w:val="22"/>
                  </w:rPr>
                </w:rPrChange>
              </w:rPr>
            </w:pPr>
            <w:r w:rsidRPr="0081723F">
              <w:rPr>
                <w:rFonts w:ascii="Arial" w:eastAsia="DengXian" w:hAnsi="Arial" w:cs="Arial"/>
                <w:sz w:val="22"/>
                <w:szCs w:val="22"/>
                <w:rPrChange w:id="900" w:author="Guo, Shicheng" w:date="2019-07-31T16:09:00Z">
                  <w:rPr>
                    <w:rFonts w:ascii="Arial" w:eastAsia="DengXian" w:hAnsi="Arial" w:cs="Arial"/>
                    <w:color w:val="000000"/>
                    <w:sz w:val="22"/>
                  </w:rPr>
                </w:rPrChange>
              </w:rPr>
              <w:t>195</w:t>
            </w:r>
          </w:p>
        </w:tc>
        <w:tc>
          <w:tcPr>
            <w:tcW w:w="1320" w:type="dxa"/>
            <w:vMerge/>
            <w:tcBorders>
              <w:top w:val="nil"/>
              <w:left w:val="nil"/>
              <w:bottom w:val="single" w:sz="4" w:space="0" w:color="000000"/>
              <w:right w:val="nil"/>
            </w:tcBorders>
            <w:vAlign w:val="center"/>
            <w:hideMark/>
          </w:tcPr>
          <w:p w14:paraId="6B93047F" w14:textId="77777777" w:rsidR="007C3E92" w:rsidRPr="0081723F" w:rsidRDefault="007C3E92" w:rsidP="00CA15F1">
            <w:pPr>
              <w:rPr>
                <w:rFonts w:ascii="Arial" w:eastAsia="DengXian" w:hAnsi="Arial" w:cs="Arial"/>
                <w:sz w:val="22"/>
                <w:szCs w:val="22"/>
                <w:rPrChange w:id="901" w:author="Guo, Shicheng" w:date="2019-07-31T16:09:00Z">
                  <w:rPr>
                    <w:rFonts w:ascii="Arial" w:eastAsia="DengXian" w:hAnsi="Arial" w:cs="Arial"/>
                    <w:color w:val="000000"/>
                    <w:sz w:val="22"/>
                  </w:rPr>
                </w:rPrChange>
              </w:rPr>
            </w:pPr>
          </w:p>
        </w:tc>
        <w:tc>
          <w:tcPr>
            <w:tcW w:w="1560" w:type="dxa"/>
            <w:vMerge/>
            <w:tcBorders>
              <w:top w:val="nil"/>
              <w:left w:val="nil"/>
              <w:bottom w:val="single" w:sz="4" w:space="0" w:color="000000"/>
              <w:right w:val="nil"/>
            </w:tcBorders>
            <w:vAlign w:val="center"/>
            <w:hideMark/>
          </w:tcPr>
          <w:p w14:paraId="0220687D" w14:textId="77777777" w:rsidR="007C3E92" w:rsidRPr="0081723F" w:rsidRDefault="007C3E92" w:rsidP="00CA15F1">
            <w:pPr>
              <w:rPr>
                <w:rFonts w:ascii="Arial" w:eastAsia="DengXian" w:hAnsi="Arial" w:cs="Arial"/>
                <w:sz w:val="22"/>
                <w:szCs w:val="22"/>
                <w:rPrChange w:id="902" w:author="Guo, Shicheng" w:date="2019-07-31T16:09:00Z">
                  <w:rPr>
                    <w:rFonts w:ascii="Arial" w:eastAsia="DengXian" w:hAnsi="Arial" w:cs="Arial"/>
                    <w:color w:val="000000"/>
                    <w:sz w:val="22"/>
                  </w:rPr>
                </w:rPrChange>
              </w:rPr>
            </w:pPr>
          </w:p>
        </w:tc>
      </w:tr>
    </w:tbl>
    <w:p w14:paraId="204A2EE3" w14:textId="35204001" w:rsidR="00D141FA" w:rsidRPr="0081723F" w:rsidRDefault="00D141FA" w:rsidP="006A78C8">
      <w:pPr>
        <w:rPr>
          <w:rFonts w:ascii="Arial" w:hAnsi="Arial" w:cs="Arial"/>
          <w:sz w:val="22"/>
          <w:szCs w:val="22"/>
          <w:rPrChange w:id="903" w:author="Guo, Shicheng" w:date="2019-07-31T16:09:00Z">
            <w:rPr>
              <w:rFonts w:ascii="Arial" w:hAnsi="Arial" w:cs="Arial"/>
            </w:rPr>
          </w:rPrChange>
        </w:rPr>
      </w:pPr>
    </w:p>
    <w:sectPr w:rsidR="00D141FA" w:rsidRPr="0081723F" w:rsidSect="0089090A">
      <w:pgSz w:w="11900" w:h="16840"/>
      <w:pgMar w:top="720" w:right="720" w:bottom="720" w:left="72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8" w:author="Guo, Shicheng" w:date="2019-07-31T16:14:00Z" w:initials="GS">
    <w:p w14:paraId="078BDA38" w14:textId="0B3698EF" w:rsidR="0081723F" w:rsidRDefault="0081723F">
      <w:pPr>
        <w:pStyle w:val="CommentText"/>
      </w:pPr>
      <w:r>
        <w:rPr>
          <w:rStyle w:val="CommentReference"/>
        </w:rPr>
        <w:annotationRef/>
      </w:r>
      <w:r>
        <w:t xml:space="preserve">In this section, we need a heatmap figure to shown Normal, LGA, HGA and CRC.  </w:t>
      </w:r>
    </w:p>
  </w:comment>
  <w:comment w:id="256" w:author="Guo, Shicheng" w:date="2019-07-31T16:16:00Z" w:initials="GS">
    <w:p w14:paraId="0A06E13F" w14:textId="6E097A5A" w:rsidR="00D05FDC" w:rsidRDefault="00D05FDC">
      <w:pPr>
        <w:pStyle w:val="CommentText"/>
      </w:pPr>
      <w:r>
        <w:rPr>
          <w:rStyle w:val="CommentReference"/>
        </w:rPr>
        <w:annotationRef/>
      </w:r>
      <w:r>
        <w:t>Only two genes?</w:t>
      </w:r>
    </w:p>
  </w:comment>
  <w:comment w:id="264" w:author="Guo, Shicheng" w:date="2019-07-31T16:18:00Z" w:initials="GS">
    <w:p w14:paraId="65877FE4" w14:textId="3BFE7D95" w:rsidR="008F5FF7" w:rsidRDefault="008F5FF7">
      <w:pPr>
        <w:pStyle w:val="CommentText"/>
      </w:pPr>
      <w:r>
        <w:rPr>
          <w:rStyle w:val="CommentReference"/>
        </w:rPr>
        <w:annotationRef/>
      </w:r>
      <w:r>
        <w:t xml:space="preserve">Where is Figure 4F? </w:t>
      </w:r>
      <w:r w:rsidR="00CB061B">
        <w:t>How</w:t>
      </w:r>
      <w:r>
        <w:t xml:space="preserve"> about to combine ADHFE1 and ACSS3? Whether they show better performance than the single marker mdoel?</w:t>
      </w:r>
    </w:p>
  </w:comment>
  <w:comment w:id="766" w:author="Guo, Shicheng" w:date="2019-07-31T16:10:00Z" w:initials="GS">
    <w:p w14:paraId="76448F84" w14:textId="3F42AD4B" w:rsidR="0081723F" w:rsidRDefault="0081723F">
      <w:pPr>
        <w:pStyle w:val="CommentText"/>
      </w:pPr>
      <w:r>
        <w:rPr>
          <w:rStyle w:val="CommentReference"/>
        </w:rPr>
        <w:annotationRef/>
      </w:r>
      <w:r w:rsidR="008B50E2">
        <w:rPr>
          <w:noProof/>
        </w:rPr>
        <w:t>remove NLA</w:t>
      </w:r>
      <w:r w:rsidR="008B50E2">
        <w:rPr>
          <w:noProof/>
        </w:rPr>
        <w:t xml:space="preserve">, NHA, LAHA and just use LGA vs Normal, HGA vs Nomral and LGA vs HGA in Figure 1F.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8BDA38" w15:done="0"/>
  <w15:commentEx w15:paraId="0A06E13F" w15:done="0"/>
  <w15:commentEx w15:paraId="65877FE4" w15:done="0"/>
  <w15:commentEx w15:paraId="76448F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937A8" w16cid:durableId="20B9FF73"/>
  <w16cid:commentId w16cid:paraId="29CB9F53" w16cid:durableId="20B9FF75"/>
  <w16cid:commentId w16cid:paraId="1E770B34" w16cid:durableId="20B9FF77"/>
  <w16cid:commentId w16cid:paraId="7A3ECD9A" w16cid:durableId="20BA31F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946F66" w14:textId="77777777" w:rsidR="003423ED" w:rsidRDefault="003423ED" w:rsidP="00773B1D">
      <w:r>
        <w:separator/>
      </w:r>
    </w:p>
  </w:endnote>
  <w:endnote w:type="continuationSeparator" w:id="0">
    <w:p w14:paraId="5ED25C4E" w14:textId="77777777" w:rsidR="003423ED" w:rsidRDefault="003423ED" w:rsidP="007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BEDB1" w14:textId="77777777" w:rsidR="003423ED" w:rsidRDefault="003423ED" w:rsidP="00773B1D">
      <w:r>
        <w:separator/>
      </w:r>
    </w:p>
  </w:footnote>
  <w:footnote w:type="continuationSeparator" w:id="0">
    <w:p w14:paraId="2BE8CFA2" w14:textId="77777777" w:rsidR="003423ED" w:rsidRDefault="003423ED" w:rsidP="00773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F67AC9"/>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13BDE"/>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2"/>
  </w:num>
  <w:num w:numId="4">
    <w:abstractNumId w:val="9"/>
  </w:num>
  <w:num w:numId="5">
    <w:abstractNumId w:val="5"/>
  </w:num>
  <w:num w:numId="6">
    <w:abstractNumId w:val="4"/>
  </w:num>
  <w:num w:numId="7">
    <w:abstractNumId w:val="10"/>
  </w:num>
  <w:num w:numId="8">
    <w:abstractNumId w:val="0"/>
  </w:num>
  <w:num w:numId="9">
    <w:abstractNumId w:val="1"/>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fsxeepa00fpreedaupevsaw9eeftzdw009&quot;&gt;My EndNote Library-CRC&lt;record-ids&gt;&lt;item&gt;1&lt;/item&gt;&lt;item&gt;2&lt;/item&gt;&lt;item&gt;3&lt;/item&gt;&lt;item&gt;7&lt;/item&gt;&lt;item&gt;9&lt;/item&gt;&lt;item&gt;10&lt;/item&gt;&lt;item&gt;11&lt;/item&gt;&lt;item&gt;18&lt;/item&gt;&lt;item&gt;19&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record-ids&gt;&lt;/item&gt;&lt;/Libraries&gt;"/>
  </w:docVars>
  <w:rsids>
    <w:rsidRoot w:val="0089090A"/>
    <w:rsid w:val="00001032"/>
    <w:rsid w:val="00001BE7"/>
    <w:rsid w:val="000021EF"/>
    <w:rsid w:val="0000488A"/>
    <w:rsid w:val="00007767"/>
    <w:rsid w:val="00012712"/>
    <w:rsid w:val="00021897"/>
    <w:rsid w:val="00040163"/>
    <w:rsid w:val="00041AD3"/>
    <w:rsid w:val="00050739"/>
    <w:rsid w:val="00054047"/>
    <w:rsid w:val="000576F5"/>
    <w:rsid w:val="00062B10"/>
    <w:rsid w:val="00062B8B"/>
    <w:rsid w:val="00062CDC"/>
    <w:rsid w:val="00070DAA"/>
    <w:rsid w:val="000809F6"/>
    <w:rsid w:val="00080FA6"/>
    <w:rsid w:val="0008577E"/>
    <w:rsid w:val="00091ED7"/>
    <w:rsid w:val="000B3FE0"/>
    <w:rsid w:val="000B4047"/>
    <w:rsid w:val="000C26FB"/>
    <w:rsid w:val="000E497C"/>
    <w:rsid w:val="000F0C28"/>
    <w:rsid w:val="000F0C57"/>
    <w:rsid w:val="000F47BC"/>
    <w:rsid w:val="000F7CBE"/>
    <w:rsid w:val="00100FF9"/>
    <w:rsid w:val="001038B0"/>
    <w:rsid w:val="001050CE"/>
    <w:rsid w:val="00105BA5"/>
    <w:rsid w:val="001072E3"/>
    <w:rsid w:val="00107569"/>
    <w:rsid w:val="00120713"/>
    <w:rsid w:val="00121E25"/>
    <w:rsid w:val="00126042"/>
    <w:rsid w:val="00131915"/>
    <w:rsid w:val="00131BA8"/>
    <w:rsid w:val="00147CB2"/>
    <w:rsid w:val="00147DC3"/>
    <w:rsid w:val="001515E7"/>
    <w:rsid w:val="00155494"/>
    <w:rsid w:val="0017309A"/>
    <w:rsid w:val="00175652"/>
    <w:rsid w:val="00176445"/>
    <w:rsid w:val="0018002D"/>
    <w:rsid w:val="00180F99"/>
    <w:rsid w:val="001849AE"/>
    <w:rsid w:val="001A1B68"/>
    <w:rsid w:val="001A3091"/>
    <w:rsid w:val="001A5A65"/>
    <w:rsid w:val="001A6659"/>
    <w:rsid w:val="001C1E2E"/>
    <w:rsid w:val="001D1605"/>
    <w:rsid w:val="001E30E1"/>
    <w:rsid w:val="001F1606"/>
    <w:rsid w:val="001F17B7"/>
    <w:rsid w:val="0020464D"/>
    <w:rsid w:val="00204C26"/>
    <w:rsid w:val="0021046C"/>
    <w:rsid w:val="00212325"/>
    <w:rsid w:val="00224416"/>
    <w:rsid w:val="00233196"/>
    <w:rsid w:val="002344F4"/>
    <w:rsid w:val="00237846"/>
    <w:rsid w:val="00241815"/>
    <w:rsid w:val="00242187"/>
    <w:rsid w:val="0024399B"/>
    <w:rsid w:val="00244B7F"/>
    <w:rsid w:val="002477EE"/>
    <w:rsid w:val="00250CF9"/>
    <w:rsid w:val="00255B2A"/>
    <w:rsid w:val="002647E8"/>
    <w:rsid w:val="0027159C"/>
    <w:rsid w:val="00271D33"/>
    <w:rsid w:val="002767B5"/>
    <w:rsid w:val="0027718F"/>
    <w:rsid w:val="00282DB1"/>
    <w:rsid w:val="00290869"/>
    <w:rsid w:val="002959E5"/>
    <w:rsid w:val="002A519D"/>
    <w:rsid w:val="002B1447"/>
    <w:rsid w:val="002C04D3"/>
    <w:rsid w:val="002C1AFF"/>
    <w:rsid w:val="002C5A7B"/>
    <w:rsid w:val="002D3B90"/>
    <w:rsid w:val="002D4994"/>
    <w:rsid w:val="002E482F"/>
    <w:rsid w:val="002E5382"/>
    <w:rsid w:val="002F26BA"/>
    <w:rsid w:val="002F4BEB"/>
    <w:rsid w:val="002F65E7"/>
    <w:rsid w:val="002F7076"/>
    <w:rsid w:val="00303FF8"/>
    <w:rsid w:val="0031084F"/>
    <w:rsid w:val="003114B1"/>
    <w:rsid w:val="0031237A"/>
    <w:rsid w:val="00312F56"/>
    <w:rsid w:val="003156D3"/>
    <w:rsid w:val="00315F7A"/>
    <w:rsid w:val="0032042B"/>
    <w:rsid w:val="00326140"/>
    <w:rsid w:val="00333B60"/>
    <w:rsid w:val="00335A9C"/>
    <w:rsid w:val="003423ED"/>
    <w:rsid w:val="00342667"/>
    <w:rsid w:val="00350BE4"/>
    <w:rsid w:val="003527E8"/>
    <w:rsid w:val="003535D0"/>
    <w:rsid w:val="00363DBE"/>
    <w:rsid w:val="0036554C"/>
    <w:rsid w:val="003707AC"/>
    <w:rsid w:val="00375FAD"/>
    <w:rsid w:val="00376553"/>
    <w:rsid w:val="003841FD"/>
    <w:rsid w:val="00391AD7"/>
    <w:rsid w:val="003B12DB"/>
    <w:rsid w:val="003B4DB1"/>
    <w:rsid w:val="003B50FB"/>
    <w:rsid w:val="003F2A45"/>
    <w:rsid w:val="004005F6"/>
    <w:rsid w:val="004053CA"/>
    <w:rsid w:val="00406390"/>
    <w:rsid w:val="00413B78"/>
    <w:rsid w:val="0041625C"/>
    <w:rsid w:val="00422153"/>
    <w:rsid w:val="00424367"/>
    <w:rsid w:val="004245CD"/>
    <w:rsid w:val="00426C2D"/>
    <w:rsid w:val="004270D3"/>
    <w:rsid w:val="00432A35"/>
    <w:rsid w:val="00432AB9"/>
    <w:rsid w:val="00433C17"/>
    <w:rsid w:val="004404F9"/>
    <w:rsid w:val="00440BCB"/>
    <w:rsid w:val="004436CD"/>
    <w:rsid w:val="004479B3"/>
    <w:rsid w:val="004564F5"/>
    <w:rsid w:val="0046236C"/>
    <w:rsid w:val="004623E9"/>
    <w:rsid w:val="00464CDD"/>
    <w:rsid w:val="00475509"/>
    <w:rsid w:val="004770D7"/>
    <w:rsid w:val="00493CD2"/>
    <w:rsid w:val="00497341"/>
    <w:rsid w:val="004B442C"/>
    <w:rsid w:val="004C0508"/>
    <w:rsid w:val="004C6F9B"/>
    <w:rsid w:val="004D1A1C"/>
    <w:rsid w:val="004D453C"/>
    <w:rsid w:val="004D4A78"/>
    <w:rsid w:val="004E2FDE"/>
    <w:rsid w:val="004E6ACD"/>
    <w:rsid w:val="004F2163"/>
    <w:rsid w:val="004F44FD"/>
    <w:rsid w:val="00502C60"/>
    <w:rsid w:val="005036BF"/>
    <w:rsid w:val="005127C1"/>
    <w:rsid w:val="00513880"/>
    <w:rsid w:val="0052352F"/>
    <w:rsid w:val="00526D0E"/>
    <w:rsid w:val="0053281F"/>
    <w:rsid w:val="00550A47"/>
    <w:rsid w:val="005544C8"/>
    <w:rsid w:val="00557F40"/>
    <w:rsid w:val="00565874"/>
    <w:rsid w:val="005711BF"/>
    <w:rsid w:val="00571F05"/>
    <w:rsid w:val="00572555"/>
    <w:rsid w:val="00576AAC"/>
    <w:rsid w:val="00581676"/>
    <w:rsid w:val="00582641"/>
    <w:rsid w:val="00582DE8"/>
    <w:rsid w:val="005850C6"/>
    <w:rsid w:val="005934F5"/>
    <w:rsid w:val="005A070B"/>
    <w:rsid w:val="005A596A"/>
    <w:rsid w:val="005A65CE"/>
    <w:rsid w:val="005B48AA"/>
    <w:rsid w:val="005B763E"/>
    <w:rsid w:val="005C30C8"/>
    <w:rsid w:val="005C3AE2"/>
    <w:rsid w:val="005D2A3D"/>
    <w:rsid w:val="005D6D8A"/>
    <w:rsid w:val="005F0DC4"/>
    <w:rsid w:val="005F107B"/>
    <w:rsid w:val="005F357B"/>
    <w:rsid w:val="005F35D6"/>
    <w:rsid w:val="005F75B3"/>
    <w:rsid w:val="00611E8A"/>
    <w:rsid w:val="00615DF7"/>
    <w:rsid w:val="00624CB2"/>
    <w:rsid w:val="0062696D"/>
    <w:rsid w:val="006308B6"/>
    <w:rsid w:val="00637729"/>
    <w:rsid w:val="0064391A"/>
    <w:rsid w:val="00645704"/>
    <w:rsid w:val="006457BC"/>
    <w:rsid w:val="00663114"/>
    <w:rsid w:val="00666E60"/>
    <w:rsid w:val="0067017C"/>
    <w:rsid w:val="00673EFA"/>
    <w:rsid w:val="0067462E"/>
    <w:rsid w:val="00677B6D"/>
    <w:rsid w:val="0068186B"/>
    <w:rsid w:val="00684CD4"/>
    <w:rsid w:val="0068755A"/>
    <w:rsid w:val="00695731"/>
    <w:rsid w:val="006967FD"/>
    <w:rsid w:val="006A33B9"/>
    <w:rsid w:val="006A5425"/>
    <w:rsid w:val="006A78C8"/>
    <w:rsid w:val="006B0086"/>
    <w:rsid w:val="006B1ADE"/>
    <w:rsid w:val="006B49C6"/>
    <w:rsid w:val="006C24A2"/>
    <w:rsid w:val="006D3959"/>
    <w:rsid w:val="006D48B3"/>
    <w:rsid w:val="006E601C"/>
    <w:rsid w:val="006F2C66"/>
    <w:rsid w:val="00705AAF"/>
    <w:rsid w:val="007062AA"/>
    <w:rsid w:val="00710606"/>
    <w:rsid w:val="0071177E"/>
    <w:rsid w:val="00713390"/>
    <w:rsid w:val="007144CB"/>
    <w:rsid w:val="00717049"/>
    <w:rsid w:val="00721322"/>
    <w:rsid w:val="00721705"/>
    <w:rsid w:val="00724D32"/>
    <w:rsid w:val="00726F8B"/>
    <w:rsid w:val="0072736B"/>
    <w:rsid w:val="007302D3"/>
    <w:rsid w:val="00731795"/>
    <w:rsid w:val="00743D48"/>
    <w:rsid w:val="00745EA7"/>
    <w:rsid w:val="0074703B"/>
    <w:rsid w:val="00747E71"/>
    <w:rsid w:val="00762D0C"/>
    <w:rsid w:val="00764528"/>
    <w:rsid w:val="0077393D"/>
    <w:rsid w:val="00773B1D"/>
    <w:rsid w:val="00775350"/>
    <w:rsid w:val="007A1D9A"/>
    <w:rsid w:val="007B3196"/>
    <w:rsid w:val="007B7635"/>
    <w:rsid w:val="007C3E92"/>
    <w:rsid w:val="007C5952"/>
    <w:rsid w:val="007C59B1"/>
    <w:rsid w:val="007C7B9D"/>
    <w:rsid w:val="007D202F"/>
    <w:rsid w:val="007F5633"/>
    <w:rsid w:val="007F59E1"/>
    <w:rsid w:val="00816400"/>
    <w:rsid w:val="0081723F"/>
    <w:rsid w:val="00823739"/>
    <w:rsid w:val="0082668A"/>
    <w:rsid w:val="00832CE7"/>
    <w:rsid w:val="00835B76"/>
    <w:rsid w:val="00835F74"/>
    <w:rsid w:val="008378E1"/>
    <w:rsid w:val="00841104"/>
    <w:rsid w:val="00844A48"/>
    <w:rsid w:val="008519EF"/>
    <w:rsid w:val="0086011E"/>
    <w:rsid w:val="00870549"/>
    <w:rsid w:val="0087514B"/>
    <w:rsid w:val="008766D6"/>
    <w:rsid w:val="00882B33"/>
    <w:rsid w:val="00884525"/>
    <w:rsid w:val="0089090A"/>
    <w:rsid w:val="008922B0"/>
    <w:rsid w:val="00893AAF"/>
    <w:rsid w:val="0089639C"/>
    <w:rsid w:val="008B2BCA"/>
    <w:rsid w:val="008B4D20"/>
    <w:rsid w:val="008B50E2"/>
    <w:rsid w:val="008B5B90"/>
    <w:rsid w:val="008C51DA"/>
    <w:rsid w:val="008D066A"/>
    <w:rsid w:val="008D0731"/>
    <w:rsid w:val="008D1243"/>
    <w:rsid w:val="008D4D6D"/>
    <w:rsid w:val="008E1390"/>
    <w:rsid w:val="008F0C2C"/>
    <w:rsid w:val="008F2D79"/>
    <w:rsid w:val="008F4CA3"/>
    <w:rsid w:val="008F5FF7"/>
    <w:rsid w:val="009036D6"/>
    <w:rsid w:val="00903BBA"/>
    <w:rsid w:val="00905268"/>
    <w:rsid w:val="00913E75"/>
    <w:rsid w:val="00922F21"/>
    <w:rsid w:val="00936557"/>
    <w:rsid w:val="0094359C"/>
    <w:rsid w:val="009446D3"/>
    <w:rsid w:val="00953186"/>
    <w:rsid w:val="00986464"/>
    <w:rsid w:val="00991DA1"/>
    <w:rsid w:val="009A2E2D"/>
    <w:rsid w:val="009A3C7F"/>
    <w:rsid w:val="009B777C"/>
    <w:rsid w:val="009C2AA9"/>
    <w:rsid w:val="009D08D9"/>
    <w:rsid w:val="009D7F36"/>
    <w:rsid w:val="009E09CE"/>
    <w:rsid w:val="009F042F"/>
    <w:rsid w:val="00A03CB4"/>
    <w:rsid w:val="00A04E47"/>
    <w:rsid w:val="00A135E4"/>
    <w:rsid w:val="00A257EF"/>
    <w:rsid w:val="00A26E8D"/>
    <w:rsid w:val="00A317E1"/>
    <w:rsid w:val="00A31A8A"/>
    <w:rsid w:val="00A372C9"/>
    <w:rsid w:val="00A41876"/>
    <w:rsid w:val="00A4460C"/>
    <w:rsid w:val="00A5045A"/>
    <w:rsid w:val="00A53CDE"/>
    <w:rsid w:val="00A640F6"/>
    <w:rsid w:val="00A64496"/>
    <w:rsid w:val="00A67B7D"/>
    <w:rsid w:val="00A72275"/>
    <w:rsid w:val="00A72503"/>
    <w:rsid w:val="00A73853"/>
    <w:rsid w:val="00A77D20"/>
    <w:rsid w:val="00A87621"/>
    <w:rsid w:val="00A96933"/>
    <w:rsid w:val="00AA040D"/>
    <w:rsid w:val="00AA0E29"/>
    <w:rsid w:val="00AA205C"/>
    <w:rsid w:val="00AA633E"/>
    <w:rsid w:val="00AA6FC0"/>
    <w:rsid w:val="00AB0D6A"/>
    <w:rsid w:val="00AB0EA6"/>
    <w:rsid w:val="00AB6B6A"/>
    <w:rsid w:val="00AC056E"/>
    <w:rsid w:val="00AE442F"/>
    <w:rsid w:val="00AE7F64"/>
    <w:rsid w:val="00AF03F3"/>
    <w:rsid w:val="00AF5E91"/>
    <w:rsid w:val="00B05BC1"/>
    <w:rsid w:val="00B11C83"/>
    <w:rsid w:val="00B13F75"/>
    <w:rsid w:val="00B16DC5"/>
    <w:rsid w:val="00B21D36"/>
    <w:rsid w:val="00B2304B"/>
    <w:rsid w:val="00B327E0"/>
    <w:rsid w:val="00B35CE6"/>
    <w:rsid w:val="00B37DA4"/>
    <w:rsid w:val="00B40EB5"/>
    <w:rsid w:val="00B40EEC"/>
    <w:rsid w:val="00B473B9"/>
    <w:rsid w:val="00B4741D"/>
    <w:rsid w:val="00B55BF8"/>
    <w:rsid w:val="00B569EB"/>
    <w:rsid w:val="00B61E0A"/>
    <w:rsid w:val="00B62D48"/>
    <w:rsid w:val="00B668A3"/>
    <w:rsid w:val="00BC2476"/>
    <w:rsid w:val="00BD0380"/>
    <w:rsid w:val="00BD1114"/>
    <w:rsid w:val="00BD5387"/>
    <w:rsid w:val="00BE34A2"/>
    <w:rsid w:val="00BE3D90"/>
    <w:rsid w:val="00BF3A0A"/>
    <w:rsid w:val="00C11308"/>
    <w:rsid w:val="00C13A0B"/>
    <w:rsid w:val="00C1487C"/>
    <w:rsid w:val="00C212D1"/>
    <w:rsid w:val="00C21CA7"/>
    <w:rsid w:val="00C24F48"/>
    <w:rsid w:val="00C33218"/>
    <w:rsid w:val="00C36596"/>
    <w:rsid w:val="00C4510D"/>
    <w:rsid w:val="00C45DD1"/>
    <w:rsid w:val="00C531B9"/>
    <w:rsid w:val="00C62EE0"/>
    <w:rsid w:val="00C73F6C"/>
    <w:rsid w:val="00CA474B"/>
    <w:rsid w:val="00CA4E95"/>
    <w:rsid w:val="00CA7039"/>
    <w:rsid w:val="00CB061B"/>
    <w:rsid w:val="00CB3AD5"/>
    <w:rsid w:val="00CC080D"/>
    <w:rsid w:val="00CC3368"/>
    <w:rsid w:val="00CD3741"/>
    <w:rsid w:val="00CE50B1"/>
    <w:rsid w:val="00CE5826"/>
    <w:rsid w:val="00CE69ED"/>
    <w:rsid w:val="00CF5087"/>
    <w:rsid w:val="00CF69A2"/>
    <w:rsid w:val="00CF709E"/>
    <w:rsid w:val="00D05C67"/>
    <w:rsid w:val="00D05FDC"/>
    <w:rsid w:val="00D06038"/>
    <w:rsid w:val="00D060E9"/>
    <w:rsid w:val="00D06699"/>
    <w:rsid w:val="00D141FA"/>
    <w:rsid w:val="00D1667F"/>
    <w:rsid w:val="00D25AAF"/>
    <w:rsid w:val="00D4029F"/>
    <w:rsid w:val="00D45FDB"/>
    <w:rsid w:val="00D47BCB"/>
    <w:rsid w:val="00D5179C"/>
    <w:rsid w:val="00D5349C"/>
    <w:rsid w:val="00D602DC"/>
    <w:rsid w:val="00D64837"/>
    <w:rsid w:val="00D97890"/>
    <w:rsid w:val="00D97D34"/>
    <w:rsid w:val="00DA5F37"/>
    <w:rsid w:val="00DA7073"/>
    <w:rsid w:val="00DB3EE0"/>
    <w:rsid w:val="00DD1CC8"/>
    <w:rsid w:val="00DD3117"/>
    <w:rsid w:val="00DE326B"/>
    <w:rsid w:val="00DE4627"/>
    <w:rsid w:val="00DE58C9"/>
    <w:rsid w:val="00E00493"/>
    <w:rsid w:val="00E07192"/>
    <w:rsid w:val="00E21D97"/>
    <w:rsid w:val="00E22AC1"/>
    <w:rsid w:val="00E2315A"/>
    <w:rsid w:val="00E25E6F"/>
    <w:rsid w:val="00E31D38"/>
    <w:rsid w:val="00E3421D"/>
    <w:rsid w:val="00E35A67"/>
    <w:rsid w:val="00E47BE2"/>
    <w:rsid w:val="00E47C6A"/>
    <w:rsid w:val="00E536C8"/>
    <w:rsid w:val="00E60B2F"/>
    <w:rsid w:val="00E65DC3"/>
    <w:rsid w:val="00E841EC"/>
    <w:rsid w:val="00E87FD4"/>
    <w:rsid w:val="00E965E9"/>
    <w:rsid w:val="00E96A82"/>
    <w:rsid w:val="00EA1EB1"/>
    <w:rsid w:val="00EA731A"/>
    <w:rsid w:val="00EB5FD2"/>
    <w:rsid w:val="00ED4191"/>
    <w:rsid w:val="00ED47E5"/>
    <w:rsid w:val="00EE2497"/>
    <w:rsid w:val="00EE467A"/>
    <w:rsid w:val="00EE57A7"/>
    <w:rsid w:val="00EE5923"/>
    <w:rsid w:val="00EF2CED"/>
    <w:rsid w:val="00EF56BA"/>
    <w:rsid w:val="00EF5CE9"/>
    <w:rsid w:val="00F136CC"/>
    <w:rsid w:val="00F2054F"/>
    <w:rsid w:val="00F25014"/>
    <w:rsid w:val="00F30383"/>
    <w:rsid w:val="00F32309"/>
    <w:rsid w:val="00F329D8"/>
    <w:rsid w:val="00F3398E"/>
    <w:rsid w:val="00F406D3"/>
    <w:rsid w:val="00F44BF9"/>
    <w:rsid w:val="00F6173C"/>
    <w:rsid w:val="00F71CE9"/>
    <w:rsid w:val="00F76E83"/>
    <w:rsid w:val="00F80442"/>
    <w:rsid w:val="00F86AD5"/>
    <w:rsid w:val="00F90355"/>
    <w:rsid w:val="00F91E76"/>
    <w:rsid w:val="00F92D2C"/>
    <w:rsid w:val="00F935A9"/>
    <w:rsid w:val="00FB06B5"/>
    <w:rsid w:val="00FB22E0"/>
    <w:rsid w:val="00FB583E"/>
    <w:rsid w:val="00FC650F"/>
    <w:rsid w:val="00FD6D0A"/>
    <w:rsid w:val="00FE1705"/>
    <w:rsid w:val="00FE5190"/>
    <w:rsid w:val="00FE5536"/>
    <w:rsid w:val="00FE5B09"/>
    <w:rsid w:val="00FE7F8B"/>
    <w:rsid w:val="00FF1EB7"/>
    <w:rsid w:val="00FF7406"/>
    <w:rsid w:val="00FF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5F51DF"/>
  <w15:chartTrackingRefBased/>
  <w15:docId w15:val="{36499BE2-E17C-4B9C-BBCE-7B852737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15A"/>
    <w:rPr>
      <w:rFonts w:ascii="SimSun" w:eastAsia="SimSun" w:hAnsi="SimSun" w:cs="SimSun"/>
      <w:kern w:val="0"/>
    </w:rPr>
  </w:style>
  <w:style w:type="paragraph" w:styleId="Heading1">
    <w:name w:val="heading 1"/>
    <w:basedOn w:val="Normal"/>
    <w:next w:val="Normal"/>
    <w:link w:val="Heading1Char"/>
    <w:uiPriority w:val="9"/>
    <w:qFormat/>
    <w:rsid w:val="00DD311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9090A"/>
    <w:rPr>
      <w:rFonts w:asciiTheme="majorHAnsi" w:eastAsiaTheme="majorEastAsia" w:hAnsiTheme="majorHAnsi" w:cstheme="majorBidi"/>
      <w:b/>
      <w:bCs/>
      <w:i/>
      <w:iCs/>
      <w:color w:val="4472C4" w:themeColor="accent1"/>
      <w:kern w:val="0"/>
      <w:lang w:eastAsia="en-US"/>
    </w:rPr>
  </w:style>
  <w:style w:type="paragraph" w:styleId="HTMLPreformatted">
    <w:name w:val="HTML Preformatted"/>
    <w:basedOn w:val="Normal"/>
    <w:link w:val="HTMLPreformattedChar"/>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89090A"/>
    <w:rPr>
      <w:rFonts w:ascii="SimSun" w:eastAsia="SimSun" w:hAnsi="SimSun" w:cs="SimSun"/>
      <w:kern w:val="0"/>
    </w:rPr>
  </w:style>
  <w:style w:type="character" w:styleId="Hyperlink">
    <w:name w:val="Hyperlink"/>
    <w:basedOn w:val="DefaultParagraphFont"/>
    <w:uiPriority w:val="99"/>
    <w:unhideWhenUsed/>
    <w:rsid w:val="0089090A"/>
    <w:rPr>
      <w:color w:val="0000FF"/>
      <w:u w:val="single"/>
    </w:rPr>
  </w:style>
  <w:style w:type="paragraph" w:styleId="BalloonText">
    <w:name w:val="Balloon Text"/>
    <w:basedOn w:val="Normal"/>
    <w:link w:val="BalloonTextChar"/>
    <w:uiPriority w:val="99"/>
    <w:semiHidden/>
    <w:unhideWhenUsed/>
    <w:rsid w:val="000021EF"/>
    <w:rPr>
      <w:sz w:val="18"/>
      <w:szCs w:val="18"/>
    </w:rPr>
  </w:style>
  <w:style w:type="character" w:customStyle="1" w:styleId="BalloonTextChar">
    <w:name w:val="Balloon Text Char"/>
    <w:basedOn w:val="DefaultParagraphFont"/>
    <w:link w:val="BalloonText"/>
    <w:uiPriority w:val="99"/>
    <w:semiHidden/>
    <w:rsid w:val="000021EF"/>
    <w:rPr>
      <w:rFonts w:ascii="SimSun" w:eastAsia="SimSun" w:hAnsi="SimSun" w:cs="SimSun"/>
      <w:kern w:val="0"/>
      <w:sz w:val="18"/>
      <w:szCs w:val="18"/>
    </w:rPr>
  </w:style>
  <w:style w:type="paragraph" w:styleId="Revision">
    <w:name w:val="Revision"/>
    <w:hidden/>
    <w:uiPriority w:val="99"/>
    <w:semiHidden/>
    <w:rsid w:val="00F3398E"/>
    <w:rPr>
      <w:rFonts w:ascii="SimSun" w:eastAsia="SimSun" w:hAnsi="SimSun" w:cs="SimSun"/>
      <w:kern w:val="0"/>
    </w:rPr>
  </w:style>
  <w:style w:type="character" w:styleId="Strong">
    <w:name w:val="Strong"/>
    <w:basedOn w:val="DefaultParagraphFont"/>
    <w:uiPriority w:val="22"/>
    <w:qFormat/>
    <w:rsid w:val="004270D3"/>
    <w:rPr>
      <w:b/>
      <w:bCs/>
    </w:rPr>
  </w:style>
  <w:style w:type="character" w:customStyle="1" w:styleId="apple-converted-space">
    <w:name w:val="apple-converted-space"/>
    <w:basedOn w:val="DefaultParagraphFont"/>
    <w:rsid w:val="004270D3"/>
  </w:style>
  <w:style w:type="character" w:styleId="CommentReference">
    <w:name w:val="annotation reference"/>
    <w:basedOn w:val="DefaultParagraphFont"/>
    <w:uiPriority w:val="99"/>
    <w:semiHidden/>
    <w:unhideWhenUsed/>
    <w:rsid w:val="00062B10"/>
    <w:rPr>
      <w:sz w:val="16"/>
      <w:szCs w:val="16"/>
    </w:rPr>
  </w:style>
  <w:style w:type="paragraph" w:styleId="CommentText">
    <w:name w:val="annotation text"/>
    <w:basedOn w:val="Normal"/>
    <w:link w:val="CommentTextChar"/>
    <w:uiPriority w:val="99"/>
    <w:unhideWhenUsed/>
    <w:rsid w:val="00062B10"/>
    <w:rPr>
      <w:sz w:val="20"/>
      <w:szCs w:val="20"/>
    </w:rPr>
  </w:style>
  <w:style w:type="character" w:customStyle="1" w:styleId="CommentTextChar">
    <w:name w:val="Comment Text Char"/>
    <w:basedOn w:val="DefaultParagraphFont"/>
    <w:link w:val="CommentText"/>
    <w:uiPriority w:val="99"/>
    <w:rsid w:val="00062B10"/>
    <w:rPr>
      <w:rFonts w:ascii="SimSun" w:eastAsia="SimSun" w:hAnsi="SimSun" w:cs="SimSun"/>
      <w:kern w:val="0"/>
      <w:sz w:val="20"/>
      <w:szCs w:val="20"/>
    </w:rPr>
  </w:style>
  <w:style w:type="paragraph" w:styleId="CommentSubject">
    <w:name w:val="annotation subject"/>
    <w:basedOn w:val="CommentText"/>
    <w:next w:val="CommentText"/>
    <w:link w:val="CommentSubjectChar"/>
    <w:uiPriority w:val="99"/>
    <w:semiHidden/>
    <w:unhideWhenUsed/>
    <w:rsid w:val="00062B10"/>
    <w:rPr>
      <w:b/>
      <w:bCs/>
    </w:rPr>
  </w:style>
  <w:style w:type="character" w:customStyle="1" w:styleId="CommentSubjectChar">
    <w:name w:val="Comment Subject Char"/>
    <w:basedOn w:val="CommentTextChar"/>
    <w:link w:val="CommentSubject"/>
    <w:uiPriority w:val="99"/>
    <w:semiHidden/>
    <w:rsid w:val="00062B10"/>
    <w:rPr>
      <w:rFonts w:ascii="SimSun" w:eastAsia="SimSun" w:hAnsi="SimSun" w:cs="SimSun"/>
      <w:b/>
      <w:bCs/>
      <w:kern w:val="0"/>
      <w:sz w:val="20"/>
      <w:szCs w:val="20"/>
    </w:rPr>
  </w:style>
  <w:style w:type="character" w:customStyle="1" w:styleId="Heading2Char">
    <w:name w:val="Heading 2 Char"/>
    <w:basedOn w:val="DefaultParagraphFont"/>
    <w:link w:val="Heading2"/>
    <w:uiPriority w:val="9"/>
    <w:rsid w:val="001A3091"/>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E65DC3"/>
    <w:pPr>
      <w:ind w:left="720"/>
      <w:contextualSpacing/>
    </w:pPr>
  </w:style>
  <w:style w:type="character" w:styleId="SubtleEmphasis">
    <w:name w:val="Subtle Emphasis"/>
    <w:basedOn w:val="DefaultParagraphFont"/>
    <w:uiPriority w:val="19"/>
    <w:qFormat/>
    <w:rsid w:val="007C59B1"/>
    <w:rPr>
      <w:i/>
      <w:iCs/>
      <w:color w:val="404040" w:themeColor="text1" w:themeTint="BF"/>
    </w:rPr>
  </w:style>
  <w:style w:type="paragraph" w:customStyle="1" w:styleId="EndNoteBibliographyTitle">
    <w:name w:val="EndNote Bibliography Title"/>
    <w:basedOn w:val="Normal"/>
    <w:link w:val="EndNoteBibliographyTitle0"/>
    <w:rsid w:val="005B48AA"/>
    <w:pPr>
      <w:jc w:val="center"/>
    </w:pPr>
    <w:rPr>
      <w:noProof/>
    </w:rPr>
  </w:style>
  <w:style w:type="character" w:customStyle="1" w:styleId="EndNoteBibliographyTitle0">
    <w:name w:val="EndNote Bibliography Title 字符"/>
    <w:basedOn w:val="DefaultParagraphFont"/>
    <w:link w:val="EndNoteBibliographyTitle"/>
    <w:rsid w:val="005B48AA"/>
    <w:rPr>
      <w:rFonts w:ascii="SimSun" w:eastAsia="SimSun" w:hAnsi="SimSun" w:cs="SimSun"/>
      <w:noProof/>
      <w:kern w:val="0"/>
    </w:rPr>
  </w:style>
  <w:style w:type="paragraph" w:customStyle="1" w:styleId="EndNoteBibliography">
    <w:name w:val="EndNote Bibliography"/>
    <w:basedOn w:val="Normal"/>
    <w:link w:val="EndNoteBibliography0"/>
    <w:rsid w:val="005B48AA"/>
    <w:rPr>
      <w:noProof/>
    </w:rPr>
  </w:style>
  <w:style w:type="character" w:customStyle="1" w:styleId="EndNoteBibliography0">
    <w:name w:val="EndNote Bibliography 字符"/>
    <w:basedOn w:val="DefaultParagraphFont"/>
    <w:link w:val="EndNoteBibliography"/>
    <w:rsid w:val="005B48AA"/>
    <w:rPr>
      <w:rFonts w:ascii="SimSun" w:eastAsia="SimSun" w:hAnsi="SimSun" w:cs="SimSun"/>
      <w:noProof/>
      <w:kern w:val="0"/>
    </w:rPr>
  </w:style>
  <w:style w:type="character" w:customStyle="1" w:styleId="Heading1Char">
    <w:name w:val="Heading 1 Char"/>
    <w:basedOn w:val="DefaultParagraphFont"/>
    <w:link w:val="Heading1"/>
    <w:uiPriority w:val="9"/>
    <w:rsid w:val="00DD3117"/>
    <w:rPr>
      <w:rFonts w:ascii="SimSun" w:eastAsia="SimSun" w:hAnsi="SimSun" w:cs="SimSun"/>
      <w:b/>
      <w:bCs/>
      <w:kern w:val="44"/>
      <w:sz w:val="44"/>
      <w:szCs w:val="44"/>
    </w:rPr>
  </w:style>
  <w:style w:type="character" w:styleId="Emphasis">
    <w:name w:val="Emphasis"/>
    <w:basedOn w:val="DefaultParagraphFont"/>
    <w:uiPriority w:val="20"/>
    <w:qFormat/>
    <w:rsid w:val="00105BA5"/>
    <w:rPr>
      <w:i/>
      <w:iCs/>
    </w:rPr>
  </w:style>
  <w:style w:type="paragraph" w:styleId="Header">
    <w:name w:val="header"/>
    <w:basedOn w:val="Normal"/>
    <w:link w:val="HeaderChar"/>
    <w:uiPriority w:val="99"/>
    <w:unhideWhenUsed/>
    <w:rsid w:val="00773B1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73B1D"/>
    <w:rPr>
      <w:rFonts w:ascii="SimSun" w:eastAsia="SimSun" w:hAnsi="SimSun" w:cs="SimSun"/>
      <w:kern w:val="0"/>
      <w:sz w:val="18"/>
      <w:szCs w:val="18"/>
    </w:rPr>
  </w:style>
  <w:style w:type="paragraph" w:styleId="Footer">
    <w:name w:val="footer"/>
    <w:basedOn w:val="Normal"/>
    <w:link w:val="FooterChar"/>
    <w:uiPriority w:val="99"/>
    <w:unhideWhenUsed/>
    <w:rsid w:val="00773B1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73B1D"/>
    <w:rPr>
      <w:rFonts w:ascii="SimSun" w:eastAsia="SimSun" w:hAnsi="SimSun" w:cs="SimSun"/>
      <w:kern w:val="0"/>
      <w:sz w:val="18"/>
      <w:szCs w:val="18"/>
    </w:rPr>
  </w:style>
  <w:style w:type="character" w:customStyle="1" w:styleId="rcptname2">
    <w:name w:val="rcptname2"/>
    <w:basedOn w:val="DefaultParagraphFont"/>
    <w:rsid w:val="00503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1485588027">
          <w:marLeft w:val="360"/>
          <w:marRight w:val="0"/>
          <w:marTop w:val="200"/>
          <w:marBottom w:val="0"/>
          <w:divBdr>
            <w:top w:val="none" w:sz="0" w:space="0" w:color="auto"/>
            <w:left w:val="none" w:sz="0" w:space="0" w:color="auto"/>
            <w:bottom w:val="none" w:sz="0" w:space="0" w:color="auto"/>
            <w:right w:val="none" w:sz="0" w:space="0" w:color="auto"/>
          </w:divBdr>
        </w:div>
        <w:div w:id="488060427">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C252E-14E0-4E48-BE06-9CBD27C8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BE50B95D.dotm</Template>
  <TotalTime>6541</TotalTime>
  <Pages>15</Pages>
  <Words>8784</Words>
  <Characters>50074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Guo, Shicheng</cp:lastModifiedBy>
  <cp:revision>34</cp:revision>
  <dcterms:created xsi:type="dcterms:W3CDTF">2019-06-24T19:02:00Z</dcterms:created>
  <dcterms:modified xsi:type="dcterms:W3CDTF">2019-07-31T21:23:00Z</dcterms:modified>
</cp:coreProperties>
</file>