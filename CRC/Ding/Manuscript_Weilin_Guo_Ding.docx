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AF2" w:rsidRPr="003D6D8B" w:rsidRDefault="003D15F5">
      <w:pPr>
        <w:rPr>
          <w:rFonts w:ascii="Arial" w:hAnsi="Arial" w:cs="Arial"/>
          <w:b/>
          <w:sz w:val="22"/>
          <w:szCs w:val="22"/>
          <w:rPrChange w:id="0" w:author="Guo, Shicheng" w:date="2019-07-03T10:29:00Z">
            <w:rPr>
              <w:rFonts w:ascii="Times New Roman" w:hAnsi="Times New Roman" w:cs="Times New Roman"/>
              <w:b/>
              <w:sz w:val="28"/>
            </w:rPr>
          </w:rPrChange>
        </w:rPr>
        <w:pPrChange w:id="1" w:author="Guo, Shicheng" w:date="2019-07-02T12:17:00Z">
          <w:pPr>
            <w:jc w:val="center"/>
          </w:pPr>
        </w:pPrChange>
      </w:pPr>
      <w:r w:rsidRPr="003D6D8B">
        <w:rPr>
          <w:rFonts w:ascii="Arial" w:hAnsi="Arial" w:cs="Arial"/>
          <w:b/>
          <w:sz w:val="22"/>
          <w:szCs w:val="22"/>
          <w:rPrChange w:id="2" w:author="Guo, Shicheng" w:date="2019-07-03T10:29:00Z">
            <w:rPr>
              <w:rFonts w:ascii="Times New Roman" w:hAnsi="Times New Roman" w:cs="Times New Roman"/>
              <w:b/>
              <w:sz w:val="28"/>
            </w:rPr>
          </w:rPrChange>
        </w:rPr>
        <w:t xml:space="preserve">Comprehensive methylome analysis identifies a panel of zinc </w:t>
      </w:r>
      <w:r w:rsidR="00B32220" w:rsidRPr="003D6D8B">
        <w:rPr>
          <w:rFonts w:ascii="Arial" w:hAnsi="Arial" w:cs="Arial"/>
          <w:b/>
          <w:sz w:val="22"/>
          <w:szCs w:val="22"/>
          <w:rPrChange w:id="3" w:author="Guo, Shicheng" w:date="2019-07-03T10:29:00Z">
            <w:rPr>
              <w:rFonts w:ascii="Times New Roman" w:hAnsi="Times New Roman" w:cs="Times New Roman"/>
              <w:b/>
              <w:sz w:val="28"/>
            </w:rPr>
          </w:rPrChange>
        </w:rPr>
        <w:t xml:space="preserve">finger </w:t>
      </w:r>
      <w:r w:rsidRPr="003D6D8B">
        <w:rPr>
          <w:rFonts w:ascii="Arial" w:hAnsi="Arial" w:cs="Arial"/>
          <w:b/>
          <w:sz w:val="22"/>
          <w:szCs w:val="22"/>
          <w:rPrChange w:id="4" w:author="Guo, Shicheng" w:date="2019-07-03T10:29:00Z">
            <w:rPr>
              <w:rFonts w:ascii="Times New Roman" w:hAnsi="Times New Roman" w:cs="Times New Roman"/>
              <w:b/>
              <w:sz w:val="28"/>
            </w:rPr>
          </w:rPrChange>
        </w:rPr>
        <w:t xml:space="preserve">family genes to be diagnostic biomarkers for </w:t>
      </w:r>
      <w:r w:rsidR="006F648D" w:rsidRPr="003D6D8B">
        <w:rPr>
          <w:rFonts w:ascii="Arial" w:hAnsi="Arial" w:cs="Arial"/>
          <w:b/>
          <w:sz w:val="22"/>
          <w:szCs w:val="22"/>
          <w:rPrChange w:id="5" w:author="Guo, Shicheng" w:date="2019-07-03T10:29:00Z">
            <w:rPr>
              <w:rFonts w:ascii="Times New Roman" w:hAnsi="Times New Roman" w:cs="Times New Roman"/>
              <w:b/>
              <w:sz w:val="28"/>
            </w:rPr>
          </w:rPrChange>
        </w:rPr>
        <w:t xml:space="preserve">KRAS mutated </w:t>
      </w:r>
      <w:r w:rsidRPr="003D6D8B">
        <w:rPr>
          <w:rFonts w:ascii="Arial" w:hAnsi="Arial" w:cs="Arial"/>
          <w:b/>
          <w:sz w:val="22"/>
          <w:szCs w:val="22"/>
          <w:rPrChange w:id="6" w:author="Guo, Shicheng" w:date="2019-07-03T10:29:00Z">
            <w:rPr>
              <w:rFonts w:ascii="Times New Roman" w:hAnsi="Times New Roman" w:cs="Times New Roman"/>
              <w:b/>
              <w:sz w:val="28"/>
            </w:rPr>
          </w:rPrChange>
        </w:rPr>
        <w:t>colorectal cancer</w:t>
      </w:r>
    </w:p>
    <w:p w:rsidR="003D15F5" w:rsidRPr="003D6D8B" w:rsidRDefault="003D15F5" w:rsidP="006067F2">
      <w:pPr>
        <w:rPr>
          <w:rFonts w:ascii="Arial" w:hAnsi="Arial" w:cs="Arial"/>
          <w:sz w:val="22"/>
          <w:szCs w:val="22"/>
          <w:rPrChange w:id="7" w:author="Guo, Shicheng" w:date="2019-07-03T10:29:00Z">
            <w:rPr>
              <w:rFonts w:ascii="Times New Roman" w:hAnsi="Times New Roman" w:cs="Times New Roman"/>
            </w:rPr>
          </w:rPrChange>
        </w:rPr>
      </w:pPr>
    </w:p>
    <w:p w:rsidR="003D15F5" w:rsidRPr="003D6D8B" w:rsidRDefault="003D15F5" w:rsidP="006067F2">
      <w:pPr>
        <w:rPr>
          <w:rFonts w:ascii="Arial" w:hAnsi="Arial" w:cs="Arial"/>
          <w:sz w:val="22"/>
          <w:szCs w:val="22"/>
          <w:rPrChange w:id="8" w:author="Guo, Shicheng" w:date="2019-07-03T10:29:00Z">
            <w:rPr>
              <w:rFonts w:ascii="Times New Roman" w:hAnsi="Times New Roman" w:cs="Times New Roman"/>
            </w:rPr>
          </w:rPrChange>
        </w:rPr>
      </w:pPr>
      <w:r w:rsidRPr="003D6D8B">
        <w:rPr>
          <w:rFonts w:ascii="Arial" w:hAnsi="Arial" w:cs="Arial"/>
          <w:sz w:val="22"/>
          <w:szCs w:val="22"/>
          <w:rPrChange w:id="9" w:author="Guo, Shicheng" w:date="2019-07-03T10:29:00Z">
            <w:rPr>
              <w:rFonts w:ascii="Times New Roman" w:hAnsi="Times New Roman" w:cs="Times New Roman"/>
            </w:rPr>
          </w:rPrChange>
        </w:rPr>
        <w:t>Weilin Pu</w:t>
      </w:r>
      <w:ins w:id="10" w:author="丁伟峰" w:date="2019-07-03T11:02:00Z">
        <w:r w:rsidR="00354BD4" w:rsidRPr="003D6D8B">
          <w:rPr>
            <w:rFonts w:ascii="Arial" w:hAnsi="Arial" w:cs="Arial"/>
            <w:sz w:val="22"/>
            <w:szCs w:val="22"/>
            <w:rPrChange w:id="11" w:author="Guo, Shicheng" w:date="2019-07-03T10:29:00Z">
              <w:rPr>
                <w:rFonts w:ascii="Arial" w:hAnsi="Arial" w:cs="Arial"/>
                <w:sz w:val="22"/>
                <w:szCs w:val="22"/>
              </w:rPr>
            </w:rPrChange>
          </w:rPr>
          <w:t>1,2</w:t>
        </w:r>
      </w:ins>
      <w:ins w:id="12" w:author="丁伟峰" w:date="2019-07-03T15:06:00Z">
        <w:r w:rsidR="009B0365" w:rsidRPr="003D6D8B">
          <w:rPr>
            <w:rFonts w:ascii="Arial" w:hAnsi="Arial" w:cs="Arial"/>
            <w:sz w:val="22"/>
            <w:szCs w:val="22"/>
            <w:rPrChange w:id="13" w:author="Guo, Shicheng" w:date="2019-07-03T10:29:00Z">
              <w:rPr>
                <w:rFonts w:ascii="Arial" w:hAnsi="Arial" w:cs="Arial"/>
                <w:sz w:val="22"/>
                <w:szCs w:val="22"/>
              </w:rPr>
            </w:rPrChange>
          </w:rPr>
          <w:t>,*</w:t>
        </w:r>
      </w:ins>
      <w:r w:rsidRPr="003D6D8B">
        <w:rPr>
          <w:rFonts w:ascii="Arial" w:hAnsi="Arial" w:cs="Arial"/>
          <w:sz w:val="22"/>
          <w:szCs w:val="22"/>
          <w:rPrChange w:id="14" w:author="Guo, Shicheng" w:date="2019-07-03T10:29:00Z">
            <w:rPr>
              <w:rFonts w:ascii="Times New Roman" w:hAnsi="Times New Roman" w:cs="Times New Roman"/>
            </w:rPr>
          </w:rPrChange>
        </w:rPr>
        <w:t xml:space="preserve">, </w:t>
      </w:r>
      <w:del w:id="15" w:author="丁伟峰" w:date="2019-07-03T08:38:00Z">
        <w:r w:rsidRPr="003D6D8B" w:rsidDel="00D86320">
          <w:rPr>
            <w:rFonts w:ascii="Arial" w:hAnsi="Arial" w:cs="Arial"/>
            <w:sz w:val="22"/>
            <w:szCs w:val="22"/>
            <w:rPrChange w:id="16" w:author="Guo, Shicheng" w:date="2019-07-03T10:29:00Z">
              <w:rPr>
                <w:rFonts w:ascii="Times New Roman" w:hAnsi="Times New Roman" w:cs="Times New Roman"/>
              </w:rPr>
            </w:rPrChange>
          </w:rPr>
          <w:delText>XX</w:delText>
        </w:r>
      </w:del>
      <w:ins w:id="17" w:author="丁伟峰" w:date="2019-07-03T08:38:00Z">
        <w:r w:rsidR="00D86320" w:rsidRPr="003D6D8B">
          <w:rPr>
            <w:rFonts w:ascii="Arial" w:hAnsi="Arial" w:cs="Arial"/>
            <w:sz w:val="22"/>
            <w:szCs w:val="22"/>
            <w:rPrChange w:id="18" w:author="Guo, Shicheng" w:date="2019-07-03T10:29:00Z">
              <w:rPr>
                <w:rFonts w:ascii="Arial" w:hAnsi="Arial" w:cs="Arial"/>
                <w:sz w:val="22"/>
                <w:szCs w:val="22"/>
              </w:rPr>
            </w:rPrChange>
          </w:rPr>
          <w:t>Fei Q</w:t>
        </w:r>
      </w:ins>
      <w:ins w:id="19" w:author="丁伟峰" w:date="2019-07-03T08:39:00Z">
        <w:r w:rsidR="00D86320" w:rsidRPr="003D6D8B">
          <w:rPr>
            <w:rFonts w:ascii="Arial" w:hAnsi="Arial" w:cs="Arial"/>
            <w:sz w:val="22"/>
            <w:szCs w:val="22"/>
            <w:rPrChange w:id="20" w:author="Guo, Shicheng" w:date="2019-07-03T10:29:00Z">
              <w:rPr>
                <w:rFonts w:ascii="Arial" w:hAnsi="Arial" w:cs="Arial"/>
                <w:sz w:val="22"/>
                <w:szCs w:val="22"/>
              </w:rPr>
            </w:rPrChange>
          </w:rPr>
          <w:t>ian</w:t>
        </w:r>
      </w:ins>
      <w:ins w:id="21" w:author="丁伟峰" w:date="2019-07-03T11:03:00Z">
        <w:r w:rsidR="00354BD4" w:rsidRPr="003D6D8B">
          <w:rPr>
            <w:rFonts w:ascii="Arial" w:hAnsi="Arial" w:cs="Arial"/>
            <w:sz w:val="22"/>
            <w:szCs w:val="22"/>
            <w:rPrChange w:id="22" w:author="Guo, Shicheng" w:date="2019-07-03T10:29:00Z">
              <w:rPr>
                <w:rFonts w:ascii="Arial" w:hAnsi="Arial" w:cs="Arial"/>
                <w:sz w:val="22"/>
                <w:szCs w:val="22"/>
              </w:rPr>
            </w:rPrChange>
          </w:rPr>
          <w:t>3</w:t>
        </w:r>
      </w:ins>
      <w:ins w:id="23" w:author="丁伟峰" w:date="2019-07-03T15:06:00Z">
        <w:r w:rsidR="009B0365" w:rsidRPr="003D6D8B">
          <w:rPr>
            <w:rFonts w:ascii="Arial" w:hAnsi="Arial" w:cs="Arial"/>
            <w:sz w:val="22"/>
            <w:szCs w:val="22"/>
            <w:rPrChange w:id="24" w:author="Guo, Shicheng" w:date="2019-07-03T10:29:00Z">
              <w:rPr>
                <w:rFonts w:ascii="Arial" w:hAnsi="Arial" w:cs="Arial"/>
                <w:sz w:val="22"/>
                <w:szCs w:val="22"/>
              </w:rPr>
            </w:rPrChange>
          </w:rPr>
          <w:t>,*</w:t>
        </w:r>
      </w:ins>
      <w:r w:rsidRPr="003D6D8B">
        <w:rPr>
          <w:rFonts w:ascii="Arial" w:hAnsi="Arial" w:cs="Arial"/>
          <w:sz w:val="22"/>
          <w:szCs w:val="22"/>
          <w:rPrChange w:id="25" w:author="Guo, Shicheng" w:date="2019-07-03T10:29:00Z">
            <w:rPr>
              <w:rFonts w:ascii="Times New Roman" w:hAnsi="Times New Roman" w:cs="Times New Roman"/>
            </w:rPr>
          </w:rPrChange>
        </w:rPr>
        <w:t>, Jing Liu</w:t>
      </w:r>
      <w:ins w:id="26" w:author="丁伟峰" w:date="2019-07-03T11:03:00Z">
        <w:r w:rsidR="00354BD4" w:rsidRPr="003D6D8B">
          <w:rPr>
            <w:rFonts w:ascii="Arial" w:hAnsi="Arial" w:cs="Arial"/>
            <w:sz w:val="22"/>
            <w:szCs w:val="22"/>
            <w:rPrChange w:id="27" w:author="Guo, Shicheng" w:date="2019-07-03T10:29:00Z">
              <w:rPr>
                <w:rFonts w:ascii="Arial" w:hAnsi="Arial" w:cs="Arial"/>
                <w:sz w:val="22"/>
                <w:szCs w:val="22"/>
              </w:rPr>
            </w:rPrChange>
          </w:rPr>
          <w:t>2</w:t>
        </w:r>
      </w:ins>
      <w:r w:rsidRPr="003D6D8B">
        <w:rPr>
          <w:rFonts w:ascii="Arial" w:hAnsi="Arial" w:cs="Arial"/>
          <w:sz w:val="22"/>
          <w:szCs w:val="22"/>
          <w:rPrChange w:id="28" w:author="Guo, Shicheng" w:date="2019-07-03T10:29:00Z">
            <w:rPr>
              <w:rFonts w:ascii="Times New Roman" w:hAnsi="Times New Roman" w:cs="Times New Roman"/>
            </w:rPr>
          </w:rPrChange>
        </w:rPr>
        <w:t xml:space="preserve">, </w:t>
      </w:r>
      <w:ins w:id="29" w:author="丁伟峰" w:date="2019-07-03T08:39:00Z">
        <w:r w:rsidR="00D86320" w:rsidRPr="003D6D8B">
          <w:rPr>
            <w:rFonts w:ascii="Arial" w:hAnsi="Arial" w:cs="Arial"/>
            <w:sz w:val="22"/>
            <w:szCs w:val="22"/>
            <w:rPrChange w:id="30" w:author="Guo, Shicheng" w:date="2019-07-03T10:29:00Z">
              <w:rPr>
                <w:rFonts w:ascii="Arial" w:hAnsi="Arial" w:cs="Arial"/>
                <w:sz w:val="22"/>
                <w:szCs w:val="22"/>
              </w:rPr>
            </w:rPrChange>
          </w:rPr>
          <w:t>Keke Shao</w:t>
        </w:r>
      </w:ins>
      <w:ins w:id="31" w:author="丁伟峰" w:date="2019-07-03T11:03:00Z">
        <w:r w:rsidR="00354BD4" w:rsidRPr="003D6D8B">
          <w:rPr>
            <w:rFonts w:ascii="Arial" w:hAnsi="Arial" w:cs="Arial"/>
            <w:sz w:val="22"/>
            <w:szCs w:val="22"/>
            <w:rPrChange w:id="32" w:author="Guo, Shicheng" w:date="2019-07-03T10:29:00Z">
              <w:rPr>
                <w:rFonts w:ascii="Arial" w:hAnsi="Arial" w:cs="Arial"/>
                <w:sz w:val="22"/>
                <w:szCs w:val="22"/>
              </w:rPr>
            </w:rPrChange>
          </w:rPr>
          <w:t>4</w:t>
        </w:r>
      </w:ins>
      <w:ins w:id="33" w:author="丁伟峰" w:date="2019-07-03T08:39:00Z">
        <w:r w:rsidR="00D86320" w:rsidRPr="003D6D8B">
          <w:rPr>
            <w:rFonts w:ascii="Arial" w:hAnsi="Arial" w:cs="Arial"/>
            <w:sz w:val="22"/>
            <w:szCs w:val="22"/>
            <w:rPrChange w:id="34" w:author="Guo, Shicheng" w:date="2019-07-03T10:29:00Z">
              <w:rPr>
                <w:rFonts w:ascii="Arial" w:hAnsi="Arial" w:cs="Arial"/>
                <w:sz w:val="22"/>
                <w:szCs w:val="22"/>
              </w:rPr>
            </w:rPrChange>
          </w:rPr>
          <w:t>, Feng Xiao</w:t>
        </w:r>
      </w:ins>
      <w:ins w:id="35" w:author="丁伟峰" w:date="2019-07-03T11:03:00Z">
        <w:r w:rsidR="00354BD4" w:rsidRPr="003D6D8B">
          <w:rPr>
            <w:rFonts w:ascii="Arial" w:hAnsi="Arial" w:cs="Arial"/>
            <w:sz w:val="22"/>
            <w:szCs w:val="22"/>
            <w:rPrChange w:id="36" w:author="Guo, Shicheng" w:date="2019-07-03T10:29:00Z">
              <w:rPr>
                <w:rFonts w:ascii="Arial" w:hAnsi="Arial" w:cs="Arial"/>
                <w:sz w:val="22"/>
                <w:szCs w:val="22"/>
              </w:rPr>
            </w:rPrChange>
          </w:rPr>
          <w:t>5</w:t>
        </w:r>
      </w:ins>
      <w:ins w:id="37" w:author="丁伟峰" w:date="2019-07-03T08:39:00Z">
        <w:r w:rsidR="00D86320" w:rsidRPr="003D6D8B">
          <w:rPr>
            <w:rFonts w:ascii="Arial" w:hAnsi="Arial" w:cs="Arial"/>
            <w:sz w:val="22"/>
            <w:szCs w:val="22"/>
            <w:rPrChange w:id="38" w:author="Guo, Shicheng" w:date="2019-07-03T10:29:00Z">
              <w:rPr>
                <w:rFonts w:ascii="Arial" w:hAnsi="Arial" w:cs="Arial"/>
                <w:sz w:val="22"/>
                <w:szCs w:val="22"/>
              </w:rPr>
            </w:rPrChange>
          </w:rPr>
          <w:t xml:space="preserve">, </w:t>
        </w:r>
      </w:ins>
      <w:ins w:id="39" w:author="丁伟峰" w:date="2019-07-03T08:40:00Z">
        <w:r w:rsidR="00D86320" w:rsidRPr="003D6D8B">
          <w:rPr>
            <w:rFonts w:ascii="Arial" w:hAnsi="Arial" w:cs="Arial"/>
            <w:sz w:val="22"/>
            <w:szCs w:val="22"/>
            <w:rPrChange w:id="40" w:author="Guo, Shicheng" w:date="2019-07-03T10:29:00Z">
              <w:rPr>
                <w:rFonts w:ascii="Arial" w:hAnsi="Arial" w:cs="Arial"/>
                <w:sz w:val="22"/>
                <w:szCs w:val="22"/>
              </w:rPr>
            </w:rPrChange>
          </w:rPr>
          <w:t>Qin Jin</w:t>
        </w:r>
      </w:ins>
      <w:ins w:id="41" w:author="丁伟峰" w:date="2019-07-03T11:03:00Z">
        <w:r w:rsidR="00354BD4" w:rsidRPr="003D6D8B">
          <w:rPr>
            <w:rFonts w:ascii="Arial" w:hAnsi="Arial" w:cs="Arial"/>
            <w:sz w:val="22"/>
            <w:szCs w:val="22"/>
            <w:rPrChange w:id="42" w:author="Guo, Shicheng" w:date="2019-07-03T10:29:00Z">
              <w:rPr>
                <w:rFonts w:ascii="Arial" w:hAnsi="Arial" w:cs="Arial"/>
                <w:sz w:val="22"/>
                <w:szCs w:val="22"/>
              </w:rPr>
            </w:rPrChange>
          </w:rPr>
          <w:t>6</w:t>
        </w:r>
      </w:ins>
      <w:ins w:id="43" w:author="丁伟峰" w:date="2019-07-03T08:40:00Z">
        <w:r w:rsidR="00D86320" w:rsidRPr="003D6D8B">
          <w:rPr>
            <w:rFonts w:ascii="Arial" w:hAnsi="Arial" w:cs="Arial"/>
            <w:sz w:val="22"/>
            <w:szCs w:val="22"/>
            <w:rPrChange w:id="44" w:author="Guo, Shicheng" w:date="2019-07-03T10:29:00Z">
              <w:rPr>
                <w:rFonts w:ascii="Arial" w:hAnsi="Arial" w:cs="Arial"/>
                <w:sz w:val="22"/>
                <w:szCs w:val="22"/>
              </w:rPr>
            </w:rPrChange>
          </w:rPr>
          <w:t xml:space="preserve">, </w:t>
        </w:r>
      </w:ins>
      <w:r w:rsidR="00FF3734" w:rsidRPr="003D6D8B">
        <w:rPr>
          <w:rFonts w:ascii="Arial" w:hAnsi="Arial" w:cs="Arial"/>
          <w:sz w:val="22"/>
          <w:szCs w:val="22"/>
          <w:rPrChange w:id="45" w:author="Guo, Shicheng" w:date="2019-07-03T10:29:00Z">
            <w:rPr>
              <w:rFonts w:ascii="Times New Roman" w:hAnsi="Times New Roman" w:cs="Times New Roman"/>
            </w:rPr>
          </w:rPrChange>
        </w:rPr>
        <w:t>Qingmei Liu</w:t>
      </w:r>
      <w:ins w:id="46" w:author="丁伟峰" w:date="2019-07-03T11:03:00Z">
        <w:r w:rsidR="00354BD4" w:rsidRPr="003D6D8B">
          <w:rPr>
            <w:rFonts w:ascii="Arial" w:hAnsi="Arial" w:cs="Arial"/>
            <w:sz w:val="22"/>
            <w:szCs w:val="22"/>
            <w:rPrChange w:id="47" w:author="Guo, Shicheng" w:date="2019-07-03T10:29:00Z">
              <w:rPr>
                <w:rFonts w:ascii="Arial" w:hAnsi="Arial" w:cs="Arial"/>
                <w:sz w:val="22"/>
                <w:szCs w:val="22"/>
              </w:rPr>
            </w:rPrChange>
          </w:rPr>
          <w:t>7</w:t>
        </w:r>
      </w:ins>
      <w:r w:rsidR="00FF3734" w:rsidRPr="003D6D8B">
        <w:rPr>
          <w:rFonts w:ascii="Arial" w:hAnsi="Arial" w:cs="Arial"/>
          <w:sz w:val="22"/>
          <w:szCs w:val="22"/>
          <w:rPrChange w:id="48" w:author="Guo, Shicheng" w:date="2019-07-03T10:29:00Z">
            <w:rPr>
              <w:rFonts w:ascii="Times New Roman" w:hAnsi="Times New Roman" w:cs="Times New Roman"/>
            </w:rPr>
          </w:rPrChange>
        </w:rPr>
        <w:t>, Shuai Jiang</w:t>
      </w:r>
      <w:ins w:id="49" w:author="丁伟峰" w:date="2019-07-03T11:03:00Z">
        <w:r w:rsidR="00354BD4" w:rsidRPr="003D6D8B">
          <w:rPr>
            <w:rFonts w:ascii="Arial" w:hAnsi="Arial" w:cs="Arial"/>
            <w:sz w:val="22"/>
            <w:szCs w:val="22"/>
            <w:rPrChange w:id="50" w:author="Guo, Shicheng" w:date="2019-07-03T10:29:00Z">
              <w:rPr>
                <w:rFonts w:ascii="Arial" w:hAnsi="Arial" w:cs="Arial"/>
                <w:sz w:val="22"/>
                <w:szCs w:val="22"/>
              </w:rPr>
            </w:rPrChange>
          </w:rPr>
          <w:t>2</w:t>
        </w:r>
      </w:ins>
      <w:r w:rsidR="00FF3734" w:rsidRPr="003D6D8B">
        <w:rPr>
          <w:rFonts w:ascii="Arial" w:hAnsi="Arial" w:cs="Arial"/>
          <w:sz w:val="22"/>
          <w:szCs w:val="22"/>
          <w:rPrChange w:id="51" w:author="Guo, Shicheng" w:date="2019-07-03T10:29:00Z">
            <w:rPr>
              <w:rFonts w:ascii="Times New Roman" w:hAnsi="Times New Roman" w:cs="Times New Roman"/>
            </w:rPr>
          </w:rPrChange>
        </w:rPr>
        <w:t xml:space="preserve">, </w:t>
      </w:r>
      <w:r w:rsidRPr="003D6D8B">
        <w:rPr>
          <w:rFonts w:ascii="Arial" w:hAnsi="Arial" w:cs="Arial"/>
          <w:sz w:val="22"/>
          <w:szCs w:val="22"/>
          <w:rPrChange w:id="52" w:author="Guo, Shicheng" w:date="2019-07-03T10:29:00Z">
            <w:rPr>
              <w:rFonts w:ascii="Times New Roman" w:hAnsi="Times New Roman" w:cs="Times New Roman"/>
            </w:rPr>
          </w:rPrChange>
        </w:rPr>
        <w:t>Rui Zhang</w:t>
      </w:r>
      <w:ins w:id="53" w:author="丁伟峰" w:date="2019-07-03T11:04:00Z">
        <w:r w:rsidR="00354BD4" w:rsidRPr="003D6D8B">
          <w:rPr>
            <w:rFonts w:ascii="Arial" w:hAnsi="Arial" w:cs="Arial"/>
            <w:sz w:val="22"/>
            <w:szCs w:val="22"/>
            <w:rPrChange w:id="54" w:author="Guo, Shicheng" w:date="2019-07-03T10:29:00Z">
              <w:rPr>
                <w:rFonts w:ascii="Arial" w:hAnsi="Arial" w:cs="Arial"/>
                <w:sz w:val="22"/>
                <w:szCs w:val="22"/>
              </w:rPr>
            </w:rPrChange>
          </w:rPr>
          <w:t>8</w:t>
        </w:r>
      </w:ins>
      <w:r w:rsidRPr="003D6D8B">
        <w:rPr>
          <w:rFonts w:ascii="Arial" w:hAnsi="Arial" w:cs="Arial"/>
          <w:sz w:val="22"/>
          <w:szCs w:val="22"/>
          <w:rPrChange w:id="55" w:author="Guo, Shicheng" w:date="2019-07-03T10:29:00Z">
            <w:rPr>
              <w:rFonts w:ascii="Times New Roman" w:hAnsi="Times New Roman" w:cs="Times New Roman"/>
            </w:rPr>
          </w:rPrChange>
        </w:rPr>
        <w:t xml:space="preserve">, </w:t>
      </w:r>
      <w:r w:rsidR="00BC3B1F" w:rsidRPr="003D6D8B">
        <w:rPr>
          <w:rFonts w:ascii="Arial" w:hAnsi="Arial" w:cs="Arial"/>
          <w:sz w:val="22"/>
          <w:szCs w:val="22"/>
          <w:rPrChange w:id="56" w:author="Guo, Shicheng" w:date="2019-07-03T10:29:00Z">
            <w:rPr>
              <w:rFonts w:ascii="Times New Roman" w:hAnsi="Times New Roman" w:cs="Times New Roman"/>
            </w:rPr>
          </w:rPrChange>
        </w:rPr>
        <w:t>Jun Zhang</w:t>
      </w:r>
      <w:ins w:id="57" w:author="丁伟峰" w:date="2019-07-03T11:04:00Z">
        <w:r w:rsidR="00354BD4" w:rsidRPr="003D6D8B">
          <w:rPr>
            <w:rFonts w:ascii="Arial" w:hAnsi="Arial" w:cs="Arial"/>
            <w:sz w:val="22"/>
            <w:szCs w:val="22"/>
            <w:rPrChange w:id="58" w:author="Guo, Shicheng" w:date="2019-07-03T10:29:00Z">
              <w:rPr>
                <w:rFonts w:ascii="Arial" w:hAnsi="Arial" w:cs="Arial"/>
                <w:sz w:val="22"/>
                <w:szCs w:val="22"/>
              </w:rPr>
            </w:rPrChange>
          </w:rPr>
          <w:t>9</w:t>
        </w:r>
      </w:ins>
      <w:r w:rsidR="00BC3B1F" w:rsidRPr="003D6D8B">
        <w:rPr>
          <w:rFonts w:ascii="Arial" w:hAnsi="Arial" w:cs="Arial"/>
          <w:sz w:val="22"/>
          <w:szCs w:val="22"/>
          <w:rPrChange w:id="59" w:author="Guo, Shicheng" w:date="2019-07-03T10:29:00Z">
            <w:rPr>
              <w:rFonts w:ascii="Times New Roman" w:hAnsi="Times New Roman" w:cs="Times New Roman"/>
            </w:rPr>
          </w:rPrChange>
        </w:rPr>
        <w:t>, Shicheng Guo</w:t>
      </w:r>
      <w:ins w:id="60" w:author="丁伟峰" w:date="2019-07-03T11:04:00Z">
        <w:r w:rsidR="00354BD4" w:rsidRPr="003D6D8B">
          <w:rPr>
            <w:rFonts w:ascii="Arial" w:hAnsi="Arial" w:cs="Arial"/>
            <w:sz w:val="22"/>
            <w:szCs w:val="22"/>
            <w:rPrChange w:id="61" w:author="Guo, Shicheng" w:date="2019-07-03T10:29:00Z">
              <w:rPr>
                <w:rFonts w:ascii="Arial" w:hAnsi="Arial" w:cs="Arial"/>
                <w:sz w:val="22"/>
                <w:szCs w:val="22"/>
              </w:rPr>
            </w:rPrChange>
          </w:rPr>
          <w:t>10</w:t>
        </w:r>
      </w:ins>
      <w:r w:rsidR="00BC3B1F" w:rsidRPr="003D6D8B">
        <w:rPr>
          <w:rFonts w:ascii="Arial" w:hAnsi="Arial" w:cs="Arial"/>
          <w:sz w:val="22"/>
          <w:szCs w:val="22"/>
          <w:rPrChange w:id="62" w:author="Guo, Shicheng" w:date="2019-07-03T10:29:00Z">
            <w:rPr>
              <w:rFonts w:ascii="Times New Roman" w:hAnsi="Times New Roman" w:cs="Times New Roman"/>
            </w:rPr>
          </w:rPrChange>
        </w:rPr>
        <w:t xml:space="preserve">, </w:t>
      </w:r>
      <w:ins w:id="63" w:author="丁伟峰" w:date="2019-07-03T08:40:00Z">
        <w:r w:rsidR="00D86320" w:rsidRPr="003D6D8B">
          <w:rPr>
            <w:rFonts w:ascii="Arial" w:hAnsi="Arial" w:cs="Arial"/>
            <w:sz w:val="22"/>
            <w:szCs w:val="22"/>
            <w:rPrChange w:id="64" w:author="Guo, Shicheng" w:date="2019-07-03T10:29:00Z">
              <w:rPr>
                <w:rFonts w:ascii="Arial" w:hAnsi="Arial" w:cs="Arial"/>
                <w:sz w:val="22"/>
                <w:szCs w:val="22"/>
              </w:rPr>
            </w:rPrChange>
          </w:rPr>
          <w:t>Jianfeng Zhang</w:t>
        </w:r>
      </w:ins>
      <w:ins w:id="65" w:author="丁伟峰" w:date="2019-07-03T11:04:00Z">
        <w:r w:rsidR="00354BD4" w:rsidRPr="003D6D8B">
          <w:rPr>
            <w:rFonts w:ascii="Arial" w:hAnsi="Arial" w:cs="Arial"/>
            <w:sz w:val="22"/>
            <w:szCs w:val="22"/>
            <w:rPrChange w:id="66" w:author="Guo, Shicheng" w:date="2019-07-03T10:29:00Z">
              <w:rPr>
                <w:rFonts w:ascii="Arial" w:hAnsi="Arial" w:cs="Arial"/>
                <w:sz w:val="22"/>
                <w:szCs w:val="22"/>
              </w:rPr>
            </w:rPrChange>
          </w:rPr>
          <w:t>11</w:t>
        </w:r>
      </w:ins>
      <w:ins w:id="67" w:author="丁伟峰" w:date="2019-07-03T08:40:00Z">
        <w:r w:rsidR="00D86320" w:rsidRPr="003D6D8B">
          <w:rPr>
            <w:rFonts w:ascii="Arial" w:hAnsi="Arial" w:cs="Arial"/>
            <w:sz w:val="22"/>
            <w:szCs w:val="22"/>
            <w:rPrChange w:id="68" w:author="Guo, Shicheng" w:date="2019-07-03T10:29:00Z">
              <w:rPr>
                <w:rFonts w:ascii="Arial" w:hAnsi="Arial" w:cs="Arial"/>
                <w:sz w:val="22"/>
                <w:szCs w:val="22"/>
              </w:rPr>
            </w:rPrChange>
          </w:rPr>
          <w:t xml:space="preserve">, </w:t>
        </w:r>
      </w:ins>
      <w:r w:rsidR="00BC3B1F" w:rsidRPr="003D6D8B">
        <w:rPr>
          <w:rFonts w:ascii="Arial" w:hAnsi="Arial" w:cs="Arial"/>
          <w:sz w:val="22"/>
          <w:szCs w:val="22"/>
          <w:rPrChange w:id="69" w:author="Guo, Shicheng" w:date="2019-07-03T10:29:00Z">
            <w:rPr>
              <w:rFonts w:ascii="Times New Roman" w:hAnsi="Times New Roman" w:cs="Times New Roman"/>
            </w:rPr>
          </w:rPrChange>
        </w:rPr>
        <w:t>Jiucun Wang</w:t>
      </w:r>
      <w:ins w:id="70" w:author="丁伟峰" w:date="2019-07-03T11:04:00Z">
        <w:r w:rsidR="00354BD4" w:rsidRPr="003D6D8B">
          <w:rPr>
            <w:rFonts w:ascii="Arial" w:hAnsi="Arial" w:cs="Arial"/>
            <w:sz w:val="22"/>
            <w:szCs w:val="22"/>
            <w:rPrChange w:id="71" w:author="Guo, Shicheng" w:date="2019-07-03T10:29:00Z">
              <w:rPr>
                <w:rFonts w:ascii="Arial" w:hAnsi="Arial" w:cs="Arial"/>
                <w:sz w:val="22"/>
                <w:szCs w:val="22"/>
              </w:rPr>
            </w:rPrChange>
          </w:rPr>
          <w:t>2</w:t>
        </w:r>
      </w:ins>
      <w:r w:rsidR="00BC3B1F" w:rsidRPr="003D6D8B">
        <w:rPr>
          <w:rFonts w:ascii="Arial" w:hAnsi="Arial" w:cs="Arial"/>
          <w:sz w:val="22"/>
          <w:szCs w:val="22"/>
          <w:rPrChange w:id="72" w:author="Guo, Shicheng" w:date="2019-07-03T10:29:00Z">
            <w:rPr>
              <w:rFonts w:ascii="Times New Roman" w:hAnsi="Times New Roman" w:cs="Times New Roman"/>
            </w:rPr>
          </w:rPrChange>
        </w:rPr>
        <w:t xml:space="preserve">, </w:t>
      </w:r>
      <w:r w:rsidRPr="003D6D8B">
        <w:rPr>
          <w:rFonts w:ascii="Arial" w:hAnsi="Arial" w:cs="Arial"/>
          <w:sz w:val="22"/>
          <w:szCs w:val="22"/>
          <w:rPrChange w:id="73" w:author="Guo, Shicheng" w:date="2019-07-03T10:29:00Z">
            <w:rPr>
              <w:rFonts w:ascii="Times New Roman" w:hAnsi="Times New Roman" w:cs="Times New Roman"/>
            </w:rPr>
          </w:rPrChange>
        </w:rPr>
        <w:t>Yanyun Ma</w:t>
      </w:r>
      <w:ins w:id="74" w:author="丁伟峰" w:date="2019-07-03T11:04:00Z">
        <w:r w:rsidR="00354BD4" w:rsidRPr="003D6D8B">
          <w:rPr>
            <w:rFonts w:ascii="Arial" w:hAnsi="Arial" w:cs="Arial"/>
            <w:sz w:val="22"/>
            <w:szCs w:val="22"/>
            <w:rPrChange w:id="75" w:author="Guo, Shicheng" w:date="2019-07-03T10:29:00Z">
              <w:rPr>
                <w:rFonts w:ascii="Arial" w:hAnsi="Arial" w:cs="Arial"/>
                <w:sz w:val="22"/>
                <w:szCs w:val="22"/>
              </w:rPr>
            </w:rPrChange>
          </w:rPr>
          <w:t>2</w:t>
        </w:r>
      </w:ins>
      <w:r w:rsidRPr="003D6D8B">
        <w:rPr>
          <w:rFonts w:ascii="Arial" w:hAnsi="Arial" w:cs="Arial"/>
          <w:sz w:val="22"/>
          <w:szCs w:val="22"/>
          <w:rPrChange w:id="76" w:author="Guo, Shicheng" w:date="2019-07-03T10:29:00Z">
            <w:rPr>
              <w:rFonts w:ascii="Times New Roman" w:hAnsi="Times New Roman" w:cs="Times New Roman"/>
            </w:rPr>
          </w:rPrChange>
        </w:rPr>
        <w:t xml:space="preserve">, </w:t>
      </w:r>
      <w:ins w:id="77" w:author="丁伟峰" w:date="2019-07-03T08:41:00Z">
        <w:r w:rsidR="00D86320" w:rsidRPr="003D6D8B">
          <w:rPr>
            <w:rFonts w:ascii="Arial" w:hAnsi="Arial" w:cs="Arial"/>
            <w:sz w:val="22"/>
            <w:szCs w:val="22"/>
            <w:rPrChange w:id="78" w:author="Guo, Shicheng" w:date="2019-07-03T10:29:00Z">
              <w:rPr>
                <w:rFonts w:ascii="Arial" w:hAnsi="Arial" w:cs="Arial"/>
                <w:sz w:val="22"/>
                <w:szCs w:val="22"/>
              </w:rPr>
            </w:rPrChange>
          </w:rPr>
          <w:t>Shaoqing Ju</w:t>
        </w:r>
      </w:ins>
      <w:ins w:id="79" w:author="丁伟峰" w:date="2019-07-03T11:04:00Z">
        <w:r w:rsidR="00354BD4" w:rsidRPr="003D6D8B">
          <w:rPr>
            <w:rFonts w:ascii="Arial" w:hAnsi="Arial" w:cs="Arial"/>
            <w:sz w:val="22"/>
            <w:szCs w:val="22"/>
            <w:rPrChange w:id="80" w:author="Guo, Shicheng" w:date="2019-07-03T10:29:00Z">
              <w:rPr>
                <w:rFonts w:ascii="Arial" w:hAnsi="Arial" w:cs="Arial"/>
                <w:sz w:val="22"/>
                <w:szCs w:val="22"/>
              </w:rPr>
            </w:rPrChange>
          </w:rPr>
          <w:t>1</w:t>
        </w:r>
      </w:ins>
      <w:ins w:id="81" w:author="丁伟峰" w:date="2019-07-03T08:41:00Z">
        <w:r w:rsidR="00D86320" w:rsidRPr="003D6D8B">
          <w:rPr>
            <w:rFonts w:ascii="Arial" w:hAnsi="Arial" w:cs="Arial"/>
            <w:sz w:val="22"/>
            <w:szCs w:val="22"/>
            <w:rPrChange w:id="82" w:author="Guo, Shicheng" w:date="2019-07-03T10:29:00Z">
              <w:rPr>
                <w:rFonts w:ascii="Arial" w:hAnsi="Arial" w:cs="Arial"/>
                <w:sz w:val="22"/>
                <w:szCs w:val="22"/>
              </w:rPr>
            </w:rPrChange>
          </w:rPr>
          <w:t xml:space="preserve">, </w:t>
        </w:r>
      </w:ins>
      <w:r w:rsidRPr="003D6D8B">
        <w:rPr>
          <w:rFonts w:ascii="Arial" w:hAnsi="Arial" w:cs="Arial"/>
          <w:sz w:val="22"/>
          <w:szCs w:val="22"/>
          <w:rPrChange w:id="83" w:author="Guo, Shicheng" w:date="2019-07-03T10:29:00Z">
            <w:rPr>
              <w:rFonts w:ascii="Times New Roman" w:hAnsi="Times New Roman" w:cs="Times New Roman"/>
            </w:rPr>
          </w:rPrChange>
        </w:rPr>
        <w:t>Weifeng Ding</w:t>
      </w:r>
      <w:ins w:id="84" w:author="丁伟峰" w:date="2019-07-03T11:02:00Z">
        <w:r w:rsidR="00354BD4" w:rsidRPr="003D6D8B">
          <w:rPr>
            <w:rFonts w:ascii="Arial" w:hAnsi="Arial" w:cs="Arial"/>
            <w:sz w:val="22"/>
            <w:szCs w:val="22"/>
            <w:rPrChange w:id="85" w:author="Guo, Shicheng" w:date="2019-07-03T10:29:00Z">
              <w:rPr>
                <w:rFonts w:ascii="Arial" w:hAnsi="Arial" w:cs="Arial"/>
                <w:sz w:val="22"/>
                <w:szCs w:val="22"/>
              </w:rPr>
            </w:rPrChange>
          </w:rPr>
          <w:t>1</w:t>
        </w:r>
      </w:ins>
    </w:p>
    <w:p w:rsidR="00354BD4" w:rsidRPr="003D6D8B" w:rsidRDefault="00354BD4" w:rsidP="00354BD4">
      <w:pPr>
        <w:rPr>
          <w:ins w:id="86" w:author="丁伟峰" w:date="2019-07-03T11:02:00Z"/>
          <w:rFonts w:ascii="Arial" w:hAnsi="Arial" w:cs="Arial"/>
          <w:sz w:val="22"/>
          <w:szCs w:val="22"/>
          <w:rPrChange w:id="87" w:author="Guo, Shicheng" w:date="2019-07-03T10:29:00Z">
            <w:rPr>
              <w:ins w:id="88" w:author="丁伟峰" w:date="2019-07-03T11:02:00Z"/>
            </w:rPr>
          </w:rPrChange>
        </w:rPr>
      </w:pPr>
      <w:ins w:id="89" w:author="丁伟峰" w:date="2019-07-03T11:02:00Z">
        <w:r w:rsidRPr="003D6D8B">
          <w:rPr>
            <w:rFonts w:ascii="Arial" w:hAnsi="Arial" w:cs="Arial"/>
            <w:sz w:val="22"/>
            <w:szCs w:val="22"/>
            <w:vertAlign w:val="superscript"/>
            <w:rPrChange w:id="90" w:author="Guo, Shicheng" w:date="2019-07-03T10:29:00Z">
              <w:rPr>
                <w:vertAlign w:val="superscript"/>
              </w:rPr>
            </w:rPrChange>
          </w:rPr>
          <w:t>1</w:t>
        </w:r>
        <w:r w:rsidRPr="003D6D8B">
          <w:rPr>
            <w:rFonts w:ascii="Arial" w:hAnsi="Arial" w:cs="Arial"/>
            <w:sz w:val="22"/>
            <w:szCs w:val="22"/>
            <w:rPrChange w:id="91" w:author="Guo, Shicheng" w:date="2019-07-03T10:29:00Z">
              <w:rPr>
                <w:rFonts w:hint="eastAsia"/>
              </w:rPr>
            </w:rPrChange>
          </w:rPr>
          <w:t>Department of Laboratory</w:t>
        </w:r>
        <w:r w:rsidRPr="003D6D8B">
          <w:rPr>
            <w:rFonts w:ascii="Arial" w:hAnsi="Arial" w:cs="Arial"/>
            <w:sz w:val="22"/>
            <w:szCs w:val="22"/>
            <w:rPrChange w:id="92" w:author="Guo, Shicheng" w:date="2019-07-03T10:29:00Z">
              <w:rPr/>
            </w:rPrChange>
          </w:rPr>
          <w:t xml:space="preserve"> </w:t>
        </w:r>
        <w:r w:rsidRPr="003D6D8B">
          <w:rPr>
            <w:rFonts w:ascii="Arial" w:hAnsi="Arial" w:cs="Arial"/>
            <w:sz w:val="22"/>
            <w:szCs w:val="22"/>
            <w:rPrChange w:id="93" w:author="Guo, Shicheng" w:date="2019-07-03T10:29:00Z">
              <w:rPr>
                <w:rFonts w:hint="eastAsia"/>
              </w:rPr>
            </w:rPrChange>
          </w:rPr>
          <w:t>Medic</w:t>
        </w:r>
        <w:r w:rsidRPr="003D6D8B">
          <w:rPr>
            <w:rFonts w:ascii="Arial" w:hAnsi="Arial" w:cs="Arial"/>
            <w:sz w:val="22"/>
            <w:szCs w:val="22"/>
            <w:rPrChange w:id="94" w:author="Guo, Shicheng" w:date="2019-07-03T10:29:00Z">
              <w:rPr/>
            </w:rPrChange>
          </w:rPr>
          <w:t>ine</w:t>
        </w:r>
        <w:r w:rsidRPr="003D6D8B">
          <w:rPr>
            <w:rFonts w:ascii="Arial" w:hAnsi="Arial" w:cs="Arial"/>
            <w:sz w:val="22"/>
            <w:szCs w:val="22"/>
            <w:rPrChange w:id="95" w:author="Guo, Shicheng" w:date="2019-07-03T10:29:00Z">
              <w:rPr>
                <w:rFonts w:hint="eastAsia"/>
              </w:rPr>
            </w:rPrChange>
          </w:rPr>
          <w:t>, Affiliated Hospital of Nantong University, Nantong, Jiangsu Province, China</w:t>
        </w:r>
      </w:ins>
    </w:p>
    <w:p w:rsidR="00354BD4" w:rsidRPr="003D6D8B" w:rsidRDefault="00354BD4" w:rsidP="00354BD4">
      <w:pPr>
        <w:rPr>
          <w:ins w:id="96" w:author="丁伟峰" w:date="2019-07-03T11:02:00Z"/>
          <w:rFonts w:ascii="Arial" w:hAnsi="Arial" w:cs="Arial"/>
          <w:sz w:val="22"/>
          <w:szCs w:val="22"/>
          <w:rPrChange w:id="97" w:author="Guo, Shicheng" w:date="2019-07-03T10:29:00Z">
            <w:rPr>
              <w:ins w:id="98" w:author="丁伟峰" w:date="2019-07-03T11:02:00Z"/>
            </w:rPr>
          </w:rPrChange>
        </w:rPr>
      </w:pPr>
      <w:ins w:id="99" w:author="丁伟峰" w:date="2019-07-03T11:02:00Z">
        <w:r w:rsidRPr="003D6D8B">
          <w:rPr>
            <w:rFonts w:ascii="Arial" w:hAnsi="Arial" w:cs="Arial"/>
            <w:sz w:val="22"/>
            <w:szCs w:val="22"/>
            <w:vertAlign w:val="superscript"/>
            <w:rPrChange w:id="100" w:author="Guo, Shicheng" w:date="2019-07-03T10:29:00Z">
              <w:rPr>
                <w:vertAlign w:val="superscript"/>
              </w:rPr>
            </w:rPrChange>
          </w:rPr>
          <w:t>2</w:t>
        </w:r>
        <w:r w:rsidRPr="003D6D8B">
          <w:rPr>
            <w:rFonts w:ascii="Arial" w:hAnsi="Arial" w:cs="Arial"/>
            <w:sz w:val="22"/>
            <w:szCs w:val="22"/>
            <w:rPrChange w:id="101" w:author="Guo, Shicheng" w:date="2019-07-03T10:29:00Z">
              <w:rPr>
                <w:rFonts w:hint="eastAsia"/>
              </w:rPr>
            </w:rPrChange>
          </w:rPr>
          <w:t>State Key Laboratory of Genetic Engineering, Collaborative Innovation Center for Genetics and Development, School of Life Sciences, Fudan University, Shanghai, China;</w:t>
        </w:r>
      </w:ins>
    </w:p>
    <w:p w:rsidR="003D15F5" w:rsidRPr="003D6D8B" w:rsidDel="001835CD" w:rsidRDefault="001835CD" w:rsidP="006067F2">
      <w:pPr>
        <w:rPr>
          <w:del w:id="102" w:author="Guo, Shicheng" w:date="2019-07-02T10:41:00Z"/>
          <w:rFonts w:ascii="Arial" w:hAnsi="Arial" w:cs="Arial"/>
          <w:sz w:val="22"/>
          <w:szCs w:val="22"/>
          <w:rPrChange w:id="103" w:author="Guo, Shicheng" w:date="2019-07-03T10:29:00Z">
            <w:rPr>
              <w:del w:id="104" w:author="Guo, Shicheng" w:date="2019-07-02T10:41:00Z"/>
            </w:rPr>
          </w:rPrChange>
        </w:rPr>
      </w:pPr>
      <w:ins w:id="105" w:author="丁伟峰" w:date="2019-07-03T11:05:00Z">
        <w:r w:rsidRPr="003D6D8B">
          <w:rPr>
            <w:rFonts w:ascii="Arial" w:hAnsi="Arial" w:cs="Arial"/>
            <w:sz w:val="22"/>
            <w:szCs w:val="22"/>
            <w:vertAlign w:val="superscript"/>
            <w:rPrChange w:id="106" w:author="Guo, Shicheng" w:date="2019-07-03T10:29:00Z">
              <w:rPr>
                <w:rFonts w:ascii="Arial" w:hAnsi="Arial" w:cs="Arial"/>
                <w:sz w:val="22"/>
                <w:szCs w:val="22"/>
              </w:rPr>
            </w:rPrChange>
          </w:rPr>
          <w:t>3</w:t>
        </w:r>
        <w:r w:rsidRPr="003D6D8B">
          <w:rPr>
            <w:rFonts w:ascii="Arial" w:hAnsi="Arial" w:cs="Arial"/>
            <w:sz w:val="22"/>
            <w:szCs w:val="22"/>
            <w:rPrChange w:id="107" w:author="Guo, Shicheng" w:date="2019-07-03T10:29:00Z">
              <w:rPr/>
            </w:rPrChange>
          </w:rPr>
          <w:t xml:space="preserve"> Department of Gastroenterology Surgery, Affiliated Hospital of Nantong University, Nantong, Jiangsu Province</w:t>
        </w:r>
        <w:r w:rsidRPr="003D6D8B">
          <w:rPr>
            <w:rFonts w:ascii="Arial" w:hAnsi="Arial" w:cs="Arial"/>
            <w:sz w:val="22"/>
            <w:szCs w:val="22"/>
            <w:rPrChange w:id="108" w:author="Guo, Shicheng" w:date="2019-07-03T10:29:00Z">
              <w:rPr>
                <w:rFonts w:hint="eastAsia"/>
              </w:rPr>
            </w:rPrChange>
          </w:rPr>
          <w:t>, China</w:t>
        </w:r>
      </w:ins>
    </w:p>
    <w:p w:rsidR="001835CD" w:rsidRPr="003D6D8B" w:rsidRDefault="001835CD" w:rsidP="006067F2">
      <w:pPr>
        <w:rPr>
          <w:ins w:id="109" w:author="丁伟峰" w:date="2019-07-03T11:07:00Z"/>
          <w:rFonts w:ascii="Arial" w:hAnsi="Arial" w:cs="Arial"/>
          <w:sz w:val="22"/>
          <w:szCs w:val="22"/>
          <w:rPrChange w:id="110" w:author="Guo, Shicheng" w:date="2019-07-03T10:29:00Z">
            <w:rPr>
              <w:ins w:id="111" w:author="丁伟峰" w:date="2019-07-03T11:07:00Z"/>
            </w:rPr>
          </w:rPrChange>
        </w:rPr>
      </w:pPr>
      <w:ins w:id="112" w:author="丁伟峰" w:date="2019-07-03T11:05:00Z">
        <w:r w:rsidRPr="003D6D8B">
          <w:rPr>
            <w:rFonts w:ascii="Arial" w:hAnsi="Arial" w:cs="Arial"/>
            <w:sz w:val="22"/>
            <w:szCs w:val="22"/>
            <w:vertAlign w:val="superscript"/>
            <w:rPrChange w:id="113" w:author="Guo, Shicheng" w:date="2019-07-03T10:29:00Z">
              <w:rPr/>
            </w:rPrChange>
          </w:rPr>
          <w:t>4</w:t>
        </w:r>
        <w:r w:rsidRPr="003D6D8B">
          <w:rPr>
            <w:rFonts w:ascii="Arial" w:hAnsi="Arial" w:cs="Arial"/>
            <w:sz w:val="22"/>
            <w:szCs w:val="22"/>
            <w:rPrChange w:id="114" w:author="Guo, Shicheng" w:date="2019-07-03T10:29:00Z">
              <w:rPr/>
            </w:rPrChange>
          </w:rPr>
          <w:t xml:space="preserve"> </w:t>
        </w:r>
        <w:r w:rsidRPr="003D6D8B">
          <w:rPr>
            <w:rFonts w:ascii="Arial" w:hAnsi="Arial" w:cs="Arial"/>
            <w:sz w:val="22"/>
            <w:szCs w:val="22"/>
            <w:rPrChange w:id="115" w:author="Guo, Shicheng" w:date="2019-07-03T10:29:00Z">
              <w:rPr>
                <w:rFonts w:hint="eastAsia"/>
              </w:rPr>
            </w:rPrChange>
          </w:rPr>
          <w:t>Department of Laboratory</w:t>
        </w:r>
        <w:r w:rsidRPr="003D6D8B">
          <w:rPr>
            <w:rFonts w:ascii="Arial" w:hAnsi="Arial" w:cs="Arial"/>
            <w:sz w:val="22"/>
            <w:szCs w:val="22"/>
            <w:rPrChange w:id="116" w:author="Guo, Shicheng" w:date="2019-07-03T10:29:00Z">
              <w:rPr/>
            </w:rPrChange>
          </w:rPr>
          <w:t xml:space="preserve"> </w:t>
        </w:r>
        <w:r w:rsidRPr="003D6D8B">
          <w:rPr>
            <w:rFonts w:ascii="Arial" w:hAnsi="Arial" w:cs="Arial"/>
            <w:sz w:val="22"/>
            <w:szCs w:val="22"/>
            <w:rPrChange w:id="117" w:author="Guo, Shicheng" w:date="2019-07-03T10:29:00Z">
              <w:rPr>
                <w:rFonts w:hint="eastAsia"/>
              </w:rPr>
            </w:rPrChange>
          </w:rPr>
          <w:t>Medic</w:t>
        </w:r>
        <w:r w:rsidRPr="003D6D8B">
          <w:rPr>
            <w:rFonts w:ascii="Arial" w:hAnsi="Arial" w:cs="Arial"/>
            <w:sz w:val="22"/>
            <w:szCs w:val="22"/>
            <w:rPrChange w:id="118" w:author="Guo, Shicheng" w:date="2019-07-03T10:29:00Z">
              <w:rPr/>
            </w:rPrChange>
          </w:rPr>
          <w:t>ine</w:t>
        </w:r>
        <w:r w:rsidRPr="003D6D8B">
          <w:rPr>
            <w:rFonts w:ascii="Arial" w:hAnsi="Arial" w:cs="Arial"/>
            <w:sz w:val="22"/>
            <w:szCs w:val="22"/>
            <w:rPrChange w:id="119" w:author="Guo, Shicheng" w:date="2019-07-03T10:29:00Z">
              <w:rPr>
                <w:rFonts w:hint="eastAsia"/>
              </w:rPr>
            </w:rPrChange>
          </w:rPr>
          <w:t>,</w:t>
        </w:r>
        <w:r w:rsidRPr="003D6D8B">
          <w:rPr>
            <w:rFonts w:ascii="Arial" w:hAnsi="Arial" w:cs="Arial"/>
            <w:sz w:val="22"/>
            <w:szCs w:val="22"/>
            <w:rPrChange w:id="120" w:author="Guo, Shicheng" w:date="2019-07-03T10:29:00Z">
              <w:rPr/>
            </w:rPrChange>
          </w:rPr>
          <w:t xml:space="preserve"> the </w:t>
        </w:r>
      </w:ins>
      <w:ins w:id="121" w:author="丁伟峰" w:date="2019-07-03T11:09:00Z">
        <w:r w:rsidRPr="003D6D8B">
          <w:rPr>
            <w:rFonts w:ascii="Arial" w:hAnsi="Arial" w:cs="Arial"/>
            <w:sz w:val="22"/>
            <w:szCs w:val="22"/>
            <w:rPrChange w:id="122" w:author="Guo, Shicheng" w:date="2019-07-03T10:29:00Z">
              <w:rPr/>
            </w:rPrChange>
          </w:rPr>
          <w:t>F</w:t>
        </w:r>
      </w:ins>
      <w:ins w:id="123" w:author="丁伟峰" w:date="2019-07-03T11:05:00Z">
        <w:r w:rsidRPr="003D6D8B">
          <w:rPr>
            <w:rFonts w:ascii="Arial" w:hAnsi="Arial" w:cs="Arial"/>
            <w:sz w:val="22"/>
            <w:szCs w:val="22"/>
            <w:rPrChange w:id="124" w:author="Guo, Shicheng" w:date="2019-07-03T10:29:00Z">
              <w:rPr/>
            </w:rPrChange>
          </w:rPr>
          <w:t>irst people</w:t>
        </w:r>
      </w:ins>
      <w:ins w:id="125" w:author="丁伟峰" w:date="2019-07-03T11:06:00Z">
        <w:r w:rsidRPr="003D6D8B">
          <w:rPr>
            <w:rFonts w:ascii="Arial" w:hAnsi="Arial" w:cs="Arial"/>
            <w:sz w:val="22"/>
            <w:szCs w:val="22"/>
            <w:rPrChange w:id="126" w:author="Guo, Shicheng" w:date="2019-07-03T10:29:00Z">
              <w:rPr/>
            </w:rPrChange>
          </w:rPr>
          <w:t xml:space="preserve">’s Hospital of Yancheng City, Yancheng, </w:t>
        </w:r>
      </w:ins>
      <w:ins w:id="127" w:author="丁伟峰" w:date="2019-07-03T11:07:00Z">
        <w:r w:rsidRPr="003D6D8B">
          <w:rPr>
            <w:rFonts w:ascii="Arial" w:hAnsi="Arial" w:cs="Arial"/>
            <w:sz w:val="22"/>
            <w:szCs w:val="22"/>
            <w:rPrChange w:id="128" w:author="Guo, Shicheng" w:date="2019-07-03T10:29:00Z">
              <w:rPr>
                <w:rFonts w:hint="eastAsia"/>
              </w:rPr>
            </w:rPrChange>
          </w:rPr>
          <w:t>Jiangsu Province, China</w:t>
        </w:r>
      </w:ins>
    </w:p>
    <w:p w:rsidR="001835CD" w:rsidRPr="003D6D8B" w:rsidRDefault="001835CD" w:rsidP="006067F2">
      <w:pPr>
        <w:rPr>
          <w:ins w:id="129" w:author="丁伟峰" w:date="2019-07-03T11:10:00Z"/>
          <w:rFonts w:ascii="Arial" w:hAnsi="Arial" w:cs="Arial"/>
          <w:sz w:val="22"/>
          <w:szCs w:val="22"/>
          <w:rPrChange w:id="130" w:author="Guo, Shicheng" w:date="2019-07-03T10:29:00Z">
            <w:rPr>
              <w:ins w:id="131" w:author="丁伟峰" w:date="2019-07-03T11:10:00Z"/>
            </w:rPr>
          </w:rPrChange>
        </w:rPr>
      </w:pPr>
      <w:ins w:id="132" w:author="丁伟峰" w:date="2019-07-03T11:07:00Z">
        <w:r w:rsidRPr="003D6D8B">
          <w:rPr>
            <w:rFonts w:ascii="Arial" w:hAnsi="Arial" w:cs="Arial"/>
            <w:sz w:val="22"/>
            <w:szCs w:val="22"/>
            <w:rPrChange w:id="133" w:author="Guo, Shicheng" w:date="2019-07-03T10:29:00Z">
              <w:rPr/>
            </w:rPrChange>
          </w:rPr>
          <w:t xml:space="preserve">5 </w:t>
        </w:r>
      </w:ins>
      <w:ins w:id="134" w:author="丁伟峰" w:date="2019-07-03T11:08:00Z">
        <w:r w:rsidRPr="003D6D8B">
          <w:rPr>
            <w:rFonts w:ascii="Arial" w:hAnsi="Arial" w:cs="Arial"/>
            <w:sz w:val="22"/>
            <w:szCs w:val="22"/>
            <w:rPrChange w:id="135" w:author="Guo, Shicheng" w:date="2019-07-03T10:29:00Z">
              <w:rPr>
                <w:rFonts w:hint="eastAsia"/>
              </w:rPr>
            </w:rPrChange>
          </w:rPr>
          <w:t xml:space="preserve">Department of </w:t>
        </w:r>
      </w:ins>
      <w:ins w:id="136" w:author="丁伟峰" w:date="2019-07-03T11:09:00Z">
        <w:r w:rsidRPr="003D6D8B">
          <w:rPr>
            <w:rFonts w:ascii="Arial" w:hAnsi="Arial" w:cs="Arial"/>
            <w:sz w:val="22"/>
            <w:szCs w:val="22"/>
            <w:rPrChange w:id="137" w:author="Guo, Shicheng" w:date="2019-07-03T10:29:00Z">
              <w:rPr/>
            </w:rPrChange>
          </w:rPr>
          <w:t xml:space="preserve">Pathology, the Third people’s Hospital of </w:t>
        </w:r>
      </w:ins>
      <w:ins w:id="138" w:author="丁伟峰" w:date="2019-07-03T11:10:00Z">
        <w:r w:rsidRPr="003D6D8B">
          <w:rPr>
            <w:rFonts w:ascii="Arial" w:hAnsi="Arial" w:cs="Arial"/>
            <w:sz w:val="22"/>
            <w:szCs w:val="22"/>
            <w:rPrChange w:id="139" w:author="Guo, Shicheng" w:date="2019-07-03T10:29:00Z">
              <w:rPr/>
            </w:rPrChange>
          </w:rPr>
          <w:t>Nantong</w:t>
        </w:r>
      </w:ins>
      <w:ins w:id="140" w:author="丁伟峰" w:date="2019-07-03T11:09:00Z">
        <w:r w:rsidRPr="003D6D8B">
          <w:rPr>
            <w:rFonts w:ascii="Arial" w:hAnsi="Arial" w:cs="Arial"/>
            <w:sz w:val="22"/>
            <w:szCs w:val="22"/>
            <w:rPrChange w:id="141" w:author="Guo, Shicheng" w:date="2019-07-03T10:29:00Z">
              <w:rPr/>
            </w:rPrChange>
          </w:rPr>
          <w:t xml:space="preserve"> City</w:t>
        </w:r>
      </w:ins>
      <w:ins w:id="142" w:author="丁伟峰" w:date="2019-07-03T11:10:00Z">
        <w:r w:rsidRPr="003D6D8B">
          <w:rPr>
            <w:rFonts w:ascii="Arial" w:hAnsi="Arial" w:cs="Arial"/>
            <w:sz w:val="22"/>
            <w:szCs w:val="22"/>
            <w:rPrChange w:id="143" w:author="Guo, Shicheng" w:date="2019-07-03T10:29:00Z">
              <w:rPr/>
            </w:rPrChange>
          </w:rPr>
          <w:t xml:space="preserve">, </w:t>
        </w:r>
        <w:r w:rsidRPr="003D6D8B">
          <w:rPr>
            <w:rFonts w:ascii="Arial" w:hAnsi="Arial" w:cs="Arial"/>
            <w:sz w:val="22"/>
            <w:szCs w:val="22"/>
            <w:rPrChange w:id="144" w:author="Guo, Shicheng" w:date="2019-07-03T10:29:00Z">
              <w:rPr>
                <w:rFonts w:hint="eastAsia"/>
              </w:rPr>
            </w:rPrChange>
          </w:rPr>
          <w:t>Nantong, Jiangsu Province, China</w:t>
        </w:r>
      </w:ins>
    </w:p>
    <w:p w:rsidR="004D7A21" w:rsidRPr="003D6D8B" w:rsidRDefault="004D7A21" w:rsidP="004D7A21">
      <w:pPr>
        <w:rPr>
          <w:ins w:id="145" w:author="丁伟峰" w:date="2019-07-03T11:11:00Z"/>
          <w:rFonts w:ascii="Arial" w:hAnsi="Arial" w:cs="Arial"/>
          <w:sz w:val="22"/>
          <w:szCs w:val="22"/>
          <w:rPrChange w:id="146" w:author="Guo, Shicheng" w:date="2019-07-03T10:29:00Z">
            <w:rPr>
              <w:ins w:id="147" w:author="丁伟峰" w:date="2019-07-03T11:11:00Z"/>
            </w:rPr>
          </w:rPrChange>
        </w:rPr>
      </w:pPr>
      <w:ins w:id="148" w:author="丁伟峰" w:date="2019-07-03T11:11:00Z">
        <w:r w:rsidRPr="003D6D8B">
          <w:rPr>
            <w:rFonts w:ascii="Arial" w:hAnsi="Arial" w:cs="Arial"/>
            <w:sz w:val="22"/>
            <w:szCs w:val="22"/>
            <w:rPrChange w:id="149" w:author="Guo, Shicheng" w:date="2019-07-03T10:29:00Z">
              <w:rPr>
                <w:rFonts w:ascii="Arial" w:hAnsi="Arial" w:cs="Arial"/>
                <w:sz w:val="22"/>
                <w:szCs w:val="22"/>
              </w:rPr>
            </w:rPrChange>
          </w:rPr>
          <w:t xml:space="preserve">6 </w:t>
        </w:r>
        <w:r w:rsidRPr="003D6D8B">
          <w:rPr>
            <w:rFonts w:ascii="Arial" w:hAnsi="Arial" w:cs="Arial"/>
            <w:sz w:val="22"/>
            <w:szCs w:val="22"/>
            <w:rPrChange w:id="150" w:author="Guo, Shicheng" w:date="2019-07-03T10:29:00Z">
              <w:rPr>
                <w:rFonts w:hint="eastAsia"/>
              </w:rPr>
            </w:rPrChange>
          </w:rPr>
          <w:t xml:space="preserve">Department of </w:t>
        </w:r>
        <w:r w:rsidRPr="003D6D8B">
          <w:rPr>
            <w:rFonts w:ascii="Arial" w:hAnsi="Arial" w:cs="Arial"/>
            <w:sz w:val="22"/>
            <w:szCs w:val="22"/>
            <w:rPrChange w:id="151" w:author="Guo, Shicheng" w:date="2019-07-03T10:29:00Z">
              <w:rPr/>
            </w:rPrChange>
          </w:rPr>
          <w:t xml:space="preserve">Pathology, </w:t>
        </w:r>
        <w:r w:rsidRPr="003D6D8B">
          <w:rPr>
            <w:rFonts w:ascii="Arial" w:hAnsi="Arial" w:cs="Arial"/>
            <w:sz w:val="22"/>
            <w:szCs w:val="22"/>
            <w:rPrChange w:id="152" w:author="Guo, Shicheng" w:date="2019-07-03T10:29:00Z">
              <w:rPr>
                <w:rFonts w:hint="eastAsia"/>
              </w:rPr>
            </w:rPrChange>
          </w:rPr>
          <w:t>Affiliated Hospital of Nantong University, Nantong, Jiangsu Province, China</w:t>
        </w:r>
      </w:ins>
    </w:p>
    <w:p w:rsidR="007707FE" w:rsidRPr="003D6D8B" w:rsidRDefault="00EE5884" w:rsidP="006067F2">
      <w:pPr>
        <w:rPr>
          <w:ins w:id="153" w:author="丁伟峰" w:date="2019-07-03T14:53:00Z"/>
          <w:rFonts w:ascii="Arial" w:hAnsi="Arial" w:cs="Arial"/>
          <w:sz w:val="22"/>
          <w:szCs w:val="22"/>
          <w:rPrChange w:id="154" w:author="Guo, Shicheng" w:date="2019-07-03T10:29:00Z">
            <w:rPr>
              <w:ins w:id="155" w:author="丁伟峰" w:date="2019-07-03T14:53:00Z"/>
              <w:rFonts w:ascii="Arial" w:hAnsi="Arial" w:cs="Arial"/>
              <w:sz w:val="22"/>
              <w:szCs w:val="22"/>
            </w:rPr>
          </w:rPrChange>
        </w:rPr>
      </w:pPr>
      <w:ins w:id="156" w:author="丁伟峰" w:date="2019-07-03T11:16:00Z">
        <w:r w:rsidRPr="003D6D8B">
          <w:rPr>
            <w:rFonts w:ascii="Arial" w:hAnsi="Arial" w:cs="Arial"/>
            <w:sz w:val="22"/>
            <w:szCs w:val="22"/>
            <w:rPrChange w:id="157" w:author="Guo, Shicheng" w:date="2019-07-03T10:29:00Z">
              <w:rPr>
                <w:rFonts w:ascii="Arial" w:hAnsi="Arial" w:cs="Arial" w:hint="eastAsia"/>
                <w:sz w:val="22"/>
                <w:szCs w:val="22"/>
              </w:rPr>
            </w:rPrChange>
          </w:rPr>
          <w:t xml:space="preserve">7 </w:t>
        </w:r>
      </w:ins>
      <w:ins w:id="158" w:author="丁伟峰" w:date="2019-07-03T14:50:00Z">
        <w:r w:rsidR="007707FE" w:rsidRPr="003D6D8B">
          <w:rPr>
            <w:rFonts w:ascii="Arial" w:hAnsi="Arial" w:cs="Arial"/>
            <w:sz w:val="22"/>
            <w:szCs w:val="22"/>
            <w:rPrChange w:id="159" w:author="Guo, Shicheng" w:date="2019-07-03T10:29:00Z">
              <w:rPr>
                <w:rFonts w:hint="eastAsia"/>
              </w:rPr>
            </w:rPrChange>
          </w:rPr>
          <w:t xml:space="preserve">Department of </w:t>
        </w:r>
      </w:ins>
      <w:ins w:id="160" w:author="丁伟峰" w:date="2019-07-03T11:16:00Z">
        <w:r w:rsidRPr="003D6D8B">
          <w:rPr>
            <w:rFonts w:ascii="Arial" w:hAnsi="Arial" w:cs="Arial"/>
            <w:sz w:val="22"/>
            <w:szCs w:val="22"/>
            <w:rPrChange w:id="161" w:author="Guo, Shicheng" w:date="2019-07-03T10:29:00Z">
              <w:rPr>
                <w:rFonts w:ascii="Arial" w:hAnsi="Arial" w:cs="Arial"/>
                <w:sz w:val="22"/>
                <w:szCs w:val="22"/>
              </w:rPr>
            </w:rPrChange>
          </w:rPr>
          <w:t>dermatology</w:t>
        </w:r>
      </w:ins>
      <w:ins w:id="162" w:author="丁伟峰" w:date="2019-07-03T14:50:00Z">
        <w:r w:rsidR="007707FE" w:rsidRPr="003D6D8B">
          <w:rPr>
            <w:rFonts w:ascii="Arial" w:hAnsi="Arial" w:cs="Arial"/>
            <w:sz w:val="22"/>
            <w:szCs w:val="22"/>
            <w:rPrChange w:id="163" w:author="Guo, Shicheng" w:date="2019-07-03T10:29:00Z">
              <w:rPr>
                <w:rFonts w:ascii="Arial" w:hAnsi="Arial" w:cs="Arial"/>
                <w:sz w:val="22"/>
                <w:szCs w:val="22"/>
              </w:rPr>
            </w:rPrChange>
          </w:rPr>
          <w:t xml:space="preserve">, </w:t>
        </w:r>
      </w:ins>
      <w:ins w:id="164" w:author="丁伟峰" w:date="2019-07-03T14:53:00Z">
        <w:r w:rsidR="007707FE" w:rsidRPr="003D6D8B">
          <w:rPr>
            <w:rFonts w:ascii="Arial" w:hAnsi="Arial" w:cs="Arial"/>
            <w:sz w:val="22"/>
            <w:szCs w:val="22"/>
            <w:rPrChange w:id="165" w:author="Guo, Shicheng" w:date="2019-07-03T10:29:00Z">
              <w:rPr>
                <w:rFonts w:ascii="Arial" w:hAnsi="Arial" w:cs="Arial"/>
                <w:sz w:val="22"/>
                <w:szCs w:val="22"/>
              </w:rPr>
            </w:rPrChange>
          </w:rPr>
          <w:t>Huashan hospital of fudan</w:t>
        </w:r>
        <w:r w:rsidR="007707FE" w:rsidRPr="003D6D8B">
          <w:rPr>
            <w:rFonts w:ascii="Arial" w:hAnsi="Arial" w:cs="Arial"/>
            <w:sz w:val="22"/>
            <w:szCs w:val="22"/>
            <w:rPrChange w:id="166" w:author="Guo, Shicheng" w:date="2019-07-03T10:29:00Z">
              <w:rPr>
                <w:rFonts w:ascii="Arial" w:hAnsi="Arial" w:cs="Arial" w:hint="eastAsia"/>
                <w:sz w:val="22"/>
                <w:szCs w:val="22"/>
              </w:rPr>
            </w:rPrChange>
          </w:rPr>
          <w:t xml:space="preserve"> university</w:t>
        </w:r>
        <w:r w:rsidR="007707FE" w:rsidRPr="003D6D8B">
          <w:rPr>
            <w:rFonts w:ascii="Arial" w:hAnsi="Arial" w:cs="Arial"/>
            <w:sz w:val="22"/>
            <w:szCs w:val="22"/>
            <w:rPrChange w:id="167" w:author="Guo, Shicheng" w:date="2019-07-03T10:29:00Z">
              <w:rPr>
                <w:rFonts w:ascii="Arial" w:hAnsi="Arial" w:cs="Arial" w:hint="eastAsia"/>
                <w:sz w:val="22"/>
                <w:szCs w:val="22"/>
              </w:rPr>
            </w:rPrChange>
          </w:rPr>
          <w:t>，</w:t>
        </w:r>
        <w:r w:rsidR="007707FE" w:rsidRPr="003D6D8B">
          <w:rPr>
            <w:rFonts w:ascii="Arial" w:hAnsi="Arial" w:cs="Arial"/>
            <w:sz w:val="22"/>
            <w:szCs w:val="22"/>
            <w:rPrChange w:id="168" w:author="Guo, Shicheng" w:date="2019-07-03T10:29:00Z">
              <w:rPr>
                <w:rFonts w:ascii="Arial" w:hAnsi="Arial" w:cs="Arial" w:hint="eastAsia"/>
                <w:sz w:val="22"/>
                <w:szCs w:val="22"/>
              </w:rPr>
            </w:rPrChange>
          </w:rPr>
          <w:t>Shanghai, China</w:t>
        </w:r>
      </w:ins>
    </w:p>
    <w:p w:rsidR="007707FE" w:rsidRPr="003D6D8B" w:rsidRDefault="007707FE" w:rsidP="006067F2">
      <w:pPr>
        <w:rPr>
          <w:ins w:id="169" w:author="丁伟峰" w:date="2019-07-03T14:54:00Z"/>
          <w:rFonts w:ascii="Arial" w:hAnsi="Arial" w:cs="Arial"/>
          <w:sz w:val="22"/>
          <w:szCs w:val="22"/>
          <w:rPrChange w:id="170" w:author="Guo, Shicheng" w:date="2019-07-03T10:29:00Z">
            <w:rPr>
              <w:ins w:id="171" w:author="丁伟峰" w:date="2019-07-03T14:54:00Z"/>
              <w:rFonts w:ascii="Arial" w:hAnsi="Arial" w:cs="Arial"/>
              <w:sz w:val="22"/>
              <w:szCs w:val="22"/>
            </w:rPr>
          </w:rPrChange>
        </w:rPr>
      </w:pPr>
      <w:ins w:id="172" w:author="丁伟峰" w:date="2019-07-03T14:54:00Z">
        <w:r w:rsidRPr="003D6D8B">
          <w:rPr>
            <w:rFonts w:ascii="Arial" w:hAnsi="Arial" w:cs="Arial"/>
            <w:sz w:val="22"/>
            <w:szCs w:val="22"/>
            <w:rPrChange w:id="173" w:author="Guo, Shicheng" w:date="2019-07-03T10:29:00Z">
              <w:rPr>
                <w:rFonts w:ascii="Arial" w:hAnsi="Arial" w:cs="Arial"/>
                <w:sz w:val="22"/>
                <w:szCs w:val="22"/>
              </w:rPr>
            </w:rPrChange>
          </w:rPr>
          <w:t>8</w:t>
        </w:r>
      </w:ins>
    </w:p>
    <w:p w:rsidR="007707FE" w:rsidRPr="003D6D8B" w:rsidRDefault="007707FE" w:rsidP="006067F2">
      <w:pPr>
        <w:rPr>
          <w:ins w:id="174" w:author="丁伟峰" w:date="2019-07-03T14:54:00Z"/>
          <w:rFonts w:ascii="Arial" w:hAnsi="Arial" w:cs="Arial"/>
          <w:sz w:val="22"/>
          <w:szCs w:val="22"/>
          <w:rPrChange w:id="175" w:author="Guo, Shicheng" w:date="2019-07-03T10:29:00Z">
            <w:rPr>
              <w:ins w:id="176" w:author="丁伟峰" w:date="2019-07-03T14:54:00Z"/>
              <w:rFonts w:ascii="Arial" w:hAnsi="Arial" w:cs="Arial"/>
              <w:sz w:val="22"/>
              <w:szCs w:val="22"/>
            </w:rPr>
          </w:rPrChange>
        </w:rPr>
      </w:pPr>
      <w:ins w:id="177" w:author="丁伟峰" w:date="2019-07-03T14:54:00Z">
        <w:r w:rsidRPr="003D6D8B">
          <w:rPr>
            <w:rFonts w:ascii="Arial" w:hAnsi="Arial" w:cs="Arial"/>
            <w:sz w:val="22"/>
            <w:szCs w:val="22"/>
            <w:rPrChange w:id="178" w:author="Guo, Shicheng" w:date="2019-07-03T10:29:00Z">
              <w:rPr>
                <w:rFonts w:ascii="Arial" w:hAnsi="Arial" w:cs="Arial"/>
                <w:sz w:val="22"/>
                <w:szCs w:val="22"/>
              </w:rPr>
            </w:rPrChange>
          </w:rPr>
          <w:t xml:space="preserve">9 </w:t>
        </w:r>
        <w:r w:rsidRPr="003D6D8B">
          <w:rPr>
            <w:rFonts w:ascii="Arial" w:hAnsi="Arial" w:cs="Arial"/>
            <w:sz w:val="22"/>
            <w:szCs w:val="22"/>
            <w:rPrChange w:id="179" w:author="Guo, Shicheng" w:date="2019-07-03T10:29:00Z">
              <w:rPr/>
            </w:rPrChange>
          </w:rPr>
          <w:t xml:space="preserve">Department of Gastroenterology, </w:t>
        </w:r>
        <w:r w:rsidRPr="003D6D8B">
          <w:rPr>
            <w:rFonts w:ascii="Arial" w:hAnsi="Arial" w:cs="Arial"/>
            <w:sz w:val="22"/>
            <w:szCs w:val="22"/>
            <w:rPrChange w:id="180" w:author="Guo, Shicheng" w:date="2019-07-03T10:29:00Z">
              <w:rPr>
                <w:rFonts w:ascii="Arial" w:hAnsi="Arial" w:cs="Arial"/>
                <w:sz w:val="22"/>
                <w:szCs w:val="22"/>
              </w:rPr>
            </w:rPrChange>
          </w:rPr>
          <w:t>Huashan hospital of fudan</w:t>
        </w:r>
        <w:r w:rsidRPr="003D6D8B">
          <w:rPr>
            <w:rFonts w:ascii="Arial" w:hAnsi="Arial" w:cs="Arial"/>
            <w:sz w:val="22"/>
            <w:szCs w:val="22"/>
            <w:rPrChange w:id="181" w:author="Guo, Shicheng" w:date="2019-07-03T10:29:00Z">
              <w:rPr>
                <w:rFonts w:ascii="Arial" w:hAnsi="Arial" w:cs="Arial" w:hint="eastAsia"/>
                <w:sz w:val="22"/>
                <w:szCs w:val="22"/>
              </w:rPr>
            </w:rPrChange>
          </w:rPr>
          <w:t xml:space="preserve"> university</w:t>
        </w:r>
        <w:r w:rsidRPr="003D6D8B">
          <w:rPr>
            <w:rFonts w:ascii="Arial" w:hAnsi="Arial" w:cs="Arial"/>
            <w:sz w:val="22"/>
            <w:szCs w:val="22"/>
            <w:rPrChange w:id="182" w:author="Guo, Shicheng" w:date="2019-07-03T10:29:00Z">
              <w:rPr>
                <w:rFonts w:ascii="Arial" w:hAnsi="Arial" w:cs="Arial" w:hint="eastAsia"/>
                <w:sz w:val="22"/>
                <w:szCs w:val="22"/>
              </w:rPr>
            </w:rPrChange>
          </w:rPr>
          <w:t>，</w:t>
        </w:r>
        <w:r w:rsidRPr="003D6D8B">
          <w:rPr>
            <w:rFonts w:ascii="Arial" w:hAnsi="Arial" w:cs="Arial"/>
            <w:sz w:val="22"/>
            <w:szCs w:val="22"/>
            <w:rPrChange w:id="183" w:author="Guo, Shicheng" w:date="2019-07-03T10:29:00Z">
              <w:rPr>
                <w:rFonts w:ascii="Arial" w:hAnsi="Arial" w:cs="Arial" w:hint="eastAsia"/>
                <w:sz w:val="22"/>
                <w:szCs w:val="22"/>
              </w:rPr>
            </w:rPrChange>
          </w:rPr>
          <w:t>Shanghai, China</w:t>
        </w:r>
      </w:ins>
    </w:p>
    <w:p w:rsidR="007707FE" w:rsidRPr="003D6D8B" w:rsidRDefault="007707FE">
      <w:pPr>
        <w:shd w:val="clear" w:color="auto" w:fill="FFFFFF"/>
        <w:rPr>
          <w:ins w:id="184" w:author="丁伟峰" w:date="2019-07-03T14:55:00Z"/>
          <w:rFonts w:ascii="Arial" w:hAnsi="Arial" w:cs="Arial"/>
          <w:sz w:val="22"/>
          <w:szCs w:val="22"/>
          <w:rPrChange w:id="185" w:author="Guo, Shicheng" w:date="2019-07-03T10:29:00Z">
            <w:rPr>
              <w:ins w:id="186" w:author="丁伟峰" w:date="2019-07-03T14:55:00Z"/>
              <w:rFonts w:ascii="Arial" w:hAnsi="Arial" w:cs="Arial"/>
              <w:sz w:val="22"/>
              <w:szCs w:val="22"/>
            </w:rPr>
          </w:rPrChange>
        </w:rPr>
        <w:pPrChange w:id="187" w:author="丁伟峰" w:date="2019-07-03T14:57:00Z">
          <w:pPr/>
        </w:pPrChange>
      </w:pPr>
      <w:ins w:id="188" w:author="丁伟峰" w:date="2019-07-03T14:55:00Z">
        <w:r w:rsidRPr="003D6D8B">
          <w:rPr>
            <w:rFonts w:ascii="Arial" w:hAnsi="Arial" w:cs="Arial"/>
            <w:sz w:val="22"/>
            <w:szCs w:val="22"/>
            <w:rPrChange w:id="189" w:author="Guo, Shicheng" w:date="2019-07-03T10:29:00Z">
              <w:rPr>
                <w:rFonts w:ascii="Arial" w:hAnsi="Arial" w:cs="Arial"/>
                <w:sz w:val="22"/>
                <w:szCs w:val="22"/>
              </w:rPr>
            </w:rPrChange>
          </w:rPr>
          <w:t>10</w:t>
        </w:r>
      </w:ins>
      <w:ins w:id="190" w:author="丁伟峰" w:date="2019-07-03T14:56:00Z">
        <w:r w:rsidRPr="003D6D8B">
          <w:rPr>
            <w:rFonts w:ascii="Arial" w:hAnsi="Arial" w:cs="Arial"/>
            <w:sz w:val="22"/>
            <w:szCs w:val="22"/>
            <w:rPrChange w:id="191" w:author="Guo, Shicheng" w:date="2019-07-03T10:29:00Z">
              <w:rPr>
                <w:rFonts w:ascii="Arial" w:hAnsi="Arial" w:cs="Arial" w:hint="eastAsia"/>
                <w:sz w:val="22"/>
                <w:szCs w:val="22"/>
              </w:rPr>
            </w:rPrChange>
          </w:rPr>
          <w:t xml:space="preserve"> </w:t>
        </w:r>
      </w:ins>
      <w:ins w:id="192" w:author="丁伟峰" w:date="2019-07-03T14:57:00Z">
        <w:r w:rsidRPr="003D6D8B">
          <w:rPr>
            <w:rFonts w:ascii="Arial" w:hAnsi="Arial" w:cs="Arial"/>
            <w:sz w:val="22"/>
            <w:szCs w:val="22"/>
            <w:rPrChange w:id="193" w:author="Guo, Shicheng" w:date="2019-07-03T10:29:00Z">
              <w:rPr>
                <w:rFonts w:ascii="Arial" w:hAnsi="Arial" w:cs="Arial"/>
                <w:sz w:val="22"/>
                <w:szCs w:val="22"/>
              </w:rPr>
            </w:rPrChange>
          </w:rPr>
          <w:t>Center for Precision Medicine Research, Marshfield Clinic Research Institute, Marshfield, WI, USA</w:t>
        </w:r>
      </w:ins>
    </w:p>
    <w:p w:rsidR="001835CD" w:rsidRPr="003D6D8B" w:rsidRDefault="007707FE" w:rsidP="006067F2">
      <w:pPr>
        <w:rPr>
          <w:ins w:id="194" w:author="丁伟峰" w:date="2019-07-03T11:05:00Z"/>
          <w:rFonts w:ascii="Arial" w:hAnsi="Arial" w:cs="Arial"/>
          <w:sz w:val="22"/>
          <w:szCs w:val="22"/>
          <w:rPrChange w:id="195" w:author="Guo, Shicheng" w:date="2019-07-03T10:29:00Z">
            <w:rPr>
              <w:ins w:id="196" w:author="丁伟峰" w:date="2019-07-03T11:05:00Z"/>
              <w:rFonts w:ascii="Times New Roman" w:hAnsi="Times New Roman" w:cs="Times New Roman"/>
            </w:rPr>
          </w:rPrChange>
        </w:rPr>
      </w:pPr>
      <w:ins w:id="197" w:author="丁伟峰" w:date="2019-07-03T14:55:00Z">
        <w:r w:rsidRPr="003D6D8B">
          <w:rPr>
            <w:rFonts w:ascii="Arial" w:hAnsi="Arial" w:cs="Arial"/>
            <w:sz w:val="22"/>
            <w:szCs w:val="22"/>
            <w:rPrChange w:id="198" w:author="Guo, Shicheng" w:date="2019-07-03T10:29:00Z">
              <w:rPr>
                <w:rFonts w:ascii="Arial" w:hAnsi="Arial" w:cs="Arial"/>
                <w:sz w:val="22"/>
                <w:szCs w:val="22"/>
              </w:rPr>
            </w:rPrChange>
          </w:rPr>
          <w:t xml:space="preserve">11 Department of Gastroenterology, </w:t>
        </w:r>
        <w:bookmarkStart w:id="199" w:name="OLE_LINK20"/>
        <w:bookmarkStart w:id="200" w:name="OLE_LINK21"/>
        <w:bookmarkStart w:id="201" w:name="OLE_LINK22"/>
        <w:bookmarkStart w:id="202" w:name="OLE_LINK23"/>
        <w:r w:rsidRPr="003D6D8B">
          <w:rPr>
            <w:rFonts w:ascii="Arial" w:hAnsi="Arial" w:cs="Arial"/>
            <w:sz w:val="22"/>
            <w:szCs w:val="22"/>
            <w:rPrChange w:id="203" w:author="Guo, Shicheng" w:date="2019-07-03T10:29:00Z">
              <w:rPr/>
            </w:rPrChange>
          </w:rPr>
          <w:t>Affiliated Hospital of Nantong University</w:t>
        </w:r>
        <w:bookmarkEnd w:id="199"/>
        <w:bookmarkEnd w:id="200"/>
        <w:bookmarkEnd w:id="201"/>
        <w:bookmarkEnd w:id="202"/>
        <w:r w:rsidRPr="003D6D8B">
          <w:rPr>
            <w:rFonts w:ascii="Arial" w:hAnsi="Arial" w:cs="Arial"/>
            <w:sz w:val="22"/>
            <w:szCs w:val="22"/>
            <w:rPrChange w:id="204" w:author="Guo, Shicheng" w:date="2019-07-03T10:29:00Z">
              <w:rPr/>
            </w:rPrChange>
          </w:rPr>
          <w:t>, Nantong, China</w:t>
        </w:r>
      </w:ins>
    </w:p>
    <w:p w:rsidR="00D86EF8" w:rsidRPr="003D6D8B" w:rsidRDefault="009B0365" w:rsidP="006067F2">
      <w:pPr>
        <w:rPr>
          <w:ins w:id="205" w:author="丁伟峰" w:date="2019-07-03T15:07:00Z"/>
          <w:rFonts w:ascii="Arial" w:hAnsi="Arial" w:cs="Arial"/>
          <w:sz w:val="22"/>
          <w:szCs w:val="22"/>
          <w:rPrChange w:id="206" w:author="Guo, Shicheng" w:date="2019-07-03T10:29:00Z">
            <w:rPr>
              <w:ins w:id="207" w:author="丁伟峰" w:date="2019-07-03T15:07:00Z"/>
              <w:rFonts w:ascii="Arial" w:hAnsi="Arial" w:cs="Arial"/>
              <w:sz w:val="22"/>
              <w:szCs w:val="22"/>
            </w:rPr>
          </w:rPrChange>
        </w:rPr>
      </w:pPr>
      <w:ins w:id="208" w:author="丁伟峰" w:date="2019-07-03T15:06:00Z">
        <w:r w:rsidRPr="003D6D8B">
          <w:rPr>
            <w:rFonts w:ascii="Arial" w:hAnsi="Arial" w:cs="Arial"/>
            <w:sz w:val="22"/>
            <w:szCs w:val="22"/>
            <w:rPrChange w:id="209" w:author="Guo, Shicheng" w:date="2019-07-03T10:29:00Z">
              <w:rPr>
                <w:rFonts w:ascii="Arial" w:hAnsi="Arial" w:cs="Arial"/>
                <w:sz w:val="22"/>
                <w:szCs w:val="22"/>
              </w:rPr>
            </w:rPrChange>
          </w:rPr>
          <w:t xml:space="preserve">*, </w:t>
        </w:r>
      </w:ins>
      <w:ins w:id="210" w:author="丁伟峰" w:date="2019-07-03T15:07:00Z">
        <w:r w:rsidRPr="003D6D8B">
          <w:rPr>
            <w:rFonts w:ascii="Arial" w:hAnsi="Arial" w:cs="Arial"/>
            <w:sz w:val="22"/>
            <w:szCs w:val="22"/>
            <w:rPrChange w:id="211" w:author="Guo, Shicheng" w:date="2019-07-03T10:29:00Z">
              <w:rPr>
                <w:rFonts w:ascii="Arial" w:hAnsi="Arial" w:cs="Arial"/>
                <w:sz w:val="22"/>
                <w:szCs w:val="22"/>
              </w:rPr>
            </w:rPrChange>
          </w:rPr>
          <w:t xml:space="preserve">contributed </w:t>
        </w:r>
      </w:ins>
      <w:ins w:id="212" w:author="丁伟峰" w:date="2019-07-03T15:06:00Z">
        <w:r w:rsidRPr="003D6D8B">
          <w:rPr>
            <w:rFonts w:ascii="Arial" w:hAnsi="Arial" w:cs="Arial"/>
            <w:sz w:val="22"/>
            <w:szCs w:val="22"/>
            <w:rPrChange w:id="213" w:author="Guo, Shicheng" w:date="2019-07-03T10:29:00Z">
              <w:rPr>
                <w:rFonts w:ascii="Arial" w:hAnsi="Arial" w:cs="Arial"/>
                <w:sz w:val="22"/>
                <w:szCs w:val="22"/>
              </w:rPr>
            </w:rPrChange>
          </w:rPr>
          <w:t xml:space="preserve">equally to the </w:t>
        </w:r>
      </w:ins>
      <w:ins w:id="214" w:author="丁伟峰" w:date="2019-07-03T15:07:00Z">
        <w:r w:rsidRPr="003D6D8B">
          <w:rPr>
            <w:rFonts w:ascii="Arial" w:hAnsi="Arial" w:cs="Arial"/>
            <w:sz w:val="22"/>
            <w:szCs w:val="22"/>
            <w:rPrChange w:id="215" w:author="Guo, Shicheng" w:date="2019-07-03T10:29:00Z">
              <w:rPr>
                <w:rFonts w:ascii="Arial" w:hAnsi="Arial" w:cs="Arial"/>
                <w:sz w:val="22"/>
                <w:szCs w:val="22"/>
              </w:rPr>
            </w:rPrChange>
          </w:rPr>
          <w:t>manuscript.</w:t>
        </w:r>
      </w:ins>
    </w:p>
    <w:p w:rsidR="00913E4E" w:rsidRPr="003D6D8B" w:rsidRDefault="00913E4E" w:rsidP="006067F2">
      <w:pPr>
        <w:rPr>
          <w:rFonts w:ascii="Arial" w:hAnsi="Arial" w:cs="Arial"/>
          <w:sz w:val="22"/>
          <w:szCs w:val="22"/>
          <w:rPrChange w:id="216" w:author="Guo, Shicheng" w:date="2019-07-03T10:29:00Z">
            <w:rPr>
              <w:rFonts w:ascii="Times New Roman" w:hAnsi="Times New Roman" w:cs="Times New Roman"/>
            </w:rPr>
          </w:rPrChange>
        </w:rPr>
      </w:pPr>
    </w:p>
    <w:p w:rsidR="003D15F5" w:rsidRPr="003D6D8B" w:rsidRDefault="003D15F5">
      <w:pPr>
        <w:rPr>
          <w:rFonts w:ascii="Arial" w:hAnsi="Arial" w:cs="Arial"/>
          <w:b/>
          <w:sz w:val="22"/>
          <w:szCs w:val="22"/>
          <w:rPrChange w:id="217" w:author="Guo, Shicheng" w:date="2019-07-03T10:29:00Z">
            <w:rPr>
              <w:rFonts w:ascii="Times New Roman" w:hAnsi="Times New Roman" w:cs="Times New Roman"/>
              <w:b/>
            </w:rPr>
          </w:rPrChange>
        </w:rPr>
      </w:pPr>
      <w:r w:rsidRPr="003D6D8B">
        <w:rPr>
          <w:rFonts w:ascii="Arial" w:hAnsi="Arial" w:cs="Arial"/>
          <w:b/>
          <w:sz w:val="22"/>
          <w:szCs w:val="22"/>
          <w:rPrChange w:id="218" w:author="Guo, Shicheng" w:date="2019-07-03T10:29:00Z">
            <w:rPr>
              <w:rFonts w:ascii="Times New Roman" w:hAnsi="Times New Roman" w:cs="Times New Roman"/>
              <w:b/>
            </w:rPr>
          </w:rPrChange>
        </w:rPr>
        <w:t xml:space="preserve">Abstract </w:t>
      </w:r>
    </w:p>
    <w:p w:rsidR="00B32220" w:rsidRPr="003D6D8B" w:rsidRDefault="00B32220">
      <w:pPr>
        <w:rPr>
          <w:rFonts w:ascii="Arial" w:hAnsi="Arial" w:cs="Arial"/>
          <w:sz w:val="22"/>
          <w:szCs w:val="22"/>
          <w:rPrChange w:id="219" w:author="Guo, Shicheng" w:date="2019-07-03T10:29:00Z">
            <w:rPr>
              <w:rFonts w:ascii="Times New Roman" w:hAnsi="Times New Roman" w:cs="Times New Roman"/>
            </w:rPr>
          </w:rPrChange>
        </w:rPr>
      </w:pPr>
      <w:r w:rsidRPr="003D6D8B">
        <w:rPr>
          <w:rFonts w:ascii="Arial" w:hAnsi="Arial" w:cs="Arial"/>
          <w:b/>
          <w:sz w:val="22"/>
          <w:szCs w:val="22"/>
          <w:rPrChange w:id="220" w:author="Guo, Shicheng" w:date="2019-07-03T10:29:00Z">
            <w:rPr>
              <w:rFonts w:ascii="Times New Roman" w:hAnsi="Times New Roman" w:cs="Times New Roman"/>
              <w:b/>
            </w:rPr>
          </w:rPrChange>
        </w:rPr>
        <w:t>Background</w:t>
      </w:r>
      <w:r w:rsidRPr="003D6D8B">
        <w:rPr>
          <w:rFonts w:ascii="Arial" w:hAnsi="Arial" w:cs="Arial"/>
          <w:sz w:val="22"/>
          <w:szCs w:val="22"/>
          <w:rPrChange w:id="221" w:author="Guo, Shicheng" w:date="2019-07-03T10:29:00Z">
            <w:rPr>
              <w:rFonts w:ascii="Times New Roman" w:hAnsi="Times New Roman" w:cs="Times New Roman"/>
            </w:rPr>
          </w:rPrChange>
        </w:rPr>
        <w:t xml:space="preserve">: </w:t>
      </w:r>
      <w:r w:rsidR="00DC59C2" w:rsidRPr="003D6D8B">
        <w:rPr>
          <w:rFonts w:ascii="Arial" w:hAnsi="Arial" w:cs="Arial"/>
          <w:sz w:val="22"/>
          <w:szCs w:val="22"/>
          <w:rPrChange w:id="222" w:author="Guo, Shicheng" w:date="2019-07-03T10:29:00Z">
            <w:rPr>
              <w:rFonts w:ascii="Times New Roman" w:hAnsi="Times New Roman" w:cs="Times New Roman"/>
            </w:rPr>
          </w:rPrChange>
        </w:rPr>
        <w:t xml:space="preserve">Colorectal cancer </w:t>
      </w:r>
      <w:r w:rsidRPr="003D6D8B">
        <w:rPr>
          <w:rFonts w:ascii="Arial" w:hAnsi="Arial" w:cs="Arial"/>
          <w:sz w:val="22"/>
          <w:szCs w:val="22"/>
          <w:rPrChange w:id="223" w:author="Guo, Shicheng" w:date="2019-07-03T10:29:00Z">
            <w:rPr>
              <w:rFonts w:ascii="Times New Roman" w:hAnsi="Times New Roman" w:cs="Times New Roman"/>
            </w:rPr>
          </w:rPrChange>
        </w:rPr>
        <w:t xml:space="preserve">(CRC) </w:t>
      </w:r>
      <w:r w:rsidR="00DC59C2" w:rsidRPr="003D6D8B">
        <w:rPr>
          <w:rFonts w:ascii="Arial" w:hAnsi="Arial" w:cs="Arial"/>
          <w:sz w:val="22"/>
          <w:szCs w:val="22"/>
          <w:rPrChange w:id="224" w:author="Guo, Shicheng" w:date="2019-07-03T10:29:00Z">
            <w:rPr>
              <w:rFonts w:ascii="Times New Roman" w:hAnsi="Times New Roman" w:cs="Times New Roman"/>
            </w:rPr>
          </w:rPrChange>
        </w:rPr>
        <w:t>is one of the leading causes of cancer deaths worldwide</w:t>
      </w:r>
      <w:r w:rsidRPr="003D6D8B">
        <w:rPr>
          <w:rFonts w:ascii="Arial" w:hAnsi="Arial" w:cs="Arial"/>
          <w:sz w:val="22"/>
          <w:szCs w:val="22"/>
          <w:rPrChange w:id="225" w:author="Guo, Shicheng" w:date="2019-07-03T10:29:00Z">
            <w:rPr>
              <w:rFonts w:ascii="Times New Roman" w:hAnsi="Times New Roman" w:cs="Times New Roman"/>
            </w:rPr>
          </w:rPrChange>
        </w:rPr>
        <w:t xml:space="preserve">, calling for the urgent need for early diagnosis. Previous studies have revealed the methylation status of zinc finger genes could be ideal for cancer diagnosis. However, no comprehensive evaluation of the methylation alterations of zinc finger genes in CRC has been conducted. </w:t>
      </w:r>
    </w:p>
    <w:p w:rsidR="00B32220" w:rsidRPr="003D6D8B" w:rsidRDefault="00B32220">
      <w:pPr>
        <w:rPr>
          <w:rFonts w:ascii="Arial" w:hAnsi="Arial" w:cs="Arial"/>
          <w:sz w:val="22"/>
          <w:szCs w:val="22"/>
          <w:rPrChange w:id="226" w:author="Guo, Shicheng" w:date="2019-07-03T10:29:00Z">
            <w:rPr>
              <w:rFonts w:ascii="Times New Roman" w:hAnsi="Times New Roman" w:cs="Times New Roman"/>
            </w:rPr>
          </w:rPrChange>
        </w:rPr>
      </w:pPr>
      <w:r w:rsidRPr="003D6D8B">
        <w:rPr>
          <w:rFonts w:ascii="Arial" w:hAnsi="Arial" w:cs="Arial"/>
          <w:b/>
          <w:sz w:val="22"/>
          <w:szCs w:val="22"/>
          <w:rPrChange w:id="227" w:author="Guo, Shicheng" w:date="2019-07-03T10:29:00Z">
            <w:rPr>
              <w:rFonts w:ascii="Times New Roman" w:hAnsi="Times New Roman" w:cs="Times New Roman"/>
              <w:b/>
            </w:rPr>
          </w:rPrChange>
        </w:rPr>
        <w:t>Methods</w:t>
      </w:r>
      <w:r w:rsidRPr="003D6D8B">
        <w:rPr>
          <w:rFonts w:ascii="Arial" w:hAnsi="Arial" w:cs="Arial"/>
          <w:sz w:val="22"/>
          <w:szCs w:val="22"/>
          <w:rPrChange w:id="228" w:author="Guo, Shicheng" w:date="2019-07-03T10:29:00Z">
            <w:rPr>
              <w:rFonts w:ascii="Times New Roman" w:hAnsi="Times New Roman" w:cs="Times New Roman"/>
            </w:rPr>
          </w:rPrChange>
        </w:rPr>
        <w:t xml:space="preserve">: </w:t>
      </w:r>
      <w:ins w:id="229" w:author="Guo, Shicheng" w:date="2019-07-02T10:19:00Z">
        <w:r w:rsidR="001C24F9" w:rsidRPr="003D6D8B">
          <w:rPr>
            <w:rFonts w:ascii="Arial" w:hAnsi="Arial" w:cs="Arial"/>
            <w:sz w:val="22"/>
            <w:szCs w:val="22"/>
            <w:rPrChange w:id="230" w:author="Guo, Shicheng" w:date="2019-07-03T10:29:00Z">
              <w:rPr>
                <w:rFonts w:ascii="Arial" w:hAnsi="Arial" w:cs="Arial"/>
                <w:sz w:val="22"/>
                <w:szCs w:val="22"/>
              </w:rPr>
            </w:rPrChange>
          </w:rPr>
          <w:t>W</w:t>
        </w:r>
      </w:ins>
      <w:del w:id="231" w:author="Guo, Shicheng" w:date="2019-07-02T10:19:00Z">
        <w:r w:rsidRPr="003D6D8B" w:rsidDel="001C24F9">
          <w:rPr>
            <w:rFonts w:ascii="Arial" w:hAnsi="Arial" w:cs="Arial"/>
            <w:sz w:val="22"/>
            <w:szCs w:val="22"/>
            <w:rPrChange w:id="232" w:author="Guo, Shicheng" w:date="2019-07-03T10:29:00Z">
              <w:rPr>
                <w:rFonts w:ascii="Times New Roman" w:hAnsi="Times New Roman" w:cs="Times New Roman"/>
              </w:rPr>
            </w:rPrChange>
          </w:rPr>
          <w:delText>Herein, w</w:delText>
        </w:r>
      </w:del>
      <w:r w:rsidRPr="003D6D8B">
        <w:rPr>
          <w:rFonts w:ascii="Arial" w:hAnsi="Arial" w:cs="Arial"/>
          <w:sz w:val="22"/>
          <w:szCs w:val="22"/>
          <w:rPrChange w:id="233" w:author="Guo, Shicheng" w:date="2019-07-03T10:29:00Z">
            <w:rPr>
              <w:rFonts w:ascii="Times New Roman" w:hAnsi="Times New Roman" w:cs="Times New Roman"/>
            </w:rPr>
          </w:rPrChange>
        </w:rPr>
        <w:t xml:space="preserve">e </w:t>
      </w:r>
      <w:del w:id="234" w:author="Guo, Shicheng" w:date="2019-07-02T10:20:00Z">
        <w:r w:rsidRPr="003D6D8B" w:rsidDel="001C24F9">
          <w:rPr>
            <w:rFonts w:ascii="Arial" w:hAnsi="Arial" w:cs="Arial"/>
            <w:sz w:val="22"/>
            <w:szCs w:val="22"/>
            <w:rPrChange w:id="235" w:author="Guo, Shicheng" w:date="2019-07-03T10:29:00Z">
              <w:rPr>
                <w:rFonts w:ascii="Times New Roman" w:hAnsi="Times New Roman" w:cs="Times New Roman"/>
              </w:rPr>
            </w:rPrChange>
          </w:rPr>
          <w:delText xml:space="preserve">performed </w:delText>
        </w:r>
      </w:del>
      <w:ins w:id="236" w:author="Guo, Shicheng" w:date="2019-07-02T10:20:00Z">
        <w:r w:rsidR="001C24F9" w:rsidRPr="003D6D8B">
          <w:rPr>
            <w:rFonts w:ascii="Arial" w:hAnsi="Arial" w:cs="Arial"/>
            <w:sz w:val="22"/>
            <w:szCs w:val="22"/>
            <w:rPrChange w:id="237" w:author="Guo, Shicheng" w:date="2019-07-03T10:29:00Z">
              <w:rPr>
                <w:rFonts w:ascii="Arial" w:hAnsi="Arial" w:cs="Arial"/>
                <w:sz w:val="22"/>
                <w:szCs w:val="22"/>
              </w:rPr>
            </w:rPrChange>
          </w:rPr>
          <w:t>proposed</w:t>
        </w:r>
        <w:r w:rsidR="001C24F9" w:rsidRPr="003D6D8B">
          <w:rPr>
            <w:rFonts w:ascii="Arial" w:hAnsi="Arial" w:cs="Arial"/>
            <w:sz w:val="22"/>
            <w:szCs w:val="22"/>
            <w:rPrChange w:id="238" w:author="Guo, Shicheng" w:date="2019-07-03T10:29:00Z">
              <w:rPr>
                <w:rFonts w:ascii="Times New Roman" w:hAnsi="Times New Roman" w:cs="Times New Roman"/>
              </w:rPr>
            </w:rPrChange>
          </w:rPr>
          <w:t xml:space="preserve"> </w:t>
        </w:r>
      </w:ins>
      <w:r w:rsidRPr="003D6D8B">
        <w:rPr>
          <w:rFonts w:ascii="Arial" w:hAnsi="Arial" w:cs="Arial"/>
          <w:sz w:val="22"/>
          <w:szCs w:val="22"/>
          <w:rPrChange w:id="239" w:author="Guo, Shicheng" w:date="2019-07-03T10:29:00Z">
            <w:rPr>
              <w:rFonts w:ascii="Times New Roman" w:hAnsi="Times New Roman" w:cs="Times New Roman"/>
            </w:rPr>
          </w:rPrChange>
        </w:rPr>
        <w:t xml:space="preserve">a two-stage design to </w:t>
      </w:r>
      <w:ins w:id="240" w:author="Guo, Shicheng" w:date="2019-07-02T10:41:00Z">
        <w:r w:rsidR="002B09BC" w:rsidRPr="003D6D8B">
          <w:rPr>
            <w:rFonts w:ascii="Arial" w:hAnsi="Arial" w:cs="Arial"/>
            <w:sz w:val="22"/>
            <w:szCs w:val="22"/>
            <w:rPrChange w:id="241" w:author="Guo, Shicheng" w:date="2019-07-03T10:29:00Z">
              <w:rPr>
                <w:rFonts w:ascii="Arial" w:hAnsi="Arial" w:cs="Arial"/>
                <w:sz w:val="22"/>
                <w:szCs w:val="22"/>
              </w:rPr>
            </w:rPrChange>
          </w:rPr>
          <w:t>build</w:t>
        </w:r>
      </w:ins>
      <w:ins w:id="242" w:author="Guo, Shicheng" w:date="2019-07-02T10:40:00Z">
        <w:r w:rsidR="002B09BC" w:rsidRPr="003D6D8B">
          <w:rPr>
            <w:rFonts w:ascii="Arial" w:hAnsi="Arial" w:cs="Arial"/>
            <w:sz w:val="22"/>
            <w:szCs w:val="22"/>
            <w:rPrChange w:id="243" w:author="Guo, Shicheng" w:date="2019-07-03T10:29:00Z">
              <w:rPr>
                <w:rFonts w:ascii="Arial" w:hAnsi="Arial" w:cs="Arial"/>
                <w:sz w:val="22"/>
                <w:szCs w:val="22"/>
              </w:rPr>
            </w:rPrChange>
          </w:rPr>
          <w:t xml:space="preserve"> a </w:t>
        </w:r>
      </w:ins>
      <w:ins w:id="244" w:author="Guo, Shicheng" w:date="2019-07-02T10:41:00Z">
        <w:r w:rsidR="002B09BC" w:rsidRPr="003D6D8B">
          <w:rPr>
            <w:rFonts w:ascii="Arial" w:hAnsi="Arial" w:cs="Arial"/>
            <w:sz w:val="22"/>
            <w:szCs w:val="22"/>
            <w:rPrChange w:id="245" w:author="Guo, Shicheng" w:date="2019-07-03T10:29:00Z">
              <w:rPr>
                <w:rFonts w:ascii="Arial" w:hAnsi="Arial" w:cs="Arial"/>
                <w:sz w:val="22"/>
                <w:szCs w:val="22"/>
              </w:rPr>
            </w:rPrChange>
          </w:rPr>
          <w:t>zinc genes (</w:t>
        </w:r>
      </w:ins>
      <w:ins w:id="246" w:author="Guo, Shicheng" w:date="2019-07-02T10:40:00Z">
        <w:r w:rsidR="002B09BC" w:rsidRPr="003D6D8B">
          <w:rPr>
            <w:rFonts w:ascii="Arial" w:hAnsi="Arial" w:cs="Arial"/>
            <w:sz w:val="22"/>
            <w:szCs w:val="22"/>
            <w:rPrChange w:id="247" w:author="Guo, Shicheng" w:date="2019-07-03T10:29:00Z">
              <w:rPr>
                <w:rFonts w:ascii="Arial" w:hAnsi="Arial" w:cs="Arial"/>
                <w:sz w:val="22"/>
                <w:szCs w:val="22"/>
              </w:rPr>
            </w:rPrChange>
          </w:rPr>
          <w:t>ZGx</w:t>
        </w:r>
      </w:ins>
      <w:ins w:id="248" w:author="Guo, Shicheng" w:date="2019-07-02T10:41:00Z">
        <w:r w:rsidR="002B09BC" w:rsidRPr="003D6D8B">
          <w:rPr>
            <w:rFonts w:ascii="Arial" w:hAnsi="Arial" w:cs="Arial"/>
            <w:sz w:val="22"/>
            <w:szCs w:val="22"/>
            <w:rPrChange w:id="249" w:author="Guo, Shicheng" w:date="2019-07-03T10:29:00Z">
              <w:rPr>
                <w:rFonts w:ascii="Arial" w:hAnsi="Arial" w:cs="Arial"/>
                <w:sz w:val="22"/>
                <w:szCs w:val="22"/>
              </w:rPr>
            </w:rPrChange>
          </w:rPr>
          <w:t>)</w:t>
        </w:r>
      </w:ins>
      <w:ins w:id="250" w:author="Guo, Shicheng" w:date="2019-07-02T10:40:00Z">
        <w:r w:rsidR="002B09BC" w:rsidRPr="003D6D8B">
          <w:rPr>
            <w:rFonts w:ascii="Arial" w:hAnsi="Arial" w:cs="Arial"/>
            <w:sz w:val="22"/>
            <w:szCs w:val="22"/>
            <w:rPrChange w:id="251" w:author="Guo, Shicheng" w:date="2019-07-03T10:29:00Z">
              <w:rPr>
                <w:rFonts w:ascii="Arial" w:hAnsi="Arial" w:cs="Arial"/>
                <w:sz w:val="22"/>
                <w:szCs w:val="22"/>
              </w:rPr>
            </w:rPrChange>
          </w:rPr>
          <w:t xml:space="preserve"> model </w:t>
        </w:r>
      </w:ins>
      <w:del w:id="252" w:author="Guo, Shicheng" w:date="2019-07-02T10:20:00Z">
        <w:r w:rsidRPr="003D6D8B" w:rsidDel="001C24F9">
          <w:rPr>
            <w:rFonts w:ascii="Arial" w:hAnsi="Arial" w:cs="Arial"/>
            <w:sz w:val="22"/>
            <w:szCs w:val="22"/>
            <w:rPrChange w:id="253" w:author="Guo, Shicheng" w:date="2019-07-03T10:29:00Z">
              <w:rPr>
                <w:rFonts w:ascii="Times New Roman" w:hAnsi="Times New Roman" w:cs="Times New Roman"/>
              </w:rPr>
            </w:rPrChange>
          </w:rPr>
          <w:delText xml:space="preserve">exhaustedly search for the </w:delText>
        </w:r>
      </w:del>
      <w:del w:id="254" w:author="Guo, Shicheng" w:date="2019-07-02T10:39:00Z">
        <w:r w:rsidRPr="003D6D8B" w:rsidDel="002B09BC">
          <w:rPr>
            <w:rFonts w:ascii="Arial" w:hAnsi="Arial" w:cs="Arial"/>
            <w:sz w:val="22"/>
            <w:szCs w:val="22"/>
            <w:rPrChange w:id="255" w:author="Guo, Shicheng" w:date="2019-07-03T10:29:00Z">
              <w:rPr>
                <w:rFonts w:ascii="Times New Roman" w:hAnsi="Times New Roman" w:cs="Times New Roman"/>
              </w:rPr>
            </w:rPrChange>
          </w:rPr>
          <w:delText xml:space="preserve">promising zinc finger genes </w:delText>
        </w:r>
      </w:del>
      <w:r w:rsidRPr="003D6D8B">
        <w:rPr>
          <w:rFonts w:ascii="Arial" w:hAnsi="Arial" w:cs="Arial"/>
          <w:sz w:val="22"/>
          <w:szCs w:val="22"/>
          <w:rPrChange w:id="256" w:author="Guo, Shicheng" w:date="2019-07-03T10:29:00Z">
            <w:rPr>
              <w:rFonts w:ascii="Times New Roman" w:hAnsi="Times New Roman" w:cs="Times New Roman"/>
            </w:rPr>
          </w:rPrChange>
        </w:rPr>
        <w:t xml:space="preserve">for CRC diagnosis. </w:t>
      </w:r>
      <w:ins w:id="257" w:author="Guo, Shicheng" w:date="2019-07-02T10:21:00Z">
        <w:r w:rsidR="001C24F9" w:rsidRPr="003D6D8B">
          <w:rPr>
            <w:rFonts w:ascii="Arial" w:hAnsi="Arial" w:cs="Arial"/>
            <w:sz w:val="22"/>
            <w:szCs w:val="22"/>
            <w:rPrChange w:id="258" w:author="Guo, Shicheng" w:date="2019-07-03T10:29:00Z">
              <w:rPr>
                <w:rFonts w:ascii="Arial" w:hAnsi="Arial" w:cs="Arial"/>
                <w:sz w:val="22"/>
                <w:szCs w:val="22"/>
              </w:rPr>
            </w:rPrChange>
          </w:rPr>
          <w:t>In the discovery stage, w</w:t>
        </w:r>
      </w:ins>
      <w:del w:id="259" w:author="Guo, Shicheng" w:date="2019-07-02T10:21:00Z">
        <w:r w:rsidRPr="003D6D8B" w:rsidDel="001C24F9">
          <w:rPr>
            <w:rFonts w:ascii="Arial" w:hAnsi="Arial" w:cs="Arial"/>
            <w:sz w:val="22"/>
            <w:szCs w:val="22"/>
            <w:rPrChange w:id="260" w:author="Guo, Shicheng" w:date="2019-07-03T10:29:00Z">
              <w:rPr>
                <w:rFonts w:ascii="Times New Roman" w:hAnsi="Times New Roman" w:cs="Times New Roman"/>
              </w:rPr>
            </w:rPrChange>
          </w:rPr>
          <w:delText>W</w:delText>
        </w:r>
      </w:del>
      <w:r w:rsidRPr="003D6D8B">
        <w:rPr>
          <w:rFonts w:ascii="Arial" w:hAnsi="Arial" w:cs="Arial"/>
          <w:sz w:val="22"/>
          <w:szCs w:val="22"/>
          <w:rPrChange w:id="261" w:author="Guo, Shicheng" w:date="2019-07-03T10:29:00Z">
            <w:rPr>
              <w:rFonts w:ascii="Times New Roman" w:hAnsi="Times New Roman" w:cs="Times New Roman"/>
            </w:rPr>
          </w:rPrChange>
        </w:rPr>
        <w:t xml:space="preserve">e </w:t>
      </w:r>
      <w:del w:id="262" w:author="Guo, Shicheng" w:date="2019-07-02T10:21:00Z">
        <w:r w:rsidRPr="003D6D8B" w:rsidDel="001C24F9">
          <w:rPr>
            <w:rFonts w:ascii="Arial" w:hAnsi="Arial" w:cs="Arial"/>
            <w:sz w:val="22"/>
            <w:szCs w:val="22"/>
            <w:rPrChange w:id="263" w:author="Guo, Shicheng" w:date="2019-07-03T10:29:00Z">
              <w:rPr>
                <w:rFonts w:ascii="Times New Roman" w:hAnsi="Times New Roman" w:cs="Times New Roman"/>
              </w:rPr>
            </w:rPrChange>
          </w:rPr>
          <w:delText>first integrated the public high-throughput DNA methylation microarray datasets of CRC</w:delText>
        </w:r>
        <w:r w:rsidR="00902D27" w:rsidRPr="003D6D8B" w:rsidDel="001C24F9">
          <w:rPr>
            <w:rFonts w:ascii="Arial" w:hAnsi="Arial" w:cs="Arial"/>
            <w:sz w:val="22"/>
            <w:szCs w:val="22"/>
            <w:rPrChange w:id="264" w:author="Guo, Shicheng" w:date="2019-07-03T10:29:00Z">
              <w:rPr>
                <w:rFonts w:ascii="Times New Roman" w:hAnsi="Times New Roman" w:cs="Times New Roman"/>
              </w:rPr>
            </w:rPrChange>
          </w:rPr>
          <w:delText xml:space="preserve"> and </w:delText>
        </w:r>
      </w:del>
      <w:r w:rsidR="00902D27" w:rsidRPr="003D6D8B">
        <w:rPr>
          <w:rFonts w:ascii="Arial" w:hAnsi="Arial" w:cs="Arial"/>
          <w:sz w:val="22"/>
          <w:szCs w:val="22"/>
          <w:rPrChange w:id="265" w:author="Guo, Shicheng" w:date="2019-07-03T10:29:00Z">
            <w:rPr>
              <w:rFonts w:ascii="Times New Roman" w:hAnsi="Times New Roman" w:cs="Times New Roman"/>
            </w:rPr>
          </w:rPrChange>
        </w:rPr>
        <w:t xml:space="preserve">collected </w:t>
      </w:r>
      <w:ins w:id="266" w:author="Guo, Shicheng" w:date="2019-07-02T10:25:00Z">
        <w:r w:rsidR="001C24F9" w:rsidRPr="003D6D8B">
          <w:rPr>
            <w:rFonts w:ascii="Arial" w:hAnsi="Arial" w:cs="Arial"/>
            <w:sz w:val="22"/>
            <w:szCs w:val="22"/>
            <w:rPrChange w:id="267" w:author="Guo, Shicheng" w:date="2019-07-03T10:29:00Z">
              <w:rPr>
                <w:rFonts w:ascii="Arial" w:hAnsi="Arial" w:cs="Arial"/>
                <w:sz w:val="22"/>
                <w:szCs w:val="22"/>
              </w:rPr>
            </w:rPrChange>
          </w:rPr>
          <w:t xml:space="preserve">1,426 </w:t>
        </w:r>
      </w:ins>
      <w:ins w:id="268" w:author="Guo, Shicheng" w:date="2019-07-02T10:22:00Z">
        <w:r w:rsidR="001C24F9" w:rsidRPr="003D6D8B">
          <w:rPr>
            <w:rFonts w:ascii="Arial" w:hAnsi="Arial" w:cs="Arial"/>
            <w:sz w:val="22"/>
            <w:szCs w:val="22"/>
            <w:rPrChange w:id="269" w:author="Guo, Shicheng" w:date="2019-07-03T10:29:00Z">
              <w:rPr>
                <w:rFonts w:ascii="Arial" w:hAnsi="Arial" w:cs="Arial"/>
                <w:sz w:val="22"/>
                <w:szCs w:val="22"/>
              </w:rPr>
            </w:rPrChange>
          </w:rPr>
          <w:t xml:space="preserve">genome-wide DNA methylation data including </w:t>
        </w:r>
      </w:ins>
      <w:del w:id="270" w:author="Guo, Shicheng" w:date="2019-07-02T10:21:00Z">
        <w:r w:rsidR="00902D27" w:rsidRPr="003D6D8B" w:rsidDel="001C24F9">
          <w:rPr>
            <w:rFonts w:ascii="Arial" w:hAnsi="Arial" w:cs="Arial"/>
            <w:sz w:val="22"/>
            <w:szCs w:val="22"/>
            <w:rPrChange w:id="271" w:author="Guo, Shicheng" w:date="2019-07-03T10:29:00Z">
              <w:rPr>
                <w:rFonts w:ascii="Times New Roman" w:hAnsi="Times New Roman" w:cs="Times New Roman"/>
              </w:rPr>
            </w:rPrChange>
          </w:rPr>
          <w:delText xml:space="preserve">a total of </w:delText>
        </w:r>
      </w:del>
      <w:r w:rsidRPr="003D6D8B">
        <w:rPr>
          <w:rFonts w:ascii="Arial" w:hAnsi="Arial" w:cs="Arial"/>
          <w:sz w:val="22"/>
          <w:szCs w:val="22"/>
          <w:rPrChange w:id="272" w:author="Guo, Shicheng" w:date="2019-07-03T10:29:00Z">
            <w:rPr>
              <w:rFonts w:ascii="Times New Roman" w:hAnsi="Times New Roman" w:cs="Times New Roman"/>
            </w:rPr>
          </w:rPrChange>
        </w:rPr>
        <w:t>1</w:t>
      </w:r>
      <w:ins w:id="273" w:author="Guo, Shicheng" w:date="2019-07-02T10:18:00Z">
        <w:r w:rsidR="001C24F9" w:rsidRPr="003D6D8B">
          <w:rPr>
            <w:rFonts w:ascii="Arial" w:hAnsi="Arial" w:cs="Arial"/>
            <w:sz w:val="22"/>
            <w:szCs w:val="22"/>
            <w:rPrChange w:id="274" w:author="Guo, Shicheng" w:date="2019-07-03T10:29:00Z">
              <w:rPr>
                <w:rFonts w:ascii="Arial" w:hAnsi="Arial" w:cs="Arial"/>
                <w:sz w:val="22"/>
                <w:szCs w:val="22"/>
              </w:rPr>
            </w:rPrChange>
          </w:rPr>
          <w:t>,</w:t>
        </w:r>
      </w:ins>
      <w:r w:rsidRPr="003D6D8B">
        <w:rPr>
          <w:rFonts w:ascii="Arial" w:hAnsi="Arial" w:cs="Arial"/>
          <w:sz w:val="22"/>
          <w:szCs w:val="22"/>
          <w:rPrChange w:id="275" w:author="Guo, Shicheng" w:date="2019-07-03T10:29:00Z">
            <w:rPr>
              <w:rFonts w:ascii="Times New Roman" w:hAnsi="Times New Roman" w:cs="Times New Roman"/>
            </w:rPr>
          </w:rPrChange>
        </w:rPr>
        <w:t>104 CRC</w:t>
      </w:r>
      <w:del w:id="276" w:author="Guo, Shicheng" w:date="2019-07-02T10:23:00Z">
        <w:r w:rsidRPr="003D6D8B" w:rsidDel="001C24F9">
          <w:rPr>
            <w:rFonts w:ascii="Arial" w:hAnsi="Arial" w:cs="Arial"/>
            <w:sz w:val="22"/>
            <w:szCs w:val="22"/>
            <w:rPrChange w:id="277" w:author="Guo, Shicheng" w:date="2019-07-03T10:29:00Z">
              <w:rPr>
                <w:rFonts w:ascii="Times New Roman" w:hAnsi="Times New Roman" w:cs="Times New Roman"/>
              </w:rPr>
            </w:rPrChange>
          </w:rPr>
          <w:delText xml:space="preserve"> samples</w:delText>
        </w:r>
      </w:del>
      <w:r w:rsidRPr="003D6D8B">
        <w:rPr>
          <w:rFonts w:ascii="Arial" w:hAnsi="Arial" w:cs="Arial"/>
          <w:sz w:val="22"/>
          <w:szCs w:val="22"/>
          <w:rPrChange w:id="278" w:author="Guo, Shicheng" w:date="2019-07-03T10:29:00Z">
            <w:rPr>
              <w:rFonts w:ascii="Times New Roman" w:hAnsi="Times New Roman" w:cs="Times New Roman"/>
            </w:rPr>
          </w:rPrChange>
        </w:rPr>
        <w:t xml:space="preserve">, </w:t>
      </w:r>
      <w:del w:id="279" w:author="Guo, Shicheng" w:date="2019-07-02T10:22:00Z">
        <w:r w:rsidRPr="003D6D8B" w:rsidDel="001C24F9">
          <w:rPr>
            <w:rFonts w:ascii="Arial" w:hAnsi="Arial" w:cs="Arial"/>
            <w:sz w:val="22"/>
            <w:szCs w:val="22"/>
            <w:rPrChange w:id="280" w:author="Guo, Shicheng" w:date="2019-07-03T10:29:00Z">
              <w:rPr>
                <w:rFonts w:ascii="Times New Roman" w:hAnsi="Times New Roman" w:cs="Times New Roman"/>
              </w:rPr>
            </w:rPrChange>
          </w:rPr>
          <w:delText xml:space="preserve">and </w:delText>
        </w:r>
      </w:del>
      <w:r w:rsidRPr="003D6D8B">
        <w:rPr>
          <w:rFonts w:ascii="Arial" w:hAnsi="Arial" w:cs="Arial"/>
          <w:sz w:val="22"/>
          <w:szCs w:val="22"/>
          <w:rPrChange w:id="281" w:author="Guo, Shicheng" w:date="2019-07-03T10:29:00Z">
            <w:rPr>
              <w:rFonts w:ascii="Times New Roman" w:hAnsi="Times New Roman" w:cs="Times New Roman"/>
            </w:rPr>
          </w:rPrChange>
        </w:rPr>
        <w:t xml:space="preserve">54 adenomas </w:t>
      </w:r>
      <w:ins w:id="282" w:author="Guo, Shicheng" w:date="2019-07-02T10:22:00Z">
        <w:r w:rsidR="001C24F9" w:rsidRPr="003D6D8B">
          <w:rPr>
            <w:rFonts w:ascii="Arial" w:hAnsi="Arial" w:cs="Arial"/>
            <w:sz w:val="22"/>
            <w:szCs w:val="22"/>
            <w:rPrChange w:id="283" w:author="Guo, Shicheng" w:date="2019-07-03T10:29:00Z">
              <w:rPr>
                <w:rFonts w:ascii="Arial" w:hAnsi="Arial" w:cs="Arial"/>
                <w:sz w:val="22"/>
                <w:szCs w:val="22"/>
              </w:rPr>
            </w:rPrChange>
          </w:rPr>
          <w:t xml:space="preserve">and </w:t>
        </w:r>
      </w:ins>
      <w:del w:id="284" w:author="Guo, Shicheng" w:date="2019-07-02T10:22:00Z">
        <w:r w:rsidRPr="003D6D8B" w:rsidDel="001C24F9">
          <w:rPr>
            <w:rFonts w:ascii="Arial" w:hAnsi="Arial" w:cs="Arial"/>
            <w:sz w:val="22"/>
            <w:szCs w:val="22"/>
            <w:rPrChange w:id="285" w:author="Guo, Shicheng" w:date="2019-07-03T10:29:00Z">
              <w:rPr>
                <w:rFonts w:ascii="Times New Roman" w:hAnsi="Times New Roman" w:cs="Times New Roman"/>
              </w:rPr>
            </w:rPrChange>
          </w:rPr>
          <w:delText xml:space="preserve">as well as </w:delText>
        </w:r>
      </w:del>
      <w:r w:rsidRPr="003D6D8B">
        <w:rPr>
          <w:rFonts w:ascii="Arial" w:hAnsi="Arial" w:cs="Arial"/>
          <w:sz w:val="22"/>
          <w:szCs w:val="22"/>
          <w:rPrChange w:id="286" w:author="Guo, Shicheng" w:date="2019-07-03T10:29:00Z">
            <w:rPr>
              <w:rFonts w:ascii="Times New Roman" w:hAnsi="Times New Roman" w:cs="Times New Roman"/>
            </w:rPr>
          </w:rPrChange>
        </w:rPr>
        <w:t xml:space="preserve">268 </w:t>
      </w:r>
      <w:del w:id="287" w:author="Guo, Shicheng" w:date="2019-07-02T10:22:00Z">
        <w:r w:rsidRPr="003D6D8B" w:rsidDel="001C24F9">
          <w:rPr>
            <w:rFonts w:ascii="Arial" w:hAnsi="Arial" w:cs="Arial"/>
            <w:sz w:val="22"/>
            <w:szCs w:val="22"/>
            <w:rPrChange w:id="288" w:author="Guo, Shicheng" w:date="2019-07-03T10:29:00Z">
              <w:rPr>
                <w:rFonts w:ascii="Times New Roman" w:hAnsi="Times New Roman" w:cs="Times New Roman"/>
              </w:rPr>
            </w:rPrChange>
          </w:rPr>
          <w:delText xml:space="preserve">control/adjacent </w:delText>
        </w:r>
      </w:del>
      <w:r w:rsidRPr="003D6D8B">
        <w:rPr>
          <w:rFonts w:ascii="Arial" w:hAnsi="Arial" w:cs="Arial"/>
          <w:sz w:val="22"/>
          <w:szCs w:val="22"/>
          <w:rPrChange w:id="289" w:author="Guo, Shicheng" w:date="2019-07-03T10:29:00Z">
            <w:rPr>
              <w:rFonts w:ascii="Times New Roman" w:hAnsi="Times New Roman" w:cs="Times New Roman"/>
            </w:rPr>
          </w:rPrChange>
        </w:rPr>
        <w:t xml:space="preserve">normal </w:t>
      </w:r>
      <w:ins w:id="290" w:author="Guo, Shicheng" w:date="2019-07-02T10:23:00Z">
        <w:r w:rsidR="001C24F9" w:rsidRPr="003D6D8B">
          <w:rPr>
            <w:rFonts w:ascii="Arial" w:hAnsi="Arial" w:cs="Arial"/>
            <w:sz w:val="22"/>
            <w:szCs w:val="22"/>
            <w:rPrChange w:id="291" w:author="Guo, Shicheng" w:date="2019-07-03T10:29:00Z">
              <w:rPr>
                <w:rFonts w:ascii="Arial" w:hAnsi="Arial" w:cs="Arial"/>
                <w:sz w:val="22"/>
                <w:szCs w:val="22"/>
              </w:rPr>
            </w:rPrChange>
          </w:rPr>
          <w:t xml:space="preserve">colon </w:t>
        </w:r>
      </w:ins>
      <w:r w:rsidRPr="003D6D8B">
        <w:rPr>
          <w:rFonts w:ascii="Arial" w:hAnsi="Arial" w:cs="Arial"/>
          <w:sz w:val="22"/>
          <w:szCs w:val="22"/>
          <w:rPrChange w:id="292" w:author="Guo, Shicheng" w:date="2019-07-03T10:29:00Z">
            <w:rPr>
              <w:rFonts w:ascii="Times New Roman" w:hAnsi="Times New Roman" w:cs="Times New Roman"/>
            </w:rPr>
          </w:rPrChange>
        </w:rPr>
        <w:t>samples</w:t>
      </w:r>
      <w:ins w:id="293" w:author="Guo, Shicheng" w:date="2019-07-02T10:26:00Z">
        <w:r w:rsidR="001C24F9" w:rsidRPr="003D6D8B">
          <w:rPr>
            <w:rFonts w:ascii="Arial" w:hAnsi="Arial" w:cs="Arial"/>
            <w:sz w:val="22"/>
            <w:szCs w:val="22"/>
            <w:rPrChange w:id="294" w:author="Guo, Shicheng" w:date="2019-07-03T10:29:00Z">
              <w:rPr>
                <w:rFonts w:ascii="Arial" w:hAnsi="Arial" w:cs="Arial"/>
                <w:sz w:val="22"/>
                <w:szCs w:val="22"/>
              </w:rPr>
            </w:rPrChange>
          </w:rPr>
          <w:t xml:space="preserve"> to discover the best panel among all</w:t>
        </w:r>
      </w:ins>
      <w:del w:id="295" w:author="Guo, Shicheng" w:date="2019-07-02T10:26:00Z">
        <w:r w:rsidRPr="003D6D8B" w:rsidDel="001C24F9">
          <w:rPr>
            <w:rFonts w:ascii="Arial" w:hAnsi="Arial" w:cs="Arial"/>
            <w:sz w:val="22"/>
            <w:szCs w:val="22"/>
            <w:rPrChange w:id="296" w:author="Guo, Shicheng" w:date="2019-07-03T10:29:00Z">
              <w:rPr>
                <w:rFonts w:ascii="Times New Roman" w:hAnsi="Times New Roman" w:cs="Times New Roman"/>
              </w:rPr>
            </w:rPrChange>
          </w:rPr>
          <w:delText>.</w:delText>
        </w:r>
        <w:r w:rsidR="00902D27" w:rsidRPr="003D6D8B" w:rsidDel="001C24F9">
          <w:rPr>
            <w:rFonts w:ascii="Arial" w:hAnsi="Arial" w:cs="Arial"/>
            <w:sz w:val="22"/>
            <w:szCs w:val="22"/>
            <w:rPrChange w:id="297" w:author="Guo, Shicheng" w:date="2019-07-03T10:29:00Z">
              <w:rPr>
                <w:rFonts w:ascii="Times New Roman" w:hAnsi="Times New Roman" w:cs="Times New Roman"/>
              </w:rPr>
            </w:rPrChange>
          </w:rPr>
          <w:delText xml:space="preserve"> Meanwhile, we obtained a full list of</w:delText>
        </w:r>
      </w:del>
      <w:r w:rsidR="00902D27" w:rsidRPr="003D6D8B">
        <w:rPr>
          <w:rFonts w:ascii="Arial" w:hAnsi="Arial" w:cs="Arial"/>
          <w:sz w:val="22"/>
          <w:szCs w:val="22"/>
          <w:rPrChange w:id="298" w:author="Guo, Shicheng" w:date="2019-07-03T10:29:00Z">
            <w:rPr>
              <w:rFonts w:ascii="Times New Roman" w:hAnsi="Times New Roman" w:cs="Times New Roman"/>
            </w:rPr>
          </w:rPrChange>
        </w:rPr>
        <w:t xml:space="preserve"> zinc finger genes</w:t>
      </w:r>
      <w:del w:id="299" w:author="Guo, Shicheng" w:date="2019-07-02T10:26:00Z">
        <w:r w:rsidR="00902D27" w:rsidRPr="003D6D8B" w:rsidDel="001C24F9">
          <w:rPr>
            <w:rFonts w:ascii="Arial" w:hAnsi="Arial" w:cs="Arial"/>
            <w:sz w:val="22"/>
            <w:szCs w:val="22"/>
            <w:rPrChange w:id="300" w:author="Guo, Shicheng" w:date="2019-07-03T10:29:00Z">
              <w:rPr>
                <w:rFonts w:ascii="Times New Roman" w:hAnsi="Times New Roman" w:cs="Times New Roman"/>
              </w:rPr>
            </w:rPrChange>
          </w:rPr>
          <w:delText xml:space="preserve"> and screened the candidate biomarkers through stringent procedures</w:delText>
        </w:r>
      </w:del>
      <w:r w:rsidR="00902D27" w:rsidRPr="003D6D8B">
        <w:rPr>
          <w:rFonts w:ascii="Arial" w:hAnsi="Arial" w:cs="Arial"/>
          <w:sz w:val="22"/>
          <w:szCs w:val="22"/>
          <w:rPrChange w:id="301" w:author="Guo, Shicheng" w:date="2019-07-03T10:29:00Z">
            <w:rPr>
              <w:rFonts w:ascii="Times New Roman" w:hAnsi="Times New Roman" w:cs="Times New Roman"/>
            </w:rPr>
          </w:rPrChange>
        </w:rPr>
        <w:t xml:space="preserve">. The </w:t>
      </w:r>
      <w:del w:id="302" w:author="Guo, Shicheng" w:date="2019-07-02T10:26:00Z">
        <w:r w:rsidR="00902D27" w:rsidRPr="003D6D8B" w:rsidDel="001831E8">
          <w:rPr>
            <w:rFonts w:ascii="Arial" w:hAnsi="Arial" w:cs="Arial"/>
            <w:sz w:val="22"/>
            <w:szCs w:val="22"/>
            <w:rPrChange w:id="303" w:author="Guo, Shicheng" w:date="2019-07-03T10:29:00Z">
              <w:rPr>
                <w:rFonts w:ascii="Times New Roman" w:hAnsi="Times New Roman" w:cs="Times New Roman"/>
              </w:rPr>
            </w:rPrChange>
          </w:rPr>
          <w:delText xml:space="preserve">candidates </w:delText>
        </w:r>
      </w:del>
      <w:ins w:id="304" w:author="Guo, Shicheng" w:date="2019-07-02T10:26:00Z">
        <w:r w:rsidR="001831E8" w:rsidRPr="003D6D8B">
          <w:rPr>
            <w:rFonts w:ascii="Arial" w:hAnsi="Arial" w:cs="Arial"/>
            <w:sz w:val="22"/>
            <w:szCs w:val="22"/>
            <w:rPrChange w:id="305" w:author="Guo, Shicheng" w:date="2019-07-03T10:29:00Z">
              <w:rPr>
                <w:rFonts w:ascii="Arial" w:hAnsi="Arial" w:cs="Arial"/>
                <w:sz w:val="22"/>
                <w:szCs w:val="22"/>
              </w:rPr>
            </w:rPrChange>
          </w:rPr>
          <w:t>optimized panel</w:t>
        </w:r>
        <w:r w:rsidR="001831E8" w:rsidRPr="003D6D8B">
          <w:rPr>
            <w:rFonts w:ascii="Arial" w:hAnsi="Arial" w:cs="Arial"/>
            <w:sz w:val="22"/>
            <w:szCs w:val="22"/>
            <w:rPrChange w:id="306" w:author="Guo, Shicheng" w:date="2019-07-03T10:29:00Z">
              <w:rPr>
                <w:rFonts w:ascii="Times New Roman" w:hAnsi="Times New Roman" w:cs="Times New Roman"/>
              </w:rPr>
            </w:rPrChange>
          </w:rPr>
          <w:t xml:space="preserve"> </w:t>
        </w:r>
      </w:ins>
      <w:del w:id="307" w:author="Guo, Shicheng" w:date="2019-07-02T10:27:00Z">
        <w:r w:rsidR="00902D27" w:rsidRPr="003D6D8B" w:rsidDel="001831E8">
          <w:rPr>
            <w:rFonts w:ascii="Arial" w:hAnsi="Arial" w:cs="Arial"/>
            <w:sz w:val="22"/>
            <w:szCs w:val="22"/>
            <w:rPrChange w:id="308" w:author="Guo, Shicheng" w:date="2019-07-03T10:29:00Z">
              <w:rPr>
                <w:rFonts w:ascii="Times New Roman" w:hAnsi="Times New Roman" w:cs="Times New Roman"/>
              </w:rPr>
            </w:rPrChange>
          </w:rPr>
          <w:delText xml:space="preserve">were </w:delText>
        </w:r>
      </w:del>
      <w:ins w:id="309" w:author="Guo, Shicheng" w:date="2019-07-02T10:27:00Z">
        <w:r w:rsidR="001831E8" w:rsidRPr="003D6D8B">
          <w:rPr>
            <w:rFonts w:ascii="Arial" w:hAnsi="Arial" w:cs="Arial"/>
            <w:sz w:val="22"/>
            <w:szCs w:val="22"/>
            <w:rPrChange w:id="310" w:author="Guo, Shicheng" w:date="2019-07-03T10:29:00Z">
              <w:rPr>
                <w:rFonts w:ascii="Arial" w:hAnsi="Arial" w:cs="Arial"/>
                <w:sz w:val="22"/>
                <w:szCs w:val="22"/>
              </w:rPr>
            </w:rPrChange>
          </w:rPr>
          <w:t>was</w:t>
        </w:r>
        <w:r w:rsidR="001831E8" w:rsidRPr="003D6D8B">
          <w:rPr>
            <w:rFonts w:ascii="Arial" w:hAnsi="Arial" w:cs="Arial"/>
            <w:sz w:val="22"/>
            <w:szCs w:val="22"/>
            <w:rPrChange w:id="311" w:author="Guo, Shicheng" w:date="2019-07-03T10:29:00Z">
              <w:rPr>
                <w:rFonts w:ascii="Times New Roman" w:hAnsi="Times New Roman" w:cs="Times New Roman"/>
              </w:rPr>
            </w:rPrChange>
          </w:rPr>
          <w:t xml:space="preserve"> </w:t>
        </w:r>
      </w:ins>
      <w:del w:id="312" w:author="Guo, Shicheng" w:date="2019-07-02T10:23:00Z">
        <w:r w:rsidR="00902D27" w:rsidRPr="003D6D8B" w:rsidDel="001C24F9">
          <w:rPr>
            <w:rFonts w:ascii="Arial" w:hAnsi="Arial" w:cs="Arial"/>
            <w:sz w:val="22"/>
            <w:szCs w:val="22"/>
            <w:rPrChange w:id="313" w:author="Guo, Shicheng" w:date="2019-07-03T10:29:00Z">
              <w:rPr>
                <w:rFonts w:ascii="Times New Roman" w:hAnsi="Times New Roman" w:cs="Times New Roman"/>
              </w:rPr>
            </w:rPrChange>
          </w:rPr>
          <w:delText xml:space="preserve">then </w:delText>
        </w:r>
      </w:del>
      <w:r w:rsidR="00902D27" w:rsidRPr="003D6D8B">
        <w:rPr>
          <w:rFonts w:ascii="Arial" w:hAnsi="Arial" w:cs="Arial"/>
          <w:sz w:val="22"/>
          <w:szCs w:val="22"/>
          <w:rPrChange w:id="314" w:author="Guo, Shicheng" w:date="2019-07-03T10:29:00Z">
            <w:rPr>
              <w:rFonts w:ascii="Times New Roman" w:hAnsi="Times New Roman" w:cs="Times New Roman"/>
            </w:rPr>
          </w:rPrChange>
        </w:rPr>
        <w:t xml:space="preserve">validated in two replication cohorts including </w:t>
      </w:r>
      <w:del w:id="315" w:author="Guo, Shicheng" w:date="2019-07-02T10:27:00Z">
        <w:r w:rsidR="00902D27" w:rsidRPr="003D6D8B" w:rsidDel="001831E8">
          <w:rPr>
            <w:rFonts w:ascii="Arial" w:hAnsi="Arial" w:cs="Arial"/>
            <w:sz w:val="22"/>
            <w:szCs w:val="22"/>
            <w:rPrChange w:id="316" w:author="Guo, Shicheng" w:date="2019-07-03T10:29:00Z">
              <w:rPr>
                <w:rFonts w:ascii="Times New Roman" w:hAnsi="Times New Roman" w:cs="Times New Roman"/>
              </w:rPr>
            </w:rPrChange>
          </w:rPr>
          <w:delText xml:space="preserve">104 and 114 </w:delText>
        </w:r>
      </w:del>
      <w:ins w:id="317" w:author="Guo, Shicheng" w:date="2019-07-02T10:27:00Z">
        <w:r w:rsidR="001831E8" w:rsidRPr="003D6D8B">
          <w:rPr>
            <w:rFonts w:ascii="Arial" w:hAnsi="Arial" w:cs="Arial"/>
            <w:sz w:val="22"/>
            <w:szCs w:val="22"/>
            <w:rPrChange w:id="318" w:author="Guo, Shicheng" w:date="2019-07-03T10:29:00Z">
              <w:rPr>
                <w:rFonts w:ascii="Arial" w:hAnsi="Arial" w:cs="Arial"/>
                <w:sz w:val="22"/>
                <w:szCs w:val="22"/>
              </w:rPr>
            </w:rPrChange>
          </w:rPr>
          <w:t xml:space="preserve">218 </w:t>
        </w:r>
      </w:ins>
      <w:r w:rsidR="00902D27" w:rsidRPr="003D6D8B">
        <w:rPr>
          <w:rFonts w:ascii="Arial" w:hAnsi="Arial" w:cs="Arial"/>
          <w:sz w:val="22"/>
          <w:szCs w:val="22"/>
          <w:rPrChange w:id="319" w:author="Guo, Shicheng" w:date="2019-07-03T10:29:00Z">
            <w:rPr>
              <w:rFonts w:ascii="Times New Roman" w:hAnsi="Times New Roman" w:cs="Times New Roman"/>
            </w:rPr>
          </w:rPrChange>
        </w:rPr>
        <w:t>CRC patients</w:t>
      </w:r>
      <w:ins w:id="320" w:author="Guo, Shicheng" w:date="2019-07-02T10:30:00Z">
        <w:r w:rsidR="001831E8" w:rsidRPr="003D6D8B">
          <w:rPr>
            <w:rFonts w:ascii="Arial" w:hAnsi="Arial" w:cs="Arial"/>
            <w:sz w:val="22"/>
            <w:szCs w:val="22"/>
            <w:rPrChange w:id="321" w:author="Guo, Shicheng" w:date="2019-07-03T10:29:00Z">
              <w:rPr>
                <w:rFonts w:ascii="Arial" w:hAnsi="Arial" w:cs="Arial"/>
                <w:sz w:val="22"/>
                <w:szCs w:val="22"/>
              </w:rPr>
            </w:rPrChange>
          </w:rPr>
          <w:t xml:space="preserve"> with KRAS mutation status</w:t>
        </w:r>
      </w:ins>
      <w:ins w:id="322" w:author="Guo, Shicheng" w:date="2019-07-02T10:28:00Z">
        <w:r w:rsidR="001831E8" w:rsidRPr="003D6D8B">
          <w:rPr>
            <w:rFonts w:ascii="Arial" w:hAnsi="Arial" w:cs="Arial"/>
            <w:sz w:val="22"/>
            <w:szCs w:val="22"/>
            <w:rPrChange w:id="323" w:author="Guo, Shicheng" w:date="2019-07-03T10:29:00Z">
              <w:rPr>
                <w:rFonts w:ascii="Arial" w:hAnsi="Arial" w:cs="Arial"/>
                <w:sz w:val="22"/>
                <w:szCs w:val="22"/>
              </w:rPr>
            </w:rPrChange>
          </w:rPr>
          <w:t xml:space="preserve">. </w:t>
        </w:r>
      </w:ins>
      <w:ins w:id="324" w:author="Guo, Shicheng" w:date="2019-07-02T10:38:00Z">
        <w:r w:rsidR="002B09BC" w:rsidRPr="003D6D8B">
          <w:rPr>
            <w:rFonts w:ascii="Arial" w:hAnsi="Arial" w:cs="Arial"/>
            <w:sz w:val="22"/>
            <w:szCs w:val="22"/>
            <w:rPrChange w:id="325" w:author="Guo, Shicheng" w:date="2019-07-03T10:29:00Z">
              <w:rPr>
                <w:rFonts w:ascii="Arial" w:hAnsi="Arial" w:cs="Arial"/>
                <w:sz w:val="22"/>
                <w:szCs w:val="22"/>
              </w:rPr>
            </w:rPrChange>
          </w:rPr>
          <w:t xml:space="preserve">We compared the prediction effects between </w:t>
        </w:r>
      </w:ins>
      <w:ins w:id="326" w:author="Guo, Shicheng" w:date="2019-07-02T10:39:00Z">
        <w:r w:rsidR="002B09BC" w:rsidRPr="003D6D8B">
          <w:rPr>
            <w:rFonts w:ascii="Arial" w:hAnsi="Arial" w:cs="Arial"/>
            <w:sz w:val="22"/>
            <w:szCs w:val="22"/>
            <w:rPrChange w:id="327" w:author="Guo, Shicheng" w:date="2019-07-03T10:29:00Z">
              <w:rPr>
                <w:rFonts w:ascii="Arial" w:hAnsi="Arial" w:cs="Arial"/>
                <w:sz w:val="22"/>
                <w:szCs w:val="22"/>
              </w:rPr>
            </w:rPrChange>
          </w:rPr>
          <w:t>ZG</w:t>
        </w:r>
      </w:ins>
      <w:ins w:id="328" w:author="Guo, Shicheng" w:date="2019-07-02T10:42:00Z">
        <w:r w:rsidR="00F94800" w:rsidRPr="003D6D8B">
          <w:rPr>
            <w:rFonts w:ascii="Arial" w:hAnsi="Arial" w:cs="Arial"/>
            <w:sz w:val="22"/>
            <w:szCs w:val="22"/>
            <w:rPrChange w:id="329" w:author="Guo, Shicheng" w:date="2019-07-03T10:29:00Z">
              <w:rPr>
                <w:rFonts w:ascii="Arial" w:hAnsi="Arial" w:cs="Arial"/>
                <w:sz w:val="22"/>
                <w:szCs w:val="22"/>
              </w:rPr>
            </w:rPrChange>
          </w:rPr>
          <w:t>x</w:t>
        </w:r>
      </w:ins>
      <w:ins w:id="330" w:author="Guo, Shicheng" w:date="2019-07-02T10:38:00Z">
        <w:r w:rsidR="002B09BC" w:rsidRPr="003D6D8B">
          <w:rPr>
            <w:rFonts w:ascii="Arial" w:hAnsi="Arial" w:cs="Arial"/>
            <w:sz w:val="22"/>
            <w:szCs w:val="22"/>
            <w:rPrChange w:id="331" w:author="Guo, Shicheng" w:date="2019-07-03T10:29:00Z">
              <w:rPr>
                <w:rFonts w:ascii="Arial" w:hAnsi="Arial" w:cs="Arial"/>
                <w:sz w:val="22"/>
                <w:szCs w:val="22"/>
              </w:rPr>
            </w:rPrChange>
          </w:rPr>
          <w:t xml:space="preserve"> model and SEP9 model. </w:t>
        </w:r>
      </w:ins>
      <w:ins w:id="332" w:author="Guo, Shicheng" w:date="2019-07-02T10:28:00Z">
        <w:r w:rsidR="001831E8" w:rsidRPr="003D6D8B">
          <w:rPr>
            <w:rFonts w:ascii="Arial" w:hAnsi="Arial" w:cs="Arial"/>
            <w:sz w:val="22"/>
            <w:szCs w:val="22"/>
            <w:rPrChange w:id="333" w:author="Guo, Shicheng" w:date="2019-07-03T10:29:00Z">
              <w:rPr>
                <w:rFonts w:ascii="Arial" w:hAnsi="Arial" w:cs="Arial"/>
                <w:sz w:val="22"/>
                <w:szCs w:val="22"/>
              </w:rPr>
            </w:rPrChange>
          </w:rPr>
          <w:t xml:space="preserve">Finally, </w:t>
        </w:r>
      </w:ins>
      <w:ins w:id="334" w:author="Guo, Shicheng" w:date="2019-07-02T10:29:00Z">
        <w:r w:rsidR="001831E8" w:rsidRPr="003D6D8B">
          <w:rPr>
            <w:rFonts w:ascii="Arial" w:hAnsi="Arial" w:cs="Arial"/>
            <w:sz w:val="22"/>
            <w:szCs w:val="22"/>
            <w:rPrChange w:id="335" w:author="Guo, Shicheng" w:date="2019-07-03T10:29:00Z">
              <w:rPr>
                <w:rFonts w:ascii="Arial" w:hAnsi="Arial" w:cs="Arial"/>
                <w:sz w:val="22"/>
                <w:szCs w:val="22"/>
              </w:rPr>
            </w:rPrChange>
          </w:rPr>
          <w:t xml:space="preserve">we evaluated the </w:t>
        </w:r>
      </w:ins>
      <w:ins w:id="336" w:author="Guo, Shicheng" w:date="2019-07-02T10:30:00Z">
        <w:r w:rsidR="001831E8" w:rsidRPr="003D6D8B">
          <w:rPr>
            <w:rFonts w:ascii="Arial" w:hAnsi="Arial" w:cs="Arial"/>
            <w:sz w:val="22"/>
            <w:szCs w:val="22"/>
            <w:rPrChange w:id="337" w:author="Guo, Shicheng" w:date="2019-07-03T10:29:00Z">
              <w:rPr>
                <w:rFonts w:ascii="Arial" w:hAnsi="Arial" w:cs="Arial"/>
                <w:sz w:val="22"/>
                <w:szCs w:val="22"/>
              </w:rPr>
            </w:rPrChange>
          </w:rPr>
          <w:t>prediction</w:t>
        </w:r>
      </w:ins>
      <w:ins w:id="338" w:author="Guo, Shicheng" w:date="2019-07-02T10:29:00Z">
        <w:r w:rsidR="001831E8" w:rsidRPr="003D6D8B">
          <w:rPr>
            <w:rFonts w:ascii="Arial" w:hAnsi="Arial" w:cs="Arial"/>
            <w:sz w:val="22"/>
            <w:szCs w:val="22"/>
            <w:rPrChange w:id="339" w:author="Guo, Shicheng" w:date="2019-07-03T10:29:00Z">
              <w:rPr>
                <w:rFonts w:ascii="Arial" w:hAnsi="Arial" w:cs="Arial"/>
                <w:sz w:val="22"/>
                <w:szCs w:val="22"/>
              </w:rPr>
            </w:rPrChange>
          </w:rPr>
          <w:t xml:space="preserve"> performance with both </w:t>
        </w:r>
      </w:ins>
      <w:ins w:id="340" w:author="Guo, Shicheng" w:date="2019-07-02T10:28:00Z">
        <w:r w:rsidR="001831E8" w:rsidRPr="003D6D8B">
          <w:rPr>
            <w:rFonts w:ascii="Arial" w:hAnsi="Arial" w:cs="Arial"/>
            <w:sz w:val="22"/>
            <w:szCs w:val="22"/>
            <w:rPrChange w:id="341" w:author="Guo, Shicheng" w:date="2019-07-03T10:29:00Z">
              <w:rPr>
                <w:rFonts w:ascii="Arial" w:hAnsi="Arial" w:cs="Arial"/>
                <w:sz w:val="22"/>
                <w:szCs w:val="22"/>
              </w:rPr>
            </w:rPrChange>
          </w:rPr>
          <w:t xml:space="preserve">methylation </w:t>
        </w:r>
      </w:ins>
      <w:ins w:id="342" w:author="Guo, Shicheng" w:date="2019-07-02T10:29:00Z">
        <w:r w:rsidR="001831E8" w:rsidRPr="003D6D8B">
          <w:rPr>
            <w:rFonts w:ascii="Arial" w:hAnsi="Arial" w:cs="Arial"/>
            <w:sz w:val="22"/>
            <w:szCs w:val="22"/>
            <w:rPrChange w:id="343" w:author="Guo, Shicheng" w:date="2019-07-03T10:29:00Z">
              <w:rPr>
                <w:rFonts w:ascii="Arial" w:hAnsi="Arial" w:cs="Arial"/>
                <w:sz w:val="22"/>
                <w:szCs w:val="22"/>
              </w:rPr>
            </w:rPrChange>
          </w:rPr>
          <w:t>and</w:t>
        </w:r>
      </w:ins>
      <w:ins w:id="344" w:author="Guo, Shicheng" w:date="2019-07-02T10:28:00Z">
        <w:r w:rsidR="001831E8" w:rsidRPr="003D6D8B">
          <w:rPr>
            <w:rFonts w:ascii="Arial" w:hAnsi="Arial" w:cs="Arial"/>
            <w:sz w:val="22"/>
            <w:szCs w:val="22"/>
            <w:rPrChange w:id="345" w:author="Guo, Shicheng" w:date="2019-07-03T10:29:00Z">
              <w:rPr>
                <w:rFonts w:ascii="Arial" w:hAnsi="Arial" w:cs="Arial"/>
                <w:sz w:val="22"/>
                <w:szCs w:val="22"/>
              </w:rPr>
            </w:rPrChange>
          </w:rPr>
          <w:t xml:space="preserve"> </w:t>
        </w:r>
      </w:ins>
      <w:del w:id="346" w:author="Guo, Shicheng" w:date="2019-07-02T10:27:00Z">
        <w:r w:rsidR="00902D27" w:rsidRPr="003D6D8B" w:rsidDel="001831E8">
          <w:rPr>
            <w:rFonts w:ascii="Arial" w:hAnsi="Arial" w:cs="Arial"/>
            <w:sz w:val="22"/>
            <w:szCs w:val="22"/>
            <w:rPrChange w:id="347" w:author="Guo, Shicheng" w:date="2019-07-03T10:29:00Z">
              <w:rPr>
                <w:rFonts w:ascii="Times New Roman" w:hAnsi="Times New Roman" w:cs="Times New Roman"/>
              </w:rPr>
            </w:rPrChange>
          </w:rPr>
          <w:delText xml:space="preserve"> from the Han Chinese population</w:delText>
        </w:r>
      </w:del>
      <w:del w:id="348" w:author="Guo, Shicheng" w:date="2019-07-02T10:28:00Z">
        <w:r w:rsidR="00902D27" w:rsidRPr="003D6D8B" w:rsidDel="001831E8">
          <w:rPr>
            <w:rFonts w:ascii="Arial" w:hAnsi="Arial" w:cs="Arial"/>
            <w:sz w:val="22"/>
            <w:szCs w:val="22"/>
            <w:rPrChange w:id="349" w:author="Guo, Shicheng" w:date="2019-07-03T10:29:00Z">
              <w:rPr>
                <w:rFonts w:ascii="Times New Roman" w:hAnsi="Times New Roman" w:cs="Times New Roman"/>
              </w:rPr>
            </w:rPrChange>
          </w:rPr>
          <w:delText xml:space="preserve">. </w:delText>
        </w:r>
      </w:del>
      <w:del w:id="350" w:author="Guo, Shicheng" w:date="2019-07-02T10:27:00Z">
        <w:r w:rsidR="00902D27" w:rsidRPr="003D6D8B" w:rsidDel="001831E8">
          <w:rPr>
            <w:rFonts w:ascii="Arial" w:hAnsi="Arial" w:cs="Arial"/>
            <w:sz w:val="22"/>
            <w:szCs w:val="22"/>
            <w:rPrChange w:id="351" w:author="Guo, Shicheng" w:date="2019-07-03T10:29:00Z">
              <w:rPr>
                <w:rFonts w:ascii="Times New Roman" w:hAnsi="Times New Roman" w:cs="Times New Roman"/>
              </w:rPr>
            </w:rPrChange>
          </w:rPr>
          <w:delText xml:space="preserve">The </w:delText>
        </w:r>
      </w:del>
      <w:r w:rsidR="00902D27" w:rsidRPr="003D6D8B">
        <w:rPr>
          <w:rFonts w:ascii="Arial" w:hAnsi="Arial" w:cs="Arial"/>
          <w:sz w:val="22"/>
          <w:szCs w:val="22"/>
          <w:rPrChange w:id="352" w:author="Guo, Shicheng" w:date="2019-07-03T10:29:00Z">
            <w:rPr>
              <w:rFonts w:ascii="Times New Roman" w:hAnsi="Times New Roman" w:cs="Times New Roman"/>
            </w:rPr>
          </w:rPrChange>
        </w:rPr>
        <w:t>KRAS mutation</w:t>
      </w:r>
      <w:ins w:id="353" w:author="Guo, Shicheng" w:date="2019-07-02T10:31:00Z">
        <w:r w:rsidR="001831E8" w:rsidRPr="003D6D8B">
          <w:rPr>
            <w:rFonts w:ascii="Arial" w:hAnsi="Arial" w:cs="Arial"/>
            <w:sz w:val="22"/>
            <w:szCs w:val="22"/>
            <w:rPrChange w:id="354" w:author="Guo, Shicheng" w:date="2019-07-03T10:29:00Z">
              <w:rPr>
                <w:rFonts w:ascii="Arial" w:hAnsi="Arial" w:cs="Arial"/>
                <w:sz w:val="22"/>
                <w:szCs w:val="22"/>
              </w:rPr>
            </w:rPrChange>
          </w:rPr>
          <w:t xml:space="preserve">. </w:t>
        </w:r>
      </w:ins>
      <w:ins w:id="355" w:author="Guo, Shicheng" w:date="2019-07-02T10:29:00Z">
        <w:r w:rsidR="001831E8" w:rsidRPr="003D6D8B">
          <w:rPr>
            <w:rFonts w:ascii="Arial" w:hAnsi="Arial" w:cs="Arial"/>
            <w:sz w:val="22"/>
            <w:szCs w:val="22"/>
            <w:rPrChange w:id="356" w:author="Guo, Shicheng" w:date="2019-07-03T10:29:00Z">
              <w:rPr>
                <w:rFonts w:ascii="Arial" w:hAnsi="Arial" w:cs="Arial"/>
                <w:sz w:val="22"/>
                <w:szCs w:val="22"/>
              </w:rPr>
            </w:rPrChange>
          </w:rPr>
          <w:t xml:space="preserve"> </w:t>
        </w:r>
      </w:ins>
      <w:del w:id="357" w:author="Guo, Shicheng" w:date="2019-07-02T10:28:00Z">
        <w:r w:rsidR="00902D27" w:rsidRPr="003D6D8B" w:rsidDel="001831E8">
          <w:rPr>
            <w:rFonts w:ascii="Arial" w:hAnsi="Arial" w:cs="Arial"/>
            <w:sz w:val="22"/>
            <w:szCs w:val="22"/>
            <w:rPrChange w:id="358" w:author="Guo, Shicheng" w:date="2019-07-03T10:29:00Z">
              <w:rPr>
                <w:rFonts w:ascii="Times New Roman" w:hAnsi="Times New Roman" w:cs="Times New Roman"/>
              </w:rPr>
            </w:rPrChange>
          </w:rPr>
          <w:delText xml:space="preserve"> status of the patients was also performed for subgroup analysis.</w:delText>
        </w:r>
      </w:del>
      <w:del w:id="359" w:author="Guo, Shicheng" w:date="2019-07-02T10:38:00Z">
        <w:r w:rsidR="00902D27" w:rsidRPr="003D6D8B" w:rsidDel="002B09BC">
          <w:rPr>
            <w:rFonts w:ascii="Arial" w:hAnsi="Arial" w:cs="Arial"/>
            <w:sz w:val="22"/>
            <w:szCs w:val="22"/>
            <w:rPrChange w:id="360" w:author="Guo, Shicheng" w:date="2019-07-03T10:29:00Z">
              <w:rPr>
                <w:rFonts w:ascii="Times New Roman" w:hAnsi="Times New Roman" w:cs="Times New Roman"/>
              </w:rPr>
            </w:rPrChange>
          </w:rPr>
          <w:delText xml:space="preserve"> </w:delText>
        </w:r>
      </w:del>
    </w:p>
    <w:p w:rsidR="001B75ED" w:rsidRPr="003D6D8B" w:rsidRDefault="00B32220">
      <w:pPr>
        <w:rPr>
          <w:rFonts w:ascii="Arial" w:hAnsi="Arial" w:cs="Arial"/>
          <w:sz w:val="22"/>
          <w:szCs w:val="22"/>
          <w:rPrChange w:id="361" w:author="Guo, Shicheng" w:date="2019-07-03T10:29:00Z">
            <w:rPr>
              <w:rFonts w:ascii="Times New Roman" w:hAnsi="Times New Roman" w:cs="Times New Roman"/>
            </w:rPr>
          </w:rPrChange>
        </w:rPr>
      </w:pPr>
      <w:r w:rsidRPr="003D6D8B">
        <w:rPr>
          <w:rFonts w:ascii="Arial" w:hAnsi="Arial" w:cs="Arial"/>
          <w:b/>
          <w:sz w:val="22"/>
          <w:szCs w:val="22"/>
          <w:rPrChange w:id="362" w:author="Guo, Shicheng" w:date="2019-07-03T10:29:00Z">
            <w:rPr>
              <w:rFonts w:ascii="Times New Roman" w:hAnsi="Times New Roman" w:cs="Times New Roman"/>
              <w:b/>
            </w:rPr>
          </w:rPrChange>
        </w:rPr>
        <w:t>Results</w:t>
      </w:r>
      <w:r w:rsidRPr="003D6D8B">
        <w:rPr>
          <w:rFonts w:ascii="Arial" w:hAnsi="Arial" w:cs="Arial"/>
          <w:sz w:val="22"/>
          <w:szCs w:val="22"/>
          <w:rPrChange w:id="363" w:author="Guo, Shicheng" w:date="2019-07-03T10:29:00Z">
            <w:rPr>
              <w:rFonts w:ascii="Times New Roman" w:hAnsi="Times New Roman" w:cs="Times New Roman"/>
            </w:rPr>
          </w:rPrChange>
        </w:rPr>
        <w:t>:</w:t>
      </w:r>
      <w:r w:rsidR="000B1465" w:rsidRPr="003D6D8B">
        <w:rPr>
          <w:rFonts w:ascii="Arial" w:hAnsi="Arial" w:cs="Arial"/>
          <w:sz w:val="22"/>
          <w:szCs w:val="22"/>
          <w:rPrChange w:id="364" w:author="Guo, Shicheng" w:date="2019-07-03T10:29:00Z">
            <w:rPr>
              <w:rFonts w:ascii="Times New Roman" w:hAnsi="Times New Roman" w:cs="Times New Roman"/>
            </w:rPr>
          </w:rPrChange>
        </w:rPr>
        <w:t xml:space="preserve"> </w:t>
      </w:r>
      <w:del w:id="365" w:author="Guo, Shicheng" w:date="2019-07-02T10:35:00Z">
        <w:r w:rsidRPr="003D6D8B" w:rsidDel="00D86EF8">
          <w:rPr>
            <w:rFonts w:ascii="Arial" w:hAnsi="Arial" w:cs="Arial"/>
            <w:sz w:val="22"/>
            <w:szCs w:val="22"/>
            <w:rPrChange w:id="366" w:author="Guo, Shicheng" w:date="2019-07-03T10:29:00Z">
              <w:rPr>
                <w:rFonts w:ascii="Times New Roman" w:hAnsi="Times New Roman" w:cs="Times New Roman"/>
              </w:rPr>
            </w:rPrChange>
          </w:rPr>
          <w:delText>Through stringent filtering,</w:delText>
        </w:r>
      </w:del>
      <w:ins w:id="367" w:author="Guo, Shicheng" w:date="2019-07-02T10:35:00Z">
        <w:r w:rsidR="00D86EF8" w:rsidRPr="003D6D8B">
          <w:rPr>
            <w:rFonts w:ascii="Arial" w:hAnsi="Arial" w:cs="Arial"/>
            <w:sz w:val="22"/>
            <w:szCs w:val="22"/>
            <w:rPrChange w:id="368" w:author="Guo, Shicheng" w:date="2019-07-03T10:29:00Z">
              <w:rPr>
                <w:rFonts w:ascii="Arial" w:hAnsi="Arial" w:cs="Arial"/>
                <w:sz w:val="22"/>
                <w:szCs w:val="22"/>
              </w:rPr>
            </w:rPrChange>
          </w:rPr>
          <w:t>W</w:t>
        </w:r>
      </w:ins>
      <w:del w:id="369" w:author="Guo, Shicheng" w:date="2019-07-02T10:35:00Z">
        <w:r w:rsidRPr="003D6D8B" w:rsidDel="00D86EF8">
          <w:rPr>
            <w:rFonts w:ascii="Arial" w:hAnsi="Arial" w:cs="Arial"/>
            <w:sz w:val="22"/>
            <w:szCs w:val="22"/>
            <w:rPrChange w:id="370" w:author="Guo, Shicheng" w:date="2019-07-03T10:29:00Z">
              <w:rPr>
                <w:rFonts w:ascii="Times New Roman" w:hAnsi="Times New Roman" w:cs="Times New Roman"/>
              </w:rPr>
            </w:rPrChange>
          </w:rPr>
          <w:delText xml:space="preserve"> w</w:delText>
        </w:r>
      </w:del>
      <w:r w:rsidRPr="003D6D8B">
        <w:rPr>
          <w:rFonts w:ascii="Arial" w:hAnsi="Arial" w:cs="Arial"/>
          <w:sz w:val="22"/>
          <w:szCs w:val="22"/>
          <w:rPrChange w:id="371" w:author="Guo, Shicheng" w:date="2019-07-03T10:29:00Z">
            <w:rPr>
              <w:rFonts w:ascii="Times New Roman" w:hAnsi="Times New Roman" w:cs="Times New Roman"/>
            </w:rPr>
          </w:rPrChange>
        </w:rPr>
        <w:t xml:space="preserve">e identified </w:t>
      </w:r>
      <w:ins w:id="372" w:author="Guo, Shicheng" w:date="2019-07-02T10:36:00Z">
        <w:r w:rsidR="00D86EF8" w:rsidRPr="003D6D8B">
          <w:rPr>
            <w:rFonts w:ascii="Arial" w:hAnsi="Arial" w:cs="Arial"/>
            <w:sz w:val="22"/>
            <w:szCs w:val="22"/>
            <w:rPrChange w:id="373" w:author="Guo, Shicheng" w:date="2019-07-03T10:29:00Z">
              <w:rPr>
                <w:rFonts w:ascii="Arial" w:hAnsi="Arial" w:cs="Arial"/>
                <w:sz w:val="22"/>
                <w:szCs w:val="22"/>
              </w:rPr>
            </w:rPrChange>
          </w:rPr>
          <w:t>a</w:t>
        </w:r>
      </w:ins>
      <w:del w:id="374" w:author="Guo, Shicheng" w:date="2019-07-02T10:36:00Z">
        <w:r w:rsidRPr="003D6D8B" w:rsidDel="00D86EF8">
          <w:rPr>
            <w:rFonts w:ascii="Arial" w:hAnsi="Arial" w:cs="Arial"/>
            <w:sz w:val="22"/>
            <w:szCs w:val="22"/>
            <w:rPrChange w:id="375" w:author="Guo, Shicheng" w:date="2019-07-03T10:29:00Z">
              <w:rPr>
                <w:rFonts w:ascii="Times New Roman" w:hAnsi="Times New Roman" w:cs="Times New Roman"/>
              </w:rPr>
            </w:rPrChange>
          </w:rPr>
          <w:delText>five of the most</w:delText>
        </w:r>
      </w:del>
      <w:r w:rsidRPr="003D6D8B">
        <w:rPr>
          <w:rFonts w:ascii="Arial" w:hAnsi="Arial" w:cs="Arial"/>
          <w:sz w:val="22"/>
          <w:szCs w:val="22"/>
          <w:rPrChange w:id="376" w:author="Guo, Shicheng" w:date="2019-07-03T10:29:00Z">
            <w:rPr>
              <w:rFonts w:ascii="Times New Roman" w:hAnsi="Times New Roman" w:cs="Times New Roman"/>
            </w:rPr>
          </w:rPrChange>
        </w:rPr>
        <w:t xml:space="preserve"> promising </w:t>
      </w:r>
      <w:ins w:id="377" w:author="Guo, Shicheng" w:date="2019-07-02T10:47:00Z">
        <w:r w:rsidR="00946949" w:rsidRPr="003D6D8B">
          <w:rPr>
            <w:rFonts w:ascii="Arial" w:hAnsi="Arial" w:cs="Arial"/>
            <w:sz w:val="22"/>
            <w:szCs w:val="22"/>
            <w:rPrChange w:id="378" w:author="Guo, Shicheng" w:date="2019-07-03T10:29:00Z">
              <w:rPr>
                <w:rFonts w:ascii="Arial" w:hAnsi="Arial" w:cs="Arial"/>
                <w:sz w:val="22"/>
                <w:szCs w:val="22"/>
              </w:rPr>
            </w:rPrChange>
          </w:rPr>
          <w:t xml:space="preserve">ZGx </w:t>
        </w:r>
      </w:ins>
      <w:ins w:id="379" w:author="Guo, Shicheng" w:date="2019-07-02T10:48:00Z">
        <w:r w:rsidR="00946949" w:rsidRPr="003D6D8B">
          <w:rPr>
            <w:rFonts w:ascii="Arial" w:hAnsi="Arial" w:cs="Arial"/>
            <w:sz w:val="22"/>
            <w:szCs w:val="22"/>
            <w:rPrChange w:id="380" w:author="Guo, Shicheng" w:date="2019-07-03T10:29:00Z">
              <w:rPr>
                <w:rFonts w:ascii="Arial" w:hAnsi="Arial" w:cs="Arial"/>
                <w:sz w:val="22"/>
                <w:szCs w:val="22"/>
              </w:rPr>
            </w:rPrChange>
          </w:rPr>
          <w:t xml:space="preserve">CRC </w:t>
        </w:r>
      </w:ins>
      <w:ins w:id="381" w:author="Guo, Shicheng" w:date="2019-07-02T10:36:00Z">
        <w:r w:rsidR="00D86EF8" w:rsidRPr="003D6D8B">
          <w:rPr>
            <w:rFonts w:ascii="Arial" w:hAnsi="Arial" w:cs="Arial"/>
            <w:sz w:val="22"/>
            <w:szCs w:val="22"/>
            <w:rPrChange w:id="382" w:author="Guo, Shicheng" w:date="2019-07-03T10:29:00Z">
              <w:rPr>
                <w:rFonts w:ascii="Arial" w:hAnsi="Arial" w:cs="Arial"/>
                <w:sz w:val="22"/>
                <w:szCs w:val="22"/>
              </w:rPr>
            </w:rPrChange>
          </w:rPr>
          <w:t>prediction model</w:t>
        </w:r>
      </w:ins>
      <w:ins w:id="383" w:author="Guo, Shicheng" w:date="2019-07-02T11:24:00Z">
        <w:r w:rsidR="00195AAB" w:rsidRPr="003D6D8B">
          <w:rPr>
            <w:rFonts w:ascii="Arial" w:hAnsi="Arial" w:cs="Arial"/>
            <w:sz w:val="22"/>
            <w:szCs w:val="22"/>
            <w:rPrChange w:id="384" w:author="Guo, Shicheng" w:date="2019-07-03T10:29:00Z">
              <w:rPr>
                <w:rFonts w:ascii="Arial" w:hAnsi="Arial" w:cs="Arial"/>
                <w:sz w:val="22"/>
                <w:szCs w:val="22"/>
              </w:rPr>
            </w:rPrChange>
          </w:rPr>
          <w:t>s</w:t>
        </w:r>
      </w:ins>
      <w:ins w:id="385" w:author="Guo, Shicheng" w:date="2019-07-02T10:36:00Z">
        <w:r w:rsidR="00D86EF8" w:rsidRPr="003D6D8B">
          <w:rPr>
            <w:rFonts w:ascii="Arial" w:hAnsi="Arial" w:cs="Arial"/>
            <w:sz w:val="22"/>
            <w:szCs w:val="22"/>
            <w:rPrChange w:id="386" w:author="Guo, Shicheng" w:date="2019-07-03T10:29:00Z">
              <w:rPr>
                <w:rFonts w:ascii="Arial" w:hAnsi="Arial" w:cs="Arial"/>
                <w:sz w:val="22"/>
                <w:szCs w:val="22"/>
              </w:rPr>
            </w:rPrChange>
          </w:rPr>
          <w:t xml:space="preserve"> </w:t>
        </w:r>
      </w:ins>
      <w:del w:id="387" w:author="Guo, Shicheng" w:date="2019-07-02T10:48:00Z">
        <w:r w:rsidRPr="003D6D8B" w:rsidDel="00946949">
          <w:rPr>
            <w:rFonts w:ascii="Arial" w:hAnsi="Arial" w:cs="Arial"/>
            <w:sz w:val="22"/>
            <w:szCs w:val="22"/>
            <w:rPrChange w:id="388" w:author="Guo, Shicheng" w:date="2019-07-03T10:29:00Z">
              <w:rPr>
                <w:rFonts w:ascii="Times New Roman" w:hAnsi="Times New Roman" w:cs="Times New Roman"/>
              </w:rPr>
            </w:rPrChange>
          </w:rPr>
          <w:delText xml:space="preserve">zinc finger genes </w:delText>
        </w:r>
      </w:del>
      <w:ins w:id="389" w:author="Guo, Shicheng" w:date="2019-07-02T10:36:00Z">
        <w:r w:rsidR="002B09BC" w:rsidRPr="003D6D8B">
          <w:rPr>
            <w:rFonts w:ascii="Arial" w:hAnsi="Arial" w:cs="Arial"/>
            <w:sz w:val="22"/>
            <w:szCs w:val="22"/>
            <w:rPrChange w:id="390" w:author="Guo, Shicheng" w:date="2019-07-03T10:29:00Z">
              <w:rPr>
                <w:rFonts w:ascii="Arial" w:hAnsi="Arial" w:cs="Arial"/>
                <w:sz w:val="22"/>
                <w:szCs w:val="22"/>
              </w:rPr>
            </w:rPrChange>
          </w:rPr>
          <w:t xml:space="preserve">including </w:t>
        </w:r>
      </w:ins>
      <w:del w:id="391" w:author="Guo, Shicheng" w:date="2019-07-02T10:36:00Z">
        <w:r w:rsidRPr="003D6D8B" w:rsidDel="00D86EF8">
          <w:rPr>
            <w:rFonts w:ascii="Arial" w:hAnsi="Arial" w:cs="Arial"/>
            <w:sz w:val="22"/>
            <w:szCs w:val="22"/>
            <w:rPrChange w:id="392" w:author="Guo, Shicheng" w:date="2019-07-03T10:29:00Z">
              <w:rPr>
                <w:rFonts w:ascii="Times New Roman" w:hAnsi="Times New Roman" w:cs="Times New Roman"/>
              </w:rPr>
            </w:rPrChange>
          </w:rPr>
          <w:delText>(</w:delText>
        </w:r>
      </w:del>
      <w:r w:rsidRPr="003D6D8B">
        <w:rPr>
          <w:rFonts w:ascii="Arial" w:hAnsi="Arial" w:cs="Arial"/>
          <w:i/>
          <w:sz w:val="22"/>
          <w:szCs w:val="22"/>
          <w:highlight w:val="yellow"/>
          <w:rPrChange w:id="393" w:author="Guo, Shicheng" w:date="2019-07-03T10:29:00Z">
            <w:rPr>
              <w:rFonts w:ascii="Times New Roman" w:hAnsi="Times New Roman" w:cs="Times New Roman"/>
              <w:i/>
            </w:rPr>
          </w:rPrChange>
        </w:rPr>
        <w:t>ESR1</w:t>
      </w:r>
      <w:r w:rsidRPr="003D6D8B">
        <w:rPr>
          <w:rFonts w:ascii="Arial" w:hAnsi="Arial" w:cs="Arial"/>
          <w:sz w:val="22"/>
          <w:szCs w:val="22"/>
          <w:rPrChange w:id="394" w:author="Guo, Shicheng" w:date="2019-07-03T10:29:00Z">
            <w:rPr>
              <w:rFonts w:ascii="Times New Roman" w:hAnsi="Times New Roman" w:cs="Times New Roman"/>
            </w:rPr>
          </w:rPrChange>
        </w:rPr>
        <w:t xml:space="preserve">, </w:t>
      </w:r>
      <w:r w:rsidRPr="003D6D8B">
        <w:rPr>
          <w:rFonts w:ascii="Arial" w:hAnsi="Arial" w:cs="Arial"/>
          <w:i/>
          <w:sz w:val="22"/>
          <w:szCs w:val="22"/>
          <w:rPrChange w:id="395" w:author="Guo, Shicheng" w:date="2019-07-03T10:29:00Z">
            <w:rPr>
              <w:rFonts w:ascii="Times New Roman" w:hAnsi="Times New Roman" w:cs="Times New Roman"/>
              <w:i/>
            </w:rPr>
          </w:rPrChange>
        </w:rPr>
        <w:t>ZNF132</w:t>
      </w:r>
      <w:r w:rsidRPr="003D6D8B">
        <w:rPr>
          <w:rFonts w:ascii="Arial" w:hAnsi="Arial" w:cs="Arial"/>
          <w:sz w:val="22"/>
          <w:szCs w:val="22"/>
          <w:rPrChange w:id="396" w:author="Guo, Shicheng" w:date="2019-07-03T10:29:00Z">
            <w:rPr>
              <w:rFonts w:ascii="Times New Roman" w:hAnsi="Times New Roman" w:cs="Times New Roman"/>
            </w:rPr>
          </w:rPrChange>
        </w:rPr>
        <w:t xml:space="preserve">, </w:t>
      </w:r>
      <w:r w:rsidRPr="003D6D8B">
        <w:rPr>
          <w:rFonts w:ascii="Arial" w:hAnsi="Arial" w:cs="Arial"/>
          <w:i/>
          <w:sz w:val="22"/>
          <w:szCs w:val="22"/>
          <w:rPrChange w:id="397" w:author="Guo, Shicheng" w:date="2019-07-03T10:29:00Z">
            <w:rPr>
              <w:rFonts w:ascii="Times New Roman" w:hAnsi="Times New Roman" w:cs="Times New Roman"/>
              <w:i/>
            </w:rPr>
          </w:rPrChange>
        </w:rPr>
        <w:t>ZNF229</w:t>
      </w:r>
      <w:r w:rsidRPr="003D6D8B">
        <w:rPr>
          <w:rFonts w:ascii="Arial" w:hAnsi="Arial" w:cs="Arial"/>
          <w:sz w:val="22"/>
          <w:szCs w:val="22"/>
          <w:rPrChange w:id="398" w:author="Guo, Shicheng" w:date="2019-07-03T10:29:00Z">
            <w:rPr>
              <w:rFonts w:ascii="Times New Roman" w:hAnsi="Times New Roman" w:cs="Times New Roman"/>
            </w:rPr>
          </w:rPrChange>
        </w:rPr>
        <w:t xml:space="preserve">, </w:t>
      </w:r>
      <w:r w:rsidRPr="003D6D8B">
        <w:rPr>
          <w:rFonts w:ascii="Arial" w:hAnsi="Arial" w:cs="Arial"/>
          <w:i/>
          <w:sz w:val="22"/>
          <w:szCs w:val="22"/>
          <w:rPrChange w:id="399" w:author="Guo, Shicheng" w:date="2019-07-03T10:29:00Z">
            <w:rPr>
              <w:rFonts w:ascii="Times New Roman" w:hAnsi="Times New Roman" w:cs="Times New Roman"/>
              <w:i/>
            </w:rPr>
          </w:rPrChange>
        </w:rPr>
        <w:t>ZNF542</w:t>
      </w:r>
      <w:r w:rsidRPr="003D6D8B">
        <w:rPr>
          <w:rFonts w:ascii="Arial" w:hAnsi="Arial" w:cs="Arial"/>
          <w:sz w:val="22"/>
          <w:szCs w:val="22"/>
          <w:rPrChange w:id="400" w:author="Guo, Shicheng" w:date="2019-07-03T10:29:00Z">
            <w:rPr>
              <w:rFonts w:ascii="Times New Roman" w:hAnsi="Times New Roman" w:cs="Times New Roman"/>
            </w:rPr>
          </w:rPrChange>
        </w:rPr>
        <w:t xml:space="preserve"> and </w:t>
      </w:r>
      <w:r w:rsidRPr="003D6D8B">
        <w:rPr>
          <w:rFonts w:ascii="Arial" w:hAnsi="Arial" w:cs="Arial"/>
          <w:i/>
          <w:sz w:val="22"/>
          <w:szCs w:val="22"/>
          <w:rPrChange w:id="401" w:author="Guo, Shicheng" w:date="2019-07-03T10:29:00Z">
            <w:rPr>
              <w:rFonts w:ascii="Times New Roman" w:hAnsi="Times New Roman" w:cs="Times New Roman"/>
              <w:i/>
            </w:rPr>
          </w:rPrChange>
        </w:rPr>
        <w:t>ZNF677</w:t>
      </w:r>
      <w:del w:id="402" w:author="Guo, Shicheng" w:date="2019-07-02T10:36:00Z">
        <w:r w:rsidRPr="003D6D8B" w:rsidDel="002B09BC">
          <w:rPr>
            <w:rFonts w:ascii="Arial" w:hAnsi="Arial" w:cs="Arial"/>
            <w:sz w:val="22"/>
            <w:szCs w:val="22"/>
            <w:rPrChange w:id="403" w:author="Guo, Shicheng" w:date="2019-07-03T10:29:00Z">
              <w:rPr>
                <w:rFonts w:ascii="Times New Roman" w:hAnsi="Times New Roman" w:cs="Times New Roman"/>
              </w:rPr>
            </w:rPrChange>
          </w:rPr>
          <w:delText>) as candidates</w:delText>
        </w:r>
      </w:del>
      <w:r w:rsidRPr="003D6D8B">
        <w:rPr>
          <w:rFonts w:ascii="Arial" w:hAnsi="Arial" w:cs="Arial"/>
          <w:sz w:val="22"/>
          <w:szCs w:val="22"/>
          <w:rPrChange w:id="404" w:author="Guo, Shicheng" w:date="2019-07-03T10:29:00Z">
            <w:rPr>
              <w:rFonts w:ascii="Times New Roman" w:hAnsi="Times New Roman" w:cs="Times New Roman"/>
            </w:rPr>
          </w:rPrChange>
        </w:rPr>
        <w:t xml:space="preserve">. </w:t>
      </w:r>
      <w:ins w:id="405" w:author="Guo, Shicheng" w:date="2019-07-02T10:48:00Z">
        <w:r w:rsidR="00946949" w:rsidRPr="003D6D8B">
          <w:rPr>
            <w:rFonts w:ascii="Arial" w:hAnsi="Arial" w:cs="Arial"/>
            <w:sz w:val="22"/>
            <w:szCs w:val="22"/>
            <w:rPrChange w:id="406" w:author="Guo, Shicheng" w:date="2019-07-03T10:29:00Z">
              <w:rPr>
                <w:rFonts w:ascii="Arial" w:hAnsi="Arial" w:cs="Arial"/>
                <w:sz w:val="22"/>
                <w:szCs w:val="22"/>
              </w:rPr>
            </w:rPrChange>
          </w:rPr>
          <w:t>We demonstrated ZGx model</w:t>
        </w:r>
      </w:ins>
      <w:ins w:id="407" w:author="Guo, Shicheng" w:date="2019-07-02T10:51:00Z">
        <w:r w:rsidR="00946949" w:rsidRPr="003D6D8B">
          <w:rPr>
            <w:rFonts w:ascii="Arial" w:hAnsi="Arial" w:cs="Arial"/>
            <w:sz w:val="22"/>
            <w:szCs w:val="22"/>
            <w:rPrChange w:id="408" w:author="Guo, Shicheng" w:date="2019-07-03T10:29:00Z">
              <w:rPr>
                <w:rFonts w:ascii="Arial" w:hAnsi="Arial" w:cs="Arial"/>
                <w:sz w:val="22"/>
                <w:szCs w:val="22"/>
              </w:rPr>
            </w:rPrChange>
          </w:rPr>
          <w:t xml:space="preserve"> (AUC=0.87-0.93)</w:t>
        </w:r>
      </w:ins>
      <w:ins w:id="409" w:author="Guo, Shicheng" w:date="2019-07-02T10:48:00Z">
        <w:r w:rsidR="00946949" w:rsidRPr="003D6D8B">
          <w:rPr>
            <w:rFonts w:ascii="Arial" w:hAnsi="Arial" w:cs="Arial"/>
            <w:sz w:val="22"/>
            <w:szCs w:val="22"/>
            <w:rPrChange w:id="410" w:author="Guo, Shicheng" w:date="2019-07-03T10:29:00Z">
              <w:rPr>
                <w:rFonts w:ascii="Arial" w:hAnsi="Arial" w:cs="Arial"/>
                <w:sz w:val="22"/>
                <w:szCs w:val="22"/>
              </w:rPr>
            </w:rPrChange>
          </w:rPr>
          <w:t xml:space="preserve"> have better performance than SEPT9 model</w:t>
        </w:r>
      </w:ins>
      <w:ins w:id="411" w:author="Guo, Shicheng" w:date="2019-07-02T10:51:00Z">
        <w:r w:rsidR="00946949" w:rsidRPr="003D6D8B">
          <w:rPr>
            <w:rFonts w:ascii="Arial" w:hAnsi="Arial" w:cs="Arial"/>
            <w:sz w:val="22"/>
            <w:szCs w:val="22"/>
            <w:rPrChange w:id="412" w:author="Guo, Shicheng" w:date="2019-07-03T10:29:00Z">
              <w:rPr>
                <w:rFonts w:ascii="Arial" w:hAnsi="Arial" w:cs="Arial"/>
                <w:sz w:val="22"/>
                <w:szCs w:val="22"/>
              </w:rPr>
            </w:rPrChange>
          </w:rPr>
          <w:t xml:space="preserve"> (AUC=0.91)</w:t>
        </w:r>
      </w:ins>
      <w:ins w:id="413" w:author="Guo, Shicheng" w:date="2019-07-02T10:48:00Z">
        <w:r w:rsidR="00946949" w:rsidRPr="003D6D8B">
          <w:rPr>
            <w:rFonts w:ascii="Arial" w:hAnsi="Arial" w:cs="Arial"/>
            <w:sz w:val="22"/>
            <w:szCs w:val="22"/>
            <w:rPrChange w:id="414" w:author="Guo, Shicheng" w:date="2019-07-03T10:29:00Z">
              <w:rPr>
                <w:rFonts w:ascii="Arial" w:hAnsi="Arial" w:cs="Arial"/>
                <w:sz w:val="22"/>
                <w:szCs w:val="22"/>
              </w:rPr>
            </w:rPrChange>
          </w:rPr>
          <w:t xml:space="preserve">. </w:t>
        </w:r>
      </w:ins>
      <w:ins w:id="415" w:author="Guo, Shicheng" w:date="2019-07-02T10:51:00Z">
        <w:r w:rsidR="00946949" w:rsidRPr="003D6D8B">
          <w:rPr>
            <w:rFonts w:ascii="Arial" w:hAnsi="Arial" w:cs="Arial"/>
            <w:sz w:val="22"/>
            <w:szCs w:val="22"/>
            <w:rPrChange w:id="416" w:author="Guo, Shicheng" w:date="2019-07-03T10:29:00Z">
              <w:rPr>
                <w:rFonts w:ascii="Arial" w:hAnsi="Arial" w:cs="Arial"/>
                <w:sz w:val="22"/>
                <w:szCs w:val="22"/>
              </w:rPr>
            </w:rPrChange>
          </w:rPr>
          <w:t xml:space="preserve">Furthermore, </w:t>
        </w:r>
      </w:ins>
      <w:del w:id="417" w:author="Guo, Shicheng" w:date="2019-07-02T10:51:00Z">
        <w:r w:rsidR="001B75ED" w:rsidRPr="003D6D8B" w:rsidDel="00946949">
          <w:rPr>
            <w:rFonts w:ascii="Arial" w:hAnsi="Arial" w:cs="Arial"/>
            <w:sz w:val="22"/>
            <w:szCs w:val="22"/>
            <w:rPrChange w:id="418" w:author="Guo, Shicheng" w:date="2019-07-03T10:29:00Z">
              <w:rPr>
                <w:rFonts w:ascii="Times New Roman" w:hAnsi="Times New Roman" w:cs="Times New Roman"/>
              </w:rPr>
            </w:rPrChange>
          </w:rPr>
          <w:delText>Meanwhile, w</w:delText>
        </w:r>
        <w:r w:rsidRPr="003D6D8B" w:rsidDel="00946949">
          <w:rPr>
            <w:rFonts w:ascii="Arial" w:hAnsi="Arial" w:cs="Arial"/>
            <w:sz w:val="22"/>
            <w:szCs w:val="22"/>
            <w:rPrChange w:id="419" w:author="Guo, Shicheng" w:date="2019-07-03T10:29:00Z">
              <w:rPr>
                <w:rFonts w:ascii="Times New Roman" w:hAnsi="Times New Roman" w:cs="Times New Roman"/>
              </w:rPr>
            </w:rPrChange>
          </w:rPr>
          <w:delText xml:space="preserve">e recruited 104 CRC patients from the Han Chinese population and validated the methylation alterations of these five candidates as well as </w:delText>
        </w:r>
        <w:r w:rsidRPr="003D6D8B" w:rsidDel="00946949">
          <w:rPr>
            <w:rFonts w:ascii="Arial" w:hAnsi="Arial" w:cs="Arial"/>
            <w:i/>
            <w:sz w:val="22"/>
            <w:szCs w:val="22"/>
            <w:rPrChange w:id="420" w:author="Guo, Shicheng" w:date="2019-07-03T10:29:00Z">
              <w:rPr>
                <w:rFonts w:ascii="Times New Roman" w:hAnsi="Times New Roman" w:cs="Times New Roman"/>
                <w:i/>
              </w:rPr>
            </w:rPrChange>
          </w:rPr>
          <w:delText>SEPT</w:delText>
        </w:r>
      </w:del>
      <w:del w:id="421" w:author="Guo, Shicheng" w:date="2019-07-02T10:37:00Z">
        <w:r w:rsidRPr="003D6D8B" w:rsidDel="002B09BC">
          <w:rPr>
            <w:rFonts w:ascii="Arial" w:hAnsi="Arial" w:cs="Arial"/>
            <w:i/>
            <w:sz w:val="22"/>
            <w:szCs w:val="22"/>
            <w:rPrChange w:id="422" w:author="Guo, Shicheng" w:date="2019-07-03T10:29:00Z">
              <w:rPr>
                <w:rFonts w:ascii="Times New Roman" w:hAnsi="Times New Roman" w:cs="Times New Roman"/>
                <w:i/>
              </w:rPr>
            </w:rPrChange>
          </w:rPr>
          <w:delText>-</w:delText>
        </w:r>
      </w:del>
      <w:del w:id="423" w:author="Guo, Shicheng" w:date="2019-07-02T10:51:00Z">
        <w:r w:rsidRPr="003D6D8B" w:rsidDel="00946949">
          <w:rPr>
            <w:rFonts w:ascii="Arial" w:hAnsi="Arial" w:cs="Arial"/>
            <w:i/>
            <w:sz w:val="22"/>
            <w:szCs w:val="22"/>
            <w:rPrChange w:id="424" w:author="Guo, Shicheng" w:date="2019-07-03T10:29:00Z">
              <w:rPr>
                <w:rFonts w:ascii="Times New Roman" w:hAnsi="Times New Roman" w:cs="Times New Roman"/>
                <w:i/>
              </w:rPr>
            </w:rPrChange>
          </w:rPr>
          <w:delText>9</w:delText>
        </w:r>
        <w:r w:rsidRPr="003D6D8B" w:rsidDel="00946949">
          <w:rPr>
            <w:rFonts w:ascii="Arial" w:hAnsi="Arial" w:cs="Arial"/>
            <w:sz w:val="22"/>
            <w:szCs w:val="22"/>
            <w:rPrChange w:id="425" w:author="Guo, Shicheng" w:date="2019-07-03T10:29:00Z">
              <w:rPr>
                <w:rFonts w:ascii="Times New Roman" w:hAnsi="Times New Roman" w:cs="Times New Roman"/>
              </w:rPr>
            </w:rPrChange>
          </w:rPr>
          <w:delText xml:space="preserve"> through targeted bisulfite sequencing. It </w:delText>
        </w:r>
        <w:r w:rsidRPr="003D6D8B" w:rsidDel="00946949">
          <w:rPr>
            <w:rFonts w:ascii="Arial" w:hAnsi="Arial" w:cs="Arial"/>
            <w:sz w:val="22"/>
            <w:szCs w:val="22"/>
            <w:rPrChange w:id="426" w:author="Guo, Shicheng" w:date="2019-07-03T10:29:00Z">
              <w:rPr>
                <w:rFonts w:ascii="Times New Roman" w:hAnsi="Times New Roman" w:cs="Times New Roman"/>
              </w:rPr>
            </w:rPrChange>
          </w:rPr>
          <w:lastRenderedPageBreak/>
          <w:delText xml:space="preserve">is found that </w:delText>
        </w:r>
        <w:r w:rsidR="001B75ED" w:rsidRPr="003D6D8B" w:rsidDel="00946949">
          <w:rPr>
            <w:rFonts w:ascii="Arial" w:hAnsi="Arial" w:cs="Arial"/>
            <w:sz w:val="22"/>
            <w:szCs w:val="22"/>
            <w:rPrChange w:id="427" w:author="Guo, Shicheng" w:date="2019-07-03T10:29:00Z">
              <w:rPr>
                <w:rFonts w:ascii="Times New Roman" w:hAnsi="Times New Roman" w:cs="Times New Roman"/>
              </w:rPr>
            </w:rPrChange>
          </w:rPr>
          <w:delText>these five candidates (AUC from 0.87 to 0.93) achieved better or equivalent diagnostic abilities compared with SEPT</w:delText>
        </w:r>
      </w:del>
      <w:del w:id="428" w:author="Guo, Shicheng" w:date="2019-07-02T10:37:00Z">
        <w:r w:rsidR="001B75ED" w:rsidRPr="003D6D8B" w:rsidDel="002B09BC">
          <w:rPr>
            <w:rFonts w:ascii="Arial" w:hAnsi="Arial" w:cs="Arial"/>
            <w:sz w:val="22"/>
            <w:szCs w:val="22"/>
            <w:rPrChange w:id="429" w:author="Guo, Shicheng" w:date="2019-07-03T10:29:00Z">
              <w:rPr>
                <w:rFonts w:ascii="Times New Roman" w:hAnsi="Times New Roman" w:cs="Times New Roman"/>
              </w:rPr>
            </w:rPrChange>
          </w:rPr>
          <w:delText>-</w:delText>
        </w:r>
      </w:del>
      <w:del w:id="430" w:author="Guo, Shicheng" w:date="2019-07-02T10:51:00Z">
        <w:r w:rsidR="001B75ED" w:rsidRPr="003D6D8B" w:rsidDel="00946949">
          <w:rPr>
            <w:rFonts w:ascii="Arial" w:hAnsi="Arial" w:cs="Arial"/>
            <w:sz w:val="22"/>
            <w:szCs w:val="22"/>
            <w:rPrChange w:id="431" w:author="Guo, Shicheng" w:date="2019-07-03T10:29:00Z">
              <w:rPr>
                <w:rFonts w:ascii="Times New Roman" w:hAnsi="Times New Roman" w:cs="Times New Roman"/>
              </w:rPr>
            </w:rPrChange>
          </w:rPr>
          <w:delText xml:space="preserve">9 (AUC = 0.91). Moreover, </w:delText>
        </w:r>
      </w:del>
      <w:r w:rsidR="001B75ED" w:rsidRPr="003D6D8B">
        <w:rPr>
          <w:rFonts w:ascii="Arial" w:hAnsi="Arial" w:cs="Arial"/>
          <w:sz w:val="22"/>
          <w:szCs w:val="22"/>
          <w:rPrChange w:id="432" w:author="Guo, Shicheng" w:date="2019-07-03T10:29:00Z">
            <w:rPr>
              <w:rFonts w:ascii="Times New Roman" w:hAnsi="Times New Roman" w:cs="Times New Roman"/>
            </w:rPr>
          </w:rPrChange>
        </w:rPr>
        <w:t xml:space="preserve">we </w:t>
      </w:r>
      <w:del w:id="433" w:author="Guo, Shicheng" w:date="2019-07-02T10:53:00Z">
        <w:r w:rsidR="001B75ED" w:rsidRPr="003D6D8B" w:rsidDel="00946949">
          <w:rPr>
            <w:rFonts w:ascii="Arial" w:hAnsi="Arial" w:cs="Arial"/>
            <w:sz w:val="22"/>
            <w:szCs w:val="22"/>
            <w:rPrChange w:id="434" w:author="Guo, Shicheng" w:date="2019-07-03T10:29:00Z">
              <w:rPr>
                <w:rFonts w:ascii="Times New Roman" w:hAnsi="Times New Roman" w:cs="Times New Roman"/>
              </w:rPr>
            </w:rPrChange>
          </w:rPr>
          <w:delText xml:space="preserve">found </w:delText>
        </w:r>
      </w:del>
      <w:ins w:id="435" w:author="Guo, Shicheng" w:date="2019-07-02T10:53:00Z">
        <w:r w:rsidR="00946949" w:rsidRPr="003D6D8B">
          <w:rPr>
            <w:rFonts w:ascii="Arial" w:hAnsi="Arial" w:cs="Arial"/>
            <w:sz w:val="22"/>
            <w:szCs w:val="22"/>
            <w:rPrChange w:id="436" w:author="Guo, Shicheng" w:date="2019-07-03T10:29:00Z">
              <w:rPr>
                <w:rFonts w:ascii="Arial" w:hAnsi="Arial" w:cs="Arial"/>
                <w:sz w:val="22"/>
                <w:szCs w:val="22"/>
              </w:rPr>
            </w:rPrChange>
          </w:rPr>
          <w:t>demonstrated</w:t>
        </w:r>
        <w:r w:rsidR="00946949" w:rsidRPr="003D6D8B">
          <w:rPr>
            <w:rFonts w:ascii="Arial" w:hAnsi="Arial" w:cs="Arial"/>
            <w:sz w:val="22"/>
            <w:szCs w:val="22"/>
            <w:rPrChange w:id="437" w:author="Guo, Shicheng" w:date="2019-07-03T10:29:00Z">
              <w:rPr>
                <w:rFonts w:ascii="Times New Roman" w:hAnsi="Times New Roman" w:cs="Times New Roman"/>
              </w:rPr>
            </w:rPrChange>
          </w:rPr>
          <w:t xml:space="preserve"> </w:t>
        </w:r>
      </w:ins>
      <w:ins w:id="438" w:author="Guo, Shicheng" w:date="2019-07-02T10:52:00Z">
        <w:r w:rsidR="00946949" w:rsidRPr="003D6D8B">
          <w:rPr>
            <w:rFonts w:ascii="Arial" w:hAnsi="Arial" w:cs="Arial"/>
            <w:sz w:val="22"/>
            <w:szCs w:val="22"/>
            <w:rPrChange w:id="439" w:author="Guo, Shicheng" w:date="2019-07-03T10:29:00Z">
              <w:rPr>
                <w:rFonts w:ascii="Arial" w:hAnsi="Arial" w:cs="Arial"/>
                <w:sz w:val="22"/>
                <w:szCs w:val="22"/>
              </w:rPr>
            </w:rPrChange>
          </w:rPr>
          <w:t xml:space="preserve">ZGx model </w:t>
        </w:r>
      </w:ins>
      <w:del w:id="440" w:author="Guo, Shicheng" w:date="2019-07-02T10:52:00Z">
        <w:r w:rsidR="001B75ED" w:rsidRPr="003D6D8B" w:rsidDel="00946949">
          <w:rPr>
            <w:rFonts w:ascii="Arial" w:hAnsi="Arial" w:cs="Arial"/>
            <w:sz w:val="22"/>
            <w:szCs w:val="22"/>
            <w:rPrChange w:id="441" w:author="Guo, Shicheng" w:date="2019-07-03T10:29:00Z">
              <w:rPr>
                <w:rFonts w:ascii="Times New Roman" w:hAnsi="Times New Roman" w:cs="Times New Roman"/>
              </w:rPr>
            </w:rPrChange>
          </w:rPr>
          <w:delText xml:space="preserve">that these candidates </w:delText>
        </w:r>
      </w:del>
      <w:ins w:id="442" w:author="Guo, Shicheng" w:date="2019-07-02T10:52:00Z">
        <w:r w:rsidR="00946949" w:rsidRPr="003D6D8B">
          <w:rPr>
            <w:rFonts w:ascii="Arial" w:hAnsi="Arial" w:cs="Arial"/>
            <w:sz w:val="22"/>
            <w:szCs w:val="22"/>
            <w:rPrChange w:id="443" w:author="Guo, Shicheng" w:date="2019-07-03T10:29:00Z">
              <w:rPr>
                <w:rFonts w:ascii="Arial" w:hAnsi="Arial" w:cs="Arial"/>
                <w:sz w:val="22"/>
                <w:szCs w:val="22"/>
              </w:rPr>
            </w:rPrChange>
          </w:rPr>
          <w:t xml:space="preserve">have </w:t>
        </w:r>
      </w:ins>
      <w:del w:id="444" w:author="Guo, Shicheng" w:date="2019-07-02T10:52:00Z">
        <w:r w:rsidR="001B75ED" w:rsidRPr="003D6D8B" w:rsidDel="00946949">
          <w:rPr>
            <w:rFonts w:ascii="Arial" w:hAnsi="Arial" w:cs="Arial"/>
            <w:sz w:val="22"/>
            <w:szCs w:val="22"/>
            <w:rPrChange w:id="445" w:author="Guo, Shicheng" w:date="2019-07-03T10:29:00Z">
              <w:rPr>
                <w:rFonts w:ascii="Times New Roman" w:hAnsi="Times New Roman" w:cs="Times New Roman"/>
              </w:rPr>
            </w:rPrChange>
          </w:rPr>
          <w:delText xml:space="preserve">could yield </w:delText>
        </w:r>
        <w:r w:rsidR="000C0E20" w:rsidRPr="003D6D8B" w:rsidDel="00946949">
          <w:rPr>
            <w:rFonts w:ascii="Arial" w:hAnsi="Arial" w:cs="Arial"/>
            <w:sz w:val="22"/>
            <w:szCs w:val="22"/>
            <w:rPrChange w:id="446" w:author="Guo, Shicheng" w:date="2019-07-03T10:29:00Z">
              <w:rPr>
                <w:rFonts w:ascii="Times New Roman" w:hAnsi="Times New Roman" w:cs="Times New Roman"/>
              </w:rPr>
            </w:rPrChange>
          </w:rPr>
          <w:delText xml:space="preserve">a significantly </w:delText>
        </w:r>
      </w:del>
      <w:r w:rsidR="000C0E20" w:rsidRPr="003D6D8B">
        <w:rPr>
          <w:rFonts w:ascii="Arial" w:hAnsi="Arial" w:cs="Arial"/>
          <w:sz w:val="22"/>
          <w:szCs w:val="22"/>
          <w:rPrChange w:id="447" w:author="Guo, Shicheng" w:date="2019-07-03T10:29:00Z">
            <w:rPr>
              <w:rFonts w:ascii="Times New Roman" w:hAnsi="Times New Roman" w:cs="Times New Roman"/>
            </w:rPr>
          </w:rPrChange>
        </w:rPr>
        <w:t xml:space="preserve">better </w:t>
      </w:r>
      <w:ins w:id="448" w:author="Guo, Shicheng" w:date="2019-07-02T10:52:00Z">
        <w:r w:rsidR="00946949" w:rsidRPr="003D6D8B">
          <w:rPr>
            <w:rFonts w:ascii="Arial" w:hAnsi="Arial" w:cs="Arial"/>
            <w:sz w:val="22"/>
            <w:szCs w:val="22"/>
            <w:rPrChange w:id="449" w:author="Guo, Shicheng" w:date="2019-07-03T10:29:00Z">
              <w:rPr>
                <w:rFonts w:ascii="Arial" w:hAnsi="Arial" w:cs="Arial"/>
                <w:sz w:val="22"/>
                <w:szCs w:val="22"/>
              </w:rPr>
            </w:rPrChange>
          </w:rPr>
          <w:t>prediction</w:t>
        </w:r>
      </w:ins>
      <w:del w:id="450" w:author="Guo, Shicheng" w:date="2019-07-02T10:52:00Z">
        <w:r w:rsidR="000C0E20" w:rsidRPr="003D6D8B" w:rsidDel="00946949">
          <w:rPr>
            <w:rFonts w:ascii="Arial" w:hAnsi="Arial" w:cs="Arial"/>
            <w:sz w:val="22"/>
            <w:szCs w:val="22"/>
            <w:rPrChange w:id="451" w:author="Guo, Shicheng" w:date="2019-07-03T10:29:00Z">
              <w:rPr>
                <w:rFonts w:ascii="Times New Roman" w:hAnsi="Times New Roman" w:cs="Times New Roman"/>
              </w:rPr>
            </w:rPrChange>
          </w:rPr>
          <w:delText>diagnostic</w:delText>
        </w:r>
      </w:del>
      <w:r w:rsidR="000C0E20" w:rsidRPr="003D6D8B">
        <w:rPr>
          <w:rFonts w:ascii="Arial" w:hAnsi="Arial" w:cs="Arial"/>
          <w:sz w:val="22"/>
          <w:szCs w:val="22"/>
          <w:rPrChange w:id="452" w:author="Guo, Shicheng" w:date="2019-07-03T10:29:00Z">
            <w:rPr>
              <w:rFonts w:ascii="Times New Roman" w:hAnsi="Times New Roman" w:cs="Times New Roman"/>
            </w:rPr>
          </w:rPrChange>
        </w:rPr>
        <w:t xml:space="preserve"> ability</w:t>
      </w:r>
      <w:r w:rsidR="001B75ED" w:rsidRPr="003D6D8B">
        <w:rPr>
          <w:rFonts w:ascii="Arial" w:hAnsi="Arial" w:cs="Arial"/>
          <w:sz w:val="22"/>
          <w:szCs w:val="22"/>
          <w:rPrChange w:id="453" w:author="Guo, Shicheng" w:date="2019-07-03T10:29:00Z">
            <w:rPr>
              <w:rFonts w:ascii="Times New Roman" w:hAnsi="Times New Roman" w:cs="Times New Roman"/>
            </w:rPr>
          </w:rPrChange>
        </w:rPr>
        <w:t xml:space="preserve"> in the KRAS+ patients (AUC</w:t>
      </w:r>
      <w:ins w:id="454" w:author="Guo, Shicheng" w:date="2019-07-02T10:18:00Z">
        <w:r w:rsidR="001C24F9" w:rsidRPr="003D6D8B">
          <w:rPr>
            <w:rFonts w:ascii="Arial" w:hAnsi="Arial" w:cs="Arial"/>
            <w:sz w:val="22"/>
            <w:szCs w:val="22"/>
            <w:rPrChange w:id="455" w:author="Guo, Shicheng" w:date="2019-07-03T10:29:00Z">
              <w:rPr>
                <w:rFonts w:ascii="Arial" w:hAnsi="Arial" w:cs="Arial"/>
                <w:sz w:val="22"/>
                <w:szCs w:val="22"/>
              </w:rPr>
            </w:rPrChange>
          </w:rPr>
          <w:t>&gt;</w:t>
        </w:r>
      </w:ins>
      <w:del w:id="456" w:author="Guo, Shicheng" w:date="2019-07-02T10:18:00Z">
        <w:r w:rsidR="001B75ED" w:rsidRPr="003D6D8B" w:rsidDel="001C24F9">
          <w:rPr>
            <w:rFonts w:ascii="Arial" w:hAnsi="Arial" w:cs="Arial"/>
            <w:sz w:val="22"/>
            <w:szCs w:val="22"/>
            <w:rPrChange w:id="457" w:author="Guo, Shicheng" w:date="2019-07-03T10:29:00Z">
              <w:rPr>
                <w:rFonts w:ascii="Times New Roman" w:hAnsi="Times New Roman" w:cs="Times New Roman"/>
              </w:rPr>
            </w:rPrChange>
          </w:rPr>
          <w:delText xml:space="preserve"> from </w:delText>
        </w:r>
      </w:del>
      <w:r w:rsidR="001B75ED" w:rsidRPr="003D6D8B">
        <w:rPr>
          <w:rFonts w:ascii="Arial" w:hAnsi="Arial" w:cs="Arial"/>
          <w:sz w:val="22"/>
          <w:szCs w:val="22"/>
          <w:rPrChange w:id="458" w:author="Guo, Shicheng" w:date="2019-07-03T10:29:00Z">
            <w:rPr>
              <w:rFonts w:ascii="Times New Roman" w:hAnsi="Times New Roman" w:cs="Times New Roman"/>
            </w:rPr>
          </w:rPrChange>
        </w:rPr>
        <w:t>0.98</w:t>
      </w:r>
      <w:del w:id="459" w:author="Guo, Shicheng" w:date="2019-07-02T10:18:00Z">
        <w:r w:rsidR="001B75ED" w:rsidRPr="003D6D8B" w:rsidDel="001C24F9">
          <w:rPr>
            <w:rFonts w:ascii="Arial" w:hAnsi="Arial" w:cs="Arial"/>
            <w:sz w:val="22"/>
            <w:szCs w:val="22"/>
            <w:rPrChange w:id="460" w:author="Guo, Shicheng" w:date="2019-07-03T10:29:00Z">
              <w:rPr>
                <w:rFonts w:ascii="Times New Roman" w:hAnsi="Times New Roman" w:cs="Times New Roman"/>
              </w:rPr>
            </w:rPrChange>
          </w:rPr>
          <w:delText xml:space="preserve"> to 1.00</w:delText>
        </w:r>
      </w:del>
      <w:r w:rsidR="001B75ED" w:rsidRPr="003D6D8B">
        <w:rPr>
          <w:rFonts w:ascii="Arial" w:hAnsi="Arial" w:cs="Arial"/>
          <w:sz w:val="22"/>
          <w:szCs w:val="22"/>
          <w:rPrChange w:id="461" w:author="Guo, Shicheng" w:date="2019-07-03T10:29:00Z">
            <w:rPr>
              <w:rFonts w:ascii="Times New Roman" w:hAnsi="Times New Roman" w:cs="Times New Roman"/>
            </w:rPr>
          </w:rPrChange>
        </w:rPr>
        <w:t>) than that in the KRAS- patients (AUC</w:t>
      </w:r>
      <w:ins w:id="462" w:author="Guo, Shicheng" w:date="2019-07-02T10:52:00Z">
        <w:r w:rsidR="00946949" w:rsidRPr="003D6D8B">
          <w:rPr>
            <w:rFonts w:ascii="Arial" w:hAnsi="Arial" w:cs="Arial"/>
            <w:sz w:val="22"/>
            <w:szCs w:val="22"/>
            <w:rPrChange w:id="463" w:author="Guo, Shicheng" w:date="2019-07-03T10:29:00Z">
              <w:rPr>
                <w:rFonts w:ascii="Arial" w:hAnsi="Arial" w:cs="Arial"/>
                <w:sz w:val="22"/>
                <w:szCs w:val="22"/>
              </w:rPr>
            </w:rPrChange>
          </w:rPr>
          <w:t>:</w:t>
        </w:r>
      </w:ins>
      <w:del w:id="464" w:author="Guo, Shicheng" w:date="2019-07-02T10:52:00Z">
        <w:r w:rsidR="001B75ED" w:rsidRPr="003D6D8B" w:rsidDel="00946949">
          <w:rPr>
            <w:rFonts w:ascii="Arial" w:hAnsi="Arial" w:cs="Arial"/>
            <w:sz w:val="22"/>
            <w:szCs w:val="22"/>
            <w:rPrChange w:id="465" w:author="Guo, Shicheng" w:date="2019-07-03T10:29:00Z">
              <w:rPr>
                <w:rFonts w:ascii="Times New Roman" w:hAnsi="Times New Roman" w:cs="Times New Roman"/>
              </w:rPr>
            </w:rPrChange>
          </w:rPr>
          <w:delText xml:space="preserve"> from</w:delText>
        </w:r>
      </w:del>
      <w:r w:rsidR="001B75ED" w:rsidRPr="003D6D8B">
        <w:rPr>
          <w:rFonts w:ascii="Arial" w:hAnsi="Arial" w:cs="Arial"/>
          <w:sz w:val="22"/>
          <w:szCs w:val="22"/>
          <w:rPrChange w:id="466" w:author="Guo, Shicheng" w:date="2019-07-03T10:29:00Z">
            <w:rPr>
              <w:rFonts w:ascii="Times New Roman" w:hAnsi="Times New Roman" w:cs="Times New Roman"/>
            </w:rPr>
          </w:rPrChange>
        </w:rPr>
        <w:t xml:space="preserve"> 0.74</w:t>
      </w:r>
      <w:ins w:id="467" w:author="Guo, Shicheng" w:date="2019-07-02T10:52:00Z">
        <w:r w:rsidR="00946949" w:rsidRPr="003D6D8B">
          <w:rPr>
            <w:rFonts w:ascii="Arial" w:hAnsi="Arial" w:cs="Arial"/>
            <w:sz w:val="22"/>
            <w:szCs w:val="22"/>
            <w:rPrChange w:id="468" w:author="Guo, Shicheng" w:date="2019-07-03T10:29:00Z">
              <w:rPr>
                <w:rFonts w:ascii="Arial" w:hAnsi="Arial" w:cs="Arial"/>
                <w:sz w:val="22"/>
                <w:szCs w:val="22"/>
              </w:rPr>
            </w:rPrChange>
          </w:rPr>
          <w:t>-</w:t>
        </w:r>
      </w:ins>
      <w:del w:id="469" w:author="Guo, Shicheng" w:date="2019-07-02T10:52:00Z">
        <w:r w:rsidR="001B75ED" w:rsidRPr="003D6D8B" w:rsidDel="00946949">
          <w:rPr>
            <w:rFonts w:ascii="Arial" w:hAnsi="Arial" w:cs="Arial"/>
            <w:sz w:val="22"/>
            <w:szCs w:val="22"/>
            <w:rPrChange w:id="470" w:author="Guo, Shicheng" w:date="2019-07-03T10:29:00Z">
              <w:rPr>
                <w:rFonts w:ascii="Times New Roman" w:hAnsi="Times New Roman" w:cs="Times New Roman"/>
              </w:rPr>
            </w:rPrChange>
          </w:rPr>
          <w:delText xml:space="preserve"> to </w:delText>
        </w:r>
      </w:del>
      <w:r w:rsidR="001B75ED" w:rsidRPr="003D6D8B">
        <w:rPr>
          <w:rFonts w:ascii="Arial" w:hAnsi="Arial" w:cs="Arial"/>
          <w:sz w:val="22"/>
          <w:szCs w:val="22"/>
          <w:rPrChange w:id="471" w:author="Guo, Shicheng" w:date="2019-07-03T10:29:00Z">
            <w:rPr>
              <w:rFonts w:ascii="Times New Roman" w:hAnsi="Times New Roman" w:cs="Times New Roman"/>
            </w:rPr>
          </w:rPrChange>
        </w:rPr>
        <w:t xml:space="preserve">0.86). </w:t>
      </w:r>
      <w:del w:id="472" w:author="Guo, Shicheng" w:date="2019-07-02T10:52:00Z">
        <w:r w:rsidR="001B75ED" w:rsidRPr="003D6D8B" w:rsidDel="00946949">
          <w:rPr>
            <w:rFonts w:ascii="Arial" w:hAnsi="Arial" w:cs="Arial"/>
            <w:sz w:val="22"/>
            <w:szCs w:val="22"/>
            <w:rPrChange w:id="473" w:author="Guo, Shicheng" w:date="2019-07-03T10:29:00Z">
              <w:rPr>
                <w:rFonts w:ascii="Times New Roman" w:hAnsi="Times New Roman" w:cs="Times New Roman"/>
              </w:rPr>
            </w:rPrChange>
          </w:rPr>
          <w:delText xml:space="preserve">To further verify, another independent cohort including 114 CRC patients were recruited and showed a similar result. </w:delText>
        </w:r>
      </w:del>
    </w:p>
    <w:p w:rsidR="00B32220" w:rsidRPr="003D6D8B" w:rsidRDefault="00B32220">
      <w:pPr>
        <w:rPr>
          <w:rFonts w:ascii="Arial" w:hAnsi="Arial" w:cs="Arial"/>
          <w:sz w:val="22"/>
          <w:szCs w:val="22"/>
          <w:rPrChange w:id="474" w:author="Guo, Shicheng" w:date="2019-07-03T10:29:00Z">
            <w:rPr>
              <w:rFonts w:ascii="Times New Roman" w:hAnsi="Times New Roman" w:cs="Times New Roman"/>
            </w:rPr>
          </w:rPrChange>
        </w:rPr>
      </w:pPr>
      <w:r w:rsidRPr="003D6D8B">
        <w:rPr>
          <w:rFonts w:ascii="Arial" w:hAnsi="Arial" w:cs="Arial"/>
          <w:b/>
          <w:sz w:val="22"/>
          <w:szCs w:val="22"/>
          <w:rPrChange w:id="475" w:author="Guo, Shicheng" w:date="2019-07-03T10:29:00Z">
            <w:rPr>
              <w:rFonts w:ascii="Times New Roman" w:hAnsi="Times New Roman" w:cs="Times New Roman"/>
              <w:b/>
            </w:rPr>
          </w:rPrChange>
        </w:rPr>
        <w:t>Conclusions</w:t>
      </w:r>
      <w:r w:rsidRPr="003D6D8B">
        <w:rPr>
          <w:rFonts w:ascii="Arial" w:hAnsi="Arial" w:cs="Arial"/>
          <w:sz w:val="22"/>
          <w:szCs w:val="22"/>
          <w:rPrChange w:id="476" w:author="Guo, Shicheng" w:date="2019-07-03T10:29:00Z">
            <w:rPr>
              <w:rFonts w:ascii="Times New Roman" w:hAnsi="Times New Roman" w:cs="Times New Roman"/>
            </w:rPr>
          </w:rPrChange>
        </w:rPr>
        <w:t xml:space="preserve">: </w:t>
      </w:r>
      <w:r w:rsidR="001B75ED" w:rsidRPr="003D6D8B">
        <w:rPr>
          <w:rFonts w:ascii="Arial" w:hAnsi="Arial" w:cs="Arial"/>
          <w:sz w:val="22"/>
          <w:szCs w:val="22"/>
          <w:rPrChange w:id="477" w:author="Guo, Shicheng" w:date="2019-07-03T10:29:00Z">
            <w:rPr>
              <w:rFonts w:ascii="Times New Roman" w:hAnsi="Times New Roman" w:cs="Times New Roman"/>
            </w:rPr>
          </w:rPrChange>
        </w:rPr>
        <w:t xml:space="preserve">Methylation profiles of the five genes from zinc finger family could be ideal biomarkers for CRC early diagnosis, especially for the CRC patients with KRAS mutations. </w:t>
      </w:r>
    </w:p>
    <w:p w:rsidR="003D15F5" w:rsidRPr="003D6D8B" w:rsidRDefault="003D15F5">
      <w:pPr>
        <w:rPr>
          <w:rFonts w:ascii="Arial" w:hAnsi="Arial" w:cs="Arial"/>
          <w:sz w:val="22"/>
          <w:szCs w:val="22"/>
          <w:rPrChange w:id="478" w:author="Guo, Shicheng" w:date="2019-07-03T10:29:00Z">
            <w:rPr>
              <w:rFonts w:ascii="Times New Roman" w:hAnsi="Times New Roman" w:cs="Times New Roman"/>
            </w:rPr>
          </w:rPrChange>
        </w:rPr>
      </w:pPr>
    </w:p>
    <w:p w:rsidR="00B32220" w:rsidRPr="003D6D8B" w:rsidRDefault="00B32220">
      <w:pPr>
        <w:rPr>
          <w:rFonts w:ascii="Arial" w:hAnsi="Arial" w:cs="Arial"/>
          <w:sz w:val="22"/>
          <w:szCs w:val="22"/>
          <w:rPrChange w:id="479" w:author="Guo, Shicheng" w:date="2019-07-03T10:29:00Z">
            <w:rPr>
              <w:rFonts w:ascii="Times New Roman" w:hAnsi="Times New Roman" w:cs="Times New Roman"/>
            </w:rPr>
          </w:rPrChange>
        </w:rPr>
      </w:pPr>
      <w:bookmarkStart w:id="480" w:name="_GoBack"/>
      <w:r w:rsidRPr="003D6D8B">
        <w:rPr>
          <w:rFonts w:ascii="Arial" w:hAnsi="Arial" w:cs="Arial"/>
          <w:b/>
          <w:sz w:val="22"/>
          <w:szCs w:val="22"/>
          <w:rPrChange w:id="481" w:author="Guo, Shicheng" w:date="2019-07-03T10:29:00Z">
            <w:rPr>
              <w:rFonts w:ascii="Times New Roman" w:hAnsi="Times New Roman" w:cs="Times New Roman"/>
              <w:b/>
            </w:rPr>
          </w:rPrChange>
        </w:rPr>
        <w:t>Keywords</w:t>
      </w:r>
      <w:r w:rsidRPr="003D6D8B">
        <w:rPr>
          <w:rFonts w:ascii="Arial" w:hAnsi="Arial" w:cs="Arial"/>
          <w:sz w:val="22"/>
          <w:szCs w:val="22"/>
          <w:rPrChange w:id="482" w:author="Guo, Shicheng" w:date="2019-07-03T10:29:00Z">
            <w:rPr>
              <w:rFonts w:ascii="Times New Roman" w:hAnsi="Times New Roman" w:cs="Times New Roman"/>
            </w:rPr>
          </w:rPrChange>
        </w:rPr>
        <w:t xml:space="preserve">: </w:t>
      </w:r>
      <w:r w:rsidR="001B75ED" w:rsidRPr="003D6D8B">
        <w:rPr>
          <w:rFonts w:ascii="Arial" w:hAnsi="Arial" w:cs="Arial"/>
          <w:sz w:val="22"/>
          <w:szCs w:val="22"/>
          <w:rPrChange w:id="483" w:author="Guo, Shicheng" w:date="2019-07-03T10:29:00Z">
            <w:rPr>
              <w:rFonts w:ascii="Times New Roman" w:hAnsi="Times New Roman" w:cs="Times New Roman"/>
            </w:rPr>
          </w:rPrChange>
        </w:rPr>
        <w:t xml:space="preserve">Colorectal cancer, DNA methylation, Zinc Finger Family, KRAS, Diagnosis </w:t>
      </w:r>
    </w:p>
    <w:bookmarkEnd w:id="480"/>
    <w:p w:rsidR="000B1465" w:rsidRPr="003D6D8B" w:rsidRDefault="000B1465">
      <w:pPr>
        <w:rPr>
          <w:rFonts w:ascii="Arial" w:hAnsi="Arial" w:cs="Arial"/>
          <w:sz w:val="22"/>
          <w:szCs w:val="22"/>
          <w:rPrChange w:id="484" w:author="Guo, Shicheng" w:date="2019-07-03T10:29:00Z">
            <w:rPr>
              <w:rFonts w:ascii="Times New Roman" w:hAnsi="Times New Roman" w:cs="Times New Roman"/>
            </w:rPr>
          </w:rPrChange>
        </w:rPr>
      </w:pPr>
    </w:p>
    <w:p w:rsidR="000B1465" w:rsidRPr="003D6D8B" w:rsidRDefault="000B1465">
      <w:pPr>
        <w:rPr>
          <w:rFonts w:ascii="Arial" w:hAnsi="Arial" w:cs="Arial"/>
          <w:sz w:val="22"/>
          <w:szCs w:val="22"/>
          <w:rPrChange w:id="485" w:author="Guo, Shicheng" w:date="2019-07-03T10:29:00Z">
            <w:rPr>
              <w:rFonts w:ascii="Times New Roman" w:hAnsi="Times New Roman" w:cs="Times New Roman"/>
            </w:rPr>
          </w:rPrChange>
        </w:rPr>
      </w:pPr>
    </w:p>
    <w:p w:rsidR="003D15F5" w:rsidRPr="003D6D8B" w:rsidRDefault="003D15F5">
      <w:pPr>
        <w:rPr>
          <w:rFonts w:ascii="Arial" w:hAnsi="Arial" w:cs="Arial"/>
          <w:b/>
          <w:sz w:val="22"/>
          <w:szCs w:val="22"/>
          <w:rPrChange w:id="486" w:author="Guo, Shicheng" w:date="2019-07-03T10:29:00Z">
            <w:rPr>
              <w:rFonts w:ascii="Times New Roman" w:hAnsi="Times New Roman" w:cs="Times New Roman"/>
              <w:b/>
            </w:rPr>
          </w:rPrChange>
        </w:rPr>
      </w:pPr>
      <w:r w:rsidRPr="003D6D8B">
        <w:rPr>
          <w:rFonts w:ascii="Arial" w:hAnsi="Arial" w:cs="Arial"/>
          <w:b/>
          <w:sz w:val="22"/>
          <w:szCs w:val="22"/>
          <w:rPrChange w:id="487" w:author="Guo, Shicheng" w:date="2019-07-03T10:29:00Z">
            <w:rPr>
              <w:rFonts w:ascii="Times New Roman" w:hAnsi="Times New Roman" w:cs="Times New Roman"/>
              <w:b/>
            </w:rPr>
          </w:rPrChange>
        </w:rPr>
        <w:t>Introduction</w:t>
      </w:r>
    </w:p>
    <w:p w:rsidR="00DE5459" w:rsidRPr="003D6D8B" w:rsidDel="00195AAB" w:rsidRDefault="003D15F5">
      <w:pPr>
        <w:rPr>
          <w:del w:id="488" w:author="Guo, Shicheng" w:date="2019-07-02T11:33:00Z"/>
          <w:rFonts w:ascii="Arial" w:hAnsi="Arial" w:cs="Arial"/>
          <w:sz w:val="22"/>
          <w:szCs w:val="22"/>
          <w:rPrChange w:id="489" w:author="Guo, Shicheng" w:date="2019-07-03T10:29:00Z">
            <w:rPr>
              <w:del w:id="490" w:author="Guo, Shicheng" w:date="2019-07-02T11:33:00Z"/>
              <w:rFonts w:ascii="Times New Roman" w:hAnsi="Times New Roman" w:cs="Times New Roman"/>
            </w:rPr>
          </w:rPrChange>
        </w:rPr>
      </w:pPr>
      <w:r w:rsidRPr="003D6D8B">
        <w:rPr>
          <w:rFonts w:ascii="Arial" w:hAnsi="Arial" w:cs="Arial"/>
          <w:sz w:val="22"/>
          <w:szCs w:val="22"/>
          <w:rPrChange w:id="491" w:author="Guo, Shicheng" w:date="2019-07-03T10:29:00Z">
            <w:rPr>
              <w:rFonts w:ascii="Times New Roman" w:hAnsi="Times New Roman" w:cs="Times New Roman"/>
            </w:rPr>
          </w:rPrChange>
        </w:rPr>
        <w:t xml:space="preserve">Colorectal cancer </w:t>
      </w:r>
      <w:r w:rsidR="00DE5459" w:rsidRPr="003D6D8B">
        <w:rPr>
          <w:rFonts w:ascii="Arial" w:hAnsi="Arial" w:cs="Arial"/>
          <w:sz w:val="22"/>
          <w:szCs w:val="22"/>
          <w:rPrChange w:id="492" w:author="Guo, Shicheng" w:date="2019-07-03T10:29:00Z">
            <w:rPr>
              <w:rFonts w:ascii="Times New Roman" w:hAnsi="Times New Roman" w:cs="Times New Roman"/>
            </w:rPr>
          </w:rPrChange>
        </w:rPr>
        <w:t xml:space="preserve">(CRC) </w:t>
      </w:r>
      <w:r w:rsidRPr="003D6D8B">
        <w:rPr>
          <w:rFonts w:ascii="Arial" w:hAnsi="Arial" w:cs="Arial"/>
          <w:sz w:val="22"/>
          <w:szCs w:val="22"/>
          <w:rPrChange w:id="493" w:author="Guo, Shicheng" w:date="2019-07-03T10:29:00Z">
            <w:rPr>
              <w:rFonts w:ascii="Times New Roman" w:hAnsi="Times New Roman" w:cs="Times New Roman"/>
            </w:rPr>
          </w:rPrChange>
        </w:rPr>
        <w:t xml:space="preserve">is the third most prevalent cancer and </w:t>
      </w:r>
      <w:r w:rsidR="00DE5459" w:rsidRPr="003D6D8B">
        <w:rPr>
          <w:rFonts w:ascii="Arial" w:hAnsi="Arial" w:cs="Arial"/>
          <w:sz w:val="22"/>
          <w:szCs w:val="22"/>
          <w:rPrChange w:id="494" w:author="Guo, Shicheng" w:date="2019-07-03T10:29:00Z">
            <w:rPr>
              <w:rFonts w:ascii="Times New Roman" w:hAnsi="Times New Roman" w:cs="Times New Roman"/>
            </w:rPr>
          </w:rPrChange>
        </w:rPr>
        <w:t xml:space="preserve">accounts for </w:t>
      </w:r>
      <w:del w:id="495" w:author="丁伟峰" w:date="2019-07-03T10:16:00Z">
        <w:r w:rsidR="00DE5459" w:rsidRPr="003D6D8B" w:rsidDel="00FB12B8">
          <w:rPr>
            <w:rFonts w:ascii="Arial" w:hAnsi="Arial" w:cs="Arial"/>
            <w:sz w:val="22"/>
            <w:szCs w:val="22"/>
            <w:highlight w:val="yellow"/>
            <w:rPrChange w:id="496" w:author="Guo, Shicheng" w:date="2019-07-03T10:29:00Z">
              <w:rPr>
                <w:rFonts w:ascii="Times New Roman" w:hAnsi="Times New Roman" w:cs="Times New Roman"/>
                <w:highlight w:val="yellow"/>
              </w:rPr>
            </w:rPrChange>
          </w:rPr>
          <w:delText>xx</w:delText>
        </w:r>
      </w:del>
      <w:ins w:id="497" w:author="丁伟峰" w:date="2019-07-03T10:16:00Z">
        <w:r w:rsidR="00FB12B8" w:rsidRPr="003D6D8B">
          <w:rPr>
            <w:rFonts w:ascii="Arial" w:hAnsi="Arial" w:cs="Arial"/>
            <w:sz w:val="22"/>
            <w:szCs w:val="22"/>
            <w:highlight w:val="yellow"/>
            <w:rPrChange w:id="498" w:author="Guo, Shicheng" w:date="2019-07-03T10:29:00Z">
              <w:rPr>
                <w:rFonts w:ascii="Arial" w:hAnsi="Arial" w:cs="Arial"/>
                <w:sz w:val="22"/>
                <w:szCs w:val="22"/>
                <w:highlight w:val="yellow"/>
              </w:rPr>
            </w:rPrChange>
          </w:rPr>
          <w:t xml:space="preserve">10 </w:t>
        </w:r>
      </w:ins>
      <w:r w:rsidR="00DE5459" w:rsidRPr="003D6D8B">
        <w:rPr>
          <w:rFonts w:ascii="Arial" w:hAnsi="Arial" w:cs="Arial"/>
          <w:sz w:val="22"/>
          <w:szCs w:val="22"/>
          <w:highlight w:val="yellow"/>
          <w:rPrChange w:id="499" w:author="Guo, Shicheng" w:date="2019-07-03T10:29:00Z">
            <w:rPr>
              <w:rFonts w:ascii="Times New Roman" w:hAnsi="Times New Roman" w:cs="Times New Roman"/>
              <w:highlight w:val="yellow"/>
            </w:rPr>
          </w:rPrChange>
        </w:rPr>
        <w:t>%</w:t>
      </w:r>
      <w:r w:rsidR="00DE5459" w:rsidRPr="003D6D8B">
        <w:rPr>
          <w:rFonts w:ascii="Arial" w:hAnsi="Arial" w:cs="Arial"/>
          <w:sz w:val="22"/>
          <w:szCs w:val="22"/>
          <w:rPrChange w:id="500" w:author="Guo, Shicheng" w:date="2019-07-03T10:29:00Z">
            <w:rPr>
              <w:rFonts w:ascii="Times New Roman" w:hAnsi="Times New Roman" w:cs="Times New Roman"/>
            </w:rPr>
          </w:rPrChange>
        </w:rPr>
        <w:t xml:space="preserve"> of the cancer deaths all over the world</w:t>
      </w:r>
      <w:ins w:id="501" w:author="丁伟峰" w:date="2019-07-03T10:17:00Z">
        <w:r w:rsidR="00FB12B8" w:rsidRPr="003D6D8B">
          <w:rPr>
            <w:rFonts w:ascii="Arial" w:hAnsi="Arial" w:cs="Arial"/>
            <w:sz w:val="22"/>
            <w:szCs w:val="22"/>
            <w:rPrChange w:id="502" w:author="Guo, Shicheng" w:date="2019-07-03T10:29:00Z">
              <w:rPr>
                <w:rFonts w:ascii="Arial" w:hAnsi="Arial" w:cs="Arial"/>
                <w:sz w:val="22"/>
                <w:szCs w:val="22"/>
              </w:rPr>
            </w:rPrChange>
          </w:rPr>
          <w:t xml:space="preserve"> </w:t>
        </w:r>
      </w:ins>
      <w:ins w:id="503" w:author="丁伟峰" w:date="2019-07-03T15:14:00Z">
        <w:r w:rsidR="000548E3" w:rsidRPr="003D6D8B">
          <w:rPr>
            <w:rFonts w:ascii="Arial" w:hAnsi="Arial" w:cs="Arial"/>
            <w:sz w:val="22"/>
            <w:szCs w:val="22"/>
            <w:rPrChange w:id="504" w:author="Guo, Shicheng" w:date="2019-07-03T10:29:00Z">
              <w:rPr>
                <w:rFonts w:ascii="Arial" w:hAnsi="Arial" w:cs="Arial"/>
                <w:sz w:val="22"/>
                <w:szCs w:val="22"/>
              </w:rPr>
            </w:rPrChange>
          </w:rPr>
          <w:t>[</w:t>
        </w:r>
      </w:ins>
      <w:ins w:id="505" w:author="丁伟峰" w:date="2019-07-03T15:15:00Z">
        <w:r w:rsidR="000548E3" w:rsidRPr="003D6D8B">
          <w:rPr>
            <w:rFonts w:ascii="Arial" w:hAnsi="Arial" w:cs="Arial"/>
            <w:sz w:val="22"/>
            <w:szCs w:val="22"/>
            <w:rPrChange w:id="506" w:author="Guo, Shicheng" w:date="2019-07-03T10:29:00Z">
              <w:rPr>
                <w:rFonts w:ascii="Arial" w:hAnsi="Arial" w:cs="Arial"/>
                <w:sz w:val="22"/>
                <w:szCs w:val="22"/>
              </w:rPr>
            </w:rPrChange>
          </w:rPr>
          <w:t>ref1</w:t>
        </w:r>
      </w:ins>
      <w:ins w:id="507" w:author="丁伟峰" w:date="2019-07-03T15:14:00Z">
        <w:r w:rsidR="000548E3" w:rsidRPr="003D6D8B">
          <w:rPr>
            <w:rFonts w:ascii="Arial" w:hAnsi="Arial" w:cs="Arial"/>
            <w:sz w:val="22"/>
            <w:szCs w:val="22"/>
            <w:rPrChange w:id="508" w:author="Guo, Shicheng" w:date="2019-07-03T10:29:00Z">
              <w:rPr>
                <w:rFonts w:ascii="Arial" w:hAnsi="Arial" w:cs="Arial"/>
                <w:sz w:val="22"/>
                <w:szCs w:val="22"/>
              </w:rPr>
            </w:rPrChange>
          </w:rPr>
          <w:t>]</w:t>
        </w:r>
      </w:ins>
      <w:del w:id="509" w:author="丁伟峰" w:date="2019-07-03T15:14:00Z">
        <w:r w:rsidR="000548E3" w:rsidRPr="003D6D8B" w:rsidDel="000548E3">
          <w:rPr>
            <w:rFonts w:ascii="Arial" w:hAnsi="Arial" w:cs="Arial"/>
            <w:sz w:val="22"/>
            <w:szCs w:val="22"/>
            <w:rPrChange w:id="510" w:author="Guo, Shicheng" w:date="2019-07-03T10:29:00Z">
              <w:rPr>
                <w:rFonts w:ascii="Arial" w:hAnsi="Arial" w:cs="Arial"/>
                <w:sz w:val="22"/>
                <w:szCs w:val="22"/>
              </w:rPr>
            </w:rPrChange>
          </w:rPr>
          <w:delText>{Siegel, 2019 #26013}</w:delText>
        </w:r>
        <w:r w:rsidR="00DE5459" w:rsidRPr="003D6D8B" w:rsidDel="000548E3">
          <w:rPr>
            <w:rFonts w:ascii="Arial" w:hAnsi="Arial" w:cs="Arial"/>
            <w:sz w:val="22"/>
            <w:szCs w:val="22"/>
            <w:rPrChange w:id="511" w:author="Guo, Shicheng" w:date="2019-07-03T10:29:00Z">
              <w:rPr>
                <w:rFonts w:ascii="Times New Roman" w:hAnsi="Times New Roman" w:cs="Times New Roman"/>
              </w:rPr>
            </w:rPrChange>
          </w:rPr>
          <w:delText xml:space="preserve">. </w:delText>
        </w:r>
      </w:del>
      <w:r w:rsidR="00DE5459" w:rsidRPr="003D6D8B">
        <w:rPr>
          <w:rFonts w:ascii="Arial" w:hAnsi="Arial" w:cs="Arial"/>
          <w:sz w:val="22"/>
          <w:szCs w:val="22"/>
          <w:rPrChange w:id="512" w:author="Guo, Shicheng" w:date="2019-07-03T10:29:00Z">
            <w:rPr>
              <w:rFonts w:ascii="Times New Roman" w:hAnsi="Times New Roman" w:cs="Times New Roman"/>
            </w:rPr>
          </w:rPrChange>
        </w:rPr>
        <w:t xml:space="preserve">Previous studies have found that the accumulations of both genetic and epigenetic alterations lead to the carcinogenesis of CRC. </w:t>
      </w:r>
      <w:del w:id="513" w:author="丁伟峰" w:date="2019-07-03T10:28:00Z">
        <w:r w:rsidR="00DE5459" w:rsidRPr="003D6D8B" w:rsidDel="00386B9F">
          <w:rPr>
            <w:rFonts w:ascii="Arial" w:hAnsi="Arial" w:cs="Arial"/>
            <w:sz w:val="22"/>
            <w:szCs w:val="22"/>
            <w:rPrChange w:id="514" w:author="Guo, Shicheng" w:date="2019-07-03T10:29:00Z">
              <w:rPr>
                <w:rFonts w:ascii="Times New Roman" w:hAnsi="Times New Roman" w:cs="Times New Roman"/>
              </w:rPr>
            </w:rPrChange>
          </w:rPr>
          <w:delText xml:space="preserve">As reported by </w:delText>
        </w:r>
        <w:r w:rsidR="00DE5459" w:rsidRPr="003D6D8B" w:rsidDel="00386B9F">
          <w:rPr>
            <w:rFonts w:ascii="Arial" w:hAnsi="Arial" w:cs="Arial"/>
            <w:sz w:val="22"/>
            <w:szCs w:val="22"/>
            <w:highlight w:val="yellow"/>
            <w:rPrChange w:id="515" w:author="Guo, Shicheng" w:date="2019-07-03T10:29:00Z">
              <w:rPr>
                <w:rFonts w:ascii="Times New Roman" w:hAnsi="Times New Roman" w:cs="Times New Roman"/>
                <w:highlight w:val="yellow"/>
              </w:rPr>
            </w:rPrChange>
          </w:rPr>
          <w:delText>xx</w:delText>
        </w:r>
        <w:r w:rsidR="00DE5459" w:rsidRPr="003D6D8B" w:rsidDel="00386B9F">
          <w:rPr>
            <w:rFonts w:ascii="Arial" w:hAnsi="Arial" w:cs="Arial"/>
            <w:sz w:val="22"/>
            <w:szCs w:val="22"/>
            <w:rPrChange w:id="516" w:author="Guo, Shicheng" w:date="2019-07-03T10:29:00Z">
              <w:rPr>
                <w:rFonts w:ascii="Times New Roman" w:hAnsi="Times New Roman" w:cs="Times New Roman"/>
              </w:rPr>
            </w:rPrChange>
          </w:rPr>
          <w:delText xml:space="preserve"> et al, </w:delText>
        </w:r>
      </w:del>
      <w:ins w:id="517" w:author="丁伟峰" w:date="2019-07-03T10:28:00Z">
        <w:r w:rsidR="00386B9F" w:rsidRPr="003D6D8B">
          <w:rPr>
            <w:rFonts w:ascii="Arial" w:hAnsi="Arial" w:cs="Arial"/>
            <w:sz w:val="22"/>
            <w:szCs w:val="22"/>
            <w:rPrChange w:id="518" w:author="Guo, Shicheng" w:date="2019-07-03T10:29:00Z">
              <w:rPr>
                <w:rFonts w:ascii="Arial" w:hAnsi="Arial" w:cs="Arial"/>
                <w:sz w:val="22"/>
                <w:szCs w:val="22"/>
              </w:rPr>
            </w:rPrChange>
          </w:rPr>
          <w:t>T</w:t>
        </w:r>
      </w:ins>
      <w:del w:id="519" w:author="丁伟峰" w:date="2019-07-03T10:28:00Z">
        <w:r w:rsidR="00DE5459" w:rsidRPr="003D6D8B" w:rsidDel="00386B9F">
          <w:rPr>
            <w:rFonts w:ascii="Arial" w:hAnsi="Arial" w:cs="Arial"/>
            <w:sz w:val="22"/>
            <w:szCs w:val="22"/>
            <w:rPrChange w:id="520" w:author="Guo, Shicheng" w:date="2019-07-03T10:29:00Z">
              <w:rPr>
                <w:rFonts w:ascii="Times New Roman" w:hAnsi="Times New Roman" w:cs="Times New Roman"/>
              </w:rPr>
            </w:rPrChange>
          </w:rPr>
          <w:delText>t</w:delText>
        </w:r>
      </w:del>
      <w:r w:rsidR="00DE5459" w:rsidRPr="003D6D8B">
        <w:rPr>
          <w:rFonts w:ascii="Arial" w:hAnsi="Arial" w:cs="Arial"/>
          <w:sz w:val="22"/>
          <w:szCs w:val="22"/>
          <w:rPrChange w:id="521" w:author="Guo, Shicheng" w:date="2019-07-03T10:29:00Z">
            <w:rPr>
              <w:rFonts w:ascii="Times New Roman" w:hAnsi="Times New Roman" w:cs="Times New Roman"/>
            </w:rPr>
          </w:rPrChange>
        </w:rPr>
        <w:t xml:space="preserve">he mutation of </w:t>
      </w:r>
      <w:del w:id="522" w:author="丁伟峰" w:date="2019-07-03T10:10:00Z">
        <w:r w:rsidR="00DE5459" w:rsidRPr="003D6D8B" w:rsidDel="00FB12B8">
          <w:rPr>
            <w:rFonts w:ascii="Arial" w:hAnsi="Arial" w:cs="Arial"/>
            <w:sz w:val="22"/>
            <w:szCs w:val="22"/>
            <w:highlight w:val="yellow"/>
            <w:rPrChange w:id="523" w:author="Guo, Shicheng" w:date="2019-07-03T10:29:00Z">
              <w:rPr>
                <w:rFonts w:ascii="Times New Roman" w:hAnsi="Times New Roman" w:cs="Times New Roman"/>
                <w:highlight w:val="yellow"/>
              </w:rPr>
            </w:rPrChange>
          </w:rPr>
          <w:delText>xx</w:delText>
        </w:r>
      </w:del>
      <w:ins w:id="524" w:author="丁伟峰" w:date="2019-07-03T10:10:00Z">
        <w:r w:rsidR="00FB12B8" w:rsidRPr="003D6D8B">
          <w:rPr>
            <w:rFonts w:ascii="Arial" w:hAnsi="Arial" w:cs="Arial"/>
            <w:i/>
            <w:sz w:val="22"/>
            <w:szCs w:val="22"/>
            <w:highlight w:val="yellow"/>
            <w:rPrChange w:id="525" w:author="Guo, Shicheng" w:date="2019-07-03T10:29:00Z">
              <w:rPr>
                <w:rFonts w:ascii="Arial" w:hAnsi="Arial" w:cs="Arial"/>
                <w:sz w:val="22"/>
                <w:szCs w:val="22"/>
                <w:highlight w:val="yellow"/>
              </w:rPr>
            </w:rPrChange>
          </w:rPr>
          <w:t>APC</w:t>
        </w:r>
      </w:ins>
      <w:r w:rsidR="00DE5459" w:rsidRPr="003D6D8B">
        <w:rPr>
          <w:rFonts w:ascii="Arial" w:hAnsi="Arial" w:cs="Arial"/>
          <w:sz w:val="22"/>
          <w:szCs w:val="22"/>
          <w:highlight w:val="yellow"/>
          <w:rPrChange w:id="526" w:author="Guo, Shicheng" w:date="2019-07-03T10:29:00Z">
            <w:rPr>
              <w:rFonts w:ascii="Times New Roman" w:hAnsi="Times New Roman" w:cs="Times New Roman"/>
              <w:highlight w:val="yellow"/>
            </w:rPr>
          </w:rPrChange>
        </w:rPr>
        <w:t xml:space="preserve">, </w:t>
      </w:r>
      <w:del w:id="527" w:author="丁伟峰" w:date="2019-07-03T10:10:00Z">
        <w:r w:rsidR="00DE5459" w:rsidRPr="003D6D8B" w:rsidDel="00FB12B8">
          <w:rPr>
            <w:rFonts w:ascii="Arial" w:hAnsi="Arial" w:cs="Arial"/>
            <w:sz w:val="22"/>
            <w:szCs w:val="22"/>
            <w:highlight w:val="yellow"/>
            <w:rPrChange w:id="528" w:author="Guo, Shicheng" w:date="2019-07-03T10:29:00Z">
              <w:rPr>
                <w:rFonts w:ascii="Times New Roman" w:hAnsi="Times New Roman" w:cs="Times New Roman"/>
                <w:highlight w:val="yellow"/>
              </w:rPr>
            </w:rPrChange>
          </w:rPr>
          <w:delText xml:space="preserve">xx </w:delText>
        </w:r>
      </w:del>
      <w:ins w:id="529" w:author="丁伟峰" w:date="2019-07-03T10:10:00Z">
        <w:r w:rsidR="00FB12B8" w:rsidRPr="003D6D8B">
          <w:rPr>
            <w:rFonts w:ascii="Arial" w:hAnsi="Arial" w:cs="Arial"/>
            <w:i/>
            <w:sz w:val="22"/>
            <w:szCs w:val="22"/>
            <w:highlight w:val="yellow"/>
            <w:rPrChange w:id="530" w:author="Guo, Shicheng" w:date="2019-07-03T10:29:00Z">
              <w:rPr>
                <w:rFonts w:ascii="Arial" w:hAnsi="Arial" w:cs="Arial"/>
                <w:sz w:val="22"/>
                <w:szCs w:val="22"/>
                <w:highlight w:val="yellow"/>
              </w:rPr>
            </w:rPrChange>
          </w:rPr>
          <w:t>KRAS</w:t>
        </w:r>
      </w:ins>
      <w:ins w:id="531" w:author="丁伟峰" w:date="2019-07-03T10:24:00Z">
        <w:r w:rsidR="00272AE9" w:rsidRPr="003D6D8B">
          <w:rPr>
            <w:rFonts w:ascii="Arial" w:hAnsi="Arial" w:cs="Arial"/>
            <w:i/>
            <w:sz w:val="22"/>
            <w:szCs w:val="22"/>
            <w:highlight w:val="yellow"/>
            <w:rPrChange w:id="532" w:author="Guo, Shicheng" w:date="2019-07-03T10:29:00Z">
              <w:rPr>
                <w:rFonts w:ascii="Arial" w:hAnsi="Arial" w:cs="Arial"/>
                <w:i/>
                <w:sz w:val="22"/>
                <w:szCs w:val="22"/>
                <w:highlight w:val="yellow"/>
              </w:rPr>
            </w:rPrChange>
          </w:rPr>
          <w:t>, TP53</w:t>
        </w:r>
      </w:ins>
      <w:ins w:id="533" w:author="丁伟峰" w:date="2019-07-03T10:10:00Z">
        <w:r w:rsidR="00FB12B8" w:rsidRPr="003D6D8B">
          <w:rPr>
            <w:rFonts w:ascii="Arial" w:hAnsi="Arial" w:cs="Arial"/>
            <w:sz w:val="22"/>
            <w:szCs w:val="22"/>
            <w:highlight w:val="yellow"/>
            <w:rPrChange w:id="534" w:author="Guo, Shicheng" w:date="2019-07-03T10:29:00Z">
              <w:rPr>
                <w:rFonts w:ascii="Times New Roman" w:hAnsi="Times New Roman" w:cs="Times New Roman"/>
                <w:highlight w:val="yellow"/>
              </w:rPr>
            </w:rPrChange>
          </w:rPr>
          <w:t xml:space="preserve"> </w:t>
        </w:r>
      </w:ins>
      <w:r w:rsidR="00DE5459" w:rsidRPr="003D6D8B">
        <w:rPr>
          <w:rFonts w:ascii="Arial" w:hAnsi="Arial" w:cs="Arial"/>
          <w:sz w:val="22"/>
          <w:szCs w:val="22"/>
          <w:highlight w:val="yellow"/>
          <w:rPrChange w:id="535" w:author="Guo, Shicheng" w:date="2019-07-03T10:29:00Z">
            <w:rPr>
              <w:rFonts w:ascii="Times New Roman" w:hAnsi="Times New Roman" w:cs="Times New Roman"/>
              <w:highlight w:val="yellow"/>
            </w:rPr>
          </w:rPrChange>
        </w:rPr>
        <w:t xml:space="preserve">and </w:t>
      </w:r>
      <w:del w:id="536" w:author="丁伟峰" w:date="2019-07-03T10:24:00Z">
        <w:r w:rsidR="00DE5459" w:rsidRPr="003D6D8B" w:rsidDel="00272AE9">
          <w:rPr>
            <w:rFonts w:ascii="Arial" w:hAnsi="Arial" w:cs="Arial"/>
            <w:sz w:val="22"/>
            <w:szCs w:val="22"/>
            <w:highlight w:val="yellow"/>
            <w:rPrChange w:id="537" w:author="Guo, Shicheng" w:date="2019-07-03T10:29:00Z">
              <w:rPr>
                <w:rFonts w:ascii="Times New Roman" w:hAnsi="Times New Roman" w:cs="Times New Roman"/>
                <w:highlight w:val="yellow"/>
              </w:rPr>
            </w:rPrChange>
          </w:rPr>
          <w:delText xml:space="preserve">xx </w:delText>
        </w:r>
      </w:del>
      <w:ins w:id="538" w:author="丁伟峰" w:date="2019-07-03T10:24:00Z">
        <w:r w:rsidR="00272AE9" w:rsidRPr="003D6D8B">
          <w:rPr>
            <w:rFonts w:ascii="Arial" w:hAnsi="Arial" w:cs="Arial"/>
            <w:i/>
            <w:sz w:val="22"/>
            <w:szCs w:val="22"/>
            <w:highlight w:val="yellow"/>
            <w:rPrChange w:id="539" w:author="Guo, Shicheng" w:date="2019-07-03T10:29:00Z">
              <w:rPr>
                <w:rFonts w:ascii="Arial" w:hAnsi="Arial" w:cs="Arial"/>
                <w:sz w:val="22"/>
                <w:szCs w:val="22"/>
                <w:highlight w:val="yellow"/>
              </w:rPr>
            </w:rPrChange>
          </w:rPr>
          <w:t>PIK3CA</w:t>
        </w:r>
        <w:r w:rsidR="00272AE9" w:rsidRPr="003D6D8B">
          <w:rPr>
            <w:rFonts w:ascii="Arial" w:hAnsi="Arial" w:cs="Arial"/>
            <w:sz w:val="22"/>
            <w:szCs w:val="22"/>
            <w:highlight w:val="yellow"/>
            <w:rPrChange w:id="540" w:author="Guo, Shicheng" w:date="2019-07-03T10:29:00Z">
              <w:rPr>
                <w:rFonts w:ascii="Times New Roman" w:hAnsi="Times New Roman" w:cs="Times New Roman"/>
                <w:highlight w:val="yellow"/>
              </w:rPr>
            </w:rPrChange>
          </w:rPr>
          <w:t xml:space="preserve"> </w:t>
        </w:r>
      </w:ins>
      <w:r w:rsidR="00DE5459" w:rsidRPr="003D6D8B">
        <w:rPr>
          <w:rFonts w:ascii="Arial" w:hAnsi="Arial" w:cs="Arial"/>
          <w:sz w:val="22"/>
          <w:szCs w:val="22"/>
          <w:highlight w:val="yellow"/>
          <w:rPrChange w:id="541" w:author="Guo, Shicheng" w:date="2019-07-03T10:29:00Z">
            <w:rPr>
              <w:rFonts w:ascii="Times New Roman" w:hAnsi="Times New Roman" w:cs="Times New Roman"/>
              <w:highlight w:val="yellow"/>
            </w:rPr>
          </w:rPrChange>
        </w:rPr>
        <w:t>genes</w:t>
      </w:r>
      <w:r w:rsidR="00DE5459" w:rsidRPr="003D6D8B">
        <w:rPr>
          <w:rFonts w:ascii="Arial" w:hAnsi="Arial" w:cs="Arial"/>
          <w:sz w:val="22"/>
          <w:szCs w:val="22"/>
          <w:rPrChange w:id="542" w:author="Guo, Shicheng" w:date="2019-07-03T10:29:00Z">
            <w:rPr>
              <w:rFonts w:ascii="Times New Roman" w:hAnsi="Times New Roman" w:cs="Times New Roman"/>
            </w:rPr>
          </w:rPrChange>
        </w:rPr>
        <w:t xml:space="preserve"> are the key events in </w:t>
      </w:r>
      <w:r w:rsidR="009B514C" w:rsidRPr="003D6D8B">
        <w:rPr>
          <w:rFonts w:ascii="Arial" w:hAnsi="Arial" w:cs="Arial"/>
          <w:sz w:val="22"/>
          <w:szCs w:val="22"/>
          <w:rPrChange w:id="543" w:author="Guo, Shicheng" w:date="2019-07-03T10:29:00Z">
            <w:rPr>
              <w:rFonts w:ascii="Times New Roman" w:hAnsi="Times New Roman" w:cs="Times New Roman"/>
            </w:rPr>
          </w:rPrChange>
        </w:rPr>
        <w:t>CRC and the distribution of these mutations differed in different populations</w:t>
      </w:r>
      <w:ins w:id="544" w:author="丁伟峰" w:date="2019-07-03T10:28:00Z">
        <w:r w:rsidR="00386B9F" w:rsidRPr="003D6D8B">
          <w:rPr>
            <w:rFonts w:ascii="Arial" w:hAnsi="Arial" w:cs="Arial"/>
            <w:sz w:val="22"/>
            <w:szCs w:val="22"/>
            <w:rPrChange w:id="545" w:author="Guo, Shicheng" w:date="2019-07-03T10:29:00Z">
              <w:rPr>
                <w:rFonts w:ascii="Arial" w:hAnsi="Arial" w:cs="Arial"/>
                <w:sz w:val="22"/>
                <w:szCs w:val="22"/>
              </w:rPr>
            </w:rPrChange>
          </w:rPr>
          <w:t xml:space="preserve"> [ref</w:t>
        </w:r>
      </w:ins>
      <w:ins w:id="546" w:author="丁伟峰" w:date="2019-07-03T15:15:00Z">
        <w:r w:rsidR="000548E3" w:rsidRPr="003D6D8B">
          <w:rPr>
            <w:rFonts w:ascii="Arial" w:hAnsi="Arial" w:cs="Arial"/>
            <w:sz w:val="22"/>
            <w:szCs w:val="22"/>
            <w:rPrChange w:id="547" w:author="Guo, Shicheng" w:date="2019-07-03T10:29:00Z">
              <w:rPr>
                <w:rFonts w:ascii="Arial" w:hAnsi="Arial" w:cs="Arial"/>
                <w:sz w:val="22"/>
                <w:szCs w:val="22"/>
              </w:rPr>
            </w:rPrChange>
          </w:rPr>
          <w:t>2</w:t>
        </w:r>
      </w:ins>
      <w:ins w:id="548" w:author="丁伟峰" w:date="2019-07-03T10:28:00Z">
        <w:r w:rsidR="00386B9F" w:rsidRPr="003D6D8B">
          <w:rPr>
            <w:rFonts w:ascii="Arial" w:hAnsi="Arial" w:cs="Arial"/>
            <w:sz w:val="22"/>
            <w:szCs w:val="22"/>
            <w:rPrChange w:id="549" w:author="Guo, Shicheng" w:date="2019-07-03T10:29:00Z">
              <w:rPr>
                <w:rFonts w:ascii="Arial" w:hAnsi="Arial" w:cs="Arial"/>
                <w:sz w:val="22"/>
                <w:szCs w:val="22"/>
              </w:rPr>
            </w:rPrChange>
          </w:rPr>
          <w:t>].</w:t>
        </w:r>
      </w:ins>
      <w:r w:rsidR="009B514C" w:rsidRPr="003D6D8B">
        <w:rPr>
          <w:rFonts w:ascii="Arial" w:hAnsi="Arial" w:cs="Arial"/>
          <w:sz w:val="22"/>
          <w:szCs w:val="22"/>
          <w:rPrChange w:id="550" w:author="Guo, Shicheng" w:date="2019-07-03T10:29:00Z">
            <w:rPr>
              <w:rFonts w:ascii="Times New Roman" w:hAnsi="Times New Roman" w:cs="Times New Roman"/>
            </w:rPr>
          </w:rPrChange>
        </w:rPr>
        <w:t xml:space="preserve">. The five-year survival rate of CRC is </w:t>
      </w:r>
      <w:ins w:id="551" w:author="丁伟峰" w:date="2019-07-03T10:27:00Z">
        <w:r w:rsidR="00302123" w:rsidRPr="003D6D8B">
          <w:rPr>
            <w:rFonts w:ascii="Arial" w:hAnsi="Arial" w:cs="Arial"/>
            <w:sz w:val="22"/>
            <w:szCs w:val="22"/>
            <w:rPrChange w:id="552" w:author="Guo, Shicheng" w:date="2019-07-03T10:29:00Z">
              <w:rPr>
                <w:rFonts w:ascii="Arial" w:hAnsi="Arial" w:cs="Arial"/>
                <w:sz w:val="22"/>
                <w:szCs w:val="22"/>
              </w:rPr>
            </w:rPrChange>
          </w:rPr>
          <w:t>above</w:t>
        </w:r>
      </w:ins>
      <w:del w:id="553" w:author="丁伟峰" w:date="2019-07-03T10:21:00Z">
        <w:r w:rsidR="009B514C" w:rsidRPr="003D6D8B" w:rsidDel="00272AE9">
          <w:rPr>
            <w:rFonts w:ascii="Arial" w:hAnsi="Arial" w:cs="Arial"/>
            <w:sz w:val="22"/>
            <w:szCs w:val="22"/>
            <w:highlight w:val="yellow"/>
            <w:rPrChange w:id="554" w:author="Guo, Shicheng" w:date="2019-07-03T10:29:00Z">
              <w:rPr>
                <w:rFonts w:ascii="Times New Roman" w:hAnsi="Times New Roman" w:cs="Times New Roman"/>
                <w:highlight w:val="yellow"/>
              </w:rPr>
            </w:rPrChange>
          </w:rPr>
          <w:delText>xx</w:delText>
        </w:r>
      </w:del>
      <w:ins w:id="555" w:author="丁伟峰" w:date="2019-07-03T10:22:00Z">
        <w:r w:rsidR="00272AE9" w:rsidRPr="003D6D8B">
          <w:rPr>
            <w:rFonts w:ascii="Arial" w:hAnsi="Arial" w:cs="Arial"/>
            <w:sz w:val="22"/>
            <w:szCs w:val="22"/>
            <w:highlight w:val="yellow"/>
            <w:rPrChange w:id="556" w:author="Guo, Shicheng" w:date="2019-07-03T10:29:00Z">
              <w:rPr>
                <w:rFonts w:ascii="Arial" w:hAnsi="Arial" w:cs="Arial"/>
                <w:sz w:val="22"/>
                <w:szCs w:val="22"/>
                <w:highlight w:val="yellow"/>
              </w:rPr>
            </w:rPrChange>
          </w:rPr>
          <w:t>70</w:t>
        </w:r>
      </w:ins>
      <w:ins w:id="557" w:author="丁伟峰" w:date="2019-07-03T10:21:00Z">
        <w:r w:rsidR="00272AE9" w:rsidRPr="003D6D8B">
          <w:rPr>
            <w:rFonts w:ascii="Arial" w:hAnsi="Arial" w:cs="Arial"/>
            <w:sz w:val="22"/>
            <w:szCs w:val="22"/>
            <w:highlight w:val="yellow"/>
            <w:rPrChange w:id="558" w:author="Guo, Shicheng" w:date="2019-07-03T10:29:00Z">
              <w:rPr>
                <w:rFonts w:ascii="Arial" w:hAnsi="Arial" w:cs="Arial"/>
                <w:sz w:val="22"/>
                <w:szCs w:val="22"/>
                <w:highlight w:val="yellow"/>
              </w:rPr>
            </w:rPrChange>
          </w:rPr>
          <w:t xml:space="preserve"> </w:t>
        </w:r>
      </w:ins>
      <w:r w:rsidR="009B514C" w:rsidRPr="003D6D8B">
        <w:rPr>
          <w:rFonts w:ascii="Arial" w:hAnsi="Arial" w:cs="Arial"/>
          <w:sz w:val="22"/>
          <w:szCs w:val="22"/>
          <w:highlight w:val="yellow"/>
          <w:rPrChange w:id="559" w:author="Guo, Shicheng" w:date="2019-07-03T10:29:00Z">
            <w:rPr>
              <w:rFonts w:ascii="Times New Roman" w:hAnsi="Times New Roman" w:cs="Times New Roman"/>
              <w:highlight w:val="yellow"/>
            </w:rPr>
          </w:rPrChange>
        </w:rPr>
        <w:t>%</w:t>
      </w:r>
      <w:r w:rsidR="009B514C" w:rsidRPr="003D6D8B">
        <w:rPr>
          <w:rFonts w:ascii="Arial" w:hAnsi="Arial" w:cs="Arial"/>
          <w:sz w:val="22"/>
          <w:szCs w:val="22"/>
          <w:rPrChange w:id="560" w:author="Guo, Shicheng" w:date="2019-07-03T10:29:00Z">
            <w:rPr>
              <w:rFonts w:ascii="Times New Roman" w:hAnsi="Times New Roman" w:cs="Times New Roman"/>
            </w:rPr>
          </w:rPrChange>
        </w:rPr>
        <w:t xml:space="preserve"> in its early stage</w:t>
      </w:r>
      <w:ins w:id="561" w:author="丁伟峰" w:date="2019-07-03T10:26:00Z">
        <w:r w:rsidR="00272AE9" w:rsidRPr="003D6D8B">
          <w:rPr>
            <w:rFonts w:ascii="Arial" w:hAnsi="Arial" w:cs="Arial"/>
            <w:sz w:val="22"/>
            <w:szCs w:val="22"/>
            <w:rPrChange w:id="562" w:author="Guo, Shicheng" w:date="2019-07-03T10:29:00Z">
              <w:rPr>
                <w:rFonts w:ascii="Arial" w:hAnsi="Arial" w:cs="Arial"/>
                <w:sz w:val="22"/>
                <w:szCs w:val="22"/>
              </w:rPr>
            </w:rPrChange>
          </w:rPr>
          <w:t>s</w:t>
        </w:r>
      </w:ins>
      <w:r w:rsidR="009B514C" w:rsidRPr="003D6D8B">
        <w:rPr>
          <w:rFonts w:ascii="Arial" w:hAnsi="Arial" w:cs="Arial"/>
          <w:sz w:val="22"/>
          <w:szCs w:val="22"/>
          <w:rPrChange w:id="563" w:author="Guo, Shicheng" w:date="2019-07-03T10:29:00Z">
            <w:rPr>
              <w:rFonts w:ascii="Times New Roman" w:hAnsi="Times New Roman" w:cs="Times New Roman"/>
            </w:rPr>
          </w:rPrChange>
        </w:rPr>
        <w:t xml:space="preserve"> </w:t>
      </w:r>
      <w:ins w:id="564" w:author="丁伟峰" w:date="2019-07-03T10:25:00Z">
        <w:r w:rsidR="00272AE9" w:rsidRPr="003D6D8B">
          <w:rPr>
            <w:rFonts w:ascii="Arial" w:hAnsi="Arial" w:cs="Arial"/>
            <w:sz w:val="22"/>
            <w:szCs w:val="22"/>
            <w:rPrChange w:id="565" w:author="Guo, Shicheng" w:date="2019-07-03T10:29:00Z">
              <w:rPr>
                <w:rFonts w:ascii="Arial" w:hAnsi="Arial" w:cs="Arial"/>
                <w:sz w:val="22"/>
                <w:szCs w:val="22"/>
              </w:rPr>
            </w:rPrChange>
          </w:rPr>
          <w:t>(</w:t>
        </w:r>
      </w:ins>
      <w:ins w:id="566" w:author="丁伟峰" w:date="2019-07-03T15:10:00Z">
        <w:r w:rsidR="00AF312E" w:rsidRPr="003D6D8B">
          <w:rPr>
            <w:rFonts w:ascii="Arial" w:hAnsi="Arial" w:cs="Arial"/>
            <w:sz w:val="22"/>
            <w:szCs w:val="22"/>
            <w:rPrChange w:id="567" w:author="Guo, Shicheng" w:date="2019-07-03T10:29:00Z">
              <w:rPr>
                <w:rFonts w:ascii="Arial" w:hAnsi="Arial" w:cs="Arial"/>
                <w:sz w:val="22"/>
                <w:szCs w:val="22"/>
              </w:rPr>
            </w:rPrChange>
          </w:rPr>
          <w:t>TNM</w:t>
        </w:r>
      </w:ins>
      <w:ins w:id="568" w:author="丁伟峰" w:date="2019-07-03T10:25:00Z">
        <w:r w:rsidR="00302123" w:rsidRPr="003D6D8B">
          <w:rPr>
            <w:rFonts w:ascii="Arial" w:hAnsi="Arial" w:cs="Arial"/>
            <w:sz w:val="22"/>
            <w:szCs w:val="22"/>
            <w:rPrChange w:id="569" w:author="Guo, Shicheng" w:date="2019-07-03T10:29:00Z">
              <w:rPr>
                <w:rFonts w:ascii="Arial" w:hAnsi="Arial" w:cs="Arial"/>
                <w:sz w:val="22"/>
                <w:szCs w:val="22"/>
              </w:rPr>
            </w:rPrChange>
          </w:rPr>
          <w:t xml:space="preserve"> I</w:t>
        </w:r>
      </w:ins>
      <w:ins w:id="570" w:author="丁伟峰" w:date="2019-07-03T10:26:00Z">
        <w:r w:rsidR="000129E7" w:rsidRPr="003D6D8B">
          <w:rPr>
            <w:rFonts w:ascii="Arial" w:hAnsi="Arial" w:cs="Arial"/>
            <w:sz w:val="22"/>
            <w:szCs w:val="22"/>
            <w:rPrChange w:id="571" w:author="Guo, Shicheng" w:date="2019-07-03T10:29:00Z">
              <w:rPr>
                <w:rFonts w:ascii="Arial" w:hAnsi="Arial" w:cs="Arial"/>
                <w:sz w:val="22"/>
                <w:szCs w:val="22"/>
              </w:rPr>
            </w:rPrChange>
          </w:rPr>
          <w:t>-II</w:t>
        </w:r>
      </w:ins>
      <w:ins w:id="572" w:author="丁伟峰" w:date="2019-07-03T15:28:00Z">
        <w:r w:rsidR="00C64A29" w:rsidRPr="003D6D8B">
          <w:rPr>
            <w:rFonts w:ascii="Arial" w:hAnsi="Arial" w:cs="Arial"/>
            <w:sz w:val="22"/>
            <w:szCs w:val="22"/>
            <w:rPrChange w:id="573" w:author="Guo, Shicheng" w:date="2019-07-03T10:29:00Z">
              <w:rPr>
                <w:rFonts w:ascii="Arial" w:hAnsi="Arial" w:cs="Arial"/>
                <w:sz w:val="22"/>
                <w:szCs w:val="22"/>
              </w:rPr>
            </w:rPrChange>
          </w:rPr>
          <w:t>I</w:t>
        </w:r>
      </w:ins>
      <w:ins w:id="574" w:author="丁伟峰" w:date="2019-07-03T10:26:00Z">
        <w:r w:rsidR="00272AE9" w:rsidRPr="003D6D8B">
          <w:rPr>
            <w:rFonts w:ascii="Arial" w:hAnsi="Arial" w:cs="Arial"/>
            <w:sz w:val="22"/>
            <w:szCs w:val="22"/>
            <w:rPrChange w:id="575" w:author="Guo, Shicheng" w:date="2019-07-03T10:29:00Z">
              <w:rPr>
                <w:rFonts w:ascii="Arial" w:hAnsi="Arial" w:cs="Arial"/>
                <w:sz w:val="22"/>
                <w:szCs w:val="22"/>
              </w:rPr>
            </w:rPrChange>
          </w:rPr>
          <w:t xml:space="preserve"> stage</w:t>
        </w:r>
      </w:ins>
      <w:ins w:id="576" w:author="丁伟峰" w:date="2019-07-03T10:27:00Z">
        <w:r w:rsidR="00272AE9" w:rsidRPr="003D6D8B">
          <w:rPr>
            <w:rFonts w:ascii="Arial" w:hAnsi="Arial" w:cs="Arial"/>
            <w:sz w:val="22"/>
            <w:szCs w:val="22"/>
            <w:rPrChange w:id="577" w:author="Guo, Shicheng" w:date="2019-07-03T10:29:00Z">
              <w:rPr>
                <w:rFonts w:ascii="Arial" w:hAnsi="Arial" w:cs="Arial"/>
                <w:sz w:val="22"/>
                <w:szCs w:val="22"/>
              </w:rPr>
            </w:rPrChange>
          </w:rPr>
          <w:t>s</w:t>
        </w:r>
      </w:ins>
      <w:ins w:id="578" w:author="丁伟峰" w:date="2019-07-03T10:25:00Z">
        <w:r w:rsidR="00272AE9" w:rsidRPr="003D6D8B">
          <w:rPr>
            <w:rFonts w:ascii="Arial" w:hAnsi="Arial" w:cs="Arial"/>
            <w:sz w:val="22"/>
            <w:szCs w:val="22"/>
            <w:rPrChange w:id="579" w:author="Guo, Shicheng" w:date="2019-07-03T10:29:00Z">
              <w:rPr>
                <w:rFonts w:ascii="Arial" w:hAnsi="Arial" w:cs="Arial"/>
                <w:sz w:val="22"/>
                <w:szCs w:val="22"/>
              </w:rPr>
            </w:rPrChange>
          </w:rPr>
          <w:t>)</w:t>
        </w:r>
      </w:ins>
      <w:ins w:id="580" w:author="丁伟峰" w:date="2019-07-03T10:26:00Z">
        <w:r w:rsidR="00272AE9" w:rsidRPr="003D6D8B">
          <w:rPr>
            <w:rFonts w:ascii="Arial" w:hAnsi="Arial" w:cs="Arial"/>
            <w:sz w:val="22"/>
            <w:szCs w:val="22"/>
            <w:rPrChange w:id="581" w:author="Guo, Shicheng" w:date="2019-07-03T10:29:00Z">
              <w:rPr>
                <w:rFonts w:ascii="Arial" w:hAnsi="Arial" w:cs="Arial"/>
                <w:sz w:val="22"/>
                <w:szCs w:val="22"/>
              </w:rPr>
            </w:rPrChange>
          </w:rPr>
          <w:t xml:space="preserve"> </w:t>
        </w:r>
      </w:ins>
      <w:r w:rsidR="009B514C" w:rsidRPr="003D6D8B">
        <w:rPr>
          <w:rFonts w:ascii="Arial" w:hAnsi="Arial" w:cs="Arial"/>
          <w:sz w:val="22"/>
          <w:szCs w:val="22"/>
          <w:rPrChange w:id="582" w:author="Guo, Shicheng" w:date="2019-07-03T10:29:00Z">
            <w:rPr>
              <w:rFonts w:ascii="Times New Roman" w:hAnsi="Times New Roman" w:cs="Times New Roman"/>
            </w:rPr>
          </w:rPrChange>
        </w:rPr>
        <w:t xml:space="preserve">while decreased significantly to </w:t>
      </w:r>
      <w:del w:id="583" w:author="丁伟峰" w:date="2019-07-03T10:21:00Z">
        <w:r w:rsidR="009B514C" w:rsidRPr="003D6D8B" w:rsidDel="00272AE9">
          <w:rPr>
            <w:rFonts w:ascii="Arial" w:hAnsi="Arial" w:cs="Arial"/>
            <w:sz w:val="22"/>
            <w:szCs w:val="22"/>
            <w:highlight w:val="yellow"/>
            <w:rPrChange w:id="584" w:author="Guo, Shicheng" w:date="2019-07-03T10:29:00Z">
              <w:rPr>
                <w:rFonts w:ascii="Times New Roman" w:hAnsi="Times New Roman" w:cs="Times New Roman"/>
                <w:highlight w:val="yellow"/>
              </w:rPr>
            </w:rPrChange>
          </w:rPr>
          <w:delText>xx</w:delText>
        </w:r>
      </w:del>
      <w:ins w:id="585" w:author="丁伟峰" w:date="2019-07-03T10:25:00Z">
        <w:r w:rsidR="00272AE9" w:rsidRPr="003D6D8B">
          <w:rPr>
            <w:rFonts w:ascii="Arial" w:hAnsi="Arial" w:cs="Arial"/>
            <w:sz w:val="22"/>
            <w:szCs w:val="22"/>
            <w:highlight w:val="yellow"/>
            <w:rPrChange w:id="586" w:author="Guo, Shicheng" w:date="2019-07-03T10:29:00Z">
              <w:rPr>
                <w:rFonts w:ascii="Arial" w:hAnsi="Arial" w:cs="Arial"/>
                <w:sz w:val="22"/>
                <w:szCs w:val="22"/>
                <w:highlight w:val="yellow"/>
              </w:rPr>
            </w:rPrChange>
          </w:rPr>
          <w:t xml:space="preserve">about </w:t>
        </w:r>
      </w:ins>
      <w:ins w:id="587" w:author="丁伟峰" w:date="2019-07-03T10:21:00Z">
        <w:r w:rsidR="00272AE9" w:rsidRPr="003D6D8B">
          <w:rPr>
            <w:rFonts w:ascii="Arial" w:hAnsi="Arial" w:cs="Arial"/>
            <w:sz w:val="22"/>
            <w:szCs w:val="22"/>
            <w:highlight w:val="yellow"/>
            <w:rPrChange w:id="588" w:author="Guo, Shicheng" w:date="2019-07-03T10:29:00Z">
              <w:rPr>
                <w:rFonts w:ascii="Arial" w:hAnsi="Arial" w:cs="Arial"/>
                <w:sz w:val="22"/>
                <w:szCs w:val="22"/>
                <w:highlight w:val="yellow"/>
              </w:rPr>
            </w:rPrChange>
          </w:rPr>
          <w:t>1</w:t>
        </w:r>
      </w:ins>
      <w:ins w:id="589" w:author="丁伟峰" w:date="2019-07-03T15:27:00Z">
        <w:r w:rsidR="00C64A29" w:rsidRPr="003D6D8B">
          <w:rPr>
            <w:rFonts w:ascii="Arial" w:hAnsi="Arial" w:cs="Arial"/>
            <w:sz w:val="22"/>
            <w:szCs w:val="22"/>
            <w:highlight w:val="yellow"/>
            <w:rPrChange w:id="590" w:author="Guo, Shicheng" w:date="2019-07-03T10:29:00Z">
              <w:rPr>
                <w:rFonts w:ascii="Arial" w:hAnsi="Arial" w:cs="Arial"/>
                <w:sz w:val="22"/>
                <w:szCs w:val="22"/>
                <w:highlight w:val="yellow"/>
              </w:rPr>
            </w:rPrChange>
          </w:rPr>
          <w:t>4</w:t>
        </w:r>
      </w:ins>
      <w:ins w:id="591" w:author="丁伟峰" w:date="2019-07-03T10:21:00Z">
        <w:r w:rsidR="00272AE9" w:rsidRPr="003D6D8B">
          <w:rPr>
            <w:rFonts w:ascii="Arial" w:hAnsi="Arial" w:cs="Arial"/>
            <w:sz w:val="22"/>
            <w:szCs w:val="22"/>
            <w:highlight w:val="yellow"/>
            <w:rPrChange w:id="592" w:author="Guo, Shicheng" w:date="2019-07-03T10:29:00Z">
              <w:rPr>
                <w:rFonts w:ascii="Arial" w:hAnsi="Arial" w:cs="Arial"/>
                <w:sz w:val="22"/>
                <w:szCs w:val="22"/>
                <w:highlight w:val="yellow"/>
              </w:rPr>
            </w:rPrChange>
          </w:rPr>
          <w:t xml:space="preserve"> </w:t>
        </w:r>
      </w:ins>
      <w:r w:rsidR="009B514C" w:rsidRPr="003D6D8B">
        <w:rPr>
          <w:rFonts w:ascii="Arial" w:hAnsi="Arial" w:cs="Arial"/>
          <w:sz w:val="22"/>
          <w:szCs w:val="22"/>
          <w:highlight w:val="yellow"/>
          <w:rPrChange w:id="593" w:author="Guo, Shicheng" w:date="2019-07-03T10:29:00Z">
            <w:rPr>
              <w:rFonts w:ascii="Times New Roman" w:hAnsi="Times New Roman" w:cs="Times New Roman"/>
              <w:highlight w:val="yellow"/>
            </w:rPr>
          </w:rPrChange>
        </w:rPr>
        <w:t>%</w:t>
      </w:r>
      <w:r w:rsidR="009B514C" w:rsidRPr="003D6D8B">
        <w:rPr>
          <w:rFonts w:ascii="Arial" w:hAnsi="Arial" w:cs="Arial"/>
          <w:sz w:val="22"/>
          <w:szCs w:val="22"/>
          <w:rPrChange w:id="594" w:author="Guo, Shicheng" w:date="2019-07-03T10:29:00Z">
            <w:rPr>
              <w:rFonts w:ascii="Times New Roman" w:hAnsi="Times New Roman" w:cs="Times New Roman"/>
            </w:rPr>
          </w:rPrChange>
        </w:rPr>
        <w:t xml:space="preserve"> when detected at the later stage</w:t>
      </w:r>
      <w:del w:id="595" w:author="丁伟峰" w:date="2019-07-03T10:26:00Z">
        <w:r w:rsidR="009B514C" w:rsidRPr="003D6D8B" w:rsidDel="00272AE9">
          <w:rPr>
            <w:rFonts w:ascii="Arial" w:hAnsi="Arial" w:cs="Arial"/>
            <w:sz w:val="22"/>
            <w:szCs w:val="22"/>
            <w:rPrChange w:id="596" w:author="Guo, Shicheng" w:date="2019-07-03T10:29:00Z">
              <w:rPr>
                <w:rFonts w:ascii="Times New Roman" w:hAnsi="Times New Roman" w:cs="Times New Roman"/>
              </w:rPr>
            </w:rPrChange>
          </w:rPr>
          <w:delText>s</w:delText>
        </w:r>
      </w:del>
      <w:ins w:id="597" w:author="丁伟峰" w:date="2019-07-03T10:27:00Z">
        <w:r w:rsidR="00272AE9" w:rsidRPr="003D6D8B">
          <w:rPr>
            <w:rFonts w:ascii="Arial" w:hAnsi="Arial" w:cs="Arial"/>
            <w:sz w:val="22"/>
            <w:szCs w:val="22"/>
            <w:rPrChange w:id="598" w:author="Guo, Shicheng" w:date="2019-07-03T10:29:00Z">
              <w:rPr>
                <w:rFonts w:ascii="Arial" w:hAnsi="Arial" w:cs="Arial"/>
                <w:sz w:val="22"/>
                <w:szCs w:val="22"/>
              </w:rPr>
            </w:rPrChange>
          </w:rPr>
          <w:t xml:space="preserve"> </w:t>
        </w:r>
      </w:ins>
      <w:ins w:id="599" w:author="丁伟峰" w:date="2019-07-03T10:26:00Z">
        <w:r w:rsidR="00272AE9" w:rsidRPr="003D6D8B">
          <w:rPr>
            <w:rFonts w:ascii="Arial" w:hAnsi="Arial" w:cs="Arial"/>
            <w:sz w:val="22"/>
            <w:szCs w:val="22"/>
            <w:rPrChange w:id="600" w:author="Guo, Shicheng" w:date="2019-07-03T10:29:00Z">
              <w:rPr>
                <w:rFonts w:ascii="Arial" w:hAnsi="Arial" w:cs="Arial"/>
                <w:sz w:val="22"/>
                <w:szCs w:val="22"/>
              </w:rPr>
            </w:rPrChange>
          </w:rPr>
          <w:t>(</w:t>
        </w:r>
      </w:ins>
      <w:ins w:id="601" w:author="丁伟峰" w:date="2019-07-03T10:27:00Z">
        <w:r w:rsidR="00272AE9" w:rsidRPr="003D6D8B">
          <w:rPr>
            <w:rFonts w:ascii="Arial" w:hAnsi="Arial" w:cs="Arial"/>
            <w:sz w:val="22"/>
            <w:szCs w:val="22"/>
            <w:rPrChange w:id="602" w:author="Guo, Shicheng" w:date="2019-07-03T10:29:00Z">
              <w:rPr>
                <w:rFonts w:ascii="Arial" w:hAnsi="Arial" w:cs="Arial"/>
                <w:sz w:val="22"/>
                <w:szCs w:val="22"/>
              </w:rPr>
            </w:rPrChange>
          </w:rPr>
          <w:t>IV</w:t>
        </w:r>
      </w:ins>
      <w:ins w:id="603" w:author="丁伟峰" w:date="2019-07-03T10:26:00Z">
        <w:r w:rsidR="00272AE9" w:rsidRPr="003D6D8B">
          <w:rPr>
            <w:rFonts w:ascii="Arial" w:hAnsi="Arial" w:cs="Arial"/>
            <w:sz w:val="22"/>
            <w:szCs w:val="22"/>
            <w:rPrChange w:id="604" w:author="Guo, Shicheng" w:date="2019-07-03T10:29:00Z">
              <w:rPr>
                <w:rFonts w:ascii="Arial" w:hAnsi="Arial" w:cs="Arial"/>
                <w:sz w:val="22"/>
                <w:szCs w:val="22"/>
              </w:rPr>
            </w:rPrChange>
          </w:rPr>
          <w:t>)</w:t>
        </w:r>
      </w:ins>
      <w:ins w:id="605" w:author="丁伟峰" w:date="2019-07-03T10:34:00Z">
        <w:r w:rsidR="005D1C7F" w:rsidRPr="003D6D8B">
          <w:rPr>
            <w:rFonts w:ascii="Arial" w:hAnsi="Arial" w:cs="Arial"/>
            <w:sz w:val="22"/>
            <w:szCs w:val="22"/>
            <w:rPrChange w:id="606" w:author="Guo, Shicheng" w:date="2019-07-03T10:29:00Z">
              <w:rPr>
                <w:rFonts w:ascii="Arial" w:hAnsi="Arial" w:cs="Arial"/>
                <w:sz w:val="22"/>
                <w:szCs w:val="22"/>
              </w:rPr>
            </w:rPrChange>
          </w:rPr>
          <w:t xml:space="preserve"> [</w:t>
        </w:r>
      </w:ins>
      <w:ins w:id="607" w:author="丁伟峰" w:date="2019-07-03T15:30:00Z">
        <w:r w:rsidR="008D72FF" w:rsidRPr="003D6D8B">
          <w:rPr>
            <w:rFonts w:ascii="Arial" w:hAnsi="Arial" w:cs="Arial"/>
            <w:sz w:val="22"/>
            <w:szCs w:val="22"/>
            <w:rPrChange w:id="608" w:author="Guo, Shicheng" w:date="2019-07-03T10:29:00Z">
              <w:rPr>
                <w:rFonts w:ascii="Arial" w:hAnsi="Arial" w:cs="Arial"/>
                <w:sz w:val="22"/>
                <w:szCs w:val="22"/>
              </w:rPr>
            </w:rPrChange>
          </w:rPr>
          <w:t>www.cancer.org</w:t>
        </w:r>
      </w:ins>
      <w:ins w:id="609" w:author="丁伟峰" w:date="2019-07-03T10:34:00Z">
        <w:r w:rsidR="005D1C7F" w:rsidRPr="003D6D8B">
          <w:rPr>
            <w:rFonts w:ascii="Arial" w:hAnsi="Arial" w:cs="Arial"/>
            <w:sz w:val="22"/>
            <w:szCs w:val="22"/>
            <w:rPrChange w:id="610" w:author="Guo, Shicheng" w:date="2019-07-03T10:29:00Z">
              <w:rPr>
                <w:rFonts w:ascii="Arial" w:hAnsi="Arial" w:cs="Arial"/>
                <w:sz w:val="22"/>
                <w:szCs w:val="22"/>
              </w:rPr>
            </w:rPrChange>
          </w:rPr>
          <w:t>]</w:t>
        </w:r>
      </w:ins>
      <w:r w:rsidR="009B514C" w:rsidRPr="003D6D8B">
        <w:rPr>
          <w:rFonts w:ascii="Arial" w:hAnsi="Arial" w:cs="Arial"/>
          <w:sz w:val="22"/>
          <w:szCs w:val="22"/>
          <w:rPrChange w:id="611" w:author="Guo, Shicheng" w:date="2019-07-03T10:29:00Z">
            <w:rPr>
              <w:rFonts w:ascii="Times New Roman" w:hAnsi="Times New Roman" w:cs="Times New Roman"/>
            </w:rPr>
          </w:rPrChange>
        </w:rPr>
        <w:t xml:space="preserve">, suggesting the importance of early detection methods. Recently, owing to the widely application of screening modalities including colonoscopy and image-based detection, the mortality of CRC has been decreased significantly. However, the </w:t>
      </w:r>
      <w:r w:rsidR="00BA1898" w:rsidRPr="003D6D8B">
        <w:rPr>
          <w:rFonts w:ascii="Arial" w:hAnsi="Arial" w:cs="Arial"/>
          <w:sz w:val="22"/>
          <w:szCs w:val="22"/>
          <w:rPrChange w:id="612" w:author="Guo, Shicheng" w:date="2019-07-03T10:29:00Z">
            <w:rPr>
              <w:rFonts w:ascii="Times New Roman" w:hAnsi="Times New Roman" w:cs="Times New Roman"/>
            </w:rPr>
          </w:rPrChange>
        </w:rPr>
        <w:t>intravenous</w:t>
      </w:r>
      <w:r w:rsidR="009B514C" w:rsidRPr="003D6D8B">
        <w:rPr>
          <w:rFonts w:ascii="Arial" w:hAnsi="Arial" w:cs="Arial"/>
          <w:sz w:val="22"/>
          <w:szCs w:val="22"/>
          <w:rPrChange w:id="613" w:author="Guo, Shicheng" w:date="2019-07-03T10:29:00Z">
            <w:rPr>
              <w:rFonts w:ascii="Times New Roman" w:hAnsi="Times New Roman" w:cs="Times New Roman"/>
            </w:rPr>
          </w:rPrChange>
        </w:rPr>
        <w:t xml:space="preserve"> of these screening </w:t>
      </w:r>
      <w:r w:rsidR="00BA1898" w:rsidRPr="003D6D8B">
        <w:rPr>
          <w:rFonts w:ascii="Arial" w:hAnsi="Arial" w:cs="Arial"/>
          <w:sz w:val="22"/>
          <w:szCs w:val="22"/>
          <w:rPrChange w:id="614" w:author="Guo, Shicheng" w:date="2019-07-03T10:29:00Z">
            <w:rPr>
              <w:rFonts w:ascii="Times New Roman" w:hAnsi="Times New Roman" w:cs="Times New Roman"/>
            </w:rPr>
          </w:rPrChange>
        </w:rPr>
        <w:t>methods</w:t>
      </w:r>
      <w:r w:rsidR="009B514C" w:rsidRPr="003D6D8B">
        <w:rPr>
          <w:rFonts w:ascii="Arial" w:hAnsi="Arial" w:cs="Arial"/>
          <w:sz w:val="22"/>
          <w:szCs w:val="22"/>
          <w:rPrChange w:id="615" w:author="Guo, Shicheng" w:date="2019-07-03T10:29:00Z">
            <w:rPr>
              <w:rFonts w:ascii="Times New Roman" w:hAnsi="Times New Roman" w:cs="Times New Roman"/>
            </w:rPr>
          </w:rPrChange>
        </w:rPr>
        <w:t xml:space="preserve"> makes it </w:t>
      </w:r>
      <w:r w:rsidR="009B7864" w:rsidRPr="003D6D8B">
        <w:rPr>
          <w:rFonts w:ascii="Arial" w:hAnsi="Arial" w:cs="Arial"/>
          <w:sz w:val="22"/>
          <w:szCs w:val="22"/>
          <w:rPrChange w:id="616" w:author="Guo, Shicheng" w:date="2019-07-03T10:29:00Z">
            <w:rPr>
              <w:rFonts w:ascii="Times New Roman" w:hAnsi="Times New Roman" w:cs="Times New Roman"/>
            </w:rPr>
          </w:rPrChange>
        </w:rPr>
        <w:t>not widely accepted across populations, calling for the need to develop the non-intravenous methods for CRC early diagnosis.</w:t>
      </w:r>
    </w:p>
    <w:p w:rsidR="00186424" w:rsidRPr="003D6D8B" w:rsidDel="000548E3" w:rsidRDefault="00186424">
      <w:pPr>
        <w:rPr>
          <w:del w:id="617" w:author="Guo, Shicheng" w:date="2019-07-02T11:33:00Z"/>
          <w:rFonts w:ascii="Arial" w:hAnsi="Arial" w:cs="Arial"/>
          <w:sz w:val="22"/>
          <w:szCs w:val="22"/>
          <w:rPrChange w:id="618" w:author="Guo, Shicheng" w:date="2019-07-03T10:29:00Z">
            <w:rPr>
              <w:del w:id="619" w:author="Guo, Shicheng" w:date="2019-07-02T11:33:00Z"/>
              <w:rFonts w:ascii="Arial" w:hAnsi="Arial" w:cs="Arial"/>
              <w:sz w:val="22"/>
              <w:szCs w:val="22"/>
            </w:rPr>
          </w:rPrChange>
        </w:rPr>
      </w:pPr>
    </w:p>
    <w:p w:rsidR="000548E3" w:rsidRPr="003D6D8B" w:rsidRDefault="000548E3">
      <w:pPr>
        <w:rPr>
          <w:ins w:id="620" w:author="丁伟峰" w:date="2019-07-03T15:15:00Z"/>
          <w:rFonts w:ascii="Arial" w:hAnsi="Arial" w:cs="Arial"/>
          <w:kern w:val="0"/>
          <w:sz w:val="22"/>
          <w:szCs w:val="22"/>
          <w:rPrChange w:id="621" w:author="Guo, Shicheng" w:date="2019-07-03T10:29:00Z">
            <w:rPr>
              <w:ins w:id="622" w:author="丁伟峰" w:date="2019-07-03T15:15:00Z"/>
              <w:rFonts w:ascii="Segoe UI" w:hAnsi="Segoe UI" w:cs="Segoe UI"/>
              <w:kern w:val="0"/>
              <w:sz w:val="18"/>
              <w:szCs w:val="18"/>
            </w:rPr>
          </w:rPrChange>
        </w:rPr>
      </w:pPr>
      <w:ins w:id="623" w:author="丁伟峰" w:date="2019-07-03T15:15:00Z">
        <w:r w:rsidRPr="003D6D8B">
          <w:rPr>
            <w:rFonts w:ascii="Arial" w:hAnsi="Arial" w:cs="Arial"/>
            <w:sz w:val="22"/>
            <w:szCs w:val="22"/>
            <w:rPrChange w:id="624" w:author="Guo, Shicheng" w:date="2019-07-03T10:29:00Z">
              <w:rPr>
                <w:rFonts w:ascii="Arial" w:hAnsi="Arial" w:cs="Arial"/>
                <w:sz w:val="22"/>
                <w:szCs w:val="22"/>
              </w:rPr>
            </w:rPrChange>
          </w:rPr>
          <w:t xml:space="preserve">[ref1] </w:t>
        </w:r>
        <w:r w:rsidRPr="003D6D8B">
          <w:rPr>
            <w:rFonts w:ascii="Arial" w:hAnsi="Arial" w:cs="Arial"/>
            <w:kern w:val="0"/>
            <w:sz w:val="22"/>
            <w:szCs w:val="22"/>
            <w:rPrChange w:id="625" w:author="Guo, Shicheng" w:date="2019-07-03T10:29:00Z">
              <w:rPr>
                <w:rFonts w:ascii="Segoe UI" w:hAnsi="Segoe UI" w:cs="Segoe UI"/>
                <w:kern w:val="0"/>
                <w:sz w:val="18"/>
                <w:szCs w:val="18"/>
              </w:rPr>
            </w:rPrChange>
          </w:rPr>
          <w:t xml:space="preserve">Siegel, R. L., et al. (2019). "Cancer statistics, 2019." </w:t>
        </w:r>
        <w:r w:rsidRPr="003D6D8B">
          <w:rPr>
            <w:rFonts w:ascii="Arial" w:hAnsi="Arial" w:cs="Arial"/>
            <w:kern w:val="0"/>
            <w:sz w:val="22"/>
            <w:szCs w:val="22"/>
            <w:u w:val="single"/>
            <w:rPrChange w:id="626" w:author="Guo, Shicheng" w:date="2019-07-03T10:29:00Z">
              <w:rPr>
                <w:rFonts w:ascii="Segoe UI" w:hAnsi="Segoe UI" w:cs="Segoe UI"/>
                <w:kern w:val="0"/>
                <w:sz w:val="18"/>
                <w:szCs w:val="18"/>
                <w:u w:val="single"/>
              </w:rPr>
            </w:rPrChange>
          </w:rPr>
          <w:t>CA Cancer J Clin</w:t>
        </w:r>
        <w:r w:rsidRPr="003D6D8B">
          <w:rPr>
            <w:rFonts w:ascii="Arial" w:hAnsi="Arial" w:cs="Arial"/>
            <w:kern w:val="0"/>
            <w:sz w:val="22"/>
            <w:szCs w:val="22"/>
            <w:rPrChange w:id="627" w:author="Guo, Shicheng" w:date="2019-07-03T10:29:00Z">
              <w:rPr>
                <w:rFonts w:ascii="Segoe UI" w:hAnsi="Segoe UI" w:cs="Segoe UI"/>
                <w:kern w:val="0"/>
                <w:sz w:val="18"/>
                <w:szCs w:val="18"/>
              </w:rPr>
            </w:rPrChange>
          </w:rPr>
          <w:t xml:space="preserve"> </w:t>
        </w:r>
        <w:r w:rsidRPr="003D6D8B">
          <w:rPr>
            <w:rFonts w:ascii="Arial" w:hAnsi="Arial" w:cs="Arial"/>
            <w:b/>
            <w:bCs/>
            <w:kern w:val="0"/>
            <w:sz w:val="22"/>
            <w:szCs w:val="22"/>
            <w:rPrChange w:id="628" w:author="Guo, Shicheng" w:date="2019-07-03T10:29:00Z">
              <w:rPr>
                <w:rFonts w:ascii="Segoe UI" w:hAnsi="Segoe UI" w:cs="Segoe UI"/>
                <w:b/>
                <w:bCs/>
                <w:kern w:val="0"/>
                <w:sz w:val="18"/>
                <w:szCs w:val="18"/>
              </w:rPr>
            </w:rPrChange>
          </w:rPr>
          <w:t>69</w:t>
        </w:r>
        <w:r w:rsidRPr="003D6D8B">
          <w:rPr>
            <w:rFonts w:ascii="Arial" w:hAnsi="Arial" w:cs="Arial"/>
            <w:kern w:val="0"/>
            <w:sz w:val="22"/>
            <w:szCs w:val="22"/>
            <w:rPrChange w:id="629" w:author="Guo, Shicheng" w:date="2019-07-03T10:29:00Z">
              <w:rPr>
                <w:rFonts w:ascii="Segoe UI" w:hAnsi="Segoe UI" w:cs="Segoe UI"/>
                <w:kern w:val="0"/>
                <w:sz w:val="18"/>
                <w:szCs w:val="18"/>
              </w:rPr>
            </w:rPrChange>
          </w:rPr>
          <w:t>(1): 7-34.</w:t>
        </w:r>
      </w:ins>
    </w:p>
    <w:p w:rsidR="007C53C3" w:rsidRPr="003D6D8B" w:rsidRDefault="000548E3">
      <w:pPr>
        <w:rPr>
          <w:ins w:id="630" w:author="丁伟峰" w:date="2019-07-03T15:16:00Z"/>
          <w:rFonts w:ascii="Arial" w:hAnsi="Arial" w:cs="Arial"/>
          <w:sz w:val="22"/>
          <w:szCs w:val="22"/>
          <w:rPrChange w:id="631" w:author="Guo, Shicheng" w:date="2019-07-03T10:29:00Z">
            <w:rPr>
              <w:ins w:id="632" w:author="丁伟峰" w:date="2019-07-03T15:16:00Z"/>
              <w:rFonts w:ascii="Arial" w:hAnsi="Arial" w:cs="Arial"/>
              <w:sz w:val="22"/>
              <w:szCs w:val="22"/>
            </w:rPr>
          </w:rPrChange>
        </w:rPr>
      </w:pPr>
      <w:ins w:id="633" w:author="丁伟峰" w:date="2019-07-03T15:15:00Z">
        <w:r w:rsidRPr="003D6D8B">
          <w:rPr>
            <w:rFonts w:ascii="Arial" w:hAnsi="Arial" w:cs="Arial"/>
            <w:sz w:val="22"/>
            <w:szCs w:val="22"/>
            <w:rPrChange w:id="634" w:author="Guo, Shicheng" w:date="2019-07-03T10:29:00Z">
              <w:rPr>
                <w:rFonts w:ascii="Arial" w:hAnsi="Arial" w:cs="Arial"/>
                <w:sz w:val="22"/>
                <w:szCs w:val="22"/>
              </w:rPr>
            </w:rPrChange>
          </w:rPr>
          <w:t xml:space="preserve">[ref2] </w:t>
        </w:r>
      </w:ins>
      <w:ins w:id="635" w:author="丁伟峰" w:date="2019-07-03T15:17:00Z">
        <w:r w:rsidR="00F548C0" w:rsidRPr="003D6D8B">
          <w:rPr>
            <w:rFonts w:ascii="Arial" w:hAnsi="Arial" w:cs="Arial"/>
            <w:kern w:val="0"/>
            <w:sz w:val="22"/>
            <w:szCs w:val="22"/>
            <w:rPrChange w:id="636" w:author="Guo, Shicheng" w:date="2019-07-03T10:29:00Z">
              <w:rPr>
                <w:rFonts w:ascii="Segoe UI" w:hAnsi="Segoe UI" w:cs="Segoe UI"/>
                <w:kern w:val="0"/>
                <w:sz w:val="18"/>
                <w:szCs w:val="18"/>
              </w:rPr>
            </w:rPrChange>
          </w:rPr>
          <w:t xml:space="preserve">Cunningham, D., et al. (2010). "Colorectal cancer." </w:t>
        </w:r>
        <w:r w:rsidR="00F548C0" w:rsidRPr="003D6D8B">
          <w:rPr>
            <w:rFonts w:ascii="Arial" w:hAnsi="Arial" w:cs="Arial"/>
            <w:kern w:val="0"/>
            <w:sz w:val="22"/>
            <w:szCs w:val="22"/>
            <w:u w:val="single"/>
            <w:rPrChange w:id="637" w:author="Guo, Shicheng" w:date="2019-07-03T10:29:00Z">
              <w:rPr>
                <w:rFonts w:ascii="Segoe UI" w:hAnsi="Segoe UI" w:cs="Segoe UI"/>
                <w:kern w:val="0"/>
                <w:sz w:val="18"/>
                <w:szCs w:val="18"/>
                <w:u w:val="single"/>
              </w:rPr>
            </w:rPrChange>
          </w:rPr>
          <w:t>Lancet</w:t>
        </w:r>
        <w:r w:rsidR="00F548C0" w:rsidRPr="003D6D8B">
          <w:rPr>
            <w:rFonts w:ascii="Arial" w:hAnsi="Arial" w:cs="Arial"/>
            <w:kern w:val="0"/>
            <w:sz w:val="22"/>
            <w:szCs w:val="22"/>
            <w:rPrChange w:id="638" w:author="Guo, Shicheng" w:date="2019-07-03T10:29:00Z">
              <w:rPr>
                <w:rFonts w:ascii="Segoe UI" w:hAnsi="Segoe UI" w:cs="Segoe UI"/>
                <w:kern w:val="0"/>
                <w:sz w:val="18"/>
                <w:szCs w:val="18"/>
              </w:rPr>
            </w:rPrChange>
          </w:rPr>
          <w:t xml:space="preserve"> </w:t>
        </w:r>
        <w:r w:rsidR="00F548C0" w:rsidRPr="003D6D8B">
          <w:rPr>
            <w:rFonts w:ascii="Arial" w:hAnsi="Arial" w:cs="Arial"/>
            <w:b/>
            <w:bCs/>
            <w:kern w:val="0"/>
            <w:sz w:val="22"/>
            <w:szCs w:val="22"/>
            <w:rPrChange w:id="639" w:author="Guo, Shicheng" w:date="2019-07-03T10:29:00Z">
              <w:rPr>
                <w:rFonts w:ascii="Segoe UI" w:hAnsi="Segoe UI" w:cs="Segoe UI"/>
                <w:b/>
                <w:bCs/>
                <w:kern w:val="0"/>
                <w:sz w:val="18"/>
                <w:szCs w:val="18"/>
              </w:rPr>
            </w:rPrChange>
          </w:rPr>
          <w:t>375</w:t>
        </w:r>
        <w:r w:rsidR="008D72FF" w:rsidRPr="003D6D8B">
          <w:rPr>
            <w:rFonts w:ascii="Arial" w:hAnsi="Arial" w:cs="Arial"/>
            <w:kern w:val="0"/>
            <w:sz w:val="22"/>
            <w:szCs w:val="22"/>
            <w:rPrChange w:id="640" w:author="Guo, Shicheng" w:date="2019-07-03T10:29:00Z">
              <w:rPr>
                <w:rFonts w:ascii="Segoe UI" w:hAnsi="Segoe UI" w:cs="Segoe UI"/>
                <w:kern w:val="0"/>
                <w:sz w:val="18"/>
                <w:szCs w:val="18"/>
              </w:rPr>
            </w:rPrChange>
          </w:rPr>
          <w:t>(9719): 1030-1047</w:t>
        </w:r>
      </w:ins>
    </w:p>
    <w:p w:rsidR="007C53C3" w:rsidRPr="003D6D8B" w:rsidRDefault="007C53C3">
      <w:pPr>
        <w:rPr>
          <w:ins w:id="641" w:author="丁伟峰" w:date="2019-07-03T15:15:00Z"/>
          <w:rFonts w:ascii="Arial" w:hAnsi="Arial" w:cs="Arial"/>
          <w:sz w:val="22"/>
          <w:szCs w:val="22"/>
          <w:rPrChange w:id="642" w:author="Guo, Shicheng" w:date="2019-07-03T10:29:00Z">
            <w:rPr>
              <w:ins w:id="643" w:author="丁伟峰" w:date="2019-07-03T15:15:00Z"/>
              <w:rFonts w:ascii="Times New Roman" w:hAnsi="Times New Roman" w:cs="Times New Roman"/>
            </w:rPr>
          </w:rPrChange>
        </w:rPr>
      </w:pPr>
    </w:p>
    <w:p w:rsidR="00A82E46" w:rsidRPr="003D6D8B" w:rsidRDefault="00195AAB">
      <w:pPr>
        <w:rPr>
          <w:rFonts w:ascii="Arial" w:hAnsi="Arial" w:cs="Arial"/>
          <w:sz w:val="22"/>
          <w:szCs w:val="22"/>
          <w:rPrChange w:id="644" w:author="Guo, Shicheng" w:date="2019-07-03T10:29:00Z">
            <w:rPr>
              <w:rFonts w:ascii="Times New Roman" w:hAnsi="Times New Roman" w:cs="Times New Roman"/>
            </w:rPr>
          </w:rPrChange>
        </w:rPr>
      </w:pPr>
      <w:ins w:id="645" w:author="Guo, Shicheng" w:date="2019-07-02T11:33:00Z">
        <w:r w:rsidRPr="003D6D8B">
          <w:rPr>
            <w:rFonts w:ascii="Arial" w:hAnsi="Arial" w:cs="Arial"/>
            <w:sz w:val="22"/>
            <w:szCs w:val="22"/>
            <w:rPrChange w:id="646" w:author="Guo, Shicheng" w:date="2019-07-03T10:29:00Z">
              <w:rPr>
                <w:rFonts w:ascii="Arial" w:hAnsi="Arial" w:cs="Arial"/>
                <w:sz w:val="22"/>
                <w:szCs w:val="22"/>
              </w:rPr>
            </w:rPrChange>
          </w:rPr>
          <w:t xml:space="preserve"> </w:t>
        </w:r>
      </w:ins>
      <w:r w:rsidR="009B7864" w:rsidRPr="003D6D8B">
        <w:rPr>
          <w:rFonts w:ascii="Arial" w:hAnsi="Arial" w:cs="Arial"/>
          <w:sz w:val="22"/>
          <w:szCs w:val="22"/>
          <w:rPrChange w:id="647" w:author="Guo, Shicheng" w:date="2019-07-03T10:29:00Z">
            <w:rPr>
              <w:rFonts w:ascii="Times New Roman" w:hAnsi="Times New Roman" w:cs="Times New Roman"/>
            </w:rPr>
          </w:rPrChange>
        </w:rPr>
        <w:t xml:space="preserve">DNA methylation </w:t>
      </w:r>
      <w:r w:rsidR="00C05CE6" w:rsidRPr="003D6D8B">
        <w:rPr>
          <w:rFonts w:ascii="Arial" w:hAnsi="Arial" w:cs="Arial"/>
          <w:sz w:val="22"/>
          <w:szCs w:val="22"/>
          <w:rPrChange w:id="648" w:author="Guo, Shicheng" w:date="2019-07-03T10:29:00Z">
            <w:rPr>
              <w:rFonts w:ascii="Times New Roman" w:hAnsi="Times New Roman" w:cs="Times New Roman"/>
            </w:rPr>
          </w:rPrChange>
        </w:rPr>
        <w:t>is a</w:t>
      </w:r>
      <w:r w:rsidR="007C6CB1" w:rsidRPr="003D6D8B">
        <w:rPr>
          <w:rFonts w:ascii="Arial" w:hAnsi="Arial" w:cs="Arial"/>
          <w:sz w:val="22"/>
          <w:szCs w:val="22"/>
          <w:rPrChange w:id="649" w:author="Guo, Shicheng" w:date="2019-07-03T10:29:00Z">
            <w:rPr>
              <w:rFonts w:ascii="Times New Roman" w:hAnsi="Times New Roman" w:cs="Times New Roman"/>
            </w:rPr>
          </w:rPrChange>
        </w:rPr>
        <w:t xml:space="preserve"> crucial</w:t>
      </w:r>
      <w:r w:rsidR="00C05CE6" w:rsidRPr="003D6D8B">
        <w:rPr>
          <w:rFonts w:ascii="Arial" w:hAnsi="Arial" w:cs="Arial"/>
          <w:sz w:val="22"/>
          <w:szCs w:val="22"/>
          <w:rPrChange w:id="650" w:author="Guo, Shicheng" w:date="2019-07-03T10:29:00Z">
            <w:rPr>
              <w:rFonts w:ascii="Times New Roman" w:hAnsi="Times New Roman" w:cs="Times New Roman"/>
            </w:rPr>
          </w:rPrChange>
        </w:rPr>
        <w:t xml:space="preserve"> epigenetic modification</w:t>
      </w:r>
      <w:r w:rsidR="007C6CB1" w:rsidRPr="003D6D8B">
        <w:rPr>
          <w:rFonts w:ascii="Arial" w:hAnsi="Arial" w:cs="Arial"/>
          <w:sz w:val="22"/>
          <w:szCs w:val="22"/>
          <w:rPrChange w:id="651" w:author="Guo, Shicheng" w:date="2019-07-03T10:29:00Z">
            <w:rPr>
              <w:rFonts w:ascii="Times New Roman" w:hAnsi="Times New Roman" w:cs="Times New Roman"/>
            </w:rPr>
          </w:rPrChange>
        </w:rPr>
        <w:t>s</w:t>
      </w:r>
      <w:r w:rsidR="00C05CE6" w:rsidRPr="003D6D8B">
        <w:rPr>
          <w:rFonts w:ascii="Arial" w:hAnsi="Arial" w:cs="Arial"/>
          <w:sz w:val="22"/>
          <w:szCs w:val="22"/>
          <w:rPrChange w:id="652" w:author="Guo, Shicheng" w:date="2019-07-03T10:29:00Z">
            <w:rPr>
              <w:rFonts w:ascii="Times New Roman" w:hAnsi="Times New Roman" w:cs="Times New Roman"/>
            </w:rPr>
          </w:rPrChange>
        </w:rPr>
        <w:t xml:space="preserve"> in the </w:t>
      </w:r>
      <w:del w:id="653" w:author="Guo, Shicheng" w:date="2019-07-02T11:51:00Z">
        <w:r w:rsidR="00C05CE6" w:rsidRPr="003D6D8B" w:rsidDel="00276529">
          <w:rPr>
            <w:rFonts w:ascii="Arial" w:hAnsi="Arial" w:cs="Arial"/>
            <w:sz w:val="22"/>
            <w:szCs w:val="22"/>
            <w:rPrChange w:id="654" w:author="Guo, Shicheng" w:date="2019-07-03T10:29:00Z">
              <w:rPr>
                <w:rFonts w:ascii="Times New Roman" w:hAnsi="Times New Roman" w:cs="Times New Roman"/>
              </w:rPr>
            </w:rPrChange>
          </w:rPr>
          <w:delText xml:space="preserve">mammalian </w:delText>
        </w:r>
      </w:del>
      <w:ins w:id="655" w:author="Guo, Shicheng" w:date="2019-07-02T11:51:00Z">
        <w:r w:rsidR="00276529" w:rsidRPr="003D6D8B">
          <w:rPr>
            <w:rFonts w:ascii="Arial" w:hAnsi="Arial" w:cs="Arial"/>
            <w:sz w:val="22"/>
            <w:szCs w:val="22"/>
            <w:rPrChange w:id="656" w:author="Guo, Shicheng" w:date="2019-07-03T10:29:00Z">
              <w:rPr>
                <w:rFonts w:ascii="Arial" w:hAnsi="Arial" w:cs="Arial"/>
                <w:sz w:val="22"/>
                <w:szCs w:val="22"/>
              </w:rPr>
            </w:rPrChange>
          </w:rPr>
          <w:t>human</w:t>
        </w:r>
        <w:r w:rsidR="00276529" w:rsidRPr="003D6D8B">
          <w:rPr>
            <w:rFonts w:ascii="Arial" w:hAnsi="Arial" w:cs="Arial"/>
            <w:sz w:val="22"/>
            <w:szCs w:val="22"/>
            <w:rPrChange w:id="657" w:author="Guo, Shicheng" w:date="2019-07-03T10:29:00Z">
              <w:rPr>
                <w:rFonts w:ascii="Times New Roman" w:hAnsi="Times New Roman" w:cs="Times New Roman"/>
              </w:rPr>
            </w:rPrChange>
          </w:rPr>
          <w:t xml:space="preserve"> </w:t>
        </w:r>
      </w:ins>
      <w:r w:rsidR="00C05CE6" w:rsidRPr="003D6D8B">
        <w:rPr>
          <w:rFonts w:ascii="Arial" w:hAnsi="Arial" w:cs="Arial"/>
          <w:sz w:val="22"/>
          <w:szCs w:val="22"/>
          <w:rPrChange w:id="658" w:author="Guo, Shicheng" w:date="2019-07-03T10:29:00Z">
            <w:rPr>
              <w:rFonts w:ascii="Times New Roman" w:hAnsi="Times New Roman" w:cs="Times New Roman"/>
            </w:rPr>
          </w:rPrChange>
        </w:rPr>
        <w:t xml:space="preserve">genomes </w:t>
      </w:r>
      <w:r w:rsidR="007C6CB1" w:rsidRPr="003D6D8B">
        <w:rPr>
          <w:rFonts w:ascii="Arial" w:hAnsi="Arial" w:cs="Arial"/>
          <w:sz w:val="22"/>
          <w:szCs w:val="22"/>
          <w:rPrChange w:id="659" w:author="Guo, Shicheng" w:date="2019-07-03T10:29:00Z">
            <w:rPr>
              <w:rFonts w:ascii="Times New Roman" w:hAnsi="Times New Roman" w:cs="Times New Roman"/>
            </w:rPr>
          </w:rPrChange>
        </w:rPr>
        <w:t xml:space="preserve">and plays key roles in </w:t>
      </w:r>
      <w:del w:id="660" w:author="Guo, Shicheng" w:date="2019-07-02T11:52:00Z">
        <w:r w:rsidR="007C6CB1" w:rsidRPr="003D6D8B" w:rsidDel="00276529">
          <w:rPr>
            <w:rFonts w:ascii="Arial" w:hAnsi="Arial" w:cs="Arial"/>
            <w:sz w:val="22"/>
            <w:szCs w:val="22"/>
            <w:rPrChange w:id="661" w:author="Guo, Shicheng" w:date="2019-07-03T10:29:00Z">
              <w:rPr>
                <w:rFonts w:ascii="Times New Roman" w:hAnsi="Times New Roman" w:cs="Times New Roman"/>
              </w:rPr>
            </w:rPrChange>
          </w:rPr>
          <w:delText xml:space="preserve">many cellular process, including </w:delText>
        </w:r>
      </w:del>
      <w:r w:rsidR="007C6CB1" w:rsidRPr="003D6D8B">
        <w:rPr>
          <w:rFonts w:ascii="Arial" w:hAnsi="Arial" w:cs="Arial"/>
          <w:sz w:val="22"/>
          <w:szCs w:val="22"/>
          <w:rPrChange w:id="662" w:author="Guo, Shicheng" w:date="2019-07-03T10:29:00Z">
            <w:rPr>
              <w:rFonts w:ascii="Times New Roman" w:hAnsi="Times New Roman" w:cs="Times New Roman"/>
            </w:rPr>
          </w:rPrChange>
        </w:rPr>
        <w:t>embryonic development, transcription</w:t>
      </w:r>
      <w:del w:id="663" w:author="Guo, Shicheng" w:date="2019-07-02T11:47:00Z">
        <w:r w:rsidR="00276529" w:rsidRPr="003D6D8B" w:rsidDel="00276529">
          <w:rPr>
            <w:rFonts w:ascii="Arial" w:hAnsi="Arial" w:cs="Arial"/>
            <w:sz w:val="22"/>
            <w:szCs w:val="22"/>
            <w:rPrChange w:id="664" w:author="Guo, Shicheng" w:date="2019-07-03T10:29:00Z">
              <w:rPr>
                <w:rFonts w:ascii="Arial" w:hAnsi="Arial" w:cs="Arial"/>
                <w:sz w:val="22"/>
                <w:szCs w:val="22"/>
              </w:rPr>
            </w:rPrChange>
          </w:rPr>
          <w:fldChar w:fldCharType="begin">
            <w:fldData xml:space="preserve">PEVuZE5vdGU+PENpdGU+PEF1dGhvcj5KaWFuZzwvQXV0aG9yPjxZZWFyPjIwMTg8L1llYXI+PFJl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</w:fldData>
          </w:fldChar>
        </w:r>
      </w:del>
      <w:r w:rsidR="000548E3" w:rsidRPr="003D6D8B">
        <w:rPr>
          <w:rFonts w:ascii="Arial" w:hAnsi="Arial" w:cs="Arial"/>
          <w:sz w:val="22"/>
          <w:szCs w:val="22"/>
          <w:rPrChange w:id="665"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666" w:author="Guo, Shicheng" w:date="2019-07-03T10:29:00Z">
            <w:rPr>
              <w:rFonts w:ascii="Arial" w:hAnsi="Arial" w:cs="Arial"/>
              <w:sz w:val="22"/>
              <w:szCs w:val="22"/>
            </w:rPr>
          </w:rPrChange>
        </w:rPr>
        <w:fldChar w:fldCharType="begin">
          <w:fldData xml:space="preserve">PEVuZE5vdGU+PENpdGU+PEF1dGhvcj5KaWFuZzwvQXV0aG9yPjxZZWFyPjIwMTg8L1llYXI+PFJl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</w:fldData>
        </w:fldChar>
      </w:r>
      <w:r w:rsidR="000548E3" w:rsidRPr="003D6D8B">
        <w:rPr>
          <w:rFonts w:ascii="Arial" w:hAnsi="Arial" w:cs="Arial"/>
          <w:sz w:val="22"/>
          <w:szCs w:val="22"/>
          <w:rPrChange w:id="667"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668" w:author="Guo, Shicheng" w:date="2019-07-03T10:29:00Z">
            <w:rPr>
              <w:rFonts w:ascii="Arial" w:hAnsi="Arial" w:cs="Arial"/>
              <w:sz w:val="22"/>
              <w:szCs w:val="22"/>
            </w:rPr>
          </w:rPrChange>
        </w:rPr>
      </w:r>
      <w:r w:rsidR="000548E3" w:rsidRPr="003D6D8B">
        <w:rPr>
          <w:rFonts w:ascii="Arial" w:hAnsi="Arial" w:cs="Arial"/>
          <w:sz w:val="22"/>
          <w:szCs w:val="22"/>
          <w:rPrChange w:id="669" w:author="Guo, Shicheng" w:date="2019-07-03T10:29:00Z">
            <w:rPr>
              <w:rFonts w:ascii="Arial" w:hAnsi="Arial" w:cs="Arial"/>
              <w:sz w:val="22"/>
              <w:szCs w:val="22"/>
            </w:rPr>
          </w:rPrChange>
        </w:rPr>
        <w:fldChar w:fldCharType="end"/>
      </w:r>
      <w:del w:id="670" w:author="Guo, Shicheng" w:date="2019-07-02T11:47:00Z">
        <w:r w:rsidR="00276529" w:rsidRPr="003D6D8B" w:rsidDel="00276529">
          <w:rPr>
            <w:rFonts w:ascii="Arial" w:hAnsi="Arial" w:cs="Arial"/>
            <w:sz w:val="22"/>
            <w:szCs w:val="22"/>
            <w:rPrChange w:id="671" w:author="Guo, Shicheng" w:date="2019-07-03T10:29:00Z">
              <w:rPr>
                <w:rFonts w:ascii="Arial" w:hAnsi="Arial" w:cs="Arial"/>
                <w:sz w:val="22"/>
                <w:szCs w:val="22"/>
              </w:rPr>
            </w:rPrChange>
          </w:rPr>
        </w:r>
        <w:r w:rsidR="00276529" w:rsidRPr="003D6D8B" w:rsidDel="00276529">
          <w:rPr>
            <w:rFonts w:ascii="Arial" w:hAnsi="Arial" w:cs="Arial"/>
            <w:sz w:val="22"/>
            <w:szCs w:val="22"/>
            <w:rPrChange w:id="672" w:author="Guo, Shicheng" w:date="2019-07-03T10:29:00Z">
              <w:rPr>
                <w:rFonts w:ascii="Arial" w:hAnsi="Arial" w:cs="Arial"/>
                <w:sz w:val="22"/>
                <w:szCs w:val="22"/>
              </w:rPr>
            </w:rPrChange>
          </w:rPr>
          <w:fldChar w:fldCharType="separate"/>
        </w:r>
      </w:del>
      <w:r w:rsidR="000548E3" w:rsidRPr="003D6D8B">
        <w:rPr>
          <w:rFonts w:ascii="Arial" w:hAnsi="Arial" w:cs="Arial"/>
          <w:noProof/>
          <w:sz w:val="22"/>
          <w:szCs w:val="22"/>
          <w:rPrChange w:id="673" w:author="Guo, Shicheng" w:date="2019-07-03T10:29:00Z">
            <w:rPr>
              <w:rFonts w:ascii="Arial" w:hAnsi="Arial" w:cs="Arial"/>
              <w:noProof/>
              <w:sz w:val="22"/>
              <w:szCs w:val="22"/>
            </w:rPr>
          </w:rPrChange>
        </w:rPr>
        <w:t>[1]</w:t>
      </w:r>
      <w:del w:id="674" w:author="Guo, Shicheng" w:date="2019-07-02T11:47:00Z">
        <w:r w:rsidR="00276529" w:rsidRPr="003D6D8B" w:rsidDel="00276529">
          <w:rPr>
            <w:rFonts w:ascii="Arial" w:hAnsi="Arial" w:cs="Arial"/>
            <w:sz w:val="22"/>
            <w:szCs w:val="22"/>
            <w:rPrChange w:id="675" w:author="Guo, Shicheng" w:date="2019-07-03T10:29:00Z">
              <w:rPr>
                <w:rFonts w:ascii="Arial" w:hAnsi="Arial" w:cs="Arial"/>
                <w:sz w:val="22"/>
                <w:szCs w:val="22"/>
              </w:rPr>
            </w:rPrChange>
          </w:rPr>
          <w:fldChar w:fldCharType="end"/>
        </w:r>
      </w:del>
      <w:r w:rsidR="007C6CB1" w:rsidRPr="003D6D8B">
        <w:rPr>
          <w:rFonts w:ascii="Arial" w:hAnsi="Arial" w:cs="Arial"/>
          <w:sz w:val="22"/>
          <w:szCs w:val="22"/>
          <w:rPrChange w:id="676" w:author="Guo, Shicheng" w:date="2019-07-03T10:29:00Z">
            <w:rPr>
              <w:rFonts w:ascii="Times New Roman" w:hAnsi="Times New Roman" w:cs="Times New Roman"/>
            </w:rPr>
          </w:rPrChange>
        </w:rPr>
        <w:t xml:space="preserve"> regulation</w:t>
      </w:r>
      <w:ins w:id="677" w:author="Guo, Shicheng" w:date="2019-07-02T11:47:00Z">
        <w:r w:rsidR="00276529" w:rsidRPr="003D6D8B">
          <w:rPr>
            <w:rFonts w:ascii="Arial" w:hAnsi="Arial" w:cs="Arial"/>
            <w:sz w:val="22"/>
            <w:szCs w:val="22"/>
            <w:rPrChange w:id="678" w:author="Guo, Shicheng" w:date="2019-07-03T10:29:00Z">
              <w:rPr>
                <w:rFonts w:ascii="Arial" w:hAnsi="Arial" w:cs="Arial"/>
                <w:sz w:val="22"/>
                <w:szCs w:val="22"/>
              </w:rPr>
            </w:rPrChange>
          </w:rPr>
          <w:fldChar w:fldCharType="begin">
            <w:fldData xml:space="preserve">PEVuZE5vdGU+PENpdGU+PEF1dGhvcj5KaWFuZzwvQXV0aG9yPjxZZWFyPjIwMTg8L1llYXI+PFJl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</w:fldData>
          </w:fldChar>
        </w:r>
      </w:ins>
      <w:r w:rsidR="000548E3" w:rsidRPr="003D6D8B">
        <w:rPr>
          <w:rFonts w:ascii="Arial" w:hAnsi="Arial" w:cs="Arial"/>
          <w:sz w:val="22"/>
          <w:szCs w:val="22"/>
          <w:rPrChange w:id="679"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680" w:author="Guo, Shicheng" w:date="2019-07-03T10:29:00Z">
            <w:rPr>
              <w:rFonts w:ascii="Arial" w:hAnsi="Arial" w:cs="Arial"/>
              <w:sz w:val="22"/>
              <w:szCs w:val="22"/>
            </w:rPr>
          </w:rPrChange>
        </w:rPr>
        <w:fldChar w:fldCharType="begin">
          <w:fldData xml:space="preserve">PEVuZE5vdGU+PENpdGU+PEF1dGhvcj5KaWFuZzwvQXV0aG9yPjxZZWFyPjIwMTg8L1llYXI+PFJl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</w:fldData>
        </w:fldChar>
      </w:r>
      <w:r w:rsidR="000548E3" w:rsidRPr="003D6D8B">
        <w:rPr>
          <w:rFonts w:ascii="Arial" w:hAnsi="Arial" w:cs="Arial"/>
          <w:sz w:val="22"/>
          <w:szCs w:val="22"/>
          <w:rPrChange w:id="681"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682" w:author="Guo, Shicheng" w:date="2019-07-03T10:29:00Z">
            <w:rPr>
              <w:rFonts w:ascii="Arial" w:hAnsi="Arial" w:cs="Arial"/>
              <w:sz w:val="22"/>
              <w:szCs w:val="22"/>
            </w:rPr>
          </w:rPrChange>
        </w:rPr>
      </w:r>
      <w:r w:rsidR="000548E3" w:rsidRPr="003D6D8B">
        <w:rPr>
          <w:rFonts w:ascii="Arial" w:hAnsi="Arial" w:cs="Arial"/>
          <w:sz w:val="22"/>
          <w:szCs w:val="22"/>
          <w:rPrChange w:id="683" w:author="Guo, Shicheng" w:date="2019-07-03T10:29:00Z">
            <w:rPr>
              <w:rFonts w:ascii="Arial" w:hAnsi="Arial" w:cs="Arial"/>
              <w:sz w:val="22"/>
              <w:szCs w:val="22"/>
            </w:rPr>
          </w:rPrChange>
        </w:rPr>
        <w:fldChar w:fldCharType="end"/>
      </w:r>
      <w:ins w:id="684" w:author="Guo, Shicheng" w:date="2019-07-02T11:47:00Z">
        <w:r w:rsidR="00276529" w:rsidRPr="003D6D8B">
          <w:rPr>
            <w:rFonts w:ascii="Arial" w:hAnsi="Arial" w:cs="Arial"/>
            <w:sz w:val="22"/>
            <w:szCs w:val="22"/>
            <w:rPrChange w:id="685" w:author="Guo, Shicheng" w:date="2019-07-03T10:29:00Z">
              <w:rPr>
                <w:rFonts w:ascii="Arial" w:hAnsi="Arial" w:cs="Arial"/>
                <w:sz w:val="22"/>
                <w:szCs w:val="22"/>
              </w:rPr>
            </w:rPrChange>
          </w:rPr>
        </w:r>
        <w:r w:rsidR="00276529" w:rsidRPr="003D6D8B">
          <w:rPr>
            <w:rFonts w:ascii="Arial" w:hAnsi="Arial" w:cs="Arial"/>
            <w:sz w:val="22"/>
            <w:szCs w:val="22"/>
            <w:rPrChange w:id="686" w:author="Guo, Shicheng" w:date="2019-07-03T10:29:00Z">
              <w:rPr>
                <w:rFonts w:ascii="Arial" w:hAnsi="Arial" w:cs="Arial"/>
                <w:sz w:val="22"/>
                <w:szCs w:val="22"/>
              </w:rPr>
            </w:rPrChange>
          </w:rPr>
          <w:fldChar w:fldCharType="separate"/>
        </w:r>
      </w:ins>
      <w:r w:rsidR="000548E3" w:rsidRPr="003D6D8B">
        <w:rPr>
          <w:rFonts w:ascii="Arial" w:hAnsi="Arial" w:cs="Arial"/>
          <w:noProof/>
          <w:sz w:val="22"/>
          <w:szCs w:val="22"/>
          <w:rPrChange w:id="687" w:author="Guo, Shicheng" w:date="2019-07-03T10:29:00Z">
            <w:rPr>
              <w:rFonts w:ascii="Arial" w:hAnsi="Arial" w:cs="Arial"/>
              <w:noProof/>
              <w:sz w:val="22"/>
              <w:szCs w:val="22"/>
            </w:rPr>
          </w:rPrChange>
        </w:rPr>
        <w:t>[1, 2]</w:t>
      </w:r>
      <w:ins w:id="688" w:author="Guo, Shicheng" w:date="2019-07-02T11:47:00Z">
        <w:r w:rsidR="00276529" w:rsidRPr="003D6D8B">
          <w:rPr>
            <w:rFonts w:ascii="Arial" w:hAnsi="Arial" w:cs="Arial"/>
            <w:sz w:val="22"/>
            <w:szCs w:val="22"/>
            <w:rPrChange w:id="689" w:author="Guo, Shicheng" w:date="2019-07-03T10:29:00Z">
              <w:rPr>
                <w:rFonts w:ascii="Arial" w:hAnsi="Arial" w:cs="Arial"/>
                <w:sz w:val="22"/>
                <w:szCs w:val="22"/>
              </w:rPr>
            </w:rPrChange>
          </w:rPr>
          <w:fldChar w:fldCharType="end"/>
        </w:r>
      </w:ins>
      <w:ins w:id="690" w:author="Guo, Shicheng" w:date="2019-07-02T11:45:00Z">
        <w:r w:rsidR="00276529" w:rsidRPr="003D6D8B">
          <w:rPr>
            <w:rFonts w:ascii="Arial" w:hAnsi="Arial" w:cs="Arial"/>
            <w:sz w:val="22"/>
            <w:szCs w:val="22"/>
            <w:rPrChange w:id="691" w:author="Guo, Shicheng" w:date="2019-07-03T10:29:00Z">
              <w:rPr>
                <w:rFonts w:ascii="Arial" w:hAnsi="Arial" w:cs="Arial"/>
                <w:sz w:val="22"/>
                <w:szCs w:val="22"/>
              </w:rPr>
            </w:rPrChange>
          </w:rPr>
          <w:t xml:space="preserve"> </w:t>
        </w:r>
      </w:ins>
      <w:del w:id="692" w:author="Guo, Shicheng" w:date="2019-07-02T11:45:00Z">
        <w:r w:rsidR="00192BF3" w:rsidRPr="003D6D8B" w:rsidDel="00276529">
          <w:rPr>
            <w:rFonts w:ascii="Arial" w:hAnsi="Arial" w:cs="Arial"/>
            <w:sz w:val="22"/>
            <w:szCs w:val="22"/>
            <w:rPrChange w:id="693" w:author="Guo, Shicheng" w:date="2019-07-03T10:29:00Z">
              <w:rPr>
                <w:rFonts w:ascii="Arial" w:hAnsi="Arial" w:cs="Arial"/>
                <w:sz w:val="22"/>
                <w:szCs w:val="22"/>
              </w:rPr>
            </w:rPrChange>
          </w:rPr>
          <w:delText>{Jiang, 2018 #9074}{He, 2011 #9073}{Jiang, 2018 #9074}</w:delText>
        </w:r>
        <w:r w:rsidR="007C6CB1" w:rsidRPr="003D6D8B" w:rsidDel="00276529">
          <w:rPr>
            <w:rFonts w:ascii="Arial" w:hAnsi="Arial" w:cs="Arial"/>
            <w:sz w:val="22"/>
            <w:szCs w:val="22"/>
            <w:rPrChange w:id="694" w:author="Guo, Shicheng" w:date="2019-07-03T10:29:00Z">
              <w:rPr>
                <w:rFonts w:ascii="Times New Roman" w:hAnsi="Times New Roman" w:cs="Times New Roman"/>
              </w:rPr>
            </w:rPrChange>
          </w:rPr>
          <w:delText xml:space="preserve"> </w:delText>
        </w:r>
      </w:del>
      <w:ins w:id="695" w:author="Guo, Shicheng" w:date="2019-07-02T11:49:00Z">
        <w:r w:rsidR="00276529" w:rsidRPr="003D6D8B">
          <w:rPr>
            <w:rFonts w:ascii="Arial" w:hAnsi="Arial" w:cs="Arial"/>
            <w:sz w:val="22"/>
            <w:szCs w:val="22"/>
            <w:rPrChange w:id="696" w:author="Guo, Shicheng" w:date="2019-07-03T10:29:00Z">
              <w:rPr>
                <w:rFonts w:ascii="Arial" w:hAnsi="Arial" w:cs="Arial"/>
                <w:sz w:val="22"/>
                <w:szCs w:val="22"/>
              </w:rPr>
            </w:rPrChange>
          </w:rPr>
          <w:t xml:space="preserve">and </w:t>
        </w:r>
      </w:ins>
      <w:del w:id="697" w:author="Guo, Shicheng" w:date="2019-07-02T11:49:00Z">
        <w:r w:rsidR="007C6CB1" w:rsidRPr="003D6D8B" w:rsidDel="00276529">
          <w:rPr>
            <w:rFonts w:ascii="Arial" w:hAnsi="Arial" w:cs="Arial"/>
            <w:sz w:val="22"/>
            <w:szCs w:val="22"/>
            <w:rPrChange w:id="698" w:author="Guo, Shicheng" w:date="2019-07-03T10:29:00Z">
              <w:rPr>
                <w:rFonts w:ascii="Times New Roman" w:hAnsi="Times New Roman" w:cs="Times New Roman"/>
              </w:rPr>
            </w:rPrChange>
          </w:rPr>
          <w:delText xml:space="preserve">as well as </w:delText>
        </w:r>
      </w:del>
      <w:r w:rsidR="007C6CB1" w:rsidRPr="003D6D8B">
        <w:rPr>
          <w:rFonts w:ascii="Arial" w:hAnsi="Arial" w:cs="Arial"/>
          <w:sz w:val="22"/>
          <w:szCs w:val="22"/>
          <w:rPrChange w:id="699" w:author="Guo, Shicheng" w:date="2019-07-03T10:29:00Z">
            <w:rPr>
              <w:rFonts w:ascii="Times New Roman" w:hAnsi="Times New Roman" w:cs="Times New Roman"/>
            </w:rPr>
          </w:rPrChange>
        </w:rPr>
        <w:t>genomic imprinting</w:t>
      </w:r>
      <w:del w:id="700" w:author="Guo, Shicheng" w:date="2019-07-02T11:49:00Z">
        <w:r w:rsidR="006F34E5" w:rsidRPr="003D6D8B" w:rsidDel="00276529">
          <w:rPr>
            <w:rFonts w:ascii="Arial" w:hAnsi="Arial" w:cs="Arial"/>
            <w:sz w:val="22"/>
            <w:szCs w:val="22"/>
            <w:rPrChange w:id="701" w:author="Guo, Shicheng" w:date="2019-07-03T10:29:00Z">
              <w:rPr>
                <w:rFonts w:ascii="Times New Roman" w:hAnsi="Times New Roman" w:cs="Times New Roman"/>
              </w:rPr>
            </w:rPrChange>
          </w:rPr>
          <w:delText xml:space="preserve"> </w:delText>
        </w:r>
      </w:del>
      <w:r w:rsidR="007C6CB1" w:rsidRPr="003D6D8B">
        <w:rPr>
          <w:rFonts w:ascii="Arial" w:hAnsi="Arial" w:cs="Arial"/>
          <w:sz w:val="22"/>
          <w:szCs w:val="22"/>
          <w:rPrChange w:id="702"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703" w:author="Guo, Shicheng" w:date="2019-07-03T10:29:00Z">
            <w:rPr>
              <w:rFonts w:ascii="Arial" w:hAnsi="Arial" w:cs="Arial"/>
              <w:sz w:val="22"/>
              <w:szCs w:val="22"/>
            </w:rPr>
          </w:rPrChange>
        </w:rPr>
        <w:instrText xml:space="preserve"> ADDIN EN.CITE &lt;EndNote&gt;&lt;Cite&gt;&lt;Author&gt;Schubeler&lt;/Author&gt;&lt;Year&gt;2015&lt;/Year&gt;&lt;RecNum&gt;715&lt;/RecNum&gt;&lt;DisplayText&gt;[3]&lt;/DisplayText&gt;&lt;record&gt;&lt;rec-number&gt;715&lt;/rec-number&gt;&lt;foreign-keys&gt;&lt;key app="EN" db-id="5ep0veeviww0vqev9v0vf5zmxve5f9vvfxd5" timestamp="1559467102"&gt;715&lt;/key&gt;&lt;/foreign-keys&gt;&lt;ref-type name="Journal Article"&gt;17&lt;/ref-type&gt;&lt;contributors&gt;&lt;authors&gt;&lt;author&gt;Schubeler, D.&lt;/author&gt;&lt;/authors&gt;&lt;/contributors&gt;&lt;auth-address&gt;Friedrich Miescher Inst Biomed Res, CH-4058 Basel, Switzerland&amp;#xD;Univ Basel, Fac Sci, CH-4003 Basel, Switzerland&lt;/auth-address&gt;&lt;titles&gt;&lt;title&gt;Function and information content of DNA methylation&lt;/title&gt;&lt;secondary-title&gt;Nature&lt;/secondary-title&gt;&lt;alt-title&gt;Nature&lt;/alt-title&gt;&lt;/titles&gt;&lt;periodical&gt;&lt;full-title&gt;Nature&lt;/full-title&gt;&lt;/periodical&gt;&lt;alt-periodical&gt;&lt;full-title&gt;Nature&lt;/full-title&gt;&lt;/alt-periodical&gt;&lt;pages&gt;321-326&lt;/pages&gt;&lt;volume&gt;517&lt;/volume&gt;&lt;number&gt;7534&lt;/number&gt;&lt;keywords&gt;&lt;keyword&gt;acute myeloid-leukemia&lt;/keyword&gt;&lt;keyword&gt;de-novo methylation&lt;/keyword&gt;&lt;keyword&gt;genome-wide&lt;/keyword&gt;&lt;keyword&gt;tet proteins&lt;/keyword&gt;&lt;keyword&gt;cpg island&lt;/keyword&gt;&lt;keyword&gt;endogenous retroviruses&lt;/keyword&gt;&lt;keyword&gt;epigenetic inheritance&lt;/keyword&gt;&lt;keyword&gt;transposable elements&lt;/keyword&gt;&lt;keyword&gt;chromatin-structure&lt;/keyword&gt;&lt;keyword&gt;enhancer activity&lt;/keyword&gt;&lt;/keywords&gt;&lt;dates&gt;&lt;year&gt;2015&lt;/year&gt;&lt;pub-dates&gt;&lt;date&gt;Jan 15&lt;/date&gt;&lt;/pub-dates&gt;&lt;/dates&gt;&lt;isbn&gt;0028-0836&lt;/isbn&gt;&lt;accession-num&gt;WOS:000347810300036&lt;/accession-num&gt;&lt;urls&gt;&lt;related-urls&gt;&lt;url&gt;&amp;lt;Go to ISI&amp;gt;://WOS:000347810300036&lt;/url&gt;&lt;/related-urls&gt;&lt;/urls&gt;&lt;electronic-resource-num&gt;10.1038/nature14192&lt;/electronic-resource-num&gt;&lt;language&gt;English&lt;/language&gt;&lt;/record&gt;&lt;/Cite&gt;&lt;/EndNote&gt;</w:instrText>
      </w:r>
      <w:r w:rsidR="007C6CB1" w:rsidRPr="003D6D8B">
        <w:rPr>
          <w:rFonts w:ascii="Arial" w:hAnsi="Arial" w:cs="Arial"/>
          <w:sz w:val="22"/>
          <w:szCs w:val="22"/>
          <w:rPrChange w:id="704"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705" w:author="Guo, Shicheng" w:date="2019-07-03T10:29:00Z">
            <w:rPr>
              <w:rFonts w:ascii="Arial" w:hAnsi="Arial" w:cs="Arial"/>
              <w:noProof/>
              <w:sz w:val="22"/>
              <w:szCs w:val="22"/>
            </w:rPr>
          </w:rPrChange>
        </w:rPr>
        <w:t>[3]</w:t>
      </w:r>
      <w:r w:rsidR="007C6CB1" w:rsidRPr="003D6D8B">
        <w:rPr>
          <w:rFonts w:ascii="Arial" w:hAnsi="Arial" w:cs="Arial"/>
          <w:sz w:val="22"/>
          <w:szCs w:val="22"/>
          <w:rPrChange w:id="706" w:author="Guo, Shicheng" w:date="2019-07-03T10:29:00Z">
            <w:rPr>
              <w:rFonts w:ascii="Times New Roman" w:hAnsi="Times New Roman" w:cs="Times New Roman"/>
            </w:rPr>
          </w:rPrChange>
        </w:rPr>
        <w:fldChar w:fldCharType="end"/>
      </w:r>
      <w:r w:rsidR="007C6CB1" w:rsidRPr="003D6D8B">
        <w:rPr>
          <w:rFonts w:ascii="Arial" w:hAnsi="Arial" w:cs="Arial"/>
          <w:sz w:val="22"/>
          <w:szCs w:val="22"/>
          <w:rPrChange w:id="707" w:author="Guo, Shicheng" w:date="2019-07-03T10:29:00Z">
            <w:rPr>
              <w:rFonts w:ascii="Times New Roman" w:hAnsi="Times New Roman" w:cs="Times New Roman"/>
            </w:rPr>
          </w:rPrChange>
        </w:rPr>
        <w:t xml:space="preserve">. </w:t>
      </w:r>
      <w:ins w:id="708" w:author="Guo, Shicheng" w:date="2019-07-02T11:53:00Z">
        <w:r w:rsidR="00276529" w:rsidRPr="003D6D8B">
          <w:rPr>
            <w:rFonts w:ascii="Arial" w:hAnsi="Arial" w:cs="Arial"/>
            <w:sz w:val="22"/>
            <w:szCs w:val="22"/>
            <w:rPrChange w:id="709" w:author="Guo, Shicheng" w:date="2019-07-03T10:29:00Z">
              <w:rPr>
                <w:rFonts w:ascii="Arial" w:hAnsi="Arial" w:cs="Arial"/>
                <w:sz w:val="22"/>
                <w:szCs w:val="22"/>
              </w:rPr>
            </w:rPrChange>
          </w:rPr>
          <w:t xml:space="preserve">DNA methylation shown different patterns in different tissues and </w:t>
        </w:r>
      </w:ins>
      <w:ins w:id="710" w:author="Guo, Shicheng" w:date="2019-07-02T11:54:00Z">
        <w:r w:rsidR="00B72CEE" w:rsidRPr="003D6D8B">
          <w:rPr>
            <w:rFonts w:ascii="Arial" w:hAnsi="Arial" w:cs="Arial"/>
            <w:sz w:val="22"/>
            <w:szCs w:val="22"/>
            <w:rPrChange w:id="711" w:author="Guo, Shicheng" w:date="2019-07-03T10:29:00Z">
              <w:rPr>
                <w:rFonts w:ascii="Arial" w:hAnsi="Arial" w:cs="Arial"/>
                <w:sz w:val="22"/>
                <w:szCs w:val="22"/>
              </w:rPr>
            </w:rPrChange>
          </w:rPr>
          <w:t xml:space="preserve">disease status </w:t>
        </w:r>
      </w:ins>
      <w:ins w:id="712" w:author="Guo, Shicheng" w:date="2019-07-02T11:53:00Z">
        <w:r w:rsidR="00276529" w:rsidRPr="003D6D8B">
          <w:rPr>
            <w:rFonts w:ascii="Arial" w:hAnsi="Arial" w:cs="Arial"/>
            <w:sz w:val="22"/>
            <w:szCs w:val="22"/>
            <w:rPrChange w:id="713" w:author="Guo, Shicheng" w:date="2019-07-03T10:29:00Z">
              <w:rPr>
                <w:rFonts w:ascii="Arial" w:hAnsi="Arial" w:cs="Arial"/>
                <w:sz w:val="22"/>
                <w:szCs w:val="22"/>
              </w:rPr>
            </w:rPrChange>
          </w:rPr>
          <w:t xml:space="preserve">which have been applied to </w:t>
        </w:r>
      </w:ins>
      <w:ins w:id="714" w:author="Guo, Shicheng" w:date="2019-07-02T11:54:00Z">
        <w:r w:rsidR="00B72CEE" w:rsidRPr="003D6D8B">
          <w:rPr>
            <w:rFonts w:ascii="Arial" w:hAnsi="Arial" w:cs="Arial"/>
            <w:sz w:val="22"/>
            <w:szCs w:val="22"/>
            <w:rPrChange w:id="715" w:author="Guo, Shicheng" w:date="2019-07-03T10:29:00Z">
              <w:rPr>
                <w:rFonts w:ascii="Arial" w:hAnsi="Arial" w:cs="Arial"/>
                <w:sz w:val="22"/>
                <w:szCs w:val="22"/>
              </w:rPr>
            </w:rPrChange>
          </w:rPr>
          <w:t>develop</w:t>
        </w:r>
      </w:ins>
      <w:ins w:id="716" w:author="Guo, Shicheng" w:date="2019-07-02T11:53:00Z">
        <w:r w:rsidR="00276529" w:rsidRPr="003D6D8B">
          <w:rPr>
            <w:rFonts w:ascii="Arial" w:hAnsi="Arial" w:cs="Arial"/>
            <w:sz w:val="22"/>
            <w:szCs w:val="22"/>
            <w:rPrChange w:id="717" w:author="Guo, Shicheng" w:date="2019-07-03T10:29:00Z">
              <w:rPr>
                <w:rFonts w:ascii="Arial" w:hAnsi="Arial" w:cs="Arial"/>
                <w:sz w:val="22"/>
                <w:szCs w:val="22"/>
              </w:rPr>
            </w:rPrChange>
          </w:rPr>
          <w:t xml:space="preserve"> f</w:t>
        </w:r>
        <w:r w:rsidR="00B72CEE" w:rsidRPr="003D6D8B">
          <w:rPr>
            <w:rFonts w:ascii="Arial" w:hAnsi="Arial" w:cs="Arial"/>
            <w:sz w:val="22"/>
            <w:szCs w:val="22"/>
            <w:rPrChange w:id="718" w:author="Guo, Shicheng" w:date="2019-07-03T10:29:00Z">
              <w:rPr>
                <w:rFonts w:ascii="Arial" w:hAnsi="Arial" w:cs="Arial"/>
                <w:sz w:val="22"/>
                <w:szCs w:val="22"/>
              </w:rPr>
            </w:rPrChange>
          </w:rPr>
          <w:t>or tissue-of-origin</w:t>
        </w:r>
      </w:ins>
      <w:r w:rsidR="005844EA" w:rsidRPr="003D6D8B">
        <w:rPr>
          <w:rFonts w:ascii="Arial" w:hAnsi="Arial" w:cs="Arial"/>
          <w:sz w:val="22"/>
          <w:szCs w:val="22"/>
          <w:rPrChange w:id="719" w:author="Guo, Shicheng" w:date="2019-07-03T10:29:00Z">
            <w:rPr>
              <w:rFonts w:ascii="Arial" w:hAnsi="Arial" w:cs="Arial"/>
              <w:sz w:val="22"/>
              <w:szCs w:val="22"/>
            </w:rPr>
          </w:rPrChange>
        </w:rPr>
        <w:fldChar w:fldCharType="begin">
          <w:fldData xml:space="preserve">PEVuZE5vdGU+PENpdGU+PEF1dGhvcj5HdW88L0F1dGhvcj48WWVhcj4yMDE3PC9ZZWFyPjxSZWNO
dW0+OTA3NzwvUmVjTnVtPjxEaXNwbGF5VGV4dD5bNF08L0Rpc3BsYXlUZXh0PjxyZWNvcmQ+PHJl
Yy1udW1iZXI+OTA3NzwvcmVjLW51bWJlcj48Zm9yZWlnbi1rZXlzPjxrZXkgYXBwPSJFTiIgZGIt
aWQ9InRycGU5eHA5YTV0cnRuZXoweDJwdmVlOTJlOTlkdzB3cHY1ZCIgdGltZXN0YW1wPSIxNTYy
MDg2ODA4Ij45MDc3PC9rZXk+PC9mb3JlaWduLWtleXM+PHJlZi10eXBlIG5hbWU9IkpvdXJuYWwg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0548E3" w:rsidRPr="003D6D8B">
        <w:rPr>
          <w:rFonts w:ascii="Arial" w:hAnsi="Arial" w:cs="Arial"/>
          <w:sz w:val="22"/>
          <w:szCs w:val="22"/>
          <w:rPrChange w:id="720"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721" w:author="Guo, Shicheng" w:date="2019-07-03T10:29:00Z">
            <w:rPr>
              <w:rFonts w:ascii="Arial" w:hAnsi="Arial" w:cs="Arial"/>
              <w:sz w:val="22"/>
              <w:szCs w:val="22"/>
            </w:rPr>
          </w:rPrChange>
        </w:rPr>
        <w:fldChar w:fldCharType="begin">
          <w:fldData xml:space="preserve">PEVuZE5vdGU+PENpdGU+PEF1dGhvcj5HdW88L0F1dGhvcj48WWVhcj4yMDE3PC9ZZWFyPjxSZWNO
dW0+OTA3NzwvUmVjTnVtPjxEaXNwbGF5VGV4dD5bNF08L0Rpc3BsYXlUZXh0PjxyZWNvcmQ+PHJl
Yy1udW1iZXI+OTA3NzwvcmVjLW51bWJlcj48Zm9yZWlnbi1rZXlzPjxrZXkgYXBwPSJFTiIgZGIt
aWQ9InRycGU5eHA5YTV0cnRuZXoweDJwdmVlOTJlOTlkdzB3cHY1ZCIgdGltZXN0YW1wPSIxNTYy
MDg2ODA4Ij45MDc3PC9rZXk+PC9mb3JlaWduLWtleXM+PHJlZi10eXBlIG5hbWU9IkpvdXJuYWwg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0548E3" w:rsidRPr="003D6D8B">
        <w:rPr>
          <w:rFonts w:ascii="Arial" w:hAnsi="Arial" w:cs="Arial"/>
          <w:sz w:val="22"/>
          <w:szCs w:val="22"/>
          <w:rPrChange w:id="722"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723" w:author="Guo, Shicheng" w:date="2019-07-03T10:29:00Z">
            <w:rPr>
              <w:rFonts w:ascii="Arial" w:hAnsi="Arial" w:cs="Arial"/>
              <w:sz w:val="22"/>
              <w:szCs w:val="22"/>
            </w:rPr>
          </w:rPrChange>
        </w:rPr>
      </w:r>
      <w:r w:rsidR="000548E3" w:rsidRPr="003D6D8B">
        <w:rPr>
          <w:rFonts w:ascii="Arial" w:hAnsi="Arial" w:cs="Arial"/>
          <w:sz w:val="22"/>
          <w:szCs w:val="22"/>
          <w:rPrChange w:id="724" w:author="Guo, Shicheng" w:date="2019-07-03T10:29:00Z">
            <w:rPr>
              <w:rFonts w:ascii="Arial" w:hAnsi="Arial" w:cs="Arial"/>
              <w:sz w:val="22"/>
              <w:szCs w:val="22"/>
            </w:rPr>
          </w:rPrChange>
        </w:rPr>
        <w:fldChar w:fldCharType="end"/>
      </w:r>
      <w:r w:rsidR="005844EA" w:rsidRPr="003D6D8B">
        <w:rPr>
          <w:rFonts w:ascii="Arial" w:hAnsi="Arial" w:cs="Arial"/>
          <w:sz w:val="22"/>
          <w:szCs w:val="22"/>
          <w:rPrChange w:id="725" w:author="Guo, Shicheng" w:date="2019-07-03T10:29:00Z">
            <w:rPr>
              <w:rFonts w:ascii="Arial" w:hAnsi="Arial" w:cs="Arial"/>
              <w:sz w:val="22"/>
              <w:szCs w:val="22"/>
            </w:rPr>
          </w:rPrChange>
        </w:rPr>
      </w:r>
      <w:r w:rsidR="005844EA" w:rsidRPr="003D6D8B">
        <w:rPr>
          <w:rFonts w:ascii="Arial" w:hAnsi="Arial" w:cs="Arial"/>
          <w:sz w:val="22"/>
          <w:szCs w:val="22"/>
          <w:rPrChange w:id="726" w:author="Guo, Shicheng" w:date="2019-07-03T10:29:00Z">
            <w:rPr>
              <w:rFonts w:ascii="Arial" w:hAnsi="Arial" w:cs="Arial"/>
              <w:sz w:val="22"/>
              <w:szCs w:val="22"/>
            </w:rPr>
          </w:rPrChange>
        </w:rPr>
        <w:fldChar w:fldCharType="separate"/>
      </w:r>
      <w:r w:rsidR="000548E3" w:rsidRPr="003D6D8B">
        <w:rPr>
          <w:rFonts w:ascii="Arial" w:hAnsi="Arial" w:cs="Arial"/>
          <w:noProof/>
          <w:sz w:val="22"/>
          <w:szCs w:val="22"/>
          <w:rPrChange w:id="727" w:author="Guo, Shicheng" w:date="2019-07-03T10:29:00Z">
            <w:rPr>
              <w:rFonts w:ascii="Arial" w:hAnsi="Arial" w:cs="Arial"/>
              <w:noProof/>
              <w:sz w:val="22"/>
              <w:szCs w:val="22"/>
            </w:rPr>
          </w:rPrChange>
        </w:rPr>
        <w:t>[4]</w:t>
      </w:r>
      <w:r w:rsidR="005844EA" w:rsidRPr="003D6D8B">
        <w:rPr>
          <w:rFonts w:ascii="Arial" w:hAnsi="Arial" w:cs="Arial"/>
          <w:sz w:val="22"/>
          <w:szCs w:val="22"/>
          <w:rPrChange w:id="728" w:author="Guo, Shicheng" w:date="2019-07-03T10:29:00Z">
            <w:rPr>
              <w:rFonts w:ascii="Arial" w:hAnsi="Arial" w:cs="Arial"/>
              <w:sz w:val="22"/>
              <w:szCs w:val="22"/>
            </w:rPr>
          </w:rPrChange>
        </w:rPr>
        <w:fldChar w:fldCharType="end"/>
      </w:r>
      <w:ins w:id="729" w:author="Guo, Shicheng" w:date="2019-07-02T11:53:00Z">
        <w:r w:rsidR="00B72CEE" w:rsidRPr="003D6D8B">
          <w:rPr>
            <w:rFonts w:ascii="Arial" w:hAnsi="Arial" w:cs="Arial"/>
            <w:sz w:val="22"/>
            <w:szCs w:val="22"/>
            <w:rPrChange w:id="730" w:author="Guo, Shicheng" w:date="2019-07-03T10:29:00Z">
              <w:rPr>
                <w:rFonts w:ascii="Arial" w:hAnsi="Arial" w:cs="Arial"/>
                <w:sz w:val="22"/>
                <w:szCs w:val="22"/>
              </w:rPr>
            </w:rPrChange>
          </w:rPr>
          <w:t xml:space="preserve"> and disease prediction</w:t>
        </w:r>
      </w:ins>
      <w:r w:rsidR="005844EA" w:rsidRPr="003D6D8B">
        <w:rPr>
          <w:rFonts w:ascii="Arial" w:hAnsi="Arial" w:cs="Arial"/>
          <w:sz w:val="22"/>
          <w:szCs w:val="22"/>
          <w:rPrChange w:id="731" w:author="Guo, Shicheng" w:date="2019-07-03T10:29:00Z">
            <w:rPr>
              <w:rFonts w:ascii="Arial" w:hAnsi="Arial" w:cs="Arial"/>
              <w:sz w:val="22"/>
              <w:szCs w:val="22"/>
            </w:rPr>
          </w:rPrChange>
        </w:rPr>
        <w:fldChar w:fldCharType="begin">
          <w:fldData xml:space="preserve">PEVuZE5vdGU+PENpdGU+PEF1dGhvcj5HdW88L0F1dGhvcj48WWVhcj4yMDE1PC9ZZWFyPjxSZWNO
dW0+OTA3ODwvUmVjTnVtPjxEaXNwbGF5VGV4dD5bNV08L0Rpc3BsYXlUZXh0PjxyZWNvcmQ+PHJl
Yy1udW1iZXI+OTA3ODwvcmVjLW51bWJlcj48Zm9yZWlnbi1rZXlzPjxrZXkgYXBwPSJFTiIgZGIt
aWQ9InRycGU5eHA5YTV0cnRuZXoweDJwdmVlOTJlOTlkdzB3cHY1ZCIgdGltZXN0YW1wPSIxNTYy
MDg2ODcxIj45MDc4PC9rZXk+PC9mb3JlaWduLWtleXM+PHJlZi10eXBlIG5hbWU9IkpvdXJuYWwg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0548E3" w:rsidRPr="003D6D8B">
        <w:rPr>
          <w:rFonts w:ascii="Arial" w:hAnsi="Arial" w:cs="Arial"/>
          <w:sz w:val="22"/>
          <w:szCs w:val="22"/>
          <w:rPrChange w:id="732"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733" w:author="Guo, Shicheng" w:date="2019-07-03T10:29:00Z">
            <w:rPr>
              <w:rFonts w:ascii="Arial" w:hAnsi="Arial" w:cs="Arial"/>
              <w:sz w:val="22"/>
              <w:szCs w:val="22"/>
            </w:rPr>
          </w:rPrChange>
        </w:rPr>
        <w:fldChar w:fldCharType="begin">
          <w:fldData xml:space="preserve">PEVuZE5vdGU+PENpdGU+PEF1dGhvcj5HdW88L0F1dGhvcj48WWVhcj4yMDE1PC9ZZWFyPjxSZWNO
dW0+OTA3ODwvUmVjTnVtPjxEaXNwbGF5VGV4dD5bNV08L0Rpc3BsYXlUZXh0PjxyZWNvcmQ+PHJl
Yy1udW1iZXI+OTA3ODwvcmVjLW51bWJlcj48Zm9yZWlnbi1rZXlzPjxrZXkgYXBwPSJFTiIgZGIt
aWQ9InRycGU5eHA5YTV0cnRuZXoweDJwdmVlOTJlOTlkdzB3cHY1ZCIgdGltZXN0YW1wPSIxNTYy
MDg2ODcxIj45MDc4PC9rZXk+PC9mb3JlaWduLWtleXM+PHJlZi10eXBlIG5hbWU9IkpvdXJuYWwg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0548E3" w:rsidRPr="003D6D8B">
        <w:rPr>
          <w:rFonts w:ascii="Arial" w:hAnsi="Arial" w:cs="Arial"/>
          <w:sz w:val="22"/>
          <w:szCs w:val="22"/>
          <w:rPrChange w:id="734"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735" w:author="Guo, Shicheng" w:date="2019-07-03T10:29:00Z">
            <w:rPr>
              <w:rFonts w:ascii="Arial" w:hAnsi="Arial" w:cs="Arial"/>
              <w:sz w:val="22"/>
              <w:szCs w:val="22"/>
            </w:rPr>
          </w:rPrChange>
        </w:rPr>
      </w:r>
      <w:r w:rsidR="000548E3" w:rsidRPr="003D6D8B">
        <w:rPr>
          <w:rFonts w:ascii="Arial" w:hAnsi="Arial" w:cs="Arial"/>
          <w:sz w:val="22"/>
          <w:szCs w:val="22"/>
          <w:rPrChange w:id="736" w:author="Guo, Shicheng" w:date="2019-07-03T10:29:00Z">
            <w:rPr>
              <w:rFonts w:ascii="Arial" w:hAnsi="Arial" w:cs="Arial"/>
              <w:sz w:val="22"/>
              <w:szCs w:val="22"/>
            </w:rPr>
          </w:rPrChange>
        </w:rPr>
        <w:fldChar w:fldCharType="end"/>
      </w:r>
      <w:r w:rsidR="005844EA" w:rsidRPr="003D6D8B">
        <w:rPr>
          <w:rFonts w:ascii="Arial" w:hAnsi="Arial" w:cs="Arial"/>
          <w:sz w:val="22"/>
          <w:szCs w:val="22"/>
          <w:rPrChange w:id="737" w:author="Guo, Shicheng" w:date="2019-07-03T10:29:00Z">
            <w:rPr>
              <w:rFonts w:ascii="Arial" w:hAnsi="Arial" w:cs="Arial"/>
              <w:sz w:val="22"/>
              <w:szCs w:val="22"/>
            </w:rPr>
          </w:rPrChange>
        </w:rPr>
      </w:r>
      <w:r w:rsidR="005844EA" w:rsidRPr="003D6D8B">
        <w:rPr>
          <w:rFonts w:ascii="Arial" w:hAnsi="Arial" w:cs="Arial"/>
          <w:sz w:val="22"/>
          <w:szCs w:val="22"/>
          <w:rPrChange w:id="738" w:author="Guo, Shicheng" w:date="2019-07-03T10:29:00Z">
            <w:rPr>
              <w:rFonts w:ascii="Arial" w:hAnsi="Arial" w:cs="Arial"/>
              <w:sz w:val="22"/>
              <w:szCs w:val="22"/>
            </w:rPr>
          </w:rPrChange>
        </w:rPr>
        <w:fldChar w:fldCharType="separate"/>
      </w:r>
      <w:r w:rsidR="000548E3" w:rsidRPr="003D6D8B">
        <w:rPr>
          <w:rFonts w:ascii="Arial" w:hAnsi="Arial" w:cs="Arial"/>
          <w:noProof/>
          <w:sz w:val="22"/>
          <w:szCs w:val="22"/>
          <w:rPrChange w:id="739" w:author="Guo, Shicheng" w:date="2019-07-03T10:29:00Z">
            <w:rPr>
              <w:rFonts w:ascii="Arial" w:hAnsi="Arial" w:cs="Arial"/>
              <w:noProof/>
              <w:sz w:val="22"/>
              <w:szCs w:val="22"/>
            </w:rPr>
          </w:rPrChange>
        </w:rPr>
        <w:t>[5]</w:t>
      </w:r>
      <w:r w:rsidR="005844EA" w:rsidRPr="003D6D8B">
        <w:rPr>
          <w:rFonts w:ascii="Arial" w:hAnsi="Arial" w:cs="Arial"/>
          <w:sz w:val="22"/>
          <w:szCs w:val="22"/>
          <w:rPrChange w:id="740" w:author="Guo, Shicheng" w:date="2019-07-03T10:29:00Z">
            <w:rPr>
              <w:rFonts w:ascii="Arial" w:hAnsi="Arial" w:cs="Arial"/>
              <w:sz w:val="22"/>
              <w:szCs w:val="22"/>
            </w:rPr>
          </w:rPrChange>
        </w:rPr>
        <w:fldChar w:fldCharType="end"/>
      </w:r>
      <w:ins w:id="741" w:author="Guo, Shicheng" w:date="2019-07-02T11:53:00Z">
        <w:r w:rsidR="00B72CEE" w:rsidRPr="003D6D8B">
          <w:rPr>
            <w:rFonts w:ascii="Arial" w:hAnsi="Arial" w:cs="Arial"/>
            <w:sz w:val="22"/>
            <w:szCs w:val="22"/>
            <w:rPrChange w:id="742" w:author="Guo, Shicheng" w:date="2019-07-03T10:29:00Z">
              <w:rPr>
                <w:rFonts w:ascii="Arial" w:hAnsi="Arial" w:cs="Arial"/>
                <w:sz w:val="22"/>
                <w:szCs w:val="22"/>
              </w:rPr>
            </w:rPrChange>
          </w:rPr>
          <w:t xml:space="preserve">, </w:t>
        </w:r>
      </w:ins>
      <w:ins w:id="743" w:author="Guo, Shicheng" w:date="2019-07-02T11:55:00Z">
        <w:r w:rsidR="00B72CEE" w:rsidRPr="003D6D8B">
          <w:rPr>
            <w:rFonts w:ascii="Arial" w:hAnsi="Arial" w:cs="Arial"/>
            <w:sz w:val="22"/>
            <w:szCs w:val="22"/>
            <w:rPrChange w:id="744" w:author="Guo, Shicheng" w:date="2019-07-03T10:29:00Z">
              <w:rPr>
                <w:rFonts w:ascii="Arial" w:hAnsi="Arial" w:cs="Arial"/>
                <w:sz w:val="22"/>
                <w:szCs w:val="22"/>
              </w:rPr>
            </w:rPrChange>
          </w:rPr>
          <w:t>especially</w:t>
        </w:r>
      </w:ins>
      <w:ins w:id="745" w:author="Guo, Shicheng" w:date="2019-07-02T11:53:00Z">
        <w:r w:rsidR="00B72CEE" w:rsidRPr="003D6D8B">
          <w:rPr>
            <w:rFonts w:ascii="Arial" w:hAnsi="Arial" w:cs="Arial"/>
            <w:sz w:val="22"/>
            <w:szCs w:val="22"/>
            <w:rPrChange w:id="746" w:author="Guo, Shicheng" w:date="2019-07-03T10:29:00Z">
              <w:rPr>
                <w:rFonts w:ascii="Arial" w:hAnsi="Arial" w:cs="Arial"/>
                <w:sz w:val="22"/>
                <w:szCs w:val="22"/>
              </w:rPr>
            </w:rPrChange>
          </w:rPr>
          <w:t xml:space="preserve"> cancer</w:t>
        </w:r>
      </w:ins>
      <w:ins w:id="747" w:author="Guo, Shicheng" w:date="2019-07-02T11:55:00Z">
        <w:r w:rsidR="00B72CEE" w:rsidRPr="003D6D8B">
          <w:rPr>
            <w:rFonts w:ascii="Arial" w:hAnsi="Arial" w:cs="Arial"/>
            <w:sz w:val="22"/>
            <w:szCs w:val="22"/>
            <w:rPrChange w:id="748" w:author="Guo, Shicheng" w:date="2019-07-03T10:29:00Z">
              <w:rPr>
                <w:rFonts w:ascii="Arial" w:hAnsi="Arial" w:cs="Arial"/>
                <w:sz w:val="22"/>
                <w:szCs w:val="22"/>
              </w:rPr>
            </w:rPrChange>
          </w:rPr>
          <w:fldChar w:fldCharType="begin"/>
        </w:r>
      </w:ins>
      <w:r w:rsidR="000548E3" w:rsidRPr="003D6D8B">
        <w:rPr>
          <w:rFonts w:ascii="Arial" w:hAnsi="Arial" w:cs="Arial"/>
          <w:sz w:val="22"/>
          <w:szCs w:val="22"/>
          <w:rPrChange w:id="749" w:author="Guo, Shicheng" w:date="2019-07-03T10:29:00Z">
            <w:rPr>
              <w:rFonts w:ascii="Arial" w:hAnsi="Arial" w:cs="Arial"/>
              <w:sz w:val="22"/>
              <w:szCs w:val="22"/>
            </w:rPr>
          </w:rPrChange>
        </w:rPr>
        <w:instrText xml:space="preserve"> ADDIN EN.CITE &lt;EndNote&gt;&lt;Cite&gt;&lt;Author&gt;Koch&lt;/Author&gt;&lt;Year&gt;2018&lt;/Year&gt;&lt;RecNum&gt;716&lt;/RecNum&gt;&lt;DisplayText&gt;[6]&lt;/DisplayText&gt;&lt;record&gt;&lt;rec-number&gt;716&lt;/rec-number&gt;&lt;foreign-keys&gt;&lt;key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ins w:id="750" w:author="Guo, Shicheng" w:date="2019-07-02T11:55:00Z">
        <w:r w:rsidR="00B72CEE" w:rsidRPr="003D6D8B">
          <w:rPr>
            <w:rFonts w:ascii="Arial" w:hAnsi="Arial" w:cs="Arial"/>
            <w:sz w:val="22"/>
            <w:szCs w:val="22"/>
            <w:rPrChange w:id="751" w:author="Guo, Shicheng" w:date="2019-07-03T10:29:00Z">
              <w:rPr>
                <w:rFonts w:ascii="Arial" w:hAnsi="Arial" w:cs="Arial"/>
                <w:sz w:val="22"/>
                <w:szCs w:val="22"/>
              </w:rPr>
            </w:rPrChange>
          </w:rPr>
          <w:fldChar w:fldCharType="separate"/>
        </w:r>
      </w:ins>
      <w:r w:rsidR="000548E3" w:rsidRPr="003D6D8B">
        <w:rPr>
          <w:rFonts w:ascii="Arial" w:hAnsi="Arial" w:cs="Arial"/>
          <w:noProof/>
          <w:sz w:val="22"/>
          <w:szCs w:val="22"/>
          <w:rPrChange w:id="752" w:author="Guo, Shicheng" w:date="2019-07-03T10:29:00Z">
            <w:rPr>
              <w:rFonts w:ascii="Arial" w:hAnsi="Arial" w:cs="Arial"/>
              <w:noProof/>
              <w:sz w:val="22"/>
              <w:szCs w:val="22"/>
            </w:rPr>
          </w:rPrChange>
        </w:rPr>
        <w:t>[6]</w:t>
      </w:r>
      <w:ins w:id="753" w:author="Guo, Shicheng" w:date="2019-07-02T11:55:00Z">
        <w:r w:rsidR="00B72CEE" w:rsidRPr="003D6D8B">
          <w:rPr>
            <w:rFonts w:ascii="Arial" w:hAnsi="Arial" w:cs="Arial"/>
            <w:sz w:val="22"/>
            <w:szCs w:val="22"/>
            <w:rPrChange w:id="754" w:author="Guo, Shicheng" w:date="2019-07-03T10:29:00Z">
              <w:rPr>
                <w:rFonts w:ascii="Arial" w:hAnsi="Arial" w:cs="Arial"/>
                <w:sz w:val="22"/>
                <w:szCs w:val="22"/>
              </w:rPr>
            </w:rPrChange>
          </w:rPr>
          <w:fldChar w:fldCharType="end"/>
        </w:r>
      </w:ins>
      <w:ins w:id="755" w:author="Guo, Shicheng" w:date="2019-07-02T11:53:00Z">
        <w:r w:rsidR="00B72CEE" w:rsidRPr="003D6D8B">
          <w:rPr>
            <w:rFonts w:ascii="Arial" w:hAnsi="Arial" w:cs="Arial"/>
            <w:sz w:val="22"/>
            <w:szCs w:val="22"/>
            <w:rPrChange w:id="756" w:author="Guo, Shicheng" w:date="2019-07-03T10:29:00Z">
              <w:rPr>
                <w:rFonts w:ascii="Arial" w:hAnsi="Arial" w:cs="Arial"/>
                <w:sz w:val="22"/>
                <w:szCs w:val="22"/>
              </w:rPr>
            </w:rPrChange>
          </w:rPr>
          <w:t xml:space="preserve"> and </w:t>
        </w:r>
      </w:ins>
      <w:ins w:id="757" w:author="Guo, Shicheng" w:date="2019-07-02T11:54:00Z">
        <w:r w:rsidR="00B72CEE" w:rsidRPr="003D6D8B">
          <w:rPr>
            <w:rFonts w:ascii="Arial" w:hAnsi="Arial" w:cs="Arial"/>
            <w:sz w:val="22"/>
            <w:szCs w:val="22"/>
            <w:rPrChange w:id="758" w:author="Guo, Shicheng" w:date="2019-07-03T10:29:00Z">
              <w:rPr>
                <w:rFonts w:ascii="Arial" w:hAnsi="Arial" w:cs="Arial"/>
                <w:sz w:val="22"/>
                <w:szCs w:val="22"/>
              </w:rPr>
            </w:rPrChange>
          </w:rPr>
          <w:t>immune</w:t>
        </w:r>
      </w:ins>
      <w:ins w:id="759" w:author="Guo, Shicheng" w:date="2019-07-02T11:53:00Z">
        <w:r w:rsidR="00B72CEE" w:rsidRPr="003D6D8B">
          <w:rPr>
            <w:rFonts w:ascii="Arial" w:hAnsi="Arial" w:cs="Arial"/>
            <w:sz w:val="22"/>
            <w:szCs w:val="22"/>
            <w:rPrChange w:id="760" w:author="Guo, Shicheng" w:date="2019-07-03T10:29:00Z">
              <w:rPr>
                <w:rFonts w:ascii="Arial" w:hAnsi="Arial" w:cs="Arial"/>
                <w:sz w:val="22"/>
                <w:szCs w:val="22"/>
              </w:rPr>
            </w:rPrChange>
          </w:rPr>
          <w:t xml:space="preserve"> </w:t>
        </w:r>
      </w:ins>
      <w:ins w:id="761" w:author="Guo, Shicheng" w:date="2019-07-02T11:54:00Z">
        <w:r w:rsidR="00B72CEE" w:rsidRPr="003D6D8B">
          <w:rPr>
            <w:rFonts w:ascii="Arial" w:hAnsi="Arial" w:cs="Arial"/>
            <w:sz w:val="22"/>
            <w:szCs w:val="22"/>
            <w:rPrChange w:id="762" w:author="Guo, Shicheng" w:date="2019-07-03T10:29:00Z">
              <w:rPr>
                <w:rFonts w:ascii="Arial" w:hAnsi="Arial" w:cs="Arial"/>
                <w:sz w:val="22"/>
                <w:szCs w:val="22"/>
              </w:rPr>
            </w:rPrChange>
          </w:rPr>
          <w:t>diseases</w:t>
        </w:r>
      </w:ins>
      <w:r w:rsidR="005844EA" w:rsidRPr="003D6D8B">
        <w:rPr>
          <w:rFonts w:ascii="Arial" w:hAnsi="Arial" w:cs="Arial"/>
          <w:sz w:val="22"/>
          <w:szCs w:val="22"/>
          <w:rPrChange w:id="763" w:author="Guo, Shicheng" w:date="2019-07-03T10:29:00Z">
            <w:rPr>
              <w:rFonts w:ascii="Arial" w:hAnsi="Arial" w:cs="Arial"/>
              <w:sz w:val="22"/>
              <w:szCs w:val="22"/>
            </w:rPr>
          </w:rPrChange>
        </w:rPr>
        <w:fldChar w:fldCharType="begin">
          <w:fldData xml:space="preserve">PEVuZE5vdGU+PENpdGU+PEF1dGhvcj5DaGVuPC9BdXRob3I+PFllYXI+MjAxOTwvWWVhcj48UmVj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</w:fldData>
        </w:fldChar>
      </w:r>
      <w:r w:rsidR="000548E3" w:rsidRPr="003D6D8B">
        <w:rPr>
          <w:rFonts w:ascii="Arial" w:hAnsi="Arial" w:cs="Arial"/>
          <w:sz w:val="22"/>
          <w:szCs w:val="22"/>
          <w:rPrChange w:id="764"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765" w:author="Guo, Shicheng" w:date="2019-07-03T10:29:00Z">
            <w:rPr>
              <w:rFonts w:ascii="Arial" w:hAnsi="Arial" w:cs="Arial"/>
              <w:sz w:val="22"/>
              <w:szCs w:val="22"/>
            </w:rPr>
          </w:rPrChange>
        </w:rPr>
        <w:fldChar w:fldCharType="begin">
          <w:fldData xml:space="preserve">PEVuZE5vdGU+PENpdGU+PEF1dGhvcj5DaGVuPC9BdXRob3I+PFllYXI+MjAxOTwvWWVhcj48UmVj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</w:fldData>
        </w:fldChar>
      </w:r>
      <w:r w:rsidR="000548E3" w:rsidRPr="003D6D8B">
        <w:rPr>
          <w:rFonts w:ascii="Arial" w:hAnsi="Arial" w:cs="Arial"/>
          <w:sz w:val="22"/>
          <w:szCs w:val="22"/>
          <w:rPrChange w:id="766"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767" w:author="Guo, Shicheng" w:date="2019-07-03T10:29:00Z">
            <w:rPr>
              <w:rFonts w:ascii="Arial" w:hAnsi="Arial" w:cs="Arial"/>
              <w:sz w:val="22"/>
              <w:szCs w:val="22"/>
            </w:rPr>
          </w:rPrChange>
        </w:rPr>
      </w:r>
      <w:r w:rsidR="000548E3" w:rsidRPr="003D6D8B">
        <w:rPr>
          <w:rFonts w:ascii="Arial" w:hAnsi="Arial" w:cs="Arial"/>
          <w:sz w:val="22"/>
          <w:szCs w:val="22"/>
          <w:rPrChange w:id="768" w:author="Guo, Shicheng" w:date="2019-07-03T10:29:00Z">
            <w:rPr>
              <w:rFonts w:ascii="Arial" w:hAnsi="Arial" w:cs="Arial"/>
              <w:sz w:val="22"/>
              <w:szCs w:val="22"/>
            </w:rPr>
          </w:rPrChange>
        </w:rPr>
        <w:fldChar w:fldCharType="end"/>
      </w:r>
      <w:r w:rsidR="005844EA" w:rsidRPr="003D6D8B">
        <w:rPr>
          <w:rFonts w:ascii="Arial" w:hAnsi="Arial" w:cs="Arial"/>
          <w:sz w:val="22"/>
          <w:szCs w:val="22"/>
          <w:rPrChange w:id="769" w:author="Guo, Shicheng" w:date="2019-07-03T10:29:00Z">
            <w:rPr>
              <w:rFonts w:ascii="Arial" w:hAnsi="Arial" w:cs="Arial"/>
              <w:sz w:val="22"/>
              <w:szCs w:val="22"/>
            </w:rPr>
          </w:rPrChange>
        </w:rPr>
      </w:r>
      <w:r w:rsidR="005844EA" w:rsidRPr="003D6D8B">
        <w:rPr>
          <w:rFonts w:ascii="Arial" w:hAnsi="Arial" w:cs="Arial"/>
          <w:sz w:val="22"/>
          <w:szCs w:val="22"/>
          <w:rPrChange w:id="770" w:author="Guo, Shicheng" w:date="2019-07-03T10:29:00Z">
            <w:rPr>
              <w:rFonts w:ascii="Arial" w:hAnsi="Arial" w:cs="Arial"/>
              <w:sz w:val="22"/>
              <w:szCs w:val="22"/>
            </w:rPr>
          </w:rPrChange>
        </w:rPr>
        <w:fldChar w:fldCharType="separate"/>
      </w:r>
      <w:r w:rsidR="000548E3" w:rsidRPr="003D6D8B">
        <w:rPr>
          <w:rFonts w:ascii="Arial" w:hAnsi="Arial" w:cs="Arial"/>
          <w:noProof/>
          <w:sz w:val="22"/>
          <w:szCs w:val="22"/>
          <w:rPrChange w:id="771" w:author="Guo, Shicheng" w:date="2019-07-03T10:29:00Z">
            <w:rPr>
              <w:rFonts w:ascii="Arial" w:hAnsi="Arial" w:cs="Arial"/>
              <w:noProof/>
              <w:sz w:val="22"/>
              <w:szCs w:val="22"/>
            </w:rPr>
          </w:rPrChange>
        </w:rPr>
        <w:t>[7-9]</w:t>
      </w:r>
      <w:r w:rsidR="005844EA" w:rsidRPr="003D6D8B">
        <w:rPr>
          <w:rFonts w:ascii="Arial" w:hAnsi="Arial" w:cs="Arial"/>
          <w:sz w:val="22"/>
          <w:szCs w:val="22"/>
          <w:rPrChange w:id="772" w:author="Guo, Shicheng" w:date="2019-07-03T10:29:00Z">
            <w:rPr>
              <w:rFonts w:ascii="Arial" w:hAnsi="Arial" w:cs="Arial"/>
              <w:sz w:val="22"/>
              <w:szCs w:val="22"/>
            </w:rPr>
          </w:rPrChange>
        </w:rPr>
        <w:fldChar w:fldCharType="end"/>
      </w:r>
      <w:del w:id="773" w:author="Guo, Shicheng" w:date="2019-07-02T11:54:00Z">
        <w:r w:rsidR="007C6CB1" w:rsidRPr="003D6D8B" w:rsidDel="00B72CEE">
          <w:rPr>
            <w:rFonts w:ascii="Arial" w:hAnsi="Arial" w:cs="Arial"/>
            <w:sz w:val="22"/>
            <w:szCs w:val="22"/>
            <w:rPrChange w:id="774" w:author="Guo, Shicheng" w:date="2019-07-03T10:29:00Z">
              <w:rPr>
                <w:rFonts w:ascii="Times New Roman" w:hAnsi="Times New Roman" w:cs="Times New Roman"/>
              </w:rPr>
            </w:rPrChange>
          </w:rPr>
          <w:delText xml:space="preserve">Recently, DNA methylation alterations have been found in multiple kinds of tumors, and is recognized as promising biomarkers for </w:delText>
        </w:r>
        <w:r w:rsidR="00A554BA" w:rsidRPr="003D6D8B" w:rsidDel="00B72CEE">
          <w:rPr>
            <w:rFonts w:ascii="Arial" w:hAnsi="Arial" w:cs="Arial"/>
            <w:sz w:val="22"/>
            <w:szCs w:val="22"/>
            <w:rPrChange w:id="775" w:author="Guo, Shicheng" w:date="2019-07-03T10:29:00Z">
              <w:rPr>
                <w:rFonts w:ascii="Times New Roman" w:hAnsi="Times New Roman" w:cs="Times New Roman"/>
              </w:rPr>
            </w:rPrChange>
          </w:rPr>
          <w:delText xml:space="preserve">diagnosis, prognosis </w:delText>
        </w:r>
        <w:r w:rsidR="005A338A" w:rsidRPr="003D6D8B" w:rsidDel="00B72CEE">
          <w:rPr>
            <w:rFonts w:ascii="Arial" w:hAnsi="Arial" w:cs="Arial"/>
            <w:sz w:val="22"/>
            <w:szCs w:val="22"/>
            <w:rPrChange w:id="776" w:author="Guo, Shicheng" w:date="2019-07-03T10:29:00Z">
              <w:rPr>
                <w:rFonts w:ascii="Times New Roman" w:hAnsi="Times New Roman" w:cs="Times New Roman"/>
              </w:rPr>
            </w:rPrChange>
          </w:rPr>
          <w:delText>of</w:delText>
        </w:r>
        <w:r w:rsidR="00A554BA" w:rsidRPr="003D6D8B" w:rsidDel="00B72CEE">
          <w:rPr>
            <w:rFonts w:ascii="Arial" w:hAnsi="Arial" w:cs="Arial"/>
            <w:sz w:val="22"/>
            <w:szCs w:val="22"/>
            <w:rPrChange w:id="777" w:author="Guo, Shicheng" w:date="2019-07-03T10:29:00Z">
              <w:rPr>
                <w:rFonts w:ascii="Times New Roman" w:hAnsi="Times New Roman" w:cs="Times New Roman"/>
              </w:rPr>
            </w:rPrChange>
          </w:rPr>
          <w:delText xml:space="preserve"> cancers</w:delText>
        </w:r>
      </w:del>
      <w:del w:id="778" w:author="Guo, Shicheng" w:date="2019-07-02T11:48:00Z">
        <w:r w:rsidR="006F34E5" w:rsidRPr="003D6D8B" w:rsidDel="00276529">
          <w:rPr>
            <w:rFonts w:ascii="Arial" w:hAnsi="Arial" w:cs="Arial"/>
            <w:sz w:val="22"/>
            <w:szCs w:val="22"/>
            <w:rPrChange w:id="779" w:author="Guo, Shicheng" w:date="2019-07-03T10:29:00Z">
              <w:rPr>
                <w:rFonts w:ascii="Times New Roman" w:hAnsi="Times New Roman" w:cs="Times New Roman"/>
              </w:rPr>
            </w:rPrChange>
          </w:rPr>
          <w:delText xml:space="preserve"> </w:delText>
        </w:r>
      </w:del>
      <w:del w:id="780" w:author="Guo, Shicheng" w:date="2019-07-02T11:55:00Z">
        <w:r w:rsidR="009D54A8" w:rsidRPr="003D6D8B" w:rsidDel="00B72CEE">
          <w:rPr>
            <w:rFonts w:ascii="Arial" w:hAnsi="Arial" w:cs="Arial"/>
            <w:sz w:val="22"/>
            <w:szCs w:val="22"/>
            <w:rPrChange w:id="781" w:author="Guo, Shicheng" w:date="2019-07-03T10:29:00Z">
              <w:rPr>
                <w:rFonts w:ascii="Times New Roman" w:hAnsi="Times New Roman" w:cs="Times New Roman"/>
              </w:rPr>
            </w:rPrChange>
          </w:rPr>
          <w:fldChar w:fldCharType="begin"/>
        </w:r>
      </w:del>
      <w:r w:rsidR="000548E3" w:rsidRPr="003D6D8B">
        <w:rPr>
          <w:rFonts w:ascii="Arial" w:hAnsi="Arial" w:cs="Arial"/>
          <w:sz w:val="22"/>
          <w:szCs w:val="22"/>
          <w:rPrChange w:id="782" w:author="Guo, Shicheng" w:date="2019-07-03T10:29:00Z">
            <w:rPr>
              <w:rFonts w:ascii="Arial" w:hAnsi="Arial" w:cs="Arial"/>
              <w:sz w:val="22"/>
              <w:szCs w:val="22"/>
            </w:rPr>
          </w:rPrChange>
        </w:rPr>
        <w:instrText xml:space="preserve"> ADDIN EN.CITE &lt;EndNote&gt;&lt;Cite&gt;&lt;Author&gt;Koch&lt;/Author&gt;&lt;Year&gt;2018&lt;/Year&gt;&lt;RecNum&gt;716&lt;/RecNum&gt;&lt;DisplayText&gt;[6]&lt;/DisplayText&gt;&lt;record&gt;&lt;rec-number&gt;716&lt;/rec-number&gt;&lt;foreign-keys&gt;&lt;key app="EN" db-id="5ep0veeviww0vqev9v0vf5zmxve5f9vvfxd5" timestamp="1559473343"&gt;716&lt;/key&gt;&lt;/foreign-keys&gt;&lt;ref-type name="Journal Article"&gt;17&lt;/ref-type&gt;&lt;contributors&gt;&lt;authors&gt;&lt;author&gt;Koch, A.&lt;/author&gt;&lt;author&gt;Joosten, S. C.&lt;/author&gt;&lt;author&gt;Feng, Z.&lt;/author&gt;&lt;author&gt;de Ruijter, T. C.&lt;/author&gt;&lt;author&gt;Draht, M. X.&lt;/author&gt;&lt;author&gt;Melotte, V.&lt;/author&gt;&lt;author&gt;Smits, K. M.&lt;/author&gt;&lt;author&gt;Veeck, J.&lt;/author&gt;&lt;author&gt;Herman, J. G.&lt;/author&gt;&lt;author&gt;Van Neste, L.&lt;/author&gt;&lt;author&gt;Van Criekinge, W.&lt;/author&gt;&lt;author&gt;de Meyer, T.&lt;/author&gt;&lt;author&gt;van Engeland, M.&lt;/author&gt;&lt;/authors&gt;&lt;/contributors&gt;&lt;titles&gt;&lt;title&gt;Analysis of DNA methylation in cancer: location revisited (vol 15, pg 459, 2018)&lt;/title&gt;&lt;secondary-title&gt;Nature Reviews Clinical Oncology&lt;/secondary-title&gt;&lt;alt-title&gt;Nat Rev Clin Oncol&lt;/alt-title&gt;&lt;/titles&gt;&lt;periodical&gt;&lt;full-title&gt;Nature Reviews Clinical Oncology&lt;/full-title&gt;&lt;abbr-1&gt;Nat Rev Clin Oncol&lt;/abbr-1&gt;&lt;/periodical&gt;&lt;alt-periodical&gt;&lt;full-title&gt;Nature Reviews Clinical Oncology&lt;/full-title&gt;&lt;abbr-1&gt;Nat Rev Clin Oncol&lt;/abbr-1&gt;&lt;/alt-periodical&gt;&lt;pages&gt;467-467&lt;/pages&gt;&lt;volume&gt;15&lt;/volume&gt;&lt;number&gt;7&lt;/number&gt;&lt;dates&gt;&lt;year&gt;2018&lt;/year&gt;&lt;pub-dates&gt;&lt;date&gt;Jul&lt;/date&gt;&lt;/pub-dates&gt;&lt;/dates&gt;&lt;isbn&gt;1759-4774&lt;/isbn&gt;&lt;accession-num&gt;WOS:000435693800016&lt;/accession-num&gt;&lt;urls&gt;&lt;related-urls&gt;&lt;url&gt;&amp;lt;Go to ISI&amp;gt;://WOS:000435693800016&lt;/url&gt;&lt;/related-urls&gt;&lt;/urls&gt;&lt;electronic-resource-num&gt;10.1038/s41571-018-0028-9&lt;/electronic-resource-num&gt;&lt;language&gt;English&lt;/language&gt;&lt;/record&gt;&lt;/Cite&gt;&lt;/EndNote&gt;</w:instrText>
      </w:r>
      <w:del w:id="783" w:author="Guo, Shicheng" w:date="2019-07-02T11:55:00Z">
        <w:r w:rsidR="009D54A8" w:rsidRPr="003D6D8B" w:rsidDel="00B72CEE">
          <w:rPr>
            <w:rFonts w:ascii="Arial" w:hAnsi="Arial" w:cs="Arial"/>
            <w:sz w:val="22"/>
            <w:szCs w:val="22"/>
            <w:rPrChange w:id="784" w:author="Guo, Shicheng" w:date="2019-07-03T10:29:00Z">
              <w:rPr>
                <w:rFonts w:ascii="Times New Roman" w:hAnsi="Times New Roman" w:cs="Times New Roman"/>
              </w:rPr>
            </w:rPrChange>
          </w:rPr>
          <w:fldChar w:fldCharType="separate"/>
        </w:r>
      </w:del>
      <w:r w:rsidR="000548E3" w:rsidRPr="003D6D8B">
        <w:rPr>
          <w:rFonts w:ascii="Arial" w:hAnsi="Arial" w:cs="Arial"/>
          <w:noProof/>
          <w:sz w:val="22"/>
          <w:szCs w:val="22"/>
          <w:rPrChange w:id="785" w:author="Guo, Shicheng" w:date="2019-07-03T10:29:00Z">
            <w:rPr>
              <w:rFonts w:ascii="Arial" w:hAnsi="Arial" w:cs="Arial"/>
              <w:noProof/>
              <w:sz w:val="22"/>
              <w:szCs w:val="22"/>
            </w:rPr>
          </w:rPrChange>
        </w:rPr>
        <w:t>[6]</w:t>
      </w:r>
      <w:del w:id="786" w:author="Guo, Shicheng" w:date="2019-07-02T11:55:00Z">
        <w:r w:rsidR="009D54A8" w:rsidRPr="003D6D8B" w:rsidDel="00B72CEE">
          <w:rPr>
            <w:rFonts w:ascii="Arial" w:hAnsi="Arial" w:cs="Arial"/>
            <w:sz w:val="22"/>
            <w:szCs w:val="22"/>
            <w:rPrChange w:id="787" w:author="Guo, Shicheng" w:date="2019-07-03T10:29:00Z">
              <w:rPr>
                <w:rFonts w:ascii="Times New Roman" w:hAnsi="Times New Roman" w:cs="Times New Roman"/>
              </w:rPr>
            </w:rPrChange>
          </w:rPr>
          <w:fldChar w:fldCharType="end"/>
        </w:r>
      </w:del>
      <w:r w:rsidR="00A554BA" w:rsidRPr="003D6D8B">
        <w:rPr>
          <w:rFonts w:ascii="Arial" w:hAnsi="Arial" w:cs="Arial"/>
          <w:sz w:val="22"/>
          <w:szCs w:val="22"/>
          <w:rPrChange w:id="788" w:author="Guo, Shicheng" w:date="2019-07-03T10:29:00Z">
            <w:rPr>
              <w:rFonts w:ascii="Times New Roman" w:hAnsi="Times New Roman" w:cs="Times New Roman"/>
            </w:rPr>
          </w:rPrChange>
        </w:rPr>
        <w:t xml:space="preserve">. </w:t>
      </w:r>
      <w:r w:rsidR="000C0E20" w:rsidRPr="003D6D8B">
        <w:rPr>
          <w:rFonts w:ascii="Arial" w:hAnsi="Arial" w:cs="Arial"/>
          <w:sz w:val="22"/>
          <w:szCs w:val="22"/>
          <w:rPrChange w:id="789" w:author="Guo, Shicheng" w:date="2019-07-03T10:29:00Z">
            <w:rPr>
              <w:rFonts w:ascii="Times New Roman" w:hAnsi="Times New Roman" w:cs="Times New Roman"/>
            </w:rPr>
          </w:rPrChange>
        </w:rPr>
        <w:t>Until</w:t>
      </w:r>
      <w:r w:rsidR="00A554BA" w:rsidRPr="003D6D8B">
        <w:rPr>
          <w:rFonts w:ascii="Arial" w:hAnsi="Arial" w:cs="Arial"/>
          <w:sz w:val="22"/>
          <w:szCs w:val="22"/>
          <w:rPrChange w:id="790" w:author="Guo, Shicheng" w:date="2019-07-03T10:29:00Z">
            <w:rPr>
              <w:rFonts w:ascii="Times New Roman" w:hAnsi="Times New Roman" w:cs="Times New Roman"/>
            </w:rPr>
          </w:rPrChange>
        </w:rPr>
        <w:t xml:space="preserve"> now, a </w:t>
      </w:r>
      <w:del w:id="791" w:author="Guo, Shicheng" w:date="2019-07-02T12:02:00Z">
        <w:r w:rsidR="00A554BA" w:rsidRPr="003D6D8B" w:rsidDel="00BD5DF1">
          <w:rPr>
            <w:rFonts w:ascii="Arial" w:hAnsi="Arial" w:cs="Arial"/>
            <w:sz w:val="22"/>
            <w:szCs w:val="22"/>
            <w:rPrChange w:id="792" w:author="Guo, Shicheng" w:date="2019-07-03T10:29:00Z">
              <w:rPr>
                <w:rFonts w:ascii="Times New Roman" w:hAnsi="Times New Roman" w:cs="Times New Roman"/>
              </w:rPr>
            </w:rPrChange>
          </w:rPr>
          <w:delText xml:space="preserve">number </w:delText>
        </w:r>
      </w:del>
      <w:ins w:id="793" w:author="Guo, Shicheng" w:date="2019-07-02T12:02:00Z">
        <w:r w:rsidR="00BD5DF1" w:rsidRPr="003D6D8B">
          <w:rPr>
            <w:rFonts w:ascii="Arial" w:hAnsi="Arial" w:cs="Arial"/>
            <w:sz w:val="22"/>
            <w:szCs w:val="22"/>
            <w:rPrChange w:id="794" w:author="Guo, Shicheng" w:date="2019-07-03T10:29:00Z">
              <w:rPr>
                <w:rFonts w:ascii="Arial" w:hAnsi="Arial" w:cs="Arial"/>
                <w:sz w:val="22"/>
                <w:szCs w:val="22"/>
              </w:rPr>
            </w:rPrChange>
          </w:rPr>
          <w:t>serials</w:t>
        </w:r>
        <w:r w:rsidR="00BD5DF1" w:rsidRPr="003D6D8B">
          <w:rPr>
            <w:rFonts w:ascii="Arial" w:hAnsi="Arial" w:cs="Arial"/>
            <w:sz w:val="22"/>
            <w:szCs w:val="22"/>
            <w:rPrChange w:id="795" w:author="Guo, Shicheng" w:date="2019-07-03T10:29:00Z">
              <w:rPr>
                <w:rFonts w:ascii="Times New Roman" w:hAnsi="Times New Roman" w:cs="Times New Roman"/>
              </w:rPr>
            </w:rPrChange>
          </w:rPr>
          <w:t xml:space="preserve"> </w:t>
        </w:r>
      </w:ins>
      <w:r w:rsidR="00A554BA" w:rsidRPr="003D6D8B">
        <w:rPr>
          <w:rFonts w:ascii="Arial" w:hAnsi="Arial" w:cs="Arial"/>
          <w:sz w:val="22"/>
          <w:szCs w:val="22"/>
          <w:rPrChange w:id="796" w:author="Guo, Shicheng" w:date="2019-07-03T10:29:00Z">
            <w:rPr>
              <w:rFonts w:ascii="Times New Roman" w:hAnsi="Times New Roman" w:cs="Times New Roman"/>
            </w:rPr>
          </w:rPrChange>
        </w:rPr>
        <w:t xml:space="preserve">of candidate DNA methylation-based biomarkers have been found in CRC, especially </w:t>
      </w:r>
      <w:del w:id="797" w:author="Guo, Shicheng" w:date="2019-07-02T12:03:00Z">
        <w:r w:rsidR="00A554BA" w:rsidRPr="003D6D8B" w:rsidDel="00BD5DF1">
          <w:rPr>
            <w:rFonts w:ascii="Arial" w:hAnsi="Arial" w:cs="Arial"/>
            <w:sz w:val="22"/>
            <w:szCs w:val="22"/>
            <w:rPrChange w:id="798" w:author="Guo, Shicheng" w:date="2019-07-03T10:29:00Z">
              <w:rPr>
                <w:rFonts w:ascii="Times New Roman" w:hAnsi="Times New Roman" w:cs="Times New Roman"/>
              </w:rPr>
            </w:rPrChange>
          </w:rPr>
          <w:delText xml:space="preserve">for the </w:delText>
        </w:r>
        <w:r w:rsidR="00A554BA" w:rsidRPr="003D6D8B" w:rsidDel="00BD5DF1">
          <w:rPr>
            <w:rFonts w:ascii="Arial" w:hAnsi="Arial" w:cs="Arial"/>
            <w:i/>
            <w:sz w:val="22"/>
            <w:szCs w:val="22"/>
            <w:rPrChange w:id="799" w:author="Guo, Shicheng" w:date="2019-07-03T10:29:00Z">
              <w:rPr>
                <w:rFonts w:ascii="Times New Roman" w:hAnsi="Times New Roman" w:cs="Times New Roman"/>
                <w:i/>
              </w:rPr>
            </w:rPrChange>
          </w:rPr>
          <w:delText>S</w:delText>
        </w:r>
      </w:del>
      <w:ins w:id="800" w:author="Guo, Shicheng" w:date="2019-07-02T12:03:00Z">
        <w:r w:rsidR="00BD5DF1" w:rsidRPr="003D6D8B">
          <w:rPr>
            <w:rFonts w:ascii="Arial" w:hAnsi="Arial" w:cs="Arial"/>
            <w:i/>
            <w:sz w:val="22"/>
            <w:szCs w:val="22"/>
            <w:rPrChange w:id="801" w:author="Guo, Shicheng" w:date="2019-07-03T10:29:00Z">
              <w:rPr>
                <w:rFonts w:ascii="Arial" w:hAnsi="Arial" w:cs="Arial"/>
                <w:i/>
                <w:sz w:val="22"/>
                <w:szCs w:val="22"/>
              </w:rPr>
            </w:rPrChange>
          </w:rPr>
          <w:t>S</w:t>
        </w:r>
      </w:ins>
      <w:r w:rsidR="00A554BA" w:rsidRPr="003D6D8B">
        <w:rPr>
          <w:rFonts w:ascii="Arial" w:hAnsi="Arial" w:cs="Arial"/>
          <w:i/>
          <w:sz w:val="22"/>
          <w:szCs w:val="22"/>
          <w:rPrChange w:id="802" w:author="Guo, Shicheng" w:date="2019-07-03T10:29:00Z">
            <w:rPr>
              <w:rFonts w:ascii="Times New Roman" w:hAnsi="Times New Roman" w:cs="Times New Roman"/>
              <w:i/>
            </w:rPr>
          </w:rPrChange>
        </w:rPr>
        <w:t>EPT</w:t>
      </w:r>
      <w:del w:id="803" w:author="Guo, Shicheng" w:date="2019-07-02T11:34:00Z">
        <w:r w:rsidR="00A554BA" w:rsidRPr="003D6D8B" w:rsidDel="00195AAB">
          <w:rPr>
            <w:rFonts w:ascii="Arial" w:hAnsi="Arial" w:cs="Arial"/>
            <w:i/>
            <w:sz w:val="22"/>
            <w:szCs w:val="22"/>
            <w:rPrChange w:id="804" w:author="Guo, Shicheng" w:date="2019-07-03T10:29:00Z">
              <w:rPr>
                <w:rFonts w:ascii="Times New Roman" w:hAnsi="Times New Roman" w:cs="Times New Roman"/>
                <w:i/>
              </w:rPr>
            </w:rPrChange>
          </w:rPr>
          <w:delText>-</w:delText>
        </w:r>
      </w:del>
      <w:r w:rsidR="000C0E20" w:rsidRPr="003D6D8B">
        <w:rPr>
          <w:rFonts w:ascii="Arial" w:hAnsi="Arial" w:cs="Arial"/>
          <w:i/>
          <w:sz w:val="22"/>
          <w:szCs w:val="22"/>
          <w:rPrChange w:id="805" w:author="Guo, Shicheng" w:date="2019-07-03T10:29:00Z">
            <w:rPr>
              <w:rFonts w:ascii="Times New Roman" w:hAnsi="Times New Roman" w:cs="Times New Roman"/>
              <w:i/>
            </w:rPr>
          </w:rPrChange>
        </w:rPr>
        <w:t>9</w:t>
      </w:r>
      <w:del w:id="806" w:author="Guo, Shicheng" w:date="2019-07-02T11:42:00Z">
        <w:r w:rsidR="000C0E20" w:rsidRPr="003D6D8B" w:rsidDel="008F62AB">
          <w:rPr>
            <w:rFonts w:ascii="Arial" w:hAnsi="Arial" w:cs="Arial"/>
            <w:sz w:val="22"/>
            <w:szCs w:val="22"/>
            <w:rPrChange w:id="807" w:author="Guo, Shicheng" w:date="2019-07-03T10:29:00Z">
              <w:rPr>
                <w:rFonts w:ascii="Times New Roman" w:hAnsi="Times New Roman" w:cs="Times New Roman"/>
              </w:rPr>
            </w:rPrChange>
          </w:rPr>
          <w:delText>, which</w:delText>
        </w:r>
        <w:r w:rsidR="00A554BA" w:rsidRPr="003D6D8B" w:rsidDel="008F62AB">
          <w:rPr>
            <w:rFonts w:ascii="Arial" w:hAnsi="Arial" w:cs="Arial"/>
            <w:sz w:val="22"/>
            <w:szCs w:val="22"/>
            <w:rPrChange w:id="808" w:author="Guo, Shicheng" w:date="2019-07-03T10:29:00Z">
              <w:rPr>
                <w:rFonts w:ascii="Times New Roman" w:hAnsi="Times New Roman" w:cs="Times New Roman"/>
              </w:rPr>
            </w:rPrChange>
          </w:rPr>
          <w:delText xml:space="preserve"> has been approved for CRC diagnosis</w:delText>
        </w:r>
        <w:r w:rsidR="006F34E5" w:rsidRPr="003D6D8B" w:rsidDel="008F62AB">
          <w:rPr>
            <w:rFonts w:ascii="Arial" w:hAnsi="Arial" w:cs="Arial"/>
            <w:sz w:val="22"/>
            <w:szCs w:val="22"/>
            <w:rPrChange w:id="809" w:author="Guo, Shicheng" w:date="2019-07-03T10:29:00Z">
              <w:rPr>
                <w:rFonts w:ascii="Times New Roman" w:hAnsi="Times New Roman" w:cs="Times New Roman"/>
              </w:rPr>
            </w:rPrChange>
          </w:rPr>
          <w:delText xml:space="preserve"> </w:delText>
        </w:r>
      </w:del>
      <w:r w:rsidR="009D54A8" w:rsidRPr="003D6D8B">
        <w:rPr>
          <w:rFonts w:ascii="Arial" w:hAnsi="Arial" w:cs="Arial"/>
          <w:sz w:val="22"/>
          <w:szCs w:val="22"/>
          <w:rPrChange w:id="810" w:author="Guo, Shicheng" w:date="2019-07-03T10:29:00Z">
            <w:rPr>
              <w:rFonts w:ascii="Times New Roman" w:hAnsi="Times New Roman" w:cs="Times New Roman"/>
            </w:rPr>
          </w:rPrChange>
        </w:rPr>
        <w:fldChar w:fldCharType="begin">
          <w:fldData xml:space="preserve">PEVuZE5vdGU+PENpdGU+PEF1dGhvcj5GcmVpdGFzPC9BdXRob3I+PFllYXI+MjAxODwvWWVhcj48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LTA3MiwgUG9ydG8sIFBvcnR1Z2FsLiYjeEQ7RGVwYXJ0bWVudHMgb2YgUGF0aG9sb2d5LCBQb3J0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LTA3MiwgUG9ydG8sIFBvcnR1Z2FsLiBjYXJtZW5qZXJvbmltb0BpcG9wb3J0by5taW4tc2F1ZGUu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Y2FsIENlbnRlciwgRGFsbGFzLCBUZXhhcy4mI3hEO0NsaW5pY2FsIFJlc2VhcmNoIERpdmlzaW9u
LCBGcmVkIEh1dGNoaW5zb24gQ2FuY2VyIFJlc2VhcmNoIENlbnRlciwgU2VhdHRsZSwgV2FzaGlu
Z3RvbjsgRGl2aXNpb24gb2YgR2FzdHJvZW50ZXJvbG9neSwgVW5pdmVyc2l0eSBvZiBXYXNoaW5n
dG9uIFNjaG9vbCBvZiBNZWRpY2luZSwgU2VhdHRsZSwgV2FzaGluZ3Rvbi4gRWxlY3Ryb25pYyBh
ZGRyZXNzOiB3Z3JhZHlAZnJlZGh1dGNoLm9yZy4mI3hEO0dhc3Ryb2ludGVzdGluYWwgQ2FuY2Vy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Y2FsIENlbnRlciwgRGFsbGFzLCBUZXhhcy4gRWxlY3Ryb25pYyBhZGRyZXNzOiBhamF5LmdvZWxA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=
</w:fldData>
        </w:fldChar>
      </w:r>
      <w:r w:rsidR="000548E3" w:rsidRPr="003D6D8B">
        <w:rPr>
          <w:rFonts w:ascii="Arial" w:hAnsi="Arial" w:cs="Arial"/>
          <w:sz w:val="22"/>
          <w:szCs w:val="22"/>
          <w:rPrChange w:id="811"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812" w:author="Guo, Shicheng" w:date="2019-07-03T10:29:00Z">
            <w:rPr>
              <w:rFonts w:ascii="Arial" w:hAnsi="Arial" w:cs="Arial"/>
              <w:sz w:val="22"/>
              <w:szCs w:val="22"/>
            </w:rPr>
          </w:rPrChange>
        </w:rPr>
        <w:fldChar w:fldCharType="begin">
          <w:fldData xml:space="preserve">PEVuZE5vdGU+PENpdGU+PEF1dGhvcj5GcmVpdGFzPC9BdXRob3I+PFllYXI+MjAxODwvWWVhcj48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LTA3MiwgUG9ydG8sIFBvcnR1Z2FsLiYjeEQ7RGVwYXJ0bWVudHMgb2YgUGF0aG9sb2d5LCBQb3J0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Y2FsIENlbnRlciwgRGFsbGFzLCBUZXhhcy4mI3hEO0NsaW5pY2FsIFJlc2VhcmNoIERpdmlzaW9u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=
</w:fldData>
        </w:fldChar>
      </w:r>
      <w:r w:rsidR="000548E3" w:rsidRPr="003D6D8B">
        <w:rPr>
          <w:rFonts w:ascii="Arial" w:hAnsi="Arial" w:cs="Arial"/>
          <w:sz w:val="22"/>
          <w:szCs w:val="22"/>
          <w:rPrChange w:id="813"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814" w:author="Guo, Shicheng" w:date="2019-07-03T10:29:00Z">
            <w:rPr>
              <w:rFonts w:ascii="Arial" w:hAnsi="Arial" w:cs="Arial"/>
              <w:sz w:val="22"/>
              <w:szCs w:val="22"/>
            </w:rPr>
          </w:rPrChange>
        </w:rPr>
      </w:r>
      <w:r w:rsidR="000548E3" w:rsidRPr="003D6D8B">
        <w:rPr>
          <w:rFonts w:ascii="Arial" w:hAnsi="Arial" w:cs="Arial"/>
          <w:sz w:val="22"/>
          <w:szCs w:val="22"/>
          <w:rPrChange w:id="815" w:author="Guo, Shicheng" w:date="2019-07-03T10:29:00Z">
            <w:rPr>
              <w:rFonts w:ascii="Arial" w:hAnsi="Arial" w:cs="Arial"/>
              <w:sz w:val="22"/>
              <w:szCs w:val="22"/>
            </w:rPr>
          </w:rPrChange>
        </w:rPr>
        <w:fldChar w:fldCharType="end"/>
      </w:r>
      <w:r w:rsidR="009D54A8" w:rsidRPr="003D6D8B">
        <w:rPr>
          <w:rFonts w:ascii="Arial" w:hAnsi="Arial" w:cs="Arial"/>
          <w:sz w:val="22"/>
          <w:szCs w:val="22"/>
          <w:rPrChange w:id="816" w:author="Guo, Shicheng" w:date="2019-07-03T10:29:00Z">
            <w:rPr>
              <w:rFonts w:ascii="Arial" w:hAnsi="Arial" w:cs="Arial"/>
              <w:sz w:val="22"/>
              <w:szCs w:val="22"/>
            </w:rPr>
          </w:rPrChange>
        </w:rPr>
      </w:r>
      <w:r w:rsidR="009D54A8" w:rsidRPr="003D6D8B">
        <w:rPr>
          <w:rFonts w:ascii="Arial" w:hAnsi="Arial" w:cs="Arial"/>
          <w:sz w:val="22"/>
          <w:szCs w:val="22"/>
          <w:rPrChange w:id="817"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818" w:author="Guo, Shicheng" w:date="2019-07-03T10:29:00Z">
            <w:rPr>
              <w:rFonts w:ascii="Arial" w:hAnsi="Arial" w:cs="Arial"/>
              <w:noProof/>
              <w:sz w:val="22"/>
              <w:szCs w:val="22"/>
            </w:rPr>
          </w:rPrChange>
        </w:rPr>
        <w:t>[10-15]</w:t>
      </w:r>
      <w:r w:rsidR="009D54A8" w:rsidRPr="003D6D8B">
        <w:rPr>
          <w:rFonts w:ascii="Arial" w:hAnsi="Arial" w:cs="Arial"/>
          <w:sz w:val="22"/>
          <w:szCs w:val="22"/>
          <w:rPrChange w:id="819" w:author="Guo, Shicheng" w:date="2019-07-03T10:29:00Z">
            <w:rPr>
              <w:rFonts w:ascii="Times New Roman" w:hAnsi="Times New Roman" w:cs="Times New Roman"/>
            </w:rPr>
          </w:rPrChange>
        </w:rPr>
        <w:fldChar w:fldCharType="end"/>
      </w:r>
      <w:r w:rsidR="00A554BA" w:rsidRPr="003D6D8B">
        <w:rPr>
          <w:rFonts w:ascii="Arial" w:hAnsi="Arial" w:cs="Arial"/>
          <w:sz w:val="22"/>
          <w:szCs w:val="22"/>
          <w:rPrChange w:id="820" w:author="Guo, Shicheng" w:date="2019-07-03T10:29:00Z">
            <w:rPr>
              <w:rFonts w:ascii="Times New Roman" w:hAnsi="Times New Roman" w:cs="Times New Roman"/>
            </w:rPr>
          </w:rPrChange>
        </w:rPr>
        <w:t xml:space="preserve">. However, </w:t>
      </w:r>
      <w:ins w:id="821" w:author="Guo, Shicheng" w:date="2019-07-02T11:39:00Z">
        <w:r w:rsidR="008F62AB" w:rsidRPr="003D6D8B">
          <w:rPr>
            <w:rFonts w:ascii="Arial" w:hAnsi="Arial" w:cs="Arial"/>
            <w:sz w:val="22"/>
            <w:szCs w:val="22"/>
            <w:rPrChange w:id="822" w:author="Guo, Shicheng" w:date="2019-07-03T10:29:00Z">
              <w:rPr>
                <w:rFonts w:ascii="Arial" w:hAnsi="Arial" w:cs="Arial"/>
                <w:sz w:val="22"/>
                <w:szCs w:val="22"/>
              </w:rPr>
            </w:rPrChange>
          </w:rPr>
          <w:t xml:space="preserve">the </w:t>
        </w:r>
      </w:ins>
      <w:ins w:id="823" w:author="Guo, Shicheng" w:date="2019-07-02T12:03:00Z">
        <w:r w:rsidR="00BD5DF1" w:rsidRPr="003D6D8B">
          <w:rPr>
            <w:rFonts w:ascii="Arial" w:hAnsi="Arial" w:cs="Arial"/>
            <w:sz w:val="22"/>
            <w:szCs w:val="22"/>
            <w:rPrChange w:id="824" w:author="Guo, Shicheng" w:date="2019-07-03T10:29:00Z">
              <w:rPr>
                <w:rFonts w:ascii="Arial" w:hAnsi="Arial" w:cs="Arial"/>
                <w:sz w:val="22"/>
                <w:szCs w:val="22"/>
              </w:rPr>
            </w:rPrChange>
          </w:rPr>
          <w:t xml:space="preserve">performance </w:t>
        </w:r>
      </w:ins>
      <w:del w:id="825" w:author="Guo, Shicheng" w:date="2019-07-02T11:39:00Z">
        <w:r w:rsidR="00A554BA" w:rsidRPr="003D6D8B" w:rsidDel="008F62AB">
          <w:rPr>
            <w:rFonts w:ascii="Arial" w:hAnsi="Arial" w:cs="Arial"/>
            <w:sz w:val="22"/>
            <w:szCs w:val="22"/>
            <w:rPrChange w:id="826" w:author="Guo, Shicheng" w:date="2019-07-03T10:29:00Z">
              <w:rPr>
                <w:rFonts w:ascii="Times New Roman" w:hAnsi="Times New Roman" w:cs="Times New Roman"/>
              </w:rPr>
            </w:rPrChange>
          </w:rPr>
          <w:delText xml:space="preserve">it is found that the </w:delText>
        </w:r>
        <w:r w:rsidR="00701D99" w:rsidRPr="003D6D8B" w:rsidDel="008F62AB">
          <w:rPr>
            <w:rFonts w:ascii="Arial" w:hAnsi="Arial" w:cs="Arial"/>
            <w:sz w:val="22"/>
            <w:szCs w:val="22"/>
            <w:rPrChange w:id="827" w:author="Guo, Shicheng" w:date="2019-07-03T10:29:00Z">
              <w:rPr>
                <w:rFonts w:ascii="Times New Roman" w:hAnsi="Times New Roman" w:cs="Times New Roman"/>
              </w:rPr>
            </w:rPrChange>
          </w:rPr>
          <w:delText>s</w:delText>
        </w:r>
      </w:del>
      <w:del w:id="828" w:author="Guo, Shicheng" w:date="2019-07-02T12:03:00Z">
        <w:r w:rsidR="00701D99" w:rsidRPr="003D6D8B" w:rsidDel="00BD5DF1">
          <w:rPr>
            <w:rFonts w:ascii="Arial" w:hAnsi="Arial" w:cs="Arial"/>
            <w:sz w:val="22"/>
            <w:szCs w:val="22"/>
            <w:rPrChange w:id="829" w:author="Guo, Shicheng" w:date="2019-07-03T10:29:00Z">
              <w:rPr>
                <w:rFonts w:ascii="Times New Roman" w:hAnsi="Times New Roman" w:cs="Times New Roman"/>
              </w:rPr>
            </w:rPrChange>
          </w:rPr>
          <w:delText xml:space="preserve">ensitivity and specificity </w:delText>
        </w:r>
      </w:del>
      <w:r w:rsidR="00701D99" w:rsidRPr="003D6D8B">
        <w:rPr>
          <w:rFonts w:ascii="Arial" w:hAnsi="Arial" w:cs="Arial"/>
          <w:sz w:val="22"/>
          <w:szCs w:val="22"/>
          <w:rPrChange w:id="830" w:author="Guo, Shicheng" w:date="2019-07-03T10:29:00Z">
            <w:rPr>
              <w:rFonts w:ascii="Times New Roman" w:hAnsi="Times New Roman" w:cs="Times New Roman"/>
            </w:rPr>
          </w:rPrChange>
        </w:rPr>
        <w:t xml:space="preserve">of </w:t>
      </w:r>
      <w:r w:rsidR="00701D99" w:rsidRPr="003D6D8B">
        <w:rPr>
          <w:rFonts w:ascii="Arial" w:hAnsi="Arial" w:cs="Arial"/>
          <w:i/>
          <w:sz w:val="22"/>
          <w:szCs w:val="22"/>
          <w:rPrChange w:id="831" w:author="Guo, Shicheng" w:date="2019-07-03T10:29:00Z">
            <w:rPr>
              <w:rFonts w:ascii="Times New Roman" w:hAnsi="Times New Roman" w:cs="Times New Roman"/>
              <w:i/>
            </w:rPr>
          </w:rPrChange>
        </w:rPr>
        <w:t>SEPT</w:t>
      </w:r>
      <w:del w:id="832" w:author="Guo, Shicheng" w:date="2019-07-02T11:34:00Z">
        <w:r w:rsidR="00701D99" w:rsidRPr="003D6D8B" w:rsidDel="00195AAB">
          <w:rPr>
            <w:rFonts w:ascii="Arial" w:hAnsi="Arial" w:cs="Arial"/>
            <w:i/>
            <w:sz w:val="22"/>
            <w:szCs w:val="22"/>
            <w:rPrChange w:id="833" w:author="Guo, Shicheng" w:date="2019-07-03T10:29:00Z">
              <w:rPr>
                <w:rFonts w:ascii="Times New Roman" w:hAnsi="Times New Roman" w:cs="Times New Roman"/>
                <w:i/>
              </w:rPr>
            </w:rPrChange>
          </w:rPr>
          <w:delText>-</w:delText>
        </w:r>
      </w:del>
      <w:r w:rsidR="00701D99" w:rsidRPr="003D6D8B">
        <w:rPr>
          <w:rFonts w:ascii="Arial" w:hAnsi="Arial" w:cs="Arial"/>
          <w:i/>
          <w:sz w:val="22"/>
          <w:szCs w:val="22"/>
          <w:rPrChange w:id="834" w:author="Guo, Shicheng" w:date="2019-07-03T10:29:00Z">
            <w:rPr>
              <w:rFonts w:ascii="Times New Roman" w:hAnsi="Times New Roman" w:cs="Times New Roman"/>
              <w:i/>
            </w:rPr>
          </w:rPrChange>
        </w:rPr>
        <w:t>9</w:t>
      </w:r>
      <w:r w:rsidR="00701D99" w:rsidRPr="003D6D8B">
        <w:rPr>
          <w:rFonts w:ascii="Arial" w:hAnsi="Arial" w:cs="Arial"/>
          <w:sz w:val="22"/>
          <w:szCs w:val="22"/>
          <w:rPrChange w:id="835" w:author="Guo, Shicheng" w:date="2019-07-03T10:29:00Z">
            <w:rPr>
              <w:rFonts w:ascii="Times New Roman" w:hAnsi="Times New Roman" w:cs="Times New Roman"/>
            </w:rPr>
          </w:rPrChange>
        </w:rPr>
        <w:t xml:space="preserve"> </w:t>
      </w:r>
      <w:ins w:id="836" w:author="Guo, Shicheng" w:date="2019-07-02T11:39:00Z">
        <w:r w:rsidR="008F62AB" w:rsidRPr="003D6D8B">
          <w:rPr>
            <w:rFonts w:ascii="Arial" w:hAnsi="Arial" w:cs="Arial"/>
            <w:sz w:val="22"/>
            <w:szCs w:val="22"/>
            <w:rPrChange w:id="837" w:author="Guo, Shicheng" w:date="2019-07-03T10:29:00Z">
              <w:rPr>
                <w:rFonts w:ascii="Arial" w:hAnsi="Arial" w:cs="Arial"/>
                <w:sz w:val="22"/>
                <w:szCs w:val="22"/>
              </w:rPr>
            </w:rPrChange>
          </w:rPr>
          <w:t>was found</w:t>
        </w:r>
      </w:ins>
      <w:del w:id="838" w:author="Guo, Shicheng" w:date="2019-07-02T11:39:00Z">
        <w:r w:rsidR="00701D99" w:rsidRPr="003D6D8B" w:rsidDel="008F62AB">
          <w:rPr>
            <w:rFonts w:ascii="Arial" w:hAnsi="Arial" w:cs="Arial"/>
            <w:sz w:val="22"/>
            <w:szCs w:val="22"/>
            <w:rPrChange w:id="839" w:author="Guo, Shicheng" w:date="2019-07-03T10:29:00Z">
              <w:rPr>
                <w:rFonts w:ascii="Times New Roman" w:hAnsi="Times New Roman" w:cs="Times New Roman"/>
              </w:rPr>
            </w:rPrChange>
          </w:rPr>
          <w:delText>is</w:delText>
        </w:r>
      </w:del>
      <w:r w:rsidR="00701D99" w:rsidRPr="003D6D8B">
        <w:rPr>
          <w:rFonts w:ascii="Arial" w:hAnsi="Arial" w:cs="Arial"/>
          <w:sz w:val="22"/>
          <w:szCs w:val="22"/>
          <w:rPrChange w:id="840" w:author="Guo, Shicheng" w:date="2019-07-03T10:29:00Z">
            <w:rPr>
              <w:rFonts w:ascii="Times New Roman" w:hAnsi="Times New Roman" w:cs="Times New Roman"/>
            </w:rPr>
          </w:rPrChange>
        </w:rPr>
        <w:t xml:space="preserve"> not as good as that of the stool DNA test</w:t>
      </w:r>
      <w:del w:id="841" w:author="Guo, Shicheng" w:date="2019-07-02T11:40:00Z">
        <w:r w:rsidR="009D54A8" w:rsidRPr="003D6D8B" w:rsidDel="008F62AB">
          <w:rPr>
            <w:rFonts w:ascii="Arial" w:hAnsi="Arial" w:cs="Arial"/>
            <w:sz w:val="22"/>
            <w:szCs w:val="22"/>
            <w:rPrChange w:id="842" w:author="Guo, Shicheng" w:date="2019-07-03T10:29:00Z">
              <w:rPr>
                <w:rFonts w:ascii="Times New Roman" w:hAnsi="Times New Roman" w:cs="Times New Roman"/>
              </w:rPr>
            </w:rPrChange>
          </w:rPr>
          <w:delText xml:space="preserve"> and </w:delText>
        </w:r>
        <w:r w:rsidR="00A82E46" w:rsidRPr="003D6D8B" w:rsidDel="008F62AB">
          <w:rPr>
            <w:rFonts w:ascii="Arial" w:hAnsi="Arial" w:cs="Arial"/>
            <w:sz w:val="22"/>
            <w:szCs w:val="22"/>
            <w:rPrChange w:id="843" w:author="Guo, Shicheng" w:date="2019-07-03T10:29:00Z">
              <w:rPr>
                <w:rFonts w:ascii="Times New Roman" w:hAnsi="Times New Roman" w:cs="Times New Roman"/>
              </w:rPr>
            </w:rPrChange>
          </w:rPr>
          <w:delText>require improved sensitivity for detection of early CRCs and advanced adenomas</w:delText>
        </w:r>
        <w:r w:rsidR="009D54A8" w:rsidRPr="003D6D8B" w:rsidDel="008F62AB">
          <w:rPr>
            <w:rFonts w:ascii="Arial" w:hAnsi="Arial" w:cs="Arial"/>
            <w:sz w:val="22"/>
            <w:szCs w:val="22"/>
            <w:rPrChange w:id="844" w:author="Guo, Shicheng" w:date="2019-07-03T10:29:00Z">
              <w:rPr>
                <w:rFonts w:ascii="Times New Roman" w:hAnsi="Times New Roman" w:cs="Times New Roman"/>
              </w:rPr>
            </w:rPrChange>
          </w:rPr>
          <w:delText xml:space="preserve"> </w:delText>
        </w:r>
      </w:del>
      <w:r w:rsidR="009D54A8" w:rsidRPr="003D6D8B">
        <w:rPr>
          <w:rFonts w:ascii="Arial" w:hAnsi="Arial" w:cs="Arial"/>
          <w:sz w:val="22"/>
          <w:szCs w:val="22"/>
          <w:rPrChange w:id="845" w:author="Guo, Shicheng" w:date="2019-07-03T10:29:00Z">
            <w:rPr>
              <w:rFonts w:ascii="Times New Roman" w:hAnsi="Times New Roman" w:cs="Times New Roman"/>
            </w:rPr>
          </w:rPrChange>
        </w:rPr>
        <w:fldChar w:fldCharType="begin">
          <w:fldData xml:space="preserve">PEVuZE5vdGU+PENpdGU+PEF1dGhvcj5Tb25nPC9BdXRob3I+PFllYXI+MjAxNzwvWWVhcj48UmVj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</w:fldData>
        </w:fldChar>
      </w:r>
      <w:r w:rsidR="000548E3" w:rsidRPr="003D6D8B">
        <w:rPr>
          <w:rFonts w:ascii="Arial" w:hAnsi="Arial" w:cs="Arial"/>
          <w:sz w:val="22"/>
          <w:szCs w:val="22"/>
          <w:rPrChange w:id="846"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847" w:author="Guo, Shicheng" w:date="2019-07-03T10:29:00Z">
            <w:rPr>
              <w:rFonts w:ascii="Arial" w:hAnsi="Arial" w:cs="Arial"/>
              <w:sz w:val="22"/>
              <w:szCs w:val="22"/>
            </w:rPr>
          </w:rPrChange>
        </w:rPr>
        <w:fldChar w:fldCharType="begin">
          <w:fldData xml:space="preserve">PEVuZE5vdGU+PENpdGU+PEF1dGhvcj5Tb25nPC9BdXRob3I+PFllYXI+MjAxNzwvWWVhcj48UmVj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</w:fldData>
        </w:fldChar>
      </w:r>
      <w:r w:rsidR="000548E3" w:rsidRPr="003D6D8B">
        <w:rPr>
          <w:rFonts w:ascii="Arial" w:hAnsi="Arial" w:cs="Arial"/>
          <w:sz w:val="22"/>
          <w:szCs w:val="22"/>
          <w:rPrChange w:id="848"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849" w:author="Guo, Shicheng" w:date="2019-07-03T10:29:00Z">
            <w:rPr>
              <w:rFonts w:ascii="Arial" w:hAnsi="Arial" w:cs="Arial"/>
              <w:sz w:val="22"/>
              <w:szCs w:val="22"/>
            </w:rPr>
          </w:rPrChange>
        </w:rPr>
      </w:r>
      <w:r w:rsidR="000548E3" w:rsidRPr="003D6D8B">
        <w:rPr>
          <w:rFonts w:ascii="Arial" w:hAnsi="Arial" w:cs="Arial"/>
          <w:sz w:val="22"/>
          <w:szCs w:val="22"/>
          <w:rPrChange w:id="850" w:author="Guo, Shicheng" w:date="2019-07-03T10:29:00Z">
            <w:rPr>
              <w:rFonts w:ascii="Arial" w:hAnsi="Arial" w:cs="Arial"/>
              <w:sz w:val="22"/>
              <w:szCs w:val="22"/>
            </w:rPr>
          </w:rPrChange>
        </w:rPr>
        <w:fldChar w:fldCharType="end"/>
      </w:r>
      <w:r w:rsidR="009D54A8" w:rsidRPr="003D6D8B">
        <w:rPr>
          <w:rFonts w:ascii="Arial" w:hAnsi="Arial" w:cs="Arial"/>
          <w:sz w:val="22"/>
          <w:szCs w:val="22"/>
          <w:rPrChange w:id="851" w:author="Guo, Shicheng" w:date="2019-07-03T10:29:00Z">
            <w:rPr>
              <w:rFonts w:ascii="Arial" w:hAnsi="Arial" w:cs="Arial"/>
              <w:sz w:val="22"/>
              <w:szCs w:val="22"/>
            </w:rPr>
          </w:rPrChange>
        </w:rPr>
      </w:r>
      <w:r w:rsidR="009D54A8" w:rsidRPr="003D6D8B">
        <w:rPr>
          <w:rFonts w:ascii="Arial" w:hAnsi="Arial" w:cs="Arial"/>
          <w:sz w:val="22"/>
          <w:szCs w:val="22"/>
          <w:rPrChange w:id="852"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853" w:author="Guo, Shicheng" w:date="2019-07-03T10:29:00Z">
            <w:rPr>
              <w:rFonts w:ascii="Arial" w:hAnsi="Arial" w:cs="Arial"/>
              <w:noProof/>
              <w:sz w:val="22"/>
              <w:szCs w:val="22"/>
            </w:rPr>
          </w:rPrChange>
        </w:rPr>
        <w:t>[16-18]</w:t>
      </w:r>
      <w:r w:rsidR="009D54A8" w:rsidRPr="003D6D8B">
        <w:rPr>
          <w:rFonts w:ascii="Arial" w:hAnsi="Arial" w:cs="Arial"/>
          <w:sz w:val="22"/>
          <w:szCs w:val="22"/>
          <w:rPrChange w:id="854" w:author="Guo, Shicheng" w:date="2019-07-03T10:29:00Z">
            <w:rPr>
              <w:rFonts w:ascii="Times New Roman" w:hAnsi="Times New Roman" w:cs="Times New Roman"/>
            </w:rPr>
          </w:rPrChange>
        </w:rPr>
        <w:fldChar w:fldCharType="end"/>
      </w:r>
      <w:r w:rsidR="008A17C3" w:rsidRPr="003D6D8B">
        <w:rPr>
          <w:rFonts w:ascii="Arial" w:hAnsi="Arial" w:cs="Arial"/>
          <w:sz w:val="22"/>
          <w:szCs w:val="22"/>
          <w:rPrChange w:id="855" w:author="Guo, Shicheng" w:date="2019-07-03T10:29:00Z">
            <w:rPr>
              <w:rFonts w:ascii="Times New Roman" w:hAnsi="Times New Roman" w:cs="Times New Roman"/>
            </w:rPr>
          </w:rPrChange>
        </w:rPr>
        <w:t xml:space="preserve">. Therefore, the </w:t>
      </w:r>
      <w:r w:rsidR="00F41CC4" w:rsidRPr="003D6D8B">
        <w:rPr>
          <w:rFonts w:ascii="Arial" w:hAnsi="Arial" w:cs="Arial"/>
          <w:sz w:val="22"/>
          <w:szCs w:val="22"/>
          <w:rPrChange w:id="856" w:author="Guo, Shicheng" w:date="2019-07-03T10:29:00Z">
            <w:rPr>
              <w:rFonts w:ascii="Times New Roman" w:hAnsi="Times New Roman" w:cs="Times New Roman"/>
            </w:rPr>
          </w:rPrChange>
        </w:rPr>
        <w:t xml:space="preserve">identification of </w:t>
      </w:r>
      <w:ins w:id="857" w:author="Guo, Shicheng" w:date="2019-07-02T11:40:00Z">
        <w:r w:rsidR="008F62AB" w:rsidRPr="003D6D8B">
          <w:rPr>
            <w:rFonts w:ascii="Arial" w:hAnsi="Arial" w:cs="Arial"/>
            <w:sz w:val="22"/>
            <w:szCs w:val="22"/>
            <w:rPrChange w:id="858" w:author="Guo, Shicheng" w:date="2019-07-03T10:29:00Z">
              <w:rPr>
                <w:rFonts w:ascii="Arial" w:hAnsi="Arial" w:cs="Arial"/>
                <w:sz w:val="22"/>
                <w:szCs w:val="22"/>
              </w:rPr>
            </w:rPrChange>
          </w:rPr>
          <w:t xml:space="preserve">better </w:t>
        </w:r>
      </w:ins>
      <w:r w:rsidR="008A17C3" w:rsidRPr="003D6D8B">
        <w:rPr>
          <w:rFonts w:ascii="Arial" w:hAnsi="Arial" w:cs="Arial"/>
          <w:sz w:val="22"/>
          <w:szCs w:val="22"/>
          <w:rPrChange w:id="859" w:author="Guo, Shicheng" w:date="2019-07-03T10:29:00Z">
            <w:rPr>
              <w:rFonts w:ascii="Times New Roman" w:hAnsi="Times New Roman" w:cs="Times New Roman"/>
            </w:rPr>
          </w:rPrChange>
        </w:rPr>
        <w:t xml:space="preserve">DNA methylation-based biomarkers </w:t>
      </w:r>
      <w:r w:rsidR="00F41CC4" w:rsidRPr="003D6D8B">
        <w:rPr>
          <w:rFonts w:ascii="Arial" w:hAnsi="Arial" w:cs="Arial"/>
          <w:sz w:val="22"/>
          <w:szCs w:val="22"/>
          <w:rPrChange w:id="860" w:author="Guo, Shicheng" w:date="2019-07-03T10:29:00Z">
            <w:rPr>
              <w:rFonts w:ascii="Times New Roman" w:hAnsi="Times New Roman" w:cs="Times New Roman"/>
            </w:rPr>
          </w:rPrChange>
        </w:rPr>
        <w:t xml:space="preserve">with high accuracy </w:t>
      </w:r>
      <w:ins w:id="861" w:author="Guo, Shicheng" w:date="2019-07-02T11:41:00Z">
        <w:r w:rsidR="008F62AB" w:rsidRPr="003D6D8B">
          <w:rPr>
            <w:rFonts w:ascii="Arial" w:hAnsi="Arial" w:cs="Arial"/>
            <w:sz w:val="22"/>
            <w:szCs w:val="22"/>
            <w:rPrChange w:id="862" w:author="Guo, Shicheng" w:date="2019-07-03T10:29:00Z">
              <w:rPr>
                <w:rFonts w:ascii="Arial" w:hAnsi="Arial" w:cs="Arial"/>
                <w:sz w:val="22"/>
                <w:szCs w:val="22"/>
              </w:rPr>
            </w:rPrChange>
          </w:rPr>
          <w:t xml:space="preserve">will deeply benefit </w:t>
        </w:r>
      </w:ins>
      <w:del w:id="863" w:author="Guo, Shicheng" w:date="2019-07-02T11:41:00Z">
        <w:r w:rsidR="008A17C3" w:rsidRPr="003D6D8B" w:rsidDel="008F62AB">
          <w:rPr>
            <w:rFonts w:ascii="Arial" w:hAnsi="Arial" w:cs="Arial"/>
            <w:sz w:val="22"/>
            <w:szCs w:val="22"/>
            <w:rPrChange w:id="864" w:author="Guo, Shicheng" w:date="2019-07-03T10:29:00Z">
              <w:rPr>
                <w:rFonts w:ascii="Times New Roman" w:hAnsi="Times New Roman" w:cs="Times New Roman"/>
              </w:rPr>
            </w:rPrChange>
          </w:rPr>
          <w:delText xml:space="preserve">are urgently needed for </w:delText>
        </w:r>
      </w:del>
      <w:r w:rsidR="008A17C3" w:rsidRPr="003D6D8B">
        <w:rPr>
          <w:rFonts w:ascii="Arial" w:hAnsi="Arial" w:cs="Arial"/>
          <w:sz w:val="22"/>
          <w:szCs w:val="22"/>
          <w:rPrChange w:id="865" w:author="Guo, Shicheng" w:date="2019-07-03T10:29:00Z">
            <w:rPr>
              <w:rFonts w:ascii="Times New Roman" w:hAnsi="Times New Roman" w:cs="Times New Roman"/>
            </w:rPr>
          </w:rPrChange>
        </w:rPr>
        <w:t xml:space="preserve">liquid biopsy of CRC. </w:t>
      </w:r>
    </w:p>
    <w:p w:rsidR="00A554BA" w:rsidRPr="003D6D8B" w:rsidRDefault="00A554BA">
      <w:pPr>
        <w:rPr>
          <w:rFonts w:ascii="Arial" w:hAnsi="Arial" w:cs="Arial"/>
          <w:sz w:val="22"/>
          <w:szCs w:val="22"/>
          <w:rPrChange w:id="866" w:author="Guo, Shicheng" w:date="2019-07-03T10:29:00Z">
            <w:rPr>
              <w:rFonts w:ascii="Times New Roman" w:hAnsi="Times New Roman" w:cs="Times New Roman"/>
            </w:rPr>
          </w:rPrChange>
        </w:rPr>
      </w:pPr>
    </w:p>
    <w:p w:rsidR="009B7864" w:rsidRPr="003D6D8B" w:rsidRDefault="009B7864">
      <w:pPr>
        <w:rPr>
          <w:rFonts w:ascii="Arial" w:hAnsi="Arial" w:cs="Arial"/>
          <w:sz w:val="22"/>
          <w:szCs w:val="22"/>
          <w:rPrChange w:id="867" w:author="Guo, Shicheng" w:date="2019-07-03T10:29:00Z">
            <w:rPr>
              <w:rFonts w:ascii="Times New Roman" w:hAnsi="Times New Roman" w:cs="Times New Roman"/>
            </w:rPr>
          </w:rPrChange>
        </w:rPr>
      </w:pPr>
      <w:r w:rsidRPr="003D6D8B">
        <w:rPr>
          <w:rFonts w:ascii="Arial" w:hAnsi="Arial" w:cs="Arial"/>
          <w:sz w:val="22"/>
          <w:szCs w:val="22"/>
          <w:rPrChange w:id="868" w:author="Guo, Shicheng" w:date="2019-07-03T10:29:00Z">
            <w:rPr>
              <w:rFonts w:ascii="Times New Roman" w:hAnsi="Times New Roman" w:cs="Times New Roman"/>
            </w:rPr>
          </w:rPrChange>
        </w:rPr>
        <w:t xml:space="preserve">Zinc </w:t>
      </w:r>
      <w:r w:rsidR="00A82E46" w:rsidRPr="003D6D8B">
        <w:rPr>
          <w:rFonts w:ascii="Arial" w:hAnsi="Arial" w:cs="Arial"/>
          <w:sz w:val="22"/>
          <w:szCs w:val="22"/>
          <w:rPrChange w:id="869" w:author="Guo, Shicheng" w:date="2019-07-03T10:29:00Z">
            <w:rPr>
              <w:rFonts w:ascii="Times New Roman" w:hAnsi="Times New Roman" w:cs="Times New Roman"/>
            </w:rPr>
          </w:rPrChange>
        </w:rPr>
        <w:t>finger proteins</w:t>
      </w:r>
      <w:ins w:id="870" w:author="Guo, Shicheng" w:date="2019-07-02T12:07:00Z">
        <w:r w:rsidR="00D768D8" w:rsidRPr="003D6D8B">
          <w:rPr>
            <w:rFonts w:ascii="Arial" w:hAnsi="Arial" w:cs="Arial"/>
            <w:sz w:val="22"/>
            <w:szCs w:val="22"/>
            <w:rPrChange w:id="871" w:author="Guo, Shicheng" w:date="2019-07-03T10:29:00Z">
              <w:rPr>
                <w:rFonts w:ascii="Arial" w:hAnsi="Arial" w:cs="Arial"/>
                <w:sz w:val="22"/>
                <w:szCs w:val="22"/>
              </w:rPr>
            </w:rPrChange>
          </w:rPr>
          <w:t xml:space="preserve"> (ZFP)</w:t>
        </w:r>
      </w:ins>
      <w:r w:rsidR="00A82E46" w:rsidRPr="003D6D8B">
        <w:rPr>
          <w:rFonts w:ascii="Arial" w:hAnsi="Arial" w:cs="Arial"/>
          <w:sz w:val="22"/>
          <w:szCs w:val="22"/>
          <w:rPrChange w:id="872" w:author="Guo, Shicheng" w:date="2019-07-03T10:29:00Z">
            <w:rPr>
              <w:rFonts w:ascii="Times New Roman" w:hAnsi="Times New Roman" w:cs="Times New Roman"/>
            </w:rPr>
          </w:rPrChange>
        </w:rPr>
        <w:t xml:space="preserve"> are </w:t>
      </w:r>
      <w:r w:rsidR="00BF1547" w:rsidRPr="003D6D8B">
        <w:rPr>
          <w:rFonts w:ascii="Arial" w:hAnsi="Arial" w:cs="Arial"/>
          <w:sz w:val="22"/>
          <w:szCs w:val="22"/>
          <w:rPrChange w:id="873" w:author="Guo, Shicheng" w:date="2019-07-03T10:29:00Z">
            <w:rPr>
              <w:rFonts w:ascii="Times New Roman" w:hAnsi="Times New Roman" w:cs="Times New Roman"/>
            </w:rPr>
          </w:rPrChange>
        </w:rPr>
        <w:t xml:space="preserve">prominent component of transcriptional factors in </w:t>
      </w:r>
      <w:r w:rsidR="00387B6B" w:rsidRPr="003D6D8B">
        <w:rPr>
          <w:rFonts w:ascii="Arial" w:hAnsi="Arial" w:cs="Arial"/>
          <w:sz w:val="22"/>
          <w:szCs w:val="22"/>
          <w:rPrChange w:id="874" w:author="Guo, Shicheng" w:date="2019-07-03T10:29:00Z">
            <w:rPr>
              <w:rFonts w:ascii="Times New Roman" w:hAnsi="Times New Roman" w:cs="Times New Roman"/>
            </w:rPr>
          </w:rPrChange>
        </w:rPr>
        <w:t xml:space="preserve">eukaryotes. It has been reported that </w:t>
      </w:r>
      <w:ins w:id="875" w:author="Guo, Shicheng" w:date="2019-07-02T12:07:00Z">
        <w:r w:rsidR="005725AF" w:rsidRPr="003D6D8B">
          <w:rPr>
            <w:rFonts w:ascii="Arial" w:hAnsi="Arial" w:cs="Arial"/>
            <w:sz w:val="22"/>
            <w:szCs w:val="22"/>
            <w:rPrChange w:id="876" w:author="Guo, Shicheng" w:date="2019-07-03T10:29:00Z">
              <w:rPr>
                <w:rFonts w:ascii="Arial" w:hAnsi="Arial" w:cs="Arial"/>
                <w:sz w:val="22"/>
                <w:szCs w:val="22"/>
              </w:rPr>
            </w:rPrChange>
          </w:rPr>
          <w:t>ZFP</w:t>
        </w:r>
      </w:ins>
      <w:del w:id="877" w:author="Guo, Shicheng" w:date="2019-07-02T12:07:00Z">
        <w:r w:rsidR="00387B6B" w:rsidRPr="003D6D8B" w:rsidDel="005725AF">
          <w:rPr>
            <w:rFonts w:ascii="Arial" w:hAnsi="Arial" w:cs="Arial"/>
            <w:sz w:val="22"/>
            <w:szCs w:val="22"/>
            <w:rPrChange w:id="878" w:author="Guo, Shicheng" w:date="2019-07-03T10:29:00Z">
              <w:rPr>
                <w:rFonts w:ascii="Times New Roman" w:hAnsi="Times New Roman" w:cs="Times New Roman"/>
              </w:rPr>
            </w:rPrChange>
          </w:rPr>
          <w:delText>zinc finger proteins</w:delText>
        </w:r>
      </w:del>
      <w:r w:rsidR="00387B6B" w:rsidRPr="003D6D8B">
        <w:rPr>
          <w:rFonts w:ascii="Arial" w:hAnsi="Arial" w:cs="Arial"/>
          <w:sz w:val="22"/>
          <w:szCs w:val="22"/>
          <w:rPrChange w:id="879" w:author="Guo, Shicheng" w:date="2019-07-03T10:29:00Z">
            <w:rPr>
              <w:rFonts w:ascii="Times New Roman" w:hAnsi="Times New Roman" w:cs="Times New Roman"/>
            </w:rPr>
          </w:rPrChange>
        </w:rPr>
        <w:t xml:space="preserve"> could be divided into </w:t>
      </w:r>
      <w:ins w:id="880" w:author="Guo, Shicheng" w:date="2019-07-02T12:18:00Z">
        <w:r w:rsidR="0019203E" w:rsidRPr="003D6D8B">
          <w:rPr>
            <w:rFonts w:ascii="Arial" w:hAnsi="Arial" w:cs="Arial"/>
            <w:sz w:val="22"/>
            <w:szCs w:val="22"/>
            <w:rPrChange w:id="881" w:author="Guo, Shicheng" w:date="2019-07-03T10:29:00Z">
              <w:rPr>
                <w:rFonts w:ascii="Arial" w:hAnsi="Arial" w:cs="Arial"/>
                <w:sz w:val="22"/>
                <w:szCs w:val="22"/>
              </w:rPr>
            </w:rPrChange>
          </w:rPr>
          <w:t>eight</w:t>
        </w:r>
      </w:ins>
      <w:del w:id="882" w:author="Guo, Shicheng" w:date="2019-07-02T12:18:00Z">
        <w:r w:rsidR="00387B6B" w:rsidRPr="003D6D8B" w:rsidDel="0019203E">
          <w:rPr>
            <w:rFonts w:ascii="Arial" w:hAnsi="Arial" w:cs="Arial"/>
            <w:sz w:val="22"/>
            <w:szCs w:val="22"/>
            <w:rPrChange w:id="883" w:author="Guo, Shicheng" w:date="2019-07-03T10:29:00Z">
              <w:rPr>
                <w:rFonts w:ascii="Times New Roman" w:hAnsi="Times New Roman" w:cs="Times New Roman"/>
              </w:rPr>
            </w:rPrChange>
          </w:rPr>
          <w:delText>8</w:delText>
        </w:r>
      </w:del>
      <w:r w:rsidR="00387B6B" w:rsidRPr="003D6D8B">
        <w:rPr>
          <w:rFonts w:ascii="Arial" w:hAnsi="Arial" w:cs="Arial"/>
          <w:sz w:val="22"/>
          <w:szCs w:val="22"/>
          <w:rPrChange w:id="884" w:author="Guo, Shicheng" w:date="2019-07-03T10:29:00Z">
            <w:rPr>
              <w:rFonts w:ascii="Times New Roman" w:hAnsi="Times New Roman" w:cs="Times New Roman"/>
            </w:rPr>
          </w:rPrChange>
        </w:rPr>
        <w:t xml:space="preserve"> different classes, including Cys2His2 (C2H2) like, Gag knuckle, Treble clef, Zinc ribbon, Zn2/Cys6, TAZ2 domain like, Zinc binding loops and Metallothionein</w:t>
      </w:r>
      <w:r w:rsidR="00A73354" w:rsidRPr="003D6D8B">
        <w:rPr>
          <w:rFonts w:ascii="Arial" w:hAnsi="Arial" w:cs="Arial"/>
          <w:sz w:val="22"/>
          <w:szCs w:val="22"/>
          <w:rPrChange w:id="885" w:author="Guo, Shicheng" w:date="2019-07-03T10:29:00Z">
            <w:rPr>
              <w:rFonts w:ascii="Times New Roman" w:hAnsi="Times New Roman" w:cs="Times New Roman"/>
            </w:rPr>
          </w:rPrChange>
        </w:rPr>
        <w:t xml:space="preserve"> </w:t>
      </w:r>
      <w:r w:rsidR="00387B6B" w:rsidRPr="003D6D8B">
        <w:rPr>
          <w:rFonts w:ascii="Arial" w:hAnsi="Arial" w:cs="Arial"/>
          <w:sz w:val="22"/>
          <w:szCs w:val="22"/>
          <w:rPrChange w:id="886" w:author="Guo, Shicheng" w:date="2019-07-03T10:29:00Z">
            <w:rPr>
              <w:rFonts w:ascii="Times New Roman" w:hAnsi="Times New Roman" w:cs="Times New Roman"/>
            </w:rPr>
          </w:rPrChange>
        </w:rPr>
        <w:fldChar w:fldCharType="begin">
          <w:fldData xml:space="preserve">PEVuZE5vdGU+PENpdGU+PEF1dGhvcj5LcmlzaG5hPC9BdXRob3I+PFllYXI+MjAwMzwvWWVhcj48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</w:fldData>
        </w:fldChar>
      </w:r>
      <w:r w:rsidR="000548E3" w:rsidRPr="003D6D8B">
        <w:rPr>
          <w:rFonts w:ascii="Arial" w:hAnsi="Arial" w:cs="Arial"/>
          <w:sz w:val="22"/>
          <w:szCs w:val="22"/>
          <w:rPrChange w:id="887"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888" w:author="Guo, Shicheng" w:date="2019-07-03T10:29:00Z">
            <w:rPr>
              <w:rFonts w:ascii="Arial" w:hAnsi="Arial" w:cs="Arial"/>
              <w:sz w:val="22"/>
              <w:szCs w:val="22"/>
            </w:rPr>
          </w:rPrChange>
        </w:rPr>
        <w:fldChar w:fldCharType="begin">
          <w:fldData xml:space="preserve">PEVuZE5vdGU+PENpdGU+PEF1dGhvcj5LcmlzaG5hPC9BdXRob3I+PFllYXI+MjAwMzwvWWVhcj48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</w:fldData>
        </w:fldChar>
      </w:r>
      <w:r w:rsidR="000548E3" w:rsidRPr="003D6D8B">
        <w:rPr>
          <w:rFonts w:ascii="Arial" w:hAnsi="Arial" w:cs="Arial"/>
          <w:sz w:val="22"/>
          <w:szCs w:val="22"/>
          <w:rPrChange w:id="889"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890" w:author="Guo, Shicheng" w:date="2019-07-03T10:29:00Z">
            <w:rPr>
              <w:rFonts w:ascii="Arial" w:hAnsi="Arial" w:cs="Arial"/>
              <w:sz w:val="22"/>
              <w:szCs w:val="22"/>
            </w:rPr>
          </w:rPrChange>
        </w:rPr>
      </w:r>
      <w:r w:rsidR="000548E3" w:rsidRPr="003D6D8B">
        <w:rPr>
          <w:rFonts w:ascii="Arial" w:hAnsi="Arial" w:cs="Arial"/>
          <w:sz w:val="22"/>
          <w:szCs w:val="22"/>
          <w:rPrChange w:id="891" w:author="Guo, Shicheng" w:date="2019-07-03T10:29:00Z">
            <w:rPr>
              <w:rFonts w:ascii="Arial" w:hAnsi="Arial" w:cs="Arial"/>
              <w:sz w:val="22"/>
              <w:szCs w:val="22"/>
            </w:rPr>
          </w:rPrChange>
        </w:rPr>
        <w:fldChar w:fldCharType="end"/>
      </w:r>
      <w:r w:rsidR="00387B6B" w:rsidRPr="003D6D8B">
        <w:rPr>
          <w:rFonts w:ascii="Arial" w:hAnsi="Arial" w:cs="Arial"/>
          <w:sz w:val="22"/>
          <w:szCs w:val="22"/>
          <w:rPrChange w:id="892" w:author="Guo, Shicheng" w:date="2019-07-03T10:29:00Z">
            <w:rPr>
              <w:rFonts w:ascii="Arial" w:hAnsi="Arial" w:cs="Arial"/>
              <w:sz w:val="22"/>
              <w:szCs w:val="22"/>
            </w:rPr>
          </w:rPrChange>
        </w:rPr>
      </w:r>
      <w:r w:rsidR="00387B6B" w:rsidRPr="003D6D8B">
        <w:rPr>
          <w:rFonts w:ascii="Arial" w:hAnsi="Arial" w:cs="Arial"/>
          <w:sz w:val="22"/>
          <w:szCs w:val="22"/>
          <w:rPrChange w:id="893"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894" w:author="Guo, Shicheng" w:date="2019-07-03T10:29:00Z">
            <w:rPr>
              <w:rFonts w:ascii="Arial" w:hAnsi="Arial" w:cs="Arial"/>
              <w:noProof/>
              <w:sz w:val="22"/>
              <w:szCs w:val="22"/>
            </w:rPr>
          </w:rPrChange>
        </w:rPr>
        <w:t>[19, 20]</w:t>
      </w:r>
      <w:r w:rsidR="00387B6B" w:rsidRPr="003D6D8B">
        <w:rPr>
          <w:rFonts w:ascii="Arial" w:hAnsi="Arial" w:cs="Arial"/>
          <w:sz w:val="22"/>
          <w:szCs w:val="22"/>
          <w:rPrChange w:id="895" w:author="Guo, Shicheng" w:date="2019-07-03T10:29:00Z">
            <w:rPr>
              <w:rFonts w:ascii="Times New Roman" w:hAnsi="Times New Roman" w:cs="Times New Roman"/>
            </w:rPr>
          </w:rPrChange>
        </w:rPr>
        <w:fldChar w:fldCharType="end"/>
      </w:r>
      <w:r w:rsidR="00387B6B" w:rsidRPr="003D6D8B">
        <w:rPr>
          <w:rFonts w:ascii="Arial" w:hAnsi="Arial" w:cs="Arial"/>
          <w:sz w:val="22"/>
          <w:szCs w:val="22"/>
          <w:rPrChange w:id="896" w:author="Guo, Shicheng" w:date="2019-07-03T10:29:00Z">
            <w:rPr>
              <w:rFonts w:ascii="Times New Roman" w:hAnsi="Times New Roman" w:cs="Times New Roman"/>
            </w:rPr>
          </w:rPrChange>
        </w:rPr>
        <w:t xml:space="preserve">. </w:t>
      </w:r>
      <w:r w:rsidR="0094048C" w:rsidRPr="003D6D8B">
        <w:rPr>
          <w:rFonts w:ascii="Arial" w:hAnsi="Arial" w:cs="Arial"/>
          <w:sz w:val="22"/>
          <w:szCs w:val="22"/>
          <w:rPrChange w:id="897" w:author="Guo, Shicheng" w:date="2019-07-03T10:29:00Z">
            <w:rPr>
              <w:rFonts w:ascii="Times New Roman" w:hAnsi="Times New Roman" w:cs="Times New Roman"/>
            </w:rPr>
          </w:rPrChange>
        </w:rPr>
        <w:t>Among them, the C2H2-type zinc finger motifs is the largest family of all zinc finger motif classes. Currently, a growing body of literature suggest that zinc finger proteins could contribute</w:t>
      </w:r>
      <w:r w:rsidR="004C6C76" w:rsidRPr="003D6D8B">
        <w:rPr>
          <w:rFonts w:ascii="Arial" w:hAnsi="Arial" w:cs="Arial"/>
          <w:sz w:val="22"/>
          <w:szCs w:val="22"/>
          <w:rPrChange w:id="898" w:author="Guo, Shicheng" w:date="2019-07-03T10:29:00Z">
            <w:rPr>
              <w:rFonts w:ascii="Times New Roman" w:hAnsi="Times New Roman" w:cs="Times New Roman"/>
            </w:rPr>
          </w:rPrChange>
        </w:rPr>
        <w:t xml:space="preserve"> or </w:t>
      </w:r>
      <w:r w:rsidR="003D5E36" w:rsidRPr="003D6D8B">
        <w:rPr>
          <w:rFonts w:ascii="Arial" w:hAnsi="Arial" w:cs="Arial"/>
          <w:sz w:val="22"/>
          <w:szCs w:val="22"/>
          <w:rPrChange w:id="899" w:author="Guo, Shicheng" w:date="2019-07-03T10:29:00Z">
            <w:rPr>
              <w:rFonts w:ascii="Times New Roman" w:hAnsi="Times New Roman" w:cs="Times New Roman"/>
            </w:rPr>
          </w:rPrChange>
        </w:rPr>
        <w:t>suppress tumor progression</w:t>
      </w:r>
      <w:r w:rsidR="004C6C76" w:rsidRPr="003D6D8B">
        <w:rPr>
          <w:rFonts w:ascii="Arial" w:hAnsi="Arial" w:cs="Arial"/>
          <w:sz w:val="22"/>
          <w:szCs w:val="22"/>
          <w:rPrChange w:id="900" w:author="Guo, Shicheng" w:date="2019-07-03T10:29:00Z">
            <w:rPr>
              <w:rFonts w:ascii="Times New Roman" w:hAnsi="Times New Roman" w:cs="Times New Roman"/>
            </w:rPr>
          </w:rPrChange>
        </w:rPr>
        <w:t xml:space="preserve"> via transcriptional regulation</w:t>
      </w:r>
      <w:r w:rsidR="003D5E36" w:rsidRPr="003D6D8B">
        <w:rPr>
          <w:rFonts w:ascii="Arial" w:hAnsi="Arial" w:cs="Arial"/>
          <w:sz w:val="22"/>
          <w:szCs w:val="22"/>
          <w:rPrChange w:id="901" w:author="Guo, Shicheng" w:date="2019-07-03T10:29:00Z">
            <w:rPr>
              <w:rFonts w:ascii="Times New Roman" w:hAnsi="Times New Roman" w:cs="Times New Roman"/>
            </w:rPr>
          </w:rPrChange>
        </w:rPr>
        <w:t>.</w:t>
      </w:r>
      <w:r w:rsidR="004C6C76" w:rsidRPr="003D6D8B">
        <w:rPr>
          <w:rFonts w:ascii="Arial" w:hAnsi="Arial" w:cs="Arial"/>
          <w:sz w:val="22"/>
          <w:szCs w:val="22"/>
          <w:rPrChange w:id="902" w:author="Guo, Shicheng" w:date="2019-07-03T10:29:00Z">
            <w:rPr>
              <w:rFonts w:ascii="Times New Roman" w:hAnsi="Times New Roman" w:cs="Times New Roman"/>
            </w:rPr>
          </w:rPrChange>
        </w:rPr>
        <w:t xml:space="preserve"> </w:t>
      </w:r>
      <w:r w:rsidR="003D5E36" w:rsidRPr="003D6D8B">
        <w:rPr>
          <w:rFonts w:ascii="Arial" w:hAnsi="Arial" w:cs="Arial"/>
          <w:sz w:val="22"/>
          <w:szCs w:val="22"/>
          <w:rPrChange w:id="903" w:author="Guo, Shicheng" w:date="2019-07-03T10:29:00Z">
            <w:rPr>
              <w:rFonts w:ascii="Times New Roman" w:hAnsi="Times New Roman" w:cs="Times New Roman"/>
            </w:rPr>
          </w:rPrChange>
        </w:rPr>
        <w:t xml:space="preserve">Meanwhile, </w:t>
      </w:r>
      <w:r w:rsidR="001072E8" w:rsidRPr="003D6D8B">
        <w:rPr>
          <w:rFonts w:ascii="Arial" w:hAnsi="Arial" w:cs="Arial"/>
          <w:sz w:val="22"/>
          <w:szCs w:val="22"/>
          <w:rPrChange w:id="904" w:author="Guo, Shicheng" w:date="2019-07-03T10:29:00Z">
            <w:rPr>
              <w:rFonts w:ascii="Times New Roman" w:hAnsi="Times New Roman" w:cs="Times New Roman"/>
            </w:rPr>
          </w:rPrChange>
        </w:rPr>
        <w:t xml:space="preserve">the DNA methylation alterations of </w:t>
      </w:r>
      <w:r w:rsidR="003D5E36" w:rsidRPr="003D6D8B">
        <w:rPr>
          <w:rFonts w:ascii="Arial" w:hAnsi="Arial" w:cs="Arial"/>
          <w:sz w:val="22"/>
          <w:szCs w:val="22"/>
          <w:rPrChange w:id="905" w:author="Guo, Shicheng" w:date="2019-07-03T10:29:00Z">
            <w:rPr>
              <w:rFonts w:ascii="Times New Roman" w:hAnsi="Times New Roman" w:cs="Times New Roman"/>
            </w:rPr>
          </w:rPrChange>
        </w:rPr>
        <w:lastRenderedPageBreak/>
        <w:t xml:space="preserve">multiple </w:t>
      </w:r>
      <w:ins w:id="906" w:author="Guo, Shicheng" w:date="2019-07-02T12:07:00Z">
        <w:r w:rsidR="00C07EFA" w:rsidRPr="003D6D8B">
          <w:rPr>
            <w:rFonts w:ascii="Arial" w:hAnsi="Arial" w:cs="Arial"/>
            <w:sz w:val="22"/>
            <w:szCs w:val="22"/>
            <w:rPrChange w:id="907" w:author="Guo, Shicheng" w:date="2019-07-03T10:29:00Z">
              <w:rPr>
                <w:rFonts w:ascii="Arial" w:hAnsi="Arial" w:cs="Arial"/>
                <w:sz w:val="22"/>
                <w:szCs w:val="22"/>
              </w:rPr>
            </w:rPrChange>
          </w:rPr>
          <w:t>ZFPs</w:t>
        </w:r>
      </w:ins>
      <w:del w:id="908" w:author="Guo, Shicheng" w:date="2019-07-02T12:07:00Z">
        <w:r w:rsidR="003D5E36" w:rsidRPr="003D6D8B" w:rsidDel="00C07EFA">
          <w:rPr>
            <w:rFonts w:ascii="Arial" w:hAnsi="Arial" w:cs="Arial"/>
            <w:sz w:val="22"/>
            <w:szCs w:val="22"/>
            <w:rPrChange w:id="909" w:author="Guo, Shicheng" w:date="2019-07-03T10:29:00Z">
              <w:rPr>
                <w:rFonts w:ascii="Times New Roman" w:hAnsi="Times New Roman" w:cs="Times New Roman"/>
              </w:rPr>
            </w:rPrChange>
          </w:rPr>
          <w:delText>zinc finger proteins</w:delText>
        </w:r>
      </w:del>
      <w:r w:rsidR="003D5E36" w:rsidRPr="003D6D8B">
        <w:rPr>
          <w:rFonts w:ascii="Arial" w:hAnsi="Arial" w:cs="Arial"/>
          <w:sz w:val="22"/>
          <w:szCs w:val="22"/>
          <w:rPrChange w:id="910" w:author="Guo, Shicheng" w:date="2019-07-03T10:29:00Z">
            <w:rPr>
              <w:rFonts w:ascii="Times New Roman" w:hAnsi="Times New Roman" w:cs="Times New Roman"/>
            </w:rPr>
          </w:rPrChange>
        </w:rPr>
        <w:t xml:space="preserve"> have been recognized as promising biomarkers for cancer diagnosis, prognosis and drug response, indicating its vital role in cancers. However, few studies have assessed the DNA methylation profiles </w:t>
      </w:r>
      <w:r w:rsidR="001072E8" w:rsidRPr="003D6D8B">
        <w:rPr>
          <w:rFonts w:ascii="Arial" w:hAnsi="Arial" w:cs="Arial"/>
          <w:sz w:val="22"/>
          <w:szCs w:val="22"/>
          <w:rPrChange w:id="911" w:author="Guo, Shicheng" w:date="2019-07-03T10:29:00Z">
            <w:rPr>
              <w:rFonts w:ascii="Times New Roman" w:hAnsi="Times New Roman" w:cs="Times New Roman"/>
            </w:rPr>
          </w:rPrChange>
        </w:rPr>
        <w:t xml:space="preserve">of these </w:t>
      </w:r>
      <w:del w:id="912" w:author="Guo, Shicheng" w:date="2019-07-02T12:08:00Z">
        <w:r w:rsidR="001072E8" w:rsidRPr="003D6D8B" w:rsidDel="00AD71BC">
          <w:rPr>
            <w:rFonts w:ascii="Arial" w:hAnsi="Arial" w:cs="Arial"/>
            <w:sz w:val="22"/>
            <w:szCs w:val="22"/>
            <w:rPrChange w:id="913" w:author="Guo, Shicheng" w:date="2019-07-03T10:29:00Z">
              <w:rPr>
                <w:rFonts w:ascii="Times New Roman" w:hAnsi="Times New Roman" w:cs="Times New Roman"/>
              </w:rPr>
            </w:rPrChange>
          </w:rPr>
          <w:delText>zinc finger genes</w:delText>
        </w:r>
      </w:del>
      <w:ins w:id="914" w:author="Guo, Shicheng" w:date="2019-07-02T12:08:00Z">
        <w:r w:rsidR="00AD71BC" w:rsidRPr="003D6D8B">
          <w:rPr>
            <w:rFonts w:ascii="Arial" w:hAnsi="Arial" w:cs="Arial"/>
            <w:sz w:val="22"/>
            <w:szCs w:val="22"/>
            <w:rPrChange w:id="915" w:author="Guo, Shicheng" w:date="2019-07-03T10:29:00Z">
              <w:rPr>
                <w:rFonts w:ascii="Arial" w:hAnsi="Arial" w:cs="Arial"/>
                <w:sz w:val="22"/>
                <w:szCs w:val="22"/>
              </w:rPr>
            </w:rPrChange>
          </w:rPr>
          <w:t>ZFGs</w:t>
        </w:r>
      </w:ins>
      <w:r w:rsidR="001072E8" w:rsidRPr="003D6D8B">
        <w:rPr>
          <w:rFonts w:ascii="Arial" w:hAnsi="Arial" w:cs="Arial"/>
          <w:sz w:val="22"/>
          <w:szCs w:val="22"/>
          <w:rPrChange w:id="916" w:author="Guo, Shicheng" w:date="2019-07-03T10:29:00Z">
            <w:rPr>
              <w:rFonts w:ascii="Times New Roman" w:hAnsi="Times New Roman" w:cs="Times New Roman"/>
            </w:rPr>
          </w:rPrChange>
        </w:rPr>
        <w:t xml:space="preserve"> in CRC</w:t>
      </w:r>
      <w:r w:rsidR="000C0E20" w:rsidRPr="003D6D8B">
        <w:rPr>
          <w:rFonts w:ascii="Arial" w:hAnsi="Arial" w:cs="Arial"/>
          <w:sz w:val="22"/>
          <w:szCs w:val="22"/>
          <w:rPrChange w:id="917" w:author="Guo, Shicheng" w:date="2019-07-03T10:29:00Z">
            <w:rPr>
              <w:rFonts w:ascii="Times New Roman" w:hAnsi="Times New Roman" w:cs="Times New Roman"/>
            </w:rPr>
          </w:rPrChange>
        </w:rPr>
        <w:t xml:space="preserve"> comprehensively and systemically</w:t>
      </w:r>
      <w:r w:rsidR="001072E8" w:rsidRPr="003D6D8B">
        <w:rPr>
          <w:rFonts w:ascii="Arial" w:hAnsi="Arial" w:cs="Arial"/>
          <w:sz w:val="22"/>
          <w:szCs w:val="22"/>
          <w:rPrChange w:id="918" w:author="Guo, Shicheng" w:date="2019-07-03T10:29:00Z">
            <w:rPr>
              <w:rFonts w:ascii="Times New Roman" w:hAnsi="Times New Roman" w:cs="Times New Roman"/>
            </w:rPr>
          </w:rPrChange>
        </w:rPr>
        <w:t xml:space="preserve">, which may be of importance for identifying key zinc finger proteins in the tumorigenesis and diagnosis of CRC. </w:t>
      </w:r>
    </w:p>
    <w:p w:rsidR="00186424" w:rsidRPr="003D6D8B" w:rsidRDefault="00186424">
      <w:pPr>
        <w:rPr>
          <w:rFonts w:ascii="Arial" w:hAnsi="Arial" w:cs="Arial"/>
          <w:sz w:val="22"/>
          <w:szCs w:val="22"/>
          <w:rPrChange w:id="919" w:author="Guo, Shicheng" w:date="2019-07-03T10:29:00Z">
            <w:rPr>
              <w:rFonts w:ascii="Times New Roman" w:hAnsi="Times New Roman" w:cs="Times New Roman"/>
            </w:rPr>
          </w:rPrChange>
        </w:rPr>
      </w:pPr>
    </w:p>
    <w:p w:rsidR="009B514C" w:rsidRPr="003D6D8B" w:rsidRDefault="009B7864">
      <w:pPr>
        <w:rPr>
          <w:rFonts w:ascii="Arial" w:hAnsi="Arial" w:cs="Arial"/>
          <w:sz w:val="22"/>
          <w:szCs w:val="22"/>
          <w:rPrChange w:id="920" w:author="Guo, Shicheng" w:date="2019-07-03T10:29:00Z">
            <w:rPr>
              <w:rFonts w:ascii="Times New Roman" w:hAnsi="Times New Roman" w:cs="Times New Roman"/>
            </w:rPr>
          </w:rPrChange>
        </w:rPr>
      </w:pPr>
      <w:r w:rsidRPr="003D6D8B">
        <w:rPr>
          <w:rFonts w:ascii="Arial" w:hAnsi="Arial" w:cs="Arial"/>
          <w:sz w:val="22"/>
          <w:szCs w:val="22"/>
          <w:rPrChange w:id="921" w:author="Guo, Shicheng" w:date="2019-07-03T10:29:00Z">
            <w:rPr>
              <w:rFonts w:ascii="Times New Roman" w:hAnsi="Times New Roman" w:cs="Times New Roman"/>
            </w:rPr>
          </w:rPrChange>
        </w:rPr>
        <w:t xml:space="preserve">In this study, we for the first time </w:t>
      </w:r>
      <w:r w:rsidR="006B787D" w:rsidRPr="003D6D8B">
        <w:rPr>
          <w:rFonts w:ascii="Arial" w:hAnsi="Arial" w:cs="Arial"/>
          <w:sz w:val="22"/>
          <w:szCs w:val="22"/>
          <w:rPrChange w:id="922" w:author="Guo, Shicheng" w:date="2019-07-03T10:29:00Z">
            <w:rPr>
              <w:rFonts w:ascii="Times New Roman" w:hAnsi="Times New Roman" w:cs="Times New Roman"/>
            </w:rPr>
          </w:rPrChange>
        </w:rPr>
        <w:t xml:space="preserve">exhaustedly searched and </w:t>
      </w:r>
      <w:r w:rsidRPr="003D6D8B">
        <w:rPr>
          <w:rFonts w:ascii="Arial" w:hAnsi="Arial" w:cs="Arial"/>
          <w:sz w:val="22"/>
          <w:szCs w:val="22"/>
          <w:rPrChange w:id="923" w:author="Guo, Shicheng" w:date="2019-07-03T10:29:00Z">
            <w:rPr>
              <w:rFonts w:ascii="Times New Roman" w:hAnsi="Times New Roman" w:cs="Times New Roman"/>
            </w:rPr>
          </w:rPrChange>
        </w:rPr>
        <w:t>combine</w:t>
      </w:r>
      <w:r w:rsidR="008B4ED1" w:rsidRPr="003D6D8B">
        <w:rPr>
          <w:rFonts w:ascii="Arial" w:hAnsi="Arial" w:cs="Arial"/>
          <w:sz w:val="22"/>
          <w:szCs w:val="22"/>
          <w:rPrChange w:id="924" w:author="Guo, Shicheng" w:date="2019-07-03T10:29:00Z">
            <w:rPr>
              <w:rFonts w:ascii="Times New Roman" w:hAnsi="Times New Roman" w:cs="Times New Roman"/>
            </w:rPr>
          </w:rPrChange>
        </w:rPr>
        <w:t>d</w:t>
      </w:r>
      <w:r w:rsidRPr="003D6D8B">
        <w:rPr>
          <w:rFonts w:ascii="Arial" w:hAnsi="Arial" w:cs="Arial"/>
          <w:sz w:val="22"/>
          <w:szCs w:val="22"/>
          <w:rPrChange w:id="925" w:author="Guo, Shicheng" w:date="2019-07-03T10:29:00Z">
            <w:rPr>
              <w:rFonts w:ascii="Times New Roman" w:hAnsi="Times New Roman" w:cs="Times New Roman"/>
            </w:rPr>
          </w:rPrChange>
        </w:rPr>
        <w:t xml:space="preserve"> </w:t>
      </w:r>
      <w:r w:rsidR="006B787D" w:rsidRPr="003D6D8B">
        <w:rPr>
          <w:rFonts w:ascii="Arial" w:hAnsi="Arial" w:cs="Arial"/>
          <w:sz w:val="22"/>
          <w:szCs w:val="22"/>
          <w:rPrChange w:id="926" w:author="Guo, Shicheng" w:date="2019-07-03T10:29:00Z">
            <w:rPr>
              <w:rFonts w:ascii="Times New Roman" w:hAnsi="Times New Roman" w:cs="Times New Roman"/>
            </w:rPr>
          </w:rPrChange>
        </w:rPr>
        <w:t>public</w:t>
      </w:r>
      <w:r w:rsidRPr="003D6D8B">
        <w:rPr>
          <w:rFonts w:ascii="Arial" w:hAnsi="Arial" w:cs="Arial"/>
          <w:sz w:val="22"/>
          <w:szCs w:val="22"/>
          <w:rPrChange w:id="927" w:author="Guo, Shicheng" w:date="2019-07-03T10:29:00Z">
            <w:rPr>
              <w:rFonts w:ascii="Times New Roman" w:hAnsi="Times New Roman" w:cs="Times New Roman"/>
            </w:rPr>
          </w:rPrChange>
        </w:rPr>
        <w:t xml:space="preserve"> high-throughput DNA methylation microarray datasets, including </w:t>
      </w:r>
      <w:r w:rsidR="008B4ED1" w:rsidRPr="003D6D8B">
        <w:rPr>
          <w:rFonts w:ascii="Arial" w:hAnsi="Arial" w:cs="Arial"/>
          <w:sz w:val="22"/>
          <w:szCs w:val="22"/>
          <w:rPrChange w:id="928" w:author="Guo, Shicheng" w:date="2019-07-03T10:29:00Z">
            <w:rPr>
              <w:rFonts w:ascii="Times New Roman" w:hAnsi="Times New Roman" w:cs="Times New Roman"/>
            </w:rPr>
          </w:rPrChange>
        </w:rPr>
        <w:t>1</w:t>
      </w:r>
      <w:ins w:id="929" w:author="Guo, Shicheng" w:date="2019-07-02T10:16:00Z">
        <w:r w:rsidR="001C24F9" w:rsidRPr="003D6D8B">
          <w:rPr>
            <w:rFonts w:ascii="Arial" w:hAnsi="Arial" w:cs="Arial"/>
            <w:sz w:val="22"/>
            <w:szCs w:val="22"/>
            <w:rPrChange w:id="930" w:author="Guo, Shicheng" w:date="2019-07-03T10:29:00Z">
              <w:rPr>
                <w:rFonts w:ascii="Arial" w:hAnsi="Arial" w:cs="Arial"/>
                <w:sz w:val="22"/>
                <w:szCs w:val="22"/>
              </w:rPr>
            </w:rPrChange>
          </w:rPr>
          <w:t>,</w:t>
        </w:r>
      </w:ins>
      <w:r w:rsidR="008B4ED1" w:rsidRPr="003D6D8B">
        <w:rPr>
          <w:rFonts w:ascii="Arial" w:hAnsi="Arial" w:cs="Arial"/>
          <w:sz w:val="22"/>
          <w:szCs w:val="22"/>
          <w:rPrChange w:id="931" w:author="Guo, Shicheng" w:date="2019-07-03T10:29:00Z">
            <w:rPr>
              <w:rFonts w:ascii="Times New Roman" w:hAnsi="Times New Roman" w:cs="Times New Roman"/>
            </w:rPr>
          </w:rPrChange>
        </w:rPr>
        <w:t>104</w:t>
      </w:r>
      <w:r w:rsidRPr="003D6D8B">
        <w:rPr>
          <w:rFonts w:ascii="Arial" w:hAnsi="Arial" w:cs="Arial"/>
          <w:sz w:val="22"/>
          <w:szCs w:val="22"/>
          <w:rPrChange w:id="932" w:author="Guo, Shicheng" w:date="2019-07-03T10:29:00Z">
            <w:rPr>
              <w:rFonts w:ascii="Times New Roman" w:hAnsi="Times New Roman" w:cs="Times New Roman"/>
            </w:rPr>
          </w:rPrChange>
        </w:rPr>
        <w:t xml:space="preserve"> CRC samples, and </w:t>
      </w:r>
      <w:r w:rsidR="008B4ED1" w:rsidRPr="003D6D8B">
        <w:rPr>
          <w:rFonts w:ascii="Arial" w:hAnsi="Arial" w:cs="Arial"/>
          <w:sz w:val="22"/>
          <w:szCs w:val="22"/>
          <w:rPrChange w:id="933" w:author="Guo, Shicheng" w:date="2019-07-03T10:29:00Z">
            <w:rPr>
              <w:rFonts w:ascii="Times New Roman" w:hAnsi="Times New Roman" w:cs="Times New Roman"/>
            </w:rPr>
          </w:rPrChange>
        </w:rPr>
        <w:t>54</w:t>
      </w:r>
      <w:r w:rsidRPr="003D6D8B">
        <w:rPr>
          <w:rFonts w:ascii="Arial" w:hAnsi="Arial" w:cs="Arial"/>
          <w:sz w:val="22"/>
          <w:szCs w:val="22"/>
          <w:rPrChange w:id="934" w:author="Guo, Shicheng" w:date="2019-07-03T10:29:00Z">
            <w:rPr>
              <w:rFonts w:ascii="Times New Roman" w:hAnsi="Times New Roman" w:cs="Times New Roman"/>
            </w:rPr>
          </w:rPrChange>
        </w:rPr>
        <w:t xml:space="preserve"> adenomas as well as </w:t>
      </w:r>
      <w:r w:rsidR="008B4ED1" w:rsidRPr="003D6D8B">
        <w:rPr>
          <w:rFonts w:ascii="Arial" w:hAnsi="Arial" w:cs="Arial"/>
          <w:sz w:val="22"/>
          <w:szCs w:val="22"/>
          <w:rPrChange w:id="935" w:author="Guo, Shicheng" w:date="2019-07-03T10:29:00Z">
            <w:rPr>
              <w:rFonts w:ascii="Times New Roman" w:hAnsi="Times New Roman" w:cs="Times New Roman"/>
            </w:rPr>
          </w:rPrChange>
        </w:rPr>
        <w:t>268</w:t>
      </w:r>
      <w:r w:rsidRPr="003D6D8B">
        <w:rPr>
          <w:rFonts w:ascii="Arial" w:hAnsi="Arial" w:cs="Arial"/>
          <w:sz w:val="22"/>
          <w:szCs w:val="22"/>
          <w:rPrChange w:id="936" w:author="Guo, Shicheng" w:date="2019-07-03T10:29:00Z">
            <w:rPr>
              <w:rFonts w:ascii="Times New Roman" w:hAnsi="Times New Roman" w:cs="Times New Roman"/>
            </w:rPr>
          </w:rPrChange>
        </w:rPr>
        <w:t xml:space="preserve"> control/adjacent normal samples, to systemically </w:t>
      </w:r>
      <w:r w:rsidR="008B4ED1" w:rsidRPr="003D6D8B">
        <w:rPr>
          <w:rFonts w:ascii="Arial" w:hAnsi="Arial" w:cs="Arial"/>
          <w:sz w:val="22"/>
          <w:szCs w:val="22"/>
          <w:rPrChange w:id="937" w:author="Guo, Shicheng" w:date="2019-07-03T10:29:00Z">
            <w:rPr>
              <w:rFonts w:ascii="Times New Roman" w:hAnsi="Times New Roman" w:cs="Times New Roman"/>
            </w:rPr>
          </w:rPrChange>
        </w:rPr>
        <w:t>explore</w:t>
      </w:r>
      <w:r w:rsidRPr="003D6D8B">
        <w:rPr>
          <w:rFonts w:ascii="Arial" w:hAnsi="Arial" w:cs="Arial"/>
          <w:sz w:val="22"/>
          <w:szCs w:val="22"/>
          <w:rPrChange w:id="938" w:author="Guo, Shicheng" w:date="2019-07-03T10:29:00Z">
            <w:rPr>
              <w:rFonts w:ascii="Times New Roman" w:hAnsi="Times New Roman" w:cs="Times New Roman"/>
            </w:rPr>
          </w:rPrChange>
        </w:rPr>
        <w:t xml:space="preserve"> the </w:t>
      </w:r>
      <w:r w:rsidR="008B4ED1" w:rsidRPr="003D6D8B">
        <w:rPr>
          <w:rFonts w:ascii="Arial" w:hAnsi="Arial" w:cs="Arial"/>
          <w:sz w:val="22"/>
          <w:szCs w:val="22"/>
          <w:rPrChange w:id="939" w:author="Guo, Shicheng" w:date="2019-07-03T10:29:00Z">
            <w:rPr>
              <w:rFonts w:ascii="Times New Roman" w:hAnsi="Times New Roman" w:cs="Times New Roman"/>
            </w:rPr>
          </w:rPrChange>
        </w:rPr>
        <w:t>promising</w:t>
      </w:r>
      <w:r w:rsidRPr="003D6D8B">
        <w:rPr>
          <w:rFonts w:ascii="Arial" w:hAnsi="Arial" w:cs="Arial"/>
          <w:sz w:val="22"/>
          <w:szCs w:val="22"/>
          <w:rPrChange w:id="940" w:author="Guo, Shicheng" w:date="2019-07-03T10:29:00Z">
            <w:rPr>
              <w:rFonts w:ascii="Times New Roman" w:hAnsi="Times New Roman" w:cs="Times New Roman"/>
            </w:rPr>
          </w:rPrChange>
        </w:rPr>
        <w:t xml:space="preserve"> biomarkers belonging to </w:t>
      </w:r>
      <w:r w:rsidRPr="003D6D8B">
        <w:rPr>
          <w:rFonts w:ascii="Arial" w:hAnsi="Arial" w:cs="Arial"/>
          <w:sz w:val="22"/>
          <w:szCs w:val="22"/>
          <w:highlight w:val="yellow"/>
          <w:rPrChange w:id="941" w:author="Guo, Shicheng" w:date="2019-07-03T10:29:00Z">
            <w:rPr>
              <w:rFonts w:ascii="Times New Roman" w:hAnsi="Times New Roman" w:cs="Times New Roman"/>
            </w:rPr>
          </w:rPrChange>
        </w:rPr>
        <w:t>the zinc family</w:t>
      </w:r>
      <w:r w:rsidRPr="003D6D8B">
        <w:rPr>
          <w:rFonts w:ascii="Arial" w:hAnsi="Arial" w:cs="Arial"/>
          <w:sz w:val="22"/>
          <w:szCs w:val="22"/>
          <w:rPrChange w:id="942" w:author="Guo, Shicheng" w:date="2019-07-03T10:29:00Z">
            <w:rPr>
              <w:rFonts w:ascii="Times New Roman" w:hAnsi="Times New Roman" w:cs="Times New Roman"/>
            </w:rPr>
          </w:rPrChange>
        </w:rPr>
        <w:t xml:space="preserve"> for CRC diagnosis. Through the detailed filtering </w:t>
      </w:r>
      <w:r w:rsidR="008B4ED1" w:rsidRPr="003D6D8B">
        <w:rPr>
          <w:rFonts w:ascii="Arial" w:hAnsi="Arial" w:cs="Arial"/>
          <w:sz w:val="22"/>
          <w:szCs w:val="22"/>
          <w:rPrChange w:id="943" w:author="Guo, Shicheng" w:date="2019-07-03T10:29:00Z">
            <w:rPr>
              <w:rFonts w:ascii="Times New Roman" w:hAnsi="Times New Roman" w:cs="Times New Roman"/>
            </w:rPr>
          </w:rPrChange>
        </w:rPr>
        <w:t xml:space="preserve">procedures, we finally identified </w:t>
      </w:r>
      <w:r w:rsidR="00137C93" w:rsidRPr="003D6D8B">
        <w:rPr>
          <w:rFonts w:ascii="Arial" w:hAnsi="Arial" w:cs="Arial"/>
          <w:sz w:val="22"/>
          <w:szCs w:val="22"/>
          <w:rPrChange w:id="944" w:author="Guo, Shicheng" w:date="2019-07-03T10:29:00Z">
            <w:rPr>
              <w:rFonts w:ascii="Times New Roman" w:hAnsi="Times New Roman" w:cs="Times New Roman"/>
            </w:rPr>
          </w:rPrChange>
        </w:rPr>
        <w:t>seven</w:t>
      </w:r>
      <w:r w:rsidR="008B4ED1" w:rsidRPr="003D6D8B">
        <w:rPr>
          <w:rFonts w:ascii="Arial" w:hAnsi="Arial" w:cs="Arial"/>
          <w:sz w:val="22"/>
          <w:szCs w:val="22"/>
          <w:rPrChange w:id="945" w:author="Guo, Shicheng" w:date="2019-07-03T10:29:00Z">
            <w:rPr>
              <w:rFonts w:ascii="Times New Roman" w:hAnsi="Times New Roman" w:cs="Times New Roman"/>
            </w:rPr>
          </w:rPrChange>
        </w:rPr>
        <w:t xml:space="preserve"> candidate genes and </w:t>
      </w:r>
      <w:r w:rsidR="00137C93" w:rsidRPr="003D6D8B">
        <w:rPr>
          <w:rFonts w:ascii="Arial" w:hAnsi="Arial" w:cs="Arial"/>
          <w:sz w:val="22"/>
          <w:szCs w:val="22"/>
          <w:rPrChange w:id="946" w:author="Guo, Shicheng" w:date="2019-07-03T10:29:00Z">
            <w:rPr>
              <w:rFonts w:ascii="Times New Roman" w:hAnsi="Times New Roman" w:cs="Times New Roman"/>
            </w:rPr>
          </w:rPrChange>
        </w:rPr>
        <w:t>five</w:t>
      </w:r>
      <w:r w:rsidR="008B4ED1" w:rsidRPr="003D6D8B">
        <w:rPr>
          <w:rFonts w:ascii="Arial" w:hAnsi="Arial" w:cs="Arial"/>
          <w:sz w:val="22"/>
          <w:szCs w:val="22"/>
          <w:rPrChange w:id="947" w:author="Guo, Shicheng" w:date="2019-07-03T10:29:00Z">
            <w:rPr>
              <w:rFonts w:ascii="Times New Roman" w:hAnsi="Times New Roman" w:cs="Times New Roman"/>
            </w:rPr>
          </w:rPrChange>
        </w:rPr>
        <w:t xml:space="preserve"> of these were finally successfully validated in </w:t>
      </w:r>
      <w:r w:rsidR="00C413BA" w:rsidRPr="003D6D8B">
        <w:rPr>
          <w:rFonts w:ascii="Arial" w:hAnsi="Arial" w:cs="Arial"/>
          <w:sz w:val="22"/>
          <w:szCs w:val="22"/>
          <w:rPrChange w:id="948" w:author="Guo, Shicheng" w:date="2019-07-03T10:29:00Z">
            <w:rPr>
              <w:rFonts w:ascii="Times New Roman" w:hAnsi="Times New Roman" w:cs="Times New Roman"/>
            </w:rPr>
          </w:rPrChange>
        </w:rPr>
        <w:t xml:space="preserve">104 CRC patients of Han Chinese </w:t>
      </w:r>
      <w:r w:rsidR="008B4ED1" w:rsidRPr="003D6D8B">
        <w:rPr>
          <w:rFonts w:ascii="Arial" w:hAnsi="Arial" w:cs="Arial"/>
          <w:sz w:val="22"/>
          <w:szCs w:val="22"/>
          <w:rPrChange w:id="949" w:author="Guo, Shicheng" w:date="2019-07-03T10:29:00Z">
            <w:rPr>
              <w:rFonts w:ascii="Times New Roman" w:hAnsi="Times New Roman" w:cs="Times New Roman"/>
            </w:rPr>
          </w:rPrChange>
        </w:rPr>
        <w:t xml:space="preserve">using targeted bisulfite sequencing method. It is found that </w:t>
      </w:r>
      <w:r w:rsidR="00C413BA" w:rsidRPr="003D6D8B">
        <w:rPr>
          <w:rFonts w:ascii="Arial" w:hAnsi="Arial" w:cs="Arial"/>
          <w:sz w:val="22"/>
          <w:szCs w:val="22"/>
          <w:rPrChange w:id="950" w:author="Guo, Shicheng" w:date="2019-07-03T10:29:00Z">
            <w:rPr>
              <w:rFonts w:ascii="Times New Roman" w:hAnsi="Times New Roman" w:cs="Times New Roman"/>
            </w:rPr>
          </w:rPrChange>
        </w:rPr>
        <w:t xml:space="preserve">all of these </w:t>
      </w:r>
      <w:r w:rsidR="00137C93" w:rsidRPr="003D6D8B">
        <w:rPr>
          <w:rFonts w:ascii="Arial" w:hAnsi="Arial" w:cs="Arial"/>
          <w:sz w:val="22"/>
          <w:szCs w:val="22"/>
          <w:rPrChange w:id="951" w:author="Guo, Shicheng" w:date="2019-07-03T10:29:00Z">
            <w:rPr>
              <w:rFonts w:ascii="Times New Roman" w:hAnsi="Times New Roman" w:cs="Times New Roman"/>
            </w:rPr>
          </w:rPrChange>
        </w:rPr>
        <w:t>five</w:t>
      </w:r>
      <w:r w:rsidR="00C413BA" w:rsidRPr="003D6D8B">
        <w:rPr>
          <w:rFonts w:ascii="Arial" w:hAnsi="Arial" w:cs="Arial"/>
          <w:sz w:val="22"/>
          <w:szCs w:val="22"/>
          <w:rPrChange w:id="952" w:author="Guo, Shicheng" w:date="2019-07-03T10:29:00Z">
            <w:rPr>
              <w:rFonts w:ascii="Times New Roman" w:hAnsi="Times New Roman" w:cs="Times New Roman"/>
            </w:rPr>
          </w:rPrChange>
        </w:rPr>
        <w:t xml:space="preserve"> candidate genes were significantly hyper-methylated in CRC tumors (AUC ranges from 0.85 to 0.93), especially in the CRC tumors with KRAS mutation which the AUC of these </w:t>
      </w:r>
      <w:r w:rsidR="00137C93" w:rsidRPr="003D6D8B">
        <w:rPr>
          <w:rFonts w:ascii="Arial" w:hAnsi="Arial" w:cs="Arial"/>
          <w:sz w:val="22"/>
          <w:szCs w:val="22"/>
          <w:rPrChange w:id="953" w:author="Guo, Shicheng" w:date="2019-07-03T10:29:00Z">
            <w:rPr>
              <w:rFonts w:ascii="Times New Roman" w:hAnsi="Times New Roman" w:cs="Times New Roman"/>
            </w:rPr>
          </w:rPrChange>
        </w:rPr>
        <w:t>five</w:t>
      </w:r>
      <w:r w:rsidR="00C413BA" w:rsidRPr="003D6D8B">
        <w:rPr>
          <w:rFonts w:ascii="Arial" w:hAnsi="Arial" w:cs="Arial"/>
          <w:sz w:val="22"/>
          <w:szCs w:val="22"/>
          <w:rPrChange w:id="954" w:author="Guo, Shicheng" w:date="2019-07-03T10:29:00Z">
            <w:rPr>
              <w:rFonts w:ascii="Times New Roman" w:hAnsi="Times New Roman" w:cs="Times New Roman"/>
            </w:rPr>
          </w:rPrChange>
        </w:rPr>
        <w:t xml:space="preserve"> candidate genes could reached </w:t>
      </w:r>
      <w:ins w:id="955" w:author="Guo, Shicheng" w:date="2019-07-02T12:19:00Z">
        <w:r w:rsidR="00DD2DC1" w:rsidRPr="003D6D8B">
          <w:rPr>
            <w:rFonts w:ascii="Arial" w:hAnsi="Arial" w:cs="Arial"/>
            <w:sz w:val="22"/>
            <w:szCs w:val="22"/>
            <w:rPrChange w:id="956" w:author="Guo, Shicheng" w:date="2019-07-03T10:29:00Z">
              <w:rPr>
                <w:rFonts w:ascii="Arial" w:hAnsi="Arial" w:cs="Arial"/>
                <w:sz w:val="22"/>
                <w:szCs w:val="22"/>
              </w:rPr>
            </w:rPrChange>
          </w:rPr>
          <w:t xml:space="preserve">at least </w:t>
        </w:r>
      </w:ins>
      <w:r w:rsidR="00C413BA" w:rsidRPr="003D6D8B">
        <w:rPr>
          <w:rFonts w:ascii="Arial" w:hAnsi="Arial" w:cs="Arial"/>
          <w:sz w:val="22"/>
          <w:szCs w:val="22"/>
          <w:rPrChange w:id="957" w:author="Guo, Shicheng" w:date="2019-07-03T10:29:00Z">
            <w:rPr>
              <w:rFonts w:ascii="Times New Roman" w:hAnsi="Times New Roman" w:cs="Times New Roman"/>
            </w:rPr>
          </w:rPrChange>
        </w:rPr>
        <w:t>0.98</w:t>
      </w:r>
      <w:del w:id="958" w:author="Guo, Shicheng" w:date="2019-07-02T12:19:00Z">
        <w:r w:rsidR="00C413BA" w:rsidRPr="003D6D8B" w:rsidDel="00DD2DC1">
          <w:rPr>
            <w:rFonts w:ascii="Arial" w:hAnsi="Arial" w:cs="Arial"/>
            <w:sz w:val="22"/>
            <w:szCs w:val="22"/>
            <w:rPrChange w:id="959" w:author="Guo, Shicheng" w:date="2019-07-03T10:29:00Z">
              <w:rPr>
                <w:rFonts w:ascii="Times New Roman" w:hAnsi="Times New Roman" w:cs="Times New Roman"/>
              </w:rPr>
            </w:rPrChange>
          </w:rPr>
          <w:delText xml:space="preserve"> – 1.00</w:delText>
        </w:r>
      </w:del>
      <w:r w:rsidR="00C413BA" w:rsidRPr="003D6D8B">
        <w:rPr>
          <w:rFonts w:ascii="Arial" w:hAnsi="Arial" w:cs="Arial"/>
          <w:sz w:val="22"/>
          <w:szCs w:val="22"/>
          <w:rPrChange w:id="960" w:author="Guo, Shicheng" w:date="2019-07-03T10:29:00Z">
            <w:rPr>
              <w:rFonts w:ascii="Times New Roman" w:hAnsi="Times New Roman" w:cs="Times New Roman"/>
            </w:rPr>
          </w:rPrChange>
        </w:rPr>
        <w:t xml:space="preserve">. To further confirm the findings, we recruited another independent cohort including 114 CRC patients of Han Chinese and yielded consistent results. Therefore, we proposed that the </w:t>
      </w:r>
      <w:r w:rsidR="00C413BA" w:rsidRPr="003D6D8B">
        <w:rPr>
          <w:rFonts w:ascii="Arial" w:hAnsi="Arial" w:cs="Arial"/>
          <w:sz w:val="22"/>
          <w:szCs w:val="22"/>
          <w:highlight w:val="yellow"/>
          <w:rPrChange w:id="961" w:author="Guo, Shicheng" w:date="2019-07-03T10:29:00Z">
            <w:rPr>
              <w:rFonts w:ascii="Times New Roman" w:hAnsi="Times New Roman" w:cs="Times New Roman"/>
            </w:rPr>
          </w:rPrChange>
        </w:rPr>
        <w:t>zinc family</w:t>
      </w:r>
      <w:r w:rsidR="00C413BA" w:rsidRPr="003D6D8B">
        <w:rPr>
          <w:rFonts w:ascii="Arial" w:hAnsi="Arial" w:cs="Arial"/>
          <w:sz w:val="22"/>
          <w:szCs w:val="22"/>
          <w:rPrChange w:id="962" w:author="Guo, Shicheng" w:date="2019-07-03T10:29:00Z">
            <w:rPr>
              <w:rFonts w:ascii="Times New Roman" w:hAnsi="Times New Roman" w:cs="Times New Roman"/>
            </w:rPr>
          </w:rPrChange>
        </w:rPr>
        <w:t xml:space="preserve"> genes, including </w:t>
      </w:r>
      <w:r w:rsidR="00C413BA" w:rsidRPr="003D6D8B">
        <w:rPr>
          <w:rFonts w:ascii="Arial" w:hAnsi="Arial" w:cs="Arial"/>
          <w:i/>
          <w:sz w:val="22"/>
          <w:szCs w:val="22"/>
          <w:rPrChange w:id="963" w:author="Guo, Shicheng" w:date="2019-07-03T10:29:00Z">
            <w:rPr>
              <w:rFonts w:ascii="Times New Roman" w:hAnsi="Times New Roman" w:cs="Times New Roman"/>
              <w:i/>
            </w:rPr>
          </w:rPrChange>
        </w:rPr>
        <w:t>ESR1</w:t>
      </w:r>
      <w:r w:rsidR="00C413BA" w:rsidRPr="003D6D8B">
        <w:rPr>
          <w:rFonts w:ascii="Arial" w:hAnsi="Arial" w:cs="Arial"/>
          <w:sz w:val="22"/>
          <w:szCs w:val="22"/>
          <w:rPrChange w:id="964" w:author="Guo, Shicheng" w:date="2019-07-03T10:29:00Z">
            <w:rPr>
              <w:rFonts w:ascii="Times New Roman" w:hAnsi="Times New Roman" w:cs="Times New Roman"/>
            </w:rPr>
          </w:rPrChange>
        </w:rPr>
        <w:t xml:space="preserve">, </w:t>
      </w:r>
      <w:r w:rsidR="00C413BA" w:rsidRPr="003D6D8B">
        <w:rPr>
          <w:rFonts w:ascii="Arial" w:hAnsi="Arial" w:cs="Arial"/>
          <w:i/>
          <w:sz w:val="22"/>
          <w:szCs w:val="22"/>
          <w:rPrChange w:id="965" w:author="Guo, Shicheng" w:date="2019-07-03T10:29:00Z">
            <w:rPr>
              <w:rFonts w:ascii="Times New Roman" w:hAnsi="Times New Roman" w:cs="Times New Roman"/>
              <w:i/>
            </w:rPr>
          </w:rPrChange>
        </w:rPr>
        <w:t>ZNF132</w:t>
      </w:r>
      <w:r w:rsidR="00C413BA" w:rsidRPr="003D6D8B">
        <w:rPr>
          <w:rFonts w:ascii="Arial" w:hAnsi="Arial" w:cs="Arial"/>
          <w:sz w:val="22"/>
          <w:szCs w:val="22"/>
          <w:rPrChange w:id="966" w:author="Guo, Shicheng" w:date="2019-07-03T10:29:00Z">
            <w:rPr>
              <w:rFonts w:ascii="Times New Roman" w:hAnsi="Times New Roman" w:cs="Times New Roman"/>
            </w:rPr>
          </w:rPrChange>
        </w:rPr>
        <w:t xml:space="preserve">, </w:t>
      </w:r>
      <w:r w:rsidR="00C413BA" w:rsidRPr="003D6D8B">
        <w:rPr>
          <w:rFonts w:ascii="Arial" w:hAnsi="Arial" w:cs="Arial"/>
          <w:i/>
          <w:sz w:val="22"/>
          <w:szCs w:val="22"/>
          <w:rPrChange w:id="967" w:author="Guo, Shicheng" w:date="2019-07-03T10:29:00Z">
            <w:rPr>
              <w:rFonts w:ascii="Times New Roman" w:hAnsi="Times New Roman" w:cs="Times New Roman"/>
              <w:i/>
            </w:rPr>
          </w:rPrChange>
        </w:rPr>
        <w:t>ZNF229</w:t>
      </w:r>
      <w:r w:rsidR="00C413BA" w:rsidRPr="003D6D8B">
        <w:rPr>
          <w:rFonts w:ascii="Arial" w:hAnsi="Arial" w:cs="Arial"/>
          <w:sz w:val="22"/>
          <w:szCs w:val="22"/>
          <w:rPrChange w:id="968" w:author="Guo, Shicheng" w:date="2019-07-03T10:29:00Z">
            <w:rPr>
              <w:rFonts w:ascii="Times New Roman" w:hAnsi="Times New Roman" w:cs="Times New Roman"/>
            </w:rPr>
          </w:rPrChange>
        </w:rPr>
        <w:t xml:space="preserve">, </w:t>
      </w:r>
      <w:r w:rsidR="00C413BA" w:rsidRPr="003D6D8B">
        <w:rPr>
          <w:rFonts w:ascii="Arial" w:hAnsi="Arial" w:cs="Arial"/>
          <w:i/>
          <w:sz w:val="22"/>
          <w:szCs w:val="22"/>
          <w:rPrChange w:id="969" w:author="Guo, Shicheng" w:date="2019-07-03T10:29:00Z">
            <w:rPr>
              <w:rFonts w:ascii="Times New Roman" w:hAnsi="Times New Roman" w:cs="Times New Roman"/>
              <w:i/>
            </w:rPr>
          </w:rPrChange>
        </w:rPr>
        <w:t>ZNF542</w:t>
      </w:r>
      <w:r w:rsidR="00C413BA" w:rsidRPr="003D6D8B">
        <w:rPr>
          <w:rFonts w:ascii="Arial" w:hAnsi="Arial" w:cs="Arial"/>
          <w:sz w:val="22"/>
          <w:szCs w:val="22"/>
          <w:rPrChange w:id="970" w:author="Guo, Shicheng" w:date="2019-07-03T10:29:00Z">
            <w:rPr>
              <w:rFonts w:ascii="Times New Roman" w:hAnsi="Times New Roman" w:cs="Times New Roman"/>
            </w:rPr>
          </w:rPrChange>
        </w:rPr>
        <w:t xml:space="preserve"> and </w:t>
      </w:r>
      <w:r w:rsidR="00C413BA" w:rsidRPr="003D6D8B">
        <w:rPr>
          <w:rFonts w:ascii="Arial" w:hAnsi="Arial" w:cs="Arial"/>
          <w:i/>
          <w:sz w:val="22"/>
          <w:szCs w:val="22"/>
          <w:rPrChange w:id="971" w:author="Guo, Shicheng" w:date="2019-07-03T10:29:00Z">
            <w:rPr>
              <w:rFonts w:ascii="Times New Roman" w:hAnsi="Times New Roman" w:cs="Times New Roman"/>
              <w:i/>
            </w:rPr>
          </w:rPrChange>
        </w:rPr>
        <w:t>ZNF677</w:t>
      </w:r>
      <w:r w:rsidR="00C413BA" w:rsidRPr="003D6D8B">
        <w:rPr>
          <w:rFonts w:ascii="Arial" w:hAnsi="Arial" w:cs="Arial"/>
          <w:sz w:val="22"/>
          <w:szCs w:val="22"/>
          <w:rPrChange w:id="972" w:author="Guo, Shicheng" w:date="2019-07-03T10:29:00Z">
            <w:rPr>
              <w:rFonts w:ascii="Times New Roman" w:hAnsi="Times New Roman" w:cs="Times New Roman"/>
            </w:rPr>
          </w:rPrChange>
        </w:rPr>
        <w:t xml:space="preserve"> could be robust and reliable biomarkers for CRC diagnosis, especially for the KRAS mutated patients. </w:t>
      </w:r>
    </w:p>
    <w:p w:rsidR="008B4ED1" w:rsidRPr="003D6D8B" w:rsidRDefault="008B4ED1">
      <w:pPr>
        <w:rPr>
          <w:rFonts w:ascii="Arial" w:hAnsi="Arial" w:cs="Arial"/>
          <w:sz w:val="22"/>
          <w:szCs w:val="22"/>
          <w:rPrChange w:id="973" w:author="Guo, Shicheng" w:date="2019-07-03T10:29:00Z">
            <w:rPr>
              <w:rFonts w:ascii="Times New Roman" w:hAnsi="Times New Roman" w:cs="Times New Roman"/>
            </w:rPr>
          </w:rPrChange>
        </w:rPr>
      </w:pPr>
    </w:p>
    <w:p w:rsidR="008B4ED1" w:rsidRPr="003D6D8B" w:rsidRDefault="008B4ED1">
      <w:pPr>
        <w:rPr>
          <w:rFonts w:ascii="Arial" w:hAnsi="Arial" w:cs="Arial"/>
          <w:sz w:val="22"/>
          <w:szCs w:val="22"/>
          <w:rPrChange w:id="974" w:author="Guo, Shicheng" w:date="2019-07-03T10:29:00Z">
            <w:rPr>
              <w:rFonts w:ascii="Times New Roman" w:hAnsi="Times New Roman" w:cs="Times New Roman"/>
            </w:rPr>
          </w:rPrChange>
        </w:rPr>
      </w:pPr>
    </w:p>
    <w:p w:rsidR="003D15F5" w:rsidRPr="003D6D8B" w:rsidRDefault="003D15F5">
      <w:pPr>
        <w:rPr>
          <w:rFonts w:ascii="Arial" w:hAnsi="Arial" w:cs="Arial"/>
          <w:b/>
          <w:sz w:val="22"/>
          <w:szCs w:val="22"/>
          <w:rPrChange w:id="975" w:author="Guo, Shicheng" w:date="2019-07-03T10:29:00Z">
            <w:rPr>
              <w:rFonts w:ascii="Times New Roman" w:hAnsi="Times New Roman" w:cs="Times New Roman"/>
              <w:b/>
            </w:rPr>
          </w:rPrChange>
        </w:rPr>
      </w:pPr>
      <w:r w:rsidRPr="003D6D8B">
        <w:rPr>
          <w:rFonts w:ascii="Arial" w:hAnsi="Arial" w:cs="Arial"/>
          <w:b/>
          <w:sz w:val="22"/>
          <w:szCs w:val="22"/>
          <w:rPrChange w:id="976" w:author="Guo, Shicheng" w:date="2019-07-03T10:29:00Z">
            <w:rPr>
              <w:rFonts w:ascii="Times New Roman" w:hAnsi="Times New Roman" w:cs="Times New Roman"/>
              <w:b/>
            </w:rPr>
          </w:rPrChange>
        </w:rPr>
        <w:t>Results</w:t>
      </w:r>
    </w:p>
    <w:p w:rsidR="00553BC4" w:rsidRPr="003D6D8B" w:rsidRDefault="00553BC4">
      <w:pPr>
        <w:rPr>
          <w:rFonts w:ascii="Arial" w:hAnsi="Arial" w:cs="Arial"/>
          <w:sz w:val="22"/>
          <w:szCs w:val="22"/>
          <w:rPrChange w:id="977" w:author="Guo, Shicheng" w:date="2019-07-03T10:29:00Z">
            <w:rPr>
              <w:rFonts w:ascii="Times New Roman" w:hAnsi="Times New Roman" w:cs="Times New Roman"/>
            </w:rPr>
          </w:rPrChange>
        </w:rPr>
      </w:pPr>
    </w:p>
    <w:p w:rsidR="008B4ED1" w:rsidRPr="003D6D8B" w:rsidRDefault="00553BC4">
      <w:pPr>
        <w:rPr>
          <w:rFonts w:ascii="Arial" w:hAnsi="Arial" w:cs="Arial"/>
          <w:b/>
          <w:sz w:val="22"/>
          <w:szCs w:val="22"/>
          <w:rPrChange w:id="978" w:author="Guo, Shicheng" w:date="2019-07-03T10:29:00Z">
            <w:rPr>
              <w:rFonts w:ascii="Times New Roman" w:hAnsi="Times New Roman" w:cs="Times New Roman"/>
              <w:b/>
            </w:rPr>
          </w:rPrChange>
        </w:rPr>
      </w:pPr>
      <w:r w:rsidRPr="003D6D8B">
        <w:rPr>
          <w:rFonts w:ascii="Arial" w:hAnsi="Arial" w:cs="Arial"/>
          <w:b/>
          <w:sz w:val="22"/>
          <w:szCs w:val="22"/>
          <w:rPrChange w:id="979" w:author="Guo, Shicheng" w:date="2019-07-03T10:29:00Z">
            <w:rPr>
              <w:rFonts w:ascii="Times New Roman" w:hAnsi="Times New Roman" w:cs="Times New Roman"/>
              <w:b/>
            </w:rPr>
          </w:rPrChange>
        </w:rPr>
        <w:t>Comprehensive integration of public DNA methylation microarray datasets of CRC</w:t>
      </w:r>
    </w:p>
    <w:p w:rsidR="00553BC4" w:rsidRPr="003D6D8B" w:rsidRDefault="00553BC4">
      <w:pPr>
        <w:rPr>
          <w:rFonts w:ascii="Arial" w:hAnsi="Arial" w:cs="Arial"/>
          <w:sz w:val="22"/>
          <w:szCs w:val="22"/>
          <w:rPrChange w:id="980" w:author="Guo, Shicheng" w:date="2019-07-03T10:29:00Z">
            <w:rPr>
              <w:rFonts w:ascii="Times New Roman" w:hAnsi="Times New Roman" w:cs="Times New Roman"/>
            </w:rPr>
          </w:rPrChange>
        </w:rPr>
      </w:pPr>
    </w:p>
    <w:p w:rsidR="00A2140A" w:rsidRPr="003D6D8B" w:rsidRDefault="00553BC4">
      <w:pPr>
        <w:rPr>
          <w:rFonts w:ascii="Arial" w:hAnsi="Arial" w:cs="Arial"/>
          <w:sz w:val="22"/>
          <w:szCs w:val="22"/>
          <w:rPrChange w:id="981" w:author="Guo, Shicheng" w:date="2019-07-03T10:29:00Z">
            <w:rPr>
              <w:rFonts w:ascii="Times New Roman" w:hAnsi="Times New Roman" w:cs="Times New Roman"/>
            </w:rPr>
          </w:rPrChange>
        </w:rPr>
      </w:pPr>
      <w:r w:rsidRPr="003D6D8B">
        <w:rPr>
          <w:rFonts w:ascii="Arial" w:hAnsi="Arial" w:cs="Arial"/>
          <w:sz w:val="22"/>
          <w:szCs w:val="22"/>
          <w:rPrChange w:id="982" w:author="Guo, Shicheng" w:date="2019-07-03T10:29:00Z">
            <w:rPr>
              <w:rFonts w:ascii="Times New Roman" w:hAnsi="Times New Roman" w:cs="Times New Roman"/>
            </w:rPr>
          </w:rPrChange>
        </w:rPr>
        <w:t xml:space="preserve">To identify the robust DNA methylation-based biomarkers, we searched the TCGA and GEO datasets concerning about the DNA methylation status of the colorectal cancer. After careful search, we identified </w:t>
      </w:r>
      <w:r w:rsidR="00442DFF" w:rsidRPr="003D6D8B">
        <w:rPr>
          <w:rFonts w:ascii="Arial" w:hAnsi="Arial" w:cs="Arial"/>
          <w:sz w:val="22"/>
          <w:szCs w:val="22"/>
          <w:rPrChange w:id="983" w:author="Guo, Shicheng" w:date="2019-07-03T10:29:00Z">
            <w:rPr>
              <w:rFonts w:ascii="Times New Roman" w:hAnsi="Times New Roman" w:cs="Times New Roman"/>
            </w:rPr>
          </w:rPrChange>
        </w:rPr>
        <w:t>11 datasets, including 1</w:t>
      </w:r>
      <w:ins w:id="984" w:author="Guo, Shicheng" w:date="2019-07-02T12:19:00Z">
        <w:r w:rsidR="006067F2" w:rsidRPr="003D6D8B">
          <w:rPr>
            <w:rFonts w:ascii="Arial" w:hAnsi="Arial" w:cs="Arial"/>
            <w:sz w:val="22"/>
            <w:szCs w:val="22"/>
            <w:rPrChange w:id="985" w:author="Guo, Shicheng" w:date="2019-07-03T10:29:00Z">
              <w:rPr>
                <w:rFonts w:ascii="Arial" w:hAnsi="Arial" w:cs="Arial"/>
                <w:sz w:val="22"/>
                <w:szCs w:val="22"/>
              </w:rPr>
            </w:rPrChange>
          </w:rPr>
          <w:t>,</w:t>
        </w:r>
      </w:ins>
      <w:r w:rsidR="00442DFF" w:rsidRPr="003D6D8B">
        <w:rPr>
          <w:rFonts w:ascii="Arial" w:hAnsi="Arial" w:cs="Arial"/>
          <w:sz w:val="22"/>
          <w:szCs w:val="22"/>
          <w:rPrChange w:id="986" w:author="Guo, Shicheng" w:date="2019-07-03T10:29:00Z">
            <w:rPr>
              <w:rFonts w:ascii="Times New Roman" w:hAnsi="Times New Roman" w:cs="Times New Roman"/>
            </w:rPr>
          </w:rPrChange>
        </w:rPr>
        <w:t>104 CRC tumors, 268 adjacent normal samples as well as 54 adenomas for further analysis (</w:t>
      </w:r>
      <w:del w:id="987" w:author="Guo, Shicheng" w:date="2019-07-02T10:16:00Z">
        <w:r w:rsidR="00442DFF" w:rsidRPr="003D6D8B" w:rsidDel="007E0528">
          <w:rPr>
            <w:rFonts w:ascii="Arial" w:hAnsi="Arial" w:cs="Arial"/>
            <w:color w:val="1F3864" w:themeColor="accent1" w:themeShade="80"/>
            <w:sz w:val="22"/>
            <w:szCs w:val="22"/>
            <w:rPrChange w:id="988" w:author="Guo, Shicheng" w:date="2019-07-03T10:29:00Z">
              <w:rPr>
                <w:rFonts w:ascii="Times New Roman" w:hAnsi="Times New Roman" w:cs="Times New Roman"/>
                <w:color w:val="FF0000"/>
              </w:rPr>
            </w:rPrChange>
          </w:rPr>
          <w:delText xml:space="preserve">Supplementary Table </w:delText>
        </w:r>
      </w:del>
      <w:ins w:id="989" w:author="Guo, Shicheng" w:date="2019-07-02T12:10:00Z">
        <w:r w:rsidR="003473C1" w:rsidRPr="003D6D8B">
          <w:rPr>
            <w:rFonts w:ascii="Arial" w:hAnsi="Arial" w:cs="Arial"/>
            <w:color w:val="1F3864" w:themeColor="accent1" w:themeShade="80"/>
            <w:sz w:val="22"/>
            <w:szCs w:val="22"/>
            <w:rPrChange w:id="990" w:author="Guo, Shicheng" w:date="2019-07-03T10:29:00Z">
              <w:rPr>
                <w:rFonts w:ascii="Arial" w:hAnsi="Arial" w:cs="Arial"/>
                <w:color w:val="FF0000"/>
                <w:sz w:val="22"/>
                <w:szCs w:val="22"/>
              </w:rPr>
            </w:rPrChange>
          </w:rPr>
          <w:t>Table S</w:t>
        </w:r>
      </w:ins>
      <w:r w:rsidR="00442DFF" w:rsidRPr="003D6D8B">
        <w:rPr>
          <w:rFonts w:ascii="Arial" w:hAnsi="Arial" w:cs="Arial"/>
          <w:color w:val="1F3864" w:themeColor="accent1" w:themeShade="80"/>
          <w:sz w:val="22"/>
          <w:szCs w:val="22"/>
          <w:rPrChange w:id="991" w:author="Guo, Shicheng" w:date="2019-07-03T10:29:00Z">
            <w:rPr>
              <w:rFonts w:ascii="Times New Roman" w:hAnsi="Times New Roman" w:cs="Times New Roman"/>
              <w:color w:val="FF0000"/>
            </w:rPr>
          </w:rPrChange>
        </w:rPr>
        <w:t>1</w:t>
      </w:r>
      <w:r w:rsidR="00442DFF" w:rsidRPr="003D6D8B">
        <w:rPr>
          <w:rFonts w:ascii="Arial" w:hAnsi="Arial" w:cs="Arial"/>
          <w:sz w:val="22"/>
          <w:szCs w:val="22"/>
          <w:rPrChange w:id="992" w:author="Guo, Shicheng" w:date="2019-07-03T10:29:00Z">
            <w:rPr>
              <w:rFonts w:ascii="Times New Roman" w:hAnsi="Times New Roman" w:cs="Times New Roman"/>
            </w:rPr>
          </w:rPrChange>
        </w:rPr>
        <w:t>). Meanwhile, we have obtained the list of the genes belonging to the zinc finger family (</w:t>
      </w:r>
      <w:del w:id="993" w:author="Guo, Shicheng" w:date="2019-07-02T10:16:00Z">
        <w:r w:rsidR="00442DFF" w:rsidRPr="003D6D8B" w:rsidDel="007E0528">
          <w:rPr>
            <w:rFonts w:ascii="Arial" w:hAnsi="Arial" w:cs="Arial"/>
            <w:color w:val="FF0000"/>
            <w:sz w:val="22"/>
            <w:szCs w:val="22"/>
            <w:rPrChange w:id="994" w:author="Guo, Shicheng" w:date="2019-07-03T10:29:00Z">
              <w:rPr>
                <w:rFonts w:ascii="Times New Roman" w:hAnsi="Times New Roman" w:cs="Times New Roman"/>
                <w:color w:val="FF0000"/>
              </w:rPr>
            </w:rPrChange>
          </w:rPr>
          <w:delText xml:space="preserve">Supplementary Table </w:delText>
        </w:r>
      </w:del>
      <w:ins w:id="995" w:author="Guo, Shicheng" w:date="2019-07-02T10:16:00Z">
        <w:r w:rsidR="007E0528" w:rsidRPr="003D6D8B">
          <w:rPr>
            <w:rFonts w:ascii="Arial" w:hAnsi="Arial" w:cs="Arial"/>
            <w:color w:val="1F3864" w:themeColor="accent1" w:themeShade="80"/>
            <w:sz w:val="22"/>
            <w:szCs w:val="22"/>
            <w:rPrChange w:id="996" w:author="Guo, Shicheng" w:date="2019-07-03T10:29:00Z">
              <w:rPr>
                <w:rFonts w:ascii="Arial" w:hAnsi="Arial" w:cs="Arial"/>
                <w:color w:val="1F3864" w:themeColor="accent1" w:themeShade="80"/>
                <w:sz w:val="22"/>
                <w:szCs w:val="22"/>
              </w:rPr>
            </w:rPrChange>
          </w:rPr>
          <w:t xml:space="preserve">Table </w:t>
        </w:r>
      </w:ins>
      <w:ins w:id="997" w:author="Guo, Shicheng" w:date="2019-07-02T12:11:00Z">
        <w:r w:rsidR="003473C1" w:rsidRPr="003D6D8B">
          <w:rPr>
            <w:rFonts w:ascii="Arial" w:hAnsi="Arial" w:cs="Arial"/>
            <w:color w:val="1F3864" w:themeColor="accent1" w:themeShade="80"/>
            <w:sz w:val="22"/>
            <w:szCs w:val="22"/>
            <w:rPrChange w:id="998" w:author="Guo, Shicheng" w:date="2019-07-03T10:29:00Z">
              <w:rPr>
                <w:rFonts w:ascii="Arial" w:hAnsi="Arial" w:cs="Arial"/>
                <w:color w:val="1F3864" w:themeColor="accent1" w:themeShade="80"/>
                <w:sz w:val="22"/>
                <w:szCs w:val="22"/>
              </w:rPr>
            </w:rPrChange>
          </w:rPr>
          <w:t>S</w:t>
        </w:r>
      </w:ins>
      <w:r w:rsidR="00442DFF" w:rsidRPr="003D6D8B">
        <w:rPr>
          <w:rFonts w:ascii="Arial" w:hAnsi="Arial" w:cs="Arial"/>
          <w:color w:val="1F3864" w:themeColor="accent1" w:themeShade="80"/>
          <w:sz w:val="22"/>
          <w:szCs w:val="22"/>
          <w:rPrChange w:id="999" w:author="Guo, Shicheng" w:date="2019-07-03T10:29:00Z">
            <w:rPr>
              <w:rFonts w:ascii="Times New Roman" w:hAnsi="Times New Roman" w:cs="Times New Roman"/>
              <w:color w:val="FF0000"/>
            </w:rPr>
          </w:rPrChange>
        </w:rPr>
        <w:t>2</w:t>
      </w:r>
      <w:r w:rsidR="00442DFF" w:rsidRPr="003D6D8B">
        <w:rPr>
          <w:rFonts w:ascii="Arial" w:hAnsi="Arial" w:cs="Arial"/>
          <w:sz w:val="22"/>
          <w:szCs w:val="22"/>
          <w:rPrChange w:id="1000" w:author="Guo, Shicheng" w:date="2019-07-03T10:29:00Z">
            <w:rPr>
              <w:rFonts w:ascii="Times New Roman" w:hAnsi="Times New Roman" w:cs="Times New Roman"/>
            </w:rPr>
          </w:rPrChange>
        </w:rPr>
        <w:t>). Based on the feature selection procedure</w:t>
      </w:r>
      <w:r w:rsidR="004F0548" w:rsidRPr="003D6D8B">
        <w:rPr>
          <w:rFonts w:ascii="Arial" w:hAnsi="Arial" w:cs="Arial"/>
          <w:sz w:val="22"/>
          <w:szCs w:val="22"/>
          <w:rPrChange w:id="1001" w:author="Guo, Shicheng" w:date="2019-07-03T10:29:00Z">
            <w:rPr>
              <w:rFonts w:ascii="Times New Roman" w:hAnsi="Times New Roman" w:cs="Times New Roman"/>
            </w:rPr>
          </w:rPrChange>
        </w:rPr>
        <w:t>s</w:t>
      </w:r>
      <w:r w:rsidR="00442DFF" w:rsidRPr="003D6D8B">
        <w:rPr>
          <w:rFonts w:ascii="Arial" w:hAnsi="Arial" w:cs="Arial"/>
          <w:sz w:val="22"/>
          <w:szCs w:val="22"/>
          <w:rPrChange w:id="1002" w:author="Guo, Shicheng" w:date="2019-07-03T10:29:00Z">
            <w:rPr>
              <w:rFonts w:ascii="Times New Roman" w:hAnsi="Times New Roman" w:cs="Times New Roman"/>
            </w:rPr>
          </w:rPrChange>
        </w:rPr>
        <w:t xml:space="preserve"> described in “Methods” section (</w:t>
      </w:r>
      <w:del w:id="1003" w:author="Guo, Shicheng" w:date="2019-07-02T10:16:00Z">
        <w:r w:rsidR="00442DFF" w:rsidRPr="003D6D8B" w:rsidDel="007E0528">
          <w:rPr>
            <w:rFonts w:ascii="Arial" w:hAnsi="Arial" w:cs="Arial"/>
            <w:sz w:val="22"/>
            <w:szCs w:val="22"/>
            <w:rPrChange w:id="1004" w:author="Guo, Shicheng" w:date="2019-07-03T10:29:00Z">
              <w:rPr>
                <w:rFonts w:ascii="Times New Roman" w:hAnsi="Times New Roman" w:cs="Times New Roman"/>
              </w:rPr>
            </w:rPrChange>
          </w:rPr>
          <w:delText>Figure</w:delText>
        </w:r>
      </w:del>
      <w:ins w:id="1005" w:author="Guo, Shicheng" w:date="2019-07-02T10:16:00Z">
        <w:r w:rsidR="007E0528" w:rsidRPr="003D6D8B">
          <w:rPr>
            <w:rFonts w:ascii="Arial" w:hAnsi="Arial" w:cs="Arial"/>
            <w:color w:val="1F3864" w:themeColor="accent1" w:themeShade="80"/>
            <w:sz w:val="22"/>
            <w:szCs w:val="22"/>
            <w:rPrChange w:id="1006" w:author="Guo, Shicheng" w:date="2019-07-03T10:29:00Z">
              <w:rPr>
                <w:rFonts w:ascii="Arial" w:hAnsi="Arial" w:cs="Arial"/>
                <w:color w:val="1F3864" w:themeColor="accent1" w:themeShade="80"/>
                <w:sz w:val="22"/>
                <w:szCs w:val="22"/>
              </w:rPr>
            </w:rPrChange>
          </w:rPr>
          <w:t>Figure</w:t>
        </w:r>
      </w:ins>
      <w:r w:rsidR="00442DFF" w:rsidRPr="003D6D8B">
        <w:rPr>
          <w:rFonts w:ascii="Arial" w:hAnsi="Arial" w:cs="Arial"/>
          <w:sz w:val="22"/>
          <w:szCs w:val="22"/>
          <w:rPrChange w:id="1007" w:author="Guo, Shicheng" w:date="2019-07-03T10:29:00Z">
            <w:rPr>
              <w:rFonts w:ascii="Times New Roman" w:hAnsi="Times New Roman" w:cs="Times New Roman"/>
            </w:rPr>
          </w:rPrChange>
        </w:rPr>
        <w:t xml:space="preserve"> 1), we finally identified </w:t>
      </w:r>
      <w:r w:rsidR="00993987" w:rsidRPr="003D6D8B">
        <w:rPr>
          <w:rFonts w:ascii="Arial" w:hAnsi="Arial" w:cs="Arial"/>
          <w:sz w:val="22"/>
          <w:szCs w:val="22"/>
          <w:rPrChange w:id="1008" w:author="Guo, Shicheng" w:date="2019-07-03T10:29:00Z">
            <w:rPr>
              <w:rFonts w:ascii="Times New Roman" w:hAnsi="Times New Roman" w:cs="Times New Roman"/>
            </w:rPr>
          </w:rPrChange>
        </w:rPr>
        <w:t>five</w:t>
      </w:r>
      <w:r w:rsidR="00442DFF" w:rsidRPr="003D6D8B">
        <w:rPr>
          <w:rFonts w:ascii="Arial" w:hAnsi="Arial" w:cs="Arial"/>
          <w:sz w:val="22"/>
          <w:szCs w:val="22"/>
          <w:rPrChange w:id="1009" w:author="Guo, Shicheng" w:date="2019-07-03T10:29:00Z">
            <w:rPr>
              <w:rFonts w:ascii="Times New Roman" w:hAnsi="Times New Roman" w:cs="Times New Roman"/>
            </w:rPr>
          </w:rPrChange>
        </w:rPr>
        <w:t xml:space="preserve"> </w:t>
      </w:r>
      <w:r w:rsidR="00135D50" w:rsidRPr="003D6D8B">
        <w:rPr>
          <w:rFonts w:ascii="Arial" w:hAnsi="Arial" w:cs="Arial"/>
          <w:sz w:val="22"/>
          <w:szCs w:val="22"/>
          <w:rPrChange w:id="1010" w:author="Guo, Shicheng" w:date="2019-07-03T10:29:00Z">
            <w:rPr>
              <w:rFonts w:ascii="Times New Roman" w:hAnsi="Times New Roman" w:cs="Times New Roman"/>
            </w:rPr>
          </w:rPrChange>
        </w:rPr>
        <w:t xml:space="preserve">candidate genes including </w:t>
      </w:r>
      <w:r w:rsidR="004F0548" w:rsidRPr="003D6D8B">
        <w:rPr>
          <w:rFonts w:ascii="Arial" w:hAnsi="Arial" w:cs="Arial"/>
          <w:i/>
          <w:sz w:val="22"/>
          <w:szCs w:val="22"/>
          <w:rPrChange w:id="1011" w:author="Guo, Shicheng" w:date="2019-07-03T10:29:00Z">
            <w:rPr>
              <w:rFonts w:ascii="Times New Roman" w:hAnsi="Times New Roman" w:cs="Times New Roman"/>
              <w:i/>
            </w:rPr>
          </w:rPrChange>
        </w:rPr>
        <w:t>ESR1</w:t>
      </w:r>
      <w:r w:rsidR="004F0548" w:rsidRPr="003D6D8B">
        <w:rPr>
          <w:rFonts w:ascii="Arial" w:hAnsi="Arial" w:cs="Arial"/>
          <w:sz w:val="22"/>
          <w:szCs w:val="22"/>
          <w:rPrChange w:id="1012" w:author="Guo, Shicheng" w:date="2019-07-03T10:29:00Z">
            <w:rPr>
              <w:rFonts w:ascii="Times New Roman" w:hAnsi="Times New Roman" w:cs="Times New Roman"/>
            </w:rPr>
          </w:rPrChange>
        </w:rPr>
        <w:t xml:space="preserve">, </w:t>
      </w:r>
      <w:r w:rsidR="004F0548" w:rsidRPr="003D6D8B">
        <w:rPr>
          <w:rFonts w:ascii="Arial" w:hAnsi="Arial" w:cs="Arial"/>
          <w:i/>
          <w:sz w:val="22"/>
          <w:szCs w:val="22"/>
          <w:rPrChange w:id="1013" w:author="Guo, Shicheng" w:date="2019-07-03T10:29:00Z">
            <w:rPr>
              <w:rFonts w:ascii="Times New Roman" w:hAnsi="Times New Roman" w:cs="Times New Roman"/>
              <w:i/>
            </w:rPr>
          </w:rPrChange>
        </w:rPr>
        <w:t>ZNF123</w:t>
      </w:r>
      <w:r w:rsidR="004F0548" w:rsidRPr="003D6D8B">
        <w:rPr>
          <w:rFonts w:ascii="Arial" w:hAnsi="Arial" w:cs="Arial"/>
          <w:sz w:val="22"/>
          <w:szCs w:val="22"/>
          <w:rPrChange w:id="1014" w:author="Guo, Shicheng" w:date="2019-07-03T10:29:00Z">
            <w:rPr>
              <w:rFonts w:ascii="Times New Roman" w:hAnsi="Times New Roman" w:cs="Times New Roman"/>
            </w:rPr>
          </w:rPrChange>
        </w:rPr>
        <w:t xml:space="preserve">, </w:t>
      </w:r>
      <w:r w:rsidR="004F0548" w:rsidRPr="003D6D8B">
        <w:rPr>
          <w:rFonts w:ascii="Arial" w:hAnsi="Arial" w:cs="Arial"/>
          <w:i/>
          <w:sz w:val="22"/>
          <w:szCs w:val="22"/>
          <w:rPrChange w:id="1015" w:author="Guo, Shicheng" w:date="2019-07-03T10:29:00Z">
            <w:rPr>
              <w:rFonts w:ascii="Times New Roman" w:hAnsi="Times New Roman" w:cs="Times New Roman"/>
              <w:i/>
            </w:rPr>
          </w:rPrChange>
        </w:rPr>
        <w:t>ZNF229</w:t>
      </w:r>
      <w:r w:rsidR="004F0548" w:rsidRPr="003D6D8B">
        <w:rPr>
          <w:rFonts w:ascii="Arial" w:hAnsi="Arial" w:cs="Arial"/>
          <w:sz w:val="22"/>
          <w:szCs w:val="22"/>
          <w:rPrChange w:id="1016" w:author="Guo, Shicheng" w:date="2019-07-03T10:29:00Z">
            <w:rPr>
              <w:rFonts w:ascii="Times New Roman" w:hAnsi="Times New Roman" w:cs="Times New Roman"/>
            </w:rPr>
          </w:rPrChange>
        </w:rPr>
        <w:t xml:space="preserve">, </w:t>
      </w:r>
      <w:r w:rsidR="004F0548" w:rsidRPr="003D6D8B">
        <w:rPr>
          <w:rFonts w:ascii="Arial" w:hAnsi="Arial" w:cs="Arial"/>
          <w:i/>
          <w:sz w:val="22"/>
          <w:szCs w:val="22"/>
          <w:rPrChange w:id="1017" w:author="Guo, Shicheng" w:date="2019-07-03T10:29:00Z">
            <w:rPr>
              <w:rFonts w:ascii="Times New Roman" w:hAnsi="Times New Roman" w:cs="Times New Roman"/>
              <w:i/>
            </w:rPr>
          </w:rPrChange>
        </w:rPr>
        <w:t>ZNF542</w:t>
      </w:r>
      <w:r w:rsidR="004F0548" w:rsidRPr="003D6D8B">
        <w:rPr>
          <w:rFonts w:ascii="Arial" w:hAnsi="Arial" w:cs="Arial"/>
          <w:sz w:val="22"/>
          <w:szCs w:val="22"/>
          <w:rPrChange w:id="1018" w:author="Guo, Shicheng" w:date="2019-07-03T10:29:00Z">
            <w:rPr>
              <w:rFonts w:ascii="Times New Roman" w:hAnsi="Times New Roman" w:cs="Times New Roman"/>
            </w:rPr>
          </w:rPrChange>
        </w:rPr>
        <w:t xml:space="preserve"> and </w:t>
      </w:r>
      <w:r w:rsidR="004F0548" w:rsidRPr="003D6D8B">
        <w:rPr>
          <w:rFonts w:ascii="Arial" w:hAnsi="Arial" w:cs="Arial"/>
          <w:i/>
          <w:sz w:val="22"/>
          <w:szCs w:val="22"/>
          <w:rPrChange w:id="1019" w:author="Guo, Shicheng" w:date="2019-07-03T10:29:00Z">
            <w:rPr>
              <w:rFonts w:ascii="Times New Roman" w:hAnsi="Times New Roman" w:cs="Times New Roman"/>
              <w:i/>
            </w:rPr>
          </w:rPrChange>
        </w:rPr>
        <w:t>ZNF677</w:t>
      </w:r>
      <w:r w:rsidR="0009375D" w:rsidRPr="003D6D8B">
        <w:rPr>
          <w:rFonts w:ascii="Arial" w:hAnsi="Arial" w:cs="Arial"/>
          <w:sz w:val="22"/>
          <w:szCs w:val="22"/>
          <w:rPrChange w:id="1020" w:author="Guo, Shicheng" w:date="2019-07-03T10:29:00Z">
            <w:rPr>
              <w:rFonts w:ascii="Times New Roman" w:hAnsi="Times New Roman" w:cs="Times New Roman"/>
            </w:rPr>
          </w:rPrChange>
        </w:rPr>
        <w:t xml:space="preserve"> (</w:t>
      </w:r>
      <w:del w:id="1021" w:author="Guo, Shicheng" w:date="2019-07-02T10:16:00Z">
        <w:r w:rsidR="0009375D" w:rsidRPr="003D6D8B" w:rsidDel="007E0528">
          <w:rPr>
            <w:rFonts w:ascii="Arial" w:hAnsi="Arial" w:cs="Arial"/>
            <w:color w:val="1F3864" w:themeColor="accent1" w:themeShade="80"/>
            <w:sz w:val="22"/>
            <w:szCs w:val="22"/>
            <w:rPrChange w:id="1022" w:author="Guo, Shicheng" w:date="2019-07-03T10:29:00Z">
              <w:rPr>
                <w:rFonts w:ascii="Times New Roman" w:hAnsi="Times New Roman" w:cs="Times New Roman"/>
                <w:color w:val="FF0000"/>
              </w:rPr>
            </w:rPrChange>
          </w:rPr>
          <w:delText>Figure</w:delText>
        </w:r>
      </w:del>
      <w:ins w:id="1023" w:author="Guo, Shicheng" w:date="2019-07-02T10:16:00Z">
        <w:r w:rsidR="007E0528" w:rsidRPr="003D6D8B">
          <w:rPr>
            <w:rFonts w:ascii="Arial" w:hAnsi="Arial" w:cs="Arial"/>
            <w:color w:val="1F3864" w:themeColor="accent1" w:themeShade="80"/>
            <w:sz w:val="22"/>
            <w:szCs w:val="22"/>
            <w:rPrChange w:id="1024" w:author="Guo, Shicheng" w:date="2019-07-03T10:29:00Z">
              <w:rPr>
                <w:rFonts w:ascii="Arial" w:hAnsi="Arial" w:cs="Arial"/>
                <w:color w:val="1F3864" w:themeColor="accent1" w:themeShade="80"/>
                <w:sz w:val="22"/>
                <w:szCs w:val="22"/>
              </w:rPr>
            </w:rPrChange>
          </w:rPr>
          <w:t>Figure</w:t>
        </w:r>
      </w:ins>
      <w:r w:rsidR="0009375D" w:rsidRPr="003D6D8B">
        <w:rPr>
          <w:rFonts w:ascii="Arial" w:hAnsi="Arial" w:cs="Arial"/>
          <w:color w:val="1F3864" w:themeColor="accent1" w:themeShade="80"/>
          <w:sz w:val="22"/>
          <w:szCs w:val="22"/>
          <w:rPrChange w:id="1025" w:author="Guo, Shicheng" w:date="2019-07-03T10:29:00Z">
            <w:rPr>
              <w:rFonts w:ascii="Times New Roman" w:hAnsi="Times New Roman" w:cs="Times New Roman"/>
              <w:color w:val="FF0000"/>
            </w:rPr>
          </w:rPrChange>
        </w:rPr>
        <w:t xml:space="preserve"> 1A-E</w:t>
      </w:r>
      <w:r w:rsidR="0009375D" w:rsidRPr="003D6D8B">
        <w:rPr>
          <w:rFonts w:ascii="Arial" w:hAnsi="Arial" w:cs="Arial"/>
          <w:sz w:val="22"/>
          <w:szCs w:val="22"/>
          <w:rPrChange w:id="1026" w:author="Guo, Shicheng" w:date="2019-07-03T10:29:00Z">
            <w:rPr>
              <w:rFonts w:ascii="Times New Roman" w:hAnsi="Times New Roman" w:cs="Times New Roman"/>
            </w:rPr>
          </w:rPrChange>
        </w:rPr>
        <w:t>)</w:t>
      </w:r>
      <w:r w:rsidR="004F0548" w:rsidRPr="003D6D8B">
        <w:rPr>
          <w:rFonts w:ascii="Arial" w:hAnsi="Arial" w:cs="Arial"/>
          <w:sz w:val="22"/>
          <w:szCs w:val="22"/>
          <w:rPrChange w:id="1027" w:author="Guo, Shicheng" w:date="2019-07-03T10:29:00Z">
            <w:rPr>
              <w:rFonts w:ascii="Times New Roman" w:hAnsi="Times New Roman" w:cs="Times New Roman"/>
            </w:rPr>
          </w:rPrChange>
        </w:rPr>
        <w:t>. All of these candidate genes showed significantly hyper-methylated in both CRC and adenoma tissues compared to the adjacent normal tissues</w:t>
      </w:r>
      <w:r w:rsidR="0009375D" w:rsidRPr="003D6D8B">
        <w:rPr>
          <w:rFonts w:ascii="Arial" w:hAnsi="Arial" w:cs="Arial"/>
          <w:sz w:val="22"/>
          <w:szCs w:val="22"/>
          <w:rPrChange w:id="1028" w:author="Guo, Shicheng" w:date="2019-07-03T10:29:00Z">
            <w:rPr>
              <w:rFonts w:ascii="Times New Roman" w:hAnsi="Times New Roman" w:cs="Times New Roman"/>
            </w:rPr>
          </w:rPrChange>
        </w:rPr>
        <w:t xml:space="preserve"> (</w:t>
      </w:r>
      <w:del w:id="1029" w:author="Guo, Shicheng" w:date="2019-07-02T10:15:00Z">
        <w:r w:rsidR="0009375D" w:rsidRPr="003D6D8B" w:rsidDel="007E0528">
          <w:rPr>
            <w:rFonts w:ascii="Arial" w:hAnsi="Arial" w:cs="Arial"/>
            <w:color w:val="FF0000"/>
            <w:sz w:val="22"/>
            <w:szCs w:val="22"/>
            <w:rPrChange w:id="1030" w:author="Guo, Shicheng" w:date="2019-07-03T10:29:00Z">
              <w:rPr>
                <w:rFonts w:ascii="Times New Roman" w:hAnsi="Times New Roman" w:cs="Times New Roman"/>
                <w:color w:val="FF0000"/>
              </w:rPr>
            </w:rPrChange>
          </w:rPr>
          <w:delText>Supplementary Figure</w:delText>
        </w:r>
      </w:del>
      <w:ins w:id="1031" w:author="Guo, Shicheng" w:date="2019-07-02T10:16:00Z">
        <w:r w:rsidR="007E0528" w:rsidRPr="003D6D8B">
          <w:rPr>
            <w:rFonts w:ascii="Arial" w:hAnsi="Arial" w:cs="Arial"/>
            <w:color w:val="1F3864" w:themeColor="accent1" w:themeShade="80"/>
            <w:sz w:val="22"/>
            <w:szCs w:val="22"/>
            <w:rPrChange w:id="1032" w:author="Guo, Shicheng" w:date="2019-07-03T10:29:00Z">
              <w:rPr>
                <w:rFonts w:ascii="Arial" w:hAnsi="Arial" w:cs="Arial"/>
                <w:color w:val="1F3864" w:themeColor="accent1" w:themeShade="80"/>
                <w:sz w:val="22"/>
                <w:szCs w:val="22"/>
              </w:rPr>
            </w:rPrChange>
          </w:rPr>
          <w:t>Figure</w:t>
        </w:r>
      </w:ins>
      <w:r w:rsidR="0009375D" w:rsidRPr="003D6D8B">
        <w:rPr>
          <w:rFonts w:ascii="Arial" w:hAnsi="Arial" w:cs="Arial"/>
          <w:color w:val="1F3864" w:themeColor="accent1" w:themeShade="80"/>
          <w:sz w:val="22"/>
          <w:szCs w:val="22"/>
          <w:rPrChange w:id="1033" w:author="Guo, Shicheng" w:date="2019-07-03T10:29:00Z">
            <w:rPr>
              <w:rFonts w:ascii="Times New Roman" w:hAnsi="Times New Roman" w:cs="Times New Roman"/>
              <w:color w:val="FF0000"/>
            </w:rPr>
          </w:rPrChange>
        </w:rPr>
        <w:t xml:space="preserve"> </w:t>
      </w:r>
      <w:ins w:id="1034" w:author="Guo, Shicheng" w:date="2019-07-02T12:11:00Z">
        <w:r w:rsidR="003473C1" w:rsidRPr="003D6D8B">
          <w:rPr>
            <w:rFonts w:ascii="Arial" w:hAnsi="Arial" w:cs="Arial"/>
            <w:color w:val="1F3864" w:themeColor="accent1" w:themeShade="80"/>
            <w:sz w:val="22"/>
            <w:szCs w:val="22"/>
            <w:rPrChange w:id="1035" w:author="Guo, Shicheng" w:date="2019-07-03T10:29:00Z">
              <w:rPr>
                <w:rFonts w:ascii="Arial" w:hAnsi="Arial" w:cs="Arial"/>
                <w:color w:val="1F3864" w:themeColor="accent1" w:themeShade="80"/>
                <w:sz w:val="22"/>
                <w:szCs w:val="22"/>
              </w:rPr>
            </w:rPrChange>
          </w:rPr>
          <w:t>S</w:t>
        </w:r>
      </w:ins>
      <w:r w:rsidR="0009375D" w:rsidRPr="003D6D8B">
        <w:rPr>
          <w:rFonts w:ascii="Arial" w:hAnsi="Arial" w:cs="Arial"/>
          <w:color w:val="1F3864" w:themeColor="accent1" w:themeShade="80"/>
          <w:sz w:val="22"/>
          <w:szCs w:val="22"/>
          <w:rPrChange w:id="1036" w:author="Guo, Shicheng" w:date="2019-07-03T10:29:00Z">
            <w:rPr>
              <w:rFonts w:ascii="Times New Roman" w:hAnsi="Times New Roman" w:cs="Times New Roman"/>
              <w:color w:val="FF0000"/>
            </w:rPr>
          </w:rPrChange>
        </w:rPr>
        <w:t>1</w:t>
      </w:r>
      <w:r w:rsidR="0009375D" w:rsidRPr="003D6D8B">
        <w:rPr>
          <w:rFonts w:ascii="Arial" w:hAnsi="Arial" w:cs="Arial"/>
          <w:sz w:val="22"/>
          <w:szCs w:val="22"/>
          <w:rPrChange w:id="1037" w:author="Guo, Shicheng" w:date="2019-07-03T10:29:00Z">
            <w:rPr>
              <w:rFonts w:ascii="Times New Roman" w:hAnsi="Times New Roman" w:cs="Times New Roman"/>
            </w:rPr>
          </w:rPrChange>
        </w:rPr>
        <w:t>)</w:t>
      </w:r>
      <w:r w:rsidR="004F0548" w:rsidRPr="003D6D8B">
        <w:rPr>
          <w:rFonts w:ascii="Arial" w:hAnsi="Arial" w:cs="Arial"/>
          <w:sz w:val="22"/>
          <w:szCs w:val="22"/>
          <w:rPrChange w:id="1038" w:author="Guo, Shicheng" w:date="2019-07-03T10:29:00Z">
            <w:rPr>
              <w:rFonts w:ascii="Times New Roman" w:hAnsi="Times New Roman" w:cs="Times New Roman"/>
            </w:rPr>
          </w:rPrChange>
        </w:rPr>
        <w:t xml:space="preserve">. </w:t>
      </w:r>
      <w:r w:rsidR="00E50B92" w:rsidRPr="003D6D8B">
        <w:rPr>
          <w:rFonts w:ascii="Arial" w:hAnsi="Arial" w:cs="Arial"/>
          <w:sz w:val="22"/>
          <w:szCs w:val="22"/>
          <w:rPrChange w:id="1039" w:author="Guo, Shicheng" w:date="2019-07-03T10:29:00Z">
            <w:rPr>
              <w:rFonts w:ascii="Times New Roman" w:hAnsi="Times New Roman" w:cs="Times New Roman"/>
            </w:rPr>
          </w:rPrChange>
        </w:rPr>
        <w:t>Meanwhile, the expression levels of these genes were also significantly down-regulated in CRC tumors than that in adjacent normal tissues in TCGA dataset, which was in accordance with the hyper-methylated status in tumor tissues (</w:t>
      </w:r>
      <w:del w:id="1040" w:author="Guo, Shicheng" w:date="2019-07-02T10:16:00Z">
        <w:r w:rsidR="00E50B92" w:rsidRPr="003D6D8B" w:rsidDel="007E0528">
          <w:rPr>
            <w:rFonts w:ascii="Arial" w:hAnsi="Arial" w:cs="Arial"/>
            <w:color w:val="1F3864" w:themeColor="accent1" w:themeShade="80"/>
            <w:sz w:val="22"/>
            <w:szCs w:val="22"/>
            <w:rPrChange w:id="1041" w:author="Guo, Shicheng" w:date="2019-07-03T10:29:00Z">
              <w:rPr>
                <w:rFonts w:ascii="Times New Roman" w:hAnsi="Times New Roman" w:cs="Times New Roman"/>
                <w:color w:val="FF0000"/>
              </w:rPr>
            </w:rPrChange>
          </w:rPr>
          <w:delText>Figure</w:delText>
        </w:r>
      </w:del>
      <w:ins w:id="1042" w:author="Guo, Shicheng" w:date="2019-07-02T10:16:00Z">
        <w:r w:rsidR="007E0528" w:rsidRPr="003D6D8B">
          <w:rPr>
            <w:rFonts w:ascii="Arial" w:hAnsi="Arial" w:cs="Arial"/>
            <w:color w:val="1F3864" w:themeColor="accent1" w:themeShade="80"/>
            <w:sz w:val="22"/>
            <w:szCs w:val="22"/>
            <w:rPrChange w:id="1043" w:author="Guo, Shicheng" w:date="2019-07-03T10:29:00Z">
              <w:rPr>
                <w:rFonts w:ascii="Arial" w:hAnsi="Arial" w:cs="Arial"/>
                <w:color w:val="1F3864" w:themeColor="accent1" w:themeShade="80"/>
                <w:sz w:val="22"/>
                <w:szCs w:val="22"/>
              </w:rPr>
            </w:rPrChange>
          </w:rPr>
          <w:t>Figure</w:t>
        </w:r>
      </w:ins>
      <w:r w:rsidR="00E50B92" w:rsidRPr="003D6D8B">
        <w:rPr>
          <w:rFonts w:ascii="Arial" w:hAnsi="Arial" w:cs="Arial"/>
          <w:color w:val="1F3864" w:themeColor="accent1" w:themeShade="80"/>
          <w:sz w:val="22"/>
          <w:szCs w:val="22"/>
          <w:rPrChange w:id="1044" w:author="Guo, Shicheng" w:date="2019-07-03T10:29:00Z">
            <w:rPr>
              <w:rFonts w:ascii="Times New Roman" w:hAnsi="Times New Roman" w:cs="Times New Roman"/>
              <w:color w:val="FF0000"/>
            </w:rPr>
          </w:rPrChange>
        </w:rPr>
        <w:t xml:space="preserve"> 1F</w:t>
      </w:r>
      <w:r w:rsidR="00E50B92" w:rsidRPr="003D6D8B">
        <w:rPr>
          <w:rFonts w:ascii="Arial" w:hAnsi="Arial" w:cs="Arial"/>
          <w:sz w:val="22"/>
          <w:szCs w:val="22"/>
          <w:rPrChange w:id="1045" w:author="Guo, Shicheng" w:date="2019-07-03T10:29:00Z">
            <w:rPr>
              <w:rFonts w:ascii="Times New Roman" w:hAnsi="Times New Roman" w:cs="Times New Roman"/>
            </w:rPr>
          </w:rPrChange>
        </w:rPr>
        <w:t xml:space="preserve">). </w:t>
      </w:r>
      <w:r w:rsidR="004F0548" w:rsidRPr="003D6D8B">
        <w:rPr>
          <w:rFonts w:ascii="Arial" w:hAnsi="Arial" w:cs="Arial"/>
          <w:sz w:val="22"/>
          <w:szCs w:val="22"/>
          <w:rPrChange w:id="1046" w:author="Guo, Shicheng" w:date="2019-07-03T10:29:00Z">
            <w:rPr>
              <w:rFonts w:ascii="Times New Roman" w:hAnsi="Times New Roman" w:cs="Times New Roman"/>
            </w:rPr>
          </w:rPrChange>
        </w:rPr>
        <w:t>In addition, they were also showed hypo-methylated status in the PBMC (peripheral blood mononuclear cells), PBL (peripheral blood leucocytes) and WB (whole blood) samples of healthy controls</w:t>
      </w:r>
      <w:r w:rsidR="00E50B92" w:rsidRPr="003D6D8B">
        <w:rPr>
          <w:rFonts w:ascii="Arial" w:hAnsi="Arial" w:cs="Arial"/>
          <w:sz w:val="22"/>
          <w:szCs w:val="22"/>
          <w:rPrChange w:id="1047" w:author="Guo, Shicheng" w:date="2019-07-03T10:29:00Z">
            <w:rPr>
              <w:rFonts w:ascii="Times New Roman" w:hAnsi="Times New Roman" w:cs="Times New Roman"/>
            </w:rPr>
          </w:rPrChange>
        </w:rPr>
        <w:t xml:space="preserve"> (</w:t>
      </w:r>
      <w:del w:id="1048" w:author="Guo, Shicheng" w:date="2019-07-02T10:16:00Z">
        <w:r w:rsidR="00E50B92" w:rsidRPr="003D6D8B" w:rsidDel="007E0528">
          <w:rPr>
            <w:rFonts w:ascii="Arial" w:hAnsi="Arial" w:cs="Arial"/>
            <w:color w:val="FF0000"/>
            <w:sz w:val="22"/>
            <w:szCs w:val="22"/>
            <w:rPrChange w:id="1049" w:author="Guo, Shicheng" w:date="2019-07-03T10:29:00Z">
              <w:rPr>
                <w:rFonts w:ascii="Times New Roman" w:hAnsi="Times New Roman" w:cs="Times New Roman"/>
                <w:color w:val="FF0000"/>
              </w:rPr>
            </w:rPrChange>
          </w:rPr>
          <w:delText xml:space="preserve">Supplementary Table </w:delText>
        </w:r>
      </w:del>
      <w:ins w:id="1050" w:author="Guo, Shicheng" w:date="2019-07-02T10:16:00Z">
        <w:r w:rsidR="007E0528" w:rsidRPr="003D6D8B">
          <w:rPr>
            <w:rFonts w:ascii="Arial" w:hAnsi="Arial" w:cs="Arial"/>
            <w:color w:val="1F3864" w:themeColor="accent1" w:themeShade="80"/>
            <w:sz w:val="22"/>
            <w:szCs w:val="22"/>
            <w:rPrChange w:id="1051" w:author="Guo, Shicheng" w:date="2019-07-03T10:29:00Z">
              <w:rPr>
                <w:rFonts w:ascii="Arial" w:hAnsi="Arial" w:cs="Arial"/>
                <w:color w:val="1F3864" w:themeColor="accent1" w:themeShade="80"/>
                <w:sz w:val="22"/>
                <w:szCs w:val="22"/>
              </w:rPr>
            </w:rPrChange>
          </w:rPr>
          <w:t xml:space="preserve">Table </w:t>
        </w:r>
      </w:ins>
      <w:ins w:id="1052" w:author="Guo, Shicheng" w:date="2019-07-02T12:11:00Z">
        <w:r w:rsidR="003473C1" w:rsidRPr="003D6D8B">
          <w:rPr>
            <w:rFonts w:ascii="Arial" w:hAnsi="Arial" w:cs="Arial"/>
            <w:color w:val="1F3864" w:themeColor="accent1" w:themeShade="80"/>
            <w:sz w:val="22"/>
            <w:szCs w:val="22"/>
            <w:rPrChange w:id="1053" w:author="Guo, Shicheng" w:date="2019-07-03T10:29:00Z">
              <w:rPr>
                <w:rFonts w:ascii="Arial" w:hAnsi="Arial" w:cs="Arial"/>
                <w:color w:val="1F3864" w:themeColor="accent1" w:themeShade="80"/>
                <w:sz w:val="22"/>
                <w:szCs w:val="22"/>
              </w:rPr>
            </w:rPrChange>
          </w:rPr>
          <w:t>S</w:t>
        </w:r>
      </w:ins>
      <w:r w:rsidR="00E50B92" w:rsidRPr="003D6D8B">
        <w:rPr>
          <w:rFonts w:ascii="Arial" w:hAnsi="Arial" w:cs="Arial"/>
          <w:color w:val="1F3864" w:themeColor="accent1" w:themeShade="80"/>
          <w:sz w:val="22"/>
          <w:szCs w:val="22"/>
          <w:rPrChange w:id="1054" w:author="Guo, Shicheng" w:date="2019-07-03T10:29:00Z">
            <w:rPr>
              <w:rFonts w:ascii="Times New Roman" w:hAnsi="Times New Roman" w:cs="Times New Roman"/>
              <w:color w:val="FF0000"/>
            </w:rPr>
          </w:rPrChange>
        </w:rPr>
        <w:t>3</w:t>
      </w:r>
      <w:r w:rsidR="00E50B92" w:rsidRPr="003D6D8B">
        <w:rPr>
          <w:rFonts w:ascii="Arial" w:hAnsi="Arial" w:cs="Arial"/>
          <w:sz w:val="22"/>
          <w:szCs w:val="22"/>
          <w:rPrChange w:id="1055" w:author="Guo, Shicheng" w:date="2019-07-03T10:29:00Z">
            <w:rPr>
              <w:rFonts w:ascii="Times New Roman" w:hAnsi="Times New Roman" w:cs="Times New Roman"/>
            </w:rPr>
          </w:rPrChange>
        </w:rPr>
        <w:t>)</w:t>
      </w:r>
      <w:r w:rsidR="004F0548" w:rsidRPr="003D6D8B">
        <w:rPr>
          <w:rFonts w:ascii="Arial" w:hAnsi="Arial" w:cs="Arial"/>
          <w:sz w:val="22"/>
          <w:szCs w:val="22"/>
          <w:rPrChange w:id="1056" w:author="Guo, Shicheng" w:date="2019-07-03T10:29:00Z">
            <w:rPr>
              <w:rFonts w:ascii="Times New Roman" w:hAnsi="Times New Roman" w:cs="Times New Roman"/>
            </w:rPr>
          </w:rPrChange>
        </w:rPr>
        <w:t xml:space="preserve">. </w:t>
      </w:r>
      <w:r w:rsidR="00E50B92" w:rsidRPr="003D6D8B">
        <w:rPr>
          <w:rFonts w:ascii="Arial" w:hAnsi="Arial" w:cs="Arial"/>
          <w:sz w:val="22"/>
          <w:szCs w:val="22"/>
          <w:rPrChange w:id="1057" w:author="Guo, Shicheng" w:date="2019-07-03T10:29:00Z">
            <w:rPr>
              <w:rFonts w:ascii="Times New Roman" w:hAnsi="Times New Roman" w:cs="Times New Roman"/>
            </w:rPr>
          </w:rPrChange>
        </w:rPr>
        <w:t xml:space="preserve">Therefore, we proposed that these five candidate genes might be ideal biomarkers for CRC. To quantitatively characterize the abilities of these biomarkers in the combined discovery dataset, we constructed a logistic regression model using all of these </w:t>
      </w:r>
      <w:r w:rsidR="000E5BD9" w:rsidRPr="003D6D8B">
        <w:rPr>
          <w:rFonts w:ascii="Arial" w:hAnsi="Arial" w:cs="Arial"/>
          <w:sz w:val="22"/>
          <w:szCs w:val="22"/>
          <w:rPrChange w:id="1058" w:author="Guo, Shicheng" w:date="2019-07-03T10:29:00Z">
            <w:rPr>
              <w:rFonts w:ascii="Times New Roman" w:hAnsi="Times New Roman" w:cs="Times New Roman"/>
            </w:rPr>
          </w:rPrChange>
        </w:rPr>
        <w:t>five</w:t>
      </w:r>
      <w:r w:rsidR="00E50B92" w:rsidRPr="003D6D8B">
        <w:rPr>
          <w:rFonts w:ascii="Arial" w:hAnsi="Arial" w:cs="Arial"/>
          <w:sz w:val="22"/>
          <w:szCs w:val="22"/>
          <w:rPrChange w:id="1059" w:author="Guo, Shicheng" w:date="2019-07-03T10:29:00Z">
            <w:rPr>
              <w:rFonts w:ascii="Times New Roman" w:hAnsi="Times New Roman" w:cs="Times New Roman"/>
            </w:rPr>
          </w:rPrChange>
        </w:rPr>
        <w:t xml:space="preserve"> candidates and yielded a robust discrimination between CRC tumors and adjacent normal tissues (Sensitivity =</w:t>
      </w:r>
      <w:r w:rsidR="003201A5" w:rsidRPr="003D6D8B">
        <w:rPr>
          <w:rFonts w:ascii="Arial" w:hAnsi="Arial" w:cs="Arial"/>
          <w:sz w:val="22"/>
          <w:szCs w:val="22"/>
          <w:rPrChange w:id="1060" w:author="Guo, Shicheng" w:date="2019-07-03T10:29:00Z">
            <w:rPr>
              <w:rFonts w:ascii="Times New Roman" w:hAnsi="Times New Roman" w:cs="Times New Roman"/>
            </w:rPr>
          </w:rPrChange>
        </w:rPr>
        <w:t xml:space="preserve"> 0.82 </w:t>
      </w:r>
      <w:r w:rsidR="00C548F5" w:rsidRPr="003D6D8B">
        <w:rPr>
          <w:rFonts w:ascii="Arial" w:hAnsi="Arial" w:cs="Arial"/>
          <w:sz w:val="22"/>
          <w:szCs w:val="22"/>
          <w:rPrChange w:id="1061" w:author="Guo, Shicheng" w:date="2019-07-03T10:29:00Z">
            <w:rPr>
              <w:rFonts w:ascii="Times New Roman" w:hAnsi="Times New Roman" w:cs="Times New Roman"/>
            </w:rPr>
          </w:rPrChange>
        </w:rPr>
        <w:t>-</w:t>
      </w:r>
      <w:r w:rsidR="003201A5" w:rsidRPr="003D6D8B">
        <w:rPr>
          <w:rFonts w:ascii="Arial" w:hAnsi="Arial" w:cs="Arial"/>
          <w:sz w:val="22"/>
          <w:szCs w:val="22"/>
          <w:rPrChange w:id="1062" w:author="Guo, Shicheng" w:date="2019-07-03T10:29:00Z">
            <w:rPr>
              <w:rFonts w:ascii="Times New Roman" w:hAnsi="Times New Roman" w:cs="Times New Roman"/>
            </w:rPr>
          </w:rPrChange>
        </w:rPr>
        <w:t xml:space="preserve"> 0.90</w:t>
      </w:r>
      <w:r w:rsidR="00E50B92" w:rsidRPr="003D6D8B">
        <w:rPr>
          <w:rFonts w:ascii="Arial" w:hAnsi="Arial" w:cs="Arial"/>
          <w:sz w:val="22"/>
          <w:szCs w:val="22"/>
          <w:rPrChange w:id="1063" w:author="Guo, Shicheng" w:date="2019-07-03T10:29:00Z">
            <w:rPr>
              <w:rFonts w:ascii="Times New Roman" w:hAnsi="Times New Roman" w:cs="Times New Roman"/>
            </w:rPr>
          </w:rPrChange>
        </w:rPr>
        <w:t xml:space="preserve">, Specificity = </w:t>
      </w:r>
      <w:r w:rsidR="003201A5" w:rsidRPr="003D6D8B">
        <w:rPr>
          <w:rFonts w:ascii="Arial" w:hAnsi="Arial" w:cs="Arial"/>
          <w:sz w:val="22"/>
          <w:szCs w:val="22"/>
          <w:rPrChange w:id="1064" w:author="Guo, Shicheng" w:date="2019-07-03T10:29:00Z">
            <w:rPr>
              <w:rFonts w:ascii="Times New Roman" w:hAnsi="Times New Roman" w:cs="Times New Roman"/>
            </w:rPr>
          </w:rPrChange>
        </w:rPr>
        <w:t xml:space="preserve">0.88 </w:t>
      </w:r>
      <w:r w:rsidR="00C548F5" w:rsidRPr="003D6D8B">
        <w:rPr>
          <w:rFonts w:ascii="Arial" w:hAnsi="Arial" w:cs="Arial"/>
          <w:sz w:val="22"/>
          <w:szCs w:val="22"/>
          <w:rPrChange w:id="1065" w:author="Guo, Shicheng" w:date="2019-07-03T10:29:00Z">
            <w:rPr>
              <w:rFonts w:ascii="Times New Roman" w:hAnsi="Times New Roman" w:cs="Times New Roman"/>
            </w:rPr>
          </w:rPrChange>
        </w:rPr>
        <w:t>-</w:t>
      </w:r>
      <w:r w:rsidR="003201A5" w:rsidRPr="003D6D8B">
        <w:rPr>
          <w:rFonts w:ascii="Arial" w:hAnsi="Arial" w:cs="Arial"/>
          <w:sz w:val="22"/>
          <w:szCs w:val="22"/>
          <w:rPrChange w:id="1066" w:author="Guo, Shicheng" w:date="2019-07-03T10:29:00Z">
            <w:rPr>
              <w:rFonts w:ascii="Times New Roman" w:hAnsi="Times New Roman" w:cs="Times New Roman"/>
            </w:rPr>
          </w:rPrChange>
        </w:rPr>
        <w:t xml:space="preserve"> 0.97</w:t>
      </w:r>
      <w:r w:rsidR="00E50B92" w:rsidRPr="003D6D8B">
        <w:rPr>
          <w:rFonts w:ascii="Arial" w:hAnsi="Arial" w:cs="Arial"/>
          <w:sz w:val="22"/>
          <w:szCs w:val="22"/>
          <w:rPrChange w:id="1067" w:author="Guo, Shicheng" w:date="2019-07-03T10:29:00Z">
            <w:rPr>
              <w:rFonts w:ascii="Times New Roman" w:hAnsi="Times New Roman" w:cs="Times New Roman"/>
            </w:rPr>
          </w:rPrChange>
        </w:rPr>
        <w:t xml:space="preserve">, AUC = </w:t>
      </w:r>
      <w:r w:rsidR="003201A5" w:rsidRPr="003D6D8B">
        <w:rPr>
          <w:rFonts w:ascii="Arial" w:hAnsi="Arial" w:cs="Arial"/>
          <w:sz w:val="22"/>
          <w:szCs w:val="22"/>
          <w:rPrChange w:id="1068" w:author="Guo, Shicheng" w:date="2019-07-03T10:29:00Z">
            <w:rPr>
              <w:rFonts w:ascii="Times New Roman" w:hAnsi="Times New Roman" w:cs="Times New Roman"/>
            </w:rPr>
          </w:rPrChange>
        </w:rPr>
        <w:t xml:space="preserve">0.93 </w:t>
      </w:r>
      <w:r w:rsidR="00C548F5" w:rsidRPr="003D6D8B">
        <w:rPr>
          <w:rFonts w:ascii="Arial" w:hAnsi="Arial" w:cs="Arial"/>
          <w:sz w:val="22"/>
          <w:szCs w:val="22"/>
          <w:rPrChange w:id="1069" w:author="Guo, Shicheng" w:date="2019-07-03T10:29:00Z">
            <w:rPr>
              <w:rFonts w:ascii="Times New Roman" w:hAnsi="Times New Roman" w:cs="Times New Roman"/>
            </w:rPr>
          </w:rPrChange>
        </w:rPr>
        <w:t>-</w:t>
      </w:r>
      <w:r w:rsidR="003201A5" w:rsidRPr="003D6D8B">
        <w:rPr>
          <w:rFonts w:ascii="Arial" w:hAnsi="Arial" w:cs="Arial"/>
          <w:sz w:val="22"/>
          <w:szCs w:val="22"/>
          <w:rPrChange w:id="1070" w:author="Guo, Shicheng" w:date="2019-07-03T10:29:00Z">
            <w:rPr>
              <w:rFonts w:ascii="Times New Roman" w:hAnsi="Times New Roman" w:cs="Times New Roman"/>
            </w:rPr>
          </w:rPrChange>
        </w:rPr>
        <w:t xml:space="preserve"> 0.97</w:t>
      </w:r>
      <w:r w:rsidR="00E50B92" w:rsidRPr="003D6D8B">
        <w:rPr>
          <w:rFonts w:ascii="Arial" w:hAnsi="Arial" w:cs="Arial"/>
          <w:sz w:val="22"/>
          <w:szCs w:val="22"/>
          <w:rPrChange w:id="1071" w:author="Guo, Shicheng" w:date="2019-07-03T10:29:00Z">
            <w:rPr>
              <w:rFonts w:ascii="Times New Roman" w:hAnsi="Times New Roman" w:cs="Times New Roman"/>
            </w:rPr>
          </w:rPrChange>
        </w:rPr>
        <w:t xml:space="preserve">). To further validate the robustness and ability of these CRC diagnostic markers, we conducted the validation study in two replication </w:t>
      </w:r>
      <w:r w:rsidR="00A2140A" w:rsidRPr="003D6D8B">
        <w:rPr>
          <w:rFonts w:ascii="Arial" w:hAnsi="Arial" w:cs="Arial"/>
          <w:sz w:val="22"/>
          <w:szCs w:val="22"/>
          <w:rPrChange w:id="1072" w:author="Guo, Shicheng" w:date="2019-07-03T10:29:00Z">
            <w:rPr>
              <w:rFonts w:ascii="Times New Roman" w:hAnsi="Times New Roman" w:cs="Times New Roman"/>
            </w:rPr>
          </w:rPrChange>
        </w:rPr>
        <w:t>cohorts, consisting of 218 pairs of CRC and adjacent normal tissue samples from patients of Han Chinese population.</w:t>
      </w:r>
    </w:p>
    <w:p w:rsidR="00A2140A" w:rsidRPr="003D6D8B" w:rsidRDefault="00A2140A">
      <w:pPr>
        <w:rPr>
          <w:rFonts w:ascii="Arial" w:hAnsi="Arial" w:cs="Arial"/>
          <w:sz w:val="22"/>
          <w:szCs w:val="22"/>
          <w:rPrChange w:id="1073" w:author="Guo, Shicheng" w:date="2019-07-03T10:29:00Z">
            <w:rPr>
              <w:rFonts w:ascii="Times New Roman" w:hAnsi="Times New Roman" w:cs="Times New Roman"/>
            </w:rPr>
          </w:rPrChange>
        </w:rPr>
      </w:pPr>
    </w:p>
    <w:p w:rsidR="00A2140A" w:rsidRPr="003D6D8B" w:rsidRDefault="00A2140A">
      <w:pPr>
        <w:rPr>
          <w:rFonts w:ascii="Arial" w:hAnsi="Arial" w:cs="Arial"/>
          <w:b/>
          <w:sz w:val="22"/>
          <w:szCs w:val="22"/>
          <w:rPrChange w:id="1074" w:author="Guo, Shicheng" w:date="2019-07-03T10:29:00Z">
            <w:rPr>
              <w:rFonts w:ascii="Times New Roman" w:hAnsi="Times New Roman" w:cs="Times New Roman"/>
              <w:b/>
            </w:rPr>
          </w:rPrChange>
        </w:rPr>
      </w:pPr>
      <w:r w:rsidRPr="003D6D8B">
        <w:rPr>
          <w:rFonts w:ascii="Arial" w:hAnsi="Arial" w:cs="Arial"/>
          <w:b/>
          <w:sz w:val="22"/>
          <w:szCs w:val="22"/>
          <w:rPrChange w:id="1075" w:author="Guo, Shicheng" w:date="2019-07-03T10:29:00Z">
            <w:rPr>
              <w:rFonts w:ascii="Times New Roman" w:hAnsi="Times New Roman" w:cs="Times New Roman"/>
              <w:b/>
            </w:rPr>
          </w:rPrChange>
        </w:rPr>
        <w:t>The validation and evaluation of the candidate biomarkers in replication cohort 1</w:t>
      </w:r>
    </w:p>
    <w:p w:rsidR="00A2140A" w:rsidRPr="003D6D8B" w:rsidRDefault="00A2140A">
      <w:pPr>
        <w:rPr>
          <w:rFonts w:ascii="Arial" w:hAnsi="Arial" w:cs="Arial"/>
          <w:sz w:val="22"/>
          <w:szCs w:val="22"/>
          <w:rPrChange w:id="1076" w:author="Guo, Shicheng" w:date="2019-07-03T10:29:00Z">
            <w:rPr>
              <w:rFonts w:ascii="Times New Roman" w:hAnsi="Times New Roman" w:cs="Times New Roman"/>
            </w:rPr>
          </w:rPrChange>
        </w:rPr>
      </w:pPr>
    </w:p>
    <w:p w:rsidR="00A2140A" w:rsidRPr="003D6D8B" w:rsidRDefault="00A2140A">
      <w:pPr>
        <w:rPr>
          <w:rFonts w:ascii="Arial" w:hAnsi="Arial" w:cs="Arial"/>
          <w:sz w:val="22"/>
          <w:szCs w:val="22"/>
          <w:rPrChange w:id="1077" w:author="Guo, Shicheng" w:date="2019-07-03T10:29:00Z">
            <w:rPr>
              <w:rFonts w:ascii="Times New Roman" w:hAnsi="Times New Roman" w:cs="Times New Roman"/>
            </w:rPr>
          </w:rPrChange>
        </w:rPr>
      </w:pPr>
      <w:r w:rsidRPr="003D6D8B">
        <w:rPr>
          <w:rFonts w:ascii="Arial" w:hAnsi="Arial" w:cs="Arial"/>
          <w:sz w:val="22"/>
          <w:szCs w:val="22"/>
          <w:rPrChange w:id="1078" w:author="Guo, Shicheng" w:date="2019-07-03T10:29:00Z">
            <w:rPr>
              <w:rFonts w:ascii="Times New Roman" w:hAnsi="Times New Roman" w:cs="Times New Roman"/>
            </w:rPr>
          </w:rPrChange>
        </w:rPr>
        <w:t xml:space="preserve">The characteristics of the </w:t>
      </w:r>
      <w:r w:rsidR="0038040B" w:rsidRPr="003D6D8B">
        <w:rPr>
          <w:rFonts w:ascii="Arial" w:hAnsi="Arial" w:cs="Arial"/>
          <w:sz w:val="22"/>
          <w:szCs w:val="22"/>
          <w:rPrChange w:id="1079" w:author="Guo, Shicheng" w:date="2019-07-03T10:29:00Z">
            <w:rPr>
              <w:rFonts w:ascii="Times New Roman" w:hAnsi="Times New Roman" w:cs="Times New Roman"/>
            </w:rPr>
          </w:rPrChange>
        </w:rPr>
        <w:t xml:space="preserve">CRC samples in replication cohort 1 was shown in </w:t>
      </w:r>
      <w:r w:rsidR="0038040B" w:rsidRPr="003D6D8B">
        <w:rPr>
          <w:rFonts w:ascii="Arial" w:hAnsi="Arial" w:cs="Arial"/>
          <w:color w:val="1F3864" w:themeColor="accent1" w:themeShade="80"/>
          <w:sz w:val="22"/>
          <w:szCs w:val="22"/>
          <w:rPrChange w:id="1080" w:author="Guo, Shicheng" w:date="2019-07-03T10:29:00Z">
            <w:rPr>
              <w:rFonts w:ascii="Times New Roman" w:hAnsi="Times New Roman" w:cs="Times New Roman"/>
            </w:rPr>
          </w:rPrChange>
        </w:rPr>
        <w:t>Table 1</w:t>
      </w:r>
      <w:r w:rsidR="0038040B" w:rsidRPr="003D6D8B">
        <w:rPr>
          <w:rFonts w:ascii="Arial" w:hAnsi="Arial" w:cs="Arial"/>
          <w:sz w:val="22"/>
          <w:szCs w:val="22"/>
          <w:rPrChange w:id="1081" w:author="Guo, Shicheng" w:date="2019-07-03T10:29:00Z">
            <w:rPr>
              <w:rFonts w:ascii="Times New Roman" w:hAnsi="Times New Roman" w:cs="Times New Roman"/>
            </w:rPr>
          </w:rPrChange>
        </w:rPr>
        <w:t>. To characterize the methylation profiles of the candidate</w:t>
      </w:r>
      <w:r w:rsidR="001549DC" w:rsidRPr="003D6D8B">
        <w:rPr>
          <w:rFonts w:ascii="Arial" w:hAnsi="Arial" w:cs="Arial"/>
          <w:sz w:val="22"/>
          <w:szCs w:val="22"/>
          <w:rPrChange w:id="1082" w:author="Guo, Shicheng" w:date="2019-07-03T10:29:00Z">
            <w:rPr>
              <w:rFonts w:ascii="Times New Roman" w:hAnsi="Times New Roman" w:cs="Times New Roman"/>
            </w:rPr>
          </w:rPrChange>
        </w:rPr>
        <w:t>s systemically</w:t>
      </w:r>
      <w:r w:rsidR="0038040B" w:rsidRPr="003D6D8B">
        <w:rPr>
          <w:rFonts w:ascii="Arial" w:hAnsi="Arial" w:cs="Arial"/>
          <w:sz w:val="22"/>
          <w:szCs w:val="22"/>
          <w:rPrChange w:id="1083" w:author="Guo, Shicheng" w:date="2019-07-03T10:29:00Z">
            <w:rPr>
              <w:rFonts w:ascii="Times New Roman" w:hAnsi="Times New Roman" w:cs="Times New Roman"/>
            </w:rPr>
          </w:rPrChange>
        </w:rPr>
        <w:t xml:space="preserve">, we conducted the targeted bisulfite sequencing </w:t>
      </w:r>
      <w:r w:rsidR="0009375D" w:rsidRPr="003D6D8B">
        <w:rPr>
          <w:rFonts w:ascii="Arial" w:hAnsi="Arial" w:cs="Arial"/>
          <w:sz w:val="22"/>
          <w:szCs w:val="22"/>
          <w:rPrChange w:id="1084" w:author="Guo, Shicheng" w:date="2019-07-03T10:29:00Z">
            <w:rPr>
              <w:rFonts w:ascii="Times New Roman" w:hAnsi="Times New Roman" w:cs="Times New Roman"/>
            </w:rPr>
          </w:rPrChange>
        </w:rPr>
        <w:t xml:space="preserve">approach and </w:t>
      </w:r>
      <w:r w:rsidR="00602346" w:rsidRPr="003D6D8B">
        <w:rPr>
          <w:rFonts w:ascii="Arial" w:hAnsi="Arial" w:cs="Arial"/>
          <w:sz w:val="22"/>
          <w:szCs w:val="22"/>
          <w:rPrChange w:id="1085" w:author="Guo, Shicheng" w:date="2019-07-03T10:29:00Z">
            <w:rPr>
              <w:rFonts w:ascii="Times New Roman" w:hAnsi="Times New Roman" w:cs="Times New Roman"/>
            </w:rPr>
          </w:rPrChange>
        </w:rPr>
        <w:t xml:space="preserve">detected the methylation profiles of </w:t>
      </w:r>
      <w:r w:rsidR="00602346" w:rsidRPr="003D6D8B">
        <w:rPr>
          <w:rFonts w:ascii="Arial" w:hAnsi="Arial" w:cs="Arial"/>
          <w:i/>
          <w:sz w:val="22"/>
          <w:szCs w:val="22"/>
          <w:rPrChange w:id="1086" w:author="Guo, Shicheng" w:date="2019-07-03T10:29:00Z">
            <w:rPr>
              <w:rFonts w:ascii="Times New Roman" w:hAnsi="Times New Roman" w:cs="Times New Roman"/>
              <w:i/>
            </w:rPr>
          </w:rPrChange>
        </w:rPr>
        <w:t>SEPT</w:t>
      </w:r>
      <w:del w:id="1087" w:author="Guo, Shicheng" w:date="2019-07-02T12:10:00Z">
        <w:r w:rsidR="00602346" w:rsidRPr="003D6D8B" w:rsidDel="00F42979">
          <w:rPr>
            <w:rFonts w:ascii="Arial" w:hAnsi="Arial" w:cs="Arial"/>
            <w:i/>
            <w:sz w:val="22"/>
            <w:szCs w:val="22"/>
            <w:rPrChange w:id="1088" w:author="Guo, Shicheng" w:date="2019-07-03T10:29:00Z">
              <w:rPr>
                <w:rFonts w:ascii="Times New Roman" w:hAnsi="Times New Roman" w:cs="Times New Roman"/>
                <w:i/>
              </w:rPr>
            </w:rPrChange>
          </w:rPr>
          <w:delText>-</w:delText>
        </w:r>
      </w:del>
      <w:r w:rsidR="00602346" w:rsidRPr="003D6D8B">
        <w:rPr>
          <w:rFonts w:ascii="Arial" w:hAnsi="Arial" w:cs="Arial"/>
          <w:i/>
          <w:sz w:val="22"/>
          <w:szCs w:val="22"/>
          <w:rPrChange w:id="1089" w:author="Guo, Shicheng" w:date="2019-07-03T10:29:00Z">
            <w:rPr>
              <w:rFonts w:ascii="Times New Roman" w:hAnsi="Times New Roman" w:cs="Times New Roman"/>
              <w:i/>
            </w:rPr>
          </w:rPrChange>
        </w:rPr>
        <w:t>9</w:t>
      </w:r>
      <w:r w:rsidR="00602346" w:rsidRPr="003D6D8B">
        <w:rPr>
          <w:rFonts w:ascii="Arial" w:hAnsi="Arial" w:cs="Arial"/>
          <w:sz w:val="22"/>
          <w:szCs w:val="22"/>
          <w:rPrChange w:id="1090" w:author="Guo, Shicheng" w:date="2019-07-03T10:29:00Z">
            <w:rPr>
              <w:rFonts w:ascii="Times New Roman" w:hAnsi="Times New Roman" w:cs="Times New Roman"/>
            </w:rPr>
          </w:rPrChange>
        </w:rPr>
        <w:t xml:space="preserve"> as the positive control</w:t>
      </w:r>
      <w:del w:id="1091" w:author="Guo, Shicheng" w:date="2019-07-02T12:11:00Z">
        <w:r w:rsidR="00602346" w:rsidRPr="003D6D8B" w:rsidDel="00AF0083">
          <w:rPr>
            <w:rFonts w:ascii="Arial" w:hAnsi="Arial" w:cs="Arial"/>
            <w:sz w:val="22"/>
            <w:szCs w:val="22"/>
            <w:rPrChange w:id="1092" w:author="Guo, Shicheng" w:date="2019-07-03T10:29:00Z">
              <w:rPr>
                <w:rFonts w:ascii="Times New Roman" w:hAnsi="Times New Roman" w:cs="Times New Roman"/>
              </w:rPr>
            </w:rPrChange>
          </w:rPr>
          <w:delText xml:space="preserve"> </w:delText>
        </w:r>
        <w:r w:rsidR="0009375D" w:rsidRPr="003D6D8B" w:rsidDel="00AF0083">
          <w:rPr>
            <w:rFonts w:ascii="Arial" w:hAnsi="Arial" w:cs="Arial"/>
            <w:sz w:val="22"/>
            <w:szCs w:val="22"/>
            <w:rPrChange w:id="1093" w:author="Guo, Shicheng" w:date="2019-07-03T10:29:00Z">
              <w:rPr>
                <w:rFonts w:ascii="Times New Roman" w:hAnsi="Times New Roman" w:cs="Times New Roman"/>
              </w:rPr>
            </w:rPrChange>
          </w:rPr>
          <w:delText>(</w:delText>
        </w:r>
        <w:r w:rsidR="0009375D" w:rsidRPr="003D6D8B" w:rsidDel="00AF0083">
          <w:rPr>
            <w:rFonts w:ascii="Arial" w:hAnsi="Arial" w:cs="Arial"/>
            <w:color w:val="1F3864" w:themeColor="accent1" w:themeShade="80"/>
            <w:sz w:val="22"/>
            <w:szCs w:val="22"/>
            <w:rPrChange w:id="1094" w:author="Guo, Shicheng" w:date="2019-07-03T10:29:00Z">
              <w:rPr>
                <w:rFonts w:ascii="Times New Roman" w:hAnsi="Times New Roman" w:cs="Times New Roman"/>
                <w:color w:val="FF0000"/>
              </w:rPr>
            </w:rPrChange>
          </w:rPr>
          <w:delText>See Methods</w:delText>
        </w:r>
        <w:r w:rsidR="0009375D" w:rsidRPr="003D6D8B" w:rsidDel="00AF0083">
          <w:rPr>
            <w:rFonts w:ascii="Arial" w:hAnsi="Arial" w:cs="Arial"/>
            <w:sz w:val="22"/>
            <w:szCs w:val="22"/>
            <w:rPrChange w:id="1095" w:author="Guo, Shicheng" w:date="2019-07-03T10:29:00Z">
              <w:rPr>
                <w:rFonts w:ascii="Times New Roman" w:hAnsi="Times New Roman" w:cs="Times New Roman"/>
              </w:rPr>
            </w:rPrChange>
          </w:rPr>
          <w:delText>)</w:delText>
        </w:r>
      </w:del>
      <w:r w:rsidR="0009375D" w:rsidRPr="003D6D8B">
        <w:rPr>
          <w:rFonts w:ascii="Arial" w:hAnsi="Arial" w:cs="Arial"/>
          <w:sz w:val="22"/>
          <w:szCs w:val="22"/>
          <w:rPrChange w:id="1096" w:author="Guo, Shicheng" w:date="2019-07-03T10:29:00Z">
            <w:rPr>
              <w:rFonts w:ascii="Times New Roman" w:hAnsi="Times New Roman" w:cs="Times New Roman"/>
            </w:rPr>
          </w:rPrChange>
        </w:rPr>
        <w:t>. It is found that the bisulfite conversion rate (C to T) was high (&gt; 99%) in both CRC and control samples and no significant difference of the reads mapping rate was found between CRC and control samples (</w:t>
      </w:r>
      <w:del w:id="1097" w:author="Guo, Shicheng" w:date="2019-07-02T10:15:00Z">
        <w:r w:rsidR="0009375D" w:rsidRPr="003D6D8B" w:rsidDel="007E0528">
          <w:rPr>
            <w:rFonts w:ascii="Arial" w:hAnsi="Arial" w:cs="Arial"/>
            <w:color w:val="1F3864" w:themeColor="accent1" w:themeShade="80"/>
            <w:sz w:val="22"/>
            <w:szCs w:val="22"/>
            <w:rPrChange w:id="1098" w:author="Guo, Shicheng" w:date="2019-07-03T10:29:00Z">
              <w:rPr>
                <w:rFonts w:ascii="Times New Roman" w:hAnsi="Times New Roman" w:cs="Times New Roman"/>
                <w:color w:val="FF0000"/>
              </w:rPr>
            </w:rPrChange>
          </w:rPr>
          <w:delText>Supplementary Figure</w:delText>
        </w:r>
      </w:del>
      <w:ins w:id="1099" w:author="Guo, Shicheng" w:date="2019-07-02T10:16:00Z">
        <w:r w:rsidR="007E0528" w:rsidRPr="003D6D8B">
          <w:rPr>
            <w:rFonts w:ascii="Arial" w:hAnsi="Arial" w:cs="Arial"/>
            <w:color w:val="1F3864" w:themeColor="accent1" w:themeShade="80"/>
            <w:sz w:val="22"/>
            <w:szCs w:val="22"/>
            <w:rPrChange w:id="1100" w:author="Guo, Shicheng" w:date="2019-07-03T10:29:00Z">
              <w:rPr>
                <w:rFonts w:ascii="Arial" w:hAnsi="Arial" w:cs="Arial"/>
                <w:color w:val="1F3864" w:themeColor="accent1" w:themeShade="80"/>
                <w:sz w:val="22"/>
                <w:szCs w:val="22"/>
              </w:rPr>
            </w:rPrChange>
          </w:rPr>
          <w:t>Figure</w:t>
        </w:r>
      </w:ins>
      <w:r w:rsidR="0009375D" w:rsidRPr="003D6D8B">
        <w:rPr>
          <w:rFonts w:ascii="Arial" w:hAnsi="Arial" w:cs="Arial"/>
          <w:color w:val="1F3864" w:themeColor="accent1" w:themeShade="80"/>
          <w:sz w:val="22"/>
          <w:szCs w:val="22"/>
          <w:rPrChange w:id="1101" w:author="Guo, Shicheng" w:date="2019-07-03T10:29:00Z">
            <w:rPr>
              <w:rFonts w:ascii="Times New Roman" w:hAnsi="Times New Roman" w:cs="Times New Roman"/>
              <w:color w:val="FF0000"/>
            </w:rPr>
          </w:rPrChange>
        </w:rPr>
        <w:t xml:space="preserve"> </w:t>
      </w:r>
      <w:ins w:id="1102" w:author="Guo, Shicheng" w:date="2019-07-02T12:11:00Z">
        <w:r w:rsidR="00AF0083" w:rsidRPr="003D6D8B">
          <w:rPr>
            <w:rFonts w:ascii="Arial" w:hAnsi="Arial" w:cs="Arial"/>
            <w:color w:val="1F3864" w:themeColor="accent1" w:themeShade="80"/>
            <w:sz w:val="22"/>
            <w:szCs w:val="22"/>
            <w:rPrChange w:id="1103" w:author="Guo, Shicheng" w:date="2019-07-03T10:29:00Z">
              <w:rPr>
                <w:rFonts w:ascii="Arial" w:hAnsi="Arial" w:cs="Arial"/>
                <w:color w:val="FF0000"/>
                <w:sz w:val="22"/>
                <w:szCs w:val="22"/>
              </w:rPr>
            </w:rPrChange>
          </w:rPr>
          <w:t>S</w:t>
        </w:r>
      </w:ins>
      <w:r w:rsidR="0009375D" w:rsidRPr="003D6D8B">
        <w:rPr>
          <w:rFonts w:ascii="Arial" w:hAnsi="Arial" w:cs="Arial"/>
          <w:color w:val="1F3864" w:themeColor="accent1" w:themeShade="80"/>
          <w:sz w:val="22"/>
          <w:szCs w:val="22"/>
          <w:rPrChange w:id="1104" w:author="Guo, Shicheng" w:date="2019-07-03T10:29:00Z">
            <w:rPr>
              <w:rFonts w:ascii="Times New Roman" w:hAnsi="Times New Roman" w:cs="Times New Roman"/>
              <w:color w:val="FF0000"/>
            </w:rPr>
          </w:rPrChange>
        </w:rPr>
        <w:t>2</w:t>
      </w:r>
      <w:r w:rsidR="0009375D" w:rsidRPr="003D6D8B">
        <w:rPr>
          <w:rFonts w:ascii="Arial" w:hAnsi="Arial" w:cs="Arial"/>
          <w:sz w:val="22"/>
          <w:szCs w:val="22"/>
          <w:rPrChange w:id="1105" w:author="Guo, Shicheng" w:date="2019-07-03T10:29:00Z">
            <w:rPr>
              <w:rFonts w:ascii="Times New Roman" w:hAnsi="Times New Roman" w:cs="Times New Roman"/>
            </w:rPr>
          </w:rPrChange>
        </w:rPr>
        <w:t xml:space="preserve">). After quality control, </w:t>
      </w:r>
      <w:r w:rsidR="001549DC" w:rsidRPr="003D6D8B">
        <w:rPr>
          <w:rFonts w:ascii="Arial" w:hAnsi="Arial" w:cs="Arial"/>
          <w:sz w:val="22"/>
          <w:szCs w:val="22"/>
          <w:rPrChange w:id="1106" w:author="Guo, Shicheng" w:date="2019-07-03T10:29:00Z">
            <w:rPr>
              <w:rFonts w:ascii="Times New Roman" w:hAnsi="Times New Roman" w:cs="Times New Roman"/>
            </w:rPr>
          </w:rPrChange>
        </w:rPr>
        <w:t>187</w:t>
      </w:r>
      <w:r w:rsidR="00602346" w:rsidRPr="003D6D8B">
        <w:rPr>
          <w:rFonts w:ascii="Arial" w:hAnsi="Arial" w:cs="Arial"/>
          <w:sz w:val="22"/>
          <w:szCs w:val="22"/>
          <w:rPrChange w:id="1107" w:author="Guo, Shicheng" w:date="2019-07-03T10:29:00Z">
            <w:rPr>
              <w:rFonts w:ascii="Times New Roman" w:hAnsi="Times New Roman" w:cs="Times New Roman"/>
            </w:rPr>
          </w:rPrChange>
        </w:rPr>
        <w:t xml:space="preserve"> samples, including 98 CRC samples and 89 adjacent normal tissues were retained for further analysis. The PCA (principal component analysis) revealed a significant distinction between CRC and adjacent normal tissues (</w:t>
      </w:r>
      <w:del w:id="1108" w:author="Guo, Shicheng" w:date="2019-07-02T10:15:00Z">
        <w:r w:rsidR="00602346" w:rsidRPr="003D6D8B" w:rsidDel="007E0528">
          <w:rPr>
            <w:rFonts w:ascii="Arial" w:hAnsi="Arial" w:cs="Arial"/>
            <w:color w:val="FF0000"/>
            <w:sz w:val="22"/>
            <w:szCs w:val="22"/>
            <w:rPrChange w:id="1109" w:author="Guo, Shicheng" w:date="2019-07-03T10:29:00Z">
              <w:rPr>
                <w:rFonts w:ascii="Times New Roman" w:hAnsi="Times New Roman" w:cs="Times New Roman"/>
                <w:color w:val="FF0000"/>
              </w:rPr>
            </w:rPrChange>
          </w:rPr>
          <w:delText>Supplementary Figure</w:delText>
        </w:r>
      </w:del>
      <w:ins w:id="1110" w:author="Guo, Shicheng" w:date="2019-07-02T10:16:00Z">
        <w:r w:rsidR="007E0528" w:rsidRPr="003D6D8B">
          <w:rPr>
            <w:rFonts w:ascii="Arial" w:hAnsi="Arial" w:cs="Arial"/>
            <w:color w:val="1F3864" w:themeColor="accent1" w:themeShade="80"/>
            <w:sz w:val="22"/>
            <w:szCs w:val="22"/>
            <w:rPrChange w:id="1111" w:author="Guo, Shicheng" w:date="2019-07-03T10:29:00Z">
              <w:rPr>
                <w:rFonts w:ascii="Arial" w:hAnsi="Arial" w:cs="Arial"/>
                <w:color w:val="1F3864" w:themeColor="accent1" w:themeShade="80"/>
                <w:sz w:val="22"/>
                <w:szCs w:val="22"/>
              </w:rPr>
            </w:rPrChange>
          </w:rPr>
          <w:t>Figure</w:t>
        </w:r>
      </w:ins>
      <w:r w:rsidR="00602346" w:rsidRPr="003D6D8B">
        <w:rPr>
          <w:rFonts w:ascii="Arial" w:hAnsi="Arial" w:cs="Arial"/>
          <w:color w:val="1F3864" w:themeColor="accent1" w:themeShade="80"/>
          <w:sz w:val="22"/>
          <w:szCs w:val="22"/>
          <w:rPrChange w:id="1112" w:author="Guo, Shicheng" w:date="2019-07-03T10:29:00Z">
            <w:rPr>
              <w:rFonts w:ascii="Times New Roman" w:hAnsi="Times New Roman" w:cs="Times New Roman"/>
              <w:color w:val="FF0000"/>
            </w:rPr>
          </w:rPrChange>
        </w:rPr>
        <w:t xml:space="preserve"> </w:t>
      </w:r>
      <w:ins w:id="1113" w:author="Guo, Shicheng" w:date="2019-07-02T12:12:00Z">
        <w:r w:rsidR="00AF0083" w:rsidRPr="003D6D8B">
          <w:rPr>
            <w:rFonts w:ascii="Arial" w:hAnsi="Arial" w:cs="Arial"/>
            <w:color w:val="1F3864" w:themeColor="accent1" w:themeShade="80"/>
            <w:sz w:val="22"/>
            <w:szCs w:val="22"/>
            <w:rPrChange w:id="1114" w:author="Guo, Shicheng" w:date="2019-07-03T10:29:00Z">
              <w:rPr>
                <w:rFonts w:ascii="Arial" w:hAnsi="Arial" w:cs="Arial"/>
                <w:color w:val="1F3864" w:themeColor="accent1" w:themeShade="80"/>
                <w:sz w:val="22"/>
                <w:szCs w:val="22"/>
              </w:rPr>
            </w:rPrChange>
          </w:rPr>
          <w:t>S</w:t>
        </w:r>
      </w:ins>
      <w:r w:rsidR="00602346" w:rsidRPr="003D6D8B">
        <w:rPr>
          <w:rFonts w:ascii="Arial" w:hAnsi="Arial" w:cs="Arial"/>
          <w:color w:val="1F3864" w:themeColor="accent1" w:themeShade="80"/>
          <w:sz w:val="22"/>
          <w:szCs w:val="22"/>
          <w:rPrChange w:id="1115" w:author="Guo, Shicheng" w:date="2019-07-03T10:29:00Z">
            <w:rPr>
              <w:rFonts w:ascii="Times New Roman" w:hAnsi="Times New Roman" w:cs="Times New Roman"/>
              <w:color w:val="FF0000"/>
            </w:rPr>
          </w:rPrChange>
        </w:rPr>
        <w:t>3</w:t>
      </w:r>
      <w:r w:rsidR="00602346" w:rsidRPr="003D6D8B">
        <w:rPr>
          <w:rFonts w:ascii="Arial" w:hAnsi="Arial" w:cs="Arial"/>
          <w:sz w:val="22"/>
          <w:szCs w:val="22"/>
          <w:rPrChange w:id="1116" w:author="Guo, Shicheng" w:date="2019-07-03T10:29:00Z">
            <w:rPr>
              <w:rFonts w:ascii="Times New Roman" w:hAnsi="Times New Roman" w:cs="Times New Roman"/>
            </w:rPr>
          </w:rPrChange>
        </w:rPr>
        <w:t>). The differential methylation analysis was also conducted for all of these five candidates (</w:t>
      </w:r>
      <w:del w:id="1117" w:author="Guo, Shicheng" w:date="2019-07-02T10:16:00Z">
        <w:r w:rsidR="00602346" w:rsidRPr="003D6D8B" w:rsidDel="007E0528">
          <w:rPr>
            <w:rFonts w:ascii="Arial" w:hAnsi="Arial" w:cs="Arial"/>
            <w:color w:val="1F3864" w:themeColor="accent1" w:themeShade="80"/>
            <w:sz w:val="22"/>
            <w:szCs w:val="22"/>
            <w:rPrChange w:id="1118" w:author="Guo, Shicheng" w:date="2019-07-03T10:29:00Z">
              <w:rPr>
                <w:rFonts w:ascii="Times New Roman" w:hAnsi="Times New Roman" w:cs="Times New Roman"/>
                <w:color w:val="FF0000"/>
              </w:rPr>
            </w:rPrChange>
          </w:rPr>
          <w:delText>Figure</w:delText>
        </w:r>
      </w:del>
      <w:ins w:id="1119" w:author="Guo, Shicheng" w:date="2019-07-02T10:16:00Z">
        <w:r w:rsidR="007E0528" w:rsidRPr="003D6D8B">
          <w:rPr>
            <w:rFonts w:ascii="Arial" w:hAnsi="Arial" w:cs="Arial"/>
            <w:color w:val="1F3864" w:themeColor="accent1" w:themeShade="80"/>
            <w:sz w:val="22"/>
            <w:szCs w:val="22"/>
            <w:rPrChange w:id="1120" w:author="Guo, Shicheng" w:date="2019-07-03T10:29:00Z">
              <w:rPr>
                <w:rFonts w:ascii="Arial" w:hAnsi="Arial" w:cs="Arial"/>
                <w:color w:val="1F3864" w:themeColor="accent1" w:themeShade="80"/>
                <w:sz w:val="22"/>
                <w:szCs w:val="22"/>
              </w:rPr>
            </w:rPrChange>
          </w:rPr>
          <w:t>Figure</w:t>
        </w:r>
      </w:ins>
      <w:r w:rsidR="00602346" w:rsidRPr="003D6D8B">
        <w:rPr>
          <w:rFonts w:ascii="Arial" w:hAnsi="Arial" w:cs="Arial"/>
          <w:color w:val="1F3864" w:themeColor="accent1" w:themeShade="80"/>
          <w:sz w:val="22"/>
          <w:szCs w:val="22"/>
          <w:rPrChange w:id="1121" w:author="Guo, Shicheng" w:date="2019-07-03T10:29:00Z">
            <w:rPr>
              <w:rFonts w:ascii="Times New Roman" w:hAnsi="Times New Roman" w:cs="Times New Roman"/>
              <w:color w:val="FF0000"/>
            </w:rPr>
          </w:rPrChange>
        </w:rPr>
        <w:t xml:space="preserve"> 3</w:t>
      </w:r>
      <w:r w:rsidR="00440095" w:rsidRPr="003D6D8B">
        <w:rPr>
          <w:rFonts w:ascii="Arial" w:hAnsi="Arial" w:cs="Arial"/>
          <w:color w:val="1F3864" w:themeColor="accent1" w:themeShade="80"/>
          <w:sz w:val="22"/>
          <w:szCs w:val="22"/>
          <w:rPrChange w:id="1122" w:author="Guo, Shicheng" w:date="2019-07-03T10:29:00Z">
            <w:rPr>
              <w:rFonts w:ascii="Times New Roman" w:hAnsi="Times New Roman" w:cs="Times New Roman"/>
              <w:color w:val="FF0000"/>
            </w:rPr>
          </w:rPrChange>
        </w:rPr>
        <w:t xml:space="preserve"> and </w:t>
      </w:r>
      <w:del w:id="1123" w:author="Guo, Shicheng" w:date="2019-07-02T10:15:00Z">
        <w:r w:rsidR="00440095" w:rsidRPr="003D6D8B" w:rsidDel="007E0528">
          <w:rPr>
            <w:rFonts w:ascii="Arial" w:hAnsi="Arial" w:cs="Arial"/>
            <w:color w:val="1F3864" w:themeColor="accent1" w:themeShade="80"/>
            <w:sz w:val="22"/>
            <w:szCs w:val="22"/>
            <w:rPrChange w:id="1124" w:author="Guo, Shicheng" w:date="2019-07-03T10:29:00Z">
              <w:rPr>
                <w:rFonts w:ascii="Times New Roman" w:hAnsi="Times New Roman" w:cs="Times New Roman"/>
                <w:color w:val="FF0000"/>
              </w:rPr>
            </w:rPrChange>
          </w:rPr>
          <w:delText>Supplementary Figure</w:delText>
        </w:r>
      </w:del>
      <w:ins w:id="1125" w:author="Guo, Shicheng" w:date="2019-07-02T10:16:00Z">
        <w:r w:rsidR="007E0528" w:rsidRPr="003D6D8B">
          <w:rPr>
            <w:rFonts w:ascii="Arial" w:hAnsi="Arial" w:cs="Arial"/>
            <w:color w:val="1F3864" w:themeColor="accent1" w:themeShade="80"/>
            <w:sz w:val="22"/>
            <w:szCs w:val="22"/>
            <w:rPrChange w:id="1126" w:author="Guo, Shicheng" w:date="2019-07-03T10:29:00Z">
              <w:rPr>
                <w:rFonts w:ascii="Arial" w:hAnsi="Arial" w:cs="Arial"/>
                <w:color w:val="1F3864" w:themeColor="accent1" w:themeShade="80"/>
                <w:sz w:val="22"/>
                <w:szCs w:val="22"/>
              </w:rPr>
            </w:rPrChange>
          </w:rPr>
          <w:t>Figure</w:t>
        </w:r>
      </w:ins>
      <w:r w:rsidR="00440095" w:rsidRPr="003D6D8B">
        <w:rPr>
          <w:rFonts w:ascii="Arial" w:hAnsi="Arial" w:cs="Arial"/>
          <w:color w:val="1F3864" w:themeColor="accent1" w:themeShade="80"/>
          <w:sz w:val="22"/>
          <w:szCs w:val="22"/>
          <w:rPrChange w:id="1127" w:author="Guo, Shicheng" w:date="2019-07-03T10:29:00Z">
            <w:rPr>
              <w:rFonts w:ascii="Times New Roman" w:hAnsi="Times New Roman" w:cs="Times New Roman"/>
              <w:color w:val="FF0000"/>
            </w:rPr>
          </w:rPrChange>
        </w:rPr>
        <w:t xml:space="preserve"> </w:t>
      </w:r>
      <w:ins w:id="1128" w:author="Guo, Shicheng" w:date="2019-07-02T12:12:00Z">
        <w:r w:rsidR="00AF0083" w:rsidRPr="003D6D8B">
          <w:rPr>
            <w:rFonts w:ascii="Arial" w:hAnsi="Arial" w:cs="Arial"/>
            <w:color w:val="1F3864" w:themeColor="accent1" w:themeShade="80"/>
            <w:sz w:val="22"/>
            <w:szCs w:val="22"/>
            <w:rPrChange w:id="1129" w:author="Guo, Shicheng" w:date="2019-07-03T10:29:00Z">
              <w:rPr>
                <w:rFonts w:ascii="Arial" w:hAnsi="Arial" w:cs="Arial"/>
                <w:color w:val="FF0000"/>
                <w:sz w:val="22"/>
                <w:szCs w:val="22"/>
              </w:rPr>
            </w:rPrChange>
          </w:rPr>
          <w:t>S</w:t>
        </w:r>
      </w:ins>
      <w:r w:rsidR="00440095" w:rsidRPr="003D6D8B">
        <w:rPr>
          <w:rFonts w:ascii="Arial" w:hAnsi="Arial" w:cs="Arial"/>
          <w:color w:val="1F3864" w:themeColor="accent1" w:themeShade="80"/>
          <w:sz w:val="22"/>
          <w:szCs w:val="22"/>
          <w:rPrChange w:id="1130" w:author="Guo, Shicheng" w:date="2019-07-03T10:29:00Z">
            <w:rPr>
              <w:rFonts w:ascii="Times New Roman" w:hAnsi="Times New Roman" w:cs="Times New Roman"/>
              <w:color w:val="FF0000"/>
            </w:rPr>
          </w:rPrChange>
        </w:rPr>
        <w:t>4</w:t>
      </w:r>
      <w:r w:rsidR="00602346" w:rsidRPr="003D6D8B">
        <w:rPr>
          <w:rFonts w:ascii="Arial" w:hAnsi="Arial" w:cs="Arial"/>
          <w:sz w:val="22"/>
          <w:szCs w:val="22"/>
          <w:rPrChange w:id="1131" w:author="Guo, Shicheng" w:date="2019-07-03T10:29:00Z">
            <w:rPr>
              <w:rFonts w:ascii="Times New Roman" w:hAnsi="Times New Roman" w:cs="Times New Roman"/>
            </w:rPr>
          </w:rPrChange>
        </w:rPr>
        <w:t>). It is found that all of these candidates were significantly hyper-methylated in CRC samples of replication cohort 1 with the AUC ranged from 0.85 to 0.93</w:t>
      </w:r>
      <w:r w:rsidR="00BF2AE4" w:rsidRPr="003D6D8B">
        <w:rPr>
          <w:rFonts w:ascii="Arial" w:hAnsi="Arial" w:cs="Arial"/>
          <w:sz w:val="22"/>
          <w:szCs w:val="22"/>
          <w:rPrChange w:id="1132" w:author="Guo, Shicheng" w:date="2019-07-03T10:29:00Z">
            <w:rPr>
              <w:rFonts w:ascii="Times New Roman" w:hAnsi="Times New Roman" w:cs="Times New Roman"/>
            </w:rPr>
          </w:rPrChange>
        </w:rPr>
        <w:t xml:space="preserve"> (</w:t>
      </w:r>
      <w:r w:rsidR="00BF2AE4" w:rsidRPr="003D6D8B">
        <w:rPr>
          <w:rFonts w:ascii="Arial" w:hAnsi="Arial" w:cs="Arial"/>
          <w:color w:val="1F3864" w:themeColor="accent1" w:themeShade="80"/>
          <w:sz w:val="22"/>
          <w:szCs w:val="22"/>
          <w:rPrChange w:id="1133" w:author="Guo, Shicheng" w:date="2019-07-03T10:29:00Z">
            <w:rPr>
              <w:rFonts w:ascii="Times New Roman" w:hAnsi="Times New Roman" w:cs="Times New Roman"/>
              <w:color w:val="FF0000"/>
            </w:rPr>
          </w:rPrChange>
        </w:rPr>
        <w:t>Table 2</w:t>
      </w:r>
      <w:r w:rsidR="00BF2AE4" w:rsidRPr="003D6D8B">
        <w:rPr>
          <w:rFonts w:ascii="Arial" w:hAnsi="Arial" w:cs="Arial"/>
          <w:sz w:val="22"/>
          <w:szCs w:val="22"/>
          <w:rPrChange w:id="1134" w:author="Guo, Shicheng" w:date="2019-07-03T10:29:00Z">
            <w:rPr>
              <w:rFonts w:ascii="Times New Roman" w:hAnsi="Times New Roman" w:cs="Times New Roman"/>
            </w:rPr>
          </w:rPrChange>
        </w:rPr>
        <w:t>)</w:t>
      </w:r>
      <w:r w:rsidR="00602346" w:rsidRPr="003D6D8B">
        <w:rPr>
          <w:rFonts w:ascii="Arial" w:hAnsi="Arial" w:cs="Arial"/>
          <w:sz w:val="22"/>
          <w:szCs w:val="22"/>
          <w:rPrChange w:id="1135" w:author="Guo, Shicheng" w:date="2019-07-03T10:29:00Z">
            <w:rPr>
              <w:rFonts w:ascii="Times New Roman" w:hAnsi="Times New Roman" w:cs="Times New Roman"/>
            </w:rPr>
          </w:rPrChange>
        </w:rPr>
        <w:t xml:space="preserve">. </w:t>
      </w:r>
      <w:r w:rsidR="00440095" w:rsidRPr="003D6D8B">
        <w:rPr>
          <w:rFonts w:ascii="Arial" w:hAnsi="Arial" w:cs="Arial"/>
          <w:sz w:val="22"/>
          <w:szCs w:val="22"/>
          <w:rPrChange w:id="1136" w:author="Guo, Shicheng" w:date="2019-07-03T10:29:00Z">
            <w:rPr>
              <w:rFonts w:ascii="Times New Roman" w:hAnsi="Times New Roman" w:cs="Times New Roman"/>
            </w:rPr>
          </w:rPrChange>
        </w:rPr>
        <w:t xml:space="preserve">Specifically, we found that </w:t>
      </w:r>
      <w:r w:rsidR="00440095" w:rsidRPr="003D6D8B">
        <w:rPr>
          <w:rFonts w:ascii="Arial" w:hAnsi="Arial" w:cs="Arial"/>
          <w:i/>
          <w:sz w:val="22"/>
          <w:szCs w:val="22"/>
          <w:rPrChange w:id="1137" w:author="Guo, Shicheng" w:date="2019-07-03T10:29:00Z">
            <w:rPr>
              <w:rFonts w:ascii="Times New Roman" w:hAnsi="Times New Roman" w:cs="Times New Roman"/>
              <w:i/>
            </w:rPr>
          </w:rPrChange>
        </w:rPr>
        <w:t>ESR1</w:t>
      </w:r>
      <w:r w:rsidR="00440095" w:rsidRPr="003D6D8B">
        <w:rPr>
          <w:rFonts w:ascii="Arial" w:hAnsi="Arial" w:cs="Arial"/>
          <w:sz w:val="22"/>
          <w:szCs w:val="22"/>
          <w:rPrChange w:id="1138" w:author="Guo, Shicheng" w:date="2019-07-03T10:29:00Z">
            <w:rPr>
              <w:rFonts w:ascii="Times New Roman" w:hAnsi="Times New Roman" w:cs="Times New Roman"/>
            </w:rPr>
          </w:rPrChange>
        </w:rPr>
        <w:t xml:space="preserve"> (AUC = 0.93) and </w:t>
      </w:r>
      <w:r w:rsidR="00440095" w:rsidRPr="003D6D8B">
        <w:rPr>
          <w:rFonts w:ascii="Arial" w:hAnsi="Arial" w:cs="Arial"/>
          <w:i/>
          <w:sz w:val="22"/>
          <w:szCs w:val="22"/>
          <w:rPrChange w:id="1139" w:author="Guo, Shicheng" w:date="2019-07-03T10:29:00Z">
            <w:rPr>
              <w:rFonts w:ascii="Times New Roman" w:hAnsi="Times New Roman" w:cs="Times New Roman"/>
              <w:i/>
            </w:rPr>
          </w:rPrChange>
        </w:rPr>
        <w:t>ZNF132</w:t>
      </w:r>
      <w:r w:rsidR="00440095" w:rsidRPr="003D6D8B">
        <w:rPr>
          <w:rFonts w:ascii="Arial" w:hAnsi="Arial" w:cs="Arial"/>
          <w:sz w:val="22"/>
          <w:szCs w:val="22"/>
          <w:rPrChange w:id="1140" w:author="Guo, Shicheng" w:date="2019-07-03T10:29:00Z">
            <w:rPr>
              <w:rFonts w:ascii="Times New Roman" w:hAnsi="Times New Roman" w:cs="Times New Roman"/>
            </w:rPr>
          </w:rPrChange>
        </w:rPr>
        <w:t xml:space="preserve"> (AUC = 0.9</w:t>
      </w:r>
      <w:r w:rsidR="00F014DF" w:rsidRPr="003D6D8B">
        <w:rPr>
          <w:rFonts w:ascii="Arial" w:hAnsi="Arial" w:cs="Arial"/>
          <w:sz w:val="22"/>
          <w:szCs w:val="22"/>
          <w:rPrChange w:id="1141" w:author="Guo, Shicheng" w:date="2019-07-03T10:29:00Z">
            <w:rPr>
              <w:rFonts w:ascii="Times New Roman" w:hAnsi="Times New Roman" w:cs="Times New Roman"/>
            </w:rPr>
          </w:rPrChange>
        </w:rPr>
        <w:t>1</w:t>
      </w:r>
      <w:r w:rsidR="00440095" w:rsidRPr="003D6D8B">
        <w:rPr>
          <w:rFonts w:ascii="Arial" w:hAnsi="Arial" w:cs="Arial"/>
          <w:sz w:val="22"/>
          <w:szCs w:val="22"/>
          <w:rPrChange w:id="1142" w:author="Guo, Shicheng" w:date="2019-07-03T10:29:00Z">
            <w:rPr>
              <w:rFonts w:ascii="Times New Roman" w:hAnsi="Times New Roman" w:cs="Times New Roman"/>
            </w:rPr>
          </w:rPrChange>
        </w:rPr>
        <w:t xml:space="preserve">) both achieved the diagnostic ability equaled or better than that of </w:t>
      </w:r>
      <w:r w:rsidR="00440095" w:rsidRPr="003D6D8B">
        <w:rPr>
          <w:rFonts w:ascii="Arial" w:hAnsi="Arial" w:cs="Arial"/>
          <w:i/>
          <w:sz w:val="22"/>
          <w:szCs w:val="22"/>
          <w:rPrChange w:id="1143" w:author="Guo, Shicheng" w:date="2019-07-03T10:29:00Z">
            <w:rPr>
              <w:rFonts w:ascii="Times New Roman" w:hAnsi="Times New Roman" w:cs="Times New Roman"/>
              <w:i/>
            </w:rPr>
          </w:rPrChange>
        </w:rPr>
        <w:t>SEPT-9</w:t>
      </w:r>
      <w:r w:rsidR="00440095" w:rsidRPr="003D6D8B">
        <w:rPr>
          <w:rFonts w:ascii="Arial" w:hAnsi="Arial" w:cs="Arial"/>
          <w:sz w:val="22"/>
          <w:szCs w:val="22"/>
          <w:rPrChange w:id="1144" w:author="Guo, Shicheng" w:date="2019-07-03T10:29:00Z">
            <w:rPr>
              <w:rFonts w:ascii="Times New Roman" w:hAnsi="Times New Roman" w:cs="Times New Roman"/>
            </w:rPr>
          </w:rPrChange>
        </w:rPr>
        <w:t xml:space="preserve"> (AUC = 0.91), indicating that these two zinc finger genes might be of great potential to be utilized for liquid biopsy. </w:t>
      </w:r>
    </w:p>
    <w:p w:rsidR="0038040B" w:rsidRPr="003D6D8B" w:rsidRDefault="00440095">
      <w:pPr>
        <w:rPr>
          <w:rFonts w:ascii="Arial" w:hAnsi="Arial" w:cs="Arial"/>
          <w:sz w:val="22"/>
          <w:szCs w:val="22"/>
          <w:rPrChange w:id="1145" w:author="Guo, Shicheng" w:date="2019-07-03T10:29:00Z">
            <w:rPr>
              <w:rFonts w:ascii="Times New Roman" w:hAnsi="Times New Roman" w:cs="Times New Roman"/>
            </w:rPr>
          </w:rPrChange>
        </w:rPr>
      </w:pPr>
      <w:r w:rsidRPr="003D6D8B">
        <w:rPr>
          <w:rFonts w:ascii="Arial" w:hAnsi="Arial" w:cs="Arial"/>
          <w:sz w:val="22"/>
          <w:szCs w:val="22"/>
          <w:rPrChange w:id="1146" w:author="Guo, Shicheng" w:date="2019-07-03T10:29:00Z">
            <w:rPr>
              <w:rFonts w:ascii="Times New Roman" w:hAnsi="Times New Roman" w:cs="Times New Roman"/>
            </w:rPr>
          </w:rPrChange>
        </w:rPr>
        <w:t xml:space="preserve">In addition to the overall differential methylation analysis, we also evaluated the effects of age, gender, tumor stage, colon or rectum as well as the </w:t>
      </w:r>
      <w:r w:rsidR="00DD648C" w:rsidRPr="003D6D8B">
        <w:rPr>
          <w:rFonts w:ascii="Arial" w:hAnsi="Arial" w:cs="Arial"/>
          <w:sz w:val="22"/>
          <w:szCs w:val="22"/>
          <w:rPrChange w:id="1147" w:author="Guo, Shicheng" w:date="2019-07-03T10:29:00Z">
            <w:rPr>
              <w:rFonts w:ascii="Times New Roman" w:hAnsi="Times New Roman" w:cs="Times New Roman"/>
            </w:rPr>
          </w:rPrChange>
        </w:rPr>
        <w:t>mutation status (KRAS) of the CRC samples. It is found that no significant differences of the diagnostic ability were found between CRC patients with young/old, male/female, early/late, colon/rectum subgroups (</w:t>
      </w:r>
      <w:del w:id="1148" w:author="Guo, Shicheng" w:date="2019-07-02T10:16:00Z">
        <w:r w:rsidR="00DD648C" w:rsidRPr="003D6D8B" w:rsidDel="007E0528">
          <w:rPr>
            <w:rFonts w:ascii="Arial" w:hAnsi="Arial" w:cs="Arial"/>
            <w:color w:val="FF0000"/>
            <w:sz w:val="22"/>
            <w:szCs w:val="22"/>
            <w:rPrChange w:id="1149" w:author="Guo, Shicheng" w:date="2019-07-03T10:29:00Z">
              <w:rPr>
                <w:rFonts w:ascii="Times New Roman" w:hAnsi="Times New Roman" w:cs="Times New Roman"/>
                <w:color w:val="FF0000"/>
              </w:rPr>
            </w:rPrChange>
          </w:rPr>
          <w:delText xml:space="preserve">Supplementary Table </w:delText>
        </w:r>
      </w:del>
      <w:ins w:id="1150" w:author="Guo, Shicheng" w:date="2019-07-02T10:16:00Z">
        <w:r w:rsidR="007E0528" w:rsidRPr="003D6D8B">
          <w:rPr>
            <w:rFonts w:ascii="Arial" w:hAnsi="Arial" w:cs="Arial"/>
            <w:color w:val="1F3864" w:themeColor="accent1" w:themeShade="80"/>
            <w:sz w:val="22"/>
            <w:szCs w:val="22"/>
            <w:rPrChange w:id="1151" w:author="Guo, Shicheng" w:date="2019-07-03T10:29:00Z">
              <w:rPr>
                <w:rFonts w:ascii="Arial" w:hAnsi="Arial" w:cs="Arial"/>
                <w:color w:val="1F3864" w:themeColor="accent1" w:themeShade="80"/>
                <w:sz w:val="22"/>
                <w:szCs w:val="22"/>
              </w:rPr>
            </w:rPrChange>
          </w:rPr>
          <w:t xml:space="preserve">Table </w:t>
        </w:r>
      </w:ins>
      <w:ins w:id="1152" w:author="Guo, Shicheng" w:date="2019-07-02T12:12:00Z">
        <w:r w:rsidR="00AF0083" w:rsidRPr="003D6D8B">
          <w:rPr>
            <w:rFonts w:ascii="Arial" w:hAnsi="Arial" w:cs="Arial"/>
            <w:color w:val="1F3864" w:themeColor="accent1" w:themeShade="80"/>
            <w:sz w:val="22"/>
            <w:szCs w:val="22"/>
            <w:rPrChange w:id="1153" w:author="Guo, Shicheng" w:date="2019-07-03T10:29:00Z">
              <w:rPr>
                <w:rFonts w:ascii="Arial" w:hAnsi="Arial" w:cs="Arial"/>
                <w:color w:val="1F3864" w:themeColor="accent1" w:themeShade="80"/>
                <w:sz w:val="22"/>
                <w:szCs w:val="22"/>
              </w:rPr>
            </w:rPrChange>
          </w:rPr>
          <w:t>S</w:t>
        </w:r>
      </w:ins>
      <w:r w:rsidR="00DD648C" w:rsidRPr="003D6D8B">
        <w:rPr>
          <w:rFonts w:ascii="Arial" w:hAnsi="Arial" w:cs="Arial"/>
          <w:color w:val="1F3864" w:themeColor="accent1" w:themeShade="80"/>
          <w:sz w:val="22"/>
          <w:szCs w:val="22"/>
          <w:rPrChange w:id="1154" w:author="Guo, Shicheng" w:date="2019-07-03T10:29:00Z">
            <w:rPr>
              <w:rFonts w:ascii="Times New Roman" w:hAnsi="Times New Roman" w:cs="Times New Roman"/>
              <w:color w:val="FF0000"/>
            </w:rPr>
          </w:rPrChange>
        </w:rPr>
        <w:t>4</w:t>
      </w:r>
      <w:r w:rsidR="00DD648C" w:rsidRPr="003D6D8B">
        <w:rPr>
          <w:rFonts w:ascii="Arial" w:hAnsi="Arial" w:cs="Arial"/>
          <w:sz w:val="22"/>
          <w:szCs w:val="22"/>
          <w:rPrChange w:id="1155" w:author="Guo, Shicheng" w:date="2019-07-03T10:29:00Z">
            <w:rPr>
              <w:rFonts w:ascii="Times New Roman" w:hAnsi="Times New Roman" w:cs="Times New Roman"/>
            </w:rPr>
          </w:rPrChange>
        </w:rPr>
        <w:t xml:space="preserve">). However, we found that the diagnostic ability of CRC patients with KRAS mutation (KRAS+) was significantly superior </w:t>
      </w:r>
      <w:r w:rsidR="001549DC" w:rsidRPr="003D6D8B">
        <w:rPr>
          <w:rFonts w:ascii="Arial" w:hAnsi="Arial" w:cs="Arial"/>
          <w:sz w:val="22"/>
          <w:szCs w:val="22"/>
          <w:rPrChange w:id="1156" w:author="Guo, Shicheng" w:date="2019-07-03T10:29:00Z">
            <w:rPr>
              <w:rFonts w:ascii="Times New Roman" w:hAnsi="Times New Roman" w:cs="Times New Roman"/>
            </w:rPr>
          </w:rPrChange>
        </w:rPr>
        <w:t>to</w:t>
      </w:r>
      <w:r w:rsidR="00DD648C" w:rsidRPr="003D6D8B">
        <w:rPr>
          <w:rFonts w:ascii="Arial" w:hAnsi="Arial" w:cs="Arial"/>
          <w:sz w:val="22"/>
          <w:szCs w:val="22"/>
          <w:rPrChange w:id="1157" w:author="Guo, Shicheng" w:date="2019-07-03T10:29:00Z">
            <w:rPr>
              <w:rFonts w:ascii="Times New Roman" w:hAnsi="Times New Roman" w:cs="Times New Roman"/>
            </w:rPr>
          </w:rPrChange>
        </w:rPr>
        <w:t xml:space="preserve"> that of the KRAS- samples. </w:t>
      </w:r>
      <w:r w:rsidR="005E28B6" w:rsidRPr="003D6D8B">
        <w:rPr>
          <w:rFonts w:ascii="Arial" w:hAnsi="Arial" w:cs="Arial"/>
          <w:sz w:val="22"/>
          <w:szCs w:val="22"/>
          <w:rPrChange w:id="1158" w:author="Guo, Shicheng" w:date="2019-07-03T10:29:00Z">
            <w:rPr>
              <w:rFonts w:ascii="Times New Roman" w:hAnsi="Times New Roman" w:cs="Times New Roman"/>
            </w:rPr>
          </w:rPrChange>
        </w:rPr>
        <w:t>In the KRAS+ group, we found that that sensitivity of each gene ranges from 0.86 to 0.98, while the specificity ranges from 0.89 to 1.00 and the AUC ranges from 0.97 to 1.00. However, tin the KRAS- group, the sensitivity of each gene ranges from 0.52 to 0.82, while the specificity ranges from 0.80 to 0.98 and the AUC ranges from 0.74 to 0.86 (</w:t>
      </w:r>
      <w:r w:rsidR="005E28B6" w:rsidRPr="003D6D8B">
        <w:rPr>
          <w:rFonts w:ascii="Arial" w:hAnsi="Arial" w:cs="Arial"/>
          <w:color w:val="1F3864" w:themeColor="accent1" w:themeShade="80"/>
          <w:sz w:val="22"/>
          <w:szCs w:val="22"/>
          <w:rPrChange w:id="1159" w:author="Guo, Shicheng" w:date="2019-07-03T10:29:00Z">
            <w:rPr>
              <w:rFonts w:ascii="Times New Roman" w:hAnsi="Times New Roman" w:cs="Times New Roman"/>
              <w:color w:val="FF0000"/>
            </w:rPr>
          </w:rPrChange>
        </w:rPr>
        <w:t>Table 3</w:t>
      </w:r>
      <w:r w:rsidR="005E28B6" w:rsidRPr="003D6D8B">
        <w:rPr>
          <w:rFonts w:ascii="Arial" w:hAnsi="Arial" w:cs="Arial"/>
          <w:sz w:val="22"/>
          <w:szCs w:val="22"/>
          <w:rPrChange w:id="1160" w:author="Guo, Shicheng" w:date="2019-07-03T10:29:00Z">
            <w:rPr>
              <w:rFonts w:ascii="Times New Roman" w:hAnsi="Times New Roman" w:cs="Times New Roman"/>
            </w:rPr>
          </w:rPrChange>
        </w:rPr>
        <w:t xml:space="preserve">). </w:t>
      </w:r>
      <w:r w:rsidR="00DD648C" w:rsidRPr="003D6D8B">
        <w:rPr>
          <w:rFonts w:ascii="Arial" w:hAnsi="Arial" w:cs="Arial"/>
          <w:sz w:val="22"/>
          <w:szCs w:val="22"/>
          <w:rPrChange w:id="1161" w:author="Guo, Shicheng" w:date="2019-07-03T10:29:00Z">
            <w:rPr>
              <w:rFonts w:ascii="Times New Roman" w:hAnsi="Times New Roman" w:cs="Times New Roman"/>
            </w:rPr>
          </w:rPrChange>
        </w:rPr>
        <w:t xml:space="preserve">Meanwhile, we </w:t>
      </w:r>
      <w:r w:rsidR="001457A8" w:rsidRPr="003D6D8B">
        <w:rPr>
          <w:rFonts w:ascii="Arial" w:hAnsi="Arial" w:cs="Arial"/>
          <w:sz w:val="22"/>
          <w:szCs w:val="22"/>
          <w:rPrChange w:id="1162" w:author="Guo, Shicheng" w:date="2019-07-03T10:29:00Z">
            <w:rPr>
              <w:rFonts w:ascii="Times New Roman" w:hAnsi="Times New Roman" w:cs="Times New Roman"/>
            </w:rPr>
          </w:rPrChange>
        </w:rPr>
        <w:t>conducted the hierarchical clustering analysis and found that the CRC tumors misclassified into the control group were all KRAS- samples, indicating the significant differences between KRAS+ and KRAS- CRC patients (</w:t>
      </w:r>
      <w:del w:id="1163" w:author="Guo, Shicheng" w:date="2019-07-02T10:16:00Z">
        <w:r w:rsidR="001457A8" w:rsidRPr="003D6D8B" w:rsidDel="007E0528">
          <w:rPr>
            <w:rFonts w:ascii="Arial" w:hAnsi="Arial" w:cs="Arial"/>
            <w:color w:val="1F3864" w:themeColor="accent1" w:themeShade="80"/>
            <w:sz w:val="22"/>
            <w:szCs w:val="22"/>
            <w:rPrChange w:id="1164" w:author="Guo, Shicheng" w:date="2019-07-03T10:29:00Z">
              <w:rPr>
                <w:rFonts w:ascii="Times New Roman" w:hAnsi="Times New Roman" w:cs="Times New Roman"/>
                <w:color w:val="FF0000"/>
              </w:rPr>
            </w:rPrChange>
          </w:rPr>
          <w:delText>Figure</w:delText>
        </w:r>
      </w:del>
      <w:ins w:id="1165" w:author="Guo, Shicheng" w:date="2019-07-02T10:16:00Z">
        <w:r w:rsidR="007E0528" w:rsidRPr="003D6D8B">
          <w:rPr>
            <w:rFonts w:ascii="Arial" w:hAnsi="Arial" w:cs="Arial"/>
            <w:color w:val="1F3864" w:themeColor="accent1" w:themeShade="80"/>
            <w:sz w:val="22"/>
            <w:szCs w:val="22"/>
            <w:rPrChange w:id="1166" w:author="Guo, Shicheng" w:date="2019-07-03T10:29:00Z">
              <w:rPr>
                <w:rFonts w:ascii="Arial" w:hAnsi="Arial" w:cs="Arial"/>
                <w:color w:val="1F3864" w:themeColor="accent1" w:themeShade="80"/>
                <w:sz w:val="22"/>
                <w:szCs w:val="22"/>
              </w:rPr>
            </w:rPrChange>
          </w:rPr>
          <w:t>Figure</w:t>
        </w:r>
      </w:ins>
      <w:r w:rsidR="001457A8" w:rsidRPr="003D6D8B">
        <w:rPr>
          <w:rFonts w:ascii="Arial" w:hAnsi="Arial" w:cs="Arial"/>
          <w:color w:val="1F3864" w:themeColor="accent1" w:themeShade="80"/>
          <w:sz w:val="22"/>
          <w:szCs w:val="22"/>
          <w:rPrChange w:id="1167" w:author="Guo, Shicheng" w:date="2019-07-03T10:29:00Z">
            <w:rPr>
              <w:rFonts w:ascii="Times New Roman" w:hAnsi="Times New Roman" w:cs="Times New Roman"/>
              <w:color w:val="FF0000"/>
            </w:rPr>
          </w:rPrChange>
        </w:rPr>
        <w:t xml:space="preserve"> 4</w:t>
      </w:r>
      <w:r w:rsidR="001457A8" w:rsidRPr="003D6D8B">
        <w:rPr>
          <w:rFonts w:ascii="Arial" w:hAnsi="Arial" w:cs="Arial"/>
          <w:sz w:val="22"/>
          <w:szCs w:val="22"/>
          <w:rPrChange w:id="1168" w:author="Guo, Shicheng" w:date="2019-07-03T10:29:00Z">
            <w:rPr>
              <w:rFonts w:ascii="Times New Roman" w:hAnsi="Times New Roman" w:cs="Times New Roman"/>
            </w:rPr>
          </w:rPrChange>
        </w:rPr>
        <w:t xml:space="preserve">). </w:t>
      </w:r>
    </w:p>
    <w:p w:rsidR="005E28B6" w:rsidRPr="003D6D8B" w:rsidRDefault="005E28B6">
      <w:pPr>
        <w:rPr>
          <w:rFonts w:ascii="Arial" w:hAnsi="Arial" w:cs="Arial"/>
          <w:sz w:val="22"/>
          <w:szCs w:val="22"/>
          <w:rPrChange w:id="1169" w:author="Guo, Shicheng" w:date="2019-07-03T10:29:00Z">
            <w:rPr>
              <w:rFonts w:ascii="Times New Roman" w:hAnsi="Times New Roman" w:cs="Times New Roman"/>
            </w:rPr>
          </w:rPrChange>
        </w:rPr>
      </w:pPr>
    </w:p>
    <w:p w:rsidR="005E28B6" w:rsidRPr="003D6D8B" w:rsidRDefault="005E28B6">
      <w:pPr>
        <w:rPr>
          <w:rFonts w:ascii="Arial" w:hAnsi="Arial" w:cs="Arial"/>
          <w:b/>
          <w:sz w:val="22"/>
          <w:szCs w:val="22"/>
          <w:rPrChange w:id="1170" w:author="Guo, Shicheng" w:date="2019-07-03T10:29:00Z">
            <w:rPr>
              <w:rFonts w:ascii="Times New Roman" w:hAnsi="Times New Roman" w:cs="Times New Roman"/>
              <w:b/>
            </w:rPr>
          </w:rPrChange>
        </w:rPr>
      </w:pPr>
      <w:r w:rsidRPr="003D6D8B">
        <w:rPr>
          <w:rFonts w:ascii="Arial" w:hAnsi="Arial" w:cs="Arial"/>
          <w:b/>
          <w:sz w:val="22"/>
          <w:szCs w:val="22"/>
          <w:rPrChange w:id="1171" w:author="Guo, Shicheng" w:date="2019-07-03T10:29:00Z">
            <w:rPr>
              <w:rFonts w:ascii="Times New Roman" w:hAnsi="Times New Roman" w:cs="Times New Roman"/>
              <w:b/>
            </w:rPr>
          </w:rPrChange>
        </w:rPr>
        <w:t>The consistent difference of diagnostic ability between KRAS+ and KRAS- samples in replication cohort 2</w:t>
      </w:r>
    </w:p>
    <w:p w:rsidR="005E28B6" w:rsidRPr="003D6D8B" w:rsidRDefault="005E28B6">
      <w:pPr>
        <w:rPr>
          <w:rFonts w:ascii="Arial" w:hAnsi="Arial" w:cs="Arial"/>
          <w:sz w:val="22"/>
          <w:szCs w:val="22"/>
          <w:rPrChange w:id="1172" w:author="Guo, Shicheng" w:date="2019-07-03T10:29:00Z">
            <w:rPr>
              <w:rFonts w:ascii="Times New Roman" w:hAnsi="Times New Roman" w:cs="Times New Roman"/>
            </w:rPr>
          </w:rPrChange>
        </w:rPr>
      </w:pPr>
    </w:p>
    <w:p w:rsidR="005E28B6" w:rsidRPr="003D6D8B" w:rsidRDefault="0062198C">
      <w:pPr>
        <w:rPr>
          <w:rFonts w:ascii="Arial" w:hAnsi="Arial" w:cs="Arial"/>
          <w:sz w:val="22"/>
          <w:szCs w:val="22"/>
          <w:rPrChange w:id="1173" w:author="Guo, Shicheng" w:date="2019-07-03T10:29:00Z">
            <w:rPr>
              <w:rFonts w:ascii="Times New Roman" w:hAnsi="Times New Roman" w:cs="Times New Roman"/>
            </w:rPr>
          </w:rPrChange>
        </w:rPr>
      </w:pPr>
      <w:r w:rsidRPr="003D6D8B">
        <w:rPr>
          <w:rFonts w:ascii="Arial" w:hAnsi="Arial" w:cs="Arial"/>
          <w:sz w:val="22"/>
          <w:szCs w:val="22"/>
          <w:rPrChange w:id="1174" w:author="Guo, Shicheng" w:date="2019-07-03T10:29:00Z">
            <w:rPr>
              <w:rFonts w:ascii="Times New Roman" w:hAnsi="Times New Roman" w:cs="Times New Roman"/>
            </w:rPr>
          </w:rPrChange>
        </w:rPr>
        <w:t xml:space="preserve">To further validate the </w:t>
      </w:r>
      <w:r w:rsidR="00652D5F" w:rsidRPr="003D6D8B">
        <w:rPr>
          <w:rFonts w:ascii="Arial" w:hAnsi="Arial" w:cs="Arial"/>
          <w:sz w:val="22"/>
          <w:szCs w:val="22"/>
          <w:rPrChange w:id="1175" w:author="Guo, Shicheng" w:date="2019-07-03T10:29:00Z">
            <w:rPr>
              <w:rFonts w:ascii="Times New Roman" w:hAnsi="Times New Roman" w:cs="Times New Roman"/>
            </w:rPr>
          </w:rPrChange>
        </w:rPr>
        <w:t>efficacy and accuracy of the candidate</w:t>
      </w:r>
      <w:r w:rsidR="001549DC" w:rsidRPr="003D6D8B">
        <w:rPr>
          <w:rFonts w:ascii="Arial" w:hAnsi="Arial" w:cs="Arial"/>
          <w:sz w:val="22"/>
          <w:szCs w:val="22"/>
          <w:rPrChange w:id="1176" w:author="Guo, Shicheng" w:date="2019-07-03T10:29:00Z">
            <w:rPr>
              <w:rFonts w:ascii="Times New Roman" w:hAnsi="Times New Roman" w:cs="Times New Roman"/>
            </w:rPr>
          </w:rPrChange>
        </w:rPr>
        <w:t>s</w:t>
      </w:r>
      <w:r w:rsidR="00652D5F" w:rsidRPr="003D6D8B">
        <w:rPr>
          <w:rFonts w:ascii="Arial" w:hAnsi="Arial" w:cs="Arial"/>
          <w:sz w:val="22"/>
          <w:szCs w:val="22"/>
          <w:rPrChange w:id="1177" w:author="Guo, Shicheng" w:date="2019-07-03T10:29:00Z">
            <w:rPr>
              <w:rFonts w:ascii="Times New Roman" w:hAnsi="Times New Roman" w:cs="Times New Roman"/>
            </w:rPr>
          </w:rPrChange>
        </w:rPr>
        <w:t xml:space="preserve"> in the diagnosis of CRC patients with/without KRAS mutation, we </w:t>
      </w:r>
      <w:r w:rsidR="00162AFA" w:rsidRPr="003D6D8B">
        <w:rPr>
          <w:rFonts w:ascii="Arial" w:hAnsi="Arial" w:cs="Arial"/>
          <w:sz w:val="22"/>
          <w:szCs w:val="22"/>
          <w:rPrChange w:id="1178" w:author="Guo, Shicheng" w:date="2019-07-03T10:29:00Z">
            <w:rPr>
              <w:rFonts w:ascii="Times New Roman" w:hAnsi="Times New Roman" w:cs="Times New Roman"/>
            </w:rPr>
          </w:rPrChange>
        </w:rPr>
        <w:t>measured the methylation profiles in</w:t>
      </w:r>
      <w:r w:rsidR="00652D5F" w:rsidRPr="003D6D8B">
        <w:rPr>
          <w:rFonts w:ascii="Arial" w:hAnsi="Arial" w:cs="Arial"/>
          <w:sz w:val="22"/>
          <w:szCs w:val="22"/>
          <w:rPrChange w:id="1179" w:author="Guo, Shicheng" w:date="2019-07-03T10:29:00Z">
            <w:rPr>
              <w:rFonts w:ascii="Times New Roman" w:hAnsi="Times New Roman" w:cs="Times New Roman"/>
            </w:rPr>
          </w:rPrChange>
        </w:rPr>
        <w:t xml:space="preserve"> another independent cohort consisting of 114 pairs of CRC patients of Han Chinese population (</w:t>
      </w:r>
      <w:r w:rsidR="00652D5F" w:rsidRPr="003D6D8B">
        <w:rPr>
          <w:rFonts w:ascii="Arial" w:hAnsi="Arial" w:cs="Arial"/>
          <w:color w:val="1F3864" w:themeColor="accent1" w:themeShade="80"/>
          <w:sz w:val="22"/>
          <w:szCs w:val="22"/>
          <w:rPrChange w:id="1180" w:author="Guo, Shicheng" w:date="2019-07-03T10:29:00Z">
            <w:rPr>
              <w:rFonts w:ascii="Times New Roman" w:hAnsi="Times New Roman" w:cs="Times New Roman"/>
              <w:color w:val="FF0000"/>
            </w:rPr>
          </w:rPrChange>
        </w:rPr>
        <w:t>Table 1</w:t>
      </w:r>
      <w:r w:rsidR="00652D5F" w:rsidRPr="003D6D8B">
        <w:rPr>
          <w:rFonts w:ascii="Arial" w:hAnsi="Arial" w:cs="Arial"/>
          <w:sz w:val="22"/>
          <w:szCs w:val="22"/>
          <w:rPrChange w:id="1181" w:author="Guo, Shicheng" w:date="2019-07-03T10:29:00Z">
            <w:rPr>
              <w:rFonts w:ascii="Times New Roman" w:hAnsi="Times New Roman" w:cs="Times New Roman"/>
            </w:rPr>
          </w:rPrChange>
        </w:rPr>
        <w:t>).</w:t>
      </w:r>
      <w:r w:rsidR="00162AFA" w:rsidRPr="003D6D8B">
        <w:rPr>
          <w:rFonts w:ascii="Arial" w:hAnsi="Arial" w:cs="Arial"/>
          <w:sz w:val="22"/>
          <w:szCs w:val="22"/>
          <w:rPrChange w:id="1182" w:author="Guo, Shicheng" w:date="2019-07-03T10:29:00Z">
            <w:rPr>
              <w:rFonts w:ascii="Times New Roman" w:hAnsi="Times New Roman" w:cs="Times New Roman"/>
            </w:rPr>
          </w:rPrChange>
        </w:rPr>
        <w:t xml:space="preserve"> </w:t>
      </w:r>
      <w:ins w:id="1183" w:author="Guo, Shicheng" w:date="2019-07-02T12:14:00Z">
        <w:r w:rsidR="00AF0083" w:rsidRPr="003D6D8B">
          <w:rPr>
            <w:rFonts w:ascii="Arial" w:hAnsi="Arial" w:cs="Arial"/>
            <w:sz w:val="22"/>
            <w:szCs w:val="22"/>
            <w:rPrChange w:id="1184" w:author="Guo, Shicheng" w:date="2019-07-03T10:29:00Z">
              <w:rPr>
                <w:rFonts w:ascii="Arial" w:hAnsi="Arial" w:cs="Arial"/>
                <w:sz w:val="22"/>
                <w:szCs w:val="22"/>
              </w:rPr>
            </w:rPrChange>
          </w:rPr>
          <w:t xml:space="preserve">We observed excellent </w:t>
        </w:r>
      </w:ins>
      <w:del w:id="1185" w:author="Guo, Shicheng" w:date="2019-07-02T12:12:00Z">
        <w:r w:rsidR="00162AFA" w:rsidRPr="003D6D8B" w:rsidDel="00AF0083">
          <w:rPr>
            <w:rFonts w:ascii="Arial" w:hAnsi="Arial" w:cs="Arial"/>
            <w:sz w:val="22"/>
            <w:szCs w:val="22"/>
            <w:rPrChange w:id="1186" w:author="Guo, Shicheng" w:date="2019-07-03T10:29:00Z">
              <w:rPr>
                <w:rFonts w:ascii="Times New Roman" w:hAnsi="Times New Roman" w:cs="Times New Roman"/>
              </w:rPr>
            </w:rPrChange>
          </w:rPr>
          <w:delText xml:space="preserve">As shown in </w:delText>
        </w:r>
      </w:del>
      <w:del w:id="1187" w:author="Guo, Shicheng" w:date="2019-07-02T10:15:00Z">
        <w:r w:rsidR="00162AFA" w:rsidRPr="003D6D8B" w:rsidDel="007E0528">
          <w:rPr>
            <w:rFonts w:ascii="Arial" w:hAnsi="Arial" w:cs="Arial"/>
            <w:sz w:val="22"/>
            <w:szCs w:val="22"/>
            <w:rPrChange w:id="1188" w:author="Guo, Shicheng" w:date="2019-07-03T10:29:00Z">
              <w:rPr>
                <w:rFonts w:ascii="Times New Roman" w:hAnsi="Times New Roman" w:cs="Times New Roman"/>
              </w:rPr>
            </w:rPrChange>
          </w:rPr>
          <w:delText>Supplementary Figure</w:delText>
        </w:r>
      </w:del>
      <w:del w:id="1189" w:author="Guo, Shicheng" w:date="2019-07-02T12:12:00Z">
        <w:r w:rsidR="00162AFA" w:rsidRPr="003D6D8B" w:rsidDel="00AF0083">
          <w:rPr>
            <w:rFonts w:ascii="Arial" w:hAnsi="Arial" w:cs="Arial"/>
            <w:sz w:val="22"/>
            <w:szCs w:val="22"/>
            <w:rPrChange w:id="1190" w:author="Guo, Shicheng" w:date="2019-07-03T10:29:00Z">
              <w:rPr>
                <w:rFonts w:ascii="Times New Roman" w:hAnsi="Times New Roman" w:cs="Times New Roman"/>
              </w:rPr>
            </w:rPrChange>
          </w:rPr>
          <w:delText xml:space="preserve"> 5, t</w:delText>
        </w:r>
      </w:del>
      <w:ins w:id="1191" w:author="Guo, Shicheng" w:date="2019-07-02T12:14:00Z">
        <w:r w:rsidR="00AF0083" w:rsidRPr="003D6D8B">
          <w:rPr>
            <w:rFonts w:ascii="Arial" w:hAnsi="Arial" w:cs="Arial"/>
            <w:sz w:val="22"/>
            <w:szCs w:val="22"/>
            <w:rPrChange w:id="1192" w:author="Guo, Shicheng" w:date="2019-07-03T10:29:00Z">
              <w:rPr>
                <w:rFonts w:ascii="Arial" w:hAnsi="Arial" w:cs="Arial"/>
                <w:sz w:val="22"/>
                <w:szCs w:val="22"/>
              </w:rPr>
            </w:rPrChange>
          </w:rPr>
          <w:t>t</w:t>
        </w:r>
      </w:ins>
      <w:r w:rsidR="00162AFA" w:rsidRPr="003D6D8B">
        <w:rPr>
          <w:rFonts w:ascii="Arial" w:hAnsi="Arial" w:cs="Arial"/>
          <w:sz w:val="22"/>
          <w:szCs w:val="22"/>
          <w:rPrChange w:id="1193" w:author="Guo, Shicheng" w:date="2019-07-03T10:29:00Z">
            <w:rPr>
              <w:rFonts w:ascii="Times New Roman" w:hAnsi="Times New Roman" w:cs="Times New Roman"/>
            </w:rPr>
          </w:rPrChange>
        </w:rPr>
        <w:t xml:space="preserve">he bisulfite conversion rate (&gt; 99%) and the reads mapping rate (&gt;75%) </w:t>
      </w:r>
      <w:del w:id="1194" w:author="Guo, Shicheng" w:date="2019-07-02T12:15:00Z">
        <w:r w:rsidR="00162AFA" w:rsidRPr="003D6D8B" w:rsidDel="00AF0083">
          <w:rPr>
            <w:rFonts w:ascii="Arial" w:hAnsi="Arial" w:cs="Arial"/>
            <w:sz w:val="22"/>
            <w:szCs w:val="22"/>
            <w:rPrChange w:id="1195" w:author="Guo, Shicheng" w:date="2019-07-03T10:29:00Z">
              <w:rPr>
                <w:rFonts w:ascii="Times New Roman" w:hAnsi="Times New Roman" w:cs="Times New Roman"/>
              </w:rPr>
            </w:rPrChange>
          </w:rPr>
          <w:delText>were both high in CRC and control samples</w:delText>
        </w:r>
      </w:del>
      <w:ins w:id="1196" w:author="Guo, Shicheng" w:date="2019-07-02T12:13:00Z">
        <w:r w:rsidR="00AF0083" w:rsidRPr="003D6D8B">
          <w:rPr>
            <w:rFonts w:ascii="Arial" w:hAnsi="Arial" w:cs="Arial"/>
            <w:color w:val="1F3864" w:themeColor="accent1" w:themeShade="80"/>
            <w:sz w:val="22"/>
            <w:szCs w:val="22"/>
            <w:rPrChange w:id="1197" w:author="Guo, Shicheng" w:date="2019-07-03T10:29:00Z">
              <w:rPr>
                <w:rFonts w:ascii="Arial" w:hAnsi="Arial" w:cs="Arial"/>
                <w:color w:val="1F3864" w:themeColor="accent1" w:themeShade="80"/>
                <w:sz w:val="22"/>
                <w:szCs w:val="22"/>
              </w:rPr>
            </w:rPrChange>
          </w:rPr>
          <w:t>(Figure</w:t>
        </w:r>
        <w:r w:rsidR="00AF0083" w:rsidRPr="003D6D8B">
          <w:rPr>
            <w:rFonts w:ascii="Arial" w:hAnsi="Arial" w:cs="Arial"/>
            <w:color w:val="1F3864" w:themeColor="accent1" w:themeShade="80"/>
            <w:sz w:val="22"/>
            <w:szCs w:val="22"/>
            <w:rPrChange w:id="1198" w:author="Guo, Shicheng" w:date="2019-07-03T10:29:00Z">
              <w:rPr>
                <w:rFonts w:ascii="Arial" w:hAnsi="Arial" w:cs="Arial"/>
                <w:sz w:val="22"/>
                <w:szCs w:val="22"/>
              </w:rPr>
            </w:rPrChange>
          </w:rPr>
          <w:t xml:space="preserve"> S5</w:t>
        </w:r>
        <w:r w:rsidR="00AF0083" w:rsidRPr="003D6D8B">
          <w:rPr>
            <w:rFonts w:ascii="Arial" w:hAnsi="Arial" w:cs="Arial"/>
            <w:sz w:val="22"/>
            <w:szCs w:val="22"/>
            <w:rPrChange w:id="1199" w:author="Guo, Shicheng" w:date="2019-07-03T10:29:00Z">
              <w:rPr>
                <w:rFonts w:ascii="Arial" w:hAnsi="Arial" w:cs="Arial"/>
                <w:sz w:val="22"/>
                <w:szCs w:val="22"/>
              </w:rPr>
            </w:rPrChange>
          </w:rPr>
          <w:t>)</w:t>
        </w:r>
      </w:ins>
      <w:r w:rsidR="00162AFA" w:rsidRPr="003D6D8B">
        <w:rPr>
          <w:rFonts w:ascii="Arial" w:hAnsi="Arial" w:cs="Arial"/>
          <w:sz w:val="22"/>
          <w:szCs w:val="22"/>
          <w:rPrChange w:id="1200" w:author="Guo, Shicheng" w:date="2019-07-03T10:29:00Z">
            <w:rPr>
              <w:rFonts w:ascii="Times New Roman" w:hAnsi="Times New Roman" w:cs="Times New Roman"/>
            </w:rPr>
          </w:rPrChange>
        </w:rPr>
        <w:t xml:space="preserve">. </w:t>
      </w:r>
      <w:ins w:id="1201" w:author="Guo, Shicheng" w:date="2019-07-02T12:15:00Z">
        <w:r w:rsidR="00AF0083" w:rsidRPr="003D6D8B">
          <w:rPr>
            <w:rFonts w:ascii="Arial" w:hAnsi="Arial" w:cs="Arial"/>
            <w:sz w:val="22"/>
            <w:szCs w:val="22"/>
            <w:rPrChange w:id="1202" w:author="Guo, Shicheng" w:date="2019-07-03T10:29:00Z">
              <w:rPr>
                <w:rFonts w:ascii="Arial" w:hAnsi="Arial" w:cs="Arial"/>
                <w:sz w:val="22"/>
                <w:szCs w:val="22"/>
              </w:rPr>
            </w:rPrChange>
          </w:rPr>
          <w:t>W</w:t>
        </w:r>
      </w:ins>
      <w:del w:id="1203" w:author="Guo, Shicheng" w:date="2019-07-02T12:15:00Z">
        <w:r w:rsidR="00162AFA" w:rsidRPr="003D6D8B" w:rsidDel="00AF0083">
          <w:rPr>
            <w:rFonts w:ascii="Arial" w:hAnsi="Arial" w:cs="Arial"/>
            <w:sz w:val="22"/>
            <w:szCs w:val="22"/>
            <w:rPrChange w:id="1204" w:author="Guo, Shicheng" w:date="2019-07-03T10:29:00Z">
              <w:rPr>
                <w:rFonts w:ascii="Times New Roman" w:hAnsi="Times New Roman" w:cs="Times New Roman"/>
              </w:rPr>
            </w:rPrChange>
          </w:rPr>
          <w:delText>Meanwhile, w</w:delText>
        </w:r>
      </w:del>
      <w:r w:rsidR="00162AFA" w:rsidRPr="003D6D8B">
        <w:rPr>
          <w:rFonts w:ascii="Arial" w:hAnsi="Arial" w:cs="Arial"/>
          <w:sz w:val="22"/>
          <w:szCs w:val="22"/>
          <w:rPrChange w:id="1205" w:author="Guo, Shicheng" w:date="2019-07-03T10:29:00Z">
            <w:rPr>
              <w:rFonts w:ascii="Times New Roman" w:hAnsi="Times New Roman" w:cs="Times New Roman"/>
            </w:rPr>
          </w:rPrChange>
        </w:rPr>
        <w:t>e validated the differentially methylated profiles of the candidates in replication cohort 2 (</w:t>
      </w:r>
      <w:del w:id="1206" w:author="Guo, Shicheng" w:date="2019-07-02T10:15:00Z">
        <w:r w:rsidR="00162AFA" w:rsidRPr="003D6D8B" w:rsidDel="007E0528">
          <w:rPr>
            <w:rFonts w:ascii="Arial" w:hAnsi="Arial" w:cs="Arial"/>
            <w:color w:val="FF0000"/>
            <w:sz w:val="22"/>
            <w:szCs w:val="22"/>
            <w:rPrChange w:id="1207" w:author="Guo, Shicheng" w:date="2019-07-03T10:29:00Z">
              <w:rPr>
                <w:rFonts w:ascii="Times New Roman" w:hAnsi="Times New Roman" w:cs="Times New Roman"/>
                <w:color w:val="FF0000"/>
              </w:rPr>
            </w:rPrChange>
          </w:rPr>
          <w:delText>Supplementary Figure</w:delText>
        </w:r>
      </w:del>
      <w:ins w:id="1208" w:author="Guo, Shicheng" w:date="2019-07-02T10:16:00Z">
        <w:r w:rsidR="007E0528" w:rsidRPr="003D6D8B">
          <w:rPr>
            <w:rFonts w:ascii="Arial" w:hAnsi="Arial" w:cs="Arial"/>
            <w:color w:val="1F3864" w:themeColor="accent1" w:themeShade="80"/>
            <w:sz w:val="22"/>
            <w:szCs w:val="22"/>
            <w:rPrChange w:id="1209" w:author="Guo, Shicheng" w:date="2019-07-03T10:29:00Z">
              <w:rPr>
                <w:rFonts w:ascii="Arial" w:hAnsi="Arial" w:cs="Arial"/>
                <w:color w:val="1F3864" w:themeColor="accent1" w:themeShade="80"/>
                <w:sz w:val="22"/>
                <w:szCs w:val="22"/>
              </w:rPr>
            </w:rPrChange>
          </w:rPr>
          <w:t>Figure</w:t>
        </w:r>
      </w:ins>
      <w:r w:rsidR="00162AFA" w:rsidRPr="003D6D8B">
        <w:rPr>
          <w:rFonts w:ascii="Arial" w:hAnsi="Arial" w:cs="Arial"/>
          <w:color w:val="1F3864" w:themeColor="accent1" w:themeShade="80"/>
          <w:sz w:val="22"/>
          <w:szCs w:val="22"/>
          <w:rPrChange w:id="1210" w:author="Guo, Shicheng" w:date="2019-07-03T10:29:00Z">
            <w:rPr>
              <w:rFonts w:ascii="Times New Roman" w:hAnsi="Times New Roman" w:cs="Times New Roman"/>
              <w:color w:val="FF0000"/>
            </w:rPr>
          </w:rPrChange>
        </w:rPr>
        <w:t xml:space="preserve"> </w:t>
      </w:r>
      <w:ins w:id="1211" w:author="Guo, Shicheng" w:date="2019-07-02T12:13:00Z">
        <w:r w:rsidR="00AF0083" w:rsidRPr="003D6D8B">
          <w:rPr>
            <w:rFonts w:ascii="Arial" w:hAnsi="Arial" w:cs="Arial"/>
            <w:color w:val="1F3864" w:themeColor="accent1" w:themeShade="80"/>
            <w:sz w:val="22"/>
            <w:szCs w:val="22"/>
            <w:rPrChange w:id="1212" w:author="Guo, Shicheng" w:date="2019-07-03T10:29:00Z">
              <w:rPr>
                <w:rFonts w:ascii="Arial" w:hAnsi="Arial" w:cs="Arial"/>
                <w:color w:val="1F3864" w:themeColor="accent1" w:themeShade="80"/>
                <w:sz w:val="22"/>
                <w:szCs w:val="22"/>
              </w:rPr>
            </w:rPrChange>
          </w:rPr>
          <w:t>S</w:t>
        </w:r>
      </w:ins>
      <w:r w:rsidR="00162AFA" w:rsidRPr="003D6D8B">
        <w:rPr>
          <w:rFonts w:ascii="Arial" w:hAnsi="Arial" w:cs="Arial"/>
          <w:color w:val="1F3864" w:themeColor="accent1" w:themeShade="80"/>
          <w:sz w:val="22"/>
          <w:szCs w:val="22"/>
          <w:rPrChange w:id="1213" w:author="Guo, Shicheng" w:date="2019-07-03T10:29:00Z">
            <w:rPr>
              <w:rFonts w:ascii="Times New Roman" w:hAnsi="Times New Roman" w:cs="Times New Roman"/>
              <w:color w:val="FF0000"/>
            </w:rPr>
          </w:rPrChange>
        </w:rPr>
        <w:t>6</w:t>
      </w:r>
      <w:r w:rsidR="00162AFA" w:rsidRPr="003D6D8B">
        <w:rPr>
          <w:rFonts w:ascii="Arial" w:hAnsi="Arial" w:cs="Arial"/>
          <w:sz w:val="22"/>
          <w:szCs w:val="22"/>
          <w:rPrChange w:id="1214" w:author="Guo, Shicheng" w:date="2019-07-03T10:29:00Z">
            <w:rPr>
              <w:rFonts w:ascii="Times New Roman" w:hAnsi="Times New Roman" w:cs="Times New Roman"/>
            </w:rPr>
          </w:rPrChange>
        </w:rPr>
        <w:t>). Moreover, the methylation profiles of the KRAS+ and KRAS- subgroups were also measured and significantly difference</w:t>
      </w:r>
      <w:r w:rsidR="001549DC" w:rsidRPr="003D6D8B">
        <w:rPr>
          <w:rFonts w:ascii="Arial" w:hAnsi="Arial" w:cs="Arial"/>
          <w:sz w:val="22"/>
          <w:szCs w:val="22"/>
          <w:rPrChange w:id="1215" w:author="Guo, Shicheng" w:date="2019-07-03T10:29:00Z">
            <w:rPr>
              <w:rFonts w:ascii="Times New Roman" w:hAnsi="Times New Roman" w:cs="Times New Roman"/>
            </w:rPr>
          </w:rPrChange>
        </w:rPr>
        <w:t>s</w:t>
      </w:r>
      <w:r w:rsidR="00162AFA" w:rsidRPr="003D6D8B">
        <w:rPr>
          <w:rFonts w:ascii="Arial" w:hAnsi="Arial" w:cs="Arial"/>
          <w:sz w:val="22"/>
          <w:szCs w:val="22"/>
          <w:rPrChange w:id="1216" w:author="Guo, Shicheng" w:date="2019-07-03T10:29:00Z">
            <w:rPr>
              <w:rFonts w:ascii="Times New Roman" w:hAnsi="Times New Roman" w:cs="Times New Roman"/>
            </w:rPr>
          </w:rPrChange>
        </w:rPr>
        <w:t xml:space="preserve"> between these subgroups </w:t>
      </w:r>
      <w:r w:rsidR="001549DC" w:rsidRPr="003D6D8B">
        <w:rPr>
          <w:rFonts w:ascii="Arial" w:hAnsi="Arial" w:cs="Arial"/>
          <w:sz w:val="22"/>
          <w:szCs w:val="22"/>
          <w:rPrChange w:id="1217" w:author="Guo, Shicheng" w:date="2019-07-03T10:29:00Z">
            <w:rPr>
              <w:rFonts w:ascii="Times New Roman" w:hAnsi="Times New Roman" w:cs="Times New Roman"/>
            </w:rPr>
          </w:rPrChange>
        </w:rPr>
        <w:t xml:space="preserve">were found </w:t>
      </w:r>
      <w:r w:rsidR="00162AFA" w:rsidRPr="003D6D8B">
        <w:rPr>
          <w:rFonts w:ascii="Arial" w:hAnsi="Arial" w:cs="Arial"/>
          <w:sz w:val="22"/>
          <w:szCs w:val="22"/>
          <w:rPrChange w:id="1218" w:author="Guo, Shicheng" w:date="2019-07-03T10:29:00Z">
            <w:rPr>
              <w:rFonts w:ascii="Times New Roman" w:hAnsi="Times New Roman" w:cs="Times New Roman"/>
            </w:rPr>
          </w:rPrChange>
        </w:rPr>
        <w:t>(</w:t>
      </w:r>
      <w:del w:id="1219" w:author="Guo, Shicheng" w:date="2019-07-02T10:15:00Z">
        <w:r w:rsidR="00162AFA" w:rsidRPr="003D6D8B" w:rsidDel="007E0528">
          <w:rPr>
            <w:rFonts w:ascii="Arial" w:hAnsi="Arial" w:cs="Arial"/>
            <w:color w:val="FF0000"/>
            <w:sz w:val="22"/>
            <w:szCs w:val="22"/>
            <w:rPrChange w:id="1220" w:author="Guo, Shicheng" w:date="2019-07-03T10:29:00Z">
              <w:rPr>
                <w:rFonts w:ascii="Times New Roman" w:hAnsi="Times New Roman" w:cs="Times New Roman"/>
                <w:color w:val="FF0000"/>
              </w:rPr>
            </w:rPrChange>
          </w:rPr>
          <w:delText>Supplementary Figure</w:delText>
        </w:r>
      </w:del>
      <w:ins w:id="1221" w:author="Guo, Shicheng" w:date="2019-07-02T10:16:00Z">
        <w:r w:rsidR="007E0528" w:rsidRPr="003D6D8B">
          <w:rPr>
            <w:rFonts w:ascii="Arial" w:hAnsi="Arial" w:cs="Arial"/>
            <w:color w:val="1F3864" w:themeColor="accent1" w:themeShade="80"/>
            <w:sz w:val="22"/>
            <w:szCs w:val="22"/>
            <w:rPrChange w:id="1222" w:author="Guo, Shicheng" w:date="2019-07-03T10:29:00Z">
              <w:rPr>
                <w:rFonts w:ascii="Arial" w:hAnsi="Arial" w:cs="Arial"/>
                <w:color w:val="1F3864" w:themeColor="accent1" w:themeShade="80"/>
                <w:sz w:val="22"/>
                <w:szCs w:val="22"/>
              </w:rPr>
            </w:rPrChange>
          </w:rPr>
          <w:t>Figure</w:t>
        </w:r>
      </w:ins>
      <w:r w:rsidR="00162AFA" w:rsidRPr="003D6D8B">
        <w:rPr>
          <w:rFonts w:ascii="Arial" w:hAnsi="Arial" w:cs="Arial"/>
          <w:color w:val="1F3864" w:themeColor="accent1" w:themeShade="80"/>
          <w:sz w:val="22"/>
          <w:szCs w:val="22"/>
          <w:rPrChange w:id="1223" w:author="Guo, Shicheng" w:date="2019-07-03T10:29:00Z">
            <w:rPr>
              <w:rFonts w:ascii="Times New Roman" w:hAnsi="Times New Roman" w:cs="Times New Roman"/>
              <w:color w:val="FF0000"/>
            </w:rPr>
          </w:rPrChange>
        </w:rPr>
        <w:t xml:space="preserve"> </w:t>
      </w:r>
      <w:ins w:id="1224" w:author="Guo, Shicheng" w:date="2019-07-02T12:13:00Z">
        <w:r w:rsidR="00AF0083" w:rsidRPr="003D6D8B">
          <w:rPr>
            <w:rFonts w:ascii="Arial" w:hAnsi="Arial" w:cs="Arial"/>
            <w:color w:val="1F3864" w:themeColor="accent1" w:themeShade="80"/>
            <w:sz w:val="22"/>
            <w:szCs w:val="22"/>
            <w:rPrChange w:id="1225" w:author="Guo, Shicheng" w:date="2019-07-03T10:29:00Z">
              <w:rPr>
                <w:rFonts w:ascii="Arial" w:hAnsi="Arial" w:cs="Arial"/>
                <w:color w:val="FF0000"/>
                <w:sz w:val="22"/>
                <w:szCs w:val="22"/>
              </w:rPr>
            </w:rPrChange>
          </w:rPr>
          <w:t>S</w:t>
        </w:r>
      </w:ins>
      <w:r w:rsidR="00162AFA" w:rsidRPr="003D6D8B">
        <w:rPr>
          <w:rFonts w:ascii="Arial" w:hAnsi="Arial" w:cs="Arial"/>
          <w:color w:val="1F3864" w:themeColor="accent1" w:themeShade="80"/>
          <w:sz w:val="22"/>
          <w:szCs w:val="22"/>
          <w:rPrChange w:id="1226" w:author="Guo, Shicheng" w:date="2019-07-03T10:29:00Z">
            <w:rPr>
              <w:rFonts w:ascii="Times New Roman" w:hAnsi="Times New Roman" w:cs="Times New Roman"/>
              <w:color w:val="FF0000"/>
            </w:rPr>
          </w:rPrChange>
        </w:rPr>
        <w:t>7</w:t>
      </w:r>
      <w:r w:rsidR="00162AFA" w:rsidRPr="003D6D8B">
        <w:rPr>
          <w:rFonts w:ascii="Arial" w:hAnsi="Arial" w:cs="Arial"/>
          <w:sz w:val="22"/>
          <w:szCs w:val="22"/>
          <w:rPrChange w:id="1227" w:author="Guo, Shicheng" w:date="2019-07-03T10:29:00Z">
            <w:rPr>
              <w:rFonts w:ascii="Times New Roman" w:hAnsi="Times New Roman" w:cs="Times New Roman"/>
            </w:rPr>
          </w:rPrChange>
        </w:rPr>
        <w:t>). In the KRAS+ subgroup, we found that the sensitivity of each gene ranges from 0.90 to 1.00, while the specificity ranges from 0.91 to 0.98 and the AUC ranges from 0.92 to 1.00. In contrast, the sensitivity of each gene ranges from 0.58 to 0.8</w:t>
      </w:r>
      <w:r w:rsidR="00820170" w:rsidRPr="003D6D8B">
        <w:rPr>
          <w:rFonts w:ascii="Arial" w:hAnsi="Arial" w:cs="Arial"/>
          <w:sz w:val="22"/>
          <w:szCs w:val="22"/>
          <w:rPrChange w:id="1228" w:author="Guo, Shicheng" w:date="2019-07-03T10:29:00Z">
            <w:rPr>
              <w:rFonts w:ascii="Times New Roman" w:hAnsi="Times New Roman" w:cs="Times New Roman"/>
            </w:rPr>
          </w:rPrChange>
        </w:rPr>
        <w:t>5</w:t>
      </w:r>
      <w:r w:rsidR="00162AFA" w:rsidRPr="003D6D8B">
        <w:rPr>
          <w:rFonts w:ascii="Arial" w:hAnsi="Arial" w:cs="Arial"/>
          <w:sz w:val="22"/>
          <w:szCs w:val="22"/>
          <w:rPrChange w:id="1229" w:author="Guo, Shicheng" w:date="2019-07-03T10:29:00Z">
            <w:rPr>
              <w:rFonts w:ascii="Times New Roman" w:hAnsi="Times New Roman" w:cs="Times New Roman"/>
            </w:rPr>
          </w:rPrChange>
        </w:rPr>
        <w:t>, while the specificity ranges from 0.</w:t>
      </w:r>
      <w:r w:rsidR="00820170" w:rsidRPr="003D6D8B">
        <w:rPr>
          <w:rFonts w:ascii="Arial" w:hAnsi="Arial" w:cs="Arial"/>
          <w:sz w:val="22"/>
          <w:szCs w:val="22"/>
          <w:rPrChange w:id="1230" w:author="Guo, Shicheng" w:date="2019-07-03T10:29:00Z">
            <w:rPr>
              <w:rFonts w:ascii="Times New Roman" w:hAnsi="Times New Roman" w:cs="Times New Roman"/>
            </w:rPr>
          </w:rPrChange>
        </w:rPr>
        <w:t>78</w:t>
      </w:r>
      <w:r w:rsidR="00162AFA" w:rsidRPr="003D6D8B">
        <w:rPr>
          <w:rFonts w:ascii="Arial" w:hAnsi="Arial" w:cs="Arial"/>
          <w:sz w:val="22"/>
          <w:szCs w:val="22"/>
          <w:rPrChange w:id="1231" w:author="Guo, Shicheng" w:date="2019-07-03T10:29:00Z">
            <w:rPr>
              <w:rFonts w:ascii="Times New Roman" w:hAnsi="Times New Roman" w:cs="Times New Roman"/>
            </w:rPr>
          </w:rPrChange>
        </w:rPr>
        <w:t xml:space="preserve"> to 0.9</w:t>
      </w:r>
      <w:r w:rsidR="00820170" w:rsidRPr="003D6D8B">
        <w:rPr>
          <w:rFonts w:ascii="Arial" w:hAnsi="Arial" w:cs="Arial"/>
          <w:sz w:val="22"/>
          <w:szCs w:val="22"/>
          <w:rPrChange w:id="1232" w:author="Guo, Shicheng" w:date="2019-07-03T10:29:00Z">
            <w:rPr>
              <w:rFonts w:ascii="Times New Roman" w:hAnsi="Times New Roman" w:cs="Times New Roman"/>
            </w:rPr>
          </w:rPrChange>
        </w:rPr>
        <w:t>6</w:t>
      </w:r>
      <w:r w:rsidR="00162AFA" w:rsidRPr="003D6D8B">
        <w:rPr>
          <w:rFonts w:ascii="Arial" w:hAnsi="Arial" w:cs="Arial"/>
          <w:sz w:val="22"/>
          <w:szCs w:val="22"/>
          <w:rPrChange w:id="1233" w:author="Guo, Shicheng" w:date="2019-07-03T10:29:00Z">
            <w:rPr>
              <w:rFonts w:ascii="Times New Roman" w:hAnsi="Times New Roman" w:cs="Times New Roman"/>
            </w:rPr>
          </w:rPrChange>
        </w:rPr>
        <w:t xml:space="preserve"> and the AUC ranges from 0.</w:t>
      </w:r>
      <w:r w:rsidR="00820170" w:rsidRPr="003D6D8B">
        <w:rPr>
          <w:rFonts w:ascii="Arial" w:hAnsi="Arial" w:cs="Arial"/>
          <w:sz w:val="22"/>
          <w:szCs w:val="22"/>
          <w:rPrChange w:id="1234" w:author="Guo, Shicheng" w:date="2019-07-03T10:29:00Z">
            <w:rPr>
              <w:rFonts w:ascii="Times New Roman" w:hAnsi="Times New Roman" w:cs="Times New Roman"/>
            </w:rPr>
          </w:rPrChange>
        </w:rPr>
        <w:t>71</w:t>
      </w:r>
      <w:r w:rsidR="00162AFA" w:rsidRPr="003D6D8B">
        <w:rPr>
          <w:rFonts w:ascii="Arial" w:hAnsi="Arial" w:cs="Arial"/>
          <w:sz w:val="22"/>
          <w:szCs w:val="22"/>
          <w:rPrChange w:id="1235" w:author="Guo, Shicheng" w:date="2019-07-03T10:29:00Z">
            <w:rPr>
              <w:rFonts w:ascii="Times New Roman" w:hAnsi="Times New Roman" w:cs="Times New Roman"/>
            </w:rPr>
          </w:rPrChange>
        </w:rPr>
        <w:t xml:space="preserve"> to 0.8</w:t>
      </w:r>
      <w:r w:rsidR="00820170" w:rsidRPr="003D6D8B">
        <w:rPr>
          <w:rFonts w:ascii="Arial" w:hAnsi="Arial" w:cs="Arial"/>
          <w:sz w:val="22"/>
          <w:szCs w:val="22"/>
          <w:rPrChange w:id="1236" w:author="Guo, Shicheng" w:date="2019-07-03T10:29:00Z">
            <w:rPr>
              <w:rFonts w:ascii="Times New Roman" w:hAnsi="Times New Roman" w:cs="Times New Roman"/>
            </w:rPr>
          </w:rPrChange>
        </w:rPr>
        <w:t xml:space="preserve">8 in the KRAS- subgroup. Furthermore, we also identified that the CRC samples misclassified to the adjacent normal group were belonging to the KRAS- subgroup, suggesting that the KRAS+ CRC samples were more epigenetically homogeneous than that of the KRAS- CRC samples. </w:t>
      </w:r>
    </w:p>
    <w:p w:rsidR="00594D31" w:rsidRPr="003D6D8B" w:rsidRDefault="00594D31">
      <w:pPr>
        <w:rPr>
          <w:rFonts w:ascii="Arial" w:hAnsi="Arial" w:cs="Arial"/>
          <w:sz w:val="22"/>
          <w:szCs w:val="22"/>
          <w:rPrChange w:id="1237" w:author="Guo, Shicheng" w:date="2019-07-03T10:29:00Z">
            <w:rPr>
              <w:rFonts w:ascii="Times New Roman" w:hAnsi="Times New Roman" w:cs="Times New Roman"/>
            </w:rPr>
          </w:rPrChange>
        </w:rPr>
      </w:pPr>
    </w:p>
    <w:p w:rsidR="00813C53" w:rsidRPr="003D6D8B" w:rsidRDefault="00813C53">
      <w:pPr>
        <w:rPr>
          <w:rFonts w:ascii="Arial" w:hAnsi="Arial" w:cs="Arial"/>
          <w:sz w:val="22"/>
          <w:szCs w:val="22"/>
          <w:rPrChange w:id="1238" w:author="Guo, Shicheng" w:date="2019-07-03T10:29:00Z">
            <w:rPr>
              <w:rFonts w:ascii="Times New Roman" w:hAnsi="Times New Roman" w:cs="Times New Roman"/>
            </w:rPr>
          </w:rPrChange>
        </w:rPr>
      </w:pPr>
    </w:p>
    <w:p w:rsidR="00813C53" w:rsidRPr="003D6D8B" w:rsidRDefault="00813C53">
      <w:pPr>
        <w:rPr>
          <w:rFonts w:ascii="Arial" w:hAnsi="Arial" w:cs="Arial"/>
          <w:b/>
          <w:sz w:val="22"/>
          <w:szCs w:val="22"/>
          <w:rPrChange w:id="1239" w:author="Guo, Shicheng" w:date="2019-07-03T10:29:00Z">
            <w:rPr>
              <w:rFonts w:ascii="Times New Roman" w:hAnsi="Times New Roman" w:cs="Times New Roman"/>
              <w:b/>
            </w:rPr>
          </w:rPrChange>
        </w:rPr>
      </w:pPr>
      <w:r w:rsidRPr="003D6D8B">
        <w:rPr>
          <w:rFonts w:ascii="Arial" w:hAnsi="Arial" w:cs="Arial"/>
          <w:b/>
          <w:sz w:val="22"/>
          <w:szCs w:val="22"/>
          <w:rPrChange w:id="1240" w:author="Guo, Shicheng" w:date="2019-07-03T10:29:00Z">
            <w:rPr>
              <w:rFonts w:ascii="Times New Roman" w:hAnsi="Times New Roman" w:cs="Times New Roman"/>
              <w:b/>
            </w:rPr>
          </w:rPrChange>
        </w:rPr>
        <w:t>Overall diagnostic abilities of the candidate zinc family genes in the combined cohorts</w:t>
      </w:r>
    </w:p>
    <w:p w:rsidR="00CA26F5" w:rsidRPr="003D6D8B" w:rsidRDefault="00CA26F5">
      <w:pPr>
        <w:rPr>
          <w:rFonts w:ascii="Arial" w:hAnsi="Arial" w:cs="Arial"/>
          <w:sz w:val="22"/>
          <w:szCs w:val="22"/>
          <w:rPrChange w:id="1241" w:author="Guo, Shicheng" w:date="2019-07-03T10:29:00Z">
            <w:rPr>
              <w:rFonts w:ascii="Times New Roman" w:hAnsi="Times New Roman" w:cs="Times New Roman"/>
            </w:rPr>
          </w:rPrChange>
        </w:rPr>
      </w:pPr>
    </w:p>
    <w:p w:rsidR="00271666" w:rsidRPr="003D6D8B" w:rsidRDefault="00CA26F5">
      <w:pPr>
        <w:rPr>
          <w:rFonts w:ascii="Arial" w:hAnsi="Arial" w:cs="Arial"/>
          <w:sz w:val="22"/>
          <w:szCs w:val="22"/>
          <w:rPrChange w:id="1242" w:author="Guo, Shicheng" w:date="2019-07-03T10:29:00Z">
            <w:rPr>
              <w:rFonts w:ascii="Times New Roman" w:hAnsi="Times New Roman" w:cs="Times New Roman"/>
            </w:rPr>
          </w:rPrChange>
        </w:rPr>
      </w:pPr>
      <w:r w:rsidRPr="003D6D8B">
        <w:rPr>
          <w:rFonts w:ascii="Arial" w:hAnsi="Arial" w:cs="Arial"/>
          <w:sz w:val="22"/>
          <w:szCs w:val="22"/>
          <w:rPrChange w:id="1243" w:author="Guo, Shicheng" w:date="2019-07-03T10:29:00Z">
            <w:rPr>
              <w:rFonts w:ascii="Times New Roman" w:hAnsi="Times New Roman" w:cs="Times New Roman"/>
            </w:rPr>
          </w:rPrChange>
        </w:rPr>
        <w:t xml:space="preserve">To give a more reliable and robust estimation of the efficacy of the zinc finger genes in CRC diagnosis, we combined the datasets from replication 1 and replication 2 and tested the diagnostic performances of these biomarkers. As shown in </w:t>
      </w:r>
      <w:r w:rsidRPr="003D6D8B">
        <w:rPr>
          <w:rFonts w:ascii="Arial" w:hAnsi="Arial" w:cs="Arial"/>
          <w:color w:val="1F3864" w:themeColor="accent1" w:themeShade="80"/>
          <w:sz w:val="22"/>
          <w:szCs w:val="22"/>
          <w:rPrChange w:id="1244" w:author="Guo, Shicheng" w:date="2019-07-03T10:29:00Z">
            <w:rPr>
              <w:rFonts w:ascii="Times New Roman" w:hAnsi="Times New Roman" w:cs="Times New Roman"/>
              <w:color w:val="FF0000"/>
            </w:rPr>
          </w:rPrChange>
        </w:rPr>
        <w:t>Table 5</w:t>
      </w:r>
      <w:r w:rsidRPr="003D6D8B">
        <w:rPr>
          <w:rFonts w:ascii="Arial" w:hAnsi="Arial" w:cs="Arial"/>
          <w:sz w:val="22"/>
          <w:szCs w:val="22"/>
          <w:rPrChange w:id="1245" w:author="Guo, Shicheng" w:date="2019-07-03T10:29:00Z">
            <w:rPr>
              <w:rFonts w:ascii="Times New Roman" w:hAnsi="Times New Roman" w:cs="Times New Roman"/>
            </w:rPr>
          </w:rPrChange>
        </w:rPr>
        <w:t xml:space="preserve">, we found that </w:t>
      </w:r>
      <w:r w:rsidRPr="003D6D8B">
        <w:rPr>
          <w:rFonts w:ascii="Arial" w:hAnsi="Arial" w:cs="Arial"/>
          <w:i/>
          <w:sz w:val="22"/>
          <w:szCs w:val="22"/>
          <w:rPrChange w:id="1246" w:author="Guo, Shicheng" w:date="2019-07-03T10:29:00Z">
            <w:rPr>
              <w:rFonts w:ascii="Times New Roman" w:hAnsi="Times New Roman" w:cs="Times New Roman"/>
              <w:i/>
            </w:rPr>
          </w:rPrChange>
        </w:rPr>
        <w:t>ZNF132</w:t>
      </w:r>
      <w:r w:rsidRPr="003D6D8B">
        <w:rPr>
          <w:rFonts w:ascii="Arial" w:hAnsi="Arial" w:cs="Arial"/>
          <w:sz w:val="22"/>
          <w:szCs w:val="22"/>
          <w:rPrChange w:id="1247" w:author="Guo, Shicheng" w:date="2019-07-03T10:29:00Z">
            <w:rPr>
              <w:rFonts w:ascii="Times New Roman" w:hAnsi="Times New Roman" w:cs="Times New Roman"/>
            </w:rPr>
          </w:rPrChange>
        </w:rPr>
        <w:t xml:space="preserve"> reached the highest diagnostic ability (Sensitivity = 0.</w:t>
      </w:r>
      <w:r w:rsidR="0035267B" w:rsidRPr="003D6D8B">
        <w:rPr>
          <w:rFonts w:ascii="Arial" w:hAnsi="Arial" w:cs="Arial"/>
          <w:sz w:val="22"/>
          <w:szCs w:val="22"/>
          <w:rPrChange w:id="1248" w:author="Guo, Shicheng" w:date="2019-07-03T10:29:00Z">
            <w:rPr>
              <w:rFonts w:ascii="Times New Roman" w:hAnsi="Times New Roman" w:cs="Times New Roman"/>
            </w:rPr>
          </w:rPrChange>
        </w:rPr>
        <w:t xml:space="preserve">83, Specificity = 0.97, </w:t>
      </w:r>
      <w:r w:rsidRPr="003D6D8B">
        <w:rPr>
          <w:rFonts w:ascii="Arial" w:hAnsi="Arial" w:cs="Arial"/>
          <w:sz w:val="22"/>
          <w:szCs w:val="22"/>
          <w:rPrChange w:id="1249" w:author="Guo, Shicheng" w:date="2019-07-03T10:29:00Z">
            <w:rPr>
              <w:rFonts w:ascii="Times New Roman" w:hAnsi="Times New Roman" w:cs="Times New Roman"/>
            </w:rPr>
          </w:rPrChange>
        </w:rPr>
        <w:t>AUC = 0.93)</w:t>
      </w:r>
      <w:r w:rsidR="0035267B" w:rsidRPr="003D6D8B">
        <w:rPr>
          <w:rFonts w:ascii="Arial" w:hAnsi="Arial" w:cs="Arial"/>
          <w:sz w:val="22"/>
          <w:szCs w:val="22"/>
          <w:rPrChange w:id="1250" w:author="Guo, Shicheng" w:date="2019-07-03T10:29:00Z">
            <w:rPr>
              <w:rFonts w:ascii="Times New Roman" w:hAnsi="Times New Roman" w:cs="Times New Roman"/>
            </w:rPr>
          </w:rPrChange>
        </w:rPr>
        <w:t xml:space="preserve"> than other candidate biomarkers including </w:t>
      </w:r>
      <w:r w:rsidR="0035267B" w:rsidRPr="003D6D8B">
        <w:rPr>
          <w:rFonts w:ascii="Arial" w:hAnsi="Arial" w:cs="Arial"/>
          <w:i/>
          <w:sz w:val="22"/>
          <w:szCs w:val="22"/>
          <w:rPrChange w:id="1251" w:author="Guo, Shicheng" w:date="2019-07-03T10:29:00Z">
            <w:rPr>
              <w:rFonts w:ascii="Times New Roman" w:hAnsi="Times New Roman" w:cs="Times New Roman"/>
              <w:i/>
            </w:rPr>
          </w:rPrChange>
        </w:rPr>
        <w:t>SEPT-9</w:t>
      </w:r>
      <w:r w:rsidR="0035267B" w:rsidRPr="003D6D8B">
        <w:rPr>
          <w:rFonts w:ascii="Arial" w:hAnsi="Arial" w:cs="Arial"/>
          <w:sz w:val="22"/>
          <w:szCs w:val="22"/>
          <w:rPrChange w:id="1252" w:author="Guo, Shicheng" w:date="2019-07-03T10:29:00Z">
            <w:rPr>
              <w:rFonts w:ascii="Times New Roman" w:hAnsi="Times New Roman" w:cs="Times New Roman"/>
            </w:rPr>
          </w:rPrChange>
        </w:rPr>
        <w:t xml:space="preserve"> (</w:t>
      </w:r>
      <w:del w:id="1253" w:author="Guo, Shicheng" w:date="2019-07-02T12:10:00Z">
        <w:r w:rsidR="0035267B" w:rsidRPr="003D6D8B" w:rsidDel="00B86B4B">
          <w:rPr>
            <w:rFonts w:ascii="Arial" w:hAnsi="Arial" w:cs="Arial"/>
            <w:sz w:val="22"/>
            <w:szCs w:val="22"/>
            <w:rPrChange w:id="1254" w:author="Guo, Shicheng" w:date="2019-07-03T10:29:00Z">
              <w:rPr>
                <w:rFonts w:ascii="Times New Roman" w:hAnsi="Times New Roman" w:cs="Times New Roman"/>
              </w:rPr>
            </w:rPrChange>
          </w:rPr>
          <w:delText xml:space="preserve">Sensitivity </w:delText>
        </w:r>
      </w:del>
      <w:ins w:id="1255" w:author="Guo, Shicheng" w:date="2019-07-02T12:10:00Z">
        <w:r w:rsidR="00B86B4B" w:rsidRPr="003D6D8B">
          <w:rPr>
            <w:rFonts w:ascii="Arial" w:hAnsi="Arial" w:cs="Arial"/>
            <w:sz w:val="22"/>
            <w:szCs w:val="22"/>
            <w:rPrChange w:id="1256" w:author="Guo, Shicheng" w:date="2019-07-03T10:29:00Z">
              <w:rPr>
                <w:rFonts w:ascii="Arial" w:hAnsi="Arial" w:cs="Arial"/>
                <w:sz w:val="22"/>
                <w:szCs w:val="22"/>
              </w:rPr>
            </w:rPrChange>
          </w:rPr>
          <w:t>SEN</w:t>
        </w:r>
        <w:r w:rsidR="00B86B4B" w:rsidRPr="003D6D8B">
          <w:rPr>
            <w:rFonts w:ascii="Arial" w:hAnsi="Arial" w:cs="Arial"/>
            <w:sz w:val="22"/>
            <w:szCs w:val="22"/>
            <w:rPrChange w:id="1257" w:author="Guo, Shicheng" w:date="2019-07-03T10:29:00Z">
              <w:rPr>
                <w:rFonts w:ascii="Times New Roman" w:hAnsi="Times New Roman" w:cs="Times New Roman"/>
              </w:rPr>
            </w:rPrChange>
          </w:rPr>
          <w:t xml:space="preserve"> </w:t>
        </w:r>
      </w:ins>
      <w:r w:rsidR="0035267B" w:rsidRPr="003D6D8B">
        <w:rPr>
          <w:rFonts w:ascii="Arial" w:hAnsi="Arial" w:cs="Arial"/>
          <w:sz w:val="22"/>
          <w:szCs w:val="22"/>
          <w:rPrChange w:id="1258" w:author="Guo, Shicheng" w:date="2019-07-03T10:29:00Z">
            <w:rPr>
              <w:rFonts w:ascii="Times New Roman" w:hAnsi="Times New Roman" w:cs="Times New Roman"/>
            </w:rPr>
          </w:rPrChange>
        </w:rPr>
        <w:t xml:space="preserve">= 0.83, </w:t>
      </w:r>
      <w:del w:id="1259" w:author="Guo, Shicheng" w:date="2019-07-02T12:10:00Z">
        <w:r w:rsidR="0035267B" w:rsidRPr="003D6D8B" w:rsidDel="00B86B4B">
          <w:rPr>
            <w:rFonts w:ascii="Arial" w:hAnsi="Arial" w:cs="Arial"/>
            <w:sz w:val="22"/>
            <w:szCs w:val="22"/>
            <w:rPrChange w:id="1260" w:author="Guo, Shicheng" w:date="2019-07-03T10:29:00Z">
              <w:rPr>
                <w:rFonts w:ascii="Times New Roman" w:hAnsi="Times New Roman" w:cs="Times New Roman"/>
              </w:rPr>
            </w:rPrChange>
          </w:rPr>
          <w:delText xml:space="preserve">Specificity </w:delText>
        </w:r>
      </w:del>
      <w:ins w:id="1261" w:author="Guo, Shicheng" w:date="2019-07-02T12:10:00Z">
        <w:r w:rsidR="00B86B4B" w:rsidRPr="003D6D8B">
          <w:rPr>
            <w:rFonts w:ascii="Arial" w:hAnsi="Arial" w:cs="Arial"/>
            <w:sz w:val="22"/>
            <w:szCs w:val="22"/>
            <w:rPrChange w:id="1262" w:author="Guo, Shicheng" w:date="2019-07-03T10:29:00Z">
              <w:rPr>
                <w:rFonts w:ascii="Arial" w:hAnsi="Arial" w:cs="Arial"/>
                <w:sz w:val="22"/>
                <w:szCs w:val="22"/>
              </w:rPr>
            </w:rPrChange>
          </w:rPr>
          <w:t>SPE</w:t>
        </w:r>
        <w:r w:rsidR="00B86B4B" w:rsidRPr="003D6D8B">
          <w:rPr>
            <w:rFonts w:ascii="Arial" w:hAnsi="Arial" w:cs="Arial"/>
            <w:sz w:val="22"/>
            <w:szCs w:val="22"/>
            <w:rPrChange w:id="1263" w:author="Guo, Shicheng" w:date="2019-07-03T10:29:00Z">
              <w:rPr>
                <w:rFonts w:ascii="Times New Roman" w:hAnsi="Times New Roman" w:cs="Times New Roman"/>
              </w:rPr>
            </w:rPrChange>
          </w:rPr>
          <w:t xml:space="preserve"> </w:t>
        </w:r>
      </w:ins>
      <w:r w:rsidR="0035267B" w:rsidRPr="003D6D8B">
        <w:rPr>
          <w:rFonts w:ascii="Arial" w:hAnsi="Arial" w:cs="Arial"/>
          <w:sz w:val="22"/>
          <w:szCs w:val="22"/>
          <w:rPrChange w:id="1264" w:author="Guo, Shicheng" w:date="2019-07-03T10:29:00Z">
            <w:rPr>
              <w:rFonts w:ascii="Times New Roman" w:hAnsi="Times New Roman" w:cs="Times New Roman"/>
            </w:rPr>
          </w:rPrChange>
        </w:rPr>
        <w:t>= 0.87, AUC = 0.91) in the combined samples. Meanwhile, ESR1 also achieved comparable diagnostic ability (</w:t>
      </w:r>
      <w:del w:id="1265" w:author="Guo, Shicheng" w:date="2019-07-02T12:25:00Z">
        <w:r w:rsidR="0035267B" w:rsidRPr="003D6D8B" w:rsidDel="006067F2">
          <w:rPr>
            <w:rFonts w:ascii="Arial" w:hAnsi="Arial" w:cs="Arial"/>
            <w:sz w:val="22"/>
            <w:szCs w:val="22"/>
            <w:rPrChange w:id="1266" w:author="Guo, Shicheng" w:date="2019-07-03T10:29:00Z">
              <w:rPr>
                <w:rFonts w:ascii="Times New Roman" w:hAnsi="Times New Roman" w:cs="Times New Roman"/>
              </w:rPr>
            </w:rPrChange>
          </w:rPr>
          <w:delText xml:space="preserve">Sensitivity </w:delText>
        </w:r>
      </w:del>
      <w:ins w:id="1267" w:author="Guo, Shicheng" w:date="2019-07-02T12:25:00Z">
        <w:r w:rsidR="006067F2" w:rsidRPr="003D6D8B">
          <w:rPr>
            <w:rFonts w:ascii="Arial" w:hAnsi="Arial" w:cs="Arial"/>
            <w:sz w:val="22"/>
            <w:szCs w:val="22"/>
            <w:rPrChange w:id="1268" w:author="Guo, Shicheng" w:date="2019-07-03T10:29:00Z">
              <w:rPr>
                <w:rFonts w:ascii="Arial" w:hAnsi="Arial" w:cs="Arial"/>
                <w:sz w:val="22"/>
                <w:szCs w:val="22"/>
              </w:rPr>
            </w:rPrChange>
          </w:rPr>
          <w:t>SEN</w:t>
        </w:r>
        <w:r w:rsidR="006067F2" w:rsidRPr="003D6D8B">
          <w:rPr>
            <w:rFonts w:ascii="Arial" w:hAnsi="Arial" w:cs="Arial"/>
            <w:sz w:val="22"/>
            <w:szCs w:val="22"/>
            <w:rPrChange w:id="1269" w:author="Guo, Shicheng" w:date="2019-07-03T10:29:00Z">
              <w:rPr>
                <w:rFonts w:ascii="Times New Roman" w:hAnsi="Times New Roman" w:cs="Times New Roman"/>
              </w:rPr>
            </w:rPrChange>
          </w:rPr>
          <w:t xml:space="preserve"> </w:t>
        </w:r>
      </w:ins>
      <w:r w:rsidR="0035267B" w:rsidRPr="003D6D8B">
        <w:rPr>
          <w:rFonts w:ascii="Arial" w:hAnsi="Arial" w:cs="Arial"/>
          <w:sz w:val="22"/>
          <w:szCs w:val="22"/>
          <w:rPrChange w:id="1270" w:author="Guo, Shicheng" w:date="2019-07-03T10:29:00Z">
            <w:rPr>
              <w:rFonts w:ascii="Times New Roman" w:hAnsi="Times New Roman" w:cs="Times New Roman"/>
            </w:rPr>
          </w:rPrChange>
        </w:rPr>
        <w:t xml:space="preserve">= 0.78, </w:t>
      </w:r>
      <w:del w:id="1271" w:author="Guo, Shicheng" w:date="2019-07-02T12:26:00Z">
        <w:r w:rsidR="0035267B" w:rsidRPr="003D6D8B" w:rsidDel="006067F2">
          <w:rPr>
            <w:rFonts w:ascii="Arial" w:hAnsi="Arial" w:cs="Arial"/>
            <w:sz w:val="22"/>
            <w:szCs w:val="22"/>
            <w:rPrChange w:id="1272" w:author="Guo, Shicheng" w:date="2019-07-03T10:29:00Z">
              <w:rPr>
                <w:rFonts w:ascii="Times New Roman" w:hAnsi="Times New Roman" w:cs="Times New Roman"/>
              </w:rPr>
            </w:rPrChange>
          </w:rPr>
          <w:delText xml:space="preserve">Specificity </w:delText>
        </w:r>
      </w:del>
      <w:ins w:id="1273" w:author="Guo, Shicheng" w:date="2019-07-02T12:26:00Z">
        <w:r w:rsidR="006067F2" w:rsidRPr="003D6D8B">
          <w:rPr>
            <w:rFonts w:ascii="Arial" w:hAnsi="Arial" w:cs="Arial"/>
            <w:sz w:val="22"/>
            <w:szCs w:val="22"/>
            <w:rPrChange w:id="1274" w:author="Guo, Shicheng" w:date="2019-07-03T10:29:00Z">
              <w:rPr>
                <w:rFonts w:ascii="Times New Roman" w:hAnsi="Times New Roman" w:cs="Times New Roman"/>
              </w:rPr>
            </w:rPrChange>
          </w:rPr>
          <w:t>S</w:t>
        </w:r>
        <w:r w:rsidR="006067F2" w:rsidRPr="003D6D8B">
          <w:rPr>
            <w:rFonts w:ascii="Arial" w:hAnsi="Arial" w:cs="Arial"/>
            <w:sz w:val="22"/>
            <w:szCs w:val="22"/>
            <w:rPrChange w:id="1275" w:author="Guo, Shicheng" w:date="2019-07-03T10:29:00Z">
              <w:rPr>
                <w:rFonts w:ascii="Arial" w:hAnsi="Arial" w:cs="Arial"/>
                <w:sz w:val="22"/>
                <w:szCs w:val="22"/>
              </w:rPr>
            </w:rPrChange>
          </w:rPr>
          <w:t>PE</w:t>
        </w:r>
        <w:r w:rsidR="006067F2" w:rsidRPr="003D6D8B">
          <w:rPr>
            <w:rFonts w:ascii="Arial" w:hAnsi="Arial" w:cs="Arial"/>
            <w:sz w:val="22"/>
            <w:szCs w:val="22"/>
            <w:rPrChange w:id="1276" w:author="Guo, Shicheng" w:date="2019-07-03T10:29:00Z">
              <w:rPr>
                <w:rFonts w:ascii="Times New Roman" w:hAnsi="Times New Roman" w:cs="Times New Roman"/>
              </w:rPr>
            </w:rPrChange>
          </w:rPr>
          <w:t xml:space="preserve"> </w:t>
        </w:r>
      </w:ins>
      <w:r w:rsidR="0035267B" w:rsidRPr="003D6D8B">
        <w:rPr>
          <w:rFonts w:ascii="Arial" w:hAnsi="Arial" w:cs="Arial"/>
          <w:sz w:val="22"/>
          <w:szCs w:val="22"/>
          <w:rPrChange w:id="1277" w:author="Guo, Shicheng" w:date="2019-07-03T10:29:00Z">
            <w:rPr>
              <w:rFonts w:ascii="Times New Roman" w:hAnsi="Times New Roman" w:cs="Times New Roman"/>
            </w:rPr>
          </w:rPrChange>
        </w:rPr>
        <w:t>= 0.97</w:t>
      </w:r>
      <w:r w:rsidR="00072648" w:rsidRPr="003D6D8B">
        <w:rPr>
          <w:rFonts w:ascii="Arial" w:hAnsi="Arial" w:cs="Arial"/>
          <w:sz w:val="22"/>
          <w:szCs w:val="22"/>
          <w:rPrChange w:id="1278" w:author="Guo, Shicheng" w:date="2019-07-03T10:29:00Z">
            <w:rPr>
              <w:rFonts w:ascii="Times New Roman" w:hAnsi="Times New Roman" w:cs="Times New Roman"/>
            </w:rPr>
          </w:rPrChange>
        </w:rPr>
        <w:t>, AUC = 0.91</w:t>
      </w:r>
      <w:r w:rsidR="0035267B" w:rsidRPr="003D6D8B">
        <w:rPr>
          <w:rFonts w:ascii="Arial" w:hAnsi="Arial" w:cs="Arial"/>
          <w:sz w:val="22"/>
          <w:szCs w:val="22"/>
          <w:rPrChange w:id="1279" w:author="Guo, Shicheng" w:date="2019-07-03T10:29:00Z">
            <w:rPr>
              <w:rFonts w:ascii="Times New Roman" w:hAnsi="Times New Roman" w:cs="Times New Roman"/>
            </w:rPr>
          </w:rPrChange>
        </w:rPr>
        <w:t xml:space="preserve">) when compared to the </w:t>
      </w:r>
      <w:r w:rsidR="0035267B" w:rsidRPr="003D6D8B">
        <w:rPr>
          <w:rFonts w:ascii="Arial" w:hAnsi="Arial" w:cs="Arial"/>
          <w:i/>
          <w:sz w:val="22"/>
          <w:szCs w:val="22"/>
          <w:rPrChange w:id="1280" w:author="Guo, Shicheng" w:date="2019-07-03T10:29:00Z">
            <w:rPr>
              <w:rFonts w:ascii="Times New Roman" w:hAnsi="Times New Roman" w:cs="Times New Roman"/>
              <w:i/>
            </w:rPr>
          </w:rPrChange>
        </w:rPr>
        <w:t>SETP-9</w:t>
      </w:r>
      <w:r w:rsidR="0035267B" w:rsidRPr="003D6D8B">
        <w:rPr>
          <w:rFonts w:ascii="Arial" w:hAnsi="Arial" w:cs="Arial"/>
          <w:sz w:val="22"/>
          <w:szCs w:val="22"/>
          <w:rPrChange w:id="1281" w:author="Guo, Shicheng" w:date="2019-07-03T10:29:00Z">
            <w:rPr>
              <w:rFonts w:ascii="Times New Roman" w:hAnsi="Times New Roman" w:cs="Times New Roman"/>
            </w:rPr>
          </w:rPrChange>
        </w:rPr>
        <w:t xml:space="preserve">. It is suggested that these two biomarkers could be further applied and tested in combination with </w:t>
      </w:r>
      <w:r w:rsidR="0035267B" w:rsidRPr="003D6D8B">
        <w:rPr>
          <w:rFonts w:ascii="Arial" w:hAnsi="Arial" w:cs="Arial"/>
          <w:i/>
          <w:sz w:val="22"/>
          <w:szCs w:val="22"/>
          <w:rPrChange w:id="1282" w:author="Guo, Shicheng" w:date="2019-07-03T10:29:00Z">
            <w:rPr>
              <w:rFonts w:ascii="Times New Roman" w:hAnsi="Times New Roman" w:cs="Times New Roman"/>
              <w:i/>
            </w:rPr>
          </w:rPrChange>
        </w:rPr>
        <w:t>SEPT-9</w:t>
      </w:r>
      <w:r w:rsidR="0035267B" w:rsidRPr="003D6D8B">
        <w:rPr>
          <w:rFonts w:ascii="Arial" w:hAnsi="Arial" w:cs="Arial"/>
          <w:sz w:val="22"/>
          <w:szCs w:val="22"/>
          <w:rPrChange w:id="1283" w:author="Guo, Shicheng" w:date="2019-07-03T10:29:00Z">
            <w:rPr>
              <w:rFonts w:ascii="Times New Roman" w:hAnsi="Times New Roman" w:cs="Times New Roman"/>
            </w:rPr>
          </w:rPrChange>
        </w:rPr>
        <w:t xml:space="preserve"> to achieve better diagnostic ability in the non-invasive liquid biopsy studies for CRC. Moreover, in the KRAS+ subgroups, </w:t>
      </w:r>
      <w:r w:rsidR="00F6408C" w:rsidRPr="003D6D8B">
        <w:rPr>
          <w:rFonts w:ascii="Arial" w:hAnsi="Arial" w:cs="Arial"/>
          <w:sz w:val="22"/>
          <w:szCs w:val="22"/>
          <w:rPrChange w:id="1284" w:author="Guo, Shicheng" w:date="2019-07-03T10:29:00Z">
            <w:rPr>
              <w:rFonts w:ascii="Times New Roman" w:hAnsi="Times New Roman" w:cs="Times New Roman"/>
            </w:rPr>
          </w:rPrChange>
        </w:rPr>
        <w:t xml:space="preserve">all candidate biomarkers achieved superior performances (AUC &gt;= 0.95) than that in the KRAS- and the total samples. Especially, we found that the </w:t>
      </w:r>
      <w:r w:rsidR="00F6408C" w:rsidRPr="003D6D8B">
        <w:rPr>
          <w:rFonts w:ascii="Arial" w:hAnsi="Arial" w:cs="Arial"/>
          <w:i/>
          <w:sz w:val="22"/>
          <w:szCs w:val="22"/>
          <w:rPrChange w:id="1285" w:author="Guo, Shicheng" w:date="2019-07-03T10:29:00Z">
            <w:rPr>
              <w:rFonts w:ascii="Times New Roman" w:hAnsi="Times New Roman" w:cs="Times New Roman"/>
              <w:i/>
            </w:rPr>
          </w:rPrChange>
        </w:rPr>
        <w:t xml:space="preserve">ZNF132 </w:t>
      </w:r>
      <w:r w:rsidR="00072648" w:rsidRPr="003D6D8B">
        <w:rPr>
          <w:rFonts w:ascii="Arial" w:hAnsi="Arial" w:cs="Arial"/>
          <w:sz w:val="22"/>
          <w:szCs w:val="22"/>
          <w:rPrChange w:id="1286" w:author="Guo, Shicheng" w:date="2019-07-03T10:29:00Z">
            <w:rPr>
              <w:rFonts w:ascii="Times New Roman" w:hAnsi="Times New Roman" w:cs="Times New Roman"/>
            </w:rPr>
          </w:rPrChange>
        </w:rPr>
        <w:t>(</w:t>
      </w:r>
      <w:del w:id="1287" w:author="Guo, Shicheng" w:date="2019-07-02T12:10:00Z">
        <w:r w:rsidR="00072648" w:rsidRPr="003D6D8B" w:rsidDel="00AA01EA">
          <w:rPr>
            <w:rFonts w:ascii="Arial" w:hAnsi="Arial" w:cs="Arial"/>
            <w:sz w:val="22"/>
            <w:szCs w:val="22"/>
            <w:rPrChange w:id="1288" w:author="Guo, Shicheng" w:date="2019-07-03T10:29:00Z">
              <w:rPr>
                <w:rFonts w:ascii="Times New Roman" w:hAnsi="Times New Roman" w:cs="Times New Roman"/>
              </w:rPr>
            </w:rPrChange>
          </w:rPr>
          <w:delText xml:space="preserve">Sensitivity </w:delText>
        </w:r>
      </w:del>
      <w:ins w:id="1289" w:author="Guo, Shicheng" w:date="2019-07-02T12:10:00Z">
        <w:r w:rsidR="00AA01EA" w:rsidRPr="003D6D8B">
          <w:rPr>
            <w:rFonts w:ascii="Arial" w:hAnsi="Arial" w:cs="Arial"/>
            <w:sz w:val="22"/>
            <w:szCs w:val="22"/>
            <w:rPrChange w:id="1290" w:author="Guo, Shicheng" w:date="2019-07-03T10:29:00Z">
              <w:rPr>
                <w:rFonts w:ascii="Arial" w:hAnsi="Arial" w:cs="Arial"/>
                <w:sz w:val="22"/>
                <w:szCs w:val="22"/>
              </w:rPr>
            </w:rPrChange>
          </w:rPr>
          <w:t>SEN</w:t>
        </w:r>
        <w:r w:rsidR="00AA01EA" w:rsidRPr="003D6D8B">
          <w:rPr>
            <w:rFonts w:ascii="Arial" w:hAnsi="Arial" w:cs="Arial"/>
            <w:sz w:val="22"/>
            <w:szCs w:val="22"/>
            <w:rPrChange w:id="1291" w:author="Guo, Shicheng" w:date="2019-07-03T10:29:00Z">
              <w:rPr>
                <w:rFonts w:ascii="Times New Roman" w:hAnsi="Times New Roman" w:cs="Times New Roman"/>
              </w:rPr>
            </w:rPrChange>
          </w:rPr>
          <w:t xml:space="preserve"> </w:t>
        </w:r>
      </w:ins>
      <w:r w:rsidR="00072648" w:rsidRPr="003D6D8B">
        <w:rPr>
          <w:rFonts w:ascii="Arial" w:hAnsi="Arial" w:cs="Arial"/>
          <w:sz w:val="22"/>
          <w:szCs w:val="22"/>
          <w:rPrChange w:id="1292" w:author="Guo, Shicheng" w:date="2019-07-03T10:29:00Z">
            <w:rPr>
              <w:rFonts w:ascii="Times New Roman" w:hAnsi="Times New Roman" w:cs="Times New Roman"/>
            </w:rPr>
          </w:rPrChange>
        </w:rPr>
        <w:t xml:space="preserve">= 0.98, </w:t>
      </w:r>
      <w:del w:id="1293" w:author="Guo, Shicheng" w:date="2019-07-02T12:10:00Z">
        <w:r w:rsidR="00072648" w:rsidRPr="003D6D8B" w:rsidDel="00AA01EA">
          <w:rPr>
            <w:rFonts w:ascii="Arial" w:hAnsi="Arial" w:cs="Arial"/>
            <w:sz w:val="22"/>
            <w:szCs w:val="22"/>
            <w:rPrChange w:id="1294" w:author="Guo, Shicheng" w:date="2019-07-03T10:29:00Z">
              <w:rPr>
                <w:rFonts w:ascii="Times New Roman" w:hAnsi="Times New Roman" w:cs="Times New Roman"/>
              </w:rPr>
            </w:rPrChange>
          </w:rPr>
          <w:delText xml:space="preserve">Specificity </w:delText>
        </w:r>
      </w:del>
      <w:ins w:id="1295" w:author="Guo, Shicheng" w:date="2019-07-02T12:10:00Z">
        <w:r w:rsidR="00AA01EA" w:rsidRPr="003D6D8B">
          <w:rPr>
            <w:rFonts w:ascii="Arial" w:hAnsi="Arial" w:cs="Arial"/>
            <w:sz w:val="22"/>
            <w:szCs w:val="22"/>
            <w:rPrChange w:id="1296" w:author="Guo, Shicheng" w:date="2019-07-03T10:29:00Z">
              <w:rPr>
                <w:rFonts w:ascii="Arial" w:hAnsi="Arial" w:cs="Arial"/>
                <w:sz w:val="22"/>
                <w:szCs w:val="22"/>
              </w:rPr>
            </w:rPrChange>
          </w:rPr>
          <w:t>SPE</w:t>
        </w:r>
        <w:r w:rsidR="00AA01EA" w:rsidRPr="003D6D8B">
          <w:rPr>
            <w:rFonts w:ascii="Arial" w:hAnsi="Arial" w:cs="Arial"/>
            <w:sz w:val="22"/>
            <w:szCs w:val="22"/>
            <w:rPrChange w:id="1297" w:author="Guo, Shicheng" w:date="2019-07-03T10:29:00Z">
              <w:rPr>
                <w:rFonts w:ascii="Times New Roman" w:hAnsi="Times New Roman" w:cs="Times New Roman"/>
              </w:rPr>
            </w:rPrChange>
          </w:rPr>
          <w:t xml:space="preserve"> </w:t>
        </w:r>
      </w:ins>
      <w:r w:rsidR="00072648" w:rsidRPr="003D6D8B">
        <w:rPr>
          <w:rFonts w:ascii="Arial" w:hAnsi="Arial" w:cs="Arial"/>
          <w:sz w:val="22"/>
          <w:szCs w:val="22"/>
          <w:rPrChange w:id="1298" w:author="Guo, Shicheng" w:date="2019-07-03T10:29:00Z">
            <w:rPr>
              <w:rFonts w:ascii="Times New Roman" w:hAnsi="Times New Roman" w:cs="Times New Roman"/>
            </w:rPr>
          </w:rPrChange>
        </w:rPr>
        <w:t xml:space="preserve">= 0.99, AUC = 1.00) </w:t>
      </w:r>
      <w:r w:rsidR="00F6408C" w:rsidRPr="003D6D8B">
        <w:rPr>
          <w:rFonts w:ascii="Arial" w:hAnsi="Arial" w:cs="Arial"/>
          <w:sz w:val="22"/>
          <w:szCs w:val="22"/>
          <w:rPrChange w:id="1299" w:author="Guo, Shicheng" w:date="2019-07-03T10:29:00Z">
            <w:rPr>
              <w:rFonts w:ascii="Times New Roman" w:hAnsi="Times New Roman" w:cs="Times New Roman"/>
            </w:rPr>
          </w:rPrChange>
        </w:rPr>
        <w:t xml:space="preserve">and </w:t>
      </w:r>
      <w:r w:rsidR="00F6408C" w:rsidRPr="003D6D8B">
        <w:rPr>
          <w:rFonts w:ascii="Arial" w:hAnsi="Arial" w:cs="Arial"/>
          <w:i/>
          <w:sz w:val="22"/>
          <w:szCs w:val="22"/>
          <w:rPrChange w:id="1300" w:author="Guo, Shicheng" w:date="2019-07-03T10:29:00Z">
            <w:rPr>
              <w:rFonts w:ascii="Times New Roman" w:hAnsi="Times New Roman" w:cs="Times New Roman"/>
              <w:i/>
            </w:rPr>
          </w:rPrChange>
        </w:rPr>
        <w:t xml:space="preserve">ZNF542 </w:t>
      </w:r>
      <w:r w:rsidR="00072648" w:rsidRPr="003D6D8B">
        <w:rPr>
          <w:rFonts w:ascii="Arial" w:hAnsi="Arial" w:cs="Arial"/>
          <w:sz w:val="22"/>
          <w:szCs w:val="22"/>
          <w:rPrChange w:id="1301" w:author="Guo, Shicheng" w:date="2019-07-03T10:29:00Z">
            <w:rPr>
              <w:rFonts w:ascii="Times New Roman" w:hAnsi="Times New Roman" w:cs="Times New Roman"/>
            </w:rPr>
          </w:rPrChange>
        </w:rPr>
        <w:t>(</w:t>
      </w:r>
      <w:del w:id="1302" w:author="Guo, Shicheng" w:date="2019-07-02T12:09:00Z">
        <w:r w:rsidR="00072648" w:rsidRPr="003D6D8B" w:rsidDel="00B86B4B">
          <w:rPr>
            <w:rFonts w:ascii="Arial" w:hAnsi="Arial" w:cs="Arial"/>
            <w:sz w:val="22"/>
            <w:szCs w:val="22"/>
            <w:rPrChange w:id="1303" w:author="Guo, Shicheng" w:date="2019-07-03T10:29:00Z">
              <w:rPr>
                <w:rFonts w:ascii="Times New Roman" w:hAnsi="Times New Roman" w:cs="Times New Roman"/>
              </w:rPr>
            </w:rPrChange>
          </w:rPr>
          <w:delText xml:space="preserve">Sensitivity </w:delText>
        </w:r>
      </w:del>
      <w:ins w:id="1304" w:author="Guo, Shicheng" w:date="2019-07-02T12:09:00Z">
        <w:r w:rsidR="00B86B4B" w:rsidRPr="003D6D8B">
          <w:rPr>
            <w:rFonts w:ascii="Arial" w:hAnsi="Arial" w:cs="Arial"/>
            <w:sz w:val="22"/>
            <w:szCs w:val="22"/>
            <w:rPrChange w:id="1305" w:author="Guo, Shicheng" w:date="2019-07-03T10:29:00Z">
              <w:rPr>
                <w:rFonts w:ascii="Arial" w:hAnsi="Arial" w:cs="Arial"/>
                <w:sz w:val="22"/>
                <w:szCs w:val="22"/>
              </w:rPr>
            </w:rPrChange>
          </w:rPr>
          <w:t>SEN</w:t>
        </w:r>
        <w:r w:rsidR="00B86B4B" w:rsidRPr="003D6D8B">
          <w:rPr>
            <w:rFonts w:ascii="Arial" w:hAnsi="Arial" w:cs="Arial"/>
            <w:sz w:val="22"/>
            <w:szCs w:val="22"/>
            <w:rPrChange w:id="1306" w:author="Guo, Shicheng" w:date="2019-07-03T10:29:00Z">
              <w:rPr>
                <w:rFonts w:ascii="Times New Roman" w:hAnsi="Times New Roman" w:cs="Times New Roman"/>
              </w:rPr>
            </w:rPrChange>
          </w:rPr>
          <w:t xml:space="preserve"> </w:t>
        </w:r>
      </w:ins>
      <w:r w:rsidR="00072648" w:rsidRPr="003D6D8B">
        <w:rPr>
          <w:rFonts w:ascii="Arial" w:hAnsi="Arial" w:cs="Arial"/>
          <w:sz w:val="22"/>
          <w:szCs w:val="22"/>
          <w:rPrChange w:id="1307" w:author="Guo, Shicheng" w:date="2019-07-03T10:29:00Z">
            <w:rPr>
              <w:rFonts w:ascii="Times New Roman" w:hAnsi="Times New Roman" w:cs="Times New Roman"/>
            </w:rPr>
          </w:rPrChange>
        </w:rPr>
        <w:t xml:space="preserve">= 0.99, </w:t>
      </w:r>
      <w:del w:id="1308" w:author="Guo, Shicheng" w:date="2019-07-02T12:09:00Z">
        <w:r w:rsidR="00072648" w:rsidRPr="003D6D8B" w:rsidDel="00B86B4B">
          <w:rPr>
            <w:rFonts w:ascii="Arial" w:hAnsi="Arial" w:cs="Arial"/>
            <w:sz w:val="22"/>
            <w:szCs w:val="22"/>
            <w:rPrChange w:id="1309" w:author="Guo, Shicheng" w:date="2019-07-03T10:29:00Z">
              <w:rPr>
                <w:rFonts w:ascii="Times New Roman" w:hAnsi="Times New Roman" w:cs="Times New Roman"/>
              </w:rPr>
            </w:rPrChange>
          </w:rPr>
          <w:delText xml:space="preserve">Specificity </w:delText>
        </w:r>
      </w:del>
      <w:ins w:id="1310" w:author="Guo, Shicheng" w:date="2019-07-02T12:09:00Z">
        <w:r w:rsidR="00B86B4B" w:rsidRPr="003D6D8B">
          <w:rPr>
            <w:rFonts w:ascii="Arial" w:hAnsi="Arial" w:cs="Arial"/>
            <w:sz w:val="22"/>
            <w:szCs w:val="22"/>
            <w:rPrChange w:id="1311" w:author="Guo, Shicheng" w:date="2019-07-03T10:29:00Z">
              <w:rPr>
                <w:rFonts w:ascii="Arial" w:hAnsi="Arial" w:cs="Arial"/>
                <w:sz w:val="22"/>
                <w:szCs w:val="22"/>
              </w:rPr>
            </w:rPrChange>
          </w:rPr>
          <w:t>SPE</w:t>
        </w:r>
        <w:r w:rsidR="00B86B4B" w:rsidRPr="003D6D8B">
          <w:rPr>
            <w:rFonts w:ascii="Arial" w:hAnsi="Arial" w:cs="Arial"/>
            <w:sz w:val="22"/>
            <w:szCs w:val="22"/>
            <w:rPrChange w:id="1312" w:author="Guo, Shicheng" w:date="2019-07-03T10:29:00Z">
              <w:rPr>
                <w:rFonts w:ascii="Times New Roman" w:hAnsi="Times New Roman" w:cs="Times New Roman"/>
              </w:rPr>
            </w:rPrChange>
          </w:rPr>
          <w:t xml:space="preserve"> </w:t>
        </w:r>
      </w:ins>
      <w:r w:rsidR="00072648" w:rsidRPr="003D6D8B">
        <w:rPr>
          <w:rFonts w:ascii="Arial" w:hAnsi="Arial" w:cs="Arial"/>
          <w:sz w:val="22"/>
          <w:szCs w:val="22"/>
          <w:rPrChange w:id="1313" w:author="Guo, Shicheng" w:date="2019-07-03T10:29:00Z">
            <w:rPr>
              <w:rFonts w:ascii="Times New Roman" w:hAnsi="Times New Roman" w:cs="Times New Roman"/>
            </w:rPr>
          </w:rPrChange>
        </w:rPr>
        <w:t xml:space="preserve">= 0.95, AUC = 0.99) </w:t>
      </w:r>
      <w:r w:rsidR="00F6408C" w:rsidRPr="003D6D8B">
        <w:rPr>
          <w:rFonts w:ascii="Arial" w:hAnsi="Arial" w:cs="Arial"/>
          <w:sz w:val="22"/>
          <w:szCs w:val="22"/>
          <w:rPrChange w:id="1314" w:author="Guo, Shicheng" w:date="2019-07-03T10:29:00Z">
            <w:rPr>
              <w:rFonts w:ascii="Times New Roman" w:hAnsi="Times New Roman" w:cs="Times New Roman"/>
            </w:rPr>
          </w:rPrChange>
        </w:rPr>
        <w:t xml:space="preserve">could </w:t>
      </w:r>
      <w:r w:rsidR="00072648" w:rsidRPr="003D6D8B">
        <w:rPr>
          <w:rFonts w:ascii="Arial" w:hAnsi="Arial" w:cs="Arial"/>
          <w:sz w:val="22"/>
          <w:szCs w:val="22"/>
          <w:rPrChange w:id="1315" w:author="Guo, Shicheng" w:date="2019-07-03T10:29:00Z">
            <w:rPr>
              <w:rFonts w:ascii="Times New Roman" w:hAnsi="Times New Roman" w:cs="Times New Roman"/>
            </w:rPr>
          </w:rPrChange>
        </w:rPr>
        <w:t xml:space="preserve">nearly </w:t>
      </w:r>
      <w:r w:rsidR="00F6408C" w:rsidRPr="003D6D8B">
        <w:rPr>
          <w:rFonts w:ascii="Arial" w:hAnsi="Arial" w:cs="Arial"/>
          <w:sz w:val="22"/>
          <w:szCs w:val="22"/>
          <w:rPrChange w:id="1316" w:author="Guo, Shicheng" w:date="2019-07-03T10:29:00Z">
            <w:rPr>
              <w:rFonts w:ascii="Times New Roman" w:hAnsi="Times New Roman" w:cs="Times New Roman"/>
            </w:rPr>
          </w:rPrChange>
        </w:rPr>
        <w:t>distinguish the CRC samples from adjacent normal samples with</w:t>
      </w:r>
      <w:r w:rsidR="00072648" w:rsidRPr="003D6D8B">
        <w:rPr>
          <w:rFonts w:ascii="Arial" w:hAnsi="Arial" w:cs="Arial"/>
          <w:sz w:val="22"/>
          <w:szCs w:val="22"/>
          <w:rPrChange w:id="1317" w:author="Guo, Shicheng" w:date="2019-07-03T10:29:00Z">
            <w:rPr>
              <w:rFonts w:ascii="Times New Roman" w:hAnsi="Times New Roman" w:cs="Times New Roman"/>
            </w:rPr>
          </w:rPrChange>
        </w:rPr>
        <w:t>out any misclassification (</w:t>
      </w:r>
      <w:del w:id="1318" w:author="Guo, Shicheng" w:date="2019-07-02T10:16:00Z">
        <w:r w:rsidR="00072648" w:rsidRPr="003D6D8B" w:rsidDel="007E0528">
          <w:rPr>
            <w:rFonts w:ascii="Arial" w:hAnsi="Arial" w:cs="Arial"/>
            <w:color w:val="1F3864" w:themeColor="accent1" w:themeShade="80"/>
            <w:sz w:val="22"/>
            <w:szCs w:val="22"/>
            <w:rPrChange w:id="1319" w:author="Guo, Shicheng" w:date="2019-07-03T10:29:00Z">
              <w:rPr>
                <w:rFonts w:ascii="Times New Roman" w:hAnsi="Times New Roman" w:cs="Times New Roman"/>
                <w:color w:val="FF0000"/>
              </w:rPr>
            </w:rPrChange>
          </w:rPr>
          <w:delText>Figure</w:delText>
        </w:r>
      </w:del>
      <w:ins w:id="1320" w:author="Guo, Shicheng" w:date="2019-07-02T10:16:00Z">
        <w:r w:rsidR="007E0528" w:rsidRPr="003D6D8B">
          <w:rPr>
            <w:rFonts w:ascii="Arial" w:hAnsi="Arial" w:cs="Arial"/>
            <w:color w:val="1F3864" w:themeColor="accent1" w:themeShade="80"/>
            <w:sz w:val="22"/>
            <w:szCs w:val="22"/>
            <w:rPrChange w:id="1321" w:author="Guo, Shicheng" w:date="2019-07-03T10:29:00Z">
              <w:rPr>
                <w:rFonts w:ascii="Arial" w:hAnsi="Arial" w:cs="Arial"/>
                <w:color w:val="1F3864" w:themeColor="accent1" w:themeShade="80"/>
                <w:sz w:val="22"/>
                <w:szCs w:val="22"/>
              </w:rPr>
            </w:rPrChange>
          </w:rPr>
          <w:t>Figure</w:t>
        </w:r>
      </w:ins>
      <w:r w:rsidR="00072648" w:rsidRPr="003D6D8B">
        <w:rPr>
          <w:rFonts w:ascii="Arial" w:hAnsi="Arial" w:cs="Arial"/>
          <w:color w:val="1F3864" w:themeColor="accent1" w:themeShade="80"/>
          <w:sz w:val="22"/>
          <w:szCs w:val="22"/>
          <w:rPrChange w:id="1322" w:author="Guo, Shicheng" w:date="2019-07-03T10:29:00Z">
            <w:rPr>
              <w:rFonts w:ascii="Times New Roman" w:hAnsi="Times New Roman" w:cs="Times New Roman"/>
              <w:color w:val="FF0000"/>
            </w:rPr>
          </w:rPrChange>
        </w:rPr>
        <w:t xml:space="preserve"> 5</w:t>
      </w:r>
      <w:r w:rsidR="00072648" w:rsidRPr="003D6D8B">
        <w:rPr>
          <w:rFonts w:ascii="Arial" w:hAnsi="Arial" w:cs="Arial"/>
          <w:sz w:val="22"/>
          <w:szCs w:val="22"/>
          <w:rPrChange w:id="1323" w:author="Guo, Shicheng" w:date="2019-07-03T10:29:00Z">
            <w:rPr>
              <w:rFonts w:ascii="Times New Roman" w:hAnsi="Times New Roman" w:cs="Times New Roman"/>
            </w:rPr>
          </w:rPrChange>
        </w:rPr>
        <w:t xml:space="preserve">). In addition, in the KRAS- subgroup, we found that none of the diagnostic abilities of the candidate biomarkers significantly decreased including </w:t>
      </w:r>
      <w:r w:rsidR="00072648" w:rsidRPr="003D6D8B">
        <w:rPr>
          <w:rFonts w:ascii="Arial" w:hAnsi="Arial" w:cs="Arial"/>
          <w:i/>
          <w:sz w:val="22"/>
          <w:szCs w:val="22"/>
          <w:rPrChange w:id="1324" w:author="Guo, Shicheng" w:date="2019-07-03T10:29:00Z">
            <w:rPr>
              <w:rFonts w:ascii="Times New Roman" w:hAnsi="Times New Roman" w:cs="Times New Roman"/>
              <w:i/>
            </w:rPr>
          </w:rPrChange>
        </w:rPr>
        <w:t>SEPT</w:t>
      </w:r>
      <w:del w:id="1325" w:author="Guo, Shicheng" w:date="2019-07-02T12:10:00Z">
        <w:r w:rsidR="00072648" w:rsidRPr="003D6D8B" w:rsidDel="00B27E65">
          <w:rPr>
            <w:rFonts w:ascii="Arial" w:hAnsi="Arial" w:cs="Arial"/>
            <w:i/>
            <w:sz w:val="22"/>
            <w:szCs w:val="22"/>
            <w:rPrChange w:id="1326" w:author="Guo, Shicheng" w:date="2019-07-03T10:29:00Z">
              <w:rPr>
                <w:rFonts w:ascii="Times New Roman" w:hAnsi="Times New Roman" w:cs="Times New Roman"/>
                <w:i/>
              </w:rPr>
            </w:rPrChange>
          </w:rPr>
          <w:delText>-</w:delText>
        </w:r>
      </w:del>
      <w:r w:rsidR="00072648" w:rsidRPr="003D6D8B">
        <w:rPr>
          <w:rFonts w:ascii="Arial" w:hAnsi="Arial" w:cs="Arial"/>
          <w:i/>
          <w:sz w:val="22"/>
          <w:szCs w:val="22"/>
          <w:rPrChange w:id="1327" w:author="Guo, Shicheng" w:date="2019-07-03T10:29:00Z">
            <w:rPr>
              <w:rFonts w:ascii="Times New Roman" w:hAnsi="Times New Roman" w:cs="Times New Roman"/>
              <w:i/>
            </w:rPr>
          </w:rPrChange>
        </w:rPr>
        <w:t>9</w:t>
      </w:r>
      <w:r w:rsidR="00072648" w:rsidRPr="003D6D8B">
        <w:rPr>
          <w:rFonts w:ascii="Arial" w:hAnsi="Arial" w:cs="Arial"/>
          <w:sz w:val="22"/>
          <w:szCs w:val="22"/>
          <w:rPrChange w:id="1328" w:author="Guo, Shicheng" w:date="2019-07-03T10:29:00Z">
            <w:rPr>
              <w:rFonts w:ascii="Times New Roman" w:hAnsi="Times New Roman" w:cs="Times New Roman"/>
            </w:rPr>
          </w:rPrChange>
        </w:rPr>
        <w:t xml:space="preserve">. It is worth mentioning that </w:t>
      </w:r>
      <w:r w:rsidR="00271666" w:rsidRPr="003D6D8B">
        <w:rPr>
          <w:rFonts w:ascii="Arial" w:hAnsi="Arial" w:cs="Arial"/>
          <w:sz w:val="22"/>
          <w:szCs w:val="22"/>
          <w:rPrChange w:id="1329" w:author="Guo, Shicheng" w:date="2019-07-03T10:29:00Z">
            <w:rPr>
              <w:rFonts w:ascii="Times New Roman" w:hAnsi="Times New Roman" w:cs="Times New Roman"/>
            </w:rPr>
          </w:rPrChange>
        </w:rPr>
        <w:t xml:space="preserve">the diagnostic ability of </w:t>
      </w:r>
      <w:r w:rsidR="00271666" w:rsidRPr="003D6D8B">
        <w:rPr>
          <w:rFonts w:ascii="Arial" w:hAnsi="Arial" w:cs="Arial"/>
          <w:i/>
          <w:sz w:val="22"/>
          <w:szCs w:val="22"/>
          <w:rPrChange w:id="1330" w:author="Guo, Shicheng" w:date="2019-07-03T10:29:00Z">
            <w:rPr>
              <w:rFonts w:ascii="Times New Roman" w:hAnsi="Times New Roman" w:cs="Times New Roman"/>
              <w:i/>
            </w:rPr>
          </w:rPrChange>
        </w:rPr>
        <w:t xml:space="preserve">ZNF132 </w:t>
      </w:r>
      <w:r w:rsidR="00271666" w:rsidRPr="003D6D8B">
        <w:rPr>
          <w:rFonts w:ascii="Arial" w:hAnsi="Arial" w:cs="Arial"/>
          <w:sz w:val="22"/>
          <w:szCs w:val="22"/>
          <w:rPrChange w:id="1331" w:author="Guo, Shicheng" w:date="2019-07-03T10:29:00Z">
            <w:rPr>
              <w:rFonts w:ascii="Times New Roman" w:hAnsi="Times New Roman" w:cs="Times New Roman"/>
            </w:rPr>
          </w:rPrChange>
        </w:rPr>
        <w:t xml:space="preserve">consistently superior than that of </w:t>
      </w:r>
      <w:r w:rsidR="00271666" w:rsidRPr="003D6D8B">
        <w:rPr>
          <w:rFonts w:ascii="Arial" w:hAnsi="Arial" w:cs="Arial"/>
          <w:i/>
          <w:sz w:val="22"/>
          <w:szCs w:val="22"/>
          <w:rPrChange w:id="1332" w:author="Guo, Shicheng" w:date="2019-07-03T10:29:00Z">
            <w:rPr>
              <w:rFonts w:ascii="Times New Roman" w:hAnsi="Times New Roman" w:cs="Times New Roman"/>
              <w:i/>
            </w:rPr>
          </w:rPrChange>
        </w:rPr>
        <w:t>SEPT</w:t>
      </w:r>
      <w:del w:id="1333" w:author="Guo, Shicheng" w:date="2019-07-02T12:10:00Z">
        <w:r w:rsidR="00271666" w:rsidRPr="003D6D8B" w:rsidDel="00B27E65">
          <w:rPr>
            <w:rFonts w:ascii="Arial" w:hAnsi="Arial" w:cs="Arial"/>
            <w:i/>
            <w:sz w:val="22"/>
            <w:szCs w:val="22"/>
            <w:rPrChange w:id="1334" w:author="Guo, Shicheng" w:date="2019-07-03T10:29:00Z">
              <w:rPr>
                <w:rFonts w:ascii="Times New Roman" w:hAnsi="Times New Roman" w:cs="Times New Roman"/>
                <w:i/>
              </w:rPr>
            </w:rPrChange>
          </w:rPr>
          <w:delText>-</w:delText>
        </w:r>
      </w:del>
      <w:r w:rsidR="00271666" w:rsidRPr="003D6D8B">
        <w:rPr>
          <w:rFonts w:ascii="Arial" w:hAnsi="Arial" w:cs="Arial"/>
          <w:i/>
          <w:sz w:val="22"/>
          <w:szCs w:val="22"/>
          <w:rPrChange w:id="1335" w:author="Guo, Shicheng" w:date="2019-07-03T10:29:00Z">
            <w:rPr>
              <w:rFonts w:ascii="Times New Roman" w:hAnsi="Times New Roman" w:cs="Times New Roman"/>
              <w:i/>
            </w:rPr>
          </w:rPrChange>
        </w:rPr>
        <w:t>9</w:t>
      </w:r>
      <w:r w:rsidR="00271666" w:rsidRPr="003D6D8B">
        <w:rPr>
          <w:rFonts w:ascii="Arial" w:hAnsi="Arial" w:cs="Arial"/>
          <w:sz w:val="22"/>
          <w:szCs w:val="22"/>
          <w:rPrChange w:id="1336" w:author="Guo, Shicheng" w:date="2019-07-03T10:29:00Z">
            <w:rPr>
              <w:rFonts w:ascii="Times New Roman" w:hAnsi="Times New Roman" w:cs="Times New Roman"/>
            </w:rPr>
          </w:rPrChange>
        </w:rPr>
        <w:t xml:space="preserve"> in the KRAS+/KRAS- as well as the total samples, indicating that </w:t>
      </w:r>
      <w:r w:rsidR="00271666" w:rsidRPr="003D6D8B">
        <w:rPr>
          <w:rFonts w:ascii="Arial" w:hAnsi="Arial" w:cs="Arial"/>
          <w:i/>
          <w:sz w:val="22"/>
          <w:szCs w:val="22"/>
          <w:rPrChange w:id="1337" w:author="Guo, Shicheng" w:date="2019-07-03T10:29:00Z">
            <w:rPr>
              <w:rFonts w:ascii="Times New Roman" w:hAnsi="Times New Roman" w:cs="Times New Roman"/>
              <w:i/>
            </w:rPr>
          </w:rPrChange>
        </w:rPr>
        <w:t xml:space="preserve">ZNF132 </w:t>
      </w:r>
      <w:r w:rsidR="00271666" w:rsidRPr="003D6D8B">
        <w:rPr>
          <w:rFonts w:ascii="Arial" w:hAnsi="Arial" w:cs="Arial"/>
          <w:sz w:val="22"/>
          <w:szCs w:val="22"/>
          <w:rPrChange w:id="1338" w:author="Guo, Shicheng" w:date="2019-07-03T10:29:00Z">
            <w:rPr>
              <w:rFonts w:ascii="Times New Roman" w:hAnsi="Times New Roman" w:cs="Times New Roman"/>
            </w:rPr>
          </w:rPrChange>
        </w:rPr>
        <w:t xml:space="preserve">could be of great potential for further utilization in CRC diagnosis. </w:t>
      </w:r>
    </w:p>
    <w:p w:rsidR="00813C53" w:rsidRPr="003D6D8B" w:rsidRDefault="00271666">
      <w:pPr>
        <w:rPr>
          <w:rFonts w:ascii="Arial" w:hAnsi="Arial" w:cs="Arial"/>
          <w:sz w:val="22"/>
          <w:szCs w:val="22"/>
          <w:rPrChange w:id="1339" w:author="Guo, Shicheng" w:date="2019-07-03T10:29:00Z">
            <w:rPr>
              <w:rFonts w:ascii="Times New Roman" w:hAnsi="Times New Roman" w:cs="Times New Roman"/>
            </w:rPr>
          </w:rPrChange>
        </w:rPr>
      </w:pPr>
      <w:r w:rsidRPr="003D6D8B">
        <w:rPr>
          <w:rFonts w:ascii="Arial" w:hAnsi="Arial" w:cs="Arial"/>
          <w:sz w:val="22"/>
          <w:szCs w:val="22"/>
          <w:rPrChange w:id="1340" w:author="Guo, Shicheng" w:date="2019-07-03T10:29:00Z">
            <w:rPr>
              <w:rFonts w:ascii="Times New Roman" w:hAnsi="Times New Roman" w:cs="Times New Roman"/>
            </w:rPr>
          </w:rPrChange>
        </w:rPr>
        <w:t xml:space="preserve">In addition to the commonly used logistic regression method for evaluating the diagnostic performance, we also </w:t>
      </w:r>
      <w:r w:rsidR="00EA7714" w:rsidRPr="003D6D8B">
        <w:rPr>
          <w:rFonts w:ascii="Arial" w:hAnsi="Arial" w:cs="Arial"/>
          <w:sz w:val="22"/>
          <w:szCs w:val="22"/>
          <w:rPrChange w:id="1341" w:author="Guo, Shicheng" w:date="2019-07-03T10:29:00Z">
            <w:rPr>
              <w:rFonts w:ascii="Times New Roman" w:hAnsi="Times New Roman" w:cs="Times New Roman"/>
            </w:rPr>
          </w:rPrChange>
        </w:rPr>
        <w:t xml:space="preserve">implemented 10 other </w:t>
      </w:r>
      <w:r w:rsidR="00481EA3" w:rsidRPr="003D6D8B">
        <w:rPr>
          <w:rFonts w:ascii="Arial" w:hAnsi="Arial" w:cs="Arial"/>
          <w:sz w:val="22"/>
          <w:szCs w:val="22"/>
          <w:rPrChange w:id="1342" w:author="Guo, Shicheng" w:date="2019-07-03T10:29:00Z">
            <w:rPr>
              <w:rFonts w:ascii="Times New Roman" w:hAnsi="Times New Roman" w:cs="Times New Roman"/>
            </w:rPr>
          </w:rPrChange>
        </w:rPr>
        <w:t>machine-learning</w:t>
      </w:r>
      <w:r w:rsidR="00EA7714" w:rsidRPr="003D6D8B">
        <w:rPr>
          <w:rFonts w:ascii="Arial" w:hAnsi="Arial" w:cs="Arial"/>
          <w:sz w:val="22"/>
          <w:szCs w:val="22"/>
          <w:rPrChange w:id="1343" w:author="Guo, Shicheng" w:date="2019-07-03T10:29:00Z">
            <w:rPr>
              <w:rFonts w:ascii="Times New Roman" w:hAnsi="Times New Roman" w:cs="Times New Roman"/>
            </w:rPr>
          </w:rPrChange>
        </w:rPr>
        <w:t xml:space="preserve"> algorithms, including random forest (RF), supporting vector machine (SVM), neural network (NN), Naïve Bayes (NB), linear discriminant analysis (LDA), mixture discriminant analysis (MDA), flexible discriminant analysis (FDA), XGBoost and CatBoost for further assessment. The five-fold cross-validation method was applied to give an unbiased estimation of the model performance (</w:t>
      </w:r>
      <w:del w:id="1344" w:author="Guo, Shicheng" w:date="2019-07-02T10:16:00Z">
        <w:r w:rsidR="00EA7714" w:rsidRPr="003D6D8B" w:rsidDel="007E0528">
          <w:rPr>
            <w:rFonts w:ascii="Arial" w:hAnsi="Arial" w:cs="Arial"/>
            <w:color w:val="FF0000"/>
            <w:sz w:val="22"/>
            <w:szCs w:val="22"/>
            <w:rPrChange w:id="1345" w:author="Guo, Shicheng" w:date="2019-07-03T10:29:00Z">
              <w:rPr>
                <w:rFonts w:ascii="Times New Roman" w:hAnsi="Times New Roman" w:cs="Times New Roman"/>
                <w:color w:val="FF0000"/>
              </w:rPr>
            </w:rPrChange>
          </w:rPr>
          <w:delText xml:space="preserve">Supplementary Table </w:delText>
        </w:r>
      </w:del>
      <w:ins w:id="1346" w:author="Guo, Shicheng" w:date="2019-07-02T10:16:00Z">
        <w:r w:rsidR="007E0528" w:rsidRPr="003D6D8B">
          <w:rPr>
            <w:rFonts w:ascii="Arial" w:hAnsi="Arial" w:cs="Arial"/>
            <w:color w:val="1F3864" w:themeColor="accent1" w:themeShade="80"/>
            <w:sz w:val="22"/>
            <w:szCs w:val="22"/>
            <w:rPrChange w:id="1347" w:author="Guo, Shicheng" w:date="2019-07-03T10:29:00Z">
              <w:rPr>
                <w:rFonts w:ascii="Arial" w:hAnsi="Arial" w:cs="Arial"/>
                <w:color w:val="1F3864" w:themeColor="accent1" w:themeShade="80"/>
                <w:sz w:val="22"/>
                <w:szCs w:val="22"/>
              </w:rPr>
            </w:rPrChange>
          </w:rPr>
          <w:t xml:space="preserve">Supplementary Table </w:t>
        </w:r>
      </w:ins>
      <w:r w:rsidR="00EA7714" w:rsidRPr="003D6D8B">
        <w:rPr>
          <w:rFonts w:ascii="Arial" w:hAnsi="Arial" w:cs="Arial"/>
          <w:color w:val="1F3864" w:themeColor="accent1" w:themeShade="80"/>
          <w:sz w:val="22"/>
          <w:szCs w:val="22"/>
          <w:rPrChange w:id="1348" w:author="Guo, Shicheng" w:date="2019-07-03T10:29:00Z">
            <w:rPr>
              <w:rFonts w:ascii="Times New Roman" w:hAnsi="Times New Roman" w:cs="Times New Roman"/>
              <w:color w:val="FF0000"/>
            </w:rPr>
          </w:rPrChange>
        </w:rPr>
        <w:t>13</w:t>
      </w:r>
      <w:r w:rsidR="00EA7714" w:rsidRPr="003D6D8B">
        <w:rPr>
          <w:rFonts w:ascii="Arial" w:hAnsi="Arial" w:cs="Arial"/>
          <w:sz w:val="22"/>
          <w:szCs w:val="22"/>
          <w:rPrChange w:id="1349" w:author="Guo, Shicheng" w:date="2019-07-03T10:29:00Z">
            <w:rPr>
              <w:rFonts w:ascii="Times New Roman" w:hAnsi="Times New Roman" w:cs="Times New Roman"/>
            </w:rPr>
          </w:rPrChange>
        </w:rPr>
        <w:t>). It is found that in the combined dataset, the RF model achieved the best accuracy (Accuracy = 0.889). Meanwhile, in the KRAS+ subgroup, the NB algorithm performed best (Sensitivity = 0.99, Specificity = 0.97, Accuracy = 0.98) in the test data. In contrast, the NN model was found to be the best in the KRAS- subgroup (</w:t>
      </w:r>
      <w:del w:id="1350" w:author="Guo, Shicheng" w:date="2019-07-02T12:16:00Z">
        <w:r w:rsidR="00EA7714" w:rsidRPr="003D6D8B" w:rsidDel="0007208F">
          <w:rPr>
            <w:rFonts w:ascii="Arial" w:hAnsi="Arial" w:cs="Arial"/>
            <w:sz w:val="22"/>
            <w:szCs w:val="22"/>
            <w:rPrChange w:id="1351" w:author="Guo, Shicheng" w:date="2019-07-03T10:29:00Z">
              <w:rPr>
                <w:rFonts w:ascii="Times New Roman" w:hAnsi="Times New Roman" w:cs="Times New Roman"/>
              </w:rPr>
            </w:rPrChange>
          </w:rPr>
          <w:delText xml:space="preserve">Sensitivity </w:delText>
        </w:r>
      </w:del>
      <w:ins w:id="1352" w:author="Guo, Shicheng" w:date="2019-07-02T12:16:00Z">
        <w:r w:rsidR="0007208F" w:rsidRPr="003D6D8B">
          <w:rPr>
            <w:rFonts w:ascii="Arial" w:hAnsi="Arial" w:cs="Arial"/>
            <w:sz w:val="22"/>
            <w:szCs w:val="22"/>
            <w:rPrChange w:id="1353" w:author="Guo, Shicheng" w:date="2019-07-03T10:29:00Z">
              <w:rPr>
                <w:rFonts w:ascii="Arial" w:hAnsi="Arial" w:cs="Arial"/>
                <w:sz w:val="22"/>
                <w:szCs w:val="22"/>
              </w:rPr>
            </w:rPrChange>
          </w:rPr>
          <w:t>SEN</w:t>
        </w:r>
        <w:r w:rsidR="0007208F" w:rsidRPr="003D6D8B">
          <w:rPr>
            <w:rFonts w:ascii="Arial" w:hAnsi="Arial" w:cs="Arial"/>
            <w:sz w:val="22"/>
            <w:szCs w:val="22"/>
            <w:rPrChange w:id="1354" w:author="Guo, Shicheng" w:date="2019-07-03T10:29:00Z">
              <w:rPr>
                <w:rFonts w:ascii="Times New Roman" w:hAnsi="Times New Roman" w:cs="Times New Roman"/>
              </w:rPr>
            </w:rPrChange>
          </w:rPr>
          <w:t xml:space="preserve"> </w:t>
        </w:r>
      </w:ins>
      <w:r w:rsidR="00EA7714" w:rsidRPr="003D6D8B">
        <w:rPr>
          <w:rFonts w:ascii="Arial" w:hAnsi="Arial" w:cs="Arial"/>
          <w:sz w:val="22"/>
          <w:szCs w:val="22"/>
          <w:rPrChange w:id="1355" w:author="Guo, Shicheng" w:date="2019-07-03T10:29:00Z">
            <w:rPr>
              <w:rFonts w:ascii="Times New Roman" w:hAnsi="Times New Roman" w:cs="Times New Roman"/>
            </w:rPr>
          </w:rPrChange>
        </w:rPr>
        <w:t>= 0.75, S</w:t>
      </w:r>
      <w:ins w:id="1356" w:author="Guo, Shicheng" w:date="2019-07-02T12:16:00Z">
        <w:r w:rsidR="0007208F" w:rsidRPr="003D6D8B">
          <w:rPr>
            <w:rFonts w:ascii="Arial" w:hAnsi="Arial" w:cs="Arial"/>
            <w:sz w:val="22"/>
            <w:szCs w:val="22"/>
            <w:rPrChange w:id="1357" w:author="Guo, Shicheng" w:date="2019-07-03T10:29:00Z">
              <w:rPr>
                <w:rFonts w:ascii="Arial" w:hAnsi="Arial" w:cs="Arial"/>
                <w:sz w:val="22"/>
                <w:szCs w:val="22"/>
              </w:rPr>
            </w:rPrChange>
          </w:rPr>
          <w:t>PE</w:t>
        </w:r>
      </w:ins>
      <w:del w:id="1358" w:author="Guo, Shicheng" w:date="2019-07-02T12:16:00Z">
        <w:r w:rsidR="00EA7714" w:rsidRPr="003D6D8B" w:rsidDel="0007208F">
          <w:rPr>
            <w:rFonts w:ascii="Arial" w:hAnsi="Arial" w:cs="Arial"/>
            <w:sz w:val="22"/>
            <w:szCs w:val="22"/>
            <w:rPrChange w:id="1359" w:author="Guo, Shicheng" w:date="2019-07-03T10:29:00Z">
              <w:rPr>
                <w:rFonts w:ascii="Times New Roman" w:hAnsi="Times New Roman" w:cs="Times New Roman"/>
              </w:rPr>
            </w:rPrChange>
          </w:rPr>
          <w:delText>pecificity</w:delText>
        </w:r>
      </w:del>
      <w:r w:rsidR="00EA7714" w:rsidRPr="003D6D8B">
        <w:rPr>
          <w:rFonts w:ascii="Arial" w:hAnsi="Arial" w:cs="Arial"/>
          <w:sz w:val="22"/>
          <w:szCs w:val="22"/>
          <w:rPrChange w:id="1360" w:author="Guo, Shicheng" w:date="2019-07-03T10:29:00Z">
            <w:rPr>
              <w:rFonts w:ascii="Times New Roman" w:hAnsi="Times New Roman" w:cs="Times New Roman"/>
            </w:rPr>
          </w:rPrChange>
        </w:rPr>
        <w:t xml:space="preserve"> = 0.89, </w:t>
      </w:r>
      <w:del w:id="1361" w:author="Guo, Shicheng" w:date="2019-07-02T12:16:00Z">
        <w:r w:rsidR="00EA7714" w:rsidRPr="003D6D8B" w:rsidDel="0007208F">
          <w:rPr>
            <w:rFonts w:ascii="Arial" w:hAnsi="Arial" w:cs="Arial"/>
            <w:sz w:val="22"/>
            <w:szCs w:val="22"/>
            <w:rPrChange w:id="1362" w:author="Guo, Shicheng" w:date="2019-07-03T10:29:00Z">
              <w:rPr>
                <w:rFonts w:ascii="Times New Roman" w:hAnsi="Times New Roman" w:cs="Times New Roman"/>
              </w:rPr>
            </w:rPrChange>
          </w:rPr>
          <w:delText xml:space="preserve">Accuracy </w:delText>
        </w:r>
      </w:del>
      <w:ins w:id="1363" w:author="Guo, Shicheng" w:date="2019-07-02T12:16:00Z">
        <w:r w:rsidR="0007208F" w:rsidRPr="003D6D8B">
          <w:rPr>
            <w:rFonts w:ascii="Arial" w:hAnsi="Arial" w:cs="Arial"/>
            <w:sz w:val="22"/>
            <w:szCs w:val="22"/>
            <w:rPrChange w:id="1364" w:author="Guo, Shicheng" w:date="2019-07-03T10:29:00Z">
              <w:rPr>
                <w:rFonts w:ascii="Times New Roman" w:hAnsi="Times New Roman" w:cs="Times New Roman"/>
              </w:rPr>
            </w:rPrChange>
          </w:rPr>
          <w:t>A</w:t>
        </w:r>
        <w:r w:rsidR="0007208F" w:rsidRPr="003D6D8B">
          <w:rPr>
            <w:rFonts w:ascii="Arial" w:hAnsi="Arial" w:cs="Arial"/>
            <w:sz w:val="22"/>
            <w:szCs w:val="22"/>
            <w:rPrChange w:id="1365" w:author="Guo, Shicheng" w:date="2019-07-03T10:29:00Z">
              <w:rPr>
                <w:rFonts w:ascii="Arial" w:hAnsi="Arial" w:cs="Arial"/>
                <w:sz w:val="22"/>
                <w:szCs w:val="22"/>
              </w:rPr>
            </w:rPrChange>
          </w:rPr>
          <w:t>CC</w:t>
        </w:r>
        <w:r w:rsidR="0007208F" w:rsidRPr="003D6D8B">
          <w:rPr>
            <w:rFonts w:ascii="Arial" w:hAnsi="Arial" w:cs="Arial"/>
            <w:sz w:val="22"/>
            <w:szCs w:val="22"/>
            <w:rPrChange w:id="1366" w:author="Guo, Shicheng" w:date="2019-07-03T10:29:00Z">
              <w:rPr>
                <w:rFonts w:ascii="Times New Roman" w:hAnsi="Times New Roman" w:cs="Times New Roman"/>
              </w:rPr>
            </w:rPrChange>
          </w:rPr>
          <w:t xml:space="preserve"> </w:t>
        </w:r>
      </w:ins>
      <w:r w:rsidR="00EA7714" w:rsidRPr="003D6D8B">
        <w:rPr>
          <w:rFonts w:ascii="Arial" w:hAnsi="Arial" w:cs="Arial"/>
          <w:sz w:val="22"/>
          <w:szCs w:val="22"/>
          <w:rPrChange w:id="1367" w:author="Guo, Shicheng" w:date="2019-07-03T10:29:00Z">
            <w:rPr>
              <w:rFonts w:ascii="Times New Roman" w:hAnsi="Times New Roman" w:cs="Times New Roman"/>
            </w:rPr>
          </w:rPrChange>
        </w:rPr>
        <w:t xml:space="preserve">= 0.82). </w:t>
      </w:r>
    </w:p>
    <w:p w:rsidR="00813C53" w:rsidRPr="003D6D8B" w:rsidDel="00EB29FE" w:rsidRDefault="00813C53">
      <w:pPr>
        <w:rPr>
          <w:del w:id="1368" w:author="Guo, Shicheng" w:date="2019-07-02T12:09:00Z"/>
          <w:rFonts w:ascii="Arial" w:hAnsi="Arial" w:cs="Arial"/>
          <w:sz w:val="22"/>
          <w:szCs w:val="22"/>
          <w:rPrChange w:id="1369" w:author="Guo, Shicheng" w:date="2019-07-03T10:29:00Z">
            <w:rPr>
              <w:del w:id="1370" w:author="Guo, Shicheng" w:date="2019-07-02T12:09:00Z"/>
              <w:rFonts w:ascii="Times New Roman" w:hAnsi="Times New Roman" w:cs="Times New Roman"/>
            </w:rPr>
          </w:rPrChange>
        </w:rPr>
      </w:pPr>
    </w:p>
    <w:p w:rsidR="00416DED" w:rsidRPr="003D6D8B" w:rsidRDefault="00416DED">
      <w:pPr>
        <w:rPr>
          <w:rFonts w:ascii="Arial" w:hAnsi="Arial" w:cs="Arial"/>
          <w:sz w:val="22"/>
          <w:szCs w:val="22"/>
          <w:rPrChange w:id="1371" w:author="Guo, Shicheng" w:date="2019-07-03T10:29:00Z">
            <w:rPr>
              <w:rFonts w:ascii="Times New Roman" w:hAnsi="Times New Roman" w:cs="Times New Roman"/>
            </w:rPr>
          </w:rPrChange>
        </w:rPr>
      </w:pPr>
    </w:p>
    <w:p w:rsidR="003D15F5" w:rsidRPr="003D6D8B" w:rsidRDefault="003D15F5">
      <w:pPr>
        <w:rPr>
          <w:rFonts w:ascii="Arial" w:hAnsi="Arial" w:cs="Arial"/>
          <w:b/>
          <w:sz w:val="22"/>
          <w:szCs w:val="22"/>
          <w:rPrChange w:id="1372" w:author="Guo, Shicheng" w:date="2019-07-03T10:29:00Z">
            <w:rPr>
              <w:rFonts w:ascii="Times New Roman" w:hAnsi="Times New Roman" w:cs="Times New Roman"/>
              <w:b/>
            </w:rPr>
          </w:rPrChange>
        </w:rPr>
      </w:pPr>
      <w:r w:rsidRPr="003D6D8B">
        <w:rPr>
          <w:rFonts w:ascii="Arial" w:hAnsi="Arial" w:cs="Arial"/>
          <w:b/>
          <w:sz w:val="22"/>
          <w:szCs w:val="22"/>
          <w:rPrChange w:id="1373" w:author="Guo, Shicheng" w:date="2019-07-03T10:29:00Z">
            <w:rPr>
              <w:rFonts w:ascii="Times New Roman" w:hAnsi="Times New Roman" w:cs="Times New Roman"/>
              <w:b/>
            </w:rPr>
          </w:rPrChange>
        </w:rPr>
        <w:t>Discussion</w:t>
      </w:r>
    </w:p>
    <w:p w:rsidR="00E167D5" w:rsidRPr="003D6D8B" w:rsidRDefault="00DB74FC">
      <w:pPr>
        <w:rPr>
          <w:rFonts w:ascii="Arial" w:hAnsi="Arial" w:cs="Arial"/>
          <w:sz w:val="22"/>
          <w:szCs w:val="22"/>
          <w:rPrChange w:id="1374" w:author="Guo, Shicheng" w:date="2019-07-03T10:29:00Z">
            <w:rPr>
              <w:rFonts w:ascii="Times New Roman" w:hAnsi="Times New Roman" w:cs="Times New Roman"/>
            </w:rPr>
          </w:rPrChange>
        </w:rPr>
      </w:pPr>
      <w:r w:rsidRPr="003D6D8B">
        <w:rPr>
          <w:rFonts w:ascii="Arial" w:hAnsi="Arial" w:cs="Arial"/>
          <w:sz w:val="22"/>
          <w:szCs w:val="22"/>
          <w:rPrChange w:id="1375" w:author="Guo, Shicheng" w:date="2019-07-03T10:29:00Z">
            <w:rPr>
              <w:rFonts w:ascii="Times New Roman" w:hAnsi="Times New Roman" w:cs="Times New Roman"/>
            </w:rPr>
          </w:rPrChange>
        </w:rPr>
        <w:t xml:space="preserve">Epigenetic alterations, including DNA methylation, histone methylation have been recognized as the potential biomarkers for multiple kinds of cancers. Meanwhile, the zinc finger gene family, which is the largest transcription factor family in human genome, have been widely reported to be differentially methylated in several kinds of tumor types. However, </w:t>
      </w:r>
      <w:r w:rsidR="001A2F58" w:rsidRPr="003D6D8B">
        <w:rPr>
          <w:rFonts w:ascii="Arial" w:hAnsi="Arial" w:cs="Arial"/>
          <w:sz w:val="22"/>
          <w:szCs w:val="22"/>
          <w:rPrChange w:id="1376" w:author="Guo, Shicheng" w:date="2019-07-03T10:29:00Z">
            <w:rPr>
              <w:rFonts w:ascii="Times New Roman" w:hAnsi="Times New Roman" w:cs="Times New Roman"/>
            </w:rPr>
          </w:rPrChange>
        </w:rPr>
        <w:t xml:space="preserve">to our knowledge, </w:t>
      </w:r>
      <w:r w:rsidRPr="003D6D8B">
        <w:rPr>
          <w:rFonts w:ascii="Arial" w:hAnsi="Arial" w:cs="Arial"/>
          <w:sz w:val="22"/>
          <w:szCs w:val="22"/>
          <w:rPrChange w:id="1377" w:author="Guo, Shicheng" w:date="2019-07-03T10:29:00Z">
            <w:rPr>
              <w:rFonts w:ascii="Times New Roman" w:hAnsi="Times New Roman" w:cs="Times New Roman"/>
            </w:rPr>
          </w:rPrChange>
        </w:rPr>
        <w:t xml:space="preserve">few studies have concentrated on </w:t>
      </w:r>
      <w:r w:rsidR="001A2F58" w:rsidRPr="003D6D8B">
        <w:rPr>
          <w:rFonts w:ascii="Arial" w:hAnsi="Arial" w:cs="Arial"/>
          <w:sz w:val="22"/>
          <w:szCs w:val="22"/>
          <w:rPrChange w:id="1378" w:author="Guo, Shicheng" w:date="2019-07-03T10:29:00Z">
            <w:rPr>
              <w:rFonts w:ascii="Times New Roman" w:hAnsi="Times New Roman" w:cs="Times New Roman"/>
            </w:rPr>
          </w:rPrChange>
        </w:rPr>
        <w:t>extensively explore the methylation alterations of zinc finger genes in colorectal cancer. Therefore, i</w:t>
      </w:r>
      <w:r w:rsidRPr="003D6D8B">
        <w:rPr>
          <w:rFonts w:ascii="Arial" w:hAnsi="Arial" w:cs="Arial"/>
          <w:sz w:val="22"/>
          <w:szCs w:val="22"/>
          <w:rPrChange w:id="1379" w:author="Guo, Shicheng" w:date="2019-07-03T10:29:00Z">
            <w:rPr>
              <w:rFonts w:ascii="Times New Roman" w:hAnsi="Times New Roman" w:cs="Times New Roman"/>
            </w:rPr>
          </w:rPrChange>
        </w:rPr>
        <w:t>n our study, we for the first time integrated the high-throughput DNA methylation microarray datasets from TCGA and GEO, and yielded a total of 1</w:t>
      </w:r>
      <w:ins w:id="1380" w:author="Guo, Shicheng" w:date="2019-07-02T12:25:00Z">
        <w:r w:rsidR="006067F2" w:rsidRPr="003D6D8B">
          <w:rPr>
            <w:rFonts w:ascii="Arial" w:hAnsi="Arial" w:cs="Arial"/>
            <w:sz w:val="22"/>
            <w:szCs w:val="22"/>
            <w:rPrChange w:id="1381" w:author="Guo, Shicheng" w:date="2019-07-03T10:29:00Z">
              <w:rPr>
                <w:rFonts w:ascii="Arial" w:hAnsi="Arial" w:cs="Arial"/>
                <w:sz w:val="22"/>
                <w:szCs w:val="22"/>
              </w:rPr>
            </w:rPrChange>
          </w:rPr>
          <w:t>,</w:t>
        </w:r>
      </w:ins>
      <w:r w:rsidRPr="003D6D8B">
        <w:rPr>
          <w:rFonts w:ascii="Arial" w:hAnsi="Arial" w:cs="Arial"/>
          <w:sz w:val="22"/>
          <w:szCs w:val="22"/>
          <w:rPrChange w:id="1382" w:author="Guo, Shicheng" w:date="2019-07-03T10:29:00Z">
            <w:rPr>
              <w:rFonts w:ascii="Times New Roman" w:hAnsi="Times New Roman" w:cs="Times New Roman"/>
            </w:rPr>
          </w:rPrChange>
        </w:rPr>
        <w:t xml:space="preserve">104 CRC samples, and 54 adenomas as well as 268 control/adjacent normal samples, ensuring the robustness and statistical power of the biomarkers identified. Based on the stringent quality control </w:t>
      </w:r>
      <w:r w:rsidR="001A2F58" w:rsidRPr="003D6D8B">
        <w:rPr>
          <w:rFonts w:ascii="Arial" w:hAnsi="Arial" w:cs="Arial"/>
          <w:sz w:val="22"/>
          <w:szCs w:val="22"/>
          <w:rPrChange w:id="1383" w:author="Guo, Shicheng" w:date="2019-07-03T10:29:00Z">
            <w:rPr>
              <w:rFonts w:ascii="Times New Roman" w:hAnsi="Times New Roman" w:cs="Times New Roman"/>
            </w:rPr>
          </w:rPrChange>
        </w:rPr>
        <w:t xml:space="preserve">and </w:t>
      </w:r>
      <w:r w:rsidR="00C95791" w:rsidRPr="003D6D8B">
        <w:rPr>
          <w:rFonts w:ascii="Arial" w:hAnsi="Arial" w:cs="Arial"/>
          <w:sz w:val="22"/>
          <w:szCs w:val="22"/>
          <w:rPrChange w:id="1384" w:author="Guo, Shicheng" w:date="2019-07-03T10:29:00Z">
            <w:rPr>
              <w:rFonts w:ascii="Times New Roman" w:hAnsi="Times New Roman" w:cs="Times New Roman"/>
            </w:rPr>
          </w:rPrChange>
        </w:rPr>
        <w:t xml:space="preserve">preprocessing, we finally identified five </w:t>
      </w:r>
      <w:r w:rsidR="00D82FCF" w:rsidRPr="003D6D8B">
        <w:rPr>
          <w:rFonts w:ascii="Arial" w:hAnsi="Arial" w:cs="Arial"/>
          <w:sz w:val="22"/>
          <w:szCs w:val="22"/>
          <w:rPrChange w:id="1385" w:author="Guo, Shicheng" w:date="2019-07-03T10:29:00Z">
            <w:rPr>
              <w:rFonts w:ascii="Times New Roman" w:hAnsi="Times New Roman" w:cs="Times New Roman"/>
            </w:rPr>
          </w:rPrChange>
        </w:rPr>
        <w:t xml:space="preserve">hyper-methylated zinc finger genes as candidate biomarkers for CRC. Furthermore, we validated these biomarkers in 104 pairs of CRC tumors and adjacent normal tissues of Han Chinese population. Among them, </w:t>
      </w:r>
      <w:r w:rsidR="00D82FCF" w:rsidRPr="003D6D8B">
        <w:rPr>
          <w:rFonts w:ascii="Arial" w:hAnsi="Arial" w:cs="Arial"/>
          <w:i/>
          <w:sz w:val="22"/>
          <w:szCs w:val="22"/>
          <w:rPrChange w:id="1386" w:author="Guo, Shicheng" w:date="2019-07-03T10:29:00Z">
            <w:rPr>
              <w:rFonts w:ascii="Times New Roman" w:hAnsi="Times New Roman" w:cs="Times New Roman"/>
              <w:i/>
            </w:rPr>
          </w:rPrChange>
        </w:rPr>
        <w:t xml:space="preserve">ZNF132 </w:t>
      </w:r>
      <w:r w:rsidR="00D82FCF" w:rsidRPr="003D6D8B">
        <w:rPr>
          <w:rFonts w:ascii="Arial" w:hAnsi="Arial" w:cs="Arial"/>
          <w:sz w:val="22"/>
          <w:szCs w:val="22"/>
          <w:rPrChange w:id="1387" w:author="Guo, Shicheng" w:date="2019-07-03T10:29:00Z">
            <w:rPr>
              <w:rFonts w:ascii="Times New Roman" w:hAnsi="Times New Roman" w:cs="Times New Roman"/>
            </w:rPr>
          </w:rPrChange>
        </w:rPr>
        <w:t xml:space="preserve">reached the highest diagnostic ability, higher than that of </w:t>
      </w:r>
      <w:r w:rsidR="00D82FCF" w:rsidRPr="003D6D8B">
        <w:rPr>
          <w:rFonts w:ascii="Arial" w:hAnsi="Arial" w:cs="Arial"/>
          <w:i/>
          <w:sz w:val="22"/>
          <w:szCs w:val="22"/>
          <w:rPrChange w:id="1388" w:author="Guo, Shicheng" w:date="2019-07-03T10:29:00Z">
            <w:rPr>
              <w:rFonts w:ascii="Times New Roman" w:hAnsi="Times New Roman" w:cs="Times New Roman"/>
              <w:i/>
            </w:rPr>
          </w:rPrChange>
        </w:rPr>
        <w:t>SEPT</w:t>
      </w:r>
      <w:del w:id="1389" w:author="Guo, Shicheng" w:date="2019-07-02T12:25:00Z">
        <w:r w:rsidR="00D82FCF" w:rsidRPr="003D6D8B" w:rsidDel="006067F2">
          <w:rPr>
            <w:rFonts w:ascii="Arial" w:hAnsi="Arial" w:cs="Arial"/>
            <w:i/>
            <w:sz w:val="22"/>
            <w:szCs w:val="22"/>
            <w:rPrChange w:id="1390" w:author="Guo, Shicheng" w:date="2019-07-03T10:29:00Z">
              <w:rPr>
                <w:rFonts w:ascii="Times New Roman" w:hAnsi="Times New Roman" w:cs="Times New Roman"/>
                <w:i/>
              </w:rPr>
            </w:rPrChange>
          </w:rPr>
          <w:delText>-</w:delText>
        </w:r>
      </w:del>
      <w:r w:rsidR="00D82FCF" w:rsidRPr="003D6D8B">
        <w:rPr>
          <w:rFonts w:ascii="Arial" w:hAnsi="Arial" w:cs="Arial"/>
          <w:i/>
          <w:sz w:val="22"/>
          <w:szCs w:val="22"/>
          <w:rPrChange w:id="1391" w:author="Guo, Shicheng" w:date="2019-07-03T10:29:00Z">
            <w:rPr>
              <w:rFonts w:ascii="Times New Roman" w:hAnsi="Times New Roman" w:cs="Times New Roman"/>
              <w:i/>
            </w:rPr>
          </w:rPrChange>
        </w:rPr>
        <w:t>9</w:t>
      </w:r>
      <w:r w:rsidR="00D82FCF" w:rsidRPr="003D6D8B">
        <w:rPr>
          <w:rFonts w:ascii="Arial" w:hAnsi="Arial" w:cs="Arial"/>
          <w:sz w:val="22"/>
          <w:szCs w:val="22"/>
          <w:rPrChange w:id="1392" w:author="Guo, Shicheng" w:date="2019-07-03T10:29:00Z">
            <w:rPr>
              <w:rFonts w:ascii="Times New Roman" w:hAnsi="Times New Roman" w:cs="Times New Roman"/>
            </w:rPr>
          </w:rPrChange>
        </w:rPr>
        <w:t xml:space="preserve">, which was recognized as the optimal CRC diagnostic biomarkers </w:t>
      </w:r>
      <w:r w:rsidR="00481EA3" w:rsidRPr="003D6D8B">
        <w:rPr>
          <w:rFonts w:ascii="Arial" w:hAnsi="Arial" w:cs="Arial"/>
          <w:sz w:val="22"/>
          <w:szCs w:val="22"/>
          <w:rPrChange w:id="1393" w:author="Guo, Shicheng" w:date="2019-07-03T10:29:00Z">
            <w:rPr>
              <w:rFonts w:ascii="Times New Roman" w:hAnsi="Times New Roman" w:cs="Times New Roman"/>
            </w:rPr>
          </w:rPrChange>
        </w:rPr>
        <w:t>until</w:t>
      </w:r>
      <w:r w:rsidR="00D82FCF" w:rsidRPr="003D6D8B">
        <w:rPr>
          <w:rFonts w:ascii="Arial" w:hAnsi="Arial" w:cs="Arial"/>
          <w:sz w:val="22"/>
          <w:szCs w:val="22"/>
          <w:rPrChange w:id="1394" w:author="Guo, Shicheng" w:date="2019-07-03T10:29:00Z">
            <w:rPr>
              <w:rFonts w:ascii="Times New Roman" w:hAnsi="Times New Roman" w:cs="Times New Roman"/>
            </w:rPr>
          </w:rPrChange>
        </w:rPr>
        <w:t xml:space="preserve"> now. To our surprise, we found that the diagnostic abilities of these five biomarkers were significantly higher in KRAS mutated CRC samples than that of the CRC samples without KRAS mutation. To further confirm the findings, we then recruited another cohort, consisting of </w:t>
      </w:r>
      <w:r w:rsidR="00E167D5" w:rsidRPr="003D6D8B">
        <w:rPr>
          <w:rFonts w:ascii="Arial" w:hAnsi="Arial" w:cs="Arial"/>
          <w:sz w:val="22"/>
          <w:szCs w:val="22"/>
          <w:rPrChange w:id="1395" w:author="Guo, Shicheng" w:date="2019-07-03T10:29:00Z">
            <w:rPr>
              <w:rFonts w:ascii="Times New Roman" w:hAnsi="Times New Roman" w:cs="Times New Roman"/>
            </w:rPr>
          </w:rPrChange>
        </w:rPr>
        <w:t>114 pairs of CRC tumors and adjacent normal tissues. Expectedly, we confirmed the differential diagnostic abilities of our biomarkers in KRAS+ and KRAS- subgroups. Therefore, our study revealed that the zinc finger gene</w:t>
      </w:r>
      <w:r w:rsidR="00186424" w:rsidRPr="003D6D8B">
        <w:rPr>
          <w:rFonts w:ascii="Arial" w:hAnsi="Arial" w:cs="Arial"/>
          <w:sz w:val="22"/>
          <w:szCs w:val="22"/>
          <w:rPrChange w:id="1396" w:author="Guo, Shicheng" w:date="2019-07-03T10:29:00Z">
            <w:rPr>
              <w:rFonts w:ascii="Times New Roman" w:hAnsi="Times New Roman" w:cs="Times New Roman"/>
            </w:rPr>
          </w:rPrChange>
        </w:rPr>
        <w:t>-</w:t>
      </w:r>
      <w:r w:rsidR="00E167D5" w:rsidRPr="003D6D8B">
        <w:rPr>
          <w:rFonts w:ascii="Arial" w:hAnsi="Arial" w:cs="Arial"/>
          <w:sz w:val="22"/>
          <w:szCs w:val="22"/>
          <w:rPrChange w:id="1397" w:author="Guo, Shicheng" w:date="2019-07-03T10:29:00Z">
            <w:rPr>
              <w:rFonts w:ascii="Times New Roman" w:hAnsi="Times New Roman" w:cs="Times New Roman"/>
            </w:rPr>
          </w:rPrChange>
        </w:rPr>
        <w:t xml:space="preserve">based biomarkers could distinguish the KRAS+ CRC samples with high confidence, suggesting the importance of combining genetic mutations and epigenetic alterations together for CRC diagnosis in the further study. </w:t>
      </w:r>
    </w:p>
    <w:p w:rsidR="00FC3565" w:rsidRPr="003D6D8B" w:rsidRDefault="00FC3565">
      <w:pPr>
        <w:rPr>
          <w:rFonts w:ascii="Arial" w:hAnsi="Arial" w:cs="Arial"/>
          <w:sz w:val="22"/>
          <w:szCs w:val="22"/>
          <w:rPrChange w:id="1398" w:author="Guo, Shicheng" w:date="2019-07-03T10:29:00Z">
            <w:rPr>
              <w:rFonts w:ascii="Times New Roman" w:hAnsi="Times New Roman" w:cs="Times New Roman"/>
            </w:rPr>
          </w:rPrChange>
        </w:rPr>
      </w:pPr>
    </w:p>
    <w:p w:rsidR="00CF08AE" w:rsidRPr="003D6D8B" w:rsidRDefault="006869D4">
      <w:pPr>
        <w:rPr>
          <w:rFonts w:ascii="Arial" w:hAnsi="Arial" w:cs="Arial"/>
          <w:sz w:val="22"/>
          <w:szCs w:val="22"/>
          <w:rPrChange w:id="1399" w:author="Guo, Shicheng" w:date="2019-07-03T10:29:00Z">
            <w:rPr>
              <w:rFonts w:ascii="Times New Roman" w:hAnsi="Times New Roman" w:cs="Times New Roman"/>
            </w:rPr>
          </w:rPrChange>
        </w:rPr>
      </w:pPr>
      <w:r w:rsidRPr="003D6D8B">
        <w:rPr>
          <w:rFonts w:ascii="Arial" w:hAnsi="Arial" w:cs="Arial"/>
          <w:sz w:val="22"/>
          <w:szCs w:val="22"/>
          <w:rPrChange w:id="1400" w:author="Guo, Shicheng" w:date="2019-07-03T10:29:00Z">
            <w:rPr>
              <w:rFonts w:ascii="Times New Roman" w:hAnsi="Times New Roman" w:cs="Times New Roman"/>
            </w:rPr>
          </w:rPrChange>
        </w:rPr>
        <w:t>The interaction between genetic mutations and epigenetic alterations in the tumorigenesis of CRC has been reported previously</w:t>
      </w:r>
      <w:r w:rsidR="0004426D" w:rsidRPr="003D6D8B">
        <w:rPr>
          <w:rFonts w:ascii="Arial" w:hAnsi="Arial" w:cs="Arial"/>
          <w:sz w:val="22"/>
          <w:szCs w:val="22"/>
          <w:rPrChange w:id="1401" w:author="Guo, Shicheng" w:date="2019-07-03T10:29:00Z">
            <w:rPr>
              <w:rFonts w:ascii="Times New Roman" w:hAnsi="Times New Roman" w:cs="Times New Roman"/>
            </w:rPr>
          </w:rPrChange>
        </w:rPr>
        <w:t>. Claude Gazin et al performed a genome-wide RNA interference (RNAi) screen in K-ras-transformed NIH 3T3 cells, and identified 28 genes required for Ras-mediated epigenetic silencing of the pro-apoptotic Fas gene</w:t>
      </w:r>
      <w:r w:rsidR="000B1C89" w:rsidRPr="003D6D8B">
        <w:rPr>
          <w:rFonts w:ascii="Arial" w:hAnsi="Arial" w:cs="Arial"/>
          <w:sz w:val="22"/>
          <w:szCs w:val="22"/>
          <w:rPrChange w:id="1402" w:author="Guo, Shicheng" w:date="2019-07-03T10:29:00Z">
            <w:rPr>
              <w:rFonts w:ascii="Times New Roman" w:hAnsi="Times New Roman" w:cs="Times New Roman"/>
            </w:rPr>
          </w:rPrChange>
        </w:rPr>
        <w:t xml:space="preserve"> </w:t>
      </w:r>
      <w:r w:rsidR="00CF08AE" w:rsidRPr="003D6D8B">
        <w:rPr>
          <w:rFonts w:ascii="Arial" w:hAnsi="Arial" w:cs="Arial"/>
          <w:sz w:val="22"/>
          <w:szCs w:val="22"/>
          <w:rPrChange w:id="1403"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1404" w:author="Guo, Shicheng" w:date="2019-07-03T10:29:00Z">
            <w:rPr>
              <w:rFonts w:ascii="Arial" w:hAnsi="Arial" w:cs="Arial"/>
              <w:sz w:val="22"/>
              <w:szCs w:val="22"/>
            </w:rPr>
          </w:rPrChange>
        </w:rPr>
        <w:instrText xml:space="preserve"> ADDIN EN.CITE &lt;EndNote&gt;&lt;Cite&gt;&lt;Author&gt;Gazin&lt;/Author&gt;&lt;Year&gt;2007&lt;/Year&gt;&lt;RecNum&gt;646&lt;/RecNum&gt;&lt;DisplayText&gt;[21]&lt;/DisplayText&gt;&lt;record&gt;&lt;rec-number&gt;646&lt;/rec-number&gt;&lt;foreign-keys&gt;&lt;key app="EN" db-id="5ep0veeviww0vqev9v0vf5zmxve5f9vvfxd5" timestamp="1559368258"&gt;646&lt;/key&gt;&lt;/foreign-keys&gt;&lt;ref-type name="Journal Article"&gt;17&lt;/ref-type&gt;&lt;contributors&gt;&lt;authors&gt;&lt;author&gt;Gazin, C.&lt;/author&gt;&lt;author&gt;Wajapeyee, N.&lt;/author&gt;&lt;author&gt;Gobeil, S.&lt;/author&gt;&lt;author&gt;Virbasius, C. M.&lt;/author&gt;&lt;author&gt;Green, M. R.&lt;/author&gt;&lt;/authors&gt;&lt;/contributors&gt;&lt;auth-address&gt;Howard Hughes Medical Institute and Programs in Gene Function and Expression and Molecular Medicine, University of Massachusetts Medical School, 364 Plantation Street, Worcester, Massachusetts 01605, USA.&lt;/auth-address&gt;&lt;titles&gt;&lt;title&gt;An elaborate pathway required for Ras-mediated epigenetic silencing&lt;/title&gt;&lt;secondary-title&gt;Nature&lt;/secondary-title&gt;&lt;/titles&gt;&lt;periodical&gt;&lt;full-title&gt;Nature&lt;/full-title&gt;&lt;/periodical&gt;&lt;pages&gt;1073-7&lt;/pages&gt;&lt;volume&gt;449&lt;/volume&gt;&lt;number&gt;7165&lt;/number&gt;&lt;keywords&gt;&lt;keyword&gt;Animals&lt;/keyword&gt;&lt;keyword&gt;Cell Line, Transformed&lt;/keyword&gt;&lt;keyword&gt;Cell Transformation, Neoplastic/genetics&lt;/keyword&gt;&lt;keyword&gt;Chromatin Immunoprecipitation&lt;/keyword&gt;&lt;keyword&gt;DNA Methylation&lt;/keyword&gt;&lt;keyword&gt;*Epigenesis, Genetic&lt;/keyword&gt;&lt;keyword&gt;Gene Expression Regulation, Neoplastic&lt;/keyword&gt;&lt;keyword&gt;*Gene Silencing&lt;/keyword&gt;&lt;keyword&gt;Genes, ras/genetics&lt;/keyword&gt;&lt;keyword&gt;Mice&lt;/keyword&gt;&lt;keyword&gt;NIH 3T3 Cells&lt;/keyword&gt;&lt;keyword&gt;Oncogene Protein p21(ras)/genetics/*metabolism&lt;/keyword&gt;&lt;keyword&gt;Promoter Regions, Genetic/genetics&lt;/keyword&gt;&lt;keyword&gt;RNA Interference&lt;/keyword&gt;&lt;keyword&gt;fas Receptor/genetics&lt;/keyword&gt;&lt;/keywords&gt;&lt;dates&gt;&lt;year&gt;2007&lt;/year&gt;&lt;pub-dates&gt;&lt;date&gt;Oct 25&lt;/date&gt;&lt;/pub-dates&gt;&lt;/dates&gt;&lt;isbn&gt;1476-4687 (Electronic)&amp;#xD;0028-0836 (Linking)&lt;/isbn&gt;&lt;accession-num&gt;17960246&lt;/accession-num&gt;&lt;urls&gt;&lt;related-urls&gt;&lt;url&gt;https://www.ncbi.nlm.nih.gov/pubmed/17960246&lt;/url&gt;&lt;/related-urls&gt;&lt;/urls&gt;&lt;custom2&gt;PMC2147719&lt;/custom2&gt;&lt;electronic-resource-num&gt;10.1038/nature06251&lt;/electronic-resource-num&gt;&lt;/record&gt;&lt;/Cite&gt;&lt;/EndNote&gt;</w:instrText>
      </w:r>
      <w:r w:rsidR="00CF08AE" w:rsidRPr="003D6D8B">
        <w:rPr>
          <w:rFonts w:ascii="Arial" w:hAnsi="Arial" w:cs="Arial"/>
          <w:sz w:val="22"/>
          <w:szCs w:val="22"/>
          <w:rPrChange w:id="1405"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406" w:author="Guo, Shicheng" w:date="2019-07-03T10:29:00Z">
            <w:rPr>
              <w:rFonts w:ascii="Arial" w:hAnsi="Arial" w:cs="Arial"/>
              <w:noProof/>
              <w:sz w:val="22"/>
              <w:szCs w:val="22"/>
            </w:rPr>
          </w:rPrChange>
        </w:rPr>
        <w:t>[21]</w:t>
      </w:r>
      <w:r w:rsidR="00CF08AE" w:rsidRPr="003D6D8B">
        <w:rPr>
          <w:rFonts w:ascii="Arial" w:hAnsi="Arial" w:cs="Arial"/>
          <w:sz w:val="22"/>
          <w:szCs w:val="22"/>
          <w:rPrChange w:id="1407" w:author="Guo, Shicheng" w:date="2019-07-03T10:29:00Z">
            <w:rPr>
              <w:rFonts w:ascii="Times New Roman" w:hAnsi="Times New Roman" w:cs="Times New Roman"/>
            </w:rPr>
          </w:rPrChange>
        </w:rPr>
        <w:fldChar w:fldCharType="end"/>
      </w:r>
      <w:r w:rsidR="0004426D" w:rsidRPr="003D6D8B">
        <w:rPr>
          <w:rFonts w:ascii="Arial" w:hAnsi="Arial" w:cs="Arial"/>
          <w:sz w:val="22"/>
          <w:szCs w:val="22"/>
          <w:rPrChange w:id="1408" w:author="Guo, Shicheng" w:date="2019-07-03T10:29:00Z">
            <w:rPr>
              <w:rFonts w:ascii="Times New Roman" w:hAnsi="Times New Roman" w:cs="Times New Roman"/>
            </w:rPr>
          </w:rPrChange>
        </w:rPr>
        <w:t>.</w:t>
      </w:r>
      <w:r w:rsidR="00CF08AE" w:rsidRPr="003D6D8B">
        <w:rPr>
          <w:rFonts w:ascii="Arial" w:hAnsi="Arial" w:cs="Arial"/>
          <w:sz w:val="22"/>
          <w:szCs w:val="22"/>
          <w:rPrChange w:id="1409" w:author="Guo, Shicheng" w:date="2019-07-03T10:29:00Z">
            <w:rPr>
              <w:rFonts w:ascii="Times New Roman" w:hAnsi="Times New Roman" w:cs="Times New Roman"/>
            </w:rPr>
          </w:rPrChange>
        </w:rPr>
        <w:t xml:space="preserve"> It is suggested that Ras-mediated epigenetic silencing could lead to the CRC tumorigenesis through the epigenetic inactivation of the key genes. Meanwhile, TakeshiNagasaka et al also found that both KRAS and BRAF mutation could contribute to the global hyper-methylation phenotype of the CIMP genes in colon cancer. Furthermore, Ryan W Serra et al revealed that </w:t>
      </w:r>
      <w:r w:rsidR="00963512" w:rsidRPr="003D6D8B">
        <w:rPr>
          <w:rFonts w:ascii="Arial" w:hAnsi="Arial" w:cs="Arial"/>
          <w:sz w:val="22"/>
          <w:szCs w:val="22"/>
          <w:rPrChange w:id="1410" w:author="Guo, Shicheng" w:date="2019-07-03T10:29:00Z">
            <w:rPr>
              <w:rFonts w:ascii="Times New Roman" w:hAnsi="Times New Roman" w:cs="Times New Roman"/>
            </w:rPr>
          </w:rPrChange>
        </w:rPr>
        <w:t xml:space="preserve">KRAS mutation could result in the hyper-methylation and transcriptional silencing of the CIMP genes through </w:t>
      </w:r>
      <w:r w:rsidR="00963512" w:rsidRPr="003D6D8B">
        <w:rPr>
          <w:rFonts w:ascii="Arial" w:hAnsi="Arial" w:cs="Arial"/>
          <w:i/>
          <w:sz w:val="22"/>
          <w:szCs w:val="22"/>
          <w:rPrChange w:id="1411" w:author="Guo, Shicheng" w:date="2019-07-03T10:29:00Z">
            <w:rPr>
              <w:rFonts w:ascii="Times New Roman" w:hAnsi="Times New Roman" w:cs="Times New Roman"/>
              <w:i/>
            </w:rPr>
          </w:rPrChange>
        </w:rPr>
        <w:t>ZNF304</w:t>
      </w:r>
      <w:r w:rsidR="00963512" w:rsidRPr="003D6D8B">
        <w:rPr>
          <w:rFonts w:ascii="Arial" w:hAnsi="Arial" w:cs="Arial"/>
          <w:sz w:val="22"/>
          <w:szCs w:val="22"/>
          <w:rPrChange w:id="1412" w:author="Guo, Shicheng" w:date="2019-07-03T10:29:00Z">
            <w:rPr>
              <w:rFonts w:ascii="Times New Roman" w:hAnsi="Times New Roman" w:cs="Times New Roman"/>
            </w:rPr>
          </w:rPrChange>
        </w:rPr>
        <w:t>, indicating the importance of zinc finger proteins in the tumorigenesis of CRC</w:t>
      </w:r>
      <w:r w:rsidR="00BE678F" w:rsidRPr="003D6D8B">
        <w:rPr>
          <w:rFonts w:ascii="Arial" w:hAnsi="Arial" w:cs="Arial"/>
          <w:sz w:val="22"/>
          <w:szCs w:val="22"/>
          <w:rPrChange w:id="1413" w:author="Guo, Shicheng" w:date="2019-07-03T10:29:00Z">
            <w:rPr>
              <w:rFonts w:ascii="Times New Roman" w:hAnsi="Times New Roman" w:cs="Times New Roman"/>
            </w:rPr>
          </w:rPrChange>
        </w:rPr>
        <w:t xml:space="preserve"> </w:t>
      </w:r>
      <w:r w:rsidR="00963512" w:rsidRPr="003D6D8B">
        <w:rPr>
          <w:rFonts w:ascii="Arial" w:hAnsi="Arial" w:cs="Arial"/>
          <w:sz w:val="22"/>
          <w:szCs w:val="22"/>
          <w:rPrChange w:id="1414" w:author="Guo, Shicheng" w:date="2019-07-03T10:29:00Z">
            <w:rPr>
              <w:rFonts w:ascii="Times New Roman" w:hAnsi="Times New Roman" w:cs="Times New Roman"/>
            </w:rPr>
          </w:rPrChange>
        </w:rPr>
        <w:fldChar w:fldCharType="begin">
          <w:fldData xml:space="preserve">PEVuZE5vdGU+PENpdGU+PEF1dGhvcj5TZXJyYTwvQXV0aG9yPjxZZWFyPjIwMTQ8L1llYXI+PFJl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==
</w:fldData>
        </w:fldChar>
      </w:r>
      <w:r w:rsidR="000548E3" w:rsidRPr="003D6D8B">
        <w:rPr>
          <w:rFonts w:ascii="Arial" w:hAnsi="Arial" w:cs="Arial"/>
          <w:sz w:val="22"/>
          <w:szCs w:val="22"/>
          <w:rPrChange w:id="1415"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416" w:author="Guo, Shicheng" w:date="2019-07-03T10:29:00Z">
            <w:rPr>
              <w:rFonts w:ascii="Arial" w:hAnsi="Arial" w:cs="Arial"/>
              <w:sz w:val="22"/>
              <w:szCs w:val="22"/>
            </w:rPr>
          </w:rPrChange>
        </w:rPr>
        <w:fldChar w:fldCharType="begin">
          <w:fldData xml:space="preserve">PEVuZE5vdGU+PENpdGU+PEF1dGhvcj5TZXJyYTwvQXV0aG9yPjxZZWFyPjIwMTQ8L1llYXI+PFJl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==
</w:fldData>
        </w:fldChar>
      </w:r>
      <w:r w:rsidR="000548E3" w:rsidRPr="003D6D8B">
        <w:rPr>
          <w:rFonts w:ascii="Arial" w:hAnsi="Arial" w:cs="Arial"/>
          <w:sz w:val="22"/>
          <w:szCs w:val="22"/>
          <w:rPrChange w:id="1417"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418" w:author="Guo, Shicheng" w:date="2019-07-03T10:29:00Z">
            <w:rPr>
              <w:rFonts w:ascii="Arial" w:hAnsi="Arial" w:cs="Arial"/>
              <w:sz w:val="22"/>
              <w:szCs w:val="22"/>
            </w:rPr>
          </w:rPrChange>
        </w:rPr>
      </w:r>
      <w:r w:rsidR="000548E3" w:rsidRPr="003D6D8B">
        <w:rPr>
          <w:rFonts w:ascii="Arial" w:hAnsi="Arial" w:cs="Arial"/>
          <w:sz w:val="22"/>
          <w:szCs w:val="22"/>
          <w:rPrChange w:id="1419" w:author="Guo, Shicheng" w:date="2019-07-03T10:29:00Z">
            <w:rPr>
              <w:rFonts w:ascii="Arial" w:hAnsi="Arial" w:cs="Arial"/>
              <w:sz w:val="22"/>
              <w:szCs w:val="22"/>
            </w:rPr>
          </w:rPrChange>
        </w:rPr>
        <w:fldChar w:fldCharType="end"/>
      </w:r>
      <w:r w:rsidR="00963512" w:rsidRPr="003D6D8B">
        <w:rPr>
          <w:rFonts w:ascii="Arial" w:hAnsi="Arial" w:cs="Arial"/>
          <w:sz w:val="22"/>
          <w:szCs w:val="22"/>
          <w:rPrChange w:id="1420" w:author="Guo, Shicheng" w:date="2019-07-03T10:29:00Z">
            <w:rPr>
              <w:rFonts w:ascii="Arial" w:hAnsi="Arial" w:cs="Arial"/>
              <w:sz w:val="22"/>
              <w:szCs w:val="22"/>
            </w:rPr>
          </w:rPrChange>
        </w:rPr>
      </w:r>
      <w:r w:rsidR="00963512" w:rsidRPr="003D6D8B">
        <w:rPr>
          <w:rFonts w:ascii="Arial" w:hAnsi="Arial" w:cs="Arial"/>
          <w:sz w:val="22"/>
          <w:szCs w:val="22"/>
          <w:rPrChange w:id="1421"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422" w:author="Guo, Shicheng" w:date="2019-07-03T10:29:00Z">
            <w:rPr>
              <w:rFonts w:ascii="Arial" w:hAnsi="Arial" w:cs="Arial"/>
              <w:noProof/>
              <w:sz w:val="22"/>
              <w:szCs w:val="22"/>
            </w:rPr>
          </w:rPrChange>
        </w:rPr>
        <w:t>[22]</w:t>
      </w:r>
      <w:r w:rsidR="00963512" w:rsidRPr="003D6D8B">
        <w:rPr>
          <w:rFonts w:ascii="Arial" w:hAnsi="Arial" w:cs="Arial"/>
          <w:sz w:val="22"/>
          <w:szCs w:val="22"/>
          <w:rPrChange w:id="1423" w:author="Guo, Shicheng" w:date="2019-07-03T10:29:00Z">
            <w:rPr>
              <w:rFonts w:ascii="Times New Roman" w:hAnsi="Times New Roman" w:cs="Times New Roman"/>
            </w:rPr>
          </w:rPrChange>
        </w:rPr>
        <w:fldChar w:fldCharType="end"/>
      </w:r>
      <w:r w:rsidR="00963512" w:rsidRPr="003D6D8B">
        <w:rPr>
          <w:rFonts w:ascii="Arial" w:hAnsi="Arial" w:cs="Arial"/>
          <w:sz w:val="22"/>
          <w:szCs w:val="22"/>
          <w:rPrChange w:id="1424" w:author="Guo, Shicheng" w:date="2019-07-03T10:29:00Z">
            <w:rPr>
              <w:rFonts w:ascii="Times New Roman" w:hAnsi="Times New Roman" w:cs="Times New Roman"/>
            </w:rPr>
          </w:rPrChange>
        </w:rPr>
        <w:t xml:space="preserve">. Herein, through the integration of public microarray datasets and our targeted bisulfite sequencing datasets, we identified five novel zinc finger </w:t>
      </w:r>
      <w:r w:rsidR="00481EA3" w:rsidRPr="003D6D8B">
        <w:rPr>
          <w:rFonts w:ascii="Arial" w:hAnsi="Arial" w:cs="Arial"/>
          <w:sz w:val="22"/>
          <w:szCs w:val="22"/>
          <w:rPrChange w:id="1425" w:author="Guo, Shicheng" w:date="2019-07-03T10:29:00Z">
            <w:rPr>
              <w:rFonts w:ascii="Times New Roman" w:hAnsi="Times New Roman" w:cs="Times New Roman"/>
            </w:rPr>
          </w:rPrChange>
        </w:rPr>
        <w:t>genes, which</w:t>
      </w:r>
      <w:r w:rsidR="00963512" w:rsidRPr="003D6D8B">
        <w:rPr>
          <w:rFonts w:ascii="Arial" w:hAnsi="Arial" w:cs="Arial"/>
          <w:sz w:val="22"/>
          <w:szCs w:val="22"/>
          <w:rPrChange w:id="1426" w:author="Guo, Shicheng" w:date="2019-07-03T10:29:00Z">
            <w:rPr>
              <w:rFonts w:ascii="Times New Roman" w:hAnsi="Times New Roman" w:cs="Times New Roman"/>
            </w:rPr>
          </w:rPrChange>
        </w:rPr>
        <w:t xml:space="preserve"> was significantly associated with the KRAS mutation in CRC, suggesting that the KRAS mutation may alter the downstream pathway through the epigenetic regulation of these zinc finger genes.</w:t>
      </w:r>
    </w:p>
    <w:p w:rsidR="00963512" w:rsidRPr="003D6D8B" w:rsidRDefault="00963512">
      <w:pPr>
        <w:rPr>
          <w:rFonts w:ascii="Arial" w:hAnsi="Arial" w:cs="Arial"/>
          <w:sz w:val="22"/>
          <w:szCs w:val="22"/>
          <w:rPrChange w:id="1427" w:author="Guo, Shicheng" w:date="2019-07-03T10:29:00Z">
            <w:rPr>
              <w:rFonts w:ascii="Times New Roman" w:hAnsi="Times New Roman" w:cs="Times New Roman"/>
            </w:rPr>
          </w:rPrChange>
        </w:rPr>
      </w:pPr>
    </w:p>
    <w:p w:rsidR="00125BC5" w:rsidRPr="003D6D8B" w:rsidRDefault="00A7484E">
      <w:pPr>
        <w:widowControl/>
        <w:rPr>
          <w:rFonts w:ascii="Arial" w:hAnsi="Arial" w:cs="Arial"/>
          <w:sz w:val="22"/>
          <w:szCs w:val="22"/>
          <w:rPrChange w:id="1428" w:author="Guo, Shicheng" w:date="2019-07-03T10:29:00Z">
            <w:rPr>
              <w:rFonts w:ascii="Times New Roman" w:hAnsi="Times New Roman" w:cs="Times New Roman"/>
            </w:rPr>
          </w:rPrChange>
        </w:rPr>
        <w:pPrChange w:id="1429" w:author="Guo, Shicheng" w:date="2019-07-02T12:17:00Z">
          <w:pPr>
            <w:widowControl/>
            <w:jc w:val="left"/>
          </w:pPr>
        </w:pPrChange>
      </w:pPr>
      <w:r w:rsidRPr="003D6D8B">
        <w:rPr>
          <w:rFonts w:ascii="Arial" w:hAnsi="Arial" w:cs="Arial"/>
          <w:sz w:val="22"/>
          <w:szCs w:val="22"/>
          <w:rPrChange w:id="1430" w:author="Guo, Shicheng" w:date="2019-07-03T10:29:00Z">
            <w:rPr>
              <w:rFonts w:ascii="Times New Roman" w:hAnsi="Times New Roman" w:cs="Times New Roman"/>
            </w:rPr>
          </w:rPrChange>
        </w:rPr>
        <w:t xml:space="preserve">Of the five zinc finger genes, </w:t>
      </w:r>
      <w:r w:rsidRPr="003D6D8B">
        <w:rPr>
          <w:rFonts w:ascii="Arial" w:hAnsi="Arial" w:cs="Arial"/>
          <w:i/>
          <w:sz w:val="22"/>
          <w:szCs w:val="22"/>
          <w:rPrChange w:id="1431" w:author="Guo, Shicheng" w:date="2019-07-03T10:29:00Z">
            <w:rPr>
              <w:rFonts w:ascii="Times New Roman" w:hAnsi="Times New Roman" w:cs="Times New Roman"/>
              <w:i/>
            </w:rPr>
          </w:rPrChange>
        </w:rPr>
        <w:t>ZNF132</w:t>
      </w:r>
      <w:r w:rsidRPr="003D6D8B">
        <w:rPr>
          <w:rFonts w:ascii="Arial" w:hAnsi="Arial" w:cs="Arial"/>
          <w:sz w:val="22"/>
          <w:szCs w:val="22"/>
          <w:rPrChange w:id="1432" w:author="Guo, Shicheng" w:date="2019-07-03T10:29:00Z">
            <w:rPr>
              <w:rFonts w:ascii="Times New Roman" w:hAnsi="Times New Roman" w:cs="Times New Roman"/>
            </w:rPr>
          </w:rPrChange>
        </w:rPr>
        <w:t xml:space="preserve"> </w:t>
      </w:r>
      <w:r w:rsidR="00125BC5" w:rsidRPr="003D6D8B">
        <w:rPr>
          <w:rFonts w:ascii="Arial" w:hAnsi="Arial" w:cs="Arial"/>
          <w:sz w:val="22"/>
          <w:szCs w:val="22"/>
          <w:rPrChange w:id="1433" w:author="Guo, Shicheng" w:date="2019-07-03T10:29:00Z">
            <w:rPr>
              <w:rFonts w:ascii="Times New Roman" w:hAnsi="Times New Roman" w:cs="Times New Roman"/>
            </w:rPr>
          </w:rPrChange>
        </w:rPr>
        <w:t xml:space="preserve">(zinc finger protein 132) </w:t>
      </w:r>
      <w:r w:rsidRPr="003D6D8B">
        <w:rPr>
          <w:rFonts w:ascii="Arial" w:hAnsi="Arial" w:cs="Arial"/>
          <w:sz w:val="22"/>
          <w:szCs w:val="22"/>
          <w:rPrChange w:id="1434" w:author="Guo, Shicheng" w:date="2019-07-03T10:29:00Z">
            <w:rPr>
              <w:rFonts w:ascii="Times New Roman" w:hAnsi="Times New Roman" w:cs="Times New Roman"/>
            </w:rPr>
          </w:rPrChange>
        </w:rPr>
        <w:t xml:space="preserve">was identified as the most promising biomarkers for CRC diagnosis in our combined analysis. </w:t>
      </w:r>
      <w:r w:rsidRPr="003D6D8B">
        <w:rPr>
          <w:rFonts w:ascii="Arial" w:hAnsi="Arial" w:cs="Arial"/>
          <w:i/>
          <w:sz w:val="22"/>
          <w:szCs w:val="22"/>
          <w:rPrChange w:id="1435" w:author="Guo, Shicheng" w:date="2019-07-03T10:29:00Z">
            <w:rPr>
              <w:rFonts w:ascii="Times New Roman" w:hAnsi="Times New Roman" w:cs="Times New Roman"/>
              <w:i/>
            </w:rPr>
          </w:rPrChange>
        </w:rPr>
        <w:t>ZNF132</w:t>
      </w:r>
      <w:r w:rsidRPr="003D6D8B">
        <w:rPr>
          <w:rFonts w:ascii="Arial" w:hAnsi="Arial" w:cs="Arial"/>
          <w:sz w:val="22"/>
          <w:szCs w:val="22"/>
          <w:rPrChange w:id="1436" w:author="Guo, Shicheng" w:date="2019-07-03T10:29:00Z">
            <w:rPr>
              <w:rFonts w:ascii="Times New Roman" w:hAnsi="Times New Roman" w:cs="Times New Roman"/>
            </w:rPr>
          </w:rPrChange>
        </w:rPr>
        <w:t xml:space="preserve"> </w:t>
      </w:r>
      <w:r w:rsidR="00186424" w:rsidRPr="003D6D8B">
        <w:rPr>
          <w:rFonts w:ascii="Arial" w:hAnsi="Arial" w:cs="Arial"/>
          <w:sz w:val="22"/>
          <w:szCs w:val="22"/>
          <w:rPrChange w:id="1437" w:author="Guo, Shicheng" w:date="2019-07-03T10:29:00Z">
            <w:rPr>
              <w:rFonts w:ascii="Times New Roman" w:hAnsi="Times New Roman" w:cs="Times New Roman"/>
            </w:rPr>
          </w:rPrChange>
        </w:rPr>
        <w:t>is located at the 19q13.4 and belongs to C2H2 zinc finger protein family</w:t>
      </w:r>
      <w:r w:rsidR="00531CEF" w:rsidRPr="003D6D8B">
        <w:rPr>
          <w:rFonts w:ascii="Arial" w:hAnsi="Arial" w:cs="Arial"/>
          <w:sz w:val="22"/>
          <w:szCs w:val="22"/>
          <w:rPrChange w:id="1438" w:author="Guo, Shicheng" w:date="2019-07-03T10:29:00Z">
            <w:rPr>
              <w:rFonts w:ascii="Times New Roman" w:hAnsi="Times New Roman" w:cs="Times New Roman"/>
            </w:rPr>
          </w:rPrChange>
        </w:rPr>
        <w:t xml:space="preserve"> </w:t>
      </w:r>
      <w:r w:rsidR="00186424" w:rsidRPr="003D6D8B">
        <w:rPr>
          <w:rFonts w:ascii="Arial" w:hAnsi="Arial" w:cs="Arial"/>
          <w:sz w:val="22"/>
          <w:szCs w:val="22"/>
          <w:rPrChange w:id="1439"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1440" w:author="Guo, Shicheng" w:date="2019-07-03T10:29:00Z">
            <w:rPr>
              <w:rFonts w:ascii="Arial" w:hAnsi="Arial" w:cs="Arial"/>
              <w:sz w:val="22"/>
              <w:szCs w:val="22"/>
            </w:rPr>
          </w:rPrChange>
        </w:rPr>
        <w:instrText xml:space="preserve"> ADDIN EN.CITE &lt;EndNote&gt;&lt;Cite&gt;&lt;Author&gt;Tommerup&lt;/Author&gt;&lt;Year&gt;1995&lt;/Year&gt;&lt;RecNum&gt;508&lt;/RecNum&gt;&lt;DisplayText&gt;[23]&lt;/DisplayText&gt;&lt;record&gt;&lt;rec-number&gt;508&lt;/rec-number&gt;&lt;foreign-keys&gt;&lt;key app="EN" db-id="5ep0veeviww0vqev9v0vf5zmxve5f9vvfxd5" timestamp="1558591097"&gt;508&lt;/key&gt;&lt;/foreign-keys&gt;&lt;ref-type name="Journal Article"&gt;17&lt;/ref-type&gt;&lt;contributors&gt;&lt;authors&gt;&lt;author&gt;Tommerup, N.&lt;/author&gt;&lt;author&gt;Vissing, H.&lt;/author&gt;&lt;/authors&gt;&lt;/contributors&gt;&lt;auth-address&gt;Danish Center for Human Genome Research, John F. Kennedy Institute, Glostrup.&lt;/auth-address&gt;&lt;titles&gt;&lt;title&gt;Isolation and fine mapping of 16 novel human zinc finger-encoding cDNAs identify putative candidate genes for developmental and malignant disorders&lt;/title&gt;&lt;secondary-title&gt;Genomics&lt;/secondary-title&gt;&lt;/titles&gt;&lt;periodical&gt;&lt;full-title&gt;Genomics&lt;/full-title&gt;&lt;/periodical&gt;&lt;pages&gt;259-64&lt;/pages&gt;&lt;volume&gt;27&lt;/volume&gt;&lt;number&gt;2&lt;/number&gt;&lt;keywords&gt;&lt;keyword&gt;Abnormalities, Multiple/*genetics&lt;/keyword&gt;&lt;keyword&gt;Animals&lt;/keyword&gt;&lt;keyword&gt;Chromosome Banding&lt;/keyword&gt;&lt;keyword&gt;Chromosome Mapping&lt;/keyword&gt;&lt;keyword&gt;Cricetinae&lt;/keyword&gt;&lt;keyword&gt;DNA, Complementary/chemistry/*isolation &amp;amp; purification&lt;/keyword&gt;&lt;keyword&gt;Humans&lt;/keyword&gt;&lt;keyword&gt;In Situ Hybridization, Fluorescence&lt;/keyword&gt;&lt;keyword&gt;Neoplasms/*genetics&lt;/keyword&gt;&lt;keyword&gt;Zinc Fingers/*genetics&lt;/keyword&gt;&lt;/keywords&gt;&lt;dates&gt;&lt;year&gt;1995&lt;/year&gt;&lt;pub-dates&gt;&lt;date&gt;May 20&lt;/date&gt;&lt;/pub-dates&gt;&lt;/dates&gt;&lt;isbn&gt;0888-7543 (Print)&amp;#xD;0888-7543 (Linking)&lt;/isbn&gt;&lt;accession-num&gt;7557990&lt;/accession-num&gt;&lt;urls&gt;&lt;related-urls&gt;&lt;url&gt;https://www.ncbi.nlm.nih.gov/pubmed/7557990&lt;/url&gt;&lt;/related-urls&gt;&lt;/urls&gt;&lt;electronic-resource-num&gt;10.1006/geno.1995.1040&lt;/electronic-resource-num&gt;&lt;/record&gt;&lt;/Cite&gt;&lt;/EndNote&gt;</w:instrText>
      </w:r>
      <w:r w:rsidR="00186424" w:rsidRPr="003D6D8B">
        <w:rPr>
          <w:rFonts w:ascii="Arial" w:hAnsi="Arial" w:cs="Arial"/>
          <w:sz w:val="22"/>
          <w:szCs w:val="22"/>
          <w:rPrChange w:id="1441"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442" w:author="Guo, Shicheng" w:date="2019-07-03T10:29:00Z">
            <w:rPr>
              <w:rFonts w:ascii="Arial" w:hAnsi="Arial" w:cs="Arial"/>
              <w:noProof/>
              <w:sz w:val="22"/>
              <w:szCs w:val="22"/>
            </w:rPr>
          </w:rPrChange>
        </w:rPr>
        <w:t>[23]</w:t>
      </w:r>
      <w:r w:rsidR="00186424" w:rsidRPr="003D6D8B">
        <w:rPr>
          <w:rFonts w:ascii="Arial" w:hAnsi="Arial" w:cs="Arial"/>
          <w:sz w:val="22"/>
          <w:szCs w:val="22"/>
          <w:rPrChange w:id="1443" w:author="Guo, Shicheng" w:date="2019-07-03T10:29:00Z">
            <w:rPr>
              <w:rFonts w:ascii="Times New Roman" w:hAnsi="Times New Roman" w:cs="Times New Roman"/>
            </w:rPr>
          </w:rPrChange>
        </w:rPr>
        <w:fldChar w:fldCharType="end"/>
      </w:r>
      <w:r w:rsidR="00186424" w:rsidRPr="003D6D8B">
        <w:rPr>
          <w:rFonts w:ascii="Arial" w:hAnsi="Arial" w:cs="Arial"/>
          <w:sz w:val="22"/>
          <w:szCs w:val="22"/>
          <w:rPrChange w:id="1444" w:author="Guo, Shicheng" w:date="2019-07-03T10:29:00Z">
            <w:rPr>
              <w:rFonts w:ascii="Times New Roman" w:hAnsi="Times New Roman" w:cs="Times New Roman"/>
            </w:rPr>
          </w:rPrChange>
        </w:rPr>
        <w:t xml:space="preserve">. Previous studies have identified the DNA methylation alterations of </w:t>
      </w:r>
      <w:r w:rsidR="00186424" w:rsidRPr="003D6D8B">
        <w:rPr>
          <w:rFonts w:ascii="Arial" w:hAnsi="Arial" w:cs="Arial"/>
          <w:i/>
          <w:sz w:val="22"/>
          <w:szCs w:val="22"/>
          <w:rPrChange w:id="1445" w:author="Guo, Shicheng" w:date="2019-07-03T10:29:00Z">
            <w:rPr>
              <w:rFonts w:ascii="Times New Roman" w:hAnsi="Times New Roman" w:cs="Times New Roman"/>
              <w:i/>
            </w:rPr>
          </w:rPrChange>
        </w:rPr>
        <w:t>ZNF132</w:t>
      </w:r>
      <w:r w:rsidR="00186424" w:rsidRPr="003D6D8B">
        <w:rPr>
          <w:rFonts w:ascii="Arial" w:hAnsi="Arial" w:cs="Arial"/>
          <w:sz w:val="22"/>
          <w:szCs w:val="22"/>
          <w:rPrChange w:id="1446" w:author="Guo, Shicheng" w:date="2019-07-03T10:29:00Z">
            <w:rPr>
              <w:rFonts w:ascii="Times New Roman" w:hAnsi="Times New Roman" w:cs="Times New Roman"/>
            </w:rPr>
          </w:rPrChange>
        </w:rPr>
        <w:t xml:space="preserve"> in </w:t>
      </w:r>
      <w:r w:rsidR="00426E21" w:rsidRPr="003D6D8B">
        <w:rPr>
          <w:rFonts w:ascii="Arial" w:hAnsi="Arial" w:cs="Arial"/>
          <w:sz w:val="22"/>
          <w:szCs w:val="22"/>
          <w:rPrChange w:id="1447" w:author="Guo, Shicheng" w:date="2019-07-03T10:29:00Z">
            <w:rPr>
              <w:rFonts w:ascii="Times New Roman" w:hAnsi="Times New Roman" w:cs="Times New Roman"/>
            </w:rPr>
          </w:rPrChange>
        </w:rPr>
        <w:t>breast cancer, esophageal squamous cell carcinoma</w:t>
      </w:r>
      <w:r w:rsidR="00BE6A94" w:rsidRPr="003D6D8B">
        <w:rPr>
          <w:rFonts w:ascii="Arial" w:hAnsi="Arial" w:cs="Arial"/>
          <w:sz w:val="22"/>
          <w:szCs w:val="22"/>
          <w:rPrChange w:id="1448" w:author="Guo, Shicheng" w:date="2019-07-03T10:29:00Z">
            <w:rPr>
              <w:rFonts w:ascii="Times New Roman" w:hAnsi="Times New Roman" w:cs="Times New Roman"/>
            </w:rPr>
          </w:rPrChange>
        </w:rPr>
        <w:t xml:space="preserve"> (ESCC)</w:t>
      </w:r>
      <w:r w:rsidR="00426E21" w:rsidRPr="003D6D8B">
        <w:rPr>
          <w:rFonts w:ascii="Arial" w:hAnsi="Arial" w:cs="Arial"/>
          <w:sz w:val="22"/>
          <w:szCs w:val="22"/>
          <w:rPrChange w:id="1449" w:author="Guo, Shicheng" w:date="2019-07-03T10:29:00Z">
            <w:rPr>
              <w:rFonts w:ascii="Times New Roman" w:hAnsi="Times New Roman" w:cs="Times New Roman"/>
            </w:rPr>
          </w:rPrChange>
        </w:rPr>
        <w:t>, oropharyngeal squamous cell carcinoma and prostate cancer</w:t>
      </w:r>
      <w:r w:rsidR="005C293F" w:rsidRPr="003D6D8B">
        <w:rPr>
          <w:rFonts w:ascii="Arial" w:hAnsi="Arial" w:cs="Arial"/>
          <w:sz w:val="22"/>
          <w:szCs w:val="22"/>
          <w:rPrChange w:id="1450" w:author="Guo, Shicheng" w:date="2019-07-03T10:29:00Z">
            <w:rPr>
              <w:rFonts w:ascii="Times New Roman" w:hAnsi="Times New Roman" w:cs="Times New Roman"/>
            </w:rPr>
          </w:rPrChange>
        </w:rPr>
        <w:t xml:space="preserve"> </w:t>
      </w:r>
      <w:r w:rsidR="00426E21" w:rsidRPr="003D6D8B">
        <w:rPr>
          <w:rFonts w:ascii="Arial" w:hAnsi="Arial" w:cs="Arial"/>
          <w:sz w:val="22"/>
          <w:szCs w:val="22"/>
          <w:rPrChange w:id="1451" w:author="Guo, Shicheng" w:date="2019-07-03T10:29:00Z">
            <w:rPr>
              <w:rFonts w:ascii="Times New Roman" w:hAnsi="Times New Roman" w:cs="Times New Roman"/>
            </w:rPr>
          </w:rPrChange>
        </w:rPr>
        <w:fldChar w:fldCharType="begin">
          <w:fldData xml:space="preserve">PEVuZE5vdGU+PENpdGU+PEF1dGhvcj5MbGVyYXM8L0F1dGhvcj48WWVhcj4yMDExPC9ZZWFyPjxS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ZWdlLCBTb29jaG93IFVuaXZlcnNpdHksIFN1emhvdSwgSmlhbmdzdSwgQ2hpbmEuJiN4RDtEZXBh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</w:fldData>
        </w:fldChar>
      </w:r>
      <w:r w:rsidR="000548E3" w:rsidRPr="003D6D8B">
        <w:rPr>
          <w:rFonts w:ascii="Arial" w:hAnsi="Arial" w:cs="Arial"/>
          <w:sz w:val="22"/>
          <w:szCs w:val="22"/>
          <w:rPrChange w:id="1452"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453" w:author="Guo, Shicheng" w:date="2019-07-03T10:29:00Z">
            <w:rPr>
              <w:rFonts w:ascii="Arial" w:hAnsi="Arial" w:cs="Arial"/>
              <w:sz w:val="22"/>
              <w:szCs w:val="22"/>
            </w:rPr>
          </w:rPrChange>
        </w:rPr>
        <w:fldChar w:fldCharType="begin">
          <w:fldData xml:space="preserve">PEVuZE5vdGU+PENpdGU+PEF1dGhvcj5MbGVyYXM8L0F1dGhvcj48WWVhcj4yMDExPC9ZZWFyPjxS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ZWdlLCBTb29jaG93IFVuaXZlcnNpdHksIFN1emhvdSwgSmlhbmdzdSwgQ2hpbmEuJiN4RDtEZXBh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</w:fldData>
        </w:fldChar>
      </w:r>
      <w:r w:rsidR="000548E3" w:rsidRPr="003D6D8B">
        <w:rPr>
          <w:rFonts w:ascii="Arial" w:hAnsi="Arial" w:cs="Arial"/>
          <w:sz w:val="22"/>
          <w:szCs w:val="22"/>
          <w:rPrChange w:id="1454"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455" w:author="Guo, Shicheng" w:date="2019-07-03T10:29:00Z">
            <w:rPr>
              <w:rFonts w:ascii="Arial" w:hAnsi="Arial" w:cs="Arial"/>
              <w:sz w:val="22"/>
              <w:szCs w:val="22"/>
            </w:rPr>
          </w:rPrChange>
        </w:rPr>
      </w:r>
      <w:r w:rsidR="000548E3" w:rsidRPr="003D6D8B">
        <w:rPr>
          <w:rFonts w:ascii="Arial" w:hAnsi="Arial" w:cs="Arial"/>
          <w:sz w:val="22"/>
          <w:szCs w:val="22"/>
          <w:rPrChange w:id="1456" w:author="Guo, Shicheng" w:date="2019-07-03T10:29:00Z">
            <w:rPr>
              <w:rFonts w:ascii="Arial" w:hAnsi="Arial" w:cs="Arial"/>
              <w:sz w:val="22"/>
              <w:szCs w:val="22"/>
            </w:rPr>
          </w:rPrChange>
        </w:rPr>
        <w:fldChar w:fldCharType="end"/>
      </w:r>
      <w:r w:rsidR="00426E21" w:rsidRPr="003D6D8B">
        <w:rPr>
          <w:rFonts w:ascii="Arial" w:hAnsi="Arial" w:cs="Arial"/>
          <w:sz w:val="22"/>
          <w:szCs w:val="22"/>
          <w:rPrChange w:id="1457" w:author="Guo, Shicheng" w:date="2019-07-03T10:29:00Z">
            <w:rPr>
              <w:rFonts w:ascii="Arial" w:hAnsi="Arial" w:cs="Arial"/>
              <w:sz w:val="22"/>
              <w:szCs w:val="22"/>
            </w:rPr>
          </w:rPrChange>
        </w:rPr>
      </w:r>
      <w:r w:rsidR="00426E21" w:rsidRPr="003D6D8B">
        <w:rPr>
          <w:rFonts w:ascii="Arial" w:hAnsi="Arial" w:cs="Arial"/>
          <w:sz w:val="22"/>
          <w:szCs w:val="22"/>
          <w:rPrChange w:id="1458"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459" w:author="Guo, Shicheng" w:date="2019-07-03T10:29:00Z">
            <w:rPr>
              <w:rFonts w:ascii="Arial" w:hAnsi="Arial" w:cs="Arial"/>
              <w:noProof/>
              <w:sz w:val="22"/>
              <w:szCs w:val="22"/>
            </w:rPr>
          </w:rPrChange>
        </w:rPr>
        <w:t>[1, 24-26]</w:t>
      </w:r>
      <w:r w:rsidR="00426E21" w:rsidRPr="003D6D8B">
        <w:rPr>
          <w:rFonts w:ascii="Arial" w:hAnsi="Arial" w:cs="Arial"/>
          <w:sz w:val="22"/>
          <w:szCs w:val="22"/>
          <w:rPrChange w:id="1460" w:author="Guo, Shicheng" w:date="2019-07-03T10:29:00Z">
            <w:rPr>
              <w:rFonts w:ascii="Times New Roman" w:hAnsi="Times New Roman" w:cs="Times New Roman"/>
            </w:rPr>
          </w:rPrChange>
        </w:rPr>
        <w:fldChar w:fldCharType="end"/>
      </w:r>
      <w:r w:rsidR="00426E21" w:rsidRPr="003D6D8B">
        <w:rPr>
          <w:rFonts w:ascii="Arial" w:hAnsi="Arial" w:cs="Arial"/>
          <w:sz w:val="22"/>
          <w:szCs w:val="22"/>
          <w:rPrChange w:id="1461" w:author="Guo, Shicheng" w:date="2019-07-03T10:29:00Z">
            <w:rPr>
              <w:rFonts w:ascii="Times New Roman" w:hAnsi="Times New Roman" w:cs="Times New Roman"/>
            </w:rPr>
          </w:rPrChange>
        </w:rPr>
        <w:t xml:space="preserve">. </w:t>
      </w:r>
      <w:r w:rsidR="00BE6A94" w:rsidRPr="003D6D8B">
        <w:rPr>
          <w:rFonts w:ascii="Arial" w:hAnsi="Arial" w:cs="Arial"/>
          <w:sz w:val="22"/>
          <w:szCs w:val="22"/>
          <w:rPrChange w:id="1462" w:author="Guo, Shicheng" w:date="2019-07-03T10:29:00Z">
            <w:rPr>
              <w:rFonts w:ascii="Times New Roman" w:hAnsi="Times New Roman" w:cs="Times New Roman"/>
            </w:rPr>
          </w:rPrChange>
        </w:rPr>
        <w:t xml:space="preserve">Especially, </w:t>
      </w:r>
      <w:r w:rsidR="00BE6A94" w:rsidRPr="003D6D8B">
        <w:rPr>
          <w:rFonts w:ascii="Arial" w:hAnsi="Arial" w:cs="Arial"/>
          <w:i/>
          <w:sz w:val="22"/>
          <w:szCs w:val="22"/>
          <w:rPrChange w:id="1463" w:author="Guo, Shicheng" w:date="2019-07-03T10:29:00Z">
            <w:rPr>
              <w:rFonts w:ascii="Times New Roman" w:hAnsi="Times New Roman" w:cs="Times New Roman"/>
              <w:i/>
            </w:rPr>
          </w:rPrChange>
        </w:rPr>
        <w:t>ZNF132</w:t>
      </w:r>
      <w:r w:rsidR="00BE6A94" w:rsidRPr="003D6D8B">
        <w:rPr>
          <w:rFonts w:ascii="Arial" w:hAnsi="Arial" w:cs="Arial"/>
          <w:sz w:val="22"/>
          <w:szCs w:val="22"/>
          <w:rPrChange w:id="1464" w:author="Guo, Shicheng" w:date="2019-07-03T10:29:00Z">
            <w:rPr>
              <w:rFonts w:ascii="Times New Roman" w:hAnsi="Times New Roman" w:cs="Times New Roman"/>
            </w:rPr>
          </w:rPrChange>
        </w:rPr>
        <w:t xml:space="preserve"> hyper-methylation could reduce the Sp1 transcript factor activity and decreased the abilities of cell in growth, migration and invasion, and tumorigenicity of cells in a nude mouse model of ESCC</w:t>
      </w:r>
      <w:r w:rsidR="000001F3" w:rsidRPr="003D6D8B">
        <w:rPr>
          <w:rFonts w:ascii="Arial" w:hAnsi="Arial" w:cs="Arial"/>
          <w:sz w:val="22"/>
          <w:szCs w:val="22"/>
          <w:rPrChange w:id="1465" w:author="Guo, Shicheng" w:date="2019-07-03T10:29:00Z">
            <w:rPr>
              <w:rFonts w:ascii="Times New Roman" w:hAnsi="Times New Roman" w:cs="Times New Roman"/>
            </w:rPr>
          </w:rPrChange>
        </w:rPr>
        <w:t xml:space="preserve"> </w:t>
      </w:r>
      <w:r w:rsidR="00BE6A94" w:rsidRPr="003D6D8B">
        <w:rPr>
          <w:rFonts w:ascii="Arial" w:hAnsi="Arial" w:cs="Arial"/>
          <w:sz w:val="22"/>
          <w:szCs w:val="22"/>
          <w:rPrChange w:id="1466" w:author="Guo, Shicheng" w:date="2019-07-03T10:29:00Z">
            <w:rPr>
              <w:rFonts w:ascii="Times New Roman" w:hAnsi="Times New Roman" w:cs="Times New Roman"/>
            </w:rPr>
          </w:rPrChange>
        </w:rPr>
        <w:fldChar w:fldCharType="begin">
          <w:fldData xml:space="preserve">PEVuZE5vdGU+PENpdGU+PEF1dGhvcj5KaWFuZzwvQXV0aG9yPjxZZWFyPjIwMTg8L1llYXI+PFJl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</w:fldData>
        </w:fldChar>
      </w:r>
      <w:r w:rsidR="000548E3" w:rsidRPr="003D6D8B">
        <w:rPr>
          <w:rFonts w:ascii="Arial" w:hAnsi="Arial" w:cs="Arial"/>
          <w:sz w:val="22"/>
          <w:szCs w:val="22"/>
          <w:rPrChange w:id="1467"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468" w:author="Guo, Shicheng" w:date="2019-07-03T10:29:00Z">
            <w:rPr>
              <w:rFonts w:ascii="Arial" w:hAnsi="Arial" w:cs="Arial"/>
              <w:sz w:val="22"/>
              <w:szCs w:val="22"/>
            </w:rPr>
          </w:rPrChange>
        </w:rPr>
        <w:fldChar w:fldCharType="begin">
          <w:fldData xml:space="preserve">PEVuZE5vdGU+PENpdGU+PEF1dGhvcj5KaWFuZzwvQXV0aG9yPjxZZWFyPjIwMTg8L1llYXI+PFJl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</w:fldData>
        </w:fldChar>
      </w:r>
      <w:r w:rsidR="000548E3" w:rsidRPr="003D6D8B">
        <w:rPr>
          <w:rFonts w:ascii="Arial" w:hAnsi="Arial" w:cs="Arial"/>
          <w:sz w:val="22"/>
          <w:szCs w:val="22"/>
          <w:rPrChange w:id="1469"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470" w:author="Guo, Shicheng" w:date="2019-07-03T10:29:00Z">
            <w:rPr>
              <w:rFonts w:ascii="Arial" w:hAnsi="Arial" w:cs="Arial"/>
              <w:sz w:val="22"/>
              <w:szCs w:val="22"/>
            </w:rPr>
          </w:rPrChange>
        </w:rPr>
      </w:r>
      <w:r w:rsidR="000548E3" w:rsidRPr="003D6D8B">
        <w:rPr>
          <w:rFonts w:ascii="Arial" w:hAnsi="Arial" w:cs="Arial"/>
          <w:sz w:val="22"/>
          <w:szCs w:val="22"/>
          <w:rPrChange w:id="1471" w:author="Guo, Shicheng" w:date="2019-07-03T10:29:00Z">
            <w:rPr>
              <w:rFonts w:ascii="Arial" w:hAnsi="Arial" w:cs="Arial"/>
              <w:sz w:val="22"/>
              <w:szCs w:val="22"/>
            </w:rPr>
          </w:rPrChange>
        </w:rPr>
        <w:fldChar w:fldCharType="end"/>
      </w:r>
      <w:r w:rsidR="00BE6A94" w:rsidRPr="003D6D8B">
        <w:rPr>
          <w:rFonts w:ascii="Arial" w:hAnsi="Arial" w:cs="Arial"/>
          <w:sz w:val="22"/>
          <w:szCs w:val="22"/>
          <w:rPrChange w:id="1472" w:author="Guo, Shicheng" w:date="2019-07-03T10:29:00Z">
            <w:rPr>
              <w:rFonts w:ascii="Arial" w:hAnsi="Arial" w:cs="Arial"/>
              <w:sz w:val="22"/>
              <w:szCs w:val="22"/>
            </w:rPr>
          </w:rPrChange>
        </w:rPr>
      </w:r>
      <w:r w:rsidR="00BE6A94" w:rsidRPr="003D6D8B">
        <w:rPr>
          <w:rFonts w:ascii="Arial" w:hAnsi="Arial" w:cs="Arial"/>
          <w:sz w:val="22"/>
          <w:szCs w:val="22"/>
          <w:rPrChange w:id="1473"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474" w:author="Guo, Shicheng" w:date="2019-07-03T10:29:00Z">
            <w:rPr>
              <w:rFonts w:ascii="Arial" w:hAnsi="Arial" w:cs="Arial"/>
              <w:noProof/>
              <w:sz w:val="22"/>
              <w:szCs w:val="22"/>
            </w:rPr>
          </w:rPrChange>
        </w:rPr>
        <w:t>[1]</w:t>
      </w:r>
      <w:r w:rsidR="00BE6A94" w:rsidRPr="003D6D8B">
        <w:rPr>
          <w:rFonts w:ascii="Arial" w:hAnsi="Arial" w:cs="Arial"/>
          <w:sz w:val="22"/>
          <w:szCs w:val="22"/>
          <w:rPrChange w:id="1475" w:author="Guo, Shicheng" w:date="2019-07-03T10:29:00Z">
            <w:rPr>
              <w:rFonts w:ascii="Times New Roman" w:hAnsi="Times New Roman" w:cs="Times New Roman"/>
            </w:rPr>
          </w:rPrChange>
        </w:rPr>
        <w:fldChar w:fldCharType="end"/>
      </w:r>
      <w:r w:rsidR="00BE6A94" w:rsidRPr="003D6D8B">
        <w:rPr>
          <w:rFonts w:ascii="Arial" w:hAnsi="Arial" w:cs="Arial"/>
          <w:sz w:val="22"/>
          <w:szCs w:val="22"/>
          <w:rPrChange w:id="1476" w:author="Guo, Shicheng" w:date="2019-07-03T10:29:00Z">
            <w:rPr>
              <w:rFonts w:ascii="Times New Roman" w:hAnsi="Times New Roman" w:cs="Times New Roman"/>
            </w:rPr>
          </w:rPrChange>
        </w:rPr>
        <w:t xml:space="preserve">. In our study, we both identified the hyper-methylation and down-regulation of </w:t>
      </w:r>
      <w:r w:rsidR="00BE6A94" w:rsidRPr="003D6D8B">
        <w:rPr>
          <w:rFonts w:ascii="Arial" w:hAnsi="Arial" w:cs="Arial"/>
          <w:i/>
          <w:sz w:val="22"/>
          <w:szCs w:val="22"/>
          <w:rPrChange w:id="1477" w:author="Guo, Shicheng" w:date="2019-07-03T10:29:00Z">
            <w:rPr>
              <w:rFonts w:ascii="Times New Roman" w:hAnsi="Times New Roman" w:cs="Times New Roman"/>
              <w:i/>
            </w:rPr>
          </w:rPrChange>
        </w:rPr>
        <w:t>ZNF132</w:t>
      </w:r>
      <w:r w:rsidR="00BE6A94" w:rsidRPr="003D6D8B">
        <w:rPr>
          <w:rFonts w:ascii="Arial" w:hAnsi="Arial" w:cs="Arial"/>
          <w:sz w:val="22"/>
          <w:szCs w:val="22"/>
          <w:rPrChange w:id="1478" w:author="Guo, Shicheng" w:date="2019-07-03T10:29:00Z">
            <w:rPr>
              <w:rFonts w:ascii="Times New Roman" w:hAnsi="Times New Roman" w:cs="Times New Roman"/>
            </w:rPr>
          </w:rPrChange>
        </w:rPr>
        <w:t xml:space="preserve"> in CRC tumors, especially in KRAS mutated samples, suggesting its biological implications in CRC tumorigenesis. </w:t>
      </w:r>
      <w:r w:rsidR="00BE6A94" w:rsidRPr="003D6D8B">
        <w:rPr>
          <w:rFonts w:ascii="Arial" w:hAnsi="Arial" w:cs="Arial"/>
          <w:i/>
          <w:sz w:val="22"/>
          <w:szCs w:val="22"/>
          <w:rPrChange w:id="1479" w:author="Guo, Shicheng" w:date="2019-07-03T10:29:00Z">
            <w:rPr>
              <w:rFonts w:ascii="Times New Roman" w:hAnsi="Times New Roman" w:cs="Times New Roman"/>
              <w:i/>
            </w:rPr>
          </w:rPrChange>
        </w:rPr>
        <w:t>ESR</w:t>
      </w:r>
      <w:r w:rsidR="00F67317" w:rsidRPr="003D6D8B">
        <w:rPr>
          <w:rFonts w:ascii="Arial" w:hAnsi="Arial" w:cs="Arial"/>
          <w:i/>
          <w:sz w:val="22"/>
          <w:szCs w:val="22"/>
          <w:rPrChange w:id="1480" w:author="Guo, Shicheng" w:date="2019-07-03T10:29:00Z">
            <w:rPr>
              <w:rFonts w:ascii="Times New Roman" w:hAnsi="Times New Roman" w:cs="Times New Roman"/>
              <w:i/>
            </w:rPr>
          </w:rPrChange>
        </w:rPr>
        <w:t>1</w:t>
      </w:r>
      <w:r w:rsidR="004E4D66" w:rsidRPr="003D6D8B">
        <w:rPr>
          <w:rFonts w:ascii="Arial" w:hAnsi="Arial" w:cs="Arial"/>
          <w:i/>
          <w:sz w:val="22"/>
          <w:szCs w:val="22"/>
          <w:rPrChange w:id="1481" w:author="Guo, Shicheng" w:date="2019-07-03T10:29:00Z">
            <w:rPr>
              <w:rFonts w:ascii="Times New Roman" w:hAnsi="Times New Roman" w:cs="Times New Roman"/>
              <w:i/>
            </w:rPr>
          </w:rPrChange>
        </w:rPr>
        <w:t xml:space="preserve"> </w:t>
      </w:r>
      <w:r w:rsidR="00F67317" w:rsidRPr="003D6D8B">
        <w:rPr>
          <w:rFonts w:ascii="Arial" w:hAnsi="Arial" w:cs="Arial"/>
          <w:sz w:val="22"/>
          <w:szCs w:val="22"/>
          <w:rPrChange w:id="1482" w:author="Guo, Shicheng" w:date="2019-07-03T10:29:00Z">
            <w:rPr>
              <w:rFonts w:ascii="Times New Roman" w:hAnsi="Times New Roman" w:cs="Times New Roman"/>
            </w:rPr>
          </w:rPrChange>
        </w:rPr>
        <w:t>(estrogen receptor alpha)</w:t>
      </w:r>
      <w:r w:rsidR="00BE6A94" w:rsidRPr="003D6D8B">
        <w:rPr>
          <w:rFonts w:ascii="Arial" w:hAnsi="Arial" w:cs="Arial"/>
          <w:sz w:val="22"/>
          <w:szCs w:val="22"/>
          <w:rPrChange w:id="1483" w:author="Guo, Shicheng" w:date="2019-07-03T10:29:00Z">
            <w:rPr>
              <w:rFonts w:ascii="Times New Roman" w:hAnsi="Times New Roman" w:cs="Times New Roman"/>
            </w:rPr>
          </w:rPrChange>
        </w:rPr>
        <w:t xml:space="preserve"> </w:t>
      </w:r>
      <w:r w:rsidR="00E6121C" w:rsidRPr="003D6D8B">
        <w:rPr>
          <w:rFonts w:ascii="Arial" w:hAnsi="Arial" w:cs="Arial"/>
          <w:sz w:val="22"/>
          <w:szCs w:val="22"/>
          <w:rPrChange w:id="1484" w:author="Guo, Shicheng" w:date="2019-07-03T10:29:00Z">
            <w:rPr>
              <w:rFonts w:ascii="Times New Roman" w:hAnsi="Times New Roman" w:cs="Times New Roman"/>
            </w:rPr>
          </w:rPrChange>
        </w:rPr>
        <w:t xml:space="preserve">has been recognized as a tumor-suppressor gene and </w:t>
      </w:r>
      <w:r w:rsidR="00F67317" w:rsidRPr="003D6D8B">
        <w:rPr>
          <w:rFonts w:ascii="Arial" w:hAnsi="Arial" w:cs="Arial"/>
          <w:sz w:val="22"/>
          <w:szCs w:val="22"/>
          <w:rPrChange w:id="1485" w:author="Guo, Shicheng" w:date="2019-07-03T10:29:00Z">
            <w:rPr>
              <w:rFonts w:ascii="Times New Roman" w:hAnsi="Times New Roman" w:cs="Times New Roman"/>
            </w:rPr>
          </w:rPrChange>
        </w:rPr>
        <w:t xml:space="preserve">an estrogen receptor gene, encodes the main mediator of estrogen effect in breast epithelia and has also been shown to be activated by epidermal growth factor (EGF). The hyper-methylation status of </w:t>
      </w:r>
      <w:r w:rsidR="00F67317" w:rsidRPr="003D6D8B">
        <w:rPr>
          <w:rFonts w:ascii="Arial" w:hAnsi="Arial" w:cs="Arial"/>
          <w:i/>
          <w:sz w:val="22"/>
          <w:szCs w:val="22"/>
          <w:rPrChange w:id="1486" w:author="Guo, Shicheng" w:date="2019-07-03T10:29:00Z">
            <w:rPr>
              <w:rFonts w:ascii="Times New Roman" w:hAnsi="Times New Roman" w:cs="Times New Roman"/>
              <w:i/>
            </w:rPr>
          </w:rPrChange>
        </w:rPr>
        <w:t>ESR1</w:t>
      </w:r>
      <w:r w:rsidR="00F67317" w:rsidRPr="003D6D8B">
        <w:rPr>
          <w:rFonts w:ascii="Arial" w:hAnsi="Arial" w:cs="Arial"/>
          <w:sz w:val="22"/>
          <w:szCs w:val="22"/>
          <w:rPrChange w:id="1487" w:author="Guo, Shicheng" w:date="2019-07-03T10:29:00Z">
            <w:rPr>
              <w:rFonts w:ascii="Times New Roman" w:hAnsi="Times New Roman" w:cs="Times New Roman"/>
            </w:rPr>
          </w:rPrChange>
        </w:rPr>
        <w:t xml:space="preserve"> has been reported previously in lung adenocarcinoma, breast cancer, prostate cancer, </w:t>
      </w:r>
      <w:r w:rsidR="00BA5F1A" w:rsidRPr="003D6D8B">
        <w:rPr>
          <w:rFonts w:ascii="Arial" w:hAnsi="Arial" w:cs="Arial"/>
          <w:sz w:val="22"/>
          <w:szCs w:val="22"/>
          <w:rPrChange w:id="1488" w:author="Guo, Shicheng" w:date="2019-07-03T10:29:00Z">
            <w:rPr>
              <w:rFonts w:ascii="Times New Roman" w:hAnsi="Times New Roman" w:cs="Times New Roman"/>
            </w:rPr>
          </w:rPrChange>
        </w:rPr>
        <w:t>squamous cell cervical cancer and colorectal cancer</w:t>
      </w:r>
      <w:r w:rsidR="000001F3" w:rsidRPr="003D6D8B">
        <w:rPr>
          <w:rFonts w:ascii="Arial" w:hAnsi="Arial" w:cs="Arial"/>
          <w:sz w:val="22"/>
          <w:szCs w:val="22"/>
          <w:rPrChange w:id="1489" w:author="Guo, Shicheng" w:date="2019-07-03T10:29:00Z">
            <w:rPr>
              <w:rFonts w:ascii="Times New Roman" w:hAnsi="Times New Roman" w:cs="Times New Roman"/>
            </w:rPr>
          </w:rPrChange>
        </w:rPr>
        <w:t xml:space="preserve"> </w:t>
      </w:r>
      <w:r w:rsidR="00BA5F1A" w:rsidRPr="003D6D8B">
        <w:rPr>
          <w:rFonts w:ascii="Arial" w:hAnsi="Arial" w:cs="Arial"/>
          <w:sz w:val="22"/>
          <w:szCs w:val="22"/>
          <w:rPrChange w:id="1490" w:author="Guo, Shicheng" w:date="2019-07-03T10:29:00Z">
            <w:rPr>
              <w:rFonts w:ascii="Times New Roman" w:hAnsi="Times New Roman" w:cs="Times New Roman"/>
            </w:rPr>
          </w:rPrChange>
        </w:rPr>
        <w:fldChar w:fldCharType="begin">
          <w:fldData xml:space="preserve">PEVuZE5vdGU+PENpdGU+PEF1dGhvcj5MaTwvQXV0aG9yPjxZZWFyPjIwMDQ8L1llYXI+PFJlY051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=
</w:fldData>
        </w:fldChar>
      </w:r>
      <w:r w:rsidR="000548E3" w:rsidRPr="003D6D8B">
        <w:rPr>
          <w:rFonts w:ascii="Arial" w:hAnsi="Arial" w:cs="Arial"/>
          <w:sz w:val="22"/>
          <w:szCs w:val="22"/>
          <w:rPrChange w:id="1491"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492" w:author="Guo, Shicheng" w:date="2019-07-03T10:29:00Z">
            <w:rPr>
              <w:rFonts w:ascii="Arial" w:hAnsi="Arial" w:cs="Arial"/>
              <w:sz w:val="22"/>
              <w:szCs w:val="22"/>
            </w:rPr>
          </w:rPrChange>
        </w:rPr>
        <w:fldChar w:fldCharType="begin">
          <w:fldData xml:space="preserve">PEVuZE5vdGU+PENpdGU+PEF1dGhvcj5MaTwvQXV0aG9yPjxZZWFyPjIwMDQ8L1llYXI+PFJlY051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=
</w:fldData>
        </w:fldChar>
      </w:r>
      <w:r w:rsidR="000548E3" w:rsidRPr="003D6D8B">
        <w:rPr>
          <w:rFonts w:ascii="Arial" w:hAnsi="Arial" w:cs="Arial"/>
          <w:sz w:val="22"/>
          <w:szCs w:val="22"/>
          <w:rPrChange w:id="1493"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494" w:author="Guo, Shicheng" w:date="2019-07-03T10:29:00Z">
            <w:rPr>
              <w:rFonts w:ascii="Arial" w:hAnsi="Arial" w:cs="Arial"/>
              <w:sz w:val="22"/>
              <w:szCs w:val="22"/>
            </w:rPr>
          </w:rPrChange>
        </w:rPr>
      </w:r>
      <w:r w:rsidR="000548E3" w:rsidRPr="003D6D8B">
        <w:rPr>
          <w:rFonts w:ascii="Arial" w:hAnsi="Arial" w:cs="Arial"/>
          <w:sz w:val="22"/>
          <w:szCs w:val="22"/>
          <w:rPrChange w:id="1495" w:author="Guo, Shicheng" w:date="2019-07-03T10:29:00Z">
            <w:rPr>
              <w:rFonts w:ascii="Arial" w:hAnsi="Arial" w:cs="Arial"/>
              <w:sz w:val="22"/>
              <w:szCs w:val="22"/>
            </w:rPr>
          </w:rPrChange>
        </w:rPr>
        <w:fldChar w:fldCharType="end"/>
      </w:r>
      <w:r w:rsidR="00BA5F1A" w:rsidRPr="003D6D8B">
        <w:rPr>
          <w:rFonts w:ascii="Arial" w:hAnsi="Arial" w:cs="Arial"/>
          <w:sz w:val="22"/>
          <w:szCs w:val="22"/>
          <w:rPrChange w:id="1496" w:author="Guo, Shicheng" w:date="2019-07-03T10:29:00Z">
            <w:rPr>
              <w:rFonts w:ascii="Arial" w:hAnsi="Arial" w:cs="Arial"/>
              <w:sz w:val="22"/>
              <w:szCs w:val="22"/>
            </w:rPr>
          </w:rPrChange>
        </w:rPr>
      </w:r>
      <w:r w:rsidR="00BA5F1A" w:rsidRPr="003D6D8B">
        <w:rPr>
          <w:rFonts w:ascii="Arial" w:hAnsi="Arial" w:cs="Arial"/>
          <w:sz w:val="22"/>
          <w:szCs w:val="22"/>
          <w:rPrChange w:id="1497"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498" w:author="Guo, Shicheng" w:date="2019-07-03T10:29:00Z">
            <w:rPr>
              <w:rFonts w:ascii="Arial" w:hAnsi="Arial" w:cs="Arial"/>
              <w:noProof/>
              <w:sz w:val="22"/>
              <w:szCs w:val="22"/>
            </w:rPr>
          </w:rPrChange>
        </w:rPr>
        <w:t>[27-32]</w:t>
      </w:r>
      <w:r w:rsidR="00BA5F1A" w:rsidRPr="003D6D8B">
        <w:rPr>
          <w:rFonts w:ascii="Arial" w:hAnsi="Arial" w:cs="Arial"/>
          <w:sz w:val="22"/>
          <w:szCs w:val="22"/>
          <w:rPrChange w:id="1499" w:author="Guo, Shicheng" w:date="2019-07-03T10:29:00Z">
            <w:rPr>
              <w:rFonts w:ascii="Times New Roman" w:hAnsi="Times New Roman" w:cs="Times New Roman"/>
            </w:rPr>
          </w:rPrChange>
        </w:rPr>
        <w:fldChar w:fldCharType="end"/>
      </w:r>
      <w:r w:rsidR="00BA5F1A" w:rsidRPr="003D6D8B">
        <w:rPr>
          <w:rFonts w:ascii="Arial" w:hAnsi="Arial" w:cs="Arial"/>
          <w:sz w:val="22"/>
          <w:szCs w:val="22"/>
          <w:rPrChange w:id="1500" w:author="Guo, Shicheng" w:date="2019-07-03T10:29:00Z">
            <w:rPr>
              <w:rFonts w:ascii="Times New Roman" w:hAnsi="Times New Roman" w:cs="Times New Roman"/>
            </w:rPr>
          </w:rPrChange>
        </w:rPr>
        <w:t xml:space="preserve">. Meanwhile, the </w:t>
      </w:r>
      <w:r w:rsidR="00BA5F1A" w:rsidRPr="003D6D8B">
        <w:rPr>
          <w:rFonts w:ascii="Arial" w:hAnsi="Arial" w:cs="Arial"/>
          <w:i/>
          <w:sz w:val="22"/>
          <w:szCs w:val="22"/>
          <w:rPrChange w:id="1501" w:author="Guo, Shicheng" w:date="2019-07-03T10:29:00Z">
            <w:rPr>
              <w:rFonts w:ascii="Times New Roman" w:hAnsi="Times New Roman" w:cs="Times New Roman"/>
              <w:i/>
            </w:rPr>
          </w:rPrChange>
        </w:rPr>
        <w:t>ESR1</w:t>
      </w:r>
      <w:r w:rsidR="00BA5F1A" w:rsidRPr="003D6D8B">
        <w:rPr>
          <w:rFonts w:ascii="Arial" w:hAnsi="Arial" w:cs="Arial"/>
          <w:sz w:val="22"/>
          <w:szCs w:val="22"/>
          <w:rPrChange w:id="1502" w:author="Guo, Shicheng" w:date="2019-07-03T10:29:00Z">
            <w:rPr>
              <w:rFonts w:ascii="Times New Roman" w:hAnsi="Times New Roman" w:cs="Times New Roman"/>
            </w:rPr>
          </w:rPrChange>
        </w:rPr>
        <w:t xml:space="preserve"> hyper-methylation is also correlated with poor prognosis and drug response in breast cancer</w:t>
      </w:r>
      <w:r w:rsidR="000001F3" w:rsidRPr="003D6D8B">
        <w:rPr>
          <w:rFonts w:ascii="Arial" w:hAnsi="Arial" w:cs="Arial"/>
          <w:sz w:val="22"/>
          <w:szCs w:val="22"/>
          <w:rPrChange w:id="1503" w:author="Guo, Shicheng" w:date="2019-07-03T10:29:00Z">
            <w:rPr>
              <w:rFonts w:ascii="Times New Roman" w:hAnsi="Times New Roman" w:cs="Times New Roman"/>
            </w:rPr>
          </w:rPrChange>
        </w:rPr>
        <w:t xml:space="preserve"> </w:t>
      </w:r>
      <w:r w:rsidR="00BA5F1A" w:rsidRPr="003D6D8B">
        <w:rPr>
          <w:rFonts w:ascii="Arial" w:hAnsi="Arial" w:cs="Arial"/>
          <w:sz w:val="22"/>
          <w:szCs w:val="22"/>
          <w:rPrChange w:id="1504" w:author="Guo, Shicheng" w:date="2019-07-03T10:29:00Z">
            <w:rPr>
              <w:rFonts w:ascii="Times New Roman" w:hAnsi="Times New Roman" w:cs="Times New Roman"/>
            </w:rPr>
          </w:rPrChange>
        </w:rPr>
        <w:fldChar w:fldCharType="begin">
          <w:fldData xml:space="preserve">PEVuZE5vdGU+PENpdGU+PEF1dGhvcj5SYW1vczwvQXV0aG9yPjxZZWFyPjIwMTA8L1llYXI+PFJl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</w:fldData>
        </w:fldChar>
      </w:r>
      <w:r w:rsidR="000548E3" w:rsidRPr="003D6D8B">
        <w:rPr>
          <w:rFonts w:ascii="Arial" w:hAnsi="Arial" w:cs="Arial"/>
          <w:sz w:val="22"/>
          <w:szCs w:val="22"/>
          <w:rPrChange w:id="1505"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506" w:author="Guo, Shicheng" w:date="2019-07-03T10:29:00Z">
            <w:rPr>
              <w:rFonts w:ascii="Arial" w:hAnsi="Arial" w:cs="Arial"/>
              <w:sz w:val="22"/>
              <w:szCs w:val="22"/>
            </w:rPr>
          </w:rPrChange>
        </w:rPr>
        <w:fldChar w:fldCharType="begin">
          <w:fldData xml:space="preserve">PEVuZE5vdGU+PENpdGU+PEF1dGhvcj5SYW1vczwvQXV0aG9yPjxZZWFyPjIwMTA8L1llYXI+PFJl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</w:fldData>
        </w:fldChar>
      </w:r>
      <w:r w:rsidR="000548E3" w:rsidRPr="003D6D8B">
        <w:rPr>
          <w:rFonts w:ascii="Arial" w:hAnsi="Arial" w:cs="Arial"/>
          <w:sz w:val="22"/>
          <w:szCs w:val="22"/>
          <w:rPrChange w:id="1507"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508" w:author="Guo, Shicheng" w:date="2019-07-03T10:29:00Z">
            <w:rPr>
              <w:rFonts w:ascii="Arial" w:hAnsi="Arial" w:cs="Arial"/>
              <w:sz w:val="22"/>
              <w:szCs w:val="22"/>
            </w:rPr>
          </w:rPrChange>
        </w:rPr>
      </w:r>
      <w:r w:rsidR="000548E3" w:rsidRPr="003D6D8B">
        <w:rPr>
          <w:rFonts w:ascii="Arial" w:hAnsi="Arial" w:cs="Arial"/>
          <w:sz w:val="22"/>
          <w:szCs w:val="22"/>
          <w:rPrChange w:id="1509" w:author="Guo, Shicheng" w:date="2019-07-03T10:29:00Z">
            <w:rPr>
              <w:rFonts w:ascii="Arial" w:hAnsi="Arial" w:cs="Arial"/>
              <w:sz w:val="22"/>
              <w:szCs w:val="22"/>
            </w:rPr>
          </w:rPrChange>
        </w:rPr>
        <w:fldChar w:fldCharType="end"/>
      </w:r>
      <w:r w:rsidR="00BA5F1A" w:rsidRPr="003D6D8B">
        <w:rPr>
          <w:rFonts w:ascii="Arial" w:hAnsi="Arial" w:cs="Arial"/>
          <w:sz w:val="22"/>
          <w:szCs w:val="22"/>
          <w:rPrChange w:id="1510" w:author="Guo, Shicheng" w:date="2019-07-03T10:29:00Z">
            <w:rPr>
              <w:rFonts w:ascii="Arial" w:hAnsi="Arial" w:cs="Arial"/>
              <w:sz w:val="22"/>
              <w:szCs w:val="22"/>
            </w:rPr>
          </w:rPrChange>
        </w:rPr>
      </w:r>
      <w:r w:rsidR="00BA5F1A" w:rsidRPr="003D6D8B">
        <w:rPr>
          <w:rFonts w:ascii="Arial" w:hAnsi="Arial" w:cs="Arial"/>
          <w:sz w:val="22"/>
          <w:szCs w:val="22"/>
          <w:rPrChange w:id="1511"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512" w:author="Guo, Shicheng" w:date="2019-07-03T10:29:00Z">
            <w:rPr>
              <w:rFonts w:ascii="Arial" w:hAnsi="Arial" w:cs="Arial"/>
              <w:noProof/>
              <w:sz w:val="22"/>
              <w:szCs w:val="22"/>
            </w:rPr>
          </w:rPrChange>
        </w:rPr>
        <w:t>[33, 34]</w:t>
      </w:r>
      <w:r w:rsidR="00BA5F1A" w:rsidRPr="003D6D8B">
        <w:rPr>
          <w:rFonts w:ascii="Arial" w:hAnsi="Arial" w:cs="Arial"/>
          <w:sz w:val="22"/>
          <w:szCs w:val="22"/>
          <w:rPrChange w:id="1513" w:author="Guo, Shicheng" w:date="2019-07-03T10:29:00Z">
            <w:rPr>
              <w:rFonts w:ascii="Times New Roman" w:hAnsi="Times New Roman" w:cs="Times New Roman"/>
            </w:rPr>
          </w:rPrChange>
        </w:rPr>
        <w:fldChar w:fldCharType="end"/>
      </w:r>
      <w:r w:rsidR="00BA5F1A" w:rsidRPr="003D6D8B">
        <w:rPr>
          <w:rFonts w:ascii="Arial" w:hAnsi="Arial" w:cs="Arial"/>
          <w:sz w:val="22"/>
          <w:szCs w:val="22"/>
          <w:rPrChange w:id="1514" w:author="Guo, Shicheng" w:date="2019-07-03T10:29:00Z">
            <w:rPr>
              <w:rFonts w:ascii="Times New Roman" w:hAnsi="Times New Roman" w:cs="Times New Roman"/>
            </w:rPr>
          </w:rPrChange>
        </w:rPr>
        <w:t xml:space="preserve">. Additionally, the hyper-methylation of </w:t>
      </w:r>
      <w:r w:rsidR="00BA5F1A" w:rsidRPr="003D6D8B">
        <w:rPr>
          <w:rFonts w:ascii="Arial" w:hAnsi="Arial" w:cs="Arial"/>
          <w:i/>
          <w:sz w:val="22"/>
          <w:szCs w:val="22"/>
          <w:rPrChange w:id="1515" w:author="Guo, Shicheng" w:date="2019-07-03T10:29:00Z">
            <w:rPr>
              <w:rFonts w:ascii="Times New Roman" w:hAnsi="Times New Roman" w:cs="Times New Roman"/>
              <w:i/>
            </w:rPr>
          </w:rPrChange>
        </w:rPr>
        <w:t>ESR1</w:t>
      </w:r>
      <w:r w:rsidR="00BA5F1A" w:rsidRPr="003D6D8B">
        <w:rPr>
          <w:rFonts w:ascii="Arial" w:hAnsi="Arial" w:cs="Arial"/>
          <w:sz w:val="22"/>
          <w:szCs w:val="22"/>
          <w:rPrChange w:id="1516" w:author="Guo, Shicheng" w:date="2019-07-03T10:29:00Z">
            <w:rPr>
              <w:rFonts w:ascii="Times New Roman" w:hAnsi="Times New Roman" w:cs="Times New Roman"/>
            </w:rPr>
          </w:rPrChange>
        </w:rPr>
        <w:t xml:space="preserve"> promoter has been found to be associated with KRAS mutation, which was in accordance with our results</w:t>
      </w:r>
      <w:r w:rsidR="000001F3" w:rsidRPr="003D6D8B">
        <w:rPr>
          <w:rFonts w:ascii="Arial" w:hAnsi="Arial" w:cs="Arial"/>
          <w:sz w:val="22"/>
          <w:szCs w:val="22"/>
          <w:rPrChange w:id="1517" w:author="Guo, Shicheng" w:date="2019-07-03T10:29:00Z">
            <w:rPr>
              <w:rFonts w:ascii="Times New Roman" w:hAnsi="Times New Roman" w:cs="Times New Roman"/>
            </w:rPr>
          </w:rPrChange>
        </w:rPr>
        <w:t xml:space="preserve"> </w:t>
      </w:r>
      <w:r w:rsidR="00BA5F1A" w:rsidRPr="003D6D8B">
        <w:rPr>
          <w:rFonts w:ascii="Arial" w:hAnsi="Arial" w:cs="Arial"/>
          <w:sz w:val="22"/>
          <w:szCs w:val="22"/>
          <w:rPrChange w:id="1518"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1519" w:author="Guo, Shicheng" w:date="2019-07-03T10:29:00Z">
            <w:rPr>
              <w:rFonts w:ascii="Arial" w:hAnsi="Arial" w:cs="Arial"/>
              <w:sz w:val="22"/>
              <w:szCs w:val="22"/>
            </w:rPr>
          </w:rPrChange>
        </w:rPr>
        <w:instrText xml:space="preserve"> ADDIN EN.CITE &lt;EndNote&gt;&lt;Cite&gt;&lt;Author&gt;Horii&lt;/Author&gt;&lt;Year&gt;2009&lt;/Year&gt;&lt;RecNum&gt;639&lt;/RecNum&gt;&lt;DisplayText&gt;[35]&lt;/DisplayText&gt;&lt;record&gt;&lt;rec-number&gt;639&lt;/rec-number&gt;&lt;foreign-keys&gt;&lt;key app="EN" db-id="5ep0veeviww0vqev9v0vf5zmxve5f9vvfxd5" timestamp="1559358877"&gt;639&lt;/key&gt;&lt;/foreign-keys&gt;&lt;ref-type name="Journal Article"&gt;17&lt;/ref-type&gt;&lt;contributors&gt;&lt;authors&gt;&lt;author&gt;Horii, J.&lt;/author&gt;&lt;author&gt;Hiraoka, S.&lt;/author&gt;&lt;author&gt;Kato, J.&lt;/author&gt;&lt;author&gt;Saito, S.&lt;/author&gt;&lt;author&gt;Harada, K.&lt;/author&gt;&lt;author&gt;Fujita, H.&lt;/author&gt;&lt;author&gt;Kaji, E.&lt;/author&gt;&lt;author&gt;Yamamoto, K.&lt;/author&gt;&lt;/authors&gt;&lt;/contributors&gt;&lt;auth-address&gt;Department of Gastroenterology and Hepatology, Okayama University Graduate School of Medicine, Dentistry and Pharmaceutical Sciences, Okayama, Japan.&lt;/auth-address&gt;&lt;titles&gt;&lt;title&gt;Methylation of estrogen receptor 1 in colorectal adenomas is not age-dependent, but is correlated with K-ras mutation&lt;/title&gt;&lt;secondary-title&gt;Cancer Sci&lt;/secondary-title&gt;&lt;/titles&gt;&lt;periodical&gt;&lt;full-title&gt;Cancer Sci&lt;/full-title&gt;&lt;/periodical&gt;&lt;pages&gt;1005-11&lt;/pages&gt;&lt;volume&gt;100&lt;/volume&gt;&lt;number&gt;6&lt;/number&gt;&lt;keywords&gt;&lt;keyword&gt;Adenoma/*genetics/*metabolism/pathology&lt;/keyword&gt;&lt;keyword&gt;Adult&lt;/keyword&gt;&lt;keyword&gt;Aged&lt;/keyword&gt;&lt;keyword&gt;Aged, 80 and over&lt;/keyword&gt;&lt;keyword&gt;Aging&lt;/keyword&gt;&lt;keyword&gt;Codon/genetics&lt;/keyword&gt;&lt;keyword&gt;Colorectal Neoplasms/*genetics/*metabolism/pathology&lt;/keyword&gt;&lt;keyword&gt;DNA Primers&lt;/keyword&gt;&lt;keyword&gt;Estrogen Receptor alpha/*genetics/*metabolism&lt;/keyword&gt;&lt;keyword&gt;Female&lt;/keyword&gt;&lt;keyword&gt;*Genes, ras&lt;/keyword&gt;&lt;keyword&gt;Humans&lt;/keyword&gt;&lt;keyword&gt;Male&lt;/keyword&gt;&lt;keyword&gt;Methylation&lt;/keyword&gt;&lt;keyword&gt;Middle Aged&lt;/keyword&gt;&lt;keyword&gt;*Mutation&lt;/keyword&gt;&lt;keyword&gt;Smoking&lt;/keyword&gt;&lt;/keywords&gt;&lt;dates&gt;&lt;year&gt;2009&lt;/year&gt;&lt;pub-dates&gt;&lt;date&gt;Jun&lt;/date&gt;&lt;/pub-dates&gt;&lt;/dates&gt;&lt;isbn&gt;1349-7006 (Electronic)&amp;#xD;1347-9032 (Linking)&lt;/isbn&gt;&lt;accession-num&gt;19302287&lt;/accession-num&gt;&lt;urls&gt;&lt;related-urls&gt;&lt;url&gt;https://www.ncbi.nlm.nih.gov/pubmed/19302287&lt;/url&gt;&lt;/related-urls&gt;&lt;/urls&gt;&lt;electronic-resource-num&gt;10.1111/j.1349-7006.2009.01140.x&lt;/electronic-resource-num&gt;&lt;/record&gt;&lt;/Cite&gt;&lt;/EndNote&gt;</w:instrText>
      </w:r>
      <w:r w:rsidR="00BA5F1A" w:rsidRPr="003D6D8B">
        <w:rPr>
          <w:rFonts w:ascii="Arial" w:hAnsi="Arial" w:cs="Arial"/>
          <w:sz w:val="22"/>
          <w:szCs w:val="22"/>
          <w:rPrChange w:id="1520"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521" w:author="Guo, Shicheng" w:date="2019-07-03T10:29:00Z">
            <w:rPr>
              <w:rFonts w:ascii="Arial" w:hAnsi="Arial" w:cs="Arial"/>
              <w:noProof/>
              <w:sz w:val="22"/>
              <w:szCs w:val="22"/>
            </w:rPr>
          </w:rPrChange>
        </w:rPr>
        <w:t>[35]</w:t>
      </w:r>
      <w:r w:rsidR="00BA5F1A" w:rsidRPr="003D6D8B">
        <w:rPr>
          <w:rFonts w:ascii="Arial" w:hAnsi="Arial" w:cs="Arial"/>
          <w:sz w:val="22"/>
          <w:szCs w:val="22"/>
          <w:rPrChange w:id="1522" w:author="Guo, Shicheng" w:date="2019-07-03T10:29:00Z">
            <w:rPr>
              <w:rFonts w:ascii="Times New Roman" w:hAnsi="Times New Roman" w:cs="Times New Roman"/>
            </w:rPr>
          </w:rPrChange>
        </w:rPr>
        <w:fldChar w:fldCharType="end"/>
      </w:r>
      <w:r w:rsidR="00BA5F1A" w:rsidRPr="003D6D8B">
        <w:rPr>
          <w:rFonts w:ascii="Arial" w:hAnsi="Arial" w:cs="Arial"/>
          <w:sz w:val="22"/>
          <w:szCs w:val="22"/>
          <w:rPrChange w:id="1523" w:author="Guo, Shicheng" w:date="2019-07-03T10:29:00Z">
            <w:rPr>
              <w:rFonts w:ascii="Times New Roman" w:hAnsi="Times New Roman" w:cs="Times New Roman"/>
            </w:rPr>
          </w:rPrChange>
        </w:rPr>
        <w:t xml:space="preserve">. </w:t>
      </w:r>
      <w:r w:rsidR="00125BC5" w:rsidRPr="003D6D8B">
        <w:rPr>
          <w:rFonts w:ascii="Arial" w:hAnsi="Arial" w:cs="Arial"/>
          <w:i/>
          <w:sz w:val="22"/>
          <w:szCs w:val="22"/>
          <w:rPrChange w:id="1524" w:author="Guo, Shicheng" w:date="2019-07-03T10:29:00Z">
            <w:rPr>
              <w:rFonts w:ascii="Times New Roman" w:hAnsi="Times New Roman" w:cs="Times New Roman"/>
              <w:i/>
            </w:rPr>
          </w:rPrChange>
        </w:rPr>
        <w:t>ZNF229</w:t>
      </w:r>
      <w:r w:rsidR="00125BC5" w:rsidRPr="003D6D8B">
        <w:rPr>
          <w:rFonts w:ascii="Arial" w:hAnsi="Arial" w:cs="Arial"/>
          <w:sz w:val="22"/>
          <w:szCs w:val="22"/>
          <w:rPrChange w:id="1525" w:author="Guo, Shicheng" w:date="2019-07-03T10:29:00Z">
            <w:rPr>
              <w:rFonts w:ascii="Times New Roman" w:hAnsi="Times New Roman" w:cs="Times New Roman"/>
            </w:rPr>
          </w:rPrChange>
        </w:rPr>
        <w:t xml:space="preserve"> (zinc finger protein 229) is a protein-coding gene and few studies have suggested the hyper-methylation status of </w:t>
      </w:r>
      <w:r w:rsidR="00125BC5" w:rsidRPr="003D6D8B">
        <w:rPr>
          <w:rFonts w:ascii="Arial" w:hAnsi="Arial" w:cs="Arial"/>
          <w:i/>
          <w:sz w:val="22"/>
          <w:szCs w:val="22"/>
          <w:rPrChange w:id="1526" w:author="Guo, Shicheng" w:date="2019-07-03T10:29:00Z">
            <w:rPr>
              <w:rFonts w:ascii="Times New Roman" w:hAnsi="Times New Roman" w:cs="Times New Roman"/>
              <w:i/>
            </w:rPr>
          </w:rPrChange>
        </w:rPr>
        <w:t>ZNF229</w:t>
      </w:r>
      <w:r w:rsidR="00125BC5" w:rsidRPr="003D6D8B">
        <w:rPr>
          <w:rFonts w:ascii="Arial" w:hAnsi="Arial" w:cs="Arial"/>
          <w:sz w:val="22"/>
          <w:szCs w:val="22"/>
          <w:rPrChange w:id="1527" w:author="Guo, Shicheng" w:date="2019-07-03T10:29:00Z">
            <w:rPr>
              <w:rFonts w:ascii="Times New Roman" w:hAnsi="Times New Roman" w:cs="Times New Roman"/>
            </w:rPr>
          </w:rPrChange>
        </w:rPr>
        <w:t xml:space="preserve"> in the diagnos</w:t>
      </w:r>
      <w:r w:rsidR="008F5630" w:rsidRPr="003D6D8B">
        <w:rPr>
          <w:rFonts w:ascii="Arial" w:hAnsi="Arial" w:cs="Arial"/>
          <w:sz w:val="22"/>
          <w:szCs w:val="22"/>
          <w:rPrChange w:id="1528" w:author="Guo, Shicheng" w:date="2019-07-03T10:29:00Z">
            <w:rPr>
              <w:rFonts w:ascii="Times New Roman" w:hAnsi="Times New Roman" w:cs="Times New Roman"/>
            </w:rPr>
          </w:rPrChange>
        </w:rPr>
        <w:t xml:space="preserve">is </w:t>
      </w:r>
      <w:r w:rsidR="005775C9" w:rsidRPr="003D6D8B">
        <w:rPr>
          <w:rFonts w:ascii="Arial" w:hAnsi="Arial" w:cs="Arial"/>
          <w:sz w:val="22"/>
          <w:szCs w:val="22"/>
          <w:rPrChange w:id="1529" w:author="Guo, Shicheng" w:date="2019-07-03T10:29:00Z">
            <w:rPr>
              <w:rFonts w:ascii="Times New Roman" w:hAnsi="Times New Roman" w:cs="Times New Roman"/>
            </w:rPr>
          </w:rPrChange>
        </w:rPr>
        <w:t xml:space="preserve">of cancers. The biological functions and its implications in colorectal cancers should be further explored. </w:t>
      </w:r>
      <w:r w:rsidR="005775C9" w:rsidRPr="003D6D8B">
        <w:rPr>
          <w:rFonts w:ascii="Arial" w:hAnsi="Arial" w:cs="Arial"/>
          <w:i/>
          <w:sz w:val="22"/>
          <w:szCs w:val="22"/>
          <w:rPrChange w:id="1530" w:author="Guo, Shicheng" w:date="2019-07-03T10:29:00Z">
            <w:rPr>
              <w:rFonts w:ascii="Times New Roman" w:hAnsi="Times New Roman" w:cs="Times New Roman"/>
              <w:i/>
            </w:rPr>
          </w:rPrChange>
        </w:rPr>
        <w:t>ZNF542</w:t>
      </w:r>
      <w:r w:rsidR="005775C9" w:rsidRPr="003D6D8B">
        <w:rPr>
          <w:rFonts w:ascii="Arial" w:hAnsi="Arial" w:cs="Arial"/>
          <w:sz w:val="22"/>
          <w:szCs w:val="22"/>
          <w:rPrChange w:id="1531" w:author="Guo, Shicheng" w:date="2019-07-03T10:29:00Z">
            <w:rPr>
              <w:rFonts w:ascii="Times New Roman" w:hAnsi="Times New Roman" w:cs="Times New Roman"/>
            </w:rPr>
          </w:rPrChange>
        </w:rPr>
        <w:t xml:space="preserve"> (zinc finger protein 542) </w:t>
      </w:r>
      <w:r w:rsidR="007666D0" w:rsidRPr="003D6D8B">
        <w:rPr>
          <w:rFonts w:ascii="Arial" w:hAnsi="Arial" w:cs="Arial"/>
          <w:sz w:val="22"/>
          <w:szCs w:val="22"/>
          <w:rPrChange w:id="1532" w:author="Guo, Shicheng" w:date="2019-07-03T10:29:00Z">
            <w:rPr>
              <w:rFonts w:ascii="Times New Roman" w:hAnsi="Times New Roman" w:cs="Times New Roman"/>
            </w:rPr>
          </w:rPrChange>
        </w:rPr>
        <w:t>has been found to be involved in the epigenetic regulation of puberty through transcriptional repression</w:t>
      </w:r>
      <w:r w:rsidR="000001F3" w:rsidRPr="003D6D8B">
        <w:rPr>
          <w:rFonts w:ascii="Arial" w:hAnsi="Arial" w:cs="Arial"/>
          <w:sz w:val="22"/>
          <w:szCs w:val="22"/>
          <w:rPrChange w:id="1533" w:author="Guo, Shicheng" w:date="2019-07-03T10:29:00Z">
            <w:rPr>
              <w:rFonts w:ascii="Times New Roman" w:hAnsi="Times New Roman" w:cs="Times New Roman"/>
            </w:rPr>
          </w:rPrChange>
        </w:rPr>
        <w:t xml:space="preserve"> </w:t>
      </w:r>
      <w:r w:rsidR="007666D0" w:rsidRPr="003D6D8B">
        <w:rPr>
          <w:rFonts w:ascii="Arial" w:hAnsi="Arial" w:cs="Arial"/>
          <w:sz w:val="22"/>
          <w:szCs w:val="22"/>
          <w:rPrChange w:id="1534" w:author="Guo, Shicheng" w:date="2019-07-03T10:29:00Z">
            <w:rPr>
              <w:rFonts w:ascii="Times New Roman" w:hAnsi="Times New Roman" w:cs="Times New Roman"/>
            </w:rPr>
          </w:rPrChange>
        </w:rPr>
        <w:fldChar w:fldCharType="begin">
          <w:fldData xml:space="preserve">PEVuZE5vdGU+PENpdGU+PEF1dGhvcj5Mb21uaWN6aTwvQXV0aG9yPjxZZWFyPjIwMTU8L1llYXI+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</w:fldData>
        </w:fldChar>
      </w:r>
      <w:r w:rsidR="000548E3" w:rsidRPr="003D6D8B">
        <w:rPr>
          <w:rFonts w:ascii="Arial" w:hAnsi="Arial" w:cs="Arial"/>
          <w:sz w:val="22"/>
          <w:szCs w:val="22"/>
          <w:rPrChange w:id="1535"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536" w:author="Guo, Shicheng" w:date="2019-07-03T10:29:00Z">
            <w:rPr>
              <w:rFonts w:ascii="Arial" w:hAnsi="Arial" w:cs="Arial"/>
              <w:sz w:val="22"/>
              <w:szCs w:val="22"/>
            </w:rPr>
          </w:rPrChange>
        </w:rPr>
        <w:fldChar w:fldCharType="begin">
          <w:fldData xml:space="preserve">PEVuZE5vdGU+PENpdGU+PEF1dGhvcj5Mb21uaWN6aTwvQXV0aG9yPjxZZWFyPjIwMTU8L1llYXI+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</w:fldData>
        </w:fldChar>
      </w:r>
      <w:r w:rsidR="000548E3" w:rsidRPr="003D6D8B">
        <w:rPr>
          <w:rFonts w:ascii="Arial" w:hAnsi="Arial" w:cs="Arial"/>
          <w:sz w:val="22"/>
          <w:szCs w:val="22"/>
          <w:rPrChange w:id="1537"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538" w:author="Guo, Shicheng" w:date="2019-07-03T10:29:00Z">
            <w:rPr>
              <w:rFonts w:ascii="Arial" w:hAnsi="Arial" w:cs="Arial"/>
              <w:sz w:val="22"/>
              <w:szCs w:val="22"/>
            </w:rPr>
          </w:rPrChange>
        </w:rPr>
      </w:r>
      <w:r w:rsidR="000548E3" w:rsidRPr="003D6D8B">
        <w:rPr>
          <w:rFonts w:ascii="Arial" w:hAnsi="Arial" w:cs="Arial"/>
          <w:sz w:val="22"/>
          <w:szCs w:val="22"/>
          <w:rPrChange w:id="1539" w:author="Guo, Shicheng" w:date="2019-07-03T10:29:00Z">
            <w:rPr>
              <w:rFonts w:ascii="Arial" w:hAnsi="Arial" w:cs="Arial"/>
              <w:sz w:val="22"/>
              <w:szCs w:val="22"/>
            </w:rPr>
          </w:rPrChange>
        </w:rPr>
        <w:fldChar w:fldCharType="end"/>
      </w:r>
      <w:r w:rsidR="007666D0" w:rsidRPr="003D6D8B">
        <w:rPr>
          <w:rFonts w:ascii="Arial" w:hAnsi="Arial" w:cs="Arial"/>
          <w:sz w:val="22"/>
          <w:szCs w:val="22"/>
          <w:rPrChange w:id="1540" w:author="Guo, Shicheng" w:date="2019-07-03T10:29:00Z">
            <w:rPr>
              <w:rFonts w:ascii="Arial" w:hAnsi="Arial" w:cs="Arial"/>
              <w:sz w:val="22"/>
              <w:szCs w:val="22"/>
            </w:rPr>
          </w:rPrChange>
        </w:rPr>
      </w:r>
      <w:r w:rsidR="007666D0" w:rsidRPr="003D6D8B">
        <w:rPr>
          <w:rFonts w:ascii="Arial" w:hAnsi="Arial" w:cs="Arial"/>
          <w:sz w:val="22"/>
          <w:szCs w:val="22"/>
          <w:rPrChange w:id="1541"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542" w:author="Guo, Shicheng" w:date="2019-07-03T10:29:00Z">
            <w:rPr>
              <w:rFonts w:ascii="Arial" w:hAnsi="Arial" w:cs="Arial"/>
              <w:noProof/>
              <w:sz w:val="22"/>
              <w:szCs w:val="22"/>
            </w:rPr>
          </w:rPrChange>
        </w:rPr>
        <w:t>[36]</w:t>
      </w:r>
      <w:r w:rsidR="007666D0" w:rsidRPr="003D6D8B">
        <w:rPr>
          <w:rFonts w:ascii="Arial" w:hAnsi="Arial" w:cs="Arial"/>
          <w:sz w:val="22"/>
          <w:szCs w:val="22"/>
          <w:rPrChange w:id="1543" w:author="Guo, Shicheng" w:date="2019-07-03T10:29:00Z">
            <w:rPr>
              <w:rFonts w:ascii="Times New Roman" w:hAnsi="Times New Roman" w:cs="Times New Roman"/>
            </w:rPr>
          </w:rPrChange>
        </w:rPr>
        <w:fldChar w:fldCharType="end"/>
      </w:r>
      <w:r w:rsidR="007666D0" w:rsidRPr="003D6D8B">
        <w:rPr>
          <w:rFonts w:ascii="Arial" w:hAnsi="Arial" w:cs="Arial"/>
          <w:sz w:val="22"/>
          <w:szCs w:val="22"/>
          <w:rPrChange w:id="1544" w:author="Guo, Shicheng" w:date="2019-07-03T10:29:00Z">
            <w:rPr>
              <w:rFonts w:ascii="Times New Roman" w:hAnsi="Times New Roman" w:cs="Times New Roman"/>
            </w:rPr>
          </w:rPrChange>
        </w:rPr>
        <w:t xml:space="preserve">. Moreover, a CpG site located at </w:t>
      </w:r>
      <w:r w:rsidR="007666D0" w:rsidRPr="003D6D8B">
        <w:rPr>
          <w:rFonts w:ascii="Arial" w:hAnsi="Arial" w:cs="Arial"/>
          <w:i/>
          <w:sz w:val="22"/>
          <w:szCs w:val="22"/>
          <w:rPrChange w:id="1545" w:author="Guo, Shicheng" w:date="2019-07-03T10:29:00Z">
            <w:rPr>
              <w:rFonts w:ascii="Times New Roman" w:hAnsi="Times New Roman" w:cs="Times New Roman"/>
              <w:i/>
            </w:rPr>
          </w:rPrChange>
        </w:rPr>
        <w:t>ZNF542</w:t>
      </w:r>
      <w:r w:rsidR="007666D0" w:rsidRPr="003D6D8B">
        <w:rPr>
          <w:rFonts w:ascii="Arial" w:hAnsi="Arial" w:cs="Arial"/>
          <w:sz w:val="22"/>
          <w:szCs w:val="22"/>
          <w:rPrChange w:id="1546" w:author="Guo, Shicheng" w:date="2019-07-03T10:29:00Z">
            <w:rPr>
              <w:rFonts w:ascii="Times New Roman" w:hAnsi="Times New Roman" w:cs="Times New Roman"/>
            </w:rPr>
          </w:rPrChange>
        </w:rPr>
        <w:t xml:space="preserve"> has been found to be a promising biomarker for esophageal squamous cell carcinoma</w:t>
      </w:r>
      <w:r w:rsidR="000001F3" w:rsidRPr="003D6D8B">
        <w:rPr>
          <w:rFonts w:ascii="Arial" w:hAnsi="Arial" w:cs="Arial"/>
          <w:sz w:val="22"/>
          <w:szCs w:val="22"/>
          <w:rPrChange w:id="1547" w:author="Guo, Shicheng" w:date="2019-07-03T10:29:00Z">
            <w:rPr>
              <w:rFonts w:ascii="Times New Roman" w:hAnsi="Times New Roman" w:cs="Times New Roman"/>
            </w:rPr>
          </w:rPrChange>
        </w:rPr>
        <w:t xml:space="preserve"> </w:t>
      </w:r>
      <w:r w:rsidR="007666D0" w:rsidRPr="003D6D8B">
        <w:rPr>
          <w:rFonts w:ascii="Arial" w:hAnsi="Arial" w:cs="Arial"/>
          <w:sz w:val="22"/>
          <w:szCs w:val="22"/>
          <w:rPrChange w:id="1548" w:author="Guo, Shicheng" w:date="2019-07-03T10:29:00Z">
            <w:rPr>
              <w:rFonts w:ascii="Times New Roman" w:hAnsi="Times New Roman" w:cs="Times New Roman"/>
            </w:rPr>
          </w:rPrChange>
        </w:rPr>
        <w:fldChar w:fldCharType="begin">
          <w:fldData xml:space="preserve">PEVuZE5vdGU+PENpdGU+PEF1dGhvcj5QdTwvQXV0aG9yPjxZZWFyPjIwMTc8L1llYXI+PFJlY051
bT42NDI8L1JlY051bT48RGlzcGxheVRleHQ+WzM3XTwvRGlzcGxheVRleHQ+PHJlY29yZD48cmVj
LW51bWJlcj42NDI8L3JlYy1udW1iZXI+PGZvcmVpZ24ta2V5cz48a2V5IGFwcD0iRU4iIGRiLWlk
PSI1ZXAwdmVldml3dzB2cWV2OXYwdmY1em14dmU1Zjl2dmZ4ZDUiIHRpbWVzdGFtcD0iMTU1OTM2
Mzc2MiI+NjQyPC9rZXk+PC9mb3JlaWduLWtleXM+PHJlZi10eXBlIG5hbWU9IkpvdXJuYWwgQXJ0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dWRhbiBVbml2ZXJzaXR5LCBTaGFuZ2hhaSwgQ2hpbmEuJiN4RDtEZXBhcnRtZW50IG9mIEJpb2No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</w:fldData>
        </w:fldChar>
      </w:r>
      <w:r w:rsidR="000548E3" w:rsidRPr="003D6D8B">
        <w:rPr>
          <w:rFonts w:ascii="Arial" w:hAnsi="Arial" w:cs="Arial"/>
          <w:sz w:val="22"/>
          <w:szCs w:val="22"/>
          <w:rPrChange w:id="1549"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550" w:author="Guo, Shicheng" w:date="2019-07-03T10:29:00Z">
            <w:rPr>
              <w:rFonts w:ascii="Arial" w:hAnsi="Arial" w:cs="Arial"/>
              <w:sz w:val="22"/>
              <w:szCs w:val="22"/>
            </w:rPr>
          </w:rPrChange>
        </w:rPr>
        <w:fldChar w:fldCharType="begin">
          <w:fldData xml:space="preserve">PEVuZE5vdGU+PENpdGU+PEF1dGhvcj5QdTwvQXV0aG9yPjxZZWFyPjIwMTc8L1llYXI+PFJlY051
bT42NDI8L1JlY051bT48RGlzcGxheVRleHQ+WzM3XTwvRGlzcGxheVRleHQ+PHJlY29yZD48cmVj
LW51bWJlcj42NDI8L3JlYy1udW1iZXI+PGZvcmVpZ24ta2V5cz48a2V5IGFwcD0iRU4iIGRiLWlk
PSI1ZXAwdmVldml3dzB2cWV2OXYwdmY1em14dmU1Zjl2dmZ4ZDUiIHRpbWVzdGFtcD0iMTU1OTM2
Mzc2MiI+NjQyPC9rZXk+PC9mb3JlaWduLWtleXM+PHJlZi10eXBlIG5hbWU9IkpvdXJuYWwgQXJ0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dWRhbiBVbml2ZXJzaXR5LCBTaGFuZ2hhaSwgQ2hpbmEuJiN4RDtEZXBhcnRtZW50IG9mIEJpb2No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</w:fldData>
        </w:fldChar>
      </w:r>
      <w:r w:rsidR="000548E3" w:rsidRPr="003D6D8B">
        <w:rPr>
          <w:rFonts w:ascii="Arial" w:hAnsi="Arial" w:cs="Arial"/>
          <w:sz w:val="22"/>
          <w:szCs w:val="22"/>
          <w:rPrChange w:id="1551"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552" w:author="Guo, Shicheng" w:date="2019-07-03T10:29:00Z">
            <w:rPr>
              <w:rFonts w:ascii="Arial" w:hAnsi="Arial" w:cs="Arial"/>
              <w:sz w:val="22"/>
              <w:szCs w:val="22"/>
            </w:rPr>
          </w:rPrChange>
        </w:rPr>
      </w:r>
      <w:r w:rsidR="000548E3" w:rsidRPr="003D6D8B">
        <w:rPr>
          <w:rFonts w:ascii="Arial" w:hAnsi="Arial" w:cs="Arial"/>
          <w:sz w:val="22"/>
          <w:szCs w:val="22"/>
          <w:rPrChange w:id="1553" w:author="Guo, Shicheng" w:date="2019-07-03T10:29:00Z">
            <w:rPr>
              <w:rFonts w:ascii="Arial" w:hAnsi="Arial" w:cs="Arial"/>
              <w:sz w:val="22"/>
              <w:szCs w:val="22"/>
            </w:rPr>
          </w:rPrChange>
        </w:rPr>
        <w:fldChar w:fldCharType="end"/>
      </w:r>
      <w:r w:rsidR="007666D0" w:rsidRPr="003D6D8B">
        <w:rPr>
          <w:rFonts w:ascii="Arial" w:hAnsi="Arial" w:cs="Arial"/>
          <w:sz w:val="22"/>
          <w:szCs w:val="22"/>
          <w:rPrChange w:id="1554" w:author="Guo, Shicheng" w:date="2019-07-03T10:29:00Z">
            <w:rPr>
              <w:rFonts w:ascii="Arial" w:hAnsi="Arial" w:cs="Arial"/>
              <w:sz w:val="22"/>
              <w:szCs w:val="22"/>
            </w:rPr>
          </w:rPrChange>
        </w:rPr>
      </w:r>
      <w:r w:rsidR="007666D0" w:rsidRPr="003D6D8B">
        <w:rPr>
          <w:rFonts w:ascii="Arial" w:hAnsi="Arial" w:cs="Arial"/>
          <w:sz w:val="22"/>
          <w:szCs w:val="22"/>
          <w:rPrChange w:id="1555"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556" w:author="Guo, Shicheng" w:date="2019-07-03T10:29:00Z">
            <w:rPr>
              <w:rFonts w:ascii="Arial" w:hAnsi="Arial" w:cs="Arial"/>
              <w:noProof/>
              <w:sz w:val="22"/>
              <w:szCs w:val="22"/>
            </w:rPr>
          </w:rPrChange>
        </w:rPr>
        <w:t>[37]</w:t>
      </w:r>
      <w:r w:rsidR="007666D0" w:rsidRPr="003D6D8B">
        <w:rPr>
          <w:rFonts w:ascii="Arial" w:hAnsi="Arial" w:cs="Arial"/>
          <w:sz w:val="22"/>
          <w:szCs w:val="22"/>
          <w:rPrChange w:id="1557" w:author="Guo, Shicheng" w:date="2019-07-03T10:29:00Z">
            <w:rPr>
              <w:rFonts w:ascii="Times New Roman" w:hAnsi="Times New Roman" w:cs="Times New Roman"/>
            </w:rPr>
          </w:rPrChange>
        </w:rPr>
        <w:fldChar w:fldCharType="end"/>
      </w:r>
      <w:r w:rsidR="007666D0" w:rsidRPr="003D6D8B">
        <w:rPr>
          <w:rFonts w:ascii="Arial" w:hAnsi="Arial" w:cs="Arial"/>
          <w:sz w:val="22"/>
          <w:szCs w:val="22"/>
          <w:rPrChange w:id="1558" w:author="Guo, Shicheng" w:date="2019-07-03T10:29:00Z">
            <w:rPr>
              <w:rFonts w:ascii="Times New Roman" w:hAnsi="Times New Roman" w:cs="Times New Roman"/>
            </w:rPr>
          </w:rPrChange>
        </w:rPr>
        <w:t xml:space="preserve">. Meanwhile, a pan-cancer study revealed that </w:t>
      </w:r>
      <w:r w:rsidR="007666D0" w:rsidRPr="003D6D8B">
        <w:rPr>
          <w:rFonts w:ascii="Arial" w:hAnsi="Arial" w:cs="Arial"/>
          <w:i/>
          <w:sz w:val="22"/>
          <w:szCs w:val="22"/>
          <w:rPrChange w:id="1559" w:author="Guo, Shicheng" w:date="2019-07-03T10:29:00Z">
            <w:rPr>
              <w:rFonts w:ascii="Times New Roman" w:hAnsi="Times New Roman" w:cs="Times New Roman"/>
              <w:i/>
            </w:rPr>
          </w:rPrChange>
        </w:rPr>
        <w:t>ZNF542</w:t>
      </w:r>
      <w:r w:rsidR="007666D0" w:rsidRPr="003D6D8B">
        <w:rPr>
          <w:rFonts w:ascii="Arial" w:hAnsi="Arial" w:cs="Arial"/>
          <w:sz w:val="22"/>
          <w:szCs w:val="22"/>
          <w:rPrChange w:id="1560" w:author="Guo, Shicheng" w:date="2019-07-03T10:29:00Z">
            <w:rPr>
              <w:rFonts w:ascii="Times New Roman" w:hAnsi="Times New Roman" w:cs="Times New Roman"/>
            </w:rPr>
          </w:rPrChange>
        </w:rPr>
        <w:t xml:space="preserve"> was significantly hyper-methylated in ten kinds of cancers</w:t>
      </w:r>
      <w:r w:rsidR="000001F3" w:rsidRPr="003D6D8B">
        <w:rPr>
          <w:rFonts w:ascii="Arial" w:hAnsi="Arial" w:cs="Arial"/>
          <w:sz w:val="22"/>
          <w:szCs w:val="22"/>
          <w:rPrChange w:id="1561" w:author="Guo, Shicheng" w:date="2019-07-03T10:29:00Z">
            <w:rPr>
              <w:rFonts w:ascii="Times New Roman" w:hAnsi="Times New Roman" w:cs="Times New Roman"/>
            </w:rPr>
          </w:rPrChange>
        </w:rPr>
        <w:t xml:space="preserve"> </w:t>
      </w:r>
      <w:r w:rsidR="007666D0" w:rsidRPr="003D6D8B">
        <w:rPr>
          <w:rFonts w:ascii="Arial" w:hAnsi="Arial" w:cs="Arial"/>
          <w:sz w:val="22"/>
          <w:szCs w:val="22"/>
          <w:rPrChange w:id="1562"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1563" w:author="Guo, Shicheng" w:date="2019-07-03T10:29:00Z">
            <w:rPr>
              <w:rFonts w:ascii="Arial" w:hAnsi="Arial" w:cs="Arial"/>
              <w:sz w:val="22"/>
              <w:szCs w:val="22"/>
            </w:rPr>
          </w:rPrChange>
        </w:rPr>
        <w:instrText xml:space="preserve"> ADDIN EN.CITE &lt;EndNote&gt;&lt;Cite&gt;&lt;Author&gt;Gevaert&lt;/Author&gt;&lt;Year&gt;2015&lt;/Year&gt;&lt;RecNum&gt;643&lt;/RecNum&gt;&lt;DisplayText&gt;[38]&lt;/DisplayText&gt;&lt;record&gt;&lt;rec-number&gt;643&lt;/rec-number&gt;&lt;foreign-keys&gt;&lt;key app="EN" db-id="5ep0veeviww0vqev9v0vf5zmxve5f9vvfxd5" timestamp="1559363863"&gt;643&lt;/key&gt;&lt;/foreign-keys&gt;&lt;ref-type name="Journal Article"&gt;17&lt;/ref-type&gt;&lt;contributors&gt;&lt;authors&gt;&lt;author&gt;Gevaert, O.&lt;/author&gt;&lt;author&gt;Tibshirani, R.&lt;/author&gt;&lt;author&gt;Plevritis, S. K.&lt;/author&gt;&lt;/authors&gt;&lt;/contributors&gt;&lt;auth-address&gt;Biomedical Informatics Research, Department of Medicine, Stanford University, 1265 Welch Road, Stanford, CA, 94305, USA. ogevaert@stanford.edu.&amp;#xD;Departments of Health Research &amp;amp; Policy, and Statistics, Stanford University, Stanford, CA, 94305, USA. tibs@stanford.edu.&amp;#xD;Department of Radiology, Stanford University, Stanford, CA, 94305, USA. sylvia.plevritis@stanford.edu.&lt;/auth-address&gt;&lt;titles&gt;&lt;title&gt;Pancancer analysis of DNA methylation-driven genes using MethylMix&lt;/title&gt;&lt;secondary-title&gt;Genome Biol&lt;/secondary-title&gt;&lt;/titles&gt;&lt;periodical&gt;&lt;full-title&gt;Genome Biol&lt;/full-title&gt;&lt;/periodical&gt;&lt;pages&gt;17&lt;/pages&gt;&lt;volume&gt;16&lt;/volume&gt;&lt;keywords&gt;&lt;keyword&gt;Cluster Analysis&lt;/keyword&gt;&lt;keyword&gt;DNA Methylation/*genetics&lt;/keyword&gt;&lt;keyword&gt;Gene Expression Profiling&lt;/keyword&gt;&lt;keyword&gt;Gene Expression Regulation, Neoplastic&lt;/keyword&gt;&lt;keyword&gt;*Genes, Neoplasm&lt;/keyword&gt;&lt;keyword&gt;Humans&lt;/keyword&gt;&lt;keyword&gt;Neoplasms/classification/*genetics&lt;/keyword&gt;&lt;keyword&gt;*Software&lt;/keyword&gt;&lt;keyword&gt;Transcription, Genetic&lt;/keyword&gt;&lt;/keywords&gt;&lt;dates&gt;&lt;year&gt;2015&lt;/year&gt;&lt;pub-dates&gt;&lt;date&gt;Jan 29&lt;/date&gt;&lt;/pub-dates&gt;&lt;/dates&gt;&lt;isbn&gt;1474-760X (Electronic)&amp;#xD;1474-7596 (Linking)&lt;/isbn&gt;&lt;accession-num&gt;25631659&lt;/accession-num&gt;&lt;urls&gt;&lt;related-urls&gt;&lt;url&gt;https://www.ncbi.nlm.nih.gov/pubmed/25631659&lt;/url&gt;&lt;/related-urls&gt;&lt;/urls&gt;&lt;custom2&gt;PMC4365533&lt;/custom2&gt;&lt;electronic-resource-num&gt;10.1186/s13059-014-0579-8&lt;/electronic-resource-num&gt;&lt;/record&gt;&lt;/Cite&gt;&lt;/EndNote&gt;</w:instrText>
      </w:r>
      <w:r w:rsidR="007666D0" w:rsidRPr="003D6D8B">
        <w:rPr>
          <w:rFonts w:ascii="Arial" w:hAnsi="Arial" w:cs="Arial"/>
          <w:sz w:val="22"/>
          <w:szCs w:val="22"/>
          <w:rPrChange w:id="1564"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565" w:author="Guo, Shicheng" w:date="2019-07-03T10:29:00Z">
            <w:rPr>
              <w:rFonts w:ascii="Arial" w:hAnsi="Arial" w:cs="Arial"/>
              <w:noProof/>
              <w:sz w:val="22"/>
              <w:szCs w:val="22"/>
            </w:rPr>
          </w:rPrChange>
        </w:rPr>
        <w:t>[38]</w:t>
      </w:r>
      <w:r w:rsidR="007666D0" w:rsidRPr="003D6D8B">
        <w:rPr>
          <w:rFonts w:ascii="Arial" w:hAnsi="Arial" w:cs="Arial"/>
          <w:sz w:val="22"/>
          <w:szCs w:val="22"/>
          <w:rPrChange w:id="1566" w:author="Guo, Shicheng" w:date="2019-07-03T10:29:00Z">
            <w:rPr>
              <w:rFonts w:ascii="Times New Roman" w:hAnsi="Times New Roman" w:cs="Times New Roman"/>
            </w:rPr>
          </w:rPrChange>
        </w:rPr>
        <w:fldChar w:fldCharType="end"/>
      </w:r>
      <w:r w:rsidR="007666D0" w:rsidRPr="003D6D8B">
        <w:rPr>
          <w:rFonts w:ascii="Arial" w:hAnsi="Arial" w:cs="Arial"/>
          <w:sz w:val="22"/>
          <w:szCs w:val="22"/>
          <w:rPrChange w:id="1567" w:author="Guo, Shicheng" w:date="2019-07-03T10:29:00Z">
            <w:rPr>
              <w:rFonts w:ascii="Times New Roman" w:hAnsi="Times New Roman" w:cs="Times New Roman"/>
            </w:rPr>
          </w:rPrChange>
        </w:rPr>
        <w:t xml:space="preserve">. </w:t>
      </w:r>
      <w:r w:rsidR="00125BC5" w:rsidRPr="003D6D8B">
        <w:rPr>
          <w:rFonts w:ascii="Arial" w:hAnsi="Arial" w:cs="Arial"/>
          <w:i/>
          <w:sz w:val="22"/>
          <w:szCs w:val="22"/>
          <w:rPrChange w:id="1568" w:author="Guo, Shicheng" w:date="2019-07-03T10:29:00Z">
            <w:rPr>
              <w:rFonts w:ascii="Times New Roman" w:hAnsi="Times New Roman" w:cs="Times New Roman"/>
              <w:i/>
            </w:rPr>
          </w:rPrChange>
        </w:rPr>
        <w:t>ZNF677</w:t>
      </w:r>
      <w:r w:rsidR="00125BC5" w:rsidRPr="003D6D8B">
        <w:rPr>
          <w:rFonts w:ascii="Arial" w:hAnsi="Arial" w:cs="Arial"/>
          <w:sz w:val="22"/>
          <w:szCs w:val="22"/>
          <w:rPrChange w:id="1569" w:author="Guo, Shicheng" w:date="2019-07-03T10:29:00Z">
            <w:rPr>
              <w:rFonts w:ascii="Times New Roman" w:hAnsi="Times New Roman" w:cs="Times New Roman"/>
            </w:rPr>
          </w:rPrChange>
        </w:rPr>
        <w:t xml:space="preserve"> (zinc finger protein 677)</w:t>
      </w:r>
      <w:r w:rsidR="007666D0" w:rsidRPr="003D6D8B">
        <w:rPr>
          <w:rFonts w:ascii="Arial" w:hAnsi="Arial" w:cs="Arial"/>
          <w:sz w:val="22"/>
          <w:szCs w:val="22"/>
          <w:rPrChange w:id="1570" w:author="Guo, Shicheng" w:date="2019-07-03T10:29:00Z">
            <w:rPr>
              <w:rFonts w:ascii="Times New Roman" w:hAnsi="Times New Roman" w:cs="Times New Roman"/>
            </w:rPr>
          </w:rPrChange>
        </w:rPr>
        <w:t xml:space="preserve"> </w:t>
      </w:r>
      <w:r w:rsidR="007666D0" w:rsidRPr="003D6D8B">
        <w:rPr>
          <w:rFonts w:ascii="Arial" w:eastAsia="SimSun" w:hAnsi="Arial" w:cs="Arial"/>
          <w:color w:val="000000"/>
          <w:kern w:val="0"/>
          <w:sz w:val="22"/>
          <w:szCs w:val="22"/>
          <w:shd w:val="clear" w:color="auto" w:fill="FFFFFF"/>
          <w:rPrChange w:id="1571" w:author="Guo, Shicheng" w:date="2019-07-03T10:29:00Z">
            <w:rPr>
              <w:rFonts w:ascii="Times New Roman" w:eastAsia="SimSun" w:hAnsi="Times New Roman" w:cs="Times New Roman"/>
              <w:color w:val="000000"/>
              <w:kern w:val="0"/>
              <w:shd w:val="clear" w:color="auto" w:fill="FFFFFF"/>
            </w:rPr>
          </w:rPrChange>
        </w:rPr>
        <w:t xml:space="preserve">is located at the chromosomal region 19q13 and </w:t>
      </w:r>
      <w:r w:rsidR="003E3D8E" w:rsidRPr="003D6D8B">
        <w:rPr>
          <w:rFonts w:ascii="Arial" w:eastAsia="SimSun" w:hAnsi="Arial" w:cs="Arial"/>
          <w:color w:val="000000"/>
          <w:kern w:val="0"/>
          <w:sz w:val="22"/>
          <w:szCs w:val="22"/>
          <w:shd w:val="clear" w:color="auto" w:fill="FFFFFF"/>
          <w:rPrChange w:id="1572" w:author="Guo, Shicheng" w:date="2019-07-03T10:29:00Z">
            <w:rPr>
              <w:rFonts w:ascii="Times New Roman" w:eastAsia="SimSun" w:hAnsi="Times New Roman" w:cs="Times New Roman"/>
              <w:color w:val="000000"/>
              <w:kern w:val="0"/>
              <w:shd w:val="clear" w:color="auto" w:fill="FFFFFF"/>
            </w:rPr>
          </w:rPrChange>
        </w:rPr>
        <w:t xml:space="preserve">was found to </w:t>
      </w:r>
      <w:r w:rsidR="004E4D66" w:rsidRPr="003D6D8B">
        <w:rPr>
          <w:rFonts w:ascii="Arial" w:eastAsia="SimSun" w:hAnsi="Arial" w:cs="Arial"/>
          <w:color w:val="000000"/>
          <w:kern w:val="0"/>
          <w:sz w:val="22"/>
          <w:szCs w:val="22"/>
          <w:shd w:val="clear" w:color="auto" w:fill="FFFFFF"/>
          <w:rPrChange w:id="1573" w:author="Guo, Shicheng" w:date="2019-07-03T10:29:00Z">
            <w:rPr>
              <w:rFonts w:ascii="Times New Roman" w:eastAsia="SimSun" w:hAnsi="Times New Roman" w:cs="Times New Roman"/>
              <w:color w:val="000000"/>
              <w:kern w:val="0"/>
              <w:shd w:val="clear" w:color="auto" w:fill="FFFFFF"/>
            </w:rPr>
          </w:rPrChange>
        </w:rPr>
        <w:t>regulate</w:t>
      </w:r>
      <w:r w:rsidR="003E3D8E" w:rsidRPr="003D6D8B">
        <w:rPr>
          <w:rFonts w:ascii="Arial" w:eastAsia="SimSun" w:hAnsi="Arial" w:cs="Arial"/>
          <w:color w:val="000000"/>
          <w:kern w:val="0"/>
          <w:sz w:val="22"/>
          <w:szCs w:val="22"/>
          <w:shd w:val="clear" w:color="auto" w:fill="FFFFFF"/>
          <w:rPrChange w:id="1574" w:author="Guo, Shicheng" w:date="2019-07-03T10:29:00Z">
            <w:rPr>
              <w:rFonts w:ascii="Times New Roman" w:eastAsia="SimSun" w:hAnsi="Times New Roman" w:cs="Times New Roman"/>
              <w:color w:val="000000"/>
              <w:kern w:val="0"/>
              <w:shd w:val="clear" w:color="auto" w:fill="FFFFFF"/>
            </w:rPr>
          </w:rPrChange>
        </w:rPr>
        <w:t xml:space="preserve"> the putative tumor cell growth suppressor in non-small cell lung cancers through hyper-methylation</w:t>
      </w:r>
      <w:r w:rsidR="000001F3" w:rsidRPr="003D6D8B">
        <w:rPr>
          <w:rFonts w:ascii="Arial" w:eastAsia="SimSun" w:hAnsi="Arial" w:cs="Arial"/>
          <w:color w:val="000000"/>
          <w:kern w:val="0"/>
          <w:sz w:val="22"/>
          <w:szCs w:val="22"/>
          <w:shd w:val="clear" w:color="auto" w:fill="FFFFFF"/>
          <w:rPrChange w:id="1575" w:author="Guo, Shicheng" w:date="2019-07-03T10:29:00Z">
            <w:rPr>
              <w:rFonts w:ascii="Times New Roman" w:eastAsia="SimSun" w:hAnsi="Times New Roman" w:cs="Times New Roman"/>
              <w:color w:val="000000"/>
              <w:kern w:val="0"/>
              <w:shd w:val="clear" w:color="auto" w:fill="FFFFFF"/>
            </w:rPr>
          </w:rPrChange>
        </w:rPr>
        <w:t xml:space="preserve"> </w:t>
      </w:r>
      <w:r w:rsidR="003E3D8E" w:rsidRPr="003D6D8B">
        <w:rPr>
          <w:rFonts w:ascii="Arial" w:eastAsia="SimSun" w:hAnsi="Arial" w:cs="Arial"/>
          <w:color w:val="000000"/>
          <w:kern w:val="0"/>
          <w:sz w:val="22"/>
          <w:szCs w:val="22"/>
          <w:shd w:val="clear" w:color="auto" w:fill="FFFFFF"/>
          <w:rPrChange w:id="1576" w:author="Guo, Shicheng" w:date="2019-07-03T10:29:00Z">
            <w:rPr>
              <w:rFonts w:ascii="Times New Roman" w:eastAsia="SimSun" w:hAnsi="Times New Roman" w:cs="Times New Roman"/>
              <w:color w:val="000000"/>
              <w:kern w:val="0"/>
              <w:shd w:val="clear" w:color="auto" w:fill="FFFFFF"/>
            </w:rPr>
          </w:rPrChange>
        </w:rPr>
        <w:fldChar w:fldCharType="begin">
          <w:fldData xml:space="preserve">PEVuZE5vdGU+PENpdGU+PEF1dGhvcj5IZWxsZXI8L0F1dGhvcj48WWVhcj4yMDE1PC9ZZWFyPjxS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=
</w:fldData>
        </w:fldChar>
      </w:r>
      <w:r w:rsidR="000548E3" w:rsidRPr="003D6D8B">
        <w:rPr>
          <w:rFonts w:ascii="Arial" w:eastAsia="SimSun" w:hAnsi="Arial" w:cs="Arial"/>
          <w:color w:val="000000"/>
          <w:kern w:val="0"/>
          <w:sz w:val="22"/>
          <w:szCs w:val="22"/>
          <w:shd w:val="clear" w:color="auto" w:fill="FFFFFF"/>
          <w:rPrChange w:id="1577" w:author="Guo, Shicheng" w:date="2019-07-03T10:29:00Z">
            <w:rPr>
              <w:rFonts w:ascii="Arial" w:eastAsia="SimSun" w:hAnsi="Arial" w:cs="Arial"/>
              <w:color w:val="000000"/>
              <w:kern w:val="0"/>
              <w:sz w:val="22"/>
              <w:szCs w:val="22"/>
              <w:shd w:val="clear" w:color="auto" w:fill="FFFFFF"/>
            </w:rPr>
          </w:rPrChange>
        </w:rPr>
        <w:instrText xml:space="preserve"> ADDIN EN.CITE </w:instrText>
      </w:r>
      <w:r w:rsidR="000548E3" w:rsidRPr="003D6D8B">
        <w:rPr>
          <w:rFonts w:ascii="Arial" w:eastAsia="SimSun" w:hAnsi="Arial" w:cs="Arial"/>
          <w:color w:val="000000"/>
          <w:kern w:val="0"/>
          <w:sz w:val="22"/>
          <w:szCs w:val="22"/>
          <w:shd w:val="clear" w:color="auto" w:fill="FFFFFF"/>
          <w:rPrChange w:id="1578" w:author="Guo, Shicheng" w:date="2019-07-03T10:29:00Z">
            <w:rPr>
              <w:rFonts w:ascii="Arial" w:eastAsia="SimSun" w:hAnsi="Arial" w:cs="Arial"/>
              <w:color w:val="000000"/>
              <w:kern w:val="0"/>
              <w:sz w:val="22"/>
              <w:szCs w:val="22"/>
              <w:shd w:val="clear" w:color="auto" w:fill="FFFFFF"/>
            </w:rPr>
          </w:rPrChange>
        </w:rPr>
        <w:fldChar w:fldCharType="begin">
          <w:fldData xml:space="preserve">PEVuZE5vdGU+PENpdGU+PEF1dGhvcj5IZWxsZXI8L0F1dGhvcj48WWVhcj4yMDE1PC9ZZWFyPjxS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=
</w:fldData>
        </w:fldChar>
      </w:r>
      <w:r w:rsidR="000548E3" w:rsidRPr="003D6D8B">
        <w:rPr>
          <w:rFonts w:ascii="Arial" w:eastAsia="SimSun" w:hAnsi="Arial" w:cs="Arial"/>
          <w:color w:val="000000"/>
          <w:kern w:val="0"/>
          <w:sz w:val="22"/>
          <w:szCs w:val="22"/>
          <w:shd w:val="clear" w:color="auto" w:fill="FFFFFF"/>
          <w:rPrChange w:id="1579" w:author="Guo, Shicheng" w:date="2019-07-03T10:29:00Z">
            <w:rPr>
              <w:rFonts w:ascii="Arial" w:eastAsia="SimSun" w:hAnsi="Arial" w:cs="Arial"/>
              <w:color w:val="000000"/>
              <w:kern w:val="0"/>
              <w:sz w:val="22"/>
              <w:szCs w:val="22"/>
              <w:shd w:val="clear" w:color="auto" w:fill="FFFFFF"/>
            </w:rPr>
          </w:rPrChange>
        </w:rPr>
        <w:instrText xml:space="preserve"> ADDIN EN.CITE.DATA </w:instrText>
      </w:r>
      <w:r w:rsidR="000548E3" w:rsidRPr="003D6D8B">
        <w:rPr>
          <w:rFonts w:ascii="Arial" w:eastAsia="SimSun" w:hAnsi="Arial" w:cs="Arial"/>
          <w:color w:val="000000"/>
          <w:kern w:val="0"/>
          <w:sz w:val="22"/>
          <w:szCs w:val="22"/>
          <w:shd w:val="clear" w:color="auto" w:fill="FFFFFF"/>
          <w:rPrChange w:id="1580" w:author="Guo, Shicheng" w:date="2019-07-03T10:29:00Z">
            <w:rPr>
              <w:rFonts w:ascii="Arial" w:eastAsia="SimSun" w:hAnsi="Arial" w:cs="Arial"/>
              <w:color w:val="000000"/>
              <w:kern w:val="0"/>
              <w:sz w:val="22"/>
              <w:szCs w:val="22"/>
              <w:shd w:val="clear" w:color="auto" w:fill="FFFFFF"/>
            </w:rPr>
          </w:rPrChange>
        </w:rPr>
      </w:r>
      <w:r w:rsidR="000548E3" w:rsidRPr="003D6D8B">
        <w:rPr>
          <w:rFonts w:ascii="Arial" w:eastAsia="SimSun" w:hAnsi="Arial" w:cs="Arial"/>
          <w:color w:val="000000"/>
          <w:kern w:val="0"/>
          <w:sz w:val="22"/>
          <w:szCs w:val="22"/>
          <w:shd w:val="clear" w:color="auto" w:fill="FFFFFF"/>
          <w:rPrChange w:id="1581" w:author="Guo, Shicheng" w:date="2019-07-03T10:29:00Z">
            <w:rPr>
              <w:rFonts w:ascii="Arial" w:eastAsia="SimSun" w:hAnsi="Arial" w:cs="Arial"/>
              <w:color w:val="000000"/>
              <w:kern w:val="0"/>
              <w:sz w:val="22"/>
              <w:szCs w:val="22"/>
              <w:shd w:val="clear" w:color="auto" w:fill="FFFFFF"/>
            </w:rPr>
          </w:rPrChange>
        </w:rPr>
        <w:fldChar w:fldCharType="end"/>
      </w:r>
      <w:r w:rsidR="003E3D8E" w:rsidRPr="003D6D8B">
        <w:rPr>
          <w:rFonts w:ascii="Arial" w:eastAsia="SimSun" w:hAnsi="Arial" w:cs="Arial"/>
          <w:color w:val="000000"/>
          <w:kern w:val="0"/>
          <w:sz w:val="22"/>
          <w:szCs w:val="22"/>
          <w:shd w:val="clear" w:color="auto" w:fill="FFFFFF"/>
          <w:rPrChange w:id="1582" w:author="Guo, Shicheng" w:date="2019-07-03T10:29:00Z">
            <w:rPr>
              <w:rFonts w:ascii="Arial" w:eastAsia="SimSun" w:hAnsi="Arial" w:cs="Arial"/>
              <w:color w:val="000000"/>
              <w:kern w:val="0"/>
              <w:sz w:val="22"/>
              <w:szCs w:val="22"/>
              <w:shd w:val="clear" w:color="auto" w:fill="FFFFFF"/>
            </w:rPr>
          </w:rPrChange>
        </w:rPr>
      </w:r>
      <w:r w:rsidR="003E3D8E" w:rsidRPr="003D6D8B">
        <w:rPr>
          <w:rFonts w:ascii="Arial" w:eastAsia="SimSun" w:hAnsi="Arial" w:cs="Arial"/>
          <w:color w:val="000000"/>
          <w:kern w:val="0"/>
          <w:sz w:val="22"/>
          <w:szCs w:val="22"/>
          <w:shd w:val="clear" w:color="auto" w:fill="FFFFFF"/>
          <w:rPrChange w:id="1583" w:author="Guo, Shicheng" w:date="2019-07-03T10:29:00Z">
            <w:rPr>
              <w:rFonts w:ascii="Times New Roman" w:eastAsia="SimSun" w:hAnsi="Times New Roman" w:cs="Times New Roman"/>
              <w:color w:val="000000"/>
              <w:kern w:val="0"/>
              <w:shd w:val="clear" w:color="auto" w:fill="FFFFFF"/>
            </w:rPr>
          </w:rPrChange>
        </w:rPr>
        <w:fldChar w:fldCharType="separate"/>
      </w:r>
      <w:r w:rsidR="000548E3" w:rsidRPr="003D6D8B">
        <w:rPr>
          <w:rFonts w:ascii="Arial" w:eastAsia="SimSun" w:hAnsi="Arial" w:cs="Arial"/>
          <w:noProof/>
          <w:color w:val="000000"/>
          <w:kern w:val="0"/>
          <w:sz w:val="22"/>
          <w:szCs w:val="22"/>
          <w:shd w:val="clear" w:color="auto" w:fill="FFFFFF"/>
          <w:rPrChange w:id="1584" w:author="Guo, Shicheng" w:date="2019-07-03T10:29:00Z">
            <w:rPr>
              <w:rFonts w:ascii="Arial" w:eastAsia="SimSun" w:hAnsi="Arial" w:cs="Arial"/>
              <w:noProof/>
              <w:color w:val="000000"/>
              <w:kern w:val="0"/>
              <w:sz w:val="22"/>
              <w:szCs w:val="22"/>
              <w:shd w:val="clear" w:color="auto" w:fill="FFFFFF"/>
            </w:rPr>
          </w:rPrChange>
        </w:rPr>
        <w:t>[39]</w:t>
      </w:r>
      <w:r w:rsidR="003E3D8E" w:rsidRPr="003D6D8B">
        <w:rPr>
          <w:rFonts w:ascii="Arial" w:eastAsia="SimSun" w:hAnsi="Arial" w:cs="Arial"/>
          <w:color w:val="000000"/>
          <w:kern w:val="0"/>
          <w:sz w:val="22"/>
          <w:szCs w:val="22"/>
          <w:shd w:val="clear" w:color="auto" w:fill="FFFFFF"/>
          <w:rPrChange w:id="1585" w:author="Guo, Shicheng" w:date="2019-07-03T10:29:00Z">
            <w:rPr>
              <w:rFonts w:ascii="Times New Roman" w:eastAsia="SimSun" w:hAnsi="Times New Roman" w:cs="Times New Roman"/>
              <w:color w:val="000000"/>
              <w:kern w:val="0"/>
              <w:shd w:val="clear" w:color="auto" w:fill="FFFFFF"/>
            </w:rPr>
          </w:rPrChange>
        </w:rPr>
        <w:fldChar w:fldCharType="end"/>
      </w:r>
      <w:r w:rsidR="003E3D8E" w:rsidRPr="003D6D8B">
        <w:rPr>
          <w:rFonts w:ascii="Arial" w:eastAsia="SimSun" w:hAnsi="Arial" w:cs="Arial"/>
          <w:color w:val="000000"/>
          <w:kern w:val="0"/>
          <w:sz w:val="22"/>
          <w:szCs w:val="22"/>
          <w:shd w:val="clear" w:color="auto" w:fill="FFFFFF"/>
          <w:rPrChange w:id="1586" w:author="Guo, Shicheng" w:date="2019-07-03T10:29:00Z">
            <w:rPr>
              <w:rFonts w:ascii="Times New Roman" w:eastAsia="SimSun" w:hAnsi="Times New Roman" w:cs="Times New Roman"/>
              <w:color w:val="000000"/>
              <w:kern w:val="0"/>
              <w:shd w:val="clear" w:color="auto" w:fill="FFFFFF"/>
            </w:rPr>
          </w:rPrChange>
        </w:rPr>
        <w:t xml:space="preserve">. In addition, </w:t>
      </w:r>
      <w:r w:rsidR="003E3D8E" w:rsidRPr="003D6D8B">
        <w:rPr>
          <w:rFonts w:ascii="Arial" w:eastAsia="SimSun" w:hAnsi="Arial" w:cs="Arial"/>
          <w:i/>
          <w:color w:val="000000"/>
          <w:kern w:val="0"/>
          <w:sz w:val="22"/>
          <w:szCs w:val="22"/>
          <w:shd w:val="clear" w:color="auto" w:fill="FFFFFF"/>
          <w:rPrChange w:id="1587" w:author="Guo, Shicheng" w:date="2019-07-03T10:29:00Z">
            <w:rPr>
              <w:rFonts w:ascii="Times New Roman" w:eastAsia="SimSun" w:hAnsi="Times New Roman" w:cs="Times New Roman"/>
              <w:i/>
              <w:color w:val="000000"/>
              <w:kern w:val="0"/>
              <w:shd w:val="clear" w:color="auto" w:fill="FFFFFF"/>
            </w:rPr>
          </w:rPrChange>
        </w:rPr>
        <w:t>ZNF677</w:t>
      </w:r>
      <w:r w:rsidR="003E3D8E" w:rsidRPr="003D6D8B">
        <w:rPr>
          <w:rFonts w:ascii="Arial" w:eastAsia="SimSun" w:hAnsi="Arial" w:cs="Arial"/>
          <w:color w:val="000000"/>
          <w:kern w:val="0"/>
          <w:sz w:val="22"/>
          <w:szCs w:val="22"/>
          <w:shd w:val="clear" w:color="auto" w:fill="FFFFFF"/>
          <w:rPrChange w:id="1588" w:author="Guo, Shicheng" w:date="2019-07-03T10:29:00Z">
            <w:rPr>
              <w:rFonts w:ascii="Times New Roman" w:eastAsia="SimSun" w:hAnsi="Times New Roman" w:cs="Times New Roman"/>
              <w:color w:val="000000"/>
              <w:kern w:val="0"/>
              <w:shd w:val="clear" w:color="auto" w:fill="FFFFFF"/>
            </w:rPr>
          </w:rPrChange>
        </w:rPr>
        <w:t xml:space="preserve"> is frequently downregulated by promoter methylation in primary papillary thyroid cancers (PTC) and the decreased expression of </w:t>
      </w:r>
      <w:r w:rsidR="003E3D8E" w:rsidRPr="003D6D8B">
        <w:rPr>
          <w:rFonts w:ascii="Arial" w:eastAsia="SimSun" w:hAnsi="Arial" w:cs="Arial"/>
          <w:i/>
          <w:color w:val="000000"/>
          <w:kern w:val="0"/>
          <w:sz w:val="22"/>
          <w:szCs w:val="22"/>
          <w:shd w:val="clear" w:color="auto" w:fill="FFFFFF"/>
          <w:rPrChange w:id="1589" w:author="Guo, Shicheng" w:date="2019-07-03T10:29:00Z">
            <w:rPr>
              <w:rFonts w:ascii="Times New Roman" w:eastAsia="SimSun" w:hAnsi="Times New Roman" w:cs="Times New Roman"/>
              <w:i/>
              <w:color w:val="000000"/>
              <w:kern w:val="0"/>
              <w:shd w:val="clear" w:color="auto" w:fill="FFFFFF"/>
            </w:rPr>
          </w:rPrChange>
        </w:rPr>
        <w:t>ZNF677</w:t>
      </w:r>
      <w:r w:rsidR="003E3D8E" w:rsidRPr="003D6D8B">
        <w:rPr>
          <w:rFonts w:ascii="Arial" w:eastAsia="SimSun" w:hAnsi="Arial" w:cs="Arial"/>
          <w:color w:val="000000"/>
          <w:kern w:val="0"/>
          <w:sz w:val="22"/>
          <w:szCs w:val="22"/>
          <w:shd w:val="clear" w:color="auto" w:fill="FFFFFF"/>
          <w:rPrChange w:id="1590" w:author="Guo, Shicheng" w:date="2019-07-03T10:29:00Z">
            <w:rPr>
              <w:rFonts w:ascii="Times New Roman" w:eastAsia="SimSun" w:hAnsi="Times New Roman" w:cs="Times New Roman"/>
              <w:color w:val="000000"/>
              <w:kern w:val="0"/>
              <w:shd w:val="clear" w:color="auto" w:fill="FFFFFF"/>
            </w:rPr>
          </w:rPrChange>
        </w:rPr>
        <w:t xml:space="preserve"> is significantly correlated with poor survival</w:t>
      </w:r>
      <w:r w:rsidR="000001F3" w:rsidRPr="003D6D8B">
        <w:rPr>
          <w:rFonts w:ascii="Arial" w:eastAsia="SimSun" w:hAnsi="Arial" w:cs="Arial"/>
          <w:color w:val="000000"/>
          <w:kern w:val="0"/>
          <w:sz w:val="22"/>
          <w:szCs w:val="22"/>
          <w:shd w:val="clear" w:color="auto" w:fill="FFFFFF"/>
          <w:rPrChange w:id="1591" w:author="Guo, Shicheng" w:date="2019-07-03T10:29:00Z">
            <w:rPr>
              <w:rFonts w:ascii="Times New Roman" w:eastAsia="SimSun" w:hAnsi="Times New Roman" w:cs="Times New Roman"/>
              <w:color w:val="000000"/>
              <w:kern w:val="0"/>
              <w:shd w:val="clear" w:color="auto" w:fill="FFFFFF"/>
            </w:rPr>
          </w:rPrChange>
        </w:rPr>
        <w:t xml:space="preserve"> </w:t>
      </w:r>
      <w:r w:rsidR="003E3D8E" w:rsidRPr="003D6D8B">
        <w:rPr>
          <w:rFonts w:ascii="Arial" w:eastAsia="SimSun" w:hAnsi="Arial" w:cs="Arial"/>
          <w:color w:val="000000"/>
          <w:kern w:val="0"/>
          <w:sz w:val="22"/>
          <w:szCs w:val="22"/>
          <w:shd w:val="clear" w:color="auto" w:fill="FFFFFF"/>
          <w:rPrChange w:id="1592" w:author="Guo, Shicheng" w:date="2019-07-03T10:29:00Z">
            <w:rPr>
              <w:rFonts w:ascii="Times New Roman" w:eastAsia="SimSun" w:hAnsi="Times New Roman" w:cs="Times New Roman"/>
              <w:color w:val="000000"/>
              <w:kern w:val="0"/>
              <w:shd w:val="clear" w:color="auto" w:fill="FFFFFF"/>
            </w:rPr>
          </w:rPrChange>
        </w:rPr>
        <w:fldChar w:fldCharType="begin"/>
      </w:r>
      <w:r w:rsidR="000548E3" w:rsidRPr="003D6D8B">
        <w:rPr>
          <w:rFonts w:ascii="Arial" w:eastAsia="SimSun" w:hAnsi="Arial" w:cs="Arial"/>
          <w:color w:val="000000"/>
          <w:kern w:val="0"/>
          <w:sz w:val="22"/>
          <w:szCs w:val="22"/>
          <w:shd w:val="clear" w:color="auto" w:fill="FFFFFF"/>
          <w:rPrChange w:id="1593" w:author="Guo, Shicheng" w:date="2019-07-03T10:29:00Z">
            <w:rPr>
              <w:rFonts w:ascii="Arial" w:eastAsia="SimSun" w:hAnsi="Arial" w:cs="Arial"/>
              <w:color w:val="000000"/>
              <w:kern w:val="0"/>
              <w:sz w:val="22"/>
              <w:szCs w:val="22"/>
              <w:shd w:val="clear" w:color="auto" w:fill="FFFFFF"/>
            </w:rPr>
          </w:rPrChange>
        </w:rPr>
        <w:instrText xml:space="preserve"> ADDIN EN.CITE &lt;EndNote&gt;&lt;Cite&gt;&lt;Author&gt;Li&lt;/Author&gt;&lt;Year&gt;2018&lt;/Year&gt;&lt;RecNum&gt;645&lt;/RecNum&gt;&lt;DisplayText&gt;[40]&lt;/DisplayText&gt;&lt;record&gt;&lt;rec-number&gt;645&lt;/rec-number&gt;&lt;foreign-keys&gt;&lt;key app="EN" db-id="5ep0veeviww0vqev9v0vf5zmxve5f9vvfxd5" timestamp="1559364286"&gt;645&lt;/key&gt;&lt;/foreign-keys&gt;&lt;ref-type name="Journal Article"&gt;17&lt;/ref-type&gt;&lt;contributors&gt;&lt;authors&gt;&lt;author&gt;Li, Y.&lt;/author&gt;&lt;author&gt;Yang, Q.&lt;/author&gt;&lt;author&gt;Guan, H.&lt;/author&gt;&lt;author&gt;Shi, B.&lt;/author&gt;&lt;author&gt;Ji, M.&lt;/author&gt;&lt;author&gt;Hou, P.&lt;/author&gt;&lt;/authors&gt;&lt;/contributors&gt;&lt;auth-address&gt;Department of Endocrinology, The First Affiliated Hospital of Xi&amp;apos;an Jiaotong University, Xi&amp;apos;an, P.R. China.&amp;#xD;Department of Endocrinology and Metabolism, The First Affiliated Hospital of China Medical University, Shenyang, P.R. China.&amp;#xD;Key Laboratory for Tumor Precision Medicine of Shaanxi Province, The First Affiliated Hospital of Xi&amp;apos;an Jiaotong University, Xi&amp;apos;an, P.R. China.&amp;#xD;Center for Translational Medicine, The First Affiliated Hospital of Xi&amp;apos;an Jiaotong University, Xi&amp;apos;an, P.R. China. phou@xjtu.edu.cn mjji0409@163.com.&amp;#xD;Department of Endocrinology, The First Affiliated Hospital of Xi&amp;apos;an Jiaotong University, Xi&amp;apos;an, P.R. China. phou@xjtu.edu.cn mjji0409@163.com.&lt;/auth-address&gt;&lt;titles&gt;&lt;title&gt;ZNF677 Suppresses Akt Phosphorylation and Tumorigenesis in Thyroid Cancer&lt;/title&gt;&lt;secondary-title&gt;Cancer Res&lt;/secondary-title&gt;&lt;/titles&gt;&lt;periodical&gt;&lt;full-title&gt;Cancer Res&lt;/full-title&gt;&lt;/periodical&gt;&lt;pages&gt;5216-5228&lt;/pages&gt;&lt;volume&gt;78&lt;/volume&gt;&lt;number&gt;18&lt;/number&gt;&lt;dates&gt;&lt;year&gt;2018&lt;/year&gt;&lt;pub-dates&gt;&lt;date&gt;Sep 15&lt;/date&gt;&lt;/pub-dates&gt;&lt;/dates&gt;&lt;isbn&gt;1538-7445 (Electronic)&amp;#xD;0008-5472 (Linking)&lt;/isbn&gt;&lt;accession-num&gt;29997231&lt;/accession-num&gt;&lt;urls&gt;&lt;related-urls&gt;&lt;url&gt;https://www.ncbi.nlm.nih.gov/pubmed/29997231&lt;/url&gt;&lt;/related-urls&gt;&lt;/urls&gt;&lt;electronic-resource-num&gt;10.1158/0008-5472.CAN-18-0003&lt;/electronic-resource-num&gt;&lt;/record&gt;&lt;/Cite&gt;&lt;/EndNote&gt;</w:instrText>
      </w:r>
      <w:r w:rsidR="003E3D8E" w:rsidRPr="003D6D8B">
        <w:rPr>
          <w:rFonts w:ascii="Arial" w:eastAsia="SimSun" w:hAnsi="Arial" w:cs="Arial"/>
          <w:color w:val="000000"/>
          <w:kern w:val="0"/>
          <w:sz w:val="22"/>
          <w:szCs w:val="22"/>
          <w:shd w:val="clear" w:color="auto" w:fill="FFFFFF"/>
          <w:rPrChange w:id="1594" w:author="Guo, Shicheng" w:date="2019-07-03T10:29:00Z">
            <w:rPr>
              <w:rFonts w:ascii="Times New Roman" w:eastAsia="SimSun" w:hAnsi="Times New Roman" w:cs="Times New Roman"/>
              <w:color w:val="000000"/>
              <w:kern w:val="0"/>
              <w:shd w:val="clear" w:color="auto" w:fill="FFFFFF"/>
            </w:rPr>
          </w:rPrChange>
        </w:rPr>
        <w:fldChar w:fldCharType="separate"/>
      </w:r>
      <w:r w:rsidR="000548E3" w:rsidRPr="003D6D8B">
        <w:rPr>
          <w:rFonts w:ascii="Arial" w:eastAsia="SimSun" w:hAnsi="Arial" w:cs="Arial"/>
          <w:noProof/>
          <w:color w:val="000000"/>
          <w:kern w:val="0"/>
          <w:sz w:val="22"/>
          <w:szCs w:val="22"/>
          <w:shd w:val="clear" w:color="auto" w:fill="FFFFFF"/>
          <w:rPrChange w:id="1595" w:author="Guo, Shicheng" w:date="2019-07-03T10:29:00Z">
            <w:rPr>
              <w:rFonts w:ascii="Arial" w:eastAsia="SimSun" w:hAnsi="Arial" w:cs="Arial"/>
              <w:noProof/>
              <w:color w:val="000000"/>
              <w:kern w:val="0"/>
              <w:sz w:val="22"/>
              <w:szCs w:val="22"/>
              <w:shd w:val="clear" w:color="auto" w:fill="FFFFFF"/>
            </w:rPr>
          </w:rPrChange>
        </w:rPr>
        <w:t>[40]</w:t>
      </w:r>
      <w:r w:rsidR="003E3D8E" w:rsidRPr="003D6D8B">
        <w:rPr>
          <w:rFonts w:ascii="Arial" w:eastAsia="SimSun" w:hAnsi="Arial" w:cs="Arial"/>
          <w:color w:val="000000"/>
          <w:kern w:val="0"/>
          <w:sz w:val="22"/>
          <w:szCs w:val="22"/>
          <w:shd w:val="clear" w:color="auto" w:fill="FFFFFF"/>
          <w:rPrChange w:id="1596" w:author="Guo, Shicheng" w:date="2019-07-03T10:29:00Z">
            <w:rPr>
              <w:rFonts w:ascii="Times New Roman" w:eastAsia="SimSun" w:hAnsi="Times New Roman" w:cs="Times New Roman"/>
              <w:color w:val="000000"/>
              <w:kern w:val="0"/>
              <w:shd w:val="clear" w:color="auto" w:fill="FFFFFF"/>
            </w:rPr>
          </w:rPrChange>
        </w:rPr>
        <w:fldChar w:fldCharType="end"/>
      </w:r>
      <w:r w:rsidR="003E3D8E" w:rsidRPr="003D6D8B">
        <w:rPr>
          <w:rFonts w:ascii="Arial" w:eastAsia="SimSun" w:hAnsi="Arial" w:cs="Arial"/>
          <w:color w:val="000000"/>
          <w:kern w:val="0"/>
          <w:sz w:val="22"/>
          <w:szCs w:val="22"/>
          <w:shd w:val="clear" w:color="auto" w:fill="FFFFFF"/>
          <w:rPrChange w:id="1597" w:author="Guo, Shicheng" w:date="2019-07-03T10:29:00Z">
            <w:rPr>
              <w:rFonts w:ascii="Times New Roman" w:eastAsia="SimSun" w:hAnsi="Times New Roman" w:cs="Times New Roman"/>
              <w:color w:val="000000"/>
              <w:kern w:val="0"/>
              <w:shd w:val="clear" w:color="auto" w:fill="FFFFFF"/>
            </w:rPr>
          </w:rPrChange>
        </w:rPr>
        <w:t xml:space="preserve">. </w:t>
      </w:r>
    </w:p>
    <w:p w:rsidR="00FC3565" w:rsidRPr="003D6D8B" w:rsidRDefault="00FC3565" w:rsidP="006067F2">
      <w:pPr>
        <w:rPr>
          <w:rFonts w:ascii="Arial" w:hAnsi="Arial" w:cs="Arial"/>
          <w:sz w:val="22"/>
          <w:szCs w:val="22"/>
          <w:rPrChange w:id="1598" w:author="Guo, Shicheng" w:date="2019-07-03T10:29:00Z">
            <w:rPr>
              <w:rFonts w:ascii="Times New Roman" w:hAnsi="Times New Roman" w:cs="Times New Roman"/>
            </w:rPr>
          </w:rPrChange>
        </w:rPr>
      </w:pPr>
    </w:p>
    <w:p w:rsidR="00AB7FA1" w:rsidRPr="003D6D8B" w:rsidRDefault="004C35F8">
      <w:pPr>
        <w:rPr>
          <w:rFonts w:ascii="Arial" w:hAnsi="Arial" w:cs="Arial"/>
          <w:sz w:val="22"/>
          <w:szCs w:val="22"/>
          <w:rPrChange w:id="1599" w:author="Guo, Shicheng" w:date="2019-07-03T10:29:00Z">
            <w:rPr>
              <w:rFonts w:ascii="Times New Roman" w:hAnsi="Times New Roman" w:cs="Times New Roman"/>
            </w:rPr>
          </w:rPrChange>
        </w:rPr>
      </w:pPr>
      <w:r w:rsidRPr="003D6D8B">
        <w:rPr>
          <w:rFonts w:ascii="Arial" w:hAnsi="Arial" w:cs="Arial"/>
          <w:sz w:val="22"/>
          <w:szCs w:val="22"/>
          <w:rPrChange w:id="1600" w:author="Guo, Shicheng" w:date="2019-07-03T10:29:00Z">
            <w:rPr>
              <w:rFonts w:ascii="Times New Roman" w:hAnsi="Times New Roman" w:cs="Times New Roman"/>
            </w:rPr>
          </w:rPrChange>
        </w:rPr>
        <w:t>Until</w:t>
      </w:r>
      <w:r w:rsidR="003E3D8E" w:rsidRPr="003D6D8B">
        <w:rPr>
          <w:rFonts w:ascii="Arial" w:hAnsi="Arial" w:cs="Arial"/>
          <w:sz w:val="22"/>
          <w:szCs w:val="22"/>
          <w:rPrChange w:id="1601" w:author="Guo, Shicheng" w:date="2019-07-03T10:29:00Z">
            <w:rPr>
              <w:rFonts w:ascii="Times New Roman" w:hAnsi="Times New Roman" w:cs="Times New Roman"/>
            </w:rPr>
          </w:rPrChange>
        </w:rPr>
        <w:t xml:space="preserve"> now, the majority of CRC patients were still diagnosed at later stages, especially at the developing countries. As a result, better diagnostic markers and models are urgently required. Compared with the other kinds of biomarkers, DNA methylation alterations may occur in advance of the mRNA and protein changes and thus could be ideal early</w:t>
      </w:r>
      <w:r w:rsidR="00FC3565" w:rsidRPr="003D6D8B">
        <w:rPr>
          <w:rFonts w:ascii="Arial" w:hAnsi="Arial" w:cs="Arial"/>
          <w:sz w:val="22"/>
          <w:szCs w:val="22"/>
          <w:rPrChange w:id="1602" w:author="Guo, Shicheng" w:date="2019-07-03T10:29:00Z">
            <w:rPr>
              <w:rFonts w:ascii="Times New Roman" w:hAnsi="Times New Roman" w:cs="Times New Roman"/>
            </w:rPr>
          </w:rPrChange>
        </w:rPr>
        <w:t xml:space="preserve"> diagnostic biomarkers for CRC</w:t>
      </w:r>
      <w:r w:rsidR="003E3D8E" w:rsidRPr="003D6D8B">
        <w:rPr>
          <w:rFonts w:ascii="Arial" w:hAnsi="Arial" w:cs="Arial"/>
          <w:sz w:val="22"/>
          <w:szCs w:val="22"/>
          <w:rPrChange w:id="1603" w:author="Guo, Shicheng" w:date="2019-07-03T10:29:00Z">
            <w:rPr>
              <w:rFonts w:ascii="Times New Roman" w:hAnsi="Times New Roman" w:cs="Times New Roman"/>
            </w:rPr>
          </w:rPrChange>
        </w:rPr>
        <w:t>. However, the high heterogeneity of the CRC</w:t>
      </w:r>
      <w:r w:rsidR="00FC3565" w:rsidRPr="003D6D8B">
        <w:rPr>
          <w:rFonts w:ascii="Arial" w:hAnsi="Arial" w:cs="Arial"/>
          <w:sz w:val="22"/>
          <w:szCs w:val="22"/>
          <w:rPrChange w:id="1604" w:author="Guo, Shicheng" w:date="2019-07-03T10:29:00Z">
            <w:rPr>
              <w:rFonts w:ascii="Times New Roman" w:hAnsi="Times New Roman" w:cs="Times New Roman"/>
            </w:rPr>
          </w:rPrChange>
        </w:rPr>
        <w:t xml:space="preserve"> makes it challenging to present a panel of DNA methylation-based biomarkers with high robustness and accuracy.</w:t>
      </w:r>
      <w:r w:rsidR="0079424F" w:rsidRPr="003D6D8B">
        <w:rPr>
          <w:rFonts w:ascii="Arial" w:hAnsi="Arial" w:cs="Arial"/>
          <w:sz w:val="22"/>
          <w:szCs w:val="22"/>
          <w:rPrChange w:id="1605" w:author="Guo, Shicheng" w:date="2019-07-03T10:29:00Z">
            <w:rPr>
              <w:rFonts w:ascii="Times New Roman" w:hAnsi="Times New Roman" w:cs="Times New Roman"/>
            </w:rPr>
          </w:rPrChange>
        </w:rPr>
        <w:t xml:space="preserve"> Currently, </w:t>
      </w:r>
      <w:r w:rsidR="0079424F" w:rsidRPr="003D6D8B">
        <w:rPr>
          <w:rFonts w:ascii="Arial" w:hAnsi="Arial" w:cs="Arial"/>
          <w:i/>
          <w:sz w:val="22"/>
          <w:szCs w:val="22"/>
          <w:rPrChange w:id="1606" w:author="Guo, Shicheng" w:date="2019-07-03T10:29:00Z">
            <w:rPr>
              <w:rFonts w:ascii="Times New Roman" w:hAnsi="Times New Roman" w:cs="Times New Roman"/>
              <w:i/>
            </w:rPr>
          </w:rPrChange>
        </w:rPr>
        <w:t>SEPT</w:t>
      </w:r>
      <w:r w:rsidR="00E75EF4" w:rsidRPr="003D6D8B">
        <w:rPr>
          <w:rFonts w:ascii="Arial" w:hAnsi="Arial" w:cs="Arial"/>
          <w:i/>
          <w:sz w:val="22"/>
          <w:szCs w:val="22"/>
          <w:rPrChange w:id="1607" w:author="Guo, Shicheng" w:date="2019-07-03T10:29:00Z">
            <w:rPr>
              <w:rFonts w:ascii="Times New Roman" w:hAnsi="Times New Roman" w:cs="Times New Roman"/>
              <w:i/>
            </w:rPr>
          </w:rPrChange>
        </w:rPr>
        <w:t>-</w:t>
      </w:r>
      <w:r w:rsidR="0079424F" w:rsidRPr="003D6D8B">
        <w:rPr>
          <w:rFonts w:ascii="Arial" w:hAnsi="Arial" w:cs="Arial"/>
          <w:i/>
          <w:sz w:val="22"/>
          <w:szCs w:val="22"/>
          <w:rPrChange w:id="1608" w:author="Guo, Shicheng" w:date="2019-07-03T10:29:00Z">
            <w:rPr>
              <w:rFonts w:ascii="Times New Roman" w:hAnsi="Times New Roman" w:cs="Times New Roman"/>
              <w:i/>
            </w:rPr>
          </w:rPrChange>
        </w:rPr>
        <w:t>9</w:t>
      </w:r>
      <w:r w:rsidR="0079424F" w:rsidRPr="003D6D8B">
        <w:rPr>
          <w:rFonts w:ascii="Arial" w:hAnsi="Arial" w:cs="Arial"/>
          <w:sz w:val="22"/>
          <w:szCs w:val="22"/>
          <w:rPrChange w:id="1609" w:author="Guo, Shicheng" w:date="2019-07-03T10:29:00Z">
            <w:rPr>
              <w:rFonts w:ascii="Times New Roman" w:hAnsi="Times New Roman" w:cs="Times New Roman"/>
            </w:rPr>
          </w:rPrChange>
        </w:rPr>
        <w:t xml:space="preserve"> has been identified as CRC-specific DNA methylation</w:t>
      </w:r>
      <w:r w:rsidR="00AB7FA1" w:rsidRPr="003D6D8B">
        <w:rPr>
          <w:rFonts w:ascii="Arial" w:hAnsi="Arial" w:cs="Arial"/>
          <w:sz w:val="22"/>
          <w:szCs w:val="22"/>
          <w:rPrChange w:id="1610" w:author="Guo, Shicheng" w:date="2019-07-03T10:29:00Z">
            <w:rPr>
              <w:rFonts w:ascii="Times New Roman" w:hAnsi="Times New Roman" w:cs="Times New Roman"/>
            </w:rPr>
          </w:rPrChange>
        </w:rPr>
        <w:t xml:space="preserve">-based diagnostic biomarkers and the first release of the cfDNA </w:t>
      </w:r>
      <w:r w:rsidR="00AB7FA1" w:rsidRPr="003D6D8B">
        <w:rPr>
          <w:rFonts w:ascii="Arial" w:hAnsi="Arial" w:cs="Arial"/>
          <w:i/>
          <w:sz w:val="22"/>
          <w:szCs w:val="22"/>
          <w:rPrChange w:id="1611" w:author="Guo, Shicheng" w:date="2019-07-03T10:29:00Z">
            <w:rPr>
              <w:rFonts w:ascii="Times New Roman" w:hAnsi="Times New Roman" w:cs="Times New Roman"/>
              <w:i/>
            </w:rPr>
          </w:rPrChange>
        </w:rPr>
        <w:t>SEPT-9</w:t>
      </w:r>
      <w:r w:rsidR="00AB7FA1" w:rsidRPr="003D6D8B">
        <w:rPr>
          <w:rFonts w:ascii="Arial" w:hAnsi="Arial" w:cs="Arial"/>
          <w:sz w:val="22"/>
          <w:szCs w:val="22"/>
          <w:rPrChange w:id="1612" w:author="Guo, Shicheng" w:date="2019-07-03T10:29:00Z">
            <w:rPr>
              <w:rFonts w:ascii="Times New Roman" w:hAnsi="Times New Roman" w:cs="Times New Roman"/>
            </w:rPr>
          </w:rPrChange>
        </w:rPr>
        <w:t xml:space="preserve"> DNA methylation assay achieved considerable sensitivity (72%) and specificity (86%) in CRC detection using plasma</w:t>
      </w:r>
      <w:r w:rsidR="000001F3" w:rsidRPr="003D6D8B">
        <w:rPr>
          <w:rFonts w:ascii="Arial" w:hAnsi="Arial" w:cs="Arial"/>
          <w:sz w:val="22"/>
          <w:szCs w:val="22"/>
          <w:rPrChange w:id="1613" w:author="Guo, Shicheng" w:date="2019-07-03T10:29:00Z">
            <w:rPr>
              <w:rFonts w:ascii="Times New Roman" w:hAnsi="Times New Roman" w:cs="Times New Roman"/>
            </w:rPr>
          </w:rPrChange>
        </w:rPr>
        <w:t xml:space="preserve"> </w:t>
      </w:r>
      <w:r w:rsidR="00AB7FA1" w:rsidRPr="003D6D8B">
        <w:rPr>
          <w:rFonts w:ascii="Arial" w:hAnsi="Arial" w:cs="Arial"/>
          <w:sz w:val="22"/>
          <w:szCs w:val="22"/>
          <w:rPrChange w:id="1614"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1615" w:author="Guo, Shicheng" w:date="2019-07-03T10:29:00Z">
            <w:rPr>
              <w:rFonts w:ascii="Arial" w:hAnsi="Arial" w:cs="Arial"/>
              <w:sz w:val="22"/>
              <w:szCs w:val="22"/>
            </w:rPr>
          </w:rPrChange>
        </w:rPr>
        <w:instrText xml:space="preserve"> ADDIN EN.CITE &lt;EndNote&gt;&lt;Cite&gt;&lt;Author&gt;deVos&lt;/Author&gt;&lt;Year&gt;2009&lt;/Year&gt;&lt;RecNum&gt;26033&lt;/RecNum&gt;&lt;DisplayText&gt;[41]&lt;/DisplayText&gt;&lt;record&gt;&lt;rec-number&gt;26033&lt;/rec-number&gt;&lt;foreign-keys&gt;&lt;key app="EN" db-id="w0ese0awerxv5me5avdpzvwqf9a5treea0ef" timestamp="1554884756"&gt;26033&lt;/key&gt;&lt;/foreign-keys&gt;&lt;ref-type name="Journal Article"&gt;17&lt;/ref-type&gt;&lt;contributors&gt;&lt;authors&gt;&lt;author&gt;deVos, T.&lt;/author&gt;&lt;author&gt;Tetzner, R.&lt;/author&gt;&lt;author&gt;Model, F.&lt;/author&gt;&lt;author&gt;Weiss, G.&lt;/author&gt;&lt;author&gt;Schuster, M.&lt;/author&gt;&lt;author&gt;Distler, J.&lt;/author&gt;&lt;author&gt;Steiger, K. V.&lt;/author&gt;&lt;author&gt;Grutzmann, R.&lt;/author&gt;&lt;author&gt;Pilarsky, C.&lt;/author&gt;&lt;author&gt;Habermann, J. K.&lt;/author&gt;&lt;author&gt;Fleshner, P. R.&lt;/author&gt;&lt;author&gt;Oubre, B. M.&lt;/author&gt;&lt;author&gt;Day, R.&lt;/author&gt;&lt;author&gt;Sledziewski, A. Z.&lt;/author&gt;&lt;author&gt;Lofton-Day, C.&lt;/author&gt;&lt;/authors&gt;&lt;/contributors&gt;&lt;auth-address&gt;Epigenomics Inc., Seattle, WA 98101, USA.&lt;/auth-address&gt;&lt;titles&gt;&lt;title&gt;Circulating methylated SEPT9 DNA in plasma is a biomarker for colorectal cancer&lt;/title&gt;&lt;secondary-title&gt;Clin Chem&lt;/secondary-title&gt;&lt;alt-title&gt;Clinical chemistry&lt;/alt-title&gt;&lt;/titles&gt;&lt;periodical&gt;&lt;full-title&gt;Clin Chem&lt;/full-title&gt;&lt;abbr-1&gt;Clinical chemistry&lt;/abbr-1&gt;&lt;/periodical&gt;&lt;alt-periodical&gt;&lt;full-title&gt;Clin Chem&lt;/full-title&gt;&lt;abbr-1&gt;Clinical chemistry&lt;/abbr-1&gt;&lt;/alt-periodical&gt;&lt;pages&gt;1337-46&lt;/pages&gt;&lt;volume&gt;55&lt;/volume&gt;&lt;number&gt;7&lt;/number&gt;&lt;edition&gt;2009/05/02&lt;/edition&gt;&lt;keywords&gt;&lt;keyword&gt;Biomarkers, Tumor/*blood&lt;/keyword&gt;&lt;keyword&gt;Colorectal Neoplasms/blood/*diagnosis&lt;/keyword&gt;&lt;keyword&gt;DNA/*blood&lt;/keyword&gt;&lt;keyword&gt;GTP Phosphohydrolases/*genetics&lt;/keyword&gt;&lt;keyword&gt;Humans&lt;/keyword&gt;&lt;keyword&gt;Methylation&lt;/keyword&gt;&lt;keyword&gt;Polymerase Chain Reaction&lt;/keyword&gt;&lt;keyword&gt;Septins&lt;/keyword&gt;&lt;/keywords&gt;&lt;dates&gt;&lt;year&gt;2009&lt;/year&gt;&lt;pub-dates&gt;&lt;date&gt;Jul&lt;/date&gt;&lt;/pub-dates&gt;&lt;/dates&gt;&lt;isbn&gt;0009-9147&lt;/isbn&gt;&lt;accession-num&gt;19406918&lt;/accession-num&gt;&lt;urls&gt;&lt;/urls&gt;&lt;electronic-resource-num&gt;10.1373/clinchem.2008.115808&lt;/electronic-resource-num&gt;&lt;remote-database-provider&gt;NLM&lt;/remote-database-provider&gt;&lt;language&gt;eng&lt;/language&gt;&lt;/record&gt;&lt;/Cite&gt;&lt;/EndNote&gt;</w:instrText>
      </w:r>
      <w:r w:rsidR="00AB7FA1" w:rsidRPr="003D6D8B">
        <w:rPr>
          <w:rFonts w:ascii="Arial" w:hAnsi="Arial" w:cs="Arial"/>
          <w:sz w:val="22"/>
          <w:szCs w:val="22"/>
          <w:rPrChange w:id="1616"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617" w:author="Guo, Shicheng" w:date="2019-07-03T10:29:00Z">
            <w:rPr>
              <w:rFonts w:ascii="Arial" w:hAnsi="Arial" w:cs="Arial"/>
              <w:noProof/>
              <w:sz w:val="22"/>
              <w:szCs w:val="22"/>
            </w:rPr>
          </w:rPrChange>
        </w:rPr>
        <w:t>[41]</w:t>
      </w:r>
      <w:r w:rsidR="00AB7FA1" w:rsidRPr="003D6D8B">
        <w:rPr>
          <w:rFonts w:ascii="Arial" w:hAnsi="Arial" w:cs="Arial"/>
          <w:sz w:val="22"/>
          <w:szCs w:val="22"/>
          <w:rPrChange w:id="1618" w:author="Guo, Shicheng" w:date="2019-07-03T10:29:00Z">
            <w:rPr>
              <w:rFonts w:ascii="Times New Roman" w:hAnsi="Times New Roman" w:cs="Times New Roman"/>
            </w:rPr>
          </w:rPrChange>
        </w:rPr>
        <w:fldChar w:fldCharType="end"/>
      </w:r>
      <w:r w:rsidR="00AB7FA1" w:rsidRPr="003D6D8B">
        <w:rPr>
          <w:rFonts w:ascii="Arial" w:hAnsi="Arial" w:cs="Arial"/>
          <w:sz w:val="22"/>
          <w:szCs w:val="22"/>
          <w:rPrChange w:id="1619" w:author="Guo, Shicheng" w:date="2019-07-03T10:29:00Z">
            <w:rPr>
              <w:rFonts w:ascii="Times New Roman" w:hAnsi="Times New Roman" w:cs="Times New Roman"/>
            </w:rPr>
          </w:rPrChange>
        </w:rPr>
        <w:t>. After that, an updated version of the assay (Epi proColon 2.0) showed better sensitivities (68–95%) and specificities (80–99%) in CRC diagnosis</w:t>
      </w:r>
      <w:r w:rsidR="000001F3" w:rsidRPr="003D6D8B">
        <w:rPr>
          <w:rFonts w:ascii="Arial" w:hAnsi="Arial" w:cs="Arial"/>
          <w:sz w:val="22"/>
          <w:szCs w:val="22"/>
          <w:rPrChange w:id="1620" w:author="Guo, Shicheng" w:date="2019-07-03T10:29:00Z">
            <w:rPr>
              <w:rFonts w:ascii="Times New Roman" w:hAnsi="Times New Roman" w:cs="Times New Roman"/>
            </w:rPr>
          </w:rPrChange>
        </w:rPr>
        <w:t xml:space="preserve"> </w:t>
      </w:r>
      <w:r w:rsidR="00AB7FA1" w:rsidRPr="003D6D8B">
        <w:rPr>
          <w:rFonts w:ascii="Arial" w:hAnsi="Arial" w:cs="Arial"/>
          <w:sz w:val="22"/>
          <w:szCs w:val="22"/>
          <w:rPrChange w:id="1621" w:author="Guo, Shicheng" w:date="2019-07-03T10:29:00Z">
            <w:rPr>
              <w:rFonts w:ascii="Times New Roman" w:hAnsi="Times New Roman" w:cs="Times New Roman"/>
            </w:rPr>
          </w:rPrChange>
        </w:rPr>
        <w:fldChar w:fldCharType="begin"/>
      </w:r>
      <w:r w:rsidR="000548E3" w:rsidRPr="003D6D8B">
        <w:rPr>
          <w:rFonts w:ascii="Arial" w:hAnsi="Arial" w:cs="Arial"/>
          <w:sz w:val="22"/>
          <w:szCs w:val="22"/>
          <w:rPrChange w:id="1622" w:author="Guo, Shicheng" w:date="2019-07-03T10:29:00Z">
            <w:rPr>
              <w:rFonts w:ascii="Arial" w:hAnsi="Arial" w:cs="Arial"/>
              <w:sz w:val="22"/>
              <w:szCs w:val="22"/>
            </w:rPr>
          </w:rPrChange>
        </w:rPr>
        <w:instrText xml:space="preserve"> ADDIN EN.CITE &lt;EndNote&gt;&lt;Cite&gt;&lt;Author&gt;Payne&lt;/Author&gt;&lt;Year&gt;2010&lt;/Year&gt;&lt;RecNum&gt;649&lt;/RecNum&gt;&lt;DisplayText&gt;[42]&lt;/DisplayText&gt;&lt;record&gt;&lt;rec-number&gt;649&lt;/rec-number&gt;&lt;foreign-keys&gt;&lt;key app="EN" db-id="5ep0veeviww0vqev9v0vf5zmxve5f9vvfxd5" timestamp="1559370003"&gt;649&lt;/key&gt;&lt;/foreign-keys&gt;&lt;ref-type name="Journal Article"&gt;17&lt;/ref-type&gt;&lt;contributors&gt;&lt;authors&gt;&lt;author&gt;Payne, S. R.&lt;/author&gt;&lt;/authors&gt;&lt;/contributors&gt;&lt;auth-address&gt;Epigenomics Inc., 901 Fifth Avenue, Suite 3800, Seattle, WA 98164, USA. shannon.payne@epigenomics.com&lt;/auth-address&gt;&lt;titles&gt;&lt;title&gt;From discovery to the clinic: the novel DNA methylation biomarker (m)SEPT9 for the detection of colorectal cancer in blood&lt;/title&gt;&lt;secondary-title&gt;Epigenomics&lt;/secondary-title&gt;&lt;/titles&gt;&lt;periodical&gt;&lt;full-title&gt;Epigenomics&lt;/full-title&gt;&lt;/periodical&gt;&lt;pages&gt;575-85&lt;/pages&gt;&lt;volume&gt;2&lt;/volume&gt;&lt;number&gt;4&lt;/number&gt;&lt;keywords&gt;&lt;keyword&gt;Biomarkers, Tumor/*blood/genetics&lt;/keyword&gt;&lt;keyword&gt;Colorectal Neoplasms/blood/*diagnosis&lt;/keyword&gt;&lt;keyword&gt;DNA Methylation/*genetics/physiology&lt;/keyword&gt;&lt;keyword&gt;DNA Restriction Enzymes&lt;/keyword&gt;&lt;keyword&gt;Early Detection of Cancer/*methods&lt;/keyword&gt;&lt;keyword&gt;High-Throughput Screening Assays/*methods&lt;/keyword&gt;&lt;keyword&gt;Humans&lt;/keyword&gt;&lt;keyword&gt;Septins/genetics/*metabolism&lt;/keyword&gt;&lt;keyword&gt;Validation Studies as Topic&lt;/keyword&gt;&lt;/keywords&gt;&lt;dates&gt;&lt;year&gt;2010&lt;/year&gt;&lt;pub-dates&gt;&lt;date&gt;Aug&lt;/date&gt;&lt;/pub-dates&gt;&lt;/dates&gt;&lt;isbn&gt;1750-192X (Electronic)&amp;#xD;1750-192X (Linking)&lt;/isbn&gt;&lt;accession-num&gt;22121975&lt;/accession-num&gt;&lt;urls&gt;&lt;related-urls&gt;&lt;url&gt;https://www.ncbi.nlm.nih.gov/pubmed/22121975&lt;/url&gt;&lt;/related-urls&gt;&lt;/urls&gt;&lt;electronic-resource-num&gt;10.2217/epi.10.35&lt;/electronic-resource-num&gt;&lt;/record&gt;&lt;/Cite&gt;&lt;/EndNote&gt;</w:instrText>
      </w:r>
      <w:r w:rsidR="00AB7FA1" w:rsidRPr="003D6D8B">
        <w:rPr>
          <w:rFonts w:ascii="Arial" w:hAnsi="Arial" w:cs="Arial"/>
          <w:sz w:val="22"/>
          <w:szCs w:val="22"/>
          <w:rPrChange w:id="1623"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624" w:author="Guo, Shicheng" w:date="2019-07-03T10:29:00Z">
            <w:rPr>
              <w:rFonts w:ascii="Arial" w:hAnsi="Arial" w:cs="Arial"/>
              <w:noProof/>
              <w:sz w:val="22"/>
              <w:szCs w:val="22"/>
            </w:rPr>
          </w:rPrChange>
        </w:rPr>
        <w:t>[42]</w:t>
      </w:r>
      <w:r w:rsidR="00AB7FA1" w:rsidRPr="003D6D8B">
        <w:rPr>
          <w:rFonts w:ascii="Arial" w:hAnsi="Arial" w:cs="Arial"/>
          <w:sz w:val="22"/>
          <w:szCs w:val="22"/>
          <w:rPrChange w:id="1625" w:author="Guo, Shicheng" w:date="2019-07-03T10:29:00Z">
            <w:rPr>
              <w:rFonts w:ascii="Times New Roman" w:hAnsi="Times New Roman" w:cs="Times New Roman"/>
            </w:rPr>
          </w:rPrChange>
        </w:rPr>
        <w:fldChar w:fldCharType="end"/>
      </w:r>
      <w:r w:rsidR="00AB7FA1" w:rsidRPr="003D6D8B">
        <w:rPr>
          <w:rFonts w:ascii="Arial" w:hAnsi="Arial" w:cs="Arial"/>
          <w:sz w:val="22"/>
          <w:szCs w:val="22"/>
          <w:rPrChange w:id="1626" w:author="Guo, Shicheng" w:date="2019-07-03T10:29:00Z">
            <w:rPr>
              <w:rFonts w:ascii="Times New Roman" w:hAnsi="Times New Roman" w:cs="Times New Roman"/>
            </w:rPr>
          </w:rPrChange>
        </w:rPr>
        <w:t xml:space="preserve">. However, as shown in this study, </w:t>
      </w:r>
      <w:r w:rsidR="00AB7FA1" w:rsidRPr="003D6D8B">
        <w:rPr>
          <w:rFonts w:ascii="Arial" w:hAnsi="Arial" w:cs="Arial"/>
          <w:i/>
          <w:sz w:val="22"/>
          <w:szCs w:val="22"/>
          <w:rPrChange w:id="1627" w:author="Guo, Shicheng" w:date="2019-07-03T10:29:00Z">
            <w:rPr>
              <w:rFonts w:ascii="Times New Roman" w:hAnsi="Times New Roman" w:cs="Times New Roman"/>
              <w:i/>
            </w:rPr>
          </w:rPrChange>
        </w:rPr>
        <w:t xml:space="preserve">ZNF132 </w:t>
      </w:r>
      <w:r w:rsidR="00AB7FA1" w:rsidRPr="003D6D8B">
        <w:rPr>
          <w:rFonts w:ascii="Arial" w:hAnsi="Arial" w:cs="Arial"/>
          <w:sz w:val="22"/>
          <w:szCs w:val="22"/>
          <w:rPrChange w:id="1628" w:author="Guo, Shicheng" w:date="2019-07-03T10:29:00Z">
            <w:rPr>
              <w:rFonts w:ascii="Times New Roman" w:hAnsi="Times New Roman" w:cs="Times New Roman"/>
            </w:rPr>
          </w:rPrChange>
        </w:rPr>
        <w:t xml:space="preserve">and </w:t>
      </w:r>
      <w:r w:rsidR="00AB7FA1" w:rsidRPr="003D6D8B">
        <w:rPr>
          <w:rFonts w:ascii="Arial" w:hAnsi="Arial" w:cs="Arial"/>
          <w:i/>
          <w:sz w:val="22"/>
          <w:szCs w:val="22"/>
          <w:rPrChange w:id="1629" w:author="Guo, Shicheng" w:date="2019-07-03T10:29:00Z">
            <w:rPr>
              <w:rFonts w:ascii="Times New Roman" w:hAnsi="Times New Roman" w:cs="Times New Roman"/>
              <w:i/>
            </w:rPr>
          </w:rPrChange>
        </w:rPr>
        <w:t xml:space="preserve">ESR1 </w:t>
      </w:r>
      <w:r w:rsidR="00AB7FA1" w:rsidRPr="003D6D8B">
        <w:rPr>
          <w:rFonts w:ascii="Arial" w:hAnsi="Arial" w:cs="Arial"/>
          <w:sz w:val="22"/>
          <w:szCs w:val="22"/>
          <w:rPrChange w:id="1630" w:author="Guo, Shicheng" w:date="2019-07-03T10:29:00Z">
            <w:rPr>
              <w:rFonts w:ascii="Times New Roman" w:hAnsi="Times New Roman" w:cs="Times New Roman"/>
            </w:rPr>
          </w:rPrChange>
        </w:rPr>
        <w:t xml:space="preserve">showed comparable or even better diagnostic ability than that of </w:t>
      </w:r>
      <w:r w:rsidR="00AB7FA1" w:rsidRPr="003D6D8B">
        <w:rPr>
          <w:rFonts w:ascii="Arial" w:hAnsi="Arial" w:cs="Arial"/>
          <w:i/>
          <w:sz w:val="22"/>
          <w:szCs w:val="22"/>
          <w:rPrChange w:id="1631" w:author="Guo, Shicheng" w:date="2019-07-03T10:29:00Z">
            <w:rPr>
              <w:rFonts w:ascii="Times New Roman" w:hAnsi="Times New Roman" w:cs="Times New Roman"/>
              <w:i/>
            </w:rPr>
          </w:rPrChange>
        </w:rPr>
        <w:t>SEPT-9</w:t>
      </w:r>
      <w:r w:rsidR="00AB7FA1" w:rsidRPr="003D6D8B">
        <w:rPr>
          <w:rFonts w:ascii="Arial" w:hAnsi="Arial" w:cs="Arial"/>
          <w:sz w:val="22"/>
          <w:szCs w:val="22"/>
          <w:rPrChange w:id="1632" w:author="Guo, Shicheng" w:date="2019-07-03T10:29:00Z">
            <w:rPr>
              <w:rFonts w:ascii="Times New Roman" w:hAnsi="Times New Roman" w:cs="Times New Roman"/>
            </w:rPr>
          </w:rPrChange>
        </w:rPr>
        <w:t xml:space="preserve">, indicating that these two genes may be of great potential for further utilization. Furthermore, we found that the diagnostic abilities of all five candidate biomarkers as well as the </w:t>
      </w:r>
      <w:r w:rsidR="00AB7FA1" w:rsidRPr="003D6D8B">
        <w:rPr>
          <w:rFonts w:ascii="Arial" w:hAnsi="Arial" w:cs="Arial"/>
          <w:i/>
          <w:sz w:val="22"/>
          <w:szCs w:val="22"/>
          <w:rPrChange w:id="1633" w:author="Guo, Shicheng" w:date="2019-07-03T10:29:00Z">
            <w:rPr>
              <w:rFonts w:ascii="Times New Roman" w:hAnsi="Times New Roman" w:cs="Times New Roman"/>
              <w:i/>
            </w:rPr>
          </w:rPrChange>
        </w:rPr>
        <w:t>SEPT</w:t>
      </w:r>
      <w:del w:id="1634" w:author="Guo, Shicheng" w:date="2019-07-02T12:17:00Z">
        <w:r w:rsidR="00AB7FA1" w:rsidRPr="003D6D8B" w:rsidDel="00B43C88">
          <w:rPr>
            <w:rFonts w:ascii="Arial" w:hAnsi="Arial" w:cs="Arial"/>
            <w:i/>
            <w:sz w:val="22"/>
            <w:szCs w:val="22"/>
            <w:rPrChange w:id="1635" w:author="Guo, Shicheng" w:date="2019-07-03T10:29:00Z">
              <w:rPr>
                <w:rFonts w:ascii="Times New Roman" w:hAnsi="Times New Roman" w:cs="Times New Roman"/>
                <w:i/>
              </w:rPr>
            </w:rPrChange>
          </w:rPr>
          <w:delText>-</w:delText>
        </w:r>
      </w:del>
      <w:r w:rsidR="00AB7FA1" w:rsidRPr="003D6D8B">
        <w:rPr>
          <w:rFonts w:ascii="Arial" w:hAnsi="Arial" w:cs="Arial"/>
          <w:i/>
          <w:sz w:val="22"/>
          <w:szCs w:val="22"/>
          <w:rPrChange w:id="1636" w:author="Guo, Shicheng" w:date="2019-07-03T10:29:00Z">
            <w:rPr>
              <w:rFonts w:ascii="Times New Roman" w:hAnsi="Times New Roman" w:cs="Times New Roman"/>
              <w:i/>
            </w:rPr>
          </w:rPrChange>
        </w:rPr>
        <w:t>9</w:t>
      </w:r>
      <w:r w:rsidR="00AB7FA1" w:rsidRPr="003D6D8B">
        <w:rPr>
          <w:rFonts w:ascii="Arial" w:hAnsi="Arial" w:cs="Arial"/>
          <w:sz w:val="22"/>
          <w:szCs w:val="22"/>
          <w:rPrChange w:id="1637" w:author="Guo, Shicheng" w:date="2019-07-03T10:29:00Z">
            <w:rPr>
              <w:rFonts w:ascii="Times New Roman" w:hAnsi="Times New Roman" w:cs="Times New Roman"/>
            </w:rPr>
          </w:rPrChange>
        </w:rPr>
        <w:t xml:space="preserve"> were significantly affected by the KRAS mutation status, and none of which achieved satisfactory sensitivities and specificities in the diagnosis of KRAS- CRC patients. Therefore, it is suggested that the </w:t>
      </w:r>
      <w:r w:rsidR="00D611E0" w:rsidRPr="003D6D8B">
        <w:rPr>
          <w:rFonts w:ascii="Arial" w:hAnsi="Arial" w:cs="Arial"/>
          <w:sz w:val="22"/>
          <w:szCs w:val="22"/>
          <w:rPrChange w:id="1638" w:author="Guo, Shicheng" w:date="2019-07-03T10:29:00Z">
            <w:rPr>
              <w:rFonts w:ascii="Times New Roman" w:hAnsi="Times New Roman" w:cs="Times New Roman"/>
            </w:rPr>
          </w:rPrChange>
        </w:rPr>
        <w:t xml:space="preserve">accurate diagnosis of CRC should be conducted according to the mutation landscape of the patients. Further studies are required to identify better DNA-methylation based biomarkers in KRAS- CRC patients. In addition, the integration of cfDNA mutation detection and methylation detection might be of great potential for CRC early diagnosis. </w:t>
      </w:r>
    </w:p>
    <w:p w:rsidR="00813C53" w:rsidRPr="003D6D8B" w:rsidRDefault="00813C53">
      <w:pPr>
        <w:rPr>
          <w:rFonts w:ascii="Arial" w:hAnsi="Arial" w:cs="Arial"/>
          <w:sz w:val="22"/>
          <w:szCs w:val="22"/>
          <w:rPrChange w:id="1639" w:author="Guo, Shicheng" w:date="2019-07-03T10:29:00Z">
            <w:rPr>
              <w:rFonts w:ascii="Times New Roman" w:hAnsi="Times New Roman" w:cs="Times New Roman"/>
            </w:rPr>
          </w:rPrChange>
        </w:rPr>
      </w:pPr>
    </w:p>
    <w:p w:rsidR="00D611E0" w:rsidRPr="003D6D8B" w:rsidRDefault="00D611E0">
      <w:pPr>
        <w:rPr>
          <w:rFonts w:ascii="Arial" w:hAnsi="Arial" w:cs="Arial"/>
          <w:sz w:val="22"/>
          <w:szCs w:val="22"/>
          <w:rPrChange w:id="1640" w:author="Guo, Shicheng" w:date="2019-07-03T10:29:00Z">
            <w:rPr>
              <w:rFonts w:ascii="Times New Roman" w:hAnsi="Times New Roman" w:cs="Times New Roman"/>
            </w:rPr>
          </w:rPrChange>
        </w:rPr>
      </w:pPr>
    </w:p>
    <w:p w:rsidR="003D15F5" w:rsidRPr="003D6D8B" w:rsidRDefault="003D15F5">
      <w:pPr>
        <w:rPr>
          <w:rFonts w:ascii="Arial" w:hAnsi="Arial" w:cs="Arial"/>
          <w:b/>
          <w:sz w:val="22"/>
          <w:szCs w:val="22"/>
          <w:rPrChange w:id="1641" w:author="Guo, Shicheng" w:date="2019-07-03T10:29:00Z">
            <w:rPr>
              <w:rFonts w:ascii="Times New Roman" w:hAnsi="Times New Roman" w:cs="Times New Roman"/>
              <w:b/>
            </w:rPr>
          </w:rPrChange>
        </w:rPr>
      </w:pPr>
      <w:r w:rsidRPr="003D6D8B">
        <w:rPr>
          <w:rFonts w:ascii="Arial" w:hAnsi="Arial" w:cs="Arial"/>
          <w:b/>
          <w:sz w:val="22"/>
          <w:szCs w:val="22"/>
          <w:rPrChange w:id="1642" w:author="Guo, Shicheng" w:date="2019-07-03T10:29:00Z">
            <w:rPr>
              <w:rFonts w:ascii="Times New Roman" w:hAnsi="Times New Roman" w:cs="Times New Roman"/>
              <w:b/>
            </w:rPr>
          </w:rPrChange>
        </w:rPr>
        <w:t>Materials and Methods</w:t>
      </w:r>
    </w:p>
    <w:p w:rsidR="005157BC" w:rsidRPr="003D6D8B" w:rsidRDefault="005157BC">
      <w:pPr>
        <w:rPr>
          <w:rFonts w:ascii="Arial" w:hAnsi="Arial" w:cs="Arial"/>
          <w:b/>
          <w:sz w:val="22"/>
          <w:szCs w:val="22"/>
          <w:rPrChange w:id="1643" w:author="Guo, Shicheng" w:date="2019-07-03T10:29:00Z">
            <w:rPr>
              <w:rFonts w:ascii="Times New Roman" w:hAnsi="Times New Roman" w:cs="Times New Roman"/>
              <w:b/>
            </w:rPr>
          </w:rPrChange>
        </w:rPr>
      </w:pPr>
    </w:p>
    <w:p w:rsidR="003D15F5" w:rsidRPr="003D6D8B" w:rsidRDefault="00404DB8">
      <w:pPr>
        <w:rPr>
          <w:rFonts w:ascii="Arial" w:hAnsi="Arial" w:cs="Arial"/>
          <w:b/>
          <w:sz w:val="22"/>
          <w:szCs w:val="22"/>
          <w:rPrChange w:id="1644" w:author="Guo, Shicheng" w:date="2019-07-03T10:29:00Z">
            <w:rPr>
              <w:rFonts w:ascii="Times New Roman" w:hAnsi="Times New Roman" w:cs="Times New Roman"/>
              <w:b/>
            </w:rPr>
          </w:rPrChange>
        </w:rPr>
      </w:pPr>
      <w:r w:rsidRPr="003D6D8B">
        <w:rPr>
          <w:rFonts w:ascii="Arial" w:hAnsi="Arial" w:cs="Arial"/>
          <w:b/>
          <w:sz w:val="22"/>
          <w:szCs w:val="22"/>
          <w:rPrChange w:id="1645" w:author="Guo, Shicheng" w:date="2019-07-03T10:29:00Z">
            <w:rPr>
              <w:rFonts w:ascii="Times New Roman" w:hAnsi="Times New Roman" w:cs="Times New Roman"/>
              <w:b/>
            </w:rPr>
          </w:rPrChange>
        </w:rPr>
        <w:t>Integration of public datasets and biomarker discovery</w:t>
      </w:r>
    </w:p>
    <w:p w:rsidR="00404DB8" w:rsidRPr="003D6D8B" w:rsidRDefault="004F1A3A">
      <w:pPr>
        <w:rPr>
          <w:rFonts w:ascii="Arial" w:hAnsi="Arial" w:cs="Arial"/>
          <w:sz w:val="22"/>
          <w:szCs w:val="22"/>
          <w:rPrChange w:id="1646" w:author="Guo, Shicheng" w:date="2019-07-03T10:29:00Z">
            <w:rPr>
              <w:rFonts w:ascii="Times New Roman" w:hAnsi="Times New Roman" w:cs="Times New Roman"/>
            </w:rPr>
          </w:rPrChange>
        </w:rPr>
      </w:pPr>
      <w:r w:rsidRPr="003D6D8B">
        <w:rPr>
          <w:rFonts w:ascii="Arial" w:hAnsi="Arial" w:cs="Arial"/>
          <w:sz w:val="22"/>
          <w:szCs w:val="22"/>
          <w:rPrChange w:id="1647" w:author="Guo, Shicheng" w:date="2019-07-03T10:29:00Z">
            <w:rPr>
              <w:rFonts w:ascii="Times New Roman" w:hAnsi="Times New Roman" w:cs="Times New Roman"/>
            </w:rPr>
          </w:rPrChange>
        </w:rPr>
        <w:t>Public high-throughput DNA methylation microarray datasets</w:t>
      </w:r>
      <w:r w:rsidR="00B50989" w:rsidRPr="003D6D8B">
        <w:rPr>
          <w:rFonts w:ascii="Arial" w:hAnsi="Arial" w:cs="Arial"/>
          <w:sz w:val="22"/>
          <w:szCs w:val="22"/>
          <w:rPrChange w:id="1648" w:author="Guo, Shicheng" w:date="2019-07-03T10:29:00Z">
            <w:rPr>
              <w:rFonts w:ascii="Times New Roman" w:hAnsi="Times New Roman" w:cs="Times New Roman"/>
            </w:rPr>
          </w:rPrChange>
        </w:rPr>
        <w:t xml:space="preserve"> (Illumina HumanMethylation 450K) </w:t>
      </w:r>
      <w:r w:rsidRPr="003D6D8B">
        <w:rPr>
          <w:rFonts w:ascii="Arial" w:hAnsi="Arial" w:cs="Arial"/>
          <w:sz w:val="22"/>
          <w:szCs w:val="22"/>
          <w:rPrChange w:id="1649" w:author="Guo, Shicheng" w:date="2019-07-03T10:29:00Z">
            <w:rPr>
              <w:rFonts w:ascii="Times New Roman" w:hAnsi="Times New Roman" w:cs="Times New Roman"/>
            </w:rPr>
          </w:rPrChange>
        </w:rPr>
        <w:t xml:space="preserve">were searched exhaustedly </w:t>
      </w:r>
      <w:r w:rsidR="00A92600" w:rsidRPr="003D6D8B">
        <w:rPr>
          <w:rFonts w:ascii="Arial" w:hAnsi="Arial" w:cs="Arial"/>
          <w:sz w:val="22"/>
          <w:szCs w:val="22"/>
          <w:rPrChange w:id="1650" w:author="Guo, Shicheng" w:date="2019-07-03T10:29:00Z">
            <w:rPr>
              <w:rFonts w:ascii="Times New Roman" w:hAnsi="Times New Roman" w:cs="Times New Roman"/>
            </w:rPr>
          </w:rPrChange>
        </w:rPr>
        <w:t>from TCGA (The Cancer Genome Atlas) and GEO (Gene expression Omnibus) databases. In summary, two dataset</w:t>
      </w:r>
      <w:r w:rsidR="00F51612" w:rsidRPr="003D6D8B">
        <w:rPr>
          <w:rFonts w:ascii="Arial" w:hAnsi="Arial" w:cs="Arial"/>
          <w:sz w:val="22"/>
          <w:szCs w:val="22"/>
          <w:rPrChange w:id="1651" w:author="Guo, Shicheng" w:date="2019-07-03T10:29:00Z">
            <w:rPr>
              <w:rFonts w:ascii="Times New Roman" w:hAnsi="Times New Roman" w:cs="Times New Roman"/>
            </w:rPr>
          </w:rPrChange>
        </w:rPr>
        <w:t xml:space="preserve">s </w:t>
      </w:r>
      <w:r w:rsidR="00A92600" w:rsidRPr="003D6D8B">
        <w:rPr>
          <w:rFonts w:ascii="Arial" w:hAnsi="Arial" w:cs="Arial"/>
          <w:sz w:val="22"/>
          <w:szCs w:val="22"/>
          <w:rPrChange w:id="1652" w:author="Guo, Shicheng" w:date="2019-07-03T10:29:00Z">
            <w:rPr>
              <w:rFonts w:ascii="Times New Roman" w:hAnsi="Times New Roman" w:cs="Times New Roman"/>
            </w:rPr>
          </w:rPrChange>
        </w:rPr>
        <w:t>from TCGA and nine datasets from GEO were included, yielding a total of 1</w:t>
      </w:r>
      <w:r w:rsidR="002A4394" w:rsidRPr="003D6D8B">
        <w:rPr>
          <w:rFonts w:ascii="Arial" w:hAnsi="Arial" w:cs="Arial"/>
          <w:sz w:val="22"/>
          <w:szCs w:val="22"/>
          <w:rPrChange w:id="1653" w:author="Guo, Shicheng" w:date="2019-07-03T10:29:00Z">
            <w:rPr>
              <w:rFonts w:ascii="Times New Roman" w:hAnsi="Times New Roman" w:cs="Times New Roman"/>
            </w:rPr>
          </w:rPrChange>
        </w:rPr>
        <w:t>,</w:t>
      </w:r>
      <w:r w:rsidR="00A92600" w:rsidRPr="003D6D8B">
        <w:rPr>
          <w:rFonts w:ascii="Arial" w:hAnsi="Arial" w:cs="Arial"/>
          <w:sz w:val="22"/>
          <w:szCs w:val="22"/>
          <w:rPrChange w:id="1654" w:author="Guo, Shicheng" w:date="2019-07-03T10:29:00Z">
            <w:rPr>
              <w:rFonts w:ascii="Times New Roman" w:hAnsi="Times New Roman" w:cs="Times New Roman"/>
            </w:rPr>
          </w:rPrChange>
        </w:rPr>
        <w:t>104 CRC tumor samples, 268 control and 54 adenoma samples (</w:t>
      </w:r>
      <w:del w:id="1655" w:author="Guo, Shicheng" w:date="2019-07-02T10:16:00Z">
        <w:r w:rsidR="00A92600" w:rsidRPr="003D6D8B" w:rsidDel="007E0528">
          <w:rPr>
            <w:rFonts w:ascii="Arial" w:hAnsi="Arial" w:cs="Arial"/>
            <w:color w:val="FF0000"/>
            <w:sz w:val="22"/>
            <w:szCs w:val="22"/>
            <w:rPrChange w:id="1656" w:author="Guo, Shicheng" w:date="2019-07-03T10:29:00Z">
              <w:rPr>
                <w:rFonts w:ascii="Times New Roman" w:hAnsi="Times New Roman" w:cs="Times New Roman"/>
                <w:color w:val="FF0000"/>
              </w:rPr>
            </w:rPrChange>
          </w:rPr>
          <w:delText xml:space="preserve">Supplementary Table </w:delText>
        </w:r>
      </w:del>
      <w:ins w:id="1657" w:author="Guo, Shicheng" w:date="2019-07-02T10:16:00Z">
        <w:r w:rsidR="007E0528" w:rsidRPr="003D6D8B">
          <w:rPr>
            <w:rFonts w:ascii="Arial" w:hAnsi="Arial" w:cs="Arial"/>
            <w:color w:val="1F3864" w:themeColor="accent1" w:themeShade="80"/>
            <w:sz w:val="22"/>
            <w:szCs w:val="22"/>
            <w:rPrChange w:id="1658" w:author="Guo, Shicheng" w:date="2019-07-03T10:29:00Z">
              <w:rPr>
                <w:rFonts w:ascii="Arial" w:hAnsi="Arial" w:cs="Arial"/>
                <w:color w:val="1F3864" w:themeColor="accent1" w:themeShade="80"/>
                <w:sz w:val="22"/>
                <w:szCs w:val="22"/>
              </w:rPr>
            </w:rPrChange>
          </w:rPr>
          <w:t xml:space="preserve">Supplementary Table </w:t>
        </w:r>
      </w:ins>
      <w:r w:rsidR="00A92600" w:rsidRPr="003D6D8B">
        <w:rPr>
          <w:rFonts w:ascii="Arial" w:hAnsi="Arial" w:cs="Arial"/>
          <w:color w:val="FF0000"/>
          <w:sz w:val="22"/>
          <w:szCs w:val="22"/>
          <w:rPrChange w:id="1659" w:author="Guo, Shicheng" w:date="2019-07-03T10:29:00Z">
            <w:rPr>
              <w:rFonts w:ascii="Times New Roman" w:hAnsi="Times New Roman" w:cs="Times New Roman"/>
              <w:color w:val="FF0000"/>
            </w:rPr>
          </w:rPrChange>
        </w:rPr>
        <w:t>2</w:t>
      </w:r>
      <w:r w:rsidR="00A92600" w:rsidRPr="003D6D8B">
        <w:rPr>
          <w:rFonts w:ascii="Arial" w:hAnsi="Arial" w:cs="Arial"/>
          <w:sz w:val="22"/>
          <w:szCs w:val="22"/>
          <w:rPrChange w:id="1660" w:author="Guo, Shicheng" w:date="2019-07-03T10:29:00Z">
            <w:rPr>
              <w:rFonts w:ascii="Times New Roman" w:hAnsi="Times New Roman" w:cs="Times New Roman"/>
            </w:rPr>
          </w:rPrChange>
        </w:rPr>
        <w:t>).</w:t>
      </w:r>
      <w:r w:rsidR="00F51612" w:rsidRPr="003D6D8B">
        <w:rPr>
          <w:rFonts w:ascii="Arial" w:hAnsi="Arial" w:cs="Arial"/>
          <w:sz w:val="22"/>
          <w:szCs w:val="22"/>
          <w:rPrChange w:id="1661" w:author="Guo, Shicheng" w:date="2019-07-03T10:29:00Z">
            <w:rPr>
              <w:rFonts w:ascii="Times New Roman" w:hAnsi="Times New Roman" w:cs="Times New Roman"/>
            </w:rPr>
          </w:rPrChange>
        </w:rPr>
        <w:t xml:space="preserve"> Meanwhile, the comprehensive list of genes in zinc finger family</w:t>
      </w:r>
      <w:r w:rsidR="00B50989" w:rsidRPr="003D6D8B">
        <w:rPr>
          <w:rFonts w:ascii="Arial" w:hAnsi="Arial" w:cs="Arial"/>
          <w:sz w:val="22"/>
          <w:szCs w:val="22"/>
          <w:rPrChange w:id="1662" w:author="Guo, Shicheng" w:date="2019-07-03T10:29:00Z">
            <w:rPr>
              <w:rFonts w:ascii="Times New Roman" w:hAnsi="Times New Roman" w:cs="Times New Roman"/>
            </w:rPr>
          </w:rPrChange>
        </w:rPr>
        <w:t xml:space="preserve"> (n</w:t>
      </w:r>
      <w:del w:id="1663" w:author="Guo, Shicheng" w:date="2019-07-02T12:06:00Z">
        <w:r w:rsidR="00B50989" w:rsidRPr="003D6D8B" w:rsidDel="00D768D8">
          <w:rPr>
            <w:rFonts w:ascii="Arial" w:hAnsi="Arial" w:cs="Arial"/>
            <w:sz w:val="22"/>
            <w:szCs w:val="22"/>
            <w:rPrChange w:id="1664" w:author="Guo, Shicheng" w:date="2019-07-03T10:29:00Z">
              <w:rPr>
                <w:rFonts w:ascii="Times New Roman" w:hAnsi="Times New Roman" w:cs="Times New Roman"/>
              </w:rPr>
            </w:rPrChange>
          </w:rPr>
          <w:delText xml:space="preserve"> </w:delText>
        </w:r>
      </w:del>
      <w:r w:rsidR="00B50989" w:rsidRPr="003D6D8B">
        <w:rPr>
          <w:rFonts w:ascii="Arial" w:hAnsi="Arial" w:cs="Arial"/>
          <w:sz w:val="22"/>
          <w:szCs w:val="22"/>
          <w:rPrChange w:id="1665" w:author="Guo, Shicheng" w:date="2019-07-03T10:29:00Z">
            <w:rPr>
              <w:rFonts w:ascii="Times New Roman" w:hAnsi="Times New Roman" w:cs="Times New Roman"/>
            </w:rPr>
          </w:rPrChange>
        </w:rPr>
        <w:t>=</w:t>
      </w:r>
      <w:del w:id="1666" w:author="Guo, Shicheng" w:date="2019-07-02T12:06:00Z">
        <w:r w:rsidR="00B50989" w:rsidRPr="003D6D8B" w:rsidDel="00D768D8">
          <w:rPr>
            <w:rFonts w:ascii="Arial" w:hAnsi="Arial" w:cs="Arial"/>
            <w:sz w:val="22"/>
            <w:szCs w:val="22"/>
            <w:rPrChange w:id="1667" w:author="Guo, Shicheng" w:date="2019-07-03T10:29:00Z">
              <w:rPr>
                <w:rFonts w:ascii="Times New Roman" w:hAnsi="Times New Roman" w:cs="Times New Roman"/>
              </w:rPr>
            </w:rPrChange>
          </w:rPr>
          <w:delText xml:space="preserve"> </w:delText>
        </w:r>
      </w:del>
      <w:r w:rsidR="00B50989" w:rsidRPr="003D6D8B">
        <w:rPr>
          <w:rFonts w:ascii="Arial" w:hAnsi="Arial" w:cs="Arial"/>
          <w:sz w:val="22"/>
          <w:szCs w:val="22"/>
          <w:rPrChange w:id="1668" w:author="Guo, Shicheng" w:date="2019-07-03T10:29:00Z">
            <w:rPr>
              <w:rFonts w:ascii="Times New Roman" w:hAnsi="Times New Roman" w:cs="Times New Roman"/>
            </w:rPr>
          </w:rPrChange>
        </w:rPr>
        <w:t>1</w:t>
      </w:r>
      <w:r w:rsidR="002A4394" w:rsidRPr="003D6D8B">
        <w:rPr>
          <w:rFonts w:ascii="Arial" w:hAnsi="Arial" w:cs="Arial"/>
          <w:sz w:val="22"/>
          <w:szCs w:val="22"/>
          <w:rPrChange w:id="1669" w:author="Guo, Shicheng" w:date="2019-07-03T10:29:00Z">
            <w:rPr>
              <w:rFonts w:ascii="Times New Roman" w:hAnsi="Times New Roman" w:cs="Times New Roman"/>
            </w:rPr>
          </w:rPrChange>
        </w:rPr>
        <w:t>,</w:t>
      </w:r>
      <w:r w:rsidR="00B50989" w:rsidRPr="003D6D8B">
        <w:rPr>
          <w:rFonts w:ascii="Arial" w:hAnsi="Arial" w:cs="Arial"/>
          <w:sz w:val="22"/>
          <w:szCs w:val="22"/>
          <w:rPrChange w:id="1670" w:author="Guo, Shicheng" w:date="2019-07-03T10:29:00Z">
            <w:rPr>
              <w:rFonts w:ascii="Times New Roman" w:hAnsi="Times New Roman" w:cs="Times New Roman"/>
            </w:rPr>
          </w:rPrChange>
        </w:rPr>
        <w:t>594)</w:t>
      </w:r>
      <w:r w:rsidR="00F51612" w:rsidRPr="003D6D8B">
        <w:rPr>
          <w:rFonts w:ascii="Arial" w:hAnsi="Arial" w:cs="Arial"/>
          <w:sz w:val="22"/>
          <w:szCs w:val="22"/>
          <w:rPrChange w:id="1671" w:author="Guo, Shicheng" w:date="2019-07-03T10:29:00Z">
            <w:rPr>
              <w:rFonts w:ascii="Times New Roman" w:hAnsi="Times New Roman" w:cs="Times New Roman"/>
            </w:rPr>
          </w:rPrChange>
        </w:rPr>
        <w:t xml:space="preserve"> were also obtained from</w:t>
      </w:r>
      <w:r w:rsidR="0082313E" w:rsidRPr="003D6D8B">
        <w:rPr>
          <w:rFonts w:ascii="Arial" w:hAnsi="Arial" w:cs="Arial"/>
          <w:sz w:val="22"/>
          <w:szCs w:val="22"/>
          <w:rPrChange w:id="1672" w:author="Guo, Shicheng" w:date="2019-07-03T10:29:00Z">
            <w:rPr>
              <w:rFonts w:ascii="Times New Roman" w:hAnsi="Times New Roman" w:cs="Times New Roman"/>
            </w:rPr>
          </w:rPrChange>
        </w:rPr>
        <w:t xml:space="preserve"> </w:t>
      </w:r>
      <w:r w:rsidR="00D220A6" w:rsidRPr="003D6D8B">
        <w:rPr>
          <w:rFonts w:ascii="Arial" w:hAnsi="Arial" w:cs="Arial"/>
          <w:sz w:val="22"/>
          <w:szCs w:val="22"/>
          <w:rPrChange w:id="1673" w:author="Guo, Shicheng" w:date="2019-07-03T10:29:00Z">
            <w:rPr>
              <w:rFonts w:ascii="Times New Roman" w:hAnsi="Times New Roman" w:cs="Times New Roman"/>
            </w:rPr>
          </w:rPrChange>
        </w:rPr>
        <w:t>HGNC (</w:t>
      </w:r>
      <w:del w:id="1674" w:author="Guo, Shicheng" w:date="2019-07-02T10:16:00Z">
        <w:r w:rsidR="00D220A6" w:rsidRPr="003D6D8B" w:rsidDel="007E0528">
          <w:rPr>
            <w:rFonts w:ascii="Arial" w:hAnsi="Arial" w:cs="Arial"/>
            <w:color w:val="FF0000"/>
            <w:sz w:val="22"/>
            <w:szCs w:val="22"/>
            <w:rPrChange w:id="1675" w:author="Guo, Shicheng" w:date="2019-07-03T10:29:00Z">
              <w:rPr>
                <w:rFonts w:ascii="Times New Roman" w:hAnsi="Times New Roman" w:cs="Times New Roman"/>
                <w:color w:val="FF0000"/>
              </w:rPr>
            </w:rPrChange>
          </w:rPr>
          <w:delText xml:space="preserve">Supplementary Table </w:delText>
        </w:r>
      </w:del>
      <w:ins w:id="1676" w:author="Guo, Shicheng" w:date="2019-07-02T10:16:00Z">
        <w:r w:rsidR="007E0528" w:rsidRPr="003D6D8B">
          <w:rPr>
            <w:rFonts w:ascii="Arial" w:hAnsi="Arial" w:cs="Arial"/>
            <w:color w:val="1F3864" w:themeColor="accent1" w:themeShade="80"/>
            <w:sz w:val="22"/>
            <w:szCs w:val="22"/>
            <w:rPrChange w:id="1677" w:author="Guo, Shicheng" w:date="2019-07-03T10:29:00Z">
              <w:rPr>
                <w:rFonts w:ascii="Arial" w:hAnsi="Arial" w:cs="Arial"/>
                <w:color w:val="1F3864" w:themeColor="accent1" w:themeShade="80"/>
                <w:sz w:val="22"/>
                <w:szCs w:val="22"/>
              </w:rPr>
            </w:rPrChange>
          </w:rPr>
          <w:t xml:space="preserve">Supplementary Table </w:t>
        </w:r>
      </w:ins>
      <w:r w:rsidR="00D220A6" w:rsidRPr="003D6D8B">
        <w:rPr>
          <w:rFonts w:ascii="Arial" w:hAnsi="Arial" w:cs="Arial"/>
          <w:color w:val="FF0000"/>
          <w:sz w:val="22"/>
          <w:szCs w:val="22"/>
          <w:rPrChange w:id="1678" w:author="Guo, Shicheng" w:date="2019-07-03T10:29:00Z">
            <w:rPr>
              <w:rFonts w:ascii="Times New Roman" w:hAnsi="Times New Roman" w:cs="Times New Roman"/>
              <w:color w:val="FF0000"/>
            </w:rPr>
          </w:rPrChange>
        </w:rPr>
        <w:t>1</w:t>
      </w:r>
      <w:r w:rsidR="00D220A6" w:rsidRPr="003D6D8B">
        <w:rPr>
          <w:rFonts w:ascii="Arial" w:hAnsi="Arial" w:cs="Arial"/>
          <w:sz w:val="22"/>
          <w:szCs w:val="22"/>
          <w:rPrChange w:id="1679" w:author="Guo, Shicheng" w:date="2019-07-03T10:29:00Z">
            <w:rPr>
              <w:rFonts w:ascii="Times New Roman" w:hAnsi="Times New Roman" w:cs="Times New Roman"/>
            </w:rPr>
          </w:rPrChange>
        </w:rPr>
        <w:t>).</w:t>
      </w:r>
      <w:r w:rsidR="00B50989" w:rsidRPr="003D6D8B">
        <w:rPr>
          <w:rFonts w:ascii="Arial" w:hAnsi="Arial" w:cs="Arial"/>
          <w:sz w:val="22"/>
          <w:szCs w:val="22"/>
          <w:rPrChange w:id="1680" w:author="Guo, Shicheng" w:date="2019-07-03T10:29:00Z">
            <w:rPr>
              <w:rFonts w:ascii="Times New Roman" w:hAnsi="Times New Roman" w:cs="Times New Roman"/>
            </w:rPr>
          </w:rPrChange>
        </w:rPr>
        <w:t xml:space="preserve"> </w:t>
      </w:r>
    </w:p>
    <w:p w:rsidR="00130471" w:rsidRPr="003D6D8B" w:rsidRDefault="005157BC">
      <w:pPr>
        <w:rPr>
          <w:rFonts w:ascii="Arial" w:hAnsi="Arial" w:cs="Arial"/>
          <w:sz w:val="22"/>
          <w:szCs w:val="22"/>
          <w:rPrChange w:id="1681" w:author="Guo, Shicheng" w:date="2019-07-03T10:29:00Z">
            <w:rPr>
              <w:rFonts w:ascii="Times New Roman" w:hAnsi="Times New Roman" w:cs="Times New Roman"/>
            </w:rPr>
          </w:rPrChange>
        </w:rPr>
      </w:pPr>
      <w:r w:rsidRPr="003D6D8B">
        <w:rPr>
          <w:rFonts w:ascii="Arial" w:hAnsi="Arial" w:cs="Arial"/>
          <w:sz w:val="22"/>
          <w:szCs w:val="22"/>
          <w:rPrChange w:id="1682" w:author="Guo, Shicheng" w:date="2019-07-03T10:29:00Z">
            <w:rPr>
              <w:rFonts w:ascii="Times New Roman" w:hAnsi="Times New Roman" w:cs="Times New Roman"/>
            </w:rPr>
          </w:rPrChange>
        </w:rPr>
        <w:t xml:space="preserve">To identify the robust DNA methylation-based biomarkers, we conducted the differential methylation region (DMR) analysis for all the included samples. </w:t>
      </w:r>
      <w:r w:rsidR="002A4394" w:rsidRPr="003D6D8B">
        <w:rPr>
          <w:rFonts w:ascii="Arial" w:hAnsi="Arial" w:cs="Arial"/>
          <w:sz w:val="22"/>
          <w:szCs w:val="22"/>
          <w:rPrChange w:id="1683" w:author="Guo, Shicheng" w:date="2019-07-03T10:29:00Z">
            <w:rPr>
              <w:rFonts w:ascii="Times New Roman" w:hAnsi="Times New Roman" w:cs="Times New Roman"/>
            </w:rPr>
          </w:rPrChange>
        </w:rPr>
        <w:t xml:space="preserve">As shown in previous study, the methylation linkage equilibrium decreased significantly when the block is longer than 1,000 bp, we defined the methylation </w:t>
      </w:r>
      <w:r w:rsidR="000C6B2D" w:rsidRPr="003D6D8B">
        <w:rPr>
          <w:rFonts w:ascii="Arial" w:hAnsi="Arial" w:cs="Arial"/>
          <w:sz w:val="22"/>
          <w:szCs w:val="22"/>
          <w:rPrChange w:id="1684" w:author="Guo, Shicheng" w:date="2019-07-03T10:29:00Z">
            <w:rPr>
              <w:rFonts w:ascii="Times New Roman" w:hAnsi="Times New Roman" w:cs="Times New Roman"/>
            </w:rPr>
          </w:rPrChange>
        </w:rPr>
        <w:t>region (MR)</w:t>
      </w:r>
      <w:r w:rsidR="002A4394" w:rsidRPr="003D6D8B">
        <w:rPr>
          <w:rFonts w:ascii="Arial" w:hAnsi="Arial" w:cs="Arial"/>
          <w:sz w:val="22"/>
          <w:szCs w:val="22"/>
          <w:rPrChange w:id="1685" w:author="Guo, Shicheng" w:date="2019-07-03T10:29:00Z">
            <w:rPr>
              <w:rFonts w:ascii="Times New Roman" w:hAnsi="Times New Roman" w:cs="Times New Roman"/>
            </w:rPr>
          </w:rPrChange>
        </w:rPr>
        <w:t xml:space="preserve"> to have at least 6 CpG sites and should be less than 1,000 bp. We then arranged </w:t>
      </w:r>
      <w:r w:rsidR="000C6B2D" w:rsidRPr="003D6D8B">
        <w:rPr>
          <w:rFonts w:ascii="Arial" w:hAnsi="Arial" w:cs="Arial"/>
          <w:sz w:val="22"/>
          <w:szCs w:val="22"/>
          <w:rPrChange w:id="1686" w:author="Guo, Shicheng" w:date="2019-07-03T10:29:00Z">
            <w:rPr>
              <w:rFonts w:ascii="Times New Roman" w:hAnsi="Times New Roman" w:cs="Times New Roman"/>
            </w:rPr>
          </w:rPrChange>
        </w:rPr>
        <w:t xml:space="preserve">all </w:t>
      </w:r>
      <w:r w:rsidR="002A4394" w:rsidRPr="003D6D8B">
        <w:rPr>
          <w:rFonts w:ascii="Arial" w:hAnsi="Arial" w:cs="Arial"/>
          <w:sz w:val="22"/>
          <w:szCs w:val="22"/>
          <w:rPrChange w:id="1687" w:author="Guo, Shicheng" w:date="2019-07-03T10:29:00Z">
            <w:rPr>
              <w:rFonts w:ascii="Times New Roman" w:hAnsi="Times New Roman" w:cs="Times New Roman"/>
            </w:rPr>
          </w:rPrChange>
        </w:rPr>
        <w:t>the CpG sites</w:t>
      </w:r>
      <w:r w:rsidR="000C6B2D" w:rsidRPr="003D6D8B">
        <w:rPr>
          <w:rFonts w:ascii="Arial" w:hAnsi="Arial" w:cs="Arial"/>
          <w:sz w:val="22"/>
          <w:szCs w:val="22"/>
          <w:rPrChange w:id="1688" w:author="Guo, Shicheng" w:date="2019-07-03T10:29:00Z">
            <w:rPr>
              <w:rFonts w:ascii="Times New Roman" w:hAnsi="Times New Roman" w:cs="Times New Roman"/>
            </w:rPr>
          </w:rPrChange>
        </w:rPr>
        <w:t xml:space="preserve"> in the high-throughput microarray</w:t>
      </w:r>
      <w:r w:rsidR="002A4394" w:rsidRPr="003D6D8B">
        <w:rPr>
          <w:rFonts w:ascii="Arial" w:hAnsi="Arial" w:cs="Arial"/>
          <w:sz w:val="22"/>
          <w:szCs w:val="22"/>
          <w:rPrChange w:id="1689" w:author="Guo, Shicheng" w:date="2019-07-03T10:29:00Z">
            <w:rPr>
              <w:rFonts w:ascii="Times New Roman" w:hAnsi="Times New Roman" w:cs="Times New Roman"/>
            </w:rPr>
          </w:rPrChange>
        </w:rPr>
        <w:t xml:space="preserve"> according to their genomic coordinates and performed the sliding window method to capture the candidate DMRs. In total, 6,166 methylation regions were identified. </w:t>
      </w:r>
      <w:r w:rsidR="00E3119B" w:rsidRPr="003D6D8B">
        <w:rPr>
          <w:rFonts w:ascii="Arial" w:hAnsi="Arial" w:cs="Arial"/>
          <w:sz w:val="22"/>
          <w:szCs w:val="22"/>
          <w:rPrChange w:id="1690" w:author="Guo, Shicheng" w:date="2019-07-03T10:29:00Z">
            <w:rPr>
              <w:rFonts w:ascii="Times New Roman" w:hAnsi="Times New Roman" w:cs="Times New Roman"/>
            </w:rPr>
          </w:rPrChange>
        </w:rPr>
        <w:t xml:space="preserve">Furthermore, </w:t>
      </w:r>
      <w:r w:rsidR="000C6B2D" w:rsidRPr="003D6D8B">
        <w:rPr>
          <w:rFonts w:ascii="Arial" w:hAnsi="Arial" w:cs="Arial"/>
          <w:sz w:val="22"/>
          <w:szCs w:val="22"/>
          <w:rPrChange w:id="1691" w:author="Guo, Shicheng" w:date="2019-07-03T10:29:00Z">
            <w:rPr>
              <w:rFonts w:ascii="Times New Roman" w:hAnsi="Times New Roman" w:cs="Times New Roman"/>
            </w:rPr>
          </w:rPrChange>
        </w:rPr>
        <w:t xml:space="preserve">differential methylation analyses were conducted for all these MRs. In summary, we extracted 85 candidate DMRs fulfilled our standard (McaM &gt; 0.50, MadM &gt; 0.50 and McoM &lt; 0.30). </w:t>
      </w:r>
      <w:r w:rsidR="00130471" w:rsidRPr="003D6D8B">
        <w:rPr>
          <w:rFonts w:ascii="Arial" w:hAnsi="Arial" w:cs="Arial"/>
          <w:sz w:val="22"/>
          <w:szCs w:val="22"/>
          <w:rPrChange w:id="1692" w:author="Guo, Shicheng" w:date="2019-07-03T10:29:00Z">
            <w:rPr>
              <w:rFonts w:ascii="Times New Roman" w:hAnsi="Times New Roman" w:cs="Times New Roman"/>
            </w:rPr>
          </w:rPrChange>
        </w:rPr>
        <w:t xml:space="preserve">In addition, </w:t>
      </w:r>
      <w:r w:rsidR="00F358FF" w:rsidRPr="003D6D8B">
        <w:rPr>
          <w:rFonts w:ascii="Arial" w:hAnsi="Arial" w:cs="Arial"/>
          <w:sz w:val="22"/>
          <w:szCs w:val="22"/>
          <w:rPrChange w:id="1693" w:author="Guo, Shicheng" w:date="2019-07-03T10:29:00Z">
            <w:rPr>
              <w:rFonts w:ascii="Times New Roman" w:hAnsi="Times New Roman" w:cs="Times New Roman"/>
            </w:rPr>
          </w:rPrChange>
        </w:rPr>
        <w:t>the</w:t>
      </w:r>
      <w:r w:rsidR="00130471" w:rsidRPr="003D6D8B">
        <w:rPr>
          <w:rFonts w:ascii="Arial" w:hAnsi="Arial" w:cs="Arial"/>
          <w:sz w:val="22"/>
          <w:szCs w:val="22"/>
          <w:rPrChange w:id="1694" w:author="Guo, Shicheng" w:date="2019-07-03T10:29:00Z">
            <w:rPr>
              <w:rFonts w:ascii="Times New Roman" w:hAnsi="Times New Roman" w:cs="Times New Roman"/>
            </w:rPr>
          </w:rPrChange>
        </w:rPr>
        <w:t xml:space="preserve"> DMRs should be </w:t>
      </w:r>
      <w:r w:rsidR="00F358FF" w:rsidRPr="003D6D8B">
        <w:rPr>
          <w:rFonts w:ascii="Arial" w:hAnsi="Arial" w:cs="Arial"/>
          <w:sz w:val="22"/>
          <w:szCs w:val="22"/>
          <w:rPrChange w:id="1695" w:author="Guo, Shicheng" w:date="2019-07-03T10:29:00Z">
            <w:rPr>
              <w:rFonts w:ascii="Times New Roman" w:hAnsi="Times New Roman" w:cs="Times New Roman"/>
            </w:rPr>
          </w:rPrChange>
        </w:rPr>
        <w:t xml:space="preserve">reliable and robust for liquid biopsy when the noises of the DNAs originated from the peripheral blood were mixed, </w:t>
      </w:r>
      <w:r w:rsidR="00130471" w:rsidRPr="003D6D8B">
        <w:rPr>
          <w:rFonts w:ascii="Arial" w:hAnsi="Arial" w:cs="Arial"/>
          <w:sz w:val="22"/>
          <w:szCs w:val="22"/>
          <w:rPrChange w:id="1696" w:author="Guo, Shicheng" w:date="2019-07-03T10:29:00Z">
            <w:rPr>
              <w:rFonts w:ascii="Times New Roman" w:hAnsi="Times New Roman" w:cs="Times New Roman"/>
            </w:rPr>
          </w:rPrChange>
        </w:rPr>
        <w:t xml:space="preserve">it is </w:t>
      </w:r>
      <w:r w:rsidR="00F358FF" w:rsidRPr="003D6D8B">
        <w:rPr>
          <w:rFonts w:ascii="Arial" w:hAnsi="Arial" w:cs="Arial"/>
          <w:sz w:val="22"/>
          <w:szCs w:val="22"/>
          <w:rPrChange w:id="1697" w:author="Guo, Shicheng" w:date="2019-07-03T10:29:00Z">
            <w:rPr>
              <w:rFonts w:ascii="Times New Roman" w:hAnsi="Times New Roman" w:cs="Times New Roman"/>
            </w:rPr>
          </w:rPrChange>
        </w:rPr>
        <w:t xml:space="preserve">necessary that </w:t>
      </w:r>
      <w:r w:rsidR="00130471" w:rsidRPr="003D6D8B">
        <w:rPr>
          <w:rFonts w:ascii="Arial" w:hAnsi="Arial" w:cs="Arial"/>
          <w:sz w:val="22"/>
          <w:szCs w:val="22"/>
          <w:rPrChange w:id="1698" w:author="Guo, Shicheng" w:date="2019-07-03T10:29:00Z">
            <w:rPr>
              <w:rFonts w:ascii="Times New Roman" w:hAnsi="Times New Roman" w:cs="Times New Roman"/>
            </w:rPr>
          </w:rPrChange>
        </w:rPr>
        <w:t xml:space="preserve">the methylation rate of the </w:t>
      </w:r>
      <w:r w:rsidR="00F358FF" w:rsidRPr="003D6D8B">
        <w:rPr>
          <w:rFonts w:ascii="Arial" w:hAnsi="Arial" w:cs="Arial"/>
          <w:sz w:val="22"/>
          <w:szCs w:val="22"/>
          <w:rPrChange w:id="1699" w:author="Guo, Shicheng" w:date="2019-07-03T10:29:00Z">
            <w:rPr>
              <w:rFonts w:ascii="Times New Roman" w:hAnsi="Times New Roman" w:cs="Times New Roman"/>
            </w:rPr>
          </w:rPrChange>
        </w:rPr>
        <w:t>DMRs</w:t>
      </w:r>
      <w:r w:rsidR="00130471" w:rsidRPr="003D6D8B">
        <w:rPr>
          <w:rFonts w:ascii="Arial" w:hAnsi="Arial" w:cs="Arial"/>
          <w:sz w:val="22"/>
          <w:szCs w:val="22"/>
          <w:rPrChange w:id="1700" w:author="Guo, Shicheng" w:date="2019-07-03T10:29:00Z">
            <w:rPr>
              <w:rFonts w:ascii="Times New Roman" w:hAnsi="Times New Roman" w:cs="Times New Roman"/>
            </w:rPr>
          </w:rPrChange>
        </w:rPr>
        <w:t xml:space="preserve"> should be very low in the peripheral blood</w:t>
      </w:r>
      <w:r w:rsidR="00F358FF" w:rsidRPr="003D6D8B">
        <w:rPr>
          <w:rFonts w:ascii="Arial" w:hAnsi="Arial" w:cs="Arial"/>
          <w:sz w:val="22"/>
          <w:szCs w:val="22"/>
          <w:rPrChange w:id="1701" w:author="Guo, Shicheng" w:date="2019-07-03T10:29:00Z">
            <w:rPr>
              <w:rFonts w:ascii="Times New Roman" w:hAnsi="Times New Roman" w:cs="Times New Roman"/>
            </w:rPr>
          </w:rPrChange>
        </w:rPr>
        <w:t xml:space="preserve">. Therefore, we </w:t>
      </w:r>
      <w:r w:rsidR="00F52D13" w:rsidRPr="003D6D8B">
        <w:rPr>
          <w:rFonts w:ascii="Arial" w:hAnsi="Arial" w:cs="Arial"/>
          <w:sz w:val="22"/>
          <w:szCs w:val="22"/>
          <w:rPrChange w:id="1702" w:author="Guo, Shicheng" w:date="2019-07-03T10:29:00Z">
            <w:rPr>
              <w:rFonts w:ascii="Times New Roman" w:hAnsi="Times New Roman" w:cs="Times New Roman"/>
            </w:rPr>
          </w:rPrChange>
        </w:rPr>
        <w:t xml:space="preserve">integrated the public high-throughput microarray datasets of the whole blood (WB, n = </w:t>
      </w:r>
      <w:r w:rsidR="00E71EA3" w:rsidRPr="003D6D8B">
        <w:rPr>
          <w:rFonts w:ascii="Arial" w:hAnsi="Arial" w:cs="Arial"/>
          <w:sz w:val="22"/>
          <w:szCs w:val="22"/>
          <w:rPrChange w:id="1703" w:author="Guo, Shicheng" w:date="2019-07-03T10:29:00Z">
            <w:rPr>
              <w:rFonts w:ascii="Times New Roman" w:hAnsi="Times New Roman" w:cs="Times New Roman"/>
            </w:rPr>
          </w:rPrChange>
        </w:rPr>
        <w:t>1438</w:t>
      </w:r>
      <w:r w:rsidR="00F52D13" w:rsidRPr="003D6D8B">
        <w:rPr>
          <w:rFonts w:ascii="Arial" w:hAnsi="Arial" w:cs="Arial"/>
          <w:sz w:val="22"/>
          <w:szCs w:val="22"/>
          <w:rPrChange w:id="1704" w:author="Guo, Shicheng" w:date="2019-07-03T10:29:00Z">
            <w:rPr>
              <w:rFonts w:ascii="Times New Roman" w:hAnsi="Times New Roman" w:cs="Times New Roman"/>
            </w:rPr>
          </w:rPrChange>
        </w:rPr>
        <w:t xml:space="preserve">), peripheral blood mononuclear cells (PBMC, n = </w:t>
      </w:r>
      <w:r w:rsidR="00E71EA3" w:rsidRPr="003D6D8B">
        <w:rPr>
          <w:rFonts w:ascii="Arial" w:hAnsi="Arial" w:cs="Arial"/>
          <w:sz w:val="22"/>
          <w:szCs w:val="22"/>
          <w:rPrChange w:id="1705" w:author="Guo, Shicheng" w:date="2019-07-03T10:29:00Z">
            <w:rPr>
              <w:rFonts w:ascii="Times New Roman" w:hAnsi="Times New Roman" w:cs="Times New Roman"/>
            </w:rPr>
          </w:rPrChange>
        </w:rPr>
        <w:t>111</w:t>
      </w:r>
      <w:r w:rsidR="00F52D13" w:rsidRPr="003D6D8B">
        <w:rPr>
          <w:rFonts w:ascii="Arial" w:hAnsi="Arial" w:cs="Arial"/>
          <w:sz w:val="22"/>
          <w:szCs w:val="22"/>
          <w:rPrChange w:id="1706" w:author="Guo, Shicheng" w:date="2019-07-03T10:29:00Z">
            <w:rPr>
              <w:rFonts w:ascii="Times New Roman" w:hAnsi="Times New Roman" w:cs="Times New Roman"/>
            </w:rPr>
          </w:rPrChange>
        </w:rPr>
        <w:t xml:space="preserve">) and peripheral blood leucocytes (PBL, n = </w:t>
      </w:r>
      <w:r w:rsidR="00E71EA3" w:rsidRPr="003D6D8B">
        <w:rPr>
          <w:rFonts w:ascii="Arial" w:hAnsi="Arial" w:cs="Arial"/>
          <w:sz w:val="22"/>
          <w:szCs w:val="22"/>
          <w:rPrChange w:id="1707" w:author="Guo, Shicheng" w:date="2019-07-03T10:29:00Z">
            <w:rPr>
              <w:rFonts w:ascii="Times New Roman" w:hAnsi="Times New Roman" w:cs="Times New Roman"/>
            </w:rPr>
          </w:rPrChange>
        </w:rPr>
        <w:t>529</w:t>
      </w:r>
      <w:r w:rsidR="00F52D13" w:rsidRPr="003D6D8B">
        <w:rPr>
          <w:rFonts w:ascii="Arial" w:hAnsi="Arial" w:cs="Arial"/>
          <w:sz w:val="22"/>
          <w:szCs w:val="22"/>
          <w:rPrChange w:id="1708" w:author="Guo, Shicheng" w:date="2019-07-03T10:29:00Z">
            <w:rPr>
              <w:rFonts w:ascii="Times New Roman" w:hAnsi="Times New Roman" w:cs="Times New Roman"/>
            </w:rPr>
          </w:rPrChange>
        </w:rPr>
        <w:t xml:space="preserve">) as reference for DMR identification. As a result, </w:t>
      </w:r>
      <w:r w:rsidR="00C34A13" w:rsidRPr="003D6D8B">
        <w:rPr>
          <w:rFonts w:ascii="Arial" w:hAnsi="Arial" w:cs="Arial"/>
          <w:sz w:val="22"/>
          <w:szCs w:val="22"/>
          <w:rPrChange w:id="1709" w:author="Guo, Shicheng" w:date="2019-07-03T10:29:00Z">
            <w:rPr>
              <w:rFonts w:ascii="Times New Roman" w:hAnsi="Times New Roman" w:cs="Times New Roman"/>
            </w:rPr>
          </w:rPrChange>
        </w:rPr>
        <w:t xml:space="preserve">32 DMRs were retained due to their low methylation rates in the WB, PBMC or PBL (mean methylation rate &lt; 0.10). It is found that several DMRs were located at </w:t>
      </w:r>
      <w:r w:rsidR="00581CAA" w:rsidRPr="003D6D8B">
        <w:rPr>
          <w:rFonts w:ascii="Arial" w:hAnsi="Arial" w:cs="Arial"/>
          <w:sz w:val="22"/>
          <w:szCs w:val="22"/>
          <w:rPrChange w:id="1710" w:author="Guo, Shicheng" w:date="2019-07-03T10:29:00Z">
            <w:rPr>
              <w:rFonts w:ascii="Times New Roman" w:hAnsi="Times New Roman" w:cs="Times New Roman"/>
            </w:rPr>
          </w:rPrChange>
        </w:rPr>
        <w:t xml:space="preserve">the </w:t>
      </w:r>
      <w:r w:rsidR="00C34A13" w:rsidRPr="003D6D8B">
        <w:rPr>
          <w:rFonts w:ascii="Arial" w:hAnsi="Arial" w:cs="Arial"/>
          <w:sz w:val="22"/>
          <w:szCs w:val="22"/>
          <w:rPrChange w:id="1711" w:author="Guo, Shicheng" w:date="2019-07-03T10:29:00Z">
            <w:rPr>
              <w:rFonts w:ascii="Times New Roman" w:hAnsi="Times New Roman" w:cs="Times New Roman"/>
            </w:rPr>
          </w:rPrChange>
        </w:rPr>
        <w:t xml:space="preserve">same gene and we then selected the DMR with the most significant differences between CRC and control tissues </w:t>
      </w:r>
      <w:r w:rsidR="00A132FD" w:rsidRPr="003D6D8B">
        <w:rPr>
          <w:rFonts w:ascii="Arial" w:hAnsi="Arial" w:cs="Arial"/>
          <w:sz w:val="22"/>
          <w:szCs w:val="22"/>
          <w:rPrChange w:id="1712" w:author="Guo, Shicheng" w:date="2019-07-03T10:29:00Z">
            <w:rPr>
              <w:rFonts w:ascii="Times New Roman" w:hAnsi="Times New Roman" w:cs="Times New Roman"/>
            </w:rPr>
          </w:rPrChange>
        </w:rPr>
        <w:t>for</w:t>
      </w:r>
      <w:r w:rsidR="00C34A13" w:rsidRPr="003D6D8B">
        <w:rPr>
          <w:rFonts w:ascii="Arial" w:hAnsi="Arial" w:cs="Arial"/>
          <w:sz w:val="22"/>
          <w:szCs w:val="22"/>
          <w:rPrChange w:id="1713" w:author="Guo, Shicheng" w:date="2019-07-03T10:29:00Z">
            <w:rPr>
              <w:rFonts w:ascii="Times New Roman" w:hAnsi="Times New Roman" w:cs="Times New Roman"/>
            </w:rPr>
          </w:rPrChange>
        </w:rPr>
        <w:t xml:space="preserve"> each gene (N = 10). </w:t>
      </w:r>
      <w:r w:rsidR="00A132FD" w:rsidRPr="003D6D8B">
        <w:rPr>
          <w:rFonts w:ascii="Arial" w:hAnsi="Arial" w:cs="Arial"/>
          <w:sz w:val="22"/>
          <w:szCs w:val="22"/>
          <w:rPrChange w:id="1714" w:author="Guo, Shicheng" w:date="2019-07-03T10:29:00Z">
            <w:rPr>
              <w:rFonts w:ascii="Times New Roman" w:hAnsi="Times New Roman" w:cs="Times New Roman"/>
            </w:rPr>
          </w:rPrChange>
        </w:rPr>
        <w:t xml:space="preserve">Meanwhile, to obtain the </w:t>
      </w:r>
      <w:r w:rsidR="00770110" w:rsidRPr="003D6D8B">
        <w:rPr>
          <w:rFonts w:ascii="Arial" w:hAnsi="Arial" w:cs="Arial"/>
          <w:sz w:val="22"/>
          <w:szCs w:val="22"/>
          <w:rPrChange w:id="1715" w:author="Guo, Shicheng" w:date="2019-07-03T10:29:00Z">
            <w:rPr>
              <w:rFonts w:ascii="Times New Roman" w:hAnsi="Times New Roman" w:cs="Times New Roman"/>
            </w:rPr>
          </w:rPrChange>
        </w:rPr>
        <w:t>DMRs that</w:t>
      </w:r>
      <w:r w:rsidR="00A132FD" w:rsidRPr="003D6D8B">
        <w:rPr>
          <w:rFonts w:ascii="Arial" w:hAnsi="Arial" w:cs="Arial"/>
          <w:sz w:val="22"/>
          <w:szCs w:val="22"/>
          <w:rPrChange w:id="1716" w:author="Guo, Shicheng" w:date="2019-07-03T10:29:00Z">
            <w:rPr>
              <w:rFonts w:ascii="Times New Roman" w:hAnsi="Times New Roman" w:cs="Times New Roman"/>
            </w:rPr>
          </w:rPrChange>
        </w:rPr>
        <w:t xml:space="preserve"> may regulate the expression of </w:t>
      </w:r>
      <w:r w:rsidR="00BE678F" w:rsidRPr="003D6D8B">
        <w:rPr>
          <w:rFonts w:ascii="Arial" w:hAnsi="Arial" w:cs="Arial"/>
          <w:sz w:val="22"/>
          <w:szCs w:val="22"/>
          <w:rPrChange w:id="1717" w:author="Guo, Shicheng" w:date="2019-07-03T10:29:00Z">
            <w:rPr>
              <w:rFonts w:ascii="Times New Roman" w:hAnsi="Times New Roman" w:cs="Times New Roman"/>
            </w:rPr>
          </w:rPrChange>
        </w:rPr>
        <w:t>neighboring</w:t>
      </w:r>
      <w:r w:rsidR="00A132FD" w:rsidRPr="003D6D8B">
        <w:rPr>
          <w:rFonts w:ascii="Arial" w:hAnsi="Arial" w:cs="Arial"/>
          <w:sz w:val="22"/>
          <w:szCs w:val="22"/>
          <w:rPrChange w:id="1718" w:author="Guo, Shicheng" w:date="2019-07-03T10:29:00Z">
            <w:rPr>
              <w:rFonts w:ascii="Times New Roman" w:hAnsi="Times New Roman" w:cs="Times New Roman"/>
            </w:rPr>
          </w:rPrChange>
        </w:rPr>
        <w:t xml:space="preserve"> genes, we further </w:t>
      </w:r>
      <w:r w:rsidR="000F6637" w:rsidRPr="003D6D8B">
        <w:rPr>
          <w:rFonts w:ascii="Arial" w:hAnsi="Arial" w:cs="Arial"/>
          <w:sz w:val="22"/>
          <w:szCs w:val="22"/>
          <w:rPrChange w:id="1719" w:author="Guo, Shicheng" w:date="2019-07-03T10:29:00Z">
            <w:rPr>
              <w:rFonts w:ascii="Times New Roman" w:hAnsi="Times New Roman" w:cs="Times New Roman"/>
            </w:rPr>
          </w:rPrChange>
        </w:rPr>
        <w:t>selected</w:t>
      </w:r>
      <w:r w:rsidR="00A132FD" w:rsidRPr="003D6D8B">
        <w:rPr>
          <w:rFonts w:ascii="Arial" w:hAnsi="Arial" w:cs="Arial"/>
          <w:sz w:val="22"/>
          <w:szCs w:val="22"/>
          <w:rPrChange w:id="1720" w:author="Guo, Shicheng" w:date="2019-07-03T10:29:00Z">
            <w:rPr>
              <w:rFonts w:ascii="Times New Roman" w:hAnsi="Times New Roman" w:cs="Times New Roman"/>
            </w:rPr>
          </w:rPrChange>
        </w:rPr>
        <w:t xml:space="preserve"> </w:t>
      </w:r>
      <w:r w:rsidR="000F6637" w:rsidRPr="003D6D8B">
        <w:rPr>
          <w:rFonts w:ascii="Arial" w:hAnsi="Arial" w:cs="Arial"/>
          <w:sz w:val="22"/>
          <w:szCs w:val="22"/>
          <w:rPrChange w:id="1721" w:author="Guo, Shicheng" w:date="2019-07-03T10:29:00Z">
            <w:rPr>
              <w:rFonts w:ascii="Times New Roman" w:hAnsi="Times New Roman" w:cs="Times New Roman"/>
            </w:rPr>
          </w:rPrChange>
        </w:rPr>
        <w:t>the</w:t>
      </w:r>
      <w:r w:rsidR="00A132FD" w:rsidRPr="003D6D8B">
        <w:rPr>
          <w:rFonts w:ascii="Arial" w:hAnsi="Arial" w:cs="Arial"/>
          <w:sz w:val="22"/>
          <w:szCs w:val="22"/>
          <w:rPrChange w:id="1722" w:author="Guo, Shicheng" w:date="2019-07-03T10:29:00Z">
            <w:rPr>
              <w:rFonts w:ascii="Times New Roman" w:hAnsi="Times New Roman" w:cs="Times New Roman"/>
            </w:rPr>
          </w:rPrChange>
        </w:rPr>
        <w:t xml:space="preserve"> DMRs </w:t>
      </w:r>
      <w:r w:rsidR="000F6637" w:rsidRPr="003D6D8B">
        <w:rPr>
          <w:rFonts w:ascii="Arial" w:hAnsi="Arial" w:cs="Arial"/>
          <w:sz w:val="22"/>
          <w:szCs w:val="22"/>
          <w:rPrChange w:id="1723" w:author="Guo, Shicheng" w:date="2019-07-03T10:29:00Z">
            <w:rPr>
              <w:rFonts w:ascii="Times New Roman" w:hAnsi="Times New Roman" w:cs="Times New Roman"/>
            </w:rPr>
          </w:rPrChange>
        </w:rPr>
        <w:t xml:space="preserve">with </w:t>
      </w:r>
      <w:r w:rsidR="00A132FD" w:rsidRPr="003D6D8B">
        <w:rPr>
          <w:rFonts w:ascii="Arial" w:hAnsi="Arial" w:cs="Arial"/>
          <w:sz w:val="22"/>
          <w:szCs w:val="22"/>
          <w:rPrChange w:id="1724" w:author="Guo, Shicheng" w:date="2019-07-03T10:29:00Z">
            <w:rPr>
              <w:rFonts w:ascii="Times New Roman" w:hAnsi="Times New Roman" w:cs="Times New Roman"/>
            </w:rPr>
          </w:rPrChange>
        </w:rPr>
        <w:t>transcription factor binding site</w:t>
      </w:r>
      <w:r w:rsidR="000F6637" w:rsidRPr="003D6D8B">
        <w:rPr>
          <w:rFonts w:ascii="Arial" w:hAnsi="Arial" w:cs="Arial"/>
          <w:sz w:val="22"/>
          <w:szCs w:val="22"/>
          <w:rPrChange w:id="1725" w:author="Guo, Shicheng" w:date="2019-07-03T10:29:00Z">
            <w:rPr>
              <w:rFonts w:ascii="Times New Roman" w:hAnsi="Times New Roman" w:cs="Times New Roman"/>
            </w:rPr>
          </w:rPrChange>
        </w:rPr>
        <w:t>s</w:t>
      </w:r>
      <w:r w:rsidR="00A132FD" w:rsidRPr="003D6D8B">
        <w:rPr>
          <w:rFonts w:ascii="Arial" w:hAnsi="Arial" w:cs="Arial"/>
          <w:sz w:val="22"/>
          <w:szCs w:val="22"/>
          <w:rPrChange w:id="1726" w:author="Guo, Shicheng" w:date="2019-07-03T10:29:00Z">
            <w:rPr>
              <w:rFonts w:ascii="Times New Roman" w:hAnsi="Times New Roman" w:cs="Times New Roman"/>
            </w:rPr>
          </w:rPrChange>
        </w:rPr>
        <w:t xml:space="preserve"> (TFBS) and</w:t>
      </w:r>
      <w:r w:rsidR="000F6637" w:rsidRPr="003D6D8B">
        <w:rPr>
          <w:rFonts w:ascii="Arial" w:hAnsi="Arial" w:cs="Arial"/>
          <w:sz w:val="22"/>
          <w:szCs w:val="22"/>
          <w:rPrChange w:id="1727" w:author="Guo, Shicheng" w:date="2019-07-03T10:29:00Z">
            <w:rPr>
              <w:rFonts w:ascii="Times New Roman" w:hAnsi="Times New Roman" w:cs="Times New Roman"/>
            </w:rPr>
          </w:rPrChange>
        </w:rPr>
        <w:t xml:space="preserve"> correlate</w:t>
      </w:r>
      <w:r w:rsidR="00F82793" w:rsidRPr="003D6D8B">
        <w:rPr>
          <w:rFonts w:ascii="Arial" w:hAnsi="Arial" w:cs="Arial"/>
          <w:sz w:val="22"/>
          <w:szCs w:val="22"/>
          <w:rPrChange w:id="1728" w:author="Guo, Shicheng" w:date="2019-07-03T10:29:00Z">
            <w:rPr>
              <w:rFonts w:ascii="Times New Roman" w:hAnsi="Times New Roman" w:cs="Times New Roman"/>
            </w:rPr>
          </w:rPrChange>
        </w:rPr>
        <w:t xml:space="preserve"> significantly with the expression of neighboring genes</w:t>
      </w:r>
      <w:r w:rsidR="00A132FD" w:rsidRPr="003D6D8B">
        <w:rPr>
          <w:rFonts w:ascii="Arial" w:hAnsi="Arial" w:cs="Arial"/>
          <w:sz w:val="22"/>
          <w:szCs w:val="22"/>
          <w:rPrChange w:id="1729" w:author="Guo, Shicheng" w:date="2019-07-03T10:29:00Z">
            <w:rPr>
              <w:rFonts w:ascii="Times New Roman" w:hAnsi="Times New Roman" w:cs="Times New Roman"/>
            </w:rPr>
          </w:rPrChange>
        </w:rPr>
        <w:t xml:space="preserve">. </w:t>
      </w:r>
      <w:r w:rsidR="000F6637" w:rsidRPr="003D6D8B">
        <w:rPr>
          <w:rFonts w:ascii="Arial" w:hAnsi="Arial" w:cs="Arial"/>
          <w:sz w:val="22"/>
          <w:szCs w:val="22"/>
          <w:rPrChange w:id="1730" w:author="Guo, Shicheng" w:date="2019-07-03T10:29:00Z">
            <w:rPr>
              <w:rFonts w:ascii="Times New Roman" w:hAnsi="Times New Roman" w:cs="Times New Roman"/>
            </w:rPr>
          </w:rPrChange>
        </w:rPr>
        <w:t xml:space="preserve">In total, </w:t>
      </w:r>
      <w:r w:rsidR="00B67628" w:rsidRPr="003D6D8B">
        <w:rPr>
          <w:rFonts w:ascii="Arial" w:hAnsi="Arial" w:cs="Arial"/>
          <w:sz w:val="22"/>
          <w:szCs w:val="22"/>
          <w:rPrChange w:id="1731" w:author="Guo, Shicheng" w:date="2019-07-03T10:29:00Z">
            <w:rPr>
              <w:rFonts w:ascii="Times New Roman" w:hAnsi="Times New Roman" w:cs="Times New Roman"/>
            </w:rPr>
          </w:rPrChange>
        </w:rPr>
        <w:t>seven</w:t>
      </w:r>
      <w:r w:rsidR="00A132FD" w:rsidRPr="003D6D8B">
        <w:rPr>
          <w:rFonts w:ascii="Arial" w:hAnsi="Arial" w:cs="Arial"/>
          <w:sz w:val="22"/>
          <w:szCs w:val="22"/>
          <w:rPrChange w:id="1732" w:author="Guo, Shicheng" w:date="2019-07-03T10:29:00Z">
            <w:rPr>
              <w:rFonts w:ascii="Times New Roman" w:hAnsi="Times New Roman" w:cs="Times New Roman"/>
            </w:rPr>
          </w:rPrChange>
        </w:rPr>
        <w:t xml:space="preserve"> out of the 10 candidate DMRs were selected for validation. However, due to the difficulties in the primer</w:t>
      </w:r>
      <w:r w:rsidR="00EB0735" w:rsidRPr="003D6D8B">
        <w:rPr>
          <w:rFonts w:ascii="Arial" w:hAnsi="Arial" w:cs="Arial"/>
          <w:sz w:val="22"/>
          <w:szCs w:val="22"/>
          <w:rPrChange w:id="1733" w:author="Guo, Shicheng" w:date="2019-07-03T10:29:00Z">
            <w:rPr>
              <w:rFonts w:ascii="Times New Roman" w:hAnsi="Times New Roman" w:cs="Times New Roman"/>
            </w:rPr>
          </w:rPrChange>
        </w:rPr>
        <w:t>s</w:t>
      </w:r>
      <w:r w:rsidR="00A132FD" w:rsidRPr="003D6D8B">
        <w:rPr>
          <w:rFonts w:ascii="Arial" w:hAnsi="Arial" w:cs="Arial"/>
          <w:sz w:val="22"/>
          <w:szCs w:val="22"/>
          <w:rPrChange w:id="1734" w:author="Guo, Shicheng" w:date="2019-07-03T10:29:00Z">
            <w:rPr>
              <w:rFonts w:ascii="Times New Roman" w:hAnsi="Times New Roman" w:cs="Times New Roman"/>
            </w:rPr>
          </w:rPrChange>
        </w:rPr>
        <w:t xml:space="preserve"> design due to CG percent, PolyT, and the number of SNPs, two candidate DMRs (</w:t>
      </w:r>
      <w:r w:rsidR="00A132FD" w:rsidRPr="003D6D8B">
        <w:rPr>
          <w:rFonts w:ascii="Arial" w:hAnsi="Arial" w:cs="Arial"/>
          <w:i/>
          <w:sz w:val="22"/>
          <w:szCs w:val="22"/>
          <w:rPrChange w:id="1735" w:author="Guo, Shicheng" w:date="2019-07-03T10:29:00Z">
            <w:rPr>
              <w:rFonts w:ascii="Times New Roman" w:hAnsi="Times New Roman" w:cs="Times New Roman"/>
              <w:i/>
            </w:rPr>
          </w:rPrChange>
        </w:rPr>
        <w:t>SALL1</w:t>
      </w:r>
      <w:r w:rsidR="00A132FD" w:rsidRPr="003D6D8B">
        <w:rPr>
          <w:rFonts w:ascii="Arial" w:hAnsi="Arial" w:cs="Arial"/>
          <w:sz w:val="22"/>
          <w:szCs w:val="22"/>
          <w:rPrChange w:id="1736" w:author="Guo, Shicheng" w:date="2019-07-03T10:29:00Z">
            <w:rPr>
              <w:rFonts w:ascii="Times New Roman" w:hAnsi="Times New Roman" w:cs="Times New Roman"/>
            </w:rPr>
          </w:rPrChange>
        </w:rPr>
        <w:t xml:space="preserve">, </w:t>
      </w:r>
      <w:r w:rsidR="00A132FD" w:rsidRPr="003D6D8B">
        <w:rPr>
          <w:rFonts w:ascii="Arial" w:hAnsi="Arial" w:cs="Arial"/>
          <w:i/>
          <w:sz w:val="22"/>
          <w:szCs w:val="22"/>
          <w:rPrChange w:id="1737" w:author="Guo, Shicheng" w:date="2019-07-03T10:29:00Z">
            <w:rPr>
              <w:rFonts w:ascii="Times New Roman" w:hAnsi="Times New Roman" w:cs="Times New Roman"/>
              <w:i/>
            </w:rPr>
          </w:rPrChange>
        </w:rPr>
        <w:t>ZSCAN23</w:t>
      </w:r>
      <w:r w:rsidR="00A132FD" w:rsidRPr="003D6D8B">
        <w:rPr>
          <w:rFonts w:ascii="Arial" w:hAnsi="Arial" w:cs="Arial"/>
          <w:sz w:val="22"/>
          <w:szCs w:val="22"/>
          <w:rPrChange w:id="1738" w:author="Guo, Shicheng" w:date="2019-07-03T10:29:00Z">
            <w:rPr>
              <w:rFonts w:ascii="Times New Roman" w:hAnsi="Times New Roman" w:cs="Times New Roman"/>
            </w:rPr>
          </w:rPrChange>
        </w:rPr>
        <w:t>) were removed.</w:t>
      </w:r>
      <w:r w:rsidR="000F6637" w:rsidRPr="003D6D8B">
        <w:rPr>
          <w:rFonts w:ascii="Arial" w:hAnsi="Arial" w:cs="Arial"/>
          <w:sz w:val="22"/>
          <w:szCs w:val="22"/>
          <w:rPrChange w:id="1739" w:author="Guo, Shicheng" w:date="2019-07-03T10:29:00Z">
            <w:rPr>
              <w:rFonts w:ascii="Times New Roman" w:hAnsi="Times New Roman" w:cs="Times New Roman"/>
            </w:rPr>
          </w:rPrChange>
        </w:rPr>
        <w:t xml:space="preserve"> </w:t>
      </w:r>
      <w:r w:rsidR="00EB0735" w:rsidRPr="003D6D8B">
        <w:rPr>
          <w:rFonts w:ascii="Arial" w:hAnsi="Arial" w:cs="Arial"/>
          <w:sz w:val="22"/>
          <w:szCs w:val="22"/>
          <w:rPrChange w:id="1740" w:author="Guo, Shicheng" w:date="2019-07-03T10:29:00Z">
            <w:rPr>
              <w:rFonts w:ascii="Times New Roman" w:hAnsi="Times New Roman" w:cs="Times New Roman"/>
            </w:rPr>
          </w:rPrChange>
        </w:rPr>
        <w:t xml:space="preserve">Finally, </w:t>
      </w:r>
      <w:r w:rsidR="00A132FD" w:rsidRPr="003D6D8B">
        <w:rPr>
          <w:rFonts w:ascii="Arial" w:hAnsi="Arial" w:cs="Arial"/>
          <w:sz w:val="22"/>
          <w:szCs w:val="22"/>
          <w:rPrChange w:id="1741" w:author="Guo, Shicheng" w:date="2019-07-03T10:29:00Z">
            <w:rPr>
              <w:rFonts w:ascii="Times New Roman" w:hAnsi="Times New Roman" w:cs="Times New Roman"/>
            </w:rPr>
          </w:rPrChange>
        </w:rPr>
        <w:t>we obtaine</w:t>
      </w:r>
      <w:r w:rsidR="00EB0735" w:rsidRPr="003D6D8B">
        <w:rPr>
          <w:rFonts w:ascii="Arial" w:hAnsi="Arial" w:cs="Arial"/>
          <w:sz w:val="22"/>
          <w:szCs w:val="22"/>
          <w:rPrChange w:id="1742" w:author="Guo, Shicheng" w:date="2019-07-03T10:29:00Z">
            <w:rPr>
              <w:rFonts w:ascii="Times New Roman" w:hAnsi="Times New Roman" w:cs="Times New Roman"/>
            </w:rPr>
          </w:rPrChange>
        </w:rPr>
        <w:t xml:space="preserve">d the top </w:t>
      </w:r>
      <w:r w:rsidR="00B67628" w:rsidRPr="003D6D8B">
        <w:rPr>
          <w:rFonts w:ascii="Arial" w:hAnsi="Arial" w:cs="Arial"/>
          <w:sz w:val="22"/>
          <w:szCs w:val="22"/>
          <w:rPrChange w:id="1743" w:author="Guo, Shicheng" w:date="2019-07-03T10:29:00Z">
            <w:rPr>
              <w:rFonts w:ascii="Times New Roman" w:hAnsi="Times New Roman" w:cs="Times New Roman"/>
            </w:rPr>
          </w:rPrChange>
        </w:rPr>
        <w:t>five</w:t>
      </w:r>
      <w:r w:rsidR="00EB0735" w:rsidRPr="003D6D8B">
        <w:rPr>
          <w:rFonts w:ascii="Arial" w:hAnsi="Arial" w:cs="Arial"/>
          <w:sz w:val="22"/>
          <w:szCs w:val="22"/>
          <w:rPrChange w:id="1744" w:author="Guo, Shicheng" w:date="2019-07-03T10:29:00Z">
            <w:rPr>
              <w:rFonts w:ascii="Times New Roman" w:hAnsi="Times New Roman" w:cs="Times New Roman"/>
            </w:rPr>
          </w:rPrChange>
        </w:rPr>
        <w:t xml:space="preserve"> candidate DMRs (</w:t>
      </w:r>
      <w:r w:rsidR="00EB0735" w:rsidRPr="003D6D8B">
        <w:rPr>
          <w:rFonts w:ascii="Arial" w:hAnsi="Arial" w:cs="Arial"/>
          <w:i/>
          <w:sz w:val="22"/>
          <w:szCs w:val="22"/>
          <w:rPrChange w:id="1745" w:author="Guo, Shicheng" w:date="2019-07-03T10:29:00Z">
            <w:rPr>
              <w:rFonts w:ascii="Times New Roman" w:hAnsi="Times New Roman" w:cs="Times New Roman"/>
              <w:i/>
            </w:rPr>
          </w:rPrChange>
        </w:rPr>
        <w:t>ESR1</w:t>
      </w:r>
      <w:r w:rsidR="00EB0735" w:rsidRPr="003D6D8B">
        <w:rPr>
          <w:rFonts w:ascii="Arial" w:hAnsi="Arial" w:cs="Arial"/>
          <w:sz w:val="22"/>
          <w:szCs w:val="22"/>
          <w:rPrChange w:id="1746" w:author="Guo, Shicheng" w:date="2019-07-03T10:29:00Z">
            <w:rPr>
              <w:rFonts w:ascii="Times New Roman" w:hAnsi="Times New Roman" w:cs="Times New Roman"/>
            </w:rPr>
          </w:rPrChange>
        </w:rPr>
        <w:t xml:space="preserve">, </w:t>
      </w:r>
      <w:r w:rsidR="00EB0735" w:rsidRPr="003D6D8B">
        <w:rPr>
          <w:rFonts w:ascii="Arial" w:hAnsi="Arial" w:cs="Arial"/>
          <w:i/>
          <w:sz w:val="22"/>
          <w:szCs w:val="22"/>
          <w:rPrChange w:id="1747" w:author="Guo, Shicheng" w:date="2019-07-03T10:29:00Z">
            <w:rPr>
              <w:rFonts w:ascii="Times New Roman" w:hAnsi="Times New Roman" w:cs="Times New Roman"/>
              <w:i/>
            </w:rPr>
          </w:rPrChange>
        </w:rPr>
        <w:t>ZNF123</w:t>
      </w:r>
      <w:r w:rsidR="00EB0735" w:rsidRPr="003D6D8B">
        <w:rPr>
          <w:rFonts w:ascii="Arial" w:hAnsi="Arial" w:cs="Arial"/>
          <w:sz w:val="22"/>
          <w:szCs w:val="22"/>
          <w:rPrChange w:id="1748" w:author="Guo, Shicheng" w:date="2019-07-03T10:29:00Z">
            <w:rPr>
              <w:rFonts w:ascii="Times New Roman" w:hAnsi="Times New Roman" w:cs="Times New Roman"/>
            </w:rPr>
          </w:rPrChange>
        </w:rPr>
        <w:t xml:space="preserve">, </w:t>
      </w:r>
      <w:r w:rsidR="00EB0735" w:rsidRPr="003D6D8B">
        <w:rPr>
          <w:rFonts w:ascii="Arial" w:hAnsi="Arial" w:cs="Arial"/>
          <w:i/>
          <w:sz w:val="22"/>
          <w:szCs w:val="22"/>
          <w:rPrChange w:id="1749" w:author="Guo, Shicheng" w:date="2019-07-03T10:29:00Z">
            <w:rPr>
              <w:rFonts w:ascii="Times New Roman" w:hAnsi="Times New Roman" w:cs="Times New Roman"/>
              <w:i/>
            </w:rPr>
          </w:rPrChange>
        </w:rPr>
        <w:t>ZNF229</w:t>
      </w:r>
      <w:r w:rsidR="00EB0735" w:rsidRPr="003D6D8B">
        <w:rPr>
          <w:rFonts w:ascii="Arial" w:hAnsi="Arial" w:cs="Arial"/>
          <w:sz w:val="22"/>
          <w:szCs w:val="22"/>
          <w:rPrChange w:id="1750" w:author="Guo, Shicheng" w:date="2019-07-03T10:29:00Z">
            <w:rPr>
              <w:rFonts w:ascii="Times New Roman" w:hAnsi="Times New Roman" w:cs="Times New Roman"/>
            </w:rPr>
          </w:rPrChange>
        </w:rPr>
        <w:t xml:space="preserve">, </w:t>
      </w:r>
      <w:r w:rsidR="00EB0735" w:rsidRPr="003D6D8B">
        <w:rPr>
          <w:rFonts w:ascii="Arial" w:hAnsi="Arial" w:cs="Arial"/>
          <w:i/>
          <w:sz w:val="22"/>
          <w:szCs w:val="22"/>
          <w:rPrChange w:id="1751" w:author="Guo, Shicheng" w:date="2019-07-03T10:29:00Z">
            <w:rPr>
              <w:rFonts w:ascii="Times New Roman" w:hAnsi="Times New Roman" w:cs="Times New Roman"/>
              <w:i/>
            </w:rPr>
          </w:rPrChange>
        </w:rPr>
        <w:t>ZNF542</w:t>
      </w:r>
      <w:r w:rsidR="00EB0735" w:rsidRPr="003D6D8B">
        <w:rPr>
          <w:rFonts w:ascii="Arial" w:hAnsi="Arial" w:cs="Arial"/>
          <w:sz w:val="22"/>
          <w:szCs w:val="22"/>
          <w:rPrChange w:id="1752" w:author="Guo, Shicheng" w:date="2019-07-03T10:29:00Z">
            <w:rPr>
              <w:rFonts w:ascii="Times New Roman" w:hAnsi="Times New Roman" w:cs="Times New Roman"/>
            </w:rPr>
          </w:rPrChange>
        </w:rPr>
        <w:t xml:space="preserve"> and </w:t>
      </w:r>
      <w:r w:rsidR="00EB0735" w:rsidRPr="003D6D8B">
        <w:rPr>
          <w:rFonts w:ascii="Arial" w:hAnsi="Arial" w:cs="Arial"/>
          <w:i/>
          <w:sz w:val="22"/>
          <w:szCs w:val="22"/>
          <w:rPrChange w:id="1753" w:author="Guo, Shicheng" w:date="2019-07-03T10:29:00Z">
            <w:rPr>
              <w:rFonts w:ascii="Times New Roman" w:hAnsi="Times New Roman" w:cs="Times New Roman"/>
              <w:i/>
            </w:rPr>
          </w:rPrChange>
        </w:rPr>
        <w:t>ZNF677</w:t>
      </w:r>
      <w:r w:rsidR="00EB0735" w:rsidRPr="003D6D8B">
        <w:rPr>
          <w:rFonts w:ascii="Arial" w:hAnsi="Arial" w:cs="Arial"/>
          <w:sz w:val="22"/>
          <w:szCs w:val="22"/>
          <w:rPrChange w:id="1754" w:author="Guo, Shicheng" w:date="2019-07-03T10:29:00Z">
            <w:rPr>
              <w:rFonts w:ascii="Times New Roman" w:hAnsi="Times New Roman" w:cs="Times New Roman"/>
            </w:rPr>
          </w:rPrChange>
        </w:rPr>
        <w:t xml:space="preserve">) for further validation. </w:t>
      </w:r>
    </w:p>
    <w:p w:rsidR="00A132FD" w:rsidRPr="003D6D8B" w:rsidRDefault="00A132FD">
      <w:pPr>
        <w:rPr>
          <w:rFonts w:ascii="Arial" w:hAnsi="Arial" w:cs="Arial"/>
          <w:b/>
          <w:sz w:val="22"/>
          <w:szCs w:val="22"/>
          <w:rPrChange w:id="1755" w:author="Guo, Shicheng" w:date="2019-07-03T10:29:00Z">
            <w:rPr>
              <w:rFonts w:ascii="Times New Roman" w:hAnsi="Times New Roman" w:cs="Times New Roman"/>
              <w:b/>
            </w:rPr>
          </w:rPrChange>
        </w:rPr>
      </w:pPr>
    </w:p>
    <w:p w:rsidR="00C5369F" w:rsidRPr="003D6D8B" w:rsidRDefault="00C5369F">
      <w:pPr>
        <w:rPr>
          <w:rFonts w:ascii="Arial" w:hAnsi="Arial" w:cs="Arial"/>
          <w:b/>
          <w:sz w:val="22"/>
          <w:szCs w:val="22"/>
          <w:rPrChange w:id="1756" w:author="Guo, Shicheng" w:date="2019-07-03T10:29:00Z">
            <w:rPr>
              <w:rFonts w:ascii="Times New Roman" w:hAnsi="Times New Roman" w:cs="Times New Roman"/>
              <w:b/>
            </w:rPr>
          </w:rPrChange>
        </w:rPr>
      </w:pPr>
      <w:r w:rsidRPr="003D6D8B">
        <w:rPr>
          <w:rFonts w:ascii="Arial" w:hAnsi="Arial" w:cs="Arial"/>
          <w:b/>
          <w:sz w:val="22"/>
          <w:szCs w:val="22"/>
          <w:rPrChange w:id="1757" w:author="Guo, Shicheng" w:date="2019-07-03T10:29:00Z">
            <w:rPr>
              <w:rFonts w:ascii="Times New Roman" w:hAnsi="Times New Roman" w:cs="Times New Roman"/>
              <w:b/>
            </w:rPr>
          </w:rPrChange>
        </w:rPr>
        <w:t>Patients, samples, and DNA</w:t>
      </w:r>
    </w:p>
    <w:p w:rsidR="00C5369F" w:rsidRPr="003D6D8B" w:rsidRDefault="003A1309">
      <w:pPr>
        <w:rPr>
          <w:rFonts w:ascii="Arial" w:hAnsi="Arial" w:cs="Arial"/>
          <w:sz w:val="22"/>
          <w:szCs w:val="22"/>
          <w:rPrChange w:id="1758" w:author="Guo, Shicheng" w:date="2019-07-03T10:29:00Z">
            <w:rPr>
              <w:rFonts w:ascii="Times New Roman" w:hAnsi="Times New Roman" w:cs="Times New Roman"/>
            </w:rPr>
          </w:rPrChange>
        </w:rPr>
      </w:pPr>
      <w:r w:rsidRPr="003D6D8B">
        <w:rPr>
          <w:rFonts w:ascii="Arial" w:hAnsi="Arial" w:cs="Arial"/>
          <w:sz w:val="22"/>
          <w:szCs w:val="22"/>
          <w:rPrChange w:id="1759" w:author="Guo, Shicheng" w:date="2019-07-03T10:29:00Z">
            <w:rPr>
              <w:rFonts w:ascii="Times New Roman" w:hAnsi="Times New Roman" w:cs="Times New Roman"/>
            </w:rPr>
          </w:rPrChange>
        </w:rPr>
        <w:t xml:space="preserve">The CRC </w:t>
      </w:r>
      <w:r w:rsidR="005E3DEB" w:rsidRPr="003D6D8B">
        <w:rPr>
          <w:rFonts w:ascii="Arial" w:hAnsi="Arial" w:cs="Arial"/>
          <w:sz w:val="22"/>
          <w:szCs w:val="22"/>
          <w:rPrChange w:id="1760" w:author="Guo, Shicheng" w:date="2019-07-03T10:29:00Z">
            <w:rPr>
              <w:rFonts w:ascii="Times New Roman" w:hAnsi="Times New Roman" w:cs="Times New Roman"/>
            </w:rPr>
          </w:rPrChange>
        </w:rPr>
        <w:t>tumor and paired adjacent normal tissues were obtained from xx hospital between the year</w:t>
      </w:r>
      <w:r w:rsidR="00684708" w:rsidRPr="003D6D8B">
        <w:rPr>
          <w:rFonts w:ascii="Arial" w:hAnsi="Arial" w:cs="Arial"/>
          <w:sz w:val="22"/>
          <w:szCs w:val="22"/>
          <w:rPrChange w:id="1761" w:author="Guo, Shicheng" w:date="2019-07-03T10:29:00Z">
            <w:rPr>
              <w:rFonts w:ascii="Times New Roman" w:hAnsi="Times New Roman" w:cs="Times New Roman"/>
            </w:rPr>
          </w:rPrChange>
        </w:rPr>
        <w:t>s</w:t>
      </w:r>
      <w:r w:rsidR="005E3DEB" w:rsidRPr="003D6D8B">
        <w:rPr>
          <w:rFonts w:ascii="Arial" w:hAnsi="Arial" w:cs="Arial"/>
          <w:sz w:val="22"/>
          <w:szCs w:val="22"/>
          <w:rPrChange w:id="1762" w:author="Guo, Shicheng" w:date="2019-07-03T10:29:00Z">
            <w:rPr>
              <w:rFonts w:ascii="Times New Roman" w:hAnsi="Times New Roman" w:cs="Times New Roman"/>
            </w:rPr>
          </w:rPrChange>
        </w:rPr>
        <w:t xml:space="preserve"> from xx to xx. The patients recruited have not been treated with any neo-adjuvant therapy before. </w:t>
      </w:r>
      <w:r w:rsidR="00684708" w:rsidRPr="003D6D8B">
        <w:rPr>
          <w:rFonts w:ascii="Arial" w:hAnsi="Arial" w:cs="Arial"/>
          <w:sz w:val="22"/>
          <w:szCs w:val="22"/>
          <w:rPrChange w:id="1763" w:author="Guo, Shicheng" w:date="2019-07-03T10:29:00Z">
            <w:rPr>
              <w:rFonts w:ascii="Times New Roman" w:hAnsi="Times New Roman" w:cs="Times New Roman"/>
            </w:rPr>
          </w:rPrChange>
        </w:rPr>
        <w:t>At least two professional pathologists evaluated all tumor samples</w:t>
      </w:r>
      <w:r w:rsidR="005E3DEB" w:rsidRPr="003D6D8B">
        <w:rPr>
          <w:rFonts w:ascii="Arial" w:hAnsi="Arial" w:cs="Arial"/>
          <w:sz w:val="22"/>
          <w:szCs w:val="22"/>
          <w:rPrChange w:id="1764" w:author="Guo, Shicheng" w:date="2019-07-03T10:29:00Z">
            <w:rPr>
              <w:rFonts w:ascii="Times New Roman" w:hAnsi="Times New Roman" w:cs="Times New Roman"/>
            </w:rPr>
          </w:rPrChange>
        </w:rPr>
        <w:t xml:space="preserve"> carefully. All procedures performed in this study were in accordance with the ethical standards of the institutional research committee and with the 1964 Helsinki declaration and its later amendments. The study was approved by the institutional review boards of </w:t>
      </w:r>
      <w:r w:rsidR="005E3DEB" w:rsidRPr="003D6D8B">
        <w:rPr>
          <w:rFonts w:ascii="Arial" w:hAnsi="Arial" w:cs="Arial"/>
          <w:sz w:val="22"/>
          <w:szCs w:val="22"/>
          <w:highlight w:val="yellow"/>
          <w:rPrChange w:id="1765" w:author="Guo, Shicheng" w:date="2019-07-03T10:29:00Z">
            <w:rPr>
              <w:rFonts w:ascii="Times New Roman" w:hAnsi="Times New Roman" w:cs="Times New Roman"/>
              <w:highlight w:val="yellow"/>
            </w:rPr>
          </w:rPrChange>
        </w:rPr>
        <w:t>Nantong xx</w:t>
      </w:r>
      <w:r w:rsidR="005E3DEB" w:rsidRPr="003D6D8B">
        <w:rPr>
          <w:rFonts w:ascii="Arial" w:hAnsi="Arial" w:cs="Arial"/>
          <w:sz w:val="22"/>
          <w:szCs w:val="22"/>
          <w:rPrChange w:id="1766" w:author="Guo, Shicheng" w:date="2019-07-03T10:29:00Z">
            <w:rPr>
              <w:rFonts w:ascii="Times New Roman" w:hAnsi="Times New Roman" w:cs="Times New Roman"/>
            </w:rPr>
          </w:rPrChange>
        </w:rPr>
        <w:t xml:space="preserve">. </w:t>
      </w:r>
      <w:r w:rsidR="00141F98" w:rsidRPr="003D6D8B">
        <w:rPr>
          <w:rFonts w:ascii="Arial" w:hAnsi="Arial" w:cs="Arial"/>
          <w:sz w:val="22"/>
          <w:szCs w:val="22"/>
          <w:rPrChange w:id="1767" w:author="Guo, Shicheng" w:date="2019-07-03T10:29:00Z">
            <w:rPr>
              <w:rFonts w:ascii="Times New Roman" w:hAnsi="Times New Roman" w:cs="Times New Roman"/>
            </w:rPr>
          </w:rPrChange>
        </w:rPr>
        <w:t xml:space="preserve">Written informed consent was obtained from each participant of the study. </w:t>
      </w:r>
      <w:r w:rsidR="0073308D" w:rsidRPr="003D6D8B">
        <w:rPr>
          <w:rFonts w:ascii="Arial" w:hAnsi="Arial" w:cs="Arial"/>
          <w:sz w:val="22"/>
          <w:szCs w:val="22"/>
          <w:rPrChange w:id="1768" w:author="Guo, Shicheng" w:date="2019-07-03T10:29:00Z">
            <w:rPr>
              <w:rFonts w:ascii="Times New Roman" w:hAnsi="Times New Roman" w:cs="Times New Roman"/>
            </w:rPr>
          </w:rPrChange>
        </w:rPr>
        <w:t xml:space="preserve">All tumor and adjacent normal tissues were </w:t>
      </w:r>
      <w:r w:rsidR="00614FBF" w:rsidRPr="003D6D8B">
        <w:rPr>
          <w:rFonts w:ascii="Arial" w:hAnsi="Arial" w:cs="Arial"/>
          <w:sz w:val="22"/>
          <w:szCs w:val="22"/>
          <w:rPrChange w:id="1769" w:author="Guo, Shicheng" w:date="2019-07-03T10:29:00Z">
            <w:rPr>
              <w:rFonts w:ascii="Times New Roman" w:hAnsi="Times New Roman" w:cs="Times New Roman"/>
            </w:rPr>
          </w:rPrChange>
        </w:rPr>
        <w:t>immediately frozen at – 80 °C after surgical resection. Face-to-face interviews were conducted by professional investigators with a comprehensive questionnaire, including clinical information on tobacco smoking, alcohol consumption, and family history. The smokers were defined as ever using the tobacco products at least once a day for 6 months, and the alcohol drinkers were defined as ever using the alcohol products at least once a week for 6 months.</w:t>
      </w:r>
    </w:p>
    <w:p w:rsidR="00C5369F" w:rsidRPr="003D6D8B" w:rsidRDefault="00C5369F">
      <w:pPr>
        <w:rPr>
          <w:rFonts w:ascii="Arial" w:hAnsi="Arial" w:cs="Arial"/>
          <w:sz w:val="22"/>
          <w:szCs w:val="22"/>
          <w:rPrChange w:id="1770" w:author="Guo, Shicheng" w:date="2019-07-03T10:29:00Z">
            <w:rPr>
              <w:rFonts w:ascii="Times New Roman" w:hAnsi="Times New Roman" w:cs="Times New Roman"/>
            </w:rPr>
          </w:rPrChange>
        </w:rPr>
      </w:pPr>
    </w:p>
    <w:p w:rsidR="00C5369F" w:rsidRPr="003D6D8B" w:rsidRDefault="00C5369F">
      <w:pPr>
        <w:rPr>
          <w:rFonts w:ascii="Arial" w:hAnsi="Arial" w:cs="Arial"/>
          <w:b/>
          <w:sz w:val="22"/>
          <w:szCs w:val="22"/>
          <w:rPrChange w:id="1771" w:author="Guo, Shicheng" w:date="2019-07-03T10:29:00Z">
            <w:rPr>
              <w:rFonts w:ascii="Times New Roman" w:hAnsi="Times New Roman" w:cs="Times New Roman"/>
              <w:b/>
            </w:rPr>
          </w:rPrChange>
        </w:rPr>
      </w:pPr>
      <w:r w:rsidRPr="003D6D8B">
        <w:rPr>
          <w:rFonts w:ascii="Arial" w:hAnsi="Arial" w:cs="Arial"/>
          <w:b/>
          <w:sz w:val="22"/>
          <w:szCs w:val="22"/>
          <w:rPrChange w:id="1772" w:author="Guo, Shicheng" w:date="2019-07-03T10:29:00Z">
            <w:rPr>
              <w:rFonts w:ascii="Times New Roman" w:hAnsi="Times New Roman" w:cs="Times New Roman"/>
              <w:b/>
            </w:rPr>
          </w:rPrChange>
        </w:rPr>
        <w:t>Targeted bisulfite sequencing assay and detection of KRAS mutation status</w:t>
      </w:r>
    </w:p>
    <w:p w:rsidR="00C5369F" w:rsidRPr="003D6D8B" w:rsidRDefault="00614FBF">
      <w:pPr>
        <w:rPr>
          <w:rFonts w:ascii="Arial" w:hAnsi="Arial" w:cs="Arial"/>
          <w:sz w:val="22"/>
          <w:szCs w:val="22"/>
          <w:rPrChange w:id="1773" w:author="Guo, Shicheng" w:date="2019-07-03T10:29:00Z">
            <w:rPr>
              <w:rFonts w:ascii="Times New Roman" w:hAnsi="Times New Roman" w:cs="Times New Roman"/>
            </w:rPr>
          </w:rPrChange>
        </w:rPr>
      </w:pPr>
      <w:r w:rsidRPr="003D6D8B">
        <w:rPr>
          <w:rFonts w:ascii="Arial" w:hAnsi="Arial" w:cs="Arial"/>
          <w:sz w:val="22"/>
          <w:szCs w:val="22"/>
          <w:rPrChange w:id="1774" w:author="Guo, Shicheng" w:date="2019-07-03T10:29:00Z">
            <w:rPr>
              <w:rFonts w:ascii="Times New Roman" w:hAnsi="Times New Roman" w:cs="Times New Roman"/>
            </w:rPr>
          </w:rPrChange>
        </w:rPr>
        <w:t xml:space="preserve">DNA extraction and bisulfite conversion were </w:t>
      </w:r>
      <w:r w:rsidR="00AB050A" w:rsidRPr="003D6D8B">
        <w:rPr>
          <w:rFonts w:ascii="Arial" w:hAnsi="Arial" w:cs="Arial"/>
          <w:sz w:val="22"/>
          <w:szCs w:val="22"/>
          <w:rPrChange w:id="1775" w:author="Guo, Shicheng" w:date="2019-07-03T10:29:00Z">
            <w:rPr>
              <w:rFonts w:ascii="Times New Roman" w:hAnsi="Times New Roman" w:cs="Times New Roman"/>
            </w:rPr>
          </w:rPrChange>
        </w:rPr>
        <w:t>conducted</w:t>
      </w:r>
      <w:r w:rsidRPr="003D6D8B">
        <w:rPr>
          <w:rFonts w:ascii="Arial" w:hAnsi="Arial" w:cs="Arial"/>
          <w:sz w:val="22"/>
          <w:szCs w:val="22"/>
          <w:rPrChange w:id="1776" w:author="Guo, Shicheng" w:date="2019-07-03T10:29:00Z">
            <w:rPr>
              <w:rFonts w:ascii="Times New Roman" w:hAnsi="Times New Roman" w:cs="Times New Roman"/>
            </w:rPr>
          </w:rPrChange>
        </w:rPr>
        <w:t xml:space="preserve"> as previously described. </w:t>
      </w:r>
      <w:r w:rsidR="00AB050A" w:rsidRPr="003D6D8B">
        <w:rPr>
          <w:rFonts w:ascii="Arial" w:hAnsi="Arial" w:cs="Arial"/>
          <w:sz w:val="22"/>
          <w:szCs w:val="22"/>
          <w:rPrChange w:id="1777" w:author="Guo, Shicheng" w:date="2019-07-03T10:29:00Z">
            <w:rPr>
              <w:rFonts w:ascii="Times New Roman" w:hAnsi="Times New Roman" w:cs="Times New Roman"/>
            </w:rPr>
          </w:rPrChange>
        </w:rPr>
        <w:t xml:space="preserve">After carefully evaluated the CG percent, PolyT, and the occurrence of SNPs in the targeted regions of the candidate DMRs, </w:t>
      </w:r>
      <w:r w:rsidRPr="003D6D8B">
        <w:rPr>
          <w:rFonts w:ascii="Arial" w:hAnsi="Arial" w:cs="Arial"/>
          <w:sz w:val="22"/>
          <w:szCs w:val="22"/>
          <w:rPrChange w:id="1778" w:author="Guo, Shicheng" w:date="2019-07-03T10:29:00Z">
            <w:rPr>
              <w:rFonts w:ascii="Times New Roman" w:hAnsi="Times New Roman" w:cs="Times New Roman"/>
            </w:rPr>
          </w:rPrChange>
        </w:rPr>
        <w:t xml:space="preserve">we designed the primers to detect them in a panel </w:t>
      </w:r>
      <w:r w:rsidR="00AB050A" w:rsidRPr="003D6D8B">
        <w:rPr>
          <w:rFonts w:ascii="Arial" w:hAnsi="Arial" w:cs="Arial"/>
          <w:sz w:val="22"/>
          <w:szCs w:val="22"/>
          <w:rPrChange w:id="1779" w:author="Guo, Shicheng" w:date="2019-07-03T10:29:00Z">
            <w:rPr>
              <w:rFonts w:ascii="Times New Roman" w:hAnsi="Times New Roman" w:cs="Times New Roman"/>
            </w:rPr>
          </w:rPrChange>
        </w:rPr>
        <w:t xml:space="preserve">for NGS sequencing </w:t>
      </w:r>
      <w:r w:rsidRPr="003D6D8B">
        <w:rPr>
          <w:rFonts w:ascii="Arial" w:hAnsi="Arial" w:cs="Arial"/>
          <w:sz w:val="22"/>
          <w:szCs w:val="22"/>
          <w:rPrChange w:id="1780" w:author="Guo, Shicheng" w:date="2019-07-03T10:29:00Z">
            <w:rPr>
              <w:rFonts w:ascii="Times New Roman" w:hAnsi="Times New Roman" w:cs="Times New Roman"/>
            </w:rPr>
          </w:rPrChange>
        </w:rPr>
        <w:t>(</w:t>
      </w:r>
      <w:del w:id="1781" w:author="Guo, Shicheng" w:date="2019-07-02T10:16:00Z">
        <w:r w:rsidR="00AB050A" w:rsidRPr="003D6D8B" w:rsidDel="007E0528">
          <w:rPr>
            <w:rFonts w:ascii="Arial" w:hAnsi="Arial" w:cs="Arial"/>
            <w:color w:val="FF0000"/>
            <w:sz w:val="22"/>
            <w:szCs w:val="22"/>
            <w:rPrChange w:id="1782" w:author="Guo, Shicheng" w:date="2019-07-03T10:29:00Z">
              <w:rPr>
                <w:rFonts w:ascii="Times New Roman" w:hAnsi="Times New Roman" w:cs="Times New Roman"/>
                <w:color w:val="FF0000"/>
              </w:rPr>
            </w:rPrChange>
          </w:rPr>
          <w:delText xml:space="preserve">Supplementary Table </w:delText>
        </w:r>
      </w:del>
      <w:ins w:id="1783" w:author="Guo, Shicheng" w:date="2019-07-02T10:16:00Z">
        <w:r w:rsidR="007E0528" w:rsidRPr="003D6D8B">
          <w:rPr>
            <w:rFonts w:ascii="Arial" w:hAnsi="Arial" w:cs="Arial"/>
            <w:color w:val="1F3864" w:themeColor="accent1" w:themeShade="80"/>
            <w:sz w:val="22"/>
            <w:szCs w:val="22"/>
            <w:rPrChange w:id="1784" w:author="Guo, Shicheng" w:date="2019-07-03T10:29:00Z">
              <w:rPr>
                <w:rFonts w:ascii="Arial" w:hAnsi="Arial" w:cs="Arial"/>
                <w:color w:val="1F3864" w:themeColor="accent1" w:themeShade="80"/>
                <w:sz w:val="22"/>
                <w:szCs w:val="22"/>
              </w:rPr>
            </w:rPrChange>
          </w:rPr>
          <w:t xml:space="preserve">Supplementary Table </w:t>
        </w:r>
      </w:ins>
      <w:r w:rsidR="00AB050A" w:rsidRPr="003D6D8B">
        <w:rPr>
          <w:rFonts w:ascii="Arial" w:hAnsi="Arial" w:cs="Arial"/>
          <w:color w:val="FF0000"/>
          <w:sz w:val="22"/>
          <w:szCs w:val="22"/>
          <w:rPrChange w:id="1785" w:author="Guo, Shicheng" w:date="2019-07-03T10:29:00Z">
            <w:rPr>
              <w:rFonts w:ascii="Times New Roman" w:hAnsi="Times New Roman" w:cs="Times New Roman"/>
              <w:color w:val="FF0000"/>
            </w:rPr>
          </w:rPrChange>
        </w:rPr>
        <w:t>7</w:t>
      </w:r>
      <w:r w:rsidRPr="003D6D8B">
        <w:rPr>
          <w:rFonts w:ascii="Arial" w:hAnsi="Arial" w:cs="Arial"/>
          <w:sz w:val="22"/>
          <w:szCs w:val="22"/>
          <w:rPrChange w:id="1786" w:author="Guo, Shicheng" w:date="2019-07-03T10:29:00Z">
            <w:rPr>
              <w:rFonts w:ascii="Times New Roman" w:hAnsi="Times New Roman" w:cs="Times New Roman"/>
            </w:rPr>
          </w:rPrChange>
        </w:rPr>
        <w:t xml:space="preserve">). </w:t>
      </w:r>
      <w:r w:rsidR="00AB050A" w:rsidRPr="003D6D8B">
        <w:rPr>
          <w:rFonts w:ascii="Arial" w:hAnsi="Arial" w:cs="Arial"/>
          <w:sz w:val="22"/>
          <w:szCs w:val="22"/>
          <w:rPrChange w:id="1787" w:author="Guo, Shicheng" w:date="2019-07-03T10:29:00Z">
            <w:rPr>
              <w:rFonts w:ascii="Times New Roman" w:hAnsi="Times New Roman" w:cs="Times New Roman"/>
            </w:rPr>
          </w:rPrChange>
        </w:rPr>
        <w:t>The detailed procedures for bisulfite sequencing was shown in previous study</w:t>
      </w:r>
      <w:r w:rsidR="004B5FFD" w:rsidRPr="003D6D8B">
        <w:rPr>
          <w:rFonts w:ascii="Arial" w:hAnsi="Arial" w:cs="Arial"/>
          <w:sz w:val="22"/>
          <w:szCs w:val="22"/>
          <w:rPrChange w:id="1788" w:author="Guo, Shicheng" w:date="2019-07-03T10:29:00Z">
            <w:rPr>
              <w:rFonts w:ascii="Times New Roman" w:hAnsi="Times New Roman" w:cs="Times New Roman"/>
            </w:rPr>
          </w:rPrChange>
        </w:rPr>
        <w:t xml:space="preserve"> </w:t>
      </w:r>
      <w:r w:rsidR="004B5FFD" w:rsidRPr="003D6D8B">
        <w:rPr>
          <w:rFonts w:ascii="Arial" w:hAnsi="Arial" w:cs="Arial"/>
          <w:sz w:val="22"/>
          <w:szCs w:val="22"/>
          <w:rPrChange w:id="1789" w:author="Guo, Shicheng" w:date="2019-07-03T10:29:00Z">
            <w:rPr>
              <w:rFonts w:ascii="Times New Roman" w:hAnsi="Times New Roman" w:cs="Times New Roman"/>
            </w:rPr>
          </w:rPrChange>
        </w:rPr>
        <w:fldChar w:fldCharType="begin">
          <w:fldData xml:space="preserve">PEVuZE5vdGU+PENpdGU+PEF1dGhvcj5QdTwvQXV0aG9yPjxZZWFyPjIwMTc8L1llYXI+PFJlY051
bT4yMjg8L1JlY051bT48RGlzcGxheVRleHQ+WzM3XTwvRGlzcGxheVRleHQ+PHJlY29yZD48cmVj
LW51bWJlcj4yMjg8L3JlYy1udW1iZXI+PGZvcmVpZ24ta2V5cz48a2V5IGFwcD0iRU4iIGRiLWlk
PSI1ZXAwdmVldml3dzB2cWV2OXYwdmY1em14dmU1Zjl2dmZ4ZDUiIHRpbWVzdGFtcD0iMTUxNjk1
OTc0NCI+MjI4PC9rZXk+PC9mb3JlaWduLWtleXM+PHJlZi10eXBlIG5hbWU9IkpvdXJuYWwgQXJ0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dWRhbiBVbml2ZXJzaXR5LCBTaGFuZ2hhaSwgQ2hpbmEuMDAwMCAwMDAxIDAxMjUgMjQ0M2dyaWQu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</w:fldData>
        </w:fldChar>
      </w:r>
      <w:r w:rsidR="000548E3" w:rsidRPr="003D6D8B">
        <w:rPr>
          <w:rFonts w:ascii="Arial" w:hAnsi="Arial" w:cs="Arial"/>
          <w:sz w:val="22"/>
          <w:szCs w:val="22"/>
          <w:rPrChange w:id="1790" w:author="Guo, Shicheng" w:date="2019-07-03T10:29:00Z">
            <w:rPr>
              <w:rFonts w:ascii="Arial" w:hAnsi="Arial" w:cs="Arial"/>
              <w:sz w:val="22"/>
              <w:szCs w:val="22"/>
            </w:rPr>
          </w:rPrChange>
        </w:rPr>
        <w:instrText xml:space="preserve"> ADDIN EN.CITE </w:instrText>
      </w:r>
      <w:r w:rsidR="000548E3" w:rsidRPr="003D6D8B">
        <w:rPr>
          <w:rFonts w:ascii="Arial" w:hAnsi="Arial" w:cs="Arial"/>
          <w:sz w:val="22"/>
          <w:szCs w:val="22"/>
          <w:rPrChange w:id="1791" w:author="Guo, Shicheng" w:date="2019-07-03T10:29:00Z">
            <w:rPr>
              <w:rFonts w:ascii="Arial" w:hAnsi="Arial" w:cs="Arial"/>
              <w:sz w:val="22"/>
              <w:szCs w:val="22"/>
            </w:rPr>
          </w:rPrChange>
        </w:rPr>
        <w:fldChar w:fldCharType="begin">
          <w:fldData xml:space="preserve">PEVuZE5vdGU+PENpdGU+PEF1dGhvcj5QdTwvQXV0aG9yPjxZZWFyPjIwMTc8L1llYXI+PFJlY051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</w:fldData>
        </w:fldChar>
      </w:r>
      <w:r w:rsidR="000548E3" w:rsidRPr="003D6D8B">
        <w:rPr>
          <w:rFonts w:ascii="Arial" w:hAnsi="Arial" w:cs="Arial"/>
          <w:sz w:val="22"/>
          <w:szCs w:val="22"/>
          <w:rPrChange w:id="1792" w:author="Guo, Shicheng" w:date="2019-07-03T10:29:00Z">
            <w:rPr>
              <w:rFonts w:ascii="Arial" w:hAnsi="Arial" w:cs="Arial"/>
              <w:sz w:val="22"/>
              <w:szCs w:val="22"/>
            </w:rPr>
          </w:rPrChange>
        </w:rPr>
        <w:instrText xml:space="preserve"> ADDIN EN.CITE.DATA </w:instrText>
      </w:r>
      <w:r w:rsidR="000548E3" w:rsidRPr="003D6D8B">
        <w:rPr>
          <w:rFonts w:ascii="Arial" w:hAnsi="Arial" w:cs="Arial"/>
          <w:sz w:val="22"/>
          <w:szCs w:val="22"/>
          <w:rPrChange w:id="1793" w:author="Guo, Shicheng" w:date="2019-07-03T10:29:00Z">
            <w:rPr>
              <w:rFonts w:ascii="Arial" w:hAnsi="Arial" w:cs="Arial"/>
              <w:sz w:val="22"/>
              <w:szCs w:val="22"/>
            </w:rPr>
          </w:rPrChange>
        </w:rPr>
      </w:r>
      <w:r w:rsidR="000548E3" w:rsidRPr="003D6D8B">
        <w:rPr>
          <w:rFonts w:ascii="Arial" w:hAnsi="Arial" w:cs="Arial"/>
          <w:sz w:val="22"/>
          <w:szCs w:val="22"/>
          <w:rPrChange w:id="1794" w:author="Guo, Shicheng" w:date="2019-07-03T10:29:00Z">
            <w:rPr>
              <w:rFonts w:ascii="Arial" w:hAnsi="Arial" w:cs="Arial"/>
              <w:sz w:val="22"/>
              <w:szCs w:val="22"/>
            </w:rPr>
          </w:rPrChange>
        </w:rPr>
        <w:fldChar w:fldCharType="end"/>
      </w:r>
      <w:r w:rsidR="004B5FFD" w:rsidRPr="003D6D8B">
        <w:rPr>
          <w:rFonts w:ascii="Arial" w:hAnsi="Arial" w:cs="Arial"/>
          <w:sz w:val="22"/>
          <w:szCs w:val="22"/>
          <w:rPrChange w:id="1795" w:author="Guo, Shicheng" w:date="2019-07-03T10:29:00Z">
            <w:rPr>
              <w:rFonts w:ascii="Arial" w:hAnsi="Arial" w:cs="Arial"/>
              <w:sz w:val="22"/>
              <w:szCs w:val="22"/>
            </w:rPr>
          </w:rPrChange>
        </w:rPr>
      </w:r>
      <w:r w:rsidR="004B5FFD" w:rsidRPr="003D6D8B">
        <w:rPr>
          <w:rFonts w:ascii="Arial" w:hAnsi="Arial" w:cs="Arial"/>
          <w:sz w:val="22"/>
          <w:szCs w:val="22"/>
          <w:rPrChange w:id="1796" w:author="Guo, Shicheng" w:date="2019-07-03T10:29:00Z">
            <w:rPr>
              <w:rFonts w:ascii="Times New Roman" w:hAnsi="Times New Roman" w:cs="Times New Roman"/>
            </w:rPr>
          </w:rPrChange>
        </w:rPr>
        <w:fldChar w:fldCharType="separate"/>
      </w:r>
      <w:r w:rsidR="000548E3" w:rsidRPr="003D6D8B">
        <w:rPr>
          <w:rFonts w:ascii="Arial" w:hAnsi="Arial" w:cs="Arial"/>
          <w:noProof/>
          <w:sz w:val="22"/>
          <w:szCs w:val="22"/>
          <w:rPrChange w:id="1797" w:author="Guo, Shicheng" w:date="2019-07-03T10:29:00Z">
            <w:rPr>
              <w:rFonts w:ascii="Arial" w:hAnsi="Arial" w:cs="Arial"/>
              <w:noProof/>
              <w:sz w:val="22"/>
              <w:szCs w:val="22"/>
            </w:rPr>
          </w:rPrChange>
        </w:rPr>
        <w:t>[37]</w:t>
      </w:r>
      <w:r w:rsidR="004B5FFD" w:rsidRPr="003D6D8B">
        <w:rPr>
          <w:rFonts w:ascii="Arial" w:hAnsi="Arial" w:cs="Arial"/>
          <w:sz w:val="22"/>
          <w:szCs w:val="22"/>
          <w:rPrChange w:id="1798" w:author="Guo, Shicheng" w:date="2019-07-03T10:29:00Z">
            <w:rPr>
              <w:rFonts w:ascii="Times New Roman" w:hAnsi="Times New Roman" w:cs="Times New Roman"/>
            </w:rPr>
          </w:rPrChange>
        </w:rPr>
        <w:fldChar w:fldCharType="end"/>
      </w:r>
      <w:r w:rsidR="00AB050A" w:rsidRPr="003D6D8B">
        <w:rPr>
          <w:rFonts w:ascii="Arial" w:hAnsi="Arial" w:cs="Arial"/>
          <w:sz w:val="22"/>
          <w:szCs w:val="22"/>
          <w:rPrChange w:id="1799" w:author="Guo, Shicheng" w:date="2019-07-03T10:29:00Z">
            <w:rPr>
              <w:rFonts w:ascii="Times New Roman" w:hAnsi="Times New Roman" w:cs="Times New Roman"/>
            </w:rPr>
          </w:rPrChange>
        </w:rPr>
        <w:t xml:space="preserve">. </w:t>
      </w:r>
      <w:r w:rsidRPr="003D6D8B">
        <w:rPr>
          <w:rFonts w:ascii="Arial" w:hAnsi="Arial" w:cs="Arial"/>
          <w:sz w:val="22"/>
          <w:szCs w:val="22"/>
          <w:rPrChange w:id="1800" w:author="Guo, Shicheng" w:date="2019-07-03T10:29:00Z">
            <w:rPr>
              <w:rFonts w:ascii="Times New Roman" w:hAnsi="Times New Roman" w:cs="Times New Roman"/>
            </w:rPr>
          </w:rPrChange>
        </w:rPr>
        <w:t xml:space="preserve">BSseeker2 was applied for </w:t>
      </w:r>
      <w:r w:rsidR="00AB050A" w:rsidRPr="003D6D8B">
        <w:rPr>
          <w:rFonts w:ascii="Arial" w:hAnsi="Arial" w:cs="Arial"/>
          <w:sz w:val="22"/>
          <w:szCs w:val="22"/>
          <w:rPrChange w:id="1801" w:author="Guo, Shicheng" w:date="2019-07-03T10:29:00Z">
            <w:rPr>
              <w:rFonts w:ascii="Times New Roman" w:hAnsi="Times New Roman" w:cs="Times New Roman"/>
            </w:rPr>
          </w:rPrChange>
        </w:rPr>
        <w:t xml:space="preserve">reads </w:t>
      </w:r>
      <w:r w:rsidRPr="003D6D8B">
        <w:rPr>
          <w:rFonts w:ascii="Arial" w:hAnsi="Arial" w:cs="Arial"/>
          <w:sz w:val="22"/>
          <w:szCs w:val="22"/>
          <w:rPrChange w:id="1802" w:author="Guo, Shicheng" w:date="2019-07-03T10:29:00Z">
            <w:rPr>
              <w:rFonts w:ascii="Times New Roman" w:hAnsi="Times New Roman" w:cs="Times New Roman"/>
            </w:rPr>
          </w:rPrChange>
        </w:rPr>
        <w:t xml:space="preserve">mapping </w:t>
      </w:r>
      <w:r w:rsidR="00AB050A" w:rsidRPr="003D6D8B">
        <w:rPr>
          <w:rFonts w:ascii="Arial" w:hAnsi="Arial" w:cs="Arial"/>
          <w:sz w:val="22"/>
          <w:szCs w:val="22"/>
          <w:rPrChange w:id="1803" w:author="Guo, Shicheng" w:date="2019-07-03T10:29:00Z">
            <w:rPr>
              <w:rFonts w:ascii="Times New Roman" w:hAnsi="Times New Roman" w:cs="Times New Roman"/>
            </w:rPr>
          </w:rPrChange>
        </w:rPr>
        <w:t>and</w:t>
      </w:r>
      <w:r w:rsidRPr="003D6D8B">
        <w:rPr>
          <w:rFonts w:ascii="Arial" w:hAnsi="Arial" w:cs="Arial"/>
          <w:sz w:val="22"/>
          <w:szCs w:val="22"/>
          <w:rPrChange w:id="1804" w:author="Guo, Shicheng" w:date="2019-07-03T10:29:00Z">
            <w:rPr>
              <w:rFonts w:ascii="Times New Roman" w:hAnsi="Times New Roman" w:cs="Times New Roman"/>
            </w:rPr>
          </w:rPrChange>
        </w:rPr>
        <w:t xml:space="preserve"> methylation calling [61]. </w:t>
      </w:r>
      <w:r w:rsidR="00AB050A" w:rsidRPr="003D6D8B">
        <w:rPr>
          <w:rFonts w:ascii="Arial" w:hAnsi="Arial" w:cs="Arial"/>
          <w:sz w:val="22"/>
          <w:szCs w:val="22"/>
          <w:rPrChange w:id="1805" w:author="Guo, Shicheng" w:date="2019-07-03T10:29:00Z">
            <w:rPr>
              <w:rFonts w:ascii="Times New Roman" w:hAnsi="Times New Roman" w:cs="Times New Roman"/>
            </w:rPr>
          </w:rPrChange>
        </w:rPr>
        <w:t xml:space="preserve">After that, we removed </w:t>
      </w:r>
      <w:r w:rsidRPr="003D6D8B">
        <w:rPr>
          <w:rFonts w:ascii="Arial" w:hAnsi="Arial" w:cs="Arial"/>
          <w:sz w:val="22"/>
          <w:szCs w:val="22"/>
          <w:rPrChange w:id="1806" w:author="Guo, Shicheng" w:date="2019-07-03T10:29:00Z">
            <w:rPr>
              <w:rFonts w:ascii="Times New Roman" w:hAnsi="Times New Roman" w:cs="Times New Roman"/>
            </w:rPr>
          </w:rPrChange>
        </w:rPr>
        <w:t xml:space="preserve">the samples with bisulfite conversion rate &lt; 98%. </w:t>
      </w:r>
      <w:r w:rsidR="00AB050A" w:rsidRPr="003D6D8B">
        <w:rPr>
          <w:rFonts w:ascii="Arial" w:hAnsi="Arial" w:cs="Arial"/>
          <w:sz w:val="22"/>
          <w:szCs w:val="22"/>
          <w:rPrChange w:id="1807" w:author="Guo, Shicheng" w:date="2019-07-03T10:29:00Z">
            <w:rPr>
              <w:rFonts w:ascii="Times New Roman" w:hAnsi="Times New Roman" w:cs="Times New Roman"/>
            </w:rPr>
          </w:rPrChange>
        </w:rPr>
        <w:t>Meanwhile,</w:t>
      </w:r>
      <w:r w:rsidRPr="003D6D8B">
        <w:rPr>
          <w:rFonts w:ascii="Arial" w:hAnsi="Arial" w:cs="Arial"/>
          <w:sz w:val="22"/>
          <w:szCs w:val="22"/>
          <w:rPrChange w:id="1808" w:author="Guo, Shicheng" w:date="2019-07-03T10:29:00Z">
            <w:rPr>
              <w:rFonts w:ascii="Times New Roman" w:hAnsi="Times New Roman" w:cs="Times New Roman"/>
            </w:rPr>
          </w:rPrChange>
        </w:rPr>
        <w:t xml:space="preserve"> the average coverage </w:t>
      </w:r>
      <w:r w:rsidR="00AB050A" w:rsidRPr="003D6D8B">
        <w:rPr>
          <w:rFonts w:ascii="Arial" w:hAnsi="Arial" w:cs="Arial"/>
          <w:sz w:val="22"/>
          <w:szCs w:val="22"/>
          <w:rPrChange w:id="1809" w:author="Guo, Shicheng" w:date="2019-07-03T10:29:00Z">
            <w:rPr>
              <w:rFonts w:ascii="Times New Roman" w:hAnsi="Times New Roman" w:cs="Times New Roman"/>
            </w:rPr>
          </w:rPrChange>
        </w:rPr>
        <w:t>and</w:t>
      </w:r>
      <w:r w:rsidRPr="003D6D8B">
        <w:rPr>
          <w:rFonts w:ascii="Arial" w:hAnsi="Arial" w:cs="Arial"/>
          <w:sz w:val="22"/>
          <w:szCs w:val="22"/>
          <w:rPrChange w:id="1810" w:author="Guo, Shicheng" w:date="2019-07-03T10:29:00Z">
            <w:rPr>
              <w:rFonts w:ascii="Times New Roman" w:hAnsi="Times New Roman" w:cs="Times New Roman"/>
            </w:rPr>
          </w:rPrChange>
        </w:rPr>
        <w:t xml:space="preserve"> missing rate for each CpG si</w:t>
      </w:r>
      <w:r w:rsidR="00AB050A" w:rsidRPr="003D6D8B">
        <w:rPr>
          <w:rFonts w:ascii="Arial" w:hAnsi="Arial" w:cs="Arial"/>
          <w:sz w:val="22"/>
          <w:szCs w:val="22"/>
          <w:rPrChange w:id="1811" w:author="Guo, Shicheng" w:date="2019-07-03T10:29:00Z">
            <w:rPr>
              <w:rFonts w:ascii="Times New Roman" w:hAnsi="Times New Roman" w:cs="Times New Roman"/>
            </w:rPr>
          </w:rPrChange>
        </w:rPr>
        <w:t>te was calculated and utilized for quality control (average coverage &gt; 20X, missing rate &lt; 20</w:t>
      </w:r>
      <w:r w:rsidR="00BC3DA9" w:rsidRPr="003D6D8B">
        <w:rPr>
          <w:rFonts w:ascii="Arial" w:hAnsi="Arial" w:cs="Arial"/>
          <w:sz w:val="22"/>
          <w:szCs w:val="22"/>
          <w:rPrChange w:id="1812" w:author="Guo, Shicheng" w:date="2019-07-03T10:29:00Z">
            <w:rPr>
              <w:rFonts w:ascii="Times New Roman" w:hAnsi="Times New Roman" w:cs="Times New Roman"/>
            </w:rPr>
          </w:rPrChange>
        </w:rPr>
        <w:t>%</w:t>
      </w:r>
      <w:r w:rsidR="00AB050A" w:rsidRPr="003D6D8B">
        <w:rPr>
          <w:rFonts w:ascii="Arial" w:hAnsi="Arial" w:cs="Arial"/>
          <w:sz w:val="22"/>
          <w:szCs w:val="22"/>
          <w:rPrChange w:id="1813" w:author="Guo, Shicheng" w:date="2019-07-03T10:29:00Z">
            <w:rPr>
              <w:rFonts w:ascii="Times New Roman" w:hAnsi="Times New Roman" w:cs="Times New Roman"/>
            </w:rPr>
          </w:rPrChange>
        </w:rPr>
        <w:t xml:space="preserve">). </w:t>
      </w:r>
      <w:r w:rsidRPr="003D6D8B">
        <w:rPr>
          <w:rFonts w:ascii="Arial" w:hAnsi="Arial" w:cs="Arial"/>
          <w:sz w:val="22"/>
          <w:szCs w:val="22"/>
          <w:rPrChange w:id="1814" w:author="Guo, Shicheng" w:date="2019-07-03T10:29:00Z">
            <w:rPr>
              <w:rFonts w:ascii="Times New Roman" w:hAnsi="Times New Roman" w:cs="Times New Roman"/>
            </w:rPr>
          </w:rPrChange>
        </w:rPr>
        <w:t>In addition, the samples with missing rate &gt;</w:t>
      </w:r>
      <w:r w:rsidR="00AB050A" w:rsidRPr="003D6D8B">
        <w:rPr>
          <w:rFonts w:ascii="Arial" w:hAnsi="Arial" w:cs="Arial"/>
          <w:sz w:val="22"/>
          <w:szCs w:val="22"/>
          <w:rPrChange w:id="1815" w:author="Guo, Shicheng" w:date="2019-07-03T10:29:00Z">
            <w:rPr>
              <w:rFonts w:ascii="Times New Roman" w:hAnsi="Times New Roman" w:cs="Times New Roman"/>
            </w:rPr>
          </w:rPrChange>
        </w:rPr>
        <w:t xml:space="preserve"> </w:t>
      </w:r>
      <w:r w:rsidRPr="003D6D8B">
        <w:rPr>
          <w:rFonts w:ascii="Arial" w:hAnsi="Arial" w:cs="Arial"/>
          <w:sz w:val="22"/>
          <w:szCs w:val="22"/>
          <w:rPrChange w:id="1816" w:author="Guo, Shicheng" w:date="2019-07-03T10:29:00Z">
            <w:rPr>
              <w:rFonts w:ascii="Times New Roman" w:hAnsi="Times New Roman" w:cs="Times New Roman"/>
            </w:rPr>
          </w:rPrChange>
        </w:rPr>
        <w:t>30</w:t>
      </w:r>
      <w:r w:rsidR="00BC3DA9" w:rsidRPr="003D6D8B">
        <w:rPr>
          <w:rFonts w:ascii="Arial" w:hAnsi="Arial" w:cs="Arial"/>
          <w:sz w:val="22"/>
          <w:szCs w:val="22"/>
          <w:rPrChange w:id="1817" w:author="Guo, Shicheng" w:date="2019-07-03T10:29:00Z">
            <w:rPr>
              <w:rFonts w:ascii="Times New Roman" w:hAnsi="Times New Roman" w:cs="Times New Roman"/>
            </w:rPr>
          </w:rPrChange>
        </w:rPr>
        <w:t>%</w:t>
      </w:r>
      <w:r w:rsidRPr="003D6D8B">
        <w:rPr>
          <w:rFonts w:ascii="Arial" w:hAnsi="Arial" w:cs="Arial"/>
          <w:sz w:val="22"/>
          <w:szCs w:val="22"/>
          <w:rPrChange w:id="1818" w:author="Guo, Shicheng" w:date="2019-07-03T10:29:00Z">
            <w:rPr>
              <w:rFonts w:ascii="Times New Roman" w:hAnsi="Times New Roman" w:cs="Times New Roman"/>
            </w:rPr>
          </w:rPrChange>
        </w:rPr>
        <w:t xml:space="preserve"> were </w:t>
      </w:r>
      <w:r w:rsidR="00AB050A" w:rsidRPr="003D6D8B">
        <w:rPr>
          <w:rFonts w:ascii="Arial" w:hAnsi="Arial" w:cs="Arial"/>
          <w:sz w:val="22"/>
          <w:szCs w:val="22"/>
          <w:rPrChange w:id="1819" w:author="Guo, Shicheng" w:date="2019-07-03T10:29:00Z">
            <w:rPr>
              <w:rFonts w:ascii="Times New Roman" w:hAnsi="Times New Roman" w:cs="Times New Roman"/>
            </w:rPr>
          </w:rPrChange>
        </w:rPr>
        <w:t xml:space="preserve">also </w:t>
      </w:r>
      <w:r w:rsidRPr="003D6D8B">
        <w:rPr>
          <w:rFonts w:ascii="Arial" w:hAnsi="Arial" w:cs="Arial"/>
          <w:sz w:val="22"/>
          <w:szCs w:val="22"/>
          <w:rPrChange w:id="1820" w:author="Guo, Shicheng" w:date="2019-07-03T10:29:00Z">
            <w:rPr>
              <w:rFonts w:ascii="Times New Roman" w:hAnsi="Times New Roman" w:cs="Times New Roman"/>
            </w:rPr>
          </w:rPrChange>
        </w:rPr>
        <w:t>filtered out.</w:t>
      </w:r>
    </w:p>
    <w:p w:rsidR="00C5369F" w:rsidRPr="003D6D8B" w:rsidRDefault="00C5369F">
      <w:pPr>
        <w:rPr>
          <w:rFonts w:ascii="Arial" w:hAnsi="Arial" w:cs="Arial"/>
          <w:sz w:val="22"/>
          <w:szCs w:val="22"/>
          <w:rPrChange w:id="1821" w:author="Guo, Shicheng" w:date="2019-07-03T10:29:00Z">
            <w:rPr>
              <w:rFonts w:ascii="Times New Roman" w:hAnsi="Times New Roman" w:cs="Times New Roman"/>
            </w:rPr>
          </w:rPrChange>
        </w:rPr>
      </w:pPr>
    </w:p>
    <w:p w:rsidR="00C5369F" w:rsidRPr="003D6D8B" w:rsidRDefault="00C5369F">
      <w:pPr>
        <w:rPr>
          <w:rFonts w:ascii="Arial" w:hAnsi="Arial" w:cs="Arial"/>
          <w:sz w:val="22"/>
          <w:szCs w:val="22"/>
          <w:rPrChange w:id="1822" w:author="Guo, Shicheng" w:date="2019-07-03T10:29:00Z">
            <w:rPr>
              <w:rFonts w:ascii="Times New Roman" w:hAnsi="Times New Roman" w:cs="Times New Roman"/>
            </w:rPr>
          </w:rPrChange>
        </w:rPr>
      </w:pPr>
    </w:p>
    <w:p w:rsidR="00C5369F" w:rsidRPr="003D6D8B" w:rsidRDefault="00C5369F">
      <w:pPr>
        <w:rPr>
          <w:rFonts w:ascii="Arial" w:hAnsi="Arial" w:cs="Arial"/>
          <w:b/>
          <w:sz w:val="22"/>
          <w:szCs w:val="22"/>
          <w:rPrChange w:id="1823" w:author="Guo, Shicheng" w:date="2019-07-03T10:29:00Z">
            <w:rPr>
              <w:rFonts w:ascii="Times New Roman" w:hAnsi="Times New Roman" w:cs="Times New Roman"/>
              <w:b/>
            </w:rPr>
          </w:rPrChange>
        </w:rPr>
      </w:pPr>
      <w:r w:rsidRPr="003D6D8B">
        <w:rPr>
          <w:rFonts w:ascii="Arial" w:hAnsi="Arial" w:cs="Arial"/>
          <w:b/>
          <w:sz w:val="22"/>
          <w:szCs w:val="22"/>
          <w:rPrChange w:id="1824" w:author="Guo, Shicheng" w:date="2019-07-03T10:29:00Z">
            <w:rPr>
              <w:rFonts w:ascii="Times New Roman" w:hAnsi="Times New Roman" w:cs="Times New Roman"/>
              <w:b/>
            </w:rPr>
          </w:rPrChange>
        </w:rPr>
        <w:t>Statistical analysis and machine learning methods</w:t>
      </w:r>
    </w:p>
    <w:p w:rsidR="00C5369F" w:rsidRPr="003D6D8B" w:rsidRDefault="00423EF0">
      <w:pPr>
        <w:rPr>
          <w:rFonts w:ascii="Arial" w:hAnsi="Arial" w:cs="Arial"/>
          <w:sz w:val="22"/>
          <w:szCs w:val="22"/>
          <w:rPrChange w:id="1825" w:author="Guo, Shicheng" w:date="2019-07-03T10:29:00Z">
            <w:rPr>
              <w:rFonts w:ascii="Times New Roman" w:hAnsi="Times New Roman" w:cs="Times New Roman"/>
            </w:rPr>
          </w:rPrChange>
        </w:rPr>
      </w:pPr>
      <w:r w:rsidRPr="003D6D8B">
        <w:rPr>
          <w:rFonts w:ascii="Arial" w:hAnsi="Arial" w:cs="Arial"/>
          <w:sz w:val="22"/>
          <w:szCs w:val="22"/>
          <w:rPrChange w:id="1826" w:author="Guo, Shicheng" w:date="2019-07-03T10:29:00Z">
            <w:rPr>
              <w:rFonts w:ascii="Times New Roman" w:hAnsi="Times New Roman" w:cs="Times New Roman"/>
            </w:rPr>
          </w:rPrChange>
        </w:rPr>
        <w:t>T</w:t>
      </w:r>
      <w:r w:rsidR="00614FBF" w:rsidRPr="003D6D8B">
        <w:rPr>
          <w:rFonts w:ascii="Arial" w:hAnsi="Arial" w:cs="Arial"/>
          <w:sz w:val="22"/>
          <w:szCs w:val="22"/>
          <w:rPrChange w:id="1827" w:author="Guo, Shicheng" w:date="2019-07-03T10:29:00Z">
            <w:rPr>
              <w:rFonts w:ascii="Times New Roman" w:hAnsi="Times New Roman" w:cs="Times New Roman"/>
            </w:rPr>
          </w:rPrChange>
        </w:rPr>
        <w:t xml:space="preserve">he Wilcoxon rank-sum test </w:t>
      </w:r>
      <w:r w:rsidRPr="003D6D8B">
        <w:rPr>
          <w:rFonts w:ascii="Arial" w:hAnsi="Arial" w:cs="Arial"/>
          <w:sz w:val="22"/>
          <w:szCs w:val="22"/>
          <w:rPrChange w:id="1828" w:author="Guo, Shicheng" w:date="2019-07-03T10:29:00Z">
            <w:rPr>
              <w:rFonts w:ascii="Times New Roman" w:hAnsi="Times New Roman" w:cs="Times New Roman"/>
            </w:rPr>
          </w:rPrChange>
        </w:rPr>
        <w:t xml:space="preserve">was performed in the discover stage to identify </w:t>
      </w:r>
      <w:r w:rsidR="00614FBF" w:rsidRPr="003D6D8B">
        <w:rPr>
          <w:rFonts w:ascii="Arial" w:hAnsi="Arial" w:cs="Arial"/>
          <w:sz w:val="22"/>
          <w:szCs w:val="22"/>
          <w:rPrChange w:id="1829" w:author="Guo, Shicheng" w:date="2019-07-03T10:29:00Z">
            <w:rPr>
              <w:rFonts w:ascii="Times New Roman" w:hAnsi="Times New Roman" w:cs="Times New Roman"/>
            </w:rPr>
          </w:rPrChange>
        </w:rPr>
        <w:t xml:space="preserve">the differential methylation </w:t>
      </w:r>
      <w:r w:rsidRPr="003D6D8B">
        <w:rPr>
          <w:rFonts w:ascii="Arial" w:hAnsi="Arial" w:cs="Arial"/>
          <w:sz w:val="22"/>
          <w:szCs w:val="22"/>
          <w:rPrChange w:id="1830" w:author="Guo, Shicheng" w:date="2019-07-03T10:29:00Z">
            <w:rPr>
              <w:rFonts w:ascii="Times New Roman" w:hAnsi="Times New Roman" w:cs="Times New Roman"/>
            </w:rPr>
          </w:rPrChange>
        </w:rPr>
        <w:t xml:space="preserve">sites and regions </w:t>
      </w:r>
      <w:r w:rsidR="00614FBF" w:rsidRPr="003D6D8B">
        <w:rPr>
          <w:rFonts w:ascii="Arial" w:hAnsi="Arial" w:cs="Arial"/>
          <w:sz w:val="22"/>
          <w:szCs w:val="22"/>
          <w:rPrChange w:id="1831" w:author="Guo, Shicheng" w:date="2019-07-03T10:29:00Z">
            <w:rPr>
              <w:rFonts w:ascii="Times New Roman" w:hAnsi="Times New Roman" w:cs="Times New Roman"/>
            </w:rPr>
          </w:rPrChange>
        </w:rPr>
        <w:t xml:space="preserve">between </w:t>
      </w:r>
      <w:r w:rsidRPr="003D6D8B">
        <w:rPr>
          <w:rFonts w:ascii="Arial" w:hAnsi="Arial" w:cs="Arial"/>
          <w:sz w:val="22"/>
          <w:szCs w:val="22"/>
          <w:rPrChange w:id="1832" w:author="Guo, Shicheng" w:date="2019-07-03T10:29:00Z">
            <w:rPr>
              <w:rFonts w:ascii="Times New Roman" w:hAnsi="Times New Roman" w:cs="Times New Roman"/>
            </w:rPr>
          </w:rPrChange>
        </w:rPr>
        <w:t xml:space="preserve">CRC, adenomas and adjacent normal tissues. Moreover, the </w:t>
      </w:r>
      <w:r w:rsidR="00614FBF" w:rsidRPr="003D6D8B">
        <w:rPr>
          <w:rFonts w:ascii="Arial" w:hAnsi="Arial" w:cs="Arial"/>
          <w:sz w:val="22"/>
          <w:szCs w:val="22"/>
          <w:rPrChange w:id="1833" w:author="Guo, Shicheng" w:date="2019-07-03T10:29:00Z">
            <w:rPr>
              <w:rFonts w:ascii="Times New Roman" w:hAnsi="Times New Roman" w:cs="Times New Roman"/>
            </w:rPr>
          </w:rPrChange>
        </w:rPr>
        <w:t>differential methylation status</w:t>
      </w:r>
      <w:r w:rsidRPr="003D6D8B">
        <w:rPr>
          <w:rFonts w:ascii="Arial" w:hAnsi="Arial" w:cs="Arial"/>
          <w:sz w:val="22"/>
          <w:szCs w:val="22"/>
          <w:rPrChange w:id="1834" w:author="Guo, Shicheng" w:date="2019-07-03T10:29:00Z">
            <w:rPr>
              <w:rFonts w:ascii="Times New Roman" w:hAnsi="Times New Roman" w:cs="Times New Roman"/>
            </w:rPr>
          </w:rPrChange>
        </w:rPr>
        <w:t xml:space="preserve"> (odds ratios)</w:t>
      </w:r>
      <w:r w:rsidR="00614FBF" w:rsidRPr="003D6D8B">
        <w:rPr>
          <w:rFonts w:ascii="Arial" w:hAnsi="Arial" w:cs="Arial"/>
          <w:sz w:val="22"/>
          <w:szCs w:val="22"/>
          <w:rPrChange w:id="1835" w:author="Guo, Shicheng" w:date="2019-07-03T10:29:00Z">
            <w:rPr>
              <w:rFonts w:ascii="Times New Roman" w:hAnsi="Times New Roman" w:cs="Times New Roman"/>
            </w:rPr>
          </w:rPrChange>
        </w:rPr>
        <w:t xml:space="preserve"> </w:t>
      </w:r>
      <w:r w:rsidRPr="003D6D8B">
        <w:rPr>
          <w:rFonts w:ascii="Arial" w:hAnsi="Arial" w:cs="Arial"/>
          <w:sz w:val="22"/>
          <w:szCs w:val="22"/>
          <w:rPrChange w:id="1836" w:author="Guo, Shicheng" w:date="2019-07-03T10:29:00Z">
            <w:rPr>
              <w:rFonts w:ascii="Times New Roman" w:hAnsi="Times New Roman" w:cs="Times New Roman"/>
            </w:rPr>
          </w:rPrChange>
        </w:rPr>
        <w:t>between</w:t>
      </w:r>
      <w:r w:rsidR="00614FBF" w:rsidRPr="003D6D8B">
        <w:rPr>
          <w:rFonts w:ascii="Arial" w:hAnsi="Arial" w:cs="Arial"/>
          <w:sz w:val="22"/>
          <w:szCs w:val="22"/>
          <w:rPrChange w:id="1837" w:author="Guo, Shicheng" w:date="2019-07-03T10:29:00Z">
            <w:rPr>
              <w:rFonts w:ascii="Times New Roman" w:hAnsi="Times New Roman" w:cs="Times New Roman"/>
            </w:rPr>
          </w:rPrChange>
        </w:rPr>
        <w:t xml:space="preserve"> tumor and </w:t>
      </w:r>
      <w:r w:rsidRPr="003D6D8B">
        <w:rPr>
          <w:rFonts w:ascii="Arial" w:hAnsi="Arial" w:cs="Arial"/>
          <w:sz w:val="22"/>
          <w:szCs w:val="22"/>
          <w:rPrChange w:id="1838" w:author="Guo, Shicheng" w:date="2019-07-03T10:29:00Z">
            <w:rPr>
              <w:rFonts w:ascii="Times New Roman" w:hAnsi="Times New Roman" w:cs="Times New Roman"/>
            </w:rPr>
          </w:rPrChange>
        </w:rPr>
        <w:t xml:space="preserve">adjacent </w:t>
      </w:r>
      <w:r w:rsidR="00614FBF" w:rsidRPr="003D6D8B">
        <w:rPr>
          <w:rFonts w:ascii="Arial" w:hAnsi="Arial" w:cs="Arial"/>
          <w:sz w:val="22"/>
          <w:szCs w:val="22"/>
          <w:rPrChange w:id="1839" w:author="Guo, Shicheng" w:date="2019-07-03T10:29:00Z">
            <w:rPr>
              <w:rFonts w:ascii="Times New Roman" w:hAnsi="Times New Roman" w:cs="Times New Roman"/>
            </w:rPr>
          </w:rPrChange>
        </w:rPr>
        <w:t xml:space="preserve">normal tissues of the </w:t>
      </w:r>
      <w:r w:rsidRPr="003D6D8B">
        <w:rPr>
          <w:rFonts w:ascii="Arial" w:hAnsi="Arial" w:cs="Arial"/>
          <w:sz w:val="22"/>
          <w:szCs w:val="22"/>
          <w:rPrChange w:id="1840" w:author="Guo, Shicheng" w:date="2019-07-03T10:29:00Z">
            <w:rPr>
              <w:rFonts w:ascii="Times New Roman" w:hAnsi="Times New Roman" w:cs="Times New Roman"/>
            </w:rPr>
          </w:rPrChange>
        </w:rPr>
        <w:t>DMRs</w:t>
      </w:r>
      <w:r w:rsidR="00614FBF" w:rsidRPr="003D6D8B">
        <w:rPr>
          <w:rFonts w:ascii="Arial" w:hAnsi="Arial" w:cs="Arial"/>
          <w:sz w:val="22"/>
          <w:szCs w:val="22"/>
          <w:rPrChange w:id="1841" w:author="Guo, Shicheng" w:date="2019-07-03T10:29:00Z">
            <w:rPr>
              <w:rFonts w:ascii="Times New Roman" w:hAnsi="Times New Roman" w:cs="Times New Roman"/>
            </w:rPr>
          </w:rPrChange>
        </w:rPr>
        <w:t xml:space="preserve"> were </w:t>
      </w:r>
      <w:r w:rsidRPr="003D6D8B">
        <w:rPr>
          <w:rFonts w:ascii="Arial" w:hAnsi="Arial" w:cs="Arial"/>
          <w:sz w:val="22"/>
          <w:szCs w:val="22"/>
          <w:rPrChange w:id="1842" w:author="Guo, Shicheng" w:date="2019-07-03T10:29:00Z">
            <w:rPr>
              <w:rFonts w:ascii="Times New Roman" w:hAnsi="Times New Roman" w:cs="Times New Roman"/>
            </w:rPr>
          </w:rPrChange>
        </w:rPr>
        <w:t>calculated</w:t>
      </w:r>
      <w:r w:rsidR="00614FBF" w:rsidRPr="003D6D8B">
        <w:rPr>
          <w:rFonts w:ascii="Arial" w:hAnsi="Arial" w:cs="Arial"/>
          <w:sz w:val="22"/>
          <w:szCs w:val="22"/>
          <w:rPrChange w:id="1843" w:author="Guo, Shicheng" w:date="2019-07-03T10:29:00Z">
            <w:rPr>
              <w:rFonts w:ascii="Times New Roman" w:hAnsi="Times New Roman" w:cs="Times New Roman"/>
            </w:rPr>
          </w:rPrChange>
        </w:rPr>
        <w:t xml:space="preserve"> with logistic regression. </w:t>
      </w:r>
      <w:r w:rsidR="00262E53" w:rsidRPr="003D6D8B">
        <w:rPr>
          <w:rFonts w:ascii="Arial" w:hAnsi="Arial" w:cs="Arial"/>
          <w:sz w:val="22"/>
          <w:szCs w:val="22"/>
          <w:rPrChange w:id="1844" w:author="Guo, Shicheng" w:date="2019-07-03T10:29:00Z">
            <w:rPr>
              <w:rFonts w:ascii="Times New Roman" w:hAnsi="Times New Roman" w:cs="Times New Roman"/>
            </w:rPr>
          </w:rPrChange>
        </w:rPr>
        <w:t>The Benjamini-Hochburg correction was</w:t>
      </w:r>
      <w:r w:rsidR="00614FBF" w:rsidRPr="003D6D8B">
        <w:rPr>
          <w:rFonts w:ascii="Arial" w:hAnsi="Arial" w:cs="Arial"/>
          <w:sz w:val="22"/>
          <w:szCs w:val="22"/>
          <w:rPrChange w:id="1845" w:author="Guo, Shicheng" w:date="2019-07-03T10:29:00Z">
            <w:rPr>
              <w:rFonts w:ascii="Times New Roman" w:hAnsi="Times New Roman" w:cs="Times New Roman"/>
            </w:rPr>
          </w:rPrChange>
        </w:rPr>
        <w:t xml:space="preserve"> </w:t>
      </w:r>
      <w:r w:rsidRPr="003D6D8B">
        <w:rPr>
          <w:rFonts w:ascii="Arial" w:hAnsi="Arial" w:cs="Arial"/>
          <w:sz w:val="22"/>
          <w:szCs w:val="22"/>
          <w:rPrChange w:id="1846" w:author="Guo, Shicheng" w:date="2019-07-03T10:29:00Z">
            <w:rPr>
              <w:rFonts w:ascii="Times New Roman" w:hAnsi="Times New Roman" w:cs="Times New Roman"/>
            </w:rPr>
          </w:rPrChange>
        </w:rPr>
        <w:t>utilized</w:t>
      </w:r>
      <w:r w:rsidR="00614FBF" w:rsidRPr="003D6D8B">
        <w:rPr>
          <w:rFonts w:ascii="Arial" w:hAnsi="Arial" w:cs="Arial"/>
          <w:sz w:val="22"/>
          <w:szCs w:val="22"/>
          <w:rPrChange w:id="1847" w:author="Guo, Shicheng" w:date="2019-07-03T10:29:00Z">
            <w:rPr>
              <w:rFonts w:ascii="Times New Roman" w:hAnsi="Times New Roman" w:cs="Times New Roman"/>
            </w:rPr>
          </w:rPrChange>
        </w:rPr>
        <w:t xml:space="preserve"> for multiple test correction. In addition, the logistic regression (Package stats), support vector machine (SVM, Package e1071), random forest (Package randomForest), Naïve Bayes (Package e1071), neural network (Package nnet), linear discriminant analysis (LDA, Package mda), mixture discriminant analysis (MDA, Package mda), flexible discriminant analysis (FDA, Package mda)</w:t>
      </w:r>
      <w:r w:rsidR="00262E53" w:rsidRPr="003D6D8B">
        <w:rPr>
          <w:rFonts w:ascii="Arial" w:hAnsi="Arial" w:cs="Arial"/>
          <w:sz w:val="22"/>
          <w:szCs w:val="22"/>
          <w:rPrChange w:id="1848" w:author="Guo, Shicheng" w:date="2019-07-03T10:29:00Z">
            <w:rPr>
              <w:rFonts w:ascii="Times New Roman" w:hAnsi="Times New Roman" w:cs="Times New Roman"/>
            </w:rPr>
          </w:rPrChange>
        </w:rPr>
        <w:t xml:space="preserve">, </w:t>
      </w:r>
      <w:r w:rsidR="00C458FE" w:rsidRPr="003D6D8B">
        <w:rPr>
          <w:rFonts w:ascii="Arial" w:hAnsi="Arial" w:cs="Arial"/>
          <w:sz w:val="22"/>
          <w:szCs w:val="22"/>
          <w:rPrChange w:id="1849" w:author="Guo, Shicheng" w:date="2019-07-03T10:29:00Z">
            <w:rPr>
              <w:rFonts w:ascii="Times New Roman" w:hAnsi="Times New Roman" w:cs="Times New Roman"/>
            </w:rPr>
          </w:rPrChange>
        </w:rPr>
        <w:t xml:space="preserve">gradient boosting machine </w:t>
      </w:r>
      <w:r w:rsidR="00663662" w:rsidRPr="003D6D8B">
        <w:rPr>
          <w:rFonts w:ascii="Arial" w:hAnsi="Arial" w:cs="Arial"/>
          <w:sz w:val="22"/>
          <w:szCs w:val="22"/>
          <w:rPrChange w:id="1850" w:author="Guo, Shicheng" w:date="2019-07-03T10:29:00Z">
            <w:rPr>
              <w:rFonts w:ascii="Times New Roman" w:hAnsi="Times New Roman" w:cs="Times New Roman"/>
            </w:rPr>
          </w:rPrChange>
        </w:rPr>
        <w:t xml:space="preserve">(Package </w:t>
      </w:r>
      <w:r w:rsidR="006B5DB9" w:rsidRPr="003D6D8B">
        <w:rPr>
          <w:rFonts w:ascii="Arial" w:hAnsi="Arial" w:cs="Arial"/>
          <w:sz w:val="22"/>
          <w:szCs w:val="22"/>
          <w:rPrChange w:id="1851" w:author="Guo, Shicheng" w:date="2019-07-03T10:29:00Z">
            <w:rPr>
              <w:rFonts w:ascii="Times New Roman" w:hAnsi="Times New Roman" w:cs="Times New Roman"/>
            </w:rPr>
          </w:rPrChange>
        </w:rPr>
        <w:t>gbm</w:t>
      </w:r>
      <w:r w:rsidR="00663662" w:rsidRPr="003D6D8B">
        <w:rPr>
          <w:rFonts w:ascii="Arial" w:hAnsi="Arial" w:cs="Arial"/>
          <w:sz w:val="22"/>
          <w:szCs w:val="22"/>
          <w:rPrChange w:id="1852" w:author="Guo, Shicheng" w:date="2019-07-03T10:29:00Z">
            <w:rPr>
              <w:rFonts w:ascii="Times New Roman" w:hAnsi="Times New Roman" w:cs="Times New Roman"/>
            </w:rPr>
          </w:rPrChange>
        </w:rPr>
        <w:t>)</w:t>
      </w:r>
      <w:r w:rsidR="006B5DB9" w:rsidRPr="003D6D8B">
        <w:rPr>
          <w:rFonts w:ascii="Arial" w:hAnsi="Arial" w:cs="Arial"/>
          <w:sz w:val="22"/>
          <w:szCs w:val="22"/>
          <w:rPrChange w:id="1853" w:author="Guo, Shicheng" w:date="2019-07-03T10:29:00Z">
            <w:rPr>
              <w:rFonts w:ascii="Times New Roman" w:hAnsi="Times New Roman" w:cs="Times New Roman"/>
            </w:rPr>
          </w:rPrChange>
        </w:rPr>
        <w:t xml:space="preserve">, catboost (Package catboost) and XGBoost (Package xgboost) </w:t>
      </w:r>
      <w:r w:rsidR="00614FBF" w:rsidRPr="003D6D8B">
        <w:rPr>
          <w:rFonts w:ascii="Arial" w:hAnsi="Arial" w:cs="Arial"/>
          <w:sz w:val="22"/>
          <w:szCs w:val="22"/>
          <w:rPrChange w:id="1854" w:author="Guo, Shicheng" w:date="2019-07-03T10:29:00Z">
            <w:rPr>
              <w:rFonts w:ascii="Times New Roman" w:hAnsi="Times New Roman" w:cs="Times New Roman"/>
            </w:rPr>
          </w:rPrChange>
        </w:rPr>
        <w:t>were used for classif</w:t>
      </w:r>
      <w:r w:rsidR="006B5DB9" w:rsidRPr="003D6D8B">
        <w:rPr>
          <w:rFonts w:ascii="Arial" w:hAnsi="Arial" w:cs="Arial"/>
          <w:sz w:val="22"/>
          <w:szCs w:val="22"/>
          <w:rPrChange w:id="1855" w:author="Guo, Shicheng" w:date="2019-07-03T10:29:00Z">
            <w:rPr>
              <w:rFonts w:ascii="Times New Roman" w:hAnsi="Times New Roman" w:cs="Times New Roman"/>
            </w:rPr>
          </w:rPrChange>
        </w:rPr>
        <w:t>ication along with five-fold cross-validation</w:t>
      </w:r>
      <w:r w:rsidR="00614FBF" w:rsidRPr="003D6D8B">
        <w:rPr>
          <w:rFonts w:ascii="Arial" w:hAnsi="Arial" w:cs="Arial"/>
          <w:sz w:val="22"/>
          <w:szCs w:val="22"/>
          <w:rPrChange w:id="1856" w:author="Guo, Shicheng" w:date="2019-07-03T10:29:00Z">
            <w:rPr>
              <w:rFonts w:ascii="Times New Roman" w:hAnsi="Times New Roman" w:cs="Times New Roman"/>
            </w:rPr>
          </w:rPrChange>
        </w:rPr>
        <w:t>. In addition, sensitivity, specificity, and accuracy were obtained from the logistic regression model. All statistical analyses were all conducted using R</w:t>
      </w:r>
      <w:ins w:id="1857" w:author="Guo, Shicheng" w:date="2019-07-02T12:06:00Z">
        <w:r w:rsidR="00000DFE" w:rsidRPr="003D6D8B">
          <w:rPr>
            <w:rFonts w:ascii="Arial" w:hAnsi="Arial" w:cs="Arial"/>
            <w:sz w:val="22"/>
            <w:szCs w:val="22"/>
            <w:rPrChange w:id="1858" w:author="Guo, Shicheng" w:date="2019-07-03T10:29:00Z">
              <w:rPr>
                <w:rFonts w:ascii="Arial" w:hAnsi="Arial" w:cs="Arial"/>
                <w:sz w:val="22"/>
                <w:szCs w:val="22"/>
              </w:rPr>
            </w:rPrChange>
          </w:rPr>
          <w:t xml:space="preserve"> (v</w:t>
        </w:r>
      </w:ins>
      <w:del w:id="1859" w:author="Guo, Shicheng" w:date="2019-07-02T12:06:00Z">
        <w:r w:rsidR="00614FBF" w:rsidRPr="003D6D8B" w:rsidDel="00000DFE">
          <w:rPr>
            <w:rFonts w:ascii="Arial" w:hAnsi="Arial" w:cs="Arial"/>
            <w:sz w:val="22"/>
            <w:szCs w:val="22"/>
            <w:rPrChange w:id="1860" w:author="Guo, Shicheng" w:date="2019-07-03T10:29:00Z">
              <w:rPr>
                <w:rFonts w:ascii="Times New Roman" w:hAnsi="Times New Roman" w:cs="Times New Roman"/>
              </w:rPr>
            </w:rPrChange>
          </w:rPr>
          <w:delText xml:space="preserve"> </w:delText>
        </w:r>
      </w:del>
      <w:r w:rsidR="00614FBF" w:rsidRPr="003D6D8B">
        <w:rPr>
          <w:rFonts w:ascii="Arial" w:hAnsi="Arial" w:cs="Arial"/>
          <w:sz w:val="22"/>
          <w:szCs w:val="22"/>
          <w:rPrChange w:id="1861" w:author="Guo, Shicheng" w:date="2019-07-03T10:29:00Z">
            <w:rPr>
              <w:rFonts w:ascii="Times New Roman" w:hAnsi="Times New Roman" w:cs="Times New Roman"/>
            </w:rPr>
          </w:rPrChange>
        </w:rPr>
        <w:t>3.</w:t>
      </w:r>
      <w:r w:rsidR="006B5DB9" w:rsidRPr="003D6D8B">
        <w:rPr>
          <w:rFonts w:ascii="Arial" w:hAnsi="Arial" w:cs="Arial"/>
          <w:sz w:val="22"/>
          <w:szCs w:val="22"/>
          <w:rPrChange w:id="1862" w:author="Guo, Shicheng" w:date="2019-07-03T10:29:00Z">
            <w:rPr>
              <w:rFonts w:ascii="Times New Roman" w:hAnsi="Times New Roman" w:cs="Times New Roman"/>
            </w:rPr>
          </w:rPrChange>
        </w:rPr>
        <w:t>4.3</w:t>
      </w:r>
      <w:ins w:id="1863" w:author="Guo, Shicheng" w:date="2019-07-02T12:06:00Z">
        <w:r w:rsidR="00000DFE" w:rsidRPr="003D6D8B">
          <w:rPr>
            <w:rFonts w:ascii="Arial" w:hAnsi="Arial" w:cs="Arial"/>
            <w:sz w:val="22"/>
            <w:szCs w:val="22"/>
            <w:rPrChange w:id="1864" w:author="Guo, Shicheng" w:date="2019-07-03T10:29:00Z">
              <w:rPr>
                <w:rFonts w:ascii="Arial" w:hAnsi="Arial" w:cs="Arial"/>
                <w:sz w:val="22"/>
                <w:szCs w:val="22"/>
              </w:rPr>
            </w:rPrChange>
          </w:rPr>
          <w:t>)</w:t>
        </w:r>
      </w:ins>
      <w:r w:rsidR="00614FBF" w:rsidRPr="003D6D8B">
        <w:rPr>
          <w:rFonts w:ascii="Arial" w:hAnsi="Arial" w:cs="Arial"/>
          <w:sz w:val="22"/>
          <w:szCs w:val="22"/>
          <w:rPrChange w:id="1865" w:author="Guo, Shicheng" w:date="2019-07-03T10:29:00Z">
            <w:rPr>
              <w:rFonts w:ascii="Times New Roman" w:hAnsi="Times New Roman" w:cs="Times New Roman"/>
            </w:rPr>
          </w:rPrChange>
        </w:rPr>
        <w:t>.</w:t>
      </w:r>
    </w:p>
    <w:p w:rsidR="00C5369F" w:rsidRPr="003D6D8B" w:rsidDel="00000DFE" w:rsidRDefault="00C5369F">
      <w:pPr>
        <w:rPr>
          <w:del w:id="1866" w:author="Guo, Shicheng" w:date="2019-07-02T12:06:00Z"/>
          <w:rFonts w:ascii="Arial" w:hAnsi="Arial" w:cs="Arial"/>
          <w:b/>
          <w:sz w:val="22"/>
          <w:szCs w:val="22"/>
          <w:rPrChange w:id="1867" w:author="Guo, Shicheng" w:date="2019-07-03T10:29:00Z">
            <w:rPr>
              <w:del w:id="1868" w:author="Guo, Shicheng" w:date="2019-07-02T12:06:00Z"/>
              <w:rFonts w:ascii="Times New Roman" w:hAnsi="Times New Roman" w:cs="Times New Roman"/>
              <w:b/>
            </w:rPr>
          </w:rPrChange>
        </w:rPr>
      </w:pPr>
    </w:p>
    <w:p w:rsidR="00C5369F" w:rsidRPr="003D6D8B" w:rsidDel="00000DFE" w:rsidRDefault="00C5369F">
      <w:pPr>
        <w:rPr>
          <w:del w:id="1869" w:author="Guo, Shicheng" w:date="2019-07-02T12:06:00Z"/>
          <w:rFonts w:ascii="Arial" w:hAnsi="Arial" w:cs="Arial"/>
          <w:b/>
          <w:sz w:val="22"/>
          <w:szCs w:val="22"/>
          <w:rPrChange w:id="1870" w:author="Guo, Shicheng" w:date="2019-07-03T10:29:00Z">
            <w:rPr>
              <w:del w:id="1871" w:author="Guo, Shicheng" w:date="2019-07-02T12:06:00Z"/>
              <w:rFonts w:ascii="Times New Roman" w:hAnsi="Times New Roman" w:cs="Times New Roman"/>
              <w:b/>
            </w:rPr>
          </w:rPrChange>
        </w:rPr>
      </w:pPr>
    </w:p>
    <w:p w:rsidR="00C5369F" w:rsidRPr="003D6D8B" w:rsidRDefault="00C5369F">
      <w:pPr>
        <w:rPr>
          <w:rFonts w:ascii="Arial" w:hAnsi="Arial" w:cs="Arial"/>
          <w:b/>
          <w:sz w:val="22"/>
          <w:szCs w:val="22"/>
          <w:rPrChange w:id="1872" w:author="Guo, Shicheng" w:date="2019-07-03T10:29:00Z">
            <w:rPr>
              <w:rFonts w:ascii="Times New Roman" w:hAnsi="Times New Roman" w:cs="Times New Roman"/>
              <w:b/>
            </w:rPr>
          </w:rPrChange>
        </w:rPr>
      </w:pPr>
    </w:p>
    <w:p w:rsidR="00C5369F" w:rsidRPr="003D6D8B" w:rsidRDefault="00C5369F">
      <w:pPr>
        <w:rPr>
          <w:rFonts w:ascii="Arial" w:hAnsi="Arial" w:cs="Arial"/>
          <w:b/>
          <w:sz w:val="22"/>
          <w:szCs w:val="22"/>
          <w:rPrChange w:id="1873" w:author="Guo, Shicheng" w:date="2019-07-03T10:29:00Z">
            <w:rPr>
              <w:rFonts w:ascii="Times New Roman" w:hAnsi="Times New Roman" w:cs="Times New Roman"/>
              <w:b/>
            </w:rPr>
          </w:rPrChange>
        </w:rPr>
      </w:pPr>
      <w:r w:rsidRPr="003D6D8B">
        <w:rPr>
          <w:rFonts w:ascii="Arial" w:hAnsi="Arial" w:cs="Arial"/>
          <w:b/>
          <w:sz w:val="22"/>
          <w:szCs w:val="22"/>
          <w:rPrChange w:id="1874" w:author="Guo, Shicheng" w:date="2019-07-03T10:29:00Z">
            <w:rPr>
              <w:rFonts w:ascii="Times New Roman" w:hAnsi="Times New Roman" w:cs="Times New Roman"/>
              <w:b/>
            </w:rPr>
          </w:rPrChange>
        </w:rPr>
        <w:t>Abbreviations</w:t>
      </w:r>
    </w:p>
    <w:p w:rsidR="00A9366D" w:rsidRPr="003D6D8B" w:rsidRDefault="00A9366D">
      <w:pPr>
        <w:rPr>
          <w:ins w:id="1875" w:author="Guo, Shicheng" w:date="2019-07-02T12:08:00Z"/>
          <w:rFonts w:ascii="Arial" w:hAnsi="Arial" w:cs="Arial"/>
          <w:b/>
          <w:sz w:val="22"/>
          <w:szCs w:val="22"/>
          <w:rPrChange w:id="1876" w:author="Guo, Shicheng" w:date="2019-07-03T10:29:00Z">
            <w:rPr>
              <w:ins w:id="1877" w:author="Guo, Shicheng" w:date="2019-07-02T12:08:00Z"/>
              <w:rFonts w:ascii="Arial" w:hAnsi="Arial" w:cs="Arial"/>
              <w:b/>
              <w:sz w:val="22"/>
              <w:szCs w:val="22"/>
            </w:rPr>
          </w:rPrChange>
        </w:rPr>
      </w:pPr>
    </w:p>
    <w:p w:rsidR="00C5369F" w:rsidRPr="003D6D8B" w:rsidRDefault="00A9366D">
      <w:pPr>
        <w:rPr>
          <w:ins w:id="1878" w:author="Guo, Shicheng" w:date="2019-07-02T12:08:00Z"/>
          <w:rFonts w:ascii="Arial" w:hAnsi="Arial" w:cs="Arial"/>
          <w:sz w:val="22"/>
          <w:szCs w:val="22"/>
          <w:rPrChange w:id="1879" w:author="Guo, Shicheng" w:date="2019-07-03T10:29:00Z">
            <w:rPr>
              <w:ins w:id="1880" w:author="Guo, Shicheng" w:date="2019-07-02T12:08:00Z"/>
              <w:rFonts w:ascii="Arial" w:hAnsi="Arial" w:cs="Arial"/>
              <w:b/>
              <w:sz w:val="22"/>
              <w:szCs w:val="22"/>
            </w:rPr>
          </w:rPrChange>
        </w:rPr>
      </w:pPr>
      <w:ins w:id="1881" w:author="Guo, Shicheng" w:date="2019-07-02T12:08:00Z">
        <w:r w:rsidRPr="003D6D8B">
          <w:rPr>
            <w:rFonts w:ascii="Arial" w:hAnsi="Arial" w:cs="Arial"/>
            <w:sz w:val="22"/>
            <w:szCs w:val="22"/>
            <w:rPrChange w:id="1882" w:author="Guo, Shicheng" w:date="2019-07-03T10:29:00Z">
              <w:rPr>
                <w:rFonts w:ascii="Arial" w:hAnsi="Arial" w:cs="Arial"/>
                <w:b/>
                <w:sz w:val="22"/>
                <w:szCs w:val="22"/>
              </w:rPr>
            </w:rPrChange>
          </w:rPr>
          <w:t>ZFP: Zinc finger protein</w:t>
        </w:r>
      </w:ins>
    </w:p>
    <w:p w:rsidR="00A9366D" w:rsidRPr="003D6D8B" w:rsidRDefault="00A9366D">
      <w:pPr>
        <w:rPr>
          <w:rFonts w:ascii="Arial" w:hAnsi="Arial" w:cs="Arial"/>
          <w:sz w:val="22"/>
          <w:szCs w:val="22"/>
          <w:rPrChange w:id="1883" w:author="Guo, Shicheng" w:date="2019-07-03T10:29:00Z">
            <w:rPr>
              <w:rFonts w:ascii="Times New Roman" w:hAnsi="Times New Roman" w:cs="Times New Roman"/>
              <w:b/>
            </w:rPr>
          </w:rPrChange>
        </w:rPr>
      </w:pPr>
      <w:ins w:id="1884" w:author="Guo, Shicheng" w:date="2019-07-02T12:08:00Z">
        <w:r w:rsidRPr="003D6D8B">
          <w:rPr>
            <w:rFonts w:ascii="Arial" w:hAnsi="Arial" w:cs="Arial"/>
            <w:sz w:val="22"/>
            <w:szCs w:val="22"/>
            <w:rPrChange w:id="1885" w:author="Guo, Shicheng" w:date="2019-07-03T10:29:00Z">
              <w:rPr>
                <w:rFonts w:ascii="Arial" w:hAnsi="Arial" w:cs="Arial"/>
                <w:b/>
                <w:sz w:val="22"/>
                <w:szCs w:val="22"/>
              </w:rPr>
            </w:rPrChange>
          </w:rPr>
          <w:t>ZFG</w:t>
        </w:r>
      </w:ins>
      <w:ins w:id="1886" w:author="Guo, Shicheng" w:date="2019-07-02T12:09:00Z">
        <w:r w:rsidRPr="003D6D8B">
          <w:rPr>
            <w:rFonts w:ascii="Arial" w:hAnsi="Arial" w:cs="Arial"/>
            <w:sz w:val="22"/>
            <w:szCs w:val="22"/>
            <w:rPrChange w:id="1887" w:author="Guo, Shicheng" w:date="2019-07-03T10:29:00Z">
              <w:rPr>
                <w:rFonts w:ascii="Arial" w:hAnsi="Arial" w:cs="Arial"/>
                <w:b/>
                <w:sz w:val="22"/>
                <w:szCs w:val="22"/>
              </w:rPr>
            </w:rPrChange>
          </w:rPr>
          <w:t>: Zinc finger gene</w:t>
        </w:r>
      </w:ins>
    </w:p>
    <w:p w:rsidR="007C720A" w:rsidRPr="003D6D8B" w:rsidRDefault="007C720A">
      <w:pPr>
        <w:rPr>
          <w:ins w:id="1888" w:author="Guo, Shicheng" w:date="2019-07-02T12:16:00Z"/>
          <w:rFonts w:ascii="Arial" w:hAnsi="Arial" w:cs="Arial"/>
          <w:sz w:val="22"/>
          <w:szCs w:val="22"/>
          <w:rPrChange w:id="1889" w:author="Guo, Shicheng" w:date="2019-07-03T10:29:00Z">
            <w:rPr>
              <w:ins w:id="1890" w:author="Guo, Shicheng" w:date="2019-07-02T12:16:00Z"/>
              <w:rFonts w:ascii="Arial" w:hAnsi="Arial" w:cs="Arial"/>
              <w:sz w:val="22"/>
              <w:szCs w:val="22"/>
            </w:rPr>
          </w:rPrChange>
        </w:rPr>
      </w:pPr>
      <w:ins w:id="1891" w:author="Guo, Shicheng" w:date="2019-07-02T12:16:00Z">
        <w:r w:rsidRPr="003D6D8B">
          <w:rPr>
            <w:rFonts w:ascii="Arial" w:hAnsi="Arial" w:cs="Arial"/>
            <w:sz w:val="22"/>
            <w:szCs w:val="22"/>
            <w:rPrChange w:id="1892" w:author="Guo, Shicheng" w:date="2019-07-03T10:29:00Z">
              <w:rPr>
                <w:rFonts w:ascii="Arial" w:hAnsi="Arial" w:cs="Arial"/>
                <w:sz w:val="22"/>
                <w:szCs w:val="22"/>
              </w:rPr>
            </w:rPrChange>
          </w:rPr>
          <w:t>SEN: Sensitivity</w:t>
        </w:r>
      </w:ins>
    </w:p>
    <w:p w:rsidR="007C720A" w:rsidRPr="003D6D8B" w:rsidRDefault="007C720A">
      <w:pPr>
        <w:rPr>
          <w:ins w:id="1893" w:author="Guo, Shicheng" w:date="2019-07-02T12:16:00Z"/>
          <w:rFonts w:ascii="Arial" w:hAnsi="Arial" w:cs="Arial"/>
          <w:sz w:val="22"/>
          <w:szCs w:val="22"/>
          <w:rPrChange w:id="1894" w:author="Guo, Shicheng" w:date="2019-07-03T10:29:00Z">
            <w:rPr>
              <w:ins w:id="1895" w:author="Guo, Shicheng" w:date="2019-07-02T12:16:00Z"/>
              <w:rFonts w:ascii="Arial" w:hAnsi="Arial" w:cs="Arial"/>
              <w:sz w:val="22"/>
              <w:szCs w:val="22"/>
            </w:rPr>
          </w:rPrChange>
        </w:rPr>
      </w:pPr>
      <w:ins w:id="1896" w:author="Guo, Shicheng" w:date="2019-07-02T12:17:00Z">
        <w:r w:rsidRPr="003D6D8B">
          <w:rPr>
            <w:rFonts w:ascii="Arial" w:hAnsi="Arial" w:cs="Arial"/>
            <w:sz w:val="22"/>
            <w:szCs w:val="22"/>
            <w:rPrChange w:id="1897" w:author="Guo, Shicheng" w:date="2019-07-03T10:29:00Z">
              <w:rPr>
                <w:rFonts w:ascii="Arial" w:hAnsi="Arial" w:cs="Arial"/>
                <w:sz w:val="22"/>
                <w:szCs w:val="22"/>
              </w:rPr>
            </w:rPrChange>
          </w:rPr>
          <w:t xml:space="preserve">SPE: </w:t>
        </w:r>
      </w:ins>
      <w:ins w:id="1898" w:author="Guo, Shicheng" w:date="2019-07-02T12:16:00Z">
        <w:r w:rsidRPr="003D6D8B">
          <w:rPr>
            <w:rFonts w:ascii="Arial" w:hAnsi="Arial" w:cs="Arial"/>
            <w:sz w:val="22"/>
            <w:szCs w:val="22"/>
            <w:rPrChange w:id="1899" w:author="Guo, Shicheng" w:date="2019-07-03T10:29:00Z">
              <w:rPr>
                <w:rFonts w:ascii="Arial" w:hAnsi="Arial" w:cs="Arial"/>
                <w:sz w:val="22"/>
                <w:szCs w:val="22"/>
              </w:rPr>
            </w:rPrChange>
          </w:rPr>
          <w:t>Specificity</w:t>
        </w:r>
      </w:ins>
    </w:p>
    <w:p w:rsidR="00C5369F" w:rsidRPr="003D6D8B" w:rsidRDefault="007C720A">
      <w:pPr>
        <w:rPr>
          <w:rFonts w:ascii="Arial" w:hAnsi="Arial" w:cs="Arial"/>
          <w:b/>
          <w:sz w:val="22"/>
          <w:szCs w:val="22"/>
          <w:rPrChange w:id="1900" w:author="Guo, Shicheng" w:date="2019-07-03T10:29:00Z">
            <w:rPr>
              <w:rFonts w:ascii="Times New Roman" w:hAnsi="Times New Roman" w:cs="Times New Roman"/>
              <w:b/>
            </w:rPr>
          </w:rPrChange>
        </w:rPr>
      </w:pPr>
      <w:ins w:id="1901" w:author="Guo, Shicheng" w:date="2019-07-02T12:17:00Z">
        <w:r w:rsidRPr="003D6D8B">
          <w:rPr>
            <w:rFonts w:ascii="Arial" w:hAnsi="Arial" w:cs="Arial"/>
            <w:sz w:val="22"/>
            <w:szCs w:val="22"/>
            <w:rPrChange w:id="1902" w:author="Guo, Shicheng" w:date="2019-07-03T10:29:00Z">
              <w:rPr>
                <w:rFonts w:ascii="Arial" w:hAnsi="Arial" w:cs="Arial"/>
                <w:sz w:val="22"/>
                <w:szCs w:val="22"/>
              </w:rPr>
            </w:rPrChange>
          </w:rPr>
          <w:t xml:space="preserve">ACC: </w:t>
        </w:r>
      </w:ins>
      <w:ins w:id="1903" w:author="Guo, Shicheng" w:date="2019-07-02T12:16:00Z">
        <w:r w:rsidRPr="003D6D8B">
          <w:rPr>
            <w:rFonts w:ascii="Arial" w:hAnsi="Arial" w:cs="Arial"/>
            <w:sz w:val="22"/>
            <w:szCs w:val="22"/>
            <w:rPrChange w:id="1904" w:author="Guo, Shicheng" w:date="2019-07-03T10:29:00Z">
              <w:rPr>
                <w:rFonts w:ascii="Arial" w:hAnsi="Arial" w:cs="Arial"/>
                <w:sz w:val="22"/>
                <w:szCs w:val="22"/>
              </w:rPr>
            </w:rPrChange>
          </w:rPr>
          <w:t>Accuracy</w:t>
        </w:r>
      </w:ins>
    </w:p>
    <w:p w:rsidR="00C5369F" w:rsidRPr="003D6D8B" w:rsidRDefault="00C5369F">
      <w:pPr>
        <w:rPr>
          <w:rFonts w:ascii="Arial" w:hAnsi="Arial" w:cs="Arial"/>
          <w:b/>
          <w:sz w:val="22"/>
          <w:szCs w:val="22"/>
          <w:rPrChange w:id="1905" w:author="Guo, Shicheng" w:date="2019-07-03T10:29:00Z">
            <w:rPr>
              <w:rFonts w:ascii="Times New Roman" w:hAnsi="Times New Roman" w:cs="Times New Roman"/>
              <w:b/>
            </w:rPr>
          </w:rPrChange>
        </w:rPr>
      </w:pPr>
    </w:p>
    <w:p w:rsidR="00C5369F" w:rsidRPr="003D6D8B" w:rsidRDefault="00C5369F">
      <w:pPr>
        <w:rPr>
          <w:rFonts w:ascii="Arial" w:hAnsi="Arial" w:cs="Arial"/>
          <w:b/>
          <w:sz w:val="22"/>
          <w:szCs w:val="22"/>
          <w:rPrChange w:id="1906" w:author="Guo, Shicheng" w:date="2019-07-03T10:29:00Z">
            <w:rPr>
              <w:rFonts w:ascii="Times New Roman" w:hAnsi="Times New Roman" w:cs="Times New Roman"/>
              <w:b/>
            </w:rPr>
          </w:rPrChange>
        </w:rPr>
      </w:pPr>
      <w:r w:rsidRPr="003D6D8B">
        <w:rPr>
          <w:rFonts w:ascii="Arial" w:hAnsi="Arial" w:cs="Arial"/>
          <w:b/>
          <w:sz w:val="22"/>
          <w:szCs w:val="22"/>
          <w:rPrChange w:id="1907" w:author="Guo, Shicheng" w:date="2019-07-03T10:29:00Z">
            <w:rPr>
              <w:rFonts w:ascii="Times New Roman" w:hAnsi="Times New Roman" w:cs="Times New Roman"/>
              <w:b/>
            </w:rPr>
          </w:rPrChange>
        </w:rPr>
        <w:t>Funding</w:t>
      </w:r>
    </w:p>
    <w:p w:rsidR="00C5369F" w:rsidRPr="003D6D8B" w:rsidRDefault="00D55F0D">
      <w:pPr>
        <w:rPr>
          <w:rFonts w:ascii="Arial" w:hAnsi="Arial" w:cs="Arial"/>
          <w:sz w:val="22"/>
          <w:szCs w:val="22"/>
          <w:rPrChange w:id="1908" w:author="Guo, Shicheng" w:date="2019-07-03T10:29:00Z">
            <w:rPr>
              <w:rFonts w:ascii="Times New Roman" w:hAnsi="Times New Roman" w:cs="Times New Roman"/>
              <w:b/>
            </w:rPr>
          </w:rPrChange>
        </w:rPr>
      </w:pPr>
      <w:ins w:id="1909" w:author="丁伟峰" w:date="2019-07-03T14:59:00Z">
        <w:r w:rsidRPr="003D6D8B">
          <w:rPr>
            <w:rFonts w:ascii="Arial" w:hAnsi="Arial" w:cs="Arial"/>
            <w:sz w:val="22"/>
            <w:szCs w:val="22"/>
            <w:rPrChange w:id="1910" w:author="Guo, Shicheng" w:date="2019-07-03T10:29:00Z">
              <w:rPr/>
            </w:rPrChange>
          </w:rPr>
          <w:t xml:space="preserve">The work was supported by the National Natural Science Foundation of China (81201350) </w:t>
        </w:r>
      </w:ins>
      <w:ins w:id="1911" w:author="丁伟峰" w:date="2019-07-03T15:00:00Z">
        <w:r w:rsidRPr="003D6D8B">
          <w:rPr>
            <w:rFonts w:ascii="Arial" w:hAnsi="Arial" w:cs="Arial"/>
            <w:sz w:val="22"/>
            <w:szCs w:val="22"/>
            <w:rPrChange w:id="1912" w:author="Guo, Shicheng" w:date="2019-07-03T10:29:00Z">
              <w:rPr/>
            </w:rPrChange>
          </w:rPr>
          <w:t>，</w:t>
        </w:r>
        <w:r w:rsidRPr="003D6D8B">
          <w:rPr>
            <w:rFonts w:ascii="Arial" w:hAnsi="Arial" w:cs="Arial"/>
            <w:sz w:val="22"/>
            <w:szCs w:val="22"/>
            <w:rPrChange w:id="1913" w:author="Guo, Shicheng" w:date="2019-07-03T10:29:00Z">
              <w:rPr/>
            </w:rPrChange>
          </w:rPr>
          <w:t>Postdoctoral Science Foundation of China (2018M641919</w:t>
        </w:r>
      </w:ins>
      <w:ins w:id="1914" w:author="丁伟峰" w:date="2019-07-03T15:02:00Z">
        <w:r w:rsidR="004E3C95" w:rsidRPr="003D6D8B">
          <w:rPr>
            <w:rFonts w:ascii="Arial" w:hAnsi="Arial" w:cs="Arial"/>
            <w:sz w:val="22"/>
            <w:szCs w:val="22"/>
            <w:rPrChange w:id="1915" w:author="Guo, Shicheng" w:date="2019-07-03T10:29:00Z">
              <w:rPr/>
            </w:rPrChange>
          </w:rPr>
          <w:t>，</w:t>
        </w:r>
        <w:r w:rsidR="004E3C95" w:rsidRPr="003D6D8B">
          <w:rPr>
            <w:rFonts w:ascii="Arial" w:hAnsi="Arial" w:cs="Arial"/>
            <w:sz w:val="22"/>
            <w:szCs w:val="22"/>
            <w:rPrChange w:id="1916" w:author="Guo, Shicheng" w:date="2019-07-03T10:29:00Z">
              <w:rPr>
                <w:rFonts w:ascii="Arial" w:hAnsi="Arial" w:cs="Arial"/>
              </w:rPr>
            </w:rPrChange>
          </w:rPr>
          <w:t>2019M651930</w:t>
        </w:r>
      </w:ins>
      <w:ins w:id="1917" w:author="丁伟峰" w:date="2019-07-03T15:00:00Z">
        <w:r w:rsidRPr="003D6D8B">
          <w:rPr>
            <w:rFonts w:ascii="Arial" w:hAnsi="Arial" w:cs="Arial"/>
            <w:sz w:val="22"/>
            <w:szCs w:val="22"/>
            <w:rPrChange w:id="1918" w:author="Guo, Shicheng" w:date="2019-07-03T10:29:00Z">
              <w:rPr/>
            </w:rPrChange>
          </w:rPr>
          <w:t>)</w:t>
        </w:r>
        <w:r w:rsidRPr="003D6D8B">
          <w:rPr>
            <w:rFonts w:ascii="Arial" w:hAnsi="Arial" w:cs="Arial"/>
            <w:sz w:val="22"/>
            <w:szCs w:val="22"/>
            <w:rPrChange w:id="1919" w:author="Guo, Shicheng" w:date="2019-07-03T10:29:00Z">
              <w:rPr/>
            </w:rPrChange>
          </w:rPr>
          <w:t>，</w:t>
        </w:r>
      </w:ins>
      <w:ins w:id="1920" w:author="丁伟峰" w:date="2019-07-03T14:59:00Z">
        <w:r w:rsidRPr="003D6D8B">
          <w:rPr>
            <w:rFonts w:ascii="Arial" w:hAnsi="Arial" w:cs="Arial"/>
            <w:sz w:val="22"/>
            <w:szCs w:val="22"/>
            <w:rPrChange w:id="1921" w:author="Guo, Shicheng" w:date="2019-07-03T10:29:00Z">
              <w:rPr/>
            </w:rPrChange>
          </w:rPr>
          <w:t>Jiangsu Province's Key Young Medicine Talents Program (QNRC2016688)</w:t>
        </w:r>
      </w:ins>
      <w:ins w:id="1922" w:author="丁伟峰" w:date="2019-07-03T15:00:00Z">
        <w:r w:rsidRPr="003D6D8B">
          <w:rPr>
            <w:rFonts w:ascii="Arial" w:hAnsi="Arial" w:cs="Arial"/>
            <w:sz w:val="22"/>
            <w:szCs w:val="22"/>
            <w:rPrChange w:id="1923" w:author="Guo, Shicheng" w:date="2019-07-03T10:29:00Z">
              <w:rPr/>
            </w:rPrChange>
          </w:rPr>
          <w:t xml:space="preserve"> and</w:t>
        </w:r>
      </w:ins>
      <w:ins w:id="1924" w:author="丁伟峰" w:date="2019-07-03T14:59:00Z">
        <w:r w:rsidRPr="003D6D8B">
          <w:rPr>
            <w:rFonts w:ascii="Arial" w:hAnsi="Arial" w:cs="Arial"/>
            <w:sz w:val="22"/>
            <w:szCs w:val="22"/>
            <w:rPrChange w:id="1925" w:author="Guo, Shicheng" w:date="2019-07-03T10:29:00Z">
              <w:rPr/>
            </w:rPrChange>
          </w:rPr>
          <w:t xml:space="preserve"> </w:t>
        </w:r>
      </w:ins>
      <w:ins w:id="1926" w:author="丁伟峰" w:date="2019-07-03T15:03:00Z">
        <w:r w:rsidR="004E3C95" w:rsidRPr="003D6D8B">
          <w:rPr>
            <w:rFonts w:ascii="Arial" w:hAnsi="Arial" w:cs="Arial"/>
            <w:sz w:val="22"/>
            <w:szCs w:val="22"/>
            <w:rPrChange w:id="1927" w:author="Guo, Shicheng" w:date="2019-07-03T10:29:00Z">
              <w:rPr>
                <w:rFonts w:ascii="Arial" w:hAnsi="Arial" w:cs="Arial"/>
              </w:rPr>
            </w:rPrChange>
          </w:rPr>
          <w:t>Nantong People's Livelihood Science and Technology Plan (MS12018032)</w:t>
        </w:r>
        <w:r w:rsidR="004E3C95" w:rsidRPr="003D6D8B">
          <w:rPr>
            <w:rFonts w:ascii="Arial" w:hAnsi="Arial" w:cs="Arial"/>
            <w:sz w:val="22"/>
            <w:szCs w:val="22"/>
            <w:rPrChange w:id="1928" w:author="Guo, Shicheng" w:date="2019-07-03T10:29:00Z">
              <w:rPr/>
            </w:rPrChange>
          </w:rPr>
          <w:t xml:space="preserve">. </w:t>
        </w:r>
      </w:ins>
      <w:ins w:id="1929" w:author="丁伟峰" w:date="2019-07-03T14:59:00Z">
        <w:r w:rsidRPr="003D6D8B">
          <w:rPr>
            <w:rFonts w:ascii="Arial" w:hAnsi="Arial" w:cs="Arial"/>
            <w:sz w:val="22"/>
            <w:szCs w:val="22"/>
            <w:rPrChange w:id="1930" w:author="Guo, Shicheng" w:date="2019-07-03T10:29:00Z">
              <w:rPr/>
            </w:rPrChange>
          </w:rPr>
          <w:t xml:space="preserve"> </w:t>
        </w:r>
      </w:ins>
    </w:p>
    <w:p w:rsidR="00C5369F" w:rsidRPr="003D6D8B" w:rsidDel="00B43C88" w:rsidRDefault="00C5369F">
      <w:pPr>
        <w:rPr>
          <w:del w:id="1931" w:author="Guo, Shicheng" w:date="2019-07-02T12:17:00Z"/>
          <w:rFonts w:ascii="Arial" w:hAnsi="Arial" w:cs="Arial"/>
          <w:sz w:val="22"/>
          <w:szCs w:val="22"/>
          <w:rPrChange w:id="1932" w:author="Guo, Shicheng" w:date="2019-07-03T10:29:00Z">
            <w:rPr>
              <w:del w:id="1933" w:author="Guo, Shicheng" w:date="2019-07-02T12:17:00Z"/>
              <w:rFonts w:ascii="Times New Roman" w:hAnsi="Times New Roman" w:cs="Times New Roman"/>
            </w:rPr>
          </w:rPrChange>
        </w:rPr>
      </w:pPr>
    </w:p>
    <w:p w:rsidR="00C5369F" w:rsidRPr="003D6D8B" w:rsidRDefault="00C5369F">
      <w:pPr>
        <w:rPr>
          <w:rFonts w:ascii="Arial" w:hAnsi="Arial" w:cs="Arial"/>
          <w:b/>
          <w:sz w:val="22"/>
          <w:szCs w:val="22"/>
          <w:rPrChange w:id="1934" w:author="Guo, Shicheng" w:date="2019-07-03T10:29:00Z">
            <w:rPr>
              <w:rFonts w:ascii="Times New Roman" w:hAnsi="Times New Roman" w:cs="Times New Roman"/>
              <w:b/>
            </w:rPr>
          </w:rPrChange>
        </w:rPr>
      </w:pPr>
    </w:p>
    <w:p w:rsidR="00C5369F" w:rsidRPr="003D6D8B" w:rsidRDefault="00C5369F">
      <w:pPr>
        <w:rPr>
          <w:rFonts w:ascii="Arial" w:hAnsi="Arial" w:cs="Arial"/>
          <w:b/>
          <w:sz w:val="22"/>
          <w:szCs w:val="22"/>
          <w:rPrChange w:id="1935" w:author="Guo, Shicheng" w:date="2019-07-03T10:29:00Z">
            <w:rPr>
              <w:rFonts w:ascii="Times New Roman" w:hAnsi="Times New Roman" w:cs="Times New Roman"/>
              <w:b/>
            </w:rPr>
          </w:rPrChange>
        </w:rPr>
      </w:pPr>
      <w:r w:rsidRPr="003D6D8B">
        <w:rPr>
          <w:rFonts w:ascii="Arial" w:hAnsi="Arial" w:cs="Arial"/>
          <w:b/>
          <w:sz w:val="22"/>
          <w:szCs w:val="22"/>
          <w:rPrChange w:id="1936" w:author="Guo, Shicheng" w:date="2019-07-03T10:29:00Z">
            <w:rPr>
              <w:rFonts w:ascii="Times New Roman" w:hAnsi="Times New Roman" w:cs="Times New Roman"/>
              <w:b/>
            </w:rPr>
          </w:rPrChange>
        </w:rPr>
        <w:t>Author contributions</w:t>
      </w:r>
    </w:p>
    <w:p w:rsidR="00162C93" w:rsidRPr="003D6D8B" w:rsidRDefault="00162C93" w:rsidP="00162C93">
      <w:pPr>
        <w:rPr>
          <w:ins w:id="1937" w:author="丁伟峰" w:date="2019-07-03T15:04:00Z"/>
          <w:rFonts w:ascii="Arial" w:hAnsi="Arial" w:cs="Arial"/>
          <w:sz w:val="22"/>
          <w:szCs w:val="22"/>
          <w:rPrChange w:id="1938" w:author="Guo, Shicheng" w:date="2019-07-03T10:29:00Z">
            <w:rPr>
              <w:ins w:id="1939" w:author="丁伟峰" w:date="2019-07-03T15:04:00Z"/>
              <w:rFonts w:ascii="Arial" w:hAnsi="Arial" w:cs="Arial"/>
            </w:rPr>
          </w:rPrChange>
        </w:rPr>
      </w:pPr>
      <w:ins w:id="1940" w:author="丁伟峰" w:date="2019-07-03T15:04:00Z">
        <w:r w:rsidRPr="003D6D8B">
          <w:rPr>
            <w:rFonts w:ascii="Arial" w:hAnsi="Arial" w:cs="Arial"/>
            <w:sz w:val="22"/>
            <w:szCs w:val="22"/>
            <w:rPrChange w:id="1941" w:author="Guo, Shicheng" w:date="2019-07-03T10:29:00Z">
              <w:rPr>
                <w:rFonts w:ascii="Arial" w:hAnsi="Arial" w:cs="Arial"/>
              </w:rPr>
            </w:rPrChange>
          </w:rPr>
          <w:t>All authors are involved in the following contribution to the paper: (1) conception and design the study, or analysis and interpretation of data; (2) drafting the article or revising it critically for important intellectual content; (3) final approval of the version to be published.</w:t>
        </w:r>
      </w:ins>
    </w:p>
    <w:p w:rsidR="00C5369F" w:rsidRPr="003D6D8B" w:rsidDel="00162C93" w:rsidRDefault="00C5369F">
      <w:pPr>
        <w:rPr>
          <w:del w:id="1942" w:author="丁伟峰" w:date="2019-07-03T15:04:00Z"/>
          <w:rFonts w:ascii="Arial" w:hAnsi="Arial" w:cs="Arial"/>
          <w:sz w:val="22"/>
          <w:szCs w:val="22"/>
          <w:rPrChange w:id="1943" w:author="Guo, Shicheng" w:date="2019-07-03T10:29:00Z">
            <w:rPr>
              <w:del w:id="1944" w:author="丁伟峰" w:date="2019-07-03T15:04:00Z"/>
              <w:rFonts w:ascii="Times New Roman" w:hAnsi="Times New Roman" w:cs="Times New Roman"/>
            </w:rPr>
          </w:rPrChange>
        </w:rPr>
      </w:pPr>
    </w:p>
    <w:p w:rsidR="00C5369F" w:rsidRPr="003D6D8B" w:rsidRDefault="00C5369F">
      <w:pPr>
        <w:rPr>
          <w:rFonts w:ascii="Arial" w:hAnsi="Arial" w:cs="Arial"/>
          <w:sz w:val="22"/>
          <w:szCs w:val="22"/>
          <w:rPrChange w:id="1945" w:author="Guo, Shicheng" w:date="2019-07-03T10:29:00Z">
            <w:rPr>
              <w:rFonts w:ascii="Times New Roman" w:hAnsi="Times New Roman" w:cs="Times New Roman"/>
            </w:rPr>
          </w:rPrChange>
        </w:rPr>
      </w:pPr>
    </w:p>
    <w:p w:rsidR="00C5369F" w:rsidRPr="003D6D8B" w:rsidRDefault="00C5369F">
      <w:pPr>
        <w:rPr>
          <w:rFonts w:ascii="Arial" w:hAnsi="Arial" w:cs="Arial"/>
          <w:b/>
          <w:sz w:val="22"/>
          <w:szCs w:val="22"/>
          <w:rPrChange w:id="1946" w:author="Guo, Shicheng" w:date="2019-07-03T10:29:00Z">
            <w:rPr>
              <w:rFonts w:ascii="Times New Roman" w:hAnsi="Times New Roman" w:cs="Times New Roman"/>
              <w:b/>
            </w:rPr>
          </w:rPrChange>
        </w:rPr>
      </w:pPr>
      <w:r w:rsidRPr="003D6D8B">
        <w:rPr>
          <w:rFonts w:ascii="Arial" w:hAnsi="Arial" w:cs="Arial"/>
          <w:b/>
          <w:sz w:val="22"/>
          <w:szCs w:val="22"/>
          <w:rPrChange w:id="1947" w:author="Guo, Shicheng" w:date="2019-07-03T10:29:00Z">
            <w:rPr>
              <w:rFonts w:ascii="Times New Roman" w:hAnsi="Times New Roman" w:cs="Times New Roman"/>
              <w:b/>
            </w:rPr>
          </w:rPrChange>
        </w:rPr>
        <w:t>Conflict of interests</w:t>
      </w:r>
    </w:p>
    <w:p w:rsidR="00C5369F" w:rsidRPr="003D6D8B" w:rsidRDefault="00C5369F">
      <w:pPr>
        <w:rPr>
          <w:rFonts w:ascii="Arial" w:hAnsi="Arial" w:cs="Arial"/>
          <w:sz w:val="22"/>
          <w:szCs w:val="22"/>
          <w:rPrChange w:id="1948" w:author="Guo, Shicheng" w:date="2019-07-03T10:29:00Z">
            <w:rPr>
              <w:rFonts w:ascii="Times New Roman" w:hAnsi="Times New Roman" w:cs="Times New Roman"/>
            </w:rPr>
          </w:rPrChange>
        </w:rPr>
      </w:pPr>
      <w:r w:rsidRPr="003D6D8B">
        <w:rPr>
          <w:rFonts w:ascii="Arial" w:hAnsi="Arial" w:cs="Arial"/>
          <w:sz w:val="22"/>
          <w:szCs w:val="22"/>
          <w:rPrChange w:id="1949" w:author="Guo, Shicheng" w:date="2019-07-03T10:29:00Z">
            <w:rPr>
              <w:rFonts w:ascii="Times New Roman" w:hAnsi="Times New Roman" w:cs="Times New Roman"/>
            </w:rPr>
          </w:rPrChange>
        </w:rPr>
        <w:t>The authors declare that they have no competing interests</w:t>
      </w:r>
    </w:p>
    <w:p w:rsidR="008B4ED1" w:rsidRPr="003D6D8B" w:rsidRDefault="008B4ED1">
      <w:pPr>
        <w:rPr>
          <w:rFonts w:ascii="Arial" w:hAnsi="Arial" w:cs="Arial"/>
          <w:sz w:val="22"/>
          <w:szCs w:val="22"/>
          <w:rPrChange w:id="1950" w:author="Guo, Shicheng" w:date="2019-07-03T10:29:00Z">
            <w:rPr>
              <w:rFonts w:ascii="Times New Roman" w:hAnsi="Times New Roman" w:cs="Times New Roman"/>
            </w:rPr>
          </w:rPrChange>
        </w:rPr>
      </w:pPr>
    </w:p>
    <w:p w:rsidR="00C5369F" w:rsidRPr="003D6D8B" w:rsidRDefault="00C5369F">
      <w:pPr>
        <w:rPr>
          <w:rFonts w:ascii="Arial" w:hAnsi="Arial" w:cs="Arial"/>
          <w:sz w:val="22"/>
          <w:szCs w:val="22"/>
          <w:rPrChange w:id="1951" w:author="Guo, Shicheng" w:date="2019-07-03T10:29:00Z">
            <w:rPr>
              <w:rFonts w:ascii="Times New Roman" w:hAnsi="Times New Roman" w:cs="Times New Roman"/>
            </w:rPr>
          </w:rPrChange>
        </w:rPr>
      </w:pPr>
    </w:p>
    <w:p w:rsidR="008B4ED1" w:rsidRPr="003D6D8B" w:rsidRDefault="008B4ED1">
      <w:pPr>
        <w:rPr>
          <w:rFonts w:ascii="Arial" w:hAnsi="Arial" w:cs="Arial"/>
          <w:sz w:val="22"/>
          <w:szCs w:val="22"/>
          <w:rPrChange w:id="1952" w:author="Guo, Shicheng" w:date="2019-07-03T10:29:00Z">
            <w:rPr>
              <w:rFonts w:ascii="Times New Roman" w:hAnsi="Times New Roman" w:cs="Times New Roman"/>
            </w:rPr>
          </w:rPrChange>
        </w:rPr>
      </w:pPr>
    </w:p>
    <w:p w:rsidR="003D15F5" w:rsidRPr="003D6D8B" w:rsidRDefault="003D15F5">
      <w:pPr>
        <w:rPr>
          <w:rFonts w:ascii="Arial" w:hAnsi="Arial" w:cs="Arial"/>
          <w:b/>
          <w:sz w:val="22"/>
          <w:szCs w:val="22"/>
          <w:rPrChange w:id="1953" w:author="Guo, Shicheng" w:date="2019-07-03T10:29:00Z">
            <w:rPr>
              <w:rFonts w:ascii="Times New Roman" w:hAnsi="Times New Roman" w:cs="Times New Roman"/>
              <w:b/>
            </w:rPr>
          </w:rPrChange>
        </w:rPr>
      </w:pPr>
      <w:r w:rsidRPr="003D6D8B">
        <w:rPr>
          <w:rFonts w:ascii="Arial" w:hAnsi="Arial" w:cs="Arial"/>
          <w:b/>
          <w:sz w:val="22"/>
          <w:szCs w:val="22"/>
          <w:rPrChange w:id="1954" w:author="Guo, Shicheng" w:date="2019-07-03T10:29:00Z">
            <w:rPr>
              <w:rFonts w:ascii="Times New Roman" w:hAnsi="Times New Roman" w:cs="Times New Roman"/>
              <w:b/>
            </w:rPr>
          </w:rPrChange>
        </w:rPr>
        <w:t>Reference</w:t>
      </w:r>
    </w:p>
    <w:p w:rsidR="00186424" w:rsidRPr="003D6D8B" w:rsidRDefault="00186424">
      <w:pPr>
        <w:rPr>
          <w:rFonts w:ascii="Arial" w:hAnsi="Arial" w:cs="Arial"/>
          <w:sz w:val="22"/>
          <w:szCs w:val="22"/>
          <w:rPrChange w:id="1955" w:author="Guo, Shicheng" w:date="2019-07-03T10:29:00Z">
            <w:rPr>
              <w:rFonts w:ascii="Times New Roman" w:hAnsi="Times New Roman" w:cs="Times New Roman"/>
            </w:rPr>
          </w:rPrChange>
        </w:rPr>
      </w:pPr>
    </w:p>
    <w:p w:rsidR="00186424" w:rsidRPr="003D6D8B" w:rsidRDefault="00186424">
      <w:pPr>
        <w:rPr>
          <w:rFonts w:ascii="Arial" w:hAnsi="Arial" w:cs="Arial"/>
          <w:sz w:val="22"/>
          <w:szCs w:val="22"/>
          <w:rPrChange w:id="1956" w:author="Guo, Shicheng" w:date="2019-07-03T10:29:00Z">
            <w:rPr>
              <w:rFonts w:ascii="Times New Roman" w:hAnsi="Times New Roman" w:cs="Times New Roman"/>
            </w:rPr>
          </w:rPrChange>
        </w:rPr>
      </w:pPr>
    </w:p>
    <w:p w:rsidR="000548E3" w:rsidRPr="003D6D8B" w:rsidRDefault="00186424" w:rsidP="000548E3">
      <w:pPr>
        <w:pStyle w:val="EndNoteBibliography"/>
        <w:ind w:left="720" w:hanging="720"/>
        <w:rPr>
          <w:rFonts w:ascii="Arial" w:hAnsi="Arial" w:cs="Arial"/>
          <w:noProof/>
          <w:sz w:val="22"/>
          <w:szCs w:val="22"/>
          <w:rPrChange w:id="1957" w:author="Guo, Shicheng" w:date="2019-07-03T10:29:00Z">
            <w:rPr>
              <w:noProof/>
            </w:rPr>
          </w:rPrChange>
        </w:rPr>
      </w:pPr>
      <w:r w:rsidRPr="003D6D8B">
        <w:rPr>
          <w:rFonts w:ascii="Arial" w:hAnsi="Arial" w:cs="Arial"/>
          <w:sz w:val="22"/>
          <w:szCs w:val="22"/>
          <w:rPrChange w:id="1958" w:author="Guo, Shicheng" w:date="2019-07-03T10:29:00Z">
            <w:rPr>
              <w:rFonts w:ascii="Times New Roman" w:eastAsiaTheme="minorEastAsia" w:hAnsi="Times New Roman" w:cs="Times New Roman"/>
            </w:rPr>
          </w:rPrChange>
        </w:rPr>
        <w:fldChar w:fldCharType="begin"/>
      </w:r>
      <w:r w:rsidRPr="003D6D8B">
        <w:rPr>
          <w:rFonts w:ascii="Arial" w:hAnsi="Arial" w:cs="Arial"/>
          <w:sz w:val="22"/>
          <w:szCs w:val="22"/>
          <w:rPrChange w:id="1959" w:author="Guo, Shicheng" w:date="2019-07-03T10:29:00Z">
            <w:rPr>
              <w:rFonts w:ascii="Times New Roman" w:eastAsiaTheme="minorEastAsia" w:hAnsi="Times New Roman" w:cs="Times New Roman"/>
            </w:rPr>
          </w:rPrChange>
        </w:rPr>
        <w:instrText xml:space="preserve"> ADDIN EN.REFLIST </w:instrText>
      </w:r>
      <w:r w:rsidRPr="003D6D8B">
        <w:rPr>
          <w:rFonts w:ascii="Arial" w:hAnsi="Arial" w:cs="Arial"/>
          <w:sz w:val="22"/>
          <w:szCs w:val="22"/>
          <w:rPrChange w:id="1960" w:author="Guo, Shicheng" w:date="2019-07-03T10:29:00Z">
            <w:rPr>
              <w:rFonts w:ascii="Times New Roman" w:eastAsiaTheme="minorEastAsia" w:hAnsi="Times New Roman" w:cs="Times New Roman"/>
            </w:rPr>
          </w:rPrChange>
        </w:rPr>
        <w:fldChar w:fldCharType="separate"/>
      </w:r>
      <w:r w:rsidR="000548E3" w:rsidRPr="003D6D8B">
        <w:rPr>
          <w:rFonts w:ascii="Arial" w:hAnsi="Arial" w:cs="Arial"/>
          <w:noProof/>
          <w:sz w:val="22"/>
          <w:szCs w:val="22"/>
          <w:rPrChange w:id="1961" w:author="Guo, Shicheng" w:date="2019-07-03T10:29:00Z">
            <w:rPr>
              <w:noProof/>
            </w:rPr>
          </w:rPrChange>
        </w:rPr>
        <w:t>1.</w:t>
      </w:r>
      <w:r w:rsidR="000548E3" w:rsidRPr="003D6D8B">
        <w:rPr>
          <w:rFonts w:ascii="Arial" w:hAnsi="Arial" w:cs="Arial"/>
          <w:noProof/>
          <w:sz w:val="22"/>
          <w:szCs w:val="22"/>
          <w:rPrChange w:id="1962" w:author="Guo, Shicheng" w:date="2019-07-03T10:29:00Z">
            <w:rPr>
              <w:noProof/>
            </w:rPr>
          </w:rPrChange>
        </w:rPr>
        <w:tab/>
        <w:t xml:space="preserve">Jiang, D., et al., </w:t>
      </w:r>
      <w:r w:rsidR="000548E3" w:rsidRPr="003D6D8B">
        <w:rPr>
          <w:rFonts w:ascii="Arial" w:hAnsi="Arial" w:cs="Arial"/>
          <w:i/>
          <w:noProof/>
          <w:sz w:val="22"/>
          <w:szCs w:val="22"/>
          <w:rPrChange w:id="1963" w:author="Guo, Shicheng" w:date="2019-07-03T10:29:00Z">
            <w:rPr>
              <w:i/>
              <w:noProof/>
            </w:rPr>
          </w:rPrChange>
        </w:rPr>
        <w:t>Epigenetic silencing of ZNF132 mediated by methylation-sensitive Sp1 binding promotes cancer progression in esophageal squamous cell carcinoma.</w:t>
      </w:r>
      <w:r w:rsidR="000548E3" w:rsidRPr="003D6D8B">
        <w:rPr>
          <w:rFonts w:ascii="Arial" w:hAnsi="Arial" w:cs="Arial"/>
          <w:noProof/>
          <w:sz w:val="22"/>
          <w:szCs w:val="22"/>
          <w:rPrChange w:id="1964" w:author="Guo, Shicheng" w:date="2019-07-03T10:29:00Z">
            <w:rPr>
              <w:noProof/>
            </w:rPr>
          </w:rPrChange>
        </w:rPr>
        <w:t xml:space="preserve"> Cell Death Dis, 2018. </w:t>
      </w:r>
      <w:r w:rsidR="000548E3" w:rsidRPr="003D6D8B">
        <w:rPr>
          <w:rFonts w:ascii="Arial" w:hAnsi="Arial" w:cs="Arial"/>
          <w:b/>
          <w:noProof/>
          <w:sz w:val="22"/>
          <w:szCs w:val="22"/>
          <w:rPrChange w:id="1965" w:author="Guo, Shicheng" w:date="2019-07-03T10:29:00Z">
            <w:rPr>
              <w:b/>
              <w:noProof/>
            </w:rPr>
          </w:rPrChange>
        </w:rPr>
        <w:t>10</w:t>
      </w:r>
      <w:r w:rsidR="000548E3" w:rsidRPr="003D6D8B">
        <w:rPr>
          <w:rFonts w:ascii="Arial" w:hAnsi="Arial" w:cs="Arial"/>
          <w:noProof/>
          <w:sz w:val="22"/>
          <w:szCs w:val="22"/>
          <w:rPrChange w:id="1966" w:author="Guo, Shicheng" w:date="2019-07-03T10:29:00Z">
            <w:rPr>
              <w:noProof/>
            </w:rPr>
          </w:rPrChange>
        </w:rPr>
        <w:t>(1): p. 1.</w:t>
      </w:r>
    </w:p>
    <w:p w:rsidR="000548E3" w:rsidRPr="003D6D8B" w:rsidRDefault="000548E3" w:rsidP="000548E3">
      <w:pPr>
        <w:pStyle w:val="EndNoteBibliography"/>
        <w:ind w:left="720" w:hanging="720"/>
        <w:rPr>
          <w:rFonts w:ascii="Arial" w:hAnsi="Arial" w:cs="Arial"/>
          <w:noProof/>
          <w:sz w:val="22"/>
          <w:szCs w:val="22"/>
          <w:rPrChange w:id="1967" w:author="Guo, Shicheng" w:date="2019-07-03T10:29:00Z">
            <w:rPr>
              <w:noProof/>
            </w:rPr>
          </w:rPrChange>
        </w:rPr>
      </w:pPr>
      <w:r w:rsidRPr="003D6D8B">
        <w:rPr>
          <w:rFonts w:ascii="Arial" w:hAnsi="Arial" w:cs="Arial"/>
          <w:noProof/>
          <w:sz w:val="22"/>
          <w:szCs w:val="22"/>
          <w:rPrChange w:id="1968" w:author="Guo, Shicheng" w:date="2019-07-03T10:29:00Z">
            <w:rPr>
              <w:noProof/>
            </w:rPr>
          </w:rPrChange>
        </w:rPr>
        <w:t>2.</w:t>
      </w:r>
      <w:r w:rsidRPr="003D6D8B">
        <w:rPr>
          <w:rFonts w:ascii="Arial" w:hAnsi="Arial" w:cs="Arial"/>
          <w:noProof/>
          <w:sz w:val="22"/>
          <w:szCs w:val="22"/>
          <w:rPrChange w:id="1969" w:author="Guo, Shicheng" w:date="2019-07-03T10:29:00Z">
            <w:rPr>
              <w:noProof/>
            </w:rPr>
          </w:rPrChange>
        </w:rPr>
        <w:tab/>
        <w:t xml:space="preserve">He, Y., et al., </w:t>
      </w:r>
      <w:r w:rsidRPr="003D6D8B">
        <w:rPr>
          <w:rFonts w:ascii="Arial" w:hAnsi="Arial" w:cs="Arial"/>
          <w:i/>
          <w:noProof/>
          <w:sz w:val="22"/>
          <w:szCs w:val="22"/>
          <w:rPrChange w:id="1970" w:author="Guo, Shicheng" w:date="2019-07-03T10:29:00Z">
            <w:rPr>
              <w:i/>
              <w:noProof/>
            </w:rPr>
          </w:rPrChange>
        </w:rPr>
        <w:t>Hypomethylation of the hsa-miR-191 locus causes high expression of hsa-mir-191 and promotes the epithelial-to-mesenchymal transition in hepatocellular carcinoma.</w:t>
      </w:r>
      <w:r w:rsidRPr="003D6D8B">
        <w:rPr>
          <w:rFonts w:ascii="Arial" w:hAnsi="Arial" w:cs="Arial"/>
          <w:noProof/>
          <w:sz w:val="22"/>
          <w:szCs w:val="22"/>
          <w:rPrChange w:id="1971" w:author="Guo, Shicheng" w:date="2019-07-03T10:29:00Z">
            <w:rPr>
              <w:noProof/>
            </w:rPr>
          </w:rPrChange>
        </w:rPr>
        <w:t xml:space="preserve"> Neoplasia, 2011. </w:t>
      </w:r>
      <w:r w:rsidRPr="003D6D8B">
        <w:rPr>
          <w:rFonts w:ascii="Arial" w:hAnsi="Arial" w:cs="Arial"/>
          <w:b/>
          <w:noProof/>
          <w:sz w:val="22"/>
          <w:szCs w:val="22"/>
          <w:rPrChange w:id="1972" w:author="Guo, Shicheng" w:date="2019-07-03T10:29:00Z">
            <w:rPr>
              <w:b/>
              <w:noProof/>
            </w:rPr>
          </w:rPrChange>
        </w:rPr>
        <w:t>13</w:t>
      </w:r>
      <w:r w:rsidRPr="003D6D8B">
        <w:rPr>
          <w:rFonts w:ascii="Arial" w:hAnsi="Arial" w:cs="Arial"/>
          <w:noProof/>
          <w:sz w:val="22"/>
          <w:szCs w:val="22"/>
          <w:rPrChange w:id="1973" w:author="Guo, Shicheng" w:date="2019-07-03T10:29:00Z">
            <w:rPr>
              <w:noProof/>
            </w:rPr>
          </w:rPrChange>
        </w:rPr>
        <w:t>(9): p. 841-53.</w:t>
      </w:r>
    </w:p>
    <w:p w:rsidR="000548E3" w:rsidRPr="003D6D8B" w:rsidRDefault="000548E3" w:rsidP="000548E3">
      <w:pPr>
        <w:pStyle w:val="EndNoteBibliography"/>
        <w:ind w:left="720" w:hanging="720"/>
        <w:rPr>
          <w:rFonts w:ascii="Arial" w:hAnsi="Arial" w:cs="Arial"/>
          <w:noProof/>
          <w:sz w:val="22"/>
          <w:szCs w:val="22"/>
          <w:rPrChange w:id="1974" w:author="Guo, Shicheng" w:date="2019-07-03T10:29:00Z">
            <w:rPr>
              <w:noProof/>
            </w:rPr>
          </w:rPrChange>
        </w:rPr>
      </w:pPr>
      <w:r w:rsidRPr="003D6D8B">
        <w:rPr>
          <w:rFonts w:ascii="Arial" w:hAnsi="Arial" w:cs="Arial"/>
          <w:noProof/>
          <w:sz w:val="22"/>
          <w:szCs w:val="22"/>
          <w:rPrChange w:id="1975" w:author="Guo, Shicheng" w:date="2019-07-03T10:29:00Z">
            <w:rPr>
              <w:noProof/>
            </w:rPr>
          </w:rPrChange>
        </w:rPr>
        <w:t>3.</w:t>
      </w:r>
      <w:r w:rsidRPr="003D6D8B">
        <w:rPr>
          <w:rFonts w:ascii="Arial" w:hAnsi="Arial" w:cs="Arial"/>
          <w:noProof/>
          <w:sz w:val="22"/>
          <w:szCs w:val="22"/>
          <w:rPrChange w:id="1976" w:author="Guo, Shicheng" w:date="2019-07-03T10:29:00Z">
            <w:rPr>
              <w:noProof/>
            </w:rPr>
          </w:rPrChange>
        </w:rPr>
        <w:tab/>
        <w:t xml:space="preserve">Schubeler, D., </w:t>
      </w:r>
      <w:r w:rsidRPr="003D6D8B">
        <w:rPr>
          <w:rFonts w:ascii="Arial" w:hAnsi="Arial" w:cs="Arial"/>
          <w:i/>
          <w:noProof/>
          <w:sz w:val="22"/>
          <w:szCs w:val="22"/>
          <w:rPrChange w:id="1977" w:author="Guo, Shicheng" w:date="2019-07-03T10:29:00Z">
            <w:rPr>
              <w:i/>
              <w:noProof/>
            </w:rPr>
          </w:rPrChange>
        </w:rPr>
        <w:t>Function and information content of DNA methylation.</w:t>
      </w:r>
      <w:r w:rsidRPr="003D6D8B">
        <w:rPr>
          <w:rFonts w:ascii="Arial" w:hAnsi="Arial" w:cs="Arial"/>
          <w:noProof/>
          <w:sz w:val="22"/>
          <w:szCs w:val="22"/>
          <w:rPrChange w:id="1978" w:author="Guo, Shicheng" w:date="2019-07-03T10:29:00Z">
            <w:rPr>
              <w:noProof/>
            </w:rPr>
          </w:rPrChange>
        </w:rPr>
        <w:t xml:space="preserve"> Nature, 2015. </w:t>
      </w:r>
      <w:r w:rsidRPr="003D6D8B">
        <w:rPr>
          <w:rFonts w:ascii="Arial" w:hAnsi="Arial" w:cs="Arial"/>
          <w:b/>
          <w:noProof/>
          <w:sz w:val="22"/>
          <w:szCs w:val="22"/>
          <w:rPrChange w:id="1979" w:author="Guo, Shicheng" w:date="2019-07-03T10:29:00Z">
            <w:rPr>
              <w:b/>
              <w:noProof/>
            </w:rPr>
          </w:rPrChange>
        </w:rPr>
        <w:t>517</w:t>
      </w:r>
      <w:r w:rsidRPr="003D6D8B">
        <w:rPr>
          <w:rFonts w:ascii="Arial" w:hAnsi="Arial" w:cs="Arial"/>
          <w:noProof/>
          <w:sz w:val="22"/>
          <w:szCs w:val="22"/>
          <w:rPrChange w:id="1980" w:author="Guo, Shicheng" w:date="2019-07-03T10:29:00Z">
            <w:rPr>
              <w:noProof/>
            </w:rPr>
          </w:rPrChange>
        </w:rPr>
        <w:t>(7534): p. 321-326.</w:t>
      </w:r>
    </w:p>
    <w:p w:rsidR="000548E3" w:rsidRPr="003D6D8B" w:rsidRDefault="000548E3" w:rsidP="000548E3">
      <w:pPr>
        <w:pStyle w:val="EndNoteBibliography"/>
        <w:ind w:left="720" w:hanging="720"/>
        <w:rPr>
          <w:rFonts w:ascii="Arial" w:hAnsi="Arial" w:cs="Arial"/>
          <w:noProof/>
          <w:sz w:val="22"/>
          <w:szCs w:val="22"/>
          <w:rPrChange w:id="1981" w:author="Guo, Shicheng" w:date="2019-07-03T10:29:00Z">
            <w:rPr>
              <w:noProof/>
            </w:rPr>
          </w:rPrChange>
        </w:rPr>
      </w:pPr>
      <w:r w:rsidRPr="003D6D8B">
        <w:rPr>
          <w:rFonts w:ascii="Arial" w:hAnsi="Arial" w:cs="Arial"/>
          <w:noProof/>
          <w:sz w:val="22"/>
          <w:szCs w:val="22"/>
          <w:rPrChange w:id="1982" w:author="Guo, Shicheng" w:date="2019-07-03T10:29:00Z">
            <w:rPr>
              <w:noProof/>
            </w:rPr>
          </w:rPrChange>
        </w:rPr>
        <w:t>4.</w:t>
      </w:r>
      <w:r w:rsidRPr="003D6D8B">
        <w:rPr>
          <w:rFonts w:ascii="Arial" w:hAnsi="Arial" w:cs="Arial"/>
          <w:noProof/>
          <w:sz w:val="22"/>
          <w:szCs w:val="22"/>
          <w:rPrChange w:id="1983" w:author="Guo, Shicheng" w:date="2019-07-03T10:29:00Z">
            <w:rPr>
              <w:noProof/>
            </w:rPr>
          </w:rPrChange>
        </w:rPr>
        <w:tab/>
        <w:t xml:space="preserve">Guo, S., et al., </w:t>
      </w:r>
      <w:r w:rsidRPr="003D6D8B">
        <w:rPr>
          <w:rFonts w:ascii="Arial" w:hAnsi="Arial" w:cs="Arial"/>
          <w:i/>
          <w:noProof/>
          <w:sz w:val="22"/>
          <w:szCs w:val="22"/>
          <w:rPrChange w:id="1984" w:author="Guo, Shicheng" w:date="2019-07-03T10:29:00Z">
            <w:rPr>
              <w:i/>
              <w:noProof/>
            </w:rPr>
          </w:rPrChange>
        </w:rPr>
        <w:t>Identification of methylation haplotype blocks aids in deconvolution of heterogeneous tissue samples and tumor tissue-of-origin mapping from plasma DNA.</w:t>
      </w:r>
      <w:r w:rsidRPr="003D6D8B">
        <w:rPr>
          <w:rFonts w:ascii="Arial" w:hAnsi="Arial" w:cs="Arial"/>
          <w:noProof/>
          <w:sz w:val="22"/>
          <w:szCs w:val="22"/>
          <w:rPrChange w:id="1985" w:author="Guo, Shicheng" w:date="2019-07-03T10:29:00Z">
            <w:rPr>
              <w:noProof/>
            </w:rPr>
          </w:rPrChange>
        </w:rPr>
        <w:t xml:space="preserve"> Nat Genet, 2017. </w:t>
      </w:r>
      <w:r w:rsidRPr="003D6D8B">
        <w:rPr>
          <w:rFonts w:ascii="Arial" w:hAnsi="Arial" w:cs="Arial"/>
          <w:b/>
          <w:noProof/>
          <w:sz w:val="22"/>
          <w:szCs w:val="22"/>
          <w:rPrChange w:id="1986" w:author="Guo, Shicheng" w:date="2019-07-03T10:29:00Z">
            <w:rPr>
              <w:b/>
              <w:noProof/>
            </w:rPr>
          </w:rPrChange>
        </w:rPr>
        <w:t>49</w:t>
      </w:r>
      <w:r w:rsidRPr="003D6D8B">
        <w:rPr>
          <w:rFonts w:ascii="Arial" w:hAnsi="Arial" w:cs="Arial"/>
          <w:noProof/>
          <w:sz w:val="22"/>
          <w:szCs w:val="22"/>
          <w:rPrChange w:id="1987" w:author="Guo, Shicheng" w:date="2019-07-03T10:29:00Z">
            <w:rPr>
              <w:noProof/>
            </w:rPr>
          </w:rPrChange>
        </w:rPr>
        <w:t>(4): p. 635-642.</w:t>
      </w:r>
    </w:p>
    <w:p w:rsidR="000548E3" w:rsidRPr="003D6D8B" w:rsidRDefault="000548E3" w:rsidP="000548E3">
      <w:pPr>
        <w:pStyle w:val="EndNoteBibliography"/>
        <w:ind w:left="720" w:hanging="720"/>
        <w:rPr>
          <w:rFonts w:ascii="Arial" w:hAnsi="Arial" w:cs="Arial"/>
          <w:noProof/>
          <w:sz w:val="22"/>
          <w:szCs w:val="22"/>
          <w:rPrChange w:id="1988" w:author="Guo, Shicheng" w:date="2019-07-03T10:29:00Z">
            <w:rPr>
              <w:noProof/>
            </w:rPr>
          </w:rPrChange>
        </w:rPr>
      </w:pPr>
      <w:r w:rsidRPr="003D6D8B">
        <w:rPr>
          <w:rFonts w:ascii="Arial" w:hAnsi="Arial" w:cs="Arial"/>
          <w:noProof/>
          <w:sz w:val="22"/>
          <w:szCs w:val="22"/>
          <w:rPrChange w:id="1989" w:author="Guo, Shicheng" w:date="2019-07-03T10:29:00Z">
            <w:rPr>
              <w:noProof/>
            </w:rPr>
          </w:rPrChange>
        </w:rPr>
        <w:t>5.</w:t>
      </w:r>
      <w:r w:rsidRPr="003D6D8B">
        <w:rPr>
          <w:rFonts w:ascii="Arial" w:hAnsi="Arial" w:cs="Arial"/>
          <w:noProof/>
          <w:sz w:val="22"/>
          <w:szCs w:val="22"/>
          <w:rPrChange w:id="1990" w:author="Guo, Shicheng" w:date="2019-07-03T10:29:00Z">
            <w:rPr>
              <w:noProof/>
            </w:rPr>
          </w:rPrChange>
        </w:rPr>
        <w:tab/>
        <w:t xml:space="preserve">Guo, S., et al., </w:t>
      </w:r>
      <w:r w:rsidRPr="003D6D8B">
        <w:rPr>
          <w:rFonts w:ascii="Arial" w:hAnsi="Arial" w:cs="Arial"/>
          <w:i/>
          <w:noProof/>
          <w:sz w:val="22"/>
          <w:szCs w:val="22"/>
          <w:rPrChange w:id="1991" w:author="Guo, Shicheng" w:date="2019-07-03T10:29:00Z">
            <w:rPr>
              <w:i/>
              <w:noProof/>
            </w:rPr>
          </w:rPrChange>
        </w:rPr>
        <w:t>Identification and validation of the methylation biomarkers of non-small cell lung cancer (NSCLC).</w:t>
      </w:r>
      <w:r w:rsidRPr="003D6D8B">
        <w:rPr>
          <w:rFonts w:ascii="Arial" w:hAnsi="Arial" w:cs="Arial"/>
          <w:noProof/>
          <w:sz w:val="22"/>
          <w:szCs w:val="22"/>
          <w:rPrChange w:id="1992" w:author="Guo, Shicheng" w:date="2019-07-03T10:29:00Z">
            <w:rPr>
              <w:noProof/>
            </w:rPr>
          </w:rPrChange>
        </w:rPr>
        <w:t xml:space="preserve"> Clin Epigenetics, 2015. </w:t>
      </w:r>
      <w:r w:rsidRPr="003D6D8B">
        <w:rPr>
          <w:rFonts w:ascii="Arial" w:hAnsi="Arial" w:cs="Arial"/>
          <w:b/>
          <w:noProof/>
          <w:sz w:val="22"/>
          <w:szCs w:val="22"/>
          <w:rPrChange w:id="1993" w:author="Guo, Shicheng" w:date="2019-07-03T10:29:00Z">
            <w:rPr>
              <w:b/>
              <w:noProof/>
            </w:rPr>
          </w:rPrChange>
        </w:rPr>
        <w:t>7</w:t>
      </w:r>
      <w:r w:rsidRPr="003D6D8B">
        <w:rPr>
          <w:rFonts w:ascii="Arial" w:hAnsi="Arial" w:cs="Arial"/>
          <w:noProof/>
          <w:sz w:val="22"/>
          <w:szCs w:val="22"/>
          <w:rPrChange w:id="1994" w:author="Guo, Shicheng" w:date="2019-07-03T10:29:00Z">
            <w:rPr>
              <w:noProof/>
            </w:rPr>
          </w:rPrChange>
        </w:rPr>
        <w:t>: p. 3.</w:t>
      </w:r>
    </w:p>
    <w:p w:rsidR="000548E3" w:rsidRPr="003D6D8B" w:rsidRDefault="000548E3" w:rsidP="000548E3">
      <w:pPr>
        <w:pStyle w:val="EndNoteBibliography"/>
        <w:ind w:left="720" w:hanging="720"/>
        <w:rPr>
          <w:rFonts w:ascii="Arial" w:hAnsi="Arial" w:cs="Arial"/>
          <w:noProof/>
          <w:sz w:val="22"/>
          <w:szCs w:val="22"/>
          <w:rPrChange w:id="1995" w:author="Guo, Shicheng" w:date="2019-07-03T10:29:00Z">
            <w:rPr>
              <w:noProof/>
            </w:rPr>
          </w:rPrChange>
        </w:rPr>
      </w:pPr>
      <w:r w:rsidRPr="003D6D8B">
        <w:rPr>
          <w:rFonts w:ascii="Arial" w:hAnsi="Arial" w:cs="Arial"/>
          <w:noProof/>
          <w:sz w:val="22"/>
          <w:szCs w:val="22"/>
          <w:rPrChange w:id="1996" w:author="Guo, Shicheng" w:date="2019-07-03T10:29:00Z">
            <w:rPr>
              <w:noProof/>
            </w:rPr>
          </w:rPrChange>
        </w:rPr>
        <w:t>6.</w:t>
      </w:r>
      <w:r w:rsidRPr="003D6D8B">
        <w:rPr>
          <w:rFonts w:ascii="Arial" w:hAnsi="Arial" w:cs="Arial"/>
          <w:noProof/>
          <w:sz w:val="22"/>
          <w:szCs w:val="22"/>
          <w:rPrChange w:id="1997" w:author="Guo, Shicheng" w:date="2019-07-03T10:29:00Z">
            <w:rPr>
              <w:noProof/>
            </w:rPr>
          </w:rPrChange>
        </w:rPr>
        <w:tab/>
        <w:t xml:space="preserve">Koch, A., et al., </w:t>
      </w:r>
      <w:r w:rsidRPr="003D6D8B">
        <w:rPr>
          <w:rFonts w:ascii="Arial" w:hAnsi="Arial" w:cs="Arial"/>
          <w:i/>
          <w:noProof/>
          <w:sz w:val="22"/>
          <w:szCs w:val="22"/>
          <w:rPrChange w:id="1998" w:author="Guo, Shicheng" w:date="2019-07-03T10:29:00Z">
            <w:rPr>
              <w:i/>
              <w:noProof/>
            </w:rPr>
          </w:rPrChange>
        </w:rPr>
        <w:t>Analysis of DNA methylation in cancer: location revisited (vol 15, pg 459, 2018).</w:t>
      </w:r>
      <w:r w:rsidRPr="003D6D8B">
        <w:rPr>
          <w:rFonts w:ascii="Arial" w:hAnsi="Arial" w:cs="Arial"/>
          <w:noProof/>
          <w:sz w:val="22"/>
          <w:szCs w:val="22"/>
          <w:rPrChange w:id="1999" w:author="Guo, Shicheng" w:date="2019-07-03T10:29:00Z">
            <w:rPr>
              <w:noProof/>
            </w:rPr>
          </w:rPrChange>
        </w:rPr>
        <w:t xml:space="preserve"> Nature Reviews Clinical Oncology, 2018. </w:t>
      </w:r>
      <w:r w:rsidRPr="003D6D8B">
        <w:rPr>
          <w:rFonts w:ascii="Arial" w:hAnsi="Arial" w:cs="Arial"/>
          <w:b/>
          <w:noProof/>
          <w:sz w:val="22"/>
          <w:szCs w:val="22"/>
          <w:rPrChange w:id="2000" w:author="Guo, Shicheng" w:date="2019-07-03T10:29:00Z">
            <w:rPr>
              <w:b/>
              <w:noProof/>
            </w:rPr>
          </w:rPrChange>
        </w:rPr>
        <w:t>15</w:t>
      </w:r>
      <w:r w:rsidRPr="003D6D8B">
        <w:rPr>
          <w:rFonts w:ascii="Arial" w:hAnsi="Arial" w:cs="Arial"/>
          <w:noProof/>
          <w:sz w:val="22"/>
          <w:szCs w:val="22"/>
          <w:rPrChange w:id="2001" w:author="Guo, Shicheng" w:date="2019-07-03T10:29:00Z">
            <w:rPr>
              <w:noProof/>
            </w:rPr>
          </w:rPrChange>
        </w:rPr>
        <w:t>(7): p. 467-467.</w:t>
      </w:r>
    </w:p>
    <w:p w:rsidR="000548E3" w:rsidRPr="003D6D8B" w:rsidRDefault="000548E3" w:rsidP="000548E3">
      <w:pPr>
        <w:pStyle w:val="EndNoteBibliography"/>
        <w:ind w:left="720" w:hanging="720"/>
        <w:rPr>
          <w:rFonts w:ascii="Arial" w:hAnsi="Arial" w:cs="Arial"/>
          <w:noProof/>
          <w:sz w:val="22"/>
          <w:szCs w:val="22"/>
          <w:rPrChange w:id="2002" w:author="Guo, Shicheng" w:date="2019-07-03T10:29:00Z">
            <w:rPr>
              <w:noProof/>
            </w:rPr>
          </w:rPrChange>
        </w:rPr>
      </w:pPr>
      <w:r w:rsidRPr="003D6D8B">
        <w:rPr>
          <w:rFonts w:ascii="Arial" w:hAnsi="Arial" w:cs="Arial"/>
          <w:noProof/>
          <w:sz w:val="22"/>
          <w:szCs w:val="22"/>
          <w:rPrChange w:id="2003" w:author="Guo, Shicheng" w:date="2019-07-03T10:29:00Z">
            <w:rPr>
              <w:noProof/>
            </w:rPr>
          </w:rPrChange>
        </w:rPr>
        <w:t>7.</w:t>
      </w:r>
      <w:r w:rsidRPr="003D6D8B">
        <w:rPr>
          <w:rFonts w:ascii="Arial" w:hAnsi="Arial" w:cs="Arial"/>
          <w:noProof/>
          <w:sz w:val="22"/>
          <w:szCs w:val="22"/>
          <w:rPrChange w:id="2004" w:author="Guo, Shicheng" w:date="2019-07-03T10:29:00Z">
            <w:rPr>
              <w:noProof/>
            </w:rPr>
          </w:rPrChange>
        </w:rPr>
        <w:tab/>
        <w:t xml:space="preserve">Chen, S., et al., </w:t>
      </w:r>
      <w:r w:rsidRPr="003D6D8B">
        <w:rPr>
          <w:rFonts w:ascii="Arial" w:hAnsi="Arial" w:cs="Arial"/>
          <w:i/>
          <w:noProof/>
          <w:sz w:val="22"/>
          <w:szCs w:val="22"/>
          <w:rPrChange w:id="2005" w:author="Guo, Shicheng" w:date="2019-07-03T10:29:00Z">
            <w:rPr>
              <w:i/>
              <w:noProof/>
            </w:rPr>
          </w:rPrChange>
        </w:rPr>
        <w:t>Genome-Wide DNA Methylation Profiles Reveal Common Epigenetic Patterns of Interferon-Related Genes in Multiple Autoimmune Diseases.</w:t>
      </w:r>
      <w:r w:rsidRPr="003D6D8B">
        <w:rPr>
          <w:rFonts w:ascii="Arial" w:hAnsi="Arial" w:cs="Arial"/>
          <w:noProof/>
          <w:sz w:val="22"/>
          <w:szCs w:val="22"/>
          <w:rPrChange w:id="2006" w:author="Guo, Shicheng" w:date="2019-07-03T10:29:00Z">
            <w:rPr>
              <w:noProof/>
            </w:rPr>
          </w:rPrChange>
        </w:rPr>
        <w:t xml:space="preserve"> Front Genet, 2019. </w:t>
      </w:r>
      <w:r w:rsidRPr="003D6D8B">
        <w:rPr>
          <w:rFonts w:ascii="Arial" w:hAnsi="Arial" w:cs="Arial"/>
          <w:b/>
          <w:noProof/>
          <w:sz w:val="22"/>
          <w:szCs w:val="22"/>
          <w:rPrChange w:id="2007" w:author="Guo, Shicheng" w:date="2019-07-03T10:29:00Z">
            <w:rPr>
              <w:b/>
              <w:noProof/>
            </w:rPr>
          </w:rPrChange>
        </w:rPr>
        <w:t>10</w:t>
      </w:r>
      <w:r w:rsidRPr="003D6D8B">
        <w:rPr>
          <w:rFonts w:ascii="Arial" w:hAnsi="Arial" w:cs="Arial"/>
          <w:noProof/>
          <w:sz w:val="22"/>
          <w:szCs w:val="22"/>
          <w:rPrChange w:id="2008" w:author="Guo, Shicheng" w:date="2019-07-03T10:29:00Z">
            <w:rPr>
              <w:noProof/>
            </w:rPr>
          </w:rPrChange>
        </w:rPr>
        <w:t>: p. 223.</w:t>
      </w:r>
    </w:p>
    <w:p w:rsidR="000548E3" w:rsidRPr="003D6D8B" w:rsidRDefault="000548E3" w:rsidP="000548E3">
      <w:pPr>
        <w:pStyle w:val="EndNoteBibliography"/>
        <w:ind w:left="720" w:hanging="720"/>
        <w:rPr>
          <w:rFonts w:ascii="Arial" w:hAnsi="Arial" w:cs="Arial"/>
          <w:noProof/>
          <w:sz w:val="22"/>
          <w:szCs w:val="22"/>
          <w:rPrChange w:id="2009" w:author="Guo, Shicheng" w:date="2019-07-03T10:29:00Z">
            <w:rPr>
              <w:noProof/>
            </w:rPr>
          </w:rPrChange>
        </w:rPr>
      </w:pPr>
      <w:r w:rsidRPr="003D6D8B">
        <w:rPr>
          <w:rFonts w:ascii="Arial" w:hAnsi="Arial" w:cs="Arial"/>
          <w:noProof/>
          <w:sz w:val="22"/>
          <w:szCs w:val="22"/>
          <w:rPrChange w:id="2010" w:author="Guo, Shicheng" w:date="2019-07-03T10:29:00Z">
            <w:rPr>
              <w:noProof/>
            </w:rPr>
          </w:rPrChange>
        </w:rPr>
        <w:t>8.</w:t>
      </w:r>
      <w:r w:rsidRPr="003D6D8B">
        <w:rPr>
          <w:rFonts w:ascii="Arial" w:hAnsi="Arial" w:cs="Arial"/>
          <w:noProof/>
          <w:sz w:val="22"/>
          <w:szCs w:val="22"/>
          <w:rPrChange w:id="2011" w:author="Guo, Shicheng" w:date="2019-07-03T10:29:00Z">
            <w:rPr>
              <w:noProof/>
            </w:rPr>
          </w:rPrChange>
        </w:rPr>
        <w:tab/>
        <w:t xml:space="preserve">Guo, S., et al., </w:t>
      </w:r>
      <w:r w:rsidRPr="003D6D8B">
        <w:rPr>
          <w:rFonts w:ascii="Arial" w:hAnsi="Arial" w:cs="Arial"/>
          <w:i/>
          <w:noProof/>
          <w:sz w:val="22"/>
          <w:szCs w:val="22"/>
          <w:rPrChange w:id="2012" w:author="Guo, Shicheng" w:date="2019-07-03T10:29:00Z">
            <w:rPr>
              <w:i/>
              <w:noProof/>
            </w:rPr>
          </w:rPrChange>
        </w:rPr>
        <w:t>Genome-wide DNA methylation patterns in CD4+ T cells from Chinese Han patients with rheumatoid arthritis.</w:t>
      </w:r>
      <w:r w:rsidRPr="003D6D8B">
        <w:rPr>
          <w:rFonts w:ascii="Arial" w:hAnsi="Arial" w:cs="Arial"/>
          <w:noProof/>
          <w:sz w:val="22"/>
          <w:szCs w:val="22"/>
          <w:rPrChange w:id="2013" w:author="Guo, Shicheng" w:date="2019-07-03T10:29:00Z">
            <w:rPr>
              <w:noProof/>
            </w:rPr>
          </w:rPrChange>
        </w:rPr>
        <w:t xml:space="preserve"> Mod Rheumatol, 2017. </w:t>
      </w:r>
      <w:r w:rsidRPr="003D6D8B">
        <w:rPr>
          <w:rFonts w:ascii="Arial" w:hAnsi="Arial" w:cs="Arial"/>
          <w:b/>
          <w:noProof/>
          <w:sz w:val="22"/>
          <w:szCs w:val="22"/>
          <w:rPrChange w:id="2014" w:author="Guo, Shicheng" w:date="2019-07-03T10:29:00Z">
            <w:rPr>
              <w:b/>
              <w:noProof/>
            </w:rPr>
          </w:rPrChange>
        </w:rPr>
        <w:t>27</w:t>
      </w:r>
      <w:r w:rsidRPr="003D6D8B">
        <w:rPr>
          <w:rFonts w:ascii="Arial" w:hAnsi="Arial" w:cs="Arial"/>
          <w:noProof/>
          <w:sz w:val="22"/>
          <w:szCs w:val="22"/>
          <w:rPrChange w:id="2015" w:author="Guo, Shicheng" w:date="2019-07-03T10:29:00Z">
            <w:rPr>
              <w:noProof/>
            </w:rPr>
          </w:rPrChange>
        </w:rPr>
        <w:t>(3): p. 441-447.</w:t>
      </w:r>
    </w:p>
    <w:p w:rsidR="000548E3" w:rsidRPr="003D6D8B" w:rsidRDefault="000548E3" w:rsidP="000548E3">
      <w:pPr>
        <w:pStyle w:val="EndNoteBibliography"/>
        <w:ind w:left="720" w:hanging="720"/>
        <w:rPr>
          <w:rFonts w:ascii="Arial" w:hAnsi="Arial" w:cs="Arial"/>
          <w:noProof/>
          <w:sz w:val="22"/>
          <w:szCs w:val="22"/>
          <w:rPrChange w:id="2016" w:author="Guo, Shicheng" w:date="2019-07-03T10:29:00Z">
            <w:rPr>
              <w:noProof/>
            </w:rPr>
          </w:rPrChange>
        </w:rPr>
      </w:pPr>
      <w:r w:rsidRPr="003D6D8B">
        <w:rPr>
          <w:rFonts w:ascii="Arial" w:hAnsi="Arial" w:cs="Arial"/>
          <w:noProof/>
          <w:sz w:val="22"/>
          <w:szCs w:val="22"/>
          <w:rPrChange w:id="2017" w:author="Guo, Shicheng" w:date="2019-07-03T10:29:00Z">
            <w:rPr>
              <w:noProof/>
            </w:rPr>
          </w:rPrChange>
        </w:rPr>
        <w:t>9.</w:t>
      </w:r>
      <w:r w:rsidRPr="003D6D8B">
        <w:rPr>
          <w:rFonts w:ascii="Arial" w:hAnsi="Arial" w:cs="Arial"/>
          <w:noProof/>
          <w:sz w:val="22"/>
          <w:szCs w:val="22"/>
          <w:rPrChange w:id="2018" w:author="Guo, Shicheng" w:date="2019-07-03T10:29:00Z">
            <w:rPr>
              <w:noProof/>
            </w:rPr>
          </w:rPrChange>
        </w:rPr>
        <w:tab/>
        <w:t xml:space="preserve">Ding, W., et al., </w:t>
      </w:r>
      <w:r w:rsidRPr="003D6D8B">
        <w:rPr>
          <w:rFonts w:ascii="Arial" w:hAnsi="Arial" w:cs="Arial"/>
          <w:i/>
          <w:noProof/>
          <w:sz w:val="22"/>
          <w:szCs w:val="22"/>
          <w:rPrChange w:id="2019" w:author="Guo, Shicheng" w:date="2019-07-03T10:29:00Z">
            <w:rPr>
              <w:i/>
              <w:noProof/>
            </w:rPr>
          </w:rPrChange>
        </w:rPr>
        <w:t>Genome-Wide DNA Methylation Analysis in Systemic Sclerosis Reveals Hypomethylation of IFN-Associated Genes in CD4(+) and CD8(+) T Cells.</w:t>
      </w:r>
      <w:r w:rsidRPr="003D6D8B">
        <w:rPr>
          <w:rFonts w:ascii="Arial" w:hAnsi="Arial" w:cs="Arial"/>
          <w:noProof/>
          <w:sz w:val="22"/>
          <w:szCs w:val="22"/>
          <w:rPrChange w:id="2020" w:author="Guo, Shicheng" w:date="2019-07-03T10:29:00Z">
            <w:rPr>
              <w:noProof/>
            </w:rPr>
          </w:rPrChange>
        </w:rPr>
        <w:t xml:space="preserve"> J Invest Dermatol, 2018. </w:t>
      </w:r>
      <w:r w:rsidRPr="003D6D8B">
        <w:rPr>
          <w:rFonts w:ascii="Arial" w:hAnsi="Arial" w:cs="Arial"/>
          <w:b/>
          <w:noProof/>
          <w:sz w:val="22"/>
          <w:szCs w:val="22"/>
          <w:rPrChange w:id="2021" w:author="Guo, Shicheng" w:date="2019-07-03T10:29:00Z">
            <w:rPr>
              <w:b/>
              <w:noProof/>
            </w:rPr>
          </w:rPrChange>
        </w:rPr>
        <w:t>138</w:t>
      </w:r>
      <w:r w:rsidRPr="003D6D8B">
        <w:rPr>
          <w:rFonts w:ascii="Arial" w:hAnsi="Arial" w:cs="Arial"/>
          <w:noProof/>
          <w:sz w:val="22"/>
          <w:szCs w:val="22"/>
          <w:rPrChange w:id="2022" w:author="Guo, Shicheng" w:date="2019-07-03T10:29:00Z">
            <w:rPr>
              <w:noProof/>
            </w:rPr>
          </w:rPrChange>
        </w:rPr>
        <w:t>(5): p. 1069-1077.</w:t>
      </w:r>
    </w:p>
    <w:p w:rsidR="000548E3" w:rsidRPr="003D6D8B" w:rsidRDefault="000548E3" w:rsidP="000548E3">
      <w:pPr>
        <w:pStyle w:val="EndNoteBibliography"/>
        <w:ind w:left="720" w:hanging="720"/>
        <w:rPr>
          <w:rFonts w:ascii="Arial" w:hAnsi="Arial" w:cs="Arial"/>
          <w:noProof/>
          <w:sz w:val="22"/>
          <w:szCs w:val="22"/>
          <w:rPrChange w:id="2023" w:author="Guo, Shicheng" w:date="2019-07-03T10:29:00Z">
            <w:rPr>
              <w:noProof/>
            </w:rPr>
          </w:rPrChange>
        </w:rPr>
      </w:pPr>
      <w:r w:rsidRPr="003D6D8B">
        <w:rPr>
          <w:rFonts w:ascii="Arial" w:hAnsi="Arial" w:cs="Arial"/>
          <w:noProof/>
          <w:sz w:val="22"/>
          <w:szCs w:val="22"/>
          <w:rPrChange w:id="2024" w:author="Guo, Shicheng" w:date="2019-07-03T10:29:00Z">
            <w:rPr>
              <w:noProof/>
            </w:rPr>
          </w:rPrChange>
        </w:rPr>
        <w:t>10.</w:t>
      </w:r>
      <w:r w:rsidRPr="003D6D8B">
        <w:rPr>
          <w:rFonts w:ascii="Arial" w:hAnsi="Arial" w:cs="Arial"/>
          <w:noProof/>
          <w:sz w:val="22"/>
          <w:szCs w:val="22"/>
          <w:rPrChange w:id="2025" w:author="Guo, Shicheng" w:date="2019-07-03T10:29:00Z">
            <w:rPr>
              <w:noProof/>
            </w:rPr>
          </w:rPrChange>
        </w:rPr>
        <w:tab/>
        <w:t xml:space="preserve">Freitas, M., et al., </w:t>
      </w:r>
      <w:r w:rsidRPr="003D6D8B">
        <w:rPr>
          <w:rFonts w:ascii="Arial" w:hAnsi="Arial" w:cs="Arial"/>
          <w:i/>
          <w:noProof/>
          <w:sz w:val="22"/>
          <w:szCs w:val="22"/>
          <w:rPrChange w:id="2026" w:author="Guo, Shicheng" w:date="2019-07-03T10:29:00Z">
            <w:rPr>
              <w:i/>
              <w:noProof/>
            </w:rPr>
          </w:rPrChange>
        </w:rPr>
        <w:t>A novel DNA methylation panel accurately detects colorectal cancer independently of molecular pathway.</w:t>
      </w:r>
      <w:r w:rsidRPr="003D6D8B">
        <w:rPr>
          <w:rFonts w:ascii="Arial" w:hAnsi="Arial" w:cs="Arial"/>
          <w:noProof/>
          <w:sz w:val="22"/>
          <w:szCs w:val="22"/>
          <w:rPrChange w:id="2027" w:author="Guo, Shicheng" w:date="2019-07-03T10:29:00Z">
            <w:rPr>
              <w:noProof/>
            </w:rPr>
          </w:rPrChange>
        </w:rPr>
        <w:t xml:space="preserve"> J Transl Med, 2018. </w:t>
      </w:r>
      <w:r w:rsidRPr="003D6D8B">
        <w:rPr>
          <w:rFonts w:ascii="Arial" w:hAnsi="Arial" w:cs="Arial"/>
          <w:b/>
          <w:noProof/>
          <w:sz w:val="22"/>
          <w:szCs w:val="22"/>
          <w:rPrChange w:id="2028" w:author="Guo, Shicheng" w:date="2019-07-03T10:29:00Z">
            <w:rPr>
              <w:b/>
              <w:noProof/>
            </w:rPr>
          </w:rPrChange>
        </w:rPr>
        <w:t>16</w:t>
      </w:r>
      <w:r w:rsidRPr="003D6D8B">
        <w:rPr>
          <w:rFonts w:ascii="Arial" w:hAnsi="Arial" w:cs="Arial"/>
          <w:noProof/>
          <w:sz w:val="22"/>
          <w:szCs w:val="22"/>
          <w:rPrChange w:id="2029" w:author="Guo, Shicheng" w:date="2019-07-03T10:29:00Z">
            <w:rPr>
              <w:noProof/>
            </w:rPr>
          </w:rPrChange>
        </w:rPr>
        <w:t>(1): p. 45.</w:t>
      </w:r>
    </w:p>
    <w:p w:rsidR="000548E3" w:rsidRPr="003D6D8B" w:rsidRDefault="000548E3" w:rsidP="000548E3">
      <w:pPr>
        <w:pStyle w:val="EndNoteBibliography"/>
        <w:ind w:left="720" w:hanging="720"/>
        <w:rPr>
          <w:rFonts w:ascii="Arial" w:hAnsi="Arial" w:cs="Arial"/>
          <w:noProof/>
          <w:sz w:val="22"/>
          <w:szCs w:val="22"/>
          <w:rPrChange w:id="2030" w:author="Guo, Shicheng" w:date="2019-07-03T10:29:00Z">
            <w:rPr>
              <w:noProof/>
            </w:rPr>
          </w:rPrChange>
        </w:rPr>
      </w:pPr>
      <w:r w:rsidRPr="003D6D8B">
        <w:rPr>
          <w:rFonts w:ascii="Arial" w:hAnsi="Arial" w:cs="Arial"/>
          <w:noProof/>
          <w:sz w:val="22"/>
          <w:szCs w:val="22"/>
          <w:rPrChange w:id="2031" w:author="Guo, Shicheng" w:date="2019-07-03T10:29:00Z">
            <w:rPr>
              <w:noProof/>
            </w:rPr>
          </w:rPrChange>
        </w:rPr>
        <w:t>11.</w:t>
      </w:r>
      <w:r w:rsidRPr="003D6D8B">
        <w:rPr>
          <w:rFonts w:ascii="Arial" w:hAnsi="Arial" w:cs="Arial"/>
          <w:noProof/>
          <w:sz w:val="22"/>
          <w:szCs w:val="22"/>
          <w:rPrChange w:id="2032" w:author="Guo, Shicheng" w:date="2019-07-03T10:29:00Z">
            <w:rPr>
              <w:noProof/>
            </w:rPr>
          </w:rPrChange>
        </w:rPr>
        <w:tab/>
        <w:t xml:space="preserve">Semaan, A., et al., </w:t>
      </w:r>
      <w:r w:rsidRPr="003D6D8B">
        <w:rPr>
          <w:rFonts w:ascii="Arial" w:hAnsi="Arial" w:cs="Arial"/>
          <w:i/>
          <w:noProof/>
          <w:sz w:val="22"/>
          <w:szCs w:val="22"/>
          <w:rPrChange w:id="2033" w:author="Guo, Shicheng" w:date="2019-07-03T10:29:00Z">
            <w:rPr>
              <w:i/>
              <w:noProof/>
            </w:rPr>
          </w:rPrChange>
        </w:rPr>
        <w:t>SEPT9 and SHOX2 DNA methylation status and its utility in the diagnosis of colonic adenomas and colorectal adenocarcinomas.</w:t>
      </w:r>
      <w:r w:rsidRPr="003D6D8B">
        <w:rPr>
          <w:rFonts w:ascii="Arial" w:hAnsi="Arial" w:cs="Arial"/>
          <w:noProof/>
          <w:sz w:val="22"/>
          <w:szCs w:val="22"/>
          <w:rPrChange w:id="2034" w:author="Guo, Shicheng" w:date="2019-07-03T10:29:00Z">
            <w:rPr>
              <w:noProof/>
            </w:rPr>
          </w:rPrChange>
        </w:rPr>
        <w:t xml:space="preserve"> Clin Epigenetics, 2016. </w:t>
      </w:r>
      <w:r w:rsidRPr="003D6D8B">
        <w:rPr>
          <w:rFonts w:ascii="Arial" w:hAnsi="Arial" w:cs="Arial"/>
          <w:b/>
          <w:noProof/>
          <w:sz w:val="22"/>
          <w:szCs w:val="22"/>
          <w:rPrChange w:id="2035" w:author="Guo, Shicheng" w:date="2019-07-03T10:29:00Z">
            <w:rPr>
              <w:b/>
              <w:noProof/>
            </w:rPr>
          </w:rPrChange>
        </w:rPr>
        <w:t>8</w:t>
      </w:r>
      <w:r w:rsidRPr="003D6D8B">
        <w:rPr>
          <w:rFonts w:ascii="Arial" w:hAnsi="Arial" w:cs="Arial"/>
          <w:noProof/>
          <w:sz w:val="22"/>
          <w:szCs w:val="22"/>
          <w:rPrChange w:id="2036" w:author="Guo, Shicheng" w:date="2019-07-03T10:29:00Z">
            <w:rPr>
              <w:noProof/>
            </w:rPr>
          </w:rPrChange>
        </w:rPr>
        <w:t>: p. 100.</w:t>
      </w:r>
    </w:p>
    <w:p w:rsidR="000548E3" w:rsidRPr="003D6D8B" w:rsidRDefault="000548E3" w:rsidP="000548E3">
      <w:pPr>
        <w:pStyle w:val="EndNoteBibliography"/>
        <w:ind w:left="720" w:hanging="720"/>
        <w:rPr>
          <w:rFonts w:ascii="Arial" w:hAnsi="Arial" w:cs="Arial"/>
          <w:noProof/>
          <w:sz w:val="22"/>
          <w:szCs w:val="22"/>
          <w:rPrChange w:id="2037" w:author="Guo, Shicheng" w:date="2019-07-03T10:29:00Z">
            <w:rPr>
              <w:noProof/>
            </w:rPr>
          </w:rPrChange>
        </w:rPr>
      </w:pPr>
      <w:r w:rsidRPr="003D6D8B">
        <w:rPr>
          <w:rFonts w:ascii="Arial" w:hAnsi="Arial" w:cs="Arial"/>
          <w:noProof/>
          <w:sz w:val="22"/>
          <w:szCs w:val="22"/>
          <w:rPrChange w:id="2038" w:author="Guo, Shicheng" w:date="2019-07-03T10:29:00Z">
            <w:rPr>
              <w:noProof/>
            </w:rPr>
          </w:rPrChange>
        </w:rPr>
        <w:t>12.</w:t>
      </w:r>
      <w:r w:rsidRPr="003D6D8B">
        <w:rPr>
          <w:rFonts w:ascii="Arial" w:hAnsi="Arial" w:cs="Arial"/>
          <w:noProof/>
          <w:sz w:val="22"/>
          <w:szCs w:val="22"/>
          <w:rPrChange w:id="2039" w:author="Guo, Shicheng" w:date="2019-07-03T10:29:00Z">
            <w:rPr>
              <w:noProof/>
            </w:rPr>
          </w:rPrChange>
        </w:rPr>
        <w:tab/>
        <w:t xml:space="preserve">Wills, B., E. Gorse, and V. Lee, </w:t>
      </w:r>
      <w:r w:rsidRPr="003D6D8B">
        <w:rPr>
          <w:rFonts w:ascii="Arial" w:hAnsi="Arial" w:cs="Arial"/>
          <w:i/>
          <w:noProof/>
          <w:sz w:val="22"/>
          <w:szCs w:val="22"/>
          <w:rPrChange w:id="2040" w:author="Guo, Shicheng" w:date="2019-07-03T10:29:00Z">
            <w:rPr>
              <w:i/>
              <w:noProof/>
            </w:rPr>
          </w:rPrChange>
        </w:rPr>
        <w:t>Role of liquid biopsies in colorectal cancer.</w:t>
      </w:r>
      <w:r w:rsidRPr="003D6D8B">
        <w:rPr>
          <w:rFonts w:ascii="Arial" w:hAnsi="Arial" w:cs="Arial"/>
          <w:noProof/>
          <w:sz w:val="22"/>
          <w:szCs w:val="22"/>
          <w:rPrChange w:id="2041" w:author="Guo, Shicheng" w:date="2019-07-03T10:29:00Z">
            <w:rPr>
              <w:noProof/>
            </w:rPr>
          </w:rPrChange>
        </w:rPr>
        <w:t xml:space="preserve"> Curr Probl Cancer, 2018. </w:t>
      </w:r>
      <w:r w:rsidRPr="003D6D8B">
        <w:rPr>
          <w:rFonts w:ascii="Arial" w:hAnsi="Arial" w:cs="Arial"/>
          <w:b/>
          <w:noProof/>
          <w:sz w:val="22"/>
          <w:szCs w:val="22"/>
          <w:rPrChange w:id="2042" w:author="Guo, Shicheng" w:date="2019-07-03T10:29:00Z">
            <w:rPr>
              <w:b/>
              <w:noProof/>
            </w:rPr>
          </w:rPrChange>
        </w:rPr>
        <w:t>42</w:t>
      </w:r>
      <w:r w:rsidRPr="003D6D8B">
        <w:rPr>
          <w:rFonts w:ascii="Arial" w:hAnsi="Arial" w:cs="Arial"/>
          <w:noProof/>
          <w:sz w:val="22"/>
          <w:szCs w:val="22"/>
          <w:rPrChange w:id="2043" w:author="Guo, Shicheng" w:date="2019-07-03T10:29:00Z">
            <w:rPr>
              <w:noProof/>
            </w:rPr>
          </w:rPrChange>
        </w:rPr>
        <w:t>(6): p. 593-600.</w:t>
      </w:r>
    </w:p>
    <w:p w:rsidR="000548E3" w:rsidRPr="003D6D8B" w:rsidRDefault="000548E3" w:rsidP="000548E3">
      <w:pPr>
        <w:pStyle w:val="EndNoteBibliography"/>
        <w:ind w:left="720" w:hanging="720"/>
        <w:rPr>
          <w:rFonts w:ascii="Arial" w:hAnsi="Arial" w:cs="Arial"/>
          <w:noProof/>
          <w:sz w:val="22"/>
          <w:szCs w:val="22"/>
          <w:rPrChange w:id="2044" w:author="Guo, Shicheng" w:date="2019-07-03T10:29:00Z">
            <w:rPr>
              <w:noProof/>
            </w:rPr>
          </w:rPrChange>
        </w:rPr>
      </w:pPr>
      <w:r w:rsidRPr="003D6D8B">
        <w:rPr>
          <w:rFonts w:ascii="Arial" w:hAnsi="Arial" w:cs="Arial"/>
          <w:noProof/>
          <w:sz w:val="22"/>
          <w:szCs w:val="22"/>
          <w:rPrChange w:id="2045" w:author="Guo, Shicheng" w:date="2019-07-03T10:29:00Z">
            <w:rPr>
              <w:noProof/>
            </w:rPr>
          </w:rPrChange>
        </w:rPr>
        <w:t>13.</w:t>
      </w:r>
      <w:r w:rsidRPr="003D6D8B">
        <w:rPr>
          <w:rFonts w:ascii="Arial" w:hAnsi="Arial" w:cs="Arial"/>
          <w:noProof/>
          <w:sz w:val="22"/>
          <w:szCs w:val="22"/>
          <w:rPrChange w:id="2046" w:author="Guo, Shicheng" w:date="2019-07-03T10:29:00Z">
            <w:rPr>
              <w:noProof/>
            </w:rPr>
          </w:rPrChange>
        </w:rPr>
        <w:tab/>
        <w:t xml:space="preserve">Okugawa, Y., W.M. Grady, and A. Goel, </w:t>
      </w:r>
      <w:r w:rsidRPr="003D6D8B">
        <w:rPr>
          <w:rFonts w:ascii="Arial" w:hAnsi="Arial" w:cs="Arial"/>
          <w:i/>
          <w:noProof/>
          <w:sz w:val="22"/>
          <w:szCs w:val="22"/>
          <w:rPrChange w:id="2047" w:author="Guo, Shicheng" w:date="2019-07-03T10:29:00Z">
            <w:rPr>
              <w:i/>
              <w:noProof/>
            </w:rPr>
          </w:rPrChange>
        </w:rPr>
        <w:t>Epigenetic Alterations in Colorectal Cancer: Emerging Biomarkers.</w:t>
      </w:r>
      <w:r w:rsidRPr="003D6D8B">
        <w:rPr>
          <w:rFonts w:ascii="Arial" w:hAnsi="Arial" w:cs="Arial"/>
          <w:noProof/>
          <w:sz w:val="22"/>
          <w:szCs w:val="22"/>
          <w:rPrChange w:id="2048" w:author="Guo, Shicheng" w:date="2019-07-03T10:29:00Z">
            <w:rPr>
              <w:noProof/>
            </w:rPr>
          </w:rPrChange>
        </w:rPr>
        <w:t xml:space="preserve"> Gastroenterology, 2015. </w:t>
      </w:r>
      <w:r w:rsidRPr="003D6D8B">
        <w:rPr>
          <w:rFonts w:ascii="Arial" w:hAnsi="Arial" w:cs="Arial"/>
          <w:b/>
          <w:noProof/>
          <w:sz w:val="22"/>
          <w:szCs w:val="22"/>
          <w:rPrChange w:id="2049" w:author="Guo, Shicheng" w:date="2019-07-03T10:29:00Z">
            <w:rPr>
              <w:b/>
              <w:noProof/>
            </w:rPr>
          </w:rPrChange>
        </w:rPr>
        <w:t>149</w:t>
      </w:r>
      <w:r w:rsidRPr="003D6D8B">
        <w:rPr>
          <w:rFonts w:ascii="Arial" w:hAnsi="Arial" w:cs="Arial"/>
          <w:noProof/>
          <w:sz w:val="22"/>
          <w:szCs w:val="22"/>
          <w:rPrChange w:id="2050" w:author="Guo, Shicheng" w:date="2019-07-03T10:29:00Z">
            <w:rPr>
              <w:noProof/>
            </w:rPr>
          </w:rPrChange>
        </w:rPr>
        <w:t>(5): p. 1204-1225 e12.</w:t>
      </w:r>
    </w:p>
    <w:p w:rsidR="000548E3" w:rsidRPr="003D6D8B" w:rsidRDefault="000548E3" w:rsidP="000548E3">
      <w:pPr>
        <w:pStyle w:val="EndNoteBibliography"/>
        <w:ind w:left="720" w:hanging="720"/>
        <w:rPr>
          <w:rFonts w:ascii="Arial" w:hAnsi="Arial" w:cs="Arial"/>
          <w:noProof/>
          <w:sz w:val="22"/>
          <w:szCs w:val="22"/>
          <w:rPrChange w:id="2051" w:author="Guo, Shicheng" w:date="2019-07-03T10:29:00Z">
            <w:rPr>
              <w:noProof/>
            </w:rPr>
          </w:rPrChange>
        </w:rPr>
      </w:pPr>
      <w:r w:rsidRPr="003D6D8B">
        <w:rPr>
          <w:rFonts w:ascii="Arial" w:hAnsi="Arial" w:cs="Arial"/>
          <w:noProof/>
          <w:sz w:val="22"/>
          <w:szCs w:val="22"/>
          <w:rPrChange w:id="2052" w:author="Guo, Shicheng" w:date="2019-07-03T10:29:00Z">
            <w:rPr>
              <w:noProof/>
            </w:rPr>
          </w:rPrChange>
        </w:rPr>
        <w:t>14.</w:t>
      </w:r>
      <w:r w:rsidRPr="003D6D8B">
        <w:rPr>
          <w:rFonts w:ascii="Arial" w:hAnsi="Arial" w:cs="Arial"/>
          <w:noProof/>
          <w:sz w:val="22"/>
          <w:szCs w:val="22"/>
          <w:rPrChange w:id="2053" w:author="Guo, Shicheng" w:date="2019-07-03T10:29:00Z">
            <w:rPr>
              <w:noProof/>
            </w:rPr>
          </w:rPrChange>
        </w:rPr>
        <w:tab/>
        <w:t xml:space="preserve">Barault, L., et al., </w:t>
      </w:r>
      <w:r w:rsidRPr="003D6D8B">
        <w:rPr>
          <w:rFonts w:ascii="Arial" w:hAnsi="Arial" w:cs="Arial"/>
          <w:i/>
          <w:noProof/>
          <w:sz w:val="22"/>
          <w:szCs w:val="22"/>
          <w:rPrChange w:id="2054" w:author="Guo, Shicheng" w:date="2019-07-03T10:29:00Z">
            <w:rPr>
              <w:i/>
              <w:noProof/>
            </w:rPr>
          </w:rPrChange>
        </w:rPr>
        <w:t>Discovery of methylated circulating DNA biomarkers for comprehensive non-invasive monitoring of treatment response in metastatic colorectal cancer.</w:t>
      </w:r>
      <w:r w:rsidRPr="003D6D8B">
        <w:rPr>
          <w:rFonts w:ascii="Arial" w:hAnsi="Arial" w:cs="Arial"/>
          <w:noProof/>
          <w:sz w:val="22"/>
          <w:szCs w:val="22"/>
          <w:rPrChange w:id="2055" w:author="Guo, Shicheng" w:date="2019-07-03T10:29:00Z">
            <w:rPr>
              <w:noProof/>
            </w:rPr>
          </w:rPrChange>
        </w:rPr>
        <w:t xml:space="preserve"> Gut, 2018. </w:t>
      </w:r>
      <w:r w:rsidRPr="003D6D8B">
        <w:rPr>
          <w:rFonts w:ascii="Arial" w:hAnsi="Arial" w:cs="Arial"/>
          <w:b/>
          <w:noProof/>
          <w:sz w:val="22"/>
          <w:szCs w:val="22"/>
          <w:rPrChange w:id="2056" w:author="Guo, Shicheng" w:date="2019-07-03T10:29:00Z">
            <w:rPr>
              <w:b/>
              <w:noProof/>
            </w:rPr>
          </w:rPrChange>
        </w:rPr>
        <w:t>67</w:t>
      </w:r>
      <w:r w:rsidRPr="003D6D8B">
        <w:rPr>
          <w:rFonts w:ascii="Arial" w:hAnsi="Arial" w:cs="Arial"/>
          <w:noProof/>
          <w:sz w:val="22"/>
          <w:szCs w:val="22"/>
          <w:rPrChange w:id="2057" w:author="Guo, Shicheng" w:date="2019-07-03T10:29:00Z">
            <w:rPr>
              <w:noProof/>
            </w:rPr>
          </w:rPrChange>
        </w:rPr>
        <w:t>(11): p. 1995-2005.</w:t>
      </w:r>
    </w:p>
    <w:p w:rsidR="000548E3" w:rsidRPr="003D6D8B" w:rsidRDefault="000548E3" w:rsidP="000548E3">
      <w:pPr>
        <w:pStyle w:val="EndNoteBibliography"/>
        <w:ind w:left="720" w:hanging="720"/>
        <w:rPr>
          <w:rFonts w:ascii="Arial" w:hAnsi="Arial" w:cs="Arial"/>
          <w:noProof/>
          <w:sz w:val="22"/>
          <w:szCs w:val="22"/>
          <w:rPrChange w:id="2058" w:author="Guo, Shicheng" w:date="2019-07-03T10:29:00Z">
            <w:rPr>
              <w:noProof/>
            </w:rPr>
          </w:rPrChange>
        </w:rPr>
      </w:pPr>
      <w:r w:rsidRPr="003D6D8B">
        <w:rPr>
          <w:rFonts w:ascii="Arial" w:hAnsi="Arial" w:cs="Arial"/>
          <w:noProof/>
          <w:sz w:val="22"/>
          <w:szCs w:val="22"/>
          <w:rPrChange w:id="2059" w:author="Guo, Shicheng" w:date="2019-07-03T10:29:00Z">
            <w:rPr>
              <w:noProof/>
            </w:rPr>
          </w:rPrChange>
        </w:rPr>
        <w:t>15.</w:t>
      </w:r>
      <w:r w:rsidRPr="003D6D8B">
        <w:rPr>
          <w:rFonts w:ascii="Arial" w:hAnsi="Arial" w:cs="Arial"/>
          <w:noProof/>
          <w:sz w:val="22"/>
          <w:szCs w:val="22"/>
          <w:rPrChange w:id="2060" w:author="Guo, Shicheng" w:date="2019-07-03T10:29:00Z">
            <w:rPr>
              <w:noProof/>
            </w:rPr>
          </w:rPrChange>
        </w:rPr>
        <w:tab/>
        <w:t xml:space="preserve">Sun, J., et al., </w:t>
      </w:r>
      <w:r w:rsidRPr="003D6D8B">
        <w:rPr>
          <w:rFonts w:ascii="Arial" w:hAnsi="Arial" w:cs="Arial"/>
          <w:i/>
          <w:noProof/>
          <w:sz w:val="22"/>
          <w:szCs w:val="22"/>
          <w:rPrChange w:id="2061" w:author="Guo, Shicheng" w:date="2019-07-03T10:29:00Z">
            <w:rPr>
              <w:i/>
              <w:noProof/>
            </w:rPr>
          </w:rPrChange>
        </w:rPr>
        <w:t>The role of (m)SEPT9 in screening, diagnosis, and recurrence monitoring of colorectal cancer.</w:t>
      </w:r>
      <w:r w:rsidRPr="003D6D8B">
        <w:rPr>
          <w:rFonts w:ascii="Arial" w:hAnsi="Arial" w:cs="Arial"/>
          <w:noProof/>
          <w:sz w:val="22"/>
          <w:szCs w:val="22"/>
          <w:rPrChange w:id="2062" w:author="Guo, Shicheng" w:date="2019-07-03T10:29:00Z">
            <w:rPr>
              <w:noProof/>
            </w:rPr>
          </w:rPrChange>
        </w:rPr>
        <w:t xml:space="preserve"> BMC Cancer, 2019. </w:t>
      </w:r>
      <w:r w:rsidRPr="003D6D8B">
        <w:rPr>
          <w:rFonts w:ascii="Arial" w:hAnsi="Arial" w:cs="Arial"/>
          <w:b/>
          <w:noProof/>
          <w:sz w:val="22"/>
          <w:szCs w:val="22"/>
          <w:rPrChange w:id="2063" w:author="Guo, Shicheng" w:date="2019-07-03T10:29:00Z">
            <w:rPr>
              <w:b/>
              <w:noProof/>
            </w:rPr>
          </w:rPrChange>
        </w:rPr>
        <w:t>19</w:t>
      </w:r>
      <w:r w:rsidRPr="003D6D8B">
        <w:rPr>
          <w:rFonts w:ascii="Arial" w:hAnsi="Arial" w:cs="Arial"/>
          <w:noProof/>
          <w:sz w:val="22"/>
          <w:szCs w:val="22"/>
          <w:rPrChange w:id="2064" w:author="Guo, Shicheng" w:date="2019-07-03T10:29:00Z">
            <w:rPr>
              <w:noProof/>
            </w:rPr>
          </w:rPrChange>
        </w:rPr>
        <w:t>(1): p. 450.</w:t>
      </w:r>
    </w:p>
    <w:p w:rsidR="000548E3" w:rsidRPr="003D6D8B" w:rsidRDefault="000548E3" w:rsidP="000548E3">
      <w:pPr>
        <w:pStyle w:val="EndNoteBibliography"/>
        <w:ind w:left="720" w:hanging="720"/>
        <w:rPr>
          <w:rFonts w:ascii="Arial" w:hAnsi="Arial" w:cs="Arial"/>
          <w:noProof/>
          <w:sz w:val="22"/>
          <w:szCs w:val="22"/>
          <w:rPrChange w:id="2065" w:author="Guo, Shicheng" w:date="2019-07-03T10:29:00Z">
            <w:rPr>
              <w:noProof/>
            </w:rPr>
          </w:rPrChange>
        </w:rPr>
      </w:pPr>
      <w:r w:rsidRPr="003D6D8B">
        <w:rPr>
          <w:rFonts w:ascii="Arial" w:hAnsi="Arial" w:cs="Arial"/>
          <w:noProof/>
          <w:sz w:val="22"/>
          <w:szCs w:val="22"/>
          <w:rPrChange w:id="2066" w:author="Guo, Shicheng" w:date="2019-07-03T10:29:00Z">
            <w:rPr>
              <w:noProof/>
            </w:rPr>
          </w:rPrChange>
        </w:rPr>
        <w:t>16.</w:t>
      </w:r>
      <w:r w:rsidRPr="003D6D8B">
        <w:rPr>
          <w:rFonts w:ascii="Arial" w:hAnsi="Arial" w:cs="Arial"/>
          <w:noProof/>
          <w:sz w:val="22"/>
          <w:szCs w:val="22"/>
          <w:rPrChange w:id="2067" w:author="Guo, Shicheng" w:date="2019-07-03T10:29:00Z">
            <w:rPr>
              <w:noProof/>
            </w:rPr>
          </w:rPrChange>
        </w:rPr>
        <w:tab/>
        <w:t xml:space="preserve">Song, L., et al., </w:t>
      </w:r>
      <w:r w:rsidRPr="003D6D8B">
        <w:rPr>
          <w:rFonts w:ascii="Arial" w:hAnsi="Arial" w:cs="Arial"/>
          <w:i/>
          <w:noProof/>
          <w:sz w:val="22"/>
          <w:szCs w:val="22"/>
          <w:rPrChange w:id="2068" w:author="Guo, Shicheng" w:date="2019-07-03T10:29:00Z">
            <w:rPr>
              <w:i/>
              <w:noProof/>
            </w:rPr>
          </w:rPrChange>
        </w:rPr>
        <w:t>The performance of the SEPT9 gene methylation assay and a comparison with other CRC screening tests: A meta-analysis.</w:t>
      </w:r>
      <w:r w:rsidRPr="003D6D8B">
        <w:rPr>
          <w:rFonts w:ascii="Arial" w:hAnsi="Arial" w:cs="Arial"/>
          <w:noProof/>
          <w:sz w:val="22"/>
          <w:szCs w:val="22"/>
          <w:rPrChange w:id="2069" w:author="Guo, Shicheng" w:date="2019-07-03T10:29:00Z">
            <w:rPr>
              <w:noProof/>
            </w:rPr>
          </w:rPrChange>
        </w:rPr>
        <w:t xml:space="preserve"> Sci Rep, 2017. </w:t>
      </w:r>
      <w:r w:rsidRPr="003D6D8B">
        <w:rPr>
          <w:rFonts w:ascii="Arial" w:hAnsi="Arial" w:cs="Arial"/>
          <w:b/>
          <w:noProof/>
          <w:sz w:val="22"/>
          <w:szCs w:val="22"/>
          <w:rPrChange w:id="2070" w:author="Guo, Shicheng" w:date="2019-07-03T10:29:00Z">
            <w:rPr>
              <w:b/>
              <w:noProof/>
            </w:rPr>
          </w:rPrChange>
        </w:rPr>
        <w:t>7</w:t>
      </w:r>
      <w:r w:rsidRPr="003D6D8B">
        <w:rPr>
          <w:rFonts w:ascii="Arial" w:hAnsi="Arial" w:cs="Arial"/>
          <w:noProof/>
          <w:sz w:val="22"/>
          <w:szCs w:val="22"/>
          <w:rPrChange w:id="2071" w:author="Guo, Shicheng" w:date="2019-07-03T10:29:00Z">
            <w:rPr>
              <w:noProof/>
            </w:rPr>
          </w:rPrChange>
        </w:rPr>
        <w:t>(1): p. 3032.</w:t>
      </w:r>
    </w:p>
    <w:p w:rsidR="000548E3" w:rsidRPr="003D6D8B" w:rsidRDefault="000548E3" w:rsidP="000548E3">
      <w:pPr>
        <w:pStyle w:val="EndNoteBibliography"/>
        <w:ind w:left="720" w:hanging="720"/>
        <w:rPr>
          <w:rFonts w:ascii="Arial" w:hAnsi="Arial" w:cs="Arial"/>
          <w:noProof/>
          <w:sz w:val="22"/>
          <w:szCs w:val="22"/>
          <w:rPrChange w:id="2072" w:author="Guo, Shicheng" w:date="2019-07-03T10:29:00Z">
            <w:rPr>
              <w:noProof/>
            </w:rPr>
          </w:rPrChange>
        </w:rPr>
      </w:pPr>
      <w:r w:rsidRPr="003D6D8B">
        <w:rPr>
          <w:rFonts w:ascii="Arial" w:hAnsi="Arial" w:cs="Arial"/>
          <w:noProof/>
          <w:sz w:val="22"/>
          <w:szCs w:val="22"/>
          <w:rPrChange w:id="2073" w:author="Guo, Shicheng" w:date="2019-07-03T10:29:00Z">
            <w:rPr>
              <w:noProof/>
            </w:rPr>
          </w:rPrChange>
        </w:rPr>
        <w:t>17.</w:t>
      </w:r>
      <w:r w:rsidRPr="003D6D8B">
        <w:rPr>
          <w:rFonts w:ascii="Arial" w:hAnsi="Arial" w:cs="Arial"/>
          <w:noProof/>
          <w:sz w:val="22"/>
          <w:szCs w:val="22"/>
          <w:rPrChange w:id="2074" w:author="Guo, Shicheng" w:date="2019-07-03T10:29:00Z">
            <w:rPr>
              <w:noProof/>
            </w:rPr>
          </w:rPrChange>
        </w:rPr>
        <w:tab/>
        <w:t xml:space="preserve">Church, T.R., et al., </w:t>
      </w:r>
      <w:r w:rsidRPr="003D6D8B">
        <w:rPr>
          <w:rFonts w:ascii="Arial" w:hAnsi="Arial" w:cs="Arial"/>
          <w:i/>
          <w:noProof/>
          <w:sz w:val="22"/>
          <w:szCs w:val="22"/>
          <w:rPrChange w:id="2075" w:author="Guo, Shicheng" w:date="2019-07-03T10:29:00Z">
            <w:rPr>
              <w:i/>
              <w:noProof/>
            </w:rPr>
          </w:rPrChange>
        </w:rPr>
        <w:t>Prospective evaluation of methylated SEPT9 in plasma for detection of asymptomatic colorectal cancer.</w:t>
      </w:r>
      <w:r w:rsidRPr="003D6D8B">
        <w:rPr>
          <w:rFonts w:ascii="Arial" w:hAnsi="Arial" w:cs="Arial"/>
          <w:noProof/>
          <w:sz w:val="22"/>
          <w:szCs w:val="22"/>
          <w:rPrChange w:id="2076" w:author="Guo, Shicheng" w:date="2019-07-03T10:29:00Z">
            <w:rPr>
              <w:noProof/>
            </w:rPr>
          </w:rPrChange>
        </w:rPr>
        <w:t xml:space="preserve"> Gut, 2014. </w:t>
      </w:r>
      <w:r w:rsidRPr="003D6D8B">
        <w:rPr>
          <w:rFonts w:ascii="Arial" w:hAnsi="Arial" w:cs="Arial"/>
          <w:b/>
          <w:noProof/>
          <w:sz w:val="22"/>
          <w:szCs w:val="22"/>
          <w:rPrChange w:id="2077" w:author="Guo, Shicheng" w:date="2019-07-03T10:29:00Z">
            <w:rPr>
              <w:b/>
              <w:noProof/>
            </w:rPr>
          </w:rPrChange>
        </w:rPr>
        <w:t>63</w:t>
      </w:r>
      <w:r w:rsidRPr="003D6D8B">
        <w:rPr>
          <w:rFonts w:ascii="Arial" w:hAnsi="Arial" w:cs="Arial"/>
          <w:noProof/>
          <w:sz w:val="22"/>
          <w:szCs w:val="22"/>
          <w:rPrChange w:id="2078" w:author="Guo, Shicheng" w:date="2019-07-03T10:29:00Z">
            <w:rPr>
              <w:noProof/>
            </w:rPr>
          </w:rPrChange>
        </w:rPr>
        <w:t>(2): p. 317-25.</w:t>
      </w:r>
    </w:p>
    <w:p w:rsidR="000548E3" w:rsidRPr="003D6D8B" w:rsidRDefault="000548E3" w:rsidP="000548E3">
      <w:pPr>
        <w:pStyle w:val="EndNoteBibliography"/>
        <w:ind w:left="720" w:hanging="720"/>
        <w:rPr>
          <w:rFonts w:ascii="Arial" w:hAnsi="Arial" w:cs="Arial"/>
          <w:noProof/>
          <w:sz w:val="22"/>
          <w:szCs w:val="22"/>
          <w:rPrChange w:id="2079" w:author="Guo, Shicheng" w:date="2019-07-03T10:29:00Z">
            <w:rPr>
              <w:noProof/>
            </w:rPr>
          </w:rPrChange>
        </w:rPr>
      </w:pPr>
      <w:r w:rsidRPr="003D6D8B">
        <w:rPr>
          <w:rFonts w:ascii="Arial" w:hAnsi="Arial" w:cs="Arial"/>
          <w:noProof/>
          <w:sz w:val="22"/>
          <w:szCs w:val="22"/>
          <w:rPrChange w:id="2080" w:author="Guo, Shicheng" w:date="2019-07-03T10:29:00Z">
            <w:rPr>
              <w:noProof/>
            </w:rPr>
          </w:rPrChange>
        </w:rPr>
        <w:t>18.</w:t>
      </w:r>
      <w:r w:rsidRPr="003D6D8B">
        <w:rPr>
          <w:rFonts w:ascii="Arial" w:hAnsi="Arial" w:cs="Arial"/>
          <w:noProof/>
          <w:sz w:val="22"/>
          <w:szCs w:val="22"/>
          <w:rPrChange w:id="2081" w:author="Guo, Shicheng" w:date="2019-07-03T10:29:00Z">
            <w:rPr>
              <w:noProof/>
            </w:rPr>
          </w:rPrChange>
        </w:rPr>
        <w:tab/>
        <w:t xml:space="preserve">Ahlquist, D.A., et al., </w:t>
      </w:r>
      <w:r w:rsidRPr="003D6D8B">
        <w:rPr>
          <w:rFonts w:ascii="Arial" w:hAnsi="Arial" w:cs="Arial"/>
          <w:i/>
          <w:noProof/>
          <w:sz w:val="22"/>
          <w:szCs w:val="22"/>
          <w:rPrChange w:id="2082" w:author="Guo, Shicheng" w:date="2019-07-03T10:29:00Z">
            <w:rPr>
              <w:i/>
              <w:noProof/>
            </w:rPr>
          </w:rPrChange>
        </w:rPr>
        <w:t>The stool DNA test is more accurate than the plasma septin 9 test in detecting colorectal neoplasia.</w:t>
      </w:r>
      <w:r w:rsidRPr="003D6D8B">
        <w:rPr>
          <w:rFonts w:ascii="Arial" w:hAnsi="Arial" w:cs="Arial"/>
          <w:noProof/>
          <w:sz w:val="22"/>
          <w:szCs w:val="22"/>
          <w:rPrChange w:id="2083" w:author="Guo, Shicheng" w:date="2019-07-03T10:29:00Z">
            <w:rPr>
              <w:noProof/>
            </w:rPr>
          </w:rPrChange>
        </w:rPr>
        <w:t xml:space="preserve"> Clin Gastroenterol Hepatol, 2012. </w:t>
      </w:r>
      <w:r w:rsidRPr="003D6D8B">
        <w:rPr>
          <w:rFonts w:ascii="Arial" w:hAnsi="Arial" w:cs="Arial"/>
          <w:b/>
          <w:noProof/>
          <w:sz w:val="22"/>
          <w:szCs w:val="22"/>
          <w:rPrChange w:id="2084" w:author="Guo, Shicheng" w:date="2019-07-03T10:29:00Z">
            <w:rPr>
              <w:b/>
              <w:noProof/>
            </w:rPr>
          </w:rPrChange>
        </w:rPr>
        <w:t>10</w:t>
      </w:r>
      <w:r w:rsidRPr="003D6D8B">
        <w:rPr>
          <w:rFonts w:ascii="Arial" w:hAnsi="Arial" w:cs="Arial"/>
          <w:noProof/>
          <w:sz w:val="22"/>
          <w:szCs w:val="22"/>
          <w:rPrChange w:id="2085" w:author="Guo, Shicheng" w:date="2019-07-03T10:29:00Z">
            <w:rPr>
              <w:noProof/>
            </w:rPr>
          </w:rPrChange>
        </w:rPr>
        <w:t>(3): p. 272-7.e1.</w:t>
      </w:r>
    </w:p>
    <w:p w:rsidR="000548E3" w:rsidRPr="003D6D8B" w:rsidRDefault="000548E3" w:rsidP="000548E3">
      <w:pPr>
        <w:pStyle w:val="EndNoteBibliography"/>
        <w:ind w:left="720" w:hanging="720"/>
        <w:rPr>
          <w:rFonts w:ascii="Arial" w:hAnsi="Arial" w:cs="Arial"/>
          <w:noProof/>
          <w:sz w:val="22"/>
          <w:szCs w:val="22"/>
          <w:rPrChange w:id="2086" w:author="Guo, Shicheng" w:date="2019-07-03T10:29:00Z">
            <w:rPr>
              <w:noProof/>
            </w:rPr>
          </w:rPrChange>
        </w:rPr>
      </w:pPr>
      <w:r w:rsidRPr="003D6D8B">
        <w:rPr>
          <w:rFonts w:ascii="Arial" w:hAnsi="Arial" w:cs="Arial"/>
          <w:noProof/>
          <w:sz w:val="22"/>
          <w:szCs w:val="22"/>
          <w:rPrChange w:id="2087" w:author="Guo, Shicheng" w:date="2019-07-03T10:29:00Z">
            <w:rPr>
              <w:noProof/>
            </w:rPr>
          </w:rPrChange>
        </w:rPr>
        <w:t>19.</w:t>
      </w:r>
      <w:r w:rsidRPr="003D6D8B">
        <w:rPr>
          <w:rFonts w:ascii="Arial" w:hAnsi="Arial" w:cs="Arial"/>
          <w:noProof/>
          <w:sz w:val="22"/>
          <w:szCs w:val="22"/>
          <w:rPrChange w:id="2088" w:author="Guo, Shicheng" w:date="2019-07-03T10:29:00Z">
            <w:rPr>
              <w:noProof/>
            </w:rPr>
          </w:rPrChange>
        </w:rPr>
        <w:tab/>
        <w:t xml:space="preserve">Krishna, S.S., I. Majumdar, and N.V. Grishin, </w:t>
      </w:r>
      <w:r w:rsidRPr="003D6D8B">
        <w:rPr>
          <w:rFonts w:ascii="Arial" w:hAnsi="Arial" w:cs="Arial"/>
          <w:i/>
          <w:noProof/>
          <w:sz w:val="22"/>
          <w:szCs w:val="22"/>
          <w:rPrChange w:id="2089" w:author="Guo, Shicheng" w:date="2019-07-03T10:29:00Z">
            <w:rPr>
              <w:i/>
              <w:noProof/>
            </w:rPr>
          </w:rPrChange>
        </w:rPr>
        <w:t>Structural classification of zinc fingers: survey and summary.</w:t>
      </w:r>
      <w:r w:rsidRPr="003D6D8B">
        <w:rPr>
          <w:rFonts w:ascii="Arial" w:hAnsi="Arial" w:cs="Arial"/>
          <w:noProof/>
          <w:sz w:val="22"/>
          <w:szCs w:val="22"/>
          <w:rPrChange w:id="2090" w:author="Guo, Shicheng" w:date="2019-07-03T10:29:00Z">
            <w:rPr>
              <w:noProof/>
            </w:rPr>
          </w:rPrChange>
        </w:rPr>
        <w:t xml:space="preserve"> Nucleic Acids Res, 2003. </w:t>
      </w:r>
      <w:r w:rsidRPr="003D6D8B">
        <w:rPr>
          <w:rFonts w:ascii="Arial" w:hAnsi="Arial" w:cs="Arial"/>
          <w:b/>
          <w:noProof/>
          <w:sz w:val="22"/>
          <w:szCs w:val="22"/>
          <w:rPrChange w:id="2091" w:author="Guo, Shicheng" w:date="2019-07-03T10:29:00Z">
            <w:rPr>
              <w:b/>
              <w:noProof/>
            </w:rPr>
          </w:rPrChange>
        </w:rPr>
        <w:t>31</w:t>
      </w:r>
      <w:r w:rsidRPr="003D6D8B">
        <w:rPr>
          <w:rFonts w:ascii="Arial" w:hAnsi="Arial" w:cs="Arial"/>
          <w:noProof/>
          <w:sz w:val="22"/>
          <w:szCs w:val="22"/>
          <w:rPrChange w:id="2092" w:author="Guo, Shicheng" w:date="2019-07-03T10:29:00Z">
            <w:rPr>
              <w:noProof/>
            </w:rPr>
          </w:rPrChange>
        </w:rPr>
        <w:t>(2): p. 532-50.</w:t>
      </w:r>
    </w:p>
    <w:p w:rsidR="000548E3" w:rsidRPr="003D6D8B" w:rsidRDefault="000548E3" w:rsidP="000548E3">
      <w:pPr>
        <w:pStyle w:val="EndNoteBibliography"/>
        <w:ind w:left="720" w:hanging="720"/>
        <w:rPr>
          <w:rFonts w:ascii="Arial" w:hAnsi="Arial" w:cs="Arial"/>
          <w:noProof/>
          <w:sz w:val="22"/>
          <w:szCs w:val="22"/>
          <w:rPrChange w:id="2093" w:author="Guo, Shicheng" w:date="2019-07-03T10:29:00Z">
            <w:rPr>
              <w:noProof/>
            </w:rPr>
          </w:rPrChange>
        </w:rPr>
      </w:pPr>
      <w:r w:rsidRPr="003D6D8B">
        <w:rPr>
          <w:rFonts w:ascii="Arial" w:hAnsi="Arial" w:cs="Arial"/>
          <w:noProof/>
          <w:sz w:val="22"/>
          <w:szCs w:val="22"/>
          <w:rPrChange w:id="2094" w:author="Guo, Shicheng" w:date="2019-07-03T10:29:00Z">
            <w:rPr>
              <w:noProof/>
            </w:rPr>
          </w:rPrChange>
        </w:rPr>
        <w:t>20.</w:t>
      </w:r>
      <w:r w:rsidRPr="003D6D8B">
        <w:rPr>
          <w:rFonts w:ascii="Arial" w:hAnsi="Arial" w:cs="Arial"/>
          <w:noProof/>
          <w:sz w:val="22"/>
          <w:szCs w:val="22"/>
          <w:rPrChange w:id="2095" w:author="Guo, Shicheng" w:date="2019-07-03T10:29:00Z">
            <w:rPr>
              <w:noProof/>
            </w:rPr>
          </w:rPrChange>
        </w:rPr>
        <w:tab/>
        <w:t xml:space="preserve">Jen, J. and Y.C. Wang, </w:t>
      </w:r>
      <w:r w:rsidRPr="003D6D8B">
        <w:rPr>
          <w:rFonts w:ascii="Arial" w:hAnsi="Arial" w:cs="Arial"/>
          <w:i/>
          <w:noProof/>
          <w:sz w:val="22"/>
          <w:szCs w:val="22"/>
          <w:rPrChange w:id="2096" w:author="Guo, Shicheng" w:date="2019-07-03T10:29:00Z">
            <w:rPr>
              <w:i/>
              <w:noProof/>
            </w:rPr>
          </w:rPrChange>
        </w:rPr>
        <w:t>Zinc finger proteins in cancer progression.</w:t>
      </w:r>
      <w:r w:rsidRPr="003D6D8B">
        <w:rPr>
          <w:rFonts w:ascii="Arial" w:hAnsi="Arial" w:cs="Arial"/>
          <w:noProof/>
          <w:sz w:val="22"/>
          <w:szCs w:val="22"/>
          <w:rPrChange w:id="2097" w:author="Guo, Shicheng" w:date="2019-07-03T10:29:00Z">
            <w:rPr>
              <w:noProof/>
            </w:rPr>
          </w:rPrChange>
        </w:rPr>
        <w:t xml:space="preserve"> J Biomed Sci, 2016. </w:t>
      </w:r>
      <w:r w:rsidRPr="003D6D8B">
        <w:rPr>
          <w:rFonts w:ascii="Arial" w:hAnsi="Arial" w:cs="Arial"/>
          <w:b/>
          <w:noProof/>
          <w:sz w:val="22"/>
          <w:szCs w:val="22"/>
          <w:rPrChange w:id="2098" w:author="Guo, Shicheng" w:date="2019-07-03T10:29:00Z">
            <w:rPr>
              <w:b/>
              <w:noProof/>
            </w:rPr>
          </w:rPrChange>
        </w:rPr>
        <w:t>23</w:t>
      </w:r>
      <w:r w:rsidRPr="003D6D8B">
        <w:rPr>
          <w:rFonts w:ascii="Arial" w:hAnsi="Arial" w:cs="Arial"/>
          <w:noProof/>
          <w:sz w:val="22"/>
          <w:szCs w:val="22"/>
          <w:rPrChange w:id="2099" w:author="Guo, Shicheng" w:date="2019-07-03T10:29:00Z">
            <w:rPr>
              <w:noProof/>
            </w:rPr>
          </w:rPrChange>
        </w:rPr>
        <w:t>(1): p. 53.</w:t>
      </w:r>
    </w:p>
    <w:p w:rsidR="000548E3" w:rsidRPr="003D6D8B" w:rsidRDefault="000548E3" w:rsidP="000548E3">
      <w:pPr>
        <w:pStyle w:val="EndNoteBibliography"/>
        <w:ind w:left="720" w:hanging="720"/>
        <w:rPr>
          <w:rFonts w:ascii="Arial" w:hAnsi="Arial" w:cs="Arial"/>
          <w:noProof/>
          <w:sz w:val="22"/>
          <w:szCs w:val="22"/>
          <w:rPrChange w:id="2100" w:author="Guo, Shicheng" w:date="2019-07-03T10:29:00Z">
            <w:rPr>
              <w:noProof/>
            </w:rPr>
          </w:rPrChange>
        </w:rPr>
      </w:pPr>
      <w:r w:rsidRPr="003D6D8B">
        <w:rPr>
          <w:rFonts w:ascii="Arial" w:hAnsi="Arial" w:cs="Arial"/>
          <w:noProof/>
          <w:sz w:val="22"/>
          <w:szCs w:val="22"/>
          <w:rPrChange w:id="2101" w:author="Guo, Shicheng" w:date="2019-07-03T10:29:00Z">
            <w:rPr>
              <w:noProof/>
            </w:rPr>
          </w:rPrChange>
        </w:rPr>
        <w:t>21.</w:t>
      </w:r>
      <w:r w:rsidRPr="003D6D8B">
        <w:rPr>
          <w:rFonts w:ascii="Arial" w:hAnsi="Arial" w:cs="Arial"/>
          <w:noProof/>
          <w:sz w:val="22"/>
          <w:szCs w:val="22"/>
          <w:rPrChange w:id="2102" w:author="Guo, Shicheng" w:date="2019-07-03T10:29:00Z">
            <w:rPr>
              <w:noProof/>
            </w:rPr>
          </w:rPrChange>
        </w:rPr>
        <w:tab/>
        <w:t xml:space="preserve">Gazin, C., et al., </w:t>
      </w:r>
      <w:r w:rsidRPr="003D6D8B">
        <w:rPr>
          <w:rFonts w:ascii="Arial" w:hAnsi="Arial" w:cs="Arial"/>
          <w:i/>
          <w:noProof/>
          <w:sz w:val="22"/>
          <w:szCs w:val="22"/>
          <w:rPrChange w:id="2103" w:author="Guo, Shicheng" w:date="2019-07-03T10:29:00Z">
            <w:rPr>
              <w:i/>
              <w:noProof/>
            </w:rPr>
          </w:rPrChange>
        </w:rPr>
        <w:t>An elaborate pathway required for Ras-mediated epigenetic silencing.</w:t>
      </w:r>
      <w:r w:rsidRPr="003D6D8B">
        <w:rPr>
          <w:rFonts w:ascii="Arial" w:hAnsi="Arial" w:cs="Arial"/>
          <w:noProof/>
          <w:sz w:val="22"/>
          <w:szCs w:val="22"/>
          <w:rPrChange w:id="2104" w:author="Guo, Shicheng" w:date="2019-07-03T10:29:00Z">
            <w:rPr>
              <w:noProof/>
            </w:rPr>
          </w:rPrChange>
        </w:rPr>
        <w:t xml:space="preserve"> Nature, 2007. </w:t>
      </w:r>
      <w:r w:rsidRPr="003D6D8B">
        <w:rPr>
          <w:rFonts w:ascii="Arial" w:hAnsi="Arial" w:cs="Arial"/>
          <w:b/>
          <w:noProof/>
          <w:sz w:val="22"/>
          <w:szCs w:val="22"/>
          <w:rPrChange w:id="2105" w:author="Guo, Shicheng" w:date="2019-07-03T10:29:00Z">
            <w:rPr>
              <w:b/>
              <w:noProof/>
            </w:rPr>
          </w:rPrChange>
        </w:rPr>
        <w:t>449</w:t>
      </w:r>
      <w:r w:rsidRPr="003D6D8B">
        <w:rPr>
          <w:rFonts w:ascii="Arial" w:hAnsi="Arial" w:cs="Arial"/>
          <w:noProof/>
          <w:sz w:val="22"/>
          <w:szCs w:val="22"/>
          <w:rPrChange w:id="2106" w:author="Guo, Shicheng" w:date="2019-07-03T10:29:00Z">
            <w:rPr>
              <w:noProof/>
            </w:rPr>
          </w:rPrChange>
        </w:rPr>
        <w:t>(7165): p. 1073-7.</w:t>
      </w:r>
    </w:p>
    <w:p w:rsidR="000548E3" w:rsidRPr="003D6D8B" w:rsidRDefault="000548E3" w:rsidP="000548E3">
      <w:pPr>
        <w:pStyle w:val="EndNoteBibliography"/>
        <w:ind w:left="720" w:hanging="720"/>
        <w:rPr>
          <w:rFonts w:ascii="Arial" w:hAnsi="Arial" w:cs="Arial"/>
          <w:noProof/>
          <w:sz w:val="22"/>
          <w:szCs w:val="22"/>
          <w:rPrChange w:id="2107" w:author="Guo, Shicheng" w:date="2019-07-03T10:29:00Z">
            <w:rPr>
              <w:noProof/>
            </w:rPr>
          </w:rPrChange>
        </w:rPr>
      </w:pPr>
      <w:r w:rsidRPr="003D6D8B">
        <w:rPr>
          <w:rFonts w:ascii="Arial" w:hAnsi="Arial" w:cs="Arial"/>
          <w:noProof/>
          <w:sz w:val="22"/>
          <w:szCs w:val="22"/>
          <w:rPrChange w:id="2108" w:author="Guo, Shicheng" w:date="2019-07-03T10:29:00Z">
            <w:rPr>
              <w:noProof/>
            </w:rPr>
          </w:rPrChange>
        </w:rPr>
        <w:t>22.</w:t>
      </w:r>
      <w:r w:rsidRPr="003D6D8B">
        <w:rPr>
          <w:rFonts w:ascii="Arial" w:hAnsi="Arial" w:cs="Arial"/>
          <w:noProof/>
          <w:sz w:val="22"/>
          <w:szCs w:val="22"/>
          <w:rPrChange w:id="2109" w:author="Guo, Shicheng" w:date="2019-07-03T10:29:00Z">
            <w:rPr>
              <w:noProof/>
            </w:rPr>
          </w:rPrChange>
        </w:rPr>
        <w:tab/>
        <w:t xml:space="preserve">Serra, R.W., et al., </w:t>
      </w:r>
      <w:r w:rsidRPr="003D6D8B">
        <w:rPr>
          <w:rFonts w:ascii="Arial" w:hAnsi="Arial" w:cs="Arial"/>
          <w:i/>
          <w:noProof/>
          <w:sz w:val="22"/>
          <w:szCs w:val="22"/>
          <w:rPrChange w:id="2110" w:author="Guo, Shicheng" w:date="2019-07-03T10:29:00Z">
            <w:rPr>
              <w:i/>
              <w:noProof/>
            </w:rPr>
          </w:rPrChange>
        </w:rPr>
        <w:t>A KRAS-directed transcriptional silencing pathway that mediates the CpG island methylator phenotype.</w:t>
      </w:r>
      <w:r w:rsidRPr="003D6D8B">
        <w:rPr>
          <w:rFonts w:ascii="Arial" w:hAnsi="Arial" w:cs="Arial"/>
          <w:noProof/>
          <w:sz w:val="22"/>
          <w:szCs w:val="22"/>
          <w:rPrChange w:id="2111" w:author="Guo, Shicheng" w:date="2019-07-03T10:29:00Z">
            <w:rPr>
              <w:noProof/>
            </w:rPr>
          </w:rPrChange>
        </w:rPr>
        <w:t xml:space="preserve"> Elife, 2014. </w:t>
      </w:r>
      <w:r w:rsidRPr="003D6D8B">
        <w:rPr>
          <w:rFonts w:ascii="Arial" w:hAnsi="Arial" w:cs="Arial"/>
          <w:b/>
          <w:noProof/>
          <w:sz w:val="22"/>
          <w:szCs w:val="22"/>
          <w:rPrChange w:id="2112" w:author="Guo, Shicheng" w:date="2019-07-03T10:29:00Z">
            <w:rPr>
              <w:b/>
              <w:noProof/>
            </w:rPr>
          </w:rPrChange>
        </w:rPr>
        <w:t>3</w:t>
      </w:r>
      <w:r w:rsidRPr="003D6D8B">
        <w:rPr>
          <w:rFonts w:ascii="Arial" w:hAnsi="Arial" w:cs="Arial"/>
          <w:noProof/>
          <w:sz w:val="22"/>
          <w:szCs w:val="22"/>
          <w:rPrChange w:id="2113" w:author="Guo, Shicheng" w:date="2019-07-03T10:29:00Z">
            <w:rPr>
              <w:noProof/>
            </w:rPr>
          </w:rPrChange>
        </w:rPr>
        <w:t>: p. e02313.</w:t>
      </w:r>
    </w:p>
    <w:p w:rsidR="000548E3" w:rsidRPr="003D6D8B" w:rsidRDefault="000548E3" w:rsidP="000548E3">
      <w:pPr>
        <w:pStyle w:val="EndNoteBibliography"/>
        <w:ind w:left="720" w:hanging="720"/>
        <w:rPr>
          <w:rFonts w:ascii="Arial" w:hAnsi="Arial" w:cs="Arial"/>
          <w:noProof/>
          <w:sz w:val="22"/>
          <w:szCs w:val="22"/>
          <w:rPrChange w:id="2114" w:author="Guo, Shicheng" w:date="2019-07-03T10:29:00Z">
            <w:rPr>
              <w:noProof/>
            </w:rPr>
          </w:rPrChange>
        </w:rPr>
      </w:pPr>
      <w:r w:rsidRPr="003D6D8B">
        <w:rPr>
          <w:rFonts w:ascii="Arial" w:hAnsi="Arial" w:cs="Arial"/>
          <w:noProof/>
          <w:sz w:val="22"/>
          <w:szCs w:val="22"/>
          <w:rPrChange w:id="2115" w:author="Guo, Shicheng" w:date="2019-07-03T10:29:00Z">
            <w:rPr>
              <w:noProof/>
            </w:rPr>
          </w:rPrChange>
        </w:rPr>
        <w:t>23.</w:t>
      </w:r>
      <w:r w:rsidRPr="003D6D8B">
        <w:rPr>
          <w:rFonts w:ascii="Arial" w:hAnsi="Arial" w:cs="Arial"/>
          <w:noProof/>
          <w:sz w:val="22"/>
          <w:szCs w:val="22"/>
          <w:rPrChange w:id="2116" w:author="Guo, Shicheng" w:date="2019-07-03T10:29:00Z">
            <w:rPr>
              <w:noProof/>
            </w:rPr>
          </w:rPrChange>
        </w:rPr>
        <w:tab/>
        <w:t xml:space="preserve">Tommerup, N. and H. Vissing, </w:t>
      </w:r>
      <w:r w:rsidRPr="003D6D8B">
        <w:rPr>
          <w:rFonts w:ascii="Arial" w:hAnsi="Arial" w:cs="Arial"/>
          <w:i/>
          <w:noProof/>
          <w:sz w:val="22"/>
          <w:szCs w:val="22"/>
          <w:rPrChange w:id="2117" w:author="Guo, Shicheng" w:date="2019-07-03T10:29:00Z">
            <w:rPr>
              <w:i/>
              <w:noProof/>
            </w:rPr>
          </w:rPrChange>
        </w:rPr>
        <w:t>Isolation and fine mapping of 16 novel human zinc finger-encoding cDNAs identify putative candidate genes for developmental and malignant disorders.</w:t>
      </w:r>
      <w:r w:rsidRPr="003D6D8B">
        <w:rPr>
          <w:rFonts w:ascii="Arial" w:hAnsi="Arial" w:cs="Arial"/>
          <w:noProof/>
          <w:sz w:val="22"/>
          <w:szCs w:val="22"/>
          <w:rPrChange w:id="2118" w:author="Guo, Shicheng" w:date="2019-07-03T10:29:00Z">
            <w:rPr>
              <w:noProof/>
            </w:rPr>
          </w:rPrChange>
        </w:rPr>
        <w:t xml:space="preserve"> Genomics, 1995. </w:t>
      </w:r>
      <w:r w:rsidRPr="003D6D8B">
        <w:rPr>
          <w:rFonts w:ascii="Arial" w:hAnsi="Arial" w:cs="Arial"/>
          <w:b/>
          <w:noProof/>
          <w:sz w:val="22"/>
          <w:szCs w:val="22"/>
          <w:rPrChange w:id="2119" w:author="Guo, Shicheng" w:date="2019-07-03T10:29:00Z">
            <w:rPr>
              <w:b/>
              <w:noProof/>
            </w:rPr>
          </w:rPrChange>
        </w:rPr>
        <w:t>27</w:t>
      </w:r>
      <w:r w:rsidRPr="003D6D8B">
        <w:rPr>
          <w:rFonts w:ascii="Arial" w:hAnsi="Arial" w:cs="Arial"/>
          <w:noProof/>
          <w:sz w:val="22"/>
          <w:szCs w:val="22"/>
          <w:rPrChange w:id="2120" w:author="Guo, Shicheng" w:date="2019-07-03T10:29:00Z">
            <w:rPr>
              <w:noProof/>
            </w:rPr>
          </w:rPrChange>
        </w:rPr>
        <w:t>(2): p. 259-64.</w:t>
      </w:r>
    </w:p>
    <w:p w:rsidR="000548E3" w:rsidRPr="003D6D8B" w:rsidRDefault="000548E3" w:rsidP="000548E3">
      <w:pPr>
        <w:pStyle w:val="EndNoteBibliography"/>
        <w:ind w:left="720" w:hanging="720"/>
        <w:rPr>
          <w:rFonts w:ascii="Arial" w:hAnsi="Arial" w:cs="Arial"/>
          <w:noProof/>
          <w:sz w:val="22"/>
          <w:szCs w:val="22"/>
          <w:rPrChange w:id="2121" w:author="Guo, Shicheng" w:date="2019-07-03T10:29:00Z">
            <w:rPr>
              <w:noProof/>
            </w:rPr>
          </w:rPrChange>
        </w:rPr>
      </w:pPr>
      <w:r w:rsidRPr="003D6D8B">
        <w:rPr>
          <w:rFonts w:ascii="Arial" w:hAnsi="Arial" w:cs="Arial"/>
          <w:noProof/>
          <w:sz w:val="22"/>
          <w:szCs w:val="22"/>
          <w:rPrChange w:id="2122" w:author="Guo, Shicheng" w:date="2019-07-03T10:29:00Z">
            <w:rPr>
              <w:noProof/>
            </w:rPr>
          </w:rPrChange>
        </w:rPr>
        <w:t>24.</w:t>
      </w:r>
      <w:r w:rsidRPr="003D6D8B">
        <w:rPr>
          <w:rFonts w:ascii="Arial" w:hAnsi="Arial" w:cs="Arial"/>
          <w:noProof/>
          <w:sz w:val="22"/>
          <w:szCs w:val="22"/>
          <w:rPrChange w:id="2123" w:author="Guo, Shicheng" w:date="2019-07-03T10:29:00Z">
            <w:rPr>
              <w:noProof/>
            </w:rPr>
          </w:rPrChange>
        </w:rPr>
        <w:tab/>
        <w:t xml:space="preserve">Lleras, R.A., et al., </w:t>
      </w:r>
      <w:r w:rsidRPr="003D6D8B">
        <w:rPr>
          <w:rFonts w:ascii="Arial" w:hAnsi="Arial" w:cs="Arial"/>
          <w:i/>
          <w:noProof/>
          <w:sz w:val="22"/>
          <w:szCs w:val="22"/>
          <w:rPrChange w:id="2124" w:author="Guo, Shicheng" w:date="2019-07-03T10:29:00Z">
            <w:rPr>
              <w:i/>
              <w:noProof/>
            </w:rPr>
          </w:rPrChange>
        </w:rPr>
        <w:t>Hypermethylation of a cluster of Kruppel-type zinc finger protein genes on chromosome 19q13 in oropharyngeal squamous cell carcinoma.</w:t>
      </w:r>
      <w:r w:rsidRPr="003D6D8B">
        <w:rPr>
          <w:rFonts w:ascii="Arial" w:hAnsi="Arial" w:cs="Arial"/>
          <w:noProof/>
          <w:sz w:val="22"/>
          <w:szCs w:val="22"/>
          <w:rPrChange w:id="2125" w:author="Guo, Shicheng" w:date="2019-07-03T10:29:00Z">
            <w:rPr>
              <w:noProof/>
            </w:rPr>
          </w:rPrChange>
        </w:rPr>
        <w:t xml:space="preserve"> Am J Pathol, 2011. </w:t>
      </w:r>
      <w:r w:rsidRPr="003D6D8B">
        <w:rPr>
          <w:rFonts w:ascii="Arial" w:hAnsi="Arial" w:cs="Arial"/>
          <w:b/>
          <w:noProof/>
          <w:sz w:val="22"/>
          <w:szCs w:val="22"/>
          <w:rPrChange w:id="2126" w:author="Guo, Shicheng" w:date="2019-07-03T10:29:00Z">
            <w:rPr>
              <w:b/>
              <w:noProof/>
            </w:rPr>
          </w:rPrChange>
        </w:rPr>
        <w:t>178</w:t>
      </w:r>
      <w:r w:rsidRPr="003D6D8B">
        <w:rPr>
          <w:rFonts w:ascii="Arial" w:hAnsi="Arial" w:cs="Arial"/>
          <w:noProof/>
          <w:sz w:val="22"/>
          <w:szCs w:val="22"/>
          <w:rPrChange w:id="2127" w:author="Guo, Shicheng" w:date="2019-07-03T10:29:00Z">
            <w:rPr>
              <w:noProof/>
            </w:rPr>
          </w:rPrChange>
        </w:rPr>
        <w:t>(5): p. 1965-74.</w:t>
      </w:r>
    </w:p>
    <w:p w:rsidR="000548E3" w:rsidRPr="003D6D8B" w:rsidRDefault="000548E3" w:rsidP="000548E3">
      <w:pPr>
        <w:pStyle w:val="EndNoteBibliography"/>
        <w:ind w:left="720" w:hanging="720"/>
        <w:rPr>
          <w:rFonts w:ascii="Arial" w:hAnsi="Arial" w:cs="Arial"/>
          <w:noProof/>
          <w:sz w:val="22"/>
          <w:szCs w:val="22"/>
          <w:rPrChange w:id="2128" w:author="Guo, Shicheng" w:date="2019-07-03T10:29:00Z">
            <w:rPr>
              <w:noProof/>
            </w:rPr>
          </w:rPrChange>
        </w:rPr>
      </w:pPr>
      <w:r w:rsidRPr="003D6D8B">
        <w:rPr>
          <w:rFonts w:ascii="Arial" w:hAnsi="Arial" w:cs="Arial"/>
          <w:noProof/>
          <w:sz w:val="22"/>
          <w:szCs w:val="22"/>
          <w:rPrChange w:id="2129" w:author="Guo, Shicheng" w:date="2019-07-03T10:29:00Z">
            <w:rPr>
              <w:noProof/>
            </w:rPr>
          </w:rPrChange>
        </w:rPr>
        <w:t>25.</w:t>
      </w:r>
      <w:r w:rsidRPr="003D6D8B">
        <w:rPr>
          <w:rFonts w:ascii="Arial" w:hAnsi="Arial" w:cs="Arial"/>
          <w:noProof/>
          <w:sz w:val="22"/>
          <w:szCs w:val="22"/>
          <w:rPrChange w:id="2130" w:author="Guo, Shicheng" w:date="2019-07-03T10:29:00Z">
            <w:rPr>
              <w:noProof/>
            </w:rPr>
          </w:rPrChange>
        </w:rPr>
        <w:tab/>
        <w:t xml:space="preserve">Abildgaard, M.O., et al., </w:t>
      </w:r>
      <w:r w:rsidRPr="003D6D8B">
        <w:rPr>
          <w:rFonts w:ascii="Arial" w:hAnsi="Arial" w:cs="Arial"/>
          <w:i/>
          <w:noProof/>
          <w:sz w:val="22"/>
          <w:szCs w:val="22"/>
          <w:rPrChange w:id="2131" w:author="Guo, Shicheng" w:date="2019-07-03T10:29:00Z">
            <w:rPr>
              <w:i/>
              <w:noProof/>
            </w:rPr>
          </w:rPrChange>
        </w:rPr>
        <w:t>Downregulation of zinc finger protein 132 in prostate cancer is associated with aberrant promoter hypermethylation and poor prognosis.</w:t>
      </w:r>
      <w:r w:rsidRPr="003D6D8B">
        <w:rPr>
          <w:rFonts w:ascii="Arial" w:hAnsi="Arial" w:cs="Arial"/>
          <w:noProof/>
          <w:sz w:val="22"/>
          <w:szCs w:val="22"/>
          <w:rPrChange w:id="2132" w:author="Guo, Shicheng" w:date="2019-07-03T10:29:00Z">
            <w:rPr>
              <w:noProof/>
            </w:rPr>
          </w:rPrChange>
        </w:rPr>
        <w:t xml:space="preserve"> Int J Cancer, 2012. </w:t>
      </w:r>
      <w:r w:rsidRPr="003D6D8B">
        <w:rPr>
          <w:rFonts w:ascii="Arial" w:hAnsi="Arial" w:cs="Arial"/>
          <w:b/>
          <w:noProof/>
          <w:sz w:val="22"/>
          <w:szCs w:val="22"/>
          <w:rPrChange w:id="2133" w:author="Guo, Shicheng" w:date="2019-07-03T10:29:00Z">
            <w:rPr>
              <w:b/>
              <w:noProof/>
            </w:rPr>
          </w:rPrChange>
        </w:rPr>
        <w:t>130</w:t>
      </w:r>
      <w:r w:rsidRPr="003D6D8B">
        <w:rPr>
          <w:rFonts w:ascii="Arial" w:hAnsi="Arial" w:cs="Arial"/>
          <w:noProof/>
          <w:sz w:val="22"/>
          <w:szCs w:val="22"/>
          <w:rPrChange w:id="2134" w:author="Guo, Shicheng" w:date="2019-07-03T10:29:00Z">
            <w:rPr>
              <w:noProof/>
            </w:rPr>
          </w:rPrChange>
        </w:rPr>
        <w:t>(4): p. 885-95.</w:t>
      </w:r>
    </w:p>
    <w:p w:rsidR="000548E3" w:rsidRPr="003D6D8B" w:rsidRDefault="000548E3" w:rsidP="000548E3">
      <w:pPr>
        <w:pStyle w:val="EndNoteBibliography"/>
        <w:ind w:left="720" w:hanging="720"/>
        <w:rPr>
          <w:rFonts w:ascii="Arial" w:hAnsi="Arial" w:cs="Arial"/>
          <w:noProof/>
          <w:sz w:val="22"/>
          <w:szCs w:val="22"/>
          <w:rPrChange w:id="2135" w:author="Guo, Shicheng" w:date="2019-07-03T10:29:00Z">
            <w:rPr>
              <w:noProof/>
            </w:rPr>
          </w:rPrChange>
        </w:rPr>
      </w:pPr>
      <w:r w:rsidRPr="003D6D8B">
        <w:rPr>
          <w:rFonts w:ascii="Arial" w:hAnsi="Arial" w:cs="Arial"/>
          <w:noProof/>
          <w:sz w:val="22"/>
          <w:szCs w:val="22"/>
          <w:rPrChange w:id="2136" w:author="Guo, Shicheng" w:date="2019-07-03T10:29:00Z">
            <w:rPr>
              <w:noProof/>
            </w:rPr>
          </w:rPrChange>
        </w:rPr>
        <w:t>26.</w:t>
      </w:r>
      <w:r w:rsidRPr="003D6D8B">
        <w:rPr>
          <w:rFonts w:ascii="Arial" w:hAnsi="Arial" w:cs="Arial"/>
          <w:noProof/>
          <w:sz w:val="22"/>
          <w:szCs w:val="22"/>
          <w:rPrChange w:id="2137" w:author="Guo, Shicheng" w:date="2019-07-03T10:29:00Z">
            <w:rPr>
              <w:noProof/>
            </w:rPr>
          </w:rPrChange>
        </w:rPr>
        <w:tab/>
        <w:t xml:space="preserve">Stefansson, O.A., et al., </w:t>
      </w:r>
      <w:r w:rsidRPr="003D6D8B">
        <w:rPr>
          <w:rFonts w:ascii="Arial" w:hAnsi="Arial" w:cs="Arial"/>
          <w:i/>
          <w:noProof/>
          <w:sz w:val="22"/>
          <w:szCs w:val="22"/>
          <w:rPrChange w:id="2138" w:author="Guo, Shicheng" w:date="2019-07-03T10:29:00Z">
            <w:rPr>
              <w:i/>
              <w:noProof/>
            </w:rPr>
          </w:rPrChange>
        </w:rPr>
        <w:t>A DNA methylation-based definition of biologically distinct breast cancer subtypes.</w:t>
      </w:r>
      <w:r w:rsidRPr="003D6D8B">
        <w:rPr>
          <w:rFonts w:ascii="Arial" w:hAnsi="Arial" w:cs="Arial"/>
          <w:noProof/>
          <w:sz w:val="22"/>
          <w:szCs w:val="22"/>
          <w:rPrChange w:id="2139" w:author="Guo, Shicheng" w:date="2019-07-03T10:29:00Z">
            <w:rPr>
              <w:noProof/>
            </w:rPr>
          </w:rPrChange>
        </w:rPr>
        <w:t xml:space="preserve"> Mol Oncol, 2015. </w:t>
      </w:r>
      <w:r w:rsidRPr="003D6D8B">
        <w:rPr>
          <w:rFonts w:ascii="Arial" w:hAnsi="Arial" w:cs="Arial"/>
          <w:b/>
          <w:noProof/>
          <w:sz w:val="22"/>
          <w:szCs w:val="22"/>
          <w:rPrChange w:id="2140" w:author="Guo, Shicheng" w:date="2019-07-03T10:29:00Z">
            <w:rPr>
              <w:b/>
              <w:noProof/>
            </w:rPr>
          </w:rPrChange>
        </w:rPr>
        <w:t>9</w:t>
      </w:r>
      <w:r w:rsidRPr="003D6D8B">
        <w:rPr>
          <w:rFonts w:ascii="Arial" w:hAnsi="Arial" w:cs="Arial"/>
          <w:noProof/>
          <w:sz w:val="22"/>
          <w:szCs w:val="22"/>
          <w:rPrChange w:id="2141" w:author="Guo, Shicheng" w:date="2019-07-03T10:29:00Z">
            <w:rPr>
              <w:noProof/>
            </w:rPr>
          </w:rPrChange>
        </w:rPr>
        <w:t>(3): p. 555-68.</w:t>
      </w:r>
    </w:p>
    <w:p w:rsidR="000548E3" w:rsidRPr="003D6D8B" w:rsidRDefault="000548E3" w:rsidP="000548E3">
      <w:pPr>
        <w:pStyle w:val="EndNoteBibliography"/>
        <w:ind w:left="720" w:hanging="720"/>
        <w:rPr>
          <w:rFonts w:ascii="Arial" w:hAnsi="Arial" w:cs="Arial"/>
          <w:noProof/>
          <w:sz w:val="22"/>
          <w:szCs w:val="22"/>
          <w:rPrChange w:id="2142" w:author="Guo, Shicheng" w:date="2019-07-03T10:29:00Z">
            <w:rPr>
              <w:noProof/>
            </w:rPr>
          </w:rPrChange>
        </w:rPr>
      </w:pPr>
      <w:r w:rsidRPr="003D6D8B">
        <w:rPr>
          <w:rFonts w:ascii="Arial" w:hAnsi="Arial" w:cs="Arial"/>
          <w:noProof/>
          <w:sz w:val="22"/>
          <w:szCs w:val="22"/>
          <w:rPrChange w:id="2143" w:author="Guo, Shicheng" w:date="2019-07-03T10:29:00Z">
            <w:rPr>
              <w:noProof/>
            </w:rPr>
          </w:rPrChange>
        </w:rPr>
        <w:t>27.</w:t>
      </w:r>
      <w:r w:rsidRPr="003D6D8B">
        <w:rPr>
          <w:rFonts w:ascii="Arial" w:hAnsi="Arial" w:cs="Arial"/>
          <w:noProof/>
          <w:sz w:val="22"/>
          <w:szCs w:val="22"/>
          <w:rPrChange w:id="2144" w:author="Guo, Shicheng" w:date="2019-07-03T10:29:00Z">
            <w:rPr>
              <w:noProof/>
            </w:rPr>
          </w:rPrChange>
        </w:rPr>
        <w:tab/>
        <w:t xml:space="preserve">Li, L.C., et al., </w:t>
      </w:r>
      <w:r w:rsidRPr="003D6D8B">
        <w:rPr>
          <w:rFonts w:ascii="Arial" w:hAnsi="Arial" w:cs="Arial"/>
          <w:i/>
          <w:noProof/>
          <w:sz w:val="22"/>
          <w:szCs w:val="22"/>
          <w:rPrChange w:id="2145" w:author="Guo, Shicheng" w:date="2019-07-03T10:29:00Z">
            <w:rPr>
              <w:i/>
              <w:noProof/>
            </w:rPr>
          </w:rPrChange>
        </w:rPr>
        <w:t>Age-dependent methylation of ESR1 gene in prostate cancer.</w:t>
      </w:r>
      <w:r w:rsidRPr="003D6D8B">
        <w:rPr>
          <w:rFonts w:ascii="Arial" w:hAnsi="Arial" w:cs="Arial"/>
          <w:noProof/>
          <w:sz w:val="22"/>
          <w:szCs w:val="22"/>
          <w:rPrChange w:id="2146" w:author="Guo, Shicheng" w:date="2019-07-03T10:29:00Z">
            <w:rPr>
              <w:noProof/>
            </w:rPr>
          </w:rPrChange>
        </w:rPr>
        <w:t xml:space="preserve"> Biochem Biophys Res Commun, 2004. </w:t>
      </w:r>
      <w:r w:rsidRPr="003D6D8B">
        <w:rPr>
          <w:rFonts w:ascii="Arial" w:hAnsi="Arial" w:cs="Arial"/>
          <w:b/>
          <w:noProof/>
          <w:sz w:val="22"/>
          <w:szCs w:val="22"/>
          <w:rPrChange w:id="2147" w:author="Guo, Shicheng" w:date="2019-07-03T10:29:00Z">
            <w:rPr>
              <w:b/>
              <w:noProof/>
            </w:rPr>
          </w:rPrChange>
        </w:rPr>
        <w:t>321</w:t>
      </w:r>
      <w:r w:rsidRPr="003D6D8B">
        <w:rPr>
          <w:rFonts w:ascii="Arial" w:hAnsi="Arial" w:cs="Arial"/>
          <w:noProof/>
          <w:sz w:val="22"/>
          <w:szCs w:val="22"/>
          <w:rPrChange w:id="2148" w:author="Guo, Shicheng" w:date="2019-07-03T10:29:00Z">
            <w:rPr>
              <w:noProof/>
            </w:rPr>
          </w:rPrChange>
        </w:rPr>
        <w:t>(2): p. 455-61.</w:t>
      </w:r>
    </w:p>
    <w:p w:rsidR="000548E3" w:rsidRPr="003D6D8B" w:rsidRDefault="000548E3" w:rsidP="000548E3">
      <w:pPr>
        <w:pStyle w:val="EndNoteBibliography"/>
        <w:ind w:left="720" w:hanging="720"/>
        <w:rPr>
          <w:rFonts w:ascii="Arial" w:hAnsi="Arial" w:cs="Arial"/>
          <w:noProof/>
          <w:sz w:val="22"/>
          <w:szCs w:val="22"/>
          <w:rPrChange w:id="2149" w:author="Guo, Shicheng" w:date="2019-07-03T10:29:00Z">
            <w:rPr>
              <w:noProof/>
            </w:rPr>
          </w:rPrChange>
        </w:rPr>
      </w:pPr>
      <w:r w:rsidRPr="003D6D8B">
        <w:rPr>
          <w:rFonts w:ascii="Arial" w:hAnsi="Arial" w:cs="Arial"/>
          <w:noProof/>
          <w:sz w:val="22"/>
          <w:szCs w:val="22"/>
          <w:rPrChange w:id="2150" w:author="Guo, Shicheng" w:date="2019-07-03T10:29:00Z">
            <w:rPr>
              <w:noProof/>
            </w:rPr>
          </w:rPrChange>
        </w:rPr>
        <w:t>28.</w:t>
      </w:r>
      <w:r w:rsidRPr="003D6D8B">
        <w:rPr>
          <w:rFonts w:ascii="Arial" w:hAnsi="Arial" w:cs="Arial"/>
          <w:noProof/>
          <w:sz w:val="22"/>
          <w:szCs w:val="22"/>
          <w:rPrChange w:id="2151" w:author="Guo, Shicheng" w:date="2019-07-03T10:29:00Z">
            <w:rPr>
              <w:noProof/>
            </w:rPr>
          </w:rPrChange>
        </w:rPr>
        <w:tab/>
        <w:t xml:space="preserve">Martinez-Galan, J., et al., </w:t>
      </w:r>
      <w:r w:rsidRPr="003D6D8B">
        <w:rPr>
          <w:rFonts w:ascii="Arial" w:hAnsi="Arial" w:cs="Arial"/>
          <w:i/>
          <w:noProof/>
          <w:sz w:val="22"/>
          <w:szCs w:val="22"/>
          <w:rPrChange w:id="2152" w:author="Guo, Shicheng" w:date="2019-07-03T10:29:00Z">
            <w:rPr>
              <w:i/>
              <w:noProof/>
            </w:rPr>
          </w:rPrChange>
        </w:rPr>
        <w:t>ESR1 gene promoter region methylation in free circulating DNA and its correlation with estrogen receptor protein expression in tumor tissue in breast cancer patients.</w:t>
      </w:r>
      <w:r w:rsidRPr="003D6D8B">
        <w:rPr>
          <w:rFonts w:ascii="Arial" w:hAnsi="Arial" w:cs="Arial"/>
          <w:noProof/>
          <w:sz w:val="22"/>
          <w:szCs w:val="22"/>
          <w:rPrChange w:id="2153" w:author="Guo, Shicheng" w:date="2019-07-03T10:29:00Z">
            <w:rPr>
              <w:noProof/>
            </w:rPr>
          </w:rPrChange>
        </w:rPr>
        <w:t xml:space="preserve"> BMC Cancer, 2014. </w:t>
      </w:r>
      <w:r w:rsidRPr="003D6D8B">
        <w:rPr>
          <w:rFonts w:ascii="Arial" w:hAnsi="Arial" w:cs="Arial"/>
          <w:b/>
          <w:noProof/>
          <w:sz w:val="22"/>
          <w:szCs w:val="22"/>
          <w:rPrChange w:id="2154" w:author="Guo, Shicheng" w:date="2019-07-03T10:29:00Z">
            <w:rPr>
              <w:b/>
              <w:noProof/>
            </w:rPr>
          </w:rPrChange>
        </w:rPr>
        <w:t>14</w:t>
      </w:r>
      <w:r w:rsidRPr="003D6D8B">
        <w:rPr>
          <w:rFonts w:ascii="Arial" w:hAnsi="Arial" w:cs="Arial"/>
          <w:noProof/>
          <w:sz w:val="22"/>
          <w:szCs w:val="22"/>
          <w:rPrChange w:id="2155" w:author="Guo, Shicheng" w:date="2019-07-03T10:29:00Z">
            <w:rPr>
              <w:noProof/>
            </w:rPr>
          </w:rPrChange>
        </w:rPr>
        <w:t>: p. 59.</w:t>
      </w:r>
    </w:p>
    <w:p w:rsidR="000548E3" w:rsidRPr="003D6D8B" w:rsidRDefault="000548E3" w:rsidP="000548E3">
      <w:pPr>
        <w:pStyle w:val="EndNoteBibliography"/>
        <w:ind w:left="720" w:hanging="720"/>
        <w:rPr>
          <w:rFonts w:ascii="Arial" w:hAnsi="Arial" w:cs="Arial"/>
          <w:noProof/>
          <w:sz w:val="22"/>
          <w:szCs w:val="22"/>
          <w:rPrChange w:id="2156" w:author="Guo, Shicheng" w:date="2019-07-03T10:29:00Z">
            <w:rPr>
              <w:noProof/>
            </w:rPr>
          </w:rPrChange>
        </w:rPr>
      </w:pPr>
      <w:r w:rsidRPr="003D6D8B">
        <w:rPr>
          <w:rFonts w:ascii="Arial" w:hAnsi="Arial" w:cs="Arial"/>
          <w:noProof/>
          <w:sz w:val="22"/>
          <w:szCs w:val="22"/>
          <w:rPrChange w:id="2157" w:author="Guo, Shicheng" w:date="2019-07-03T10:29:00Z">
            <w:rPr>
              <w:noProof/>
            </w:rPr>
          </w:rPrChange>
        </w:rPr>
        <w:t>29.</w:t>
      </w:r>
      <w:r w:rsidRPr="003D6D8B">
        <w:rPr>
          <w:rFonts w:ascii="Arial" w:hAnsi="Arial" w:cs="Arial"/>
          <w:noProof/>
          <w:sz w:val="22"/>
          <w:szCs w:val="22"/>
          <w:rPrChange w:id="2158" w:author="Guo, Shicheng" w:date="2019-07-03T10:29:00Z">
            <w:rPr>
              <w:noProof/>
            </w:rPr>
          </w:rPrChange>
        </w:rPr>
        <w:tab/>
        <w:t xml:space="preserve">Lin, Q., et al., </w:t>
      </w:r>
      <w:r w:rsidRPr="003D6D8B">
        <w:rPr>
          <w:rFonts w:ascii="Arial" w:hAnsi="Arial" w:cs="Arial"/>
          <w:i/>
          <w:noProof/>
          <w:sz w:val="22"/>
          <w:szCs w:val="22"/>
          <w:rPrChange w:id="2159" w:author="Guo, Shicheng" w:date="2019-07-03T10:29:00Z">
            <w:rPr>
              <w:i/>
              <w:noProof/>
            </w:rPr>
          </w:rPrChange>
        </w:rPr>
        <w:t>RASSF1A, APC, ESR1, ABCB1 and HOXC9, but not p16INK4A, DAPK1, PTEN and MT1G genes were frequently methylated in the stage I non-small cell lung cancer in China.</w:t>
      </w:r>
      <w:r w:rsidRPr="003D6D8B">
        <w:rPr>
          <w:rFonts w:ascii="Arial" w:hAnsi="Arial" w:cs="Arial"/>
          <w:noProof/>
          <w:sz w:val="22"/>
          <w:szCs w:val="22"/>
          <w:rPrChange w:id="2160" w:author="Guo, Shicheng" w:date="2019-07-03T10:29:00Z">
            <w:rPr>
              <w:noProof/>
            </w:rPr>
          </w:rPrChange>
        </w:rPr>
        <w:t xml:space="preserve"> J Cancer Res Clin Oncol, 2009. </w:t>
      </w:r>
      <w:r w:rsidRPr="003D6D8B">
        <w:rPr>
          <w:rFonts w:ascii="Arial" w:hAnsi="Arial" w:cs="Arial"/>
          <w:b/>
          <w:noProof/>
          <w:sz w:val="22"/>
          <w:szCs w:val="22"/>
          <w:rPrChange w:id="2161" w:author="Guo, Shicheng" w:date="2019-07-03T10:29:00Z">
            <w:rPr>
              <w:b/>
              <w:noProof/>
            </w:rPr>
          </w:rPrChange>
        </w:rPr>
        <w:t>135</w:t>
      </w:r>
      <w:r w:rsidRPr="003D6D8B">
        <w:rPr>
          <w:rFonts w:ascii="Arial" w:hAnsi="Arial" w:cs="Arial"/>
          <w:noProof/>
          <w:sz w:val="22"/>
          <w:szCs w:val="22"/>
          <w:rPrChange w:id="2162" w:author="Guo, Shicheng" w:date="2019-07-03T10:29:00Z">
            <w:rPr>
              <w:noProof/>
            </w:rPr>
          </w:rPrChange>
        </w:rPr>
        <w:t>(12): p. 1675-84.</w:t>
      </w:r>
    </w:p>
    <w:p w:rsidR="000548E3" w:rsidRPr="003D6D8B" w:rsidRDefault="000548E3" w:rsidP="000548E3">
      <w:pPr>
        <w:pStyle w:val="EndNoteBibliography"/>
        <w:ind w:left="720" w:hanging="720"/>
        <w:rPr>
          <w:rFonts w:ascii="Arial" w:hAnsi="Arial" w:cs="Arial"/>
          <w:noProof/>
          <w:sz w:val="22"/>
          <w:szCs w:val="22"/>
          <w:rPrChange w:id="2163" w:author="Guo, Shicheng" w:date="2019-07-03T10:29:00Z">
            <w:rPr>
              <w:noProof/>
            </w:rPr>
          </w:rPrChange>
        </w:rPr>
      </w:pPr>
      <w:r w:rsidRPr="003D6D8B">
        <w:rPr>
          <w:rFonts w:ascii="Arial" w:hAnsi="Arial" w:cs="Arial"/>
          <w:noProof/>
          <w:sz w:val="22"/>
          <w:szCs w:val="22"/>
          <w:rPrChange w:id="2164" w:author="Guo, Shicheng" w:date="2019-07-03T10:29:00Z">
            <w:rPr>
              <w:noProof/>
            </w:rPr>
          </w:rPrChange>
        </w:rPr>
        <w:t>30.</w:t>
      </w:r>
      <w:r w:rsidRPr="003D6D8B">
        <w:rPr>
          <w:rFonts w:ascii="Arial" w:hAnsi="Arial" w:cs="Arial"/>
          <w:noProof/>
          <w:sz w:val="22"/>
          <w:szCs w:val="22"/>
          <w:rPrChange w:id="2165" w:author="Guo, Shicheng" w:date="2019-07-03T10:29:00Z">
            <w:rPr>
              <w:noProof/>
            </w:rPr>
          </w:rPrChange>
        </w:rPr>
        <w:tab/>
        <w:t xml:space="preserve">Kim, M.S., J. Lee, and D. Sidransky, </w:t>
      </w:r>
      <w:r w:rsidRPr="003D6D8B">
        <w:rPr>
          <w:rFonts w:ascii="Arial" w:hAnsi="Arial" w:cs="Arial"/>
          <w:i/>
          <w:noProof/>
          <w:sz w:val="22"/>
          <w:szCs w:val="22"/>
          <w:rPrChange w:id="2166" w:author="Guo, Shicheng" w:date="2019-07-03T10:29:00Z">
            <w:rPr>
              <w:i/>
              <w:noProof/>
            </w:rPr>
          </w:rPrChange>
        </w:rPr>
        <w:t>DNA methylation markers in colorectal cancer.</w:t>
      </w:r>
      <w:r w:rsidRPr="003D6D8B">
        <w:rPr>
          <w:rFonts w:ascii="Arial" w:hAnsi="Arial" w:cs="Arial"/>
          <w:noProof/>
          <w:sz w:val="22"/>
          <w:szCs w:val="22"/>
          <w:rPrChange w:id="2167" w:author="Guo, Shicheng" w:date="2019-07-03T10:29:00Z">
            <w:rPr>
              <w:noProof/>
            </w:rPr>
          </w:rPrChange>
        </w:rPr>
        <w:t xml:space="preserve"> Cancer Metastasis Rev, 2010. </w:t>
      </w:r>
      <w:r w:rsidRPr="003D6D8B">
        <w:rPr>
          <w:rFonts w:ascii="Arial" w:hAnsi="Arial" w:cs="Arial"/>
          <w:b/>
          <w:noProof/>
          <w:sz w:val="22"/>
          <w:szCs w:val="22"/>
          <w:rPrChange w:id="2168" w:author="Guo, Shicheng" w:date="2019-07-03T10:29:00Z">
            <w:rPr>
              <w:b/>
              <w:noProof/>
            </w:rPr>
          </w:rPrChange>
        </w:rPr>
        <w:t>29</w:t>
      </w:r>
      <w:r w:rsidRPr="003D6D8B">
        <w:rPr>
          <w:rFonts w:ascii="Arial" w:hAnsi="Arial" w:cs="Arial"/>
          <w:noProof/>
          <w:sz w:val="22"/>
          <w:szCs w:val="22"/>
          <w:rPrChange w:id="2169" w:author="Guo, Shicheng" w:date="2019-07-03T10:29:00Z">
            <w:rPr>
              <w:noProof/>
            </w:rPr>
          </w:rPrChange>
        </w:rPr>
        <w:t>(1): p. 181-206.</w:t>
      </w:r>
    </w:p>
    <w:p w:rsidR="000548E3" w:rsidRPr="003D6D8B" w:rsidRDefault="000548E3" w:rsidP="000548E3">
      <w:pPr>
        <w:pStyle w:val="EndNoteBibliography"/>
        <w:ind w:left="720" w:hanging="720"/>
        <w:rPr>
          <w:rFonts w:ascii="Arial" w:hAnsi="Arial" w:cs="Arial"/>
          <w:noProof/>
          <w:sz w:val="22"/>
          <w:szCs w:val="22"/>
          <w:rPrChange w:id="2170" w:author="Guo, Shicheng" w:date="2019-07-03T10:29:00Z">
            <w:rPr>
              <w:noProof/>
            </w:rPr>
          </w:rPrChange>
        </w:rPr>
      </w:pPr>
      <w:r w:rsidRPr="003D6D8B">
        <w:rPr>
          <w:rFonts w:ascii="Arial" w:hAnsi="Arial" w:cs="Arial"/>
          <w:noProof/>
          <w:sz w:val="22"/>
          <w:szCs w:val="22"/>
          <w:rPrChange w:id="2171" w:author="Guo, Shicheng" w:date="2019-07-03T10:29:00Z">
            <w:rPr>
              <w:noProof/>
            </w:rPr>
          </w:rPrChange>
        </w:rPr>
        <w:t>31.</w:t>
      </w:r>
      <w:r w:rsidRPr="003D6D8B">
        <w:rPr>
          <w:rFonts w:ascii="Arial" w:hAnsi="Arial" w:cs="Arial"/>
          <w:noProof/>
          <w:sz w:val="22"/>
          <w:szCs w:val="22"/>
          <w:rPrChange w:id="2172" w:author="Guo, Shicheng" w:date="2019-07-03T10:29:00Z">
            <w:rPr>
              <w:noProof/>
            </w:rPr>
          </w:rPrChange>
        </w:rPr>
        <w:tab/>
        <w:t xml:space="preserve">Kirn, V., et al., </w:t>
      </w:r>
      <w:r w:rsidRPr="003D6D8B">
        <w:rPr>
          <w:rFonts w:ascii="Arial" w:hAnsi="Arial" w:cs="Arial"/>
          <w:i/>
          <w:noProof/>
          <w:sz w:val="22"/>
          <w:szCs w:val="22"/>
          <w:rPrChange w:id="2173" w:author="Guo, Shicheng" w:date="2019-07-03T10:29:00Z">
            <w:rPr>
              <w:i/>
              <w:noProof/>
            </w:rPr>
          </w:rPrChange>
        </w:rPr>
        <w:t>ESR1 promoter methylation in squamous cell cervical cancer.</w:t>
      </w:r>
      <w:r w:rsidRPr="003D6D8B">
        <w:rPr>
          <w:rFonts w:ascii="Arial" w:hAnsi="Arial" w:cs="Arial"/>
          <w:noProof/>
          <w:sz w:val="22"/>
          <w:szCs w:val="22"/>
          <w:rPrChange w:id="2174" w:author="Guo, Shicheng" w:date="2019-07-03T10:29:00Z">
            <w:rPr>
              <w:noProof/>
            </w:rPr>
          </w:rPrChange>
        </w:rPr>
        <w:t xml:space="preserve"> Anticancer Res, 2014. </w:t>
      </w:r>
      <w:r w:rsidRPr="003D6D8B">
        <w:rPr>
          <w:rFonts w:ascii="Arial" w:hAnsi="Arial" w:cs="Arial"/>
          <w:b/>
          <w:noProof/>
          <w:sz w:val="22"/>
          <w:szCs w:val="22"/>
          <w:rPrChange w:id="2175" w:author="Guo, Shicheng" w:date="2019-07-03T10:29:00Z">
            <w:rPr>
              <w:b/>
              <w:noProof/>
            </w:rPr>
          </w:rPrChange>
        </w:rPr>
        <w:t>34</w:t>
      </w:r>
      <w:r w:rsidRPr="003D6D8B">
        <w:rPr>
          <w:rFonts w:ascii="Arial" w:hAnsi="Arial" w:cs="Arial"/>
          <w:noProof/>
          <w:sz w:val="22"/>
          <w:szCs w:val="22"/>
          <w:rPrChange w:id="2176" w:author="Guo, Shicheng" w:date="2019-07-03T10:29:00Z">
            <w:rPr>
              <w:noProof/>
            </w:rPr>
          </w:rPrChange>
        </w:rPr>
        <w:t>(2): p. 723-7.</w:t>
      </w:r>
    </w:p>
    <w:p w:rsidR="000548E3" w:rsidRPr="003D6D8B" w:rsidRDefault="000548E3" w:rsidP="000548E3">
      <w:pPr>
        <w:pStyle w:val="EndNoteBibliography"/>
        <w:ind w:left="720" w:hanging="720"/>
        <w:rPr>
          <w:rFonts w:ascii="Arial" w:hAnsi="Arial" w:cs="Arial"/>
          <w:noProof/>
          <w:sz w:val="22"/>
          <w:szCs w:val="22"/>
          <w:rPrChange w:id="2177" w:author="Guo, Shicheng" w:date="2019-07-03T10:29:00Z">
            <w:rPr>
              <w:noProof/>
            </w:rPr>
          </w:rPrChange>
        </w:rPr>
      </w:pPr>
      <w:r w:rsidRPr="003D6D8B">
        <w:rPr>
          <w:rFonts w:ascii="Arial" w:hAnsi="Arial" w:cs="Arial"/>
          <w:noProof/>
          <w:sz w:val="22"/>
          <w:szCs w:val="22"/>
          <w:rPrChange w:id="2178" w:author="Guo, Shicheng" w:date="2019-07-03T10:29:00Z">
            <w:rPr>
              <w:noProof/>
            </w:rPr>
          </w:rPrChange>
        </w:rPr>
        <w:t>32.</w:t>
      </w:r>
      <w:r w:rsidRPr="003D6D8B">
        <w:rPr>
          <w:rFonts w:ascii="Arial" w:hAnsi="Arial" w:cs="Arial"/>
          <w:noProof/>
          <w:sz w:val="22"/>
          <w:szCs w:val="22"/>
          <w:rPrChange w:id="2179" w:author="Guo, Shicheng" w:date="2019-07-03T10:29:00Z">
            <w:rPr>
              <w:noProof/>
            </w:rPr>
          </w:rPrChange>
        </w:rPr>
        <w:tab/>
        <w:t xml:space="preserve">Elliott, G.O., et al., </w:t>
      </w:r>
      <w:r w:rsidRPr="003D6D8B">
        <w:rPr>
          <w:rFonts w:ascii="Arial" w:hAnsi="Arial" w:cs="Arial"/>
          <w:i/>
          <w:noProof/>
          <w:sz w:val="22"/>
          <w:szCs w:val="22"/>
          <w:rPrChange w:id="2180" w:author="Guo, Shicheng" w:date="2019-07-03T10:29:00Z">
            <w:rPr>
              <w:i/>
              <w:noProof/>
            </w:rPr>
          </w:rPrChange>
        </w:rPr>
        <w:t>Quantitative profiling of CpG island methylation in human stool for colorectal cancer detection.</w:t>
      </w:r>
      <w:r w:rsidRPr="003D6D8B">
        <w:rPr>
          <w:rFonts w:ascii="Arial" w:hAnsi="Arial" w:cs="Arial"/>
          <w:noProof/>
          <w:sz w:val="22"/>
          <w:szCs w:val="22"/>
          <w:rPrChange w:id="2181" w:author="Guo, Shicheng" w:date="2019-07-03T10:29:00Z">
            <w:rPr>
              <w:noProof/>
            </w:rPr>
          </w:rPrChange>
        </w:rPr>
        <w:t xml:space="preserve"> Int J Colorectal Dis, 2013. </w:t>
      </w:r>
      <w:r w:rsidRPr="003D6D8B">
        <w:rPr>
          <w:rFonts w:ascii="Arial" w:hAnsi="Arial" w:cs="Arial"/>
          <w:b/>
          <w:noProof/>
          <w:sz w:val="22"/>
          <w:szCs w:val="22"/>
          <w:rPrChange w:id="2182" w:author="Guo, Shicheng" w:date="2019-07-03T10:29:00Z">
            <w:rPr>
              <w:b/>
              <w:noProof/>
            </w:rPr>
          </w:rPrChange>
        </w:rPr>
        <w:t>28</w:t>
      </w:r>
      <w:r w:rsidRPr="003D6D8B">
        <w:rPr>
          <w:rFonts w:ascii="Arial" w:hAnsi="Arial" w:cs="Arial"/>
          <w:noProof/>
          <w:sz w:val="22"/>
          <w:szCs w:val="22"/>
          <w:rPrChange w:id="2183" w:author="Guo, Shicheng" w:date="2019-07-03T10:29:00Z">
            <w:rPr>
              <w:noProof/>
            </w:rPr>
          </w:rPrChange>
        </w:rPr>
        <w:t>(1): p. 35-42.</w:t>
      </w:r>
    </w:p>
    <w:p w:rsidR="000548E3" w:rsidRPr="003D6D8B" w:rsidRDefault="000548E3" w:rsidP="000548E3">
      <w:pPr>
        <w:pStyle w:val="EndNoteBibliography"/>
        <w:ind w:left="720" w:hanging="720"/>
        <w:rPr>
          <w:rFonts w:ascii="Arial" w:hAnsi="Arial" w:cs="Arial"/>
          <w:noProof/>
          <w:sz w:val="22"/>
          <w:szCs w:val="22"/>
          <w:rPrChange w:id="2184" w:author="Guo, Shicheng" w:date="2019-07-03T10:29:00Z">
            <w:rPr>
              <w:noProof/>
            </w:rPr>
          </w:rPrChange>
        </w:rPr>
      </w:pPr>
      <w:r w:rsidRPr="003D6D8B">
        <w:rPr>
          <w:rFonts w:ascii="Arial" w:hAnsi="Arial" w:cs="Arial"/>
          <w:noProof/>
          <w:sz w:val="22"/>
          <w:szCs w:val="22"/>
          <w:rPrChange w:id="2185" w:author="Guo, Shicheng" w:date="2019-07-03T10:29:00Z">
            <w:rPr>
              <w:noProof/>
            </w:rPr>
          </w:rPrChange>
        </w:rPr>
        <w:t>33.</w:t>
      </w:r>
      <w:r w:rsidRPr="003D6D8B">
        <w:rPr>
          <w:rFonts w:ascii="Arial" w:hAnsi="Arial" w:cs="Arial"/>
          <w:noProof/>
          <w:sz w:val="22"/>
          <w:szCs w:val="22"/>
          <w:rPrChange w:id="2186" w:author="Guo, Shicheng" w:date="2019-07-03T10:29:00Z">
            <w:rPr>
              <w:noProof/>
            </w:rPr>
          </w:rPrChange>
        </w:rPr>
        <w:tab/>
        <w:t xml:space="preserve">Ramos, E.A., et al., </w:t>
      </w:r>
      <w:r w:rsidRPr="003D6D8B">
        <w:rPr>
          <w:rFonts w:ascii="Arial" w:hAnsi="Arial" w:cs="Arial"/>
          <w:i/>
          <w:noProof/>
          <w:sz w:val="22"/>
          <w:szCs w:val="22"/>
          <w:rPrChange w:id="2187" w:author="Guo, Shicheng" w:date="2019-07-03T10:29:00Z">
            <w:rPr>
              <w:i/>
              <w:noProof/>
            </w:rPr>
          </w:rPrChange>
        </w:rPr>
        <w:t>Simultaneous CXCL12 and ESR1 CpG island hypermethylation correlates with poor prognosis in sporadic breast cancer.</w:t>
      </w:r>
      <w:r w:rsidRPr="003D6D8B">
        <w:rPr>
          <w:rFonts w:ascii="Arial" w:hAnsi="Arial" w:cs="Arial"/>
          <w:noProof/>
          <w:sz w:val="22"/>
          <w:szCs w:val="22"/>
          <w:rPrChange w:id="2188" w:author="Guo, Shicheng" w:date="2019-07-03T10:29:00Z">
            <w:rPr>
              <w:noProof/>
            </w:rPr>
          </w:rPrChange>
        </w:rPr>
        <w:t xml:space="preserve"> BMC Cancer, 2010. </w:t>
      </w:r>
      <w:r w:rsidRPr="003D6D8B">
        <w:rPr>
          <w:rFonts w:ascii="Arial" w:hAnsi="Arial" w:cs="Arial"/>
          <w:b/>
          <w:noProof/>
          <w:sz w:val="22"/>
          <w:szCs w:val="22"/>
          <w:rPrChange w:id="2189" w:author="Guo, Shicheng" w:date="2019-07-03T10:29:00Z">
            <w:rPr>
              <w:b/>
              <w:noProof/>
            </w:rPr>
          </w:rPrChange>
        </w:rPr>
        <w:t>10</w:t>
      </w:r>
      <w:r w:rsidRPr="003D6D8B">
        <w:rPr>
          <w:rFonts w:ascii="Arial" w:hAnsi="Arial" w:cs="Arial"/>
          <w:noProof/>
          <w:sz w:val="22"/>
          <w:szCs w:val="22"/>
          <w:rPrChange w:id="2190" w:author="Guo, Shicheng" w:date="2019-07-03T10:29:00Z">
            <w:rPr>
              <w:noProof/>
            </w:rPr>
          </w:rPrChange>
        </w:rPr>
        <w:t>: p. 23.</w:t>
      </w:r>
    </w:p>
    <w:p w:rsidR="000548E3" w:rsidRPr="003D6D8B" w:rsidRDefault="000548E3" w:rsidP="000548E3">
      <w:pPr>
        <w:pStyle w:val="EndNoteBibliography"/>
        <w:ind w:left="720" w:hanging="720"/>
        <w:rPr>
          <w:rFonts w:ascii="Arial" w:hAnsi="Arial" w:cs="Arial"/>
          <w:noProof/>
          <w:sz w:val="22"/>
          <w:szCs w:val="22"/>
          <w:rPrChange w:id="2191" w:author="Guo, Shicheng" w:date="2019-07-03T10:29:00Z">
            <w:rPr>
              <w:noProof/>
            </w:rPr>
          </w:rPrChange>
        </w:rPr>
      </w:pPr>
      <w:r w:rsidRPr="003D6D8B">
        <w:rPr>
          <w:rFonts w:ascii="Arial" w:hAnsi="Arial" w:cs="Arial"/>
          <w:noProof/>
          <w:sz w:val="22"/>
          <w:szCs w:val="22"/>
          <w:rPrChange w:id="2192" w:author="Guo, Shicheng" w:date="2019-07-03T10:29:00Z">
            <w:rPr>
              <w:noProof/>
            </w:rPr>
          </w:rPrChange>
        </w:rPr>
        <w:t>34.</w:t>
      </w:r>
      <w:r w:rsidRPr="003D6D8B">
        <w:rPr>
          <w:rFonts w:ascii="Arial" w:hAnsi="Arial" w:cs="Arial"/>
          <w:noProof/>
          <w:sz w:val="22"/>
          <w:szCs w:val="22"/>
          <w:rPrChange w:id="2193" w:author="Guo, Shicheng" w:date="2019-07-03T10:29:00Z">
            <w:rPr>
              <w:noProof/>
            </w:rPr>
          </w:rPrChange>
        </w:rPr>
        <w:tab/>
        <w:t xml:space="preserve">Mastoraki, S., et al., </w:t>
      </w:r>
      <w:r w:rsidRPr="003D6D8B">
        <w:rPr>
          <w:rFonts w:ascii="Arial" w:hAnsi="Arial" w:cs="Arial"/>
          <w:i/>
          <w:noProof/>
          <w:sz w:val="22"/>
          <w:szCs w:val="22"/>
          <w:rPrChange w:id="2194" w:author="Guo, Shicheng" w:date="2019-07-03T10:29:00Z">
            <w:rPr>
              <w:i/>
              <w:noProof/>
            </w:rPr>
          </w:rPrChange>
        </w:rPr>
        <w:t>ESR1 Methylation: A Liquid Biopsy-Based Epigenetic Assay for the Follow-up of Patients with Metastatic Breast Cancer Receiving Endocrine Treatment.</w:t>
      </w:r>
      <w:r w:rsidRPr="003D6D8B">
        <w:rPr>
          <w:rFonts w:ascii="Arial" w:hAnsi="Arial" w:cs="Arial"/>
          <w:noProof/>
          <w:sz w:val="22"/>
          <w:szCs w:val="22"/>
          <w:rPrChange w:id="2195" w:author="Guo, Shicheng" w:date="2019-07-03T10:29:00Z">
            <w:rPr>
              <w:noProof/>
            </w:rPr>
          </w:rPrChange>
        </w:rPr>
        <w:t xml:space="preserve"> Clin Cancer Res, 2018. </w:t>
      </w:r>
      <w:r w:rsidRPr="003D6D8B">
        <w:rPr>
          <w:rFonts w:ascii="Arial" w:hAnsi="Arial" w:cs="Arial"/>
          <w:b/>
          <w:noProof/>
          <w:sz w:val="22"/>
          <w:szCs w:val="22"/>
          <w:rPrChange w:id="2196" w:author="Guo, Shicheng" w:date="2019-07-03T10:29:00Z">
            <w:rPr>
              <w:b/>
              <w:noProof/>
            </w:rPr>
          </w:rPrChange>
        </w:rPr>
        <w:t>24</w:t>
      </w:r>
      <w:r w:rsidRPr="003D6D8B">
        <w:rPr>
          <w:rFonts w:ascii="Arial" w:hAnsi="Arial" w:cs="Arial"/>
          <w:noProof/>
          <w:sz w:val="22"/>
          <w:szCs w:val="22"/>
          <w:rPrChange w:id="2197" w:author="Guo, Shicheng" w:date="2019-07-03T10:29:00Z">
            <w:rPr>
              <w:noProof/>
            </w:rPr>
          </w:rPrChange>
        </w:rPr>
        <w:t>(6): p. 1500-1510.</w:t>
      </w:r>
    </w:p>
    <w:p w:rsidR="000548E3" w:rsidRPr="003D6D8B" w:rsidRDefault="000548E3" w:rsidP="000548E3">
      <w:pPr>
        <w:pStyle w:val="EndNoteBibliography"/>
        <w:ind w:left="720" w:hanging="720"/>
        <w:rPr>
          <w:rFonts w:ascii="Arial" w:hAnsi="Arial" w:cs="Arial"/>
          <w:noProof/>
          <w:sz w:val="22"/>
          <w:szCs w:val="22"/>
          <w:rPrChange w:id="2198" w:author="Guo, Shicheng" w:date="2019-07-03T10:29:00Z">
            <w:rPr>
              <w:noProof/>
            </w:rPr>
          </w:rPrChange>
        </w:rPr>
      </w:pPr>
      <w:r w:rsidRPr="003D6D8B">
        <w:rPr>
          <w:rFonts w:ascii="Arial" w:hAnsi="Arial" w:cs="Arial"/>
          <w:noProof/>
          <w:sz w:val="22"/>
          <w:szCs w:val="22"/>
          <w:rPrChange w:id="2199" w:author="Guo, Shicheng" w:date="2019-07-03T10:29:00Z">
            <w:rPr>
              <w:noProof/>
            </w:rPr>
          </w:rPrChange>
        </w:rPr>
        <w:t>35.</w:t>
      </w:r>
      <w:r w:rsidRPr="003D6D8B">
        <w:rPr>
          <w:rFonts w:ascii="Arial" w:hAnsi="Arial" w:cs="Arial"/>
          <w:noProof/>
          <w:sz w:val="22"/>
          <w:szCs w:val="22"/>
          <w:rPrChange w:id="2200" w:author="Guo, Shicheng" w:date="2019-07-03T10:29:00Z">
            <w:rPr>
              <w:noProof/>
            </w:rPr>
          </w:rPrChange>
        </w:rPr>
        <w:tab/>
        <w:t xml:space="preserve">Horii, J., et al., </w:t>
      </w:r>
      <w:r w:rsidRPr="003D6D8B">
        <w:rPr>
          <w:rFonts w:ascii="Arial" w:hAnsi="Arial" w:cs="Arial"/>
          <w:i/>
          <w:noProof/>
          <w:sz w:val="22"/>
          <w:szCs w:val="22"/>
          <w:rPrChange w:id="2201" w:author="Guo, Shicheng" w:date="2019-07-03T10:29:00Z">
            <w:rPr>
              <w:i/>
              <w:noProof/>
            </w:rPr>
          </w:rPrChange>
        </w:rPr>
        <w:t>Methylation of estrogen receptor 1 in colorectal adenomas is not age-dependent, but is correlated with K-ras mutation.</w:t>
      </w:r>
      <w:r w:rsidRPr="003D6D8B">
        <w:rPr>
          <w:rFonts w:ascii="Arial" w:hAnsi="Arial" w:cs="Arial"/>
          <w:noProof/>
          <w:sz w:val="22"/>
          <w:szCs w:val="22"/>
          <w:rPrChange w:id="2202" w:author="Guo, Shicheng" w:date="2019-07-03T10:29:00Z">
            <w:rPr>
              <w:noProof/>
            </w:rPr>
          </w:rPrChange>
        </w:rPr>
        <w:t xml:space="preserve"> Cancer Sci, 2009. </w:t>
      </w:r>
      <w:r w:rsidRPr="003D6D8B">
        <w:rPr>
          <w:rFonts w:ascii="Arial" w:hAnsi="Arial" w:cs="Arial"/>
          <w:b/>
          <w:noProof/>
          <w:sz w:val="22"/>
          <w:szCs w:val="22"/>
          <w:rPrChange w:id="2203" w:author="Guo, Shicheng" w:date="2019-07-03T10:29:00Z">
            <w:rPr>
              <w:b/>
              <w:noProof/>
            </w:rPr>
          </w:rPrChange>
        </w:rPr>
        <w:t>100</w:t>
      </w:r>
      <w:r w:rsidRPr="003D6D8B">
        <w:rPr>
          <w:rFonts w:ascii="Arial" w:hAnsi="Arial" w:cs="Arial"/>
          <w:noProof/>
          <w:sz w:val="22"/>
          <w:szCs w:val="22"/>
          <w:rPrChange w:id="2204" w:author="Guo, Shicheng" w:date="2019-07-03T10:29:00Z">
            <w:rPr>
              <w:noProof/>
            </w:rPr>
          </w:rPrChange>
        </w:rPr>
        <w:t>(6): p. 1005-11.</w:t>
      </w:r>
    </w:p>
    <w:p w:rsidR="000548E3" w:rsidRPr="003D6D8B" w:rsidRDefault="000548E3" w:rsidP="000548E3">
      <w:pPr>
        <w:pStyle w:val="EndNoteBibliography"/>
        <w:ind w:left="720" w:hanging="720"/>
        <w:rPr>
          <w:rFonts w:ascii="Arial" w:hAnsi="Arial" w:cs="Arial"/>
          <w:noProof/>
          <w:sz w:val="22"/>
          <w:szCs w:val="22"/>
          <w:rPrChange w:id="2205" w:author="Guo, Shicheng" w:date="2019-07-03T10:29:00Z">
            <w:rPr>
              <w:noProof/>
            </w:rPr>
          </w:rPrChange>
        </w:rPr>
      </w:pPr>
      <w:r w:rsidRPr="003D6D8B">
        <w:rPr>
          <w:rFonts w:ascii="Arial" w:hAnsi="Arial" w:cs="Arial"/>
          <w:noProof/>
          <w:sz w:val="22"/>
          <w:szCs w:val="22"/>
          <w:rPrChange w:id="2206" w:author="Guo, Shicheng" w:date="2019-07-03T10:29:00Z">
            <w:rPr>
              <w:noProof/>
            </w:rPr>
          </w:rPrChange>
        </w:rPr>
        <w:t>36.</w:t>
      </w:r>
      <w:r w:rsidRPr="003D6D8B">
        <w:rPr>
          <w:rFonts w:ascii="Arial" w:hAnsi="Arial" w:cs="Arial"/>
          <w:noProof/>
          <w:sz w:val="22"/>
          <w:szCs w:val="22"/>
          <w:rPrChange w:id="2207" w:author="Guo, Shicheng" w:date="2019-07-03T10:29:00Z">
            <w:rPr>
              <w:noProof/>
            </w:rPr>
          </w:rPrChange>
        </w:rPr>
        <w:tab/>
        <w:t xml:space="preserve">Lomniczi, A., et al., </w:t>
      </w:r>
      <w:r w:rsidRPr="003D6D8B">
        <w:rPr>
          <w:rFonts w:ascii="Arial" w:hAnsi="Arial" w:cs="Arial"/>
          <w:i/>
          <w:noProof/>
          <w:sz w:val="22"/>
          <w:szCs w:val="22"/>
          <w:rPrChange w:id="2208" w:author="Guo, Shicheng" w:date="2019-07-03T10:29:00Z">
            <w:rPr>
              <w:i/>
              <w:noProof/>
            </w:rPr>
          </w:rPrChange>
        </w:rPr>
        <w:t>Epigenetic regulation of puberty via Zinc finger protein-mediated transcriptional repression.</w:t>
      </w:r>
      <w:r w:rsidRPr="003D6D8B">
        <w:rPr>
          <w:rFonts w:ascii="Arial" w:hAnsi="Arial" w:cs="Arial"/>
          <w:noProof/>
          <w:sz w:val="22"/>
          <w:szCs w:val="22"/>
          <w:rPrChange w:id="2209" w:author="Guo, Shicheng" w:date="2019-07-03T10:29:00Z">
            <w:rPr>
              <w:noProof/>
            </w:rPr>
          </w:rPrChange>
        </w:rPr>
        <w:t xml:space="preserve"> Nat Commun, 2015. </w:t>
      </w:r>
      <w:r w:rsidRPr="003D6D8B">
        <w:rPr>
          <w:rFonts w:ascii="Arial" w:hAnsi="Arial" w:cs="Arial"/>
          <w:b/>
          <w:noProof/>
          <w:sz w:val="22"/>
          <w:szCs w:val="22"/>
          <w:rPrChange w:id="2210" w:author="Guo, Shicheng" w:date="2019-07-03T10:29:00Z">
            <w:rPr>
              <w:b/>
              <w:noProof/>
            </w:rPr>
          </w:rPrChange>
        </w:rPr>
        <w:t>6</w:t>
      </w:r>
      <w:r w:rsidRPr="003D6D8B">
        <w:rPr>
          <w:rFonts w:ascii="Arial" w:hAnsi="Arial" w:cs="Arial"/>
          <w:noProof/>
          <w:sz w:val="22"/>
          <w:szCs w:val="22"/>
          <w:rPrChange w:id="2211" w:author="Guo, Shicheng" w:date="2019-07-03T10:29:00Z">
            <w:rPr>
              <w:noProof/>
            </w:rPr>
          </w:rPrChange>
        </w:rPr>
        <w:t>: p. 10195.</w:t>
      </w:r>
    </w:p>
    <w:p w:rsidR="000548E3" w:rsidRPr="003D6D8B" w:rsidRDefault="000548E3" w:rsidP="000548E3">
      <w:pPr>
        <w:pStyle w:val="EndNoteBibliography"/>
        <w:ind w:left="720" w:hanging="720"/>
        <w:rPr>
          <w:rFonts w:ascii="Arial" w:hAnsi="Arial" w:cs="Arial"/>
          <w:noProof/>
          <w:sz w:val="22"/>
          <w:szCs w:val="22"/>
          <w:rPrChange w:id="2212" w:author="Guo, Shicheng" w:date="2019-07-03T10:29:00Z">
            <w:rPr>
              <w:noProof/>
            </w:rPr>
          </w:rPrChange>
        </w:rPr>
      </w:pPr>
      <w:r w:rsidRPr="003D6D8B">
        <w:rPr>
          <w:rFonts w:ascii="Arial" w:hAnsi="Arial" w:cs="Arial"/>
          <w:noProof/>
          <w:sz w:val="22"/>
          <w:szCs w:val="22"/>
          <w:rPrChange w:id="2213" w:author="Guo, Shicheng" w:date="2019-07-03T10:29:00Z">
            <w:rPr>
              <w:noProof/>
            </w:rPr>
          </w:rPrChange>
        </w:rPr>
        <w:t>37.</w:t>
      </w:r>
      <w:r w:rsidRPr="003D6D8B">
        <w:rPr>
          <w:rFonts w:ascii="Arial" w:hAnsi="Arial" w:cs="Arial"/>
          <w:noProof/>
          <w:sz w:val="22"/>
          <w:szCs w:val="22"/>
          <w:rPrChange w:id="2214" w:author="Guo, Shicheng" w:date="2019-07-03T10:29:00Z">
            <w:rPr>
              <w:noProof/>
            </w:rPr>
          </w:rPrChange>
        </w:rPr>
        <w:tab/>
        <w:t xml:space="preserve">Pu, W., et al., </w:t>
      </w:r>
      <w:r w:rsidRPr="003D6D8B">
        <w:rPr>
          <w:rFonts w:ascii="Arial" w:hAnsi="Arial" w:cs="Arial"/>
          <w:i/>
          <w:noProof/>
          <w:sz w:val="22"/>
          <w:szCs w:val="22"/>
          <w:rPrChange w:id="2215" w:author="Guo, Shicheng" w:date="2019-07-03T10:29:00Z">
            <w:rPr>
              <w:i/>
              <w:noProof/>
            </w:rPr>
          </w:rPrChange>
        </w:rPr>
        <w:t>Targeted bisulfite sequencing identified a panel of DNA methylation-based biomarkers for esophageal squamous cell carcinoma (ESCC).</w:t>
      </w:r>
      <w:r w:rsidRPr="003D6D8B">
        <w:rPr>
          <w:rFonts w:ascii="Arial" w:hAnsi="Arial" w:cs="Arial"/>
          <w:noProof/>
          <w:sz w:val="22"/>
          <w:szCs w:val="22"/>
          <w:rPrChange w:id="2216" w:author="Guo, Shicheng" w:date="2019-07-03T10:29:00Z">
            <w:rPr>
              <w:noProof/>
            </w:rPr>
          </w:rPrChange>
        </w:rPr>
        <w:t xml:space="preserve"> Clin Epigenetics, 2017. </w:t>
      </w:r>
      <w:r w:rsidRPr="003D6D8B">
        <w:rPr>
          <w:rFonts w:ascii="Arial" w:hAnsi="Arial" w:cs="Arial"/>
          <w:b/>
          <w:noProof/>
          <w:sz w:val="22"/>
          <w:szCs w:val="22"/>
          <w:rPrChange w:id="2217" w:author="Guo, Shicheng" w:date="2019-07-03T10:29:00Z">
            <w:rPr>
              <w:b/>
              <w:noProof/>
            </w:rPr>
          </w:rPrChange>
        </w:rPr>
        <w:t>9</w:t>
      </w:r>
      <w:r w:rsidRPr="003D6D8B">
        <w:rPr>
          <w:rFonts w:ascii="Arial" w:hAnsi="Arial" w:cs="Arial"/>
          <w:noProof/>
          <w:sz w:val="22"/>
          <w:szCs w:val="22"/>
          <w:rPrChange w:id="2218" w:author="Guo, Shicheng" w:date="2019-07-03T10:29:00Z">
            <w:rPr>
              <w:noProof/>
            </w:rPr>
          </w:rPrChange>
        </w:rPr>
        <w:t>: p. 129.</w:t>
      </w:r>
    </w:p>
    <w:p w:rsidR="000548E3" w:rsidRPr="003D6D8B" w:rsidRDefault="000548E3" w:rsidP="000548E3">
      <w:pPr>
        <w:pStyle w:val="EndNoteBibliography"/>
        <w:ind w:left="720" w:hanging="720"/>
        <w:rPr>
          <w:rFonts w:ascii="Arial" w:hAnsi="Arial" w:cs="Arial"/>
          <w:noProof/>
          <w:sz w:val="22"/>
          <w:szCs w:val="22"/>
          <w:rPrChange w:id="2219" w:author="Guo, Shicheng" w:date="2019-07-03T10:29:00Z">
            <w:rPr>
              <w:noProof/>
            </w:rPr>
          </w:rPrChange>
        </w:rPr>
      </w:pPr>
      <w:r w:rsidRPr="003D6D8B">
        <w:rPr>
          <w:rFonts w:ascii="Arial" w:hAnsi="Arial" w:cs="Arial"/>
          <w:noProof/>
          <w:sz w:val="22"/>
          <w:szCs w:val="22"/>
          <w:rPrChange w:id="2220" w:author="Guo, Shicheng" w:date="2019-07-03T10:29:00Z">
            <w:rPr>
              <w:noProof/>
            </w:rPr>
          </w:rPrChange>
        </w:rPr>
        <w:t>38.</w:t>
      </w:r>
      <w:r w:rsidRPr="003D6D8B">
        <w:rPr>
          <w:rFonts w:ascii="Arial" w:hAnsi="Arial" w:cs="Arial"/>
          <w:noProof/>
          <w:sz w:val="22"/>
          <w:szCs w:val="22"/>
          <w:rPrChange w:id="2221" w:author="Guo, Shicheng" w:date="2019-07-03T10:29:00Z">
            <w:rPr>
              <w:noProof/>
            </w:rPr>
          </w:rPrChange>
        </w:rPr>
        <w:tab/>
        <w:t xml:space="preserve">Gevaert, O., R. Tibshirani, and S.K. Plevritis, </w:t>
      </w:r>
      <w:r w:rsidRPr="003D6D8B">
        <w:rPr>
          <w:rFonts w:ascii="Arial" w:hAnsi="Arial" w:cs="Arial"/>
          <w:i/>
          <w:noProof/>
          <w:sz w:val="22"/>
          <w:szCs w:val="22"/>
          <w:rPrChange w:id="2222" w:author="Guo, Shicheng" w:date="2019-07-03T10:29:00Z">
            <w:rPr>
              <w:i/>
              <w:noProof/>
            </w:rPr>
          </w:rPrChange>
        </w:rPr>
        <w:t>Pancancer analysis of DNA methylation-driven genes using MethylMix.</w:t>
      </w:r>
      <w:r w:rsidRPr="003D6D8B">
        <w:rPr>
          <w:rFonts w:ascii="Arial" w:hAnsi="Arial" w:cs="Arial"/>
          <w:noProof/>
          <w:sz w:val="22"/>
          <w:szCs w:val="22"/>
          <w:rPrChange w:id="2223" w:author="Guo, Shicheng" w:date="2019-07-03T10:29:00Z">
            <w:rPr>
              <w:noProof/>
            </w:rPr>
          </w:rPrChange>
        </w:rPr>
        <w:t xml:space="preserve"> Genome Biol, 2015. </w:t>
      </w:r>
      <w:r w:rsidRPr="003D6D8B">
        <w:rPr>
          <w:rFonts w:ascii="Arial" w:hAnsi="Arial" w:cs="Arial"/>
          <w:b/>
          <w:noProof/>
          <w:sz w:val="22"/>
          <w:szCs w:val="22"/>
          <w:rPrChange w:id="2224" w:author="Guo, Shicheng" w:date="2019-07-03T10:29:00Z">
            <w:rPr>
              <w:b/>
              <w:noProof/>
            </w:rPr>
          </w:rPrChange>
        </w:rPr>
        <w:t>16</w:t>
      </w:r>
      <w:r w:rsidRPr="003D6D8B">
        <w:rPr>
          <w:rFonts w:ascii="Arial" w:hAnsi="Arial" w:cs="Arial"/>
          <w:noProof/>
          <w:sz w:val="22"/>
          <w:szCs w:val="22"/>
          <w:rPrChange w:id="2225" w:author="Guo, Shicheng" w:date="2019-07-03T10:29:00Z">
            <w:rPr>
              <w:noProof/>
            </w:rPr>
          </w:rPrChange>
        </w:rPr>
        <w:t>: p. 17.</w:t>
      </w:r>
    </w:p>
    <w:p w:rsidR="000548E3" w:rsidRPr="003D6D8B" w:rsidRDefault="000548E3" w:rsidP="000548E3">
      <w:pPr>
        <w:pStyle w:val="EndNoteBibliography"/>
        <w:ind w:left="720" w:hanging="720"/>
        <w:rPr>
          <w:rFonts w:ascii="Arial" w:hAnsi="Arial" w:cs="Arial"/>
          <w:noProof/>
          <w:sz w:val="22"/>
          <w:szCs w:val="22"/>
          <w:rPrChange w:id="2226" w:author="Guo, Shicheng" w:date="2019-07-03T10:29:00Z">
            <w:rPr>
              <w:noProof/>
            </w:rPr>
          </w:rPrChange>
        </w:rPr>
      </w:pPr>
      <w:r w:rsidRPr="003D6D8B">
        <w:rPr>
          <w:rFonts w:ascii="Arial" w:hAnsi="Arial" w:cs="Arial"/>
          <w:noProof/>
          <w:sz w:val="22"/>
          <w:szCs w:val="22"/>
          <w:rPrChange w:id="2227" w:author="Guo, Shicheng" w:date="2019-07-03T10:29:00Z">
            <w:rPr>
              <w:noProof/>
            </w:rPr>
          </w:rPrChange>
        </w:rPr>
        <w:t>39.</w:t>
      </w:r>
      <w:r w:rsidRPr="003D6D8B">
        <w:rPr>
          <w:rFonts w:ascii="Arial" w:hAnsi="Arial" w:cs="Arial"/>
          <w:noProof/>
          <w:sz w:val="22"/>
          <w:szCs w:val="22"/>
          <w:rPrChange w:id="2228" w:author="Guo, Shicheng" w:date="2019-07-03T10:29:00Z">
            <w:rPr>
              <w:noProof/>
            </w:rPr>
          </w:rPrChange>
        </w:rPr>
        <w:tab/>
        <w:t xml:space="preserve">Heller, G., et al., </w:t>
      </w:r>
      <w:r w:rsidRPr="003D6D8B">
        <w:rPr>
          <w:rFonts w:ascii="Arial" w:hAnsi="Arial" w:cs="Arial"/>
          <w:i/>
          <w:noProof/>
          <w:sz w:val="22"/>
          <w:szCs w:val="22"/>
          <w:rPrChange w:id="2229" w:author="Guo, Shicheng" w:date="2019-07-03T10:29:00Z">
            <w:rPr>
              <w:i/>
              <w:noProof/>
            </w:rPr>
          </w:rPrChange>
        </w:rPr>
        <w:t>DNA methylation transcriptionally regulates the putative tumor cell growth suppressor ZNF677 in non-small cell lung cancers.</w:t>
      </w:r>
      <w:r w:rsidRPr="003D6D8B">
        <w:rPr>
          <w:rFonts w:ascii="Arial" w:hAnsi="Arial" w:cs="Arial"/>
          <w:noProof/>
          <w:sz w:val="22"/>
          <w:szCs w:val="22"/>
          <w:rPrChange w:id="2230" w:author="Guo, Shicheng" w:date="2019-07-03T10:29:00Z">
            <w:rPr>
              <w:noProof/>
            </w:rPr>
          </w:rPrChange>
        </w:rPr>
        <w:t xml:space="preserve"> Oncotarget, 2015. </w:t>
      </w:r>
      <w:r w:rsidRPr="003D6D8B">
        <w:rPr>
          <w:rFonts w:ascii="Arial" w:hAnsi="Arial" w:cs="Arial"/>
          <w:b/>
          <w:noProof/>
          <w:sz w:val="22"/>
          <w:szCs w:val="22"/>
          <w:rPrChange w:id="2231" w:author="Guo, Shicheng" w:date="2019-07-03T10:29:00Z">
            <w:rPr>
              <w:b/>
              <w:noProof/>
            </w:rPr>
          </w:rPrChange>
        </w:rPr>
        <w:t>6</w:t>
      </w:r>
      <w:r w:rsidRPr="003D6D8B">
        <w:rPr>
          <w:rFonts w:ascii="Arial" w:hAnsi="Arial" w:cs="Arial"/>
          <w:noProof/>
          <w:sz w:val="22"/>
          <w:szCs w:val="22"/>
          <w:rPrChange w:id="2232" w:author="Guo, Shicheng" w:date="2019-07-03T10:29:00Z">
            <w:rPr>
              <w:noProof/>
            </w:rPr>
          </w:rPrChange>
        </w:rPr>
        <w:t>(1): p. 394-408.</w:t>
      </w:r>
    </w:p>
    <w:p w:rsidR="000548E3" w:rsidRPr="003D6D8B" w:rsidRDefault="000548E3" w:rsidP="000548E3">
      <w:pPr>
        <w:pStyle w:val="EndNoteBibliography"/>
        <w:ind w:left="720" w:hanging="720"/>
        <w:rPr>
          <w:rFonts w:ascii="Arial" w:hAnsi="Arial" w:cs="Arial"/>
          <w:noProof/>
          <w:sz w:val="22"/>
          <w:szCs w:val="22"/>
          <w:rPrChange w:id="2233" w:author="Guo, Shicheng" w:date="2019-07-03T10:29:00Z">
            <w:rPr>
              <w:noProof/>
            </w:rPr>
          </w:rPrChange>
        </w:rPr>
      </w:pPr>
      <w:r w:rsidRPr="003D6D8B">
        <w:rPr>
          <w:rFonts w:ascii="Arial" w:hAnsi="Arial" w:cs="Arial"/>
          <w:noProof/>
          <w:sz w:val="22"/>
          <w:szCs w:val="22"/>
          <w:rPrChange w:id="2234" w:author="Guo, Shicheng" w:date="2019-07-03T10:29:00Z">
            <w:rPr>
              <w:noProof/>
            </w:rPr>
          </w:rPrChange>
        </w:rPr>
        <w:t>40.</w:t>
      </w:r>
      <w:r w:rsidRPr="003D6D8B">
        <w:rPr>
          <w:rFonts w:ascii="Arial" w:hAnsi="Arial" w:cs="Arial"/>
          <w:noProof/>
          <w:sz w:val="22"/>
          <w:szCs w:val="22"/>
          <w:rPrChange w:id="2235" w:author="Guo, Shicheng" w:date="2019-07-03T10:29:00Z">
            <w:rPr>
              <w:noProof/>
            </w:rPr>
          </w:rPrChange>
        </w:rPr>
        <w:tab/>
        <w:t xml:space="preserve">Li, Y., et al., </w:t>
      </w:r>
      <w:r w:rsidRPr="003D6D8B">
        <w:rPr>
          <w:rFonts w:ascii="Arial" w:hAnsi="Arial" w:cs="Arial"/>
          <w:i/>
          <w:noProof/>
          <w:sz w:val="22"/>
          <w:szCs w:val="22"/>
          <w:rPrChange w:id="2236" w:author="Guo, Shicheng" w:date="2019-07-03T10:29:00Z">
            <w:rPr>
              <w:i/>
              <w:noProof/>
            </w:rPr>
          </w:rPrChange>
        </w:rPr>
        <w:t>ZNF677 Suppresses Akt Phosphorylation and Tumorigenesis in Thyroid Cancer.</w:t>
      </w:r>
      <w:r w:rsidRPr="003D6D8B">
        <w:rPr>
          <w:rFonts w:ascii="Arial" w:hAnsi="Arial" w:cs="Arial"/>
          <w:noProof/>
          <w:sz w:val="22"/>
          <w:szCs w:val="22"/>
          <w:rPrChange w:id="2237" w:author="Guo, Shicheng" w:date="2019-07-03T10:29:00Z">
            <w:rPr>
              <w:noProof/>
            </w:rPr>
          </w:rPrChange>
        </w:rPr>
        <w:t xml:space="preserve"> Cancer Res, 2018. </w:t>
      </w:r>
      <w:r w:rsidRPr="003D6D8B">
        <w:rPr>
          <w:rFonts w:ascii="Arial" w:hAnsi="Arial" w:cs="Arial"/>
          <w:b/>
          <w:noProof/>
          <w:sz w:val="22"/>
          <w:szCs w:val="22"/>
          <w:rPrChange w:id="2238" w:author="Guo, Shicheng" w:date="2019-07-03T10:29:00Z">
            <w:rPr>
              <w:b/>
              <w:noProof/>
            </w:rPr>
          </w:rPrChange>
        </w:rPr>
        <w:t>78</w:t>
      </w:r>
      <w:r w:rsidRPr="003D6D8B">
        <w:rPr>
          <w:rFonts w:ascii="Arial" w:hAnsi="Arial" w:cs="Arial"/>
          <w:noProof/>
          <w:sz w:val="22"/>
          <w:szCs w:val="22"/>
          <w:rPrChange w:id="2239" w:author="Guo, Shicheng" w:date="2019-07-03T10:29:00Z">
            <w:rPr>
              <w:noProof/>
            </w:rPr>
          </w:rPrChange>
        </w:rPr>
        <w:t>(18): p. 5216-5228.</w:t>
      </w:r>
    </w:p>
    <w:p w:rsidR="000548E3" w:rsidRPr="003D6D8B" w:rsidRDefault="000548E3" w:rsidP="000548E3">
      <w:pPr>
        <w:pStyle w:val="EndNoteBibliography"/>
        <w:ind w:left="720" w:hanging="720"/>
        <w:rPr>
          <w:rFonts w:ascii="Arial" w:hAnsi="Arial" w:cs="Arial"/>
          <w:noProof/>
          <w:sz w:val="22"/>
          <w:szCs w:val="22"/>
          <w:rPrChange w:id="2240" w:author="Guo, Shicheng" w:date="2019-07-03T10:29:00Z">
            <w:rPr>
              <w:noProof/>
            </w:rPr>
          </w:rPrChange>
        </w:rPr>
      </w:pPr>
      <w:r w:rsidRPr="003D6D8B">
        <w:rPr>
          <w:rFonts w:ascii="Arial" w:hAnsi="Arial" w:cs="Arial"/>
          <w:noProof/>
          <w:sz w:val="22"/>
          <w:szCs w:val="22"/>
          <w:rPrChange w:id="2241" w:author="Guo, Shicheng" w:date="2019-07-03T10:29:00Z">
            <w:rPr>
              <w:noProof/>
            </w:rPr>
          </w:rPrChange>
        </w:rPr>
        <w:t>41.</w:t>
      </w:r>
      <w:r w:rsidRPr="003D6D8B">
        <w:rPr>
          <w:rFonts w:ascii="Arial" w:hAnsi="Arial" w:cs="Arial"/>
          <w:noProof/>
          <w:sz w:val="22"/>
          <w:szCs w:val="22"/>
          <w:rPrChange w:id="2242" w:author="Guo, Shicheng" w:date="2019-07-03T10:29:00Z">
            <w:rPr>
              <w:noProof/>
            </w:rPr>
          </w:rPrChange>
        </w:rPr>
        <w:tab/>
        <w:t xml:space="preserve">deVos, T., et al., </w:t>
      </w:r>
      <w:r w:rsidRPr="003D6D8B">
        <w:rPr>
          <w:rFonts w:ascii="Arial" w:hAnsi="Arial" w:cs="Arial"/>
          <w:i/>
          <w:noProof/>
          <w:sz w:val="22"/>
          <w:szCs w:val="22"/>
          <w:rPrChange w:id="2243" w:author="Guo, Shicheng" w:date="2019-07-03T10:29:00Z">
            <w:rPr>
              <w:i/>
              <w:noProof/>
            </w:rPr>
          </w:rPrChange>
        </w:rPr>
        <w:t>Circulating methylated SEPT9 DNA in plasma is a biomarker for colorectal cancer.</w:t>
      </w:r>
      <w:r w:rsidRPr="003D6D8B">
        <w:rPr>
          <w:rFonts w:ascii="Arial" w:hAnsi="Arial" w:cs="Arial"/>
          <w:noProof/>
          <w:sz w:val="22"/>
          <w:szCs w:val="22"/>
          <w:rPrChange w:id="2244" w:author="Guo, Shicheng" w:date="2019-07-03T10:29:00Z">
            <w:rPr>
              <w:noProof/>
            </w:rPr>
          </w:rPrChange>
        </w:rPr>
        <w:t xml:space="preserve"> Clin Chem, 2009. </w:t>
      </w:r>
      <w:r w:rsidRPr="003D6D8B">
        <w:rPr>
          <w:rFonts w:ascii="Arial" w:hAnsi="Arial" w:cs="Arial"/>
          <w:b/>
          <w:noProof/>
          <w:sz w:val="22"/>
          <w:szCs w:val="22"/>
          <w:rPrChange w:id="2245" w:author="Guo, Shicheng" w:date="2019-07-03T10:29:00Z">
            <w:rPr>
              <w:b/>
              <w:noProof/>
            </w:rPr>
          </w:rPrChange>
        </w:rPr>
        <w:t>55</w:t>
      </w:r>
      <w:r w:rsidRPr="003D6D8B">
        <w:rPr>
          <w:rFonts w:ascii="Arial" w:hAnsi="Arial" w:cs="Arial"/>
          <w:noProof/>
          <w:sz w:val="22"/>
          <w:szCs w:val="22"/>
          <w:rPrChange w:id="2246" w:author="Guo, Shicheng" w:date="2019-07-03T10:29:00Z">
            <w:rPr>
              <w:noProof/>
            </w:rPr>
          </w:rPrChange>
        </w:rPr>
        <w:t>(7): p. 1337-46.</w:t>
      </w:r>
    </w:p>
    <w:p w:rsidR="000548E3" w:rsidRPr="003D6D8B" w:rsidRDefault="000548E3" w:rsidP="000548E3">
      <w:pPr>
        <w:pStyle w:val="EndNoteBibliography"/>
        <w:ind w:left="720" w:hanging="720"/>
        <w:rPr>
          <w:rFonts w:ascii="Arial" w:hAnsi="Arial" w:cs="Arial"/>
          <w:noProof/>
          <w:sz w:val="22"/>
          <w:szCs w:val="22"/>
          <w:rPrChange w:id="2247" w:author="Guo, Shicheng" w:date="2019-07-03T10:29:00Z">
            <w:rPr>
              <w:noProof/>
            </w:rPr>
          </w:rPrChange>
        </w:rPr>
      </w:pPr>
      <w:r w:rsidRPr="003D6D8B">
        <w:rPr>
          <w:rFonts w:ascii="Arial" w:hAnsi="Arial" w:cs="Arial"/>
          <w:noProof/>
          <w:sz w:val="22"/>
          <w:szCs w:val="22"/>
          <w:rPrChange w:id="2248" w:author="Guo, Shicheng" w:date="2019-07-03T10:29:00Z">
            <w:rPr>
              <w:noProof/>
            </w:rPr>
          </w:rPrChange>
        </w:rPr>
        <w:t>42.</w:t>
      </w:r>
      <w:r w:rsidRPr="003D6D8B">
        <w:rPr>
          <w:rFonts w:ascii="Arial" w:hAnsi="Arial" w:cs="Arial"/>
          <w:noProof/>
          <w:sz w:val="22"/>
          <w:szCs w:val="22"/>
          <w:rPrChange w:id="2249" w:author="Guo, Shicheng" w:date="2019-07-03T10:29:00Z">
            <w:rPr>
              <w:noProof/>
            </w:rPr>
          </w:rPrChange>
        </w:rPr>
        <w:tab/>
        <w:t xml:space="preserve">Payne, S.R., </w:t>
      </w:r>
      <w:r w:rsidRPr="003D6D8B">
        <w:rPr>
          <w:rFonts w:ascii="Arial" w:hAnsi="Arial" w:cs="Arial"/>
          <w:i/>
          <w:noProof/>
          <w:sz w:val="22"/>
          <w:szCs w:val="22"/>
          <w:rPrChange w:id="2250" w:author="Guo, Shicheng" w:date="2019-07-03T10:29:00Z">
            <w:rPr>
              <w:i/>
              <w:noProof/>
            </w:rPr>
          </w:rPrChange>
        </w:rPr>
        <w:t>From discovery to the clinic: the novel DNA methylation biomarker (m)SEPT9 for the detection of colorectal cancer in blood.</w:t>
      </w:r>
      <w:r w:rsidRPr="003D6D8B">
        <w:rPr>
          <w:rFonts w:ascii="Arial" w:hAnsi="Arial" w:cs="Arial"/>
          <w:noProof/>
          <w:sz w:val="22"/>
          <w:szCs w:val="22"/>
          <w:rPrChange w:id="2251" w:author="Guo, Shicheng" w:date="2019-07-03T10:29:00Z">
            <w:rPr>
              <w:noProof/>
            </w:rPr>
          </w:rPrChange>
        </w:rPr>
        <w:t xml:space="preserve"> Epigenomics, 2010. </w:t>
      </w:r>
      <w:r w:rsidRPr="003D6D8B">
        <w:rPr>
          <w:rFonts w:ascii="Arial" w:hAnsi="Arial" w:cs="Arial"/>
          <w:b/>
          <w:noProof/>
          <w:sz w:val="22"/>
          <w:szCs w:val="22"/>
          <w:rPrChange w:id="2252" w:author="Guo, Shicheng" w:date="2019-07-03T10:29:00Z">
            <w:rPr>
              <w:b/>
              <w:noProof/>
            </w:rPr>
          </w:rPrChange>
        </w:rPr>
        <w:t>2</w:t>
      </w:r>
      <w:r w:rsidRPr="003D6D8B">
        <w:rPr>
          <w:rFonts w:ascii="Arial" w:hAnsi="Arial" w:cs="Arial"/>
          <w:noProof/>
          <w:sz w:val="22"/>
          <w:szCs w:val="22"/>
          <w:rPrChange w:id="2253" w:author="Guo, Shicheng" w:date="2019-07-03T10:29:00Z">
            <w:rPr>
              <w:noProof/>
            </w:rPr>
          </w:rPrChange>
        </w:rPr>
        <w:t>(4): p. 575-85.</w:t>
      </w:r>
    </w:p>
    <w:p w:rsidR="003D15F5" w:rsidRPr="003D6D8B" w:rsidRDefault="00186424" w:rsidP="006067F2">
      <w:pPr>
        <w:rPr>
          <w:ins w:id="2254" w:author="丁伟峰" w:date="2019-07-03T10:35:00Z"/>
          <w:rFonts w:ascii="Arial" w:hAnsi="Arial" w:cs="Arial"/>
          <w:sz w:val="22"/>
          <w:szCs w:val="22"/>
          <w:rPrChange w:id="2255" w:author="Guo, Shicheng" w:date="2019-07-03T10:29:00Z">
            <w:rPr>
              <w:ins w:id="2256" w:author="丁伟峰" w:date="2019-07-03T10:35:00Z"/>
              <w:rFonts w:ascii="Arial" w:hAnsi="Arial" w:cs="Arial"/>
              <w:sz w:val="22"/>
              <w:szCs w:val="22"/>
            </w:rPr>
          </w:rPrChange>
        </w:rPr>
      </w:pPr>
      <w:r w:rsidRPr="003D6D8B">
        <w:rPr>
          <w:rFonts w:ascii="Arial" w:hAnsi="Arial" w:cs="Arial"/>
          <w:sz w:val="22"/>
          <w:szCs w:val="22"/>
          <w:rPrChange w:id="2257" w:author="Guo, Shicheng" w:date="2019-07-03T10:29:00Z">
            <w:rPr>
              <w:rFonts w:ascii="Times New Roman" w:hAnsi="Times New Roman" w:cs="Times New Roman"/>
            </w:rPr>
          </w:rPrChange>
        </w:rPr>
        <w:fldChar w:fldCharType="end"/>
      </w:r>
    </w:p>
    <w:p w:rsidR="00B3522B" w:rsidRPr="003D6D8B" w:rsidRDefault="00B3522B" w:rsidP="006067F2">
      <w:pPr>
        <w:rPr>
          <w:ins w:id="2258" w:author="丁伟峰" w:date="2019-07-03T10:35:00Z"/>
          <w:rFonts w:ascii="Arial" w:hAnsi="Arial" w:cs="Arial"/>
          <w:sz w:val="22"/>
          <w:szCs w:val="22"/>
          <w:rPrChange w:id="2259" w:author="Guo, Shicheng" w:date="2019-07-03T10:29:00Z">
            <w:rPr>
              <w:ins w:id="2260" w:author="丁伟峰" w:date="2019-07-03T10:35:00Z"/>
              <w:rFonts w:ascii="Arial" w:hAnsi="Arial" w:cs="Arial"/>
              <w:sz w:val="22"/>
              <w:szCs w:val="22"/>
            </w:rPr>
          </w:rPrChange>
        </w:rPr>
      </w:pPr>
    </w:p>
    <w:p w:rsidR="00B3522B" w:rsidRPr="003D6D8B" w:rsidRDefault="00B3522B" w:rsidP="006067F2">
      <w:pPr>
        <w:rPr>
          <w:ins w:id="2261" w:author="丁伟峰" w:date="2019-07-03T10:35:00Z"/>
          <w:rFonts w:ascii="Arial" w:hAnsi="Arial" w:cs="Arial"/>
          <w:sz w:val="22"/>
          <w:szCs w:val="22"/>
          <w:rPrChange w:id="2262" w:author="Guo, Shicheng" w:date="2019-07-03T10:29:00Z">
            <w:rPr>
              <w:ins w:id="2263" w:author="丁伟峰" w:date="2019-07-03T10:35:00Z"/>
              <w:rFonts w:ascii="Arial" w:hAnsi="Arial" w:cs="Arial"/>
              <w:sz w:val="22"/>
              <w:szCs w:val="22"/>
            </w:rPr>
          </w:rPrChange>
        </w:rPr>
      </w:pPr>
    </w:p>
    <w:p w:rsidR="00B3522B" w:rsidRPr="003D6D8B" w:rsidRDefault="00B3522B" w:rsidP="006067F2">
      <w:pPr>
        <w:rPr>
          <w:ins w:id="2264" w:author="丁伟峰" w:date="2019-07-03T10:35:00Z"/>
          <w:rFonts w:ascii="Arial" w:hAnsi="Arial" w:cs="Arial"/>
          <w:sz w:val="22"/>
          <w:szCs w:val="22"/>
          <w:rPrChange w:id="2265" w:author="Guo, Shicheng" w:date="2019-07-03T10:29:00Z">
            <w:rPr>
              <w:ins w:id="2266" w:author="丁伟峰" w:date="2019-07-03T10:35:00Z"/>
              <w:rFonts w:ascii="Arial" w:hAnsi="Arial" w:cs="Arial"/>
              <w:sz w:val="22"/>
              <w:szCs w:val="22"/>
            </w:rPr>
          </w:rPrChange>
        </w:rPr>
      </w:pPr>
    </w:p>
    <w:p w:rsidR="00B3522B" w:rsidRPr="003D6D8B" w:rsidRDefault="00B3522B" w:rsidP="006067F2">
      <w:pPr>
        <w:rPr>
          <w:ins w:id="2267" w:author="丁伟峰" w:date="2019-07-03T10:35:00Z"/>
          <w:rFonts w:ascii="Arial" w:hAnsi="Arial" w:cs="Arial"/>
          <w:sz w:val="22"/>
          <w:szCs w:val="22"/>
          <w:rPrChange w:id="2268" w:author="Guo, Shicheng" w:date="2019-07-03T10:29:00Z">
            <w:rPr>
              <w:ins w:id="2269" w:author="丁伟峰" w:date="2019-07-03T10:35:00Z"/>
              <w:rFonts w:ascii="Arial" w:hAnsi="Arial" w:cs="Arial"/>
              <w:sz w:val="22"/>
              <w:szCs w:val="22"/>
            </w:rPr>
          </w:rPrChange>
        </w:rPr>
      </w:pPr>
    </w:p>
    <w:p w:rsidR="00B3522B" w:rsidRPr="003D6D8B" w:rsidRDefault="00B3522B" w:rsidP="006067F2">
      <w:pPr>
        <w:rPr>
          <w:ins w:id="2270" w:author="丁伟峰" w:date="2019-07-03T10:35:00Z"/>
          <w:rFonts w:ascii="Arial" w:hAnsi="Arial" w:cs="Arial"/>
          <w:sz w:val="22"/>
          <w:szCs w:val="22"/>
          <w:rPrChange w:id="2271" w:author="Guo, Shicheng" w:date="2019-07-03T10:29:00Z">
            <w:rPr>
              <w:ins w:id="2272" w:author="丁伟峰" w:date="2019-07-03T10:35:00Z"/>
              <w:rFonts w:ascii="Arial" w:hAnsi="Arial" w:cs="Arial"/>
              <w:sz w:val="22"/>
              <w:szCs w:val="22"/>
            </w:rPr>
          </w:rPrChange>
        </w:rPr>
      </w:pPr>
    </w:p>
    <w:p w:rsidR="00B3522B" w:rsidRPr="003D6D8B" w:rsidRDefault="00B3522B" w:rsidP="006067F2">
      <w:pPr>
        <w:rPr>
          <w:ins w:id="2273" w:author="丁伟峰" w:date="2019-07-03T10:35:00Z"/>
          <w:rFonts w:ascii="Arial" w:hAnsi="Arial" w:cs="Arial"/>
          <w:sz w:val="22"/>
          <w:szCs w:val="22"/>
          <w:rPrChange w:id="2274" w:author="Guo, Shicheng" w:date="2019-07-03T10:29:00Z">
            <w:rPr>
              <w:ins w:id="2275" w:author="丁伟峰" w:date="2019-07-03T10:35:00Z"/>
              <w:rFonts w:ascii="Arial" w:hAnsi="Arial" w:cs="Arial"/>
              <w:sz w:val="22"/>
              <w:szCs w:val="22"/>
            </w:rPr>
          </w:rPrChange>
        </w:rPr>
      </w:pPr>
    </w:p>
    <w:p w:rsidR="00B3522B" w:rsidRPr="003D6D8B" w:rsidRDefault="00B3522B" w:rsidP="006067F2">
      <w:pPr>
        <w:rPr>
          <w:rFonts w:ascii="Arial" w:hAnsi="Arial" w:cs="Arial"/>
          <w:sz w:val="22"/>
          <w:szCs w:val="22"/>
          <w:rPrChange w:id="2276" w:author="Guo, Shicheng" w:date="2019-07-03T10:29:00Z">
            <w:rPr>
              <w:rFonts w:ascii="Times New Roman" w:hAnsi="Times New Roman" w:cs="Times New Roman"/>
            </w:rPr>
          </w:rPrChange>
        </w:rPr>
      </w:pPr>
    </w:p>
    <w:sectPr w:rsidR="00B3522B" w:rsidRPr="003D6D8B" w:rsidSect="009F4FC7">
      <w:pgSz w:w="11900" w:h="16840"/>
      <w:pgMar w:top="720" w:right="720" w:bottom="720" w:left="720" w:header="851" w:footer="992" w:gutter="0"/>
      <w:cols w:space="425"/>
      <w:docGrid w:type="lines" w:linePitch="326"/>
      <w:sectPrChange w:id="2277" w:author="Guo, Shicheng" w:date="2019-07-02T10:11:00Z">
        <w:sectPr w:rsidR="00B3522B" w:rsidRPr="003D6D8B" w:rsidSect="009F4FC7">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6D8" w:rsidRDefault="00F816D8" w:rsidP="00E30C92">
      <w:r>
        <w:separator/>
      </w:r>
    </w:p>
  </w:endnote>
  <w:endnote w:type="continuationSeparator" w:id="0">
    <w:p w:rsidR="00F816D8" w:rsidRDefault="00F816D8" w:rsidP="00E30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6D8" w:rsidRDefault="00F816D8" w:rsidP="00E30C92">
      <w:r>
        <w:separator/>
      </w:r>
    </w:p>
  </w:footnote>
  <w:footnote w:type="continuationSeparator" w:id="0">
    <w:p w:rsidR="00F816D8" w:rsidRDefault="00F816D8" w:rsidP="00E30C9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ese0awerxv5me5avdpzvwqf9a5treea0ef&quot;&gt;My EndNote Library-Saved&lt;record-ids&gt;&lt;item&gt;25634&lt;/item&gt;&lt;item&gt;25669&lt;/item&gt;&lt;item&gt;26033&lt;/item&gt;&lt;item&gt;26051&lt;/item&gt;&lt;/record-ids&gt;&lt;/item&gt;&lt;/Libraries&gt;"/>
  </w:docVars>
  <w:rsids>
    <w:rsidRoot w:val="003D15F5"/>
    <w:rsid w:val="000001F3"/>
    <w:rsid w:val="00000DFE"/>
    <w:rsid w:val="000035F1"/>
    <w:rsid w:val="000047C9"/>
    <w:rsid w:val="000129E7"/>
    <w:rsid w:val="000336FC"/>
    <w:rsid w:val="00040F62"/>
    <w:rsid w:val="0004426D"/>
    <w:rsid w:val="000460EC"/>
    <w:rsid w:val="00047B31"/>
    <w:rsid w:val="0005197D"/>
    <w:rsid w:val="000548E3"/>
    <w:rsid w:val="0007208F"/>
    <w:rsid w:val="00072648"/>
    <w:rsid w:val="0009375D"/>
    <w:rsid w:val="000A6982"/>
    <w:rsid w:val="000B1465"/>
    <w:rsid w:val="000B199B"/>
    <w:rsid w:val="000B1C89"/>
    <w:rsid w:val="000C0E20"/>
    <w:rsid w:val="000C5939"/>
    <w:rsid w:val="000C6B2D"/>
    <w:rsid w:val="000D21DE"/>
    <w:rsid w:val="000D78EE"/>
    <w:rsid w:val="000E4B48"/>
    <w:rsid w:val="000E5BD9"/>
    <w:rsid w:val="000F33A3"/>
    <w:rsid w:val="000F6637"/>
    <w:rsid w:val="001072E8"/>
    <w:rsid w:val="00116CC3"/>
    <w:rsid w:val="00117010"/>
    <w:rsid w:val="00125BC5"/>
    <w:rsid w:val="00130471"/>
    <w:rsid w:val="00135D50"/>
    <w:rsid w:val="00137C93"/>
    <w:rsid w:val="00141F98"/>
    <w:rsid w:val="001438A4"/>
    <w:rsid w:val="001457A8"/>
    <w:rsid w:val="0015403F"/>
    <w:rsid w:val="00154397"/>
    <w:rsid w:val="001549DC"/>
    <w:rsid w:val="00162AFA"/>
    <w:rsid w:val="00162C93"/>
    <w:rsid w:val="00173FFD"/>
    <w:rsid w:val="0017649E"/>
    <w:rsid w:val="0017671F"/>
    <w:rsid w:val="001831E8"/>
    <w:rsid w:val="001835CD"/>
    <w:rsid w:val="00186194"/>
    <w:rsid w:val="00186424"/>
    <w:rsid w:val="0019203E"/>
    <w:rsid w:val="00192BF3"/>
    <w:rsid w:val="00195AAB"/>
    <w:rsid w:val="001A2704"/>
    <w:rsid w:val="001A2F58"/>
    <w:rsid w:val="001A4048"/>
    <w:rsid w:val="001B02EA"/>
    <w:rsid w:val="001B75ED"/>
    <w:rsid w:val="001C24F9"/>
    <w:rsid w:val="001D6472"/>
    <w:rsid w:val="001F1127"/>
    <w:rsid w:val="00210FF3"/>
    <w:rsid w:val="002123E3"/>
    <w:rsid w:val="002248E2"/>
    <w:rsid w:val="00232087"/>
    <w:rsid w:val="00262E53"/>
    <w:rsid w:val="00270D85"/>
    <w:rsid w:val="00271666"/>
    <w:rsid w:val="00272AE9"/>
    <w:rsid w:val="00276529"/>
    <w:rsid w:val="002A4394"/>
    <w:rsid w:val="002A4630"/>
    <w:rsid w:val="002B09BC"/>
    <w:rsid w:val="002B34DE"/>
    <w:rsid w:val="002C6FF9"/>
    <w:rsid w:val="002D3953"/>
    <w:rsid w:val="002F7AAD"/>
    <w:rsid w:val="00302123"/>
    <w:rsid w:val="003201A5"/>
    <w:rsid w:val="00334266"/>
    <w:rsid w:val="00334361"/>
    <w:rsid w:val="00342F56"/>
    <w:rsid w:val="003473C1"/>
    <w:rsid w:val="0035267B"/>
    <w:rsid w:val="00354BD4"/>
    <w:rsid w:val="003718C8"/>
    <w:rsid w:val="0038040B"/>
    <w:rsid w:val="00386B9F"/>
    <w:rsid w:val="00387B6B"/>
    <w:rsid w:val="003A1309"/>
    <w:rsid w:val="003B65EA"/>
    <w:rsid w:val="003D15F5"/>
    <w:rsid w:val="003D2180"/>
    <w:rsid w:val="003D5583"/>
    <w:rsid w:val="003D5E36"/>
    <w:rsid w:val="003D6D8B"/>
    <w:rsid w:val="003E3D8E"/>
    <w:rsid w:val="003E7DA6"/>
    <w:rsid w:val="003F2956"/>
    <w:rsid w:val="003F5D8C"/>
    <w:rsid w:val="00404DB8"/>
    <w:rsid w:val="00410FF1"/>
    <w:rsid w:val="00416DED"/>
    <w:rsid w:val="00423EF0"/>
    <w:rsid w:val="00426E21"/>
    <w:rsid w:val="00440095"/>
    <w:rsid w:val="00441899"/>
    <w:rsid w:val="00442DFF"/>
    <w:rsid w:val="004542AC"/>
    <w:rsid w:val="00481EA3"/>
    <w:rsid w:val="00484F46"/>
    <w:rsid w:val="004B5FFD"/>
    <w:rsid w:val="004C35F8"/>
    <w:rsid w:val="004C6C76"/>
    <w:rsid w:val="004D7A21"/>
    <w:rsid w:val="004E3C95"/>
    <w:rsid w:val="004E4637"/>
    <w:rsid w:val="004E4D66"/>
    <w:rsid w:val="004F0548"/>
    <w:rsid w:val="004F1A3A"/>
    <w:rsid w:val="005075D6"/>
    <w:rsid w:val="005157BC"/>
    <w:rsid w:val="00520AE9"/>
    <w:rsid w:val="00520F7B"/>
    <w:rsid w:val="005239EA"/>
    <w:rsid w:val="00530D2E"/>
    <w:rsid w:val="00531C0E"/>
    <w:rsid w:val="00531CEF"/>
    <w:rsid w:val="00533C9A"/>
    <w:rsid w:val="00553BC4"/>
    <w:rsid w:val="00566451"/>
    <w:rsid w:val="005725AF"/>
    <w:rsid w:val="0057407C"/>
    <w:rsid w:val="005775C9"/>
    <w:rsid w:val="00581CAA"/>
    <w:rsid w:val="005844EA"/>
    <w:rsid w:val="005864AE"/>
    <w:rsid w:val="0059146A"/>
    <w:rsid w:val="00594D31"/>
    <w:rsid w:val="005A338A"/>
    <w:rsid w:val="005A4FCF"/>
    <w:rsid w:val="005B3442"/>
    <w:rsid w:val="005B638A"/>
    <w:rsid w:val="005C0246"/>
    <w:rsid w:val="005C293F"/>
    <w:rsid w:val="005D1C7F"/>
    <w:rsid w:val="005D7C0E"/>
    <w:rsid w:val="005E28B6"/>
    <w:rsid w:val="005E3DEB"/>
    <w:rsid w:val="00602346"/>
    <w:rsid w:val="006067F2"/>
    <w:rsid w:val="00612CE5"/>
    <w:rsid w:val="00614FBF"/>
    <w:rsid w:val="0062198C"/>
    <w:rsid w:val="00621EF0"/>
    <w:rsid w:val="00622E37"/>
    <w:rsid w:val="00625499"/>
    <w:rsid w:val="00647660"/>
    <w:rsid w:val="00652D5F"/>
    <w:rsid w:val="00663662"/>
    <w:rsid w:val="006723B0"/>
    <w:rsid w:val="00684708"/>
    <w:rsid w:val="006869D4"/>
    <w:rsid w:val="00687CE9"/>
    <w:rsid w:val="006B1350"/>
    <w:rsid w:val="006B5DB9"/>
    <w:rsid w:val="006B787D"/>
    <w:rsid w:val="006D02EB"/>
    <w:rsid w:val="006E708C"/>
    <w:rsid w:val="006F34E5"/>
    <w:rsid w:val="006F648D"/>
    <w:rsid w:val="00700FB7"/>
    <w:rsid w:val="00701D99"/>
    <w:rsid w:val="00720414"/>
    <w:rsid w:val="007227BA"/>
    <w:rsid w:val="00727FD1"/>
    <w:rsid w:val="0073308D"/>
    <w:rsid w:val="00740722"/>
    <w:rsid w:val="00741BAF"/>
    <w:rsid w:val="007666D0"/>
    <w:rsid w:val="00770110"/>
    <w:rsid w:val="007707FE"/>
    <w:rsid w:val="00775780"/>
    <w:rsid w:val="00776BD2"/>
    <w:rsid w:val="0079424F"/>
    <w:rsid w:val="00795073"/>
    <w:rsid w:val="007A2189"/>
    <w:rsid w:val="007B30A8"/>
    <w:rsid w:val="007C40F5"/>
    <w:rsid w:val="007C53C3"/>
    <w:rsid w:val="007C6CB1"/>
    <w:rsid w:val="007C720A"/>
    <w:rsid w:val="007D630D"/>
    <w:rsid w:val="007E0528"/>
    <w:rsid w:val="007E6809"/>
    <w:rsid w:val="007E7398"/>
    <w:rsid w:val="007F5014"/>
    <w:rsid w:val="007F6D73"/>
    <w:rsid w:val="008014AF"/>
    <w:rsid w:val="00813C53"/>
    <w:rsid w:val="00820170"/>
    <w:rsid w:val="0082313E"/>
    <w:rsid w:val="008337F6"/>
    <w:rsid w:val="00836503"/>
    <w:rsid w:val="00897FDC"/>
    <w:rsid w:val="008A17C3"/>
    <w:rsid w:val="008B4829"/>
    <w:rsid w:val="008B4ED1"/>
    <w:rsid w:val="008D0FCA"/>
    <w:rsid w:val="008D358F"/>
    <w:rsid w:val="008D4CAB"/>
    <w:rsid w:val="008D72FF"/>
    <w:rsid w:val="008E0D68"/>
    <w:rsid w:val="008E4DC5"/>
    <w:rsid w:val="008F5630"/>
    <w:rsid w:val="008F62AB"/>
    <w:rsid w:val="00902D27"/>
    <w:rsid w:val="0090423E"/>
    <w:rsid w:val="00913E4E"/>
    <w:rsid w:val="0094048C"/>
    <w:rsid w:val="00943915"/>
    <w:rsid w:val="00946949"/>
    <w:rsid w:val="00951C18"/>
    <w:rsid w:val="00963512"/>
    <w:rsid w:val="009712D1"/>
    <w:rsid w:val="00972685"/>
    <w:rsid w:val="0097432C"/>
    <w:rsid w:val="0098229F"/>
    <w:rsid w:val="00993987"/>
    <w:rsid w:val="009A5414"/>
    <w:rsid w:val="009B0365"/>
    <w:rsid w:val="009B514C"/>
    <w:rsid w:val="009B7864"/>
    <w:rsid w:val="009D2B92"/>
    <w:rsid w:val="009D54A8"/>
    <w:rsid w:val="009F40D3"/>
    <w:rsid w:val="009F4FC7"/>
    <w:rsid w:val="00A132FD"/>
    <w:rsid w:val="00A16576"/>
    <w:rsid w:val="00A2140A"/>
    <w:rsid w:val="00A34C3E"/>
    <w:rsid w:val="00A476E7"/>
    <w:rsid w:val="00A554BA"/>
    <w:rsid w:val="00A73354"/>
    <w:rsid w:val="00A7484E"/>
    <w:rsid w:val="00A82E46"/>
    <w:rsid w:val="00A92600"/>
    <w:rsid w:val="00A9366D"/>
    <w:rsid w:val="00AA01EA"/>
    <w:rsid w:val="00AB050A"/>
    <w:rsid w:val="00AB7FA1"/>
    <w:rsid w:val="00AD71BC"/>
    <w:rsid w:val="00AF0083"/>
    <w:rsid w:val="00AF312E"/>
    <w:rsid w:val="00AF3AF2"/>
    <w:rsid w:val="00AF485A"/>
    <w:rsid w:val="00B06925"/>
    <w:rsid w:val="00B14C46"/>
    <w:rsid w:val="00B27E65"/>
    <w:rsid w:val="00B32220"/>
    <w:rsid w:val="00B3522B"/>
    <w:rsid w:val="00B43C88"/>
    <w:rsid w:val="00B45F88"/>
    <w:rsid w:val="00B50989"/>
    <w:rsid w:val="00B53071"/>
    <w:rsid w:val="00B67628"/>
    <w:rsid w:val="00B72CEE"/>
    <w:rsid w:val="00B752ED"/>
    <w:rsid w:val="00B82A1A"/>
    <w:rsid w:val="00B86B4B"/>
    <w:rsid w:val="00BA023C"/>
    <w:rsid w:val="00BA1898"/>
    <w:rsid w:val="00BA19E6"/>
    <w:rsid w:val="00BA5F1A"/>
    <w:rsid w:val="00BB13B9"/>
    <w:rsid w:val="00BC3B1F"/>
    <w:rsid w:val="00BC3DA9"/>
    <w:rsid w:val="00BD5DF1"/>
    <w:rsid w:val="00BE678F"/>
    <w:rsid w:val="00BE6A94"/>
    <w:rsid w:val="00BF1547"/>
    <w:rsid w:val="00BF2AE4"/>
    <w:rsid w:val="00BF651A"/>
    <w:rsid w:val="00C05CE6"/>
    <w:rsid w:val="00C07EFA"/>
    <w:rsid w:val="00C215C5"/>
    <w:rsid w:val="00C22008"/>
    <w:rsid w:val="00C34A13"/>
    <w:rsid w:val="00C413BA"/>
    <w:rsid w:val="00C437B1"/>
    <w:rsid w:val="00C458FE"/>
    <w:rsid w:val="00C5369F"/>
    <w:rsid w:val="00C548F5"/>
    <w:rsid w:val="00C55E9F"/>
    <w:rsid w:val="00C56820"/>
    <w:rsid w:val="00C64A29"/>
    <w:rsid w:val="00C64F7A"/>
    <w:rsid w:val="00C72606"/>
    <w:rsid w:val="00C95791"/>
    <w:rsid w:val="00CA26F5"/>
    <w:rsid w:val="00CC4E23"/>
    <w:rsid w:val="00CD67A2"/>
    <w:rsid w:val="00CE31B6"/>
    <w:rsid w:val="00CF08AE"/>
    <w:rsid w:val="00D04C0C"/>
    <w:rsid w:val="00D05646"/>
    <w:rsid w:val="00D142C7"/>
    <w:rsid w:val="00D220A6"/>
    <w:rsid w:val="00D33F00"/>
    <w:rsid w:val="00D55177"/>
    <w:rsid w:val="00D55F0D"/>
    <w:rsid w:val="00D57B32"/>
    <w:rsid w:val="00D611E0"/>
    <w:rsid w:val="00D754E8"/>
    <w:rsid w:val="00D768D8"/>
    <w:rsid w:val="00D77BB3"/>
    <w:rsid w:val="00D82FCF"/>
    <w:rsid w:val="00D86320"/>
    <w:rsid w:val="00D86EF8"/>
    <w:rsid w:val="00DB74FC"/>
    <w:rsid w:val="00DC59C2"/>
    <w:rsid w:val="00DD2DC1"/>
    <w:rsid w:val="00DD648C"/>
    <w:rsid w:val="00DE5459"/>
    <w:rsid w:val="00E04517"/>
    <w:rsid w:val="00E06BB9"/>
    <w:rsid w:val="00E167D5"/>
    <w:rsid w:val="00E17DCA"/>
    <w:rsid w:val="00E30C92"/>
    <w:rsid w:val="00E3119B"/>
    <w:rsid w:val="00E50B92"/>
    <w:rsid w:val="00E50C97"/>
    <w:rsid w:val="00E5553E"/>
    <w:rsid w:val="00E55F9C"/>
    <w:rsid w:val="00E575A4"/>
    <w:rsid w:val="00E6121C"/>
    <w:rsid w:val="00E6471A"/>
    <w:rsid w:val="00E71EA3"/>
    <w:rsid w:val="00E75EF4"/>
    <w:rsid w:val="00E84C97"/>
    <w:rsid w:val="00E935C2"/>
    <w:rsid w:val="00E96FFB"/>
    <w:rsid w:val="00EA7714"/>
    <w:rsid w:val="00EB0735"/>
    <w:rsid w:val="00EB1390"/>
    <w:rsid w:val="00EB29FE"/>
    <w:rsid w:val="00EB5E0C"/>
    <w:rsid w:val="00EE5884"/>
    <w:rsid w:val="00EF72A7"/>
    <w:rsid w:val="00F014DF"/>
    <w:rsid w:val="00F04740"/>
    <w:rsid w:val="00F21BFA"/>
    <w:rsid w:val="00F358FF"/>
    <w:rsid w:val="00F41CC4"/>
    <w:rsid w:val="00F42979"/>
    <w:rsid w:val="00F51612"/>
    <w:rsid w:val="00F52D13"/>
    <w:rsid w:val="00F548C0"/>
    <w:rsid w:val="00F6408C"/>
    <w:rsid w:val="00F67317"/>
    <w:rsid w:val="00F76698"/>
    <w:rsid w:val="00F816D8"/>
    <w:rsid w:val="00F82793"/>
    <w:rsid w:val="00F94800"/>
    <w:rsid w:val="00F948F1"/>
    <w:rsid w:val="00FA3AF1"/>
    <w:rsid w:val="00FB12B8"/>
    <w:rsid w:val="00FC3565"/>
    <w:rsid w:val="00FF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ADE375D-A09D-428E-A98A-C0C82290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0"/>
    <w:rsid w:val="00186424"/>
    <w:pPr>
      <w:jc w:val="center"/>
    </w:pPr>
    <w:rPr>
      <w:rFonts w:ascii="DengXian" w:eastAsia="DengXian" w:hAnsi="DengXian"/>
    </w:rPr>
  </w:style>
  <w:style w:type="character" w:customStyle="1" w:styleId="EndNoteBibliographyTitle0">
    <w:name w:val="EndNote Bibliography Title 字符"/>
    <w:basedOn w:val="DefaultParagraphFont"/>
    <w:link w:val="EndNoteBibliographyTitle"/>
    <w:rsid w:val="00186424"/>
    <w:rPr>
      <w:rFonts w:ascii="DengXian" w:eastAsia="DengXian" w:hAnsi="DengXian"/>
    </w:rPr>
  </w:style>
  <w:style w:type="paragraph" w:customStyle="1" w:styleId="EndNoteBibliography">
    <w:name w:val="EndNote Bibliography"/>
    <w:basedOn w:val="Normal"/>
    <w:link w:val="EndNoteBibliography0"/>
    <w:rsid w:val="00186424"/>
    <w:rPr>
      <w:rFonts w:ascii="DengXian" w:eastAsia="DengXian" w:hAnsi="DengXian"/>
    </w:rPr>
  </w:style>
  <w:style w:type="character" w:customStyle="1" w:styleId="EndNoteBibliography0">
    <w:name w:val="EndNote Bibliography 字符"/>
    <w:basedOn w:val="DefaultParagraphFont"/>
    <w:link w:val="EndNoteBibliography"/>
    <w:rsid w:val="00186424"/>
    <w:rPr>
      <w:rFonts w:ascii="DengXian" w:eastAsia="DengXian" w:hAnsi="DengXian"/>
    </w:rPr>
  </w:style>
  <w:style w:type="paragraph" w:styleId="Header">
    <w:name w:val="header"/>
    <w:basedOn w:val="Normal"/>
    <w:link w:val="HeaderChar"/>
    <w:uiPriority w:val="99"/>
    <w:unhideWhenUsed/>
    <w:rsid w:val="00E30C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0C92"/>
    <w:rPr>
      <w:sz w:val="18"/>
      <w:szCs w:val="18"/>
    </w:rPr>
  </w:style>
  <w:style w:type="paragraph" w:styleId="Footer">
    <w:name w:val="footer"/>
    <w:basedOn w:val="Normal"/>
    <w:link w:val="FooterChar"/>
    <w:uiPriority w:val="99"/>
    <w:unhideWhenUsed/>
    <w:rsid w:val="00E30C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0C92"/>
    <w:rPr>
      <w:sz w:val="18"/>
      <w:szCs w:val="18"/>
    </w:rPr>
  </w:style>
  <w:style w:type="paragraph" w:styleId="BalloonText">
    <w:name w:val="Balloon Text"/>
    <w:basedOn w:val="Normal"/>
    <w:link w:val="BalloonTextChar"/>
    <w:uiPriority w:val="99"/>
    <w:semiHidden/>
    <w:unhideWhenUsed/>
    <w:rsid w:val="001540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0086">
      <w:bodyDiv w:val="1"/>
      <w:marLeft w:val="0"/>
      <w:marRight w:val="0"/>
      <w:marTop w:val="0"/>
      <w:marBottom w:val="0"/>
      <w:divBdr>
        <w:top w:val="none" w:sz="0" w:space="0" w:color="auto"/>
        <w:left w:val="none" w:sz="0" w:space="0" w:color="auto"/>
        <w:bottom w:val="none" w:sz="0" w:space="0" w:color="auto"/>
        <w:right w:val="none" w:sz="0" w:space="0" w:color="auto"/>
      </w:divBdr>
    </w:div>
    <w:div w:id="229393446">
      <w:bodyDiv w:val="1"/>
      <w:marLeft w:val="0"/>
      <w:marRight w:val="0"/>
      <w:marTop w:val="0"/>
      <w:marBottom w:val="0"/>
      <w:divBdr>
        <w:top w:val="none" w:sz="0" w:space="0" w:color="auto"/>
        <w:left w:val="none" w:sz="0" w:space="0" w:color="auto"/>
        <w:bottom w:val="none" w:sz="0" w:space="0" w:color="auto"/>
        <w:right w:val="none" w:sz="0" w:space="0" w:color="auto"/>
      </w:divBdr>
      <w:divsChild>
        <w:div w:id="1488591001">
          <w:marLeft w:val="0"/>
          <w:marRight w:val="0"/>
          <w:marTop w:val="225"/>
          <w:marBottom w:val="225"/>
          <w:divBdr>
            <w:top w:val="none" w:sz="0" w:space="0" w:color="auto"/>
            <w:left w:val="none" w:sz="0" w:space="0" w:color="auto"/>
            <w:bottom w:val="none" w:sz="0" w:space="0" w:color="auto"/>
            <w:right w:val="none" w:sz="0" w:space="0" w:color="auto"/>
          </w:divBdr>
          <w:divsChild>
            <w:div w:id="1992059420">
              <w:marLeft w:val="0"/>
              <w:marRight w:val="0"/>
              <w:marTop w:val="0"/>
              <w:marBottom w:val="0"/>
              <w:divBdr>
                <w:top w:val="none" w:sz="0" w:space="0" w:color="auto"/>
                <w:left w:val="none" w:sz="0" w:space="0" w:color="auto"/>
                <w:bottom w:val="none" w:sz="0" w:space="0" w:color="auto"/>
                <w:right w:val="none" w:sz="0" w:space="0" w:color="auto"/>
              </w:divBdr>
              <w:divsChild>
                <w:div w:id="1676303159">
                  <w:marLeft w:val="0"/>
                  <w:marRight w:val="0"/>
                  <w:marTop w:val="0"/>
                  <w:marBottom w:val="0"/>
                  <w:divBdr>
                    <w:top w:val="none" w:sz="0" w:space="0" w:color="auto"/>
                    <w:left w:val="none" w:sz="0" w:space="0" w:color="auto"/>
                    <w:bottom w:val="none" w:sz="0" w:space="0" w:color="auto"/>
                    <w:right w:val="none" w:sz="0" w:space="0" w:color="auto"/>
                  </w:divBdr>
                  <w:divsChild>
                    <w:div w:id="2099519665">
                      <w:marLeft w:val="0"/>
                      <w:marRight w:val="0"/>
                      <w:marTop w:val="0"/>
                      <w:marBottom w:val="0"/>
                      <w:divBdr>
                        <w:top w:val="none" w:sz="0" w:space="0" w:color="auto"/>
                        <w:left w:val="none" w:sz="0" w:space="0" w:color="auto"/>
                        <w:bottom w:val="none" w:sz="0" w:space="0" w:color="auto"/>
                        <w:right w:val="none" w:sz="0" w:space="0" w:color="auto"/>
                      </w:divBdr>
                    </w:div>
                    <w:div w:id="1116214101">
                      <w:marLeft w:val="0"/>
                      <w:marRight w:val="0"/>
                      <w:marTop w:val="0"/>
                      <w:marBottom w:val="0"/>
                      <w:divBdr>
                        <w:top w:val="none" w:sz="0" w:space="0" w:color="auto"/>
                        <w:left w:val="none" w:sz="0" w:space="0" w:color="auto"/>
                        <w:bottom w:val="none" w:sz="0" w:space="0" w:color="auto"/>
                        <w:right w:val="none" w:sz="0" w:space="0" w:color="auto"/>
                      </w:divBdr>
                    </w:div>
                    <w:div w:id="613756412">
                      <w:marLeft w:val="0"/>
                      <w:marRight w:val="0"/>
                      <w:marTop w:val="0"/>
                      <w:marBottom w:val="0"/>
                      <w:divBdr>
                        <w:top w:val="none" w:sz="0" w:space="0" w:color="auto"/>
                        <w:left w:val="none" w:sz="0" w:space="0" w:color="auto"/>
                        <w:bottom w:val="none" w:sz="0" w:space="0" w:color="auto"/>
                        <w:right w:val="none" w:sz="0" w:space="0" w:color="auto"/>
                      </w:divBdr>
                    </w:div>
                    <w:div w:id="627393987">
                      <w:marLeft w:val="0"/>
                      <w:marRight w:val="0"/>
                      <w:marTop w:val="0"/>
                      <w:marBottom w:val="0"/>
                      <w:divBdr>
                        <w:top w:val="none" w:sz="0" w:space="0" w:color="auto"/>
                        <w:left w:val="none" w:sz="0" w:space="0" w:color="auto"/>
                        <w:bottom w:val="none" w:sz="0" w:space="0" w:color="auto"/>
                        <w:right w:val="none" w:sz="0" w:space="0" w:color="auto"/>
                      </w:divBdr>
                    </w:div>
                    <w:div w:id="1992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7861">
          <w:marLeft w:val="0"/>
          <w:marRight w:val="0"/>
          <w:marTop w:val="225"/>
          <w:marBottom w:val="225"/>
          <w:divBdr>
            <w:top w:val="none" w:sz="0" w:space="0" w:color="auto"/>
            <w:left w:val="none" w:sz="0" w:space="0" w:color="auto"/>
            <w:bottom w:val="none" w:sz="0" w:space="0" w:color="auto"/>
            <w:right w:val="none" w:sz="0" w:space="0" w:color="auto"/>
          </w:divBdr>
          <w:divsChild>
            <w:div w:id="799689054">
              <w:marLeft w:val="0"/>
              <w:marRight w:val="0"/>
              <w:marTop w:val="0"/>
              <w:marBottom w:val="0"/>
              <w:divBdr>
                <w:top w:val="none" w:sz="0" w:space="0" w:color="auto"/>
                <w:left w:val="none" w:sz="0" w:space="0" w:color="auto"/>
                <w:bottom w:val="none" w:sz="0" w:space="0" w:color="auto"/>
                <w:right w:val="none" w:sz="0" w:space="0" w:color="auto"/>
              </w:divBdr>
            </w:div>
            <w:div w:id="636879869">
              <w:marLeft w:val="0"/>
              <w:marRight w:val="0"/>
              <w:marTop w:val="0"/>
              <w:marBottom w:val="0"/>
              <w:divBdr>
                <w:top w:val="none" w:sz="0" w:space="0" w:color="auto"/>
                <w:left w:val="none" w:sz="0" w:space="0" w:color="auto"/>
                <w:bottom w:val="none" w:sz="0" w:space="0" w:color="auto"/>
                <w:right w:val="none" w:sz="0" w:space="0" w:color="auto"/>
              </w:divBdr>
            </w:div>
            <w:div w:id="391853291">
              <w:marLeft w:val="0"/>
              <w:marRight w:val="0"/>
              <w:marTop w:val="0"/>
              <w:marBottom w:val="0"/>
              <w:divBdr>
                <w:top w:val="none" w:sz="0" w:space="0" w:color="auto"/>
                <w:left w:val="none" w:sz="0" w:space="0" w:color="auto"/>
                <w:bottom w:val="none" w:sz="0" w:space="0" w:color="auto"/>
                <w:right w:val="none" w:sz="0" w:space="0" w:color="auto"/>
              </w:divBdr>
            </w:div>
          </w:divsChild>
        </w:div>
        <w:div w:id="1324161380">
          <w:marLeft w:val="0"/>
          <w:marRight w:val="0"/>
          <w:marTop w:val="225"/>
          <w:marBottom w:val="225"/>
          <w:divBdr>
            <w:top w:val="none" w:sz="0" w:space="0" w:color="auto"/>
            <w:left w:val="none" w:sz="0" w:space="0" w:color="auto"/>
            <w:bottom w:val="none" w:sz="0" w:space="0" w:color="auto"/>
            <w:right w:val="none" w:sz="0" w:space="0" w:color="auto"/>
          </w:divBdr>
          <w:divsChild>
            <w:div w:id="349724734">
              <w:marLeft w:val="0"/>
              <w:marRight w:val="0"/>
              <w:marTop w:val="0"/>
              <w:marBottom w:val="0"/>
              <w:divBdr>
                <w:top w:val="none" w:sz="0" w:space="0" w:color="auto"/>
                <w:left w:val="none" w:sz="0" w:space="0" w:color="auto"/>
                <w:bottom w:val="none" w:sz="0" w:space="0" w:color="auto"/>
                <w:right w:val="none" w:sz="0" w:space="0" w:color="auto"/>
              </w:divBdr>
              <w:divsChild>
                <w:div w:id="402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3781">
      <w:bodyDiv w:val="1"/>
      <w:marLeft w:val="0"/>
      <w:marRight w:val="0"/>
      <w:marTop w:val="0"/>
      <w:marBottom w:val="0"/>
      <w:divBdr>
        <w:top w:val="none" w:sz="0" w:space="0" w:color="auto"/>
        <w:left w:val="none" w:sz="0" w:space="0" w:color="auto"/>
        <w:bottom w:val="none" w:sz="0" w:space="0" w:color="auto"/>
        <w:right w:val="none" w:sz="0" w:space="0" w:color="auto"/>
      </w:divBdr>
    </w:div>
    <w:div w:id="324745228">
      <w:bodyDiv w:val="1"/>
      <w:marLeft w:val="0"/>
      <w:marRight w:val="0"/>
      <w:marTop w:val="0"/>
      <w:marBottom w:val="0"/>
      <w:divBdr>
        <w:top w:val="none" w:sz="0" w:space="0" w:color="auto"/>
        <w:left w:val="none" w:sz="0" w:space="0" w:color="auto"/>
        <w:bottom w:val="none" w:sz="0" w:space="0" w:color="auto"/>
        <w:right w:val="none" w:sz="0" w:space="0" w:color="auto"/>
      </w:divBdr>
      <w:divsChild>
        <w:div w:id="771170183">
          <w:marLeft w:val="0"/>
          <w:marRight w:val="0"/>
          <w:marTop w:val="0"/>
          <w:marBottom w:val="0"/>
          <w:divBdr>
            <w:top w:val="none" w:sz="0" w:space="0" w:color="auto"/>
            <w:left w:val="none" w:sz="0" w:space="0" w:color="auto"/>
            <w:bottom w:val="none" w:sz="0" w:space="0" w:color="auto"/>
            <w:right w:val="none" w:sz="0" w:space="0" w:color="auto"/>
          </w:divBdr>
          <w:divsChild>
            <w:div w:id="902060369">
              <w:marLeft w:val="0"/>
              <w:marRight w:val="0"/>
              <w:marTop w:val="0"/>
              <w:marBottom w:val="0"/>
              <w:divBdr>
                <w:top w:val="none" w:sz="0" w:space="0" w:color="auto"/>
                <w:left w:val="none" w:sz="0" w:space="0" w:color="auto"/>
                <w:bottom w:val="none" w:sz="0" w:space="0" w:color="auto"/>
                <w:right w:val="none" w:sz="0" w:space="0" w:color="auto"/>
              </w:divBdr>
              <w:divsChild>
                <w:div w:id="2113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5885">
      <w:bodyDiv w:val="1"/>
      <w:marLeft w:val="0"/>
      <w:marRight w:val="0"/>
      <w:marTop w:val="0"/>
      <w:marBottom w:val="0"/>
      <w:divBdr>
        <w:top w:val="none" w:sz="0" w:space="0" w:color="auto"/>
        <w:left w:val="none" w:sz="0" w:space="0" w:color="auto"/>
        <w:bottom w:val="none" w:sz="0" w:space="0" w:color="auto"/>
        <w:right w:val="none" w:sz="0" w:space="0" w:color="auto"/>
      </w:divBdr>
    </w:div>
    <w:div w:id="495999680">
      <w:bodyDiv w:val="1"/>
      <w:marLeft w:val="0"/>
      <w:marRight w:val="0"/>
      <w:marTop w:val="0"/>
      <w:marBottom w:val="0"/>
      <w:divBdr>
        <w:top w:val="none" w:sz="0" w:space="0" w:color="auto"/>
        <w:left w:val="none" w:sz="0" w:space="0" w:color="auto"/>
        <w:bottom w:val="none" w:sz="0" w:space="0" w:color="auto"/>
        <w:right w:val="none" w:sz="0" w:space="0" w:color="auto"/>
      </w:divBdr>
    </w:div>
    <w:div w:id="766393039">
      <w:bodyDiv w:val="1"/>
      <w:marLeft w:val="0"/>
      <w:marRight w:val="0"/>
      <w:marTop w:val="0"/>
      <w:marBottom w:val="0"/>
      <w:divBdr>
        <w:top w:val="none" w:sz="0" w:space="0" w:color="auto"/>
        <w:left w:val="none" w:sz="0" w:space="0" w:color="auto"/>
        <w:bottom w:val="none" w:sz="0" w:space="0" w:color="auto"/>
        <w:right w:val="none" w:sz="0" w:space="0" w:color="auto"/>
      </w:divBdr>
    </w:div>
    <w:div w:id="778334628">
      <w:bodyDiv w:val="1"/>
      <w:marLeft w:val="0"/>
      <w:marRight w:val="0"/>
      <w:marTop w:val="0"/>
      <w:marBottom w:val="0"/>
      <w:divBdr>
        <w:top w:val="none" w:sz="0" w:space="0" w:color="auto"/>
        <w:left w:val="none" w:sz="0" w:space="0" w:color="auto"/>
        <w:bottom w:val="none" w:sz="0" w:space="0" w:color="auto"/>
        <w:right w:val="none" w:sz="0" w:space="0" w:color="auto"/>
      </w:divBdr>
    </w:div>
    <w:div w:id="787549619">
      <w:bodyDiv w:val="1"/>
      <w:marLeft w:val="0"/>
      <w:marRight w:val="0"/>
      <w:marTop w:val="0"/>
      <w:marBottom w:val="0"/>
      <w:divBdr>
        <w:top w:val="none" w:sz="0" w:space="0" w:color="auto"/>
        <w:left w:val="none" w:sz="0" w:space="0" w:color="auto"/>
        <w:bottom w:val="none" w:sz="0" w:space="0" w:color="auto"/>
        <w:right w:val="none" w:sz="0" w:space="0" w:color="auto"/>
      </w:divBdr>
    </w:div>
    <w:div w:id="836530460">
      <w:bodyDiv w:val="1"/>
      <w:marLeft w:val="0"/>
      <w:marRight w:val="0"/>
      <w:marTop w:val="0"/>
      <w:marBottom w:val="0"/>
      <w:divBdr>
        <w:top w:val="none" w:sz="0" w:space="0" w:color="auto"/>
        <w:left w:val="none" w:sz="0" w:space="0" w:color="auto"/>
        <w:bottom w:val="none" w:sz="0" w:space="0" w:color="auto"/>
        <w:right w:val="none" w:sz="0" w:space="0" w:color="auto"/>
      </w:divBdr>
      <w:divsChild>
        <w:div w:id="210073353">
          <w:marLeft w:val="0"/>
          <w:marRight w:val="0"/>
          <w:marTop w:val="0"/>
          <w:marBottom w:val="0"/>
          <w:divBdr>
            <w:top w:val="none" w:sz="0" w:space="0" w:color="auto"/>
            <w:left w:val="none" w:sz="0" w:space="0" w:color="auto"/>
            <w:bottom w:val="none" w:sz="0" w:space="0" w:color="auto"/>
            <w:right w:val="none" w:sz="0" w:space="0" w:color="auto"/>
          </w:divBdr>
          <w:divsChild>
            <w:div w:id="369649661">
              <w:marLeft w:val="0"/>
              <w:marRight w:val="0"/>
              <w:marTop w:val="0"/>
              <w:marBottom w:val="0"/>
              <w:divBdr>
                <w:top w:val="none" w:sz="0" w:space="0" w:color="auto"/>
                <w:left w:val="none" w:sz="0" w:space="0" w:color="auto"/>
                <w:bottom w:val="none" w:sz="0" w:space="0" w:color="auto"/>
                <w:right w:val="none" w:sz="0" w:space="0" w:color="auto"/>
              </w:divBdr>
              <w:divsChild>
                <w:div w:id="9969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6484">
      <w:bodyDiv w:val="1"/>
      <w:marLeft w:val="0"/>
      <w:marRight w:val="0"/>
      <w:marTop w:val="0"/>
      <w:marBottom w:val="0"/>
      <w:divBdr>
        <w:top w:val="none" w:sz="0" w:space="0" w:color="auto"/>
        <w:left w:val="none" w:sz="0" w:space="0" w:color="auto"/>
        <w:bottom w:val="none" w:sz="0" w:space="0" w:color="auto"/>
        <w:right w:val="none" w:sz="0" w:space="0" w:color="auto"/>
      </w:divBdr>
    </w:div>
    <w:div w:id="935015520">
      <w:bodyDiv w:val="1"/>
      <w:marLeft w:val="0"/>
      <w:marRight w:val="0"/>
      <w:marTop w:val="0"/>
      <w:marBottom w:val="0"/>
      <w:divBdr>
        <w:top w:val="none" w:sz="0" w:space="0" w:color="auto"/>
        <w:left w:val="none" w:sz="0" w:space="0" w:color="auto"/>
        <w:bottom w:val="none" w:sz="0" w:space="0" w:color="auto"/>
        <w:right w:val="none" w:sz="0" w:space="0" w:color="auto"/>
      </w:divBdr>
    </w:div>
    <w:div w:id="974605984">
      <w:bodyDiv w:val="1"/>
      <w:marLeft w:val="0"/>
      <w:marRight w:val="0"/>
      <w:marTop w:val="0"/>
      <w:marBottom w:val="0"/>
      <w:divBdr>
        <w:top w:val="none" w:sz="0" w:space="0" w:color="auto"/>
        <w:left w:val="none" w:sz="0" w:space="0" w:color="auto"/>
        <w:bottom w:val="none" w:sz="0" w:space="0" w:color="auto"/>
        <w:right w:val="none" w:sz="0" w:space="0" w:color="auto"/>
      </w:divBdr>
      <w:divsChild>
        <w:div w:id="219173191">
          <w:marLeft w:val="0"/>
          <w:marRight w:val="0"/>
          <w:marTop w:val="0"/>
          <w:marBottom w:val="0"/>
          <w:divBdr>
            <w:top w:val="none" w:sz="0" w:space="0" w:color="auto"/>
            <w:left w:val="none" w:sz="0" w:space="0" w:color="auto"/>
            <w:bottom w:val="none" w:sz="0" w:space="0" w:color="auto"/>
            <w:right w:val="none" w:sz="0" w:space="0" w:color="auto"/>
          </w:divBdr>
          <w:divsChild>
            <w:div w:id="1546600936">
              <w:marLeft w:val="0"/>
              <w:marRight w:val="0"/>
              <w:marTop w:val="0"/>
              <w:marBottom w:val="0"/>
              <w:divBdr>
                <w:top w:val="none" w:sz="0" w:space="0" w:color="auto"/>
                <w:left w:val="none" w:sz="0" w:space="0" w:color="auto"/>
                <w:bottom w:val="none" w:sz="0" w:space="0" w:color="auto"/>
                <w:right w:val="none" w:sz="0" w:space="0" w:color="auto"/>
              </w:divBdr>
              <w:divsChild>
                <w:div w:id="6935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7686">
      <w:bodyDiv w:val="1"/>
      <w:marLeft w:val="0"/>
      <w:marRight w:val="0"/>
      <w:marTop w:val="0"/>
      <w:marBottom w:val="0"/>
      <w:divBdr>
        <w:top w:val="none" w:sz="0" w:space="0" w:color="auto"/>
        <w:left w:val="none" w:sz="0" w:space="0" w:color="auto"/>
        <w:bottom w:val="none" w:sz="0" w:space="0" w:color="auto"/>
        <w:right w:val="none" w:sz="0" w:space="0" w:color="auto"/>
      </w:divBdr>
    </w:div>
    <w:div w:id="1098791078">
      <w:bodyDiv w:val="1"/>
      <w:marLeft w:val="0"/>
      <w:marRight w:val="0"/>
      <w:marTop w:val="0"/>
      <w:marBottom w:val="0"/>
      <w:divBdr>
        <w:top w:val="none" w:sz="0" w:space="0" w:color="auto"/>
        <w:left w:val="none" w:sz="0" w:space="0" w:color="auto"/>
        <w:bottom w:val="none" w:sz="0" w:space="0" w:color="auto"/>
        <w:right w:val="none" w:sz="0" w:space="0" w:color="auto"/>
      </w:divBdr>
      <w:divsChild>
        <w:div w:id="1611477120">
          <w:marLeft w:val="0"/>
          <w:marRight w:val="0"/>
          <w:marTop w:val="0"/>
          <w:marBottom w:val="0"/>
          <w:divBdr>
            <w:top w:val="none" w:sz="0" w:space="0" w:color="auto"/>
            <w:left w:val="none" w:sz="0" w:space="0" w:color="auto"/>
            <w:bottom w:val="none" w:sz="0" w:space="0" w:color="auto"/>
            <w:right w:val="none" w:sz="0" w:space="0" w:color="auto"/>
          </w:divBdr>
          <w:divsChild>
            <w:div w:id="1404990354">
              <w:marLeft w:val="0"/>
              <w:marRight w:val="0"/>
              <w:marTop w:val="0"/>
              <w:marBottom w:val="0"/>
              <w:divBdr>
                <w:top w:val="none" w:sz="0" w:space="0" w:color="auto"/>
                <w:left w:val="none" w:sz="0" w:space="0" w:color="auto"/>
                <w:bottom w:val="none" w:sz="0" w:space="0" w:color="auto"/>
                <w:right w:val="none" w:sz="0" w:space="0" w:color="auto"/>
              </w:divBdr>
              <w:divsChild>
                <w:div w:id="1732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2822">
      <w:bodyDiv w:val="1"/>
      <w:marLeft w:val="0"/>
      <w:marRight w:val="0"/>
      <w:marTop w:val="0"/>
      <w:marBottom w:val="0"/>
      <w:divBdr>
        <w:top w:val="none" w:sz="0" w:space="0" w:color="auto"/>
        <w:left w:val="none" w:sz="0" w:space="0" w:color="auto"/>
        <w:bottom w:val="none" w:sz="0" w:space="0" w:color="auto"/>
        <w:right w:val="none" w:sz="0" w:space="0" w:color="auto"/>
      </w:divBdr>
    </w:div>
    <w:div w:id="1142380967">
      <w:bodyDiv w:val="1"/>
      <w:marLeft w:val="0"/>
      <w:marRight w:val="0"/>
      <w:marTop w:val="0"/>
      <w:marBottom w:val="0"/>
      <w:divBdr>
        <w:top w:val="none" w:sz="0" w:space="0" w:color="auto"/>
        <w:left w:val="none" w:sz="0" w:space="0" w:color="auto"/>
        <w:bottom w:val="none" w:sz="0" w:space="0" w:color="auto"/>
        <w:right w:val="none" w:sz="0" w:space="0" w:color="auto"/>
      </w:divBdr>
      <w:divsChild>
        <w:div w:id="385955599">
          <w:marLeft w:val="0"/>
          <w:marRight w:val="0"/>
          <w:marTop w:val="0"/>
          <w:marBottom w:val="0"/>
          <w:divBdr>
            <w:top w:val="none" w:sz="0" w:space="0" w:color="auto"/>
            <w:left w:val="none" w:sz="0" w:space="0" w:color="auto"/>
            <w:bottom w:val="none" w:sz="0" w:space="0" w:color="auto"/>
            <w:right w:val="none" w:sz="0" w:space="0" w:color="auto"/>
          </w:divBdr>
          <w:divsChild>
            <w:div w:id="176358738">
              <w:marLeft w:val="0"/>
              <w:marRight w:val="0"/>
              <w:marTop w:val="0"/>
              <w:marBottom w:val="0"/>
              <w:divBdr>
                <w:top w:val="none" w:sz="0" w:space="0" w:color="auto"/>
                <w:left w:val="none" w:sz="0" w:space="0" w:color="auto"/>
                <w:bottom w:val="none" w:sz="0" w:space="0" w:color="auto"/>
                <w:right w:val="none" w:sz="0" w:space="0" w:color="auto"/>
              </w:divBdr>
              <w:divsChild>
                <w:div w:id="4111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991">
      <w:bodyDiv w:val="1"/>
      <w:marLeft w:val="0"/>
      <w:marRight w:val="0"/>
      <w:marTop w:val="0"/>
      <w:marBottom w:val="0"/>
      <w:divBdr>
        <w:top w:val="none" w:sz="0" w:space="0" w:color="auto"/>
        <w:left w:val="none" w:sz="0" w:space="0" w:color="auto"/>
        <w:bottom w:val="none" w:sz="0" w:space="0" w:color="auto"/>
        <w:right w:val="none" w:sz="0" w:space="0" w:color="auto"/>
      </w:divBdr>
    </w:div>
    <w:div w:id="1486630204">
      <w:bodyDiv w:val="1"/>
      <w:marLeft w:val="0"/>
      <w:marRight w:val="0"/>
      <w:marTop w:val="0"/>
      <w:marBottom w:val="0"/>
      <w:divBdr>
        <w:top w:val="none" w:sz="0" w:space="0" w:color="auto"/>
        <w:left w:val="none" w:sz="0" w:space="0" w:color="auto"/>
        <w:bottom w:val="none" w:sz="0" w:space="0" w:color="auto"/>
        <w:right w:val="none" w:sz="0" w:space="0" w:color="auto"/>
      </w:divBdr>
    </w:div>
    <w:div w:id="1517967063">
      <w:bodyDiv w:val="1"/>
      <w:marLeft w:val="0"/>
      <w:marRight w:val="0"/>
      <w:marTop w:val="0"/>
      <w:marBottom w:val="0"/>
      <w:divBdr>
        <w:top w:val="none" w:sz="0" w:space="0" w:color="auto"/>
        <w:left w:val="none" w:sz="0" w:space="0" w:color="auto"/>
        <w:bottom w:val="none" w:sz="0" w:space="0" w:color="auto"/>
        <w:right w:val="none" w:sz="0" w:space="0" w:color="auto"/>
      </w:divBdr>
    </w:div>
    <w:div w:id="1552033170">
      <w:bodyDiv w:val="1"/>
      <w:marLeft w:val="0"/>
      <w:marRight w:val="0"/>
      <w:marTop w:val="0"/>
      <w:marBottom w:val="0"/>
      <w:divBdr>
        <w:top w:val="none" w:sz="0" w:space="0" w:color="auto"/>
        <w:left w:val="none" w:sz="0" w:space="0" w:color="auto"/>
        <w:bottom w:val="none" w:sz="0" w:space="0" w:color="auto"/>
        <w:right w:val="none" w:sz="0" w:space="0" w:color="auto"/>
      </w:divBdr>
    </w:div>
    <w:div w:id="1578588744">
      <w:bodyDiv w:val="1"/>
      <w:marLeft w:val="0"/>
      <w:marRight w:val="0"/>
      <w:marTop w:val="0"/>
      <w:marBottom w:val="0"/>
      <w:divBdr>
        <w:top w:val="none" w:sz="0" w:space="0" w:color="auto"/>
        <w:left w:val="none" w:sz="0" w:space="0" w:color="auto"/>
        <w:bottom w:val="none" w:sz="0" w:space="0" w:color="auto"/>
        <w:right w:val="none" w:sz="0" w:space="0" w:color="auto"/>
      </w:divBdr>
    </w:div>
    <w:div w:id="1697462192">
      <w:bodyDiv w:val="1"/>
      <w:marLeft w:val="0"/>
      <w:marRight w:val="0"/>
      <w:marTop w:val="0"/>
      <w:marBottom w:val="0"/>
      <w:divBdr>
        <w:top w:val="none" w:sz="0" w:space="0" w:color="auto"/>
        <w:left w:val="none" w:sz="0" w:space="0" w:color="auto"/>
        <w:bottom w:val="none" w:sz="0" w:space="0" w:color="auto"/>
        <w:right w:val="none" w:sz="0" w:space="0" w:color="auto"/>
      </w:divBdr>
    </w:div>
    <w:div w:id="1756246881">
      <w:bodyDiv w:val="1"/>
      <w:marLeft w:val="0"/>
      <w:marRight w:val="0"/>
      <w:marTop w:val="0"/>
      <w:marBottom w:val="0"/>
      <w:divBdr>
        <w:top w:val="none" w:sz="0" w:space="0" w:color="auto"/>
        <w:left w:val="none" w:sz="0" w:space="0" w:color="auto"/>
        <w:bottom w:val="none" w:sz="0" w:space="0" w:color="auto"/>
        <w:right w:val="none" w:sz="0" w:space="0" w:color="auto"/>
      </w:divBdr>
    </w:div>
    <w:div w:id="1850868958">
      <w:bodyDiv w:val="1"/>
      <w:marLeft w:val="0"/>
      <w:marRight w:val="0"/>
      <w:marTop w:val="0"/>
      <w:marBottom w:val="0"/>
      <w:divBdr>
        <w:top w:val="none" w:sz="0" w:space="0" w:color="auto"/>
        <w:left w:val="none" w:sz="0" w:space="0" w:color="auto"/>
        <w:bottom w:val="none" w:sz="0" w:space="0" w:color="auto"/>
        <w:right w:val="none" w:sz="0" w:space="0" w:color="auto"/>
      </w:divBdr>
    </w:div>
    <w:div w:id="1854026573">
      <w:bodyDiv w:val="1"/>
      <w:marLeft w:val="0"/>
      <w:marRight w:val="0"/>
      <w:marTop w:val="0"/>
      <w:marBottom w:val="0"/>
      <w:divBdr>
        <w:top w:val="none" w:sz="0" w:space="0" w:color="auto"/>
        <w:left w:val="none" w:sz="0" w:space="0" w:color="auto"/>
        <w:bottom w:val="none" w:sz="0" w:space="0" w:color="auto"/>
        <w:right w:val="none" w:sz="0" w:space="0" w:color="auto"/>
      </w:divBdr>
    </w:div>
    <w:div w:id="1908102089">
      <w:bodyDiv w:val="1"/>
      <w:marLeft w:val="0"/>
      <w:marRight w:val="0"/>
      <w:marTop w:val="0"/>
      <w:marBottom w:val="0"/>
      <w:divBdr>
        <w:top w:val="none" w:sz="0" w:space="0" w:color="auto"/>
        <w:left w:val="none" w:sz="0" w:space="0" w:color="auto"/>
        <w:bottom w:val="none" w:sz="0" w:space="0" w:color="auto"/>
        <w:right w:val="none" w:sz="0" w:space="0" w:color="auto"/>
      </w:divBdr>
    </w:div>
    <w:div w:id="1994869931">
      <w:bodyDiv w:val="1"/>
      <w:marLeft w:val="0"/>
      <w:marRight w:val="0"/>
      <w:marTop w:val="0"/>
      <w:marBottom w:val="0"/>
      <w:divBdr>
        <w:top w:val="none" w:sz="0" w:space="0" w:color="auto"/>
        <w:left w:val="none" w:sz="0" w:space="0" w:color="auto"/>
        <w:bottom w:val="none" w:sz="0" w:space="0" w:color="auto"/>
        <w:right w:val="none" w:sz="0" w:space="0" w:color="auto"/>
      </w:divBdr>
      <w:divsChild>
        <w:div w:id="1916743509">
          <w:marLeft w:val="0"/>
          <w:marRight w:val="0"/>
          <w:marTop w:val="0"/>
          <w:marBottom w:val="0"/>
          <w:divBdr>
            <w:top w:val="none" w:sz="0" w:space="0" w:color="auto"/>
            <w:left w:val="none" w:sz="0" w:space="0" w:color="auto"/>
            <w:bottom w:val="none" w:sz="0" w:space="0" w:color="auto"/>
            <w:right w:val="none" w:sz="0" w:space="0" w:color="auto"/>
          </w:divBdr>
          <w:divsChild>
            <w:div w:id="1426344855">
              <w:marLeft w:val="0"/>
              <w:marRight w:val="0"/>
              <w:marTop w:val="0"/>
              <w:marBottom w:val="0"/>
              <w:divBdr>
                <w:top w:val="none" w:sz="0" w:space="0" w:color="auto"/>
                <w:left w:val="none" w:sz="0" w:space="0" w:color="auto"/>
                <w:bottom w:val="none" w:sz="0" w:space="0" w:color="auto"/>
                <w:right w:val="none" w:sz="0" w:space="0" w:color="auto"/>
              </w:divBdr>
              <w:divsChild>
                <w:div w:id="19230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7941">
      <w:bodyDiv w:val="1"/>
      <w:marLeft w:val="0"/>
      <w:marRight w:val="0"/>
      <w:marTop w:val="0"/>
      <w:marBottom w:val="0"/>
      <w:divBdr>
        <w:top w:val="none" w:sz="0" w:space="0" w:color="auto"/>
        <w:left w:val="none" w:sz="0" w:space="0" w:color="auto"/>
        <w:bottom w:val="none" w:sz="0" w:space="0" w:color="auto"/>
        <w:right w:val="none" w:sz="0" w:space="0" w:color="auto"/>
      </w:divBdr>
      <w:divsChild>
        <w:div w:id="1466654032">
          <w:marLeft w:val="0"/>
          <w:marRight w:val="0"/>
          <w:marTop w:val="0"/>
          <w:marBottom w:val="0"/>
          <w:divBdr>
            <w:top w:val="none" w:sz="0" w:space="0" w:color="auto"/>
            <w:left w:val="none" w:sz="0" w:space="0" w:color="auto"/>
            <w:bottom w:val="none" w:sz="0" w:space="0" w:color="auto"/>
            <w:right w:val="none" w:sz="0" w:space="0" w:color="auto"/>
          </w:divBdr>
          <w:divsChild>
            <w:div w:id="448361262">
              <w:marLeft w:val="0"/>
              <w:marRight w:val="0"/>
              <w:marTop w:val="0"/>
              <w:marBottom w:val="0"/>
              <w:divBdr>
                <w:top w:val="none" w:sz="0" w:space="0" w:color="auto"/>
                <w:left w:val="none" w:sz="0" w:space="0" w:color="auto"/>
                <w:bottom w:val="none" w:sz="0" w:space="0" w:color="auto"/>
                <w:right w:val="none" w:sz="0" w:space="0" w:color="auto"/>
              </w:divBdr>
              <w:divsChild>
                <w:div w:id="1812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045">
      <w:bodyDiv w:val="1"/>
      <w:marLeft w:val="0"/>
      <w:marRight w:val="0"/>
      <w:marTop w:val="0"/>
      <w:marBottom w:val="0"/>
      <w:divBdr>
        <w:top w:val="none" w:sz="0" w:space="0" w:color="auto"/>
        <w:left w:val="none" w:sz="0" w:space="0" w:color="auto"/>
        <w:bottom w:val="none" w:sz="0" w:space="0" w:color="auto"/>
        <w:right w:val="none" w:sz="0" w:space="0" w:color="auto"/>
      </w:divBdr>
    </w:div>
    <w:div w:id="21244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6C04C0B.dotm</Template>
  <TotalTime>404</TotalTime>
  <Pages>10</Pages>
  <Words>8692</Words>
  <Characters>49548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Guo, Shicheng</cp:lastModifiedBy>
  <cp:revision>66</cp:revision>
  <dcterms:created xsi:type="dcterms:W3CDTF">2019-07-02T15:12:00Z</dcterms:created>
  <dcterms:modified xsi:type="dcterms:W3CDTF">2019-07-03T15:33:00Z</dcterms:modified>
</cp:coreProperties>
</file>