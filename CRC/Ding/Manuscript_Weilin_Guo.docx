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AF2" w:rsidRPr="005844EA" w:rsidRDefault="003D15F5">
      <w:pPr>
        <w:rPr>
          <w:rFonts w:ascii="Arial" w:hAnsi="Arial" w:cs="Arial"/>
          <w:b/>
          <w:sz w:val="22"/>
          <w:szCs w:val="22"/>
          <w:rPrChange w:id="0" w:author="Guo, Shicheng" w:date="2019-07-02T11:58:00Z">
            <w:rPr>
              <w:rFonts w:ascii="Times New Roman" w:hAnsi="Times New Roman" w:cs="Times New Roman"/>
              <w:b/>
              <w:sz w:val="28"/>
            </w:rPr>
          </w:rPrChange>
        </w:rPr>
        <w:pPrChange w:id="1" w:author="Guo, Shicheng" w:date="2019-07-02T12:17:00Z">
          <w:pPr>
            <w:jc w:val="center"/>
          </w:pPr>
        </w:pPrChange>
      </w:pPr>
      <w:r w:rsidRPr="005844EA">
        <w:rPr>
          <w:rFonts w:ascii="Arial" w:hAnsi="Arial" w:cs="Arial"/>
          <w:b/>
          <w:sz w:val="22"/>
          <w:szCs w:val="22"/>
          <w:rPrChange w:id="2" w:author="Guo, Shicheng" w:date="2019-07-02T11:58:00Z">
            <w:rPr>
              <w:rFonts w:ascii="Times New Roman" w:hAnsi="Times New Roman" w:cs="Times New Roman"/>
              <w:b/>
              <w:sz w:val="28"/>
            </w:rPr>
          </w:rPrChange>
        </w:rPr>
        <w:t xml:space="preserve">Comprehensive methylome analysis identifies a panel of zinc </w:t>
      </w:r>
      <w:r w:rsidR="00B32220" w:rsidRPr="005844EA">
        <w:rPr>
          <w:rFonts w:ascii="Arial" w:hAnsi="Arial" w:cs="Arial"/>
          <w:b/>
          <w:sz w:val="22"/>
          <w:szCs w:val="22"/>
          <w:rPrChange w:id="3" w:author="Guo, Shicheng" w:date="2019-07-02T11:58:00Z">
            <w:rPr>
              <w:rFonts w:ascii="Times New Roman" w:hAnsi="Times New Roman" w:cs="Times New Roman"/>
              <w:b/>
              <w:sz w:val="28"/>
            </w:rPr>
          </w:rPrChange>
        </w:rPr>
        <w:t xml:space="preserve">finger </w:t>
      </w:r>
      <w:r w:rsidRPr="005844EA">
        <w:rPr>
          <w:rFonts w:ascii="Arial" w:hAnsi="Arial" w:cs="Arial"/>
          <w:b/>
          <w:sz w:val="22"/>
          <w:szCs w:val="22"/>
          <w:rPrChange w:id="4" w:author="Guo, Shicheng" w:date="2019-07-02T11:58:00Z">
            <w:rPr>
              <w:rFonts w:ascii="Times New Roman" w:hAnsi="Times New Roman" w:cs="Times New Roman"/>
              <w:b/>
              <w:sz w:val="28"/>
            </w:rPr>
          </w:rPrChange>
        </w:rPr>
        <w:t xml:space="preserve">family genes to be diagnostic biomarkers for </w:t>
      </w:r>
      <w:r w:rsidR="006F648D" w:rsidRPr="005844EA">
        <w:rPr>
          <w:rFonts w:ascii="Arial" w:hAnsi="Arial" w:cs="Arial"/>
          <w:b/>
          <w:sz w:val="22"/>
          <w:szCs w:val="22"/>
          <w:rPrChange w:id="5" w:author="Guo, Shicheng" w:date="2019-07-02T11:58:00Z">
            <w:rPr>
              <w:rFonts w:ascii="Times New Roman" w:hAnsi="Times New Roman" w:cs="Times New Roman"/>
              <w:b/>
              <w:sz w:val="28"/>
            </w:rPr>
          </w:rPrChange>
        </w:rPr>
        <w:t xml:space="preserve">KRAS mutated </w:t>
      </w:r>
      <w:r w:rsidRPr="005844EA">
        <w:rPr>
          <w:rFonts w:ascii="Arial" w:hAnsi="Arial" w:cs="Arial"/>
          <w:b/>
          <w:sz w:val="22"/>
          <w:szCs w:val="22"/>
          <w:rPrChange w:id="6" w:author="Guo, Shicheng" w:date="2019-07-02T11:58:00Z">
            <w:rPr>
              <w:rFonts w:ascii="Times New Roman" w:hAnsi="Times New Roman" w:cs="Times New Roman"/>
              <w:b/>
              <w:sz w:val="28"/>
            </w:rPr>
          </w:rPrChange>
        </w:rPr>
        <w:t>colorectal cancer</w:t>
      </w:r>
    </w:p>
    <w:p w:rsidR="003D15F5" w:rsidRPr="005844EA" w:rsidRDefault="003D15F5" w:rsidP="006067F2">
      <w:pPr>
        <w:rPr>
          <w:rFonts w:ascii="Arial" w:hAnsi="Arial" w:cs="Arial"/>
          <w:sz w:val="22"/>
          <w:szCs w:val="22"/>
          <w:rPrChange w:id="7" w:author="Guo, Shicheng" w:date="2019-07-02T11:58:00Z">
            <w:rPr>
              <w:rFonts w:ascii="Times New Roman" w:hAnsi="Times New Roman" w:cs="Times New Roman"/>
            </w:rPr>
          </w:rPrChange>
        </w:rPr>
      </w:pPr>
    </w:p>
    <w:p w:rsidR="003D15F5" w:rsidRPr="005844EA" w:rsidRDefault="003D15F5" w:rsidP="006067F2">
      <w:pPr>
        <w:rPr>
          <w:rFonts w:ascii="Arial" w:hAnsi="Arial" w:cs="Arial"/>
          <w:sz w:val="22"/>
          <w:szCs w:val="22"/>
          <w:rPrChange w:id="8" w:author="Guo, Shicheng" w:date="2019-07-02T11:58:00Z">
            <w:rPr>
              <w:rFonts w:ascii="Times New Roman" w:hAnsi="Times New Roman" w:cs="Times New Roman"/>
            </w:rPr>
          </w:rPrChange>
        </w:rPr>
      </w:pPr>
      <w:r w:rsidRPr="005844EA">
        <w:rPr>
          <w:rFonts w:ascii="Arial" w:hAnsi="Arial" w:cs="Arial"/>
          <w:sz w:val="22"/>
          <w:szCs w:val="22"/>
          <w:rPrChange w:id="9" w:author="Guo, Shicheng" w:date="2019-07-02T11:58:00Z">
            <w:rPr>
              <w:rFonts w:ascii="Times New Roman" w:hAnsi="Times New Roman" w:cs="Times New Roman"/>
            </w:rPr>
          </w:rPrChange>
        </w:rPr>
        <w:t xml:space="preserve">Weilin Pu, XX, Jing Liu, </w:t>
      </w:r>
      <w:r w:rsidR="00FF3734" w:rsidRPr="005844EA">
        <w:rPr>
          <w:rFonts w:ascii="Arial" w:hAnsi="Arial" w:cs="Arial"/>
          <w:sz w:val="22"/>
          <w:szCs w:val="22"/>
          <w:rPrChange w:id="10" w:author="Guo, Shicheng" w:date="2019-07-02T11:58:00Z">
            <w:rPr>
              <w:rFonts w:ascii="Times New Roman" w:hAnsi="Times New Roman" w:cs="Times New Roman"/>
            </w:rPr>
          </w:rPrChange>
        </w:rPr>
        <w:t xml:space="preserve">Qingmei Liu, Shuai Jiang, </w:t>
      </w:r>
      <w:r w:rsidRPr="005844EA">
        <w:rPr>
          <w:rFonts w:ascii="Arial" w:hAnsi="Arial" w:cs="Arial"/>
          <w:sz w:val="22"/>
          <w:szCs w:val="22"/>
          <w:rPrChange w:id="11" w:author="Guo, Shicheng" w:date="2019-07-02T11:58:00Z">
            <w:rPr>
              <w:rFonts w:ascii="Times New Roman" w:hAnsi="Times New Roman" w:cs="Times New Roman"/>
            </w:rPr>
          </w:rPrChange>
        </w:rPr>
        <w:t xml:space="preserve">Rui Zhang, </w:t>
      </w:r>
      <w:r w:rsidR="00BC3B1F" w:rsidRPr="005844EA">
        <w:rPr>
          <w:rFonts w:ascii="Arial" w:hAnsi="Arial" w:cs="Arial"/>
          <w:sz w:val="22"/>
          <w:szCs w:val="22"/>
          <w:rPrChange w:id="12" w:author="Guo, Shicheng" w:date="2019-07-02T11:58:00Z">
            <w:rPr>
              <w:rFonts w:ascii="Times New Roman" w:hAnsi="Times New Roman" w:cs="Times New Roman"/>
            </w:rPr>
          </w:rPrChange>
        </w:rPr>
        <w:t xml:space="preserve">Jun Zhang, Shicheng Guo, Jiucun Wang, </w:t>
      </w:r>
      <w:r w:rsidRPr="005844EA">
        <w:rPr>
          <w:rFonts w:ascii="Arial" w:hAnsi="Arial" w:cs="Arial"/>
          <w:sz w:val="22"/>
          <w:szCs w:val="22"/>
          <w:rPrChange w:id="13" w:author="Guo, Shicheng" w:date="2019-07-02T11:58:00Z">
            <w:rPr>
              <w:rFonts w:ascii="Times New Roman" w:hAnsi="Times New Roman" w:cs="Times New Roman"/>
            </w:rPr>
          </w:rPrChange>
        </w:rPr>
        <w:t>Yanyun Ma, Weifeng Ding</w:t>
      </w:r>
    </w:p>
    <w:p w:rsidR="003D15F5" w:rsidRPr="005844EA" w:rsidDel="00F94800" w:rsidRDefault="003D15F5" w:rsidP="006067F2">
      <w:pPr>
        <w:rPr>
          <w:del w:id="14" w:author="Guo, Shicheng" w:date="2019-07-02T10:41:00Z"/>
          <w:rFonts w:ascii="Arial" w:hAnsi="Arial" w:cs="Arial"/>
          <w:sz w:val="22"/>
          <w:szCs w:val="22"/>
          <w:rPrChange w:id="15" w:author="Guo, Shicheng" w:date="2019-07-02T11:58:00Z">
            <w:rPr>
              <w:del w:id="16" w:author="Guo, Shicheng" w:date="2019-07-02T10:41:00Z"/>
              <w:rFonts w:ascii="Times New Roman" w:hAnsi="Times New Roman" w:cs="Times New Roman"/>
            </w:rPr>
          </w:rPrChange>
        </w:rPr>
      </w:pPr>
    </w:p>
    <w:p w:rsidR="00D86EF8" w:rsidRPr="005844EA" w:rsidRDefault="00D86EF8" w:rsidP="006067F2">
      <w:pPr>
        <w:rPr>
          <w:rFonts w:ascii="Arial" w:hAnsi="Arial" w:cs="Arial"/>
          <w:sz w:val="22"/>
          <w:szCs w:val="22"/>
          <w:rPrChange w:id="17"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18" w:author="Guo, Shicheng" w:date="2019-07-02T11:58:00Z">
            <w:rPr>
              <w:rFonts w:ascii="Times New Roman" w:hAnsi="Times New Roman" w:cs="Times New Roman"/>
              <w:b/>
            </w:rPr>
          </w:rPrChange>
        </w:rPr>
      </w:pPr>
      <w:r w:rsidRPr="005844EA">
        <w:rPr>
          <w:rFonts w:ascii="Arial" w:hAnsi="Arial" w:cs="Arial"/>
          <w:b/>
          <w:sz w:val="22"/>
          <w:szCs w:val="22"/>
          <w:rPrChange w:id="19" w:author="Guo, Shicheng" w:date="2019-07-02T11:58:00Z">
            <w:rPr>
              <w:rFonts w:ascii="Times New Roman" w:hAnsi="Times New Roman" w:cs="Times New Roman"/>
              <w:b/>
            </w:rPr>
          </w:rPrChange>
        </w:rPr>
        <w:t xml:space="preserve">Abstract </w:t>
      </w:r>
    </w:p>
    <w:p w:rsidR="00B32220" w:rsidRPr="005844EA" w:rsidRDefault="00B32220">
      <w:pPr>
        <w:rPr>
          <w:rFonts w:ascii="Arial" w:hAnsi="Arial" w:cs="Arial"/>
          <w:sz w:val="22"/>
          <w:szCs w:val="22"/>
          <w:rPrChange w:id="20" w:author="Guo, Shicheng" w:date="2019-07-02T11:58:00Z">
            <w:rPr>
              <w:rFonts w:ascii="Times New Roman" w:hAnsi="Times New Roman" w:cs="Times New Roman"/>
            </w:rPr>
          </w:rPrChange>
        </w:rPr>
      </w:pPr>
      <w:r w:rsidRPr="005844EA">
        <w:rPr>
          <w:rFonts w:ascii="Arial" w:hAnsi="Arial" w:cs="Arial"/>
          <w:b/>
          <w:sz w:val="22"/>
          <w:szCs w:val="22"/>
          <w:rPrChange w:id="21" w:author="Guo, Shicheng" w:date="2019-07-02T11:58:00Z">
            <w:rPr>
              <w:rFonts w:ascii="Times New Roman" w:hAnsi="Times New Roman" w:cs="Times New Roman"/>
              <w:b/>
            </w:rPr>
          </w:rPrChange>
        </w:rPr>
        <w:t>Background</w:t>
      </w:r>
      <w:r w:rsidRPr="005844EA">
        <w:rPr>
          <w:rFonts w:ascii="Arial" w:hAnsi="Arial" w:cs="Arial"/>
          <w:sz w:val="22"/>
          <w:szCs w:val="22"/>
          <w:rPrChange w:id="22" w:author="Guo, Shicheng" w:date="2019-07-02T11:58:00Z">
            <w:rPr>
              <w:rFonts w:ascii="Times New Roman" w:hAnsi="Times New Roman" w:cs="Times New Roman"/>
            </w:rPr>
          </w:rPrChange>
        </w:rPr>
        <w:t xml:space="preserve">: </w:t>
      </w:r>
      <w:r w:rsidR="00DC59C2" w:rsidRPr="005844EA">
        <w:rPr>
          <w:rFonts w:ascii="Arial" w:hAnsi="Arial" w:cs="Arial"/>
          <w:sz w:val="22"/>
          <w:szCs w:val="22"/>
          <w:rPrChange w:id="23" w:author="Guo, Shicheng" w:date="2019-07-02T11:58:00Z">
            <w:rPr>
              <w:rFonts w:ascii="Times New Roman" w:hAnsi="Times New Roman" w:cs="Times New Roman"/>
            </w:rPr>
          </w:rPrChange>
        </w:rPr>
        <w:t xml:space="preserve">Colorectal cancer </w:t>
      </w:r>
      <w:r w:rsidRPr="005844EA">
        <w:rPr>
          <w:rFonts w:ascii="Arial" w:hAnsi="Arial" w:cs="Arial"/>
          <w:sz w:val="22"/>
          <w:szCs w:val="22"/>
          <w:rPrChange w:id="24" w:author="Guo, Shicheng" w:date="2019-07-02T11:58:00Z">
            <w:rPr>
              <w:rFonts w:ascii="Times New Roman" w:hAnsi="Times New Roman" w:cs="Times New Roman"/>
            </w:rPr>
          </w:rPrChange>
        </w:rPr>
        <w:t xml:space="preserve">(CRC) </w:t>
      </w:r>
      <w:r w:rsidR="00DC59C2" w:rsidRPr="005844EA">
        <w:rPr>
          <w:rFonts w:ascii="Arial" w:hAnsi="Arial" w:cs="Arial"/>
          <w:sz w:val="22"/>
          <w:szCs w:val="22"/>
          <w:rPrChange w:id="25" w:author="Guo, Shicheng" w:date="2019-07-02T11:58:00Z">
            <w:rPr>
              <w:rFonts w:ascii="Times New Roman" w:hAnsi="Times New Roman" w:cs="Times New Roman"/>
            </w:rPr>
          </w:rPrChange>
        </w:rPr>
        <w:t>is one of the leading causes of cancer deaths worldwide</w:t>
      </w:r>
      <w:r w:rsidRPr="005844EA">
        <w:rPr>
          <w:rFonts w:ascii="Arial" w:hAnsi="Arial" w:cs="Arial"/>
          <w:sz w:val="22"/>
          <w:szCs w:val="22"/>
          <w:rPrChange w:id="26" w:author="Guo, Shicheng" w:date="2019-07-02T11:58:00Z">
            <w:rPr>
              <w:rFonts w:ascii="Times New Roman" w:hAnsi="Times New Roman" w:cs="Times New Roman"/>
            </w:rPr>
          </w:rPrChange>
        </w:rPr>
        <w:t xml:space="preserve">, calling for the urgent need for early diagnosis. Previous studies have revealed the methylation status of zinc finger genes could be ideal for cancer diagnosis. However, no comprehensive evaluation of the methylation alterations of zinc finger genes in CRC has been conducted. </w:t>
      </w:r>
    </w:p>
    <w:p w:rsidR="00B32220" w:rsidRPr="005844EA" w:rsidRDefault="00B32220">
      <w:pPr>
        <w:rPr>
          <w:rFonts w:ascii="Arial" w:hAnsi="Arial" w:cs="Arial"/>
          <w:sz w:val="22"/>
          <w:szCs w:val="22"/>
          <w:rPrChange w:id="27" w:author="Guo, Shicheng" w:date="2019-07-02T11:58:00Z">
            <w:rPr>
              <w:rFonts w:ascii="Times New Roman" w:hAnsi="Times New Roman" w:cs="Times New Roman"/>
            </w:rPr>
          </w:rPrChange>
        </w:rPr>
      </w:pPr>
      <w:r w:rsidRPr="005844EA">
        <w:rPr>
          <w:rFonts w:ascii="Arial" w:hAnsi="Arial" w:cs="Arial"/>
          <w:b/>
          <w:sz w:val="22"/>
          <w:szCs w:val="22"/>
          <w:rPrChange w:id="28" w:author="Guo, Shicheng" w:date="2019-07-02T11:58:00Z">
            <w:rPr>
              <w:rFonts w:ascii="Times New Roman" w:hAnsi="Times New Roman" w:cs="Times New Roman"/>
              <w:b/>
            </w:rPr>
          </w:rPrChange>
        </w:rPr>
        <w:t>Methods</w:t>
      </w:r>
      <w:r w:rsidRPr="005844EA">
        <w:rPr>
          <w:rFonts w:ascii="Arial" w:hAnsi="Arial" w:cs="Arial"/>
          <w:sz w:val="22"/>
          <w:szCs w:val="22"/>
          <w:rPrChange w:id="29" w:author="Guo, Shicheng" w:date="2019-07-02T11:58:00Z">
            <w:rPr>
              <w:rFonts w:ascii="Times New Roman" w:hAnsi="Times New Roman" w:cs="Times New Roman"/>
            </w:rPr>
          </w:rPrChange>
        </w:rPr>
        <w:t xml:space="preserve">: </w:t>
      </w:r>
      <w:ins w:id="30" w:author="Guo, Shicheng" w:date="2019-07-02T10:19:00Z">
        <w:r w:rsidR="001C24F9" w:rsidRPr="006067F2">
          <w:rPr>
            <w:rFonts w:ascii="Arial" w:hAnsi="Arial" w:cs="Arial"/>
            <w:sz w:val="22"/>
            <w:szCs w:val="22"/>
          </w:rPr>
          <w:t>W</w:t>
        </w:r>
      </w:ins>
      <w:del w:id="31" w:author="Guo, Shicheng" w:date="2019-07-02T10:19:00Z">
        <w:r w:rsidRPr="005844EA" w:rsidDel="001C24F9">
          <w:rPr>
            <w:rFonts w:ascii="Arial" w:hAnsi="Arial" w:cs="Arial"/>
            <w:sz w:val="22"/>
            <w:szCs w:val="22"/>
            <w:rPrChange w:id="32" w:author="Guo, Shicheng" w:date="2019-07-02T11:58:00Z">
              <w:rPr>
                <w:rFonts w:ascii="Times New Roman" w:hAnsi="Times New Roman" w:cs="Times New Roman"/>
              </w:rPr>
            </w:rPrChange>
          </w:rPr>
          <w:delText>Herein, w</w:delText>
        </w:r>
      </w:del>
      <w:r w:rsidRPr="005844EA">
        <w:rPr>
          <w:rFonts w:ascii="Arial" w:hAnsi="Arial" w:cs="Arial"/>
          <w:sz w:val="22"/>
          <w:szCs w:val="22"/>
          <w:rPrChange w:id="33" w:author="Guo, Shicheng" w:date="2019-07-02T11:58:00Z">
            <w:rPr>
              <w:rFonts w:ascii="Times New Roman" w:hAnsi="Times New Roman" w:cs="Times New Roman"/>
            </w:rPr>
          </w:rPrChange>
        </w:rPr>
        <w:t xml:space="preserve">e </w:t>
      </w:r>
      <w:del w:id="34" w:author="Guo, Shicheng" w:date="2019-07-02T10:20:00Z">
        <w:r w:rsidRPr="005844EA" w:rsidDel="001C24F9">
          <w:rPr>
            <w:rFonts w:ascii="Arial" w:hAnsi="Arial" w:cs="Arial"/>
            <w:sz w:val="22"/>
            <w:szCs w:val="22"/>
            <w:rPrChange w:id="35" w:author="Guo, Shicheng" w:date="2019-07-02T11:58:00Z">
              <w:rPr>
                <w:rFonts w:ascii="Times New Roman" w:hAnsi="Times New Roman" w:cs="Times New Roman"/>
              </w:rPr>
            </w:rPrChange>
          </w:rPr>
          <w:delText xml:space="preserve">performed </w:delText>
        </w:r>
      </w:del>
      <w:ins w:id="36" w:author="Guo, Shicheng" w:date="2019-07-02T10:20:00Z">
        <w:r w:rsidR="001C24F9" w:rsidRPr="006067F2">
          <w:rPr>
            <w:rFonts w:ascii="Arial" w:hAnsi="Arial" w:cs="Arial"/>
            <w:sz w:val="22"/>
            <w:szCs w:val="22"/>
          </w:rPr>
          <w:t>proposed</w:t>
        </w:r>
        <w:r w:rsidR="001C24F9" w:rsidRPr="005844EA">
          <w:rPr>
            <w:rFonts w:ascii="Arial" w:hAnsi="Arial" w:cs="Arial"/>
            <w:sz w:val="22"/>
            <w:szCs w:val="22"/>
            <w:rPrChange w:id="37" w:author="Guo, Shicheng" w:date="2019-07-02T11:58:00Z">
              <w:rPr>
                <w:rFonts w:ascii="Times New Roman" w:hAnsi="Times New Roman" w:cs="Times New Roman"/>
              </w:rPr>
            </w:rPrChange>
          </w:rPr>
          <w:t xml:space="preserve"> </w:t>
        </w:r>
      </w:ins>
      <w:r w:rsidRPr="005844EA">
        <w:rPr>
          <w:rFonts w:ascii="Arial" w:hAnsi="Arial" w:cs="Arial"/>
          <w:sz w:val="22"/>
          <w:szCs w:val="22"/>
          <w:rPrChange w:id="38" w:author="Guo, Shicheng" w:date="2019-07-02T11:58:00Z">
            <w:rPr>
              <w:rFonts w:ascii="Times New Roman" w:hAnsi="Times New Roman" w:cs="Times New Roman"/>
            </w:rPr>
          </w:rPrChange>
        </w:rPr>
        <w:t xml:space="preserve">a two-stage design to </w:t>
      </w:r>
      <w:ins w:id="39" w:author="Guo, Shicheng" w:date="2019-07-02T10:41:00Z">
        <w:r w:rsidR="002B09BC" w:rsidRPr="006067F2">
          <w:rPr>
            <w:rFonts w:ascii="Arial" w:hAnsi="Arial" w:cs="Arial"/>
            <w:sz w:val="22"/>
            <w:szCs w:val="22"/>
          </w:rPr>
          <w:t>build</w:t>
        </w:r>
      </w:ins>
      <w:ins w:id="40" w:author="Guo, Shicheng" w:date="2019-07-02T10:40:00Z">
        <w:r w:rsidR="002B09BC" w:rsidRPr="006067F2">
          <w:rPr>
            <w:rFonts w:ascii="Arial" w:hAnsi="Arial" w:cs="Arial"/>
            <w:sz w:val="22"/>
            <w:szCs w:val="22"/>
          </w:rPr>
          <w:t xml:space="preserve"> a </w:t>
        </w:r>
      </w:ins>
      <w:ins w:id="41" w:author="Guo, Shicheng" w:date="2019-07-02T10:41:00Z">
        <w:r w:rsidR="002B09BC" w:rsidRPr="006067F2">
          <w:rPr>
            <w:rFonts w:ascii="Arial" w:hAnsi="Arial" w:cs="Arial"/>
            <w:sz w:val="22"/>
            <w:szCs w:val="22"/>
          </w:rPr>
          <w:t>zinc genes (</w:t>
        </w:r>
      </w:ins>
      <w:ins w:id="42" w:author="Guo, Shicheng" w:date="2019-07-02T10:40:00Z">
        <w:r w:rsidR="002B09BC" w:rsidRPr="005844EA">
          <w:rPr>
            <w:rFonts w:ascii="Arial" w:hAnsi="Arial" w:cs="Arial"/>
            <w:sz w:val="22"/>
            <w:szCs w:val="22"/>
          </w:rPr>
          <w:t>ZGx</w:t>
        </w:r>
      </w:ins>
      <w:ins w:id="43" w:author="Guo, Shicheng" w:date="2019-07-02T10:41:00Z">
        <w:r w:rsidR="002B09BC" w:rsidRPr="005844EA">
          <w:rPr>
            <w:rFonts w:ascii="Arial" w:hAnsi="Arial" w:cs="Arial"/>
            <w:sz w:val="22"/>
            <w:szCs w:val="22"/>
          </w:rPr>
          <w:t>)</w:t>
        </w:r>
      </w:ins>
      <w:ins w:id="44" w:author="Guo, Shicheng" w:date="2019-07-02T10:40:00Z">
        <w:r w:rsidR="002B09BC" w:rsidRPr="005844EA">
          <w:rPr>
            <w:rFonts w:ascii="Arial" w:hAnsi="Arial" w:cs="Arial"/>
            <w:sz w:val="22"/>
            <w:szCs w:val="22"/>
          </w:rPr>
          <w:t xml:space="preserve"> model </w:t>
        </w:r>
      </w:ins>
      <w:del w:id="45" w:author="Guo, Shicheng" w:date="2019-07-02T10:20:00Z">
        <w:r w:rsidRPr="005844EA" w:rsidDel="001C24F9">
          <w:rPr>
            <w:rFonts w:ascii="Arial" w:hAnsi="Arial" w:cs="Arial"/>
            <w:sz w:val="22"/>
            <w:szCs w:val="22"/>
            <w:rPrChange w:id="46" w:author="Guo, Shicheng" w:date="2019-07-02T11:58:00Z">
              <w:rPr>
                <w:rFonts w:ascii="Times New Roman" w:hAnsi="Times New Roman" w:cs="Times New Roman"/>
              </w:rPr>
            </w:rPrChange>
          </w:rPr>
          <w:delText xml:space="preserve">exhaustedly search for the </w:delText>
        </w:r>
      </w:del>
      <w:del w:id="47" w:author="Guo, Shicheng" w:date="2019-07-02T10:39:00Z">
        <w:r w:rsidRPr="005844EA" w:rsidDel="002B09BC">
          <w:rPr>
            <w:rFonts w:ascii="Arial" w:hAnsi="Arial" w:cs="Arial"/>
            <w:sz w:val="22"/>
            <w:szCs w:val="22"/>
            <w:rPrChange w:id="48" w:author="Guo, Shicheng" w:date="2019-07-02T11:58:00Z">
              <w:rPr>
                <w:rFonts w:ascii="Times New Roman" w:hAnsi="Times New Roman" w:cs="Times New Roman"/>
              </w:rPr>
            </w:rPrChange>
          </w:rPr>
          <w:delText xml:space="preserve">promising zinc finger genes </w:delText>
        </w:r>
      </w:del>
      <w:r w:rsidRPr="005844EA">
        <w:rPr>
          <w:rFonts w:ascii="Arial" w:hAnsi="Arial" w:cs="Arial"/>
          <w:sz w:val="22"/>
          <w:szCs w:val="22"/>
          <w:rPrChange w:id="49" w:author="Guo, Shicheng" w:date="2019-07-02T11:58:00Z">
            <w:rPr>
              <w:rFonts w:ascii="Times New Roman" w:hAnsi="Times New Roman" w:cs="Times New Roman"/>
            </w:rPr>
          </w:rPrChange>
        </w:rPr>
        <w:t xml:space="preserve">for CRC diagnosis. </w:t>
      </w:r>
      <w:ins w:id="50" w:author="Guo, Shicheng" w:date="2019-07-02T10:21:00Z">
        <w:r w:rsidR="001C24F9" w:rsidRPr="006067F2">
          <w:rPr>
            <w:rFonts w:ascii="Arial" w:hAnsi="Arial" w:cs="Arial"/>
            <w:sz w:val="22"/>
            <w:szCs w:val="22"/>
          </w:rPr>
          <w:t>In the discovery stage, w</w:t>
        </w:r>
      </w:ins>
      <w:del w:id="51" w:author="Guo, Shicheng" w:date="2019-07-02T10:21:00Z">
        <w:r w:rsidRPr="005844EA" w:rsidDel="001C24F9">
          <w:rPr>
            <w:rFonts w:ascii="Arial" w:hAnsi="Arial" w:cs="Arial"/>
            <w:sz w:val="22"/>
            <w:szCs w:val="22"/>
            <w:rPrChange w:id="52" w:author="Guo, Shicheng" w:date="2019-07-02T11:58:00Z">
              <w:rPr>
                <w:rFonts w:ascii="Times New Roman" w:hAnsi="Times New Roman" w:cs="Times New Roman"/>
              </w:rPr>
            </w:rPrChange>
          </w:rPr>
          <w:delText>W</w:delText>
        </w:r>
      </w:del>
      <w:r w:rsidRPr="005844EA">
        <w:rPr>
          <w:rFonts w:ascii="Arial" w:hAnsi="Arial" w:cs="Arial"/>
          <w:sz w:val="22"/>
          <w:szCs w:val="22"/>
          <w:rPrChange w:id="53" w:author="Guo, Shicheng" w:date="2019-07-02T11:58:00Z">
            <w:rPr>
              <w:rFonts w:ascii="Times New Roman" w:hAnsi="Times New Roman" w:cs="Times New Roman"/>
            </w:rPr>
          </w:rPrChange>
        </w:rPr>
        <w:t xml:space="preserve">e </w:t>
      </w:r>
      <w:del w:id="54" w:author="Guo, Shicheng" w:date="2019-07-02T10:21:00Z">
        <w:r w:rsidRPr="005844EA" w:rsidDel="001C24F9">
          <w:rPr>
            <w:rFonts w:ascii="Arial" w:hAnsi="Arial" w:cs="Arial"/>
            <w:sz w:val="22"/>
            <w:szCs w:val="22"/>
            <w:rPrChange w:id="55" w:author="Guo, Shicheng" w:date="2019-07-02T11:58:00Z">
              <w:rPr>
                <w:rFonts w:ascii="Times New Roman" w:hAnsi="Times New Roman" w:cs="Times New Roman"/>
              </w:rPr>
            </w:rPrChange>
          </w:rPr>
          <w:delText>first integrated the public high-throughput DNA methylation microarray datasets of CRC</w:delText>
        </w:r>
        <w:r w:rsidR="00902D27" w:rsidRPr="005844EA" w:rsidDel="001C24F9">
          <w:rPr>
            <w:rFonts w:ascii="Arial" w:hAnsi="Arial" w:cs="Arial"/>
            <w:sz w:val="22"/>
            <w:szCs w:val="22"/>
            <w:rPrChange w:id="56" w:author="Guo, Shicheng" w:date="2019-07-02T11:58:00Z">
              <w:rPr>
                <w:rFonts w:ascii="Times New Roman" w:hAnsi="Times New Roman" w:cs="Times New Roman"/>
              </w:rPr>
            </w:rPrChange>
          </w:rPr>
          <w:delText xml:space="preserve"> and </w:delText>
        </w:r>
      </w:del>
      <w:r w:rsidR="00902D27" w:rsidRPr="005844EA">
        <w:rPr>
          <w:rFonts w:ascii="Arial" w:hAnsi="Arial" w:cs="Arial"/>
          <w:sz w:val="22"/>
          <w:szCs w:val="22"/>
          <w:rPrChange w:id="57" w:author="Guo, Shicheng" w:date="2019-07-02T11:58:00Z">
            <w:rPr>
              <w:rFonts w:ascii="Times New Roman" w:hAnsi="Times New Roman" w:cs="Times New Roman"/>
            </w:rPr>
          </w:rPrChange>
        </w:rPr>
        <w:t xml:space="preserve">collected </w:t>
      </w:r>
      <w:ins w:id="58" w:author="Guo, Shicheng" w:date="2019-07-02T10:25:00Z">
        <w:r w:rsidR="001C24F9" w:rsidRPr="006067F2">
          <w:rPr>
            <w:rFonts w:ascii="Arial" w:hAnsi="Arial" w:cs="Arial"/>
            <w:sz w:val="22"/>
            <w:szCs w:val="22"/>
          </w:rPr>
          <w:t xml:space="preserve">1,426 </w:t>
        </w:r>
      </w:ins>
      <w:ins w:id="59" w:author="Guo, Shicheng" w:date="2019-07-02T10:22:00Z">
        <w:r w:rsidR="001C24F9" w:rsidRPr="006067F2">
          <w:rPr>
            <w:rFonts w:ascii="Arial" w:hAnsi="Arial" w:cs="Arial"/>
            <w:sz w:val="22"/>
            <w:szCs w:val="22"/>
          </w:rPr>
          <w:t xml:space="preserve">genome-wide DNA methylation data including </w:t>
        </w:r>
      </w:ins>
      <w:del w:id="60" w:author="Guo, Shicheng" w:date="2019-07-02T10:21:00Z">
        <w:r w:rsidR="00902D27" w:rsidRPr="005844EA" w:rsidDel="001C24F9">
          <w:rPr>
            <w:rFonts w:ascii="Arial" w:hAnsi="Arial" w:cs="Arial"/>
            <w:sz w:val="22"/>
            <w:szCs w:val="22"/>
            <w:rPrChange w:id="61" w:author="Guo, Shicheng" w:date="2019-07-02T11:58:00Z">
              <w:rPr>
                <w:rFonts w:ascii="Times New Roman" w:hAnsi="Times New Roman" w:cs="Times New Roman"/>
              </w:rPr>
            </w:rPrChange>
          </w:rPr>
          <w:delText xml:space="preserve">a total of </w:delText>
        </w:r>
      </w:del>
      <w:r w:rsidRPr="005844EA">
        <w:rPr>
          <w:rFonts w:ascii="Arial" w:hAnsi="Arial" w:cs="Arial"/>
          <w:sz w:val="22"/>
          <w:szCs w:val="22"/>
          <w:rPrChange w:id="62" w:author="Guo, Shicheng" w:date="2019-07-02T11:58:00Z">
            <w:rPr>
              <w:rFonts w:ascii="Times New Roman" w:hAnsi="Times New Roman" w:cs="Times New Roman"/>
            </w:rPr>
          </w:rPrChange>
        </w:rPr>
        <w:t>1</w:t>
      </w:r>
      <w:ins w:id="63" w:author="Guo, Shicheng" w:date="2019-07-02T10:18:00Z">
        <w:r w:rsidR="001C24F9" w:rsidRPr="006067F2">
          <w:rPr>
            <w:rFonts w:ascii="Arial" w:hAnsi="Arial" w:cs="Arial"/>
            <w:sz w:val="22"/>
            <w:szCs w:val="22"/>
          </w:rPr>
          <w:t>,</w:t>
        </w:r>
      </w:ins>
      <w:r w:rsidRPr="005844EA">
        <w:rPr>
          <w:rFonts w:ascii="Arial" w:hAnsi="Arial" w:cs="Arial"/>
          <w:sz w:val="22"/>
          <w:szCs w:val="22"/>
          <w:rPrChange w:id="64" w:author="Guo, Shicheng" w:date="2019-07-02T11:58:00Z">
            <w:rPr>
              <w:rFonts w:ascii="Times New Roman" w:hAnsi="Times New Roman" w:cs="Times New Roman"/>
            </w:rPr>
          </w:rPrChange>
        </w:rPr>
        <w:t>104 CRC</w:t>
      </w:r>
      <w:del w:id="65" w:author="Guo, Shicheng" w:date="2019-07-02T10:23:00Z">
        <w:r w:rsidRPr="005844EA" w:rsidDel="001C24F9">
          <w:rPr>
            <w:rFonts w:ascii="Arial" w:hAnsi="Arial" w:cs="Arial"/>
            <w:sz w:val="22"/>
            <w:szCs w:val="22"/>
            <w:rPrChange w:id="66" w:author="Guo, Shicheng" w:date="2019-07-02T11:58:00Z">
              <w:rPr>
                <w:rFonts w:ascii="Times New Roman" w:hAnsi="Times New Roman" w:cs="Times New Roman"/>
              </w:rPr>
            </w:rPrChange>
          </w:rPr>
          <w:delText xml:space="preserve"> samples</w:delText>
        </w:r>
      </w:del>
      <w:r w:rsidRPr="005844EA">
        <w:rPr>
          <w:rFonts w:ascii="Arial" w:hAnsi="Arial" w:cs="Arial"/>
          <w:sz w:val="22"/>
          <w:szCs w:val="22"/>
          <w:rPrChange w:id="67" w:author="Guo, Shicheng" w:date="2019-07-02T11:58:00Z">
            <w:rPr>
              <w:rFonts w:ascii="Times New Roman" w:hAnsi="Times New Roman" w:cs="Times New Roman"/>
            </w:rPr>
          </w:rPrChange>
        </w:rPr>
        <w:t xml:space="preserve">, </w:t>
      </w:r>
      <w:del w:id="68" w:author="Guo, Shicheng" w:date="2019-07-02T10:22:00Z">
        <w:r w:rsidRPr="005844EA" w:rsidDel="001C24F9">
          <w:rPr>
            <w:rFonts w:ascii="Arial" w:hAnsi="Arial" w:cs="Arial"/>
            <w:sz w:val="22"/>
            <w:szCs w:val="22"/>
            <w:rPrChange w:id="69" w:author="Guo, Shicheng" w:date="2019-07-02T11:58:00Z">
              <w:rPr>
                <w:rFonts w:ascii="Times New Roman" w:hAnsi="Times New Roman" w:cs="Times New Roman"/>
              </w:rPr>
            </w:rPrChange>
          </w:rPr>
          <w:delText xml:space="preserve">and </w:delText>
        </w:r>
      </w:del>
      <w:r w:rsidRPr="005844EA">
        <w:rPr>
          <w:rFonts w:ascii="Arial" w:hAnsi="Arial" w:cs="Arial"/>
          <w:sz w:val="22"/>
          <w:szCs w:val="22"/>
          <w:rPrChange w:id="70" w:author="Guo, Shicheng" w:date="2019-07-02T11:58:00Z">
            <w:rPr>
              <w:rFonts w:ascii="Times New Roman" w:hAnsi="Times New Roman" w:cs="Times New Roman"/>
            </w:rPr>
          </w:rPrChange>
        </w:rPr>
        <w:t xml:space="preserve">54 adenomas </w:t>
      </w:r>
      <w:ins w:id="71" w:author="Guo, Shicheng" w:date="2019-07-02T10:22:00Z">
        <w:r w:rsidR="001C24F9" w:rsidRPr="006067F2">
          <w:rPr>
            <w:rFonts w:ascii="Arial" w:hAnsi="Arial" w:cs="Arial"/>
            <w:sz w:val="22"/>
            <w:szCs w:val="22"/>
          </w:rPr>
          <w:t xml:space="preserve">and </w:t>
        </w:r>
      </w:ins>
      <w:del w:id="72" w:author="Guo, Shicheng" w:date="2019-07-02T10:22:00Z">
        <w:r w:rsidRPr="005844EA" w:rsidDel="001C24F9">
          <w:rPr>
            <w:rFonts w:ascii="Arial" w:hAnsi="Arial" w:cs="Arial"/>
            <w:sz w:val="22"/>
            <w:szCs w:val="22"/>
            <w:rPrChange w:id="73" w:author="Guo, Shicheng" w:date="2019-07-02T11:58:00Z">
              <w:rPr>
                <w:rFonts w:ascii="Times New Roman" w:hAnsi="Times New Roman" w:cs="Times New Roman"/>
              </w:rPr>
            </w:rPrChange>
          </w:rPr>
          <w:delText xml:space="preserve">as well as </w:delText>
        </w:r>
      </w:del>
      <w:r w:rsidRPr="005844EA">
        <w:rPr>
          <w:rFonts w:ascii="Arial" w:hAnsi="Arial" w:cs="Arial"/>
          <w:sz w:val="22"/>
          <w:szCs w:val="22"/>
          <w:rPrChange w:id="74" w:author="Guo, Shicheng" w:date="2019-07-02T11:58:00Z">
            <w:rPr>
              <w:rFonts w:ascii="Times New Roman" w:hAnsi="Times New Roman" w:cs="Times New Roman"/>
            </w:rPr>
          </w:rPrChange>
        </w:rPr>
        <w:t xml:space="preserve">268 </w:t>
      </w:r>
      <w:del w:id="75" w:author="Guo, Shicheng" w:date="2019-07-02T10:22:00Z">
        <w:r w:rsidRPr="005844EA" w:rsidDel="001C24F9">
          <w:rPr>
            <w:rFonts w:ascii="Arial" w:hAnsi="Arial" w:cs="Arial"/>
            <w:sz w:val="22"/>
            <w:szCs w:val="22"/>
            <w:rPrChange w:id="76" w:author="Guo, Shicheng" w:date="2019-07-02T11:58:00Z">
              <w:rPr>
                <w:rFonts w:ascii="Times New Roman" w:hAnsi="Times New Roman" w:cs="Times New Roman"/>
              </w:rPr>
            </w:rPrChange>
          </w:rPr>
          <w:delText xml:space="preserve">control/adjacent </w:delText>
        </w:r>
      </w:del>
      <w:r w:rsidRPr="005844EA">
        <w:rPr>
          <w:rFonts w:ascii="Arial" w:hAnsi="Arial" w:cs="Arial"/>
          <w:sz w:val="22"/>
          <w:szCs w:val="22"/>
          <w:rPrChange w:id="77" w:author="Guo, Shicheng" w:date="2019-07-02T11:58:00Z">
            <w:rPr>
              <w:rFonts w:ascii="Times New Roman" w:hAnsi="Times New Roman" w:cs="Times New Roman"/>
            </w:rPr>
          </w:rPrChange>
        </w:rPr>
        <w:t xml:space="preserve">normal </w:t>
      </w:r>
      <w:ins w:id="78" w:author="Guo, Shicheng" w:date="2019-07-02T10:23:00Z">
        <w:r w:rsidR="001C24F9" w:rsidRPr="006067F2">
          <w:rPr>
            <w:rFonts w:ascii="Arial" w:hAnsi="Arial" w:cs="Arial"/>
            <w:sz w:val="22"/>
            <w:szCs w:val="22"/>
          </w:rPr>
          <w:t xml:space="preserve">colon </w:t>
        </w:r>
      </w:ins>
      <w:r w:rsidRPr="005844EA">
        <w:rPr>
          <w:rFonts w:ascii="Arial" w:hAnsi="Arial" w:cs="Arial"/>
          <w:sz w:val="22"/>
          <w:szCs w:val="22"/>
          <w:rPrChange w:id="79" w:author="Guo, Shicheng" w:date="2019-07-02T11:58:00Z">
            <w:rPr>
              <w:rFonts w:ascii="Times New Roman" w:hAnsi="Times New Roman" w:cs="Times New Roman"/>
            </w:rPr>
          </w:rPrChange>
        </w:rPr>
        <w:t>samples</w:t>
      </w:r>
      <w:ins w:id="80" w:author="Guo, Shicheng" w:date="2019-07-02T10:26:00Z">
        <w:r w:rsidR="001C24F9" w:rsidRPr="006067F2">
          <w:rPr>
            <w:rFonts w:ascii="Arial" w:hAnsi="Arial" w:cs="Arial"/>
            <w:sz w:val="22"/>
            <w:szCs w:val="22"/>
          </w:rPr>
          <w:t xml:space="preserve"> to discover the best panel among all</w:t>
        </w:r>
      </w:ins>
      <w:del w:id="81" w:author="Guo, Shicheng" w:date="2019-07-02T10:26:00Z">
        <w:r w:rsidRPr="005844EA" w:rsidDel="001C24F9">
          <w:rPr>
            <w:rFonts w:ascii="Arial" w:hAnsi="Arial" w:cs="Arial"/>
            <w:sz w:val="22"/>
            <w:szCs w:val="22"/>
            <w:rPrChange w:id="82" w:author="Guo, Shicheng" w:date="2019-07-02T11:58:00Z">
              <w:rPr>
                <w:rFonts w:ascii="Times New Roman" w:hAnsi="Times New Roman" w:cs="Times New Roman"/>
              </w:rPr>
            </w:rPrChange>
          </w:rPr>
          <w:delText>.</w:delText>
        </w:r>
        <w:r w:rsidR="00902D27" w:rsidRPr="005844EA" w:rsidDel="001C24F9">
          <w:rPr>
            <w:rFonts w:ascii="Arial" w:hAnsi="Arial" w:cs="Arial"/>
            <w:sz w:val="22"/>
            <w:szCs w:val="22"/>
            <w:rPrChange w:id="83" w:author="Guo, Shicheng" w:date="2019-07-02T11:58:00Z">
              <w:rPr>
                <w:rFonts w:ascii="Times New Roman" w:hAnsi="Times New Roman" w:cs="Times New Roman"/>
              </w:rPr>
            </w:rPrChange>
          </w:rPr>
          <w:delText xml:space="preserve"> Meanwhile, we obtained a full list of</w:delText>
        </w:r>
      </w:del>
      <w:r w:rsidR="00902D27" w:rsidRPr="005844EA">
        <w:rPr>
          <w:rFonts w:ascii="Arial" w:hAnsi="Arial" w:cs="Arial"/>
          <w:sz w:val="22"/>
          <w:szCs w:val="22"/>
          <w:rPrChange w:id="84" w:author="Guo, Shicheng" w:date="2019-07-02T11:58:00Z">
            <w:rPr>
              <w:rFonts w:ascii="Times New Roman" w:hAnsi="Times New Roman" w:cs="Times New Roman"/>
            </w:rPr>
          </w:rPrChange>
        </w:rPr>
        <w:t xml:space="preserve"> zinc finger genes</w:t>
      </w:r>
      <w:del w:id="85" w:author="Guo, Shicheng" w:date="2019-07-02T10:26:00Z">
        <w:r w:rsidR="00902D27" w:rsidRPr="005844EA" w:rsidDel="001C24F9">
          <w:rPr>
            <w:rFonts w:ascii="Arial" w:hAnsi="Arial" w:cs="Arial"/>
            <w:sz w:val="22"/>
            <w:szCs w:val="22"/>
            <w:rPrChange w:id="86" w:author="Guo, Shicheng" w:date="2019-07-02T11:58:00Z">
              <w:rPr>
                <w:rFonts w:ascii="Times New Roman" w:hAnsi="Times New Roman" w:cs="Times New Roman"/>
              </w:rPr>
            </w:rPrChange>
          </w:rPr>
          <w:delText xml:space="preserve"> and screened the candidate biomarkers through stringent procedures</w:delText>
        </w:r>
      </w:del>
      <w:r w:rsidR="00902D27" w:rsidRPr="005844EA">
        <w:rPr>
          <w:rFonts w:ascii="Arial" w:hAnsi="Arial" w:cs="Arial"/>
          <w:sz w:val="22"/>
          <w:szCs w:val="22"/>
          <w:rPrChange w:id="87" w:author="Guo, Shicheng" w:date="2019-07-02T11:58:00Z">
            <w:rPr>
              <w:rFonts w:ascii="Times New Roman" w:hAnsi="Times New Roman" w:cs="Times New Roman"/>
            </w:rPr>
          </w:rPrChange>
        </w:rPr>
        <w:t xml:space="preserve">. The </w:t>
      </w:r>
      <w:del w:id="88" w:author="Guo, Shicheng" w:date="2019-07-02T10:26:00Z">
        <w:r w:rsidR="00902D27" w:rsidRPr="005844EA" w:rsidDel="001831E8">
          <w:rPr>
            <w:rFonts w:ascii="Arial" w:hAnsi="Arial" w:cs="Arial"/>
            <w:sz w:val="22"/>
            <w:szCs w:val="22"/>
            <w:rPrChange w:id="89" w:author="Guo, Shicheng" w:date="2019-07-02T11:58:00Z">
              <w:rPr>
                <w:rFonts w:ascii="Times New Roman" w:hAnsi="Times New Roman" w:cs="Times New Roman"/>
              </w:rPr>
            </w:rPrChange>
          </w:rPr>
          <w:delText xml:space="preserve">candidates </w:delText>
        </w:r>
      </w:del>
      <w:ins w:id="90" w:author="Guo, Shicheng" w:date="2019-07-02T10:26:00Z">
        <w:r w:rsidR="001831E8" w:rsidRPr="006067F2">
          <w:rPr>
            <w:rFonts w:ascii="Arial" w:hAnsi="Arial" w:cs="Arial"/>
            <w:sz w:val="22"/>
            <w:szCs w:val="22"/>
          </w:rPr>
          <w:t>optimized panel</w:t>
        </w:r>
        <w:r w:rsidR="001831E8" w:rsidRPr="005844EA">
          <w:rPr>
            <w:rFonts w:ascii="Arial" w:hAnsi="Arial" w:cs="Arial"/>
            <w:sz w:val="22"/>
            <w:szCs w:val="22"/>
            <w:rPrChange w:id="91" w:author="Guo, Shicheng" w:date="2019-07-02T11:58:00Z">
              <w:rPr>
                <w:rFonts w:ascii="Times New Roman" w:hAnsi="Times New Roman" w:cs="Times New Roman"/>
              </w:rPr>
            </w:rPrChange>
          </w:rPr>
          <w:t xml:space="preserve"> </w:t>
        </w:r>
      </w:ins>
      <w:del w:id="92" w:author="Guo, Shicheng" w:date="2019-07-02T10:27:00Z">
        <w:r w:rsidR="00902D27" w:rsidRPr="005844EA" w:rsidDel="001831E8">
          <w:rPr>
            <w:rFonts w:ascii="Arial" w:hAnsi="Arial" w:cs="Arial"/>
            <w:sz w:val="22"/>
            <w:szCs w:val="22"/>
            <w:rPrChange w:id="93" w:author="Guo, Shicheng" w:date="2019-07-02T11:58:00Z">
              <w:rPr>
                <w:rFonts w:ascii="Times New Roman" w:hAnsi="Times New Roman" w:cs="Times New Roman"/>
              </w:rPr>
            </w:rPrChange>
          </w:rPr>
          <w:delText xml:space="preserve">were </w:delText>
        </w:r>
      </w:del>
      <w:ins w:id="94" w:author="Guo, Shicheng" w:date="2019-07-02T10:27:00Z">
        <w:r w:rsidR="001831E8" w:rsidRPr="006067F2">
          <w:rPr>
            <w:rFonts w:ascii="Arial" w:hAnsi="Arial" w:cs="Arial"/>
            <w:sz w:val="22"/>
            <w:szCs w:val="22"/>
          </w:rPr>
          <w:t>was</w:t>
        </w:r>
        <w:r w:rsidR="001831E8" w:rsidRPr="005844EA">
          <w:rPr>
            <w:rFonts w:ascii="Arial" w:hAnsi="Arial" w:cs="Arial"/>
            <w:sz w:val="22"/>
            <w:szCs w:val="22"/>
            <w:rPrChange w:id="95" w:author="Guo, Shicheng" w:date="2019-07-02T11:58:00Z">
              <w:rPr>
                <w:rFonts w:ascii="Times New Roman" w:hAnsi="Times New Roman" w:cs="Times New Roman"/>
              </w:rPr>
            </w:rPrChange>
          </w:rPr>
          <w:t xml:space="preserve"> </w:t>
        </w:r>
      </w:ins>
      <w:del w:id="96" w:author="Guo, Shicheng" w:date="2019-07-02T10:23:00Z">
        <w:r w:rsidR="00902D27" w:rsidRPr="005844EA" w:rsidDel="001C24F9">
          <w:rPr>
            <w:rFonts w:ascii="Arial" w:hAnsi="Arial" w:cs="Arial"/>
            <w:sz w:val="22"/>
            <w:szCs w:val="22"/>
            <w:rPrChange w:id="97" w:author="Guo, Shicheng" w:date="2019-07-02T11:58:00Z">
              <w:rPr>
                <w:rFonts w:ascii="Times New Roman" w:hAnsi="Times New Roman" w:cs="Times New Roman"/>
              </w:rPr>
            </w:rPrChange>
          </w:rPr>
          <w:delText xml:space="preserve">then </w:delText>
        </w:r>
      </w:del>
      <w:r w:rsidR="00902D27" w:rsidRPr="005844EA">
        <w:rPr>
          <w:rFonts w:ascii="Arial" w:hAnsi="Arial" w:cs="Arial"/>
          <w:sz w:val="22"/>
          <w:szCs w:val="22"/>
          <w:rPrChange w:id="98" w:author="Guo, Shicheng" w:date="2019-07-02T11:58:00Z">
            <w:rPr>
              <w:rFonts w:ascii="Times New Roman" w:hAnsi="Times New Roman" w:cs="Times New Roman"/>
            </w:rPr>
          </w:rPrChange>
        </w:rPr>
        <w:t xml:space="preserve">validated in two replication cohorts including </w:t>
      </w:r>
      <w:del w:id="99" w:author="Guo, Shicheng" w:date="2019-07-02T10:27:00Z">
        <w:r w:rsidR="00902D27" w:rsidRPr="005844EA" w:rsidDel="001831E8">
          <w:rPr>
            <w:rFonts w:ascii="Arial" w:hAnsi="Arial" w:cs="Arial"/>
            <w:sz w:val="22"/>
            <w:szCs w:val="22"/>
            <w:rPrChange w:id="100" w:author="Guo, Shicheng" w:date="2019-07-02T11:58:00Z">
              <w:rPr>
                <w:rFonts w:ascii="Times New Roman" w:hAnsi="Times New Roman" w:cs="Times New Roman"/>
              </w:rPr>
            </w:rPrChange>
          </w:rPr>
          <w:delText xml:space="preserve">104 and 114 </w:delText>
        </w:r>
      </w:del>
      <w:ins w:id="101" w:author="Guo, Shicheng" w:date="2019-07-02T10:27:00Z">
        <w:r w:rsidR="001831E8" w:rsidRPr="006067F2">
          <w:rPr>
            <w:rFonts w:ascii="Arial" w:hAnsi="Arial" w:cs="Arial"/>
            <w:sz w:val="22"/>
            <w:szCs w:val="22"/>
          </w:rPr>
          <w:t xml:space="preserve">218 </w:t>
        </w:r>
      </w:ins>
      <w:r w:rsidR="00902D27" w:rsidRPr="005844EA">
        <w:rPr>
          <w:rFonts w:ascii="Arial" w:hAnsi="Arial" w:cs="Arial"/>
          <w:sz w:val="22"/>
          <w:szCs w:val="22"/>
          <w:rPrChange w:id="102" w:author="Guo, Shicheng" w:date="2019-07-02T11:58:00Z">
            <w:rPr>
              <w:rFonts w:ascii="Times New Roman" w:hAnsi="Times New Roman" w:cs="Times New Roman"/>
            </w:rPr>
          </w:rPrChange>
        </w:rPr>
        <w:t>CRC patients</w:t>
      </w:r>
      <w:ins w:id="103" w:author="Guo, Shicheng" w:date="2019-07-02T10:30:00Z">
        <w:r w:rsidR="001831E8" w:rsidRPr="006067F2">
          <w:rPr>
            <w:rFonts w:ascii="Arial" w:hAnsi="Arial" w:cs="Arial"/>
            <w:sz w:val="22"/>
            <w:szCs w:val="22"/>
          </w:rPr>
          <w:t xml:space="preserve"> with KRAS mutation status</w:t>
        </w:r>
      </w:ins>
      <w:ins w:id="104" w:author="Guo, Shicheng" w:date="2019-07-02T10:28:00Z">
        <w:r w:rsidR="001831E8" w:rsidRPr="006067F2">
          <w:rPr>
            <w:rFonts w:ascii="Arial" w:hAnsi="Arial" w:cs="Arial"/>
            <w:sz w:val="22"/>
            <w:szCs w:val="22"/>
          </w:rPr>
          <w:t xml:space="preserve">. </w:t>
        </w:r>
      </w:ins>
      <w:ins w:id="105" w:author="Guo, Shicheng" w:date="2019-07-02T10:38:00Z">
        <w:r w:rsidR="002B09BC" w:rsidRPr="006067F2">
          <w:rPr>
            <w:rFonts w:ascii="Arial" w:hAnsi="Arial" w:cs="Arial"/>
            <w:sz w:val="22"/>
            <w:szCs w:val="22"/>
          </w:rPr>
          <w:t xml:space="preserve">We compared the prediction effects between </w:t>
        </w:r>
      </w:ins>
      <w:ins w:id="106" w:author="Guo, Shicheng" w:date="2019-07-02T10:39:00Z">
        <w:r w:rsidR="002B09BC" w:rsidRPr="006067F2">
          <w:rPr>
            <w:rFonts w:ascii="Arial" w:hAnsi="Arial" w:cs="Arial"/>
            <w:sz w:val="22"/>
            <w:szCs w:val="22"/>
          </w:rPr>
          <w:t>ZG</w:t>
        </w:r>
      </w:ins>
      <w:ins w:id="107" w:author="Guo, Shicheng" w:date="2019-07-02T10:42:00Z">
        <w:r w:rsidR="00F94800" w:rsidRPr="006067F2">
          <w:rPr>
            <w:rFonts w:ascii="Arial" w:hAnsi="Arial" w:cs="Arial"/>
            <w:sz w:val="22"/>
            <w:szCs w:val="22"/>
          </w:rPr>
          <w:t>x</w:t>
        </w:r>
      </w:ins>
      <w:ins w:id="108" w:author="Guo, Shicheng" w:date="2019-07-02T10:38:00Z">
        <w:r w:rsidR="002B09BC" w:rsidRPr="005844EA">
          <w:rPr>
            <w:rFonts w:ascii="Arial" w:hAnsi="Arial" w:cs="Arial"/>
            <w:sz w:val="22"/>
            <w:szCs w:val="22"/>
          </w:rPr>
          <w:t xml:space="preserve"> model and SEP9 model. </w:t>
        </w:r>
      </w:ins>
      <w:ins w:id="109" w:author="Guo, Shicheng" w:date="2019-07-02T10:28:00Z">
        <w:r w:rsidR="001831E8" w:rsidRPr="005844EA">
          <w:rPr>
            <w:rFonts w:ascii="Arial" w:hAnsi="Arial" w:cs="Arial"/>
            <w:sz w:val="22"/>
            <w:szCs w:val="22"/>
          </w:rPr>
          <w:t xml:space="preserve">Finally, </w:t>
        </w:r>
      </w:ins>
      <w:ins w:id="110" w:author="Guo, Shicheng" w:date="2019-07-02T10:29:00Z">
        <w:r w:rsidR="001831E8" w:rsidRPr="005844EA">
          <w:rPr>
            <w:rFonts w:ascii="Arial" w:hAnsi="Arial" w:cs="Arial"/>
            <w:sz w:val="22"/>
            <w:szCs w:val="22"/>
          </w:rPr>
          <w:t xml:space="preserve">we evaluated the </w:t>
        </w:r>
      </w:ins>
      <w:ins w:id="111" w:author="Guo, Shicheng" w:date="2019-07-02T10:30:00Z">
        <w:r w:rsidR="001831E8" w:rsidRPr="005844EA">
          <w:rPr>
            <w:rFonts w:ascii="Arial" w:hAnsi="Arial" w:cs="Arial"/>
            <w:sz w:val="22"/>
            <w:szCs w:val="22"/>
          </w:rPr>
          <w:t>prediction</w:t>
        </w:r>
      </w:ins>
      <w:ins w:id="112" w:author="Guo, Shicheng" w:date="2019-07-02T10:29:00Z">
        <w:r w:rsidR="001831E8" w:rsidRPr="005844EA">
          <w:rPr>
            <w:rFonts w:ascii="Arial" w:hAnsi="Arial" w:cs="Arial"/>
            <w:sz w:val="22"/>
            <w:szCs w:val="22"/>
          </w:rPr>
          <w:t xml:space="preserve"> performance with both </w:t>
        </w:r>
      </w:ins>
      <w:ins w:id="113" w:author="Guo, Shicheng" w:date="2019-07-02T10:28:00Z">
        <w:r w:rsidR="001831E8" w:rsidRPr="005844EA">
          <w:rPr>
            <w:rFonts w:ascii="Arial" w:hAnsi="Arial" w:cs="Arial"/>
            <w:sz w:val="22"/>
            <w:szCs w:val="22"/>
          </w:rPr>
          <w:t xml:space="preserve">methylation </w:t>
        </w:r>
      </w:ins>
      <w:ins w:id="114" w:author="Guo, Shicheng" w:date="2019-07-02T10:29:00Z">
        <w:r w:rsidR="001831E8" w:rsidRPr="005844EA">
          <w:rPr>
            <w:rFonts w:ascii="Arial" w:hAnsi="Arial" w:cs="Arial"/>
            <w:sz w:val="22"/>
            <w:szCs w:val="22"/>
          </w:rPr>
          <w:t>and</w:t>
        </w:r>
      </w:ins>
      <w:ins w:id="115" w:author="Guo, Shicheng" w:date="2019-07-02T10:28:00Z">
        <w:r w:rsidR="001831E8" w:rsidRPr="005844EA">
          <w:rPr>
            <w:rFonts w:ascii="Arial" w:hAnsi="Arial" w:cs="Arial"/>
            <w:sz w:val="22"/>
            <w:szCs w:val="22"/>
          </w:rPr>
          <w:t xml:space="preserve"> </w:t>
        </w:r>
      </w:ins>
      <w:del w:id="116" w:author="Guo, Shicheng" w:date="2019-07-02T10:27:00Z">
        <w:r w:rsidR="00902D27" w:rsidRPr="005844EA" w:rsidDel="001831E8">
          <w:rPr>
            <w:rFonts w:ascii="Arial" w:hAnsi="Arial" w:cs="Arial"/>
            <w:sz w:val="22"/>
            <w:szCs w:val="22"/>
            <w:rPrChange w:id="117" w:author="Guo, Shicheng" w:date="2019-07-02T11:58:00Z">
              <w:rPr>
                <w:rFonts w:ascii="Times New Roman" w:hAnsi="Times New Roman" w:cs="Times New Roman"/>
              </w:rPr>
            </w:rPrChange>
          </w:rPr>
          <w:delText xml:space="preserve"> from the Han Chinese population</w:delText>
        </w:r>
      </w:del>
      <w:del w:id="118" w:author="Guo, Shicheng" w:date="2019-07-02T10:28:00Z">
        <w:r w:rsidR="00902D27" w:rsidRPr="005844EA" w:rsidDel="001831E8">
          <w:rPr>
            <w:rFonts w:ascii="Arial" w:hAnsi="Arial" w:cs="Arial"/>
            <w:sz w:val="22"/>
            <w:szCs w:val="22"/>
            <w:rPrChange w:id="119" w:author="Guo, Shicheng" w:date="2019-07-02T11:58:00Z">
              <w:rPr>
                <w:rFonts w:ascii="Times New Roman" w:hAnsi="Times New Roman" w:cs="Times New Roman"/>
              </w:rPr>
            </w:rPrChange>
          </w:rPr>
          <w:delText xml:space="preserve">. </w:delText>
        </w:r>
      </w:del>
      <w:del w:id="120" w:author="Guo, Shicheng" w:date="2019-07-02T10:27:00Z">
        <w:r w:rsidR="00902D27" w:rsidRPr="005844EA" w:rsidDel="001831E8">
          <w:rPr>
            <w:rFonts w:ascii="Arial" w:hAnsi="Arial" w:cs="Arial"/>
            <w:sz w:val="22"/>
            <w:szCs w:val="22"/>
            <w:rPrChange w:id="121" w:author="Guo, Shicheng" w:date="2019-07-02T11:58:00Z">
              <w:rPr>
                <w:rFonts w:ascii="Times New Roman" w:hAnsi="Times New Roman" w:cs="Times New Roman"/>
              </w:rPr>
            </w:rPrChange>
          </w:rPr>
          <w:delText xml:space="preserve">The </w:delText>
        </w:r>
      </w:del>
      <w:r w:rsidR="00902D27" w:rsidRPr="005844EA">
        <w:rPr>
          <w:rFonts w:ascii="Arial" w:hAnsi="Arial" w:cs="Arial"/>
          <w:sz w:val="22"/>
          <w:szCs w:val="22"/>
          <w:rPrChange w:id="122" w:author="Guo, Shicheng" w:date="2019-07-02T11:58:00Z">
            <w:rPr>
              <w:rFonts w:ascii="Times New Roman" w:hAnsi="Times New Roman" w:cs="Times New Roman"/>
            </w:rPr>
          </w:rPrChange>
        </w:rPr>
        <w:t>KRAS mutation</w:t>
      </w:r>
      <w:ins w:id="123" w:author="Guo, Shicheng" w:date="2019-07-02T10:31:00Z">
        <w:r w:rsidR="001831E8" w:rsidRPr="006067F2">
          <w:rPr>
            <w:rFonts w:ascii="Arial" w:hAnsi="Arial" w:cs="Arial"/>
            <w:sz w:val="22"/>
            <w:szCs w:val="22"/>
          </w:rPr>
          <w:t xml:space="preserve">. </w:t>
        </w:r>
      </w:ins>
      <w:ins w:id="124" w:author="Guo, Shicheng" w:date="2019-07-02T10:29:00Z">
        <w:r w:rsidR="001831E8" w:rsidRPr="006067F2">
          <w:rPr>
            <w:rFonts w:ascii="Arial" w:hAnsi="Arial" w:cs="Arial"/>
            <w:sz w:val="22"/>
            <w:szCs w:val="22"/>
          </w:rPr>
          <w:t xml:space="preserve"> </w:t>
        </w:r>
      </w:ins>
      <w:del w:id="125" w:author="Guo, Shicheng" w:date="2019-07-02T10:28:00Z">
        <w:r w:rsidR="00902D27" w:rsidRPr="005844EA" w:rsidDel="001831E8">
          <w:rPr>
            <w:rFonts w:ascii="Arial" w:hAnsi="Arial" w:cs="Arial"/>
            <w:sz w:val="22"/>
            <w:szCs w:val="22"/>
            <w:rPrChange w:id="126" w:author="Guo, Shicheng" w:date="2019-07-02T11:58:00Z">
              <w:rPr>
                <w:rFonts w:ascii="Times New Roman" w:hAnsi="Times New Roman" w:cs="Times New Roman"/>
              </w:rPr>
            </w:rPrChange>
          </w:rPr>
          <w:delText xml:space="preserve"> status of the patients was also performed for subgroup analysis.</w:delText>
        </w:r>
      </w:del>
      <w:del w:id="127" w:author="Guo, Shicheng" w:date="2019-07-02T10:38:00Z">
        <w:r w:rsidR="00902D27" w:rsidRPr="005844EA" w:rsidDel="002B09BC">
          <w:rPr>
            <w:rFonts w:ascii="Arial" w:hAnsi="Arial" w:cs="Arial"/>
            <w:sz w:val="22"/>
            <w:szCs w:val="22"/>
            <w:rPrChange w:id="128" w:author="Guo, Shicheng" w:date="2019-07-02T11:58:00Z">
              <w:rPr>
                <w:rFonts w:ascii="Times New Roman" w:hAnsi="Times New Roman" w:cs="Times New Roman"/>
              </w:rPr>
            </w:rPrChange>
          </w:rPr>
          <w:delText xml:space="preserve"> </w:delText>
        </w:r>
      </w:del>
    </w:p>
    <w:p w:rsidR="001B75ED" w:rsidRPr="005844EA" w:rsidRDefault="00B32220">
      <w:pPr>
        <w:rPr>
          <w:rFonts w:ascii="Arial" w:hAnsi="Arial" w:cs="Arial"/>
          <w:sz w:val="22"/>
          <w:szCs w:val="22"/>
          <w:rPrChange w:id="129" w:author="Guo, Shicheng" w:date="2019-07-02T11:58:00Z">
            <w:rPr>
              <w:rFonts w:ascii="Times New Roman" w:hAnsi="Times New Roman" w:cs="Times New Roman"/>
            </w:rPr>
          </w:rPrChange>
        </w:rPr>
      </w:pPr>
      <w:r w:rsidRPr="005844EA">
        <w:rPr>
          <w:rFonts w:ascii="Arial" w:hAnsi="Arial" w:cs="Arial"/>
          <w:b/>
          <w:sz w:val="22"/>
          <w:szCs w:val="22"/>
          <w:rPrChange w:id="130" w:author="Guo, Shicheng" w:date="2019-07-02T11:58:00Z">
            <w:rPr>
              <w:rFonts w:ascii="Times New Roman" w:hAnsi="Times New Roman" w:cs="Times New Roman"/>
              <w:b/>
            </w:rPr>
          </w:rPrChange>
        </w:rPr>
        <w:t>Results</w:t>
      </w:r>
      <w:r w:rsidRPr="005844EA">
        <w:rPr>
          <w:rFonts w:ascii="Arial" w:hAnsi="Arial" w:cs="Arial"/>
          <w:sz w:val="22"/>
          <w:szCs w:val="22"/>
          <w:rPrChange w:id="131" w:author="Guo, Shicheng" w:date="2019-07-02T11:58:00Z">
            <w:rPr>
              <w:rFonts w:ascii="Times New Roman" w:hAnsi="Times New Roman" w:cs="Times New Roman"/>
            </w:rPr>
          </w:rPrChange>
        </w:rPr>
        <w:t>:</w:t>
      </w:r>
      <w:r w:rsidR="000B1465" w:rsidRPr="005844EA">
        <w:rPr>
          <w:rFonts w:ascii="Arial" w:hAnsi="Arial" w:cs="Arial"/>
          <w:sz w:val="22"/>
          <w:szCs w:val="22"/>
          <w:rPrChange w:id="132" w:author="Guo, Shicheng" w:date="2019-07-02T11:58:00Z">
            <w:rPr>
              <w:rFonts w:ascii="Times New Roman" w:hAnsi="Times New Roman" w:cs="Times New Roman"/>
            </w:rPr>
          </w:rPrChange>
        </w:rPr>
        <w:t xml:space="preserve"> </w:t>
      </w:r>
      <w:del w:id="133" w:author="Guo, Shicheng" w:date="2019-07-02T10:35:00Z">
        <w:r w:rsidRPr="005844EA" w:rsidDel="00D86EF8">
          <w:rPr>
            <w:rFonts w:ascii="Arial" w:hAnsi="Arial" w:cs="Arial"/>
            <w:sz w:val="22"/>
            <w:szCs w:val="22"/>
            <w:rPrChange w:id="134" w:author="Guo, Shicheng" w:date="2019-07-02T11:58:00Z">
              <w:rPr>
                <w:rFonts w:ascii="Times New Roman" w:hAnsi="Times New Roman" w:cs="Times New Roman"/>
              </w:rPr>
            </w:rPrChange>
          </w:rPr>
          <w:delText>Through stringent filtering,</w:delText>
        </w:r>
      </w:del>
      <w:ins w:id="135" w:author="Guo, Shicheng" w:date="2019-07-02T10:35:00Z">
        <w:r w:rsidR="00D86EF8" w:rsidRPr="006067F2">
          <w:rPr>
            <w:rFonts w:ascii="Arial" w:hAnsi="Arial" w:cs="Arial"/>
            <w:sz w:val="22"/>
            <w:szCs w:val="22"/>
          </w:rPr>
          <w:t>W</w:t>
        </w:r>
      </w:ins>
      <w:del w:id="136" w:author="Guo, Shicheng" w:date="2019-07-02T10:35:00Z">
        <w:r w:rsidRPr="005844EA" w:rsidDel="00D86EF8">
          <w:rPr>
            <w:rFonts w:ascii="Arial" w:hAnsi="Arial" w:cs="Arial"/>
            <w:sz w:val="22"/>
            <w:szCs w:val="22"/>
            <w:rPrChange w:id="137" w:author="Guo, Shicheng" w:date="2019-07-02T11:58:00Z">
              <w:rPr>
                <w:rFonts w:ascii="Times New Roman" w:hAnsi="Times New Roman" w:cs="Times New Roman"/>
              </w:rPr>
            </w:rPrChange>
          </w:rPr>
          <w:delText xml:space="preserve"> w</w:delText>
        </w:r>
      </w:del>
      <w:r w:rsidRPr="005844EA">
        <w:rPr>
          <w:rFonts w:ascii="Arial" w:hAnsi="Arial" w:cs="Arial"/>
          <w:sz w:val="22"/>
          <w:szCs w:val="22"/>
          <w:rPrChange w:id="138" w:author="Guo, Shicheng" w:date="2019-07-02T11:58:00Z">
            <w:rPr>
              <w:rFonts w:ascii="Times New Roman" w:hAnsi="Times New Roman" w:cs="Times New Roman"/>
            </w:rPr>
          </w:rPrChange>
        </w:rPr>
        <w:t xml:space="preserve">e identified </w:t>
      </w:r>
      <w:ins w:id="139" w:author="Guo, Shicheng" w:date="2019-07-02T10:36:00Z">
        <w:r w:rsidR="00D86EF8" w:rsidRPr="006067F2">
          <w:rPr>
            <w:rFonts w:ascii="Arial" w:hAnsi="Arial" w:cs="Arial"/>
            <w:sz w:val="22"/>
            <w:szCs w:val="22"/>
          </w:rPr>
          <w:t>a</w:t>
        </w:r>
      </w:ins>
      <w:del w:id="140" w:author="Guo, Shicheng" w:date="2019-07-02T10:36:00Z">
        <w:r w:rsidRPr="005844EA" w:rsidDel="00D86EF8">
          <w:rPr>
            <w:rFonts w:ascii="Arial" w:hAnsi="Arial" w:cs="Arial"/>
            <w:sz w:val="22"/>
            <w:szCs w:val="22"/>
            <w:rPrChange w:id="141" w:author="Guo, Shicheng" w:date="2019-07-02T11:58:00Z">
              <w:rPr>
                <w:rFonts w:ascii="Times New Roman" w:hAnsi="Times New Roman" w:cs="Times New Roman"/>
              </w:rPr>
            </w:rPrChange>
          </w:rPr>
          <w:delText>five of the most</w:delText>
        </w:r>
      </w:del>
      <w:r w:rsidRPr="005844EA">
        <w:rPr>
          <w:rFonts w:ascii="Arial" w:hAnsi="Arial" w:cs="Arial"/>
          <w:sz w:val="22"/>
          <w:szCs w:val="22"/>
          <w:rPrChange w:id="142" w:author="Guo, Shicheng" w:date="2019-07-02T11:58:00Z">
            <w:rPr>
              <w:rFonts w:ascii="Times New Roman" w:hAnsi="Times New Roman" w:cs="Times New Roman"/>
            </w:rPr>
          </w:rPrChange>
        </w:rPr>
        <w:t xml:space="preserve"> promising </w:t>
      </w:r>
      <w:ins w:id="143" w:author="Guo, Shicheng" w:date="2019-07-02T10:47:00Z">
        <w:r w:rsidR="00946949" w:rsidRPr="006067F2">
          <w:rPr>
            <w:rFonts w:ascii="Arial" w:hAnsi="Arial" w:cs="Arial"/>
            <w:sz w:val="22"/>
            <w:szCs w:val="22"/>
          </w:rPr>
          <w:t xml:space="preserve">ZGx </w:t>
        </w:r>
      </w:ins>
      <w:ins w:id="144" w:author="Guo, Shicheng" w:date="2019-07-02T10:48:00Z">
        <w:r w:rsidR="00946949" w:rsidRPr="006067F2">
          <w:rPr>
            <w:rFonts w:ascii="Arial" w:hAnsi="Arial" w:cs="Arial"/>
            <w:sz w:val="22"/>
            <w:szCs w:val="22"/>
          </w:rPr>
          <w:t xml:space="preserve">CRC </w:t>
        </w:r>
      </w:ins>
      <w:ins w:id="145" w:author="Guo, Shicheng" w:date="2019-07-02T10:36:00Z">
        <w:r w:rsidR="00D86EF8" w:rsidRPr="006067F2">
          <w:rPr>
            <w:rFonts w:ascii="Arial" w:hAnsi="Arial" w:cs="Arial"/>
            <w:sz w:val="22"/>
            <w:szCs w:val="22"/>
          </w:rPr>
          <w:t>prediction model</w:t>
        </w:r>
      </w:ins>
      <w:ins w:id="146" w:author="Guo, Shicheng" w:date="2019-07-02T11:24:00Z">
        <w:r w:rsidR="00195AAB" w:rsidRPr="006067F2">
          <w:rPr>
            <w:rFonts w:ascii="Arial" w:hAnsi="Arial" w:cs="Arial"/>
            <w:sz w:val="22"/>
            <w:szCs w:val="22"/>
          </w:rPr>
          <w:t>s</w:t>
        </w:r>
      </w:ins>
      <w:ins w:id="147" w:author="Guo, Shicheng" w:date="2019-07-02T10:36:00Z">
        <w:r w:rsidR="00D86EF8" w:rsidRPr="006067F2">
          <w:rPr>
            <w:rFonts w:ascii="Arial" w:hAnsi="Arial" w:cs="Arial"/>
            <w:sz w:val="22"/>
            <w:szCs w:val="22"/>
          </w:rPr>
          <w:t xml:space="preserve"> </w:t>
        </w:r>
      </w:ins>
      <w:del w:id="148" w:author="Guo, Shicheng" w:date="2019-07-02T10:48:00Z">
        <w:r w:rsidRPr="005844EA" w:rsidDel="00946949">
          <w:rPr>
            <w:rFonts w:ascii="Arial" w:hAnsi="Arial" w:cs="Arial"/>
            <w:sz w:val="22"/>
            <w:szCs w:val="22"/>
            <w:rPrChange w:id="149" w:author="Guo, Shicheng" w:date="2019-07-02T11:58:00Z">
              <w:rPr>
                <w:rFonts w:ascii="Times New Roman" w:hAnsi="Times New Roman" w:cs="Times New Roman"/>
              </w:rPr>
            </w:rPrChange>
          </w:rPr>
          <w:delText xml:space="preserve">zinc finger genes </w:delText>
        </w:r>
      </w:del>
      <w:ins w:id="150" w:author="Guo, Shicheng" w:date="2019-07-02T10:36:00Z">
        <w:r w:rsidR="002B09BC" w:rsidRPr="006067F2">
          <w:rPr>
            <w:rFonts w:ascii="Arial" w:hAnsi="Arial" w:cs="Arial"/>
            <w:sz w:val="22"/>
            <w:szCs w:val="22"/>
          </w:rPr>
          <w:t xml:space="preserve">including </w:t>
        </w:r>
      </w:ins>
      <w:del w:id="151" w:author="Guo, Shicheng" w:date="2019-07-02T10:36:00Z">
        <w:r w:rsidRPr="005844EA" w:rsidDel="00D86EF8">
          <w:rPr>
            <w:rFonts w:ascii="Arial" w:hAnsi="Arial" w:cs="Arial"/>
            <w:sz w:val="22"/>
            <w:szCs w:val="22"/>
            <w:rPrChange w:id="152" w:author="Guo, Shicheng" w:date="2019-07-02T11:58:00Z">
              <w:rPr>
                <w:rFonts w:ascii="Times New Roman" w:hAnsi="Times New Roman" w:cs="Times New Roman"/>
              </w:rPr>
            </w:rPrChange>
          </w:rPr>
          <w:delText>(</w:delText>
        </w:r>
      </w:del>
      <w:r w:rsidRPr="005844EA">
        <w:rPr>
          <w:rFonts w:ascii="Arial" w:hAnsi="Arial" w:cs="Arial"/>
          <w:i/>
          <w:sz w:val="22"/>
          <w:szCs w:val="22"/>
          <w:rPrChange w:id="153" w:author="Guo, Shicheng" w:date="2019-07-02T11:58:00Z">
            <w:rPr>
              <w:rFonts w:ascii="Times New Roman" w:hAnsi="Times New Roman" w:cs="Times New Roman"/>
              <w:i/>
            </w:rPr>
          </w:rPrChange>
        </w:rPr>
        <w:t>ESR1</w:t>
      </w:r>
      <w:r w:rsidRPr="005844EA">
        <w:rPr>
          <w:rFonts w:ascii="Arial" w:hAnsi="Arial" w:cs="Arial"/>
          <w:sz w:val="22"/>
          <w:szCs w:val="22"/>
          <w:rPrChange w:id="154" w:author="Guo, Shicheng" w:date="2019-07-02T11:58:00Z">
            <w:rPr>
              <w:rFonts w:ascii="Times New Roman" w:hAnsi="Times New Roman" w:cs="Times New Roman"/>
            </w:rPr>
          </w:rPrChange>
        </w:rPr>
        <w:t xml:space="preserve">, </w:t>
      </w:r>
      <w:r w:rsidRPr="005844EA">
        <w:rPr>
          <w:rFonts w:ascii="Arial" w:hAnsi="Arial" w:cs="Arial"/>
          <w:i/>
          <w:sz w:val="22"/>
          <w:szCs w:val="22"/>
          <w:rPrChange w:id="155" w:author="Guo, Shicheng" w:date="2019-07-02T11:58:00Z">
            <w:rPr>
              <w:rFonts w:ascii="Times New Roman" w:hAnsi="Times New Roman" w:cs="Times New Roman"/>
              <w:i/>
            </w:rPr>
          </w:rPrChange>
        </w:rPr>
        <w:t>ZNF132</w:t>
      </w:r>
      <w:r w:rsidRPr="005844EA">
        <w:rPr>
          <w:rFonts w:ascii="Arial" w:hAnsi="Arial" w:cs="Arial"/>
          <w:sz w:val="22"/>
          <w:szCs w:val="22"/>
          <w:rPrChange w:id="156" w:author="Guo, Shicheng" w:date="2019-07-02T11:58:00Z">
            <w:rPr>
              <w:rFonts w:ascii="Times New Roman" w:hAnsi="Times New Roman" w:cs="Times New Roman"/>
            </w:rPr>
          </w:rPrChange>
        </w:rPr>
        <w:t xml:space="preserve">, </w:t>
      </w:r>
      <w:r w:rsidRPr="005844EA">
        <w:rPr>
          <w:rFonts w:ascii="Arial" w:hAnsi="Arial" w:cs="Arial"/>
          <w:i/>
          <w:sz w:val="22"/>
          <w:szCs w:val="22"/>
          <w:rPrChange w:id="157" w:author="Guo, Shicheng" w:date="2019-07-02T11:58:00Z">
            <w:rPr>
              <w:rFonts w:ascii="Times New Roman" w:hAnsi="Times New Roman" w:cs="Times New Roman"/>
              <w:i/>
            </w:rPr>
          </w:rPrChange>
        </w:rPr>
        <w:t>ZNF229</w:t>
      </w:r>
      <w:r w:rsidRPr="005844EA">
        <w:rPr>
          <w:rFonts w:ascii="Arial" w:hAnsi="Arial" w:cs="Arial"/>
          <w:sz w:val="22"/>
          <w:szCs w:val="22"/>
          <w:rPrChange w:id="158" w:author="Guo, Shicheng" w:date="2019-07-02T11:58:00Z">
            <w:rPr>
              <w:rFonts w:ascii="Times New Roman" w:hAnsi="Times New Roman" w:cs="Times New Roman"/>
            </w:rPr>
          </w:rPrChange>
        </w:rPr>
        <w:t xml:space="preserve">, </w:t>
      </w:r>
      <w:r w:rsidRPr="005844EA">
        <w:rPr>
          <w:rFonts w:ascii="Arial" w:hAnsi="Arial" w:cs="Arial"/>
          <w:i/>
          <w:sz w:val="22"/>
          <w:szCs w:val="22"/>
          <w:rPrChange w:id="159" w:author="Guo, Shicheng" w:date="2019-07-02T11:58:00Z">
            <w:rPr>
              <w:rFonts w:ascii="Times New Roman" w:hAnsi="Times New Roman" w:cs="Times New Roman"/>
              <w:i/>
            </w:rPr>
          </w:rPrChange>
        </w:rPr>
        <w:t>ZNF542</w:t>
      </w:r>
      <w:r w:rsidRPr="005844EA">
        <w:rPr>
          <w:rFonts w:ascii="Arial" w:hAnsi="Arial" w:cs="Arial"/>
          <w:sz w:val="22"/>
          <w:szCs w:val="22"/>
          <w:rPrChange w:id="160" w:author="Guo, Shicheng" w:date="2019-07-02T11:58:00Z">
            <w:rPr>
              <w:rFonts w:ascii="Times New Roman" w:hAnsi="Times New Roman" w:cs="Times New Roman"/>
            </w:rPr>
          </w:rPrChange>
        </w:rPr>
        <w:t xml:space="preserve"> and </w:t>
      </w:r>
      <w:r w:rsidRPr="005844EA">
        <w:rPr>
          <w:rFonts w:ascii="Arial" w:hAnsi="Arial" w:cs="Arial"/>
          <w:i/>
          <w:sz w:val="22"/>
          <w:szCs w:val="22"/>
          <w:rPrChange w:id="161" w:author="Guo, Shicheng" w:date="2019-07-02T11:58:00Z">
            <w:rPr>
              <w:rFonts w:ascii="Times New Roman" w:hAnsi="Times New Roman" w:cs="Times New Roman"/>
              <w:i/>
            </w:rPr>
          </w:rPrChange>
        </w:rPr>
        <w:t>ZNF677</w:t>
      </w:r>
      <w:del w:id="162" w:author="Guo, Shicheng" w:date="2019-07-02T10:36:00Z">
        <w:r w:rsidRPr="005844EA" w:rsidDel="002B09BC">
          <w:rPr>
            <w:rFonts w:ascii="Arial" w:hAnsi="Arial" w:cs="Arial"/>
            <w:sz w:val="22"/>
            <w:szCs w:val="22"/>
            <w:rPrChange w:id="163" w:author="Guo, Shicheng" w:date="2019-07-02T11:58:00Z">
              <w:rPr>
                <w:rFonts w:ascii="Times New Roman" w:hAnsi="Times New Roman" w:cs="Times New Roman"/>
              </w:rPr>
            </w:rPrChange>
          </w:rPr>
          <w:delText>) as candidates</w:delText>
        </w:r>
      </w:del>
      <w:r w:rsidRPr="005844EA">
        <w:rPr>
          <w:rFonts w:ascii="Arial" w:hAnsi="Arial" w:cs="Arial"/>
          <w:sz w:val="22"/>
          <w:szCs w:val="22"/>
          <w:rPrChange w:id="164" w:author="Guo, Shicheng" w:date="2019-07-02T11:58:00Z">
            <w:rPr>
              <w:rFonts w:ascii="Times New Roman" w:hAnsi="Times New Roman" w:cs="Times New Roman"/>
            </w:rPr>
          </w:rPrChange>
        </w:rPr>
        <w:t xml:space="preserve">. </w:t>
      </w:r>
      <w:ins w:id="165" w:author="Guo, Shicheng" w:date="2019-07-02T10:48:00Z">
        <w:r w:rsidR="00946949" w:rsidRPr="006067F2">
          <w:rPr>
            <w:rFonts w:ascii="Arial" w:hAnsi="Arial" w:cs="Arial"/>
            <w:sz w:val="22"/>
            <w:szCs w:val="22"/>
          </w:rPr>
          <w:t>We demonstrated ZGx model</w:t>
        </w:r>
      </w:ins>
      <w:ins w:id="166" w:author="Guo, Shicheng" w:date="2019-07-02T10:51:00Z">
        <w:r w:rsidR="00946949" w:rsidRPr="006067F2">
          <w:rPr>
            <w:rFonts w:ascii="Arial" w:hAnsi="Arial" w:cs="Arial"/>
            <w:sz w:val="22"/>
            <w:szCs w:val="22"/>
          </w:rPr>
          <w:t xml:space="preserve"> </w:t>
        </w:r>
        <w:r w:rsidR="00946949" w:rsidRPr="005844EA">
          <w:rPr>
            <w:rFonts w:ascii="Arial" w:hAnsi="Arial" w:cs="Arial"/>
            <w:sz w:val="22"/>
            <w:szCs w:val="22"/>
          </w:rPr>
          <w:t>(AUC=0.87-0.93)</w:t>
        </w:r>
      </w:ins>
      <w:ins w:id="167" w:author="Guo, Shicheng" w:date="2019-07-02T10:48:00Z">
        <w:r w:rsidR="00946949" w:rsidRPr="005844EA">
          <w:rPr>
            <w:rFonts w:ascii="Arial" w:hAnsi="Arial" w:cs="Arial"/>
            <w:sz w:val="22"/>
            <w:szCs w:val="22"/>
          </w:rPr>
          <w:t xml:space="preserve"> have better performance than SEPT9 model</w:t>
        </w:r>
      </w:ins>
      <w:ins w:id="168" w:author="Guo, Shicheng" w:date="2019-07-02T10:51:00Z">
        <w:r w:rsidR="00946949" w:rsidRPr="005844EA">
          <w:rPr>
            <w:rFonts w:ascii="Arial" w:hAnsi="Arial" w:cs="Arial"/>
            <w:sz w:val="22"/>
            <w:szCs w:val="22"/>
          </w:rPr>
          <w:t xml:space="preserve"> (AUC=0.91)</w:t>
        </w:r>
      </w:ins>
      <w:ins w:id="169" w:author="Guo, Shicheng" w:date="2019-07-02T10:48:00Z">
        <w:r w:rsidR="00946949" w:rsidRPr="005844EA">
          <w:rPr>
            <w:rFonts w:ascii="Arial" w:hAnsi="Arial" w:cs="Arial"/>
            <w:sz w:val="22"/>
            <w:szCs w:val="22"/>
          </w:rPr>
          <w:t xml:space="preserve">. </w:t>
        </w:r>
      </w:ins>
      <w:ins w:id="170" w:author="Guo, Shicheng" w:date="2019-07-02T10:51:00Z">
        <w:r w:rsidR="00946949" w:rsidRPr="005844EA">
          <w:rPr>
            <w:rFonts w:ascii="Arial" w:hAnsi="Arial" w:cs="Arial"/>
            <w:sz w:val="22"/>
            <w:szCs w:val="22"/>
          </w:rPr>
          <w:t xml:space="preserve">Furthermore, </w:t>
        </w:r>
      </w:ins>
      <w:del w:id="171" w:author="Guo, Shicheng" w:date="2019-07-02T10:51:00Z">
        <w:r w:rsidR="001B75ED" w:rsidRPr="005844EA" w:rsidDel="00946949">
          <w:rPr>
            <w:rFonts w:ascii="Arial" w:hAnsi="Arial" w:cs="Arial"/>
            <w:sz w:val="22"/>
            <w:szCs w:val="22"/>
            <w:rPrChange w:id="172" w:author="Guo, Shicheng" w:date="2019-07-02T11:58:00Z">
              <w:rPr>
                <w:rFonts w:ascii="Times New Roman" w:hAnsi="Times New Roman" w:cs="Times New Roman"/>
              </w:rPr>
            </w:rPrChange>
          </w:rPr>
          <w:delText>Meanwhile, w</w:delText>
        </w:r>
        <w:r w:rsidRPr="005844EA" w:rsidDel="00946949">
          <w:rPr>
            <w:rFonts w:ascii="Arial" w:hAnsi="Arial" w:cs="Arial"/>
            <w:sz w:val="22"/>
            <w:szCs w:val="22"/>
            <w:rPrChange w:id="173" w:author="Guo, Shicheng" w:date="2019-07-02T11:58:00Z">
              <w:rPr>
                <w:rFonts w:ascii="Times New Roman" w:hAnsi="Times New Roman" w:cs="Times New Roman"/>
              </w:rPr>
            </w:rPrChange>
          </w:rPr>
          <w:delText xml:space="preserve">e recruited 104 CRC patients from the Han Chinese population and validated the methylation alterations of these five candidates as well as </w:delText>
        </w:r>
        <w:r w:rsidRPr="005844EA" w:rsidDel="00946949">
          <w:rPr>
            <w:rFonts w:ascii="Arial" w:hAnsi="Arial" w:cs="Arial"/>
            <w:i/>
            <w:sz w:val="22"/>
            <w:szCs w:val="22"/>
            <w:rPrChange w:id="174" w:author="Guo, Shicheng" w:date="2019-07-02T11:58:00Z">
              <w:rPr>
                <w:rFonts w:ascii="Times New Roman" w:hAnsi="Times New Roman" w:cs="Times New Roman"/>
                <w:i/>
              </w:rPr>
            </w:rPrChange>
          </w:rPr>
          <w:delText>SEPT</w:delText>
        </w:r>
      </w:del>
      <w:del w:id="175" w:author="Guo, Shicheng" w:date="2019-07-02T10:37:00Z">
        <w:r w:rsidRPr="005844EA" w:rsidDel="002B09BC">
          <w:rPr>
            <w:rFonts w:ascii="Arial" w:hAnsi="Arial" w:cs="Arial"/>
            <w:i/>
            <w:sz w:val="22"/>
            <w:szCs w:val="22"/>
            <w:rPrChange w:id="176" w:author="Guo, Shicheng" w:date="2019-07-02T11:58:00Z">
              <w:rPr>
                <w:rFonts w:ascii="Times New Roman" w:hAnsi="Times New Roman" w:cs="Times New Roman"/>
                <w:i/>
              </w:rPr>
            </w:rPrChange>
          </w:rPr>
          <w:delText>-</w:delText>
        </w:r>
      </w:del>
      <w:del w:id="177" w:author="Guo, Shicheng" w:date="2019-07-02T10:51:00Z">
        <w:r w:rsidRPr="005844EA" w:rsidDel="00946949">
          <w:rPr>
            <w:rFonts w:ascii="Arial" w:hAnsi="Arial" w:cs="Arial"/>
            <w:i/>
            <w:sz w:val="22"/>
            <w:szCs w:val="22"/>
            <w:rPrChange w:id="178" w:author="Guo, Shicheng" w:date="2019-07-02T11:58:00Z">
              <w:rPr>
                <w:rFonts w:ascii="Times New Roman" w:hAnsi="Times New Roman" w:cs="Times New Roman"/>
                <w:i/>
              </w:rPr>
            </w:rPrChange>
          </w:rPr>
          <w:delText>9</w:delText>
        </w:r>
        <w:r w:rsidRPr="005844EA" w:rsidDel="00946949">
          <w:rPr>
            <w:rFonts w:ascii="Arial" w:hAnsi="Arial" w:cs="Arial"/>
            <w:sz w:val="22"/>
            <w:szCs w:val="22"/>
            <w:rPrChange w:id="179" w:author="Guo, Shicheng" w:date="2019-07-02T11:58:00Z">
              <w:rPr>
                <w:rFonts w:ascii="Times New Roman" w:hAnsi="Times New Roman" w:cs="Times New Roman"/>
              </w:rPr>
            </w:rPrChange>
          </w:rPr>
          <w:delText xml:space="preserve"> through targeted bisulfite sequencing. It is found that </w:delText>
        </w:r>
        <w:r w:rsidR="001B75ED" w:rsidRPr="005844EA" w:rsidDel="00946949">
          <w:rPr>
            <w:rFonts w:ascii="Arial" w:hAnsi="Arial" w:cs="Arial"/>
            <w:sz w:val="22"/>
            <w:szCs w:val="22"/>
            <w:rPrChange w:id="180" w:author="Guo, Shicheng" w:date="2019-07-02T11:58:00Z">
              <w:rPr>
                <w:rFonts w:ascii="Times New Roman" w:hAnsi="Times New Roman" w:cs="Times New Roman"/>
              </w:rPr>
            </w:rPrChange>
          </w:rPr>
          <w:delText>these five candidates (AUC from 0.87 to 0.93) achieved better or equivalent diagnostic abilities compared with SEPT</w:delText>
        </w:r>
      </w:del>
      <w:del w:id="181" w:author="Guo, Shicheng" w:date="2019-07-02T10:37:00Z">
        <w:r w:rsidR="001B75ED" w:rsidRPr="005844EA" w:rsidDel="002B09BC">
          <w:rPr>
            <w:rFonts w:ascii="Arial" w:hAnsi="Arial" w:cs="Arial"/>
            <w:sz w:val="22"/>
            <w:szCs w:val="22"/>
            <w:rPrChange w:id="182" w:author="Guo, Shicheng" w:date="2019-07-02T11:58:00Z">
              <w:rPr>
                <w:rFonts w:ascii="Times New Roman" w:hAnsi="Times New Roman" w:cs="Times New Roman"/>
              </w:rPr>
            </w:rPrChange>
          </w:rPr>
          <w:delText>-</w:delText>
        </w:r>
      </w:del>
      <w:del w:id="183" w:author="Guo, Shicheng" w:date="2019-07-02T10:51:00Z">
        <w:r w:rsidR="001B75ED" w:rsidRPr="005844EA" w:rsidDel="00946949">
          <w:rPr>
            <w:rFonts w:ascii="Arial" w:hAnsi="Arial" w:cs="Arial"/>
            <w:sz w:val="22"/>
            <w:szCs w:val="22"/>
            <w:rPrChange w:id="184" w:author="Guo, Shicheng" w:date="2019-07-02T11:58:00Z">
              <w:rPr>
                <w:rFonts w:ascii="Times New Roman" w:hAnsi="Times New Roman" w:cs="Times New Roman"/>
              </w:rPr>
            </w:rPrChange>
          </w:rPr>
          <w:delText xml:space="preserve">9 (AUC = 0.91). Moreover, </w:delText>
        </w:r>
      </w:del>
      <w:r w:rsidR="001B75ED" w:rsidRPr="005844EA">
        <w:rPr>
          <w:rFonts w:ascii="Arial" w:hAnsi="Arial" w:cs="Arial"/>
          <w:sz w:val="22"/>
          <w:szCs w:val="22"/>
          <w:rPrChange w:id="185" w:author="Guo, Shicheng" w:date="2019-07-02T11:58:00Z">
            <w:rPr>
              <w:rFonts w:ascii="Times New Roman" w:hAnsi="Times New Roman" w:cs="Times New Roman"/>
            </w:rPr>
          </w:rPrChange>
        </w:rPr>
        <w:t xml:space="preserve">we </w:t>
      </w:r>
      <w:del w:id="186" w:author="Guo, Shicheng" w:date="2019-07-02T10:53:00Z">
        <w:r w:rsidR="001B75ED" w:rsidRPr="005844EA" w:rsidDel="00946949">
          <w:rPr>
            <w:rFonts w:ascii="Arial" w:hAnsi="Arial" w:cs="Arial"/>
            <w:sz w:val="22"/>
            <w:szCs w:val="22"/>
            <w:rPrChange w:id="187" w:author="Guo, Shicheng" w:date="2019-07-02T11:58:00Z">
              <w:rPr>
                <w:rFonts w:ascii="Times New Roman" w:hAnsi="Times New Roman" w:cs="Times New Roman"/>
              </w:rPr>
            </w:rPrChange>
          </w:rPr>
          <w:delText xml:space="preserve">found </w:delText>
        </w:r>
      </w:del>
      <w:ins w:id="188" w:author="Guo, Shicheng" w:date="2019-07-02T10:53:00Z">
        <w:r w:rsidR="00946949" w:rsidRPr="006067F2">
          <w:rPr>
            <w:rFonts w:ascii="Arial" w:hAnsi="Arial" w:cs="Arial"/>
            <w:sz w:val="22"/>
            <w:szCs w:val="22"/>
          </w:rPr>
          <w:t>demonstrated</w:t>
        </w:r>
        <w:r w:rsidR="00946949" w:rsidRPr="005844EA">
          <w:rPr>
            <w:rFonts w:ascii="Arial" w:hAnsi="Arial" w:cs="Arial"/>
            <w:sz w:val="22"/>
            <w:szCs w:val="22"/>
            <w:rPrChange w:id="189" w:author="Guo, Shicheng" w:date="2019-07-02T11:58:00Z">
              <w:rPr>
                <w:rFonts w:ascii="Times New Roman" w:hAnsi="Times New Roman" w:cs="Times New Roman"/>
              </w:rPr>
            </w:rPrChange>
          </w:rPr>
          <w:t xml:space="preserve"> </w:t>
        </w:r>
      </w:ins>
      <w:ins w:id="190" w:author="Guo, Shicheng" w:date="2019-07-02T10:52:00Z">
        <w:r w:rsidR="00946949" w:rsidRPr="006067F2">
          <w:rPr>
            <w:rFonts w:ascii="Arial" w:hAnsi="Arial" w:cs="Arial"/>
            <w:sz w:val="22"/>
            <w:szCs w:val="22"/>
          </w:rPr>
          <w:t xml:space="preserve">ZGx model </w:t>
        </w:r>
      </w:ins>
      <w:del w:id="191" w:author="Guo, Shicheng" w:date="2019-07-02T10:52:00Z">
        <w:r w:rsidR="001B75ED" w:rsidRPr="005844EA" w:rsidDel="00946949">
          <w:rPr>
            <w:rFonts w:ascii="Arial" w:hAnsi="Arial" w:cs="Arial"/>
            <w:sz w:val="22"/>
            <w:szCs w:val="22"/>
            <w:rPrChange w:id="192" w:author="Guo, Shicheng" w:date="2019-07-02T11:58:00Z">
              <w:rPr>
                <w:rFonts w:ascii="Times New Roman" w:hAnsi="Times New Roman" w:cs="Times New Roman"/>
              </w:rPr>
            </w:rPrChange>
          </w:rPr>
          <w:delText xml:space="preserve">that these candidates </w:delText>
        </w:r>
      </w:del>
      <w:ins w:id="193" w:author="Guo, Shicheng" w:date="2019-07-02T10:52:00Z">
        <w:r w:rsidR="00946949" w:rsidRPr="006067F2">
          <w:rPr>
            <w:rFonts w:ascii="Arial" w:hAnsi="Arial" w:cs="Arial"/>
            <w:sz w:val="22"/>
            <w:szCs w:val="22"/>
          </w:rPr>
          <w:t xml:space="preserve">have </w:t>
        </w:r>
      </w:ins>
      <w:del w:id="194" w:author="Guo, Shicheng" w:date="2019-07-02T10:52:00Z">
        <w:r w:rsidR="001B75ED" w:rsidRPr="005844EA" w:rsidDel="00946949">
          <w:rPr>
            <w:rFonts w:ascii="Arial" w:hAnsi="Arial" w:cs="Arial"/>
            <w:sz w:val="22"/>
            <w:szCs w:val="22"/>
            <w:rPrChange w:id="195" w:author="Guo, Shicheng" w:date="2019-07-02T11:58:00Z">
              <w:rPr>
                <w:rFonts w:ascii="Times New Roman" w:hAnsi="Times New Roman" w:cs="Times New Roman"/>
              </w:rPr>
            </w:rPrChange>
          </w:rPr>
          <w:delText xml:space="preserve">could yield </w:delText>
        </w:r>
        <w:r w:rsidR="000C0E20" w:rsidRPr="005844EA" w:rsidDel="00946949">
          <w:rPr>
            <w:rFonts w:ascii="Arial" w:hAnsi="Arial" w:cs="Arial"/>
            <w:sz w:val="22"/>
            <w:szCs w:val="22"/>
            <w:rPrChange w:id="196" w:author="Guo, Shicheng" w:date="2019-07-02T11:58:00Z">
              <w:rPr>
                <w:rFonts w:ascii="Times New Roman" w:hAnsi="Times New Roman" w:cs="Times New Roman"/>
              </w:rPr>
            </w:rPrChange>
          </w:rPr>
          <w:delText xml:space="preserve">a significantly </w:delText>
        </w:r>
      </w:del>
      <w:r w:rsidR="000C0E20" w:rsidRPr="005844EA">
        <w:rPr>
          <w:rFonts w:ascii="Arial" w:hAnsi="Arial" w:cs="Arial"/>
          <w:sz w:val="22"/>
          <w:szCs w:val="22"/>
          <w:rPrChange w:id="197" w:author="Guo, Shicheng" w:date="2019-07-02T11:58:00Z">
            <w:rPr>
              <w:rFonts w:ascii="Times New Roman" w:hAnsi="Times New Roman" w:cs="Times New Roman"/>
            </w:rPr>
          </w:rPrChange>
        </w:rPr>
        <w:t xml:space="preserve">better </w:t>
      </w:r>
      <w:ins w:id="198" w:author="Guo, Shicheng" w:date="2019-07-02T10:52:00Z">
        <w:r w:rsidR="00946949" w:rsidRPr="006067F2">
          <w:rPr>
            <w:rFonts w:ascii="Arial" w:hAnsi="Arial" w:cs="Arial"/>
            <w:sz w:val="22"/>
            <w:szCs w:val="22"/>
          </w:rPr>
          <w:t>prediction</w:t>
        </w:r>
      </w:ins>
      <w:del w:id="199" w:author="Guo, Shicheng" w:date="2019-07-02T10:52:00Z">
        <w:r w:rsidR="000C0E20" w:rsidRPr="005844EA" w:rsidDel="00946949">
          <w:rPr>
            <w:rFonts w:ascii="Arial" w:hAnsi="Arial" w:cs="Arial"/>
            <w:sz w:val="22"/>
            <w:szCs w:val="22"/>
            <w:rPrChange w:id="200" w:author="Guo, Shicheng" w:date="2019-07-02T11:58:00Z">
              <w:rPr>
                <w:rFonts w:ascii="Times New Roman" w:hAnsi="Times New Roman" w:cs="Times New Roman"/>
              </w:rPr>
            </w:rPrChange>
          </w:rPr>
          <w:delText>diagnostic</w:delText>
        </w:r>
      </w:del>
      <w:r w:rsidR="000C0E20" w:rsidRPr="005844EA">
        <w:rPr>
          <w:rFonts w:ascii="Arial" w:hAnsi="Arial" w:cs="Arial"/>
          <w:sz w:val="22"/>
          <w:szCs w:val="22"/>
          <w:rPrChange w:id="201" w:author="Guo, Shicheng" w:date="2019-07-02T11:58:00Z">
            <w:rPr>
              <w:rFonts w:ascii="Times New Roman" w:hAnsi="Times New Roman" w:cs="Times New Roman"/>
            </w:rPr>
          </w:rPrChange>
        </w:rPr>
        <w:t xml:space="preserve"> ability</w:t>
      </w:r>
      <w:r w:rsidR="001B75ED" w:rsidRPr="005844EA">
        <w:rPr>
          <w:rFonts w:ascii="Arial" w:hAnsi="Arial" w:cs="Arial"/>
          <w:sz w:val="22"/>
          <w:szCs w:val="22"/>
          <w:rPrChange w:id="202" w:author="Guo, Shicheng" w:date="2019-07-02T11:58:00Z">
            <w:rPr>
              <w:rFonts w:ascii="Times New Roman" w:hAnsi="Times New Roman" w:cs="Times New Roman"/>
            </w:rPr>
          </w:rPrChange>
        </w:rPr>
        <w:t xml:space="preserve"> in the KRAS+ patients (AUC</w:t>
      </w:r>
      <w:ins w:id="203" w:author="Guo, Shicheng" w:date="2019-07-02T10:18:00Z">
        <w:r w:rsidR="001C24F9" w:rsidRPr="006067F2">
          <w:rPr>
            <w:rFonts w:ascii="Arial" w:hAnsi="Arial" w:cs="Arial"/>
            <w:sz w:val="22"/>
            <w:szCs w:val="22"/>
          </w:rPr>
          <w:t>&gt;</w:t>
        </w:r>
      </w:ins>
      <w:del w:id="204" w:author="Guo, Shicheng" w:date="2019-07-02T10:18:00Z">
        <w:r w:rsidR="001B75ED" w:rsidRPr="005844EA" w:rsidDel="001C24F9">
          <w:rPr>
            <w:rFonts w:ascii="Arial" w:hAnsi="Arial" w:cs="Arial"/>
            <w:sz w:val="22"/>
            <w:szCs w:val="22"/>
            <w:rPrChange w:id="205" w:author="Guo, Shicheng" w:date="2019-07-02T11:58:00Z">
              <w:rPr>
                <w:rFonts w:ascii="Times New Roman" w:hAnsi="Times New Roman" w:cs="Times New Roman"/>
              </w:rPr>
            </w:rPrChange>
          </w:rPr>
          <w:delText xml:space="preserve"> from </w:delText>
        </w:r>
      </w:del>
      <w:r w:rsidR="001B75ED" w:rsidRPr="005844EA">
        <w:rPr>
          <w:rFonts w:ascii="Arial" w:hAnsi="Arial" w:cs="Arial"/>
          <w:sz w:val="22"/>
          <w:szCs w:val="22"/>
          <w:rPrChange w:id="206" w:author="Guo, Shicheng" w:date="2019-07-02T11:58:00Z">
            <w:rPr>
              <w:rFonts w:ascii="Times New Roman" w:hAnsi="Times New Roman" w:cs="Times New Roman"/>
            </w:rPr>
          </w:rPrChange>
        </w:rPr>
        <w:t>0.98</w:t>
      </w:r>
      <w:del w:id="207" w:author="Guo, Shicheng" w:date="2019-07-02T10:18:00Z">
        <w:r w:rsidR="001B75ED" w:rsidRPr="005844EA" w:rsidDel="001C24F9">
          <w:rPr>
            <w:rFonts w:ascii="Arial" w:hAnsi="Arial" w:cs="Arial"/>
            <w:sz w:val="22"/>
            <w:szCs w:val="22"/>
            <w:rPrChange w:id="208" w:author="Guo, Shicheng" w:date="2019-07-02T11:58:00Z">
              <w:rPr>
                <w:rFonts w:ascii="Times New Roman" w:hAnsi="Times New Roman" w:cs="Times New Roman"/>
              </w:rPr>
            </w:rPrChange>
          </w:rPr>
          <w:delText xml:space="preserve"> to 1.00</w:delText>
        </w:r>
      </w:del>
      <w:r w:rsidR="001B75ED" w:rsidRPr="005844EA">
        <w:rPr>
          <w:rFonts w:ascii="Arial" w:hAnsi="Arial" w:cs="Arial"/>
          <w:sz w:val="22"/>
          <w:szCs w:val="22"/>
          <w:rPrChange w:id="209" w:author="Guo, Shicheng" w:date="2019-07-02T11:58:00Z">
            <w:rPr>
              <w:rFonts w:ascii="Times New Roman" w:hAnsi="Times New Roman" w:cs="Times New Roman"/>
            </w:rPr>
          </w:rPrChange>
        </w:rPr>
        <w:t>) than that in the KRAS- patients (AUC</w:t>
      </w:r>
      <w:ins w:id="210" w:author="Guo, Shicheng" w:date="2019-07-02T10:52:00Z">
        <w:r w:rsidR="00946949" w:rsidRPr="006067F2">
          <w:rPr>
            <w:rFonts w:ascii="Arial" w:hAnsi="Arial" w:cs="Arial"/>
            <w:sz w:val="22"/>
            <w:szCs w:val="22"/>
          </w:rPr>
          <w:t>:</w:t>
        </w:r>
      </w:ins>
      <w:del w:id="211" w:author="Guo, Shicheng" w:date="2019-07-02T10:52:00Z">
        <w:r w:rsidR="001B75ED" w:rsidRPr="005844EA" w:rsidDel="00946949">
          <w:rPr>
            <w:rFonts w:ascii="Arial" w:hAnsi="Arial" w:cs="Arial"/>
            <w:sz w:val="22"/>
            <w:szCs w:val="22"/>
            <w:rPrChange w:id="212" w:author="Guo, Shicheng" w:date="2019-07-02T11:58:00Z">
              <w:rPr>
                <w:rFonts w:ascii="Times New Roman" w:hAnsi="Times New Roman" w:cs="Times New Roman"/>
              </w:rPr>
            </w:rPrChange>
          </w:rPr>
          <w:delText xml:space="preserve"> from</w:delText>
        </w:r>
      </w:del>
      <w:r w:rsidR="001B75ED" w:rsidRPr="005844EA">
        <w:rPr>
          <w:rFonts w:ascii="Arial" w:hAnsi="Arial" w:cs="Arial"/>
          <w:sz w:val="22"/>
          <w:szCs w:val="22"/>
          <w:rPrChange w:id="213" w:author="Guo, Shicheng" w:date="2019-07-02T11:58:00Z">
            <w:rPr>
              <w:rFonts w:ascii="Times New Roman" w:hAnsi="Times New Roman" w:cs="Times New Roman"/>
            </w:rPr>
          </w:rPrChange>
        </w:rPr>
        <w:t xml:space="preserve"> 0.74</w:t>
      </w:r>
      <w:ins w:id="214" w:author="Guo, Shicheng" w:date="2019-07-02T10:52:00Z">
        <w:r w:rsidR="00946949" w:rsidRPr="006067F2">
          <w:rPr>
            <w:rFonts w:ascii="Arial" w:hAnsi="Arial" w:cs="Arial"/>
            <w:sz w:val="22"/>
            <w:szCs w:val="22"/>
          </w:rPr>
          <w:t>-</w:t>
        </w:r>
      </w:ins>
      <w:del w:id="215" w:author="Guo, Shicheng" w:date="2019-07-02T10:52:00Z">
        <w:r w:rsidR="001B75ED" w:rsidRPr="005844EA" w:rsidDel="00946949">
          <w:rPr>
            <w:rFonts w:ascii="Arial" w:hAnsi="Arial" w:cs="Arial"/>
            <w:sz w:val="22"/>
            <w:szCs w:val="22"/>
            <w:rPrChange w:id="216" w:author="Guo, Shicheng" w:date="2019-07-02T11:58:00Z">
              <w:rPr>
                <w:rFonts w:ascii="Times New Roman" w:hAnsi="Times New Roman" w:cs="Times New Roman"/>
              </w:rPr>
            </w:rPrChange>
          </w:rPr>
          <w:delText xml:space="preserve"> to </w:delText>
        </w:r>
      </w:del>
      <w:r w:rsidR="001B75ED" w:rsidRPr="005844EA">
        <w:rPr>
          <w:rFonts w:ascii="Arial" w:hAnsi="Arial" w:cs="Arial"/>
          <w:sz w:val="22"/>
          <w:szCs w:val="22"/>
          <w:rPrChange w:id="217" w:author="Guo, Shicheng" w:date="2019-07-02T11:58:00Z">
            <w:rPr>
              <w:rFonts w:ascii="Times New Roman" w:hAnsi="Times New Roman" w:cs="Times New Roman"/>
            </w:rPr>
          </w:rPrChange>
        </w:rPr>
        <w:t xml:space="preserve">0.86). </w:t>
      </w:r>
      <w:del w:id="218" w:author="Guo, Shicheng" w:date="2019-07-02T10:52:00Z">
        <w:r w:rsidR="001B75ED" w:rsidRPr="005844EA" w:rsidDel="00946949">
          <w:rPr>
            <w:rFonts w:ascii="Arial" w:hAnsi="Arial" w:cs="Arial"/>
            <w:sz w:val="22"/>
            <w:szCs w:val="22"/>
            <w:rPrChange w:id="219" w:author="Guo, Shicheng" w:date="2019-07-02T11:58:00Z">
              <w:rPr>
                <w:rFonts w:ascii="Times New Roman" w:hAnsi="Times New Roman" w:cs="Times New Roman"/>
              </w:rPr>
            </w:rPrChange>
          </w:rPr>
          <w:delText xml:space="preserve">To further verify, another independent cohort including 114 CRC patients were recruited and showed a similar result. </w:delText>
        </w:r>
      </w:del>
    </w:p>
    <w:p w:rsidR="00B32220" w:rsidRPr="005844EA" w:rsidRDefault="00B32220">
      <w:pPr>
        <w:rPr>
          <w:rFonts w:ascii="Arial" w:hAnsi="Arial" w:cs="Arial"/>
          <w:sz w:val="22"/>
          <w:szCs w:val="22"/>
          <w:rPrChange w:id="220" w:author="Guo, Shicheng" w:date="2019-07-02T11:58:00Z">
            <w:rPr>
              <w:rFonts w:ascii="Times New Roman" w:hAnsi="Times New Roman" w:cs="Times New Roman"/>
            </w:rPr>
          </w:rPrChange>
        </w:rPr>
      </w:pPr>
      <w:r w:rsidRPr="005844EA">
        <w:rPr>
          <w:rFonts w:ascii="Arial" w:hAnsi="Arial" w:cs="Arial"/>
          <w:b/>
          <w:sz w:val="22"/>
          <w:szCs w:val="22"/>
          <w:rPrChange w:id="221" w:author="Guo, Shicheng" w:date="2019-07-02T11:58:00Z">
            <w:rPr>
              <w:rFonts w:ascii="Times New Roman" w:hAnsi="Times New Roman" w:cs="Times New Roman"/>
              <w:b/>
            </w:rPr>
          </w:rPrChange>
        </w:rPr>
        <w:t>Conclusions</w:t>
      </w:r>
      <w:r w:rsidRPr="005844EA">
        <w:rPr>
          <w:rFonts w:ascii="Arial" w:hAnsi="Arial" w:cs="Arial"/>
          <w:sz w:val="22"/>
          <w:szCs w:val="22"/>
          <w:rPrChange w:id="222" w:author="Guo, Shicheng" w:date="2019-07-02T11:58:00Z">
            <w:rPr>
              <w:rFonts w:ascii="Times New Roman" w:hAnsi="Times New Roman" w:cs="Times New Roman"/>
            </w:rPr>
          </w:rPrChange>
        </w:rPr>
        <w:t xml:space="preserve">: </w:t>
      </w:r>
      <w:r w:rsidR="001B75ED" w:rsidRPr="005844EA">
        <w:rPr>
          <w:rFonts w:ascii="Arial" w:hAnsi="Arial" w:cs="Arial"/>
          <w:sz w:val="22"/>
          <w:szCs w:val="22"/>
          <w:rPrChange w:id="223" w:author="Guo, Shicheng" w:date="2019-07-02T11:58:00Z">
            <w:rPr>
              <w:rFonts w:ascii="Times New Roman" w:hAnsi="Times New Roman" w:cs="Times New Roman"/>
            </w:rPr>
          </w:rPrChange>
        </w:rPr>
        <w:t xml:space="preserve">Methylation profiles of the five genes from zinc finger family could be ideal biomarkers for CRC early diagnosis, especially for the CRC patients with KRAS mutations. </w:t>
      </w:r>
    </w:p>
    <w:p w:rsidR="003D15F5" w:rsidRPr="005844EA" w:rsidRDefault="003D15F5">
      <w:pPr>
        <w:rPr>
          <w:rFonts w:ascii="Arial" w:hAnsi="Arial" w:cs="Arial"/>
          <w:sz w:val="22"/>
          <w:szCs w:val="22"/>
          <w:rPrChange w:id="224" w:author="Guo, Shicheng" w:date="2019-07-02T11:58:00Z">
            <w:rPr>
              <w:rFonts w:ascii="Times New Roman" w:hAnsi="Times New Roman" w:cs="Times New Roman"/>
            </w:rPr>
          </w:rPrChange>
        </w:rPr>
      </w:pPr>
    </w:p>
    <w:p w:rsidR="00B32220" w:rsidRPr="005844EA" w:rsidRDefault="00B32220">
      <w:pPr>
        <w:rPr>
          <w:rFonts w:ascii="Arial" w:hAnsi="Arial" w:cs="Arial"/>
          <w:sz w:val="22"/>
          <w:szCs w:val="22"/>
          <w:rPrChange w:id="225" w:author="Guo, Shicheng" w:date="2019-07-02T11:58:00Z">
            <w:rPr>
              <w:rFonts w:ascii="Times New Roman" w:hAnsi="Times New Roman" w:cs="Times New Roman"/>
            </w:rPr>
          </w:rPrChange>
        </w:rPr>
      </w:pPr>
      <w:r w:rsidRPr="005844EA">
        <w:rPr>
          <w:rFonts w:ascii="Arial" w:hAnsi="Arial" w:cs="Arial"/>
          <w:b/>
          <w:sz w:val="22"/>
          <w:szCs w:val="22"/>
          <w:rPrChange w:id="226" w:author="Guo, Shicheng" w:date="2019-07-02T11:58:00Z">
            <w:rPr>
              <w:rFonts w:ascii="Times New Roman" w:hAnsi="Times New Roman" w:cs="Times New Roman"/>
              <w:b/>
            </w:rPr>
          </w:rPrChange>
        </w:rPr>
        <w:t>Keywords</w:t>
      </w:r>
      <w:r w:rsidRPr="005844EA">
        <w:rPr>
          <w:rFonts w:ascii="Arial" w:hAnsi="Arial" w:cs="Arial"/>
          <w:sz w:val="22"/>
          <w:szCs w:val="22"/>
          <w:rPrChange w:id="227" w:author="Guo, Shicheng" w:date="2019-07-02T11:58:00Z">
            <w:rPr>
              <w:rFonts w:ascii="Times New Roman" w:hAnsi="Times New Roman" w:cs="Times New Roman"/>
            </w:rPr>
          </w:rPrChange>
        </w:rPr>
        <w:t xml:space="preserve">: </w:t>
      </w:r>
      <w:r w:rsidR="001B75ED" w:rsidRPr="005844EA">
        <w:rPr>
          <w:rFonts w:ascii="Arial" w:hAnsi="Arial" w:cs="Arial"/>
          <w:sz w:val="22"/>
          <w:szCs w:val="22"/>
          <w:rPrChange w:id="228" w:author="Guo, Shicheng" w:date="2019-07-02T11:58:00Z">
            <w:rPr>
              <w:rFonts w:ascii="Times New Roman" w:hAnsi="Times New Roman" w:cs="Times New Roman"/>
            </w:rPr>
          </w:rPrChange>
        </w:rPr>
        <w:t xml:space="preserve">Colorectal cancer, DNA methylation, Zinc Finger Family, KRAS, Diagnosis </w:t>
      </w:r>
    </w:p>
    <w:p w:rsidR="000B1465" w:rsidRPr="005844EA" w:rsidRDefault="000B1465">
      <w:pPr>
        <w:rPr>
          <w:rFonts w:ascii="Arial" w:hAnsi="Arial" w:cs="Arial"/>
          <w:sz w:val="22"/>
          <w:szCs w:val="22"/>
          <w:rPrChange w:id="229" w:author="Guo, Shicheng" w:date="2019-07-02T11:58:00Z">
            <w:rPr>
              <w:rFonts w:ascii="Times New Roman" w:hAnsi="Times New Roman" w:cs="Times New Roman"/>
            </w:rPr>
          </w:rPrChange>
        </w:rPr>
      </w:pPr>
    </w:p>
    <w:p w:rsidR="000B1465" w:rsidRPr="005844EA" w:rsidRDefault="000B1465">
      <w:pPr>
        <w:rPr>
          <w:rFonts w:ascii="Arial" w:hAnsi="Arial" w:cs="Arial"/>
          <w:sz w:val="22"/>
          <w:szCs w:val="22"/>
          <w:rPrChange w:id="230"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231" w:author="Guo, Shicheng" w:date="2019-07-02T11:58:00Z">
            <w:rPr>
              <w:rFonts w:ascii="Times New Roman" w:hAnsi="Times New Roman" w:cs="Times New Roman"/>
              <w:b/>
            </w:rPr>
          </w:rPrChange>
        </w:rPr>
      </w:pPr>
      <w:r w:rsidRPr="005844EA">
        <w:rPr>
          <w:rFonts w:ascii="Arial" w:hAnsi="Arial" w:cs="Arial"/>
          <w:b/>
          <w:sz w:val="22"/>
          <w:szCs w:val="22"/>
          <w:rPrChange w:id="232" w:author="Guo, Shicheng" w:date="2019-07-02T11:58:00Z">
            <w:rPr>
              <w:rFonts w:ascii="Times New Roman" w:hAnsi="Times New Roman" w:cs="Times New Roman"/>
              <w:b/>
            </w:rPr>
          </w:rPrChange>
        </w:rPr>
        <w:t>Introduction</w:t>
      </w:r>
    </w:p>
    <w:p w:rsidR="00DE5459" w:rsidRPr="005844EA" w:rsidDel="00195AAB" w:rsidRDefault="003D15F5">
      <w:pPr>
        <w:rPr>
          <w:del w:id="233" w:author="Guo, Shicheng" w:date="2019-07-02T11:33:00Z"/>
          <w:rFonts w:ascii="Arial" w:hAnsi="Arial" w:cs="Arial"/>
          <w:sz w:val="22"/>
          <w:szCs w:val="22"/>
          <w:rPrChange w:id="234" w:author="Guo, Shicheng" w:date="2019-07-02T11:58:00Z">
            <w:rPr>
              <w:del w:id="235" w:author="Guo, Shicheng" w:date="2019-07-02T11:33:00Z"/>
              <w:rFonts w:ascii="Times New Roman" w:hAnsi="Times New Roman" w:cs="Times New Roman"/>
            </w:rPr>
          </w:rPrChange>
        </w:rPr>
      </w:pPr>
      <w:bookmarkStart w:id="236" w:name="_GoBack"/>
      <w:r w:rsidRPr="005844EA">
        <w:rPr>
          <w:rFonts w:ascii="Arial" w:hAnsi="Arial" w:cs="Arial"/>
          <w:sz w:val="22"/>
          <w:szCs w:val="22"/>
          <w:rPrChange w:id="237" w:author="Guo, Shicheng" w:date="2019-07-02T11:58:00Z">
            <w:rPr>
              <w:rFonts w:ascii="Times New Roman" w:hAnsi="Times New Roman" w:cs="Times New Roman"/>
            </w:rPr>
          </w:rPrChange>
        </w:rPr>
        <w:t xml:space="preserve">Colorectal cancer </w:t>
      </w:r>
      <w:r w:rsidR="00DE5459" w:rsidRPr="005844EA">
        <w:rPr>
          <w:rFonts w:ascii="Arial" w:hAnsi="Arial" w:cs="Arial"/>
          <w:sz w:val="22"/>
          <w:szCs w:val="22"/>
          <w:rPrChange w:id="238" w:author="Guo, Shicheng" w:date="2019-07-02T11:58:00Z">
            <w:rPr>
              <w:rFonts w:ascii="Times New Roman" w:hAnsi="Times New Roman" w:cs="Times New Roman"/>
            </w:rPr>
          </w:rPrChange>
        </w:rPr>
        <w:t xml:space="preserve">(CRC) </w:t>
      </w:r>
      <w:r w:rsidRPr="005844EA">
        <w:rPr>
          <w:rFonts w:ascii="Arial" w:hAnsi="Arial" w:cs="Arial"/>
          <w:sz w:val="22"/>
          <w:szCs w:val="22"/>
          <w:rPrChange w:id="239" w:author="Guo, Shicheng" w:date="2019-07-02T11:58:00Z">
            <w:rPr>
              <w:rFonts w:ascii="Times New Roman" w:hAnsi="Times New Roman" w:cs="Times New Roman"/>
            </w:rPr>
          </w:rPrChange>
        </w:rPr>
        <w:t xml:space="preserve">is the third most prevalent cancer and </w:t>
      </w:r>
      <w:r w:rsidR="00DE5459" w:rsidRPr="005844EA">
        <w:rPr>
          <w:rFonts w:ascii="Arial" w:hAnsi="Arial" w:cs="Arial"/>
          <w:sz w:val="22"/>
          <w:szCs w:val="22"/>
          <w:rPrChange w:id="240" w:author="Guo, Shicheng" w:date="2019-07-02T11:58:00Z">
            <w:rPr>
              <w:rFonts w:ascii="Times New Roman" w:hAnsi="Times New Roman" w:cs="Times New Roman"/>
            </w:rPr>
          </w:rPrChange>
        </w:rPr>
        <w:t xml:space="preserve">accounts for </w:t>
      </w:r>
      <w:r w:rsidR="00DE5459" w:rsidRPr="005844EA">
        <w:rPr>
          <w:rFonts w:ascii="Arial" w:hAnsi="Arial" w:cs="Arial"/>
          <w:sz w:val="22"/>
          <w:szCs w:val="22"/>
          <w:highlight w:val="yellow"/>
          <w:rPrChange w:id="241" w:author="Guo, Shicheng" w:date="2019-07-02T11:58:00Z">
            <w:rPr>
              <w:rFonts w:ascii="Times New Roman" w:hAnsi="Times New Roman" w:cs="Times New Roman"/>
              <w:highlight w:val="yellow"/>
            </w:rPr>
          </w:rPrChange>
        </w:rPr>
        <w:t>xx%</w:t>
      </w:r>
      <w:r w:rsidR="00DE5459" w:rsidRPr="005844EA">
        <w:rPr>
          <w:rFonts w:ascii="Arial" w:hAnsi="Arial" w:cs="Arial"/>
          <w:sz w:val="22"/>
          <w:szCs w:val="22"/>
          <w:rPrChange w:id="242" w:author="Guo, Shicheng" w:date="2019-07-02T11:58:00Z">
            <w:rPr>
              <w:rFonts w:ascii="Times New Roman" w:hAnsi="Times New Roman" w:cs="Times New Roman"/>
            </w:rPr>
          </w:rPrChange>
        </w:rPr>
        <w:t xml:space="preserve"> of the cancer deaths all over the world. Previous studies have found that the accumulations of both genetic and epigenetic alterations lead to the carcinogenesis of CRC. As reported by </w:t>
      </w:r>
      <w:r w:rsidR="00DE5459" w:rsidRPr="005844EA">
        <w:rPr>
          <w:rFonts w:ascii="Arial" w:hAnsi="Arial" w:cs="Arial"/>
          <w:sz w:val="22"/>
          <w:szCs w:val="22"/>
          <w:highlight w:val="yellow"/>
          <w:rPrChange w:id="243" w:author="Guo, Shicheng" w:date="2019-07-02T11:58:00Z">
            <w:rPr>
              <w:rFonts w:ascii="Times New Roman" w:hAnsi="Times New Roman" w:cs="Times New Roman"/>
              <w:highlight w:val="yellow"/>
            </w:rPr>
          </w:rPrChange>
        </w:rPr>
        <w:t>xx</w:t>
      </w:r>
      <w:r w:rsidR="00DE5459" w:rsidRPr="005844EA">
        <w:rPr>
          <w:rFonts w:ascii="Arial" w:hAnsi="Arial" w:cs="Arial"/>
          <w:sz w:val="22"/>
          <w:szCs w:val="22"/>
          <w:rPrChange w:id="244" w:author="Guo, Shicheng" w:date="2019-07-02T11:58:00Z">
            <w:rPr>
              <w:rFonts w:ascii="Times New Roman" w:hAnsi="Times New Roman" w:cs="Times New Roman"/>
            </w:rPr>
          </w:rPrChange>
        </w:rPr>
        <w:t xml:space="preserve"> et al, the mutation of </w:t>
      </w:r>
      <w:r w:rsidR="00DE5459" w:rsidRPr="005844EA">
        <w:rPr>
          <w:rFonts w:ascii="Arial" w:hAnsi="Arial" w:cs="Arial"/>
          <w:sz w:val="22"/>
          <w:szCs w:val="22"/>
          <w:highlight w:val="yellow"/>
          <w:rPrChange w:id="245" w:author="Guo, Shicheng" w:date="2019-07-02T11:58:00Z">
            <w:rPr>
              <w:rFonts w:ascii="Times New Roman" w:hAnsi="Times New Roman" w:cs="Times New Roman"/>
              <w:highlight w:val="yellow"/>
            </w:rPr>
          </w:rPrChange>
        </w:rPr>
        <w:t>xx, xx and xx genes</w:t>
      </w:r>
      <w:r w:rsidR="00DE5459" w:rsidRPr="005844EA">
        <w:rPr>
          <w:rFonts w:ascii="Arial" w:hAnsi="Arial" w:cs="Arial"/>
          <w:sz w:val="22"/>
          <w:szCs w:val="22"/>
          <w:rPrChange w:id="246" w:author="Guo, Shicheng" w:date="2019-07-02T11:58:00Z">
            <w:rPr>
              <w:rFonts w:ascii="Times New Roman" w:hAnsi="Times New Roman" w:cs="Times New Roman"/>
            </w:rPr>
          </w:rPrChange>
        </w:rPr>
        <w:t xml:space="preserve"> are the key events in </w:t>
      </w:r>
      <w:r w:rsidR="009B514C" w:rsidRPr="005844EA">
        <w:rPr>
          <w:rFonts w:ascii="Arial" w:hAnsi="Arial" w:cs="Arial"/>
          <w:sz w:val="22"/>
          <w:szCs w:val="22"/>
          <w:rPrChange w:id="247" w:author="Guo, Shicheng" w:date="2019-07-02T11:58:00Z">
            <w:rPr>
              <w:rFonts w:ascii="Times New Roman" w:hAnsi="Times New Roman" w:cs="Times New Roman"/>
            </w:rPr>
          </w:rPrChange>
        </w:rPr>
        <w:t xml:space="preserve">CRC and the distribution of these mutations differed in different populations. The five-year survival rate of CRC is </w:t>
      </w:r>
      <w:r w:rsidR="009B514C" w:rsidRPr="005844EA">
        <w:rPr>
          <w:rFonts w:ascii="Arial" w:hAnsi="Arial" w:cs="Arial"/>
          <w:sz w:val="22"/>
          <w:szCs w:val="22"/>
          <w:highlight w:val="yellow"/>
          <w:rPrChange w:id="248" w:author="Guo, Shicheng" w:date="2019-07-02T11:58:00Z">
            <w:rPr>
              <w:rFonts w:ascii="Times New Roman" w:hAnsi="Times New Roman" w:cs="Times New Roman"/>
              <w:highlight w:val="yellow"/>
            </w:rPr>
          </w:rPrChange>
        </w:rPr>
        <w:t>xx%</w:t>
      </w:r>
      <w:r w:rsidR="009B514C" w:rsidRPr="005844EA">
        <w:rPr>
          <w:rFonts w:ascii="Arial" w:hAnsi="Arial" w:cs="Arial"/>
          <w:sz w:val="22"/>
          <w:szCs w:val="22"/>
          <w:rPrChange w:id="249" w:author="Guo, Shicheng" w:date="2019-07-02T11:58:00Z">
            <w:rPr>
              <w:rFonts w:ascii="Times New Roman" w:hAnsi="Times New Roman" w:cs="Times New Roman"/>
            </w:rPr>
          </w:rPrChange>
        </w:rPr>
        <w:t xml:space="preserve"> in its early stage while decreased significantly to </w:t>
      </w:r>
      <w:r w:rsidR="009B514C" w:rsidRPr="005844EA">
        <w:rPr>
          <w:rFonts w:ascii="Arial" w:hAnsi="Arial" w:cs="Arial"/>
          <w:sz w:val="22"/>
          <w:szCs w:val="22"/>
          <w:highlight w:val="yellow"/>
          <w:rPrChange w:id="250" w:author="Guo, Shicheng" w:date="2019-07-02T11:58:00Z">
            <w:rPr>
              <w:rFonts w:ascii="Times New Roman" w:hAnsi="Times New Roman" w:cs="Times New Roman"/>
              <w:highlight w:val="yellow"/>
            </w:rPr>
          </w:rPrChange>
        </w:rPr>
        <w:t>xx%</w:t>
      </w:r>
      <w:r w:rsidR="009B514C" w:rsidRPr="005844EA">
        <w:rPr>
          <w:rFonts w:ascii="Arial" w:hAnsi="Arial" w:cs="Arial"/>
          <w:sz w:val="22"/>
          <w:szCs w:val="22"/>
          <w:rPrChange w:id="251" w:author="Guo, Shicheng" w:date="2019-07-02T11:58:00Z">
            <w:rPr>
              <w:rFonts w:ascii="Times New Roman" w:hAnsi="Times New Roman" w:cs="Times New Roman"/>
            </w:rPr>
          </w:rPrChange>
        </w:rPr>
        <w:t xml:space="preserve"> when detected at the later stages, suggesting the importance of early detection methods. </w:t>
      </w:r>
      <w:bookmarkEnd w:id="236"/>
      <w:r w:rsidR="009B514C" w:rsidRPr="005844EA">
        <w:rPr>
          <w:rFonts w:ascii="Arial" w:hAnsi="Arial" w:cs="Arial"/>
          <w:sz w:val="22"/>
          <w:szCs w:val="22"/>
          <w:rPrChange w:id="252" w:author="Guo, Shicheng" w:date="2019-07-02T11:58:00Z">
            <w:rPr>
              <w:rFonts w:ascii="Times New Roman" w:hAnsi="Times New Roman" w:cs="Times New Roman"/>
            </w:rPr>
          </w:rPrChange>
        </w:rPr>
        <w:t xml:space="preserve">Recently, owing to the widely application of screening modalities including colonoscopy and image-based detection, the mortality of CRC has been decreased significantly. However, the </w:t>
      </w:r>
      <w:r w:rsidR="00BA1898" w:rsidRPr="005844EA">
        <w:rPr>
          <w:rFonts w:ascii="Arial" w:hAnsi="Arial" w:cs="Arial"/>
          <w:sz w:val="22"/>
          <w:szCs w:val="22"/>
          <w:rPrChange w:id="253" w:author="Guo, Shicheng" w:date="2019-07-02T11:58:00Z">
            <w:rPr>
              <w:rFonts w:ascii="Times New Roman" w:hAnsi="Times New Roman" w:cs="Times New Roman"/>
            </w:rPr>
          </w:rPrChange>
        </w:rPr>
        <w:t>intravenous</w:t>
      </w:r>
      <w:r w:rsidR="009B514C" w:rsidRPr="005844EA">
        <w:rPr>
          <w:rFonts w:ascii="Arial" w:hAnsi="Arial" w:cs="Arial"/>
          <w:sz w:val="22"/>
          <w:szCs w:val="22"/>
          <w:rPrChange w:id="254" w:author="Guo, Shicheng" w:date="2019-07-02T11:58:00Z">
            <w:rPr>
              <w:rFonts w:ascii="Times New Roman" w:hAnsi="Times New Roman" w:cs="Times New Roman"/>
            </w:rPr>
          </w:rPrChange>
        </w:rPr>
        <w:t xml:space="preserve"> of these screening </w:t>
      </w:r>
      <w:r w:rsidR="00BA1898" w:rsidRPr="005844EA">
        <w:rPr>
          <w:rFonts w:ascii="Arial" w:hAnsi="Arial" w:cs="Arial"/>
          <w:sz w:val="22"/>
          <w:szCs w:val="22"/>
          <w:rPrChange w:id="255" w:author="Guo, Shicheng" w:date="2019-07-02T11:58:00Z">
            <w:rPr>
              <w:rFonts w:ascii="Times New Roman" w:hAnsi="Times New Roman" w:cs="Times New Roman"/>
            </w:rPr>
          </w:rPrChange>
        </w:rPr>
        <w:t>methods</w:t>
      </w:r>
      <w:r w:rsidR="009B514C" w:rsidRPr="005844EA">
        <w:rPr>
          <w:rFonts w:ascii="Arial" w:hAnsi="Arial" w:cs="Arial"/>
          <w:sz w:val="22"/>
          <w:szCs w:val="22"/>
          <w:rPrChange w:id="256" w:author="Guo, Shicheng" w:date="2019-07-02T11:58:00Z">
            <w:rPr>
              <w:rFonts w:ascii="Times New Roman" w:hAnsi="Times New Roman" w:cs="Times New Roman"/>
            </w:rPr>
          </w:rPrChange>
        </w:rPr>
        <w:t xml:space="preserve"> makes it </w:t>
      </w:r>
      <w:r w:rsidR="009B7864" w:rsidRPr="005844EA">
        <w:rPr>
          <w:rFonts w:ascii="Arial" w:hAnsi="Arial" w:cs="Arial"/>
          <w:sz w:val="22"/>
          <w:szCs w:val="22"/>
          <w:rPrChange w:id="257" w:author="Guo, Shicheng" w:date="2019-07-02T11:58:00Z">
            <w:rPr>
              <w:rFonts w:ascii="Times New Roman" w:hAnsi="Times New Roman" w:cs="Times New Roman"/>
            </w:rPr>
          </w:rPrChange>
        </w:rPr>
        <w:t xml:space="preserve">not widely accepted across </w:t>
      </w:r>
      <w:r w:rsidR="009B7864" w:rsidRPr="005844EA">
        <w:rPr>
          <w:rFonts w:ascii="Arial" w:hAnsi="Arial" w:cs="Arial"/>
          <w:sz w:val="22"/>
          <w:szCs w:val="22"/>
          <w:rPrChange w:id="258" w:author="Guo, Shicheng" w:date="2019-07-02T11:58:00Z">
            <w:rPr>
              <w:rFonts w:ascii="Times New Roman" w:hAnsi="Times New Roman" w:cs="Times New Roman"/>
            </w:rPr>
          </w:rPrChange>
        </w:rPr>
        <w:lastRenderedPageBreak/>
        <w:t>populations, calling for the need to develop the non-intravenous methods for CRC early diagnosis.</w:t>
      </w:r>
    </w:p>
    <w:p w:rsidR="00186424" w:rsidRPr="005844EA" w:rsidDel="00195AAB" w:rsidRDefault="00186424">
      <w:pPr>
        <w:rPr>
          <w:del w:id="259" w:author="Guo, Shicheng" w:date="2019-07-02T11:33:00Z"/>
          <w:rFonts w:ascii="Arial" w:hAnsi="Arial" w:cs="Arial"/>
          <w:sz w:val="22"/>
          <w:szCs w:val="22"/>
          <w:rPrChange w:id="260" w:author="Guo, Shicheng" w:date="2019-07-02T11:58:00Z">
            <w:rPr>
              <w:del w:id="261" w:author="Guo, Shicheng" w:date="2019-07-02T11:33:00Z"/>
              <w:rFonts w:ascii="Times New Roman" w:hAnsi="Times New Roman" w:cs="Times New Roman"/>
            </w:rPr>
          </w:rPrChange>
        </w:rPr>
      </w:pPr>
    </w:p>
    <w:p w:rsidR="00A82E46" w:rsidRPr="005844EA" w:rsidRDefault="00195AAB">
      <w:pPr>
        <w:rPr>
          <w:rFonts w:ascii="Arial" w:hAnsi="Arial" w:cs="Arial"/>
          <w:sz w:val="22"/>
          <w:szCs w:val="22"/>
          <w:rPrChange w:id="262" w:author="Guo, Shicheng" w:date="2019-07-02T11:58:00Z">
            <w:rPr>
              <w:rFonts w:ascii="Times New Roman" w:hAnsi="Times New Roman" w:cs="Times New Roman"/>
            </w:rPr>
          </w:rPrChange>
        </w:rPr>
      </w:pPr>
      <w:ins w:id="263" w:author="Guo, Shicheng" w:date="2019-07-02T11:33:00Z">
        <w:r w:rsidRPr="006067F2">
          <w:rPr>
            <w:rFonts w:ascii="Arial" w:hAnsi="Arial" w:cs="Arial"/>
            <w:sz w:val="22"/>
            <w:szCs w:val="22"/>
          </w:rPr>
          <w:t xml:space="preserve"> </w:t>
        </w:r>
      </w:ins>
      <w:r w:rsidR="009B7864" w:rsidRPr="005844EA">
        <w:rPr>
          <w:rFonts w:ascii="Arial" w:hAnsi="Arial" w:cs="Arial"/>
          <w:sz w:val="22"/>
          <w:szCs w:val="22"/>
          <w:rPrChange w:id="264" w:author="Guo, Shicheng" w:date="2019-07-02T11:58:00Z">
            <w:rPr>
              <w:rFonts w:ascii="Times New Roman" w:hAnsi="Times New Roman" w:cs="Times New Roman"/>
            </w:rPr>
          </w:rPrChange>
        </w:rPr>
        <w:t xml:space="preserve">DNA methylation </w:t>
      </w:r>
      <w:r w:rsidR="00C05CE6" w:rsidRPr="005844EA">
        <w:rPr>
          <w:rFonts w:ascii="Arial" w:hAnsi="Arial" w:cs="Arial"/>
          <w:sz w:val="22"/>
          <w:szCs w:val="22"/>
          <w:rPrChange w:id="265" w:author="Guo, Shicheng" w:date="2019-07-02T11:58:00Z">
            <w:rPr>
              <w:rFonts w:ascii="Times New Roman" w:hAnsi="Times New Roman" w:cs="Times New Roman"/>
            </w:rPr>
          </w:rPrChange>
        </w:rPr>
        <w:t>is a</w:t>
      </w:r>
      <w:r w:rsidR="007C6CB1" w:rsidRPr="005844EA">
        <w:rPr>
          <w:rFonts w:ascii="Arial" w:hAnsi="Arial" w:cs="Arial"/>
          <w:sz w:val="22"/>
          <w:szCs w:val="22"/>
          <w:rPrChange w:id="266" w:author="Guo, Shicheng" w:date="2019-07-02T11:58:00Z">
            <w:rPr>
              <w:rFonts w:ascii="Times New Roman" w:hAnsi="Times New Roman" w:cs="Times New Roman"/>
            </w:rPr>
          </w:rPrChange>
        </w:rPr>
        <w:t xml:space="preserve"> crucial</w:t>
      </w:r>
      <w:r w:rsidR="00C05CE6" w:rsidRPr="005844EA">
        <w:rPr>
          <w:rFonts w:ascii="Arial" w:hAnsi="Arial" w:cs="Arial"/>
          <w:sz w:val="22"/>
          <w:szCs w:val="22"/>
          <w:rPrChange w:id="267" w:author="Guo, Shicheng" w:date="2019-07-02T11:58:00Z">
            <w:rPr>
              <w:rFonts w:ascii="Times New Roman" w:hAnsi="Times New Roman" w:cs="Times New Roman"/>
            </w:rPr>
          </w:rPrChange>
        </w:rPr>
        <w:t xml:space="preserve"> epigenetic modification</w:t>
      </w:r>
      <w:r w:rsidR="007C6CB1" w:rsidRPr="005844EA">
        <w:rPr>
          <w:rFonts w:ascii="Arial" w:hAnsi="Arial" w:cs="Arial"/>
          <w:sz w:val="22"/>
          <w:szCs w:val="22"/>
          <w:rPrChange w:id="268" w:author="Guo, Shicheng" w:date="2019-07-02T11:58:00Z">
            <w:rPr>
              <w:rFonts w:ascii="Times New Roman" w:hAnsi="Times New Roman" w:cs="Times New Roman"/>
            </w:rPr>
          </w:rPrChange>
        </w:rPr>
        <w:t>s</w:t>
      </w:r>
      <w:r w:rsidR="00C05CE6" w:rsidRPr="005844EA">
        <w:rPr>
          <w:rFonts w:ascii="Arial" w:hAnsi="Arial" w:cs="Arial"/>
          <w:sz w:val="22"/>
          <w:szCs w:val="22"/>
          <w:rPrChange w:id="269" w:author="Guo, Shicheng" w:date="2019-07-02T11:58:00Z">
            <w:rPr>
              <w:rFonts w:ascii="Times New Roman" w:hAnsi="Times New Roman" w:cs="Times New Roman"/>
            </w:rPr>
          </w:rPrChange>
        </w:rPr>
        <w:t xml:space="preserve"> in the </w:t>
      </w:r>
      <w:del w:id="270" w:author="Guo, Shicheng" w:date="2019-07-02T11:51:00Z">
        <w:r w:rsidR="00C05CE6" w:rsidRPr="005844EA" w:rsidDel="00276529">
          <w:rPr>
            <w:rFonts w:ascii="Arial" w:hAnsi="Arial" w:cs="Arial"/>
            <w:sz w:val="22"/>
            <w:szCs w:val="22"/>
            <w:rPrChange w:id="271" w:author="Guo, Shicheng" w:date="2019-07-02T11:58:00Z">
              <w:rPr>
                <w:rFonts w:ascii="Times New Roman" w:hAnsi="Times New Roman" w:cs="Times New Roman"/>
              </w:rPr>
            </w:rPrChange>
          </w:rPr>
          <w:delText xml:space="preserve">mammalian </w:delText>
        </w:r>
      </w:del>
      <w:ins w:id="272" w:author="Guo, Shicheng" w:date="2019-07-02T11:51:00Z">
        <w:r w:rsidR="00276529" w:rsidRPr="006067F2">
          <w:rPr>
            <w:rFonts w:ascii="Arial" w:hAnsi="Arial" w:cs="Arial"/>
            <w:sz w:val="22"/>
            <w:szCs w:val="22"/>
          </w:rPr>
          <w:t>human</w:t>
        </w:r>
        <w:r w:rsidR="00276529" w:rsidRPr="005844EA">
          <w:rPr>
            <w:rFonts w:ascii="Arial" w:hAnsi="Arial" w:cs="Arial"/>
            <w:sz w:val="22"/>
            <w:szCs w:val="22"/>
            <w:rPrChange w:id="273" w:author="Guo, Shicheng" w:date="2019-07-02T11:58:00Z">
              <w:rPr>
                <w:rFonts w:ascii="Times New Roman" w:hAnsi="Times New Roman" w:cs="Times New Roman"/>
              </w:rPr>
            </w:rPrChange>
          </w:rPr>
          <w:t xml:space="preserve"> </w:t>
        </w:r>
      </w:ins>
      <w:r w:rsidR="00C05CE6" w:rsidRPr="005844EA">
        <w:rPr>
          <w:rFonts w:ascii="Arial" w:hAnsi="Arial" w:cs="Arial"/>
          <w:sz w:val="22"/>
          <w:szCs w:val="22"/>
          <w:rPrChange w:id="274" w:author="Guo, Shicheng" w:date="2019-07-02T11:58:00Z">
            <w:rPr>
              <w:rFonts w:ascii="Times New Roman" w:hAnsi="Times New Roman" w:cs="Times New Roman"/>
            </w:rPr>
          </w:rPrChange>
        </w:rPr>
        <w:t xml:space="preserve">genomes </w:t>
      </w:r>
      <w:r w:rsidR="007C6CB1" w:rsidRPr="005844EA">
        <w:rPr>
          <w:rFonts w:ascii="Arial" w:hAnsi="Arial" w:cs="Arial"/>
          <w:sz w:val="22"/>
          <w:szCs w:val="22"/>
          <w:rPrChange w:id="275" w:author="Guo, Shicheng" w:date="2019-07-02T11:58:00Z">
            <w:rPr>
              <w:rFonts w:ascii="Times New Roman" w:hAnsi="Times New Roman" w:cs="Times New Roman"/>
            </w:rPr>
          </w:rPrChange>
        </w:rPr>
        <w:t xml:space="preserve">and plays key roles in </w:t>
      </w:r>
      <w:del w:id="276" w:author="Guo, Shicheng" w:date="2019-07-02T11:52:00Z">
        <w:r w:rsidR="007C6CB1" w:rsidRPr="005844EA" w:rsidDel="00276529">
          <w:rPr>
            <w:rFonts w:ascii="Arial" w:hAnsi="Arial" w:cs="Arial"/>
            <w:sz w:val="22"/>
            <w:szCs w:val="22"/>
            <w:rPrChange w:id="277" w:author="Guo, Shicheng" w:date="2019-07-02T11:58:00Z">
              <w:rPr>
                <w:rFonts w:ascii="Times New Roman" w:hAnsi="Times New Roman" w:cs="Times New Roman"/>
              </w:rPr>
            </w:rPrChange>
          </w:rPr>
          <w:delText xml:space="preserve">many cellular process, including </w:delText>
        </w:r>
      </w:del>
      <w:r w:rsidR="007C6CB1" w:rsidRPr="005844EA">
        <w:rPr>
          <w:rFonts w:ascii="Arial" w:hAnsi="Arial" w:cs="Arial"/>
          <w:sz w:val="22"/>
          <w:szCs w:val="22"/>
          <w:rPrChange w:id="278" w:author="Guo, Shicheng" w:date="2019-07-02T11:58:00Z">
            <w:rPr>
              <w:rFonts w:ascii="Times New Roman" w:hAnsi="Times New Roman" w:cs="Times New Roman"/>
            </w:rPr>
          </w:rPrChange>
        </w:rPr>
        <w:t>embryonic development, transcription</w:t>
      </w:r>
      <w:del w:id="279" w:author="Guo, Shicheng" w:date="2019-07-02T11:47:00Z">
        <w:r w:rsidR="00276529" w:rsidRPr="006067F2" w:rsidDel="00276529">
          <w:rPr>
            <w:rFonts w:ascii="Arial" w:hAnsi="Arial" w:cs="Arial"/>
            <w:sz w:val="22"/>
            <w:szCs w:val="22"/>
          </w:rPr>
          <w:fldChar w:fldCharType="begin">
            <w:fldData xml:space="preserve">PEVuZE5vdGU+PENpdGU+PEF1dGhvcj5KaWFuZzwvQXV0aG9yPjxZZWFyPjIwMTg8L1llYXI+PFJl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==
</w:fldData>
          </w:fldChar>
        </w:r>
        <w:r w:rsidR="00276529" w:rsidRPr="005844EA" w:rsidDel="00276529">
          <w:rPr>
            <w:rFonts w:ascii="Arial" w:hAnsi="Arial" w:cs="Arial"/>
            <w:sz w:val="22"/>
            <w:szCs w:val="22"/>
          </w:rPr>
          <w:delInstrText xml:space="preserve"> ADDIN EN.CITE </w:delInstrText>
        </w:r>
        <w:r w:rsidR="00276529" w:rsidRPr="005844EA" w:rsidDel="00276529">
          <w:rPr>
            <w:rFonts w:ascii="Arial" w:hAnsi="Arial" w:cs="Arial"/>
            <w:sz w:val="22"/>
            <w:szCs w:val="22"/>
            <w:rPrChange w:id="280" w:author="Guo, Shicheng" w:date="2019-07-02T11:58:00Z">
              <w:rPr>
                <w:rFonts w:ascii="Arial" w:hAnsi="Arial" w:cs="Arial"/>
                <w:sz w:val="22"/>
                <w:szCs w:val="22"/>
              </w:rPr>
            </w:rPrChange>
          </w:rPr>
          <w:fldChar w:fldCharType="begin">
            <w:fldData xml:space="preserve">PEVuZE5vdGU+PENpdGU+PEF1dGhvcj5KaWFuZzwvQXV0aG9yPjxZZWFyPjIwMTg8L1llYXI+PFJl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==
</w:fldData>
          </w:fldChar>
        </w:r>
        <w:r w:rsidR="00276529" w:rsidRPr="005844EA" w:rsidDel="00276529">
          <w:rPr>
            <w:rFonts w:ascii="Arial" w:hAnsi="Arial" w:cs="Arial"/>
            <w:sz w:val="22"/>
            <w:szCs w:val="22"/>
          </w:rPr>
          <w:delInstrText xml:space="preserve"> ADDIN EN.CITE.DATA </w:delInstrText>
        </w:r>
        <w:r w:rsidR="00276529" w:rsidRPr="005844EA" w:rsidDel="00276529">
          <w:rPr>
            <w:rFonts w:ascii="Arial" w:hAnsi="Arial" w:cs="Arial"/>
            <w:sz w:val="22"/>
            <w:szCs w:val="22"/>
            <w:rPrChange w:id="281" w:author="Guo, Shicheng" w:date="2019-07-02T11:58:00Z">
              <w:rPr>
                <w:rFonts w:ascii="Arial" w:hAnsi="Arial" w:cs="Arial"/>
                <w:sz w:val="22"/>
                <w:szCs w:val="22"/>
              </w:rPr>
            </w:rPrChange>
          </w:rPr>
        </w:r>
        <w:r w:rsidR="00276529" w:rsidRPr="005844EA" w:rsidDel="00276529">
          <w:rPr>
            <w:rFonts w:ascii="Arial" w:hAnsi="Arial" w:cs="Arial"/>
            <w:sz w:val="22"/>
            <w:szCs w:val="22"/>
            <w:rPrChange w:id="282" w:author="Guo, Shicheng" w:date="2019-07-02T11:58:00Z">
              <w:rPr>
                <w:rFonts w:ascii="Arial" w:hAnsi="Arial" w:cs="Arial"/>
                <w:sz w:val="22"/>
                <w:szCs w:val="22"/>
              </w:rPr>
            </w:rPrChange>
          </w:rPr>
          <w:fldChar w:fldCharType="end"/>
        </w:r>
        <w:r w:rsidR="00276529" w:rsidRPr="006067F2" w:rsidDel="00276529">
          <w:rPr>
            <w:rFonts w:ascii="Arial" w:hAnsi="Arial" w:cs="Arial"/>
            <w:sz w:val="22"/>
            <w:szCs w:val="22"/>
            <w:rPrChange w:id="283" w:author="Guo, Shicheng" w:date="2019-07-02T11:58:00Z">
              <w:rPr>
                <w:rFonts w:ascii="Arial" w:hAnsi="Arial" w:cs="Arial"/>
                <w:sz w:val="22"/>
                <w:szCs w:val="22"/>
              </w:rPr>
            </w:rPrChange>
          </w:rPr>
        </w:r>
        <w:r w:rsidR="00276529" w:rsidRPr="006067F2" w:rsidDel="00276529">
          <w:rPr>
            <w:rFonts w:ascii="Arial" w:hAnsi="Arial" w:cs="Arial"/>
            <w:sz w:val="22"/>
            <w:szCs w:val="22"/>
            <w:rPrChange w:id="284" w:author="Guo, Shicheng" w:date="2019-07-02T11:58:00Z">
              <w:rPr>
                <w:rFonts w:ascii="Arial" w:hAnsi="Arial" w:cs="Arial"/>
                <w:sz w:val="22"/>
                <w:szCs w:val="22"/>
              </w:rPr>
            </w:rPrChange>
          </w:rPr>
          <w:fldChar w:fldCharType="separate"/>
        </w:r>
        <w:r w:rsidR="00276529" w:rsidRPr="006067F2" w:rsidDel="00276529">
          <w:rPr>
            <w:rFonts w:ascii="Arial" w:hAnsi="Arial" w:cs="Arial"/>
            <w:noProof/>
            <w:sz w:val="22"/>
            <w:szCs w:val="22"/>
            <w:vertAlign w:val="superscript"/>
          </w:rPr>
          <w:delText>1</w:delText>
        </w:r>
        <w:r w:rsidR="00276529" w:rsidRPr="006067F2" w:rsidDel="00276529">
          <w:rPr>
            <w:rFonts w:ascii="Arial" w:hAnsi="Arial" w:cs="Arial"/>
            <w:sz w:val="22"/>
            <w:szCs w:val="22"/>
          </w:rPr>
          <w:fldChar w:fldCharType="end"/>
        </w:r>
      </w:del>
      <w:r w:rsidR="007C6CB1" w:rsidRPr="005844EA">
        <w:rPr>
          <w:rFonts w:ascii="Arial" w:hAnsi="Arial" w:cs="Arial"/>
          <w:sz w:val="22"/>
          <w:szCs w:val="22"/>
          <w:rPrChange w:id="285" w:author="Guo, Shicheng" w:date="2019-07-02T11:58:00Z">
            <w:rPr>
              <w:rFonts w:ascii="Times New Roman" w:hAnsi="Times New Roman" w:cs="Times New Roman"/>
            </w:rPr>
          </w:rPrChange>
        </w:rPr>
        <w:t xml:space="preserve"> regulation</w:t>
      </w:r>
      <w:ins w:id="286" w:author="Guo, Shicheng" w:date="2019-07-02T11:47:00Z">
        <w:r w:rsidR="00276529" w:rsidRPr="006067F2">
          <w:rPr>
            <w:rFonts w:ascii="Arial" w:hAnsi="Arial" w:cs="Arial"/>
            <w:sz w:val="22"/>
            <w:szCs w:val="22"/>
          </w:rPr>
          <w:fldChar w:fldCharType="begin">
            <w:fldData xml:space="preserve">PEVuZE5vdGU+PENpdGU+PEF1dGhvcj5KaWFuZzwvQXV0aG9yPjxZZWFyPjIwMTg8L1llYXI+PFJl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</w:fldData>
          </w:fldChar>
        </w:r>
      </w:ins>
      <w:r w:rsidR="00276529" w:rsidRPr="005844EA">
        <w:rPr>
          <w:rFonts w:ascii="Arial" w:hAnsi="Arial" w:cs="Arial"/>
          <w:sz w:val="22"/>
          <w:szCs w:val="22"/>
        </w:rPr>
        <w:instrText xml:space="preserve"> ADDIN EN.CITE </w:instrText>
      </w:r>
      <w:r w:rsidR="00276529" w:rsidRPr="005844EA">
        <w:rPr>
          <w:rFonts w:ascii="Arial" w:hAnsi="Arial" w:cs="Arial"/>
          <w:sz w:val="22"/>
          <w:szCs w:val="22"/>
          <w:rPrChange w:id="287" w:author="Guo, Shicheng" w:date="2019-07-02T11:58:00Z">
            <w:rPr>
              <w:rFonts w:ascii="Arial" w:hAnsi="Arial" w:cs="Arial"/>
              <w:sz w:val="22"/>
              <w:szCs w:val="22"/>
            </w:rPr>
          </w:rPrChange>
        </w:rPr>
        <w:fldChar w:fldCharType="begin">
          <w:fldData xml:space="preserve">PEVuZE5vdGU+PENpdGU+PEF1dGhvcj5KaWFuZzwvQXV0aG9yPjxZZWFyPjIwMTg8L1llYXI+PFJl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</w:fldData>
        </w:fldChar>
      </w:r>
      <w:r w:rsidR="00276529" w:rsidRPr="005844EA">
        <w:rPr>
          <w:rFonts w:ascii="Arial" w:hAnsi="Arial" w:cs="Arial"/>
          <w:sz w:val="22"/>
          <w:szCs w:val="22"/>
        </w:rPr>
        <w:instrText xml:space="preserve"> ADDIN EN.CITE.DATA </w:instrText>
      </w:r>
      <w:r w:rsidR="00276529" w:rsidRPr="005844EA">
        <w:rPr>
          <w:rFonts w:ascii="Arial" w:hAnsi="Arial" w:cs="Arial"/>
          <w:sz w:val="22"/>
          <w:szCs w:val="22"/>
          <w:rPrChange w:id="288" w:author="Guo, Shicheng" w:date="2019-07-02T11:58:00Z">
            <w:rPr>
              <w:rFonts w:ascii="Arial" w:hAnsi="Arial" w:cs="Arial"/>
              <w:sz w:val="22"/>
              <w:szCs w:val="22"/>
            </w:rPr>
          </w:rPrChange>
        </w:rPr>
      </w:r>
      <w:r w:rsidR="00276529" w:rsidRPr="005844EA">
        <w:rPr>
          <w:rFonts w:ascii="Arial" w:hAnsi="Arial" w:cs="Arial"/>
          <w:sz w:val="22"/>
          <w:szCs w:val="22"/>
          <w:rPrChange w:id="289" w:author="Guo, Shicheng" w:date="2019-07-02T11:58:00Z">
            <w:rPr>
              <w:rFonts w:ascii="Arial" w:hAnsi="Arial" w:cs="Arial"/>
              <w:sz w:val="22"/>
              <w:szCs w:val="22"/>
            </w:rPr>
          </w:rPrChange>
        </w:rPr>
        <w:fldChar w:fldCharType="end"/>
      </w:r>
      <w:ins w:id="290" w:author="Guo, Shicheng" w:date="2019-07-02T11:47:00Z">
        <w:r w:rsidR="00276529" w:rsidRPr="006067F2">
          <w:rPr>
            <w:rFonts w:ascii="Arial" w:hAnsi="Arial" w:cs="Arial"/>
            <w:sz w:val="22"/>
            <w:szCs w:val="22"/>
            <w:rPrChange w:id="291" w:author="Guo, Shicheng" w:date="2019-07-02T11:58:00Z">
              <w:rPr>
                <w:rFonts w:ascii="Arial" w:hAnsi="Arial" w:cs="Arial"/>
                <w:sz w:val="22"/>
                <w:szCs w:val="22"/>
              </w:rPr>
            </w:rPrChange>
          </w:rPr>
        </w:r>
        <w:r w:rsidR="00276529" w:rsidRPr="006067F2">
          <w:rPr>
            <w:rFonts w:ascii="Arial" w:hAnsi="Arial" w:cs="Arial"/>
            <w:sz w:val="22"/>
            <w:szCs w:val="22"/>
            <w:rPrChange w:id="292" w:author="Guo, Shicheng" w:date="2019-07-02T11:58:00Z">
              <w:rPr>
                <w:rFonts w:ascii="Arial" w:hAnsi="Arial" w:cs="Arial"/>
                <w:sz w:val="22"/>
                <w:szCs w:val="22"/>
              </w:rPr>
            </w:rPrChange>
          </w:rPr>
          <w:fldChar w:fldCharType="separate"/>
        </w:r>
      </w:ins>
      <w:r w:rsidR="00276529" w:rsidRPr="006067F2">
        <w:rPr>
          <w:rFonts w:ascii="Arial" w:hAnsi="Arial" w:cs="Arial"/>
          <w:noProof/>
          <w:sz w:val="22"/>
          <w:szCs w:val="22"/>
          <w:vertAlign w:val="superscript"/>
        </w:rPr>
        <w:t>1,2</w:t>
      </w:r>
      <w:ins w:id="293" w:author="Guo, Shicheng" w:date="2019-07-02T11:47:00Z">
        <w:r w:rsidR="00276529" w:rsidRPr="006067F2">
          <w:rPr>
            <w:rFonts w:ascii="Arial" w:hAnsi="Arial" w:cs="Arial"/>
            <w:sz w:val="22"/>
            <w:szCs w:val="22"/>
          </w:rPr>
          <w:fldChar w:fldCharType="end"/>
        </w:r>
      </w:ins>
      <w:ins w:id="294" w:author="Guo, Shicheng" w:date="2019-07-02T11:45:00Z">
        <w:r w:rsidR="00276529" w:rsidRPr="006067F2">
          <w:rPr>
            <w:rFonts w:ascii="Arial" w:hAnsi="Arial" w:cs="Arial"/>
            <w:sz w:val="22"/>
            <w:szCs w:val="22"/>
          </w:rPr>
          <w:t xml:space="preserve"> </w:t>
        </w:r>
      </w:ins>
      <w:del w:id="295" w:author="Guo, Shicheng" w:date="2019-07-02T11:45:00Z">
        <w:r w:rsidR="00192BF3" w:rsidRPr="006067F2" w:rsidDel="00276529">
          <w:rPr>
            <w:rFonts w:ascii="Arial" w:hAnsi="Arial" w:cs="Arial"/>
            <w:sz w:val="22"/>
            <w:szCs w:val="22"/>
          </w:rPr>
          <w:delText>{Jiang, 2018 #9074}{He, 2011 #9073}{Jiang, 2018 #9074}</w:delText>
        </w:r>
        <w:r w:rsidR="007C6CB1" w:rsidRPr="005844EA" w:rsidDel="00276529">
          <w:rPr>
            <w:rFonts w:ascii="Arial" w:hAnsi="Arial" w:cs="Arial"/>
            <w:sz w:val="22"/>
            <w:szCs w:val="22"/>
            <w:rPrChange w:id="296" w:author="Guo, Shicheng" w:date="2019-07-02T11:58:00Z">
              <w:rPr>
                <w:rFonts w:ascii="Times New Roman" w:hAnsi="Times New Roman" w:cs="Times New Roman"/>
              </w:rPr>
            </w:rPrChange>
          </w:rPr>
          <w:delText xml:space="preserve"> </w:delText>
        </w:r>
      </w:del>
      <w:ins w:id="297" w:author="Guo, Shicheng" w:date="2019-07-02T11:49:00Z">
        <w:r w:rsidR="00276529" w:rsidRPr="006067F2">
          <w:rPr>
            <w:rFonts w:ascii="Arial" w:hAnsi="Arial" w:cs="Arial"/>
            <w:sz w:val="22"/>
            <w:szCs w:val="22"/>
          </w:rPr>
          <w:t xml:space="preserve">and </w:t>
        </w:r>
      </w:ins>
      <w:del w:id="298" w:author="Guo, Shicheng" w:date="2019-07-02T11:49:00Z">
        <w:r w:rsidR="007C6CB1" w:rsidRPr="005844EA" w:rsidDel="00276529">
          <w:rPr>
            <w:rFonts w:ascii="Arial" w:hAnsi="Arial" w:cs="Arial"/>
            <w:sz w:val="22"/>
            <w:szCs w:val="22"/>
            <w:rPrChange w:id="299" w:author="Guo, Shicheng" w:date="2019-07-02T11:58:00Z">
              <w:rPr>
                <w:rFonts w:ascii="Times New Roman" w:hAnsi="Times New Roman" w:cs="Times New Roman"/>
              </w:rPr>
            </w:rPrChange>
          </w:rPr>
          <w:delText xml:space="preserve">as well as </w:delText>
        </w:r>
      </w:del>
      <w:r w:rsidR="007C6CB1" w:rsidRPr="005844EA">
        <w:rPr>
          <w:rFonts w:ascii="Arial" w:hAnsi="Arial" w:cs="Arial"/>
          <w:sz w:val="22"/>
          <w:szCs w:val="22"/>
          <w:rPrChange w:id="300" w:author="Guo, Shicheng" w:date="2019-07-02T11:58:00Z">
            <w:rPr>
              <w:rFonts w:ascii="Times New Roman" w:hAnsi="Times New Roman" w:cs="Times New Roman"/>
            </w:rPr>
          </w:rPrChange>
        </w:rPr>
        <w:t>genomic imprinting</w:t>
      </w:r>
      <w:del w:id="301" w:author="Guo, Shicheng" w:date="2019-07-02T11:49:00Z">
        <w:r w:rsidR="006F34E5" w:rsidRPr="005844EA" w:rsidDel="00276529">
          <w:rPr>
            <w:rFonts w:ascii="Arial" w:hAnsi="Arial" w:cs="Arial"/>
            <w:sz w:val="22"/>
            <w:szCs w:val="22"/>
            <w:rPrChange w:id="302" w:author="Guo, Shicheng" w:date="2019-07-02T11:58:00Z">
              <w:rPr>
                <w:rFonts w:ascii="Times New Roman" w:hAnsi="Times New Roman" w:cs="Times New Roman"/>
              </w:rPr>
            </w:rPrChange>
          </w:rPr>
          <w:delText xml:space="preserve"> </w:delText>
        </w:r>
      </w:del>
      <w:r w:rsidR="007C6CB1" w:rsidRPr="005844EA">
        <w:rPr>
          <w:rFonts w:ascii="Arial" w:hAnsi="Arial" w:cs="Arial"/>
          <w:sz w:val="22"/>
          <w:szCs w:val="22"/>
          <w:rPrChange w:id="303" w:author="Guo, Shicheng" w:date="2019-07-02T11:58:00Z">
            <w:rPr>
              <w:rFonts w:ascii="Times New Roman" w:hAnsi="Times New Roman" w:cs="Times New Roman"/>
            </w:rPr>
          </w:rPrChange>
        </w:rPr>
        <w:fldChar w:fldCharType="begin"/>
      </w:r>
      <w:r w:rsidR="00276529" w:rsidRPr="005844EA">
        <w:rPr>
          <w:rFonts w:ascii="Arial" w:hAnsi="Arial" w:cs="Arial"/>
          <w:sz w:val="22"/>
          <w:szCs w:val="22"/>
        </w:rPr>
        <w:instrText xml:space="preserve"> ADDIN EN.CITE &lt;EndNote&gt;&lt;Cite&gt;&lt;Author&gt;Schubeler&lt;/Author&gt;&lt;Year&gt;2015&lt;/Year&gt;&lt;RecNum&gt;715&lt;/RecNum&gt;&lt;DisplayText&gt;&lt;style face="superscript"&gt;3&lt;/style&gt;&lt;/DisplayText&gt;&lt;record&gt;&lt;rec-number&gt;715&lt;/rec-number&gt;&lt;foreign-keys&gt;&lt;key app="EN" db-id="5ep0veeviww0vqev9v0vf5zmxve5f9vvfxd5" timestamp="1559467102"&gt;715&lt;/key&gt;&lt;/foreign-keys&gt;&lt;ref-type name="Journal Article"&gt;17&lt;/ref-type&gt;&lt;contributors&gt;&lt;authors&gt;&lt;author&gt;Schubeler, D.&lt;/author&gt;&lt;/authors&gt;&lt;/contributors&gt;&lt;auth-address&gt;Friedrich Miescher Inst Biomed Res, CH-4058 Basel, Switzerland&amp;#xD;Univ Basel, Fac Sci, CH-4003 Basel, Switzerland&lt;/auth-address&gt;&lt;titles&gt;&lt;title&gt;Function and information content of DNA methylation&lt;/title&gt;&lt;secondary-title&gt;Nature&lt;/secondary-title&gt;&lt;alt-title&gt;Nature&lt;/alt-title&gt;&lt;/titles&gt;&lt;periodical&gt;&lt;full-title&gt;Nature&lt;/full-title&gt;&lt;/periodical&gt;&lt;alt-periodical&gt;&lt;full-title&gt;Nature&lt;/full-title&gt;&lt;/alt-periodical&gt;&lt;pages&gt;321-326&lt;/pages&gt;&lt;volume&gt;517&lt;/volume&gt;&lt;number&gt;7534&lt;/number&gt;&lt;keywords&gt;&lt;keyword&gt;acute myeloid-leukemia&lt;/keyword&gt;&lt;keyword&gt;de-novo methylation&lt;/keyword&gt;&lt;keyword&gt;genome-wide&lt;/keyword&gt;&lt;keyword&gt;tet proteins&lt;/keyword&gt;&lt;keyword&gt;cpg island&lt;/keyword&gt;&lt;keyword&gt;endogenous retroviruses&lt;/keyword&gt;&lt;keyword&gt;epigenetic inheritance&lt;/keyword&gt;&lt;keyword&gt;transposable elements&lt;/keyword&gt;&lt;keyword&gt;chromatin-structure&lt;/keyword&gt;&lt;keyword&gt;enhancer activity&lt;/keyword&gt;&lt;/keywords&gt;&lt;dates&gt;&lt;year&gt;2015&lt;/year&gt;&lt;pub-dates&gt;&lt;date&gt;Jan 15&lt;/date&gt;&lt;/pub-dates&gt;&lt;/dates&gt;&lt;isbn&gt;0028-0836&lt;/isbn&gt;&lt;accession-num&gt;WOS:000347810300036&lt;/accession-num&gt;&lt;urls&gt;&lt;related-urls&gt;&lt;url&gt;&amp;lt;Go to ISI&amp;gt;://WOS:000347810300036&lt;/url&gt;&lt;/related-urls&gt;&lt;/urls&gt;&lt;electronic-resource-num&gt;10.1038/nature14192&lt;/electronic-resource-num&gt;&lt;language&gt;English&lt;/language&gt;&lt;/record&gt;&lt;/Cite&gt;&lt;/EndNote&gt;</w:instrText>
      </w:r>
      <w:r w:rsidR="007C6CB1" w:rsidRPr="005844EA">
        <w:rPr>
          <w:rFonts w:ascii="Arial" w:hAnsi="Arial" w:cs="Arial"/>
          <w:sz w:val="22"/>
          <w:szCs w:val="22"/>
          <w:rPrChange w:id="304" w:author="Guo, Shicheng" w:date="2019-07-02T11:58:00Z">
            <w:rPr>
              <w:rFonts w:ascii="Times New Roman" w:hAnsi="Times New Roman" w:cs="Times New Roman"/>
            </w:rPr>
          </w:rPrChange>
        </w:rPr>
        <w:fldChar w:fldCharType="separate"/>
      </w:r>
      <w:r w:rsidR="00276529" w:rsidRPr="005844EA">
        <w:rPr>
          <w:rFonts w:ascii="Arial" w:hAnsi="Arial" w:cs="Arial"/>
          <w:noProof/>
          <w:sz w:val="22"/>
          <w:szCs w:val="22"/>
          <w:vertAlign w:val="superscript"/>
        </w:rPr>
        <w:t>3</w:t>
      </w:r>
      <w:r w:rsidR="007C6CB1" w:rsidRPr="005844EA">
        <w:rPr>
          <w:rFonts w:ascii="Arial" w:hAnsi="Arial" w:cs="Arial"/>
          <w:sz w:val="22"/>
          <w:szCs w:val="22"/>
          <w:rPrChange w:id="305" w:author="Guo, Shicheng" w:date="2019-07-02T11:58:00Z">
            <w:rPr>
              <w:rFonts w:ascii="Times New Roman" w:hAnsi="Times New Roman" w:cs="Times New Roman"/>
            </w:rPr>
          </w:rPrChange>
        </w:rPr>
        <w:fldChar w:fldCharType="end"/>
      </w:r>
      <w:r w:rsidR="007C6CB1" w:rsidRPr="005844EA">
        <w:rPr>
          <w:rFonts w:ascii="Arial" w:hAnsi="Arial" w:cs="Arial"/>
          <w:sz w:val="22"/>
          <w:szCs w:val="22"/>
          <w:rPrChange w:id="306" w:author="Guo, Shicheng" w:date="2019-07-02T11:58:00Z">
            <w:rPr>
              <w:rFonts w:ascii="Times New Roman" w:hAnsi="Times New Roman" w:cs="Times New Roman"/>
            </w:rPr>
          </w:rPrChange>
        </w:rPr>
        <w:t xml:space="preserve">. </w:t>
      </w:r>
      <w:ins w:id="307" w:author="Guo, Shicheng" w:date="2019-07-02T11:53:00Z">
        <w:r w:rsidR="00276529" w:rsidRPr="006067F2">
          <w:rPr>
            <w:rFonts w:ascii="Arial" w:hAnsi="Arial" w:cs="Arial"/>
            <w:sz w:val="22"/>
            <w:szCs w:val="22"/>
          </w:rPr>
          <w:t xml:space="preserve">DNA methylation shown different patterns in different tissues and </w:t>
        </w:r>
      </w:ins>
      <w:ins w:id="308" w:author="Guo, Shicheng" w:date="2019-07-02T11:54:00Z">
        <w:r w:rsidR="00B72CEE" w:rsidRPr="006067F2">
          <w:rPr>
            <w:rFonts w:ascii="Arial" w:hAnsi="Arial" w:cs="Arial"/>
            <w:sz w:val="22"/>
            <w:szCs w:val="22"/>
          </w:rPr>
          <w:t xml:space="preserve">disease status </w:t>
        </w:r>
      </w:ins>
      <w:ins w:id="309" w:author="Guo, Shicheng" w:date="2019-07-02T11:53:00Z">
        <w:r w:rsidR="00276529" w:rsidRPr="006067F2">
          <w:rPr>
            <w:rFonts w:ascii="Arial" w:hAnsi="Arial" w:cs="Arial"/>
            <w:sz w:val="22"/>
            <w:szCs w:val="22"/>
          </w:rPr>
          <w:t xml:space="preserve">which have been applied to </w:t>
        </w:r>
      </w:ins>
      <w:ins w:id="310" w:author="Guo, Shicheng" w:date="2019-07-02T11:54:00Z">
        <w:r w:rsidR="00B72CEE" w:rsidRPr="006067F2">
          <w:rPr>
            <w:rFonts w:ascii="Arial" w:hAnsi="Arial" w:cs="Arial"/>
            <w:sz w:val="22"/>
            <w:szCs w:val="22"/>
          </w:rPr>
          <w:t>develop</w:t>
        </w:r>
      </w:ins>
      <w:ins w:id="311" w:author="Guo, Shicheng" w:date="2019-07-02T11:53:00Z">
        <w:r w:rsidR="00276529" w:rsidRPr="006067F2">
          <w:rPr>
            <w:rFonts w:ascii="Arial" w:hAnsi="Arial" w:cs="Arial"/>
            <w:sz w:val="22"/>
            <w:szCs w:val="22"/>
          </w:rPr>
          <w:t xml:space="preserve"> f</w:t>
        </w:r>
        <w:r w:rsidR="00B72CEE" w:rsidRPr="006067F2">
          <w:rPr>
            <w:rFonts w:ascii="Arial" w:hAnsi="Arial" w:cs="Arial"/>
            <w:sz w:val="22"/>
            <w:szCs w:val="22"/>
          </w:rPr>
          <w:t>or tissue-of-origin</w:t>
        </w:r>
      </w:ins>
      <w:r w:rsidR="005844EA">
        <w:rPr>
          <w:rFonts w:ascii="Arial" w:hAnsi="Arial" w:cs="Arial"/>
          <w:sz w:val="22"/>
          <w:szCs w:val="22"/>
        </w:rPr>
        <w:fldChar w:fldCharType="begin">
          <w:fldData xml:space="preserve">PEVuZE5vdGU+PENpdGU+PEF1dGhvcj5HdW88L0F1dGhvcj48WWVhcj4yMDE3PC9ZZWFyPjxSZWNO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</w:fldData>
        </w:fldChar>
      </w:r>
      <w:r w:rsidR="005844EA">
        <w:rPr>
          <w:rFonts w:ascii="Arial" w:hAnsi="Arial" w:cs="Arial"/>
          <w:sz w:val="22"/>
          <w:szCs w:val="22"/>
        </w:rPr>
        <w:instrText xml:space="preserve"> ADDIN EN.CITE </w:instrText>
      </w:r>
      <w:r w:rsidR="005844EA">
        <w:rPr>
          <w:rFonts w:ascii="Arial" w:hAnsi="Arial" w:cs="Arial"/>
          <w:sz w:val="22"/>
          <w:szCs w:val="22"/>
        </w:rPr>
        <w:fldChar w:fldCharType="begin">
          <w:fldData xml:space="preserve">PEVuZE5vdGU+PENpdGU+PEF1dGhvcj5HdW88L0F1dGhvcj48WWVhcj4yMDE3PC9ZZWFyPjxSZWNO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</w:fldData>
        </w:fldChar>
      </w:r>
      <w:r w:rsidR="005844EA">
        <w:rPr>
          <w:rFonts w:ascii="Arial" w:hAnsi="Arial" w:cs="Arial"/>
          <w:sz w:val="22"/>
          <w:szCs w:val="22"/>
        </w:rPr>
        <w:instrText xml:space="preserve"> ADDIN EN.CITE.DATA </w:instrText>
      </w:r>
      <w:r w:rsidR="005844EA">
        <w:rPr>
          <w:rFonts w:ascii="Arial" w:hAnsi="Arial" w:cs="Arial"/>
          <w:sz w:val="22"/>
          <w:szCs w:val="22"/>
        </w:rPr>
      </w:r>
      <w:r w:rsidR="005844EA">
        <w:rPr>
          <w:rFonts w:ascii="Arial" w:hAnsi="Arial" w:cs="Arial"/>
          <w:sz w:val="22"/>
          <w:szCs w:val="22"/>
        </w:rPr>
        <w:fldChar w:fldCharType="end"/>
      </w:r>
      <w:r w:rsidR="005844EA">
        <w:rPr>
          <w:rFonts w:ascii="Arial" w:hAnsi="Arial" w:cs="Arial"/>
          <w:sz w:val="22"/>
          <w:szCs w:val="22"/>
        </w:rPr>
      </w:r>
      <w:r w:rsidR="005844EA">
        <w:rPr>
          <w:rFonts w:ascii="Arial" w:hAnsi="Arial" w:cs="Arial"/>
          <w:sz w:val="22"/>
          <w:szCs w:val="22"/>
        </w:rPr>
        <w:fldChar w:fldCharType="separate"/>
      </w:r>
      <w:r w:rsidR="005844EA" w:rsidRPr="005844EA">
        <w:rPr>
          <w:rFonts w:ascii="Arial" w:hAnsi="Arial" w:cs="Arial"/>
          <w:noProof/>
          <w:sz w:val="22"/>
          <w:szCs w:val="22"/>
          <w:vertAlign w:val="superscript"/>
        </w:rPr>
        <w:t>4</w:t>
      </w:r>
      <w:r w:rsidR="005844EA">
        <w:rPr>
          <w:rFonts w:ascii="Arial" w:hAnsi="Arial" w:cs="Arial"/>
          <w:sz w:val="22"/>
          <w:szCs w:val="22"/>
        </w:rPr>
        <w:fldChar w:fldCharType="end"/>
      </w:r>
      <w:ins w:id="312" w:author="Guo, Shicheng" w:date="2019-07-02T11:53:00Z">
        <w:r w:rsidR="00B72CEE" w:rsidRPr="006067F2">
          <w:rPr>
            <w:rFonts w:ascii="Arial" w:hAnsi="Arial" w:cs="Arial"/>
            <w:sz w:val="22"/>
            <w:szCs w:val="22"/>
          </w:rPr>
          <w:t xml:space="preserve"> and disease prediction</w:t>
        </w:r>
      </w:ins>
      <w:r w:rsidR="005844EA">
        <w:rPr>
          <w:rFonts w:ascii="Arial" w:hAnsi="Arial" w:cs="Arial"/>
          <w:sz w:val="22"/>
          <w:szCs w:val="22"/>
        </w:rPr>
        <w:fldChar w:fldCharType="begin">
          <w:fldData xml:space="preserve">PEVuZE5vdGU+PENpdGU+PEF1dGhvcj5HdW88L0F1dGhvcj48WWVhcj4yMDE1PC9ZZWFyPjxSZWNO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==
</w:fldData>
        </w:fldChar>
      </w:r>
      <w:r w:rsidR="005844EA">
        <w:rPr>
          <w:rFonts w:ascii="Arial" w:hAnsi="Arial" w:cs="Arial"/>
          <w:sz w:val="22"/>
          <w:szCs w:val="22"/>
        </w:rPr>
        <w:instrText xml:space="preserve"> ADDIN EN.CITE </w:instrText>
      </w:r>
      <w:r w:rsidR="005844EA">
        <w:rPr>
          <w:rFonts w:ascii="Arial" w:hAnsi="Arial" w:cs="Arial"/>
          <w:sz w:val="22"/>
          <w:szCs w:val="22"/>
        </w:rPr>
        <w:fldChar w:fldCharType="begin">
          <w:fldData xml:space="preserve">PEVuZE5vdGU+PENpdGU+PEF1dGhvcj5HdW88L0F1dGhvcj48WWVhcj4yMDE1PC9ZZWFyPjxSZWNO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==
</w:fldData>
        </w:fldChar>
      </w:r>
      <w:r w:rsidR="005844EA">
        <w:rPr>
          <w:rFonts w:ascii="Arial" w:hAnsi="Arial" w:cs="Arial"/>
          <w:sz w:val="22"/>
          <w:szCs w:val="22"/>
        </w:rPr>
        <w:instrText xml:space="preserve"> ADDIN EN.CITE.DATA </w:instrText>
      </w:r>
      <w:r w:rsidR="005844EA">
        <w:rPr>
          <w:rFonts w:ascii="Arial" w:hAnsi="Arial" w:cs="Arial"/>
          <w:sz w:val="22"/>
          <w:szCs w:val="22"/>
        </w:rPr>
      </w:r>
      <w:r w:rsidR="005844EA">
        <w:rPr>
          <w:rFonts w:ascii="Arial" w:hAnsi="Arial" w:cs="Arial"/>
          <w:sz w:val="22"/>
          <w:szCs w:val="22"/>
        </w:rPr>
        <w:fldChar w:fldCharType="end"/>
      </w:r>
      <w:r w:rsidR="005844EA">
        <w:rPr>
          <w:rFonts w:ascii="Arial" w:hAnsi="Arial" w:cs="Arial"/>
          <w:sz w:val="22"/>
          <w:szCs w:val="22"/>
        </w:rPr>
      </w:r>
      <w:r w:rsidR="005844EA">
        <w:rPr>
          <w:rFonts w:ascii="Arial" w:hAnsi="Arial" w:cs="Arial"/>
          <w:sz w:val="22"/>
          <w:szCs w:val="22"/>
        </w:rPr>
        <w:fldChar w:fldCharType="separate"/>
      </w:r>
      <w:r w:rsidR="005844EA" w:rsidRPr="005844EA">
        <w:rPr>
          <w:rFonts w:ascii="Arial" w:hAnsi="Arial" w:cs="Arial"/>
          <w:noProof/>
          <w:sz w:val="22"/>
          <w:szCs w:val="22"/>
          <w:vertAlign w:val="superscript"/>
        </w:rPr>
        <w:t>5</w:t>
      </w:r>
      <w:r w:rsidR="005844EA">
        <w:rPr>
          <w:rFonts w:ascii="Arial" w:hAnsi="Arial" w:cs="Arial"/>
          <w:sz w:val="22"/>
          <w:szCs w:val="22"/>
        </w:rPr>
        <w:fldChar w:fldCharType="end"/>
      </w:r>
      <w:ins w:id="313" w:author="Guo, Shicheng" w:date="2019-07-02T11:53:00Z">
        <w:r w:rsidR="00B72CEE" w:rsidRPr="006067F2">
          <w:rPr>
            <w:rFonts w:ascii="Arial" w:hAnsi="Arial" w:cs="Arial"/>
            <w:sz w:val="22"/>
            <w:szCs w:val="22"/>
          </w:rPr>
          <w:t xml:space="preserve">, </w:t>
        </w:r>
      </w:ins>
      <w:ins w:id="314" w:author="Guo, Shicheng" w:date="2019-07-02T11:55:00Z">
        <w:r w:rsidR="00B72CEE" w:rsidRPr="006067F2">
          <w:rPr>
            <w:rFonts w:ascii="Arial" w:hAnsi="Arial" w:cs="Arial"/>
            <w:sz w:val="22"/>
            <w:szCs w:val="22"/>
          </w:rPr>
          <w:t>especially</w:t>
        </w:r>
      </w:ins>
      <w:ins w:id="315" w:author="Guo, Shicheng" w:date="2019-07-02T11:53:00Z">
        <w:r w:rsidR="00B72CEE" w:rsidRPr="006067F2">
          <w:rPr>
            <w:rFonts w:ascii="Arial" w:hAnsi="Arial" w:cs="Arial"/>
            <w:sz w:val="22"/>
            <w:szCs w:val="22"/>
          </w:rPr>
          <w:t xml:space="preserve"> cancer</w:t>
        </w:r>
      </w:ins>
      <w:ins w:id="316" w:author="Guo, Shicheng" w:date="2019-07-02T11:55:00Z">
        <w:r w:rsidR="00B72CEE" w:rsidRPr="006067F2">
          <w:rPr>
            <w:rFonts w:ascii="Arial" w:hAnsi="Arial" w:cs="Arial"/>
            <w:sz w:val="22"/>
            <w:szCs w:val="22"/>
          </w:rPr>
          <w:fldChar w:fldCharType="begin"/>
        </w:r>
      </w:ins>
      <w:r w:rsidR="005844EA">
        <w:rPr>
          <w:rFonts w:ascii="Arial" w:hAnsi="Arial" w:cs="Arial"/>
          <w:sz w:val="22"/>
          <w:szCs w:val="22"/>
        </w:rPr>
        <w:instrText xml:space="preserve"> ADDIN EN.CITE &lt;EndNote&gt;&lt;Cite&gt;&lt;Author&gt;Koch&lt;/Author&gt;&lt;Year&gt;2018&lt;/Year&gt;&lt;RecNum&gt;716&lt;/RecNum&gt;&lt;DisplayText&gt;&lt;style face="superscript"&gt;6&lt;/style&gt;&lt;/DisplayText&gt;&lt;record&gt;&lt;rec-number&gt;716&lt;/rec-number&gt;&lt;foreign-keys&gt;&lt;key app="EN" db-id="5ep0veeviww0vqev9v0vf5zmxve5f9vvfxd5" timestamp="1559473343"&gt;716&lt;/key&gt;&lt;/foreign-keys&gt;&lt;ref-type name="Journal Article"&gt;17&lt;/ref-type&gt;&lt;contributors&gt;&lt;authors&gt;&lt;author&gt;Koch, A.&lt;/author&gt;&lt;author&gt;Joosten, S. C.&lt;/author&gt;&lt;author&gt;Feng, Z.&lt;/author&gt;&lt;author&gt;de Ruijter, T. C.&lt;/author&gt;&lt;author&gt;Draht, M. X.&lt;/author&gt;&lt;author&gt;Melotte, V.&lt;/author&gt;&lt;author&gt;Smits, K. M.&lt;/author&gt;&lt;author&gt;Veeck, J.&lt;/author&gt;&lt;author&gt;Herman, J. G.&lt;/author&gt;&lt;author&gt;Van Neste, L.&lt;/author&gt;&lt;author&gt;Van Criekinge, W.&lt;/author&gt;&lt;author&gt;de Meyer, T.&lt;/author&gt;&lt;author&gt;van Engeland, M.&lt;/author&gt;&lt;/authors&gt;&lt;/contributors&gt;&lt;titles&gt;&lt;title&gt;Analysis of DNA methylation in cancer: location revisited (vol 15, pg 459, 2018)&lt;/title&gt;&lt;secondary-title&gt;Nature Reviews Clinical Oncology&lt;/secondary-title&gt;&lt;alt-title&gt;Nat Rev Clin Oncol&lt;/alt-title&gt;&lt;/titles&gt;&lt;periodical&gt;&lt;full-title&gt;Nature Reviews Clinical Oncology&lt;/full-title&gt;&lt;abbr-1&gt;Nat Rev Clin Oncol&lt;/abbr-1&gt;&lt;/periodical&gt;&lt;alt-periodical&gt;&lt;full-title&gt;Nature Reviews Clinical Oncology&lt;/full-title&gt;&lt;abbr-1&gt;Nat Rev Clin Oncol&lt;/abbr-1&gt;&lt;/alt-periodical&gt;&lt;pages&gt;467-467&lt;/pages&gt;&lt;volume&gt;15&lt;/volume&gt;&lt;number&gt;7&lt;/number&gt;&lt;dates&gt;&lt;year&gt;2018&lt;/year&gt;&lt;pub-dates&gt;&lt;date&gt;Jul&lt;/date&gt;&lt;/pub-dates&gt;&lt;/dates&gt;&lt;isbn&gt;1759-4774&lt;/isbn&gt;&lt;accession-num&gt;WOS:000435693800016&lt;/accession-num&gt;&lt;urls&gt;&lt;related-urls&gt;&lt;url&gt;&amp;lt;Go to ISI&amp;gt;://WOS:000435693800016&lt;/url&gt;&lt;/related-urls&gt;&lt;/urls&gt;&lt;electronic-resource-num&gt;10.1038/s41571-018-0028-9&lt;/electronic-resource-num&gt;&lt;language&gt;English&lt;/language&gt;&lt;/record&gt;&lt;/Cite&gt;&lt;/EndNote&gt;</w:instrText>
      </w:r>
      <w:ins w:id="317" w:author="Guo, Shicheng" w:date="2019-07-02T11:55:00Z">
        <w:r w:rsidR="00B72CEE" w:rsidRPr="006067F2">
          <w:rPr>
            <w:rFonts w:ascii="Arial" w:hAnsi="Arial" w:cs="Arial"/>
            <w:sz w:val="22"/>
            <w:szCs w:val="22"/>
            <w:rPrChange w:id="318" w:author="Guo, Shicheng" w:date="2019-07-02T11:58:00Z">
              <w:rPr>
                <w:rFonts w:ascii="Arial" w:hAnsi="Arial" w:cs="Arial"/>
                <w:sz w:val="22"/>
                <w:szCs w:val="22"/>
              </w:rPr>
            </w:rPrChange>
          </w:rPr>
          <w:fldChar w:fldCharType="separate"/>
        </w:r>
      </w:ins>
      <w:r w:rsidR="005844EA" w:rsidRPr="005844EA">
        <w:rPr>
          <w:rFonts w:ascii="Arial" w:hAnsi="Arial" w:cs="Arial"/>
          <w:noProof/>
          <w:sz w:val="22"/>
          <w:szCs w:val="22"/>
          <w:vertAlign w:val="superscript"/>
        </w:rPr>
        <w:t>6</w:t>
      </w:r>
      <w:ins w:id="319" w:author="Guo, Shicheng" w:date="2019-07-02T11:55:00Z">
        <w:r w:rsidR="00B72CEE" w:rsidRPr="006067F2">
          <w:rPr>
            <w:rFonts w:ascii="Arial" w:hAnsi="Arial" w:cs="Arial"/>
            <w:sz w:val="22"/>
            <w:szCs w:val="22"/>
          </w:rPr>
          <w:fldChar w:fldCharType="end"/>
        </w:r>
      </w:ins>
      <w:ins w:id="320" w:author="Guo, Shicheng" w:date="2019-07-02T11:53:00Z">
        <w:r w:rsidR="00B72CEE" w:rsidRPr="006067F2">
          <w:rPr>
            <w:rFonts w:ascii="Arial" w:hAnsi="Arial" w:cs="Arial"/>
            <w:sz w:val="22"/>
            <w:szCs w:val="22"/>
          </w:rPr>
          <w:t xml:space="preserve"> and </w:t>
        </w:r>
      </w:ins>
      <w:ins w:id="321" w:author="Guo, Shicheng" w:date="2019-07-02T11:54:00Z">
        <w:r w:rsidR="00B72CEE" w:rsidRPr="006067F2">
          <w:rPr>
            <w:rFonts w:ascii="Arial" w:hAnsi="Arial" w:cs="Arial"/>
            <w:sz w:val="22"/>
            <w:szCs w:val="22"/>
          </w:rPr>
          <w:t>immune</w:t>
        </w:r>
      </w:ins>
      <w:ins w:id="322" w:author="Guo, Shicheng" w:date="2019-07-02T11:53:00Z">
        <w:r w:rsidR="00B72CEE" w:rsidRPr="006067F2">
          <w:rPr>
            <w:rFonts w:ascii="Arial" w:hAnsi="Arial" w:cs="Arial"/>
            <w:sz w:val="22"/>
            <w:szCs w:val="22"/>
          </w:rPr>
          <w:t xml:space="preserve"> </w:t>
        </w:r>
      </w:ins>
      <w:ins w:id="323" w:author="Guo, Shicheng" w:date="2019-07-02T11:54:00Z">
        <w:r w:rsidR="00B72CEE" w:rsidRPr="006067F2">
          <w:rPr>
            <w:rFonts w:ascii="Arial" w:hAnsi="Arial" w:cs="Arial"/>
            <w:sz w:val="22"/>
            <w:szCs w:val="22"/>
          </w:rPr>
          <w:t>diseases</w:t>
        </w:r>
      </w:ins>
      <w:r w:rsidR="005844EA" w:rsidRPr="006067F2">
        <w:rPr>
          <w:rFonts w:ascii="Arial" w:hAnsi="Arial" w:cs="Arial"/>
          <w:sz w:val="22"/>
          <w:szCs w:val="22"/>
        </w:rPr>
        <w:fldChar w:fldCharType="begin">
          <w:fldData xml:space="preserve">PEVuZE5vdGU+PENpdGU+PEF1dGhvcj5DaGVuPC9BdXRob3I+PFllYXI+MjAxOTwvWWVhcj48UmVj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PEVuZE5vdGU+PENpdGU+PEF1dGhvcj5DaGVuPC9BdXRob3I+PFllYXI+MjAxOTwvWWVhcj48UmVj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5844EA" w:rsidRPr="006067F2">
        <w:rPr>
          <w:rFonts w:ascii="Arial" w:hAnsi="Arial" w:cs="Arial"/>
          <w:sz w:val="22"/>
          <w:szCs w:val="22"/>
          <w:rPrChange w:id="324" w:author="Guo, Shicheng" w:date="2019-07-02T11:58:00Z">
            <w:rPr>
              <w:rFonts w:ascii="Arial" w:hAnsi="Arial" w:cs="Arial"/>
              <w:sz w:val="22"/>
              <w:szCs w:val="22"/>
            </w:rPr>
          </w:rPrChange>
        </w:rPr>
      </w:r>
      <w:r w:rsidR="005844EA" w:rsidRPr="006067F2">
        <w:rPr>
          <w:rFonts w:ascii="Arial" w:hAnsi="Arial" w:cs="Arial"/>
          <w:sz w:val="22"/>
          <w:szCs w:val="22"/>
          <w:rPrChange w:id="325" w:author="Guo, Shicheng" w:date="2019-07-02T11:58:00Z">
            <w:rPr>
              <w:rFonts w:ascii="Arial" w:hAnsi="Arial" w:cs="Arial"/>
              <w:sz w:val="22"/>
              <w:szCs w:val="22"/>
            </w:rPr>
          </w:rPrChange>
        </w:rPr>
        <w:fldChar w:fldCharType="separate"/>
      </w:r>
      <w:r w:rsidR="001F1127" w:rsidRPr="001F1127">
        <w:rPr>
          <w:rFonts w:ascii="Arial" w:hAnsi="Arial" w:cs="Arial"/>
          <w:noProof/>
          <w:sz w:val="22"/>
          <w:szCs w:val="22"/>
          <w:vertAlign w:val="superscript"/>
        </w:rPr>
        <w:t>7-9</w:t>
      </w:r>
      <w:r w:rsidR="005844EA" w:rsidRPr="006067F2">
        <w:rPr>
          <w:rFonts w:ascii="Arial" w:hAnsi="Arial" w:cs="Arial"/>
          <w:sz w:val="22"/>
          <w:szCs w:val="22"/>
        </w:rPr>
        <w:fldChar w:fldCharType="end"/>
      </w:r>
      <w:del w:id="326" w:author="Guo, Shicheng" w:date="2019-07-02T11:54:00Z">
        <w:r w:rsidR="007C6CB1" w:rsidRPr="005844EA" w:rsidDel="00B72CEE">
          <w:rPr>
            <w:rFonts w:ascii="Arial" w:hAnsi="Arial" w:cs="Arial"/>
            <w:sz w:val="22"/>
            <w:szCs w:val="22"/>
            <w:rPrChange w:id="327" w:author="Guo, Shicheng" w:date="2019-07-02T11:58:00Z">
              <w:rPr>
                <w:rFonts w:ascii="Times New Roman" w:hAnsi="Times New Roman" w:cs="Times New Roman"/>
              </w:rPr>
            </w:rPrChange>
          </w:rPr>
          <w:delText xml:space="preserve">Recently, DNA methylation alterations have been found in multiple kinds of tumors, and is recognized as promising biomarkers for </w:delText>
        </w:r>
        <w:r w:rsidR="00A554BA" w:rsidRPr="005844EA" w:rsidDel="00B72CEE">
          <w:rPr>
            <w:rFonts w:ascii="Arial" w:hAnsi="Arial" w:cs="Arial"/>
            <w:sz w:val="22"/>
            <w:szCs w:val="22"/>
            <w:rPrChange w:id="328" w:author="Guo, Shicheng" w:date="2019-07-02T11:58:00Z">
              <w:rPr>
                <w:rFonts w:ascii="Times New Roman" w:hAnsi="Times New Roman" w:cs="Times New Roman"/>
              </w:rPr>
            </w:rPrChange>
          </w:rPr>
          <w:delText xml:space="preserve">diagnosis, prognosis </w:delText>
        </w:r>
        <w:r w:rsidR="005A338A" w:rsidRPr="005844EA" w:rsidDel="00B72CEE">
          <w:rPr>
            <w:rFonts w:ascii="Arial" w:hAnsi="Arial" w:cs="Arial"/>
            <w:sz w:val="22"/>
            <w:szCs w:val="22"/>
            <w:rPrChange w:id="329" w:author="Guo, Shicheng" w:date="2019-07-02T11:58:00Z">
              <w:rPr>
                <w:rFonts w:ascii="Times New Roman" w:hAnsi="Times New Roman" w:cs="Times New Roman"/>
              </w:rPr>
            </w:rPrChange>
          </w:rPr>
          <w:delText>of</w:delText>
        </w:r>
        <w:r w:rsidR="00A554BA" w:rsidRPr="005844EA" w:rsidDel="00B72CEE">
          <w:rPr>
            <w:rFonts w:ascii="Arial" w:hAnsi="Arial" w:cs="Arial"/>
            <w:sz w:val="22"/>
            <w:szCs w:val="22"/>
            <w:rPrChange w:id="330" w:author="Guo, Shicheng" w:date="2019-07-02T11:58:00Z">
              <w:rPr>
                <w:rFonts w:ascii="Times New Roman" w:hAnsi="Times New Roman" w:cs="Times New Roman"/>
              </w:rPr>
            </w:rPrChange>
          </w:rPr>
          <w:delText xml:space="preserve"> cancers</w:delText>
        </w:r>
      </w:del>
      <w:del w:id="331" w:author="Guo, Shicheng" w:date="2019-07-02T11:48:00Z">
        <w:r w:rsidR="006F34E5" w:rsidRPr="005844EA" w:rsidDel="00276529">
          <w:rPr>
            <w:rFonts w:ascii="Arial" w:hAnsi="Arial" w:cs="Arial"/>
            <w:sz w:val="22"/>
            <w:szCs w:val="22"/>
            <w:rPrChange w:id="332" w:author="Guo, Shicheng" w:date="2019-07-02T11:58:00Z">
              <w:rPr>
                <w:rFonts w:ascii="Times New Roman" w:hAnsi="Times New Roman" w:cs="Times New Roman"/>
              </w:rPr>
            </w:rPrChange>
          </w:rPr>
          <w:delText xml:space="preserve"> </w:delText>
        </w:r>
      </w:del>
      <w:del w:id="333" w:author="Guo, Shicheng" w:date="2019-07-02T11:55:00Z">
        <w:r w:rsidR="009D54A8" w:rsidRPr="005844EA" w:rsidDel="00B72CEE">
          <w:rPr>
            <w:rFonts w:ascii="Arial" w:hAnsi="Arial" w:cs="Arial"/>
            <w:sz w:val="22"/>
            <w:szCs w:val="22"/>
            <w:rPrChange w:id="334" w:author="Guo, Shicheng" w:date="2019-07-02T11:58:00Z">
              <w:rPr>
                <w:rFonts w:ascii="Times New Roman" w:hAnsi="Times New Roman" w:cs="Times New Roman"/>
              </w:rPr>
            </w:rPrChange>
          </w:rPr>
          <w:fldChar w:fldCharType="begin"/>
        </w:r>
      </w:del>
      <w:r w:rsidR="006067F2">
        <w:rPr>
          <w:rFonts w:ascii="Arial" w:hAnsi="Arial" w:cs="Arial"/>
          <w:sz w:val="22"/>
          <w:szCs w:val="22"/>
        </w:rPr>
        <w:instrText xml:space="preserve"> ADDIN EN.CITE &lt;EndNote&gt;&lt;Cite&gt;&lt;Author&gt;Koch&lt;/Author&gt;&lt;Year&gt;2018&lt;/Year&gt;&lt;RecNum&gt;716&lt;/RecNum&gt;&lt;DisplayText&gt;&lt;style face="superscript"&gt;6&lt;/style&gt;&lt;/DisplayText&gt;&lt;record&gt;&lt;rec-number&gt;716&lt;/rec-number&gt;&lt;foreign-keys&gt;&lt;key app="EN" db-id="5ep0veeviww0vqev9v0vf5zmxve5f9vvfxd5" timestamp="1559473343"&gt;716&lt;/key&gt;&lt;/foreign-keys&gt;&lt;ref-type name="Journal Article"&gt;17&lt;/ref-type&gt;&lt;contributors&gt;&lt;authors&gt;&lt;author&gt;Koch, A.&lt;/author&gt;&lt;author&gt;Joosten, S. C.&lt;/author&gt;&lt;author&gt;Feng, Z.&lt;/author&gt;&lt;author&gt;de Ruijter, T. C.&lt;/author&gt;&lt;author&gt;Draht, M. X.&lt;/author&gt;&lt;author&gt;Melotte, V.&lt;/author&gt;&lt;author&gt;Smits, K. M.&lt;/author&gt;&lt;author&gt;Veeck, J.&lt;/author&gt;&lt;author&gt;Herman, J. G.&lt;/author&gt;&lt;author&gt;Van Neste, L.&lt;/author&gt;&lt;author&gt;Van Criekinge, W.&lt;/author&gt;&lt;author&gt;de Meyer, T.&lt;/author&gt;&lt;author&gt;van Engeland, M.&lt;/author&gt;&lt;/authors&gt;&lt;/contributors&gt;&lt;titles&gt;&lt;title&gt;Analysis of DNA methylation in cancer: location revisited (vol 15, pg 459, 2018)&lt;/title&gt;&lt;secondary-title&gt;Nature Reviews Clinical Oncology&lt;/secondary-title&gt;&lt;alt-title&gt;Nat Rev Clin Oncol&lt;/alt-title&gt;&lt;/titles&gt;&lt;periodical&gt;&lt;full-title&gt;Nature Reviews Clinical Oncology&lt;/full-title&gt;&lt;abbr-1&gt;Nat Rev Clin Oncol&lt;/abbr-1&gt;&lt;/periodical&gt;&lt;alt-periodical&gt;&lt;full-title&gt;Nature Reviews Clinical Oncology&lt;/full-title&gt;&lt;abbr-1&gt;Nat Rev Clin Oncol&lt;/abbr-1&gt;&lt;/alt-periodical&gt;&lt;pages&gt;467-467&lt;/pages&gt;&lt;volume&gt;15&lt;/volume&gt;&lt;number&gt;7&lt;/number&gt;&lt;dates&gt;&lt;year&gt;2018&lt;/year&gt;&lt;pub-dates&gt;&lt;date&gt;Jul&lt;/date&gt;&lt;/pub-dates&gt;&lt;/dates&gt;&lt;isbn&gt;1759-4774&lt;/isbn&gt;&lt;accession-num&gt;WOS:000435693800016&lt;/accession-num&gt;&lt;urls&gt;&lt;related-urls&gt;&lt;url&gt;&amp;lt;Go to ISI&amp;gt;://WOS:000435693800016&lt;/url&gt;&lt;/related-urls&gt;&lt;/urls&gt;&lt;electronic-resource-num&gt;10.1038/s41571-018-0028-9&lt;/electronic-resource-num&gt;&lt;language&gt;English&lt;/language&gt;&lt;/record&gt;&lt;/Cite&gt;&lt;/EndNote&gt;</w:instrText>
      </w:r>
      <w:del w:id="335" w:author="Guo, Shicheng" w:date="2019-07-02T11:55:00Z">
        <w:r w:rsidR="009D54A8" w:rsidRPr="005844EA" w:rsidDel="00B72CEE">
          <w:rPr>
            <w:rFonts w:ascii="Arial" w:hAnsi="Arial" w:cs="Arial"/>
            <w:sz w:val="22"/>
            <w:szCs w:val="22"/>
            <w:rPrChange w:id="336" w:author="Guo, Shicheng" w:date="2019-07-02T11:58:00Z">
              <w:rPr>
                <w:rFonts w:ascii="Times New Roman" w:hAnsi="Times New Roman" w:cs="Times New Roman"/>
              </w:rPr>
            </w:rPrChange>
          </w:rPr>
          <w:fldChar w:fldCharType="separate"/>
        </w:r>
      </w:del>
      <w:r w:rsidR="006067F2" w:rsidRPr="006067F2">
        <w:rPr>
          <w:rFonts w:ascii="Arial" w:hAnsi="Arial" w:cs="Arial"/>
          <w:noProof/>
          <w:sz w:val="22"/>
          <w:szCs w:val="22"/>
          <w:vertAlign w:val="superscript"/>
        </w:rPr>
        <w:t>6</w:t>
      </w:r>
      <w:del w:id="337" w:author="Guo, Shicheng" w:date="2019-07-02T11:55:00Z">
        <w:r w:rsidR="009D54A8" w:rsidRPr="005844EA" w:rsidDel="00B72CEE">
          <w:rPr>
            <w:rFonts w:ascii="Arial" w:hAnsi="Arial" w:cs="Arial"/>
            <w:sz w:val="22"/>
            <w:szCs w:val="22"/>
            <w:rPrChange w:id="338" w:author="Guo, Shicheng" w:date="2019-07-02T11:58:00Z">
              <w:rPr>
                <w:rFonts w:ascii="Times New Roman" w:hAnsi="Times New Roman" w:cs="Times New Roman"/>
              </w:rPr>
            </w:rPrChange>
          </w:rPr>
          <w:fldChar w:fldCharType="end"/>
        </w:r>
      </w:del>
      <w:r w:rsidR="00A554BA" w:rsidRPr="005844EA">
        <w:rPr>
          <w:rFonts w:ascii="Arial" w:hAnsi="Arial" w:cs="Arial"/>
          <w:sz w:val="22"/>
          <w:szCs w:val="22"/>
          <w:rPrChange w:id="339" w:author="Guo, Shicheng" w:date="2019-07-02T11:58:00Z">
            <w:rPr>
              <w:rFonts w:ascii="Times New Roman" w:hAnsi="Times New Roman" w:cs="Times New Roman"/>
            </w:rPr>
          </w:rPrChange>
        </w:rPr>
        <w:t xml:space="preserve">. </w:t>
      </w:r>
      <w:r w:rsidR="000C0E20" w:rsidRPr="005844EA">
        <w:rPr>
          <w:rFonts w:ascii="Arial" w:hAnsi="Arial" w:cs="Arial"/>
          <w:sz w:val="22"/>
          <w:szCs w:val="22"/>
          <w:rPrChange w:id="340" w:author="Guo, Shicheng" w:date="2019-07-02T11:58:00Z">
            <w:rPr>
              <w:rFonts w:ascii="Times New Roman" w:hAnsi="Times New Roman" w:cs="Times New Roman"/>
            </w:rPr>
          </w:rPrChange>
        </w:rPr>
        <w:t>Until</w:t>
      </w:r>
      <w:r w:rsidR="00A554BA" w:rsidRPr="005844EA">
        <w:rPr>
          <w:rFonts w:ascii="Arial" w:hAnsi="Arial" w:cs="Arial"/>
          <w:sz w:val="22"/>
          <w:szCs w:val="22"/>
          <w:rPrChange w:id="341" w:author="Guo, Shicheng" w:date="2019-07-02T11:58:00Z">
            <w:rPr>
              <w:rFonts w:ascii="Times New Roman" w:hAnsi="Times New Roman" w:cs="Times New Roman"/>
            </w:rPr>
          </w:rPrChange>
        </w:rPr>
        <w:t xml:space="preserve"> now, a </w:t>
      </w:r>
      <w:del w:id="342" w:author="Guo, Shicheng" w:date="2019-07-02T12:02:00Z">
        <w:r w:rsidR="00A554BA" w:rsidRPr="005844EA" w:rsidDel="00BD5DF1">
          <w:rPr>
            <w:rFonts w:ascii="Arial" w:hAnsi="Arial" w:cs="Arial"/>
            <w:sz w:val="22"/>
            <w:szCs w:val="22"/>
            <w:rPrChange w:id="343" w:author="Guo, Shicheng" w:date="2019-07-02T11:58:00Z">
              <w:rPr>
                <w:rFonts w:ascii="Times New Roman" w:hAnsi="Times New Roman" w:cs="Times New Roman"/>
              </w:rPr>
            </w:rPrChange>
          </w:rPr>
          <w:delText xml:space="preserve">number </w:delText>
        </w:r>
      </w:del>
      <w:ins w:id="344" w:author="Guo, Shicheng" w:date="2019-07-02T12:02:00Z">
        <w:r w:rsidR="00BD5DF1">
          <w:rPr>
            <w:rFonts w:ascii="Arial" w:hAnsi="Arial" w:cs="Arial"/>
            <w:sz w:val="22"/>
            <w:szCs w:val="22"/>
          </w:rPr>
          <w:t>serials</w:t>
        </w:r>
        <w:r w:rsidR="00BD5DF1" w:rsidRPr="005844EA">
          <w:rPr>
            <w:rFonts w:ascii="Arial" w:hAnsi="Arial" w:cs="Arial"/>
            <w:sz w:val="22"/>
            <w:szCs w:val="22"/>
            <w:rPrChange w:id="345" w:author="Guo, Shicheng" w:date="2019-07-02T11:58:00Z">
              <w:rPr>
                <w:rFonts w:ascii="Times New Roman" w:hAnsi="Times New Roman" w:cs="Times New Roman"/>
              </w:rPr>
            </w:rPrChange>
          </w:rPr>
          <w:t xml:space="preserve"> </w:t>
        </w:r>
      </w:ins>
      <w:r w:rsidR="00A554BA" w:rsidRPr="005844EA">
        <w:rPr>
          <w:rFonts w:ascii="Arial" w:hAnsi="Arial" w:cs="Arial"/>
          <w:sz w:val="22"/>
          <w:szCs w:val="22"/>
          <w:rPrChange w:id="346" w:author="Guo, Shicheng" w:date="2019-07-02T11:58:00Z">
            <w:rPr>
              <w:rFonts w:ascii="Times New Roman" w:hAnsi="Times New Roman" w:cs="Times New Roman"/>
            </w:rPr>
          </w:rPrChange>
        </w:rPr>
        <w:t xml:space="preserve">of candidate DNA methylation-based biomarkers have been found in CRC, especially </w:t>
      </w:r>
      <w:del w:id="347" w:author="Guo, Shicheng" w:date="2019-07-02T12:03:00Z">
        <w:r w:rsidR="00A554BA" w:rsidRPr="005844EA" w:rsidDel="00BD5DF1">
          <w:rPr>
            <w:rFonts w:ascii="Arial" w:hAnsi="Arial" w:cs="Arial"/>
            <w:sz w:val="22"/>
            <w:szCs w:val="22"/>
            <w:rPrChange w:id="348" w:author="Guo, Shicheng" w:date="2019-07-02T11:58:00Z">
              <w:rPr>
                <w:rFonts w:ascii="Times New Roman" w:hAnsi="Times New Roman" w:cs="Times New Roman"/>
              </w:rPr>
            </w:rPrChange>
          </w:rPr>
          <w:delText xml:space="preserve">for the </w:delText>
        </w:r>
        <w:r w:rsidR="00A554BA" w:rsidRPr="005844EA" w:rsidDel="00BD5DF1">
          <w:rPr>
            <w:rFonts w:ascii="Arial" w:hAnsi="Arial" w:cs="Arial"/>
            <w:i/>
            <w:sz w:val="22"/>
            <w:szCs w:val="22"/>
            <w:rPrChange w:id="349" w:author="Guo, Shicheng" w:date="2019-07-02T11:58:00Z">
              <w:rPr>
                <w:rFonts w:ascii="Times New Roman" w:hAnsi="Times New Roman" w:cs="Times New Roman"/>
                <w:i/>
              </w:rPr>
            </w:rPrChange>
          </w:rPr>
          <w:delText>S</w:delText>
        </w:r>
      </w:del>
      <w:ins w:id="350" w:author="Guo, Shicheng" w:date="2019-07-02T12:03:00Z">
        <w:r w:rsidR="00BD5DF1">
          <w:rPr>
            <w:rFonts w:ascii="Arial" w:hAnsi="Arial" w:cs="Arial"/>
            <w:i/>
            <w:sz w:val="22"/>
            <w:szCs w:val="22"/>
          </w:rPr>
          <w:t>S</w:t>
        </w:r>
      </w:ins>
      <w:r w:rsidR="00A554BA" w:rsidRPr="005844EA">
        <w:rPr>
          <w:rFonts w:ascii="Arial" w:hAnsi="Arial" w:cs="Arial"/>
          <w:i/>
          <w:sz w:val="22"/>
          <w:szCs w:val="22"/>
          <w:rPrChange w:id="351" w:author="Guo, Shicheng" w:date="2019-07-02T11:58:00Z">
            <w:rPr>
              <w:rFonts w:ascii="Times New Roman" w:hAnsi="Times New Roman" w:cs="Times New Roman"/>
              <w:i/>
            </w:rPr>
          </w:rPrChange>
        </w:rPr>
        <w:t>EPT</w:t>
      </w:r>
      <w:del w:id="352" w:author="Guo, Shicheng" w:date="2019-07-02T11:34:00Z">
        <w:r w:rsidR="00A554BA" w:rsidRPr="005844EA" w:rsidDel="00195AAB">
          <w:rPr>
            <w:rFonts w:ascii="Arial" w:hAnsi="Arial" w:cs="Arial"/>
            <w:i/>
            <w:sz w:val="22"/>
            <w:szCs w:val="22"/>
            <w:rPrChange w:id="353" w:author="Guo, Shicheng" w:date="2019-07-02T11:58:00Z">
              <w:rPr>
                <w:rFonts w:ascii="Times New Roman" w:hAnsi="Times New Roman" w:cs="Times New Roman"/>
                <w:i/>
              </w:rPr>
            </w:rPrChange>
          </w:rPr>
          <w:delText>-</w:delText>
        </w:r>
      </w:del>
      <w:r w:rsidR="000C0E20" w:rsidRPr="005844EA">
        <w:rPr>
          <w:rFonts w:ascii="Arial" w:hAnsi="Arial" w:cs="Arial"/>
          <w:i/>
          <w:sz w:val="22"/>
          <w:szCs w:val="22"/>
          <w:rPrChange w:id="354" w:author="Guo, Shicheng" w:date="2019-07-02T11:58:00Z">
            <w:rPr>
              <w:rFonts w:ascii="Times New Roman" w:hAnsi="Times New Roman" w:cs="Times New Roman"/>
              <w:i/>
            </w:rPr>
          </w:rPrChange>
        </w:rPr>
        <w:t>9</w:t>
      </w:r>
      <w:del w:id="355" w:author="Guo, Shicheng" w:date="2019-07-02T11:42:00Z">
        <w:r w:rsidR="000C0E20" w:rsidRPr="005844EA" w:rsidDel="008F62AB">
          <w:rPr>
            <w:rFonts w:ascii="Arial" w:hAnsi="Arial" w:cs="Arial"/>
            <w:sz w:val="22"/>
            <w:szCs w:val="22"/>
            <w:rPrChange w:id="356" w:author="Guo, Shicheng" w:date="2019-07-02T11:58:00Z">
              <w:rPr>
                <w:rFonts w:ascii="Times New Roman" w:hAnsi="Times New Roman" w:cs="Times New Roman"/>
              </w:rPr>
            </w:rPrChange>
          </w:rPr>
          <w:delText>, which</w:delText>
        </w:r>
        <w:r w:rsidR="00A554BA" w:rsidRPr="005844EA" w:rsidDel="008F62AB">
          <w:rPr>
            <w:rFonts w:ascii="Arial" w:hAnsi="Arial" w:cs="Arial"/>
            <w:sz w:val="22"/>
            <w:szCs w:val="22"/>
            <w:rPrChange w:id="357" w:author="Guo, Shicheng" w:date="2019-07-02T11:58:00Z">
              <w:rPr>
                <w:rFonts w:ascii="Times New Roman" w:hAnsi="Times New Roman" w:cs="Times New Roman"/>
              </w:rPr>
            </w:rPrChange>
          </w:rPr>
          <w:delText xml:space="preserve"> has been approved for CRC diagnosis</w:delText>
        </w:r>
        <w:r w:rsidR="006F34E5" w:rsidRPr="005844EA" w:rsidDel="008F62AB">
          <w:rPr>
            <w:rFonts w:ascii="Arial" w:hAnsi="Arial" w:cs="Arial"/>
            <w:sz w:val="22"/>
            <w:szCs w:val="22"/>
            <w:rPrChange w:id="358" w:author="Guo, Shicheng" w:date="2019-07-02T11:58:00Z">
              <w:rPr>
                <w:rFonts w:ascii="Times New Roman" w:hAnsi="Times New Roman" w:cs="Times New Roman"/>
              </w:rPr>
            </w:rPrChange>
          </w:rPr>
          <w:delText xml:space="preserve"> </w:delText>
        </w:r>
      </w:del>
      <w:r w:rsidR="009D54A8" w:rsidRPr="005844EA">
        <w:rPr>
          <w:rFonts w:ascii="Arial" w:hAnsi="Arial" w:cs="Arial"/>
          <w:sz w:val="22"/>
          <w:szCs w:val="22"/>
          <w:rPrChange w:id="359" w:author="Guo, Shicheng" w:date="2019-07-02T11:58:00Z">
            <w:rPr>
              <w:rFonts w:ascii="Times New Roman" w:hAnsi="Times New Roman" w:cs="Times New Roman"/>
            </w:rPr>
          </w:rPrChange>
        </w:rPr>
        <w:fldChar w:fldCharType="begin">
          <w:fldData xml:space="preserve">PEVuZE5vdGU+PENpdGU+PEF1dGhvcj5GcmVpdGFzPC9BdXRob3I+PFllYXI+MjAxODwvWWVhcj48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PEVuZE5vdGU+PENpdGU+PEF1dGhvcj5GcmVpdGFzPC9BdXRob3I+PFllYXI+MjAxODwvWWVhcj48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9D54A8" w:rsidRPr="005844EA">
        <w:rPr>
          <w:rFonts w:ascii="Arial" w:hAnsi="Arial" w:cs="Arial"/>
          <w:sz w:val="22"/>
          <w:szCs w:val="22"/>
          <w:rPrChange w:id="360" w:author="Guo, Shicheng" w:date="2019-07-02T11:58:00Z">
            <w:rPr>
              <w:rFonts w:ascii="Arial" w:hAnsi="Arial" w:cs="Arial"/>
              <w:sz w:val="22"/>
              <w:szCs w:val="22"/>
            </w:rPr>
          </w:rPrChange>
        </w:rPr>
      </w:r>
      <w:r w:rsidR="009D54A8" w:rsidRPr="005844EA">
        <w:rPr>
          <w:rFonts w:ascii="Arial" w:hAnsi="Arial" w:cs="Arial"/>
          <w:sz w:val="22"/>
          <w:szCs w:val="22"/>
          <w:rPrChange w:id="361"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10-15</w:t>
      </w:r>
      <w:r w:rsidR="009D54A8" w:rsidRPr="005844EA">
        <w:rPr>
          <w:rFonts w:ascii="Arial" w:hAnsi="Arial" w:cs="Arial"/>
          <w:sz w:val="22"/>
          <w:szCs w:val="22"/>
          <w:rPrChange w:id="362" w:author="Guo, Shicheng" w:date="2019-07-02T11:58:00Z">
            <w:rPr>
              <w:rFonts w:ascii="Times New Roman" w:hAnsi="Times New Roman" w:cs="Times New Roman"/>
            </w:rPr>
          </w:rPrChange>
        </w:rPr>
        <w:fldChar w:fldCharType="end"/>
      </w:r>
      <w:r w:rsidR="00A554BA" w:rsidRPr="005844EA">
        <w:rPr>
          <w:rFonts w:ascii="Arial" w:hAnsi="Arial" w:cs="Arial"/>
          <w:sz w:val="22"/>
          <w:szCs w:val="22"/>
          <w:rPrChange w:id="363" w:author="Guo, Shicheng" w:date="2019-07-02T11:58:00Z">
            <w:rPr>
              <w:rFonts w:ascii="Times New Roman" w:hAnsi="Times New Roman" w:cs="Times New Roman"/>
            </w:rPr>
          </w:rPrChange>
        </w:rPr>
        <w:t xml:space="preserve">. However, </w:t>
      </w:r>
      <w:ins w:id="364" w:author="Guo, Shicheng" w:date="2019-07-02T11:39:00Z">
        <w:r w:rsidR="008F62AB" w:rsidRPr="006067F2">
          <w:rPr>
            <w:rFonts w:ascii="Arial" w:hAnsi="Arial" w:cs="Arial"/>
            <w:sz w:val="22"/>
            <w:szCs w:val="22"/>
          </w:rPr>
          <w:t xml:space="preserve">the </w:t>
        </w:r>
      </w:ins>
      <w:ins w:id="365" w:author="Guo, Shicheng" w:date="2019-07-02T12:03:00Z">
        <w:r w:rsidR="00BD5DF1">
          <w:rPr>
            <w:rFonts w:ascii="Arial" w:hAnsi="Arial" w:cs="Arial"/>
            <w:sz w:val="22"/>
            <w:szCs w:val="22"/>
          </w:rPr>
          <w:t xml:space="preserve">performance </w:t>
        </w:r>
      </w:ins>
      <w:del w:id="366" w:author="Guo, Shicheng" w:date="2019-07-02T11:39:00Z">
        <w:r w:rsidR="00A554BA" w:rsidRPr="005844EA" w:rsidDel="008F62AB">
          <w:rPr>
            <w:rFonts w:ascii="Arial" w:hAnsi="Arial" w:cs="Arial"/>
            <w:sz w:val="22"/>
            <w:szCs w:val="22"/>
            <w:rPrChange w:id="367" w:author="Guo, Shicheng" w:date="2019-07-02T11:58:00Z">
              <w:rPr>
                <w:rFonts w:ascii="Times New Roman" w:hAnsi="Times New Roman" w:cs="Times New Roman"/>
              </w:rPr>
            </w:rPrChange>
          </w:rPr>
          <w:delText xml:space="preserve">it is found that the </w:delText>
        </w:r>
        <w:r w:rsidR="00701D99" w:rsidRPr="005844EA" w:rsidDel="008F62AB">
          <w:rPr>
            <w:rFonts w:ascii="Arial" w:hAnsi="Arial" w:cs="Arial"/>
            <w:sz w:val="22"/>
            <w:szCs w:val="22"/>
            <w:rPrChange w:id="368" w:author="Guo, Shicheng" w:date="2019-07-02T11:58:00Z">
              <w:rPr>
                <w:rFonts w:ascii="Times New Roman" w:hAnsi="Times New Roman" w:cs="Times New Roman"/>
              </w:rPr>
            </w:rPrChange>
          </w:rPr>
          <w:delText>s</w:delText>
        </w:r>
      </w:del>
      <w:del w:id="369" w:author="Guo, Shicheng" w:date="2019-07-02T12:03:00Z">
        <w:r w:rsidR="00701D99" w:rsidRPr="005844EA" w:rsidDel="00BD5DF1">
          <w:rPr>
            <w:rFonts w:ascii="Arial" w:hAnsi="Arial" w:cs="Arial"/>
            <w:sz w:val="22"/>
            <w:szCs w:val="22"/>
            <w:rPrChange w:id="370" w:author="Guo, Shicheng" w:date="2019-07-02T11:58:00Z">
              <w:rPr>
                <w:rFonts w:ascii="Times New Roman" w:hAnsi="Times New Roman" w:cs="Times New Roman"/>
              </w:rPr>
            </w:rPrChange>
          </w:rPr>
          <w:delText xml:space="preserve">ensitivity and specificity </w:delText>
        </w:r>
      </w:del>
      <w:r w:rsidR="00701D99" w:rsidRPr="005844EA">
        <w:rPr>
          <w:rFonts w:ascii="Arial" w:hAnsi="Arial" w:cs="Arial"/>
          <w:sz w:val="22"/>
          <w:szCs w:val="22"/>
          <w:rPrChange w:id="371" w:author="Guo, Shicheng" w:date="2019-07-02T11:58:00Z">
            <w:rPr>
              <w:rFonts w:ascii="Times New Roman" w:hAnsi="Times New Roman" w:cs="Times New Roman"/>
            </w:rPr>
          </w:rPrChange>
        </w:rPr>
        <w:t xml:space="preserve">of </w:t>
      </w:r>
      <w:r w:rsidR="00701D99" w:rsidRPr="005844EA">
        <w:rPr>
          <w:rFonts w:ascii="Arial" w:hAnsi="Arial" w:cs="Arial"/>
          <w:i/>
          <w:sz w:val="22"/>
          <w:szCs w:val="22"/>
          <w:rPrChange w:id="372" w:author="Guo, Shicheng" w:date="2019-07-02T11:58:00Z">
            <w:rPr>
              <w:rFonts w:ascii="Times New Roman" w:hAnsi="Times New Roman" w:cs="Times New Roman"/>
              <w:i/>
            </w:rPr>
          </w:rPrChange>
        </w:rPr>
        <w:t>SEPT</w:t>
      </w:r>
      <w:del w:id="373" w:author="Guo, Shicheng" w:date="2019-07-02T11:34:00Z">
        <w:r w:rsidR="00701D99" w:rsidRPr="005844EA" w:rsidDel="00195AAB">
          <w:rPr>
            <w:rFonts w:ascii="Arial" w:hAnsi="Arial" w:cs="Arial"/>
            <w:i/>
            <w:sz w:val="22"/>
            <w:szCs w:val="22"/>
            <w:rPrChange w:id="374" w:author="Guo, Shicheng" w:date="2019-07-02T11:58:00Z">
              <w:rPr>
                <w:rFonts w:ascii="Times New Roman" w:hAnsi="Times New Roman" w:cs="Times New Roman"/>
                <w:i/>
              </w:rPr>
            </w:rPrChange>
          </w:rPr>
          <w:delText>-</w:delText>
        </w:r>
      </w:del>
      <w:r w:rsidR="00701D99" w:rsidRPr="005844EA">
        <w:rPr>
          <w:rFonts w:ascii="Arial" w:hAnsi="Arial" w:cs="Arial"/>
          <w:i/>
          <w:sz w:val="22"/>
          <w:szCs w:val="22"/>
          <w:rPrChange w:id="375" w:author="Guo, Shicheng" w:date="2019-07-02T11:58:00Z">
            <w:rPr>
              <w:rFonts w:ascii="Times New Roman" w:hAnsi="Times New Roman" w:cs="Times New Roman"/>
              <w:i/>
            </w:rPr>
          </w:rPrChange>
        </w:rPr>
        <w:t>9</w:t>
      </w:r>
      <w:r w:rsidR="00701D99" w:rsidRPr="005844EA">
        <w:rPr>
          <w:rFonts w:ascii="Arial" w:hAnsi="Arial" w:cs="Arial"/>
          <w:sz w:val="22"/>
          <w:szCs w:val="22"/>
          <w:rPrChange w:id="376" w:author="Guo, Shicheng" w:date="2019-07-02T11:58:00Z">
            <w:rPr>
              <w:rFonts w:ascii="Times New Roman" w:hAnsi="Times New Roman" w:cs="Times New Roman"/>
            </w:rPr>
          </w:rPrChange>
        </w:rPr>
        <w:t xml:space="preserve"> </w:t>
      </w:r>
      <w:ins w:id="377" w:author="Guo, Shicheng" w:date="2019-07-02T11:39:00Z">
        <w:r w:rsidR="008F62AB" w:rsidRPr="006067F2">
          <w:rPr>
            <w:rFonts w:ascii="Arial" w:hAnsi="Arial" w:cs="Arial"/>
            <w:sz w:val="22"/>
            <w:szCs w:val="22"/>
          </w:rPr>
          <w:t>was found</w:t>
        </w:r>
      </w:ins>
      <w:del w:id="378" w:author="Guo, Shicheng" w:date="2019-07-02T11:39:00Z">
        <w:r w:rsidR="00701D99" w:rsidRPr="005844EA" w:rsidDel="008F62AB">
          <w:rPr>
            <w:rFonts w:ascii="Arial" w:hAnsi="Arial" w:cs="Arial"/>
            <w:sz w:val="22"/>
            <w:szCs w:val="22"/>
            <w:rPrChange w:id="379" w:author="Guo, Shicheng" w:date="2019-07-02T11:58:00Z">
              <w:rPr>
                <w:rFonts w:ascii="Times New Roman" w:hAnsi="Times New Roman" w:cs="Times New Roman"/>
              </w:rPr>
            </w:rPrChange>
          </w:rPr>
          <w:delText>is</w:delText>
        </w:r>
      </w:del>
      <w:r w:rsidR="00701D99" w:rsidRPr="005844EA">
        <w:rPr>
          <w:rFonts w:ascii="Arial" w:hAnsi="Arial" w:cs="Arial"/>
          <w:sz w:val="22"/>
          <w:szCs w:val="22"/>
          <w:rPrChange w:id="380" w:author="Guo, Shicheng" w:date="2019-07-02T11:58:00Z">
            <w:rPr>
              <w:rFonts w:ascii="Times New Roman" w:hAnsi="Times New Roman" w:cs="Times New Roman"/>
            </w:rPr>
          </w:rPrChange>
        </w:rPr>
        <w:t xml:space="preserve"> not as good as that of the stool DNA test</w:t>
      </w:r>
      <w:del w:id="381" w:author="Guo, Shicheng" w:date="2019-07-02T11:40:00Z">
        <w:r w:rsidR="009D54A8" w:rsidRPr="005844EA" w:rsidDel="008F62AB">
          <w:rPr>
            <w:rFonts w:ascii="Arial" w:hAnsi="Arial" w:cs="Arial"/>
            <w:sz w:val="22"/>
            <w:szCs w:val="22"/>
            <w:rPrChange w:id="382" w:author="Guo, Shicheng" w:date="2019-07-02T11:58:00Z">
              <w:rPr>
                <w:rFonts w:ascii="Times New Roman" w:hAnsi="Times New Roman" w:cs="Times New Roman"/>
              </w:rPr>
            </w:rPrChange>
          </w:rPr>
          <w:delText xml:space="preserve"> and </w:delText>
        </w:r>
        <w:r w:rsidR="00A82E46" w:rsidRPr="005844EA" w:rsidDel="008F62AB">
          <w:rPr>
            <w:rFonts w:ascii="Arial" w:hAnsi="Arial" w:cs="Arial"/>
            <w:sz w:val="22"/>
            <w:szCs w:val="22"/>
            <w:rPrChange w:id="383" w:author="Guo, Shicheng" w:date="2019-07-02T11:58:00Z">
              <w:rPr>
                <w:rFonts w:ascii="Times New Roman" w:hAnsi="Times New Roman" w:cs="Times New Roman"/>
              </w:rPr>
            </w:rPrChange>
          </w:rPr>
          <w:delText>require improved sensitivity for detection of early CRCs and advanced adenomas</w:delText>
        </w:r>
        <w:r w:rsidR="009D54A8" w:rsidRPr="005844EA" w:rsidDel="008F62AB">
          <w:rPr>
            <w:rFonts w:ascii="Arial" w:hAnsi="Arial" w:cs="Arial"/>
            <w:sz w:val="22"/>
            <w:szCs w:val="22"/>
            <w:rPrChange w:id="384" w:author="Guo, Shicheng" w:date="2019-07-02T11:58:00Z">
              <w:rPr>
                <w:rFonts w:ascii="Times New Roman" w:hAnsi="Times New Roman" w:cs="Times New Roman"/>
              </w:rPr>
            </w:rPrChange>
          </w:rPr>
          <w:delText xml:space="preserve"> </w:delText>
        </w:r>
      </w:del>
      <w:r w:rsidR="009D54A8" w:rsidRPr="005844EA">
        <w:rPr>
          <w:rFonts w:ascii="Arial" w:hAnsi="Arial" w:cs="Arial"/>
          <w:sz w:val="22"/>
          <w:szCs w:val="22"/>
          <w:rPrChange w:id="385" w:author="Guo, Shicheng" w:date="2019-07-02T11:58:00Z">
            <w:rPr>
              <w:rFonts w:ascii="Times New Roman" w:hAnsi="Times New Roman" w:cs="Times New Roman"/>
            </w:rPr>
          </w:rPrChange>
        </w:rPr>
        <w:fldChar w:fldCharType="begin">
          <w:fldData xml:space="preserve">PEVuZE5vdGU+PENpdGU+PEF1dGhvcj5Tb25nPC9BdXRob3I+PFllYXI+MjAxNzwvWWVhcj48UmVj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PEVuZE5vdGU+PENpdGU+PEF1dGhvcj5Tb25nPC9BdXRob3I+PFllYXI+MjAxNzwvWWVhcj48UmVj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9D54A8" w:rsidRPr="005844EA">
        <w:rPr>
          <w:rFonts w:ascii="Arial" w:hAnsi="Arial" w:cs="Arial"/>
          <w:sz w:val="22"/>
          <w:szCs w:val="22"/>
          <w:rPrChange w:id="386" w:author="Guo, Shicheng" w:date="2019-07-02T11:58:00Z">
            <w:rPr>
              <w:rFonts w:ascii="Arial" w:hAnsi="Arial" w:cs="Arial"/>
              <w:sz w:val="22"/>
              <w:szCs w:val="22"/>
            </w:rPr>
          </w:rPrChange>
        </w:rPr>
      </w:r>
      <w:r w:rsidR="009D54A8" w:rsidRPr="005844EA">
        <w:rPr>
          <w:rFonts w:ascii="Arial" w:hAnsi="Arial" w:cs="Arial"/>
          <w:sz w:val="22"/>
          <w:szCs w:val="22"/>
          <w:rPrChange w:id="387"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16-18</w:t>
      </w:r>
      <w:r w:rsidR="009D54A8" w:rsidRPr="005844EA">
        <w:rPr>
          <w:rFonts w:ascii="Arial" w:hAnsi="Arial" w:cs="Arial"/>
          <w:sz w:val="22"/>
          <w:szCs w:val="22"/>
          <w:rPrChange w:id="388" w:author="Guo, Shicheng" w:date="2019-07-02T11:58:00Z">
            <w:rPr>
              <w:rFonts w:ascii="Times New Roman" w:hAnsi="Times New Roman" w:cs="Times New Roman"/>
            </w:rPr>
          </w:rPrChange>
        </w:rPr>
        <w:fldChar w:fldCharType="end"/>
      </w:r>
      <w:r w:rsidR="008A17C3" w:rsidRPr="005844EA">
        <w:rPr>
          <w:rFonts w:ascii="Arial" w:hAnsi="Arial" w:cs="Arial"/>
          <w:sz w:val="22"/>
          <w:szCs w:val="22"/>
          <w:rPrChange w:id="389" w:author="Guo, Shicheng" w:date="2019-07-02T11:58:00Z">
            <w:rPr>
              <w:rFonts w:ascii="Times New Roman" w:hAnsi="Times New Roman" w:cs="Times New Roman"/>
            </w:rPr>
          </w:rPrChange>
        </w:rPr>
        <w:t xml:space="preserve">. Therefore, the </w:t>
      </w:r>
      <w:r w:rsidR="00F41CC4" w:rsidRPr="005844EA">
        <w:rPr>
          <w:rFonts w:ascii="Arial" w:hAnsi="Arial" w:cs="Arial"/>
          <w:sz w:val="22"/>
          <w:szCs w:val="22"/>
          <w:rPrChange w:id="390" w:author="Guo, Shicheng" w:date="2019-07-02T11:58:00Z">
            <w:rPr>
              <w:rFonts w:ascii="Times New Roman" w:hAnsi="Times New Roman" w:cs="Times New Roman"/>
            </w:rPr>
          </w:rPrChange>
        </w:rPr>
        <w:t xml:space="preserve">identification of </w:t>
      </w:r>
      <w:ins w:id="391" w:author="Guo, Shicheng" w:date="2019-07-02T11:40:00Z">
        <w:r w:rsidR="008F62AB" w:rsidRPr="006067F2">
          <w:rPr>
            <w:rFonts w:ascii="Arial" w:hAnsi="Arial" w:cs="Arial"/>
            <w:sz w:val="22"/>
            <w:szCs w:val="22"/>
          </w:rPr>
          <w:t xml:space="preserve">better </w:t>
        </w:r>
      </w:ins>
      <w:r w:rsidR="008A17C3" w:rsidRPr="005844EA">
        <w:rPr>
          <w:rFonts w:ascii="Arial" w:hAnsi="Arial" w:cs="Arial"/>
          <w:sz w:val="22"/>
          <w:szCs w:val="22"/>
          <w:rPrChange w:id="392" w:author="Guo, Shicheng" w:date="2019-07-02T11:58:00Z">
            <w:rPr>
              <w:rFonts w:ascii="Times New Roman" w:hAnsi="Times New Roman" w:cs="Times New Roman"/>
            </w:rPr>
          </w:rPrChange>
        </w:rPr>
        <w:t xml:space="preserve">DNA methylation-based biomarkers </w:t>
      </w:r>
      <w:r w:rsidR="00F41CC4" w:rsidRPr="005844EA">
        <w:rPr>
          <w:rFonts w:ascii="Arial" w:hAnsi="Arial" w:cs="Arial"/>
          <w:sz w:val="22"/>
          <w:szCs w:val="22"/>
          <w:rPrChange w:id="393" w:author="Guo, Shicheng" w:date="2019-07-02T11:58:00Z">
            <w:rPr>
              <w:rFonts w:ascii="Times New Roman" w:hAnsi="Times New Roman" w:cs="Times New Roman"/>
            </w:rPr>
          </w:rPrChange>
        </w:rPr>
        <w:t xml:space="preserve">with high accuracy </w:t>
      </w:r>
      <w:ins w:id="394" w:author="Guo, Shicheng" w:date="2019-07-02T11:41:00Z">
        <w:r w:rsidR="008F62AB" w:rsidRPr="006067F2">
          <w:rPr>
            <w:rFonts w:ascii="Arial" w:hAnsi="Arial" w:cs="Arial"/>
            <w:sz w:val="22"/>
            <w:szCs w:val="22"/>
          </w:rPr>
          <w:t xml:space="preserve">will deeply benefit </w:t>
        </w:r>
      </w:ins>
      <w:del w:id="395" w:author="Guo, Shicheng" w:date="2019-07-02T11:41:00Z">
        <w:r w:rsidR="008A17C3" w:rsidRPr="005844EA" w:rsidDel="008F62AB">
          <w:rPr>
            <w:rFonts w:ascii="Arial" w:hAnsi="Arial" w:cs="Arial"/>
            <w:sz w:val="22"/>
            <w:szCs w:val="22"/>
            <w:rPrChange w:id="396" w:author="Guo, Shicheng" w:date="2019-07-02T11:58:00Z">
              <w:rPr>
                <w:rFonts w:ascii="Times New Roman" w:hAnsi="Times New Roman" w:cs="Times New Roman"/>
              </w:rPr>
            </w:rPrChange>
          </w:rPr>
          <w:delText xml:space="preserve">are urgently needed for </w:delText>
        </w:r>
      </w:del>
      <w:r w:rsidR="008A17C3" w:rsidRPr="005844EA">
        <w:rPr>
          <w:rFonts w:ascii="Arial" w:hAnsi="Arial" w:cs="Arial"/>
          <w:sz w:val="22"/>
          <w:szCs w:val="22"/>
          <w:rPrChange w:id="397" w:author="Guo, Shicheng" w:date="2019-07-02T11:58:00Z">
            <w:rPr>
              <w:rFonts w:ascii="Times New Roman" w:hAnsi="Times New Roman" w:cs="Times New Roman"/>
            </w:rPr>
          </w:rPrChange>
        </w:rPr>
        <w:t xml:space="preserve">liquid biopsy of CRC. </w:t>
      </w:r>
    </w:p>
    <w:p w:rsidR="00A554BA" w:rsidRPr="005844EA" w:rsidRDefault="00A554BA">
      <w:pPr>
        <w:rPr>
          <w:rFonts w:ascii="Arial" w:hAnsi="Arial" w:cs="Arial"/>
          <w:sz w:val="22"/>
          <w:szCs w:val="22"/>
          <w:rPrChange w:id="398" w:author="Guo, Shicheng" w:date="2019-07-02T11:58:00Z">
            <w:rPr>
              <w:rFonts w:ascii="Times New Roman" w:hAnsi="Times New Roman" w:cs="Times New Roman"/>
            </w:rPr>
          </w:rPrChange>
        </w:rPr>
      </w:pPr>
    </w:p>
    <w:p w:rsidR="009B7864" w:rsidRPr="005844EA" w:rsidRDefault="009B7864">
      <w:pPr>
        <w:rPr>
          <w:rFonts w:ascii="Arial" w:hAnsi="Arial" w:cs="Arial"/>
          <w:sz w:val="22"/>
          <w:szCs w:val="22"/>
          <w:rPrChange w:id="399" w:author="Guo, Shicheng" w:date="2019-07-02T11:58:00Z">
            <w:rPr>
              <w:rFonts w:ascii="Times New Roman" w:hAnsi="Times New Roman" w:cs="Times New Roman"/>
            </w:rPr>
          </w:rPrChange>
        </w:rPr>
      </w:pPr>
      <w:r w:rsidRPr="005844EA">
        <w:rPr>
          <w:rFonts w:ascii="Arial" w:hAnsi="Arial" w:cs="Arial"/>
          <w:sz w:val="22"/>
          <w:szCs w:val="22"/>
          <w:rPrChange w:id="400" w:author="Guo, Shicheng" w:date="2019-07-02T11:58:00Z">
            <w:rPr>
              <w:rFonts w:ascii="Times New Roman" w:hAnsi="Times New Roman" w:cs="Times New Roman"/>
            </w:rPr>
          </w:rPrChange>
        </w:rPr>
        <w:t xml:space="preserve">Zinc </w:t>
      </w:r>
      <w:r w:rsidR="00A82E46" w:rsidRPr="005844EA">
        <w:rPr>
          <w:rFonts w:ascii="Arial" w:hAnsi="Arial" w:cs="Arial"/>
          <w:sz w:val="22"/>
          <w:szCs w:val="22"/>
          <w:rPrChange w:id="401" w:author="Guo, Shicheng" w:date="2019-07-02T11:58:00Z">
            <w:rPr>
              <w:rFonts w:ascii="Times New Roman" w:hAnsi="Times New Roman" w:cs="Times New Roman"/>
            </w:rPr>
          </w:rPrChange>
        </w:rPr>
        <w:t>finger proteins</w:t>
      </w:r>
      <w:ins w:id="402" w:author="Guo, Shicheng" w:date="2019-07-02T12:07:00Z">
        <w:r w:rsidR="00D768D8">
          <w:rPr>
            <w:rFonts w:ascii="Arial" w:hAnsi="Arial" w:cs="Arial"/>
            <w:sz w:val="22"/>
            <w:szCs w:val="22"/>
          </w:rPr>
          <w:t xml:space="preserve"> (ZFP)</w:t>
        </w:r>
      </w:ins>
      <w:r w:rsidR="00A82E46" w:rsidRPr="005844EA">
        <w:rPr>
          <w:rFonts w:ascii="Arial" w:hAnsi="Arial" w:cs="Arial"/>
          <w:sz w:val="22"/>
          <w:szCs w:val="22"/>
          <w:rPrChange w:id="403" w:author="Guo, Shicheng" w:date="2019-07-02T11:58:00Z">
            <w:rPr>
              <w:rFonts w:ascii="Times New Roman" w:hAnsi="Times New Roman" w:cs="Times New Roman"/>
            </w:rPr>
          </w:rPrChange>
        </w:rPr>
        <w:t xml:space="preserve"> are </w:t>
      </w:r>
      <w:r w:rsidR="00BF1547" w:rsidRPr="005844EA">
        <w:rPr>
          <w:rFonts w:ascii="Arial" w:hAnsi="Arial" w:cs="Arial"/>
          <w:sz w:val="22"/>
          <w:szCs w:val="22"/>
          <w:rPrChange w:id="404" w:author="Guo, Shicheng" w:date="2019-07-02T11:58:00Z">
            <w:rPr>
              <w:rFonts w:ascii="Times New Roman" w:hAnsi="Times New Roman" w:cs="Times New Roman"/>
            </w:rPr>
          </w:rPrChange>
        </w:rPr>
        <w:t xml:space="preserve">prominent component of transcriptional factors in </w:t>
      </w:r>
      <w:r w:rsidR="00387B6B" w:rsidRPr="005844EA">
        <w:rPr>
          <w:rFonts w:ascii="Arial" w:hAnsi="Arial" w:cs="Arial"/>
          <w:sz w:val="22"/>
          <w:szCs w:val="22"/>
          <w:rPrChange w:id="405" w:author="Guo, Shicheng" w:date="2019-07-02T11:58:00Z">
            <w:rPr>
              <w:rFonts w:ascii="Times New Roman" w:hAnsi="Times New Roman" w:cs="Times New Roman"/>
            </w:rPr>
          </w:rPrChange>
        </w:rPr>
        <w:t xml:space="preserve">eukaryotes. It has been reported that </w:t>
      </w:r>
      <w:ins w:id="406" w:author="Guo, Shicheng" w:date="2019-07-02T12:07:00Z">
        <w:r w:rsidR="005725AF">
          <w:rPr>
            <w:rFonts w:ascii="Arial" w:hAnsi="Arial" w:cs="Arial"/>
            <w:sz w:val="22"/>
            <w:szCs w:val="22"/>
          </w:rPr>
          <w:t>ZFP</w:t>
        </w:r>
      </w:ins>
      <w:del w:id="407" w:author="Guo, Shicheng" w:date="2019-07-02T12:07:00Z">
        <w:r w:rsidR="00387B6B" w:rsidRPr="005844EA" w:rsidDel="005725AF">
          <w:rPr>
            <w:rFonts w:ascii="Arial" w:hAnsi="Arial" w:cs="Arial"/>
            <w:sz w:val="22"/>
            <w:szCs w:val="22"/>
            <w:rPrChange w:id="408" w:author="Guo, Shicheng" w:date="2019-07-02T11:58:00Z">
              <w:rPr>
                <w:rFonts w:ascii="Times New Roman" w:hAnsi="Times New Roman" w:cs="Times New Roman"/>
              </w:rPr>
            </w:rPrChange>
          </w:rPr>
          <w:delText>zinc finger proteins</w:delText>
        </w:r>
      </w:del>
      <w:r w:rsidR="00387B6B" w:rsidRPr="005844EA">
        <w:rPr>
          <w:rFonts w:ascii="Arial" w:hAnsi="Arial" w:cs="Arial"/>
          <w:sz w:val="22"/>
          <w:szCs w:val="22"/>
          <w:rPrChange w:id="409" w:author="Guo, Shicheng" w:date="2019-07-02T11:58:00Z">
            <w:rPr>
              <w:rFonts w:ascii="Times New Roman" w:hAnsi="Times New Roman" w:cs="Times New Roman"/>
            </w:rPr>
          </w:rPrChange>
        </w:rPr>
        <w:t xml:space="preserve"> could be divided into </w:t>
      </w:r>
      <w:ins w:id="410" w:author="Guo, Shicheng" w:date="2019-07-02T12:18:00Z">
        <w:r w:rsidR="0019203E">
          <w:rPr>
            <w:rFonts w:ascii="Arial" w:hAnsi="Arial" w:cs="Arial"/>
            <w:sz w:val="22"/>
            <w:szCs w:val="22"/>
          </w:rPr>
          <w:t>eight</w:t>
        </w:r>
      </w:ins>
      <w:del w:id="411" w:author="Guo, Shicheng" w:date="2019-07-02T12:18:00Z">
        <w:r w:rsidR="00387B6B" w:rsidRPr="005844EA" w:rsidDel="0019203E">
          <w:rPr>
            <w:rFonts w:ascii="Arial" w:hAnsi="Arial" w:cs="Arial"/>
            <w:sz w:val="22"/>
            <w:szCs w:val="22"/>
            <w:rPrChange w:id="412" w:author="Guo, Shicheng" w:date="2019-07-02T11:58:00Z">
              <w:rPr>
                <w:rFonts w:ascii="Times New Roman" w:hAnsi="Times New Roman" w:cs="Times New Roman"/>
              </w:rPr>
            </w:rPrChange>
          </w:rPr>
          <w:delText>8</w:delText>
        </w:r>
      </w:del>
      <w:r w:rsidR="00387B6B" w:rsidRPr="005844EA">
        <w:rPr>
          <w:rFonts w:ascii="Arial" w:hAnsi="Arial" w:cs="Arial"/>
          <w:sz w:val="22"/>
          <w:szCs w:val="22"/>
          <w:rPrChange w:id="413" w:author="Guo, Shicheng" w:date="2019-07-02T11:58:00Z">
            <w:rPr>
              <w:rFonts w:ascii="Times New Roman" w:hAnsi="Times New Roman" w:cs="Times New Roman"/>
            </w:rPr>
          </w:rPrChange>
        </w:rPr>
        <w:t xml:space="preserve"> different classes, including Cys2His2 (C2H2) like, Gag knuckle, Treble clef, Zinc ribbon, Zn2/Cys6, TAZ2 domain like, Zinc binding loops and Metallothionein</w:t>
      </w:r>
      <w:r w:rsidR="00A73354" w:rsidRPr="005844EA">
        <w:rPr>
          <w:rFonts w:ascii="Arial" w:hAnsi="Arial" w:cs="Arial"/>
          <w:sz w:val="22"/>
          <w:szCs w:val="22"/>
          <w:rPrChange w:id="414" w:author="Guo, Shicheng" w:date="2019-07-02T11:58:00Z">
            <w:rPr>
              <w:rFonts w:ascii="Times New Roman" w:hAnsi="Times New Roman" w:cs="Times New Roman"/>
            </w:rPr>
          </w:rPrChange>
        </w:rPr>
        <w:t xml:space="preserve"> </w:t>
      </w:r>
      <w:r w:rsidR="00387B6B" w:rsidRPr="005844EA">
        <w:rPr>
          <w:rFonts w:ascii="Arial" w:hAnsi="Arial" w:cs="Arial"/>
          <w:sz w:val="22"/>
          <w:szCs w:val="22"/>
          <w:rPrChange w:id="415" w:author="Guo, Shicheng" w:date="2019-07-02T11:58:00Z">
            <w:rPr>
              <w:rFonts w:ascii="Times New Roman" w:hAnsi="Times New Roman" w:cs="Times New Roman"/>
            </w:rPr>
          </w:rPrChange>
        </w:rPr>
        <w:fldChar w:fldCharType="begin">
          <w:fldData xml:space="preserve">PEVuZE5vdGU+PENpdGU+PEF1dGhvcj5LcmlzaG5hPC9BdXRob3I+PFllYXI+MjAwMzwvWWVhcj48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PEVuZE5vdGU+PENpdGU+PEF1dGhvcj5LcmlzaG5hPC9BdXRob3I+PFllYXI+MjAwMzwvWWVhcj48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387B6B" w:rsidRPr="005844EA">
        <w:rPr>
          <w:rFonts w:ascii="Arial" w:hAnsi="Arial" w:cs="Arial"/>
          <w:sz w:val="22"/>
          <w:szCs w:val="22"/>
          <w:rPrChange w:id="416" w:author="Guo, Shicheng" w:date="2019-07-02T11:58:00Z">
            <w:rPr>
              <w:rFonts w:ascii="Arial" w:hAnsi="Arial" w:cs="Arial"/>
              <w:sz w:val="22"/>
              <w:szCs w:val="22"/>
            </w:rPr>
          </w:rPrChange>
        </w:rPr>
      </w:r>
      <w:r w:rsidR="00387B6B" w:rsidRPr="005844EA">
        <w:rPr>
          <w:rFonts w:ascii="Arial" w:hAnsi="Arial" w:cs="Arial"/>
          <w:sz w:val="22"/>
          <w:szCs w:val="22"/>
          <w:rPrChange w:id="417"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19,20</w:t>
      </w:r>
      <w:r w:rsidR="00387B6B" w:rsidRPr="005844EA">
        <w:rPr>
          <w:rFonts w:ascii="Arial" w:hAnsi="Arial" w:cs="Arial"/>
          <w:sz w:val="22"/>
          <w:szCs w:val="22"/>
          <w:rPrChange w:id="418" w:author="Guo, Shicheng" w:date="2019-07-02T11:58:00Z">
            <w:rPr>
              <w:rFonts w:ascii="Times New Roman" w:hAnsi="Times New Roman" w:cs="Times New Roman"/>
            </w:rPr>
          </w:rPrChange>
        </w:rPr>
        <w:fldChar w:fldCharType="end"/>
      </w:r>
      <w:r w:rsidR="00387B6B" w:rsidRPr="005844EA">
        <w:rPr>
          <w:rFonts w:ascii="Arial" w:hAnsi="Arial" w:cs="Arial"/>
          <w:sz w:val="22"/>
          <w:szCs w:val="22"/>
          <w:rPrChange w:id="419" w:author="Guo, Shicheng" w:date="2019-07-02T11:58:00Z">
            <w:rPr>
              <w:rFonts w:ascii="Times New Roman" w:hAnsi="Times New Roman" w:cs="Times New Roman"/>
            </w:rPr>
          </w:rPrChange>
        </w:rPr>
        <w:t xml:space="preserve">. </w:t>
      </w:r>
      <w:r w:rsidR="0094048C" w:rsidRPr="005844EA">
        <w:rPr>
          <w:rFonts w:ascii="Arial" w:hAnsi="Arial" w:cs="Arial"/>
          <w:sz w:val="22"/>
          <w:szCs w:val="22"/>
          <w:rPrChange w:id="420" w:author="Guo, Shicheng" w:date="2019-07-02T11:58:00Z">
            <w:rPr>
              <w:rFonts w:ascii="Times New Roman" w:hAnsi="Times New Roman" w:cs="Times New Roman"/>
            </w:rPr>
          </w:rPrChange>
        </w:rPr>
        <w:t>Among them, the C2H2-type zinc finger motifs is the largest family of all zinc finger motif classes. Currently, a growing body of literature suggest that zinc finger proteins could contribute</w:t>
      </w:r>
      <w:r w:rsidR="004C6C76" w:rsidRPr="005844EA">
        <w:rPr>
          <w:rFonts w:ascii="Arial" w:hAnsi="Arial" w:cs="Arial"/>
          <w:sz w:val="22"/>
          <w:szCs w:val="22"/>
          <w:rPrChange w:id="421" w:author="Guo, Shicheng" w:date="2019-07-02T11:58:00Z">
            <w:rPr>
              <w:rFonts w:ascii="Times New Roman" w:hAnsi="Times New Roman" w:cs="Times New Roman"/>
            </w:rPr>
          </w:rPrChange>
        </w:rPr>
        <w:t xml:space="preserve"> or </w:t>
      </w:r>
      <w:r w:rsidR="003D5E36" w:rsidRPr="005844EA">
        <w:rPr>
          <w:rFonts w:ascii="Arial" w:hAnsi="Arial" w:cs="Arial"/>
          <w:sz w:val="22"/>
          <w:szCs w:val="22"/>
          <w:rPrChange w:id="422" w:author="Guo, Shicheng" w:date="2019-07-02T11:58:00Z">
            <w:rPr>
              <w:rFonts w:ascii="Times New Roman" w:hAnsi="Times New Roman" w:cs="Times New Roman"/>
            </w:rPr>
          </w:rPrChange>
        </w:rPr>
        <w:t>suppress tumor progression</w:t>
      </w:r>
      <w:r w:rsidR="004C6C76" w:rsidRPr="005844EA">
        <w:rPr>
          <w:rFonts w:ascii="Arial" w:hAnsi="Arial" w:cs="Arial"/>
          <w:sz w:val="22"/>
          <w:szCs w:val="22"/>
          <w:rPrChange w:id="423" w:author="Guo, Shicheng" w:date="2019-07-02T11:58:00Z">
            <w:rPr>
              <w:rFonts w:ascii="Times New Roman" w:hAnsi="Times New Roman" w:cs="Times New Roman"/>
            </w:rPr>
          </w:rPrChange>
        </w:rPr>
        <w:t xml:space="preserve"> via transcriptional regulation</w:t>
      </w:r>
      <w:r w:rsidR="003D5E36" w:rsidRPr="005844EA">
        <w:rPr>
          <w:rFonts w:ascii="Arial" w:hAnsi="Arial" w:cs="Arial"/>
          <w:sz w:val="22"/>
          <w:szCs w:val="22"/>
          <w:rPrChange w:id="424" w:author="Guo, Shicheng" w:date="2019-07-02T11:58:00Z">
            <w:rPr>
              <w:rFonts w:ascii="Times New Roman" w:hAnsi="Times New Roman" w:cs="Times New Roman"/>
            </w:rPr>
          </w:rPrChange>
        </w:rPr>
        <w:t>.</w:t>
      </w:r>
      <w:r w:rsidR="004C6C76" w:rsidRPr="005844EA">
        <w:rPr>
          <w:rFonts w:ascii="Arial" w:hAnsi="Arial" w:cs="Arial"/>
          <w:sz w:val="22"/>
          <w:szCs w:val="22"/>
          <w:rPrChange w:id="425" w:author="Guo, Shicheng" w:date="2019-07-02T11:58:00Z">
            <w:rPr>
              <w:rFonts w:ascii="Times New Roman" w:hAnsi="Times New Roman" w:cs="Times New Roman"/>
            </w:rPr>
          </w:rPrChange>
        </w:rPr>
        <w:t xml:space="preserve"> </w:t>
      </w:r>
      <w:r w:rsidR="003D5E36" w:rsidRPr="005844EA">
        <w:rPr>
          <w:rFonts w:ascii="Arial" w:hAnsi="Arial" w:cs="Arial"/>
          <w:sz w:val="22"/>
          <w:szCs w:val="22"/>
          <w:rPrChange w:id="426" w:author="Guo, Shicheng" w:date="2019-07-02T11:58:00Z">
            <w:rPr>
              <w:rFonts w:ascii="Times New Roman" w:hAnsi="Times New Roman" w:cs="Times New Roman"/>
            </w:rPr>
          </w:rPrChange>
        </w:rPr>
        <w:t xml:space="preserve">Meanwhile, </w:t>
      </w:r>
      <w:r w:rsidR="001072E8" w:rsidRPr="005844EA">
        <w:rPr>
          <w:rFonts w:ascii="Arial" w:hAnsi="Arial" w:cs="Arial"/>
          <w:sz w:val="22"/>
          <w:szCs w:val="22"/>
          <w:rPrChange w:id="427" w:author="Guo, Shicheng" w:date="2019-07-02T11:58:00Z">
            <w:rPr>
              <w:rFonts w:ascii="Times New Roman" w:hAnsi="Times New Roman" w:cs="Times New Roman"/>
            </w:rPr>
          </w:rPrChange>
        </w:rPr>
        <w:t xml:space="preserve">the DNA methylation alterations of </w:t>
      </w:r>
      <w:r w:rsidR="003D5E36" w:rsidRPr="005844EA">
        <w:rPr>
          <w:rFonts w:ascii="Arial" w:hAnsi="Arial" w:cs="Arial"/>
          <w:sz w:val="22"/>
          <w:szCs w:val="22"/>
          <w:rPrChange w:id="428" w:author="Guo, Shicheng" w:date="2019-07-02T11:58:00Z">
            <w:rPr>
              <w:rFonts w:ascii="Times New Roman" w:hAnsi="Times New Roman" w:cs="Times New Roman"/>
            </w:rPr>
          </w:rPrChange>
        </w:rPr>
        <w:t xml:space="preserve">multiple </w:t>
      </w:r>
      <w:ins w:id="429" w:author="Guo, Shicheng" w:date="2019-07-02T12:07:00Z">
        <w:r w:rsidR="00C07EFA">
          <w:rPr>
            <w:rFonts w:ascii="Arial" w:hAnsi="Arial" w:cs="Arial"/>
            <w:sz w:val="22"/>
            <w:szCs w:val="22"/>
          </w:rPr>
          <w:t>ZFPs</w:t>
        </w:r>
      </w:ins>
      <w:del w:id="430" w:author="Guo, Shicheng" w:date="2019-07-02T12:07:00Z">
        <w:r w:rsidR="003D5E36" w:rsidRPr="005844EA" w:rsidDel="00C07EFA">
          <w:rPr>
            <w:rFonts w:ascii="Arial" w:hAnsi="Arial" w:cs="Arial"/>
            <w:sz w:val="22"/>
            <w:szCs w:val="22"/>
            <w:rPrChange w:id="431" w:author="Guo, Shicheng" w:date="2019-07-02T11:58:00Z">
              <w:rPr>
                <w:rFonts w:ascii="Times New Roman" w:hAnsi="Times New Roman" w:cs="Times New Roman"/>
              </w:rPr>
            </w:rPrChange>
          </w:rPr>
          <w:delText>zinc finger proteins</w:delText>
        </w:r>
      </w:del>
      <w:r w:rsidR="003D5E36" w:rsidRPr="005844EA">
        <w:rPr>
          <w:rFonts w:ascii="Arial" w:hAnsi="Arial" w:cs="Arial"/>
          <w:sz w:val="22"/>
          <w:szCs w:val="22"/>
          <w:rPrChange w:id="432" w:author="Guo, Shicheng" w:date="2019-07-02T11:58:00Z">
            <w:rPr>
              <w:rFonts w:ascii="Times New Roman" w:hAnsi="Times New Roman" w:cs="Times New Roman"/>
            </w:rPr>
          </w:rPrChange>
        </w:rPr>
        <w:t xml:space="preserve"> have been recognized as promising biomarkers for cancer diagnosis, prognosis and drug response, indicating its vital role in cancers. However, few studies have assessed the DNA methylation profiles </w:t>
      </w:r>
      <w:r w:rsidR="001072E8" w:rsidRPr="005844EA">
        <w:rPr>
          <w:rFonts w:ascii="Arial" w:hAnsi="Arial" w:cs="Arial"/>
          <w:sz w:val="22"/>
          <w:szCs w:val="22"/>
          <w:rPrChange w:id="433" w:author="Guo, Shicheng" w:date="2019-07-02T11:58:00Z">
            <w:rPr>
              <w:rFonts w:ascii="Times New Roman" w:hAnsi="Times New Roman" w:cs="Times New Roman"/>
            </w:rPr>
          </w:rPrChange>
        </w:rPr>
        <w:t xml:space="preserve">of these </w:t>
      </w:r>
      <w:del w:id="434" w:author="Guo, Shicheng" w:date="2019-07-02T12:08:00Z">
        <w:r w:rsidR="001072E8" w:rsidRPr="005844EA" w:rsidDel="00AD71BC">
          <w:rPr>
            <w:rFonts w:ascii="Arial" w:hAnsi="Arial" w:cs="Arial"/>
            <w:sz w:val="22"/>
            <w:szCs w:val="22"/>
            <w:rPrChange w:id="435" w:author="Guo, Shicheng" w:date="2019-07-02T11:58:00Z">
              <w:rPr>
                <w:rFonts w:ascii="Times New Roman" w:hAnsi="Times New Roman" w:cs="Times New Roman"/>
              </w:rPr>
            </w:rPrChange>
          </w:rPr>
          <w:delText>zinc finger genes</w:delText>
        </w:r>
      </w:del>
      <w:ins w:id="436" w:author="Guo, Shicheng" w:date="2019-07-02T12:08:00Z">
        <w:r w:rsidR="00AD71BC">
          <w:rPr>
            <w:rFonts w:ascii="Arial" w:hAnsi="Arial" w:cs="Arial"/>
            <w:sz w:val="22"/>
            <w:szCs w:val="22"/>
          </w:rPr>
          <w:t>ZFGs</w:t>
        </w:r>
      </w:ins>
      <w:r w:rsidR="001072E8" w:rsidRPr="005844EA">
        <w:rPr>
          <w:rFonts w:ascii="Arial" w:hAnsi="Arial" w:cs="Arial"/>
          <w:sz w:val="22"/>
          <w:szCs w:val="22"/>
          <w:rPrChange w:id="437" w:author="Guo, Shicheng" w:date="2019-07-02T11:58:00Z">
            <w:rPr>
              <w:rFonts w:ascii="Times New Roman" w:hAnsi="Times New Roman" w:cs="Times New Roman"/>
            </w:rPr>
          </w:rPrChange>
        </w:rPr>
        <w:t xml:space="preserve"> in CRC</w:t>
      </w:r>
      <w:r w:rsidR="000C0E20" w:rsidRPr="005844EA">
        <w:rPr>
          <w:rFonts w:ascii="Arial" w:hAnsi="Arial" w:cs="Arial"/>
          <w:sz w:val="22"/>
          <w:szCs w:val="22"/>
          <w:rPrChange w:id="438" w:author="Guo, Shicheng" w:date="2019-07-02T11:58:00Z">
            <w:rPr>
              <w:rFonts w:ascii="Times New Roman" w:hAnsi="Times New Roman" w:cs="Times New Roman"/>
            </w:rPr>
          </w:rPrChange>
        </w:rPr>
        <w:t xml:space="preserve"> comprehensively and systemically</w:t>
      </w:r>
      <w:r w:rsidR="001072E8" w:rsidRPr="005844EA">
        <w:rPr>
          <w:rFonts w:ascii="Arial" w:hAnsi="Arial" w:cs="Arial"/>
          <w:sz w:val="22"/>
          <w:szCs w:val="22"/>
          <w:rPrChange w:id="439" w:author="Guo, Shicheng" w:date="2019-07-02T11:58:00Z">
            <w:rPr>
              <w:rFonts w:ascii="Times New Roman" w:hAnsi="Times New Roman" w:cs="Times New Roman"/>
            </w:rPr>
          </w:rPrChange>
        </w:rPr>
        <w:t xml:space="preserve">, which may be of importance for identifying key zinc finger proteins in the tumorigenesis and diagnosis of CRC. </w:t>
      </w:r>
    </w:p>
    <w:p w:rsidR="00186424" w:rsidRPr="005844EA" w:rsidRDefault="00186424">
      <w:pPr>
        <w:rPr>
          <w:rFonts w:ascii="Arial" w:hAnsi="Arial" w:cs="Arial"/>
          <w:sz w:val="22"/>
          <w:szCs w:val="22"/>
          <w:rPrChange w:id="440" w:author="Guo, Shicheng" w:date="2019-07-02T11:58:00Z">
            <w:rPr>
              <w:rFonts w:ascii="Times New Roman" w:hAnsi="Times New Roman" w:cs="Times New Roman"/>
            </w:rPr>
          </w:rPrChange>
        </w:rPr>
      </w:pPr>
    </w:p>
    <w:p w:rsidR="009B514C" w:rsidRPr="005844EA" w:rsidRDefault="009B7864">
      <w:pPr>
        <w:rPr>
          <w:rFonts w:ascii="Arial" w:hAnsi="Arial" w:cs="Arial"/>
          <w:sz w:val="22"/>
          <w:szCs w:val="22"/>
          <w:rPrChange w:id="441" w:author="Guo, Shicheng" w:date="2019-07-02T11:58:00Z">
            <w:rPr>
              <w:rFonts w:ascii="Times New Roman" w:hAnsi="Times New Roman" w:cs="Times New Roman"/>
            </w:rPr>
          </w:rPrChange>
        </w:rPr>
      </w:pPr>
      <w:r w:rsidRPr="005844EA">
        <w:rPr>
          <w:rFonts w:ascii="Arial" w:hAnsi="Arial" w:cs="Arial"/>
          <w:sz w:val="22"/>
          <w:szCs w:val="22"/>
          <w:rPrChange w:id="442" w:author="Guo, Shicheng" w:date="2019-07-02T11:58:00Z">
            <w:rPr>
              <w:rFonts w:ascii="Times New Roman" w:hAnsi="Times New Roman" w:cs="Times New Roman"/>
            </w:rPr>
          </w:rPrChange>
        </w:rPr>
        <w:t xml:space="preserve">In this study, we for the first time </w:t>
      </w:r>
      <w:r w:rsidR="006B787D" w:rsidRPr="005844EA">
        <w:rPr>
          <w:rFonts w:ascii="Arial" w:hAnsi="Arial" w:cs="Arial"/>
          <w:sz w:val="22"/>
          <w:szCs w:val="22"/>
          <w:rPrChange w:id="443" w:author="Guo, Shicheng" w:date="2019-07-02T11:58:00Z">
            <w:rPr>
              <w:rFonts w:ascii="Times New Roman" w:hAnsi="Times New Roman" w:cs="Times New Roman"/>
            </w:rPr>
          </w:rPrChange>
        </w:rPr>
        <w:t xml:space="preserve">exhaustedly searched and </w:t>
      </w:r>
      <w:r w:rsidRPr="005844EA">
        <w:rPr>
          <w:rFonts w:ascii="Arial" w:hAnsi="Arial" w:cs="Arial"/>
          <w:sz w:val="22"/>
          <w:szCs w:val="22"/>
          <w:rPrChange w:id="444" w:author="Guo, Shicheng" w:date="2019-07-02T11:58:00Z">
            <w:rPr>
              <w:rFonts w:ascii="Times New Roman" w:hAnsi="Times New Roman" w:cs="Times New Roman"/>
            </w:rPr>
          </w:rPrChange>
        </w:rPr>
        <w:t>combine</w:t>
      </w:r>
      <w:r w:rsidR="008B4ED1" w:rsidRPr="005844EA">
        <w:rPr>
          <w:rFonts w:ascii="Arial" w:hAnsi="Arial" w:cs="Arial"/>
          <w:sz w:val="22"/>
          <w:szCs w:val="22"/>
          <w:rPrChange w:id="445" w:author="Guo, Shicheng" w:date="2019-07-02T11:58:00Z">
            <w:rPr>
              <w:rFonts w:ascii="Times New Roman" w:hAnsi="Times New Roman" w:cs="Times New Roman"/>
            </w:rPr>
          </w:rPrChange>
        </w:rPr>
        <w:t>d</w:t>
      </w:r>
      <w:r w:rsidRPr="005844EA">
        <w:rPr>
          <w:rFonts w:ascii="Arial" w:hAnsi="Arial" w:cs="Arial"/>
          <w:sz w:val="22"/>
          <w:szCs w:val="22"/>
          <w:rPrChange w:id="446" w:author="Guo, Shicheng" w:date="2019-07-02T11:58:00Z">
            <w:rPr>
              <w:rFonts w:ascii="Times New Roman" w:hAnsi="Times New Roman" w:cs="Times New Roman"/>
            </w:rPr>
          </w:rPrChange>
        </w:rPr>
        <w:t xml:space="preserve"> </w:t>
      </w:r>
      <w:r w:rsidR="006B787D" w:rsidRPr="005844EA">
        <w:rPr>
          <w:rFonts w:ascii="Arial" w:hAnsi="Arial" w:cs="Arial"/>
          <w:sz w:val="22"/>
          <w:szCs w:val="22"/>
          <w:rPrChange w:id="447" w:author="Guo, Shicheng" w:date="2019-07-02T11:58:00Z">
            <w:rPr>
              <w:rFonts w:ascii="Times New Roman" w:hAnsi="Times New Roman" w:cs="Times New Roman"/>
            </w:rPr>
          </w:rPrChange>
        </w:rPr>
        <w:t>public</w:t>
      </w:r>
      <w:r w:rsidRPr="005844EA">
        <w:rPr>
          <w:rFonts w:ascii="Arial" w:hAnsi="Arial" w:cs="Arial"/>
          <w:sz w:val="22"/>
          <w:szCs w:val="22"/>
          <w:rPrChange w:id="448" w:author="Guo, Shicheng" w:date="2019-07-02T11:58:00Z">
            <w:rPr>
              <w:rFonts w:ascii="Times New Roman" w:hAnsi="Times New Roman" w:cs="Times New Roman"/>
            </w:rPr>
          </w:rPrChange>
        </w:rPr>
        <w:t xml:space="preserve"> high-throughput DNA methylation microarray datasets, including </w:t>
      </w:r>
      <w:r w:rsidR="008B4ED1" w:rsidRPr="005844EA">
        <w:rPr>
          <w:rFonts w:ascii="Arial" w:hAnsi="Arial" w:cs="Arial"/>
          <w:sz w:val="22"/>
          <w:szCs w:val="22"/>
          <w:rPrChange w:id="449" w:author="Guo, Shicheng" w:date="2019-07-02T11:58:00Z">
            <w:rPr>
              <w:rFonts w:ascii="Times New Roman" w:hAnsi="Times New Roman" w:cs="Times New Roman"/>
            </w:rPr>
          </w:rPrChange>
        </w:rPr>
        <w:t>1</w:t>
      </w:r>
      <w:ins w:id="450" w:author="Guo, Shicheng" w:date="2019-07-02T10:16:00Z">
        <w:r w:rsidR="001C24F9" w:rsidRPr="006067F2">
          <w:rPr>
            <w:rFonts w:ascii="Arial" w:hAnsi="Arial" w:cs="Arial"/>
            <w:sz w:val="22"/>
            <w:szCs w:val="22"/>
          </w:rPr>
          <w:t>,</w:t>
        </w:r>
      </w:ins>
      <w:r w:rsidR="008B4ED1" w:rsidRPr="005844EA">
        <w:rPr>
          <w:rFonts w:ascii="Arial" w:hAnsi="Arial" w:cs="Arial"/>
          <w:sz w:val="22"/>
          <w:szCs w:val="22"/>
          <w:rPrChange w:id="451" w:author="Guo, Shicheng" w:date="2019-07-02T11:58:00Z">
            <w:rPr>
              <w:rFonts w:ascii="Times New Roman" w:hAnsi="Times New Roman" w:cs="Times New Roman"/>
            </w:rPr>
          </w:rPrChange>
        </w:rPr>
        <w:t>104</w:t>
      </w:r>
      <w:r w:rsidRPr="005844EA">
        <w:rPr>
          <w:rFonts w:ascii="Arial" w:hAnsi="Arial" w:cs="Arial"/>
          <w:sz w:val="22"/>
          <w:szCs w:val="22"/>
          <w:rPrChange w:id="452" w:author="Guo, Shicheng" w:date="2019-07-02T11:58:00Z">
            <w:rPr>
              <w:rFonts w:ascii="Times New Roman" w:hAnsi="Times New Roman" w:cs="Times New Roman"/>
            </w:rPr>
          </w:rPrChange>
        </w:rPr>
        <w:t xml:space="preserve"> CRC samples, and </w:t>
      </w:r>
      <w:r w:rsidR="008B4ED1" w:rsidRPr="005844EA">
        <w:rPr>
          <w:rFonts w:ascii="Arial" w:hAnsi="Arial" w:cs="Arial"/>
          <w:sz w:val="22"/>
          <w:szCs w:val="22"/>
          <w:rPrChange w:id="453" w:author="Guo, Shicheng" w:date="2019-07-02T11:58:00Z">
            <w:rPr>
              <w:rFonts w:ascii="Times New Roman" w:hAnsi="Times New Roman" w:cs="Times New Roman"/>
            </w:rPr>
          </w:rPrChange>
        </w:rPr>
        <w:t>54</w:t>
      </w:r>
      <w:r w:rsidRPr="005844EA">
        <w:rPr>
          <w:rFonts w:ascii="Arial" w:hAnsi="Arial" w:cs="Arial"/>
          <w:sz w:val="22"/>
          <w:szCs w:val="22"/>
          <w:rPrChange w:id="454" w:author="Guo, Shicheng" w:date="2019-07-02T11:58:00Z">
            <w:rPr>
              <w:rFonts w:ascii="Times New Roman" w:hAnsi="Times New Roman" w:cs="Times New Roman"/>
            </w:rPr>
          </w:rPrChange>
        </w:rPr>
        <w:t xml:space="preserve"> adenomas as well as </w:t>
      </w:r>
      <w:r w:rsidR="008B4ED1" w:rsidRPr="005844EA">
        <w:rPr>
          <w:rFonts w:ascii="Arial" w:hAnsi="Arial" w:cs="Arial"/>
          <w:sz w:val="22"/>
          <w:szCs w:val="22"/>
          <w:rPrChange w:id="455" w:author="Guo, Shicheng" w:date="2019-07-02T11:58:00Z">
            <w:rPr>
              <w:rFonts w:ascii="Times New Roman" w:hAnsi="Times New Roman" w:cs="Times New Roman"/>
            </w:rPr>
          </w:rPrChange>
        </w:rPr>
        <w:t>268</w:t>
      </w:r>
      <w:r w:rsidRPr="005844EA">
        <w:rPr>
          <w:rFonts w:ascii="Arial" w:hAnsi="Arial" w:cs="Arial"/>
          <w:sz w:val="22"/>
          <w:szCs w:val="22"/>
          <w:rPrChange w:id="456" w:author="Guo, Shicheng" w:date="2019-07-02T11:58:00Z">
            <w:rPr>
              <w:rFonts w:ascii="Times New Roman" w:hAnsi="Times New Roman" w:cs="Times New Roman"/>
            </w:rPr>
          </w:rPrChange>
        </w:rPr>
        <w:t xml:space="preserve"> control/adjacent normal samples, to systemically </w:t>
      </w:r>
      <w:r w:rsidR="008B4ED1" w:rsidRPr="005844EA">
        <w:rPr>
          <w:rFonts w:ascii="Arial" w:hAnsi="Arial" w:cs="Arial"/>
          <w:sz w:val="22"/>
          <w:szCs w:val="22"/>
          <w:rPrChange w:id="457" w:author="Guo, Shicheng" w:date="2019-07-02T11:58:00Z">
            <w:rPr>
              <w:rFonts w:ascii="Times New Roman" w:hAnsi="Times New Roman" w:cs="Times New Roman"/>
            </w:rPr>
          </w:rPrChange>
        </w:rPr>
        <w:t>explore</w:t>
      </w:r>
      <w:r w:rsidRPr="005844EA">
        <w:rPr>
          <w:rFonts w:ascii="Arial" w:hAnsi="Arial" w:cs="Arial"/>
          <w:sz w:val="22"/>
          <w:szCs w:val="22"/>
          <w:rPrChange w:id="458" w:author="Guo, Shicheng" w:date="2019-07-02T11:58:00Z">
            <w:rPr>
              <w:rFonts w:ascii="Times New Roman" w:hAnsi="Times New Roman" w:cs="Times New Roman"/>
            </w:rPr>
          </w:rPrChange>
        </w:rPr>
        <w:t xml:space="preserve"> the </w:t>
      </w:r>
      <w:r w:rsidR="008B4ED1" w:rsidRPr="005844EA">
        <w:rPr>
          <w:rFonts w:ascii="Arial" w:hAnsi="Arial" w:cs="Arial"/>
          <w:sz w:val="22"/>
          <w:szCs w:val="22"/>
          <w:rPrChange w:id="459" w:author="Guo, Shicheng" w:date="2019-07-02T11:58:00Z">
            <w:rPr>
              <w:rFonts w:ascii="Times New Roman" w:hAnsi="Times New Roman" w:cs="Times New Roman"/>
            </w:rPr>
          </w:rPrChange>
        </w:rPr>
        <w:t>promising</w:t>
      </w:r>
      <w:r w:rsidRPr="005844EA">
        <w:rPr>
          <w:rFonts w:ascii="Arial" w:hAnsi="Arial" w:cs="Arial"/>
          <w:sz w:val="22"/>
          <w:szCs w:val="22"/>
          <w:rPrChange w:id="460" w:author="Guo, Shicheng" w:date="2019-07-02T11:58:00Z">
            <w:rPr>
              <w:rFonts w:ascii="Times New Roman" w:hAnsi="Times New Roman" w:cs="Times New Roman"/>
            </w:rPr>
          </w:rPrChange>
        </w:rPr>
        <w:t xml:space="preserve"> biomarkers belonging to the zinc family for CRC diagnosis. Through the detailed filtering </w:t>
      </w:r>
      <w:r w:rsidR="008B4ED1" w:rsidRPr="005844EA">
        <w:rPr>
          <w:rFonts w:ascii="Arial" w:hAnsi="Arial" w:cs="Arial"/>
          <w:sz w:val="22"/>
          <w:szCs w:val="22"/>
          <w:rPrChange w:id="461" w:author="Guo, Shicheng" w:date="2019-07-02T11:58:00Z">
            <w:rPr>
              <w:rFonts w:ascii="Times New Roman" w:hAnsi="Times New Roman" w:cs="Times New Roman"/>
            </w:rPr>
          </w:rPrChange>
        </w:rPr>
        <w:t xml:space="preserve">procedures, we finally identified </w:t>
      </w:r>
      <w:r w:rsidR="00137C93" w:rsidRPr="005844EA">
        <w:rPr>
          <w:rFonts w:ascii="Arial" w:hAnsi="Arial" w:cs="Arial"/>
          <w:sz w:val="22"/>
          <w:szCs w:val="22"/>
          <w:rPrChange w:id="462" w:author="Guo, Shicheng" w:date="2019-07-02T11:58:00Z">
            <w:rPr>
              <w:rFonts w:ascii="Times New Roman" w:hAnsi="Times New Roman" w:cs="Times New Roman"/>
            </w:rPr>
          </w:rPrChange>
        </w:rPr>
        <w:t>seven</w:t>
      </w:r>
      <w:r w:rsidR="008B4ED1" w:rsidRPr="005844EA">
        <w:rPr>
          <w:rFonts w:ascii="Arial" w:hAnsi="Arial" w:cs="Arial"/>
          <w:sz w:val="22"/>
          <w:szCs w:val="22"/>
          <w:rPrChange w:id="463" w:author="Guo, Shicheng" w:date="2019-07-02T11:58:00Z">
            <w:rPr>
              <w:rFonts w:ascii="Times New Roman" w:hAnsi="Times New Roman" w:cs="Times New Roman"/>
            </w:rPr>
          </w:rPrChange>
        </w:rPr>
        <w:t xml:space="preserve"> candidate genes and </w:t>
      </w:r>
      <w:r w:rsidR="00137C93" w:rsidRPr="005844EA">
        <w:rPr>
          <w:rFonts w:ascii="Arial" w:hAnsi="Arial" w:cs="Arial"/>
          <w:sz w:val="22"/>
          <w:szCs w:val="22"/>
          <w:rPrChange w:id="464" w:author="Guo, Shicheng" w:date="2019-07-02T11:58:00Z">
            <w:rPr>
              <w:rFonts w:ascii="Times New Roman" w:hAnsi="Times New Roman" w:cs="Times New Roman"/>
            </w:rPr>
          </w:rPrChange>
        </w:rPr>
        <w:t>five</w:t>
      </w:r>
      <w:r w:rsidR="008B4ED1" w:rsidRPr="005844EA">
        <w:rPr>
          <w:rFonts w:ascii="Arial" w:hAnsi="Arial" w:cs="Arial"/>
          <w:sz w:val="22"/>
          <w:szCs w:val="22"/>
          <w:rPrChange w:id="465" w:author="Guo, Shicheng" w:date="2019-07-02T11:58:00Z">
            <w:rPr>
              <w:rFonts w:ascii="Times New Roman" w:hAnsi="Times New Roman" w:cs="Times New Roman"/>
            </w:rPr>
          </w:rPrChange>
        </w:rPr>
        <w:t xml:space="preserve"> of these were finally successfully validated in </w:t>
      </w:r>
      <w:r w:rsidR="00C413BA" w:rsidRPr="005844EA">
        <w:rPr>
          <w:rFonts w:ascii="Arial" w:hAnsi="Arial" w:cs="Arial"/>
          <w:sz w:val="22"/>
          <w:szCs w:val="22"/>
          <w:rPrChange w:id="466" w:author="Guo, Shicheng" w:date="2019-07-02T11:58:00Z">
            <w:rPr>
              <w:rFonts w:ascii="Times New Roman" w:hAnsi="Times New Roman" w:cs="Times New Roman"/>
            </w:rPr>
          </w:rPrChange>
        </w:rPr>
        <w:t xml:space="preserve">104 CRC patients of Han Chinese </w:t>
      </w:r>
      <w:r w:rsidR="008B4ED1" w:rsidRPr="005844EA">
        <w:rPr>
          <w:rFonts w:ascii="Arial" w:hAnsi="Arial" w:cs="Arial"/>
          <w:sz w:val="22"/>
          <w:szCs w:val="22"/>
          <w:rPrChange w:id="467" w:author="Guo, Shicheng" w:date="2019-07-02T11:58:00Z">
            <w:rPr>
              <w:rFonts w:ascii="Times New Roman" w:hAnsi="Times New Roman" w:cs="Times New Roman"/>
            </w:rPr>
          </w:rPrChange>
        </w:rPr>
        <w:t xml:space="preserve">using targeted bisulfite sequencing method. It is found that </w:t>
      </w:r>
      <w:r w:rsidR="00C413BA" w:rsidRPr="005844EA">
        <w:rPr>
          <w:rFonts w:ascii="Arial" w:hAnsi="Arial" w:cs="Arial"/>
          <w:sz w:val="22"/>
          <w:szCs w:val="22"/>
          <w:rPrChange w:id="468" w:author="Guo, Shicheng" w:date="2019-07-02T11:58:00Z">
            <w:rPr>
              <w:rFonts w:ascii="Times New Roman" w:hAnsi="Times New Roman" w:cs="Times New Roman"/>
            </w:rPr>
          </w:rPrChange>
        </w:rPr>
        <w:t xml:space="preserve">all of these </w:t>
      </w:r>
      <w:r w:rsidR="00137C93" w:rsidRPr="005844EA">
        <w:rPr>
          <w:rFonts w:ascii="Arial" w:hAnsi="Arial" w:cs="Arial"/>
          <w:sz w:val="22"/>
          <w:szCs w:val="22"/>
          <w:rPrChange w:id="469" w:author="Guo, Shicheng" w:date="2019-07-02T11:58:00Z">
            <w:rPr>
              <w:rFonts w:ascii="Times New Roman" w:hAnsi="Times New Roman" w:cs="Times New Roman"/>
            </w:rPr>
          </w:rPrChange>
        </w:rPr>
        <w:t>five</w:t>
      </w:r>
      <w:r w:rsidR="00C413BA" w:rsidRPr="005844EA">
        <w:rPr>
          <w:rFonts w:ascii="Arial" w:hAnsi="Arial" w:cs="Arial"/>
          <w:sz w:val="22"/>
          <w:szCs w:val="22"/>
          <w:rPrChange w:id="470" w:author="Guo, Shicheng" w:date="2019-07-02T11:58:00Z">
            <w:rPr>
              <w:rFonts w:ascii="Times New Roman" w:hAnsi="Times New Roman" w:cs="Times New Roman"/>
            </w:rPr>
          </w:rPrChange>
        </w:rPr>
        <w:t xml:space="preserve"> candidate genes were significantly hyper-methylated in CRC tumors (AUC ranges from 0.85 to 0.93), especially in the CRC tumors with KRAS mutation which the AUC of these </w:t>
      </w:r>
      <w:r w:rsidR="00137C93" w:rsidRPr="005844EA">
        <w:rPr>
          <w:rFonts w:ascii="Arial" w:hAnsi="Arial" w:cs="Arial"/>
          <w:sz w:val="22"/>
          <w:szCs w:val="22"/>
          <w:rPrChange w:id="471" w:author="Guo, Shicheng" w:date="2019-07-02T11:58:00Z">
            <w:rPr>
              <w:rFonts w:ascii="Times New Roman" w:hAnsi="Times New Roman" w:cs="Times New Roman"/>
            </w:rPr>
          </w:rPrChange>
        </w:rPr>
        <w:t>five</w:t>
      </w:r>
      <w:r w:rsidR="00C413BA" w:rsidRPr="005844EA">
        <w:rPr>
          <w:rFonts w:ascii="Arial" w:hAnsi="Arial" w:cs="Arial"/>
          <w:sz w:val="22"/>
          <w:szCs w:val="22"/>
          <w:rPrChange w:id="472" w:author="Guo, Shicheng" w:date="2019-07-02T11:58:00Z">
            <w:rPr>
              <w:rFonts w:ascii="Times New Roman" w:hAnsi="Times New Roman" w:cs="Times New Roman"/>
            </w:rPr>
          </w:rPrChange>
        </w:rPr>
        <w:t xml:space="preserve"> candidate genes could reached </w:t>
      </w:r>
      <w:ins w:id="473" w:author="Guo, Shicheng" w:date="2019-07-02T12:19:00Z">
        <w:r w:rsidR="00DD2DC1">
          <w:rPr>
            <w:rFonts w:ascii="Arial" w:hAnsi="Arial" w:cs="Arial"/>
            <w:sz w:val="22"/>
            <w:szCs w:val="22"/>
          </w:rPr>
          <w:t xml:space="preserve">at least </w:t>
        </w:r>
      </w:ins>
      <w:r w:rsidR="00C413BA" w:rsidRPr="005844EA">
        <w:rPr>
          <w:rFonts w:ascii="Arial" w:hAnsi="Arial" w:cs="Arial"/>
          <w:sz w:val="22"/>
          <w:szCs w:val="22"/>
          <w:rPrChange w:id="474" w:author="Guo, Shicheng" w:date="2019-07-02T11:58:00Z">
            <w:rPr>
              <w:rFonts w:ascii="Times New Roman" w:hAnsi="Times New Roman" w:cs="Times New Roman"/>
            </w:rPr>
          </w:rPrChange>
        </w:rPr>
        <w:t>0.98</w:t>
      </w:r>
      <w:del w:id="475" w:author="Guo, Shicheng" w:date="2019-07-02T12:19:00Z">
        <w:r w:rsidR="00C413BA" w:rsidRPr="005844EA" w:rsidDel="00DD2DC1">
          <w:rPr>
            <w:rFonts w:ascii="Arial" w:hAnsi="Arial" w:cs="Arial"/>
            <w:sz w:val="22"/>
            <w:szCs w:val="22"/>
            <w:rPrChange w:id="476" w:author="Guo, Shicheng" w:date="2019-07-02T11:58:00Z">
              <w:rPr>
                <w:rFonts w:ascii="Times New Roman" w:hAnsi="Times New Roman" w:cs="Times New Roman"/>
              </w:rPr>
            </w:rPrChange>
          </w:rPr>
          <w:delText xml:space="preserve"> – 1.00</w:delText>
        </w:r>
      </w:del>
      <w:r w:rsidR="00C413BA" w:rsidRPr="005844EA">
        <w:rPr>
          <w:rFonts w:ascii="Arial" w:hAnsi="Arial" w:cs="Arial"/>
          <w:sz w:val="22"/>
          <w:szCs w:val="22"/>
          <w:rPrChange w:id="477" w:author="Guo, Shicheng" w:date="2019-07-02T11:58:00Z">
            <w:rPr>
              <w:rFonts w:ascii="Times New Roman" w:hAnsi="Times New Roman" w:cs="Times New Roman"/>
            </w:rPr>
          </w:rPrChange>
        </w:rPr>
        <w:t xml:space="preserve">. To further confirm the findings, we recruited another independent cohort including 114 CRC patients of Han Chinese and yielded consistent results. Therefore, we proposed that the zinc family genes, including </w:t>
      </w:r>
      <w:r w:rsidR="00C413BA" w:rsidRPr="005844EA">
        <w:rPr>
          <w:rFonts w:ascii="Arial" w:hAnsi="Arial" w:cs="Arial"/>
          <w:i/>
          <w:sz w:val="22"/>
          <w:szCs w:val="22"/>
          <w:rPrChange w:id="478" w:author="Guo, Shicheng" w:date="2019-07-02T11:58:00Z">
            <w:rPr>
              <w:rFonts w:ascii="Times New Roman" w:hAnsi="Times New Roman" w:cs="Times New Roman"/>
              <w:i/>
            </w:rPr>
          </w:rPrChange>
        </w:rPr>
        <w:t>ESR1</w:t>
      </w:r>
      <w:r w:rsidR="00C413BA" w:rsidRPr="005844EA">
        <w:rPr>
          <w:rFonts w:ascii="Arial" w:hAnsi="Arial" w:cs="Arial"/>
          <w:sz w:val="22"/>
          <w:szCs w:val="22"/>
          <w:rPrChange w:id="479" w:author="Guo, Shicheng" w:date="2019-07-02T11:58:00Z">
            <w:rPr>
              <w:rFonts w:ascii="Times New Roman" w:hAnsi="Times New Roman" w:cs="Times New Roman"/>
            </w:rPr>
          </w:rPrChange>
        </w:rPr>
        <w:t xml:space="preserve">, </w:t>
      </w:r>
      <w:r w:rsidR="00C413BA" w:rsidRPr="005844EA">
        <w:rPr>
          <w:rFonts w:ascii="Arial" w:hAnsi="Arial" w:cs="Arial"/>
          <w:i/>
          <w:sz w:val="22"/>
          <w:szCs w:val="22"/>
          <w:rPrChange w:id="480" w:author="Guo, Shicheng" w:date="2019-07-02T11:58:00Z">
            <w:rPr>
              <w:rFonts w:ascii="Times New Roman" w:hAnsi="Times New Roman" w:cs="Times New Roman"/>
              <w:i/>
            </w:rPr>
          </w:rPrChange>
        </w:rPr>
        <w:t>ZNF132</w:t>
      </w:r>
      <w:r w:rsidR="00C413BA" w:rsidRPr="005844EA">
        <w:rPr>
          <w:rFonts w:ascii="Arial" w:hAnsi="Arial" w:cs="Arial"/>
          <w:sz w:val="22"/>
          <w:szCs w:val="22"/>
          <w:rPrChange w:id="481" w:author="Guo, Shicheng" w:date="2019-07-02T11:58:00Z">
            <w:rPr>
              <w:rFonts w:ascii="Times New Roman" w:hAnsi="Times New Roman" w:cs="Times New Roman"/>
            </w:rPr>
          </w:rPrChange>
        </w:rPr>
        <w:t xml:space="preserve">, </w:t>
      </w:r>
      <w:r w:rsidR="00C413BA" w:rsidRPr="005844EA">
        <w:rPr>
          <w:rFonts w:ascii="Arial" w:hAnsi="Arial" w:cs="Arial"/>
          <w:i/>
          <w:sz w:val="22"/>
          <w:szCs w:val="22"/>
          <w:rPrChange w:id="482" w:author="Guo, Shicheng" w:date="2019-07-02T11:58:00Z">
            <w:rPr>
              <w:rFonts w:ascii="Times New Roman" w:hAnsi="Times New Roman" w:cs="Times New Roman"/>
              <w:i/>
            </w:rPr>
          </w:rPrChange>
        </w:rPr>
        <w:t>ZNF229</w:t>
      </w:r>
      <w:r w:rsidR="00C413BA" w:rsidRPr="005844EA">
        <w:rPr>
          <w:rFonts w:ascii="Arial" w:hAnsi="Arial" w:cs="Arial"/>
          <w:sz w:val="22"/>
          <w:szCs w:val="22"/>
          <w:rPrChange w:id="483" w:author="Guo, Shicheng" w:date="2019-07-02T11:58:00Z">
            <w:rPr>
              <w:rFonts w:ascii="Times New Roman" w:hAnsi="Times New Roman" w:cs="Times New Roman"/>
            </w:rPr>
          </w:rPrChange>
        </w:rPr>
        <w:t xml:space="preserve">, </w:t>
      </w:r>
      <w:r w:rsidR="00C413BA" w:rsidRPr="005844EA">
        <w:rPr>
          <w:rFonts w:ascii="Arial" w:hAnsi="Arial" w:cs="Arial"/>
          <w:i/>
          <w:sz w:val="22"/>
          <w:szCs w:val="22"/>
          <w:rPrChange w:id="484" w:author="Guo, Shicheng" w:date="2019-07-02T11:58:00Z">
            <w:rPr>
              <w:rFonts w:ascii="Times New Roman" w:hAnsi="Times New Roman" w:cs="Times New Roman"/>
              <w:i/>
            </w:rPr>
          </w:rPrChange>
        </w:rPr>
        <w:t>ZNF542</w:t>
      </w:r>
      <w:r w:rsidR="00C413BA" w:rsidRPr="005844EA">
        <w:rPr>
          <w:rFonts w:ascii="Arial" w:hAnsi="Arial" w:cs="Arial"/>
          <w:sz w:val="22"/>
          <w:szCs w:val="22"/>
          <w:rPrChange w:id="485" w:author="Guo, Shicheng" w:date="2019-07-02T11:58:00Z">
            <w:rPr>
              <w:rFonts w:ascii="Times New Roman" w:hAnsi="Times New Roman" w:cs="Times New Roman"/>
            </w:rPr>
          </w:rPrChange>
        </w:rPr>
        <w:t xml:space="preserve"> and </w:t>
      </w:r>
      <w:r w:rsidR="00C413BA" w:rsidRPr="005844EA">
        <w:rPr>
          <w:rFonts w:ascii="Arial" w:hAnsi="Arial" w:cs="Arial"/>
          <w:i/>
          <w:sz w:val="22"/>
          <w:szCs w:val="22"/>
          <w:rPrChange w:id="486" w:author="Guo, Shicheng" w:date="2019-07-02T11:58:00Z">
            <w:rPr>
              <w:rFonts w:ascii="Times New Roman" w:hAnsi="Times New Roman" w:cs="Times New Roman"/>
              <w:i/>
            </w:rPr>
          </w:rPrChange>
        </w:rPr>
        <w:t>ZNF677</w:t>
      </w:r>
      <w:r w:rsidR="00C413BA" w:rsidRPr="005844EA">
        <w:rPr>
          <w:rFonts w:ascii="Arial" w:hAnsi="Arial" w:cs="Arial"/>
          <w:sz w:val="22"/>
          <w:szCs w:val="22"/>
          <w:rPrChange w:id="487" w:author="Guo, Shicheng" w:date="2019-07-02T11:58:00Z">
            <w:rPr>
              <w:rFonts w:ascii="Times New Roman" w:hAnsi="Times New Roman" w:cs="Times New Roman"/>
            </w:rPr>
          </w:rPrChange>
        </w:rPr>
        <w:t xml:space="preserve"> could be robust and reliable biomarkers for CRC diagnosis, especially for the KRAS mutated patients. </w:t>
      </w:r>
    </w:p>
    <w:p w:rsidR="008B4ED1" w:rsidRPr="005844EA" w:rsidRDefault="008B4ED1">
      <w:pPr>
        <w:rPr>
          <w:rFonts w:ascii="Arial" w:hAnsi="Arial" w:cs="Arial"/>
          <w:sz w:val="22"/>
          <w:szCs w:val="22"/>
          <w:rPrChange w:id="488" w:author="Guo, Shicheng" w:date="2019-07-02T11:58:00Z">
            <w:rPr>
              <w:rFonts w:ascii="Times New Roman" w:hAnsi="Times New Roman" w:cs="Times New Roman"/>
            </w:rPr>
          </w:rPrChange>
        </w:rPr>
      </w:pPr>
    </w:p>
    <w:p w:rsidR="008B4ED1" w:rsidRPr="005844EA" w:rsidRDefault="008B4ED1">
      <w:pPr>
        <w:rPr>
          <w:rFonts w:ascii="Arial" w:hAnsi="Arial" w:cs="Arial"/>
          <w:sz w:val="22"/>
          <w:szCs w:val="22"/>
          <w:rPrChange w:id="489"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490" w:author="Guo, Shicheng" w:date="2019-07-02T11:58:00Z">
            <w:rPr>
              <w:rFonts w:ascii="Times New Roman" w:hAnsi="Times New Roman" w:cs="Times New Roman"/>
              <w:b/>
            </w:rPr>
          </w:rPrChange>
        </w:rPr>
      </w:pPr>
      <w:r w:rsidRPr="005844EA">
        <w:rPr>
          <w:rFonts w:ascii="Arial" w:hAnsi="Arial" w:cs="Arial"/>
          <w:b/>
          <w:sz w:val="22"/>
          <w:szCs w:val="22"/>
          <w:rPrChange w:id="491" w:author="Guo, Shicheng" w:date="2019-07-02T11:58:00Z">
            <w:rPr>
              <w:rFonts w:ascii="Times New Roman" w:hAnsi="Times New Roman" w:cs="Times New Roman"/>
              <w:b/>
            </w:rPr>
          </w:rPrChange>
        </w:rPr>
        <w:t>Results</w:t>
      </w:r>
    </w:p>
    <w:p w:rsidR="00553BC4" w:rsidRPr="005844EA" w:rsidRDefault="00553BC4">
      <w:pPr>
        <w:rPr>
          <w:rFonts w:ascii="Arial" w:hAnsi="Arial" w:cs="Arial"/>
          <w:sz w:val="22"/>
          <w:szCs w:val="22"/>
          <w:rPrChange w:id="492" w:author="Guo, Shicheng" w:date="2019-07-02T11:58:00Z">
            <w:rPr>
              <w:rFonts w:ascii="Times New Roman" w:hAnsi="Times New Roman" w:cs="Times New Roman"/>
            </w:rPr>
          </w:rPrChange>
        </w:rPr>
      </w:pPr>
    </w:p>
    <w:p w:rsidR="008B4ED1" w:rsidRPr="005844EA" w:rsidRDefault="00553BC4">
      <w:pPr>
        <w:rPr>
          <w:rFonts w:ascii="Arial" w:hAnsi="Arial" w:cs="Arial"/>
          <w:b/>
          <w:sz w:val="22"/>
          <w:szCs w:val="22"/>
          <w:rPrChange w:id="493" w:author="Guo, Shicheng" w:date="2019-07-02T11:58:00Z">
            <w:rPr>
              <w:rFonts w:ascii="Times New Roman" w:hAnsi="Times New Roman" w:cs="Times New Roman"/>
              <w:b/>
            </w:rPr>
          </w:rPrChange>
        </w:rPr>
      </w:pPr>
      <w:r w:rsidRPr="005844EA">
        <w:rPr>
          <w:rFonts w:ascii="Arial" w:hAnsi="Arial" w:cs="Arial"/>
          <w:b/>
          <w:sz w:val="22"/>
          <w:szCs w:val="22"/>
          <w:rPrChange w:id="494" w:author="Guo, Shicheng" w:date="2019-07-02T11:58:00Z">
            <w:rPr>
              <w:rFonts w:ascii="Times New Roman" w:hAnsi="Times New Roman" w:cs="Times New Roman"/>
              <w:b/>
            </w:rPr>
          </w:rPrChange>
        </w:rPr>
        <w:t>Comprehensive integration of public DNA methylation microarray datasets of CRC</w:t>
      </w:r>
    </w:p>
    <w:p w:rsidR="00553BC4" w:rsidRPr="005844EA" w:rsidRDefault="00553BC4">
      <w:pPr>
        <w:rPr>
          <w:rFonts w:ascii="Arial" w:hAnsi="Arial" w:cs="Arial"/>
          <w:sz w:val="22"/>
          <w:szCs w:val="22"/>
          <w:rPrChange w:id="495" w:author="Guo, Shicheng" w:date="2019-07-02T11:58:00Z">
            <w:rPr>
              <w:rFonts w:ascii="Times New Roman" w:hAnsi="Times New Roman" w:cs="Times New Roman"/>
            </w:rPr>
          </w:rPrChange>
        </w:rPr>
      </w:pPr>
    </w:p>
    <w:p w:rsidR="00A2140A" w:rsidRPr="005844EA" w:rsidRDefault="00553BC4">
      <w:pPr>
        <w:rPr>
          <w:rFonts w:ascii="Arial" w:hAnsi="Arial" w:cs="Arial"/>
          <w:sz w:val="22"/>
          <w:szCs w:val="22"/>
          <w:rPrChange w:id="496" w:author="Guo, Shicheng" w:date="2019-07-02T11:58:00Z">
            <w:rPr>
              <w:rFonts w:ascii="Times New Roman" w:hAnsi="Times New Roman" w:cs="Times New Roman"/>
            </w:rPr>
          </w:rPrChange>
        </w:rPr>
      </w:pPr>
      <w:r w:rsidRPr="005844EA">
        <w:rPr>
          <w:rFonts w:ascii="Arial" w:hAnsi="Arial" w:cs="Arial"/>
          <w:sz w:val="22"/>
          <w:szCs w:val="22"/>
          <w:rPrChange w:id="497" w:author="Guo, Shicheng" w:date="2019-07-02T11:58:00Z">
            <w:rPr>
              <w:rFonts w:ascii="Times New Roman" w:hAnsi="Times New Roman" w:cs="Times New Roman"/>
            </w:rPr>
          </w:rPrChange>
        </w:rPr>
        <w:t xml:space="preserve">To identify the robust DNA methylation-based biomarkers, we searched the TCGA and GEO datasets concerning about the DNA methylation status of the colorectal cancer. After careful search, we identified </w:t>
      </w:r>
      <w:r w:rsidR="00442DFF" w:rsidRPr="005844EA">
        <w:rPr>
          <w:rFonts w:ascii="Arial" w:hAnsi="Arial" w:cs="Arial"/>
          <w:sz w:val="22"/>
          <w:szCs w:val="22"/>
          <w:rPrChange w:id="498" w:author="Guo, Shicheng" w:date="2019-07-02T11:58:00Z">
            <w:rPr>
              <w:rFonts w:ascii="Times New Roman" w:hAnsi="Times New Roman" w:cs="Times New Roman"/>
            </w:rPr>
          </w:rPrChange>
        </w:rPr>
        <w:t>11 datasets, including 1</w:t>
      </w:r>
      <w:ins w:id="499" w:author="Guo, Shicheng" w:date="2019-07-02T12:19:00Z">
        <w:r w:rsidR="006067F2">
          <w:rPr>
            <w:rFonts w:ascii="Arial" w:hAnsi="Arial" w:cs="Arial"/>
            <w:sz w:val="22"/>
            <w:szCs w:val="22"/>
          </w:rPr>
          <w:t>,</w:t>
        </w:r>
      </w:ins>
      <w:r w:rsidR="00442DFF" w:rsidRPr="005844EA">
        <w:rPr>
          <w:rFonts w:ascii="Arial" w:hAnsi="Arial" w:cs="Arial"/>
          <w:sz w:val="22"/>
          <w:szCs w:val="22"/>
          <w:rPrChange w:id="500" w:author="Guo, Shicheng" w:date="2019-07-02T11:58:00Z">
            <w:rPr>
              <w:rFonts w:ascii="Times New Roman" w:hAnsi="Times New Roman" w:cs="Times New Roman"/>
            </w:rPr>
          </w:rPrChange>
        </w:rPr>
        <w:t xml:space="preserve">104 CRC tumors, 268 adjacent normal samples as well as 54 adenomas for further </w:t>
      </w:r>
      <w:r w:rsidR="00442DFF" w:rsidRPr="005844EA">
        <w:rPr>
          <w:rFonts w:ascii="Arial" w:hAnsi="Arial" w:cs="Arial"/>
          <w:sz w:val="22"/>
          <w:szCs w:val="22"/>
          <w:rPrChange w:id="501" w:author="Guo, Shicheng" w:date="2019-07-02T11:58:00Z">
            <w:rPr>
              <w:rFonts w:ascii="Times New Roman" w:hAnsi="Times New Roman" w:cs="Times New Roman"/>
            </w:rPr>
          </w:rPrChange>
        </w:rPr>
        <w:lastRenderedPageBreak/>
        <w:t>analysis (</w:t>
      </w:r>
      <w:del w:id="502" w:author="Guo, Shicheng" w:date="2019-07-02T10:16:00Z">
        <w:r w:rsidR="00442DFF" w:rsidRPr="003473C1" w:rsidDel="007E0528">
          <w:rPr>
            <w:rFonts w:ascii="Arial" w:hAnsi="Arial" w:cs="Arial"/>
            <w:color w:val="1F3864" w:themeColor="accent1" w:themeShade="80"/>
            <w:sz w:val="22"/>
            <w:szCs w:val="22"/>
            <w:rPrChange w:id="503" w:author="Guo, Shicheng" w:date="2019-07-02T12:11:00Z">
              <w:rPr>
                <w:rFonts w:ascii="Times New Roman" w:hAnsi="Times New Roman" w:cs="Times New Roman"/>
                <w:color w:val="FF0000"/>
              </w:rPr>
            </w:rPrChange>
          </w:rPr>
          <w:delText xml:space="preserve">Supplementary Table </w:delText>
        </w:r>
      </w:del>
      <w:ins w:id="504" w:author="Guo, Shicheng" w:date="2019-07-02T12:10:00Z">
        <w:r w:rsidR="003473C1" w:rsidRPr="003473C1">
          <w:rPr>
            <w:rFonts w:ascii="Arial" w:hAnsi="Arial" w:cs="Arial"/>
            <w:color w:val="1F3864" w:themeColor="accent1" w:themeShade="80"/>
            <w:sz w:val="22"/>
            <w:szCs w:val="22"/>
            <w:rPrChange w:id="505" w:author="Guo, Shicheng" w:date="2019-07-02T12:11:00Z">
              <w:rPr>
                <w:rFonts w:ascii="Arial" w:hAnsi="Arial" w:cs="Arial"/>
                <w:color w:val="FF0000"/>
                <w:sz w:val="22"/>
                <w:szCs w:val="22"/>
              </w:rPr>
            </w:rPrChange>
          </w:rPr>
          <w:t>Table S</w:t>
        </w:r>
      </w:ins>
      <w:r w:rsidR="00442DFF" w:rsidRPr="003473C1">
        <w:rPr>
          <w:rFonts w:ascii="Arial" w:hAnsi="Arial" w:cs="Arial"/>
          <w:color w:val="1F3864" w:themeColor="accent1" w:themeShade="80"/>
          <w:sz w:val="22"/>
          <w:szCs w:val="22"/>
          <w:rPrChange w:id="506" w:author="Guo, Shicheng" w:date="2019-07-02T12:11:00Z">
            <w:rPr>
              <w:rFonts w:ascii="Times New Roman" w:hAnsi="Times New Roman" w:cs="Times New Roman"/>
              <w:color w:val="FF0000"/>
            </w:rPr>
          </w:rPrChange>
        </w:rPr>
        <w:t>1</w:t>
      </w:r>
      <w:r w:rsidR="00442DFF" w:rsidRPr="005844EA">
        <w:rPr>
          <w:rFonts w:ascii="Arial" w:hAnsi="Arial" w:cs="Arial"/>
          <w:sz w:val="22"/>
          <w:szCs w:val="22"/>
          <w:rPrChange w:id="507" w:author="Guo, Shicheng" w:date="2019-07-02T11:58:00Z">
            <w:rPr>
              <w:rFonts w:ascii="Times New Roman" w:hAnsi="Times New Roman" w:cs="Times New Roman"/>
            </w:rPr>
          </w:rPrChange>
        </w:rPr>
        <w:t>). Meanwhile, we have obtained the list of the genes belonging to the zinc finger family (</w:t>
      </w:r>
      <w:del w:id="508" w:author="Guo, Shicheng" w:date="2019-07-02T10:16:00Z">
        <w:r w:rsidR="00442DFF" w:rsidRPr="005844EA" w:rsidDel="007E0528">
          <w:rPr>
            <w:rFonts w:ascii="Arial" w:hAnsi="Arial" w:cs="Arial"/>
            <w:color w:val="FF0000"/>
            <w:sz w:val="22"/>
            <w:szCs w:val="22"/>
            <w:rPrChange w:id="509" w:author="Guo, Shicheng" w:date="2019-07-02T11:58:00Z">
              <w:rPr>
                <w:rFonts w:ascii="Times New Roman" w:hAnsi="Times New Roman" w:cs="Times New Roman"/>
                <w:color w:val="FF0000"/>
              </w:rPr>
            </w:rPrChange>
          </w:rPr>
          <w:delText xml:space="preserve">Supplementary Table </w:delText>
        </w:r>
      </w:del>
      <w:ins w:id="510" w:author="Guo, Shicheng" w:date="2019-07-02T10:16:00Z">
        <w:r w:rsidR="007E0528" w:rsidRPr="005844EA">
          <w:rPr>
            <w:rFonts w:ascii="Arial" w:hAnsi="Arial" w:cs="Arial"/>
            <w:color w:val="1F3864" w:themeColor="accent1" w:themeShade="80"/>
            <w:sz w:val="22"/>
            <w:szCs w:val="22"/>
          </w:rPr>
          <w:t xml:space="preserve">Table </w:t>
        </w:r>
      </w:ins>
      <w:ins w:id="511" w:author="Guo, Shicheng" w:date="2019-07-02T12:11:00Z">
        <w:r w:rsidR="003473C1">
          <w:rPr>
            <w:rFonts w:ascii="Arial" w:hAnsi="Arial" w:cs="Arial"/>
            <w:color w:val="1F3864" w:themeColor="accent1" w:themeShade="80"/>
            <w:sz w:val="22"/>
            <w:szCs w:val="22"/>
          </w:rPr>
          <w:t>S</w:t>
        </w:r>
      </w:ins>
      <w:r w:rsidR="00442DFF" w:rsidRPr="005844EA">
        <w:rPr>
          <w:rFonts w:ascii="Arial" w:hAnsi="Arial" w:cs="Arial"/>
          <w:color w:val="1F3864" w:themeColor="accent1" w:themeShade="80"/>
          <w:sz w:val="22"/>
          <w:szCs w:val="22"/>
          <w:rPrChange w:id="512" w:author="Guo, Shicheng" w:date="2019-07-02T11:58:00Z">
            <w:rPr>
              <w:rFonts w:ascii="Times New Roman" w:hAnsi="Times New Roman" w:cs="Times New Roman"/>
              <w:color w:val="FF0000"/>
            </w:rPr>
          </w:rPrChange>
        </w:rPr>
        <w:t>2</w:t>
      </w:r>
      <w:r w:rsidR="00442DFF" w:rsidRPr="005844EA">
        <w:rPr>
          <w:rFonts w:ascii="Arial" w:hAnsi="Arial" w:cs="Arial"/>
          <w:sz w:val="22"/>
          <w:szCs w:val="22"/>
          <w:rPrChange w:id="513" w:author="Guo, Shicheng" w:date="2019-07-02T11:58:00Z">
            <w:rPr>
              <w:rFonts w:ascii="Times New Roman" w:hAnsi="Times New Roman" w:cs="Times New Roman"/>
            </w:rPr>
          </w:rPrChange>
        </w:rPr>
        <w:t>). Based on the feature selection procedure</w:t>
      </w:r>
      <w:r w:rsidR="004F0548" w:rsidRPr="005844EA">
        <w:rPr>
          <w:rFonts w:ascii="Arial" w:hAnsi="Arial" w:cs="Arial"/>
          <w:sz w:val="22"/>
          <w:szCs w:val="22"/>
          <w:rPrChange w:id="514" w:author="Guo, Shicheng" w:date="2019-07-02T11:58:00Z">
            <w:rPr>
              <w:rFonts w:ascii="Times New Roman" w:hAnsi="Times New Roman" w:cs="Times New Roman"/>
            </w:rPr>
          </w:rPrChange>
        </w:rPr>
        <w:t>s</w:t>
      </w:r>
      <w:r w:rsidR="00442DFF" w:rsidRPr="005844EA">
        <w:rPr>
          <w:rFonts w:ascii="Arial" w:hAnsi="Arial" w:cs="Arial"/>
          <w:sz w:val="22"/>
          <w:szCs w:val="22"/>
          <w:rPrChange w:id="515" w:author="Guo, Shicheng" w:date="2019-07-02T11:58:00Z">
            <w:rPr>
              <w:rFonts w:ascii="Times New Roman" w:hAnsi="Times New Roman" w:cs="Times New Roman"/>
            </w:rPr>
          </w:rPrChange>
        </w:rPr>
        <w:t xml:space="preserve"> described in “Methods” section (</w:t>
      </w:r>
      <w:del w:id="516" w:author="Guo, Shicheng" w:date="2019-07-02T10:16:00Z">
        <w:r w:rsidR="00442DFF" w:rsidRPr="005844EA" w:rsidDel="007E0528">
          <w:rPr>
            <w:rFonts w:ascii="Arial" w:hAnsi="Arial" w:cs="Arial"/>
            <w:sz w:val="22"/>
            <w:szCs w:val="22"/>
            <w:rPrChange w:id="517" w:author="Guo, Shicheng" w:date="2019-07-02T11:58:00Z">
              <w:rPr>
                <w:rFonts w:ascii="Times New Roman" w:hAnsi="Times New Roman" w:cs="Times New Roman"/>
              </w:rPr>
            </w:rPrChange>
          </w:rPr>
          <w:delText>Figure</w:delText>
        </w:r>
      </w:del>
      <w:ins w:id="518" w:author="Guo, Shicheng" w:date="2019-07-02T10:16:00Z">
        <w:r w:rsidR="007E0528" w:rsidRPr="006067F2">
          <w:rPr>
            <w:rFonts w:ascii="Arial" w:hAnsi="Arial" w:cs="Arial"/>
            <w:color w:val="1F3864" w:themeColor="accent1" w:themeShade="80"/>
            <w:sz w:val="22"/>
            <w:szCs w:val="22"/>
          </w:rPr>
          <w:t>Figure</w:t>
        </w:r>
      </w:ins>
      <w:r w:rsidR="00442DFF" w:rsidRPr="005844EA">
        <w:rPr>
          <w:rFonts w:ascii="Arial" w:hAnsi="Arial" w:cs="Arial"/>
          <w:sz w:val="22"/>
          <w:szCs w:val="22"/>
          <w:rPrChange w:id="519" w:author="Guo, Shicheng" w:date="2019-07-02T11:58:00Z">
            <w:rPr>
              <w:rFonts w:ascii="Times New Roman" w:hAnsi="Times New Roman" w:cs="Times New Roman"/>
            </w:rPr>
          </w:rPrChange>
        </w:rPr>
        <w:t xml:space="preserve"> 1), we finally identified </w:t>
      </w:r>
      <w:r w:rsidR="00993987" w:rsidRPr="005844EA">
        <w:rPr>
          <w:rFonts w:ascii="Arial" w:hAnsi="Arial" w:cs="Arial"/>
          <w:sz w:val="22"/>
          <w:szCs w:val="22"/>
          <w:rPrChange w:id="520" w:author="Guo, Shicheng" w:date="2019-07-02T11:58:00Z">
            <w:rPr>
              <w:rFonts w:ascii="Times New Roman" w:hAnsi="Times New Roman" w:cs="Times New Roman"/>
            </w:rPr>
          </w:rPrChange>
        </w:rPr>
        <w:t>five</w:t>
      </w:r>
      <w:r w:rsidR="00442DFF" w:rsidRPr="005844EA">
        <w:rPr>
          <w:rFonts w:ascii="Arial" w:hAnsi="Arial" w:cs="Arial"/>
          <w:sz w:val="22"/>
          <w:szCs w:val="22"/>
          <w:rPrChange w:id="521" w:author="Guo, Shicheng" w:date="2019-07-02T11:58:00Z">
            <w:rPr>
              <w:rFonts w:ascii="Times New Roman" w:hAnsi="Times New Roman" w:cs="Times New Roman"/>
            </w:rPr>
          </w:rPrChange>
        </w:rPr>
        <w:t xml:space="preserve"> </w:t>
      </w:r>
      <w:r w:rsidR="00135D50" w:rsidRPr="005844EA">
        <w:rPr>
          <w:rFonts w:ascii="Arial" w:hAnsi="Arial" w:cs="Arial"/>
          <w:sz w:val="22"/>
          <w:szCs w:val="22"/>
          <w:rPrChange w:id="522" w:author="Guo, Shicheng" w:date="2019-07-02T11:58:00Z">
            <w:rPr>
              <w:rFonts w:ascii="Times New Roman" w:hAnsi="Times New Roman" w:cs="Times New Roman"/>
            </w:rPr>
          </w:rPrChange>
        </w:rPr>
        <w:t xml:space="preserve">candidate genes including </w:t>
      </w:r>
      <w:r w:rsidR="004F0548" w:rsidRPr="005844EA">
        <w:rPr>
          <w:rFonts w:ascii="Arial" w:hAnsi="Arial" w:cs="Arial"/>
          <w:i/>
          <w:sz w:val="22"/>
          <w:szCs w:val="22"/>
          <w:rPrChange w:id="523" w:author="Guo, Shicheng" w:date="2019-07-02T11:58:00Z">
            <w:rPr>
              <w:rFonts w:ascii="Times New Roman" w:hAnsi="Times New Roman" w:cs="Times New Roman"/>
              <w:i/>
            </w:rPr>
          </w:rPrChange>
        </w:rPr>
        <w:t>ESR1</w:t>
      </w:r>
      <w:r w:rsidR="004F0548" w:rsidRPr="005844EA">
        <w:rPr>
          <w:rFonts w:ascii="Arial" w:hAnsi="Arial" w:cs="Arial"/>
          <w:sz w:val="22"/>
          <w:szCs w:val="22"/>
          <w:rPrChange w:id="524" w:author="Guo, Shicheng" w:date="2019-07-02T11:58:00Z">
            <w:rPr>
              <w:rFonts w:ascii="Times New Roman" w:hAnsi="Times New Roman" w:cs="Times New Roman"/>
            </w:rPr>
          </w:rPrChange>
        </w:rPr>
        <w:t xml:space="preserve">, </w:t>
      </w:r>
      <w:r w:rsidR="004F0548" w:rsidRPr="005844EA">
        <w:rPr>
          <w:rFonts w:ascii="Arial" w:hAnsi="Arial" w:cs="Arial"/>
          <w:i/>
          <w:sz w:val="22"/>
          <w:szCs w:val="22"/>
          <w:rPrChange w:id="525" w:author="Guo, Shicheng" w:date="2019-07-02T11:58:00Z">
            <w:rPr>
              <w:rFonts w:ascii="Times New Roman" w:hAnsi="Times New Roman" w:cs="Times New Roman"/>
              <w:i/>
            </w:rPr>
          </w:rPrChange>
        </w:rPr>
        <w:t>ZNF123</w:t>
      </w:r>
      <w:r w:rsidR="004F0548" w:rsidRPr="005844EA">
        <w:rPr>
          <w:rFonts w:ascii="Arial" w:hAnsi="Arial" w:cs="Arial"/>
          <w:sz w:val="22"/>
          <w:szCs w:val="22"/>
          <w:rPrChange w:id="526" w:author="Guo, Shicheng" w:date="2019-07-02T11:58:00Z">
            <w:rPr>
              <w:rFonts w:ascii="Times New Roman" w:hAnsi="Times New Roman" w:cs="Times New Roman"/>
            </w:rPr>
          </w:rPrChange>
        </w:rPr>
        <w:t xml:space="preserve">, </w:t>
      </w:r>
      <w:r w:rsidR="004F0548" w:rsidRPr="005844EA">
        <w:rPr>
          <w:rFonts w:ascii="Arial" w:hAnsi="Arial" w:cs="Arial"/>
          <w:i/>
          <w:sz w:val="22"/>
          <w:szCs w:val="22"/>
          <w:rPrChange w:id="527" w:author="Guo, Shicheng" w:date="2019-07-02T11:58:00Z">
            <w:rPr>
              <w:rFonts w:ascii="Times New Roman" w:hAnsi="Times New Roman" w:cs="Times New Roman"/>
              <w:i/>
            </w:rPr>
          </w:rPrChange>
        </w:rPr>
        <w:t>ZNF229</w:t>
      </w:r>
      <w:r w:rsidR="004F0548" w:rsidRPr="005844EA">
        <w:rPr>
          <w:rFonts w:ascii="Arial" w:hAnsi="Arial" w:cs="Arial"/>
          <w:sz w:val="22"/>
          <w:szCs w:val="22"/>
          <w:rPrChange w:id="528" w:author="Guo, Shicheng" w:date="2019-07-02T11:58:00Z">
            <w:rPr>
              <w:rFonts w:ascii="Times New Roman" w:hAnsi="Times New Roman" w:cs="Times New Roman"/>
            </w:rPr>
          </w:rPrChange>
        </w:rPr>
        <w:t xml:space="preserve">, </w:t>
      </w:r>
      <w:r w:rsidR="004F0548" w:rsidRPr="005844EA">
        <w:rPr>
          <w:rFonts w:ascii="Arial" w:hAnsi="Arial" w:cs="Arial"/>
          <w:i/>
          <w:sz w:val="22"/>
          <w:szCs w:val="22"/>
          <w:rPrChange w:id="529" w:author="Guo, Shicheng" w:date="2019-07-02T11:58:00Z">
            <w:rPr>
              <w:rFonts w:ascii="Times New Roman" w:hAnsi="Times New Roman" w:cs="Times New Roman"/>
              <w:i/>
            </w:rPr>
          </w:rPrChange>
        </w:rPr>
        <w:t>ZNF542</w:t>
      </w:r>
      <w:r w:rsidR="004F0548" w:rsidRPr="005844EA">
        <w:rPr>
          <w:rFonts w:ascii="Arial" w:hAnsi="Arial" w:cs="Arial"/>
          <w:sz w:val="22"/>
          <w:szCs w:val="22"/>
          <w:rPrChange w:id="530" w:author="Guo, Shicheng" w:date="2019-07-02T11:58:00Z">
            <w:rPr>
              <w:rFonts w:ascii="Times New Roman" w:hAnsi="Times New Roman" w:cs="Times New Roman"/>
            </w:rPr>
          </w:rPrChange>
        </w:rPr>
        <w:t xml:space="preserve"> and </w:t>
      </w:r>
      <w:r w:rsidR="004F0548" w:rsidRPr="005844EA">
        <w:rPr>
          <w:rFonts w:ascii="Arial" w:hAnsi="Arial" w:cs="Arial"/>
          <w:i/>
          <w:sz w:val="22"/>
          <w:szCs w:val="22"/>
          <w:rPrChange w:id="531" w:author="Guo, Shicheng" w:date="2019-07-02T11:58:00Z">
            <w:rPr>
              <w:rFonts w:ascii="Times New Roman" w:hAnsi="Times New Roman" w:cs="Times New Roman"/>
              <w:i/>
            </w:rPr>
          </w:rPrChange>
        </w:rPr>
        <w:t>ZNF677</w:t>
      </w:r>
      <w:r w:rsidR="0009375D" w:rsidRPr="005844EA">
        <w:rPr>
          <w:rFonts w:ascii="Arial" w:hAnsi="Arial" w:cs="Arial"/>
          <w:sz w:val="22"/>
          <w:szCs w:val="22"/>
          <w:rPrChange w:id="532" w:author="Guo, Shicheng" w:date="2019-07-02T11:58:00Z">
            <w:rPr>
              <w:rFonts w:ascii="Times New Roman" w:hAnsi="Times New Roman" w:cs="Times New Roman"/>
            </w:rPr>
          </w:rPrChange>
        </w:rPr>
        <w:t xml:space="preserve"> (</w:t>
      </w:r>
      <w:del w:id="533" w:author="Guo, Shicheng" w:date="2019-07-02T10:16:00Z">
        <w:r w:rsidR="0009375D" w:rsidRPr="005844EA" w:rsidDel="007E0528">
          <w:rPr>
            <w:rFonts w:ascii="Arial" w:hAnsi="Arial" w:cs="Arial"/>
            <w:color w:val="1F3864" w:themeColor="accent1" w:themeShade="80"/>
            <w:sz w:val="22"/>
            <w:szCs w:val="22"/>
            <w:rPrChange w:id="534" w:author="Guo, Shicheng" w:date="2019-07-02T11:58:00Z">
              <w:rPr>
                <w:rFonts w:ascii="Times New Roman" w:hAnsi="Times New Roman" w:cs="Times New Roman"/>
                <w:color w:val="FF0000"/>
              </w:rPr>
            </w:rPrChange>
          </w:rPr>
          <w:delText>Figure</w:delText>
        </w:r>
      </w:del>
      <w:ins w:id="535" w:author="Guo, Shicheng" w:date="2019-07-02T10:16:00Z">
        <w:r w:rsidR="007E0528" w:rsidRPr="005844EA">
          <w:rPr>
            <w:rFonts w:ascii="Arial" w:hAnsi="Arial" w:cs="Arial"/>
            <w:color w:val="1F3864" w:themeColor="accent1" w:themeShade="80"/>
            <w:sz w:val="22"/>
            <w:szCs w:val="22"/>
          </w:rPr>
          <w:t>Figure</w:t>
        </w:r>
      </w:ins>
      <w:r w:rsidR="0009375D" w:rsidRPr="005844EA">
        <w:rPr>
          <w:rFonts w:ascii="Arial" w:hAnsi="Arial" w:cs="Arial"/>
          <w:color w:val="1F3864" w:themeColor="accent1" w:themeShade="80"/>
          <w:sz w:val="22"/>
          <w:szCs w:val="22"/>
          <w:rPrChange w:id="536" w:author="Guo, Shicheng" w:date="2019-07-02T11:58:00Z">
            <w:rPr>
              <w:rFonts w:ascii="Times New Roman" w:hAnsi="Times New Roman" w:cs="Times New Roman"/>
              <w:color w:val="FF0000"/>
            </w:rPr>
          </w:rPrChange>
        </w:rPr>
        <w:t xml:space="preserve"> 1A-E</w:t>
      </w:r>
      <w:r w:rsidR="0009375D" w:rsidRPr="005844EA">
        <w:rPr>
          <w:rFonts w:ascii="Arial" w:hAnsi="Arial" w:cs="Arial"/>
          <w:sz w:val="22"/>
          <w:szCs w:val="22"/>
          <w:rPrChange w:id="537" w:author="Guo, Shicheng" w:date="2019-07-02T11:58:00Z">
            <w:rPr>
              <w:rFonts w:ascii="Times New Roman" w:hAnsi="Times New Roman" w:cs="Times New Roman"/>
            </w:rPr>
          </w:rPrChange>
        </w:rPr>
        <w:t>)</w:t>
      </w:r>
      <w:r w:rsidR="004F0548" w:rsidRPr="005844EA">
        <w:rPr>
          <w:rFonts w:ascii="Arial" w:hAnsi="Arial" w:cs="Arial"/>
          <w:sz w:val="22"/>
          <w:szCs w:val="22"/>
          <w:rPrChange w:id="538" w:author="Guo, Shicheng" w:date="2019-07-02T11:58:00Z">
            <w:rPr>
              <w:rFonts w:ascii="Times New Roman" w:hAnsi="Times New Roman" w:cs="Times New Roman"/>
            </w:rPr>
          </w:rPrChange>
        </w:rPr>
        <w:t>. All of these candidate genes showed significantly hyper-methylated in both CRC and adenoma tissues compared to the adjacent normal tissues</w:t>
      </w:r>
      <w:r w:rsidR="0009375D" w:rsidRPr="005844EA">
        <w:rPr>
          <w:rFonts w:ascii="Arial" w:hAnsi="Arial" w:cs="Arial"/>
          <w:sz w:val="22"/>
          <w:szCs w:val="22"/>
          <w:rPrChange w:id="539" w:author="Guo, Shicheng" w:date="2019-07-02T11:58:00Z">
            <w:rPr>
              <w:rFonts w:ascii="Times New Roman" w:hAnsi="Times New Roman" w:cs="Times New Roman"/>
            </w:rPr>
          </w:rPrChange>
        </w:rPr>
        <w:t xml:space="preserve"> (</w:t>
      </w:r>
      <w:del w:id="540" w:author="Guo, Shicheng" w:date="2019-07-02T10:15:00Z">
        <w:r w:rsidR="0009375D" w:rsidRPr="005844EA" w:rsidDel="007E0528">
          <w:rPr>
            <w:rFonts w:ascii="Arial" w:hAnsi="Arial" w:cs="Arial"/>
            <w:color w:val="FF0000"/>
            <w:sz w:val="22"/>
            <w:szCs w:val="22"/>
            <w:rPrChange w:id="541" w:author="Guo, Shicheng" w:date="2019-07-02T11:58:00Z">
              <w:rPr>
                <w:rFonts w:ascii="Times New Roman" w:hAnsi="Times New Roman" w:cs="Times New Roman"/>
                <w:color w:val="FF0000"/>
              </w:rPr>
            </w:rPrChange>
          </w:rPr>
          <w:delText>Supplementary Figure</w:delText>
        </w:r>
      </w:del>
      <w:ins w:id="542" w:author="Guo, Shicheng" w:date="2019-07-02T10:16:00Z">
        <w:r w:rsidR="007E0528" w:rsidRPr="005844EA">
          <w:rPr>
            <w:rFonts w:ascii="Arial" w:hAnsi="Arial" w:cs="Arial"/>
            <w:color w:val="1F3864" w:themeColor="accent1" w:themeShade="80"/>
            <w:sz w:val="22"/>
            <w:szCs w:val="22"/>
          </w:rPr>
          <w:t>Figure</w:t>
        </w:r>
      </w:ins>
      <w:r w:rsidR="0009375D" w:rsidRPr="005844EA">
        <w:rPr>
          <w:rFonts w:ascii="Arial" w:hAnsi="Arial" w:cs="Arial"/>
          <w:color w:val="1F3864" w:themeColor="accent1" w:themeShade="80"/>
          <w:sz w:val="22"/>
          <w:szCs w:val="22"/>
          <w:rPrChange w:id="543" w:author="Guo, Shicheng" w:date="2019-07-02T11:58:00Z">
            <w:rPr>
              <w:rFonts w:ascii="Times New Roman" w:hAnsi="Times New Roman" w:cs="Times New Roman"/>
              <w:color w:val="FF0000"/>
            </w:rPr>
          </w:rPrChange>
        </w:rPr>
        <w:t xml:space="preserve"> </w:t>
      </w:r>
      <w:ins w:id="544" w:author="Guo, Shicheng" w:date="2019-07-02T12:11:00Z">
        <w:r w:rsidR="003473C1">
          <w:rPr>
            <w:rFonts w:ascii="Arial" w:hAnsi="Arial" w:cs="Arial"/>
            <w:color w:val="1F3864" w:themeColor="accent1" w:themeShade="80"/>
            <w:sz w:val="22"/>
            <w:szCs w:val="22"/>
          </w:rPr>
          <w:t>S</w:t>
        </w:r>
      </w:ins>
      <w:r w:rsidR="0009375D" w:rsidRPr="005844EA">
        <w:rPr>
          <w:rFonts w:ascii="Arial" w:hAnsi="Arial" w:cs="Arial"/>
          <w:color w:val="1F3864" w:themeColor="accent1" w:themeShade="80"/>
          <w:sz w:val="22"/>
          <w:szCs w:val="22"/>
          <w:rPrChange w:id="545" w:author="Guo, Shicheng" w:date="2019-07-02T11:58:00Z">
            <w:rPr>
              <w:rFonts w:ascii="Times New Roman" w:hAnsi="Times New Roman" w:cs="Times New Roman"/>
              <w:color w:val="FF0000"/>
            </w:rPr>
          </w:rPrChange>
        </w:rPr>
        <w:t>1</w:t>
      </w:r>
      <w:r w:rsidR="0009375D" w:rsidRPr="005844EA">
        <w:rPr>
          <w:rFonts w:ascii="Arial" w:hAnsi="Arial" w:cs="Arial"/>
          <w:sz w:val="22"/>
          <w:szCs w:val="22"/>
          <w:rPrChange w:id="546" w:author="Guo, Shicheng" w:date="2019-07-02T11:58:00Z">
            <w:rPr>
              <w:rFonts w:ascii="Times New Roman" w:hAnsi="Times New Roman" w:cs="Times New Roman"/>
            </w:rPr>
          </w:rPrChange>
        </w:rPr>
        <w:t>)</w:t>
      </w:r>
      <w:r w:rsidR="004F0548" w:rsidRPr="005844EA">
        <w:rPr>
          <w:rFonts w:ascii="Arial" w:hAnsi="Arial" w:cs="Arial"/>
          <w:sz w:val="22"/>
          <w:szCs w:val="22"/>
          <w:rPrChange w:id="547" w:author="Guo, Shicheng" w:date="2019-07-02T11:58:00Z">
            <w:rPr>
              <w:rFonts w:ascii="Times New Roman" w:hAnsi="Times New Roman" w:cs="Times New Roman"/>
            </w:rPr>
          </w:rPrChange>
        </w:rPr>
        <w:t xml:space="preserve">. </w:t>
      </w:r>
      <w:r w:rsidR="00E50B92" w:rsidRPr="005844EA">
        <w:rPr>
          <w:rFonts w:ascii="Arial" w:hAnsi="Arial" w:cs="Arial"/>
          <w:sz w:val="22"/>
          <w:szCs w:val="22"/>
          <w:rPrChange w:id="548" w:author="Guo, Shicheng" w:date="2019-07-02T11:58:00Z">
            <w:rPr>
              <w:rFonts w:ascii="Times New Roman" w:hAnsi="Times New Roman" w:cs="Times New Roman"/>
            </w:rPr>
          </w:rPrChange>
        </w:rPr>
        <w:t>Meanwhile, the expression levels of these genes were also significantly down-regulated in CRC tumors than that in adjacent normal tissues in TCGA dataset, which was in accordance with the hyper-methylated status in tumor tissues (</w:t>
      </w:r>
      <w:del w:id="549" w:author="Guo, Shicheng" w:date="2019-07-02T10:16:00Z">
        <w:r w:rsidR="00E50B92" w:rsidRPr="005844EA" w:rsidDel="007E0528">
          <w:rPr>
            <w:rFonts w:ascii="Arial" w:hAnsi="Arial" w:cs="Arial"/>
            <w:color w:val="1F3864" w:themeColor="accent1" w:themeShade="80"/>
            <w:sz w:val="22"/>
            <w:szCs w:val="22"/>
            <w:rPrChange w:id="550" w:author="Guo, Shicheng" w:date="2019-07-02T11:58:00Z">
              <w:rPr>
                <w:rFonts w:ascii="Times New Roman" w:hAnsi="Times New Roman" w:cs="Times New Roman"/>
                <w:color w:val="FF0000"/>
              </w:rPr>
            </w:rPrChange>
          </w:rPr>
          <w:delText>Figure</w:delText>
        </w:r>
      </w:del>
      <w:ins w:id="551" w:author="Guo, Shicheng" w:date="2019-07-02T10:16:00Z">
        <w:r w:rsidR="007E0528" w:rsidRPr="005844EA">
          <w:rPr>
            <w:rFonts w:ascii="Arial" w:hAnsi="Arial" w:cs="Arial"/>
            <w:color w:val="1F3864" w:themeColor="accent1" w:themeShade="80"/>
            <w:sz w:val="22"/>
            <w:szCs w:val="22"/>
          </w:rPr>
          <w:t>Figure</w:t>
        </w:r>
      </w:ins>
      <w:r w:rsidR="00E50B92" w:rsidRPr="005844EA">
        <w:rPr>
          <w:rFonts w:ascii="Arial" w:hAnsi="Arial" w:cs="Arial"/>
          <w:color w:val="1F3864" w:themeColor="accent1" w:themeShade="80"/>
          <w:sz w:val="22"/>
          <w:szCs w:val="22"/>
          <w:rPrChange w:id="552" w:author="Guo, Shicheng" w:date="2019-07-02T11:58:00Z">
            <w:rPr>
              <w:rFonts w:ascii="Times New Roman" w:hAnsi="Times New Roman" w:cs="Times New Roman"/>
              <w:color w:val="FF0000"/>
            </w:rPr>
          </w:rPrChange>
        </w:rPr>
        <w:t xml:space="preserve"> 1F</w:t>
      </w:r>
      <w:r w:rsidR="00E50B92" w:rsidRPr="005844EA">
        <w:rPr>
          <w:rFonts w:ascii="Arial" w:hAnsi="Arial" w:cs="Arial"/>
          <w:sz w:val="22"/>
          <w:szCs w:val="22"/>
          <w:rPrChange w:id="553" w:author="Guo, Shicheng" w:date="2019-07-02T11:58:00Z">
            <w:rPr>
              <w:rFonts w:ascii="Times New Roman" w:hAnsi="Times New Roman" w:cs="Times New Roman"/>
            </w:rPr>
          </w:rPrChange>
        </w:rPr>
        <w:t xml:space="preserve">). </w:t>
      </w:r>
      <w:r w:rsidR="004F0548" w:rsidRPr="005844EA">
        <w:rPr>
          <w:rFonts w:ascii="Arial" w:hAnsi="Arial" w:cs="Arial"/>
          <w:sz w:val="22"/>
          <w:szCs w:val="22"/>
          <w:rPrChange w:id="554" w:author="Guo, Shicheng" w:date="2019-07-02T11:58:00Z">
            <w:rPr>
              <w:rFonts w:ascii="Times New Roman" w:hAnsi="Times New Roman" w:cs="Times New Roman"/>
            </w:rPr>
          </w:rPrChange>
        </w:rPr>
        <w:t>In addition, they were also showed hypo-methylated status in the PBMC (peripheral blood mononuclear cells), PBL (peripheral blood leucocytes) and WB (whole blood) samples of healthy controls</w:t>
      </w:r>
      <w:r w:rsidR="00E50B92" w:rsidRPr="005844EA">
        <w:rPr>
          <w:rFonts w:ascii="Arial" w:hAnsi="Arial" w:cs="Arial"/>
          <w:sz w:val="22"/>
          <w:szCs w:val="22"/>
          <w:rPrChange w:id="555" w:author="Guo, Shicheng" w:date="2019-07-02T11:58:00Z">
            <w:rPr>
              <w:rFonts w:ascii="Times New Roman" w:hAnsi="Times New Roman" w:cs="Times New Roman"/>
            </w:rPr>
          </w:rPrChange>
        </w:rPr>
        <w:t xml:space="preserve"> (</w:t>
      </w:r>
      <w:del w:id="556" w:author="Guo, Shicheng" w:date="2019-07-02T10:16:00Z">
        <w:r w:rsidR="00E50B92" w:rsidRPr="005844EA" w:rsidDel="007E0528">
          <w:rPr>
            <w:rFonts w:ascii="Arial" w:hAnsi="Arial" w:cs="Arial"/>
            <w:color w:val="FF0000"/>
            <w:sz w:val="22"/>
            <w:szCs w:val="22"/>
            <w:rPrChange w:id="557" w:author="Guo, Shicheng" w:date="2019-07-02T11:58:00Z">
              <w:rPr>
                <w:rFonts w:ascii="Times New Roman" w:hAnsi="Times New Roman" w:cs="Times New Roman"/>
                <w:color w:val="FF0000"/>
              </w:rPr>
            </w:rPrChange>
          </w:rPr>
          <w:delText xml:space="preserve">Supplementary Table </w:delText>
        </w:r>
      </w:del>
      <w:ins w:id="558" w:author="Guo, Shicheng" w:date="2019-07-02T10:16:00Z">
        <w:r w:rsidR="007E0528" w:rsidRPr="005844EA">
          <w:rPr>
            <w:rFonts w:ascii="Arial" w:hAnsi="Arial" w:cs="Arial"/>
            <w:color w:val="1F3864" w:themeColor="accent1" w:themeShade="80"/>
            <w:sz w:val="22"/>
            <w:szCs w:val="22"/>
          </w:rPr>
          <w:t xml:space="preserve">Table </w:t>
        </w:r>
      </w:ins>
      <w:ins w:id="559" w:author="Guo, Shicheng" w:date="2019-07-02T12:11:00Z">
        <w:r w:rsidR="003473C1">
          <w:rPr>
            <w:rFonts w:ascii="Arial" w:hAnsi="Arial" w:cs="Arial"/>
            <w:color w:val="1F3864" w:themeColor="accent1" w:themeShade="80"/>
            <w:sz w:val="22"/>
            <w:szCs w:val="22"/>
          </w:rPr>
          <w:t>S</w:t>
        </w:r>
      </w:ins>
      <w:r w:rsidR="00E50B92" w:rsidRPr="005844EA">
        <w:rPr>
          <w:rFonts w:ascii="Arial" w:hAnsi="Arial" w:cs="Arial"/>
          <w:color w:val="1F3864" w:themeColor="accent1" w:themeShade="80"/>
          <w:sz w:val="22"/>
          <w:szCs w:val="22"/>
          <w:rPrChange w:id="560" w:author="Guo, Shicheng" w:date="2019-07-02T11:58:00Z">
            <w:rPr>
              <w:rFonts w:ascii="Times New Roman" w:hAnsi="Times New Roman" w:cs="Times New Roman"/>
              <w:color w:val="FF0000"/>
            </w:rPr>
          </w:rPrChange>
        </w:rPr>
        <w:t>3</w:t>
      </w:r>
      <w:r w:rsidR="00E50B92" w:rsidRPr="005844EA">
        <w:rPr>
          <w:rFonts w:ascii="Arial" w:hAnsi="Arial" w:cs="Arial"/>
          <w:sz w:val="22"/>
          <w:szCs w:val="22"/>
          <w:rPrChange w:id="561" w:author="Guo, Shicheng" w:date="2019-07-02T11:58:00Z">
            <w:rPr>
              <w:rFonts w:ascii="Times New Roman" w:hAnsi="Times New Roman" w:cs="Times New Roman"/>
            </w:rPr>
          </w:rPrChange>
        </w:rPr>
        <w:t>)</w:t>
      </w:r>
      <w:r w:rsidR="004F0548" w:rsidRPr="005844EA">
        <w:rPr>
          <w:rFonts w:ascii="Arial" w:hAnsi="Arial" w:cs="Arial"/>
          <w:sz w:val="22"/>
          <w:szCs w:val="22"/>
          <w:rPrChange w:id="562" w:author="Guo, Shicheng" w:date="2019-07-02T11:58:00Z">
            <w:rPr>
              <w:rFonts w:ascii="Times New Roman" w:hAnsi="Times New Roman" w:cs="Times New Roman"/>
            </w:rPr>
          </w:rPrChange>
        </w:rPr>
        <w:t xml:space="preserve">. </w:t>
      </w:r>
      <w:r w:rsidR="00E50B92" w:rsidRPr="005844EA">
        <w:rPr>
          <w:rFonts w:ascii="Arial" w:hAnsi="Arial" w:cs="Arial"/>
          <w:sz w:val="22"/>
          <w:szCs w:val="22"/>
          <w:rPrChange w:id="563" w:author="Guo, Shicheng" w:date="2019-07-02T11:58:00Z">
            <w:rPr>
              <w:rFonts w:ascii="Times New Roman" w:hAnsi="Times New Roman" w:cs="Times New Roman"/>
            </w:rPr>
          </w:rPrChange>
        </w:rPr>
        <w:t xml:space="preserve">Therefore, we proposed that these five candidate genes might be ideal biomarkers for CRC. To quantitatively characterize the abilities of these biomarkers in the combined discovery dataset, we constructed a logistic regression model using all of these </w:t>
      </w:r>
      <w:r w:rsidR="000E5BD9" w:rsidRPr="005844EA">
        <w:rPr>
          <w:rFonts w:ascii="Arial" w:hAnsi="Arial" w:cs="Arial"/>
          <w:sz w:val="22"/>
          <w:szCs w:val="22"/>
          <w:rPrChange w:id="564" w:author="Guo, Shicheng" w:date="2019-07-02T11:58:00Z">
            <w:rPr>
              <w:rFonts w:ascii="Times New Roman" w:hAnsi="Times New Roman" w:cs="Times New Roman"/>
            </w:rPr>
          </w:rPrChange>
        </w:rPr>
        <w:t>five</w:t>
      </w:r>
      <w:r w:rsidR="00E50B92" w:rsidRPr="005844EA">
        <w:rPr>
          <w:rFonts w:ascii="Arial" w:hAnsi="Arial" w:cs="Arial"/>
          <w:sz w:val="22"/>
          <w:szCs w:val="22"/>
          <w:rPrChange w:id="565" w:author="Guo, Shicheng" w:date="2019-07-02T11:58:00Z">
            <w:rPr>
              <w:rFonts w:ascii="Times New Roman" w:hAnsi="Times New Roman" w:cs="Times New Roman"/>
            </w:rPr>
          </w:rPrChange>
        </w:rPr>
        <w:t xml:space="preserve"> candidates and yielded a robust discrimination between CRC tumors and adjacent normal tissues (Sensitivity =</w:t>
      </w:r>
      <w:r w:rsidR="003201A5" w:rsidRPr="005844EA">
        <w:rPr>
          <w:rFonts w:ascii="Arial" w:hAnsi="Arial" w:cs="Arial"/>
          <w:sz w:val="22"/>
          <w:szCs w:val="22"/>
          <w:rPrChange w:id="566" w:author="Guo, Shicheng" w:date="2019-07-02T11:58:00Z">
            <w:rPr>
              <w:rFonts w:ascii="Times New Roman" w:hAnsi="Times New Roman" w:cs="Times New Roman"/>
            </w:rPr>
          </w:rPrChange>
        </w:rPr>
        <w:t xml:space="preserve"> 0.82 </w:t>
      </w:r>
      <w:r w:rsidR="00C548F5" w:rsidRPr="005844EA">
        <w:rPr>
          <w:rFonts w:ascii="Arial" w:hAnsi="Arial" w:cs="Arial"/>
          <w:sz w:val="22"/>
          <w:szCs w:val="22"/>
          <w:rPrChange w:id="567" w:author="Guo, Shicheng" w:date="2019-07-02T11:58:00Z">
            <w:rPr>
              <w:rFonts w:ascii="Times New Roman" w:hAnsi="Times New Roman" w:cs="Times New Roman"/>
            </w:rPr>
          </w:rPrChange>
        </w:rPr>
        <w:t>-</w:t>
      </w:r>
      <w:r w:rsidR="003201A5" w:rsidRPr="005844EA">
        <w:rPr>
          <w:rFonts w:ascii="Arial" w:hAnsi="Arial" w:cs="Arial"/>
          <w:sz w:val="22"/>
          <w:szCs w:val="22"/>
          <w:rPrChange w:id="568" w:author="Guo, Shicheng" w:date="2019-07-02T11:58:00Z">
            <w:rPr>
              <w:rFonts w:ascii="Times New Roman" w:hAnsi="Times New Roman" w:cs="Times New Roman"/>
            </w:rPr>
          </w:rPrChange>
        </w:rPr>
        <w:t xml:space="preserve"> 0.90</w:t>
      </w:r>
      <w:r w:rsidR="00E50B92" w:rsidRPr="005844EA">
        <w:rPr>
          <w:rFonts w:ascii="Arial" w:hAnsi="Arial" w:cs="Arial"/>
          <w:sz w:val="22"/>
          <w:szCs w:val="22"/>
          <w:rPrChange w:id="569" w:author="Guo, Shicheng" w:date="2019-07-02T11:58:00Z">
            <w:rPr>
              <w:rFonts w:ascii="Times New Roman" w:hAnsi="Times New Roman" w:cs="Times New Roman"/>
            </w:rPr>
          </w:rPrChange>
        </w:rPr>
        <w:t xml:space="preserve">, Specificity = </w:t>
      </w:r>
      <w:r w:rsidR="003201A5" w:rsidRPr="005844EA">
        <w:rPr>
          <w:rFonts w:ascii="Arial" w:hAnsi="Arial" w:cs="Arial"/>
          <w:sz w:val="22"/>
          <w:szCs w:val="22"/>
          <w:rPrChange w:id="570" w:author="Guo, Shicheng" w:date="2019-07-02T11:58:00Z">
            <w:rPr>
              <w:rFonts w:ascii="Times New Roman" w:hAnsi="Times New Roman" w:cs="Times New Roman"/>
            </w:rPr>
          </w:rPrChange>
        </w:rPr>
        <w:t xml:space="preserve">0.88 </w:t>
      </w:r>
      <w:r w:rsidR="00C548F5" w:rsidRPr="005844EA">
        <w:rPr>
          <w:rFonts w:ascii="Arial" w:hAnsi="Arial" w:cs="Arial"/>
          <w:sz w:val="22"/>
          <w:szCs w:val="22"/>
          <w:rPrChange w:id="571" w:author="Guo, Shicheng" w:date="2019-07-02T11:58:00Z">
            <w:rPr>
              <w:rFonts w:ascii="Times New Roman" w:hAnsi="Times New Roman" w:cs="Times New Roman"/>
            </w:rPr>
          </w:rPrChange>
        </w:rPr>
        <w:t>-</w:t>
      </w:r>
      <w:r w:rsidR="003201A5" w:rsidRPr="005844EA">
        <w:rPr>
          <w:rFonts w:ascii="Arial" w:hAnsi="Arial" w:cs="Arial"/>
          <w:sz w:val="22"/>
          <w:szCs w:val="22"/>
          <w:rPrChange w:id="572" w:author="Guo, Shicheng" w:date="2019-07-02T11:58:00Z">
            <w:rPr>
              <w:rFonts w:ascii="Times New Roman" w:hAnsi="Times New Roman" w:cs="Times New Roman"/>
            </w:rPr>
          </w:rPrChange>
        </w:rPr>
        <w:t xml:space="preserve"> 0.97</w:t>
      </w:r>
      <w:r w:rsidR="00E50B92" w:rsidRPr="005844EA">
        <w:rPr>
          <w:rFonts w:ascii="Arial" w:hAnsi="Arial" w:cs="Arial"/>
          <w:sz w:val="22"/>
          <w:szCs w:val="22"/>
          <w:rPrChange w:id="573" w:author="Guo, Shicheng" w:date="2019-07-02T11:58:00Z">
            <w:rPr>
              <w:rFonts w:ascii="Times New Roman" w:hAnsi="Times New Roman" w:cs="Times New Roman"/>
            </w:rPr>
          </w:rPrChange>
        </w:rPr>
        <w:t xml:space="preserve">, AUC = </w:t>
      </w:r>
      <w:r w:rsidR="003201A5" w:rsidRPr="005844EA">
        <w:rPr>
          <w:rFonts w:ascii="Arial" w:hAnsi="Arial" w:cs="Arial"/>
          <w:sz w:val="22"/>
          <w:szCs w:val="22"/>
          <w:rPrChange w:id="574" w:author="Guo, Shicheng" w:date="2019-07-02T11:58:00Z">
            <w:rPr>
              <w:rFonts w:ascii="Times New Roman" w:hAnsi="Times New Roman" w:cs="Times New Roman"/>
            </w:rPr>
          </w:rPrChange>
        </w:rPr>
        <w:t xml:space="preserve">0.93 </w:t>
      </w:r>
      <w:r w:rsidR="00C548F5" w:rsidRPr="005844EA">
        <w:rPr>
          <w:rFonts w:ascii="Arial" w:hAnsi="Arial" w:cs="Arial"/>
          <w:sz w:val="22"/>
          <w:szCs w:val="22"/>
          <w:rPrChange w:id="575" w:author="Guo, Shicheng" w:date="2019-07-02T11:58:00Z">
            <w:rPr>
              <w:rFonts w:ascii="Times New Roman" w:hAnsi="Times New Roman" w:cs="Times New Roman"/>
            </w:rPr>
          </w:rPrChange>
        </w:rPr>
        <w:t>-</w:t>
      </w:r>
      <w:r w:rsidR="003201A5" w:rsidRPr="005844EA">
        <w:rPr>
          <w:rFonts w:ascii="Arial" w:hAnsi="Arial" w:cs="Arial"/>
          <w:sz w:val="22"/>
          <w:szCs w:val="22"/>
          <w:rPrChange w:id="576" w:author="Guo, Shicheng" w:date="2019-07-02T11:58:00Z">
            <w:rPr>
              <w:rFonts w:ascii="Times New Roman" w:hAnsi="Times New Roman" w:cs="Times New Roman"/>
            </w:rPr>
          </w:rPrChange>
        </w:rPr>
        <w:t xml:space="preserve"> 0.97</w:t>
      </w:r>
      <w:r w:rsidR="00E50B92" w:rsidRPr="005844EA">
        <w:rPr>
          <w:rFonts w:ascii="Arial" w:hAnsi="Arial" w:cs="Arial"/>
          <w:sz w:val="22"/>
          <w:szCs w:val="22"/>
          <w:rPrChange w:id="577" w:author="Guo, Shicheng" w:date="2019-07-02T11:58:00Z">
            <w:rPr>
              <w:rFonts w:ascii="Times New Roman" w:hAnsi="Times New Roman" w:cs="Times New Roman"/>
            </w:rPr>
          </w:rPrChange>
        </w:rPr>
        <w:t xml:space="preserve">). To further validate the robustness and ability of these CRC diagnostic markers, we conducted the validation study in two replication </w:t>
      </w:r>
      <w:r w:rsidR="00A2140A" w:rsidRPr="005844EA">
        <w:rPr>
          <w:rFonts w:ascii="Arial" w:hAnsi="Arial" w:cs="Arial"/>
          <w:sz w:val="22"/>
          <w:szCs w:val="22"/>
          <w:rPrChange w:id="578" w:author="Guo, Shicheng" w:date="2019-07-02T11:58:00Z">
            <w:rPr>
              <w:rFonts w:ascii="Times New Roman" w:hAnsi="Times New Roman" w:cs="Times New Roman"/>
            </w:rPr>
          </w:rPrChange>
        </w:rPr>
        <w:t>cohorts, consisting of 218 pairs of CRC and adjacent normal tissue samples from patients of Han Chinese population.</w:t>
      </w:r>
    </w:p>
    <w:p w:rsidR="00A2140A" w:rsidRPr="005844EA" w:rsidRDefault="00A2140A">
      <w:pPr>
        <w:rPr>
          <w:rFonts w:ascii="Arial" w:hAnsi="Arial" w:cs="Arial"/>
          <w:sz w:val="22"/>
          <w:szCs w:val="22"/>
          <w:rPrChange w:id="579" w:author="Guo, Shicheng" w:date="2019-07-02T11:58:00Z">
            <w:rPr>
              <w:rFonts w:ascii="Times New Roman" w:hAnsi="Times New Roman" w:cs="Times New Roman"/>
            </w:rPr>
          </w:rPrChange>
        </w:rPr>
      </w:pPr>
    </w:p>
    <w:p w:rsidR="00A2140A" w:rsidRPr="005844EA" w:rsidRDefault="00A2140A">
      <w:pPr>
        <w:rPr>
          <w:rFonts w:ascii="Arial" w:hAnsi="Arial" w:cs="Arial"/>
          <w:b/>
          <w:sz w:val="22"/>
          <w:szCs w:val="22"/>
          <w:rPrChange w:id="580" w:author="Guo, Shicheng" w:date="2019-07-02T11:58:00Z">
            <w:rPr>
              <w:rFonts w:ascii="Times New Roman" w:hAnsi="Times New Roman" w:cs="Times New Roman"/>
              <w:b/>
            </w:rPr>
          </w:rPrChange>
        </w:rPr>
      </w:pPr>
      <w:r w:rsidRPr="005844EA">
        <w:rPr>
          <w:rFonts w:ascii="Arial" w:hAnsi="Arial" w:cs="Arial"/>
          <w:b/>
          <w:sz w:val="22"/>
          <w:szCs w:val="22"/>
          <w:rPrChange w:id="581" w:author="Guo, Shicheng" w:date="2019-07-02T11:58:00Z">
            <w:rPr>
              <w:rFonts w:ascii="Times New Roman" w:hAnsi="Times New Roman" w:cs="Times New Roman"/>
              <w:b/>
            </w:rPr>
          </w:rPrChange>
        </w:rPr>
        <w:t>The validation and evaluation of the candidate biomarkers in replication cohort 1</w:t>
      </w:r>
    </w:p>
    <w:p w:rsidR="00A2140A" w:rsidRPr="005844EA" w:rsidRDefault="00A2140A">
      <w:pPr>
        <w:rPr>
          <w:rFonts w:ascii="Arial" w:hAnsi="Arial" w:cs="Arial"/>
          <w:sz w:val="22"/>
          <w:szCs w:val="22"/>
          <w:rPrChange w:id="582" w:author="Guo, Shicheng" w:date="2019-07-02T11:58:00Z">
            <w:rPr>
              <w:rFonts w:ascii="Times New Roman" w:hAnsi="Times New Roman" w:cs="Times New Roman"/>
            </w:rPr>
          </w:rPrChange>
        </w:rPr>
      </w:pPr>
    </w:p>
    <w:p w:rsidR="00A2140A" w:rsidRPr="005844EA" w:rsidRDefault="00A2140A">
      <w:pPr>
        <w:rPr>
          <w:rFonts w:ascii="Arial" w:hAnsi="Arial" w:cs="Arial"/>
          <w:sz w:val="22"/>
          <w:szCs w:val="22"/>
          <w:rPrChange w:id="583" w:author="Guo, Shicheng" w:date="2019-07-02T11:58:00Z">
            <w:rPr>
              <w:rFonts w:ascii="Times New Roman" w:hAnsi="Times New Roman" w:cs="Times New Roman"/>
            </w:rPr>
          </w:rPrChange>
        </w:rPr>
      </w:pPr>
      <w:r w:rsidRPr="005844EA">
        <w:rPr>
          <w:rFonts w:ascii="Arial" w:hAnsi="Arial" w:cs="Arial"/>
          <w:sz w:val="22"/>
          <w:szCs w:val="22"/>
          <w:rPrChange w:id="584" w:author="Guo, Shicheng" w:date="2019-07-02T11:58:00Z">
            <w:rPr>
              <w:rFonts w:ascii="Times New Roman" w:hAnsi="Times New Roman" w:cs="Times New Roman"/>
            </w:rPr>
          </w:rPrChange>
        </w:rPr>
        <w:t xml:space="preserve">The characteristics of the </w:t>
      </w:r>
      <w:r w:rsidR="0038040B" w:rsidRPr="005844EA">
        <w:rPr>
          <w:rFonts w:ascii="Arial" w:hAnsi="Arial" w:cs="Arial"/>
          <w:sz w:val="22"/>
          <w:szCs w:val="22"/>
          <w:rPrChange w:id="585" w:author="Guo, Shicheng" w:date="2019-07-02T11:58:00Z">
            <w:rPr>
              <w:rFonts w:ascii="Times New Roman" w:hAnsi="Times New Roman" w:cs="Times New Roman"/>
            </w:rPr>
          </w:rPrChange>
        </w:rPr>
        <w:t xml:space="preserve">CRC samples in replication cohort 1 was shown in </w:t>
      </w:r>
      <w:r w:rsidR="0038040B" w:rsidRPr="005844EA">
        <w:rPr>
          <w:rFonts w:ascii="Arial" w:hAnsi="Arial" w:cs="Arial"/>
          <w:color w:val="1F3864" w:themeColor="accent1" w:themeShade="80"/>
          <w:sz w:val="22"/>
          <w:szCs w:val="22"/>
          <w:rPrChange w:id="586" w:author="Guo, Shicheng" w:date="2019-07-02T11:58:00Z">
            <w:rPr>
              <w:rFonts w:ascii="Times New Roman" w:hAnsi="Times New Roman" w:cs="Times New Roman"/>
            </w:rPr>
          </w:rPrChange>
        </w:rPr>
        <w:t>Table 1</w:t>
      </w:r>
      <w:r w:rsidR="0038040B" w:rsidRPr="005844EA">
        <w:rPr>
          <w:rFonts w:ascii="Arial" w:hAnsi="Arial" w:cs="Arial"/>
          <w:sz w:val="22"/>
          <w:szCs w:val="22"/>
          <w:rPrChange w:id="587" w:author="Guo, Shicheng" w:date="2019-07-02T11:58:00Z">
            <w:rPr>
              <w:rFonts w:ascii="Times New Roman" w:hAnsi="Times New Roman" w:cs="Times New Roman"/>
            </w:rPr>
          </w:rPrChange>
        </w:rPr>
        <w:t>. To characterize the methylation profiles of the candidate</w:t>
      </w:r>
      <w:r w:rsidR="001549DC" w:rsidRPr="005844EA">
        <w:rPr>
          <w:rFonts w:ascii="Arial" w:hAnsi="Arial" w:cs="Arial"/>
          <w:sz w:val="22"/>
          <w:szCs w:val="22"/>
          <w:rPrChange w:id="588" w:author="Guo, Shicheng" w:date="2019-07-02T11:58:00Z">
            <w:rPr>
              <w:rFonts w:ascii="Times New Roman" w:hAnsi="Times New Roman" w:cs="Times New Roman"/>
            </w:rPr>
          </w:rPrChange>
        </w:rPr>
        <w:t>s systemically</w:t>
      </w:r>
      <w:r w:rsidR="0038040B" w:rsidRPr="005844EA">
        <w:rPr>
          <w:rFonts w:ascii="Arial" w:hAnsi="Arial" w:cs="Arial"/>
          <w:sz w:val="22"/>
          <w:szCs w:val="22"/>
          <w:rPrChange w:id="589" w:author="Guo, Shicheng" w:date="2019-07-02T11:58:00Z">
            <w:rPr>
              <w:rFonts w:ascii="Times New Roman" w:hAnsi="Times New Roman" w:cs="Times New Roman"/>
            </w:rPr>
          </w:rPrChange>
        </w:rPr>
        <w:t xml:space="preserve">, we conducted the targeted bisulfite sequencing </w:t>
      </w:r>
      <w:r w:rsidR="0009375D" w:rsidRPr="005844EA">
        <w:rPr>
          <w:rFonts w:ascii="Arial" w:hAnsi="Arial" w:cs="Arial"/>
          <w:sz w:val="22"/>
          <w:szCs w:val="22"/>
          <w:rPrChange w:id="590" w:author="Guo, Shicheng" w:date="2019-07-02T11:58:00Z">
            <w:rPr>
              <w:rFonts w:ascii="Times New Roman" w:hAnsi="Times New Roman" w:cs="Times New Roman"/>
            </w:rPr>
          </w:rPrChange>
        </w:rPr>
        <w:t xml:space="preserve">approach and </w:t>
      </w:r>
      <w:r w:rsidR="00602346" w:rsidRPr="005844EA">
        <w:rPr>
          <w:rFonts w:ascii="Arial" w:hAnsi="Arial" w:cs="Arial"/>
          <w:sz w:val="22"/>
          <w:szCs w:val="22"/>
          <w:rPrChange w:id="591" w:author="Guo, Shicheng" w:date="2019-07-02T11:58:00Z">
            <w:rPr>
              <w:rFonts w:ascii="Times New Roman" w:hAnsi="Times New Roman" w:cs="Times New Roman"/>
            </w:rPr>
          </w:rPrChange>
        </w:rPr>
        <w:t xml:space="preserve">detected the methylation profiles of </w:t>
      </w:r>
      <w:r w:rsidR="00602346" w:rsidRPr="005844EA">
        <w:rPr>
          <w:rFonts w:ascii="Arial" w:hAnsi="Arial" w:cs="Arial"/>
          <w:i/>
          <w:sz w:val="22"/>
          <w:szCs w:val="22"/>
          <w:rPrChange w:id="592" w:author="Guo, Shicheng" w:date="2019-07-02T11:58:00Z">
            <w:rPr>
              <w:rFonts w:ascii="Times New Roman" w:hAnsi="Times New Roman" w:cs="Times New Roman"/>
              <w:i/>
            </w:rPr>
          </w:rPrChange>
        </w:rPr>
        <w:t>SEPT</w:t>
      </w:r>
      <w:del w:id="593" w:author="Guo, Shicheng" w:date="2019-07-02T12:10:00Z">
        <w:r w:rsidR="00602346" w:rsidRPr="005844EA" w:rsidDel="00F42979">
          <w:rPr>
            <w:rFonts w:ascii="Arial" w:hAnsi="Arial" w:cs="Arial"/>
            <w:i/>
            <w:sz w:val="22"/>
            <w:szCs w:val="22"/>
            <w:rPrChange w:id="594" w:author="Guo, Shicheng" w:date="2019-07-02T11:58:00Z">
              <w:rPr>
                <w:rFonts w:ascii="Times New Roman" w:hAnsi="Times New Roman" w:cs="Times New Roman"/>
                <w:i/>
              </w:rPr>
            </w:rPrChange>
          </w:rPr>
          <w:delText>-</w:delText>
        </w:r>
      </w:del>
      <w:r w:rsidR="00602346" w:rsidRPr="005844EA">
        <w:rPr>
          <w:rFonts w:ascii="Arial" w:hAnsi="Arial" w:cs="Arial"/>
          <w:i/>
          <w:sz w:val="22"/>
          <w:szCs w:val="22"/>
          <w:rPrChange w:id="595" w:author="Guo, Shicheng" w:date="2019-07-02T11:58:00Z">
            <w:rPr>
              <w:rFonts w:ascii="Times New Roman" w:hAnsi="Times New Roman" w:cs="Times New Roman"/>
              <w:i/>
            </w:rPr>
          </w:rPrChange>
        </w:rPr>
        <w:t>9</w:t>
      </w:r>
      <w:r w:rsidR="00602346" w:rsidRPr="005844EA">
        <w:rPr>
          <w:rFonts w:ascii="Arial" w:hAnsi="Arial" w:cs="Arial"/>
          <w:sz w:val="22"/>
          <w:szCs w:val="22"/>
          <w:rPrChange w:id="596" w:author="Guo, Shicheng" w:date="2019-07-02T11:58:00Z">
            <w:rPr>
              <w:rFonts w:ascii="Times New Roman" w:hAnsi="Times New Roman" w:cs="Times New Roman"/>
            </w:rPr>
          </w:rPrChange>
        </w:rPr>
        <w:t xml:space="preserve"> as the positive control</w:t>
      </w:r>
      <w:del w:id="597" w:author="Guo, Shicheng" w:date="2019-07-02T12:11:00Z">
        <w:r w:rsidR="00602346" w:rsidRPr="005844EA" w:rsidDel="00AF0083">
          <w:rPr>
            <w:rFonts w:ascii="Arial" w:hAnsi="Arial" w:cs="Arial"/>
            <w:sz w:val="22"/>
            <w:szCs w:val="22"/>
            <w:rPrChange w:id="598" w:author="Guo, Shicheng" w:date="2019-07-02T11:58:00Z">
              <w:rPr>
                <w:rFonts w:ascii="Times New Roman" w:hAnsi="Times New Roman" w:cs="Times New Roman"/>
              </w:rPr>
            </w:rPrChange>
          </w:rPr>
          <w:delText xml:space="preserve"> </w:delText>
        </w:r>
        <w:r w:rsidR="0009375D" w:rsidRPr="005844EA" w:rsidDel="00AF0083">
          <w:rPr>
            <w:rFonts w:ascii="Arial" w:hAnsi="Arial" w:cs="Arial"/>
            <w:sz w:val="22"/>
            <w:szCs w:val="22"/>
            <w:rPrChange w:id="599" w:author="Guo, Shicheng" w:date="2019-07-02T11:58:00Z">
              <w:rPr>
                <w:rFonts w:ascii="Times New Roman" w:hAnsi="Times New Roman" w:cs="Times New Roman"/>
              </w:rPr>
            </w:rPrChange>
          </w:rPr>
          <w:delText>(</w:delText>
        </w:r>
        <w:r w:rsidR="0009375D" w:rsidRPr="005844EA" w:rsidDel="00AF0083">
          <w:rPr>
            <w:rFonts w:ascii="Arial" w:hAnsi="Arial" w:cs="Arial"/>
            <w:color w:val="1F3864" w:themeColor="accent1" w:themeShade="80"/>
            <w:sz w:val="22"/>
            <w:szCs w:val="22"/>
            <w:rPrChange w:id="600" w:author="Guo, Shicheng" w:date="2019-07-02T11:58:00Z">
              <w:rPr>
                <w:rFonts w:ascii="Times New Roman" w:hAnsi="Times New Roman" w:cs="Times New Roman"/>
                <w:color w:val="FF0000"/>
              </w:rPr>
            </w:rPrChange>
          </w:rPr>
          <w:delText>See Methods</w:delText>
        </w:r>
        <w:r w:rsidR="0009375D" w:rsidRPr="005844EA" w:rsidDel="00AF0083">
          <w:rPr>
            <w:rFonts w:ascii="Arial" w:hAnsi="Arial" w:cs="Arial"/>
            <w:sz w:val="22"/>
            <w:szCs w:val="22"/>
            <w:rPrChange w:id="601" w:author="Guo, Shicheng" w:date="2019-07-02T11:58:00Z">
              <w:rPr>
                <w:rFonts w:ascii="Times New Roman" w:hAnsi="Times New Roman" w:cs="Times New Roman"/>
              </w:rPr>
            </w:rPrChange>
          </w:rPr>
          <w:delText>)</w:delText>
        </w:r>
      </w:del>
      <w:r w:rsidR="0009375D" w:rsidRPr="005844EA">
        <w:rPr>
          <w:rFonts w:ascii="Arial" w:hAnsi="Arial" w:cs="Arial"/>
          <w:sz w:val="22"/>
          <w:szCs w:val="22"/>
          <w:rPrChange w:id="602" w:author="Guo, Shicheng" w:date="2019-07-02T11:58:00Z">
            <w:rPr>
              <w:rFonts w:ascii="Times New Roman" w:hAnsi="Times New Roman" w:cs="Times New Roman"/>
            </w:rPr>
          </w:rPrChange>
        </w:rPr>
        <w:t>. It is found that the bisulfite conversion rate (C to T) was high (&gt; 99%) in both CRC and control samples and no significant difference of the reads mapping rate was found between CRC and control samples (</w:t>
      </w:r>
      <w:del w:id="603" w:author="Guo, Shicheng" w:date="2019-07-02T10:15:00Z">
        <w:r w:rsidR="0009375D" w:rsidRPr="005844EA" w:rsidDel="007E0528">
          <w:rPr>
            <w:rFonts w:ascii="Arial" w:hAnsi="Arial" w:cs="Arial"/>
            <w:color w:val="1F3864" w:themeColor="accent1" w:themeShade="80"/>
            <w:sz w:val="22"/>
            <w:szCs w:val="22"/>
            <w:rPrChange w:id="604" w:author="Guo, Shicheng" w:date="2019-07-02T11:58:00Z">
              <w:rPr>
                <w:rFonts w:ascii="Times New Roman" w:hAnsi="Times New Roman" w:cs="Times New Roman"/>
                <w:color w:val="FF0000"/>
              </w:rPr>
            </w:rPrChange>
          </w:rPr>
          <w:delText>Supplementary Figure</w:delText>
        </w:r>
      </w:del>
      <w:ins w:id="605" w:author="Guo, Shicheng" w:date="2019-07-02T10:16:00Z">
        <w:r w:rsidR="007E0528" w:rsidRPr="006067F2">
          <w:rPr>
            <w:rFonts w:ascii="Arial" w:hAnsi="Arial" w:cs="Arial"/>
            <w:color w:val="1F3864" w:themeColor="accent1" w:themeShade="80"/>
            <w:sz w:val="22"/>
            <w:szCs w:val="22"/>
          </w:rPr>
          <w:t>Figure</w:t>
        </w:r>
      </w:ins>
      <w:r w:rsidR="0009375D" w:rsidRPr="00AF0083">
        <w:rPr>
          <w:rFonts w:ascii="Arial" w:hAnsi="Arial" w:cs="Arial"/>
          <w:color w:val="1F3864" w:themeColor="accent1" w:themeShade="80"/>
          <w:sz w:val="22"/>
          <w:szCs w:val="22"/>
          <w:rPrChange w:id="606" w:author="Guo, Shicheng" w:date="2019-07-02T12:11:00Z">
            <w:rPr>
              <w:rFonts w:ascii="Times New Roman" w:hAnsi="Times New Roman" w:cs="Times New Roman"/>
              <w:color w:val="FF0000"/>
            </w:rPr>
          </w:rPrChange>
        </w:rPr>
        <w:t xml:space="preserve"> </w:t>
      </w:r>
      <w:ins w:id="607" w:author="Guo, Shicheng" w:date="2019-07-02T12:11:00Z">
        <w:r w:rsidR="00AF0083" w:rsidRPr="00AF0083">
          <w:rPr>
            <w:rFonts w:ascii="Arial" w:hAnsi="Arial" w:cs="Arial"/>
            <w:color w:val="1F3864" w:themeColor="accent1" w:themeShade="80"/>
            <w:sz w:val="22"/>
            <w:szCs w:val="22"/>
            <w:rPrChange w:id="608" w:author="Guo, Shicheng" w:date="2019-07-02T12:11:00Z">
              <w:rPr>
                <w:rFonts w:ascii="Arial" w:hAnsi="Arial" w:cs="Arial"/>
                <w:color w:val="FF0000"/>
                <w:sz w:val="22"/>
                <w:szCs w:val="22"/>
              </w:rPr>
            </w:rPrChange>
          </w:rPr>
          <w:t>S</w:t>
        </w:r>
      </w:ins>
      <w:r w:rsidR="0009375D" w:rsidRPr="00AF0083">
        <w:rPr>
          <w:rFonts w:ascii="Arial" w:hAnsi="Arial" w:cs="Arial"/>
          <w:color w:val="1F3864" w:themeColor="accent1" w:themeShade="80"/>
          <w:sz w:val="22"/>
          <w:szCs w:val="22"/>
          <w:rPrChange w:id="609" w:author="Guo, Shicheng" w:date="2019-07-02T12:11:00Z">
            <w:rPr>
              <w:rFonts w:ascii="Times New Roman" w:hAnsi="Times New Roman" w:cs="Times New Roman"/>
              <w:color w:val="FF0000"/>
            </w:rPr>
          </w:rPrChange>
        </w:rPr>
        <w:t>2</w:t>
      </w:r>
      <w:r w:rsidR="0009375D" w:rsidRPr="005844EA">
        <w:rPr>
          <w:rFonts w:ascii="Arial" w:hAnsi="Arial" w:cs="Arial"/>
          <w:sz w:val="22"/>
          <w:szCs w:val="22"/>
          <w:rPrChange w:id="610" w:author="Guo, Shicheng" w:date="2019-07-02T11:58:00Z">
            <w:rPr>
              <w:rFonts w:ascii="Times New Roman" w:hAnsi="Times New Roman" w:cs="Times New Roman"/>
            </w:rPr>
          </w:rPrChange>
        </w:rPr>
        <w:t xml:space="preserve">). After quality control, </w:t>
      </w:r>
      <w:r w:rsidR="001549DC" w:rsidRPr="005844EA">
        <w:rPr>
          <w:rFonts w:ascii="Arial" w:hAnsi="Arial" w:cs="Arial"/>
          <w:sz w:val="22"/>
          <w:szCs w:val="22"/>
          <w:rPrChange w:id="611" w:author="Guo, Shicheng" w:date="2019-07-02T11:58:00Z">
            <w:rPr>
              <w:rFonts w:ascii="Times New Roman" w:hAnsi="Times New Roman" w:cs="Times New Roman"/>
            </w:rPr>
          </w:rPrChange>
        </w:rPr>
        <w:t>187</w:t>
      </w:r>
      <w:r w:rsidR="00602346" w:rsidRPr="005844EA">
        <w:rPr>
          <w:rFonts w:ascii="Arial" w:hAnsi="Arial" w:cs="Arial"/>
          <w:sz w:val="22"/>
          <w:szCs w:val="22"/>
          <w:rPrChange w:id="612" w:author="Guo, Shicheng" w:date="2019-07-02T11:58:00Z">
            <w:rPr>
              <w:rFonts w:ascii="Times New Roman" w:hAnsi="Times New Roman" w:cs="Times New Roman"/>
            </w:rPr>
          </w:rPrChange>
        </w:rPr>
        <w:t xml:space="preserve"> samples, including 98 CRC samples and 89 adjacent normal tissues were retained for further analysis. The PCA (principal component analysis) revealed a significant distinction between CRC and adjacent normal tissues (</w:t>
      </w:r>
      <w:del w:id="613" w:author="Guo, Shicheng" w:date="2019-07-02T10:15:00Z">
        <w:r w:rsidR="00602346" w:rsidRPr="005844EA" w:rsidDel="007E0528">
          <w:rPr>
            <w:rFonts w:ascii="Arial" w:hAnsi="Arial" w:cs="Arial"/>
            <w:color w:val="FF0000"/>
            <w:sz w:val="22"/>
            <w:szCs w:val="22"/>
            <w:rPrChange w:id="614" w:author="Guo, Shicheng" w:date="2019-07-02T11:58:00Z">
              <w:rPr>
                <w:rFonts w:ascii="Times New Roman" w:hAnsi="Times New Roman" w:cs="Times New Roman"/>
                <w:color w:val="FF0000"/>
              </w:rPr>
            </w:rPrChange>
          </w:rPr>
          <w:delText>Supplementary Figure</w:delText>
        </w:r>
      </w:del>
      <w:ins w:id="615" w:author="Guo, Shicheng" w:date="2019-07-02T10:16:00Z">
        <w:r w:rsidR="007E0528" w:rsidRPr="005844EA">
          <w:rPr>
            <w:rFonts w:ascii="Arial" w:hAnsi="Arial" w:cs="Arial"/>
            <w:color w:val="1F3864" w:themeColor="accent1" w:themeShade="80"/>
            <w:sz w:val="22"/>
            <w:szCs w:val="22"/>
          </w:rPr>
          <w:t>Figure</w:t>
        </w:r>
      </w:ins>
      <w:r w:rsidR="00602346" w:rsidRPr="005844EA">
        <w:rPr>
          <w:rFonts w:ascii="Arial" w:hAnsi="Arial" w:cs="Arial"/>
          <w:color w:val="1F3864" w:themeColor="accent1" w:themeShade="80"/>
          <w:sz w:val="22"/>
          <w:szCs w:val="22"/>
          <w:rPrChange w:id="616" w:author="Guo, Shicheng" w:date="2019-07-02T11:58:00Z">
            <w:rPr>
              <w:rFonts w:ascii="Times New Roman" w:hAnsi="Times New Roman" w:cs="Times New Roman"/>
              <w:color w:val="FF0000"/>
            </w:rPr>
          </w:rPrChange>
        </w:rPr>
        <w:t xml:space="preserve"> </w:t>
      </w:r>
      <w:ins w:id="617" w:author="Guo, Shicheng" w:date="2019-07-02T12:12:00Z">
        <w:r w:rsidR="00AF0083">
          <w:rPr>
            <w:rFonts w:ascii="Arial" w:hAnsi="Arial" w:cs="Arial"/>
            <w:color w:val="1F3864" w:themeColor="accent1" w:themeShade="80"/>
            <w:sz w:val="22"/>
            <w:szCs w:val="22"/>
          </w:rPr>
          <w:t>S</w:t>
        </w:r>
      </w:ins>
      <w:r w:rsidR="00602346" w:rsidRPr="005844EA">
        <w:rPr>
          <w:rFonts w:ascii="Arial" w:hAnsi="Arial" w:cs="Arial"/>
          <w:color w:val="1F3864" w:themeColor="accent1" w:themeShade="80"/>
          <w:sz w:val="22"/>
          <w:szCs w:val="22"/>
          <w:rPrChange w:id="618" w:author="Guo, Shicheng" w:date="2019-07-02T11:58:00Z">
            <w:rPr>
              <w:rFonts w:ascii="Times New Roman" w:hAnsi="Times New Roman" w:cs="Times New Roman"/>
              <w:color w:val="FF0000"/>
            </w:rPr>
          </w:rPrChange>
        </w:rPr>
        <w:t>3</w:t>
      </w:r>
      <w:r w:rsidR="00602346" w:rsidRPr="005844EA">
        <w:rPr>
          <w:rFonts w:ascii="Arial" w:hAnsi="Arial" w:cs="Arial"/>
          <w:sz w:val="22"/>
          <w:szCs w:val="22"/>
          <w:rPrChange w:id="619" w:author="Guo, Shicheng" w:date="2019-07-02T11:58:00Z">
            <w:rPr>
              <w:rFonts w:ascii="Times New Roman" w:hAnsi="Times New Roman" w:cs="Times New Roman"/>
            </w:rPr>
          </w:rPrChange>
        </w:rPr>
        <w:t>). The differential methylation analysis was also conducted for all of these five candidates (</w:t>
      </w:r>
      <w:del w:id="620" w:author="Guo, Shicheng" w:date="2019-07-02T10:16:00Z">
        <w:r w:rsidR="00602346" w:rsidRPr="00AF0083" w:rsidDel="007E0528">
          <w:rPr>
            <w:rFonts w:ascii="Arial" w:hAnsi="Arial" w:cs="Arial"/>
            <w:color w:val="1F3864" w:themeColor="accent1" w:themeShade="80"/>
            <w:sz w:val="22"/>
            <w:szCs w:val="22"/>
            <w:rPrChange w:id="621" w:author="Guo, Shicheng" w:date="2019-07-02T12:12:00Z">
              <w:rPr>
                <w:rFonts w:ascii="Times New Roman" w:hAnsi="Times New Roman" w:cs="Times New Roman"/>
                <w:color w:val="FF0000"/>
              </w:rPr>
            </w:rPrChange>
          </w:rPr>
          <w:delText>Figure</w:delText>
        </w:r>
      </w:del>
      <w:ins w:id="622" w:author="Guo, Shicheng" w:date="2019-07-02T10:16:00Z">
        <w:r w:rsidR="007E0528" w:rsidRPr="00AF0083">
          <w:rPr>
            <w:rFonts w:ascii="Arial" w:hAnsi="Arial" w:cs="Arial"/>
            <w:color w:val="1F3864" w:themeColor="accent1" w:themeShade="80"/>
            <w:sz w:val="22"/>
            <w:szCs w:val="22"/>
          </w:rPr>
          <w:t>Figure</w:t>
        </w:r>
      </w:ins>
      <w:r w:rsidR="00602346" w:rsidRPr="00AF0083">
        <w:rPr>
          <w:rFonts w:ascii="Arial" w:hAnsi="Arial" w:cs="Arial"/>
          <w:color w:val="1F3864" w:themeColor="accent1" w:themeShade="80"/>
          <w:sz w:val="22"/>
          <w:szCs w:val="22"/>
          <w:rPrChange w:id="623" w:author="Guo, Shicheng" w:date="2019-07-02T12:12:00Z">
            <w:rPr>
              <w:rFonts w:ascii="Times New Roman" w:hAnsi="Times New Roman" w:cs="Times New Roman"/>
              <w:color w:val="FF0000"/>
            </w:rPr>
          </w:rPrChange>
        </w:rPr>
        <w:t xml:space="preserve"> 3</w:t>
      </w:r>
      <w:r w:rsidR="00440095" w:rsidRPr="00AF0083">
        <w:rPr>
          <w:rFonts w:ascii="Arial" w:hAnsi="Arial" w:cs="Arial"/>
          <w:color w:val="1F3864" w:themeColor="accent1" w:themeShade="80"/>
          <w:sz w:val="22"/>
          <w:szCs w:val="22"/>
          <w:rPrChange w:id="624" w:author="Guo, Shicheng" w:date="2019-07-02T12:12:00Z">
            <w:rPr>
              <w:rFonts w:ascii="Times New Roman" w:hAnsi="Times New Roman" w:cs="Times New Roman"/>
              <w:color w:val="FF0000"/>
            </w:rPr>
          </w:rPrChange>
        </w:rPr>
        <w:t xml:space="preserve"> and </w:t>
      </w:r>
      <w:del w:id="625" w:author="Guo, Shicheng" w:date="2019-07-02T10:15:00Z">
        <w:r w:rsidR="00440095" w:rsidRPr="00AF0083" w:rsidDel="007E0528">
          <w:rPr>
            <w:rFonts w:ascii="Arial" w:hAnsi="Arial" w:cs="Arial"/>
            <w:color w:val="1F3864" w:themeColor="accent1" w:themeShade="80"/>
            <w:sz w:val="22"/>
            <w:szCs w:val="22"/>
            <w:rPrChange w:id="626" w:author="Guo, Shicheng" w:date="2019-07-02T12:12:00Z">
              <w:rPr>
                <w:rFonts w:ascii="Times New Roman" w:hAnsi="Times New Roman" w:cs="Times New Roman"/>
                <w:color w:val="FF0000"/>
              </w:rPr>
            </w:rPrChange>
          </w:rPr>
          <w:delText>Supplementary Figure</w:delText>
        </w:r>
      </w:del>
      <w:ins w:id="627" w:author="Guo, Shicheng" w:date="2019-07-02T10:16:00Z">
        <w:r w:rsidR="007E0528" w:rsidRPr="00AF0083">
          <w:rPr>
            <w:rFonts w:ascii="Arial" w:hAnsi="Arial" w:cs="Arial"/>
            <w:color w:val="1F3864" w:themeColor="accent1" w:themeShade="80"/>
            <w:sz w:val="22"/>
            <w:szCs w:val="22"/>
          </w:rPr>
          <w:t>Figure</w:t>
        </w:r>
      </w:ins>
      <w:r w:rsidR="00440095" w:rsidRPr="00AF0083">
        <w:rPr>
          <w:rFonts w:ascii="Arial" w:hAnsi="Arial" w:cs="Arial"/>
          <w:color w:val="1F3864" w:themeColor="accent1" w:themeShade="80"/>
          <w:sz w:val="22"/>
          <w:szCs w:val="22"/>
          <w:rPrChange w:id="628" w:author="Guo, Shicheng" w:date="2019-07-02T12:12:00Z">
            <w:rPr>
              <w:rFonts w:ascii="Times New Roman" w:hAnsi="Times New Roman" w:cs="Times New Roman"/>
              <w:color w:val="FF0000"/>
            </w:rPr>
          </w:rPrChange>
        </w:rPr>
        <w:t xml:space="preserve"> </w:t>
      </w:r>
      <w:ins w:id="629" w:author="Guo, Shicheng" w:date="2019-07-02T12:12:00Z">
        <w:r w:rsidR="00AF0083" w:rsidRPr="00AF0083">
          <w:rPr>
            <w:rFonts w:ascii="Arial" w:hAnsi="Arial" w:cs="Arial"/>
            <w:color w:val="1F3864" w:themeColor="accent1" w:themeShade="80"/>
            <w:sz w:val="22"/>
            <w:szCs w:val="22"/>
            <w:rPrChange w:id="630" w:author="Guo, Shicheng" w:date="2019-07-02T12:12:00Z">
              <w:rPr>
                <w:rFonts w:ascii="Arial" w:hAnsi="Arial" w:cs="Arial"/>
                <w:color w:val="FF0000"/>
                <w:sz w:val="22"/>
                <w:szCs w:val="22"/>
              </w:rPr>
            </w:rPrChange>
          </w:rPr>
          <w:t>S</w:t>
        </w:r>
      </w:ins>
      <w:r w:rsidR="00440095" w:rsidRPr="00AF0083">
        <w:rPr>
          <w:rFonts w:ascii="Arial" w:hAnsi="Arial" w:cs="Arial"/>
          <w:color w:val="1F3864" w:themeColor="accent1" w:themeShade="80"/>
          <w:sz w:val="22"/>
          <w:szCs w:val="22"/>
          <w:rPrChange w:id="631" w:author="Guo, Shicheng" w:date="2019-07-02T12:12:00Z">
            <w:rPr>
              <w:rFonts w:ascii="Times New Roman" w:hAnsi="Times New Roman" w:cs="Times New Roman"/>
              <w:color w:val="FF0000"/>
            </w:rPr>
          </w:rPrChange>
        </w:rPr>
        <w:t>4</w:t>
      </w:r>
      <w:r w:rsidR="00602346" w:rsidRPr="005844EA">
        <w:rPr>
          <w:rFonts w:ascii="Arial" w:hAnsi="Arial" w:cs="Arial"/>
          <w:sz w:val="22"/>
          <w:szCs w:val="22"/>
          <w:rPrChange w:id="632" w:author="Guo, Shicheng" w:date="2019-07-02T11:58:00Z">
            <w:rPr>
              <w:rFonts w:ascii="Times New Roman" w:hAnsi="Times New Roman" w:cs="Times New Roman"/>
            </w:rPr>
          </w:rPrChange>
        </w:rPr>
        <w:t>). It is found that all of these candidates were significantly hyper-methylated in CRC samples of replication cohort 1 with the AUC ranged from 0.85 to 0.93</w:t>
      </w:r>
      <w:r w:rsidR="00BF2AE4" w:rsidRPr="005844EA">
        <w:rPr>
          <w:rFonts w:ascii="Arial" w:hAnsi="Arial" w:cs="Arial"/>
          <w:sz w:val="22"/>
          <w:szCs w:val="22"/>
          <w:rPrChange w:id="633" w:author="Guo, Shicheng" w:date="2019-07-02T11:58:00Z">
            <w:rPr>
              <w:rFonts w:ascii="Times New Roman" w:hAnsi="Times New Roman" w:cs="Times New Roman"/>
            </w:rPr>
          </w:rPrChange>
        </w:rPr>
        <w:t xml:space="preserve"> (</w:t>
      </w:r>
      <w:r w:rsidR="00BF2AE4" w:rsidRPr="005844EA">
        <w:rPr>
          <w:rFonts w:ascii="Arial" w:hAnsi="Arial" w:cs="Arial"/>
          <w:color w:val="1F3864" w:themeColor="accent1" w:themeShade="80"/>
          <w:sz w:val="22"/>
          <w:szCs w:val="22"/>
          <w:rPrChange w:id="634" w:author="Guo, Shicheng" w:date="2019-07-02T11:58:00Z">
            <w:rPr>
              <w:rFonts w:ascii="Times New Roman" w:hAnsi="Times New Roman" w:cs="Times New Roman"/>
              <w:color w:val="FF0000"/>
            </w:rPr>
          </w:rPrChange>
        </w:rPr>
        <w:t>Table 2</w:t>
      </w:r>
      <w:r w:rsidR="00BF2AE4" w:rsidRPr="005844EA">
        <w:rPr>
          <w:rFonts w:ascii="Arial" w:hAnsi="Arial" w:cs="Arial"/>
          <w:sz w:val="22"/>
          <w:szCs w:val="22"/>
          <w:rPrChange w:id="635" w:author="Guo, Shicheng" w:date="2019-07-02T11:58:00Z">
            <w:rPr>
              <w:rFonts w:ascii="Times New Roman" w:hAnsi="Times New Roman" w:cs="Times New Roman"/>
            </w:rPr>
          </w:rPrChange>
        </w:rPr>
        <w:t>)</w:t>
      </w:r>
      <w:r w:rsidR="00602346" w:rsidRPr="005844EA">
        <w:rPr>
          <w:rFonts w:ascii="Arial" w:hAnsi="Arial" w:cs="Arial"/>
          <w:sz w:val="22"/>
          <w:szCs w:val="22"/>
          <w:rPrChange w:id="636" w:author="Guo, Shicheng" w:date="2019-07-02T11:58:00Z">
            <w:rPr>
              <w:rFonts w:ascii="Times New Roman" w:hAnsi="Times New Roman" w:cs="Times New Roman"/>
            </w:rPr>
          </w:rPrChange>
        </w:rPr>
        <w:t xml:space="preserve">. </w:t>
      </w:r>
      <w:r w:rsidR="00440095" w:rsidRPr="005844EA">
        <w:rPr>
          <w:rFonts w:ascii="Arial" w:hAnsi="Arial" w:cs="Arial"/>
          <w:sz w:val="22"/>
          <w:szCs w:val="22"/>
          <w:rPrChange w:id="637" w:author="Guo, Shicheng" w:date="2019-07-02T11:58:00Z">
            <w:rPr>
              <w:rFonts w:ascii="Times New Roman" w:hAnsi="Times New Roman" w:cs="Times New Roman"/>
            </w:rPr>
          </w:rPrChange>
        </w:rPr>
        <w:t xml:space="preserve">Specifically, we found that </w:t>
      </w:r>
      <w:r w:rsidR="00440095" w:rsidRPr="005844EA">
        <w:rPr>
          <w:rFonts w:ascii="Arial" w:hAnsi="Arial" w:cs="Arial"/>
          <w:i/>
          <w:sz w:val="22"/>
          <w:szCs w:val="22"/>
          <w:rPrChange w:id="638" w:author="Guo, Shicheng" w:date="2019-07-02T11:58:00Z">
            <w:rPr>
              <w:rFonts w:ascii="Times New Roman" w:hAnsi="Times New Roman" w:cs="Times New Roman"/>
              <w:i/>
            </w:rPr>
          </w:rPrChange>
        </w:rPr>
        <w:t>ESR1</w:t>
      </w:r>
      <w:r w:rsidR="00440095" w:rsidRPr="005844EA">
        <w:rPr>
          <w:rFonts w:ascii="Arial" w:hAnsi="Arial" w:cs="Arial"/>
          <w:sz w:val="22"/>
          <w:szCs w:val="22"/>
          <w:rPrChange w:id="639" w:author="Guo, Shicheng" w:date="2019-07-02T11:58:00Z">
            <w:rPr>
              <w:rFonts w:ascii="Times New Roman" w:hAnsi="Times New Roman" w:cs="Times New Roman"/>
            </w:rPr>
          </w:rPrChange>
        </w:rPr>
        <w:t xml:space="preserve"> (AUC = 0.93) and </w:t>
      </w:r>
      <w:r w:rsidR="00440095" w:rsidRPr="005844EA">
        <w:rPr>
          <w:rFonts w:ascii="Arial" w:hAnsi="Arial" w:cs="Arial"/>
          <w:i/>
          <w:sz w:val="22"/>
          <w:szCs w:val="22"/>
          <w:rPrChange w:id="640" w:author="Guo, Shicheng" w:date="2019-07-02T11:58:00Z">
            <w:rPr>
              <w:rFonts w:ascii="Times New Roman" w:hAnsi="Times New Roman" w:cs="Times New Roman"/>
              <w:i/>
            </w:rPr>
          </w:rPrChange>
        </w:rPr>
        <w:t>ZNF132</w:t>
      </w:r>
      <w:r w:rsidR="00440095" w:rsidRPr="005844EA">
        <w:rPr>
          <w:rFonts w:ascii="Arial" w:hAnsi="Arial" w:cs="Arial"/>
          <w:sz w:val="22"/>
          <w:szCs w:val="22"/>
          <w:rPrChange w:id="641" w:author="Guo, Shicheng" w:date="2019-07-02T11:58:00Z">
            <w:rPr>
              <w:rFonts w:ascii="Times New Roman" w:hAnsi="Times New Roman" w:cs="Times New Roman"/>
            </w:rPr>
          </w:rPrChange>
        </w:rPr>
        <w:t xml:space="preserve"> (AUC = 0.9</w:t>
      </w:r>
      <w:r w:rsidR="00F014DF" w:rsidRPr="005844EA">
        <w:rPr>
          <w:rFonts w:ascii="Arial" w:hAnsi="Arial" w:cs="Arial"/>
          <w:sz w:val="22"/>
          <w:szCs w:val="22"/>
          <w:rPrChange w:id="642" w:author="Guo, Shicheng" w:date="2019-07-02T11:58:00Z">
            <w:rPr>
              <w:rFonts w:ascii="Times New Roman" w:hAnsi="Times New Roman" w:cs="Times New Roman"/>
            </w:rPr>
          </w:rPrChange>
        </w:rPr>
        <w:t>1</w:t>
      </w:r>
      <w:r w:rsidR="00440095" w:rsidRPr="005844EA">
        <w:rPr>
          <w:rFonts w:ascii="Arial" w:hAnsi="Arial" w:cs="Arial"/>
          <w:sz w:val="22"/>
          <w:szCs w:val="22"/>
          <w:rPrChange w:id="643" w:author="Guo, Shicheng" w:date="2019-07-02T11:58:00Z">
            <w:rPr>
              <w:rFonts w:ascii="Times New Roman" w:hAnsi="Times New Roman" w:cs="Times New Roman"/>
            </w:rPr>
          </w:rPrChange>
        </w:rPr>
        <w:t xml:space="preserve">) both achieved the diagnostic ability equaled or better than that of </w:t>
      </w:r>
      <w:r w:rsidR="00440095" w:rsidRPr="005844EA">
        <w:rPr>
          <w:rFonts w:ascii="Arial" w:hAnsi="Arial" w:cs="Arial"/>
          <w:i/>
          <w:sz w:val="22"/>
          <w:szCs w:val="22"/>
          <w:rPrChange w:id="644" w:author="Guo, Shicheng" w:date="2019-07-02T11:58:00Z">
            <w:rPr>
              <w:rFonts w:ascii="Times New Roman" w:hAnsi="Times New Roman" w:cs="Times New Roman"/>
              <w:i/>
            </w:rPr>
          </w:rPrChange>
        </w:rPr>
        <w:t>SEPT-9</w:t>
      </w:r>
      <w:r w:rsidR="00440095" w:rsidRPr="005844EA">
        <w:rPr>
          <w:rFonts w:ascii="Arial" w:hAnsi="Arial" w:cs="Arial"/>
          <w:sz w:val="22"/>
          <w:szCs w:val="22"/>
          <w:rPrChange w:id="645" w:author="Guo, Shicheng" w:date="2019-07-02T11:58:00Z">
            <w:rPr>
              <w:rFonts w:ascii="Times New Roman" w:hAnsi="Times New Roman" w:cs="Times New Roman"/>
            </w:rPr>
          </w:rPrChange>
        </w:rPr>
        <w:t xml:space="preserve"> (AUC = 0.91), indicating that these two zinc finger genes might be of great potential to be utilized for liquid biopsy. </w:t>
      </w:r>
    </w:p>
    <w:p w:rsidR="0038040B" w:rsidRPr="005844EA" w:rsidRDefault="00440095">
      <w:pPr>
        <w:rPr>
          <w:rFonts w:ascii="Arial" w:hAnsi="Arial" w:cs="Arial"/>
          <w:sz w:val="22"/>
          <w:szCs w:val="22"/>
          <w:rPrChange w:id="646" w:author="Guo, Shicheng" w:date="2019-07-02T11:58:00Z">
            <w:rPr>
              <w:rFonts w:ascii="Times New Roman" w:hAnsi="Times New Roman" w:cs="Times New Roman"/>
            </w:rPr>
          </w:rPrChange>
        </w:rPr>
      </w:pPr>
      <w:r w:rsidRPr="005844EA">
        <w:rPr>
          <w:rFonts w:ascii="Arial" w:hAnsi="Arial" w:cs="Arial"/>
          <w:sz w:val="22"/>
          <w:szCs w:val="22"/>
          <w:rPrChange w:id="647" w:author="Guo, Shicheng" w:date="2019-07-02T11:58:00Z">
            <w:rPr>
              <w:rFonts w:ascii="Times New Roman" w:hAnsi="Times New Roman" w:cs="Times New Roman"/>
            </w:rPr>
          </w:rPrChange>
        </w:rPr>
        <w:t xml:space="preserve">In addition to the overall differential methylation analysis, we also evaluated the effects of age, gender, tumor stage, colon or rectum as well as the </w:t>
      </w:r>
      <w:r w:rsidR="00DD648C" w:rsidRPr="005844EA">
        <w:rPr>
          <w:rFonts w:ascii="Arial" w:hAnsi="Arial" w:cs="Arial"/>
          <w:sz w:val="22"/>
          <w:szCs w:val="22"/>
          <w:rPrChange w:id="648" w:author="Guo, Shicheng" w:date="2019-07-02T11:58:00Z">
            <w:rPr>
              <w:rFonts w:ascii="Times New Roman" w:hAnsi="Times New Roman" w:cs="Times New Roman"/>
            </w:rPr>
          </w:rPrChange>
        </w:rPr>
        <w:t>mutation status (KRAS) of the CRC samples. It is found that no significant differences of the diagnostic ability were found between CRC patients with young/old, male/female, early/late, colon/rectum subgroups (</w:t>
      </w:r>
      <w:del w:id="649" w:author="Guo, Shicheng" w:date="2019-07-02T10:16:00Z">
        <w:r w:rsidR="00DD648C" w:rsidRPr="005844EA" w:rsidDel="007E0528">
          <w:rPr>
            <w:rFonts w:ascii="Arial" w:hAnsi="Arial" w:cs="Arial"/>
            <w:color w:val="FF0000"/>
            <w:sz w:val="22"/>
            <w:szCs w:val="22"/>
            <w:rPrChange w:id="650" w:author="Guo, Shicheng" w:date="2019-07-02T11:58:00Z">
              <w:rPr>
                <w:rFonts w:ascii="Times New Roman" w:hAnsi="Times New Roman" w:cs="Times New Roman"/>
                <w:color w:val="FF0000"/>
              </w:rPr>
            </w:rPrChange>
          </w:rPr>
          <w:delText xml:space="preserve">Supplementary Table </w:delText>
        </w:r>
      </w:del>
      <w:ins w:id="651" w:author="Guo, Shicheng" w:date="2019-07-02T10:16:00Z">
        <w:r w:rsidR="007E0528" w:rsidRPr="005844EA">
          <w:rPr>
            <w:rFonts w:ascii="Arial" w:hAnsi="Arial" w:cs="Arial"/>
            <w:color w:val="1F3864" w:themeColor="accent1" w:themeShade="80"/>
            <w:sz w:val="22"/>
            <w:szCs w:val="22"/>
          </w:rPr>
          <w:t xml:space="preserve">Table </w:t>
        </w:r>
      </w:ins>
      <w:ins w:id="652" w:author="Guo, Shicheng" w:date="2019-07-02T12:12:00Z">
        <w:r w:rsidR="00AF0083">
          <w:rPr>
            <w:rFonts w:ascii="Arial" w:hAnsi="Arial" w:cs="Arial"/>
            <w:color w:val="1F3864" w:themeColor="accent1" w:themeShade="80"/>
            <w:sz w:val="22"/>
            <w:szCs w:val="22"/>
          </w:rPr>
          <w:t>S</w:t>
        </w:r>
      </w:ins>
      <w:r w:rsidR="00DD648C" w:rsidRPr="005844EA">
        <w:rPr>
          <w:rFonts w:ascii="Arial" w:hAnsi="Arial" w:cs="Arial"/>
          <w:color w:val="1F3864" w:themeColor="accent1" w:themeShade="80"/>
          <w:sz w:val="22"/>
          <w:szCs w:val="22"/>
          <w:rPrChange w:id="653" w:author="Guo, Shicheng" w:date="2019-07-02T11:58:00Z">
            <w:rPr>
              <w:rFonts w:ascii="Times New Roman" w:hAnsi="Times New Roman" w:cs="Times New Roman"/>
              <w:color w:val="FF0000"/>
            </w:rPr>
          </w:rPrChange>
        </w:rPr>
        <w:t>4</w:t>
      </w:r>
      <w:r w:rsidR="00DD648C" w:rsidRPr="005844EA">
        <w:rPr>
          <w:rFonts w:ascii="Arial" w:hAnsi="Arial" w:cs="Arial"/>
          <w:sz w:val="22"/>
          <w:szCs w:val="22"/>
          <w:rPrChange w:id="654" w:author="Guo, Shicheng" w:date="2019-07-02T11:58:00Z">
            <w:rPr>
              <w:rFonts w:ascii="Times New Roman" w:hAnsi="Times New Roman" w:cs="Times New Roman"/>
            </w:rPr>
          </w:rPrChange>
        </w:rPr>
        <w:t xml:space="preserve">). However, we found that the diagnostic ability of CRC patients with KRAS mutation (KRAS+) was significantly superior </w:t>
      </w:r>
      <w:r w:rsidR="001549DC" w:rsidRPr="005844EA">
        <w:rPr>
          <w:rFonts w:ascii="Arial" w:hAnsi="Arial" w:cs="Arial"/>
          <w:sz w:val="22"/>
          <w:szCs w:val="22"/>
          <w:rPrChange w:id="655" w:author="Guo, Shicheng" w:date="2019-07-02T11:58:00Z">
            <w:rPr>
              <w:rFonts w:ascii="Times New Roman" w:hAnsi="Times New Roman" w:cs="Times New Roman"/>
            </w:rPr>
          </w:rPrChange>
        </w:rPr>
        <w:t>to</w:t>
      </w:r>
      <w:r w:rsidR="00DD648C" w:rsidRPr="005844EA">
        <w:rPr>
          <w:rFonts w:ascii="Arial" w:hAnsi="Arial" w:cs="Arial"/>
          <w:sz w:val="22"/>
          <w:szCs w:val="22"/>
          <w:rPrChange w:id="656" w:author="Guo, Shicheng" w:date="2019-07-02T11:58:00Z">
            <w:rPr>
              <w:rFonts w:ascii="Times New Roman" w:hAnsi="Times New Roman" w:cs="Times New Roman"/>
            </w:rPr>
          </w:rPrChange>
        </w:rPr>
        <w:t xml:space="preserve"> that of the KRAS- samples. </w:t>
      </w:r>
      <w:r w:rsidR="005E28B6" w:rsidRPr="005844EA">
        <w:rPr>
          <w:rFonts w:ascii="Arial" w:hAnsi="Arial" w:cs="Arial"/>
          <w:sz w:val="22"/>
          <w:szCs w:val="22"/>
          <w:rPrChange w:id="657" w:author="Guo, Shicheng" w:date="2019-07-02T11:58:00Z">
            <w:rPr>
              <w:rFonts w:ascii="Times New Roman" w:hAnsi="Times New Roman" w:cs="Times New Roman"/>
            </w:rPr>
          </w:rPrChange>
        </w:rPr>
        <w:t>In the KRAS+ group, we found that that sensitivity of each gene ranges from 0.86 to 0.98, while the specificity ranges from 0.89 to 1.00 and the AUC ranges from 0.97 to 1.00. However, tin the KRAS- group, the sensitivity of each gene ranges from 0.52 to 0.82, while the specificity ranges from 0.80 to 0.98 and the AUC ranges from 0.74 to 0.86 (</w:t>
      </w:r>
      <w:r w:rsidR="005E28B6" w:rsidRPr="005844EA">
        <w:rPr>
          <w:rFonts w:ascii="Arial" w:hAnsi="Arial" w:cs="Arial"/>
          <w:color w:val="1F3864" w:themeColor="accent1" w:themeShade="80"/>
          <w:sz w:val="22"/>
          <w:szCs w:val="22"/>
          <w:rPrChange w:id="658" w:author="Guo, Shicheng" w:date="2019-07-02T11:58:00Z">
            <w:rPr>
              <w:rFonts w:ascii="Times New Roman" w:hAnsi="Times New Roman" w:cs="Times New Roman"/>
              <w:color w:val="FF0000"/>
            </w:rPr>
          </w:rPrChange>
        </w:rPr>
        <w:t>Table 3</w:t>
      </w:r>
      <w:r w:rsidR="005E28B6" w:rsidRPr="005844EA">
        <w:rPr>
          <w:rFonts w:ascii="Arial" w:hAnsi="Arial" w:cs="Arial"/>
          <w:sz w:val="22"/>
          <w:szCs w:val="22"/>
          <w:rPrChange w:id="659" w:author="Guo, Shicheng" w:date="2019-07-02T11:58:00Z">
            <w:rPr>
              <w:rFonts w:ascii="Times New Roman" w:hAnsi="Times New Roman" w:cs="Times New Roman"/>
            </w:rPr>
          </w:rPrChange>
        </w:rPr>
        <w:t xml:space="preserve">). </w:t>
      </w:r>
      <w:r w:rsidR="00DD648C" w:rsidRPr="005844EA">
        <w:rPr>
          <w:rFonts w:ascii="Arial" w:hAnsi="Arial" w:cs="Arial"/>
          <w:sz w:val="22"/>
          <w:szCs w:val="22"/>
          <w:rPrChange w:id="660" w:author="Guo, Shicheng" w:date="2019-07-02T11:58:00Z">
            <w:rPr>
              <w:rFonts w:ascii="Times New Roman" w:hAnsi="Times New Roman" w:cs="Times New Roman"/>
            </w:rPr>
          </w:rPrChange>
        </w:rPr>
        <w:t xml:space="preserve">Meanwhile, we </w:t>
      </w:r>
      <w:r w:rsidR="001457A8" w:rsidRPr="005844EA">
        <w:rPr>
          <w:rFonts w:ascii="Arial" w:hAnsi="Arial" w:cs="Arial"/>
          <w:sz w:val="22"/>
          <w:szCs w:val="22"/>
          <w:rPrChange w:id="661" w:author="Guo, Shicheng" w:date="2019-07-02T11:58:00Z">
            <w:rPr>
              <w:rFonts w:ascii="Times New Roman" w:hAnsi="Times New Roman" w:cs="Times New Roman"/>
            </w:rPr>
          </w:rPrChange>
        </w:rPr>
        <w:t>conducted the hierarchical clustering analysis and found that the CRC tumors misclassified into the control group were all KRAS- samples, indicating the significant differences between KRAS+ and KRAS- CRC patients (</w:t>
      </w:r>
      <w:del w:id="662" w:author="Guo, Shicheng" w:date="2019-07-02T10:16:00Z">
        <w:r w:rsidR="001457A8" w:rsidRPr="005844EA" w:rsidDel="007E0528">
          <w:rPr>
            <w:rFonts w:ascii="Arial" w:hAnsi="Arial" w:cs="Arial"/>
            <w:color w:val="1F3864" w:themeColor="accent1" w:themeShade="80"/>
            <w:sz w:val="22"/>
            <w:szCs w:val="22"/>
            <w:rPrChange w:id="663" w:author="Guo, Shicheng" w:date="2019-07-02T11:58:00Z">
              <w:rPr>
                <w:rFonts w:ascii="Times New Roman" w:hAnsi="Times New Roman" w:cs="Times New Roman"/>
                <w:color w:val="FF0000"/>
              </w:rPr>
            </w:rPrChange>
          </w:rPr>
          <w:delText>Figure</w:delText>
        </w:r>
      </w:del>
      <w:ins w:id="664" w:author="Guo, Shicheng" w:date="2019-07-02T10:16:00Z">
        <w:r w:rsidR="007E0528" w:rsidRPr="005844EA">
          <w:rPr>
            <w:rFonts w:ascii="Arial" w:hAnsi="Arial" w:cs="Arial"/>
            <w:color w:val="1F3864" w:themeColor="accent1" w:themeShade="80"/>
            <w:sz w:val="22"/>
            <w:szCs w:val="22"/>
          </w:rPr>
          <w:t>Figure</w:t>
        </w:r>
      </w:ins>
      <w:r w:rsidR="001457A8" w:rsidRPr="005844EA">
        <w:rPr>
          <w:rFonts w:ascii="Arial" w:hAnsi="Arial" w:cs="Arial"/>
          <w:color w:val="1F3864" w:themeColor="accent1" w:themeShade="80"/>
          <w:sz w:val="22"/>
          <w:szCs w:val="22"/>
          <w:rPrChange w:id="665" w:author="Guo, Shicheng" w:date="2019-07-02T11:58:00Z">
            <w:rPr>
              <w:rFonts w:ascii="Times New Roman" w:hAnsi="Times New Roman" w:cs="Times New Roman"/>
              <w:color w:val="FF0000"/>
            </w:rPr>
          </w:rPrChange>
        </w:rPr>
        <w:t xml:space="preserve"> 4</w:t>
      </w:r>
      <w:r w:rsidR="001457A8" w:rsidRPr="005844EA">
        <w:rPr>
          <w:rFonts w:ascii="Arial" w:hAnsi="Arial" w:cs="Arial"/>
          <w:sz w:val="22"/>
          <w:szCs w:val="22"/>
          <w:rPrChange w:id="666" w:author="Guo, Shicheng" w:date="2019-07-02T11:58:00Z">
            <w:rPr>
              <w:rFonts w:ascii="Times New Roman" w:hAnsi="Times New Roman" w:cs="Times New Roman"/>
            </w:rPr>
          </w:rPrChange>
        </w:rPr>
        <w:t xml:space="preserve">). </w:t>
      </w:r>
    </w:p>
    <w:p w:rsidR="005E28B6" w:rsidRPr="005844EA" w:rsidRDefault="005E28B6">
      <w:pPr>
        <w:rPr>
          <w:rFonts w:ascii="Arial" w:hAnsi="Arial" w:cs="Arial"/>
          <w:sz w:val="22"/>
          <w:szCs w:val="22"/>
          <w:rPrChange w:id="667" w:author="Guo, Shicheng" w:date="2019-07-02T11:58:00Z">
            <w:rPr>
              <w:rFonts w:ascii="Times New Roman" w:hAnsi="Times New Roman" w:cs="Times New Roman"/>
            </w:rPr>
          </w:rPrChange>
        </w:rPr>
      </w:pPr>
    </w:p>
    <w:p w:rsidR="005E28B6" w:rsidRPr="005844EA" w:rsidRDefault="005E28B6">
      <w:pPr>
        <w:rPr>
          <w:rFonts w:ascii="Arial" w:hAnsi="Arial" w:cs="Arial"/>
          <w:b/>
          <w:sz w:val="22"/>
          <w:szCs w:val="22"/>
          <w:rPrChange w:id="668" w:author="Guo, Shicheng" w:date="2019-07-02T11:58:00Z">
            <w:rPr>
              <w:rFonts w:ascii="Times New Roman" w:hAnsi="Times New Roman" w:cs="Times New Roman"/>
              <w:b/>
            </w:rPr>
          </w:rPrChange>
        </w:rPr>
      </w:pPr>
      <w:r w:rsidRPr="005844EA">
        <w:rPr>
          <w:rFonts w:ascii="Arial" w:hAnsi="Arial" w:cs="Arial"/>
          <w:b/>
          <w:sz w:val="22"/>
          <w:szCs w:val="22"/>
          <w:rPrChange w:id="669" w:author="Guo, Shicheng" w:date="2019-07-02T11:58:00Z">
            <w:rPr>
              <w:rFonts w:ascii="Times New Roman" w:hAnsi="Times New Roman" w:cs="Times New Roman"/>
              <w:b/>
            </w:rPr>
          </w:rPrChange>
        </w:rPr>
        <w:t>The consistent difference of diagnostic ability between KRAS+ and KRAS- samples in replication cohort 2</w:t>
      </w:r>
    </w:p>
    <w:p w:rsidR="005E28B6" w:rsidRPr="005844EA" w:rsidRDefault="005E28B6">
      <w:pPr>
        <w:rPr>
          <w:rFonts w:ascii="Arial" w:hAnsi="Arial" w:cs="Arial"/>
          <w:sz w:val="22"/>
          <w:szCs w:val="22"/>
          <w:rPrChange w:id="670" w:author="Guo, Shicheng" w:date="2019-07-02T11:58:00Z">
            <w:rPr>
              <w:rFonts w:ascii="Times New Roman" w:hAnsi="Times New Roman" w:cs="Times New Roman"/>
            </w:rPr>
          </w:rPrChange>
        </w:rPr>
      </w:pPr>
    </w:p>
    <w:p w:rsidR="005E28B6" w:rsidRPr="005844EA" w:rsidRDefault="0062198C">
      <w:pPr>
        <w:rPr>
          <w:rFonts w:ascii="Arial" w:hAnsi="Arial" w:cs="Arial"/>
          <w:sz w:val="22"/>
          <w:szCs w:val="22"/>
          <w:rPrChange w:id="671" w:author="Guo, Shicheng" w:date="2019-07-02T11:58:00Z">
            <w:rPr>
              <w:rFonts w:ascii="Times New Roman" w:hAnsi="Times New Roman" w:cs="Times New Roman"/>
            </w:rPr>
          </w:rPrChange>
        </w:rPr>
      </w:pPr>
      <w:r w:rsidRPr="005844EA">
        <w:rPr>
          <w:rFonts w:ascii="Arial" w:hAnsi="Arial" w:cs="Arial"/>
          <w:sz w:val="22"/>
          <w:szCs w:val="22"/>
          <w:rPrChange w:id="672" w:author="Guo, Shicheng" w:date="2019-07-02T11:58:00Z">
            <w:rPr>
              <w:rFonts w:ascii="Times New Roman" w:hAnsi="Times New Roman" w:cs="Times New Roman"/>
            </w:rPr>
          </w:rPrChange>
        </w:rPr>
        <w:t xml:space="preserve">To further validate the </w:t>
      </w:r>
      <w:r w:rsidR="00652D5F" w:rsidRPr="005844EA">
        <w:rPr>
          <w:rFonts w:ascii="Arial" w:hAnsi="Arial" w:cs="Arial"/>
          <w:sz w:val="22"/>
          <w:szCs w:val="22"/>
          <w:rPrChange w:id="673" w:author="Guo, Shicheng" w:date="2019-07-02T11:58:00Z">
            <w:rPr>
              <w:rFonts w:ascii="Times New Roman" w:hAnsi="Times New Roman" w:cs="Times New Roman"/>
            </w:rPr>
          </w:rPrChange>
        </w:rPr>
        <w:t>efficacy and accuracy of the candidate</w:t>
      </w:r>
      <w:r w:rsidR="001549DC" w:rsidRPr="005844EA">
        <w:rPr>
          <w:rFonts w:ascii="Arial" w:hAnsi="Arial" w:cs="Arial"/>
          <w:sz w:val="22"/>
          <w:szCs w:val="22"/>
          <w:rPrChange w:id="674" w:author="Guo, Shicheng" w:date="2019-07-02T11:58:00Z">
            <w:rPr>
              <w:rFonts w:ascii="Times New Roman" w:hAnsi="Times New Roman" w:cs="Times New Roman"/>
            </w:rPr>
          </w:rPrChange>
        </w:rPr>
        <w:t>s</w:t>
      </w:r>
      <w:r w:rsidR="00652D5F" w:rsidRPr="005844EA">
        <w:rPr>
          <w:rFonts w:ascii="Arial" w:hAnsi="Arial" w:cs="Arial"/>
          <w:sz w:val="22"/>
          <w:szCs w:val="22"/>
          <w:rPrChange w:id="675" w:author="Guo, Shicheng" w:date="2019-07-02T11:58:00Z">
            <w:rPr>
              <w:rFonts w:ascii="Times New Roman" w:hAnsi="Times New Roman" w:cs="Times New Roman"/>
            </w:rPr>
          </w:rPrChange>
        </w:rPr>
        <w:t xml:space="preserve"> in the diagnosis of CRC patients with/without KRAS mutation, we </w:t>
      </w:r>
      <w:r w:rsidR="00162AFA" w:rsidRPr="005844EA">
        <w:rPr>
          <w:rFonts w:ascii="Arial" w:hAnsi="Arial" w:cs="Arial"/>
          <w:sz w:val="22"/>
          <w:szCs w:val="22"/>
          <w:rPrChange w:id="676" w:author="Guo, Shicheng" w:date="2019-07-02T11:58:00Z">
            <w:rPr>
              <w:rFonts w:ascii="Times New Roman" w:hAnsi="Times New Roman" w:cs="Times New Roman"/>
            </w:rPr>
          </w:rPrChange>
        </w:rPr>
        <w:t>measured the methylation profiles in</w:t>
      </w:r>
      <w:r w:rsidR="00652D5F" w:rsidRPr="005844EA">
        <w:rPr>
          <w:rFonts w:ascii="Arial" w:hAnsi="Arial" w:cs="Arial"/>
          <w:sz w:val="22"/>
          <w:szCs w:val="22"/>
          <w:rPrChange w:id="677" w:author="Guo, Shicheng" w:date="2019-07-02T11:58:00Z">
            <w:rPr>
              <w:rFonts w:ascii="Times New Roman" w:hAnsi="Times New Roman" w:cs="Times New Roman"/>
            </w:rPr>
          </w:rPrChange>
        </w:rPr>
        <w:t xml:space="preserve"> another independent cohort consisting of 114 pairs of CRC patients of Han Chinese population (</w:t>
      </w:r>
      <w:r w:rsidR="00652D5F" w:rsidRPr="005844EA">
        <w:rPr>
          <w:rFonts w:ascii="Arial" w:hAnsi="Arial" w:cs="Arial"/>
          <w:color w:val="1F3864" w:themeColor="accent1" w:themeShade="80"/>
          <w:sz w:val="22"/>
          <w:szCs w:val="22"/>
          <w:rPrChange w:id="678" w:author="Guo, Shicheng" w:date="2019-07-02T11:58:00Z">
            <w:rPr>
              <w:rFonts w:ascii="Times New Roman" w:hAnsi="Times New Roman" w:cs="Times New Roman"/>
              <w:color w:val="FF0000"/>
            </w:rPr>
          </w:rPrChange>
        </w:rPr>
        <w:t>Table 1</w:t>
      </w:r>
      <w:r w:rsidR="00652D5F" w:rsidRPr="005844EA">
        <w:rPr>
          <w:rFonts w:ascii="Arial" w:hAnsi="Arial" w:cs="Arial"/>
          <w:sz w:val="22"/>
          <w:szCs w:val="22"/>
          <w:rPrChange w:id="679" w:author="Guo, Shicheng" w:date="2019-07-02T11:58:00Z">
            <w:rPr>
              <w:rFonts w:ascii="Times New Roman" w:hAnsi="Times New Roman" w:cs="Times New Roman"/>
            </w:rPr>
          </w:rPrChange>
        </w:rPr>
        <w:t>).</w:t>
      </w:r>
      <w:r w:rsidR="00162AFA" w:rsidRPr="005844EA">
        <w:rPr>
          <w:rFonts w:ascii="Arial" w:hAnsi="Arial" w:cs="Arial"/>
          <w:sz w:val="22"/>
          <w:szCs w:val="22"/>
          <w:rPrChange w:id="680" w:author="Guo, Shicheng" w:date="2019-07-02T11:58:00Z">
            <w:rPr>
              <w:rFonts w:ascii="Times New Roman" w:hAnsi="Times New Roman" w:cs="Times New Roman"/>
            </w:rPr>
          </w:rPrChange>
        </w:rPr>
        <w:t xml:space="preserve"> </w:t>
      </w:r>
      <w:ins w:id="681" w:author="Guo, Shicheng" w:date="2019-07-02T12:14:00Z">
        <w:r w:rsidR="00AF0083">
          <w:rPr>
            <w:rFonts w:ascii="Arial" w:hAnsi="Arial" w:cs="Arial"/>
            <w:sz w:val="22"/>
            <w:szCs w:val="22"/>
          </w:rPr>
          <w:t xml:space="preserve">We observed excellent </w:t>
        </w:r>
      </w:ins>
      <w:del w:id="682" w:author="Guo, Shicheng" w:date="2019-07-02T12:12:00Z">
        <w:r w:rsidR="00162AFA" w:rsidRPr="005844EA" w:rsidDel="00AF0083">
          <w:rPr>
            <w:rFonts w:ascii="Arial" w:hAnsi="Arial" w:cs="Arial"/>
            <w:sz w:val="22"/>
            <w:szCs w:val="22"/>
            <w:rPrChange w:id="683" w:author="Guo, Shicheng" w:date="2019-07-02T11:58:00Z">
              <w:rPr>
                <w:rFonts w:ascii="Times New Roman" w:hAnsi="Times New Roman" w:cs="Times New Roman"/>
              </w:rPr>
            </w:rPrChange>
          </w:rPr>
          <w:delText xml:space="preserve">As shown in </w:delText>
        </w:r>
      </w:del>
      <w:del w:id="684" w:author="Guo, Shicheng" w:date="2019-07-02T10:15:00Z">
        <w:r w:rsidR="00162AFA" w:rsidRPr="005844EA" w:rsidDel="007E0528">
          <w:rPr>
            <w:rFonts w:ascii="Arial" w:hAnsi="Arial" w:cs="Arial"/>
            <w:sz w:val="22"/>
            <w:szCs w:val="22"/>
            <w:rPrChange w:id="685" w:author="Guo, Shicheng" w:date="2019-07-02T11:58:00Z">
              <w:rPr>
                <w:rFonts w:ascii="Times New Roman" w:hAnsi="Times New Roman" w:cs="Times New Roman"/>
              </w:rPr>
            </w:rPrChange>
          </w:rPr>
          <w:delText>Supplementary Figure</w:delText>
        </w:r>
      </w:del>
      <w:del w:id="686" w:author="Guo, Shicheng" w:date="2019-07-02T12:12:00Z">
        <w:r w:rsidR="00162AFA" w:rsidRPr="005844EA" w:rsidDel="00AF0083">
          <w:rPr>
            <w:rFonts w:ascii="Arial" w:hAnsi="Arial" w:cs="Arial"/>
            <w:sz w:val="22"/>
            <w:szCs w:val="22"/>
            <w:rPrChange w:id="687" w:author="Guo, Shicheng" w:date="2019-07-02T11:58:00Z">
              <w:rPr>
                <w:rFonts w:ascii="Times New Roman" w:hAnsi="Times New Roman" w:cs="Times New Roman"/>
              </w:rPr>
            </w:rPrChange>
          </w:rPr>
          <w:delText xml:space="preserve"> 5, t</w:delText>
        </w:r>
      </w:del>
      <w:ins w:id="688" w:author="Guo, Shicheng" w:date="2019-07-02T12:14:00Z">
        <w:r w:rsidR="00AF0083">
          <w:rPr>
            <w:rFonts w:ascii="Arial" w:hAnsi="Arial" w:cs="Arial"/>
            <w:sz w:val="22"/>
            <w:szCs w:val="22"/>
          </w:rPr>
          <w:t>t</w:t>
        </w:r>
      </w:ins>
      <w:r w:rsidR="00162AFA" w:rsidRPr="005844EA">
        <w:rPr>
          <w:rFonts w:ascii="Arial" w:hAnsi="Arial" w:cs="Arial"/>
          <w:sz w:val="22"/>
          <w:szCs w:val="22"/>
          <w:rPrChange w:id="689" w:author="Guo, Shicheng" w:date="2019-07-02T11:58:00Z">
            <w:rPr>
              <w:rFonts w:ascii="Times New Roman" w:hAnsi="Times New Roman" w:cs="Times New Roman"/>
            </w:rPr>
          </w:rPrChange>
        </w:rPr>
        <w:t xml:space="preserve">he bisulfite conversion rate (&gt; 99%) and the reads mapping rate (&gt;75%) </w:t>
      </w:r>
      <w:del w:id="690" w:author="Guo, Shicheng" w:date="2019-07-02T12:15:00Z">
        <w:r w:rsidR="00162AFA" w:rsidRPr="005844EA" w:rsidDel="00AF0083">
          <w:rPr>
            <w:rFonts w:ascii="Arial" w:hAnsi="Arial" w:cs="Arial"/>
            <w:sz w:val="22"/>
            <w:szCs w:val="22"/>
            <w:rPrChange w:id="691" w:author="Guo, Shicheng" w:date="2019-07-02T11:58:00Z">
              <w:rPr>
                <w:rFonts w:ascii="Times New Roman" w:hAnsi="Times New Roman" w:cs="Times New Roman"/>
              </w:rPr>
            </w:rPrChange>
          </w:rPr>
          <w:delText>were both high in CRC and control samples</w:delText>
        </w:r>
      </w:del>
      <w:ins w:id="692" w:author="Guo, Shicheng" w:date="2019-07-02T12:13:00Z">
        <w:r w:rsidR="00AF0083">
          <w:rPr>
            <w:rFonts w:ascii="Arial" w:hAnsi="Arial" w:cs="Arial"/>
            <w:color w:val="1F3864" w:themeColor="accent1" w:themeShade="80"/>
            <w:sz w:val="22"/>
            <w:szCs w:val="22"/>
          </w:rPr>
          <w:t>(</w:t>
        </w:r>
        <w:r w:rsidR="00AF0083" w:rsidRPr="00AF0083">
          <w:rPr>
            <w:rFonts w:ascii="Arial" w:hAnsi="Arial" w:cs="Arial"/>
            <w:color w:val="1F3864" w:themeColor="accent1" w:themeShade="80"/>
            <w:sz w:val="22"/>
            <w:szCs w:val="22"/>
          </w:rPr>
          <w:t>Figure</w:t>
        </w:r>
        <w:r w:rsidR="00AF0083" w:rsidRPr="00AF0083">
          <w:rPr>
            <w:rFonts w:ascii="Arial" w:hAnsi="Arial" w:cs="Arial"/>
            <w:color w:val="1F3864" w:themeColor="accent1" w:themeShade="80"/>
            <w:sz w:val="22"/>
            <w:szCs w:val="22"/>
            <w:rPrChange w:id="693" w:author="Guo, Shicheng" w:date="2019-07-02T12:13:00Z">
              <w:rPr>
                <w:rFonts w:ascii="Arial" w:hAnsi="Arial" w:cs="Arial"/>
                <w:sz w:val="22"/>
                <w:szCs w:val="22"/>
              </w:rPr>
            </w:rPrChange>
          </w:rPr>
          <w:t xml:space="preserve"> S5</w:t>
        </w:r>
        <w:r w:rsidR="00AF0083">
          <w:rPr>
            <w:rFonts w:ascii="Arial" w:hAnsi="Arial" w:cs="Arial"/>
            <w:sz w:val="22"/>
            <w:szCs w:val="22"/>
          </w:rPr>
          <w:t>)</w:t>
        </w:r>
      </w:ins>
      <w:r w:rsidR="00162AFA" w:rsidRPr="005844EA">
        <w:rPr>
          <w:rFonts w:ascii="Arial" w:hAnsi="Arial" w:cs="Arial"/>
          <w:sz w:val="22"/>
          <w:szCs w:val="22"/>
          <w:rPrChange w:id="694" w:author="Guo, Shicheng" w:date="2019-07-02T11:58:00Z">
            <w:rPr>
              <w:rFonts w:ascii="Times New Roman" w:hAnsi="Times New Roman" w:cs="Times New Roman"/>
            </w:rPr>
          </w:rPrChange>
        </w:rPr>
        <w:t xml:space="preserve">. </w:t>
      </w:r>
      <w:ins w:id="695" w:author="Guo, Shicheng" w:date="2019-07-02T12:15:00Z">
        <w:r w:rsidR="00AF0083">
          <w:rPr>
            <w:rFonts w:ascii="Arial" w:hAnsi="Arial" w:cs="Arial"/>
            <w:sz w:val="22"/>
            <w:szCs w:val="22"/>
          </w:rPr>
          <w:t>W</w:t>
        </w:r>
      </w:ins>
      <w:del w:id="696" w:author="Guo, Shicheng" w:date="2019-07-02T12:15:00Z">
        <w:r w:rsidR="00162AFA" w:rsidRPr="005844EA" w:rsidDel="00AF0083">
          <w:rPr>
            <w:rFonts w:ascii="Arial" w:hAnsi="Arial" w:cs="Arial"/>
            <w:sz w:val="22"/>
            <w:szCs w:val="22"/>
            <w:rPrChange w:id="697" w:author="Guo, Shicheng" w:date="2019-07-02T11:58:00Z">
              <w:rPr>
                <w:rFonts w:ascii="Times New Roman" w:hAnsi="Times New Roman" w:cs="Times New Roman"/>
              </w:rPr>
            </w:rPrChange>
          </w:rPr>
          <w:delText>Meanwhile, w</w:delText>
        </w:r>
      </w:del>
      <w:r w:rsidR="00162AFA" w:rsidRPr="005844EA">
        <w:rPr>
          <w:rFonts w:ascii="Arial" w:hAnsi="Arial" w:cs="Arial"/>
          <w:sz w:val="22"/>
          <w:szCs w:val="22"/>
          <w:rPrChange w:id="698" w:author="Guo, Shicheng" w:date="2019-07-02T11:58:00Z">
            <w:rPr>
              <w:rFonts w:ascii="Times New Roman" w:hAnsi="Times New Roman" w:cs="Times New Roman"/>
            </w:rPr>
          </w:rPrChange>
        </w:rPr>
        <w:t>e validated the differentially methylated profiles of the candidates in replication cohort 2 (</w:t>
      </w:r>
      <w:del w:id="699" w:author="Guo, Shicheng" w:date="2019-07-02T10:15:00Z">
        <w:r w:rsidR="00162AFA" w:rsidRPr="005844EA" w:rsidDel="007E0528">
          <w:rPr>
            <w:rFonts w:ascii="Arial" w:hAnsi="Arial" w:cs="Arial"/>
            <w:color w:val="FF0000"/>
            <w:sz w:val="22"/>
            <w:szCs w:val="22"/>
            <w:rPrChange w:id="700" w:author="Guo, Shicheng" w:date="2019-07-02T11:58:00Z">
              <w:rPr>
                <w:rFonts w:ascii="Times New Roman" w:hAnsi="Times New Roman" w:cs="Times New Roman"/>
                <w:color w:val="FF0000"/>
              </w:rPr>
            </w:rPrChange>
          </w:rPr>
          <w:delText>Supplementary Figure</w:delText>
        </w:r>
      </w:del>
      <w:ins w:id="701" w:author="Guo, Shicheng" w:date="2019-07-02T10:16:00Z">
        <w:r w:rsidR="007E0528" w:rsidRPr="005844EA">
          <w:rPr>
            <w:rFonts w:ascii="Arial" w:hAnsi="Arial" w:cs="Arial"/>
            <w:color w:val="1F3864" w:themeColor="accent1" w:themeShade="80"/>
            <w:sz w:val="22"/>
            <w:szCs w:val="22"/>
          </w:rPr>
          <w:t>Figure</w:t>
        </w:r>
      </w:ins>
      <w:r w:rsidR="00162AFA" w:rsidRPr="005844EA">
        <w:rPr>
          <w:rFonts w:ascii="Arial" w:hAnsi="Arial" w:cs="Arial"/>
          <w:color w:val="1F3864" w:themeColor="accent1" w:themeShade="80"/>
          <w:sz w:val="22"/>
          <w:szCs w:val="22"/>
          <w:rPrChange w:id="702" w:author="Guo, Shicheng" w:date="2019-07-02T11:58:00Z">
            <w:rPr>
              <w:rFonts w:ascii="Times New Roman" w:hAnsi="Times New Roman" w:cs="Times New Roman"/>
              <w:color w:val="FF0000"/>
            </w:rPr>
          </w:rPrChange>
        </w:rPr>
        <w:t xml:space="preserve"> </w:t>
      </w:r>
      <w:ins w:id="703" w:author="Guo, Shicheng" w:date="2019-07-02T12:13:00Z">
        <w:r w:rsidR="00AF0083">
          <w:rPr>
            <w:rFonts w:ascii="Arial" w:hAnsi="Arial" w:cs="Arial"/>
            <w:color w:val="1F3864" w:themeColor="accent1" w:themeShade="80"/>
            <w:sz w:val="22"/>
            <w:szCs w:val="22"/>
          </w:rPr>
          <w:t>S</w:t>
        </w:r>
      </w:ins>
      <w:r w:rsidR="00162AFA" w:rsidRPr="005844EA">
        <w:rPr>
          <w:rFonts w:ascii="Arial" w:hAnsi="Arial" w:cs="Arial"/>
          <w:color w:val="1F3864" w:themeColor="accent1" w:themeShade="80"/>
          <w:sz w:val="22"/>
          <w:szCs w:val="22"/>
          <w:rPrChange w:id="704" w:author="Guo, Shicheng" w:date="2019-07-02T11:58:00Z">
            <w:rPr>
              <w:rFonts w:ascii="Times New Roman" w:hAnsi="Times New Roman" w:cs="Times New Roman"/>
              <w:color w:val="FF0000"/>
            </w:rPr>
          </w:rPrChange>
        </w:rPr>
        <w:t>6</w:t>
      </w:r>
      <w:r w:rsidR="00162AFA" w:rsidRPr="005844EA">
        <w:rPr>
          <w:rFonts w:ascii="Arial" w:hAnsi="Arial" w:cs="Arial"/>
          <w:sz w:val="22"/>
          <w:szCs w:val="22"/>
          <w:rPrChange w:id="705" w:author="Guo, Shicheng" w:date="2019-07-02T11:58:00Z">
            <w:rPr>
              <w:rFonts w:ascii="Times New Roman" w:hAnsi="Times New Roman" w:cs="Times New Roman"/>
            </w:rPr>
          </w:rPrChange>
        </w:rPr>
        <w:t>). Moreover, the methylation profiles of the KRAS+ and KRAS- subgroups were also measured and significantly difference</w:t>
      </w:r>
      <w:r w:rsidR="001549DC" w:rsidRPr="005844EA">
        <w:rPr>
          <w:rFonts w:ascii="Arial" w:hAnsi="Arial" w:cs="Arial"/>
          <w:sz w:val="22"/>
          <w:szCs w:val="22"/>
          <w:rPrChange w:id="706" w:author="Guo, Shicheng" w:date="2019-07-02T11:58:00Z">
            <w:rPr>
              <w:rFonts w:ascii="Times New Roman" w:hAnsi="Times New Roman" w:cs="Times New Roman"/>
            </w:rPr>
          </w:rPrChange>
        </w:rPr>
        <w:t>s</w:t>
      </w:r>
      <w:r w:rsidR="00162AFA" w:rsidRPr="005844EA">
        <w:rPr>
          <w:rFonts w:ascii="Arial" w:hAnsi="Arial" w:cs="Arial"/>
          <w:sz w:val="22"/>
          <w:szCs w:val="22"/>
          <w:rPrChange w:id="707" w:author="Guo, Shicheng" w:date="2019-07-02T11:58:00Z">
            <w:rPr>
              <w:rFonts w:ascii="Times New Roman" w:hAnsi="Times New Roman" w:cs="Times New Roman"/>
            </w:rPr>
          </w:rPrChange>
        </w:rPr>
        <w:t xml:space="preserve"> between these subgroups </w:t>
      </w:r>
      <w:r w:rsidR="001549DC" w:rsidRPr="005844EA">
        <w:rPr>
          <w:rFonts w:ascii="Arial" w:hAnsi="Arial" w:cs="Arial"/>
          <w:sz w:val="22"/>
          <w:szCs w:val="22"/>
          <w:rPrChange w:id="708" w:author="Guo, Shicheng" w:date="2019-07-02T11:58:00Z">
            <w:rPr>
              <w:rFonts w:ascii="Times New Roman" w:hAnsi="Times New Roman" w:cs="Times New Roman"/>
            </w:rPr>
          </w:rPrChange>
        </w:rPr>
        <w:t xml:space="preserve">were found </w:t>
      </w:r>
      <w:r w:rsidR="00162AFA" w:rsidRPr="005844EA">
        <w:rPr>
          <w:rFonts w:ascii="Arial" w:hAnsi="Arial" w:cs="Arial"/>
          <w:sz w:val="22"/>
          <w:szCs w:val="22"/>
          <w:rPrChange w:id="709" w:author="Guo, Shicheng" w:date="2019-07-02T11:58:00Z">
            <w:rPr>
              <w:rFonts w:ascii="Times New Roman" w:hAnsi="Times New Roman" w:cs="Times New Roman"/>
            </w:rPr>
          </w:rPrChange>
        </w:rPr>
        <w:t>(</w:t>
      </w:r>
      <w:del w:id="710" w:author="Guo, Shicheng" w:date="2019-07-02T10:15:00Z">
        <w:r w:rsidR="00162AFA" w:rsidRPr="005844EA" w:rsidDel="007E0528">
          <w:rPr>
            <w:rFonts w:ascii="Arial" w:hAnsi="Arial" w:cs="Arial"/>
            <w:color w:val="FF0000"/>
            <w:sz w:val="22"/>
            <w:szCs w:val="22"/>
            <w:rPrChange w:id="711" w:author="Guo, Shicheng" w:date="2019-07-02T11:58:00Z">
              <w:rPr>
                <w:rFonts w:ascii="Times New Roman" w:hAnsi="Times New Roman" w:cs="Times New Roman"/>
                <w:color w:val="FF0000"/>
              </w:rPr>
            </w:rPrChange>
          </w:rPr>
          <w:delText>Supplementary Figure</w:delText>
        </w:r>
      </w:del>
      <w:ins w:id="712" w:author="Guo, Shicheng" w:date="2019-07-02T10:16:00Z">
        <w:r w:rsidR="007E0528" w:rsidRPr="006067F2">
          <w:rPr>
            <w:rFonts w:ascii="Arial" w:hAnsi="Arial" w:cs="Arial"/>
            <w:color w:val="1F3864" w:themeColor="accent1" w:themeShade="80"/>
            <w:sz w:val="22"/>
            <w:szCs w:val="22"/>
          </w:rPr>
          <w:t>Figur</w:t>
        </w:r>
        <w:r w:rsidR="007E0528" w:rsidRPr="00AF0083">
          <w:rPr>
            <w:rFonts w:ascii="Arial" w:hAnsi="Arial" w:cs="Arial"/>
            <w:color w:val="1F3864" w:themeColor="accent1" w:themeShade="80"/>
            <w:sz w:val="22"/>
            <w:szCs w:val="22"/>
          </w:rPr>
          <w:t>e</w:t>
        </w:r>
      </w:ins>
      <w:r w:rsidR="00162AFA" w:rsidRPr="00AF0083">
        <w:rPr>
          <w:rFonts w:ascii="Arial" w:hAnsi="Arial" w:cs="Arial"/>
          <w:color w:val="1F3864" w:themeColor="accent1" w:themeShade="80"/>
          <w:sz w:val="22"/>
          <w:szCs w:val="22"/>
          <w:rPrChange w:id="713" w:author="Guo, Shicheng" w:date="2019-07-02T12:13:00Z">
            <w:rPr>
              <w:rFonts w:ascii="Times New Roman" w:hAnsi="Times New Roman" w:cs="Times New Roman"/>
              <w:color w:val="FF0000"/>
            </w:rPr>
          </w:rPrChange>
        </w:rPr>
        <w:t xml:space="preserve"> </w:t>
      </w:r>
      <w:ins w:id="714" w:author="Guo, Shicheng" w:date="2019-07-02T12:13:00Z">
        <w:r w:rsidR="00AF0083" w:rsidRPr="00AF0083">
          <w:rPr>
            <w:rFonts w:ascii="Arial" w:hAnsi="Arial" w:cs="Arial"/>
            <w:color w:val="1F3864" w:themeColor="accent1" w:themeShade="80"/>
            <w:sz w:val="22"/>
            <w:szCs w:val="22"/>
            <w:rPrChange w:id="715" w:author="Guo, Shicheng" w:date="2019-07-02T12:13:00Z">
              <w:rPr>
                <w:rFonts w:ascii="Arial" w:hAnsi="Arial" w:cs="Arial"/>
                <w:color w:val="FF0000"/>
                <w:sz w:val="22"/>
                <w:szCs w:val="22"/>
              </w:rPr>
            </w:rPrChange>
          </w:rPr>
          <w:t>S</w:t>
        </w:r>
      </w:ins>
      <w:r w:rsidR="00162AFA" w:rsidRPr="00AF0083">
        <w:rPr>
          <w:rFonts w:ascii="Arial" w:hAnsi="Arial" w:cs="Arial"/>
          <w:color w:val="1F3864" w:themeColor="accent1" w:themeShade="80"/>
          <w:sz w:val="22"/>
          <w:szCs w:val="22"/>
          <w:rPrChange w:id="716" w:author="Guo, Shicheng" w:date="2019-07-02T12:13:00Z">
            <w:rPr>
              <w:rFonts w:ascii="Times New Roman" w:hAnsi="Times New Roman" w:cs="Times New Roman"/>
              <w:color w:val="FF0000"/>
            </w:rPr>
          </w:rPrChange>
        </w:rPr>
        <w:t>7</w:t>
      </w:r>
      <w:r w:rsidR="00162AFA" w:rsidRPr="005844EA">
        <w:rPr>
          <w:rFonts w:ascii="Arial" w:hAnsi="Arial" w:cs="Arial"/>
          <w:sz w:val="22"/>
          <w:szCs w:val="22"/>
          <w:rPrChange w:id="717" w:author="Guo, Shicheng" w:date="2019-07-02T11:58:00Z">
            <w:rPr>
              <w:rFonts w:ascii="Times New Roman" w:hAnsi="Times New Roman" w:cs="Times New Roman"/>
            </w:rPr>
          </w:rPrChange>
        </w:rPr>
        <w:t>). In the KRAS+ subgroup, we found that the sensitivity of each gene ranges from 0.90 to 1.00, while the specificity ranges from 0.91 to 0.98 and the AUC ranges from 0.92 to 1.00. In contrast, the sensitivity of each gene ranges from 0.58 to 0.8</w:t>
      </w:r>
      <w:r w:rsidR="00820170" w:rsidRPr="005844EA">
        <w:rPr>
          <w:rFonts w:ascii="Arial" w:hAnsi="Arial" w:cs="Arial"/>
          <w:sz w:val="22"/>
          <w:szCs w:val="22"/>
          <w:rPrChange w:id="718" w:author="Guo, Shicheng" w:date="2019-07-02T11:58:00Z">
            <w:rPr>
              <w:rFonts w:ascii="Times New Roman" w:hAnsi="Times New Roman" w:cs="Times New Roman"/>
            </w:rPr>
          </w:rPrChange>
        </w:rPr>
        <w:t>5</w:t>
      </w:r>
      <w:r w:rsidR="00162AFA" w:rsidRPr="005844EA">
        <w:rPr>
          <w:rFonts w:ascii="Arial" w:hAnsi="Arial" w:cs="Arial"/>
          <w:sz w:val="22"/>
          <w:szCs w:val="22"/>
          <w:rPrChange w:id="719" w:author="Guo, Shicheng" w:date="2019-07-02T11:58:00Z">
            <w:rPr>
              <w:rFonts w:ascii="Times New Roman" w:hAnsi="Times New Roman" w:cs="Times New Roman"/>
            </w:rPr>
          </w:rPrChange>
        </w:rPr>
        <w:t>, while the specificity ranges from 0.</w:t>
      </w:r>
      <w:r w:rsidR="00820170" w:rsidRPr="005844EA">
        <w:rPr>
          <w:rFonts w:ascii="Arial" w:hAnsi="Arial" w:cs="Arial"/>
          <w:sz w:val="22"/>
          <w:szCs w:val="22"/>
          <w:rPrChange w:id="720" w:author="Guo, Shicheng" w:date="2019-07-02T11:58:00Z">
            <w:rPr>
              <w:rFonts w:ascii="Times New Roman" w:hAnsi="Times New Roman" w:cs="Times New Roman"/>
            </w:rPr>
          </w:rPrChange>
        </w:rPr>
        <w:t>78</w:t>
      </w:r>
      <w:r w:rsidR="00162AFA" w:rsidRPr="005844EA">
        <w:rPr>
          <w:rFonts w:ascii="Arial" w:hAnsi="Arial" w:cs="Arial"/>
          <w:sz w:val="22"/>
          <w:szCs w:val="22"/>
          <w:rPrChange w:id="721" w:author="Guo, Shicheng" w:date="2019-07-02T11:58:00Z">
            <w:rPr>
              <w:rFonts w:ascii="Times New Roman" w:hAnsi="Times New Roman" w:cs="Times New Roman"/>
            </w:rPr>
          </w:rPrChange>
        </w:rPr>
        <w:t xml:space="preserve"> to 0.9</w:t>
      </w:r>
      <w:r w:rsidR="00820170" w:rsidRPr="005844EA">
        <w:rPr>
          <w:rFonts w:ascii="Arial" w:hAnsi="Arial" w:cs="Arial"/>
          <w:sz w:val="22"/>
          <w:szCs w:val="22"/>
          <w:rPrChange w:id="722" w:author="Guo, Shicheng" w:date="2019-07-02T11:58:00Z">
            <w:rPr>
              <w:rFonts w:ascii="Times New Roman" w:hAnsi="Times New Roman" w:cs="Times New Roman"/>
            </w:rPr>
          </w:rPrChange>
        </w:rPr>
        <w:t>6</w:t>
      </w:r>
      <w:r w:rsidR="00162AFA" w:rsidRPr="005844EA">
        <w:rPr>
          <w:rFonts w:ascii="Arial" w:hAnsi="Arial" w:cs="Arial"/>
          <w:sz w:val="22"/>
          <w:szCs w:val="22"/>
          <w:rPrChange w:id="723" w:author="Guo, Shicheng" w:date="2019-07-02T11:58:00Z">
            <w:rPr>
              <w:rFonts w:ascii="Times New Roman" w:hAnsi="Times New Roman" w:cs="Times New Roman"/>
            </w:rPr>
          </w:rPrChange>
        </w:rPr>
        <w:t xml:space="preserve"> and the AUC ranges from 0.</w:t>
      </w:r>
      <w:r w:rsidR="00820170" w:rsidRPr="005844EA">
        <w:rPr>
          <w:rFonts w:ascii="Arial" w:hAnsi="Arial" w:cs="Arial"/>
          <w:sz w:val="22"/>
          <w:szCs w:val="22"/>
          <w:rPrChange w:id="724" w:author="Guo, Shicheng" w:date="2019-07-02T11:58:00Z">
            <w:rPr>
              <w:rFonts w:ascii="Times New Roman" w:hAnsi="Times New Roman" w:cs="Times New Roman"/>
            </w:rPr>
          </w:rPrChange>
        </w:rPr>
        <w:t>71</w:t>
      </w:r>
      <w:r w:rsidR="00162AFA" w:rsidRPr="005844EA">
        <w:rPr>
          <w:rFonts w:ascii="Arial" w:hAnsi="Arial" w:cs="Arial"/>
          <w:sz w:val="22"/>
          <w:szCs w:val="22"/>
          <w:rPrChange w:id="725" w:author="Guo, Shicheng" w:date="2019-07-02T11:58:00Z">
            <w:rPr>
              <w:rFonts w:ascii="Times New Roman" w:hAnsi="Times New Roman" w:cs="Times New Roman"/>
            </w:rPr>
          </w:rPrChange>
        </w:rPr>
        <w:t xml:space="preserve"> to 0.8</w:t>
      </w:r>
      <w:r w:rsidR="00820170" w:rsidRPr="005844EA">
        <w:rPr>
          <w:rFonts w:ascii="Arial" w:hAnsi="Arial" w:cs="Arial"/>
          <w:sz w:val="22"/>
          <w:szCs w:val="22"/>
          <w:rPrChange w:id="726" w:author="Guo, Shicheng" w:date="2019-07-02T11:58:00Z">
            <w:rPr>
              <w:rFonts w:ascii="Times New Roman" w:hAnsi="Times New Roman" w:cs="Times New Roman"/>
            </w:rPr>
          </w:rPrChange>
        </w:rPr>
        <w:t xml:space="preserve">8 in the KRAS- subgroup. Furthermore, we also identified that the CRC samples misclassified to the adjacent normal group were belonging to the KRAS- subgroup, suggesting that the KRAS+ CRC samples were more epigenetically homogeneous than that of the KRAS- CRC samples. </w:t>
      </w:r>
    </w:p>
    <w:p w:rsidR="00594D31" w:rsidRPr="005844EA" w:rsidRDefault="00594D31">
      <w:pPr>
        <w:rPr>
          <w:rFonts w:ascii="Arial" w:hAnsi="Arial" w:cs="Arial"/>
          <w:sz w:val="22"/>
          <w:szCs w:val="22"/>
          <w:rPrChange w:id="727" w:author="Guo, Shicheng" w:date="2019-07-02T11:58:00Z">
            <w:rPr>
              <w:rFonts w:ascii="Times New Roman" w:hAnsi="Times New Roman" w:cs="Times New Roman"/>
            </w:rPr>
          </w:rPrChange>
        </w:rPr>
      </w:pPr>
    </w:p>
    <w:p w:rsidR="00813C53" w:rsidRPr="005844EA" w:rsidRDefault="00813C53">
      <w:pPr>
        <w:rPr>
          <w:rFonts w:ascii="Arial" w:hAnsi="Arial" w:cs="Arial"/>
          <w:sz w:val="22"/>
          <w:szCs w:val="22"/>
          <w:rPrChange w:id="728" w:author="Guo, Shicheng" w:date="2019-07-02T11:58:00Z">
            <w:rPr>
              <w:rFonts w:ascii="Times New Roman" w:hAnsi="Times New Roman" w:cs="Times New Roman"/>
            </w:rPr>
          </w:rPrChange>
        </w:rPr>
      </w:pPr>
    </w:p>
    <w:p w:rsidR="00813C53" w:rsidRPr="005844EA" w:rsidRDefault="00813C53">
      <w:pPr>
        <w:rPr>
          <w:rFonts w:ascii="Arial" w:hAnsi="Arial" w:cs="Arial"/>
          <w:b/>
          <w:sz w:val="22"/>
          <w:szCs w:val="22"/>
          <w:rPrChange w:id="729" w:author="Guo, Shicheng" w:date="2019-07-02T11:58:00Z">
            <w:rPr>
              <w:rFonts w:ascii="Times New Roman" w:hAnsi="Times New Roman" w:cs="Times New Roman"/>
              <w:b/>
            </w:rPr>
          </w:rPrChange>
        </w:rPr>
      </w:pPr>
      <w:r w:rsidRPr="005844EA">
        <w:rPr>
          <w:rFonts w:ascii="Arial" w:hAnsi="Arial" w:cs="Arial"/>
          <w:b/>
          <w:sz w:val="22"/>
          <w:szCs w:val="22"/>
          <w:rPrChange w:id="730" w:author="Guo, Shicheng" w:date="2019-07-02T11:58:00Z">
            <w:rPr>
              <w:rFonts w:ascii="Times New Roman" w:hAnsi="Times New Roman" w:cs="Times New Roman"/>
              <w:b/>
            </w:rPr>
          </w:rPrChange>
        </w:rPr>
        <w:t>Overall diagnostic abilities of the candidate zinc family genes in the combined cohorts</w:t>
      </w:r>
    </w:p>
    <w:p w:rsidR="00CA26F5" w:rsidRPr="005844EA" w:rsidRDefault="00CA26F5">
      <w:pPr>
        <w:rPr>
          <w:rFonts w:ascii="Arial" w:hAnsi="Arial" w:cs="Arial"/>
          <w:sz w:val="22"/>
          <w:szCs w:val="22"/>
          <w:rPrChange w:id="731" w:author="Guo, Shicheng" w:date="2019-07-02T11:58:00Z">
            <w:rPr>
              <w:rFonts w:ascii="Times New Roman" w:hAnsi="Times New Roman" w:cs="Times New Roman"/>
            </w:rPr>
          </w:rPrChange>
        </w:rPr>
      </w:pPr>
    </w:p>
    <w:p w:rsidR="00271666" w:rsidRPr="005844EA" w:rsidRDefault="00CA26F5">
      <w:pPr>
        <w:rPr>
          <w:rFonts w:ascii="Arial" w:hAnsi="Arial" w:cs="Arial"/>
          <w:sz w:val="22"/>
          <w:szCs w:val="22"/>
          <w:rPrChange w:id="732" w:author="Guo, Shicheng" w:date="2019-07-02T11:58:00Z">
            <w:rPr>
              <w:rFonts w:ascii="Times New Roman" w:hAnsi="Times New Roman" w:cs="Times New Roman"/>
            </w:rPr>
          </w:rPrChange>
        </w:rPr>
      </w:pPr>
      <w:r w:rsidRPr="005844EA">
        <w:rPr>
          <w:rFonts w:ascii="Arial" w:hAnsi="Arial" w:cs="Arial"/>
          <w:sz w:val="22"/>
          <w:szCs w:val="22"/>
          <w:rPrChange w:id="733" w:author="Guo, Shicheng" w:date="2019-07-02T11:58:00Z">
            <w:rPr>
              <w:rFonts w:ascii="Times New Roman" w:hAnsi="Times New Roman" w:cs="Times New Roman"/>
            </w:rPr>
          </w:rPrChange>
        </w:rPr>
        <w:t xml:space="preserve">To give a more reliable and robust estimation of the efficacy of the zinc finger genes in CRC diagnosis, we combined the datasets from replication 1 and replication 2 and tested the diagnostic performances of these biomarkers. As shown in </w:t>
      </w:r>
      <w:r w:rsidRPr="005844EA">
        <w:rPr>
          <w:rFonts w:ascii="Arial" w:hAnsi="Arial" w:cs="Arial"/>
          <w:color w:val="1F3864" w:themeColor="accent1" w:themeShade="80"/>
          <w:sz w:val="22"/>
          <w:szCs w:val="22"/>
          <w:rPrChange w:id="734" w:author="Guo, Shicheng" w:date="2019-07-02T11:58:00Z">
            <w:rPr>
              <w:rFonts w:ascii="Times New Roman" w:hAnsi="Times New Roman" w:cs="Times New Roman"/>
              <w:color w:val="FF0000"/>
            </w:rPr>
          </w:rPrChange>
        </w:rPr>
        <w:t>Table 5</w:t>
      </w:r>
      <w:r w:rsidRPr="005844EA">
        <w:rPr>
          <w:rFonts w:ascii="Arial" w:hAnsi="Arial" w:cs="Arial"/>
          <w:sz w:val="22"/>
          <w:szCs w:val="22"/>
          <w:rPrChange w:id="735" w:author="Guo, Shicheng" w:date="2019-07-02T11:58:00Z">
            <w:rPr>
              <w:rFonts w:ascii="Times New Roman" w:hAnsi="Times New Roman" w:cs="Times New Roman"/>
            </w:rPr>
          </w:rPrChange>
        </w:rPr>
        <w:t xml:space="preserve">, we found that </w:t>
      </w:r>
      <w:r w:rsidRPr="005844EA">
        <w:rPr>
          <w:rFonts w:ascii="Arial" w:hAnsi="Arial" w:cs="Arial"/>
          <w:i/>
          <w:sz w:val="22"/>
          <w:szCs w:val="22"/>
          <w:rPrChange w:id="736" w:author="Guo, Shicheng" w:date="2019-07-02T11:58:00Z">
            <w:rPr>
              <w:rFonts w:ascii="Times New Roman" w:hAnsi="Times New Roman" w:cs="Times New Roman"/>
              <w:i/>
            </w:rPr>
          </w:rPrChange>
        </w:rPr>
        <w:t>ZNF132</w:t>
      </w:r>
      <w:r w:rsidRPr="005844EA">
        <w:rPr>
          <w:rFonts w:ascii="Arial" w:hAnsi="Arial" w:cs="Arial"/>
          <w:sz w:val="22"/>
          <w:szCs w:val="22"/>
          <w:rPrChange w:id="737" w:author="Guo, Shicheng" w:date="2019-07-02T11:58:00Z">
            <w:rPr>
              <w:rFonts w:ascii="Times New Roman" w:hAnsi="Times New Roman" w:cs="Times New Roman"/>
            </w:rPr>
          </w:rPrChange>
        </w:rPr>
        <w:t xml:space="preserve"> reached the highest diagnostic ability (Sensitivity = 0.</w:t>
      </w:r>
      <w:r w:rsidR="0035267B" w:rsidRPr="005844EA">
        <w:rPr>
          <w:rFonts w:ascii="Arial" w:hAnsi="Arial" w:cs="Arial"/>
          <w:sz w:val="22"/>
          <w:szCs w:val="22"/>
          <w:rPrChange w:id="738" w:author="Guo, Shicheng" w:date="2019-07-02T11:58:00Z">
            <w:rPr>
              <w:rFonts w:ascii="Times New Roman" w:hAnsi="Times New Roman" w:cs="Times New Roman"/>
            </w:rPr>
          </w:rPrChange>
        </w:rPr>
        <w:t xml:space="preserve">83, Specificity = 0.97, </w:t>
      </w:r>
      <w:r w:rsidRPr="005844EA">
        <w:rPr>
          <w:rFonts w:ascii="Arial" w:hAnsi="Arial" w:cs="Arial"/>
          <w:sz w:val="22"/>
          <w:szCs w:val="22"/>
          <w:rPrChange w:id="739" w:author="Guo, Shicheng" w:date="2019-07-02T11:58:00Z">
            <w:rPr>
              <w:rFonts w:ascii="Times New Roman" w:hAnsi="Times New Roman" w:cs="Times New Roman"/>
            </w:rPr>
          </w:rPrChange>
        </w:rPr>
        <w:t>AUC = 0.93)</w:t>
      </w:r>
      <w:r w:rsidR="0035267B" w:rsidRPr="005844EA">
        <w:rPr>
          <w:rFonts w:ascii="Arial" w:hAnsi="Arial" w:cs="Arial"/>
          <w:sz w:val="22"/>
          <w:szCs w:val="22"/>
          <w:rPrChange w:id="740" w:author="Guo, Shicheng" w:date="2019-07-02T11:58:00Z">
            <w:rPr>
              <w:rFonts w:ascii="Times New Roman" w:hAnsi="Times New Roman" w:cs="Times New Roman"/>
            </w:rPr>
          </w:rPrChange>
        </w:rPr>
        <w:t xml:space="preserve"> than other candidate biomarkers including </w:t>
      </w:r>
      <w:r w:rsidR="0035267B" w:rsidRPr="005844EA">
        <w:rPr>
          <w:rFonts w:ascii="Arial" w:hAnsi="Arial" w:cs="Arial"/>
          <w:i/>
          <w:sz w:val="22"/>
          <w:szCs w:val="22"/>
          <w:rPrChange w:id="741" w:author="Guo, Shicheng" w:date="2019-07-02T11:58:00Z">
            <w:rPr>
              <w:rFonts w:ascii="Times New Roman" w:hAnsi="Times New Roman" w:cs="Times New Roman"/>
              <w:i/>
            </w:rPr>
          </w:rPrChange>
        </w:rPr>
        <w:t>SEPT-9</w:t>
      </w:r>
      <w:r w:rsidR="0035267B" w:rsidRPr="005844EA">
        <w:rPr>
          <w:rFonts w:ascii="Arial" w:hAnsi="Arial" w:cs="Arial"/>
          <w:sz w:val="22"/>
          <w:szCs w:val="22"/>
          <w:rPrChange w:id="742" w:author="Guo, Shicheng" w:date="2019-07-02T11:58:00Z">
            <w:rPr>
              <w:rFonts w:ascii="Times New Roman" w:hAnsi="Times New Roman" w:cs="Times New Roman"/>
            </w:rPr>
          </w:rPrChange>
        </w:rPr>
        <w:t xml:space="preserve"> (</w:t>
      </w:r>
      <w:del w:id="743" w:author="Guo, Shicheng" w:date="2019-07-02T12:10:00Z">
        <w:r w:rsidR="0035267B" w:rsidRPr="005844EA" w:rsidDel="00B86B4B">
          <w:rPr>
            <w:rFonts w:ascii="Arial" w:hAnsi="Arial" w:cs="Arial"/>
            <w:sz w:val="22"/>
            <w:szCs w:val="22"/>
            <w:rPrChange w:id="744" w:author="Guo, Shicheng" w:date="2019-07-02T11:58:00Z">
              <w:rPr>
                <w:rFonts w:ascii="Times New Roman" w:hAnsi="Times New Roman" w:cs="Times New Roman"/>
              </w:rPr>
            </w:rPrChange>
          </w:rPr>
          <w:delText xml:space="preserve">Sensitivity </w:delText>
        </w:r>
      </w:del>
      <w:ins w:id="745" w:author="Guo, Shicheng" w:date="2019-07-02T12:10:00Z">
        <w:r w:rsidR="00B86B4B">
          <w:rPr>
            <w:rFonts w:ascii="Arial" w:hAnsi="Arial" w:cs="Arial"/>
            <w:sz w:val="22"/>
            <w:szCs w:val="22"/>
          </w:rPr>
          <w:t>SEN</w:t>
        </w:r>
        <w:r w:rsidR="00B86B4B" w:rsidRPr="005844EA">
          <w:rPr>
            <w:rFonts w:ascii="Arial" w:hAnsi="Arial" w:cs="Arial"/>
            <w:sz w:val="22"/>
            <w:szCs w:val="22"/>
            <w:rPrChange w:id="746"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747" w:author="Guo, Shicheng" w:date="2019-07-02T11:58:00Z">
            <w:rPr>
              <w:rFonts w:ascii="Times New Roman" w:hAnsi="Times New Roman" w:cs="Times New Roman"/>
            </w:rPr>
          </w:rPrChange>
        </w:rPr>
        <w:t xml:space="preserve">= 0.83, </w:t>
      </w:r>
      <w:del w:id="748" w:author="Guo, Shicheng" w:date="2019-07-02T12:10:00Z">
        <w:r w:rsidR="0035267B" w:rsidRPr="005844EA" w:rsidDel="00B86B4B">
          <w:rPr>
            <w:rFonts w:ascii="Arial" w:hAnsi="Arial" w:cs="Arial"/>
            <w:sz w:val="22"/>
            <w:szCs w:val="22"/>
            <w:rPrChange w:id="749" w:author="Guo, Shicheng" w:date="2019-07-02T11:58:00Z">
              <w:rPr>
                <w:rFonts w:ascii="Times New Roman" w:hAnsi="Times New Roman" w:cs="Times New Roman"/>
              </w:rPr>
            </w:rPrChange>
          </w:rPr>
          <w:delText xml:space="preserve">Specificity </w:delText>
        </w:r>
      </w:del>
      <w:ins w:id="750" w:author="Guo, Shicheng" w:date="2019-07-02T12:10:00Z">
        <w:r w:rsidR="00B86B4B">
          <w:rPr>
            <w:rFonts w:ascii="Arial" w:hAnsi="Arial" w:cs="Arial"/>
            <w:sz w:val="22"/>
            <w:szCs w:val="22"/>
          </w:rPr>
          <w:t>SPE</w:t>
        </w:r>
        <w:r w:rsidR="00B86B4B" w:rsidRPr="005844EA">
          <w:rPr>
            <w:rFonts w:ascii="Arial" w:hAnsi="Arial" w:cs="Arial"/>
            <w:sz w:val="22"/>
            <w:szCs w:val="22"/>
            <w:rPrChange w:id="751"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752" w:author="Guo, Shicheng" w:date="2019-07-02T11:58:00Z">
            <w:rPr>
              <w:rFonts w:ascii="Times New Roman" w:hAnsi="Times New Roman" w:cs="Times New Roman"/>
            </w:rPr>
          </w:rPrChange>
        </w:rPr>
        <w:t>= 0.87, AUC = 0.91) in the combined samples. Meanwhile, ESR1 also achieved comparable diagnostic ability (</w:t>
      </w:r>
      <w:del w:id="753" w:author="Guo, Shicheng" w:date="2019-07-02T12:25:00Z">
        <w:r w:rsidR="0035267B" w:rsidRPr="005844EA" w:rsidDel="006067F2">
          <w:rPr>
            <w:rFonts w:ascii="Arial" w:hAnsi="Arial" w:cs="Arial"/>
            <w:sz w:val="22"/>
            <w:szCs w:val="22"/>
            <w:rPrChange w:id="754" w:author="Guo, Shicheng" w:date="2019-07-02T11:58:00Z">
              <w:rPr>
                <w:rFonts w:ascii="Times New Roman" w:hAnsi="Times New Roman" w:cs="Times New Roman"/>
              </w:rPr>
            </w:rPrChange>
          </w:rPr>
          <w:delText xml:space="preserve">Sensitivity </w:delText>
        </w:r>
      </w:del>
      <w:ins w:id="755" w:author="Guo, Shicheng" w:date="2019-07-02T12:25:00Z">
        <w:r w:rsidR="006067F2">
          <w:rPr>
            <w:rFonts w:ascii="Arial" w:hAnsi="Arial" w:cs="Arial"/>
            <w:sz w:val="22"/>
            <w:szCs w:val="22"/>
          </w:rPr>
          <w:t>SEN</w:t>
        </w:r>
        <w:r w:rsidR="006067F2" w:rsidRPr="005844EA">
          <w:rPr>
            <w:rFonts w:ascii="Arial" w:hAnsi="Arial" w:cs="Arial"/>
            <w:sz w:val="22"/>
            <w:szCs w:val="22"/>
            <w:rPrChange w:id="756"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757" w:author="Guo, Shicheng" w:date="2019-07-02T11:58:00Z">
            <w:rPr>
              <w:rFonts w:ascii="Times New Roman" w:hAnsi="Times New Roman" w:cs="Times New Roman"/>
            </w:rPr>
          </w:rPrChange>
        </w:rPr>
        <w:t xml:space="preserve">= 0.78, </w:t>
      </w:r>
      <w:del w:id="758" w:author="Guo, Shicheng" w:date="2019-07-02T12:26:00Z">
        <w:r w:rsidR="0035267B" w:rsidRPr="005844EA" w:rsidDel="006067F2">
          <w:rPr>
            <w:rFonts w:ascii="Arial" w:hAnsi="Arial" w:cs="Arial"/>
            <w:sz w:val="22"/>
            <w:szCs w:val="22"/>
            <w:rPrChange w:id="759" w:author="Guo, Shicheng" w:date="2019-07-02T11:58:00Z">
              <w:rPr>
                <w:rFonts w:ascii="Times New Roman" w:hAnsi="Times New Roman" w:cs="Times New Roman"/>
              </w:rPr>
            </w:rPrChange>
          </w:rPr>
          <w:delText xml:space="preserve">Specificity </w:delText>
        </w:r>
      </w:del>
      <w:ins w:id="760" w:author="Guo, Shicheng" w:date="2019-07-02T12:26:00Z">
        <w:r w:rsidR="006067F2" w:rsidRPr="005844EA">
          <w:rPr>
            <w:rFonts w:ascii="Arial" w:hAnsi="Arial" w:cs="Arial"/>
            <w:sz w:val="22"/>
            <w:szCs w:val="22"/>
            <w:rPrChange w:id="761" w:author="Guo, Shicheng" w:date="2019-07-02T11:58:00Z">
              <w:rPr>
                <w:rFonts w:ascii="Times New Roman" w:hAnsi="Times New Roman" w:cs="Times New Roman"/>
              </w:rPr>
            </w:rPrChange>
          </w:rPr>
          <w:t>S</w:t>
        </w:r>
        <w:r w:rsidR="006067F2">
          <w:rPr>
            <w:rFonts w:ascii="Arial" w:hAnsi="Arial" w:cs="Arial"/>
            <w:sz w:val="22"/>
            <w:szCs w:val="22"/>
          </w:rPr>
          <w:t>PE</w:t>
        </w:r>
        <w:r w:rsidR="006067F2" w:rsidRPr="005844EA">
          <w:rPr>
            <w:rFonts w:ascii="Arial" w:hAnsi="Arial" w:cs="Arial"/>
            <w:sz w:val="22"/>
            <w:szCs w:val="22"/>
            <w:rPrChange w:id="762"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763" w:author="Guo, Shicheng" w:date="2019-07-02T11:58:00Z">
            <w:rPr>
              <w:rFonts w:ascii="Times New Roman" w:hAnsi="Times New Roman" w:cs="Times New Roman"/>
            </w:rPr>
          </w:rPrChange>
        </w:rPr>
        <w:t>= 0.97</w:t>
      </w:r>
      <w:r w:rsidR="00072648" w:rsidRPr="005844EA">
        <w:rPr>
          <w:rFonts w:ascii="Arial" w:hAnsi="Arial" w:cs="Arial"/>
          <w:sz w:val="22"/>
          <w:szCs w:val="22"/>
          <w:rPrChange w:id="764" w:author="Guo, Shicheng" w:date="2019-07-02T11:58:00Z">
            <w:rPr>
              <w:rFonts w:ascii="Times New Roman" w:hAnsi="Times New Roman" w:cs="Times New Roman"/>
            </w:rPr>
          </w:rPrChange>
        </w:rPr>
        <w:t>, AUC = 0.91</w:t>
      </w:r>
      <w:r w:rsidR="0035267B" w:rsidRPr="005844EA">
        <w:rPr>
          <w:rFonts w:ascii="Arial" w:hAnsi="Arial" w:cs="Arial"/>
          <w:sz w:val="22"/>
          <w:szCs w:val="22"/>
          <w:rPrChange w:id="765" w:author="Guo, Shicheng" w:date="2019-07-02T11:58:00Z">
            <w:rPr>
              <w:rFonts w:ascii="Times New Roman" w:hAnsi="Times New Roman" w:cs="Times New Roman"/>
            </w:rPr>
          </w:rPrChange>
        </w:rPr>
        <w:t xml:space="preserve">) when compared to the </w:t>
      </w:r>
      <w:r w:rsidR="0035267B" w:rsidRPr="005844EA">
        <w:rPr>
          <w:rFonts w:ascii="Arial" w:hAnsi="Arial" w:cs="Arial"/>
          <w:i/>
          <w:sz w:val="22"/>
          <w:szCs w:val="22"/>
          <w:rPrChange w:id="766" w:author="Guo, Shicheng" w:date="2019-07-02T11:58:00Z">
            <w:rPr>
              <w:rFonts w:ascii="Times New Roman" w:hAnsi="Times New Roman" w:cs="Times New Roman"/>
              <w:i/>
            </w:rPr>
          </w:rPrChange>
        </w:rPr>
        <w:t>SETP-9</w:t>
      </w:r>
      <w:r w:rsidR="0035267B" w:rsidRPr="005844EA">
        <w:rPr>
          <w:rFonts w:ascii="Arial" w:hAnsi="Arial" w:cs="Arial"/>
          <w:sz w:val="22"/>
          <w:szCs w:val="22"/>
          <w:rPrChange w:id="767" w:author="Guo, Shicheng" w:date="2019-07-02T11:58:00Z">
            <w:rPr>
              <w:rFonts w:ascii="Times New Roman" w:hAnsi="Times New Roman" w:cs="Times New Roman"/>
            </w:rPr>
          </w:rPrChange>
        </w:rPr>
        <w:t xml:space="preserve">. It is suggested that these two biomarkers could be further applied and tested in combination with </w:t>
      </w:r>
      <w:r w:rsidR="0035267B" w:rsidRPr="005844EA">
        <w:rPr>
          <w:rFonts w:ascii="Arial" w:hAnsi="Arial" w:cs="Arial"/>
          <w:i/>
          <w:sz w:val="22"/>
          <w:szCs w:val="22"/>
          <w:rPrChange w:id="768" w:author="Guo, Shicheng" w:date="2019-07-02T11:58:00Z">
            <w:rPr>
              <w:rFonts w:ascii="Times New Roman" w:hAnsi="Times New Roman" w:cs="Times New Roman"/>
              <w:i/>
            </w:rPr>
          </w:rPrChange>
        </w:rPr>
        <w:t>SEPT-9</w:t>
      </w:r>
      <w:r w:rsidR="0035267B" w:rsidRPr="005844EA">
        <w:rPr>
          <w:rFonts w:ascii="Arial" w:hAnsi="Arial" w:cs="Arial"/>
          <w:sz w:val="22"/>
          <w:szCs w:val="22"/>
          <w:rPrChange w:id="769" w:author="Guo, Shicheng" w:date="2019-07-02T11:58:00Z">
            <w:rPr>
              <w:rFonts w:ascii="Times New Roman" w:hAnsi="Times New Roman" w:cs="Times New Roman"/>
            </w:rPr>
          </w:rPrChange>
        </w:rPr>
        <w:t xml:space="preserve"> to achieve better diagnostic ability in the non-invasive liquid biopsy studies for CRC. Moreover, in the KRAS+ subgroups, </w:t>
      </w:r>
      <w:r w:rsidR="00F6408C" w:rsidRPr="005844EA">
        <w:rPr>
          <w:rFonts w:ascii="Arial" w:hAnsi="Arial" w:cs="Arial"/>
          <w:sz w:val="22"/>
          <w:szCs w:val="22"/>
          <w:rPrChange w:id="770" w:author="Guo, Shicheng" w:date="2019-07-02T11:58:00Z">
            <w:rPr>
              <w:rFonts w:ascii="Times New Roman" w:hAnsi="Times New Roman" w:cs="Times New Roman"/>
            </w:rPr>
          </w:rPrChange>
        </w:rPr>
        <w:t xml:space="preserve">all candidate biomarkers achieved superior performances (AUC &gt;= 0.95) than that in the KRAS- and the total samples. Especially, we found that the </w:t>
      </w:r>
      <w:r w:rsidR="00F6408C" w:rsidRPr="005844EA">
        <w:rPr>
          <w:rFonts w:ascii="Arial" w:hAnsi="Arial" w:cs="Arial"/>
          <w:i/>
          <w:sz w:val="22"/>
          <w:szCs w:val="22"/>
          <w:rPrChange w:id="771" w:author="Guo, Shicheng" w:date="2019-07-02T11:58:00Z">
            <w:rPr>
              <w:rFonts w:ascii="Times New Roman" w:hAnsi="Times New Roman" w:cs="Times New Roman"/>
              <w:i/>
            </w:rPr>
          </w:rPrChange>
        </w:rPr>
        <w:t xml:space="preserve">ZNF132 </w:t>
      </w:r>
      <w:r w:rsidR="00072648" w:rsidRPr="005844EA">
        <w:rPr>
          <w:rFonts w:ascii="Arial" w:hAnsi="Arial" w:cs="Arial"/>
          <w:sz w:val="22"/>
          <w:szCs w:val="22"/>
          <w:rPrChange w:id="772" w:author="Guo, Shicheng" w:date="2019-07-02T11:58:00Z">
            <w:rPr>
              <w:rFonts w:ascii="Times New Roman" w:hAnsi="Times New Roman" w:cs="Times New Roman"/>
            </w:rPr>
          </w:rPrChange>
        </w:rPr>
        <w:t>(</w:t>
      </w:r>
      <w:del w:id="773" w:author="Guo, Shicheng" w:date="2019-07-02T12:10:00Z">
        <w:r w:rsidR="00072648" w:rsidRPr="005844EA" w:rsidDel="00AA01EA">
          <w:rPr>
            <w:rFonts w:ascii="Arial" w:hAnsi="Arial" w:cs="Arial"/>
            <w:sz w:val="22"/>
            <w:szCs w:val="22"/>
            <w:rPrChange w:id="774" w:author="Guo, Shicheng" w:date="2019-07-02T11:58:00Z">
              <w:rPr>
                <w:rFonts w:ascii="Times New Roman" w:hAnsi="Times New Roman" w:cs="Times New Roman"/>
              </w:rPr>
            </w:rPrChange>
          </w:rPr>
          <w:delText xml:space="preserve">Sensitivity </w:delText>
        </w:r>
      </w:del>
      <w:ins w:id="775" w:author="Guo, Shicheng" w:date="2019-07-02T12:10:00Z">
        <w:r w:rsidR="00AA01EA">
          <w:rPr>
            <w:rFonts w:ascii="Arial" w:hAnsi="Arial" w:cs="Arial"/>
            <w:sz w:val="22"/>
            <w:szCs w:val="22"/>
          </w:rPr>
          <w:t>SEN</w:t>
        </w:r>
        <w:r w:rsidR="00AA01EA" w:rsidRPr="005844EA">
          <w:rPr>
            <w:rFonts w:ascii="Arial" w:hAnsi="Arial" w:cs="Arial"/>
            <w:sz w:val="22"/>
            <w:szCs w:val="22"/>
            <w:rPrChange w:id="776"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777" w:author="Guo, Shicheng" w:date="2019-07-02T11:58:00Z">
            <w:rPr>
              <w:rFonts w:ascii="Times New Roman" w:hAnsi="Times New Roman" w:cs="Times New Roman"/>
            </w:rPr>
          </w:rPrChange>
        </w:rPr>
        <w:t xml:space="preserve">= 0.98, </w:t>
      </w:r>
      <w:del w:id="778" w:author="Guo, Shicheng" w:date="2019-07-02T12:10:00Z">
        <w:r w:rsidR="00072648" w:rsidRPr="005844EA" w:rsidDel="00AA01EA">
          <w:rPr>
            <w:rFonts w:ascii="Arial" w:hAnsi="Arial" w:cs="Arial"/>
            <w:sz w:val="22"/>
            <w:szCs w:val="22"/>
            <w:rPrChange w:id="779" w:author="Guo, Shicheng" w:date="2019-07-02T11:58:00Z">
              <w:rPr>
                <w:rFonts w:ascii="Times New Roman" w:hAnsi="Times New Roman" w:cs="Times New Roman"/>
              </w:rPr>
            </w:rPrChange>
          </w:rPr>
          <w:delText xml:space="preserve">Specificity </w:delText>
        </w:r>
      </w:del>
      <w:ins w:id="780" w:author="Guo, Shicheng" w:date="2019-07-02T12:10:00Z">
        <w:r w:rsidR="00AA01EA">
          <w:rPr>
            <w:rFonts w:ascii="Arial" w:hAnsi="Arial" w:cs="Arial"/>
            <w:sz w:val="22"/>
            <w:szCs w:val="22"/>
          </w:rPr>
          <w:t>SPE</w:t>
        </w:r>
        <w:r w:rsidR="00AA01EA" w:rsidRPr="005844EA">
          <w:rPr>
            <w:rFonts w:ascii="Arial" w:hAnsi="Arial" w:cs="Arial"/>
            <w:sz w:val="22"/>
            <w:szCs w:val="22"/>
            <w:rPrChange w:id="781"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782" w:author="Guo, Shicheng" w:date="2019-07-02T11:58:00Z">
            <w:rPr>
              <w:rFonts w:ascii="Times New Roman" w:hAnsi="Times New Roman" w:cs="Times New Roman"/>
            </w:rPr>
          </w:rPrChange>
        </w:rPr>
        <w:t xml:space="preserve">= 0.99, AUC = 1.00) </w:t>
      </w:r>
      <w:r w:rsidR="00F6408C" w:rsidRPr="005844EA">
        <w:rPr>
          <w:rFonts w:ascii="Arial" w:hAnsi="Arial" w:cs="Arial"/>
          <w:sz w:val="22"/>
          <w:szCs w:val="22"/>
          <w:rPrChange w:id="783" w:author="Guo, Shicheng" w:date="2019-07-02T11:58:00Z">
            <w:rPr>
              <w:rFonts w:ascii="Times New Roman" w:hAnsi="Times New Roman" w:cs="Times New Roman"/>
            </w:rPr>
          </w:rPrChange>
        </w:rPr>
        <w:t xml:space="preserve">and </w:t>
      </w:r>
      <w:r w:rsidR="00F6408C" w:rsidRPr="005844EA">
        <w:rPr>
          <w:rFonts w:ascii="Arial" w:hAnsi="Arial" w:cs="Arial"/>
          <w:i/>
          <w:sz w:val="22"/>
          <w:szCs w:val="22"/>
          <w:rPrChange w:id="784" w:author="Guo, Shicheng" w:date="2019-07-02T11:58:00Z">
            <w:rPr>
              <w:rFonts w:ascii="Times New Roman" w:hAnsi="Times New Roman" w:cs="Times New Roman"/>
              <w:i/>
            </w:rPr>
          </w:rPrChange>
        </w:rPr>
        <w:t xml:space="preserve">ZNF542 </w:t>
      </w:r>
      <w:r w:rsidR="00072648" w:rsidRPr="005844EA">
        <w:rPr>
          <w:rFonts w:ascii="Arial" w:hAnsi="Arial" w:cs="Arial"/>
          <w:sz w:val="22"/>
          <w:szCs w:val="22"/>
          <w:rPrChange w:id="785" w:author="Guo, Shicheng" w:date="2019-07-02T11:58:00Z">
            <w:rPr>
              <w:rFonts w:ascii="Times New Roman" w:hAnsi="Times New Roman" w:cs="Times New Roman"/>
            </w:rPr>
          </w:rPrChange>
        </w:rPr>
        <w:t>(</w:t>
      </w:r>
      <w:del w:id="786" w:author="Guo, Shicheng" w:date="2019-07-02T12:09:00Z">
        <w:r w:rsidR="00072648" w:rsidRPr="005844EA" w:rsidDel="00B86B4B">
          <w:rPr>
            <w:rFonts w:ascii="Arial" w:hAnsi="Arial" w:cs="Arial"/>
            <w:sz w:val="22"/>
            <w:szCs w:val="22"/>
            <w:rPrChange w:id="787" w:author="Guo, Shicheng" w:date="2019-07-02T11:58:00Z">
              <w:rPr>
                <w:rFonts w:ascii="Times New Roman" w:hAnsi="Times New Roman" w:cs="Times New Roman"/>
              </w:rPr>
            </w:rPrChange>
          </w:rPr>
          <w:delText xml:space="preserve">Sensitivity </w:delText>
        </w:r>
      </w:del>
      <w:ins w:id="788" w:author="Guo, Shicheng" w:date="2019-07-02T12:09:00Z">
        <w:r w:rsidR="00B86B4B">
          <w:rPr>
            <w:rFonts w:ascii="Arial" w:hAnsi="Arial" w:cs="Arial"/>
            <w:sz w:val="22"/>
            <w:szCs w:val="22"/>
          </w:rPr>
          <w:t>SEN</w:t>
        </w:r>
        <w:r w:rsidR="00B86B4B" w:rsidRPr="005844EA">
          <w:rPr>
            <w:rFonts w:ascii="Arial" w:hAnsi="Arial" w:cs="Arial"/>
            <w:sz w:val="22"/>
            <w:szCs w:val="22"/>
            <w:rPrChange w:id="789"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790" w:author="Guo, Shicheng" w:date="2019-07-02T11:58:00Z">
            <w:rPr>
              <w:rFonts w:ascii="Times New Roman" w:hAnsi="Times New Roman" w:cs="Times New Roman"/>
            </w:rPr>
          </w:rPrChange>
        </w:rPr>
        <w:t xml:space="preserve">= 0.99, </w:t>
      </w:r>
      <w:del w:id="791" w:author="Guo, Shicheng" w:date="2019-07-02T12:09:00Z">
        <w:r w:rsidR="00072648" w:rsidRPr="005844EA" w:rsidDel="00B86B4B">
          <w:rPr>
            <w:rFonts w:ascii="Arial" w:hAnsi="Arial" w:cs="Arial"/>
            <w:sz w:val="22"/>
            <w:szCs w:val="22"/>
            <w:rPrChange w:id="792" w:author="Guo, Shicheng" w:date="2019-07-02T11:58:00Z">
              <w:rPr>
                <w:rFonts w:ascii="Times New Roman" w:hAnsi="Times New Roman" w:cs="Times New Roman"/>
              </w:rPr>
            </w:rPrChange>
          </w:rPr>
          <w:delText xml:space="preserve">Specificity </w:delText>
        </w:r>
      </w:del>
      <w:ins w:id="793" w:author="Guo, Shicheng" w:date="2019-07-02T12:09:00Z">
        <w:r w:rsidR="00B86B4B">
          <w:rPr>
            <w:rFonts w:ascii="Arial" w:hAnsi="Arial" w:cs="Arial"/>
            <w:sz w:val="22"/>
            <w:szCs w:val="22"/>
          </w:rPr>
          <w:t>SPE</w:t>
        </w:r>
        <w:r w:rsidR="00B86B4B" w:rsidRPr="005844EA">
          <w:rPr>
            <w:rFonts w:ascii="Arial" w:hAnsi="Arial" w:cs="Arial"/>
            <w:sz w:val="22"/>
            <w:szCs w:val="22"/>
            <w:rPrChange w:id="794"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795" w:author="Guo, Shicheng" w:date="2019-07-02T11:58:00Z">
            <w:rPr>
              <w:rFonts w:ascii="Times New Roman" w:hAnsi="Times New Roman" w:cs="Times New Roman"/>
            </w:rPr>
          </w:rPrChange>
        </w:rPr>
        <w:t xml:space="preserve">= 0.95, AUC = 0.99) </w:t>
      </w:r>
      <w:r w:rsidR="00F6408C" w:rsidRPr="005844EA">
        <w:rPr>
          <w:rFonts w:ascii="Arial" w:hAnsi="Arial" w:cs="Arial"/>
          <w:sz w:val="22"/>
          <w:szCs w:val="22"/>
          <w:rPrChange w:id="796" w:author="Guo, Shicheng" w:date="2019-07-02T11:58:00Z">
            <w:rPr>
              <w:rFonts w:ascii="Times New Roman" w:hAnsi="Times New Roman" w:cs="Times New Roman"/>
            </w:rPr>
          </w:rPrChange>
        </w:rPr>
        <w:t xml:space="preserve">could </w:t>
      </w:r>
      <w:r w:rsidR="00072648" w:rsidRPr="005844EA">
        <w:rPr>
          <w:rFonts w:ascii="Arial" w:hAnsi="Arial" w:cs="Arial"/>
          <w:sz w:val="22"/>
          <w:szCs w:val="22"/>
          <w:rPrChange w:id="797" w:author="Guo, Shicheng" w:date="2019-07-02T11:58:00Z">
            <w:rPr>
              <w:rFonts w:ascii="Times New Roman" w:hAnsi="Times New Roman" w:cs="Times New Roman"/>
            </w:rPr>
          </w:rPrChange>
        </w:rPr>
        <w:t xml:space="preserve">nearly </w:t>
      </w:r>
      <w:r w:rsidR="00F6408C" w:rsidRPr="005844EA">
        <w:rPr>
          <w:rFonts w:ascii="Arial" w:hAnsi="Arial" w:cs="Arial"/>
          <w:sz w:val="22"/>
          <w:szCs w:val="22"/>
          <w:rPrChange w:id="798" w:author="Guo, Shicheng" w:date="2019-07-02T11:58:00Z">
            <w:rPr>
              <w:rFonts w:ascii="Times New Roman" w:hAnsi="Times New Roman" w:cs="Times New Roman"/>
            </w:rPr>
          </w:rPrChange>
        </w:rPr>
        <w:t>distinguish the CRC samples from adjacent normal samples with</w:t>
      </w:r>
      <w:r w:rsidR="00072648" w:rsidRPr="005844EA">
        <w:rPr>
          <w:rFonts w:ascii="Arial" w:hAnsi="Arial" w:cs="Arial"/>
          <w:sz w:val="22"/>
          <w:szCs w:val="22"/>
          <w:rPrChange w:id="799" w:author="Guo, Shicheng" w:date="2019-07-02T11:58:00Z">
            <w:rPr>
              <w:rFonts w:ascii="Times New Roman" w:hAnsi="Times New Roman" w:cs="Times New Roman"/>
            </w:rPr>
          </w:rPrChange>
        </w:rPr>
        <w:t>out any misclassification (</w:t>
      </w:r>
      <w:del w:id="800" w:author="Guo, Shicheng" w:date="2019-07-02T10:16:00Z">
        <w:r w:rsidR="00072648" w:rsidRPr="005844EA" w:rsidDel="007E0528">
          <w:rPr>
            <w:rFonts w:ascii="Arial" w:hAnsi="Arial" w:cs="Arial"/>
            <w:color w:val="1F3864" w:themeColor="accent1" w:themeShade="80"/>
            <w:sz w:val="22"/>
            <w:szCs w:val="22"/>
            <w:rPrChange w:id="801" w:author="Guo, Shicheng" w:date="2019-07-02T11:58:00Z">
              <w:rPr>
                <w:rFonts w:ascii="Times New Roman" w:hAnsi="Times New Roman" w:cs="Times New Roman"/>
                <w:color w:val="FF0000"/>
              </w:rPr>
            </w:rPrChange>
          </w:rPr>
          <w:delText>Figure</w:delText>
        </w:r>
      </w:del>
      <w:ins w:id="802" w:author="Guo, Shicheng" w:date="2019-07-02T10:16:00Z">
        <w:r w:rsidR="007E0528" w:rsidRPr="005844EA">
          <w:rPr>
            <w:rFonts w:ascii="Arial" w:hAnsi="Arial" w:cs="Arial"/>
            <w:color w:val="1F3864" w:themeColor="accent1" w:themeShade="80"/>
            <w:sz w:val="22"/>
            <w:szCs w:val="22"/>
          </w:rPr>
          <w:t>Figure</w:t>
        </w:r>
      </w:ins>
      <w:r w:rsidR="00072648" w:rsidRPr="005844EA">
        <w:rPr>
          <w:rFonts w:ascii="Arial" w:hAnsi="Arial" w:cs="Arial"/>
          <w:color w:val="1F3864" w:themeColor="accent1" w:themeShade="80"/>
          <w:sz w:val="22"/>
          <w:szCs w:val="22"/>
          <w:rPrChange w:id="803" w:author="Guo, Shicheng" w:date="2019-07-02T11:58:00Z">
            <w:rPr>
              <w:rFonts w:ascii="Times New Roman" w:hAnsi="Times New Roman" w:cs="Times New Roman"/>
              <w:color w:val="FF0000"/>
            </w:rPr>
          </w:rPrChange>
        </w:rPr>
        <w:t xml:space="preserve"> 5</w:t>
      </w:r>
      <w:r w:rsidR="00072648" w:rsidRPr="005844EA">
        <w:rPr>
          <w:rFonts w:ascii="Arial" w:hAnsi="Arial" w:cs="Arial"/>
          <w:sz w:val="22"/>
          <w:szCs w:val="22"/>
          <w:rPrChange w:id="804" w:author="Guo, Shicheng" w:date="2019-07-02T11:58:00Z">
            <w:rPr>
              <w:rFonts w:ascii="Times New Roman" w:hAnsi="Times New Roman" w:cs="Times New Roman"/>
            </w:rPr>
          </w:rPrChange>
        </w:rPr>
        <w:t xml:space="preserve">). In addition, in the KRAS- subgroup, we found that none of the diagnostic abilities of the candidate biomarkers significantly decreased including </w:t>
      </w:r>
      <w:r w:rsidR="00072648" w:rsidRPr="005844EA">
        <w:rPr>
          <w:rFonts w:ascii="Arial" w:hAnsi="Arial" w:cs="Arial"/>
          <w:i/>
          <w:sz w:val="22"/>
          <w:szCs w:val="22"/>
          <w:rPrChange w:id="805" w:author="Guo, Shicheng" w:date="2019-07-02T11:58:00Z">
            <w:rPr>
              <w:rFonts w:ascii="Times New Roman" w:hAnsi="Times New Roman" w:cs="Times New Roman"/>
              <w:i/>
            </w:rPr>
          </w:rPrChange>
        </w:rPr>
        <w:t>SEPT</w:t>
      </w:r>
      <w:del w:id="806" w:author="Guo, Shicheng" w:date="2019-07-02T12:10:00Z">
        <w:r w:rsidR="00072648" w:rsidRPr="005844EA" w:rsidDel="00B27E65">
          <w:rPr>
            <w:rFonts w:ascii="Arial" w:hAnsi="Arial" w:cs="Arial"/>
            <w:i/>
            <w:sz w:val="22"/>
            <w:szCs w:val="22"/>
            <w:rPrChange w:id="807" w:author="Guo, Shicheng" w:date="2019-07-02T11:58:00Z">
              <w:rPr>
                <w:rFonts w:ascii="Times New Roman" w:hAnsi="Times New Roman" w:cs="Times New Roman"/>
                <w:i/>
              </w:rPr>
            </w:rPrChange>
          </w:rPr>
          <w:delText>-</w:delText>
        </w:r>
      </w:del>
      <w:r w:rsidR="00072648" w:rsidRPr="005844EA">
        <w:rPr>
          <w:rFonts w:ascii="Arial" w:hAnsi="Arial" w:cs="Arial"/>
          <w:i/>
          <w:sz w:val="22"/>
          <w:szCs w:val="22"/>
          <w:rPrChange w:id="808" w:author="Guo, Shicheng" w:date="2019-07-02T11:58:00Z">
            <w:rPr>
              <w:rFonts w:ascii="Times New Roman" w:hAnsi="Times New Roman" w:cs="Times New Roman"/>
              <w:i/>
            </w:rPr>
          </w:rPrChange>
        </w:rPr>
        <w:t>9</w:t>
      </w:r>
      <w:r w:rsidR="00072648" w:rsidRPr="005844EA">
        <w:rPr>
          <w:rFonts w:ascii="Arial" w:hAnsi="Arial" w:cs="Arial"/>
          <w:sz w:val="22"/>
          <w:szCs w:val="22"/>
          <w:rPrChange w:id="809" w:author="Guo, Shicheng" w:date="2019-07-02T11:58:00Z">
            <w:rPr>
              <w:rFonts w:ascii="Times New Roman" w:hAnsi="Times New Roman" w:cs="Times New Roman"/>
            </w:rPr>
          </w:rPrChange>
        </w:rPr>
        <w:t xml:space="preserve">. It is worth mentioning that </w:t>
      </w:r>
      <w:r w:rsidR="00271666" w:rsidRPr="005844EA">
        <w:rPr>
          <w:rFonts w:ascii="Arial" w:hAnsi="Arial" w:cs="Arial"/>
          <w:sz w:val="22"/>
          <w:szCs w:val="22"/>
          <w:rPrChange w:id="810" w:author="Guo, Shicheng" w:date="2019-07-02T11:58:00Z">
            <w:rPr>
              <w:rFonts w:ascii="Times New Roman" w:hAnsi="Times New Roman" w:cs="Times New Roman"/>
            </w:rPr>
          </w:rPrChange>
        </w:rPr>
        <w:t xml:space="preserve">the diagnostic ability of </w:t>
      </w:r>
      <w:r w:rsidR="00271666" w:rsidRPr="005844EA">
        <w:rPr>
          <w:rFonts w:ascii="Arial" w:hAnsi="Arial" w:cs="Arial"/>
          <w:i/>
          <w:sz w:val="22"/>
          <w:szCs w:val="22"/>
          <w:rPrChange w:id="811" w:author="Guo, Shicheng" w:date="2019-07-02T11:58:00Z">
            <w:rPr>
              <w:rFonts w:ascii="Times New Roman" w:hAnsi="Times New Roman" w:cs="Times New Roman"/>
              <w:i/>
            </w:rPr>
          </w:rPrChange>
        </w:rPr>
        <w:t xml:space="preserve">ZNF132 </w:t>
      </w:r>
      <w:r w:rsidR="00271666" w:rsidRPr="005844EA">
        <w:rPr>
          <w:rFonts w:ascii="Arial" w:hAnsi="Arial" w:cs="Arial"/>
          <w:sz w:val="22"/>
          <w:szCs w:val="22"/>
          <w:rPrChange w:id="812" w:author="Guo, Shicheng" w:date="2019-07-02T11:58:00Z">
            <w:rPr>
              <w:rFonts w:ascii="Times New Roman" w:hAnsi="Times New Roman" w:cs="Times New Roman"/>
            </w:rPr>
          </w:rPrChange>
        </w:rPr>
        <w:t xml:space="preserve">consistently superior than that of </w:t>
      </w:r>
      <w:r w:rsidR="00271666" w:rsidRPr="005844EA">
        <w:rPr>
          <w:rFonts w:ascii="Arial" w:hAnsi="Arial" w:cs="Arial"/>
          <w:i/>
          <w:sz w:val="22"/>
          <w:szCs w:val="22"/>
          <w:rPrChange w:id="813" w:author="Guo, Shicheng" w:date="2019-07-02T11:58:00Z">
            <w:rPr>
              <w:rFonts w:ascii="Times New Roman" w:hAnsi="Times New Roman" w:cs="Times New Roman"/>
              <w:i/>
            </w:rPr>
          </w:rPrChange>
        </w:rPr>
        <w:t>SEPT</w:t>
      </w:r>
      <w:del w:id="814" w:author="Guo, Shicheng" w:date="2019-07-02T12:10:00Z">
        <w:r w:rsidR="00271666" w:rsidRPr="005844EA" w:rsidDel="00B27E65">
          <w:rPr>
            <w:rFonts w:ascii="Arial" w:hAnsi="Arial" w:cs="Arial"/>
            <w:i/>
            <w:sz w:val="22"/>
            <w:szCs w:val="22"/>
            <w:rPrChange w:id="815" w:author="Guo, Shicheng" w:date="2019-07-02T11:58:00Z">
              <w:rPr>
                <w:rFonts w:ascii="Times New Roman" w:hAnsi="Times New Roman" w:cs="Times New Roman"/>
                <w:i/>
              </w:rPr>
            </w:rPrChange>
          </w:rPr>
          <w:delText>-</w:delText>
        </w:r>
      </w:del>
      <w:r w:rsidR="00271666" w:rsidRPr="005844EA">
        <w:rPr>
          <w:rFonts w:ascii="Arial" w:hAnsi="Arial" w:cs="Arial"/>
          <w:i/>
          <w:sz w:val="22"/>
          <w:szCs w:val="22"/>
          <w:rPrChange w:id="816" w:author="Guo, Shicheng" w:date="2019-07-02T11:58:00Z">
            <w:rPr>
              <w:rFonts w:ascii="Times New Roman" w:hAnsi="Times New Roman" w:cs="Times New Roman"/>
              <w:i/>
            </w:rPr>
          </w:rPrChange>
        </w:rPr>
        <w:t>9</w:t>
      </w:r>
      <w:r w:rsidR="00271666" w:rsidRPr="005844EA">
        <w:rPr>
          <w:rFonts w:ascii="Arial" w:hAnsi="Arial" w:cs="Arial"/>
          <w:sz w:val="22"/>
          <w:szCs w:val="22"/>
          <w:rPrChange w:id="817" w:author="Guo, Shicheng" w:date="2019-07-02T11:58:00Z">
            <w:rPr>
              <w:rFonts w:ascii="Times New Roman" w:hAnsi="Times New Roman" w:cs="Times New Roman"/>
            </w:rPr>
          </w:rPrChange>
        </w:rPr>
        <w:t xml:space="preserve"> in the KRAS+/KRAS- as well as the total samples, indicating that </w:t>
      </w:r>
      <w:r w:rsidR="00271666" w:rsidRPr="005844EA">
        <w:rPr>
          <w:rFonts w:ascii="Arial" w:hAnsi="Arial" w:cs="Arial"/>
          <w:i/>
          <w:sz w:val="22"/>
          <w:szCs w:val="22"/>
          <w:rPrChange w:id="818" w:author="Guo, Shicheng" w:date="2019-07-02T11:58:00Z">
            <w:rPr>
              <w:rFonts w:ascii="Times New Roman" w:hAnsi="Times New Roman" w:cs="Times New Roman"/>
              <w:i/>
            </w:rPr>
          </w:rPrChange>
        </w:rPr>
        <w:t xml:space="preserve">ZNF132 </w:t>
      </w:r>
      <w:r w:rsidR="00271666" w:rsidRPr="005844EA">
        <w:rPr>
          <w:rFonts w:ascii="Arial" w:hAnsi="Arial" w:cs="Arial"/>
          <w:sz w:val="22"/>
          <w:szCs w:val="22"/>
          <w:rPrChange w:id="819" w:author="Guo, Shicheng" w:date="2019-07-02T11:58:00Z">
            <w:rPr>
              <w:rFonts w:ascii="Times New Roman" w:hAnsi="Times New Roman" w:cs="Times New Roman"/>
            </w:rPr>
          </w:rPrChange>
        </w:rPr>
        <w:t xml:space="preserve">could be of great potential for further utilization in CRC diagnosis. </w:t>
      </w:r>
    </w:p>
    <w:p w:rsidR="00813C53" w:rsidRPr="005844EA" w:rsidRDefault="00271666">
      <w:pPr>
        <w:rPr>
          <w:rFonts w:ascii="Arial" w:hAnsi="Arial" w:cs="Arial"/>
          <w:sz w:val="22"/>
          <w:szCs w:val="22"/>
          <w:rPrChange w:id="820" w:author="Guo, Shicheng" w:date="2019-07-02T11:58:00Z">
            <w:rPr>
              <w:rFonts w:ascii="Times New Roman" w:hAnsi="Times New Roman" w:cs="Times New Roman"/>
            </w:rPr>
          </w:rPrChange>
        </w:rPr>
      </w:pPr>
      <w:r w:rsidRPr="005844EA">
        <w:rPr>
          <w:rFonts w:ascii="Arial" w:hAnsi="Arial" w:cs="Arial"/>
          <w:sz w:val="22"/>
          <w:szCs w:val="22"/>
          <w:rPrChange w:id="821" w:author="Guo, Shicheng" w:date="2019-07-02T11:58:00Z">
            <w:rPr>
              <w:rFonts w:ascii="Times New Roman" w:hAnsi="Times New Roman" w:cs="Times New Roman"/>
            </w:rPr>
          </w:rPrChange>
        </w:rPr>
        <w:t xml:space="preserve">In addition to the commonly used logistic regression method for evaluating the diagnostic performance, we also </w:t>
      </w:r>
      <w:r w:rsidR="00EA7714" w:rsidRPr="005844EA">
        <w:rPr>
          <w:rFonts w:ascii="Arial" w:hAnsi="Arial" w:cs="Arial"/>
          <w:sz w:val="22"/>
          <w:szCs w:val="22"/>
          <w:rPrChange w:id="822" w:author="Guo, Shicheng" w:date="2019-07-02T11:58:00Z">
            <w:rPr>
              <w:rFonts w:ascii="Times New Roman" w:hAnsi="Times New Roman" w:cs="Times New Roman"/>
            </w:rPr>
          </w:rPrChange>
        </w:rPr>
        <w:t xml:space="preserve">implemented 10 other </w:t>
      </w:r>
      <w:r w:rsidR="00481EA3" w:rsidRPr="005844EA">
        <w:rPr>
          <w:rFonts w:ascii="Arial" w:hAnsi="Arial" w:cs="Arial"/>
          <w:sz w:val="22"/>
          <w:szCs w:val="22"/>
          <w:rPrChange w:id="823" w:author="Guo, Shicheng" w:date="2019-07-02T11:58:00Z">
            <w:rPr>
              <w:rFonts w:ascii="Times New Roman" w:hAnsi="Times New Roman" w:cs="Times New Roman"/>
            </w:rPr>
          </w:rPrChange>
        </w:rPr>
        <w:t>machine-learning</w:t>
      </w:r>
      <w:r w:rsidR="00EA7714" w:rsidRPr="005844EA">
        <w:rPr>
          <w:rFonts w:ascii="Arial" w:hAnsi="Arial" w:cs="Arial"/>
          <w:sz w:val="22"/>
          <w:szCs w:val="22"/>
          <w:rPrChange w:id="824" w:author="Guo, Shicheng" w:date="2019-07-02T11:58:00Z">
            <w:rPr>
              <w:rFonts w:ascii="Times New Roman" w:hAnsi="Times New Roman" w:cs="Times New Roman"/>
            </w:rPr>
          </w:rPrChange>
        </w:rPr>
        <w:t xml:space="preserve"> algorithms, including random forest (RF), supporting vector machine (SVM), neural network (NN), Naïve Bayes (NB), linear discriminant analysis (LDA), mixture discriminant analysis (MDA), flexible discriminant analysis (FDA), XGBoost and CatBoost for further assessment. The five-fold cross-validation method was applied to give an unbiased estimation of the model performance (</w:t>
      </w:r>
      <w:del w:id="825" w:author="Guo, Shicheng" w:date="2019-07-02T10:16:00Z">
        <w:r w:rsidR="00EA7714" w:rsidRPr="005844EA" w:rsidDel="007E0528">
          <w:rPr>
            <w:rFonts w:ascii="Arial" w:hAnsi="Arial" w:cs="Arial"/>
            <w:color w:val="FF0000"/>
            <w:sz w:val="22"/>
            <w:szCs w:val="22"/>
            <w:rPrChange w:id="826" w:author="Guo, Shicheng" w:date="2019-07-02T11:58:00Z">
              <w:rPr>
                <w:rFonts w:ascii="Times New Roman" w:hAnsi="Times New Roman" w:cs="Times New Roman"/>
                <w:color w:val="FF0000"/>
              </w:rPr>
            </w:rPrChange>
          </w:rPr>
          <w:delText xml:space="preserve">Supplementary Table </w:delText>
        </w:r>
      </w:del>
      <w:ins w:id="827" w:author="Guo, Shicheng" w:date="2019-07-02T10:16:00Z">
        <w:r w:rsidR="007E0528" w:rsidRPr="006067F2">
          <w:rPr>
            <w:rFonts w:ascii="Arial" w:hAnsi="Arial" w:cs="Arial"/>
            <w:color w:val="1F3864" w:themeColor="accent1" w:themeShade="80"/>
            <w:sz w:val="22"/>
            <w:szCs w:val="22"/>
          </w:rPr>
          <w:t xml:space="preserve">Supplementary </w:t>
        </w:r>
        <w:r w:rsidR="007E0528" w:rsidRPr="005844EA">
          <w:rPr>
            <w:rFonts w:ascii="Arial" w:hAnsi="Arial" w:cs="Arial"/>
            <w:color w:val="1F3864" w:themeColor="accent1" w:themeShade="80"/>
            <w:sz w:val="22"/>
            <w:szCs w:val="22"/>
          </w:rPr>
          <w:t xml:space="preserve">Table </w:t>
        </w:r>
      </w:ins>
      <w:r w:rsidR="00EA7714" w:rsidRPr="005844EA">
        <w:rPr>
          <w:rFonts w:ascii="Arial" w:hAnsi="Arial" w:cs="Arial"/>
          <w:color w:val="1F3864" w:themeColor="accent1" w:themeShade="80"/>
          <w:sz w:val="22"/>
          <w:szCs w:val="22"/>
          <w:rPrChange w:id="828" w:author="Guo, Shicheng" w:date="2019-07-02T11:58:00Z">
            <w:rPr>
              <w:rFonts w:ascii="Times New Roman" w:hAnsi="Times New Roman" w:cs="Times New Roman"/>
              <w:color w:val="FF0000"/>
            </w:rPr>
          </w:rPrChange>
        </w:rPr>
        <w:t>13</w:t>
      </w:r>
      <w:r w:rsidR="00EA7714" w:rsidRPr="005844EA">
        <w:rPr>
          <w:rFonts w:ascii="Arial" w:hAnsi="Arial" w:cs="Arial"/>
          <w:sz w:val="22"/>
          <w:szCs w:val="22"/>
          <w:rPrChange w:id="829" w:author="Guo, Shicheng" w:date="2019-07-02T11:58:00Z">
            <w:rPr>
              <w:rFonts w:ascii="Times New Roman" w:hAnsi="Times New Roman" w:cs="Times New Roman"/>
            </w:rPr>
          </w:rPrChange>
        </w:rPr>
        <w:t>). It is found that in the combined dataset, the RF model achieved the best accuracy (Accuracy = 0.889). Meanwhile, in the KRAS+ subgroup, the NB algorithm performed best (Sensitivity = 0.99, Specificity = 0.97, Accuracy = 0.98) in the test data. In contrast, the NN model was found to be the best in the KRAS- subgroup (</w:t>
      </w:r>
      <w:del w:id="830" w:author="Guo, Shicheng" w:date="2019-07-02T12:16:00Z">
        <w:r w:rsidR="00EA7714" w:rsidRPr="005844EA" w:rsidDel="0007208F">
          <w:rPr>
            <w:rFonts w:ascii="Arial" w:hAnsi="Arial" w:cs="Arial"/>
            <w:sz w:val="22"/>
            <w:szCs w:val="22"/>
            <w:rPrChange w:id="831" w:author="Guo, Shicheng" w:date="2019-07-02T11:58:00Z">
              <w:rPr>
                <w:rFonts w:ascii="Times New Roman" w:hAnsi="Times New Roman" w:cs="Times New Roman"/>
              </w:rPr>
            </w:rPrChange>
          </w:rPr>
          <w:delText xml:space="preserve">Sensitivity </w:delText>
        </w:r>
      </w:del>
      <w:ins w:id="832" w:author="Guo, Shicheng" w:date="2019-07-02T12:16:00Z">
        <w:r w:rsidR="0007208F">
          <w:rPr>
            <w:rFonts w:ascii="Arial" w:hAnsi="Arial" w:cs="Arial"/>
            <w:sz w:val="22"/>
            <w:szCs w:val="22"/>
          </w:rPr>
          <w:t>SEN</w:t>
        </w:r>
        <w:r w:rsidR="0007208F" w:rsidRPr="005844EA">
          <w:rPr>
            <w:rFonts w:ascii="Arial" w:hAnsi="Arial" w:cs="Arial"/>
            <w:sz w:val="22"/>
            <w:szCs w:val="22"/>
            <w:rPrChange w:id="833" w:author="Guo, Shicheng" w:date="2019-07-02T11:58:00Z">
              <w:rPr>
                <w:rFonts w:ascii="Times New Roman" w:hAnsi="Times New Roman" w:cs="Times New Roman"/>
              </w:rPr>
            </w:rPrChange>
          </w:rPr>
          <w:t xml:space="preserve"> </w:t>
        </w:r>
      </w:ins>
      <w:r w:rsidR="00EA7714" w:rsidRPr="005844EA">
        <w:rPr>
          <w:rFonts w:ascii="Arial" w:hAnsi="Arial" w:cs="Arial"/>
          <w:sz w:val="22"/>
          <w:szCs w:val="22"/>
          <w:rPrChange w:id="834" w:author="Guo, Shicheng" w:date="2019-07-02T11:58:00Z">
            <w:rPr>
              <w:rFonts w:ascii="Times New Roman" w:hAnsi="Times New Roman" w:cs="Times New Roman"/>
            </w:rPr>
          </w:rPrChange>
        </w:rPr>
        <w:t>= 0.75, S</w:t>
      </w:r>
      <w:ins w:id="835" w:author="Guo, Shicheng" w:date="2019-07-02T12:16:00Z">
        <w:r w:rsidR="0007208F">
          <w:rPr>
            <w:rFonts w:ascii="Arial" w:hAnsi="Arial" w:cs="Arial"/>
            <w:sz w:val="22"/>
            <w:szCs w:val="22"/>
          </w:rPr>
          <w:t>PE</w:t>
        </w:r>
      </w:ins>
      <w:del w:id="836" w:author="Guo, Shicheng" w:date="2019-07-02T12:16:00Z">
        <w:r w:rsidR="00EA7714" w:rsidRPr="005844EA" w:rsidDel="0007208F">
          <w:rPr>
            <w:rFonts w:ascii="Arial" w:hAnsi="Arial" w:cs="Arial"/>
            <w:sz w:val="22"/>
            <w:szCs w:val="22"/>
            <w:rPrChange w:id="837" w:author="Guo, Shicheng" w:date="2019-07-02T11:58:00Z">
              <w:rPr>
                <w:rFonts w:ascii="Times New Roman" w:hAnsi="Times New Roman" w:cs="Times New Roman"/>
              </w:rPr>
            </w:rPrChange>
          </w:rPr>
          <w:delText>pecificity</w:delText>
        </w:r>
      </w:del>
      <w:r w:rsidR="00EA7714" w:rsidRPr="005844EA">
        <w:rPr>
          <w:rFonts w:ascii="Arial" w:hAnsi="Arial" w:cs="Arial"/>
          <w:sz w:val="22"/>
          <w:szCs w:val="22"/>
          <w:rPrChange w:id="838" w:author="Guo, Shicheng" w:date="2019-07-02T11:58:00Z">
            <w:rPr>
              <w:rFonts w:ascii="Times New Roman" w:hAnsi="Times New Roman" w:cs="Times New Roman"/>
            </w:rPr>
          </w:rPrChange>
        </w:rPr>
        <w:t xml:space="preserve"> = 0.89, </w:t>
      </w:r>
      <w:del w:id="839" w:author="Guo, Shicheng" w:date="2019-07-02T12:16:00Z">
        <w:r w:rsidR="00EA7714" w:rsidRPr="005844EA" w:rsidDel="0007208F">
          <w:rPr>
            <w:rFonts w:ascii="Arial" w:hAnsi="Arial" w:cs="Arial"/>
            <w:sz w:val="22"/>
            <w:szCs w:val="22"/>
            <w:rPrChange w:id="840" w:author="Guo, Shicheng" w:date="2019-07-02T11:58:00Z">
              <w:rPr>
                <w:rFonts w:ascii="Times New Roman" w:hAnsi="Times New Roman" w:cs="Times New Roman"/>
              </w:rPr>
            </w:rPrChange>
          </w:rPr>
          <w:delText xml:space="preserve">Accuracy </w:delText>
        </w:r>
      </w:del>
      <w:ins w:id="841" w:author="Guo, Shicheng" w:date="2019-07-02T12:16:00Z">
        <w:r w:rsidR="0007208F" w:rsidRPr="005844EA">
          <w:rPr>
            <w:rFonts w:ascii="Arial" w:hAnsi="Arial" w:cs="Arial"/>
            <w:sz w:val="22"/>
            <w:szCs w:val="22"/>
            <w:rPrChange w:id="842" w:author="Guo, Shicheng" w:date="2019-07-02T11:58:00Z">
              <w:rPr>
                <w:rFonts w:ascii="Times New Roman" w:hAnsi="Times New Roman" w:cs="Times New Roman"/>
              </w:rPr>
            </w:rPrChange>
          </w:rPr>
          <w:t>A</w:t>
        </w:r>
        <w:r w:rsidR="0007208F">
          <w:rPr>
            <w:rFonts w:ascii="Arial" w:hAnsi="Arial" w:cs="Arial"/>
            <w:sz w:val="22"/>
            <w:szCs w:val="22"/>
          </w:rPr>
          <w:t>CC</w:t>
        </w:r>
        <w:r w:rsidR="0007208F" w:rsidRPr="005844EA">
          <w:rPr>
            <w:rFonts w:ascii="Arial" w:hAnsi="Arial" w:cs="Arial"/>
            <w:sz w:val="22"/>
            <w:szCs w:val="22"/>
            <w:rPrChange w:id="843" w:author="Guo, Shicheng" w:date="2019-07-02T11:58:00Z">
              <w:rPr>
                <w:rFonts w:ascii="Times New Roman" w:hAnsi="Times New Roman" w:cs="Times New Roman"/>
              </w:rPr>
            </w:rPrChange>
          </w:rPr>
          <w:t xml:space="preserve"> </w:t>
        </w:r>
      </w:ins>
      <w:r w:rsidR="00EA7714" w:rsidRPr="005844EA">
        <w:rPr>
          <w:rFonts w:ascii="Arial" w:hAnsi="Arial" w:cs="Arial"/>
          <w:sz w:val="22"/>
          <w:szCs w:val="22"/>
          <w:rPrChange w:id="844" w:author="Guo, Shicheng" w:date="2019-07-02T11:58:00Z">
            <w:rPr>
              <w:rFonts w:ascii="Times New Roman" w:hAnsi="Times New Roman" w:cs="Times New Roman"/>
            </w:rPr>
          </w:rPrChange>
        </w:rPr>
        <w:t xml:space="preserve">= 0.82). </w:t>
      </w:r>
    </w:p>
    <w:p w:rsidR="00813C53" w:rsidRPr="005844EA" w:rsidDel="00EB29FE" w:rsidRDefault="00813C53">
      <w:pPr>
        <w:rPr>
          <w:del w:id="845" w:author="Guo, Shicheng" w:date="2019-07-02T12:09:00Z"/>
          <w:rFonts w:ascii="Arial" w:hAnsi="Arial" w:cs="Arial"/>
          <w:sz w:val="22"/>
          <w:szCs w:val="22"/>
          <w:rPrChange w:id="846" w:author="Guo, Shicheng" w:date="2019-07-02T11:58:00Z">
            <w:rPr>
              <w:del w:id="847" w:author="Guo, Shicheng" w:date="2019-07-02T12:09:00Z"/>
              <w:rFonts w:ascii="Times New Roman" w:hAnsi="Times New Roman" w:cs="Times New Roman"/>
            </w:rPr>
          </w:rPrChange>
        </w:rPr>
      </w:pPr>
    </w:p>
    <w:p w:rsidR="00416DED" w:rsidRPr="005844EA" w:rsidRDefault="00416DED">
      <w:pPr>
        <w:rPr>
          <w:rFonts w:ascii="Arial" w:hAnsi="Arial" w:cs="Arial"/>
          <w:sz w:val="22"/>
          <w:szCs w:val="22"/>
          <w:rPrChange w:id="848"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849" w:author="Guo, Shicheng" w:date="2019-07-02T11:58:00Z">
            <w:rPr>
              <w:rFonts w:ascii="Times New Roman" w:hAnsi="Times New Roman" w:cs="Times New Roman"/>
              <w:b/>
            </w:rPr>
          </w:rPrChange>
        </w:rPr>
      </w:pPr>
      <w:r w:rsidRPr="005844EA">
        <w:rPr>
          <w:rFonts w:ascii="Arial" w:hAnsi="Arial" w:cs="Arial"/>
          <w:b/>
          <w:sz w:val="22"/>
          <w:szCs w:val="22"/>
          <w:rPrChange w:id="850" w:author="Guo, Shicheng" w:date="2019-07-02T11:58:00Z">
            <w:rPr>
              <w:rFonts w:ascii="Times New Roman" w:hAnsi="Times New Roman" w:cs="Times New Roman"/>
              <w:b/>
            </w:rPr>
          </w:rPrChange>
        </w:rPr>
        <w:lastRenderedPageBreak/>
        <w:t>Discussion</w:t>
      </w:r>
    </w:p>
    <w:p w:rsidR="00E167D5" w:rsidRPr="005844EA" w:rsidRDefault="00DB74FC">
      <w:pPr>
        <w:rPr>
          <w:rFonts w:ascii="Arial" w:hAnsi="Arial" w:cs="Arial"/>
          <w:sz w:val="22"/>
          <w:szCs w:val="22"/>
          <w:rPrChange w:id="851" w:author="Guo, Shicheng" w:date="2019-07-02T11:58:00Z">
            <w:rPr>
              <w:rFonts w:ascii="Times New Roman" w:hAnsi="Times New Roman" w:cs="Times New Roman"/>
            </w:rPr>
          </w:rPrChange>
        </w:rPr>
      </w:pPr>
      <w:r w:rsidRPr="005844EA">
        <w:rPr>
          <w:rFonts w:ascii="Arial" w:hAnsi="Arial" w:cs="Arial"/>
          <w:sz w:val="22"/>
          <w:szCs w:val="22"/>
          <w:rPrChange w:id="852" w:author="Guo, Shicheng" w:date="2019-07-02T11:58:00Z">
            <w:rPr>
              <w:rFonts w:ascii="Times New Roman" w:hAnsi="Times New Roman" w:cs="Times New Roman"/>
            </w:rPr>
          </w:rPrChange>
        </w:rPr>
        <w:t xml:space="preserve">Epigenetic alterations, including DNA methylation, histone methylation have been recognized as the potential biomarkers for multiple kinds of cancers. Meanwhile, the zinc finger gene family, which is the largest transcription factor family in human genome, have been widely reported to be differentially methylated in several kinds of tumor types. However, </w:t>
      </w:r>
      <w:r w:rsidR="001A2F58" w:rsidRPr="005844EA">
        <w:rPr>
          <w:rFonts w:ascii="Arial" w:hAnsi="Arial" w:cs="Arial"/>
          <w:sz w:val="22"/>
          <w:szCs w:val="22"/>
          <w:rPrChange w:id="853" w:author="Guo, Shicheng" w:date="2019-07-02T11:58:00Z">
            <w:rPr>
              <w:rFonts w:ascii="Times New Roman" w:hAnsi="Times New Roman" w:cs="Times New Roman"/>
            </w:rPr>
          </w:rPrChange>
        </w:rPr>
        <w:t xml:space="preserve">to our knowledge, </w:t>
      </w:r>
      <w:r w:rsidRPr="005844EA">
        <w:rPr>
          <w:rFonts w:ascii="Arial" w:hAnsi="Arial" w:cs="Arial"/>
          <w:sz w:val="22"/>
          <w:szCs w:val="22"/>
          <w:rPrChange w:id="854" w:author="Guo, Shicheng" w:date="2019-07-02T11:58:00Z">
            <w:rPr>
              <w:rFonts w:ascii="Times New Roman" w:hAnsi="Times New Roman" w:cs="Times New Roman"/>
            </w:rPr>
          </w:rPrChange>
        </w:rPr>
        <w:t xml:space="preserve">few studies have concentrated on </w:t>
      </w:r>
      <w:r w:rsidR="001A2F58" w:rsidRPr="005844EA">
        <w:rPr>
          <w:rFonts w:ascii="Arial" w:hAnsi="Arial" w:cs="Arial"/>
          <w:sz w:val="22"/>
          <w:szCs w:val="22"/>
          <w:rPrChange w:id="855" w:author="Guo, Shicheng" w:date="2019-07-02T11:58:00Z">
            <w:rPr>
              <w:rFonts w:ascii="Times New Roman" w:hAnsi="Times New Roman" w:cs="Times New Roman"/>
            </w:rPr>
          </w:rPrChange>
        </w:rPr>
        <w:t>extensively explore the methylation alterations of zinc finger genes in colorectal cancer. Therefore, i</w:t>
      </w:r>
      <w:r w:rsidRPr="005844EA">
        <w:rPr>
          <w:rFonts w:ascii="Arial" w:hAnsi="Arial" w:cs="Arial"/>
          <w:sz w:val="22"/>
          <w:szCs w:val="22"/>
          <w:rPrChange w:id="856" w:author="Guo, Shicheng" w:date="2019-07-02T11:58:00Z">
            <w:rPr>
              <w:rFonts w:ascii="Times New Roman" w:hAnsi="Times New Roman" w:cs="Times New Roman"/>
            </w:rPr>
          </w:rPrChange>
        </w:rPr>
        <w:t>n our study, we for the first time integrated the high-throughput DNA methylation microarray datasets from TCGA and GEO, and yielded a total of 1</w:t>
      </w:r>
      <w:ins w:id="857" w:author="Guo, Shicheng" w:date="2019-07-02T12:25:00Z">
        <w:r w:rsidR="006067F2">
          <w:rPr>
            <w:rFonts w:ascii="Arial" w:hAnsi="Arial" w:cs="Arial"/>
            <w:sz w:val="22"/>
            <w:szCs w:val="22"/>
          </w:rPr>
          <w:t>,</w:t>
        </w:r>
      </w:ins>
      <w:r w:rsidRPr="005844EA">
        <w:rPr>
          <w:rFonts w:ascii="Arial" w:hAnsi="Arial" w:cs="Arial"/>
          <w:sz w:val="22"/>
          <w:szCs w:val="22"/>
          <w:rPrChange w:id="858" w:author="Guo, Shicheng" w:date="2019-07-02T11:58:00Z">
            <w:rPr>
              <w:rFonts w:ascii="Times New Roman" w:hAnsi="Times New Roman" w:cs="Times New Roman"/>
            </w:rPr>
          </w:rPrChange>
        </w:rPr>
        <w:t xml:space="preserve">104 CRC samples, and 54 adenomas as well as 268 control/adjacent normal samples, ensuring the robustness and statistical power of the biomarkers identified. Based on the stringent quality control </w:t>
      </w:r>
      <w:r w:rsidR="001A2F58" w:rsidRPr="005844EA">
        <w:rPr>
          <w:rFonts w:ascii="Arial" w:hAnsi="Arial" w:cs="Arial"/>
          <w:sz w:val="22"/>
          <w:szCs w:val="22"/>
          <w:rPrChange w:id="859" w:author="Guo, Shicheng" w:date="2019-07-02T11:58:00Z">
            <w:rPr>
              <w:rFonts w:ascii="Times New Roman" w:hAnsi="Times New Roman" w:cs="Times New Roman"/>
            </w:rPr>
          </w:rPrChange>
        </w:rPr>
        <w:t xml:space="preserve">and </w:t>
      </w:r>
      <w:r w:rsidR="00C95791" w:rsidRPr="005844EA">
        <w:rPr>
          <w:rFonts w:ascii="Arial" w:hAnsi="Arial" w:cs="Arial"/>
          <w:sz w:val="22"/>
          <w:szCs w:val="22"/>
          <w:rPrChange w:id="860" w:author="Guo, Shicheng" w:date="2019-07-02T11:58:00Z">
            <w:rPr>
              <w:rFonts w:ascii="Times New Roman" w:hAnsi="Times New Roman" w:cs="Times New Roman"/>
            </w:rPr>
          </w:rPrChange>
        </w:rPr>
        <w:t xml:space="preserve">preprocessing, we finally identified five </w:t>
      </w:r>
      <w:r w:rsidR="00D82FCF" w:rsidRPr="005844EA">
        <w:rPr>
          <w:rFonts w:ascii="Arial" w:hAnsi="Arial" w:cs="Arial"/>
          <w:sz w:val="22"/>
          <w:szCs w:val="22"/>
          <w:rPrChange w:id="861" w:author="Guo, Shicheng" w:date="2019-07-02T11:58:00Z">
            <w:rPr>
              <w:rFonts w:ascii="Times New Roman" w:hAnsi="Times New Roman" w:cs="Times New Roman"/>
            </w:rPr>
          </w:rPrChange>
        </w:rPr>
        <w:t xml:space="preserve">hyper-methylated zinc finger genes as candidate biomarkers for CRC. Furthermore, we validated these biomarkers in 104 pairs of CRC tumors and adjacent normal tissues of Han Chinese population. Among them, </w:t>
      </w:r>
      <w:r w:rsidR="00D82FCF" w:rsidRPr="005844EA">
        <w:rPr>
          <w:rFonts w:ascii="Arial" w:hAnsi="Arial" w:cs="Arial"/>
          <w:i/>
          <w:sz w:val="22"/>
          <w:szCs w:val="22"/>
          <w:rPrChange w:id="862" w:author="Guo, Shicheng" w:date="2019-07-02T11:58:00Z">
            <w:rPr>
              <w:rFonts w:ascii="Times New Roman" w:hAnsi="Times New Roman" w:cs="Times New Roman"/>
              <w:i/>
            </w:rPr>
          </w:rPrChange>
        </w:rPr>
        <w:t xml:space="preserve">ZNF132 </w:t>
      </w:r>
      <w:r w:rsidR="00D82FCF" w:rsidRPr="005844EA">
        <w:rPr>
          <w:rFonts w:ascii="Arial" w:hAnsi="Arial" w:cs="Arial"/>
          <w:sz w:val="22"/>
          <w:szCs w:val="22"/>
          <w:rPrChange w:id="863" w:author="Guo, Shicheng" w:date="2019-07-02T11:58:00Z">
            <w:rPr>
              <w:rFonts w:ascii="Times New Roman" w:hAnsi="Times New Roman" w:cs="Times New Roman"/>
            </w:rPr>
          </w:rPrChange>
        </w:rPr>
        <w:t xml:space="preserve">reached the highest diagnostic ability, higher than that of </w:t>
      </w:r>
      <w:r w:rsidR="00D82FCF" w:rsidRPr="005844EA">
        <w:rPr>
          <w:rFonts w:ascii="Arial" w:hAnsi="Arial" w:cs="Arial"/>
          <w:i/>
          <w:sz w:val="22"/>
          <w:szCs w:val="22"/>
          <w:rPrChange w:id="864" w:author="Guo, Shicheng" w:date="2019-07-02T11:58:00Z">
            <w:rPr>
              <w:rFonts w:ascii="Times New Roman" w:hAnsi="Times New Roman" w:cs="Times New Roman"/>
              <w:i/>
            </w:rPr>
          </w:rPrChange>
        </w:rPr>
        <w:t>SEPT</w:t>
      </w:r>
      <w:del w:id="865" w:author="Guo, Shicheng" w:date="2019-07-02T12:25:00Z">
        <w:r w:rsidR="00D82FCF" w:rsidRPr="005844EA" w:rsidDel="006067F2">
          <w:rPr>
            <w:rFonts w:ascii="Arial" w:hAnsi="Arial" w:cs="Arial"/>
            <w:i/>
            <w:sz w:val="22"/>
            <w:szCs w:val="22"/>
            <w:rPrChange w:id="866" w:author="Guo, Shicheng" w:date="2019-07-02T11:58:00Z">
              <w:rPr>
                <w:rFonts w:ascii="Times New Roman" w:hAnsi="Times New Roman" w:cs="Times New Roman"/>
                <w:i/>
              </w:rPr>
            </w:rPrChange>
          </w:rPr>
          <w:delText>-</w:delText>
        </w:r>
      </w:del>
      <w:r w:rsidR="00D82FCF" w:rsidRPr="005844EA">
        <w:rPr>
          <w:rFonts w:ascii="Arial" w:hAnsi="Arial" w:cs="Arial"/>
          <w:i/>
          <w:sz w:val="22"/>
          <w:szCs w:val="22"/>
          <w:rPrChange w:id="867" w:author="Guo, Shicheng" w:date="2019-07-02T11:58:00Z">
            <w:rPr>
              <w:rFonts w:ascii="Times New Roman" w:hAnsi="Times New Roman" w:cs="Times New Roman"/>
              <w:i/>
            </w:rPr>
          </w:rPrChange>
        </w:rPr>
        <w:t>9</w:t>
      </w:r>
      <w:r w:rsidR="00D82FCF" w:rsidRPr="005844EA">
        <w:rPr>
          <w:rFonts w:ascii="Arial" w:hAnsi="Arial" w:cs="Arial"/>
          <w:sz w:val="22"/>
          <w:szCs w:val="22"/>
          <w:rPrChange w:id="868" w:author="Guo, Shicheng" w:date="2019-07-02T11:58:00Z">
            <w:rPr>
              <w:rFonts w:ascii="Times New Roman" w:hAnsi="Times New Roman" w:cs="Times New Roman"/>
            </w:rPr>
          </w:rPrChange>
        </w:rPr>
        <w:t xml:space="preserve">, which was recognized as the optimal CRC diagnostic biomarkers </w:t>
      </w:r>
      <w:r w:rsidR="00481EA3" w:rsidRPr="005844EA">
        <w:rPr>
          <w:rFonts w:ascii="Arial" w:hAnsi="Arial" w:cs="Arial"/>
          <w:sz w:val="22"/>
          <w:szCs w:val="22"/>
          <w:rPrChange w:id="869" w:author="Guo, Shicheng" w:date="2019-07-02T11:58:00Z">
            <w:rPr>
              <w:rFonts w:ascii="Times New Roman" w:hAnsi="Times New Roman" w:cs="Times New Roman"/>
            </w:rPr>
          </w:rPrChange>
        </w:rPr>
        <w:t>until</w:t>
      </w:r>
      <w:r w:rsidR="00D82FCF" w:rsidRPr="005844EA">
        <w:rPr>
          <w:rFonts w:ascii="Arial" w:hAnsi="Arial" w:cs="Arial"/>
          <w:sz w:val="22"/>
          <w:szCs w:val="22"/>
          <w:rPrChange w:id="870" w:author="Guo, Shicheng" w:date="2019-07-02T11:58:00Z">
            <w:rPr>
              <w:rFonts w:ascii="Times New Roman" w:hAnsi="Times New Roman" w:cs="Times New Roman"/>
            </w:rPr>
          </w:rPrChange>
        </w:rPr>
        <w:t xml:space="preserve"> now. To our surprise, we found that the diagnostic abilities of these five biomarkers were significantly higher in KRAS mutated CRC samples than that of the CRC samples without KRAS mutation. To further confirm the findings, we then recruited another cohort, consisting of </w:t>
      </w:r>
      <w:r w:rsidR="00E167D5" w:rsidRPr="005844EA">
        <w:rPr>
          <w:rFonts w:ascii="Arial" w:hAnsi="Arial" w:cs="Arial"/>
          <w:sz w:val="22"/>
          <w:szCs w:val="22"/>
          <w:rPrChange w:id="871" w:author="Guo, Shicheng" w:date="2019-07-02T11:58:00Z">
            <w:rPr>
              <w:rFonts w:ascii="Times New Roman" w:hAnsi="Times New Roman" w:cs="Times New Roman"/>
            </w:rPr>
          </w:rPrChange>
        </w:rPr>
        <w:t>114 pairs of CRC tumors and adjacent normal tissues. Expectedly, we confirmed the differential diagnostic abilities of our biomarkers in KRAS+ and KRAS- subgroups. Therefore, our study revealed that the zinc finger gene</w:t>
      </w:r>
      <w:r w:rsidR="00186424" w:rsidRPr="005844EA">
        <w:rPr>
          <w:rFonts w:ascii="Arial" w:hAnsi="Arial" w:cs="Arial"/>
          <w:sz w:val="22"/>
          <w:szCs w:val="22"/>
          <w:rPrChange w:id="872" w:author="Guo, Shicheng" w:date="2019-07-02T11:58:00Z">
            <w:rPr>
              <w:rFonts w:ascii="Times New Roman" w:hAnsi="Times New Roman" w:cs="Times New Roman"/>
            </w:rPr>
          </w:rPrChange>
        </w:rPr>
        <w:t>-</w:t>
      </w:r>
      <w:r w:rsidR="00E167D5" w:rsidRPr="005844EA">
        <w:rPr>
          <w:rFonts w:ascii="Arial" w:hAnsi="Arial" w:cs="Arial"/>
          <w:sz w:val="22"/>
          <w:szCs w:val="22"/>
          <w:rPrChange w:id="873" w:author="Guo, Shicheng" w:date="2019-07-02T11:58:00Z">
            <w:rPr>
              <w:rFonts w:ascii="Times New Roman" w:hAnsi="Times New Roman" w:cs="Times New Roman"/>
            </w:rPr>
          </w:rPrChange>
        </w:rPr>
        <w:t xml:space="preserve">based biomarkers could distinguish the KRAS+ CRC samples with high confidence, suggesting the importance of combining genetic mutations and epigenetic alterations together for CRC diagnosis in the further study. </w:t>
      </w:r>
    </w:p>
    <w:p w:rsidR="00FC3565" w:rsidRPr="005844EA" w:rsidRDefault="00FC3565">
      <w:pPr>
        <w:rPr>
          <w:rFonts w:ascii="Arial" w:hAnsi="Arial" w:cs="Arial"/>
          <w:sz w:val="22"/>
          <w:szCs w:val="22"/>
          <w:rPrChange w:id="874" w:author="Guo, Shicheng" w:date="2019-07-02T11:58:00Z">
            <w:rPr>
              <w:rFonts w:ascii="Times New Roman" w:hAnsi="Times New Roman" w:cs="Times New Roman"/>
            </w:rPr>
          </w:rPrChange>
        </w:rPr>
      </w:pPr>
    </w:p>
    <w:p w:rsidR="00CF08AE" w:rsidRPr="005844EA" w:rsidRDefault="006869D4">
      <w:pPr>
        <w:rPr>
          <w:rFonts w:ascii="Arial" w:hAnsi="Arial" w:cs="Arial"/>
          <w:sz w:val="22"/>
          <w:szCs w:val="22"/>
          <w:rPrChange w:id="875" w:author="Guo, Shicheng" w:date="2019-07-02T11:58:00Z">
            <w:rPr>
              <w:rFonts w:ascii="Times New Roman" w:hAnsi="Times New Roman" w:cs="Times New Roman"/>
            </w:rPr>
          </w:rPrChange>
        </w:rPr>
      </w:pPr>
      <w:r w:rsidRPr="005844EA">
        <w:rPr>
          <w:rFonts w:ascii="Arial" w:hAnsi="Arial" w:cs="Arial"/>
          <w:sz w:val="22"/>
          <w:szCs w:val="22"/>
          <w:rPrChange w:id="876" w:author="Guo, Shicheng" w:date="2019-07-02T11:58:00Z">
            <w:rPr>
              <w:rFonts w:ascii="Times New Roman" w:hAnsi="Times New Roman" w:cs="Times New Roman"/>
            </w:rPr>
          </w:rPrChange>
        </w:rPr>
        <w:t>The interaction between genetic mutations and epigenetic alterations in the tumorigenesis of CRC has been reported previously</w:t>
      </w:r>
      <w:r w:rsidR="0004426D" w:rsidRPr="005844EA">
        <w:rPr>
          <w:rFonts w:ascii="Arial" w:hAnsi="Arial" w:cs="Arial"/>
          <w:sz w:val="22"/>
          <w:szCs w:val="22"/>
          <w:rPrChange w:id="877" w:author="Guo, Shicheng" w:date="2019-07-02T11:58:00Z">
            <w:rPr>
              <w:rFonts w:ascii="Times New Roman" w:hAnsi="Times New Roman" w:cs="Times New Roman"/>
            </w:rPr>
          </w:rPrChange>
        </w:rPr>
        <w:t>. Claude Gazin et al performed a genome-wide RNA interference (RNAi) screen in K-ras-transformed NIH 3T3 cells, and identified 28 genes required for Ras-mediated epigenetic silencing of the pro-apoptotic Fas gene</w:t>
      </w:r>
      <w:del w:id="878" w:author="Guo, Shicheng" w:date="2019-07-02T12:40:00Z">
        <w:r w:rsidR="000B1C89" w:rsidRPr="005844EA" w:rsidDel="00DD26BB">
          <w:rPr>
            <w:rFonts w:ascii="Arial" w:hAnsi="Arial" w:cs="Arial"/>
            <w:sz w:val="22"/>
            <w:szCs w:val="22"/>
            <w:rPrChange w:id="879" w:author="Guo, Shicheng" w:date="2019-07-02T11:58:00Z">
              <w:rPr>
                <w:rFonts w:ascii="Times New Roman" w:hAnsi="Times New Roman" w:cs="Times New Roman"/>
              </w:rPr>
            </w:rPrChange>
          </w:rPr>
          <w:delText xml:space="preserve"> </w:delText>
        </w:r>
      </w:del>
      <w:r w:rsidR="00CF08AE" w:rsidRPr="005844EA">
        <w:rPr>
          <w:rFonts w:ascii="Arial" w:hAnsi="Arial" w:cs="Arial"/>
          <w:sz w:val="22"/>
          <w:szCs w:val="22"/>
          <w:rPrChange w:id="880" w:author="Guo, Shicheng" w:date="2019-07-02T11:58:00Z">
            <w:rPr>
              <w:rFonts w:ascii="Times New Roman" w:hAnsi="Times New Roman" w:cs="Times New Roman"/>
            </w:rPr>
          </w:rPrChange>
        </w:rPr>
        <w:fldChar w:fldCharType="begin">
          <w:fldData xml:space="preserve">PEVuZE5vdGU+PENpdGU+PEF1dGhvcj5HYXppbjwvQXV0aG9yPjxZZWFyPjIwMDc8L1llYXI+PFJl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PEVuZE5vdGU+PENpdGU+PEF1dGhvcj5HYXppbjwvQXV0aG9yPjxZZWFyPjIwMDc8L1llYXI+PFJl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CF08AE" w:rsidRPr="005844EA">
        <w:rPr>
          <w:rFonts w:ascii="Arial" w:hAnsi="Arial" w:cs="Arial"/>
          <w:sz w:val="22"/>
          <w:szCs w:val="22"/>
          <w:rPrChange w:id="881" w:author="Guo, Shicheng" w:date="2019-07-02T11:58:00Z">
            <w:rPr>
              <w:rFonts w:ascii="Arial" w:hAnsi="Arial" w:cs="Arial"/>
              <w:sz w:val="22"/>
              <w:szCs w:val="22"/>
            </w:rPr>
          </w:rPrChange>
        </w:rPr>
      </w:r>
      <w:r w:rsidR="00CF08AE" w:rsidRPr="005844EA">
        <w:rPr>
          <w:rFonts w:ascii="Arial" w:hAnsi="Arial" w:cs="Arial"/>
          <w:sz w:val="22"/>
          <w:szCs w:val="22"/>
          <w:rPrChange w:id="882"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21</w:t>
      </w:r>
      <w:r w:rsidR="00CF08AE" w:rsidRPr="005844EA">
        <w:rPr>
          <w:rFonts w:ascii="Arial" w:hAnsi="Arial" w:cs="Arial"/>
          <w:sz w:val="22"/>
          <w:szCs w:val="22"/>
          <w:rPrChange w:id="883" w:author="Guo, Shicheng" w:date="2019-07-02T11:58:00Z">
            <w:rPr>
              <w:rFonts w:ascii="Times New Roman" w:hAnsi="Times New Roman" w:cs="Times New Roman"/>
            </w:rPr>
          </w:rPrChange>
        </w:rPr>
        <w:fldChar w:fldCharType="end"/>
      </w:r>
      <w:r w:rsidR="0004426D" w:rsidRPr="005844EA">
        <w:rPr>
          <w:rFonts w:ascii="Arial" w:hAnsi="Arial" w:cs="Arial"/>
          <w:sz w:val="22"/>
          <w:szCs w:val="22"/>
          <w:rPrChange w:id="884" w:author="Guo, Shicheng" w:date="2019-07-02T11:58:00Z">
            <w:rPr>
              <w:rFonts w:ascii="Times New Roman" w:hAnsi="Times New Roman" w:cs="Times New Roman"/>
            </w:rPr>
          </w:rPrChange>
        </w:rPr>
        <w:t>.</w:t>
      </w:r>
      <w:r w:rsidR="00CF08AE" w:rsidRPr="005844EA">
        <w:rPr>
          <w:rFonts w:ascii="Arial" w:hAnsi="Arial" w:cs="Arial"/>
          <w:sz w:val="22"/>
          <w:szCs w:val="22"/>
          <w:rPrChange w:id="885" w:author="Guo, Shicheng" w:date="2019-07-02T11:58:00Z">
            <w:rPr>
              <w:rFonts w:ascii="Times New Roman" w:hAnsi="Times New Roman" w:cs="Times New Roman"/>
            </w:rPr>
          </w:rPrChange>
        </w:rPr>
        <w:t xml:space="preserve"> It is suggested that Ras-mediated epigenetic silencing could lead to the CRC tumorigenesis through the epigenetic inactivation of the key genes. Meanwhile, TakeshiNagasaka et al also found that both KRAS and BRAF mutation could contribute to the global hyper-methylation phenotype of the CIMP genes in colon cancer. Furthermore, Ryan W Serra et al revealed that </w:t>
      </w:r>
      <w:r w:rsidR="00963512" w:rsidRPr="005844EA">
        <w:rPr>
          <w:rFonts w:ascii="Arial" w:hAnsi="Arial" w:cs="Arial"/>
          <w:sz w:val="22"/>
          <w:szCs w:val="22"/>
          <w:rPrChange w:id="886" w:author="Guo, Shicheng" w:date="2019-07-02T11:58:00Z">
            <w:rPr>
              <w:rFonts w:ascii="Times New Roman" w:hAnsi="Times New Roman" w:cs="Times New Roman"/>
            </w:rPr>
          </w:rPrChange>
        </w:rPr>
        <w:t xml:space="preserve">KRAS mutation could result in the hyper-methylation and transcriptional silencing of the CIMP genes through </w:t>
      </w:r>
      <w:r w:rsidR="00963512" w:rsidRPr="005844EA">
        <w:rPr>
          <w:rFonts w:ascii="Arial" w:hAnsi="Arial" w:cs="Arial"/>
          <w:i/>
          <w:sz w:val="22"/>
          <w:szCs w:val="22"/>
          <w:rPrChange w:id="887" w:author="Guo, Shicheng" w:date="2019-07-02T11:58:00Z">
            <w:rPr>
              <w:rFonts w:ascii="Times New Roman" w:hAnsi="Times New Roman" w:cs="Times New Roman"/>
              <w:i/>
            </w:rPr>
          </w:rPrChange>
        </w:rPr>
        <w:t>ZNF304</w:t>
      </w:r>
      <w:r w:rsidR="00963512" w:rsidRPr="005844EA">
        <w:rPr>
          <w:rFonts w:ascii="Arial" w:hAnsi="Arial" w:cs="Arial"/>
          <w:sz w:val="22"/>
          <w:szCs w:val="22"/>
          <w:rPrChange w:id="888" w:author="Guo, Shicheng" w:date="2019-07-02T11:58:00Z">
            <w:rPr>
              <w:rFonts w:ascii="Times New Roman" w:hAnsi="Times New Roman" w:cs="Times New Roman"/>
            </w:rPr>
          </w:rPrChange>
        </w:rPr>
        <w:t>, indicating the importance of zinc finger proteins in the tumorigenesis of CRC</w:t>
      </w:r>
      <w:r w:rsidR="00BE678F" w:rsidRPr="005844EA">
        <w:rPr>
          <w:rFonts w:ascii="Arial" w:hAnsi="Arial" w:cs="Arial"/>
          <w:sz w:val="22"/>
          <w:szCs w:val="22"/>
          <w:rPrChange w:id="889" w:author="Guo, Shicheng" w:date="2019-07-02T11:58:00Z">
            <w:rPr>
              <w:rFonts w:ascii="Times New Roman" w:hAnsi="Times New Roman" w:cs="Times New Roman"/>
            </w:rPr>
          </w:rPrChange>
        </w:rPr>
        <w:t xml:space="preserve"> </w:t>
      </w:r>
      <w:r w:rsidR="00963512" w:rsidRPr="005844EA">
        <w:rPr>
          <w:rFonts w:ascii="Arial" w:hAnsi="Arial" w:cs="Arial"/>
          <w:sz w:val="22"/>
          <w:szCs w:val="22"/>
          <w:rPrChange w:id="890" w:author="Guo, Shicheng" w:date="2019-07-02T11:58:00Z">
            <w:rPr>
              <w:rFonts w:ascii="Times New Roman" w:hAnsi="Times New Roman" w:cs="Times New Roman"/>
            </w:rPr>
          </w:rPrChange>
        </w:rPr>
        <w:fldChar w:fldCharType="begin">
          <w:fldData xml:space="preserve">PEVuZE5vdGU+PENpdGU+PEF1dGhvcj5TZXJyYTwvQXV0aG9yPjxZZWFyPjIwMTQ8L1llYXI+PFJl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PEVuZE5vdGU+PENpdGU+PEF1dGhvcj5TZXJyYTwvQXV0aG9yPjxZZWFyPjIwMTQ8L1llYXI+PFJl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963512" w:rsidRPr="005844EA">
        <w:rPr>
          <w:rFonts w:ascii="Arial" w:hAnsi="Arial" w:cs="Arial"/>
          <w:sz w:val="22"/>
          <w:szCs w:val="22"/>
          <w:rPrChange w:id="891" w:author="Guo, Shicheng" w:date="2019-07-02T11:58:00Z">
            <w:rPr>
              <w:rFonts w:ascii="Arial" w:hAnsi="Arial" w:cs="Arial"/>
              <w:sz w:val="22"/>
              <w:szCs w:val="22"/>
            </w:rPr>
          </w:rPrChange>
        </w:rPr>
      </w:r>
      <w:r w:rsidR="00963512" w:rsidRPr="005844EA">
        <w:rPr>
          <w:rFonts w:ascii="Arial" w:hAnsi="Arial" w:cs="Arial"/>
          <w:sz w:val="22"/>
          <w:szCs w:val="22"/>
          <w:rPrChange w:id="892"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22</w:t>
      </w:r>
      <w:r w:rsidR="00963512" w:rsidRPr="005844EA">
        <w:rPr>
          <w:rFonts w:ascii="Arial" w:hAnsi="Arial" w:cs="Arial"/>
          <w:sz w:val="22"/>
          <w:szCs w:val="22"/>
          <w:rPrChange w:id="893" w:author="Guo, Shicheng" w:date="2019-07-02T11:58:00Z">
            <w:rPr>
              <w:rFonts w:ascii="Times New Roman" w:hAnsi="Times New Roman" w:cs="Times New Roman"/>
            </w:rPr>
          </w:rPrChange>
        </w:rPr>
        <w:fldChar w:fldCharType="end"/>
      </w:r>
      <w:r w:rsidR="00963512" w:rsidRPr="005844EA">
        <w:rPr>
          <w:rFonts w:ascii="Arial" w:hAnsi="Arial" w:cs="Arial"/>
          <w:sz w:val="22"/>
          <w:szCs w:val="22"/>
          <w:rPrChange w:id="894" w:author="Guo, Shicheng" w:date="2019-07-02T11:58:00Z">
            <w:rPr>
              <w:rFonts w:ascii="Times New Roman" w:hAnsi="Times New Roman" w:cs="Times New Roman"/>
            </w:rPr>
          </w:rPrChange>
        </w:rPr>
        <w:t xml:space="preserve">. Herein, through the integration of public microarray datasets and our targeted bisulfite sequencing datasets, we identified five novel zinc finger </w:t>
      </w:r>
      <w:r w:rsidR="00481EA3" w:rsidRPr="005844EA">
        <w:rPr>
          <w:rFonts w:ascii="Arial" w:hAnsi="Arial" w:cs="Arial"/>
          <w:sz w:val="22"/>
          <w:szCs w:val="22"/>
          <w:rPrChange w:id="895" w:author="Guo, Shicheng" w:date="2019-07-02T11:58:00Z">
            <w:rPr>
              <w:rFonts w:ascii="Times New Roman" w:hAnsi="Times New Roman" w:cs="Times New Roman"/>
            </w:rPr>
          </w:rPrChange>
        </w:rPr>
        <w:t>genes, which</w:t>
      </w:r>
      <w:r w:rsidR="00963512" w:rsidRPr="005844EA">
        <w:rPr>
          <w:rFonts w:ascii="Arial" w:hAnsi="Arial" w:cs="Arial"/>
          <w:sz w:val="22"/>
          <w:szCs w:val="22"/>
          <w:rPrChange w:id="896" w:author="Guo, Shicheng" w:date="2019-07-02T11:58:00Z">
            <w:rPr>
              <w:rFonts w:ascii="Times New Roman" w:hAnsi="Times New Roman" w:cs="Times New Roman"/>
            </w:rPr>
          </w:rPrChange>
        </w:rPr>
        <w:t xml:space="preserve"> was significantly associated with the KRAS mutation in CRC, suggesting that the KRAS mutation may alter the downstream pathway through the epigenetic regulation of these zinc finger genes.</w:t>
      </w:r>
    </w:p>
    <w:p w:rsidR="00963512" w:rsidRPr="005844EA" w:rsidRDefault="00963512">
      <w:pPr>
        <w:rPr>
          <w:rFonts w:ascii="Arial" w:hAnsi="Arial" w:cs="Arial"/>
          <w:sz w:val="22"/>
          <w:szCs w:val="22"/>
          <w:rPrChange w:id="897" w:author="Guo, Shicheng" w:date="2019-07-02T11:58:00Z">
            <w:rPr>
              <w:rFonts w:ascii="Times New Roman" w:hAnsi="Times New Roman" w:cs="Times New Roman"/>
            </w:rPr>
          </w:rPrChange>
        </w:rPr>
      </w:pPr>
    </w:p>
    <w:p w:rsidR="00125BC5" w:rsidRPr="005844EA" w:rsidRDefault="00A7484E">
      <w:pPr>
        <w:widowControl/>
        <w:rPr>
          <w:rFonts w:ascii="Arial" w:hAnsi="Arial" w:cs="Arial"/>
          <w:sz w:val="22"/>
          <w:szCs w:val="22"/>
          <w:rPrChange w:id="898" w:author="Guo, Shicheng" w:date="2019-07-02T11:58:00Z">
            <w:rPr>
              <w:rFonts w:ascii="Times New Roman" w:hAnsi="Times New Roman" w:cs="Times New Roman"/>
            </w:rPr>
          </w:rPrChange>
        </w:rPr>
        <w:pPrChange w:id="899" w:author="Guo, Shicheng" w:date="2019-07-02T12:17:00Z">
          <w:pPr>
            <w:widowControl/>
            <w:jc w:val="left"/>
          </w:pPr>
        </w:pPrChange>
      </w:pPr>
      <w:r w:rsidRPr="005844EA">
        <w:rPr>
          <w:rFonts w:ascii="Arial" w:hAnsi="Arial" w:cs="Arial"/>
          <w:sz w:val="22"/>
          <w:szCs w:val="22"/>
          <w:rPrChange w:id="900" w:author="Guo, Shicheng" w:date="2019-07-02T11:58:00Z">
            <w:rPr>
              <w:rFonts w:ascii="Times New Roman" w:hAnsi="Times New Roman" w:cs="Times New Roman"/>
            </w:rPr>
          </w:rPrChange>
        </w:rPr>
        <w:t xml:space="preserve">Of the five zinc finger genes, </w:t>
      </w:r>
      <w:r w:rsidRPr="005844EA">
        <w:rPr>
          <w:rFonts w:ascii="Arial" w:hAnsi="Arial" w:cs="Arial"/>
          <w:i/>
          <w:sz w:val="22"/>
          <w:szCs w:val="22"/>
          <w:rPrChange w:id="901" w:author="Guo, Shicheng" w:date="2019-07-02T11:58:00Z">
            <w:rPr>
              <w:rFonts w:ascii="Times New Roman" w:hAnsi="Times New Roman" w:cs="Times New Roman"/>
              <w:i/>
            </w:rPr>
          </w:rPrChange>
        </w:rPr>
        <w:t>ZNF132</w:t>
      </w:r>
      <w:r w:rsidRPr="005844EA">
        <w:rPr>
          <w:rFonts w:ascii="Arial" w:hAnsi="Arial" w:cs="Arial"/>
          <w:sz w:val="22"/>
          <w:szCs w:val="22"/>
          <w:rPrChange w:id="902" w:author="Guo, Shicheng" w:date="2019-07-02T11:58:00Z">
            <w:rPr>
              <w:rFonts w:ascii="Times New Roman" w:hAnsi="Times New Roman" w:cs="Times New Roman"/>
            </w:rPr>
          </w:rPrChange>
        </w:rPr>
        <w:t xml:space="preserve"> </w:t>
      </w:r>
      <w:r w:rsidR="00125BC5" w:rsidRPr="005844EA">
        <w:rPr>
          <w:rFonts w:ascii="Arial" w:hAnsi="Arial" w:cs="Arial"/>
          <w:sz w:val="22"/>
          <w:szCs w:val="22"/>
          <w:rPrChange w:id="903" w:author="Guo, Shicheng" w:date="2019-07-02T11:58:00Z">
            <w:rPr>
              <w:rFonts w:ascii="Times New Roman" w:hAnsi="Times New Roman" w:cs="Times New Roman"/>
            </w:rPr>
          </w:rPrChange>
        </w:rPr>
        <w:t xml:space="preserve">(zinc finger protein 132) </w:t>
      </w:r>
      <w:r w:rsidRPr="005844EA">
        <w:rPr>
          <w:rFonts w:ascii="Arial" w:hAnsi="Arial" w:cs="Arial"/>
          <w:sz w:val="22"/>
          <w:szCs w:val="22"/>
          <w:rPrChange w:id="904" w:author="Guo, Shicheng" w:date="2019-07-02T11:58:00Z">
            <w:rPr>
              <w:rFonts w:ascii="Times New Roman" w:hAnsi="Times New Roman" w:cs="Times New Roman"/>
            </w:rPr>
          </w:rPrChange>
        </w:rPr>
        <w:t xml:space="preserve">was identified as the most promising biomarkers for CRC diagnosis in our combined analysis. </w:t>
      </w:r>
      <w:r w:rsidRPr="005844EA">
        <w:rPr>
          <w:rFonts w:ascii="Arial" w:hAnsi="Arial" w:cs="Arial"/>
          <w:i/>
          <w:sz w:val="22"/>
          <w:szCs w:val="22"/>
          <w:rPrChange w:id="905" w:author="Guo, Shicheng" w:date="2019-07-02T11:58:00Z">
            <w:rPr>
              <w:rFonts w:ascii="Times New Roman" w:hAnsi="Times New Roman" w:cs="Times New Roman"/>
              <w:i/>
            </w:rPr>
          </w:rPrChange>
        </w:rPr>
        <w:t>ZNF132</w:t>
      </w:r>
      <w:r w:rsidRPr="005844EA">
        <w:rPr>
          <w:rFonts w:ascii="Arial" w:hAnsi="Arial" w:cs="Arial"/>
          <w:sz w:val="22"/>
          <w:szCs w:val="22"/>
          <w:rPrChange w:id="906" w:author="Guo, Shicheng" w:date="2019-07-02T11:58:00Z">
            <w:rPr>
              <w:rFonts w:ascii="Times New Roman" w:hAnsi="Times New Roman" w:cs="Times New Roman"/>
            </w:rPr>
          </w:rPrChange>
        </w:rPr>
        <w:t xml:space="preserve"> </w:t>
      </w:r>
      <w:r w:rsidR="00186424" w:rsidRPr="005844EA">
        <w:rPr>
          <w:rFonts w:ascii="Arial" w:hAnsi="Arial" w:cs="Arial"/>
          <w:sz w:val="22"/>
          <w:szCs w:val="22"/>
          <w:rPrChange w:id="907" w:author="Guo, Shicheng" w:date="2019-07-02T11:58:00Z">
            <w:rPr>
              <w:rFonts w:ascii="Times New Roman" w:hAnsi="Times New Roman" w:cs="Times New Roman"/>
            </w:rPr>
          </w:rPrChange>
        </w:rPr>
        <w:t>is located at the 19q13.4 and belongs to C2H2 zinc finger protein family</w:t>
      </w:r>
      <w:r w:rsidR="00531CEF" w:rsidRPr="005844EA">
        <w:rPr>
          <w:rFonts w:ascii="Arial" w:hAnsi="Arial" w:cs="Arial"/>
          <w:sz w:val="22"/>
          <w:szCs w:val="22"/>
          <w:rPrChange w:id="908" w:author="Guo, Shicheng" w:date="2019-07-02T11:58:00Z">
            <w:rPr>
              <w:rFonts w:ascii="Times New Roman" w:hAnsi="Times New Roman" w:cs="Times New Roman"/>
            </w:rPr>
          </w:rPrChange>
        </w:rPr>
        <w:t xml:space="preserve"> </w:t>
      </w:r>
      <w:r w:rsidR="00186424" w:rsidRPr="005844EA">
        <w:rPr>
          <w:rFonts w:ascii="Arial" w:hAnsi="Arial" w:cs="Arial"/>
          <w:sz w:val="22"/>
          <w:szCs w:val="22"/>
          <w:rPrChange w:id="909" w:author="Guo, Shicheng" w:date="2019-07-02T11:58:00Z">
            <w:rPr>
              <w:rFonts w:ascii="Times New Roman" w:hAnsi="Times New Roman" w:cs="Times New Roman"/>
            </w:rPr>
          </w:rPrChange>
        </w:rPr>
        <w:fldChar w:fldCharType="begin"/>
      </w:r>
      <w:r w:rsidR="001F1127">
        <w:rPr>
          <w:rFonts w:ascii="Arial" w:hAnsi="Arial" w:cs="Arial"/>
          <w:sz w:val="22"/>
          <w:szCs w:val="22"/>
        </w:rPr>
        <w:instrText xml:space="preserve"> ADDIN EN.CITE &lt;EndNote&gt;&lt;Cite&gt;&lt;Author&gt;Tommerup&lt;/Author&gt;&lt;Year&gt;1995&lt;/Year&gt;&lt;RecNum&gt;508&lt;/RecNum&gt;&lt;DisplayText&gt;&lt;style face="superscript"&gt;23&lt;/style&gt;&lt;/DisplayText&gt;&lt;record&gt;&lt;rec-number&gt;508&lt;/rec-number&gt;&lt;foreign-keys&gt;&lt;key app="EN" db-id="5ep0veeviww0vqev9v0vf5zmxve5f9vvfxd5" timestamp="1558591097"&gt;508&lt;/key&gt;&lt;/foreign-keys&gt;&lt;ref-type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titles&gt;&lt;periodical&gt;&lt;full-title&gt;Genomics&lt;/full-title&gt;&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s://www.ncbi.nlm.nih.gov/pubmed/7557990&lt;/url&gt;&lt;/related-urls&gt;&lt;/urls&gt;&lt;electronic-resource-num&gt;10.1006/geno.1995.1040&lt;/electronic-resource-num&gt;&lt;/record&gt;&lt;/Cite&gt;&lt;/EndNote&gt;</w:instrText>
      </w:r>
      <w:r w:rsidR="00186424" w:rsidRPr="005844EA">
        <w:rPr>
          <w:rFonts w:ascii="Arial" w:hAnsi="Arial" w:cs="Arial"/>
          <w:sz w:val="22"/>
          <w:szCs w:val="22"/>
          <w:rPrChange w:id="910"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23</w:t>
      </w:r>
      <w:r w:rsidR="00186424" w:rsidRPr="005844EA">
        <w:rPr>
          <w:rFonts w:ascii="Arial" w:hAnsi="Arial" w:cs="Arial"/>
          <w:sz w:val="22"/>
          <w:szCs w:val="22"/>
          <w:rPrChange w:id="911" w:author="Guo, Shicheng" w:date="2019-07-02T11:58:00Z">
            <w:rPr>
              <w:rFonts w:ascii="Times New Roman" w:hAnsi="Times New Roman" w:cs="Times New Roman"/>
            </w:rPr>
          </w:rPrChange>
        </w:rPr>
        <w:fldChar w:fldCharType="end"/>
      </w:r>
      <w:r w:rsidR="00186424" w:rsidRPr="005844EA">
        <w:rPr>
          <w:rFonts w:ascii="Arial" w:hAnsi="Arial" w:cs="Arial"/>
          <w:sz w:val="22"/>
          <w:szCs w:val="22"/>
          <w:rPrChange w:id="912" w:author="Guo, Shicheng" w:date="2019-07-02T11:58:00Z">
            <w:rPr>
              <w:rFonts w:ascii="Times New Roman" w:hAnsi="Times New Roman" w:cs="Times New Roman"/>
            </w:rPr>
          </w:rPrChange>
        </w:rPr>
        <w:t xml:space="preserve">. Previous studies have identified the DNA methylation alterations of </w:t>
      </w:r>
      <w:r w:rsidR="00186424" w:rsidRPr="005844EA">
        <w:rPr>
          <w:rFonts w:ascii="Arial" w:hAnsi="Arial" w:cs="Arial"/>
          <w:i/>
          <w:sz w:val="22"/>
          <w:szCs w:val="22"/>
          <w:rPrChange w:id="913" w:author="Guo, Shicheng" w:date="2019-07-02T11:58:00Z">
            <w:rPr>
              <w:rFonts w:ascii="Times New Roman" w:hAnsi="Times New Roman" w:cs="Times New Roman"/>
              <w:i/>
            </w:rPr>
          </w:rPrChange>
        </w:rPr>
        <w:t>ZNF132</w:t>
      </w:r>
      <w:r w:rsidR="00186424" w:rsidRPr="005844EA">
        <w:rPr>
          <w:rFonts w:ascii="Arial" w:hAnsi="Arial" w:cs="Arial"/>
          <w:sz w:val="22"/>
          <w:szCs w:val="22"/>
          <w:rPrChange w:id="914" w:author="Guo, Shicheng" w:date="2019-07-02T11:58:00Z">
            <w:rPr>
              <w:rFonts w:ascii="Times New Roman" w:hAnsi="Times New Roman" w:cs="Times New Roman"/>
            </w:rPr>
          </w:rPrChange>
        </w:rPr>
        <w:t xml:space="preserve"> in </w:t>
      </w:r>
      <w:r w:rsidR="00426E21" w:rsidRPr="005844EA">
        <w:rPr>
          <w:rFonts w:ascii="Arial" w:hAnsi="Arial" w:cs="Arial"/>
          <w:sz w:val="22"/>
          <w:szCs w:val="22"/>
          <w:rPrChange w:id="915" w:author="Guo, Shicheng" w:date="2019-07-02T11:58:00Z">
            <w:rPr>
              <w:rFonts w:ascii="Times New Roman" w:hAnsi="Times New Roman" w:cs="Times New Roman"/>
            </w:rPr>
          </w:rPrChange>
        </w:rPr>
        <w:t>breast cancer, esophageal squamous cell carcinoma</w:t>
      </w:r>
      <w:r w:rsidR="00BE6A94" w:rsidRPr="005844EA">
        <w:rPr>
          <w:rFonts w:ascii="Arial" w:hAnsi="Arial" w:cs="Arial"/>
          <w:sz w:val="22"/>
          <w:szCs w:val="22"/>
          <w:rPrChange w:id="916" w:author="Guo, Shicheng" w:date="2019-07-02T11:58:00Z">
            <w:rPr>
              <w:rFonts w:ascii="Times New Roman" w:hAnsi="Times New Roman" w:cs="Times New Roman"/>
            </w:rPr>
          </w:rPrChange>
        </w:rPr>
        <w:t xml:space="preserve"> (ESCC)</w:t>
      </w:r>
      <w:r w:rsidR="00426E21" w:rsidRPr="005844EA">
        <w:rPr>
          <w:rFonts w:ascii="Arial" w:hAnsi="Arial" w:cs="Arial"/>
          <w:sz w:val="22"/>
          <w:szCs w:val="22"/>
          <w:rPrChange w:id="917" w:author="Guo, Shicheng" w:date="2019-07-02T11:58:00Z">
            <w:rPr>
              <w:rFonts w:ascii="Times New Roman" w:hAnsi="Times New Roman" w:cs="Times New Roman"/>
            </w:rPr>
          </w:rPrChange>
        </w:rPr>
        <w:t>, oropharyngeal squamous cell carcinoma and prostate cancer</w:t>
      </w:r>
      <w:r w:rsidR="005C293F" w:rsidRPr="005844EA">
        <w:rPr>
          <w:rFonts w:ascii="Arial" w:hAnsi="Arial" w:cs="Arial"/>
          <w:sz w:val="22"/>
          <w:szCs w:val="22"/>
          <w:rPrChange w:id="918" w:author="Guo, Shicheng" w:date="2019-07-02T11:58:00Z">
            <w:rPr>
              <w:rFonts w:ascii="Times New Roman" w:hAnsi="Times New Roman" w:cs="Times New Roman"/>
            </w:rPr>
          </w:rPrChange>
        </w:rPr>
        <w:t xml:space="preserve"> </w:t>
      </w:r>
      <w:r w:rsidR="00426E21" w:rsidRPr="005844EA">
        <w:rPr>
          <w:rFonts w:ascii="Arial" w:hAnsi="Arial" w:cs="Arial"/>
          <w:sz w:val="22"/>
          <w:szCs w:val="22"/>
          <w:rPrChange w:id="919" w:author="Guo, Shicheng" w:date="2019-07-02T11:58:00Z">
            <w:rPr>
              <w:rFonts w:ascii="Times New Roman" w:hAnsi="Times New Roman" w:cs="Times New Roman"/>
            </w:rPr>
          </w:rPrChange>
        </w:rPr>
        <w:fldChar w:fldCharType="begin">
          <w:fldData xml:space="preserve">PEVuZE5vdGU+PENpdGU+PEF1dGhvcj5MbGVyYXM8L0F1dGhvcj48WWVhcj4yMDExPC9ZZWFyPjxS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=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PEVuZE5vdGU+PENpdGU+PEF1dGhvcj5MbGVyYXM8L0F1dGhvcj48WWVhcj4yMDExPC9ZZWFyPjxS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=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426E21" w:rsidRPr="005844EA">
        <w:rPr>
          <w:rFonts w:ascii="Arial" w:hAnsi="Arial" w:cs="Arial"/>
          <w:sz w:val="22"/>
          <w:szCs w:val="22"/>
          <w:rPrChange w:id="920" w:author="Guo, Shicheng" w:date="2019-07-02T11:58:00Z">
            <w:rPr>
              <w:rFonts w:ascii="Arial" w:hAnsi="Arial" w:cs="Arial"/>
              <w:sz w:val="22"/>
              <w:szCs w:val="22"/>
            </w:rPr>
          </w:rPrChange>
        </w:rPr>
      </w:r>
      <w:r w:rsidR="00426E21" w:rsidRPr="005844EA">
        <w:rPr>
          <w:rFonts w:ascii="Arial" w:hAnsi="Arial" w:cs="Arial"/>
          <w:sz w:val="22"/>
          <w:szCs w:val="22"/>
          <w:rPrChange w:id="921"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1,24-26</w:t>
      </w:r>
      <w:r w:rsidR="00426E21" w:rsidRPr="005844EA">
        <w:rPr>
          <w:rFonts w:ascii="Arial" w:hAnsi="Arial" w:cs="Arial"/>
          <w:sz w:val="22"/>
          <w:szCs w:val="22"/>
          <w:rPrChange w:id="922" w:author="Guo, Shicheng" w:date="2019-07-02T11:58:00Z">
            <w:rPr>
              <w:rFonts w:ascii="Times New Roman" w:hAnsi="Times New Roman" w:cs="Times New Roman"/>
            </w:rPr>
          </w:rPrChange>
        </w:rPr>
        <w:fldChar w:fldCharType="end"/>
      </w:r>
      <w:r w:rsidR="00426E21" w:rsidRPr="005844EA">
        <w:rPr>
          <w:rFonts w:ascii="Arial" w:hAnsi="Arial" w:cs="Arial"/>
          <w:sz w:val="22"/>
          <w:szCs w:val="22"/>
          <w:rPrChange w:id="923" w:author="Guo, Shicheng" w:date="2019-07-02T11:58:00Z">
            <w:rPr>
              <w:rFonts w:ascii="Times New Roman" w:hAnsi="Times New Roman" w:cs="Times New Roman"/>
            </w:rPr>
          </w:rPrChange>
        </w:rPr>
        <w:t xml:space="preserve">. </w:t>
      </w:r>
      <w:r w:rsidR="00BE6A94" w:rsidRPr="005844EA">
        <w:rPr>
          <w:rFonts w:ascii="Arial" w:hAnsi="Arial" w:cs="Arial"/>
          <w:sz w:val="22"/>
          <w:szCs w:val="22"/>
          <w:rPrChange w:id="924" w:author="Guo, Shicheng" w:date="2019-07-02T11:58:00Z">
            <w:rPr>
              <w:rFonts w:ascii="Times New Roman" w:hAnsi="Times New Roman" w:cs="Times New Roman"/>
            </w:rPr>
          </w:rPrChange>
        </w:rPr>
        <w:t xml:space="preserve">Especially, </w:t>
      </w:r>
      <w:r w:rsidR="00BE6A94" w:rsidRPr="005844EA">
        <w:rPr>
          <w:rFonts w:ascii="Arial" w:hAnsi="Arial" w:cs="Arial"/>
          <w:i/>
          <w:sz w:val="22"/>
          <w:szCs w:val="22"/>
          <w:rPrChange w:id="925" w:author="Guo, Shicheng" w:date="2019-07-02T11:58:00Z">
            <w:rPr>
              <w:rFonts w:ascii="Times New Roman" w:hAnsi="Times New Roman" w:cs="Times New Roman"/>
              <w:i/>
            </w:rPr>
          </w:rPrChange>
        </w:rPr>
        <w:t>ZNF132</w:t>
      </w:r>
      <w:r w:rsidR="00BE6A94" w:rsidRPr="005844EA">
        <w:rPr>
          <w:rFonts w:ascii="Arial" w:hAnsi="Arial" w:cs="Arial"/>
          <w:sz w:val="22"/>
          <w:szCs w:val="22"/>
          <w:rPrChange w:id="926" w:author="Guo, Shicheng" w:date="2019-07-02T11:58:00Z">
            <w:rPr>
              <w:rFonts w:ascii="Times New Roman" w:hAnsi="Times New Roman" w:cs="Times New Roman"/>
            </w:rPr>
          </w:rPrChange>
        </w:rPr>
        <w:t xml:space="preserve"> hyper-methylation could reduce the Sp1 transcript factor activity and decreased the abilities of cell in growth, migration and invasion, and tumorigenicity of cells in a nude mouse model of ESCC</w:t>
      </w:r>
      <w:r w:rsidR="000001F3" w:rsidRPr="005844EA">
        <w:rPr>
          <w:rFonts w:ascii="Arial" w:hAnsi="Arial" w:cs="Arial"/>
          <w:sz w:val="22"/>
          <w:szCs w:val="22"/>
          <w:rPrChange w:id="927" w:author="Guo, Shicheng" w:date="2019-07-02T11:58:00Z">
            <w:rPr>
              <w:rFonts w:ascii="Times New Roman" w:hAnsi="Times New Roman" w:cs="Times New Roman"/>
            </w:rPr>
          </w:rPrChange>
        </w:rPr>
        <w:t xml:space="preserve"> </w:t>
      </w:r>
      <w:r w:rsidR="00BE6A94" w:rsidRPr="005844EA">
        <w:rPr>
          <w:rFonts w:ascii="Arial" w:hAnsi="Arial" w:cs="Arial"/>
          <w:sz w:val="22"/>
          <w:szCs w:val="22"/>
          <w:rPrChange w:id="928" w:author="Guo, Shicheng" w:date="2019-07-02T11:58:00Z">
            <w:rPr>
              <w:rFonts w:ascii="Times New Roman" w:hAnsi="Times New Roman" w:cs="Times New Roman"/>
            </w:rPr>
          </w:rPrChange>
        </w:rPr>
        <w:fldChar w:fldCharType="begin">
          <w:fldData xml:space="preserve">PEVuZE5vdGU+PENpdGU+PEF1dGhvcj5KaWFuZzwvQXV0aG9yPjxZZWFyPjIwMTg8L1llYXI+PFJl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</w:fldData>
        </w:fldChar>
      </w:r>
      <w:r w:rsidR="00276529" w:rsidRPr="005844EA">
        <w:rPr>
          <w:rFonts w:ascii="Arial" w:hAnsi="Arial" w:cs="Arial"/>
          <w:sz w:val="22"/>
          <w:szCs w:val="22"/>
        </w:rPr>
        <w:instrText xml:space="preserve"> ADDIN EN.CITE </w:instrText>
      </w:r>
      <w:r w:rsidR="00276529" w:rsidRPr="005844EA">
        <w:rPr>
          <w:rFonts w:ascii="Arial" w:hAnsi="Arial" w:cs="Arial"/>
          <w:sz w:val="22"/>
          <w:szCs w:val="22"/>
          <w:rPrChange w:id="929" w:author="Guo, Shicheng" w:date="2019-07-02T11:58:00Z">
            <w:rPr>
              <w:rFonts w:ascii="Arial" w:hAnsi="Arial" w:cs="Arial"/>
              <w:sz w:val="22"/>
              <w:szCs w:val="22"/>
            </w:rPr>
          </w:rPrChange>
        </w:rPr>
        <w:fldChar w:fldCharType="begin">
          <w:fldData xml:space="preserve">PEVuZE5vdGU+PENpdGU+PEF1dGhvcj5KaWFuZzwvQXV0aG9yPjxZZWFyPjIwMTg8L1llYXI+PFJl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</w:fldData>
        </w:fldChar>
      </w:r>
      <w:r w:rsidR="00276529" w:rsidRPr="005844EA">
        <w:rPr>
          <w:rFonts w:ascii="Arial" w:hAnsi="Arial" w:cs="Arial"/>
          <w:sz w:val="22"/>
          <w:szCs w:val="22"/>
        </w:rPr>
        <w:instrText xml:space="preserve"> ADDIN EN.CITE.DATA </w:instrText>
      </w:r>
      <w:r w:rsidR="00276529" w:rsidRPr="005844EA">
        <w:rPr>
          <w:rFonts w:ascii="Arial" w:hAnsi="Arial" w:cs="Arial"/>
          <w:sz w:val="22"/>
          <w:szCs w:val="22"/>
          <w:rPrChange w:id="930" w:author="Guo, Shicheng" w:date="2019-07-02T11:58:00Z">
            <w:rPr>
              <w:rFonts w:ascii="Arial" w:hAnsi="Arial" w:cs="Arial"/>
              <w:sz w:val="22"/>
              <w:szCs w:val="22"/>
            </w:rPr>
          </w:rPrChange>
        </w:rPr>
      </w:r>
      <w:r w:rsidR="00276529" w:rsidRPr="005844EA">
        <w:rPr>
          <w:rFonts w:ascii="Arial" w:hAnsi="Arial" w:cs="Arial"/>
          <w:sz w:val="22"/>
          <w:szCs w:val="22"/>
          <w:rPrChange w:id="931" w:author="Guo, Shicheng" w:date="2019-07-02T11:58:00Z">
            <w:rPr>
              <w:rFonts w:ascii="Arial" w:hAnsi="Arial" w:cs="Arial"/>
              <w:sz w:val="22"/>
              <w:szCs w:val="22"/>
            </w:rPr>
          </w:rPrChange>
        </w:rPr>
        <w:fldChar w:fldCharType="end"/>
      </w:r>
      <w:r w:rsidR="00BE6A94" w:rsidRPr="005844EA">
        <w:rPr>
          <w:rFonts w:ascii="Arial" w:hAnsi="Arial" w:cs="Arial"/>
          <w:sz w:val="22"/>
          <w:szCs w:val="22"/>
          <w:rPrChange w:id="932" w:author="Guo, Shicheng" w:date="2019-07-02T11:58:00Z">
            <w:rPr>
              <w:rFonts w:ascii="Arial" w:hAnsi="Arial" w:cs="Arial"/>
              <w:sz w:val="22"/>
              <w:szCs w:val="22"/>
            </w:rPr>
          </w:rPrChange>
        </w:rPr>
      </w:r>
      <w:r w:rsidR="00BE6A94" w:rsidRPr="005844EA">
        <w:rPr>
          <w:rFonts w:ascii="Arial" w:hAnsi="Arial" w:cs="Arial"/>
          <w:sz w:val="22"/>
          <w:szCs w:val="22"/>
          <w:rPrChange w:id="933" w:author="Guo, Shicheng" w:date="2019-07-02T11:58:00Z">
            <w:rPr>
              <w:rFonts w:ascii="Times New Roman" w:hAnsi="Times New Roman" w:cs="Times New Roman"/>
            </w:rPr>
          </w:rPrChange>
        </w:rPr>
        <w:fldChar w:fldCharType="separate"/>
      </w:r>
      <w:r w:rsidR="00276529" w:rsidRPr="005844EA">
        <w:rPr>
          <w:rFonts w:ascii="Arial" w:hAnsi="Arial" w:cs="Arial"/>
          <w:noProof/>
          <w:sz w:val="22"/>
          <w:szCs w:val="22"/>
          <w:vertAlign w:val="superscript"/>
        </w:rPr>
        <w:t>1</w:t>
      </w:r>
      <w:r w:rsidR="00BE6A94" w:rsidRPr="005844EA">
        <w:rPr>
          <w:rFonts w:ascii="Arial" w:hAnsi="Arial" w:cs="Arial"/>
          <w:sz w:val="22"/>
          <w:szCs w:val="22"/>
          <w:rPrChange w:id="934" w:author="Guo, Shicheng" w:date="2019-07-02T11:58:00Z">
            <w:rPr>
              <w:rFonts w:ascii="Times New Roman" w:hAnsi="Times New Roman" w:cs="Times New Roman"/>
            </w:rPr>
          </w:rPrChange>
        </w:rPr>
        <w:fldChar w:fldCharType="end"/>
      </w:r>
      <w:r w:rsidR="00BE6A94" w:rsidRPr="005844EA">
        <w:rPr>
          <w:rFonts w:ascii="Arial" w:hAnsi="Arial" w:cs="Arial"/>
          <w:sz w:val="22"/>
          <w:szCs w:val="22"/>
          <w:rPrChange w:id="935" w:author="Guo, Shicheng" w:date="2019-07-02T11:58:00Z">
            <w:rPr>
              <w:rFonts w:ascii="Times New Roman" w:hAnsi="Times New Roman" w:cs="Times New Roman"/>
            </w:rPr>
          </w:rPrChange>
        </w:rPr>
        <w:t xml:space="preserve">. In our study, we both identified the hyper-methylation and down-regulation of </w:t>
      </w:r>
      <w:r w:rsidR="00BE6A94" w:rsidRPr="005844EA">
        <w:rPr>
          <w:rFonts w:ascii="Arial" w:hAnsi="Arial" w:cs="Arial"/>
          <w:i/>
          <w:sz w:val="22"/>
          <w:szCs w:val="22"/>
          <w:rPrChange w:id="936" w:author="Guo, Shicheng" w:date="2019-07-02T11:58:00Z">
            <w:rPr>
              <w:rFonts w:ascii="Times New Roman" w:hAnsi="Times New Roman" w:cs="Times New Roman"/>
              <w:i/>
            </w:rPr>
          </w:rPrChange>
        </w:rPr>
        <w:t>ZNF132</w:t>
      </w:r>
      <w:r w:rsidR="00BE6A94" w:rsidRPr="005844EA">
        <w:rPr>
          <w:rFonts w:ascii="Arial" w:hAnsi="Arial" w:cs="Arial"/>
          <w:sz w:val="22"/>
          <w:szCs w:val="22"/>
          <w:rPrChange w:id="937" w:author="Guo, Shicheng" w:date="2019-07-02T11:58:00Z">
            <w:rPr>
              <w:rFonts w:ascii="Times New Roman" w:hAnsi="Times New Roman" w:cs="Times New Roman"/>
            </w:rPr>
          </w:rPrChange>
        </w:rPr>
        <w:t xml:space="preserve"> in CRC tumors, especially in KRAS mutated samples, suggesting its biological implications in CRC tumorigenesis. </w:t>
      </w:r>
      <w:r w:rsidR="00BE6A94" w:rsidRPr="005844EA">
        <w:rPr>
          <w:rFonts w:ascii="Arial" w:hAnsi="Arial" w:cs="Arial"/>
          <w:i/>
          <w:sz w:val="22"/>
          <w:szCs w:val="22"/>
          <w:rPrChange w:id="938" w:author="Guo, Shicheng" w:date="2019-07-02T11:58:00Z">
            <w:rPr>
              <w:rFonts w:ascii="Times New Roman" w:hAnsi="Times New Roman" w:cs="Times New Roman"/>
              <w:i/>
            </w:rPr>
          </w:rPrChange>
        </w:rPr>
        <w:t>ESR</w:t>
      </w:r>
      <w:r w:rsidR="00F67317" w:rsidRPr="005844EA">
        <w:rPr>
          <w:rFonts w:ascii="Arial" w:hAnsi="Arial" w:cs="Arial"/>
          <w:i/>
          <w:sz w:val="22"/>
          <w:szCs w:val="22"/>
          <w:rPrChange w:id="939" w:author="Guo, Shicheng" w:date="2019-07-02T11:58:00Z">
            <w:rPr>
              <w:rFonts w:ascii="Times New Roman" w:hAnsi="Times New Roman" w:cs="Times New Roman"/>
              <w:i/>
            </w:rPr>
          </w:rPrChange>
        </w:rPr>
        <w:t>1</w:t>
      </w:r>
      <w:r w:rsidR="004E4D66" w:rsidRPr="005844EA">
        <w:rPr>
          <w:rFonts w:ascii="Arial" w:hAnsi="Arial" w:cs="Arial"/>
          <w:i/>
          <w:sz w:val="22"/>
          <w:szCs w:val="22"/>
          <w:rPrChange w:id="940" w:author="Guo, Shicheng" w:date="2019-07-02T11:58:00Z">
            <w:rPr>
              <w:rFonts w:ascii="Times New Roman" w:hAnsi="Times New Roman" w:cs="Times New Roman"/>
              <w:i/>
            </w:rPr>
          </w:rPrChange>
        </w:rPr>
        <w:t xml:space="preserve"> </w:t>
      </w:r>
      <w:r w:rsidR="00F67317" w:rsidRPr="005844EA">
        <w:rPr>
          <w:rFonts w:ascii="Arial" w:hAnsi="Arial" w:cs="Arial"/>
          <w:sz w:val="22"/>
          <w:szCs w:val="22"/>
          <w:rPrChange w:id="941" w:author="Guo, Shicheng" w:date="2019-07-02T11:58:00Z">
            <w:rPr>
              <w:rFonts w:ascii="Times New Roman" w:hAnsi="Times New Roman" w:cs="Times New Roman"/>
            </w:rPr>
          </w:rPrChange>
        </w:rPr>
        <w:t>(estrogen receptor alpha)</w:t>
      </w:r>
      <w:r w:rsidR="00BE6A94" w:rsidRPr="005844EA">
        <w:rPr>
          <w:rFonts w:ascii="Arial" w:hAnsi="Arial" w:cs="Arial"/>
          <w:sz w:val="22"/>
          <w:szCs w:val="22"/>
          <w:rPrChange w:id="942" w:author="Guo, Shicheng" w:date="2019-07-02T11:58:00Z">
            <w:rPr>
              <w:rFonts w:ascii="Times New Roman" w:hAnsi="Times New Roman" w:cs="Times New Roman"/>
            </w:rPr>
          </w:rPrChange>
        </w:rPr>
        <w:t xml:space="preserve"> </w:t>
      </w:r>
      <w:r w:rsidR="00E6121C" w:rsidRPr="005844EA">
        <w:rPr>
          <w:rFonts w:ascii="Arial" w:hAnsi="Arial" w:cs="Arial"/>
          <w:sz w:val="22"/>
          <w:szCs w:val="22"/>
          <w:rPrChange w:id="943" w:author="Guo, Shicheng" w:date="2019-07-02T11:58:00Z">
            <w:rPr>
              <w:rFonts w:ascii="Times New Roman" w:hAnsi="Times New Roman" w:cs="Times New Roman"/>
            </w:rPr>
          </w:rPrChange>
        </w:rPr>
        <w:t xml:space="preserve">has been recognized as a tumor-suppressor gene and </w:t>
      </w:r>
      <w:r w:rsidR="00F67317" w:rsidRPr="005844EA">
        <w:rPr>
          <w:rFonts w:ascii="Arial" w:hAnsi="Arial" w:cs="Arial"/>
          <w:sz w:val="22"/>
          <w:szCs w:val="22"/>
          <w:rPrChange w:id="944" w:author="Guo, Shicheng" w:date="2019-07-02T11:58:00Z">
            <w:rPr>
              <w:rFonts w:ascii="Times New Roman" w:hAnsi="Times New Roman" w:cs="Times New Roman"/>
            </w:rPr>
          </w:rPrChange>
        </w:rPr>
        <w:t>an estrogen receptor gene,</w:t>
      </w:r>
      <w:r w:rsidR="00F67317" w:rsidRPr="005844EA">
        <w:rPr>
          <w:rFonts w:ascii="Arial" w:hAnsi="Arial" w:cs="Arial"/>
          <w:sz w:val="22"/>
          <w:szCs w:val="22"/>
          <w:rPrChange w:id="945" w:author="Guo, Shicheng" w:date="2019-07-02T11:58:00Z">
            <w:rPr/>
          </w:rPrChange>
        </w:rPr>
        <w:t xml:space="preserve"> </w:t>
      </w:r>
      <w:r w:rsidR="00F67317" w:rsidRPr="005844EA">
        <w:rPr>
          <w:rFonts w:ascii="Arial" w:hAnsi="Arial" w:cs="Arial"/>
          <w:sz w:val="22"/>
          <w:szCs w:val="22"/>
          <w:rPrChange w:id="946" w:author="Guo, Shicheng" w:date="2019-07-02T11:58:00Z">
            <w:rPr>
              <w:rFonts w:ascii="Times New Roman" w:hAnsi="Times New Roman" w:cs="Times New Roman"/>
            </w:rPr>
          </w:rPrChange>
        </w:rPr>
        <w:t xml:space="preserve">encodes the main mediator of estrogen effect in breast epithelia and has also been shown to be activated by epidermal growth factor (EGF). The hyper-methylation status of </w:t>
      </w:r>
      <w:r w:rsidR="00F67317" w:rsidRPr="005844EA">
        <w:rPr>
          <w:rFonts w:ascii="Arial" w:hAnsi="Arial" w:cs="Arial"/>
          <w:i/>
          <w:sz w:val="22"/>
          <w:szCs w:val="22"/>
          <w:rPrChange w:id="947" w:author="Guo, Shicheng" w:date="2019-07-02T11:58:00Z">
            <w:rPr>
              <w:rFonts w:ascii="Times New Roman" w:hAnsi="Times New Roman" w:cs="Times New Roman"/>
              <w:i/>
            </w:rPr>
          </w:rPrChange>
        </w:rPr>
        <w:t>ESR1</w:t>
      </w:r>
      <w:r w:rsidR="00F67317" w:rsidRPr="005844EA">
        <w:rPr>
          <w:rFonts w:ascii="Arial" w:hAnsi="Arial" w:cs="Arial"/>
          <w:sz w:val="22"/>
          <w:szCs w:val="22"/>
          <w:rPrChange w:id="948" w:author="Guo, Shicheng" w:date="2019-07-02T11:58:00Z">
            <w:rPr>
              <w:rFonts w:ascii="Times New Roman" w:hAnsi="Times New Roman" w:cs="Times New Roman"/>
            </w:rPr>
          </w:rPrChange>
        </w:rPr>
        <w:t xml:space="preserve"> has been reported previously in lung adenocarcinoma, breast cancer, prostate cancer, </w:t>
      </w:r>
      <w:r w:rsidR="00BA5F1A" w:rsidRPr="005844EA">
        <w:rPr>
          <w:rFonts w:ascii="Arial" w:hAnsi="Arial" w:cs="Arial"/>
          <w:sz w:val="22"/>
          <w:szCs w:val="22"/>
          <w:rPrChange w:id="949" w:author="Guo, Shicheng" w:date="2019-07-02T11:58:00Z">
            <w:rPr>
              <w:rFonts w:ascii="Times New Roman" w:hAnsi="Times New Roman" w:cs="Times New Roman"/>
            </w:rPr>
          </w:rPrChange>
        </w:rPr>
        <w:t>squamous cell cervical cancer and colorectal cancer</w:t>
      </w:r>
      <w:r w:rsidR="000001F3" w:rsidRPr="005844EA">
        <w:rPr>
          <w:rFonts w:ascii="Arial" w:hAnsi="Arial" w:cs="Arial"/>
          <w:sz w:val="22"/>
          <w:szCs w:val="22"/>
          <w:rPrChange w:id="950" w:author="Guo, Shicheng" w:date="2019-07-02T11:58:00Z">
            <w:rPr>
              <w:rFonts w:ascii="Times New Roman" w:hAnsi="Times New Roman" w:cs="Times New Roman"/>
            </w:rPr>
          </w:rPrChange>
        </w:rPr>
        <w:t xml:space="preserve"> </w:t>
      </w:r>
      <w:r w:rsidR="00BA5F1A" w:rsidRPr="005844EA">
        <w:rPr>
          <w:rFonts w:ascii="Arial" w:hAnsi="Arial" w:cs="Arial"/>
          <w:sz w:val="22"/>
          <w:szCs w:val="22"/>
          <w:rPrChange w:id="951" w:author="Guo, Shicheng" w:date="2019-07-02T11:58:00Z">
            <w:rPr>
              <w:rFonts w:ascii="Times New Roman" w:hAnsi="Times New Roman" w:cs="Times New Roman"/>
            </w:rPr>
          </w:rPrChange>
        </w:rPr>
        <w:fldChar w:fldCharType="begin">
          <w:fldData xml:space="preserve">PEVuZE5vdGU+PENpdGU+PEF1dGhvcj5MaTwvQXV0aG9yPjxZZWFyPjIwMDQ8L1llYXI+PFJlY051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PEVuZE5vdGU+PENpdGU+PEF1dGhvcj5MaTwvQXV0aG9yPjxZZWFyPjIwMDQ8L1llYXI+PFJlY051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BA5F1A" w:rsidRPr="005844EA">
        <w:rPr>
          <w:rFonts w:ascii="Arial" w:hAnsi="Arial" w:cs="Arial"/>
          <w:sz w:val="22"/>
          <w:szCs w:val="22"/>
          <w:rPrChange w:id="952" w:author="Guo, Shicheng" w:date="2019-07-02T11:58:00Z">
            <w:rPr>
              <w:rFonts w:ascii="Arial" w:hAnsi="Arial" w:cs="Arial"/>
              <w:sz w:val="22"/>
              <w:szCs w:val="22"/>
            </w:rPr>
          </w:rPrChange>
        </w:rPr>
      </w:r>
      <w:r w:rsidR="00BA5F1A" w:rsidRPr="005844EA">
        <w:rPr>
          <w:rFonts w:ascii="Arial" w:hAnsi="Arial" w:cs="Arial"/>
          <w:sz w:val="22"/>
          <w:szCs w:val="22"/>
          <w:rPrChange w:id="953"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27-32</w:t>
      </w:r>
      <w:r w:rsidR="00BA5F1A" w:rsidRPr="005844EA">
        <w:rPr>
          <w:rFonts w:ascii="Arial" w:hAnsi="Arial" w:cs="Arial"/>
          <w:sz w:val="22"/>
          <w:szCs w:val="22"/>
          <w:rPrChange w:id="954" w:author="Guo, Shicheng" w:date="2019-07-02T11:58:00Z">
            <w:rPr>
              <w:rFonts w:ascii="Times New Roman" w:hAnsi="Times New Roman" w:cs="Times New Roman"/>
            </w:rPr>
          </w:rPrChange>
        </w:rPr>
        <w:fldChar w:fldCharType="end"/>
      </w:r>
      <w:r w:rsidR="00BA5F1A" w:rsidRPr="005844EA">
        <w:rPr>
          <w:rFonts w:ascii="Arial" w:hAnsi="Arial" w:cs="Arial"/>
          <w:sz w:val="22"/>
          <w:szCs w:val="22"/>
          <w:rPrChange w:id="955" w:author="Guo, Shicheng" w:date="2019-07-02T11:58:00Z">
            <w:rPr>
              <w:rFonts w:ascii="Times New Roman" w:hAnsi="Times New Roman" w:cs="Times New Roman"/>
            </w:rPr>
          </w:rPrChange>
        </w:rPr>
        <w:t xml:space="preserve">. Meanwhile, the </w:t>
      </w:r>
      <w:r w:rsidR="00BA5F1A" w:rsidRPr="005844EA">
        <w:rPr>
          <w:rFonts w:ascii="Arial" w:hAnsi="Arial" w:cs="Arial"/>
          <w:i/>
          <w:sz w:val="22"/>
          <w:szCs w:val="22"/>
          <w:rPrChange w:id="956" w:author="Guo, Shicheng" w:date="2019-07-02T11:58:00Z">
            <w:rPr>
              <w:rFonts w:ascii="Times New Roman" w:hAnsi="Times New Roman" w:cs="Times New Roman"/>
              <w:i/>
            </w:rPr>
          </w:rPrChange>
        </w:rPr>
        <w:t>ESR1</w:t>
      </w:r>
      <w:r w:rsidR="00BA5F1A" w:rsidRPr="005844EA">
        <w:rPr>
          <w:rFonts w:ascii="Arial" w:hAnsi="Arial" w:cs="Arial"/>
          <w:sz w:val="22"/>
          <w:szCs w:val="22"/>
          <w:rPrChange w:id="957" w:author="Guo, Shicheng" w:date="2019-07-02T11:58:00Z">
            <w:rPr>
              <w:rFonts w:ascii="Times New Roman" w:hAnsi="Times New Roman" w:cs="Times New Roman"/>
            </w:rPr>
          </w:rPrChange>
        </w:rPr>
        <w:t xml:space="preserve"> hyper-methylation is also correlated with poor prognosis </w:t>
      </w:r>
      <w:r w:rsidR="00BA5F1A" w:rsidRPr="005844EA">
        <w:rPr>
          <w:rFonts w:ascii="Arial" w:hAnsi="Arial" w:cs="Arial"/>
          <w:sz w:val="22"/>
          <w:szCs w:val="22"/>
          <w:rPrChange w:id="958" w:author="Guo, Shicheng" w:date="2019-07-02T11:58:00Z">
            <w:rPr>
              <w:rFonts w:ascii="Times New Roman" w:hAnsi="Times New Roman" w:cs="Times New Roman"/>
            </w:rPr>
          </w:rPrChange>
        </w:rPr>
        <w:lastRenderedPageBreak/>
        <w:t>and drug response in breast cancer</w:t>
      </w:r>
      <w:r w:rsidR="000001F3" w:rsidRPr="005844EA">
        <w:rPr>
          <w:rFonts w:ascii="Arial" w:hAnsi="Arial" w:cs="Arial"/>
          <w:sz w:val="22"/>
          <w:szCs w:val="22"/>
          <w:rPrChange w:id="959" w:author="Guo, Shicheng" w:date="2019-07-02T11:58:00Z">
            <w:rPr>
              <w:rFonts w:ascii="Times New Roman" w:hAnsi="Times New Roman" w:cs="Times New Roman"/>
            </w:rPr>
          </w:rPrChange>
        </w:rPr>
        <w:t xml:space="preserve"> </w:t>
      </w:r>
      <w:r w:rsidR="00BA5F1A" w:rsidRPr="005844EA">
        <w:rPr>
          <w:rFonts w:ascii="Arial" w:hAnsi="Arial" w:cs="Arial"/>
          <w:sz w:val="22"/>
          <w:szCs w:val="22"/>
          <w:rPrChange w:id="960" w:author="Guo, Shicheng" w:date="2019-07-02T11:58:00Z">
            <w:rPr>
              <w:rFonts w:ascii="Times New Roman" w:hAnsi="Times New Roman" w:cs="Times New Roman"/>
            </w:rPr>
          </w:rPrChange>
        </w:rPr>
        <w:fldChar w:fldCharType="begin">
          <w:fldData xml:space="preserve">PEVuZE5vdGU+PENpdGU+PEF1dGhvcj5SYW1vczwvQXV0aG9yPjxZZWFyPjIwMTA8L1llYXI+PFJl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PEVuZE5vdGU+PENpdGU+PEF1dGhvcj5SYW1vczwvQXV0aG9yPjxZZWFyPjIwMTA8L1llYXI+PFJl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BA5F1A" w:rsidRPr="005844EA">
        <w:rPr>
          <w:rFonts w:ascii="Arial" w:hAnsi="Arial" w:cs="Arial"/>
          <w:sz w:val="22"/>
          <w:szCs w:val="22"/>
          <w:rPrChange w:id="961" w:author="Guo, Shicheng" w:date="2019-07-02T11:58:00Z">
            <w:rPr>
              <w:rFonts w:ascii="Arial" w:hAnsi="Arial" w:cs="Arial"/>
              <w:sz w:val="22"/>
              <w:szCs w:val="22"/>
            </w:rPr>
          </w:rPrChange>
        </w:rPr>
      </w:r>
      <w:r w:rsidR="00BA5F1A" w:rsidRPr="005844EA">
        <w:rPr>
          <w:rFonts w:ascii="Arial" w:hAnsi="Arial" w:cs="Arial"/>
          <w:sz w:val="22"/>
          <w:szCs w:val="22"/>
          <w:rPrChange w:id="962"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33,34</w:t>
      </w:r>
      <w:r w:rsidR="00BA5F1A" w:rsidRPr="005844EA">
        <w:rPr>
          <w:rFonts w:ascii="Arial" w:hAnsi="Arial" w:cs="Arial"/>
          <w:sz w:val="22"/>
          <w:szCs w:val="22"/>
          <w:rPrChange w:id="963" w:author="Guo, Shicheng" w:date="2019-07-02T11:58:00Z">
            <w:rPr>
              <w:rFonts w:ascii="Times New Roman" w:hAnsi="Times New Roman" w:cs="Times New Roman"/>
            </w:rPr>
          </w:rPrChange>
        </w:rPr>
        <w:fldChar w:fldCharType="end"/>
      </w:r>
      <w:r w:rsidR="00BA5F1A" w:rsidRPr="005844EA">
        <w:rPr>
          <w:rFonts w:ascii="Arial" w:hAnsi="Arial" w:cs="Arial"/>
          <w:sz w:val="22"/>
          <w:szCs w:val="22"/>
          <w:rPrChange w:id="964" w:author="Guo, Shicheng" w:date="2019-07-02T11:58:00Z">
            <w:rPr>
              <w:rFonts w:ascii="Times New Roman" w:hAnsi="Times New Roman" w:cs="Times New Roman"/>
            </w:rPr>
          </w:rPrChange>
        </w:rPr>
        <w:t xml:space="preserve">. Additionally, the hyper-methylation of </w:t>
      </w:r>
      <w:r w:rsidR="00BA5F1A" w:rsidRPr="005844EA">
        <w:rPr>
          <w:rFonts w:ascii="Arial" w:hAnsi="Arial" w:cs="Arial"/>
          <w:i/>
          <w:sz w:val="22"/>
          <w:szCs w:val="22"/>
          <w:rPrChange w:id="965" w:author="Guo, Shicheng" w:date="2019-07-02T11:58:00Z">
            <w:rPr>
              <w:rFonts w:ascii="Times New Roman" w:hAnsi="Times New Roman" w:cs="Times New Roman"/>
              <w:i/>
            </w:rPr>
          </w:rPrChange>
        </w:rPr>
        <w:t>ESR1</w:t>
      </w:r>
      <w:r w:rsidR="00BA5F1A" w:rsidRPr="005844EA">
        <w:rPr>
          <w:rFonts w:ascii="Arial" w:hAnsi="Arial" w:cs="Arial"/>
          <w:sz w:val="22"/>
          <w:szCs w:val="22"/>
          <w:rPrChange w:id="966" w:author="Guo, Shicheng" w:date="2019-07-02T11:58:00Z">
            <w:rPr>
              <w:rFonts w:ascii="Times New Roman" w:hAnsi="Times New Roman" w:cs="Times New Roman"/>
            </w:rPr>
          </w:rPrChange>
        </w:rPr>
        <w:t xml:space="preserve"> promoter has been found to be associated with KRAS mutation, which was in accordance with our results</w:t>
      </w:r>
      <w:r w:rsidR="000001F3" w:rsidRPr="005844EA">
        <w:rPr>
          <w:rFonts w:ascii="Arial" w:hAnsi="Arial" w:cs="Arial"/>
          <w:sz w:val="22"/>
          <w:szCs w:val="22"/>
          <w:rPrChange w:id="967" w:author="Guo, Shicheng" w:date="2019-07-02T11:58:00Z">
            <w:rPr>
              <w:rFonts w:ascii="Times New Roman" w:hAnsi="Times New Roman" w:cs="Times New Roman"/>
            </w:rPr>
          </w:rPrChange>
        </w:rPr>
        <w:t xml:space="preserve"> </w:t>
      </w:r>
      <w:r w:rsidR="00BA5F1A" w:rsidRPr="005844EA">
        <w:rPr>
          <w:rFonts w:ascii="Arial" w:hAnsi="Arial" w:cs="Arial"/>
          <w:sz w:val="22"/>
          <w:szCs w:val="22"/>
          <w:rPrChange w:id="968" w:author="Guo, Shicheng" w:date="2019-07-02T11:58:00Z">
            <w:rPr>
              <w:rFonts w:ascii="Times New Roman" w:hAnsi="Times New Roman" w:cs="Times New Roman"/>
            </w:rPr>
          </w:rPrChange>
        </w:rPr>
        <w:fldChar w:fldCharType="begin">
          <w:fldData xml:space="preserve">PEVuZE5vdGU+PENpdGU+PEF1dGhvcj5Ib3JpaTwvQXV0aG9yPjxZZWFyPjIwMDk8L1llYXI+PFJl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PEVuZE5vdGU+PENpdGU+PEF1dGhvcj5Ib3JpaTwvQXV0aG9yPjxZZWFyPjIwMDk8L1llYXI+PFJl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BA5F1A" w:rsidRPr="005844EA">
        <w:rPr>
          <w:rFonts w:ascii="Arial" w:hAnsi="Arial" w:cs="Arial"/>
          <w:sz w:val="22"/>
          <w:szCs w:val="22"/>
          <w:rPrChange w:id="969" w:author="Guo, Shicheng" w:date="2019-07-02T11:58:00Z">
            <w:rPr>
              <w:rFonts w:ascii="Arial" w:hAnsi="Arial" w:cs="Arial"/>
              <w:sz w:val="22"/>
              <w:szCs w:val="22"/>
            </w:rPr>
          </w:rPrChange>
        </w:rPr>
      </w:r>
      <w:r w:rsidR="00BA5F1A" w:rsidRPr="005844EA">
        <w:rPr>
          <w:rFonts w:ascii="Arial" w:hAnsi="Arial" w:cs="Arial"/>
          <w:sz w:val="22"/>
          <w:szCs w:val="22"/>
          <w:rPrChange w:id="970"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35</w:t>
      </w:r>
      <w:r w:rsidR="00BA5F1A" w:rsidRPr="005844EA">
        <w:rPr>
          <w:rFonts w:ascii="Arial" w:hAnsi="Arial" w:cs="Arial"/>
          <w:sz w:val="22"/>
          <w:szCs w:val="22"/>
          <w:rPrChange w:id="971" w:author="Guo, Shicheng" w:date="2019-07-02T11:58:00Z">
            <w:rPr>
              <w:rFonts w:ascii="Times New Roman" w:hAnsi="Times New Roman" w:cs="Times New Roman"/>
            </w:rPr>
          </w:rPrChange>
        </w:rPr>
        <w:fldChar w:fldCharType="end"/>
      </w:r>
      <w:r w:rsidR="00BA5F1A" w:rsidRPr="005844EA">
        <w:rPr>
          <w:rFonts w:ascii="Arial" w:hAnsi="Arial" w:cs="Arial"/>
          <w:sz w:val="22"/>
          <w:szCs w:val="22"/>
          <w:rPrChange w:id="972" w:author="Guo, Shicheng" w:date="2019-07-02T11:58:00Z">
            <w:rPr>
              <w:rFonts w:ascii="Times New Roman" w:hAnsi="Times New Roman" w:cs="Times New Roman"/>
            </w:rPr>
          </w:rPrChange>
        </w:rPr>
        <w:t xml:space="preserve">. </w:t>
      </w:r>
      <w:r w:rsidR="00125BC5" w:rsidRPr="005844EA">
        <w:rPr>
          <w:rFonts w:ascii="Arial" w:hAnsi="Arial" w:cs="Arial"/>
          <w:i/>
          <w:sz w:val="22"/>
          <w:szCs w:val="22"/>
          <w:rPrChange w:id="973" w:author="Guo, Shicheng" w:date="2019-07-02T11:58:00Z">
            <w:rPr>
              <w:rFonts w:ascii="Times New Roman" w:hAnsi="Times New Roman" w:cs="Times New Roman"/>
              <w:i/>
            </w:rPr>
          </w:rPrChange>
        </w:rPr>
        <w:t>ZNF229</w:t>
      </w:r>
      <w:r w:rsidR="00125BC5" w:rsidRPr="005844EA">
        <w:rPr>
          <w:rFonts w:ascii="Arial" w:hAnsi="Arial" w:cs="Arial"/>
          <w:sz w:val="22"/>
          <w:szCs w:val="22"/>
          <w:rPrChange w:id="974" w:author="Guo, Shicheng" w:date="2019-07-02T11:58:00Z">
            <w:rPr>
              <w:rFonts w:ascii="Times New Roman" w:hAnsi="Times New Roman" w:cs="Times New Roman"/>
            </w:rPr>
          </w:rPrChange>
        </w:rPr>
        <w:t xml:space="preserve"> (zinc finger protein 229) is a protein-coding gene and few studies have suggested the hyper-methylation status of </w:t>
      </w:r>
      <w:r w:rsidR="00125BC5" w:rsidRPr="005844EA">
        <w:rPr>
          <w:rFonts w:ascii="Arial" w:hAnsi="Arial" w:cs="Arial"/>
          <w:i/>
          <w:sz w:val="22"/>
          <w:szCs w:val="22"/>
          <w:rPrChange w:id="975" w:author="Guo, Shicheng" w:date="2019-07-02T11:58:00Z">
            <w:rPr>
              <w:rFonts w:ascii="Times New Roman" w:hAnsi="Times New Roman" w:cs="Times New Roman"/>
              <w:i/>
            </w:rPr>
          </w:rPrChange>
        </w:rPr>
        <w:t>ZNF229</w:t>
      </w:r>
      <w:r w:rsidR="00125BC5" w:rsidRPr="005844EA">
        <w:rPr>
          <w:rFonts w:ascii="Arial" w:hAnsi="Arial" w:cs="Arial"/>
          <w:sz w:val="22"/>
          <w:szCs w:val="22"/>
          <w:rPrChange w:id="976" w:author="Guo, Shicheng" w:date="2019-07-02T11:58:00Z">
            <w:rPr>
              <w:rFonts w:ascii="Times New Roman" w:hAnsi="Times New Roman" w:cs="Times New Roman"/>
            </w:rPr>
          </w:rPrChange>
        </w:rPr>
        <w:t xml:space="preserve"> in the diagnos</w:t>
      </w:r>
      <w:r w:rsidR="008F5630" w:rsidRPr="005844EA">
        <w:rPr>
          <w:rFonts w:ascii="Arial" w:hAnsi="Arial" w:cs="Arial"/>
          <w:sz w:val="22"/>
          <w:szCs w:val="22"/>
          <w:rPrChange w:id="977" w:author="Guo, Shicheng" w:date="2019-07-02T11:58:00Z">
            <w:rPr>
              <w:rFonts w:ascii="Times New Roman" w:hAnsi="Times New Roman" w:cs="Times New Roman"/>
            </w:rPr>
          </w:rPrChange>
        </w:rPr>
        <w:t xml:space="preserve">is </w:t>
      </w:r>
      <w:r w:rsidR="005775C9" w:rsidRPr="005844EA">
        <w:rPr>
          <w:rFonts w:ascii="Arial" w:hAnsi="Arial" w:cs="Arial"/>
          <w:sz w:val="22"/>
          <w:szCs w:val="22"/>
          <w:rPrChange w:id="978" w:author="Guo, Shicheng" w:date="2019-07-02T11:58:00Z">
            <w:rPr>
              <w:rFonts w:ascii="Times New Roman" w:hAnsi="Times New Roman" w:cs="Times New Roman"/>
            </w:rPr>
          </w:rPrChange>
        </w:rPr>
        <w:t xml:space="preserve">of cancers. The biological functions and its implications in colorectal cancers should be further explored. </w:t>
      </w:r>
      <w:r w:rsidR="005775C9" w:rsidRPr="005844EA">
        <w:rPr>
          <w:rFonts w:ascii="Arial" w:hAnsi="Arial" w:cs="Arial"/>
          <w:i/>
          <w:sz w:val="22"/>
          <w:szCs w:val="22"/>
          <w:rPrChange w:id="979" w:author="Guo, Shicheng" w:date="2019-07-02T11:58:00Z">
            <w:rPr>
              <w:rFonts w:ascii="Times New Roman" w:hAnsi="Times New Roman" w:cs="Times New Roman"/>
              <w:i/>
            </w:rPr>
          </w:rPrChange>
        </w:rPr>
        <w:t>ZNF542</w:t>
      </w:r>
      <w:r w:rsidR="005775C9" w:rsidRPr="005844EA">
        <w:rPr>
          <w:rFonts w:ascii="Arial" w:hAnsi="Arial" w:cs="Arial"/>
          <w:sz w:val="22"/>
          <w:szCs w:val="22"/>
          <w:rPrChange w:id="980" w:author="Guo, Shicheng" w:date="2019-07-02T11:58:00Z">
            <w:rPr>
              <w:rFonts w:ascii="Times New Roman" w:hAnsi="Times New Roman" w:cs="Times New Roman"/>
            </w:rPr>
          </w:rPrChange>
        </w:rPr>
        <w:t xml:space="preserve"> (zinc finger protein 542) </w:t>
      </w:r>
      <w:r w:rsidR="007666D0" w:rsidRPr="005844EA">
        <w:rPr>
          <w:rFonts w:ascii="Arial" w:hAnsi="Arial" w:cs="Arial"/>
          <w:sz w:val="22"/>
          <w:szCs w:val="22"/>
          <w:rPrChange w:id="981" w:author="Guo, Shicheng" w:date="2019-07-02T11:58:00Z">
            <w:rPr>
              <w:rFonts w:ascii="Times New Roman" w:hAnsi="Times New Roman" w:cs="Times New Roman"/>
            </w:rPr>
          </w:rPrChange>
        </w:rPr>
        <w:t>has been found to be involved in the epigenetic regulation of puberty through transcriptional repression</w:t>
      </w:r>
      <w:r w:rsidR="000001F3" w:rsidRPr="005844EA">
        <w:rPr>
          <w:rFonts w:ascii="Arial" w:hAnsi="Arial" w:cs="Arial"/>
          <w:sz w:val="22"/>
          <w:szCs w:val="22"/>
          <w:rPrChange w:id="982" w:author="Guo, Shicheng" w:date="2019-07-02T11:58:00Z">
            <w:rPr>
              <w:rFonts w:ascii="Times New Roman" w:hAnsi="Times New Roman" w:cs="Times New Roman"/>
            </w:rPr>
          </w:rPrChange>
        </w:rPr>
        <w:t xml:space="preserve"> </w:t>
      </w:r>
      <w:r w:rsidR="007666D0" w:rsidRPr="005844EA">
        <w:rPr>
          <w:rFonts w:ascii="Arial" w:hAnsi="Arial" w:cs="Arial"/>
          <w:sz w:val="22"/>
          <w:szCs w:val="22"/>
          <w:rPrChange w:id="983" w:author="Guo, Shicheng" w:date="2019-07-02T11:58:00Z">
            <w:rPr>
              <w:rFonts w:ascii="Times New Roman" w:hAnsi="Times New Roman" w:cs="Times New Roman"/>
            </w:rPr>
          </w:rPrChange>
        </w:rPr>
        <w:fldChar w:fldCharType="begin">
          <w:fldData xml:space="preserve">PEVuZE5vdGU+PENpdGU+PEF1dGhvcj5Mb21uaWN6aTwvQXV0aG9yPjxZZWFyPjIwMTU8L1llYXI+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PEVuZE5vdGU+PENpdGU+PEF1dGhvcj5Mb21uaWN6aTwvQXV0aG9yPjxZZWFyPjIwMTU8L1llYXI+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7666D0" w:rsidRPr="005844EA">
        <w:rPr>
          <w:rFonts w:ascii="Arial" w:hAnsi="Arial" w:cs="Arial"/>
          <w:sz w:val="22"/>
          <w:szCs w:val="22"/>
          <w:rPrChange w:id="984" w:author="Guo, Shicheng" w:date="2019-07-02T11:58:00Z">
            <w:rPr>
              <w:rFonts w:ascii="Arial" w:hAnsi="Arial" w:cs="Arial"/>
              <w:sz w:val="22"/>
              <w:szCs w:val="22"/>
            </w:rPr>
          </w:rPrChange>
        </w:rPr>
      </w:r>
      <w:r w:rsidR="007666D0" w:rsidRPr="005844EA">
        <w:rPr>
          <w:rFonts w:ascii="Arial" w:hAnsi="Arial" w:cs="Arial"/>
          <w:sz w:val="22"/>
          <w:szCs w:val="22"/>
          <w:rPrChange w:id="985"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36</w:t>
      </w:r>
      <w:r w:rsidR="007666D0" w:rsidRPr="005844EA">
        <w:rPr>
          <w:rFonts w:ascii="Arial" w:hAnsi="Arial" w:cs="Arial"/>
          <w:sz w:val="22"/>
          <w:szCs w:val="22"/>
          <w:rPrChange w:id="986" w:author="Guo, Shicheng" w:date="2019-07-02T11:58:00Z">
            <w:rPr>
              <w:rFonts w:ascii="Times New Roman" w:hAnsi="Times New Roman" w:cs="Times New Roman"/>
            </w:rPr>
          </w:rPrChange>
        </w:rPr>
        <w:fldChar w:fldCharType="end"/>
      </w:r>
      <w:r w:rsidR="007666D0" w:rsidRPr="005844EA">
        <w:rPr>
          <w:rFonts w:ascii="Arial" w:hAnsi="Arial" w:cs="Arial"/>
          <w:sz w:val="22"/>
          <w:szCs w:val="22"/>
          <w:rPrChange w:id="987" w:author="Guo, Shicheng" w:date="2019-07-02T11:58:00Z">
            <w:rPr>
              <w:rFonts w:ascii="Times New Roman" w:hAnsi="Times New Roman" w:cs="Times New Roman"/>
            </w:rPr>
          </w:rPrChange>
        </w:rPr>
        <w:t xml:space="preserve">. Moreover, a CpG site located at </w:t>
      </w:r>
      <w:r w:rsidR="007666D0" w:rsidRPr="005844EA">
        <w:rPr>
          <w:rFonts w:ascii="Arial" w:hAnsi="Arial" w:cs="Arial"/>
          <w:i/>
          <w:sz w:val="22"/>
          <w:szCs w:val="22"/>
          <w:rPrChange w:id="988" w:author="Guo, Shicheng" w:date="2019-07-02T11:58:00Z">
            <w:rPr>
              <w:rFonts w:ascii="Times New Roman" w:hAnsi="Times New Roman" w:cs="Times New Roman"/>
              <w:i/>
            </w:rPr>
          </w:rPrChange>
        </w:rPr>
        <w:t>ZNF542</w:t>
      </w:r>
      <w:r w:rsidR="007666D0" w:rsidRPr="005844EA">
        <w:rPr>
          <w:rFonts w:ascii="Arial" w:hAnsi="Arial" w:cs="Arial"/>
          <w:sz w:val="22"/>
          <w:szCs w:val="22"/>
          <w:rPrChange w:id="989" w:author="Guo, Shicheng" w:date="2019-07-02T11:58:00Z">
            <w:rPr>
              <w:rFonts w:ascii="Times New Roman" w:hAnsi="Times New Roman" w:cs="Times New Roman"/>
            </w:rPr>
          </w:rPrChange>
        </w:rPr>
        <w:t xml:space="preserve"> has been found to be a promising biomarker for esophageal squamous cell carcinoma</w:t>
      </w:r>
      <w:r w:rsidR="000001F3" w:rsidRPr="005844EA">
        <w:rPr>
          <w:rFonts w:ascii="Arial" w:hAnsi="Arial" w:cs="Arial"/>
          <w:sz w:val="22"/>
          <w:szCs w:val="22"/>
          <w:rPrChange w:id="990" w:author="Guo, Shicheng" w:date="2019-07-02T11:58:00Z">
            <w:rPr>
              <w:rFonts w:ascii="Times New Roman" w:hAnsi="Times New Roman" w:cs="Times New Roman"/>
            </w:rPr>
          </w:rPrChange>
        </w:rPr>
        <w:t xml:space="preserve"> </w:t>
      </w:r>
      <w:r w:rsidR="007666D0" w:rsidRPr="005844EA">
        <w:rPr>
          <w:rFonts w:ascii="Arial" w:hAnsi="Arial" w:cs="Arial"/>
          <w:sz w:val="22"/>
          <w:szCs w:val="22"/>
          <w:rPrChange w:id="991" w:author="Guo, Shicheng" w:date="2019-07-02T11:58:00Z">
            <w:rPr>
              <w:rFonts w:ascii="Times New Roman" w:hAnsi="Times New Roman" w:cs="Times New Roman"/>
            </w:rPr>
          </w:rPrChange>
        </w:rPr>
        <w:fldChar w:fldCharType="begin">
          <w:fldData xml:space="preserve">PEVuZE5vdGU+PENpdGU+PEF1dGhvcj5QdTwvQXV0aG9yPjxZZWFyPjIwMTc8L1llYXI+PFJlY051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PEVuZE5vdGU+PENpdGU+PEF1dGhvcj5QdTwvQXV0aG9yPjxZZWFyPjIwMTc8L1llYXI+PFJlY051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7666D0" w:rsidRPr="005844EA">
        <w:rPr>
          <w:rFonts w:ascii="Arial" w:hAnsi="Arial" w:cs="Arial"/>
          <w:sz w:val="22"/>
          <w:szCs w:val="22"/>
          <w:rPrChange w:id="992" w:author="Guo, Shicheng" w:date="2019-07-02T11:58:00Z">
            <w:rPr>
              <w:rFonts w:ascii="Arial" w:hAnsi="Arial" w:cs="Arial"/>
              <w:sz w:val="22"/>
              <w:szCs w:val="22"/>
            </w:rPr>
          </w:rPrChange>
        </w:rPr>
      </w:r>
      <w:r w:rsidR="007666D0" w:rsidRPr="005844EA">
        <w:rPr>
          <w:rFonts w:ascii="Arial" w:hAnsi="Arial" w:cs="Arial"/>
          <w:sz w:val="22"/>
          <w:szCs w:val="22"/>
          <w:rPrChange w:id="993"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37</w:t>
      </w:r>
      <w:r w:rsidR="007666D0" w:rsidRPr="005844EA">
        <w:rPr>
          <w:rFonts w:ascii="Arial" w:hAnsi="Arial" w:cs="Arial"/>
          <w:sz w:val="22"/>
          <w:szCs w:val="22"/>
          <w:rPrChange w:id="994" w:author="Guo, Shicheng" w:date="2019-07-02T11:58:00Z">
            <w:rPr>
              <w:rFonts w:ascii="Times New Roman" w:hAnsi="Times New Roman" w:cs="Times New Roman"/>
            </w:rPr>
          </w:rPrChange>
        </w:rPr>
        <w:fldChar w:fldCharType="end"/>
      </w:r>
      <w:r w:rsidR="007666D0" w:rsidRPr="005844EA">
        <w:rPr>
          <w:rFonts w:ascii="Arial" w:hAnsi="Arial" w:cs="Arial"/>
          <w:sz w:val="22"/>
          <w:szCs w:val="22"/>
          <w:rPrChange w:id="995" w:author="Guo, Shicheng" w:date="2019-07-02T11:58:00Z">
            <w:rPr>
              <w:rFonts w:ascii="Times New Roman" w:hAnsi="Times New Roman" w:cs="Times New Roman"/>
            </w:rPr>
          </w:rPrChange>
        </w:rPr>
        <w:t xml:space="preserve">. Meanwhile, a pan-cancer study revealed that </w:t>
      </w:r>
      <w:r w:rsidR="007666D0" w:rsidRPr="005844EA">
        <w:rPr>
          <w:rFonts w:ascii="Arial" w:hAnsi="Arial" w:cs="Arial"/>
          <w:i/>
          <w:sz w:val="22"/>
          <w:szCs w:val="22"/>
          <w:rPrChange w:id="996" w:author="Guo, Shicheng" w:date="2019-07-02T11:58:00Z">
            <w:rPr>
              <w:rFonts w:ascii="Times New Roman" w:hAnsi="Times New Roman" w:cs="Times New Roman"/>
              <w:i/>
            </w:rPr>
          </w:rPrChange>
        </w:rPr>
        <w:t>ZNF542</w:t>
      </w:r>
      <w:r w:rsidR="007666D0" w:rsidRPr="005844EA">
        <w:rPr>
          <w:rFonts w:ascii="Arial" w:hAnsi="Arial" w:cs="Arial"/>
          <w:sz w:val="22"/>
          <w:szCs w:val="22"/>
          <w:rPrChange w:id="997" w:author="Guo, Shicheng" w:date="2019-07-02T11:58:00Z">
            <w:rPr>
              <w:rFonts w:ascii="Times New Roman" w:hAnsi="Times New Roman" w:cs="Times New Roman"/>
            </w:rPr>
          </w:rPrChange>
        </w:rPr>
        <w:t xml:space="preserve"> was significantly hyper-methylated in ten kinds of cancers</w:t>
      </w:r>
      <w:r w:rsidR="000001F3" w:rsidRPr="005844EA">
        <w:rPr>
          <w:rFonts w:ascii="Arial" w:hAnsi="Arial" w:cs="Arial"/>
          <w:sz w:val="22"/>
          <w:szCs w:val="22"/>
          <w:rPrChange w:id="998" w:author="Guo, Shicheng" w:date="2019-07-02T11:58:00Z">
            <w:rPr>
              <w:rFonts w:ascii="Times New Roman" w:hAnsi="Times New Roman" w:cs="Times New Roman"/>
            </w:rPr>
          </w:rPrChange>
        </w:rPr>
        <w:t xml:space="preserve"> </w:t>
      </w:r>
      <w:r w:rsidR="007666D0" w:rsidRPr="005844EA">
        <w:rPr>
          <w:rFonts w:ascii="Arial" w:hAnsi="Arial" w:cs="Arial"/>
          <w:sz w:val="22"/>
          <w:szCs w:val="22"/>
          <w:rPrChange w:id="999" w:author="Guo, Shicheng" w:date="2019-07-02T11:58:00Z">
            <w:rPr>
              <w:rFonts w:ascii="Times New Roman" w:hAnsi="Times New Roman" w:cs="Times New Roman"/>
            </w:rPr>
          </w:rPrChange>
        </w:rPr>
        <w:fldChar w:fldCharType="begin"/>
      </w:r>
      <w:r w:rsidR="001F1127">
        <w:rPr>
          <w:rFonts w:ascii="Arial" w:hAnsi="Arial" w:cs="Arial"/>
          <w:sz w:val="22"/>
          <w:szCs w:val="22"/>
        </w:rPr>
        <w:instrText xml:space="preserve"> ADDIN EN.CITE &lt;EndNote&gt;&lt;Cite&gt;&lt;Author&gt;Gevaert&lt;/Author&gt;&lt;Year&gt;2015&lt;/Year&gt;&lt;RecNum&gt;643&lt;/RecNum&gt;&lt;DisplayText&gt;&lt;style face="superscript"&gt;38&lt;/style&gt;&lt;/DisplayText&gt;&lt;record&gt;&lt;rec-number&gt;643&lt;/rec-number&gt;&lt;foreign-keys&gt;&lt;key app="EN" db-id="5ep0veeviww0vqev9v0vf5zmxve5f9vvfxd5" timestamp="1559363863"&gt;643&lt;/key&gt;&lt;/foreign-keys&gt;&lt;ref-type name="Journal Article"&gt;17&lt;/ref-type&gt;&lt;contributors&gt;&lt;authors&gt;&lt;author&gt;Gevaert, O.&lt;/author&gt;&lt;author&gt;Tibshirani, R.&lt;/author&gt;&lt;author&gt;Plevritis, S. K.&lt;/author&gt;&lt;/authors&gt;&lt;/contributors&gt;&lt;auth-address&gt;Biomedical Informatics Research, Department of Medicine, Stanford University, 1265 Welch Road, Stanford, CA, 94305, USA. ogevaert@stanford.edu.&amp;#xD;Departments of Health Research &amp;amp; Policy, and Statistics, Stanford University, Stanford, CA, 94305, USA. tibs@stanford.edu.&amp;#xD;Department of Radiology, Stanford University, Stanford, CA, 94305, USA. sylvia.plevritis@stanford.edu.&lt;/auth-address&gt;&lt;titles&gt;&lt;title&gt;Pancancer analysis of DNA methylation-driven genes using MethylMix&lt;/title&gt;&lt;secondary-title&gt;Genome Biol&lt;/secondary-title&gt;&lt;/titles&gt;&lt;periodical&gt;&lt;full-title&gt;Genome Biol&lt;/full-title&gt;&lt;/periodical&gt;&lt;pages&gt;17&lt;/pages&gt;&lt;volume&gt;16&lt;/volume&gt;&lt;keywords&gt;&lt;keyword&gt;Cluster Analysis&lt;/keyword&gt;&lt;keyword&gt;DNA Methylation/*genetics&lt;/keyword&gt;&lt;keyword&gt;Gene Expression Profiling&lt;/keyword&gt;&lt;keyword&gt;Gene Expression Regulation, Neoplastic&lt;/keyword&gt;&lt;keyword&gt;*Genes, Neoplasm&lt;/keyword&gt;&lt;keyword&gt;Humans&lt;/keyword&gt;&lt;keyword&gt;Neoplasms/classification/*genetics&lt;/keyword&gt;&lt;keyword&gt;*Software&lt;/keyword&gt;&lt;keyword&gt;Transcription, Genetic&lt;/keyword&gt;&lt;/keywords&gt;&lt;dates&gt;&lt;year&gt;2015&lt;/year&gt;&lt;pub-dates&gt;&lt;date&gt;Jan 29&lt;/date&gt;&lt;/pub-dates&gt;&lt;/dates&gt;&lt;isbn&gt;1474-760X (Electronic)&amp;#xD;1474-7596 (Linking)&lt;/isbn&gt;&lt;accession-num&gt;25631659&lt;/accession-num&gt;&lt;urls&gt;&lt;related-urls&gt;&lt;url&gt;https://www.ncbi.nlm.nih.gov/pubmed/25631659&lt;/url&gt;&lt;/related-urls&gt;&lt;/urls&gt;&lt;custom2&gt;PMC4365533&lt;/custom2&gt;&lt;electronic-resource-num&gt;10.1186/s13059-014-0579-8&lt;/electronic-resource-num&gt;&lt;/record&gt;&lt;/Cite&gt;&lt;/EndNote&gt;</w:instrText>
      </w:r>
      <w:r w:rsidR="007666D0" w:rsidRPr="005844EA">
        <w:rPr>
          <w:rFonts w:ascii="Arial" w:hAnsi="Arial" w:cs="Arial"/>
          <w:sz w:val="22"/>
          <w:szCs w:val="22"/>
          <w:rPrChange w:id="1000"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38</w:t>
      </w:r>
      <w:r w:rsidR="007666D0" w:rsidRPr="005844EA">
        <w:rPr>
          <w:rFonts w:ascii="Arial" w:hAnsi="Arial" w:cs="Arial"/>
          <w:sz w:val="22"/>
          <w:szCs w:val="22"/>
          <w:rPrChange w:id="1001" w:author="Guo, Shicheng" w:date="2019-07-02T11:58:00Z">
            <w:rPr>
              <w:rFonts w:ascii="Times New Roman" w:hAnsi="Times New Roman" w:cs="Times New Roman"/>
            </w:rPr>
          </w:rPrChange>
        </w:rPr>
        <w:fldChar w:fldCharType="end"/>
      </w:r>
      <w:r w:rsidR="007666D0" w:rsidRPr="005844EA">
        <w:rPr>
          <w:rFonts w:ascii="Arial" w:hAnsi="Arial" w:cs="Arial"/>
          <w:sz w:val="22"/>
          <w:szCs w:val="22"/>
          <w:rPrChange w:id="1002" w:author="Guo, Shicheng" w:date="2019-07-02T11:58:00Z">
            <w:rPr>
              <w:rFonts w:ascii="Times New Roman" w:hAnsi="Times New Roman" w:cs="Times New Roman"/>
            </w:rPr>
          </w:rPrChange>
        </w:rPr>
        <w:t xml:space="preserve">. </w:t>
      </w:r>
      <w:r w:rsidR="00125BC5" w:rsidRPr="005844EA">
        <w:rPr>
          <w:rFonts w:ascii="Arial" w:hAnsi="Arial" w:cs="Arial"/>
          <w:i/>
          <w:sz w:val="22"/>
          <w:szCs w:val="22"/>
          <w:rPrChange w:id="1003" w:author="Guo, Shicheng" w:date="2019-07-02T11:58:00Z">
            <w:rPr>
              <w:rFonts w:ascii="Times New Roman" w:hAnsi="Times New Roman" w:cs="Times New Roman"/>
              <w:i/>
            </w:rPr>
          </w:rPrChange>
        </w:rPr>
        <w:t>ZNF677</w:t>
      </w:r>
      <w:r w:rsidR="00125BC5" w:rsidRPr="005844EA">
        <w:rPr>
          <w:rFonts w:ascii="Arial" w:hAnsi="Arial" w:cs="Arial"/>
          <w:sz w:val="22"/>
          <w:szCs w:val="22"/>
          <w:rPrChange w:id="1004" w:author="Guo, Shicheng" w:date="2019-07-02T11:58:00Z">
            <w:rPr>
              <w:rFonts w:ascii="Times New Roman" w:hAnsi="Times New Roman" w:cs="Times New Roman"/>
            </w:rPr>
          </w:rPrChange>
        </w:rPr>
        <w:t xml:space="preserve"> (zinc finger protein 677)</w:t>
      </w:r>
      <w:r w:rsidR="007666D0" w:rsidRPr="005844EA">
        <w:rPr>
          <w:rFonts w:ascii="Arial" w:hAnsi="Arial" w:cs="Arial"/>
          <w:sz w:val="22"/>
          <w:szCs w:val="22"/>
          <w:rPrChange w:id="1005" w:author="Guo, Shicheng" w:date="2019-07-02T11:58:00Z">
            <w:rPr>
              <w:rFonts w:ascii="Times New Roman" w:hAnsi="Times New Roman" w:cs="Times New Roman"/>
            </w:rPr>
          </w:rPrChange>
        </w:rPr>
        <w:t xml:space="preserve"> </w:t>
      </w:r>
      <w:r w:rsidR="007666D0" w:rsidRPr="005844EA">
        <w:rPr>
          <w:rFonts w:ascii="Arial" w:eastAsia="SimSun" w:hAnsi="Arial" w:cs="Arial"/>
          <w:color w:val="000000"/>
          <w:kern w:val="0"/>
          <w:sz w:val="22"/>
          <w:szCs w:val="22"/>
          <w:shd w:val="clear" w:color="auto" w:fill="FFFFFF"/>
          <w:rPrChange w:id="1006" w:author="Guo, Shicheng" w:date="2019-07-02T11:58:00Z">
            <w:rPr>
              <w:rFonts w:ascii="Times New Roman" w:eastAsia="SimSun" w:hAnsi="Times New Roman" w:cs="Times New Roman"/>
              <w:color w:val="000000"/>
              <w:kern w:val="0"/>
              <w:shd w:val="clear" w:color="auto" w:fill="FFFFFF"/>
            </w:rPr>
          </w:rPrChange>
        </w:rPr>
        <w:t xml:space="preserve">is located at the chromosomal region 19q13 and </w:t>
      </w:r>
      <w:r w:rsidR="003E3D8E" w:rsidRPr="005844EA">
        <w:rPr>
          <w:rFonts w:ascii="Arial" w:eastAsia="SimSun" w:hAnsi="Arial" w:cs="Arial"/>
          <w:color w:val="000000"/>
          <w:kern w:val="0"/>
          <w:sz w:val="22"/>
          <w:szCs w:val="22"/>
          <w:shd w:val="clear" w:color="auto" w:fill="FFFFFF"/>
          <w:rPrChange w:id="1007" w:author="Guo, Shicheng" w:date="2019-07-02T11:58:00Z">
            <w:rPr>
              <w:rFonts w:ascii="Times New Roman" w:eastAsia="SimSun" w:hAnsi="Times New Roman" w:cs="Times New Roman"/>
              <w:color w:val="000000"/>
              <w:kern w:val="0"/>
              <w:shd w:val="clear" w:color="auto" w:fill="FFFFFF"/>
            </w:rPr>
          </w:rPrChange>
        </w:rPr>
        <w:t xml:space="preserve">was found to </w:t>
      </w:r>
      <w:r w:rsidR="004E4D66" w:rsidRPr="005844EA">
        <w:rPr>
          <w:rFonts w:ascii="Arial" w:eastAsia="SimSun" w:hAnsi="Arial" w:cs="Arial"/>
          <w:color w:val="000000"/>
          <w:kern w:val="0"/>
          <w:sz w:val="22"/>
          <w:szCs w:val="22"/>
          <w:shd w:val="clear" w:color="auto" w:fill="FFFFFF"/>
          <w:rPrChange w:id="1008" w:author="Guo, Shicheng" w:date="2019-07-02T11:58:00Z">
            <w:rPr>
              <w:rFonts w:ascii="Times New Roman" w:eastAsia="SimSun" w:hAnsi="Times New Roman" w:cs="Times New Roman"/>
              <w:color w:val="000000"/>
              <w:kern w:val="0"/>
              <w:shd w:val="clear" w:color="auto" w:fill="FFFFFF"/>
            </w:rPr>
          </w:rPrChange>
        </w:rPr>
        <w:t>regulate</w:t>
      </w:r>
      <w:r w:rsidR="003E3D8E" w:rsidRPr="005844EA">
        <w:rPr>
          <w:rFonts w:ascii="Arial" w:eastAsia="SimSun" w:hAnsi="Arial" w:cs="Arial"/>
          <w:color w:val="000000"/>
          <w:kern w:val="0"/>
          <w:sz w:val="22"/>
          <w:szCs w:val="22"/>
          <w:shd w:val="clear" w:color="auto" w:fill="FFFFFF"/>
          <w:rPrChange w:id="1009" w:author="Guo, Shicheng" w:date="2019-07-02T11:58:00Z">
            <w:rPr>
              <w:rFonts w:ascii="Times New Roman" w:eastAsia="SimSun" w:hAnsi="Times New Roman" w:cs="Times New Roman"/>
              <w:color w:val="000000"/>
              <w:kern w:val="0"/>
              <w:shd w:val="clear" w:color="auto" w:fill="FFFFFF"/>
            </w:rPr>
          </w:rPrChange>
        </w:rPr>
        <w:t xml:space="preserve"> the putative tumor cell growth suppressor in non-small cell lung cancers through hyper-methylation</w:t>
      </w:r>
      <w:r w:rsidR="000001F3" w:rsidRPr="005844EA">
        <w:rPr>
          <w:rFonts w:ascii="Arial" w:eastAsia="SimSun" w:hAnsi="Arial" w:cs="Arial"/>
          <w:color w:val="000000"/>
          <w:kern w:val="0"/>
          <w:sz w:val="22"/>
          <w:szCs w:val="22"/>
          <w:shd w:val="clear" w:color="auto" w:fill="FFFFFF"/>
          <w:rPrChange w:id="1010" w:author="Guo, Shicheng" w:date="2019-07-02T11:58:00Z">
            <w:rPr>
              <w:rFonts w:ascii="Times New Roman" w:eastAsia="SimSun" w:hAnsi="Times New Roman" w:cs="Times New Roman"/>
              <w:color w:val="000000"/>
              <w:kern w:val="0"/>
              <w:shd w:val="clear" w:color="auto" w:fill="FFFFFF"/>
            </w:rPr>
          </w:rPrChange>
        </w:rPr>
        <w:t xml:space="preserve"> </w:t>
      </w:r>
      <w:r w:rsidR="003E3D8E" w:rsidRPr="005844EA">
        <w:rPr>
          <w:rFonts w:ascii="Arial" w:eastAsia="SimSun" w:hAnsi="Arial" w:cs="Arial"/>
          <w:color w:val="000000"/>
          <w:kern w:val="0"/>
          <w:sz w:val="22"/>
          <w:szCs w:val="22"/>
          <w:shd w:val="clear" w:color="auto" w:fill="FFFFFF"/>
          <w:rPrChange w:id="1011" w:author="Guo, Shicheng" w:date="2019-07-02T11:58:00Z">
            <w:rPr>
              <w:rFonts w:ascii="Times New Roman" w:eastAsia="SimSun" w:hAnsi="Times New Roman" w:cs="Times New Roman"/>
              <w:color w:val="000000"/>
              <w:kern w:val="0"/>
              <w:shd w:val="clear" w:color="auto" w:fill="FFFFFF"/>
            </w:rPr>
          </w:rPrChange>
        </w:rPr>
        <w:fldChar w:fldCharType="begin">
          <w:fldData xml:space="preserve">PEVuZE5vdGU+PENpdGU+PEF1dGhvcj5IZWxsZXI8L0F1dGhvcj48WWVhcj4yMDE1PC9ZZWFyPjxS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</w:fldData>
        </w:fldChar>
      </w:r>
      <w:r w:rsidR="001F1127">
        <w:rPr>
          <w:rFonts w:ascii="Arial" w:eastAsia="SimSun" w:hAnsi="Arial" w:cs="Arial"/>
          <w:color w:val="000000"/>
          <w:kern w:val="0"/>
          <w:sz w:val="22"/>
          <w:szCs w:val="22"/>
          <w:shd w:val="clear" w:color="auto" w:fill="FFFFFF"/>
        </w:rPr>
        <w:instrText xml:space="preserve"> ADDIN EN.CITE </w:instrText>
      </w:r>
      <w:r w:rsidR="001F1127">
        <w:rPr>
          <w:rFonts w:ascii="Arial" w:eastAsia="SimSun" w:hAnsi="Arial" w:cs="Arial"/>
          <w:color w:val="000000"/>
          <w:kern w:val="0"/>
          <w:sz w:val="22"/>
          <w:szCs w:val="22"/>
          <w:shd w:val="clear" w:color="auto" w:fill="FFFFFF"/>
        </w:rPr>
        <w:fldChar w:fldCharType="begin">
          <w:fldData xml:space="preserve">PEVuZE5vdGU+PENpdGU+PEF1dGhvcj5IZWxsZXI8L0F1dGhvcj48WWVhcj4yMDE1PC9ZZWFyPjxS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</w:fldData>
        </w:fldChar>
      </w:r>
      <w:r w:rsidR="001F1127">
        <w:rPr>
          <w:rFonts w:ascii="Arial" w:eastAsia="SimSun" w:hAnsi="Arial" w:cs="Arial"/>
          <w:color w:val="000000"/>
          <w:kern w:val="0"/>
          <w:sz w:val="22"/>
          <w:szCs w:val="22"/>
          <w:shd w:val="clear" w:color="auto" w:fill="FFFFFF"/>
        </w:rPr>
        <w:instrText xml:space="preserve"> ADDIN EN.CITE.DATA </w:instrText>
      </w:r>
      <w:r w:rsidR="001F1127">
        <w:rPr>
          <w:rFonts w:ascii="Arial" w:eastAsia="SimSun" w:hAnsi="Arial" w:cs="Arial"/>
          <w:color w:val="000000"/>
          <w:kern w:val="0"/>
          <w:sz w:val="22"/>
          <w:szCs w:val="22"/>
          <w:shd w:val="clear" w:color="auto" w:fill="FFFFFF"/>
        </w:rPr>
      </w:r>
      <w:r w:rsidR="001F1127">
        <w:rPr>
          <w:rFonts w:ascii="Arial" w:eastAsia="SimSun" w:hAnsi="Arial" w:cs="Arial"/>
          <w:color w:val="000000"/>
          <w:kern w:val="0"/>
          <w:sz w:val="22"/>
          <w:szCs w:val="22"/>
          <w:shd w:val="clear" w:color="auto" w:fill="FFFFFF"/>
        </w:rPr>
        <w:fldChar w:fldCharType="end"/>
      </w:r>
      <w:r w:rsidR="003E3D8E" w:rsidRPr="005844EA">
        <w:rPr>
          <w:rFonts w:ascii="Arial" w:eastAsia="SimSun" w:hAnsi="Arial" w:cs="Arial"/>
          <w:color w:val="000000"/>
          <w:kern w:val="0"/>
          <w:sz w:val="22"/>
          <w:szCs w:val="22"/>
          <w:shd w:val="clear" w:color="auto" w:fill="FFFFFF"/>
          <w:rPrChange w:id="1012" w:author="Guo, Shicheng" w:date="2019-07-02T11:58:00Z">
            <w:rPr>
              <w:rFonts w:ascii="Arial" w:eastAsia="SimSun" w:hAnsi="Arial" w:cs="Arial"/>
              <w:color w:val="000000"/>
              <w:kern w:val="0"/>
              <w:sz w:val="22"/>
              <w:szCs w:val="22"/>
              <w:shd w:val="clear" w:color="auto" w:fill="FFFFFF"/>
            </w:rPr>
          </w:rPrChange>
        </w:rPr>
      </w:r>
      <w:r w:rsidR="003E3D8E" w:rsidRPr="005844EA">
        <w:rPr>
          <w:rFonts w:ascii="Arial" w:eastAsia="SimSun" w:hAnsi="Arial" w:cs="Arial"/>
          <w:color w:val="000000"/>
          <w:kern w:val="0"/>
          <w:sz w:val="22"/>
          <w:szCs w:val="22"/>
          <w:shd w:val="clear" w:color="auto" w:fill="FFFFFF"/>
          <w:rPrChange w:id="1013" w:author="Guo, Shicheng" w:date="2019-07-02T11:58:00Z">
            <w:rPr>
              <w:rFonts w:ascii="Times New Roman" w:eastAsia="SimSun" w:hAnsi="Times New Roman" w:cs="Times New Roman"/>
              <w:color w:val="000000"/>
              <w:kern w:val="0"/>
              <w:shd w:val="clear" w:color="auto" w:fill="FFFFFF"/>
            </w:rPr>
          </w:rPrChange>
        </w:rPr>
        <w:fldChar w:fldCharType="separate"/>
      </w:r>
      <w:r w:rsidR="001F1127" w:rsidRPr="001F1127">
        <w:rPr>
          <w:rFonts w:ascii="Arial" w:eastAsia="SimSun" w:hAnsi="Arial" w:cs="Arial"/>
          <w:noProof/>
          <w:color w:val="000000"/>
          <w:kern w:val="0"/>
          <w:sz w:val="22"/>
          <w:szCs w:val="22"/>
          <w:shd w:val="clear" w:color="auto" w:fill="FFFFFF"/>
          <w:vertAlign w:val="superscript"/>
        </w:rPr>
        <w:t>39</w:t>
      </w:r>
      <w:r w:rsidR="003E3D8E" w:rsidRPr="005844EA">
        <w:rPr>
          <w:rFonts w:ascii="Arial" w:eastAsia="SimSun" w:hAnsi="Arial" w:cs="Arial"/>
          <w:color w:val="000000"/>
          <w:kern w:val="0"/>
          <w:sz w:val="22"/>
          <w:szCs w:val="22"/>
          <w:shd w:val="clear" w:color="auto" w:fill="FFFFFF"/>
          <w:rPrChange w:id="1014" w:author="Guo, Shicheng" w:date="2019-07-02T11:58:00Z">
            <w:rPr>
              <w:rFonts w:ascii="Times New Roman" w:eastAsia="SimSun" w:hAnsi="Times New Roman" w:cs="Times New Roman"/>
              <w:color w:val="000000"/>
              <w:kern w:val="0"/>
              <w:shd w:val="clear" w:color="auto" w:fill="FFFFFF"/>
            </w:rPr>
          </w:rPrChange>
        </w:rPr>
        <w:fldChar w:fldCharType="end"/>
      </w:r>
      <w:r w:rsidR="003E3D8E" w:rsidRPr="005844EA">
        <w:rPr>
          <w:rFonts w:ascii="Arial" w:eastAsia="SimSun" w:hAnsi="Arial" w:cs="Arial"/>
          <w:color w:val="000000"/>
          <w:kern w:val="0"/>
          <w:sz w:val="22"/>
          <w:szCs w:val="22"/>
          <w:shd w:val="clear" w:color="auto" w:fill="FFFFFF"/>
          <w:rPrChange w:id="1015" w:author="Guo, Shicheng" w:date="2019-07-02T11:58:00Z">
            <w:rPr>
              <w:rFonts w:ascii="Times New Roman" w:eastAsia="SimSun" w:hAnsi="Times New Roman" w:cs="Times New Roman"/>
              <w:color w:val="000000"/>
              <w:kern w:val="0"/>
              <w:shd w:val="clear" w:color="auto" w:fill="FFFFFF"/>
            </w:rPr>
          </w:rPrChange>
        </w:rPr>
        <w:t xml:space="preserve">. In addition, </w:t>
      </w:r>
      <w:r w:rsidR="003E3D8E" w:rsidRPr="005844EA">
        <w:rPr>
          <w:rFonts w:ascii="Arial" w:eastAsia="SimSun" w:hAnsi="Arial" w:cs="Arial"/>
          <w:i/>
          <w:color w:val="000000"/>
          <w:kern w:val="0"/>
          <w:sz w:val="22"/>
          <w:szCs w:val="22"/>
          <w:shd w:val="clear" w:color="auto" w:fill="FFFFFF"/>
          <w:rPrChange w:id="1016" w:author="Guo, Shicheng" w:date="2019-07-02T11:58:00Z">
            <w:rPr>
              <w:rFonts w:ascii="Times New Roman" w:eastAsia="SimSun" w:hAnsi="Times New Roman" w:cs="Times New Roman"/>
              <w:i/>
              <w:color w:val="000000"/>
              <w:kern w:val="0"/>
              <w:shd w:val="clear" w:color="auto" w:fill="FFFFFF"/>
            </w:rPr>
          </w:rPrChange>
        </w:rPr>
        <w:t>ZNF677</w:t>
      </w:r>
      <w:r w:rsidR="003E3D8E" w:rsidRPr="005844EA">
        <w:rPr>
          <w:rFonts w:ascii="Arial" w:eastAsia="SimSun" w:hAnsi="Arial" w:cs="Arial"/>
          <w:color w:val="000000"/>
          <w:kern w:val="0"/>
          <w:sz w:val="22"/>
          <w:szCs w:val="22"/>
          <w:shd w:val="clear" w:color="auto" w:fill="FFFFFF"/>
          <w:rPrChange w:id="1017" w:author="Guo, Shicheng" w:date="2019-07-02T11:58:00Z">
            <w:rPr>
              <w:rFonts w:ascii="Times New Roman" w:eastAsia="SimSun" w:hAnsi="Times New Roman" w:cs="Times New Roman"/>
              <w:color w:val="000000"/>
              <w:kern w:val="0"/>
              <w:shd w:val="clear" w:color="auto" w:fill="FFFFFF"/>
            </w:rPr>
          </w:rPrChange>
        </w:rPr>
        <w:t xml:space="preserve"> is frequently downregulated by promoter methylation in primary papillary thyroid cancers (PTC) and the decreased expression of </w:t>
      </w:r>
      <w:r w:rsidR="003E3D8E" w:rsidRPr="005844EA">
        <w:rPr>
          <w:rFonts w:ascii="Arial" w:eastAsia="SimSun" w:hAnsi="Arial" w:cs="Arial"/>
          <w:i/>
          <w:color w:val="000000"/>
          <w:kern w:val="0"/>
          <w:sz w:val="22"/>
          <w:szCs w:val="22"/>
          <w:shd w:val="clear" w:color="auto" w:fill="FFFFFF"/>
          <w:rPrChange w:id="1018" w:author="Guo, Shicheng" w:date="2019-07-02T11:58:00Z">
            <w:rPr>
              <w:rFonts w:ascii="Times New Roman" w:eastAsia="SimSun" w:hAnsi="Times New Roman" w:cs="Times New Roman"/>
              <w:i/>
              <w:color w:val="000000"/>
              <w:kern w:val="0"/>
              <w:shd w:val="clear" w:color="auto" w:fill="FFFFFF"/>
            </w:rPr>
          </w:rPrChange>
        </w:rPr>
        <w:t>ZNF677</w:t>
      </w:r>
      <w:r w:rsidR="003E3D8E" w:rsidRPr="005844EA">
        <w:rPr>
          <w:rFonts w:ascii="Arial" w:eastAsia="SimSun" w:hAnsi="Arial" w:cs="Arial"/>
          <w:color w:val="000000"/>
          <w:kern w:val="0"/>
          <w:sz w:val="22"/>
          <w:szCs w:val="22"/>
          <w:shd w:val="clear" w:color="auto" w:fill="FFFFFF"/>
          <w:rPrChange w:id="1019" w:author="Guo, Shicheng" w:date="2019-07-02T11:58:00Z">
            <w:rPr>
              <w:rFonts w:ascii="Times New Roman" w:eastAsia="SimSun" w:hAnsi="Times New Roman" w:cs="Times New Roman"/>
              <w:color w:val="000000"/>
              <w:kern w:val="0"/>
              <w:shd w:val="clear" w:color="auto" w:fill="FFFFFF"/>
            </w:rPr>
          </w:rPrChange>
        </w:rPr>
        <w:t xml:space="preserve"> is significantly correlated with poor survival</w:t>
      </w:r>
      <w:r w:rsidR="000001F3" w:rsidRPr="005844EA">
        <w:rPr>
          <w:rFonts w:ascii="Arial" w:eastAsia="SimSun" w:hAnsi="Arial" w:cs="Arial"/>
          <w:color w:val="000000"/>
          <w:kern w:val="0"/>
          <w:sz w:val="22"/>
          <w:szCs w:val="22"/>
          <w:shd w:val="clear" w:color="auto" w:fill="FFFFFF"/>
          <w:rPrChange w:id="1020" w:author="Guo, Shicheng" w:date="2019-07-02T11:58:00Z">
            <w:rPr>
              <w:rFonts w:ascii="Times New Roman" w:eastAsia="SimSun" w:hAnsi="Times New Roman" w:cs="Times New Roman"/>
              <w:color w:val="000000"/>
              <w:kern w:val="0"/>
              <w:shd w:val="clear" w:color="auto" w:fill="FFFFFF"/>
            </w:rPr>
          </w:rPrChange>
        </w:rPr>
        <w:t xml:space="preserve"> </w:t>
      </w:r>
      <w:r w:rsidR="003E3D8E" w:rsidRPr="005844EA">
        <w:rPr>
          <w:rFonts w:ascii="Arial" w:eastAsia="SimSun" w:hAnsi="Arial" w:cs="Arial"/>
          <w:color w:val="000000"/>
          <w:kern w:val="0"/>
          <w:sz w:val="22"/>
          <w:szCs w:val="22"/>
          <w:shd w:val="clear" w:color="auto" w:fill="FFFFFF"/>
          <w:rPrChange w:id="1021" w:author="Guo, Shicheng" w:date="2019-07-02T11:58:00Z">
            <w:rPr>
              <w:rFonts w:ascii="Times New Roman" w:eastAsia="SimSun" w:hAnsi="Times New Roman" w:cs="Times New Roman"/>
              <w:color w:val="000000"/>
              <w:kern w:val="0"/>
              <w:shd w:val="clear" w:color="auto" w:fill="FFFFFF"/>
            </w:rPr>
          </w:rPrChange>
        </w:rPr>
        <w:fldChar w:fldCharType="begin"/>
      </w:r>
      <w:r w:rsidR="001F1127">
        <w:rPr>
          <w:rFonts w:ascii="Arial" w:eastAsia="SimSun" w:hAnsi="Arial" w:cs="Arial"/>
          <w:color w:val="000000"/>
          <w:kern w:val="0"/>
          <w:sz w:val="22"/>
          <w:szCs w:val="22"/>
          <w:shd w:val="clear" w:color="auto" w:fill="FFFFFF"/>
        </w:rPr>
        <w:instrText xml:space="preserve"> ADDIN EN.CITE &lt;EndNote&gt;&lt;Cite&gt;&lt;Author&gt;Li&lt;/Author&gt;&lt;Year&gt;2018&lt;/Year&gt;&lt;RecNum&gt;645&lt;/RecNum&gt;&lt;DisplayText&gt;&lt;style face="superscript"&gt;40&lt;/style&gt;&lt;/DisplayText&gt;&lt;record&gt;&lt;rec-number&gt;645&lt;/rec-number&gt;&lt;foreign-keys&gt;&lt;key app="EN" db-id="5ep0veeviww0vqev9v0vf5zmxve5f9vvfxd5" timestamp="1559364286"&gt;645&lt;/key&gt;&lt;/foreign-keys&gt;&lt;ref-type name="Journal Article"&gt;17&lt;/ref-type&gt;&lt;contributors&gt;&lt;authors&gt;&lt;author&gt;Li, Y.&lt;/author&gt;&lt;author&gt;Yang, Q.&lt;/author&gt;&lt;author&gt;Guan, H.&lt;/author&gt;&lt;author&gt;Shi, B.&lt;/author&gt;&lt;author&gt;Ji, M.&lt;/author&gt;&lt;author&gt;Hou, P.&lt;/author&gt;&lt;/authors&gt;&lt;/contributors&gt;&lt;auth-address&gt;Department of Endocrinology, The First Affiliated Hospital of Xi&amp;apos;an Jiaotong University, Xi&amp;apos;an, P.R. China.&amp;#xD;Department of Endocrinology and Metabolism, The First Affiliated Hospital of China Medical University, Shenyang, P.R. China.&amp;#xD;Key Laboratory for Tumor Precision Medicine of Shaanxi Province, The First Affiliated Hospital of Xi&amp;apos;an Jiaotong University, Xi&amp;apos;an, P.R. China.&amp;#xD;Center for Translational Medicine, The First Affiliated Hospital of Xi&amp;apos;an Jiaotong University, Xi&amp;apos;an, P.R. China. phou@xjtu.edu.cn mjji0409@163.com.&amp;#xD;Department of Endocrinology, The First Affiliated Hospital of Xi&amp;apos;an Jiaotong University, Xi&amp;apos;an, P.R. China. phou@xjtu.edu.cn mjji0409@163.com.&lt;/auth-address&gt;&lt;titles&gt;&lt;title&gt;ZNF677 Suppresses Akt Phosphorylation and Tumorigenesis in Thyroid Cancer&lt;/title&gt;&lt;secondary-title&gt;Cancer Res&lt;/secondary-title&gt;&lt;/titles&gt;&lt;periodical&gt;&lt;full-title&gt;Cancer Res&lt;/full-title&gt;&lt;/periodical&gt;&lt;pages&gt;5216-5228&lt;/pages&gt;&lt;volume&gt;78&lt;/volume&gt;&lt;number&gt;18&lt;/number&gt;&lt;dates&gt;&lt;year&gt;2018&lt;/year&gt;&lt;pub-dates&gt;&lt;date&gt;Sep 15&lt;/date&gt;&lt;/pub-dates&gt;&lt;/dates&gt;&lt;isbn&gt;1538-7445 (Electronic)&amp;#xD;0008-5472 (Linking)&lt;/isbn&gt;&lt;accession-num&gt;29997231&lt;/accession-num&gt;&lt;urls&gt;&lt;related-urls&gt;&lt;url&gt;https://www.ncbi.nlm.nih.gov/pubmed/29997231&lt;/url&gt;&lt;/related-urls&gt;&lt;/urls&gt;&lt;electronic-resource-num&gt;10.1158/0008-5472.CAN-18-0003&lt;/electronic-resource-num&gt;&lt;/record&gt;&lt;/Cite&gt;&lt;/EndNote&gt;</w:instrText>
      </w:r>
      <w:r w:rsidR="003E3D8E" w:rsidRPr="005844EA">
        <w:rPr>
          <w:rFonts w:ascii="Arial" w:eastAsia="SimSun" w:hAnsi="Arial" w:cs="Arial"/>
          <w:color w:val="000000"/>
          <w:kern w:val="0"/>
          <w:sz w:val="22"/>
          <w:szCs w:val="22"/>
          <w:shd w:val="clear" w:color="auto" w:fill="FFFFFF"/>
          <w:rPrChange w:id="1022" w:author="Guo, Shicheng" w:date="2019-07-02T11:58:00Z">
            <w:rPr>
              <w:rFonts w:ascii="Times New Roman" w:eastAsia="SimSun" w:hAnsi="Times New Roman" w:cs="Times New Roman"/>
              <w:color w:val="000000"/>
              <w:kern w:val="0"/>
              <w:shd w:val="clear" w:color="auto" w:fill="FFFFFF"/>
            </w:rPr>
          </w:rPrChange>
        </w:rPr>
        <w:fldChar w:fldCharType="separate"/>
      </w:r>
      <w:r w:rsidR="001F1127" w:rsidRPr="001F1127">
        <w:rPr>
          <w:rFonts w:ascii="Arial" w:eastAsia="SimSun" w:hAnsi="Arial" w:cs="Arial"/>
          <w:noProof/>
          <w:color w:val="000000"/>
          <w:kern w:val="0"/>
          <w:sz w:val="22"/>
          <w:szCs w:val="22"/>
          <w:shd w:val="clear" w:color="auto" w:fill="FFFFFF"/>
          <w:vertAlign w:val="superscript"/>
        </w:rPr>
        <w:t>40</w:t>
      </w:r>
      <w:r w:rsidR="003E3D8E" w:rsidRPr="005844EA">
        <w:rPr>
          <w:rFonts w:ascii="Arial" w:eastAsia="SimSun" w:hAnsi="Arial" w:cs="Arial"/>
          <w:color w:val="000000"/>
          <w:kern w:val="0"/>
          <w:sz w:val="22"/>
          <w:szCs w:val="22"/>
          <w:shd w:val="clear" w:color="auto" w:fill="FFFFFF"/>
          <w:rPrChange w:id="1023" w:author="Guo, Shicheng" w:date="2019-07-02T11:58:00Z">
            <w:rPr>
              <w:rFonts w:ascii="Times New Roman" w:eastAsia="SimSun" w:hAnsi="Times New Roman" w:cs="Times New Roman"/>
              <w:color w:val="000000"/>
              <w:kern w:val="0"/>
              <w:shd w:val="clear" w:color="auto" w:fill="FFFFFF"/>
            </w:rPr>
          </w:rPrChange>
        </w:rPr>
        <w:fldChar w:fldCharType="end"/>
      </w:r>
      <w:r w:rsidR="003E3D8E" w:rsidRPr="005844EA">
        <w:rPr>
          <w:rFonts w:ascii="Arial" w:eastAsia="SimSun" w:hAnsi="Arial" w:cs="Arial"/>
          <w:color w:val="000000"/>
          <w:kern w:val="0"/>
          <w:sz w:val="22"/>
          <w:szCs w:val="22"/>
          <w:shd w:val="clear" w:color="auto" w:fill="FFFFFF"/>
          <w:rPrChange w:id="1024" w:author="Guo, Shicheng" w:date="2019-07-02T11:58:00Z">
            <w:rPr>
              <w:rFonts w:ascii="Times New Roman" w:eastAsia="SimSun" w:hAnsi="Times New Roman" w:cs="Times New Roman"/>
              <w:color w:val="000000"/>
              <w:kern w:val="0"/>
              <w:shd w:val="clear" w:color="auto" w:fill="FFFFFF"/>
            </w:rPr>
          </w:rPrChange>
        </w:rPr>
        <w:t xml:space="preserve">. </w:t>
      </w:r>
    </w:p>
    <w:p w:rsidR="00FC3565" w:rsidRPr="005844EA" w:rsidRDefault="00FC3565" w:rsidP="006067F2">
      <w:pPr>
        <w:rPr>
          <w:rFonts w:ascii="Arial" w:hAnsi="Arial" w:cs="Arial"/>
          <w:sz w:val="22"/>
          <w:szCs w:val="22"/>
          <w:rPrChange w:id="1025" w:author="Guo, Shicheng" w:date="2019-07-02T11:58:00Z">
            <w:rPr>
              <w:rFonts w:ascii="Times New Roman" w:hAnsi="Times New Roman" w:cs="Times New Roman"/>
            </w:rPr>
          </w:rPrChange>
        </w:rPr>
      </w:pPr>
    </w:p>
    <w:p w:rsidR="00AB7FA1" w:rsidRPr="005844EA" w:rsidRDefault="004C35F8">
      <w:pPr>
        <w:rPr>
          <w:rFonts w:ascii="Arial" w:hAnsi="Arial" w:cs="Arial"/>
          <w:sz w:val="22"/>
          <w:szCs w:val="22"/>
          <w:rPrChange w:id="1026" w:author="Guo, Shicheng" w:date="2019-07-02T11:58:00Z">
            <w:rPr>
              <w:rFonts w:ascii="Times New Roman" w:hAnsi="Times New Roman" w:cs="Times New Roman"/>
            </w:rPr>
          </w:rPrChange>
        </w:rPr>
      </w:pPr>
      <w:r w:rsidRPr="005844EA">
        <w:rPr>
          <w:rFonts w:ascii="Arial" w:hAnsi="Arial" w:cs="Arial"/>
          <w:sz w:val="22"/>
          <w:szCs w:val="22"/>
          <w:rPrChange w:id="1027" w:author="Guo, Shicheng" w:date="2019-07-02T11:58:00Z">
            <w:rPr>
              <w:rFonts w:ascii="Times New Roman" w:hAnsi="Times New Roman" w:cs="Times New Roman"/>
            </w:rPr>
          </w:rPrChange>
        </w:rPr>
        <w:t>Until</w:t>
      </w:r>
      <w:r w:rsidR="003E3D8E" w:rsidRPr="005844EA">
        <w:rPr>
          <w:rFonts w:ascii="Arial" w:hAnsi="Arial" w:cs="Arial"/>
          <w:sz w:val="22"/>
          <w:szCs w:val="22"/>
          <w:rPrChange w:id="1028" w:author="Guo, Shicheng" w:date="2019-07-02T11:58:00Z">
            <w:rPr>
              <w:rFonts w:ascii="Times New Roman" w:hAnsi="Times New Roman" w:cs="Times New Roman"/>
            </w:rPr>
          </w:rPrChange>
        </w:rPr>
        <w:t xml:space="preserve"> now, the majority of CRC patients were still diagnosed at later stages, especially at the developing countries. As a result, better diagnostic markers and models are urgently required. Compared with the other kinds of biomarkers, DNA methylation alterations may occur in advance of the mRNA and protein changes and thus could be ideal early</w:t>
      </w:r>
      <w:r w:rsidR="00FC3565" w:rsidRPr="005844EA">
        <w:rPr>
          <w:rFonts w:ascii="Arial" w:hAnsi="Arial" w:cs="Arial"/>
          <w:sz w:val="22"/>
          <w:szCs w:val="22"/>
          <w:rPrChange w:id="1029" w:author="Guo, Shicheng" w:date="2019-07-02T11:58:00Z">
            <w:rPr>
              <w:rFonts w:ascii="Times New Roman" w:hAnsi="Times New Roman" w:cs="Times New Roman"/>
            </w:rPr>
          </w:rPrChange>
        </w:rPr>
        <w:t xml:space="preserve"> diagnostic biomarkers for CRC</w:t>
      </w:r>
      <w:r w:rsidR="003E3D8E" w:rsidRPr="005844EA">
        <w:rPr>
          <w:rFonts w:ascii="Arial" w:hAnsi="Arial" w:cs="Arial"/>
          <w:sz w:val="22"/>
          <w:szCs w:val="22"/>
          <w:rPrChange w:id="1030" w:author="Guo, Shicheng" w:date="2019-07-02T11:58:00Z">
            <w:rPr>
              <w:rFonts w:ascii="Times New Roman" w:hAnsi="Times New Roman" w:cs="Times New Roman"/>
            </w:rPr>
          </w:rPrChange>
        </w:rPr>
        <w:t>. However, the high heterogeneity of the CRC</w:t>
      </w:r>
      <w:r w:rsidR="00FC3565" w:rsidRPr="005844EA">
        <w:rPr>
          <w:rFonts w:ascii="Arial" w:hAnsi="Arial" w:cs="Arial"/>
          <w:sz w:val="22"/>
          <w:szCs w:val="22"/>
          <w:rPrChange w:id="1031" w:author="Guo, Shicheng" w:date="2019-07-02T11:58:00Z">
            <w:rPr>
              <w:rFonts w:ascii="Times New Roman" w:hAnsi="Times New Roman" w:cs="Times New Roman"/>
            </w:rPr>
          </w:rPrChange>
        </w:rPr>
        <w:t xml:space="preserve"> makes it challenging to present a panel of DNA methylation-based biomarkers with high robustness and accuracy.</w:t>
      </w:r>
      <w:r w:rsidR="0079424F" w:rsidRPr="005844EA">
        <w:rPr>
          <w:rFonts w:ascii="Arial" w:hAnsi="Arial" w:cs="Arial"/>
          <w:sz w:val="22"/>
          <w:szCs w:val="22"/>
          <w:rPrChange w:id="1032" w:author="Guo, Shicheng" w:date="2019-07-02T11:58:00Z">
            <w:rPr>
              <w:rFonts w:ascii="Times New Roman" w:hAnsi="Times New Roman" w:cs="Times New Roman"/>
            </w:rPr>
          </w:rPrChange>
        </w:rPr>
        <w:t xml:space="preserve"> Currently, </w:t>
      </w:r>
      <w:r w:rsidR="0079424F" w:rsidRPr="005844EA">
        <w:rPr>
          <w:rFonts w:ascii="Arial" w:hAnsi="Arial" w:cs="Arial"/>
          <w:i/>
          <w:sz w:val="22"/>
          <w:szCs w:val="22"/>
          <w:rPrChange w:id="1033" w:author="Guo, Shicheng" w:date="2019-07-02T11:58:00Z">
            <w:rPr>
              <w:rFonts w:ascii="Times New Roman" w:hAnsi="Times New Roman" w:cs="Times New Roman"/>
              <w:i/>
            </w:rPr>
          </w:rPrChange>
        </w:rPr>
        <w:t>SEPT</w:t>
      </w:r>
      <w:r w:rsidR="00E75EF4" w:rsidRPr="005844EA">
        <w:rPr>
          <w:rFonts w:ascii="Arial" w:hAnsi="Arial" w:cs="Arial"/>
          <w:i/>
          <w:sz w:val="22"/>
          <w:szCs w:val="22"/>
          <w:rPrChange w:id="1034" w:author="Guo, Shicheng" w:date="2019-07-02T11:58:00Z">
            <w:rPr>
              <w:rFonts w:ascii="Times New Roman" w:hAnsi="Times New Roman" w:cs="Times New Roman"/>
              <w:i/>
            </w:rPr>
          </w:rPrChange>
        </w:rPr>
        <w:t>-</w:t>
      </w:r>
      <w:r w:rsidR="0079424F" w:rsidRPr="005844EA">
        <w:rPr>
          <w:rFonts w:ascii="Arial" w:hAnsi="Arial" w:cs="Arial"/>
          <w:i/>
          <w:sz w:val="22"/>
          <w:szCs w:val="22"/>
          <w:rPrChange w:id="1035" w:author="Guo, Shicheng" w:date="2019-07-02T11:58:00Z">
            <w:rPr>
              <w:rFonts w:ascii="Times New Roman" w:hAnsi="Times New Roman" w:cs="Times New Roman"/>
              <w:i/>
            </w:rPr>
          </w:rPrChange>
        </w:rPr>
        <w:t>9</w:t>
      </w:r>
      <w:r w:rsidR="0079424F" w:rsidRPr="005844EA">
        <w:rPr>
          <w:rFonts w:ascii="Arial" w:hAnsi="Arial" w:cs="Arial"/>
          <w:sz w:val="22"/>
          <w:szCs w:val="22"/>
          <w:rPrChange w:id="1036" w:author="Guo, Shicheng" w:date="2019-07-02T11:58:00Z">
            <w:rPr>
              <w:rFonts w:ascii="Times New Roman" w:hAnsi="Times New Roman" w:cs="Times New Roman"/>
            </w:rPr>
          </w:rPrChange>
        </w:rPr>
        <w:t xml:space="preserve"> has been identified as CRC-specific DNA methylation</w:t>
      </w:r>
      <w:r w:rsidR="00AB7FA1" w:rsidRPr="005844EA">
        <w:rPr>
          <w:rFonts w:ascii="Arial" w:hAnsi="Arial" w:cs="Arial"/>
          <w:sz w:val="22"/>
          <w:szCs w:val="22"/>
          <w:rPrChange w:id="1037" w:author="Guo, Shicheng" w:date="2019-07-02T11:58:00Z">
            <w:rPr>
              <w:rFonts w:ascii="Times New Roman" w:hAnsi="Times New Roman" w:cs="Times New Roman"/>
            </w:rPr>
          </w:rPrChange>
        </w:rPr>
        <w:t xml:space="preserve">-based diagnostic biomarkers and the first release of the cfDNA </w:t>
      </w:r>
      <w:r w:rsidR="00AB7FA1" w:rsidRPr="005844EA">
        <w:rPr>
          <w:rFonts w:ascii="Arial" w:hAnsi="Arial" w:cs="Arial"/>
          <w:i/>
          <w:sz w:val="22"/>
          <w:szCs w:val="22"/>
          <w:rPrChange w:id="1038" w:author="Guo, Shicheng" w:date="2019-07-02T11:58:00Z">
            <w:rPr>
              <w:rFonts w:ascii="Times New Roman" w:hAnsi="Times New Roman" w:cs="Times New Roman"/>
              <w:i/>
            </w:rPr>
          </w:rPrChange>
        </w:rPr>
        <w:t>SEPT-9</w:t>
      </w:r>
      <w:r w:rsidR="00AB7FA1" w:rsidRPr="005844EA">
        <w:rPr>
          <w:rFonts w:ascii="Arial" w:hAnsi="Arial" w:cs="Arial"/>
          <w:sz w:val="22"/>
          <w:szCs w:val="22"/>
          <w:rPrChange w:id="1039" w:author="Guo, Shicheng" w:date="2019-07-02T11:58:00Z">
            <w:rPr>
              <w:rFonts w:ascii="Times New Roman" w:hAnsi="Times New Roman" w:cs="Times New Roman"/>
            </w:rPr>
          </w:rPrChange>
        </w:rPr>
        <w:t xml:space="preserve"> DNA methylation assay achieved considerable sensitivity (72%) and specificity (86%) in CRC detection using plasma</w:t>
      </w:r>
      <w:r w:rsidR="000001F3" w:rsidRPr="005844EA">
        <w:rPr>
          <w:rFonts w:ascii="Arial" w:hAnsi="Arial" w:cs="Arial"/>
          <w:sz w:val="22"/>
          <w:szCs w:val="22"/>
          <w:rPrChange w:id="1040" w:author="Guo, Shicheng" w:date="2019-07-02T11:58:00Z">
            <w:rPr>
              <w:rFonts w:ascii="Times New Roman" w:hAnsi="Times New Roman" w:cs="Times New Roman"/>
            </w:rPr>
          </w:rPrChange>
        </w:rPr>
        <w:t xml:space="preserve"> </w:t>
      </w:r>
      <w:r w:rsidR="00AB7FA1" w:rsidRPr="005844EA">
        <w:rPr>
          <w:rFonts w:ascii="Arial" w:hAnsi="Arial" w:cs="Arial"/>
          <w:sz w:val="22"/>
          <w:szCs w:val="22"/>
          <w:rPrChange w:id="1041" w:author="Guo, Shicheng" w:date="2019-07-02T11:58:00Z">
            <w:rPr>
              <w:rFonts w:ascii="Times New Roman" w:hAnsi="Times New Roman" w:cs="Times New Roman"/>
            </w:rPr>
          </w:rPrChange>
        </w:rPr>
        <w:fldChar w:fldCharType="begin"/>
      </w:r>
      <w:r w:rsidR="001F1127">
        <w:rPr>
          <w:rFonts w:ascii="Arial" w:hAnsi="Arial" w:cs="Arial"/>
          <w:sz w:val="22"/>
          <w:szCs w:val="22"/>
        </w:rPr>
        <w:instrText xml:space="preserve"> ADDIN EN.CITE &lt;EndNote&gt;&lt;Cite&gt;&lt;Author&gt;deVos&lt;/Author&gt;&lt;Year&gt;2009&lt;/Year&gt;&lt;RecNum&gt;648&lt;/RecNum&gt;&lt;DisplayText&gt;&lt;style face="superscript"&gt;41&lt;/style&gt;&lt;/DisplayText&gt;&lt;record&gt;&lt;rec-number&gt;648&lt;/rec-number&gt;&lt;foreign-keys&gt;&lt;key app="EN" db-id="5ep0veeviww0vqev9v0vf5zmxve5f9vvfxd5" timestamp="1559369966"&gt;648&lt;/key&gt;&lt;/foreign-keys&gt;&lt;ref-type name="Journal Article"&gt;17&lt;/ref-type&gt;&lt;contributors&gt;&lt;authors&gt;&lt;author&gt;deVos, T.&lt;/author&gt;&lt;author&gt;Tetzner, R.&lt;/author&gt;&lt;author&gt;Model, F.&lt;/author&gt;&lt;author&gt;Weiss, G.&lt;/author&gt;&lt;author&gt;Schuster, M.&lt;/author&gt;&lt;author&gt;Distler, J.&lt;/author&gt;&lt;author&gt;Steiger, K. V.&lt;/author&gt;&lt;author&gt;Grutzmann, R.&lt;/author&gt;&lt;author&gt;Pilarsky, C.&lt;/author&gt;&lt;author&gt;Habermann, J. K.&lt;/author&gt;&lt;author&gt;Fleshner, P. R.&lt;/author&gt;&lt;author&gt;Oubre, B. M.&lt;/author&gt;&lt;author&gt;Day, R.&lt;/author&gt;&lt;author&gt;Sledziewski, A. Z.&lt;/author&gt;&lt;author&gt;Lofton-Day, C.&lt;/author&gt;&lt;/authors&gt;&lt;/contributors&gt;&lt;auth-address&gt;Epigenomics Inc., Seattle, WA 98101, USA.&lt;/auth-address&gt;&lt;titles&gt;&lt;title&gt;Circulating methylated SEPT9 DNA in plasma is a biomarker for colorectal cancer&lt;/title&gt;&lt;secondary-title&gt;Clin Chem&lt;/secondary-title&gt;&lt;/titles&gt;&lt;periodical&gt;&lt;full-title&gt;Clin Chem&lt;/full-title&gt;&lt;/periodical&gt;&lt;pages&gt;1337-46&lt;/pages&gt;&lt;volume&gt;55&lt;/volume&gt;&lt;number&gt;7&lt;/number&gt;&lt;keywords&gt;&lt;keyword&gt;Biomarkers, Tumor/*blood&lt;/keyword&gt;&lt;keyword&gt;Colorectal Neoplasms/blood/*diagnosis&lt;/keyword&gt;&lt;keyword&gt;DNA/*blood&lt;/keyword&gt;&lt;keyword&gt;GTP Phosphohydrolases/*genetics&lt;/keyword&gt;&lt;keyword&gt;Humans&lt;/keyword&gt;&lt;keyword&gt;Methylation&lt;/keyword&gt;&lt;keyword&gt;Polymerase Chain Reaction&lt;/keyword&gt;&lt;keyword&gt;Septins&lt;/keyword&gt;&lt;/keywords&gt;&lt;dates&gt;&lt;year&gt;2009&lt;/year&gt;&lt;pub-dates&gt;&lt;date&gt;Jul&lt;/date&gt;&lt;/pub-dates&gt;&lt;/dates&gt;&lt;isbn&gt;1530-8561 (Electronic)&amp;#xD;0009-9147 (Linking)&lt;/isbn&gt;&lt;accession-num&gt;19406918&lt;/accession-num&gt;&lt;urls&gt;&lt;related-urls&gt;&lt;url&gt;https://www.ncbi.nlm.nih.gov/pubmed/19406918&lt;/url&gt;&lt;/related-urls&gt;&lt;/urls&gt;&lt;electronic-resource-num&gt;10.1373/clinchem.2008.115808&lt;/electronic-resource-num&gt;&lt;/record&gt;&lt;/Cite&gt;&lt;/EndNote&gt;</w:instrText>
      </w:r>
      <w:r w:rsidR="00AB7FA1" w:rsidRPr="005844EA">
        <w:rPr>
          <w:rFonts w:ascii="Arial" w:hAnsi="Arial" w:cs="Arial"/>
          <w:sz w:val="22"/>
          <w:szCs w:val="22"/>
          <w:rPrChange w:id="1042"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41</w:t>
      </w:r>
      <w:r w:rsidR="00AB7FA1" w:rsidRPr="005844EA">
        <w:rPr>
          <w:rFonts w:ascii="Arial" w:hAnsi="Arial" w:cs="Arial"/>
          <w:sz w:val="22"/>
          <w:szCs w:val="22"/>
          <w:rPrChange w:id="1043" w:author="Guo, Shicheng" w:date="2019-07-02T11:58:00Z">
            <w:rPr>
              <w:rFonts w:ascii="Times New Roman" w:hAnsi="Times New Roman" w:cs="Times New Roman"/>
            </w:rPr>
          </w:rPrChange>
        </w:rPr>
        <w:fldChar w:fldCharType="end"/>
      </w:r>
      <w:r w:rsidR="00AB7FA1" w:rsidRPr="005844EA">
        <w:rPr>
          <w:rFonts w:ascii="Arial" w:hAnsi="Arial" w:cs="Arial"/>
          <w:sz w:val="22"/>
          <w:szCs w:val="22"/>
          <w:rPrChange w:id="1044" w:author="Guo, Shicheng" w:date="2019-07-02T11:58:00Z">
            <w:rPr>
              <w:rFonts w:ascii="Times New Roman" w:hAnsi="Times New Roman" w:cs="Times New Roman"/>
            </w:rPr>
          </w:rPrChange>
        </w:rPr>
        <w:t>. After that, an updated version of the assay (Epi proColon 2.0) showed better sensitivities (68–95%) and specificities (80–99%) in CRC diagnosis</w:t>
      </w:r>
      <w:r w:rsidR="000001F3" w:rsidRPr="005844EA">
        <w:rPr>
          <w:rFonts w:ascii="Arial" w:hAnsi="Arial" w:cs="Arial"/>
          <w:sz w:val="22"/>
          <w:szCs w:val="22"/>
          <w:rPrChange w:id="1045" w:author="Guo, Shicheng" w:date="2019-07-02T11:58:00Z">
            <w:rPr>
              <w:rFonts w:ascii="Times New Roman" w:hAnsi="Times New Roman" w:cs="Times New Roman"/>
            </w:rPr>
          </w:rPrChange>
        </w:rPr>
        <w:t xml:space="preserve"> </w:t>
      </w:r>
      <w:r w:rsidR="00AB7FA1" w:rsidRPr="005844EA">
        <w:rPr>
          <w:rFonts w:ascii="Arial" w:hAnsi="Arial" w:cs="Arial"/>
          <w:sz w:val="22"/>
          <w:szCs w:val="22"/>
          <w:rPrChange w:id="1046" w:author="Guo, Shicheng" w:date="2019-07-02T11:58:00Z">
            <w:rPr>
              <w:rFonts w:ascii="Times New Roman" w:hAnsi="Times New Roman" w:cs="Times New Roman"/>
            </w:rPr>
          </w:rPrChange>
        </w:rPr>
        <w:fldChar w:fldCharType="begin"/>
      </w:r>
      <w:r w:rsidR="001F1127">
        <w:rPr>
          <w:rFonts w:ascii="Arial" w:hAnsi="Arial" w:cs="Arial"/>
          <w:sz w:val="22"/>
          <w:szCs w:val="22"/>
        </w:rPr>
        <w:instrText xml:space="preserve"> ADDIN EN.CITE &lt;EndNote&gt;&lt;Cite&gt;&lt;Author&gt;Payne&lt;/Author&gt;&lt;Year&gt;2010&lt;/Year&gt;&lt;RecNum&gt;649&lt;/RecNum&gt;&lt;DisplayText&gt;&lt;style face="superscript"&gt;42&lt;/style&gt;&lt;/DisplayText&gt;&lt;record&gt;&lt;rec-number&gt;649&lt;/rec-number&gt;&lt;foreign-keys&gt;&lt;key app="EN" db-id="5ep0veeviww0vqev9v0vf5zmxve5f9vvfxd5" timestamp="1559370003"&gt;649&lt;/key&gt;&lt;/foreign-keys&gt;&lt;ref-type name="Journal Article"&gt;17&lt;/ref-type&gt;&lt;contributors&gt;&lt;authors&gt;&lt;author&gt;Payne, S. R.&lt;/author&gt;&lt;/authors&gt;&lt;/contributors&gt;&lt;auth-address&gt;Epigenomics Inc., 901 Fifth Avenue, Suite 3800, Seattle, WA 98164, USA. shannon.payne@epigenomics.com&lt;/auth-address&gt;&lt;titles&gt;&lt;title&gt;From discovery to the clinic: the novel DNA methylation biomarker (m)SEPT9 for the detection of colorectal cancer in blood&lt;/title&gt;&lt;secondary-title&gt;Epigenomics&lt;/secondary-title&gt;&lt;/titles&gt;&lt;periodical&gt;&lt;full-title&gt;Epigenomics&lt;/full-title&gt;&lt;/periodical&gt;&lt;pages&gt;575-85&lt;/pages&gt;&lt;volume&gt;2&lt;/volume&gt;&lt;number&gt;4&lt;/number&gt;&lt;keywords&gt;&lt;keyword&gt;Biomarkers, Tumor/*blood/genetics&lt;/keyword&gt;&lt;keyword&gt;Colorectal Neoplasms/blood/*diagnosis&lt;/keyword&gt;&lt;keyword&gt;DNA Methylation/*genetics/physiology&lt;/keyword&gt;&lt;keyword&gt;DNA Restriction Enzymes&lt;/keyword&gt;&lt;keyword&gt;Early Detection of Cancer/*methods&lt;/keyword&gt;&lt;keyword&gt;High-Throughput Screening Assays/*methods&lt;/keyword&gt;&lt;keyword&gt;Humans&lt;/keyword&gt;&lt;keyword&gt;Septins/genetics/*metabolism&lt;/keyword&gt;&lt;keyword&gt;Validation Studies as Topic&lt;/keyword&gt;&lt;/keywords&gt;&lt;dates&gt;&lt;year&gt;2010&lt;/year&gt;&lt;pub-dates&gt;&lt;date&gt;Aug&lt;/date&gt;&lt;/pub-dates&gt;&lt;/dates&gt;&lt;isbn&gt;1750-192X (Electronic)&amp;#xD;1750-192X (Linking)&lt;/isbn&gt;&lt;accession-num&gt;22121975&lt;/accession-num&gt;&lt;urls&gt;&lt;related-urls&gt;&lt;url&gt;https://www.ncbi.nlm.nih.gov/pubmed/22121975&lt;/url&gt;&lt;/related-urls&gt;&lt;/urls&gt;&lt;electronic-resource-num&gt;10.2217/epi.10.35&lt;/electronic-resource-num&gt;&lt;/record&gt;&lt;/Cite&gt;&lt;/EndNote&gt;</w:instrText>
      </w:r>
      <w:r w:rsidR="00AB7FA1" w:rsidRPr="005844EA">
        <w:rPr>
          <w:rFonts w:ascii="Arial" w:hAnsi="Arial" w:cs="Arial"/>
          <w:sz w:val="22"/>
          <w:szCs w:val="22"/>
          <w:rPrChange w:id="1047"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42</w:t>
      </w:r>
      <w:r w:rsidR="00AB7FA1" w:rsidRPr="005844EA">
        <w:rPr>
          <w:rFonts w:ascii="Arial" w:hAnsi="Arial" w:cs="Arial"/>
          <w:sz w:val="22"/>
          <w:szCs w:val="22"/>
          <w:rPrChange w:id="1048" w:author="Guo, Shicheng" w:date="2019-07-02T11:58:00Z">
            <w:rPr>
              <w:rFonts w:ascii="Times New Roman" w:hAnsi="Times New Roman" w:cs="Times New Roman"/>
            </w:rPr>
          </w:rPrChange>
        </w:rPr>
        <w:fldChar w:fldCharType="end"/>
      </w:r>
      <w:r w:rsidR="00AB7FA1" w:rsidRPr="005844EA">
        <w:rPr>
          <w:rFonts w:ascii="Arial" w:hAnsi="Arial" w:cs="Arial"/>
          <w:sz w:val="22"/>
          <w:szCs w:val="22"/>
          <w:rPrChange w:id="1049" w:author="Guo, Shicheng" w:date="2019-07-02T11:58:00Z">
            <w:rPr>
              <w:rFonts w:ascii="Times New Roman" w:hAnsi="Times New Roman" w:cs="Times New Roman"/>
            </w:rPr>
          </w:rPrChange>
        </w:rPr>
        <w:t xml:space="preserve">. However, as shown in this study, </w:t>
      </w:r>
      <w:r w:rsidR="00AB7FA1" w:rsidRPr="005844EA">
        <w:rPr>
          <w:rFonts w:ascii="Arial" w:hAnsi="Arial" w:cs="Arial"/>
          <w:i/>
          <w:sz w:val="22"/>
          <w:szCs w:val="22"/>
          <w:rPrChange w:id="1050" w:author="Guo, Shicheng" w:date="2019-07-02T11:58:00Z">
            <w:rPr>
              <w:rFonts w:ascii="Times New Roman" w:hAnsi="Times New Roman" w:cs="Times New Roman"/>
              <w:i/>
            </w:rPr>
          </w:rPrChange>
        </w:rPr>
        <w:t xml:space="preserve">ZNF132 </w:t>
      </w:r>
      <w:r w:rsidR="00AB7FA1" w:rsidRPr="005844EA">
        <w:rPr>
          <w:rFonts w:ascii="Arial" w:hAnsi="Arial" w:cs="Arial"/>
          <w:sz w:val="22"/>
          <w:szCs w:val="22"/>
          <w:rPrChange w:id="1051" w:author="Guo, Shicheng" w:date="2019-07-02T11:58:00Z">
            <w:rPr>
              <w:rFonts w:ascii="Times New Roman" w:hAnsi="Times New Roman" w:cs="Times New Roman"/>
            </w:rPr>
          </w:rPrChange>
        </w:rPr>
        <w:t xml:space="preserve">and </w:t>
      </w:r>
      <w:r w:rsidR="00AB7FA1" w:rsidRPr="005844EA">
        <w:rPr>
          <w:rFonts w:ascii="Arial" w:hAnsi="Arial" w:cs="Arial"/>
          <w:i/>
          <w:sz w:val="22"/>
          <w:szCs w:val="22"/>
          <w:rPrChange w:id="1052" w:author="Guo, Shicheng" w:date="2019-07-02T11:58:00Z">
            <w:rPr>
              <w:rFonts w:ascii="Times New Roman" w:hAnsi="Times New Roman" w:cs="Times New Roman"/>
              <w:i/>
            </w:rPr>
          </w:rPrChange>
        </w:rPr>
        <w:t xml:space="preserve">ESR1 </w:t>
      </w:r>
      <w:r w:rsidR="00AB7FA1" w:rsidRPr="005844EA">
        <w:rPr>
          <w:rFonts w:ascii="Arial" w:hAnsi="Arial" w:cs="Arial"/>
          <w:sz w:val="22"/>
          <w:szCs w:val="22"/>
          <w:rPrChange w:id="1053" w:author="Guo, Shicheng" w:date="2019-07-02T11:58:00Z">
            <w:rPr>
              <w:rFonts w:ascii="Times New Roman" w:hAnsi="Times New Roman" w:cs="Times New Roman"/>
            </w:rPr>
          </w:rPrChange>
        </w:rPr>
        <w:t xml:space="preserve">showed comparable or even better diagnostic ability than that of </w:t>
      </w:r>
      <w:r w:rsidR="00AB7FA1" w:rsidRPr="005844EA">
        <w:rPr>
          <w:rFonts w:ascii="Arial" w:hAnsi="Arial" w:cs="Arial"/>
          <w:i/>
          <w:sz w:val="22"/>
          <w:szCs w:val="22"/>
          <w:rPrChange w:id="1054" w:author="Guo, Shicheng" w:date="2019-07-02T11:58:00Z">
            <w:rPr>
              <w:rFonts w:ascii="Times New Roman" w:hAnsi="Times New Roman" w:cs="Times New Roman"/>
              <w:i/>
            </w:rPr>
          </w:rPrChange>
        </w:rPr>
        <w:t>SEPT-9</w:t>
      </w:r>
      <w:r w:rsidR="00AB7FA1" w:rsidRPr="005844EA">
        <w:rPr>
          <w:rFonts w:ascii="Arial" w:hAnsi="Arial" w:cs="Arial"/>
          <w:sz w:val="22"/>
          <w:szCs w:val="22"/>
          <w:rPrChange w:id="1055" w:author="Guo, Shicheng" w:date="2019-07-02T11:58:00Z">
            <w:rPr>
              <w:rFonts w:ascii="Times New Roman" w:hAnsi="Times New Roman" w:cs="Times New Roman"/>
            </w:rPr>
          </w:rPrChange>
        </w:rPr>
        <w:t xml:space="preserve">, indicating that these two genes may be of great potential for further utilization. Furthermore, we found that the diagnostic abilities of all five candidate biomarkers as well as the </w:t>
      </w:r>
      <w:r w:rsidR="00AB7FA1" w:rsidRPr="005844EA">
        <w:rPr>
          <w:rFonts w:ascii="Arial" w:hAnsi="Arial" w:cs="Arial"/>
          <w:i/>
          <w:sz w:val="22"/>
          <w:szCs w:val="22"/>
          <w:rPrChange w:id="1056" w:author="Guo, Shicheng" w:date="2019-07-02T11:58:00Z">
            <w:rPr>
              <w:rFonts w:ascii="Times New Roman" w:hAnsi="Times New Roman" w:cs="Times New Roman"/>
              <w:i/>
            </w:rPr>
          </w:rPrChange>
        </w:rPr>
        <w:t>SEPT</w:t>
      </w:r>
      <w:del w:id="1057" w:author="Guo, Shicheng" w:date="2019-07-02T12:17:00Z">
        <w:r w:rsidR="00AB7FA1" w:rsidRPr="005844EA" w:rsidDel="00B43C88">
          <w:rPr>
            <w:rFonts w:ascii="Arial" w:hAnsi="Arial" w:cs="Arial"/>
            <w:i/>
            <w:sz w:val="22"/>
            <w:szCs w:val="22"/>
            <w:rPrChange w:id="1058" w:author="Guo, Shicheng" w:date="2019-07-02T11:58:00Z">
              <w:rPr>
                <w:rFonts w:ascii="Times New Roman" w:hAnsi="Times New Roman" w:cs="Times New Roman"/>
                <w:i/>
              </w:rPr>
            </w:rPrChange>
          </w:rPr>
          <w:delText>-</w:delText>
        </w:r>
      </w:del>
      <w:r w:rsidR="00AB7FA1" w:rsidRPr="005844EA">
        <w:rPr>
          <w:rFonts w:ascii="Arial" w:hAnsi="Arial" w:cs="Arial"/>
          <w:i/>
          <w:sz w:val="22"/>
          <w:szCs w:val="22"/>
          <w:rPrChange w:id="1059" w:author="Guo, Shicheng" w:date="2019-07-02T11:58:00Z">
            <w:rPr>
              <w:rFonts w:ascii="Times New Roman" w:hAnsi="Times New Roman" w:cs="Times New Roman"/>
              <w:i/>
            </w:rPr>
          </w:rPrChange>
        </w:rPr>
        <w:t>9</w:t>
      </w:r>
      <w:r w:rsidR="00AB7FA1" w:rsidRPr="005844EA">
        <w:rPr>
          <w:rFonts w:ascii="Arial" w:hAnsi="Arial" w:cs="Arial"/>
          <w:sz w:val="22"/>
          <w:szCs w:val="22"/>
          <w:rPrChange w:id="1060" w:author="Guo, Shicheng" w:date="2019-07-02T11:58:00Z">
            <w:rPr>
              <w:rFonts w:ascii="Times New Roman" w:hAnsi="Times New Roman" w:cs="Times New Roman"/>
            </w:rPr>
          </w:rPrChange>
        </w:rPr>
        <w:t xml:space="preserve"> were significantly affected by the KRAS mutation status, and none of which achieved satisfactory sensitivities and specificities in the diagnosis of KRAS- CRC patients. Therefore, it is suggested that the </w:t>
      </w:r>
      <w:r w:rsidR="00D611E0" w:rsidRPr="005844EA">
        <w:rPr>
          <w:rFonts w:ascii="Arial" w:hAnsi="Arial" w:cs="Arial"/>
          <w:sz w:val="22"/>
          <w:szCs w:val="22"/>
          <w:rPrChange w:id="1061" w:author="Guo, Shicheng" w:date="2019-07-02T11:58:00Z">
            <w:rPr>
              <w:rFonts w:ascii="Times New Roman" w:hAnsi="Times New Roman" w:cs="Times New Roman"/>
            </w:rPr>
          </w:rPrChange>
        </w:rPr>
        <w:t xml:space="preserve">accurate diagnosis of CRC should be conducted according to the mutation landscape of the patients. Further studies are required to identify better DNA-methylation based biomarkers in KRAS- CRC patients. In addition, the integration of cfDNA mutation detection and methylation detection might be of great potential for CRC early diagnosis. </w:t>
      </w:r>
    </w:p>
    <w:p w:rsidR="00813C53" w:rsidRPr="005844EA" w:rsidRDefault="00813C53">
      <w:pPr>
        <w:rPr>
          <w:rFonts w:ascii="Arial" w:hAnsi="Arial" w:cs="Arial"/>
          <w:sz w:val="22"/>
          <w:szCs w:val="22"/>
          <w:rPrChange w:id="1062" w:author="Guo, Shicheng" w:date="2019-07-02T11:58:00Z">
            <w:rPr>
              <w:rFonts w:ascii="Times New Roman" w:hAnsi="Times New Roman" w:cs="Times New Roman"/>
            </w:rPr>
          </w:rPrChange>
        </w:rPr>
      </w:pPr>
    </w:p>
    <w:p w:rsidR="00D611E0" w:rsidRPr="005844EA" w:rsidRDefault="00D611E0">
      <w:pPr>
        <w:rPr>
          <w:rFonts w:ascii="Arial" w:hAnsi="Arial" w:cs="Arial"/>
          <w:sz w:val="22"/>
          <w:szCs w:val="22"/>
          <w:rPrChange w:id="1063"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1064" w:author="Guo, Shicheng" w:date="2019-07-02T11:58:00Z">
            <w:rPr>
              <w:rFonts w:ascii="Times New Roman" w:hAnsi="Times New Roman" w:cs="Times New Roman"/>
              <w:b/>
            </w:rPr>
          </w:rPrChange>
        </w:rPr>
      </w:pPr>
      <w:r w:rsidRPr="005844EA">
        <w:rPr>
          <w:rFonts w:ascii="Arial" w:hAnsi="Arial" w:cs="Arial"/>
          <w:b/>
          <w:sz w:val="22"/>
          <w:szCs w:val="22"/>
          <w:rPrChange w:id="1065" w:author="Guo, Shicheng" w:date="2019-07-02T11:58:00Z">
            <w:rPr>
              <w:rFonts w:ascii="Times New Roman" w:hAnsi="Times New Roman" w:cs="Times New Roman"/>
              <w:b/>
            </w:rPr>
          </w:rPrChange>
        </w:rPr>
        <w:t>Materials and Methods</w:t>
      </w:r>
    </w:p>
    <w:p w:rsidR="005157BC" w:rsidRPr="005844EA" w:rsidRDefault="005157BC">
      <w:pPr>
        <w:rPr>
          <w:rFonts w:ascii="Arial" w:hAnsi="Arial" w:cs="Arial"/>
          <w:b/>
          <w:sz w:val="22"/>
          <w:szCs w:val="22"/>
          <w:rPrChange w:id="1066" w:author="Guo, Shicheng" w:date="2019-07-02T11:58:00Z">
            <w:rPr>
              <w:rFonts w:ascii="Times New Roman" w:hAnsi="Times New Roman" w:cs="Times New Roman"/>
              <w:b/>
            </w:rPr>
          </w:rPrChange>
        </w:rPr>
      </w:pPr>
    </w:p>
    <w:p w:rsidR="003D15F5" w:rsidRPr="005844EA" w:rsidRDefault="00404DB8">
      <w:pPr>
        <w:rPr>
          <w:rFonts w:ascii="Arial" w:hAnsi="Arial" w:cs="Arial"/>
          <w:b/>
          <w:sz w:val="22"/>
          <w:szCs w:val="22"/>
          <w:rPrChange w:id="1067" w:author="Guo, Shicheng" w:date="2019-07-02T11:58:00Z">
            <w:rPr>
              <w:rFonts w:ascii="Times New Roman" w:hAnsi="Times New Roman" w:cs="Times New Roman"/>
              <w:b/>
            </w:rPr>
          </w:rPrChange>
        </w:rPr>
      </w:pPr>
      <w:r w:rsidRPr="005844EA">
        <w:rPr>
          <w:rFonts w:ascii="Arial" w:hAnsi="Arial" w:cs="Arial"/>
          <w:b/>
          <w:sz w:val="22"/>
          <w:szCs w:val="22"/>
          <w:rPrChange w:id="1068" w:author="Guo, Shicheng" w:date="2019-07-02T11:58:00Z">
            <w:rPr>
              <w:rFonts w:ascii="Times New Roman" w:hAnsi="Times New Roman" w:cs="Times New Roman"/>
              <w:b/>
            </w:rPr>
          </w:rPrChange>
        </w:rPr>
        <w:t>Integration of public datasets and biomarker discovery</w:t>
      </w:r>
    </w:p>
    <w:p w:rsidR="00404DB8" w:rsidRPr="005844EA" w:rsidRDefault="004F1A3A">
      <w:pPr>
        <w:rPr>
          <w:rFonts w:ascii="Arial" w:hAnsi="Arial" w:cs="Arial"/>
          <w:sz w:val="22"/>
          <w:szCs w:val="22"/>
          <w:rPrChange w:id="1069" w:author="Guo, Shicheng" w:date="2019-07-02T11:58:00Z">
            <w:rPr>
              <w:rFonts w:ascii="Times New Roman" w:hAnsi="Times New Roman" w:cs="Times New Roman"/>
            </w:rPr>
          </w:rPrChange>
        </w:rPr>
      </w:pPr>
      <w:r w:rsidRPr="005844EA">
        <w:rPr>
          <w:rFonts w:ascii="Arial" w:hAnsi="Arial" w:cs="Arial"/>
          <w:sz w:val="22"/>
          <w:szCs w:val="22"/>
          <w:rPrChange w:id="1070" w:author="Guo, Shicheng" w:date="2019-07-02T11:58:00Z">
            <w:rPr>
              <w:rFonts w:ascii="Times New Roman" w:hAnsi="Times New Roman" w:cs="Times New Roman"/>
            </w:rPr>
          </w:rPrChange>
        </w:rPr>
        <w:t>Public high-throughput DNA methylation microarray datasets</w:t>
      </w:r>
      <w:r w:rsidR="00B50989" w:rsidRPr="005844EA">
        <w:rPr>
          <w:rFonts w:ascii="Arial" w:hAnsi="Arial" w:cs="Arial"/>
          <w:sz w:val="22"/>
          <w:szCs w:val="22"/>
          <w:rPrChange w:id="1071" w:author="Guo, Shicheng" w:date="2019-07-02T11:58:00Z">
            <w:rPr>
              <w:rFonts w:ascii="Times New Roman" w:hAnsi="Times New Roman" w:cs="Times New Roman"/>
            </w:rPr>
          </w:rPrChange>
        </w:rPr>
        <w:t xml:space="preserve"> (Illumina HumanMethylation 450K) </w:t>
      </w:r>
      <w:r w:rsidRPr="005844EA">
        <w:rPr>
          <w:rFonts w:ascii="Arial" w:hAnsi="Arial" w:cs="Arial"/>
          <w:sz w:val="22"/>
          <w:szCs w:val="22"/>
          <w:rPrChange w:id="1072" w:author="Guo, Shicheng" w:date="2019-07-02T11:58:00Z">
            <w:rPr>
              <w:rFonts w:ascii="Times New Roman" w:hAnsi="Times New Roman" w:cs="Times New Roman"/>
            </w:rPr>
          </w:rPrChange>
        </w:rPr>
        <w:t xml:space="preserve">were searched exhaustedly </w:t>
      </w:r>
      <w:r w:rsidR="00A92600" w:rsidRPr="005844EA">
        <w:rPr>
          <w:rFonts w:ascii="Arial" w:hAnsi="Arial" w:cs="Arial"/>
          <w:sz w:val="22"/>
          <w:szCs w:val="22"/>
          <w:rPrChange w:id="1073" w:author="Guo, Shicheng" w:date="2019-07-02T11:58:00Z">
            <w:rPr>
              <w:rFonts w:ascii="Times New Roman" w:hAnsi="Times New Roman" w:cs="Times New Roman"/>
            </w:rPr>
          </w:rPrChange>
        </w:rPr>
        <w:t>from TCGA (The Cancer Genome Atlas) and GEO (Gene expression Omnibus) databases. In summary, two dataset</w:t>
      </w:r>
      <w:r w:rsidR="00F51612" w:rsidRPr="005844EA">
        <w:rPr>
          <w:rFonts w:ascii="Arial" w:hAnsi="Arial" w:cs="Arial"/>
          <w:sz w:val="22"/>
          <w:szCs w:val="22"/>
          <w:rPrChange w:id="1074" w:author="Guo, Shicheng" w:date="2019-07-02T11:58:00Z">
            <w:rPr>
              <w:rFonts w:ascii="Times New Roman" w:hAnsi="Times New Roman" w:cs="Times New Roman"/>
            </w:rPr>
          </w:rPrChange>
        </w:rPr>
        <w:t xml:space="preserve">s </w:t>
      </w:r>
      <w:r w:rsidR="00A92600" w:rsidRPr="005844EA">
        <w:rPr>
          <w:rFonts w:ascii="Arial" w:hAnsi="Arial" w:cs="Arial"/>
          <w:sz w:val="22"/>
          <w:szCs w:val="22"/>
          <w:rPrChange w:id="1075" w:author="Guo, Shicheng" w:date="2019-07-02T11:58:00Z">
            <w:rPr>
              <w:rFonts w:ascii="Times New Roman" w:hAnsi="Times New Roman" w:cs="Times New Roman"/>
            </w:rPr>
          </w:rPrChange>
        </w:rPr>
        <w:t>from TCGA and nine datasets from GEO were included, yielding a total of 1</w:t>
      </w:r>
      <w:r w:rsidR="002A4394" w:rsidRPr="005844EA">
        <w:rPr>
          <w:rFonts w:ascii="Arial" w:hAnsi="Arial" w:cs="Arial"/>
          <w:sz w:val="22"/>
          <w:szCs w:val="22"/>
          <w:rPrChange w:id="1076" w:author="Guo, Shicheng" w:date="2019-07-02T11:58:00Z">
            <w:rPr>
              <w:rFonts w:ascii="Times New Roman" w:hAnsi="Times New Roman" w:cs="Times New Roman"/>
            </w:rPr>
          </w:rPrChange>
        </w:rPr>
        <w:t>,</w:t>
      </w:r>
      <w:r w:rsidR="00A92600" w:rsidRPr="005844EA">
        <w:rPr>
          <w:rFonts w:ascii="Arial" w:hAnsi="Arial" w:cs="Arial"/>
          <w:sz w:val="22"/>
          <w:szCs w:val="22"/>
          <w:rPrChange w:id="1077" w:author="Guo, Shicheng" w:date="2019-07-02T11:58:00Z">
            <w:rPr>
              <w:rFonts w:ascii="Times New Roman" w:hAnsi="Times New Roman" w:cs="Times New Roman"/>
            </w:rPr>
          </w:rPrChange>
        </w:rPr>
        <w:t>104 CRC tumor samples, 268 control and 54 adenoma samples (</w:t>
      </w:r>
      <w:del w:id="1078" w:author="Guo, Shicheng" w:date="2019-07-02T10:16:00Z">
        <w:r w:rsidR="00A92600" w:rsidRPr="005844EA" w:rsidDel="007E0528">
          <w:rPr>
            <w:rFonts w:ascii="Arial" w:hAnsi="Arial" w:cs="Arial"/>
            <w:color w:val="FF0000"/>
            <w:sz w:val="22"/>
            <w:szCs w:val="22"/>
            <w:rPrChange w:id="1079" w:author="Guo, Shicheng" w:date="2019-07-02T11:58:00Z">
              <w:rPr>
                <w:rFonts w:ascii="Times New Roman" w:hAnsi="Times New Roman" w:cs="Times New Roman"/>
                <w:color w:val="FF0000"/>
              </w:rPr>
            </w:rPrChange>
          </w:rPr>
          <w:delText xml:space="preserve">Supplementary Table </w:delText>
        </w:r>
      </w:del>
      <w:ins w:id="1080" w:author="Guo, Shicheng" w:date="2019-07-02T10:16:00Z">
        <w:r w:rsidR="007E0528" w:rsidRPr="006067F2">
          <w:rPr>
            <w:rFonts w:ascii="Arial" w:hAnsi="Arial" w:cs="Arial"/>
            <w:color w:val="1F3864" w:themeColor="accent1" w:themeShade="80"/>
            <w:sz w:val="22"/>
            <w:szCs w:val="22"/>
          </w:rPr>
          <w:t xml:space="preserve">Supplementary Table </w:t>
        </w:r>
      </w:ins>
      <w:r w:rsidR="00A92600" w:rsidRPr="005844EA">
        <w:rPr>
          <w:rFonts w:ascii="Arial" w:hAnsi="Arial" w:cs="Arial"/>
          <w:color w:val="FF0000"/>
          <w:sz w:val="22"/>
          <w:szCs w:val="22"/>
          <w:rPrChange w:id="1081" w:author="Guo, Shicheng" w:date="2019-07-02T11:58:00Z">
            <w:rPr>
              <w:rFonts w:ascii="Times New Roman" w:hAnsi="Times New Roman" w:cs="Times New Roman"/>
              <w:color w:val="FF0000"/>
            </w:rPr>
          </w:rPrChange>
        </w:rPr>
        <w:t>2</w:t>
      </w:r>
      <w:r w:rsidR="00A92600" w:rsidRPr="005844EA">
        <w:rPr>
          <w:rFonts w:ascii="Arial" w:hAnsi="Arial" w:cs="Arial"/>
          <w:sz w:val="22"/>
          <w:szCs w:val="22"/>
          <w:rPrChange w:id="1082" w:author="Guo, Shicheng" w:date="2019-07-02T11:58:00Z">
            <w:rPr>
              <w:rFonts w:ascii="Times New Roman" w:hAnsi="Times New Roman" w:cs="Times New Roman"/>
            </w:rPr>
          </w:rPrChange>
        </w:rPr>
        <w:t>).</w:t>
      </w:r>
      <w:r w:rsidR="00F51612" w:rsidRPr="005844EA">
        <w:rPr>
          <w:rFonts w:ascii="Arial" w:hAnsi="Arial" w:cs="Arial"/>
          <w:sz w:val="22"/>
          <w:szCs w:val="22"/>
          <w:rPrChange w:id="1083" w:author="Guo, Shicheng" w:date="2019-07-02T11:58:00Z">
            <w:rPr>
              <w:rFonts w:ascii="Times New Roman" w:hAnsi="Times New Roman" w:cs="Times New Roman"/>
            </w:rPr>
          </w:rPrChange>
        </w:rPr>
        <w:t xml:space="preserve"> Meanwhile, the comprehensive list of genes in zinc finger family</w:t>
      </w:r>
      <w:r w:rsidR="00B50989" w:rsidRPr="005844EA">
        <w:rPr>
          <w:rFonts w:ascii="Arial" w:hAnsi="Arial" w:cs="Arial"/>
          <w:sz w:val="22"/>
          <w:szCs w:val="22"/>
          <w:rPrChange w:id="1084" w:author="Guo, Shicheng" w:date="2019-07-02T11:58:00Z">
            <w:rPr>
              <w:rFonts w:ascii="Times New Roman" w:hAnsi="Times New Roman" w:cs="Times New Roman"/>
            </w:rPr>
          </w:rPrChange>
        </w:rPr>
        <w:t xml:space="preserve"> (n</w:t>
      </w:r>
      <w:del w:id="1085" w:author="Guo, Shicheng" w:date="2019-07-02T12:06:00Z">
        <w:r w:rsidR="00B50989" w:rsidRPr="005844EA" w:rsidDel="00D768D8">
          <w:rPr>
            <w:rFonts w:ascii="Arial" w:hAnsi="Arial" w:cs="Arial"/>
            <w:sz w:val="22"/>
            <w:szCs w:val="22"/>
            <w:rPrChange w:id="1086" w:author="Guo, Shicheng" w:date="2019-07-02T11:58:00Z">
              <w:rPr>
                <w:rFonts w:ascii="Times New Roman" w:hAnsi="Times New Roman" w:cs="Times New Roman"/>
              </w:rPr>
            </w:rPrChange>
          </w:rPr>
          <w:delText xml:space="preserve"> </w:delText>
        </w:r>
      </w:del>
      <w:r w:rsidR="00B50989" w:rsidRPr="005844EA">
        <w:rPr>
          <w:rFonts w:ascii="Arial" w:hAnsi="Arial" w:cs="Arial"/>
          <w:sz w:val="22"/>
          <w:szCs w:val="22"/>
          <w:rPrChange w:id="1087" w:author="Guo, Shicheng" w:date="2019-07-02T11:58:00Z">
            <w:rPr>
              <w:rFonts w:ascii="Times New Roman" w:hAnsi="Times New Roman" w:cs="Times New Roman"/>
            </w:rPr>
          </w:rPrChange>
        </w:rPr>
        <w:t>=</w:t>
      </w:r>
      <w:del w:id="1088" w:author="Guo, Shicheng" w:date="2019-07-02T12:06:00Z">
        <w:r w:rsidR="00B50989" w:rsidRPr="005844EA" w:rsidDel="00D768D8">
          <w:rPr>
            <w:rFonts w:ascii="Arial" w:hAnsi="Arial" w:cs="Arial"/>
            <w:sz w:val="22"/>
            <w:szCs w:val="22"/>
            <w:rPrChange w:id="1089" w:author="Guo, Shicheng" w:date="2019-07-02T11:58:00Z">
              <w:rPr>
                <w:rFonts w:ascii="Times New Roman" w:hAnsi="Times New Roman" w:cs="Times New Roman"/>
              </w:rPr>
            </w:rPrChange>
          </w:rPr>
          <w:delText xml:space="preserve"> </w:delText>
        </w:r>
      </w:del>
      <w:r w:rsidR="00B50989" w:rsidRPr="005844EA">
        <w:rPr>
          <w:rFonts w:ascii="Arial" w:hAnsi="Arial" w:cs="Arial"/>
          <w:sz w:val="22"/>
          <w:szCs w:val="22"/>
          <w:rPrChange w:id="1090" w:author="Guo, Shicheng" w:date="2019-07-02T11:58:00Z">
            <w:rPr>
              <w:rFonts w:ascii="Times New Roman" w:hAnsi="Times New Roman" w:cs="Times New Roman"/>
            </w:rPr>
          </w:rPrChange>
        </w:rPr>
        <w:t>1</w:t>
      </w:r>
      <w:r w:rsidR="002A4394" w:rsidRPr="005844EA">
        <w:rPr>
          <w:rFonts w:ascii="Arial" w:hAnsi="Arial" w:cs="Arial"/>
          <w:sz w:val="22"/>
          <w:szCs w:val="22"/>
          <w:rPrChange w:id="1091" w:author="Guo, Shicheng" w:date="2019-07-02T11:58:00Z">
            <w:rPr>
              <w:rFonts w:ascii="Times New Roman" w:hAnsi="Times New Roman" w:cs="Times New Roman"/>
            </w:rPr>
          </w:rPrChange>
        </w:rPr>
        <w:t>,</w:t>
      </w:r>
      <w:r w:rsidR="00B50989" w:rsidRPr="005844EA">
        <w:rPr>
          <w:rFonts w:ascii="Arial" w:hAnsi="Arial" w:cs="Arial"/>
          <w:sz w:val="22"/>
          <w:szCs w:val="22"/>
          <w:rPrChange w:id="1092" w:author="Guo, Shicheng" w:date="2019-07-02T11:58:00Z">
            <w:rPr>
              <w:rFonts w:ascii="Times New Roman" w:hAnsi="Times New Roman" w:cs="Times New Roman"/>
            </w:rPr>
          </w:rPrChange>
        </w:rPr>
        <w:t>594)</w:t>
      </w:r>
      <w:r w:rsidR="00F51612" w:rsidRPr="005844EA">
        <w:rPr>
          <w:rFonts w:ascii="Arial" w:hAnsi="Arial" w:cs="Arial"/>
          <w:sz w:val="22"/>
          <w:szCs w:val="22"/>
          <w:rPrChange w:id="1093" w:author="Guo, Shicheng" w:date="2019-07-02T11:58:00Z">
            <w:rPr>
              <w:rFonts w:ascii="Times New Roman" w:hAnsi="Times New Roman" w:cs="Times New Roman"/>
            </w:rPr>
          </w:rPrChange>
        </w:rPr>
        <w:t xml:space="preserve"> were also obtained from</w:t>
      </w:r>
      <w:r w:rsidR="0082313E" w:rsidRPr="005844EA">
        <w:rPr>
          <w:rFonts w:ascii="Arial" w:hAnsi="Arial" w:cs="Arial"/>
          <w:sz w:val="22"/>
          <w:szCs w:val="22"/>
          <w:rPrChange w:id="1094" w:author="Guo, Shicheng" w:date="2019-07-02T11:58:00Z">
            <w:rPr>
              <w:rFonts w:ascii="Times New Roman" w:hAnsi="Times New Roman" w:cs="Times New Roman"/>
            </w:rPr>
          </w:rPrChange>
        </w:rPr>
        <w:t xml:space="preserve"> </w:t>
      </w:r>
      <w:r w:rsidR="00D220A6" w:rsidRPr="005844EA">
        <w:rPr>
          <w:rFonts w:ascii="Arial" w:hAnsi="Arial" w:cs="Arial"/>
          <w:sz w:val="22"/>
          <w:szCs w:val="22"/>
          <w:rPrChange w:id="1095" w:author="Guo, Shicheng" w:date="2019-07-02T11:58:00Z">
            <w:rPr>
              <w:rFonts w:ascii="Times New Roman" w:hAnsi="Times New Roman" w:cs="Times New Roman"/>
            </w:rPr>
          </w:rPrChange>
        </w:rPr>
        <w:t>HGNC (</w:t>
      </w:r>
      <w:del w:id="1096" w:author="Guo, Shicheng" w:date="2019-07-02T10:16:00Z">
        <w:r w:rsidR="00D220A6" w:rsidRPr="005844EA" w:rsidDel="007E0528">
          <w:rPr>
            <w:rFonts w:ascii="Arial" w:hAnsi="Arial" w:cs="Arial"/>
            <w:color w:val="FF0000"/>
            <w:sz w:val="22"/>
            <w:szCs w:val="22"/>
            <w:rPrChange w:id="1097" w:author="Guo, Shicheng" w:date="2019-07-02T11:58:00Z">
              <w:rPr>
                <w:rFonts w:ascii="Times New Roman" w:hAnsi="Times New Roman" w:cs="Times New Roman"/>
                <w:color w:val="FF0000"/>
              </w:rPr>
            </w:rPrChange>
          </w:rPr>
          <w:delText xml:space="preserve">Supplementary Table </w:delText>
        </w:r>
      </w:del>
      <w:ins w:id="1098" w:author="Guo, Shicheng" w:date="2019-07-02T10:16:00Z">
        <w:r w:rsidR="007E0528" w:rsidRPr="006067F2">
          <w:rPr>
            <w:rFonts w:ascii="Arial" w:hAnsi="Arial" w:cs="Arial"/>
            <w:color w:val="1F3864" w:themeColor="accent1" w:themeShade="80"/>
            <w:sz w:val="22"/>
            <w:szCs w:val="22"/>
          </w:rPr>
          <w:t xml:space="preserve">Supplementary Table </w:t>
        </w:r>
      </w:ins>
      <w:r w:rsidR="00D220A6" w:rsidRPr="005844EA">
        <w:rPr>
          <w:rFonts w:ascii="Arial" w:hAnsi="Arial" w:cs="Arial"/>
          <w:color w:val="FF0000"/>
          <w:sz w:val="22"/>
          <w:szCs w:val="22"/>
          <w:rPrChange w:id="1099" w:author="Guo, Shicheng" w:date="2019-07-02T11:58:00Z">
            <w:rPr>
              <w:rFonts w:ascii="Times New Roman" w:hAnsi="Times New Roman" w:cs="Times New Roman"/>
              <w:color w:val="FF0000"/>
            </w:rPr>
          </w:rPrChange>
        </w:rPr>
        <w:t>1</w:t>
      </w:r>
      <w:r w:rsidR="00D220A6" w:rsidRPr="005844EA">
        <w:rPr>
          <w:rFonts w:ascii="Arial" w:hAnsi="Arial" w:cs="Arial"/>
          <w:sz w:val="22"/>
          <w:szCs w:val="22"/>
          <w:rPrChange w:id="1100" w:author="Guo, Shicheng" w:date="2019-07-02T11:58:00Z">
            <w:rPr>
              <w:rFonts w:ascii="Times New Roman" w:hAnsi="Times New Roman" w:cs="Times New Roman"/>
            </w:rPr>
          </w:rPrChange>
        </w:rPr>
        <w:t>).</w:t>
      </w:r>
      <w:r w:rsidR="00B50989" w:rsidRPr="005844EA">
        <w:rPr>
          <w:rFonts w:ascii="Arial" w:hAnsi="Arial" w:cs="Arial"/>
          <w:sz w:val="22"/>
          <w:szCs w:val="22"/>
          <w:rPrChange w:id="1101" w:author="Guo, Shicheng" w:date="2019-07-02T11:58:00Z">
            <w:rPr>
              <w:rFonts w:ascii="Times New Roman" w:hAnsi="Times New Roman" w:cs="Times New Roman"/>
            </w:rPr>
          </w:rPrChange>
        </w:rPr>
        <w:t xml:space="preserve"> </w:t>
      </w:r>
    </w:p>
    <w:p w:rsidR="00130471" w:rsidRPr="005844EA" w:rsidRDefault="005157BC">
      <w:pPr>
        <w:rPr>
          <w:rFonts w:ascii="Arial" w:hAnsi="Arial" w:cs="Arial"/>
          <w:sz w:val="22"/>
          <w:szCs w:val="22"/>
          <w:rPrChange w:id="1102" w:author="Guo, Shicheng" w:date="2019-07-02T11:58:00Z">
            <w:rPr>
              <w:rFonts w:ascii="Times New Roman" w:hAnsi="Times New Roman" w:cs="Times New Roman"/>
            </w:rPr>
          </w:rPrChange>
        </w:rPr>
      </w:pPr>
      <w:r w:rsidRPr="005844EA">
        <w:rPr>
          <w:rFonts w:ascii="Arial" w:hAnsi="Arial" w:cs="Arial"/>
          <w:sz w:val="22"/>
          <w:szCs w:val="22"/>
          <w:rPrChange w:id="1103" w:author="Guo, Shicheng" w:date="2019-07-02T11:58:00Z">
            <w:rPr>
              <w:rFonts w:ascii="Times New Roman" w:hAnsi="Times New Roman" w:cs="Times New Roman"/>
            </w:rPr>
          </w:rPrChange>
        </w:rPr>
        <w:t xml:space="preserve">To identify the robust DNA methylation-based biomarkers, we conducted the differential methylation region (DMR) analysis for all the included samples. </w:t>
      </w:r>
      <w:r w:rsidR="002A4394" w:rsidRPr="005844EA">
        <w:rPr>
          <w:rFonts w:ascii="Arial" w:hAnsi="Arial" w:cs="Arial"/>
          <w:sz w:val="22"/>
          <w:szCs w:val="22"/>
          <w:rPrChange w:id="1104" w:author="Guo, Shicheng" w:date="2019-07-02T11:58:00Z">
            <w:rPr>
              <w:rFonts w:ascii="Times New Roman" w:hAnsi="Times New Roman" w:cs="Times New Roman"/>
            </w:rPr>
          </w:rPrChange>
        </w:rPr>
        <w:t xml:space="preserve">As shown in previous study, the methylation linkage equilibrium decreased significantly when the block is longer than 1,000 bp, we defined the methylation </w:t>
      </w:r>
      <w:r w:rsidR="000C6B2D" w:rsidRPr="005844EA">
        <w:rPr>
          <w:rFonts w:ascii="Arial" w:hAnsi="Arial" w:cs="Arial"/>
          <w:sz w:val="22"/>
          <w:szCs w:val="22"/>
          <w:rPrChange w:id="1105" w:author="Guo, Shicheng" w:date="2019-07-02T11:58:00Z">
            <w:rPr>
              <w:rFonts w:ascii="Times New Roman" w:hAnsi="Times New Roman" w:cs="Times New Roman"/>
            </w:rPr>
          </w:rPrChange>
        </w:rPr>
        <w:t>region (MR)</w:t>
      </w:r>
      <w:r w:rsidR="002A4394" w:rsidRPr="005844EA">
        <w:rPr>
          <w:rFonts w:ascii="Arial" w:hAnsi="Arial" w:cs="Arial"/>
          <w:sz w:val="22"/>
          <w:szCs w:val="22"/>
          <w:rPrChange w:id="1106" w:author="Guo, Shicheng" w:date="2019-07-02T11:58:00Z">
            <w:rPr>
              <w:rFonts w:ascii="Times New Roman" w:hAnsi="Times New Roman" w:cs="Times New Roman"/>
            </w:rPr>
          </w:rPrChange>
        </w:rPr>
        <w:t xml:space="preserve"> to have at least 6 CpG sites and should be less than 1,000 bp. We then arranged </w:t>
      </w:r>
      <w:r w:rsidR="000C6B2D" w:rsidRPr="005844EA">
        <w:rPr>
          <w:rFonts w:ascii="Arial" w:hAnsi="Arial" w:cs="Arial"/>
          <w:sz w:val="22"/>
          <w:szCs w:val="22"/>
          <w:rPrChange w:id="1107" w:author="Guo, Shicheng" w:date="2019-07-02T11:58:00Z">
            <w:rPr>
              <w:rFonts w:ascii="Times New Roman" w:hAnsi="Times New Roman" w:cs="Times New Roman"/>
            </w:rPr>
          </w:rPrChange>
        </w:rPr>
        <w:t xml:space="preserve">all </w:t>
      </w:r>
      <w:r w:rsidR="002A4394" w:rsidRPr="005844EA">
        <w:rPr>
          <w:rFonts w:ascii="Arial" w:hAnsi="Arial" w:cs="Arial"/>
          <w:sz w:val="22"/>
          <w:szCs w:val="22"/>
          <w:rPrChange w:id="1108" w:author="Guo, Shicheng" w:date="2019-07-02T11:58:00Z">
            <w:rPr>
              <w:rFonts w:ascii="Times New Roman" w:hAnsi="Times New Roman" w:cs="Times New Roman"/>
            </w:rPr>
          </w:rPrChange>
        </w:rPr>
        <w:t>the CpG sites</w:t>
      </w:r>
      <w:r w:rsidR="000C6B2D" w:rsidRPr="005844EA">
        <w:rPr>
          <w:rFonts w:ascii="Arial" w:hAnsi="Arial" w:cs="Arial"/>
          <w:sz w:val="22"/>
          <w:szCs w:val="22"/>
          <w:rPrChange w:id="1109" w:author="Guo, Shicheng" w:date="2019-07-02T11:58:00Z">
            <w:rPr>
              <w:rFonts w:ascii="Times New Roman" w:hAnsi="Times New Roman" w:cs="Times New Roman"/>
            </w:rPr>
          </w:rPrChange>
        </w:rPr>
        <w:t xml:space="preserve"> in the high-throughput microarray</w:t>
      </w:r>
      <w:r w:rsidR="002A4394" w:rsidRPr="005844EA">
        <w:rPr>
          <w:rFonts w:ascii="Arial" w:hAnsi="Arial" w:cs="Arial"/>
          <w:sz w:val="22"/>
          <w:szCs w:val="22"/>
          <w:rPrChange w:id="1110" w:author="Guo, Shicheng" w:date="2019-07-02T11:58:00Z">
            <w:rPr>
              <w:rFonts w:ascii="Times New Roman" w:hAnsi="Times New Roman" w:cs="Times New Roman"/>
            </w:rPr>
          </w:rPrChange>
        </w:rPr>
        <w:t xml:space="preserve"> according to their genomic coordinates and performed the sliding window method to </w:t>
      </w:r>
      <w:r w:rsidR="002A4394" w:rsidRPr="005844EA">
        <w:rPr>
          <w:rFonts w:ascii="Arial" w:hAnsi="Arial" w:cs="Arial"/>
          <w:sz w:val="22"/>
          <w:szCs w:val="22"/>
          <w:rPrChange w:id="1111" w:author="Guo, Shicheng" w:date="2019-07-02T11:58:00Z">
            <w:rPr>
              <w:rFonts w:ascii="Times New Roman" w:hAnsi="Times New Roman" w:cs="Times New Roman"/>
            </w:rPr>
          </w:rPrChange>
        </w:rPr>
        <w:lastRenderedPageBreak/>
        <w:t xml:space="preserve">capture the candidate DMRs. In total, 6,166 methylation regions were identified. </w:t>
      </w:r>
      <w:r w:rsidR="00E3119B" w:rsidRPr="005844EA">
        <w:rPr>
          <w:rFonts w:ascii="Arial" w:hAnsi="Arial" w:cs="Arial"/>
          <w:sz w:val="22"/>
          <w:szCs w:val="22"/>
          <w:rPrChange w:id="1112" w:author="Guo, Shicheng" w:date="2019-07-02T11:58:00Z">
            <w:rPr>
              <w:rFonts w:ascii="Times New Roman" w:hAnsi="Times New Roman" w:cs="Times New Roman"/>
            </w:rPr>
          </w:rPrChange>
        </w:rPr>
        <w:t xml:space="preserve">Furthermore, </w:t>
      </w:r>
      <w:r w:rsidR="000C6B2D" w:rsidRPr="005844EA">
        <w:rPr>
          <w:rFonts w:ascii="Arial" w:hAnsi="Arial" w:cs="Arial"/>
          <w:sz w:val="22"/>
          <w:szCs w:val="22"/>
          <w:rPrChange w:id="1113" w:author="Guo, Shicheng" w:date="2019-07-02T11:58:00Z">
            <w:rPr>
              <w:rFonts w:ascii="Times New Roman" w:hAnsi="Times New Roman" w:cs="Times New Roman"/>
            </w:rPr>
          </w:rPrChange>
        </w:rPr>
        <w:t xml:space="preserve">differential methylation analyses were conducted for all these MRs. In summary, we extracted 85 candidate DMRs fulfilled our standard (McaM &gt; 0.50, MadM &gt; 0.50 and McoM &lt; 0.30). </w:t>
      </w:r>
      <w:r w:rsidR="00130471" w:rsidRPr="005844EA">
        <w:rPr>
          <w:rFonts w:ascii="Arial" w:hAnsi="Arial" w:cs="Arial"/>
          <w:sz w:val="22"/>
          <w:szCs w:val="22"/>
          <w:rPrChange w:id="1114" w:author="Guo, Shicheng" w:date="2019-07-02T11:58:00Z">
            <w:rPr>
              <w:rFonts w:ascii="Times New Roman" w:hAnsi="Times New Roman" w:cs="Times New Roman"/>
            </w:rPr>
          </w:rPrChange>
        </w:rPr>
        <w:t xml:space="preserve">In addition, </w:t>
      </w:r>
      <w:r w:rsidR="00F358FF" w:rsidRPr="005844EA">
        <w:rPr>
          <w:rFonts w:ascii="Arial" w:hAnsi="Arial" w:cs="Arial"/>
          <w:sz w:val="22"/>
          <w:szCs w:val="22"/>
          <w:rPrChange w:id="1115" w:author="Guo, Shicheng" w:date="2019-07-02T11:58:00Z">
            <w:rPr>
              <w:rFonts w:ascii="Times New Roman" w:hAnsi="Times New Roman" w:cs="Times New Roman"/>
            </w:rPr>
          </w:rPrChange>
        </w:rPr>
        <w:t>the</w:t>
      </w:r>
      <w:r w:rsidR="00130471" w:rsidRPr="005844EA">
        <w:rPr>
          <w:rFonts w:ascii="Arial" w:hAnsi="Arial" w:cs="Arial"/>
          <w:sz w:val="22"/>
          <w:szCs w:val="22"/>
          <w:rPrChange w:id="1116" w:author="Guo, Shicheng" w:date="2019-07-02T11:58:00Z">
            <w:rPr>
              <w:rFonts w:ascii="Times New Roman" w:hAnsi="Times New Roman" w:cs="Times New Roman"/>
            </w:rPr>
          </w:rPrChange>
        </w:rPr>
        <w:t xml:space="preserve"> DMRs should be </w:t>
      </w:r>
      <w:r w:rsidR="00F358FF" w:rsidRPr="005844EA">
        <w:rPr>
          <w:rFonts w:ascii="Arial" w:hAnsi="Arial" w:cs="Arial"/>
          <w:sz w:val="22"/>
          <w:szCs w:val="22"/>
          <w:rPrChange w:id="1117" w:author="Guo, Shicheng" w:date="2019-07-02T11:58:00Z">
            <w:rPr>
              <w:rFonts w:ascii="Times New Roman" w:hAnsi="Times New Roman" w:cs="Times New Roman"/>
            </w:rPr>
          </w:rPrChange>
        </w:rPr>
        <w:t xml:space="preserve">reliable and robust for liquid biopsy when the noises of the DNAs originated from the peripheral blood were mixed, </w:t>
      </w:r>
      <w:r w:rsidR="00130471" w:rsidRPr="005844EA">
        <w:rPr>
          <w:rFonts w:ascii="Arial" w:hAnsi="Arial" w:cs="Arial"/>
          <w:sz w:val="22"/>
          <w:szCs w:val="22"/>
          <w:rPrChange w:id="1118" w:author="Guo, Shicheng" w:date="2019-07-02T11:58:00Z">
            <w:rPr>
              <w:rFonts w:ascii="Times New Roman" w:hAnsi="Times New Roman" w:cs="Times New Roman"/>
            </w:rPr>
          </w:rPrChange>
        </w:rPr>
        <w:t xml:space="preserve">it is </w:t>
      </w:r>
      <w:r w:rsidR="00F358FF" w:rsidRPr="005844EA">
        <w:rPr>
          <w:rFonts w:ascii="Arial" w:hAnsi="Arial" w:cs="Arial"/>
          <w:sz w:val="22"/>
          <w:szCs w:val="22"/>
          <w:rPrChange w:id="1119" w:author="Guo, Shicheng" w:date="2019-07-02T11:58:00Z">
            <w:rPr>
              <w:rFonts w:ascii="Times New Roman" w:hAnsi="Times New Roman" w:cs="Times New Roman"/>
            </w:rPr>
          </w:rPrChange>
        </w:rPr>
        <w:t xml:space="preserve">necessary that </w:t>
      </w:r>
      <w:r w:rsidR="00130471" w:rsidRPr="005844EA">
        <w:rPr>
          <w:rFonts w:ascii="Arial" w:hAnsi="Arial" w:cs="Arial"/>
          <w:sz w:val="22"/>
          <w:szCs w:val="22"/>
          <w:rPrChange w:id="1120" w:author="Guo, Shicheng" w:date="2019-07-02T11:58:00Z">
            <w:rPr>
              <w:rFonts w:ascii="Times New Roman" w:hAnsi="Times New Roman" w:cs="Times New Roman"/>
            </w:rPr>
          </w:rPrChange>
        </w:rPr>
        <w:t xml:space="preserve">the methylation rate of the </w:t>
      </w:r>
      <w:r w:rsidR="00F358FF" w:rsidRPr="005844EA">
        <w:rPr>
          <w:rFonts w:ascii="Arial" w:hAnsi="Arial" w:cs="Arial"/>
          <w:sz w:val="22"/>
          <w:szCs w:val="22"/>
          <w:rPrChange w:id="1121" w:author="Guo, Shicheng" w:date="2019-07-02T11:58:00Z">
            <w:rPr>
              <w:rFonts w:ascii="Times New Roman" w:hAnsi="Times New Roman" w:cs="Times New Roman"/>
            </w:rPr>
          </w:rPrChange>
        </w:rPr>
        <w:t>DMRs</w:t>
      </w:r>
      <w:r w:rsidR="00130471" w:rsidRPr="005844EA">
        <w:rPr>
          <w:rFonts w:ascii="Arial" w:hAnsi="Arial" w:cs="Arial"/>
          <w:sz w:val="22"/>
          <w:szCs w:val="22"/>
          <w:rPrChange w:id="1122" w:author="Guo, Shicheng" w:date="2019-07-02T11:58:00Z">
            <w:rPr>
              <w:rFonts w:ascii="Times New Roman" w:hAnsi="Times New Roman" w:cs="Times New Roman"/>
            </w:rPr>
          </w:rPrChange>
        </w:rPr>
        <w:t xml:space="preserve"> should be very low in the peripheral blood</w:t>
      </w:r>
      <w:r w:rsidR="00F358FF" w:rsidRPr="005844EA">
        <w:rPr>
          <w:rFonts w:ascii="Arial" w:hAnsi="Arial" w:cs="Arial"/>
          <w:sz w:val="22"/>
          <w:szCs w:val="22"/>
          <w:rPrChange w:id="1123" w:author="Guo, Shicheng" w:date="2019-07-02T11:58:00Z">
            <w:rPr>
              <w:rFonts w:ascii="Times New Roman" w:hAnsi="Times New Roman" w:cs="Times New Roman"/>
            </w:rPr>
          </w:rPrChange>
        </w:rPr>
        <w:t xml:space="preserve">. Therefore, we </w:t>
      </w:r>
      <w:r w:rsidR="00F52D13" w:rsidRPr="005844EA">
        <w:rPr>
          <w:rFonts w:ascii="Arial" w:hAnsi="Arial" w:cs="Arial"/>
          <w:sz w:val="22"/>
          <w:szCs w:val="22"/>
          <w:rPrChange w:id="1124" w:author="Guo, Shicheng" w:date="2019-07-02T11:58:00Z">
            <w:rPr>
              <w:rFonts w:ascii="Times New Roman" w:hAnsi="Times New Roman" w:cs="Times New Roman"/>
            </w:rPr>
          </w:rPrChange>
        </w:rPr>
        <w:t xml:space="preserve">integrated the public high-throughput microarray datasets of the whole blood (WB, n = </w:t>
      </w:r>
      <w:r w:rsidR="00E71EA3" w:rsidRPr="005844EA">
        <w:rPr>
          <w:rFonts w:ascii="Arial" w:hAnsi="Arial" w:cs="Arial"/>
          <w:sz w:val="22"/>
          <w:szCs w:val="22"/>
          <w:rPrChange w:id="1125" w:author="Guo, Shicheng" w:date="2019-07-02T11:58:00Z">
            <w:rPr>
              <w:rFonts w:ascii="Times New Roman" w:hAnsi="Times New Roman" w:cs="Times New Roman"/>
            </w:rPr>
          </w:rPrChange>
        </w:rPr>
        <w:t>1438</w:t>
      </w:r>
      <w:r w:rsidR="00F52D13" w:rsidRPr="005844EA">
        <w:rPr>
          <w:rFonts w:ascii="Arial" w:hAnsi="Arial" w:cs="Arial"/>
          <w:sz w:val="22"/>
          <w:szCs w:val="22"/>
          <w:rPrChange w:id="1126" w:author="Guo, Shicheng" w:date="2019-07-02T11:58:00Z">
            <w:rPr>
              <w:rFonts w:ascii="Times New Roman" w:hAnsi="Times New Roman" w:cs="Times New Roman"/>
            </w:rPr>
          </w:rPrChange>
        </w:rPr>
        <w:t xml:space="preserve">), peripheral blood mononuclear cells (PBMC, n = </w:t>
      </w:r>
      <w:r w:rsidR="00E71EA3" w:rsidRPr="005844EA">
        <w:rPr>
          <w:rFonts w:ascii="Arial" w:hAnsi="Arial" w:cs="Arial"/>
          <w:sz w:val="22"/>
          <w:szCs w:val="22"/>
          <w:rPrChange w:id="1127" w:author="Guo, Shicheng" w:date="2019-07-02T11:58:00Z">
            <w:rPr>
              <w:rFonts w:ascii="Times New Roman" w:hAnsi="Times New Roman" w:cs="Times New Roman"/>
            </w:rPr>
          </w:rPrChange>
        </w:rPr>
        <w:t>111</w:t>
      </w:r>
      <w:r w:rsidR="00F52D13" w:rsidRPr="005844EA">
        <w:rPr>
          <w:rFonts w:ascii="Arial" w:hAnsi="Arial" w:cs="Arial"/>
          <w:sz w:val="22"/>
          <w:szCs w:val="22"/>
          <w:rPrChange w:id="1128" w:author="Guo, Shicheng" w:date="2019-07-02T11:58:00Z">
            <w:rPr>
              <w:rFonts w:ascii="Times New Roman" w:hAnsi="Times New Roman" w:cs="Times New Roman"/>
            </w:rPr>
          </w:rPrChange>
        </w:rPr>
        <w:t xml:space="preserve">) and peripheral blood leucocytes (PBL, n = </w:t>
      </w:r>
      <w:r w:rsidR="00E71EA3" w:rsidRPr="005844EA">
        <w:rPr>
          <w:rFonts w:ascii="Arial" w:hAnsi="Arial" w:cs="Arial"/>
          <w:sz w:val="22"/>
          <w:szCs w:val="22"/>
          <w:rPrChange w:id="1129" w:author="Guo, Shicheng" w:date="2019-07-02T11:58:00Z">
            <w:rPr>
              <w:rFonts w:ascii="Times New Roman" w:hAnsi="Times New Roman" w:cs="Times New Roman"/>
            </w:rPr>
          </w:rPrChange>
        </w:rPr>
        <w:t>529</w:t>
      </w:r>
      <w:r w:rsidR="00F52D13" w:rsidRPr="005844EA">
        <w:rPr>
          <w:rFonts w:ascii="Arial" w:hAnsi="Arial" w:cs="Arial"/>
          <w:sz w:val="22"/>
          <w:szCs w:val="22"/>
          <w:rPrChange w:id="1130" w:author="Guo, Shicheng" w:date="2019-07-02T11:58:00Z">
            <w:rPr>
              <w:rFonts w:ascii="Times New Roman" w:hAnsi="Times New Roman" w:cs="Times New Roman"/>
            </w:rPr>
          </w:rPrChange>
        </w:rPr>
        <w:t xml:space="preserve">) as reference for DMR identification. As a result, </w:t>
      </w:r>
      <w:r w:rsidR="00C34A13" w:rsidRPr="005844EA">
        <w:rPr>
          <w:rFonts w:ascii="Arial" w:hAnsi="Arial" w:cs="Arial"/>
          <w:sz w:val="22"/>
          <w:szCs w:val="22"/>
          <w:rPrChange w:id="1131" w:author="Guo, Shicheng" w:date="2019-07-02T11:58:00Z">
            <w:rPr>
              <w:rFonts w:ascii="Times New Roman" w:hAnsi="Times New Roman" w:cs="Times New Roman"/>
            </w:rPr>
          </w:rPrChange>
        </w:rPr>
        <w:t xml:space="preserve">32 DMRs were retained due to their low methylation rates in the WB, PBMC or PBL (mean methylation rate &lt; 0.10). It is found that several DMRs were located at </w:t>
      </w:r>
      <w:r w:rsidR="00581CAA" w:rsidRPr="005844EA">
        <w:rPr>
          <w:rFonts w:ascii="Arial" w:hAnsi="Arial" w:cs="Arial"/>
          <w:sz w:val="22"/>
          <w:szCs w:val="22"/>
          <w:rPrChange w:id="1132" w:author="Guo, Shicheng" w:date="2019-07-02T11:58:00Z">
            <w:rPr>
              <w:rFonts w:ascii="Times New Roman" w:hAnsi="Times New Roman" w:cs="Times New Roman"/>
            </w:rPr>
          </w:rPrChange>
        </w:rPr>
        <w:t xml:space="preserve">the </w:t>
      </w:r>
      <w:r w:rsidR="00C34A13" w:rsidRPr="005844EA">
        <w:rPr>
          <w:rFonts w:ascii="Arial" w:hAnsi="Arial" w:cs="Arial"/>
          <w:sz w:val="22"/>
          <w:szCs w:val="22"/>
          <w:rPrChange w:id="1133" w:author="Guo, Shicheng" w:date="2019-07-02T11:58:00Z">
            <w:rPr>
              <w:rFonts w:ascii="Times New Roman" w:hAnsi="Times New Roman" w:cs="Times New Roman"/>
            </w:rPr>
          </w:rPrChange>
        </w:rPr>
        <w:t xml:space="preserve">same gene and we then selected the DMR with the most significant differences between CRC and control tissues </w:t>
      </w:r>
      <w:r w:rsidR="00A132FD" w:rsidRPr="005844EA">
        <w:rPr>
          <w:rFonts w:ascii="Arial" w:hAnsi="Arial" w:cs="Arial"/>
          <w:sz w:val="22"/>
          <w:szCs w:val="22"/>
          <w:rPrChange w:id="1134" w:author="Guo, Shicheng" w:date="2019-07-02T11:58:00Z">
            <w:rPr>
              <w:rFonts w:ascii="Times New Roman" w:hAnsi="Times New Roman" w:cs="Times New Roman"/>
            </w:rPr>
          </w:rPrChange>
        </w:rPr>
        <w:t>for</w:t>
      </w:r>
      <w:r w:rsidR="00C34A13" w:rsidRPr="005844EA">
        <w:rPr>
          <w:rFonts w:ascii="Arial" w:hAnsi="Arial" w:cs="Arial"/>
          <w:sz w:val="22"/>
          <w:szCs w:val="22"/>
          <w:rPrChange w:id="1135" w:author="Guo, Shicheng" w:date="2019-07-02T11:58:00Z">
            <w:rPr>
              <w:rFonts w:ascii="Times New Roman" w:hAnsi="Times New Roman" w:cs="Times New Roman"/>
            </w:rPr>
          </w:rPrChange>
        </w:rPr>
        <w:t xml:space="preserve"> each gene (N = 10). </w:t>
      </w:r>
      <w:r w:rsidR="00A132FD" w:rsidRPr="005844EA">
        <w:rPr>
          <w:rFonts w:ascii="Arial" w:hAnsi="Arial" w:cs="Arial"/>
          <w:sz w:val="22"/>
          <w:szCs w:val="22"/>
          <w:rPrChange w:id="1136" w:author="Guo, Shicheng" w:date="2019-07-02T11:58:00Z">
            <w:rPr>
              <w:rFonts w:ascii="Times New Roman" w:hAnsi="Times New Roman" w:cs="Times New Roman"/>
            </w:rPr>
          </w:rPrChange>
        </w:rPr>
        <w:t xml:space="preserve">Meanwhile, to obtain the </w:t>
      </w:r>
      <w:r w:rsidR="00770110" w:rsidRPr="005844EA">
        <w:rPr>
          <w:rFonts w:ascii="Arial" w:hAnsi="Arial" w:cs="Arial"/>
          <w:sz w:val="22"/>
          <w:szCs w:val="22"/>
          <w:rPrChange w:id="1137" w:author="Guo, Shicheng" w:date="2019-07-02T11:58:00Z">
            <w:rPr>
              <w:rFonts w:ascii="Times New Roman" w:hAnsi="Times New Roman" w:cs="Times New Roman"/>
            </w:rPr>
          </w:rPrChange>
        </w:rPr>
        <w:t>DMRs that</w:t>
      </w:r>
      <w:r w:rsidR="00A132FD" w:rsidRPr="005844EA">
        <w:rPr>
          <w:rFonts w:ascii="Arial" w:hAnsi="Arial" w:cs="Arial"/>
          <w:sz w:val="22"/>
          <w:szCs w:val="22"/>
          <w:rPrChange w:id="1138" w:author="Guo, Shicheng" w:date="2019-07-02T11:58:00Z">
            <w:rPr>
              <w:rFonts w:ascii="Times New Roman" w:hAnsi="Times New Roman" w:cs="Times New Roman"/>
            </w:rPr>
          </w:rPrChange>
        </w:rPr>
        <w:t xml:space="preserve"> may regulate the expression of </w:t>
      </w:r>
      <w:r w:rsidR="00BE678F" w:rsidRPr="005844EA">
        <w:rPr>
          <w:rFonts w:ascii="Arial" w:hAnsi="Arial" w:cs="Arial"/>
          <w:sz w:val="22"/>
          <w:szCs w:val="22"/>
          <w:rPrChange w:id="1139" w:author="Guo, Shicheng" w:date="2019-07-02T11:58:00Z">
            <w:rPr>
              <w:rFonts w:ascii="Times New Roman" w:hAnsi="Times New Roman" w:cs="Times New Roman"/>
            </w:rPr>
          </w:rPrChange>
        </w:rPr>
        <w:t>neighboring</w:t>
      </w:r>
      <w:r w:rsidR="00A132FD" w:rsidRPr="005844EA">
        <w:rPr>
          <w:rFonts w:ascii="Arial" w:hAnsi="Arial" w:cs="Arial"/>
          <w:sz w:val="22"/>
          <w:szCs w:val="22"/>
          <w:rPrChange w:id="1140" w:author="Guo, Shicheng" w:date="2019-07-02T11:58:00Z">
            <w:rPr>
              <w:rFonts w:ascii="Times New Roman" w:hAnsi="Times New Roman" w:cs="Times New Roman"/>
            </w:rPr>
          </w:rPrChange>
        </w:rPr>
        <w:t xml:space="preserve"> genes, we further </w:t>
      </w:r>
      <w:r w:rsidR="000F6637" w:rsidRPr="005844EA">
        <w:rPr>
          <w:rFonts w:ascii="Arial" w:hAnsi="Arial" w:cs="Arial"/>
          <w:sz w:val="22"/>
          <w:szCs w:val="22"/>
          <w:rPrChange w:id="1141" w:author="Guo, Shicheng" w:date="2019-07-02T11:58:00Z">
            <w:rPr>
              <w:rFonts w:ascii="Times New Roman" w:hAnsi="Times New Roman" w:cs="Times New Roman"/>
            </w:rPr>
          </w:rPrChange>
        </w:rPr>
        <w:t>selected</w:t>
      </w:r>
      <w:r w:rsidR="00A132FD" w:rsidRPr="005844EA">
        <w:rPr>
          <w:rFonts w:ascii="Arial" w:hAnsi="Arial" w:cs="Arial"/>
          <w:sz w:val="22"/>
          <w:szCs w:val="22"/>
          <w:rPrChange w:id="1142" w:author="Guo, Shicheng" w:date="2019-07-02T11:58:00Z">
            <w:rPr>
              <w:rFonts w:ascii="Times New Roman" w:hAnsi="Times New Roman" w:cs="Times New Roman"/>
            </w:rPr>
          </w:rPrChange>
        </w:rPr>
        <w:t xml:space="preserve"> </w:t>
      </w:r>
      <w:r w:rsidR="000F6637" w:rsidRPr="005844EA">
        <w:rPr>
          <w:rFonts w:ascii="Arial" w:hAnsi="Arial" w:cs="Arial"/>
          <w:sz w:val="22"/>
          <w:szCs w:val="22"/>
          <w:rPrChange w:id="1143" w:author="Guo, Shicheng" w:date="2019-07-02T11:58:00Z">
            <w:rPr>
              <w:rFonts w:ascii="Times New Roman" w:hAnsi="Times New Roman" w:cs="Times New Roman"/>
            </w:rPr>
          </w:rPrChange>
        </w:rPr>
        <w:t>the</w:t>
      </w:r>
      <w:r w:rsidR="00A132FD" w:rsidRPr="005844EA">
        <w:rPr>
          <w:rFonts w:ascii="Arial" w:hAnsi="Arial" w:cs="Arial"/>
          <w:sz w:val="22"/>
          <w:szCs w:val="22"/>
          <w:rPrChange w:id="1144" w:author="Guo, Shicheng" w:date="2019-07-02T11:58:00Z">
            <w:rPr>
              <w:rFonts w:ascii="Times New Roman" w:hAnsi="Times New Roman" w:cs="Times New Roman"/>
            </w:rPr>
          </w:rPrChange>
        </w:rPr>
        <w:t xml:space="preserve"> DMRs </w:t>
      </w:r>
      <w:r w:rsidR="000F6637" w:rsidRPr="005844EA">
        <w:rPr>
          <w:rFonts w:ascii="Arial" w:hAnsi="Arial" w:cs="Arial"/>
          <w:sz w:val="22"/>
          <w:szCs w:val="22"/>
          <w:rPrChange w:id="1145" w:author="Guo, Shicheng" w:date="2019-07-02T11:58:00Z">
            <w:rPr>
              <w:rFonts w:ascii="Times New Roman" w:hAnsi="Times New Roman" w:cs="Times New Roman"/>
            </w:rPr>
          </w:rPrChange>
        </w:rPr>
        <w:t xml:space="preserve">with </w:t>
      </w:r>
      <w:r w:rsidR="00A132FD" w:rsidRPr="005844EA">
        <w:rPr>
          <w:rFonts w:ascii="Arial" w:hAnsi="Arial" w:cs="Arial"/>
          <w:sz w:val="22"/>
          <w:szCs w:val="22"/>
          <w:rPrChange w:id="1146" w:author="Guo, Shicheng" w:date="2019-07-02T11:58:00Z">
            <w:rPr>
              <w:rFonts w:ascii="Times New Roman" w:hAnsi="Times New Roman" w:cs="Times New Roman"/>
            </w:rPr>
          </w:rPrChange>
        </w:rPr>
        <w:t>transcription factor binding site</w:t>
      </w:r>
      <w:r w:rsidR="000F6637" w:rsidRPr="005844EA">
        <w:rPr>
          <w:rFonts w:ascii="Arial" w:hAnsi="Arial" w:cs="Arial"/>
          <w:sz w:val="22"/>
          <w:szCs w:val="22"/>
          <w:rPrChange w:id="1147" w:author="Guo, Shicheng" w:date="2019-07-02T11:58:00Z">
            <w:rPr>
              <w:rFonts w:ascii="Times New Roman" w:hAnsi="Times New Roman" w:cs="Times New Roman"/>
            </w:rPr>
          </w:rPrChange>
        </w:rPr>
        <w:t>s</w:t>
      </w:r>
      <w:r w:rsidR="00A132FD" w:rsidRPr="005844EA">
        <w:rPr>
          <w:rFonts w:ascii="Arial" w:hAnsi="Arial" w:cs="Arial"/>
          <w:sz w:val="22"/>
          <w:szCs w:val="22"/>
          <w:rPrChange w:id="1148" w:author="Guo, Shicheng" w:date="2019-07-02T11:58:00Z">
            <w:rPr>
              <w:rFonts w:ascii="Times New Roman" w:hAnsi="Times New Roman" w:cs="Times New Roman"/>
            </w:rPr>
          </w:rPrChange>
        </w:rPr>
        <w:t xml:space="preserve"> (TFBS) and</w:t>
      </w:r>
      <w:r w:rsidR="000F6637" w:rsidRPr="005844EA">
        <w:rPr>
          <w:rFonts w:ascii="Arial" w:hAnsi="Arial" w:cs="Arial"/>
          <w:sz w:val="22"/>
          <w:szCs w:val="22"/>
          <w:rPrChange w:id="1149" w:author="Guo, Shicheng" w:date="2019-07-02T11:58:00Z">
            <w:rPr>
              <w:rFonts w:ascii="Times New Roman" w:hAnsi="Times New Roman" w:cs="Times New Roman"/>
            </w:rPr>
          </w:rPrChange>
        </w:rPr>
        <w:t xml:space="preserve"> correlate</w:t>
      </w:r>
      <w:r w:rsidR="00F82793" w:rsidRPr="005844EA">
        <w:rPr>
          <w:rFonts w:ascii="Arial" w:hAnsi="Arial" w:cs="Arial"/>
          <w:sz w:val="22"/>
          <w:szCs w:val="22"/>
          <w:rPrChange w:id="1150" w:author="Guo, Shicheng" w:date="2019-07-02T11:58:00Z">
            <w:rPr>
              <w:rFonts w:ascii="Times New Roman" w:hAnsi="Times New Roman" w:cs="Times New Roman"/>
            </w:rPr>
          </w:rPrChange>
        </w:rPr>
        <w:t xml:space="preserve"> significantly with the expression of neighboring genes</w:t>
      </w:r>
      <w:r w:rsidR="00A132FD" w:rsidRPr="005844EA">
        <w:rPr>
          <w:rFonts w:ascii="Arial" w:hAnsi="Arial" w:cs="Arial"/>
          <w:sz w:val="22"/>
          <w:szCs w:val="22"/>
          <w:rPrChange w:id="1151" w:author="Guo, Shicheng" w:date="2019-07-02T11:58:00Z">
            <w:rPr>
              <w:rFonts w:ascii="Times New Roman" w:hAnsi="Times New Roman" w:cs="Times New Roman"/>
            </w:rPr>
          </w:rPrChange>
        </w:rPr>
        <w:t xml:space="preserve">. </w:t>
      </w:r>
      <w:r w:rsidR="000F6637" w:rsidRPr="005844EA">
        <w:rPr>
          <w:rFonts w:ascii="Arial" w:hAnsi="Arial" w:cs="Arial"/>
          <w:sz w:val="22"/>
          <w:szCs w:val="22"/>
          <w:rPrChange w:id="1152" w:author="Guo, Shicheng" w:date="2019-07-02T11:58:00Z">
            <w:rPr>
              <w:rFonts w:ascii="Times New Roman" w:hAnsi="Times New Roman" w:cs="Times New Roman"/>
            </w:rPr>
          </w:rPrChange>
        </w:rPr>
        <w:t xml:space="preserve">In total, </w:t>
      </w:r>
      <w:r w:rsidR="00B67628" w:rsidRPr="005844EA">
        <w:rPr>
          <w:rFonts w:ascii="Arial" w:hAnsi="Arial" w:cs="Arial"/>
          <w:sz w:val="22"/>
          <w:szCs w:val="22"/>
          <w:rPrChange w:id="1153" w:author="Guo, Shicheng" w:date="2019-07-02T11:58:00Z">
            <w:rPr>
              <w:rFonts w:ascii="Times New Roman" w:hAnsi="Times New Roman" w:cs="Times New Roman"/>
            </w:rPr>
          </w:rPrChange>
        </w:rPr>
        <w:t>seven</w:t>
      </w:r>
      <w:r w:rsidR="00A132FD" w:rsidRPr="005844EA">
        <w:rPr>
          <w:rFonts w:ascii="Arial" w:hAnsi="Arial" w:cs="Arial"/>
          <w:sz w:val="22"/>
          <w:szCs w:val="22"/>
          <w:rPrChange w:id="1154" w:author="Guo, Shicheng" w:date="2019-07-02T11:58:00Z">
            <w:rPr>
              <w:rFonts w:ascii="Times New Roman" w:hAnsi="Times New Roman" w:cs="Times New Roman"/>
            </w:rPr>
          </w:rPrChange>
        </w:rPr>
        <w:t xml:space="preserve"> out of the 10 candidate DMRs were selected for validation. However, due to the difficulties in the primer</w:t>
      </w:r>
      <w:r w:rsidR="00EB0735" w:rsidRPr="005844EA">
        <w:rPr>
          <w:rFonts w:ascii="Arial" w:hAnsi="Arial" w:cs="Arial"/>
          <w:sz w:val="22"/>
          <w:szCs w:val="22"/>
          <w:rPrChange w:id="1155" w:author="Guo, Shicheng" w:date="2019-07-02T11:58:00Z">
            <w:rPr>
              <w:rFonts w:ascii="Times New Roman" w:hAnsi="Times New Roman" w:cs="Times New Roman"/>
            </w:rPr>
          </w:rPrChange>
        </w:rPr>
        <w:t>s</w:t>
      </w:r>
      <w:r w:rsidR="00A132FD" w:rsidRPr="005844EA">
        <w:rPr>
          <w:rFonts w:ascii="Arial" w:hAnsi="Arial" w:cs="Arial"/>
          <w:sz w:val="22"/>
          <w:szCs w:val="22"/>
          <w:rPrChange w:id="1156" w:author="Guo, Shicheng" w:date="2019-07-02T11:58:00Z">
            <w:rPr>
              <w:rFonts w:ascii="Times New Roman" w:hAnsi="Times New Roman" w:cs="Times New Roman"/>
            </w:rPr>
          </w:rPrChange>
        </w:rPr>
        <w:t xml:space="preserve"> design due to CG percent, PolyT, and the number of SNPs, two candidate DMRs (</w:t>
      </w:r>
      <w:r w:rsidR="00A132FD" w:rsidRPr="005844EA">
        <w:rPr>
          <w:rFonts w:ascii="Arial" w:hAnsi="Arial" w:cs="Arial"/>
          <w:i/>
          <w:sz w:val="22"/>
          <w:szCs w:val="22"/>
          <w:rPrChange w:id="1157" w:author="Guo, Shicheng" w:date="2019-07-02T11:58:00Z">
            <w:rPr>
              <w:rFonts w:ascii="Times New Roman" w:hAnsi="Times New Roman" w:cs="Times New Roman"/>
              <w:i/>
            </w:rPr>
          </w:rPrChange>
        </w:rPr>
        <w:t>SALL1</w:t>
      </w:r>
      <w:r w:rsidR="00A132FD" w:rsidRPr="005844EA">
        <w:rPr>
          <w:rFonts w:ascii="Arial" w:hAnsi="Arial" w:cs="Arial"/>
          <w:sz w:val="22"/>
          <w:szCs w:val="22"/>
          <w:rPrChange w:id="1158" w:author="Guo, Shicheng" w:date="2019-07-02T11:58:00Z">
            <w:rPr>
              <w:rFonts w:ascii="Times New Roman" w:hAnsi="Times New Roman" w:cs="Times New Roman"/>
            </w:rPr>
          </w:rPrChange>
        </w:rPr>
        <w:t xml:space="preserve">, </w:t>
      </w:r>
      <w:r w:rsidR="00A132FD" w:rsidRPr="005844EA">
        <w:rPr>
          <w:rFonts w:ascii="Arial" w:hAnsi="Arial" w:cs="Arial"/>
          <w:i/>
          <w:sz w:val="22"/>
          <w:szCs w:val="22"/>
          <w:rPrChange w:id="1159" w:author="Guo, Shicheng" w:date="2019-07-02T11:58:00Z">
            <w:rPr>
              <w:rFonts w:ascii="Times New Roman" w:hAnsi="Times New Roman" w:cs="Times New Roman"/>
              <w:i/>
            </w:rPr>
          </w:rPrChange>
        </w:rPr>
        <w:t>ZSCAN23</w:t>
      </w:r>
      <w:r w:rsidR="00A132FD" w:rsidRPr="005844EA">
        <w:rPr>
          <w:rFonts w:ascii="Arial" w:hAnsi="Arial" w:cs="Arial"/>
          <w:sz w:val="22"/>
          <w:szCs w:val="22"/>
          <w:rPrChange w:id="1160" w:author="Guo, Shicheng" w:date="2019-07-02T11:58:00Z">
            <w:rPr>
              <w:rFonts w:ascii="Times New Roman" w:hAnsi="Times New Roman" w:cs="Times New Roman"/>
            </w:rPr>
          </w:rPrChange>
        </w:rPr>
        <w:t>) were removed.</w:t>
      </w:r>
      <w:r w:rsidR="000F6637" w:rsidRPr="005844EA">
        <w:rPr>
          <w:rFonts w:ascii="Arial" w:hAnsi="Arial" w:cs="Arial"/>
          <w:sz w:val="22"/>
          <w:szCs w:val="22"/>
          <w:rPrChange w:id="1161" w:author="Guo, Shicheng" w:date="2019-07-02T11:58:00Z">
            <w:rPr>
              <w:rFonts w:ascii="Times New Roman" w:hAnsi="Times New Roman" w:cs="Times New Roman"/>
            </w:rPr>
          </w:rPrChange>
        </w:rPr>
        <w:t xml:space="preserve"> </w:t>
      </w:r>
      <w:r w:rsidR="00EB0735" w:rsidRPr="005844EA">
        <w:rPr>
          <w:rFonts w:ascii="Arial" w:hAnsi="Arial" w:cs="Arial"/>
          <w:sz w:val="22"/>
          <w:szCs w:val="22"/>
          <w:rPrChange w:id="1162" w:author="Guo, Shicheng" w:date="2019-07-02T11:58:00Z">
            <w:rPr>
              <w:rFonts w:ascii="Times New Roman" w:hAnsi="Times New Roman" w:cs="Times New Roman"/>
            </w:rPr>
          </w:rPrChange>
        </w:rPr>
        <w:t xml:space="preserve">Finally, </w:t>
      </w:r>
      <w:r w:rsidR="00A132FD" w:rsidRPr="005844EA">
        <w:rPr>
          <w:rFonts w:ascii="Arial" w:hAnsi="Arial" w:cs="Arial"/>
          <w:sz w:val="22"/>
          <w:szCs w:val="22"/>
          <w:rPrChange w:id="1163" w:author="Guo, Shicheng" w:date="2019-07-02T11:58:00Z">
            <w:rPr>
              <w:rFonts w:ascii="Times New Roman" w:hAnsi="Times New Roman" w:cs="Times New Roman"/>
            </w:rPr>
          </w:rPrChange>
        </w:rPr>
        <w:t>we obtaine</w:t>
      </w:r>
      <w:r w:rsidR="00EB0735" w:rsidRPr="005844EA">
        <w:rPr>
          <w:rFonts w:ascii="Arial" w:hAnsi="Arial" w:cs="Arial"/>
          <w:sz w:val="22"/>
          <w:szCs w:val="22"/>
          <w:rPrChange w:id="1164" w:author="Guo, Shicheng" w:date="2019-07-02T11:58:00Z">
            <w:rPr>
              <w:rFonts w:ascii="Times New Roman" w:hAnsi="Times New Roman" w:cs="Times New Roman"/>
            </w:rPr>
          </w:rPrChange>
        </w:rPr>
        <w:t xml:space="preserve">d the top </w:t>
      </w:r>
      <w:r w:rsidR="00B67628" w:rsidRPr="005844EA">
        <w:rPr>
          <w:rFonts w:ascii="Arial" w:hAnsi="Arial" w:cs="Arial"/>
          <w:sz w:val="22"/>
          <w:szCs w:val="22"/>
          <w:rPrChange w:id="1165" w:author="Guo, Shicheng" w:date="2019-07-02T11:58:00Z">
            <w:rPr>
              <w:rFonts w:ascii="Times New Roman" w:hAnsi="Times New Roman" w:cs="Times New Roman"/>
            </w:rPr>
          </w:rPrChange>
        </w:rPr>
        <w:t>five</w:t>
      </w:r>
      <w:r w:rsidR="00EB0735" w:rsidRPr="005844EA">
        <w:rPr>
          <w:rFonts w:ascii="Arial" w:hAnsi="Arial" w:cs="Arial"/>
          <w:sz w:val="22"/>
          <w:szCs w:val="22"/>
          <w:rPrChange w:id="1166" w:author="Guo, Shicheng" w:date="2019-07-02T11:58:00Z">
            <w:rPr>
              <w:rFonts w:ascii="Times New Roman" w:hAnsi="Times New Roman" w:cs="Times New Roman"/>
            </w:rPr>
          </w:rPrChange>
        </w:rPr>
        <w:t xml:space="preserve"> candidate DMRs (</w:t>
      </w:r>
      <w:r w:rsidR="00EB0735" w:rsidRPr="005844EA">
        <w:rPr>
          <w:rFonts w:ascii="Arial" w:hAnsi="Arial" w:cs="Arial"/>
          <w:i/>
          <w:sz w:val="22"/>
          <w:szCs w:val="22"/>
          <w:rPrChange w:id="1167" w:author="Guo, Shicheng" w:date="2019-07-02T11:58:00Z">
            <w:rPr>
              <w:rFonts w:ascii="Times New Roman" w:hAnsi="Times New Roman" w:cs="Times New Roman"/>
              <w:i/>
            </w:rPr>
          </w:rPrChange>
        </w:rPr>
        <w:t>ESR1</w:t>
      </w:r>
      <w:r w:rsidR="00EB0735" w:rsidRPr="005844EA">
        <w:rPr>
          <w:rFonts w:ascii="Arial" w:hAnsi="Arial" w:cs="Arial"/>
          <w:sz w:val="22"/>
          <w:szCs w:val="22"/>
          <w:rPrChange w:id="1168" w:author="Guo, Shicheng" w:date="2019-07-02T11:58:00Z">
            <w:rPr>
              <w:rFonts w:ascii="Times New Roman" w:hAnsi="Times New Roman" w:cs="Times New Roman"/>
            </w:rPr>
          </w:rPrChange>
        </w:rPr>
        <w:t xml:space="preserve">, </w:t>
      </w:r>
      <w:r w:rsidR="00EB0735" w:rsidRPr="005844EA">
        <w:rPr>
          <w:rFonts w:ascii="Arial" w:hAnsi="Arial" w:cs="Arial"/>
          <w:i/>
          <w:sz w:val="22"/>
          <w:szCs w:val="22"/>
          <w:rPrChange w:id="1169" w:author="Guo, Shicheng" w:date="2019-07-02T11:58:00Z">
            <w:rPr>
              <w:rFonts w:ascii="Times New Roman" w:hAnsi="Times New Roman" w:cs="Times New Roman"/>
              <w:i/>
            </w:rPr>
          </w:rPrChange>
        </w:rPr>
        <w:t>ZNF123</w:t>
      </w:r>
      <w:r w:rsidR="00EB0735" w:rsidRPr="005844EA">
        <w:rPr>
          <w:rFonts w:ascii="Arial" w:hAnsi="Arial" w:cs="Arial"/>
          <w:sz w:val="22"/>
          <w:szCs w:val="22"/>
          <w:rPrChange w:id="1170" w:author="Guo, Shicheng" w:date="2019-07-02T11:58:00Z">
            <w:rPr>
              <w:rFonts w:ascii="Times New Roman" w:hAnsi="Times New Roman" w:cs="Times New Roman"/>
            </w:rPr>
          </w:rPrChange>
        </w:rPr>
        <w:t xml:space="preserve">, </w:t>
      </w:r>
      <w:r w:rsidR="00EB0735" w:rsidRPr="005844EA">
        <w:rPr>
          <w:rFonts w:ascii="Arial" w:hAnsi="Arial" w:cs="Arial"/>
          <w:i/>
          <w:sz w:val="22"/>
          <w:szCs w:val="22"/>
          <w:rPrChange w:id="1171" w:author="Guo, Shicheng" w:date="2019-07-02T11:58:00Z">
            <w:rPr>
              <w:rFonts w:ascii="Times New Roman" w:hAnsi="Times New Roman" w:cs="Times New Roman"/>
              <w:i/>
            </w:rPr>
          </w:rPrChange>
        </w:rPr>
        <w:t>ZNF229</w:t>
      </w:r>
      <w:r w:rsidR="00EB0735" w:rsidRPr="005844EA">
        <w:rPr>
          <w:rFonts w:ascii="Arial" w:hAnsi="Arial" w:cs="Arial"/>
          <w:sz w:val="22"/>
          <w:szCs w:val="22"/>
          <w:rPrChange w:id="1172" w:author="Guo, Shicheng" w:date="2019-07-02T11:58:00Z">
            <w:rPr>
              <w:rFonts w:ascii="Times New Roman" w:hAnsi="Times New Roman" w:cs="Times New Roman"/>
            </w:rPr>
          </w:rPrChange>
        </w:rPr>
        <w:t xml:space="preserve">, </w:t>
      </w:r>
      <w:r w:rsidR="00EB0735" w:rsidRPr="005844EA">
        <w:rPr>
          <w:rFonts w:ascii="Arial" w:hAnsi="Arial" w:cs="Arial"/>
          <w:i/>
          <w:sz w:val="22"/>
          <w:szCs w:val="22"/>
          <w:rPrChange w:id="1173" w:author="Guo, Shicheng" w:date="2019-07-02T11:58:00Z">
            <w:rPr>
              <w:rFonts w:ascii="Times New Roman" w:hAnsi="Times New Roman" w:cs="Times New Roman"/>
              <w:i/>
            </w:rPr>
          </w:rPrChange>
        </w:rPr>
        <w:t>ZNF542</w:t>
      </w:r>
      <w:r w:rsidR="00EB0735" w:rsidRPr="005844EA">
        <w:rPr>
          <w:rFonts w:ascii="Arial" w:hAnsi="Arial" w:cs="Arial"/>
          <w:sz w:val="22"/>
          <w:szCs w:val="22"/>
          <w:rPrChange w:id="1174" w:author="Guo, Shicheng" w:date="2019-07-02T11:58:00Z">
            <w:rPr>
              <w:rFonts w:ascii="Times New Roman" w:hAnsi="Times New Roman" w:cs="Times New Roman"/>
            </w:rPr>
          </w:rPrChange>
        </w:rPr>
        <w:t xml:space="preserve"> and </w:t>
      </w:r>
      <w:r w:rsidR="00EB0735" w:rsidRPr="005844EA">
        <w:rPr>
          <w:rFonts w:ascii="Arial" w:hAnsi="Arial" w:cs="Arial"/>
          <w:i/>
          <w:sz w:val="22"/>
          <w:szCs w:val="22"/>
          <w:rPrChange w:id="1175" w:author="Guo, Shicheng" w:date="2019-07-02T11:58:00Z">
            <w:rPr>
              <w:rFonts w:ascii="Times New Roman" w:hAnsi="Times New Roman" w:cs="Times New Roman"/>
              <w:i/>
            </w:rPr>
          </w:rPrChange>
        </w:rPr>
        <w:t>ZNF677</w:t>
      </w:r>
      <w:r w:rsidR="00EB0735" w:rsidRPr="005844EA">
        <w:rPr>
          <w:rFonts w:ascii="Arial" w:hAnsi="Arial" w:cs="Arial"/>
          <w:sz w:val="22"/>
          <w:szCs w:val="22"/>
          <w:rPrChange w:id="1176" w:author="Guo, Shicheng" w:date="2019-07-02T11:58:00Z">
            <w:rPr>
              <w:rFonts w:ascii="Times New Roman" w:hAnsi="Times New Roman" w:cs="Times New Roman"/>
            </w:rPr>
          </w:rPrChange>
        </w:rPr>
        <w:t xml:space="preserve">) for further validation. </w:t>
      </w:r>
    </w:p>
    <w:p w:rsidR="00A132FD" w:rsidRPr="005844EA" w:rsidRDefault="00A132FD">
      <w:pPr>
        <w:rPr>
          <w:rFonts w:ascii="Arial" w:hAnsi="Arial" w:cs="Arial"/>
          <w:b/>
          <w:sz w:val="22"/>
          <w:szCs w:val="22"/>
          <w:rPrChange w:id="1177"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1178" w:author="Guo, Shicheng" w:date="2019-07-02T11:58:00Z">
            <w:rPr>
              <w:rFonts w:ascii="Times New Roman" w:hAnsi="Times New Roman" w:cs="Times New Roman"/>
              <w:b/>
            </w:rPr>
          </w:rPrChange>
        </w:rPr>
      </w:pPr>
      <w:r w:rsidRPr="005844EA">
        <w:rPr>
          <w:rFonts w:ascii="Arial" w:hAnsi="Arial" w:cs="Arial"/>
          <w:b/>
          <w:sz w:val="22"/>
          <w:szCs w:val="22"/>
          <w:rPrChange w:id="1179" w:author="Guo, Shicheng" w:date="2019-07-02T11:58:00Z">
            <w:rPr>
              <w:rFonts w:ascii="Times New Roman" w:hAnsi="Times New Roman" w:cs="Times New Roman"/>
              <w:b/>
            </w:rPr>
          </w:rPrChange>
        </w:rPr>
        <w:t>Patients, samples, and DNA</w:t>
      </w:r>
    </w:p>
    <w:p w:rsidR="00C5369F" w:rsidRPr="005844EA" w:rsidRDefault="003A1309">
      <w:pPr>
        <w:rPr>
          <w:rFonts w:ascii="Arial" w:hAnsi="Arial" w:cs="Arial"/>
          <w:sz w:val="22"/>
          <w:szCs w:val="22"/>
          <w:rPrChange w:id="1180" w:author="Guo, Shicheng" w:date="2019-07-02T11:58:00Z">
            <w:rPr>
              <w:rFonts w:ascii="Times New Roman" w:hAnsi="Times New Roman" w:cs="Times New Roman"/>
            </w:rPr>
          </w:rPrChange>
        </w:rPr>
      </w:pPr>
      <w:r w:rsidRPr="005844EA">
        <w:rPr>
          <w:rFonts w:ascii="Arial" w:hAnsi="Arial" w:cs="Arial"/>
          <w:sz w:val="22"/>
          <w:szCs w:val="22"/>
          <w:rPrChange w:id="1181" w:author="Guo, Shicheng" w:date="2019-07-02T11:58:00Z">
            <w:rPr>
              <w:rFonts w:ascii="Times New Roman" w:hAnsi="Times New Roman" w:cs="Times New Roman"/>
            </w:rPr>
          </w:rPrChange>
        </w:rPr>
        <w:t xml:space="preserve">The CRC </w:t>
      </w:r>
      <w:r w:rsidR="005E3DEB" w:rsidRPr="005844EA">
        <w:rPr>
          <w:rFonts w:ascii="Arial" w:hAnsi="Arial" w:cs="Arial"/>
          <w:sz w:val="22"/>
          <w:szCs w:val="22"/>
          <w:rPrChange w:id="1182" w:author="Guo, Shicheng" w:date="2019-07-02T11:58:00Z">
            <w:rPr>
              <w:rFonts w:ascii="Times New Roman" w:hAnsi="Times New Roman" w:cs="Times New Roman"/>
            </w:rPr>
          </w:rPrChange>
        </w:rPr>
        <w:t>tumor and paired adjacent normal tissues were obtained from xx hospital between the year</w:t>
      </w:r>
      <w:r w:rsidR="00684708" w:rsidRPr="005844EA">
        <w:rPr>
          <w:rFonts w:ascii="Arial" w:hAnsi="Arial" w:cs="Arial"/>
          <w:sz w:val="22"/>
          <w:szCs w:val="22"/>
          <w:rPrChange w:id="1183" w:author="Guo, Shicheng" w:date="2019-07-02T11:58:00Z">
            <w:rPr>
              <w:rFonts w:ascii="Times New Roman" w:hAnsi="Times New Roman" w:cs="Times New Roman"/>
            </w:rPr>
          </w:rPrChange>
        </w:rPr>
        <w:t>s</w:t>
      </w:r>
      <w:r w:rsidR="005E3DEB" w:rsidRPr="005844EA">
        <w:rPr>
          <w:rFonts w:ascii="Arial" w:hAnsi="Arial" w:cs="Arial"/>
          <w:sz w:val="22"/>
          <w:szCs w:val="22"/>
          <w:rPrChange w:id="1184" w:author="Guo, Shicheng" w:date="2019-07-02T11:58:00Z">
            <w:rPr>
              <w:rFonts w:ascii="Times New Roman" w:hAnsi="Times New Roman" w:cs="Times New Roman"/>
            </w:rPr>
          </w:rPrChange>
        </w:rPr>
        <w:t xml:space="preserve"> from xx to xx. The patients recruited have not been treated with any neo-adjuvant therapy before. </w:t>
      </w:r>
      <w:r w:rsidR="00684708" w:rsidRPr="005844EA">
        <w:rPr>
          <w:rFonts w:ascii="Arial" w:hAnsi="Arial" w:cs="Arial"/>
          <w:sz w:val="22"/>
          <w:szCs w:val="22"/>
          <w:rPrChange w:id="1185" w:author="Guo, Shicheng" w:date="2019-07-02T11:58:00Z">
            <w:rPr>
              <w:rFonts w:ascii="Times New Roman" w:hAnsi="Times New Roman" w:cs="Times New Roman"/>
            </w:rPr>
          </w:rPrChange>
        </w:rPr>
        <w:t>At least two professional pathologists evaluated all tumor samples</w:t>
      </w:r>
      <w:r w:rsidR="005E3DEB" w:rsidRPr="005844EA">
        <w:rPr>
          <w:rFonts w:ascii="Arial" w:hAnsi="Arial" w:cs="Arial"/>
          <w:sz w:val="22"/>
          <w:szCs w:val="22"/>
          <w:rPrChange w:id="1186" w:author="Guo, Shicheng" w:date="2019-07-02T11:58:00Z">
            <w:rPr>
              <w:rFonts w:ascii="Times New Roman" w:hAnsi="Times New Roman" w:cs="Times New Roman"/>
            </w:rPr>
          </w:rPrChange>
        </w:rPr>
        <w:t xml:space="preserve"> carefully. All procedures performed in this study were in accordance with the ethical standards of the institutional research committee and with the 1964 Helsinki declaration and its later amendments. The study was approved by the institutional review boards of </w:t>
      </w:r>
      <w:r w:rsidR="005E3DEB" w:rsidRPr="005844EA">
        <w:rPr>
          <w:rFonts w:ascii="Arial" w:hAnsi="Arial" w:cs="Arial"/>
          <w:sz w:val="22"/>
          <w:szCs w:val="22"/>
          <w:highlight w:val="yellow"/>
          <w:rPrChange w:id="1187" w:author="Guo, Shicheng" w:date="2019-07-02T11:58:00Z">
            <w:rPr>
              <w:rFonts w:ascii="Times New Roman" w:hAnsi="Times New Roman" w:cs="Times New Roman"/>
              <w:highlight w:val="yellow"/>
            </w:rPr>
          </w:rPrChange>
        </w:rPr>
        <w:t>Nantong xx</w:t>
      </w:r>
      <w:r w:rsidR="005E3DEB" w:rsidRPr="005844EA">
        <w:rPr>
          <w:rFonts w:ascii="Arial" w:hAnsi="Arial" w:cs="Arial"/>
          <w:sz w:val="22"/>
          <w:szCs w:val="22"/>
          <w:rPrChange w:id="1188" w:author="Guo, Shicheng" w:date="2019-07-02T11:58:00Z">
            <w:rPr>
              <w:rFonts w:ascii="Times New Roman" w:hAnsi="Times New Roman" w:cs="Times New Roman"/>
            </w:rPr>
          </w:rPrChange>
        </w:rPr>
        <w:t xml:space="preserve">. </w:t>
      </w:r>
      <w:r w:rsidR="00141F98" w:rsidRPr="005844EA">
        <w:rPr>
          <w:rFonts w:ascii="Arial" w:hAnsi="Arial" w:cs="Arial"/>
          <w:sz w:val="22"/>
          <w:szCs w:val="22"/>
          <w:rPrChange w:id="1189" w:author="Guo, Shicheng" w:date="2019-07-02T11:58:00Z">
            <w:rPr>
              <w:rFonts w:ascii="Times New Roman" w:hAnsi="Times New Roman" w:cs="Times New Roman"/>
            </w:rPr>
          </w:rPrChange>
        </w:rPr>
        <w:t xml:space="preserve">Written informed consent was obtained from each participant of the study. </w:t>
      </w:r>
      <w:r w:rsidR="0073308D" w:rsidRPr="005844EA">
        <w:rPr>
          <w:rFonts w:ascii="Arial" w:hAnsi="Arial" w:cs="Arial"/>
          <w:sz w:val="22"/>
          <w:szCs w:val="22"/>
          <w:rPrChange w:id="1190" w:author="Guo, Shicheng" w:date="2019-07-02T11:58:00Z">
            <w:rPr>
              <w:rFonts w:ascii="Times New Roman" w:hAnsi="Times New Roman" w:cs="Times New Roman"/>
            </w:rPr>
          </w:rPrChange>
        </w:rPr>
        <w:t xml:space="preserve">All tumor and adjacent normal tissues were </w:t>
      </w:r>
      <w:r w:rsidR="00614FBF" w:rsidRPr="005844EA">
        <w:rPr>
          <w:rFonts w:ascii="Arial" w:hAnsi="Arial" w:cs="Arial"/>
          <w:sz w:val="22"/>
          <w:szCs w:val="22"/>
          <w:rPrChange w:id="1191" w:author="Guo, Shicheng" w:date="2019-07-02T11:58:00Z">
            <w:rPr>
              <w:rFonts w:ascii="Times New Roman" w:hAnsi="Times New Roman" w:cs="Times New Roman"/>
            </w:rPr>
          </w:rPrChange>
        </w:rPr>
        <w:t>immediately frozen at – 80 °C after surgical resection. Face-to-face interviews were conducted by professional investigators with a comprehensive questionnaire, including clinical information on tobacco smoking, alcohol consumption, and family history. The smokers were defined as ever using the tobacco products at least once a day for 6 months, and the alcohol drinkers were defined as ever using the alcohol products at least once a week for 6 months.</w:t>
      </w:r>
    </w:p>
    <w:p w:rsidR="00C5369F" w:rsidRPr="005844EA" w:rsidRDefault="00C5369F">
      <w:pPr>
        <w:rPr>
          <w:rFonts w:ascii="Arial" w:hAnsi="Arial" w:cs="Arial"/>
          <w:sz w:val="22"/>
          <w:szCs w:val="22"/>
          <w:rPrChange w:id="1192" w:author="Guo, Shicheng" w:date="2019-07-02T11:58:00Z">
            <w:rPr>
              <w:rFonts w:ascii="Times New Roman" w:hAnsi="Times New Roman" w:cs="Times New Roman"/>
            </w:rPr>
          </w:rPrChange>
        </w:rPr>
      </w:pPr>
    </w:p>
    <w:p w:rsidR="00C5369F" w:rsidRPr="005844EA" w:rsidRDefault="00C5369F">
      <w:pPr>
        <w:rPr>
          <w:rFonts w:ascii="Arial" w:hAnsi="Arial" w:cs="Arial"/>
          <w:b/>
          <w:sz w:val="22"/>
          <w:szCs w:val="22"/>
          <w:rPrChange w:id="1193" w:author="Guo, Shicheng" w:date="2019-07-02T11:58:00Z">
            <w:rPr>
              <w:rFonts w:ascii="Times New Roman" w:hAnsi="Times New Roman" w:cs="Times New Roman"/>
              <w:b/>
            </w:rPr>
          </w:rPrChange>
        </w:rPr>
      </w:pPr>
      <w:r w:rsidRPr="005844EA">
        <w:rPr>
          <w:rFonts w:ascii="Arial" w:hAnsi="Arial" w:cs="Arial"/>
          <w:b/>
          <w:sz w:val="22"/>
          <w:szCs w:val="22"/>
          <w:rPrChange w:id="1194" w:author="Guo, Shicheng" w:date="2019-07-02T11:58:00Z">
            <w:rPr>
              <w:rFonts w:ascii="Times New Roman" w:hAnsi="Times New Roman" w:cs="Times New Roman"/>
              <w:b/>
            </w:rPr>
          </w:rPrChange>
        </w:rPr>
        <w:t>Targeted bisulfite sequencing assay and detection of KRAS mutation status</w:t>
      </w:r>
    </w:p>
    <w:p w:rsidR="00C5369F" w:rsidRPr="005844EA" w:rsidRDefault="00614FBF">
      <w:pPr>
        <w:rPr>
          <w:rFonts w:ascii="Arial" w:hAnsi="Arial" w:cs="Arial"/>
          <w:sz w:val="22"/>
          <w:szCs w:val="22"/>
          <w:rPrChange w:id="1195" w:author="Guo, Shicheng" w:date="2019-07-02T11:58:00Z">
            <w:rPr>
              <w:rFonts w:ascii="Times New Roman" w:hAnsi="Times New Roman" w:cs="Times New Roman"/>
            </w:rPr>
          </w:rPrChange>
        </w:rPr>
      </w:pPr>
      <w:r w:rsidRPr="005844EA">
        <w:rPr>
          <w:rFonts w:ascii="Arial" w:hAnsi="Arial" w:cs="Arial"/>
          <w:sz w:val="22"/>
          <w:szCs w:val="22"/>
          <w:rPrChange w:id="1196" w:author="Guo, Shicheng" w:date="2019-07-02T11:58:00Z">
            <w:rPr>
              <w:rFonts w:ascii="Times New Roman" w:hAnsi="Times New Roman" w:cs="Times New Roman"/>
            </w:rPr>
          </w:rPrChange>
        </w:rPr>
        <w:t xml:space="preserve">DNA extraction and bisulfite conversion were </w:t>
      </w:r>
      <w:r w:rsidR="00AB050A" w:rsidRPr="005844EA">
        <w:rPr>
          <w:rFonts w:ascii="Arial" w:hAnsi="Arial" w:cs="Arial"/>
          <w:sz w:val="22"/>
          <w:szCs w:val="22"/>
          <w:rPrChange w:id="1197" w:author="Guo, Shicheng" w:date="2019-07-02T11:58:00Z">
            <w:rPr>
              <w:rFonts w:ascii="Times New Roman" w:hAnsi="Times New Roman" w:cs="Times New Roman"/>
            </w:rPr>
          </w:rPrChange>
        </w:rPr>
        <w:t>conducted</w:t>
      </w:r>
      <w:r w:rsidRPr="005844EA">
        <w:rPr>
          <w:rFonts w:ascii="Arial" w:hAnsi="Arial" w:cs="Arial"/>
          <w:sz w:val="22"/>
          <w:szCs w:val="22"/>
          <w:rPrChange w:id="1198" w:author="Guo, Shicheng" w:date="2019-07-02T11:58:00Z">
            <w:rPr>
              <w:rFonts w:ascii="Times New Roman" w:hAnsi="Times New Roman" w:cs="Times New Roman"/>
            </w:rPr>
          </w:rPrChange>
        </w:rPr>
        <w:t xml:space="preserve"> as previously described. </w:t>
      </w:r>
      <w:r w:rsidR="00AB050A" w:rsidRPr="005844EA">
        <w:rPr>
          <w:rFonts w:ascii="Arial" w:hAnsi="Arial" w:cs="Arial"/>
          <w:sz w:val="22"/>
          <w:szCs w:val="22"/>
          <w:rPrChange w:id="1199" w:author="Guo, Shicheng" w:date="2019-07-02T11:58:00Z">
            <w:rPr>
              <w:rFonts w:ascii="Times New Roman" w:hAnsi="Times New Roman" w:cs="Times New Roman"/>
            </w:rPr>
          </w:rPrChange>
        </w:rPr>
        <w:t xml:space="preserve">After carefully evaluated the CG percent, PolyT, and the occurrence of SNPs in the targeted regions of the candidate DMRs, </w:t>
      </w:r>
      <w:r w:rsidRPr="005844EA">
        <w:rPr>
          <w:rFonts w:ascii="Arial" w:hAnsi="Arial" w:cs="Arial"/>
          <w:sz w:val="22"/>
          <w:szCs w:val="22"/>
          <w:rPrChange w:id="1200" w:author="Guo, Shicheng" w:date="2019-07-02T11:58:00Z">
            <w:rPr>
              <w:rFonts w:ascii="Times New Roman" w:hAnsi="Times New Roman" w:cs="Times New Roman"/>
            </w:rPr>
          </w:rPrChange>
        </w:rPr>
        <w:t xml:space="preserve">we designed the primers to detect them in a panel </w:t>
      </w:r>
      <w:r w:rsidR="00AB050A" w:rsidRPr="005844EA">
        <w:rPr>
          <w:rFonts w:ascii="Arial" w:hAnsi="Arial" w:cs="Arial"/>
          <w:sz w:val="22"/>
          <w:szCs w:val="22"/>
          <w:rPrChange w:id="1201" w:author="Guo, Shicheng" w:date="2019-07-02T11:58:00Z">
            <w:rPr>
              <w:rFonts w:ascii="Times New Roman" w:hAnsi="Times New Roman" w:cs="Times New Roman"/>
            </w:rPr>
          </w:rPrChange>
        </w:rPr>
        <w:t xml:space="preserve">for NGS sequencing </w:t>
      </w:r>
      <w:r w:rsidRPr="005844EA">
        <w:rPr>
          <w:rFonts w:ascii="Arial" w:hAnsi="Arial" w:cs="Arial"/>
          <w:sz w:val="22"/>
          <w:szCs w:val="22"/>
          <w:rPrChange w:id="1202" w:author="Guo, Shicheng" w:date="2019-07-02T11:58:00Z">
            <w:rPr>
              <w:rFonts w:ascii="Times New Roman" w:hAnsi="Times New Roman" w:cs="Times New Roman"/>
            </w:rPr>
          </w:rPrChange>
        </w:rPr>
        <w:t>(</w:t>
      </w:r>
      <w:del w:id="1203" w:author="Guo, Shicheng" w:date="2019-07-02T10:16:00Z">
        <w:r w:rsidR="00AB050A" w:rsidRPr="005844EA" w:rsidDel="007E0528">
          <w:rPr>
            <w:rFonts w:ascii="Arial" w:hAnsi="Arial" w:cs="Arial"/>
            <w:color w:val="FF0000"/>
            <w:sz w:val="22"/>
            <w:szCs w:val="22"/>
            <w:rPrChange w:id="1204" w:author="Guo, Shicheng" w:date="2019-07-02T11:58:00Z">
              <w:rPr>
                <w:rFonts w:ascii="Times New Roman" w:hAnsi="Times New Roman" w:cs="Times New Roman"/>
                <w:color w:val="FF0000"/>
              </w:rPr>
            </w:rPrChange>
          </w:rPr>
          <w:delText xml:space="preserve">Supplementary Table </w:delText>
        </w:r>
      </w:del>
      <w:ins w:id="1205" w:author="Guo, Shicheng" w:date="2019-07-02T10:16:00Z">
        <w:r w:rsidR="007E0528" w:rsidRPr="006067F2">
          <w:rPr>
            <w:rFonts w:ascii="Arial" w:hAnsi="Arial" w:cs="Arial"/>
            <w:color w:val="1F3864" w:themeColor="accent1" w:themeShade="80"/>
            <w:sz w:val="22"/>
            <w:szCs w:val="22"/>
          </w:rPr>
          <w:t xml:space="preserve">Supplementary Table </w:t>
        </w:r>
      </w:ins>
      <w:r w:rsidR="00AB050A" w:rsidRPr="005844EA">
        <w:rPr>
          <w:rFonts w:ascii="Arial" w:hAnsi="Arial" w:cs="Arial"/>
          <w:color w:val="FF0000"/>
          <w:sz w:val="22"/>
          <w:szCs w:val="22"/>
          <w:rPrChange w:id="1206" w:author="Guo, Shicheng" w:date="2019-07-02T11:58:00Z">
            <w:rPr>
              <w:rFonts w:ascii="Times New Roman" w:hAnsi="Times New Roman" w:cs="Times New Roman"/>
              <w:color w:val="FF0000"/>
            </w:rPr>
          </w:rPrChange>
        </w:rPr>
        <w:t>7</w:t>
      </w:r>
      <w:r w:rsidRPr="005844EA">
        <w:rPr>
          <w:rFonts w:ascii="Arial" w:hAnsi="Arial" w:cs="Arial"/>
          <w:sz w:val="22"/>
          <w:szCs w:val="22"/>
          <w:rPrChange w:id="1207" w:author="Guo, Shicheng" w:date="2019-07-02T11:58:00Z">
            <w:rPr>
              <w:rFonts w:ascii="Times New Roman" w:hAnsi="Times New Roman" w:cs="Times New Roman"/>
            </w:rPr>
          </w:rPrChange>
        </w:rPr>
        <w:t xml:space="preserve">). </w:t>
      </w:r>
      <w:r w:rsidR="00AB050A" w:rsidRPr="005844EA">
        <w:rPr>
          <w:rFonts w:ascii="Arial" w:hAnsi="Arial" w:cs="Arial"/>
          <w:sz w:val="22"/>
          <w:szCs w:val="22"/>
          <w:rPrChange w:id="1208" w:author="Guo, Shicheng" w:date="2019-07-02T11:58:00Z">
            <w:rPr>
              <w:rFonts w:ascii="Times New Roman" w:hAnsi="Times New Roman" w:cs="Times New Roman"/>
            </w:rPr>
          </w:rPrChange>
        </w:rPr>
        <w:t>The detailed procedures for bisulfite sequencing was shown in previous study</w:t>
      </w:r>
      <w:r w:rsidR="004B5FFD" w:rsidRPr="005844EA">
        <w:rPr>
          <w:rFonts w:ascii="Arial" w:hAnsi="Arial" w:cs="Arial"/>
          <w:sz w:val="22"/>
          <w:szCs w:val="22"/>
          <w:rPrChange w:id="1209" w:author="Guo, Shicheng" w:date="2019-07-02T11:58:00Z">
            <w:rPr>
              <w:rFonts w:ascii="Times New Roman" w:hAnsi="Times New Roman" w:cs="Times New Roman"/>
            </w:rPr>
          </w:rPrChange>
        </w:rPr>
        <w:t xml:space="preserve"> </w:t>
      </w:r>
      <w:r w:rsidR="004B5FFD" w:rsidRPr="005844EA">
        <w:rPr>
          <w:rFonts w:ascii="Arial" w:hAnsi="Arial" w:cs="Arial"/>
          <w:sz w:val="22"/>
          <w:szCs w:val="22"/>
          <w:rPrChange w:id="1210" w:author="Guo, Shicheng" w:date="2019-07-02T11:58:00Z">
            <w:rPr>
              <w:rFonts w:ascii="Times New Roman" w:hAnsi="Times New Roman" w:cs="Times New Roman"/>
            </w:rPr>
          </w:rPrChange>
        </w:rPr>
        <w:fldChar w:fldCharType="begin">
          <w:fldData xml:space="preserve">PEVuZE5vdGU+PENpdGU+PEF1dGhvcj5QdTwvQXV0aG9yPjxZZWFyPjIwMTc8L1llYXI+PFJlY051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</w:fldData>
        </w:fldChar>
      </w:r>
      <w:r w:rsidR="001F1127">
        <w:rPr>
          <w:rFonts w:ascii="Arial" w:hAnsi="Arial" w:cs="Arial"/>
          <w:sz w:val="22"/>
          <w:szCs w:val="22"/>
        </w:rPr>
        <w:instrText xml:space="preserve"> ADDIN EN.CITE </w:instrText>
      </w:r>
      <w:r w:rsidR="001F1127">
        <w:rPr>
          <w:rFonts w:ascii="Arial" w:hAnsi="Arial" w:cs="Arial"/>
          <w:sz w:val="22"/>
          <w:szCs w:val="22"/>
        </w:rPr>
        <w:fldChar w:fldCharType="begin">
          <w:fldData xml:space="preserve">PEVuZE5vdGU+PENpdGU+PEF1dGhvcj5QdTwvQXV0aG9yPjxZZWFyPjIwMTc8L1llYXI+PFJlY051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</w:fldData>
        </w:fldChar>
      </w:r>
      <w:r w:rsidR="001F1127">
        <w:rPr>
          <w:rFonts w:ascii="Arial" w:hAnsi="Arial" w:cs="Arial"/>
          <w:sz w:val="22"/>
          <w:szCs w:val="22"/>
        </w:rPr>
        <w:instrText xml:space="preserve"> ADDIN EN.CITE.DATA </w:instrText>
      </w:r>
      <w:r w:rsidR="001F1127">
        <w:rPr>
          <w:rFonts w:ascii="Arial" w:hAnsi="Arial" w:cs="Arial"/>
          <w:sz w:val="22"/>
          <w:szCs w:val="22"/>
        </w:rPr>
      </w:r>
      <w:r w:rsidR="001F1127">
        <w:rPr>
          <w:rFonts w:ascii="Arial" w:hAnsi="Arial" w:cs="Arial"/>
          <w:sz w:val="22"/>
          <w:szCs w:val="22"/>
        </w:rPr>
        <w:fldChar w:fldCharType="end"/>
      </w:r>
      <w:r w:rsidR="004B5FFD" w:rsidRPr="005844EA">
        <w:rPr>
          <w:rFonts w:ascii="Arial" w:hAnsi="Arial" w:cs="Arial"/>
          <w:sz w:val="22"/>
          <w:szCs w:val="22"/>
          <w:rPrChange w:id="1211" w:author="Guo, Shicheng" w:date="2019-07-02T11:58:00Z">
            <w:rPr>
              <w:rFonts w:ascii="Arial" w:hAnsi="Arial" w:cs="Arial"/>
              <w:sz w:val="22"/>
              <w:szCs w:val="22"/>
            </w:rPr>
          </w:rPrChange>
        </w:rPr>
      </w:r>
      <w:r w:rsidR="004B5FFD" w:rsidRPr="005844EA">
        <w:rPr>
          <w:rFonts w:ascii="Arial" w:hAnsi="Arial" w:cs="Arial"/>
          <w:sz w:val="22"/>
          <w:szCs w:val="22"/>
          <w:rPrChange w:id="1212" w:author="Guo, Shicheng" w:date="2019-07-02T11:58:00Z">
            <w:rPr>
              <w:rFonts w:ascii="Times New Roman" w:hAnsi="Times New Roman" w:cs="Times New Roman"/>
            </w:rPr>
          </w:rPrChange>
        </w:rPr>
        <w:fldChar w:fldCharType="separate"/>
      </w:r>
      <w:r w:rsidR="001F1127" w:rsidRPr="001F1127">
        <w:rPr>
          <w:rFonts w:ascii="Arial" w:hAnsi="Arial" w:cs="Arial"/>
          <w:noProof/>
          <w:sz w:val="22"/>
          <w:szCs w:val="22"/>
          <w:vertAlign w:val="superscript"/>
        </w:rPr>
        <w:t>37</w:t>
      </w:r>
      <w:r w:rsidR="004B5FFD" w:rsidRPr="005844EA">
        <w:rPr>
          <w:rFonts w:ascii="Arial" w:hAnsi="Arial" w:cs="Arial"/>
          <w:sz w:val="22"/>
          <w:szCs w:val="22"/>
          <w:rPrChange w:id="1213" w:author="Guo, Shicheng" w:date="2019-07-02T11:58:00Z">
            <w:rPr>
              <w:rFonts w:ascii="Times New Roman" w:hAnsi="Times New Roman" w:cs="Times New Roman"/>
            </w:rPr>
          </w:rPrChange>
        </w:rPr>
        <w:fldChar w:fldCharType="end"/>
      </w:r>
      <w:r w:rsidR="00AB050A" w:rsidRPr="005844EA">
        <w:rPr>
          <w:rFonts w:ascii="Arial" w:hAnsi="Arial" w:cs="Arial"/>
          <w:sz w:val="22"/>
          <w:szCs w:val="22"/>
          <w:rPrChange w:id="1214" w:author="Guo, Shicheng" w:date="2019-07-02T11:58:00Z">
            <w:rPr>
              <w:rFonts w:ascii="Times New Roman" w:hAnsi="Times New Roman" w:cs="Times New Roman"/>
            </w:rPr>
          </w:rPrChange>
        </w:rPr>
        <w:t xml:space="preserve">. </w:t>
      </w:r>
      <w:r w:rsidRPr="005844EA">
        <w:rPr>
          <w:rFonts w:ascii="Arial" w:hAnsi="Arial" w:cs="Arial"/>
          <w:sz w:val="22"/>
          <w:szCs w:val="22"/>
          <w:rPrChange w:id="1215" w:author="Guo, Shicheng" w:date="2019-07-02T11:58:00Z">
            <w:rPr>
              <w:rFonts w:ascii="Times New Roman" w:hAnsi="Times New Roman" w:cs="Times New Roman"/>
            </w:rPr>
          </w:rPrChange>
        </w:rPr>
        <w:t xml:space="preserve">BSseeker2 was applied for </w:t>
      </w:r>
      <w:r w:rsidR="00AB050A" w:rsidRPr="005844EA">
        <w:rPr>
          <w:rFonts w:ascii="Arial" w:hAnsi="Arial" w:cs="Arial"/>
          <w:sz w:val="22"/>
          <w:szCs w:val="22"/>
          <w:rPrChange w:id="1216" w:author="Guo, Shicheng" w:date="2019-07-02T11:58:00Z">
            <w:rPr>
              <w:rFonts w:ascii="Times New Roman" w:hAnsi="Times New Roman" w:cs="Times New Roman"/>
            </w:rPr>
          </w:rPrChange>
        </w:rPr>
        <w:t xml:space="preserve">reads </w:t>
      </w:r>
      <w:r w:rsidRPr="005844EA">
        <w:rPr>
          <w:rFonts w:ascii="Arial" w:hAnsi="Arial" w:cs="Arial"/>
          <w:sz w:val="22"/>
          <w:szCs w:val="22"/>
          <w:rPrChange w:id="1217" w:author="Guo, Shicheng" w:date="2019-07-02T11:58:00Z">
            <w:rPr>
              <w:rFonts w:ascii="Times New Roman" w:hAnsi="Times New Roman" w:cs="Times New Roman"/>
            </w:rPr>
          </w:rPrChange>
        </w:rPr>
        <w:t xml:space="preserve">mapping </w:t>
      </w:r>
      <w:r w:rsidR="00AB050A" w:rsidRPr="005844EA">
        <w:rPr>
          <w:rFonts w:ascii="Arial" w:hAnsi="Arial" w:cs="Arial"/>
          <w:sz w:val="22"/>
          <w:szCs w:val="22"/>
          <w:rPrChange w:id="1218" w:author="Guo, Shicheng" w:date="2019-07-02T11:58:00Z">
            <w:rPr>
              <w:rFonts w:ascii="Times New Roman" w:hAnsi="Times New Roman" w:cs="Times New Roman"/>
            </w:rPr>
          </w:rPrChange>
        </w:rPr>
        <w:t>and</w:t>
      </w:r>
      <w:r w:rsidRPr="005844EA">
        <w:rPr>
          <w:rFonts w:ascii="Arial" w:hAnsi="Arial" w:cs="Arial"/>
          <w:sz w:val="22"/>
          <w:szCs w:val="22"/>
          <w:rPrChange w:id="1219" w:author="Guo, Shicheng" w:date="2019-07-02T11:58:00Z">
            <w:rPr>
              <w:rFonts w:ascii="Times New Roman" w:hAnsi="Times New Roman" w:cs="Times New Roman"/>
            </w:rPr>
          </w:rPrChange>
        </w:rPr>
        <w:t xml:space="preserve"> methylation calling [61]. </w:t>
      </w:r>
      <w:r w:rsidR="00AB050A" w:rsidRPr="005844EA">
        <w:rPr>
          <w:rFonts w:ascii="Arial" w:hAnsi="Arial" w:cs="Arial"/>
          <w:sz w:val="22"/>
          <w:szCs w:val="22"/>
          <w:rPrChange w:id="1220" w:author="Guo, Shicheng" w:date="2019-07-02T11:58:00Z">
            <w:rPr>
              <w:rFonts w:ascii="Times New Roman" w:hAnsi="Times New Roman" w:cs="Times New Roman"/>
            </w:rPr>
          </w:rPrChange>
        </w:rPr>
        <w:t xml:space="preserve">After that, we removed </w:t>
      </w:r>
      <w:r w:rsidRPr="005844EA">
        <w:rPr>
          <w:rFonts w:ascii="Arial" w:hAnsi="Arial" w:cs="Arial"/>
          <w:sz w:val="22"/>
          <w:szCs w:val="22"/>
          <w:rPrChange w:id="1221" w:author="Guo, Shicheng" w:date="2019-07-02T11:58:00Z">
            <w:rPr>
              <w:rFonts w:ascii="Times New Roman" w:hAnsi="Times New Roman" w:cs="Times New Roman"/>
            </w:rPr>
          </w:rPrChange>
        </w:rPr>
        <w:t xml:space="preserve">the samples with bisulfite conversion rate &lt; 98%. </w:t>
      </w:r>
      <w:r w:rsidR="00AB050A" w:rsidRPr="005844EA">
        <w:rPr>
          <w:rFonts w:ascii="Arial" w:hAnsi="Arial" w:cs="Arial"/>
          <w:sz w:val="22"/>
          <w:szCs w:val="22"/>
          <w:rPrChange w:id="1222" w:author="Guo, Shicheng" w:date="2019-07-02T11:58:00Z">
            <w:rPr>
              <w:rFonts w:ascii="Times New Roman" w:hAnsi="Times New Roman" w:cs="Times New Roman"/>
            </w:rPr>
          </w:rPrChange>
        </w:rPr>
        <w:t>Meanwhile,</w:t>
      </w:r>
      <w:r w:rsidRPr="005844EA">
        <w:rPr>
          <w:rFonts w:ascii="Arial" w:hAnsi="Arial" w:cs="Arial"/>
          <w:sz w:val="22"/>
          <w:szCs w:val="22"/>
          <w:rPrChange w:id="1223" w:author="Guo, Shicheng" w:date="2019-07-02T11:58:00Z">
            <w:rPr>
              <w:rFonts w:ascii="Times New Roman" w:hAnsi="Times New Roman" w:cs="Times New Roman"/>
            </w:rPr>
          </w:rPrChange>
        </w:rPr>
        <w:t xml:space="preserve"> the average coverage </w:t>
      </w:r>
      <w:r w:rsidR="00AB050A" w:rsidRPr="005844EA">
        <w:rPr>
          <w:rFonts w:ascii="Arial" w:hAnsi="Arial" w:cs="Arial"/>
          <w:sz w:val="22"/>
          <w:szCs w:val="22"/>
          <w:rPrChange w:id="1224" w:author="Guo, Shicheng" w:date="2019-07-02T11:58:00Z">
            <w:rPr>
              <w:rFonts w:ascii="Times New Roman" w:hAnsi="Times New Roman" w:cs="Times New Roman"/>
            </w:rPr>
          </w:rPrChange>
        </w:rPr>
        <w:t>and</w:t>
      </w:r>
      <w:r w:rsidRPr="005844EA">
        <w:rPr>
          <w:rFonts w:ascii="Arial" w:hAnsi="Arial" w:cs="Arial"/>
          <w:sz w:val="22"/>
          <w:szCs w:val="22"/>
          <w:rPrChange w:id="1225" w:author="Guo, Shicheng" w:date="2019-07-02T11:58:00Z">
            <w:rPr>
              <w:rFonts w:ascii="Times New Roman" w:hAnsi="Times New Roman" w:cs="Times New Roman"/>
            </w:rPr>
          </w:rPrChange>
        </w:rPr>
        <w:t xml:space="preserve"> missing rate for each CpG si</w:t>
      </w:r>
      <w:r w:rsidR="00AB050A" w:rsidRPr="005844EA">
        <w:rPr>
          <w:rFonts w:ascii="Arial" w:hAnsi="Arial" w:cs="Arial"/>
          <w:sz w:val="22"/>
          <w:szCs w:val="22"/>
          <w:rPrChange w:id="1226" w:author="Guo, Shicheng" w:date="2019-07-02T11:58:00Z">
            <w:rPr>
              <w:rFonts w:ascii="Times New Roman" w:hAnsi="Times New Roman" w:cs="Times New Roman"/>
            </w:rPr>
          </w:rPrChange>
        </w:rPr>
        <w:t>te was calculated and utilized for quality control (average coverage &gt; 20X, missing rate &lt; 20</w:t>
      </w:r>
      <w:r w:rsidR="00BC3DA9" w:rsidRPr="005844EA">
        <w:rPr>
          <w:rFonts w:ascii="Arial" w:hAnsi="Arial" w:cs="Arial"/>
          <w:sz w:val="22"/>
          <w:szCs w:val="22"/>
          <w:rPrChange w:id="1227" w:author="Guo, Shicheng" w:date="2019-07-02T11:58:00Z">
            <w:rPr>
              <w:rFonts w:ascii="Times New Roman" w:hAnsi="Times New Roman" w:cs="Times New Roman"/>
            </w:rPr>
          </w:rPrChange>
        </w:rPr>
        <w:t>%</w:t>
      </w:r>
      <w:r w:rsidR="00AB050A" w:rsidRPr="005844EA">
        <w:rPr>
          <w:rFonts w:ascii="Arial" w:hAnsi="Arial" w:cs="Arial"/>
          <w:sz w:val="22"/>
          <w:szCs w:val="22"/>
          <w:rPrChange w:id="1228" w:author="Guo, Shicheng" w:date="2019-07-02T11:58:00Z">
            <w:rPr>
              <w:rFonts w:ascii="Times New Roman" w:hAnsi="Times New Roman" w:cs="Times New Roman"/>
            </w:rPr>
          </w:rPrChange>
        </w:rPr>
        <w:t xml:space="preserve">). </w:t>
      </w:r>
      <w:r w:rsidRPr="005844EA">
        <w:rPr>
          <w:rFonts w:ascii="Arial" w:hAnsi="Arial" w:cs="Arial"/>
          <w:sz w:val="22"/>
          <w:szCs w:val="22"/>
          <w:rPrChange w:id="1229" w:author="Guo, Shicheng" w:date="2019-07-02T11:58:00Z">
            <w:rPr>
              <w:rFonts w:ascii="Times New Roman" w:hAnsi="Times New Roman" w:cs="Times New Roman"/>
            </w:rPr>
          </w:rPrChange>
        </w:rPr>
        <w:t>In addition, the samples with missing rate &gt;</w:t>
      </w:r>
      <w:r w:rsidR="00AB050A" w:rsidRPr="005844EA">
        <w:rPr>
          <w:rFonts w:ascii="Arial" w:hAnsi="Arial" w:cs="Arial"/>
          <w:sz w:val="22"/>
          <w:szCs w:val="22"/>
          <w:rPrChange w:id="1230" w:author="Guo, Shicheng" w:date="2019-07-02T11:58:00Z">
            <w:rPr>
              <w:rFonts w:ascii="Times New Roman" w:hAnsi="Times New Roman" w:cs="Times New Roman"/>
            </w:rPr>
          </w:rPrChange>
        </w:rPr>
        <w:t xml:space="preserve"> </w:t>
      </w:r>
      <w:r w:rsidRPr="005844EA">
        <w:rPr>
          <w:rFonts w:ascii="Arial" w:hAnsi="Arial" w:cs="Arial"/>
          <w:sz w:val="22"/>
          <w:szCs w:val="22"/>
          <w:rPrChange w:id="1231" w:author="Guo, Shicheng" w:date="2019-07-02T11:58:00Z">
            <w:rPr>
              <w:rFonts w:ascii="Times New Roman" w:hAnsi="Times New Roman" w:cs="Times New Roman"/>
            </w:rPr>
          </w:rPrChange>
        </w:rPr>
        <w:t>30</w:t>
      </w:r>
      <w:r w:rsidR="00BC3DA9" w:rsidRPr="005844EA">
        <w:rPr>
          <w:rFonts w:ascii="Arial" w:hAnsi="Arial" w:cs="Arial"/>
          <w:sz w:val="22"/>
          <w:szCs w:val="22"/>
          <w:rPrChange w:id="1232" w:author="Guo, Shicheng" w:date="2019-07-02T11:58:00Z">
            <w:rPr>
              <w:rFonts w:ascii="Times New Roman" w:hAnsi="Times New Roman" w:cs="Times New Roman"/>
            </w:rPr>
          </w:rPrChange>
        </w:rPr>
        <w:t>%</w:t>
      </w:r>
      <w:r w:rsidRPr="005844EA">
        <w:rPr>
          <w:rFonts w:ascii="Arial" w:hAnsi="Arial" w:cs="Arial"/>
          <w:sz w:val="22"/>
          <w:szCs w:val="22"/>
          <w:rPrChange w:id="1233" w:author="Guo, Shicheng" w:date="2019-07-02T11:58:00Z">
            <w:rPr>
              <w:rFonts w:ascii="Times New Roman" w:hAnsi="Times New Roman" w:cs="Times New Roman"/>
            </w:rPr>
          </w:rPrChange>
        </w:rPr>
        <w:t xml:space="preserve"> were </w:t>
      </w:r>
      <w:r w:rsidR="00AB050A" w:rsidRPr="005844EA">
        <w:rPr>
          <w:rFonts w:ascii="Arial" w:hAnsi="Arial" w:cs="Arial"/>
          <w:sz w:val="22"/>
          <w:szCs w:val="22"/>
          <w:rPrChange w:id="1234" w:author="Guo, Shicheng" w:date="2019-07-02T11:58:00Z">
            <w:rPr>
              <w:rFonts w:ascii="Times New Roman" w:hAnsi="Times New Roman" w:cs="Times New Roman"/>
            </w:rPr>
          </w:rPrChange>
        </w:rPr>
        <w:t xml:space="preserve">also </w:t>
      </w:r>
      <w:r w:rsidRPr="005844EA">
        <w:rPr>
          <w:rFonts w:ascii="Arial" w:hAnsi="Arial" w:cs="Arial"/>
          <w:sz w:val="22"/>
          <w:szCs w:val="22"/>
          <w:rPrChange w:id="1235" w:author="Guo, Shicheng" w:date="2019-07-02T11:58:00Z">
            <w:rPr>
              <w:rFonts w:ascii="Times New Roman" w:hAnsi="Times New Roman" w:cs="Times New Roman"/>
            </w:rPr>
          </w:rPrChange>
        </w:rPr>
        <w:t>filtered out.</w:t>
      </w:r>
    </w:p>
    <w:p w:rsidR="00C5369F" w:rsidRPr="005844EA" w:rsidRDefault="00C5369F">
      <w:pPr>
        <w:rPr>
          <w:rFonts w:ascii="Arial" w:hAnsi="Arial" w:cs="Arial"/>
          <w:sz w:val="22"/>
          <w:szCs w:val="22"/>
          <w:rPrChange w:id="1236" w:author="Guo, Shicheng" w:date="2019-07-02T11:58:00Z">
            <w:rPr>
              <w:rFonts w:ascii="Times New Roman" w:hAnsi="Times New Roman" w:cs="Times New Roman"/>
            </w:rPr>
          </w:rPrChange>
        </w:rPr>
      </w:pPr>
    </w:p>
    <w:p w:rsidR="00C5369F" w:rsidRPr="005844EA" w:rsidRDefault="00C5369F">
      <w:pPr>
        <w:rPr>
          <w:rFonts w:ascii="Arial" w:hAnsi="Arial" w:cs="Arial"/>
          <w:sz w:val="22"/>
          <w:szCs w:val="22"/>
          <w:rPrChange w:id="1237" w:author="Guo, Shicheng" w:date="2019-07-02T11:58:00Z">
            <w:rPr>
              <w:rFonts w:ascii="Times New Roman" w:hAnsi="Times New Roman" w:cs="Times New Roman"/>
            </w:rPr>
          </w:rPrChange>
        </w:rPr>
      </w:pPr>
    </w:p>
    <w:p w:rsidR="00C5369F" w:rsidRPr="005844EA" w:rsidRDefault="00C5369F">
      <w:pPr>
        <w:rPr>
          <w:rFonts w:ascii="Arial" w:hAnsi="Arial" w:cs="Arial"/>
          <w:b/>
          <w:sz w:val="22"/>
          <w:szCs w:val="22"/>
          <w:rPrChange w:id="1238" w:author="Guo, Shicheng" w:date="2019-07-02T11:58:00Z">
            <w:rPr>
              <w:rFonts w:ascii="Times New Roman" w:hAnsi="Times New Roman" w:cs="Times New Roman"/>
              <w:b/>
            </w:rPr>
          </w:rPrChange>
        </w:rPr>
      </w:pPr>
      <w:r w:rsidRPr="005844EA">
        <w:rPr>
          <w:rFonts w:ascii="Arial" w:hAnsi="Arial" w:cs="Arial"/>
          <w:b/>
          <w:sz w:val="22"/>
          <w:szCs w:val="22"/>
          <w:rPrChange w:id="1239" w:author="Guo, Shicheng" w:date="2019-07-02T11:58:00Z">
            <w:rPr>
              <w:rFonts w:ascii="Times New Roman" w:hAnsi="Times New Roman" w:cs="Times New Roman"/>
              <w:b/>
            </w:rPr>
          </w:rPrChange>
        </w:rPr>
        <w:t>Statistical analysis and machine learning methods</w:t>
      </w:r>
    </w:p>
    <w:p w:rsidR="00C5369F" w:rsidRPr="005844EA" w:rsidRDefault="00423EF0">
      <w:pPr>
        <w:rPr>
          <w:rFonts w:ascii="Arial" w:hAnsi="Arial" w:cs="Arial"/>
          <w:sz w:val="22"/>
          <w:szCs w:val="22"/>
          <w:rPrChange w:id="1240" w:author="Guo, Shicheng" w:date="2019-07-02T11:58:00Z">
            <w:rPr>
              <w:rFonts w:ascii="Times New Roman" w:hAnsi="Times New Roman" w:cs="Times New Roman"/>
            </w:rPr>
          </w:rPrChange>
        </w:rPr>
      </w:pPr>
      <w:r w:rsidRPr="005844EA">
        <w:rPr>
          <w:rFonts w:ascii="Arial" w:hAnsi="Arial" w:cs="Arial"/>
          <w:sz w:val="22"/>
          <w:szCs w:val="22"/>
          <w:rPrChange w:id="1241" w:author="Guo, Shicheng" w:date="2019-07-02T11:58:00Z">
            <w:rPr>
              <w:rFonts w:ascii="Times New Roman" w:hAnsi="Times New Roman" w:cs="Times New Roman"/>
            </w:rPr>
          </w:rPrChange>
        </w:rPr>
        <w:t>T</w:t>
      </w:r>
      <w:r w:rsidR="00614FBF" w:rsidRPr="005844EA">
        <w:rPr>
          <w:rFonts w:ascii="Arial" w:hAnsi="Arial" w:cs="Arial"/>
          <w:sz w:val="22"/>
          <w:szCs w:val="22"/>
          <w:rPrChange w:id="1242" w:author="Guo, Shicheng" w:date="2019-07-02T11:58:00Z">
            <w:rPr>
              <w:rFonts w:ascii="Times New Roman" w:hAnsi="Times New Roman" w:cs="Times New Roman"/>
            </w:rPr>
          </w:rPrChange>
        </w:rPr>
        <w:t xml:space="preserve">he Wilcoxon rank-sum test </w:t>
      </w:r>
      <w:r w:rsidRPr="005844EA">
        <w:rPr>
          <w:rFonts w:ascii="Arial" w:hAnsi="Arial" w:cs="Arial"/>
          <w:sz w:val="22"/>
          <w:szCs w:val="22"/>
          <w:rPrChange w:id="1243" w:author="Guo, Shicheng" w:date="2019-07-02T11:58:00Z">
            <w:rPr>
              <w:rFonts w:ascii="Times New Roman" w:hAnsi="Times New Roman" w:cs="Times New Roman"/>
            </w:rPr>
          </w:rPrChange>
        </w:rPr>
        <w:t xml:space="preserve">was performed in the discover stage to identify </w:t>
      </w:r>
      <w:r w:rsidR="00614FBF" w:rsidRPr="005844EA">
        <w:rPr>
          <w:rFonts w:ascii="Arial" w:hAnsi="Arial" w:cs="Arial"/>
          <w:sz w:val="22"/>
          <w:szCs w:val="22"/>
          <w:rPrChange w:id="1244" w:author="Guo, Shicheng" w:date="2019-07-02T11:58:00Z">
            <w:rPr>
              <w:rFonts w:ascii="Times New Roman" w:hAnsi="Times New Roman" w:cs="Times New Roman"/>
            </w:rPr>
          </w:rPrChange>
        </w:rPr>
        <w:t xml:space="preserve">the differential methylation </w:t>
      </w:r>
      <w:r w:rsidRPr="005844EA">
        <w:rPr>
          <w:rFonts w:ascii="Arial" w:hAnsi="Arial" w:cs="Arial"/>
          <w:sz w:val="22"/>
          <w:szCs w:val="22"/>
          <w:rPrChange w:id="1245" w:author="Guo, Shicheng" w:date="2019-07-02T11:58:00Z">
            <w:rPr>
              <w:rFonts w:ascii="Times New Roman" w:hAnsi="Times New Roman" w:cs="Times New Roman"/>
            </w:rPr>
          </w:rPrChange>
        </w:rPr>
        <w:t xml:space="preserve">sites and regions </w:t>
      </w:r>
      <w:r w:rsidR="00614FBF" w:rsidRPr="005844EA">
        <w:rPr>
          <w:rFonts w:ascii="Arial" w:hAnsi="Arial" w:cs="Arial"/>
          <w:sz w:val="22"/>
          <w:szCs w:val="22"/>
          <w:rPrChange w:id="1246" w:author="Guo, Shicheng" w:date="2019-07-02T11:58:00Z">
            <w:rPr>
              <w:rFonts w:ascii="Times New Roman" w:hAnsi="Times New Roman" w:cs="Times New Roman"/>
            </w:rPr>
          </w:rPrChange>
        </w:rPr>
        <w:t xml:space="preserve">between </w:t>
      </w:r>
      <w:r w:rsidRPr="005844EA">
        <w:rPr>
          <w:rFonts w:ascii="Arial" w:hAnsi="Arial" w:cs="Arial"/>
          <w:sz w:val="22"/>
          <w:szCs w:val="22"/>
          <w:rPrChange w:id="1247" w:author="Guo, Shicheng" w:date="2019-07-02T11:58:00Z">
            <w:rPr>
              <w:rFonts w:ascii="Times New Roman" w:hAnsi="Times New Roman" w:cs="Times New Roman"/>
            </w:rPr>
          </w:rPrChange>
        </w:rPr>
        <w:t xml:space="preserve">CRC, adenomas and adjacent normal tissues. Moreover, the </w:t>
      </w:r>
      <w:r w:rsidR="00614FBF" w:rsidRPr="005844EA">
        <w:rPr>
          <w:rFonts w:ascii="Arial" w:hAnsi="Arial" w:cs="Arial"/>
          <w:sz w:val="22"/>
          <w:szCs w:val="22"/>
          <w:rPrChange w:id="1248" w:author="Guo, Shicheng" w:date="2019-07-02T11:58:00Z">
            <w:rPr>
              <w:rFonts w:ascii="Times New Roman" w:hAnsi="Times New Roman" w:cs="Times New Roman"/>
            </w:rPr>
          </w:rPrChange>
        </w:rPr>
        <w:t>differential methylation status</w:t>
      </w:r>
      <w:r w:rsidRPr="005844EA">
        <w:rPr>
          <w:rFonts w:ascii="Arial" w:hAnsi="Arial" w:cs="Arial"/>
          <w:sz w:val="22"/>
          <w:szCs w:val="22"/>
          <w:rPrChange w:id="1249" w:author="Guo, Shicheng" w:date="2019-07-02T11:58:00Z">
            <w:rPr>
              <w:rFonts w:ascii="Times New Roman" w:hAnsi="Times New Roman" w:cs="Times New Roman"/>
            </w:rPr>
          </w:rPrChange>
        </w:rPr>
        <w:t xml:space="preserve"> (odds ratios)</w:t>
      </w:r>
      <w:r w:rsidR="00614FBF" w:rsidRPr="005844EA">
        <w:rPr>
          <w:rFonts w:ascii="Arial" w:hAnsi="Arial" w:cs="Arial"/>
          <w:sz w:val="22"/>
          <w:szCs w:val="22"/>
          <w:rPrChange w:id="1250" w:author="Guo, Shicheng" w:date="2019-07-02T11:58:00Z">
            <w:rPr>
              <w:rFonts w:ascii="Times New Roman" w:hAnsi="Times New Roman" w:cs="Times New Roman"/>
            </w:rPr>
          </w:rPrChange>
        </w:rPr>
        <w:t xml:space="preserve"> </w:t>
      </w:r>
      <w:r w:rsidRPr="005844EA">
        <w:rPr>
          <w:rFonts w:ascii="Arial" w:hAnsi="Arial" w:cs="Arial"/>
          <w:sz w:val="22"/>
          <w:szCs w:val="22"/>
          <w:rPrChange w:id="1251" w:author="Guo, Shicheng" w:date="2019-07-02T11:58:00Z">
            <w:rPr>
              <w:rFonts w:ascii="Times New Roman" w:hAnsi="Times New Roman" w:cs="Times New Roman"/>
            </w:rPr>
          </w:rPrChange>
        </w:rPr>
        <w:t>between</w:t>
      </w:r>
      <w:r w:rsidR="00614FBF" w:rsidRPr="005844EA">
        <w:rPr>
          <w:rFonts w:ascii="Arial" w:hAnsi="Arial" w:cs="Arial"/>
          <w:sz w:val="22"/>
          <w:szCs w:val="22"/>
          <w:rPrChange w:id="1252" w:author="Guo, Shicheng" w:date="2019-07-02T11:58:00Z">
            <w:rPr>
              <w:rFonts w:ascii="Times New Roman" w:hAnsi="Times New Roman" w:cs="Times New Roman"/>
            </w:rPr>
          </w:rPrChange>
        </w:rPr>
        <w:t xml:space="preserve"> tumor and </w:t>
      </w:r>
      <w:r w:rsidRPr="005844EA">
        <w:rPr>
          <w:rFonts w:ascii="Arial" w:hAnsi="Arial" w:cs="Arial"/>
          <w:sz w:val="22"/>
          <w:szCs w:val="22"/>
          <w:rPrChange w:id="1253" w:author="Guo, Shicheng" w:date="2019-07-02T11:58:00Z">
            <w:rPr>
              <w:rFonts w:ascii="Times New Roman" w:hAnsi="Times New Roman" w:cs="Times New Roman"/>
            </w:rPr>
          </w:rPrChange>
        </w:rPr>
        <w:t xml:space="preserve">adjacent </w:t>
      </w:r>
      <w:r w:rsidR="00614FBF" w:rsidRPr="005844EA">
        <w:rPr>
          <w:rFonts w:ascii="Arial" w:hAnsi="Arial" w:cs="Arial"/>
          <w:sz w:val="22"/>
          <w:szCs w:val="22"/>
          <w:rPrChange w:id="1254" w:author="Guo, Shicheng" w:date="2019-07-02T11:58:00Z">
            <w:rPr>
              <w:rFonts w:ascii="Times New Roman" w:hAnsi="Times New Roman" w:cs="Times New Roman"/>
            </w:rPr>
          </w:rPrChange>
        </w:rPr>
        <w:t xml:space="preserve">normal tissues of the </w:t>
      </w:r>
      <w:r w:rsidRPr="005844EA">
        <w:rPr>
          <w:rFonts w:ascii="Arial" w:hAnsi="Arial" w:cs="Arial"/>
          <w:sz w:val="22"/>
          <w:szCs w:val="22"/>
          <w:rPrChange w:id="1255" w:author="Guo, Shicheng" w:date="2019-07-02T11:58:00Z">
            <w:rPr>
              <w:rFonts w:ascii="Times New Roman" w:hAnsi="Times New Roman" w:cs="Times New Roman"/>
            </w:rPr>
          </w:rPrChange>
        </w:rPr>
        <w:t>DMRs</w:t>
      </w:r>
      <w:r w:rsidR="00614FBF" w:rsidRPr="005844EA">
        <w:rPr>
          <w:rFonts w:ascii="Arial" w:hAnsi="Arial" w:cs="Arial"/>
          <w:sz w:val="22"/>
          <w:szCs w:val="22"/>
          <w:rPrChange w:id="1256" w:author="Guo, Shicheng" w:date="2019-07-02T11:58:00Z">
            <w:rPr>
              <w:rFonts w:ascii="Times New Roman" w:hAnsi="Times New Roman" w:cs="Times New Roman"/>
            </w:rPr>
          </w:rPrChange>
        </w:rPr>
        <w:t xml:space="preserve"> were </w:t>
      </w:r>
      <w:r w:rsidRPr="005844EA">
        <w:rPr>
          <w:rFonts w:ascii="Arial" w:hAnsi="Arial" w:cs="Arial"/>
          <w:sz w:val="22"/>
          <w:szCs w:val="22"/>
          <w:rPrChange w:id="1257" w:author="Guo, Shicheng" w:date="2019-07-02T11:58:00Z">
            <w:rPr>
              <w:rFonts w:ascii="Times New Roman" w:hAnsi="Times New Roman" w:cs="Times New Roman"/>
            </w:rPr>
          </w:rPrChange>
        </w:rPr>
        <w:t>calculated</w:t>
      </w:r>
      <w:r w:rsidR="00614FBF" w:rsidRPr="005844EA">
        <w:rPr>
          <w:rFonts w:ascii="Arial" w:hAnsi="Arial" w:cs="Arial"/>
          <w:sz w:val="22"/>
          <w:szCs w:val="22"/>
          <w:rPrChange w:id="1258" w:author="Guo, Shicheng" w:date="2019-07-02T11:58:00Z">
            <w:rPr>
              <w:rFonts w:ascii="Times New Roman" w:hAnsi="Times New Roman" w:cs="Times New Roman"/>
            </w:rPr>
          </w:rPrChange>
        </w:rPr>
        <w:t xml:space="preserve"> with logistic regression. </w:t>
      </w:r>
      <w:r w:rsidR="00262E53" w:rsidRPr="005844EA">
        <w:rPr>
          <w:rFonts w:ascii="Arial" w:hAnsi="Arial" w:cs="Arial"/>
          <w:sz w:val="22"/>
          <w:szCs w:val="22"/>
          <w:rPrChange w:id="1259" w:author="Guo, Shicheng" w:date="2019-07-02T11:58:00Z">
            <w:rPr>
              <w:rFonts w:ascii="Times New Roman" w:hAnsi="Times New Roman" w:cs="Times New Roman"/>
            </w:rPr>
          </w:rPrChange>
        </w:rPr>
        <w:t>The Benjamini-Hochburg correction was</w:t>
      </w:r>
      <w:r w:rsidR="00614FBF" w:rsidRPr="005844EA">
        <w:rPr>
          <w:rFonts w:ascii="Arial" w:hAnsi="Arial" w:cs="Arial"/>
          <w:sz w:val="22"/>
          <w:szCs w:val="22"/>
          <w:rPrChange w:id="1260" w:author="Guo, Shicheng" w:date="2019-07-02T11:58:00Z">
            <w:rPr>
              <w:rFonts w:ascii="Times New Roman" w:hAnsi="Times New Roman" w:cs="Times New Roman"/>
            </w:rPr>
          </w:rPrChange>
        </w:rPr>
        <w:t xml:space="preserve"> </w:t>
      </w:r>
      <w:r w:rsidRPr="005844EA">
        <w:rPr>
          <w:rFonts w:ascii="Arial" w:hAnsi="Arial" w:cs="Arial"/>
          <w:sz w:val="22"/>
          <w:szCs w:val="22"/>
          <w:rPrChange w:id="1261" w:author="Guo, Shicheng" w:date="2019-07-02T11:58:00Z">
            <w:rPr>
              <w:rFonts w:ascii="Times New Roman" w:hAnsi="Times New Roman" w:cs="Times New Roman"/>
            </w:rPr>
          </w:rPrChange>
        </w:rPr>
        <w:t>utilized</w:t>
      </w:r>
      <w:r w:rsidR="00614FBF" w:rsidRPr="005844EA">
        <w:rPr>
          <w:rFonts w:ascii="Arial" w:hAnsi="Arial" w:cs="Arial"/>
          <w:sz w:val="22"/>
          <w:szCs w:val="22"/>
          <w:rPrChange w:id="1262" w:author="Guo, Shicheng" w:date="2019-07-02T11:58:00Z">
            <w:rPr>
              <w:rFonts w:ascii="Times New Roman" w:hAnsi="Times New Roman" w:cs="Times New Roman"/>
            </w:rPr>
          </w:rPrChange>
        </w:rPr>
        <w:t xml:space="preserve"> for multiple test correction. In addition, the logistic regression (Package stats), support vector machine (SVM, Package e1071), random forest (Package </w:t>
      </w:r>
      <w:r w:rsidR="00614FBF" w:rsidRPr="005844EA">
        <w:rPr>
          <w:rFonts w:ascii="Arial" w:hAnsi="Arial" w:cs="Arial"/>
          <w:sz w:val="22"/>
          <w:szCs w:val="22"/>
          <w:rPrChange w:id="1263" w:author="Guo, Shicheng" w:date="2019-07-02T11:58:00Z">
            <w:rPr>
              <w:rFonts w:ascii="Times New Roman" w:hAnsi="Times New Roman" w:cs="Times New Roman"/>
            </w:rPr>
          </w:rPrChange>
        </w:rPr>
        <w:lastRenderedPageBreak/>
        <w:t>randomForest), Naïve Bayes (Package e1071), neural network (Package nnet), linear discriminant analysis (LDA, Package mda), mixture discriminant analysis (MDA, Package mda), flexible discriminant analysis (FDA, Package mda)</w:t>
      </w:r>
      <w:r w:rsidR="00262E53" w:rsidRPr="005844EA">
        <w:rPr>
          <w:rFonts w:ascii="Arial" w:hAnsi="Arial" w:cs="Arial"/>
          <w:sz w:val="22"/>
          <w:szCs w:val="22"/>
          <w:rPrChange w:id="1264" w:author="Guo, Shicheng" w:date="2019-07-02T11:58:00Z">
            <w:rPr>
              <w:rFonts w:ascii="Times New Roman" w:hAnsi="Times New Roman" w:cs="Times New Roman"/>
            </w:rPr>
          </w:rPrChange>
        </w:rPr>
        <w:t xml:space="preserve">, </w:t>
      </w:r>
      <w:r w:rsidR="00C458FE" w:rsidRPr="005844EA">
        <w:rPr>
          <w:rFonts w:ascii="Arial" w:hAnsi="Arial" w:cs="Arial"/>
          <w:sz w:val="22"/>
          <w:szCs w:val="22"/>
          <w:rPrChange w:id="1265" w:author="Guo, Shicheng" w:date="2019-07-02T11:58:00Z">
            <w:rPr>
              <w:rFonts w:ascii="Times New Roman" w:hAnsi="Times New Roman" w:cs="Times New Roman"/>
            </w:rPr>
          </w:rPrChange>
        </w:rPr>
        <w:t xml:space="preserve">gradient boosting machine </w:t>
      </w:r>
      <w:r w:rsidR="00663662" w:rsidRPr="005844EA">
        <w:rPr>
          <w:rFonts w:ascii="Arial" w:hAnsi="Arial" w:cs="Arial"/>
          <w:sz w:val="22"/>
          <w:szCs w:val="22"/>
          <w:rPrChange w:id="1266" w:author="Guo, Shicheng" w:date="2019-07-02T11:58:00Z">
            <w:rPr>
              <w:rFonts w:ascii="Times New Roman" w:hAnsi="Times New Roman" w:cs="Times New Roman"/>
            </w:rPr>
          </w:rPrChange>
        </w:rPr>
        <w:t xml:space="preserve">(Package </w:t>
      </w:r>
      <w:r w:rsidR="006B5DB9" w:rsidRPr="005844EA">
        <w:rPr>
          <w:rFonts w:ascii="Arial" w:hAnsi="Arial" w:cs="Arial"/>
          <w:sz w:val="22"/>
          <w:szCs w:val="22"/>
          <w:rPrChange w:id="1267" w:author="Guo, Shicheng" w:date="2019-07-02T11:58:00Z">
            <w:rPr>
              <w:rFonts w:ascii="Times New Roman" w:hAnsi="Times New Roman" w:cs="Times New Roman"/>
            </w:rPr>
          </w:rPrChange>
        </w:rPr>
        <w:t>gbm</w:t>
      </w:r>
      <w:r w:rsidR="00663662" w:rsidRPr="005844EA">
        <w:rPr>
          <w:rFonts w:ascii="Arial" w:hAnsi="Arial" w:cs="Arial"/>
          <w:sz w:val="22"/>
          <w:szCs w:val="22"/>
          <w:rPrChange w:id="1268" w:author="Guo, Shicheng" w:date="2019-07-02T11:58:00Z">
            <w:rPr>
              <w:rFonts w:ascii="Times New Roman" w:hAnsi="Times New Roman" w:cs="Times New Roman"/>
            </w:rPr>
          </w:rPrChange>
        </w:rPr>
        <w:t>)</w:t>
      </w:r>
      <w:r w:rsidR="006B5DB9" w:rsidRPr="005844EA">
        <w:rPr>
          <w:rFonts w:ascii="Arial" w:hAnsi="Arial" w:cs="Arial"/>
          <w:sz w:val="22"/>
          <w:szCs w:val="22"/>
          <w:rPrChange w:id="1269" w:author="Guo, Shicheng" w:date="2019-07-02T11:58:00Z">
            <w:rPr>
              <w:rFonts w:ascii="Times New Roman" w:hAnsi="Times New Roman" w:cs="Times New Roman"/>
            </w:rPr>
          </w:rPrChange>
        </w:rPr>
        <w:t xml:space="preserve">, catboost (Package catboost) and XGBoost (Package xgboost) </w:t>
      </w:r>
      <w:r w:rsidR="00614FBF" w:rsidRPr="005844EA">
        <w:rPr>
          <w:rFonts w:ascii="Arial" w:hAnsi="Arial" w:cs="Arial"/>
          <w:sz w:val="22"/>
          <w:szCs w:val="22"/>
          <w:rPrChange w:id="1270" w:author="Guo, Shicheng" w:date="2019-07-02T11:58:00Z">
            <w:rPr>
              <w:rFonts w:ascii="Times New Roman" w:hAnsi="Times New Roman" w:cs="Times New Roman"/>
            </w:rPr>
          </w:rPrChange>
        </w:rPr>
        <w:t>were used for classif</w:t>
      </w:r>
      <w:r w:rsidR="006B5DB9" w:rsidRPr="005844EA">
        <w:rPr>
          <w:rFonts w:ascii="Arial" w:hAnsi="Arial" w:cs="Arial"/>
          <w:sz w:val="22"/>
          <w:szCs w:val="22"/>
          <w:rPrChange w:id="1271" w:author="Guo, Shicheng" w:date="2019-07-02T11:58:00Z">
            <w:rPr>
              <w:rFonts w:ascii="Times New Roman" w:hAnsi="Times New Roman" w:cs="Times New Roman"/>
            </w:rPr>
          </w:rPrChange>
        </w:rPr>
        <w:t>ication along with five-fold cross-validation</w:t>
      </w:r>
      <w:r w:rsidR="00614FBF" w:rsidRPr="005844EA">
        <w:rPr>
          <w:rFonts w:ascii="Arial" w:hAnsi="Arial" w:cs="Arial"/>
          <w:sz w:val="22"/>
          <w:szCs w:val="22"/>
          <w:rPrChange w:id="1272" w:author="Guo, Shicheng" w:date="2019-07-02T11:58:00Z">
            <w:rPr>
              <w:rFonts w:ascii="Times New Roman" w:hAnsi="Times New Roman" w:cs="Times New Roman"/>
            </w:rPr>
          </w:rPrChange>
        </w:rPr>
        <w:t>. In addition, sensitivity, specificity, and accuracy were obtained from the logistic regression model. All statistical analyses were all conducted using R</w:t>
      </w:r>
      <w:ins w:id="1273" w:author="Guo, Shicheng" w:date="2019-07-02T12:06:00Z">
        <w:r w:rsidR="00000DFE">
          <w:rPr>
            <w:rFonts w:ascii="Arial" w:hAnsi="Arial" w:cs="Arial"/>
            <w:sz w:val="22"/>
            <w:szCs w:val="22"/>
          </w:rPr>
          <w:t xml:space="preserve"> (v</w:t>
        </w:r>
      </w:ins>
      <w:del w:id="1274" w:author="Guo, Shicheng" w:date="2019-07-02T12:06:00Z">
        <w:r w:rsidR="00614FBF" w:rsidRPr="005844EA" w:rsidDel="00000DFE">
          <w:rPr>
            <w:rFonts w:ascii="Arial" w:hAnsi="Arial" w:cs="Arial"/>
            <w:sz w:val="22"/>
            <w:szCs w:val="22"/>
            <w:rPrChange w:id="1275" w:author="Guo, Shicheng" w:date="2019-07-02T11:58:00Z">
              <w:rPr>
                <w:rFonts w:ascii="Times New Roman" w:hAnsi="Times New Roman" w:cs="Times New Roman"/>
              </w:rPr>
            </w:rPrChange>
          </w:rPr>
          <w:delText xml:space="preserve"> </w:delText>
        </w:r>
      </w:del>
      <w:r w:rsidR="00614FBF" w:rsidRPr="005844EA">
        <w:rPr>
          <w:rFonts w:ascii="Arial" w:hAnsi="Arial" w:cs="Arial"/>
          <w:sz w:val="22"/>
          <w:szCs w:val="22"/>
          <w:rPrChange w:id="1276" w:author="Guo, Shicheng" w:date="2019-07-02T11:58:00Z">
            <w:rPr>
              <w:rFonts w:ascii="Times New Roman" w:hAnsi="Times New Roman" w:cs="Times New Roman"/>
            </w:rPr>
          </w:rPrChange>
        </w:rPr>
        <w:t>3.</w:t>
      </w:r>
      <w:r w:rsidR="006B5DB9" w:rsidRPr="005844EA">
        <w:rPr>
          <w:rFonts w:ascii="Arial" w:hAnsi="Arial" w:cs="Arial"/>
          <w:sz w:val="22"/>
          <w:szCs w:val="22"/>
          <w:rPrChange w:id="1277" w:author="Guo, Shicheng" w:date="2019-07-02T11:58:00Z">
            <w:rPr>
              <w:rFonts w:ascii="Times New Roman" w:hAnsi="Times New Roman" w:cs="Times New Roman"/>
            </w:rPr>
          </w:rPrChange>
        </w:rPr>
        <w:t>4.3</w:t>
      </w:r>
      <w:ins w:id="1278" w:author="Guo, Shicheng" w:date="2019-07-02T12:06:00Z">
        <w:r w:rsidR="00000DFE">
          <w:rPr>
            <w:rFonts w:ascii="Arial" w:hAnsi="Arial" w:cs="Arial"/>
            <w:sz w:val="22"/>
            <w:szCs w:val="22"/>
          </w:rPr>
          <w:t>)</w:t>
        </w:r>
      </w:ins>
      <w:r w:rsidR="00614FBF" w:rsidRPr="005844EA">
        <w:rPr>
          <w:rFonts w:ascii="Arial" w:hAnsi="Arial" w:cs="Arial"/>
          <w:sz w:val="22"/>
          <w:szCs w:val="22"/>
          <w:rPrChange w:id="1279" w:author="Guo, Shicheng" w:date="2019-07-02T11:58:00Z">
            <w:rPr>
              <w:rFonts w:ascii="Times New Roman" w:hAnsi="Times New Roman" w:cs="Times New Roman"/>
            </w:rPr>
          </w:rPrChange>
        </w:rPr>
        <w:t>.</w:t>
      </w:r>
    </w:p>
    <w:p w:rsidR="00C5369F" w:rsidRPr="005844EA" w:rsidDel="00000DFE" w:rsidRDefault="00C5369F">
      <w:pPr>
        <w:rPr>
          <w:del w:id="1280" w:author="Guo, Shicheng" w:date="2019-07-02T12:06:00Z"/>
          <w:rFonts w:ascii="Arial" w:hAnsi="Arial" w:cs="Arial"/>
          <w:b/>
          <w:sz w:val="22"/>
          <w:szCs w:val="22"/>
          <w:rPrChange w:id="1281" w:author="Guo, Shicheng" w:date="2019-07-02T11:58:00Z">
            <w:rPr>
              <w:del w:id="1282" w:author="Guo, Shicheng" w:date="2019-07-02T12:06:00Z"/>
              <w:rFonts w:ascii="Times New Roman" w:hAnsi="Times New Roman" w:cs="Times New Roman"/>
              <w:b/>
            </w:rPr>
          </w:rPrChange>
        </w:rPr>
      </w:pPr>
    </w:p>
    <w:p w:rsidR="00C5369F" w:rsidRPr="005844EA" w:rsidDel="00000DFE" w:rsidRDefault="00C5369F">
      <w:pPr>
        <w:rPr>
          <w:del w:id="1283" w:author="Guo, Shicheng" w:date="2019-07-02T12:06:00Z"/>
          <w:rFonts w:ascii="Arial" w:hAnsi="Arial" w:cs="Arial"/>
          <w:b/>
          <w:sz w:val="22"/>
          <w:szCs w:val="22"/>
          <w:rPrChange w:id="1284" w:author="Guo, Shicheng" w:date="2019-07-02T11:58:00Z">
            <w:rPr>
              <w:del w:id="1285" w:author="Guo, Shicheng" w:date="2019-07-02T12:06:00Z"/>
              <w:rFonts w:ascii="Times New Roman" w:hAnsi="Times New Roman" w:cs="Times New Roman"/>
              <w:b/>
            </w:rPr>
          </w:rPrChange>
        </w:rPr>
      </w:pPr>
    </w:p>
    <w:p w:rsidR="00C5369F" w:rsidRPr="005844EA" w:rsidRDefault="00C5369F">
      <w:pPr>
        <w:rPr>
          <w:rFonts w:ascii="Arial" w:hAnsi="Arial" w:cs="Arial"/>
          <w:b/>
          <w:sz w:val="22"/>
          <w:szCs w:val="22"/>
          <w:rPrChange w:id="1286"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1287" w:author="Guo, Shicheng" w:date="2019-07-02T11:58:00Z">
            <w:rPr>
              <w:rFonts w:ascii="Times New Roman" w:hAnsi="Times New Roman" w:cs="Times New Roman"/>
              <w:b/>
            </w:rPr>
          </w:rPrChange>
        </w:rPr>
      </w:pPr>
      <w:r w:rsidRPr="005844EA">
        <w:rPr>
          <w:rFonts w:ascii="Arial" w:hAnsi="Arial" w:cs="Arial"/>
          <w:b/>
          <w:sz w:val="22"/>
          <w:szCs w:val="22"/>
          <w:rPrChange w:id="1288" w:author="Guo, Shicheng" w:date="2019-07-02T11:58:00Z">
            <w:rPr>
              <w:rFonts w:ascii="Times New Roman" w:hAnsi="Times New Roman" w:cs="Times New Roman"/>
              <w:b/>
            </w:rPr>
          </w:rPrChange>
        </w:rPr>
        <w:t>Abbreviations</w:t>
      </w:r>
    </w:p>
    <w:p w:rsidR="00A9366D" w:rsidRDefault="00A9366D">
      <w:pPr>
        <w:rPr>
          <w:ins w:id="1289" w:author="Guo, Shicheng" w:date="2019-07-02T12:08:00Z"/>
          <w:rFonts w:ascii="Arial" w:hAnsi="Arial" w:cs="Arial"/>
          <w:b/>
          <w:sz w:val="22"/>
          <w:szCs w:val="22"/>
        </w:rPr>
      </w:pPr>
    </w:p>
    <w:p w:rsidR="00C5369F" w:rsidRPr="00A9366D" w:rsidRDefault="00A9366D">
      <w:pPr>
        <w:rPr>
          <w:ins w:id="1290" w:author="Guo, Shicheng" w:date="2019-07-02T12:08:00Z"/>
          <w:rFonts w:ascii="Arial" w:hAnsi="Arial" w:cs="Arial"/>
          <w:sz w:val="22"/>
          <w:szCs w:val="22"/>
          <w:rPrChange w:id="1291" w:author="Guo, Shicheng" w:date="2019-07-02T12:09:00Z">
            <w:rPr>
              <w:ins w:id="1292" w:author="Guo, Shicheng" w:date="2019-07-02T12:08:00Z"/>
              <w:rFonts w:ascii="Arial" w:hAnsi="Arial" w:cs="Arial"/>
              <w:b/>
              <w:sz w:val="22"/>
              <w:szCs w:val="22"/>
            </w:rPr>
          </w:rPrChange>
        </w:rPr>
      </w:pPr>
      <w:ins w:id="1293" w:author="Guo, Shicheng" w:date="2019-07-02T12:08:00Z">
        <w:r w:rsidRPr="00A9366D">
          <w:rPr>
            <w:rFonts w:ascii="Arial" w:hAnsi="Arial" w:cs="Arial"/>
            <w:sz w:val="22"/>
            <w:szCs w:val="22"/>
            <w:rPrChange w:id="1294" w:author="Guo, Shicheng" w:date="2019-07-02T12:09:00Z">
              <w:rPr>
                <w:rFonts w:ascii="Arial" w:hAnsi="Arial" w:cs="Arial"/>
                <w:b/>
                <w:sz w:val="22"/>
                <w:szCs w:val="22"/>
              </w:rPr>
            </w:rPrChange>
          </w:rPr>
          <w:t>ZFP: Zinc finger protein</w:t>
        </w:r>
      </w:ins>
    </w:p>
    <w:p w:rsidR="00A9366D" w:rsidRPr="00A9366D" w:rsidRDefault="00A9366D">
      <w:pPr>
        <w:rPr>
          <w:rFonts w:ascii="Arial" w:hAnsi="Arial" w:cs="Arial"/>
          <w:sz w:val="22"/>
          <w:szCs w:val="22"/>
          <w:rPrChange w:id="1295" w:author="Guo, Shicheng" w:date="2019-07-02T12:09:00Z">
            <w:rPr>
              <w:rFonts w:ascii="Times New Roman" w:hAnsi="Times New Roman" w:cs="Times New Roman"/>
              <w:b/>
            </w:rPr>
          </w:rPrChange>
        </w:rPr>
      </w:pPr>
      <w:ins w:id="1296" w:author="Guo, Shicheng" w:date="2019-07-02T12:08:00Z">
        <w:r w:rsidRPr="00A9366D">
          <w:rPr>
            <w:rFonts w:ascii="Arial" w:hAnsi="Arial" w:cs="Arial"/>
            <w:sz w:val="22"/>
            <w:szCs w:val="22"/>
            <w:rPrChange w:id="1297" w:author="Guo, Shicheng" w:date="2019-07-02T12:09:00Z">
              <w:rPr>
                <w:rFonts w:ascii="Arial" w:hAnsi="Arial" w:cs="Arial"/>
                <w:b/>
                <w:sz w:val="22"/>
                <w:szCs w:val="22"/>
              </w:rPr>
            </w:rPrChange>
          </w:rPr>
          <w:t>ZFG</w:t>
        </w:r>
      </w:ins>
      <w:ins w:id="1298" w:author="Guo, Shicheng" w:date="2019-07-02T12:09:00Z">
        <w:r w:rsidRPr="00A9366D">
          <w:rPr>
            <w:rFonts w:ascii="Arial" w:hAnsi="Arial" w:cs="Arial"/>
            <w:sz w:val="22"/>
            <w:szCs w:val="22"/>
            <w:rPrChange w:id="1299" w:author="Guo, Shicheng" w:date="2019-07-02T12:09:00Z">
              <w:rPr>
                <w:rFonts w:ascii="Arial" w:hAnsi="Arial" w:cs="Arial"/>
                <w:b/>
                <w:sz w:val="22"/>
                <w:szCs w:val="22"/>
              </w:rPr>
            </w:rPrChange>
          </w:rPr>
          <w:t>: Zinc finger gene</w:t>
        </w:r>
      </w:ins>
    </w:p>
    <w:p w:rsidR="007C720A" w:rsidRDefault="007C720A">
      <w:pPr>
        <w:rPr>
          <w:ins w:id="1300" w:author="Guo, Shicheng" w:date="2019-07-02T12:16:00Z"/>
          <w:rFonts w:ascii="Arial" w:hAnsi="Arial" w:cs="Arial"/>
          <w:sz w:val="22"/>
          <w:szCs w:val="22"/>
        </w:rPr>
      </w:pPr>
      <w:ins w:id="1301" w:author="Guo, Shicheng" w:date="2019-07-02T12:16:00Z">
        <w:r>
          <w:rPr>
            <w:rFonts w:ascii="Arial" w:hAnsi="Arial" w:cs="Arial"/>
            <w:sz w:val="22"/>
            <w:szCs w:val="22"/>
          </w:rPr>
          <w:t xml:space="preserve">SEN: </w:t>
        </w:r>
        <w:r w:rsidRPr="006D0C44">
          <w:rPr>
            <w:rFonts w:ascii="Arial" w:hAnsi="Arial" w:cs="Arial"/>
            <w:sz w:val="22"/>
            <w:szCs w:val="22"/>
          </w:rPr>
          <w:t>Sensitivity</w:t>
        </w:r>
      </w:ins>
    </w:p>
    <w:p w:rsidR="007C720A" w:rsidRDefault="007C720A">
      <w:pPr>
        <w:rPr>
          <w:ins w:id="1302" w:author="Guo, Shicheng" w:date="2019-07-02T12:16:00Z"/>
          <w:rFonts w:ascii="Arial" w:hAnsi="Arial" w:cs="Arial"/>
          <w:sz w:val="22"/>
          <w:szCs w:val="22"/>
        </w:rPr>
      </w:pPr>
      <w:ins w:id="1303" w:author="Guo, Shicheng" w:date="2019-07-02T12:17:00Z">
        <w:r>
          <w:rPr>
            <w:rFonts w:ascii="Arial" w:hAnsi="Arial" w:cs="Arial"/>
            <w:sz w:val="22"/>
            <w:szCs w:val="22"/>
          </w:rPr>
          <w:t xml:space="preserve">SPE: </w:t>
        </w:r>
      </w:ins>
      <w:ins w:id="1304" w:author="Guo, Shicheng" w:date="2019-07-02T12:16:00Z">
        <w:r>
          <w:rPr>
            <w:rFonts w:ascii="Arial" w:hAnsi="Arial" w:cs="Arial"/>
            <w:sz w:val="22"/>
            <w:szCs w:val="22"/>
          </w:rPr>
          <w:t>Specificity</w:t>
        </w:r>
      </w:ins>
    </w:p>
    <w:p w:rsidR="00C5369F" w:rsidRPr="005844EA" w:rsidRDefault="007C720A">
      <w:pPr>
        <w:rPr>
          <w:rFonts w:ascii="Arial" w:hAnsi="Arial" w:cs="Arial"/>
          <w:b/>
          <w:sz w:val="22"/>
          <w:szCs w:val="22"/>
          <w:rPrChange w:id="1305" w:author="Guo, Shicheng" w:date="2019-07-02T11:58:00Z">
            <w:rPr>
              <w:rFonts w:ascii="Times New Roman" w:hAnsi="Times New Roman" w:cs="Times New Roman"/>
              <w:b/>
            </w:rPr>
          </w:rPrChange>
        </w:rPr>
      </w:pPr>
      <w:ins w:id="1306" w:author="Guo, Shicheng" w:date="2019-07-02T12:17:00Z">
        <w:r>
          <w:rPr>
            <w:rFonts w:ascii="Arial" w:hAnsi="Arial" w:cs="Arial"/>
            <w:sz w:val="22"/>
            <w:szCs w:val="22"/>
          </w:rPr>
          <w:t xml:space="preserve">ACC: </w:t>
        </w:r>
      </w:ins>
      <w:ins w:id="1307" w:author="Guo, Shicheng" w:date="2019-07-02T12:16:00Z">
        <w:r w:rsidRPr="006D0C44">
          <w:rPr>
            <w:rFonts w:ascii="Arial" w:hAnsi="Arial" w:cs="Arial"/>
            <w:sz w:val="22"/>
            <w:szCs w:val="22"/>
          </w:rPr>
          <w:t>Accuracy</w:t>
        </w:r>
      </w:ins>
    </w:p>
    <w:p w:rsidR="00C5369F" w:rsidRPr="005844EA" w:rsidRDefault="00C5369F">
      <w:pPr>
        <w:rPr>
          <w:rFonts w:ascii="Arial" w:hAnsi="Arial" w:cs="Arial"/>
          <w:b/>
          <w:sz w:val="22"/>
          <w:szCs w:val="22"/>
          <w:rPrChange w:id="1308"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1309" w:author="Guo, Shicheng" w:date="2019-07-02T11:58:00Z">
            <w:rPr>
              <w:rFonts w:ascii="Times New Roman" w:hAnsi="Times New Roman" w:cs="Times New Roman"/>
              <w:b/>
            </w:rPr>
          </w:rPrChange>
        </w:rPr>
      </w:pPr>
      <w:r w:rsidRPr="005844EA">
        <w:rPr>
          <w:rFonts w:ascii="Arial" w:hAnsi="Arial" w:cs="Arial"/>
          <w:b/>
          <w:sz w:val="22"/>
          <w:szCs w:val="22"/>
          <w:rPrChange w:id="1310" w:author="Guo, Shicheng" w:date="2019-07-02T11:58:00Z">
            <w:rPr>
              <w:rFonts w:ascii="Times New Roman" w:hAnsi="Times New Roman" w:cs="Times New Roman"/>
              <w:b/>
            </w:rPr>
          </w:rPrChange>
        </w:rPr>
        <w:t>Funding</w:t>
      </w:r>
    </w:p>
    <w:p w:rsidR="00C5369F" w:rsidRPr="005844EA" w:rsidRDefault="00C5369F">
      <w:pPr>
        <w:rPr>
          <w:rFonts w:ascii="Arial" w:hAnsi="Arial" w:cs="Arial"/>
          <w:b/>
          <w:sz w:val="22"/>
          <w:szCs w:val="22"/>
          <w:rPrChange w:id="1311" w:author="Guo, Shicheng" w:date="2019-07-02T11:58:00Z">
            <w:rPr>
              <w:rFonts w:ascii="Times New Roman" w:hAnsi="Times New Roman" w:cs="Times New Roman"/>
              <w:b/>
            </w:rPr>
          </w:rPrChange>
        </w:rPr>
      </w:pPr>
    </w:p>
    <w:p w:rsidR="00C5369F" w:rsidRPr="005844EA" w:rsidDel="00B43C88" w:rsidRDefault="00C5369F">
      <w:pPr>
        <w:rPr>
          <w:del w:id="1312" w:author="Guo, Shicheng" w:date="2019-07-02T12:17:00Z"/>
          <w:rFonts w:ascii="Arial" w:hAnsi="Arial" w:cs="Arial"/>
          <w:sz w:val="22"/>
          <w:szCs w:val="22"/>
          <w:rPrChange w:id="1313" w:author="Guo, Shicheng" w:date="2019-07-02T11:58:00Z">
            <w:rPr>
              <w:del w:id="1314" w:author="Guo, Shicheng" w:date="2019-07-02T12:17:00Z"/>
              <w:rFonts w:ascii="Times New Roman" w:hAnsi="Times New Roman" w:cs="Times New Roman"/>
            </w:rPr>
          </w:rPrChange>
        </w:rPr>
      </w:pPr>
    </w:p>
    <w:p w:rsidR="00C5369F" w:rsidRPr="005844EA" w:rsidRDefault="00C5369F">
      <w:pPr>
        <w:rPr>
          <w:rFonts w:ascii="Arial" w:hAnsi="Arial" w:cs="Arial"/>
          <w:b/>
          <w:sz w:val="22"/>
          <w:szCs w:val="22"/>
          <w:rPrChange w:id="1315"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1316" w:author="Guo, Shicheng" w:date="2019-07-02T11:58:00Z">
            <w:rPr>
              <w:rFonts w:ascii="Times New Roman" w:hAnsi="Times New Roman" w:cs="Times New Roman"/>
              <w:b/>
            </w:rPr>
          </w:rPrChange>
        </w:rPr>
      </w:pPr>
      <w:r w:rsidRPr="005844EA">
        <w:rPr>
          <w:rFonts w:ascii="Arial" w:hAnsi="Arial" w:cs="Arial"/>
          <w:b/>
          <w:sz w:val="22"/>
          <w:szCs w:val="22"/>
          <w:rPrChange w:id="1317" w:author="Guo, Shicheng" w:date="2019-07-02T11:58:00Z">
            <w:rPr>
              <w:rFonts w:ascii="Times New Roman" w:hAnsi="Times New Roman" w:cs="Times New Roman"/>
              <w:b/>
            </w:rPr>
          </w:rPrChange>
        </w:rPr>
        <w:t>Author contributions</w:t>
      </w:r>
    </w:p>
    <w:p w:rsidR="00C5369F" w:rsidRPr="005844EA" w:rsidRDefault="00C5369F">
      <w:pPr>
        <w:rPr>
          <w:rFonts w:ascii="Arial" w:hAnsi="Arial" w:cs="Arial"/>
          <w:sz w:val="22"/>
          <w:szCs w:val="22"/>
          <w:rPrChange w:id="1318" w:author="Guo, Shicheng" w:date="2019-07-02T11:58:00Z">
            <w:rPr>
              <w:rFonts w:ascii="Times New Roman" w:hAnsi="Times New Roman" w:cs="Times New Roman"/>
            </w:rPr>
          </w:rPrChange>
        </w:rPr>
      </w:pPr>
    </w:p>
    <w:p w:rsidR="00C5369F" w:rsidRPr="005844EA" w:rsidRDefault="00C5369F">
      <w:pPr>
        <w:rPr>
          <w:rFonts w:ascii="Arial" w:hAnsi="Arial" w:cs="Arial"/>
          <w:sz w:val="22"/>
          <w:szCs w:val="22"/>
          <w:rPrChange w:id="1319" w:author="Guo, Shicheng" w:date="2019-07-02T11:58:00Z">
            <w:rPr>
              <w:rFonts w:ascii="Times New Roman" w:hAnsi="Times New Roman" w:cs="Times New Roman"/>
            </w:rPr>
          </w:rPrChange>
        </w:rPr>
      </w:pPr>
    </w:p>
    <w:p w:rsidR="00C5369F" w:rsidRPr="005844EA" w:rsidRDefault="00C5369F">
      <w:pPr>
        <w:rPr>
          <w:rFonts w:ascii="Arial" w:hAnsi="Arial" w:cs="Arial"/>
          <w:b/>
          <w:sz w:val="22"/>
          <w:szCs w:val="22"/>
          <w:rPrChange w:id="1320" w:author="Guo, Shicheng" w:date="2019-07-02T11:58:00Z">
            <w:rPr>
              <w:rFonts w:ascii="Times New Roman" w:hAnsi="Times New Roman" w:cs="Times New Roman"/>
              <w:b/>
            </w:rPr>
          </w:rPrChange>
        </w:rPr>
      </w:pPr>
      <w:r w:rsidRPr="005844EA">
        <w:rPr>
          <w:rFonts w:ascii="Arial" w:hAnsi="Arial" w:cs="Arial"/>
          <w:b/>
          <w:sz w:val="22"/>
          <w:szCs w:val="22"/>
          <w:rPrChange w:id="1321" w:author="Guo, Shicheng" w:date="2019-07-02T11:58:00Z">
            <w:rPr>
              <w:rFonts w:ascii="Times New Roman" w:hAnsi="Times New Roman" w:cs="Times New Roman"/>
              <w:b/>
            </w:rPr>
          </w:rPrChange>
        </w:rPr>
        <w:t>Conflict of interests</w:t>
      </w:r>
    </w:p>
    <w:p w:rsidR="00C5369F" w:rsidRPr="005844EA" w:rsidRDefault="00C5369F">
      <w:pPr>
        <w:rPr>
          <w:rFonts w:ascii="Arial" w:hAnsi="Arial" w:cs="Arial"/>
          <w:sz w:val="22"/>
          <w:szCs w:val="22"/>
          <w:rPrChange w:id="1322" w:author="Guo, Shicheng" w:date="2019-07-02T11:58:00Z">
            <w:rPr>
              <w:rFonts w:ascii="Times New Roman" w:hAnsi="Times New Roman" w:cs="Times New Roman"/>
            </w:rPr>
          </w:rPrChange>
        </w:rPr>
      </w:pPr>
      <w:r w:rsidRPr="005844EA">
        <w:rPr>
          <w:rFonts w:ascii="Arial" w:hAnsi="Arial" w:cs="Arial"/>
          <w:sz w:val="22"/>
          <w:szCs w:val="22"/>
          <w:rPrChange w:id="1323" w:author="Guo, Shicheng" w:date="2019-07-02T11:58:00Z">
            <w:rPr>
              <w:rFonts w:ascii="Times New Roman" w:hAnsi="Times New Roman" w:cs="Times New Roman"/>
            </w:rPr>
          </w:rPrChange>
        </w:rPr>
        <w:t>The authors declare that they have no competing interests</w:t>
      </w:r>
    </w:p>
    <w:p w:rsidR="008B4ED1" w:rsidRPr="005844EA" w:rsidRDefault="008B4ED1">
      <w:pPr>
        <w:rPr>
          <w:rFonts w:ascii="Arial" w:hAnsi="Arial" w:cs="Arial"/>
          <w:sz w:val="22"/>
          <w:szCs w:val="22"/>
          <w:rPrChange w:id="1324" w:author="Guo, Shicheng" w:date="2019-07-02T11:58:00Z">
            <w:rPr>
              <w:rFonts w:ascii="Times New Roman" w:hAnsi="Times New Roman" w:cs="Times New Roman"/>
            </w:rPr>
          </w:rPrChange>
        </w:rPr>
      </w:pPr>
    </w:p>
    <w:p w:rsidR="00C5369F" w:rsidRPr="005844EA" w:rsidRDefault="00C5369F">
      <w:pPr>
        <w:rPr>
          <w:rFonts w:ascii="Arial" w:hAnsi="Arial" w:cs="Arial"/>
          <w:sz w:val="22"/>
          <w:szCs w:val="22"/>
          <w:rPrChange w:id="1325" w:author="Guo, Shicheng" w:date="2019-07-02T11:58:00Z">
            <w:rPr>
              <w:rFonts w:ascii="Times New Roman" w:hAnsi="Times New Roman" w:cs="Times New Roman"/>
            </w:rPr>
          </w:rPrChange>
        </w:rPr>
      </w:pPr>
    </w:p>
    <w:p w:rsidR="008B4ED1" w:rsidRPr="005844EA" w:rsidRDefault="008B4ED1">
      <w:pPr>
        <w:rPr>
          <w:rFonts w:ascii="Arial" w:hAnsi="Arial" w:cs="Arial"/>
          <w:sz w:val="22"/>
          <w:szCs w:val="22"/>
          <w:rPrChange w:id="1326"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1327" w:author="Guo, Shicheng" w:date="2019-07-02T11:58:00Z">
            <w:rPr>
              <w:rFonts w:ascii="Times New Roman" w:hAnsi="Times New Roman" w:cs="Times New Roman"/>
              <w:b/>
            </w:rPr>
          </w:rPrChange>
        </w:rPr>
      </w:pPr>
      <w:r w:rsidRPr="005844EA">
        <w:rPr>
          <w:rFonts w:ascii="Arial" w:hAnsi="Arial" w:cs="Arial"/>
          <w:b/>
          <w:sz w:val="22"/>
          <w:szCs w:val="22"/>
          <w:rPrChange w:id="1328" w:author="Guo, Shicheng" w:date="2019-07-02T11:58:00Z">
            <w:rPr>
              <w:rFonts w:ascii="Times New Roman" w:hAnsi="Times New Roman" w:cs="Times New Roman"/>
              <w:b/>
            </w:rPr>
          </w:rPrChange>
        </w:rPr>
        <w:t>Reference</w:t>
      </w:r>
    </w:p>
    <w:p w:rsidR="00186424" w:rsidRPr="005844EA" w:rsidRDefault="00186424">
      <w:pPr>
        <w:rPr>
          <w:rFonts w:ascii="Arial" w:hAnsi="Arial" w:cs="Arial"/>
          <w:sz w:val="22"/>
          <w:szCs w:val="22"/>
          <w:rPrChange w:id="1329" w:author="Guo, Shicheng" w:date="2019-07-02T11:58:00Z">
            <w:rPr>
              <w:rFonts w:ascii="Times New Roman" w:hAnsi="Times New Roman" w:cs="Times New Roman"/>
            </w:rPr>
          </w:rPrChange>
        </w:rPr>
      </w:pPr>
    </w:p>
    <w:p w:rsidR="00186424" w:rsidRPr="005844EA" w:rsidRDefault="00186424">
      <w:pPr>
        <w:rPr>
          <w:rFonts w:ascii="Arial" w:hAnsi="Arial" w:cs="Arial"/>
          <w:sz w:val="22"/>
          <w:szCs w:val="22"/>
          <w:rPrChange w:id="1330" w:author="Guo, Shicheng" w:date="2019-07-02T11:58:00Z">
            <w:rPr>
              <w:rFonts w:ascii="Times New Roman" w:hAnsi="Times New Roman" w:cs="Times New Roman"/>
            </w:rPr>
          </w:rPrChange>
        </w:rPr>
      </w:pPr>
    </w:p>
    <w:p w:rsidR="00CB3CB0" w:rsidRPr="00CB3CB0" w:rsidRDefault="00186424" w:rsidP="00CB3CB0">
      <w:pPr>
        <w:pStyle w:val="EndNoteBibliography"/>
        <w:ind w:left="720" w:hanging="720"/>
        <w:rPr>
          <w:noProof/>
        </w:rPr>
      </w:pPr>
      <w:r w:rsidRPr="005844EA">
        <w:rPr>
          <w:rFonts w:ascii="Arial" w:hAnsi="Arial" w:cs="Arial"/>
          <w:sz w:val="22"/>
          <w:szCs w:val="22"/>
          <w:rPrChange w:id="1331" w:author="Guo, Shicheng" w:date="2019-07-02T11:58:00Z">
            <w:rPr>
              <w:rFonts w:ascii="Times New Roman" w:hAnsi="Times New Roman" w:cs="Times New Roman"/>
            </w:rPr>
          </w:rPrChange>
        </w:rPr>
        <w:fldChar w:fldCharType="begin"/>
      </w:r>
      <w:r w:rsidRPr="005844EA">
        <w:rPr>
          <w:rFonts w:ascii="Arial" w:hAnsi="Arial" w:cs="Arial"/>
          <w:sz w:val="22"/>
          <w:szCs w:val="22"/>
          <w:rPrChange w:id="1332" w:author="Guo, Shicheng" w:date="2019-07-02T11:58:00Z">
            <w:rPr>
              <w:rFonts w:ascii="Times New Roman" w:hAnsi="Times New Roman" w:cs="Times New Roman"/>
            </w:rPr>
          </w:rPrChange>
        </w:rPr>
        <w:instrText xml:space="preserve"> ADDIN EN.REFLIST </w:instrText>
      </w:r>
      <w:r w:rsidRPr="005844EA">
        <w:rPr>
          <w:rFonts w:ascii="Arial" w:hAnsi="Arial" w:cs="Arial"/>
          <w:sz w:val="22"/>
          <w:szCs w:val="22"/>
          <w:rPrChange w:id="1333" w:author="Guo, Shicheng" w:date="2019-07-02T11:58:00Z">
            <w:rPr>
              <w:rFonts w:ascii="Times New Roman" w:eastAsiaTheme="minorEastAsia" w:hAnsi="Times New Roman" w:cs="Times New Roman"/>
            </w:rPr>
          </w:rPrChange>
        </w:rPr>
        <w:fldChar w:fldCharType="separate"/>
      </w:r>
      <w:r w:rsidR="00CB3CB0" w:rsidRPr="00CB3CB0">
        <w:rPr>
          <w:noProof/>
        </w:rPr>
        <w:t>1.</w:t>
      </w:r>
      <w:r w:rsidR="00CB3CB0" w:rsidRPr="00CB3CB0">
        <w:rPr>
          <w:noProof/>
        </w:rPr>
        <w:tab/>
        <w:t>Jiang, D.</w:t>
      </w:r>
      <w:r w:rsidR="00CB3CB0" w:rsidRPr="00CB3CB0">
        <w:rPr>
          <w:i/>
          <w:noProof/>
        </w:rPr>
        <w:t xml:space="preserve"> et al.</w:t>
      </w:r>
      <w:r w:rsidR="00CB3CB0" w:rsidRPr="00CB3CB0">
        <w:rPr>
          <w:noProof/>
        </w:rPr>
        <w:t xml:space="preserve"> Epigenetic silencing of ZNF132 mediated by methylation-sensitive Sp1 binding promotes cancer progression in esophageal squamous cell carcinoma. </w:t>
      </w:r>
      <w:r w:rsidR="00CB3CB0" w:rsidRPr="00CB3CB0">
        <w:rPr>
          <w:i/>
          <w:noProof/>
        </w:rPr>
        <w:t>Cell Death Dis</w:t>
      </w:r>
      <w:r w:rsidR="00CB3CB0" w:rsidRPr="00CB3CB0">
        <w:rPr>
          <w:noProof/>
        </w:rPr>
        <w:t xml:space="preserve"> </w:t>
      </w:r>
      <w:r w:rsidR="00CB3CB0" w:rsidRPr="00CB3CB0">
        <w:rPr>
          <w:b/>
          <w:noProof/>
        </w:rPr>
        <w:t>10</w:t>
      </w:r>
      <w:r w:rsidR="00CB3CB0" w:rsidRPr="00CB3CB0">
        <w:rPr>
          <w:noProof/>
        </w:rPr>
        <w:t>, 1 (2018).</w:t>
      </w:r>
    </w:p>
    <w:p w:rsidR="00CB3CB0" w:rsidRPr="00CB3CB0" w:rsidRDefault="00CB3CB0" w:rsidP="00CB3CB0">
      <w:pPr>
        <w:pStyle w:val="EndNoteBibliography"/>
        <w:ind w:left="720" w:hanging="720"/>
        <w:rPr>
          <w:noProof/>
        </w:rPr>
      </w:pPr>
      <w:r w:rsidRPr="00CB3CB0">
        <w:rPr>
          <w:noProof/>
        </w:rPr>
        <w:t>2.</w:t>
      </w:r>
      <w:r w:rsidRPr="00CB3CB0">
        <w:rPr>
          <w:noProof/>
        </w:rPr>
        <w:tab/>
        <w:t>He, Y.</w:t>
      </w:r>
      <w:r w:rsidRPr="00CB3CB0">
        <w:rPr>
          <w:i/>
          <w:noProof/>
        </w:rPr>
        <w:t xml:space="preserve"> et al.</w:t>
      </w:r>
      <w:r w:rsidRPr="00CB3CB0">
        <w:rPr>
          <w:noProof/>
        </w:rPr>
        <w:t xml:space="preserve"> Hypomethylation of the hsa-miR-191 locus causes high expression of hsa-mir-191 and promotes the epithelial-to-mesenchymal transition in hepatocellular carcinoma. </w:t>
      </w:r>
      <w:r w:rsidRPr="00CB3CB0">
        <w:rPr>
          <w:i/>
          <w:noProof/>
        </w:rPr>
        <w:t>Neoplasia</w:t>
      </w:r>
      <w:r w:rsidRPr="00CB3CB0">
        <w:rPr>
          <w:noProof/>
        </w:rPr>
        <w:t xml:space="preserve"> </w:t>
      </w:r>
      <w:r w:rsidRPr="00CB3CB0">
        <w:rPr>
          <w:b/>
          <w:noProof/>
        </w:rPr>
        <w:t>13</w:t>
      </w:r>
      <w:r w:rsidRPr="00CB3CB0">
        <w:rPr>
          <w:noProof/>
        </w:rPr>
        <w:t>, 841-53 (2011).</w:t>
      </w:r>
    </w:p>
    <w:p w:rsidR="00CB3CB0" w:rsidRPr="00CB3CB0" w:rsidRDefault="00CB3CB0" w:rsidP="00CB3CB0">
      <w:pPr>
        <w:pStyle w:val="EndNoteBibliography"/>
        <w:ind w:left="720" w:hanging="720"/>
        <w:rPr>
          <w:noProof/>
        </w:rPr>
      </w:pPr>
      <w:r w:rsidRPr="00CB3CB0">
        <w:rPr>
          <w:noProof/>
        </w:rPr>
        <w:t>3.</w:t>
      </w:r>
      <w:r w:rsidRPr="00CB3CB0">
        <w:rPr>
          <w:noProof/>
        </w:rPr>
        <w:tab/>
        <w:t xml:space="preserve">Schubeler, D. Function and information content of DNA methylation. </w:t>
      </w:r>
      <w:r w:rsidRPr="00CB3CB0">
        <w:rPr>
          <w:i/>
          <w:noProof/>
        </w:rPr>
        <w:t>Nature</w:t>
      </w:r>
      <w:r w:rsidRPr="00CB3CB0">
        <w:rPr>
          <w:noProof/>
        </w:rPr>
        <w:t xml:space="preserve"> </w:t>
      </w:r>
      <w:r w:rsidRPr="00CB3CB0">
        <w:rPr>
          <w:b/>
          <w:noProof/>
        </w:rPr>
        <w:t>517</w:t>
      </w:r>
      <w:r w:rsidRPr="00CB3CB0">
        <w:rPr>
          <w:noProof/>
        </w:rPr>
        <w:t>, 321-326 (2015).</w:t>
      </w:r>
    </w:p>
    <w:p w:rsidR="00CB3CB0" w:rsidRPr="00CB3CB0" w:rsidRDefault="00CB3CB0" w:rsidP="00CB3CB0">
      <w:pPr>
        <w:pStyle w:val="EndNoteBibliography"/>
        <w:ind w:left="720" w:hanging="720"/>
        <w:rPr>
          <w:noProof/>
        </w:rPr>
      </w:pPr>
      <w:r w:rsidRPr="00CB3CB0">
        <w:rPr>
          <w:noProof/>
        </w:rPr>
        <w:t>4.</w:t>
      </w:r>
      <w:r w:rsidRPr="00CB3CB0">
        <w:rPr>
          <w:noProof/>
        </w:rPr>
        <w:tab/>
        <w:t>Guo, S.</w:t>
      </w:r>
      <w:r w:rsidRPr="00CB3CB0">
        <w:rPr>
          <w:i/>
          <w:noProof/>
        </w:rPr>
        <w:t xml:space="preserve"> et al.</w:t>
      </w:r>
      <w:r w:rsidRPr="00CB3CB0">
        <w:rPr>
          <w:noProof/>
        </w:rPr>
        <w:t xml:space="preserve"> Identification of methylation haplotype blocks aids in deconvolution of heterogeneous tissue samples and tumor tissue-of-origin mapping from plasma DNA. </w:t>
      </w:r>
      <w:r w:rsidRPr="00CB3CB0">
        <w:rPr>
          <w:i/>
          <w:noProof/>
        </w:rPr>
        <w:t>Nat Genet</w:t>
      </w:r>
      <w:r w:rsidRPr="00CB3CB0">
        <w:rPr>
          <w:noProof/>
        </w:rPr>
        <w:t xml:space="preserve"> </w:t>
      </w:r>
      <w:r w:rsidRPr="00CB3CB0">
        <w:rPr>
          <w:b/>
          <w:noProof/>
        </w:rPr>
        <w:t>49</w:t>
      </w:r>
      <w:r w:rsidRPr="00CB3CB0">
        <w:rPr>
          <w:noProof/>
        </w:rPr>
        <w:t>, 635-642 (2017).</w:t>
      </w:r>
    </w:p>
    <w:p w:rsidR="00CB3CB0" w:rsidRPr="00CB3CB0" w:rsidRDefault="00CB3CB0" w:rsidP="00CB3CB0">
      <w:pPr>
        <w:pStyle w:val="EndNoteBibliography"/>
        <w:ind w:left="720" w:hanging="720"/>
        <w:rPr>
          <w:noProof/>
        </w:rPr>
      </w:pPr>
      <w:r w:rsidRPr="00CB3CB0">
        <w:rPr>
          <w:noProof/>
        </w:rPr>
        <w:t>5.</w:t>
      </w:r>
      <w:r w:rsidRPr="00CB3CB0">
        <w:rPr>
          <w:noProof/>
        </w:rPr>
        <w:tab/>
        <w:t>Guo, S.</w:t>
      </w:r>
      <w:r w:rsidRPr="00CB3CB0">
        <w:rPr>
          <w:i/>
          <w:noProof/>
        </w:rPr>
        <w:t xml:space="preserve"> et al.</w:t>
      </w:r>
      <w:r w:rsidRPr="00CB3CB0">
        <w:rPr>
          <w:noProof/>
        </w:rPr>
        <w:t xml:space="preserve"> Identification and validation of the methylation biomarkers of non-small cell lung cancer (NSCLC). </w:t>
      </w:r>
      <w:r w:rsidRPr="00CB3CB0">
        <w:rPr>
          <w:i/>
          <w:noProof/>
        </w:rPr>
        <w:t>Clin Epigenetics</w:t>
      </w:r>
      <w:r w:rsidRPr="00CB3CB0">
        <w:rPr>
          <w:noProof/>
        </w:rPr>
        <w:t xml:space="preserve"> </w:t>
      </w:r>
      <w:r w:rsidRPr="00CB3CB0">
        <w:rPr>
          <w:b/>
          <w:noProof/>
        </w:rPr>
        <w:t>7</w:t>
      </w:r>
      <w:r w:rsidRPr="00CB3CB0">
        <w:rPr>
          <w:noProof/>
        </w:rPr>
        <w:t>, 3 (2015).</w:t>
      </w:r>
    </w:p>
    <w:p w:rsidR="00CB3CB0" w:rsidRPr="00CB3CB0" w:rsidRDefault="00CB3CB0" w:rsidP="00CB3CB0">
      <w:pPr>
        <w:pStyle w:val="EndNoteBibliography"/>
        <w:ind w:left="720" w:hanging="720"/>
        <w:rPr>
          <w:noProof/>
        </w:rPr>
      </w:pPr>
      <w:r w:rsidRPr="00CB3CB0">
        <w:rPr>
          <w:noProof/>
        </w:rPr>
        <w:t>6.</w:t>
      </w:r>
      <w:r w:rsidRPr="00CB3CB0">
        <w:rPr>
          <w:noProof/>
        </w:rPr>
        <w:tab/>
        <w:t>Koch, A.</w:t>
      </w:r>
      <w:r w:rsidRPr="00CB3CB0">
        <w:rPr>
          <w:i/>
          <w:noProof/>
        </w:rPr>
        <w:t xml:space="preserve"> et al.</w:t>
      </w:r>
      <w:r w:rsidRPr="00CB3CB0">
        <w:rPr>
          <w:noProof/>
        </w:rPr>
        <w:t xml:space="preserve"> Analysis of DNA methylation in cancer: location revisited (vol 15, pg 459, 2018). </w:t>
      </w:r>
      <w:r w:rsidRPr="00CB3CB0">
        <w:rPr>
          <w:i/>
          <w:noProof/>
        </w:rPr>
        <w:t>Nature Reviews Clinical Oncology</w:t>
      </w:r>
      <w:r w:rsidRPr="00CB3CB0">
        <w:rPr>
          <w:noProof/>
        </w:rPr>
        <w:t xml:space="preserve"> </w:t>
      </w:r>
      <w:r w:rsidRPr="00CB3CB0">
        <w:rPr>
          <w:b/>
          <w:noProof/>
        </w:rPr>
        <w:t>15</w:t>
      </w:r>
      <w:r w:rsidRPr="00CB3CB0">
        <w:rPr>
          <w:noProof/>
        </w:rPr>
        <w:t>, 467-467 (2018).</w:t>
      </w:r>
    </w:p>
    <w:p w:rsidR="00CB3CB0" w:rsidRPr="00CB3CB0" w:rsidRDefault="00CB3CB0" w:rsidP="00CB3CB0">
      <w:pPr>
        <w:pStyle w:val="EndNoteBibliography"/>
        <w:ind w:left="720" w:hanging="720"/>
        <w:rPr>
          <w:noProof/>
        </w:rPr>
      </w:pPr>
      <w:r w:rsidRPr="00CB3CB0">
        <w:rPr>
          <w:noProof/>
        </w:rPr>
        <w:t>7.</w:t>
      </w:r>
      <w:r w:rsidRPr="00CB3CB0">
        <w:rPr>
          <w:noProof/>
        </w:rPr>
        <w:tab/>
        <w:t>Chen, S.</w:t>
      </w:r>
      <w:r w:rsidRPr="00CB3CB0">
        <w:rPr>
          <w:i/>
          <w:noProof/>
        </w:rPr>
        <w:t xml:space="preserve"> et al.</w:t>
      </w:r>
      <w:r w:rsidRPr="00CB3CB0">
        <w:rPr>
          <w:noProof/>
        </w:rPr>
        <w:t xml:space="preserve"> Genome-Wide DNA Methylation Profiles Reveal Common Epigenetic Patterns of Interferon-Related Genes in Multiple Autoimmune Diseases. </w:t>
      </w:r>
      <w:r w:rsidRPr="00CB3CB0">
        <w:rPr>
          <w:i/>
          <w:noProof/>
        </w:rPr>
        <w:t>Front Genet</w:t>
      </w:r>
      <w:r w:rsidRPr="00CB3CB0">
        <w:rPr>
          <w:noProof/>
        </w:rPr>
        <w:t xml:space="preserve"> </w:t>
      </w:r>
      <w:r w:rsidRPr="00CB3CB0">
        <w:rPr>
          <w:b/>
          <w:noProof/>
        </w:rPr>
        <w:t>10</w:t>
      </w:r>
      <w:r w:rsidRPr="00CB3CB0">
        <w:rPr>
          <w:noProof/>
        </w:rPr>
        <w:t>, 223 (2019).</w:t>
      </w:r>
    </w:p>
    <w:p w:rsidR="00CB3CB0" w:rsidRPr="00CB3CB0" w:rsidRDefault="00CB3CB0" w:rsidP="00CB3CB0">
      <w:pPr>
        <w:pStyle w:val="EndNoteBibliography"/>
        <w:ind w:left="720" w:hanging="720"/>
        <w:rPr>
          <w:noProof/>
        </w:rPr>
      </w:pPr>
      <w:r w:rsidRPr="00CB3CB0">
        <w:rPr>
          <w:noProof/>
        </w:rPr>
        <w:t>8.</w:t>
      </w:r>
      <w:r w:rsidRPr="00CB3CB0">
        <w:rPr>
          <w:noProof/>
        </w:rPr>
        <w:tab/>
        <w:t>Guo, S.</w:t>
      </w:r>
      <w:r w:rsidRPr="00CB3CB0">
        <w:rPr>
          <w:i/>
          <w:noProof/>
        </w:rPr>
        <w:t xml:space="preserve"> et al.</w:t>
      </w:r>
      <w:r w:rsidRPr="00CB3CB0">
        <w:rPr>
          <w:noProof/>
        </w:rPr>
        <w:t xml:space="preserve"> Genome-wide DNA methylation patterns in CD4+ T cells from Chinese Han patients with rheumatoid arthritis. </w:t>
      </w:r>
      <w:r w:rsidRPr="00CB3CB0">
        <w:rPr>
          <w:i/>
          <w:noProof/>
        </w:rPr>
        <w:t>Mod Rheumatol</w:t>
      </w:r>
      <w:r w:rsidRPr="00CB3CB0">
        <w:rPr>
          <w:noProof/>
        </w:rPr>
        <w:t xml:space="preserve"> </w:t>
      </w:r>
      <w:r w:rsidRPr="00CB3CB0">
        <w:rPr>
          <w:b/>
          <w:noProof/>
        </w:rPr>
        <w:t>27</w:t>
      </w:r>
      <w:r w:rsidRPr="00CB3CB0">
        <w:rPr>
          <w:noProof/>
        </w:rPr>
        <w:t>, 441-447 (2017).</w:t>
      </w:r>
    </w:p>
    <w:p w:rsidR="00CB3CB0" w:rsidRPr="00CB3CB0" w:rsidRDefault="00CB3CB0" w:rsidP="00CB3CB0">
      <w:pPr>
        <w:pStyle w:val="EndNoteBibliography"/>
        <w:ind w:left="720" w:hanging="720"/>
        <w:rPr>
          <w:noProof/>
        </w:rPr>
      </w:pPr>
      <w:r w:rsidRPr="00CB3CB0">
        <w:rPr>
          <w:noProof/>
        </w:rPr>
        <w:t>9.</w:t>
      </w:r>
      <w:r w:rsidRPr="00CB3CB0">
        <w:rPr>
          <w:noProof/>
        </w:rPr>
        <w:tab/>
        <w:t>Ding, W.</w:t>
      </w:r>
      <w:r w:rsidRPr="00CB3CB0">
        <w:rPr>
          <w:i/>
          <w:noProof/>
        </w:rPr>
        <w:t xml:space="preserve"> et al.</w:t>
      </w:r>
      <w:r w:rsidRPr="00CB3CB0">
        <w:rPr>
          <w:noProof/>
        </w:rPr>
        <w:t xml:space="preserve"> Genome-Wide DNA Methylation Analysis in Systemic Sclerosis Reveals Hypomethylation of IFN-Associated Genes in CD4(+) and CD8(+) T Cells. </w:t>
      </w:r>
      <w:r w:rsidRPr="00CB3CB0">
        <w:rPr>
          <w:i/>
          <w:noProof/>
        </w:rPr>
        <w:t>J Invest Dermatol</w:t>
      </w:r>
      <w:r w:rsidRPr="00CB3CB0">
        <w:rPr>
          <w:noProof/>
        </w:rPr>
        <w:t xml:space="preserve"> </w:t>
      </w:r>
      <w:r w:rsidRPr="00CB3CB0">
        <w:rPr>
          <w:b/>
          <w:noProof/>
        </w:rPr>
        <w:t>138</w:t>
      </w:r>
      <w:r w:rsidRPr="00CB3CB0">
        <w:rPr>
          <w:noProof/>
        </w:rPr>
        <w:t>, 1069-1077 (2018).</w:t>
      </w:r>
    </w:p>
    <w:p w:rsidR="00CB3CB0" w:rsidRPr="00CB3CB0" w:rsidRDefault="00CB3CB0" w:rsidP="00CB3CB0">
      <w:pPr>
        <w:pStyle w:val="EndNoteBibliography"/>
        <w:ind w:left="720" w:hanging="720"/>
        <w:rPr>
          <w:noProof/>
        </w:rPr>
      </w:pPr>
      <w:r w:rsidRPr="00CB3CB0">
        <w:rPr>
          <w:noProof/>
        </w:rPr>
        <w:t>10.</w:t>
      </w:r>
      <w:r w:rsidRPr="00CB3CB0">
        <w:rPr>
          <w:noProof/>
        </w:rPr>
        <w:tab/>
        <w:t>Freitas, M.</w:t>
      </w:r>
      <w:r w:rsidRPr="00CB3CB0">
        <w:rPr>
          <w:i/>
          <w:noProof/>
        </w:rPr>
        <w:t xml:space="preserve"> et al.</w:t>
      </w:r>
      <w:r w:rsidRPr="00CB3CB0">
        <w:rPr>
          <w:noProof/>
        </w:rPr>
        <w:t xml:space="preserve"> A novel DNA methylation panel accurately detects colorectal cancer independently of molecular pathway. </w:t>
      </w:r>
      <w:r w:rsidRPr="00CB3CB0">
        <w:rPr>
          <w:i/>
          <w:noProof/>
        </w:rPr>
        <w:t>J Transl Med</w:t>
      </w:r>
      <w:r w:rsidRPr="00CB3CB0">
        <w:rPr>
          <w:noProof/>
        </w:rPr>
        <w:t xml:space="preserve"> </w:t>
      </w:r>
      <w:r w:rsidRPr="00CB3CB0">
        <w:rPr>
          <w:b/>
          <w:noProof/>
        </w:rPr>
        <w:t>16</w:t>
      </w:r>
      <w:r w:rsidRPr="00CB3CB0">
        <w:rPr>
          <w:noProof/>
        </w:rPr>
        <w:t>, 45 (2018).</w:t>
      </w:r>
    </w:p>
    <w:p w:rsidR="00CB3CB0" w:rsidRPr="00CB3CB0" w:rsidRDefault="00CB3CB0" w:rsidP="00CB3CB0">
      <w:pPr>
        <w:pStyle w:val="EndNoteBibliography"/>
        <w:ind w:left="720" w:hanging="720"/>
        <w:rPr>
          <w:noProof/>
        </w:rPr>
      </w:pPr>
      <w:r w:rsidRPr="00CB3CB0">
        <w:rPr>
          <w:noProof/>
        </w:rPr>
        <w:t>11.</w:t>
      </w:r>
      <w:r w:rsidRPr="00CB3CB0">
        <w:rPr>
          <w:noProof/>
        </w:rPr>
        <w:tab/>
        <w:t>Semaan, A.</w:t>
      </w:r>
      <w:r w:rsidRPr="00CB3CB0">
        <w:rPr>
          <w:i/>
          <w:noProof/>
        </w:rPr>
        <w:t xml:space="preserve"> et al.</w:t>
      </w:r>
      <w:r w:rsidRPr="00CB3CB0">
        <w:rPr>
          <w:noProof/>
        </w:rPr>
        <w:t xml:space="preserve"> SEPT9 and SHOX2 DNA methylation status and its utility in the diagnosis of colonic adenomas and colorectal adenocarcinomas. </w:t>
      </w:r>
      <w:r w:rsidRPr="00CB3CB0">
        <w:rPr>
          <w:i/>
          <w:noProof/>
        </w:rPr>
        <w:t>Clin Epigenetics</w:t>
      </w:r>
      <w:r w:rsidRPr="00CB3CB0">
        <w:rPr>
          <w:noProof/>
        </w:rPr>
        <w:t xml:space="preserve"> </w:t>
      </w:r>
      <w:r w:rsidRPr="00CB3CB0">
        <w:rPr>
          <w:b/>
          <w:noProof/>
        </w:rPr>
        <w:t>8</w:t>
      </w:r>
      <w:r w:rsidRPr="00CB3CB0">
        <w:rPr>
          <w:noProof/>
        </w:rPr>
        <w:t>, 100 (2016).</w:t>
      </w:r>
    </w:p>
    <w:p w:rsidR="00CB3CB0" w:rsidRPr="00CB3CB0" w:rsidRDefault="00CB3CB0" w:rsidP="00CB3CB0">
      <w:pPr>
        <w:pStyle w:val="EndNoteBibliography"/>
        <w:ind w:left="720" w:hanging="720"/>
        <w:rPr>
          <w:noProof/>
        </w:rPr>
      </w:pPr>
      <w:r w:rsidRPr="00CB3CB0">
        <w:rPr>
          <w:noProof/>
        </w:rPr>
        <w:t>12.</w:t>
      </w:r>
      <w:r w:rsidRPr="00CB3CB0">
        <w:rPr>
          <w:noProof/>
        </w:rPr>
        <w:tab/>
        <w:t xml:space="preserve">Wills, B., Gorse, E. &amp; Lee, V. Role of liquid biopsies in colorectal cancer. </w:t>
      </w:r>
      <w:r w:rsidRPr="00CB3CB0">
        <w:rPr>
          <w:i/>
          <w:noProof/>
        </w:rPr>
        <w:t>Curr Probl Cancer</w:t>
      </w:r>
      <w:r w:rsidRPr="00CB3CB0">
        <w:rPr>
          <w:noProof/>
        </w:rPr>
        <w:t xml:space="preserve"> </w:t>
      </w:r>
      <w:r w:rsidRPr="00CB3CB0">
        <w:rPr>
          <w:b/>
          <w:noProof/>
        </w:rPr>
        <w:t>42</w:t>
      </w:r>
      <w:r w:rsidRPr="00CB3CB0">
        <w:rPr>
          <w:noProof/>
        </w:rPr>
        <w:t>, 593-600 (2018).</w:t>
      </w:r>
    </w:p>
    <w:p w:rsidR="00CB3CB0" w:rsidRPr="00CB3CB0" w:rsidRDefault="00CB3CB0" w:rsidP="00CB3CB0">
      <w:pPr>
        <w:pStyle w:val="EndNoteBibliography"/>
        <w:ind w:left="720" w:hanging="720"/>
        <w:rPr>
          <w:noProof/>
        </w:rPr>
      </w:pPr>
      <w:r w:rsidRPr="00CB3CB0">
        <w:rPr>
          <w:noProof/>
        </w:rPr>
        <w:t>13.</w:t>
      </w:r>
      <w:r w:rsidRPr="00CB3CB0">
        <w:rPr>
          <w:noProof/>
        </w:rPr>
        <w:tab/>
        <w:t xml:space="preserve">Okugawa, Y., Grady, W.M. &amp; Goel, A. Epigenetic Alterations in Colorectal Cancer: Emerging Biomarkers. </w:t>
      </w:r>
      <w:r w:rsidRPr="00CB3CB0">
        <w:rPr>
          <w:i/>
          <w:noProof/>
        </w:rPr>
        <w:t>Gastroenterology</w:t>
      </w:r>
      <w:r w:rsidRPr="00CB3CB0">
        <w:rPr>
          <w:noProof/>
        </w:rPr>
        <w:t xml:space="preserve"> </w:t>
      </w:r>
      <w:r w:rsidRPr="00CB3CB0">
        <w:rPr>
          <w:b/>
          <w:noProof/>
        </w:rPr>
        <w:t>149</w:t>
      </w:r>
      <w:r w:rsidRPr="00CB3CB0">
        <w:rPr>
          <w:noProof/>
        </w:rPr>
        <w:t>, 1204-1225 e12 (2015).</w:t>
      </w:r>
    </w:p>
    <w:p w:rsidR="00CB3CB0" w:rsidRPr="00CB3CB0" w:rsidRDefault="00CB3CB0" w:rsidP="00CB3CB0">
      <w:pPr>
        <w:pStyle w:val="EndNoteBibliography"/>
        <w:ind w:left="720" w:hanging="720"/>
        <w:rPr>
          <w:noProof/>
        </w:rPr>
      </w:pPr>
      <w:r w:rsidRPr="00CB3CB0">
        <w:rPr>
          <w:noProof/>
        </w:rPr>
        <w:t>14.</w:t>
      </w:r>
      <w:r w:rsidRPr="00CB3CB0">
        <w:rPr>
          <w:noProof/>
        </w:rPr>
        <w:tab/>
        <w:t>Barault, L.</w:t>
      </w:r>
      <w:r w:rsidRPr="00CB3CB0">
        <w:rPr>
          <w:i/>
          <w:noProof/>
        </w:rPr>
        <w:t xml:space="preserve"> et al.</w:t>
      </w:r>
      <w:r w:rsidRPr="00CB3CB0">
        <w:rPr>
          <w:noProof/>
        </w:rPr>
        <w:t xml:space="preserve"> Discovery of methylated circulating DNA biomarkers for comprehensive non-invasive monitoring of treatment response in metastatic colorectal cancer. </w:t>
      </w:r>
      <w:r w:rsidRPr="00CB3CB0">
        <w:rPr>
          <w:i/>
          <w:noProof/>
        </w:rPr>
        <w:t>Gut</w:t>
      </w:r>
      <w:r w:rsidRPr="00CB3CB0">
        <w:rPr>
          <w:noProof/>
        </w:rPr>
        <w:t xml:space="preserve"> </w:t>
      </w:r>
      <w:r w:rsidRPr="00CB3CB0">
        <w:rPr>
          <w:b/>
          <w:noProof/>
        </w:rPr>
        <w:t>67</w:t>
      </w:r>
      <w:r w:rsidRPr="00CB3CB0">
        <w:rPr>
          <w:noProof/>
        </w:rPr>
        <w:t>, 1995-2005 (2018).</w:t>
      </w:r>
    </w:p>
    <w:p w:rsidR="00CB3CB0" w:rsidRPr="00CB3CB0" w:rsidRDefault="00CB3CB0" w:rsidP="00CB3CB0">
      <w:pPr>
        <w:pStyle w:val="EndNoteBibliography"/>
        <w:ind w:left="720" w:hanging="720"/>
        <w:rPr>
          <w:noProof/>
        </w:rPr>
      </w:pPr>
      <w:r w:rsidRPr="00CB3CB0">
        <w:rPr>
          <w:noProof/>
        </w:rPr>
        <w:t>15.</w:t>
      </w:r>
      <w:r w:rsidRPr="00CB3CB0">
        <w:rPr>
          <w:noProof/>
        </w:rPr>
        <w:tab/>
        <w:t>Sun, J.</w:t>
      </w:r>
      <w:r w:rsidRPr="00CB3CB0">
        <w:rPr>
          <w:i/>
          <w:noProof/>
        </w:rPr>
        <w:t xml:space="preserve"> et al.</w:t>
      </w:r>
      <w:r w:rsidRPr="00CB3CB0">
        <w:rPr>
          <w:noProof/>
        </w:rPr>
        <w:t xml:space="preserve"> The role of (m)SEPT9 in screening, diagnosis, and recurrence monitoring of colorectal cancer. </w:t>
      </w:r>
      <w:r w:rsidRPr="00CB3CB0">
        <w:rPr>
          <w:i/>
          <w:noProof/>
        </w:rPr>
        <w:t>BMC Cancer</w:t>
      </w:r>
      <w:r w:rsidRPr="00CB3CB0">
        <w:rPr>
          <w:noProof/>
        </w:rPr>
        <w:t xml:space="preserve"> </w:t>
      </w:r>
      <w:r w:rsidRPr="00CB3CB0">
        <w:rPr>
          <w:b/>
          <w:noProof/>
        </w:rPr>
        <w:t>19</w:t>
      </w:r>
      <w:r w:rsidRPr="00CB3CB0">
        <w:rPr>
          <w:noProof/>
        </w:rPr>
        <w:t>, 450 (2019).</w:t>
      </w:r>
    </w:p>
    <w:p w:rsidR="00CB3CB0" w:rsidRPr="00CB3CB0" w:rsidRDefault="00CB3CB0" w:rsidP="00CB3CB0">
      <w:pPr>
        <w:pStyle w:val="EndNoteBibliography"/>
        <w:ind w:left="720" w:hanging="720"/>
        <w:rPr>
          <w:noProof/>
        </w:rPr>
      </w:pPr>
      <w:r w:rsidRPr="00CB3CB0">
        <w:rPr>
          <w:noProof/>
        </w:rPr>
        <w:t>16.</w:t>
      </w:r>
      <w:r w:rsidRPr="00CB3CB0">
        <w:rPr>
          <w:noProof/>
        </w:rPr>
        <w:tab/>
        <w:t xml:space="preserve">Song, L., Jia, J., Peng, X., Xiao, W. &amp; Li, Y. The performance of the SEPT9 gene methylation assay and a comparison with other CRC screening tests: A meta-analysis. </w:t>
      </w:r>
      <w:r w:rsidRPr="00CB3CB0">
        <w:rPr>
          <w:i/>
          <w:noProof/>
        </w:rPr>
        <w:t>Sci Rep</w:t>
      </w:r>
      <w:r w:rsidRPr="00CB3CB0">
        <w:rPr>
          <w:noProof/>
        </w:rPr>
        <w:t xml:space="preserve"> </w:t>
      </w:r>
      <w:r w:rsidRPr="00CB3CB0">
        <w:rPr>
          <w:b/>
          <w:noProof/>
        </w:rPr>
        <w:t>7</w:t>
      </w:r>
      <w:r w:rsidRPr="00CB3CB0">
        <w:rPr>
          <w:noProof/>
        </w:rPr>
        <w:t>, 3032 (2017).</w:t>
      </w:r>
    </w:p>
    <w:p w:rsidR="00CB3CB0" w:rsidRPr="00CB3CB0" w:rsidRDefault="00CB3CB0" w:rsidP="00CB3CB0">
      <w:pPr>
        <w:pStyle w:val="EndNoteBibliography"/>
        <w:ind w:left="720" w:hanging="720"/>
        <w:rPr>
          <w:noProof/>
        </w:rPr>
      </w:pPr>
      <w:r w:rsidRPr="00CB3CB0">
        <w:rPr>
          <w:noProof/>
        </w:rPr>
        <w:t>17.</w:t>
      </w:r>
      <w:r w:rsidRPr="00CB3CB0">
        <w:rPr>
          <w:noProof/>
        </w:rPr>
        <w:tab/>
        <w:t>Church, T.R.</w:t>
      </w:r>
      <w:r w:rsidRPr="00CB3CB0">
        <w:rPr>
          <w:i/>
          <w:noProof/>
        </w:rPr>
        <w:t xml:space="preserve"> et al.</w:t>
      </w:r>
      <w:r w:rsidRPr="00CB3CB0">
        <w:rPr>
          <w:noProof/>
        </w:rPr>
        <w:t xml:space="preserve"> Prospective evaluation of methylated SEPT9 in plasma for detection of asymptomatic colorectal cancer. </w:t>
      </w:r>
      <w:r w:rsidRPr="00CB3CB0">
        <w:rPr>
          <w:i/>
          <w:noProof/>
        </w:rPr>
        <w:t>Gut</w:t>
      </w:r>
      <w:r w:rsidRPr="00CB3CB0">
        <w:rPr>
          <w:noProof/>
        </w:rPr>
        <w:t xml:space="preserve"> </w:t>
      </w:r>
      <w:r w:rsidRPr="00CB3CB0">
        <w:rPr>
          <w:b/>
          <w:noProof/>
        </w:rPr>
        <w:t>63</w:t>
      </w:r>
      <w:r w:rsidRPr="00CB3CB0">
        <w:rPr>
          <w:noProof/>
        </w:rPr>
        <w:t>, 317-25 (2014).</w:t>
      </w:r>
    </w:p>
    <w:p w:rsidR="00CB3CB0" w:rsidRPr="00CB3CB0" w:rsidRDefault="00CB3CB0" w:rsidP="00CB3CB0">
      <w:pPr>
        <w:pStyle w:val="EndNoteBibliography"/>
        <w:ind w:left="720" w:hanging="720"/>
        <w:rPr>
          <w:noProof/>
        </w:rPr>
      </w:pPr>
      <w:r w:rsidRPr="00CB3CB0">
        <w:rPr>
          <w:noProof/>
        </w:rPr>
        <w:t>18.</w:t>
      </w:r>
      <w:r w:rsidRPr="00CB3CB0">
        <w:rPr>
          <w:noProof/>
        </w:rPr>
        <w:tab/>
        <w:t>Ahlquist, D.A.</w:t>
      </w:r>
      <w:r w:rsidRPr="00CB3CB0">
        <w:rPr>
          <w:i/>
          <w:noProof/>
        </w:rPr>
        <w:t xml:space="preserve"> et al.</w:t>
      </w:r>
      <w:r w:rsidRPr="00CB3CB0">
        <w:rPr>
          <w:noProof/>
        </w:rPr>
        <w:t xml:space="preserve"> The stool DNA test is more accurate than the plasma septin 9 test in detecting colorectal neoplasia. </w:t>
      </w:r>
      <w:r w:rsidRPr="00CB3CB0">
        <w:rPr>
          <w:i/>
          <w:noProof/>
        </w:rPr>
        <w:t>Clin Gastroenterol Hepatol</w:t>
      </w:r>
      <w:r w:rsidRPr="00CB3CB0">
        <w:rPr>
          <w:noProof/>
        </w:rPr>
        <w:t xml:space="preserve"> </w:t>
      </w:r>
      <w:r w:rsidRPr="00CB3CB0">
        <w:rPr>
          <w:b/>
          <w:noProof/>
        </w:rPr>
        <w:t>10</w:t>
      </w:r>
      <w:r w:rsidRPr="00CB3CB0">
        <w:rPr>
          <w:noProof/>
        </w:rPr>
        <w:t>, 272-7 e1 (2012).</w:t>
      </w:r>
    </w:p>
    <w:p w:rsidR="00CB3CB0" w:rsidRPr="00CB3CB0" w:rsidRDefault="00CB3CB0" w:rsidP="00CB3CB0">
      <w:pPr>
        <w:pStyle w:val="EndNoteBibliography"/>
        <w:ind w:left="720" w:hanging="720"/>
        <w:rPr>
          <w:noProof/>
        </w:rPr>
      </w:pPr>
      <w:r w:rsidRPr="00CB3CB0">
        <w:rPr>
          <w:noProof/>
        </w:rPr>
        <w:t>19.</w:t>
      </w:r>
      <w:r w:rsidRPr="00CB3CB0">
        <w:rPr>
          <w:noProof/>
        </w:rPr>
        <w:tab/>
        <w:t xml:space="preserve">Krishna, S.S., Majumdar, I. &amp; Grishin, N.V. Structural classification of zinc fingers: survey and summary. </w:t>
      </w:r>
      <w:r w:rsidRPr="00CB3CB0">
        <w:rPr>
          <w:i/>
          <w:noProof/>
        </w:rPr>
        <w:t>Nucleic Acids Res</w:t>
      </w:r>
      <w:r w:rsidRPr="00CB3CB0">
        <w:rPr>
          <w:noProof/>
        </w:rPr>
        <w:t xml:space="preserve"> </w:t>
      </w:r>
      <w:r w:rsidRPr="00CB3CB0">
        <w:rPr>
          <w:b/>
          <w:noProof/>
        </w:rPr>
        <w:t>31</w:t>
      </w:r>
      <w:r w:rsidRPr="00CB3CB0">
        <w:rPr>
          <w:noProof/>
        </w:rPr>
        <w:t>, 532-50 (2003).</w:t>
      </w:r>
    </w:p>
    <w:p w:rsidR="00CB3CB0" w:rsidRPr="00CB3CB0" w:rsidRDefault="00CB3CB0" w:rsidP="00CB3CB0">
      <w:pPr>
        <w:pStyle w:val="EndNoteBibliography"/>
        <w:ind w:left="720" w:hanging="720"/>
        <w:rPr>
          <w:noProof/>
        </w:rPr>
      </w:pPr>
      <w:r w:rsidRPr="00CB3CB0">
        <w:rPr>
          <w:noProof/>
        </w:rPr>
        <w:t>20.</w:t>
      </w:r>
      <w:r w:rsidRPr="00CB3CB0">
        <w:rPr>
          <w:noProof/>
        </w:rPr>
        <w:tab/>
        <w:t xml:space="preserve">Jen, J. &amp; Wang, Y.C. Zinc finger proteins in cancer progression. </w:t>
      </w:r>
      <w:r w:rsidRPr="00CB3CB0">
        <w:rPr>
          <w:i/>
          <w:noProof/>
        </w:rPr>
        <w:t>J Biomed Sci</w:t>
      </w:r>
      <w:r w:rsidRPr="00CB3CB0">
        <w:rPr>
          <w:noProof/>
        </w:rPr>
        <w:t xml:space="preserve"> </w:t>
      </w:r>
      <w:r w:rsidRPr="00CB3CB0">
        <w:rPr>
          <w:b/>
          <w:noProof/>
        </w:rPr>
        <w:t>23</w:t>
      </w:r>
      <w:r w:rsidRPr="00CB3CB0">
        <w:rPr>
          <w:noProof/>
        </w:rPr>
        <w:t>, 53 (2016).</w:t>
      </w:r>
    </w:p>
    <w:p w:rsidR="00CB3CB0" w:rsidRPr="00CB3CB0" w:rsidRDefault="00CB3CB0" w:rsidP="00CB3CB0">
      <w:pPr>
        <w:pStyle w:val="EndNoteBibliography"/>
        <w:ind w:left="720" w:hanging="720"/>
        <w:rPr>
          <w:noProof/>
        </w:rPr>
      </w:pPr>
      <w:r w:rsidRPr="00CB3CB0">
        <w:rPr>
          <w:noProof/>
        </w:rPr>
        <w:t>21.</w:t>
      </w:r>
      <w:r w:rsidRPr="00CB3CB0">
        <w:rPr>
          <w:noProof/>
        </w:rPr>
        <w:tab/>
        <w:t xml:space="preserve">Gazin, C., Wajapeyee, N., Gobeil, S., Virbasius, C.M. &amp; Green, M.R. An elaborate pathway required for Ras-mediated epigenetic silencing. </w:t>
      </w:r>
      <w:r w:rsidRPr="00CB3CB0">
        <w:rPr>
          <w:i/>
          <w:noProof/>
        </w:rPr>
        <w:t>Nature</w:t>
      </w:r>
      <w:r w:rsidRPr="00CB3CB0">
        <w:rPr>
          <w:noProof/>
        </w:rPr>
        <w:t xml:space="preserve"> </w:t>
      </w:r>
      <w:r w:rsidRPr="00CB3CB0">
        <w:rPr>
          <w:b/>
          <w:noProof/>
        </w:rPr>
        <w:t>449</w:t>
      </w:r>
      <w:r w:rsidRPr="00CB3CB0">
        <w:rPr>
          <w:noProof/>
        </w:rPr>
        <w:t>, 1073-7 (2007).</w:t>
      </w:r>
    </w:p>
    <w:p w:rsidR="00CB3CB0" w:rsidRPr="00CB3CB0" w:rsidRDefault="00CB3CB0" w:rsidP="00CB3CB0">
      <w:pPr>
        <w:pStyle w:val="EndNoteBibliography"/>
        <w:ind w:left="720" w:hanging="720"/>
        <w:rPr>
          <w:noProof/>
        </w:rPr>
      </w:pPr>
      <w:r w:rsidRPr="00CB3CB0">
        <w:rPr>
          <w:noProof/>
        </w:rPr>
        <w:t>22.</w:t>
      </w:r>
      <w:r w:rsidRPr="00CB3CB0">
        <w:rPr>
          <w:noProof/>
        </w:rPr>
        <w:tab/>
        <w:t xml:space="preserve">Serra, R.W., Fang, M., Park, S.M., Hutchinson, L. &amp; Green, M.R. A KRAS-directed transcriptional silencing pathway that mediates the CpG island methylator phenotype. </w:t>
      </w:r>
      <w:r w:rsidRPr="00CB3CB0">
        <w:rPr>
          <w:i/>
          <w:noProof/>
        </w:rPr>
        <w:t>Elife</w:t>
      </w:r>
      <w:r w:rsidRPr="00CB3CB0">
        <w:rPr>
          <w:noProof/>
        </w:rPr>
        <w:t xml:space="preserve"> </w:t>
      </w:r>
      <w:r w:rsidRPr="00CB3CB0">
        <w:rPr>
          <w:b/>
          <w:noProof/>
        </w:rPr>
        <w:t>3</w:t>
      </w:r>
      <w:r w:rsidRPr="00CB3CB0">
        <w:rPr>
          <w:noProof/>
        </w:rPr>
        <w:t>, e02313 (2014).</w:t>
      </w:r>
    </w:p>
    <w:p w:rsidR="00CB3CB0" w:rsidRPr="00CB3CB0" w:rsidRDefault="00CB3CB0" w:rsidP="00CB3CB0">
      <w:pPr>
        <w:pStyle w:val="EndNoteBibliography"/>
        <w:ind w:left="720" w:hanging="720"/>
        <w:rPr>
          <w:noProof/>
        </w:rPr>
      </w:pPr>
      <w:r w:rsidRPr="00CB3CB0">
        <w:rPr>
          <w:noProof/>
        </w:rPr>
        <w:t>23.</w:t>
      </w:r>
      <w:r w:rsidRPr="00CB3CB0">
        <w:rPr>
          <w:noProof/>
        </w:rPr>
        <w:tab/>
        <w:t xml:space="preserve">Tommerup, N. &amp; Vissing, H. Isolation and fine mapping of 16 novel human zinc finger-encoding cDNAs identify putative candidate genes for developmental and malignant disorders. </w:t>
      </w:r>
      <w:r w:rsidRPr="00CB3CB0">
        <w:rPr>
          <w:i/>
          <w:noProof/>
        </w:rPr>
        <w:t>Genomics</w:t>
      </w:r>
      <w:r w:rsidRPr="00CB3CB0">
        <w:rPr>
          <w:noProof/>
        </w:rPr>
        <w:t xml:space="preserve"> </w:t>
      </w:r>
      <w:r w:rsidRPr="00CB3CB0">
        <w:rPr>
          <w:b/>
          <w:noProof/>
        </w:rPr>
        <w:t>27</w:t>
      </w:r>
      <w:r w:rsidRPr="00CB3CB0">
        <w:rPr>
          <w:noProof/>
        </w:rPr>
        <w:t>, 259-64 (1995).</w:t>
      </w:r>
    </w:p>
    <w:p w:rsidR="00CB3CB0" w:rsidRPr="00CB3CB0" w:rsidRDefault="00CB3CB0" w:rsidP="00CB3CB0">
      <w:pPr>
        <w:pStyle w:val="EndNoteBibliography"/>
        <w:ind w:left="720" w:hanging="720"/>
        <w:rPr>
          <w:noProof/>
        </w:rPr>
      </w:pPr>
      <w:r w:rsidRPr="00CB3CB0">
        <w:rPr>
          <w:noProof/>
        </w:rPr>
        <w:t>24.</w:t>
      </w:r>
      <w:r w:rsidRPr="00CB3CB0">
        <w:rPr>
          <w:noProof/>
        </w:rPr>
        <w:tab/>
        <w:t>Lleras, R.A.</w:t>
      </w:r>
      <w:r w:rsidRPr="00CB3CB0">
        <w:rPr>
          <w:i/>
          <w:noProof/>
        </w:rPr>
        <w:t xml:space="preserve"> et al.</w:t>
      </w:r>
      <w:r w:rsidRPr="00CB3CB0">
        <w:rPr>
          <w:noProof/>
        </w:rPr>
        <w:t xml:space="preserve"> Hypermethylation of a cluster of Kruppel-type zinc finger protein genes on chromosome 19q13 in oropharyngeal squamous cell carcinoma. </w:t>
      </w:r>
      <w:r w:rsidRPr="00CB3CB0">
        <w:rPr>
          <w:i/>
          <w:noProof/>
        </w:rPr>
        <w:t>Am J Pathol</w:t>
      </w:r>
      <w:r w:rsidRPr="00CB3CB0">
        <w:rPr>
          <w:noProof/>
        </w:rPr>
        <w:t xml:space="preserve"> </w:t>
      </w:r>
      <w:r w:rsidRPr="00CB3CB0">
        <w:rPr>
          <w:b/>
          <w:noProof/>
        </w:rPr>
        <w:t>178</w:t>
      </w:r>
      <w:r w:rsidRPr="00CB3CB0">
        <w:rPr>
          <w:noProof/>
        </w:rPr>
        <w:t>, 1965-74 (2011).</w:t>
      </w:r>
    </w:p>
    <w:p w:rsidR="00CB3CB0" w:rsidRPr="00CB3CB0" w:rsidRDefault="00CB3CB0" w:rsidP="00CB3CB0">
      <w:pPr>
        <w:pStyle w:val="EndNoteBibliography"/>
        <w:ind w:left="720" w:hanging="720"/>
        <w:rPr>
          <w:noProof/>
        </w:rPr>
      </w:pPr>
      <w:r w:rsidRPr="00CB3CB0">
        <w:rPr>
          <w:noProof/>
        </w:rPr>
        <w:t>25.</w:t>
      </w:r>
      <w:r w:rsidRPr="00CB3CB0">
        <w:rPr>
          <w:noProof/>
        </w:rPr>
        <w:tab/>
        <w:t>Abildgaard, M.O.</w:t>
      </w:r>
      <w:r w:rsidRPr="00CB3CB0">
        <w:rPr>
          <w:i/>
          <w:noProof/>
        </w:rPr>
        <w:t xml:space="preserve"> et al.</w:t>
      </w:r>
      <w:r w:rsidRPr="00CB3CB0">
        <w:rPr>
          <w:noProof/>
        </w:rPr>
        <w:t xml:space="preserve"> Downregulation of zinc finger protein 132 in prostate cancer is associated with aberrant promoter hypermethylation and poor prognosis. </w:t>
      </w:r>
      <w:r w:rsidRPr="00CB3CB0">
        <w:rPr>
          <w:i/>
          <w:noProof/>
        </w:rPr>
        <w:t>Int J Cancer</w:t>
      </w:r>
      <w:r w:rsidRPr="00CB3CB0">
        <w:rPr>
          <w:noProof/>
        </w:rPr>
        <w:t xml:space="preserve"> </w:t>
      </w:r>
      <w:r w:rsidRPr="00CB3CB0">
        <w:rPr>
          <w:b/>
          <w:noProof/>
        </w:rPr>
        <w:t>130</w:t>
      </w:r>
      <w:r w:rsidRPr="00CB3CB0">
        <w:rPr>
          <w:noProof/>
        </w:rPr>
        <w:t>, 885-95 (2012).</w:t>
      </w:r>
    </w:p>
    <w:p w:rsidR="00CB3CB0" w:rsidRPr="00CB3CB0" w:rsidRDefault="00CB3CB0" w:rsidP="00CB3CB0">
      <w:pPr>
        <w:pStyle w:val="EndNoteBibliography"/>
        <w:ind w:left="720" w:hanging="720"/>
        <w:rPr>
          <w:noProof/>
        </w:rPr>
      </w:pPr>
      <w:r w:rsidRPr="00CB3CB0">
        <w:rPr>
          <w:noProof/>
        </w:rPr>
        <w:t>26.</w:t>
      </w:r>
      <w:r w:rsidRPr="00CB3CB0">
        <w:rPr>
          <w:noProof/>
        </w:rPr>
        <w:tab/>
        <w:t>Stefansson, O.A.</w:t>
      </w:r>
      <w:r w:rsidRPr="00CB3CB0">
        <w:rPr>
          <w:i/>
          <w:noProof/>
        </w:rPr>
        <w:t xml:space="preserve"> et al.</w:t>
      </w:r>
      <w:r w:rsidRPr="00CB3CB0">
        <w:rPr>
          <w:noProof/>
        </w:rPr>
        <w:t xml:space="preserve"> A DNA methylation-based definition of biologically distinct breast cancer subtypes. </w:t>
      </w:r>
      <w:r w:rsidRPr="00CB3CB0">
        <w:rPr>
          <w:i/>
          <w:noProof/>
        </w:rPr>
        <w:t>Mol Oncol</w:t>
      </w:r>
      <w:r w:rsidRPr="00CB3CB0">
        <w:rPr>
          <w:noProof/>
        </w:rPr>
        <w:t xml:space="preserve"> </w:t>
      </w:r>
      <w:r w:rsidRPr="00CB3CB0">
        <w:rPr>
          <w:b/>
          <w:noProof/>
        </w:rPr>
        <w:t>9</w:t>
      </w:r>
      <w:r w:rsidRPr="00CB3CB0">
        <w:rPr>
          <w:noProof/>
        </w:rPr>
        <w:t>, 555-68 (2015).</w:t>
      </w:r>
    </w:p>
    <w:p w:rsidR="00CB3CB0" w:rsidRPr="00CB3CB0" w:rsidRDefault="00CB3CB0" w:rsidP="00CB3CB0">
      <w:pPr>
        <w:pStyle w:val="EndNoteBibliography"/>
        <w:ind w:left="720" w:hanging="720"/>
        <w:rPr>
          <w:noProof/>
        </w:rPr>
      </w:pPr>
      <w:r w:rsidRPr="00CB3CB0">
        <w:rPr>
          <w:noProof/>
        </w:rPr>
        <w:t>27.</w:t>
      </w:r>
      <w:r w:rsidRPr="00CB3CB0">
        <w:rPr>
          <w:noProof/>
        </w:rPr>
        <w:tab/>
        <w:t>Li, L.C.</w:t>
      </w:r>
      <w:r w:rsidRPr="00CB3CB0">
        <w:rPr>
          <w:i/>
          <w:noProof/>
        </w:rPr>
        <w:t xml:space="preserve"> et al.</w:t>
      </w:r>
      <w:r w:rsidRPr="00CB3CB0">
        <w:rPr>
          <w:noProof/>
        </w:rPr>
        <w:t xml:space="preserve"> Age-dependent methylation of ESR1 gene in prostate cancer. </w:t>
      </w:r>
      <w:r w:rsidRPr="00CB3CB0">
        <w:rPr>
          <w:i/>
          <w:noProof/>
        </w:rPr>
        <w:t>Biochem Biophys Res Commun</w:t>
      </w:r>
      <w:r w:rsidRPr="00CB3CB0">
        <w:rPr>
          <w:noProof/>
        </w:rPr>
        <w:t xml:space="preserve"> </w:t>
      </w:r>
      <w:r w:rsidRPr="00CB3CB0">
        <w:rPr>
          <w:b/>
          <w:noProof/>
        </w:rPr>
        <w:t>321</w:t>
      </w:r>
      <w:r w:rsidRPr="00CB3CB0">
        <w:rPr>
          <w:noProof/>
        </w:rPr>
        <w:t>, 455-61 (2004).</w:t>
      </w:r>
    </w:p>
    <w:p w:rsidR="00CB3CB0" w:rsidRPr="00CB3CB0" w:rsidRDefault="00CB3CB0" w:rsidP="00CB3CB0">
      <w:pPr>
        <w:pStyle w:val="EndNoteBibliography"/>
        <w:ind w:left="720" w:hanging="720"/>
        <w:rPr>
          <w:noProof/>
        </w:rPr>
      </w:pPr>
      <w:r w:rsidRPr="00CB3CB0">
        <w:rPr>
          <w:noProof/>
        </w:rPr>
        <w:t>28.</w:t>
      </w:r>
      <w:r w:rsidRPr="00CB3CB0">
        <w:rPr>
          <w:noProof/>
        </w:rPr>
        <w:tab/>
        <w:t>Martinez-Galan, J.</w:t>
      </w:r>
      <w:r w:rsidRPr="00CB3CB0">
        <w:rPr>
          <w:i/>
          <w:noProof/>
        </w:rPr>
        <w:t xml:space="preserve"> et al.</w:t>
      </w:r>
      <w:r w:rsidRPr="00CB3CB0">
        <w:rPr>
          <w:noProof/>
        </w:rPr>
        <w:t xml:space="preserve"> ESR1 gene promoter region methylation in free circulating DNA and its correlation with estrogen receptor protein expression in tumor tissue in breast cancer patients. </w:t>
      </w:r>
      <w:r w:rsidRPr="00CB3CB0">
        <w:rPr>
          <w:i/>
          <w:noProof/>
        </w:rPr>
        <w:t>BMC Cancer</w:t>
      </w:r>
      <w:r w:rsidRPr="00CB3CB0">
        <w:rPr>
          <w:noProof/>
        </w:rPr>
        <w:t xml:space="preserve"> </w:t>
      </w:r>
      <w:r w:rsidRPr="00CB3CB0">
        <w:rPr>
          <w:b/>
          <w:noProof/>
        </w:rPr>
        <w:t>14</w:t>
      </w:r>
      <w:r w:rsidRPr="00CB3CB0">
        <w:rPr>
          <w:noProof/>
        </w:rPr>
        <w:t>, 59 (2014).</w:t>
      </w:r>
    </w:p>
    <w:p w:rsidR="00CB3CB0" w:rsidRPr="00CB3CB0" w:rsidRDefault="00CB3CB0" w:rsidP="00CB3CB0">
      <w:pPr>
        <w:pStyle w:val="EndNoteBibliography"/>
        <w:ind w:left="720" w:hanging="720"/>
        <w:rPr>
          <w:noProof/>
        </w:rPr>
      </w:pPr>
      <w:r w:rsidRPr="00CB3CB0">
        <w:rPr>
          <w:noProof/>
        </w:rPr>
        <w:t>29.</w:t>
      </w:r>
      <w:r w:rsidRPr="00CB3CB0">
        <w:rPr>
          <w:noProof/>
        </w:rPr>
        <w:tab/>
        <w:t>Lin, Q.</w:t>
      </w:r>
      <w:r w:rsidRPr="00CB3CB0">
        <w:rPr>
          <w:i/>
          <w:noProof/>
        </w:rPr>
        <w:t xml:space="preserve"> et al.</w:t>
      </w:r>
      <w:r w:rsidRPr="00CB3CB0">
        <w:rPr>
          <w:noProof/>
        </w:rPr>
        <w:t xml:space="preserve"> RASSF1A, APC, ESR1, ABCB1 and HOXC9, but not p16INK4A, DAPK1, PTEN and MT1G genes were frequently methylated in the stage I non-small cell lung cancer in China. </w:t>
      </w:r>
      <w:r w:rsidRPr="00CB3CB0">
        <w:rPr>
          <w:i/>
          <w:noProof/>
        </w:rPr>
        <w:t>J Cancer Res Clin Oncol</w:t>
      </w:r>
      <w:r w:rsidRPr="00CB3CB0">
        <w:rPr>
          <w:noProof/>
        </w:rPr>
        <w:t xml:space="preserve"> </w:t>
      </w:r>
      <w:r w:rsidRPr="00CB3CB0">
        <w:rPr>
          <w:b/>
          <w:noProof/>
        </w:rPr>
        <w:t>135</w:t>
      </w:r>
      <w:r w:rsidRPr="00CB3CB0">
        <w:rPr>
          <w:noProof/>
        </w:rPr>
        <w:t>, 1675-84 (2009).</w:t>
      </w:r>
    </w:p>
    <w:p w:rsidR="00CB3CB0" w:rsidRPr="00CB3CB0" w:rsidRDefault="00CB3CB0" w:rsidP="00CB3CB0">
      <w:pPr>
        <w:pStyle w:val="EndNoteBibliography"/>
        <w:ind w:left="720" w:hanging="720"/>
        <w:rPr>
          <w:noProof/>
        </w:rPr>
      </w:pPr>
      <w:r w:rsidRPr="00CB3CB0">
        <w:rPr>
          <w:noProof/>
        </w:rPr>
        <w:t>30.</w:t>
      </w:r>
      <w:r w:rsidRPr="00CB3CB0">
        <w:rPr>
          <w:noProof/>
        </w:rPr>
        <w:tab/>
        <w:t xml:space="preserve">Kim, M.S., Lee, J. &amp; Sidransky, D. DNA methylation markers in colorectal cancer. </w:t>
      </w:r>
      <w:r w:rsidRPr="00CB3CB0">
        <w:rPr>
          <w:i/>
          <w:noProof/>
        </w:rPr>
        <w:t>Cancer Metastasis Rev</w:t>
      </w:r>
      <w:r w:rsidRPr="00CB3CB0">
        <w:rPr>
          <w:noProof/>
        </w:rPr>
        <w:t xml:space="preserve"> </w:t>
      </w:r>
      <w:r w:rsidRPr="00CB3CB0">
        <w:rPr>
          <w:b/>
          <w:noProof/>
        </w:rPr>
        <w:t>29</w:t>
      </w:r>
      <w:r w:rsidRPr="00CB3CB0">
        <w:rPr>
          <w:noProof/>
        </w:rPr>
        <w:t>, 181-206 (2010).</w:t>
      </w:r>
    </w:p>
    <w:p w:rsidR="00CB3CB0" w:rsidRPr="00CB3CB0" w:rsidRDefault="00CB3CB0" w:rsidP="00CB3CB0">
      <w:pPr>
        <w:pStyle w:val="EndNoteBibliography"/>
        <w:ind w:left="720" w:hanging="720"/>
        <w:rPr>
          <w:noProof/>
        </w:rPr>
      </w:pPr>
      <w:r w:rsidRPr="00CB3CB0">
        <w:rPr>
          <w:noProof/>
        </w:rPr>
        <w:t>31.</w:t>
      </w:r>
      <w:r w:rsidRPr="00CB3CB0">
        <w:rPr>
          <w:noProof/>
        </w:rPr>
        <w:tab/>
        <w:t>Kirn, V.</w:t>
      </w:r>
      <w:r w:rsidRPr="00CB3CB0">
        <w:rPr>
          <w:i/>
          <w:noProof/>
        </w:rPr>
        <w:t xml:space="preserve"> et al.</w:t>
      </w:r>
      <w:r w:rsidRPr="00CB3CB0">
        <w:rPr>
          <w:noProof/>
        </w:rPr>
        <w:t xml:space="preserve"> ESR1 promoter methylation in squamous cell cervical cancer. </w:t>
      </w:r>
      <w:r w:rsidRPr="00CB3CB0">
        <w:rPr>
          <w:i/>
          <w:noProof/>
        </w:rPr>
        <w:t>Anticancer Res</w:t>
      </w:r>
      <w:r w:rsidRPr="00CB3CB0">
        <w:rPr>
          <w:noProof/>
        </w:rPr>
        <w:t xml:space="preserve"> </w:t>
      </w:r>
      <w:r w:rsidRPr="00CB3CB0">
        <w:rPr>
          <w:b/>
          <w:noProof/>
        </w:rPr>
        <w:t>34</w:t>
      </w:r>
      <w:r w:rsidRPr="00CB3CB0">
        <w:rPr>
          <w:noProof/>
        </w:rPr>
        <w:t>, 723-7 (2014).</w:t>
      </w:r>
    </w:p>
    <w:p w:rsidR="00CB3CB0" w:rsidRPr="00CB3CB0" w:rsidRDefault="00CB3CB0" w:rsidP="00CB3CB0">
      <w:pPr>
        <w:pStyle w:val="EndNoteBibliography"/>
        <w:ind w:left="720" w:hanging="720"/>
        <w:rPr>
          <w:noProof/>
        </w:rPr>
      </w:pPr>
      <w:r w:rsidRPr="00CB3CB0">
        <w:rPr>
          <w:noProof/>
        </w:rPr>
        <w:t>32.</w:t>
      </w:r>
      <w:r w:rsidRPr="00CB3CB0">
        <w:rPr>
          <w:noProof/>
        </w:rPr>
        <w:tab/>
        <w:t>Elliott, G.O.</w:t>
      </w:r>
      <w:r w:rsidRPr="00CB3CB0">
        <w:rPr>
          <w:i/>
          <w:noProof/>
        </w:rPr>
        <w:t xml:space="preserve"> et al.</w:t>
      </w:r>
      <w:r w:rsidRPr="00CB3CB0">
        <w:rPr>
          <w:noProof/>
        </w:rPr>
        <w:t xml:space="preserve"> Quantitative profiling of CpG island methylation in human stool for colorectal cancer detection. </w:t>
      </w:r>
      <w:r w:rsidRPr="00CB3CB0">
        <w:rPr>
          <w:i/>
          <w:noProof/>
        </w:rPr>
        <w:t>Int J Colorectal Dis</w:t>
      </w:r>
      <w:r w:rsidRPr="00CB3CB0">
        <w:rPr>
          <w:noProof/>
        </w:rPr>
        <w:t xml:space="preserve"> </w:t>
      </w:r>
      <w:r w:rsidRPr="00CB3CB0">
        <w:rPr>
          <w:b/>
          <w:noProof/>
        </w:rPr>
        <w:t>28</w:t>
      </w:r>
      <w:r w:rsidRPr="00CB3CB0">
        <w:rPr>
          <w:noProof/>
        </w:rPr>
        <w:t>, 35-42 (2013).</w:t>
      </w:r>
    </w:p>
    <w:p w:rsidR="00CB3CB0" w:rsidRPr="00CB3CB0" w:rsidRDefault="00CB3CB0" w:rsidP="00CB3CB0">
      <w:pPr>
        <w:pStyle w:val="EndNoteBibliography"/>
        <w:ind w:left="720" w:hanging="720"/>
        <w:rPr>
          <w:noProof/>
        </w:rPr>
      </w:pPr>
      <w:r w:rsidRPr="00CB3CB0">
        <w:rPr>
          <w:noProof/>
        </w:rPr>
        <w:t>33.</w:t>
      </w:r>
      <w:r w:rsidRPr="00CB3CB0">
        <w:rPr>
          <w:noProof/>
        </w:rPr>
        <w:tab/>
        <w:t>Ramos, E.A.</w:t>
      </w:r>
      <w:r w:rsidRPr="00CB3CB0">
        <w:rPr>
          <w:i/>
          <w:noProof/>
        </w:rPr>
        <w:t xml:space="preserve"> et al.</w:t>
      </w:r>
      <w:r w:rsidRPr="00CB3CB0">
        <w:rPr>
          <w:noProof/>
        </w:rPr>
        <w:t xml:space="preserve"> Simultaneous CXCL12 and ESR1 CpG island hypermethylation correlates with poor prognosis in sporadic breast cancer. </w:t>
      </w:r>
      <w:r w:rsidRPr="00CB3CB0">
        <w:rPr>
          <w:i/>
          <w:noProof/>
        </w:rPr>
        <w:t>BMC Cancer</w:t>
      </w:r>
      <w:r w:rsidRPr="00CB3CB0">
        <w:rPr>
          <w:noProof/>
        </w:rPr>
        <w:t xml:space="preserve"> </w:t>
      </w:r>
      <w:r w:rsidRPr="00CB3CB0">
        <w:rPr>
          <w:b/>
          <w:noProof/>
        </w:rPr>
        <w:t>10</w:t>
      </w:r>
      <w:r w:rsidRPr="00CB3CB0">
        <w:rPr>
          <w:noProof/>
        </w:rPr>
        <w:t>, 23 (2010).</w:t>
      </w:r>
    </w:p>
    <w:p w:rsidR="00CB3CB0" w:rsidRPr="00CB3CB0" w:rsidRDefault="00CB3CB0" w:rsidP="00CB3CB0">
      <w:pPr>
        <w:pStyle w:val="EndNoteBibliography"/>
        <w:ind w:left="720" w:hanging="720"/>
        <w:rPr>
          <w:noProof/>
        </w:rPr>
      </w:pPr>
      <w:r w:rsidRPr="00CB3CB0">
        <w:rPr>
          <w:noProof/>
        </w:rPr>
        <w:t>34.</w:t>
      </w:r>
      <w:r w:rsidRPr="00CB3CB0">
        <w:rPr>
          <w:noProof/>
        </w:rPr>
        <w:tab/>
        <w:t>Mastoraki, S.</w:t>
      </w:r>
      <w:r w:rsidRPr="00CB3CB0">
        <w:rPr>
          <w:i/>
          <w:noProof/>
        </w:rPr>
        <w:t xml:space="preserve"> et al.</w:t>
      </w:r>
      <w:r w:rsidRPr="00CB3CB0">
        <w:rPr>
          <w:noProof/>
        </w:rPr>
        <w:t xml:space="preserve"> ESR1 Methylation: A Liquid Biopsy-Based Epigenetic Assay for the Follow-up of Patients with Metastatic Breast Cancer Receiving Endocrine Treatment. </w:t>
      </w:r>
      <w:r w:rsidRPr="00CB3CB0">
        <w:rPr>
          <w:i/>
          <w:noProof/>
        </w:rPr>
        <w:t>Clin Cancer Res</w:t>
      </w:r>
      <w:r w:rsidRPr="00CB3CB0">
        <w:rPr>
          <w:noProof/>
        </w:rPr>
        <w:t xml:space="preserve"> </w:t>
      </w:r>
      <w:r w:rsidRPr="00CB3CB0">
        <w:rPr>
          <w:b/>
          <w:noProof/>
        </w:rPr>
        <w:t>24</w:t>
      </w:r>
      <w:r w:rsidRPr="00CB3CB0">
        <w:rPr>
          <w:noProof/>
        </w:rPr>
        <w:t>, 1500-1510 (2018).</w:t>
      </w:r>
    </w:p>
    <w:p w:rsidR="00CB3CB0" w:rsidRPr="00CB3CB0" w:rsidRDefault="00CB3CB0" w:rsidP="00CB3CB0">
      <w:pPr>
        <w:pStyle w:val="EndNoteBibliography"/>
        <w:ind w:left="720" w:hanging="720"/>
        <w:rPr>
          <w:noProof/>
        </w:rPr>
      </w:pPr>
      <w:r w:rsidRPr="00CB3CB0">
        <w:rPr>
          <w:noProof/>
        </w:rPr>
        <w:t>35.</w:t>
      </w:r>
      <w:r w:rsidRPr="00CB3CB0">
        <w:rPr>
          <w:noProof/>
        </w:rPr>
        <w:tab/>
        <w:t>Horii, J.</w:t>
      </w:r>
      <w:r w:rsidRPr="00CB3CB0">
        <w:rPr>
          <w:i/>
          <w:noProof/>
        </w:rPr>
        <w:t xml:space="preserve"> et al.</w:t>
      </w:r>
      <w:r w:rsidRPr="00CB3CB0">
        <w:rPr>
          <w:noProof/>
        </w:rPr>
        <w:t xml:space="preserve"> Methylation of estrogen receptor 1 in colorectal adenomas is not age-dependent, but is correlated with K-ras mutation. </w:t>
      </w:r>
      <w:r w:rsidRPr="00CB3CB0">
        <w:rPr>
          <w:i/>
          <w:noProof/>
        </w:rPr>
        <w:t>Cancer Sci</w:t>
      </w:r>
      <w:r w:rsidRPr="00CB3CB0">
        <w:rPr>
          <w:noProof/>
        </w:rPr>
        <w:t xml:space="preserve"> </w:t>
      </w:r>
      <w:r w:rsidRPr="00CB3CB0">
        <w:rPr>
          <w:b/>
          <w:noProof/>
        </w:rPr>
        <w:t>100</w:t>
      </w:r>
      <w:r w:rsidRPr="00CB3CB0">
        <w:rPr>
          <w:noProof/>
        </w:rPr>
        <w:t>, 1005-11 (2009).</w:t>
      </w:r>
    </w:p>
    <w:p w:rsidR="00CB3CB0" w:rsidRPr="00CB3CB0" w:rsidRDefault="00CB3CB0" w:rsidP="00CB3CB0">
      <w:pPr>
        <w:pStyle w:val="EndNoteBibliography"/>
        <w:ind w:left="720" w:hanging="720"/>
        <w:rPr>
          <w:noProof/>
        </w:rPr>
      </w:pPr>
      <w:r w:rsidRPr="00CB3CB0">
        <w:rPr>
          <w:noProof/>
        </w:rPr>
        <w:t>36.</w:t>
      </w:r>
      <w:r w:rsidRPr="00CB3CB0">
        <w:rPr>
          <w:noProof/>
        </w:rPr>
        <w:tab/>
        <w:t>Lomniczi, A.</w:t>
      </w:r>
      <w:r w:rsidRPr="00CB3CB0">
        <w:rPr>
          <w:i/>
          <w:noProof/>
        </w:rPr>
        <w:t xml:space="preserve"> et al.</w:t>
      </w:r>
      <w:r w:rsidRPr="00CB3CB0">
        <w:rPr>
          <w:noProof/>
        </w:rPr>
        <w:t xml:space="preserve"> Epigenetic regulation of puberty via Zinc finger protein-mediated transcriptional repression. </w:t>
      </w:r>
      <w:r w:rsidRPr="00CB3CB0">
        <w:rPr>
          <w:i/>
          <w:noProof/>
        </w:rPr>
        <w:t>Nat Commun</w:t>
      </w:r>
      <w:r w:rsidRPr="00CB3CB0">
        <w:rPr>
          <w:noProof/>
        </w:rPr>
        <w:t xml:space="preserve"> </w:t>
      </w:r>
      <w:r w:rsidRPr="00CB3CB0">
        <w:rPr>
          <w:b/>
          <w:noProof/>
        </w:rPr>
        <w:t>6</w:t>
      </w:r>
      <w:r w:rsidRPr="00CB3CB0">
        <w:rPr>
          <w:noProof/>
        </w:rPr>
        <w:t>, 10195 (2015).</w:t>
      </w:r>
    </w:p>
    <w:p w:rsidR="00CB3CB0" w:rsidRPr="00CB3CB0" w:rsidRDefault="00CB3CB0" w:rsidP="00CB3CB0">
      <w:pPr>
        <w:pStyle w:val="EndNoteBibliography"/>
        <w:ind w:left="720" w:hanging="720"/>
        <w:rPr>
          <w:noProof/>
        </w:rPr>
      </w:pPr>
      <w:r w:rsidRPr="00CB3CB0">
        <w:rPr>
          <w:noProof/>
        </w:rPr>
        <w:t>37.</w:t>
      </w:r>
      <w:r w:rsidRPr="00CB3CB0">
        <w:rPr>
          <w:noProof/>
        </w:rPr>
        <w:tab/>
        <w:t>Pu, W.</w:t>
      </w:r>
      <w:r w:rsidRPr="00CB3CB0">
        <w:rPr>
          <w:i/>
          <w:noProof/>
        </w:rPr>
        <w:t xml:space="preserve"> et al.</w:t>
      </w:r>
      <w:r w:rsidRPr="00CB3CB0">
        <w:rPr>
          <w:noProof/>
        </w:rPr>
        <w:t xml:space="preserve"> Targeted bisulfite sequencing identified a panel of DNA methylation-based biomarkers for esophageal squamous cell carcinoma (ESCC). </w:t>
      </w:r>
      <w:r w:rsidRPr="00CB3CB0">
        <w:rPr>
          <w:i/>
          <w:noProof/>
        </w:rPr>
        <w:t>Clin Epigenetics</w:t>
      </w:r>
      <w:r w:rsidRPr="00CB3CB0">
        <w:rPr>
          <w:noProof/>
        </w:rPr>
        <w:t xml:space="preserve"> </w:t>
      </w:r>
      <w:r w:rsidRPr="00CB3CB0">
        <w:rPr>
          <w:b/>
          <w:noProof/>
        </w:rPr>
        <w:t>9</w:t>
      </w:r>
      <w:r w:rsidRPr="00CB3CB0">
        <w:rPr>
          <w:noProof/>
        </w:rPr>
        <w:t>, 129 (2017).</w:t>
      </w:r>
    </w:p>
    <w:p w:rsidR="00CB3CB0" w:rsidRPr="00CB3CB0" w:rsidRDefault="00CB3CB0" w:rsidP="00CB3CB0">
      <w:pPr>
        <w:pStyle w:val="EndNoteBibliography"/>
        <w:ind w:left="720" w:hanging="720"/>
        <w:rPr>
          <w:noProof/>
        </w:rPr>
      </w:pPr>
      <w:r w:rsidRPr="00CB3CB0">
        <w:rPr>
          <w:noProof/>
        </w:rPr>
        <w:t>38.</w:t>
      </w:r>
      <w:r w:rsidRPr="00CB3CB0">
        <w:rPr>
          <w:noProof/>
        </w:rPr>
        <w:tab/>
        <w:t xml:space="preserve">Gevaert, O., Tibshirani, R. &amp; Plevritis, S.K. Pancancer analysis of DNA methylation-driven genes using MethylMix. </w:t>
      </w:r>
      <w:r w:rsidRPr="00CB3CB0">
        <w:rPr>
          <w:i/>
          <w:noProof/>
        </w:rPr>
        <w:t>Genome Biol</w:t>
      </w:r>
      <w:r w:rsidRPr="00CB3CB0">
        <w:rPr>
          <w:noProof/>
        </w:rPr>
        <w:t xml:space="preserve"> </w:t>
      </w:r>
      <w:r w:rsidRPr="00CB3CB0">
        <w:rPr>
          <w:b/>
          <w:noProof/>
        </w:rPr>
        <w:t>16</w:t>
      </w:r>
      <w:r w:rsidRPr="00CB3CB0">
        <w:rPr>
          <w:noProof/>
        </w:rPr>
        <w:t>, 17 (2015).</w:t>
      </w:r>
    </w:p>
    <w:p w:rsidR="00CB3CB0" w:rsidRPr="00CB3CB0" w:rsidRDefault="00CB3CB0" w:rsidP="00CB3CB0">
      <w:pPr>
        <w:pStyle w:val="EndNoteBibliography"/>
        <w:ind w:left="720" w:hanging="720"/>
        <w:rPr>
          <w:noProof/>
        </w:rPr>
      </w:pPr>
      <w:r w:rsidRPr="00CB3CB0">
        <w:rPr>
          <w:noProof/>
        </w:rPr>
        <w:t>39.</w:t>
      </w:r>
      <w:r w:rsidRPr="00CB3CB0">
        <w:rPr>
          <w:noProof/>
        </w:rPr>
        <w:tab/>
        <w:t>Heller, G.</w:t>
      </w:r>
      <w:r w:rsidRPr="00CB3CB0">
        <w:rPr>
          <w:i/>
          <w:noProof/>
        </w:rPr>
        <w:t xml:space="preserve"> et al.</w:t>
      </w:r>
      <w:r w:rsidRPr="00CB3CB0">
        <w:rPr>
          <w:noProof/>
        </w:rPr>
        <w:t xml:space="preserve"> DNA methylation transcriptionally regulates the putative tumor cell growth suppressor ZNF677 in non-small cell lung cancers. </w:t>
      </w:r>
      <w:r w:rsidRPr="00CB3CB0">
        <w:rPr>
          <w:i/>
          <w:noProof/>
        </w:rPr>
        <w:t>Oncotarget</w:t>
      </w:r>
      <w:r w:rsidRPr="00CB3CB0">
        <w:rPr>
          <w:noProof/>
        </w:rPr>
        <w:t xml:space="preserve"> </w:t>
      </w:r>
      <w:r w:rsidRPr="00CB3CB0">
        <w:rPr>
          <w:b/>
          <w:noProof/>
        </w:rPr>
        <w:t>6</w:t>
      </w:r>
      <w:r w:rsidRPr="00CB3CB0">
        <w:rPr>
          <w:noProof/>
        </w:rPr>
        <w:t>, 394-408 (2015).</w:t>
      </w:r>
    </w:p>
    <w:p w:rsidR="00CB3CB0" w:rsidRPr="00CB3CB0" w:rsidRDefault="00CB3CB0" w:rsidP="00CB3CB0">
      <w:pPr>
        <w:pStyle w:val="EndNoteBibliography"/>
        <w:ind w:left="720" w:hanging="720"/>
        <w:rPr>
          <w:noProof/>
        </w:rPr>
      </w:pPr>
      <w:r w:rsidRPr="00CB3CB0">
        <w:rPr>
          <w:noProof/>
        </w:rPr>
        <w:t>40.</w:t>
      </w:r>
      <w:r w:rsidRPr="00CB3CB0">
        <w:rPr>
          <w:noProof/>
        </w:rPr>
        <w:tab/>
        <w:t>Li, Y.</w:t>
      </w:r>
      <w:r w:rsidRPr="00CB3CB0">
        <w:rPr>
          <w:i/>
          <w:noProof/>
        </w:rPr>
        <w:t xml:space="preserve"> et al.</w:t>
      </w:r>
      <w:r w:rsidRPr="00CB3CB0">
        <w:rPr>
          <w:noProof/>
        </w:rPr>
        <w:t xml:space="preserve"> ZNF677 Suppresses Akt Phosphorylation and Tumorigenesis in Thyroid Cancer. </w:t>
      </w:r>
      <w:r w:rsidRPr="00CB3CB0">
        <w:rPr>
          <w:i/>
          <w:noProof/>
        </w:rPr>
        <w:t>Cancer Res</w:t>
      </w:r>
      <w:r w:rsidRPr="00CB3CB0">
        <w:rPr>
          <w:noProof/>
        </w:rPr>
        <w:t xml:space="preserve"> </w:t>
      </w:r>
      <w:r w:rsidRPr="00CB3CB0">
        <w:rPr>
          <w:b/>
          <w:noProof/>
        </w:rPr>
        <w:t>78</w:t>
      </w:r>
      <w:r w:rsidRPr="00CB3CB0">
        <w:rPr>
          <w:noProof/>
        </w:rPr>
        <w:t>, 5216-5228 (2018).</w:t>
      </w:r>
    </w:p>
    <w:p w:rsidR="00CB3CB0" w:rsidRPr="00CB3CB0" w:rsidRDefault="00CB3CB0" w:rsidP="00CB3CB0">
      <w:pPr>
        <w:pStyle w:val="EndNoteBibliography"/>
        <w:ind w:left="720" w:hanging="720"/>
        <w:rPr>
          <w:noProof/>
        </w:rPr>
      </w:pPr>
      <w:r w:rsidRPr="00CB3CB0">
        <w:rPr>
          <w:noProof/>
        </w:rPr>
        <w:t>41.</w:t>
      </w:r>
      <w:r w:rsidRPr="00CB3CB0">
        <w:rPr>
          <w:noProof/>
        </w:rPr>
        <w:tab/>
        <w:t>deVos, T.</w:t>
      </w:r>
      <w:r w:rsidRPr="00CB3CB0">
        <w:rPr>
          <w:i/>
          <w:noProof/>
        </w:rPr>
        <w:t xml:space="preserve"> et al.</w:t>
      </w:r>
      <w:r w:rsidRPr="00CB3CB0">
        <w:rPr>
          <w:noProof/>
        </w:rPr>
        <w:t xml:space="preserve"> Circulating methylated SEPT9 DNA in plasma is a biomarker for colorectal cancer. </w:t>
      </w:r>
      <w:r w:rsidRPr="00CB3CB0">
        <w:rPr>
          <w:i/>
          <w:noProof/>
        </w:rPr>
        <w:t>Clin Chem</w:t>
      </w:r>
      <w:r w:rsidRPr="00CB3CB0">
        <w:rPr>
          <w:noProof/>
        </w:rPr>
        <w:t xml:space="preserve"> </w:t>
      </w:r>
      <w:r w:rsidRPr="00CB3CB0">
        <w:rPr>
          <w:b/>
          <w:noProof/>
        </w:rPr>
        <w:t>55</w:t>
      </w:r>
      <w:r w:rsidRPr="00CB3CB0">
        <w:rPr>
          <w:noProof/>
        </w:rPr>
        <w:t>, 1337-46 (2009).</w:t>
      </w:r>
    </w:p>
    <w:p w:rsidR="00CB3CB0" w:rsidRPr="00CB3CB0" w:rsidRDefault="00CB3CB0" w:rsidP="00CB3CB0">
      <w:pPr>
        <w:pStyle w:val="EndNoteBibliography"/>
        <w:ind w:left="720" w:hanging="720"/>
        <w:rPr>
          <w:noProof/>
        </w:rPr>
      </w:pPr>
      <w:r w:rsidRPr="00CB3CB0">
        <w:rPr>
          <w:noProof/>
        </w:rPr>
        <w:t>42.</w:t>
      </w:r>
      <w:r w:rsidRPr="00CB3CB0">
        <w:rPr>
          <w:noProof/>
        </w:rPr>
        <w:tab/>
        <w:t xml:space="preserve">Payne, S.R. From discovery to the clinic: the novel DNA methylation biomarker (m)SEPT9 for the detection of colorectal cancer in blood. </w:t>
      </w:r>
      <w:r w:rsidRPr="00CB3CB0">
        <w:rPr>
          <w:i/>
          <w:noProof/>
        </w:rPr>
        <w:t>Epigenomics</w:t>
      </w:r>
      <w:r w:rsidRPr="00CB3CB0">
        <w:rPr>
          <w:noProof/>
        </w:rPr>
        <w:t xml:space="preserve"> </w:t>
      </w:r>
      <w:r w:rsidRPr="00CB3CB0">
        <w:rPr>
          <w:b/>
          <w:noProof/>
        </w:rPr>
        <w:t>2</w:t>
      </w:r>
      <w:r w:rsidRPr="00CB3CB0">
        <w:rPr>
          <w:noProof/>
        </w:rPr>
        <w:t>, 575-85 (2010).</w:t>
      </w:r>
    </w:p>
    <w:p w:rsidR="003D15F5" w:rsidRPr="005844EA" w:rsidRDefault="00186424" w:rsidP="006067F2">
      <w:pPr>
        <w:rPr>
          <w:rFonts w:ascii="Arial" w:hAnsi="Arial" w:cs="Arial"/>
          <w:sz w:val="22"/>
          <w:szCs w:val="22"/>
          <w:rPrChange w:id="1334" w:author="Guo, Shicheng" w:date="2019-07-02T11:58:00Z">
            <w:rPr>
              <w:rFonts w:ascii="Times New Roman" w:hAnsi="Times New Roman" w:cs="Times New Roman"/>
            </w:rPr>
          </w:rPrChange>
        </w:rPr>
      </w:pPr>
      <w:r w:rsidRPr="005844EA">
        <w:rPr>
          <w:rFonts w:ascii="Arial" w:hAnsi="Arial" w:cs="Arial"/>
          <w:sz w:val="22"/>
          <w:szCs w:val="22"/>
          <w:rPrChange w:id="1335" w:author="Guo, Shicheng" w:date="2019-07-02T11:58:00Z">
            <w:rPr>
              <w:rFonts w:ascii="Times New Roman" w:hAnsi="Times New Roman" w:cs="Times New Roman"/>
            </w:rPr>
          </w:rPrChange>
        </w:rPr>
        <w:fldChar w:fldCharType="end"/>
      </w:r>
    </w:p>
    <w:sectPr w:rsidR="003D15F5" w:rsidRPr="005844EA" w:rsidSect="009F4FC7">
      <w:pgSz w:w="11900" w:h="16840"/>
      <w:pgMar w:top="720" w:right="720" w:bottom="720" w:left="720" w:header="851" w:footer="992" w:gutter="0"/>
      <w:cols w:space="425"/>
      <w:docGrid w:type="lines" w:linePitch="326"/>
      <w:sectPrChange w:id="1336" w:author="Guo, Shicheng" w:date="2019-07-02T10:11:00Z">
        <w:sectPr w:rsidR="003D15F5" w:rsidRPr="005844EA" w:rsidSect="009F4FC7">
          <w:pgMar w:top="1440" w:right="1800" w:bottom="1440" w:left="1800" w:header="851" w:footer="992" w:gutter="0"/>
          <w:docGrid w:linePitch="312"/>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CD9" w:rsidRDefault="00E03CD9" w:rsidP="00E30C92">
      <w:r>
        <w:separator/>
      </w:r>
    </w:p>
  </w:endnote>
  <w:endnote w:type="continuationSeparator" w:id="0">
    <w:p w:rsidR="00E03CD9" w:rsidRDefault="00E03CD9" w:rsidP="00E30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CD9" w:rsidRDefault="00E03CD9" w:rsidP="00E30C92">
      <w:r>
        <w:separator/>
      </w:r>
    </w:p>
  </w:footnote>
  <w:footnote w:type="continuationSeparator" w:id="0">
    <w:p w:rsidR="00E03CD9" w:rsidRDefault="00E03CD9" w:rsidP="00E30C9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revisionView w:markup="0"/>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8319&lt;/item&gt;&lt;item&gt;8559&lt;/item&gt;&lt;item&gt;9074&lt;/item&gt;&lt;item&gt;9075&lt;/item&gt;&lt;item&gt;9076&lt;/item&gt;&lt;item&gt;9077&lt;/item&gt;&lt;item&gt;9078&lt;/item&gt;&lt;item&gt;9079&lt;/item&gt;&lt;item&gt;9080&lt;/item&gt;&lt;/record-ids&gt;&lt;/item&gt;&lt;/Libraries&gt;"/>
  </w:docVars>
  <w:rsids>
    <w:rsidRoot w:val="003D15F5"/>
    <w:rsid w:val="000001F3"/>
    <w:rsid w:val="00000DFE"/>
    <w:rsid w:val="000035F1"/>
    <w:rsid w:val="000047C9"/>
    <w:rsid w:val="00040F62"/>
    <w:rsid w:val="0004426D"/>
    <w:rsid w:val="000460EC"/>
    <w:rsid w:val="00047B31"/>
    <w:rsid w:val="0005197D"/>
    <w:rsid w:val="0007208F"/>
    <w:rsid w:val="00072648"/>
    <w:rsid w:val="0009375D"/>
    <w:rsid w:val="000A6982"/>
    <w:rsid w:val="000B1465"/>
    <w:rsid w:val="000B199B"/>
    <w:rsid w:val="000B1C89"/>
    <w:rsid w:val="000C0E20"/>
    <w:rsid w:val="000C5939"/>
    <w:rsid w:val="000C6B2D"/>
    <w:rsid w:val="000D21DE"/>
    <w:rsid w:val="000D78EE"/>
    <w:rsid w:val="000E4B48"/>
    <w:rsid w:val="000E5BD9"/>
    <w:rsid w:val="000F33A3"/>
    <w:rsid w:val="000F6637"/>
    <w:rsid w:val="001072E8"/>
    <w:rsid w:val="00116CC3"/>
    <w:rsid w:val="00117010"/>
    <w:rsid w:val="00125BC5"/>
    <w:rsid w:val="00130471"/>
    <w:rsid w:val="00135D50"/>
    <w:rsid w:val="00137C93"/>
    <w:rsid w:val="00141F98"/>
    <w:rsid w:val="001438A4"/>
    <w:rsid w:val="001457A8"/>
    <w:rsid w:val="0015403F"/>
    <w:rsid w:val="00154397"/>
    <w:rsid w:val="001549DC"/>
    <w:rsid w:val="00162AFA"/>
    <w:rsid w:val="00173FFD"/>
    <w:rsid w:val="0017649E"/>
    <w:rsid w:val="0017671F"/>
    <w:rsid w:val="001831E8"/>
    <w:rsid w:val="00186194"/>
    <w:rsid w:val="00186424"/>
    <w:rsid w:val="0019203E"/>
    <w:rsid w:val="00192BF3"/>
    <w:rsid w:val="00195AAB"/>
    <w:rsid w:val="001A2F58"/>
    <w:rsid w:val="001A4048"/>
    <w:rsid w:val="001B02EA"/>
    <w:rsid w:val="001B75ED"/>
    <w:rsid w:val="001C24F9"/>
    <w:rsid w:val="001D6472"/>
    <w:rsid w:val="001F1127"/>
    <w:rsid w:val="00210FF3"/>
    <w:rsid w:val="002123E3"/>
    <w:rsid w:val="002248E2"/>
    <w:rsid w:val="00232087"/>
    <w:rsid w:val="00262E53"/>
    <w:rsid w:val="00270D85"/>
    <w:rsid w:val="00271666"/>
    <w:rsid w:val="00276529"/>
    <w:rsid w:val="002A4394"/>
    <w:rsid w:val="002B09BC"/>
    <w:rsid w:val="002B34DE"/>
    <w:rsid w:val="002C6FF9"/>
    <w:rsid w:val="002D3953"/>
    <w:rsid w:val="002F7AAD"/>
    <w:rsid w:val="003201A5"/>
    <w:rsid w:val="00334266"/>
    <w:rsid w:val="00334361"/>
    <w:rsid w:val="00342F56"/>
    <w:rsid w:val="00342FE6"/>
    <w:rsid w:val="003473C1"/>
    <w:rsid w:val="0035267B"/>
    <w:rsid w:val="003718C8"/>
    <w:rsid w:val="0038040B"/>
    <w:rsid w:val="00387B6B"/>
    <w:rsid w:val="003A1309"/>
    <w:rsid w:val="003B65EA"/>
    <w:rsid w:val="003D15F5"/>
    <w:rsid w:val="003D2180"/>
    <w:rsid w:val="003D5583"/>
    <w:rsid w:val="003D5E36"/>
    <w:rsid w:val="003E3D8E"/>
    <w:rsid w:val="003E7DA6"/>
    <w:rsid w:val="003F2956"/>
    <w:rsid w:val="003F5D8C"/>
    <w:rsid w:val="00404DB8"/>
    <w:rsid w:val="00410FF1"/>
    <w:rsid w:val="00416DED"/>
    <w:rsid w:val="00423EF0"/>
    <w:rsid w:val="00426E21"/>
    <w:rsid w:val="00440095"/>
    <w:rsid w:val="00441899"/>
    <w:rsid w:val="00442DFF"/>
    <w:rsid w:val="004542AC"/>
    <w:rsid w:val="00481EA3"/>
    <w:rsid w:val="00484F46"/>
    <w:rsid w:val="004B5FFD"/>
    <w:rsid w:val="004C35F8"/>
    <w:rsid w:val="004C6C76"/>
    <w:rsid w:val="004E4637"/>
    <w:rsid w:val="004E4D66"/>
    <w:rsid w:val="004F0548"/>
    <w:rsid w:val="004F1A3A"/>
    <w:rsid w:val="005075D6"/>
    <w:rsid w:val="005157BC"/>
    <w:rsid w:val="00520AE9"/>
    <w:rsid w:val="00520F7B"/>
    <w:rsid w:val="005239EA"/>
    <w:rsid w:val="00530D2E"/>
    <w:rsid w:val="00531C0E"/>
    <w:rsid w:val="00531CEF"/>
    <w:rsid w:val="00533C9A"/>
    <w:rsid w:val="00553BC4"/>
    <w:rsid w:val="00566451"/>
    <w:rsid w:val="005725AF"/>
    <w:rsid w:val="0057407C"/>
    <w:rsid w:val="005775C9"/>
    <w:rsid w:val="00581CAA"/>
    <w:rsid w:val="005844EA"/>
    <w:rsid w:val="005864AE"/>
    <w:rsid w:val="0059146A"/>
    <w:rsid w:val="00594D31"/>
    <w:rsid w:val="005A338A"/>
    <w:rsid w:val="005A4FCF"/>
    <w:rsid w:val="005B3442"/>
    <w:rsid w:val="005B638A"/>
    <w:rsid w:val="005C0246"/>
    <w:rsid w:val="005C293F"/>
    <w:rsid w:val="005D7C0E"/>
    <w:rsid w:val="005E28B6"/>
    <w:rsid w:val="005E3DEB"/>
    <w:rsid w:val="00602346"/>
    <w:rsid w:val="006067F2"/>
    <w:rsid w:val="00612CE5"/>
    <w:rsid w:val="00614FBF"/>
    <w:rsid w:val="0062198C"/>
    <w:rsid w:val="00621EF0"/>
    <w:rsid w:val="00622E37"/>
    <w:rsid w:val="00625499"/>
    <w:rsid w:val="00647660"/>
    <w:rsid w:val="00652D5F"/>
    <w:rsid w:val="00663662"/>
    <w:rsid w:val="006723B0"/>
    <w:rsid w:val="00684708"/>
    <w:rsid w:val="006869D4"/>
    <w:rsid w:val="00687CE9"/>
    <w:rsid w:val="006B5DB9"/>
    <w:rsid w:val="006B787D"/>
    <w:rsid w:val="006D02EB"/>
    <w:rsid w:val="006E708C"/>
    <w:rsid w:val="006F34E5"/>
    <w:rsid w:val="006F648D"/>
    <w:rsid w:val="00700FB7"/>
    <w:rsid w:val="00701D99"/>
    <w:rsid w:val="00720414"/>
    <w:rsid w:val="007227BA"/>
    <w:rsid w:val="00727FD1"/>
    <w:rsid w:val="0073308D"/>
    <w:rsid w:val="00740722"/>
    <w:rsid w:val="00741BAF"/>
    <w:rsid w:val="007666D0"/>
    <w:rsid w:val="00770110"/>
    <w:rsid w:val="00776BD2"/>
    <w:rsid w:val="0079424F"/>
    <w:rsid w:val="00795073"/>
    <w:rsid w:val="007A2189"/>
    <w:rsid w:val="007B30A8"/>
    <w:rsid w:val="007C40F5"/>
    <w:rsid w:val="007C6CB1"/>
    <w:rsid w:val="007C720A"/>
    <w:rsid w:val="007D630D"/>
    <w:rsid w:val="007E0528"/>
    <w:rsid w:val="007E6809"/>
    <w:rsid w:val="007E7398"/>
    <w:rsid w:val="007F5014"/>
    <w:rsid w:val="007F6D73"/>
    <w:rsid w:val="008014AF"/>
    <w:rsid w:val="00813C53"/>
    <w:rsid w:val="00816762"/>
    <w:rsid w:val="00820170"/>
    <w:rsid w:val="0082313E"/>
    <w:rsid w:val="008337F6"/>
    <w:rsid w:val="00836503"/>
    <w:rsid w:val="00843A60"/>
    <w:rsid w:val="00897FDC"/>
    <w:rsid w:val="008A17C3"/>
    <w:rsid w:val="008B4829"/>
    <w:rsid w:val="008B4ED1"/>
    <w:rsid w:val="008D0FCA"/>
    <w:rsid w:val="008D358F"/>
    <w:rsid w:val="008D4CAB"/>
    <w:rsid w:val="008E0D68"/>
    <w:rsid w:val="008E4DC5"/>
    <w:rsid w:val="008F5630"/>
    <w:rsid w:val="008F62AB"/>
    <w:rsid w:val="00902D27"/>
    <w:rsid w:val="0090423E"/>
    <w:rsid w:val="0094048C"/>
    <w:rsid w:val="00943915"/>
    <w:rsid w:val="00946949"/>
    <w:rsid w:val="00951C18"/>
    <w:rsid w:val="00963512"/>
    <w:rsid w:val="009712D1"/>
    <w:rsid w:val="00972685"/>
    <w:rsid w:val="0097432C"/>
    <w:rsid w:val="0098229F"/>
    <w:rsid w:val="00993987"/>
    <w:rsid w:val="009A5414"/>
    <w:rsid w:val="009B514C"/>
    <w:rsid w:val="009B7864"/>
    <w:rsid w:val="009D2B92"/>
    <w:rsid w:val="009D54A8"/>
    <w:rsid w:val="009F40D3"/>
    <w:rsid w:val="009F4FC7"/>
    <w:rsid w:val="00A132FD"/>
    <w:rsid w:val="00A16576"/>
    <w:rsid w:val="00A2140A"/>
    <w:rsid w:val="00A34C3E"/>
    <w:rsid w:val="00A476E7"/>
    <w:rsid w:val="00A554BA"/>
    <w:rsid w:val="00A73354"/>
    <w:rsid w:val="00A7484E"/>
    <w:rsid w:val="00A82E46"/>
    <w:rsid w:val="00A92600"/>
    <w:rsid w:val="00A9366D"/>
    <w:rsid w:val="00AA01EA"/>
    <w:rsid w:val="00AB050A"/>
    <w:rsid w:val="00AB7FA1"/>
    <w:rsid w:val="00AD71BC"/>
    <w:rsid w:val="00AF0083"/>
    <w:rsid w:val="00AF3AF2"/>
    <w:rsid w:val="00AF485A"/>
    <w:rsid w:val="00B06925"/>
    <w:rsid w:val="00B14C46"/>
    <w:rsid w:val="00B27E65"/>
    <w:rsid w:val="00B32220"/>
    <w:rsid w:val="00B43C88"/>
    <w:rsid w:val="00B45F88"/>
    <w:rsid w:val="00B50989"/>
    <w:rsid w:val="00B53071"/>
    <w:rsid w:val="00B67628"/>
    <w:rsid w:val="00B72CEE"/>
    <w:rsid w:val="00B752ED"/>
    <w:rsid w:val="00B82A1A"/>
    <w:rsid w:val="00B86B4B"/>
    <w:rsid w:val="00BA023C"/>
    <w:rsid w:val="00BA1898"/>
    <w:rsid w:val="00BA19E6"/>
    <w:rsid w:val="00BA5F1A"/>
    <w:rsid w:val="00BB13B9"/>
    <w:rsid w:val="00BC3B1F"/>
    <w:rsid w:val="00BC3DA9"/>
    <w:rsid w:val="00BD5DF1"/>
    <w:rsid w:val="00BE678F"/>
    <w:rsid w:val="00BE6A94"/>
    <w:rsid w:val="00BF1547"/>
    <w:rsid w:val="00BF2AE4"/>
    <w:rsid w:val="00BF651A"/>
    <w:rsid w:val="00C05CE6"/>
    <w:rsid w:val="00C07EFA"/>
    <w:rsid w:val="00C215C5"/>
    <w:rsid w:val="00C22008"/>
    <w:rsid w:val="00C34A13"/>
    <w:rsid w:val="00C413BA"/>
    <w:rsid w:val="00C437B1"/>
    <w:rsid w:val="00C458FE"/>
    <w:rsid w:val="00C5369F"/>
    <w:rsid w:val="00C548F5"/>
    <w:rsid w:val="00C55E9F"/>
    <w:rsid w:val="00C56820"/>
    <w:rsid w:val="00C64F7A"/>
    <w:rsid w:val="00C72606"/>
    <w:rsid w:val="00C80F88"/>
    <w:rsid w:val="00C95791"/>
    <w:rsid w:val="00CA26F5"/>
    <w:rsid w:val="00CB3CB0"/>
    <w:rsid w:val="00CC4E23"/>
    <w:rsid w:val="00CD67A2"/>
    <w:rsid w:val="00CE31B6"/>
    <w:rsid w:val="00CF08AE"/>
    <w:rsid w:val="00D04C0C"/>
    <w:rsid w:val="00D05646"/>
    <w:rsid w:val="00D142C7"/>
    <w:rsid w:val="00D220A6"/>
    <w:rsid w:val="00D33F00"/>
    <w:rsid w:val="00D55177"/>
    <w:rsid w:val="00D57B32"/>
    <w:rsid w:val="00D611E0"/>
    <w:rsid w:val="00D754E8"/>
    <w:rsid w:val="00D768D8"/>
    <w:rsid w:val="00D77BB3"/>
    <w:rsid w:val="00D82FCF"/>
    <w:rsid w:val="00D86EF8"/>
    <w:rsid w:val="00DB74FC"/>
    <w:rsid w:val="00DC59C2"/>
    <w:rsid w:val="00DD26BB"/>
    <w:rsid w:val="00DD2DC1"/>
    <w:rsid w:val="00DD648C"/>
    <w:rsid w:val="00DD6AA2"/>
    <w:rsid w:val="00DE5459"/>
    <w:rsid w:val="00E03CD9"/>
    <w:rsid w:val="00E04517"/>
    <w:rsid w:val="00E06BB9"/>
    <w:rsid w:val="00E167D5"/>
    <w:rsid w:val="00E17DCA"/>
    <w:rsid w:val="00E30C92"/>
    <w:rsid w:val="00E3119B"/>
    <w:rsid w:val="00E50B92"/>
    <w:rsid w:val="00E50C97"/>
    <w:rsid w:val="00E5553E"/>
    <w:rsid w:val="00E55F9C"/>
    <w:rsid w:val="00E6121C"/>
    <w:rsid w:val="00E6471A"/>
    <w:rsid w:val="00E71EA3"/>
    <w:rsid w:val="00E75EF4"/>
    <w:rsid w:val="00E84C97"/>
    <w:rsid w:val="00E935C2"/>
    <w:rsid w:val="00E96FFB"/>
    <w:rsid w:val="00EA7714"/>
    <w:rsid w:val="00EB0735"/>
    <w:rsid w:val="00EB1390"/>
    <w:rsid w:val="00EB29FE"/>
    <w:rsid w:val="00EB5E0C"/>
    <w:rsid w:val="00EF72A7"/>
    <w:rsid w:val="00F014DF"/>
    <w:rsid w:val="00F04740"/>
    <w:rsid w:val="00F21BFA"/>
    <w:rsid w:val="00F358FF"/>
    <w:rsid w:val="00F41CC4"/>
    <w:rsid w:val="00F42979"/>
    <w:rsid w:val="00F51612"/>
    <w:rsid w:val="00F52D13"/>
    <w:rsid w:val="00F6408C"/>
    <w:rsid w:val="00F67317"/>
    <w:rsid w:val="00F76698"/>
    <w:rsid w:val="00F82793"/>
    <w:rsid w:val="00F94800"/>
    <w:rsid w:val="00F948F1"/>
    <w:rsid w:val="00FA3AF1"/>
    <w:rsid w:val="00FC3565"/>
    <w:rsid w:val="00FF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0BA04B6-8765-0B4C-919F-B583CAC9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0"/>
    <w:rsid w:val="00186424"/>
    <w:pPr>
      <w:jc w:val="center"/>
    </w:pPr>
    <w:rPr>
      <w:rFonts w:ascii="DengXian" w:eastAsia="DengXian" w:hAnsi="DengXian"/>
    </w:rPr>
  </w:style>
  <w:style w:type="character" w:customStyle="1" w:styleId="EndNoteBibliographyTitle0">
    <w:name w:val="EndNote Bibliography Title 字符"/>
    <w:basedOn w:val="DefaultParagraphFont"/>
    <w:link w:val="EndNoteBibliographyTitle"/>
    <w:rsid w:val="00186424"/>
    <w:rPr>
      <w:rFonts w:ascii="DengXian" w:eastAsia="DengXian" w:hAnsi="DengXian"/>
    </w:rPr>
  </w:style>
  <w:style w:type="paragraph" w:customStyle="1" w:styleId="EndNoteBibliography">
    <w:name w:val="EndNote Bibliography"/>
    <w:basedOn w:val="Normal"/>
    <w:link w:val="EndNoteBibliography0"/>
    <w:rsid w:val="00186424"/>
    <w:rPr>
      <w:rFonts w:ascii="DengXian" w:eastAsia="DengXian" w:hAnsi="DengXian"/>
    </w:rPr>
  </w:style>
  <w:style w:type="character" w:customStyle="1" w:styleId="EndNoteBibliography0">
    <w:name w:val="EndNote Bibliography 字符"/>
    <w:basedOn w:val="DefaultParagraphFont"/>
    <w:link w:val="EndNoteBibliography"/>
    <w:rsid w:val="00186424"/>
    <w:rPr>
      <w:rFonts w:ascii="DengXian" w:eastAsia="DengXian" w:hAnsi="DengXian"/>
    </w:rPr>
  </w:style>
  <w:style w:type="paragraph" w:styleId="Header">
    <w:name w:val="header"/>
    <w:basedOn w:val="Normal"/>
    <w:link w:val="HeaderChar"/>
    <w:uiPriority w:val="99"/>
    <w:unhideWhenUsed/>
    <w:rsid w:val="00E30C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0C92"/>
    <w:rPr>
      <w:sz w:val="18"/>
      <w:szCs w:val="18"/>
    </w:rPr>
  </w:style>
  <w:style w:type="paragraph" w:styleId="Footer">
    <w:name w:val="footer"/>
    <w:basedOn w:val="Normal"/>
    <w:link w:val="FooterChar"/>
    <w:uiPriority w:val="99"/>
    <w:unhideWhenUsed/>
    <w:rsid w:val="00E30C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0C92"/>
    <w:rPr>
      <w:sz w:val="18"/>
      <w:szCs w:val="18"/>
    </w:rPr>
  </w:style>
  <w:style w:type="paragraph" w:styleId="BalloonText">
    <w:name w:val="Balloon Text"/>
    <w:basedOn w:val="Normal"/>
    <w:link w:val="BalloonTextChar"/>
    <w:uiPriority w:val="99"/>
    <w:semiHidden/>
    <w:unhideWhenUsed/>
    <w:rsid w:val="001540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0086">
      <w:bodyDiv w:val="1"/>
      <w:marLeft w:val="0"/>
      <w:marRight w:val="0"/>
      <w:marTop w:val="0"/>
      <w:marBottom w:val="0"/>
      <w:divBdr>
        <w:top w:val="none" w:sz="0" w:space="0" w:color="auto"/>
        <w:left w:val="none" w:sz="0" w:space="0" w:color="auto"/>
        <w:bottom w:val="none" w:sz="0" w:space="0" w:color="auto"/>
        <w:right w:val="none" w:sz="0" w:space="0" w:color="auto"/>
      </w:divBdr>
    </w:div>
    <w:div w:id="239103781">
      <w:bodyDiv w:val="1"/>
      <w:marLeft w:val="0"/>
      <w:marRight w:val="0"/>
      <w:marTop w:val="0"/>
      <w:marBottom w:val="0"/>
      <w:divBdr>
        <w:top w:val="none" w:sz="0" w:space="0" w:color="auto"/>
        <w:left w:val="none" w:sz="0" w:space="0" w:color="auto"/>
        <w:bottom w:val="none" w:sz="0" w:space="0" w:color="auto"/>
        <w:right w:val="none" w:sz="0" w:space="0" w:color="auto"/>
      </w:divBdr>
    </w:div>
    <w:div w:id="324745228">
      <w:bodyDiv w:val="1"/>
      <w:marLeft w:val="0"/>
      <w:marRight w:val="0"/>
      <w:marTop w:val="0"/>
      <w:marBottom w:val="0"/>
      <w:divBdr>
        <w:top w:val="none" w:sz="0" w:space="0" w:color="auto"/>
        <w:left w:val="none" w:sz="0" w:space="0" w:color="auto"/>
        <w:bottom w:val="none" w:sz="0" w:space="0" w:color="auto"/>
        <w:right w:val="none" w:sz="0" w:space="0" w:color="auto"/>
      </w:divBdr>
      <w:divsChild>
        <w:div w:id="771170183">
          <w:marLeft w:val="0"/>
          <w:marRight w:val="0"/>
          <w:marTop w:val="0"/>
          <w:marBottom w:val="0"/>
          <w:divBdr>
            <w:top w:val="none" w:sz="0" w:space="0" w:color="auto"/>
            <w:left w:val="none" w:sz="0" w:space="0" w:color="auto"/>
            <w:bottom w:val="none" w:sz="0" w:space="0" w:color="auto"/>
            <w:right w:val="none" w:sz="0" w:space="0" w:color="auto"/>
          </w:divBdr>
          <w:divsChild>
            <w:div w:id="902060369">
              <w:marLeft w:val="0"/>
              <w:marRight w:val="0"/>
              <w:marTop w:val="0"/>
              <w:marBottom w:val="0"/>
              <w:divBdr>
                <w:top w:val="none" w:sz="0" w:space="0" w:color="auto"/>
                <w:left w:val="none" w:sz="0" w:space="0" w:color="auto"/>
                <w:bottom w:val="none" w:sz="0" w:space="0" w:color="auto"/>
                <w:right w:val="none" w:sz="0" w:space="0" w:color="auto"/>
              </w:divBdr>
              <w:divsChild>
                <w:div w:id="2113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5885">
      <w:bodyDiv w:val="1"/>
      <w:marLeft w:val="0"/>
      <w:marRight w:val="0"/>
      <w:marTop w:val="0"/>
      <w:marBottom w:val="0"/>
      <w:divBdr>
        <w:top w:val="none" w:sz="0" w:space="0" w:color="auto"/>
        <w:left w:val="none" w:sz="0" w:space="0" w:color="auto"/>
        <w:bottom w:val="none" w:sz="0" w:space="0" w:color="auto"/>
        <w:right w:val="none" w:sz="0" w:space="0" w:color="auto"/>
      </w:divBdr>
    </w:div>
    <w:div w:id="495999680">
      <w:bodyDiv w:val="1"/>
      <w:marLeft w:val="0"/>
      <w:marRight w:val="0"/>
      <w:marTop w:val="0"/>
      <w:marBottom w:val="0"/>
      <w:divBdr>
        <w:top w:val="none" w:sz="0" w:space="0" w:color="auto"/>
        <w:left w:val="none" w:sz="0" w:space="0" w:color="auto"/>
        <w:bottom w:val="none" w:sz="0" w:space="0" w:color="auto"/>
        <w:right w:val="none" w:sz="0" w:space="0" w:color="auto"/>
      </w:divBdr>
    </w:div>
    <w:div w:id="766393039">
      <w:bodyDiv w:val="1"/>
      <w:marLeft w:val="0"/>
      <w:marRight w:val="0"/>
      <w:marTop w:val="0"/>
      <w:marBottom w:val="0"/>
      <w:divBdr>
        <w:top w:val="none" w:sz="0" w:space="0" w:color="auto"/>
        <w:left w:val="none" w:sz="0" w:space="0" w:color="auto"/>
        <w:bottom w:val="none" w:sz="0" w:space="0" w:color="auto"/>
        <w:right w:val="none" w:sz="0" w:space="0" w:color="auto"/>
      </w:divBdr>
    </w:div>
    <w:div w:id="778334628">
      <w:bodyDiv w:val="1"/>
      <w:marLeft w:val="0"/>
      <w:marRight w:val="0"/>
      <w:marTop w:val="0"/>
      <w:marBottom w:val="0"/>
      <w:divBdr>
        <w:top w:val="none" w:sz="0" w:space="0" w:color="auto"/>
        <w:left w:val="none" w:sz="0" w:space="0" w:color="auto"/>
        <w:bottom w:val="none" w:sz="0" w:space="0" w:color="auto"/>
        <w:right w:val="none" w:sz="0" w:space="0" w:color="auto"/>
      </w:divBdr>
    </w:div>
    <w:div w:id="787549619">
      <w:bodyDiv w:val="1"/>
      <w:marLeft w:val="0"/>
      <w:marRight w:val="0"/>
      <w:marTop w:val="0"/>
      <w:marBottom w:val="0"/>
      <w:divBdr>
        <w:top w:val="none" w:sz="0" w:space="0" w:color="auto"/>
        <w:left w:val="none" w:sz="0" w:space="0" w:color="auto"/>
        <w:bottom w:val="none" w:sz="0" w:space="0" w:color="auto"/>
        <w:right w:val="none" w:sz="0" w:space="0" w:color="auto"/>
      </w:divBdr>
    </w:div>
    <w:div w:id="836530460">
      <w:bodyDiv w:val="1"/>
      <w:marLeft w:val="0"/>
      <w:marRight w:val="0"/>
      <w:marTop w:val="0"/>
      <w:marBottom w:val="0"/>
      <w:divBdr>
        <w:top w:val="none" w:sz="0" w:space="0" w:color="auto"/>
        <w:left w:val="none" w:sz="0" w:space="0" w:color="auto"/>
        <w:bottom w:val="none" w:sz="0" w:space="0" w:color="auto"/>
        <w:right w:val="none" w:sz="0" w:space="0" w:color="auto"/>
      </w:divBdr>
      <w:divsChild>
        <w:div w:id="210073353">
          <w:marLeft w:val="0"/>
          <w:marRight w:val="0"/>
          <w:marTop w:val="0"/>
          <w:marBottom w:val="0"/>
          <w:divBdr>
            <w:top w:val="none" w:sz="0" w:space="0" w:color="auto"/>
            <w:left w:val="none" w:sz="0" w:space="0" w:color="auto"/>
            <w:bottom w:val="none" w:sz="0" w:space="0" w:color="auto"/>
            <w:right w:val="none" w:sz="0" w:space="0" w:color="auto"/>
          </w:divBdr>
          <w:divsChild>
            <w:div w:id="369649661">
              <w:marLeft w:val="0"/>
              <w:marRight w:val="0"/>
              <w:marTop w:val="0"/>
              <w:marBottom w:val="0"/>
              <w:divBdr>
                <w:top w:val="none" w:sz="0" w:space="0" w:color="auto"/>
                <w:left w:val="none" w:sz="0" w:space="0" w:color="auto"/>
                <w:bottom w:val="none" w:sz="0" w:space="0" w:color="auto"/>
                <w:right w:val="none" w:sz="0" w:space="0" w:color="auto"/>
              </w:divBdr>
              <w:divsChild>
                <w:div w:id="9969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6484">
      <w:bodyDiv w:val="1"/>
      <w:marLeft w:val="0"/>
      <w:marRight w:val="0"/>
      <w:marTop w:val="0"/>
      <w:marBottom w:val="0"/>
      <w:divBdr>
        <w:top w:val="none" w:sz="0" w:space="0" w:color="auto"/>
        <w:left w:val="none" w:sz="0" w:space="0" w:color="auto"/>
        <w:bottom w:val="none" w:sz="0" w:space="0" w:color="auto"/>
        <w:right w:val="none" w:sz="0" w:space="0" w:color="auto"/>
      </w:divBdr>
    </w:div>
    <w:div w:id="935015520">
      <w:bodyDiv w:val="1"/>
      <w:marLeft w:val="0"/>
      <w:marRight w:val="0"/>
      <w:marTop w:val="0"/>
      <w:marBottom w:val="0"/>
      <w:divBdr>
        <w:top w:val="none" w:sz="0" w:space="0" w:color="auto"/>
        <w:left w:val="none" w:sz="0" w:space="0" w:color="auto"/>
        <w:bottom w:val="none" w:sz="0" w:space="0" w:color="auto"/>
        <w:right w:val="none" w:sz="0" w:space="0" w:color="auto"/>
      </w:divBdr>
    </w:div>
    <w:div w:id="974605984">
      <w:bodyDiv w:val="1"/>
      <w:marLeft w:val="0"/>
      <w:marRight w:val="0"/>
      <w:marTop w:val="0"/>
      <w:marBottom w:val="0"/>
      <w:divBdr>
        <w:top w:val="none" w:sz="0" w:space="0" w:color="auto"/>
        <w:left w:val="none" w:sz="0" w:space="0" w:color="auto"/>
        <w:bottom w:val="none" w:sz="0" w:space="0" w:color="auto"/>
        <w:right w:val="none" w:sz="0" w:space="0" w:color="auto"/>
      </w:divBdr>
      <w:divsChild>
        <w:div w:id="219173191">
          <w:marLeft w:val="0"/>
          <w:marRight w:val="0"/>
          <w:marTop w:val="0"/>
          <w:marBottom w:val="0"/>
          <w:divBdr>
            <w:top w:val="none" w:sz="0" w:space="0" w:color="auto"/>
            <w:left w:val="none" w:sz="0" w:space="0" w:color="auto"/>
            <w:bottom w:val="none" w:sz="0" w:space="0" w:color="auto"/>
            <w:right w:val="none" w:sz="0" w:space="0" w:color="auto"/>
          </w:divBdr>
          <w:divsChild>
            <w:div w:id="1546600936">
              <w:marLeft w:val="0"/>
              <w:marRight w:val="0"/>
              <w:marTop w:val="0"/>
              <w:marBottom w:val="0"/>
              <w:divBdr>
                <w:top w:val="none" w:sz="0" w:space="0" w:color="auto"/>
                <w:left w:val="none" w:sz="0" w:space="0" w:color="auto"/>
                <w:bottom w:val="none" w:sz="0" w:space="0" w:color="auto"/>
                <w:right w:val="none" w:sz="0" w:space="0" w:color="auto"/>
              </w:divBdr>
              <w:divsChild>
                <w:div w:id="6935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7686">
      <w:bodyDiv w:val="1"/>
      <w:marLeft w:val="0"/>
      <w:marRight w:val="0"/>
      <w:marTop w:val="0"/>
      <w:marBottom w:val="0"/>
      <w:divBdr>
        <w:top w:val="none" w:sz="0" w:space="0" w:color="auto"/>
        <w:left w:val="none" w:sz="0" w:space="0" w:color="auto"/>
        <w:bottom w:val="none" w:sz="0" w:space="0" w:color="auto"/>
        <w:right w:val="none" w:sz="0" w:space="0" w:color="auto"/>
      </w:divBdr>
    </w:div>
    <w:div w:id="1098791078">
      <w:bodyDiv w:val="1"/>
      <w:marLeft w:val="0"/>
      <w:marRight w:val="0"/>
      <w:marTop w:val="0"/>
      <w:marBottom w:val="0"/>
      <w:divBdr>
        <w:top w:val="none" w:sz="0" w:space="0" w:color="auto"/>
        <w:left w:val="none" w:sz="0" w:space="0" w:color="auto"/>
        <w:bottom w:val="none" w:sz="0" w:space="0" w:color="auto"/>
        <w:right w:val="none" w:sz="0" w:space="0" w:color="auto"/>
      </w:divBdr>
      <w:divsChild>
        <w:div w:id="1611477120">
          <w:marLeft w:val="0"/>
          <w:marRight w:val="0"/>
          <w:marTop w:val="0"/>
          <w:marBottom w:val="0"/>
          <w:divBdr>
            <w:top w:val="none" w:sz="0" w:space="0" w:color="auto"/>
            <w:left w:val="none" w:sz="0" w:space="0" w:color="auto"/>
            <w:bottom w:val="none" w:sz="0" w:space="0" w:color="auto"/>
            <w:right w:val="none" w:sz="0" w:space="0" w:color="auto"/>
          </w:divBdr>
          <w:divsChild>
            <w:div w:id="1404990354">
              <w:marLeft w:val="0"/>
              <w:marRight w:val="0"/>
              <w:marTop w:val="0"/>
              <w:marBottom w:val="0"/>
              <w:divBdr>
                <w:top w:val="none" w:sz="0" w:space="0" w:color="auto"/>
                <w:left w:val="none" w:sz="0" w:space="0" w:color="auto"/>
                <w:bottom w:val="none" w:sz="0" w:space="0" w:color="auto"/>
                <w:right w:val="none" w:sz="0" w:space="0" w:color="auto"/>
              </w:divBdr>
              <w:divsChild>
                <w:div w:id="1732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2822">
      <w:bodyDiv w:val="1"/>
      <w:marLeft w:val="0"/>
      <w:marRight w:val="0"/>
      <w:marTop w:val="0"/>
      <w:marBottom w:val="0"/>
      <w:divBdr>
        <w:top w:val="none" w:sz="0" w:space="0" w:color="auto"/>
        <w:left w:val="none" w:sz="0" w:space="0" w:color="auto"/>
        <w:bottom w:val="none" w:sz="0" w:space="0" w:color="auto"/>
        <w:right w:val="none" w:sz="0" w:space="0" w:color="auto"/>
      </w:divBdr>
    </w:div>
    <w:div w:id="1142380967">
      <w:bodyDiv w:val="1"/>
      <w:marLeft w:val="0"/>
      <w:marRight w:val="0"/>
      <w:marTop w:val="0"/>
      <w:marBottom w:val="0"/>
      <w:divBdr>
        <w:top w:val="none" w:sz="0" w:space="0" w:color="auto"/>
        <w:left w:val="none" w:sz="0" w:space="0" w:color="auto"/>
        <w:bottom w:val="none" w:sz="0" w:space="0" w:color="auto"/>
        <w:right w:val="none" w:sz="0" w:space="0" w:color="auto"/>
      </w:divBdr>
      <w:divsChild>
        <w:div w:id="385955599">
          <w:marLeft w:val="0"/>
          <w:marRight w:val="0"/>
          <w:marTop w:val="0"/>
          <w:marBottom w:val="0"/>
          <w:divBdr>
            <w:top w:val="none" w:sz="0" w:space="0" w:color="auto"/>
            <w:left w:val="none" w:sz="0" w:space="0" w:color="auto"/>
            <w:bottom w:val="none" w:sz="0" w:space="0" w:color="auto"/>
            <w:right w:val="none" w:sz="0" w:space="0" w:color="auto"/>
          </w:divBdr>
          <w:divsChild>
            <w:div w:id="176358738">
              <w:marLeft w:val="0"/>
              <w:marRight w:val="0"/>
              <w:marTop w:val="0"/>
              <w:marBottom w:val="0"/>
              <w:divBdr>
                <w:top w:val="none" w:sz="0" w:space="0" w:color="auto"/>
                <w:left w:val="none" w:sz="0" w:space="0" w:color="auto"/>
                <w:bottom w:val="none" w:sz="0" w:space="0" w:color="auto"/>
                <w:right w:val="none" w:sz="0" w:space="0" w:color="auto"/>
              </w:divBdr>
              <w:divsChild>
                <w:div w:id="4111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5991">
      <w:bodyDiv w:val="1"/>
      <w:marLeft w:val="0"/>
      <w:marRight w:val="0"/>
      <w:marTop w:val="0"/>
      <w:marBottom w:val="0"/>
      <w:divBdr>
        <w:top w:val="none" w:sz="0" w:space="0" w:color="auto"/>
        <w:left w:val="none" w:sz="0" w:space="0" w:color="auto"/>
        <w:bottom w:val="none" w:sz="0" w:space="0" w:color="auto"/>
        <w:right w:val="none" w:sz="0" w:space="0" w:color="auto"/>
      </w:divBdr>
    </w:div>
    <w:div w:id="1486630204">
      <w:bodyDiv w:val="1"/>
      <w:marLeft w:val="0"/>
      <w:marRight w:val="0"/>
      <w:marTop w:val="0"/>
      <w:marBottom w:val="0"/>
      <w:divBdr>
        <w:top w:val="none" w:sz="0" w:space="0" w:color="auto"/>
        <w:left w:val="none" w:sz="0" w:space="0" w:color="auto"/>
        <w:bottom w:val="none" w:sz="0" w:space="0" w:color="auto"/>
        <w:right w:val="none" w:sz="0" w:space="0" w:color="auto"/>
      </w:divBdr>
    </w:div>
    <w:div w:id="1517967063">
      <w:bodyDiv w:val="1"/>
      <w:marLeft w:val="0"/>
      <w:marRight w:val="0"/>
      <w:marTop w:val="0"/>
      <w:marBottom w:val="0"/>
      <w:divBdr>
        <w:top w:val="none" w:sz="0" w:space="0" w:color="auto"/>
        <w:left w:val="none" w:sz="0" w:space="0" w:color="auto"/>
        <w:bottom w:val="none" w:sz="0" w:space="0" w:color="auto"/>
        <w:right w:val="none" w:sz="0" w:space="0" w:color="auto"/>
      </w:divBdr>
    </w:div>
    <w:div w:id="1552033170">
      <w:bodyDiv w:val="1"/>
      <w:marLeft w:val="0"/>
      <w:marRight w:val="0"/>
      <w:marTop w:val="0"/>
      <w:marBottom w:val="0"/>
      <w:divBdr>
        <w:top w:val="none" w:sz="0" w:space="0" w:color="auto"/>
        <w:left w:val="none" w:sz="0" w:space="0" w:color="auto"/>
        <w:bottom w:val="none" w:sz="0" w:space="0" w:color="auto"/>
        <w:right w:val="none" w:sz="0" w:space="0" w:color="auto"/>
      </w:divBdr>
    </w:div>
    <w:div w:id="1578588744">
      <w:bodyDiv w:val="1"/>
      <w:marLeft w:val="0"/>
      <w:marRight w:val="0"/>
      <w:marTop w:val="0"/>
      <w:marBottom w:val="0"/>
      <w:divBdr>
        <w:top w:val="none" w:sz="0" w:space="0" w:color="auto"/>
        <w:left w:val="none" w:sz="0" w:space="0" w:color="auto"/>
        <w:bottom w:val="none" w:sz="0" w:space="0" w:color="auto"/>
        <w:right w:val="none" w:sz="0" w:space="0" w:color="auto"/>
      </w:divBdr>
    </w:div>
    <w:div w:id="1697462192">
      <w:bodyDiv w:val="1"/>
      <w:marLeft w:val="0"/>
      <w:marRight w:val="0"/>
      <w:marTop w:val="0"/>
      <w:marBottom w:val="0"/>
      <w:divBdr>
        <w:top w:val="none" w:sz="0" w:space="0" w:color="auto"/>
        <w:left w:val="none" w:sz="0" w:space="0" w:color="auto"/>
        <w:bottom w:val="none" w:sz="0" w:space="0" w:color="auto"/>
        <w:right w:val="none" w:sz="0" w:space="0" w:color="auto"/>
      </w:divBdr>
    </w:div>
    <w:div w:id="1756246881">
      <w:bodyDiv w:val="1"/>
      <w:marLeft w:val="0"/>
      <w:marRight w:val="0"/>
      <w:marTop w:val="0"/>
      <w:marBottom w:val="0"/>
      <w:divBdr>
        <w:top w:val="none" w:sz="0" w:space="0" w:color="auto"/>
        <w:left w:val="none" w:sz="0" w:space="0" w:color="auto"/>
        <w:bottom w:val="none" w:sz="0" w:space="0" w:color="auto"/>
        <w:right w:val="none" w:sz="0" w:space="0" w:color="auto"/>
      </w:divBdr>
    </w:div>
    <w:div w:id="1850868958">
      <w:bodyDiv w:val="1"/>
      <w:marLeft w:val="0"/>
      <w:marRight w:val="0"/>
      <w:marTop w:val="0"/>
      <w:marBottom w:val="0"/>
      <w:divBdr>
        <w:top w:val="none" w:sz="0" w:space="0" w:color="auto"/>
        <w:left w:val="none" w:sz="0" w:space="0" w:color="auto"/>
        <w:bottom w:val="none" w:sz="0" w:space="0" w:color="auto"/>
        <w:right w:val="none" w:sz="0" w:space="0" w:color="auto"/>
      </w:divBdr>
    </w:div>
    <w:div w:id="1854026573">
      <w:bodyDiv w:val="1"/>
      <w:marLeft w:val="0"/>
      <w:marRight w:val="0"/>
      <w:marTop w:val="0"/>
      <w:marBottom w:val="0"/>
      <w:divBdr>
        <w:top w:val="none" w:sz="0" w:space="0" w:color="auto"/>
        <w:left w:val="none" w:sz="0" w:space="0" w:color="auto"/>
        <w:bottom w:val="none" w:sz="0" w:space="0" w:color="auto"/>
        <w:right w:val="none" w:sz="0" w:space="0" w:color="auto"/>
      </w:divBdr>
    </w:div>
    <w:div w:id="1908102089">
      <w:bodyDiv w:val="1"/>
      <w:marLeft w:val="0"/>
      <w:marRight w:val="0"/>
      <w:marTop w:val="0"/>
      <w:marBottom w:val="0"/>
      <w:divBdr>
        <w:top w:val="none" w:sz="0" w:space="0" w:color="auto"/>
        <w:left w:val="none" w:sz="0" w:space="0" w:color="auto"/>
        <w:bottom w:val="none" w:sz="0" w:space="0" w:color="auto"/>
        <w:right w:val="none" w:sz="0" w:space="0" w:color="auto"/>
      </w:divBdr>
    </w:div>
    <w:div w:id="1994869931">
      <w:bodyDiv w:val="1"/>
      <w:marLeft w:val="0"/>
      <w:marRight w:val="0"/>
      <w:marTop w:val="0"/>
      <w:marBottom w:val="0"/>
      <w:divBdr>
        <w:top w:val="none" w:sz="0" w:space="0" w:color="auto"/>
        <w:left w:val="none" w:sz="0" w:space="0" w:color="auto"/>
        <w:bottom w:val="none" w:sz="0" w:space="0" w:color="auto"/>
        <w:right w:val="none" w:sz="0" w:space="0" w:color="auto"/>
      </w:divBdr>
      <w:divsChild>
        <w:div w:id="1916743509">
          <w:marLeft w:val="0"/>
          <w:marRight w:val="0"/>
          <w:marTop w:val="0"/>
          <w:marBottom w:val="0"/>
          <w:divBdr>
            <w:top w:val="none" w:sz="0" w:space="0" w:color="auto"/>
            <w:left w:val="none" w:sz="0" w:space="0" w:color="auto"/>
            <w:bottom w:val="none" w:sz="0" w:space="0" w:color="auto"/>
            <w:right w:val="none" w:sz="0" w:space="0" w:color="auto"/>
          </w:divBdr>
          <w:divsChild>
            <w:div w:id="1426344855">
              <w:marLeft w:val="0"/>
              <w:marRight w:val="0"/>
              <w:marTop w:val="0"/>
              <w:marBottom w:val="0"/>
              <w:divBdr>
                <w:top w:val="none" w:sz="0" w:space="0" w:color="auto"/>
                <w:left w:val="none" w:sz="0" w:space="0" w:color="auto"/>
                <w:bottom w:val="none" w:sz="0" w:space="0" w:color="auto"/>
                <w:right w:val="none" w:sz="0" w:space="0" w:color="auto"/>
              </w:divBdr>
              <w:divsChild>
                <w:div w:id="19230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7941">
      <w:bodyDiv w:val="1"/>
      <w:marLeft w:val="0"/>
      <w:marRight w:val="0"/>
      <w:marTop w:val="0"/>
      <w:marBottom w:val="0"/>
      <w:divBdr>
        <w:top w:val="none" w:sz="0" w:space="0" w:color="auto"/>
        <w:left w:val="none" w:sz="0" w:space="0" w:color="auto"/>
        <w:bottom w:val="none" w:sz="0" w:space="0" w:color="auto"/>
        <w:right w:val="none" w:sz="0" w:space="0" w:color="auto"/>
      </w:divBdr>
      <w:divsChild>
        <w:div w:id="1466654032">
          <w:marLeft w:val="0"/>
          <w:marRight w:val="0"/>
          <w:marTop w:val="0"/>
          <w:marBottom w:val="0"/>
          <w:divBdr>
            <w:top w:val="none" w:sz="0" w:space="0" w:color="auto"/>
            <w:left w:val="none" w:sz="0" w:space="0" w:color="auto"/>
            <w:bottom w:val="none" w:sz="0" w:space="0" w:color="auto"/>
            <w:right w:val="none" w:sz="0" w:space="0" w:color="auto"/>
          </w:divBdr>
          <w:divsChild>
            <w:div w:id="448361262">
              <w:marLeft w:val="0"/>
              <w:marRight w:val="0"/>
              <w:marTop w:val="0"/>
              <w:marBottom w:val="0"/>
              <w:divBdr>
                <w:top w:val="none" w:sz="0" w:space="0" w:color="auto"/>
                <w:left w:val="none" w:sz="0" w:space="0" w:color="auto"/>
                <w:bottom w:val="none" w:sz="0" w:space="0" w:color="auto"/>
                <w:right w:val="none" w:sz="0" w:space="0" w:color="auto"/>
              </w:divBdr>
              <w:divsChild>
                <w:div w:id="181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5045">
      <w:bodyDiv w:val="1"/>
      <w:marLeft w:val="0"/>
      <w:marRight w:val="0"/>
      <w:marTop w:val="0"/>
      <w:marBottom w:val="0"/>
      <w:divBdr>
        <w:top w:val="none" w:sz="0" w:space="0" w:color="auto"/>
        <w:left w:val="none" w:sz="0" w:space="0" w:color="auto"/>
        <w:bottom w:val="none" w:sz="0" w:space="0" w:color="auto"/>
        <w:right w:val="none" w:sz="0" w:space="0" w:color="auto"/>
      </w:divBdr>
    </w:div>
    <w:div w:id="21244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6C04C0B.dotm</Template>
  <TotalTime>173</TotalTime>
  <Pages>10</Pages>
  <Words>7753</Words>
  <Characters>44195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Guo, Shicheng</cp:lastModifiedBy>
  <cp:revision>39</cp:revision>
  <dcterms:created xsi:type="dcterms:W3CDTF">2019-07-02T15:12:00Z</dcterms:created>
  <dcterms:modified xsi:type="dcterms:W3CDTF">2019-07-02T21:34:00Z</dcterms:modified>
</cp:coreProperties>
</file>