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853FEC2" w14:textId="1FF44BCA" w:rsidR="007035D3" w:rsidRPr="006006D4" w:rsidRDefault="00897886" w:rsidP="003A42E7">
      <w:pPr>
        <w:spacing w:before="240"/>
        <w:rPr>
          <w:rFonts w:ascii="Arial" w:hAnsi="Arial" w:cs="Arial"/>
          <w:b/>
          <w:color w:val="000000" w:themeColor="text1"/>
          <w:sz w:val="22"/>
        </w:rPr>
      </w:pPr>
      <w:r w:rsidRPr="006006D4">
        <w:rPr>
          <w:rFonts w:ascii="Arial" w:hAnsi="Arial" w:cs="Arial"/>
          <w:b/>
          <w:color w:val="000000" w:themeColor="text1"/>
          <w:sz w:val="22"/>
        </w:rPr>
        <w:t>L</w:t>
      </w:r>
      <w:r w:rsidR="00FB51AE" w:rsidRPr="006006D4">
        <w:rPr>
          <w:rFonts w:ascii="Arial" w:hAnsi="Arial" w:cs="Arial"/>
          <w:b/>
          <w:color w:val="000000" w:themeColor="text1"/>
          <w:sz w:val="22"/>
        </w:rPr>
        <w:t>ong-R</w:t>
      </w:r>
      <w:r w:rsidR="004F4044" w:rsidRPr="006006D4">
        <w:rPr>
          <w:rFonts w:ascii="Arial" w:hAnsi="Arial" w:cs="Arial"/>
          <w:b/>
          <w:color w:val="000000" w:themeColor="text1"/>
          <w:sz w:val="22"/>
        </w:rPr>
        <w:t>egion Hypo</w:t>
      </w:r>
      <w:ins w:id="0" w:author="Guo, Shicheng" w:date="2019-04-09T16:25:00Z">
        <w:r w:rsidR="00297E87">
          <w:rPr>
            <w:rFonts w:ascii="Arial" w:hAnsi="Arial" w:cs="Arial"/>
            <w:b/>
            <w:color w:val="000000" w:themeColor="text1"/>
            <w:sz w:val="22"/>
          </w:rPr>
          <w:t>-</w:t>
        </w:r>
      </w:ins>
      <w:r w:rsidR="004F4044" w:rsidRPr="006006D4">
        <w:rPr>
          <w:rFonts w:ascii="Arial" w:hAnsi="Arial" w:cs="Arial"/>
          <w:b/>
          <w:color w:val="000000" w:themeColor="text1"/>
          <w:sz w:val="22"/>
        </w:rPr>
        <w:t>methylation in HBV Integration Regions Enhance</w:t>
      </w:r>
      <w:ins w:id="1" w:author="Guo, Shicheng" w:date="2019-04-17T23:01:00Z">
        <w:r w:rsidR="00744BA7">
          <w:rPr>
            <w:rFonts w:ascii="Arial" w:hAnsi="Arial" w:cs="Arial"/>
            <w:b/>
            <w:color w:val="000000" w:themeColor="text1"/>
            <w:sz w:val="22"/>
          </w:rPr>
          <w:t>s</w:t>
        </w:r>
      </w:ins>
      <w:r w:rsidR="004F4044" w:rsidRPr="006006D4">
        <w:rPr>
          <w:rFonts w:ascii="Arial" w:hAnsi="Arial" w:cs="Arial"/>
          <w:b/>
          <w:color w:val="000000" w:themeColor="text1"/>
          <w:sz w:val="22"/>
        </w:rPr>
        <w:t xml:space="preserve"> HCC Non-invasive Surveillance </w:t>
      </w:r>
      <w:del w:id="2" w:author="Guo, Shicheng" w:date="2019-04-17T23:01:00Z">
        <w:r w:rsidR="004F4044" w:rsidRPr="006006D4" w:rsidDel="00744BA7">
          <w:rPr>
            <w:rFonts w:ascii="Arial" w:hAnsi="Arial" w:cs="Arial"/>
            <w:b/>
            <w:color w:val="000000" w:themeColor="text1"/>
            <w:sz w:val="22"/>
          </w:rPr>
          <w:delText xml:space="preserve">by </w:delText>
        </w:r>
      </w:del>
      <w:ins w:id="3" w:author="Guo, Shicheng" w:date="2019-04-17T23:01:00Z">
        <w:r w:rsidR="00744BA7">
          <w:rPr>
            <w:rFonts w:ascii="Arial" w:hAnsi="Arial" w:cs="Arial"/>
            <w:b/>
            <w:color w:val="000000" w:themeColor="text1"/>
            <w:sz w:val="22"/>
          </w:rPr>
          <w:t>using</w:t>
        </w:r>
        <w:r w:rsidR="00744BA7" w:rsidRPr="006006D4">
          <w:rPr>
            <w:rFonts w:ascii="Arial" w:hAnsi="Arial" w:cs="Arial"/>
            <w:b/>
            <w:color w:val="000000" w:themeColor="text1"/>
            <w:sz w:val="22"/>
          </w:rPr>
          <w:t xml:space="preserve"> </w:t>
        </w:r>
      </w:ins>
      <w:r w:rsidR="004F4044" w:rsidRPr="006006D4">
        <w:rPr>
          <w:rFonts w:ascii="Arial" w:hAnsi="Arial" w:cs="Arial"/>
          <w:b/>
          <w:color w:val="000000" w:themeColor="text1"/>
          <w:sz w:val="22"/>
        </w:rPr>
        <w:t xml:space="preserve">Low-pass Whole Genome-wide Bisulfite Sequencing. </w:t>
      </w:r>
    </w:p>
    <w:p w14:paraId="712FDB73" w14:textId="5F31F6CE" w:rsidR="007035D3" w:rsidRPr="00B459FE" w:rsidRDefault="00791EB0" w:rsidP="000462DB">
      <w:pPr>
        <w:spacing w:before="240"/>
        <w:rPr>
          <w:rFonts w:ascii="Arial" w:hAnsi="Arial" w:cs="Arial"/>
          <w:kern w:val="0"/>
          <w:sz w:val="22"/>
        </w:rPr>
      </w:pPr>
      <w:r w:rsidRPr="00B459FE">
        <w:rPr>
          <w:rFonts w:ascii="Arial" w:hAnsi="Arial" w:cs="Arial"/>
          <w:color w:val="000000" w:themeColor="text1"/>
          <w:sz w:val="22"/>
        </w:rPr>
        <w:t xml:space="preserve">Haikun </w:t>
      </w:r>
      <w:r w:rsidR="000462DB" w:rsidRPr="00B459FE">
        <w:rPr>
          <w:rFonts w:ascii="Arial" w:hAnsi="Arial" w:cs="Arial"/>
          <w:color w:val="000000" w:themeColor="text1"/>
          <w:sz w:val="22"/>
        </w:rPr>
        <w:t>Zhang</w:t>
      </w:r>
      <w:r w:rsidR="00762436" w:rsidRPr="00B459FE">
        <w:rPr>
          <w:rFonts w:ascii="Arial" w:hAnsi="Arial" w:cs="Arial"/>
          <w:color w:val="000000" w:themeColor="text1"/>
          <w:sz w:val="22"/>
          <w:vertAlign w:val="superscript"/>
        </w:rPr>
        <w:t>1</w:t>
      </w:r>
      <w:r w:rsidR="005445F3">
        <w:rPr>
          <w:rFonts w:ascii="Arial" w:hAnsi="Arial" w:cs="Arial" w:hint="eastAsia"/>
          <w:color w:val="000000" w:themeColor="text1"/>
          <w:sz w:val="22"/>
          <w:vertAlign w:val="superscript"/>
        </w:rPr>
        <w:t>,</w:t>
      </w:r>
      <w:r w:rsidR="005918A6">
        <w:rPr>
          <w:rFonts w:ascii="Arial" w:hAnsi="Arial" w:cs="Arial" w:hint="eastAsia"/>
          <w:color w:val="000000" w:themeColor="text1"/>
          <w:sz w:val="22"/>
          <w:vertAlign w:val="superscript"/>
        </w:rPr>
        <w:t>7</w:t>
      </w:r>
      <w:r w:rsidR="005445F3">
        <w:rPr>
          <w:rFonts w:ascii="Arial" w:hAnsi="Arial" w:cs="Arial" w:hint="eastAsia"/>
          <w:color w:val="000000" w:themeColor="text1"/>
          <w:sz w:val="22"/>
          <w:vertAlign w:val="superscript"/>
        </w:rPr>
        <w:t xml:space="preserve">, </w:t>
      </w:r>
      <w:r w:rsidR="005445F3" w:rsidRPr="005445F3">
        <w:rPr>
          <w:rFonts w:ascii="Arial" w:hAnsi="Arial" w:cs="Arial"/>
          <w:sz w:val="22"/>
          <w:vertAlign w:val="superscript"/>
        </w:rPr>
        <w:t>#</w:t>
      </w:r>
      <w:r w:rsidR="000462DB" w:rsidRPr="00B459FE">
        <w:rPr>
          <w:rFonts w:ascii="Arial" w:hAnsi="Arial" w:cs="Arial"/>
          <w:color w:val="000000" w:themeColor="text1"/>
          <w:sz w:val="22"/>
        </w:rPr>
        <w:t>, Peiling Dong</w:t>
      </w:r>
      <w:r w:rsidR="00452BAC" w:rsidRPr="00B459FE">
        <w:rPr>
          <w:rFonts w:ascii="Arial" w:hAnsi="Arial" w:cs="Arial"/>
          <w:color w:val="000000" w:themeColor="text1"/>
          <w:sz w:val="22"/>
          <w:vertAlign w:val="superscript"/>
        </w:rPr>
        <w:t>2</w:t>
      </w:r>
      <w:r w:rsidR="005445F3">
        <w:rPr>
          <w:rFonts w:ascii="Arial" w:hAnsi="Arial" w:cs="Arial" w:hint="eastAsia"/>
          <w:color w:val="000000" w:themeColor="text1"/>
          <w:sz w:val="22"/>
          <w:vertAlign w:val="superscript"/>
        </w:rPr>
        <w:t xml:space="preserve">, </w:t>
      </w:r>
      <w:r w:rsidR="005445F3" w:rsidRPr="005445F3">
        <w:rPr>
          <w:rFonts w:ascii="Arial" w:hAnsi="Arial" w:cs="Arial"/>
          <w:sz w:val="22"/>
          <w:vertAlign w:val="superscript"/>
        </w:rPr>
        <w:t>#</w:t>
      </w:r>
      <w:r w:rsidR="000462DB" w:rsidRPr="00B459FE">
        <w:rPr>
          <w:rFonts w:ascii="Arial" w:hAnsi="Arial" w:cs="Arial"/>
          <w:color w:val="000000" w:themeColor="text1"/>
          <w:sz w:val="22"/>
        </w:rPr>
        <w:t xml:space="preserve">, </w:t>
      </w:r>
      <w:r w:rsidR="007035D3" w:rsidRPr="00B459FE">
        <w:rPr>
          <w:rFonts w:ascii="Arial" w:hAnsi="Arial" w:cs="Arial"/>
          <w:sz w:val="22"/>
        </w:rPr>
        <w:t>Shicheng Guo</w:t>
      </w:r>
      <w:r w:rsidR="006E0127" w:rsidRPr="00B459FE">
        <w:rPr>
          <w:rFonts w:ascii="Arial" w:hAnsi="Arial" w:cs="Arial" w:hint="eastAsia"/>
          <w:sz w:val="22"/>
          <w:vertAlign w:val="superscript"/>
        </w:rPr>
        <w:t>3</w:t>
      </w:r>
      <w:r w:rsidR="005445F3">
        <w:rPr>
          <w:rFonts w:ascii="Arial" w:hAnsi="Arial" w:cs="Arial" w:hint="eastAsia"/>
          <w:color w:val="000000" w:themeColor="text1"/>
          <w:sz w:val="22"/>
          <w:vertAlign w:val="superscript"/>
        </w:rPr>
        <w:t xml:space="preserve">, </w:t>
      </w:r>
      <w:r w:rsidR="005445F3" w:rsidRPr="005445F3">
        <w:rPr>
          <w:rFonts w:ascii="Arial" w:hAnsi="Arial" w:cs="Arial"/>
          <w:sz w:val="22"/>
          <w:vertAlign w:val="superscript"/>
        </w:rPr>
        <w:t>#</w:t>
      </w:r>
      <w:r w:rsidR="00B459FE" w:rsidRPr="00B459FE">
        <w:rPr>
          <w:rFonts w:ascii="Arial" w:hAnsi="Arial" w:cs="Arial"/>
          <w:color w:val="000000" w:themeColor="text1"/>
          <w:sz w:val="22"/>
        </w:rPr>
        <w:t xml:space="preserve">, </w:t>
      </w:r>
      <w:r w:rsidR="00DA3F5F">
        <w:rPr>
          <w:rFonts w:ascii="Arial" w:hAnsi="Arial" w:cs="Arial"/>
          <w:color w:val="000000" w:themeColor="text1"/>
          <w:sz w:val="22"/>
        </w:rPr>
        <w:t>Augusto Villanueva</w:t>
      </w:r>
      <w:r w:rsidR="00DA3F5F" w:rsidRPr="0088221B">
        <w:rPr>
          <w:rFonts w:ascii="Arial" w:hAnsi="Arial" w:cs="Arial"/>
          <w:color w:val="000000" w:themeColor="text1"/>
          <w:sz w:val="22"/>
          <w:vertAlign w:val="superscript"/>
        </w:rPr>
        <w:t>4</w:t>
      </w:r>
      <w:r w:rsidR="00E27395">
        <w:rPr>
          <w:rFonts w:ascii="Arial" w:hAnsi="Arial" w:cs="Arial"/>
          <w:color w:val="000000" w:themeColor="text1"/>
          <w:sz w:val="22"/>
        </w:rPr>
        <w:t xml:space="preserve">, </w:t>
      </w:r>
      <w:r w:rsidR="000462DB" w:rsidRPr="00B459FE">
        <w:rPr>
          <w:rFonts w:ascii="Arial" w:hAnsi="Arial" w:cs="Arial"/>
          <w:sz w:val="22"/>
        </w:rPr>
        <w:t>Chengcheng Tao</w:t>
      </w:r>
      <w:r w:rsidR="00775F49" w:rsidRPr="00B459FE">
        <w:rPr>
          <w:rFonts w:ascii="Arial" w:hAnsi="Arial" w:cs="Arial"/>
          <w:color w:val="000000" w:themeColor="text1"/>
          <w:sz w:val="22"/>
          <w:vertAlign w:val="superscript"/>
        </w:rPr>
        <w:t>1</w:t>
      </w:r>
      <w:ins w:id="4" w:author="Schrodi, Steven J PHD" w:date="2019-04-09T19:33:00Z">
        <w:r w:rsidR="0088221B">
          <w:rPr>
            <w:rFonts w:ascii="Arial" w:hAnsi="Arial" w:cs="Arial"/>
            <w:sz w:val="22"/>
          </w:rPr>
          <w:t xml:space="preserve">, </w:t>
        </w:r>
      </w:ins>
      <w:r w:rsidR="00F01C40" w:rsidRPr="00B459FE">
        <w:rPr>
          <w:rFonts w:ascii="Arial" w:hAnsi="Arial" w:cs="Arial"/>
          <w:sz w:val="22"/>
        </w:rPr>
        <w:t>Wenmin Zhao</w:t>
      </w:r>
      <w:r w:rsidR="00775F49" w:rsidRPr="00B459FE">
        <w:rPr>
          <w:rFonts w:ascii="Arial" w:hAnsi="Arial" w:cs="Arial" w:hint="eastAsia"/>
          <w:kern w:val="0"/>
          <w:sz w:val="22"/>
          <w:vertAlign w:val="superscript"/>
        </w:rPr>
        <w:t>2</w:t>
      </w:r>
      <w:r w:rsidR="006266F9">
        <w:rPr>
          <w:rFonts w:ascii="Arial" w:hAnsi="Arial" w:cs="Arial" w:hint="eastAsia"/>
          <w:sz w:val="22"/>
        </w:rPr>
        <w:t xml:space="preserve">, </w:t>
      </w:r>
      <w:r w:rsidR="005918A6">
        <w:rPr>
          <w:rFonts w:ascii="Arial" w:hAnsi="Arial" w:cs="Arial" w:hint="eastAsia"/>
          <w:sz w:val="22"/>
        </w:rPr>
        <w:t>Jiakang Wang</w:t>
      </w:r>
      <w:r w:rsidR="00A74200">
        <w:rPr>
          <w:rFonts w:ascii="Arial" w:hAnsi="Arial" w:cs="Arial"/>
          <w:color w:val="000000" w:themeColor="text1"/>
          <w:sz w:val="22"/>
          <w:vertAlign w:val="superscript"/>
        </w:rPr>
        <w:t>5</w:t>
      </w:r>
      <w:r w:rsidR="005918A6">
        <w:rPr>
          <w:rFonts w:ascii="Arial" w:hAnsi="Arial" w:cs="Arial" w:hint="eastAsia"/>
          <w:sz w:val="22"/>
        </w:rPr>
        <w:t xml:space="preserve">, </w:t>
      </w:r>
      <w:r w:rsidR="0088221B">
        <w:rPr>
          <w:rFonts w:ascii="Arial" w:hAnsi="Arial" w:cs="Arial"/>
          <w:sz w:val="22"/>
        </w:rPr>
        <w:t>Ramsey Cheung</w:t>
      </w:r>
      <w:r w:rsidR="00A74200">
        <w:rPr>
          <w:rFonts w:ascii="Arial" w:hAnsi="Arial" w:cs="Arial"/>
          <w:sz w:val="22"/>
          <w:vertAlign w:val="superscript"/>
        </w:rPr>
        <w:t>6</w:t>
      </w:r>
      <w:r w:rsidR="006266F9">
        <w:rPr>
          <w:rFonts w:ascii="Arial" w:hAnsi="Arial" w:cs="Arial" w:hint="eastAsia"/>
          <w:sz w:val="22"/>
        </w:rPr>
        <w:t xml:space="preserve">, </w:t>
      </w:r>
      <w:r w:rsidR="00AB5C6B" w:rsidRPr="00B459FE">
        <w:rPr>
          <w:rFonts w:ascii="Arial" w:hAnsi="Arial" w:cs="Arial"/>
          <w:kern w:val="0"/>
          <w:sz w:val="22"/>
        </w:rPr>
        <w:t>Huiguo Ding</w:t>
      </w:r>
      <w:r w:rsidR="00775F49" w:rsidRPr="00B459FE">
        <w:rPr>
          <w:rFonts w:ascii="Arial" w:hAnsi="Arial" w:cs="Arial" w:hint="eastAsia"/>
          <w:kern w:val="0"/>
          <w:sz w:val="22"/>
          <w:vertAlign w:val="superscript"/>
        </w:rPr>
        <w:t>2</w:t>
      </w:r>
      <w:r w:rsidR="00775F49" w:rsidRPr="00B459FE">
        <w:rPr>
          <w:rFonts w:ascii="Arial" w:hAnsi="Arial" w:cs="Arial"/>
          <w:sz w:val="22"/>
        </w:rPr>
        <w:t>,</w:t>
      </w:r>
      <w:r w:rsidR="006266F9">
        <w:rPr>
          <w:rFonts w:ascii="Arial" w:hAnsi="Arial" w:cs="Arial" w:hint="eastAsia"/>
          <w:sz w:val="22"/>
        </w:rPr>
        <w:t xml:space="preserve"> </w:t>
      </w:r>
      <w:r w:rsidR="00CE54EA" w:rsidRPr="000455AF">
        <w:rPr>
          <w:rFonts w:ascii="Arial" w:hAnsi="Arial" w:cs="Arial"/>
          <w:sz w:val="22"/>
        </w:rPr>
        <w:t xml:space="preserve">Steven </w:t>
      </w:r>
      <w:r w:rsidR="00CE54EA" w:rsidRPr="000455AF">
        <w:rPr>
          <w:rFonts w:ascii="Arial" w:hAnsi="Arial" w:cs="Arial" w:hint="eastAsia"/>
          <w:sz w:val="22"/>
        </w:rPr>
        <w:t xml:space="preserve">J. </w:t>
      </w:r>
      <w:r w:rsidR="00CE54EA" w:rsidRPr="000455AF">
        <w:rPr>
          <w:rFonts w:ascii="Arial" w:hAnsi="Arial" w:cs="Arial"/>
          <w:sz w:val="22"/>
        </w:rPr>
        <w:t>Schrodi</w:t>
      </w:r>
      <w:r w:rsidR="00CE54EA" w:rsidRPr="000455AF">
        <w:rPr>
          <w:rFonts w:ascii="Arial" w:hAnsi="Arial" w:cs="Arial" w:hint="eastAsia"/>
          <w:sz w:val="22"/>
          <w:vertAlign w:val="superscript"/>
        </w:rPr>
        <w:t>3,</w:t>
      </w:r>
      <w:r w:rsidR="00A74200">
        <w:rPr>
          <w:rFonts w:ascii="Arial" w:hAnsi="Arial" w:cs="Arial"/>
          <w:sz w:val="22"/>
          <w:vertAlign w:val="superscript"/>
        </w:rPr>
        <w:t>7</w:t>
      </w:r>
      <w:r w:rsidR="005308BC">
        <w:rPr>
          <w:rFonts w:ascii="Arial" w:hAnsi="Arial" w:cs="Arial"/>
          <w:sz w:val="22"/>
          <w:vertAlign w:val="superscript"/>
        </w:rPr>
        <w:t>,</w:t>
      </w:r>
      <w:r w:rsidR="00CE54EA">
        <w:rPr>
          <w:rFonts w:ascii="Arial" w:hAnsi="Arial" w:cs="Arial"/>
          <w:color w:val="000000" w:themeColor="text1"/>
          <w:sz w:val="22"/>
        </w:rPr>
        <w:t>*</w:t>
      </w:r>
      <w:r w:rsidR="006266F9">
        <w:rPr>
          <w:rFonts w:ascii="Arial" w:hAnsi="Arial" w:cs="Arial" w:hint="eastAsia"/>
          <w:sz w:val="22"/>
        </w:rPr>
        <w:t xml:space="preserve">, </w:t>
      </w:r>
      <w:r w:rsidR="000462DB" w:rsidRPr="00B459FE">
        <w:rPr>
          <w:rFonts w:ascii="Arial" w:hAnsi="Arial" w:cs="Arial"/>
          <w:sz w:val="22"/>
        </w:rPr>
        <w:t>Dake Zhang</w:t>
      </w:r>
      <w:r w:rsidR="00775F49" w:rsidRPr="00B459FE">
        <w:rPr>
          <w:rFonts w:ascii="Arial" w:hAnsi="Arial" w:cs="Arial"/>
          <w:color w:val="000000" w:themeColor="text1"/>
          <w:sz w:val="22"/>
          <w:vertAlign w:val="superscript"/>
        </w:rPr>
        <w:t>1</w:t>
      </w:r>
      <w:r w:rsidR="005445F3">
        <w:rPr>
          <w:rFonts w:ascii="Arial" w:hAnsi="Arial" w:cs="Arial" w:hint="eastAsia"/>
          <w:color w:val="000000" w:themeColor="text1"/>
          <w:sz w:val="22"/>
          <w:vertAlign w:val="superscript"/>
        </w:rPr>
        <w:t>,</w:t>
      </w:r>
      <w:r w:rsidR="005445F3" w:rsidRPr="005445F3">
        <w:rPr>
          <w:rFonts w:ascii="Arial" w:hAnsi="Arial" w:cs="Arial" w:hint="eastAsia"/>
          <w:color w:val="000000" w:themeColor="text1"/>
          <w:sz w:val="22"/>
        </w:rPr>
        <w:t>*</w:t>
      </w:r>
      <w:r w:rsidR="000462DB" w:rsidRPr="00B459FE">
        <w:rPr>
          <w:rFonts w:ascii="Arial" w:hAnsi="Arial" w:cs="Arial"/>
          <w:sz w:val="22"/>
        </w:rPr>
        <w:t>, Changqing Zeng</w:t>
      </w:r>
      <w:r w:rsidR="00775F49" w:rsidRPr="00B459FE">
        <w:rPr>
          <w:rFonts w:ascii="Arial" w:hAnsi="Arial" w:cs="Arial"/>
          <w:color w:val="000000" w:themeColor="text1"/>
          <w:sz w:val="22"/>
          <w:vertAlign w:val="superscript"/>
        </w:rPr>
        <w:t>1</w:t>
      </w:r>
      <w:r w:rsidR="006266F9">
        <w:rPr>
          <w:rFonts w:ascii="Arial" w:hAnsi="Arial" w:cs="Arial" w:hint="eastAsia"/>
          <w:color w:val="000000" w:themeColor="text1"/>
          <w:sz w:val="22"/>
          <w:vertAlign w:val="superscript"/>
        </w:rPr>
        <w:t>,</w:t>
      </w:r>
      <w:r w:rsidR="006266F9" w:rsidRPr="005445F3">
        <w:rPr>
          <w:rFonts w:ascii="Arial" w:hAnsi="Arial" w:cs="Arial" w:hint="eastAsia"/>
          <w:color w:val="000000" w:themeColor="text1"/>
          <w:sz w:val="22"/>
        </w:rPr>
        <w:t>*</w:t>
      </w:r>
    </w:p>
    <w:p w14:paraId="5868FD8E" w14:textId="43291737" w:rsidR="00762436" w:rsidRPr="00775F49" w:rsidRDefault="00775F49" w:rsidP="0076243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jc w:val="left"/>
        <w:rPr>
          <w:rFonts w:ascii="Arial" w:hAnsi="Arial" w:cs="Arial"/>
          <w:sz w:val="22"/>
        </w:rPr>
      </w:pPr>
      <w:r w:rsidRPr="006006D4">
        <w:rPr>
          <w:rFonts w:ascii="Arial" w:hAnsi="Arial" w:cs="Arial"/>
          <w:color w:val="000000" w:themeColor="text1"/>
          <w:sz w:val="22"/>
          <w:vertAlign w:val="superscript"/>
        </w:rPr>
        <w:t>1</w:t>
      </w:r>
      <w:r w:rsidR="00762436" w:rsidRPr="00775F49">
        <w:rPr>
          <w:rFonts w:ascii="Arial" w:hAnsi="Arial" w:cs="Arial"/>
          <w:sz w:val="22"/>
        </w:rPr>
        <w:t>Key Laboratory of Genomic and Precision Medicine, Beijing Institute of Genomics, Chinese Academy of Sciences, Beijing, 100101, China</w:t>
      </w:r>
    </w:p>
    <w:p w14:paraId="6E293BAD" w14:textId="13AB392B" w:rsidR="00762436" w:rsidRPr="00775F49" w:rsidRDefault="00762436" w:rsidP="0076243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jc w:val="left"/>
        <w:rPr>
          <w:rFonts w:ascii="Arial" w:hAnsi="Arial" w:cs="Arial"/>
          <w:sz w:val="22"/>
        </w:rPr>
      </w:pPr>
      <w:r w:rsidRPr="00775F49">
        <w:rPr>
          <w:rFonts w:ascii="Arial" w:hAnsi="Arial" w:cs="Arial"/>
          <w:sz w:val="22"/>
          <w:vertAlign w:val="superscript"/>
        </w:rPr>
        <w:t>2</w:t>
      </w:r>
      <w:r w:rsidRPr="00775F49">
        <w:rPr>
          <w:rFonts w:ascii="Arial" w:hAnsi="Arial" w:cs="Arial"/>
          <w:sz w:val="22"/>
        </w:rPr>
        <w:t>Department of Hepatology, Beijing You’an Hospital Affiliated with Capital Medical University, Beijing 100069, China</w:t>
      </w:r>
    </w:p>
    <w:p w14:paraId="2FCBAA3A" w14:textId="5E16C76B" w:rsidR="00762436" w:rsidRPr="006006D4" w:rsidRDefault="00762436" w:rsidP="00762436">
      <w:pPr>
        <w:widowControl/>
        <w:shd w:val="clear" w:color="auto" w:fill="FFFFFF"/>
        <w:spacing w:before="100" w:beforeAutospacing="1" w:after="105"/>
        <w:jc w:val="left"/>
        <w:rPr>
          <w:rFonts w:ascii="Arial" w:hAnsi="Arial" w:cs="Arial"/>
          <w:sz w:val="22"/>
        </w:rPr>
      </w:pPr>
      <w:r w:rsidRPr="006006D4">
        <w:rPr>
          <w:rFonts w:ascii="Arial" w:hAnsi="Arial" w:cs="Arial"/>
          <w:sz w:val="22"/>
          <w:vertAlign w:val="superscript"/>
        </w:rPr>
        <w:t>3</w:t>
      </w:r>
      <w:r w:rsidRPr="006006D4">
        <w:rPr>
          <w:rFonts w:ascii="Arial" w:hAnsi="Arial" w:cs="Arial"/>
          <w:sz w:val="22"/>
        </w:rPr>
        <w:t>Center for Precision Medicine Research, Marshfield Clinic Research Institute, Marshfield, WI, USA</w:t>
      </w:r>
    </w:p>
    <w:p w14:paraId="7D1C2D54" w14:textId="58C88770" w:rsidR="0088221B" w:rsidRPr="0088221B" w:rsidRDefault="0088221B" w:rsidP="006E0127">
      <w:pPr>
        <w:widowControl/>
        <w:shd w:val="clear" w:color="auto" w:fill="FFFFFF"/>
        <w:spacing w:before="100" w:beforeAutospacing="1" w:after="105"/>
        <w:jc w:val="left"/>
        <w:rPr>
          <w:rFonts w:ascii="Arial" w:hAnsi="Arial" w:cs="Arial"/>
          <w:sz w:val="22"/>
        </w:rPr>
      </w:pPr>
      <w:r>
        <w:rPr>
          <w:rFonts w:ascii="Arial" w:hAnsi="Arial" w:cs="Arial"/>
          <w:sz w:val="22"/>
          <w:vertAlign w:val="superscript"/>
        </w:rPr>
        <w:t>4</w:t>
      </w:r>
      <w:r>
        <w:rPr>
          <w:rFonts w:ascii="Arial" w:hAnsi="Arial" w:cs="Arial"/>
          <w:sz w:val="22"/>
        </w:rPr>
        <w:t>Liver Cancer Research Program, Division of Liver Diseases, Tisch Cancer Institute, Department of Medicine, Icahn School of Medicine at Mount Sinai, New York, NY, USA</w:t>
      </w:r>
    </w:p>
    <w:p w14:paraId="54348893" w14:textId="518F9D2B" w:rsidR="005308BC" w:rsidRDefault="00A74200" w:rsidP="006E0127">
      <w:pPr>
        <w:widowControl/>
        <w:shd w:val="clear" w:color="auto" w:fill="FFFFFF"/>
        <w:spacing w:before="100" w:beforeAutospacing="1" w:after="105"/>
        <w:jc w:val="left"/>
        <w:rPr>
          <w:rFonts w:ascii="Arial" w:hAnsi="Arial" w:cs="Arial"/>
          <w:sz w:val="22"/>
          <w:vertAlign w:val="superscript"/>
        </w:rPr>
      </w:pPr>
      <w:r>
        <w:rPr>
          <w:rFonts w:ascii="Arial" w:hAnsi="Arial" w:cs="Arial"/>
          <w:sz w:val="22"/>
          <w:vertAlign w:val="superscript"/>
        </w:rPr>
        <w:t>5</w:t>
      </w:r>
    </w:p>
    <w:p w14:paraId="67A4C6DB" w14:textId="4548F5B6" w:rsidR="005308BC" w:rsidRDefault="00A74200" w:rsidP="006E0127">
      <w:pPr>
        <w:widowControl/>
        <w:shd w:val="clear" w:color="auto" w:fill="FFFFFF"/>
        <w:spacing w:before="100" w:beforeAutospacing="1" w:after="105"/>
        <w:jc w:val="left"/>
        <w:rPr>
          <w:rFonts w:ascii="Arial" w:hAnsi="Arial" w:cs="Arial"/>
          <w:sz w:val="22"/>
          <w:vertAlign w:val="superscript"/>
        </w:rPr>
      </w:pPr>
      <w:r>
        <w:rPr>
          <w:rFonts w:ascii="Arial" w:hAnsi="Arial" w:cs="Arial"/>
          <w:sz w:val="22"/>
          <w:vertAlign w:val="superscript"/>
        </w:rPr>
        <w:t>6</w:t>
      </w:r>
      <w:bookmarkStart w:id="5" w:name="_GoBack"/>
      <w:bookmarkEnd w:id="5"/>
    </w:p>
    <w:p w14:paraId="1E3B1FFA" w14:textId="1F780E7B" w:rsidR="006E0127" w:rsidRDefault="00A74200" w:rsidP="006E0127">
      <w:pPr>
        <w:widowControl/>
        <w:shd w:val="clear" w:color="auto" w:fill="FFFFFF"/>
        <w:spacing w:before="100" w:beforeAutospacing="1" w:after="105"/>
        <w:jc w:val="left"/>
        <w:rPr>
          <w:rFonts w:ascii="Arial" w:hAnsi="Arial" w:cs="Arial"/>
          <w:sz w:val="22"/>
        </w:rPr>
      </w:pPr>
      <w:r>
        <w:rPr>
          <w:rFonts w:ascii="Arial" w:hAnsi="Arial" w:cs="Arial"/>
          <w:sz w:val="22"/>
          <w:vertAlign w:val="superscript"/>
        </w:rPr>
        <w:t>7</w:t>
      </w:r>
      <w:r w:rsidR="006E0127" w:rsidRPr="00EA7D68">
        <w:rPr>
          <w:rFonts w:ascii="Arial" w:hAnsi="Arial" w:cs="Arial"/>
          <w:sz w:val="22"/>
        </w:rPr>
        <w:t>Computation and Informatics in Biology and Medicine, University of Wisconsin-Madison, Madison, WI, USA</w:t>
      </w:r>
    </w:p>
    <w:p w14:paraId="028E90E3" w14:textId="4098D55F" w:rsidR="006E0127" w:rsidRDefault="004C1569" w:rsidP="006E0127">
      <w:pPr>
        <w:widowControl/>
        <w:shd w:val="clear" w:color="auto" w:fill="FFFFFF"/>
        <w:spacing w:before="100" w:beforeAutospacing="1" w:after="105"/>
        <w:jc w:val="left"/>
        <w:rPr>
          <w:rFonts w:ascii="Arial" w:hAnsi="Arial" w:cs="Arial"/>
          <w:sz w:val="22"/>
        </w:rPr>
      </w:pPr>
      <w:r w:rsidRPr="00921EC2">
        <w:rPr>
          <w:rFonts w:ascii="Arial" w:hAnsi="Arial" w:cs="Arial"/>
          <w:sz w:val="22"/>
        </w:rPr>
        <w:t>Biology Department, Stonybrook University, Stonybrook, NY, USA</w:t>
      </w:r>
    </w:p>
    <w:p w14:paraId="79084AEB" w14:textId="72086ECD" w:rsidR="00762436" w:rsidRPr="006006D4" w:rsidRDefault="00762436" w:rsidP="0076243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jc w:val="left"/>
        <w:rPr>
          <w:rFonts w:ascii="Arial" w:hAnsi="Arial" w:cs="Arial"/>
          <w:kern w:val="0"/>
          <w:sz w:val="24"/>
          <w:szCs w:val="24"/>
        </w:rPr>
      </w:pPr>
      <w:r w:rsidRPr="005445F3">
        <w:rPr>
          <w:rFonts w:ascii="Arial" w:hAnsi="Arial" w:cs="Arial"/>
          <w:sz w:val="22"/>
        </w:rPr>
        <w:t>University of Chinese Academy of Sciences, Beijing 100049, China</w:t>
      </w:r>
    </w:p>
    <w:p w14:paraId="594497A4" w14:textId="77777777" w:rsidR="00762436" w:rsidRPr="005445F3" w:rsidRDefault="00762436" w:rsidP="0076243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jc w:val="left"/>
        <w:rPr>
          <w:rFonts w:ascii="Arial" w:hAnsi="Arial" w:cs="Arial"/>
          <w:kern w:val="0"/>
          <w:sz w:val="24"/>
          <w:szCs w:val="24"/>
        </w:rPr>
      </w:pPr>
    </w:p>
    <w:p w14:paraId="0EB04896" w14:textId="77777777" w:rsidR="00762436" w:rsidRPr="005445F3" w:rsidRDefault="00762436" w:rsidP="0076243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jc w:val="left"/>
        <w:rPr>
          <w:rFonts w:ascii="Arial" w:hAnsi="Arial" w:cs="Arial"/>
          <w:sz w:val="22"/>
        </w:rPr>
      </w:pPr>
      <w:r w:rsidRPr="005445F3">
        <w:rPr>
          <w:rFonts w:ascii="Arial" w:hAnsi="Arial" w:cs="Arial"/>
          <w:sz w:val="22"/>
        </w:rPr>
        <w:t># These authors contributed equally to this work</w:t>
      </w:r>
    </w:p>
    <w:p w14:paraId="2168FCBD" w14:textId="7E8AFF9A" w:rsidR="00FB51AE" w:rsidDel="00F96414" w:rsidRDefault="00762436" w:rsidP="005445F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jc w:val="left"/>
        <w:rPr>
          <w:del w:id="6" w:author="Guo, Shicheng" w:date="2019-04-09T12:47:00Z"/>
          <w:rFonts w:ascii="Arial" w:hAnsi="Arial" w:cs="Arial"/>
          <w:sz w:val="22"/>
        </w:rPr>
      </w:pPr>
      <w:r w:rsidRPr="005445F3">
        <w:rPr>
          <w:rFonts w:ascii="Arial" w:hAnsi="Arial" w:cs="Arial"/>
          <w:sz w:val="22"/>
        </w:rPr>
        <w:t>* Corresponding Author</w:t>
      </w:r>
    </w:p>
    <w:p w14:paraId="57F22EB6" w14:textId="26CABF0E" w:rsidR="00762436" w:rsidRDefault="0076243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jc w:val="left"/>
        <w:rPr>
          <w:rFonts w:ascii="Arial" w:hAnsi="Arial" w:cs="Arial"/>
          <w:sz w:val="22"/>
        </w:rPr>
        <w:pPrChange w:id="7" w:author="Guo, Shicheng" w:date="2019-04-09T12:47:00Z">
          <w:pPr>
            <w:widowControl/>
            <w:jc w:val="left"/>
          </w:pPr>
        </w:pPrChange>
      </w:pPr>
      <w:del w:id="8" w:author="Guo, Shicheng" w:date="2019-04-09T12:48:00Z">
        <w:r w:rsidDel="00F96414">
          <w:rPr>
            <w:rFonts w:ascii="Arial" w:hAnsi="Arial" w:cs="Arial"/>
            <w:sz w:val="22"/>
          </w:rPr>
          <w:br w:type="page"/>
        </w:r>
      </w:del>
    </w:p>
    <w:p w14:paraId="0689B978" w14:textId="77777777" w:rsidR="00806FF6" w:rsidRPr="003C25D7" w:rsidRDefault="00806FF6" w:rsidP="003C25D7">
      <w:pPr>
        <w:spacing w:before="240"/>
        <w:rPr>
          <w:rFonts w:ascii="Arial" w:hAnsi="Arial" w:cs="Arial"/>
          <w:sz w:val="22"/>
        </w:rPr>
      </w:pPr>
    </w:p>
    <w:p w14:paraId="68162AE4" w14:textId="75791AD2" w:rsidR="00762436" w:rsidRDefault="00762436">
      <w:pPr>
        <w:widowControl/>
        <w:jc w:val="left"/>
        <w:rPr>
          <w:rFonts w:ascii="Arial" w:eastAsia="Arial" w:hAnsi="Arial" w:cs="Arial"/>
          <w:color w:val="000000" w:themeColor="text1"/>
          <w:sz w:val="22"/>
        </w:rPr>
      </w:pPr>
      <w:r>
        <w:rPr>
          <w:rFonts w:ascii="Arial" w:eastAsia="Arial" w:hAnsi="Arial" w:cs="Arial"/>
          <w:color w:val="000000" w:themeColor="text1"/>
          <w:sz w:val="22"/>
        </w:rPr>
        <w:br w:type="page"/>
      </w:r>
    </w:p>
    <w:p w14:paraId="012090E8" w14:textId="168FF66F" w:rsidR="00571BD6" w:rsidRPr="000818AC" w:rsidRDefault="00571BD6" w:rsidP="000818AC">
      <w:pPr>
        <w:pStyle w:val="Heading2"/>
        <w:spacing w:line="276" w:lineRule="auto"/>
        <w:rPr>
          <w:rFonts w:ascii="Arial" w:eastAsia="Arial" w:hAnsi="Arial" w:cs="Arial"/>
          <w:b w:val="0"/>
          <w:color w:val="000000" w:themeColor="text1"/>
          <w:sz w:val="22"/>
        </w:rPr>
      </w:pPr>
      <w:r w:rsidRPr="000818AC">
        <w:rPr>
          <w:rFonts w:ascii="Arial" w:eastAsia="Arial" w:hAnsi="Arial" w:cs="Arial"/>
          <w:color w:val="000000" w:themeColor="text1"/>
          <w:sz w:val="22"/>
          <w:szCs w:val="22"/>
        </w:rPr>
        <w:lastRenderedPageBreak/>
        <w:t>Abstract</w:t>
      </w:r>
    </w:p>
    <w:p w14:paraId="72B58F14" w14:textId="45FB6DF2" w:rsidR="00F16EBB" w:rsidRDefault="000B5D2B" w:rsidP="005445F3">
      <w:pPr>
        <w:spacing w:before="240"/>
        <w:ind w:firstLine="420"/>
        <w:rPr>
          <w:rFonts w:ascii="Arial" w:hAnsi="Arial" w:cs="Arial"/>
          <w:sz w:val="22"/>
        </w:rPr>
      </w:pPr>
      <w:r>
        <w:rPr>
          <w:rFonts w:ascii="Arial" w:hAnsi="Arial" w:cs="Arial"/>
          <w:sz w:val="22"/>
        </w:rPr>
        <w:t>Circulating c</w:t>
      </w:r>
      <w:r w:rsidR="00FB51AE">
        <w:rPr>
          <w:rFonts w:ascii="Arial" w:hAnsi="Arial" w:cs="Arial"/>
          <w:sz w:val="22"/>
        </w:rPr>
        <w:t xml:space="preserve">ell-free </w:t>
      </w:r>
      <w:r w:rsidR="00D80FC4" w:rsidRPr="00393DBF">
        <w:rPr>
          <w:rFonts w:ascii="Arial" w:hAnsi="Arial" w:cs="Arial"/>
          <w:sz w:val="22"/>
        </w:rPr>
        <w:t>DNA methylation</w:t>
      </w:r>
      <w:r w:rsidR="0062788D" w:rsidRPr="00393DBF">
        <w:rPr>
          <w:rFonts w:ascii="Arial" w:hAnsi="Arial" w:cs="Arial"/>
          <w:sz w:val="22"/>
        </w:rPr>
        <w:t xml:space="preserve"> </w:t>
      </w:r>
      <w:r w:rsidR="00FB51AE">
        <w:rPr>
          <w:rFonts w:ascii="Arial" w:hAnsi="Arial" w:cs="Arial"/>
          <w:sz w:val="22"/>
        </w:rPr>
        <w:t>has</w:t>
      </w:r>
      <w:r w:rsidR="0062788D" w:rsidRPr="00393DBF">
        <w:rPr>
          <w:rFonts w:ascii="Arial" w:hAnsi="Arial" w:cs="Arial"/>
          <w:sz w:val="22"/>
        </w:rPr>
        <w:t xml:space="preserve"> </w:t>
      </w:r>
      <w:r w:rsidR="00D80FC4" w:rsidRPr="00393DBF">
        <w:rPr>
          <w:rFonts w:ascii="Arial" w:hAnsi="Arial" w:cs="Arial"/>
          <w:sz w:val="22"/>
        </w:rPr>
        <w:t xml:space="preserve">been </w:t>
      </w:r>
      <w:r w:rsidR="00FB51AE">
        <w:rPr>
          <w:rFonts w:ascii="Arial" w:hAnsi="Arial" w:cs="Arial"/>
          <w:sz w:val="22"/>
        </w:rPr>
        <w:t>demonstrated</w:t>
      </w:r>
      <w:r w:rsidR="00FB51AE" w:rsidRPr="00393DBF">
        <w:rPr>
          <w:rFonts w:ascii="Arial" w:hAnsi="Arial" w:cs="Arial"/>
          <w:sz w:val="22"/>
        </w:rPr>
        <w:t xml:space="preserve"> </w:t>
      </w:r>
      <w:r w:rsidR="008B1D06">
        <w:rPr>
          <w:rFonts w:ascii="Arial" w:hAnsi="Arial" w:cs="Arial"/>
          <w:sz w:val="22"/>
        </w:rPr>
        <w:t xml:space="preserve">to be </w:t>
      </w:r>
      <w:r w:rsidR="00D80FC4" w:rsidRPr="00393DBF">
        <w:rPr>
          <w:rFonts w:ascii="Arial" w:hAnsi="Arial" w:cs="Arial"/>
          <w:sz w:val="22"/>
        </w:rPr>
        <w:t xml:space="preserve">a promising </w:t>
      </w:r>
      <w:r w:rsidR="00FB51AE">
        <w:rPr>
          <w:rFonts w:ascii="Arial" w:hAnsi="Arial" w:cs="Arial"/>
          <w:sz w:val="22"/>
        </w:rPr>
        <w:t>strategy</w:t>
      </w:r>
      <w:r w:rsidR="00FB51AE" w:rsidRPr="00393DBF">
        <w:rPr>
          <w:rFonts w:ascii="Arial" w:hAnsi="Arial" w:cs="Arial"/>
          <w:sz w:val="22"/>
        </w:rPr>
        <w:t xml:space="preserve"> </w:t>
      </w:r>
      <w:r w:rsidR="00D80FC4" w:rsidRPr="00393DBF">
        <w:rPr>
          <w:rFonts w:ascii="Arial" w:hAnsi="Arial" w:cs="Arial"/>
          <w:sz w:val="22"/>
        </w:rPr>
        <w:t>for non</w:t>
      </w:r>
      <w:r w:rsidR="00FB51AE">
        <w:rPr>
          <w:rFonts w:ascii="Arial" w:hAnsi="Arial" w:cs="Arial"/>
          <w:sz w:val="22"/>
        </w:rPr>
        <w:t>-</w:t>
      </w:r>
      <w:r w:rsidR="00D80FC4" w:rsidRPr="00393DBF">
        <w:rPr>
          <w:rFonts w:ascii="Arial" w:hAnsi="Arial" w:cs="Arial"/>
          <w:sz w:val="22"/>
        </w:rPr>
        <w:t xml:space="preserve">invasive cancer </w:t>
      </w:r>
      <w:r w:rsidR="00FB51AE">
        <w:rPr>
          <w:rFonts w:ascii="Arial" w:hAnsi="Arial" w:cs="Arial"/>
          <w:sz w:val="22"/>
        </w:rPr>
        <w:t>diagnosi</w:t>
      </w:r>
      <w:r w:rsidR="00FB51AE" w:rsidRPr="009A6E34">
        <w:rPr>
          <w:rFonts w:ascii="Arial" w:hAnsi="Arial" w:cs="Arial"/>
          <w:sz w:val="22"/>
        </w:rPr>
        <w:t>s</w:t>
      </w:r>
      <w:r w:rsidR="00D80FC4" w:rsidRPr="009A6E34">
        <w:rPr>
          <w:rFonts w:ascii="Arial" w:hAnsi="Arial" w:cs="Arial"/>
          <w:sz w:val="22"/>
        </w:rPr>
        <w:t>.</w:t>
      </w:r>
      <w:r w:rsidR="00FB51AE" w:rsidRPr="009A6E34">
        <w:rPr>
          <w:rFonts w:ascii="Arial" w:hAnsi="Arial" w:cs="Arial"/>
          <w:sz w:val="22"/>
        </w:rPr>
        <w:t xml:space="preserve"> </w:t>
      </w:r>
      <w:commentRangeStart w:id="9"/>
      <w:commentRangeStart w:id="10"/>
      <w:r w:rsidR="00FB51AE" w:rsidRPr="009A6E34">
        <w:rPr>
          <w:rFonts w:ascii="Arial" w:hAnsi="Arial" w:cs="Arial"/>
          <w:sz w:val="22"/>
        </w:rPr>
        <w:t xml:space="preserve">However, </w:t>
      </w:r>
      <w:r w:rsidR="00104F01">
        <w:rPr>
          <w:rFonts w:ascii="Arial" w:hAnsi="Arial" w:cs="Arial"/>
          <w:sz w:val="22"/>
        </w:rPr>
        <w:t xml:space="preserve">the </w:t>
      </w:r>
      <w:r w:rsidR="00101F34">
        <w:rPr>
          <w:rFonts w:ascii="Arial" w:hAnsi="Arial" w:cs="Arial"/>
          <w:sz w:val="22"/>
        </w:rPr>
        <w:t xml:space="preserve">low-level of cell-free DNA in plasma and </w:t>
      </w:r>
      <w:r w:rsidR="00104F01">
        <w:rPr>
          <w:rFonts w:ascii="Arial" w:hAnsi="Arial" w:cs="Arial"/>
          <w:sz w:val="22"/>
        </w:rPr>
        <w:t xml:space="preserve">the </w:t>
      </w:r>
      <w:r w:rsidR="00101F34">
        <w:rPr>
          <w:rFonts w:ascii="Arial" w:hAnsi="Arial" w:cs="Arial"/>
          <w:sz w:val="22"/>
        </w:rPr>
        <w:t xml:space="preserve">high </w:t>
      </w:r>
      <w:r w:rsidR="009A6E34" w:rsidRPr="009A6E34">
        <w:rPr>
          <w:rFonts w:ascii="Arial" w:hAnsi="Arial" w:cs="Arial"/>
          <w:sz w:val="22"/>
        </w:rPr>
        <w:t xml:space="preserve">cost of whole genome bisulfite sequencing (WGBS) </w:t>
      </w:r>
      <w:r w:rsidR="00104F01">
        <w:rPr>
          <w:rFonts w:ascii="Arial" w:hAnsi="Arial" w:cs="Arial"/>
          <w:sz w:val="22"/>
        </w:rPr>
        <w:t>limit</w:t>
      </w:r>
      <w:r w:rsidR="009A6E34" w:rsidRPr="009A6E34">
        <w:rPr>
          <w:rFonts w:ascii="Arial" w:hAnsi="Arial" w:cs="Arial"/>
          <w:sz w:val="22"/>
        </w:rPr>
        <w:t xml:space="preserve"> sequencing depth and subsequent biomarker identification of cell-free DNA in plasma.</w:t>
      </w:r>
      <w:commentRangeEnd w:id="9"/>
      <w:r w:rsidR="009A6E34" w:rsidRPr="009A6E34">
        <w:rPr>
          <w:rStyle w:val="CommentReference"/>
        </w:rPr>
        <w:commentReference w:id="9"/>
      </w:r>
      <w:commentRangeEnd w:id="10"/>
      <w:r w:rsidR="00101F34">
        <w:rPr>
          <w:rStyle w:val="CommentReference"/>
        </w:rPr>
        <w:commentReference w:id="10"/>
      </w:r>
      <w:r w:rsidR="00275702" w:rsidRPr="009A6E34">
        <w:rPr>
          <w:rFonts w:ascii="Arial" w:hAnsi="Arial" w:cs="Arial"/>
          <w:sz w:val="22"/>
        </w:rPr>
        <w:t xml:space="preserve"> Her</w:t>
      </w:r>
      <w:r w:rsidR="00275702">
        <w:rPr>
          <w:rFonts w:ascii="Arial" w:hAnsi="Arial" w:cs="Arial"/>
          <w:sz w:val="22"/>
        </w:rPr>
        <w:t>e we demonstrate long-region hypo</w:t>
      </w:r>
      <w:r w:rsidR="00CB4845">
        <w:rPr>
          <w:rFonts w:ascii="Arial" w:hAnsi="Arial" w:cs="Arial"/>
          <w:sz w:val="22"/>
        </w:rPr>
        <w:t>-</w:t>
      </w:r>
      <w:r w:rsidR="00275702">
        <w:rPr>
          <w:rFonts w:ascii="Arial" w:hAnsi="Arial" w:cs="Arial"/>
          <w:sz w:val="22"/>
        </w:rPr>
        <w:t>methylation</w:t>
      </w:r>
      <w:r w:rsidR="00225DEB">
        <w:rPr>
          <w:rFonts w:ascii="Arial" w:hAnsi="Arial" w:cs="Arial"/>
          <w:sz w:val="22"/>
        </w:rPr>
        <w:t xml:space="preserve"> (LR</w:t>
      </w:r>
      <w:r w:rsidR="00F16EBB">
        <w:rPr>
          <w:rFonts w:ascii="Arial" w:hAnsi="Arial" w:cs="Arial"/>
          <w:sz w:val="22"/>
        </w:rPr>
        <w:t>M)</w:t>
      </w:r>
      <w:r w:rsidR="00275702">
        <w:rPr>
          <w:rFonts w:ascii="Arial" w:hAnsi="Arial" w:cs="Arial"/>
          <w:sz w:val="22"/>
        </w:rPr>
        <w:t xml:space="preserve"> in low-pass WGBS data (</w:t>
      </w:r>
      <w:commentRangeStart w:id="11"/>
      <w:commentRangeStart w:id="12"/>
      <w:r w:rsidR="00F16EBB">
        <w:rPr>
          <w:rFonts w:ascii="Arial" w:hAnsi="Arial" w:cs="Arial"/>
          <w:sz w:val="22"/>
        </w:rPr>
        <w:t>&lt;</w:t>
      </w:r>
      <w:r w:rsidR="00275702">
        <w:rPr>
          <w:rFonts w:ascii="Arial" w:hAnsi="Arial" w:cs="Arial"/>
          <w:sz w:val="22"/>
        </w:rPr>
        <w:t>5-million read</w:t>
      </w:r>
      <w:r w:rsidR="00EA2A20">
        <w:rPr>
          <w:rFonts w:ascii="Arial" w:hAnsi="Arial" w:cs="Arial"/>
          <w:sz w:val="22"/>
        </w:rPr>
        <w:t xml:space="preserve"> pairs</w:t>
      </w:r>
      <w:commentRangeEnd w:id="11"/>
      <w:r w:rsidR="002D633C">
        <w:rPr>
          <w:rStyle w:val="CommentReference"/>
        </w:rPr>
        <w:commentReference w:id="11"/>
      </w:r>
      <w:commentRangeEnd w:id="12"/>
      <w:r w:rsidR="00533FCD">
        <w:rPr>
          <w:rStyle w:val="CommentReference"/>
        </w:rPr>
        <w:commentReference w:id="12"/>
      </w:r>
      <w:r w:rsidR="00275702">
        <w:rPr>
          <w:rFonts w:ascii="Arial" w:hAnsi="Arial" w:cs="Arial"/>
          <w:sz w:val="22"/>
        </w:rPr>
        <w:t>) provide</w:t>
      </w:r>
      <w:r w:rsidR="000670B5">
        <w:rPr>
          <w:rFonts w:ascii="Arial" w:hAnsi="Arial" w:cs="Arial"/>
          <w:sz w:val="22"/>
        </w:rPr>
        <w:t>s</w:t>
      </w:r>
      <w:r w:rsidR="00275702">
        <w:rPr>
          <w:rFonts w:ascii="Arial" w:hAnsi="Arial" w:cs="Arial"/>
          <w:sz w:val="22"/>
        </w:rPr>
        <w:t xml:space="preserve"> high sensitivity and specificity surveillance to </w:t>
      </w:r>
      <w:r w:rsidR="00275702" w:rsidRPr="000818AC">
        <w:rPr>
          <w:rFonts w:ascii="Arial" w:hAnsi="Arial" w:cs="Arial"/>
          <w:sz w:val="22"/>
        </w:rPr>
        <w:t xml:space="preserve">hepatocellular carcinoma (HCC). </w:t>
      </w:r>
      <w:r w:rsidR="001F74D2">
        <w:rPr>
          <w:rFonts w:ascii="Arial" w:hAnsi="Arial" w:cs="Arial"/>
          <w:sz w:val="22"/>
        </w:rPr>
        <w:t>W</w:t>
      </w:r>
      <w:r w:rsidR="00275702" w:rsidRPr="000818AC">
        <w:rPr>
          <w:rFonts w:ascii="Arial" w:hAnsi="Arial" w:cs="Arial"/>
          <w:sz w:val="22"/>
        </w:rPr>
        <w:t xml:space="preserve">e </w:t>
      </w:r>
      <w:r w:rsidR="00897886">
        <w:rPr>
          <w:rFonts w:ascii="Arial" w:hAnsi="Arial" w:cs="Arial"/>
          <w:sz w:val="22"/>
        </w:rPr>
        <w:t xml:space="preserve">applied </w:t>
      </w:r>
      <w:r w:rsidR="000670B5">
        <w:rPr>
          <w:rFonts w:ascii="Arial" w:hAnsi="Arial" w:cs="Arial"/>
          <w:sz w:val="22"/>
        </w:rPr>
        <w:t xml:space="preserve">a </w:t>
      </w:r>
      <w:r w:rsidR="003841F0">
        <w:rPr>
          <w:rFonts w:ascii="Arial" w:hAnsi="Arial" w:cs="Arial" w:hint="eastAsia"/>
          <w:sz w:val="22"/>
        </w:rPr>
        <w:t>low-p</w:t>
      </w:r>
      <w:r w:rsidR="00C91217">
        <w:rPr>
          <w:rFonts w:ascii="Arial" w:hAnsi="Arial" w:cs="Arial"/>
          <w:sz w:val="22"/>
        </w:rPr>
        <w:t>a</w:t>
      </w:r>
      <w:r w:rsidR="003841F0">
        <w:rPr>
          <w:rFonts w:ascii="Arial" w:hAnsi="Arial" w:cs="Arial" w:hint="eastAsia"/>
          <w:sz w:val="22"/>
        </w:rPr>
        <w:t>ss</w:t>
      </w:r>
      <w:r w:rsidR="00897886">
        <w:rPr>
          <w:rFonts w:ascii="Arial" w:hAnsi="Arial" w:cs="Arial"/>
          <w:sz w:val="22"/>
        </w:rPr>
        <w:t xml:space="preserve"> WGBS </w:t>
      </w:r>
      <w:r w:rsidR="001F74D2">
        <w:rPr>
          <w:rFonts w:ascii="Arial" w:hAnsi="Arial" w:cs="Arial"/>
          <w:sz w:val="22"/>
        </w:rPr>
        <w:t xml:space="preserve">approach and </w:t>
      </w:r>
      <w:r w:rsidR="00275702" w:rsidRPr="000818AC">
        <w:rPr>
          <w:rFonts w:ascii="Arial" w:hAnsi="Arial" w:cs="Arial"/>
          <w:sz w:val="22"/>
        </w:rPr>
        <w:t>demonstrate</w:t>
      </w:r>
      <w:r w:rsidR="001F74D2">
        <w:rPr>
          <w:rFonts w:ascii="Arial" w:hAnsi="Arial" w:cs="Arial"/>
          <w:sz w:val="22"/>
        </w:rPr>
        <w:t>d</w:t>
      </w:r>
      <w:r w:rsidR="00275702" w:rsidRPr="000818AC">
        <w:rPr>
          <w:rFonts w:ascii="Arial" w:hAnsi="Arial" w:cs="Arial"/>
          <w:sz w:val="22"/>
        </w:rPr>
        <w:t xml:space="preserve"> DNA methylation abnormal</w:t>
      </w:r>
      <w:r w:rsidR="001F74D2">
        <w:rPr>
          <w:rFonts w:ascii="Arial" w:hAnsi="Arial" w:cs="Arial"/>
          <w:sz w:val="22"/>
        </w:rPr>
        <w:t>ities in</w:t>
      </w:r>
      <w:r w:rsidR="00275702" w:rsidRPr="000818AC">
        <w:rPr>
          <w:rFonts w:ascii="Arial" w:hAnsi="Arial" w:cs="Arial"/>
          <w:sz w:val="22"/>
        </w:rPr>
        <w:t xml:space="preserve"> HCC occurred in HBV integration regions</w:t>
      </w:r>
      <w:r w:rsidR="001F74D2">
        <w:rPr>
          <w:rFonts w:ascii="Arial" w:hAnsi="Arial" w:cs="Arial"/>
          <w:sz w:val="22"/>
        </w:rPr>
        <w:t>. These findings reflect the</w:t>
      </w:r>
      <w:r w:rsidR="00275702" w:rsidRPr="000818AC">
        <w:rPr>
          <w:rFonts w:ascii="Arial" w:hAnsi="Arial" w:cs="Arial"/>
          <w:sz w:val="22"/>
        </w:rPr>
        <w:t xml:space="preserve"> stage of </w:t>
      </w:r>
      <w:r w:rsidR="00C03851">
        <w:rPr>
          <w:rFonts w:ascii="Arial" w:hAnsi="Arial" w:cs="Arial" w:hint="eastAsia"/>
          <w:sz w:val="22"/>
        </w:rPr>
        <w:t>liver</w:t>
      </w:r>
      <w:r w:rsidR="00C03851">
        <w:rPr>
          <w:rFonts w:ascii="Arial" w:hAnsi="Arial" w:cs="Arial"/>
          <w:sz w:val="22"/>
        </w:rPr>
        <w:t xml:space="preserve"> disease progression</w:t>
      </w:r>
      <w:r w:rsidR="00275702">
        <w:rPr>
          <w:rFonts w:ascii="Arial" w:hAnsi="Arial" w:cs="Arial"/>
          <w:sz w:val="22"/>
        </w:rPr>
        <w:t xml:space="preserve"> </w:t>
      </w:r>
      <w:r w:rsidR="001F74D2">
        <w:rPr>
          <w:rFonts w:ascii="Arial" w:hAnsi="Arial" w:cs="Arial"/>
          <w:sz w:val="22"/>
        </w:rPr>
        <w:t xml:space="preserve">thereby </w:t>
      </w:r>
      <w:r w:rsidR="000670B5">
        <w:rPr>
          <w:rFonts w:ascii="Arial" w:hAnsi="Arial" w:cs="Arial"/>
          <w:sz w:val="22"/>
        </w:rPr>
        <w:t>serving as</w:t>
      </w:r>
      <w:r w:rsidR="00275702">
        <w:rPr>
          <w:rFonts w:ascii="Arial" w:hAnsi="Arial" w:cs="Arial"/>
          <w:sz w:val="22"/>
        </w:rPr>
        <w:t xml:space="preserve"> </w:t>
      </w:r>
      <w:r w:rsidR="001F74D2">
        <w:rPr>
          <w:rFonts w:ascii="Arial" w:hAnsi="Arial" w:cs="Arial"/>
          <w:sz w:val="22"/>
        </w:rPr>
        <w:t xml:space="preserve">a </w:t>
      </w:r>
      <w:r w:rsidR="00275702" w:rsidRPr="00393DBF">
        <w:rPr>
          <w:rFonts w:ascii="Arial" w:hAnsi="Arial" w:cs="Arial"/>
          <w:sz w:val="22"/>
        </w:rPr>
        <w:t>suitable surrogate for methylation level estimation in plasma cfDNA analysis of liver diseases.</w:t>
      </w:r>
    </w:p>
    <w:p w14:paraId="261A494C" w14:textId="71BF0642" w:rsidR="00AC5030" w:rsidRPr="000818AC" w:rsidRDefault="00017477" w:rsidP="000818AC">
      <w:pPr>
        <w:pStyle w:val="Heading2"/>
        <w:spacing w:line="276" w:lineRule="auto"/>
        <w:rPr>
          <w:rFonts w:ascii="Arial" w:eastAsia="Arial" w:hAnsi="Arial" w:cs="Arial"/>
          <w:b w:val="0"/>
          <w:color w:val="000000" w:themeColor="text1"/>
          <w:sz w:val="22"/>
        </w:rPr>
      </w:pPr>
      <w:commentRangeStart w:id="13"/>
      <w:r>
        <w:rPr>
          <w:rFonts w:ascii="Arial" w:hAnsi="Arial" w:cs="Arial"/>
          <w:sz w:val="22"/>
        </w:rPr>
        <w:t xml:space="preserve"> </w:t>
      </w:r>
      <w:r w:rsidR="00552728" w:rsidRPr="000818AC">
        <w:rPr>
          <w:rFonts w:ascii="Arial" w:eastAsia="Arial" w:hAnsi="Arial" w:cs="Arial"/>
          <w:color w:val="000000" w:themeColor="text1"/>
          <w:sz w:val="22"/>
          <w:szCs w:val="22"/>
        </w:rPr>
        <w:t>Introduction</w:t>
      </w:r>
      <w:commentRangeEnd w:id="13"/>
      <w:r w:rsidR="009655A5">
        <w:rPr>
          <w:rStyle w:val="CommentReference"/>
          <w:rFonts w:asciiTheme="minorHAnsi" w:eastAsiaTheme="minorEastAsia" w:hAnsiTheme="minorHAnsi" w:cstheme="minorBidi"/>
          <w:b w:val="0"/>
          <w:color w:val="auto"/>
          <w:kern w:val="2"/>
        </w:rPr>
        <w:commentReference w:id="13"/>
      </w:r>
    </w:p>
    <w:p w14:paraId="6E2784CE" w14:textId="0F1DCB46" w:rsidR="001C2136" w:rsidRPr="00393DBF" w:rsidRDefault="00021B34">
      <w:pPr>
        <w:spacing w:before="240"/>
        <w:ind w:firstLineChars="150" w:firstLine="330"/>
        <w:rPr>
          <w:rFonts w:ascii="Arial" w:hAnsi="Arial" w:cs="Arial"/>
          <w:sz w:val="22"/>
        </w:rPr>
      </w:pPr>
      <w:r w:rsidRPr="00393DBF">
        <w:rPr>
          <w:rFonts w:ascii="Arial" w:hAnsi="Arial" w:cs="Arial"/>
          <w:sz w:val="22"/>
        </w:rPr>
        <w:t>Circulating c</w:t>
      </w:r>
      <w:r w:rsidR="007D29FE" w:rsidRPr="00393DBF">
        <w:rPr>
          <w:rFonts w:ascii="Arial" w:hAnsi="Arial" w:cs="Arial"/>
          <w:sz w:val="22"/>
        </w:rPr>
        <w:t>ell-free DNA (cfDNA)</w:t>
      </w:r>
      <w:r w:rsidRPr="00393DBF">
        <w:rPr>
          <w:rFonts w:ascii="Arial" w:hAnsi="Arial" w:cs="Arial"/>
          <w:sz w:val="22"/>
        </w:rPr>
        <w:t xml:space="preserve"> are small double-stranded DNA fragments</w:t>
      </w:r>
      <w:r w:rsidR="004D6F0B" w:rsidRPr="00393DBF">
        <w:rPr>
          <w:rFonts w:ascii="Arial" w:hAnsi="Arial" w:cs="Arial"/>
          <w:sz w:val="22"/>
        </w:rPr>
        <w:fldChar w:fldCharType="begin">
          <w:fldData xml:space="preserve">PEVuZE5vdGU+PENpdGU+PEF1dGhvcj5GbGVpc2NoaGFja2VyPC9BdXRob3I+PFllYXI+MjAwNzwv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</w:fldData>
        </w:fldChar>
      </w:r>
      <w:r w:rsidR="00F52901">
        <w:rPr>
          <w:rFonts w:ascii="Arial" w:hAnsi="Arial" w:cs="Arial"/>
          <w:sz w:val="22"/>
        </w:rPr>
        <w:instrText xml:space="preserve"> ADDIN EN.CITE </w:instrText>
      </w:r>
      <w:r w:rsidR="00F52901">
        <w:rPr>
          <w:rFonts w:ascii="Arial" w:hAnsi="Arial" w:cs="Arial"/>
          <w:sz w:val="22"/>
        </w:rPr>
        <w:fldChar w:fldCharType="begin">
          <w:fldData xml:space="preserve">PEVuZE5vdGU+PENpdGU+PEF1dGhvcj5GbGVpc2NoaGFja2VyPC9BdXRob3I+PFllYXI+MjAwNzwv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</w:fldData>
        </w:fldChar>
      </w:r>
      <w:r w:rsidR="00F52901">
        <w:rPr>
          <w:rFonts w:ascii="Arial" w:hAnsi="Arial" w:cs="Arial"/>
          <w:sz w:val="22"/>
        </w:rPr>
        <w:instrText xml:space="preserve"> ADDIN EN.CITE.DATA </w:instrText>
      </w:r>
      <w:r w:rsidR="00F52901">
        <w:rPr>
          <w:rFonts w:ascii="Arial" w:hAnsi="Arial" w:cs="Arial"/>
          <w:sz w:val="22"/>
        </w:rPr>
      </w:r>
      <w:r w:rsidR="00F52901">
        <w:rPr>
          <w:rFonts w:ascii="Arial" w:hAnsi="Arial" w:cs="Arial"/>
          <w:sz w:val="22"/>
        </w:rPr>
        <w:fldChar w:fldCharType="end"/>
      </w:r>
      <w:r w:rsidR="004D6F0B" w:rsidRPr="00393DBF">
        <w:rPr>
          <w:rFonts w:ascii="Arial" w:hAnsi="Arial" w:cs="Arial"/>
          <w:sz w:val="22"/>
        </w:rPr>
      </w:r>
      <w:r w:rsidR="004D6F0B" w:rsidRPr="00393DBF">
        <w:rPr>
          <w:rFonts w:ascii="Arial" w:hAnsi="Arial" w:cs="Arial"/>
          <w:sz w:val="22"/>
        </w:rPr>
        <w:fldChar w:fldCharType="separate"/>
      </w:r>
      <w:r w:rsidR="00C372DE" w:rsidRPr="00393DBF">
        <w:rPr>
          <w:rFonts w:ascii="Arial" w:hAnsi="Arial" w:cs="Arial"/>
          <w:noProof/>
          <w:sz w:val="22"/>
        </w:rPr>
        <w:t>(1)</w:t>
      </w:r>
      <w:r w:rsidR="004D6F0B" w:rsidRPr="00393DBF">
        <w:rPr>
          <w:rFonts w:ascii="Arial" w:hAnsi="Arial" w:cs="Arial"/>
          <w:sz w:val="22"/>
        </w:rPr>
        <w:fldChar w:fldCharType="end"/>
      </w:r>
      <w:r w:rsidRPr="00393DBF">
        <w:rPr>
          <w:rFonts w:ascii="Arial" w:hAnsi="Arial" w:cs="Arial"/>
          <w:sz w:val="22"/>
        </w:rPr>
        <w:t xml:space="preserve"> </w:t>
      </w:r>
      <w:r w:rsidR="00332B33">
        <w:rPr>
          <w:rFonts w:ascii="Arial" w:hAnsi="Arial" w:cs="Arial"/>
          <w:sz w:val="22"/>
        </w:rPr>
        <w:t xml:space="preserve">found </w:t>
      </w:r>
      <w:r w:rsidRPr="00393DBF">
        <w:rPr>
          <w:rFonts w:ascii="Arial" w:hAnsi="Arial" w:cs="Arial"/>
          <w:sz w:val="22"/>
        </w:rPr>
        <w:t>in plasma</w:t>
      </w:r>
      <w:r w:rsidR="00E455D6" w:rsidRPr="00393DBF">
        <w:rPr>
          <w:rFonts w:ascii="Arial" w:hAnsi="Arial" w:cs="Arial"/>
          <w:sz w:val="22"/>
        </w:rPr>
        <w:t>, urine, and other body fluids</w:t>
      </w:r>
      <w:r w:rsidR="004D6F0B" w:rsidRPr="00393DBF">
        <w:rPr>
          <w:rFonts w:ascii="Arial" w:hAnsi="Arial" w:cs="Arial"/>
          <w:sz w:val="22"/>
        </w:rPr>
        <w:fldChar w:fldCharType="begin"/>
      </w:r>
      <w:r w:rsidR="00F52901">
        <w:rPr>
          <w:rFonts w:ascii="Arial" w:hAnsi="Arial" w:cs="Arial"/>
          <w:sz w:val="22"/>
        </w:rPr>
        <w:instrText xml:space="preserve"> ADDIN EN.CITE &lt;EndNote&gt;&lt;Cite&gt;&lt;Author&gt;Chan&lt;/Author&gt;&lt;Year&gt;2003&lt;/Year&gt;&lt;RecNum&gt;3&lt;/RecNum&gt;&lt;DisplayText&gt;(2)&lt;/DisplayText&gt;&lt;record&gt;&lt;rec-number&gt;3&lt;/rec-number&gt;&lt;foreign-keys&gt;&lt;key app="EN" db-id="a9feazvsow9wfbepsttx9a5w2e5etavwv9t2" timestamp="1528266414"&gt;3&lt;/key&gt;&lt;/foreign-keys&gt;&lt;ref-type name="Journal Article"&gt;17&lt;/ref-type&gt;&lt;contributors&gt;&lt;authors&gt;&lt;author&gt;Chan, A. K.&lt;/author&gt;&lt;author&gt;Chiu, R. W.&lt;/author&gt;&lt;author&gt;Lo, Y. M.&lt;/author&gt;&lt;author&gt;Clinical Sciences Reviews Committee of the Association of Clinical, Biochemists&lt;/author&gt;&lt;/authors&gt;&lt;/contributors&gt;&lt;auth-address&gt;Department of Chemical Pathology, The Chinese University of Hong Kong, Prince of Wales Hospital, 30-32 Ngan Shing Street, Shatin, New Territories, Hong Kong SAR.&lt;/auth-address&gt;&lt;titles&gt;&lt;title&gt;Cell-free nucleic acids in plasma, serum and urine: a new tool in molecular diagnosis&lt;/title&gt;&lt;secondary-title&gt;Ann Clin Biochem&lt;/secondary-title&gt;&lt;/titles&gt;&lt;periodical&gt;&lt;full-title&gt;Ann Clin Biochem&lt;/full-title&gt;&lt;/periodical&gt;&lt;pages&gt;122-30&lt;/pages&gt;&lt;volume&gt;40&lt;/volume&gt;&lt;number&gt;Pt 2&lt;/number&gt;&lt;keywords&gt;&lt;keyword&gt;Biomarkers, Tumor/blood/urine&lt;/keyword&gt;&lt;keyword&gt;Female&lt;/keyword&gt;&lt;keyword&gt;Humans&lt;/keyword&gt;&lt;keyword&gt;Neoplasms/diagnosis&lt;/keyword&gt;&lt;keyword&gt;Nucleic Acids/*blood/*urine&lt;/keyword&gt;&lt;keyword&gt;Pregnancy&lt;/keyword&gt;&lt;keyword&gt;Prenatal Diagnosis/methods&lt;/keyword&gt;&lt;/keywords&gt;&lt;dates&gt;&lt;year&gt;2003&lt;/year&gt;&lt;pub-dates&gt;&lt;date&gt;Mar&lt;/date&gt;&lt;/pub-dates&gt;&lt;/dates&gt;&lt;isbn&gt;0004-5632 (Print)&amp;#xD;0004-5632 (Linking)&lt;/isbn&gt;&lt;accession-num&gt;12662399&lt;/accession-num&gt;&lt;urls&gt;&lt;related-urls&gt;&lt;url&gt;https://www.ncbi.nlm.nih.gov/pubmed/12662399&lt;/url&gt;&lt;/related-urls&gt;&lt;/urls&gt;&lt;electronic-resource-num&gt;10.1258/000456303763046030&lt;/electronic-resource-num&gt;&lt;/record&gt;&lt;/Cite&gt;&lt;/EndNote&gt;</w:instrText>
      </w:r>
      <w:r w:rsidR="004D6F0B" w:rsidRPr="00393DBF">
        <w:rPr>
          <w:rFonts w:ascii="Arial" w:hAnsi="Arial" w:cs="Arial"/>
          <w:sz w:val="22"/>
        </w:rPr>
        <w:fldChar w:fldCharType="separate"/>
      </w:r>
      <w:r w:rsidR="00C372DE" w:rsidRPr="00393DBF">
        <w:rPr>
          <w:rFonts w:ascii="Arial" w:hAnsi="Arial" w:cs="Arial"/>
          <w:noProof/>
          <w:sz w:val="22"/>
        </w:rPr>
        <w:t>(2)</w:t>
      </w:r>
      <w:r w:rsidR="004D6F0B" w:rsidRPr="00393DBF">
        <w:rPr>
          <w:rFonts w:ascii="Arial" w:hAnsi="Arial" w:cs="Arial"/>
          <w:sz w:val="22"/>
        </w:rPr>
        <w:fldChar w:fldCharType="end"/>
      </w:r>
      <w:r w:rsidR="00E455D6" w:rsidRPr="00393DBF">
        <w:rPr>
          <w:rFonts w:ascii="Arial" w:hAnsi="Arial" w:cs="Arial"/>
          <w:sz w:val="22"/>
        </w:rPr>
        <w:t xml:space="preserve"> </w:t>
      </w:r>
      <w:r w:rsidR="00332B33">
        <w:rPr>
          <w:rFonts w:ascii="Arial" w:hAnsi="Arial" w:cs="Arial"/>
          <w:sz w:val="22"/>
        </w:rPr>
        <w:t>originating</w:t>
      </w:r>
      <w:r w:rsidR="00E455D6" w:rsidRPr="00393DBF">
        <w:rPr>
          <w:rFonts w:ascii="Arial" w:hAnsi="Arial" w:cs="Arial"/>
          <w:sz w:val="22"/>
        </w:rPr>
        <w:t xml:space="preserve"> from</w:t>
      </w:r>
      <w:r w:rsidR="00475C9B" w:rsidRPr="00393DBF">
        <w:rPr>
          <w:rFonts w:ascii="Arial" w:hAnsi="Arial" w:cs="Arial"/>
          <w:sz w:val="22"/>
        </w:rPr>
        <w:t xml:space="preserve"> cell apoptosis and necrosis</w:t>
      </w:r>
      <w:r w:rsidR="00DF368E" w:rsidRPr="00393DBF">
        <w:rPr>
          <w:rFonts w:ascii="Arial" w:hAnsi="Arial" w:cs="Arial"/>
          <w:sz w:val="22"/>
        </w:rPr>
        <w:fldChar w:fldCharType="begin"/>
      </w:r>
      <w:r w:rsidR="00F52901">
        <w:rPr>
          <w:rFonts w:ascii="Arial" w:hAnsi="Arial" w:cs="Arial"/>
          <w:sz w:val="22"/>
        </w:rPr>
        <w:instrText xml:space="preserve"> ADDIN EN.CITE &lt;EndNote&gt;&lt;Cite&gt;&lt;Author&gt;Stroun&lt;/Author&gt;&lt;Year&gt;2000&lt;/Year&gt;&lt;RecNum&gt;4&lt;/RecNum&gt;&lt;DisplayText&gt;(3)&lt;/DisplayText&gt;&lt;record&gt;&lt;rec-number&gt;4&lt;/rec-number&gt;&lt;foreign-keys&gt;&lt;key app="EN" db-id="a9feazvsow9wfbepsttx9a5w2e5etavwv9t2" timestamp="1528267150"&gt;4&lt;/key&gt;&lt;/foreign-keys&gt;&lt;ref-type name="Journal Article"&gt;17&lt;/ref-type&gt;&lt;contributors&gt;&lt;authors&gt;&lt;author&gt;Stroun, M.&lt;/author&gt;&lt;author&gt;Maurice, P.&lt;/author&gt;&lt;author&gt;Vasioukhin, V.&lt;/author&gt;&lt;author&gt;Lyautey, J.&lt;/author&gt;&lt;author&gt;Lederrey, C.&lt;/author&gt;&lt;author&gt;Lefort, F.&lt;/author&gt;&lt;author&gt;Rossier, A.&lt;/author&gt;&lt;author&gt;Chen, X. Q.&lt;/author&gt;&lt;author&gt;Anker, P.&lt;/author&gt;&lt;/authors&gt;&lt;/contributors&gt;&lt;auth-address&gt;Departement de Biochimie et de Physiologie Vegetale, Faculte des Sciences, Universite de Geneve, Switzerland. anker@sc2a.unige.ch&lt;/auth-address&gt;&lt;titles&gt;&lt;title&gt;The origin and mechanism of circulating DNA&lt;/title&gt;&lt;secondary-title&gt;Ann N Y Acad Sci&lt;/secondary-title&gt;&lt;/titles&gt;&lt;periodical&gt;&lt;full-title&gt;Ann N Y Acad Sci&lt;/full-title&gt;&lt;/periodical&gt;&lt;pages&gt;161-8&lt;/pages&gt;&lt;volume&gt;906&lt;/volume&gt;&lt;keywords&gt;&lt;keyword&gt;Apoptosis&lt;/keyword&gt;&lt;keyword&gt;DNA, Neoplasm/*blood&lt;/keyword&gt;&lt;keyword&gt;Humans&lt;/keyword&gt;&lt;keyword&gt;Necrosis&lt;/keyword&gt;&lt;keyword&gt;Neoplasm Metastasis&lt;/keyword&gt;&lt;keyword&gt;Neoplasms/*blood/genetics/pathology&lt;/keyword&gt;&lt;/keywords&gt;&lt;dates&gt;&lt;year&gt;2000&lt;/year&gt;&lt;pub-dates&gt;&lt;date&gt;Apr&lt;/date&gt;&lt;/pub-dates&gt;&lt;/dates&gt;&lt;isbn&gt;0077-8923 (Print)&amp;#xD;0077-8923 (Linking)&lt;/isbn&gt;&lt;accession-num&gt;10818614&lt;/accession-num&gt;&lt;urls&gt;&lt;related-urls&gt;&lt;url&gt;https://www.ncbi.nlm.nih.gov/pubmed/10818614&lt;/url&gt;&lt;/related-urls&gt;&lt;/urls&gt;&lt;/record&gt;&lt;/Cite&gt;&lt;/EndNote&gt;</w:instrText>
      </w:r>
      <w:r w:rsidR="00DF368E" w:rsidRPr="00393DBF">
        <w:rPr>
          <w:rFonts w:ascii="Arial" w:hAnsi="Arial" w:cs="Arial"/>
          <w:sz w:val="22"/>
        </w:rPr>
        <w:fldChar w:fldCharType="separate"/>
      </w:r>
      <w:r w:rsidR="00C372DE" w:rsidRPr="00393DBF">
        <w:rPr>
          <w:rFonts w:ascii="Arial" w:hAnsi="Arial" w:cs="Arial"/>
          <w:noProof/>
          <w:sz w:val="22"/>
        </w:rPr>
        <w:t>(3)</w:t>
      </w:r>
      <w:r w:rsidR="00DF368E" w:rsidRPr="00393DBF">
        <w:rPr>
          <w:rFonts w:ascii="Arial" w:hAnsi="Arial" w:cs="Arial"/>
          <w:sz w:val="22"/>
        </w:rPr>
        <w:fldChar w:fldCharType="end"/>
      </w:r>
      <w:r w:rsidR="00944897" w:rsidRPr="00393DBF">
        <w:rPr>
          <w:rFonts w:ascii="Arial" w:hAnsi="Arial" w:cs="Arial"/>
          <w:sz w:val="22"/>
        </w:rPr>
        <w:t xml:space="preserve">. </w:t>
      </w:r>
      <w:r w:rsidR="00332B33">
        <w:rPr>
          <w:rFonts w:ascii="Arial" w:hAnsi="Arial" w:cs="Arial"/>
          <w:sz w:val="22"/>
        </w:rPr>
        <w:t>In many settings, a</w:t>
      </w:r>
      <w:r w:rsidR="003D2EFA" w:rsidRPr="00393DBF">
        <w:rPr>
          <w:rFonts w:ascii="Arial" w:hAnsi="Arial" w:cs="Arial"/>
          <w:sz w:val="22"/>
        </w:rPr>
        <w:t>nalys</w:t>
      </w:r>
      <w:r w:rsidR="00332B33">
        <w:rPr>
          <w:rFonts w:ascii="Arial" w:hAnsi="Arial" w:cs="Arial"/>
          <w:sz w:val="22"/>
        </w:rPr>
        <w:t>e</w:t>
      </w:r>
      <w:r w:rsidR="003D2EFA" w:rsidRPr="00393DBF">
        <w:rPr>
          <w:rFonts w:ascii="Arial" w:hAnsi="Arial" w:cs="Arial"/>
          <w:sz w:val="22"/>
        </w:rPr>
        <w:t>s of c</w:t>
      </w:r>
      <w:r w:rsidR="00475C9B" w:rsidRPr="00393DBF">
        <w:rPr>
          <w:rFonts w:ascii="Arial" w:hAnsi="Arial" w:cs="Arial"/>
          <w:sz w:val="22"/>
        </w:rPr>
        <w:t>fDNA c</w:t>
      </w:r>
      <w:r w:rsidR="00332B33">
        <w:rPr>
          <w:rFonts w:ascii="Arial" w:hAnsi="Arial" w:cs="Arial"/>
          <w:sz w:val="22"/>
        </w:rPr>
        <w:t>an be</w:t>
      </w:r>
      <w:r w:rsidR="003D2EFA" w:rsidRPr="00393DBF">
        <w:rPr>
          <w:rFonts w:ascii="Arial" w:hAnsi="Arial" w:cs="Arial"/>
          <w:sz w:val="22"/>
        </w:rPr>
        <w:t xml:space="preserve"> </w:t>
      </w:r>
      <w:r w:rsidR="00475C9B" w:rsidRPr="00393DBF">
        <w:rPr>
          <w:rFonts w:ascii="Arial" w:hAnsi="Arial" w:cs="Arial"/>
          <w:sz w:val="22"/>
        </w:rPr>
        <w:t>regard</w:t>
      </w:r>
      <w:r w:rsidR="00332B33">
        <w:rPr>
          <w:rFonts w:ascii="Arial" w:hAnsi="Arial" w:cs="Arial"/>
          <w:sz w:val="22"/>
        </w:rPr>
        <w:t>ed</w:t>
      </w:r>
      <w:r w:rsidR="00475C9B" w:rsidRPr="00393DBF">
        <w:rPr>
          <w:rFonts w:ascii="Arial" w:hAnsi="Arial" w:cs="Arial"/>
          <w:sz w:val="22"/>
        </w:rPr>
        <w:t xml:space="preserve"> as a </w:t>
      </w:r>
      <w:r w:rsidR="003D2EFA" w:rsidRPr="00393DBF">
        <w:rPr>
          <w:rFonts w:ascii="Arial" w:hAnsi="Arial" w:cs="Arial"/>
          <w:sz w:val="22"/>
        </w:rPr>
        <w:t xml:space="preserve">way to perform </w:t>
      </w:r>
      <w:r w:rsidR="00332B33">
        <w:rPr>
          <w:rFonts w:ascii="Arial" w:hAnsi="Arial" w:cs="Arial"/>
          <w:sz w:val="22"/>
        </w:rPr>
        <w:t xml:space="preserve">a </w:t>
      </w:r>
      <w:r w:rsidR="003D2EFA" w:rsidRPr="00393DBF">
        <w:rPr>
          <w:rFonts w:ascii="Arial" w:hAnsi="Arial" w:cs="Arial"/>
          <w:sz w:val="22"/>
        </w:rPr>
        <w:t>“</w:t>
      </w:r>
      <w:r w:rsidR="00475C9B" w:rsidRPr="00393DBF">
        <w:rPr>
          <w:rFonts w:ascii="Arial" w:hAnsi="Arial" w:cs="Arial"/>
          <w:sz w:val="22"/>
        </w:rPr>
        <w:t>liquid biopsy</w:t>
      </w:r>
      <w:r w:rsidR="003D2EFA" w:rsidRPr="00393DBF">
        <w:rPr>
          <w:rFonts w:ascii="Arial" w:hAnsi="Arial" w:cs="Arial"/>
          <w:sz w:val="22"/>
        </w:rPr>
        <w:t>”</w:t>
      </w:r>
      <w:r w:rsidR="00475C9B" w:rsidRPr="00393DBF">
        <w:rPr>
          <w:rFonts w:ascii="Arial" w:hAnsi="Arial" w:cs="Arial"/>
          <w:sz w:val="22"/>
        </w:rPr>
        <w:t xml:space="preserve">, which </w:t>
      </w:r>
      <w:r w:rsidR="00B544C4" w:rsidRPr="00393DBF">
        <w:rPr>
          <w:rFonts w:ascii="Arial" w:hAnsi="Arial" w:cs="Arial"/>
          <w:sz w:val="22"/>
        </w:rPr>
        <w:t xml:space="preserve">have </w:t>
      </w:r>
      <w:r w:rsidR="00524514">
        <w:rPr>
          <w:rFonts w:ascii="Arial" w:hAnsi="Arial" w:cs="Arial"/>
          <w:sz w:val="22"/>
        </w:rPr>
        <w:t xml:space="preserve">previously </w:t>
      </w:r>
      <w:r w:rsidR="00B544C4" w:rsidRPr="00393DBF">
        <w:rPr>
          <w:rFonts w:ascii="Arial" w:hAnsi="Arial" w:cs="Arial"/>
          <w:sz w:val="22"/>
        </w:rPr>
        <w:t>demonstr</w:t>
      </w:r>
      <w:r w:rsidR="00347140" w:rsidRPr="00393DBF">
        <w:rPr>
          <w:rFonts w:ascii="Arial" w:hAnsi="Arial" w:cs="Arial"/>
          <w:sz w:val="22"/>
        </w:rPr>
        <w:t>at</w:t>
      </w:r>
      <w:r w:rsidR="00B544C4" w:rsidRPr="00393DBF">
        <w:rPr>
          <w:rFonts w:ascii="Arial" w:hAnsi="Arial" w:cs="Arial"/>
          <w:sz w:val="22"/>
        </w:rPr>
        <w:t>ed</w:t>
      </w:r>
      <w:r w:rsidR="00347140" w:rsidRPr="00393DBF">
        <w:rPr>
          <w:rFonts w:ascii="Arial" w:hAnsi="Arial" w:cs="Arial"/>
          <w:sz w:val="22"/>
        </w:rPr>
        <w:t xml:space="preserve"> the potential</w:t>
      </w:r>
      <w:r w:rsidR="003D2EFA" w:rsidRPr="00393DBF">
        <w:rPr>
          <w:rFonts w:ascii="Arial" w:hAnsi="Arial" w:cs="Arial"/>
          <w:sz w:val="22"/>
        </w:rPr>
        <w:t xml:space="preserve"> not only</w:t>
      </w:r>
      <w:r w:rsidR="00347140" w:rsidRPr="00393DBF">
        <w:rPr>
          <w:rFonts w:ascii="Arial" w:hAnsi="Arial" w:cs="Arial"/>
          <w:sz w:val="22"/>
        </w:rPr>
        <w:t xml:space="preserve"> for</w:t>
      </w:r>
      <w:r w:rsidR="004D6F0B" w:rsidRPr="00393DBF">
        <w:rPr>
          <w:rFonts w:ascii="Arial" w:hAnsi="Arial" w:cs="Arial"/>
          <w:sz w:val="22"/>
        </w:rPr>
        <w:t xml:space="preserve"> </w:t>
      </w:r>
      <w:r w:rsidR="00347140" w:rsidRPr="00393DBF">
        <w:rPr>
          <w:rFonts w:ascii="Arial" w:hAnsi="Arial" w:cs="Arial"/>
          <w:sz w:val="22"/>
        </w:rPr>
        <w:t xml:space="preserve">cancer </w:t>
      </w:r>
      <w:r w:rsidR="004D6F0B" w:rsidRPr="00393DBF">
        <w:rPr>
          <w:rFonts w:ascii="Arial" w:hAnsi="Arial" w:cs="Arial"/>
          <w:sz w:val="22"/>
        </w:rPr>
        <w:t>diagnos</w:t>
      </w:r>
      <w:r w:rsidR="007324E3" w:rsidRPr="00393DBF">
        <w:rPr>
          <w:rFonts w:ascii="Arial" w:hAnsi="Arial" w:cs="Arial"/>
          <w:sz w:val="22"/>
        </w:rPr>
        <w:t>is</w:t>
      </w:r>
      <w:r w:rsidR="00347140" w:rsidRPr="00393DBF">
        <w:rPr>
          <w:rFonts w:ascii="Arial" w:hAnsi="Arial" w:cs="Arial"/>
          <w:sz w:val="22"/>
        </w:rPr>
        <w:t xml:space="preserve"> and </w:t>
      </w:r>
      <w:r w:rsidR="00225DEB" w:rsidRPr="00393DBF">
        <w:rPr>
          <w:rFonts w:ascii="Arial" w:hAnsi="Arial" w:cs="Arial"/>
          <w:sz w:val="22"/>
        </w:rPr>
        <w:t xml:space="preserve">prognosis </w:t>
      </w:r>
      <w:r w:rsidR="0067055A" w:rsidRPr="00393DBF">
        <w:rPr>
          <w:rFonts w:ascii="Arial" w:hAnsi="Arial" w:cs="Arial"/>
          <w:sz w:val="22"/>
        </w:rPr>
        <w:fldChar w:fldCharType="begin">
          <w:fldData xml:space="preserve">PEVuZE5vdGU+PENpdGU+PEF1dGhvcj5TY2h3YXJ6ZW5iYWNoPC9BdXRob3I+PFllYXI+MjAxMTwv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</w:fldData>
        </w:fldChar>
      </w:r>
      <w:r w:rsidR="00F52901">
        <w:rPr>
          <w:rFonts w:ascii="Arial" w:hAnsi="Arial" w:cs="Arial"/>
          <w:sz w:val="22"/>
        </w:rPr>
        <w:instrText xml:space="preserve"> ADDIN EN.CITE </w:instrText>
      </w:r>
      <w:r w:rsidR="00F52901">
        <w:rPr>
          <w:rFonts w:ascii="Arial" w:hAnsi="Arial" w:cs="Arial"/>
          <w:sz w:val="22"/>
        </w:rPr>
        <w:fldChar w:fldCharType="begin">
          <w:fldData xml:space="preserve">PEVuZE5vdGU+PENpdGU+PEF1dGhvcj5TY2h3YXJ6ZW5iYWNoPC9BdXRob3I+PFllYXI+MjAxMTwv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</w:fldData>
        </w:fldChar>
      </w:r>
      <w:r w:rsidR="00F52901">
        <w:rPr>
          <w:rFonts w:ascii="Arial" w:hAnsi="Arial" w:cs="Arial"/>
          <w:sz w:val="22"/>
        </w:rPr>
        <w:instrText xml:space="preserve"> ADDIN EN.CITE.DATA </w:instrText>
      </w:r>
      <w:r w:rsidR="00F52901">
        <w:rPr>
          <w:rFonts w:ascii="Arial" w:hAnsi="Arial" w:cs="Arial"/>
          <w:sz w:val="22"/>
        </w:rPr>
      </w:r>
      <w:r w:rsidR="00F52901">
        <w:rPr>
          <w:rFonts w:ascii="Arial" w:hAnsi="Arial" w:cs="Arial"/>
          <w:sz w:val="22"/>
        </w:rPr>
        <w:fldChar w:fldCharType="end"/>
      </w:r>
      <w:r w:rsidR="0067055A" w:rsidRPr="00393DBF">
        <w:rPr>
          <w:rFonts w:ascii="Arial" w:hAnsi="Arial" w:cs="Arial"/>
          <w:sz w:val="22"/>
        </w:rPr>
      </w:r>
      <w:r w:rsidR="0067055A" w:rsidRPr="00393DBF">
        <w:rPr>
          <w:rFonts w:ascii="Arial" w:hAnsi="Arial" w:cs="Arial"/>
          <w:sz w:val="22"/>
        </w:rPr>
        <w:fldChar w:fldCharType="separate"/>
      </w:r>
      <w:r w:rsidR="00C372DE" w:rsidRPr="00393DBF">
        <w:rPr>
          <w:rFonts w:ascii="Arial" w:hAnsi="Arial" w:cs="Arial"/>
          <w:noProof/>
          <w:sz w:val="22"/>
        </w:rPr>
        <w:t>(4, 5)</w:t>
      </w:r>
      <w:r w:rsidR="0067055A" w:rsidRPr="00393DBF">
        <w:rPr>
          <w:rFonts w:ascii="Arial" w:hAnsi="Arial" w:cs="Arial"/>
          <w:sz w:val="22"/>
        </w:rPr>
        <w:fldChar w:fldCharType="end"/>
      </w:r>
      <w:r w:rsidR="00944897" w:rsidRPr="00393DBF">
        <w:rPr>
          <w:rFonts w:ascii="Arial" w:hAnsi="Arial" w:cs="Arial"/>
          <w:sz w:val="22"/>
        </w:rPr>
        <w:t>,</w:t>
      </w:r>
      <w:r w:rsidR="009B22CE" w:rsidRPr="00393DBF">
        <w:rPr>
          <w:rFonts w:ascii="Arial" w:hAnsi="Arial" w:cs="Arial"/>
          <w:sz w:val="22"/>
        </w:rPr>
        <w:t xml:space="preserve"> </w:t>
      </w:r>
      <w:r w:rsidR="003D2EFA" w:rsidRPr="00393DBF">
        <w:rPr>
          <w:rFonts w:ascii="Arial" w:hAnsi="Arial" w:cs="Arial"/>
          <w:sz w:val="22"/>
        </w:rPr>
        <w:t xml:space="preserve">but also for </w:t>
      </w:r>
      <w:r w:rsidR="00332B33">
        <w:rPr>
          <w:rFonts w:ascii="Arial" w:hAnsi="Arial" w:cs="Arial"/>
          <w:sz w:val="22"/>
        </w:rPr>
        <w:t>identifying</w:t>
      </w:r>
      <w:r w:rsidR="003D2EFA" w:rsidRPr="00393DBF">
        <w:rPr>
          <w:rFonts w:ascii="Arial" w:hAnsi="Arial" w:cs="Arial"/>
          <w:sz w:val="22"/>
        </w:rPr>
        <w:t xml:space="preserve"> </w:t>
      </w:r>
      <w:r w:rsidR="009B22CE" w:rsidRPr="00393DBF">
        <w:rPr>
          <w:rFonts w:ascii="Arial" w:hAnsi="Arial" w:cs="Arial"/>
          <w:sz w:val="22"/>
        </w:rPr>
        <w:t>patients with</w:t>
      </w:r>
      <w:r w:rsidR="002D6EEF" w:rsidRPr="00393DBF">
        <w:rPr>
          <w:rFonts w:ascii="Arial" w:hAnsi="Arial" w:cs="Arial"/>
          <w:sz w:val="22"/>
        </w:rPr>
        <w:t xml:space="preserve"> premalignant states,</w:t>
      </w:r>
      <w:r w:rsidR="009B22CE" w:rsidRPr="00393DBF">
        <w:rPr>
          <w:rFonts w:ascii="Arial" w:hAnsi="Arial" w:cs="Arial"/>
          <w:sz w:val="22"/>
        </w:rPr>
        <w:t xml:space="preserve"> inflammatory</w:t>
      </w:r>
      <w:r w:rsidR="00332B33">
        <w:rPr>
          <w:rFonts w:ascii="Arial" w:hAnsi="Arial" w:cs="Arial"/>
          <w:sz w:val="22"/>
        </w:rPr>
        <w:t xml:space="preserve"> conditions</w:t>
      </w:r>
      <w:r w:rsidR="00442EAB" w:rsidRPr="00393DBF">
        <w:rPr>
          <w:rFonts w:ascii="Arial" w:hAnsi="Arial" w:cs="Arial"/>
          <w:sz w:val="22"/>
        </w:rPr>
        <w:t xml:space="preserve"> or </w:t>
      </w:r>
      <w:r w:rsidR="00225DEB" w:rsidRPr="00393DBF">
        <w:rPr>
          <w:rFonts w:ascii="Arial" w:hAnsi="Arial" w:cs="Arial"/>
          <w:sz w:val="22"/>
        </w:rPr>
        <w:t xml:space="preserve">traumas </w:t>
      </w:r>
      <w:r w:rsidR="002D6EEF" w:rsidRPr="00393DBF">
        <w:rPr>
          <w:rFonts w:ascii="Arial" w:hAnsi="Arial" w:cs="Arial"/>
          <w:sz w:val="22"/>
        </w:rPr>
        <w:fldChar w:fldCharType="begin">
          <w:fldData xml:space="preserve">PEVuZE5vdGU+PENpdGU+PEF1dGhvcj5GbGVpc2NoaGFja2VyPC9BdXRob3I+PFllYXI+MjAwNzwv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</w:fldData>
        </w:fldChar>
      </w:r>
      <w:r w:rsidR="00F52901">
        <w:rPr>
          <w:rFonts w:ascii="Arial" w:hAnsi="Arial" w:cs="Arial"/>
          <w:sz w:val="22"/>
        </w:rPr>
        <w:instrText xml:space="preserve"> ADDIN EN.CITE </w:instrText>
      </w:r>
      <w:r w:rsidR="00F52901">
        <w:rPr>
          <w:rFonts w:ascii="Arial" w:hAnsi="Arial" w:cs="Arial"/>
          <w:sz w:val="22"/>
        </w:rPr>
        <w:fldChar w:fldCharType="begin">
          <w:fldData xml:space="preserve">PEVuZE5vdGU+PENpdGU+PEF1dGhvcj5GbGVpc2NoaGFja2VyPC9BdXRob3I+PFllYXI+MjAwNzwv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</w:fldData>
        </w:fldChar>
      </w:r>
      <w:r w:rsidR="00F52901">
        <w:rPr>
          <w:rFonts w:ascii="Arial" w:hAnsi="Arial" w:cs="Arial"/>
          <w:sz w:val="22"/>
        </w:rPr>
        <w:instrText xml:space="preserve"> ADDIN EN.CITE.DATA </w:instrText>
      </w:r>
      <w:r w:rsidR="00F52901">
        <w:rPr>
          <w:rFonts w:ascii="Arial" w:hAnsi="Arial" w:cs="Arial"/>
          <w:sz w:val="22"/>
        </w:rPr>
      </w:r>
      <w:r w:rsidR="00F52901">
        <w:rPr>
          <w:rFonts w:ascii="Arial" w:hAnsi="Arial" w:cs="Arial"/>
          <w:sz w:val="22"/>
        </w:rPr>
        <w:fldChar w:fldCharType="end"/>
      </w:r>
      <w:r w:rsidR="002D6EEF" w:rsidRPr="00393DBF">
        <w:rPr>
          <w:rFonts w:ascii="Arial" w:hAnsi="Arial" w:cs="Arial"/>
          <w:sz w:val="22"/>
        </w:rPr>
      </w:r>
      <w:r w:rsidR="002D6EEF" w:rsidRPr="00393DBF">
        <w:rPr>
          <w:rFonts w:ascii="Arial" w:hAnsi="Arial" w:cs="Arial"/>
          <w:sz w:val="22"/>
        </w:rPr>
        <w:fldChar w:fldCharType="separate"/>
      </w:r>
      <w:r w:rsidR="00C372DE" w:rsidRPr="00393DBF">
        <w:rPr>
          <w:rFonts w:ascii="Arial" w:hAnsi="Arial" w:cs="Arial"/>
          <w:noProof/>
          <w:sz w:val="22"/>
        </w:rPr>
        <w:t>(1)</w:t>
      </w:r>
      <w:r w:rsidR="002D6EEF" w:rsidRPr="00393DBF">
        <w:rPr>
          <w:rFonts w:ascii="Arial" w:hAnsi="Arial" w:cs="Arial"/>
          <w:sz w:val="22"/>
        </w:rPr>
        <w:fldChar w:fldCharType="end"/>
      </w:r>
      <w:r w:rsidR="00475C9B" w:rsidRPr="00393DBF">
        <w:rPr>
          <w:rFonts w:ascii="Arial" w:hAnsi="Arial" w:cs="Arial"/>
          <w:sz w:val="22"/>
        </w:rPr>
        <w:t>.</w:t>
      </w:r>
      <w:r w:rsidR="00B544C4" w:rsidRPr="00393DBF">
        <w:rPr>
          <w:rFonts w:ascii="Arial" w:hAnsi="Arial" w:cs="Arial"/>
          <w:sz w:val="22"/>
        </w:rPr>
        <w:t xml:space="preserve"> </w:t>
      </w:r>
      <w:r w:rsidR="006775EA" w:rsidRPr="00393DBF">
        <w:rPr>
          <w:rFonts w:ascii="Arial" w:hAnsi="Arial" w:cs="Arial"/>
          <w:sz w:val="22"/>
        </w:rPr>
        <w:t>Apoptotic and necrotic t</w:t>
      </w:r>
      <w:r w:rsidR="00B544C4" w:rsidRPr="00393DBF">
        <w:rPr>
          <w:rFonts w:ascii="Arial" w:hAnsi="Arial" w:cs="Arial"/>
          <w:sz w:val="22"/>
        </w:rPr>
        <w:t>umor cells</w:t>
      </w:r>
      <w:r w:rsidR="006775EA" w:rsidRPr="00393DBF">
        <w:rPr>
          <w:rFonts w:ascii="Arial" w:hAnsi="Arial" w:cs="Arial"/>
          <w:sz w:val="22"/>
        </w:rPr>
        <w:t xml:space="preserve"> can release cfDNA into the </w:t>
      </w:r>
      <w:r w:rsidR="00332B33">
        <w:rPr>
          <w:rFonts w:ascii="Arial" w:hAnsi="Arial" w:cs="Arial"/>
          <w:sz w:val="22"/>
        </w:rPr>
        <w:t xml:space="preserve">peripheral </w:t>
      </w:r>
      <w:r w:rsidR="006775EA" w:rsidRPr="00393DBF">
        <w:rPr>
          <w:rFonts w:ascii="Arial" w:hAnsi="Arial" w:cs="Arial"/>
          <w:sz w:val="22"/>
        </w:rPr>
        <w:t xml:space="preserve">blood, which can reflect the </w:t>
      </w:r>
      <w:r w:rsidR="00165FE1" w:rsidRPr="00393DBF">
        <w:rPr>
          <w:rFonts w:ascii="Arial" w:hAnsi="Arial" w:cs="Arial"/>
          <w:sz w:val="22"/>
        </w:rPr>
        <w:t xml:space="preserve">tumor-related </w:t>
      </w:r>
      <w:r w:rsidR="006775EA" w:rsidRPr="00393DBF">
        <w:rPr>
          <w:rFonts w:ascii="Arial" w:hAnsi="Arial" w:cs="Arial"/>
          <w:sz w:val="22"/>
        </w:rPr>
        <w:t xml:space="preserve">genetic features, </w:t>
      </w:r>
      <w:r w:rsidR="00BA4EC5" w:rsidRPr="00393DBF">
        <w:rPr>
          <w:rFonts w:ascii="Arial" w:hAnsi="Arial" w:cs="Arial"/>
          <w:sz w:val="22"/>
        </w:rPr>
        <w:t>including</w:t>
      </w:r>
      <w:r w:rsidR="006775EA" w:rsidRPr="00393DBF">
        <w:rPr>
          <w:rFonts w:ascii="Arial" w:hAnsi="Arial" w:cs="Arial"/>
          <w:sz w:val="22"/>
        </w:rPr>
        <w:t xml:space="preserve"> mutations</w:t>
      </w:r>
      <w:r w:rsidR="00BA4EC5" w:rsidRPr="00393DBF">
        <w:rPr>
          <w:rFonts w:ascii="Arial" w:hAnsi="Arial" w:cs="Arial"/>
          <w:sz w:val="22"/>
        </w:rPr>
        <w:t>, copy number aberrations</w:t>
      </w:r>
      <w:r w:rsidR="006775EA" w:rsidRPr="00393DBF">
        <w:rPr>
          <w:rFonts w:ascii="Arial" w:hAnsi="Arial" w:cs="Arial"/>
          <w:sz w:val="22"/>
        </w:rPr>
        <w:t xml:space="preserve"> and epigenetic changes</w:t>
      </w:r>
      <w:r w:rsidR="00165FE1" w:rsidRPr="00393DBF">
        <w:rPr>
          <w:rFonts w:ascii="Arial" w:hAnsi="Arial" w:cs="Arial"/>
          <w:sz w:val="22"/>
        </w:rPr>
        <w:fldChar w:fldCharType="begin"/>
      </w:r>
      <w:r w:rsidR="00F52901">
        <w:rPr>
          <w:rFonts w:ascii="Arial" w:hAnsi="Arial" w:cs="Arial"/>
          <w:sz w:val="22"/>
        </w:rPr>
        <w:instrText xml:space="preserve"> ADDIN EN.CITE &lt;EndNote&gt;&lt;Cite&gt;&lt;Author&gt;Schwarzenbach&lt;/Author&gt;&lt;Year&gt;2011&lt;/Year&gt;&lt;RecNum&gt;1&lt;/RecNum&gt;&lt;DisplayText&gt;(4)&lt;/DisplayText&gt;&lt;record&gt;&lt;rec-number&gt;1&lt;/rec-number&gt;&lt;foreign-keys&gt;&lt;key app="EN" db-id="a9feazvsow9wfbepsttx9a5w2e5etavwv9t2" timestamp="1528255932"&gt;1&lt;/key&gt;&lt;/foreign-keys&gt;&lt;ref-type name="Journal Article"&gt;17&lt;/ref-type&gt;&lt;contributors&gt;&lt;authors&gt;&lt;author&gt;Schwarzenbach, H.&lt;/author&gt;&lt;author&gt;Hoon, D. S. B.&lt;/author&gt;&lt;author&gt;Pantel, K.&lt;/author&gt;&lt;/authors&gt;&lt;/contributors&gt;&lt;auth-address&gt;Univ Med Ctr Hamburg Eppendorf, Ctr Med Expt, Inst Tumour Biol, D-20246 Hamburg, Germany&amp;#xD;John Wayne Canc Inst, Dept Mol Oncol, Santa Monica, CA 90404 USA&lt;/auth-address&gt;&lt;titles&gt;&lt;title&gt;Cell-free nucleic acids as biomarkers in cancer patients&lt;/title&gt;&lt;secondary-title&gt;Nature Reviews Cancer&lt;/secondary-title&gt;&lt;alt-title&gt;Nat Rev Cancer&lt;/alt-title&gt;&lt;/titles&gt;&lt;periodical&gt;&lt;full-title&gt;Nature Reviews Cancer&lt;/full-title&gt;&lt;abbr-1&gt;Nat Rev Cancer&lt;/abbr-1&gt;&lt;/periodical&gt;&lt;alt-periodical&gt;&lt;full-title&gt;Nature Reviews Cancer&lt;/full-title&gt;&lt;abbr-1&gt;Nat Rev Cancer&lt;/abbr-1&gt;&lt;/alt-periodical&gt;&lt;pages&gt;426-437&lt;/pages&gt;&lt;volume&gt;11&lt;/volume&gt;&lt;number&gt;6&lt;/number&gt;&lt;keywords&gt;&lt;keyword&gt;barr-virus DNA&lt;/keyword&gt;&lt;keyword&gt;circulating tumor-cells&lt;/keyword&gt;&lt;keyword&gt;hepatocellular-carcinoma patients&lt;/keyword&gt;&lt;keyword&gt;patients receiving biochemotherapy&lt;/keyword&gt;&lt;keyword&gt;cpg island hypermethylation&lt;/keyword&gt;&lt;keyword&gt;advanced breast-cancer&lt;/keyword&gt;&lt;keyword&gt;blood-based markers&lt;/keyword&gt;&lt;keyword&gt;free serum DNA&lt;/keyword&gt;&lt;keyword&gt;prostate-cancer&lt;/keyword&gt;&lt;keyword&gt;colorectal-cancer&lt;/keyword&gt;&lt;/keywords&gt;&lt;dates&gt;&lt;year&gt;2011&lt;/year&gt;&lt;pub-dates&gt;&lt;date&gt;Jun&lt;/date&gt;&lt;/pub-dates&gt;&lt;/dates&gt;&lt;isbn&gt;1474-175x&lt;/isbn&gt;&lt;accession-num&gt;WOS:000290908800014&lt;/accession-num&gt;&lt;urls&gt;&lt;related-urls&gt;&lt;url&gt;&amp;lt;Go to ISI&amp;gt;://WOS:000290908800014&lt;/url&gt;&lt;/related-urls&gt;&lt;/urls&gt;&lt;electronic-resource-num&gt;10.1038/nrc3066&lt;/electronic-resource-num&gt;&lt;language&gt;English&lt;/language&gt;&lt;/record&gt;&lt;/Cite&gt;&lt;/EndNote&gt;</w:instrText>
      </w:r>
      <w:r w:rsidR="00165FE1" w:rsidRPr="00393DBF">
        <w:rPr>
          <w:rFonts w:ascii="Arial" w:hAnsi="Arial" w:cs="Arial"/>
          <w:sz w:val="22"/>
        </w:rPr>
        <w:fldChar w:fldCharType="separate"/>
      </w:r>
      <w:r w:rsidR="00C372DE" w:rsidRPr="00393DBF">
        <w:rPr>
          <w:rFonts w:ascii="Arial" w:hAnsi="Arial" w:cs="Arial"/>
          <w:noProof/>
          <w:sz w:val="22"/>
        </w:rPr>
        <w:t>(4)</w:t>
      </w:r>
      <w:r w:rsidR="00165FE1" w:rsidRPr="00393DBF">
        <w:rPr>
          <w:rFonts w:ascii="Arial" w:hAnsi="Arial" w:cs="Arial"/>
          <w:sz w:val="22"/>
        </w:rPr>
        <w:fldChar w:fldCharType="end"/>
      </w:r>
      <w:r w:rsidR="00332B33">
        <w:rPr>
          <w:rFonts w:ascii="Arial" w:hAnsi="Arial" w:cs="Arial"/>
          <w:sz w:val="22"/>
        </w:rPr>
        <w:t>. As such, cfDNA</w:t>
      </w:r>
      <w:r w:rsidR="007C2DA8" w:rsidRPr="00393DBF">
        <w:rPr>
          <w:rFonts w:ascii="Arial" w:hAnsi="Arial" w:cs="Arial"/>
          <w:sz w:val="22"/>
        </w:rPr>
        <w:t xml:space="preserve"> represent</w:t>
      </w:r>
      <w:r w:rsidR="00332B33">
        <w:rPr>
          <w:rFonts w:ascii="Arial" w:hAnsi="Arial" w:cs="Arial"/>
          <w:sz w:val="22"/>
        </w:rPr>
        <w:t>s</w:t>
      </w:r>
      <w:r w:rsidR="007C2DA8" w:rsidRPr="00393DBF">
        <w:rPr>
          <w:rFonts w:ascii="Arial" w:hAnsi="Arial" w:cs="Arial"/>
          <w:sz w:val="22"/>
        </w:rPr>
        <w:t xml:space="preserve"> </w:t>
      </w:r>
      <w:r w:rsidR="00A52A3E">
        <w:rPr>
          <w:rFonts w:ascii="Arial" w:hAnsi="Arial" w:cs="Arial"/>
          <w:sz w:val="22"/>
        </w:rPr>
        <w:t xml:space="preserve">an </w:t>
      </w:r>
      <w:r w:rsidR="007C2DA8" w:rsidRPr="00393DBF">
        <w:rPr>
          <w:rFonts w:ascii="Arial" w:hAnsi="Arial" w:cs="Arial"/>
          <w:sz w:val="22"/>
        </w:rPr>
        <w:t xml:space="preserve">important biomarker of </w:t>
      </w:r>
      <w:r w:rsidR="00332B33">
        <w:rPr>
          <w:rFonts w:ascii="Arial" w:hAnsi="Arial" w:cs="Arial"/>
          <w:sz w:val="22"/>
        </w:rPr>
        <w:t>oncogen</w:t>
      </w:r>
      <w:r w:rsidR="00332B33" w:rsidRPr="0046354E">
        <w:rPr>
          <w:rFonts w:ascii="Arial" w:hAnsi="Arial" w:cs="Arial"/>
          <w:sz w:val="22"/>
        </w:rPr>
        <w:t>esis</w:t>
      </w:r>
      <w:r w:rsidR="00AB5CD0" w:rsidRPr="0046354E">
        <w:rPr>
          <w:rFonts w:ascii="Arial" w:hAnsi="Arial" w:cs="Arial"/>
          <w:sz w:val="22"/>
        </w:rPr>
        <w:t>.</w:t>
      </w:r>
      <w:r w:rsidR="00124EB4" w:rsidRPr="0046354E">
        <w:rPr>
          <w:rFonts w:ascii="Arial" w:hAnsi="Arial" w:cs="Arial"/>
          <w:sz w:val="22"/>
        </w:rPr>
        <w:t xml:space="preserve"> However, </w:t>
      </w:r>
      <w:r w:rsidR="00356E70" w:rsidRPr="0046354E">
        <w:rPr>
          <w:rFonts w:ascii="Arial" w:hAnsi="Arial" w:cs="Arial"/>
          <w:sz w:val="22"/>
        </w:rPr>
        <w:t>genome-wide methylation assay</w:t>
      </w:r>
      <w:r w:rsidR="00332B33" w:rsidRPr="0046354E">
        <w:rPr>
          <w:rFonts w:ascii="Arial" w:hAnsi="Arial" w:cs="Arial"/>
          <w:sz w:val="22"/>
        </w:rPr>
        <w:t>s</w:t>
      </w:r>
      <w:r w:rsidR="00356E70" w:rsidRPr="0046354E">
        <w:rPr>
          <w:rFonts w:ascii="Arial" w:hAnsi="Arial" w:cs="Arial"/>
          <w:sz w:val="22"/>
        </w:rPr>
        <w:t xml:space="preserve"> require large amou</w:t>
      </w:r>
      <w:r w:rsidR="00C254AA" w:rsidRPr="0046354E">
        <w:rPr>
          <w:rFonts w:ascii="Arial" w:hAnsi="Arial" w:cs="Arial"/>
          <w:sz w:val="22"/>
        </w:rPr>
        <w:t>n</w:t>
      </w:r>
      <w:r w:rsidR="00356E70" w:rsidRPr="0046354E">
        <w:rPr>
          <w:rFonts w:ascii="Arial" w:hAnsi="Arial" w:cs="Arial"/>
          <w:sz w:val="22"/>
        </w:rPr>
        <w:t>t</w:t>
      </w:r>
      <w:r w:rsidR="00332B33" w:rsidRPr="0046354E">
        <w:rPr>
          <w:rFonts w:ascii="Arial" w:hAnsi="Arial" w:cs="Arial"/>
          <w:sz w:val="22"/>
        </w:rPr>
        <w:t>s</w:t>
      </w:r>
      <w:r w:rsidR="00356E70" w:rsidRPr="0046354E">
        <w:rPr>
          <w:rFonts w:ascii="Arial" w:hAnsi="Arial" w:cs="Arial"/>
          <w:sz w:val="22"/>
        </w:rPr>
        <w:t xml:space="preserve"> of input DNA</w:t>
      </w:r>
      <w:r w:rsidR="00332B33" w:rsidRPr="0046354E">
        <w:rPr>
          <w:rFonts w:ascii="Arial" w:hAnsi="Arial" w:cs="Arial"/>
          <w:sz w:val="22"/>
        </w:rPr>
        <w:t>—</w:t>
      </w:r>
      <w:r w:rsidR="00356E70" w:rsidRPr="0046354E">
        <w:rPr>
          <w:rFonts w:ascii="Arial" w:hAnsi="Arial" w:cs="Arial"/>
          <w:sz w:val="22"/>
        </w:rPr>
        <w:t>conventional WGBS require</w:t>
      </w:r>
      <w:r w:rsidR="00A52A3E">
        <w:rPr>
          <w:rFonts w:ascii="Arial" w:hAnsi="Arial" w:cs="Arial"/>
          <w:sz w:val="22"/>
        </w:rPr>
        <w:t>s</w:t>
      </w:r>
      <w:r w:rsidR="00356E70" w:rsidRPr="0046354E">
        <w:rPr>
          <w:rFonts w:ascii="Arial" w:hAnsi="Arial" w:cs="Arial"/>
          <w:sz w:val="22"/>
        </w:rPr>
        <w:t xml:space="preserve"> microgram</w:t>
      </w:r>
      <w:r w:rsidR="00332B33" w:rsidRPr="0046354E">
        <w:rPr>
          <w:rFonts w:ascii="Arial" w:hAnsi="Arial" w:cs="Arial"/>
          <w:sz w:val="22"/>
        </w:rPr>
        <w:t xml:space="preserve"> input and reduced respresentation bisulfite sequencing (</w:t>
      </w:r>
      <w:r w:rsidR="00356E70" w:rsidRPr="0046354E">
        <w:rPr>
          <w:rFonts w:ascii="Arial" w:hAnsi="Arial" w:cs="Arial"/>
          <w:sz w:val="22"/>
        </w:rPr>
        <w:t>RRBS</w:t>
      </w:r>
      <w:r w:rsidR="00332B33" w:rsidRPr="0046354E">
        <w:rPr>
          <w:rFonts w:ascii="Arial" w:hAnsi="Arial" w:cs="Arial"/>
          <w:sz w:val="22"/>
        </w:rPr>
        <w:t>)</w:t>
      </w:r>
      <w:r w:rsidR="00356E70" w:rsidRPr="0046354E">
        <w:rPr>
          <w:rFonts w:ascii="Arial" w:hAnsi="Arial" w:cs="Arial"/>
          <w:sz w:val="22"/>
        </w:rPr>
        <w:t xml:space="preserve"> require</w:t>
      </w:r>
      <w:r w:rsidR="00332B33" w:rsidRPr="0046354E">
        <w:rPr>
          <w:rFonts w:ascii="Arial" w:hAnsi="Arial" w:cs="Arial"/>
          <w:sz w:val="22"/>
        </w:rPr>
        <w:t>s</w:t>
      </w:r>
      <w:r w:rsidR="00356E70" w:rsidRPr="0046354E">
        <w:rPr>
          <w:rFonts w:ascii="Arial" w:hAnsi="Arial" w:cs="Arial"/>
          <w:sz w:val="22"/>
        </w:rPr>
        <w:t xml:space="preserve"> 30ng </w:t>
      </w:r>
      <w:r w:rsidR="00332B33" w:rsidRPr="0046354E">
        <w:rPr>
          <w:rFonts w:ascii="Arial" w:hAnsi="Arial" w:cs="Arial"/>
          <w:sz w:val="22"/>
        </w:rPr>
        <w:t xml:space="preserve">of </w:t>
      </w:r>
      <w:r w:rsidR="00356E70" w:rsidRPr="0046354E">
        <w:rPr>
          <w:rFonts w:ascii="Arial" w:hAnsi="Arial" w:cs="Arial"/>
          <w:sz w:val="22"/>
        </w:rPr>
        <w:t>DNA</w:t>
      </w:r>
      <w:r w:rsidR="00332B33" w:rsidRPr="0046354E">
        <w:rPr>
          <w:rFonts w:ascii="Arial" w:hAnsi="Arial" w:cs="Arial"/>
          <w:sz w:val="22"/>
        </w:rPr>
        <w:t xml:space="preserve"> input</w:t>
      </w:r>
      <w:r w:rsidR="00356E70" w:rsidRPr="0046354E">
        <w:rPr>
          <w:rFonts w:ascii="Arial" w:hAnsi="Arial" w:cs="Arial"/>
          <w:sz w:val="22"/>
        </w:rPr>
        <w:t xml:space="preserve"> which </w:t>
      </w:r>
      <w:r w:rsidR="00332B33" w:rsidRPr="0046354E">
        <w:rPr>
          <w:rFonts w:ascii="Arial" w:hAnsi="Arial" w:cs="Arial"/>
          <w:sz w:val="22"/>
        </w:rPr>
        <w:t xml:space="preserve">is often approaching the </w:t>
      </w:r>
      <w:r w:rsidR="00356E70" w:rsidRPr="0046354E">
        <w:rPr>
          <w:rFonts w:ascii="Arial" w:hAnsi="Arial" w:cs="Arial"/>
          <w:sz w:val="22"/>
        </w:rPr>
        <w:t xml:space="preserve">maximum </w:t>
      </w:r>
      <w:r w:rsidR="00332B33" w:rsidRPr="0046354E">
        <w:rPr>
          <w:rFonts w:ascii="Arial" w:hAnsi="Arial" w:cs="Arial"/>
          <w:sz w:val="22"/>
        </w:rPr>
        <w:t xml:space="preserve">level </w:t>
      </w:r>
      <w:r w:rsidR="00356E70" w:rsidRPr="0046354E">
        <w:rPr>
          <w:rFonts w:ascii="Arial" w:hAnsi="Arial" w:cs="Arial"/>
          <w:sz w:val="22"/>
        </w:rPr>
        <w:t xml:space="preserve">of the </w:t>
      </w:r>
      <w:r w:rsidR="00332B33" w:rsidRPr="0046354E">
        <w:rPr>
          <w:rFonts w:ascii="Arial" w:hAnsi="Arial" w:cs="Arial"/>
          <w:sz w:val="22"/>
        </w:rPr>
        <w:t>cf</w:t>
      </w:r>
      <w:r w:rsidR="00356E70" w:rsidRPr="0046354E">
        <w:rPr>
          <w:rFonts w:ascii="Arial" w:hAnsi="Arial" w:cs="Arial"/>
          <w:sz w:val="22"/>
        </w:rPr>
        <w:t xml:space="preserve">DNA </w:t>
      </w:r>
      <w:r w:rsidR="00AD517E" w:rsidRPr="0046354E">
        <w:rPr>
          <w:rFonts w:ascii="Arial" w:hAnsi="Arial" w:cs="Arial"/>
          <w:sz w:val="22"/>
        </w:rPr>
        <w:t xml:space="preserve">detected (or detectable) </w:t>
      </w:r>
      <w:r w:rsidR="00356E70" w:rsidRPr="0046354E">
        <w:rPr>
          <w:rFonts w:ascii="Arial" w:hAnsi="Arial" w:cs="Arial"/>
          <w:sz w:val="22"/>
        </w:rPr>
        <w:t xml:space="preserve">in </w:t>
      </w:r>
      <w:r w:rsidR="00A52A3E">
        <w:rPr>
          <w:rFonts w:ascii="Arial" w:hAnsi="Arial" w:cs="Arial"/>
          <w:sz w:val="22"/>
        </w:rPr>
        <w:t xml:space="preserve">a sample of </w:t>
      </w:r>
      <w:r w:rsidR="00356E70" w:rsidRPr="0046354E">
        <w:rPr>
          <w:rFonts w:ascii="Arial" w:hAnsi="Arial" w:cs="Arial"/>
          <w:sz w:val="22"/>
        </w:rPr>
        <w:t xml:space="preserve">human blood. In order to </w:t>
      </w:r>
      <w:r w:rsidR="006B7CA2" w:rsidRPr="0046354E">
        <w:rPr>
          <w:rFonts w:ascii="Arial" w:hAnsi="Arial" w:cs="Arial"/>
          <w:sz w:val="22"/>
        </w:rPr>
        <w:t xml:space="preserve">effectively </w:t>
      </w:r>
      <w:r w:rsidR="00356E70" w:rsidRPr="0046354E">
        <w:rPr>
          <w:rFonts w:ascii="Arial" w:hAnsi="Arial" w:cs="Arial"/>
          <w:sz w:val="22"/>
        </w:rPr>
        <w:t>investigate c</w:t>
      </w:r>
      <w:r w:rsidR="006B7CA2" w:rsidRPr="0046354E">
        <w:rPr>
          <w:rFonts w:ascii="Arial" w:hAnsi="Arial" w:cs="Arial"/>
          <w:sz w:val="22"/>
        </w:rPr>
        <w:t>f</w:t>
      </w:r>
      <w:r w:rsidR="00356E70" w:rsidRPr="0046354E">
        <w:rPr>
          <w:rFonts w:ascii="Arial" w:hAnsi="Arial" w:cs="Arial"/>
          <w:sz w:val="22"/>
        </w:rPr>
        <w:t xml:space="preserve">DNA, </w:t>
      </w:r>
      <w:r w:rsidR="006B7CA2" w:rsidRPr="0046354E">
        <w:rPr>
          <w:rFonts w:ascii="Arial" w:hAnsi="Arial" w:cs="Arial"/>
          <w:sz w:val="22"/>
        </w:rPr>
        <w:t>several</w:t>
      </w:r>
      <w:r w:rsidR="00356E70" w:rsidRPr="0046354E">
        <w:rPr>
          <w:rFonts w:ascii="Arial" w:hAnsi="Arial" w:cs="Arial"/>
          <w:sz w:val="22"/>
        </w:rPr>
        <w:t xml:space="preserve"> novel method</w:t>
      </w:r>
      <w:r w:rsidR="005C584E" w:rsidRPr="0046354E">
        <w:rPr>
          <w:rFonts w:ascii="Arial" w:hAnsi="Arial" w:cs="Arial"/>
          <w:sz w:val="22"/>
        </w:rPr>
        <w:t>s</w:t>
      </w:r>
      <w:r w:rsidR="00356E70" w:rsidRPr="0046354E">
        <w:rPr>
          <w:rFonts w:ascii="Arial" w:hAnsi="Arial" w:cs="Arial"/>
          <w:sz w:val="22"/>
        </w:rPr>
        <w:t xml:space="preserve"> have been proposed</w:t>
      </w:r>
      <w:r w:rsidR="006B7CA2" w:rsidRPr="0046354E">
        <w:rPr>
          <w:rFonts w:ascii="Arial" w:hAnsi="Arial" w:cs="Arial"/>
          <w:sz w:val="22"/>
        </w:rPr>
        <w:t>,</w:t>
      </w:r>
      <w:r w:rsidR="00356E70" w:rsidRPr="0046354E">
        <w:rPr>
          <w:rFonts w:ascii="Arial" w:hAnsi="Arial" w:cs="Arial"/>
          <w:sz w:val="22"/>
        </w:rPr>
        <w:t xml:space="preserve"> such as scRRBS</w:t>
      </w:r>
      <w:r w:rsidR="00356E70" w:rsidRPr="0046354E">
        <w:rPr>
          <w:rFonts w:ascii="Arial" w:hAnsi="Arial" w:cs="Arial"/>
          <w:sz w:val="22"/>
        </w:rPr>
        <w:fldChar w:fldCharType="begin"/>
      </w:r>
      <w:r w:rsidR="00F52901" w:rsidRPr="0046354E">
        <w:rPr>
          <w:rFonts w:ascii="Arial" w:hAnsi="Arial" w:cs="Arial"/>
          <w:sz w:val="22"/>
        </w:rPr>
        <w:instrText xml:space="preserve"> ADDIN EN.CITE &lt;EndNote&gt;&lt;Cite&gt;&lt;Author&gt;Guo&lt;/Author&gt;&lt;Year&gt;2017&lt;/Year&gt;&lt;RecNum&gt;25&lt;/RecNum&gt;&lt;DisplayText&gt;(6)&lt;/DisplayText&gt;&lt;record&gt;&lt;rec-number&gt;25&lt;/rec-number&gt;&lt;foreign-keys&gt;&lt;key app="EN" db-id="a9feazvsow9wfbepsttx9a5w2e5etavwv9t2" timestamp="1537256204"&gt;25&lt;/key&gt;&lt;/foreign-keys&gt;&lt;ref-type name="Journal Article"&gt;17&lt;/ref-type&gt;&lt;contributors&gt;&lt;authors&gt;&lt;author&gt;Guo, S.&lt;/author&gt;&lt;author&gt;Diep, D.&lt;/author&gt;&lt;author&gt;Plongthongkum, N.&lt;/author&gt;&lt;author&gt;Fung, H. L.&lt;/author&gt;&lt;author&gt;Zhang, K.&lt;/author&gt;&lt;author&gt;Zhang, K.&lt;/author&gt;&lt;/authors&gt;&lt;/contributors&gt;&lt;auth-address&gt;Department of Bioengineering, University of California at San Diego, La Jolla, California, USA.&amp;#xD;Institute for Genomic Medicine, University of California at San Diego, La Jolla, California, USA.&amp;#xD;Shiley Eye Institute, University of California at San Diego, La Jolla, California, USA.&amp;#xD;Veterans Administration Healthcare System, San Diego, California, USA.&lt;/auth-address&gt;&lt;titles&gt;&lt;title&gt;Identification of methylation haplotype blocks aids in deconvolution of heterogeneous tissue samples and tumor tissue-of-origin mapping from plasma DNA&lt;/title&gt;&lt;secondary-title&gt;Nat Genet&lt;/secondary-title&gt;&lt;/titles&gt;&lt;periodical&gt;&lt;full-title&gt;Nat Genet&lt;/full-title&gt;&lt;/periodical&gt;&lt;pages&gt;635-642&lt;/pages&gt;&lt;volume&gt;49&lt;/volume&gt;&lt;number&gt;4&lt;/number&gt;&lt;keywords&gt;&lt;keyword&gt;Chromosome Mapping/methods&lt;/keyword&gt;&lt;keyword&gt;CpG Islands/genetics&lt;/keyword&gt;&lt;keyword&gt;DNA/*genetics&lt;/keyword&gt;&lt;keyword&gt;DNA Methylation/*genetics&lt;/keyword&gt;&lt;keyword&gt;Genome, Human/genetics&lt;/keyword&gt;&lt;keyword&gt;Haplotypes/*genetics&lt;/keyword&gt;&lt;keyword&gt;High-Throughput Nucleotide Sequencing/methods&lt;/keyword&gt;&lt;keyword&gt;Humans&lt;/keyword&gt;&lt;keyword&gt;Sequence Analysis, DNA/methods&lt;/keyword&gt;&lt;/keywords&gt;&lt;dates&gt;&lt;year&gt;2017&lt;/year&gt;&lt;pub-dates&gt;&lt;date&gt;Apr&lt;/date&gt;&lt;/pub-dates&gt;&lt;/dates&gt;&lt;isbn&gt;1546-1718 (Electronic)&amp;#xD;1061-4036 (Linking)&lt;/isbn&gt;&lt;accession-num&gt;28263317&lt;/accession-num&gt;&lt;urls&gt;&lt;related-urls&gt;&lt;url&gt;https://www.ncbi.nlm.nih.gov/pubmed/28263317&lt;/url&gt;&lt;/related-urls&gt;&lt;/urls&gt;&lt;custom2&gt;PMC5374016&lt;/custom2&gt;&lt;electronic-resource-num&gt;10.1038/ng.3805&lt;/electronic-resource-num&gt;&lt;/record&gt;&lt;/Cite&gt;&lt;/EndNote&gt;</w:instrText>
      </w:r>
      <w:r w:rsidR="00356E70" w:rsidRPr="0046354E">
        <w:rPr>
          <w:rFonts w:ascii="Arial" w:hAnsi="Arial" w:cs="Arial"/>
          <w:sz w:val="22"/>
        </w:rPr>
        <w:fldChar w:fldCharType="separate"/>
      </w:r>
      <w:r w:rsidR="00356E70" w:rsidRPr="0046354E">
        <w:rPr>
          <w:rFonts w:ascii="Arial" w:hAnsi="Arial" w:cs="Arial"/>
          <w:noProof/>
          <w:sz w:val="22"/>
        </w:rPr>
        <w:t>(6)</w:t>
      </w:r>
      <w:r w:rsidR="00356E70" w:rsidRPr="0046354E">
        <w:rPr>
          <w:rFonts w:ascii="Arial" w:hAnsi="Arial" w:cs="Arial"/>
          <w:sz w:val="22"/>
        </w:rPr>
        <w:fldChar w:fldCharType="end"/>
      </w:r>
      <w:r w:rsidR="00356E70" w:rsidRPr="0046354E">
        <w:rPr>
          <w:rFonts w:ascii="Arial" w:hAnsi="Arial" w:cs="Arial"/>
          <w:sz w:val="22"/>
        </w:rPr>
        <w:t xml:space="preserve"> and cfMeDIPseq</w:t>
      </w:r>
      <w:r w:rsidR="00356E70" w:rsidRPr="0046354E">
        <w:rPr>
          <w:rFonts w:ascii="Arial" w:hAnsi="Arial" w:cs="Arial"/>
          <w:sz w:val="22"/>
        </w:rPr>
        <w:fldChar w:fldCharType="begin">
          <w:fldData xml:space="preserve">PEVuZE5vdGU+PENpdGU+PEF1dGhvcj5TaGVuPC9BdXRob3I+PFllYXI+MjAxODwvWWVhcj48UmVj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</w:fldData>
        </w:fldChar>
      </w:r>
      <w:r w:rsidR="00356E70" w:rsidRPr="0046354E">
        <w:rPr>
          <w:rFonts w:ascii="Arial" w:hAnsi="Arial" w:cs="Arial"/>
          <w:sz w:val="22"/>
        </w:rPr>
        <w:instrText xml:space="preserve"> ADDIN EN.CITE </w:instrText>
      </w:r>
      <w:r w:rsidR="00356E70" w:rsidRPr="0046354E">
        <w:rPr>
          <w:rFonts w:ascii="Arial" w:hAnsi="Arial" w:cs="Arial"/>
          <w:sz w:val="22"/>
        </w:rPr>
        <w:fldChar w:fldCharType="begin">
          <w:fldData xml:space="preserve">PEVuZE5vdGU+PENpdGU+PEF1dGhvcj5TaGVuPC9BdXRob3I+PFllYXI+MjAxODwvWWVhcj48UmVj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</w:fldData>
        </w:fldChar>
      </w:r>
      <w:r w:rsidR="00356E70" w:rsidRPr="0046354E">
        <w:rPr>
          <w:rFonts w:ascii="Arial" w:hAnsi="Arial" w:cs="Arial"/>
          <w:sz w:val="22"/>
        </w:rPr>
        <w:instrText xml:space="preserve"> ADDIN EN.CITE.DATA </w:instrText>
      </w:r>
      <w:r w:rsidR="00356E70" w:rsidRPr="0046354E">
        <w:rPr>
          <w:rFonts w:ascii="Arial" w:hAnsi="Arial" w:cs="Arial"/>
          <w:sz w:val="22"/>
        </w:rPr>
      </w:r>
      <w:r w:rsidR="00356E70" w:rsidRPr="0046354E">
        <w:rPr>
          <w:rFonts w:ascii="Arial" w:hAnsi="Arial" w:cs="Arial"/>
          <w:sz w:val="22"/>
        </w:rPr>
        <w:fldChar w:fldCharType="end"/>
      </w:r>
      <w:r w:rsidR="00356E70" w:rsidRPr="0046354E">
        <w:rPr>
          <w:rFonts w:ascii="Arial" w:hAnsi="Arial" w:cs="Arial"/>
          <w:sz w:val="22"/>
        </w:rPr>
      </w:r>
      <w:r w:rsidR="00356E70" w:rsidRPr="0046354E">
        <w:rPr>
          <w:rFonts w:ascii="Arial" w:hAnsi="Arial" w:cs="Arial"/>
          <w:sz w:val="22"/>
        </w:rPr>
        <w:fldChar w:fldCharType="separate"/>
      </w:r>
      <w:r w:rsidR="00356E70" w:rsidRPr="0046354E">
        <w:rPr>
          <w:rFonts w:ascii="Arial" w:hAnsi="Arial" w:cs="Arial"/>
          <w:noProof/>
          <w:sz w:val="22"/>
        </w:rPr>
        <w:t>(7)</w:t>
      </w:r>
      <w:r w:rsidR="00356E70" w:rsidRPr="0046354E">
        <w:rPr>
          <w:rFonts w:ascii="Arial" w:hAnsi="Arial" w:cs="Arial"/>
          <w:sz w:val="22"/>
        </w:rPr>
        <w:fldChar w:fldCharType="end"/>
      </w:r>
      <w:r w:rsidR="00356E70" w:rsidRPr="0046354E">
        <w:rPr>
          <w:rFonts w:ascii="Arial" w:hAnsi="Arial" w:cs="Arial"/>
          <w:sz w:val="22"/>
        </w:rPr>
        <w:t>.</w:t>
      </w:r>
      <w:r w:rsidR="00356E70">
        <w:rPr>
          <w:rFonts w:ascii="Arial" w:hAnsi="Arial" w:cs="Arial"/>
          <w:sz w:val="22"/>
        </w:rPr>
        <w:t xml:space="preserve"> </w:t>
      </w:r>
    </w:p>
    <w:p w14:paraId="235EB9CA" w14:textId="595F493D" w:rsidR="007D29FE" w:rsidRPr="00393DBF" w:rsidRDefault="00A40226" w:rsidP="000818AC">
      <w:pPr>
        <w:spacing w:before="240"/>
        <w:rPr>
          <w:rFonts w:ascii="Arial" w:hAnsi="Arial" w:cs="Arial"/>
          <w:sz w:val="22"/>
        </w:rPr>
      </w:pPr>
      <w:r>
        <w:rPr>
          <w:rFonts w:ascii="Arial" w:hAnsi="Arial" w:cs="Arial"/>
          <w:sz w:val="22"/>
        </w:rPr>
        <w:t>Liver cancer</w:t>
      </w:r>
      <w:r w:rsidRPr="00393DBF">
        <w:rPr>
          <w:rFonts w:ascii="Arial" w:hAnsi="Arial" w:cs="Arial"/>
          <w:sz w:val="22"/>
        </w:rPr>
        <w:t xml:space="preserve"> is the </w:t>
      </w:r>
      <w:r>
        <w:rPr>
          <w:rFonts w:ascii="Arial" w:hAnsi="Arial" w:cs="Arial"/>
          <w:sz w:val="22"/>
        </w:rPr>
        <w:t>fo</w:t>
      </w:r>
      <w:r w:rsidR="00A52A3E">
        <w:rPr>
          <w:rFonts w:ascii="Arial" w:hAnsi="Arial" w:cs="Arial"/>
          <w:sz w:val="22"/>
        </w:rPr>
        <w:t>u</w:t>
      </w:r>
      <w:r>
        <w:rPr>
          <w:rFonts w:ascii="Arial" w:hAnsi="Arial" w:cs="Arial"/>
          <w:sz w:val="22"/>
        </w:rPr>
        <w:t xml:space="preserve">rth cause of cancer-related mortality worldwide. </w:t>
      </w:r>
      <w:r w:rsidRPr="0058323A">
        <w:rPr>
          <w:rFonts w:ascii="Arial" w:hAnsi="Arial" w:cs="Arial"/>
          <w:sz w:val="22"/>
          <w:lang w:val="en"/>
        </w:rPr>
        <w:t>In the United States, liver cancer death rate increased 43% from 7.2 to 10.3 per 100,000 between 2000-2016</w:t>
      </w:r>
      <w:r>
        <w:rPr>
          <w:rFonts w:ascii="Arial" w:hAnsi="Arial" w:cs="Arial"/>
          <w:sz w:val="22"/>
          <w:lang w:val="en"/>
        </w:rPr>
        <w:fldChar w:fldCharType="begin"/>
      </w:r>
      <w:r>
        <w:rPr>
          <w:rFonts w:ascii="Arial" w:hAnsi="Arial" w:cs="Arial"/>
          <w:sz w:val="22"/>
          <w:lang w:val="en"/>
        </w:rPr>
        <w:instrText xml:space="preserve"> ADDIN EN.CITE &lt;EndNote&gt;&lt;Cite&gt;&lt;Author&gt;JQ&lt;/Author&gt;&lt;Year&gt;2018&lt;/Year&gt;&lt;RecNum&gt;52&lt;/RecNum&gt;&lt;DisplayText&gt;(8)&lt;/DisplayText&gt;&lt;record&gt;&lt;rec-number&gt;52&lt;/rec-number&gt;&lt;foreign-keys&gt;&lt;key app="EN" db-id="a9feazvsow9wfbepsttx9a5w2e5etavwv9t2" timestamp="1554794455"&gt;52&lt;/key&gt;&lt;key app="ENWeb" db-id=""&gt;0&lt;/key&gt;&lt;/foreign-keys&gt;&lt;ref-type name="Journal Article"&gt;17&lt;/ref-type&gt;&lt;contributors&gt;&lt;authors&gt;&lt;author&gt;Xu JQ&lt;/author&gt;&lt;/authors&gt;&lt;/contributors&gt;&lt;titles&gt;&lt;title&gt;Trends in liver cancer mortality among adults aged 25 and over in the United States, 2000–2016&lt;/title&gt;&lt;secondary-title&gt;NCHS Data Brief, no 314&lt;/secondary-title&gt;&lt;/titles&gt;&lt;periodical&gt;&lt;full-title&gt;NCHS Data Brief, no 314&lt;/full-title&gt;&lt;/periodical&gt;&lt;dates&gt;&lt;year&gt;2018&lt;/year&gt;&lt;/dates&gt;&lt;urls&gt;&lt;/urls&gt;&lt;/record&gt;&lt;/Cite&gt;&lt;/EndNote&gt;</w:instrText>
      </w:r>
      <w:r>
        <w:rPr>
          <w:rFonts w:ascii="Arial" w:hAnsi="Arial" w:cs="Arial"/>
          <w:sz w:val="22"/>
          <w:lang w:val="en"/>
        </w:rPr>
        <w:fldChar w:fldCharType="separate"/>
      </w:r>
      <w:r>
        <w:rPr>
          <w:rFonts w:ascii="Arial" w:hAnsi="Arial" w:cs="Arial"/>
          <w:noProof/>
          <w:sz w:val="22"/>
          <w:lang w:val="en"/>
        </w:rPr>
        <w:t>(8)</w:t>
      </w:r>
      <w:r>
        <w:rPr>
          <w:rFonts w:ascii="Arial" w:hAnsi="Arial" w:cs="Arial"/>
          <w:sz w:val="22"/>
          <w:lang w:val="en"/>
        </w:rPr>
        <w:fldChar w:fldCharType="end"/>
      </w:r>
      <w:r w:rsidR="000A3BBD">
        <w:rPr>
          <w:rFonts w:ascii="Arial" w:hAnsi="Arial" w:cs="Arial"/>
          <w:sz w:val="22"/>
        </w:rPr>
        <w:t xml:space="preserve">. </w:t>
      </w:r>
      <w:r>
        <w:rPr>
          <w:rFonts w:ascii="Arial" w:hAnsi="Arial" w:cs="Arial"/>
          <w:sz w:val="22"/>
          <w:lang w:val="en"/>
        </w:rPr>
        <w:t xml:space="preserve">Hepatocellular carcinoma (HCC), the most frequent form of primary liver cancer, generally develops in patients with chronic liver disease due to </w:t>
      </w:r>
      <w:r>
        <w:rPr>
          <w:rFonts w:ascii="Arial" w:hAnsi="Arial" w:cs="Arial"/>
          <w:sz w:val="22"/>
        </w:rPr>
        <w:t>hepatitis B (HBV), hepatitis C (HCV), alcohol abuse or non-alcoholic fatty liver disease</w:t>
      </w:r>
      <w:r w:rsidR="00B37BF9" w:rsidRPr="00393DBF">
        <w:rPr>
          <w:rFonts w:ascii="Arial" w:hAnsi="Arial" w:cs="Arial"/>
          <w:sz w:val="22"/>
        </w:rPr>
        <w:fldChar w:fldCharType="begin">
          <w:fldData xml:space="preserve">PEVuZE5vdGU+PENpdGU+PEF1dGhvcj5DaGVuPC9BdXRob3I+PFllYXI+MTk5NzwvWWVhcj48UmVj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</w:fldData>
        </w:fldChar>
      </w:r>
      <w:r>
        <w:rPr>
          <w:rFonts w:ascii="Arial" w:hAnsi="Arial" w:cs="Arial"/>
          <w:sz w:val="22"/>
        </w:rPr>
        <w:instrText xml:space="preserve"> ADDIN EN.CITE </w:instrText>
      </w:r>
      <w:r>
        <w:rPr>
          <w:rFonts w:ascii="Arial" w:hAnsi="Arial" w:cs="Arial"/>
          <w:sz w:val="22"/>
        </w:rPr>
        <w:fldChar w:fldCharType="begin">
          <w:fldData xml:space="preserve">PEVuZE5vdGU+PENpdGU+PEF1dGhvcj5DaGVuPC9BdXRob3I+PFllYXI+MTk5NzwvWWVhcj48UmVj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</w:fldData>
        </w:fldChar>
      </w:r>
      <w:r>
        <w:rPr>
          <w:rFonts w:ascii="Arial" w:hAnsi="Arial" w:cs="Arial"/>
          <w:sz w:val="22"/>
        </w:rPr>
        <w:instrText xml:space="preserve"> ADDIN EN.CITE.DATA </w:instrText>
      </w:r>
      <w:r>
        <w:rPr>
          <w:rFonts w:ascii="Arial" w:hAnsi="Arial" w:cs="Arial"/>
          <w:sz w:val="22"/>
        </w:rPr>
      </w:r>
      <w:r>
        <w:rPr>
          <w:rFonts w:ascii="Arial" w:hAnsi="Arial" w:cs="Arial"/>
          <w:sz w:val="22"/>
        </w:rPr>
        <w:fldChar w:fldCharType="end"/>
      </w:r>
      <w:r w:rsidR="00B37BF9" w:rsidRPr="00393DBF">
        <w:rPr>
          <w:rFonts w:ascii="Arial" w:hAnsi="Arial" w:cs="Arial"/>
          <w:sz w:val="22"/>
        </w:rPr>
      </w:r>
      <w:r w:rsidR="00B37BF9" w:rsidRPr="00393DBF">
        <w:rPr>
          <w:rFonts w:ascii="Arial" w:hAnsi="Arial" w:cs="Arial"/>
          <w:sz w:val="22"/>
        </w:rPr>
        <w:fldChar w:fldCharType="separate"/>
      </w:r>
      <w:r>
        <w:rPr>
          <w:rFonts w:ascii="Arial" w:hAnsi="Arial" w:cs="Arial"/>
          <w:noProof/>
          <w:sz w:val="22"/>
        </w:rPr>
        <w:t>(9, 10)</w:t>
      </w:r>
      <w:r w:rsidR="00B37BF9" w:rsidRPr="00393DBF">
        <w:rPr>
          <w:rFonts w:ascii="Arial" w:hAnsi="Arial" w:cs="Arial"/>
          <w:sz w:val="22"/>
        </w:rPr>
        <w:fldChar w:fldCharType="end"/>
      </w:r>
      <w:r w:rsidR="00B37BF9" w:rsidRPr="00393DBF">
        <w:rPr>
          <w:rFonts w:ascii="Arial" w:hAnsi="Arial" w:cs="Arial"/>
          <w:sz w:val="22"/>
        </w:rPr>
        <w:t>.</w:t>
      </w:r>
      <w:r>
        <w:rPr>
          <w:rFonts w:ascii="Arial" w:hAnsi="Arial" w:cs="Arial"/>
          <w:sz w:val="22"/>
        </w:rPr>
        <w:t xml:space="preserve"> Chronic inflammation, fibrosis, and aberrant hepatocyte regeneration favor a series of genetic and epigenetic events that culminate in hepatocyte malignant transformation.</w:t>
      </w:r>
      <w:r w:rsidR="00B37BF9">
        <w:rPr>
          <w:rFonts w:ascii="Arial" w:hAnsi="Arial" w:cs="Arial"/>
          <w:sz w:val="22"/>
        </w:rPr>
        <w:t xml:space="preserve"> </w:t>
      </w:r>
      <w:r w:rsidR="00203E7C">
        <w:rPr>
          <w:rFonts w:ascii="Arial" w:hAnsi="Arial" w:cs="Arial"/>
          <w:sz w:val="22"/>
        </w:rPr>
        <w:t>H</w:t>
      </w:r>
      <w:r w:rsidR="00203E7C" w:rsidRPr="00393DBF">
        <w:rPr>
          <w:rFonts w:ascii="Arial" w:hAnsi="Arial" w:cs="Arial"/>
          <w:sz w:val="22"/>
        </w:rPr>
        <w:t>epatocarcinogenesis is a compl</w:t>
      </w:r>
      <w:r w:rsidR="00203E7C">
        <w:rPr>
          <w:rFonts w:ascii="Arial" w:hAnsi="Arial" w:cs="Arial"/>
          <w:sz w:val="22"/>
        </w:rPr>
        <w:t xml:space="preserve">ex and poorly-understood </w:t>
      </w:r>
      <w:r w:rsidR="00203E7C" w:rsidRPr="00393DBF">
        <w:rPr>
          <w:rFonts w:ascii="Arial" w:hAnsi="Arial" w:cs="Arial"/>
          <w:sz w:val="22"/>
        </w:rPr>
        <w:t>multistep process</w:t>
      </w:r>
      <w:r w:rsidR="00203E7C">
        <w:rPr>
          <w:rFonts w:ascii="Arial" w:hAnsi="Arial" w:cs="Arial"/>
          <w:sz w:val="22"/>
        </w:rPr>
        <w:t xml:space="preserve"> that includes the histological transition from regenerative nodules in the context of cirrhosis, through dysplastic nodules and ultimately HCC</w:t>
      </w:r>
      <w:r w:rsidR="006B7CA2">
        <w:rPr>
          <w:rFonts w:ascii="Arial" w:hAnsi="Arial" w:cs="Arial"/>
          <w:sz w:val="22"/>
        </w:rPr>
        <w:t xml:space="preserve"> </w:t>
      </w:r>
      <w:r w:rsidR="003A12E3" w:rsidRPr="00393DBF">
        <w:rPr>
          <w:rFonts w:ascii="Arial" w:hAnsi="Arial" w:cs="Arial"/>
          <w:sz w:val="22"/>
        </w:rPr>
        <w:fldChar w:fldCharType="begin">
          <w:fldData xml:space="preserve">PEVuZE5vdGU+PENpdGU+PEF1dGhvcj5TdGF1ZmZlcjwvQXV0aG9yPjxZZWFyPjIwMTI8L1llYXI+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</w:fldData>
        </w:fldChar>
      </w:r>
      <w:r w:rsidR="00203E7C">
        <w:rPr>
          <w:rFonts w:ascii="Arial" w:hAnsi="Arial" w:cs="Arial"/>
          <w:sz w:val="22"/>
        </w:rPr>
        <w:instrText xml:space="preserve"> ADDIN EN.CITE </w:instrText>
      </w:r>
      <w:r w:rsidR="00203E7C">
        <w:rPr>
          <w:rFonts w:ascii="Arial" w:hAnsi="Arial" w:cs="Arial"/>
          <w:sz w:val="22"/>
        </w:rPr>
        <w:fldChar w:fldCharType="begin">
          <w:fldData xml:space="preserve">PEVuZE5vdGU+PENpdGU+PEF1dGhvcj5TdGF1ZmZlcjwvQXV0aG9yPjxZZWFyPjIwMTI8L1llYXI+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</w:fldData>
        </w:fldChar>
      </w:r>
      <w:r w:rsidR="00203E7C">
        <w:rPr>
          <w:rFonts w:ascii="Arial" w:hAnsi="Arial" w:cs="Arial"/>
          <w:sz w:val="22"/>
        </w:rPr>
        <w:instrText xml:space="preserve"> ADDIN EN.CITE.DATA </w:instrText>
      </w:r>
      <w:r w:rsidR="00203E7C">
        <w:rPr>
          <w:rFonts w:ascii="Arial" w:hAnsi="Arial" w:cs="Arial"/>
          <w:sz w:val="22"/>
        </w:rPr>
      </w:r>
      <w:r w:rsidR="00203E7C">
        <w:rPr>
          <w:rFonts w:ascii="Arial" w:hAnsi="Arial" w:cs="Arial"/>
          <w:sz w:val="22"/>
        </w:rPr>
        <w:fldChar w:fldCharType="end"/>
      </w:r>
      <w:r w:rsidR="003A12E3" w:rsidRPr="00393DBF">
        <w:rPr>
          <w:rFonts w:ascii="Arial" w:hAnsi="Arial" w:cs="Arial"/>
          <w:sz w:val="22"/>
        </w:rPr>
      </w:r>
      <w:r w:rsidR="003A12E3" w:rsidRPr="00393DBF">
        <w:rPr>
          <w:rFonts w:ascii="Arial" w:hAnsi="Arial" w:cs="Arial"/>
          <w:sz w:val="22"/>
        </w:rPr>
        <w:fldChar w:fldCharType="separate"/>
      </w:r>
      <w:r w:rsidR="00203E7C">
        <w:rPr>
          <w:rFonts w:ascii="Arial" w:hAnsi="Arial" w:cs="Arial"/>
          <w:noProof/>
          <w:sz w:val="22"/>
        </w:rPr>
        <w:t>(11-13)</w:t>
      </w:r>
      <w:r w:rsidR="003A12E3" w:rsidRPr="00393DBF">
        <w:rPr>
          <w:rFonts w:ascii="Arial" w:hAnsi="Arial" w:cs="Arial"/>
          <w:sz w:val="22"/>
        </w:rPr>
        <w:fldChar w:fldCharType="end"/>
      </w:r>
      <w:r w:rsidR="003A12E3">
        <w:rPr>
          <w:rFonts w:ascii="Arial" w:hAnsi="Arial" w:cs="Arial"/>
          <w:sz w:val="22"/>
        </w:rPr>
        <w:t>.</w:t>
      </w:r>
      <w:r w:rsidR="00551FD5">
        <w:rPr>
          <w:rFonts w:ascii="Arial" w:hAnsi="Arial" w:cs="Arial"/>
          <w:sz w:val="22"/>
        </w:rPr>
        <w:t xml:space="preserve"> </w:t>
      </w:r>
      <w:r w:rsidR="00DF67C0">
        <w:rPr>
          <w:rFonts w:ascii="Arial" w:hAnsi="Arial" w:cs="Arial"/>
          <w:sz w:val="22"/>
        </w:rPr>
        <w:t>The high risk of HCC development in patients with cirrhosis (i.e., 2-4% annual</w:t>
      </w:r>
      <w:r w:rsidR="00E07447">
        <w:rPr>
          <w:rFonts w:ascii="Arial" w:hAnsi="Arial" w:cs="Arial"/>
          <w:sz w:val="22"/>
        </w:rPr>
        <w:t xml:space="preserve"> risk</w:t>
      </w:r>
      <w:r w:rsidR="00DF67C0">
        <w:rPr>
          <w:rFonts w:ascii="Arial" w:hAnsi="Arial" w:cs="Arial"/>
          <w:sz w:val="22"/>
        </w:rPr>
        <w:t>) justifies the recommendation of biannual HCC surveillance with abdominal ultrasound (US) and serum alpha-fetoprotein (AFP) in patients at high-risk</w:t>
      </w:r>
      <w:r w:rsidR="00DF67C0">
        <w:rPr>
          <w:rFonts w:ascii="Arial" w:hAnsi="Arial" w:cs="Arial"/>
          <w:sz w:val="22"/>
        </w:rPr>
        <w:fldChar w:fldCharType="begin"/>
      </w:r>
      <w:r w:rsidR="00DF67C0">
        <w:rPr>
          <w:rFonts w:ascii="Arial" w:hAnsi="Arial" w:cs="Arial"/>
          <w:sz w:val="22"/>
        </w:rPr>
        <w:instrText xml:space="preserve"> ADDIN EN.CITE &lt;EndNote&gt;&lt;Cite&gt;&lt;Author&gt;European Association for the Study of the Liver. Electronic address&lt;/Author&gt;&lt;Year&gt;2018&lt;/Year&gt;&lt;RecNum&gt;53&lt;/RecNum&gt;&lt;DisplayText&gt;(14)&lt;/DisplayText&gt;&lt;record&gt;&lt;rec-number&gt;53&lt;/rec-number&gt;&lt;foreign-keys&gt;&lt;key app="EN" db-id="a9feazvsow9wfbepsttx9a5w2e5etavwv9t2" timestamp="1554796278"&gt;53&lt;/key&gt;&lt;/foreign-keys&gt;&lt;ref-type name="Journal Article"&gt;17&lt;/ref-type&gt;&lt;contributors&gt;&lt;authors&gt;&lt;author&gt;European Association for the Study of the Liver. Electronic address, easloffice easloffice eu&lt;/author&gt;&lt;author&gt;European Association for the Study of the, Liver&lt;/author&gt;&lt;/authors&gt;&lt;/contributors&gt;&lt;titles&gt;&lt;title&gt;EASL Clinical Practice Guidelines: Management of hepatocellular carcinoma&lt;/title&gt;&lt;secondary-title&gt;J Hepatol&lt;/secondary-title&gt;&lt;/titles&gt;&lt;periodical&gt;&lt;full-title&gt;J Hepatol&lt;/full-title&gt;&lt;/periodical&gt;&lt;pages&gt;182-236&lt;/pages&gt;&lt;volume&gt;69&lt;/volume&gt;&lt;number&gt;1&lt;/number&gt;&lt;dates&gt;&lt;year&gt;2018&lt;/year&gt;&lt;pub-dates&gt;&lt;date&gt;Jul&lt;/date&gt;&lt;/pub-dates&gt;&lt;/dates&gt;&lt;isbn&gt;1600-0641 (Electronic)&amp;#xD;0168-8278 (Linking)&lt;/isbn&gt;&lt;accession-num&gt;29628281&lt;/accession-num&gt;&lt;urls&gt;&lt;related-urls&gt;&lt;url&gt;https://www.ncbi.nlm.nih.gov/pubmed/29628281&lt;/url&gt;&lt;/related-urls&gt;&lt;/urls&gt;&lt;electronic-resource-num&gt;10.1016/j.jhep.2018.03.019&lt;/electronic-resource-num&gt;&lt;/record&gt;&lt;/Cite&gt;&lt;/EndNote&gt;</w:instrText>
      </w:r>
      <w:r w:rsidR="00DF67C0">
        <w:rPr>
          <w:rFonts w:ascii="Arial" w:hAnsi="Arial" w:cs="Arial"/>
          <w:sz w:val="22"/>
        </w:rPr>
        <w:fldChar w:fldCharType="separate"/>
      </w:r>
      <w:r w:rsidR="00DF67C0">
        <w:rPr>
          <w:rFonts w:ascii="Arial" w:hAnsi="Arial" w:cs="Arial"/>
          <w:noProof/>
          <w:sz w:val="22"/>
        </w:rPr>
        <w:t>(14)</w:t>
      </w:r>
      <w:r w:rsidR="00DF67C0">
        <w:rPr>
          <w:rFonts w:ascii="Arial" w:hAnsi="Arial" w:cs="Arial"/>
          <w:sz w:val="22"/>
        </w:rPr>
        <w:fldChar w:fldCharType="end"/>
      </w:r>
      <w:r w:rsidR="00DF67C0">
        <w:rPr>
          <w:rFonts w:ascii="Arial" w:hAnsi="Arial" w:cs="Arial"/>
          <w:sz w:val="22"/>
        </w:rPr>
        <w:t xml:space="preserve">. Non-randomized studies suggest that early HCC detection increases the odds to receive a curative treatment and increase survival. However, the sensitivity of US and AFP is 63% to detect early stage HCC, which underscores the need for </w:t>
      </w:r>
      <w:r w:rsidR="0003020A">
        <w:rPr>
          <w:rFonts w:ascii="Arial" w:hAnsi="Arial" w:cs="Arial"/>
          <w:sz w:val="22"/>
        </w:rPr>
        <w:t>improved</w:t>
      </w:r>
      <w:r w:rsidR="00DF67C0">
        <w:rPr>
          <w:rFonts w:ascii="Arial" w:hAnsi="Arial" w:cs="Arial"/>
          <w:sz w:val="22"/>
        </w:rPr>
        <w:t xml:space="preserve"> early detection tools. </w:t>
      </w:r>
      <w:r w:rsidR="00DF67C0" w:rsidRPr="00393DBF">
        <w:rPr>
          <w:rFonts w:ascii="Arial" w:hAnsi="Arial" w:cs="Arial"/>
          <w:sz w:val="22"/>
        </w:rPr>
        <w:t xml:space="preserve">A number of </w:t>
      </w:r>
      <w:r w:rsidR="00DF67C0">
        <w:rPr>
          <w:rFonts w:ascii="Arial" w:hAnsi="Arial" w:cs="Arial"/>
          <w:sz w:val="22"/>
        </w:rPr>
        <w:t>studies</w:t>
      </w:r>
      <w:r w:rsidR="00DF67C0" w:rsidRPr="00393DBF">
        <w:rPr>
          <w:rFonts w:ascii="Arial" w:hAnsi="Arial" w:cs="Arial"/>
          <w:sz w:val="22"/>
        </w:rPr>
        <w:t xml:space="preserve"> have focused on cfDNA </w:t>
      </w:r>
      <w:r w:rsidR="00DF67C0">
        <w:rPr>
          <w:rFonts w:ascii="Arial" w:hAnsi="Arial" w:cs="Arial"/>
          <w:sz w:val="22"/>
        </w:rPr>
        <w:t xml:space="preserve">as a potential source of novel early detection biomarkers in HCC. This includes mutation </w:t>
      </w:r>
      <w:r w:rsidR="00513083">
        <w:rPr>
          <w:rFonts w:ascii="Arial" w:hAnsi="Arial" w:cs="Arial"/>
          <w:sz w:val="22"/>
        </w:rPr>
        <w:t xml:space="preserve">profiling </w:t>
      </w:r>
      <w:r w:rsidR="009742DD">
        <w:rPr>
          <w:rFonts w:ascii="Arial" w:hAnsi="Arial" w:cs="Arial"/>
          <w:sz w:val="22"/>
        </w:rPr>
        <w:fldChar w:fldCharType="begin">
          <w:fldData xml:space="preserve">PEVuZE5vdGU+PENpdGU+PEF1dGhvcj5MYWJnYWE8L0F1dGhvcj48WWVhcj4yMDE4PC9ZZWFyPjxS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</w:fldData>
        </w:fldChar>
      </w:r>
      <w:r w:rsidR="009742DD">
        <w:rPr>
          <w:rFonts w:ascii="Arial" w:hAnsi="Arial" w:cs="Arial"/>
          <w:sz w:val="22"/>
        </w:rPr>
        <w:instrText xml:space="preserve"> ADDIN EN.CITE </w:instrText>
      </w:r>
      <w:r w:rsidR="009742DD">
        <w:rPr>
          <w:rFonts w:ascii="Arial" w:hAnsi="Arial" w:cs="Arial"/>
          <w:sz w:val="22"/>
        </w:rPr>
        <w:fldChar w:fldCharType="begin">
          <w:fldData xml:space="preserve">PEVuZE5vdGU+PENpdGU+PEF1dGhvcj5MYWJnYWE8L0F1dGhvcj48WWVhcj4yMDE4PC9ZZWFyPjxS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</w:fldData>
        </w:fldChar>
      </w:r>
      <w:r w:rsidR="009742DD">
        <w:rPr>
          <w:rFonts w:ascii="Arial" w:hAnsi="Arial" w:cs="Arial"/>
          <w:sz w:val="22"/>
        </w:rPr>
        <w:instrText xml:space="preserve"> ADDIN EN.CITE.DATA </w:instrText>
      </w:r>
      <w:r w:rsidR="009742DD">
        <w:rPr>
          <w:rFonts w:ascii="Arial" w:hAnsi="Arial" w:cs="Arial"/>
          <w:sz w:val="22"/>
        </w:rPr>
      </w:r>
      <w:r w:rsidR="009742DD">
        <w:rPr>
          <w:rFonts w:ascii="Arial" w:hAnsi="Arial" w:cs="Arial"/>
          <w:sz w:val="22"/>
        </w:rPr>
        <w:fldChar w:fldCharType="end"/>
      </w:r>
      <w:r w:rsidR="009742DD">
        <w:rPr>
          <w:rFonts w:ascii="Arial" w:hAnsi="Arial" w:cs="Arial"/>
          <w:sz w:val="22"/>
        </w:rPr>
      </w:r>
      <w:r w:rsidR="009742DD">
        <w:rPr>
          <w:rFonts w:ascii="Arial" w:hAnsi="Arial" w:cs="Arial"/>
          <w:sz w:val="22"/>
        </w:rPr>
        <w:fldChar w:fldCharType="separate"/>
      </w:r>
      <w:r w:rsidR="009742DD">
        <w:rPr>
          <w:rFonts w:ascii="Arial" w:hAnsi="Arial" w:cs="Arial"/>
          <w:noProof/>
          <w:sz w:val="22"/>
        </w:rPr>
        <w:t>(15, 16)</w:t>
      </w:r>
      <w:r w:rsidR="009742DD">
        <w:rPr>
          <w:rFonts w:ascii="Arial" w:hAnsi="Arial" w:cs="Arial"/>
          <w:sz w:val="22"/>
        </w:rPr>
        <w:fldChar w:fldCharType="end"/>
      </w:r>
      <w:r w:rsidR="00DF67C0">
        <w:rPr>
          <w:rFonts w:ascii="Arial" w:hAnsi="Arial" w:cs="Arial"/>
          <w:sz w:val="22"/>
        </w:rPr>
        <w:t>, circulating tumor cells (CTCs)</w:t>
      </w:r>
      <w:r w:rsidR="009742DD">
        <w:rPr>
          <w:rFonts w:ascii="Arial" w:hAnsi="Arial" w:cs="Arial"/>
          <w:sz w:val="22"/>
        </w:rPr>
        <w:fldChar w:fldCharType="begin">
          <w:fldData xml:space="preserve">PEVuZE5vdGU+PENpdGU+PEF1dGhvcj5CaGFuPC9BdXRob3I+PFllYXI+MjAxODwvWWVhcj48UmVj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</w:fldData>
        </w:fldChar>
      </w:r>
      <w:r w:rsidR="009742DD">
        <w:rPr>
          <w:rFonts w:ascii="Arial" w:hAnsi="Arial" w:cs="Arial"/>
          <w:sz w:val="22"/>
        </w:rPr>
        <w:instrText xml:space="preserve"> ADDIN EN.CITE </w:instrText>
      </w:r>
      <w:r w:rsidR="009742DD">
        <w:rPr>
          <w:rFonts w:ascii="Arial" w:hAnsi="Arial" w:cs="Arial"/>
          <w:sz w:val="22"/>
        </w:rPr>
        <w:fldChar w:fldCharType="begin">
          <w:fldData xml:space="preserve">PEVuZE5vdGU+PENpdGU+PEF1dGhvcj5CaGFuPC9BdXRob3I+PFllYXI+MjAxODwvWWVhcj48UmVj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</w:fldData>
        </w:fldChar>
      </w:r>
      <w:r w:rsidR="009742DD">
        <w:rPr>
          <w:rFonts w:ascii="Arial" w:hAnsi="Arial" w:cs="Arial"/>
          <w:sz w:val="22"/>
        </w:rPr>
        <w:instrText xml:space="preserve"> ADDIN EN.CITE.DATA </w:instrText>
      </w:r>
      <w:r w:rsidR="009742DD">
        <w:rPr>
          <w:rFonts w:ascii="Arial" w:hAnsi="Arial" w:cs="Arial"/>
          <w:sz w:val="22"/>
        </w:rPr>
      </w:r>
      <w:r w:rsidR="009742DD">
        <w:rPr>
          <w:rFonts w:ascii="Arial" w:hAnsi="Arial" w:cs="Arial"/>
          <w:sz w:val="22"/>
        </w:rPr>
        <w:fldChar w:fldCharType="end"/>
      </w:r>
      <w:r w:rsidR="009742DD">
        <w:rPr>
          <w:rFonts w:ascii="Arial" w:hAnsi="Arial" w:cs="Arial"/>
          <w:sz w:val="22"/>
        </w:rPr>
      </w:r>
      <w:r w:rsidR="009742DD">
        <w:rPr>
          <w:rFonts w:ascii="Arial" w:hAnsi="Arial" w:cs="Arial"/>
          <w:sz w:val="22"/>
        </w:rPr>
        <w:fldChar w:fldCharType="separate"/>
      </w:r>
      <w:r w:rsidR="009742DD">
        <w:rPr>
          <w:rFonts w:ascii="Arial" w:hAnsi="Arial" w:cs="Arial"/>
          <w:noProof/>
          <w:sz w:val="22"/>
        </w:rPr>
        <w:t>(17)</w:t>
      </w:r>
      <w:r w:rsidR="009742DD">
        <w:rPr>
          <w:rFonts w:ascii="Arial" w:hAnsi="Arial" w:cs="Arial"/>
          <w:sz w:val="22"/>
        </w:rPr>
        <w:fldChar w:fldCharType="end"/>
      </w:r>
      <w:r w:rsidR="00DF67C0">
        <w:rPr>
          <w:rFonts w:ascii="Arial" w:hAnsi="Arial" w:cs="Arial"/>
          <w:sz w:val="22"/>
        </w:rPr>
        <w:t xml:space="preserve"> and DNA </w:t>
      </w:r>
      <w:r w:rsidR="00DF67C0" w:rsidRPr="00393DBF">
        <w:rPr>
          <w:rFonts w:ascii="Arial" w:hAnsi="Arial" w:cs="Arial"/>
          <w:sz w:val="22"/>
        </w:rPr>
        <w:t>methylation</w:t>
      </w:r>
      <w:r w:rsidR="00FF7A0A">
        <w:rPr>
          <w:rFonts w:ascii="Arial" w:hAnsi="Arial" w:cs="Arial"/>
          <w:sz w:val="22"/>
        </w:rPr>
        <w:fldChar w:fldCharType="begin">
          <w:fldData xml:space="preserve">PEVuZE5vdGU+PENpdGU+PEF1dGhvcj5DaGFuPC9BdXRob3I+PFllYXI+MjAxMzwvWWVhcj48UmVj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</w:fldData>
        </w:fldChar>
      </w:r>
      <w:r w:rsidR="005D4E3B">
        <w:rPr>
          <w:rFonts w:ascii="Arial" w:hAnsi="Arial" w:cs="Arial"/>
          <w:sz w:val="22"/>
        </w:rPr>
        <w:instrText xml:space="preserve"> ADDIN EN.CITE </w:instrText>
      </w:r>
      <w:r w:rsidR="005D4E3B">
        <w:rPr>
          <w:rFonts w:ascii="Arial" w:hAnsi="Arial" w:cs="Arial"/>
          <w:sz w:val="22"/>
        </w:rPr>
        <w:fldChar w:fldCharType="begin">
          <w:fldData xml:space="preserve">PEVuZE5vdGU+PENpdGU+PEF1dGhvcj5DaGFuPC9BdXRob3I+PFllYXI+MjAxMzwvWWVhcj48UmVj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</w:fldData>
        </w:fldChar>
      </w:r>
      <w:r w:rsidR="005D4E3B">
        <w:rPr>
          <w:rFonts w:ascii="Arial" w:hAnsi="Arial" w:cs="Arial"/>
          <w:sz w:val="22"/>
        </w:rPr>
        <w:instrText xml:space="preserve"> ADDIN EN.CITE.DATA </w:instrText>
      </w:r>
      <w:r w:rsidR="005D4E3B">
        <w:rPr>
          <w:rFonts w:ascii="Arial" w:hAnsi="Arial" w:cs="Arial"/>
          <w:sz w:val="22"/>
        </w:rPr>
      </w:r>
      <w:r w:rsidR="005D4E3B">
        <w:rPr>
          <w:rFonts w:ascii="Arial" w:hAnsi="Arial" w:cs="Arial"/>
          <w:sz w:val="22"/>
        </w:rPr>
        <w:fldChar w:fldCharType="end"/>
      </w:r>
      <w:r w:rsidR="00FF7A0A">
        <w:rPr>
          <w:rFonts w:ascii="Arial" w:hAnsi="Arial" w:cs="Arial"/>
          <w:sz w:val="22"/>
        </w:rPr>
      </w:r>
      <w:r w:rsidR="00FF7A0A">
        <w:rPr>
          <w:rFonts w:ascii="Arial" w:hAnsi="Arial" w:cs="Arial"/>
          <w:sz w:val="22"/>
        </w:rPr>
        <w:fldChar w:fldCharType="separate"/>
      </w:r>
      <w:r w:rsidR="00FF7A0A">
        <w:rPr>
          <w:rFonts w:ascii="Arial" w:hAnsi="Arial" w:cs="Arial"/>
          <w:noProof/>
          <w:sz w:val="22"/>
        </w:rPr>
        <w:t>(18-23)</w:t>
      </w:r>
      <w:r w:rsidR="00FF7A0A">
        <w:rPr>
          <w:rFonts w:ascii="Arial" w:hAnsi="Arial" w:cs="Arial"/>
          <w:sz w:val="22"/>
        </w:rPr>
        <w:fldChar w:fldCharType="end"/>
      </w:r>
      <w:r w:rsidR="002007B4">
        <w:rPr>
          <w:rFonts w:ascii="Arial" w:hAnsi="Arial" w:cs="Arial"/>
          <w:sz w:val="22"/>
        </w:rPr>
        <w:t>.</w:t>
      </w:r>
      <w:r w:rsidR="00551FD5">
        <w:rPr>
          <w:rFonts w:ascii="Arial" w:hAnsi="Arial" w:cs="Arial"/>
          <w:sz w:val="22"/>
        </w:rPr>
        <w:t xml:space="preserve"> </w:t>
      </w:r>
      <w:r w:rsidR="00FF7A0A">
        <w:rPr>
          <w:rFonts w:ascii="Arial" w:hAnsi="Arial" w:cs="Arial"/>
          <w:sz w:val="22"/>
        </w:rPr>
        <w:t>As opposed to mutations and CTCs, DNA methylation analysis of cfDNA has the theoretic</w:t>
      </w:r>
      <w:r w:rsidR="0003020A">
        <w:rPr>
          <w:rFonts w:ascii="Arial" w:hAnsi="Arial" w:cs="Arial"/>
          <w:sz w:val="22"/>
        </w:rPr>
        <w:t>al</w:t>
      </w:r>
      <w:r w:rsidR="00FF7A0A">
        <w:rPr>
          <w:rFonts w:ascii="Arial" w:hAnsi="Arial" w:cs="Arial"/>
          <w:sz w:val="22"/>
        </w:rPr>
        <w:t xml:space="preserve"> advantage of provid</w:t>
      </w:r>
      <w:r w:rsidR="0003020A">
        <w:rPr>
          <w:rFonts w:ascii="Arial" w:hAnsi="Arial" w:cs="Arial"/>
          <w:sz w:val="22"/>
        </w:rPr>
        <w:t>ing</w:t>
      </w:r>
      <w:r w:rsidR="00FF7A0A">
        <w:rPr>
          <w:rFonts w:ascii="Arial" w:hAnsi="Arial" w:cs="Arial"/>
          <w:sz w:val="22"/>
        </w:rPr>
        <w:t xml:space="preserve"> tissue of origin information, which is critical when cfDNA </w:t>
      </w:r>
      <w:r w:rsidR="0003020A">
        <w:rPr>
          <w:rFonts w:ascii="Arial" w:hAnsi="Arial" w:cs="Arial"/>
          <w:sz w:val="22"/>
        </w:rPr>
        <w:t>originates from a composite of cell types.</w:t>
      </w:r>
      <w:r w:rsidR="00FF7A0A">
        <w:rPr>
          <w:rFonts w:ascii="Arial" w:hAnsi="Arial" w:cs="Arial"/>
          <w:sz w:val="22"/>
        </w:rPr>
        <w:t xml:space="preserve"> Multiple</w:t>
      </w:r>
      <w:r w:rsidR="00885899" w:rsidRPr="00393DBF">
        <w:rPr>
          <w:rFonts w:ascii="Arial" w:hAnsi="Arial" w:cs="Arial"/>
          <w:sz w:val="22"/>
        </w:rPr>
        <w:t xml:space="preserve"> </w:t>
      </w:r>
      <w:r w:rsidR="002C55EA">
        <w:rPr>
          <w:rFonts w:ascii="Arial" w:hAnsi="Arial" w:cs="Arial"/>
          <w:sz w:val="22"/>
        </w:rPr>
        <w:t>studies</w:t>
      </w:r>
      <w:r w:rsidR="002C55EA" w:rsidRPr="00393DBF">
        <w:rPr>
          <w:rFonts w:ascii="Arial" w:hAnsi="Arial" w:cs="Arial"/>
          <w:sz w:val="22"/>
        </w:rPr>
        <w:t xml:space="preserve"> </w:t>
      </w:r>
      <w:r w:rsidR="007324E3" w:rsidRPr="00393DBF">
        <w:rPr>
          <w:rFonts w:ascii="Arial" w:hAnsi="Arial" w:cs="Arial"/>
          <w:sz w:val="22"/>
        </w:rPr>
        <w:t xml:space="preserve">have focused on </w:t>
      </w:r>
      <w:r w:rsidR="0003020A">
        <w:rPr>
          <w:rFonts w:ascii="Arial" w:hAnsi="Arial" w:cs="Arial"/>
          <w:sz w:val="22"/>
        </w:rPr>
        <w:t xml:space="preserve">the use of cfDNA methylation in </w:t>
      </w:r>
      <w:r w:rsidR="007324E3" w:rsidRPr="00393DBF">
        <w:rPr>
          <w:rFonts w:ascii="Arial" w:hAnsi="Arial" w:cs="Arial"/>
          <w:sz w:val="22"/>
        </w:rPr>
        <w:t>cancer diagnosis</w:t>
      </w:r>
      <w:r w:rsidR="0003020A">
        <w:rPr>
          <w:rFonts w:ascii="Arial" w:hAnsi="Arial" w:cs="Arial"/>
          <w:sz w:val="22"/>
        </w:rPr>
        <w:t xml:space="preserve"> in the areas of </w:t>
      </w:r>
      <w:r w:rsidR="006B19D3" w:rsidRPr="00393DBF">
        <w:rPr>
          <w:rFonts w:ascii="Arial" w:hAnsi="Arial" w:cs="Arial"/>
          <w:sz w:val="22"/>
        </w:rPr>
        <w:t>spe</w:t>
      </w:r>
      <w:r w:rsidR="00C616CD" w:rsidRPr="00393DBF">
        <w:rPr>
          <w:rFonts w:ascii="Arial" w:hAnsi="Arial" w:cs="Arial"/>
          <w:sz w:val="22"/>
        </w:rPr>
        <w:t>cific</w:t>
      </w:r>
      <w:r w:rsidR="00BB1A0F" w:rsidRPr="00393DBF">
        <w:rPr>
          <w:rFonts w:ascii="Arial" w:hAnsi="Arial" w:cs="Arial"/>
          <w:sz w:val="22"/>
        </w:rPr>
        <w:t xml:space="preserve"> </w:t>
      </w:r>
      <w:r w:rsidR="00F37EDC" w:rsidRPr="00393DBF">
        <w:rPr>
          <w:rFonts w:ascii="Arial" w:hAnsi="Arial" w:cs="Arial"/>
          <w:sz w:val="22"/>
        </w:rPr>
        <w:t xml:space="preserve">biomarkers </w:t>
      </w:r>
      <w:r w:rsidR="003141E8" w:rsidRPr="00393DBF">
        <w:rPr>
          <w:rFonts w:ascii="Arial" w:hAnsi="Arial" w:cs="Arial"/>
          <w:sz w:val="22"/>
        </w:rPr>
        <w:fldChar w:fldCharType="begin">
          <w:fldData xml:space="preserve">PEVuZE5vdGU+PENpdGU+PEF1dGhvcj5YdTwvQXV0aG9yPjxZZWFyPjIwMTc8L1llYXI+PFJlY051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</w:fldData>
        </w:fldChar>
      </w:r>
      <w:r w:rsidR="005D4E3B">
        <w:rPr>
          <w:rFonts w:ascii="Arial" w:hAnsi="Arial" w:cs="Arial"/>
          <w:sz w:val="22"/>
        </w:rPr>
        <w:instrText xml:space="preserve"> ADDIN EN.CITE </w:instrText>
      </w:r>
      <w:r w:rsidR="005D4E3B">
        <w:rPr>
          <w:rFonts w:ascii="Arial" w:hAnsi="Arial" w:cs="Arial"/>
          <w:sz w:val="22"/>
        </w:rPr>
        <w:fldChar w:fldCharType="begin">
          <w:fldData xml:space="preserve">PEVuZE5vdGU+PENpdGU+PEF1dGhvcj5YdTwvQXV0aG9yPjxZZWFyPjIwMTc8L1llYXI+PFJlY051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</w:fldData>
        </w:fldChar>
      </w:r>
      <w:r w:rsidR="005D4E3B">
        <w:rPr>
          <w:rFonts w:ascii="Arial" w:hAnsi="Arial" w:cs="Arial"/>
          <w:sz w:val="22"/>
        </w:rPr>
        <w:instrText xml:space="preserve"> ADDIN EN.CITE.DATA </w:instrText>
      </w:r>
      <w:r w:rsidR="005D4E3B">
        <w:rPr>
          <w:rFonts w:ascii="Arial" w:hAnsi="Arial" w:cs="Arial"/>
          <w:sz w:val="22"/>
        </w:rPr>
      </w:r>
      <w:r w:rsidR="005D4E3B">
        <w:rPr>
          <w:rFonts w:ascii="Arial" w:hAnsi="Arial" w:cs="Arial"/>
          <w:sz w:val="22"/>
        </w:rPr>
        <w:fldChar w:fldCharType="end"/>
      </w:r>
      <w:r w:rsidR="003141E8" w:rsidRPr="00393DBF">
        <w:rPr>
          <w:rFonts w:ascii="Arial" w:hAnsi="Arial" w:cs="Arial"/>
          <w:sz w:val="22"/>
        </w:rPr>
      </w:r>
      <w:r w:rsidR="003141E8" w:rsidRPr="00393DBF">
        <w:rPr>
          <w:rFonts w:ascii="Arial" w:hAnsi="Arial" w:cs="Arial"/>
          <w:sz w:val="22"/>
        </w:rPr>
        <w:fldChar w:fldCharType="separate"/>
      </w:r>
      <w:r w:rsidR="00FF7A0A">
        <w:rPr>
          <w:rFonts w:ascii="Arial" w:hAnsi="Arial" w:cs="Arial"/>
          <w:noProof/>
          <w:sz w:val="22"/>
        </w:rPr>
        <w:t>(19, 23)</w:t>
      </w:r>
      <w:r w:rsidR="003141E8" w:rsidRPr="00393DBF">
        <w:rPr>
          <w:rFonts w:ascii="Arial" w:hAnsi="Arial" w:cs="Arial"/>
          <w:sz w:val="22"/>
        </w:rPr>
        <w:fldChar w:fldCharType="end"/>
      </w:r>
      <w:r w:rsidR="00BB1A0F" w:rsidRPr="00393DBF">
        <w:rPr>
          <w:rFonts w:ascii="Arial" w:hAnsi="Arial" w:cs="Arial"/>
          <w:sz w:val="22"/>
        </w:rPr>
        <w:t xml:space="preserve">, pervasive </w:t>
      </w:r>
      <w:r w:rsidR="00F37EDC" w:rsidRPr="00393DBF">
        <w:rPr>
          <w:rFonts w:ascii="Arial" w:hAnsi="Arial" w:cs="Arial"/>
          <w:sz w:val="22"/>
        </w:rPr>
        <w:t>hypo</w:t>
      </w:r>
      <w:r w:rsidR="00BA24F4">
        <w:rPr>
          <w:rFonts w:ascii="Arial" w:hAnsi="Arial" w:cs="Arial"/>
          <w:sz w:val="22"/>
        </w:rPr>
        <w:t>-</w:t>
      </w:r>
      <w:r w:rsidR="00F37EDC" w:rsidRPr="00393DBF">
        <w:rPr>
          <w:rFonts w:ascii="Arial" w:hAnsi="Arial" w:cs="Arial"/>
          <w:sz w:val="22"/>
        </w:rPr>
        <w:t xml:space="preserve">methylation </w:t>
      </w:r>
      <w:r w:rsidR="003141E8" w:rsidRPr="00393DBF">
        <w:rPr>
          <w:rFonts w:ascii="Arial" w:hAnsi="Arial" w:cs="Arial"/>
          <w:sz w:val="22"/>
        </w:rPr>
        <w:fldChar w:fldCharType="begin">
          <w:fldData xml:space="preserve">PEVuZE5vdGU+PENpdGU+PEF1dGhvcj5DaGFuPC9BdXRob3I+PFllYXI+MjAxMzwvWWVhcj48UmVj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</w:fldData>
        </w:fldChar>
      </w:r>
      <w:r w:rsidR="00FF7A0A">
        <w:rPr>
          <w:rFonts w:ascii="Arial" w:hAnsi="Arial" w:cs="Arial"/>
          <w:sz w:val="22"/>
        </w:rPr>
        <w:instrText xml:space="preserve"> ADDIN EN.CITE </w:instrText>
      </w:r>
      <w:r w:rsidR="00FF7A0A">
        <w:rPr>
          <w:rFonts w:ascii="Arial" w:hAnsi="Arial" w:cs="Arial"/>
          <w:sz w:val="22"/>
        </w:rPr>
        <w:fldChar w:fldCharType="begin">
          <w:fldData xml:space="preserve">PEVuZE5vdGU+PENpdGU+PEF1dGhvcj5DaGFuPC9BdXRob3I+PFllYXI+MjAxMzwvWWVhcj48UmVj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</w:fldData>
        </w:fldChar>
      </w:r>
      <w:r w:rsidR="00FF7A0A">
        <w:rPr>
          <w:rFonts w:ascii="Arial" w:hAnsi="Arial" w:cs="Arial"/>
          <w:sz w:val="22"/>
        </w:rPr>
        <w:instrText xml:space="preserve"> ADDIN EN.CITE.DATA </w:instrText>
      </w:r>
      <w:r w:rsidR="00FF7A0A">
        <w:rPr>
          <w:rFonts w:ascii="Arial" w:hAnsi="Arial" w:cs="Arial"/>
          <w:sz w:val="22"/>
        </w:rPr>
      </w:r>
      <w:r w:rsidR="00FF7A0A">
        <w:rPr>
          <w:rFonts w:ascii="Arial" w:hAnsi="Arial" w:cs="Arial"/>
          <w:sz w:val="22"/>
        </w:rPr>
        <w:fldChar w:fldCharType="end"/>
      </w:r>
      <w:r w:rsidR="003141E8" w:rsidRPr="00393DBF">
        <w:rPr>
          <w:rFonts w:ascii="Arial" w:hAnsi="Arial" w:cs="Arial"/>
          <w:sz w:val="22"/>
        </w:rPr>
      </w:r>
      <w:r w:rsidR="003141E8" w:rsidRPr="00393DBF">
        <w:rPr>
          <w:rFonts w:ascii="Arial" w:hAnsi="Arial" w:cs="Arial"/>
          <w:sz w:val="22"/>
        </w:rPr>
        <w:fldChar w:fldCharType="separate"/>
      </w:r>
      <w:r w:rsidR="00FF7A0A">
        <w:rPr>
          <w:rFonts w:ascii="Arial" w:hAnsi="Arial" w:cs="Arial"/>
          <w:noProof/>
          <w:sz w:val="22"/>
        </w:rPr>
        <w:t>(18)</w:t>
      </w:r>
      <w:r w:rsidR="003141E8" w:rsidRPr="00393DBF">
        <w:rPr>
          <w:rFonts w:ascii="Arial" w:hAnsi="Arial" w:cs="Arial"/>
          <w:sz w:val="22"/>
        </w:rPr>
        <w:fldChar w:fldCharType="end"/>
      </w:r>
      <w:r w:rsidR="00A044E5" w:rsidRPr="00393DBF">
        <w:rPr>
          <w:rFonts w:ascii="Arial" w:hAnsi="Arial" w:cs="Arial"/>
          <w:sz w:val="22"/>
        </w:rPr>
        <w:t xml:space="preserve"> and tissue </w:t>
      </w:r>
      <w:r w:rsidR="00AB5F78">
        <w:rPr>
          <w:rFonts w:ascii="Arial" w:hAnsi="Arial" w:cs="Arial"/>
          <w:sz w:val="22"/>
        </w:rPr>
        <w:t xml:space="preserve">of </w:t>
      </w:r>
      <w:r w:rsidR="00F37EDC" w:rsidRPr="00393DBF">
        <w:rPr>
          <w:rFonts w:ascii="Arial" w:hAnsi="Arial" w:cs="Arial"/>
          <w:sz w:val="22"/>
        </w:rPr>
        <w:t xml:space="preserve">origin </w:t>
      </w:r>
      <w:r w:rsidR="003141E8" w:rsidRPr="00393DBF">
        <w:rPr>
          <w:rFonts w:ascii="Arial" w:hAnsi="Arial" w:cs="Arial"/>
          <w:sz w:val="22"/>
        </w:rPr>
        <w:fldChar w:fldCharType="begin">
          <w:fldData xml:space="preserve">PEVuZE5vdGU+PENpdGU+PEF1dGhvcj5LYW5nPC9BdXRob3I+PFllYXI+MjAxNzwvWWVhcj48UmVj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</w:fldData>
        </w:fldChar>
      </w:r>
      <w:r w:rsidR="005D4E3B">
        <w:rPr>
          <w:rFonts w:ascii="Arial" w:hAnsi="Arial" w:cs="Arial"/>
          <w:sz w:val="22"/>
        </w:rPr>
        <w:instrText xml:space="preserve"> ADDIN EN.CITE </w:instrText>
      </w:r>
      <w:r w:rsidR="005D4E3B">
        <w:rPr>
          <w:rFonts w:ascii="Arial" w:hAnsi="Arial" w:cs="Arial"/>
          <w:sz w:val="22"/>
        </w:rPr>
        <w:fldChar w:fldCharType="begin">
          <w:fldData xml:space="preserve">PEVuZE5vdGU+PENpdGU+PEF1dGhvcj5LYW5nPC9BdXRob3I+PFllYXI+MjAxNzwvWWVhcj48UmVj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</w:fldData>
        </w:fldChar>
      </w:r>
      <w:r w:rsidR="005D4E3B">
        <w:rPr>
          <w:rFonts w:ascii="Arial" w:hAnsi="Arial" w:cs="Arial"/>
          <w:sz w:val="22"/>
        </w:rPr>
        <w:instrText xml:space="preserve"> ADDIN EN.CITE.DATA </w:instrText>
      </w:r>
      <w:r w:rsidR="005D4E3B">
        <w:rPr>
          <w:rFonts w:ascii="Arial" w:hAnsi="Arial" w:cs="Arial"/>
          <w:sz w:val="22"/>
        </w:rPr>
      </w:r>
      <w:r w:rsidR="005D4E3B">
        <w:rPr>
          <w:rFonts w:ascii="Arial" w:hAnsi="Arial" w:cs="Arial"/>
          <w:sz w:val="22"/>
        </w:rPr>
        <w:fldChar w:fldCharType="end"/>
      </w:r>
      <w:r w:rsidR="003141E8" w:rsidRPr="00393DBF">
        <w:rPr>
          <w:rFonts w:ascii="Arial" w:hAnsi="Arial" w:cs="Arial"/>
          <w:sz w:val="22"/>
        </w:rPr>
      </w:r>
      <w:r w:rsidR="003141E8" w:rsidRPr="00393DBF">
        <w:rPr>
          <w:rFonts w:ascii="Arial" w:hAnsi="Arial" w:cs="Arial"/>
          <w:sz w:val="22"/>
        </w:rPr>
        <w:fldChar w:fldCharType="separate"/>
      </w:r>
      <w:r w:rsidR="00FF7A0A">
        <w:rPr>
          <w:rFonts w:ascii="Arial" w:hAnsi="Arial" w:cs="Arial"/>
          <w:noProof/>
          <w:sz w:val="22"/>
        </w:rPr>
        <w:t>(20-22)</w:t>
      </w:r>
      <w:r w:rsidR="003141E8" w:rsidRPr="00393DBF">
        <w:rPr>
          <w:rFonts w:ascii="Arial" w:hAnsi="Arial" w:cs="Arial"/>
          <w:sz w:val="22"/>
        </w:rPr>
        <w:fldChar w:fldCharType="end"/>
      </w:r>
      <w:r w:rsidR="00A044E5" w:rsidRPr="00393DBF">
        <w:rPr>
          <w:rFonts w:ascii="Arial" w:hAnsi="Arial" w:cs="Arial"/>
          <w:sz w:val="22"/>
        </w:rPr>
        <w:t>.</w:t>
      </w:r>
      <w:r w:rsidR="001964A9">
        <w:rPr>
          <w:rFonts w:ascii="Arial" w:hAnsi="Arial" w:cs="Arial"/>
          <w:sz w:val="22"/>
        </w:rPr>
        <w:t xml:space="preserve"> </w:t>
      </w:r>
      <w:commentRangeStart w:id="14"/>
      <w:r w:rsidR="0002155A">
        <w:rPr>
          <w:rFonts w:ascii="Arial" w:hAnsi="Arial" w:cs="Arial"/>
          <w:sz w:val="22"/>
        </w:rPr>
        <w:t xml:space="preserve">Single cytosine measurement and high accuracy </w:t>
      </w:r>
      <w:hyperlink r:id="rId10" w:history="1">
        <w:r w:rsidR="0002155A" w:rsidRPr="0002155A">
          <w:rPr>
            <w:rFonts w:ascii="Arial" w:hAnsi="Arial" w:cs="Arial"/>
            <w:sz w:val="22"/>
          </w:rPr>
          <w:t>facilitate</w:t>
        </w:r>
      </w:hyperlink>
      <w:r w:rsidR="0002155A">
        <w:rPr>
          <w:rFonts w:ascii="Arial" w:hAnsi="Arial" w:cs="Arial"/>
          <w:sz w:val="22"/>
        </w:rPr>
        <w:t xml:space="preserve"> w</w:t>
      </w:r>
      <w:r w:rsidR="001964A9">
        <w:rPr>
          <w:rFonts w:ascii="Arial" w:hAnsi="Arial" w:cs="Arial"/>
          <w:sz w:val="22"/>
        </w:rPr>
        <w:t>hole genome bisulfite sequencing (WGBS)</w:t>
      </w:r>
      <w:r w:rsidR="0002155A">
        <w:rPr>
          <w:rFonts w:ascii="Arial" w:hAnsi="Arial" w:cs="Arial"/>
          <w:sz w:val="22"/>
        </w:rPr>
        <w:t xml:space="preserve"> </w:t>
      </w:r>
      <w:r w:rsidR="0056313F">
        <w:rPr>
          <w:rFonts w:ascii="Arial" w:hAnsi="Arial" w:cs="Arial"/>
          <w:sz w:val="22"/>
        </w:rPr>
        <w:t>to become the gold standard in DNA methylation analysis</w:t>
      </w:r>
      <w:r w:rsidR="00532E60">
        <w:rPr>
          <w:rFonts w:ascii="Arial" w:hAnsi="Arial" w:cs="Arial"/>
          <w:sz w:val="22"/>
        </w:rPr>
        <w:fldChar w:fldCharType="begin"/>
      </w:r>
      <w:r w:rsidR="00FF7A0A">
        <w:rPr>
          <w:rFonts w:ascii="Arial" w:hAnsi="Arial" w:cs="Arial"/>
          <w:sz w:val="22"/>
        </w:rPr>
        <w:instrText xml:space="preserve"> ADDIN EN.CITE &lt;EndNote&gt;&lt;Cite&gt;&lt;Author&gt;Li&lt;/Author&gt;&lt;Year&gt;2019&lt;/Year&gt;&lt;RecNum&gt;47&lt;/RecNum&gt;&lt;DisplayText&gt;(24)&lt;/DisplayText&gt;&lt;record&gt;&lt;rec-number&gt;47&lt;/rec-number&gt;&lt;foreign-keys&gt;&lt;key app="EN" db-id="a9feazvsow9wfbepsttx9a5w2e5etavwv9t2" timestamp="1554127277"&gt;47&lt;/key&gt;&lt;/foreign-keys&gt;&lt;ref-type name="Journal Article"&gt;17&lt;/ref-type&gt;&lt;contributors&gt;&lt;authors&gt;&lt;author&gt;Li, H.&lt;/author&gt;&lt;author&gt;Jing, C.&lt;/author&gt;&lt;author&gt;Wu, J.&lt;/author&gt;&lt;author&gt;Ni, J.&lt;/author&gt;&lt;author&gt;Sha, H.&lt;/author&gt;&lt;author&gt;Xu, X.&lt;/author&gt;&lt;author&gt;Du, Y.&lt;/author&gt;&lt;author&gt;Lou, R.&lt;/author&gt;&lt;author&gt;Dong, S.&lt;/author&gt;&lt;author&gt;Feng, J.&lt;/author&gt;&lt;/authors&gt;&lt;/contributors&gt;&lt;auth-address&gt;Department of Oncology, The Affiliated Cancer Hospital of Nanjing Medical University, Nanjing, Jiangsu 210009, P.R. China.&amp;#xD;Department of Oncology, Jiangsu Cancer Hospital, Nanjing, Jiangsu 210009, P.R. China.&amp;#xD;Department of Oncology, Jiangsu Institute of Cancer Research, Nanjing, Jiangsu 210009, P.R. China.&lt;/auth-address&gt;&lt;titles&gt;&lt;title&gt;Circulating tumor DNA detection: A potential tool for colorectal cancer management&lt;/title&gt;&lt;secondary-title&gt;Oncol Lett&lt;/secondary-title&gt;&lt;/titles&gt;&lt;periodical&gt;&lt;full-title&gt;Oncol Lett&lt;/full-title&gt;&lt;/periodical&gt;&lt;pages&gt;1409-1416&lt;/pages&gt;&lt;volume&gt;17&lt;/volume&gt;&lt;number&gt;2&lt;/number&gt;&lt;keywords&gt;&lt;keyword&gt;biomarkers&lt;/keyword&gt;&lt;keyword&gt;circulating tumor DNA&lt;/keyword&gt;&lt;keyword&gt;clinical applications&lt;/keyword&gt;&lt;keyword&gt;colorectal cancer&lt;/keyword&gt;&lt;keyword&gt;detection methods&lt;/keyword&gt;&lt;/keywords&gt;&lt;dates&gt;&lt;year&gt;2019&lt;/year&gt;&lt;pub-dates&gt;&lt;date&gt;Feb&lt;/date&gt;&lt;/pub-dates&gt;&lt;/dates&gt;&lt;isbn&gt;1792-1074 (Print)&amp;#xD;1792-1074 (Linking)&lt;/isbn&gt;&lt;accession-num&gt;30675194&lt;/accession-num&gt;&lt;urls&gt;&lt;related-urls&gt;&lt;url&gt;https://www.ncbi.nlm.nih.gov/pubmed/30675194&lt;/url&gt;&lt;/related-urls&gt;&lt;/urls&gt;&lt;custom2&gt;PMC6341840&lt;/custom2&gt;&lt;electronic-resource-num&gt;10.3892/ol.2018.9794&lt;/electronic-resource-num&gt;&lt;/record&gt;&lt;/Cite&gt;&lt;/EndNote&gt;</w:instrText>
      </w:r>
      <w:r w:rsidR="00532E60">
        <w:rPr>
          <w:rFonts w:ascii="Arial" w:hAnsi="Arial" w:cs="Arial"/>
          <w:sz w:val="22"/>
        </w:rPr>
        <w:fldChar w:fldCharType="separate"/>
      </w:r>
      <w:r w:rsidR="00FF7A0A">
        <w:rPr>
          <w:rFonts w:ascii="Arial" w:hAnsi="Arial" w:cs="Arial"/>
          <w:noProof/>
          <w:sz w:val="22"/>
        </w:rPr>
        <w:t>(24)</w:t>
      </w:r>
      <w:r w:rsidR="00532E60">
        <w:rPr>
          <w:rFonts w:ascii="Arial" w:hAnsi="Arial" w:cs="Arial"/>
          <w:sz w:val="22"/>
        </w:rPr>
        <w:fldChar w:fldCharType="end"/>
      </w:r>
      <w:r w:rsidR="00534E5A">
        <w:rPr>
          <w:rFonts w:ascii="Arial" w:hAnsi="Arial" w:cs="Arial" w:hint="eastAsia"/>
          <w:sz w:val="22"/>
        </w:rPr>
        <w:t>.</w:t>
      </w:r>
      <w:del w:id="15" w:author="Guo, Shicheng" w:date="2019-04-09T16:56:00Z">
        <w:r w:rsidR="009E0980" w:rsidDel="00BA24F4">
          <w:rPr>
            <w:rFonts w:ascii="Arial" w:hAnsi="Arial" w:cs="Arial"/>
            <w:sz w:val="22"/>
          </w:rPr>
          <w:delText>.</w:delText>
        </w:r>
        <w:commentRangeEnd w:id="14"/>
        <w:r w:rsidR="00532E60" w:rsidDel="00BA24F4">
          <w:rPr>
            <w:rStyle w:val="CommentReference"/>
          </w:rPr>
          <w:commentReference w:id="14"/>
        </w:r>
      </w:del>
      <w:r w:rsidR="00532E60">
        <w:rPr>
          <w:rFonts w:ascii="Arial" w:hAnsi="Arial" w:cs="Arial"/>
          <w:sz w:val="22"/>
        </w:rPr>
        <w:t xml:space="preserve"> </w:t>
      </w:r>
      <w:r w:rsidR="006C6E93">
        <w:rPr>
          <w:rFonts w:ascii="Arial" w:hAnsi="Arial" w:cs="Arial"/>
          <w:sz w:val="22"/>
        </w:rPr>
        <w:t xml:space="preserve">One of the limitation of using </w:t>
      </w:r>
      <w:r w:rsidR="006C6E93" w:rsidRPr="00393DBF">
        <w:rPr>
          <w:rFonts w:ascii="Arial" w:hAnsi="Arial" w:cs="Arial"/>
          <w:sz w:val="22"/>
        </w:rPr>
        <w:t xml:space="preserve">WGBS </w:t>
      </w:r>
      <w:r w:rsidR="006C6E93">
        <w:rPr>
          <w:rFonts w:ascii="Arial" w:hAnsi="Arial" w:cs="Arial"/>
          <w:sz w:val="22"/>
        </w:rPr>
        <w:t xml:space="preserve">for DNA methylation analyses on cfDNA is the need for </w:t>
      </w:r>
      <w:r w:rsidR="006C6E93" w:rsidRPr="00393DBF">
        <w:rPr>
          <w:rFonts w:ascii="Arial" w:hAnsi="Arial" w:cs="Arial"/>
          <w:sz w:val="22"/>
        </w:rPr>
        <w:t>deep sequencing</w:t>
      </w:r>
      <w:r w:rsidR="00F37EDC" w:rsidRPr="00532E60">
        <w:rPr>
          <w:rFonts w:ascii="Arial" w:hAnsi="Arial" w:cs="Arial"/>
          <w:sz w:val="22"/>
        </w:rPr>
        <w:t xml:space="preserve"> </w:t>
      </w:r>
      <w:r w:rsidR="001202FF" w:rsidRPr="00532E60">
        <w:rPr>
          <w:rFonts w:ascii="Arial" w:hAnsi="Arial" w:cs="Arial"/>
          <w:sz w:val="22"/>
        </w:rPr>
        <w:fldChar w:fldCharType="begin">
          <w:fldData xml:space="preserve">PEVuZE5vdGU+PENpdGU+PEF1dGhvcj5LYW5nPC9BdXRob3I+PFllYXI+MjAxNzwvWWVhcj48UmVj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</w:fldData>
        </w:fldChar>
      </w:r>
      <w:r w:rsidR="00FF7A0A">
        <w:rPr>
          <w:rFonts w:ascii="Arial" w:hAnsi="Arial" w:cs="Arial"/>
          <w:sz w:val="22"/>
        </w:rPr>
        <w:instrText xml:space="preserve"> ADDIN EN.CITE </w:instrText>
      </w:r>
      <w:r w:rsidR="00FF7A0A">
        <w:rPr>
          <w:rFonts w:ascii="Arial" w:hAnsi="Arial" w:cs="Arial"/>
          <w:sz w:val="22"/>
        </w:rPr>
        <w:fldChar w:fldCharType="begin">
          <w:fldData xml:space="preserve">PEVuZE5vdGU+PENpdGU+PEF1dGhvcj5LYW5nPC9BdXRob3I+PFllYXI+MjAxNzwvWWVhcj48UmVj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</w:fldData>
        </w:fldChar>
      </w:r>
      <w:r w:rsidR="00FF7A0A">
        <w:rPr>
          <w:rFonts w:ascii="Arial" w:hAnsi="Arial" w:cs="Arial"/>
          <w:sz w:val="22"/>
        </w:rPr>
        <w:instrText xml:space="preserve"> ADDIN EN.CITE.DATA </w:instrText>
      </w:r>
      <w:r w:rsidR="00FF7A0A">
        <w:rPr>
          <w:rFonts w:ascii="Arial" w:hAnsi="Arial" w:cs="Arial"/>
          <w:sz w:val="22"/>
        </w:rPr>
      </w:r>
      <w:r w:rsidR="00FF7A0A">
        <w:rPr>
          <w:rFonts w:ascii="Arial" w:hAnsi="Arial" w:cs="Arial"/>
          <w:sz w:val="22"/>
        </w:rPr>
        <w:fldChar w:fldCharType="end"/>
      </w:r>
      <w:r w:rsidR="001202FF" w:rsidRPr="00532E60">
        <w:rPr>
          <w:rFonts w:ascii="Arial" w:hAnsi="Arial" w:cs="Arial"/>
          <w:sz w:val="22"/>
        </w:rPr>
      </w:r>
      <w:r w:rsidR="001202FF" w:rsidRPr="00532E60">
        <w:rPr>
          <w:rFonts w:ascii="Arial" w:hAnsi="Arial" w:cs="Arial"/>
          <w:sz w:val="22"/>
        </w:rPr>
        <w:fldChar w:fldCharType="separate"/>
      </w:r>
      <w:r w:rsidR="00FF7A0A">
        <w:rPr>
          <w:rFonts w:ascii="Arial" w:hAnsi="Arial" w:cs="Arial"/>
          <w:noProof/>
          <w:sz w:val="22"/>
        </w:rPr>
        <w:t>(20, 22)</w:t>
      </w:r>
      <w:r w:rsidR="001202FF" w:rsidRPr="00532E60">
        <w:rPr>
          <w:rFonts w:ascii="Arial" w:hAnsi="Arial" w:cs="Arial"/>
          <w:sz w:val="22"/>
        </w:rPr>
        <w:fldChar w:fldCharType="end"/>
      </w:r>
      <w:r w:rsidR="006A52B7" w:rsidRPr="00532E60">
        <w:rPr>
          <w:rFonts w:ascii="Arial" w:hAnsi="Arial" w:cs="Arial"/>
          <w:sz w:val="22"/>
        </w:rPr>
        <w:t xml:space="preserve"> </w:t>
      </w:r>
      <w:r w:rsidR="00B21CD0" w:rsidRPr="00532E60">
        <w:rPr>
          <w:rFonts w:ascii="Arial" w:hAnsi="Arial" w:cs="Arial"/>
          <w:sz w:val="22"/>
        </w:rPr>
        <w:t>which</w:t>
      </w:r>
      <w:r w:rsidR="002C55EA" w:rsidRPr="00532E60">
        <w:rPr>
          <w:rFonts w:ascii="Arial" w:hAnsi="Arial" w:cs="Arial"/>
          <w:sz w:val="22"/>
        </w:rPr>
        <w:t xml:space="preserve"> currently</w:t>
      </w:r>
      <w:r w:rsidR="006A52B7" w:rsidRPr="00532E60">
        <w:rPr>
          <w:rFonts w:ascii="Arial" w:hAnsi="Arial" w:cs="Arial"/>
          <w:sz w:val="22"/>
        </w:rPr>
        <w:t xml:space="preserve"> </w:t>
      </w:r>
      <w:r w:rsidR="00A5357E" w:rsidRPr="00532E60">
        <w:rPr>
          <w:rFonts w:ascii="Arial" w:hAnsi="Arial" w:cs="Arial"/>
          <w:sz w:val="22"/>
        </w:rPr>
        <w:t>limit</w:t>
      </w:r>
      <w:r w:rsidR="002C55EA" w:rsidRPr="00532E60">
        <w:rPr>
          <w:rFonts w:ascii="Arial" w:hAnsi="Arial" w:cs="Arial"/>
          <w:sz w:val="22"/>
        </w:rPr>
        <w:t>s</w:t>
      </w:r>
      <w:r w:rsidR="00A5357E" w:rsidRPr="00532E60">
        <w:rPr>
          <w:rFonts w:ascii="Arial" w:hAnsi="Arial" w:cs="Arial"/>
          <w:sz w:val="22"/>
        </w:rPr>
        <w:t xml:space="preserve"> </w:t>
      </w:r>
      <w:r w:rsidR="006A52B7" w:rsidRPr="00532E60">
        <w:rPr>
          <w:rFonts w:ascii="Arial" w:hAnsi="Arial" w:cs="Arial"/>
          <w:sz w:val="22"/>
        </w:rPr>
        <w:t xml:space="preserve">the </w:t>
      </w:r>
      <w:r w:rsidR="00A5357E" w:rsidRPr="00532E60">
        <w:rPr>
          <w:rFonts w:ascii="Arial" w:hAnsi="Arial" w:cs="Arial"/>
          <w:sz w:val="22"/>
        </w:rPr>
        <w:t>wide</w:t>
      </w:r>
      <w:r w:rsidR="002C55EA" w:rsidRPr="00532E60">
        <w:rPr>
          <w:rFonts w:ascii="Arial" w:hAnsi="Arial" w:cs="Arial"/>
          <w:sz w:val="22"/>
        </w:rPr>
        <w:t>-scale</w:t>
      </w:r>
      <w:r w:rsidR="00A5357E" w:rsidRPr="00532E60">
        <w:rPr>
          <w:rFonts w:ascii="Arial" w:hAnsi="Arial" w:cs="Arial"/>
          <w:sz w:val="22"/>
        </w:rPr>
        <w:t xml:space="preserve"> </w:t>
      </w:r>
      <w:r w:rsidR="006C6E93">
        <w:rPr>
          <w:rFonts w:ascii="Arial" w:hAnsi="Arial" w:cs="Arial"/>
          <w:sz w:val="22"/>
        </w:rPr>
        <w:t>implementation</w:t>
      </w:r>
      <w:r w:rsidR="006A52B7" w:rsidRPr="00532E60">
        <w:rPr>
          <w:rFonts w:ascii="Arial" w:hAnsi="Arial" w:cs="Arial"/>
          <w:sz w:val="22"/>
        </w:rPr>
        <w:t xml:space="preserve"> in</w:t>
      </w:r>
      <w:r w:rsidR="002C55EA" w:rsidRPr="00532E60">
        <w:rPr>
          <w:rFonts w:ascii="Arial" w:hAnsi="Arial" w:cs="Arial"/>
          <w:sz w:val="22"/>
        </w:rPr>
        <w:t xml:space="preserve"> a</w:t>
      </w:r>
      <w:r w:rsidR="006A52B7" w:rsidRPr="00532E60">
        <w:rPr>
          <w:rFonts w:ascii="Arial" w:hAnsi="Arial" w:cs="Arial"/>
          <w:sz w:val="22"/>
        </w:rPr>
        <w:t xml:space="preserve"> clinical</w:t>
      </w:r>
      <w:r w:rsidR="00B55532" w:rsidRPr="00532E60">
        <w:rPr>
          <w:rFonts w:ascii="Arial" w:hAnsi="Arial" w:cs="Arial"/>
          <w:sz w:val="22"/>
        </w:rPr>
        <w:t xml:space="preserve"> se</w:t>
      </w:r>
      <w:r w:rsidR="002C55EA" w:rsidRPr="00532E60">
        <w:rPr>
          <w:rFonts w:ascii="Arial" w:hAnsi="Arial" w:cs="Arial"/>
          <w:sz w:val="22"/>
        </w:rPr>
        <w:t>tting</w:t>
      </w:r>
      <w:r w:rsidR="001202FF" w:rsidRPr="00532E60">
        <w:rPr>
          <w:rFonts w:ascii="Arial" w:hAnsi="Arial" w:cs="Arial"/>
          <w:sz w:val="22"/>
        </w:rPr>
        <w:t>.</w:t>
      </w:r>
      <w:r w:rsidR="006C6E93" w:rsidRPr="006C6E93">
        <w:rPr>
          <w:rFonts w:ascii="Arial" w:hAnsi="Arial" w:cs="Arial"/>
          <w:sz w:val="22"/>
        </w:rPr>
        <w:t xml:space="preserve"> </w:t>
      </w:r>
      <w:r w:rsidR="00826071">
        <w:rPr>
          <w:rFonts w:ascii="Arial" w:hAnsi="Arial" w:cs="Arial"/>
          <w:sz w:val="22"/>
        </w:rPr>
        <w:t>L</w:t>
      </w:r>
      <w:r w:rsidR="006C6E93">
        <w:rPr>
          <w:rFonts w:ascii="Arial" w:hAnsi="Arial" w:cs="Arial"/>
          <w:sz w:val="22"/>
        </w:rPr>
        <w:t xml:space="preserve">ow depth sequencing </w:t>
      </w:r>
      <w:r w:rsidR="00826071">
        <w:rPr>
          <w:rFonts w:ascii="Arial" w:hAnsi="Arial" w:cs="Arial"/>
          <w:sz w:val="22"/>
        </w:rPr>
        <w:t>in</w:t>
      </w:r>
      <w:r w:rsidR="006C6E93">
        <w:rPr>
          <w:rFonts w:ascii="Arial" w:hAnsi="Arial" w:cs="Arial"/>
          <w:sz w:val="22"/>
        </w:rPr>
        <w:t xml:space="preserve"> high sample numbers is a cost-effective strategy </w:t>
      </w:r>
      <w:r w:rsidR="006C6E93">
        <w:rPr>
          <w:rFonts w:ascii="Arial" w:hAnsi="Arial" w:cs="Arial" w:hint="eastAsia"/>
          <w:sz w:val="22"/>
        </w:rPr>
        <w:t>for</w:t>
      </w:r>
      <w:r w:rsidR="006C6E93">
        <w:rPr>
          <w:rFonts w:ascii="Arial" w:hAnsi="Arial" w:cs="Arial"/>
          <w:sz w:val="22"/>
        </w:rPr>
        <w:t xml:space="preserve"> cohort stud</w:t>
      </w:r>
      <w:r w:rsidR="00826071">
        <w:rPr>
          <w:rFonts w:ascii="Arial" w:hAnsi="Arial" w:cs="Arial"/>
          <w:sz w:val="22"/>
        </w:rPr>
        <w:t>ies.</w:t>
      </w:r>
      <w:r w:rsidR="006C6E93">
        <w:rPr>
          <w:rFonts w:ascii="Arial" w:hAnsi="Arial" w:cs="Arial"/>
          <w:sz w:val="22"/>
        </w:rPr>
        <w:fldChar w:fldCharType="begin">
          <w:fldData xml:space="preserve">PEVuZE5vdGU+PENpdGU+PEF1dGhvcj5MaXU8L0F1dGhvcj48WWVhcj4yMDE4PC9ZZWFyPjxSZWNO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</w:fldData>
        </w:fldChar>
      </w:r>
      <w:r w:rsidR="006C6E93">
        <w:rPr>
          <w:rFonts w:ascii="Arial" w:hAnsi="Arial" w:cs="Arial"/>
          <w:sz w:val="22"/>
        </w:rPr>
        <w:instrText xml:space="preserve"> ADDIN EN.CITE </w:instrText>
      </w:r>
      <w:r w:rsidR="006C6E93">
        <w:rPr>
          <w:rFonts w:ascii="Arial" w:hAnsi="Arial" w:cs="Arial"/>
          <w:sz w:val="22"/>
        </w:rPr>
        <w:fldChar w:fldCharType="begin">
          <w:fldData xml:space="preserve">PEVuZE5vdGU+PENpdGU+PEF1dGhvcj5MaXU8L0F1dGhvcj48WWVhcj4yMDE4PC9ZZWFyPjxSZWNO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</w:fldData>
        </w:fldChar>
      </w:r>
      <w:r w:rsidR="006C6E93">
        <w:rPr>
          <w:rFonts w:ascii="Arial" w:hAnsi="Arial" w:cs="Arial"/>
          <w:sz w:val="22"/>
        </w:rPr>
        <w:instrText xml:space="preserve"> ADDIN EN.CITE.DATA </w:instrText>
      </w:r>
      <w:r w:rsidR="006C6E93">
        <w:rPr>
          <w:rFonts w:ascii="Arial" w:hAnsi="Arial" w:cs="Arial"/>
          <w:sz w:val="22"/>
        </w:rPr>
      </w:r>
      <w:r w:rsidR="006C6E93">
        <w:rPr>
          <w:rFonts w:ascii="Arial" w:hAnsi="Arial" w:cs="Arial"/>
          <w:sz w:val="22"/>
        </w:rPr>
        <w:fldChar w:fldCharType="end"/>
      </w:r>
      <w:r w:rsidR="006C6E93">
        <w:rPr>
          <w:rFonts w:ascii="Arial" w:hAnsi="Arial" w:cs="Arial"/>
          <w:sz w:val="22"/>
        </w:rPr>
      </w:r>
      <w:r w:rsidR="006C6E93">
        <w:rPr>
          <w:rFonts w:ascii="Arial" w:hAnsi="Arial" w:cs="Arial"/>
          <w:sz w:val="22"/>
        </w:rPr>
        <w:fldChar w:fldCharType="separate"/>
      </w:r>
      <w:r w:rsidR="006C6E93">
        <w:rPr>
          <w:rFonts w:ascii="Arial" w:hAnsi="Arial" w:cs="Arial"/>
          <w:noProof/>
          <w:sz w:val="22"/>
        </w:rPr>
        <w:t>(25)</w:t>
      </w:r>
      <w:r w:rsidR="006C6E93">
        <w:rPr>
          <w:rFonts w:ascii="Arial" w:hAnsi="Arial" w:cs="Arial"/>
          <w:sz w:val="22"/>
        </w:rPr>
        <w:fldChar w:fldCharType="end"/>
      </w:r>
      <w:r w:rsidR="00FE0ED4" w:rsidRPr="00532E60">
        <w:rPr>
          <w:rFonts w:ascii="Arial" w:hAnsi="Arial" w:cs="Arial"/>
          <w:sz w:val="22"/>
        </w:rPr>
        <w:t xml:space="preserve"> </w:t>
      </w:r>
      <w:r w:rsidR="00826071">
        <w:rPr>
          <w:rFonts w:ascii="Arial" w:hAnsi="Arial" w:cs="Arial"/>
          <w:sz w:val="22"/>
        </w:rPr>
        <w:t>Utilizing reduced</w:t>
      </w:r>
      <w:r w:rsidR="006C6E93" w:rsidRPr="00393DBF">
        <w:rPr>
          <w:rFonts w:ascii="Arial" w:hAnsi="Arial" w:cs="Arial"/>
          <w:sz w:val="22"/>
        </w:rPr>
        <w:t xml:space="preserve"> sequencing volume</w:t>
      </w:r>
      <w:r w:rsidR="006C6E93">
        <w:rPr>
          <w:rFonts w:ascii="Arial" w:hAnsi="Arial" w:cs="Arial"/>
          <w:sz w:val="22"/>
        </w:rPr>
        <w:t xml:space="preserve">, low-pass sequencing and </w:t>
      </w:r>
      <w:r w:rsidR="006C6E93">
        <w:rPr>
          <w:rFonts w:ascii="Arial" w:hAnsi="Arial" w:cs="Arial"/>
          <w:sz w:val="22"/>
        </w:rPr>
        <w:lastRenderedPageBreak/>
        <w:t xml:space="preserve">correspondingly low sequencing cost </w:t>
      </w:r>
      <w:r w:rsidR="006C6E93" w:rsidRPr="00393DBF">
        <w:rPr>
          <w:rFonts w:ascii="Arial" w:hAnsi="Arial" w:cs="Arial"/>
          <w:sz w:val="22"/>
        </w:rPr>
        <w:t xml:space="preserve">will </w:t>
      </w:r>
      <w:r w:rsidR="006C6E93">
        <w:rPr>
          <w:rFonts w:ascii="Arial" w:hAnsi="Arial" w:cs="Arial"/>
          <w:sz w:val="22"/>
        </w:rPr>
        <w:t>be crucial to facilitate an easier clinical deployment of DNA methylation-based surveillance tools</w:t>
      </w:r>
      <w:r w:rsidR="006C6E93" w:rsidRPr="00393DBF">
        <w:rPr>
          <w:rFonts w:ascii="Arial" w:hAnsi="Arial" w:cs="Arial"/>
          <w:sz w:val="22"/>
        </w:rPr>
        <w:t>.</w:t>
      </w:r>
    </w:p>
    <w:p w14:paraId="611B8D5A" w14:textId="3399B6E3" w:rsidR="00C976CE" w:rsidRDefault="00512BF4" w:rsidP="00393DBF">
      <w:pPr>
        <w:spacing w:before="240"/>
        <w:ind w:firstLineChars="150" w:firstLine="330"/>
        <w:rPr>
          <w:rFonts w:ascii="Arial" w:hAnsi="Arial" w:cs="Arial"/>
          <w:sz w:val="22"/>
        </w:rPr>
      </w:pPr>
      <w:r w:rsidRPr="00393DBF">
        <w:rPr>
          <w:rFonts w:ascii="Arial" w:hAnsi="Arial" w:cs="Arial"/>
          <w:sz w:val="22"/>
        </w:rPr>
        <w:t>In this study</w:t>
      </w:r>
      <w:r w:rsidR="002618DF" w:rsidRPr="00393DBF">
        <w:rPr>
          <w:rFonts w:ascii="Arial" w:hAnsi="Arial" w:cs="Arial"/>
          <w:sz w:val="22"/>
        </w:rPr>
        <w:t xml:space="preserve">, we </w:t>
      </w:r>
      <w:r w:rsidR="00204F7E">
        <w:rPr>
          <w:rFonts w:ascii="Arial" w:hAnsi="Arial" w:cs="Arial"/>
          <w:sz w:val="22"/>
        </w:rPr>
        <w:t xml:space="preserve">evaluated the performance of </w:t>
      </w:r>
      <w:r w:rsidR="00C3288A" w:rsidRPr="00393DBF">
        <w:rPr>
          <w:rFonts w:ascii="Arial" w:hAnsi="Arial" w:cs="Arial"/>
          <w:sz w:val="22"/>
        </w:rPr>
        <w:t xml:space="preserve">low-pass whole genome bisulfite sequencing (WGBS) in </w:t>
      </w:r>
      <w:r w:rsidR="002618DF" w:rsidRPr="00393DBF">
        <w:rPr>
          <w:rFonts w:ascii="Arial" w:hAnsi="Arial" w:cs="Arial"/>
          <w:sz w:val="22"/>
        </w:rPr>
        <w:t>cfDNA methylation profiling</w:t>
      </w:r>
      <w:r w:rsidR="00323085">
        <w:rPr>
          <w:rFonts w:ascii="Arial" w:hAnsi="Arial" w:cs="Arial"/>
          <w:sz w:val="22"/>
        </w:rPr>
        <w:t xml:space="preserve"> to</w:t>
      </w:r>
      <w:r w:rsidR="00204F7E">
        <w:rPr>
          <w:rFonts w:ascii="Arial" w:hAnsi="Arial" w:cs="Arial"/>
          <w:sz w:val="22"/>
        </w:rPr>
        <w:t xml:space="preserve"> identify the lowest sequencing depth for long-range methylation measurement</w:t>
      </w:r>
      <w:r w:rsidR="006240BB">
        <w:rPr>
          <w:rFonts w:ascii="Arial" w:hAnsi="Arial" w:cs="Arial"/>
          <w:sz w:val="22"/>
        </w:rPr>
        <w:t>s</w:t>
      </w:r>
      <w:r w:rsidR="00204F7E">
        <w:rPr>
          <w:rFonts w:ascii="Arial" w:hAnsi="Arial" w:cs="Arial"/>
          <w:sz w:val="22"/>
        </w:rPr>
        <w:t xml:space="preserve">. </w:t>
      </w:r>
      <w:r w:rsidR="00323085">
        <w:rPr>
          <w:rFonts w:ascii="Arial" w:hAnsi="Arial" w:cs="Arial"/>
          <w:sz w:val="22"/>
        </w:rPr>
        <w:t xml:space="preserve">Applying the approach to </w:t>
      </w:r>
      <w:r w:rsidR="006240BB">
        <w:rPr>
          <w:rFonts w:ascii="Arial" w:hAnsi="Arial" w:cs="Arial"/>
          <w:sz w:val="22"/>
        </w:rPr>
        <w:t>a comparison of</w:t>
      </w:r>
      <w:r w:rsidR="00204F7E">
        <w:rPr>
          <w:rFonts w:ascii="Arial" w:hAnsi="Arial" w:cs="Arial"/>
          <w:sz w:val="22"/>
        </w:rPr>
        <w:t xml:space="preserve"> </w:t>
      </w:r>
      <w:r w:rsidR="00C47C25" w:rsidRPr="00393DBF">
        <w:rPr>
          <w:rFonts w:ascii="Arial" w:hAnsi="Arial" w:cs="Arial"/>
          <w:sz w:val="22"/>
        </w:rPr>
        <w:t>patients at different stages of liver disease</w:t>
      </w:r>
      <w:r w:rsidR="00C3288A" w:rsidRPr="00393DBF">
        <w:rPr>
          <w:rFonts w:ascii="Arial" w:hAnsi="Arial" w:cs="Arial"/>
          <w:sz w:val="22"/>
        </w:rPr>
        <w:t>s</w:t>
      </w:r>
      <w:r w:rsidR="00204F7E">
        <w:rPr>
          <w:rFonts w:ascii="Arial" w:hAnsi="Arial" w:cs="Arial"/>
          <w:sz w:val="22"/>
        </w:rPr>
        <w:t xml:space="preserve"> (hepatitis, cirrhosis and HCC), </w:t>
      </w:r>
      <w:r w:rsidR="00C47C25" w:rsidRPr="00393DBF">
        <w:rPr>
          <w:rFonts w:ascii="Arial" w:hAnsi="Arial" w:cs="Arial"/>
          <w:sz w:val="22"/>
        </w:rPr>
        <w:t>low-pass WGBS</w:t>
      </w:r>
      <w:r w:rsidR="00C3288A" w:rsidRPr="00393DBF">
        <w:rPr>
          <w:rFonts w:ascii="Arial" w:hAnsi="Arial" w:cs="Arial"/>
          <w:sz w:val="22"/>
        </w:rPr>
        <w:t xml:space="preserve"> at 5</w:t>
      </w:r>
      <w:r w:rsidR="00204F7E">
        <w:rPr>
          <w:rFonts w:ascii="Arial" w:hAnsi="Arial" w:cs="Arial"/>
          <w:sz w:val="22"/>
        </w:rPr>
        <w:t>-millilion</w:t>
      </w:r>
      <w:r w:rsidR="00C3288A" w:rsidRPr="00393DBF">
        <w:rPr>
          <w:rFonts w:ascii="Arial" w:hAnsi="Arial" w:cs="Arial"/>
          <w:sz w:val="22"/>
        </w:rPr>
        <w:t xml:space="preserve"> sequencing read</w:t>
      </w:r>
      <w:r w:rsidR="002D633C">
        <w:rPr>
          <w:rFonts w:ascii="Arial" w:hAnsi="Arial" w:cs="Arial"/>
          <w:sz w:val="22"/>
        </w:rPr>
        <w:t xml:space="preserve"> pairs</w:t>
      </w:r>
      <w:r w:rsidR="00C3288A" w:rsidRPr="00393DBF">
        <w:rPr>
          <w:rFonts w:ascii="Arial" w:hAnsi="Arial" w:cs="Arial"/>
          <w:sz w:val="22"/>
        </w:rPr>
        <w:t xml:space="preserve"> w</w:t>
      </w:r>
      <w:r w:rsidR="00323085">
        <w:rPr>
          <w:rFonts w:ascii="Arial" w:hAnsi="Arial" w:cs="Arial"/>
          <w:sz w:val="22"/>
        </w:rPr>
        <w:t>as</w:t>
      </w:r>
      <w:r w:rsidR="00C3288A" w:rsidRPr="00393DBF">
        <w:rPr>
          <w:rFonts w:ascii="Arial" w:hAnsi="Arial" w:cs="Arial"/>
          <w:sz w:val="22"/>
        </w:rPr>
        <w:t xml:space="preserve"> able to detect the hypo</w:t>
      </w:r>
      <w:r w:rsidR="00204F7E">
        <w:rPr>
          <w:rFonts w:ascii="Arial" w:hAnsi="Arial" w:cs="Arial"/>
          <w:sz w:val="22"/>
        </w:rPr>
        <w:t>-</w:t>
      </w:r>
      <w:r w:rsidR="00C3288A" w:rsidRPr="00393DBF">
        <w:rPr>
          <w:rFonts w:ascii="Arial" w:hAnsi="Arial" w:cs="Arial"/>
          <w:sz w:val="22"/>
        </w:rPr>
        <w:t>methylation</w:t>
      </w:r>
      <w:r w:rsidR="00B305C6" w:rsidRPr="00393DBF">
        <w:rPr>
          <w:rFonts w:ascii="Arial" w:hAnsi="Arial" w:cs="Arial"/>
          <w:sz w:val="22"/>
        </w:rPr>
        <w:t xml:space="preserve"> </w:t>
      </w:r>
      <w:r w:rsidR="00C976CE">
        <w:rPr>
          <w:rFonts w:ascii="Arial" w:hAnsi="Arial" w:cs="Arial"/>
          <w:sz w:val="22"/>
        </w:rPr>
        <w:t>profiles</w:t>
      </w:r>
      <w:r w:rsidR="00C3288A" w:rsidRPr="00393DBF">
        <w:rPr>
          <w:rFonts w:ascii="Arial" w:hAnsi="Arial" w:cs="Arial"/>
          <w:sz w:val="22"/>
        </w:rPr>
        <w:t xml:space="preserve"> of</w:t>
      </w:r>
      <w:r w:rsidR="00C47C25" w:rsidRPr="00393DBF">
        <w:rPr>
          <w:rFonts w:ascii="Arial" w:hAnsi="Arial" w:cs="Arial"/>
          <w:sz w:val="22"/>
        </w:rPr>
        <w:t xml:space="preserve"> </w:t>
      </w:r>
      <w:r w:rsidR="00DF27A1" w:rsidRPr="00393DBF">
        <w:rPr>
          <w:rFonts w:ascii="Arial" w:hAnsi="Arial" w:cs="Arial"/>
          <w:sz w:val="22"/>
        </w:rPr>
        <w:t>pla</w:t>
      </w:r>
      <w:r w:rsidR="00C3288A" w:rsidRPr="00393DBF">
        <w:rPr>
          <w:rFonts w:ascii="Arial" w:hAnsi="Arial" w:cs="Arial"/>
          <w:sz w:val="22"/>
        </w:rPr>
        <w:t xml:space="preserve">sma </w:t>
      </w:r>
      <w:r w:rsidR="00C47C25" w:rsidRPr="00393DBF">
        <w:rPr>
          <w:rFonts w:ascii="Arial" w:hAnsi="Arial" w:cs="Arial"/>
          <w:sz w:val="22"/>
        </w:rPr>
        <w:t>cfDNA</w:t>
      </w:r>
      <w:r w:rsidR="00B305C6" w:rsidRPr="00393DBF">
        <w:rPr>
          <w:rFonts w:ascii="Arial" w:hAnsi="Arial" w:cs="Arial"/>
          <w:sz w:val="22"/>
        </w:rPr>
        <w:t xml:space="preserve"> from</w:t>
      </w:r>
      <w:r w:rsidR="00C47C25" w:rsidRPr="00393DBF">
        <w:rPr>
          <w:rFonts w:ascii="Arial" w:hAnsi="Arial" w:cs="Arial"/>
          <w:sz w:val="22"/>
        </w:rPr>
        <w:t xml:space="preserve"> patients</w:t>
      </w:r>
      <w:r w:rsidR="00B305C6" w:rsidRPr="00393DBF">
        <w:rPr>
          <w:rFonts w:ascii="Arial" w:hAnsi="Arial" w:cs="Arial"/>
          <w:sz w:val="22"/>
        </w:rPr>
        <w:t xml:space="preserve"> with liver disease</w:t>
      </w:r>
      <w:r w:rsidR="00B305C6" w:rsidRPr="00FF7A0A">
        <w:rPr>
          <w:rFonts w:ascii="Arial" w:hAnsi="Arial" w:cs="Arial"/>
          <w:sz w:val="22"/>
        </w:rPr>
        <w:t>s</w:t>
      </w:r>
      <w:r w:rsidR="00391094" w:rsidRPr="00FF7A0A">
        <w:rPr>
          <w:rFonts w:ascii="Arial" w:hAnsi="Arial" w:cs="Arial"/>
          <w:sz w:val="22"/>
        </w:rPr>
        <w:t xml:space="preserve">. </w:t>
      </w:r>
      <w:r w:rsidR="00C976CE" w:rsidRPr="00FF7A0A">
        <w:rPr>
          <w:rFonts w:ascii="Arial" w:hAnsi="Arial" w:cs="Arial"/>
          <w:sz w:val="22"/>
        </w:rPr>
        <w:t xml:space="preserve">Additionally, we </w:t>
      </w:r>
      <w:r w:rsidR="00FF7A0A" w:rsidRPr="00FF7A0A">
        <w:rPr>
          <w:rFonts w:ascii="Arial" w:hAnsi="Arial" w:cs="Arial"/>
          <w:sz w:val="22"/>
        </w:rPr>
        <w:t>illustrate</w:t>
      </w:r>
      <w:r w:rsidR="00C976CE" w:rsidRPr="00FF7A0A">
        <w:rPr>
          <w:rFonts w:ascii="Arial" w:hAnsi="Arial" w:cs="Arial"/>
          <w:sz w:val="22"/>
        </w:rPr>
        <w:t xml:space="preserve"> the </w:t>
      </w:r>
      <w:r w:rsidR="007A1E5E">
        <w:rPr>
          <w:rFonts w:ascii="Arial" w:hAnsi="Arial" w:cs="Arial"/>
          <w:sz w:val="22"/>
        </w:rPr>
        <w:t xml:space="preserve">efficacious </w:t>
      </w:r>
      <w:r w:rsidR="00C976CE" w:rsidRPr="00FF7A0A">
        <w:rPr>
          <w:rFonts w:ascii="Arial" w:hAnsi="Arial" w:cs="Arial"/>
          <w:sz w:val="22"/>
        </w:rPr>
        <w:t xml:space="preserve">diagnostic performance of low-pass WGBS assessing the methylation status of HBV </w:t>
      </w:r>
      <w:r w:rsidR="00154996" w:rsidRPr="00FF7A0A">
        <w:rPr>
          <w:rFonts w:ascii="Arial" w:hAnsi="Arial" w:cs="Arial"/>
          <w:sz w:val="22"/>
        </w:rPr>
        <w:t xml:space="preserve">integration </w:t>
      </w:r>
      <w:r w:rsidR="00FF7A0A" w:rsidRPr="00FF7A0A">
        <w:rPr>
          <w:rFonts w:ascii="Arial" w:hAnsi="Arial" w:cs="Arial"/>
          <w:sz w:val="22"/>
        </w:rPr>
        <w:t>regions.</w:t>
      </w:r>
    </w:p>
    <w:p w14:paraId="005FF13D" w14:textId="77777777" w:rsidR="00F52901" w:rsidRPr="00C32740" w:rsidRDefault="00F52901" w:rsidP="00F52901">
      <w:pPr>
        <w:pStyle w:val="Heading2"/>
        <w:spacing w:line="276" w:lineRule="auto"/>
        <w:rPr>
          <w:rFonts w:ascii="Arial" w:eastAsia="Arial" w:hAnsi="Arial" w:cs="Arial"/>
          <w:b w:val="0"/>
          <w:color w:val="000000" w:themeColor="text1"/>
          <w:sz w:val="22"/>
        </w:rPr>
      </w:pPr>
      <w:r w:rsidRPr="00C32740">
        <w:rPr>
          <w:rFonts w:ascii="Arial" w:eastAsia="Arial" w:hAnsi="Arial" w:cs="Arial"/>
          <w:color w:val="000000" w:themeColor="text1"/>
          <w:sz w:val="22"/>
          <w:szCs w:val="22"/>
        </w:rPr>
        <w:t>Results</w:t>
      </w:r>
    </w:p>
    <w:p w14:paraId="7BB65ECA" w14:textId="77777777" w:rsidR="00F52901" w:rsidRPr="003645E6" w:rsidRDefault="00F52901" w:rsidP="00F52901">
      <w:pPr>
        <w:pStyle w:val="Heading3"/>
      </w:pPr>
      <w:r>
        <w:t>E</w:t>
      </w:r>
      <w:r w:rsidRPr="003645E6">
        <w:t xml:space="preserve">fficacy of low pass </w:t>
      </w:r>
      <w:r>
        <w:t>sequencing</w:t>
      </w:r>
      <w:r w:rsidRPr="003645E6">
        <w:t xml:space="preserve"> strategy illustrated by re-sampling reads from </w:t>
      </w:r>
      <w:r>
        <w:t>cell-free</w:t>
      </w:r>
      <w:r w:rsidRPr="003645E6">
        <w:t xml:space="preserve"> WGBS data </w:t>
      </w:r>
    </w:p>
    <w:p w14:paraId="0CB311A1" w14:textId="341DFF32" w:rsidR="000818AC" w:rsidRDefault="00F52901" w:rsidP="00F52901">
      <w:pPr>
        <w:spacing w:before="240"/>
        <w:rPr>
          <w:rFonts w:ascii="Arial" w:hAnsi="Arial" w:cs="Arial"/>
          <w:color w:val="000000" w:themeColor="text1"/>
          <w:sz w:val="22"/>
        </w:rPr>
      </w:pPr>
      <w:r w:rsidRPr="00393DBF">
        <w:rPr>
          <w:rFonts w:ascii="Arial" w:hAnsi="Arial" w:cs="Arial"/>
          <w:sz w:val="22"/>
        </w:rPr>
        <w:t xml:space="preserve">In </w:t>
      </w:r>
      <w:r>
        <w:rPr>
          <w:rFonts w:ascii="Arial" w:hAnsi="Arial" w:cs="Arial"/>
          <w:sz w:val="22"/>
        </w:rPr>
        <w:t xml:space="preserve">order to </w:t>
      </w:r>
      <w:r w:rsidR="00C0642D">
        <w:rPr>
          <w:rFonts w:ascii="Arial" w:hAnsi="Arial" w:cs="Arial"/>
          <w:sz w:val="22"/>
        </w:rPr>
        <w:t>determine</w:t>
      </w:r>
      <w:r>
        <w:rPr>
          <w:rFonts w:ascii="Arial" w:hAnsi="Arial" w:cs="Arial"/>
          <w:sz w:val="22"/>
        </w:rPr>
        <w:t xml:space="preserve"> the impact of sequencing depth on methylation profiles in cell-free based </w:t>
      </w:r>
      <w:r w:rsidRPr="00393DBF">
        <w:rPr>
          <w:rFonts w:ascii="Arial" w:hAnsi="Arial" w:cs="Arial"/>
          <w:sz w:val="22"/>
        </w:rPr>
        <w:t xml:space="preserve">WGBS </w:t>
      </w:r>
      <w:r>
        <w:rPr>
          <w:rFonts w:ascii="Arial" w:hAnsi="Arial" w:cs="Arial"/>
          <w:sz w:val="22"/>
        </w:rPr>
        <w:t>data,</w:t>
      </w:r>
      <w:r w:rsidRPr="00393DBF" w:rsidDel="00333645">
        <w:rPr>
          <w:rFonts w:ascii="Arial" w:hAnsi="Arial" w:cs="Arial"/>
          <w:sz w:val="22"/>
        </w:rPr>
        <w:t xml:space="preserve"> </w:t>
      </w:r>
      <w:r w:rsidR="00C0642D">
        <w:rPr>
          <w:rFonts w:ascii="Arial" w:hAnsi="Arial" w:cs="Arial"/>
          <w:sz w:val="22"/>
        </w:rPr>
        <w:t>we conducted a pilot study with 5 samples</w:t>
      </w:r>
      <w:r>
        <w:rPr>
          <w:rFonts w:ascii="Arial" w:hAnsi="Arial" w:cs="Arial"/>
          <w:sz w:val="22"/>
        </w:rPr>
        <w:t xml:space="preserve">: </w:t>
      </w:r>
      <w:r w:rsidR="00C0642D">
        <w:rPr>
          <w:rFonts w:ascii="Arial" w:hAnsi="Arial" w:cs="Arial"/>
          <w:sz w:val="22"/>
        </w:rPr>
        <w:t>one</w:t>
      </w:r>
      <w:r w:rsidRPr="00393DBF">
        <w:rPr>
          <w:rFonts w:ascii="Arial" w:hAnsi="Arial" w:cs="Arial"/>
          <w:sz w:val="22"/>
        </w:rPr>
        <w:t xml:space="preserve"> healthy individual</w:t>
      </w:r>
      <w:r>
        <w:rPr>
          <w:rFonts w:ascii="Arial" w:hAnsi="Arial" w:cs="Arial"/>
          <w:sz w:val="22"/>
        </w:rPr>
        <w:t xml:space="preserve"> (H1)</w:t>
      </w:r>
      <w:r w:rsidR="00C0642D">
        <w:rPr>
          <w:rFonts w:ascii="Arial" w:hAnsi="Arial" w:cs="Arial"/>
          <w:sz w:val="22"/>
        </w:rPr>
        <w:t>, one</w:t>
      </w:r>
      <w:r w:rsidRPr="00393DBF">
        <w:rPr>
          <w:rFonts w:ascii="Arial" w:hAnsi="Arial" w:cs="Arial"/>
          <w:sz w:val="22"/>
        </w:rPr>
        <w:t xml:space="preserve"> </w:t>
      </w:r>
      <w:r w:rsidR="00F84D75">
        <w:rPr>
          <w:rFonts w:ascii="Arial" w:hAnsi="Arial" w:cs="Arial"/>
          <w:sz w:val="22"/>
        </w:rPr>
        <w:t xml:space="preserve">patient with </w:t>
      </w:r>
      <w:r w:rsidRPr="00393DBF">
        <w:rPr>
          <w:rFonts w:ascii="Arial" w:hAnsi="Arial" w:cs="Arial"/>
          <w:sz w:val="22"/>
        </w:rPr>
        <w:t>hepa</w:t>
      </w:r>
      <w:r w:rsidR="00F84D75">
        <w:rPr>
          <w:rFonts w:ascii="Arial" w:hAnsi="Arial" w:cs="Arial"/>
          <w:sz w:val="22"/>
        </w:rPr>
        <w:t xml:space="preserve">titis </w:t>
      </w:r>
      <w:r>
        <w:rPr>
          <w:rFonts w:ascii="Arial" w:hAnsi="Arial" w:cs="Arial"/>
          <w:sz w:val="22"/>
        </w:rPr>
        <w:t>(P1)</w:t>
      </w:r>
      <w:r w:rsidRPr="00393DBF">
        <w:rPr>
          <w:rFonts w:ascii="Arial" w:hAnsi="Arial" w:cs="Arial"/>
          <w:sz w:val="22"/>
        </w:rPr>
        <w:t xml:space="preserve">, </w:t>
      </w:r>
      <w:r w:rsidR="00F84D75">
        <w:rPr>
          <w:rFonts w:ascii="Arial" w:hAnsi="Arial" w:cs="Arial"/>
          <w:sz w:val="22"/>
        </w:rPr>
        <w:t>one</w:t>
      </w:r>
      <w:r w:rsidRPr="00393DBF">
        <w:rPr>
          <w:rFonts w:ascii="Arial" w:hAnsi="Arial" w:cs="Arial"/>
          <w:sz w:val="22"/>
        </w:rPr>
        <w:t xml:space="preserve"> </w:t>
      </w:r>
      <w:r w:rsidR="00F84D75">
        <w:rPr>
          <w:rFonts w:ascii="Arial" w:hAnsi="Arial" w:cs="Arial"/>
          <w:sz w:val="22"/>
        </w:rPr>
        <w:t xml:space="preserve">patient with cirrhosis </w:t>
      </w:r>
      <w:r>
        <w:rPr>
          <w:rFonts w:ascii="Arial" w:hAnsi="Arial" w:cs="Arial"/>
          <w:sz w:val="22"/>
        </w:rPr>
        <w:t>(P2)</w:t>
      </w:r>
      <w:r w:rsidRPr="00393DBF">
        <w:rPr>
          <w:rFonts w:ascii="Arial" w:hAnsi="Arial" w:cs="Arial"/>
          <w:sz w:val="22"/>
        </w:rPr>
        <w:t xml:space="preserve"> and 2 </w:t>
      </w:r>
      <w:ins w:id="16" w:author="Schrodi, Steven J PHD" w:date="2019-04-11T17:10:00Z">
        <w:r w:rsidR="00A45A00">
          <w:rPr>
            <w:rFonts w:ascii="Arial" w:hAnsi="Arial" w:cs="Arial"/>
            <w:sz w:val="22"/>
          </w:rPr>
          <w:t xml:space="preserve">samples (before and after </w:t>
        </w:r>
      </w:ins>
      <w:ins w:id="17" w:author="Schrodi, Steven J PHD" w:date="2019-04-11T17:11:00Z">
        <w:r w:rsidR="00A45A00">
          <w:rPr>
            <w:rFonts w:ascii="Arial" w:hAnsi="Arial" w:cs="Arial"/>
            <w:sz w:val="22"/>
          </w:rPr>
          <w:t xml:space="preserve">surgery) </w:t>
        </w:r>
      </w:ins>
      <w:ins w:id="18" w:author="Schrodi, Steven J PHD" w:date="2019-04-11T17:10:00Z">
        <w:r w:rsidR="00A45A00">
          <w:rPr>
            <w:rFonts w:ascii="Arial" w:hAnsi="Arial" w:cs="Arial"/>
            <w:sz w:val="22"/>
          </w:rPr>
          <w:t>from a</w:t>
        </w:r>
      </w:ins>
      <w:ins w:id="19" w:author="Schrodi, Steven J PHD" w:date="2019-04-11T17:11:00Z">
        <w:r w:rsidR="00A45A00">
          <w:rPr>
            <w:rFonts w:ascii="Arial" w:hAnsi="Arial" w:cs="Arial"/>
            <w:sz w:val="22"/>
          </w:rPr>
          <w:t>n</w:t>
        </w:r>
      </w:ins>
      <w:ins w:id="20" w:author="Schrodi, Steven J PHD" w:date="2019-04-11T17:10:00Z">
        <w:r w:rsidR="00A45A00">
          <w:rPr>
            <w:rFonts w:ascii="Arial" w:hAnsi="Arial" w:cs="Arial"/>
            <w:sz w:val="22"/>
          </w:rPr>
          <w:t xml:space="preserve"> </w:t>
        </w:r>
      </w:ins>
      <w:r w:rsidRPr="00393DBF">
        <w:rPr>
          <w:rFonts w:ascii="Arial" w:hAnsi="Arial" w:cs="Arial"/>
          <w:sz w:val="22"/>
        </w:rPr>
        <w:t>HCC patient</w:t>
      </w:r>
      <w:del w:id="21" w:author="Schrodi, Steven J PHD" w:date="2019-04-11T17:11:00Z">
        <w:r w:rsidRPr="00393DBF" w:rsidDel="00A45A00">
          <w:rPr>
            <w:rFonts w:ascii="Arial" w:hAnsi="Arial" w:cs="Arial"/>
            <w:sz w:val="22"/>
          </w:rPr>
          <w:delText>s</w:delText>
        </w:r>
      </w:del>
      <w:r w:rsidRPr="00393DBF">
        <w:rPr>
          <w:rFonts w:ascii="Arial" w:hAnsi="Arial" w:cs="Arial"/>
          <w:sz w:val="22"/>
        </w:rPr>
        <w:t xml:space="preserve"> (</w:t>
      </w:r>
      <w:r>
        <w:rPr>
          <w:rFonts w:ascii="Arial" w:hAnsi="Arial" w:cs="Arial"/>
          <w:sz w:val="22"/>
        </w:rPr>
        <w:t>P3 and P4</w:t>
      </w:r>
      <w:ins w:id="22" w:author="Schrodi, Steven J PHD" w:date="2019-04-11T17:11:00Z">
        <w:r w:rsidR="00A45A00">
          <w:rPr>
            <w:rFonts w:ascii="Arial" w:hAnsi="Arial" w:cs="Arial"/>
            <w:sz w:val="22"/>
          </w:rPr>
          <w:t>)</w:t>
        </w:r>
      </w:ins>
      <w:del w:id="23" w:author="Schrodi, Steven J PHD" w:date="2019-04-11T17:11:00Z">
        <w:r w:rsidDel="00A45A00">
          <w:rPr>
            <w:rFonts w:ascii="Arial" w:hAnsi="Arial" w:cs="Arial"/>
            <w:sz w:val="22"/>
          </w:rPr>
          <w:delText xml:space="preserve"> </w:delText>
        </w:r>
      </w:del>
      <w:del w:id="24" w:author="Schrodi, Steven J PHD" w:date="2019-04-10T23:05:00Z">
        <w:r w:rsidDel="00ED4055">
          <w:rPr>
            <w:rFonts w:ascii="Arial" w:hAnsi="Arial" w:cs="Arial"/>
            <w:sz w:val="22"/>
          </w:rPr>
          <w:delText>of</w:delText>
        </w:r>
      </w:del>
      <w:del w:id="25" w:author="Schrodi, Steven J PHD" w:date="2019-04-11T17:11:00Z">
        <w:r w:rsidRPr="00393DBF" w:rsidDel="00A45A00">
          <w:rPr>
            <w:rFonts w:ascii="Arial" w:hAnsi="Arial" w:cs="Arial"/>
            <w:sz w:val="22"/>
          </w:rPr>
          <w:delText xml:space="preserve"> before and after surgery)</w:delText>
        </w:r>
      </w:del>
      <w:r>
        <w:rPr>
          <w:rFonts w:ascii="Arial" w:hAnsi="Arial" w:cs="Arial"/>
          <w:sz w:val="22"/>
        </w:rPr>
        <w:t>.</w:t>
      </w:r>
      <w:r w:rsidRPr="00393DBF">
        <w:rPr>
          <w:rFonts w:ascii="Arial" w:hAnsi="Arial" w:cs="Arial"/>
          <w:color w:val="000000" w:themeColor="text1"/>
          <w:sz w:val="22"/>
        </w:rPr>
        <w:t xml:space="preserve"> </w:t>
      </w:r>
      <w:r>
        <w:rPr>
          <w:rFonts w:ascii="Arial" w:hAnsi="Arial" w:cs="Arial"/>
          <w:color w:val="000000" w:themeColor="text1"/>
          <w:sz w:val="22"/>
        </w:rPr>
        <w:t xml:space="preserve">The </w:t>
      </w:r>
      <w:r w:rsidRPr="00393DBF">
        <w:rPr>
          <w:rFonts w:ascii="Arial" w:hAnsi="Arial" w:cs="Arial"/>
          <w:color w:val="000000" w:themeColor="text1"/>
          <w:sz w:val="22"/>
        </w:rPr>
        <w:t xml:space="preserve">final read count </w:t>
      </w:r>
      <w:r>
        <w:rPr>
          <w:rFonts w:ascii="Arial" w:hAnsi="Arial" w:cs="Arial"/>
          <w:color w:val="000000" w:themeColor="text1"/>
          <w:sz w:val="22"/>
        </w:rPr>
        <w:t>equated to</w:t>
      </w:r>
      <w:r w:rsidRPr="00393DBF">
        <w:rPr>
          <w:rFonts w:ascii="Arial" w:hAnsi="Arial" w:cs="Arial"/>
          <w:color w:val="000000" w:themeColor="text1"/>
          <w:sz w:val="22"/>
        </w:rPr>
        <w:t xml:space="preserve"> </w:t>
      </w:r>
      <w:r>
        <w:rPr>
          <w:rFonts w:ascii="Arial" w:hAnsi="Arial" w:cs="Arial"/>
          <w:color w:val="000000" w:themeColor="text1"/>
          <w:sz w:val="22"/>
        </w:rPr>
        <w:t>a</w:t>
      </w:r>
      <w:r w:rsidRPr="00393DBF">
        <w:rPr>
          <w:rFonts w:ascii="Arial" w:hAnsi="Arial" w:cs="Arial"/>
          <w:color w:val="000000" w:themeColor="text1"/>
          <w:sz w:val="22"/>
        </w:rPr>
        <w:t xml:space="preserve"> mean of </w:t>
      </w:r>
      <w:r w:rsidRPr="0055432E">
        <w:rPr>
          <w:rFonts w:ascii="Arial" w:hAnsi="Arial" w:cs="Arial"/>
          <w:color w:val="000000" w:themeColor="text1"/>
          <w:sz w:val="22"/>
        </w:rPr>
        <w:t>58 million (M) read</w:t>
      </w:r>
      <w:r w:rsidR="002D633C" w:rsidRPr="0055432E">
        <w:rPr>
          <w:rFonts w:ascii="Arial" w:hAnsi="Arial" w:cs="Arial"/>
          <w:color w:val="000000" w:themeColor="text1"/>
          <w:sz w:val="22"/>
        </w:rPr>
        <w:t xml:space="preserve"> pairs</w:t>
      </w:r>
      <w:r w:rsidRPr="00393DBF">
        <w:rPr>
          <w:rFonts w:ascii="Arial" w:hAnsi="Arial" w:cs="Arial"/>
          <w:color w:val="000000" w:themeColor="text1"/>
          <w:sz w:val="22"/>
        </w:rPr>
        <w:t xml:space="preserve"> </w:t>
      </w:r>
      <w:r>
        <w:rPr>
          <w:rFonts w:ascii="Arial" w:hAnsi="Arial" w:cs="Arial"/>
          <w:color w:val="000000" w:themeColor="text1"/>
          <w:sz w:val="22"/>
        </w:rPr>
        <w:t>per sample</w:t>
      </w:r>
      <w:r w:rsidRPr="00393DBF">
        <w:rPr>
          <w:rFonts w:ascii="Arial" w:hAnsi="Arial" w:cs="Arial"/>
          <w:color w:val="000000" w:themeColor="text1"/>
          <w:sz w:val="22"/>
        </w:rPr>
        <w:t xml:space="preserve"> (</w:t>
      </w:r>
      <w:r w:rsidRPr="00C32740">
        <w:rPr>
          <w:rFonts w:ascii="Arial" w:eastAsia="Times New Roman" w:hAnsi="Arial" w:cs="Arial"/>
          <w:b/>
          <w:color w:val="44546A" w:themeColor="text2"/>
          <w:kern w:val="0"/>
          <w:sz w:val="22"/>
          <w:lang w:eastAsia="en-US"/>
        </w:rPr>
        <w:t>Supplementary Table 1</w:t>
      </w:r>
      <w:r w:rsidRPr="00393DBF">
        <w:rPr>
          <w:rFonts w:ascii="Arial" w:hAnsi="Arial" w:cs="Arial"/>
          <w:color w:val="000000" w:themeColor="text1"/>
          <w:sz w:val="22"/>
        </w:rPr>
        <w:t xml:space="preserve">). </w:t>
      </w:r>
      <w:r w:rsidR="000818AC">
        <w:rPr>
          <w:rFonts w:ascii="Arial" w:hAnsi="Arial" w:cs="Arial"/>
          <w:color w:val="000000" w:themeColor="text1"/>
          <w:sz w:val="22"/>
        </w:rPr>
        <w:t xml:space="preserve">The average </w:t>
      </w:r>
      <w:r w:rsidR="00F84D75">
        <w:rPr>
          <w:rFonts w:ascii="Arial" w:hAnsi="Arial" w:cs="Arial"/>
          <w:color w:val="000000" w:themeColor="text1"/>
          <w:sz w:val="22"/>
        </w:rPr>
        <w:t xml:space="preserve">DNA </w:t>
      </w:r>
      <w:r w:rsidR="000818AC">
        <w:rPr>
          <w:rFonts w:ascii="Arial" w:hAnsi="Arial" w:cs="Arial"/>
          <w:color w:val="000000" w:themeColor="text1"/>
          <w:sz w:val="22"/>
        </w:rPr>
        <w:t xml:space="preserve">methylation across the genome was much lower in </w:t>
      </w:r>
      <w:ins w:id="26" w:author="Schrodi, Steven J PHD" w:date="2019-04-11T17:11:00Z">
        <w:r w:rsidR="00A45A00">
          <w:rPr>
            <w:rFonts w:ascii="Arial" w:hAnsi="Arial" w:cs="Arial"/>
            <w:color w:val="000000" w:themeColor="text1"/>
            <w:sz w:val="22"/>
          </w:rPr>
          <w:t xml:space="preserve">the </w:t>
        </w:r>
      </w:ins>
      <w:r w:rsidR="000818AC">
        <w:rPr>
          <w:rFonts w:ascii="Arial" w:hAnsi="Arial" w:cs="Arial"/>
          <w:color w:val="000000" w:themeColor="text1"/>
          <w:sz w:val="22"/>
        </w:rPr>
        <w:t xml:space="preserve">HCC patient (P3; 53.56%) compared to healthy individual, hepatitis and cirrhosis (74.76%, 75.13 and 75.64%; </w:t>
      </w:r>
      <w:r w:rsidR="000818AC" w:rsidRPr="00C32740">
        <w:rPr>
          <w:rFonts w:ascii="Arial" w:eastAsia="Times New Roman" w:hAnsi="Arial" w:cs="Arial"/>
          <w:b/>
          <w:color w:val="44546A" w:themeColor="text2"/>
          <w:kern w:val="0"/>
          <w:sz w:val="22"/>
          <w:lang w:eastAsia="en-US"/>
        </w:rPr>
        <w:t>Supplementary Table 1</w:t>
      </w:r>
      <w:r w:rsidR="000818AC">
        <w:rPr>
          <w:rFonts w:ascii="Arial" w:hAnsi="Arial" w:cs="Arial"/>
          <w:color w:val="000000" w:themeColor="text1"/>
          <w:sz w:val="22"/>
        </w:rPr>
        <w:t xml:space="preserve">). </w:t>
      </w:r>
      <w:bookmarkStart w:id="27" w:name="OLE_LINK2"/>
      <w:r w:rsidR="00F84D75">
        <w:rPr>
          <w:rFonts w:ascii="Arial" w:hAnsi="Arial" w:cs="Arial"/>
          <w:color w:val="000000" w:themeColor="text1"/>
          <w:sz w:val="22"/>
        </w:rPr>
        <w:t>To measure the methylation status of cfDNA in these samples we applied long range methylation (LRM).</w:t>
      </w:r>
      <w:r>
        <w:rPr>
          <w:rFonts w:ascii="Arial" w:hAnsi="Arial" w:cs="Arial"/>
          <w:color w:val="000000" w:themeColor="text1"/>
          <w:sz w:val="22"/>
        </w:rPr>
        <w:t xml:space="preserve"> </w:t>
      </w:r>
      <w:r w:rsidR="000818AC">
        <w:rPr>
          <w:rFonts w:ascii="Arial" w:hAnsi="Arial" w:cs="Arial"/>
          <w:color w:val="000000" w:themeColor="text1"/>
          <w:sz w:val="22"/>
        </w:rPr>
        <w:t>To identify the optimal region size of LRM, we divided the HCC genome (P3) into 500-Kb, 1-Mb, 1.5</w:t>
      </w:r>
      <w:r w:rsidR="000818AC">
        <w:rPr>
          <w:rFonts w:ascii="Arial" w:hAnsi="Arial" w:cs="Arial" w:hint="eastAsia"/>
          <w:color w:val="000000" w:themeColor="text1"/>
          <w:sz w:val="22"/>
        </w:rPr>
        <w:t>-Mb</w:t>
      </w:r>
      <w:r w:rsidR="000818AC">
        <w:rPr>
          <w:rFonts w:ascii="Arial" w:hAnsi="Arial" w:cs="Arial"/>
          <w:color w:val="000000" w:themeColor="text1"/>
          <w:sz w:val="22"/>
        </w:rPr>
        <w:t>, 2-Mb and 2.5-Mb</w:t>
      </w:r>
      <w:r w:rsidR="00F84D75">
        <w:rPr>
          <w:rFonts w:ascii="Arial" w:hAnsi="Arial" w:cs="Arial"/>
          <w:color w:val="000000" w:themeColor="text1"/>
          <w:sz w:val="22"/>
        </w:rPr>
        <w:t xml:space="preserve"> bins</w:t>
      </w:r>
      <w:r w:rsidR="000818AC">
        <w:rPr>
          <w:rFonts w:ascii="Arial" w:hAnsi="Arial" w:cs="Arial"/>
          <w:color w:val="000000" w:themeColor="text1"/>
          <w:sz w:val="22"/>
        </w:rPr>
        <w:t>, respectively</w:t>
      </w:r>
      <w:bookmarkStart w:id="28" w:name="OLE_LINK3"/>
      <w:r w:rsidR="000818AC">
        <w:rPr>
          <w:rFonts w:ascii="Arial" w:hAnsi="Arial" w:cs="Arial"/>
          <w:color w:val="000000" w:themeColor="text1"/>
          <w:sz w:val="22"/>
        </w:rPr>
        <w:t xml:space="preserve">. </w:t>
      </w:r>
      <w:bookmarkEnd w:id="27"/>
      <w:r w:rsidR="000818AC">
        <w:rPr>
          <w:rFonts w:ascii="Arial" w:hAnsi="Arial" w:cs="Arial"/>
          <w:color w:val="000000" w:themeColor="text1"/>
          <w:sz w:val="22"/>
        </w:rPr>
        <w:t xml:space="preserve">For each region size, we calculated the </w:t>
      </w:r>
      <w:r w:rsidRPr="00393DBF">
        <w:rPr>
          <w:rFonts w:ascii="Arial" w:hAnsi="Arial" w:cs="Arial"/>
          <w:color w:val="000000" w:themeColor="text1"/>
          <w:sz w:val="22"/>
        </w:rPr>
        <w:t>average methylation level</w:t>
      </w:r>
      <w:r w:rsidR="003E1831">
        <w:rPr>
          <w:rFonts w:ascii="Arial" w:hAnsi="Arial" w:cs="Arial" w:hint="eastAsia"/>
          <w:color w:val="000000" w:themeColor="text1"/>
          <w:sz w:val="22"/>
        </w:rPr>
        <w:t xml:space="preserve"> </w:t>
      </w:r>
      <w:ins w:id="29" w:author="Schrodi, Steven J PHD" w:date="2019-04-11T17:21:00Z">
        <w:r w:rsidR="009F5514">
          <w:rPr>
            <w:rFonts w:ascii="Arial" w:hAnsi="Arial" w:cs="Arial"/>
            <w:color w:val="000000" w:themeColor="text1"/>
            <w:sz w:val="22"/>
          </w:rPr>
          <w:t>within each window for</w:t>
        </w:r>
      </w:ins>
      <w:del w:id="30" w:author="Schrodi, Steven J PHD" w:date="2019-04-11T17:21:00Z">
        <w:r w:rsidR="000818AC" w:rsidDel="009F5514">
          <w:rPr>
            <w:rFonts w:ascii="Arial" w:hAnsi="Arial" w:cs="Arial"/>
            <w:color w:val="000000" w:themeColor="text1"/>
            <w:sz w:val="22"/>
          </w:rPr>
          <w:delText>across</w:delText>
        </w:r>
      </w:del>
      <w:r w:rsidR="000818AC">
        <w:rPr>
          <w:rFonts w:ascii="Arial" w:hAnsi="Arial" w:cs="Arial"/>
          <w:color w:val="000000" w:themeColor="text1"/>
          <w:sz w:val="22"/>
        </w:rPr>
        <w:t xml:space="preserve"> the genome</w:t>
      </w:r>
      <w:r w:rsidRPr="00393DBF">
        <w:rPr>
          <w:rFonts w:ascii="Arial" w:hAnsi="Arial" w:cs="Arial"/>
          <w:color w:val="000000" w:themeColor="text1"/>
          <w:sz w:val="22"/>
        </w:rPr>
        <w:t>.</w:t>
      </w:r>
      <w:r w:rsidR="000818AC">
        <w:rPr>
          <w:rFonts w:ascii="Arial" w:hAnsi="Arial" w:cs="Arial"/>
          <w:color w:val="000000" w:themeColor="text1"/>
          <w:sz w:val="22"/>
        </w:rPr>
        <w:t xml:space="preserve"> Then the percentage of </w:t>
      </w:r>
      <w:r w:rsidR="00D8087C">
        <w:rPr>
          <w:rFonts w:ascii="Arial" w:hAnsi="Arial" w:cs="Arial"/>
          <w:color w:val="000000" w:themeColor="text1"/>
          <w:sz w:val="22"/>
        </w:rPr>
        <w:t xml:space="preserve">regions with hypo-methylation (corresponding bin in P3 is less </w:t>
      </w:r>
      <w:commentRangeStart w:id="31"/>
      <w:commentRangeStart w:id="32"/>
      <w:r w:rsidR="00D8087C">
        <w:rPr>
          <w:rFonts w:ascii="Arial" w:hAnsi="Arial" w:cs="Arial"/>
          <w:color w:val="000000" w:themeColor="text1"/>
          <w:sz w:val="22"/>
        </w:rPr>
        <w:t>than -0.2 compared to healthy individual</w:t>
      </w:r>
      <w:commentRangeEnd w:id="31"/>
      <w:r w:rsidR="00B07BFE">
        <w:rPr>
          <w:rStyle w:val="CommentReference"/>
        </w:rPr>
        <w:commentReference w:id="31"/>
      </w:r>
      <w:commentRangeEnd w:id="32"/>
      <w:r w:rsidR="00D42469">
        <w:rPr>
          <w:rStyle w:val="CommentReference"/>
        </w:rPr>
        <w:commentReference w:id="32"/>
      </w:r>
      <w:r w:rsidR="00D8087C">
        <w:rPr>
          <w:rFonts w:ascii="Arial" w:hAnsi="Arial" w:cs="Arial"/>
          <w:color w:val="000000" w:themeColor="text1"/>
          <w:sz w:val="22"/>
        </w:rPr>
        <w:t xml:space="preserve">; </w:t>
      </w:r>
      <w:r w:rsidR="00F84D75">
        <w:rPr>
          <w:rFonts w:ascii="Arial" w:hAnsi="Arial" w:cs="Arial"/>
          <w:color w:val="000000" w:themeColor="text1"/>
          <w:sz w:val="22"/>
        </w:rPr>
        <w:t>see methods for details</w:t>
      </w:r>
      <w:r w:rsidR="00D8087C">
        <w:rPr>
          <w:rFonts w:ascii="Arial" w:hAnsi="Arial" w:cs="Arial"/>
          <w:color w:val="000000" w:themeColor="text1"/>
          <w:sz w:val="22"/>
        </w:rPr>
        <w:t>) was calculated in P3. The percentage of hypo-methylated regions was largest at the size of 2-Mb</w:t>
      </w:r>
      <w:r w:rsidR="00816F59">
        <w:rPr>
          <w:rFonts w:ascii="Arial" w:hAnsi="Arial" w:cs="Arial"/>
          <w:color w:val="000000" w:themeColor="text1"/>
          <w:sz w:val="22"/>
        </w:rPr>
        <w:t xml:space="preserve"> </w:t>
      </w:r>
      <w:r w:rsidR="00816F59" w:rsidRPr="00DF0A98">
        <w:rPr>
          <w:rFonts w:ascii="Arial" w:hAnsi="Arial" w:cs="Arial"/>
          <w:color w:val="000000" w:themeColor="text1"/>
          <w:sz w:val="22"/>
        </w:rPr>
        <w:t>(</w:t>
      </w:r>
      <w:r w:rsidR="00816F59" w:rsidRPr="00DF0A98">
        <w:rPr>
          <w:rFonts w:ascii="Arial" w:eastAsia="Times New Roman" w:hAnsi="Arial" w:cs="Arial"/>
          <w:b/>
          <w:color w:val="44546A" w:themeColor="text2"/>
          <w:kern w:val="0"/>
          <w:sz w:val="22"/>
          <w:lang w:eastAsia="en-US"/>
        </w:rPr>
        <w:t>Figure S1; Supplementary Table 1</w:t>
      </w:r>
      <w:r w:rsidR="00816F59" w:rsidRPr="00DF0A98">
        <w:rPr>
          <w:rFonts w:ascii="Arial" w:hAnsi="Arial" w:cs="Arial"/>
          <w:color w:val="000000" w:themeColor="text1"/>
          <w:sz w:val="22"/>
        </w:rPr>
        <w:t>). So the LR</w:t>
      </w:r>
      <w:r w:rsidR="00816F59">
        <w:rPr>
          <w:rFonts w:ascii="Arial" w:hAnsi="Arial" w:cs="Arial"/>
          <w:color w:val="000000" w:themeColor="text1"/>
          <w:sz w:val="22"/>
        </w:rPr>
        <w:t>M for all 1</w:t>
      </w:r>
      <w:r w:rsidR="00C70AF0">
        <w:rPr>
          <w:rFonts w:ascii="Arial" w:hAnsi="Arial" w:cs="Arial"/>
          <w:color w:val="000000" w:themeColor="text1"/>
          <w:sz w:val="22"/>
        </w:rPr>
        <w:t>,</w:t>
      </w:r>
      <w:r w:rsidR="00816F59">
        <w:rPr>
          <w:rFonts w:ascii="Arial" w:hAnsi="Arial" w:cs="Arial"/>
          <w:color w:val="000000" w:themeColor="text1"/>
          <w:sz w:val="22"/>
        </w:rPr>
        <w:t xml:space="preserve">382 autosomal 2-Mb regions </w:t>
      </w:r>
      <w:r w:rsidRPr="00393DBF">
        <w:rPr>
          <w:rFonts w:ascii="Arial" w:hAnsi="Arial" w:cs="Arial"/>
          <w:color w:val="000000" w:themeColor="text1"/>
          <w:sz w:val="22"/>
        </w:rPr>
        <w:t>were used for global methylation level calculation</w:t>
      </w:r>
      <w:bookmarkEnd w:id="28"/>
      <w:r w:rsidRPr="00393DBF">
        <w:rPr>
          <w:rFonts w:ascii="Arial" w:hAnsi="Arial" w:cs="Arial"/>
          <w:color w:val="000000" w:themeColor="text1"/>
          <w:sz w:val="22"/>
        </w:rPr>
        <w:t xml:space="preserve"> (</w:t>
      </w:r>
      <w:ins w:id="33" w:author="Schrodi, Steven J PHD" w:date="2019-04-10T23:40:00Z">
        <w:r w:rsidR="00B07BFE" w:rsidRPr="009655A5">
          <w:rPr>
            <w:rFonts w:ascii="Arial" w:hAnsi="Arial" w:cs="Arial"/>
            <w:b/>
            <w:color w:val="000000" w:themeColor="text1"/>
            <w:sz w:val="22"/>
            <w:rPrChange w:id="34" w:author="Schrodi, Steven J PHD" w:date="2019-04-16T15:36:00Z">
              <w:rPr>
                <w:rFonts w:ascii="Arial" w:hAnsi="Arial" w:cs="Arial"/>
                <w:color w:val="000000" w:themeColor="text1"/>
                <w:sz w:val="22"/>
              </w:rPr>
            </w:rPrChange>
          </w:rPr>
          <w:t xml:space="preserve">Materials and </w:t>
        </w:r>
      </w:ins>
      <w:r w:rsidRPr="009655A5">
        <w:rPr>
          <w:rFonts w:ascii="Arial" w:hAnsi="Arial" w:cs="Arial"/>
          <w:b/>
          <w:color w:val="000000" w:themeColor="text1"/>
          <w:sz w:val="22"/>
          <w:rPrChange w:id="35" w:author="Schrodi, Steven J PHD" w:date="2019-04-16T15:36:00Z">
            <w:rPr>
              <w:rFonts w:ascii="Arial" w:hAnsi="Arial" w:cs="Arial"/>
              <w:color w:val="000000" w:themeColor="text1"/>
              <w:sz w:val="22"/>
            </w:rPr>
          </w:rPrChange>
        </w:rPr>
        <w:t>Method</w:t>
      </w:r>
      <w:ins w:id="36" w:author="Schrodi, Steven J PHD" w:date="2019-04-10T23:40:00Z">
        <w:r w:rsidR="00B07BFE" w:rsidRPr="009655A5">
          <w:rPr>
            <w:rFonts w:ascii="Arial" w:hAnsi="Arial" w:cs="Arial"/>
            <w:b/>
            <w:color w:val="000000" w:themeColor="text1"/>
            <w:sz w:val="22"/>
            <w:rPrChange w:id="37" w:author="Schrodi, Steven J PHD" w:date="2019-04-16T15:36:00Z">
              <w:rPr>
                <w:rFonts w:ascii="Arial" w:hAnsi="Arial" w:cs="Arial"/>
                <w:color w:val="000000" w:themeColor="text1"/>
                <w:sz w:val="22"/>
              </w:rPr>
            </w:rPrChange>
          </w:rPr>
          <w:t>s</w:t>
        </w:r>
      </w:ins>
      <w:r w:rsidRPr="00393DBF">
        <w:rPr>
          <w:rFonts w:ascii="Arial" w:hAnsi="Arial" w:cs="Arial"/>
          <w:color w:val="000000" w:themeColor="text1"/>
          <w:sz w:val="22"/>
        </w:rPr>
        <w:t xml:space="preserve">). </w:t>
      </w:r>
    </w:p>
    <w:p w14:paraId="1E5F5CFA" w14:textId="07B33AD6" w:rsidR="00F52901" w:rsidRPr="003A42E7" w:rsidRDefault="00F52901" w:rsidP="00142365">
      <w:pPr>
        <w:spacing w:before="240"/>
        <w:rPr>
          <w:rFonts w:ascii="Arial" w:hAnsi="Arial" w:cs="Arial"/>
          <w:color w:val="000000" w:themeColor="text1"/>
          <w:sz w:val="22"/>
        </w:rPr>
      </w:pPr>
      <w:r w:rsidRPr="00393DBF">
        <w:rPr>
          <w:rFonts w:ascii="Arial" w:hAnsi="Arial" w:cs="Arial"/>
          <w:color w:val="000000" w:themeColor="text1"/>
          <w:sz w:val="22"/>
        </w:rPr>
        <w:t>To determine the effective sequencing depth in low pass WGBS of cfDNA, we randomly sampled 1M to 10M mappable read</w:t>
      </w:r>
      <w:r w:rsidR="002D633C">
        <w:rPr>
          <w:rFonts w:ascii="Arial" w:hAnsi="Arial" w:cs="Arial"/>
          <w:color w:val="000000" w:themeColor="text1"/>
          <w:sz w:val="22"/>
        </w:rPr>
        <w:t xml:space="preserve"> pairs</w:t>
      </w:r>
      <w:r w:rsidRPr="00393DBF">
        <w:rPr>
          <w:rFonts w:ascii="Arial" w:hAnsi="Arial" w:cs="Arial"/>
          <w:color w:val="000000" w:themeColor="text1"/>
          <w:sz w:val="22"/>
        </w:rPr>
        <w:t xml:space="preserve"> from each sequencing dataset </w:t>
      </w:r>
      <w:r>
        <w:rPr>
          <w:rFonts w:ascii="Arial" w:hAnsi="Arial" w:cs="Arial"/>
          <w:color w:val="000000" w:themeColor="text1"/>
          <w:sz w:val="22"/>
        </w:rPr>
        <w:t xml:space="preserve">(each composed of approximately </w:t>
      </w:r>
      <w:r w:rsidRPr="00393DBF">
        <w:rPr>
          <w:rFonts w:ascii="Arial" w:hAnsi="Arial" w:cs="Arial"/>
          <w:color w:val="000000" w:themeColor="text1"/>
          <w:sz w:val="22"/>
        </w:rPr>
        <w:t>58M read</w:t>
      </w:r>
      <w:r w:rsidR="002D633C">
        <w:rPr>
          <w:rFonts w:ascii="Arial" w:hAnsi="Arial" w:cs="Arial"/>
          <w:color w:val="000000" w:themeColor="text1"/>
          <w:sz w:val="22"/>
        </w:rPr>
        <w:t xml:space="preserve"> pairs</w:t>
      </w:r>
      <w:r>
        <w:rPr>
          <w:rFonts w:ascii="Arial" w:hAnsi="Arial" w:cs="Arial"/>
          <w:color w:val="000000" w:themeColor="text1"/>
          <w:sz w:val="22"/>
        </w:rPr>
        <w:t>)</w:t>
      </w:r>
      <w:r w:rsidRPr="00393DBF">
        <w:rPr>
          <w:rFonts w:ascii="Arial" w:hAnsi="Arial" w:cs="Arial"/>
          <w:color w:val="000000" w:themeColor="text1"/>
          <w:sz w:val="22"/>
        </w:rPr>
        <w:t xml:space="preserve"> and</w:t>
      </w:r>
      <w:r w:rsidR="00446016">
        <w:rPr>
          <w:rFonts w:ascii="Arial" w:hAnsi="Arial" w:cs="Arial"/>
          <w:color w:val="000000" w:themeColor="text1"/>
          <w:sz w:val="22"/>
        </w:rPr>
        <w:t xml:space="preserve"> </w:t>
      </w:r>
      <w:r w:rsidR="00446016" w:rsidRPr="003A42E7">
        <w:rPr>
          <w:rFonts w:ascii="Arial" w:hAnsi="Arial" w:cs="Arial"/>
          <w:color w:val="000000" w:themeColor="text1"/>
          <w:sz w:val="22"/>
        </w:rPr>
        <w:t xml:space="preserve">calculated the average methylation level for each </w:t>
      </w:r>
      <w:r w:rsidR="00446016">
        <w:rPr>
          <w:rFonts w:ascii="Arial" w:hAnsi="Arial" w:cs="Arial" w:hint="eastAsia"/>
          <w:color w:val="000000" w:themeColor="text1"/>
          <w:sz w:val="22"/>
        </w:rPr>
        <w:t>2-</w:t>
      </w:r>
      <w:r w:rsidR="00446016">
        <w:rPr>
          <w:rFonts w:ascii="Arial" w:hAnsi="Arial" w:cs="Arial"/>
          <w:color w:val="000000" w:themeColor="text1"/>
          <w:sz w:val="22"/>
        </w:rPr>
        <w:t xml:space="preserve">Mb </w:t>
      </w:r>
      <w:r w:rsidR="00446016" w:rsidRPr="003A42E7">
        <w:rPr>
          <w:rFonts w:ascii="Arial" w:hAnsi="Arial" w:cs="Arial"/>
          <w:color w:val="000000" w:themeColor="text1"/>
          <w:sz w:val="22"/>
        </w:rPr>
        <w:t>region (Methyl</w:t>
      </w:r>
      <w:r w:rsidR="00446016" w:rsidRPr="003A42E7">
        <w:rPr>
          <w:rFonts w:ascii="Arial" w:hAnsi="Arial" w:cs="Arial"/>
          <w:color w:val="000000" w:themeColor="text1"/>
          <w:sz w:val="22"/>
          <w:vertAlign w:val="subscript"/>
        </w:rPr>
        <w:t>LRM</w:t>
      </w:r>
      <w:r w:rsidR="00446016" w:rsidRPr="003A42E7">
        <w:rPr>
          <w:rFonts w:ascii="Arial" w:hAnsi="Arial" w:cs="Arial"/>
          <w:color w:val="000000" w:themeColor="text1"/>
          <w:sz w:val="22"/>
        </w:rPr>
        <w:t>)</w:t>
      </w:r>
      <w:r w:rsidRPr="00393DBF">
        <w:rPr>
          <w:rFonts w:ascii="Arial" w:hAnsi="Arial" w:cs="Arial"/>
          <w:color w:val="000000" w:themeColor="text1"/>
          <w:sz w:val="22"/>
        </w:rPr>
        <w:t xml:space="preserve">. </w:t>
      </w:r>
      <w:r w:rsidR="00E06F35">
        <w:rPr>
          <w:rFonts w:ascii="Arial" w:hAnsi="Arial" w:cs="Arial"/>
          <w:color w:val="000000" w:themeColor="text1"/>
          <w:sz w:val="22"/>
        </w:rPr>
        <w:t>In</w:t>
      </w:r>
      <w:r w:rsidR="00E06F35" w:rsidRPr="00393DBF">
        <w:rPr>
          <w:rFonts w:ascii="Arial" w:hAnsi="Arial" w:cs="Arial"/>
          <w:color w:val="000000" w:themeColor="text1"/>
          <w:sz w:val="22"/>
        </w:rPr>
        <w:t xml:space="preserve"> each </w:t>
      </w:r>
      <w:r w:rsidR="00E06F35">
        <w:rPr>
          <w:rFonts w:ascii="Arial" w:hAnsi="Arial" w:cs="Arial"/>
          <w:color w:val="000000" w:themeColor="text1"/>
          <w:sz w:val="22"/>
        </w:rPr>
        <w:t>iteration</w:t>
      </w:r>
      <w:r w:rsidRPr="00393DBF">
        <w:rPr>
          <w:rFonts w:ascii="Arial" w:hAnsi="Arial" w:cs="Arial"/>
          <w:color w:val="000000" w:themeColor="text1"/>
          <w:sz w:val="22"/>
        </w:rPr>
        <w:t xml:space="preserve">, we calculated </w:t>
      </w:r>
      <w:bookmarkStart w:id="38" w:name="OLE_LINK8"/>
      <w:r w:rsidRPr="00393DBF">
        <w:rPr>
          <w:rFonts w:ascii="Arial" w:hAnsi="Arial" w:cs="Arial"/>
          <w:color w:val="000000" w:themeColor="text1"/>
          <w:sz w:val="22"/>
        </w:rPr>
        <w:t>Methyl</w:t>
      </w:r>
      <w:r w:rsidR="00446016">
        <w:rPr>
          <w:rFonts w:ascii="Arial" w:hAnsi="Arial" w:cs="Arial"/>
          <w:color w:val="000000" w:themeColor="text1"/>
          <w:sz w:val="22"/>
          <w:vertAlign w:val="subscript"/>
        </w:rPr>
        <w:t>LRM</w:t>
      </w:r>
      <w:bookmarkEnd w:id="38"/>
      <w:r w:rsidRPr="00393DBF">
        <w:rPr>
          <w:rFonts w:ascii="Arial" w:hAnsi="Arial" w:cs="Arial"/>
          <w:color w:val="000000" w:themeColor="text1"/>
          <w:sz w:val="22"/>
          <w:vertAlign w:val="subscript"/>
        </w:rPr>
        <w:t xml:space="preserve"> </w:t>
      </w:r>
      <w:r w:rsidRPr="00393DBF">
        <w:rPr>
          <w:rFonts w:ascii="Arial" w:hAnsi="Arial" w:cs="Arial"/>
          <w:color w:val="000000" w:themeColor="text1"/>
          <w:sz w:val="22"/>
        </w:rPr>
        <w:t>for</w:t>
      </w:r>
      <w:r w:rsidRPr="00393DBF">
        <w:rPr>
          <w:rFonts w:ascii="Arial" w:hAnsi="Arial" w:cs="Arial"/>
          <w:color w:val="000000" w:themeColor="text1"/>
          <w:sz w:val="22"/>
          <w:vertAlign w:val="subscript"/>
        </w:rPr>
        <w:t xml:space="preserve"> </w:t>
      </w:r>
      <w:r w:rsidRPr="00393DBF">
        <w:rPr>
          <w:rFonts w:ascii="Arial" w:hAnsi="Arial" w:cs="Arial"/>
          <w:color w:val="000000" w:themeColor="text1"/>
          <w:sz w:val="22"/>
        </w:rPr>
        <w:t xml:space="preserve">all </w:t>
      </w:r>
      <w:r w:rsidR="00446016">
        <w:rPr>
          <w:rFonts w:ascii="Arial" w:hAnsi="Arial" w:cs="Arial"/>
          <w:color w:val="000000" w:themeColor="text1"/>
          <w:sz w:val="22"/>
        </w:rPr>
        <w:t>2</w:t>
      </w:r>
      <w:r w:rsidRPr="00393DBF">
        <w:rPr>
          <w:rFonts w:ascii="Arial" w:hAnsi="Arial" w:cs="Arial"/>
          <w:color w:val="000000" w:themeColor="text1"/>
          <w:sz w:val="22"/>
        </w:rPr>
        <w:t xml:space="preserve">-Mb regions, and </w:t>
      </w:r>
      <w:commentRangeStart w:id="39"/>
      <w:commentRangeStart w:id="40"/>
      <w:r w:rsidRPr="00393DBF">
        <w:rPr>
          <w:rFonts w:ascii="Arial" w:hAnsi="Arial" w:cs="Arial"/>
          <w:color w:val="000000" w:themeColor="text1"/>
          <w:sz w:val="22"/>
        </w:rPr>
        <w:t>adopted</w:t>
      </w:r>
      <w:commentRangeEnd w:id="39"/>
      <w:r w:rsidR="00D66655">
        <w:rPr>
          <w:rStyle w:val="CommentReference"/>
        </w:rPr>
        <w:commentReference w:id="39"/>
      </w:r>
      <w:commentRangeEnd w:id="40"/>
      <w:r w:rsidR="0048003B">
        <w:rPr>
          <w:rStyle w:val="CommentReference"/>
        </w:rPr>
        <w:commentReference w:id="40"/>
      </w:r>
      <w:r w:rsidRPr="00393DBF">
        <w:rPr>
          <w:rFonts w:ascii="Arial" w:hAnsi="Arial" w:cs="Arial"/>
          <w:color w:val="000000" w:themeColor="text1"/>
          <w:sz w:val="22"/>
        </w:rPr>
        <w:t xml:space="preserve"> correlation coefficient to show their consistency with those based on total sequencing reads. For each sequencing depth, we repeated the random extraction</w:t>
      </w:r>
      <w:del w:id="41" w:author="Schrodi, Steven J PHD" w:date="2019-04-16T15:21:00Z">
        <w:r w:rsidRPr="00393DBF" w:rsidDel="00D66655">
          <w:rPr>
            <w:rFonts w:ascii="Arial" w:hAnsi="Arial" w:cs="Arial"/>
            <w:color w:val="000000" w:themeColor="text1"/>
            <w:sz w:val="22"/>
          </w:rPr>
          <w:delText xml:space="preserve"> for</w:delText>
        </w:r>
      </w:del>
      <w:r w:rsidRPr="00393DBF">
        <w:rPr>
          <w:rFonts w:ascii="Arial" w:hAnsi="Arial" w:cs="Arial"/>
          <w:color w:val="000000" w:themeColor="text1"/>
          <w:sz w:val="22"/>
        </w:rPr>
        <w:t xml:space="preserve"> 100 times to examine the variation of </w:t>
      </w:r>
      <w:ins w:id="42" w:author="Schrodi, Steven J PHD" w:date="2019-04-16T15:22:00Z">
        <w:r w:rsidR="00D66655">
          <w:rPr>
            <w:rFonts w:ascii="Arial" w:hAnsi="Arial" w:cs="Arial"/>
            <w:color w:val="000000" w:themeColor="text1"/>
            <w:sz w:val="22"/>
          </w:rPr>
          <w:t xml:space="preserve">the </w:t>
        </w:r>
      </w:ins>
      <w:r w:rsidRPr="00393DBF">
        <w:rPr>
          <w:rFonts w:ascii="Arial" w:hAnsi="Arial" w:cs="Arial"/>
          <w:color w:val="000000" w:themeColor="text1"/>
          <w:sz w:val="22"/>
        </w:rPr>
        <w:t xml:space="preserve">correlation coefficient, and the difference (coefficient of variation, CV) among 100 values of </w:t>
      </w:r>
      <w:ins w:id="43" w:author="Schrodi, Steven J PHD" w:date="2019-04-16T15:22:00Z">
        <w:r w:rsidR="00D66655">
          <w:rPr>
            <w:rFonts w:ascii="Arial" w:hAnsi="Arial" w:cs="Arial"/>
            <w:color w:val="000000" w:themeColor="text1"/>
            <w:sz w:val="22"/>
          </w:rPr>
          <w:t xml:space="preserve">the </w:t>
        </w:r>
      </w:ins>
      <w:r w:rsidRPr="00393DBF">
        <w:rPr>
          <w:rFonts w:ascii="Arial" w:hAnsi="Arial" w:cs="Arial"/>
          <w:color w:val="000000" w:themeColor="text1"/>
          <w:sz w:val="22"/>
        </w:rPr>
        <w:t>correlation coefficient</w:t>
      </w:r>
      <w:ins w:id="44" w:author="Schrodi, Steven J PHD" w:date="2019-04-16T15:22:00Z">
        <w:r w:rsidR="00D66655">
          <w:rPr>
            <w:rFonts w:ascii="Arial" w:hAnsi="Arial" w:cs="Arial"/>
            <w:color w:val="000000" w:themeColor="text1"/>
            <w:sz w:val="22"/>
          </w:rPr>
          <w:t xml:space="preserve"> to assess</w:t>
        </w:r>
      </w:ins>
      <w:del w:id="45" w:author="Schrodi, Steven J PHD" w:date="2019-04-16T15:22:00Z">
        <w:r w:rsidRPr="00393DBF" w:rsidDel="00D66655">
          <w:rPr>
            <w:rFonts w:ascii="Arial" w:hAnsi="Arial" w:cs="Arial"/>
            <w:color w:val="000000" w:themeColor="text1"/>
            <w:sz w:val="22"/>
          </w:rPr>
          <w:delText xml:space="preserve"> demonstrated</w:delText>
        </w:r>
      </w:del>
      <w:r w:rsidRPr="00393DBF">
        <w:rPr>
          <w:rFonts w:ascii="Arial" w:hAnsi="Arial" w:cs="Arial"/>
          <w:color w:val="000000" w:themeColor="text1"/>
          <w:sz w:val="22"/>
        </w:rPr>
        <w:t xml:space="preserve"> sampling bias. </w:t>
      </w:r>
      <w:r w:rsidR="00E06F35">
        <w:rPr>
          <w:rFonts w:ascii="Arial" w:hAnsi="Arial" w:cs="Arial"/>
          <w:color w:val="000000" w:themeColor="text1"/>
          <w:sz w:val="22"/>
        </w:rPr>
        <w:t xml:space="preserve">We confirmed a high correlation between our low pass WGBS results as compared to all reads, with a </w:t>
      </w:r>
      <w:r w:rsidR="00E06F35" w:rsidRPr="00393DBF">
        <w:rPr>
          <w:rFonts w:ascii="Arial" w:hAnsi="Arial" w:cs="Arial"/>
          <w:color w:val="000000" w:themeColor="text1"/>
          <w:sz w:val="22"/>
        </w:rPr>
        <w:t xml:space="preserve">CV </w:t>
      </w:r>
      <w:r w:rsidR="00E06F35">
        <w:rPr>
          <w:rFonts w:ascii="Arial" w:hAnsi="Arial" w:cs="Arial"/>
          <w:color w:val="000000" w:themeColor="text1"/>
          <w:sz w:val="22"/>
        </w:rPr>
        <w:t>below 4% in most of our samples</w:t>
      </w:r>
      <w:r w:rsidRPr="00393DBF">
        <w:rPr>
          <w:rFonts w:ascii="Arial" w:hAnsi="Arial" w:cs="Arial"/>
          <w:color w:val="000000" w:themeColor="text1"/>
          <w:sz w:val="22"/>
        </w:rPr>
        <w:t xml:space="preserve"> (</w:t>
      </w:r>
      <w:r w:rsidRPr="00C32740">
        <w:rPr>
          <w:rFonts w:ascii="Arial" w:eastAsia="Times New Roman" w:hAnsi="Arial" w:cs="Arial"/>
          <w:b/>
          <w:color w:val="44546A" w:themeColor="text2"/>
          <w:kern w:val="0"/>
          <w:sz w:val="22"/>
          <w:lang w:eastAsia="en-US"/>
        </w:rPr>
        <w:t>Fig 1</w:t>
      </w:r>
      <w:r w:rsidRPr="00393DBF">
        <w:rPr>
          <w:rFonts w:ascii="Arial" w:hAnsi="Arial" w:cs="Arial"/>
          <w:color w:val="000000" w:themeColor="text1"/>
          <w:sz w:val="22"/>
        </w:rPr>
        <w:t xml:space="preserve">). </w:t>
      </w:r>
      <w:r w:rsidR="00142365">
        <w:rPr>
          <w:rFonts w:ascii="Arial" w:hAnsi="Arial" w:cs="Arial"/>
          <w:color w:val="000000" w:themeColor="text1"/>
          <w:sz w:val="22"/>
        </w:rPr>
        <w:t xml:space="preserve">As predicted, when we increase the number of </w:t>
      </w:r>
      <w:r w:rsidR="00142365" w:rsidRPr="00393DBF">
        <w:rPr>
          <w:rFonts w:ascii="Arial" w:hAnsi="Arial" w:cs="Arial"/>
          <w:color w:val="000000" w:themeColor="text1"/>
          <w:sz w:val="22"/>
        </w:rPr>
        <w:t>sequencing reads, Methyl</w:t>
      </w:r>
      <w:r w:rsidR="00142365">
        <w:rPr>
          <w:rFonts w:ascii="Arial" w:hAnsi="Arial" w:cs="Arial"/>
          <w:color w:val="000000" w:themeColor="text1"/>
          <w:sz w:val="22"/>
          <w:vertAlign w:val="subscript"/>
        </w:rPr>
        <w:t>LRM</w:t>
      </w:r>
      <w:r w:rsidR="00142365" w:rsidRPr="00393DBF" w:rsidDel="00E97383">
        <w:rPr>
          <w:rFonts w:ascii="Arial" w:hAnsi="Arial" w:cs="Arial"/>
          <w:color w:val="000000" w:themeColor="text1"/>
          <w:sz w:val="22"/>
        </w:rPr>
        <w:t xml:space="preserve"> </w:t>
      </w:r>
      <w:r w:rsidR="00142365" w:rsidRPr="00393DBF">
        <w:rPr>
          <w:rFonts w:ascii="Arial" w:hAnsi="Arial" w:cs="Arial"/>
          <w:color w:val="000000" w:themeColor="text1"/>
          <w:sz w:val="22"/>
        </w:rPr>
        <w:t>was closer to the value</w:t>
      </w:r>
      <w:r w:rsidR="00142365" w:rsidRPr="00393DBF" w:rsidDel="00E97383">
        <w:rPr>
          <w:rFonts w:ascii="Arial" w:hAnsi="Arial" w:cs="Arial"/>
          <w:color w:val="000000" w:themeColor="text1"/>
          <w:sz w:val="22"/>
        </w:rPr>
        <w:t xml:space="preserve"> </w:t>
      </w:r>
      <w:r w:rsidR="00142365" w:rsidRPr="00393DBF">
        <w:rPr>
          <w:rFonts w:ascii="Arial" w:hAnsi="Arial" w:cs="Arial"/>
          <w:color w:val="000000" w:themeColor="text1"/>
          <w:sz w:val="22"/>
        </w:rPr>
        <w:t>calculated using total sequencing reads</w:t>
      </w:r>
      <w:r w:rsidRPr="00393DBF">
        <w:rPr>
          <w:rFonts w:ascii="Arial" w:hAnsi="Arial" w:cs="Arial"/>
          <w:color w:val="000000" w:themeColor="text1"/>
          <w:sz w:val="22"/>
        </w:rPr>
        <w:t xml:space="preserve"> (</w:t>
      </w:r>
      <w:r w:rsidRPr="00C32740">
        <w:rPr>
          <w:rFonts w:ascii="Arial" w:eastAsia="Times New Roman" w:hAnsi="Arial" w:cs="Arial"/>
          <w:b/>
          <w:color w:val="44546A" w:themeColor="text2"/>
          <w:kern w:val="0"/>
          <w:sz w:val="22"/>
          <w:lang w:eastAsia="en-US"/>
        </w:rPr>
        <w:t>Fig 1</w:t>
      </w:r>
      <w:r w:rsidRPr="00393DBF">
        <w:rPr>
          <w:rFonts w:ascii="Arial" w:hAnsi="Arial" w:cs="Arial"/>
          <w:color w:val="000000" w:themeColor="text1"/>
          <w:sz w:val="22"/>
        </w:rPr>
        <w:t>).</w:t>
      </w:r>
      <w:r w:rsidR="00142365" w:rsidRPr="00142365">
        <w:rPr>
          <w:rFonts w:ascii="Arial" w:hAnsi="Arial" w:cs="Arial"/>
          <w:color w:val="000000" w:themeColor="text1"/>
          <w:sz w:val="22"/>
        </w:rPr>
        <w:t xml:space="preserve"> </w:t>
      </w:r>
      <w:r w:rsidR="00142365">
        <w:rPr>
          <w:rFonts w:ascii="Arial" w:hAnsi="Arial" w:cs="Arial"/>
          <w:color w:val="000000" w:themeColor="text1"/>
          <w:sz w:val="22"/>
        </w:rPr>
        <w:t>T</w:t>
      </w:r>
      <w:r w:rsidR="00142365" w:rsidRPr="003A42E7">
        <w:rPr>
          <w:rFonts w:ascii="Arial" w:hAnsi="Arial" w:cs="Arial"/>
          <w:color w:val="000000" w:themeColor="text1"/>
          <w:sz w:val="22"/>
        </w:rPr>
        <w:t>he correlation coefficient between the methylation level from low-pass WGBS and the raw WGBS data</w:t>
      </w:r>
      <w:r w:rsidR="00142365" w:rsidRPr="00DF0A98">
        <w:rPr>
          <w:rFonts w:ascii="Arial" w:hAnsi="Arial" w:cs="Arial"/>
          <w:color w:val="000000" w:themeColor="text1"/>
          <w:sz w:val="22"/>
        </w:rPr>
        <w:t xml:space="preserve"> </w:t>
      </w:r>
      <w:r w:rsidR="00142365" w:rsidRPr="003A42E7">
        <w:rPr>
          <w:rFonts w:ascii="Arial" w:hAnsi="Arial" w:cs="Arial"/>
          <w:color w:val="000000" w:themeColor="text1"/>
          <w:sz w:val="22"/>
        </w:rPr>
        <w:t>saturat</w:t>
      </w:r>
      <w:r w:rsidR="00142365">
        <w:rPr>
          <w:rFonts w:ascii="Arial" w:hAnsi="Arial" w:cs="Arial"/>
          <w:color w:val="000000" w:themeColor="text1"/>
          <w:sz w:val="22"/>
        </w:rPr>
        <w:t>es</w:t>
      </w:r>
      <w:r w:rsidR="00142365" w:rsidRPr="003A42E7">
        <w:rPr>
          <w:rFonts w:ascii="Arial" w:hAnsi="Arial" w:cs="Arial"/>
          <w:color w:val="000000" w:themeColor="text1"/>
          <w:sz w:val="22"/>
        </w:rPr>
        <w:t xml:space="preserve"> </w:t>
      </w:r>
      <w:r w:rsidR="00142365" w:rsidRPr="00DF0A98">
        <w:rPr>
          <w:rFonts w:ascii="Arial" w:hAnsi="Arial" w:cs="Arial"/>
          <w:color w:val="000000" w:themeColor="text1"/>
          <w:sz w:val="22"/>
        </w:rPr>
        <w:t>w</w:t>
      </w:r>
      <w:r w:rsidR="00142365" w:rsidRPr="00393DBF">
        <w:rPr>
          <w:rFonts w:ascii="Arial" w:hAnsi="Arial" w:cs="Arial"/>
          <w:color w:val="000000" w:themeColor="text1"/>
          <w:sz w:val="22"/>
        </w:rPr>
        <w:t>hen using 5M or more</w:t>
      </w:r>
      <w:ins w:id="46" w:author="Schrodi, Steven J PHD" w:date="2019-04-16T15:26:00Z">
        <w:r w:rsidR="009749AA">
          <w:rPr>
            <w:rFonts w:ascii="Arial" w:hAnsi="Arial" w:cs="Arial"/>
            <w:color w:val="000000" w:themeColor="text1"/>
            <w:sz w:val="22"/>
          </w:rPr>
          <w:t xml:space="preserve"> read pairs</w:t>
        </w:r>
      </w:ins>
      <w:r w:rsidR="00142365">
        <w:rPr>
          <w:rFonts w:ascii="Arial" w:hAnsi="Arial" w:cs="Arial"/>
          <w:color w:val="000000" w:themeColor="text1"/>
          <w:sz w:val="22"/>
        </w:rPr>
        <w:t>.</w:t>
      </w:r>
      <w:r w:rsidRPr="00393DBF">
        <w:rPr>
          <w:rFonts w:ascii="Arial" w:hAnsi="Arial" w:cs="Arial"/>
          <w:color w:val="000000" w:themeColor="text1"/>
          <w:sz w:val="22"/>
        </w:rPr>
        <w:t xml:space="preserve"> </w:t>
      </w:r>
      <w:r w:rsidR="00142365">
        <w:rPr>
          <w:rFonts w:ascii="Arial" w:hAnsi="Arial" w:cs="Arial"/>
          <w:color w:val="000000" w:themeColor="text1"/>
          <w:sz w:val="22"/>
        </w:rPr>
        <w:t xml:space="preserve">The </w:t>
      </w:r>
      <w:r w:rsidR="00142365" w:rsidRPr="00393DBF">
        <w:rPr>
          <w:rFonts w:ascii="Arial" w:hAnsi="Arial" w:cs="Arial"/>
          <w:color w:val="000000" w:themeColor="text1"/>
          <w:sz w:val="22"/>
        </w:rPr>
        <w:t xml:space="preserve">correlation </w:t>
      </w:r>
      <w:r w:rsidR="00142365">
        <w:rPr>
          <w:rFonts w:ascii="Arial" w:hAnsi="Arial" w:cs="Arial"/>
          <w:color w:val="000000" w:themeColor="text1"/>
          <w:sz w:val="22"/>
        </w:rPr>
        <w:t>coefficient between</w:t>
      </w:r>
      <w:r w:rsidR="00142365" w:rsidRPr="00393DBF">
        <w:rPr>
          <w:rFonts w:ascii="Arial" w:hAnsi="Arial" w:cs="Arial"/>
          <w:color w:val="000000" w:themeColor="text1"/>
          <w:sz w:val="22"/>
        </w:rPr>
        <w:t xml:space="preserve"> Methyl</w:t>
      </w:r>
      <w:r w:rsidR="00142365">
        <w:rPr>
          <w:rFonts w:ascii="Arial" w:hAnsi="Arial" w:cs="Arial" w:hint="eastAsia"/>
          <w:color w:val="000000" w:themeColor="text1"/>
          <w:sz w:val="22"/>
          <w:vertAlign w:val="subscript"/>
        </w:rPr>
        <w:t>LRM</w:t>
      </w:r>
      <w:r w:rsidR="00142365" w:rsidRPr="00393DBF">
        <w:rPr>
          <w:rFonts w:ascii="Arial" w:hAnsi="Arial" w:cs="Arial"/>
          <w:color w:val="000000" w:themeColor="text1"/>
          <w:sz w:val="22"/>
        </w:rPr>
        <w:t xml:space="preserve"> </w:t>
      </w:r>
      <w:r w:rsidR="00142365">
        <w:rPr>
          <w:rFonts w:ascii="Arial" w:hAnsi="Arial" w:cs="Arial"/>
          <w:color w:val="000000" w:themeColor="text1"/>
          <w:sz w:val="22"/>
        </w:rPr>
        <w:t xml:space="preserve">at </w:t>
      </w:r>
      <w:r w:rsidR="00142365" w:rsidRPr="00393DBF">
        <w:rPr>
          <w:rFonts w:ascii="Arial" w:hAnsi="Arial" w:cs="Arial"/>
          <w:color w:val="000000" w:themeColor="text1"/>
          <w:sz w:val="22"/>
        </w:rPr>
        <w:t xml:space="preserve">5M reads and all sequencing reads </w:t>
      </w:r>
      <w:r w:rsidR="00142365">
        <w:rPr>
          <w:rFonts w:ascii="Arial" w:hAnsi="Arial" w:cs="Arial"/>
          <w:color w:val="000000" w:themeColor="text1"/>
          <w:sz w:val="22"/>
        </w:rPr>
        <w:t xml:space="preserve">was above </w:t>
      </w:r>
      <w:r w:rsidR="00142365" w:rsidRPr="00393DBF">
        <w:rPr>
          <w:rFonts w:ascii="Arial" w:hAnsi="Arial" w:cs="Arial"/>
          <w:color w:val="000000" w:themeColor="text1"/>
          <w:sz w:val="22"/>
        </w:rPr>
        <w:t>0.</w:t>
      </w:r>
      <w:r w:rsidR="00142365">
        <w:rPr>
          <w:rFonts w:ascii="Arial" w:hAnsi="Arial" w:cs="Arial" w:hint="eastAsia"/>
          <w:color w:val="000000" w:themeColor="text1"/>
          <w:sz w:val="22"/>
        </w:rPr>
        <w:t>92</w:t>
      </w:r>
      <w:r w:rsidR="00142365">
        <w:rPr>
          <w:rFonts w:ascii="Arial" w:hAnsi="Arial" w:cs="Arial"/>
          <w:color w:val="000000" w:themeColor="text1"/>
          <w:sz w:val="22"/>
        </w:rPr>
        <w:t xml:space="preserve"> (</w:t>
      </w:r>
      <w:r w:rsidR="00142365" w:rsidRPr="00393DBF">
        <w:rPr>
          <w:rFonts w:ascii="Arial" w:hAnsi="Arial" w:cs="Arial"/>
          <w:color w:val="000000" w:themeColor="text1"/>
          <w:sz w:val="22"/>
        </w:rPr>
        <w:t>P &lt; 2.2</w:t>
      </w:r>
      <w:r w:rsidR="00142365">
        <w:rPr>
          <w:rFonts w:ascii="Arial" w:hAnsi="Arial" w:cs="Arial"/>
          <w:color w:val="000000" w:themeColor="text1"/>
          <w:sz w:val="22"/>
        </w:rPr>
        <w:t>x10</w:t>
      </w:r>
      <w:r w:rsidR="00142365" w:rsidRPr="00C32740">
        <w:rPr>
          <w:rFonts w:ascii="Arial" w:hAnsi="Arial" w:cs="Arial"/>
          <w:color w:val="000000" w:themeColor="text1"/>
          <w:sz w:val="22"/>
          <w:vertAlign w:val="superscript"/>
        </w:rPr>
        <w:t>-16</w:t>
      </w:r>
      <w:r w:rsidR="00142365" w:rsidRPr="00393DBF">
        <w:rPr>
          <w:rFonts w:ascii="Arial" w:hAnsi="Arial" w:cs="Arial"/>
          <w:color w:val="000000" w:themeColor="text1"/>
          <w:sz w:val="22"/>
        </w:rPr>
        <w:t xml:space="preserve">, </w:t>
      </w:r>
      <w:commentRangeStart w:id="47"/>
      <w:r w:rsidR="00142365" w:rsidRPr="00393DBF">
        <w:rPr>
          <w:rFonts w:ascii="Arial" w:hAnsi="Arial" w:cs="Arial"/>
          <w:color w:val="000000" w:themeColor="text1"/>
          <w:sz w:val="22"/>
        </w:rPr>
        <w:t>Pearson’s correlation test</w:t>
      </w:r>
      <w:commentRangeEnd w:id="47"/>
      <w:r w:rsidR="009749AA">
        <w:rPr>
          <w:rStyle w:val="CommentReference"/>
        </w:rPr>
        <w:commentReference w:id="47"/>
      </w:r>
      <w:r w:rsidR="00142365" w:rsidRPr="00393DBF">
        <w:rPr>
          <w:rFonts w:ascii="Arial" w:hAnsi="Arial" w:cs="Arial"/>
          <w:color w:val="000000" w:themeColor="text1"/>
          <w:sz w:val="22"/>
        </w:rPr>
        <w:t xml:space="preserve">, </w:t>
      </w:r>
      <w:r w:rsidR="00142365" w:rsidRPr="00C32740">
        <w:rPr>
          <w:rFonts w:ascii="Arial" w:eastAsia="Times New Roman" w:hAnsi="Arial" w:cs="Arial"/>
          <w:b/>
          <w:color w:val="44546A" w:themeColor="text2"/>
          <w:kern w:val="0"/>
          <w:sz w:val="22"/>
          <w:lang w:eastAsia="en-US"/>
        </w:rPr>
        <w:t>Figure S</w:t>
      </w:r>
      <w:r w:rsidR="00142365">
        <w:rPr>
          <w:rFonts w:ascii="Arial" w:eastAsia="Times New Roman" w:hAnsi="Arial" w:cs="Arial"/>
          <w:b/>
          <w:color w:val="44546A" w:themeColor="text2"/>
          <w:kern w:val="0"/>
          <w:sz w:val="22"/>
          <w:lang w:eastAsia="en-US"/>
        </w:rPr>
        <w:t>2A-B</w:t>
      </w:r>
      <w:r w:rsidR="00142365" w:rsidRPr="00393DBF">
        <w:rPr>
          <w:rFonts w:ascii="Arial" w:hAnsi="Arial" w:cs="Arial"/>
          <w:color w:val="000000" w:themeColor="text1"/>
          <w:sz w:val="22"/>
        </w:rPr>
        <w:t xml:space="preserve">), and methylation level remained consistent </w:t>
      </w:r>
      <w:r w:rsidR="00142365">
        <w:rPr>
          <w:rFonts w:ascii="Arial" w:hAnsi="Arial" w:cs="Arial"/>
          <w:color w:val="000000" w:themeColor="text1"/>
          <w:sz w:val="22"/>
        </w:rPr>
        <w:t>after</w:t>
      </w:r>
      <w:r w:rsidR="00142365" w:rsidRPr="00393DBF">
        <w:rPr>
          <w:rFonts w:ascii="Arial" w:hAnsi="Arial" w:cs="Arial"/>
          <w:color w:val="000000" w:themeColor="text1"/>
          <w:sz w:val="22"/>
        </w:rPr>
        <w:t xml:space="preserve"> </w:t>
      </w:r>
      <w:ins w:id="48" w:author="Schrodi, Steven J PHD" w:date="2019-04-16T15:30:00Z">
        <w:r w:rsidR="00E97A53">
          <w:rPr>
            <w:rFonts w:ascii="Arial" w:hAnsi="Arial" w:cs="Arial"/>
            <w:color w:val="000000" w:themeColor="text1"/>
            <w:sz w:val="22"/>
          </w:rPr>
          <w:t xml:space="preserve">resampling </w:t>
        </w:r>
      </w:ins>
      <w:r w:rsidR="00142365" w:rsidRPr="00393DBF">
        <w:rPr>
          <w:rFonts w:ascii="Arial" w:hAnsi="Arial" w:cs="Arial"/>
          <w:color w:val="000000" w:themeColor="text1"/>
          <w:sz w:val="22"/>
        </w:rPr>
        <w:t>100</w:t>
      </w:r>
      <w:r w:rsidR="00142365">
        <w:rPr>
          <w:rFonts w:ascii="Arial" w:hAnsi="Arial" w:cs="Arial"/>
          <w:color w:val="000000" w:themeColor="text1"/>
          <w:sz w:val="22"/>
        </w:rPr>
        <w:t>-times</w:t>
      </w:r>
      <w:del w:id="49" w:author="Schrodi, Steven J PHD" w:date="2019-04-16T15:30:00Z">
        <w:r w:rsidR="00142365" w:rsidRPr="00393DBF" w:rsidDel="00E97A53">
          <w:rPr>
            <w:rFonts w:ascii="Arial" w:hAnsi="Arial" w:cs="Arial"/>
            <w:color w:val="000000" w:themeColor="text1"/>
            <w:sz w:val="22"/>
          </w:rPr>
          <w:delText xml:space="preserve"> resampling</w:delText>
        </w:r>
      </w:del>
      <w:r w:rsidR="00142365" w:rsidRPr="00393DBF">
        <w:rPr>
          <w:rFonts w:ascii="Arial" w:hAnsi="Arial" w:cs="Arial"/>
          <w:color w:val="000000" w:themeColor="text1"/>
          <w:sz w:val="22"/>
        </w:rPr>
        <w:t xml:space="preserve"> (</w:t>
      </w:r>
      <w:r w:rsidR="00142365">
        <w:rPr>
          <w:rFonts w:ascii="Arial" w:hAnsi="Arial" w:cs="Arial"/>
          <w:color w:val="000000" w:themeColor="text1"/>
          <w:sz w:val="22"/>
        </w:rPr>
        <w:t xml:space="preserve">CV </w:t>
      </w:r>
      <w:r w:rsidR="00142365" w:rsidRPr="00393DBF">
        <w:rPr>
          <w:rFonts w:ascii="Arial" w:hAnsi="Arial" w:cs="Arial"/>
          <w:color w:val="000000" w:themeColor="text1"/>
          <w:sz w:val="22"/>
        </w:rPr>
        <w:t xml:space="preserve">is </w:t>
      </w:r>
      <w:r w:rsidR="00142365" w:rsidRPr="000B12A9">
        <w:rPr>
          <w:rFonts w:ascii="Arial" w:hAnsi="Arial" w:cs="Arial"/>
          <w:color w:val="000000" w:themeColor="text1"/>
          <w:sz w:val="22"/>
        </w:rPr>
        <w:t>0</w:t>
      </w:r>
      <w:r w:rsidR="00142365">
        <w:rPr>
          <w:rFonts w:ascii="Arial" w:hAnsi="Arial" w:cs="Arial"/>
          <w:color w:val="000000" w:themeColor="text1"/>
          <w:sz w:val="22"/>
        </w:rPr>
        <w:t>.</w:t>
      </w:r>
      <w:r w:rsidR="00142365" w:rsidRPr="000B12A9">
        <w:rPr>
          <w:rFonts w:ascii="Arial" w:hAnsi="Arial" w:cs="Arial"/>
          <w:color w:val="000000" w:themeColor="text1"/>
          <w:sz w:val="22"/>
        </w:rPr>
        <w:t>72</w:t>
      </w:r>
      <w:r w:rsidR="00142365" w:rsidRPr="00393DBF">
        <w:rPr>
          <w:rFonts w:ascii="Arial" w:hAnsi="Arial" w:cs="Arial"/>
          <w:color w:val="000000" w:themeColor="text1"/>
          <w:sz w:val="22"/>
        </w:rPr>
        <w:t xml:space="preserve">%, </w:t>
      </w:r>
      <w:r w:rsidR="00142365" w:rsidRPr="000B12A9">
        <w:rPr>
          <w:rFonts w:ascii="Arial" w:hAnsi="Arial" w:cs="Arial"/>
          <w:color w:val="000000" w:themeColor="text1"/>
          <w:sz w:val="22"/>
        </w:rPr>
        <w:t>0</w:t>
      </w:r>
      <w:r w:rsidR="00142365">
        <w:rPr>
          <w:rFonts w:ascii="Arial" w:hAnsi="Arial" w:cs="Arial"/>
          <w:color w:val="000000" w:themeColor="text1"/>
          <w:sz w:val="22"/>
        </w:rPr>
        <w:t>.</w:t>
      </w:r>
      <w:r w:rsidR="00142365" w:rsidRPr="000B12A9">
        <w:rPr>
          <w:rFonts w:ascii="Arial" w:hAnsi="Arial" w:cs="Arial"/>
          <w:color w:val="000000" w:themeColor="text1"/>
          <w:sz w:val="22"/>
        </w:rPr>
        <w:t>11</w:t>
      </w:r>
      <w:r w:rsidR="00142365" w:rsidRPr="00393DBF">
        <w:rPr>
          <w:rFonts w:ascii="Arial" w:hAnsi="Arial" w:cs="Arial"/>
          <w:color w:val="000000" w:themeColor="text1"/>
          <w:sz w:val="22"/>
        </w:rPr>
        <w:t xml:space="preserve">%, </w:t>
      </w:r>
      <w:r w:rsidR="00142365" w:rsidRPr="000B12A9">
        <w:rPr>
          <w:rFonts w:ascii="Arial" w:hAnsi="Arial" w:cs="Arial"/>
          <w:color w:val="000000" w:themeColor="text1"/>
          <w:sz w:val="22"/>
        </w:rPr>
        <w:t>1</w:t>
      </w:r>
      <w:r w:rsidR="00142365">
        <w:rPr>
          <w:rFonts w:ascii="Arial" w:hAnsi="Arial" w:cs="Arial"/>
          <w:color w:val="000000" w:themeColor="text1"/>
          <w:sz w:val="22"/>
        </w:rPr>
        <w:t>.</w:t>
      </w:r>
      <w:r w:rsidR="00142365" w:rsidRPr="000B12A9">
        <w:rPr>
          <w:rFonts w:ascii="Arial" w:hAnsi="Arial" w:cs="Arial"/>
          <w:color w:val="000000" w:themeColor="text1"/>
          <w:sz w:val="22"/>
        </w:rPr>
        <w:t>09</w:t>
      </w:r>
      <w:r w:rsidR="00142365" w:rsidRPr="00393DBF">
        <w:rPr>
          <w:rFonts w:ascii="Arial" w:hAnsi="Arial" w:cs="Arial"/>
          <w:color w:val="000000" w:themeColor="text1"/>
          <w:sz w:val="22"/>
        </w:rPr>
        <w:t xml:space="preserve">%, </w:t>
      </w:r>
      <w:r w:rsidR="00142365" w:rsidRPr="000B12A9">
        <w:rPr>
          <w:rFonts w:ascii="Arial" w:hAnsi="Arial" w:cs="Arial"/>
          <w:color w:val="000000" w:themeColor="text1"/>
          <w:sz w:val="22"/>
        </w:rPr>
        <w:t>0</w:t>
      </w:r>
      <w:r w:rsidR="00142365">
        <w:rPr>
          <w:rFonts w:ascii="Arial" w:hAnsi="Arial" w:cs="Arial"/>
          <w:color w:val="000000" w:themeColor="text1"/>
          <w:sz w:val="22"/>
        </w:rPr>
        <w:t>.</w:t>
      </w:r>
      <w:r w:rsidR="00142365" w:rsidRPr="000B12A9">
        <w:rPr>
          <w:rFonts w:ascii="Arial" w:hAnsi="Arial" w:cs="Arial"/>
          <w:color w:val="000000" w:themeColor="text1"/>
          <w:sz w:val="22"/>
        </w:rPr>
        <w:t>13</w:t>
      </w:r>
      <w:r w:rsidR="00142365" w:rsidRPr="00393DBF">
        <w:rPr>
          <w:rFonts w:ascii="Arial" w:hAnsi="Arial" w:cs="Arial"/>
          <w:color w:val="000000" w:themeColor="text1"/>
          <w:sz w:val="22"/>
        </w:rPr>
        <w:t xml:space="preserve">%, </w:t>
      </w:r>
      <w:r w:rsidR="00142365" w:rsidRPr="000B12A9">
        <w:rPr>
          <w:rFonts w:ascii="Arial" w:hAnsi="Arial" w:cs="Arial"/>
          <w:color w:val="000000" w:themeColor="text1"/>
          <w:sz w:val="22"/>
        </w:rPr>
        <w:t>0</w:t>
      </w:r>
      <w:r w:rsidR="00142365">
        <w:rPr>
          <w:rFonts w:ascii="Arial" w:hAnsi="Arial" w:cs="Arial"/>
          <w:color w:val="000000" w:themeColor="text1"/>
          <w:sz w:val="22"/>
        </w:rPr>
        <w:t>.</w:t>
      </w:r>
      <w:r w:rsidR="00142365" w:rsidRPr="000B12A9">
        <w:rPr>
          <w:rFonts w:ascii="Arial" w:hAnsi="Arial" w:cs="Arial"/>
          <w:color w:val="000000" w:themeColor="text1"/>
          <w:sz w:val="22"/>
        </w:rPr>
        <w:t>38</w:t>
      </w:r>
      <w:r w:rsidR="00142365" w:rsidRPr="00393DBF">
        <w:rPr>
          <w:rFonts w:ascii="Arial" w:hAnsi="Arial" w:cs="Arial"/>
          <w:color w:val="000000" w:themeColor="text1"/>
          <w:sz w:val="22"/>
        </w:rPr>
        <w:t xml:space="preserve">% for H1, P1, P2, P3 and P4, respectively, </w:t>
      </w:r>
      <w:r w:rsidR="00142365" w:rsidRPr="00C32740">
        <w:rPr>
          <w:rFonts w:ascii="Arial" w:eastAsia="Times New Roman" w:hAnsi="Arial" w:cs="Arial"/>
          <w:b/>
          <w:color w:val="44546A" w:themeColor="text2"/>
          <w:kern w:val="0"/>
          <w:sz w:val="22"/>
          <w:lang w:eastAsia="en-US"/>
        </w:rPr>
        <w:t>Fig 1</w:t>
      </w:r>
      <w:r w:rsidR="00142365" w:rsidRPr="00393DBF">
        <w:rPr>
          <w:rFonts w:ascii="Arial" w:hAnsi="Arial" w:cs="Arial"/>
          <w:color w:val="000000" w:themeColor="text1"/>
          <w:sz w:val="22"/>
        </w:rPr>
        <w:t>).</w:t>
      </w:r>
      <w:r w:rsidR="00142365">
        <w:rPr>
          <w:rFonts w:ascii="Arial" w:hAnsi="Arial" w:cs="Arial"/>
          <w:color w:val="000000" w:themeColor="text1"/>
          <w:sz w:val="22"/>
        </w:rPr>
        <w:t xml:space="preserve"> In summary</w:t>
      </w:r>
      <w:r w:rsidR="00142365" w:rsidRPr="00393DBF">
        <w:rPr>
          <w:rFonts w:ascii="Arial" w:hAnsi="Arial" w:cs="Arial"/>
          <w:color w:val="000000" w:themeColor="text1"/>
          <w:sz w:val="22"/>
        </w:rPr>
        <w:t xml:space="preserve">, we </w:t>
      </w:r>
      <w:r w:rsidR="00142365">
        <w:rPr>
          <w:rFonts w:ascii="Arial" w:hAnsi="Arial" w:cs="Arial"/>
          <w:color w:val="000000" w:themeColor="text1"/>
          <w:sz w:val="22"/>
        </w:rPr>
        <w:t xml:space="preserve">show how </w:t>
      </w:r>
      <w:r w:rsidR="00142365" w:rsidRPr="00393DBF">
        <w:rPr>
          <w:rFonts w:ascii="Arial" w:hAnsi="Arial" w:cs="Arial"/>
          <w:color w:val="000000" w:themeColor="text1"/>
          <w:sz w:val="22"/>
        </w:rPr>
        <w:t>5M mappable read</w:t>
      </w:r>
      <w:r w:rsidR="00142365">
        <w:rPr>
          <w:rFonts w:ascii="Arial" w:hAnsi="Arial" w:cs="Arial"/>
          <w:color w:val="000000" w:themeColor="text1"/>
          <w:sz w:val="22"/>
        </w:rPr>
        <w:t>s</w:t>
      </w:r>
      <w:r w:rsidR="00142365" w:rsidRPr="00393DBF">
        <w:rPr>
          <w:rFonts w:ascii="Arial" w:hAnsi="Arial" w:cs="Arial"/>
          <w:color w:val="000000" w:themeColor="text1"/>
          <w:sz w:val="22"/>
        </w:rPr>
        <w:t xml:space="preserve"> without redundancy in low pass WGBS </w:t>
      </w:r>
      <w:ins w:id="50" w:author="Schrodi, Steven J PHD" w:date="2019-04-16T15:31:00Z">
        <w:r w:rsidR="00E97A53">
          <w:rPr>
            <w:rFonts w:ascii="Arial" w:hAnsi="Arial" w:cs="Arial"/>
            <w:color w:val="000000" w:themeColor="text1"/>
            <w:sz w:val="22"/>
          </w:rPr>
          <w:t>is a reliable method</w:t>
        </w:r>
      </w:ins>
      <w:del w:id="51" w:author="Schrodi, Steven J PHD" w:date="2019-04-16T15:31:00Z">
        <w:r w:rsidR="00142365" w:rsidDel="00E97A53">
          <w:rPr>
            <w:rFonts w:ascii="Arial" w:hAnsi="Arial" w:cs="Arial"/>
            <w:color w:val="000000" w:themeColor="text1"/>
            <w:sz w:val="22"/>
          </w:rPr>
          <w:delText>are</w:delText>
        </w:r>
        <w:r w:rsidR="00142365" w:rsidRPr="00393DBF" w:rsidDel="00E97A53">
          <w:rPr>
            <w:rFonts w:ascii="Arial" w:hAnsi="Arial" w:cs="Arial"/>
            <w:color w:val="000000" w:themeColor="text1"/>
            <w:sz w:val="22"/>
          </w:rPr>
          <w:delText xml:space="preserve"> reliable</w:delText>
        </w:r>
      </w:del>
      <w:r w:rsidR="00142365" w:rsidRPr="00393DBF">
        <w:rPr>
          <w:rFonts w:ascii="Arial" w:hAnsi="Arial" w:cs="Arial"/>
          <w:color w:val="000000" w:themeColor="text1"/>
          <w:sz w:val="22"/>
        </w:rPr>
        <w:t xml:space="preserve"> to evaluate </w:t>
      </w:r>
      <w:ins w:id="52" w:author="Schrodi, Steven J PHD" w:date="2019-04-16T15:31:00Z">
        <w:r w:rsidR="00E97A53">
          <w:rPr>
            <w:rFonts w:ascii="Arial" w:hAnsi="Arial" w:cs="Arial"/>
            <w:color w:val="000000" w:themeColor="text1"/>
            <w:sz w:val="22"/>
          </w:rPr>
          <w:t xml:space="preserve">the </w:t>
        </w:r>
      </w:ins>
      <w:r w:rsidR="00142365" w:rsidRPr="00393DBF">
        <w:rPr>
          <w:rFonts w:ascii="Arial" w:hAnsi="Arial" w:cs="Arial"/>
          <w:color w:val="000000" w:themeColor="text1"/>
          <w:sz w:val="22"/>
        </w:rPr>
        <w:t>methylation level of cfDNA samples</w:t>
      </w:r>
      <w:r w:rsidR="00142365">
        <w:rPr>
          <w:rFonts w:ascii="Arial" w:hAnsi="Arial" w:cs="Arial"/>
          <w:color w:val="000000" w:themeColor="text1"/>
          <w:sz w:val="22"/>
        </w:rPr>
        <w:t xml:space="preserve"> in the long-range mode.</w:t>
      </w:r>
    </w:p>
    <w:p w14:paraId="4B7EB2C5" w14:textId="77777777" w:rsidR="00F52901" w:rsidRPr="003645E6" w:rsidRDefault="00F52901" w:rsidP="00F52901">
      <w:pPr>
        <w:pStyle w:val="Heading3"/>
      </w:pPr>
      <w:r>
        <w:t>M</w:t>
      </w:r>
      <w:r w:rsidRPr="003645E6">
        <w:t>ethylation level of plasma cfDNA from hepatitis and cirrhosis patients resemble</w:t>
      </w:r>
      <w:r>
        <w:t>s</w:t>
      </w:r>
      <w:r w:rsidRPr="003645E6">
        <w:t xml:space="preserve"> healthy individuals</w:t>
      </w:r>
    </w:p>
    <w:p w14:paraId="569D0223" w14:textId="4B06BEF1" w:rsidR="00F52901" w:rsidRPr="00142365" w:rsidRDefault="00142365" w:rsidP="00F52901">
      <w:pPr>
        <w:spacing w:before="240"/>
        <w:rPr>
          <w:rFonts w:ascii="Arial" w:hAnsi="Arial" w:cs="Arial"/>
          <w:sz w:val="22"/>
        </w:rPr>
      </w:pPr>
      <w:r>
        <w:rPr>
          <w:rFonts w:ascii="Arial" w:hAnsi="Arial" w:cs="Arial"/>
          <w:sz w:val="22"/>
        </w:rPr>
        <w:t xml:space="preserve">We next </w:t>
      </w:r>
      <w:commentRangeStart w:id="53"/>
      <w:r>
        <w:rPr>
          <w:rFonts w:ascii="Arial" w:hAnsi="Arial" w:cs="Arial"/>
          <w:sz w:val="22"/>
        </w:rPr>
        <w:t>sough</w:t>
      </w:r>
      <w:commentRangeEnd w:id="53"/>
      <w:r w:rsidR="009655A5">
        <w:rPr>
          <w:rStyle w:val="CommentReference"/>
        </w:rPr>
        <w:commentReference w:id="53"/>
      </w:r>
      <w:r>
        <w:rPr>
          <w:rFonts w:ascii="Arial" w:hAnsi="Arial" w:cs="Arial"/>
          <w:sz w:val="22"/>
        </w:rPr>
        <w:t xml:space="preserve"> the ability of low pass WGBS of cfDNA to discriminate patients with different liver disease.</w:t>
      </w:r>
      <w:r>
        <w:rPr>
          <w:rFonts w:ascii="Arial" w:hAnsi="Arial" w:cs="Arial" w:hint="eastAsia"/>
          <w:sz w:val="22"/>
        </w:rPr>
        <w:t xml:space="preserve"> </w:t>
      </w:r>
      <w:r>
        <w:rPr>
          <w:rFonts w:ascii="Arial" w:hAnsi="Arial" w:cs="Arial"/>
          <w:sz w:val="22"/>
        </w:rPr>
        <w:t>Hence</w:t>
      </w:r>
      <w:r w:rsidR="00F52901" w:rsidRPr="00393DBF">
        <w:rPr>
          <w:rFonts w:ascii="Arial" w:hAnsi="Arial" w:cs="Arial"/>
          <w:sz w:val="22"/>
        </w:rPr>
        <w:t xml:space="preserve">, we </w:t>
      </w:r>
      <w:r>
        <w:rPr>
          <w:rFonts w:ascii="Arial" w:hAnsi="Arial" w:cs="Arial"/>
          <w:sz w:val="22"/>
        </w:rPr>
        <w:t>conducted low pass WGBS in</w:t>
      </w:r>
      <w:r w:rsidR="00F52901" w:rsidRPr="00393DBF">
        <w:rPr>
          <w:rFonts w:ascii="Arial" w:hAnsi="Arial" w:cs="Arial"/>
          <w:sz w:val="22"/>
        </w:rPr>
        <w:t xml:space="preserve"> plasma cfDNA </w:t>
      </w:r>
      <w:r>
        <w:rPr>
          <w:rFonts w:ascii="Arial" w:hAnsi="Arial" w:cs="Arial"/>
          <w:sz w:val="22"/>
        </w:rPr>
        <w:t>of</w:t>
      </w:r>
      <w:r w:rsidR="00F52901" w:rsidRPr="00393DBF">
        <w:rPr>
          <w:rFonts w:ascii="Arial" w:hAnsi="Arial" w:cs="Arial"/>
          <w:sz w:val="22"/>
        </w:rPr>
        <w:t xml:space="preserve"> </w:t>
      </w:r>
      <w:commentRangeStart w:id="54"/>
      <w:r w:rsidR="00F52901" w:rsidRPr="00393DBF">
        <w:rPr>
          <w:rFonts w:ascii="Arial" w:hAnsi="Arial" w:cs="Arial"/>
          <w:sz w:val="22"/>
        </w:rPr>
        <w:t>54 individuals</w:t>
      </w:r>
      <w:commentRangeEnd w:id="54"/>
      <w:r w:rsidR="009655A5">
        <w:rPr>
          <w:rStyle w:val="CommentReference"/>
        </w:rPr>
        <w:commentReference w:id="54"/>
      </w:r>
      <w:r w:rsidR="00F52901" w:rsidRPr="00393DBF">
        <w:rPr>
          <w:rFonts w:ascii="Arial" w:hAnsi="Arial" w:cs="Arial"/>
          <w:sz w:val="22"/>
        </w:rPr>
        <w:t>, including 17 HCC (</w:t>
      </w:r>
      <w:r w:rsidR="00CB50DF">
        <w:rPr>
          <w:rFonts w:ascii="Arial" w:hAnsi="Arial" w:cs="Arial" w:hint="eastAsia"/>
          <w:sz w:val="22"/>
        </w:rPr>
        <w:t>3</w:t>
      </w:r>
      <w:r w:rsidR="00F52901" w:rsidRPr="00393DBF">
        <w:rPr>
          <w:rFonts w:ascii="Arial" w:hAnsi="Arial" w:cs="Arial"/>
          <w:sz w:val="22"/>
        </w:rPr>
        <w:t xml:space="preserve"> early stage HCC, </w:t>
      </w:r>
      <w:r w:rsidR="00CB50DF">
        <w:rPr>
          <w:rFonts w:ascii="Arial" w:hAnsi="Arial" w:cs="Arial" w:hint="eastAsia"/>
          <w:sz w:val="22"/>
        </w:rPr>
        <w:t>5</w:t>
      </w:r>
      <w:r w:rsidR="00F52901" w:rsidRPr="00393DBF">
        <w:rPr>
          <w:rFonts w:ascii="Arial" w:hAnsi="Arial" w:cs="Arial"/>
          <w:sz w:val="22"/>
        </w:rPr>
        <w:t xml:space="preserve"> advanced HCC and 9 HCC</w:t>
      </w:r>
      <w:r>
        <w:rPr>
          <w:rFonts w:ascii="Arial" w:hAnsi="Arial" w:cs="Arial"/>
          <w:sz w:val="22"/>
        </w:rPr>
        <w:t xml:space="preserve"> patients</w:t>
      </w:r>
      <w:r w:rsidR="00F52901" w:rsidRPr="00393DBF">
        <w:rPr>
          <w:rFonts w:ascii="Arial" w:hAnsi="Arial" w:cs="Arial"/>
          <w:sz w:val="22"/>
        </w:rPr>
        <w:t xml:space="preserve"> after surgery), 17 with hepatitis, 17 with cirrhosis and 3 healthy </w:t>
      </w:r>
      <w:r w:rsidR="00F52901" w:rsidRPr="00393DBF">
        <w:rPr>
          <w:rFonts w:ascii="Arial" w:hAnsi="Arial" w:cs="Arial"/>
          <w:sz w:val="22"/>
        </w:rPr>
        <w:lastRenderedPageBreak/>
        <w:t>volunteers (</w:t>
      </w:r>
      <w:r w:rsidR="00F52901" w:rsidRPr="00C32740">
        <w:rPr>
          <w:rFonts w:ascii="Arial" w:eastAsia="Times New Roman" w:hAnsi="Arial" w:cs="Arial"/>
          <w:b/>
          <w:color w:val="44546A" w:themeColor="text2"/>
          <w:kern w:val="0"/>
          <w:sz w:val="22"/>
          <w:lang w:eastAsia="en-US"/>
        </w:rPr>
        <w:t>Supplementary Table 2</w:t>
      </w:r>
      <w:r w:rsidR="00F52901" w:rsidRPr="00393DBF">
        <w:rPr>
          <w:rFonts w:ascii="Arial" w:hAnsi="Arial" w:cs="Arial"/>
          <w:sz w:val="22"/>
        </w:rPr>
        <w:t>). On average, 10.2M mappable read</w:t>
      </w:r>
      <w:r w:rsidR="00F243D5">
        <w:rPr>
          <w:rFonts w:ascii="Arial" w:hAnsi="Arial" w:cs="Arial"/>
          <w:sz w:val="22"/>
        </w:rPr>
        <w:t xml:space="preserve"> pairs</w:t>
      </w:r>
      <w:r w:rsidR="00F52901">
        <w:rPr>
          <w:rFonts w:ascii="Arial" w:hAnsi="Arial" w:cs="Arial"/>
          <w:sz w:val="22"/>
        </w:rPr>
        <w:t xml:space="preserve"> were obtained from each sample</w:t>
      </w:r>
      <w:r w:rsidR="00F52901" w:rsidRPr="00393DBF">
        <w:rPr>
          <w:rFonts w:ascii="Arial" w:hAnsi="Arial" w:cs="Arial"/>
          <w:sz w:val="22"/>
        </w:rPr>
        <w:t xml:space="preserve"> </w:t>
      </w:r>
      <w:r w:rsidR="00F52901" w:rsidRPr="002F2FF2">
        <w:rPr>
          <w:rFonts w:ascii="Arial" w:hAnsi="Arial" w:cs="Arial"/>
          <w:color w:val="000000" w:themeColor="text1"/>
          <w:sz w:val="22"/>
        </w:rPr>
        <w:t>(</w:t>
      </w:r>
      <w:r w:rsidR="00F52901" w:rsidRPr="003A42E7">
        <w:rPr>
          <w:rFonts w:ascii="Arial" w:hAnsi="Arial" w:cs="Arial"/>
          <w:color w:val="000000" w:themeColor="text1"/>
          <w:sz w:val="22"/>
        </w:rPr>
        <w:t>IQR=</w:t>
      </w:r>
      <w:r w:rsidR="002F2FF2" w:rsidRPr="003A42E7">
        <w:rPr>
          <w:rFonts w:ascii="Arial" w:hAnsi="Arial" w:cs="Arial"/>
          <w:color w:val="000000" w:themeColor="text1"/>
          <w:sz w:val="22"/>
        </w:rPr>
        <w:t>6.3M</w:t>
      </w:r>
      <w:r w:rsidR="00F52901">
        <w:rPr>
          <w:rFonts w:ascii="Arial" w:hAnsi="Arial" w:cs="Arial"/>
          <w:color w:val="000000" w:themeColor="text1"/>
          <w:sz w:val="22"/>
        </w:rPr>
        <w:t xml:space="preserve">, </w:t>
      </w:r>
      <w:r w:rsidR="00F52901" w:rsidRPr="003A42E7">
        <w:rPr>
          <w:rFonts w:ascii="Arial" w:eastAsia="Times New Roman" w:hAnsi="Arial" w:cs="Arial"/>
          <w:b/>
          <w:color w:val="44546A" w:themeColor="text2"/>
          <w:kern w:val="0"/>
          <w:sz w:val="22"/>
          <w:lang w:eastAsia="en-US"/>
        </w:rPr>
        <w:t>Supplementary Table 3</w:t>
      </w:r>
      <w:r w:rsidR="00F52901" w:rsidRPr="00393DBF">
        <w:rPr>
          <w:rFonts w:ascii="Arial" w:hAnsi="Arial" w:cs="Arial"/>
          <w:color w:val="000000" w:themeColor="text1"/>
          <w:sz w:val="22"/>
        </w:rPr>
        <w:t xml:space="preserve">). </w:t>
      </w:r>
      <w:r w:rsidR="00F52901">
        <w:rPr>
          <w:rFonts w:ascii="Arial" w:hAnsi="Arial" w:cs="Arial"/>
          <w:color w:val="000000" w:themeColor="text1"/>
          <w:sz w:val="22"/>
        </w:rPr>
        <w:t>To evaluate the methylation levels in these sample</w:t>
      </w:r>
      <w:r w:rsidR="00F52901" w:rsidRPr="00A5478F">
        <w:rPr>
          <w:rFonts w:ascii="Arial" w:hAnsi="Arial" w:cs="Arial"/>
          <w:color w:val="000000" w:themeColor="text1"/>
          <w:sz w:val="22"/>
        </w:rPr>
        <w:t xml:space="preserve">s, </w:t>
      </w:r>
      <w:r w:rsidR="00F52901" w:rsidRPr="00624CCE">
        <w:rPr>
          <w:rFonts w:ascii="Arial" w:hAnsi="Arial" w:cs="Arial"/>
          <w:color w:val="000000" w:themeColor="text1"/>
          <w:sz w:val="22"/>
        </w:rPr>
        <w:t>the LRM strategy</w:t>
      </w:r>
      <w:r w:rsidR="00F52901">
        <w:rPr>
          <w:rFonts w:ascii="Arial" w:hAnsi="Arial" w:cs="Arial"/>
          <w:color w:val="000000" w:themeColor="text1"/>
          <w:sz w:val="22"/>
        </w:rPr>
        <w:t xml:space="preserve"> was applied</w:t>
      </w:r>
      <w:r w:rsidR="00F52901" w:rsidRPr="00393DBF">
        <w:rPr>
          <w:rFonts w:ascii="Arial" w:hAnsi="Arial" w:cs="Arial"/>
          <w:color w:val="000000" w:themeColor="text1"/>
          <w:sz w:val="22"/>
        </w:rPr>
        <w:t xml:space="preserve"> </w:t>
      </w:r>
      <w:r w:rsidR="00F52901" w:rsidRPr="00393DBF">
        <w:rPr>
          <w:rFonts w:ascii="Arial" w:hAnsi="Arial" w:cs="Arial"/>
          <w:sz w:val="22"/>
        </w:rPr>
        <w:t xml:space="preserve">to define the </w:t>
      </w:r>
      <w:r w:rsidR="00F52901" w:rsidRPr="00393DBF">
        <w:rPr>
          <w:rFonts w:ascii="Arial" w:hAnsi="Arial" w:cs="Arial"/>
          <w:color w:val="000000" w:themeColor="text1"/>
          <w:sz w:val="22"/>
        </w:rPr>
        <w:t xml:space="preserve">hyper- or hypo-methylated </w:t>
      </w:r>
      <w:r w:rsidR="002F2FF2">
        <w:rPr>
          <w:rFonts w:ascii="Arial" w:hAnsi="Arial" w:cs="Arial"/>
          <w:color w:val="000000" w:themeColor="text1"/>
          <w:sz w:val="22"/>
        </w:rPr>
        <w:t>LRM</w:t>
      </w:r>
      <w:r w:rsidR="00F52901" w:rsidRPr="00393DBF">
        <w:rPr>
          <w:rFonts w:ascii="Arial" w:hAnsi="Arial" w:cs="Arial"/>
          <w:color w:val="000000" w:themeColor="text1"/>
          <w:sz w:val="22"/>
        </w:rPr>
        <w:t xml:space="preserve"> regions </w:t>
      </w:r>
      <w:r w:rsidR="00F52901" w:rsidRPr="00393DBF">
        <w:rPr>
          <w:rFonts w:ascii="Arial" w:hAnsi="Arial" w:cs="Arial"/>
          <w:sz w:val="22"/>
        </w:rPr>
        <w:t>(</w:t>
      </w:r>
      <w:ins w:id="55" w:author="Schrodi, Steven J PHD" w:date="2019-04-16T15:35:00Z">
        <w:r w:rsidR="009655A5" w:rsidRPr="009655A5">
          <w:rPr>
            <w:rFonts w:ascii="Arial" w:hAnsi="Arial" w:cs="Arial"/>
            <w:b/>
            <w:sz w:val="22"/>
            <w:rPrChange w:id="56" w:author="Schrodi, Steven J PHD" w:date="2019-04-16T15:35:00Z">
              <w:rPr>
                <w:rFonts w:ascii="Arial" w:hAnsi="Arial" w:cs="Arial"/>
                <w:sz w:val="22"/>
              </w:rPr>
            </w:rPrChange>
          </w:rPr>
          <w:t xml:space="preserve">Materials and </w:t>
        </w:r>
      </w:ins>
      <w:r w:rsidR="00F52901" w:rsidRPr="009655A5">
        <w:rPr>
          <w:rFonts w:ascii="Arial" w:hAnsi="Arial" w:cs="Arial"/>
          <w:b/>
          <w:sz w:val="22"/>
          <w:rPrChange w:id="57" w:author="Schrodi, Steven J PHD" w:date="2019-04-16T15:35:00Z">
            <w:rPr>
              <w:rFonts w:ascii="Arial" w:hAnsi="Arial" w:cs="Arial"/>
              <w:sz w:val="22"/>
            </w:rPr>
          </w:rPrChange>
        </w:rPr>
        <w:t>Method</w:t>
      </w:r>
      <w:ins w:id="58" w:author="Schrodi, Steven J PHD" w:date="2019-04-16T15:35:00Z">
        <w:r w:rsidR="009655A5" w:rsidRPr="009655A5">
          <w:rPr>
            <w:rFonts w:ascii="Arial" w:hAnsi="Arial" w:cs="Arial"/>
            <w:b/>
            <w:sz w:val="22"/>
            <w:rPrChange w:id="59" w:author="Schrodi, Steven J PHD" w:date="2019-04-16T15:35:00Z">
              <w:rPr>
                <w:rFonts w:ascii="Arial" w:hAnsi="Arial" w:cs="Arial"/>
                <w:sz w:val="22"/>
              </w:rPr>
            </w:rPrChange>
          </w:rPr>
          <w:t>s</w:t>
        </w:r>
      </w:ins>
      <w:r w:rsidR="00F52901" w:rsidRPr="00393DBF">
        <w:rPr>
          <w:rFonts w:ascii="Arial" w:hAnsi="Arial" w:cs="Arial"/>
          <w:sz w:val="22"/>
        </w:rPr>
        <w:t xml:space="preserve">), </w:t>
      </w:r>
      <w:r w:rsidR="00F52901">
        <w:rPr>
          <w:rFonts w:ascii="Arial" w:hAnsi="Arial" w:cs="Arial"/>
          <w:color w:val="000000" w:themeColor="text1"/>
          <w:sz w:val="22"/>
        </w:rPr>
        <w:t>using</w:t>
      </w:r>
      <w:r w:rsidR="00F52901" w:rsidRPr="00393DBF">
        <w:rPr>
          <w:rFonts w:ascii="Arial" w:hAnsi="Arial" w:cs="Arial"/>
          <w:color w:val="000000" w:themeColor="text1"/>
          <w:sz w:val="22"/>
        </w:rPr>
        <w:t xml:space="preserve"> Methyl</w:t>
      </w:r>
      <w:r w:rsidR="002F2FF2">
        <w:rPr>
          <w:rFonts w:ascii="Arial" w:hAnsi="Arial" w:cs="Arial"/>
          <w:color w:val="000000" w:themeColor="text1"/>
          <w:sz w:val="22"/>
          <w:vertAlign w:val="subscript"/>
        </w:rPr>
        <w:t>LRM</w:t>
      </w:r>
      <w:r w:rsidR="00F52901" w:rsidRPr="00393DBF">
        <w:rPr>
          <w:rFonts w:ascii="Arial" w:hAnsi="Arial" w:cs="Arial"/>
          <w:color w:val="000000" w:themeColor="text1"/>
          <w:sz w:val="22"/>
        </w:rPr>
        <w:t xml:space="preserve"> in healthy individuals as the baseline level. T</w:t>
      </w:r>
      <w:r w:rsidR="00F52901" w:rsidRPr="00393DBF">
        <w:rPr>
          <w:rFonts w:ascii="Arial" w:hAnsi="Arial" w:cs="Arial"/>
          <w:sz w:val="22"/>
        </w:rPr>
        <w:t xml:space="preserve">he percentage of hyper- or hypo-methylated </w:t>
      </w:r>
      <w:r w:rsidR="002F2FF2">
        <w:rPr>
          <w:rFonts w:ascii="Arial" w:hAnsi="Arial" w:cs="Arial"/>
          <w:sz w:val="22"/>
        </w:rPr>
        <w:t>LRM</w:t>
      </w:r>
      <w:r w:rsidR="00F52901" w:rsidRPr="00393DBF">
        <w:rPr>
          <w:rFonts w:ascii="Arial" w:hAnsi="Arial" w:cs="Arial"/>
          <w:sz w:val="22"/>
        </w:rPr>
        <w:t xml:space="preserve"> regions </w:t>
      </w:r>
      <w:r w:rsidR="00F52901">
        <w:rPr>
          <w:rFonts w:ascii="Arial" w:hAnsi="Arial" w:cs="Arial"/>
          <w:sz w:val="22"/>
        </w:rPr>
        <w:t>is</w:t>
      </w:r>
      <w:r w:rsidR="00F52901" w:rsidRPr="00393DBF">
        <w:rPr>
          <w:rFonts w:ascii="Arial" w:hAnsi="Arial" w:cs="Arial"/>
          <w:sz w:val="22"/>
        </w:rPr>
        <w:t xml:space="preserve"> shown for each patient (</w:t>
      </w:r>
      <w:r w:rsidR="00F52901" w:rsidRPr="00C32740">
        <w:rPr>
          <w:rFonts w:ascii="Arial" w:eastAsia="Times New Roman" w:hAnsi="Arial" w:cs="Arial"/>
          <w:b/>
          <w:color w:val="44546A" w:themeColor="text2"/>
          <w:kern w:val="0"/>
          <w:sz w:val="22"/>
          <w:lang w:eastAsia="en-US"/>
        </w:rPr>
        <w:t>Fig 2; Supplementary Table 3</w:t>
      </w:r>
      <w:r w:rsidR="00F52901" w:rsidRPr="00393DBF">
        <w:rPr>
          <w:rFonts w:ascii="Arial" w:hAnsi="Arial" w:cs="Arial"/>
          <w:sz w:val="22"/>
        </w:rPr>
        <w:t>).</w:t>
      </w:r>
      <w:r w:rsidR="00F52901">
        <w:rPr>
          <w:rFonts w:ascii="Arial" w:hAnsi="Arial" w:cs="Arial"/>
          <w:sz w:val="22"/>
        </w:rPr>
        <w:t xml:space="preserve"> H</w:t>
      </w:r>
      <w:r w:rsidR="00F52901" w:rsidRPr="00393DBF">
        <w:rPr>
          <w:rFonts w:ascii="Arial" w:hAnsi="Arial" w:cs="Arial"/>
          <w:sz w:val="22"/>
        </w:rPr>
        <w:t xml:space="preserve">epatitis and cirrhosis patients had </w:t>
      </w:r>
      <w:r w:rsidR="00F52901">
        <w:rPr>
          <w:rFonts w:ascii="Arial" w:hAnsi="Arial" w:cs="Arial"/>
          <w:sz w:val="22"/>
        </w:rPr>
        <w:t xml:space="preserve">similar </w:t>
      </w:r>
      <w:r w:rsidR="00F52901" w:rsidRPr="00393DBF">
        <w:rPr>
          <w:rFonts w:ascii="Arial" w:hAnsi="Arial" w:cs="Arial"/>
          <w:sz w:val="22"/>
        </w:rPr>
        <w:t xml:space="preserve">cfDNA methylation levels </w:t>
      </w:r>
      <w:commentRangeStart w:id="60"/>
      <w:r w:rsidR="00F52901">
        <w:rPr>
          <w:rFonts w:ascii="Arial" w:hAnsi="Arial" w:cs="Arial"/>
          <w:sz w:val="22"/>
        </w:rPr>
        <w:t xml:space="preserve">compared with </w:t>
      </w:r>
      <w:r w:rsidR="00F52901" w:rsidRPr="00393DBF">
        <w:rPr>
          <w:rFonts w:ascii="Arial" w:hAnsi="Arial" w:cs="Arial"/>
          <w:sz w:val="22"/>
        </w:rPr>
        <w:t xml:space="preserve">healthy individuals </w:t>
      </w:r>
      <w:commentRangeEnd w:id="60"/>
      <w:r w:rsidR="009655A5">
        <w:rPr>
          <w:rStyle w:val="CommentReference"/>
        </w:rPr>
        <w:commentReference w:id="60"/>
      </w:r>
      <w:r w:rsidR="00F52901" w:rsidRPr="00393DBF">
        <w:rPr>
          <w:rFonts w:ascii="Arial" w:hAnsi="Arial" w:cs="Arial"/>
          <w:sz w:val="22"/>
        </w:rPr>
        <w:t>(</w:t>
      </w:r>
      <w:r w:rsidR="00F52901" w:rsidRPr="00C32740">
        <w:rPr>
          <w:rFonts w:ascii="Arial" w:eastAsia="Times New Roman" w:hAnsi="Arial" w:cs="Arial"/>
          <w:b/>
          <w:color w:val="44546A" w:themeColor="text2"/>
          <w:kern w:val="0"/>
          <w:sz w:val="22"/>
          <w:lang w:eastAsia="en-US"/>
        </w:rPr>
        <w:t>Fig 2</w:t>
      </w:r>
      <w:r w:rsidR="00F52901" w:rsidRPr="00393DBF">
        <w:rPr>
          <w:rFonts w:ascii="Arial" w:hAnsi="Arial" w:cs="Arial"/>
          <w:sz w:val="22"/>
        </w:rPr>
        <w:t xml:space="preserve">). </w:t>
      </w:r>
      <w:r w:rsidR="00F52901">
        <w:rPr>
          <w:rFonts w:ascii="Arial" w:hAnsi="Arial" w:cs="Arial"/>
          <w:sz w:val="22"/>
        </w:rPr>
        <w:t>However</w:t>
      </w:r>
      <w:r w:rsidR="00F52901" w:rsidRPr="00393DBF">
        <w:rPr>
          <w:rFonts w:ascii="Arial" w:hAnsi="Arial" w:cs="Arial"/>
          <w:sz w:val="22"/>
        </w:rPr>
        <w:t xml:space="preserve">, </w:t>
      </w:r>
      <w:r w:rsidR="00F52901">
        <w:rPr>
          <w:rFonts w:ascii="Arial" w:hAnsi="Arial" w:cs="Arial"/>
          <w:sz w:val="22"/>
        </w:rPr>
        <w:t xml:space="preserve">we still identified </w:t>
      </w:r>
      <w:ins w:id="61" w:author="Schrodi, Steven J PHD" w:date="2019-04-16T15:39:00Z">
        <w:r w:rsidR="009655A5">
          <w:rPr>
            <w:rFonts w:ascii="Arial" w:hAnsi="Arial" w:cs="Arial"/>
            <w:sz w:val="22"/>
          </w:rPr>
          <w:t>a small number of</w:t>
        </w:r>
      </w:ins>
      <w:del w:id="62" w:author="Schrodi, Steven J PHD" w:date="2019-04-16T15:39:00Z">
        <w:r w:rsidR="00F52901" w:rsidDel="009655A5">
          <w:rPr>
            <w:rFonts w:ascii="Arial" w:hAnsi="Arial" w:cs="Arial"/>
            <w:sz w:val="22"/>
          </w:rPr>
          <w:delText>few</w:delText>
        </w:r>
      </w:del>
      <w:r w:rsidR="00F52901">
        <w:rPr>
          <w:rFonts w:ascii="Arial" w:hAnsi="Arial" w:cs="Arial"/>
          <w:sz w:val="22"/>
        </w:rPr>
        <w:t xml:space="preserve"> </w:t>
      </w:r>
      <w:r w:rsidR="00F52901" w:rsidRPr="00393DBF">
        <w:rPr>
          <w:rFonts w:ascii="Arial" w:hAnsi="Arial" w:cs="Arial"/>
          <w:sz w:val="22"/>
        </w:rPr>
        <w:t>hyper- or hypo</w:t>
      </w:r>
      <w:r w:rsidR="00F52901" w:rsidRPr="00393DBF">
        <w:rPr>
          <w:rFonts w:ascii="Arial" w:hAnsi="Arial" w:cs="Arial"/>
          <w:color w:val="000000" w:themeColor="text1"/>
          <w:sz w:val="22"/>
        </w:rPr>
        <w:t xml:space="preserve">-methylated </w:t>
      </w:r>
      <w:r w:rsidR="008F16BD">
        <w:rPr>
          <w:rFonts w:ascii="Arial" w:hAnsi="Arial" w:cs="Arial" w:hint="eastAsia"/>
          <w:color w:val="000000" w:themeColor="text1"/>
          <w:sz w:val="22"/>
        </w:rPr>
        <w:t>2</w:t>
      </w:r>
      <w:r w:rsidR="00F52901" w:rsidRPr="00393DBF">
        <w:rPr>
          <w:rFonts w:ascii="Arial" w:hAnsi="Arial" w:cs="Arial"/>
          <w:color w:val="000000" w:themeColor="text1"/>
          <w:sz w:val="22"/>
        </w:rPr>
        <w:t xml:space="preserve">-Mb </w:t>
      </w:r>
      <w:r w:rsidR="00F52901">
        <w:rPr>
          <w:rFonts w:ascii="Arial" w:hAnsi="Arial" w:cs="Arial"/>
          <w:color w:val="000000" w:themeColor="text1"/>
          <w:sz w:val="22"/>
        </w:rPr>
        <w:t xml:space="preserve">abnormal </w:t>
      </w:r>
      <w:r w:rsidR="00F52901" w:rsidRPr="00393DBF">
        <w:rPr>
          <w:rFonts w:ascii="Arial" w:hAnsi="Arial" w:cs="Arial"/>
          <w:color w:val="000000" w:themeColor="text1"/>
          <w:sz w:val="22"/>
        </w:rPr>
        <w:t>regions</w:t>
      </w:r>
      <w:r w:rsidR="00F52901">
        <w:rPr>
          <w:rFonts w:ascii="Arial" w:hAnsi="Arial" w:cs="Arial"/>
          <w:color w:val="000000" w:themeColor="text1"/>
          <w:sz w:val="22"/>
        </w:rPr>
        <w:t>. Further, we fou</w:t>
      </w:r>
      <w:r w:rsidR="00F52901" w:rsidRPr="00E8263E">
        <w:rPr>
          <w:rFonts w:ascii="Arial" w:hAnsi="Arial" w:cs="Arial"/>
          <w:color w:val="000000" w:themeColor="text1"/>
          <w:sz w:val="22"/>
        </w:rPr>
        <w:t xml:space="preserve">nd </w:t>
      </w:r>
      <w:ins w:id="63" w:author="Schrodi, Steven J PHD" w:date="2019-04-16T15:39:00Z">
        <w:r w:rsidR="009655A5">
          <w:rPr>
            <w:rFonts w:ascii="Arial" w:hAnsi="Arial" w:cs="Arial"/>
            <w:color w:val="000000" w:themeColor="text1"/>
            <w:sz w:val="22"/>
          </w:rPr>
          <w:t xml:space="preserve">that </w:t>
        </w:r>
      </w:ins>
      <w:r w:rsidR="00F52901" w:rsidRPr="003A42E7">
        <w:rPr>
          <w:rFonts w:ascii="Arial" w:hAnsi="Arial" w:cs="Arial"/>
          <w:color w:val="000000" w:themeColor="text1"/>
          <w:sz w:val="22"/>
        </w:rPr>
        <w:t>hyper-long methylated regions (</w:t>
      </w:r>
      <w:r w:rsidR="00E8263E" w:rsidRPr="003A42E7">
        <w:rPr>
          <w:rFonts w:ascii="Arial" w:hAnsi="Arial" w:cs="Arial"/>
          <w:color w:val="000000" w:themeColor="text1"/>
          <w:sz w:val="22"/>
        </w:rPr>
        <w:t>hyper-</w:t>
      </w:r>
      <w:r w:rsidR="00F52901" w:rsidRPr="003A42E7">
        <w:rPr>
          <w:rFonts w:ascii="Arial" w:hAnsi="Arial" w:cs="Arial"/>
          <w:color w:val="000000" w:themeColor="text1"/>
          <w:sz w:val="22"/>
        </w:rPr>
        <w:t xml:space="preserve">LMRs) </w:t>
      </w:r>
      <w:r w:rsidR="00F52901" w:rsidRPr="00E8263E">
        <w:rPr>
          <w:rFonts w:ascii="Arial" w:hAnsi="Arial" w:cs="Arial"/>
          <w:color w:val="000000" w:themeColor="text1"/>
          <w:sz w:val="22"/>
        </w:rPr>
        <w:t>acc</w:t>
      </w:r>
      <w:r w:rsidR="00F52901" w:rsidRPr="00393DBF">
        <w:rPr>
          <w:rFonts w:ascii="Arial" w:hAnsi="Arial" w:cs="Arial"/>
          <w:color w:val="000000" w:themeColor="text1"/>
          <w:sz w:val="22"/>
        </w:rPr>
        <w:t xml:space="preserve">ounted for </w:t>
      </w:r>
      <w:r w:rsidR="00F52901">
        <w:rPr>
          <w:rFonts w:ascii="Arial" w:hAnsi="Arial" w:cs="Arial"/>
          <w:color w:val="000000" w:themeColor="text1"/>
          <w:sz w:val="22"/>
        </w:rPr>
        <w:t>&lt;</w:t>
      </w:r>
      <w:r w:rsidR="00F52901" w:rsidRPr="00393DBF">
        <w:rPr>
          <w:rFonts w:ascii="Arial" w:hAnsi="Arial" w:cs="Arial"/>
          <w:color w:val="000000" w:themeColor="text1"/>
          <w:sz w:val="22"/>
        </w:rPr>
        <w:t>3%</w:t>
      </w:r>
      <w:r w:rsidR="00F52901">
        <w:rPr>
          <w:rFonts w:ascii="Arial" w:hAnsi="Arial" w:cs="Arial"/>
          <w:color w:val="000000" w:themeColor="text1"/>
          <w:sz w:val="22"/>
        </w:rPr>
        <w:t xml:space="preserve"> of total </w:t>
      </w:r>
      <w:r w:rsidR="008F16BD">
        <w:rPr>
          <w:rFonts w:ascii="Arial" w:hAnsi="Arial" w:cs="Arial" w:hint="eastAsia"/>
          <w:color w:val="000000" w:themeColor="text1"/>
          <w:sz w:val="22"/>
        </w:rPr>
        <w:t>1382</w:t>
      </w:r>
      <w:r w:rsidR="008F16BD">
        <w:rPr>
          <w:rFonts w:ascii="Arial" w:hAnsi="Arial" w:cs="Arial"/>
          <w:color w:val="000000" w:themeColor="text1"/>
          <w:sz w:val="22"/>
        </w:rPr>
        <w:t xml:space="preserve"> </w:t>
      </w:r>
      <w:r w:rsidR="008F16BD">
        <w:rPr>
          <w:rFonts w:ascii="Arial" w:hAnsi="Arial" w:cs="Arial" w:hint="eastAsia"/>
          <w:color w:val="000000" w:themeColor="text1"/>
          <w:sz w:val="22"/>
        </w:rPr>
        <w:t>autosomal</w:t>
      </w:r>
      <w:r w:rsidR="00F52901">
        <w:rPr>
          <w:rFonts w:ascii="Arial" w:hAnsi="Arial" w:cs="Arial"/>
          <w:color w:val="000000" w:themeColor="text1"/>
          <w:sz w:val="22"/>
        </w:rPr>
        <w:t xml:space="preserve"> LMRs</w:t>
      </w:r>
      <w:r w:rsidR="00F52901" w:rsidRPr="00393DBF">
        <w:rPr>
          <w:rFonts w:ascii="Arial" w:hAnsi="Arial" w:cs="Arial"/>
          <w:sz w:val="22"/>
        </w:rPr>
        <w:t xml:space="preserve"> (</w:t>
      </w:r>
      <w:r w:rsidR="00F52901" w:rsidRPr="00C32740">
        <w:rPr>
          <w:rFonts w:ascii="Arial" w:eastAsia="Times New Roman" w:hAnsi="Arial" w:cs="Arial"/>
          <w:b/>
          <w:color w:val="44546A" w:themeColor="text2"/>
          <w:kern w:val="0"/>
          <w:sz w:val="22"/>
          <w:lang w:eastAsia="en-US"/>
        </w:rPr>
        <w:t>Fig 2A</w:t>
      </w:r>
      <w:r w:rsidR="00F52901" w:rsidRPr="00393DBF">
        <w:rPr>
          <w:rFonts w:ascii="Arial" w:hAnsi="Arial" w:cs="Arial"/>
          <w:sz w:val="22"/>
        </w:rPr>
        <w:t>)</w:t>
      </w:r>
      <w:ins w:id="64" w:author="Schrodi, Steven J PHD" w:date="2019-04-16T15:39:00Z">
        <w:r w:rsidR="009655A5">
          <w:rPr>
            <w:rFonts w:ascii="Arial" w:hAnsi="Arial" w:cs="Arial"/>
            <w:sz w:val="22"/>
          </w:rPr>
          <w:t>,</w:t>
        </w:r>
      </w:ins>
      <w:r w:rsidR="00F52901">
        <w:rPr>
          <w:rFonts w:ascii="Arial" w:hAnsi="Arial" w:cs="Arial"/>
          <w:color w:val="000000" w:themeColor="text1"/>
          <w:sz w:val="22"/>
        </w:rPr>
        <w:t xml:space="preserve"> while</w:t>
      </w:r>
      <w:r w:rsidR="00F52901" w:rsidRPr="00393DBF">
        <w:rPr>
          <w:rFonts w:ascii="Arial" w:hAnsi="Arial" w:cs="Arial"/>
          <w:color w:val="000000" w:themeColor="text1"/>
          <w:sz w:val="22"/>
        </w:rPr>
        <w:t xml:space="preserve"> </w:t>
      </w:r>
      <w:r w:rsidR="00E8263E">
        <w:rPr>
          <w:rFonts w:ascii="Arial" w:hAnsi="Arial" w:cs="Arial"/>
          <w:color w:val="000000" w:themeColor="text1"/>
          <w:sz w:val="22"/>
        </w:rPr>
        <w:t>hypo-long methylated regions (</w:t>
      </w:r>
      <w:r w:rsidR="00F52901" w:rsidRPr="00393DBF">
        <w:rPr>
          <w:rFonts w:ascii="Arial" w:hAnsi="Arial" w:cs="Arial"/>
          <w:color w:val="000000" w:themeColor="text1"/>
          <w:sz w:val="22"/>
        </w:rPr>
        <w:t>hypo</w:t>
      </w:r>
      <w:r w:rsidR="00F52901">
        <w:rPr>
          <w:rFonts w:ascii="Arial" w:hAnsi="Arial" w:cs="Arial"/>
          <w:color w:val="000000" w:themeColor="text1"/>
          <w:sz w:val="22"/>
        </w:rPr>
        <w:t>-LMRs</w:t>
      </w:r>
      <w:r w:rsidR="00E8263E">
        <w:rPr>
          <w:rFonts w:ascii="Arial" w:hAnsi="Arial" w:cs="Arial"/>
          <w:color w:val="000000" w:themeColor="text1"/>
          <w:sz w:val="22"/>
        </w:rPr>
        <w:t>)</w:t>
      </w:r>
      <w:r w:rsidR="00F52901">
        <w:rPr>
          <w:rFonts w:ascii="Arial" w:hAnsi="Arial" w:cs="Arial"/>
          <w:color w:val="000000" w:themeColor="text1"/>
          <w:sz w:val="22"/>
        </w:rPr>
        <w:t xml:space="preserve"> </w:t>
      </w:r>
      <w:r w:rsidR="00F52901" w:rsidRPr="00393DBF">
        <w:rPr>
          <w:rFonts w:ascii="Arial" w:hAnsi="Arial" w:cs="Arial"/>
          <w:color w:val="000000" w:themeColor="text1"/>
          <w:sz w:val="22"/>
        </w:rPr>
        <w:t xml:space="preserve">accounted </w:t>
      </w:r>
      <w:ins w:id="65" w:author="Schrodi, Steven J PHD" w:date="2019-04-16T15:40:00Z">
        <w:r w:rsidR="009655A5">
          <w:rPr>
            <w:rFonts w:ascii="Arial" w:hAnsi="Arial" w:cs="Arial"/>
            <w:color w:val="000000" w:themeColor="text1"/>
            <w:sz w:val="22"/>
          </w:rPr>
          <w:t>for</w:t>
        </w:r>
      </w:ins>
      <w:del w:id="66" w:author="Schrodi, Steven J PHD" w:date="2019-04-16T15:40:00Z">
        <w:r w:rsidR="00F52901" w:rsidDel="009655A5">
          <w:rPr>
            <w:rFonts w:ascii="Arial" w:hAnsi="Arial" w:cs="Arial"/>
            <w:color w:val="000000" w:themeColor="text1"/>
            <w:sz w:val="22"/>
          </w:rPr>
          <w:delText>from</w:delText>
        </w:r>
      </w:del>
      <w:r w:rsidR="00F52901" w:rsidRPr="00393DBF">
        <w:rPr>
          <w:rFonts w:ascii="Arial" w:hAnsi="Arial" w:cs="Arial"/>
          <w:color w:val="000000" w:themeColor="text1"/>
          <w:sz w:val="22"/>
        </w:rPr>
        <w:t xml:space="preserve"> 0</w:t>
      </w:r>
      <w:r w:rsidR="00F52901">
        <w:rPr>
          <w:rFonts w:ascii="Arial" w:hAnsi="Arial" w:cs="Arial"/>
          <w:color w:val="000000" w:themeColor="text1"/>
          <w:sz w:val="22"/>
        </w:rPr>
        <w:t>.0-</w:t>
      </w:r>
      <w:r w:rsidR="00F52901" w:rsidRPr="00393DBF">
        <w:rPr>
          <w:rFonts w:ascii="Arial" w:hAnsi="Arial" w:cs="Arial"/>
          <w:color w:val="000000" w:themeColor="text1"/>
          <w:sz w:val="22"/>
        </w:rPr>
        <w:t>2</w:t>
      </w:r>
      <w:r w:rsidR="008F16BD">
        <w:rPr>
          <w:rFonts w:ascii="Arial" w:hAnsi="Arial" w:cs="Arial" w:hint="eastAsia"/>
          <w:color w:val="000000" w:themeColor="text1"/>
          <w:sz w:val="22"/>
        </w:rPr>
        <w:t>0.04</w:t>
      </w:r>
      <w:r w:rsidR="00F52901" w:rsidRPr="00393DBF">
        <w:rPr>
          <w:rFonts w:ascii="Arial" w:hAnsi="Arial" w:cs="Arial"/>
          <w:color w:val="000000" w:themeColor="text1"/>
          <w:sz w:val="22"/>
        </w:rPr>
        <w:t>%</w:t>
      </w:r>
      <w:ins w:id="67" w:author="Schrodi, Steven J PHD" w:date="2019-04-16T15:40:00Z">
        <w:r w:rsidR="009655A5">
          <w:rPr>
            <w:rFonts w:ascii="Arial" w:hAnsi="Arial" w:cs="Arial"/>
            <w:color w:val="000000" w:themeColor="text1"/>
            <w:sz w:val="22"/>
          </w:rPr>
          <w:t xml:space="preserve"> of the total LMRs</w:t>
        </w:r>
      </w:ins>
      <w:r w:rsidR="00F52901" w:rsidRPr="00393DBF">
        <w:rPr>
          <w:rFonts w:ascii="Arial" w:hAnsi="Arial" w:cs="Arial"/>
          <w:color w:val="000000" w:themeColor="text1"/>
          <w:sz w:val="22"/>
        </w:rPr>
        <w:t xml:space="preserve">, with only three patients </w:t>
      </w:r>
      <w:r w:rsidR="00F52901">
        <w:rPr>
          <w:rFonts w:ascii="Arial" w:hAnsi="Arial" w:cs="Arial"/>
          <w:color w:val="000000" w:themeColor="text1"/>
          <w:sz w:val="22"/>
        </w:rPr>
        <w:t>exceeding</w:t>
      </w:r>
      <w:r w:rsidR="00F52901" w:rsidRPr="00393DBF">
        <w:rPr>
          <w:rFonts w:ascii="Arial" w:hAnsi="Arial" w:cs="Arial"/>
          <w:color w:val="000000" w:themeColor="text1"/>
          <w:sz w:val="22"/>
        </w:rPr>
        <w:t xml:space="preserve"> 10% (</w:t>
      </w:r>
      <w:r w:rsidR="00F52901" w:rsidRPr="00C32740">
        <w:rPr>
          <w:rFonts w:ascii="Arial" w:eastAsia="Times New Roman" w:hAnsi="Arial" w:cs="Arial"/>
          <w:b/>
          <w:color w:val="44546A" w:themeColor="text2"/>
          <w:kern w:val="0"/>
          <w:sz w:val="22"/>
          <w:lang w:eastAsia="en-US"/>
        </w:rPr>
        <w:t>Fig 2B; Supplementary Table 3</w:t>
      </w:r>
      <w:r w:rsidR="00F52901" w:rsidRPr="00393DBF">
        <w:rPr>
          <w:rFonts w:ascii="Arial" w:hAnsi="Arial" w:cs="Arial"/>
          <w:color w:val="000000" w:themeColor="text1"/>
          <w:sz w:val="22"/>
        </w:rPr>
        <w:t>).</w:t>
      </w:r>
      <w:r w:rsidR="00F52901" w:rsidRPr="00393DBF">
        <w:rPr>
          <w:rFonts w:ascii="Arial" w:hAnsi="Arial" w:cs="Arial"/>
          <w:sz w:val="22"/>
        </w:rPr>
        <w:t xml:space="preserve"> In early stage HCC patients, </w:t>
      </w:r>
      <w:r w:rsidR="00B34858" w:rsidRPr="00393DBF">
        <w:rPr>
          <w:rFonts w:ascii="Arial" w:hAnsi="Arial" w:cs="Arial"/>
          <w:color w:val="000000" w:themeColor="text1"/>
          <w:sz w:val="22"/>
        </w:rPr>
        <w:t>no hyper-</w:t>
      </w:r>
      <w:r w:rsidR="00B34858">
        <w:rPr>
          <w:rFonts w:ascii="Arial" w:hAnsi="Arial" w:cs="Arial"/>
          <w:color w:val="000000" w:themeColor="text1"/>
          <w:sz w:val="22"/>
        </w:rPr>
        <w:t>LMR</w:t>
      </w:r>
      <w:r w:rsidR="00B34858" w:rsidRPr="00393DBF">
        <w:rPr>
          <w:rFonts w:ascii="Arial" w:hAnsi="Arial" w:cs="Arial"/>
          <w:color w:val="000000" w:themeColor="text1"/>
          <w:sz w:val="22"/>
        </w:rPr>
        <w:t xml:space="preserve"> were identified</w:t>
      </w:r>
      <w:r w:rsidR="00F52901" w:rsidRPr="00393DBF">
        <w:rPr>
          <w:rFonts w:ascii="Arial" w:hAnsi="Arial" w:cs="Arial"/>
          <w:color w:val="000000" w:themeColor="text1"/>
          <w:sz w:val="22"/>
        </w:rPr>
        <w:t xml:space="preserve">, </w:t>
      </w:r>
      <w:r w:rsidR="00F52901">
        <w:rPr>
          <w:rFonts w:ascii="Arial" w:hAnsi="Arial" w:cs="Arial"/>
          <w:color w:val="000000" w:themeColor="text1"/>
          <w:sz w:val="22"/>
        </w:rPr>
        <w:t>however</w:t>
      </w:r>
      <w:r w:rsidR="00F52901" w:rsidRPr="00393DBF">
        <w:rPr>
          <w:rFonts w:ascii="Arial" w:hAnsi="Arial" w:cs="Arial"/>
          <w:color w:val="000000" w:themeColor="text1"/>
          <w:sz w:val="22"/>
        </w:rPr>
        <w:t xml:space="preserve"> hypo-</w:t>
      </w:r>
      <w:r w:rsidR="00F52901">
        <w:rPr>
          <w:rFonts w:ascii="Arial" w:hAnsi="Arial" w:cs="Arial"/>
          <w:color w:val="000000" w:themeColor="text1"/>
          <w:sz w:val="22"/>
        </w:rPr>
        <w:t>LMRs</w:t>
      </w:r>
      <w:r w:rsidR="00F52901" w:rsidRPr="00393DBF">
        <w:rPr>
          <w:rFonts w:ascii="Arial" w:hAnsi="Arial" w:cs="Arial"/>
          <w:color w:val="000000" w:themeColor="text1"/>
          <w:sz w:val="22"/>
        </w:rPr>
        <w:t xml:space="preserve"> accounted for </w:t>
      </w:r>
      <w:r w:rsidR="00B34858">
        <w:rPr>
          <w:rFonts w:ascii="Arial" w:hAnsi="Arial" w:cs="Arial" w:hint="eastAsia"/>
          <w:color w:val="000000" w:themeColor="text1"/>
          <w:sz w:val="22"/>
        </w:rPr>
        <w:t>1</w:t>
      </w:r>
      <w:r w:rsidR="00F52901" w:rsidRPr="00393DBF">
        <w:rPr>
          <w:rFonts w:ascii="Arial" w:hAnsi="Arial" w:cs="Arial"/>
          <w:color w:val="000000" w:themeColor="text1"/>
          <w:sz w:val="22"/>
        </w:rPr>
        <w:t>.</w:t>
      </w:r>
      <w:r w:rsidR="00B34858">
        <w:rPr>
          <w:rFonts w:ascii="Arial" w:hAnsi="Arial" w:cs="Arial" w:hint="eastAsia"/>
          <w:color w:val="000000" w:themeColor="text1"/>
          <w:sz w:val="22"/>
        </w:rPr>
        <w:t>2</w:t>
      </w:r>
      <w:r w:rsidR="00F52901" w:rsidRPr="00393DBF">
        <w:rPr>
          <w:rFonts w:ascii="Arial" w:hAnsi="Arial" w:cs="Arial"/>
          <w:color w:val="000000" w:themeColor="text1"/>
          <w:sz w:val="22"/>
        </w:rPr>
        <w:t xml:space="preserve">% to </w:t>
      </w:r>
      <w:r w:rsidR="00984185">
        <w:rPr>
          <w:rFonts w:ascii="Arial" w:hAnsi="Arial" w:cs="Arial" w:hint="eastAsia"/>
          <w:color w:val="000000" w:themeColor="text1"/>
          <w:sz w:val="22"/>
        </w:rPr>
        <w:t>26.2</w:t>
      </w:r>
      <w:r w:rsidR="00F52901" w:rsidRPr="00393DBF">
        <w:rPr>
          <w:rFonts w:ascii="Arial" w:hAnsi="Arial" w:cs="Arial"/>
          <w:color w:val="000000" w:themeColor="text1"/>
          <w:sz w:val="22"/>
        </w:rPr>
        <w:t>%</w:t>
      </w:r>
      <w:ins w:id="68" w:author="Schrodi, Steven J PHD" w:date="2019-04-16T15:40:00Z">
        <w:r w:rsidR="00700323">
          <w:rPr>
            <w:rFonts w:ascii="Arial" w:hAnsi="Arial" w:cs="Arial"/>
            <w:color w:val="000000" w:themeColor="text1"/>
            <w:sz w:val="22"/>
          </w:rPr>
          <w:t xml:space="preserve"> of the total LMRs</w:t>
        </w:r>
      </w:ins>
      <w:r w:rsidR="00F52901" w:rsidRPr="00393DBF">
        <w:rPr>
          <w:rFonts w:ascii="Arial" w:hAnsi="Arial" w:cs="Arial"/>
          <w:color w:val="000000" w:themeColor="text1"/>
          <w:sz w:val="22"/>
        </w:rPr>
        <w:t xml:space="preserve">. In advanced HCC patients, </w:t>
      </w:r>
      <w:bookmarkStart w:id="69" w:name="OLE_LINK1"/>
      <w:del w:id="70" w:author="Schrodi, Steven J PHD" w:date="2019-04-16T15:41:00Z">
        <w:r w:rsidR="00B34858" w:rsidDel="00700323">
          <w:rPr>
            <w:rFonts w:ascii="Arial" w:hAnsi="Arial" w:cs="Arial" w:hint="eastAsia"/>
            <w:color w:val="000000" w:themeColor="text1"/>
            <w:sz w:val="22"/>
          </w:rPr>
          <w:delText>also</w:delText>
        </w:r>
        <w:r w:rsidR="00B34858" w:rsidDel="00700323">
          <w:rPr>
            <w:rFonts w:ascii="Arial" w:hAnsi="Arial" w:cs="Arial"/>
            <w:color w:val="000000" w:themeColor="text1"/>
            <w:sz w:val="22"/>
          </w:rPr>
          <w:delText xml:space="preserve"> </w:delText>
        </w:r>
      </w:del>
      <w:r w:rsidR="00F52901" w:rsidRPr="00393DBF">
        <w:rPr>
          <w:rFonts w:ascii="Arial" w:hAnsi="Arial" w:cs="Arial"/>
          <w:color w:val="000000" w:themeColor="text1"/>
          <w:sz w:val="22"/>
        </w:rPr>
        <w:t>no hyper-</w:t>
      </w:r>
      <w:r w:rsidR="00F52901">
        <w:rPr>
          <w:rFonts w:ascii="Arial" w:hAnsi="Arial" w:cs="Arial"/>
          <w:color w:val="000000" w:themeColor="text1"/>
          <w:sz w:val="22"/>
        </w:rPr>
        <w:t>LMR</w:t>
      </w:r>
      <w:r w:rsidR="00F52901" w:rsidRPr="00393DBF">
        <w:rPr>
          <w:rFonts w:ascii="Arial" w:hAnsi="Arial" w:cs="Arial"/>
          <w:color w:val="000000" w:themeColor="text1"/>
          <w:sz w:val="22"/>
        </w:rPr>
        <w:t xml:space="preserve"> were identified</w:t>
      </w:r>
      <w:bookmarkEnd w:id="69"/>
      <w:r w:rsidR="00F52901" w:rsidRPr="00393DBF">
        <w:rPr>
          <w:rFonts w:ascii="Arial" w:hAnsi="Arial" w:cs="Arial"/>
          <w:color w:val="000000" w:themeColor="text1"/>
          <w:sz w:val="22"/>
        </w:rPr>
        <w:t>, and hypo-</w:t>
      </w:r>
      <w:r w:rsidR="00F52901">
        <w:rPr>
          <w:rFonts w:ascii="Arial" w:hAnsi="Arial" w:cs="Arial"/>
          <w:color w:val="000000" w:themeColor="text1"/>
          <w:sz w:val="22"/>
        </w:rPr>
        <w:t>LMR</w:t>
      </w:r>
      <w:r w:rsidR="00F52901" w:rsidRPr="00393DBF">
        <w:rPr>
          <w:rFonts w:ascii="Arial" w:hAnsi="Arial" w:cs="Arial"/>
          <w:color w:val="000000" w:themeColor="text1"/>
          <w:sz w:val="22"/>
        </w:rPr>
        <w:t xml:space="preserve"> accounted for more than 6</w:t>
      </w:r>
      <w:r w:rsidR="00B34858">
        <w:rPr>
          <w:rFonts w:ascii="Arial" w:hAnsi="Arial" w:cs="Arial" w:hint="eastAsia"/>
          <w:color w:val="000000" w:themeColor="text1"/>
          <w:sz w:val="22"/>
        </w:rPr>
        <w:t>5</w:t>
      </w:r>
      <w:r w:rsidR="00984185">
        <w:rPr>
          <w:rFonts w:ascii="Arial" w:hAnsi="Arial" w:cs="Arial" w:hint="eastAsia"/>
          <w:color w:val="000000" w:themeColor="text1"/>
          <w:sz w:val="22"/>
        </w:rPr>
        <w:t>.7</w:t>
      </w:r>
      <w:r w:rsidR="00F52901" w:rsidRPr="00393DBF">
        <w:rPr>
          <w:rFonts w:ascii="Arial" w:hAnsi="Arial" w:cs="Arial"/>
          <w:color w:val="000000" w:themeColor="text1"/>
          <w:sz w:val="22"/>
        </w:rPr>
        <w:t>%</w:t>
      </w:r>
      <w:ins w:id="71" w:author="Schrodi, Steven J PHD" w:date="2019-04-16T15:41:00Z">
        <w:r w:rsidR="00700323">
          <w:rPr>
            <w:rFonts w:ascii="Arial" w:hAnsi="Arial" w:cs="Arial"/>
            <w:color w:val="000000" w:themeColor="text1"/>
            <w:sz w:val="22"/>
          </w:rPr>
          <w:t xml:space="preserve"> of the total LMRs</w:t>
        </w:r>
      </w:ins>
      <w:r w:rsidR="00F52901" w:rsidRPr="00393DBF">
        <w:rPr>
          <w:rFonts w:ascii="Arial" w:hAnsi="Arial" w:cs="Arial"/>
          <w:color w:val="000000" w:themeColor="text1"/>
          <w:sz w:val="22"/>
        </w:rPr>
        <w:t>. (</w:t>
      </w:r>
      <w:r w:rsidR="00F52901" w:rsidRPr="00C32740">
        <w:rPr>
          <w:rFonts w:ascii="Arial" w:eastAsia="Times New Roman" w:hAnsi="Arial" w:cs="Arial"/>
          <w:b/>
          <w:color w:val="44546A" w:themeColor="text2"/>
          <w:kern w:val="0"/>
          <w:sz w:val="22"/>
          <w:lang w:eastAsia="en-US"/>
        </w:rPr>
        <w:t>Fig 2; Supplementary Table 3</w:t>
      </w:r>
      <w:r w:rsidR="00F52901" w:rsidRPr="00393DBF">
        <w:rPr>
          <w:rFonts w:ascii="Arial" w:hAnsi="Arial" w:cs="Arial"/>
          <w:color w:val="000000" w:themeColor="text1"/>
          <w:sz w:val="22"/>
        </w:rPr>
        <w:t>)</w:t>
      </w:r>
      <w:r w:rsidR="00F52901" w:rsidRPr="00393DBF">
        <w:rPr>
          <w:rFonts w:ascii="Arial" w:hAnsi="Arial" w:cs="Arial"/>
          <w:sz w:val="22"/>
        </w:rPr>
        <w:t xml:space="preserve">. As expected, </w:t>
      </w:r>
      <w:r w:rsidR="00F52901">
        <w:rPr>
          <w:rFonts w:ascii="Arial" w:hAnsi="Arial" w:cs="Arial"/>
          <w:sz w:val="22"/>
        </w:rPr>
        <w:t xml:space="preserve">after surgery, </w:t>
      </w:r>
      <w:r w:rsidR="00F52901" w:rsidRPr="00393DBF">
        <w:rPr>
          <w:rFonts w:ascii="Arial" w:hAnsi="Arial" w:cs="Arial"/>
          <w:sz w:val="22"/>
        </w:rPr>
        <w:t>most HCC patients (8/9) demonstrated similar cfDNA methylation level</w:t>
      </w:r>
      <w:ins w:id="72" w:author="Schrodi, Steven J PHD" w:date="2019-04-16T15:41:00Z">
        <w:r w:rsidR="00700323">
          <w:rPr>
            <w:rFonts w:ascii="Arial" w:hAnsi="Arial" w:cs="Arial"/>
            <w:sz w:val="22"/>
          </w:rPr>
          <w:t>s</w:t>
        </w:r>
      </w:ins>
      <w:r w:rsidR="00F52901" w:rsidRPr="00393DBF">
        <w:rPr>
          <w:rFonts w:ascii="Arial" w:hAnsi="Arial" w:cs="Arial"/>
          <w:sz w:val="22"/>
        </w:rPr>
        <w:t xml:space="preserve"> to healthy individuals and patients with hepatitis or cirrhosis</w:t>
      </w:r>
      <w:r w:rsidR="00F52901" w:rsidRPr="00393DBF">
        <w:rPr>
          <w:rFonts w:ascii="Arial" w:hAnsi="Arial" w:cs="Arial"/>
          <w:color w:val="000000" w:themeColor="text1"/>
          <w:sz w:val="22"/>
        </w:rPr>
        <w:t xml:space="preserve">. </w:t>
      </w:r>
      <w:r w:rsidR="00F52901" w:rsidRPr="00393DBF">
        <w:rPr>
          <w:rFonts w:ascii="Arial" w:hAnsi="Arial" w:cs="Arial"/>
          <w:sz w:val="22"/>
        </w:rPr>
        <w:t>Nevertheless, one</w:t>
      </w:r>
      <w:r w:rsidR="00F578AD">
        <w:rPr>
          <w:rFonts w:ascii="Arial" w:hAnsi="Arial" w:cs="Arial"/>
          <w:sz w:val="22"/>
        </w:rPr>
        <w:t xml:space="preserve"> (P45)</w:t>
      </w:r>
      <w:r w:rsidR="00F578AD" w:rsidRPr="00393DBF">
        <w:rPr>
          <w:rFonts w:ascii="Arial" w:hAnsi="Arial" w:cs="Arial"/>
          <w:sz w:val="22"/>
        </w:rPr>
        <w:t xml:space="preserve"> </w:t>
      </w:r>
      <w:r w:rsidR="00F52901" w:rsidRPr="00393DBF">
        <w:rPr>
          <w:rFonts w:ascii="Arial" w:hAnsi="Arial" w:cs="Arial"/>
          <w:sz w:val="22"/>
        </w:rPr>
        <w:t xml:space="preserve">out of </w:t>
      </w:r>
      <w:ins w:id="73" w:author="Schrodi, Steven J PHD" w:date="2019-04-16T15:42:00Z">
        <w:r w:rsidR="00700323">
          <w:rPr>
            <w:rFonts w:ascii="Arial" w:hAnsi="Arial" w:cs="Arial"/>
            <w:sz w:val="22"/>
          </w:rPr>
          <w:t xml:space="preserve">the </w:t>
        </w:r>
      </w:ins>
      <w:r w:rsidR="00F52901" w:rsidRPr="00393DBF">
        <w:rPr>
          <w:rFonts w:ascii="Arial" w:hAnsi="Arial" w:cs="Arial"/>
          <w:sz w:val="22"/>
        </w:rPr>
        <w:t xml:space="preserve">nine HCC patients </w:t>
      </w:r>
      <w:del w:id="74" w:author="Schrodi, Steven J PHD" w:date="2019-04-16T15:42:00Z">
        <w:r w:rsidR="00F52901" w:rsidRPr="00393DBF" w:rsidDel="00700323">
          <w:rPr>
            <w:rFonts w:ascii="Arial" w:hAnsi="Arial" w:cs="Arial"/>
            <w:sz w:val="22"/>
          </w:rPr>
          <w:delText>after surgery</w:delText>
        </w:r>
        <w:r w:rsidR="00F578AD" w:rsidDel="00700323">
          <w:rPr>
            <w:rFonts w:ascii="Arial" w:hAnsi="Arial" w:cs="Arial"/>
            <w:sz w:val="22"/>
          </w:rPr>
          <w:delText xml:space="preserve"> </w:delText>
        </w:r>
        <w:r w:rsidR="00F52901" w:rsidRPr="00393DBF" w:rsidDel="00700323">
          <w:rPr>
            <w:rFonts w:ascii="Arial" w:hAnsi="Arial" w:cs="Arial"/>
            <w:sz w:val="22"/>
          </w:rPr>
          <w:delText>ha</w:delText>
        </w:r>
        <w:r w:rsidR="00F52901" w:rsidDel="00700323">
          <w:rPr>
            <w:rFonts w:ascii="Arial" w:hAnsi="Arial" w:cs="Arial"/>
            <w:sz w:val="22"/>
          </w:rPr>
          <w:delText>d</w:delText>
        </w:r>
      </w:del>
      <w:ins w:id="75" w:author="Schrodi, Steven J PHD" w:date="2019-04-16T15:42:00Z">
        <w:r w:rsidR="00700323">
          <w:rPr>
            <w:rFonts w:ascii="Arial" w:hAnsi="Arial" w:cs="Arial"/>
            <w:sz w:val="22"/>
          </w:rPr>
          <w:t>exhibited</w:t>
        </w:r>
      </w:ins>
      <w:r w:rsidR="00F52901" w:rsidRPr="00393DBF">
        <w:rPr>
          <w:rFonts w:ascii="Arial" w:hAnsi="Arial" w:cs="Arial"/>
          <w:sz w:val="22"/>
        </w:rPr>
        <w:t xml:space="preserve"> </w:t>
      </w:r>
      <w:r w:rsidR="00F52901">
        <w:rPr>
          <w:rFonts w:ascii="Arial" w:hAnsi="Arial" w:cs="Arial"/>
          <w:sz w:val="22"/>
        </w:rPr>
        <w:t xml:space="preserve">a </w:t>
      </w:r>
      <w:r w:rsidR="00F52901" w:rsidRPr="00393DBF">
        <w:rPr>
          <w:rFonts w:ascii="Arial" w:hAnsi="Arial" w:cs="Arial"/>
          <w:sz w:val="22"/>
        </w:rPr>
        <w:t>higher proportion of hypo-</w:t>
      </w:r>
      <w:r w:rsidR="00984185">
        <w:rPr>
          <w:rFonts w:ascii="Arial" w:hAnsi="Arial" w:cs="Arial"/>
          <w:sz w:val="22"/>
        </w:rPr>
        <w:t>LMRs</w:t>
      </w:r>
      <w:r w:rsidR="00F52901" w:rsidRPr="00393DBF">
        <w:rPr>
          <w:rFonts w:ascii="Arial" w:hAnsi="Arial" w:cs="Arial"/>
          <w:sz w:val="22"/>
        </w:rPr>
        <w:t xml:space="preserve"> </w:t>
      </w:r>
      <w:ins w:id="76" w:author="Schrodi, Steven J PHD" w:date="2019-04-16T15:42:00Z">
        <w:r w:rsidR="00700323">
          <w:rPr>
            <w:rFonts w:ascii="Arial" w:hAnsi="Arial" w:cs="Arial"/>
            <w:sz w:val="22"/>
          </w:rPr>
          <w:t xml:space="preserve">after surgery </w:t>
        </w:r>
      </w:ins>
      <w:r w:rsidR="00F52901" w:rsidRPr="00393DBF">
        <w:rPr>
          <w:rFonts w:ascii="Arial" w:hAnsi="Arial" w:cs="Arial"/>
          <w:sz w:val="22"/>
        </w:rPr>
        <w:t>(6</w:t>
      </w:r>
      <w:r w:rsidR="00B34858">
        <w:rPr>
          <w:rFonts w:ascii="Arial" w:hAnsi="Arial" w:cs="Arial" w:hint="eastAsia"/>
          <w:sz w:val="22"/>
        </w:rPr>
        <w:t>9</w:t>
      </w:r>
      <w:r w:rsidR="00F52901" w:rsidRPr="00393DBF">
        <w:rPr>
          <w:rFonts w:ascii="Arial" w:hAnsi="Arial" w:cs="Arial"/>
          <w:sz w:val="22"/>
        </w:rPr>
        <w:t>.</w:t>
      </w:r>
      <w:r w:rsidR="00B34858">
        <w:rPr>
          <w:rFonts w:ascii="Arial" w:hAnsi="Arial" w:cs="Arial" w:hint="eastAsia"/>
          <w:sz w:val="22"/>
        </w:rPr>
        <w:t>9</w:t>
      </w:r>
      <w:r w:rsidR="00F52901" w:rsidRPr="00393DBF">
        <w:rPr>
          <w:rFonts w:ascii="Arial" w:hAnsi="Arial" w:cs="Arial"/>
          <w:sz w:val="22"/>
        </w:rPr>
        <w:t xml:space="preserve">%, </w:t>
      </w:r>
      <w:r w:rsidR="00F52901" w:rsidRPr="00C32740">
        <w:rPr>
          <w:rFonts w:ascii="Arial" w:eastAsia="Times New Roman" w:hAnsi="Arial" w:cs="Arial"/>
          <w:b/>
          <w:color w:val="44546A" w:themeColor="text2"/>
          <w:kern w:val="0"/>
          <w:sz w:val="22"/>
          <w:lang w:eastAsia="en-US"/>
        </w:rPr>
        <w:t xml:space="preserve">Fig </w:t>
      </w:r>
      <w:r w:rsidR="00B34858" w:rsidRPr="003A42E7">
        <w:rPr>
          <w:rFonts w:ascii="Arial" w:eastAsia="Times New Roman" w:hAnsi="Arial" w:cs="Arial" w:hint="eastAsia"/>
          <w:b/>
          <w:color w:val="44546A" w:themeColor="text2"/>
          <w:kern w:val="0"/>
          <w:sz w:val="22"/>
          <w:lang w:eastAsia="en-US"/>
        </w:rPr>
        <w:t>2</w:t>
      </w:r>
      <w:r w:rsidR="00F52901" w:rsidRPr="00C32740">
        <w:rPr>
          <w:rFonts w:ascii="Arial" w:eastAsia="Times New Roman" w:hAnsi="Arial" w:cs="Arial"/>
          <w:b/>
          <w:color w:val="44546A" w:themeColor="text2"/>
          <w:kern w:val="0"/>
          <w:sz w:val="22"/>
          <w:lang w:eastAsia="en-US"/>
        </w:rPr>
        <w:t>B</w:t>
      </w:r>
      <w:r w:rsidR="00F52901" w:rsidRPr="00393DBF">
        <w:rPr>
          <w:rFonts w:ascii="Arial" w:hAnsi="Arial" w:cs="Arial"/>
          <w:sz w:val="22"/>
        </w:rPr>
        <w:t xml:space="preserve">; </w:t>
      </w:r>
      <w:r w:rsidR="00F52901" w:rsidRPr="00C32740">
        <w:rPr>
          <w:rFonts w:ascii="Arial" w:eastAsia="Times New Roman" w:hAnsi="Arial" w:cs="Arial"/>
          <w:b/>
          <w:color w:val="44546A" w:themeColor="text2"/>
          <w:kern w:val="0"/>
          <w:sz w:val="22"/>
          <w:lang w:eastAsia="en-US"/>
        </w:rPr>
        <w:t>Supplementary Table 3</w:t>
      </w:r>
      <w:r w:rsidR="00F52901" w:rsidRPr="00393DBF">
        <w:rPr>
          <w:rFonts w:ascii="Arial" w:hAnsi="Arial" w:cs="Arial"/>
          <w:sz w:val="22"/>
        </w:rPr>
        <w:t xml:space="preserve">), </w:t>
      </w:r>
      <w:r w:rsidR="004E149A">
        <w:rPr>
          <w:rFonts w:ascii="Arial" w:hAnsi="Arial" w:cs="Arial"/>
          <w:sz w:val="22"/>
        </w:rPr>
        <w:t>an</w:t>
      </w:r>
      <w:r w:rsidR="004E149A" w:rsidRPr="00984185">
        <w:rPr>
          <w:rFonts w:ascii="Arial" w:hAnsi="Arial" w:cs="Arial"/>
          <w:sz w:val="22"/>
        </w:rPr>
        <w:t xml:space="preserve">d died two months later due to tumor recurrence, </w:t>
      </w:r>
      <w:r w:rsidR="00F52901" w:rsidRPr="00984185">
        <w:rPr>
          <w:rFonts w:ascii="Arial" w:hAnsi="Arial" w:cs="Arial"/>
          <w:sz w:val="22"/>
        </w:rPr>
        <w:t>sug</w:t>
      </w:r>
      <w:r w:rsidR="00F52901">
        <w:rPr>
          <w:rFonts w:ascii="Arial" w:hAnsi="Arial" w:cs="Arial"/>
          <w:sz w:val="22"/>
        </w:rPr>
        <w:t xml:space="preserve">gesting that </w:t>
      </w:r>
      <w:r w:rsidR="00F52901" w:rsidRPr="00393DBF">
        <w:rPr>
          <w:rFonts w:ascii="Arial" w:hAnsi="Arial" w:cs="Arial"/>
          <w:sz w:val="22"/>
        </w:rPr>
        <w:t xml:space="preserve">tumor </w:t>
      </w:r>
      <w:r w:rsidR="00F52901">
        <w:rPr>
          <w:rFonts w:ascii="Arial" w:hAnsi="Arial" w:cs="Arial"/>
          <w:sz w:val="22"/>
        </w:rPr>
        <w:t>cells remained in that individual</w:t>
      </w:r>
      <w:r w:rsidR="004E149A">
        <w:rPr>
          <w:rFonts w:ascii="Arial" w:hAnsi="Arial" w:cs="Arial"/>
          <w:sz w:val="22"/>
        </w:rPr>
        <w:t>.</w:t>
      </w:r>
      <w:r w:rsidR="00F52901">
        <w:rPr>
          <w:rFonts w:ascii="Arial" w:hAnsi="Arial" w:cs="Arial"/>
          <w:sz w:val="22"/>
        </w:rPr>
        <w:t xml:space="preserve"> Our results demonstrate that LMR could serve as a dynamic biomarker reflecting the genome-wide demethylation process from normal tissues to HCC and hence could be used as a measure of surgical efficacy. </w:t>
      </w:r>
    </w:p>
    <w:p w14:paraId="6067D8FF" w14:textId="238DD0D0" w:rsidR="00F52901" w:rsidRPr="00393DBF" w:rsidRDefault="00F52901" w:rsidP="00F52901">
      <w:pPr>
        <w:pStyle w:val="Heading3"/>
        <w:rPr>
          <w:rFonts w:cs="Arial"/>
        </w:rPr>
      </w:pPr>
      <w:r w:rsidRPr="003645E6">
        <w:t>Differentially methylat</w:t>
      </w:r>
      <w:r>
        <w:t>ed</w:t>
      </w:r>
      <w:r w:rsidRPr="003645E6">
        <w:t xml:space="preserve"> CpGs (DMCs) and genes</w:t>
      </w:r>
      <w:r>
        <w:t xml:space="preserve"> (DMGs) identified by low-pass cell-free </w:t>
      </w:r>
      <w:r w:rsidR="003222D3">
        <w:rPr>
          <w:rFonts w:hint="eastAsia"/>
        </w:rPr>
        <w:t>WGBS</w:t>
      </w:r>
    </w:p>
    <w:p w14:paraId="0AFC9824" w14:textId="3C8854E7" w:rsidR="00F52901" w:rsidRPr="00393DBF" w:rsidRDefault="00F52901" w:rsidP="00F52901">
      <w:pPr>
        <w:spacing w:before="240"/>
        <w:rPr>
          <w:rFonts w:ascii="Arial" w:hAnsi="Arial" w:cs="Arial"/>
          <w:color w:val="000000" w:themeColor="text1"/>
          <w:sz w:val="22"/>
        </w:rPr>
      </w:pPr>
      <w:r>
        <w:rPr>
          <w:rFonts w:ascii="Arial" w:hAnsi="Arial" w:cs="Arial"/>
          <w:sz w:val="22"/>
        </w:rPr>
        <w:t xml:space="preserve">We identified DMCs and DMGs with low-pass cell-free </w:t>
      </w:r>
      <w:r w:rsidR="003222D3">
        <w:rPr>
          <w:rFonts w:ascii="Arial" w:hAnsi="Arial" w:cs="Arial" w:hint="eastAsia"/>
          <w:sz w:val="22"/>
        </w:rPr>
        <w:t>WGBS</w:t>
      </w:r>
      <w:r>
        <w:rPr>
          <w:rFonts w:ascii="Arial" w:hAnsi="Arial" w:cs="Arial"/>
          <w:sz w:val="22"/>
        </w:rPr>
        <w:t xml:space="preserve"> data, </w:t>
      </w:r>
      <w:ins w:id="77" w:author="Schrodi, Steven J PHD" w:date="2019-04-16T15:44:00Z">
        <w:r w:rsidR="00105F7B">
          <w:rPr>
            <w:rFonts w:ascii="Arial" w:hAnsi="Arial" w:cs="Arial"/>
            <w:sz w:val="22"/>
          </w:rPr>
          <w:t xml:space="preserve">and </w:t>
        </w:r>
      </w:ins>
      <w:del w:id="78" w:author="Schrodi, Steven J PHD" w:date="2019-04-16T15:44:00Z">
        <w:r w:rsidDel="00105F7B">
          <w:rPr>
            <w:rFonts w:ascii="Arial" w:hAnsi="Arial" w:cs="Arial"/>
            <w:sz w:val="22"/>
          </w:rPr>
          <w:delText xml:space="preserve">even </w:delText>
        </w:r>
      </w:del>
      <w:r>
        <w:rPr>
          <w:rFonts w:ascii="Arial" w:hAnsi="Arial" w:cs="Arial"/>
          <w:sz w:val="22"/>
        </w:rPr>
        <w:t xml:space="preserve">very limited CpGs were </w:t>
      </w:r>
      <w:ins w:id="79" w:author="Microsoft Office 用户" w:date="2019-04-10T00:22:00Z">
        <w:r w:rsidR="00D042BA">
          <w:rPr>
            <w:rFonts w:ascii="Arial" w:hAnsi="Arial" w:cs="Arial" w:hint="eastAsia"/>
            <w:sz w:val="22"/>
          </w:rPr>
          <w:t xml:space="preserve">covered </w:t>
        </w:r>
      </w:ins>
      <w:del w:id="80" w:author="Microsoft Office 用户" w:date="2019-04-10T00:22:00Z">
        <w:r w:rsidDel="00D042BA">
          <w:rPr>
            <w:rFonts w:ascii="Arial" w:hAnsi="Arial" w:cs="Arial"/>
            <w:sz w:val="22"/>
          </w:rPr>
          <w:delText xml:space="preserve">coverage </w:delText>
        </w:r>
      </w:del>
      <w:r>
        <w:rPr>
          <w:rFonts w:ascii="Arial" w:hAnsi="Arial" w:cs="Arial"/>
          <w:sz w:val="22"/>
        </w:rPr>
        <w:t xml:space="preserve">by our assay. </w:t>
      </w:r>
      <w:r w:rsidRPr="00393DBF">
        <w:rPr>
          <w:rFonts w:ascii="Arial" w:hAnsi="Arial" w:cs="Arial"/>
          <w:sz w:val="22"/>
        </w:rPr>
        <w:t xml:space="preserve">On average, each </w:t>
      </w:r>
      <w:del w:id="81" w:author="Schrodi, Steven J PHD" w:date="2019-04-16T15:46:00Z">
        <w:r w:rsidRPr="00393DBF" w:rsidDel="00105F7B">
          <w:rPr>
            <w:rFonts w:ascii="Arial" w:hAnsi="Arial" w:cs="Arial"/>
            <w:sz w:val="22"/>
          </w:rPr>
          <w:delText xml:space="preserve">dataset for corresponding </w:delText>
        </w:r>
      </w:del>
      <w:r w:rsidRPr="00393DBF">
        <w:rPr>
          <w:rFonts w:ascii="Arial" w:hAnsi="Arial" w:cs="Arial"/>
          <w:sz w:val="22"/>
        </w:rPr>
        <w:t xml:space="preserve">cfDNA sample had 61,018 CpGs with sequencing depth over </w:t>
      </w:r>
      <w:commentRangeStart w:id="82"/>
      <w:r w:rsidRPr="00393DBF">
        <w:rPr>
          <w:rFonts w:ascii="Arial" w:hAnsi="Arial" w:cs="Arial"/>
          <w:sz w:val="22"/>
        </w:rPr>
        <w:t xml:space="preserve">5 </w:t>
      </w:r>
      <w:ins w:id="83" w:author="Schrodi, Steven J PHD" w:date="2019-04-16T15:45:00Z">
        <w:r w:rsidR="00105F7B">
          <w:rPr>
            <w:rFonts w:ascii="Arial" w:hAnsi="Arial" w:cs="Arial"/>
            <w:sz w:val="22"/>
          </w:rPr>
          <w:t xml:space="preserve">reads </w:t>
        </w:r>
        <w:commentRangeEnd w:id="82"/>
        <w:r w:rsidR="00105F7B">
          <w:rPr>
            <w:rStyle w:val="CommentReference"/>
          </w:rPr>
          <w:commentReference w:id="82"/>
        </w:r>
      </w:ins>
      <w:r w:rsidRPr="00393DBF">
        <w:rPr>
          <w:rFonts w:ascii="Arial" w:hAnsi="Arial" w:cs="Arial"/>
          <w:sz w:val="22"/>
        </w:rPr>
        <w:t>(</w:t>
      </w:r>
      <w:r w:rsidRPr="00C32740">
        <w:rPr>
          <w:rFonts w:ascii="Arial" w:eastAsia="Times New Roman" w:hAnsi="Arial" w:cs="Arial"/>
          <w:b/>
          <w:color w:val="44546A" w:themeColor="text2"/>
          <w:kern w:val="0"/>
          <w:sz w:val="22"/>
          <w:lang w:eastAsia="en-US"/>
        </w:rPr>
        <w:t>Method, Supplementary Table 3</w:t>
      </w:r>
      <w:r w:rsidRPr="00393DBF">
        <w:rPr>
          <w:rFonts w:ascii="Arial" w:hAnsi="Arial" w:cs="Arial"/>
          <w:sz w:val="22"/>
        </w:rPr>
        <w:t xml:space="preserve">). </w:t>
      </w:r>
      <w:ins w:id="84" w:author="Schrodi, Steven J PHD" w:date="2019-04-16T15:46:00Z">
        <w:r w:rsidR="00105F7B">
          <w:rPr>
            <w:rFonts w:ascii="Arial" w:hAnsi="Arial" w:cs="Arial"/>
            <w:sz w:val="22"/>
          </w:rPr>
          <w:t>In total</w:t>
        </w:r>
      </w:ins>
      <w:del w:id="85" w:author="Schrodi, Steven J PHD" w:date="2019-04-16T15:46:00Z">
        <w:r w:rsidRPr="00393DBF" w:rsidDel="00105F7B">
          <w:rPr>
            <w:rFonts w:ascii="Arial" w:hAnsi="Arial" w:cs="Arial"/>
            <w:color w:val="000000" w:themeColor="text1"/>
            <w:sz w:val="22"/>
          </w:rPr>
          <w:delText>Totally</w:delText>
        </w:r>
      </w:del>
      <w:r w:rsidRPr="00393DBF">
        <w:rPr>
          <w:rFonts w:ascii="Arial" w:hAnsi="Arial" w:cs="Arial"/>
          <w:color w:val="000000" w:themeColor="text1"/>
          <w:sz w:val="22"/>
        </w:rPr>
        <w:t>, advanced HCC patients had 1</w:t>
      </w:r>
      <w:r>
        <w:rPr>
          <w:rFonts w:ascii="Arial" w:hAnsi="Arial" w:cs="Arial"/>
          <w:color w:val="000000" w:themeColor="text1"/>
          <w:sz w:val="22"/>
        </w:rPr>
        <w:t>,</w:t>
      </w:r>
      <w:r w:rsidR="00B95672">
        <w:rPr>
          <w:rFonts w:ascii="Arial" w:hAnsi="Arial" w:cs="Arial"/>
          <w:color w:val="000000" w:themeColor="text1"/>
          <w:sz w:val="22"/>
        </w:rPr>
        <w:t>695</w:t>
      </w:r>
      <w:r w:rsidRPr="00393DBF">
        <w:rPr>
          <w:rFonts w:ascii="Arial" w:hAnsi="Arial" w:cs="Arial"/>
          <w:color w:val="000000" w:themeColor="text1"/>
          <w:sz w:val="22"/>
        </w:rPr>
        <w:t xml:space="preserve"> DMCs</w:t>
      </w:r>
      <w:r w:rsidRPr="00393DBF">
        <w:rPr>
          <w:rFonts w:ascii="Arial" w:hAnsi="Arial" w:cs="Arial"/>
          <w:b/>
          <w:color w:val="000000" w:themeColor="text1"/>
          <w:sz w:val="22"/>
        </w:rPr>
        <w:t xml:space="preserve"> </w:t>
      </w:r>
      <w:r w:rsidRPr="00393DBF">
        <w:rPr>
          <w:rFonts w:ascii="Arial" w:hAnsi="Arial" w:cs="Arial"/>
          <w:color w:val="000000" w:themeColor="text1"/>
          <w:sz w:val="22"/>
        </w:rPr>
        <w:t>identified (</w:t>
      </w:r>
      <w:r w:rsidRPr="00C32740">
        <w:rPr>
          <w:rFonts w:ascii="Arial" w:eastAsia="Times New Roman" w:hAnsi="Arial" w:cs="Arial"/>
          <w:b/>
          <w:color w:val="44546A" w:themeColor="text2"/>
          <w:kern w:val="0"/>
          <w:sz w:val="22"/>
          <w:lang w:eastAsia="en-US"/>
        </w:rPr>
        <w:t>Supplementary Table 4</w:t>
      </w:r>
      <w:r w:rsidRPr="00393DBF">
        <w:rPr>
          <w:rFonts w:ascii="Arial" w:hAnsi="Arial" w:cs="Arial"/>
          <w:color w:val="000000" w:themeColor="text1"/>
          <w:sz w:val="22"/>
        </w:rPr>
        <w:t>), of which all the DMCs were hypo-methylated compar</w:t>
      </w:r>
      <w:ins w:id="86" w:author="Schrodi, Steven J PHD" w:date="2019-04-16T15:46:00Z">
        <w:r w:rsidR="00105F7B">
          <w:rPr>
            <w:rFonts w:ascii="Arial" w:hAnsi="Arial" w:cs="Arial"/>
            <w:color w:val="000000" w:themeColor="text1"/>
            <w:sz w:val="22"/>
          </w:rPr>
          <w:t>ed</w:t>
        </w:r>
      </w:ins>
      <w:del w:id="87" w:author="Schrodi, Steven J PHD" w:date="2019-04-16T15:46:00Z">
        <w:r w:rsidRPr="00393DBF" w:rsidDel="00105F7B">
          <w:rPr>
            <w:rFonts w:ascii="Arial" w:hAnsi="Arial" w:cs="Arial"/>
            <w:color w:val="000000" w:themeColor="text1"/>
            <w:sz w:val="22"/>
          </w:rPr>
          <w:delText>ing</w:delText>
        </w:r>
      </w:del>
      <w:r w:rsidRPr="00393DBF">
        <w:rPr>
          <w:rFonts w:ascii="Arial" w:hAnsi="Arial" w:cs="Arial"/>
          <w:color w:val="000000" w:themeColor="text1"/>
          <w:sz w:val="22"/>
        </w:rPr>
        <w:t xml:space="preserve"> to healthy individuals. Among those, 23 DMCs </w:t>
      </w:r>
      <w:ins w:id="88" w:author="Schrodi, Steven J PHD" w:date="2019-04-16T15:47:00Z">
        <w:r w:rsidR="00105F7B">
          <w:rPr>
            <w:rFonts w:ascii="Arial" w:hAnsi="Arial" w:cs="Arial"/>
            <w:color w:val="000000" w:themeColor="text1"/>
            <w:sz w:val="22"/>
          </w:rPr>
          <w:t xml:space="preserve">were </w:t>
        </w:r>
      </w:ins>
      <w:r w:rsidRPr="00393DBF">
        <w:rPr>
          <w:rFonts w:ascii="Arial" w:hAnsi="Arial" w:cs="Arial"/>
          <w:color w:val="000000" w:themeColor="text1"/>
          <w:sz w:val="22"/>
        </w:rPr>
        <w:t>located in</w:t>
      </w:r>
      <w:del w:id="89" w:author="Schrodi, Steven J PHD" w:date="2019-04-16T15:47:00Z">
        <w:r w:rsidRPr="00393DBF" w:rsidDel="00105F7B">
          <w:rPr>
            <w:rFonts w:ascii="Arial" w:hAnsi="Arial" w:cs="Arial"/>
            <w:color w:val="000000" w:themeColor="text1"/>
            <w:sz w:val="22"/>
          </w:rPr>
          <w:delText xml:space="preserve"> gene body of</w:delText>
        </w:r>
      </w:del>
      <w:r w:rsidRPr="00393DBF">
        <w:rPr>
          <w:rFonts w:ascii="Arial" w:hAnsi="Arial" w:cs="Arial"/>
          <w:color w:val="000000" w:themeColor="text1"/>
          <w:sz w:val="22"/>
        </w:rPr>
        <w:t xml:space="preserve"> </w:t>
      </w:r>
      <w:r w:rsidR="00BE6B6E">
        <w:rPr>
          <w:rFonts w:ascii="Arial" w:hAnsi="Arial" w:cs="Arial"/>
          <w:color w:val="000000" w:themeColor="text1"/>
          <w:sz w:val="22"/>
        </w:rPr>
        <w:t>seven</w:t>
      </w:r>
      <w:r w:rsidRPr="00393DBF">
        <w:rPr>
          <w:rFonts w:ascii="Arial" w:hAnsi="Arial" w:cs="Arial"/>
          <w:color w:val="000000" w:themeColor="text1"/>
          <w:sz w:val="22"/>
        </w:rPr>
        <w:t xml:space="preserve"> genes: </w:t>
      </w:r>
      <w:r w:rsidRPr="00393DBF">
        <w:rPr>
          <w:rFonts w:ascii="Arial" w:hAnsi="Arial" w:cs="Arial"/>
          <w:i/>
          <w:color w:val="000000" w:themeColor="text1"/>
          <w:sz w:val="22"/>
        </w:rPr>
        <w:t>HFM1, PMF1, PMF1-BGLAP,</w:t>
      </w:r>
      <w:r w:rsidR="00BE6B6E">
        <w:rPr>
          <w:rFonts w:ascii="Arial" w:hAnsi="Arial" w:cs="Arial"/>
          <w:i/>
          <w:color w:val="000000" w:themeColor="text1"/>
          <w:sz w:val="22"/>
        </w:rPr>
        <w:t xml:space="preserve"> </w:t>
      </w:r>
      <w:r w:rsidR="00BE6B6E" w:rsidRPr="00BE6B6E">
        <w:rPr>
          <w:rFonts w:ascii="Arial" w:hAnsi="Arial" w:cs="Arial"/>
          <w:i/>
          <w:color w:val="000000" w:themeColor="text1"/>
          <w:sz w:val="22"/>
        </w:rPr>
        <w:t>DLG2</w:t>
      </w:r>
      <w:r w:rsidR="00BE6B6E">
        <w:rPr>
          <w:rFonts w:ascii="Arial" w:hAnsi="Arial" w:cs="Arial"/>
          <w:i/>
          <w:color w:val="000000" w:themeColor="text1"/>
          <w:sz w:val="22"/>
        </w:rPr>
        <w:t>,</w:t>
      </w:r>
      <w:r w:rsidRPr="00393DBF">
        <w:rPr>
          <w:rFonts w:ascii="Arial" w:hAnsi="Arial" w:cs="Arial"/>
          <w:i/>
          <w:color w:val="000000" w:themeColor="text1"/>
          <w:sz w:val="22"/>
        </w:rPr>
        <w:t xml:space="preserve"> SENP5, SLCO5A1, REXO1L1P</w:t>
      </w:r>
      <w:r w:rsidRPr="00393DBF">
        <w:rPr>
          <w:rFonts w:ascii="Arial" w:hAnsi="Arial" w:cs="Arial"/>
          <w:color w:val="000000" w:themeColor="text1"/>
          <w:sz w:val="22"/>
        </w:rPr>
        <w:t xml:space="preserve">. In the </w:t>
      </w:r>
      <w:r w:rsidR="00BE6B6E">
        <w:rPr>
          <w:rFonts w:ascii="Arial" w:hAnsi="Arial" w:cs="Arial"/>
          <w:color w:val="000000" w:themeColor="text1"/>
          <w:sz w:val="22"/>
        </w:rPr>
        <w:t>three</w:t>
      </w:r>
      <w:r w:rsidRPr="00393DBF">
        <w:rPr>
          <w:rFonts w:ascii="Arial" w:hAnsi="Arial" w:cs="Arial"/>
          <w:color w:val="000000" w:themeColor="text1"/>
          <w:sz w:val="22"/>
        </w:rPr>
        <w:t xml:space="preserve"> early sta</w:t>
      </w:r>
      <w:r w:rsidR="009F1D3F">
        <w:rPr>
          <w:rFonts w:ascii="Arial" w:hAnsi="Arial" w:cs="Arial"/>
          <w:color w:val="000000" w:themeColor="text1"/>
          <w:sz w:val="22"/>
        </w:rPr>
        <w:t xml:space="preserve">ge HCC patients, we identified </w:t>
      </w:r>
      <w:r w:rsidRPr="00393DBF">
        <w:rPr>
          <w:rFonts w:ascii="Arial" w:hAnsi="Arial" w:cs="Arial"/>
          <w:color w:val="000000" w:themeColor="text1"/>
          <w:sz w:val="22"/>
        </w:rPr>
        <w:t>93 DMCs (</w:t>
      </w:r>
      <w:r w:rsidRPr="00C32740">
        <w:rPr>
          <w:rFonts w:ascii="Arial" w:eastAsia="Times New Roman" w:hAnsi="Arial" w:cs="Arial"/>
          <w:b/>
          <w:color w:val="44546A" w:themeColor="text2"/>
          <w:kern w:val="0"/>
          <w:sz w:val="22"/>
          <w:lang w:eastAsia="en-US"/>
        </w:rPr>
        <w:t>Supplementary Table 5</w:t>
      </w:r>
      <w:r w:rsidRPr="00393DBF">
        <w:rPr>
          <w:rFonts w:ascii="Arial" w:hAnsi="Arial" w:cs="Arial"/>
          <w:color w:val="000000" w:themeColor="text1"/>
          <w:sz w:val="22"/>
        </w:rPr>
        <w:t xml:space="preserve">), of which </w:t>
      </w:r>
      <w:r w:rsidR="00B21494">
        <w:rPr>
          <w:rFonts w:ascii="Arial" w:hAnsi="Arial" w:cs="Arial" w:hint="eastAsia"/>
          <w:color w:val="000000" w:themeColor="text1"/>
          <w:sz w:val="22"/>
        </w:rPr>
        <w:t>86</w:t>
      </w:r>
      <w:r w:rsidRPr="00393DBF">
        <w:rPr>
          <w:rFonts w:ascii="Arial" w:hAnsi="Arial" w:cs="Arial"/>
          <w:color w:val="000000" w:themeColor="text1"/>
          <w:sz w:val="22"/>
        </w:rPr>
        <w:t xml:space="preserve"> were in common with those observed in advanced HCC patients and </w:t>
      </w:r>
      <w:ins w:id="90" w:author="Schrodi, Steven J PHD" w:date="2019-04-16T15:47:00Z">
        <w:r w:rsidR="007D3810">
          <w:rPr>
            <w:rFonts w:ascii="Arial" w:hAnsi="Arial" w:cs="Arial"/>
            <w:color w:val="000000" w:themeColor="text1"/>
            <w:sz w:val="22"/>
          </w:rPr>
          <w:t>five</w:t>
        </w:r>
      </w:ins>
      <w:del w:id="91" w:author="Schrodi, Steven J PHD" w:date="2019-04-16T15:47:00Z">
        <w:r w:rsidR="00B21494" w:rsidDel="007D3810">
          <w:rPr>
            <w:rFonts w:ascii="Arial" w:hAnsi="Arial" w:cs="Arial" w:hint="eastAsia"/>
            <w:color w:val="000000" w:themeColor="text1"/>
            <w:sz w:val="22"/>
          </w:rPr>
          <w:delText>5</w:delText>
        </w:r>
      </w:del>
      <w:r w:rsidRPr="00393DBF">
        <w:rPr>
          <w:rFonts w:ascii="Arial" w:hAnsi="Arial" w:cs="Arial"/>
          <w:color w:val="000000" w:themeColor="text1"/>
          <w:sz w:val="22"/>
        </w:rPr>
        <w:t xml:space="preserve"> </w:t>
      </w:r>
      <w:ins w:id="92" w:author="Schrodi, Steven J PHD" w:date="2019-04-16T15:47:00Z">
        <w:r w:rsidR="007D3810">
          <w:rPr>
            <w:rFonts w:ascii="Arial" w:hAnsi="Arial" w:cs="Arial"/>
            <w:color w:val="000000" w:themeColor="text1"/>
            <w:sz w:val="22"/>
          </w:rPr>
          <w:t xml:space="preserve">were </w:t>
        </w:r>
      </w:ins>
      <w:r w:rsidRPr="00393DBF">
        <w:rPr>
          <w:rFonts w:ascii="Arial" w:hAnsi="Arial" w:cs="Arial"/>
          <w:color w:val="000000" w:themeColor="text1"/>
          <w:sz w:val="22"/>
        </w:rPr>
        <w:t xml:space="preserve">located within </w:t>
      </w:r>
      <w:r w:rsidRPr="00393DBF">
        <w:rPr>
          <w:rFonts w:ascii="Arial" w:hAnsi="Arial" w:cs="Arial"/>
          <w:i/>
          <w:color w:val="000000" w:themeColor="text1"/>
          <w:sz w:val="22"/>
        </w:rPr>
        <w:t xml:space="preserve">PMF1 </w:t>
      </w:r>
      <w:r w:rsidRPr="00393DBF">
        <w:rPr>
          <w:rFonts w:ascii="Arial" w:hAnsi="Arial" w:cs="Arial"/>
          <w:color w:val="000000" w:themeColor="text1"/>
          <w:sz w:val="22"/>
        </w:rPr>
        <w:t>and</w:t>
      </w:r>
      <w:r w:rsidRPr="00393DBF">
        <w:rPr>
          <w:rFonts w:ascii="Arial" w:hAnsi="Arial" w:cs="Arial"/>
          <w:i/>
          <w:color w:val="000000" w:themeColor="text1"/>
          <w:sz w:val="22"/>
        </w:rPr>
        <w:t xml:space="preserve"> PMF1-BGLAP </w:t>
      </w:r>
      <w:r w:rsidRPr="00393DBF">
        <w:rPr>
          <w:rFonts w:ascii="Arial" w:hAnsi="Arial" w:cs="Arial"/>
          <w:color w:val="000000" w:themeColor="text1"/>
          <w:sz w:val="22"/>
        </w:rPr>
        <w:t>(</w:t>
      </w:r>
      <w:r w:rsidRPr="00C32740">
        <w:rPr>
          <w:rFonts w:ascii="Arial" w:eastAsia="Times New Roman" w:hAnsi="Arial" w:cs="Arial"/>
          <w:b/>
          <w:color w:val="44546A" w:themeColor="text2"/>
          <w:kern w:val="0"/>
          <w:sz w:val="22"/>
          <w:lang w:eastAsia="en-US"/>
        </w:rPr>
        <w:t>Fig 3A; Table 1</w:t>
      </w:r>
      <w:r w:rsidRPr="00393DBF">
        <w:rPr>
          <w:rFonts w:ascii="Arial" w:hAnsi="Arial" w:cs="Arial"/>
          <w:color w:val="000000" w:themeColor="text1"/>
          <w:sz w:val="22"/>
        </w:rPr>
        <w:t>).</w:t>
      </w:r>
      <w:r>
        <w:rPr>
          <w:rFonts w:ascii="Arial" w:hAnsi="Arial" w:cs="Arial"/>
          <w:color w:val="000000" w:themeColor="text1"/>
          <w:sz w:val="22"/>
        </w:rPr>
        <w:t xml:space="preserve"> </w:t>
      </w:r>
      <w:r w:rsidRPr="00393DBF">
        <w:rPr>
          <w:rFonts w:ascii="Arial" w:hAnsi="Arial" w:cs="Arial"/>
          <w:color w:val="000000" w:themeColor="text1"/>
          <w:sz w:val="22"/>
        </w:rPr>
        <w:t>Relative</w:t>
      </w:r>
      <w:ins w:id="93" w:author="Schrodi, Steven J PHD" w:date="2019-04-16T15:48:00Z">
        <w:r w:rsidR="007D3810">
          <w:rPr>
            <w:rFonts w:ascii="Arial" w:hAnsi="Arial" w:cs="Arial"/>
            <w:color w:val="000000" w:themeColor="text1"/>
            <w:sz w:val="22"/>
          </w:rPr>
          <w:t>ly</w:t>
        </w:r>
      </w:ins>
      <w:r w:rsidRPr="00393DBF">
        <w:rPr>
          <w:rFonts w:ascii="Arial" w:hAnsi="Arial" w:cs="Arial"/>
          <w:color w:val="000000" w:themeColor="text1"/>
          <w:sz w:val="22"/>
        </w:rPr>
        <w:t xml:space="preserve"> high proportions of hypo-</w:t>
      </w:r>
      <w:r w:rsidR="00B34858">
        <w:rPr>
          <w:rFonts w:ascii="Arial" w:hAnsi="Arial" w:cs="Arial" w:hint="eastAsia"/>
          <w:color w:val="000000" w:themeColor="text1"/>
          <w:sz w:val="22"/>
        </w:rPr>
        <w:t>LMR</w:t>
      </w:r>
      <w:r w:rsidR="00B34858">
        <w:rPr>
          <w:rFonts w:ascii="Arial" w:hAnsi="Arial" w:cs="Arial"/>
          <w:color w:val="000000" w:themeColor="text1"/>
          <w:sz w:val="22"/>
        </w:rPr>
        <w:t>s</w:t>
      </w:r>
      <w:r w:rsidRPr="00393DBF">
        <w:rPr>
          <w:rFonts w:ascii="Arial" w:hAnsi="Arial" w:cs="Arial"/>
          <w:color w:val="000000" w:themeColor="text1"/>
          <w:sz w:val="22"/>
        </w:rPr>
        <w:t xml:space="preserve"> (&gt;10%) were observed in one hepatitis and two cirrhosis patients (</w:t>
      </w:r>
      <w:r w:rsidRPr="00C32740">
        <w:rPr>
          <w:rFonts w:ascii="Arial" w:eastAsia="Times New Roman" w:hAnsi="Arial" w:cs="Arial"/>
          <w:b/>
          <w:color w:val="44546A" w:themeColor="text2"/>
          <w:kern w:val="0"/>
          <w:sz w:val="22"/>
          <w:lang w:eastAsia="en-US"/>
        </w:rPr>
        <w:t>Fig 2B</w:t>
      </w:r>
      <w:r w:rsidRPr="00393DBF">
        <w:rPr>
          <w:rFonts w:ascii="Arial" w:hAnsi="Arial" w:cs="Arial"/>
          <w:color w:val="000000" w:themeColor="text1"/>
          <w:sz w:val="22"/>
        </w:rPr>
        <w:t xml:space="preserve">), </w:t>
      </w:r>
      <w:ins w:id="94" w:author="Schrodi, Steven J PHD" w:date="2019-04-16T15:48:00Z">
        <w:r w:rsidR="007D3810">
          <w:rPr>
            <w:rFonts w:ascii="Arial" w:hAnsi="Arial" w:cs="Arial"/>
            <w:color w:val="000000" w:themeColor="text1"/>
            <w:sz w:val="22"/>
          </w:rPr>
          <w:t xml:space="preserve">possibly </w:t>
        </w:r>
      </w:ins>
      <w:r w:rsidRPr="00393DBF">
        <w:rPr>
          <w:rFonts w:ascii="Arial" w:hAnsi="Arial" w:cs="Arial"/>
          <w:color w:val="000000" w:themeColor="text1"/>
          <w:sz w:val="22"/>
        </w:rPr>
        <w:t xml:space="preserve">indicating their high HCC risk. </w:t>
      </w:r>
      <w:ins w:id="95" w:author="Schrodi, Steven J PHD" w:date="2019-04-16T15:48:00Z">
        <w:r w:rsidR="007D3810">
          <w:rPr>
            <w:rFonts w:ascii="Arial" w:hAnsi="Arial" w:cs="Arial"/>
            <w:color w:val="000000" w:themeColor="text1"/>
            <w:sz w:val="22"/>
          </w:rPr>
          <w:t>In total</w:t>
        </w:r>
      </w:ins>
      <w:del w:id="96" w:author="Schrodi, Steven J PHD" w:date="2019-04-16T15:48:00Z">
        <w:r w:rsidRPr="00393DBF" w:rsidDel="007D3810">
          <w:rPr>
            <w:rFonts w:ascii="Arial" w:hAnsi="Arial" w:cs="Arial"/>
            <w:color w:val="000000" w:themeColor="text1"/>
            <w:sz w:val="22"/>
          </w:rPr>
          <w:delText>Totally</w:delText>
        </w:r>
      </w:del>
      <w:r w:rsidRPr="00393DBF">
        <w:rPr>
          <w:rFonts w:ascii="Arial" w:hAnsi="Arial" w:cs="Arial"/>
          <w:color w:val="000000" w:themeColor="text1"/>
          <w:sz w:val="22"/>
        </w:rPr>
        <w:t xml:space="preserve">, all four </w:t>
      </w:r>
      <w:ins w:id="97" w:author="Schrodi, Steven J PHD" w:date="2019-04-16T15:48:00Z">
        <w:r w:rsidR="007D3810">
          <w:rPr>
            <w:rFonts w:ascii="Arial" w:hAnsi="Arial" w:cs="Arial"/>
            <w:color w:val="000000" w:themeColor="text1"/>
            <w:sz w:val="22"/>
          </w:rPr>
          <w:t xml:space="preserve">clinical </w:t>
        </w:r>
      </w:ins>
      <w:r w:rsidRPr="00393DBF">
        <w:rPr>
          <w:rFonts w:ascii="Arial" w:hAnsi="Arial" w:cs="Arial"/>
          <w:color w:val="000000" w:themeColor="text1"/>
          <w:sz w:val="22"/>
        </w:rPr>
        <w:t xml:space="preserve">groups had </w:t>
      </w:r>
      <w:r w:rsidR="00B21494">
        <w:rPr>
          <w:rFonts w:ascii="Arial" w:hAnsi="Arial" w:cs="Arial" w:hint="eastAsia"/>
          <w:color w:val="000000" w:themeColor="text1"/>
          <w:sz w:val="22"/>
        </w:rPr>
        <w:t>74</w:t>
      </w:r>
      <w:r w:rsidRPr="00393DBF">
        <w:rPr>
          <w:rFonts w:ascii="Arial" w:hAnsi="Arial" w:cs="Arial"/>
          <w:color w:val="000000" w:themeColor="text1"/>
          <w:sz w:val="22"/>
        </w:rPr>
        <w:t xml:space="preserve"> DMCs in common (</w:t>
      </w:r>
      <w:r w:rsidRPr="00C32740">
        <w:rPr>
          <w:rFonts w:ascii="Arial" w:eastAsia="Times New Roman" w:hAnsi="Arial" w:cs="Arial"/>
          <w:b/>
          <w:color w:val="44546A" w:themeColor="text2"/>
          <w:kern w:val="0"/>
          <w:sz w:val="22"/>
          <w:lang w:eastAsia="en-US"/>
        </w:rPr>
        <w:t>Fig 3A</w:t>
      </w:r>
      <w:r w:rsidRPr="00393DBF">
        <w:rPr>
          <w:rFonts w:ascii="Arial" w:hAnsi="Arial" w:cs="Arial"/>
          <w:color w:val="000000" w:themeColor="text1"/>
          <w:sz w:val="22"/>
        </w:rPr>
        <w:t xml:space="preserve">), which suggested that methylation changes may occur in </w:t>
      </w:r>
      <w:ins w:id="98" w:author="Schrodi, Steven J PHD" w:date="2019-04-16T15:49:00Z">
        <w:r w:rsidR="007D3810">
          <w:rPr>
            <w:rFonts w:ascii="Arial" w:hAnsi="Arial" w:cs="Arial"/>
            <w:color w:val="000000" w:themeColor="text1"/>
            <w:sz w:val="22"/>
          </w:rPr>
          <w:t xml:space="preserve">the </w:t>
        </w:r>
      </w:ins>
      <w:r w:rsidRPr="00393DBF">
        <w:rPr>
          <w:rFonts w:ascii="Arial" w:hAnsi="Arial" w:cs="Arial"/>
          <w:color w:val="000000" w:themeColor="text1"/>
          <w:sz w:val="22"/>
        </w:rPr>
        <w:t>early stage</w:t>
      </w:r>
      <w:ins w:id="99" w:author="Schrodi, Steven J PHD" w:date="2019-04-16T15:49:00Z">
        <w:r w:rsidR="007D3810">
          <w:rPr>
            <w:rFonts w:ascii="Arial" w:hAnsi="Arial" w:cs="Arial"/>
            <w:color w:val="000000" w:themeColor="text1"/>
            <w:sz w:val="22"/>
          </w:rPr>
          <w:t>s</w:t>
        </w:r>
      </w:ins>
      <w:r w:rsidRPr="00393DBF">
        <w:rPr>
          <w:rFonts w:ascii="Arial" w:hAnsi="Arial" w:cs="Arial"/>
          <w:color w:val="000000" w:themeColor="text1"/>
          <w:sz w:val="22"/>
        </w:rPr>
        <w:t xml:space="preserve"> of liver disease progression prior to HCC. </w:t>
      </w:r>
      <w:r w:rsidRPr="00C32740">
        <w:rPr>
          <w:rFonts w:ascii="Arial" w:eastAsia="Times New Roman" w:hAnsi="Arial" w:cs="Arial"/>
          <w:b/>
          <w:color w:val="44546A" w:themeColor="text2"/>
          <w:kern w:val="0"/>
          <w:sz w:val="22"/>
          <w:lang w:eastAsia="en-US"/>
        </w:rPr>
        <w:t>Table 1</w:t>
      </w:r>
      <w:r w:rsidRPr="00393DBF">
        <w:rPr>
          <w:rFonts w:ascii="Arial" w:hAnsi="Arial" w:cs="Arial"/>
          <w:color w:val="000000" w:themeColor="text1"/>
          <w:sz w:val="22"/>
        </w:rPr>
        <w:t xml:space="preserve"> displayed the </w:t>
      </w:r>
      <w:r w:rsidR="00336A0A">
        <w:rPr>
          <w:rFonts w:ascii="Arial" w:hAnsi="Arial" w:cs="Arial" w:hint="eastAsia"/>
          <w:color w:val="000000" w:themeColor="text1"/>
          <w:sz w:val="22"/>
        </w:rPr>
        <w:t>genes</w:t>
      </w:r>
      <w:r w:rsidRPr="00393DBF">
        <w:rPr>
          <w:rFonts w:ascii="Arial" w:hAnsi="Arial" w:cs="Arial"/>
          <w:color w:val="000000" w:themeColor="text1"/>
          <w:sz w:val="22"/>
        </w:rPr>
        <w:t xml:space="preserve"> with DMCs in the four comparisons. </w:t>
      </w:r>
      <w:ins w:id="100" w:author="Schrodi, Steven J PHD" w:date="2019-04-16T15:49:00Z">
        <w:r w:rsidR="007D3810">
          <w:rPr>
            <w:rFonts w:ascii="Arial" w:hAnsi="Arial" w:cs="Arial"/>
            <w:color w:val="000000" w:themeColor="text1"/>
            <w:sz w:val="22"/>
          </w:rPr>
          <w:t>In particular,</w:t>
        </w:r>
      </w:ins>
      <w:del w:id="101" w:author="Schrodi, Steven J PHD" w:date="2019-04-16T15:49:00Z">
        <w:r w:rsidRPr="00393DBF" w:rsidDel="007D3810">
          <w:rPr>
            <w:rFonts w:ascii="Arial" w:hAnsi="Arial" w:cs="Arial"/>
            <w:color w:val="000000" w:themeColor="text1"/>
            <w:sz w:val="22"/>
          </w:rPr>
          <w:delText>Particularly,</w:delText>
        </w:r>
      </w:del>
      <w:r w:rsidRPr="00393DBF">
        <w:rPr>
          <w:rFonts w:ascii="Arial" w:hAnsi="Arial" w:cs="Arial"/>
          <w:i/>
          <w:color w:val="000000" w:themeColor="text1"/>
          <w:sz w:val="22"/>
        </w:rPr>
        <w:t xml:space="preserve"> SENP5</w:t>
      </w:r>
      <w:r w:rsidRPr="00393DBF">
        <w:rPr>
          <w:rFonts w:ascii="Arial" w:hAnsi="Arial" w:cs="Arial"/>
          <w:color w:val="000000" w:themeColor="text1"/>
          <w:sz w:val="22"/>
        </w:rPr>
        <w:t xml:space="preserve"> gene had </w:t>
      </w:r>
      <w:ins w:id="102" w:author="Schrodi, Steven J PHD" w:date="2019-04-16T15:49:00Z">
        <w:r w:rsidR="007D3810">
          <w:rPr>
            <w:rFonts w:ascii="Arial" w:hAnsi="Arial" w:cs="Arial"/>
            <w:color w:val="000000" w:themeColor="text1"/>
            <w:sz w:val="22"/>
          </w:rPr>
          <w:t>seven</w:t>
        </w:r>
      </w:ins>
      <w:del w:id="103" w:author="Schrodi, Steven J PHD" w:date="2019-04-16T15:49:00Z">
        <w:r w:rsidRPr="00393DBF" w:rsidDel="007D3810">
          <w:rPr>
            <w:rFonts w:ascii="Arial" w:hAnsi="Arial" w:cs="Arial"/>
            <w:color w:val="000000" w:themeColor="text1"/>
            <w:sz w:val="22"/>
          </w:rPr>
          <w:delText>7</w:delText>
        </w:r>
      </w:del>
      <w:r w:rsidRPr="00393DBF">
        <w:rPr>
          <w:rFonts w:ascii="Arial" w:hAnsi="Arial" w:cs="Arial"/>
          <w:color w:val="000000" w:themeColor="text1"/>
          <w:sz w:val="22"/>
        </w:rPr>
        <w:t xml:space="preserve"> significantly hypo-methylated DMCs with consistently high sequencing coverage across all individuals (149 reads, on average, </w:t>
      </w:r>
      <w:r w:rsidRPr="00C32740">
        <w:rPr>
          <w:rFonts w:ascii="Arial" w:eastAsia="Times New Roman" w:hAnsi="Arial" w:cs="Arial"/>
          <w:b/>
          <w:color w:val="44546A" w:themeColor="text2"/>
          <w:kern w:val="0"/>
          <w:sz w:val="22"/>
          <w:lang w:eastAsia="en-US"/>
        </w:rPr>
        <w:t xml:space="preserve">Supplementary Fig </w:t>
      </w:r>
      <w:r w:rsidR="00B34858">
        <w:rPr>
          <w:rFonts w:ascii="Arial" w:eastAsia="Times New Roman" w:hAnsi="Arial" w:cs="Arial"/>
          <w:b/>
          <w:color w:val="44546A" w:themeColor="text2"/>
          <w:kern w:val="0"/>
          <w:sz w:val="22"/>
          <w:lang w:eastAsia="en-US"/>
        </w:rPr>
        <w:t>3</w:t>
      </w:r>
      <w:r w:rsidRPr="00393DBF">
        <w:rPr>
          <w:rFonts w:ascii="Arial" w:hAnsi="Arial" w:cs="Arial"/>
          <w:color w:val="000000" w:themeColor="text1"/>
          <w:sz w:val="22"/>
        </w:rPr>
        <w:t>, and</w:t>
      </w:r>
      <w:r w:rsidRPr="00393DBF" w:rsidDel="008A04D1">
        <w:rPr>
          <w:rFonts w:ascii="Arial" w:hAnsi="Arial" w:cs="Arial"/>
          <w:color w:val="000000" w:themeColor="text1"/>
          <w:sz w:val="22"/>
        </w:rPr>
        <w:t xml:space="preserve"> </w:t>
      </w:r>
      <w:r w:rsidRPr="00C32740">
        <w:rPr>
          <w:rFonts w:ascii="Arial" w:eastAsia="Times New Roman" w:hAnsi="Arial" w:cs="Arial"/>
          <w:b/>
          <w:color w:val="44546A" w:themeColor="text2"/>
          <w:kern w:val="0"/>
          <w:sz w:val="22"/>
          <w:lang w:eastAsia="en-US"/>
        </w:rPr>
        <w:t>Fig 3B</w:t>
      </w:r>
      <w:r w:rsidRPr="00393DBF">
        <w:rPr>
          <w:rFonts w:ascii="Arial" w:hAnsi="Arial" w:cs="Arial"/>
          <w:color w:val="000000" w:themeColor="text1"/>
          <w:sz w:val="22"/>
        </w:rPr>
        <w:t>). Intriguingly, all 7 DMCs that we found in intron 2 of</w:t>
      </w:r>
      <w:r w:rsidRPr="00393DBF">
        <w:rPr>
          <w:rFonts w:ascii="Arial" w:hAnsi="Arial" w:cs="Arial"/>
          <w:i/>
          <w:color w:val="000000" w:themeColor="text1"/>
          <w:sz w:val="22"/>
        </w:rPr>
        <w:t xml:space="preserve"> SENP5</w:t>
      </w:r>
      <w:r w:rsidRPr="00393DBF">
        <w:rPr>
          <w:rFonts w:ascii="Arial" w:hAnsi="Arial" w:cs="Arial"/>
          <w:color w:val="000000" w:themeColor="text1"/>
          <w:sz w:val="22"/>
        </w:rPr>
        <w:t xml:space="preserve"> were located near previously reported HBV integration sites in HCC (</w:t>
      </w:r>
      <w:r w:rsidRPr="00C32740">
        <w:rPr>
          <w:rFonts w:ascii="Arial" w:eastAsia="Times New Roman" w:hAnsi="Arial" w:cs="Arial"/>
          <w:b/>
          <w:color w:val="44546A" w:themeColor="text2"/>
          <w:kern w:val="0"/>
          <w:sz w:val="22"/>
          <w:lang w:eastAsia="en-US"/>
        </w:rPr>
        <w:t>Fig 3C</w:t>
      </w:r>
      <w:r w:rsidRPr="00393DBF">
        <w:rPr>
          <w:rFonts w:ascii="Arial" w:hAnsi="Arial" w:cs="Arial"/>
          <w:color w:val="000000" w:themeColor="text1"/>
          <w:sz w:val="22"/>
        </w:rPr>
        <w:t>)</w:t>
      </w:r>
      <w:r w:rsidRPr="00393DBF" w:rsidDel="000063E1">
        <w:rPr>
          <w:rFonts w:ascii="Arial" w:hAnsi="Arial" w:cs="Arial"/>
          <w:color w:val="000000" w:themeColor="text1"/>
          <w:sz w:val="22"/>
        </w:rPr>
        <w:t xml:space="preserve"> </w:t>
      </w:r>
      <w:r w:rsidRPr="00393DBF">
        <w:rPr>
          <w:rFonts w:ascii="Arial" w:hAnsi="Arial" w:cs="Arial"/>
          <w:color w:val="000000" w:themeColor="text1"/>
          <w:sz w:val="22"/>
        </w:rPr>
        <w:fldChar w:fldCharType="begin">
          <w:fldData xml:space="preserve">PEVuZE5vdGU+PENpdGU+PEF1dGhvcj5TdW5nPC9BdXRob3I+PFllYXI+MjAxMjwvWWVhcj48UmVj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=
</w:fldData>
        </w:fldChar>
      </w:r>
      <w:r w:rsidR="006C6E93">
        <w:rPr>
          <w:rFonts w:ascii="Arial" w:hAnsi="Arial" w:cs="Arial"/>
          <w:color w:val="000000" w:themeColor="text1"/>
          <w:sz w:val="22"/>
        </w:rPr>
        <w:instrText xml:space="preserve"> ADDIN EN.CITE </w:instrText>
      </w:r>
      <w:r w:rsidR="006C6E93">
        <w:rPr>
          <w:rFonts w:ascii="Arial" w:hAnsi="Arial" w:cs="Arial"/>
          <w:color w:val="000000" w:themeColor="text1"/>
          <w:sz w:val="22"/>
        </w:rPr>
        <w:fldChar w:fldCharType="begin">
          <w:fldData xml:space="preserve">PEVuZE5vdGU+PENpdGU+PEF1dGhvcj5TdW5nPC9BdXRob3I+PFllYXI+MjAxMjwvWWVhcj48UmVj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=
</w:fldData>
        </w:fldChar>
      </w:r>
      <w:r w:rsidR="006C6E93">
        <w:rPr>
          <w:rFonts w:ascii="Arial" w:hAnsi="Arial" w:cs="Arial"/>
          <w:color w:val="000000" w:themeColor="text1"/>
          <w:sz w:val="22"/>
        </w:rPr>
        <w:instrText xml:space="preserve"> ADDIN EN.CITE.DATA </w:instrText>
      </w:r>
      <w:r w:rsidR="006C6E93">
        <w:rPr>
          <w:rFonts w:ascii="Arial" w:hAnsi="Arial" w:cs="Arial"/>
          <w:color w:val="000000" w:themeColor="text1"/>
          <w:sz w:val="22"/>
        </w:rPr>
      </w:r>
      <w:r w:rsidR="006C6E93">
        <w:rPr>
          <w:rFonts w:ascii="Arial" w:hAnsi="Arial" w:cs="Arial"/>
          <w:color w:val="000000" w:themeColor="text1"/>
          <w:sz w:val="22"/>
        </w:rPr>
        <w:fldChar w:fldCharType="end"/>
      </w:r>
      <w:r w:rsidRPr="00393DBF">
        <w:rPr>
          <w:rFonts w:ascii="Arial" w:hAnsi="Arial" w:cs="Arial"/>
          <w:color w:val="000000" w:themeColor="text1"/>
          <w:sz w:val="22"/>
        </w:rPr>
      </w:r>
      <w:r w:rsidRPr="00393DBF">
        <w:rPr>
          <w:rFonts w:ascii="Arial" w:hAnsi="Arial" w:cs="Arial"/>
          <w:color w:val="000000" w:themeColor="text1"/>
          <w:sz w:val="22"/>
        </w:rPr>
        <w:fldChar w:fldCharType="separate"/>
      </w:r>
      <w:r w:rsidR="006C6E93">
        <w:rPr>
          <w:rFonts w:ascii="Arial" w:hAnsi="Arial" w:cs="Arial"/>
          <w:noProof/>
          <w:color w:val="000000" w:themeColor="text1"/>
          <w:sz w:val="22"/>
        </w:rPr>
        <w:t>(26)</w:t>
      </w:r>
      <w:r w:rsidRPr="00393DBF">
        <w:rPr>
          <w:rFonts w:ascii="Arial" w:hAnsi="Arial" w:cs="Arial"/>
          <w:color w:val="000000" w:themeColor="text1"/>
          <w:sz w:val="22"/>
        </w:rPr>
        <w:fldChar w:fldCharType="end"/>
      </w:r>
      <w:r w:rsidRPr="00393DBF">
        <w:rPr>
          <w:rFonts w:ascii="Arial" w:hAnsi="Arial" w:cs="Arial"/>
          <w:color w:val="000000" w:themeColor="text1"/>
          <w:sz w:val="22"/>
        </w:rPr>
        <w:t xml:space="preserve">. </w:t>
      </w:r>
    </w:p>
    <w:p w14:paraId="176546F7" w14:textId="4A5A38E1" w:rsidR="00F52901" w:rsidRPr="003645E6" w:rsidRDefault="00F52901" w:rsidP="00F52901">
      <w:pPr>
        <w:pStyle w:val="Heading3"/>
      </w:pPr>
      <w:del w:id="104" w:author="Schrodi, Steven J PHD" w:date="2019-04-16T15:50:00Z">
        <w:r w:rsidRPr="003645E6" w:rsidDel="007D3810">
          <w:delText>Over representing</w:delText>
        </w:r>
      </w:del>
      <w:ins w:id="105" w:author="Schrodi, Steven J PHD" w:date="2019-04-16T15:50:00Z">
        <w:r w:rsidR="007D3810">
          <w:t>Overrepresentation</w:t>
        </w:r>
      </w:ins>
      <w:r w:rsidRPr="003645E6">
        <w:t xml:space="preserve"> of DMCs in repeat regions and surrounding HBV integration sites</w:t>
      </w:r>
    </w:p>
    <w:p w14:paraId="236039D0" w14:textId="1D964242" w:rsidR="00F52901" w:rsidRPr="00393DBF" w:rsidRDefault="00F52901" w:rsidP="00F52901">
      <w:pPr>
        <w:spacing w:before="240"/>
        <w:ind w:firstLineChars="150" w:firstLine="330"/>
        <w:rPr>
          <w:rFonts w:ascii="Arial" w:hAnsi="Arial" w:cs="Arial"/>
          <w:sz w:val="22"/>
        </w:rPr>
      </w:pPr>
      <w:commentRangeStart w:id="106"/>
      <w:commentRangeStart w:id="107"/>
      <w:commentRangeStart w:id="108"/>
      <w:r w:rsidRPr="00393DBF">
        <w:rPr>
          <w:rFonts w:ascii="Arial" w:hAnsi="Arial" w:cs="Arial"/>
          <w:sz w:val="22"/>
        </w:rPr>
        <w:t xml:space="preserve">Genome feature distribution of CpGs </w:t>
      </w:r>
      <w:commentRangeEnd w:id="106"/>
      <w:r w:rsidR="00DE5598">
        <w:rPr>
          <w:rStyle w:val="CommentReference"/>
        </w:rPr>
        <w:commentReference w:id="106"/>
      </w:r>
      <w:commentRangeEnd w:id="107"/>
      <w:r w:rsidR="0048003B">
        <w:rPr>
          <w:rStyle w:val="CommentReference"/>
        </w:rPr>
        <w:commentReference w:id="107"/>
      </w:r>
      <w:commentRangeEnd w:id="108"/>
      <w:r w:rsidR="0048003B">
        <w:rPr>
          <w:rStyle w:val="CommentReference"/>
        </w:rPr>
        <w:commentReference w:id="108"/>
      </w:r>
      <w:r w:rsidRPr="00393DBF">
        <w:rPr>
          <w:rFonts w:ascii="Arial" w:hAnsi="Arial" w:cs="Arial"/>
          <w:sz w:val="22"/>
        </w:rPr>
        <w:t xml:space="preserve">illustrated that they tended to </w:t>
      </w:r>
      <w:ins w:id="109" w:author="Schrodi, Steven J PHD" w:date="2019-04-16T15:51:00Z">
        <w:r w:rsidR="00DE5598">
          <w:rPr>
            <w:rFonts w:ascii="Arial" w:hAnsi="Arial" w:cs="Arial"/>
            <w:sz w:val="22"/>
          </w:rPr>
          <w:t xml:space="preserve">be </w:t>
        </w:r>
      </w:ins>
      <w:r w:rsidRPr="00393DBF">
        <w:rPr>
          <w:rFonts w:ascii="Arial" w:hAnsi="Arial" w:cs="Arial"/>
          <w:sz w:val="22"/>
        </w:rPr>
        <w:t>locat</w:t>
      </w:r>
      <w:ins w:id="110" w:author="Schrodi, Steven J PHD" w:date="2019-04-16T15:51:00Z">
        <w:r w:rsidR="00DE5598">
          <w:rPr>
            <w:rFonts w:ascii="Arial" w:hAnsi="Arial" w:cs="Arial"/>
            <w:sz w:val="22"/>
          </w:rPr>
          <w:t>ed</w:t>
        </w:r>
      </w:ins>
      <w:del w:id="111" w:author="Schrodi, Steven J PHD" w:date="2019-04-16T15:51:00Z">
        <w:r w:rsidRPr="00393DBF" w:rsidDel="00DE5598">
          <w:rPr>
            <w:rFonts w:ascii="Arial" w:hAnsi="Arial" w:cs="Arial"/>
            <w:sz w:val="22"/>
          </w:rPr>
          <w:delText>e</w:delText>
        </w:r>
      </w:del>
      <w:r w:rsidRPr="00393DBF">
        <w:rPr>
          <w:rFonts w:ascii="Arial" w:hAnsi="Arial" w:cs="Arial"/>
          <w:sz w:val="22"/>
        </w:rPr>
        <w:t xml:space="preserve"> at intergenic region and repeat r</w:t>
      </w:r>
      <w:r w:rsidRPr="00393DBF">
        <w:rPr>
          <w:rFonts w:ascii="Arial" w:hAnsi="Arial" w:cs="Arial"/>
          <w:color w:val="000000" w:themeColor="text1"/>
          <w:sz w:val="22"/>
        </w:rPr>
        <w:t xml:space="preserve">egions </w:t>
      </w:r>
      <w:r w:rsidRPr="00393DBF">
        <w:rPr>
          <w:rFonts w:ascii="Arial" w:hAnsi="Arial" w:cs="Arial"/>
          <w:sz w:val="22"/>
        </w:rPr>
        <w:t>(Methods,</w:t>
      </w:r>
      <w:r w:rsidRPr="00393DBF">
        <w:rPr>
          <w:rFonts w:ascii="Arial" w:hAnsi="Arial" w:cs="Arial"/>
          <w:color w:val="000000" w:themeColor="text1"/>
          <w:sz w:val="22"/>
        </w:rPr>
        <w:t xml:space="preserve"> </w:t>
      </w:r>
      <w:r w:rsidRPr="00C32740">
        <w:rPr>
          <w:rFonts w:ascii="Arial" w:eastAsia="Times New Roman" w:hAnsi="Arial" w:cs="Arial"/>
          <w:b/>
          <w:color w:val="44546A" w:themeColor="text2"/>
          <w:kern w:val="0"/>
          <w:sz w:val="22"/>
          <w:lang w:eastAsia="en-US"/>
        </w:rPr>
        <w:t xml:space="preserve">Supplementary Fig </w:t>
      </w:r>
      <w:r w:rsidR="00687B35">
        <w:rPr>
          <w:rFonts w:ascii="Arial" w:eastAsia="Times New Roman" w:hAnsi="Arial" w:cs="Arial"/>
          <w:b/>
          <w:color w:val="44546A" w:themeColor="text2"/>
          <w:kern w:val="0"/>
          <w:sz w:val="22"/>
          <w:lang w:eastAsia="en-US"/>
        </w:rPr>
        <w:t>4</w:t>
      </w:r>
      <w:r w:rsidRPr="00C32740">
        <w:rPr>
          <w:rFonts w:ascii="Arial" w:eastAsia="Times New Roman" w:hAnsi="Arial" w:cs="Arial"/>
          <w:b/>
          <w:color w:val="44546A" w:themeColor="text2"/>
          <w:kern w:val="0"/>
          <w:sz w:val="22"/>
          <w:lang w:eastAsia="en-US"/>
        </w:rPr>
        <w:t>A</w:t>
      </w:r>
      <w:r w:rsidRPr="00393DBF">
        <w:rPr>
          <w:rFonts w:ascii="Arial" w:hAnsi="Arial" w:cs="Arial"/>
          <w:sz w:val="22"/>
        </w:rPr>
        <w:t xml:space="preserve">), and CpGs in repeat regions had much higher sequencing depth in this low pass sequencing strategy </w:t>
      </w:r>
      <w:ins w:id="112" w:author="Schrodi, Steven J PHD" w:date="2019-04-16T15:51:00Z">
        <w:r w:rsidR="00DE5598">
          <w:rPr>
            <w:rFonts w:ascii="Arial" w:hAnsi="Arial" w:cs="Arial"/>
            <w:sz w:val="22"/>
          </w:rPr>
          <w:t>compared to</w:t>
        </w:r>
      </w:ins>
      <w:del w:id="113" w:author="Schrodi, Steven J PHD" w:date="2019-04-16T15:51:00Z">
        <w:r w:rsidRPr="00393DBF" w:rsidDel="00DE5598">
          <w:rPr>
            <w:rFonts w:ascii="Arial" w:hAnsi="Arial" w:cs="Arial"/>
            <w:sz w:val="22"/>
          </w:rPr>
          <w:delText>than</w:delText>
        </w:r>
      </w:del>
      <w:r w:rsidRPr="00393DBF">
        <w:rPr>
          <w:rFonts w:ascii="Arial" w:hAnsi="Arial" w:cs="Arial"/>
          <w:sz w:val="22"/>
        </w:rPr>
        <w:t xml:space="preserve"> those in other regions (</w:t>
      </w:r>
      <w:r w:rsidRPr="00393DBF">
        <w:rPr>
          <w:rFonts w:ascii="Arial" w:hAnsi="Arial" w:cs="Arial"/>
          <w:color w:val="000000" w:themeColor="text1"/>
          <w:sz w:val="22"/>
        </w:rPr>
        <w:t>P &lt; 2.2</w:t>
      </w:r>
      <w:r>
        <w:rPr>
          <w:rFonts w:ascii="Arial" w:hAnsi="Arial" w:cs="Arial"/>
          <w:color w:val="000000" w:themeColor="text1"/>
          <w:sz w:val="22"/>
        </w:rPr>
        <w:t>x10</w:t>
      </w:r>
      <w:r w:rsidRPr="00C32740">
        <w:rPr>
          <w:rFonts w:ascii="Arial" w:hAnsi="Arial" w:cs="Arial"/>
          <w:color w:val="000000" w:themeColor="text1"/>
          <w:sz w:val="22"/>
          <w:vertAlign w:val="superscript"/>
        </w:rPr>
        <w:t>-16</w:t>
      </w:r>
      <w:r w:rsidRPr="00393DBF">
        <w:rPr>
          <w:rFonts w:ascii="Arial" w:hAnsi="Arial" w:cs="Arial"/>
          <w:color w:val="000000" w:themeColor="text1"/>
          <w:sz w:val="22"/>
        </w:rPr>
        <w:t xml:space="preserve">, Wilcoxon rank sum test; </w:t>
      </w:r>
      <w:r w:rsidRPr="00C32740">
        <w:rPr>
          <w:rFonts w:ascii="Arial" w:eastAsia="Times New Roman" w:hAnsi="Arial" w:cs="Arial"/>
          <w:b/>
          <w:color w:val="44546A" w:themeColor="text2"/>
          <w:kern w:val="0"/>
          <w:sz w:val="22"/>
          <w:lang w:eastAsia="en-US"/>
        </w:rPr>
        <w:t xml:space="preserve">Supplementary Fig </w:t>
      </w:r>
      <w:r w:rsidR="00687B35">
        <w:rPr>
          <w:rFonts w:ascii="Arial" w:eastAsia="Times New Roman" w:hAnsi="Arial" w:cs="Arial"/>
          <w:b/>
          <w:color w:val="44546A" w:themeColor="text2"/>
          <w:kern w:val="0"/>
          <w:sz w:val="22"/>
          <w:lang w:eastAsia="en-US"/>
        </w:rPr>
        <w:t>4</w:t>
      </w:r>
      <w:r w:rsidRPr="00C32740">
        <w:rPr>
          <w:rFonts w:ascii="Arial" w:eastAsia="Times New Roman" w:hAnsi="Arial" w:cs="Arial"/>
          <w:b/>
          <w:color w:val="44546A" w:themeColor="text2"/>
          <w:kern w:val="0"/>
          <w:sz w:val="22"/>
          <w:lang w:eastAsia="en-US"/>
        </w:rPr>
        <w:t>B</w:t>
      </w:r>
      <w:r w:rsidRPr="00393DBF">
        <w:rPr>
          <w:rFonts w:ascii="Arial" w:hAnsi="Arial" w:cs="Arial"/>
          <w:color w:val="000000" w:themeColor="text1"/>
          <w:sz w:val="22"/>
        </w:rPr>
        <w:t>)</w:t>
      </w:r>
      <w:r w:rsidRPr="00393DBF">
        <w:rPr>
          <w:rFonts w:ascii="Arial" w:hAnsi="Arial" w:cs="Arial"/>
          <w:sz w:val="22"/>
        </w:rPr>
        <w:t xml:space="preserve">. On average, </w:t>
      </w:r>
      <w:r w:rsidRPr="00393DBF">
        <w:rPr>
          <w:rFonts w:ascii="Arial" w:hAnsi="Arial" w:cs="Arial"/>
          <w:color w:val="000000" w:themeColor="text1"/>
          <w:sz w:val="22"/>
        </w:rPr>
        <w:t>64% of all these Cp</w:t>
      </w:r>
      <w:r w:rsidRPr="00393DBF">
        <w:rPr>
          <w:rFonts w:ascii="Arial" w:hAnsi="Arial" w:cs="Arial"/>
          <w:sz w:val="22"/>
        </w:rPr>
        <w:t xml:space="preserve">Gs were in the repeat regions </w:t>
      </w:r>
      <w:r w:rsidRPr="00393DBF">
        <w:rPr>
          <w:rFonts w:ascii="Arial" w:hAnsi="Arial" w:cs="Arial"/>
          <w:color w:val="000000" w:themeColor="text1"/>
          <w:sz w:val="22"/>
        </w:rPr>
        <w:t>(</w:t>
      </w:r>
      <w:r w:rsidRPr="00C32740">
        <w:rPr>
          <w:rFonts w:ascii="Arial" w:hAnsi="Arial" w:cs="Arial"/>
          <w:b/>
          <w:color w:val="1F4E79" w:themeColor="accent1" w:themeShade="80"/>
          <w:sz w:val="22"/>
        </w:rPr>
        <w:t xml:space="preserve">Supplementary Fig </w:t>
      </w:r>
      <w:r w:rsidR="00687B35">
        <w:rPr>
          <w:rFonts w:ascii="Arial" w:hAnsi="Arial" w:cs="Arial"/>
          <w:b/>
          <w:color w:val="1F4E79" w:themeColor="accent1" w:themeShade="80"/>
          <w:sz w:val="22"/>
        </w:rPr>
        <w:t>4</w:t>
      </w:r>
      <w:r w:rsidRPr="00C32740">
        <w:rPr>
          <w:rFonts w:ascii="Arial" w:hAnsi="Arial" w:cs="Arial"/>
          <w:b/>
          <w:color w:val="1F4E79" w:themeColor="accent1" w:themeShade="80"/>
          <w:sz w:val="22"/>
        </w:rPr>
        <w:t>C</w:t>
      </w:r>
      <w:r w:rsidRPr="00393DBF">
        <w:rPr>
          <w:rFonts w:ascii="Arial" w:hAnsi="Arial" w:cs="Arial"/>
          <w:color w:val="000000" w:themeColor="text1"/>
          <w:sz w:val="22"/>
        </w:rPr>
        <w:t>), and this percentage varied from 49% to 87%</w:t>
      </w:r>
      <w:ins w:id="114" w:author="Schrodi, Steven J PHD" w:date="2019-04-16T15:52:00Z">
        <w:r w:rsidR="00DE5598">
          <w:rPr>
            <w:rFonts w:ascii="Arial" w:hAnsi="Arial" w:cs="Arial"/>
            <w:color w:val="000000" w:themeColor="text1"/>
            <w:sz w:val="22"/>
          </w:rPr>
          <w:t xml:space="preserve"> across the</w:t>
        </w:r>
      </w:ins>
      <w:del w:id="115" w:author="Schrodi, Steven J PHD" w:date="2019-04-16T15:52:00Z">
        <w:r w:rsidRPr="00393DBF" w:rsidDel="00DE5598">
          <w:rPr>
            <w:rFonts w:ascii="Arial" w:hAnsi="Arial" w:cs="Arial"/>
            <w:color w:val="000000" w:themeColor="text1"/>
            <w:sz w:val="22"/>
          </w:rPr>
          <w:delText xml:space="preserve"> among</w:delText>
        </w:r>
      </w:del>
      <w:r w:rsidRPr="00393DBF">
        <w:rPr>
          <w:rFonts w:ascii="Arial" w:hAnsi="Arial" w:cs="Arial"/>
          <w:color w:val="000000" w:themeColor="text1"/>
          <w:sz w:val="22"/>
        </w:rPr>
        <w:t xml:space="preserve"> </w:t>
      </w:r>
      <w:ins w:id="116" w:author="Schrodi, Steven J PHD" w:date="2019-04-16T15:52:00Z">
        <w:r w:rsidR="00DE5598">
          <w:rPr>
            <w:rFonts w:ascii="Arial" w:hAnsi="Arial" w:cs="Arial"/>
            <w:color w:val="000000" w:themeColor="text1"/>
            <w:sz w:val="22"/>
          </w:rPr>
          <w:t>samples</w:t>
        </w:r>
      </w:ins>
      <w:del w:id="117" w:author="Schrodi, Steven J PHD" w:date="2019-04-16T15:52:00Z">
        <w:r w:rsidRPr="00393DBF" w:rsidDel="00DE5598">
          <w:rPr>
            <w:rFonts w:ascii="Arial" w:hAnsi="Arial" w:cs="Arial"/>
            <w:color w:val="000000" w:themeColor="text1"/>
            <w:sz w:val="22"/>
          </w:rPr>
          <w:delText>individuals</w:delText>
        </w:r>
      </w:del>
      <w:r w:rsidRPr="00393DBF">
        <w:rPr>
          <w:rFonts w:ascii="Arial" w:hAnsi="Arial" w:cs="Arial"/>
          <w:color w:val="000000" w:themeColor="text1"/>
          <w:sz w:val="22"/>
        </w:rPr>
        <w:t>.</w:t>
      </w:r>
      <w:r w:rsidRPr="00393DBF">
        <w:rPr>
          <w:rFonts w:ascii="Arial" w:hAnsi="Arial" w:cs="Arial"/>
          <w:sz w:val="22"/>
        </w:rPr>
        <w:t xml:space="preserve"> Differential methylation analysis required the CpG sites having </w:t>
      </w:r>
      <w:ins w:id="118" w:author="Schrodi, Steven J PHD" w:date="2019-04-16T15:53:00Z">
        <w:r w:rsidR="00DE5598">
          <w:rPr>
            <w:rFonts w:ascii="Arial" w:hAnsi="Arial" w:cs="Arial"/>
            <w:sz w:val="22"/>
          </w:rPr>
          <w:t xml:space="preserve">over five </w:t>
        </w:r>
      </w:ins>
      <w:r w:rsidRPr="00393DBF">
        <w:rPr>
          <w:rFonts w:ascii="Arial" w:hAnsi="Arial" w:cs="Arial"/>
          <w:sz w:val="22"/>
        </w:rPr>
        <w:t>sequencing reads</w:t>
      </w:r>
      <w:del w:id="119" w:author="Schrodi, Steven J PHD" w:date="2019-04-16T15:53:00Z">
        <w:r w:rsidRPr="00393DBF" w:rsidDel="00DE5598">
          <w:rPr>
            <w:rFonts w:ascii="Arial" w:hAnsi="Arial" w:cs="Arial"/>
            <w:sz w:val="22"/>
          </w:rPr>
          <w:delText xml:space="preserve"> over 5</w:delText>
        </w:r>
      </w:del>
      <w:r w:rsidRPr="00393DBF">
        <w:rPr>
          <w:rFonts w:ascii="Arial" w:hAnsi="Arial" w:cs="Arial"/>
          <w:sz w:val="22"/>
        </w:rPr>
        <w:t xml:space="preserve"> in all </w:t>
      </w:r>
      <w:ins w:id="120" w:author="Schrodi, Steven J PHD" w:date="2019-04-16T15:53:00Z">
        <w:r w:rsidR="00DE5598">
          <w:rPr>
            <w:rFonts w:ascii="Arial" w:hAnsi="Arial" w:cs="Arial"/>
            <w:sz w:val="22"/>
          </w:rPr>
          <w:t>samples</w:t>
        </w:r>
      </w:ins>
      <w:del w:id="121" w:author="Schrodi, Steven J PHD" w:date="2019-04-16T15:53:00Z">
        <w:r w:rsidRPr="00393DBF" w:rsidDel="00DE5598">
          <w:rPr>
            <w:rFonts w:ascii="Arial" w:hAnsi="Arial" w:cs="Arial"/>
            <w:sz w:val="22"/>
          </w:rPr>
          <w:delText>individual</w:delText>
        </w:r>
      </w:del>
      <w:r w:rsidRPr="00393DBF">
        <w:rPr>
          <w:rFonts w:ascii="Arial" w:hAnsi="Arial" w:cs="Arial"/>
          <w:sz w:val="22"/>
        </w:rPr>
        <w:t xml:space="preserve"> (</w:t>
      </w:r>
      <w:r w:rsidRPr="00C32740">
        <w:rPr>
          <w:rFonts w:ascii="Arial" w:eastAsia="Times New Roman" w:hAnsi="Arial" w:cs="Arial"/>
          <w:b/>
          <w:color w:val="44546A" w:themeColor="text2"/>
          <w:kern w:val="0"/>
          <w:sz w:val="22"/>
          <w:lang w:eastAsia="en-US"/>
        </w:rPr>
        <w:t>Method</w:t>
      </w:r>
      <w:r w:rsidRPr="00393DBF">
        <w:rPr>
          <w:rFonts w:ascii="Arial" w:hAnsi="Arial" w:cs="Arial"/>
          <w:sz w:val="22"/>
        </w:rPr>
        <w:t xml:space="preserve">), and </w:t>
      </w:r>
      <w:ins w:id="122" w:author="Schrodi, Steven J PHD" w:date="2019-04-16T15:53:00Z">
        <w:r w:rsidR="00DE5598">
          <w:rPr>
            <w:rFonts w:ascii="Arial" w:hAnsi="Arial" w:cs="Arial"/>
            <w:sz w:val="22"/>
          </w:rPr>
          <w:t>the resulting</w:t>
        </w:r>
      </w:ins>
      <w:del w:id="123" w:author="Schrodi, Steven J PHD" w:date="2019-04-16T15:54:00Z">
        <w:r w:rsidRPr="00393DBF" w:rsidDel="00DE5598">
          <w:rPr>
            <w:rFonts w:ascii="Arial" w:hAnsi="Arial" w:cs="Arial"/>
            <w:sz w:val="22"/>
          </w:rPr>
          <w:delText>qualified</w:delText>
        </w:r>
      </w:del>
      <w:r w:rsidRPr="00393DBF">
        <w:rPr>
          <w:rFonts w:ascii="Arial" w:hAnsi="Arial" w:cs="Arial"/>
          <w:sz w:val="22"/>
        </w:rPr>
        <w:t xml:space="preserve"> CpG</w:t>
      </w:r>
      <w:ins w:id="124" w:author="Schrodi, Steven J PHD" w:date="2019-04-16T15:54:00Z">
        <w:r w:rsidR="00DE5598">
          <w:rPr>
            <w:rFonts w:ascii="Arial" w:hAnsi="Arial" w:cs="Arial"/>
            <w:sz w:val="22"/>
          </w:rPr>
          <w:t>s</w:t>
        </w:r>
      </w:ins>
      <w:r w:rsidRPr="00393DBF">
        <w:rPr>
          <w:rFonts w:ascii="Arial" w:hAnsi="Arial" w:cs="Arial"/>
          <w:sz w:val="22"/>
        </w:rPr>
        <w:t xml:space="preserve"> were over represented in repeat regions. Finally, </w:t>
      </w:r>
      <w:r w:rsidRPr="00393DBF">
        <w:rPr>
          <w:rFonts w:ascii="Arial" w:hAnsi="Arial" w:cs="Arial"/>
          <w:color w:val="000000" w:themeColor="text1"/>
          <w:sz w:val="22"/>
        </w:rPr>
        <w:t>91% of DM</w:t>
      </w:r>
      <w:r w:rsidRPr="00393DBF">
        <w:rPr>
          <w:rFonts w:ascii="Arial" w:hAnsi="Arial" w:cs="Arial"/>
          <w:sz w:val="22"/>
        </w:rPr>
        <w:t xml:space="preserve">Cs of advanced HCC patients </w:t>
      </w:r>
      <w:ins w:id="125" w:author="Schrodi, Steven J PHD" w:date="2019-04-16T15:54:00Z">
        <w:r w:rsidR="00DE5598">
          <w:rPr>
            <w:rFonts w:ascii="Arial" w:hAnsi="Arial" w:cs="Arial"/>
            <w:sz w:val="22"/>
          </w:rPr>
          <w:t xml:space="preserve">were </w:t>
        </w:r>
      </w:ins>
      <w:r w:rsidRPr="00393DBF">
        <w:rPr>
          <w:rFonts w:ascii="Arial" w:hAnsi="Arial" w:cs="Arial"/>
          <w:sz w:val="22"/>
        </w:rPr>
        <w:t>located within repeat regions (</w:t>
      </w:r>
      <w:r w:rsidRPr="00C32740">
        <w:rPr>
          <w:rFonts w:ascii="Arial" w:eastAsia="Times New Roman" w:hAnsi="Arial" w:cs="Arial"/>
          <w:b/>
          <w:color w:val="44546A" w:themeColor="text2"/>
          <w:kern w:val="0"/>
          <w:sz w:val="22"/>
          <w:lang w:eastAsia="en-US"/>
        </w:rPr>
        <w:t>Fig 4A</w:t>
      </w:r>
      <w:r w:rsidRPr="00393DBF">
        <w:rPr>
          <w:rFonts w:ascii="Arial" w:hAnsi="Arial" w:cs="Arial"/>
          <w:sz w:val="22"/>
        </w:rPr>
        <w:t xml:space="preserve">). Considering </w:t>
      </w:r>
      <w:ins w:id="126" w:author="Schrodi, Steven J PHD" w:date="2019-04-16T15:54:00Z">
        <w:r w:rsidR="00DE5598">
          <w:rPr>
            <w:rFonts w:ascii="Arial" w:hAnsi="Arial" w:cs="Arial"/>
            <w:sz w:val="22"/>
          </w:rPr>
          <w:t xml:space="preserve">that </w:t>
        </w:r>
      </w:ins>
      <w:r w:rsidRPr="00393DBF">
        <w:rPr>
          <w:rFonts w:ascii="Arial" w:hAnsi="Arial" w:cs="Arial"/>
          <w:sz w:val="22"/>
        </w:rPr>
        <w:t>repeat region</w:t>
      </w:r>
      <w:ins w:id="127" w:author="Schrodi, Steven J PHD" w:date="2019-04-16T15:54:00Z">
        <w:r w:rsidR="00DE5598">
          <w:rPr>
            <w:rFonts w:ascii="Arial" w:hAnsi="Arial" w:cs="Arial"/>
            <w:sz w:val="22"/>
          </w:rPr>
          <w:t>s</w:t>
        </w:r>
      </w:ins>
      <w:r w:rsidRPr="00393DBF">
        <w:rPr>
          <w:rFonts w:ascii="Arial" w:hAnsi="Arial" w:cs="Arial"/>
          <w:sz w:val="22"/>
        </w:rPr>
        <w:t xml:space="preserve"> </w:t>
      </w:r>
      <w:ins w:id="128" w:author="Schrodi, Steven J PHD" w:date="2019-04-16T15:54:00Z">
        <w:r w:rsidR="00DE5598">
          <w:rPr>
            <w:rFonts w:ascii="Arial" w:hAnsi="Arial" w:cs="Arial"/>
            <w:sz w:val="22"/>
          </w:rPr>
          <w:t>are</w:t>
        </w:r>
      </w:ins>
      <w:del w:id="129" w:author="Schrodi, Steven J PHD" w:date="2019-04-16T15:54:00Z">
        <w:r w:rsidRPr="00393DBF" w:rsidDel="00DE5598">
          <w:rPr>
            <w:rFonts w:ascii="Arial" w:hAnsi="Arial" w:cs="Arial"/>
            <w:sz w:val="22"/>
          </w:rPr>
          <w:delText>is</w:delText>
        </w:r>
      </w:del>
      <w:r w:rsidRPr="00393DBF">
        <w:rPr>
          <w:rFonts w:ascii="Arial" w:hAnsi="Arial" w:cs="Arial"/>
          <w:sz w:val="22"/>
        </w:rPr>
        <w:t xml:space="preserve"> a known feature of HBV integration sites </w:t>
      </w:r>
      <w:r w:rsidRPr="00393DBF">
        <w:rPr>
          <w:rFonts w:ascii="Arial" w:hAnsi="Arial" w:cs="Arial"/>
          <w:color w:val="000000" w:themeColor="text1"/>
          <w:sz w:val="22"/>
        </w:rPr>
        <w:fldChar w:fldCharType="begin">
          <w:fldData xml:space="preserve">PEVuZE5vdGU+PENpdGU+PEF1dGhvcj5UdTwvQXV0aG9yPjxZZWFyPjIwMTc8L1llYXI+PFJlY051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</w:fldData>
        </w:fldChar>
      </w:r>
      <w:r w:rsidR="006C6E93">
        <w:rPr>
          <w:rFonts w:ascii="Arial" w:hAnsi="Arial" w:cs="Arial"/>
          <w:color w:val="000000" w:themeColor="text1"/>
          <w:sz w:val="22"/>
        </w:rPr>
        <w:instrText xml:space="preserve"> ADDIN EN.CITE </w:instrText>
      </w:r>
      <w:r w:rsidR="006C6E93">
        <w:rPr>
          <w:rFonts w:ascii="Arial" w:hAnsi="Arial" w:cs="Arial"/>
          <w:color w:val="000000" w:themeColor="text1"/>
          <w:sz w:val="22"/>
        </w:rPr>
        <w:fldChar w:fldCharType="begin">
          <w:fldData xml:space="preserve">PEVuZE5vdGU+PENpdGU+PEF1dGhvcj5UdTwvQXV0aG9yPjxZZWFyPjIwMTc8L1llYXI+PFJlY051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</w:fldData>
        </w:fldChar>
      </w:r>
      <w:r w:rsidR="006C6E93">
        <w:rPr>
          <w:rFonts w:ascii="Arial" w:hAnsi="Arial" w:cs="Arial"/>
          <w:color w:val="000000" w:themeColor="text1"/>
          <w:sz w:val="22"/>
        </w:rPr>
        <w:instrText xml:space="preserve"> ADDIN EN.CITE.DATA </w:instrText>
      </w:r>
      <w:r w:rsidR="006C6E93">
        <w:rPr>
          <w:rFonts w:ascii="Arial" w:hAnsi="Arial" w:cs="Arial"/>
          <w:color w:val="000000" w:themeColor="text1"/>
          <w:sz w:val="22"/>
        </w:rPr>
      </w:r>
      <w:r w:rsidR="006C6E93">
        <w:rPr>
          <w:rFonts w:ascii="Arial" w:hAnsi="Arial" w:cs="Arial"/>
          <w:color w:val="000000" w:themeColor="text1"/>
          <w:sz w:val="22"/>
        </w:rPr>
        <w:fldChar w:fldCharType="end"/>
      </w:r>
      <w:r w:rsidRPr="00393DBF">
        <w:rPr>
          <w:rFonts w:ascii="Arial" w:hAnsi="Arial" w:cs="Arial"/>
          <w:color w:val="000000" w:themeColor="text1"/>
          <w:sz w:val="22"/>
        </w:rPr>
      </w:r>
      <w:r w:rsidRPr="00393DBF">
        <w:rPr>
          <w:rFonts w:ascii="Arial" w:hAnsi="Arial" w:cs="Arial"/>
          <w:color w:val="000000" w:themeColor="text1"/>
          <w:sz w:val="22"/>
        </w:rPr>
        <w:fldChar w:fldCharType="separate"/>
      </w:r>
      <w:r w:rsidR="006C6E93">
        <w:rPr>
          <w:rFonts w:ascii="Arial" w:hAnsi="Arial" w:cs="Arial"/>
          <w:noProof/>
          <w:color w:val="000000" w:themeColor="text1"/>
          <w:sz w:val="22"/>
        </w:rPr>
        <w:t>(27, 28)</w:t>
      </w:r>
      <w:r w:rsidRPr="00393DBF">
        <w:rPr>
          <w:rFonts w:ascii="Arial" w:hAnsi="Arial" w:cs="Arial"/>
          <w:color w:val="000000" w:themeColor="text1"/>
          <w:sz w:val="22"/>
        </w:rPr>
        <w:fldChar w:fldCharType="end"/>
      </w:r>
      <w:r w:rsidRPr="00393DBF">
        <w:rPr>
          <w:rFonts w:ascii="Arial" w:hAnsi="Arial" w:cs="Arial"/>
          <w:sz w:val="22"/>
        </w:rPr>
        <w:t xml:space="preserve">, we subsequently analyzed the location of DMCs relative to reported HBV integration sites </w:t>
      </w:r>
      <w:r w:rsidRPr="00393DBF">
        <w:rPr>
          <w:rFonts w:ascii="Arial" w:hAnsi="Arial" w:cs="Arial"/>
          <w:sz w:val="22"/>
        </w:rPr>
        <w:fldChar w:fldCharType="begin">
          <w:fldData xml:space="preserve">PEVuZE5vdGU+PENpdGU+PEF1dGhvcj5KaWFuZzwvQXV0aG9yPjxZZWFyPjIwMTI8L1llYXI+PFJl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</w:fldData>
        </w:fldChar>
      </w:r>
      <w:r w:rsidR="006C6E93">
        <w:rPr>
          <w:rFonts w:ascii="Arial" w:hAnsi="Arial" w:cs="Arial"/>
          <w:sz w:val="22"/>
        </w:rPr>
        <w:instrText xml:space="preserve"> ADDIN EN.CITE </w:instrText>
      </w:r>
      <w:r w:rsidR="006C6E93">
        <w:rPr>
          <w:rFonts w:ascii="Arial" w:hAnsi="Arial" w:cs="Arial"/>
          <w:sz w:val="22"/>
        </w:rPr>
        <w:fldChar w:fldCharType="begin">
          <w:fldData xml:space="preserve">PEVuZE5vdGU+PENpdGU+PEF1dGhvcj5KaWFuZzwvQXV0aG9yPjxZZWFyPjIwMTI8L1llYXI+PFJl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</w:fldData>
        </w:fldChar>
      </w:r>
      <w:r w:rsidR="006C6E93">
        <w:rPr>
          <w:rFonts w:ascii="Arial" w:hAnsi="Arial" w:cs="Arial"/>
          <w:sz w:val="22"/>
        </w:rPr>
        <w:instrText xml:space="preserve"> ADDIN EN.CITE.DATA </w:instrText>
      </w:r>
      <w:r w:rsidR="006C6E93">
        <w:rPr>
          <w:rFonts w:ascii="Arial" w:hAnsi="Arial" w:cs="Arial"/>
          <w:sz w:val="22"/>
        </w:rPr>
      </w:r>
      <w:r w:rsidR="006C6E93">
        <w:rPr>
          <w:rFonts w:ascii="Arial" w:hAnsi="Arial" w:cs="Arial"/>
          <w:sz w:val="22"/>
        </w:rPr>
        <w:fldChar w:fldCharType="end"/>
      </w:r>
      <w:r w:rsidRPr="00393DBF">
        <w:rPr>
          <w:rFonts w:ascii="Arial" w:hAnsi="Arial" w:cs="Arial"/>
          <w:sz w:val="22"/>
        </w:rPr>
      </w:r>
      <w:r w:rsidRPr="00393DBF">
        <w:rPr>
          <w:rFonts w:ascii="Arial" w:hAnsi="Arial" w:cs="Arial"/>
          <w:sz w:val="22"/>
        </w:rPr>
        <w:fldChar w:fldCharType="separate"/>
      </w:r>
      <w:r w:rsidR="006C6E93">
        <w:rPr>
          <w:rFonts w:ascii="Arial" w:hAnsi="Arial" w:cs="Arial"/>
          <w:noProof/>
          <w:sz w:val="22"/>
        </w:rPr>
        <w:t>(26, 29-34)</w:t>
      </w:r>
      <w:r w:rsidRPr="00393DBF">
        <w:rPr>
          <w:rFonts w:ascii="Arial" w:hAnsi="Arial" w:cs="Arial"/>
          <w:sz w:val="22"/>
        </w:rPr>
        <w:fldChar w:fldCharType="end"/>
      </w:r>
      <w:r w:rsidRPr="00393DBF">
        <w:rPr>
          <w:rFonts w:ascii="Arial" w:hAnsi="Arial" w:cs="Arial"/>
          <w:sz w:val="22"/>
        </w:rPr>
        <w:t xml:space="preserve">. Among </w:t>
      </w:r>
      <w:ins w:id="130" w:author="Schrodi, Steven J PHD" w:date="2019-04-16T15:55:00Z">
        <w:r w:rsidR="00DE5598">
          <w:rPr>
            <w:rFonts w:ascii="Arial" w:hAnsi="Arial" w:cs="Arial"/>
            <w:sz w:val="22"/>
          </w:rPr>
          <w:t xml:space="preserve">the </w:t>
        </w:r>
      </w:ins>
      <w:r w:rsidR="007F7283" w:rsidRPr="00393DBF">
        <w:rPr>
          <w:rFonts w:ascii="Arial" w:hAnsi="Arial" w:cs="Arial"/>
          <w:color w:val="000000" w:themeColor="text1"/>
          <w:sz w:val="22"/>
        </w:rPr>
        <w:t>1</w:t>
      </w:r>
      <w:r w:rsidR="007F7283">
        <w:rPr>
          <w:rFonts w:ascii="Arial" w:hAnsi="Arial" w:cs="Arial"/>
          <w:color w:val="000000" w:themeColor="text1"/>
          <w:sz w:val="22"/>
        </w:rPr>
        <w:t>,695</w:t>
      </w:r>
      <w:r w:rsidRPr="00393DBF">
        <w:rPr>
          <w:rFonts w:ascii="Arial" w:hAnsi="Arial" w:cs="Arial"/>
          <w:sz w:val="22"/>
        </w:rPr>
        <w:t xml:space="preserve"> DMCs </w:t>
      </w:r>
      <w:ins w:id="131" w:author="Schrodi, Steven J PHD" w:date="2019-04-16T15:55:00Z">
        <w:r w:rsidR="00DE5598">
          <w:rPr>
            <w:rFonts w:ascii="Arial" w:hAnsi="Arial" w:cs="Arial"/>
            <w:sz w:val="22"/>
          </w:rPr>
          <w:t xml:space="preserve">observed </w:t>
        </w:r>
      </w:ins>
      <w:r w:rsidRPr="00393DBF">
        <w:rPr>
          <w:rFonts w:ascii="Arial" w:hAnsi="Arial" w:cs="Arial"/>
          <w:sz w:val="22"/>
        </w:rPr>
        <w:t xml:space="preserve">in advanced HCC patients, </w:t>
      </w:r>
      <w:r w:rsidR="007F7283">
        <w:rPr>
          <w:rFonts w:ascii="Arial" w:hAnsi="Arial" w:cs="Arial" w:hint="eastAsia"/>
          <w:sz w:val="22"/>
        </w:rPr>
        <w:t>eighteen</w:t>
      </w:r>
      <w:r w:rsidRPr="00393DBF">
        <w:rPr>
          <w:rFonts w:ascii="Arial" w:hAnsi="Arial" w:cs="Arial"/>
          <w:sz w:val="22"/>
        </w:rPr>
        <w:t xml:space="preserve"> completely overlapped with the HBV integration sites, including two in</w:t>
      </w:r>
      <w:r w:rsidRPr="00393DBF">
        <w:rPr>
          <w:rFonts w:ascii="Arial" w:hAnsi="Arial" w:cs="Arial"/>
          <w:i/>
          <w:sz w:val="22"/>
        </w:rPr>
        <w:t xml:space="preserve"> SENP5 </w:t>
      </w:r>
      <w:r w:rsidRPr="00393DBF">
        <w:rPr>
          <w:rFonts w:ascii="Arial" w:hAnsi="Arial" w:cs="Arial"/>
          <w:sz w:val="22"/>
        </w:rPr>
        <w:t>(</w:t>
      </w:r>
      <w:r w:rsidRPr="00C32740">
        <w:rPr>
          <w:rFonts w:ascii="Arial" w:eastAsia="Times New Roman" w:hAnsi="Arial" w:cs="Arial"/>
          <w:b/>
          <w:color w:val="44546A" w:themeColor="text2"/>
          <w:kern w:val="0"/>
          <w:sz w:val="22"/>
          <w:lang w:eastAsia="en-US"/>
        </w:rPr>
        <w:t>Supplementary Table 8</w:t>
      </w:r>
      <w:r w:rsidRPr="00393DBF">
        <w:rPr>
          <w:rFonts w:ascii="Arial" w:hAnsi="Arial" w:cs="Arial"/>
          <w:sz w:val="22"/>
        </w:rPr>
        <w:t xml:space="preserve">). </w:t>
      </w:r>
      <w:del w:id="132" w:author="Schrodi, Steven J PHD" w:date="2019-04-16T15:56:00Z">
        <w:r w:rsidRPr="00393DBF" w:rsidDel="00DE5598">
          <w:rPr>
            <w:rFonts w:ascii="Arial" w:hAnsi="Arial" w:cs="Arial"/>
            <w:sz w:val="22"/>
          </w:rPr>
          <w:delText>Meanwhile</w:delText>
        </w:r>
      </w:del>
      <w:ins w:id="133" w:author="Schrodi, Steven J PHD" w:date="2019-04-16T15:56:00Z">
        <w:r w:rsidR="00DE5598">
          <w:rPr>
            <w:rFonts w:ascii="Arial" w:hAnsi="Arial" w:cs="Arial"/>
            <w:sz w:val="22"/>
          </w:rPr>
          <w:t>Additionally</w:t>
        </w:r>
      </w:ins>
      <w:r w:rsidRPr="00393DBF">
        <w:rPr>
          <w:rFonts w:ascii="Arial" w:hAnsi="Arial" w:cs="Arial"/>
          <w:sz w:val="22"/>
        </w:rPr>
        <w:t xml:space="preserve">, </w:t>
      </w:r>
      <w:r w:rsidRPr="00393DBF">
        <w:rPr>
          <w:rFonts w:ascii="Arial" w:hAnsi="Arial" w:cs="Arial"/>
          <w:sz w:val="22"/>
        </w:rPr>
        <w:lastRenderedPageBreak/>
        <w:t>36</w:t>
      </w:r>
      <w:r w:rsidR="00FC67CA">
        <w:rPr>
          <w:rFonts w:ascii="Arial" w:hAnsi="Arial" w:cs="Arial" w:hint="eastAsia"/>
          <w:sz w:val="22"/>
        </w:rPr>
        <w:t>.5</w:t>
      </w:r>
      <w:r w:rsidRPr="00393DBF">
        <w:rPr>
          <w:rFonts w:ascii="Arial" w:hAnsi="Arial" w:cs="Arial"/>
          <w:sz w:val="22"/>
        </w:rPr>
        <w:t xml:space="preserve">% of </w:t>
      </w:r>
      <w:ins w:id="134" w:author="Schrodi, Steven J PHD" w:date="2019-04-16T15:56:00Z">
        <w:r w:rsidR="00DE5598">
          <w:rPr>
            <w:rFonts w:ascii="Arial" w:hAnsi="Arial" w:cs="Arial"/>
            <w:sz w:val="22"/>
          </w:rPr>
          <w:t xml:space="preserve">the </w:t>
        </w:r>
      </w:ins>
      <w:r w:rsidRPr="00393DBF">
        <w:rPr>
          <w:rFonts w:ascii="Arial" w:hAnsi="Arial" w:cs="Arial"/>
          <w:sz w:val="22"/>
        </w:rPr>
        <w:t xml:space="preserve">DMCs </w:t>
      </w:r>
      <w:ins w:id="135" w:author="Schrodi, Steven J PHD" w:date="2019-04-16T15:56:00Z">
        <w:r w:rsidR="00DE5598">
          <w:rPr>
            <w:rFonts w:ascii="Arial" w:hAnsi="Arial" w:cs="Arial"/>
            <w:sz w:val="22"/>
          </w:rPr>
          <w:t xml:space="preserve">were </w:t>
        </w:r>
      </w:ins>
      <w:r w:rsidRPr="00393DBF">
        <w:rPr>
          <w:rFonts w:ascii="Arial" w:hAnsi="Arial" w:cs="Arial"/>
          <w:sz w:val="22"/>
        </w:rPr>
        <w:t xml:space="preserve">located within </w:t>
      </w:r>
      <w:ins w:id="136" w:author="Schrodi, Steven J PHD" w:date="2019-04-16T15:56:00Z">
        <w:r w:rsidR="00DE5598">
          <w:rPr>
            <w:rFonts w:ascii="Arial" w:hAnsi="Arial" w:cs="Arial"/>
            <w:sz w:val="22"/>
          </w:rPr>
          <w:t xml:space="preserve">a </w:t>
        </w:r>
      </w:ins>
      <w:r w:rsidRPr="00393DBF">
        <w:rPr>
          <w:rFonts w:ascii="Arial" w:hAnsi="Arial" w:cs="Arial"/>
          <w:sz w:val="22"/>
        </w:rPr>
        <w:t>100bp region either upstream or downstream of integration sites, and 95.</w:t>
      </w:r>
      <w:r w:rsidR="00FC67CA">
        <w:rPr>
          <w:rFonts w:ascii="Arial" w:hAnsi="Arial" w:cs="Arial" w:hint="eastAsia"/>
          <w:sz w:val="22"/>
        </w:rPr>
        <w:t>8</w:t>
      </w:r>
      <w:r w:rsidRPr="00393DBF">
        <w:rPr>
          <w:rFonts w:ascii="Arial" w:hAnsi="Arial" w:cs="Arial"/>
          <w:sz w:val="22"/>
        </w:rPr>
        <w:t xml:space="preserve">% of DMCs </w:t>
      </w:r>
      <w:ins w:id="137" w:author="Schrodi, Steven J PHD" w:date="2019-04-16T15:56:00Z">
        <w:r w:rsidR="00DE5598">
          <w:rPr>
            <w:rFonts w:ascii="Arial" w:hAnsi="Arial" w:cs="Arial"/>
            <w:sz w:val="22"/>
          </w:rPr>
          <w:t xml:space="preserve">were </w:t>
        </w:r>
      </w:ins>
      <w:r w:rsidRPr="00393DBF">
        <w:rPr>
          <w:rFonts w:ascii="Arial" w:hAnsi="Arial" w:cs="Arial"/>
          <w:sz w:val="22"/>
        </w:rPr>
        <w:t>within 5K</w:t>
      </w:r>
      <w:ins w:id="138" w:author="Schrodi, Steven J PHD" w:date="2019-04-16T15:56:00Z">
        <w:r w:rsidR="00DE5598">
          <w:rPr>
            <w:rFonts w:ascii="Arial" w:hAnsi="Arial" w:cs="Arial"/>
            <w:sz w:val="22"/>
          </w:rPr>
          <w:t>bp</w:t>
        </w:r>
      </w:ins>
      <w:del w:id="139" w:author="Schrodi, Steven J PHD" w:date="2019-04-16T15:57:00Z">
        <w:r w:rsidRPr="00393DBF" w:rsidDel="00DE5598">
          <w:rPr>
            <w:rFonts w:ascii="Arial" w:hAnsi="Arial" w:cs="Arial"/>
            <w:sz w:val="22"/>
          </w:rPr>
          <w:delText xml:space="preserve"> regions</w:delText>
        </w:r>
      </w:del>
      <w:r w:rsidRPr="00393DBF">
        <w:rPr>
          <w:rFonts w:ascii="Arial" w:hAnsi="Arial" w:cs="Arial"/>
          <w:sz w:val="22"/>
        </w:rPr>
        <w:t xml:space="preserve"> (</w:t>
      </w:r>
      <w:r w:rsidRPr="00C32740">
        <w:rPr>
          <w:rFonts w:ascii="Arial" w:eastAsia="Times New Roman" w:hAnsi="Arial" w:cs="Arial"/>
          <w:b/>
          <w:color w:val="44546A" w:themeColor="text2"/>
          <w:kern w:val="0"/>
          <w:sz w:val="22"/>
          <w:lang w:eastAsia="en-US"/>
        </w:rPr>
        <w:t>Fig 4A</w:t>
      </w:r>
      <w:r w:rsidRPr="00393DBF">
        <w:rPr>
          <w:rFonts w:ascii="Arial" w:hAnsi="Arial" w:cs="Arial"/>
          <w:sz w:val="22"/>
        </w:rPr>
        <w:t xml:space="preserve">). Overall, these DMCs were </w:t>
      </w:r>
      <w:commentRangeStart w:id="140"/>
      <w:commentRangeStart w:id="141"/>
      <w:r w:rsidRPr="00393DBF">
        <w:rPr>
          <w:rFonts w:ascii="Arial" w:hAnsi="Arial" w:cs="Arial"/>
          <w:sz w:val="22"/>
        </w:rPr>
        <w:t xml:space="preserve">more significantly enriched </w:t>
      </w:r>
      <w:commentRangeEnd w:id="140"/>
      <w:r w:rsidR="00771FFB">
        <w:rPr>
          <w:rStyle w:val="CommentReference"/>
        </w:rPr>
        <w:commentReference w:id="140"/>
      </w:r>
      <w:commentRangeEnd w:id="141"/>
      <w:r w:rsidR="00901A6B">
        <w:rPr>
          <w:rStyle w:val="CommentReference"/>
        </w:rPr>
        <w:commentReference w:id="141"/>
      </w:r>
      <w:r w:rsidRPr="00393DBF">
        <w:rPr>
          <w:rFonts w:ascii="Arial" w:hAnsi="Arial" w:cs="Arial"/>
          <w:sz w:val="22"/>
        </w:rPr>
        <w:t xml:space="preserve">in HBV integration sites compared </w:t>
      </w:r>
      <w:del w:id="142" w:author="Schrodi, Steven J PHD" w:date="2019-04-16T15:58:00Z">
        <w:r w:rsidRPr="00393DBF" w:rsidDel="00771FFB">
          <w:rPr>
            <w:rFonts w:ascii="Arial" w:hAnsi="Arial" w:cs="Arial"/>
            <w:sz w:val="22"/>
          </w:rPr>
          <w:delText xml:space="preserve">with </w:delText>
        </w:r>
      </w:del>
      <w:ins w:id="143" w:author="Schrodi, Steven J PHD" w:date="2019-04-16T15:58:00Z">
        <w:r w:rsidR="00771FFB">
          <w:rPr>
            <w:rFonts w:ascii="Arial" w:hAnsi="Arial" w:cs="Arial"/>
            <w:sz w:val="22"/>
          </w:rPr>
          <w:t>to</w:t>
        </w:r>
        <w:r w:rsidR="00771FFB" w:rsidRPr="00393DBF">
          <w:rPr>
            <w:rFonts w:ascii="Arial" w:hAnsi="Arial" w:cs="Arial"/>
            <w:sz w:val="22"/>
          </w:rPr>
          <w:t xml:space="preserve"> </w:t>
        </w:r>
      </w:ins>
      <w:r w:rsidRPr="00393DBF">
        <w:rPr>
          <w:rFonts w:ascii="Arial" w:hAnsi="Arial" w:cs="Arial"/>
          <w:sz w:val="22"/>
        </w:rPr>
        <w:t xml:space="preserve">promoter and gene </w:t>
      </w:r>
      <w:del w:id="144" w:author="Schrodi, Steven J PHD" w:date="2019-04-16T15:58:00Z">
        <w:r w:rsidRPr="00393DBF" w:rsidDel="00771FFB">
          <w:rPr>
            <w:rFonts w:ascii="Arial" w:hAnsi="Arial" w:cs="Arial"/>
            <w:sz w:val="22"/>
          </w:rPr>
          <w:delText xml:space="preserve">body </w:delText>
        </w:r>
      </w:del>
      <w:ins w:id="145" w:author="Schrodi, Steven J PHD" w:date="2019-04-16T15:58:00Z">
        <w:r w:rsidR="00771FFB">
          <w:rPr>
            <w:rFonts w:ascii="Arial" w:hAnsi="Arial" w:cs="Arial"/>
            <w:sz w:val="22"/>
          </w:rPr>
          <w:t>coding</w:t>
        </w:r>
        <w:r w:rsidR="00771FFB" w:rsidRPr="00393DBF">
          <w:rPr>
            <w:rFonts w:ascii="Arial" w:hAnsi="Arial" w:cs="Arial"/>
            <w:sz w:val="22"/>
          </w:rPr>
          <w:t xml:space="preserve"> </w:t>
        </w:r>
      </w:ins>
      <w:r w:rsidRPr="00393DBF">
        <w:rPr>
          <w:rFonts w:ascii="Arial" w:hAnsi="Arial" w:cs="Arial"/>
          <w:sz w:val="22"/>
        </w:rPr>
        <w:t>regio</w:t>
      </w:r>
      <w:r w:rsidRPr="00393DBF">
        <w:rPr>
          <w:rFonts w:ascii="Arial" w:hAnsi="Arial" w:cs="Arial"/>
          <w:color w:val="000000" w:themeColor="text1"/>
          <w:sz w:val="22"/>
        </w:rPr>
        <w:t>ns (</w:t>
      </w:r>
      <w:r w:rsidRPr="00C32740">
        <w:rPr>
          <w:rFonts w:ascii="Arial" w:eastAsia="Times New Roman" w:hAnsi="Arial" w:cs="Arial"/>
          <w:b/>
          <w:color w:val="44546A" w:themeColor="text2"/>
          <w:kern w:val="0"/>
          <w:sz w:val="22"/>
          <w:lang w:eastAsia="en-US"/>
        </w:rPr>
        <w:t>Fig 4B</w:t>
      </w:r>
      <w:r w:rsidRPr="00393DBF">
        <w:rPr>
          <w:rFonts w:ascii="Arial" w:hAnsi="Arial" w:cs="Arial"/>
          <w:color w:val="000000" w:themeColor="text1"/>
          <w:sz w:val="22"/>
        </w:rPr>
        <w:t>).</w:t>
      </w:r>
      <w:r w:rsidRPr="00393DBF">
        <w:rPr>
          <w:rFonts w:ascii="Arial" w:hAnsi="Arial" w:cs="Arial"/>
          <w:sz w:val="22"/>
        </w:rPr>
        <w:t xml:space="preserve"> </w:t>
      </w:r>
    </w:p>
    <w:p w14:paraId="3449FC9C" w14:textId="5EC25EB0" w:rsidR="00B03883" w:rsidRDefault="00F52901" w:rsidP="000818AC">
      <w:pPr>
        <w:spacing w:before="240"/>
        <w:rPr>
          <w:rFonts w:ascii="Arial" w:hAnsi="Arial" w:cs="Arial"/>
          <w:color w:val="000000" w:themeColor="text1"/>
          <w:sz w:val="22"/>
        </w:rPr>
      </w:pPr>
      <w:r>
        <w:rPr>
          <w:rFonts w:ascii="Arial" w:hAnsi="Arial" w:cs="Arial"/>
          <w:sz w:val="22"/>
        </w:rPr>
        <w:t xml:space="preserve">In order to evaluate whether </w:t>
      </w:r>
      <w:r w:rsidRPr="00393DBF">
        <w:rPr>
          <w:rFonts w:ascii="Arial" w:hAnsi="Arial" w:cs="Arial"/>
          <w:sz w:val="22"/>
        </w:rPr>
        <w:t xml:space="preserve">methylation levels of CpGs near HBV integration sites could mirror the hypo-methylation </w:t>
      </w:r>
      <w:ins w:id="146" w:author="Schrodi, Steven J PHD" w:date="2019-04-16T19:01:00Z">
        <w:r w:rsidR="00495F92">
          <w:rPr>
            <w:rFonts w:ascii="Arial" w:hAnsi="Arial" w:cs="Arial"/>
            <w:sz w:val="22"/>
          </w:rPr>
          <w:t>profiles</w:t>
        </w:r>
      </w:ins>
      <w:commentRangeStart w:id="147"/>
      <w:del w:id="148" w:author="Guo, Shicheng" w:date="2019-04-17T16:39:00Z">
        <w:r w:rsidRPr="00393DBF" w:rsidDel="00901A6B">
          <w:rPr>
            <w:rFonts w:ascii="Arial" w:hAnsi="Arial" w:cs="Arial"/>
            <w:sz w:val="22"/>
          </w:rPr>
          <w:delText>statutes</w:delText>
        </w:r>
      </w:del>
      <w:commentRangeEnd w:id="147"/>
      <w:r w:rsidR="00495F92">
        <w:rPr>
          <w:rStyle w:val="CommentReference"/>
        </w:rPr>
        <w:commentReference w:id="147"/>
      </w:r>
      <w:r w:rsidRPr="00393DBF">
        <w:rPr>
          <w:rFonts w:ascii="Arial" w:hAnsi="Arial" w:cs="Arial"/>
          <w:sz w:val="22"/>
        </w:rPr>
        <w:t xml:space="preserve"> of cfDNA from HCC patients</w:t>
      </w:r>
      <w:ins w:id="149" w:author="Schrodi, Steven J PHD" w:date="2019-04-16T19:01:00Z">
        <w:r w:rsidR="00495F92">
          <w:rPr>
            <w:rFonts w:ascii="Arial" w:hAnsi="Arial" w:cs="Arial"/>
            <w:sz w:val="22"/>
          </w:rPr>
          <w:t>,</w:t>
        </w:r>
      </w:ins>
      <w:ins w:id="150" w:author="Guo, Shicheng" w:date="2019-04-17T16:39:00Z">
        <w:r w:rsidR="00901A6B">
          <w:rPr>
            <w:rFonts w:ascii="Arial" w:hAnsi="Arial" w:cs="Arial"/>
            <w:sz w:val="22"/>
          </w:rPr>
          <w:t xml:space="preserve"> </w:t>
        </w:r>
      </w:ins>
      <w:del w:id="151" w:author="Schrodi, Steven J PHD" w:date="2019-04-16T19:01:00Z">
        <w:r w:rsidRPr="00393DBF" w:rsidDel="00495F92">
          <w:rPr>
            <w:rFonts w:ascii="Arial" w:hAnsi="Arial" w:cs="Arial"/>
            <w:sz w:val="22"/>
          </w:rPr>
          <w:delText xml:space="preserve">. </w:delText>
        </w:r>
      </w:del>
      <w:ins w:id="152" w:author="Schrodi, Steven J PHD" w:date="2019-04-16T19:01:00Z">
        <w:del w:id="153" w:author="Guo, Shicheng" w:date="2019-04-17T16:39:00Z">
          <w:r w:rsidR="00495F92" w:rsidDel="00901A6B">
            <w:rPr>
              <w:rFonts w:ascii="Arial" w:hAnsi="Arial" w:cs="Arial"/>
              <w:sz w:val="22"/>
            </w:rPr>
            <w:delText>w</w:delText>
          </w:r>
        </w:del>
      </w:ins>
      <w:del w:id="154" w:author="Schrodi, Steven J PHD" w:date="2019-04-16T19:01:00Z">
        <w:r w:rsidRPr="00393DBF" w:rsidDel="00495F92">
          <w:rPr>
            <w:rFonts w:ascii="Arial" w:hAnsi="Arial" w:cs="Arial"/>
            <w:sz w:val="22"/>
          </w:rPr>
          <w:delText>We</w:delText>
        </w:r>
      </w:del>
      <w:del w:id="155" w:author="Guo, Shicheng" w:date="2019-04-17T16:39:00Z">
        <w:r w:rsidRPr="00393DBF" w:rsidDel="00901A6B">
          <w:rPr>
            <w:rFonts w:ascii="Arial" w:hAnsi="Arial" w:cs="Arial"/>
            <w:sz w:val="22"/>
          </w:rPr>
          <w:delText xml:space="preserve"> </w:delText>
        </w:r>
      </w:del>
      <w:ins w:id="156" w:author="Schrodi, Steven J PHD" w:date="2019-04-16T19:01:00Z">
        <w:r w:rsidR="00495F92">
          <w:rPr>
            <w:rFonts w:ascii="Arial" w:hAnsi="Arial" w:cs="Arial"/>
            <w:sz w:val="22"/>
          </w:rPr>
          <w:t xml:space="preserve">CpGs with read depth exceeding 5 reads were </w:t>
        </w:r>
      </w:ins>
      <w:r w:rsidRPr="00393DBF">
        <w:rPr>
          <w:rFonts w:ascii="Arial" w:hAnsi="Arial" w:cs="Arial"/>
          <w:sz w:val="22"/>
        </w:rPr>
        <w:t xml:space="preserve">analyzed </w:t>
      </w:r>
      <w:del w:id="157" w:author="Schrodi, Steven J PHD" w:date="2019-04-16T19:02:00Z">
        <w:r w:rsidRPr="00393DBF" w:rsidDel="00495F92">
          <w:rPr>
            <w:rFonts w:ascii="Arial" w:hAnsi="Arial" w:cs="Arial"/>
            <w:sz w:val="22"/>
          </w:rPr>
          <w:delText xml:space="preserve">CpGs with depth over 5 </w:delText>
        </w:r>
      </w:del>
      <w:r w:rsidRPr="00393DBF">
        <w:rPr>
          <w:rFonts w:ascii="Arial" w:hAnsi="Arial" w:cs="Arial"/>
          <w:sz w:val="22"/>
        </w:rPr>
        <w:t>in all</w:t>
      </w:r>
      <w:del w:id="158" w:author="Schrodi, Steven J PHD" w:date="2019-04-16T19:02:00Z">
        <w:r w:rsidRPr="00393DBF" w:rsidDel="00495F92">
          <w:rPr>
            <w:rFonts w:ascii="Arial" w:hAnsi="Arial" w:cs="Arial"/>
            <w:sz w:val="22"/>
          </w:rPr>
          <w:delText xml:space="preserve"> the</w:delText>
        </w:r>
      </w:del>
      <w:r w:rsidRPr="00393DBF">
        <w:rPr>
          <w:rFonts w:ascii="Arial" w:hAnsi="Arial" w:cs="Arial"/>
          <w:sz w:val="22"/>
        </w:rPr>
        <w:t xml:space="preserve"> 54 samples </w:t>
      </w:r>
      <w:ins w:id="159" w:author="Schrodi, Steven J PHD" w:date="2019-04-16T19:02:00Z">
        <w:r w:rsidR="00495F92">
          <w:rPr>
            <w:rFonts w:ascii="Arial" w:hAnsi="Arial" w:cs="Arial"/>
            <w:sz w:val="22"/>
          </w:rPr>
          <w:t>within 100bp flanking HBV integration sites and calculated the percentage of hypomethylated CpGs.</w:t>
        </w:r>
      </w:ins>
      <w:del w:id="160" w:author="Schrodi, Steven J PHD" w:date="2019-04-16T19:03:00Z">
        <w:r w:rsidRPr="00393DBF" w:rsidDel="00495F92">
          <w:rPr>
            <w:rFonts w:ascii="Arial" w:hAnsi="Arial" w:cs="Arial"/>
            <w:sz w:val="22"/>
          </w:rPr>
          <w:delText>that within the 100 bp upstream or downstream of HBV integration sites and calculated the percentage of hypo-CpGs.</w:delText>
        </w:r>
      </w:del>
      <w:r w:rsidRPr="00393DBF">
        <w:rPr>
          <w:rFonts w:ascii="Arial" w:hAnsi="Arial" w:cs="Arial"/>
          <w:sz w:val="22"/>
        </w:rPr>
        <w:t xml:space="preserve"> </w:t>
      </w:r>
      <w:ins w:id="161" w:author="Schrodi, Steven J PHD" w:date="2019-04-16T19:03:00Z">
        <w:r w:rsidR="00495F92">
          <w:rPr>
            <w:rFonts w:ascii="Arial" w:hAnsi="Arial" w:cs="Arial"/>
            <w:sz w:val="22"/>
          </w:rPr>
          <w:t>T</w:t>
        </w:r>
      </w:ins>
      <w:del w:id="162" w:author="Schrodi, Steven J PHD" w:date="2019-04-16T19:03:00Z">
        <w:r w:rsidDel="00495F92">
          <w:rPr>
            <w:rFonts w:ascii="Arial" w:hAnsi="Arial" w:cs="Arial"/>
            <w:sz w:val="22"/>
          </w:rPr>
          <w:delText>We found t</w:delText>
        </w:r>
      </w:del>
      <w:r w:rsidRPr="00393DBF">
        <w:rPr>
          <w:rFonts w:ascii="Arial" w:hAnsi="Arial" w:cs="Arial"/>
          <w:sz w:val="22"/>
        </w:rPr>
        <w:t xml:space="preserve">hese CpGs were </w:t>
      </w:r>
      <w:ins w:id="163" w:author="Schrodi, Steven J PHD" w:date="2019-04-16T19:03:00Z">
        <w:r w:rsidR="00495F92">
          <w:rPr>
            <w:rFonts w:ascii="Arial" w:hAnsi="Arial" w:cs="Arial"/>
            <w:sz w:val="22"/>
          </w:rPr>
          <w:t xml:space="preserve">found to be </w:t>
        </w:r>
      </w:ins>
      <w:r w:rsidRPr="00393DBF">
        <w:rPr>
          <w:rFonts w:ascii="Arial" w:hAnsi="Arial" w:cs="Arial"/>
          <w:sz w:val="22"/>
        </w:rPr>
        <w:t xml:space="preserve">significantly hypo-methylated in advanced HCC patients, with </w:t>
      </w:r>
      <w:r w:rsidR="00FC67CA">
        <w:rPr>
          <w:rFonts w:ascii="Arial" w:hAnsi="Arial" w:cs="Arial" w:hint="eastAsia"/>
          <w:sz w:val="22"/>
        </w:rPr>
        <w:t>9.6</w:t>
      </w:r>
      <w:r w:rsidRPr="00393DBF">
        <w:rPr>
          <w:rFonts w:ascii="Arial" w:hAnsi="Arial" w:cs="Arial"/>
          <w:sz w:val="22"/>
        </w:rPr>
        <w:t>% to 59</w:t>
      </w:r>
      <w:r w:rsidR="00FC67CA">
        <w:rPr>
          <w:rFonts w:ascii="Arial" w:hAnsi="Arial" w:cs="Arial" w:hint="eastAsia"/>
          <w:sz w:val="22"/>
        </w:rPr>
        <w:t>.1</w:t>
      </w:r>
      <w:r w:rsidRPr="00393DBF">
        <w:rPr>
          <w:rFonts w:ascii="Arial" w:hAnsi="Arial" w:cs="Arial"/>
          <w:sz w:val="22"/>
        </w:rPr>
        <w:t xml:space="preserve">% of CpGs </w:t>
      </w:r>
      <w:ins w:id="164" w:author="Schrodi, Steven J PHD" w:date="2019-04-16T19:04:00Z">
        <w:r w:rsidR="00495F92">
          <w:rPr>
            <w:rFonts w:ascii="Arial" w:hAnsi="Arial" w:cs="Arial"/>
            <w:sz w:val="22"/>
          </w:rPr>
          <w:t>being</w:t>
        </w:r>
      </w:ins>
      <w:del w:id="165" w:author="Schrodi, Steven J PHD" w:date="2019-04-16T19:03:00Z">
        <w:r w:rsidRPr="00393DBF" w:rsidDel="00495F92">
          <w:rPr>
            <w:rFonts w:ascii="Arial" w:hAnsi="Arial" w:cs="Arial"/>
            <w:sz w:val="22"/>
          </w:rPr>
          <w:delText>were</w:delText>
        </w:r>
      </w:del>
      <w:r w:rsidRPr="00393DBF">
        <w:rPr>
          <w:rFonts w:ascii="Arial" w:hAnsi="Arial" w:cs="Arial"/>
          <w:sz w:val="22"/>
        </w:rPr>
        <w:t xml:space="preserve"> hypo</w:t>
      </w:r>
      <w:r>
        <w:rPr>
          <w:rFonts w:ascii="Arial" w:hAnsi="Arial" w:cs="Arial"/>
          <w:sz w:val="22"/>
        </w:rPr>
        <w:t>-DMCs</w:t>
      </w:r>
      <w:r w:rsidR="00FC67CA">
        <w:rPr>
          <w:rFonts w:ascii="Arial" w:hAnsi="Arial" w:cs="Arial" w:hint="eastAsia"/>
          <w:sz w:val="22"/>
        </w:rPr>
        <w:t xml:space="preserve">, </w:t>
      </w:r>
      <w:commentRangeStart w:id="166"/>
      <w:r w:rsidR="00FC67CA">
        <w:rPr>
          <w:rFonts w:ascii="Arial" w:hAnsi="Arial" w:cs="Arial" w:hint="eastAsia"/>
          <w:sz w:val="22"/>
        </w:rPr>
        <w:t xml:space="preserve">while </w:t>
      </w:r>
      <w:ins w:id="167" w:author="Schrodi, Steven J PHD" w:date="2019-04-16T19:04:00Z">
        <w:r w:rsidR="00495F92">
          <w:rPr>
            <w:rFonts w:ascii="Arial" w:hAnsi="Arial" w:cs="Arial"/>
            <w:sz w:val="22"/>
          </w:rPr>
          <w:t xml:space="preserve">the proportion was generally reduced (2.6-10.2%) </w:t>
        </w:r>
      </w:ins>
      <w:r w:rsidR="00FC67CA">
        <w:rPr>
          <w:rFonts w:ascii="Arial" w:hAnsi="Arial" w:cs="Arial" w:hint="eastAsia"/>
          <w:sz w:val="22"/>
        </w:rPr>
        <w:t>in early stage HCC patients</w:t>
      </w:r>
      <w:ins w:id="168" w:author="Schrodi, Steven J PHD" w:date="2019-04-16T19:05:00Z">
        <w:r w:rsidR="00495F92">
          <w:rPr>
            <w:rFonts w:ascii="Arial" w:hAnsi="Arial" w:cs="Arial"/>
            <w:sz w:val="22"/>
          </w:rPr>
          <w:t>.</w:t>
        </w:r>
      </w:ins>
      <w:del w:id="169" w:author="Schrodi, Steven J PHD" w:date="2019-04-16T19:05:00Z">
        <w:r w:rsidR="00FC67CA" w:rsidDel="00495F92">
          <w:rPr>
            <w:rFonts w:ascii="Arial" w:hAnsi="Arial" w:cs="Arial" w:hint="eastAsia"/>
            <w:sz w:val="22"/>
          </w:rPr>
          <w:delText>, the proportion is from 2.6%</w:delText>
        </w:r>
        <w:r w:rsidR="00FC67CA" w:rsidDel="00495F92">
          <w:rPr>
            <w:rFonts w:ascii="Arial" w:hAnsi="Arial" w:cs="Arial"/>
            <w:sz w:val="22"/>
          </w:rPr>
          <w:delText xml:space="preserve"> to 10.2%</w:delText>
        </w:r>
        <w:commentRangeEnd w:id="166"/>
        <w:r w:rsidR="00FC67CA" w:rsidDel="00495F92">
          <w:rPr>
            <w:rStyle w:val="CommentReference"/>
          </w:rPr>
          <w:commentReference w:id="166"/>
        </w:r>
      </w:del>
      <w:r w:rsidRPr="00393DBF">
        <w:rPr>
          <w:rFonts w:ascii="Arial" w:hAnsi="Arial" w:cs="Arial"/>
          <w:sz w:val="22"/>
        </w:rPr>
        <w:t xml:space="preserve"> </w:t>
      </w:r>
      <w:r w:rsidRPr="00393DBF">
        <w:rPr>
          <w:rFonts w:ascii="Arial" w:hAnsi="Arial" w:cs="Arial"/>
          <w:color w:val="000000" w:themeColor="text1"/>
          <w:sz w:val="22"/>
        </w:rPr>
        <w:t>(</w:t>
      </w:r>
      <w:r w:rsidRPr="003A42E7">
        <w:rPr>
          <w:rFonts w:ascii="Arial" w:eastAsia="Times New Roman" w:hAnsi="Arial" w:cs="Arial"/>
          <w:b/>
          <w:color w:val="44546A" w:themeColor="text2"/>
          <w:kern w:val="0"/>
          <w:sz w:val="22"/>
          <w:lang w:eastAsia="en-US"/>
        </w:rPr>
        <w:t>Fig 4C; Supplementary Table 3</w:t>
      </w:r>
      <w:r w:rsidRPr="00393DBF">
        <w:rPr>
          <w:rFonts w:ascii="Arial" w:hAnsi="Arial" w:cs="Arial"/>
          <w:color w:val="000000" w:themeColor="text1"/>
          <w:sz w:val="22"/>
        </w:rPr>
        <w:t xml:space="preserve">). </w:t>
      </w:r>
      <w:del w:id="170" w:author="Schrodi, Steven J PHD" w:date="2019-04-16T19:05:00Z">
        <w:r w:rsidRPr="00393DBF" w:rsidDel="00353EB8">
          <w:rPr>
            <w:rFonts w:ascii="Arial" w:hAnsi="Arial" w:cs="Arial"/>
            <w:color w:val="000000" w:themeColor="text1"/>
            <w:sz w:val="22"/>
          </w:rPr>
          <w:delText>Then</w:delText>
        </w:r>
        <w:r w:rsidRPr="00393DBF" w:rsidDel="00353EB8">
          <w:rPr>
            <w:rFonts w:ascii="Arial" w:hAnsi="Arial" w:cs="Arial"/>
            <w:sz w:val="22"/>
          </w:rPr>
          <w:delText xml:space="preserve">, we incorporated </w:delText>
        </w:r>
      </w:del>
      <w:ins w:id="171" w:author="Schrodi, Steven J PHD" w:date="2019-04-16T19:05:00Z">
        <w:r w:rsidR="00353EB8">
          <w:rPr>
            <w:rFonts w:ascii="Arial" w:hAnsi="Arial" w:cs="Arial"/>
            <w:sz w:val="22"/>
          </w:rPr>
          <w:t>A</w:t>
        </w:r>
      </w:ins>
      <w:del w:id="172" w:author="Schrodi, Steven J PHD" w:date="2019-04-16T19:05:00Z">
        <w:r w:rsidRPr="00393DBF" w:rsidDel="00353EB8">
          <w:rPr>
            <w:rFonts w:ascii="Arial" w:hAnsi="Arial" w:cs="Arial"/>
            <w:sz w:val="22"/>
          </w:rPr>
          <w:delText>a</w:delText>
        </w:r>
      </w:del>
      <w:r w:rsidRPr="00393DBF">
        <w:rPr>
          <w:rFonts w:ascii="Arial" w:hAnsi="Arial" w:cs="Arial"/>
          <w:sz w:val="22"/>
        </w:rPr>
        <w:t>ll</w:t>
      </w:r>
      <w:del w:id="173" w:author="Schrodi, Steven J PHD" w:date="2019-04-16T19:06:00Z">
        <w:r w:rsidRPr="00393DBF" w:rsidDel="00353EB8">
          <w:rPr>
            <w:rFonts w:ascii="Arial" w:hAnsi="Arial" w:cs="Arial"/>
            <w:sz w:val="22"/>
          </w:rPr>
          <w:delText xml:space="preserve"> the</w:delText>
        </w:r>
      </w:del>
      <w:r w:rsidRPr="00393DBF">
        <w:rPr>
          <w:rFonts w:ascii="Arial" w:hAnsi="Arial" w:cs="Arial"/>
          <w:sz w:val="22"/>
        </w:rPr>
        <w:t xml:space="preserve"> CpGs </w:t>
      </w:r>
      <w:ins w:id="174" w:author="Schrodi, Steven J PHD" w:date="2019-04-16T19:05:00Z">
        <w:r w:rsidR="00353EB8">
          <w:rPr>
            <w:rFonts w:ascii="Arial" w:hAnsi="Arial" w:cs="Arial"/>
            <w:sz w:val="22"/>
          </w:rPr>
          <w:t xml:space="preserve">from </w:t>
        </w:r>
      </w:ins>
      <w:del w:id="175" w:author="Schrodi, Steven J PHD" w:date="2019-04-16T19:05:00Z">
        <w:r w:rsidRPr="00393DBF" w:rsidDel="00353EB8">
          <w:rPr>
            <w:rFonts w:ascii="Arial" w:hAnsi="Arial" w:cs="Arial"/>
            <w:sz w:val="22"/>
          </w:rPr>
          <w:delText>in</w:delText>
        </w:r>
      </w:del>
      <w:r w:rsidRPr="00393DBF">
        <w:rPr>
          <w:rFonts w:ascii="Arial" w:hAnsi="Arial" w:cs="Arial"/>
          <w:sz w:val="22"/>
        </w:rPr>
        <w:t xml:space="preserve"> each </w:t>
      </w:r>
      <w:ins w:id="176" w:author="Schrodi, Steven J PHD" w:date="2019-04-16T19:05:00Z">
        <w:r w:rsidR="00353EB8">
          <w:rPr>
            <w:rFonts w:ascii="Arial" w:hAnsi="Arial" w:cs="Arial"/>
            <w:sz w:val="22"/>
          </w:rPr>
          <w:t>sample</w:t>
        </w:r>
      </w:ins>
      <w:del w:id="177" w:author="Schrodi, Steven J PHD" w:date="2019-04-16T19:05:00Z">
        <w:r w:rsidRPr="00393DBF" w:rsidDel="00353EB8">
          <w:rPr>
            <w:rFonts w:ascii="Arial" w:hAnsi="Arial" w:cs="Arial"/>
            <w:sz w:val="22"/>
          </w:rPr>
          <w:delText>samples</w:delText>
        </w:r>
      </w:del>
      <w:r w:rsidRPr="00393DBF">
        <w:rPr>
          <w:rFonts w:ascii="Arial" w:hAnsi="Arial" w:cs="Arial"/>
          <w:sz w:val="22"/>
        </w:rPr>
        <w:t xml:space="preserve"> </w:t>
      </w:r>
      <w:ins w:id="178" w:author="Schrodi, Steven J PHD" w:date="2019-04-16T19:05:00Z">
        <w:r w:rsidR="00353EB8">
          <w:rPr>
            <w:rFonts w:ascii="Arial" w:hAnsi="Arial" w:cs="Arial"/>
            <w:sz w:val="22"/>
          </w:rPr>
          <w:t xml:space="preserve">was </w:t>
        </w:r>
      </w:ins>
      <w:ins w:id="179" w:author="Schrodi, Steven J PHD" w:date="2019-04-16T19:06:00Z">
        <w:r w:rsidR="00353EB8">
          <w:rPr>
            <w:rFonts w:ascii="Arial" w:hAnsi="Arial" w:cs="Arial"/>
            <w:sz w:val="22"/>
          </w:rPr>
          <w:t xml:space="preserve">used to calculate </w:t>
        </w:r>
      </w:ins>
      <w:del w:id="180" w:author="Schrodi, Steven J PHD" w:date="2019-04-16T19:06:00Z">
        <w:r w:rsidRPr="00393DBF" w:rsidDel="00353EB8">
          <w:rPr>
            <w:rFonts w:ascii="Arial" w:hAnsi="Arial" w:cs="Arial"/>
            <w:sz w:val="22"/>
          </w:rPr>
          <w:delText xml:space="preserve">and calculated </w:delText>
        </w:r>
      </w:del>
      <w:r w:rsidRPr="00393DBF">
        <w:rPr>
          <w:rFonts w:ascii="Arial" w:hAnsi="Arial" w:cs="Arial"/>
          <w:sz w:val="22"/>
        </w:rPr>
        <w:t>the average methylation level of the CpGs within the 100bp of the reported HBV integration sites (</w:t>
      </w:r>
      <w:r w:rsidR="00C919A9" w:rsidRPr="00393DBF">
        <w:rPr>
          <w:rFonts w:ascii="Arial" w:hAnsi="Arial" w:cs="Arial"/>
          <w:color w:val="000000" w:themeColor="text1"/>
          <w:sz w:val="22"/>
        </w:rPr>
        <w:t>Methyl</w:t>
      </w:r>
      <w:r w:rsidR="00C919A9">
        <w:rPr>
          <w:rFonts w:ascii="Arial" w:hAnsi="Arial" w:cs="Arial" w:hint="eastAsia"/>
          <w:color w:val="000000" w:themeColor="text1"/>
          <w:sz w:val="22"/>
          <w:vertAlign w:val="subscript"/>
        </w:rPr>
        <w:t>HBV</w:t>
      </w:r>
      <w:r w:rsidRPr="003A42E7">
        <w:rPr>
          <w:rFonts w:ascii="Arial" w:eastAsia="Times New Roman" w:hAnsi="Arial" w:cs="Arial"/>
          <w:b/>
          <w:color w:val="44546A" w:themeColor="text2"/>
          <w:kern w:val="0"/>
          <w:sz w:val="22"/>
          <w:lang w:eastAsia="en-US"/>
        </w:rPr>
        <w:t>)</w:t>
      </w:r>
      <w:ins w:id="181" w:author="Schrodi, Steven J PHD" w:date="2019-04-16T19:06:00Z">
        <w:r w:rsidR="00353EB8">
          <w:rPr>
            <w:rFonts w:ascii="Arial" w:hAnsi="Arial" w:cs="Arial"/>
            <w:sz w:val="22"/>
          </w:rPr>
          <w:t>.</w:t>
        </w:r>
      </w:ins>
      <w:del w:id="182" w:author="Schrodi, Steven J PHD" w:date="2019-04-16T19:06:00Z">
        <w:r w:rsidRPr="00393DBF" w:rsidDel="00353EB8">
          <w:rPr>
            <w:rFonts w:ascii="Arial" w:hAnsi="Arial" w:cs="Arial"/>
            <w:sz w:val="22"/>
          </w:rPr>
          <w:delText>,</w:delText>
        </w:r>
      </w:del>
      <w:r w:rsidRPr="00393DBF">
        <w:rPr>
          <w:rFonts w:ascii="Arial" w:hAnsi="Arial" w:cs="Arial"/>
          <w:sz w:val="22"/>
        </w:rPr>
        <w:t xml:space="preserve"> </w:t>
      </w:r>
      <w:del w:id="183" w:author="Schrodi, Steven J PHD" w:date="2019-04-16T19:06:00Z">
        <w:r w:rsidRPr="00393DBF" w:rsidDel="00353EB8">
          <w:rPr>
            <w:rFonts w:ascii="Arial" w:hAnsi="Arial" w:cs="Arial"/>
            <w:sz w:val="22"/>
          </w:rPr>
          <w:delText>and t</w:delText>
        </w:r>
      </w:del>
      <w:ins w:id="184" w:author="Schrodi, Steven J PHD" w:date="2019-04-16T19:06:00Z">
        <w:r w:rsidR="00353EB8">
          <w:rPr>
            <w:rFonts w:ascii="Arial" w:hAnsi="Arial" w:cs="Arial"/>
            <w:sz w:val="22"/>
          </w:rPr>
          <w:t>T</w:t>
        </w:r>
      </w:ins>
      <w:r w:rsidRPr="00393DBF">
        <w:rPr>
          <w:rFonts w:ascii="Arial" w:hAnsi="Arial" w:cs="Arial"/>
          <w:sz w:val="22"/>
        </w:rPr>
        <w:t xml:space="preserve">he advanced HCC patients still showed </w:t>
      </w:r>
      <w:commentRangeStart w:id="185"/>
      <w:r w:rsidRPr="00393DBF">
        <w:rPr>
          <w:rFonts w:ascii="Arial" w:hAnsi="Arial" w:cs="Arial"/>
          <w:sz w:val="22"/>
        </w:rPr>
        <w:t>significantly</w:t>
      </w:r>
      <w:commentRangeEnd w:id="185"/>
      <w:r w:rsidR="00353EB8">
        <w:rPr>
          <w:rStyle w:val="CommentReference"/>
        </w:rPr>
        <w:commentReference w:id="185"/>
      </w:r>
      <w:r w:rsidRPr="00393DBF">
        <w:rPr>
          <w:rFonts w:ascii="Arial" w:hAnsi="Arial" w:cs="Arial"/>
          <w:sz w:val="22"/>
        </w:rPr>
        <w:t xml:space="preserve"> hypo-methyla</w:t>
      </w:r>
      <w:r w:rsidRPr="00393DBF">
        <w:rPr>
          <w:rFonts w:ascii="Arial" w:hAnsi="Arial" w:cs="Arial"/>
          <w:color w:val="000000" w:themeColor="text1"/>
          <w:sz w:val="22"/>
        </w:rPr>
        <w:t>tion level (&lt;</w:t>
      </w:r>
      <w:r w:rsidR="00B5515D">
        <w:rPr>
          <w:rFonts w:ascii="Arial" w:hAnsi="Arial" w:cs="Arial"/>
          <w:color w:val="000000" w:themeColor="text1"/>
          <w:sz w:val="22"/>
        </w:rPr>
        <w:t>66.5</w:t>
      </w:r>
      <w:r w:rsidRPr="00393DBF">
        <w:rPr>
          <w:rFonts w:ascii="Arial" w:hAnsi="Arial" w:cs="Arial"/>
          <w:color w:val="000000" w:themeColor="text1"/>
          <w:sz w:val="22"/>
        </w:rPr>
        <w:t xml:space="preserve">%; </w:t>
      </w:r>
      <w:r w:rsidRPr="003A42E7">
        <w:rPr>
          <w:rFonts w:ascii="Arial" w:eastAsia="Times New Roman" w:hAnsi="Arial" w:cs="Arial"/>
          <w:b/>
          <w:color w:val="44546A" w:themeColor="text2"/>
          <w:kern w:val="0"/>
          <w:sz w:val="22"/>
          <w:lang w:eastAsia="en-US"/>
        </w:rPr>
        <w:t>Fig</w:t>
      </w:r>
      <w:r w:rsidR="00687B35" w:rsidRPr="003A42E7">
        <w:rPr>
          <w:rFonts w:ascii="Arial" w:eastAsia="Times New Roman" w:hAnsi="Arial" w:cs="Arial"/>
          <w:b/>
          <w:color w:val="44546A" w:themeColor="text2"/>
          <w:kern w:val="0"/>
          <w:sz w:val="22"/>
          <w:lang w:eastAsia="en-US"/>
        </w:rPr>
        <w:t xml:space="preserve"> </w:t>
      </w:r>
      <w:r w:rsidRPr="003A42E7">
        <w:rPr>
          <w:rFonts w:ascii="Arial" w:eastAsia="Times New Roman" w:hAnsi="Arial" w:cs="Arial"/>
          <w:b/>
          <w:color w:val="44546A" w:themeColor="text2"/>
          <w:kern w:val="0"/>
          <w:sz w:val="22"/>
          <w:lang w:eastAsia="en-US"/>
        </w:rPr>
        <w:t>4D</w:t>
      </w:r>
      <w:r w:rsidRPr="003A42E7">
        <w:rPr>
          <w:rFonts w:ascii="Arial" w:hAnsi="Arial" w:cs="Arial"/>
          <w:color w:val="000000" w:themeColor="text1"/>
          <w:sz w:val="22"/>
        </w:rPr>
        <w:t>;</w:t>
      </w:r>
      <w:r w:rsidRPr="003A42E7">
        <w:rPr>
          <w:rFonts w:ascii="Arial" w:eastAsia="Times New Roman" w:hAnsi="Arial" w:cs="Arial"/>
          <w:b/>
          <w:color w:val="44546A" w:themeColor="text2"/>
          <w:kern w:val="0"/>
          <w:sz w:val="22"/>
          <w:lang w:eastAsia="en-US"/>
        </w:rPr>
        <w:t xml:space="preserve"> Supplementary Table 3)</w:t>
      </w:r>
      <w:r w:rsidRPr="00393DBF">
        <w:rPr>
          <w:rFonts w:ascii="Arial" w:hAnsi="Arial" w:cs="Arial"/>
          <w:color w:val="000000" w:themeColor="text1"/>
          <w:sz w:val="22"/>
        </w:rPr>
        <w:t xml:space="preserve">. However, for early stage HCC patients, this </w:t>
      </w:r>
      <w:r w:rsidR="00B5515D">
        <w:rPr>
          <w:rFonts w:ascii="Arial" w:hAnsi="Arial" w:cs="Arial"/>
          <w:color w:val="000000" w:themeColor="text1"/>
          <w:sz w:val="22"/>
        </w:rPr>
        <w:t>methylation level</w:t>
      </w:r>
      <w:r w:rsidRPr="00393DBF">
        <w:rPr>
          <w:rFonts w:ascii="Arial" w:hAnsi="Arial" w:cs="Arial"/>
          <w:color w:val="000000" w:themeColor="text1"/>
          <w:sz w:val="22"/>
        </w:rPr>
        <w:t xml:space="preserve"> was relatively higher, </w:t>
      </w:r>
      <w:ins w:id="186" w:author="Schrodi, Steven J PHD" w:date="2019-04-16T19:07:00Z">
        <w:r w:rsidR="00353EB8">
          <w:rPr>
            <w:rFonts w:ascii="Arial" w:hAnsi="Arial" w:cs="Arial"/>
            <w:color w:val="000000" w:themeColor="text1"/>
            <w:sz w:val="22"/>
          </w:rPr>
          <w:t xml:space="preserve">ranging </w:t>
        </w:r>
      </w:ins>
      <w:r w:rsidRPr="00393DBF">
        <w:rPr>
          <w:rFonts w:ascii="Arial" w:hAnsi="Arial" w:cs="Arial"/>
          <w:color w:val="000000" w:themeColor="text1"/>
          <w:sz w:val="22"/>
        </w:rPr>
        <w:t>from 6</w:t>
      </w:r>
      <w:r w:rsidR="00B5515D">
        <w:rPr>
          <w:rFonts w:ascii="Arial" w:hAnsi="Arial" w:cs="Arial"/>
          <w:color w:val="000000" w:themeColor="text1"/>
          <w:sz w:val="22"/>
        </w:rPr>
        <w:t>7</w:t>
      </w:r>
      <w:r w:rsidRPr="00393DBF">
        <w:rPr>
          <w:rFonts w:ascii="Arial" w:hAnsi="Arial" w:cs="Arial"/>
          <w:color w:val="000000" w:themeColor="text1"/>
          <w:sz w:val="22"/>
        </w:rPr>
        <w:t>.</w:t>
      </w:r>
      <w:r w:rsidR="00B5515D">
        <w:rPr>
          <w:rFonts w:ascii="Arial" w:hAnsi="Arial" w:cs="Arial"/>
          <w:color w:val="000000" w:themeColor="text1"/>
          <w:sz w:val="22"/>
        </w:rPr>
        <w:t>2</w:t>
      </w:r>
      <w:r w:rsidRPr="00393DBF">
        <w:rPr>
          <w:rFonts w:ascii="Arial" w:hAnsi="Arial" w:cs="Arial"/>
          <w:color w:val="000000" w:themeColor="text1"/>
          <w:sz w:val="22"/>
        </w:rPr>
        <w:t xml:space="preserve">% to 71%. </w:t>
      </w:r>
      <w:commentRangeStart w:id="187"/>
      <w:r w:rsidR="00B03883">
        <w:rPr>
          <w:rFonts w:ascii="Arial" w:hAnsi="Arial" w:cs="Arial"/>
          <w:color w:val="000000" w:themeColor="text1"/>
          <w:sz w:val="22"/>
        </w:rPr>
        <w:t>A</w:t>
      </w:r>
      <w:r w:rsidR="00B03883">
        <w:rPr>
          <w:rFonts w:ascii="Arial" w:hAnsi="Arial" w:cs="Arial" w:hint="eastAsia"/>
          <w:color w:val="000000" w:themeColor="text1"/>
          <w:sz w:val="22"/>
        </w:rPr>
        <w:t>dditionally</w:t>
      </w:r>
      <w:r w:rsidR="00B03883">
        <w:rPr>
          <w:rFonts w:ascii="Arial" w:hAnsi="Arial" w:cs="Arial"/>
          <w:color w:val="000000" w:themeColor="text1"/>
          <w:sz w:val="22"/>
        </w:rPr>
        <w:t xml:space="preserve">, </w:t>
      </w:r>
      <w:r w:rsidR="00C919A9">
        <w:rPr>
          <w:rFonts w:ascii="Arial" w:hAnsi="Arial" w:cs="Arial"/>
          <w:color w:val="000000" w:themeColor="text1"/>
          <w:sz w:val="22"/>
        </w:rPr>
        <w:t xml:space="preserve">a strong negative correlation was observed between </w:t>
      </w:r>
      <w:r w:rsidR="00C919A9" w:rsidRPr="00393DBF">
        <w:rPr>
          <w:rFonts w:ascii="Arial" w:hAnsi="Arial" w:cs="Arial"/>
          <w:color w:val="000000" w:themeColor="text1"/>
          <w:sz w:val="22"/>
        </w:rPr>
        <w:t>Methyl</w:t>
      </w:r>
      <w:r w:rsidR="00C919A9">
        <w:rPr>
          <w:rFonts w:ascii="Arial" w:hAnsi="Arial" w:cs="Arial" w:hint="eastAsia"/>
          <w:color w:val="000000" w:themeColor="text1"/>
          <w:sz w:val="22"/>
          <w:vertAlign w:val="subscript"/>
        </w:rPr>
        <w:t>HBV</w:t>
      </w:r>
      <w:r w:rsidR="00C919A9">
        <w:rPr>
          <w:rFonts w:ascii="Arial" w:hAnsi="Arial" w:cs="Arial"/>
          <w:color w:val="000000" w:themeColor="text1"/>
          <w:sz w:val="22"/>
        </w:rPr>
        <w:t xml:space="preserve"> and </w:t>
      </w:r>
      <w:r w:rsidR="00B03883">
        <w:rPr>
          <w:rFonts w:ascii="Arial" w:hAnsi="Arial" w:cs="Arial"/>
          <w:color w:val="000000" w:themeColor="text1"/>
          <w:sz w:val="22"/>
        </w:rPr>
        <w:t>alpha-fetoprotein (AFP)</w:t>
      </w:r>
      <w:r w:rsidR="00C919A9">
        <w:rPr>
          <w:rFonts w:ascii="Arial" w:hAnsi="Arial" w:cs="Arial"/>
          <w:color w:val="000000" w:themeColor="text1"/>
          <w:sz w:val="22"/>
        </w:rPr>
        <w:t xml:space="preserve"> level</w:t>
      </w:r>
      <w:commentRangeEnd w:id="187"/>
      <w:r w:rsidR="00C919A9">
        <w:rPr>
          <w:rStyle w:val="CommentReference"/>
        </w:rPr>
        <w:commentReference w:id="187"/>
      </w:r>
      <w:ins w:id="188" w:author="Schrodi, Steven J PHD" w:date="2019-04-16T19:07:00Z">
        <w:r w:rsidR="008F35E3">
          <w:rPr>
            <w:rFonts w:ascii="Arial" w:hAnsi="Arial" w:cs="Arial"/>
            <w:color w:val="000000" w:themeColor="text1"/>
            <w:sz w:val="22"/>
          </w:rPr>
          <w:t>s</w:t>
        </w:r>
      </w:ins>
      <w:r w:rsidR="0050560A">
        <w:rPr>
          <w:rFonts w:ascii="Arial" w:hAnsi="Arial" w:cs="Arial"/>
          <w:color w:val="000000" w:themeColor="text1"/>
          <w:sz w:val="22"/>
        </w:rPr>
        <w:t xml:space="preserve"> (</w:t>
      </w:r>
      <w:r w:rsidR="009F3591" w:rsidRPr="00393DBF">
        <w:rPr>
          <w:rFonts w:ascii="Arial" w:hAnsi="Arial" w:cs="Arial"/>
          <w:color w:val="000000" w:themeColor="text1"/>
          <w:sz w:val="22"/>
        </w:rPr>
        <w:t>R</w:t>
      </w:r>
      <w:r w:rsidR="009F3591">
        <w:rPr>
          <w:rFonts w:ascii="Arial" w:hAnsi="Arial" w:cs="Arial"/>
          <w:color w:val="000000" w:themeColor="text1"/>
          <w:sz w:val="22"/>
        </w:rPr>
        <w:t xml:space="preserve"> = </w:t>
      </w:r>
      <w:r w:rsidR="009F3591">
        <w:rPr>
          <w:rFonts w:ascii="Arial" w:hAnsi="Arial" w:cs="Arial" w:hint="eastAsia"/>
          <w:color w:val="000000" w:themeColor="text1"/>
          <w:sz w:val="22"/>
        </w:rPr>
        <w:t>-</w:t>
      </w:r>
      <w:r w:rsidR="009F3591" w:rsidRPr="009F3591">
        <w:rPr>
          <w:rFonts w:ascii="Arial" w:hAnsi="Arial" w:cs="Arial"/>
          <w:color w:val="000000" w:themeColor="text1"/>
          <w:sz w:val="22"/>
        </w:rPr>
        <w:t>0.63</w:t>
      </w:r>
      <w:r w:rsidR="009F3591" w:rsidRPr="009F3591">
        <w:rPr>
          <w:rFonts w:ascii="Arial" w:hAnsi="Arial" w:cs="Arial" w:hint="eastAsia"/>
          <w:color w:val="000000" w:themeColor="text1"/>
          <w:sz w:val="22"/>
        </w:rPr>
        <w:t>,</w:t>
      </w:r>
      <w:r w:rsidR="009F3591" w:rsidRPr="00393DBF">
        <w:rPr>
          <w:rFonts w:ascii="Arial" w:hAnsi="Arial" w:cs="Arial"/>
          <w:color w:val="000000" w:themeColor="text1"/>
          <w:sz w:val="22"/>
        </w:rPr>
        <w:t xml:space="preserve"> P </w:t>
      </w:r>
      <w:r w:rsidR="009F3591">
        <w:rPr>
          <w:rFonts w:ascii="Arial" w:hAnsi="Arial" w:cs="Arial" w:hint="eastAsia"/>
          <w:color w:val="000000" w:themeColor="text1"/>
          <w:sz w:val="22"/>
        </w:rPr>
        <w:t>=</w:t>
      </w:r>
      <w:r w:rsidR="009F3591" w:rsidRPr="00393DBF">
        <w:rPr>
          <w:rFonts w:ascii="Arial" w:hAnsi="Arial" w:cs="Arial"/>
          <w:color w:val="000000" w:themeColor="text1"/>
          <w:sz w:val="22"/>
        </w:rPr>
        <w:t xml:space="preserve"> </w:t>
      </w:r>
      <w:r w:rsidR="009F3591">
        <w:rPr>
          <w:rFonts w:ascii="Arial" w:hAnsi="Arial" w:cs="Arial" w:hint="eastAsia"/>
          <w:color w:val="000000" w:themeColor="text1"/>
          <w:sz w:val="22"/>
        </w:rPr>
        <w:t>8.4</w:t>
      </w:r>
      <w:r w:rsidR="009F3591">
        <w:rPr>
          <w:rFonts w:ascii="Arial" w:hAnsi="Arial" w:cs="Arial"/>
          <w:color w:val="000000" w:themeColor="text1"/>
          <w:sz w:val="22"/>
        </w:rPr>
        <w:t>x10</w:t>
      </w:r>
      <w:r w:rsidR="009F3591">
        <w:rPr>
          <w:rFonts w:ascii="Arial" w:hAnsi="Arial" w:cs="Arial"/>
          <w:color w:val="000000" w:themeColor="text1"/>
          <w:sz w:val="22"/>
          <w:vertAlign w:val="superscript"/>
        </w:rPr>
        <w:t>-</w:t>
      </w:r>
      <w:r w:rsidR="009F3591">
        <w:rPr>
          <w:rFonts w:ascii="Arial" w:hAnsi="Arial" w:cs="Arial" w:hint="eastAsia"/>
          <w:color w:val="000000" w:themeColor="text1"/>
          <w:sz w:val="22"/>
          <w:vertAlign w:val="superscript"/>
        </w:rPr>
        <w:t>7</w:t>
      </w:r>
      <w:r w:rsidR="009F3591">
        <w:rPr>
          <w:rFonts w:ascii="Arial" w:hAnsi="Arial" w:cs="Arial"/>
          <w:color w:val="000000" w:themeColor="text1"/>
          <w:sz w:val="22"/>
        </w:rPr>
        <w:t xml:space="preserve">, </w:t>
      </w:r>
      <w:commentRangeStart w:id="189"/>
      <w:r w:rsidR="009F3591">
        <w:rPr>
          <w:rFonts w:ascii="Arial" w:hAnsi="Arial" w:cs="Arial"/>
          <w:color w:val="000000" w:themeColor="text1"/>
          <w:sz w:val="22"/>
        </w:rPr>
        <w:t>Pearson’s correlation test</w:t>
      </w:r>
      <w:commentRangeEnd w:id="189"/>
      <w:r w:rsidR="008F35E3">
        <w:rPr>
          <w:rStyle w:val="CommentReference"/>
        </w:rPr>
        <w:commentReference w:id="189"/>
      </w:r>
      <w:r w:rsidR="009F3591">
        <w:rPr>
          <w:rFonts w:ascii="Arial" w:hAnsi="Arial" w:cs="Arial" w:hint="eastAsia"/>
          <w:color w:val="000000" w:themeColor="text1"/>
          <w:sz w:val="22"/>
        </w:rPr>
        <w:t>;</w:t>
      </w:r>
      <w:r w:rsidR="009F3591" w:rsidRPr="00393DBF">
        <w:rPr>
          <w:rFonts w:ascii="Arial" w:hAnsi="Arial" w:cs="Arial"/>
          <w:color w:val="000000" w:themeColor="text1"/>
          <w:sz w:val="22"/>
        </w:rPr>
        <w:t xml:space="preserve"> </w:t>
      </w:r>
      <w:r w:rsidR="009F3591" w:rsidRPr="003A42E7">
        <w:rPr>
          <w:rFonts w:ascii="Arial" w:eastAsia="Times New Roman" w:hAnsi="Arial" w:cs="Arial"/>
          <w:b/>
          <w:color w:val="44546A" w:themeColor="text2"/>
          <w:kern w:val="0"/>
          <w:sz w:val="22"/>
          <w:lang w:eastAsia="en-US"/>
        </w:rPr>
        <w:t>Fig 4D</w:t>
      </w:r>
      <w:r w:rsidR="009F3591">
        <w:rPr>
          <w:rFonts w:ascii="Arial" w:eastAsia="Times New Roman" w:hAnsi="Arial" w:cs="Arial"/>
          <w:b/>
          <w:color w:val="44546A" w:themeColor="text2"/>
          <w:kern w:val="0"/>
          <w:sz w:val="22"/>
          <w:lang w:eastAsia="en-US"/>
        </w:rPr>
        <w:t xml:space="preserve">, </w:t>
      </w:r>
      <w:r w:rsidR="009F3591" w:rsidRPr="00C32740">
        <w:rPr>
          <w:rFonts w:ascii="Arial" w:eastAsia="Times New Roman" w:hAnsi="Arial" w:cs="Arial"/>
          <w:b/>
          <w:color w:val="44546A" w:themeColor="text2"/>
          <w:kern w:val="0"/>
          <w:sz w:val="22"/>
          <w:lang w:eastAsia="en-US"/>
        </w:rPr>
        <w:t>Figure S</w:t>
      </w:r>
      <w:r w:rsidR="009F3591">
        <w:rPr>
          <w:rFonts w:ascii="Arial" w:eastAsia="Times New Roman" w:hAnsi="Arial" w:cs="Arial"/>
          <w:b/>
          <w:color w:val="44546A" w:themeColor="text2"/>
          <w:kern w:val="0"/>
          <w:sz w:val="22"/>
          <w:lang w:eastAsia="en-US"/>
        </w:rPr>
        <w:t>5</w:t>
      </w:r>
      <w:r w:rsidR="0050560A">
        <w:rPr>
          <w:rFonts w:ascii="Arial" w:hAnsi="Arial" w:cs="Arial"/>
          <w:color w:val="000000" w:themeColor="text1"/>
          <w:sz w:val="22"/>
        </w:rPr>
        <w:t>)</w:t>
      </w:r>
      <w:r w:rsidR="00F37B64">
        <w:rPr>
          <w:rFonts w:ascii="Arial" w:hAnsi="Arial" w:cs="Arial"/>
          <w:color w:val="000000" w:themeColor="text1"/>
          <w:sz w:val="22"/>
        </w:rPr>
        <w:t>.</w:t>
      </w:r>
    </w:p>
    <w:p w14:paraId="3BFE39FB" w14:textId="59B3D13F" w:rsidR="00D84D7F" w:rsidRPr="00E232EF" w:rsidRDefault="00F37B64" w:rsidP="000818AC">
      <w:pPr>
        <w:spacing w:before="240"/>
        <w:rPr>
          <w:rFonts w:ascii="Arial" w:hAnsi="Arial" w:cs="Arial"/>
          <w:color w:val="000000" w:themeColor="text1"/>
          <w:sz w:val="22"/>
        </w:rPr>
      </w:pPr>
      <w:commentRangeStart w:id="190"/>
      <w:commentRangeStart w:id="191"/>
      <w:r>
        <w:rPr>
          <w:rFonts w:ascii="Arial" w:hAnsi="Arial" w:cs="Arial"/>
          <w:color w:val="000000" w:themeColor="text1"/>
          <w:sz w:val="22"/>
        </w:rPr>
        <w:t xml:space="preserve">To further assess the diagnostic accuracy of </w:t>
      </w:r>
      <w:r w:rsidRPr="00393DBF">
        <w:rPr>
          <w:rFonts w:ascii="Arial" w:hAnsi="Arial" w:cs="Arial"/>
          <w:color w:val="000000" w:themeColor="text1"/>
          <w:sz w:val="22"/>
        </w:rPr>
        <w:t>Methyl</w:t>
      </w:r>
      <w:r>
        <w:rPr>
          <w:rFonts w:ascii="Arial" w:hAnsi="Arial" w:cs="Arial" w:hint="eastAsia"/>
          <w:color w:val="000000" w:themeColor="text1"/>
          <w:sz w:val="22"/>
          <w:vertAlign w:val="subscript"/>
        </w:rPr>
        <w:t>HBV</w:t>
      </w:r>
      <w:r>
        <w:rPr>
          <w:rFonts w:ascii="Arial" w:hAnsi="Arial" w:cs="Arial"/>
          <w:color w:val="000000" w:themeColor="text1"/>
          <w:sz w:val="22"/>
        </w:rPr>
        <w:t xml:space="preserve"> in HCC patients, </w:t>
      </w:r>
      <w:commentRangeStart w:id="192"/>
      <w:del w:id="193" w:author="Microsoft Office 用户" w:date="2019-04-10T00:34:00Z">
        <w:r w:rsidDel="00ED2600">
          <w:rPr>
            <w:rFonts w:ascii="Arial" w:hAnsi="Arial" w:cs="Arial"/>
            <w:color w:val="000000" w:themeColor="text1"/>
            <w:sz w:val="22"/>
          </w:rPr>
          <w:delText>an</w:delText>
        </w:r>
      </w:del>
      <w:ins w:id="194" w:author="Microsoft Office 用户" w:date="2019-04-10T00:34:00Z">
        <w:r w:rsidR="00ED2600">
          <w:rPr>
            <w:rFonts w:ascii="Arial" w:hAnsi="Arial" w:cs="Arial"/>
            <w:color w:val="000000" w:themeColor="text1"/>
            <w:sz w:val="22"/>
          </w:rPr>
          <w:t>a</w:t>
        </w:r>
      </w:ins>
      <w:r>
        <w:rPr>
          <w:rFonts w:ascii="Arial" w:hAnsi="Arial" w:cs="Arial"/>
          <w:color w:val="000000" w:themeColor="text1"/>
          <w:sz w:val="22"/>
        </w:rPr>
        <w:t xml:space="preserve"> </w:t>
      </w:r>
      <w:r w:rsidRPr="00F37B64">
        <w:rPr>
          <w:rFonts w:ascii="Arial" w:hAnsi="Arial" w:cs="Arial"/>
          <w:color w:val="000000" w:themeColor="text1"/>
          <w:sz w:val="22"/>
        </w:rPr>
        <w:t>receiver operating</w:t>
      </w:r>
      <w:r>
        <w:rPr>
          <w:rFonts w:ascii="Arial" w:hAnsi="Arial" w:cs="Arial"/>
          <w:color w:val="000000" w:themeColor="text1"/>
          <w:sz w:val="22"/>
        </w:rPr>
        <w:t xml:space="preserve"> characteristic (ROC) curve analysis </w:t>
      </w:r>
      <w:ins w:id="195" w:author="Guo, Shicheng" w:date="2019-04-09T16:44:00Z">
        <w:r w:rsidR="002D0B8F" w:rsidRPr="00B46BF2">
          <w:rPr>
            <w:rFonts w:ascii="Arial" w:hAnsi="Arial" w:cs="Arial"/>
            <w:color w:val="000000" w:themeColor="text1"/>
            <w:sz w:val="22"/>
            <w:highlight w:val="yellow"/>
            <w:rPrChange w:id="196" w:author="Guo, Shicheng" w:date="2019-04-09T16:46:00Z">
              <w:rPr>
                <w:rFonts w:ascii="Arial" w:hAnsi="Arial" w:cs="Arial"/>
                <w:color w:val="000000" w:themeColor="text1"/>
                <w:sz w:val="22"/>
              </w:rPr>
            </w:rPrChange>
          </w:rPr>
          <w:t>(</w:t>
        </w:r>
        <w:commentRangeStart w:id="197"/>
        <w:commentRangeStart w:id="198"/>
        <w:r w:rsidR="002D0B8F" w:rsidRPr="00B46BF2">
          <w:rPr>
            <w:rFonts w:ascii="Arial" w:hAnsi="Arial" w:cs="Arial"/>
            <w:color w:val="000000" w:themeColor="text1"/>
            <w:sz w:val="22"/>
            <w:highlight w:val="yellow"/>
            <w:rPrChange w:id="199" w:author="Guo, Shicheng" w:date="2019-04-09T16:46:00Z">
              <w:rPr>
                <w:rFonts w:ascii="Arial" w:hAnsi="Arial" w:cs="Arial"/>
                <w:color w:val="000000" w:themeColor="text1"/>
                <w:sz w:val="22"/>
              </w:rPr>
            </w:rPrChange>
          </w:rPr>
          <w:t xml:space="preserve">Here it will be better to show what kind of model we used for ROC calculation, logistic regression, random forest or what model) </w:t>
        </w:r>
      </w:ins>
      <w:commentRangeEnd w:id="192"/>
      <w:ins w:id="200" w:author="Guo, Shicheng" w:date="2019-04-09T16:45:00Z">
        <w:r w:rsidR="000C5C87" w:rsidRPr="00B46BF2">
          <w:rPr>
            <w:rStyle w:val="CommentReference"/>
            <w:highlight w:val="yellow"/>
            <w:rPrChange w:id="201" w:author="Guo, Shicheng" w:date="2019-04-09T16:46:00Z">
              <w:rPr>
                <w:rStyle w:val="CommentReference"/>
              </w:rPr>
            </w:rPrChange>
          </w:rPr>
          <w:commentReference w:id="192"/>
        </w:r>
      </w:ins>
      <w:commentRangeEnd w:id="197"/>
      <w:r w:rsidR="008F35E3">
        <w:rPr>
          <w:rStyle w:val="CommentReference"/>
        </w:rPr>
        <w:commentReference w:id="197"/>
      </w:r>
      <w:commentRangeEnd w:id="198"/>
      <w:r w:rsidR="00901A6B">
        <w:rPr>
          <w:rStyle w:val="CommentReference"/>
        </w:rPr>
        <w:commentReference w:id="198"/>
      </w:r>
      <w:r w:rsidRPr="00B46BF2">
        <w:rPr>
          <w:rFonts w:ascii="Arial" w:hAnsi="Arial" w:cs="Arial"/>
          <w:color w:val="000000" w:themeColor="text1"/>
          <w:sz w:val="22"/>
          <w:highlight w:val="yellow"/>
          <w:rPrChange w:id="202" w:author="Guo, Shicheng" w:date="2019-04-09T16:46:00Z">
            <w:rPr>
              <w:rFonts w:ascii="Arial" w:hAnsi="Arial" w:cs="Arial"/>
              <w:color w:val="000000" w:themeColor="text1"/>
              <w:sz w:val="22"/>
            </w:rPr>
          </w:rPrChange>
        </w:rPr>
        <w:t>was</w:t>
      </w:r>
      <w:r>
        <w:rPr>
          <w:rFonts w:ascii="Arial" w:hAnsi="Arial" w:cs="Arial"/>
          <w:color w:val="000000" w:themeColor="text1"/>
          <w:sz w:val="22"/>
        </w:rPr>
        <w:t xml:space="preserve"> conducted for 37 individuals without HCC (</w:t>
      </w:r>
      <w:r w:rsidRPr="00393DBF">
        <w:rPr>
          <w:rFonts w:ascii="Arial" w:hAnsi="Arial" w:cs="Arial"/>
          <w:sz w:val="22"/>
        </w:rPr>
        <w:t>3 healthy</w:t>
      </w:r>
      <w:r>
        <w:rPr>
          <w:rFonts w:ascii="Arial" w:hAnsi="Arial" w:cs="Arial"/>
          <w:sz w:val="22"/>
        </w:rPr>
        <w:t xml:space="preserve"> individuals,</w:t>
      </w:r>
      <w:r w:rsidRPr="00393DBF">
        <w:rPr>
          <w:rFonts w:ascii="Arial" w:hAnsi="Arial" w:cs="Arial"/>
          <w:sz w:val="22"/>
        </w:rPr>
        <w:t xml:space="preserve"> </w:t>
      </w:r>
      <w:r>
        <w:rPr>
          <w:rFonts w:ascii="Arial" w:hAnsi="Arial" w:cs="Arial"/>
          <w:sz w:val="22"/>
        </w:rPr>
        <w:t>17 patients with hepatitis and</w:t>
      </w:r>
      <w:r w:rsidRPr="00393DBF">
        <w:rPr>
          <w:rFonts w:ascii="Arial" w:hAnsi="Arial" w:cs="Arial"/>
          <w:sz w:val="22"/>
        </w:rPr>
        <w:t xml:space="preserve"> 17</w:t>
      </w:r>
      <w:r>
        <w:rPr>
          <w:rFonts w:ascii="Arial" w:hAnsi="Arial" w:cs="Arial"/>
          <w:sz w:val="22"/>
        </w:rPr>
        <w:t xml:space="preserve"> patients</w:t>
      </w:r>
      <w:r w:rsidRPr="00393DBF">
        <w:rPr>
          <w:rFonts w:ascii="Arial" w:hAnsi="Arial" w:cs="Arial"/>
          <w:sz w:val="22"/>
        </w:rPr>
        <w:t xml:space="preserve"> with cirrh</w:t>
      </w:r>
      <w:r>
        <w:rPr>
          <w:rFonts w:ascii="Arial" w:hAnsi="Arial" w:cs="Arial"/>
          <w:sz w:val="22"/>
        </w:rPr>
        <w:t>osis</w:t>
      </w:r>
      <w:r>
        <w:rPr>
          <w:rFonts w:ascii="Arial" w:hAnsi="Arial" w:cs="Arial"/>
          <w:color w:val="000000" w:themeColor="text1"/>
          <w:sz w:val="22"/>
        </w:rPr>
        <w:t>) and 8 HCC patients (3 earl</w:t>
      </w:r>
      <w:r w:rsidR="00E7142E">
        <w:rPr>
          <w:rFonts w:ascii="Arial" w:hAnsi="Arial" w:cs="Arial"/>
          <w:color w:val="000000" w:themeColor="text1"/>
          <w:sz w:val="22"/>
        </w:rPr>
        <w:t>y stage HCC and 5 advanced HCC), and the area under the curve (AUC) was 0.93 (</w:t>
      </w:r>
      <w:r w:rsidR="00E7142E" w:rsidRPr="00E7142E">
        <w:rPr>
          <w:rFonts w:ascii="Arial" w:hAnsi="Arial" w:cs="Arial"/>
          <w:color w:val="000000" w:themeColor="text1"/>
          <w:sz w:val="22"/>
        </w:rPr>
        <w:t>95% CI: 0.84-1.00</w:t>
      </w:r>
      <w:r w:rsidR="00EC6094">
        <w:rPr>
          <w:rFonts w:ascii="Arial" w:hAnsi="Arial" w:cs="Arial"/>
          <w:color w:val="000000" w:themeColor="text1"/>
          <w:sz w:val="22"/>
        </w:rPr>
        <w:t>; Fig S6</w:t>
      </w:r>
      <w:r w:rsidR="00E7142E">
        <w:rPr>
          <w:rFonts w:ascii="Arial" w:hAnsi="Arial" w:cs="Arial"/>
          <w:color w:val="000000" w:themeColor="text1"/>
          <w:sz w:val="22"/>
        </w:rPr>
        <w:t xml:space="preserve">). From the ROC curve, </w:t>
      </w:r>
      <w:r w:rsidR="00D21CA0">
        <w:rPr>
          <w:rFonts w:ascii="Arial" w:hAnsi="Arial" w:cs="Arial"/>
          <w:color w:val="000000" w:themeColor="text1"/>
          <w:sz w:val="22"/>
        </w:rPr>
        <w:t xml:space="preserve">the sensitivity and specificity were </w:t>
      </w:r>
      <w:r w:rsidR="00D21CA0" w:rsidRPr="00D21CA0">
        <w:rPr>
          <w:rFonts w:ascii="Arial" w:hAnsi="Arial" w:cs="Arial"/>
          <w:color w:val="000000" w:themeColor="text1"/>
          <w:sz w:val="22"/>
        </w:rPr>
        <w:t>97</w:t>
      </w:r>
      <w:r w:rsidR="00D21CA0">
        <w:rPr>
          <w:rFonts w:ascii="Arial" w:hAnsi="Arial" w:cs="Arial"/>
          <w:color w:val="000000" w:themeColor="text1"/>
          <w:sz w:val="22"/>
        </w:rPr>
        <w:t>.</w:t>
      </w:r>
      <w:r w:rsidR="00D21CA0" w:rsidRPr="00D21CA0">
        <w:rPr>
          <w:rFonts w:ascii="Arial" w:hAnsi="Arial" w:cs="Arial"/>
          <w:color w:val="000000" w:themeColor="text1"/>
          <w:sz w:val="22"/>
        </w:rPr>
        <w:t>29</w:t>
      </w:r>
      <w:r w:rsidR="00D21CA0">
        <w:rPr>
          <w:rFonts w:ascii="Arial" w:hAnsi="Arial" w:cs="Arial"/>
          <w:color w:val="000000" w:themeColor="text1"/>
          <w:sz w:val="22"/>
        </w:rPr>
        <w:t xml:space="preserve">% and </w:t>
      </w:r>
      <w:r w:rsidR="00D21CA0" w:rsidRPr="00D21CA0">
        <w:rPr>
          <w:rFonts w:ascii="Arial" w:hAnsi="Arial" w:cs="Arial"/>
          <w:color w:val="000000" w:themeColor="text1"/>
          <w:sz w:val="22"/>
        </w:rPr>
        <w:t>75</w:t>
      </w:r>
      <w:r w:rsidR="00D21CA0">
        <w:rPr>
          <w:rFonts w:ascii="Arial" w:hAnsi="Arial" w:cs="Arial"/>
          <w:color w:val="000000" w:themeColor="text1"/>
          <w:sz w:val="22"/>
        </w:rPr>
        <w:t xml:space="preserve">% </w:t>
      </w:r>
      <w:ins w:id="203" w:author="Microsoft Office 用户" w:date="2019-04-10T00:36:00Z">
        <w:r w:rsidR="000965FB">
          <w:rPr>
            <w:rFonts w:ascii="Arial" w:hAnsi="Arial" w:cs="Arial" w:hint="eastAsia"/>
            <w:color w:val="000000" w:themeColor="text1"/>
            <w:sz w:val="22"/>
          </w:rPr>
          <w:t xml:space="preserve">when </w:t>
        </w:r>
        <w:r w:rsidR="000965FB" w:rsidRPr="00393DBF">
          <w:rPr>
            <w:rFonts w:ascii="Arial" w:hAnsi="Arial" w:cs="Arial"/>
            <w:color w:val="000000" w:themeColor="text1"/>
            <w:sz w:val="22"/>
          </w:rPr>
          <w:t>Methyl</w:t>
        </w:r>
        <w:r w:rsidR="000965FB">
          <w:rPr>
            <w:rFonts w:ascii="Arial" w:hAnsi="Arial" w:cs="Arial" w:hint="eastAsia"/>
            <w:color w:val="000000" w:themeColor="text1"/>
            <w:sz w:val="22"/>
            <w:vertAlign w:val="subscript"/>
          </w:rPr>
          <w:t>HBV</w:t>
        </w:r>
      </w:ins>
      <w:del w:id="204" w:author="Microsoft Office 用户" w:date="2019-04-10T00:36:00Z">
        <w:r w:rsidR="00D21CA0" w:rsidDel="000965FB">
          <w:rPr>
            <w:rFonts w:ascii="Arial" w:hAnsi="Arial" w:cs="Arial"/>
            <w:color w:val="000000" w:themeColor="text1"/>
            <w:sz w:val="22"/>
          </w:rPr>
          <w:delText>at the</w:delText>
        </w:r>
      </w:del>
      <w:r w:rsidR="00D21CA0">
        <w:rPr>
          <w:rFonts w:ascii="Arial" w:hAnsi="Arial" w:cs="Arial"/>
          <w:color w:val="000000" w:themeColor="text1"/>
          <w:sz w:val="22"/>
        </w:rPr>
        <w:t xml:space="preserve"> </w:t>
      </w:r>
      <w:del w:id="205" w:author="Microsoft Office 用户" w:date="2019-04-10T00:37:00Z">
        <w:r w:rsidR="00D21CA0" w:rsidDel="000965FB">
          <w:rPr>
            <w:rFonts w:ascii="Arial" w:hAnsi="Arial" w:cs="Arial"/>
            <w:color w:val="000000" w:themeColor="text1"/>
            <w:sz w:val="22"/>
          </w:rPr>
          <w:delText xml:space="preserve">optimal cutoff point of </w:delText>
        </w:r>
      </w:del>
      <w:ins w:id="206" w:author="Microsoft Office 用户" w:date="2019-04-10T00:37:00Z">
        <w:r w:rsidR="000965FB">
          <w:rPr>
            <w:rFonts w:ascii="Arial" w:hAnsi="Arial" w:cs="Arial" w:hint="eastAsia"/>
            <w:color w:val="000000" w:themeColor="text1"/>
            <w:sz w:val="22"/>
          </w:rPr>
          <w:t xml:space="preserve">was </w:t>
        </w:r>
      </w:ins>
      <w:r w:rsidR="00D21CA0" w:rsidRPr="00D21CA0">
        <w:rPr>
          <w:rFonts w:ascii="Arial" w:hAnsi="Arial" w:cs="Arial"/>
          <w:color w:val="000000" w:themeColor="text1"/>
          <w:sz w:val="22"/>
        </w:rPr>
        <w:t>67</w:t>
      </w:r>
      <w:r w:rsidR="00D21CA0">
        <w:rPr>
          <w:rFonts w:ascii="Arial" w:hAnsi="Arial" w:cs="Arial"/>
          <w:color w:val="000000" w:themeColor="text1"/>
          <w:sz w:val="22"/>
        </w:rPr>
        <w:t>.</w:t>
      </w:r>
      <w:r w:rsidR="00D21CA0" w:rsidRPr="00D21CA0">
        <w:rPr>
          <w:rFonts w:ascii="Arial" w:hAnsi="Arial" w:cs="Arial"/>
          <w:color w:val="000000" w:themeColor="text1"/>
          <w:sz w:val="22"/>
        </w:rPr>
        <w:t>28</w:t>
      </w:r>
      <w:r w:rsidR="00D21CA0">
        <w:rPr>
          <w:rFonts w:ascii="Arial" w:hAnsi="Arial" w:cs="Arial"/>
          <w:color w:val="000000" w:themeColor="text1"/>
          <w:sz w:val="22"/>
        </w:rPr>
        <w:t>%</w:t>
      </w:r>
      <w:ins w:id="207" w:author="Microsoft Office 用户" w:date="2019-04-10T00:37:00Z">
        <w:r w:rsidR="000965FB">
          <w:rPr>
            <w:rFonts w:ascii="Arial" w:hAnsi="Arial" w:cs="Arial" w:hint="eastAsia"/>
            <w:color w:val="000000" w:themeColor="text1"/>
            <w:sz w:val="22"/>
          </w:rPr>
          <w:t xml:space="preserve"> as the </w:t>
        </w:r>
        <w:r w:rsidR="000965FB">
          <w:rPr>
            <w:rFonts w:ascii="Arial" w:hAnsi="Arial" w:cs="Arial"/>
            <w:color w:val="000000" w:themeColor="text1"/>
            <w:sz w:val="22"/>
          </w:rPr>
          <w:t>optimal cutoff point</w:t>
        </w:r>
      </w:ins>
      <w:del w:id="208" w:author="Microsoft Office 用户" w:date="2019-04-10T00:37:00Z">
        <w:r w:rsidR="00D21CA0" w:rsidDel="000965FB">
          <w:rPr>
            <w:rFonts w:ascii="Arial" w:hAnsi="Arial" w:cs="Arial"/>
            <w:color w:val="000000" w:themeColor="text1"/>
            <w:sz w:val="22"/>
          </w:rPr>
          <w:delText xml:space="preserve"> and this cutoff was adopted</w:delText>
        </w:r>
      </w:del>
      <w:r w:rsidR="00D21CA0">
        <w:rPr>
          <w:rFonts w:ascii="Arial" w:hAnsi="Arial" w:cs="Arial"/>
          <w:color w:val="000000" w:themeColor="text1"/>
          <w:sz w:val="22"/>
        </w:rPr>
        <w:t xml:space="preserve"> for </w:t>
      </w:r>
      <w:ins w:id="209" w:author="Microsoft Office 用户" w:date="2019-04-10T00:37:00Z">
        <w:r w:rsidR="000965FB">
          <w:rPr>
            <w:rFonts w:ascii="Arial" w:hAnsi="Arial" w:cs="Arial" w:hint="eastAsia"/>
            <w:color w:val="000000" w:themeColor="text1"/>
            <w:sz w:val="22"/>
          </w:rPr>
          <w:t xml:space="preserve">tumor </w:t>
        </w:r>
      </w:ins>
      <w:del w:id="210" w:author="Microsoft Office 用户" w:date="2019-04-10T00:37:00Z">
        <w:r w:rsidR="00D21CA0" w:rsidDel="000965FB">
          <w:rPr>
            <w:rFonts w:ascii="Arial" w:hAnsi="Arial" w:cs="Arial"/>
            <w:color w:val="000000" w:themeColor="text1"/>
            <w:sz w:val="22"/>
          </w:rPr>
          <w:delText xml:space="preserve">the </w:delText>
        </w:r>
      </w:del>
      <w:r w:rsidR="00D21CA0">
        <w:rPr>
          <w:rFonts w:ascii="Arial" w:hAnsi="Arial" w:cs="Arial"/>
          <w:color w:val="000000" w:themeColor="text1"/>
          <w:sz w:val="22"/>
        </w:rPr>
        <w:t>detection.</w:t>
      </w:r>
      <w:commentRangeEnd w:id="190"/>
      <w:r w:rsidR="00D21CA0">
        <w:rPr>
          <w:rStyle w:val="CommentReference"/>
        </w:rPr>
        <w:commentReference w:id="190"/>
      </w:r>
      <w:commentRangeEnd w:id="191"/>
      <w:r w:rsidR="00142B90">
        <w:rPr>
          <w:rStyle w:val="CommentReference"/>
        </w:rPr>
        <w:commentReference w:id="191"/>
      </w:r>
      <w:r w:rsidR="00E232EF">
        <w:rPr>
          <w:rFonts w:ascii="Arial" w:hAnsi="Arial" w:cs="Arial" w:hint="eastAsia"/>
          <w:color w:val="000000" w:themeColor="text1"/>
          <w:sz w:val="22"/>
        </w:rPr>
        <w:t xml:space="preserve"> </w:t>
      </w:r>
      <w:r w:rsidR="00F52901" w:rsidRPr="00393DBF">
        <w:rPr>
          <w:rFonts w:ascii="Arial" w:hAnsi="Arial" w:cs="Arial"/>
          <w:sz w:val="22"/>
        </w:rPr>
        <w:t>Moreover, four patients with hepatitis or cirrhosis (</w:t>
      </w:r>
      <w:commentRangeStart w:id="211"/>
      <w:commentRangeStart w:id="212"/>
      <w:r w:rsidR="00F52901" w:rsidRPr="00393DBF">
        <w:rPr>
          <w:rFonts w:ascii="Arial" w:hAnsi="Arial" w:cs="Arial"/>
          <w:sz w:val="22"/>
        </w:rPr>
        <w:t>P2, P14, P18, P19</w:t>
      </w:r>
      <w:commentRangeEnd w:id="211"/>
      <w:r w:rsidR="00E232EF">
        <w:rPr>
          <w:rStyle w:val="CommentReference"/>
        </w:rPr>
        <w:commentReference w:id="211"/>
      </w:r>
      <w:commentRangeEnd w:id="212"/>
      <w:r w:rsidR="00156CFE">
        <w:rPr>
          <w:rStyle w:val="CommentReference"/>
        </w:rPr>
        <w:commentReference w:id="212"/>
      </w:r>
      <w:r w:rsidR="00F52901" w:rsidRPr="00393DBF">
        <w:rPr>
          <w:rFonts w:ascii="Arial" w:hAnsi="Arial" w:cs="Arial"/>
          <w:sz w:val="22"/>
        </w:rPr>
        <w:t>)</w:t>
      </w:r>
      <w:r w:rsidR="00E232EF">
        <w:rPr>
          <w:rFonts w:ascii="Arial" w:hAnsi="Arial" w:cs="Arial"/>
          <w:sz w:val="22"/>
        </w:rPr>
        <w:t xml:space="preserve"> </w:t>
      </w:r>
      <w:ins w:id="213" w:author="Schrodi, Steven J PHD" w:date="2019-04-16T19:13:00Z">
        <w:r w:rsidR="008F35E3">
          <w:rPr>
            <w:rFonts w:ascii="Arial" w:hAnsi="Arial" w:cs="Arial"/>
            <w:sz w:val="22"/>
          </w:rPr>
          <w:t>exhibited</w:t>
        </w:r>
      </w:ins>
      <w:del w:id="214" w:author="Schrodi, Steven J PHD" w:date="2019-04-16T19:13:00Z">
        <w:r w:rsidR="00E232EF" w:rsidDel="008F35E3">
          <w:rPr>
            <w:rFonts w:ascii="Arial" w:hAnsi="Arial" w:cs="Arial"/>
            <w:sz w:val="22"/>
          </w:rPr>
          <w:delText>with slightly</w:delText>
        </w:r>
      </w:del>
      <w:r w:rsidR="00E232EF">
        <w:rPr>
          <w:rFonts w:ascii="Arial" w:hAnsi="Arial" w:cs="Arial"/>
          <w:sz w:val="22"/>
        </w:rPr>
        <w:t xml:space="preserve"> </w:t>
      </w:r>
      <w:r w:rsidR="00E232EF" w:rsidRPr="00393DBF">
        <w:rPr>
          <w:rFonts w:ascii="Arial" w:hAnsi="Arial" w:cs="Arial"/>
          <w:color w:val="000000" w:themeColor="text1"/>
          <w:sz w:val="22"/>
        </w:rPr>
        <w:t>Methyl</w:t>
      </w:r>
      <w:r w:rsidR="00E232EF">
        <w:rPr>
          <w:rFonts w:ascii="Arial" w:hAnsi="Arial" w:cs="Arial" w:hint="eastAsia"/>
          <w:color w:val="000000" w:themeColor="text1"/>
          <w:sz w:val="22"/>
          <w:vertAlign w:val="subscript"/>
        </w:rPr>
        <w:t>HBV</w:t>
      </w:r>
      <w:r w:rsidR="00E232EF">
        <w:rPr>
          <w:rFonts w:ascii="Arial" w:hAnsi="Arial" w:cs="Arial"/>
          <w:color w:val="000000" w:themeColor="text1"/>
          <w:sz w:val="22"/>
        </w:rPr>
        <w:t xml:space="preserve"> </w:t>
      </w:r>
      <w:ins w:id="215" w:author="Schrodi, Steven J PHD" w:date="2019-04-16T19:14:00Z">
        <w:r w:rsidR="008F35E3">
          <w:rPr>
            <w:rFonts w:ascii="Arial" w:hAnsi="Arial" w:cs="Arial"/>
            <w:color w:val="000000" w:themeColor="text1"/>
            <w:sz w:val="22"/>
          </w:rPr>
          <w:t xml:space="preserve">levels that </w:t>
        </w:r>
      </w:ins>
      <w:r w:rsidR="006B1600">
        <w:rPr>
          <w:rFonts w:ascii="Arial" w:hAnsi="Arial" w:cs="Arial"/>
          <w:sz w:val="22"/>
        </w:rPr>
        <w:t>approached</w:t>
      </w:r>
      <w:r w:rsidR="00E232EF">
        <w:rPr>
          <w:rFonts w:ascii="Arial" w:hAnsi="Arial" w:cs="Arial"/>
          <w:sz w:val="22"/>
        </w:rPr>
        <w:t xml:space="preserve"> the cutoff</w:t>
      </w:r>
      <w:ins w:id="216" w:author="Microsoft Office 用户" w:date="2019-04-10T00:26:00Z">
        <w:r w:rsidR="00F91999">
          <w:rPr>
            <w:rFonts w:ascii="Arial" w:hAnsi="Arial" w:cs="Arial" w:hint="eastAsia"/>
            <w:sz w:val="22"/>
          </w:rPr>
          <w:t xml:space="preserve"> value</w:t>
        </w:r>
      </w:ins>
      <w:del w:id="217" w:author="Microsoft Office 用户" w:date="2019-04-10T00:26:00Z">
        <w:r w:rsidR="00E232EF" w:rsidDel="00F91999">
          <w:rPr>
            <w:rFonts w:ascii="Arial" w:hAnsi="Arial" w:cs="Arial"/>
            <w:sz w:val="22"/>
          </w:rPr>
          <w:delText xml:space="preserve"> </w:delText>
        </w:r>
      </w:del>
      <w:r w:rsidR="00E232EF">
        <w:rPr>
          <w:rFonts w:ascii="Arial" w:hAnsi="Arial" w:cs="Arial"/>
          <w:sz w:val="22"/>
        </w:rPr>
        <w:t>(</w:t>
      </w:r>
      <w:r w:rsidR="00E232EF" w:rsidRPr="00E232EF">
        <w:rPr>
          <w:rFonts w:ascii="Arial" w:eastAsia="Times New Roman" w:hAnsi="Arial" w:cs="Arial"/>
          <w:b/>
          <w:color w:val="44546A" w:themeColor="text2"/>
          <w:kern w:val="0"/>
          <w:sz w:val="22"/>
          <w:lang w:eastAsia="en-US"/>
        </w:rPr>
        <w:t>Fig 4D,</w:t>
      </w:r>
      <w:r w:rsidR="00E232EF">
        <w:rPr>
          <w:rFonts w:ascii="Arial" w:eastAsia="Times New Roman" w:hAnsi="Arial" w:cs="Arial"/>
          <w:b/>
          <w:color w:val="44546A" w:themeColor="text2"/>
          <w:kern w:val="0"/>
          <w:sz w:val="22"/>
          <w:lang w:eastAsia="en-US"/>
        </w:rPr>
        <w:t xml:space="preserve"> </w:t>
      </w:r>
      <w:r w:rsidR="00E232EF" w:rsidRPr="003A42E7">
        <w:rPr>
          <w:rFonts w:ascii="Arial" w:eastAsia="Times New Roman" w:hAnsi="Arial" w:cs="Arial"/>
          <w:b/>
          <w:color w:val="44546A" w:themeColor="text2"/>
          <w:kern w:val="0"/>
          <w:sz w:val="22"/>
          <w:lang w:eastAsia="en-US"/>
        </w:rPr>
        <w:t xml:space="preserve">Table </w:t>
      </w:r>
      <w:r w:rsidR="00C24D9D">
        <w:rPr>
          <w:rFonts w:ascii="Arial" w:eastAsia="Times New Roman" w:hAnsi="Arial" w:cs="Arial"/>
          <w:b/>
          <w:color w:val="44546A" w:themeColor="text2"/>
          <w:kern w:val="0"/>
          <w:sz w:val="22"/>
          <w:lang w:eastAsia="en-US"/>
        </w:rPr>
        <w:t>2</w:t>
      </w:r>
      <w:r w:rsidR="00E232EF">
        <w:rPr>
          <w:rFonts w:ascii="Arial" w:hAnsi="Arial" w:cs="Arial"/>
          <w:sz w:val="22"/>
        </w:rPr>
        <w:t>)</w:t>
      </w:r>
      <w:r w:rsidR="00F52901" w:rsidRPr="00393DBF">
        <w:rPr>
          <w:rFonts w:ascii="Arial" w:hAnsi="Arial" w:cs="Arial"/>
          <w:sz w:val="22"/>
        </w:rPr>
        <w:t>. One hepatitis patient, P14</w:t>
      </w:r>
      <w:ins w:id="218" w:author="Schrodi, Steven J PHD" w:date="2019-04-16T19:14:00Z">
        <w:r w:rsidR="002C2DC6">
          <w:rPr>
            <w:rFonts w:ascii="Arial" w:hAnsi="Arial" w:cs="Arial"/>
            <w:sz w:val="22"/>
          </w:rPr>
          <w:t>,</w:t>
        </w:r>
      </w:ins>
      <w:r w:rsidR="00F52901" w:rsidRPr="00393DBF">
        <w:rPr>
          <w:rFonts w:ascii="Arial" w:hAnsi="Arial" w:cs="Arial"/>
          <w:sz w:val="22"/>
        </w:rPr>
        <w:t xml:space="preserve"> had the average methylation level at 67.4%</w:t>
      </w:r>
      <w:del w:id="219" w:author="Microsoft Office 用户" w:date="2019-04-10T00:27:00Z">
        <w:r w:rsidR="00F52901" w:rsidRPr="00393DBF" w:rsidDel="00F91999">
          <w:rPr>
            <w:rFonts w:ascii="Arial" w:hAnsi="Arial" w:cs="Arial"/>
            <w:sz w:val="22"/>
          </w:rPr>
          <w:delText xml:space="preserve">, with </w:delText>
        </w:r>
      </w:del>
      <w:ins w:id="220" w:author="Microsoft Office 用户" w:date="2019-04-10T00:27:00Z">
        <w:r w:rsidR="00F91999">
          <w:rPr>
            <w:rFonts w:ascii="Arial" w:hAnsi="Arial" w:cs="Arial" w:hint="eastAsia"/>
            <w:sz w:val="22"/>
          </w:rPr>
          <w:t xml:space="preserve"> and </w:t>
        </w:r>
      </w:ins>
      <w:r w:rsidR="00F52901" w:rsidRPr="00393DBF">
        <w:rPr>
          <w:rFonts w:ascii="Arial" w:hAnsi="Arial" w:cs="Arial"/>
          <w:sz w:val="22"/>
        </w:rPr>
        <w:t xml:space="preserve">abnormal AFP level (141.9 ng/ml; </w:t>
      </w:r>
      <w:r w:rsidR="00F52901" w:rsidRPr="003A42E7">
        <w:rPr>
          <w:rFonts w:ascii="Arial" w:eastAsia="Times New Roman" w:hAnsi="Arial" w:cs="Arial"/>
          <w:b/>
          <w:color w:val="44546A" w:themeColor="text2"/>
          <w:kern w:val="0"/>
          <w:sz w:val="22"/>
          <w:lang w:eastAsia="en-US"/>
        </w:rPr>
        <w:t>Table 2</w:t>
      </w:r>
      <w:r w:rsidR="00F52901" w:rsidRPr="00393DBF">
        <w:rPr>
          <w:rFonts w:ascii="Arial" w:hAnsi="Arial" w:cs="Arial"/>
          <w:sz w:val="22"/>
        </w:rPr>
        <w:t>)</w:t>
      </w:r>
      <w:ins w:id="221" w:author="Schrodi, Steven J PHD" w:date="2019-04-16T19:14:00Z">
        <w:r w:rsidR="002C2DC6">
          <w:rPr>
            <w:rFonts w:ascii="Arial" w:hAnsi="Arial" w:cs="Arial"/>
            <w:sz w:val="22"/>
          </w:rPr>
          <w:t xml:space="preserve">. Importantly, this patient developed </w:t>
        </w:r>
      </w:ins>
      <w:ins w:id="222" w:author="Schrodi, Steven J PHD" w:date="2019-04-16T19:15:00Z">
        <w:r w:rsidR="002C2DC6">
          <w:rPr>
            <w:rFonts w:ascii="Arial" w:hAnsi="Arial" w:cs="Arial"/>
            <w:sz w:val="22"/>
          </w:rPr>
          <w:t xml:space="preserve">clinically diagnosed </w:t>
        </w:r>
      </w:ins>
      <w:ins w:id="223" w:author="Schrodi, Steven J PHD" w:date="2019-04-16T19:14:00Z">
        <w:r w:rsidR="002C2DC6">
          <w:rPr>
            <w:rFonts w:ascii="Arial" w:hAnsi="Arial" w:cs="Arial"/>
            <w:sz w:val="22"/>
          </w:rPr>
          <w:t>HCC within XX months</w:t>
        </w:r>
      </w:ins>
      <w:ins w:id="224" w:author="Schrodi, Steven J PHD" w:date="2019-04-16T19:15:00Z">
        <w:r w:rsidR="002C2DC6">
          <w:rPr>
            <w:rFonts w:ascii="Arial" w:hAnsi="Arial" w:cs="Arial"/>
            <w:sz w:val="22"/>
          </w:rPr>
          <w:t>.</w:t>
        </w:r>
      </w:ins>
      <w:ins w:id="225" w:author="Microsoft Office 用户" w:date="2019-04-10T00:27:00Z">
        <w:del w:id="226" w:author="Schrodi, Steven J PHD" w:date="2019-04-16T19:15:00Z">
          <w:r w:rsidR="00F91999" w:rsidDel="002C2DC6">
            <w:rPr>
              <w:rFonts w:ascii="Arial" w:hAnsi="Arial" w:cs="Arial" w:hint="eastAsia"/>
              <w:sz w:val="22"/>
            </w:rPr>
            <w:delText>,</w:delText>
          </w:r>
        </w:del>
      </w:ins>
      <w:del w:id="227" w:author="Schrodi, Steven J PHD" w:date="2019-04-16T19:15:00Z">
        <w:r w:rsidR="00F52901" w:rsidRPr="00393DBF" w:rsidDel="002C2DC6">
          <w:rPr>
            <w:rFonts w:ascii="Arial" w:hAnsi="Arial" w:cs="Arial"/>
            <w:sz w:val="22"/>
          </w:rPr>
          <w:delText xml:space="preserve"> and this patient was </w:delText>
        </w:r>
      </w:del>
      <w:ins w:id="228" w:author="Microsoft Office 用户" w:date="2019-04-10T00:28:00Z">
        <w:del w:id="229" w:author="Schrodi, Steven J PHD" w:date="2019-04-16T19:15:00Z">
          <w:r w:rsidR="00F91999" w:rsidDel="002C2DC6">
            <w:rPr>
              <w:rFonts w:ascii="Arial" w:hAnsi="Arial" w:cs="Arial" w:hint="eastAsia"/>
              <w:sz w:val="22"/>
            </w:rPr>
            <w:delText xml:space="preserve">developing into </w:delText>
          </w:r>
        </w:del>
      </w:ins>
      <w:del w:id="230" w:author="Schrodi, Steven J PHD" w:date="2019-04-16T19:15:00Z">
        <w:r w:rsidR="00F52901" w:rsidRPr="00393DBF" w:rsidDel="002C2DC6">
          <w:rPr>
            <w:rFonts w:ascii="Arial" w:hAnsi="Arial" w:cs="Arial"/>
            <w:sz w:val="22"/>
          </w:rPr>
          <w:delText>diagnosed with HCC l</w:delText>
        </w:r>
        <w:r w:rsidR="00F52901" w:rsidRPr="005C03E2" w:rsidDel="002C2DC6">
          <w:rPr>
            <w:rFonts w:ascii="Arial" w:hAnsi="Arial" w:cs="Arial"/>
            <w:sz w:val="22"/>
          </w:rPr>
          <w:delText>ater</w:delText>
        </w:r>
      </w:del>
      <w:ins w:id="231" w:author="Guo, Shicheng" w:date="2019-04-09T16:41:00Z">
        <w:del w:id="232" w:author="Schrodi, Steven J PHD" w:date="2019-04-16T19:15:00Z">
          <w:r w:rsidR="005C03E2" w:rsidDel="002C2DC6">
            <w:rPr>
              <w:rFonts w:ascii="Arial" w:hAnsi="Arial" w:cs="Arial"/>
              <w:sz w:val="22"/>
            </w:rPr>
            <w:delText xml:space="preserve"> </w:delText>
          </w:r>
          <w:r w:rsidR="005C03E2" w:rsidRPr="005C03E2" w:rsidDel="002C2DC6">
            <w:rPr>
              <w:rFonts w:ascii="Arial" w:hAnsi="Arial" w:cs="Arial"/>
              <w:sz w:val="22"/>
              <w:highlight w:val="yellow"/>
              <w:rPrChange w:id="233" w:author="Guo, Shicheng" w:date="2019-04-09T16:42:00Z">
                <w:rPr>
                  <w:rFonts w:ascii="Arial" w:hAnsi="Arial" w:cs="Arial"/>
                  <w:sz w:val="22"/>
                </w:rPr>
              </w:rPrChange>
            </w:rPr>
            <w:delText>within xx month</w:delText>
          </w:r>
        </w:del>
      </w:ins>
      <w:del w:id="234" w:author="Schrodi, Steven J PHD" w:date="2019-04-16T19:15:00Z">
        <w:r w:rsidR="00F52901" w:rsidRPr="00393DBF" w:rsidDel="002C2DC6">
          <w:rPr>
            <w:rFonts w:ascii="Arial" w:hAnsi="Arial" w:cs="Arial"/>
            <w:sz w:val="22"/>
          </w:rPr>
          <w:delText>.</w:delText>
        </w:r>
      </w:del>
      <w:r w:rsidR="00F52901" w:rsidRPr="00393DBF">
        <w:rPr>
          <w:rFonts w:ascii="Arial" w:hAnsi="Arial" w:cs="Arial"/>
          <w:sz w:val="22"/>
        </w:rPr>
        <w:t xml:space="preserve"> Patient P19 was diagnosed </w:t>
      </w:r>
      <w:ins w:id="235" w:author="Schrodi, Steven J PHD" w:date="2019-04-16T19:15:00Z">
        <w:r w:rsidR="003F61EA">
          <w:rPr>
            <w:rFonts w:ascii="Arial" w:hAnsi="Arial" w:cs="Arial"/>
            <w:sz w:val="22"/>
          </w:rPr>
          <w:t>with</w:t>
        </w:r>
      </w:ins>
      <w:del w:id="236" w:author="Schrodi, Steven J PHD" w:date="2019-04-16T19:15:00Z">
        <w:r w:rsidR="00F52901" w:rsidRPr="00393DBF" w:rsidDel="003F61EA">
          <w:rPr>
            <w:rFonts w:ascii="Arial" w:hAnsi="Arial" w:cs="Arial"/>
            <w:sz w:val="22"/>
          </w:rPr>
          <w:delText>as</w:delText>
        </w:r>
      </w:del>
      <w:r w:rsidR="00F52901" w:rsidRPr="00393DBF">
        <w:rPr>
          <w:rFonts w:ascii="Arial" w:hAnsi="Arial" w:cs="Arial"/>
          <w:sz w:val="22"/>
        </w:rPr>
        <w:t xml:space="preserve"> alcoholic cirrhosis, with the transaminase indicator and </w:t>
      </w:r>
      <w:ins w:id="237" w:author="Schrodi, Steven J PHD" w:date="2019-04-16T19:16:00Z">
        <w:r w:rsidR="003F61EA">
          <w:rPr>
            <w:rFonts w:ascii="Arial" w:hAnsi="Arial" w:cs="Arial"/>
            <w:sz w:val="22"/>
          </w:rPr>
          <w:t xml:space="preserve">presented with </w:t>
        </w:r>
      </w:ins>
      <w:ins w:id="238" w:author="Schrodi, Steven J PHD" w:date="2019-04-16T19:15:00Z">
        <w:r w:rsidR="003F61EA">
          <w:rPr>
            <w:rFonts w:ascii="Arial" w:hAnsi="Arial" w:cs="Arial"/>
            <w:sz w:val="22"/>
          </w:rPr>
          <w:t xml:space="preserve">mild </w:t>
        </w:r>
      </w:ins>
      <w:r w:rsidR="00F52901" w:rsidRPr="00393DBF">
        <w:rPr>
          <w:rFonts w:ascii="Arial" w:hAnsi="Arial" w:cs="Arial"/>
          <w:sz w:val="22"/>
        </w:rPr>
        <w:t>jaundice</w:t>
      </w:r>
      <w:del w:id="239" w:author="Schrodi, Steven J PHD" w:date="2019-04-16T19:16:00Z">
        <w:r w:rsidR="00F52901" w:rsidRPr="00393DBF" w:rsidDel="003F61EA">
          <w:rPr>
            <w:rFonts w:ascii="Arial" w:hAnsi="Arial" w:cs="Arial"/>
            <w:sz w:val="22"/>
          </w:rPr>
          <w:delText xml:space="preserve"> mildly abnormal</w:delText>
        </w:r>
      </w:del>
      <w:r w:rsidR="00F52901" w:rsidRPr="00393DBF">
        <w:rPr>
          <w:rFonts w:ascii="Arial" w:hAnsi="Arial" w:cs="Arial"/>
          <w:sz w:val="22"/>
        </w:rPr>
        <w:t xml:space="preserve"> at each of the follow-up time point</w:t>
      </w:r>
      <w:ins w:id="240" w:author="Schrodi, Steven J PHD" w:date="2019-04-16T19:16:00Z">
        <w:r w:rsidR="003F61EA">
          <w:rPr>
            <w:rFonts w:ascii="Arial" w:hAnsi="Arial" w:cs="Arial"/>
            <w:sz w:val="22"/>
          </w:rPr>
          <w:t>s</w:t>
        </w:r>
      </w:ins>
      <w:r w:rsidR="00F52901" w:rsidRPr="00393DBF">
        <w:rPr>
          <w:rFonts w:ascii="Arial" w:hAnsi="Arial" w:cs="Arial"/>
          <w:sz w:val="22"/>
        </w:rPr>
        <w:t xml:space="preserve">. For patient P2 </w:t>
      </w:r>
      <w:del w:id="241" w:author="Schrodi, Steven J PHD" w:date="2019-04-16T19:18:00Z">
        <w:r w:rsidR="00F52901" w:rsidRPr="00393DBF" w:rsidDel="00186C3C">
          <w:rPr>
            <w:rFonts w:ascii="Arial" w:hAnsi="Arial" w:cs="Arial"/>
            <w:sz w:val="22"/>
          </w:rPr>
          <w:delText xml:space="preserve">with </w:delText>
        </w:r>
      </w:del>
      <w:ins w:id="242" w:author="Schrodi, Steven J PHD" w:date="2019-04-16T19:18:00Z">
        <w:r w:rsidR="00186C3C">
          <w:rPr>
            <w:rFonts w:ascii="Arial" w:hAnsi="Arial" w:cs="Arial"/>
            <w:sz w:val="22"/>
          </w:rPr>
          <w:t>(</w:t>
        </w:r>
      </w:ins>
      <w:r w:rsidR="00F52901" w:rsidRPr="00393DBF">
        <w:rPr>
          <w:rFonts w:ascii="Arial" w:hAnsi="Arial" w:cs="Arial"/>
          <w:sz w:val="22"/>
        </w:rPr>
        <w:t>chronic hepatitis</w:t>
      </w:r>
      <w:ins w:id="243" w:author="Schrodi, Steven J PHD" w:date="2019-04-16T19:18:00Z">
        <w:r w:rsidR="00186C3C">
          <w:rPr>
            <w:rFonts w:ascii="Arial" w:hAnsi="Arial" w:cs="Arial"/>
            <w:sz w:val="22"/>
          </w:rPr>
          <w:t>)</w:t>
        </w:r>
      </w:ins>
      <w:r w:rsidR="00F52901" w:rsidRPr="00393DBF">
        <w:rPr>
          <w:rFonts w:ascii="Arial" w:hAnsi="Arial" w:cs="Arial"/>
          <w:sz w:val="22"/>
        </w:rPr>
        <w:t xml:space="preserve"> and P18 </w:t>
      </w:r>
      <w:del w:id="244" w:author="Schrodi, Steven J PHD" w:date="2019-04-16T19:18:00Z">
        <w:r w:rsidR="00F52901" w:rsidRPr="00393DBF" w:rsidDel="00186C3C">
          <w:rPr>
            <w:rFonts w:ascii="Arial" w:hAnsi="Arial" w:cs="Arial"/>
            <w:sz w:val="22"/>
          </w:rPr>
          <w:delText xml:space="preserve">with </w:delText>
        </w:r>
      </w:del>
      <w:del w:id="245" w:author="Microsoft Office 用户" w:date="2019-04-10T00:29:00Z">
        <w:r w:rsidR="00F52901" w:rsidRPr="00393DBF" w:rsidDel="00F91999">
          <w:rPr>
            <w:rFonts w:ascii="Arial" w:hAnsi="Arial" w:cs="Arial"/>
            <w:sz w:val="22"/>
          </w:rPr>
          <w:delText>nash</w:delText>
        </w:r>
      </w:del>
      <w:ins w:id="246" w:author="Schrodi, Steven J PHD" w:date="2019-04-16T19:18:00Z">
        <w:r w:rsidR="00186C3C">
          <w:rPr>
            <w:rFonts w:ascii="Arial" w:hAnsi="Arial" w:cs="Arial"/>
            <w:sz w:val="22"/>
          </w:rPr>
          <w:t>(</w:t>
        </w:r>
      </w:ins>
      <w:ins w:id="247" w:author="Microsoft Office 用户" w:date="2019-04-10T00:29:00Z">
        <w:r w:rsidR="00F91999">
          <w:rPr>
            <w:rFonts w:ascii="Arial" w:hAnsi="Arial" w:cs="Arial" w:hint="eastAsia"/>
            <w:sz w:val="22"/>
          </w:rPr>
          <w:t>NASH</w:t>
        </w:r>
      </w:ins>
      <w:r w:rsidR="00F52901" w:rsidRPr="00393DBF">
        <w:rPr>
          <w:rFonts w:ascii="Arial" w:hAnsi="Arial" w:cs="Arial"/>
          <w:sz w:val="22"/>
        </w:rPr>
        <w:t>-related cirrhosis</w:t>
      </w:r>
      <w:ins w:id="248" w:author="Schrodi, Steven J PHD" w:date="2019-04-16T19:18:00Z">
        <w:r w:rsidR="00186C3C">
          <w:rPr>
            <w:rFonts w:ascii="Arial" w:hAnsi="Arial" w:cs="Arial"/>
            <w:sz w:val="22"/>
          </w:rPr>
          <w:t>)</w:t>
        </w:r>
      </w:ins>
      <w:del w:id="249" w:author="Schrodi, Steven J PHD" w:date="2019-04-16T19:18:00Z">
        <w:r w:rsidR="00F52901" w:rsidRPr="00393DBF" w:rsidDel="00186C3C">
          <w:rPr>
            <w:rFonts w:ascii="Arial" w:hAnsi="Arial" w:cs="Arial"/>
            <w:sz w:val="22"/>
          </w:rPr>
          <w:delText>,</w:delText>
        </w:r>
      </w:del>
      <w:r w:rsidR="00F52901" w:rsidRPr="00393DBF">
        <w:rPr>
          <w:rFonts w:ascii="Arial" w:hAnsi="Arial" w:cs="Arial"/>
          <w:sz w:val="22"/>
        </w:rPr>
        <w:t xml:space="preserve"> both</w:t>
      </w:r>
      <w:del w:id="250" w:author="Schrodi, Steven J PHD" w:date="2019-04-16T19:18:00Z">
        <w:r w:rsidR="00F52901" w:rsidRPr="00393DBF" w:rsidDel="00186C3C">
          <w:rPr>
            <w:rFonts w:ascii="Arial" w:hAnsi="Arial" w:cs="Arial"/>
            <w:sz w:val="22"/>
          </w:rPr>
          <w:delText xml:space="preserve"> of them</w:delText>
        </w:r>
      </w:del>
      <w:r w:rsidR="00F52901" w:rsidRPr="00393DBF">
        <w:rPr>
          <w:rFonts w:ascii="Arial" w:hAnsi="Arial" w:cs="Arial"/>
          <w:sz w:val="22"/>
        </w:rPr>
        <w:t xml:space="preserve"> had no </w:t>
      </w:r>
      <w:ins w:id="251" w:author="Schrodi, Steven J PHD" w:date="2019-04-16T19:19:00Z">
        <w:r w:rsidR="00186C3C">
          <w:rPr>
            <w:rFonts w:ascii="Arial" w:hAnsi="Arial" w:cs="Arial"/>
            <w:sz w:val="22"/>
          </w:rPr>
          <w:t xml:space="preserve">observed </w:t>
        </w:r>
      </w:ins>
      <w:r w:rsidR="00F52901" w:rsidRPr="00393DBF">
        <w:rPr>
          <w:rFonts w:ascii="Arial" w:hAnsi="Arial" w:cs="Arial"/>
          <w:sz w:val="22"/>
        </w:rPr>
        <w:t xml:space="preserve">abnormal measurements </w:t>
      </w:r>
      <w:del w:id="252" w:author="Schrodi, Steven J PHD" w:date="2019-04-16T19:19:00Z">
        <w:r w:rsidR="00F52901" w:rsidRPr="00393DBF" w:rsidDel="00186C3C">
          <w:rPr>
            <w:rFonts w:ascii="Arial" w:hAnsi="Arial" w:cs="Arial"/>
            <w:sz w:val="22"/>
          </w:rPr>
          <w:delText xml:space="preserve">observed </w:delText>
        </w:r>
      </w:del>
      <w:r w:rsidR="00F52901" w:rsidRPr="00393DBF">
        <w:rPr>
          <w:rFonts w:ascii="Arial" w:hAnsi="Arial" w:cs="Arial"/>
          <w:sz w:val="22"/>
        </w:rPr>
        <w:t xml:space="preserve">and </w:t>
      </w:r>
      <w:ins w:id="253" w:author="Schrodi, Steven J PHD" w:date="2019-04-16T19:19:00Z">
        <w:r w:rsidR="00186C3C">
          <w:rPr>
            <w:rFonts w:ascii="Arial" w:hAnsi="Arial" w:cs="Arial"/>
            <w:sz w:val="22"/>
          </w:rPr>
          <w:t>have not</w:t>
        </w:r>
      </w:ins>
      <w:del w:id="254" w:author="Schrodi, Steven J PHD" w:date="2019-04-16T19:19:00Z">
        <w:r w:rsidR="00F52901" w:rsidRPr="00393DBF" w:rsidDel="00186C3C">
          <w:rPr>
            <w:rFonts w:ascii="Arial" w:hAnsi="Arial" w:cs="Arial"/>
            <w:sz w:val="22"/>
          </w:rPr>
          <w:delText>haven’t</w:delText>
        </w:r>
      </w:del>
      <w:r w:rsidR="00F52901" w:rsidRPr="00393DBF">
        <w:rPr>
          <w:rFonts w:ascii="Arial" w:hAnsi="Arial" w:cs="Arial"/>
          <w:sz w:val="22"/>
        </w:rPr>
        <w:t xml:space="preserve"> had </w:t>
      </w:r>
      <w:ins w:id="255" w:author="Schrodi, Steven J PHD" w:date="2019-04-16T19:19:00Z">
        <w:r w:rsidR="00186C3C">
          <w:rPr>
            <w:rFonts w:ascii="Arial" w:hAnsi="Arial" w:cs="Arial"/>
            <w:sz w:val="22"/>
          </w:rPr>
          <w:t xml:space="preserve">a detected </w:t>
        </w:r>
      </w:ins>
      <w:r w:rsidR="00F52901" w:rsidRPr="00393DBF">
        <w:rPr>
          <w:rFonts w:ascii="Arial" w:hAnsi="Arial" w:cs="Arial"/>
          <w:sz w:val="22"/>
        </w:rPr>
        <w:t>tumor</w:t>
      </w:r>
      <w:del w:id="256" w:author="Schrodi, Steven J PHD" w:date="2019-04-16T19:19:00Z">
        <w:r w:rsidR="00F52901" w:rsidRPr="00393DBF" w:rsidDel="00186C3C">
          <w:rPr>
            <w:rFonts w:ascii="Arial" w:hAnsi="Arial" w:cs="Arial"/>
            <w:sz w:val="22"/>
          </w:rPr>
          <w:delText xml:space="preserve"> detecte</w:delText>
        </w:r>
        <w:r w:rsidR="00F52901" w:rsidRPr="003A42E7" w:rsidDel="00186C3C">
          <w:rPr>
            <w:rFonts w:ascii="Arial" w:hAnsi="Arial" w:cs="Arial"/>
            <w:sz w:val="22"/>
          </w:rPr>
          <w:delText>d yet</w:delText>
        </w:r>
      </w:del>
      <w:r w:rsidR="00F52901" w:rsidRPr="003A42E7">
        <w:rPr>
          <w:rFonts w:ascii="Arial" w:hAnsi="Arial" w:cs="Arial"/>
          <w:sz w:val="22"/>
        </w:rPr>
        <w:t>. Our results indicate hypo</w:t>
      </w:r>
      <w:r w:rsidR="00E232EF">
        <w:rPr>
          <w:rFonts w:ascii="Arial" w:hAnsi="Arial" w:cs="Arial"/>
          <w:sz w:val="22"/>
        </w:rPr>
        <w:t>-</w:t>
      </w:r>
      <w:r w:rsidR="00F52901" w:rsidRPr="003A42E7">
        <w:rPr>
          <w:rFonts w:ascii="Arial" w:hAnsi="Arial" w:cs="Arial"/>
          <w:sz w:val="22"/>
        </w:rPr>
        <w:t>methylation in HBV in</w:t>
      </w:r>
      <w:r w:rsidR="00687B35" w:rsidRPr="003A42E7">
        <w:rPr>
          <w:rFonts w:ascii="Arial" w:hAnsi="Arial" w:cs="Arial"/>
          <w:sz w:val="22"/>
        </w:rPr>
        <w:t>t</w:t>
      </w:r>
      <w:r w:rsidR="00F52901" w:rsidRPr="003A42E7">
        <w:rPr>
          <w:rFonts w:ascii="Arial" w:hAnsi="Arial" w:cs="Arial"/>
          <w:sz w:val="22"/>
        </w:rPr>
        <w:t>e</w:t>
      </w:r>
      <w:r w:rsidR="00687B35" w:rsidRPr="003A42E7">
        <w:rPr>
          <w:rFonts w:ascii="Arial" w:hAnsi="Arial" w:cs="Arial"/>
          <w:sz w:val="22"/>
        </w:rPr>
        <w:t>g</w:t>
      </w:r>
      <w:r w:rsidR="00F52901" w:rsidRPr="003A42E7">
        <w:rPr>
          <w:rFonts w:ascii="Arial" w:hAnsi="Arial" w:cs="Arial"/>
          <w:sz w:val="22"/>
        </w:rPr>
        <w:t xml:space="preserve">ration regions could be a potential </w:t>
      </w:r>
      <w:del w:id="257" w:author="Microsoft Office 用户" w:date="2019-04-10T00:30:00Z">
        <w:r w:rsidR="00F52901" w:rsidRPr="003A42E7" w:rsidDel="00F91999">
          <w:rPr>
            <w:rFonts w:ascii="Arial" w:hAnsi="Arial" w:cs="Arial"/>
            <w:sz w:val="22"/>
          </w:rPr>
          <w:delText xml:space="preserve">biomarkers </w:delText>
        </w:r>
      </w:del>
      <w:ins w:id="258" w:author="Microsoft Office 用户" w:date="2019-04-10T00:30:00Z">
        <w:r w:rsidR="00F91999" w:rsidRPr="003A42E7">
          <w:rPr>
            <w:rFonts w:ascii="Arial" w:hAnsi="Arial" w:cs="Arial"/>
            <w:sz w:val="22"/>
          </w:rPr>
          <w:t>biomarker</w:t>
        </w:r>
        <w:r w:rsidR="00F91999">
          <w:rPr>
            <w:rFonts w:ascii="Arial" w:hAnsi="Arial" w:cs="Arial" w:hint="eastAsia"/>
            <w:sz w:val="22"/>
          </w:rPr>
          <w:t xml:space="preserve"> </w:t>
        </w:r>
      </w:ins>
      <w:r w:rsidR="00F52901" w:rsidRPr="003A42E7">
        <w:rPr>
          <w:rFonts w:ascii="Arial" w:hAnsi="Arial" w:cs="Arial"/>
          <w:sz w:val="22"/>
        </w:rPr>
        <w:t>to evaluate the risk of the transformation from hepatitis and cirrhosis to HCC</w:t>
      </w:r>
      <w:r w:rsidR="0022049F">
        <w:rPr>
          <w:rFonts w:ascii="Arial" w:hAnsi="Arial" w:cs="Arial"/>
          <w:sz w:val="22"/>
        </w:rPr>
        <w:t xml:space="preserve"> in patients with chronic hepatitis B</w:t>
      </w:r>
      <w:ins w:id="259" w:author="Schrodi, Steven J PHD" w:date="2019-04-16T19:20:00Z">
        <w:r w:rsidR="00EA70AD">
          <w:rPr>
            <w:rFonts w:ascii="Arial" w:hAnsi="Arial" w:cs="Arial"/>
            <w:sz w:val="22"/>
          </w:rPr>
          <w:t xml:space="preserve"> infection</w:t>
        </w:r>
      </w:ins>
      <w:r w:rsidR="00F52901" w:rsidRPr="003A42E7">
        <w:rPr>
          <w:rFonts w:ascii="Arial" w:hAnsi="Arial" w:cs="Arial"/>
          <w:sz w:val="22"/>
        </w:rPr>
        <w:t>.</w:t>
      </w:r>
    </w:p>
    <w:p w14:paraId="0E30EBCF" w14:textId="14BC05BC" w:rsidR="00B57C3B" w:rsidRDefault="00A427E7" w:rsidP="00524AA8">
      <w:pPr>
        <w:pStyle w:val="Heading2"/>
        <w:spacing w:line="276" w:lineRule="auto"/>
      </w:pPr>
      <w:r w:rsidRPr="000818AC">
        <w:rPr>
          <w:rFonts w:ascii="Arial" w:eastAsia="Arial" w:hAnsi="Arial" w:cs="Arial"/>
          <w:color w:val="000000" w:themeColor="text1"/>
          <w:sz w:val="22"/>
          <w:szCs w:val="22"/>
        </w:rPr>
        <w:t>Discussion</w:t>
      </w:r>
    </w:p>
    <w:p w14:paraId="11E851AC" w14:textId="2D788606" w:rsidR="00295849" w:rsidRDefault="00B57C3B" w:rsidP="000818AC">
      <w:pPr>
        <w:widowControl/>
        <w:spacing w:before="240"/>
        <w:rPr>
          <w:rFonts w:ascii="Arial" w:eastAsia="SimSun" w:hAnsi="Arial" w:cs="Arial"/>
          <w:sz w:val="22"/>
        </w:rPr>
      </w:pPr>
      <w:r>
        <w:rPr>
          <w:rFonts w:ascii="Arial" w:eastAsia="SimSun" w:hAnsi="Arial" w:cs="Arial"/>
          <w:sz w:val="22"/>
        </w:rPr>
        <w:t>Chronic hepatitis B</w:t>
      </w:r>
      <w:r w:rsidR="008C559F">
        <w:rPr>
          <w:rFonts w:ascii="Arial" w:eastAsia="SimSun" w:hAnsi="Arial" w:cs="Arial"/>
          <w:sz w:val="22"/>
        </w:rPr>
        <w:t xml:space="preserve"> (CHB)</w:t>
      </w:r>
      <w:r>
        <w:rPr>
          <w:rFonts w:ascii="Arial" w:eastAsia="SimSun" w:hAnsi="Arial" w:cs="Arial"/>
          <w:sz w:val="22"/>
        </w:rPr>
        <w:t xml:space="preserve"> is a major cause of HCC worldwide.</w:t>
      </w:r>
      <w:r w:rsidR="000D7152">
        <w:rPr>
          <w:rFonts w:ascii="Arial" w:eastAsia="SimSun" w:hAnsi="Arial" w:cs="Arial"/>
          <w:sz w:val="22"/>
        </w:rPr>
        <w:t xml:space="preserve"> </w:t>
      </w:r>
      <w:r>
        <w:rPr>
          <w:rFonts w:ascii="Arial" w:eastAsia="SimSun" w:hAnsi="Arial" w:cs="Arial"/>
          <w:sz w:val="22"/>
        </w:rPr>
        <w:t xml:space="preserve">Professional societies recommend HCC surveillance in patients with CHB with abdominal imaging (usually ultrasound) </w:t>
      </w:r>
      <w:commentRangeStart w:id="260"/>
      <w:r>
        <w:rPr>
          <w:rFonts w:ascii="Arial" w:eastAsia="SimSun" w:hAnsi="Arial" w:cs="Arial"/>
          <w:sz w:val="22"/>
        </w:rPr>
        <w:t xml:space="preserve">with </w:t>
      </w:r>
      <w:r w:rsidR="008C559F">
        <w:rPr>
          <w:rFonts w:ascii="Arial" w:eastAsia="SimSun" w:hAnsi="Arial" w:cs="Arial"/>
          <w:sz w:val="22"/>
        </w:rPr>
        <w:t>or without</w:t>
      </w:r>
      <w:commentRangeEnd w:id="260"/>
      <w:r w:rsidR="00EA70AD">
        <w:rPr>
          <w:rStyle w:val="CommentReference"/>
        </w:rPr>
        <w:commentReference w:id="260"/>
      </w:r>
      <w:r w:rsidR="008C559F">
        <w:rPr>
          <w:rFonts w:ascii="Arial" w:eastAsia="SimSun" w:hAnsi="Arial" w:cs="Arial"/>
          <w:sz w:val="22"/>
        </w:rPr>
        <w:t xml:space="preserve"> alph</w:t>
      </w:r>
      <w:r>
        <w:rPr>
          <w:rFonts w:ascii="Arial" w:eastAsia="SimSun" w:hAnsi="Arial" w:cs="Arial"/>
          <w:sz w:val="22"/>
        </w:rPr>
        <w:t>a-fetoprotein</w:t>
      </w:r>
      <w:ins w:id="261" w:author="Guo, Shicheng" w:date="2019-04-17T16:50:00Z">
        <w:r w:rsidR="00612E67">
          <w:rPr>
            <w:rFonts w:ascii="Arial" w:eastAsia="SimSun" w:hAnsi="Arial" w:cs="Arial"/>
            <w:sz w:val="22"/>
          </w:rPr>
          <w:t xml:space="preserve"> (AFP)</w:t>
        </w:r>
      </w:ins>
      <w:r>
        <w:rPr>
          <w:rFonts w:ascii="Arial" w:eastAsia="SimSun" w:hAnsi="Arial" w:cs="Arial"/>
          <w:sz w:val="22"/>
        </w:rPr>
        <w:t xml:space="preserve"> every 6 months</w:t>
      </w:r>
      <w:ins w:id="262" w:author="Guo, Shicheng" w:date="2019-04-09T16:48:00Z">
        <w:r w:rsidR="000A1B18">
          <w:rPr>
            <w:rFonts w:ascii="Arial" w:eastAsia="SimSun" w:hAnsi="Arial" w:cs="Arial"/>
            <w:sz w:val="22"/>
          </w:rPr>
          <w:t xml:space="preserve"> </w:t>
        </w:r>
      </w:ins>
      <w:ins w:id="263" w:author="Schrodi, Steven J PHD" w:date="2019-04-16T19:21:00Z">
        <w:r w:rsidR="00EA70AD">
          <w:rPr>
            <w:rFonts w:ascii="Arial" w:eastAsia="SimSun" w:hAnsi="Arial" w:cs="Arial"/>
            <w:sz w:val="22"/>
          </w:rPr>
          <w:t>to increase the likelihood of an early</w:t>
        </w:r>
      </w:ins>
      <w:ins w:id="264" w:author="Schrodi, Steven J PHD" w:date="2019-04-16T19:22:00Z">
        <w:r w:rsidR="00EA70AD">
          <w:rPr>
            <w:rFonts w:ascii="Arial" w:eastAsia="SimSun" w:hAnsi="Arial" w:cs="Arial"/>
            <w:sz w:val="22"/>
          </w:rPr>
          <w:t xml:space="preserve"> stage</w:t>
        </w:r>
      </w:ins>
      <w:ins w:id="265" w:author="Schrodi, Steven J PHD" w:date="2019-04-16T19:21:00Z">
        <w:r w:rsidR="00EA70AD">
          <w:rPr>
            <w:rFonts w:ascii="Arial" w:eastAsia="SimSun" w:hAnsi="Arial" w:cs="Arial"/>
            <w:sz w:val="22"/>
          </w:rPr>
          <w:t xml:space="preserve"> HCC diagnosis, thereby </w:t>
        </w:r>
      </w:ins>
      <w:ins w:id="266" w:author="Schrodi, Steven J PHD" w:date="2019-04-16T19:22:00Z">
        <w:r w:rsidR="00EA70AD">
          <w:rPr>
            <w:rFonts w:ascii="Arial" w:eastAsia="SimSun" w:hAnsi="Arial" w:cs="Arial"/>
            <w:sz w:val="22"/>
          </w:rPr>
          <w:t>enabling more effective clinical interventions.</w:t>
        </w:r>
      </w:ins>
      <w:ins w:id="267" w:author="Guo, Shicheng" w:date="2019-04-09T16:48:00Z">
        <w:del w:id="268" w:author="Schrodi, Steven J PHD" w:date="2019-04-16T19:23:00Z">
          <w:r w:rsidR="000A1B18" w:rsidDel="00EA70AD">
            <w:rPr>
              <w:rFonts w:ascii="Arial" w:eastAsia="SimSun" w:hAnsi="Arial" w:cs="Arial"/>
              <w:sz w:val="22"/>
            </w:rPr>
            <w:delText>so that</w:delText>
          </w:r>
        </w:del>
      </w:ins>
      <w:del w:id="269" w:author="Schrodi, Steven J PHD" w:date="2019-04-16T19:23:00Z">
        <w:r w:rsidDel="00EA70AD">
          <w:rPr>
            <w:rFonts w:ascii="Arial" w:eastAsia="SimSun" w:hAnsi="Arial" w:cs="Arial"/>
            <w:sz w:val="22"/>
          </w:rPr>
          <w:delText>.</w:delText>
        </w:r>
        <w:r w:rsidR="000D7152" w:rsidDel="00EA70AD">
          <w:rPr>
            <w:rFonts w:ascii="Arial" w:eastAsia="SimSun" w:hAnsi="Arial" w:cs="Arial"/>
            <w:sz w:val="22"/>
          </w:rPr>
          <w:delText xml:space="preserve"> </w:delText>
        </w:r>
        <w:r w:rsidRPr="000A1B18" w:rsidDel="00EA70AD">
          <w:rPr>
            <w:rFonts w:ascii="Arial" w:eastAsia="SimSun" w:hAnsi="Arial" w:cs="Arial"/>
            <w:sz w:val="22"/>
            <w:highlight w:val="yellow"/>
            <w:rPrChange w:id="270" w:author="Guo, Shicheng" w:date="2019-04-09T16:48:00Z">
              <w:rPr>
                <w:rFonts w:ascii="Arial" w:eastAsia="SimSun" w:hAnsi="Arial" w:cs="Arial"/>
                <w:sz w:val="22"/>
              </w:rPr>
            </w:rPrChange>
          </w:rPr>
          <w:delText>The goal</w:delText>
        </w:r>
        <w:r w:rsidDel="00EA70AD">
          <w:rPr>
            <w:rFonts w:ascii="Arial" w:eastAsia="SimSun" w:hAnsi="Arial" w:cs="Arial"/>
            <w:sz w:val="22"/>
          </w:rPr>
          <w:delText xml:space="preserve"> is to diagnosis HCC at early stage whi</w:delText>
        </w:r>
        <w:r w:rsidR="008C559F" w:rsidDel="00EA70AD">
          <w:rPr>
            <w:rFonts w:ascii="Arial" w:eastAsia="SimSun" w:hAnsi="Arial" w:cs="Arial"/>
            <w:sz w:val="22"/>
          </w:rPr>
          <w:delText>ch is curable.</w:delText>
        </w:r>
      </w:del>
      <w:r w:rsidR="008C559F">
        <w:rPr>
          <w:rFonts w:ascii="Arial" w:eastAsia="SimSun" w:hAnsi="Arial" w:cs="Arial"/>
          <w:sz w:val="22"/>
        </w:rPr>
        <w:t xml:space="preserve"> Unfortunately alph</w:t>
      </w:r>
      <w:r>
        <w:rPr>
          <w:rFonts w:ascii="Arial" w:eastAsia="SimSun" w:hAnsi="Arial" w:cs="Arial"/>
          <w:sz w:val="22"/>
        </w:rPr>
        <w:t xml:space="preserve">a-fetoprotein is </w:t>
      </w:r>
      <w:r w:rsidR="00764EE6">
        <w:rPr>
          <w:rFonts w:ascii="Arial" w:eastAsia="SimSun" w:hAnsi="Arial" w:cs="Arial"/>
          <w:sz w:val="22"/>
        </w:rPr>
        <w:t xml:space="preserve">neither </w:t>
      </w:r>
      <w:ins w:id="271" w:author="Schrodi, Steven J PHD" w:date="2019-04-16T19:23:00Z">
        <w:r w:rsidR="00EA70AD">
          <w:rPr>
            <w:rFonts w:ascii="Arial" w:eastAsia="SimSun" w:hAnsi="Arial" w:cs="Arial"/>
            <w:sz w:val="22"/>
          </w:rPr>
          <w:t xml:space="preserve">highly </w:t>
        </w:r>
      </w:ins>
      <w:r w:rsidR="00764EE6">
        <w:rPr>
          <w:rFonts w:ascii="Arial" w:eastAsia="SimSun" w:hAnsi="Arial" w:cs="Arial"/>
          <w:sz w:val="22"/>
        </w:rPr>
        <w:t xml:space="preserve">sensitive nor </w:t>
      </w:r>
      <w:ins w:id="272" w:author="Schrodi, Steven J PHD" w:date="2019-04-16T19:23:00Z">
        <w:r w:rsidR="00EA70AD">
          <w:rPr>
            <w:rFonts w:ascii="Arial" w:eastAsia="SimSun" w:hAnsi="Arial" w:cs="Arial"/>
            <w:sz w:val="22"/>
          </w:rPr>
          <w:t xml:space="preserve">highly </w:t>
        </w:r>
      </w:ins>
      <w:r w:rsidR="00764EE6">
        <w:rPr>
          <w:rFonts w:ascii="Arial" w:eastAsia="SimSun" w:hAnsi="Arial" w:cs="Arial"/>
          <w:sz w:val="22"/>
        </w:rPr>
        <w:t>specific, and there is a</w:t>
      </w:r>
      <w:ins w:id="273" w:author="Schrodi, Steven J PHD" w:date="2019-04-16T19:23:00Z">
        <w:r w:rsidR="00EA70AD">
          <w:rPr>
            <w:rFonts w:ascii="Arial" w:eastAsia="SimSun" w:hAnsi="Arial" w:cs="Arial"/>
            <w:sz w:val="22"/>
          </w:rPr>
          <w:t xml:space="preserve">n unmet clinical need for new non-invasive diagnostic tests, such as </w:t>
        </w:r>
      </w:ins>
      <w:del w:id="274" w:author="Schrodi, Steven J PHD" w:date="2019-04-16T19:24:00Z">
        <w:r w:rsidR="00764EE6" w:rsidDel="00EA70AD">
          <w:rPr>
            <w:rFonts w:ascii="Arial" w:eastAsia="SimSun" w:hAnsi="Arial" w:cs="Arial"/>
            <w:sz w:val="22"/>
          </w:rPr>
          <w:delText xml:space="preserve"> great need for a new non-invasive diagnostic test such as liquid </w:delText>
        </w:r>
      </w:del>
      <w:ins w:id="275" w:author="Schrodi, Steven J PHD" w:date="2019-04-16T19:24:00Z">
        <w:r w:rsidR="00EA70AD">
          <w:rPr>
            <w:rFonts w:ascii="Arial" w:eastAsia="SimSun" w:hAnsi="Arial" w:cs="Arial"/>
            <w:sz w:val="22"/>
          </w:rPr>
          <w:t xml:space="preserve">liquid </w:t>
        </w:r>
      </w:ins>
      <w:r w:rsidR="00764EE6">
        <w:rPr>
          <w:rFonts w:ascii="Arial" w:eastAsia="SimSun" w:hAnsi="Arial" w:cs="Arial"/>
          <w:sz w:val="22"/>
        </w:rPr>
        <w:t xml:space="preserve">biopsy </w:t>
      </w:r>
      <w:ins w:id="276" w:author="Schrodi, Steven J PHD" w:date="2019-04-16T19:24:00Z">
        <w:r w:rsidR="00EA70AD">
          <w:rPr>
            <w:rFonts w:ascii="Arial" w:eastAsia="SimSun" w:hAnsi="Arial" w:cs="Arial"/>
            <w:sz w:val="22"/>
          </w:rPr>
          <w:t>using</w:t>
        </w:r>
      </w:ins>
      <w:del w:id="277" w:author="Schrodi, Steven J PHD" w:date="2019-04-16T19:24:00Z">
        <w:r w:rsidR="00764EE6" w:rsidDel="00EA70AD">
          <w:rPr>
            <w:rFonts w:ascii="Arial" w:eastAsia="SimSun" w:hAnsi="Arial" w:cs="Arial"/>
            <w:sz w:val="22"/>
          </w:rPr>
          <w:delText>for</w:delText>
        </w:r>
      </w:del>
      <w:r w:rsidR="00764EE6">
        <w:rPr>
          <w:rFonts w:ascii="Arial" w:eastAsia="SimSun" w:hAnsi="Arial" w:cs="Arial"/>
          <w:sz w:val="22"/>
        </w:rPr>
        <w:t xml:space="preserve"> circulating tumor cell</w:t>
      </w:r>
      <w:ins w:id="278" w:author="Schrodi, Steven J PHD" w:date="2019-04-16T19:24:00Z">
        <w:r w:rsidR="00EA70AD">
          <w:rPr>
            <w:rFonts w:ascii="Arial" w:eastAsia="SimSun" w:hAnsi="Arial" w:cs="Arial"/>
            <w:sz w:val="22"/>
          </w:rPr>
          <w:t>s</w:t>
        </w:r>
      </w:ins>
      <w:ins w:id="279" w:author="Guo, Shicheng" w:date="2019-04-09T16:54:00Z">
        <w:r w:rsidR="005D4E3B">
          <w:rPr>
            <w:rFonts w:ascii="Arial" w:eastAsia="SimSun" w:hAnsi="Arial" w:cs="Arial"/>
            <w:sz w:val="22"/>
          </w:rPr>
          <w:t xml:space="preserve"> </w:t>
        </w:r>
      </w:ins>
      <w:r w:rsidR="004747D9">
        <w:rPr>
          <w:rFonts w:ascii="Arial" w:eastAsia="SimSun" w:hAnsi="Arial" w:cs="Arial"/>
          <w:sz w:val="22"/>
        </w:rPr>
        <w:fldChar w:fldCharType="begin"/>
      </w:r>
      <w:r w:rsidR="006C6E93">
        <w:rPr>
          <w:rFonts w:ascii="Arial" w:eastAsia="SimSun" w:hAnsi="Arial" w:cs="Arial"/>
          <w:sz w:val="22"/>
        </w:rPr>
        <w:instrText xml:space="preserve"> ADDIN EN.CITE &lt;EndNote&gt;&lt;Cite&gt;&lt;Author&gt;Palmirotta&lt;/Author&gt;&lt;Year&gt;2018&lt;/Year&gt;&lt;RecNum&gt;46&lt;/RecNum&gt;&lt;DisplayText&gt;(35)&lt;/DisplayText&gt;&lt;record&gt;&lt;rec-number&gt;46&lt;/rec-number&gt;&lt;foreign-keys&gt;&lt;key app="EN" db-id="a9feazvsow9wfbepsttx9a5w2e5etavwv9t2" timestamp="1553655003"&gt;46&lt;/key&gt;&lt;/foreign-keys&gt;&lt;ref-type name="Journal Article"&gt;17&lt;/ref-type&gt;&lt;contributors&gt;&lt;authors&gt;&lt;author&gt;Palmirotta, R.&lt;/author&gt;&lt;author&gt;Lovero, D.&lt;/author&gt;&lt;author&gt;Cafforio, P.&lt;/author&gt;&lt;author&gt;Felici, C.&lt;/author&gt;&lt;author&gt;Mannavola, F.&lt;/author&gt;&lt;author&gt;Pelle, E.&lt;/author&gt;&lt;author&gt;Quaresmini, D.&lt;/author&gt;&lt;author&gt;Tucci, M.&lt;/author&gt;&lt;author&gt;Silvestris, F.&lt;/author&gt;&lt;/authors&gt;&lt;/contributors&gt;&lt;auth-address&gt;Section of Clinical and Molecular Oncology, Department of Biomedical Sciences and Human Oncology, University of Bari Aldo Moro, Bari, Italy.&amp;#xD;Section of Clinical and Molecular Oncology, Department of Biomedical Sciences and Human Oncology, University of Bari Aldo Moro, Bari, 70124, Italy.&lt;/auth-address&gt;&lt;titles&gt;&lt;title&gt;Liquid biopsy of cancer: a multimodal diagnostic tool in clinical oncology&lt;/title&gt;&lt;secondary-title&gt;Ther Adv Med Oncol&lt;/secondary-title&gt;&lt;/titles&gt;&lt;periodical&gt;&lt;full-title&gt;Ther Adv Med Oncol&lt;/full-title&gt;&lt;/periodical&gt;&lt;pages&gt;1758835918794630&lt;/pages&gt;&lt;volume&gt;10&lt;/volume&gt;&lt;keywords&gt;&lt;keyword&gt;cancer&lt;/keyword&gt;&lt;keyword&gt;circulating tumor DNA&lt;/keyword&gt;&lt;keyword&gt;circulating tumor cells&lt;/keyword&gt;&lt;keyword&gt;exosomes&lt;/keyword&gt;&lt;keyword&gt;liquid biopsy&lt;/keyword&gt;&lt;keyword&gt;targeted therapy&lt;/keyword&gt;&lt;keyword&gt;interest.&lt;/keyword&gt;&lt;/keywords&gt;&lt;dates&gt;&lt;year&gt;2018&lt;/year&gt;&lt;/dates&gt;&lt;isbn&gt;1758-8340 (Print)&amp;#xD;1758-8340 (Linking)&lt;/isbn&gt;&lt;accession-num&gt;30181785&lt;/accession-num&gt;&lt;urls&gt;&lt;related-urls&gt;&lt;url&gt;https://www.ncbi.nlm.nih.gov/pubmed/30181785&lt;/url&gt;&lt;/related-urls&gt;&lt;/urls&gt;&lt;custom2&gt;PMC6116068&lt;/custom2&gt;&lt;electronic-resource-num&gt;10.1177/1758835918794630&lt;/electronic-resource-num&gt;&lt;/record&gt;&lt;/Cite&gt;&lt;/EndNote&gt;</w:instrText>
      </w:r>
      <w:r w:rsidR="004747D9">
        <w:rPr>
          <w:rFonts w:ascii="Arial" w:eastAsia="SimSun" w:hAnsi="Arial" w:cs="Arial"/>
          <w:sz w:val="22"/>
        </w:rPr>
        <w:fldChar w:fldCharType="separate"/>
      </w:r>
      <w:r w:rsidR="006C6E93">
        <w:rPr>
          <w:rFonts w:ascii="Arial" w:eastAsia="SimSun" w:hAnsi="Arial" w:cs="Arial"/>
          <w:noProof/>
          <w:sz w:val="22"/>
        </w:rPr>
        <w:t>(35)</w:t>
      </w:r>
      <w:r w:rsidR="004747D9">
        <w:rPr>
          <w:rFonts w:ascii="Arial" w:eastAsia="SimSun" w:hAnsi="Arial" w:cs="Arial"/>
          <w:sz w:val="22"/>
        </w:rPr>
        <w:fldChar w:fldCharType="end"/>
      </w:r>
      <w:r w:rsidR="00764EE6">
        <w:rPr>
          <w:rFonts w:ascii="Arial" w:eastAsia="SimSun" w:hAnsi="Arial" w:cs="Arial"/>
          <w:sz w:val="22"/>
        </w:rPr>
        <w:t>.</w:t>
      </w:r>
      <w:r w:rsidR="000D7152">
        <w:rPr>
          <w:rFonts w:ascii="Arial" w:eastAsia="SimSun" w:hAnsi="Arial" w:cs="Arial"/>
          <w:sz w:val="22"/>
        </w:rPr>
        <w:t xml:space="preserve"> </w:t>
      </w:r>
      <w:r w:rsidR="00A427E7" w:rsidRPr="00393DBF">
        <w:rPr>
          <w:rFonts w:ascii="Arial" w:eastAsia="SimSun" w:hAnsi="Arial" w:cs="Arial"/>
          <w:sz w:val="22"/>
        </w:rPr>
        <w:t xml:space="preserve">Although WGBS of cell-free DNA has been </w:t>
      </w:r>
      <w:ins w:id="280" w:author="Schrodi, Steven J PHD" w:date="2019-04-16T19:25:00Z">
        <w:r w:rsidR="00AC620E">
          <w:rPr>
            <w:rFonts w:ascii="Arial" w:eastAsia="SimSun" w:hAnsi="Arial" w:cs="Arial"/>
            <w:sz w:val="22"/>
          </w:rPr>
          <w:t>shown</w:t>
        </w:r>
      </w:ins>
      <w:del w:id="281" w:author="Schrodi, Steven J PHD" w:date="2019-04-16T19:25:00Z">
        <w:r w:rsidR="00A427E7" w:rsidRPr="00393DBF" w:rsidDel="00AC620E">
          <w:rPr>
            <w:rFonts w:ascii="Arial" w:eastAsia="SimSun" w:hAnsi="Arial" w:cs="Arial"/>
            <w:sz w:val="22"/>
          </w:rPr>
          <w:delText>proved</w:delText>
        </w:r>
      </w:del>
      <w:r w:rsidR="00A427E7" w:rsidRPr="00393DBF">
        <w:rPr>
          <w:rFonts w:ascii="Arial" w:eastAsia="SimSun" w:hAnsi="Arial" w:cs="Arial"/>
          <w:sz w:val="22"/>
        </w:rPr>
        <w:t xml:space="preserve"> effective for cancer detection</w:t>
      </w:r>
      <w:ins w:id="282" w:author="Guo, Shicheng" w:date="2019-04-09T16:54:00Z">
        <w:r w:rsidR="005D4E3B">
          <w:rPr>
            <w:rFonts w:ascii="Arial" w:eastAsia="SimSun" w:hAnsi="Arial" w:cs="Arial"/>
            <w:sz w:val="22"/>
          </w:rPr>
          <w:t xml:space="preserve"> </w:t>
        </w:r>
      </w:ins>
      <w:r w:rsidR="005D4E3B">
        <w:rPr>
          <w:rFonts w:ascii="Arial" w:eastAsia="SimSun" w:hAnsi="Arial" w:cs="Arial"/>
          <w:sz w:val="22"/>
        </w:rPr>
        <w:fldChar w:fldCharType="begin">
          <w:fldData xml:space="preserve">PEVuZE5vdGU+PENpdGU+PEF1dGhvcj5MZWhtYW5uLVdlcm1hbjwvQXV0aG9yPjxZZWFyPjIwMTY8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</w:fldData>
        </w:fldChar>
      </w:r>
      <w:r w:rsidR="005D4E3B">
        <w:rPr>
          <w:rFonts w:ascii="Arial" w:eastAsia="SimSun" w:hAnsi="Arial" w:cs="Arial"/>
          <w:sz w:val="22"/>
        </w:rPr>
        <w:instrText xml:space="preserve"> ADDIN EN.CITE </w:instrText>
      </w:r>
      <w:r w:rsidR="005D4E3B">
        <w:rPr>
          <w:rFonts w:ascii="Arial" w:eastAsia="SimSun" w:hAnsi="Arial" w:cs="Arial"/>
          <w:sz w:val="22"/>
        </w:rPr>
        <w:fldChar w:fldCharType="begin">
          <w:fldData xml:space="preserve">PEVuZE5vdGU+PENpdGU+PEF1dGhvcj5MZWhtYW5uLVdlcm1hbjwvQXV0aG9yPjxZZWFyPjIwMTY8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</w:fldData>
        </w:fldChar>
      </w:r>
      <w:r w:rsidR="005D4E3B">
        <w:rPr>
          <w:rFonts w:ascii="Arial" w:eastAsia="SimSun" w:hAnsi="Arial" w:cs="Arial"/>
          <w:sz w:val="22"/>
        </w:rPr>
        <w:instrText xml:space="preserve"> ADDIN EN.CITE.DATA </w:instrText>
      </w:r>
      <w:r w:rsidR="005D4E3B">
        <w:rPr>
          <w:rFonts w:ascii="Arial" w:eastAsia="SimSun" w:hAnsi="Arial" w:cs="Arial"/>
          <w:sz w:val="22"/>
        </w:rPr>
      </w:r>
      <w:r w:rsidR="005D4E3B">
        <w:rPr>
          <w:rFonts w:ascii="Arial" w:eastAsia="SimSun" w:hAnsi="Arial" w:cs="Arial"/>
          <w:sz w:val="22"/>
        </w:rPr>
        <w:fldChar w:fldCharType="end"/>
      </w:r>
      <w:r w:rsidR="005D4E3B">
        <w:rPr>
          <w:rFonts w:ascii="Arial" w:eastAsia="SimSun" w:hAnsi="Arial" w:cs="Arial"/>
          <w:sz w:val="22"/>
        </w:rPr>
      </w:r>
      <w:r w:rsidR="005D4E3B">
        <w:rPr>
          <w:rFonts w:ascii="Arial" w:eastAsia="SimSun" w:hAnsi="Arial" w:cs="Arial"/>
          <w:sz w:val="22"/>
        </w:rPr>
        <w:fldChar w:fldCharType="separate"/>
      </w:r>
      <w:r w:rsidR="005D4E3B">
        <w:rPr>
          <w:rFonts w:ascii="Arial" w:eastAsia="SimSun" w:hAnsi="Arial" w:cs="Arial"/>
          <w:noProof/>
          <w:sz w:val="22"/>
        </w:rPr>
        <w:t>(21)</w:t>
      </w:r>
      <w:r w:rsidR="005D4E3B">
        <w:rPr>
          <w:rFonts w:ascii="Arial" w:eastAsia="SimSun" w:hAnsi="Arial" w:cs="Arial"/>
          <w:sz w:val="22"/>
        </w:rPr>
        <w:fldChar w:fldCharType="end"/>
      </w:r>
      <w:r w:rsidR="00A427E7" w:rsidRPr="00393DBF">
        <w:rPr>
          <w:rFonts w:ascii="Arial" w:eastAsia="SimSun" w:hAnsi="Arial" w:cs="Arial"/>
          <w:sz w:val="22"/>
        </w:rPr>
        <w:t>, the cost of cfDNA WGBS in cancer patients is one of challenges</w:t>
      </w:r>
      <w:r w:rsidR="004C5753" w:rsidRPr="00393DBF">
        <w:rPr>
          <w:rFonts w:ascii="Arial" w:eastAsia="SimSun" w:hAnsi="Arial" w:cs="Arial"/>
          <w:sz w:val="22"/>
        </w:rPr>
        <w:t xml:space="preserve"> for wide application</w:t>
      </w:r>
      <w:r w:rsidR="00A427E7" w:rsidRPr="00393DBF">
        <w:rPr>
          <w:rFonts w:ascii="Arial" w:eastAsia="SimSun" w:hAnsi="Arial" w:cs="Arial"/>
          <w:sz w:val="22"/>
        </w:rPr>
        <w:t xml:space="preserve">. We explored the cfDNA methylome of </w:t>
      </w:r>
      <w:r w:rsidR="00CB3DC4" w:rsidRPr="00393DBF">
        <w:rPr>
          <w:rFonts w:ascii="Arial" w:eastAsia="SimSun" w:hAnsi="Arial" w:cs="Arial"/>
          <w:sz w:val="22"/>
        </w:rPr>
        <w:t>hepatitis</w:t>
      </w:r>
      <w:r w:rsidR="00833252" w:rsidRPr="00393DBF">
        <w:rPr>
          <w:rFonts w:ascii="Arial" w:eastAsia="SimSun" w:hAnsi="Arial" w:cs="Arial"/>
          <w:sz w:val="22"/>
        </w:rPr>
        <w:t xml:space="preserve">, cirrhosis </w:t>
      </w:r>
      <w:r w:rsidR="004C5753" w:rsidRPr="00393DBF">
        <w:rPr>
          <w:rFonts w:ascii="Arial" w:eastAsia="SimSun" w:hAnsi="Arial" w:cs="Arial"/>
          <w:sz w:val="22"/>
        </w:rPr>
        <w:t xml:space="preserve">and HCC </w:t>
      </w:r>
      <w:r w:rsidR="00A427E7" w:rsidRPr="00393DBF">
        <w:rPr>
          <w:rFonts w:ascii="Arial" w:eastAsia="SimSun" w:hAnsi="Arial" w:cs="Arial"/>
          <w:sz w:val="22"/>
        </w:rPr>
        <w:t xml:space="preserve">patients and </w:t>
      </w:r>
      <w:r w:rsidR="004C5753" w:rsidRPr="00393DBF">
        <w:rPr>
          <w:rFonts w:ascii="Arial" w:eastAsia="SimSun" w:hAnsi="Arial" w:cs="Arial"/>
          <w:sz w:val="22"/>
        </w:rPr>
        <w:t>examined the feasibility of</w:t>
      </w:r>
      <w:r w:rsidR="00A427E7" w:rsidRPr="00393DBF">
        <w:rPr>
          <w:rFonts w:ascii="Arial" w:eastAsia="SimSun" w:hAnsi="Arial" w:cs="Arial"/>
          <w:sz w:val="22"/>
        </w:rPr>
        <w:t xml:space="preserve"> HCC </w:t>
      </w:r>
      <w:r w:rsidR="004C5753" w:rsidRPr="00393DBF">
        <w:rPr>
          <w:rFonts w:ascii="Arial" w:eastAsia="SimSun" w:hAnsi="Arial" w:cs="Arial"/>
          <w:sz w:val="22"/>
        </w:rPr>
        <w:t xml:space="preserve">detection </w:t>
      </w:r>
      <w:r w:rsidR="00A427E7" w:rsidRPr="00393DBF">
        <w:rPr>
          <w:rFonts w:ascii="Arial" w:eastAsia="SimSun" w:hAnsi="Arial" w:cs="Arial"/>
          <w:sz w:val="22"/>
        </w:rPr>
        <w:t>using low-pas</w:t>
      </w:r>
      <w:r w:rsidR="00834E67" w:rsidRPr="00393DBF">
        <w:rPr>
          <w:rFonts w:ascii="Arial" w:eastAsia="SimSun" w:hAnsi="Arial" w:cs="Arial"/>
          <w:sz w:val="22"/>
        </w:rPr>
        <w:t>s WGBS</w:t>
      </w:r>
      <w:r w:rsidR="00A427E7" w:rsidRPr="00393DBF">
        <w:rPr>
          <w:rFonts w:ascii="Arial" w:eastAsia="SimSun" w:hAnsi="Arial" w:cs="Arial"/>
          <w:sz w:val="22"/>
        </w:rPr>
        <w:t>.</w:t>
      </w:r>
      <w:r w:rsidR="00BE4129" w:rsidRPr="00393DBF">
        <w:rPr>
          <w:rFonts w:ascii="Arial" w:eastAsia="SimSun" w:hAnsi="Arial" w:cs="Arial"/>
          <w:sz w:val="22"/>
        </w:rPr>
        <w:t xml:space="preserve"> </w:t>
      </w:r>
      <w:r w:rsidR="00295849">
        <w:rPr>
          <w:rFonts w:ascii="Arial" w:eastAsia="SimSun" w:hAnsi="Arial" w:cs="Arial"/>
          <w:sz w:val="22"/>
        </w:rPr>
        <w:t>We demonstrated the measurement of long-range methylation could be applied in low-pass cell-free WGBS at 5-million read</w:t>
      </w:r>
      <w:r w:rsidR="00F243D5">
        <w:rPr>
          <w:rFonts w:ascii="Arial" w:eastAsia="SimSun" w:hAnsi="Arial" w:cs="Arial"/>
          <w:sz w:val="22"/>
        </w:rPr>
        <w:t xml:space="preserve"> pairs</w:t>
      </w:r>
      <w:r w:rsidR="00295849">
        <w:rPr>
          <w:rFonts w:ascii="Arial" w:eastAsia="SimSun" w:hAnsi="Arial" w:cs="Arial"/>
          <w:sz w:val="22"/>
        </w:rPr>
        <w:t xml:space="preserve"> to reflect liver disease status of </w:t>
      </w:r>
      <w:r w:rsidR="00295849" w:rsidRPr="00295849">
        <w:rPr>
          <w:rFonts w:ascii="Arial" w:eastAsia="SimSun" w:hAnsi="Arial" w:cs="Arial"/>
          <w:sz w:val="22"/>
        </w:rPr>
        <w:t>hepatitis</w:t>
      </w:r>
      <w:r w:rsidR="00295849">
        <w:rPr>
          <w:rFonts w:ascii="Arial" w:eastAsia="SimSun" w:hAnsi="Arial" w:cs="Arial"/>
          <w:sz w:val="22"/>
        </w:rPr>
        <w:t xml:space="preserve">, </w:t>
      </w:r>
      <w:r w:rsidR="00295849" w:rsidRPr="000818AC">
        <w:rPr>
          <w:rFonts w:ascii="Arial" w:eastAsia="SimSun" w:hAnsi="Arial" w:cs="Arial"/>
          <w:sz w:val="22"/>
        </w:rPr>
        <w:t xml:space="preserve">cirrhosis </w:t>
      </w:r>
      <w:r w:rsidR="00295849">
        <w:rPr>
          <w:rFonts w:ascii="Arial" w:eastAsia="SimSun" w:hAnsi="Arial" w:cs="Arial"/>
          <w:sz w:val="22"/>
        </w:rPr>
        <w:t>and</w:t>
      </w:r>
      <w:r w:rsidR="00295849" w:rsidRPr="000818AC">
        <w:rPr>
          <w:rFonts w:ascii="Arial" w:eastAsia="SimSun" w:hAnsi="Arial" w:cs="Arial"/>
          <w:sz w:val="22"/>
        </w:rPr>
        <w:t xml:space="preserve"> HCC</w:t>
      </w:r>
      <w:r w:rsidR="00295849">
        <w:rPr>
          <w:rFonts w:ascii="Arial" w:eastAsia="SimSun" w:hAnsi="Arial" w:cs="Arial"/>
          <w:sz w:val="22"/>
        </w:rPr>
        <w:t xml:space="preserve">. </w:t>
      </w:r>
      <w:ins w:id="283" w:author="Schrodi, Steven J PHD" w:date="2019-04-16T19:26:00Z">
        <w:r w:rsidR="00AC620E">
          <w:rPr>
            <w:rFonts w:ascii="Arial" w:eastAsia="SimSun" w:hAnsi="Arial" w:cs="Arial"/>
            <w:sz w:val="22"/>
          </w:rPr>
          <w:t>Moreover</w:t>
        </w:r>
      </w:ins>
      <w:del w:id="284" w:author="Schrodi, Steven J PHD" w:date="2019-04-16T19:26:00Z">
        <w:r w:rsidR="00DB5A8A" w:rsidDel="00AC620E">
          <w:rPr>
            <w:rFonts w:ascii="Arial" w:eastAsia="SimSun" w:hAnsi="Arial" w:cs="Arial"/>
            <w:sz w:val="22"/>
          </w:rPr>
          <w:delText>Meanwhile</w:delText>
        </w:r>
      </w:del>
      <w:r w:rsidR="00DB5A8A">
        <w:rPr>
          <w:rFonts w:ascii="Arial" w:eastAsia="SimSun" w:hAnsi="Arial" w:cs="Arial"/>
          <w:sz w:val="22"/>
        </w:rPr>
        <w:t>, DNA hypomethylation in HBV in</w:t>
      </w:r>
      <w:r w:rsidR="00687B35">
        <w:rPr>
          <w:rFonts w:ascii="Arial" w:eastAsia="SimSun" w:hAnsi="Arial" w:cs="Arial"/>
          <w:sz w:val="22"/>
        </w:rPr>
        <w:t>tegration</w:t>
      </w:r>
      <w:r w:rsidR="00DB5A8A">
        <w:rPr>
          <w:rFonts w:ascii="Arial" w:eastAsia="SimSun" w:hAnsi="Arial" w:cs="Arial"/>
          <w:sz w:val="22"/>
        </w:rPr>
        <w:t xml:space="preserve"> regions was </w:t>
      </w:r>
      <w:ins w:id="285" w:author="Schrodi, Steven J PHD" w:date="2019-04-16T19:26:00Z">
        <w:r w:rsidR="00AC620E">
          <w:rPr>
            <w:rFonts w:ascii="Arial" w:eastAsia="SimSun" w:hAnsi="Arial" w:cs="Arial"/>
            <w:sz w:val="22"/>
          </w:rPr>
          <w:t>shown to be</w:t>
        </w:r>
      </w:ins>
      <w:del w:id="286" w:author="Schrodi, Steven J PHD" w:date="2019-04-16T19:27:00Z">
        <w:r w:rsidR="00DB5A8A" w:rsidDel="00AC620E">
          <w:rPr>
            <w:rFonts w:ascii="Arial" w:eastAsia="SimSun" w:hAnsi="Arial" w:cs="Arial"/>
            <w:sz w:val="22"/>
          </w:rPr>
          <w:delText>p</w:delText>
        </w:r>
      </w:del>
      <w:del w:id="287" w:author="Schrodi, Steven J PHD" w:date="2019-04-16T19:26:00Z">
        <w:r w:rsidR="00DB5A8A" w:rsidDel="00AC620E">
          <w:rPr>
            <w:rFonts w:ascii="Arial" w:eastAsia="SimSun" w:hAnsi="Arial" w:cs="Arial"/>
            <w:sz w:val="22"/>
          </w:rPr>
          <w:delText>roved to</w:delText>
        </w:r>
      </w:del>
      <w:r w:rsidR="00DB5A8A">
        <w:rPr>
          <w:rFonts w:ascii="Arial" w:eastAsia="SimSun" w:hAnsi="Arial" w:cs="Arial"/>
          <w:sz w:val="22"/>
        </w:rPr>
        <w:t xml:space="preserve"> potential biomarkers for cancer </w:t>
      </w:r>
      <w:ins w:id="288" w:author="Schrodi, Steven J PHD" w:date="2019-04-16T19:27:00Z">
        <w:r w:rsidR="00AC620E">
          <w:rPr>
            <w:rFonts w:ascii="Arial" w:eastAsia="SimSun" w:hAnsi="Arial" w:cs="Arial"/>
            <w:sz w:val="22"/>
          </w:rPr>
          <w:t>prognosis</w:t>
        </w:r>
      </w:ins>
      <w:del w:id="289" w:author="Schrodi, Steven J PHD" w:date="2019-04-16T19:27:00Z">
        <w:r w:rsidR="00DB5A8A" w:rsidDel="00AC620E">
          <w:rPr>
            <w:rFonts w:ascii="Arial" w:eastAsia="SimSun" w:hAnsi="Arial" w:cs="Arial"/>
            <w:sz w:val="22"/>
          </w:rPr>
          <w:delText>progress prediction</w:delText>
        </w:r>
      </w:del>
      <w:r w:rsidR="00DB5A8A">
        <w:rPr>
          <w:rFonts w:ascii="Arial" w:eastAsia="SimSun" w:hAnsi="Arial" w:cs="Arial"/>
          <w:sz w:val="22"/>
        </w:rPr>
        <w:t xml:space="preserve">. </w:t>
      </w:r>
      <w:r w:rsidR="004F4D99">
        <w:rPr>
          <w:rFonts w:ascii="Arial" w:eastAsia="SimSun" w:hAnsi="Arial" w:cs="Arial"/>
          <w:sz w:val="22"/>
        </w:rPr>
        <w:t>Our result showed that DNA methylation level</w:t>
      </w:r>
      <w:ins w:id="290" w:author="Schrodi, Steven J PHD" w:date="2019-04-16T19:27:00Z">
        <w:r w:rsidR="00AC620E">
          <w:rPr>
            <w:rFonts w:ascii="Arial" w:eastAsia="SimSun" w:hAnsi="Arial" w:cs="Arial"/>
            <w:sz w:val="22"/>
          </w:rPr>
          <w:t>s</w:t>
        </w:r>
      </w:ins>
      <w:r w:rsidR="004F4D99">
        <w:rPr>
          <w:rFonts w:ascii="Arial" w:eastAsia="SimSun" w:hAnsi="Arial" w:cs="Arial"/>
          <w:sz w:val="22"/>
        </w:rPr>
        <w:t xml:space="preserve"> in HBV integration regions </w:t>
      </w:r>
      <w:ins w:id="291" w:author="Schrodi, Steven J PHD" w:date="2019-04-16T19:27:00Z">
        <w:r w:rsidR="00AC620E">
          <w:rPr>
            <w:rFonts w:ascii="Arial" w:eastAsia="SimSun" w:hAnsi="Arial" w:cs="Arial"/>
            <w:sz w:val="22"/>
          </w:rPr>
          <w:t>were</w:t>
        </w:r>
      </w:ins>
      <w:del w:id="292" w:author="Schrodi, Steven J PHD" w:date="2019-04-16T19:27:00Z">
        <w:r w:rsidR="004F4D99" w:rsidDel="00AC620E">
          <w:rPr>
            <w:rFonts w:ascii="Arial" w:eastAsia="SimSun" w:hAnsi="Arial" w:cs="Arial"/>
            <w:sz w:val="22"/>
          </w:rPr>
          <w:delText>was</w:delText>
        </w:r>
      </w:del>
      <w:r w:rsidR="004F4D99">
        <w:rPr>
          <w:rFonts w:ascii="Arial" w:eastAsia="SimSun" w:hAnsi="Arial" w:cs="Arial"/>
          <w:sz w:val="22"/>
        </w:rPr>
        <w:t xml:space="preserve"> negatively correlated with AFP level, which </w:t>
      </w:r>
      <w:ins w:id="293" w:author="Schrodi, Steven J PHD" w:date="2019-04-16T19:27:00Z">
        <w:r w:rsidR="00AC620E">
          <w:rPr>
            <w:rFonts w:ascii="Arial" w:eastAsia="SimSun" w:hAnsi="Arial" w:cs="Arial"/>
            <w:sz w:val="22"/>
          </w:rPr>
          <w:t>corroborate</w:t>
        </w:r>
      </w:ins>
      <w:del w:id="294" w:author="Schrodi, Steven J PHD" w:date="2019-04-16T19:27:00Z">
        <w:r w:rsidR="004F4D99" w:rsidDel="00AC620E">
          <w:rPr>
            <w:rFonts w:ascii="Arial" w:eastAsia="SimSun" w:hAnsi="Arial" w:cs="Arial"/>
            <w:sz w:val="22"/>
          </w:rPr>
          <w:delText>proved</w:delText>
        </w:r>
      </w:del>
      <w:r w:rsidR="004F4D99">
        <w:rPr>
          <w:rFonts w:ascii="Arial" w:eastAsia="SimSun" w:hAnsi="Arial" w:cs="Arial"/>
          <w:sz w:val="22"/>
        </w:rPr>
        <w:t xml:space="preserve"> the reliability of our result. </w:t>
      </w:r>
      <w:commentRangeStart w:id="295"/>
      <w:r w:rsidR="004F4D99">
        <w:rPr>
          <w:rFonts w:ascii="Arial" w:eastAsia="SimSun" w:hAnsi="Arial" w:cs="Arial"/>
          <w:sz w:val="22"/>
        </w:rPr>
        <w:t xml:space="preserve">Clinically, </w:t>
      </w:r>
      <w:r w:rsidR="00506B63" w:rsidRPr="00506B63">
        <w:rPr>
          <w:rFonts w:ascii="Arial" w:eastAsia="SimSun" w:hAnsi="Arial" w:cs="Arial"/>
          <w:sz w:val="22"/>
          <w:highlight w:val="yellow"/>
        </w:rPr>
        <w:t>[add more discussion about this result and AFP?]</w:t>
      </w:r>
      <w:commentRangeEnd w:id="295"/>
      <w:r w:rsidR="00506B63">
        <w:rPr>
          <w:rStyle w:val="CommentReference"/>
        </w:rPr>
        <w:commentReference w:id="295"/>
      </w:r>
    </w:p>
    <w:p w14:paraId="032ECAAC" w14:textId="2B5D8AEE" w:rsidR="00C2685F" w:rsidRDefault="00AD7240" w:rsidP="00C2685F">
      <w:pPr>
        <w:spacing w:before="240"/>
        <w:rPr>
          <w:rFonts w:ascii="Arial" w:hAnsi="Arial" w:cs="Arial"/>
          <w:color w:val="000000" w:themeColor="text1"/>
          <w:sz w:val="22"/>
        </w:rPr>
      </w:pPr>
      <w:ins w:id="296" w:author="Schrodi, Steven J PHD" w:date="2019-04-16T19:33:00Z">
        <w:r>
          <w:rPr>
            <w:rFonts w:ascii="Arial" w:hAnsi="Arial" w:cs="Arial"/>
            <w:sz w:val="22"/>
          </w:rPr>
          <w:t xml:space="preserve">In a landmark paper, </w:t>
        </w:r>
      </w:ins>
      <w:r w:rsidR="002007B4" w:rsidRPr="00393DBF">
        <w:rPr>
          <w:rFonts w:ascii="Arial" w:hAnsi="Arial" w:cs="Arial"/>
          <w:sz w:val="22"/>
        </w:rPr>
        <w:t xml:space="preserve">Chan </w:t>
      </w:r>
      <w:r w:rsidR="00DB5A8A">
        <w:rPr>
          <w:rFonts w:ascii="Arial" w:hAnsi="Arial" w:cs="Arial"/>
          <w:sz w:val="22"/>
        </w:rPr>
        <w:t>and colleagues applied</w:t>
      </w:r>
      <w:r w:rsidR="002007B4" w:rsidRPr="00393DBF">
        <w:rPr>
          <w:rFonts w:ascii="Arial" w:hAnsi="Arial" w:cs="Arial"/>
          <w:sz w:val="22"/>
        </w:rPr>
        <w:t xml:space="preserve"> genome-wide pervasive hypomethylation </w:t>
      </w:r>
      <w:r w:rsidR="00DB5A8A">
        <w:rPr>
          <w:rFonts w:ascii="Arial" w:hAnsi="Arial" w:cs="Arial"/>
          <w:sz w:val="22"/>
        </w:rPr>
        <w:t xml:space="preserve">in </w:t>
      </w:r>
      <w:r w:rsidR="002007B4" w:rsidRPr="00393DBF">
        <w:rPr>
          <w:rFonts w:ascii="Arial" w:hAnsi="Arial" w:cs="Arial"/>
          <w:sz w:val="22"/>
        </w:rPr>
        <w:t xml:space="preserve">hepatocellular </w:t>
      </w:r>
      <w:r w:rsidR="002007B4" w:rsidRPr="00393DBF">
        <w:rPr>
          <w:rFonts w:ascii="Arial" w:hAnsi="Arial" w:cs="Arial"/>
          <w:sz w:val="22"/>
        </w:rPr>
        <w:lastRenderedPageBreak/>
        <w:t>carcinoma detection</w:t>
      </w:r>
      <w:r w:rsidR="00DB5A8A">
        <w:rPr>
          <w:rFonts w:ascii="Arial" w:hAnsi="Arial" w:cs="Arial"/>
          <w:sz w:val="22"/>
        </w:rPr>
        <w:t xml:space="preserve"> and shown </w:t>
      </w:r>
      <w:r w:rsidR="002007B4" w:rsidRPr="00393DBF">
        <w:rPr>
          <w:rFonts w:ascii="Arial" w:hAnsi="Arial" w:cs="Arial"/>
          <w:sz w:val="22"/>
        </w:rPr>
        <w:t xml:space="preserve">low sequencing depth </w:t>
      </w:r>
      <w:r w:rsidR="00DB5A8A">
        <w:rPr>
          <w:rFonts w:ascii="Arial" w:hAnsi="Arial" w:cs="Arial"/>
          <w:sz w:val="22"/>
        </w:rPr>
        <w:t>of ~</w:t>
      </w:r>
      <w:r w:rsidR="002007B4" w:rsidRPr="00393DBF">
        <w:rPr>
          <w:rFonts w:ascii="Arial" w:hAnsi="Arial" w:cs="Arial"/>
          <w:sz w:val="22"/>
        </w:rPr>
        <w:t>10 million reads</w:t>
      </w:r>
      <w:r w:rsidR="00DB5A8A">
        <w:rPr>
          <w:rFonts w:ascii="Arial" w:hAnsi="Arial" w:cs="Arial"/>
          <w:sz w:val="22"/>
        </w:rPr>
        <w:t xml:space="preserve"> was available for the cell-free de</w:t>
      </w:r>
      <w:r w:rsidR="00764EE6">
        <w:rPr>
          <w:rFonts w:ascii="Arial" w:hAnsi="Arial" w:cs="Arial"/>
          <w:sz w:val="22"/>
        </w:rPr>
        <w:t>te</w:t>
      </w:r>
      <w:r w:rsidR="00DB5A8A">
        <w:rPr>
          <w:rFonts w:ascii="Arial" w:hAnsi="Arial" w:cs="Arial"/>
          <w:sz w:val="22"/>
        </w:rPr>
        <w:t xml:space="preserve">ction for cancer </w:t>
      </w:r>
      <w:r w:rsidR="00DB5A8A" w:rsidRPr="00393DBF">
        <w:rPr>
          <w:rFonts w:ascii="Arial" w:hAnsi="Arial" w:cs="Arial"/>
          <w:sz w:val="22"/>
        </w:rPr>
        <w:fldChar w:fldCharType="begin">
          <w:fldData xml:space="preserve">PEVuZE5vdGU+PENpdGU+PEF1dGhvcj5DaGFuPC9BdXRob3I+PFllYXI+MjAxMzwvWWVhcj48UmVj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</w:fldData>
        </w:fldChar>
      </w:r>
      <w:r w:rsidR="00FF7A0A">
        <w:rPr>
          <w:rFonts w:ascii="Arial" w:hAnsi="Arial" w:cs="Arial"/>
          <w:sz w:val="22"/>
        </w:rPr>
        <w:instrText xml:space="preserve"> ADDIN EN.CITE </w:instrText>
      </w:r>
      <w:r w:rsidR="00FF7A0A">
        <w:rPr>
          <w:rFonts w:ascii="Arial" w:hAnsi="Arial" w:cs="Arial"/>
          <w:sz w:val="22"/>
        </w:rPr>
        <w:fldChar w:fldCharType="begin">
          <w:fldData xml:space="preserve">PEVuZE5vdGU+PENpdGU+PEF1dGhvcj5DaGFuPC9BdXRob3I+PFllYXI+MjAxMzwvWWVhcj48UmVj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</w:fldData>
        </w:fldChar>
      </w:r>
      <w:r w:rsidR="00FF7A0A">
        <w:rPr>
          <w:rFonts w:ascii="Arial" w:hAnsi="Arial" w:cs="Arial"/>
          <w:sz w:val="22"/>
        </w:rPr>
        <w:instrText xml:space="preserve"> ADDIN EN.CITE.DATA </w:instrText>
      </w:r>
      <w:r w:rsidR="00FF7A0A">
        <w:rPr>
          <w:rFonts w:ascii="Arial" w:hAnsi="Arial" w:cs="Arial"/>
          <w:sz w:val="22"/>
        </w:rPr>
      </w:r>
      <w:r w:rsidR="00FF7A0A">
        <w:rPr>
          <w:rFonts w:ascii="Arial" w:hAnsi="Arial" w:cs="Arial"/>
          <w:sz w:val="22"/>
        </w:rPr>
        <w:fldChar w:fldCharType="end"/>
      </w:r>
      <w:r w:rsidR="00DB5A8A" w:rsidRPr="00393DBF">
        <w:rPr>
          <w:rFonts w:ascii="Arial" w:hAnsi="Arial" w:cs="Arial"/>
          <w:sz w:val="22"/>
        </w:rPr>
      </w:r>
      <w:r w:rsidR="00DB5A8A" w:rsidRPr="00393DBF">
        <w:rPr>
          <w:rFonts w:ascii="Arial" w:hAnsi="Arial" w:cs="Arial"/>
          <w:sz w:val="22"/>
        </w:rPr>
        <w:fldChar w:fldCharType="separate"/>
      </w:r>
      <w:r w:rsidR="00FF7A0A">
        <w:rPr>
          <w:rFonts w:ascii="Arial" w:hAnsi="Arial" w:cs="Arial"/>
          <w:noProof/>
          <w:sz w:val="22"/>
        </w:rPr>
        <w:t>(18)</w:t>
      </w:r>
      <w:r w:rsidR="00DB5A8A" w:rsidRPr="00393DBF">
        <w:rPr>
          <w:rFonts w:ascii="Arial" w:hAnsi="Arial" w:cs="Arial"/>
          <w:sz w:val="22"/>
        </w:rPr>
        <w:fldChar w:fldCharType="end"/>
      </w:r>
      <w:r w:rsidR="00DB5A8A">
        <w:rPr>
          <w:rFonts w:ascii="Arial" w:hAnsi="Arial" w:cs="Arial"/>
          <w:sz w:val="22"/>
        </w:rPr>
        <w:t xml:space="preserve">. </w:t>
      </w:r>
      <w:r w:rsidR="00DB5A8A">
        <w:rPr>
          <w:rFonts w:ascii="Arial" w:eastAsia="SimSun" w:hAnsi="Arial" w:cs="Arial"/>
          <w:sz w:val="22"/>
        </w:rPr>
        <w:t xml:space="preserve">In our study, </w:t>
      </w:r>
      <w:ins w:id="297" w:author="Schrodi, Steven J PHD" w:date="2019-04-16T19:33:00Z">
        <w:r>
          <w:rPr>
            <w:rFonts w:ascii="Arial" w:eastAsia="SimSun" w:hAnsi="Arial" w:cs="Arial"/>
            <w:sz w:val="22"/>
          </w:rPr>
          <w:t xml:space="preserve">we </w:t>
        </w:r>
      </w:ins>
      <w:del w:id="298" w:author="Schrodi, Steven J PHD" w:date="2019-04-16T19:33:00Z">
        <w:r w:rsidR="00DB5A8A" w:rsidDel="00AD7240">
          <w:rPr>
            <w:rFonts w:ascii="Arial" w:eastAsia="SimSun" w:hAnsi="Arial" w:cs="Arial"/>
            <w:sz w:val="22"/>
          </w:rPr>
          <w:delText>a</w:delText>
        </w:r>
        <w:r w:rsidR="00DB5A8A" w:rsidRPr="00393DBF" w:rsidDel="00AD7240">
          <w:rPr>
            <w:rFonts w:ascii="Arial" w:eastAsia="SimSun" w:hAnsi="Arial" w:cs="Arial"/>
            <w:sz w:val="22"/>
          </w:rPr>
          <w:delText xml:space="preserve">lthough we </w:delText>
        </w:r>
      </w:del>
      <w:r w:rsidR="00DB5A8A" w:rsidRPr="00393DBF">
        <w:rPr>
          <w:rFonts w:ascii="Arial" w:eastAsia="SimSun" w:hAnsi="Arial" w:cs="Arial"/>
          <w:sz w:val="22"/>
        </w:rPr>
        <w:t xml:space="preserve">required </w:t>
      </w:r>
      <w:ins w:id="299" w:author="Schrodi, Steven J PHD" w:date="2019-04-16T19:33:00Z">
        <w:r>
          <w:rPr>
            <w:rFonts w:ascii="Arial" w:eastAsia="SimSun" w:hAnsi="Arial" w:cs="Arial"/>
            <w:sz w:val="22"/>
          </w:rPr>
          <w:t xml:space="preserve">only </w:t>
        </w:r>
      </w:ins>
      <w:r w:rsidR="00DB5A8A" w:rsidRPr="00393DBF">
        <w:rPr>
          <w:rFonts w:ascii="Arial" w:eastAsia="SimSun" w:hAnsi="Arial" w:cs="Arial"/>
          <w:sz w:val="22"/>
        </w:rPr>
        <w:t>5M qualified read</w:t>
      </w:r>
      <w:r w:rsidR="00F243D5">
        <w:rPr>
          <w:rFonts w:ascii="Arial" w:eastAsia="SimSun" w:hAnsi="Arial" w:cs="Arial"/>
          <w:sz w:val="22"/>
        </w:rPr>
        <w:t xml:space="preserve"> pairs</w:t>
      </w:r>
      <w:r w:rsidR="00DB5A8A" w:rsidRPr="00393DBF">
        <w:rPr>
          <w:rFonts w:ascii="Arial" w:eastAsia="SimSun" w:hAnsi="Arial" w:cs="Arial"/>
          <w:sz w:val="22"/>
        </w:rPr>
        <w:t xml:space="preserve"> for low</w:t>
      </w:r>
      <w:r w:rsidR="00687B35">
        <w:rPr>
          <w:rFonts w:ascii="Arial" w:eastAsia="SimSun" w:hAnsi="Arial" w:cs="Arial"/>
          <w:sz w:val="22"/>
        </w:rPr>
        <w:t>-</w:t>
      </w:r>
      <w:r w:rsidR="00DB5A8A" w:rsidRPr="00393DBF">
        <w:rPr>
          <w:rFonts w:ascii="Arial" w:eastAsia="SimSun" w:hAnsi="Arial" w:cs="Arial"/>
          <w:sz w:val="22"/>
        </w:rPr>
        <w:t xml:space="preserve">pass WGBS for 54 samples, </w:t>
      </w:r>
      <w:ins w:id="300" w:author="Schrodi, Steven J PHD" w:date="2019-04-16T19:33:00Z">
        <w:r>
          <w:rPr>
            <w:rFonts w:ascii="Arial" w:eastAsia="SimSun" w:hAnsi="Arial" w:cs="Arial"/>
            <w:sz w:val="22"/>
          </w:rPr>
          <w:t xml:space="preserve">and </w:t>
        </w:r>
      </w:ins>
      <w:r w:rsidR="00DB5A8A" w:rsidRPr="00393DBF">
        <w:rPr>
          <w:rFonts w:ascii="Arial" w:eastAsia="SimSun" w:hAnsi="Arial" w:cs="Arial"/>
          <w:sz w:val="22"/>
        </w:rPr>
        <w:t>there were 2 samples only having 3.6M read</w:t>
      </w:r>
      <w:r w:rsidR="00F243D5">
        <w:rPr>
          <w:rFonts w:ascii="Arial" w:eastAsia="SimSun" w:hAnsi="Arial" w:cs="Arial"/>
          <w:sz w:val="22"/>
        </w:rPr>
        <w:t xml:space="preserve"> pairs</w:t>
      </w:r>
      <w:r w:rsidR="00DB5A8A" w:rsidRPr="00393DBF">
        <w:rPr>
          <w:rFonts w:ascii="Arial" w:eastAsia="SimSun" w:hAnsi="Arial" w:cs="Arial"/>
          <w:sz w:val="22"/>
        </w:rPr>
        <w:t xml:space="preserve"> </w:t>
      </w:r>
      <w:r w:rsidR="00DB5A8A" w:rsidRPr="00393DBF">
        <w:rPr>
          <w:rFonts w:ascii="Arial" w:hAnsi="Arial" w:cs="Arial"/>
          <w:color w:val="000000" w:themeColor="text1"/>
          <w:sz w:val="22"/>
        </w:rPr>
        <w:t>(</w:t>
      </w:r>
      <w:r w:rsidR="00DB5A8A" w:rsidRPr="00846911">
        <w:rPr>
          <w:rFonts w:ascii="Arial" w:eastAsia="Times New Roman" w:hAnsi="Arial" w:cs="Arial"/>
          <w:b/>
          <w:color w:val="44546A" w:themeColor="text2"/>
          <w:kern w:val="0"/>
          <w:sz w:val="22"/>
          <w:lang w:eastAsia="en-US"/>
        </w:rPr>
        <w:t>Supplementary Table 3</w:t>
      </w:r>
      <w:r w:rsidR="00DB5A8A" w:rsidRPr="00393DBF">
        <w:rPr>
          <w:rFonts w:ascii="Arial" w:hAnsi="Arial" w:cs="Arial"/>
          <w:color w:val="000000" w:themeColor="text1"/>
          <w:sz w:val="22"/>
        </w:rPr>
        <w:t>)</w:t>
      </w:r>
      <w:r w:rsidR="00DB5A8A" w:rsidRPr="00393DBF">
        <w:rPr>
          <w:rFonts w:ascii="Arial" w:eastAsia="SimSun" w:hAnsi="Arial" w:cs="Arial"/>
          <w:sz w:val="22"/>
        </w:rPr>
        <w:t xml:space="preserve">. </w:t>
      </w:r>
      <w:ins w:id="301" w:author="Schrodi, Steven J PHD" w:date="2019-04-16T19:34:00Z">
        <w:r>
          <w:rPr>
            <w:rFonts w:ascii="Arial" w:eastAsia="SimSun" w:hAnsi="Arial" w:cs="Arial"/>
            <w:sz w:val="22"/>
          </w:rPr>
          <w:t>In a 100-iteration resampling procedure, t</w:t>
        </w:r>
      </w:ins>
      <w:del w:id="302" w:author="Schrodi, Steven J PHD" w:date="2019-04-16T19:34:00Z">
        <w:r w:rsidR="00DB5A8A" w:rsidRPr="00393DBF" w:rsidDel="00AD7240">
          <w:rPr>
            <w:rFonts w:ascii="Arial" w:eastAsia="SimSun" w:hAnsi="Arial" w:cs="Arial"/>
            <w:sz w:val="22"/>
          </w:rPr>
          <w:delText>T</w:delText>
        </w:r>
      </w:del>
      <w:r w:rsidR="00DB5A8A" w:rsidRPr="00393DBF">
        <w:rPr>
          <w:rFonts w:ascii="Arial" w:hAnsi="Arial" w:cs="Arial"/>
          <w:color w:val="000000" w:themeColor="text1"/>
          <w:sz w:val="22"/>
        </w:rPr>
        <w:t xml:space="preserve">he average correlation coefficient </w:t>
      </w:r>
      <w:del w:id="303" w:author="Schrodi, Steven J PHD" w:date="2019-04-16T19:34:00Z">
        <w:r w:rsidR="00DB5A8A" w:rsidRPr="00393DBF" w:rsidDel="00AD7240">
          <w:rPr>
            <w:rFonts w:ascii="Arial" w:hAnsi="Arial" w:cs="Arial"/>
            <w:color w:val="000000" w:themeColor="text1"/>
            <w:sz w:val="22"/>
          </w:rPr>
          <w:delText xml:space="preserve">of 100 re-sampling </w:delText>
        </w:r>
      </w:del>
      <w:ins w:id="304" w:author="Schrodi, Steven J PHD" w:date="2019-04-16T19:34:00Z">
        <w:r>
          <w:rPr>
            <w:rFonts w:ascii="Arial" w:hAnsi="Arial" w:cs="Arial"/>
            <w:color w:val="000000" w:themeColor="text1"/>
            <w:sz w:val="22"/>
          </w:rPr>
          <w:t>was</w:t>
        </w:r>
      </w:ins>
      <w:del w:id="305" w:author="Schrodi, Steven J PHD" w:date="2019-04-16T19:34:00Z">
        <w:r w:rsidR="00DB5A8A" w:rsidRPr="00393DBF" w:rsidDel="00AD7240">
          <w:rPr>
            <w:rFonts w:ascii="Arial" w:hAnsi="Arial" w:cs="Arial"/>
            <w:color w:val="000000" w:themeColor="text1"/>
            <w:sz w:val="22"/>
          </w:rPr>
          <w:delText>were</w:delText>
        </w:r>
      </w:del>
      <w:r w:rsidR="00DB5A8A" w:rsidRPr="00393DBF">
        <w:rPr>
          <w:rFonts w:ascii="Arial" w:hAnsi="Arial" w:cs="Arial"/>
          <w:color w:val="000000" w:themeColor="text1"/>
          <w:sz w:val="22"/>
        </w:rPr>
        <w:t xml:space="preserve"> larger than 0.</w:t>
      </w:r>
      <w:r w:rsidR="00E01FA8">
        <w:rPr>
          <w:rFonts w:ascii="Arial" w:hAnsi="Arial" w:cs="Arial"/>
          <w:color w:val="000000" w:themeColor="text1"/>
          <w:sz w:val="22"/>
        </w:rPr>
        <w:t>9</w:t>
      </w:r>
      <w:r w:rsidR="00DB5A8A" w:rsidRPr="00393DBF">
        <w:rPr>
          <w:rFonts w:ascii="Arial" w:hAnsi="Arial" w:cs="Arial"/>
          <w:color w:val="000000" w:themeColor="text1"/>
          <w:sz w:val="22"/>
        </w:rPr>
        <w:t xml:space="preserve"> using 3M</w:t>
      </w:r>
      <w:r w:rsidR="00DB5A8A" w:rsidRPr="00393DBF">
        <w:rPr>
          <w:rFonts w:ascii="Arial" w:eastAsia="SimSun" w:hAnsi="Arial" w:cs="Arial"/>
          <w:sz w:val="22"/>
        </w:rPr>
        <w:t xml:space="preserve"> read</w:t>
      </w:r>
      <w:r w:rsidR="00F243D5">
        <w:rPr>
          <w:rFonts w:ascii="Arial" w:eastAsia="SimSun" w:hAnsi="Arial" w:cs="Arial"/>
          <w:sz w:val="22"/>
        </w:rPr>
        <w:t xml:space="preserve"> pairs</w:t>
      </w:r>
      <w:r w:rsidR="00DB5A8A" w:rsidRPr="00393DBF">
        <w:rPr>
          <w:rFonts w:ascii="Arial" w:eastAsia="SimSun" w:hAnsi="Arial" w:cs="Arial"/>
          <w:sz w:val="22"/>
        </w:rPr>
        <w:t xml:space="preserve"> (</w:t>
      </w:r>
      <w:r w:rsidR="00DB5A8A" w:rsidRPr="00846911">
        <w:rPr>
          <w:rFonts w:ascii="Arial" w:eastAsia="Times New Roman" w:hAnsi="Arial" w:cs="Arial"/>
          <w:b/>
          <w:color w:val="44546A" w:themeColor="text2"/>
          <w:kern w:val="0"/>
          <w:sz w:val="22"/>
          <w:lang w:eastAsia="en-US"/>
        </w:rPr>
        <w:t>Fig 1</w:t>
      </w:r>
      <w:r w:rsidR="00DB5A8A" w:rsidRPr="00393DBF">
        <w:rPr>
          <w:rFonts w:ascii="Arial" w:eastAsia="SimSun" w:hAnsi="Arial" w:cs="Arial"/>
          <w:sz w:val="22"/>
        </w:rPr>
        <w:t>)</w:t>
      </w:r>
      <w:ins w:id="306" w:author="Schrodi, Steven J PHD" w:date="2019-04-16T19:35:00Z">
        <w:r>
          <w:rPr>
            <w:rFonts w:ascii="Arial" w:eastAsia="SimSun" w:hAnsi="Arial" w:cs="Arial"/>
            <w:sz w:val="22"/>
          </w:rPr>
          <w:t>—theoretically sufficient to evaluate methylation levels.</w:t>
        </w:r>
      </w:ins>
      <w:del w:id="307" w:author="Schrodi, Steven J PHD" w:date="2019-04-16T19:35:00Z">
        <w:r w:rsidR="00DB5A8A" w:rsidRPr="00393DBF" w:rsidDel="00AD7240">
          <w:rPr>
            <w:rFonts w:ascii="Arial" w:hAnsi="Arial" w:cs="Arial"/>
            <w:color w:val="000000" w:themeColor="text1"/>
            <w:sz w:val="22"/>
          </w:rPr>
          <w:delText>, and theoretically they were sufficient to evaluate the methylation level</w:delText>
        </w:r>
      </w:del>
      <w:r w:rsidR="00DB5A8A" w:rsidRPr="00393DBF">
        <w:rPr>
          <w:rFonts w:ascii="Arial" w:hAnsi="Arial" w:cs="Arial"/>
          <w:color w:val="000000" w:themeColor="text1"/>
          <w:sz w:val="22"/>
        </w:rPr>
        <w:t>.</w:t>
      </w:r>
      <w:r w:rsidR="00C2685F">
        <w:rPr>
          <w:rFonts w:ascii="Arial" w:hAnsi="Arial" w:cs="Arial"/>
          <w:color w:val="000000" w:themeColor="text1"/>
          <w:sz w:val="22"/>
        </w:rPr>
        <w:t xml:space="preserve"> </w:t>
      </w:r>
      <w:ins w:id="308" w:author="Schrodi, Steven J PHD" w:date="2019-04-16T19:35:00Z">
        <w:r w:rsidR="0042729F">
          <w:rPr>
            <w:rFonts w:ascii="Arial" w:hAnsi="Arial" w:cs="Arial"/>
            <w:color w:val="000000" w:themeColor="text1"/>
            <w:sz w:val="22"/>
          </w:rPr>
          <w:t>This indicates that sequencing depth could be decreased to ~3 million read pairs with long-range DNA methylation measurements without substantially compromising accuracy.</w:t>
        </w:r>
      </w:ins>
      <w:del w:id="309" w:author="Schrodi, Steven J PHD" w:date="2019-04-16T19:36:00Z">
        <w:r w:rsidR="00506B63" w:rsidDel="0042729F">
          <w:rPr>
            <w:rFonts w:ascii="Arial" w:hAnsi="Arial" w:cs="Arial"/>
            <w:color w:val="000000" w:themeColor="text1"/>
            <w:sz w:val="22"/>
          </w:rPr>
          <w:delText xml:space="preserve">So </w:delText>
        </w:r>
        <w:r w:rsidR="00506B63" w:rsidDel="0042729F">
          <w:rPr>
            <w:rFonts w:ascii="Arial" w:hAnsi="Arial" w:cs="Arial"/>
            <w:sz w:val="22"/>
          </w:rPr>
          <w:delText>actually, the sequencing depth could be decre</w:delText>
        </w:r>
        <w:r w:rsidR="00506B63" w:rsidRPr="00506B63" w:rsidDel="0042729F">
          <w:rPr>
            <w:rFonts w:ascii="Arial" w:hAnsi="Arial" w:cs="Arial"/>
            <w:sz w:val="22"/>
          </w:rPr>
          <w:delText>ased to ~3 million read pair</w:delText>
        </w:r>
        <w:r w:rsidR="00506B63" w:rsidDel="0042729F">
          <w:rPr>
            <w:rFonts w:ascii="Arial" w:hAnsi="Arial" w:cs="Arial"/>
            <w:sz w:val="22"/>
          </w:rPr>
          <w:delText>s with long-range DNA methylation measurement.</w:delText>
        </w:r>
      </w:del>
    </w:p>
    <w:p w14:paraId="24736F12" w14:textId="65C41294" w:rsidR="00C2685F" w:rsidRPr="00393DBF" w:rsidRDefault="00C2685F" w:rsidP="00C2685F">
      <w:pPr>
        <w:spacing w:before="240"/>
        <w:rPr>
          <w:rFonts w:ascii="Arial" w:hAnsi="Arial" w:cs="Arial"/>
          <w:color w:val="000000" w:themeColor="text1"/>
          <w:sz w:val="22"/>
        </w:rPr>
      </w:pPr>
      <w:r w:rsidRPr="00393DBF">
        <w:rPr>
          <w:rFonts w:ascii="Arial" w:hAnsi="Arial" w:cs="Arial"/>
          <w:color w:val="000000" w:themeColor="text1"/>
          <w:sz w:val="22"/>
        </w:rPr>
        <w:t>One limit of cfDNA detection is the application of early stage cancer</w:t>
      </w:r>
      <w:ins w:id="310" w:author="Schrodi, Steven J PHD" w:date="2019-04-16T19:37:00Z">
        <w:r w:rsidR="0042729F">
          <w:rPr>
            <w:rFonts w:ascii="Arial" w:hAnsi="Arial" w:cs="Arial"/>
            <w:color w:val="000000" w:themeColor="text1"/>
            <w:sz w:val="22"/>
          </w:rPr>
          <w:t>.</w:t>
        </w:r>
      </w:ins>
      <w:del w:id="311" w:author="Schrodi, Steven J PHD" w:date="2019-04-16T19:37:00Z">
        <w:r w:rsidRPr="00393DBF" w:rsidDel="0042729F">
          <w:rPr>
            <w:rFonts w:ascii="Arial" w:hAnsi="Arial" w:cs="Arial"/>
            <w:color w:val="000000" w:themeColor="text1"/>
            <w:sz w:val="22"/>
          </w:rPr>
          <w:delText>,</w:delText>
        </w:r>
      </w:del>
      <w:r w:rsidRPr="00393DBF">
        <w:rPr>
          <w:rFonts w:ascii="Arial" w:hAnsi="Arial" w:cs="Arial"/>
          <w:color w:val="000000" w:themeColor="text1"/>
          <w:sz w:val="22"/>
        </w:rPr>
        <w:t xml:space="preserve"> </w:t>
      </w:r>
      <w:ins w:id="312" w:author="Schrodi, Steven J PHD" w:date="2019-04-16T19:37:00Z">
        <w:r w:rsidR="0042729F">
          <w:rPr>
            <w:rFonts w:ascii="Arial" w:hAnsi="Arial" w:cs="Arial"/>
            <w:color w:val="000000" w:themeColor="text1"/>
            <w:sz w:val="22"/>
          </w:rPr>
          <w:t>Our work</w:t>
        </w:r>
      </w:ins>
      <w:del w:id="313" w:author="Schrodi, Steven J PHD" w:date="2019-04-16T19:37:00Z">
        <w:r w:rsidRPr="00393DBF" w:rsidDel="0042729F">
          <w:rPr>
            <w:rFonts w:ascii="Arial" w:hAnsi="Arial" w:cs="Arial"/>
            <w:color w:val="000000" w:themeColor="text1"/>
            <w:sz w:val="22"/>
          </w:rPr>
          <w:delText>our attempt</w:delText>
        </w:r>
      </w:del>
      <w:r w:rsidRPr="00393DBF">
        <w:rPr>
          <w:rFonts w:ascii="Arial" w:hAnsi="Arial" w:cs="Arial"/>
          <w:color w:val="000000" w:themeColor="text1"/>
          <w:sz w:val="22"/>
        </w:rPr>
        <w:t xml:space="preserve"> showed that the sensitivity of early stage HCC detection was much lower than advanced HCC. For early stage HCC patients, P35 and P36, both the proportion of hyp</w:t>
      </w:r>
      <w:r w:rsidR="00E01FA8">
        <w:rPr>
          <w:rFonts w:ascii="Arial" w:hAnsi="Arial" w:cs="Arial"/>
          <w:color w:val="000000" w:themeColor="text1"/>
          <w:sz w:val="22"/>
        </w:rPr>
        <w:t>o-LMRs</w:t>
      </w:r>
      <w:r w:rsidRPr="00393DBF">
        <w:rPr>
          <w:rFonts w:ascii="Arial" w:hAnsi="Arial" w:cs="Arial"/>
          <w:color w:val="000000" w:themeColor="text1"/>
          <w:sz w:val="22"/>
        </w:rPr>
        <w:t xml:space="preserve"> (</w:t>
      </w:r>
      <w:r w:rsidR="00E01FA8">
        <w:rPr>
          <w:rFonts w:ascii="Arial" w:hAnsi="Arial" w:cs="Arial"/>
          <w:color w:val="000000" w:themeColor="text1"/>
          <w:sz w:val="22"/>
        </w:rPr>
        <w:t>1</w:t>
      </w:r>
      <w:r w:rsidRPr="00393DBF">
        <w:rPr>
          <w:rFonts w:ascii="Arial" w:hAnsi="Arial" w:cs="Arial"/>
          <w:color w:val="000000" w:themeColor="text1"/>
          <w:sz w:val="22"/>
        </w:rPr>
        <w:t>.</w:t>
      </w:r>
      <w:r w:rsidR="00E01FA8">
        <w:rPr>
          <w:rFonts w:ascii="Arial" w:hAnsi="Arial" w:cs="Arial"/>
          <w:color w:val="000000" w:themeColor="text1"/>
          <w:sz w:val="22"/>
        </w:rPr>
        <w:t>23</w:t>
      </w:r>
      <w:r w:rsidRPr="00393DBF">
        <w:rPr>
          <w:rFonts w:ascii="Arial" w:hAnsi="Arial" w:cs="Arial"/>
          <w:color w:val="000000" w:themeColor="text1"/>
          <w:sz w:val="22"/>
        </w:rPr>
        <w:t xml:space="preserve">% and </w:t>
      </w:r>
      <w:r w:rsidR="00E01FA8">
        <w:rPr>
          <w:rFonts w:ascii="Arial" w:hAnsi="Arial" w:cs="Arial"/>
          <w:color w:val="000000" w:themeColor="text1"/>
          <w:sz w:val="22"/>
        </w:rPr>
        <w:t>4</w:t>
      </w:r>
      <w:r w:rsidRPr="00393DBF">
        <w:rPr>
          <w:rFonts w:ascii="Arial" w:hAnsi="Arial" w:cs="Arial"/>
          <w:color w:val="000000" w:themeColor="text1"/>
          <w:sz w:val="22"/>
        </w:rPr>
        <w:t>.</w:t>
      </w:r>
      <w:r w:rsidR="00E01FA8">
        <w:rPr>
          <w:rFonts w:ascii="Arial" w:hAnsi="Arial" w:cs="Arial"/>
          <w:color w:val="000000" w:themeColor="text1"/>
          <w:sz w:val="22"/>
        </w:rPr>
        <w:t>7</w:t>
      </w:r>
      <w:r w:rsidRPr="00393DBF">
        <w:rPr>
          <w:rFonts w:ascii="Arial" w:hAnsi="Arial" w:cs="Arial"/>
          <w:color w:val="000000" w:themeColor="text1"/>
          <w:sz w:val="22"/>
        </w:rPr>
        <w:t>%) and the average methylation level around HBV integration sites (70.48% and 71.48%) were similar to the healthy individuals and hepatitis patients. Both of these two patients had small tumor size</w:t>
      </w:r>
      <w:ins w:id="314" w:author="Schrodi, Steven J PHD" w:date="2019-04-16T19:38:00Z">
        <w:r w:rsidR="0042729F">
          <w:rPr>
            <w:rFonts w:ascii="Arial" w:hAnsi="Arial" w:cs="Arial"/>
            <w:color w:val="000000" w:themeColor="text1"/>
            <w:sz w:val="22"/>
          </w:rPr>
          <w:t>s</w:t>
        </w:r>
      </w:ins>
      <w:r w:rsidRPr="00393DBF">
        <w:rPr>
          <w:rFonts w:ascii="Arial" w:hAnsi="Arial" w:cs="Arial"/>
          <w:color w:val="000000" w:themeColor="text1"/>
          <w:sz w:val="22"/>
        </w:rPr>
        <w:t xml:space="preserve"> (P35, 1.5cm; P36, less than 2cm, </w:t>
      </w:r>
      <w:r w:rsidR="00506B63">
        <w:rPr>
          <w:rFonts w:ascii="Arial" w:hAnsi="Arial" w:cs="Arial"/>
          <w:color w:val="000000" w:themeColor="text1"/>
          <w:sz w:val="22"/>
        </w:rPr>
        <w:t>three lesions</w:t>
      </w:r>
      <w:r w:rsidRPr="00393DBF">
        <w:rPr>
          <w:rFonts w:ascii="Arial" w:hAnsi="Arial" w:cs="Arial"/>
          <w:color w:val="000000" w:themeColor="text1"/>
          <w:sz w:val="22"/>
        </w:rPr>
        <w:t xml:space="preserve">; </w:t>
      </w:r>
      <w:r w:rsidRPr="00846911">
        <w:rPr>
          <w:rFonts w:ascii="Arial" w:hAnsi="Arial" w:cs="Arial"/>
          <w:b/>
          <w:color w:val="1F4E79" w:themeColor="accent1" w:themeShade="80"/>
          <w:sz w:val="22"/>
        </w:rPr>
        <w:t>Supplementary Table 2</w:t>
      </w:r>
      <w:r w:rsidRPr="00393DBF">
        <w:rPr>
          <w:rFonts w:ascii="Arial" w:hAnsi="Arial" w:cs="Arial"/>
          <w:color w:val="000000" w:themeColor="text1"/>
          <w:sz w:val="22"/>
        </w:rPr>
        <w:t>).</w:t>
      </w:r>
      <w:r>
        <w:rPr>
          <w:rFonts w:ascii="Arial" w:hAnsi="Arial" w:cs="Arial"/>
          <w:color w:val="000000" w:themeColor="text1"/>
          <w:sz w:val="22"/>
        </w:rPr>
        <w:t xml:space="preserve"> </w:t>
      </w:r>
      <w:r w:rsidRPr="00393DBF">
        <w:rPr>
          <w:rFonts w:ascii="Arial" w:hAnsi="Arial" w:cs="Arial"/>
          <w:color w:val="000000" w:themeColor="text1"/>
          <w:sz w:val="22"/>
        </w:rPr>
        <w:t xml:space="preserve">Another application of cfDNA methylation analysis is to evaluate the residual tumor or </w:t>
      </w:r>
      <w:r w:rsidR="0081254A">
        <w:rPr>
          <w:rFonts w:ascii="Arial" w:hAnsi="Arial" w:cs="Arial"/>
          <w:color w:val="000000" w:themeColor="text1"/>
          <w:sz w:val="22"/>
        </w:rPr>
        <w:t xml:space="preserve">risk of </w:t>
      </w:r>
      <w:r w:rsidRPr="00393DBF">
        <w:rPr>
          <w:rFonts w:ascii="Arial" w:hAnsi="Arial" w:cs="Arial"/>
          <w:color w:val="000000" w:themeColor="text1"/>
          <w:sz w:val="22"/>
        </w:rPr>
        <w:t xml:space="preserve">tumor recurrence after surgery. </w:t>
      </w:r>
      <w:r w:rsidR="0081254A">
        <w:rPr>
          <w:rFonts w:ascii="Arial" w:hAnsi="Arial" w:cs="Arial"/>
          <w:sz w:val="22"/>
        </w:rPr>
        <w:t>We found</w:t>
      </w:r>
      <w:r w:rsidRPr="00393DBF">
        <w:rPr>
          <w:rFonts w:ascii="Arial" w:hAnsi="Arial" w:cs="Arial"/>
          <w:sz w:val="22"/>
        </w:rPr>
        <w:t xml:space="preserve"> the methylation level of cfDNA should resemble with those from healthy individuals or patients with other chronic liver diseases</w:t>
      </w:r>
      <w:r w:rsidR="0081254A">
        <w:rPr>
          <w:rFonts w:ascii="Arial" w:hAnsi="Arial" w:cs="Arial"/>
          <w:sz w:val="22"/>
        </w:rPr>
        <w:t xml:space="preserve"> after complete HCC resection</w:t>
      </w:r>
      <w:r w:rsidRPr="00393DBF">
        <w:rPr>
          <w:rFonts w:ascii="Arial" w:hAnsi="Arial" w:cs="Arial"/>
          <w:sz w:val="22"/>
        </w:rPr>
        <w:t xml:space="preserve">. We found one HCC patient after interventional therapy, P45, showed significantly hypomethylation of the CpGs near the HBV integration sites (60.87%), indicating </w:t>
      </w:r>
      <w:r w:rsidR="0081254A">
        <w:rPr>
          <w:rFonts w:ascii="Arial" w:hAnsi="Arial" w:cs="Arial"/>
          <w:sz w:val="22"/>
        </w:rPr>
        <w:t>presence of hepatic micro-metastasis. T</w:t>
      </w:r>
      <w:r w:rsidR="009E0A77">
        <w:rPr>
          <w:rFonts w:ascii="Arial" w:hAnsi="Arial" w:cs="Arial"/>
          <w:sz w:val="22"/>
        </w:rPr>
        <w:t>he patient</w:t>
      </w:r>
      <w:r w:rsidRPr="00393DBF">
        <w:rPr>
          <w:rFonts w:ascii="Arial" w:hAnsi="Arial" w:cs="Arial"/>
          <w:sz w:val="22"/>
        </w:rPr>
        <w:t xml:space="preserve"> died two months later in follow-up due to multiple and recurrent lesion</w:t>
      </w:r>
      <w:ins w:id="315" w:author="Schrodi, Steven J PHD" w:date="2019-04-16T19:39:00Z">
        <w:r w:rsidR="0042729F">
          <w:rPr>
            <w:rFonts w:ascii="Arial" w:hAnsi="Arial" w:cs="Arial"/>
            <w:sz w:val="22"/>
          </w:rPr>
          <w:t>s</w:t>
        </w:r>
      </w:ins>
      <w:r w:rsidRPr="00393DBF">
        <w:rPr>
          <w:rFonts w:ascii="Arial" w:hAnsi="Arial" w:cs="Arial"/>
          <w:sz w:val="22"/>
        </w:rPr>
        <w:t>.</w:t>
      </w:r>
      <w:r w:rsidR="0081254A">
        <w:rPr>
          <w:rFonts w:ascii="Arial" w:hAnsi="Arial" w:cs="Arial"/>
          <w:sz w:val="22"/>
        </w:rPr>
        <w:t xml:space="preserve"> </w:t>
      </w:r>
      <w:commentRangeStart w:id="316"/>
      <w:commentRangeStart w:id="317"/>
      <w:r w:rsidR="0081254A" w:rsidRPr="009F33AE">
        <w:rPr>
          <w:rFonts w:ascii="Arial" w:hAnsi="Arial" w:cs="Arial"/>
          <w:sz w:val="22"/>
        </w:rPr>
        <w:t xml:space="preserve">The </w:t>
      </w:r>
      <w:r w:rsidR="00833C0B" w:rsidRPr="009F33AE">
        <w:rPr>
          <w:rFonts w:ascii="Arial" w:hAnsi="Arial" w:cs="Arial"/>
          <w:sz w:val="22"/>
        </w:rPr>
        <w:t>cutoff</w:t>
      </w:r>
      <w:r w:rsidR="000F21A8" w:rsidRPr="009F33AE">
        <w:rPr>
          <w:rFonts w:ascii="Arial" w:hAnsi="Arial" w:cs="Arial"/>
          <w:sz w:val="22"/>
        </w:rPr>
        <w:t xml:space="preserve"> follow up of the</w:t>
      </w:r>
      <w:r w:rsidR="0081254A" w:rsidRPr="009F33AE">
        <w:rPr>
          <w:rFonts w:ascii="Arial" w:hAnsi="Arial" w:cs="Arial"/>
          <w:sz w:val="22"/>
        </w:rPr>
        <w:t xml:space="preserve"> </w:t>
      </w:r>
      <w:ins w:id="318" w:author="Schrodi, Steven J PHD" w:date="2019-04-16T19:39:00Z">
        <w:r w:rsidR="0042729F">
          <w:rPr>
            <w:rFonts w:ascii="Arial" w:hAnsi="Arial" w:cs="Arial"/>
            <w:sz w:val="22"/>
          </w:rPr>
          <w:t>five</w:t>
        </w:r>
      </w:ins>
      <w:del w:id="319" w:author="Schrodi, Steven J PHD" w:date="2019-04-16T19:39:00Z">
        <w:r w:rsidR="000F21A8" w:rsidRPr="009F33AE" w:rsidDel="0042729F">
          <w:rPr>
            <w:rFonts w:ascii="Arial" w:hAnsi="Arial" w:cs="Arial"/>
            <w:sz w:val="22"/>
          </w:rPr>
          <w:delText>5</w:delText>
        </w:r>
      </w:del>
      <w:r w:rsidR="0081254A" w:rsidRPr="009F33AE">
        <w:rPr>
          <w:rFonts w:ascii="Arial" w:hAnsi="Arial" w:cs="Arial"/>
          <w:sz w:val="22"/>
        </w:rPr>
        <w:t xml:space="preserve"> patients w</w:t>
      </w:r>
      <w:r w:rsidR="009F33AE">
        <w:rPr>
          <w:rFonts w:ascii="Arial" w:hAnsi="Arial" w:cs="Arial"/>
          <w:sz w:val="22"/>
        </w:rPr>
        <w:t>ere</w:t>
      </w:r>
      <w:r w:rsidR="0081254A" w:rsidRPr="009F33AE">
        <w:rPr>
          <w:rFonts w:ascii="Arial" w:hAnsi="Arial" w:cs="Arial"/>
          <w:sz w:val="22"/>
        </w:rPr>
        <w:t xml:space="preserve"> </w:t>
      </w:r>
      <w:r w:rsidR="009F33AE" w:rsidRPr="009F33AE">
        <w:rPr>
          <w:rFonts w:ascii="Arial" w:hAnsi="Arial" w:cs="Arial"/>
          <w:sz w:val="22"/>
        </w:rPr>
        <w:t>12</w:t>
      </w:r>
      <w:r w:rsidR="0081254A" w:rsidRPr="009F33AE">
        <w:rPr>
          <w:rFonts w:ascii="Arial" w:hAnsi="Arial" w:cs="Arial"/>
          <w:sz w:val="22"/>
        </w:rPr>
        <w:t xml:space="preserve"> months without clinical evidence of HCC recurrence</w:t>
      </w:r>
      <w:r w:rsidR="009F33AE" w:rsidRPr="009F33AE">
        <w:rPr>
          <w:rFonts w:ascii="Arial" w:hAnsi="Arial" w:cs="Arial"/>
          <w:sz w:val="22"/>
        </w:rPr>
        <w:t xml:space="preserve">, and the other </w:t>
      </w:r>
      <w:ins w:id="320" w:author="Schrodi, Steven J PHD" w:date="2019-04-16T19:39:00Z">
        <w:r w:rsidR="0042729F">
          <w:rPr>
            <w:rFonts w:ascii="Arial" w:hAnsi="Arial" w:cs="Arial"/>
            <w:sz w:val="22"/>
          </w:rPr>
          <w:t>three</w:t>
        </w:r>
      </w:ins>
      <w:del w:id="321" w:author="Schrodi, Steven J PHD" w:date="2019-04-16T19:39:00Z">
        <w:r w:rsidR="009F33AE" w:rsidRPr="009F33AE" w:rsidDel="0042729F">
          <w:rPr>
            <w:rFonts w:ascii="Arial" w:hAnsi="Arial" w:cs="Arial"/>
            <w:sz w:val="22"/>
          </w:rPr>
          <w:delText>3</w:delText>
        </w:r>
      </w:del>
      <w:r w:rsidR="009F33AE" w:rsidRPr="009F33AE">
        <w:rPr>
          <w:rFonts w:ascii="Arial" w:hAnsi="Arial" w:cs="Arial"/>
          <w:sz w:val="22"/>
        </w:rPr>
        <w:t xml:space="preserve"> patients had recurrence within 6 month</w:t>
      </w:r>
      <w:r w:rsidR="009F33AE">
        <w:rPr>
          <w:rFonts w:ascii="Arial" w:hAnsi="Arial" w:cs="Arial"/>
          <w:sz w:val="22"/>
        </w:rPr>
        <w:t>s</w:t>
      </w:r>
      <w:r w:rsidR="0081254A" w:rsidRPr="009F33AE">
        <w:rPr>
          <w:rFonts w:ascii="Arial" w:hAnsi="Arial" w:cs="Arial"/>
          <w:sz w:val="22"/>
        </w:rPr>
        <w:t>.</w:t>
      </w:r>
      <w:commentRangeEnd w:id="316"/>
      <w:r w:rsidR="009F33AE">
        <w:rPr>
          <w:rStyle w:val="CommentReference"/>
        </w:rPr>
        <w:commentReference w:id="316"/>
      </w:r>
      <w:commentRangeEnd w:id="317"/>
      <w:r w:rsidR="00F31EFB">
        <w:rPr>
          <w:rStyle w:val="CommentReference"/>
        </w:rPr>
        <w:commentReference w:id="317"/>
      </w:r>
    </w:p>
    <w:p w14:paraId="0617B54D" w14:textId="6876E6E1" w:rsidR="00C2685F" w:rsidRPr="00393DBF" w:rsidRDefault="00C2685F" w:rsidP="00C2685F">
      <w:pPr>
        <w:spacing w:before="240"/>
        <w:rPr>
          <w:rFonts w:ascii="Arial" w:hAnsi="Arial" w:cs="Arial"/>
          <w:color w:val="000000" w:themeColor="text1"/>
          <w:sz w:val="22"/>
        </w:rPr>
      </w:pPr>
      <w:r w:rsidRPr="00393DBF">
        <w:rPr>
          <w:rFonts w:ascii="Arial" w:hAnsi="Arial" w:cs="Arial"/>
          <w:sz w:val="22"/>
        </w:rPr>
        <w:t xml:space="preserve">Previous studies have been shown that the fragmentation process of </w:t>
      </w:r>
      <w:del w:id="322" w:author="Schrodi, Steven J PHD" w:date="2019-04-16T19:39:00Z">
        <w:r w:rsidRPr="00393DBF" w:rsidDel="006F7211">
          <w:rPr>
            <w:rFonts w:ascii="Arial" w:hAnsi="Arial" w:cs="Arial"/>
            <w:sz w:val="22"/>
          </w:rPr>
          <w:delText xml:space="preserve">cell free </w:delText>
        </w:r>
      </w:del>
      <w:ins w:id="323" w:author="Schrodi, Steven J PHD" w:date="2019-04-16T19:39:00Z">
        <w:r w:rsidR="006F7211">
          <w:rPr>
            <w:rFonts w:ascii="Arial" w:hAnsi="Arial" w:cs="Arial"/>
            <w:sz w:val="22"/>
          </w:rPr>
          <w:t>cf</w:t>
        </w:r>
      </w:ins>
      <w:r w:rsidRPr="00393DBF">
        <w:rPr>
          <w:rFonts w:ascii="Arial" w:hAnsi="Arial" w:cs="Arial"/>
          <w:sz w:val="22"/>
        </w:rPr>
        <w:t xml:space="preserve">DNA is not random </w:t>
      </w:r>
      <w:r w:rsidRPr="00393DBF">
        <w:rPr>
          <w:rFonts w:ascii="Arial" w:hAnsi="Arial" w:cs="Arial"/>
          <w:sz w:val="22"/>
        </w:rPr>
        <w:fldChar w:fldCharType="begin">
          <w:fldData xml:space="preserve">PEVuZE5vdGU+PENpdGU+PEF1dGhvcj5KaWFuZzwvQXV0aG9yPjxZZWFyPjIwMTg8L1llYXI+PFJl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</w:fldData>
        </w:fldChar>
      </w:r>
      <w:r w:rsidR="006C6E93">
        <w:rPr>
          <w:rFonts w:ascii="Arial" w:hAnsi="Arial" w:cs="Arial"/>
          <w:sz w:val="22"/>
        </w:rPr>
        <w:instrText xml:space="preserve"> ADDIN EN.CITE </w:instrText>
      </w:r>
      <w:r w:rsidR="006C6E93">
        <w:rPr>
          <w:rFonts w:ascii="Arial" w:hAnsi="Arial" w:cs="Arial"/>
          <w:sz w:val="22"/>
        </w:rPr>
        <w:fldChar w:fldCharType="begin">
          <w:fldData xml:space="preserve">PEVuZE5vdGU+PENpdGU+PEF1dGhvcj5KaWFuZzwvQXV0aG9yPjxZZWFyPjIwMTg8L1llYXI+PFJl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</w:fldData>
        </w:fldChar>
      </w:r>
      <w:r w:rsidR="006C6E93">
        <w:rPr>
          <w:rFonts w:ascii="Arial" w:hAnsi="Arial" w:cs="Arial"/>
          <w:sz w:val="22"/>
        </w:rPr>
        <w:instrText xml:space="preserve"> ADDIN EN.CITE.DATA </w:instrText>
      </w:r>
      <w:r w:rsidR="006C6E93">
        <w:rPr>
          <w:rFonts w:ascii="Arial" w:hAnsi="Arial" w:cs="Arial"/>
          <w:sz w:val="22"/>
        </w:rPr>
      </w:r>
      <w:r w:rsidR="006C6E93">
        <w:rPr>
          <w:rFonts w:ascii="Arial" w:hAnsi="Arial" w:cs="Arial"/>
          <w:sz w:val="22"/>
        </w:rPr>
        <w:fldChar w:fldCharType="end"/>
      </w:r>
      <w:r w:rsidRPr="00393DBF">
        <w:rPr>
          <w:rFonts w:ascii="Arial" w:hAnsi="Arial" w:cs="Arial"/>
          <w:sz w:val="22"/>
        </w:rPr>
      </w:r>
      <w:r w:rsidRPr="00393DBF">
        <w:rPr>
          <w:rFonts w:ascii="Arial" w:hAnsi="Arial" w:cs="Arial"/>
          <w:sz w:val="22"/>
        </w:rPr>
        <w:fldChar w:fldCharType="separate"/>
      </w:r>
      <w:r w:rsidR="006C6E93">
        <w:rPr>
          <w:rFonts w:ascii="Arial" w:hAnsi="Arial" w:cs="Arial"/>
          <w:noProof/>
          <w:sz w:val="22"/>
        </w:rPr>
        <w:t>(36, 37)</w:t>
      </w:r>
      <w:r w:rsidRPr="00393DBF">
        <w:rPr>
          <w:rFonts w:ascii="Arial" w:hAnsi="Arial" w:cs="Arial"/>
          <w:sz w:val="22"/>
        </w:rPr>
        <w:fldChar w:fldCharType="end"/>
      </w:r>
      <w:r w:rsidRPr="00393DBF">
        <w:rPr>
          <w:rFonts w:ascii="Arial" w:hAnsi="Arial" w:cs="Arial"/>
          <w:sz w:val="22"/>
        </w:rPr>
        <w:t>.</w:t>
      </w:r>
      <w:ins w:id="324" w:author="Schrodi, Steven J PHD" w:date="2019-04-16T19:40:00Z">
        <w:r w:rsidR="006F7211">
          <w:rPr>
            <w:rFonts w:ascii="Arial" w:hAnsi="Arial" w:cs="Arial"/>
            <w:sz w:val="22"/>
          </w:rPr>
          <w:t xml:space="preserve"> </w:t>
        </w:r>
      </w:ins>
      <w:r w:rsidRPr="00393DBF">
        <w:rPr>
          <w:rFonts w:ascii="Arial" w:hAnsi="Arial" w:cs="Arial"/>
          <w:sz w:val="22"/>
        </w:rPr>
        <w:t xml:space="preserve">Our results showed low-pass WGBS for cfDNA tended to capture fragments from repeat regions and HBV integration sites. </w:t>
      </w:r>
      <w:r w:rsidRPr="00393DBF">
        <w:rPr>
          <w:rFonts w:ascii="Arial" w:hAnsi="Arial" w:cs="Arial"/>
          <w:color w:val="000000" w:themeColor="text1"/>
          <w:sz w:val="22"/>
        </w:rPr>
        <w:t>More than 49% of CpGs located in the repeat regions and had a higher sequencing depth. When decreasing the sequencing volume, over</w:t>
      </w:r>
      <w:ins w:id="325" w:author="Schrodi, Steven J PHD" w:date="2019-04-16T19:40:00Z">
        <w:r w:rsidR="006F7211">
          <w:rPr>
            <w:rFonts w:ascii="Arial" w:hAnsi="Arial" w:cs="Arial"/>
            <w:color w:val="000000" w:themeColor="text1"/>
            <w:sz w:val="22"/>
          </w:rPr>
          <w:t>representation</w:t>
        </w:r>
      </w:ins>
      <w:del w:id="326" w:author="Schrodi, Steven J PHD" w:date="2019-04-16T19:40:00Z">
        <w:r w:rsidRPr="00393DBF" w:rsidDel="006F7211">
          <w:rPr>
            <w:rFonts w:ascii="Arial" w:hAnsi="Arial" w:cs="Arial"/>
            <w:color w:val="000000" w:themeColor="text1"/>
            <w:sz w:val="22"/>
          </w:rPr>
          <w:delText xml:space="preserve"> representing</w:delText>
        </w:r>
      </w:del>
      <w:r w:rsidRPr="00393DBF">
        <w:rPr>
          <w:rFonts w:ascii="Arial" w:hAnsi="Arial" w:cs="Arial"/>
          <w:color w:val="000000" w:themeColor="text1"/>
          <w:sz w:val="22"/>
        </w:rPr>
        <w:t xml:space="preserve"> of genomic repeat regions was observed in our data. This suggest</w:t>
      </w:r>
      <w:ins w:id="327" w:author="Schrodi, Steven J PHD" w:date="2019-04-16T19:40:00Z">
        <w:r w:rsidR="006F7211">
          <w:rPr>
            <w:rFonts w:ascii="Arial" w:hAnsi="Arial" w:cs="Arial"/>
            <w:color w:val="000000" w:themeColor="text1"/>
            <w:sz w:val="22"/>
          </w:rPr>
          <w:t>s</w:t>
        </w:r>
      </w:ins>
      <w:del w:id="328" w:author="Schrodi, Steven J PHD" w:date="2019-04-16T19:40:00Z">
        <w:r w:rsidRPr="00393DBF" w:rsidDel="006F7211">
          <w:rPr>
            <w:rFonts w:ascii="Arial" w:hAnsi="Arial" w:cs="Arial"/>
            <w:color w:val="000000" w:themeColor="text1"/>
            <w:sz w:val="22"/>
          </w:rPr>
          <w:delText>ed</w:delText>
        </w:r>
      </w:del>
      <w:r w:rsidRPr="00393DBF">
        <w:rPr>
          <w:rFonts w:ascii="Arial" w:hAnsi="Arial" w:cs="Arial"/>
          <w:color w:val="000000" w:themeColor="text1"/>
          <w:sz w:val="22"/>
        </w:rPr>
        <w:t xml:space="preserve"> that the </w:t>
      </w:r>
      <w:ins w:id="329" w:author="Schrodi, Steven J PHD" w:date="2019-04-16T19:41:00Z">
        <w:r w:rsidR="006F7211">
          <w:rPr>
            <w:rFonts w:ascii="Arial" w:hAnsi="Arial" w:cs="Arial"/>
            <w:color w:val="000000" w:themeColor="text1"/>
            <w:sz w:val="22"/>
          </w:rPr>
          <w:t xml:space="preserve">signal from </w:t>
        </w:r>
      </w:ins>
      <w:r w:rsidRPr="00393DBF">
        <w:rPr>
          <w:rFonts w:ascii="Arial" w:hAnsi="Arial" w:cs="Arial"/>
          <w:color w:val="000000" w:themeColor="text1"/>
          <w:sz w:val="22"/>
        </w:rPr>
        <w:t xml:space="preserve">repeat regions could remain </w:t>
      </w:r>
      <w:ins w:id="330" w:author="Schrodi, Steven J PHD" w:date="2019-04-16T19:41:00Z">
        <w:r w:rsidR="006F7211">
          <w:rPr>
            <w:rFonts w:ascii="Arial" w:hAnsi="Arial" w:cs="Arial"/>
            <w:color w:val="000000" w:themeColor="text1"/>
            <w:sz w:val="22"/>
          </w:rPr>
          <w:t xml:space="preserve">given </w:t>
        </w:r>
      </w:ins>
      <w:r w:rsidRPr="00393DBF">
        <w:rPr>
          <w:rFonts w:ascii="Arial" w:hAnsi="Arial" w:cs="Arial"/>
          <w:color w:val="000000" w:themeColor="text1"/>
          <w:sz w:val="22"/>
        </w:rPr>
        <w:t xml:space="preserve">adequate sequencing depth in low pass WGBS. Since HBV integrations tend to </w:t>
      </w:r>
      <w:ins w:id="331" w:author="Schrodi, Steven J PHD" w:date="2019-04-16T19:41:00Z">
        <w:r w:rsidR="006F7211">
          <w:rPr>
            <w:rFonts w:ascii="Arial" w:hAnsi="Arial" w:cs="Arial"/>
            <w:color w:val="000000" w:themeColor="text1"/>
            <w:sz w:val="22"/>
          </w:rPr>
          <w:t>localize</w:t>
        </w:r>
      </w:ins>
      <w:del w:id="332" w:author="Schrodi, Steven J PHD" w:date="2019-04-16T19:41:00Z">
        <w:r w:rsidRPr="00393DBF" w:rsidDel="006F7211">
          <w:rPr>
            <w:rFonts w:ascii="Arial" w:hAnsi="Arial" w:cs="Arial"/>
            <w:color w:val="000000" w:themeColor="text1"/>
            <w:sz w:val="22"/>
          </w:rPr>
          <w:delText>locate</w:delText>
        </w:r>
      </w:del>
      <w:r w:rsidRPr="00393DBF">
        <w:rPr>
          <w:rFonts w:ascii="Arial" w:hAnsi="Arial" w:cs="Arial"/>
          <w:color w:val="000000" w:themeColor="text1"/>
          <w:sz w:val="22"/>
        </w:rPr>
        <w:t xml:space="preserve"> at repeat regions, DMCs of advanced HCC patients were also enriched in previously reported HBV integration sites. Notably, CpGs near the HBV integration sites were likely to have methylation levels reflecting hypo-methyation status of tumor genome in HCC patients, which can </w:t>
      </w:r>
      <w:ins w:id="333" w:author="Schrodi, Steven J PHD" w:date="2019-04-16T19:42:00Z">
        <w:r w:rsidR="006F7211">
          <w:rPr>
            <w:rFonts w:ascii="Arial" w:hAnsi="Arial" w:cs="Arial"/>
            <w:color w:val="000000" w:themeColor="text1"/>
            <w:sz w:val="22"/>
          </w:rPr>
          <w:t>discriminate</w:t>
        </w:r>
      </w:ins>
      <w:del w:id="334" w:author="Schrodi, Steven J PHD" w:date="2019-04-16T19:42:00Z">
        <w:r w:rsidRPr="00393DBF" w:rsidDel="006F7211">
          <w:rPr>
            <w:rFonts w:ascii="Arial" w:hAnsi="Arial" w:cs="Arial"/>
            <w:color w:val="000000" w:themeColor="text1"/>
            <w:sz w:val="22"/>
          </w:rPr>
          <w:delText>discern</w:delText>
        </w:r>
      </w:del>
      <w:r w:rsidRPr="00393DBF">
        <w:rPr>
          <w:rFonts w:ascii="Arial" w:hAnsi="Arial" w:cs="Arial"/>
          <w:color w:val="000000" w:themeColor="text1"/>
          <w:sz w:val="22"/>
        </w:rPr>
        <w:t xml:space="preserve"> the HCC patients from patients in other stages of liver diseases. </w:t>
      </w:r>
    </w:p>
    <w:p w14:paraId="44F1D3A1" w14:textId="40A6660C" w:rsidR="008A03A9" w:rsidRPr="00393DBF" w:rsidRDefault="009E0A77" w:rsidP="000818AC">
      <w:pPr>
        <w:spacing w:before="240"/>
        <w:rPr>
          <w:rFonts w:ascii="Arial" w:hAnsi="Arial" w:cs="Arial"/>
          <w:color w:val="000000" w:themeColor="text1"/>
          <w:sz w:val="22"/>
        </w:rPr>
      </w:pPr>
      <w:r>
        <w:rPr>
          <w:rFonts w:ascii="Arial" w:hAnsi="Arial" w:cs="Arial"/>
          <w:color w:val="000000" w:themeColor="text1"/>
          <w:sz w:val="22"/>
        </w:rPr>
        <w:t>W</w:t>
      </w:r>
      <w:r w:rsidR="00476884" w:rsidRPr="00393DBF">
        <w:rPr>
          <w:rFonts w:ascii="Arial" w:hAnsi="Arial" w:cs="Arial"/>
          <w:color w:val="000000" w:themeColor="text1"/>
          <w:sz w:val="22"/>
        </w:rPr>
        <w:t xml:space="preserve">e adopted </w:t>
      </w:r>
      <w:ins w:id="335" w:author="Schrodi, Steven J PHD" w:date="2019-04-16T19:42:00Z">
        <w:r w:rsidR="006F7211">
          <w:rPr>
            <w:rFonts w:ascii="Arial" w:hAnsi="Arial" w:cs="Arial"/>
            <w:color w:val="000000" w:themeColor="text1"/>
            <w:sz w:val="22"/>
          </w:rPr>
          <w:t xml:space="preserve">an approach focusing on </w:t>
        </w:r>
      </w:ins>
      <w:r w:rsidR="00476884" w:rsidRPr="00393DBF">
        <w:rPr>
          <w:rFonts w:ascii="Arial" w:hAnsi="Arial" w:cs="Arial"/>
          <w:color w:val="000000" w:themeColor="text1"/>
          <w:sz w:val="22"/>
        </w:rPr>
        <w:t>100</w:t>
      </w:r>
      <w:del w:id="336" w:author="Schrodi, Steven J PHD" w:date="2019-04-16T19:42:00Z">
        <w:r w:rsidR="00476884" w:rsidRPr="00393DBF" w:rsidDel="006F7211">
          <w:rPr>
            <w:rFonts w:ascii="Arial" w:hAnsi="Arial" w:cs="Arial"/>
            <w:color w:val="000000" w:themeColor="text1"/>
            <w:sz w:val="22"/>
          </w:rPr>
          <w:delText xml:space="preserve"> </w:delText>
        </w:r>
      </w:del>
      <w:r w:rsidR="00476884" w:rsidRPr="00393DBF">
        <w:rPr>
          <w:rFonts w:ascii="Arial" w:hAnsi="Arial" w:cs="Arial"/>
          <w:color w:val="000000" w:themeColor="text1"/>
          <w:sz w:val="22"/>
        </w:rPr>
        <w:t xml:space="preserve">bp upstream and downstream </w:t>
      </w:r>
      <w:ins w:id="337" w:author="Schrodi, Steven J PHD" w:date="2019-04-16T19:43:00Z">
        <w:r w:rsidR="006F7211">
          <w:rPr>
            <w:rFonts w:ascii="Arial" w:hAnsi="Arial" w:cs="Arial"/>
            <w:color w:val="000000" w:themeColor="text1"/>
            <w:sz w:val="22"/>
          </w:rPr>
          <w:t xml:space="preserve">regions </w:t>
        </w:r>
      </w:ins>
      <w:ins w:id="338" w:author="Schrodi, Steven J PHD" w:date="2019-04-16T19:42:00Z">
        <w:r w:rsidR="006F7211">
          <w:rPr>
            <w:rFonts w:ascii="Arial" w:hAnsi="Arial" w:cs="Arial"/>
            <w:color w:val="000000" w:themeColor="text1"/>
            <w:sz w:val="22"/>
          </w:rPr>
          <w:t>from</w:t>
        </w:r>
      </w:ins>
      <w:del w:id="339" w:author="Schrodi, Steven J PHD" w:date="2019-04-16T19:42:00Z">
        <w:r w:rsidDel="006F7211">
          <w:rPr>
            <w:rFonts w:ascii="Arial" w:hAnsi="Arial" w:cs="Arial"/>
            <w:color w:val="000000" w:themeColor="text1"/>
            <w:sz w:val="22"/>
          </w:rPr>
          <w:delText>of</w:delText>
        </w:r>
      </w:del>
      <w:r>
        <w:rPr>
          <w:rFonts w:ascii="Arial" w:hAnsi="Arial" w:cs="Arial"/>
          <w:color w:val="000000" w:themeColor="text1"/>
          <w:sz w:val="22"/>
        </w:rPr>
        <w:t xml:space="preserve"> </w:t>
      </w:r>
      <w:r w:rsidR="00476884" w:rsidRPr="00393DBF">
        <w:rPr>
          <w:rFonts w:ascii="Arial" w:hAnsi="Arial" w:cs="Arial"/>
          <w:color w:val="000000" w:themeColor="text1"/>
          <w:sz w:val="22"/>
        </w:rPr>
        <w:t>HBV integration sites as surrogate regions for</w:t>
      </w:r>
      <w:r w:rsidR="00D7093F" w:rsidRPr="00393DBF">
        <w:rPr>
          <w:rFonts w:ascii="Arial" w:hAnsi="Arial" w:cs="Arial"/>
          <w:color w:val="000000" w:themeColor="text1"/>
          <w:sz w:val="22"/>
        </w:rPr>
        <w:t xml:space="preserve"> plasma hypomethylation analysis in</w:t>
      </w:r>
      <w:r w:rsidR="00476884" w:rsidRPr="00393DBF">
        <w:rPr>
          <w:rFonts w:ascii="Arial" w:hAnsi="Arial" w:cs="Arial"/>
          <w:color w:val="000000" w:themeColor="text1"/>
          <w:sz w:val="22"/>
        </w:rPr>
        <w:t xml:space="preserve"> HCC patients. </w:t>
      </w:r>
      <w:r w:rsidR="00687C2F" w:rsidRPr="00393DBF">
        <w:rPr>
          <w:rFonts w:ascii="Arial" w:hAnsi="Arial" w:cs="Arial"/>
          <w:color w:val="000000" w:themeColor="text1"/>
          <w:sz w:val="22"/>
        </w:rPr>
        <w:t xml:space="preserve">Although we </w:t>
      </w:r>
      <w:r w:rsidR="00C15458" w:rsidRPr="00393DBF">
        <w:rPr>
          <w:rFonts w:ascii="Arial" w:hAnsi="Arial" w:cs="Arial"/>
          <w:color w:val="000000" w:themeColor="text1"/>
          <w:sz w:val="22"/>
        </w:rPr>
        <w:t>chose</w:t>
      </w:r>
      <w:r w:rsidR="00687C2F" w:rsidRPr="00393DBF">
        <w:rPr>
          <w:rFonts w:ascii="Arial" w:hAnsi="Arial" w:cs="Arial"/>
          <w:color w:val="000000" w:themeColor="text1"/>
          <w:sz w:val="22"/>
        </w:rPr>
        <w:t xml:space="preserve"> HBV integration sites as </w:t>
      </w:r>
      <w:r w:rsidR="00C15458" w:rsidRPr="00393DBF">
        <w:rPr>
          <w:rFonts w:ascii="Arial" w:hAnsi="Arial" w:cs="Arial"/>
          <w:color w:val="000000" w:themeColor="text1"/>
          <w:sz w:val="22"/>
        </w:rPr>
        <w:t xml:space="preserve">the </w:t>
      </w:r>
      <w:r w:rsidR="00687C2F" w:rsidRPr="00393DBF">
        <w:rPr>
          <w:rFonts w:ascii="Arial" w:hAnsi="Arial" w:cs="Arial"/>
          <w:color w:val="000000" w:themeColor="text1"/>
          <w:sz w:val="22"/>
        </w:rPr>
        <w:t xml:space="preserve">indicator, it </w:t>
      </w:r>
      <w:ins w:id="340" w:author="Schrodi, Steven J PHD" w:date="2019-04-16T19:43:00Z">
        <w:r w:rsidR="006F7211">
          <w:rPr>
            <w:rFonts w:ascii="Arial" w:hAnsi="Arial" w:cs="Arial"/>
            <w:color w:val="000000" w:themeColor="text1"/>
            <w:sz w:val="22"/>
          </w:rPr>
          <w:t>does not necessarily indicate that</w:t>
        </w:r>
      </w:ins>
      <w:del w:id="341" w:author="Schrodi, Steven J PHD" w:date="2019-04-16T19:44:00Z">
        <w:r w:rsidR="00687C2F" w:rsidRPr="00393DBF" w:rsidDel="006F7211">
          <w:rPr>
            <w:rFonts w:ascii="Arial" w:hAnsi="Arial" w:cs="Arial"/>
            <w:color w:val="000000" w:themeColor="text1"/>
            <w:sz w:val="22"/>
          </w:rPr>
          <w:delText>did not mean</w:delText>
        </w:r>
      </w:del>
      <w:r w:rsidR="00687C2F" w:rsidRPr="00393DBF">
        <w:rPr>
          <w:rFonts w:ascii="Arial" w:hAnsi="Arial" w:cs="Arial"/>
          <w:color w:val="000000" w:themeColor="text1"/>
          <w:sz w:val="22"/>
        </w:rPr>
        <w:t xml:space="preserve"> t</w:t>
      </w:r>
      <w:r w:rsidR="00C15458" w:rsidRPr="00393DBF">
        <w:rPr>
          <w:rFonts w:ascii="Arial" w:hAnsi="Arial" w:cs="Arial"/>
          <w:color w:val="000000" w:themeColor="text1"/>
          <w:sz w:val="22"/>
        </w:rPr>
        <w:t>he</w:t>
      </w:r>
      <w:r w:rsidR="00687C2F" w:rsidRPr="00393DBF">
        <w:rPr>
          <w:rFonts w:ascii="Arial" w:hAnsi="Arial" w:cs="Arial"/>
          <w:color w:val="000000" w:themeColor="text1"/>
          <w:sz w:val="22"/>
        </w:rPr>
        <w:t xml:space="preserve"> analysis</w:t>
      </w:r>
      <w:ins w:id="342" w:author="Schrodi, Steven J PHD" w:date="2019-04-16T19:44:00Z">
        <w:r w:rsidR="006F7211">
          <w:rPr>
            <w:rFonts w:ascii="Arial" w:hAnsi="Arial" w:cs="Arial"/>
            <w:color w:val="000000" w:themeColor="text1"/>
            <w:sz w:val="22"/>
          </w:rPr>
          <w:t xml:space="preserve"> is</w:t>
        </w:r>
      </w:ins>
      <w:del w:id="343" w:author="Schrodi, Steven J PHD" w:date="2019-04-16T19:44:00Z">
        <w:r w:rsidR="00687C2F" w:rsidRPr="00393DBF" w:rsidDel="006F7211">
          <w:rPr>
            <w:rFonts w:ascii="Arial" w:hAnsi="Arial" w:cs="Arial"/>
            <w:color w:val="000000" w:themeColor="text1"/>
            <w:sz w:val="22"/>
          </w:rPr>
          <w:delText xml:space="preserve"> was</w:delText>
        </w:r>
      </w:del>
      <w:r w:rsidR="00687C2F" w:rsidRPr="00393DBF">
        <w:rPr>
          <w:rFonts w:ascii="Arial" w:hAnsi="Arial" w:cs="Arial"/>
          <w:color w:val="000000" w:themeColor="text1"/>
          <w:sz w:val="22"/>
        </w:rPr>
        <w:t xml:space="preserve"> only suitable for patients with HBV infection. In our </w:t>
      </w:r>
      <w:ins w:id="344" w:author="Schrodi, Steven J PHD" w:date="2019-04-16T19:44:00Z">
        <w:r w:rsidR="006F7211">
          <w:rPr>
            <w:rFonts w:ascii="Arial" w:hAnsi="Arial" w:cs="Arial"/>
            <w:color w:val="000000" w:themeColor="text1"/>
            <w:sz w:val="22"/>
          </w:rPr>
          <w:t>sample set,</w:t>
        </w:r>
      </w:ins>
      <w:del w:id="345" w:author="Schrodi, Steven J PHD" w:date="2019-04-16T19:44:00Z">
        <w:r w:rsidR="00687C2F" w:rsidRPr="00393DBF" w:rsidDel="006F7211">
          <w:rPr>
            <w:rFonts w:ascii="Arial" w:hAnsi="Arial" w:cs="Arial"/>
            <w:color w:val="000000" w:themeColor="text1"/>
            <w:sz w:val="22"/>
          </w:rPr>
          <w:delText>patients</w:delText>
        </w:r>
      </w:del>
      <w:r w:rsidR="00687C2F" w:rsidRPr="00393DBF">
        <w:rPr>
          <w:rFonts w:ascii="Arial" w:hAnsi="Arial" w:cs="Arial"/>
          <w:color w:val="000000" w:themeColor="text1"/>
          <w:sz w:val="22"/>
        </w:rPr>
        <w:t xml:space="preserve"> we also includ</w:t>
      </w:r>
      <w:r w:rsidR="00C15458" w:rsidRPr="00393DBF">
        <w:rPr>
          <w:rFonts w:ascii="Arial" w:hAnsi="Arial" w:cs="Arial"/>
          <w:color w:val="000000" w:themeColor="text1"/>
          <w:sz w:val="22"/>
        </w:rPr>
        <w:t>ed</w:t>
      </w:r>
      <w:r w:rsidR="00687C2F" w:rsidRPr="00393DBF">
        <w:rPr>
          <w:rFonts w:ascii="Arial" w:hAnsi="Arial" w:cs="Arial"/>
          <w:color w:val="000000" w:themeColor="text1"/>
          <w:sz w:val="22"/>
        </w:rPr>
        <w:t xml:space="preserve"> </w:t>
      </w:r>
      <w:r w:rsidR="00CB3DC4" w:rsidRPr="00393DBF">
        <w:rPr>
          <w:rFonts w:ascii="Arial" w:hAnsi="Arial" w:cs="Arial"/>
          <w:color w:val="000000" w:themeColor="text1"/>
          <w:sz w:val="22"/>
        </w:rPr>
        <w:t>3</w:t>
      </w:r>
      <w:r w:rsidR="00687C2F" w:rsidRPr="00393DBF">
        <w:rPr>
          <w:rFonts w:ascii="Arial" w:hAnsi="Arial" w:cs="Arial"/>
          <w:color w:val="000000" w:themeColor="text1"/>
          <w:sz w:val="22"/>
        </w:rPr>
        <w:t xml:space="preserve"> patients without HBV infection (</w:t>
      </w:r>
      <w:r w:rsidR="003F360A" w:rsidRPr="00393DBF">
        <w:rPr>
          <w:rFonts w:ascii="Arial" w:hAnsi="Arial" w:cs="Arial"/>
          <w:color w:val="000000" w:themeColor="text1"/>
          <w:sz w:val="22"/>
        </w:rPr>
        <w:t>P</w:t>
      </w:r>
      <w:r w:rsidR="002A02FF" w:rsidRPr="00393DBF">
        <w:rPr>
          <w:rFonts w:ascii="Arial" w:hAnsi="Arial" w:cs="Arial"/>
          <w:color w:val="000000" w:themeColor="text1"/>
          <w:sz w:val="22"/>
        </w:rPr>
        <w:t xml:space="preserve">1, </w:t>
      </w:r>
      <w:r w:rsidR="003F360A" w:rsidRPr="00393DBF">
        <w:rPr>
          <w:rFonts w:ascii="Arial" w:hAnsi="Arial" w:cs="Arial"/>
          <w:color w:val="000000" w:themeColor="text1"/>
          <w:sz w:val="22"/>
        </w:rPr>
        <w:t>P18 and P19</w:t>
      </w:r>
      <w:r w:rsidR="002A02FF" w:rsidRPr="00393DBF">
        <w:rPr>
          <w:rFonts w:ascii="Arial" w:hAnsi="Arial" w:cs="Arial"/>
          <w:color w:val="000000" w:themeColor="text1"/>
          <w:sz w:val="22"/>
        </w:rPr>
        <w:t xml:space="preserve">; </w:t>
      </w:r>
      <w:r w:rsidR="002A02FF" w:rsidRPr="000818AC">
        <w:rPr>
          <w:rFonts w:ascii="Arial" w:hAnsi="Arial" w:cs="Arial"/>
          <w:b/>
          <w:color w:val="1F4E79" w:themeColor="accent1" w:themeShade="80"/>
          <w:sz w:val="22"/>
        </w:rPr>
        <w:t>Supplementary Table 2</w:t>
      </w:r>
      <w:r w:rsidR="00687C2F" w:rsidRPr="00393DBF">
        <w:rPr>
          <w:rFonts w:ascii="Arial" w:hAnsi="Arial" w:cs="Arial"/>
          <w:color w:val="000000" w:themeColor="text1"/>
          <w:sz w:val="22"/>
        </w:rPr>
        <w:t xml:space="preserve">). </w:t>
      </w:r>
      <w:ins w:id="346" w:author="Schrodi, Steven J PHD" w:date="2019-04-16T19:47:00Z">
        <w:r w:rsidR="004E5109">
          <w:rPr>
            <w:rFonts w:ascii="Arial" w:hAnsi="Arial" w:cs="Arial"/>
            <w:color w:val="000000" w:themeColor="text1"/>
            <w:sz w:val="22"/>
          </w:rPr>
          <w:t>While HBV integration</w:t>
        </w:r>
      </w:ins>
      <w:del w:id="347" w:author="Schrodi, Steven J PHD" w:date="2019-04-16T19:47:00Z">
        <w:r w:rsidR="00687C2F" w:rsidRPr="00393DBF" w:rsidDel="004E5109">
          <w:rPr>
            <w:rFonts w:ascii="Arial" w:hAnsi="Arial" w:cs="Arial"/>
            <w:color w:val="000000" w:themeColor="text1"/>
            <w:sz w:val="22"/>
          </w:rPr>
          <w:delText xml:space="preserve">This </w:delText>
        </w:r>
      </w:del>
      <w:del w:id="348" w:author="Schrodi, Steven J PHD" w:date="2019-04-16T19:46:00Z">
        <w:r w:rsidR="00687C2F" w:rsidRPr="00393DBF" w:rsidDel="004E5109">
          <w:rPr>
            <w:rFonts w:ascii="Arial" w:hAnsi="Arial" w:cs="Arial"/>
            <w:color w:val="000000" w:themeColor="text1"/>
            <w:sz w:val="22"/>
          </w:rPr>
          <w:delText>kind</w:delText>
        </w:r>
      </w:del>
      <w:del w:id="349" w:author="Schrodi, Steven J PHD" w:date="2019-04-16T19:47:00Z">
        <w:r w:rsidR="00687C2F" w:rsidRPr="00393DBF" w:rsidDel="004E5109">
          <w:rPr>
            <w:rFonts w:ascii="Arial" w:hAnsi="Arial" w:cs="Arial"/>
            <w:color w:val="000000" w:themeColor="text1"/>
            <w:sz w:val="22"/>
          </w:rPr>
          <w:delText xml:space="preserve"> of</w:delText>
        </w:r>
      </w:del>
      <w:r w:rsidR="00687C2F" w:rsidRPr="00393DBF">
        <w:rPr>
          <w:rFonts w:ascii="Arial" w:hAnsi="Arial" w:cs="Arial"/>
          <w:color w:val="000000" w:themeColor="text1"/>
          <w:sz w:val="22"/>
        </w:rPr>
        <w:t xml:space="preserve"> regions</w:t>
      </w:r>
      <w:del w:id="350" w:author="Schrodi, Steven J PHD" w:date="2019-04-16T19:47:00Z">
        <w:r w:rsidR="00687C2F" w:rsidRPr="00393DBF" w:rsidDel="004E5109">
          <w:rPr>
            <w:rFonts w:ascii="Arial" w:hAnsi="Arial" w:cs="Arial"/>
            <w:color w:val="000000" w:themeColor="text1"/>
            <w:sz w:val="22"/>
          </w:rPr>
          <w:delText xml:space="preserve"> may</w:delText>
        </w:r>
      </w:del>
      <w:r w:rsidR="00687C2F" w:rsidRPr="00393DBF">
        <w:rPr>
          <w:rFonts w:ascii="Arial" w:hAnsi="Arial" w:cs="Arial"/>
          <w:color w:val="000000" w:themeColor="text1"/>
          <w:sz w:val="22"/>
        </w:rPr>
        <w:t xml:space="preserve"> have </w:t>
      </w:r>
      <w:del w:id="351" w:author="Schrodi, Steven J PHD" w:date="2019-04-16T19:47:00Z">
        <w:r w:rsidR="00687C2F" w:rsidRPr="00393DBF" w:rsidDel="004E5109">
          <w:rPr>
            <w:rFonts w:ascii="Arial" w:hAnsi="Arial" w:cs="Arial"/>
            <w:color w:val="000000" w:themeColor="text1"/>
            <w:sz w:val="22"/>
          </w:rPr>
          <w:delText>some biological</w:delText>
        </w:r>
      </w:del>
      <w:ins w:id="352" w:author="Schrodi, Steven J PHD" w:date="2019-04-16T19:47:00Z">
        <w:r w:rsidR="004E5109">
          <w:rPr>
            <w:rFonts w:ascii="Arial" w:hAnsi="Arial" w:cs="Arial"/>
            <w:color w:val="000000" w:themeColor="text1"/>
            <w:sz w:val="22"/>
          </w:rPr>
          <w:t>molecular</w:t>
        </w:r>
      </w:ins>
      <w:r w:rsidR="00687C2F" w:rsidRPr="00393DBF">
        <w:rPr>
          <w:rFonts w:ascii="Arial" w:hAnsi="Arial" w:cs="Arial"/>
          <w:color w:val="000000" w:themeColor="text1"/>
          <w:sz w:val="22"/>
        </w:rPr>
        <w:t xml:space="preserve"> features suitable for HBV integration</w:t>
      </w:r>
      <w:r w:rsidR="00C15458" w:rsidRPr="00393DBF">
        <w:rPr>
          <w:rFonts w:ascii="Arial" w:hAnsi="Arial" w:cs="Arial"/>
          <w:color w:val="000000" w:themeColor="text1"/>
          <w:sz w:val="22"/>
        </w:rPr>
        <w:t xml:space="preserve">s, </w:t>
      </w:r>
      <w:del w:id="353" w:author="Schrodi, Steven J PHD" w:date="2019-04-16T19:48:00Z">
        <w:r w:rsidR="00C15458" w:rsidRPr="00393DBF" w:rsidDel="004E5109">
          <w:rPr>
            <w:rFonts w:ascii="Arial" w:hAnsi="Arial" w:cs="Arial"/>
            <w:color w:val="000000" w:themeColor="text1"/>
            <w:sz w:val="22"/>
          </w:rPr>
          <w:delText xml:space="preserve">and here </w:delText>
        </w:r>
      </w:del>
      <w:r w:rsidR="00C15458" w:rsidRPr="00393DBF">
        <w:rPr>
          <w:rFonts w:ascii="Arial" w:hAnsi="Arial" w:cs="Arial"/>
          <w:color w:val="000000" w:themeColor="text1"/>
          <w:sz w:val="22"/>
        </w:rPr>
        <w:t xml:space="preserve">we also demonstrated </w:t>
      </w:r>
      <w:ins w:id="354" w:author="Schrodi, Steven J PHD" w:date="2019-04-16T19:48:00Z">
        <w:r w:rsidR="004E5109">
          <w:rPr>
            <w:rFonts w:ascii="Arial" w:hAnsi="Arial" w:cs="Arial"/>
            <w:color w:val="000000" w:themeColor="text1"/>
            <w:sz w:val="22"/>
          </w:rPr>
          <w:t>that methylation changes in HBV integration regions may be common in HCC and independent of HBV infection.</w:t>
        </w:r>
      </w:ins>
      <w:del w:id="355" w:author="Schrodi, Steven J PHD" w:date="2019-04-16T19:49:00Z">
        <w:r w:rsidR="00C15458" w:rsidRPr="00393DBF" w:rsidDel="004E5109">
          <w:rPr>
            <w:rFonts w:ascii="Arial" w:hAnsi="Arial" w:cs="Arial"/>
            <w:color w:val="000000" w:themeColor="text1"/>
            <w:sz w:val="22"/>
          </w:rPr>
          <w:delText>their methylation changes may be common in HCC development independent of HBV infection</w:delText>
        </w:r>
        <w:r w:rsidR="00265CE7" w:rsidRPr="00393DBF" w:rsidDel="004E5109">
          <w:rPr>
            <w:rFonts w:ascii="Arial" w:hAnsi="Arial" w:cs="Arial"/>
            <w:color w:val="000000" w:themeColor="text1"/>
            <w:sz w:val="22"/>
          </w:rPr>
          <w:delText>.</w:delText>
        </w:r>
      </w:del>
      <w:r w:rsidR="00265CE7" w:rsidRPr="00393DBF">
        <w:rPr>
          <w:rFonts w:ascii="Arial" w:hAnsi="Arial" w:cs="Arial"/>
          <w:color w:val="000000" w:themeColor="text1"/>
          <w:sz w:val="22"/>
        </w:rPr>
        <w:t xml:space="preserve"> </w:t>
      </w:r>
      <w:r w:rsidR="00CF0884">
        <w:rPr>
          <w:rFonts w:ascii="Arial" w:hAnsi="Arial" w:cs="Arial"/>
          <w:color w:val="000000" w:themeColor="text1"/>
          <w:sz w:val="22"/>
        </w:rPr>
        <w:t>Interestingly, w</w:t>
      </w:r>
      <w:r>
        <w:rPr>
          <w:rFonts w:ascii="Arial" w:hAnsi="Arial" w:cs="Arial"/>
          <w:color w:val="000000" w:themeColor="text1"/>
          <w:sz w:val="22"/>
        </w:rPr>
        <w:t>e found hypomethylation in HBV in</w:t>
      </w:r>
      <w:r w:rsidR="002A3C73">
        <w:rPr>
          <w:rFonts w:ascii="Arial" w:hAnsi="Arial" w:cs="Arial"/>
          <w:color w:val="000000" w:themeColor="text1"/>
          <w:sz w:val="22"/>
        </w:rPr>
        <w:t>tegration</w:t>
      </w:r>
      <w:r>
        <w:rPr>
          <w:rFonts w:ascii="Arial" w:hAnsi="Arial" w:cs="Arial"/>
          <w:color w:val="000000" w:themeColor="text1"/>
          <w:sz w:val="22"/>
        </w:rPr>
        <w:t xml:space="preserve"> regions have higher sensitivity for HCC d</w:t>
      </w:r>
      <w:r w:rsidR="002A3C73">
        <w:rPr>
          <w:rFonts w:ascii="Arial" w:hAnsi="Arial" w:cs="Arial"/>
          <w:color w:val="000000" w:themeColor="text1"/>
          <w:sz w:val="22"/>
        </w:rPr>
        <w:t xml:space="preserve">iagnosis. </w:t>
      </w:r>
      <w:ins w:id="356" w:author="Schrodi, Steven J PHD" w:date="2019-04-16T19:53:00Z">
        <w:r w:rsidR="00C5011D">
          <w:rPr>
            <w:rFonts w:ascii="Arial" w:hAnsi="Arial" w:cs="Arial"/>
            <w:color w:val="000000" w:themeColor="text1"/>
            <w:sz w:val="22"/>
          </w:rPr>
          <w:t>For example, P14</w:t>
        </w:r>
      </w:ins>
      <w:ins w:id="357" w:author="Schrodi, Steven J PHD" w:date="2019-04-16T19:57:00Z">
        <w:r w:rsidR="00E06DB9">
          <w:rPr>
            <w:rFonts w:ascii="Arial" w:hAnsi="Arial" w:cs="Arial"/>
            <w:color w:val="000000" w:themeColor="text1"/>
            <w:sz w:val="22"/>
          </w:rPr>
          <w:t xml:space="preserve"> (cirrhosis)</w:t>
        </w:r>
      </w:ins>
      <w:ins w:id="358" w:author="Schrodi, Steven J PHD" w:date="2019-04-16T19:54:00Z">
        <w:r w:rsidR="00C5011D">
          <w:rPr>
            <w:rFonts w:ascii="Arial" w:hAnsi="Arial" w:cs="Arial"/>
            <w:color w:val="000000" w:themeColor="text1"/>
            <w:sz w:val="22"/>
          </w:rPr>
          <w:t xml:space="preserve"> had a</w:t>
        </w:r>
      </w:ins>
      <w:ins w:id="359" w:author="Schrodi, Steven J PHD" w:date="2019-04-16T19:55:00Z">
        <w:r w:rsidR="00C5011D">
          <w:rPr>
            <w:rFonts w:ascii="Arial" w:hAnsi="Arial" w:cs="Arial"/>
            <w:color w:val="000000" w:themeColor="text1"/>
            <w:sz w:val="22"/>
          </w:rPr>
          <w:t>n average</w:t>
        </w:r>
      </w:ins>
      <w:ins w:id="360" w:author="Schrodi, Steven J PHD" w:date="2019-04-16T19:54:00Z">
        <w:r w:rsidR="00C5011D">
          <w:rPr>
            <w:rFonts w:ascii="Arial" w:hAnsi="Arial" w:cs="Arial"/>
            <w:color w:val="000000" w:themeColor="text1"/>
            <w:sz w:val="22"/>
          </w:rPr>
          <w:t xml:space="preserve"> value of 67.4% for the hypo-methylation HBV integration indicator which slightly exceeded the cutoff for HCC. </w:t>
        </w:r>
      </w:ins>
      <w:del w:id="361" w:author="Schrodi, Steven J PHD" w:date="2019-04-16T19:57:00Z">
        <w:r w:rsidR="002A3C73" w:rsidDel="00E06DB9">
          <w:rPr>
            <w:rFonts w:ascii="Arial" w:hAnsi="Arial" w:cs="Arial"/>
            <w:color w:val="000000" w:themeColor="text1"/>
            <w:sz w:val="22"/>
          </w:rPr>
          <w:delText>Take P14 as example</w:delText>
        </w:r>
        <w:r w:rsidR="00D7093F" w:rsidRPr="00393DBF" w:rsidDel="00E06DB9">
          <w:rPr>
            <w:rFonts w:ascii="Arial" w:hAnsi="Arial" w:cs="Arial"/>
            <w:color w:val="000000" w:themeColor="text1"/>
            <w:sz w:val="22"/>
          </w:rPr>
          <w:delText xml:space="preserve">, according to </w:delText>
        </w:r>
        <w:r w:rsidR="009A5EFD" w:rsidDel="00E06DB9">
          <w:rPr>
            <w:rFonts w:ascii="Arial" w:hAnsi="Arial" w:cs="Arial"/>
            <w:color w:val="000000" w:themeColor="text1"/>
            <w:sz w:val="22"/>
          </w:rPr>
          <w:delText>hypo</w:delText>
        </w:r>
      </w:del>
      <w:ins w:id="362" w:author="Guo, Shicheng" w:date="2019-04-09T17:01:00Z">
        <w:del w:id="363" w:author="Schrodi, Steven J PHD" w:date="2019-04-16T19:57:00Z">
          <w:r w:rsidR="00BA24F4" w:rsidDel="00E06DB9">
            <w:rPr>
              <w:rFonts w:ascii="Arial" w:hAnsi="Arial" w:cs="Arial"/>
              <w:color w:val="000000" w:themeColor="text1"/>
              <w:sz w:val="22"/>
            </w:rPr>
            <w:delText>-</w:delText>
          </w:r>
        </w:del>
      </w:ins>
      <w:del w:id="364" w:author="Schrodi, Steven J PHD" w:date="2019-04-16T19:57:00Z">
        <w:r w:rsidR="009A5EFD" w:rsidDel="00E06DB9">
          <w:rPr>
            <w:rFonts w:ascii="Arial" w:hAnsi="Arial" w:cs="Arial"/>
            <w:color w:val="000000" w:themeColor="text1"/>
            <w:sz w:val="22"/>
          </w:rPr>
          <w:delText>methylation HBV integration</w:delText>
        </w:r>
        <w:r w:rsidR="00D7093F" w:rsidRPr="00393DBF" w:rsidDel="00E06DB9">
          <w:rPr>
            <w:rFonts w:ascii="Arial" w:hAnsi="Arial" w:cs="Arial"/>
            <w:color w:val="000000" w:themeColor="text1"/>
            <w:sz w:val="22"/>
          </w:rPr>
          <w:delText xml:space="preserve"> indicator, </w:delText>
        </w:r>
        <w:r w:rsidR="00451FB0" w:rsidRPr="00393DBF" w:rsidDel="00E06DB9">
          <w:rPr>
            <w:rFonts w:ascii="Arial" w:hAnsi="Arial" w:cs="Arial"/>
            <w:color w:val="000000" w:themeColor="text1"/>
            <w:sz w:val="22"/>
          </w:rPr>
          <w:delText xml:space="preserve">average </w:delText>
        </w:r>
        <w:r w:rsidR="00D7093F" w:rsidRPr="00393DBF" w:rsidDel="00E06DB9">
          <w:rPr>
            <w:rFonts w:ascii="Arial" w:hAnsi="Arial" w:cs="Arial"/>
            <w:color w:val="000000" w:themeColor="text1"/>
            <w:sz w:val="22"/>
          </w:rPr>
          <w:delText>methylation level of regions</w:delText>
        </w:r>
        <w:r w:rsidR="00451FB0" w:rsidRPr="00393DBF" w:rsidDel="00E06DB9">
          <w:rPr>
            <w:rFonts w:ascii="Arial" w:hAnsi="Arial" w:cs="Arial"/>
            <w:color w:val="000000" w:themeColor="text1"/>
            <w:sz w:val="22"/>
          </w:rPr>
          <w:delText xml:space="preserve"> around known HBV integration sites, </w:delText>
        </w:r>
        <w:r w:rsidR="00B96433" w:rsidRPr="00393DBF" w:rsidDel="00E06DB9">
          <w:rPr>
            <w:rFonts w:ascii="Arial" w:hAnsi="Arial" w:cs="Arial"/>
            <w:color w:val="000000" w:themeColor="text1"/>
            <w:sz w:val="22"/>
          </w:rPr>
          <w:delText xml:space="preserve">the value was </w:delText>
        </w:r>
        <w:r w:rsidR="0044138B" w:rsidRPr="00393DBF" w:rsidDel="00E06DB9">
          <w:rPr>
            <w:rFonts w:ascii="Arial" w:hAnsi="Arial" w:cs="Arial"/>
            <w:color w:val="000000" w:themeColor="text1"/>
            <w:sz w:val="22"/>
          </w:rPr>
          <w:delText>67.</w:delText>
        </w:r>
        <w:r w:rsidR="00311435" w:rsidRPr="00393DBF" w:rsidDel="00E06DB9">
          <w:rPr>
            <w:rFonts w:ascii="Arial" w:hAnsi="Arial" w:cs="Arial"/>
            <w:color w:val="000000" w:themeColor="text1"/>
            <w:sz w:val="22"/>
          </w:rPr>
          <w:delText>4</w:delText>
        </w:r>
        <w:r w:rsidR="0044138B" w:rsidRPr="00393DBF" w:rsidDel="00E06DB9">
          <w:rPr>
            <w:rFonts w:ascii="Arial" w:hAnsi="Arial" w:cs="Arial"/>
            <w:color w:val="000000" w:themeColor="text1"/>
            <w:sz w:val="22"/>
          </w:rPr>
          <w:delText>%</w:delText>
        </w:r>
        <w:r w:rsidR="00B96433" w:rsidRPr="00393DBF" w:rsidDel="00E06DB9">
          <w:rPr>
            <w:rFonts w:ascii="Arial" w:hAnsi="Arial" w:cs="Arial"/>
            <w:color w:val="000000" w:themeColor="text1"/>
            <w:sz w:val="22"/>
          </w:rPr>
          <w:delText xml:space="preserve"> for </w:delText>
        </w:r>
        <w:r w:rsidR="003F360A" w:rsidRPr="00393DBF" w:rsidDel="00E06DB9">
          <w:rPr>
            <w:rFonts w:ascii="Arial" w:hAnsi="Arial" w:cs="Arial"/>
            <w:color w:val="000000" w:themeColor="text1"/>
            <w:sz w:val="22"/>
          </w:rPr>
          <w:delText>P</w:delText>
        </w:r>
        <w:r w:rsidR="00B96433" w:rsidRPr="00393DBF" w:rsidDel="00E06DB9">
          <w:rPr>
            <w:rFonts w:ascii="Arial" w:hAnsi="Arial" w:cs="Arial"/>
            <w:color w:val="000000" w:themeColor="text1"/>
            <w:sz w:val="22"/>
          </w:rPr>
          <w:delText>1</w:delText>
        </w:r>
        <w:r w:rsidR="00311435" w:rsidRPr="00393DBF" w:rsidDel="00E06DB9">
          <w:rPr>
            <w:rFonts w:ascii="Arial" w:hAnsi="Arial" w:cs="Arial"/>
            <w:color w:val="000000" w:themeColor="text1"/>
            <w:sz w:val="22"/>
          </w:rPr>
          <w:delText>4</w:delText>
        </w:r>
        <w:r w:rsidR="00B96433" w:rsidRPr="00393DBF" w:rsidDel="00E06DB9">
          <w:rPr>
            <w:rFonts w:ascii="Arial" w:hAnsi="Arial" w:cs="Arial"/>
            <w:color w:val="000000" w:themeColor="text1"/>
            <w:sz w:val="22"/>
          </w:rPr>
          <w:delText xml:space="preserve">, slightly </w:delText>
        </w:r>
        <w:r w:rsidR="007D0E8F" w:rsidDel="00E06DB9">
          <w:rPr>
            <w:rFonts w:ascii="Arial" w:hAnsi="Arial" w:cs="Arial"/>
            <w:color w:val="000000" w:themeColor="text1"/>
            <w:sz w:val="22"/>
          </w:rPr>
          <w:delText>higher than the</w:delText>
        </w:r>
        <w:r w:rsidR="003F360A" w:rsidRPr="00393DBF" w:rsidDel="00E06DB9">
          <w:rPr>
            <w:rFonts w:ascii="Arial" w:hAnsi="Arial" w:cs="Arial"/>
            <w:color w:val="000000" w:themeColor="text1"/>
            <w:sz w:val="22"/>
          </w:rPr>
          <w:delText xml:space="preserve"> </w:delText>
        </w:r>
        <w:r w:rsidR="00B96433" w:rsidRPr="00393DBF" w:rsidDel="00E06DB9">
          <w:rPr>
            <w:rFonts w:ascii="Arial" w:hAnsi="Arial" w:cs="Arial"/>
            <w:color w:val="000000" w:themeColor="text1"/>
            <w:sz w:val="22"/>
          </w:rPr>
          <w:delText xml:space="preserve">cutoff for HCC. </w:delText>
        </w:r>
      </w:del>
      <w:r w:rsidR="00B96433" w:rsidRPr="00393DBF">
        <w:rPr>
          <w:rFonts w:ascii="Arial" w:hAnsi="Arial" w:cs="Arial"/>
          <w:color w:val="000000" w:themeColor="text1"/>
          <w:sz w:val="22"/>
        </w:rPr>
        <w:t xml:space="preserve">We followed up this patient and found </w:t>
      </w:r>
      <w:ins w:id="365" w:author="Schrodi, Steven J PHD" w:date="2019-04-16T19:57:00Z">
        <w:r w:rsidR="00E06DB9">
          <w:rPr>
            <w:rFonts w:ascii="Arial" w:hAnsi="Arial" w:cs="Arial"/>
            <w:color w:val="000000" w:themeColor="text1"/>
            <w:sz w:val="22"/>
          </w:rPr>
          <w:t xml:space="preserve">that he was subsequently </w:t>
        </w:r>
      </w:ins>
      <w:ins w:id="366" w:author="Schrodi, Steven J PHD" w:date="2019-04-16T19:58:00Z">
        <w:r w:rsidR="00E06DB9">
          <w:rPr>
            <w:rFonts w:ascii="Arial" w:hAnsi="Arial" w:cs="Arial"/>
            <w:color w:val="000000" w:themeColor="text1"/>
            <w:sz w:val="22"/>
          </w:rPr>
          <w:t xml:space="preserve">diagnoses with HCC within 6 months. </w:t>
        </w:r>
      </w:ins>
      <w:del w:id="367" w:author="Schrodi, Steven J PHD" w:date="2019-04-16T19:58:00Z">
        <w:r w:rsidR="00B96433" w:rsidRPr="00393DBF" w:rsidDel="00E06DB9">
          <w:rPr>
            <w:rFonts w:ascii="Arial" w:hAnsi="Arial" w:cs="Arial"/>
            <w:color w:val="000000" w:themeColor="text1"/>
            <w:sz w:val="22"/>
          </w:rPr>
          <w:delText>him</w:delText>
        </w:r>
        <w:r w:rsidR="0044138B" w:rsidRPr="00393DBF" w:rsidDel="00E06DB9">
          <w:rPr>
            <w:rFonts w:ascii="Arial" w:hAnsi="Arial" w:cs="Arial"/>
            <w:color w:val="000000" w:themeColor="text1"/>
            <w:sz w:val="22"/>
          </w:rPr>
          <w:delText xml:space="preserve"> diagnosed </w:delText>
        </w:r>
        <w:r w:rsidR="00B96433" w:rsidRPr="00393DBF" w:rsidDel="00E06DB9">
          <w:rPr>
            <w:rFonts w:ascii="Arial" w:hAnsi="Arial" w:cs="Arial"/>
            <w:color w:val="000000" w:themeColor="text1"/>
            <w:sz w:val="22"/>
          </w:rPr>
          <w:delText xml:space="preserve">as </w:delText>
        </w:r>
        <w:r w:rsidR="0044138B" w:rsidRPr="00393DBF" w:rsidDel="00E06DB9">
          <w:rPr>
            <w:rFonts w:ascii="Arial" w:hAnsi="Arial" w:cs="Arial"/>
            <w:color w:val="000000" w:themeColor="text1"/>
            <w:sz w:val="22"/>
          </w:rPr>
          <w:delText>HCC</w:delText>
        </w:r>
        <w:r w:rsidR="00B96433" w:rsidRPr="00393DBF" w:rsidDel="00E06DB9">
          <w:rPr>
            <w:rFonts w:ascii="Arial" w:hAnsi="Arial" w:cs="Arial"/>
            <w:color w:val="000000" w:themeColor="text1"/>
            <w:sz w:val="22"/>
          </w:rPr>
          <w:delText xml:space="preserve"> </w:delText>
        </w:r>
        <w:commentRangeStart w:id="368"/>
        <w:r w:rsidR="00B96433" w:rsidRPr="00393DBF" w:rsidDel="00E06DB9">
          <w:rPr>
            <w:rFonts w:ascii="Arial" w:hAnsi="Arial" w:cs="Arial"/>
            <w:color w:val="000000" w:themeColor="text1"/>
            <w:sz w:val="22"/>
          </w:rPr>
          <w:delText>within half a year</w:delText>
        </w:r>
      </w:del>
      <w:commentRangeEnd w:id="368"/>
      <w:r w:rsidR="00E06DB9">
        <w:rPr>
          <w:rStyle w:val="CommentReference"/>
        </w:rPr>
        <w:commentReference w:id="368"/>
      </w:r>
      <w:del w:id="369" w:author="Schrodi, Steven J PHD" w:date="2019-04-16T19:58:00Z">
        <w:r w:rsidR="00B96433" w:rsidRPr="00393DBF" w:rsidDel="00E06DB9">
          <w:rPr>
            <w:rFonts w:ascii="Arial" w:hAnsi="Arial" w:cs="Arial"/>
            <w:color w:val="000000" w:themeColor="text1"/>
            <w:sz w:val="22"/>
          </w:rPr>
          <w:delText>.</w:delText>
        </w:r>
      </w:del>
      <w:r w:rsidR="00B96433" w:rsidRPr="00393DBF">
        <w:rPr>
          <w:rFonts w:ascii="Arial" w:hAnsi="Arial" w:cs="Arial"/>
          <w:color w:val="000000" w:themeColor="text1"/>
          <w:sz w:val="22"/>
        </w:rPr>
        <w:t xml:space="preserve"> </w:t>
      </w:r>
      <w:ins w:id="370" w:author="Schrodi, Steven J PHD" w:date="2019-04-16T19:59:00Z">
        <w:r w:rsidR="00E06DB9">
          <w:rPr>
            <w:rFonts w:ascii="Arial" w:hAnsi="Arial" w:cs="Arial"/>
            <w:color w:val="000000" w:themeColor="text1"/>
            <w:sz w:val="22"/>
          </w:rPr>
          <w:t xml:space="preserve">The sample from a hepatitis patient, P2, showed that the proportion of LMRs was 17.8% and the average methylation level around HBV integration sites was 67.7%. Using the sample from a clinical visit 6 months following the initial sample collection, the proportion of LMRs dropped to 1.1%, whereas the average methylation around HBV integration sites slightly increased to 69%. </w:t>
        </w:r>
        <w:del w:id="371" w:author="Guo, Shicheng" w:date="2019-04-17T16:45:00Z">
          <w:r w:rsidR="00E06DB9" w:rsidDel="00901A6B">
            <w:rPr>
              <w:rFonts w:ascii="Arial" w:hAnsi="Arial" w:cs="Arial"/>
              <w:color w:val="000000" w:themeColor="text1"/>
              <w:sz w:val="22"/>
            </w:rPr>
            <w:delText xml:space="preserve"> </w:delText>
          </w:r>
        </w:del>
      </w:ins>
      <w:commentRangeStart w:id="372"/>
      <w:commentRangeStart w:id="373"/>
      <w:r w:rsidR="001A64A0" w:rsidRPr="00393DBF">
        <w:rPr>
          <w:rFonts w:ascii="Arial" w:hAnsi="Arial" w:cs="Arial"/>
          <w:color w:val="000000" w:themeColor="text1"/>
          <w:sz w:val="22"/>
        </w:rPr>
        <w:t>Another hepatitis patient</w:t>
      </w:r>
      <w:r w:rsidR="001B1615" w:rsidRPr="00393DBF">
        <w:rPr>
          <w:rFonts w:ascii="Arial" w:hAnsi="Arial" w:cs="Arial"/>
          <w:color w:val="000000" w:themeColor="text1"/>
          <w:sz w:val="22"/>
        </w:rPr>
        <w:t>, P2</w:t>
      </w:r>
      <w:r w:rsidR="001A64A0" w:rsidRPr="00393DBF">
        <w:rPr>
          <w:rFonts w:ascii="Arial" w:hAnsi="Arial" w:cs="Arial"/>
          <w:color w:val="000000" w:themeColor="text1"/>
          <w:sz w:val="22"/>
        </w:rPr>
        <w:t xml:space="preserve">, the proportion of </w:t>
      </w:r>
      <w:r w:rsidR="009A5EFD">
        <w:rPr>
          <w:rFonts w:ascii="Arial" w:hAnsi="Arial" w:cs="Arial"/>
          <w:color w:val="000000" w:themeColor="text1"/>
          <w:sz w:val="22"/>
        </w:rPr>
        <w:t>LMRs</w:t>
      </w:r>
      <w:r w:rsidR="0085287E">
        <w:rPr>
          <w:rFonts w:ascii="Arial" w:hAnsi="Arial" w:cs="Arial"/>
          <w:color w:val="000000" w:themeColor="text1"/>
          <w:sz w:val="22"/>
        </w:rPr>
        <w:t xml:space="preserve"> </w:t>
      </w:r>
      <w:r w:rsidR="001A64A0" w:rsidRPr="00393DBF">
        <w:rPr>
          <w:rFonts w:ascii="Arial" w:hAnsi="Arial" w:cs="Arial"/>
          <w:color w:val="000000" w:themeColor="text1"/>
          <w:sz w:val="22"/>
        </w:rPr>
        <w:t>was 1</w:t>
      </w:r>
      <w:r w:rsidR="009A5EFD">
        <w:rPr>
          <w:rFonts w:ascii="Arial" w:hAnsi="Arial" w:cs="Arial"/>
          <w:color w:val="000000" w:themeColor="text1"/>
          <w:sz w:val="22"/>
        </w:rPr>
        <w:t>7.8</w:t>
      </w:r>
      <w:r w:rsidR="001A64A0" w:rsidRPr="00393DBF">
        <w:rPr>
          <w:rFonts w:ascii="Arial" w:hAnsi="Arial" w:cs="Arial"/>
          <w:color w:val="000000" w:themeColor="text1"/>
          <w:sz w:val="22"/>
        </w:rPr>
        <w:t>%, and the average methylation level around HBV integration sites was 67.</w:t>
      </w:r>
      <w:r w:rsidR="00311435" w:rsidRPr="00393DBF">
        <w:rPr>
          <w:rFonts w:ascii="Arial" w:hAnsi="Arial" w:cs="Arial"/>
          <w:color w:val="000000" w:themeColor="text1"/>
          <w:sz w:val="22"/>
        </w:rPr>
        <w:t>7</w:t>
      </w:r>
      <w:r w:rsidR="001A64A0" w:rsidRPr="00393DBF">
        <w:rPr>
          <w:rFonts w:ascii="Arial" w:hAnsi="Arial" w:cs="Arial"/>
          <w:color w:val="000000" w:themeColor="text1"/>
          <w:sz w:val="22"/>
        </w:rPr>
        <w:t xml:space="preserve">%; while in the re-visit after </w:t>
      </w:r>
      <w:r w:rsidR="00D46452" w:rsidRPr="00393DBF">
        <w:rPr>
          <w:rFonts w:ascii="Arial" w:hAnsi="Arial" w:cs="Arial"/>
          <w:color w:val="000000" w:themeColor="text1"/>
          <w:sz w:val="22"/>
        </w:rPr>
        <w:t>half a year</w:t>
      </w:r>
      <w:r w:rsidR="001A64A0" w:rsidRPr="00393DBF">
        <w:rPr>
          <w:rFonts w:ascii="Arial" w:hAnsi="Arial" w:cs="Arial"/>
          <w:color w:val="000000" w:themeColor="text1"/>
          <w:sz w:val="22"/>
        </w:rPr>
        <w:t xml:space="preserve">, the former value became only </w:t>
      </w:r>
      <w:r w:rsidR="009A5EFD">
        <w:rPr>
          <w:rFonts w:ascii="Arial" w:hAnsi="Arial" w:cs="Arial"/>
          <w:color w:val="000000" w:themeColor="text1"/>
          <w:sz w:val="22"/>
        </w:rPr>
        <w:t>1.1</w:t>
      </w:r>
      <w:r w:rsidR="001A64A0" w:rsidRPr="00393DBF">
        <w:rPr>
          <w:rFonts w:ascii="Arial" w:hAnsi="Arial" w:cs="Arial"/>
          <w:color w:val="000000" w:themeColor="text1"/>
          <w:sz w:val="22"/>
        </w:rPr>
        <w:t>% and the latter one was 69%, seemingly free of HCC risk</w:t>
      </w:r>
      <w:commentRangeEnd w:id="372"/>
      <w:r w:rsidR="00E06DB9">
        <w:rPr>
          <w:rStyle w:val="CommentReference"/>
        </w:rPr>
        <w:commentReference w:id="372"/>
      </w:r>
      <w:commentRangeEnd w:id="373"/>
      <w:r w:rsidR="00823EC1">
        <w:rPr>
          <w:rStyle w:val="CommentReference"/>
        </w:rPr>
        <w:commentReference w:id="373"/>
      </w:r>
      <w:r w:rsidR="001A64A0" w:rsidRPr="00393DBF">
        <w:rPr>
          <w:rFonts w:ascii="Arial" w:hAnsi="Arial" w:cs="Arial"/>
          <w:color w:val="000000" w:themeColor="text1"/>
          <w:sz w:val="22"/>
        </w:rPr>
        <w:t xml:space="preserve">. </w:t>
      </w:r>
      <w:ins w:id="374" w:author="Schrodi, Steven J PHD" w:date="2019-04-16T20:03:00Z">
        <w:r w:rsidR="00E06DB9">
          <w:rPr>
            <w:rFonts w:ascii="Arial" w:hAnsi="Arial" w:cs="Arial"/>
            <w:color w:val="000000" w:themeColor="text1"/>
            <w:sz w:val="22"/>
          </w:rPr>
          <w:t>As a predictor of HCC, the most challenging aspect is to determine appropriate cutoffs for disease status, which necessitates large sampl</w:t>
        </w:r>
      </w:ins>
      <w:ins w:id="375" w:author="Schrodi, Steven J PHD" w:date="2019-04-16T20:04:00Z">
        <w:r w:rsidR="00E06DB9">
          <w:rPr>
            <w:rFonts w:ascii="Arial" w:hAnsi="Arial" w:cs="Arial"/>
            <w:color w:val="000000" w:themeColor="text1"/>
            <w:sz w:val="22"/>
          </w:rPr>
          <w:t xml:space="preserve">e sizes in future studies. </w:t>
        </w:r>
      </w:ins>
      <w:del w:id="376" w:author="Schrodi, Steven J PHD" w:date="2019-04-16T20:04:00Z">
        <w:r w:rsidR="001A64A0" w:rsidRPr="00393DBF" w:rsidDel="00E06DB9">
          <w:rPr>
            <w:rFonts w:ascii="Arial" w:hAnsi="Arial" w:cs="Arial"/>
            <w:color w:val="000000" w:themeColor="text1"/>
            <w:sz w:val="22"/>
          </w:rPr>
          <w:delText>For a HCC indicator, the most challenging part is to determine cutoffs for candidate diseases, which need a large sample size in further study.</w:delText>
        </w:r>
      </w:del>
      <w:r w:rsidR="001A64A0" w:rsidRPr="00393DBF">
        <w:rPr>
          <w:rFonts w:ascii="Arial" w:hAnsi="Arial" w:cs="Arial"/>
          <w:color w:val="000000" w:themeColor="text1"/>
          <w:sz w:val="22"/>
        </w:rPr>
        <w:t xml:space="preserve"> Nevertheless, our study successfully illustrated </w:t>
      </w:r>
      <w:ins w:id="377" w:author="Schrodi, Steven J PHD" w:date="2019-04-16T20:04:00Z">
        <w:r w:rsidR="00E06DB9">
          <w:rPr>
            <w:rFonts w:ascii="Arial" w:hAnsi="Arial" w:cs="Arial"/>
            <w:color w:val="000000" w:themeColor="text1"/>
            <w:sz w:val="22"/>
          </w:rPr>
          <w:t xml:space="preserve">that </w:t>
        </w:r>
      </w:ins>
      <w:r w:rsidR="001A64A0" w:rsidRPr="00393DBF">
        <w:rPr>
          <w:rFonts w:ascii="Arial" w:hAnsi="Arial" w:cs="Arial"/>
          <w:color w:val="000000" w:themeColor="text1"/>
          <w:sz w:val="22"/>
        </w:rPr>
        <w:t>it is necessary to monitor the patients with suspicious methylation changes in cfDNA</w:t>
      </w:r>
      <w:r w:rsidR="006B69D6" w:rsidRPr="00393DBF">
        <w:rPr>
          <w:rFonts w:ascii="Arial" w:hAnsi="Arial" w:cs="Arial"/>
          <w:color w:val="000000" w:themeColor="text1"/>
          <w:sz w:val="22"/>
        </w:rPr>
        <w:t xml:space="preserve"> according to multiple </w:t>
      </w:r>
      <w:r w:rsidR="006B69D6" w:rsidRPr="00393DBF">
        <w:rPr>
          <w:rFonts w:ascii="Arial" w:hAnsi="Arial" w:cs="Arial"/>
          <w:color w:val="000000" w:themeColor="text1"/>
          <w:sz w:val="22"/>
        </w:rPr>
        <w:lastRenderedPageBreak/>
        <w:t>indicators</w:t>
      </w:r>
      <w:ins w:id="378" w:author="Schrodi, Steven J PHD" w:date="2019-04-16T20:05:00Z">
        <w:r w:rsidR="00E06DB9">
          <w:rPr>
            <w:rFonts w:ascii="Arial" w:hAnsi="Arial" w:cs="Arial"/>
            <w:color w:val="000000" w:themeColor="text1"/>
            <w:sz w:val="22"/>
          </w:rPr>
          <w:t>, combining their prognostic signals to improve accuracy.</w:t>
        </w:r>
      </w:ins>
      <w:del w:id="379" w:author="Schrodi, Steven J PHD" w:date="2019-04-16T20:05:00Z">
        <w:r w:rsidR="006B69D6" w:rsidRPr="00393DBF" w:rsidDel="00E06DB9">
          <w:rPr>
            <w:rFonts w:ascii="Arial" w:hAnsi="Arial" w:cs="Arial"/>
            <w:color w:val="000000" w:themeColor="text1"/>
            <w:sz w:val="22"/>
          </w:rPr>
          <w:delText xml:space="preserve"> to combine </w:delText>
        </w:r>
      </w:del>
      <w:del w:id="380" w:author="Schrodi, Steven J PHD" w:date="2019-04-16T20:04:00Z">
        <w:r w:rsidR="006B69D6" w:rsidRPr="00393DBF" w:rsidDel="00E06DB9">
          <w:rPr>
            <w:rFonts w:ascii="Arial" w:hAnsi="Arial" w:cs="Arial"/>
            <w:color w:val="000000" w:themeColor="text1"/>
            <w:sz w:val="22"/>
          </w:rPr>
          <w:delText>their powers together</w:delText>
        </w:r>
        <w:r w:rsidR="001A64A0" w:rsidRPr="00393DBF" w:rsidDel="00E06DB9">
          <w:rPr>
            <w:rFonts w:ascii="Arial" w:hAnsi="Arial" w:cs="Arial"/>
            <w:color w:val="000000" w:themeColor="text1"/>
            <w:sz w:val="22"/>
          </w:rPr>
          <w:delText>.</w:delText>
        </w:r>
      </w:del>
      <w:del w:id="381" w:author="Schrodi, Steven J PHD" w:date="2019-04-16T20:05:00Z">
        <w:r w:rsidR="00311435" w:rsidRPr="00393DBF" w:rsidDel="00E06DB9">
          <w:rPr>
            <w:rFonts w:ascii="Arial" w:hAnsi="Arial" w:cs="Arial"/>
            <w:color w:val="000000" w:themeColor="text1"/>
            <w:sz w:val="22"/>
          </w:rPr>
          <w:delText xml:space="preserve"> </w:delText>
        </w:r>
      </w:del>
    </w:p>
    <w:p w14:paraId="35BF8070" w14:textId="55C45FA2" w:rsidR="00A273C0" w:rsidRPr="00393DBF" w:rsidRDefault="00A273C0" w:rsidP="000818AC">
      <w:pPr>
        <w:spacing w:before="240"/>
        <w:rPr>
          <w:rFonts w:ascii="Arial" w:hAnsi="Arial" w:cs="Arial"/>
          <w:color w:val="000000" w:themeColor="text1"/>
          <w:sz w:val="22"/>
        </w:rPr>
      </w:pPr>
      <w:r w:rsidRPr="00393DBF">
        <w:rPr>
          <w:rFonts w:ascii="Arial" w:hAnsi="Arial" w:cs="Arial"/>
          <w:color w:val="000000" w:themeColor="text1"/>
          <w:sz w:val="22"/>
        </w:rPr>
        <w:t xml:space="preserve">Although we have found some stable </w:t>
      </w:r>
      <w:ins w:id="382" w:author="Schrodi, Steven J PHD" w:date="2019-04-16T20:06:00Z">
        <w:r w:rsidR="00BA4DFD">
          <w:rPr>
            <w:rFonts w:ascii="Arial" w:hAnsi="Arial" w:cs="Arial"/>
            <w:color w:val="000000" w:themeColor="text1"/>
            <w:sz w:val="22"/>
          </w:rPr>
          <w:t xml:space="preserve">methylation </w:t>
        </w:r>
      </w:ins>
      <w:r w:rsidRPr="00393DBF">
        <w:rPr>
          <w:rFonts w:ascii="Arial" w:hAnsi="Arial" w:cs="Arial"/>
          <w:color w:val="000000" w:themeColor="text1"/>
          <w:sz w:val="22"/>
        </w:rPr>
        <w:t>pattern</w:t>
      </w:r>
      <w:ins w:id="383" w:author="Schrodi, Steven J PHD" w:date="2019-04-16T20:06:00Z">
        <w:r w:rsidR="00BA4DFD">
          <w:rPr>
            <w:rFonts w:ascii="Arial" w:hAnsi="Arial" w:cs="Arial"/>
            <w:color w:val="000000" w:themeColor="text1"/>
            <w:sz w:val="22"/>
          </w:rPr>
          <w:t>s</w:t>
        </w:r>
      </w:ins>
      <w:r w:rsidRPr="00393DBF">
        <w:rPr>
          <w:rFonts w:ascii="Arial" w:hAnsi="Arial" w:cs="Arial"/>
          <w:color w:val="000000" w:themeColor="text1"/>
          <w:sz w:val="22"/>
        </w:rPr>
        <w:t xml:space="preserve"> </w:t>
      </w:r>
      <w:ins w:id="384" w:author="Schrodi, Steven J PHD" w:date="2019-04-16T20:06:00Z">
        <w:r w:rsidR="00BA4DFD">
          <w:rPr>
            <w:rFonts w:ascii="Arial" w:hAnsi="Arial" w:cs="Arial"/>
            <w:color w:val="000000" w:themeColor="text1"/>
            <w:sz w:val="22"/>
          </w:rPr>
          <w:t>using</w:t>
        </w:r>
      </w:ins>
      <w:del w:id="385" w:author="Schrodi, Steven J PHD" w:date="2019-04-16T20:06:00Z">
        <w:r w:rsidRPr="00393DBF" w:rsidDel="00BA4DFD">
          <w:rPr>
            <w:rFonts w:ascii="Arial" w:hAnsi="Arial" w:cs="Arial"/>
            <w:color w:val="000000" w:themeColor="text1"/>
            <w:sz w:val="22"/>
          </w:rPr>
          <w:delText>at</w:delText>
        </w:r>
      </w:del>
      <w:r w:rsidRPr="00393DBF">
        <w:rPr>
          <w:rFonts w:ascii="Arial" w:hAnsi="Arial" w:cs="Arial"/>
          <w:color w:val="000000" w:themeColor="text1"/>
          <w:sz w:val="22"/>
        </w:rPr>
        <w:t xml:space="preserve"> low-pass WGBS,</w:t>
      </w:r>
      <w:r w:rsidR="006B69D6" w:rsidRPr="00393DBF">
        <w:rPr>
          <w:rFonts w:ascii="Arial" w:hAnsi="Arial" w:cs="Arial"/>
          <w:color w:val="000000" w:themeColor="text1"/>
          <w:sz w:val="22"/>
        </w:rPr>
        <w:t xml:space="preserve"> we still need to </w:t>
      </w:r>
      <w:ins w:id="386" w:author="Schrodi, Steven J PHD" w:date="2019-04-16T20:06:00Z">
        <w:r w:rsidR="00BA4DFD">
          <w:rPr>
            <w:rFonts w:ascii="Arial" w:hAnsi="Arial" w:cs="Arial"/>
            <w:color w:val="000000" w:themeColor="text1"/>
            <w:sz w:val="22"/>
          </w:rPr>
          <w:t xml:space="preserve">validate these findings in larger studies. Such studies can be used to </w:t>
        </w:r>
      </w:ins>
      <w:ins w:id="387" w:author="Schrodi, Steven J PHD" w:date="2019-04-16T20:07:00Z">
        <w:r w:rsidR="00BA4DFD">
          <w:rPr>
            <w:rFonts w:ascii="Arial" w:hAnsi="Arial" w:cs="Arial"/>
            <w:color w:val="000000" w:themeColor="text1"/>
            <w:sz w:val="22"/>
          </w:rPr>
          <w:t>further</w:t>
        </w:r>
      </w:ins>
      <w:ins w:id="388" w:author="Schrodi, Steven J PHD" w:date="2019-04-16T20:06:00Z">
        <w:r w:rsidR="00BA4DFD">
          <w:rPr>
            <w:rFonts w:ascii="Arial" w:hAnsi="Arial" w:cs="Arial"/>
            <w:color w:val="000000" w:themeColor="text1"/>
            <w:sz w:val="22"/>
          </w:rPr>
          <w:t xml:space="preserve"> </w:t>
        </w:r>
      </w:ins>
      <w:ins w:id="389" w:author="Schrodi, Steven J PHD" w:date="2019-04-16T20:07:00Z">
        <w:r w:rsidR="00BA4DFD">
          <w:rPr>
            <w:rFonts w:ascii="Arial" w:hAnsi="Arial" w:cs="Arial"/>
            <w:color w:val="000000" w:themeColor="text1"/>
            <w:sz w:val="22"/>
          </w:rPr>
          <w:t xml:space="preserve">develop these approaches and improve the accuracy of HCC diagnoses and surveillance. </w:t>
        </w:r>
      </w:ins>
      <w:del w:id="390" w:author="Schrodi, Steven J PHD" w:date="2019-04-16T20:07:00Z">
        <w:r w:rsidR="006B69D6" w:rsidRPr="00393DBF" w:rsidDel="00BA4DFD">
          <w:rPr>
            <w:rFonts w:ascii="Arial" w:hAnsi="Arial" w:cs="Arial"/>
            <w:color w:val="000000" w:themeColor="text1"/>
            <w:sz w:val="22"/>
          </w:rPr>
          <w:delText xml:space="preserve">enlarge sample size to </w:delText>
        </w:r>
        <w:r w:rsidR="00A44B6D" w:rsidRPr="00393DBF" w:rsidDel="00BA4DFD">
          <w:rPr>
            <w:rFonts w:ascii="Arial" w:hAnsi="Arial" w:cs="Arial"/>
            <w:color w:val="000000" w:themeColor="text1"/>
            <w:sz w:val="22"/>
          </w:rPr>
          <w:delText xml:space="preserve">validate the sensitivity and specificity of this pattern to obtain more precise information for HCC diagnosis and surveillance. </w:delText>
        </w:r>
      </w:del>
      <w:ins w:id="391" w:author="Schrodi, Steven J PHD" w:date="2019-04-16T20:08:00Z">
        <w:r w:rsidR="00BA4DFD">
          <w:rPr>
            <w:rFonts w:ascii="Arial" w:hAnsi="Arial" w:cs="Arial"/>
            <w:color w:val="000000" w:themeColor="text1"/>
            <w:sz w:val="22"/>
          </w:rPr>
          <w:t xml:space="preserve"> Larger studies will enable the determination of accurate cutoff values for disease stages, especially for those with small tumors.</w:t>
        </w:r>
      </w:ins>
      <w:del w:id="392" w:author="Schrodi, Steven J PHD" w:date="2019-04-16T20:09:00Z">
        <w:r w:rsidR="00A44B6D" w:rsidRPr="00393DBF" w:rsidDel="00BA4DFD">
          <w:rPr>
            <w:rFonts w:ascii="Arial" w:hAnsi="Arial" w:cs="Arial"/>
            <w:color w:val="000000" w:themeColor="text1"/>
            <w:sz w:val="22"/>
          </w:rPr>
          <w:delText xml:space="preserve">The most challenging part in future attempt is to set the </w:delText>
        </w:r>
        <w:r w:rsidR="006B69D6" w:rsidRPr="00393DBF" w:rsidDel="00BA4DFD">
          <w:rPr>
            <w:rFonts w:ascii="Arial" w:hAnsi="Arial" w:cs="Arial"/>
            <w:color w:val="000000" w:themeColor="text1"/>
            <w:sz w:val="22"/>
          </w:rPr>
          <w:delText xml:space="preserve">cutoff </w:delText>
        </w:r>
        <w:r w:rsidR="00A44B6D" w:rsidRPr="00393DBF" w:rsidDel="00BA4DFD">
          <w:rPr>
            <w:rFonts w:ascii="Arial" w:hAnsi="Arial" w:cs="Arial"/>
            <w:color w:val="000000" w:themeColor="text1"/>
            <w:sz w:val="22"/>
          </w:rPr>
          <w:delText xml:space="preserve">for </w:delText>
        </w:r>
        <w:r w:rsidR="006B69D6" w:rsidRPr="00393DBF" w:rsidDel="00BA4DFD">
          <w:rPr>
            <w:rFonts w:ascii="Arial" w:hAnsi="Arial" w:cs="Arial"/>
            <w:color w:val="000000" w:themeColor="text1"/>
            <w:sz w:val="22"/>
          </w:rPr>
          <w:delText>disease stage</w:delText>
        </w:r>
        <w:r w:rsidR="00A44B6D" w:rsidRPr="00393DBF" w:rsidDel="00BA4DFD">
          <w:rPr>
            <w:rFonts w:ascii="Arial" w:hAnsi="Arial" w:cs="Arial"/>
            <w:color w:val="000000" w:themeColor="text1"/>
            <w:sz w:val="22"/>
          </w:rPr>
          <w:delText xml:space="preserve"> definition, and especially for those with small tumors</w:delText>
        </w:r>
        <w:r w:rsidRPr="00393DBF" w:rsidDel="00BA4DFD">
          <w:rPr>
            <w:rFonts w:ascii="Arial" w:hAnsi="Arial" w:cs="Arial"/>
            <w:color w:val="000000" w:themeColor="text1"/>
            <w:sz w:val="22"/>
          </w:rPr>
          <w:delText>.</w:delText>
        </w:r>
      </w:del>
      <w:r w:rsidRPr="00393DBF">
        <w:rPr>
          <w:rFonts w:ascii="Arial" w:hAnsi="Arial" w:cs="Arial"/>
          <w:color w:val="000000" w:themeColor="text1"/>
          <w:sz w:val="22"/>
        </w:rPr>
        <w:t xml:space="preserve"> Further</w:t>
      </w:r>
      <w:r w:rsidR="00A44B6D" w:rsidRPr="00393DBF">
        <w:rPr>
          <w:rFonts w:ascii="Arial" w:hAnsi="Arial" w:cs="Arial"/>
          <w:color w:val="000000" w:themeColor="text1"/>
          <w:sz w:val="22"/>
        </w:rPr>
        <w:t>more</w:t>
      </w:r>
      <w:r w:rsidRPr="00393DBF">
        <w:rPr>
          <w:rFonts w:ascii="Arial" w:hAnsi="Arial" w:cs="Arial"/>
          <w:color w:val="000000" w:themeColor="text1"/>
          <w:sz w:val="22"/>
        </w:rPr>
        <w:t xml:space="preserve">, </w:t>
      </w:r>
      <w:ins w:id="393" w:author="Schrodi, Steven J PHD" w:date="2019-04-16T20:09:00Z">
        <w:r w:rsidR="00BA4DFD">
          <w:rPr>
            <w:rFonts w:ascii="Arial" w:hAnsi="Arial" w:cs="Arial"/>
            <w:color w:val="000000" w:themeColor="text1"/>
            <w:sz w:val="22"/>
          </w:rPr>
          <w:t xml:space="preserve">we anticipate that </w:t>
        </w:r>
      </w:ins>
      <w:r w:rsidR="006B69D6" w:rsidRPr="00393DBF">
        <w:rPr>
          <w:rFonts w:ascii="Arial" w:hAnsi="Arial" w:cs="Arial"/>
          <w:color w:val="000000" w:themeColor="text1"/>
          <w:sz w:val="22"/>
        </w:rPr>
        <w:t>blood samples from HCC patients</w:t>
      </w:r>
      <w:r w:rsidRPr="00393DBF">
        <w:rPr>
          <w:rFonts w:ascii="Arial" w:hAnsi="Arial" w:cs="Arial"/>
          <w:color w:val="000000" w:themeColor="text1"/>
          <w:sz w:val="22"/>
        </w:rPr>
        <w:t xml:space="preserve"> at multiple time points </w:t>
      </w:r>
      <w:ins w:id="394" w:author="Schrodi, Steven J PHD" w:date="2019-04-16T20:09:00Z">
        <w:r w:rsidR="00BA4DFD">
          <w:rPr>
            <w:rFonts w:ascii="Arial" w:hAnsi="Arial" w:cs="Arial"/>
            <w:color w:val="000000" w:themeColor="text1"/>
            <w:sz w:val="22"/>
          </w:rPr>
          <w:t>hold strong utility in tracking disease progression.</w:t>
        </w:r>
      </w:ins>
      <w:del w:id="395" w:author="Schrodi, Steven J PHD" w:date="2019-04-16T20:09:00Z">
        <w:r w:rsidRPr="00393DBF" w:rsidDel="00BA4DFD">
          <w:rPr>
            <w:rFonts w:ascii="Arial" w:hAnsi="Arial" w:cs="Arial"/>
            <w:color w:val="000000" w:themeColor="text1"/>
            <w:sz w:val="22"/>
          </w:rPr>
          <w:delText>were also needed t</w:delText>
        </w:r>
        <w:r w:rsidR="00A44B6D" w:rsidRPr="00393DBF" w:rsidDel="00BA4DFD">
          <w:rPr>
            <w:rFonts w:ascii="Arial" w:hAnsi="Arial" w:cs="Arial"/>
            <w:color w:val="000000" w:themeColor="text1"/>
            <w:sz w:val="22"/>
          </w:rPr>
          <w:delText>o trace the disease progression.</w:delText>
        </w:r>
      </w:del>
    </w:p>
    <w:p w14:paraId="47BF81EC" w14:textId="13E843A2" w:rsidR="001E028C" w:rsidRPr="003A42E7" w:rsidRDefault="001E028C" w:rsidP="000818AC">
      <w:pPr>
        <w:pStyle w:val="Heading2"/>
        <w:spacing w:line="276" w:lineRule="auto"/>
        <w:rPr>
          <w:rFonts w:ascii="Arial" w:eastAsiaTheme="minorEastAsia" w:hAnsi="Arial" w:cs="Arial"/>
          <w:sz w:val="22"/>
        </w:rPr>
      </w:pPr>
      <w:r w:rsidRPr="000818AC">
        <w:rPr>
          <w:rFonts w:ascii="Arial" w:eastAsia="Arial" w:hAnsi="Arial" w:cs="Arial"/>
          <w:color w:val="000000" w:themeColor="text1"/>
          <w:sz w:val="22"/>
          <w:szCs w:val="22"/>
        </w:rPr>
        <w:t>Materials and Methods</w:t>
      </w:r>
    </w:p>
    <w:p w14:paraId="18E82895" w14:textId="77777777" w:rsidR="001E028C" w:rsidRPr="003645E6" w:rsidRDefault="001E028C" w:rsidP="000818AC">
      <w:pPr>
        <w:pStyle w:val="Heading3"/>
      </w:pPr>
      <w:r w:rsidRPr="003645E6">
        <w:t>Sample collection</w:t>
      </w:r>
    </w:p>
    <w:p w14:paraId="1D699A8C" w14:textId="657B5E28" w:rsidR="001E028C" w:rsidRPr="00393DBF" w:rsidRDefault="00915E1E" w:rsidP="000818AC">
      <w:pPr>
        <w:spacing w:before="240"/>
        <w:rPr>
          <w:rFonts w:ascii="Arial" w:hAnsi="Arial" w:cs="Arial"/>
          <w:sz w:val="22"/>
        </w:rPr>
      </w:pPr>
      <w:r w:rsidRPr="00393DBF">
        <w:rPr>
          <w:rFonts w:ascii="Arial" w:hAnsi="Arial" w:cs="Arial"/>
          <w:sz w:val="22"/>
        </w:rPr>
        <w:t xml:space="preserve">All the blood samples of </w:t>
      </w:r>
      <w:r w:rsidR="001E028C" w:rsidRPr="00393DBF">
        <w:rPr>
          <w:rFonts w:ascii="Arial" w:hAnsi="Arial" w:cs="Arial"/>
          <w:sz w:val="22"/>
        </w:rPr>
        <w:t xml:space="preserve">patients were </w:t>
      </w:r>
      <w:r w:rsidR="00177B21" w:rsidRPr="00393DBF">
        <w:rPr>
          <w:rFonts w:ascii="Arial" w:hAnsi="Arial" w:cs="Arial"/>
          <w:sz w:val="22"/>
        </w:rPr>
        <w:t xml:space="preserve">collected </w:t>
      </w:r>
      <w:r w:rsidR="001E028C" w:rsidRPr="00393DBF">
        <w:rPr>
          <w:rFonts w:ascii="Arial" w:hAnsi="Arial" w:cs="Arial"/>
          <w:sz w:val="22"/>
        </w:rPr>
        <w:t xml:space="preserve">from </w:t>
      </w:r>
      <w:r w:rsidR="00C372DE" w:rsidRPr="00393DBF">
        <w:rPr>
          <w:rFonts w:ascii="Arial" w:hAnsi="Arial" w:cs="Arial"/>
          <w:sz w:val="22"/>
        </w:rPr>
        <w:t>Beijing You’an Hospital</w:t>
      </w:r>
      <w:r w:rsidR="001E028C" w:rsidRPr="00393DBF">
        <w:rPr>
          <w:rFonts w:ascii="Arial" w:hAnsi="Arial" w:cs="Arial"/>
          <w:sz w:val="22"/>
        </w:rPr>
        <w:t xml:space="preserve">. Healthy individuals </w:t>
      </w:r>
      <w:r w:rsidR="00C372DE" w:rsidRPr="00393DBF">
        <w:rPr>
          <w:rFonts w:ascii="Arial" w:hAnsi="Arial" w:cs="Arial"/>
          <w:sz w:val="22"/>
        </w:rPr>
        <w:t xml:space="preserve">enrolled by Beijing Institute of Genomics </w:t>
      </w:r>
      <w:r w:rsidR="001E028C" w:rsidRPr="00393DBF">
        <w:rPr>
          <w:rFonts w:ascii="Arial" w:hAnsi="Arial" w:cs="Arial"/>
          <w:sz w:val="22"/>
        </w:rPr>
        <w:t>were collected as controls.</w:t>
      </w:r>
      <w:r w:rsidR="00A05A78" w:rsidRPr="00393DBF">
        <w:rPr>
          <w:rFonts w:ascii="Arial" w:hAnsi="Arial" w:cs="Arial"/>
          <w:sz w:val="22"/>
        </w:rPr>
        <w:t xml:space="preserve"> The diagnosis was made according to the guidelines for the prevention and treatment of</w:t>
      </w:r>
      <w:r w:rsidR="00BE6610" w:rsidRPr="00393DBF">
        <w:rPr>
          <w:rFonts w:ascii="Arial" w:hAnsi="Arial" w:cs="Arial"/>
          <w:sz w:val="22"/>
        </w:rPr>
        <w:t xml:space="preserve"> </w:t>
      </w:r>
      <w:r w:rsidR="00A05A78" w:rsidRPr="00393DBF">
        <w:rPr>
          <w:rFonts w:ascii="Arial" w:hAnsi="Arial" w:cs="Arial"/>
          <w:sz w:val="22"/>
        </w:rPr>
        <w:t xml:space="preserve">chronic hepatitis B: a 2015 update </w:t>
      </w:r>
      <w:r w:rsidR="00A05A78" w:rsidRPr="00393DBF">
        <w:rPr>
          <w:rFonts w:ascii="Arial" w:hAnsi="Arial" w:cs="Arial"/>
          <w:sz w:val="22"/>
        </w:rPr>
        <w:fldChar w:fldCharType="begin">
          <w:fldData xml:space="preserve">PEVuZE5vdGU+PENpdGU+PEF1dGhvcj5Ib3U8L0F1dGhvcj48WWVhcj4yMDE3PC9ZZWFyPjxSZWNO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</w:fldData>
        </w:fldChar>
      </w:r>
      <w:r w:rsidR="006C6E93">
        <w:rPr>
          <w:rFonts w:ascii="Arial" w:hAnsi="Arial" w:cs="Arial"/>
          <w:sz w:val="22"/>
        </w:rPr>
        <w:instrText xml:space="preserve"> ADDIN EN.CITE </w:instrText>
      </w:r>
      <w:r w:rsidR="006C6E93">
        <w:rPr>
          <w:rFonts w:ascii="Arial" w:hAnsi="Arial" w:cs="Arial"/>
          <w:sz w:val="22"/>
        </w:rPr>
        <w:fldChar w:fldCharType="begin">
          <w:fldData xml:space="preserve">PEVuZE5vdGU+PENpdGU+PEF1dGhvcj5Ib3U8L0F1dGhvcj48WWVhcj4yMDE3PC9ZZWFyPjxSZWNO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</w:fldData>
        </w:fldChar>
      </w:r>
      <w:r w:rsidR="006C6E93">
        <w:rPr>
          <w:rFonts w:ascii="Arial" w:hAnsi="Arial" w:cs="Arial"/>
          <w:sz w:val="22"/>
        </w:rPr>
        <w:instrText xml:space="preserve"> ADDIN EN.CITE.DATA </w:instrText>
      </w:r>
      <w:r w:rsidR="006C6E93">
        <w:rPr>
          <w:rFonts w:ascii="Arial" w:hAnsi="Arial" w:cs="Arial"/>
          <w:sz w:val="22"/>
        </w:rPr>
      </w:r>
      <w:r w:rsidR="006C6E93">
        <w:rPr>
          <w:rFonts w:ascii="Arial" w:hAnsi="Arial" w:cs="Arial"/>
          <w:sz w:val="22"/>
        </w:rPr>
        <w:fldChar w:fldCharType="end"/>
      </w:r>
      <w:r w:rsidR="00A05A78" w:rsidRPr="00393DBF">
        <w:rPr>
          <w:rFonts w:ascii="Arial" w:hAnsi="Arial" w:cs="Arial"/>
          <w:sz w:val="22"/>
        </w:rPr>
      </w:r>
      <w:r w:rsidR="00A05A78" w:rsidRPr="00393DBF">
        <w:rPr>
          <w:rFonts w:ascii="Arial" w:hAnsi="Arial" w:cs="Arial"/>
          <w:sz w:val="22"/>
        </w:rPr>
        <w:fldChar w:fldCharType="separate"/>
      </w:r>
      <w:r w:rsidR="006C6E93">
        <w:rPr>
          <w:rFonts w:ascii="Arial" w:hAnsi="Arial" w:cs="Arial"/>
          <w:noProof/>
          <w:sz w:val="22"/>
        </w:rPr>
        <w:t>(38)</w:t>
      </w:r>
      <w:r w:rsidR="00A05A78" w:rsidRPr="00393DBF">
        <w:rPr>
          <w:rFonts w:ascii="Arial" w:hAnsi="Arial" w:cs="Arial"/>
          <w:sz w:val="22"/>
        </w:rPr>
        <w:fldChar w:fldCharType="end"/>
      </w:r>
      <w:r w:rsidR="00A05A78" w:rsidRPr="00393DBF">
        <w:rPr>
          <w:rFonts w:ascii="Arial" w:hAnsi="Arial" w:cs="Arial"/>
          <w:sz w:val="22"/>
        </w:rPr>
        <w:t>.</w:t>
      </w:r>
      <w:r w:rsidR="00177B21" w:rsidRPr="00393DBF">
        <w:rPr>
          <w:rFonts w:ascii="Arial" w:hAnsi="Arial" w:cs="Arial"/>
          <w:sz w:val="22"/>
        </w:rPr>
        <w:t xml:space="preserve"> </w:t>
      </w:r>
      <w:ins w:id="396" w:author="Microsoft Office 用户" w:date="2019-04-10T00:31:00Z">
        <w:r w:rsidR="00F91999" w:rsidRPr="00F91999">
          <w:rPr>
            <w:rFonts w:ascii="Arial" w:hAnsi="Arial" w:cs="Arial"/>
            <w:sz w:val="22"/>
          </w:rPr>
          <w:t>We collected age, gender, HBV-status, tumor size and Alanine aminotransferase (ALT) test, Aspartate aminotransferase (AST) test, bilirubin test, Alpha-fetoprotein (AFP) test and other related clinical information for related samples. Meanwhile, HCC patients was classified to early and late stage by BCLC system</w:t>
        </w:r>
        <w:r w:rsidR="00F91999">
          <w:rPr>
            <w:rFonts w:ascii="Arial" w:hAnsi="Arial" w:cs="Arial" w:hint="eastAsia"/>
            <w:sz w:val="22"/>
          </w:rPr>
          <w:t xml:space="preserve">. </w:t>
        </w:r>
      </w:ins>
      <w:r w:rsidR="00177B21" w:rsidRPr="00393DBF">
        <w:rPr>
          <w:rFonts w:ascii="Arial" w:hAnsi="Arial" w:cs="Arial"/>
          <w:sz w:val="22"/>
        </w:rPr>
        <w:t>The study protocol conformed to the ethical guidelines of the 1975 Declaration of Helsinki and was approved by the Ethics Committee of Beijing You’an Hospital and Beijing Institute of Genomics. An informed consent was obtained from all patients and volunteers.</w:t>
      </w:r>
      <w:commentRangeStart w:id="397"/>
      <w:r w:rsidR="00BA6D10">
        <w:rPr>
          <w:rFonts w:ascii="Arial" w:hAnsi="Arial" w:cs="Arial"/>
          <w:sz w:val="22"/>
        </w:rPr>
        <w:t xml:space="preserve"> </w:t>
      </w:r>
      <w:del w:id="398" w:author="Microsoft Office 用户" w:date="2019-04-10T00:32:00Z">
        <w:r w:rsidR="00BA6D10" w:rsidRPr="00BA6D10" w:rsidDel="00F91999">
          <w:rPr>
            <w:rFonts w:ascii="Arial" w:hAnsi="Arial" w:cs="Arial"/>
            <w:sz w:val="22"/>
            <w:highlight w:val="yellow"/>
          </w:rPr>
          <w:delText>AFP level indicator?</w:delText>
        </w:r>
        <w:commentRangeEnd w:id="397"/>
        <w:r w:rsidR="000F21A8" w:rsidDel="00F91999">
          <w:rPr>
            <w:rStyle w:val="CommentReference"/>
          </w:rPr>
          <w:commentReference w:id="397"/>
        </w:r>
      </w:del>
    </w:p>
    <w:p w14:paraId="6C89209C" w14:textId="4F8CA46B" w:rsidR="001E028C" w:rsidRPr="003645E6" w:rsidRDefault="001E028C" w:rsidP="000818AC">
      <w:pPr>
        <w:pStyle w:val="Heading3"/>
      </w:pPr>
      <w:r w:rsidRPr="003645E6">
        <w:t>Cell free DNA extraction</w:t>
      </w:r>
    </w:p>
    <w:p w14:paraId="2F82B7C9" w14:textId="218330BF" w:rsidR="00A05A78" w:rsidRPr="00393DBF" w:rsidRDefault="00A05A78" w:rsidP="000818AC">
      <w:pPr>
        <w:spacing w:before="240"/>
        <w:rPr>
          <w:rFonts w:ascii="Arial" w:hAnsi="Arial" w:cs="Arial"/>
          <w:sz w:val="22"/>
        </w:rPr>
      </w:pPr>
      <w:r w:rsidRPr="00393DBF">
        <w:rPr>
          <w:rFonts w:ascii="Arial" w:hAnsi="Arial" w:cs="Arial"/>
          <w:sz w:val="22"/>
        </w:rPr>
        <w:t>Ten microliters (ml) of whole blood was collected from each patient in Streck Cell-Free DNA BCT® tubes (Streck, Omaha, NE) and immediately transmitted to Beijing Institute of Genomics. Upon arrival, the blood collected in Streck BCT tubes were centrifuged at 3,000 × g for 15 minutes at 4°C within two hours. Subsequently, the plasma was transferred into a fresh microcentrifuge tube, followed by a 2nd centrifugation at 16,000 × g for 10 minutes at room temperature.</w:t>
      </w:r>
      <w:r w:rsidR="00C372DE" w:rsidRPr="00393DBF">
        <w:rPr>
          <w:rFonts w:ascii="Arial" w:hAnsi="Arial" w:cs="Arial"/>
          <w:sz w:val="22"/>
        </w:rPr>
        <w:t xml:space="preserve"> </w:t>
      </w:r>
      <w:r w:rsidRPr="00393DBF">
        <w:rPr>
          <w:rFonts w:ascii="Arial" w:hAnsi="Arial" w:cs="Arial"/>
          <w:sz w:val="22"/>
        </w:rPr>
        <w:t>Five ml of resultant plasma was used for cfDNA extraction using a QIAamp Circulating Nucleic Acid Kit (Qiagen, Valencia, CA). After extraction, total DNA was quantified using a Qubit dsDNAHS Assay kit (Life technologies, Grand Island, NY, USA). All DNA samples were stored at -80°C before sequencing library construction.</w:t>
      </w:r>
    </w:p>
    <w:p w14:paraId="4C812D9A" w14:textId="401D455A" w:rsidR="001E028C" w:rsidRPr="003645E6" w:rsidRDefault="001E028C" w:rsidP="000818AC">
      <w:pPr>
        <w:pStyle w:val="Heading3"/>
      </w:pPr>
      <w:r w:rsidRPr="003645E6">
        <w:t>Whole genome bisulfite sequencing</w:t>
      </w:r>
      <w:r w:rsidR="0094254B">
        <w:t xml:space="preserve"> and </w:t>
      </w:r>
      <w:r w:rsidR="0094254B" w:rsidRPr="003645E6">
        <w:t>data processing</w:t>
      </w:r>
    </w:p>
    <w:p w14:paraId="6EF1736E" w14:textId="68A76380" w:rsidR="00401C36" w:rsidRDefault="001E028C" w:rsidP="00C2685F">
      <w:pPr>
        <w:spacing w:before="240"/>
        <w:rPr>
          <w:rFonts w:ascii="Arial" w:hAnsi="Arial" w:cs="Arial"/>
          <w:sz w:val="22"/>
        </w:rPr>
      </w:pPr>
      <w:r w:rsidRPr="00393DBF">
        <w:rPr>
          <w:rFonts w:ascii="Arial" w:hAnsi="Arial" w:cs="Arial"/>
          <w:sz w:val="22"/>
        </w:rPr>
        <w:t>Using the TruSeq DNA Methylation Kit (Illumina Inc.) according to the manufacturers’ protocol.</w:t>
      </w:r>
      <w:r w:rsidR="00C372DE" w:rsidRPr="00393DBF">
        <w:rPr>
          <w:rFonts w:ascii="Arial" w:hAnsi="Arial" w:cs="Arial"/>
          <w:sz w:val="22"/>
        </w:rPr>
        <w:t xml:space="preserve"> </w:t>
      </w:r>
      <w:r w:rsidR="004E149A">
        <w:rPr>
          <w:rFonts w:ascii="Arial" w:hAnsi="Arial" w:cs="Arial"/>
          <w:sz w:val="22"/>
        </w:rPr>
        <w:t xml:space="preserve">Total </w:t>
      </w:r>
      <w:r w:rsidR="00C372DE" w:rsidRPr="00393DBF">
        <w:rPr>
          <w:rFonts w:ascii="Arial" w:hAnsi="Arial" w:cs="Arial"/>
          <w:sz w:val="22"/>
        </w:rPr>
        <w:t xml:space="preserve">cfDNA </w:t>
      </w:r>
      <w:r w:rsidR="004E149A" w:rsidRPr="00A06070">
        <w:rPr>
          <w:rFonts w:ascii="Arial" w:hAnsi="Arial" w:cs="Arial"/>
          <w:sz w:val="22"/>
        </w:rPr>
        <w:t>(</w:t>
      </w:r>
      <w:ins w:id="399" w:author="Guo, Shicheng" w:date="2019-04-09T17:08:00Z">
        <w:r w:rsidR="00EE5B9C">
          <w:rPr>
            <w:rFonts w:ascii="Arial" w:hAnsi="Arial" w:cs="Arial"/>
            <w:sz w:val="22"/>
          </w:rPr>
          <w:t xml:space="preserve">range from </w:t>
        </w:r>
      </w:ins>
      <w:r w:rsidR="00A06070" w:rsidRPr="00A06070">
        <w:rPr>
          <w:rFonts w:ascii="Arial" w:hAnsi="Arial" w:cs="Arial" w:hint="eastAsia"/>
          <w:sz w:val="22"/>
        </w:rPr>
        <w:t>0.5</w:t>
      </w:r>
      <w:r w:rsidR="004E149A" w:rsidRPr="00A06070">
        <w:rPr>
          <w:rFonts w:ascii="Arial" w:hAnsi="Arial" w:cs="Arial"/>
          <w:sz w:val="22"/>
        </w:rPr>
        <w:t xml:space="preserve"> ng</w:t>
      </w:r>
      <w:ins w:id="400" w:author="Guo, Shicheng" w:date="2019-04-09T17:09:00Z">
        <w:r w:rsidR="00EE5B9C">
          <w:rPr>
            <w:rFonts w:ascii="Arial" w:hAnsi="Arial" w:cs="Arial"/>
            <w:sz w:val="22"/>
          </w:rPr>
          <w:t xml:space="preserve"> to </w:t>
        </w:r>
      </w:ins>
      <w:del w:id="401" w:author="Guo, Shicheng" w:date="2019-04-09T17:09:00Z">
        <w:r w:rsidR="004E149A" w:rsidRPr="00A06070" w:rsidDel="00EE5B9C">
          <w:rPr>
            <w:rFonts w:ascii="Arial" w:hAnsi="Arial" w:cs="Arial"/>
            <w:sz w:val="22"/>
          </w:rPr>
          <w:delText>-</w:delText>
        </w:r>
      </w:del>
      <w:r w:rsidR="00A06070" w:rsidRPr="00A06070">
        <w:rPr>
          <w:rFonts w:ascii="Arial" w:hAnsi="Arial" w:cs="Arial" w:hint="eastAsia"/>
          <w:sz w:val="22"/>
        </w:rPr>
        <w:t>88.7</w:t>
      </w:r>
      <w:r w:rsidR="004E149A" w:rsidRPr="00A06070">
        <w:rPr>
          <w:rFonts w:ascii="Arial" w:hAnsi="Arial" w:cs="Arial"/>
          <w:sz w:val="22"/>
        </w:rPr>
        <w:t xml:space="preserve"> ng) </w:t>
      </w:r>
      <w:r w:rsidR="00C372DE" w:rsidRPr="00A06070">
        <w:rPr>
          <w:rFonts w:ascii="Arial" w:hAnsi="Arial" w:cs="Arial"/>
          <w:sz w:val="22"/>
        </w:rPr>
        <w:t>was use</w:t>
      </w:r>
      <w:r w:rsidR="00C372DE" w:rsidRPr="00393DBF">
        <w:rPr>
          <w:rFonts w:ascii="Arial" w:hAnsi="Arial" w:cs="Arial"/>
          <w:sz w:val="22"/>
        </w:rPr>
        <w:t>d for sequencing library construction. Bisulfite conversion of cfDNA was performed using the EZ DNA Methylation-Gold Kit (Zymo Research) according to the instruction manual. During conversion,</w:t>
      </w:r>
      <w:r w:rsidRPr="00393DBF">
        <w:rPr>
          <w:rFonts w:ascii="Arial" w:hAnsi="Arial" w:cs="Arial"/>
          <w:sz w:val="22"/>
        </w:rPr>
        <w:t xml:space="preserve"> 0.5% methylated lambda DNA </w:t>
      </w:r>
      <w:r w:rsidR="00C372DE" w:rsidRPr="00393DBF">
        <w:rPr>
          <w:rFonts w:ascii="Arial" w:hAnsi="Arial" w:cs="Arial"/>
          <w:sz w:val="22"/>
        </w:rPr>
        <w:t xml:space="preserve">was </w:t>
      </w:r>
      <w:r w:rsidRPr="00393DBF">
        <w:rPr>
          <w:rFonts w:ascii="Arial" w:hAnsi="Arial" w:cs="Arial"/>
          <w:sz w:val="22"/>
        </w:rPr>
        <w:t>included as a spike-in DNA control to estimate the</w:t>
      </w:r>
      <w:r w:rsidR="00C372DE" w:rsidRPr="00393DBF">
        <w:rPr>
          <w:rFonts w:ascii="Arial" w:hAnsi="Arial" w:cs="Arial"/>
          <w:sz w:val="22"/>
        </w:rPr>
        <w:t xml:space="preserve"> conversion</w:t>
      </w:r>
      <w:r w:rsidRPr="00393DBF">
        <w:rPr>
          <w:rFonts w:ascii="Arial" w:hAnsi="Arial" w:cs="Arial"/>
          <w:sz w:val="22"/>
        </w:rPr>
        <w:t xml:space="preserve"> </w:t>
      </w:r>
      <w:r w:rsidR="00C372DE" w:rsidRPr="00393DBF">
        <w:rPr>
          <w:rFonts w:ascii="Arial" w:hAnsi="Arial" w:cs="Arial"/>
          <w:sz w:val="22"/>
        </w:rPr>
        <w:t xml:space="preserve">efficiency </w:t>
      </w:r>
      <w:r w:rsidRPr="00393DBF">
        <w:rPr>
          <w:rFonts w:ascii="Arial" w:hAnsi="Arial" w:cs="Arial"/>
          <w:sz w:val="22"/>
        </w:rPr>
        <w:t>of unmodified cytosine. The</w:t>
      </w:r>
      <w:r w:rsidR="00C372DE" w:rsidRPr="00393DBF">
        <w:rPr>
          <w:rFonts w:ascii="Arial" w:hAnsi="Arial" w:cs="Arial"/>
          <w:sz w:val="22"/>
        </w:rPr>
        <w:t xml:space="preserve"> sequencing</w:t>
      </w:r>
      <w:r w:rsidRPr="00393DBF">
        <w:rPr>
          <w:rFonts w:ascii="Arial" w:hAnsi="Arial" w:cs="Arial"/>
          <w:sz w:val="22"/>
        </w:rPr>
        <w:t xml:space="preserve"> libraries were then </w:t>
      </w:r>
      <w:r w:rsidR="00C372DE" w:rsidRPr="00393DBF">
        <w:rPr>
          <w:rFonts w:ascii="Arial" w:hAnsi="Arial" w:cs="Arial"/>
          <w:sz w:val="22"/>
        </w:rPr>
        <w:t>performed paired</w:t>
      </w:r>
      <w:ins w:id="402" w:author="Guo, Shicheng" w:date="2019-04-09T17:02:00Z">
        <w:r w:rsidR="00BA24F4">
          <w:rPr>
            <w:rFonts w:ascii="Arial" w:hAnsi="Arial" w:cs="Arial"/>
            <w:sz w:val="22"/>
          </w:rPr>
          <w:t>-</w:t>
        </w:r>
      </w:ins>
      <w:del w:id="403" w:author="Guo, Shicheng" w:date="2019-04-09T17:02:00Z">
        <w:r w:rsidR="00C372DE" w:rsidRPr="00393DBF" w:rsidDel="00BA24F4">
          <w:rPr>
            <w:rFonts w:ascii="Arial" w:hAnsi="Arial" w:cs="Arial"/>
            <w:sz w:val="22"/>
          </w:rPr>
          <w:delText xml:space="preserve"> </w:delText>
        </w:r>
      </w:del>
      <w:r w:rsidR="00C372DE" w:rsidRPr="00393DBF">
        <w:rPr>
          <w:rFonts w:ascii="Arial" w:hAnsi="Arial" w:cs="Arial"/>
          <w:sz w:val="22"/>
        </w:rPr>
        <w:t xml:space="preserve">end sequencing (2 × 100 bp) on an </w:t>
      </w:r>
      <w:r w:rsidRPr="00393DBF">
        <w:rPr>
          <w:rFonts w:ascii="Arial" w:hAnsi="Arial" w:cs="Arial"/>
          <w:sz w:val="22"/>
        </w:rPr>
        <w:t>Illumina HiSeq 4000</w:t>
      </w:r>
      <w:r w:rsidR="00C372DE" w:rsidRPr="00393DBF">
        <w:rPr>
          <w:rFonts w:ascii="Arial" w:hAnsi="Arial" w:cs="Arial"/>
          <w:sz w:val="22"/>
        </w:rPr>
        <w:t xml:space="preserve"> (Illumina Inc., San Diego, CA, USA). All the </w:t>
      </w:r>
      <w:r w:rsidR="00401C36">
        <w:rPr>
          <w:rFonts w:ascii="Arial" w:hAnsi="Arial" w:cs="Arial" w:hint="eastAsia"/>
          <w:sz w:val="22"/>
        </w:rPr>
        <w:t>WGBS</w:t>
      </w:r>
      <w:r w:rsidR="00C372DE" w:rsidRPr="00393DBF">
        <w:rPr>
          <w:rFonts w:ascii="Arial" w:hAnsi="Arial" w:cs="Arial"/>
          <w:sz w:val="22"/>
        </w:rPr>
        <w:t xml:space="preserve"> data</w:t>
      </w:r>
      <w:r w:rsidR="00401C36">
        <w:rPr>
          <w:rFonts w:ascii="Arial" w:hAnsi="Arial" w:cs="Arial"/>
          <w:sz w:val="22"/>
        </w:rPr>
        <w:t xml:space="preserve"> generated in this study</w:t>
      </w:r>
      <w:r w:rsidR="00C372DE" w:rsidRPr="00393DBF">
        <w:rPr>
          <w:rFonts w:ascii="Arial" w:hAnsi="Arial" w:cs="Arial"/>
          <w:sz w:val="22"/>
        </w:rPr>
        <w:t xml:space="preserve"> </w:t>
      </w:r>
      <w:r w:rsidR="00401C36">
        <w:rPr>
          <w:rFonts w:ascii="Arial" w:hAnsi="Arial" w:cs="Arial" w:hint="eastAsia"/>
          <w:sz w:val="22"/>
        </w:rPr>
        <w:t>were</w:t>
      </w:r>
      <w:r w:rsidR="00C372DE" w:rsidRPr="00393DBF">
        <w:rPr>
          <w:rFonts w:ascii="Arial" w:hAnsi="Arial" w:cs="Arial"/>
          <w:sz w:val="22"/>
        </w:rPr>
        <w:t xml:space="preserve"> deposited in the </w:t>
      </w:r>
      <w:r w:rsidR="00401C36">
        <w:rPr>
          <w:rFonts w:ascii="Arial" w:hAnsi="Arial" w:cs="Arial" w:hint="eastAsia"/>
          <w:sz w:val="22"/>
        </w:rPr>
        <w:t>Gene</w:t>
      </w:r>
      <w:r w:rsidR="00401C36">
        <w:rPr>
          <w:rFonts w:ascii="Arial" w:hAnsi="Arial" w:cs="Arial"/>
          <w:sz w:val="22"/>
        </w:rPr>
        <w:t xml:space="preserve"> Expression Omnibus (GEO) database under the accession </w:t>
      </w:r>
      <w:commentRangeStart w:id="404"/>
      <w:r w:rsidR="00401C36" w:rsidRPr="00401C36">
        <w:rPr>
          <w:rFonts w:ascii="Arial" w:hAnsi="Arial" w:cs="Arial"/>
          <w:sz w:val="22"/>
          <w:highlight w:val="yellow"/>
        </w:rPr>
        <w:t>GSEXXXXXX</w:t>
      </w:r>
      <w:commentRangeEnd w:id="404"/>
      <w:r w:rsidR="000F21A8">
        <w:rPr>
          <w:rStyle w:val="CommentReference"/>
        </w:rPr>
        <w:commentReference w:id="404"/>
      </w:r>
      <w:r w:rsidR="00401C36">
        <w:rPr>
          <w:rFonts w:ascii="Arial" w:hAnsi="Arial" w:cs="Arial"/>
          <w:sz w:val="22"/>
        </w:rPr>
        <w:t>.</w:t>
      </w:r>
    </w:p>
    <w:p w14:paraId="51AC1BD4" w14:textId="06B3A419" w:rsidR="001E028C" w:rsidRPr="00393DBF" w:rsidRDefault="004C482D" w:rsidP="000818AC">
      <w:pPr>
        <w:spacing w:before="240"/>
        <w:rPr>
          <w:rFonts w:ascii="Arial" w:hAnsi="Arial" w:cs="Arial"/>
          <w:sz w:val="22"/>
        </w:rPr>
      </w:pPr>
      <w:r w:rsidRPr="00393DBF">
        <w:rPr>
          <w:rFonts w:ascii="Arial" w:hAnsi="Arial" w:cs="Arial"/>
          <w:sz w:val="22"/>
        </w:rPr>
        <w:t>After base calling, a</w:t>
      </w:r>
      <w:r w:rsidR="00C56008" w:rsidRPr="00393DBF">
        <w:rPr>
          <w:rFonts w:ascii="Arial" w:hAnsi="Arial" w:cs="Arial"/>
          <w:sz w:val="22"/>
        </w:rPr>
        <w:t>ll paired-end fastq files</w:t>
      </w:r>
      <w:r w:rsidRPr="00393DBF">
        <w:rPr>
          <w:rFonts w:ascii="Arial" w:hAnsi="Arial" w:cs="Arial"/>
          <w:sz w:val="22"/>
        </w:rPr>
        <w:t xml:space="preserve"> were trimmed</w:t>
      </w:r>
      <w:r w:rsidR="00C56008" w:rsidRPr="00393DBF">
        <w:rPr>
          <w:rFonts w:ascii="Arial" w:hAnsi="Arial" w:cs="Arial"/>
          <w:sz w:val="22"/>
        </w:rPr>
        <w:t xml:space="preserve"> using cutadapt </w:t>
      </w:r>
      <w:r w:rsidR="006F576E" w:rsidRPr="00393DBF">
        <w:rPr>
          <w:rFonts w:ascii="Arial" w:hAnsi="Arial" w:cs="Arial"/>
          <w:sz w:val="22"/>
        </w:rPr>
        <w:t>(</w:t>
      </w:r>
      <w:r w:rsidR="00C56008" w:rsidRPr="00393DBF">
        <w:rPr>
          <w:rFonts w:ascii="Arial" w:hAnsi="Arial" w:cs="Arial"/>
          <w:sz w:val="22"/>
        </w:rPr>
        <w:t>v 1.8.3</w:t>
      </w:r>
      <w:r w:rsidR="006F576E" w:rsidRPr="00393DBF">
        <w:rPr>
          <w:rFonts w:ascii="Arial" w:hAnsi="Arial" w:cs="Arial"/>
          <w:sz w:val="22"/>
        </w:rPr>
        <w:t>)</w:t>
      </w:r>
      <w:r w:rsidR="00D61151" w:rsidRPr="00393DBF">
        <w:rPr>
          <w:rFonts w:ascii="Arial" w:hAnsi="Arial" w:cs="Arial"/>
          <w:sz w:val="22"/>
        </w:rPr>
        <w:fldChar w:fldCharType="begin"/>
      </w:r>
      <w:r w:rsidR="006C6E93">
        <w:rPr>
          <w:rFonts w:ascii="Arial" w:hAnsi="Arial" w:cs="Arial"/>
          <w:sz w:val="22"/>
        </w:rPr>
        <w:instrText xml:space="preserve"> ADDIN EN.CITE &lt;EndNote&gt;&lt;Cite&gt;&lt;Author&gt;Martin&lt;/Author&gt;&lt;Year&gt;2011&lt;/Year&gt;&lt;RecNum&gt;43&lt;/RecNum&gt;&lt;DisplayText&gt;(39)&lt;/DisplayText&gt;&lt;record&gt;&lt;rec-number&gt;43&lt;/rec-number&gt;&lt;foreign-keys&gt;&lt;key app="EN" db-id="a9feazvsow9wfbepsttx9a5w2e5etavwv9t2" timestamp="1547729880"&gt;43&lt;/key&gt;&lt;/foreign-keys&gt;&lt;ref-type name="Journal Article"&gt;17&lt;/ref-type&gt;&lt;contributors&gt;&lt;authors&gt;&lt;author&gt;Martin, Marcel&lt;/author&gt;&lt;/authors&gt;&lt;/contributors&gt;&lt;titles&gt;&lt;title&gt;Cutadapt removes adapter sequences from high-throughput sequencing reads&lt;/title&gt;&lt;secondary-title&gt;2011&lt;/secondary-title&gt;&lt;short-title&gt;Cutadapt removes adapter sequences from high-throughput sequencing reads&lt;/short-title&gt;&lt;/titles&gt;&lt;periodical&gt;&lt;full-title&gt;2011&lt;/full-title&gt;&lt;/periodical&gt;&lt;pages&gt;3&lt;/pages&gt;&lt;volume&gt;17&lt;/volume&gt;&lt;number&gt;1&lt;/number&gt;&lt;edition&gt;2011-08-02&lt;/edition&gt;&lt;section&gt;10&lt;/section&gt;&lt;keywords&gt;&lt;keyword&gt;next generation sequencing&lt;/keyword&gt;&lt;keyword&gt;small RNA&lt;/keyword&gt;&lt;keyword&gt;microRNA&lt;/keyword&gt;&lt;keyword&gt;adapter removal&lt;/keyword&gt;&lt;/keywords&gt;&lt;dates&gt;&lt;year&gt;2011&lt;/year&gt;&lt;pub-dates&gt;&lt;date&gt;2011-05-02&lt;/date&gt;&lt;/pub-dates&gt;&lt;/dates&gt;&lt;isbn&gt;2226-6089&lt;/isbn&gt;&lt;work-type&gt;next generation sequencing; small RNA; microRNA; adapter removal&lt;/work-type&gt;&lt;urls&gt;&lt;related-urls&gt;&lt;url&gt;http://journal.embnet.org/index.php/embnetjournal/article/view/200&lt;/url&gt;&lt;/related-urls&gt;&lt;/urls&gt;&lt;electronic-resource-num&gt;10.14806/ej.17.1.200&lt;/electronic-resource-num&gt;&lt;/record&gt;&lt;/Cite&gt;&lt;/EndNote&gt;</w:instrText>
      </w:r>
      <w:r w:rsidR="00D61151" w:rsidRPr="00393DBF">
        <w:rPr>
          <w:rFonts w:ascii="Arial" w:hAnsi="Arial" w:cs="Arial"/>
          <w:sz w:val="22"/>
        </w:rPr>
        <w:fldChar w:fldCharType="separate"/>
      </w:r>
      <w:r w:rsidR="006C6E93">
        <w:rPr>
          <w:rFonts w:ascii="Arial" w:hAnsi="Arial" w:cs="Arial"/>
          <w:noProof/>
          <w:sz w:val="22"/>
        </w:rPr>
        <w:t>(39)</w:t>
      </w:r>
      <w:r w:rsidR="00D61151" w:rsidRPr="00393DBF">
        <w:rPr>
          <w:rFonts w:ascii="Arial" w:hAnsi="Arial" w:cs="Arial"/>
          <w:sz w:val="22"/>
        </w:rPr>
        <w:fldChar w:fldCharType="end"/>
      </w:r>
      <w:r w:rsidR="00C56008" w:rsidRPr="00393DBF">
        <w:rPr>
          <w:rFonts w:ascii="Arial" w:hAnsi="Arial" w:cs="Arial"/>
          <w:sz w:val="22"/>
        </w:rPr>
        <w:t xml:space="preserve"> to removed adapter sequences and low quality bases</w:t>
      </w:r>
      <w:r w:rsidRPr="00393DBF">
        <w:rPr>
          <w:rFonts w:ascii="Arial" w:hAnsi="Arial" w:cs="Arial"/>
          <w:sz w:val="22"/>
        </w:rPr>
        <w:t xml:space="preserve"> </w:t>
      </w:r>
      <w:r w:rsidR="0026559A" w:rsidRPr="00393DBF">
        <w:rPr>
          <w:rFonts w:ascii="Arial" w:hAnsi="Arial" w:cs="Arial"/>
          <w:sz w:val="22"/>
        </w:rPr>
        <w:t>with parameters ‘</w:t>
      </w:r>
      <w:r w:rsidRPr="00393DBF">
        <w:rPr>
          <w:rFonts w:ascii="Arial" w:hAnsi="Arial" w:cs="Arial"/>
          <w:sz w:val="22"/>
        </w:rPr>
        <w:t>-q 15 --minimum-length 36</w:t>
      </w:r>
      <w:r w:rsidR="0026559A" w:rsidRPr="00393DBF">
        <w:rPr>
          <w:rFonts w:ascii="Arial" w:hAnsi="Arial" w:cs="Arial"/>
          <w:sz w:val="22"/>
        </w:rPr>
        <w:t>’</w:t>
      </w:r>
      <w:r w:rsidR="001D3DD1" w:rsidRPr="00393DBF">
        <w:rPr>
          <w:rFonts w:ascii="Arial" w:hAnsi="Arial" w:cs="Arial"/>
          <w:sz w:val="22"/>
        </w:rPr>
        <w:t xml:space="preserve">. HG19 reference genome was downloaded from </w:t>
      </w:r>
      <w:r w:rsidR="0026559A" w:rsidRPr="00393DBF">
        <w:rPr>
          <w:rFonts w:ascii="Arial" w:hAnsi="Arial" w:cs="Arial"/>
          <w:sz w:val="22"/>
        </w:rPr>
        <w:t>ENSEMBL</w:t>
      </w:r>
      <w:r w:rsidR="001D3DD1" w:rsidRPr="00393DBF">
        <w:rPr>
          <w:rFonts w:ascii="Arial" w:hAnsi="Arial" w:cs="Arial"/>
          <w:sz w:val="22"/>
        </w:rPr>
        <w:t>.</w:t>
      </w:r>
      <w:r w:rsidR="0026559A" w:rsidRPr="00393DBF">
        <w:rPr>
          <w:rFonts w:ascii="Arial" w:hAnsi="Arial" w:cs="Arial"/>
          <w:sz w:val="22"/>
        </w:rPr>
        <w:t xml:space="preserve"> Lambda genome was also included in the reference sequence for calculating bisulfite conversion rate. Filtered paired-end bisulfite sequencing data were mapped with </w:t>
      </w:r>
      <w:r w:rsidR="000453B0" w:rsidRPr="00393DBF">
        <w:rPr>
          <w:rFonts w:ascii="Arial" w:hAnsi="Arial" w:cs="Arial"/>
          <w:sz w:val="22"/>
        </w:rPr>
        <w:t>B</w:t>
      </w:r>
      <w:r w:rsidR="0026559A" w:rsidRPr="00393DBF">
        <w:rPr>
          <w:rFonts w:ascii="Arial" w:hAnsi="Arial" w:cs="Arial"/>
          <w:sz w:val="22"/>
        </w:rPr>
        <w:t>ismark</w:t>
      </w:r>
      <w:r w:rsidR="0023371A" w:rsidRPr="00393DBF">
        <w:rPr>
          <w:rFonts w:ascii="Arial" w:hAnsi="Arial" w:cs="Arial"/>
          <w:sz w:val="22"/>
        </w:rPr>
        <w:t xml:space="preserve"> (</w:t>
      </w:r>
      <w:r w:rsidR="006F576E" w:rsidRPr="00393DBF">
        <w:rPr>
          <w:rFonts w:ascii="Arial" w:hAnsi="Arial" w:cs="Arial"/>
          <w:sz w:val="22"/>
        </w:rPr>
        <w:t>v</w:t>
      </w:r>
      <w:r w:rsidR="0026559A" w:rsidRPr="00393DBF">
        <w:rPr>
          <w:rFonts w:ascii="Arial" w:hAnsi="Arial" w:cs="Arial"/>
          <w:sz w:val="22"/>
        </w:rPr>
        <w:t>0.14.5</w:t>
      </w:r>
      <w:r w:rsidR="0023371A" w:rsidRPr="00393DBF">
        <w:rPr>
          <w:rFonts w:ascii="Arial" w:hAnsi="Arial" w:cs="Arial"/>
          <w:sz w:val="22"/>
        </w:rPr>
        <w:t>)</w:t>
      </w:r>
      <w:r w:rsidR="00D61151" w:rsidRPr="00393DBF">
        <w:rPr>
          <w:rFonts w:ascii="Arial" w:hAnsi="Arial" w:cs="Arial"/>
          <w:sz w:val="22"/>
        </w:rPr>
        <w:fldChar w:fldCharType="begin"/>
      </w:r>
      <w:r w:rsidR="006C6E93">
        <w:rPr>
          <w:rFonts w:ascii="Arial" w:hAnsi="Arial" w:cs="Arial"/>
          <w:sz w:val="22"/>
        </w:rPr>
        <w:instrText xml:space="preserve"> ADDIN EN.CITE &lt;EndNote&gt;&lt;Cite&gt;&lt;Author&gt;Krueger&lt;/Author&gt;&lt;Year&gt;2011&lt;/Year&gt;&lt;RecNum&gt;44&lt;/RecNum&gt;&lt;DisplayText&gt;(40)&lt;/DisplayText&gt;&lt;record&gt;&lt;rec-number&gt;44&lt;/rec-number&gt;&lt;foreign-keys&gt;&lt;key app="EN" db-id="a9feazvsow9wfbepsttx9a5w2e5etavwv9t2" timestamp="1547730006"&gt;44&lt;/key&gt;&lt;/foreign-keys&gt;&lt;ref-type name="Journal Article"&gt;17&lt;/ref-type&gt;&lt;contributors&gt;&lt;authors&gt;&lt;author&gt;Krueger, F.&lt;/author&gt;&lt;author&gt;Andrews, S. R.&lt;/author&gt;&lt;/authors&gt;&lt;/contributors&gt;&lt;auth-address&gt;Bioinformatics Group, The Babraham Institute, CB22 3AT, Cambridge, UK. felix.krueger@bbsrc.ac.uk&lt;/auth-address&gt;&lt;titles&gt;&lt;title&gt;Bismark: a flexible aligner and methylation caller for Bisulfite-Seq applications&lt;/title&gt;&lt;secondary-title&gt;Bioinformatics&lt;/secondary-title&gt;&lt;/titles&gt;&lt;periodical&gt;&lt;full-title&gt;Bioinformatics&lt;/full-title&gt;&lt;/periodical&gt;&lt;pages&gt;1571-2&lt;/pages&gt;&lt;volume&gt;27&lt;/volume&gt;&lt;number&gt;11&lt;/number&gt;&lt;keywords&gt;&lt;keyword&gt;Cytosine/metabolism&lt;/keyword&gt;&lt;keyword&gt;DNA/chemistry&lt;/keyword&gt;&lt;keyword&gt;*DNA Methylation&lt;/keyword&gt;&lt;keyword&gt;*Sequence Analysis, DNA&lt;/keyword&gt;&lt;keyword&gt;*Software&lt;/keyword&gt;&lt;keyword&gt;*Sulfites&lt;/keyword&gt;&lt;/keywords&gt;&lt;dates&gt;&lt;year&gt;2011&lt;/year&gt;&lt;pub-dates&gt;&lt;date&gt;Jun 1&lt;/date&gt;&lt;/pub-dates&gt;&lt;/dates&gt;&lt;isbn&gt;1367-4811 (Electronic)&amp;#xD;1367-4803 (Linking)&lt;/isbn&gt;&lt;accession-num&gt;21493656&lt;/accession-num&gt;&lt;urls&gt;&lt;related-urls&gt;&lt;url&gt;https://www.ncbi.nlm.nih.gov/pubmed/21493656&lt;/url&gt;&lt;/related-urls&gt;&lt;/urls&gt;&lt;custom2&gt;PMC3102221&lt;/custom2&gt;&lt;electronic-resource-num&gt;10.1093/bioinformatics/btr167&lt;/electronic-resource-num&gt;&lt;/record&gt;&lt;/Cite&gt;&lt;/EndNote&gt;</w:instrText>
      </w:r>
      <w:r w:rsidR="00D61151" w:rsidRPr="00393DBF">
        <w:rPr>
          <w:rFonts w:ascii="Arial" w:hAnsi="Arial" w:cs="Arial"/>
          <w:sz w:val="22"/>
        </w:rPr>
        <w:fldChar w:fldCharType="separate"/>
      </w:r>
      <w:r w:rsidR="006C6E93">
        <w:rPr>
          <w:rFonts w:ascii="Arial" w:hAnsi="Arial" w:cs="Arial"/>
          <w:noProof/>
          <w:sz w:val="22"/>
        </w:rPr>
        <w:t>(40)</w:t>
      </w:r>
      <w:r w:rsidR="00D61151" w:rsidRPr="00393DBF">
        <w:rPr>
          <w:rFonts w:ascii="Arial" w:hAnsi="Arial" w:cs="Arial"/>
          <w:sz w:val="22"/>
        </w:rPr>
        <w:fldChar w:fldCharType="end"/>
      </w:r>
      <w:r w:rsidR="0026559A" w:rsidRPr="00393DBF">
        <w:rPr>
          <w:rFonts w:ascii="Arial" w:hAnsi="Arial" w:cs="Arial"/>
          <w:sz w:val="22"/>
        </w:rPr>
        <w:t xml:space="preserve"> using with </w:t>
      </w:r>
      <w:r w:rsidR="009621AF" w:rsidRPr="00393DBF">
        <w:rPr>
          <w:rFonts w:ascii="Arial" w:hAnsi="Arial" w:cs="Arial"/>
          <w:sz w:val="22"/>
        </w:rPr>
        <w:t xml:space="preserve">default </w:t>
      </w:r>
      <w:r w:rsidR="0026559A" w:rsidRPr="00393DBF">
        <w:rPr>
          <w:rFonts w:ascii="Arial" w:hAnsi="Arial" w:cs="Arial"/>
          <w:sz w:val="22"/>
        </w:rPr>
        <w:t>parameters</w:t>
      </w:r>
      <w:r w:rsidR="009621AF" w:rsidRPr="00393DBF">
        <w:rPr>
          <w:rFonts w:ascii="Arial" w:hAnsi="Arial" w:cs="Arial"/>
          <w:sz w:val="22"/>
        </w:rPr>
        <w:t>.</w:t>
      </w:r>
      <w:r w:rsidR="000453B0" w:rsidRPr="00393DBF">
        <w:rPr>
          <w:rFonts w:ascii="Arial" w:hAnsi="Arial" w:cs="Arial"/>
          <w:sz w:val="22"/>
        </w:rPr>
        <w:t xml:space="preserve"> After alignment, read duplicates were removed using the deduplicate_bismark application included in the bismark software. Then</w:t>
      </w:r>
      <w:r w:rsidR="0023371A" w:rsidRPr="00393DBF">
        <w:rPr>
          <w:rFonts w:ascii="Arial" w:hAnsi="Arial" w:cs="Arial"/>
          <w:sz w:val="22"/>
        </w:rPr>
        <w:t xml:space="preserve"> the BAM</w:t>
      </w:r>
      <w:r w:rsidR="000453B0" w:rsidRPr="00393DBF">
        <w:rPr>
          <w:rFonts w:ascii="Arial" w:hAnsi="Arial" w:cs="Arial"/>
          <w:sz w:val="22"/>
        </w:rPr>
        <w:t xml:space="preserve"> files produced by</w:t>
      </w:r>
      <w:r w:rsidR="0023371A" w:rsidRPr="00393DBF">
        <w:rPr>
          <w:rFonts w:ascii="Arial" w:hAnsi="Arial" w:cs="Arial"/>
          <w:sz w:val="22"/>
        </w:rPr>
        <w:t xml:space="preserve"> Bismark were sorted using samtools (v 0.1.19) and overlapping paired-end reads were clipped using ClipOverlap function of bamUtil</w:t>
      </w:r>
      <w:r w:rsidR="0023371A" w:rsidRPr="00393DBF">
        <w:rPr>
          <w:rFonts w:ascii="Arial" w:hAnsi="Arial" w:cs="Arial"/>
          <w:color w:val="2A2A2A"/>
          <w:sz w:val="22"/>
          <w:shd w:val="clear" w:color="auto" w:fill="FFFFFF"/>
        </w:rPr>
        <w:t xml:space="preserve"> </w:t>
      </w:r>
      <w:r w:rsidR="0023371A" w:rsidRPr="00393DBF">
        <w:rPr>
          <w:rFonts w:ascii="Arial" w:hAnsi="Arial" w:cs="Arial"/>
          <w:sz w:val="22"/>
        </w:rPr>
        <w:t>(</w:t>
      </w:r>
      <w:hyperlink r:id="rId11" w:history="1">
        <w:r w:rsidR="0023371A" w:rsidRPr="00393DBF">
          <w:rPr>
            <w:rFonts w:ascii="Arial" w:hAnsi="Arial" w:cs="Arial"/>
            <w:sz w:val="22"/>
          </w:rPr>
          <w:t>https://github.com/statgen/bamUtil</w:t>
        </w:r>
      </w:hyperlink>
      <w:r w:rsidR="0023371A" w:rsidRPr="00393DBF">
        <w:rPr>
          <w:rFonts w:ascii="Arial" w:hAnsi="Arial" w:cs="Arial"/>
          <w:sz w:val="22"/>
        </w:rPr>
        <w:t>) to prevent counting twice from the same observation.</w:t>
      </w:r>
      <w:r w:rsidR="00BE3FF6" w:rsidRPr="00393DBF">
        <w:rPr>
          <w:rFonts w:ascii="Arial" w:hAnsi="Arial" w:cs="Arial"/>
          <w:sz w:val="22"/>
        </w:rPr>
        <w:t xml:space="preserve"> For each CpG, the methylation level</w:t>
      </w:r>
      <w:r w:rsidR="007E50E5" w:rsidRPr="00393DBF">
        <w:rPr>
          <w:rFonts w:ascii="Arial" w:hAnsi="Arial" w:cs="Arial"/>
          <w:sz w:val="22"/>
        </w:rPr>
        <w:t xml:space="preserve"> was combined from both DNA strands and</w:t>
      </w:r>
      <w:r w:rsidR="00BE3FF6" w:rsidRPr="00393DBF">
        <w:rPr>
          <w:rFonts w:ascii="Arial" w:hAnsi="Arial" w:cs="Arial"/>
          <w:sz w:val="22"/>
        </w:rPr>
        <w:t xml:space="preserve"> estimated as m</w:t>
      </w:r>
      <w:r w:rsidR="00BE3FF6" w:rsidRPr="00393DBF">
        <w:rPr>
          <w:rFonts w:ascii="Arial" w:hAnsi="Arial" w:cs="Arial"/>
          <w:sz w:val="22"/>
          <w:vertAlign w:val="subscript"/>
        </w:rPr>
        <w:t>i</w:t>
      </w:r>
      <w:r w:rsidR="00BE3FF6" w:rsidRPr="00393DBF">
        <w:rPr>
          <w:rFonts w:ascii="Arial" w:hAnsi="Arial" w:cs="Arial"/>
          <w:sz w:val="22"/>
        </w:rPr>
        <w:t>/(m</w:t>
      </w:r>
      <w:r w:rsidR="00BE3FF6" w:rsidRPr="00393DBF">
        <w:rPr>
          <w:rFonts w:ascii="Arial" w:hAnsi="Arial" w:cs="Arial"/>
          <w:sz w:val="22"/>
          <w:vertAlign w:val="subscript"/>
        </w:rPr>
        <w:t>i</w:t>
      </w:r>
      <w:r w:rsidR="00BE3FF6" w:rsidRPr="00393DBF">
        <w:rPr>
          <w:rFonts w:ascii="Arial" w:hAnsi="Arial" w:cs="Arial"/>
          <w:sz w:val="22"/>
        </w:rPr>
        <w:t xml:space="preserve"> + u</w:t>
      </w:r>
      <w:r w:rsidR="00BE3FF6" w:rsidRPr="00393DBF">
        <w:rPr>
          <w:rFonts w:ascii="Arial" w:hAnsi="Arial" w:cs="Arial"/>
          <w:sz w:val="22"/>
          <w:vertAlign w:val="subscript"/>
        </w:rPr>
        <w:t>i</w:t>
      </w:r>
      <w:r w:rsidR="00BE0791" w:rsidRPr="00393DBF">
        <w:rPr>
          <w:rStyle w:val="fontstyle01"/>
          <w:rFonts w:ascii="Arial" w:hAnsi="Arial" w:cs="Arial"/>
          <w:sz w:val="22"/>
          <w:szCs w:val="22"/>
        </w:rPr>
        <w:t xml:space="preserve">), </w:t>
      </w:r>
      <w:r w:rsidR="00BE0791" w:rsidRPr="00393DBF">
        <w:rPr>
          <w:rFonts w:ascii="Arial" w:hAnsi="Arial" w:cs="Arial"/>
          <w:sz w:val="22"/>
        </w:rPr>
        <w:lastRenderedPageBreak/>
        <w:t>where m</w:t>
      </w:r>
      <w:r w:rsidR="00BE0791" w:rsidRPr="00393DBF">
        <w:rPr>
          <w:rFonts w:ascii="Arial" w:hAnsi="Arial" w:cs="Arial"/>
          <w:sz w:val="22"/>
          <w:vertAlign w:val="subscript"/>
        </w:rPr>
        <w:t>i</w:t>
      </w:r>
      <w:r w:rsidR="00BE0791" w:rsidRPr="00393DBF">
        <w:rPr>
          <w:rFonts w:ascii="Arial" w:hAnsi="Arial" w:cs="Arial"/>
          <w:sz w:val="22"/>
        </w:rPr>
        <w:t xml:space="preserve"> </w:t>
      </w:r>
      <w:r w:rsidR="007E50E5" w:rsidRPr="00393DBF">
        <w:rPr>
          <w:rFonts w:ascii="Arial" w:hAnsi="Arial" w:cs="Arial"/>
          <w:sz w:val="22"/>
        </w:rPr>
        <w:t>was defined as the number of methylated cytosines and u</w:t>
      </w:r>
      <w:r w:rsidR="007E50E5" w:rsidRPr="00393DBF">
        <w:rPr>
          <w:rFonts w:ascii="Arial" w:hAnsi="Arial" w:cs="Arial"/>
          <w:sz w:val="22"/>
          <w:vertAlign w:val="subscript"/>
        </w:rPr>
        <w:t>i</w:t>
      </w:r>
      <w:r w:rsidR="007E50E5" w:rsidRPr="00393DBF">
        <w:rPr>
          <w:rStyle w:val="fontstyle01"/>
          <w:rFonts w:ascii="Arial" w:hAnsi="Arial" w:cs="Arial"/>
          <w:sz w:val="22"/>
          <w:szCs w:val="22"/>
        </w:rPr>
        <w:t xml:space="preserve"> </w:t>
      </w:r>
      <w:r w:rsidR="007E50E5" w:rsidRPr="00393DBF">
        <w:rPr>
          <w:rFonts w:ascii="Arial" w:hAnsi="Arial" w:cs="Arial"/>
          <w:sz w:val="22"/>
        </w:rPr>
        <w:t>was defined as the number of unmethylated cytosines.</w:t>
      </w:r>
      <w:r w:rsidR="00244720" w:rsidRPr="00393DBF">
        <w:rPr>
          <w:rFonts w:ascii="Arial" w:hAnsi="Arial" w:cs="Arial"/>
          <w:sz w:val="22"/>
        </w:rPr>
        <w:t xml:space="preserve"> The </w:t>
      </w:r>
      <w:r w:rsidR="00BE7E3C" w:rsidRPr="00393DBF">
        <w:rPr>
          <w:rFonts w:ascii="Arial" w:hAnsi="Arial" w:cs="Arial"/>
          <w:sz w:val="22"/>
        </w:rPr>
        <w:t>number of methylated and unmethylated cytosines</w:t>
      </w:r>
      <w:r w:rsidR="00244720" w:rsidRPr="00393DBF">
        <w:rPr>
          <w:rFonts w:ascii="Arial" w:hAnsi="Arial" w:cs="Arial"/>
          <w:sz w:val="22"/>
        </w:rPr>
        <w:t xml:space="preserve"> of </w:t>
      </w:r>
      <w:r w:rsidR="00F31222">
        <w:rPr>
          <w:rFonts w:ascii="Arial" w:hAnsi="Arial" w:cs="Arial"/>
          <w:sz w:val="22"/>
        </w:rPr>
        <w:t>long range</w:t>
      </w:r>
      <w:r w:rsidR="00244720" w:rsidRPr="00393DBF">
        <w:rPr>
          <w:rFonts w:ascii="Arial" w:hAnsi="Arial" w:cs="Arial"/>
          <w:sz w:val="22"/>
        </w:rPr>
        <w:t xml:space="preserve"> regions were generated using R package m</w:t>
      </w:r>
      <w:r w:rsidR="004C0DB0" w:rsidRPr="00393DBF">
        <w:rPr>
          <w:rFonts w:ascii="Arial" w:hAnsi="Arial" w:cs="Arial"/>
          <w:sz w:val="22"/>
        </w:rPr>
        <w:t>e</w:t>
      </w:r>
      <w:r w:rsidR="00244720" w:rsidRPr="00393DBF">
        <w:rPr>
          <w:rFonts w:ascii="Arial" w:hAnsi="Arial" w:cs="Arial"/>
          <w:sz w:val="22"/>
        </w:rPr>
        <w:t>thylKit. The average methylation level</w:t>
      </w:r>
      <w:r w:rsidR="004C0DB0" w:rsidRPr="00393DBF">
        <w:rPr>
          <w:rFonts w:ascii="Arial" w:hAnsi="Arial" w:cs="Arial"/>
          <w:sz w:val="22"/>
        </w:rPr>
        <w:t xml:space="preserve"> o</w:t>
      </w:r>
      <w:r w:rsidR="004C0DB0" w:rsidRPr="00393DBF">
        <w:rPr>
          <w:rFonts w:ascii="Arial" w:hAnsi="Arial" w:cs="Arial"/>
          <w:color w:val="000000" w:themeColor="text1"/>
          <w:sz w:val="22"/>
        </w:rPr>
        <w:t xml:space="preserve">f </w:t>
      </w:r>
      <w:r w:rsidR="00E8773E" w:rsidRPr="00393DBF">
        <w:rPr>
          <w:rFonts w:ascii="Arial" w:hAnsi="Arial" w:cs="Arial"/>
          <w:color w:val="000000" w:themeColor="text1"/>
          <w:sz w:val="22"/>
        </w:rPr>
        <w:t xml:space="preserve">each </w:t>
      </w:r>
      <w:r w:rsidR="00F31222">
        <w:rPr>
          <w:rFonts w:ascii="Arial" w:hAnsi="Arial" w:cs="Arial"/>
          <w:color w:val="000000" w:themeColor="text1"/>
          <w:sz w:val="22"/>
        </w:rPr>
        <w:t>long range</w:t>
      </w:r>
      <w:r w:rsidR="004C0DB0" w:rsidRPr="00393DBF">
        <w:rPr>
          <w:rFonts w:ascii="Arial" w:hAnsi="Arial" w:cs="Arial"/>
          <w:color w:val="000000" w:themeColor="text1"/>
          <w:sz w:val="22"/>
        </w:rPr>
        <w:t xml:space="preserve"> region (Methyl</w:t>
      </w:r>
      <w:r w:rsidR="00F31222">
        <w:rPr>
          <w:rFonts w:ascii="Arial" w:hAnsi="Arial" w:cs="Arial"/>
          <w:color w:val="000000" w:themeColor="text1"/>
          <w:sz w:val="22"/>
          <w:vertAlign w:val="subscript"/>
        </w:rPr>
        <w:t>LRM</w:t>
      </w:r>
      <w:r w:rsidR="004C0DB0" w:rsidRPr="00393DBF">
        <w:rPr>
          <w:rFonts w:ascii="Arial" w:hAnsi="Arial" w:cs="Arial"/>
          <w:color w:val="000000" w:themeColor="text1"/>
          <w:sz w:val="22"/>
        </w:rPr>
        <w:t>)</w:t>
      </w:r>
      <w:r w:rsidR="00BE7E3C" w:rsidRPr="00393DBF">
        <w:rPr>
          <w:rFonts w:ascii="Arial" w:hAnsi="Arial" w:cs="Arial"/>
          <w:color w:val="000000" w:themeColor="text1"/>
          <w:sz w:val="22"/>
        </w:rPr>
        <w:t xml:space="preserve"> was calculated </w:t>
      </w:r>
      <w:r w:rsidR="00E8773E" w:rsidRPr="00393DBF">
        <w:rPr>
          <w:rFonts w:ascii="Arial" w:hAnsi="Arial" w:cs="Arial"/>
          <w:color w:val="000000" w:themeColor="text1"/>
          <w:sz w:val="22"/>
        </w:rPr>
        <w:t>as</w:t>
      </w:r>
      <w:r w:rsidR="00BE7E3C" w:rsidRPr="00393DBF">
        <w:rPr>
          <w:rFonts w:ascii="Arial" w:hAnsi="Arial" w:cs="Arial"/>
          <w:color w:val="000000" w:themeColor="text1"/>
          <w:sz w:val="22"/>
        </w:rPr>
        <w:t xml:space="preserve"> the total number of cytosines divided by the number of methylated cytosines</w:t>
      </w:r>
      <w:r w:rsidR="00D61151" w:rsidRPr="00393DBF">
        <w:rPr>
          <w:rFonts w:ascii="Arial" w:hAnsi="Arial" w:cs="Arial"/>
          <w:color w:val="000000" w:themeColor="text1"/>
          <w:sz w:val="22"/>
        </w:rPr>
        <w:t>.</w:t>
      </w:r>
    </w:p>
    <w:p w14:paraId="4466530C" w14:textId="56E9A872" w:rsidR="006E553F" w:rsidRDefault="006E553F" w:rsidP="000818AC">
      <w:pPr>
        <w:pStyle w:val="Heading3"/>
      </w:pPr>
      <w:r>
        <w:t>I</w:t>
      </w:r>
      <w:r>
        <w:rPr>
          <w:rFonts w:hint="eastAsia"/>
        </w:rPr>
        <w:t xml:space="preserve">dentification of the optimal region size of </w:t>
      </w:r>
      <w:r w:rsidR="007C2A9F">
        <w:t>long range methylation (</w:t>
      </w:r>
      <w:r>
        <w:rPr>
          <w:rFonts w:hint="eastAsia"/>
        </w:rPr>
        <w:t>LRM</w:t>
      </w:r>
      <w:r w:rsidR="007C2A9F">
        <w:t>)</w:t>
      </w:r>
    </w:p>
    <w:p w14:paraId="181C73D5" w14:textId="4D46A2D3" w:rsidR="006E553F" w:rsidRPr="003A42E7" w:rsidRDefault="006E553F" w:rsidP="003A42E7">
      <w:pPr>
        <w:rPr>
          <w:rFonts w:ascii="Arial" w:hAnsi="Arial" w:cs="Arial"/>
          <w:color w:val="000000" w:themeColor="text1"/>
          <w:sz w:val="22"/>
        </w:rPr>
      </w:pPr>
      <w:r>
        <w:rPr>
          <w:rFonts w:ascii="Arial" w:hAnsi="Arial" w:cs="Arial"/>
          <w:color w:val="000000" w:themeColor="text1"/>
          <w:sz w:val="22"/>
        </w:rPr>
        <w:t>The HCC genome was divided into 500-Kb, 1-Mb, 1.5Mb, 2-Mb and 2.5-Mb</w:t>
      </w:r>
      <w:r w:rsidR="005651A5">
        <w:rPr>
          <w:rFonts w:ascii="Arial" w:hAnsi="Arial" w:cs="Arial"/>
          <w:color w:val="000000" w:themeColor="text1"/>
          <w:sz w:val="22"/>
        </w:rPr>
        <w:t>, respectively</w:t>
      </w:r>
      <w:r>
        <w:rPr>
          <w:rFonts w:ascii="Arial" w:hAnsi="Arial" w:cs="Arial"/>
          <w:color w:val="000000" w:themeColor="text1"/>
          <w:sz w:val="22"/>
        </w:rPr>
        <w:t xml:space="preserve">. For each size, the average methylation level for each region from autosome were calculated. The hypo-methylated region were identified as </w:t>
      </w:r>
      <w:r w:rsidR="005651A5" w:rsidRPr="00393DBF">
        <w:rPr>
          <w:rFonts w:ascii="Arial" w:hAnsi="Arial" w:cs="Arial"/>
          <w:sz w:val="22"/>
        </w:rPr>
        <w:t>methylation level difference</w:t>
      </w:r>
      <w:r w:rsidR="005651A5">
        <w:rPr>
          <w:rFonts w:ascii="Arial" w:hAnsi="Arial" w:cs="Arial"/>
          <w:sz w:val="22"/>
        </w:rPr>
        <w:t xml:space="preserve"> larger than 0.2</w:t>
      </w:r>
      <w:r w:rsidR="005651A5">
        <w:rPr>
          <w:rFonts w:ascii="Arial" w:hAnsi="Arial" w:cs="Arial"/>
          <w:color w:val="000000" w:themeColor="text1"/>
          <w:sz w:val="22"/>
        </w:rPr>
        <w:t xml:space="preserve"> compared to the corresponding region in heathy individual. Then </w:t>
      </w:r>
      <w:r w:rsidR="005651A5">
        <w:rPr>
          <w:rFonts w:ascii="Arial" w:hAnsi="Arial" w:cs="Arial" w:hint="eastAsia"/>
          <w:color w:val="000000" w:themeColor="text1"/>
          <w:sz w:val="22"/>
        </w:rPr>
        <w:t>t</w:t>
      </w:r>
      <w:r>
        <w:rPr>
          <w:rFonts w:ascii="Arial" w:hAnsi="Arial" w:cs="Arial"/>
          <w:color w:val="000000" w:themeColor="text1"/>
          <w:sz w:val="22"/>
        </w:rPr>
        <w:t>he percent</w:t>
      </w:r>
      <w:r w:rsidR="005651A5">
        <w:rPr>
          <w:rFonts w:ascii="Arial" w:hAnsi="Arial" w:cs="Arial"/>
          <w:color w:val="000000" w:themeColor="text1"/>
          <w:sz w:val="22"/>
        </w:rPr>
        <w:t>age of hypo-methylated regions across the genome was calculated. The largest percentage of hypo-methylated region size was selected as the optimal size of LRM</w:t>
      </w:r>
    </w:p>
    <w:p w14:paraId="71FAD8CB" w14:textId="0C44BF2A" w:rsidR="00490D13" w:rsidRPr="003645E6" w:rsidRDefault="00490D13" w:rsidP="000818AC">
      <w:pPr>
        <w:pStyle w:val="Heading3"/>
      </w:pPr>
      <w:r w:rsidRPr="003645E6">
        <w:t>Random</w:t>
      </w:r>
      <w:r w:rsidR="00D61151" w:rsidRPr="003645E6">
        <w:t>ly</w:t>
      </w:r>
      <w:r w:rsidRPr="003645E6">
        <w:t xml:space="preserve"> re-sampling</w:t>
      </w:r>
      <w:r w:rsidR="00D61151" w:rsidRPr="003645E6">
        <w:t xml:space="preserve"> lower reads from medium WGBS data</w:t>
      </w:r>
    </w:p>
    <w:p w14:paraId="3F5BD2DD" w14:textId="714C9EC0" w:rsidR="001E028C" w:rsidRPr="00393DBF" w:rsidRDefault="00490D13" w:rsidP="000818AC">
      <w:pPr>
        <w:spacing w:before="240"/>
        <w:rPr>
          <w:rFonts w:ascii="Arial" w:hAnsi="Arial" w:cs="Arial"/>
          <w:color w:val="000000" w:themeColor="text1"/>
          <w:sz w:val="22"/>
        </w:rPr>
      </w:pPr>
      <w:bookmarkStart w:id="405" w:name="OLE_LINK4"/>
      <w:r w:rsidRPr="00393DBF">
        <w:rPr>
          <w:rFonts w:ascii="Arial" w:hAnsi="Arial" w:cs="Arial"/>
          <w:color w:val="000000" w:themeColor="text1"/>
          <w:sz w:val="22"/>
        </w:rPr>
        <w:t>A random</w:t>
      </w:r>
      <w:r w:rsidR="003913B6" w:rsidRPr="00393DBF">
        <w:rPr>
          <w:rFonts w:ascii="Arial" w:hAnsi="Arial" w:cs="Arial"/>
          <w:color w:val="000000" w:themeColor="text1"/>
          <w:sz w:val="22"/>
        </w:rPr>
        <w:t>ly</w:t>
      </w:r>
      <w:bookmarkEnd w:id="405"/>
      <w:r w:rsidRPr="00393DBF">
        <w:rPr>
          <w:rFonts w:ascii="Arial" w:hAnsi="Arial" w:cs="Arial"/>
          <w:color w:val="000000" w:themeColor="text1"/>
          <w:sz w:val="22"/>
        </w:rPr>
        <w:t xml:space="preserve"> sampling method was used to obtain low depth WGBS for 5 medium WGBS of cell-free DNA. </w:t>
      </w:r>
      <w:r w:rsidR="00A67AC7" w:rsidRPr="00393DBF">
        <w:rPr>
          <w:rFonts w:ascii="Arial" w:hAnsi="Arial" w:cs="Arial"/>
          <w:color w:val="000000" w:themeColor="text1"/>
          <w:sz w:val="22"/>
        </w:rPr>
        <w:t>(</w:t>
      </w:r>
      <w:r w:rsidR="00D931B8" w:rsidRPr="00393DBF">
        <w:rPr>
          <w:rFonts w:ascii="Arial" w:hAnsi="Arial" w:cs="Arial"/>
          <w:color w:val="000000" w:themeColor="text1"/>
          <w:sz w:val="22"/>
        </w:rPr>
        <w:t xml:space="preserve">a) </w:t>
      </w:r>
      <w:r w:rsidR="001016BF" w:rsidRPr="00393DBF">
        <w:rPr>
          <w:rFonts w:ascii="Arial" w:hAnsi="Arial" w:cs="Arial"/>
          <w:color w:val="000000" w:themeColor="text1"/>
          <w:sz w:val="22"/>
        </w:rPr>
        <w:t>1</w:t>
      </w:r>
      <w:r w:rsidRPr="00393DBF">
        <w:rPr>
          <w:rFonts w:ascii="Arial" w:hAnsi="Arial" w:cs="Arial"/>
          <w:color w:val="000000" w:themeColor="text1"/>
          <w:sz w:val="22"/>
        </w:rPr>
        <w:t>M</w:t>
      </w:r>
      <w:r w:rsidR="001016BF" w:rsidRPr="00393DBF">
        <w:rPr>
          <w:rFonts w:ascii="Arial" w:hAnsi="Arial" w:cs="Arial"/>
          <w:color w:val="000000" w:themeColor="text1"/>
          <w:sz w:val="22"/>
        </w:rPr>
        <w:t xml:space="preserve"> to 10M</w:t>
      </w:r>
      <w:r w:rsidRPr="00393DBF">
        <w:rPr>
          <w:rFonts w:ascii="Arial" w:hAnsi="Arial" w:cs="Arial"/>
          <w:color w:val="000000" w:themeColor="text1"/>
          <w:sz w:val="22"/>
        </w:rPr>
        <w:t xml:space="preserve"> read</w:t>
      </w:r>
      <w:r w:rsidR="00F243D5">
        <w:rPr>
          <w:rFonts w:ascii="Arial" w:hAnsi="Arial" w:cs="Arial"/>
          <w:color w:val="000000" w:themeColor="text1"/>
          <w:sz w:val="22"/>
        </w:rPr>
        <w:t xml:space="preserve"> pairs</w:t>
      </w:r>
      <w:r w:rsidRPr="00393DBF">
        <w:rPr>
          <w:rFonts w:ascii="Arial" w:hAnsi="Arial" w:cs="Arial"/>
          <w:color w:val="000000" w:themeColor="text1"/>
          <w:sz w:val="22"/>
        </w:rPr>
        <w:t xml:space="preserve"> </w:t>
      </w:r>
      <w:r w:rsidR="003913B6" w:rsidRPr="00393DBF">
        <w:rPr>
          <w:rFonts w:ascii="Arial" w:hAnsi="Arial" w:cs="Arial"/>
          <w:color w:val="000000" w:themeColor="text1"/>
          <w:sz w:val="22"/>
        </w:rPr>
        <w:t xml:space="preserve">(increasing by </w:t>
      </w:r>
      <w:r w:rsidR="00A020EF" w:rsidRPr="00393DBF">
        <w:rPr>
          <w:rFonts w:ascii="Arial" w:hAnsi="Arial" w:cs="Arial"/>
          <w:color w:val="000000" w:themeColor="text1"/>
          <w:sz w:val="22"/>
        </w:rPr>
        <w:t>1M step</w:t>
      </w:r>
      <w:r w:rsidR="003913B6" w:rsidRPr="00393DBF">
        <w:rPr>
          <w:rFonts w:ascii="Arial" w:hAnsi="Arial" w:cs="Arial"/>
          <w:color w:val="000000" w:themeColor="text1"/>
          <w:sz w:val="22"/>
        </w:rPr>
        <w:t>)</w:t>
      </w:r>
      <w:r w:rsidRPr="00393DBF">
        <w:rPr>
          <w:rFonts w:ascii="Arial" w:hAnsi="Arial" w:cs="Arial"/>
          <w:color w:val="000000" w:themeColor="text1"/>
          <w:sz w:val="22"/>
        </w:rPr>
        <w:t xml:space="preserve"> was randomly extracted from each med</w:t>
      </w:r>
      <w:r w:rsidR="006603CF" w:rsidRPr="00393DBF">
        <w:rPr>
          <w:rFonts w:ascii="Arial" w:hAnsi="Arial" w:cs="Arial"/>
          <w:color w:val="000000" w:themeColor="text1"/>
          <w:sz w:val="22"/>
        </w:rPr>
        <w:t xml:space="preserve">ium WGBS </w:t>
      </w:r>
      <w:r w:rsidR="00F42FF4" w:rsidRPr="00393DBF">
        <w:rPr>
          <w:rFonts w:ascii="Arial" w:hAnsi="Arial" w:cs="Arial"/>
          <w:color w:val="000000" w:themeColor="text1"/>
          <w:sz w:val="22"/>
        </w:rPr>
        <w:t>data set</w:t>
      </w:r>
      <w:r w:rsidR="006603CF" w:rsidRPr="00393DBF">
        <w:rPr>
          <w:rFonts w:ascii="Arial" w:hAnsi="Arial" w:cs="Arial"/>
          <w:color w:val="000000" w:themeColor="text1"/>
          <w:sz w:val="22"/>
        </w:rPr>
        <w:t xml:space="preserve">. </w:t>
      </w:r>
      <w:r w:rsidR="00A67AC7" w:rsidRPr="00393DBF">
        <w:rPr>
          <w:rFonts w:ascii="Arial" w:hAnsi="Arial" w:cs="Arial"/>
          <w:color w:val="000000" w:themeColor="text1"/>
          <w:sz w:val="22"/>
        </w:rPr>
        <w:t>(</w:t>
      </w:r>
      <w:r w:rsidR="00D931B8" w:rsidRPr="00393DBF">
        <w:rPr>
          <w:rFonts w:ascii="Arial" w:hAnsi="Arial" w:cs="Arial"/>
          <w:color w:val="000000" w:themeColor="text1"/>
          <w:sz w:val="22"/>
        </w:rPr>
        <w:t xml:space="preserve">b) </w:t>
      </w:r>
      <w:r w:rsidR="00D47FE0" w:rsidRPr="00393DBF">
        <w:rPr>
          <w:rFonts w:ascii="Arial" w:hAnsi="Arial" w:cs="Arial"/>
          <w:color w:val="000000" w:themeColor="text1"/>
          <w:sz w:val="22"/>
        </w:rPr>
        <w:t>For each re-sampling,</w:t>
      </w:r>
      <w:r w:rsidR="006603CF" w:rsidRPr="00393DBF">
        <w:rPr>
          <w:rFonts w:ascii="Arial" w:hAnsi="Arial" w:cs="Arial"/>
          <w:color w:val="000000" w:themeColor="text1"/>
          <w:sz w:val="22"/>
        </w:rPr>
        <w:t xml:space="preserve"> the average methylation level for each </w:t>
      </w:r>
      <w:r w:rsidR="005651A5">
        <w:rPr>
          <w:rFonts w:ascii="Arial" w:hAnsi="Arial" w:cs="Arial"/>
          <w:color w:val="000000" w:themeColor="text1"/>
          <w:sz w:val="22"/>
        </w:rPr>
        <w:t>2</w:t>
      </w:r>
      <w:r w:rsidR="006603CF" w:rsidRPr="00393DBF">
        <w:rPr>
          <w:rFonts w:ascii="Arial" w:hAnsi="Arial" w:cs="Arial"/>
          <w:color w:val="000000" w:themeColor="text1"/>
          <w:sz w:val="22"/>
        </w:rPr>
        <w:t>-Mb region</w:t>
      </w:r>
      <w:r w:rsidR="001016BF" w:rsidRPr="00393DBF">
        <w:rPr>
          <w:rFonts w:ascii="Arial" w:hAnsi="Arial" w:cs="Arial"/>
          <w:color w:val="000000" w:themeColor="text1"/>
          <w:sz w:val="22"/>
        </w:rPr>
        <w:t xml:space="preserve"> (Methyl</w:t>
      </w:r>
      <w:r w:rsidR="005651A5">
        <w:rPr>
          <w:rFonts w:ascii="Arial" w:hAnsi="Arial" w:cs="Arial"/>
          <w:color w:val="000000" w:themeColor="text1"/>
          <w:sz w:val="22"/>
          <w:vertAlign w:val="subscript"/>
        </w:rPr>
        <w:t>LRM</w:t>
      </w:r>
      <w:r w:rsidR="001016BF" w:rsidRPr="00393DBF">
        <w:rPr>
          <w:rFonts w:ascii="Arial" w:hAnsi="Arial" w:cs="Arial"/>
          <w:color w:val="000000" w:themeColor="text1"/>
          <w:sz w:val="22"/>
        </w:rPr>
        <w:t>)</w:t>
      </w:r>
      <w:r w:rsidR="00E97F49" w:rsidRPr="00393DBF">
        <w:rPr>
          <w:rFonts w:ascii="Arial" w:hAnsi="Arial" w:cs="Arial"/>
          <w:color w:val="000000" w:themeColor="text1"/>
          <w:sz w:val="22"/>
        </w:rPr>
        <w:t xml:space="preserve"> from autosome</w:t>
      </w:r>
      <w:r w:rsidR="001016BF" w:rsidRPr="00393DBF">
        <w:rPr>
          <w:rFonts w:ascii="Arial" w:hAnsi="Arial" w:cs="Arial"/>
          <w:color w:val="000000" w:themeColor="text1"/>
          <w:sz w:val="22"/>
        </w:rPr>
        <w:t xml:space="preserve"> </w:t>
      </w:r>
      <w:r w:rsidR="006603CF" w:rsidRPr="00393DBF">
        <w:rPr>
          <w:rFonts w:ascii="Arial" w:hAnsi="Arial" w:cs="Arial"/>
          <w:color w:val="000000" w:themeColor="text1"/>
          <w:sz w:val="22"/>
        </w:rPr>
        <w:t>were calculated</w:t>
      </w:r>
      <w:r w:rsidR="00D931B8" w:rsidRPr="00393DBF">
        <w:rPr>
          <w:rFonts w:ascii="Arial" w:hAnsi="Arial" w:cs="Arial"/>
          <w:color w:val="000000" w:themeColor="text1"/>
          <w:sz w:val="22"/>
        </w:rPr>
        <w:t xml:space="preserve"> and p</w:t>
      </w:r>
      <w:r w:rsidR="00E97F49" w:rsidRPr="00393DBF">
        <w:rPr>
          <w:rFonts w:ascii="Arial" w:hAnsi="Arial" w:cs="Arial"/>
          <w:color w:val="000000" w:themeColor="text1"/>
          <w:sz w:val="22"/>
        </w:rPr>
        <w:t xml:space="preserve">earson </w:t>
      </w:r>
      <w:r w:rsidR="00D931B8" w:rsidRPr="00393DBF">
        <w:rPr>
          <w:rFonts w:ascii="Arial" w:hAnsi="Arial" w:cs="Arial"/>
          <w:color w:val="000000" w:themeColor="text1"/>
          <w:sz w:val="22"/>
        </w:rPr>
        <w:t>correlation c</w:t>
      </w:r>
      <w:r w:rsidR="00E97F49" w:rsidRPr="00393DBF">
        <w:rPr>
          <w:rFonts w:ascii="Arial" w:hAnsi="Arial" w:cs="Arial"/>
          <w:color w:val="000000" w:themeColor="text1"/>
          <w:sz w:val="22"/>
        </w:rPr>
        <w:t xml:space="preserve">oefficient was used to show the correlation of all the </w:t>
      </w:r>
      <w:r w:rsidR="000C30F1" w:rsidRPr="00393DBF">
        <w:rPr>
          <w:rFonts w:ascii="Arial" w:hAnsi="Arial" w:cs="Arial"/>
          <w:color w:val="000000" w:themeColor="text1"/>
          <w:sz w:val="22"/>
        </w:rPr>
        <w:t>autosomal Methyl</w:t>
      </w:r>
      <w:r w:rsidR="005651A5">
        <w:rPr>
          <w:rFonts w:ascii="Arial" w:hAnsi="Arial" w:cs="Arial"/>
          <w:color w:val="000000" w:themeColor="text1"/>
          <w:sz w:val="22"/>
          <w:vertAlign w:val="subscript"/>
        </w:rPr>
        <w:t>LRM</w:t>
      </w:r>
      <w:r w:rsidR="000C30F1" w:rsidRPr="00393DBF">
        <w:rPr>
          <w:rFonts w:ascii="Arial" w:hAnsi="Arial" w:cs="Arial"/>
          <w:color w:val="000000" w:themeColor="text1"/>
          <w:sz w:val="22"/>
        </w:rPr>
        <w:t xml:space="preserve"> between this re-sampling </w:t>
      </w:r>
      <w:r w:rsidR="00D931B8" w:rsidRPr="00393DBF">
        <w:rPr>
          <w:rFonts w:ascii="Arial" w:hAnsi="Arial" w:cs="Arial"/>
          <w:color w:val="000000" w:themeColor="text1"/>
          <w:sz w:val="22"/>
        </w:rPr>
        <w:t>reads</w:t>
      </w:r>
      <w:r w:rsidR="000C30F1" w:rsidRPr="00393DBF">
        <w:rPr>
          <w:rFonts w:ascii="Arial" w:hAnsi="Arial" w:cs="Arial"/>
          <w:color w:val="000000" w:themeColor="text1"/>
          <w:sz w:val="22"/>
        </w:rPr>
        <w:t xml:space="preserve"> and total WGBS reads</w:t>
      </w:r>
      <w:r w:rsidR="006603CF" w:rsidRPr="00393DBF">
        <w:rPr>
          <w:rFonts w:ascii="Arial" w:hAnsi="Arial" w:cs="Arial"/>
          <w:color w:val="000000" w:themeColor="text1"/>
          <w:sz w:val="22"/>
        </w:rPr>
        <w:t>.</w:t>
      </w:r>
      <w:r w:rsidR="00D931B8" w:rsidRPr="00393DBF">
        <w:rPr>
          <w:rFonts w:ascii="Arial" w:hAnsi="Arial" w:cs="Arial"/>
          <w:color w:val="000000" w:themeColor="text1"/>
          <w:sz w:val="22"/>
        </w:rPr>
        <w:t xml:space="preserve"> </w:t>
      </w:r>
      <w:r w:rsidR="006603CF" w:rsidRPr="00393DBF">
        <w:rPr>
          <w:rFonts w:ascii="Arial" w:hAnsi="Arial" w:cs="Arial"/>
          <w:color w:val="000000" w:themeColor="text1"/>
          <w:sz w:val="22"/>
        </w:rPr>
        <w:t>This</w:t>
      </w:r>
      <w:r w:rsidR="000C30F1" w:rsidRPr="00393DBF">
        <w:rPr>
          <w:rFonts w:ascii="Arial" w:hAnsi="Arial" w:cs="Arial"/>
          <w:color w:val="000000" w:themeColor="text1"/>
          <w:sz w:val="22"/>
        </w:rPr>
        <w:t xml:space="preserve"> </w:t>
      </w:r>
      <w:r w:rsidR="006603CF" w:rsidRPr="00393DBF">
        <w:rPr>
          <w:rFonts w:ascii="Arial" w:hAnsi="Arial" w:cs="Arial"/>
          <w:color w:val="000000" w:themeColor="text1"/>
          <w:sz w:val="22"/>
        </w:rPr>
        <w:t>process was repeated for 100 times</w:t>
      </w:r>
      <w:r w:rsidR="00D931B8" w:rsidRPr="00393DBF">
        <w:rPr>
          <w:rFonts w:ascii="Arial" w:hAnsi="Arial" w:cs="Arial"/>
          <w:color w:val="000000" w:themeColor="text1"/>
          <w:sz w:val="22"/>
        </w:rPr>
        <w:t xml:space="preserve">. </w:t>
      </w:r>
      <w:r w:rsidR="00A67AC7" w:rsidRPr="00393DBF">
        <w:rPr>
          <w:rFonts w:ascii="Arial" w:hAnsi="Arial" w:cs="Arial"/>
          <w:color w:val="000000" w:themeColor="text1"/>
          <w:sz w:val="22"/>
        </w:rPr>
        <w:t>(</w:t>
      </w:r>
      <w:r w:rsidR="00D931B8" w:rsidRPr="00393DBF">
        <w:rPr>
          <w:rFonts w:ascii="Arial" w:hAnsi="Arial" w:cs="Arial"/>
          <w:color w:val="000000" w:themeColor="text1"/>
          <w:sz w:val="22"/>
        </w:rPr>
        <w:t>c)</w:t>
      </w:r>
      <w:r w:rsidR="006603CF" w:rsidRPr="00393DBF">
        <w:rPr>
          <w:rFonts w:ascii="Arial" w:hAnsi="Arial" w:cs="Arial"/>
          <w:color w:val="000000" w:themeColor="text1"/>
          <w:sz w:val="22"/>
        </w:rPr>
        <w:t xml:space="preserve"> </w:t>
      </w:r>
      <w:r w:rsidR="00D931B8" w:rsidRPr="00393DBF">
        <w:rPr>
          <w:rFonts w:ascii="Arial" w:hAnsi="Arial" w:cs="Arial"/>
          <w:color w:val="000000" w:themeColor="text1"/>
          <w:sz w:val="22"/>
        </w:rPr>
        <w:t>For each re-sampling, c</w:t>
      </w:r>
      <w:r w:rsidR="006603CF" w:rsidRPr="00393DBF">
        <w:rPr>
          <w:rFonts w:ascii="Arial" w:hAnsi="Arial" w:cs="Arial"/>
          <w:color w:val="000000" w:themeColor="text1"/>
          <w:sz w:val="22"/>
        </w:rPr>
        <w:t>oefficient of variation (CV)</w:t>
      </w:r>
      <w:r w:rsidR="00D931B8" w:rsidRPr="00393DBF">
        <w:rPr>
          <w:rFonts w:ascii="Arial" w:hAnsi="Arial" w:cs="Arial"/>
          <w:color w:val="000000" w:themeColor="text1"/>
          <w:sz w:val="22"/>
        </w:rPr>
        <w:t xml:space="preserve"> for correlation coefficient </w:t>
      </w:r>
      <w:r w:rsidR="006603CF" w:rsidRPr="00393DBF">
        <w:rPr>
          <w:rFonts w:ascii="Arial" w:hAnsi="Arial" w:cs="Arial"/>
          <w:color w:val="000000" w:themeColor="text1"/>
          <w:sz w:val="22"/>
        </w:rPr>
        <w:t xml:space="preserve">was calculated </w:t>
      </w:r>
      <w:r w:rsidR="00E57AD8" w:rsidRPr="00393DBF">
        <w:rPr>
          <w:rFonts w:ascii="Arial" w:hAnsi="Arial" w:cs="Arial"/>
          <w:color w:val="000000" w:themeColor="text1"/>
          <w:sz w:val="22"/>
        </w:rPr>
        <w:t xml:space="preserve">across 100 randomly </w:t>
      </w:r>
      <w:r w:rsidR="001B1728" w:rsidRPr="00393DBF">
        <w:rPr>
          <w:rFonts w:ascii="Arial" w:hAnsi="Arial" w:cs="Arial"/>
          <w:color w:val="000000" w:themeColor="text1"/>
          <w:sz w:val="22"/>
        </w:rPr>
        <w:t>re-</w:t>
      </w:r>
      <w:r w:rsidR="00E57AD8" w:rsidRPr="00393DBF">
        <w:rPr>
          <w:rFonts w:ascii="Arial" w:hAnsi="Arial" w:cs="Arial"/>
          <w:color w:val="000000" w:themeColor="text1"/>
          <w:sz w:val="22"/>
        </w:rPr>
        <w:t xml:space="preserve">sampling </w:t>
      </w:r>
      <w:r w:rsidR="000C30F1" w:rsidRPr="00393DBF">
        <w:rPr>
          <w:rFonts w:ascii="Arial" w:hAnsi="Arial" w:cs="Arial"/>
          <w:color w:val="000000" w:themeColor="text1"/>
          <w:sz w:val="22"/>
        </w:rPr>
        <w:t xml:space="preserve">to examine the </w:t>
      </w:r>
      <w:r w:rsidR="00FD2EB8" w:rsidRPr="00393DBF">
        <w:rPr>
          <w:rFonts w:ascii="Arial" w:hAnsi="Arial" w:cs="Arial"/>
          <w:color w:val="000000" w:themeColor="text1"/>
          <w:sz w:val="22"/>
        </w:rPr>
        <w:t>variability</w:t>
      </w:r>
      <w:r w:rsidR="000C30F1" w:rsidRPr="00393DBF">
        <w:rPr>
          <w:rFonts w:ascii="Arial" w:hAnsi="Arial" w:cs="Arial"/>
          <w:color w:val="000000" w:themeColor="text1"/>
          <w:sz w:val="22"/>
        </w:rPr>
        <w:t xml:space="preserve"> of 100 extraction</w:t>
      </w:r>
      <w:r w:rsidR="00E57AD8" w:rsidRPr="00393DBF">
        <w:rPr>
          <w:rFonts w:ascii="Arial" w:hAnsi="Arial" w:cs="Arial"/>
          <w:color w:val="000000" w:themeColor="text1"/>
          <w:sz w:val="22"/>
        </w:rPr>
        <w:t>.</w:t>
      </w:r>
    </w:p>
    <w:p w14:paraId="49FE9850" w14:textId="676B2297" w:rsidR="00753965" w:rsidRDefault="00FD2EB8" w:rsidP="000818AC">
      <w:pPr>
        <w:pStyle w:val="Heading3"/>
      </w:pPr>
      <w:r w:rsidRPr="00393DBF">
        <w:t xml:space="preserve">Identification of </w:t>
      </w:r>
      <w:r w:rsidR="005651A5">
        <w:t>hyper-L</w:t>
      </w:r>
      <w:r w:rsidR="00753965">
        <w:t>RM</w:t>
      </w:r>
      <w:r w:rsidR="005651A5">
        <w:t>s</w:t>
      </w:r>
      <w:r w:rsidR="00753965">
        <w:t xml:space="preserve"> and hypo</w:t>
      </w:r>
      <w:r w:rsidR="005651A5">
        <w:t>-</w:t>
      </w:r>
      <w:r w:rsidR="00753965">
        <w:t>LRM</w:t>
      </w:r>
      <w:r w:rsidR="005651A5">
        <w:t>s</w:t>
      </w:r>
    </w:p>
    <w:p w14:paraId="20A68302" w14:textId="557DCADF" w:rsidR="0072533C" w:rsidRPr="00753965" w:rsidRDefault="001016BF" w:rsidP="000818AC">
      <w:pPr>
        <w:spacing w:before="240"/>
        <w:rPr>
          <w:rFonts w:ascii="Arial" w:hAnsi="Arial" w:cs="Arial"/>
          <w:sz w:val="22"/>
        </w:rPr>
      </w:pPr>
      <w:r w:rsidRPr="00753965">
        <w:rPr>
          <w:rFonts w:ascii="Arial" w:hAnsi="Arial" w:cs="Arial"/>
          <w:sz w:val="22"/>
        </w:rPr>
        <w:t>We adopted the method</w:t>
      </w:r>
      <w:r w:rsidR="00E515F0" w:rsidRPr="00753965">
        <w:rPr>
          <w:rFonts w:ascii="Arial" w:hAnsi="Arial" w:cs="Arial"/>
          <w:sz w:val="22"/>
        </w:rPr>
        <w:t xml:space="preserve"> of Chan et al.</w:t>
      </w:r>
      <w:r w:rsidR="00E515F0" w:rsidRPr="00753965">
        <w:rPr>
          <w:rFonts w:ascii="Arial" w:hAnsi="Arial" w:cs="Arial"/>
          <w:sz w:val="22"/>
        </w:rPr>
        <w:fldChar w:fldCharType="begin">
          <w:fldData xml:space="preserve">PEVuZE5vdGU+PENpdGU+PEF1dGhvcj5DaGFuPC9BdXRob3I+PFllYXI+MjAxMzwvWWVhcj48UmVj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</w:fldData>
        </w:fldChar>
      </w:r>
      <w:r w:rsidR="00FF7A0A">
        <w:rPr>
          <w:rFonts w:ascii="Arial" w:hAnsi="Arial" w:cs="Arial"/>
          <w:sz w:val="22"/>
        </w:rPr>
        <w:instrText xml:space="preserve"> ADDIN EN.CITE </w:instrText>
      </w:r>
      <w:r w:rsidR="00FF7A0A">
        <w:rPr>
          <w:rFonts w:ascii="Arial" w:hAnsi="Arial" w:cs="Arial"/>
          <w:sz w:val="22"/>
        </w:rPr>
        <w:fldChar w:fldCharType="begin">
          <w:fldData xml:space="preserve">PEVuZE5vdGU+PENpdGU+PEF1dGhvcj5DaGFuPC9BdXRob3I+PFllYXI+MjAxMzwvWWVhcj48UmVj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</w:fldData>
        </w:fldChar>
      </w:r>
      <w:r w:rsidR="00FF7A0A">
        <w:rPr>
          <w:rFonts w:ascii="Arial" w:hAnsi="Arial" w:cs="Arial"/>
          <w:sz w:val="22"/>
        </w:rPr>
        <w:instrText xml:space="preserve"> ADDIN EN.CITE.DATA </w:instrText>
      </w:r>
      <w:r w:rsidR="00FF7A0A">
        <w:rPr>
          <w:rFonts w:ascii="Arial" w:hAnsi="Arial" w:cs="Arial"/>
          <w:sz w:val="22"/>
        </w:rPr>
      </w:r>
      <w:r w:rsidR="00FF7A0A">
        <w:rPr>
          <w:rFonts w:ascii="Arial" w:hAnsi="Arial" w:cs="Arial"/>
          <w:sz w:val="22"/>
        </w:rPr>
        <w:fldChar w:fldCharType="end"/>
      </w:r>
      <w:r w:rsidR="00E515F0" w:rsidRPr="00753965">
        <w:rPr>
          <w:rFonts w:ascii="Arial" w:hAnsi="Arial" w:cs="Arial"/>
          <w:sz w:val="22"/>
        </w:rPr>
      </w:r>
      <w:r w:rsidR="00E515F0" w:rsidRPr="00753965">
        <w:rPr>
          <w:rFonts w:ascii="Arial" w:hAnsi="Arial" w:cs="Arial"/>
          <w:sz w:val="22"/>
        </w:rPr>
        <w:fldChar w:fldCharType="separate"/>
      </w:r>
      <w:r w:rsidR="00FF7A0A">
        <w:rPr>
          <w:rFonts w:ascii="Arial" w:hAnsi="Arial" w:cs="Arial"/>
          <w:noProof/>
          <w:sz w:val="22"/>
        </w:rPr>
        <w:t>(18)</w:t>
      </w:r>
      <w:r w:rsidR="00E515F0" w:rsidRPr="00753965">
        <w:rPr>
          <w:rFonts w:ascii="Arial" w:hAnsi="Arial" w:cs="Arial"/>
          <w:sz w:val="22"/>
        </w:rPr>
        <w:fldChar w:fldCharType="end"/>
      </w:r>
      <w:r w:rsidR="000C1732" w:rsidRPr="00753965">
        <w:rPr>
          <w:rFonts w:ascii="Arial" w:hAnsi="Arial" w:cs="Arial"/>
          <w:sz w:val="22"/>
        </w:rPr>
        <w:t xml:space="preserve"> to define the </w:t>
      </w:r>
      <w:r w:rsidR="004D29C7" w:rsidRPr="00753965">
        <w:rPr>
          <w:rFonts w:ascii="Arial" w:hAnsi="Arial" w:cs="Arial"/>
          <w:sz w:val="22"/>
        </w:rPr>
        <w:t>hyper- or hypo-</w:t>
      </w:r>
      <w:r w:rsidR="007C2A9F" w:rsidRPr="007C2A9F">
        <w:rPr>
          <w:rFonts w:ascii="Arial" w:hAnsi="Arial" w:cs="Arial"/>
          <w:color w:val="000000" w:themeColor="text1"/>
          <w:sz w:val="22"/>
        </w:rPr>
        <w:t xml:space="preserve"> </w:t>
      </w:r>
      <w:r w:rsidR="007C2A9F" w:rsidRPr="00393DBF">
        <w:rPr>
          <w:rFonts w:ascii="Arial" w:hAnsi="Arial" w:cs="Arial"/>
          <w:color w:val="000000" w:themeColor="text1"/>
          <w:sz w:val="22"/>
        </w:rPr>
        <w:t>Methyl</w:t>
      </w:r>
      <w:r w:rsidR="007C2A9F">
        <w:rPr>
          <w:rFonts w:ascii="Arial" w:hAnsi="Arial" w:cs="Arial"/>
          <w:color w:val="000000" w:themeColor="text1"/>
          <w:sz w:val="22"/>
          <w:vertAlign w:val="subscript"/>
        </w:rPr>
        <w:t>LRM</w:t>
      </w:r>
      <w:r w:rsidR="000C1732" w:rsidRPr="00753965">
        <w:rPr>
          <w:rFonts w:ascii="Arial" w:hAnsi="Arial" w:cs="Arial"/>
          <w:sz w:val="22"/>
        </w:rPr>
        <w:t xml:space="preserve"> compared to the healthy ref group.</w:t>
      </w:r>
      <w:r w:rsidRPr="00753965">
        <w:rPr>
          <w:rFonts w:ascii="Arial" w:hAnsi="Arial" w:cs="Arial"/>
          <w:sz w:val="22"/>
        </w:rPr>
        <w:t xml:space="preserve"> </w:t>
      </w:r>
      <w:r w:rsidR="002955FB" w:rsidRPr="00753965">
        <w:rPr>
          <w:rFonts w:ascii="Arial" w:hAnsi="Arial" w:cs="Arial"/>
          <w:sz w:val="22"/>
        </w:rPr>
        <w:t xml:space="preserve">Only autosomes were included in this analysis. </w:t>
      </w:r>
      <w:r w:rsidR="001E028C" w:rsidRPr="000818AC">
        <w:rPr>
          <w:rFonts w:ascii="Arial" w:hAnsi="Arial" w:cs="Arial"/>
          <w:sz w:val="22"/>
        </w:rPr>
        <w:t xml:space="preserve">A </w:t>
      </w:r>
      <w:r w:rsidR="007C2A9F">
        <w:rPr>
          <w:rFonts w:ascii="Arial" w:hAnsi="Arial" w:cs="Arial"/>
          <w:sz w:val="22"/>
        </w:rPr>
        <w:t>2</w:t>
      </w:r>
      <w:r w:rsidR="00E8773E" w:rsidRPr="000818AC">
        <w:rPr>
          <w:rFonts w:ascii="Arial" w:hAnsi="Arial" w:cs="Arial"/>
          <w:sz w:val="22"/>
        </w:rPr>
        <w:t xml:space="preserve">-Mb region of a sample was </w:t>
      </w:r>
      <w:r w:rsidR="001E028C" w:rsidRPr="000818AC">
        <w:rPr>
          <w:rFonts w:ascii="Arial" w:hAnsi="Arial" w:cs="Arial"/>
          <w:sz w:val="22"/>
        </w:rPr>
        <w:t xml:space="preserve">defined as </w:t>
      </w:r>
      <w:r w:rsidR="004D29C7" w:rsidRPr="000818AC">
        <w:rPr>
          <w:rFonts w:ascii="Arial" w:hAnsi="Arial" w:cs="Arial"/>
          <w:sz w:val="22"/>
        </w:rPr>
        <w:t>hyper-</w:t>
      </w:r>
      <w:r w:rsidR="001E028C" w:rsidRPr="000818AC">
        <w:rPr>
          <w:rFonts w:ascii="Arial" w:hAnsi="Arial" w:cs="Arial"/>
          <w:sz w:val="22"/>
        </w:rPr>
        <w:t xml:space="preserve"> or </w:t>
      </w:r>
      <w:r w:rsidR="004D29C7" w:rsidRPr="000818AC">
        <w:rPr>
          <w:rFonts w:ascii="Arial" w:hAnsi="Arial" w:cs="Arial"/>
          <w:sz w:val="22"/>
        </w:rPr>
        <w:t xml:space="preserve">hypo-methylated </w:t>
      </w:r>
      <w:r w:rsidR="001E028C" w:rsidRPr="000818AC">
        <w:rPr>
          <w:rFonts w:ascii="Arial" w:hAnsi="Arial" w:cs="Arial"/>
          <w:sz w:val="22"/>
        </w:rPr>
        <w:t xml:space="preserve">if its </w:t>
      </w:r>
      <w:r w:rsidR="00E8773E" w:rsidRPr="000818AC">
        <w:rPr>
          <w:rFonts w:ascii="Arial" w:hAnsi="Arial" w:cs="Arial"/>
          <w:sz w:val="22"/>
        </w:rPr>
        <w:t xml:space="preserve">average </w:t>
      </w:r>
      <w:r w:rsidR="001E028C" w:rsidRPr="000818AC">
        <w:rPr>
          <w:rFonts w:ascii="Arial" w:hAnsi="Arial" w:cs="Arial"/>
          <w:sz w:val="22"/>
        </w:rPr>
        <w:t xml:space="preserve">methylation level was at least 3 SDs </w:t>
      </w:r>
      <w:r w:rsidR="00E8773E" w:rsidRPr="000818AC">
        <w:rPr>
          <w:rFonts w:ascii="Arial" w:hAnsi="Arial" w:cs="Arial"/>
          <w:sz w:val="22"/>
        </w:rPr>
        <w:t xml:space="preserve">above </w:t>
      </w:r>
      <w:r w:rsidR="001E028C" w:rsidRPr="000818AC">
        <w:rPr>
          <w:rFonts w:ascii="Arial" w:hAnsi="Arial" w:cs="Arial"/>
          <w:sz w:val="22"/>
        </w:rPr>
        <w:t xml:space="preserve">or </w:t>
      </w:r>
      <w:r w:rsidR="00E8773E" w:rsidRPr="000818AC">
        <w:rPr>
          <w:rFonts w:ascii="Arial" w:hAnsi="Arial" w:cs="Arial"/>
          <w:sz w:val="22"/>
        </w:rPr>
        <w:t>below</w:t>
      </w:r>
      <w:r w:rsidR="001E028C" w:rsidRPr="000818AC">
        <w:rPr>
          <w:rFonts w:ascii="Arial" w:hAnsi="Arial" w:cs="Arial"/>
          <w:sz w:val="22"/>
        </w:rPr>
        <w:t xml:space="preserve"> the </w:t>
      </w:r>
      <w:r w:rsidR="00E8773E" w:rsidRPr="000818AC">
        <w:rPr>
          <w:rFonts w:ascii="Arial" w:hAnsi="Arial" w:cs="Arial"/>
          <w:sz w:val="22"/>
        </w:rPr>
        <w:t xml:space="preserve">mean of the </w:t>
      </w:r>
      <w:r w:rsidR="001E028C" w:rsidRPr="000818AC">
        <w:rPr>
          <w:rFonts w:ascii="Arial" w:hAnsi="Arial" w:cs="Arial"/>
          <w:sz w:val="22"/>
        </w:rPr>
        <w:t xml:space="preserve">corresponding </w:t>
      </w:r>
      <w:r w:rsidR="002955FB" w:rsidRPr="000818AC">
        <w:rPr>
          <w:rFonts w:ascii="Arial" w:hAnsi="Arial" w:cs="Arial"/>
          <w:sz w:val="22"/>
        </w:rPr>
        <w:t xml:space="preserve">region </w:t>
      </w:r>
      <w:r w:rsidR="001E028C" w:rsidRPr="000818AC">
        <w:rPr>
          <w:rFonts w:ascii="Arial" w:hAnsi="Arial" w:cs="Arial"/>
          <w:sz w:val="22"/>
        </w:rPr>
        <w:t>of the healthy individuals.</w:t>
      </w:r>
      <w:r w:rsidR="002955FB" w:rsidRPr="000818AC">
        <w:rPr>
          <w:rFonts w:ascii="Arial" w:hAnsi="Arial" w:cs="Arial"/>
          <w:sz w:val="22"/>
        </w:rPr>
        <w:t xml:space="preserve"> Then the number </w:t>
      </w:r>
      <w:r w:rsidR="00FC460D" w:rsidRPr="000818AC">
        <w:rPr>
          <w:rFonts w:ascii="Arial" w:hAnsi="Arial" w:cs="Arial"/>
          <w:sz w:val="22"/>
        </w:rPr>
        <w:t xml:space="preserve">and percentage </w:t>
      </w:r>
      <w:r w:rsidR="002955FB" w:rsidRPr="000818AC">
        <w:rPr>
          <w:rFonts w:ascii="Arial" w:hAnsi="Arial" w:cs="Arial"/>
          <w:sz w:val="22"/>
        </w:rPr>
        <w:t xml:space="preserve">of </w:t>
      </w:r>
      <w:r w:rsidR="002955FB" w:rsidRPr="00753965">
        <w:rPr>
          <w:rFonts w:ascii="Arial" w:hAnsi="Arial" w:cs="Arial"/>
          <w:sz w:val="22"/>
        </w:rPr>
        <w:t>hyper- or hypo-</w:t>
      </w:r>
      <w:r w:rsidR="007C2A9F" w:rsidRPr="007C2A9F">
        <w:rPr>
          <w:rFonts w:ascii="Arial" w:hAnsi="Arial" w:cs="Arial"/>
          <w:color w:val="000000" w:themeColor="text1"/>
          <w:sz w:val="22"/>
        </w:rPr>
        <w:t xml:space="preserve"> </w:t>
      </w:r>
      <w:r w:rsidR="007C2A9F" w:rsidRPr="00393DBF">
        <w:rPr>
          <w:rFonts w:ascii="Arial" w:hAnsi="Arial" w:cs="Arial"/>
          <w:color w:val="000000" w:themeColor="text1"/>
          <w:sz w:val="22"/>
        </w:rPr>
        <w:t>Methyl</w:t>
      </w:r>
      <w:r w:rsidR="007C2A9F">
        <w:rPr>
          <w:rFonts w:ascii="Arial" w:hAnsi="Arial" w:cs="Arial"/>
          <w:color w:val="000000" w:themeColor="text1"/>
          <w:sz w:val="22"/>
          <w:vertAlign w:val="subscript"/>
        </w:rPr>
        <w:t>LRM</w:t>
      </w:r>
      <w:r w:rsidR="002955FB" w:rsidRPr="00753965">
        <w:rPr>
          <w:rFonts w:ascii="Arial" w:hAnsi="Arial" w:cs="Arial"/>
          <w:sz w:val="22"/>
        </w:rPr>
        <w:t xml:space="preserve"> within the genome </w:t>
      </w:r>
      <w:r w:rsidR="00FC460D" w:rsidRPr="00753965">
        <w:rPr>
          <w:rFonts w:ascii="Arial" w:hAnsi="Arial" w:cs="Arial"/>
          <w:sz w:val="22"/>
        </w:rPr>
        <w:t>was calculated.</w:t>
      </w:r>
    </w:p>
    <w:p w14:paraId="2E8BB1AC" w14:textId="63EB0ABC" w:rsidR="001E028C" w:rsidRPr="00393DBF" w:rsidRDefault="001E028C" w:rsidP="000818AC">
      <w:pPr>
        <w:pStyle w:val="Heading3"/>
      </w:pPr>
      <w:r w:rsidRPr="00393DBF">
        <w:t xml:space="preserve">Identification and annotation of the </w:t>
      </w:r>
      <w:r w:rsidR="001B1728" w:rsidRPr="00393DBF">
        <w:t>differentially methylated CpGs (</w:t>
      </w:r>
      <w:r w:rsidR="00306E34" w:rsidRPr="00393DBF">
        <w:t>DMCs</w:t>
      </w:r>
      <w:r w:rsidR="001B1728" w:rsidRPr="00393DBF">
        <w:t>)</w:t>
      </w:r>
      <w:r w:rsidR="0094254B">
        <w:t xml:space="preserve"> and genes (DMGs)</w:t>
      </w:r>
    </w:p>
    <w:p w14:paraId="402BDAAB" w14:textId="0873BE13" w:rsidR="00E57AD8" w:rsidRPr="00393DBF" w:rsidRDefault="001E028C" w:rsidP="000818AC">
      <w:pPr>
        <w:spacing w:before="240"/>
        <w:rPr>
          <w:rFonts w:ascii="Arial" w:hAnsi="Arial" w:cs="Arial"/>
          <w:sz w:val="22"/>
        </w:rPr>
      </w:pPr>
      <w:r w:rsidRPr="00393DBF">
        <w:rPr>
          <w:rFonts w:ascii="Arial" w:hAnsi="Arial" w:cs="Arial"/>
          <w:sz w:val="22"/>
        </w:rPr>
        <w:t xml:space="preserve">The identification of </w:t>
      </w:r>
      <w:r w:rsidR="006F1CD6" w:rsidRPr="00393DBF">
        <w:rPr>
          <w:rFonts w:ascii="Arial" w:hAnsi="Arial" w:cs="Arial"/>
          <w:sz w:val="22"/>
        </w:rPr>
        <w:t>DMCs</w:t>
      </w:r>
      <w:r w:rsidRPr="00393DBF">
        <w:rPr>
          <w:rFonts w:ascii="Arial" w:hAnsi="Arial" w:cs="Arial"/>
          <w:sz w:val="22"/>
        </w:rPr>
        <w:t xml:space="preserve"> w</w:t>
      </w:r>
      <w:r w:rsidR="00125118" w:rsidRPr="00393DBF">
        <w:rPr>
          <w:rFonts w:ascii="Arial" w:hAnsi="Arial" w:cs="Arial"/>
          <w:sz w:val="22"/>
        </w:rPr>
        <w:t>as</w:t>
      </w:r>
      <w:r w:rsidRPr="00393DBF">
        <w:rPr>
          <w:rFonts w:ascii="Arial" w:hAnsi="Arial" w:cs="Arial"/>
          <w:sz w:val="22"/>
        </w:rPr>
        <w:t xml:space="preserve"> g</w:t>
      </w:r>
      <w:r w:rsidR="0076641A" w:rsidRPr="00393DBF">
        <w:rPr>
          <w:rFonts w:ascii="Arial" w:hAnsi="Arial" w:cs="Arial"/>
          <w:sz w:val="22"/>
        </w:rPr>
        <w:t>enerated using R package methylK</w:t>
      </w:r>
      <w:r w:rsidRPr="00393DBF">
        <w:rPr>
          <w:rFonts w:ascii="Arial" w:hAnsi="Arial" w:cs="Arial"/>
          <w:sz w:val="22"/>
        </w:rPr>
        <w:t>it. The significance of the DM</w:t>
      </w:r>
      <w:r w:rsidR="00383B8C" w:rsidRPr="00393DBF">
        <w:rPr>
          <w:rFonts w:ascii="Arial" w:hAnsi="Arial" w:cs="Arial"/>
          <w:sz w:val="22"/>
        </w:rPr>
        <w:t>C</w:t>
      </w:r>
      <w:r w:rsidR="00125118" w:rsidRPr="00393DBF">
        <w:rPr>
          <w:rFonts w:ascii="Arial" w:hAnsi="Arial" w:cs="Arial"/>
          <w:sz w:val="22"/>
        </w:rPr>
        <w:t>s</w:t>
      </w:r>
      <w:r w:rsidRPr="00393DBF">
        <w:rPr>
          <w:rFonts w:ascii="Arial" w:hAnsi="Arial" w:cs="Arial"/>
          <w:sz w:val="22"/>
        </w:rPr>
        <w:t xml:space="preserve"> between </w:t>
      </w:r>
      <w:r w:rsidR="005A51DE" w:rsidRPr="00393DBF">
        <w:rPr>
          <w:rFonts w:ascii="Arial" w:hAnsi="Arial" w:cs="Arial"/>
          <w:sz w:val="22"/>
        </w:rPr>
        <w:t>case (</w:t>
      </w:r>
      <w:r w:rsidR="00E5679B" w:rsidRPr="00393DBF">
        <w:rPr>
          <w:rFonts w:ascii="Arial" w:hAnsi="Arial" w:cs="Arial"/>
          <w:sz w:val="22"/>
        </w:rPr>
        <w:t>hepatitis</w:t>
      </w:r>
      <w:r w:rsidR="005A51DE" w:rsidRPr="00393DBF">
        <w:rPr>
          <w:rFonts w:ascii="Arial" w:hAnsi="Arial" w:cs="Arial"/>
          <w:sz w:val="22"/>
        </w:rPr>
        <w:t xml:space="preserve">, cirrhosis, </w:t>
      </w:r>
      <w:r w:rsidR="00E5679B" w:rsidRPr="00393DBF">
        <w:rPr>
          <w:rFonts w:ascii="Arial" w:hAnsi="Arial" w:cs="Arial"/>
          <w:sz w:val="22"/>
        </w:rPr>
        <w:t xml:space="preserve">early stage </w:t>
      </w:r>
      <w:r w:rsidR="005A51DE" w:rsidRPr="00393DBF">
        <w:rPr>
          <w:rFonts w:ascii="Arial" w:hAnsi="Arial" w:cs="Arial"/>
          <w:sz w:val="22"/>
        </w:rPr>
        <w:t xml:space="preserve">HCC, </w:t>
      </w:r>
      <w:r w:rsidR="00E5679B" w:rsidRPr="00393DBF">
        <w:rPr>
          <w:rFonts w:ascii="Arial" w:hAnsi="Arial" w:cs="Arial"/>
          <w:sz w:val="22"/>
        </w:rPr>
        <w:t>advanced HCC</w:t>
      </w:r>
      <w:r w:rsidR="005A51DE" w:rsidRPr="00393DBF">
        <w:rPr>
          <w:rFonts w:ascii="Arial" w:hAnsi="Arial" w:cs="Arial"/>
          <w:sz w:val="22"/>
        </w:rPr>
        <w:t xml:space="preserve">) </w:t>
      </w:r>
      <w:r w:rsidRPr="00393DBF">
        <w:rPr>
          <w:rFonts w:ascii="Arial" w:hAnsi="Arial" w:cs="Arial"/>
          <w:sz w:val="22"/>
        </w:rPr>
        <w:t>group</w:t>
      </w:r>
      <w:r w:rsidR="005A51DE" w:rsidRPr="00393DBF">
        <w:rPr>
          <w:rFonts w:ascii="Arial" w:hAnsi="Arial" w:cs="Arial"/>
          <w:sz w:val="22"/>
        </w:rPr>
        <w:t xml:space="preserve"> and healthy group</w:t>
      </w:r>
      <w:r w:rsidRPr="00393DBF">
        <w:rPr>
          <w:rFonts w:ascii="Arial" w:hAnsi="Arial" w:cs="Arial"/>
          <w:sz w:val="22"/>
        </w:rPr>
        <w:t xml:space="preserve"> was performed by </w:t>
      </w:r>
      <w:r w:rsidR="00F72E50" w:rsidRPr="00393DBF">
        <w:rPr>
          <w:rFonts w:ascii="Arial" w:hAnsi="Arial" w:cs="Arial"/>
          <w:sz w:val="22"/>
        </w:rPr>
        <w:t>logistic regression test</w:t>
      </w:r>
      <w:r w:rsidRPr="00393DBF">
        <w:rPr>
          <w:rFonts w:ascii="Arial" w:hAnsi="Arial" w:cs="Arial"/>
          <w:sz w:val="22"/>
        </w:rPr>
        <w:t xml:space="preserve"> with at least 5-fold coverage. P-value </w:t>
      </w:r>
      <w:r w:rsidR="00E57AD8" w:rsidRPr="00393DBF">
        <w:rPr>
          <w:rFonts w:ascii="Arial" w:hAnsi="Arial" w:cs="Arial"/>
          <w:sz w:val="22"/>
        </w:rPr>
        <w:t>was</w:t>
      </w:r>
      <w:r w:rsidRPr="00393DBF">
        <w:rPr>
          <w:rFonts w:ascii="Arial" w:hAnsi="Arial" w:cs="Arial"/>
          <w:sz w:val="22"/>
        </w:rPr>
        <w:t xml:space="preserve"> adjusted for multiple testing with the method of Hochberg and Benjamini. The CpG sites were considered differentially, if the Benjamini Hochberg corrected P value ≤ 0.05 and the </w:t>
      </w:r>
      <w:bookmarkStart w:id="406" w:name="OLE_LINK5"/>
      <w:bookmarkStart w:id="407" w:name="OLE_LINK6"/>
      <w:bookmarkStart w:id="408" w:name="OLE_LINK7"/>
      <w:r w:rsidRPr="00393DBF">
        <w:rPr>
          <w:rFonts w:ascii="Arial" w:hAnsi="Arial" w:cs="Arial"/>
          <w:sz w:val="22"/>
        </w:rPr>
        <w:t>methylation level difference</w:t>
      </w:r>
      <w:bookmarkEnd w:id="406"/>
      <w:bookmarkEnd w:id="407"/>
      <w:bookmarkEnd w:id="408"/>
      <w:r w:rsidRPr="00393DBF">
        <w:rPr>
          <w:rFonts w:ascii="Arial" w:hAnsi="Arial" w:cs="Arial"/>
          <w:sz w:val="22"/>
        </w:rPr>
        <w:t xml:space="preserve"> was ≥ 0.2. Each </w:t>
      </w:r>
      <w:r w:rsidR="004A40D9" w:rsidRPr="00393DBF">
        <w:rPr>
          <w:rFonts w:ascii="Arial" w:hAnsi="Arial" w:cs="Arial"/>
          <w:sz w:val="22"/>
        </w:rPr>
        <w:t xml:space="preserve">DMCs </w:t>
      </w:r>
      <w:r w:rsidRPr="00393DBF">
        <w:rPr>
          <w:rFonts w:ascii="Arial" w:hAnsi="Arial" w:cs="Arial"/>
          <w:sz w:val="22"/>
        </w:rPr>
        <w:t xml:space="preserve">was annotated for each RefSeq transcript obtained from ENSEMBL GRCh37. Promoters are defined as regions 2kb upstream from TSS for each RefSeq transcript. </w:t>
      </w:r>
      <w:r w:rsidR="00FF1F9F" w:rsidRPr="00393DBF">
        <w:rPr>
          <w:rFonts w:ascii="Arial" w:hAnsi="Arial" w:cs="Arial"/>
          <w:sz w:val="22"/>
        </w:rPr>
        <w:t>RepeatMasker annotations</w:t>
      </w:r>
      <w:r w:rsidRPr="00393DBF">
        <w:rPr>
          <w:rFonts w:ascii="Arial" w:hAnsi="Arial" w:cs="Arial"/>
          <w:sz w:val="22"/>
        </w:rPr>
        <w:t xml:space="preserve"> </w:t>
      </w:r>
      <w:r w:rsidR="00E57AD8" w:rsidRPr="00393DBF">
        <w:rPr>
          <w:rFonts w:ascii="Arial" w:hAnsi="Arial" w:cs="Arial"/>
          <w:sz w:val="22"/>
        </w:rPr>
        <w:t>were obtained from UCSC.</w:t>
      </w:r>
    </w:p>
    <w:p w14:paraId="3D63CAE5" w14:textId="77777777" w:rsidR="003C5606" w:rsidRPr="00393DBF" w:rsidRDefault="003C5606" w:rsidP="000818AC">
      <w:pPr>
        <w:pStyle w:val="Heading3"/>
      </w:pPr>
      <w:r w:rsidRPr="00393DBF">
        <w:t>The enrichment score in each genomic region</w:t>
      </w:r>
    </w:p>
    <w:p w14:paraId="0880390F" w14:textId="04B77623" w:rsidR="003C5606" w:rsidRPr="00393DBF" w:rsidRDefault="003C5606" w:rsidP="000818AC">
      <w:pPr>
        <w:spacing w:before="240"/>
        <w:rPr>
          <w:rFonts w:ascii="Arial" w:hAnsi="Arial" w:cs="Arial"/>
          <w:sz w:val="22"/>
        </w:rPr>
      </w:pPr>
      <w:r w:rsidRPr="00393DBF">
        <w:rPr>
          <w:rFonts w:ascii="Arial" w:hAnsi="Arial" w:cs="Arial"/>
          <w:sz w:val="22"/>
        </w:rPr>
        <w:t>The enrichment score for CpGs or DMCs was calculated by the following formula:The enrichment score</w:t>
      </w:r>
      <w:r w:rsidRPr="00393DBF">
        <w:rPr>
          <w:rFonts w:ascii="Arial" w:hAnsi="Arial" w:cs="Arial"/>
          <w:sz w:val="22"/>
          <w:vertAlign w:val="subscript"/>
        </w:rPr>
        <w:t>in the genomic element</w:t>
      </w:r>
      <w:r w:rsidRPr="00393DBF">
        <w:rPr>
          <w:rFonts w:ascii="Arial" w:hAnsi="Arial" w:cs="Arial"/>
          <w:sz w:val="22"/>
        </w:rPr>
        <w:t xml:space="preserve"> = log</w:t>
      </w:r>
      <w:r w:rsidRPr="00393DBF">
        <w:rPr>
          <w:rFonts w:ascii="Arial" w:hAnsi="Arial" w:cs="Arial"/>
          <w:sz w:val="22"/>
          <w:vertAlign w:val="subscript"/>
        </w:rPr>
        <w:t>2</w:t>
      </w:r>
      <w:r w:rsidRPr="00393DBF">
        <w:rPr>
          <w:rFonts w:ascii="Arial" w:hAnsi="Arial" w:cs="Arial"/>
          <w:sz w:val="22"/>
        </w:rPr>
        <w:t xml:space="preserve"> (# DMCs</w:t>
      </w:r>
      <w:r w:rsidRPr="00393DBF">
        <w:rPr>
          <w:rFonts w:ascii="Arial" w:hAnsi="Arial" w:cs="Arial"/>
          <w:sz w:val="22"/>
          <w:vertAlign w:val="subscript"/>
        </w:rPr>
        <w:t>in the genomic element</w:t>
      </w:r>
      <w:r w:rsidRPr="00393DBF">
        <w:rPr>
          <w:rFonts w:ascii="Arial" w:hAnsi="Arial" w:cs="Arial"/>
          <w:sz w:val="22"/>
        </w:rPr>
        <w:t>/# expected). # expected was computed as: # DMCs</w:t>
      </w:r>
      <w:r w:rsidRPr="00393DBF">
        <w:rPr>
          <w:rFonts w:ascii="Arial" w:hAnsi="Arial" w:cs="Arial"/>
          <w:sz w:val="22"/>
          <w:vertAlign w:val="subscript"/>
        </w:rPr>
        <w:t>in the genome</w:t>
      </w:r>
      <w:r w:rsidRPr="00393DBF">
        <w:rPr>
          <w:rFonts w:ascii="Arial" w:hAnsi="Arial" w:cs="Arial"/>
          <w:sz w:val="22"/>
        </w:rPr>
        <w:t xml:space="preserve"> × # CpG sites</w:t>
      </w:r>
      <w:r w:rsidRPr="00393DBF">
        <w:rPr>
          <w:rFonts w:ascii="Arial" w:hAnsi="Arial" w:cs="Arial"/>
          <w:sz w:val="22"/>
          <w:vertAlign w:val="subscript"/>
        </w:rPr>
        <w:t>in the genomic element</w:t>
      </w:r>
      <w:r w:rsidRPr="00393DBF">
        <w:rPr>
          <w:rFonts w:ascii="Arial" w:hAnsi="Arial" w:cs="Arial"/>
          <w:sz w:val="22"/>
        </w:rPr>
        <w:t>/# total CpG sites</w:t>
      </w:r>
      <w:r w:rsidRPr="00393DBF">
        <w:rPr>
          <w:rFonts w:ascii="Arial" w:hAnsi="Arial" w:cs="Arial"/>
          <w:sz w:val="22"/>
          <w:vertAlign w:val="subscript"/>
        </w:rPr>
        <w:t>in the genome</w:t>
      </w:r>
      <w:r w:rsidRPr="00393DBF">
        <w:rPr>
          <w:rFonts w:ascii="Arial" w:hAnsi="Arial" w:cs="Arial"/>
          <w:sz w:val="22"/>
        </w:rPr>
        <w:t>. # means the number of sites.</w:t>
      </w:r>
    </w:p>
    <w:p w14:paraId="00CDA531" w14:textId="4883F26F" w:rsidR="00C028C9" w:rsidRPr="00393DBF" w:rsidRDefault="009205F2" w:rsidP="000818AC">
      <w:pPr>
        <w:pStyle w:val="Heading3"/>
      </w:pPr>
      <w:r>
        <w:t>DNA methylation</w:t>
      </w:r>
      <w:r w:rsidR="00B419C9" w:rsidRPr="00393DBF">
        <w:t xml:space="preserve"> of CpGs near the HBV integration site</w:t>
      </w:r>
      <w:r>
        <w:t xml:space="preserve">s in </w:t>
      </w:r>
      <w:r w:rsidRPr="000818AC">
        <w:t>hepatitis, cirrhosis and HCC</w:t>
      </w:r>
      <w:r w:rsidRPr="00393DBF" w:rsidDel="009205F2">
        <w:t xml:space="preserve"> </w:t>
      </w:r>
    </w:p>
    <w:p w14:paraId="0FBC93C5" w14:textId="6D891D1B" w:rsidR="0068686A" w:rsidRPr="000818AC" w:rsidRDefault="004A40D9" w:rsidP="000818AC">
      <w:pPr>
        <w:spacing w:before="240"/>
        <w:rPr>
          <w:rFonts w:ascii="Arial" w:hAnsi="Arial" w:cs="Arial"/>
          <w:sz w:val="22"/>
        </w:rPr>
      </w:pPr>
      <w:r w:rsidRPr="000818AC">
        <w:rPr>
          <w:rFonts w:ascii="Arial" w:hAnsi="Arial" w:cs="Arial"/>
          <w:sz w:val="22"/>
        </w:rPr>
        <w:t>Identification of hypo-</w:t>
      </w:r>
      <w:r w:rsidR="00633BC2" w:rsidRPr="000818AC">
        <w:rPr>
          <w:rFonts w:ascii="Arial" w:hAnsi="Arial" w:cs="Arial"/>
          <w:sz w:val="22"/>
        </w:rPr>
        <w:t>CpGs</w:t>
      </w:r>
      <w:r w:rsidR="00D11A06" w:rsidRPr="000818AC">
        <w:rPr>
          <w:rFonts w:ascii="Arial" w:hAnsi="Arial" w:cs="Arial"/>
          <w:sz w:val="22"/>
        </w:rPr>
        <w:t xml:space="preserve"> within the 100 bp upstream or downstream of HBV integration sites</w:t>
      </w:r>
      <w:r w:rsidR="00B419C9" w:rsidRPr="000818AC">
        <w:rPr>
          <w:rFonts w:ascii="Arial" w:hAnsi="Arial" w:cs="Arial"/>
          <w:sz w:val="22"/>
        </w:rPr>
        <w:t xml:space="preserve">. </w:t>
      </w:r>
      <w:r w:rsidR="00C028C9" w:rsidRPr="00393DBF">
        <w:rPr>
          <w:rFonts w:ascii="Arial" w:hAnsi="Arial" w:cs="Arial"/>
          <w:sz w:val="22"/>
        </w:rPr>
        <w:t xml:space="preserve">The HBV integration sites were extracted from previous </w:t>
      </w:r>
      <w:r w:rsidR="0094254B" w:rsidRPr="00393DBF">
        <w:rPr>
          <w:rFonts w:ascii="Arial" w:hAnsi="Arial" w:cs="Arial"/>
          <w:sz w:val="22"/>
        </w:rPr>
        <w:t xml:space="preserve">reports </w:t>
      </w:r>
      <w:r w:rsidR="00C028C9" w:rsidRPr="00393DBF">
        <w:rPr>
          <w:rFonts w:ascii="Arial" w:hAnsi="Arial" w:cs="Arial"/>
          <w:sz w:val="22"/>
        </w:rPr>
        <w:fldChar w:fldCharType="begin">
          <w:fldData xml:space="preserve">PEVuZE5vdGU+PENpdGU+PEF1dGhvcj5KaWFuZzwvQXV0aG9yPjxZZWFyPjIwMTI8L1llYXI+PFJl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</w:fldData>
        </w:fldChar>
      </w:r>
      <w:r w:rsidR="006C6E93">
        <w:rPr>
          <w:rFonts w:ascii="Arial" w:hAnsi="Arial" w:cs="Arial"/>
          <w:sz w:val="22"/>
        </w:rPr>
        <w:instrText xml:space="preserve"> ADDIN EN.CITE </w:instrText>
      </w:r>
      <w:r w:rsidR="006C6E93">
        <w:rPr>
          <w:rFonts w:ascii="Arial" w:hAnsi="Arial" w:cs="Arial"/>
          <w:sz w:val="22"/>
        </w:rPr>
        <w:fldChar w:fldCharType="begin">
          <w:fldData xml:space="preserve">PEVuZE5vdGU+PENpdGU+PEF1dGhvcj5KaWFuZzwvQXV0aG9yPjxZZWFyPjIwMTI8L1llYXI+PFJl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</w:fldData>
        </w:fldChar>
      </w:r>
      <w:r w:rsidR="006C6E93">
        <w:rPr>
          <w:rFonts w:ascii="Arial" w:hAnsi="Arial" w:cs="Arial"/>
          <w:sz w:val="22"/>
        </w:rPr>
        <w:instrText xml:space="preserve"> ADDIN EN.CITE.DATA </w:instrText>
      </w:r>
      <w:r w:rsidR="006C6E93">
        <w:rPr>
          <w:rFonts w:ascii="Arial" w:hAnsi="Arial" w:cs="Arial"/>
          <w:sz w:val="22"/>
        </w:rPr>
      </w:r>
      <w:r w:rsidR="006C6E93">
        <w:rPr>
          <w:rFonts w:ascii="Arial" w:hAnsi="Arial" w:cs="Arial"/>
          <w:sz w:val="22"/>
        </w:rPr>
        <w:fldChar w:fldCharType="end"/>
      </w:r>
      <w:r w:rsidR="00C028C9" w:rsidRPr="00393DBF">
        <w:rPr>
          <w:rFonts w:ascii="Arial" w:hAnsi="Arial" w:cs="Arial"/>
          <w:sz w:val="22"/>
        </w:rPr>
      </w:r>
      <w:r w:rsidR="00C028C9" w:rsidRPr="00393DBF">
        <w:rPr>
          <w:rFonts w:ascii="Arial" w:hAnsi="Arial" w:cs="Arial"/>
          <w:sz w:val="22"/>
        </w:rPr>
        <w:fldChar w:fldCharType="separate"/>
      </w:r>
      <w:r w:rsidR="006C6E93">
        <w:rPr>
          <w:rFonts w:ascii="Arial" w:hAnsi="Arial" w:cs="Arial"/>
          <w:noProof/>
          <w:sz w:val="22"/>
        </w:rPr>
        <w:t>(26, 29-34)</w:t>
      </w:r>
      <w:r w:rsidR="00C028C9" w:rsidRPr="00393DBF">
        <w:rPr>
          <w:rFonts w:ascii="Arial" w:hAnsi="Arial" w:cs="Arial"/>
          <w:sz w:val="22"/>
        </w:rPr>
        <w:fldChar w:fldCharType="end"/>
      </w:r>
      <w:r w:rsidR="00C028C9" w:rsidRPr="00393DBF">
        <w:rPr>
          <w:rFonts w:ascii="Arial" w:hAnsi="Arial" w:cs="Arial"/>
          <w:sz w:val="22"/>
        </w:rPr>
        <w:t>.</w:t>
      </w:r>
      <w:r w:rsidR="00E47885" w:rsidRPr="00393DBF">
        <w:rPr>
          <w:rFonts w:ascii="Arial" w:hAnsi="Arial" w:cs="Arial"/>
          <w:sz w:val="22"/>
        </w:rPr>
        <w:t xml:space="preserve">We extracted CpG within the 100 bp upstream or downstream of HBV integration sites. Only autosomal CpGs and CpGs with depth over 5 in all the 54 samples were included in the hypo-CpGs analysis. Similar to the identification of </w:t>
      </w:r>
      <w:r w:rsidR="00F31222" w:rsidRPr="00F31222">
        <w:rPr>
          <w:rFonts w:ascii="Arial" w:hAnsi="Arial" w:cs="Arial"/>
          <w:sz w:val="22"/>
        </w:rPr>
        <w:t>hypo-LRMs</w:t>
      </w:r>
      <w:r w:rsidR="00E47885" w:rsidRPr="00393DBF">
        <w:rPr>
          <w:rFonts w:ascii="Arial" w:hAnsi="Arial" w:cs="Arial"/>
          <w:sz w:val="22"/>
        </w:rPr>
        <w:t>, a CpG of a sample was defined as hypo-methylated if its methylation level was 3 SDs or more below the mean of the corresponding CpGs of the healthy individuals.</w:t>
      </w:r>
      <w:r w:rsidR="004A0E91" w:rsidRPr="00393DBF">
        <w:rPr>
          <w:rFonts w:ascii="Arial" w:hAnsi="Arial" w:cs="Arial"/>
          <w:sz w:val="22"/>
        </w:rPr>
        <w:t xml:space="preserve"> Then the percentage of hypo-CpGs was calculated.</w:t>
      </w:r>
      <w:r w:rsidR="00B419C9" w:rsidRPr="000818AC">
        <w:rPr>
          <w:rFonts w:ascii="Arial" w:hAnsi="Arial" w:cs="Arial"/>
          <w:sz w:val="22"/>
        </w:rPr>
        <w:t xml:space="preserve"> </w:t>
      </w:r>
      <w:r w:rsidR="00B419C9" w:rsidRPr="000818AC">
        <w:rPr>
          <w:rFonts w:ascii="Arial" w:hAnsi="Arial" w:cs="Arial"/>
          <w:sz w:val="22"/>
        </w:rPr>
        <w:lastRenderedPageBreak/>
        <w:t>Average methylation level of the CpGs within the 100bp of the HBV integration sites.</w:t>
      </w:r>
      <w:r w:rsidR="00B419C9" w:rsidRPr="00393DBF">
        <w:rPr>
          <w:rFonts w:ascii="Arial" w:hAnsi="Arial" w:cs="Arial"/>
          <w:sz w:val="22"/>
        </w:rPr>
        <w:t xml:space="preserve"> </w:t>
      </w:r>
      <w:r w:rsidR="0059528A" w:rsidRPr="00393DBF">
        <w:rPr>
          <w:rFonts w:ascii="Arial" w:hAnsi="Arial" w:cs="Arial"/>
          <w:sz w:val="22"/>
        </w:rPr>
        <w:t xml:space="preserve">For each sample, the average methylation level of CpGs within the 100 bp upstream or downstream of HBV integration sites was included in all the CpGs. This value was calculated as the number </w:t>
      </w:r>
      <w:r w:rsidR="00A67AC7" w:rsidRPr="000818AC">
        <w:rPr>
          <w:rFonts w:ascii="Arial" w:hAnsi="Arial" w:cs="Arial"/>
          <w:sz w:val="22"/>
        </w:rPr>
        <w:t>of</w:t>
      </w:r>
      <w:r w:rsidR="0059528A" w:rsidRPr="000818AC">
        <w:rPr>
          <w:rFonts w:ascii="Arial" w:hAnsi="Arial" w:cs="Arial"/>
          <w:sz w:val="22"/>
        </w:rPr>
        <w:t xml:space="preserve"> the total number of cytosines divided by the number of methylated cytosines within the 100bp of the HBV integration sites.</w:t>
      </w:r>
    </w:p>
    <w:p w14:paraId="5C689294" w14:textId="6BB01C1A" w:rsidR="00BA6D10" w:rsidRPr="00393DBF" w:rsidRDefault="00BA6D10" w:rsidP="00BA6D10">
      <w:pPr>
        <w:pStyle w:val="Heading3"/>
      </w:pPr>
      <w:r>
        <w:t>Analysis for ROC curves</w:t>
      </w:r>
      <w:r w:rsidRPr="00393DBF" w:rsidDel="009205F2">
        <w:t xml:space="preserve"> </w:t>
      </w:r>
    </w:p>
    <w:p w14:paraId="041B16EC" w14:textId="60BF300D" w:rsidR="0068686A" w:rsidRDefault="00F0678C" w:rsidP="009B299B">
      <w:pPr>
        <w:spacing w:before="240"/>
        <w:rPr>
          <w:rFonts w:ascii="Arial" w:hAnsi="Arial" w:cs="Arial"/>
          <w:sz w:val="22"/>
        </w:rPr>
      </w:pPr>
      <w:r>
        <w:rPr>
          <w:rFonts w:ascii="Arial" w:hAnsi="Arial" w:cs="Arial"/>
          <w:sz w:val="22"/>
        </w:rPr>
        <w:t xml:space="preserve">Analysis of </w:t>
      </w:r>
      <w:r w:rsidRPr="00F0678C">
        <w:rPr>
          <w:rFonts w:ascii="Arial" w:hAnsi="Arial" w:cs="Arial"/>
          <w:sz w:val="22"/>
        </w:rPr>
        <w:t>receiver operating characteristics (ROC) curves</w:t>
      </w:r>
      <w:r>
        <w:rPr>
          <w:rFonts w:ascii="Arial" w:hAnsi="Arial" w:cs="Arial"/>
          <w:sz w:val="22"/>
        </w:rPr>
        <w:t xml:space="preserve"> w</w:t>
      </w:r>
      <w:r w:rsidR="00340496">
        <w:rPr>
          <w:rFonts w:ascii="Arial" w:hAnsi="Arial" w:cs="Arial"/>
          <w:sz w:val="22"/>
        </w:rPr>
        <w:t>as constructed using R package pROC</w:t>
      </w:r>
      <w:r w:rsidR="00180BA9">
        <w:rPr>
          <w:rFonts w:ascii="Arial" w:hAnsi="Arial" w:cs="Arial"/>
          <w:sz w:val="22"/>
        </w:rPr>
        <w:fldChar w:fldCharType="begin"/>
      </w:r>
      <w:r w:rsidR="006C6E93">
        <w:rPr>
          <w:rFonts w:ascii="Arial" w:hAnsi="Arial" w:cs="Arial"/>
          <w:sz w:val="22"/>
        </w:rPr>
        <w:instrText xml:space="preserve"> ADDIN EN.CITE &lt;EndNote&gt;&lt;Cite&gt;&lt;Author&gt;Robin&lt;/Author&gt;&lt;Year&gt;2011&lt;/Year&gt;&lt;RecNum&gt;50&lt;/RecNum&gt;&lt;DisplayText&gt;(41)&lt;/DisplayText&gt;&lt;record&gt;&lt;rec-number&gt;50&lt;/rec-number&gt;&lt;foreign-keys&gt;&lt;key app="EN" db-id="a9feazvsow9wfbepsttx9a5w2e5etavwv9t2" timestamp="1554776407"&gt;50&lt;/key&gt;&lt;/foreign-keys&gt;&lt;ref-type name="Journal Article"&gt;17&lt;/ref-type&gt;&lt;contributors&gt;&lt;authors&gt;&lt;author&gt;Robin, X.&lt;/author&gt;&lt;author&gt;Turck, N.&lt;/author&gt;&lt;author&gt;Hainard, A.&lt;/author&gt;&lt;author&gt;Tiberti, N.&lt;/author&gt;&lt;author&gt;Lisacek, F.&lt;/author&gt;&lt;author&gt;Sanchez, J. C.&lt;/author&gt;&lt;author&gt;Muller, M.&lt;/author&gt;&lt;/authors&gt;&lt;/contributors&gt;&lt;auth-address&gt;Biomedical Proteomics Research Group, Department of Structural Biology and Bioinformatics, Medical University Centre, Geneva, Switzerland. Xavier.Robin@unige.ch&lt;/auth-address&gt;&lt;titles&gt;&lt;title&gt;pROC: an open-source package for R and S+ to analyze and compare ROC curves&lt;/title&gt;&lt;secondary-title&gt;BMC Bioinformatics&lt;/secondary-title&gt;&lt;/titles&gt;&lt;periodical&gt;&lt;full-title&gt;BMC Bioinformatics&lt;/full-title&gt;&lt;/periodical&gt;&lt;pages&gt;77&lt;/pages&gt;&lt;volume&gt;12&lt;/volume&gt;&lt;keywords&gt;&lt;keyword&gt;Biomarkers/analysis&lt;/keyword&gt;&lt;keyword&gt;Computational Biology/*methods&lt;/keyword&gt;&lt;keyword&gt;Confidence Intervals&lt;/keyword&gt;&lt;keyword&gt;*Data Interpretation, Statistical&lt;/keyword&gt;&lt;keyword&gt;Humans&lt;/keyword&gt;&lt;keyword&gt;Programming Languages&lt;/keyword&gt;&lt;keyword&gt;*ROC Curve&lt;/keyword&gt;&lt;keyword&gt;*Software&lt;/keyword&gt;&lt;/keywords&gt;&lt;dates&gt;&lt;year&gt;2011&lt;/year&gt;&lt;pub-dates&gt;&lt;date&gt;Mar 17&lt;/date&gt;&lt;/pub-dates&gt;&lt;/dates&gt;&lt;isbn&gt;1471-2105 (Electronic)&amp;#xD;1471-2105 (Linking)&lt;/isbn&gt;&lt;accession-num&gt;21414208&lt;/accession-num&gt;&lt;urls&gt;&lt;related-urls&gt;&lt;url&gt;https://www.ncbi.nlm.nih.gov/pubmed/21414208&lt;/url&gt;&lt;/related-urls&gt;&lt;/urls&gt;&lt;custom2&gt;PMC3068975&lt;/custom2&gt;&lt;electronic-resource-num&gt;10.1186/1471-2105-12-77&lt;/electronic-resource-num&gt;&lt;/record&gt;&lt;/Cite&gt;&lt;/EndNote&gt;</w:instrText>
      </w:r>
      <w:r w:rsidR="00180BA9">
        <w:rPr>
          <w:rFonts w:ascii="Arial" w:hAnsi="Arial" w:cs="Arial"/>
          <w:sz w:val="22"/>
        </w:rPr>
        <w:fldChar w:fldCharType="separate"/>
      </w:r>
      <w:r w:rsidR="006C6E93">
        <w:rPr>
          <w:rFonts w:ascii="Arial" w:hAnsi="Arial" w:cs="Arial"/>
          <w:noProof/>
          <w:sz w:val="22"/>
        </w:rPr>
        <w:t>(41)</w:t>
      </w:r>
      <w:r w:rsidR="00180BA9">
        <w:rPr>
          <w:rFonts w:ascii="Arial" w:hAnsi="Arial" w:cs="Arial"/>
          <w:sz w:val="22"/>
        </w:rPr>
        <w:fldChar w:fldCharType="end"/>
      </w:r>
      <w:r w:rsidR="00340496">
        <w:rPr>
          <w:rFonts w:ascii="Arial" w:hAnsi="Arial" w:cs="Arial"/>
          <w:sz w:val="22"/>
        </w:rPr>
        <w:t>.</w:t>
      </w:r>
      <w:r>
        <w:rPr>
          <w:rFonts w:ascii="Arial" w:hAnsi="Arial" w:cs="Arial"/>
          <w:sz w:val="22"/>
        </w:rPr>
        <w:t xml:space="preserve"> </w:t>
      </w:r>
      <w:r w:rsidR="00F31222">
        <w:rPr>
          <w:rFonts w:ascii="Arial" w:hAnsi="Arial" w:cs="Arial"/>
          <w:sz w:val="22"/>
        </w:rPr>
        <w:t xml:space="preserve">The </w:t>
      </w:r>
      <w:r w:rsidR="00F31222" w:rsidRPr="00F31222">
        <w:rPr>
          <w:rFonts w:ascii="Arial" w:hAnsi="Arial" w:cs="Arial"/>
          <w:sz w:val="22"/>
        </w:rPr>
        <w:t>optimal</w:t>
      </w:r>
      <w:r w:rsidR="00F31222">
        <w:rPr>
          <w:rFonts w:ascii="Arial" w:hAnsi="Arial" w:cs="Arial"/>
          <w:sz w:val="22"/>
        </w:rPr>
        <w:t xml:space="preserve"> cutoff </w:t>
      </w:r>
      <w:r w:rsidR="0003139B">
        <w:rPr>
          <w:rFonts w:ascii="Arial" w:hAnsi="Arial" w:cs="Arial"/>
          <w:sz w:val="22"/>
        </w:rPr>
        <w:t xml:space="preserve">was determined using the </w:t>
      </w:r>
      <w:r w:rsidR="00BB6F9E">
        <w:rPr>
          <w:rFonts w:ascii="Arial" w:hAnsi="Arial" w:cs="Arial"/>
          <w:sz w:val="22"/>
        </w:rPr>
        <w:t>“</w:t>
      </w:r>
      <w:r w:rsidR="0003139B">
        <w:rPr>
          <w:rFonts w:ascii="Arial" w:hAnsi="Arial" w:cs="Arial"/>
          <w:sz w:val="22"/>
        </w:rPr>
        <w:t>coords</w:t>
      </w:r>
      <w:r w:rsidR="00BB6F9E">
        <w:rPr>
          <w:rFonts w:ascii="Arial" w:hAnsi="Arial" w:cs="Arial"/>
          <w:sz w:val="22"/>
        </w:rPr>
        <w:t>"</w:t>
      </w:r>
      <w:r w:rsidR="0003139B">
        <w:rPr>
          <w:rFonts w:ascii="Arial" w:hAnsi="Arial" w:cs="Arial"/>
          <w:sz w:val="22"/>
        </w:rPr>
        <w:t xml:space="preserve"> function. </w:t>
      </w:r>
      <w:r w:rsidR="0003139B" w:rsidRPr="0003139B">
        <w:rPr>
          <w:rFonts w:ascii="Arial" w:hAnsi="Arial" w:cs="Arial"/>
          <w:sz w:val="22"/>
        </w:rPr>
        <w:t xml:space="preserve">The optimal cut-off </w:t>
      </w:r>
      <w:r w:rsidR="0003139B">
        <w:rPr>
          <w:rFonts w:ascii="Arial" w:hAnsi="Arial" w:cs="Arial"/>
          <w:sz w:val="22"/>
        </w:rPr>
        <w:t>was</w:t>
      </w:r>
      <w:r w:rsidR="0003139B" w:rsidRPr="0003139B">
        <w:rPr>
          <w:rFonts w:ascii="Arial" w:hAnsi="Arial" w:cs="Arial"/>
          <w:sz w:val="22"/>
        </w:rPr>
        <w:t xml:space="preserve"> the threshold that maximize</w:t>
      </w:r>
      <w:r w:rsidR="0003139B">
        <w:rPr>
          <w:rFonts w:ascii="Arial" w:hAnsi="Arial" w:cs="Arial"/>
          <w:sz w:val="22"/>
        </w:rPr>
        <w:t>d</w:t>
      </w:r>
      <w:r w:rsidR="0003139B" w:rsidRPr="0003139B">
        <w:rPr>
          <w:rFonts w:ascii="Arial" w:hAnsi="Arial" w:cs="Arial"/>
          <w:sz w:val="22"/>
        </w:rPr>
        <w:t xml:space="preserve"> the distance to the identity (diagonal) line</w:t>
      </w:r>
      <w:r w:rsidR="0003139B">
        <w:rPr>
          <w:rFonts w:ascii="Arial" w:hAnsi="Arial" w:cs="Arial"/>
          <w:sz w:val="22"/>
        </w:rPr>
        <w:t>.</w:t>
      </w:r>
    </w:p>
    <w:p w14:paraId="2FE19250" w14:textId="77777777" w:rsidR="009B299B" w:rsidRPr="009B299B" w:rsidRDefault="009B299B" w:rsidP="009B299B">
      <w:pPr>
        <w:spacing w:before="240"/>
        <w:rPr>
          <w:rFonts w:ascii="Arial" w:hAnsi="Arial" w:cs="Arial"/>
          <w:sz w:val="22"/>
        </w:rPr>
      </w:pPr>
    </w:p>
    <w:p w14:paraId="7D96CFA4" w14:textId="50345E86" w:rsidR="0068686A" w:rsidRPr="007B2A82" w:rsidRDefault="0068686A" w:rsidP="0068686A">
      <w:pPr>
        <w:rPr>
          <w:rFonts w:ascii="Arial" w:hAnsi="Arial" w:cs="Arial"/>
          <w:b/>
          <w:sz w:val="22"/>
        </w:rPr>
      </w:pPr>
      <w:r w:rsidRPr="007B2A82">
        <w:rPr>
          <w:rFonts w:ascii="Arial" w:hAnsi="Arial" w:cs="Arial"/>
          <w:b/>
          <w:sz w:val="22"/>
        </w:rPr>
        <w:t>Acknowledgements</w:t>
      </w:r>
    </w:p>
    <w:p w14:paraId="6706DEB1" w14:textId="01CD2367" w:rsidR="009523FC" w:rsidRPr="003C7B6B" w:rsidRDefault="00AA2A6E" w:rsidP="00E17E08">
      <w:pPr>
        <w:spacing w:before="240"/>
        <w:rPr>
          <w:rFonts w:ascii="Arial" w:hAnsi="Arial" w:cs="Arial"/>
          <w:sz w:val="22"/>
        </w:rPr>
      </w:pPr>
      <w:r>
        <w:rPr>
          <w:rFonts w:ascii="Arial" w:hAnsi="Arial" w:cs="Arial"/>
          <w:sz w:val="22"/>
        </w:rPr>
        <w:t>This study is funded by </w:t>
      </w:r>
      <w:r w:rsidR="003C7B6B" w:rsidRPr="003C7B6B">
        <w:rPr>
          <w:rFonts w:ascii="Arial" w:hAnsi="Arial" w:cs="Arial"/>
          <w:sz w:val="22"/>
        </w:rPr>
        <w:t>Innovation Promotion Association CAS (2016098) and National Natural Science Foundation of China (81201700) to D.Z., Major State Basic Research Development Program (</w:t>
      </w:r>
      <w:r w:rsidR="00AF15D7" w:rsidRPr="003C7B6B">
        <w:rPr>
          <w:rFonts w:ascii="Arial" w:hAnsi="Arial" w:cs="Arial"/>
          <w:sz w:val="22"/>
        </w:rPr>
        <w:t>2014CB542006</w:t>
      </w:r>
      <w:r w:rsidR="00AF15D7" w:rsidRPr="003C7B6B">
        <w:t>)</w:t>
      </w:r>
      <w:r w:rsidR="003C7B6B" w:rsidRPr="003C7B6B">
        <w:rPr>
          <w:rFonts w:ascii="Arial" w:hAnsi="Arial" w:cs="Arial"/>
          <w:sz w:val="22"/>
        </w:rPr>
        <w:t>, the Key Research Program of the Chinese Academy of Sciences (KJZD-EW-L14) to C.Z., Capital's Funds for Health Improvement and Research (2018-1-1151) to P.D., and NLM training grant to the Computation and Informatics in Biology and Medicine Training Program (NLM 5T15LM007359) to S.G.</w:t>
      </w:r>
    </w:p>
    <w:p w14:paraId="05D9FAAA" w14:textId="77777777" w:rsidR="009523FC" w:rsidRDefault="009523FC" w:rsidP="0068686A">
      <w:pPr>
        <w:rPr>
          <w:rFonts w:ascii="Arial" w:hAnsi="Arial" w:cs="Arial"/>
          <w:b/>
          <w:sz w:val="22"/>
        </w:rPr>
      </w:pPr>
    </w:p>
    <w:p w14:paraId="2E0413A0" w14:textId="10F04991" w:rsidR="0068686A" w:rsidRDefault="0068686A" w:rsidP="0068686A">
      <w:pPr>
        <w:rPr>
          <w:rFonts w:ascii="Arial" w:hAnsi="Arial" w:cs="Arial"/>
          <w:b/>
          <w:sz w:val="22"/>
        </w:rPr>
      </w:pPr>
      <w:r w:rsidRPr="007B2A82">
        <w:rPr>
          <w:rFonts w:ascii="Arial" w:hAnsi="Arial" w:cs="Arial"/>
          <w:b/>
          <w:sz w:val="22"/>
        </w:rPr>
        <w:t>Authorship Contributions</w:t>
      </w:r>
    </w:p>
    <w:p w14:paraId="6D430548" w14:textId="5D9F9E75" w:rsidR="00411D7A" w:rsidRPr="00485A7C" w:rsidRDefault="003E09C7" w:rsidP="00485A7C">
      <w:pPr>
        <w:spacing w:before="240"/>
        <w:rPr>
          <w:rFonts w:ascii="Arial" w:hAnsi="Arial" w:cs="Arial"/>
          <w:sz w:val="22"/>
        </w:rPr>
      </w:pPr>
      <w:r w:rsidRPr="00CF0884">
        <w:rPr>
          <w:rFonts w:ascii="Arial" w:hAnsi="Arial" w:cs="Arial"/>
          <w:sz w:val="22"/>
        </w:rPr>
        <w:t xml:space="preserve">HZ </w:t>
      </w:r>
      <w:r w:rsidR="001A7511" w:rsidRPr="00CF0884">
        <w:rPr>
          <w:rFonts w:ascii="Arial" w:hAnsi="Arial" w:cs="Arial"/>
          <w:sz w:val="22"/>
        </w:rPr>
        <w:t xml:space="preserve">and </w:t>
      </w:r>
      <w:r w:rsidR="00637638" w:rsidRPr="00CF0884">
        <w:rPr>
          <w:rFonts w:ascii="Arial" w:hAnsi="Arial" w:cs="Arial"/>
          <w:sz w:val="22"/>
        </w:rPr>
        <w:t>S</w:t>
      </w:r>
      <w:r w:rsidR="001A7511" w:rsidRPr="00CF0884">
        <w:rPr>
          <w:rFonts w:ascii="Arial" w:hAnsi="Arial" w:cs="Arial"/>
          <w:sz w:val="22"/>
        </w:rPr>
        <w:t>G</w:t>
      </w:r>
      <w:r w:rsidR="00637638" w:rsidRPr="00CF0884">
        <w:rPr>
          <w:rFonts w:ascii="Arial" w:hAnsi="Arial" w:cs="Arial"/>
          <w:sz w:val="22"/>
        </w:rPr>
        <w:t xml:space="preserve"> performed analyses, </w:t>
      </w:r>
      <w:r w:rsidRPr="00CF0884">
        <w:rPr>
          <w:rFonts w:ascii="Arial" w:hAnsi="Arial" w:cs="Arial"/>
          <w:sz w:val="22"/>
        </w:rPr>
        <w:t xml:space="preserve">developed analysis methods and power calculations, </w:t>
      </w:r>
      <w:r w:rsidR="00637638" w:rsidRPr="00CF0884">
        <w:rPr>
          <w:rFonts w:ascii="Arial" w:hAnsi="Arial" w:cs="Arial"/>
          <w:sz w:val="22"/>
        </w:rPr>
        <w:t xml:space="preserve">interpreted results, and </w:t>
      </w:r>
      <w:r w:rsidR="001A7511" w:rsidRPr="00CF0884">
        <w:rPr>
          <w:rFonts w:ascii="Arial" w:hAnsi="Arial" w:cs="Arial"/>
          <w:sz w:val="22"/>
        </w:rPr>
        <w:t>drafted</w:t>
      </w:r>
      <w:r w:rsidR="00637638" w:rsidRPr="00CF0884">
        <w:rPr>
          <w:rFonts w:ascii="Arial" w:hAnsi="Arial" w:cs="Arial"/>
          <w:sz w:val="22"/>
        </w:rPr>
        <w:t xml:space="preserve"> the manuscript.</w:t>
      </w:r>
      <w:r w:rsidRPr="00CF0884">
        <w:rPr>
          <w:rFonts w:ascii="Arial" w:hAnsi="Arial" w:cs="Arial"/>
          <w:sz w:val="22"/>
        </w:rPr>
        <w:t xml:space="preserve"> PD enrolled patients and collected</w:t>
      </w:r>
      <w:r w:rsidR="001A7511" w:rsidRPr="00CF0884">
        <w:rPr>
          <w:rFonts w:ascii="Arial" w:hAnsi="Arial" w:cs="Arial"/>
          <w:sz w:val="22"/>
        </w:rPr>
        <w:t xml:space="preserve"> all</w:t>
      </w:r>
      <w:r w:rsidRPr="00CF0884">
        <w:rPr>
          <w:rFonts w:ascii="Arial" w:hAnsi="Arial" w:cs="Arial"/>
          <w:sz w:val="22"/>
        </w:rPr>
        <w:t xml:space="preserve"> the clinical information</w:t>
      </w:r>
      <w:r w:rsidR="001A7511" w:rsidRPr="00CF0884">
        <w:rPr>
          <w:rFonts w:ascii="Arial" w:hAnsi="Arial" w:cs="Arial"/>
          <w:sz w:val="22"/>
        </w:rPr>
        <w:t>. CT and JK conducted sequencing experiments. ZW collected and prepared tissue samples for sequencing analysis and collected results of clinical assays.</w:t>
      </w:r>
      <w:r w:rsidRPr="00CF0884">
        <w:rPr>
          <w:rFonts w:ascii="Arial" w:hAnsi="Arial" w:cs="Arial"/>
          <w:sz w:val="22"/>
        </w:rPr>
        <w:t xml:space="preserve"> </w:t>
      </w:r>
      <w:r w:rsidR="00CF0884">
        <w:rPr>
          <w:rFonts w:ascii="Arial" w:hAnsi="Arial" w:cs="Arial"/>
          <w:sz w:val="22"/>
        </w:rPr>
        <w:t>RC and AV</w:t>
      </w:r>
      <w:r w:rsidR="00637638" w:rsidRPr="00CF0884">
        <w:rPr>
          <w:rFonts w:ascii="Arial" w:hAnsi="Arial" w:cs="Arial"/>
          <w:sz w:val="22"/>
        </w:rPr>
        <w:t xml:space="preserve"> interpreted results, provided </w:t>
      </w:r>
      <w:r w:rsidRPr="00CF0884">
        <w:rPr>
          <w:rFonts w:ascii="Arial" w:hAnsi="Arial" w:cs="Arial"/>
          <w:sz w:val="22"/>
        </w:rPr>
        <w:t xml:space="preserve">liver cancer </w:t>
      </w:r>
      <w:ins w:id="409" w:author="Schrodi, Steven J PHD" w:date="2019-04-16T19:45:00Z">
        <w:r w:rsidR="006F7211">
          <w:rPr>
            <w:rFonts w:ascii="Arial" w:hAnsi="Arial" w:cs="Arial"/>
            <w:sz w:val="22"/>
          </w:rPr>
          <w:t xml:space="preserve">and hepatology </w:t>
        </w:r>
      </w:ins>
      <w:r w:rsidR="00CF0884">
        <w:rPr>
          <w:rFonts w:ascii="Arial" w:hAnsi="Arial" w:cs="Arial"/>
          <w:sz w:val="22"/>
        </w:rPr>
        <w:t xml:space="preserve">clinical </w:t>
      </w:r>
      <w:r w:rsidR="00637638" w:rsidRPr="00CF0884">
        <w:rPr>
          <w:rFonts w:ascii="Arial" w:hAnsi="Arial" w:cs="Arial"/>
          <w:sz w:val="22"/>
        </w:rPr>
        <w:t xml:space="preserve">expertise, reviewed and edited the manuscript. </w:t>
      </w:r>
      <w:r w:rsidR="001A7511" w:rsidRPr="00CF0884">
        <w:rPr>
          <w:rFonts w:ascii="Arial" w:hAnsi="Arial" w:cs="Arial"/>
          <w:sz w:val="22"/>
        </w:rPr>
        <w:t xml:space="preserve">HD </w:t>
      </w:r>
      <w:r w:rsidR="00637638" w:rsidRPr="00CF0884">
        <w:rPr>
          <w:rFonts w:ascii="Arial" w:hAnsi="Arial" w:cs="Arial"/>
          <w:sz w:val="22"/>
        </w:rPr>
        <w:t xml:space="preserve">aided in the analyses and reviewed the manuscript. </w:t>
      </w:r>
      <w:r w:rsidR="001A7511" w:rsidRPr="00CF0884">
        <w:rPr>
          <w:rFonts w:ascii="Arial" w:hAnsi="Arial" w:cs="Arial"/>
          <w:sz w:val="22"/>
        </w:rPr>
        <w:t xml:space="preserve">HD </w:t>
      </w:r>
      <w:r w:rsidR="00637638" w:rsidRPr="00CF0884">
        <w:rPr>
          <w:rFonts w:ascii="Arial" w:hAnsi="Arial" w:cs="Arial"/>
          <w:sz w:val="22"/>
        </w:rPr>
        <w:t xml:space="preserve">provided clinical advice and reviewed the manuscript. </w:t>
      </w:r>
      <w:r w:rsidR="001A7511" w:rsidRPr="00CF0884">
        <w:rPr>
          <w:rFonts w:ascii="Arial" w:hAnsi="Arial" w:cs="Arial"/>
          <w:sz w:val="22"/>
        </w:rPr>
        <w:t xml:space="preserve">XXX, DZ and </w:t>
      </w:r>
      <w:r w:rsidRPr="00CF0884">
        <w:rPr>
          <w:rFonts w:ascii="Arial" w:hAnsi="Arial" w:cs="Arial"/>
          <w:sz w:val="22"/>
        </w:rPr>
        <w:t>CZ</w:t>
      </w:r>
      <w:r w:rsidR="001A7511" w:rsidRPr="00CF0884">
        <w:rPr>
          <w:rFonts w:ascii="Arial" w:hAnsi="Arial" w:cs="Arial"/>
          <w:sz w:val="22"/>
        </w:rPr>
        <w:t xml:space="preserve"> designed the study, </w:t>
      </w:r>
      <w:r w:rsidRPr="00CF0884">
        <w:rPr>
          <w:rFonts w:ascii="Arial" w:hAnsi="Arial" w:cs="Arial"/>
          <w:sz w:val="22"/>
        </w:rPr>
        <w:t xml:space="preserve">supervised all experiments and analysis, </w:t>
      </w:r>
      <w:r w:rsidR="00637638" w:rsidRPr="00CF0884">
        <w:rPr>
          <w:rFonts w:ascii="Arial" w:hAnsi="Arial" w:cs="Arial"/>
          <w:sz w:val="22"/>
        </w:rPr>
        <w:t xml:space="preserve">provided molecular and cellular biology advice, reviewed and edited the manuscript. </w:t>
      </w:r>
    </w:p>
    <w:p w14:paraId="7FE006F5" w14:textId="59F083A3" w:rsidR="009523FC" w:rsidRPr="003E09C7" w:rsidRDefault="009523FC" w:rsidP="0068686A">
      <w:pPr>
        <w:rPr>
          <w:rFonts w:ascii="Arial" w:hAnsi="Arial" w:cs="Arial"/>
          <w:b/>
          <w:sz w:val="22"/>
        </w:rPr>
      </w:pPr>
    </w:p>
    <w:p w14:paraId="487CAE58" w14:textId="77777777" w:rsidR="0068686A" w:rsidRPr="007B2A82" w:rsidRDefault="0068686A" w:rsidP="0068686A">
      <w:pPr>
        <w:rPr>
          <w:rFonts w:ascii="Arial" w:hAnsi="Arial" w:cs="Arial"/>
          <w:b/>
          <w:sz w:val="22"/>
        </w:rPr>
      </w:pPr>
      <w:r w:rsidRPr="007B2A82">
        <w:rPr>
          <w:rFonts w:ascii="Arial" w:hAnsi="Arial" w:cs="Arial"/>
          <w:b/>
          <w:sz w:val="22"/>
        </w:rPr>
        <w:t>Disclosure of Conflicts of Interest</w:t>
      </w:r>
    </w:p>
    <w:p w14:paraId="1BB03E96" w14:textId="5F09D072" w:rsidR="0068686A" w:rsidRDefault="0068686A" w:rsidP="00E17E08">
      <w:pPr>
        <w:spacing w:before="240"/>
        <w:rPr>
          <w:rFonts w:ascii="Arial" w:hAnsi="Arial" w:cs="Arial"/>
          <w:sz w:val="22"/>
        </w:rPr>
      </w:pPr>
      <w:r>
        <w:rPr>
          <w:rFonts w:ascii="Arial" w:hAnsi="Arial" w:cs="Arial"/>
          <w:sz w:val="22"/>
        </w:rPr>
        <w:t xml:space="preserve">The authors declare no </w:t>
      </w:r>
      <w:r w:rsidR="00123B71">
        <w:rPr>
          <w:rFonts w:ascii="Arial" w:hAnsi="Arial" w:cs="Arial"/>
          <w:sz w:val="22"/>
        </w:rPr>
        <w:t>co</w:t>
      </w:r>
      <w:r w:rsidR="00123B71" w:rsidRPr="00E17E08">
        <w:rPr>
          <w:rFonts w:ascii="Arial" w:hAnsi="Arial" w:cs="Arial"/>
          <w:sz w:val="22"/>
        </w:rPr>
        <w:t>n</w:t>
      </w:r>
      <w:r w:rsidR="00123B71">
        <w:rPr>
          <w:rFonts w:ascii="Arial" w:hAnsi="Arial" w:cs="Arial"/>
          <w:sz w:val="22"/>
        </w:rPr>
        <w:t>flict</w:t>
      </w:r>
      <w:r>
        <w:rPr>
          <w:rFonts w:ascii="Arial" w:hAnsi="Arial" w:cs="Arial"/>
          <w:sz w:val="22"/>
        </w:rPr>
        <w:t xml:space="preserve"> of interest.</w:t>
      </w:r>
    </w:p>
    <w:p w14:paraId="3512B9E2" w14:textId="5368DFFA" w:rsidR="009523FC" w:rsidRDefault="009523FC" w:rsidP="0068686A">
      <w:pPr>
        <w:rPr>
          <w:rFonts w:ascii="Arial" w:hAnsi="Arial" w:cs="Arial"/>
          <w:b/>
          <w:sz w:val="22"/>
        </w:rPr>
      </w:pPr>
    </w:p>
    <w:p w14:paraId="5792ACE5" w14:textId="3DC8CCCB" w:rsidR="00123B71" w:rsidRPr="001F094D" w:rsidRDefault="0068686A" w:rsidP="0068686A">
      <w:pPr>
        <w:rPr>
          <w:rFonts w:ascii="Arial" w:hAnsi="Arial" w:cs="Arial"/>
          <w:b/>
          <w:color w:val="000000" w:themeColor="text1"/>
          <w:sz w:val="22"/>
        </w:rPr>
      </w:pPr>
      <w:r w:rsidRPr="001F094D">
        <w:rPr>
          <w:rFonts w:ascii="Arial" w:hAnsi="Arial" w:cs="Arial"/>
          <w:b/>
          <w:color w:val="000000" w:themeColor="text1"/>
          <w:sz w:val="22"/>
        </w:rPr>
        <w:t>Abbreviations</w:t>
      </w:r>
    </w:p>
    <w:p w14:paraId="5646E585" w14:textId="3C8D2705" w:rsidR="0068686A" w:rsidRPr="000818AC" w:rsidRDefault="0026264D" w:rsidP="0087572F">
      <w:pPr>
        <w:spacing w:before="240"/>
        <w:rPr>
          <w:rFonts w:ascii="Arial" w:hAnsi="Arial" w:cs="Arial"/>
          <w:sz w:val="22"/>
        </w:rPr>
      </w:pPr>
      <w:r w:rsidRPr="000818AC">
        <w:rPr>
          <w:rFonts w:ascii="Arial" w:hAnsi="Arial" w:cs="Arial"/>
          <w:sz w:val="22"/>
        </w:rPr>
        <w:t>LRM</w:t>
      </w:r>
      <w:r w:rsidR="003663D2">
        <w:rPr>
          <w:rFonts w:ascii="Arial" w:hAnsi="Arial" w:cs="Arial"/>
          <w:sz w:val="22"/>
        </w:rPr>
        <w:t xml:space="preserve">      </w:t>
      </w:r>
      <w:r w:rsidRPr="000818AC">
        <w:rPr>
          <w:rFonts w:ascii="Arial" w:hAnsi="Arial" w:cs="Arial"/>
          <w:sz w:val="22"/>
        </w:rPr>
        <w:t xml:space="preserve"> Long-Region Methylation</w:t>
      </w:r>
    </w:p>
    <w:p w14:paraId="5C4557B7" w14:textId="4B550FCE" w:rsidR="0068686A" w:rsidRDefault="003663D2" w:rsidP="000818AC">
      <w:pPr>
        <w:rPr>
          <w:rFonts w:ascii="Arial" w:hAnsi="Arial" w:cs="Arial"/>
          <w:sz w:val="22"/>
        </w:rPr>
      </w:pPr>
      <w:r>
        <w:rPr>
          <w:rFonts w:ascii="Arial" w:hAnsi="Arial" w:cs="Arial"/>
          <w:sz w:val="22"/>
        </w:rPr>
        <w:t>HCC       H</w:t>
      </w:r>
      <w:r w:rsidRPr="00846911">
        <w:rPr>
          <w:rFonts w:ascii="Arial" w:hAnsi="Arial" w:cs="Arial"/>
          <w:sz w:val="22"/>
        </w:rPr>
        <w:t>epatocellular</w:t>
      </w:r>
      <w:r>
        <w:rPr>
          <w:rFonts w:ascii="Arial" w:hAnsi="Arial" w:cs="Arial"/>
          <w:sz w:val="22"/>
        </w:rPr>
        <w:t xml:space="preserve"> C</w:t>
      </w:r>
      <w:r w:rsidRPr="00846911">
        <w:rPr>
          <w:rFonts w:ascii="Arial" w:hAnsi="Arial" w:cs="Arial"/>
          <w:sz w:val="22"/>
        </w:rPr>
        <w:t>arcinoma</w:t>
      </w:r>
    </w:p>
    <w:p w14:paraId="194C2CA7" w14:textId="50DD1C13" w:rsidR="003663D2" w:rsidRDefault="003663D2" w:rsidP="000818AC">
      <w:pPr>
        <w:rPr>
          <w:rFonts w:ascii="Arial" w:hAnsi="Arial" w:cs="Arial"/>
          <w:sz w:val="22"/>
        </w:rPr>
      </w:pPr>
      <w:r>
        <w:rPr>
          <w:rFonts w:ascii="Arial" w:hAnsi="Arial" w:cs="Arial"/>
          <w:sz w:val="22"/>
        </w:rPr>
        <w:t>DMCs</w:t>
      </w:r>
      <w:r>
        <w:rPr>
          <w:rFonts w:ascii="Arial" w:hAnsi="Arial" w:cs="Arial"/>
          <w:sz w:val="22"/>
        </w:rPr>
        <w:tab/>
      </w:r>
      <w:r>
        <w:rPr>
          <w:rFonts w:ascii="Arial" w:hAnsi="Arial" w:cs="Arial"/>
          <w:sz w:val="22"/>
        </w:rPr>
        <w:tab/>
        <w:t>Differential Methylation CpGs</w:t>
      </w:r>
    </w:p>
    <w:p w14:paraId="01277BA1" w14:textId="2C57CA8C" w:rsidR="003663D2" w:rsidRDefault="003663D2" w:rsidP="003663D2">
      <w:pPr>
        <w:rPr>
          <w:rFonts w:ascii="Arial" w:hAnsi="Arial" w:cs="Arial"/>
          <w:sz w:val="22"/>
        </w:rPr>
      </w:pPr>
      <w:r>
        <w:rPr>
          <w:rFonts w:ascii="Arial" w:hAnsi="Arial" w:cs="Arial"/>
          <w:sz w:val="22"/>
        </w:rPr>
        <w:t>DMGs</w:t>
      </w:r>
      <w:r>
        <w:rPr>
          <w:rFonts w:ascii="Arial" w:hAnsi="Arial" w:cs="Arial"/>
          <w:sz w:val="22"/>
        </w:rPr>
        <w:tab/>
      </w:r>
      <w:r>
        <w:rPr>
          <w:rFonts w:ascii="Arial" w:hAnsi="Arial" w:cs="Arial"/>
          <w:sz w:val="22"/>
        </w:rPr>
        <w:tab/>
        <w:t>Differential Methylation Genes</w:t>
      </w:r>
    </w:p>
    <w:p w14:paraId="3F022CA9" w14:textId="35906220" w:rsidR="003663D2" w:rsidRDefault="003663D2" w:rsidP="003663D2">
      <w:pPr>
        <w:rPr>
          <w:rFonts w:ascii="Arial" w:hAnsi="Arial" w:cs="Arial"/>
          <w:sz w:val="22"/>
        </w:rPr>
      </w:pPr>
      <w:r>
        <w:rPr>
          <w:rFonts w:ascii="Arial" w:hAnsi="Arial" w:cs="Arial"/>
          <w:sz w:val="22"/>
        </w:rPr>
        <w:t>HBV</w:t>
      </w:r>
      <w:r>
        <w:rPr>
          <w:rFonts w:ascii="Arial" w:hAnsi="Arial" w:cs="Arial"/>
          <w:sz w:val="22"/>
        </w:rPr>
        <w:tab/>
      </w:r>
      <w:r>
        <w:rPr>
          <w:rFonts w:ascii="Arial" w:hAnsi="Arial" w:cs="Arial"/>
          <w:sz w:val="22"/>
        </w:rPr>
        <w:tab/>
      </w:r>
      <w:r w:rsidR="007D4625" w:rsidRPr="000818AC">
        <w:rPr>
          <w:rFonts w:ascii="Arial" w:hAnsi="Arial" w:cs="Arial"/>
          <w:sz w:val="22"/>
        </w:rPr>
        <w:t>Hepatitis B virus</w:t>
      </w:r>
    </w:p>
    <w:p w14:paraId="5BE3FFC2" w14:textId="18D2BFBC" w:rsidR="003663D2" w:rsidRPr="000818AC" w:rsidRDefault="007D4625" w:rsidP="000818AC">
      <w:pPr>
        <w:rPr>
          <w:rFonts w:ascii="Arial" w:hAnsi="Arial" w:cs="Arial"/>
          <w:sz w:val="22"/>
        </w:rPr>
      </w:pPr>
      <w:r>
        <w:rPr>
          <w:rFonts w:ascii="Arial" w:hAnsi="Arial" w:cs="Arial"/>
          <w:sz w:val="22"/>
        </w:rPr>
        <w:t>HCV</w:t>
      </w:r>
      <w:r>
        <w:rPr>
          <w:rFonts w:ascii="Arial" w:hAnsi="Arial" w:cs="Arial"/>
          <w:sz w:val="22"/>
        </w:rPr>
        <w:tab/>
      </w:r>
      <w:r>
        <w:rPr>
          <w:rFonts w:ascii="Arial" w:hAnsi="Arial" w:cs="Arial"/>
          <w:sz w:val="22"/>
        </w:rPr>
        <w:tab/>
      </w:r>
      <w:r w:rsidRPr="000818AC">
        <w:rPr>
          <w:rFonts w:ascii="Arial" w:hAnsi="Arial" w:cs="Arial"/>
          <w:sz w:val="22"/>
        </w:rPr>
        <w:t>Hepatitis C virus</w:t>
      </w:r>
    </w:p>
    <w:p w14:paraId="6812452B" w14:textId="31D41C69" w:rsidR="007D4625" w:rsidRPr="000818AC" w:rsidRDefault="007D4625" w:rsidP="000818AC">
      <w:pPr>
        <w:rPr>
          <w:rFonts w:ascii="Arial" w:hAnsi="Arial" w:cs="Arial"/>
          <w:sz w:val="22"/>
        </w:rPr>
      </w:pPr>
      <w:r w:rsidRPr="000818AC">
        <w:rPr>
          <w:rFonts w:ascii="Arial" w:hAnsi="Arial" w:cs="Arial"/>
          <w:sz w:val="22"/>
        </w:rPr>
        <w:t>GWBS</w:t>
      </w:r>
      <w:r w:rsidRPr="000818AC">
        <w:rPr>
          <w:rFonts w:ascii="Arial" w:hAnsi="Arial" w:cs="Arial"/>
          <w:sz w:val="22"/>
        </w:rPr>
        <w:tab/>
      </w:r>
      <w:r w:rsidRPr="000818AC">
        <w:rPr>
          <w:rFonts w:ascii="Arial" w:hAnsi="Arial" w:cs="Arial"/>
          <w:sz w:val="22"/>
        </w:rPr>
        <w:tab/>
        <w:t>Genome-wide Bisulfite Sequencing</w:t>
      </w:r>
    </w:p>
    <w:p w14:paraId="4AA6470E" w14:textId="44CCC38C" w:rsidR="007D4625" w:rsidRPr="000818AC" w:rsidRDefault="007D4625" w:rsidP="000818AC">
      <w:pPr>
        <w:rPr>
          <w:rFonts w:cs="Arial"/>
        </w:rPr>
      </w:pPr>
      <w:r w:rsidRPr="000818AC">
        <w:rPr>
          <w:rFonts w:ascii="Arial" w:hAnsi="Arial" w:cs="Arial"/>
          <w:sz w:val="22"/>
        </w:rPr>
        <w:t>RRBS</w:t>
      </w:r>
      <w:r w:rsidRPr="000818AC">
        <w:rPr>
          <w:rFonts w:ascii="Arial" w:hAnsi="Arial" w:cs="Arial"/>
          <w:sz w:val="22"/>
        </w:rPr>
        <w:tab/>
      </w:r>
      <w:r w:rsidRPr="000818AC">
        <w:rPr>
          <w:rFonts w:ascii="Arial" w:hAnsi="Arial" w:cs="Arial"/>
          <w:sz w:val="22"/>
        </w:rPr>
        <w:tab/>
      </w:r>
      <w:r w:rsidRPr="000818AC">
        <w:rPr>
          <w:rFonts w:ascii="Arial" w:hAnsi="Arial" w:cs="Arial"/>
          <w:sz w:val="22"/>
        </w:rPr>
        <w:fldChar w:fldCharType="begin"/>
      </w:r>
      <w:r w:rsidRPr="000818AC">
        <w:rPr>
          <w:rFonts w:ascii="Arial" w:hAnsi="Arial" w:cs="Arial"/>
          <w:sz w:val="22"/>
        </w:rPr>
        <w:instrText xml:space="preserve"> HYPERLINK "https://en.wikipedia.org/wiki/Reduced_representation_bisulfite_sequencing" </w:instrText>
      </w:r>
      <w:r w:rsidRPr="000818AC">
        <w:rPr>
          <w:rFonts w:ascii="Arial" w:hAnsi="Arial" w:cs="Arial"/>
          <w:sz w:val="22"/>
        </w:rPr>
        <w:fldChar w:fldCharType="separate"/>
      </w:r>
      <w:r w:rsidRPr="000818AC">
        <w:rPr>
          <w:rFonts w:ascii="Arial" w:hAnsi="Arial" w:cs="Arial"/>
          <w:sz w:val="22"/>
        </w:rPr>
        <w:t>Reduced Representation Bisulfite Sequencing</w:t>
      </w:r>
    </w:p>
    <w:p w14:paraId="3152C907" w14:textId="04A77185" w:rsidR="007D4625" w:rsidRPr="000818AC" w:rsidRDefault="007D4625" w:rsidP="000818AC">
      <w:pPr>
        <w:rPr>
          <w:rFonts w:ascii="Arial" w:hAnsi="Arial" w:cs="Arial"/>
          <w:sz w:val="22"/>
        </w:rPr>
      </w:pPr>
      <w:r w:rsidRPr="000818AC">
        <w:rPr>
          <w:rFonts w:ascii="Arial" w:hAnsi="Arial" w:cs="Arial"/>
          <w:sz w:val="22"/>
        </w:rPr>
        <w:fldChar w:fldCharType="end"/>
      </w:r>
      <w:r w:rsidRPr="000818AC">
        <w:rPr>
          <w:rFonts w:ascii="Arial" w:hAnsi="Arial" w:cs="Arial"/>
          <w:sz w:val="22"/>
        </w:rPr>
        <w:t>cfDNA</w:t>
      </w:r>
      <w:r w:rsidRPr="000818AC">
        <w:rPr>
          <w:rFonts w:ascii="Arial" w:hAnsi="Arial" w:cs="Arial"/>
          <w:sz w:val="22"/>
        </w:rPr>
        <w:tab/>
      </w:r>
      <w:r w:rsidRPr="000818AC">
        <w:rPr>
          <w:rFonts w:ascii="Arial" w:hAnsi="Arial" w:cs="Arial"/>
          <w:sz w:val="22"/>
        </w:rPr>
        <w:tab/>
        <w:t>Circulating cell-free DNA</w:t>
      </w:r>
    </w:p>
    <w:p w14:paraId="7FF133D9" w14:textId="18F3D444" w:rsidR="004A40D9" w:rsidRPr="00393DBF" w:rsidRDefault="0059528A" w:rsidP="00393DBF">
      <w:pPr>
        <w:spacing w:before="240"/>
        <w:ind w:firstLineChars="200" w:firstLine="440"/>
        <w:rPr>
          <w:rFonts w:ascii="Arial" w:hAnsi="Arial" w:cs="Arial"/>
          <w:sz w:val="22"/>
        </w:rPr>
      </w:pPr>
      <w:r w:rsidRPr="00393DBF">
        <w:rPr>
          <w:rFonts w:ascii="Arial" w:hAnsi="Arial" w:cs="Arial"/>
          <w:sz w:val="22"/>
        </w:rPr>
        <w:t xml:space="preserve"> </w:t>
      </w:r>
    </w:p>
    <w:p w14:paraId="366889F7" w14:textId="45AA95F4" w:rsidR="0067055A" w:rsidRPr="000818AC" w:rsidRDefault="00747CB3" w:rsidP="000818AC">
      <w:pPr>
        <w:pStyle w:val="Heading2"/>
        <w:spacing w:line="276" w:lineRule="auto"/>
        <w:rPr>
          <w:rFonts w:ascii="Arial" w:eastAsia="Arial" w:hAnsi="Arial" w:cs="Arial"/>
          <w:b w:val="0"/>
          <w:color w:val="000000" w:themeColor="text1"/>
          <w:sz w:val="22"/>
        </w:rPr>
      </w:pPr>
      <w:r w:rsidRPr="000818AC">
        <w:rPr>
          <w:rFonts w:ascii="Arial" w:eastAsia="Arial" w:hAnsi="Arial" w:cs="Arial"/>
          <w:color w:val="000000" w:themeColor="text1"/>
          <w:sz w:val="22"/>
          <w:szCs w:val="22"/>
        </w:rPr>
        <w:lastRenderedPageBreak/>
        <w:t>Reference</w:t>
      </w:r>
    </w:p>
    <w:p w14:paraId="123F17D8" w14:textId="77777777" w:rsidR="005D4E3B" w:rsidRPr="005D4E3B" w:rsidRDefault="0067055A" w:rsidP="005D4E3B">
      <w:pPr>
        <w:pStyle w:val="EndNoteBibliography"/>
      </w:pPr>
      <w:r w:rsidRPr="00393DBF">
        <w:rPr>
          <w:rFonts w:ascii="Arial" w:hAnsi="Arial" w:cs="Arial"/>
          <w:sz w:val="22"/>
        </w:rPr>
        <w:fldChar w:fldCharType="begin"/>
      </w:r>
      <w:r w:rsidRPr="00393DBF">
        <w:rPr>
          <w:rFonts w:ascii="Arial" w:hAnsi="Arial" w:cs="Arial"/>
          <w:sz w:val="22"/>
        </w:rPr>
        <w:instrText xml:space="preserve"> ADDIN EN.REFLIST </w:instrText>
      </w:r>
      <w:r w:rsidRPr="00393DBF">
        <w:rPr>
          <w:rFonts w:ascii="Arial" w:hAnsi="Arial" w:cs="Arial"/>
          <w:sz w:val="22"/>
        </w:rPr>
        <w:fldChar w:fldCharType="separate"/>
      </w:r>
      <w:r w:rsidR="005D4E3B" w:rsidRPr="005D4E3B">
        <w:t>1.</w:t>
      </w:r>
      <w:r w:rsidR="005D4E3B" w:rsidRPr="005D4E3B">
        <w:tab/>
        <w:t>Fleischhacker M, Schmidt B. Circulating nucleic acids (CNAs) and cancer - A survey. Biochimica Et Biophysica Acta-Reviews on Cancer 2007;1775:181-232.</w:t>
      </w:r>
    </w:p>
    <w:p w14:paraId="5B3A63C3" w14:textId="77777777" w:rsidR="005D4E3B" w:rsidRPr="005D4E3B" w:rsidRDefault="005D4E3B" w:rsidP="005D4E3B">
      <w:pPr>
        <w:pStyle w:val="EndNoteBibliography"/>
      </w:pPr>
      <w:r w:rsidRPr="005D4E3B">
        <w:t>2.</w:t>
      </w:r>
      <w:r w:rsidRPr="005D4E3B">
        <w:tab/>
        <w:t>Chan AK, Chiu RW, Lo YM, Clinical Sciences Reviews Committee of the Association of Clinical B. Cell-free nucleic acids in plasma, serum and urine: a new tool in molecular diagnosis. Ann Clin Biochem 2003;40:122-130.</w:t>
      </w:r>
    </w:p>
    <w:p w14:paraId="3187E5D1" w14:textId="77777777" w:rsidR="005D4E3B" w:rsidRPr="005D4E3B" w:rsidRDefault="005D4E3B" w:rsidP="005D4E3B">
      <w:pPr>
        <w:pStyle w:val="EndNoteBibliography"/>
      </w:pPr>
      <w:r w:rsidRPr="005D4E3B">
        <w:t>3.</w:t>
      </w:r>
      <w:r w:rsidRPr="005D4E3B">
        <w:tab/>
        <w:t>Stroun M, Maurice P, Vasioukhin V, Lyautey J, Lederrey C, Lefort F, Rossier A, et al. The origin and mechanism of circulating DNA. Ann N Y Acad Sci 2000;906:161-168.</w:t>
      </w:r>
    </w:p>
    <w:p w14:paraId="1B9ADA08" w14:textId="77777777" w:rsidR="005D4E3B" w:rsidRPr="005D4E3B" w:rsidRDefault="005D4E3B" w:rsidP="005D4E3B">
      <w:pPr>
        <w:pStyle w:val="EndNoteBibliography"/>
      </w:pPr>
      <w:r w:rsidRPr="005D4E3B">
        <w:t>4.</w:t>
      </w:r>
      <w:r w:rsidRPr="005D4E3B">
        <w:tab/>
        <w:t>Schwarzenbach H, Hoon DSB, Pantel K. Cell-free nucleic acids as biomarkers in cancer patients. Nature Reviews Cancer 2011;11:426-437.</w:t>
      </w:r>
    </w:p>
    <w:p w14:paraId="2E4D68D5" w14:textId="77777777" w:rsidR="005D4E3B" w:rsidRPr="005D4E3B" w:rsidRDefault="005D4E3B" w:rsidP="005D4E3B">
      <w:pPr>
        <w:pStyle w:val="EndNoteBibliography"/>
      </w:pPr>
      <w:r w:rsidRPr="005D4E3B">
        <w:t>5.</w:t>
      </w:r>
      <w:r w:rsidRPr="005D4E3B">
        <w:tab/>
        <w:t>Wan JCM, Massie C, Garcia-Corbacho J, Mouliere F, Brenton JD, Caldas C, Pacey S, et al. Liquid biopsies come of age: towards implementation of circulating tumour DNA. Nat Rev Cancer 2017;17:223-238.</w:t>
      </w:r>
    </w:p>
    <w:p w14:paraId="5C1921CA" w14:textId="77777777" w:rsidR="005D4E3B" w:rsidRPr="005D4E3B" w:rsidRDefault="005D4E3B" w:rsidP="005D4E3B">
      <w:pPr>
        <w:pStyle w:val="EndNoteBibliography"/>
      </w:pPr>
      <w:r w:rsidRPr="005D4E3B">
        <w:t>6.</w:t>
      </w:r>
      <w:r w:rsidRPr="005D4E3B">
        <w:tab/>
        <w:t>Guo S, Diep D, Plongthongkum N, Fung HL, Zhang K, Zhang K. Identification of methylation haplotype blocks aids in deconvolution of heterogeneous tissue samples and tumor tissue-of-origin mapping from plasma DNA. Nat Genet 2017;49:635-642.</w:t>
      </w:r>
    </w:p>
    <w:p w14:paraId="6069095C" w14:textId="77777777" w:rsidR="005D4E3B" w:rsidRPr="005D4E3B" w:rsidRDefault="005D4E3B" w:rsidP="005D4E3B">
      <w:pPr>
        <w:pStyle w:val="EndNoteBibliography"/>
      </w:pPr>
      <w:r w:rsidRPr="005D4E3B">
        <w:t>7.</w:t>
      </w:r>
      <w:r w:rsidRPr="005D4E3B">
        <w:tab/>
        <w:t>Shen SY, Singhania R, Fehringer G, Chakravarthy A, Roehrl MHA, Chadwick D, Zuzarte PC, et al. Sensitive tumour detection and classification using plasma cell-free DNA methylomes. Nature 2018;563:579-583.</w:t>
      </w:r>
    </w:p>
    <w:p w14:paraId="615492FF" w14:textId="77777777" w:rsidR="005D4E3B" w:rsidRPr="005D4E3B" w:rsidRDefault="005D4E3B" w:rsidP="005D4E3B">
      <w:pPr>
        <w:pStyle w:val="EndNoteBibliography"/>
      </w:pPr>
      <w:r w:rsidRPr="005D4E3B">
        <w:t>8.</w:t>
      </w:r>
      <w:r w:rsidRPr="005D4E3B">
        <w:tab/>
        <w:t>JQ X. Trends in liver cancer mortality among adults aged 25 and over in the United States, 2000–2016. NCHS Data Brief, no 314 2018.</w:t>
      </w:r>
    </w:p>
    <w:p w14:paraId="1C9BBB40" w14:textId="77777777" w:rsidR="005D4E3B" w:rsidRPr="005D4E3B" w:rsidRDefault="005D4E3B" w:rsidP="005D4E3B">
      <w:pPr>
        <w:pStyle w:val="EndNoteBibliography"/>
      </w:pPr>
      <w:r w:rsidRPr="005D4E3B">
        <w:t>9.</w:t>
      </w:r>
      <w:r w:rsidRPr="005D4E3B">
        <w:tab/>
        <w:t>Chen CJ, Yu MW, Liaw YF. Epidemiological characteristics and risk factors of hepatocellular carcinoma. J Gastroenterol Hepatol 1997;12:S294-308.</w:t>
      </w:r>
    </w:p>
    <w:p w14:paraId="35FFA154" w14:textId="77777777" w:rsidR="005D4E3B" w:rsidRPr="005D4E3B" w:rsidRDefault="005D4E3B" w:rsidP="005D4E3B">
      <w:pPr>
        <w:pStyle w:val="EndNoteBibliography"/>
      </w:pPr>
      <w:r w:rsidRPr="005D4E3B">
        <w:t>10.</w:t>
      </w:r>
      <w:r w:rsidRPr="005D4E3B">
        <w:tab/>
        <w:t>Montesano R, Hainaut P, Wild CP. Hepatocellular carcinoma: from gene to public health. J Natl Cancer Inst 1997;89:1844-1851.</w:t>
      </w:r>
    </w:p>
    <w:p w14:paraId="49383D92" w14:textId="77777777" w:rsidR="005D4E3B" w:rsidRPr="005D4E3B" w:rsidRDefault="005D4E3B" w:rsidP="005D4E3B">
      <w:pPr>
        <w:pStyle w:val="EndNoteBibliography"/>
      </w:pPr>
      <w:r w:rsidRPr="005D4E3B">
        <w:t>11.</w:t>
      </w:r>
      <w:r w:rsidRPr="005D4E3B">
        <w:tab/>
        <w:t>Stauffer JK, Scarzello AJ, Jiang Q, Wiltrout RH. Chronic inflammation, immune escape, and oncogenesis in the liver: a unique neighborhood for novel intersections. Hepatology 2012;56:1567-1574.</w:t>
      </w:r>
    </w:p>
    <w:p w14:paraId="142664A3" w14:textId="77777777" w:rsidR="005D4E3B" w:rsidRPr="005D4E3B" w:rsidRDefault="005D4E3B" w:rsidP="005D4E3B">
      <w:pPr>
        <w:pStyle w:val="EndNoteBibliography"/>
      </w:pPr>
      <w:r w:rsidRPr="005D4E3B">
        <w:t>12.</w:t>
      </w:r>
      <w:r w:rsidRPr="005D4E3B">
        <w:tab/>
        <w:t>Aihara T, Noguchi S, Sasaki Y, Nakano H, Imaoka S. Clonal analysis of regenerative nodules in hepatitis C virus-induced liver cirrhosis. Gastroenterology 1994;107:1805-1811.</w:t>
      </w:r>
    </w:p>
    <w:p w14:paraId="3F7F25EE" w14:textId="77777777" w:rsidR="005D4E3B" w:rsidRPr="005D4E3B" w:rsidRDefault="005D4E3B" w:rsidP="005D4E3B">
      <w:pPr>
        <w:pStyle w:val="EndNoteBibliography"/>
      </w:pPr>
      <w:r w:rsidRPr="005D4E3B">
        <w:t>13.</w:t>
      </w:r>
      <w:r w:rsidRPr="005D4E3B">
        <w:tab/>
        <w:t>Schutte K, Bornschein J, Malfertheiner P. Hepatocellular carcinoma--epidemiological trends and risk factors. Dig Dis 2009;27:80-92.</w:t>
      </w:r>
    </w:p>
    <w:p w14:paraId="130502CB" w14:textId="77777777" w:rsidR="005D4E3B" w:rsidRPr="005D4E3B" w:rsidRDefault="005D4E3B" w:rsidP="005D4E3B">
      <w:pPr>
        <w:pStyle w:val="EndNoteBibliography"/>
      </w:pPr>
      <w:r w:rsidRPr="005D4E3B">
        <w:t>14.</w:t>
      </w:r>
      <w:r w:rsidRPr="005D4E3B">
        <w:tab/>
        <w:t>European Association for the Study of the Liver. Electronic address eee, European Association for the Study of the L. EASL Clinical Practice Guidelines: Management of hepatocellular carcinoma. J Hepatol 2018;69:182-236.</w:t>
      </w:r>
    </w:p>
    <w:p w14:paraId="7B605BD8" w14:textId="77777777" w:rsidR="005D4E3B" w:rsidRPr="005D4E3B" w:rsidRDefault="005D4E3B" w:rsidP="005D4E3B">
      <w:pPr>
        <w:pStyle w:val="EndNoteBibliography"/>
      </w:pPr>
      <w:r w:rsidRPr="005D4E3B">
        <w:t>15.</w:t>
      </w:r>
      <w:r w:rsidRPr="005D4E3B">
        <w:tab/>
        <w:t>Labgaa I, Villacorta-Martin C, D'Avola D, Craig AJ, von Felden J, Martins-Filho SN, Sia D, et al. A pilot study of ultra-deep targeted sequencing of plasma DNA identifies driver mutations in hepatocellular carcinoma. Oncogene 2018;37:3740-3752.</w:t>
      </w:r>
    </w:p>
    <w:p w14:paraId="358DAEB9" w14:textId="77777777" w:rsidR="005D4E3B" w:rsidRPr="005D4E3B" w:rsidRDefault="005D4E3B" w:rsidP="005D4E3B">
      <w:pPr>
        <w:pStyle w:val="EndNoteBibliography"/>
      </w:pPr>
      <w:r w:rsidRPr="005D4E3B">
        <w:t>16.</w:t>
      </w:r>
      <w:r w:rsidRPr="005D4E3B">
        <w:tab/>
        <w:t>Qu C, Wang Y, Wang P, Chen K, Wang M, Zeng H, Lu J, et al. Detection of early-stage hepatocellular carcinoma in asymptomatic HBsAg-seropositive individuals by liquid biopsy. Proc Natl Acad Sci U S A 2019;116:6308-6312.</w:t>
      </w:r>
    </w:p>
    <w:p w14:paraId="1F41C7F4" w14:textId="77777777" w:rsidR="005D4E3B" w:rsidRPr="005D4E3B" w:rsidRDefault="005D4E3B" w:rsidP="005D4E3B">
      <w:pPr>
        <w:pStyle w:val="EndNoteBibliography"/>
      </w:pPr>
      <w:r w:rsidRPr="005D4E3B">
        <w:t>17.</w:t>
      </w:r>
      <w:r w:rsidRPr="005D4E3B">
        <w:tab/>
        <w:t>Bhan I, Mosesso K, Goyal L, Philipp J, Kalinich M, Franses JW, Choz M, et al. Detection and Analysis of Circulating Epithelial Cells in Liquid Biopsies From Patients With Liver Disease. Gastroenterology 2018;155:2016-2018 e2011.</w:t>
      </w:r>
    </w:p>
    <w:p w14:paraId="4627BD91" w14:textId="77777777" w:rsidR="005D4E3B" w:rsidRPr="005D4E3B" w:rsidRDefault="005D4E3B" w:rsidP="005D4E3B">
      <w:pPr>
        <w:pStyle w:val="EndNoteBibliography"/>
      </w:pPr>
      <w:r w:rsidRPr="005D4E3B">
        <w:t>18.</w:t>
      </w:r>
      <w:r w:rsidRPr="005D4E3B">
        <w:tab/>
        <w:t>Chan KC, Jiang P, Chan CW, Sun K, Wong J, Hui EP, Chan SL, et al. Noninvasive detection of cancer-associated genome-wide hypomethylation and copy number aberrations by plasma DNA bisulfite sequencing. Proc Natl Acad Sci U S A 2013;110:18761-18768.</w:t>
      </w:r>
    </w:p>
    <w:p w14:paraId="4784352A" w14:textId="77777777" w:rsidR="005D4E3B" w:rsidRPr="005D4E3B" w:rsidRDefault="005D4E3B" w:rsidP="005D4E3B">
      <w:pPr>
        <w:pStyle w:val="EndNoteBibliography"/>
      </w:pPr>
      <w:r w:rsidRPr="005D4E3B">
        <w:t>19.</w:t>
      </w:r>
      <w:r w:rsidRPr="005D4E3B">
        <w:tab/>
        <w:t>Zhao Y, Xue F, Sun J, Guo S, Zhang H, Qiu B, Geng J, et al. Genome-wide methylation profiling of the different stages of hepatitis B virus-related hepatocellular carcinoma development in plasma cell-free DNA reveals potential biomarkers for early detection and high-risk monitoring of hepatocellular carcinoma. Clin Epigenetics 2014;6:30.</w:t>
      </w:r>
    </w:p>
    <w:p w14:paraId="4286D42F" w14:textId="77777777" w:rsidR="005D4E3B" w:rsidRPr="005D4E3B" w:rsidRDefault="005D4E3B" w:rsidP="005D4E3B">
      <w:pPr>
        <w:pStyle w:val="EndNoteBibliography"/>
      </w:pPr>
      <w:r w:rsidRPr="005D4E3B">
        <w:t>20.</w:t>
      </w:r>
      <w:r w:rsidRPr="005D4E3B">
        <w:tab/>
        <w:t>Sun K, Jiang P, Chan KC, Wong J, Cheng YK, Liang RH, Chan WK, et al. Plasma DNA tissue mapping by genome-wide methylation sequencing for noninvasive prenatal, cancer, and transplantation assessments. Proc Natl Acad Sci U S A 2015;112:E5503-5512.</w:t>
      </w:r>
    </w:p>
    <w:p w14:paraId="232FCCE8" w14:textId="77777777" w:rsidR="005D4E3B" w:rsidRPr="005D4E3B" w:rsidRDefault="005D4E3B" w:rsidP="005D4E3B">
      <w:pPr>
        <w:pStyle w:val="EndNoteBibliography"/>
      </w:pPr>
      <w:r w:rsidRPr="005D4E3B">
        <w:t>21.</w:t>
      </w:r>
      <w:r w:rsidRPr="005D4E3B">
        <w:tab/>
        <w:t>Lehmann-Werman R, Neiman D, Zemmour H, Moss J, Magenheim J, Vaknin-Dembinsky A, Rubertsson S, et al. Identification of tissue-specific cell death using methylation patterns of circulating DNA. Proc Natl Acad Sci U S A 2016;113:E1826-1834.</w:t>
      </w:r>
    </w:p>
    <w:p w14:paraId="09DC1CCD" w14:textId="77777777" w:rsidR="005D4E3B" w:rsidRPr="005D4E3B" w:rsidRDefault="005D4E3B" w:rsidP="005D4E3B">
      <w:pPr>
        <w:pStyle w:val="EndNoteBibliography"/>
      </w:pPr>
      <w:r w:rsidRPr="005D4E3B">
        <w:t>22.</w:t>
      </w:r>
      <w:r w:rsidRPr="005D4E3B">
        <w:tab/>
        <w:t>Kang S, Li Q, Chen Q, Zhou Y, Park S, Lee G, Grimes B, et al. CancerLocator: non-invasive cancer diagnosis and tissue-of-origin prediction using methylation profiles of cell-free DNA. Genome Biol 2017;18:53.</w:t>
      </w:r>
    </w:p>
    <w:p w14:paraId="6907E108" w14:textId="77777777" w:rsidR="005D4E3B" w:rsidRPr="005D4E3B" w:rsidRDefault="005D4E3B" w:rsidP="005D4E3B">
      <w:pPr>
        <w:pStyle w:val="EndNoteBibliography"/>
      </w:pPr>
      <w:r w:rsidRPr="005D4E3B">
        <w:lastRenderedPageBreak/>
        <w:t>23.</w:t>
      </w:r>
      <w:r w:rsidRPr="005D4E3B">
        <w:tab/>
        <w:t>Xu RH, Wei W, Krawczyk M, Wang W, Luo H, Flagg K, Yi S, et al. Circulating tumour DNA methylation markers for diagnosis and prognosis of hepatocellular carcinoma. Nat Mater 2017;16:1155-1161.</w:t>
      </w:r>
    </w:p>
    <w:p w14:paraId="5DEE2EC0" w14:textId="77777777" w:rsidR="005D4E3B" w:rsidRPr="005D4E3B" w:rsidRDefault="005D4E3B" w:rsidP="005D4E3B">
      <w:pPr>
        <w:pStyle w:val="EndNoteBibliography"/>
      </w:pPr>
      <w:r w:rsidRPr="005D4E3B">
        <w:t>24.</w:t>
      </w:r>
      <w:r w:rsidRPr="005D4E3B">
        <w:tab/>
        <w:t>Li H, Jing C, Wu J, Ni J, Sha H, Xu X, Du Y, et al. Circulating tumor DNA detection: A potential tool for colorectal cancer management. Oncol Lett 2019;17:1409-1416.</w:t>
      </w:r>
    </w:p>
    <w:p w14:paraId="14974835" w14:textId="77777777" w:rsidR="005D4E3B" w:rsidRPr="005D4E3B" w:rsidRDefault="005D4E3B" w:rsidP="005D4E3B">
      <w:pPr>
        <w:pStyle w:val="EndNoteBibliography"/>
      </w:pPr>
      <w:r w:rsidRPr="005D4E3B">
        <w:t>25.</w:t>
      </w:r>
      <w:r w:rsidRPr="005D4E3B">
        <w:tab/>
        <w:t>Liu S, Huang S, Chen F, Zhao L, Yuan Y, Francis SS, Fang L, et al. Genomic Analyses from Non-invasive Prenatal Testing Reveal Genetic Associations, Patterns of Viral Infections, and Chinese Population History. Cell 2018;175:347-359 e314.</w:t>
      </w:r>
    </w:p>
    <w:p w14:paraId="42A7C497" w14:textId="77777777" w:rsidR="005D4E3B" w:rsidRPr="005D4E3B" w:rsidRDefault="005D4E3B" w:rsidP="005D4E3B">
      <w:pPr>
        <w:pStyle w:val="EndNoteBibliography"/>
      </w:pPr>
      <w:r w:rsidRPr="005D4E3B">
        <w:t>26.</w:t>
      </w:r>
      <w:r w:rsidRPr="005D4E3B">
        <w:tab/>
        <w:t>Sung WK, Zheng H, Li S, Chen R, Liu X, Li Y, Lee NP, et al. Genome-wide survey of recurrent HBV integration in hepatocellular carcinoma. Nat Genet 2012;44:765-769.</w:t>
      </w:r>
    </w:p>
    <w:p w14:paraId="28381509" w14:textId="77777777" w:rsidR="005D4E3B" w:rsidRPr="005D4E3B" w:rsidRDefault="005D4E3B" w:rsidP="005D4E3B">
      <w:pPr>
        <w:pStyle w:val="EndNoteBibliography"/>
      </w:pPr>
      <w:r w:rsidRPr="005D4E3B">
        <w:t>27.</w:t>
      </w:r>
      <w:r w:rsidRPr="005D4E3B">
        <w:tab/>
        <w:t>Tu T, Budzinska MA, Shackel NA, Urban S. HBV DNA Integration: Molecular Mechanisms and Clinical Implications. Viruses 2017;9.</w:t>
      </w:r>
    </w:p>
    <w:p w14:paraId="5C0233D4" w14:textId="77777777" w:rsidR="005D4E3B" w:rsidRPr="005D4E3B" w:rsidRDefault="005D4E3B" w:rsidP="005D4E3B">
      <w:pPr>
        <w:pStyle w:val="EndNoteBibliography"/>
      </w:pPr>
      <w:r w:rsidRPr="005D4E3B">
        <w:t>28.</w:t>
      </w:r>
      <w:r w:rsidRPr="005D4E3B">
        <w:tab/>
        <w:t>Yan H, Yang Y, Zhang L, Tang G, Wang Y, Xue G, Zhou W, et al. Characterization of the genotype and integration patterns of hepatitis B virus in early- and late-onset hepatocellular carcinoma. Hepatology 2015;61:1821-1831.</w:t>
      </w:r>
    </w:p>
    <w:p w14:paraId="03691D8C" w14:textId="77777777" w:rsidR="005D4E3B" w:rsidRPr="005D4E3B" w:rsidRDefault="005D4E3B" w:rsidP="005D4E3B">
      <w:pPr>
        <w:pStyle w:val="EndNoteBibliography"/>
      </w:pPr>
      <w:r w:rsidRPr="005D4E3B">
        <w:t>29.</w:t>
      </w:r>
      <w:r w:rsidRPr="005D4E3B">
        <w:tab/>
        <w:t>Jiang S, Yang Z, Li W, Li X, Wang Y, Zhang J, Xu C, et al. Re-evaluation of the carcinogenic significance of hepatitis B virus integration in hepatocarcinogenesis. PLoS One 2012;7:e40363.</w:t>
      </w:r>
    </w:p>
    <w:p w14:paraId="2CCCC0ED" w14:textId="77777777" w:rsidR="005D4E3B" w:rsidRPr="005D4E3B" w:rsidRDefault="005D4E3B" w:rsidP="005D4E3B">
      <w:pPr>
        <w:pStyle w:val="EndNoteBibliography"/>
      </w:pPr>
      <w:r w:rsidRPr="005D4E3B">
        <w:t>30.</w:t>
      </w:r>
      <w:r w:rsidRPr="005D4E3B">
        <w:tab/>
        <w:t>Fujimoto A, Totoki Y, Abe T, Boroevich KA, Hosoda F, Nguyen HH, Aoki M, et al. Whole-genome sequencing of liver cancers identifies etiological influences on mutation patterns and recurrent mutations in chromatin regulators. Nat Genet 2012;44:760-764.</w:t>
      </w:r>
    </w:p>
    <w:p w14:paraId="31203AE9" w14:textId="77777777" w:rsidR="005D4E3B" w:rsidRPr="005D4E3B" w:rsidRDefault="005D4E3B" w:rsidP="005D4E3B">
      <w:pPr>
        <w:pStyle w:val="EndNoteBibliography"/>
      </w:pPr>
      <w:r w:rsidRPr="005D4E3B">
        <w:t>31.</w:t>
      </w:r>
      <w:r w:rsidRPr="005D4E3B">
        <w:tab/>
        <w:t>Jiang Z, Jhunjhunwala S, Liu J, Haverty PM, Kennemer MI, Guan Y, Lee W, et al. The effects of hepatitis B virus integration into the genomes of hepatocellular carcinoma patients. Genome Res 2012;22:593-601.</w:t>
      </w:r>
    </w:p>
    <w:p w14:paraId="7E3BAA37" w14:textId="77777777" w:rsidR="005D4E3B" w:rsidRPr="005D4E3B" w:rsidRDefault="005D4E3B" w:rsidP="005D4E3B">
      <w:pPr>
        <w:pStyle w:val="EndNoteBibliography"/>
      </w:pPr>
      <w:r w:rsidRPr="005D4E3B">
        <w:t>32.</w:t>
      </w:r>
      <w:r w:rsidRPr="005D4E3B">
        <w:tab/>
        <w:t>Ding D, Lou X, Hua D, Yu W, Li L, Wang J, Gao F, et al. Recurrent targeted genes of hepatitis B virus in the liver cancer genomes identified by a next-generation sequencing-based approach. PLoS Genet 2012;8:e1003065.</w:t>
      </w:r>
    </w:p>
    <w:p w14:paraId="290939BB" w14:textId="77777777" w:rsidR="005D4E3B" w:rsidRPr="005D4E3B" w:rsidRDefault="005D4E3B" w:rsidP="005D4E3B">
      <w:pPr>
        <w:pStyle w:val="EndNoteBibliography"/>
      </w:pPr>
      <w:r w:rsidRPr="005D4E3B">
        <w:t>33.</w:t>
      </w:r>
      <w:r w:rsidRPr="005D4E3B">
        <w:tab/>
        <w:t>Li W, Zeng X, Lee NP, Liu X, Chen S, Guo B, Yi S, et al. HIVID: an efficient method to detect HBV integration using low coverage sequencing. Genomics 2013;102:338-344.</w:t>
      </w:r>
    </w:p>
    <w:p w14:paraId="39CD960B" w14:textId="77777777" w:rsidR="005D4E3B" w:rsidRPr="005D4E3B" w:rsidRDefault="005D4E3B" w:rsidP="005D4E3B">
      <w:pPr>
        <w:pStyle w:val="EndNoteBibliography"/>
      </w:pPr>
      <w:r w:rsidRPr="005D4E3B">
        <w:t>34.</w:t>
      </w:r>
      <w:r w:rsidRPr="005D4E3B">
        <w:tab/>
        <w:t>Toh ST, Jin Y, Liu L, Wang J, Babrzadeh F, Gharizadeh B, Ronaghi M, et al. Deep sequencing of the hepatitis B virus in hepatocellular carcinoma patients reveals enriched integration events, structural alterations and sequence variations. Carcinogenesis 2013;34:787-798.</w:t>
      </w:r>
    </w:p>
    <w:p w14:paraId="7E7B4D70" w14:textId="77777777" w:rsidR="005D4E3B" w:rsidRPr="005D4E3B" w:rsidRDefault="005D4E3B" w:rsidP="005D4E3B">
      <w:pPr>
        <w:pStyle w:val="EndNoteBibliography"/>
      </w:pPr>
      <w:r w:rsidRPr="005D4E3B">
        <w:t>35.</w:t>
      </w:r>
      <w:r w:rsidRPr="005D4E3B">
        <w:tab/>
        <w:t>Palmirotta R, Lovero D, Cafforio P, Felici C, Mannavola F, Pelle E, Quaresmini D, et al. Liquid biopsy of cancer: a multimodal diagnostic tool in clinical oncology. Ther Adv Med Oncol 2018;10:1758835918794630.</w:t>
      </w:r>
    </w:p>
    <w:p w14:paraId="2A7B9806" w14:textId="77777777" w:rsidR="005D4E3B" w:rsidRPr="005D4E3B" w:rsidRDefault="005D4E3B" w:rsidP="005D4E3B">
      <w:pPr>
        <w:pStyle w:val="EndNoteBibliography"/>
      </w:pPr>
      <w:r w:rsidRPr="005D4E3B">
        <w:t>36.</w:t>
      </w:r>
      <w:r w:rsidRPr="005D4E3B">
        <w:tab/>
        <w:t>Jiang P, Sun K, Tong YK, Cheng SH, Cheng THT, Heung MMS, Wong J, et al. Preferred end coordinates and somatic variants as signatures of circulating tumor DNA associated with hepatocellular carcinoma. Proc Natl Acad Sci U S A 2018.</w:t>
      </w:r>
    </w:p>
    <w:p w14:paraId="7B81BE77" w14:textId="77777777" w:rsidR="005D4E3B" w:rsidRPr="005D4E3B" w:rsidRDefault="005D4E3B" w:rsidP="005D4E3B">
      <w:pPr>
        <w:pStyle w:val="EndNoteBibliography"/>
      </w:pPr>
      <w:r w:rsidRPr="005D4E3B">
        <w:t>37.</w:t>
      </w:r>
      <w:r w:rsidRPr="005D4E3B">
        <w:tab/>
        <w:t>Chan KC, Jiang P, Sun K, Cheng YK, Tong YK, Cheng SH, Wong AI, et al. Second generation noninvasive fetal genome analysis reveals de novo mutations, single-base parental inheritance, and preferred DNA ends. Proc Natl Acad Sci U S A 2016;113:E8159-E8168.</w:t>
      </w:r>
    </w:p>
    <w:p w14:paraId="13B72C37" w14:textId="77777777" w:rsidR="005D4E3B" w:rsidRPr="005D4E3B" w:rsidRDefault="005D4E3B" w:rsidP="005D4E3B">
      <w:pPr>
        <w:pStyle w:val="EndNoteBibliography"/>
      </w:pPr>
      <w:r w:rsidRPr="005D4E3B">
        <w:t>38.</w:t>
      </w:r>
      <w:r w:rsidRPr="005D4E3B">
        <w:tab/>
        <w:t>Hou J, Wang G, Wang F, Cheng J, Ren H, Zhuang H, Sun J, et al. Guideline of Prevention and Treatment for Chronic Hepatitis B (2015 Update). J Clin Transl Hepatol 2017;5:297-318.</w:t>
      </w:r>
    </w:p>
    <w:p w14:paraId="49890D45" w14:textId="77777777" w:rsidR="005D4E3B" w:rsidRPr="005D4E3B" w:rsidRDefault="005D4E3B" w:rsidP="005D4E3B">
      <w:pPr>
        <w:pStyle w:val="EndNoteBibliography"/>
      </w:pPr>
      <w:r w:rsidRPr="005D4E3B">
        <w:t>39.</w:t>
      </w:r>
      <w:r w:rsidRPr="005D4E3B">
        <w:tab/>
        <w:t>Martin M. Cutadapt removes adapter sequences from high-throughput sequencing reads. 2011 2011;17:3.</w:t>
      </w:r>
    </w:p>
    <w:p w14:paraId="03014EAC" w14:textId="77777777" w:rsidR="005D4E3B" w:rsidRPr="005D4E3B" w:rsidRDefault="005D4E3B" w:rsidP="005D4E3B">
      <w:pPr>
        <w:pStyle w:val="EndNoteBibliography"/>
      </w:pPr>
      <w:r w:rsidRPr="005D4E3B">
        <w:t>40.</w:t>
      </w:r>
      <w:r w:rsidRPr="005D4E3B">
        <w:tab/>
        <w:t>Krueger F, Andrews SR. Bismark: a flexible aligner and methylation caller for Bisulfite-Seq applications. Bioinformatics 2011;27:1571-1572.</w:t>
      </w:r>
    </w:p>
    <w:p w14:paraId="690DA029" w14:textId="77777777" w:rsidR="005D4E3B" w:rsidRPr="005D4E3B" w:rsidRDefault="005D4E3B" w:rsidP="005D4E3B">
      <w:pPr>
        <w:pStyle w:val="EndNoteBibliography"/>
      </w:pPr>
      <w:r w:rsidRPr="005D4E3B">
        <w:t>41.</w:t>
      </w:r>
      <w:r w:rsidRPr="005D4E3B">
        <w:tab/>
        <w:t>Robin X, Turck N, Hainard A, Tiberti N, Lisacek F, Sanchez JC, Muller M. pROC: an open-source package for R and S+ to analyze and compare ROC curves. BMC Bioinformatics 2011;12:77.</w:t>
      </w:r>
    </w:p>
    <w:p w14:paraId="70FE44AA" w14:textId="317ED066" w:rsidR="004F60FE" w:rsidRDefault="0067055A" w:rsidP="00393DBF">
      <w:pPr>
        <w:spacing w:before="240"/>
        <w:rPr>
          <w:rFonts w:ascii="Arial" w:hAnsi="Arial" w:cs="Arial"/>
          <w:sz w:val="22"/>
        </w:rPr>
      </w:pPr>
      <w:r w:rsidRPr="00393DBF">
        <w:rPr>
          <w:rFonts w:ascii="Arial" w:hAnsi="Arial" w:cs="Arial"/>
          <w:sz w:val="22"/>
        </w:rPr>
        <w:fldChar w:fldCharType="end"/>
      </w:r>
    </w:p>
    <w:p w14:paraId="674CCE43" w14:textId="28264820" w:rsidR="001A327E" w:rsidRDefault="001A327E" w:rsidP="00393DBF">
      <w:pPr>
        <w:spacing w:before="240"/>
        <w:rPr>
          <w:rFonts w:ascii="Arial" w:hAnsi="Arial" w:cs="Arial"/>
          <w:sz w:val="22"/>
        </w:rPr>
      </w:pPr>
    </w:p>
    <w:p w14:paraId="5FA9A959" w14:textId="6A084279" w:rsidR="00F91999" w:rsidRDefault="00F91999">
      <w:pPr>
        <w:widowControl/>
        <w:jc w:val="left"/>
        <w:rPr>
          <w:ins w:id="410" w:author="Microsoft Office 用户" w:date="2019-04-10T00:31:00Z"/>
          <w:rFonts w:ascii="Arial" w:hAnsi="Arial" w:cs="Arial"/>
          <w:sz w:val="22"/>
        </w:rPr>
      </w:pPr>
      <w:ins w:id="411" w:author="Microsoft Office 用户" w:date="2019-04-10T00:31:00Z">
        <w:r>
          <w:rPr>
            <w:rFonts w:ascii="Arial" w:hAnsi="Arial" w:cs="Arial"/>
            <w:sz w:val="22"/>
          </w:rPr>
          <w:br w:type="page"/>
        </w:r>
      </w:ins>
    </w:p>
    <w:p w14:paraId="59EAFB1D" w14:textId="77777777" w:rsidR="001A327E" w:rsidRDefault="001A327E" w:rsidP="00393DBF">
      <w:pPr>
        <w:spacing w:before="240"/>
        <w:rPr>
          <w:rFonts w:ascii="Arial" w:hAnsi="Arial" w:cs="Arial"/>
          <w:sz w:val="22"/>
        </w:rPr>
      </w:pPr>
    </w:p>
    <w:p w14:paraId="614F4CBA" w14:textId="76015E31" w:rsidR="003645E6" w:rsidRPr="000818AC" w:rsidRDefault="003645E6" w:rsidP="000818AC">
      <w:pPr>
        <w:pStyle w:val="Heading2"/>
        <w:spacing w:line="276" w:lineRule="auto"/>
        <w:rPr>
          <w:rFonts w:ascii="Arial" w:eastAsia="Arial" w:hAnsi="Arial" w:cs="Arial"/>
          <w:b w:val="0"/>
          <w:color w:val="000000" w:themeColor="text1"/>
          <w:sz w:val="22"/>
        </w:rPr>
      </w:pPr>
      <w:r w:rsidRPr="000818AC">
        <w:rPr>
          <w:rFonts w:ascii="Arial" w:eastAsia="Arial" w:hAnsi="Arial" w:cs="Arial"/>
          <w:color w:val="000000" w:themeColor="text1"/>
          <w:sz w:val="22"/>
          <w:szCs w:val="22"/>
        </w:rPr>
        <w:t>Figure Legends</w:t>
      </w:r>
    </w:p>
    <w:p w14:paraId="0B8EB2D0" w14:textId="77777777" w:rsidR="00374B3A" w:rsidRDefault="00374B3A" w:rsidP="00F8119D">
      <w:pPr>
        <w:snapToGrid w:val="0"/>
        <w:spacing w:beforeLines="50" w:before="156" w:afterLines="50" w:after="156" w:line="360" w:lineRule="auto"/>
        <w:jc w:val="left"/>
        <w:rPr>
          <w:rFonts w:ascii="Times New Roman" w:hAnsi="Times New Roman"/>
          <w:color w:val="000000" w:themeColor="text1"/>
          <w:sz w:val="24"/>
          <w:szCs w:val="24"/>
        </w:rPr>
      </w:pPr>
      <w:r>
        <w:rPr>
          <w:rFonts w:ascii="Times New Roman" w:hAnsi="Times New Roman" w:hint="eastAsia"/>
          <w:b/>
          <w:color w:val="000000" w:themeColor="text1"/>
          <w:sz w:val="24"/>
          <w:szCs w:val="24"/>
        </w:rPr>
        <w:t>Fig.</w:t>
      </w:r>
      <w:r>
        <w:rPr>
          <w:rFonts w:ascii="Times New Roman" w:hAnsi="Times New Roman"/>
          <w:b/>
          <w:color w:val="000000" w:themeColor="text1"/>
          <w:sz w:val="24"/>
          <w:szCs w:val="24"/>
        </w:rPr>
        <w:t xml:space="preserve"> 1. T</w:t>
      </w:r>
      <w:r>
        <w:rPr>
          <w:rFonts w:ascii="Times New Roman" w:hAnsi="Times New Roman" w:hint="eastAsia"/>
          <w:b/>
          <w:color w:val="000000" w:themeColor="text1"/>
          <w:sz w:val="24"/>
          <w:szCs w:val="24"/>
        </w:rPr>
        <w:t>he</w:t>
      </w:r>
      <w:r>
        <w:rPr>
          <w:rFonts w:ascii="Times New Roman" w:hAnsi="Times New Roman"/>
          <w:b/>
          <w:color w:val="000000" w:themeColor="text1"/>
          <w:sz w:val="24"/>
          <w:szCs w:val="24"/>
        </w:rPr>
        <w:t xml:space="preserve"> </w:t>
      </w:r>
      <w:r>
        <w:rPr>
          <w:rFonts w:ascii="Times New Roman" w:hAnsi="Times New Roman" w:hint="eastAsia"/>
          <w:b/>
          <w:color w:val="000000" w:themeColor="text1"/>
          <w:sz w:val="24"/>
          <w:szCs w:val="24"/>
        </w:rPr>
        <w:t>efficiency</w:t>
      </w:r>
      <w:r>
        <w:rPr>
          <w:rFonts w:ascii="Times New Roman" w:hAnsi="Times New Roman"/>
          <w:b/>
          <w:color w:val="000000" w:themeColor="text1"/>
          <w:sz w:val="24"/>
          <w:szCs w:val="24"/>
        </w:rPr>
        <w:t xml:space="preserve"> of re-sampling sequencing depth for low pass WGBS. </w:t>
      </w:r>
      <w:r>
        <w:rPr>
          <w:rFonts w:ascii="Times New Roman" w:hAnsi="Times New Roman"/>
          <w:color w:val="000000" w:themeColor="text1"/>
          <w:sz w:val="24"/>
          <w:szCs w:val="24"/>
        </w:rPr>
        <w:t>Left of the figure showed the correlation coefficient between re</w:t>
      </w:r>
      <w:r>
        <w:rPr>
          <w:rFonts w:ascii="Times New Roman" w:hAnsi="Times New Roman" w:hint="eastAsia"/>
          <w:color w:val="000000" w:themeColor="text1"/>
          <w:sz w:val="24"/>
          <w:szCs w:val="24"/>
        </w:rPr>
        <w:t>-</w:t>
      </w:r>
      <w:r>
        <w:rPr>
          <w:rFonts w:ascii="Times New Roman" w:hAnsi="Times New Roman"/>
          <w:color w:val="000000" w:themeColor="text1"/>
          <w:sz w:val="24"/>
          <w:szCs w:val="24"/>
        </w:rPr>
        <w:t>sampling low pass WGBS and total sequencing reads for 100 times from 1M to 10M. Right of the figure showed the coefficient of variation (CV) for 100 correlation coefficient between re-sampling low pass WGBS and total sequencing reads from 1M to 10M.</w:t>
      </w:r>
    </w:p>
    <w:p w14:paraId="4CC6BA59" w14:textId="10ABEFAC" w:rsidR="00F8119D" w:rsidRDefault="00374B3A" w:rsidP="00F8119D">
      <w:pPr>
        <w:snapToGrid w:val="0"/>
        <w:spacing w:beforeLines="50" w:before="156" w:afterLines="50" w:after="156" w:line="360" w:lineRule="auto"/>
        <w:jc w:val="left"/>
        <w:rPr>
          <w:rFonts w:ascii="Times New Roman" w:hAnsi="Times New Roman"/>
          <w:color w:val="000000" w:themeColor="text1"/>
          <w:sz w:val="24"/>
          <w:szCs w:val="24"/>
        </w:rPr>
      </w:pPr>
      <w:r>
        <w:rPr>
          <w:rFonts w:ascii="Times New Roman" w:hAnsi="Times New Roman" w:hint="eastAsia"/>
          <w:b/>
          <w:color w:val="000000" w:themeColor="text1"/>
          <w:sz w:val="24"/>
          <w:szCs w:val="24"/>
        </w:rPr>
        <w:t>Fig.</w:t>
      </w:r>
      <w:r>
        <w:rPr>
          <w:rFonts w:ascii="Times New Roman" w:hAnsi="Times New Roman"/>
          <w:b/>
          <w:color w:val="000000" w:themeColor="text1"/>
          <w:sz w:val="24"/>
          <w:szCs w:val="24"/>
        </w:rPr>
        <w:t xml:space="preserve"> 2 Whole genome-wide changed methylation of all the patients. </w:t>
      </w:r>
      <w:r>
        <w:rPr>
          <w:rFonts w:ascii="Times New Roman" w:hAnsi="Times New Roman"/>
          <w:color w:val="000000" w:themeColor="text1"/>
          <w:sz w:val="24"/>
          <w:szCs w:val="24"/>
        </w:rPr>
        <w:t>(A) The percentage of hyper-methylated long range regions (2-Mb) in chronic hepatitis, cirrhosis and HCC patients. (B) The percentage of hypo-methylated long range regions in chronic hepatitis, cirrhosis and HCC patients.</w:t>
      </w:r>
    </w:p>
    <w:p w14:paraId="7EE7B5BB" w14:textId="28249FF1" w:rsidR="00F8119D" w:rsidRDefault="00374B3A" w:rsidP="00F8119D">
      <w:pPr>
        <w:snapToGrid w:val="0"/>
        <w:spacing w:beforeLines="50" w:before="156" w:afterLines="50" w:after="156" w:line="360" w:lineRule="auto"/>
        <w:jc w:val="left"/>
        <w:rPr>
          <w:rFonts w:ascii="Times New Roman" w:hAnsi="Times New Roman"/>
          <w:color w:val="000000" w:themeColor="text1"/>
          <w:sz w:val="24"/>
          <w:szCs w:val="24"/>
        </w:rPr>
      </w:pPr>
      <w:r>
        <w:rPr>
          <w:rFonts w:ascii="Times New Roman" w:hAnsi="Times New Roman" w:hint="eastAsia"/>
          <w:b/>
          <w:color w:val="000000" w:themeColor="text1"/>
          <w:sz w:val="24"/>
          <w:szCs w:val="24"/>
        </w:rPr>
        <w:t>Fig.</w:t>
      </w:r>
      <w:r>
        <w:rPr>
          <w:rFonts w:ascii="Times New Roman" w:hAnsi="Times New Roman"/>
          <w:b/>
          <w:color w:val="000000" w:themeColor="text1"/>
          <w:sz w:val="24"/>
          <w:szCs w:val="24"/>
        </w:rPr>
        <w:t xml:space="preserve"> 3. Differentially methylated CpGs (DMCs) identified in all the groups.</w:t>
      </w:r>
      <w:r>
        <w:rPr>
          <w:rFonts w:ascii="Times New Roman" w:hAnsi="Times New Roman"/>
          <w:color w:val="000000" w:themeColor="text1"/>
          <w:sz w:val="24"/>
          <w:szCs w:val="24"/>
        </w:rPr>
        <w:t xml:space="preserve"> (A) Venn diagram showing the overlap of DMCs generated by 2 hypo-methylated chronic hepatitis patients, 1 hypo-methylated cirrhosis patient, 3 early stage HCC patients and 5 advanced HCC patients compared to healthy individuals. (B) Boxplot displays the methylation level of 7 DMCs of SENP5 in 3 healthy individuals, 17 hepatitis, 17 cirrhosis, 3 early stage HCC, 5 advanced HCC and 9 HCC patients after surgery. (D) </w:t>
      </w:r>
      <w:r>
        <w:rPr>
          <w:rFonts w:ascii="Times New Roman" w:hAnsi="Times New Roman" w:hint="eastAsia"/>
          <w:color w:val="000000" w:themeColor="text1"/>
          <w:sz w:val="24"/>
          <w:szCs w:val="24"/>
        </w:rPr>
        <w:t xml:space="preserve">The </w:t>
      </w:r>
      <w:r>
        <w:rPr>
          <w:rFonts w:ascii="Times New Roman" w:hAnsi="Times New Roman"/>
          <w:color w:val="000000" w:themeColor="text1"/>
          <w:sz w:val="24"/>
          <w:szCs w:val="24"/>
        </w:rPr>
        <w:t>locus of 7 DMCs and 3 reported HBV integration sites in intron 2 of SENP5. The black dots represent the HBV integration sites and the orange vertical lines represent the 7 DMCs. The black bar labels in the bottom of the figure represent the locus of repeat marker in this region.</w:t>
      </w:r>
    </w:p>
    <w:p w14:paraId="1A33B920" w14:textId="55817EC3" w:rsidR="00F8119D" w:rsidRDefault="00693661" w:rsidP="00F8119D">
      <w:pPr>
        <w:snapToGrid w:val="0"/>
        <w:spacing w:beforeLines="50" w:before="156" w:afterLines="50" w:after="156" w:line="360" w:lineRule="auto"/>
        <w:jc w:val="left"/>
        <w:rPr>
          <w:rFonts w:ascii="Times New Roman" w:hAnsi="Times New Roman"/>
          <w:color w:val="000000" w:themeColor="text1"/>
          <w:sz w:val="24"/>
          <w:szCs w:val="24"/>
        </w:rPr>
      </w:pPr>
      <w:r>
        <w:rPr>
          <w:rFonts w:ascii="Times New Roman" w:hAnsi="Times New Roman" w:hint="eastAsia"/>
          <w:b/>
          <w:color w:val="000000" w:themeColor="text1"/>
          <w:sz w:val="24"/>
          <w:szCs w:val="24"/>
        </w:rPr>
        <w:t>Fig.</w:t>
      </w:r>
      <w:r>
        <w:rPr>
          <w:rFonts w:ascii="Times New Roman" w:hAnsi="Times New Roman"/>
          <w:b/>
          <w:color w:val="000000" w:themeColor="text1"/>
          <w:sz w:val="24"/>
          <w:szCs w:val="24"/>
        </w:rPr>
        <w:t xml:space="preserve"> 4. DMCs and CpGs are related to HBV integration sites. </w:t>
      </w:r>
      <w:r>
        <w:rPr>
          <w:rFonts w:ascii="Times New Roman" w:hAnsi="Times New Roman"/>
          <w:color w:val="000000" w:themeColor="text1"/>
          <w:sz w:val="24"/>
          <w:szCs w:val="24"/>
        </w:rPr>
        <w:t>(A) The percentage of DMCs located in different genomic elements and regions related to HBV integration sites. (B) The enrichment scores of DMCs in different genomic elements. (C) The heatmap display the methylation level of the CpGs located within 100 bp of the HBV integration sites in all the samples. (D) The average methylation level of all the CpGs located within 100 bp of the HBV integration sites in all the samples. The red arrows showed the examples of P14 patient.</w:t>
      </w:r>
    </w:p>
    <w:p w14:paraId="5C5AE1EA" w14:textId="0ADCB1D5" w:rsidR="00624CCE" w:rsidRDefault="00624CCE" w:rsidP="00F8119D">
      <w:pPr>
        <w:snapToGrid w:val="0"/>
        <w:spacing w:beforeLines="50" w:before="156" w:afterLines="50" w:after="156" w:line="360" w:lineRule="auto"/>
        <w:jc w:val="left"/>
        <w:rPr>
          <w:rFonts w:ascii="Times New Roman" w:hAnsi="Times New Roman"/>
          <w:color w:val="000000" w:themeColor="text1"/>
          <w:sz w:val="24"/>
          <w:szCs w:val="24"/>
        </w:rPr>
      </w:pPr>
    </w:p>
    <w:p w14:paraId="4F9EF7D8" w14:textId="563360AD" w:rsidR="00624CCE" w:rsidRDefault="00624CCE" w:rsidP="00F8119D">
      <w:pPr>
        <w:snapToGrid w:val="0"/>
        <w:spacing w:beforeLines="50" w:before="156" w:afterLines="50" w:after="156" w:line="360" w:lineRule="auto"/>
        <w:jc w:val="left"/>
        <w:rPr>
          <w:rFonts w:ascii="Times New Roman" w:hAnsi="Times New Roman"/>
          <w:color w:val="000000" w:themeColor="text1"/>
          <w:sz w:val="24"/>
          <w:szCs w:val="24"/>
        </w:rPr>
      </w:pPr>
    </w:p>
    <w:p w14:paraId="0C10BC92" w14:textId="27403EC3" w:rsidR="00624CCE" w:rsidRDefault="00624CCE" w:rsidP="00F8119D">
      <w:pPr>
        <w:snapToGrid w:val="0"/>
        <w:spacing w:beforeLines="50" w:before="156" w:afterLines="50" w:after="156" w:line="360" w:lineRule="auto"/>
        <w:jc w:val="left"/>
        <w:rPr>
          <w:rFonts w:ascii="Times New Roman" w:hAnsi="Times New Roman"/>
          <w:color w:val="000000" w:themeColor="text1"/>
          <w:sz w:val="24"/>
          <w:szCs w:val="24"/>
        </w:rPr>
      </w:pPr>
    </w:p>
    <w:p w14:paraId="66B478FB" w14:textId="2FFA8B14" w:rsidR="00624CCE" w:rsidRDefault="00624CCE" w:rsidP="00F8119D">
      <w:pPr>
        <w:snapToGrid w:val="0"/>
        <w:spacing w:beforeLines="50" w:before="156" w:afterLines="50" w:after="156" w:line="360" w:lineRule="auto"/>
        <w:jc w:val="left"/>
        <w:rPr>
          <w:rFonts w:ascii="Times New Roman" w:hAnsi="Times New Roman"/>
          <w:color w:val="000000" w:themeColor="text1"/>
          <w:sz w:val="24"/>
          <w:szCs w:val="24"/>
        </w:rPr>
      </w:pPr>
    </w:p>
    <w:p w14:paraId="39B64F44" w14:textId="225C07B2" w:rsidR="00624CCE" w:rsidRDefault="00624CCE" w:rsidP="00F8119D">
      <w:pPr>
        <w:snapToGrid w:val="0"/>
        <w:spacing w:beforeLines="50" w:before="156" w:afterLines="50" w:after="156" w:line="360" w:lineRule="auto"/>
        <w:jc w:val="left"/>
        <w:rPr>
          <w:rFonts w:ascii="Times New Roman" w:hAnsi="Times New Roman"/>
          <w:color w:val="000000" w:themeColor="text1"/>
          <w:sz w:val="24"/>
          <w:szCs w:val="24"/>
        </w:rPr>
      </w:pPr>
    </w:p>
    <w:p w14:paraId="3FA00943" w14:textId="26DCF5D1" w:rsidR="00624CCE" w:rsidRDefault="00624CCE" w:rsidP="00F8119D">
      <w:pPr>
        <w:snapToGrid w:val="0"/>
        <w:spacing w:beforeLines="50" w:before="156" w:afterLines="50" w:after="156" w:line="360" w:lineRule="auto"/>
        <w:jc w:val="left"/>
        <w:rPr>
          <w:rFonts w:ascii="Times New Roman" w:hAnsi="Times New Roman"/>
          <w:color w:val="000000" w:themeColor="text1"/>
          <w:sz w:val="24"/>
          <w:szCs w:val="24"/>
        </w:rPr>
      </w:pPr>
    </w:p>
    <w:p w14:paraId="05CF23C7" w14:textId="6009FDF3" w:rsidR="00624CCE" w:rsidRDefault="00624CCE" w:rsidP="00F8119D">
      <w:pPr>
        <w:snapToGrid w:val="0"/>
        <w:spacing w:beforeLines="50" w:before="156" w:afterLines="50" w:after="156" w:line="360" w:lineRule="auto"/>
        <w:jc w:val="left"/>
        <w:rPr>
          <w:rFonts w:ascii="Times New Roman" w:hAnsi="Times New Roman"/>
          <w:color w:val="000000" w:themeColor="text1"/>
          <w:sz w:val="24"/>
          <w:szCs w:val="24"/>
        </w:rPr>
      </w:pPr>
    </w:p>
    <w:p w14:paraId="7A6040BF" w14:textId="40CB1CB8" w:rsidR="00624CCE" w:rsidRDefault="00624CCE" w:rsidP="00F8119D">
      <w:pPr>
        <w:snapToGrid w:val="0"/>
        <w:spacing w:beforeLines="50" w:before="156" w:afterLines="50" w:after="156" w:line="360" w:lineRule="auto"/>
        <w:jc w:val="left"/>
        <w:rPr>
          <w:rFonts w:ascii="Times New Roman" w:hAnsi="Times New Roman"/>
          <w:color w:val="000000" w:themeColor="text1"/>
          <w:sz w:val="24"/>
          <w:szCs w:val="24"/>
        </w:rPr>
      </w:pPr>
    </w:p>
    <w:p w14:paraId="4B19A352" w14:textId="6A599FD7" w:rsidR="00624CCE" w:rsidRDefault="00624CCE" w:rsidP="00F8119D">
      <w:pPr>
        <w:snapToGrid w:val="0"/>
        <w:spacing w:beforeLines="50" w:before="156" w:afterLines="50" w:after="156" w:line="360" w:lineRule="auto"/>
        <w:jc w:val="left"/>
        <w:rPr>
          <w:rFonts w:ascii="Times New Roman" w:hAnsi="Times New Roman"/>
          <w:color w:val="000000" w:themeColor="text1"/>
          <w:sz w:val="24"/>
          <w:szCs w:val="24"/>
        </w:rPr>
      </w:pPr>
    </w:p>
    <w:p w14:paraId="0B55E9C7" w14:textId="77777777" w:rsidR="00624CCE" w:rsidRPr="006462A4" w:rsidRDefault="00624CCE" w:rsidP="00F8119D">
      <w:pPr>
        <w:snapToGrid w:val="0"/>
        <w:spacing w:beforeLines="50" w:before="156" w:afterLines="50" w:after="156" w:line="360" w:lineRule="auto"/>
        <w:jc w:val="left"/>
        <w:rPr>
          <w:rFonts w:ascii="Times New Roman" w:hAnsi="Times New Roman"/>
          <w:color w:val="000000" w:themeColor="text1"/>
          <w:sz w:val="24"/>
          <w:szCs w:val="24"/>
        </w:rPr>
      </w:pPr>
    </w:p>
    <w:p w14:paraId="53CEB59E" w14:textId="59EBBE3D" w:rsidR="00EA5286" w:rsidRDefault="00EA5286" w:rsidP="001A327E">
      <w:pPr>
        <w:snapToGrid w:val="0"/>
        <w:spacing w:beforeLines="50" w:before="156" w:afterLines="50" w:after="156"/>
        <w:jc w:val="left"/>
        <w:rPr>
          <w:rFonts w:ascii="Arial" w:hAnsi="Arial" w:cs="Arial"/>
          <w:color w:val="000000" w:themeColor="text1"/>
          <w:sz w:val="22"/>
        </w:rPr>
      </w:pPr>
    </w:p>
    <w:p w14:paraId="05370099" w14:textId="77777777" w:rsidR="00693661" w:rsidRPr="00693661" w:rsidRDefault="00693661" w:rsidP="00693661">
      <w:pPr>
        <w:snapToGrid w:val="0"/>
        <w:spacing w:beforeLines="50" w:before="156" w:afterLines="50" w:after="156" w:line="360" w:lineRule="auto"/>
        <w:jc w:val="left"/>
        <w:rPr>
          <w:rFonts w:ascii="Times New Roman" w:eastAsia="SimSun" w:hAnsi="Times New Roman" w:cs="Times New Roman"/>
          <w:b/>
          <w:color w:val="000000" w:themeColor="text1"/>
          <w:sz w:val="24"/>
          <w:szCs w:val="24"/>
        </w:rPr>
      </w:pPr>
      <w:r w:rsidRPr="00693661">
        <w:rPr>
          <w:rFonts w:ascii="Times New Roman" w:eastAsia="SimSun" w:hAnsi="Times New Roman" w:cs="Times New Roman"/>
          <w:b/>
          <w:color w:val="000000" w:themeColor="text1"/>
          <w:sz w:val="24"/>
          <w:szCs w:val="24"/>
        </w:rPr>
        <w:t xml:space="preserve">Table 1. </w:t>
      </w:r>
      <w:r w:rsidRPr="00693661">
        <w:rPr>
          <w:rFonts w:ascii="Times New Roman" w:eastAsia="SimSun" w:hAnsi="Times New Roman" w:cs="Times New Roman" w:hint="eastAsia"/>
          <w:b/>
          <w:color w:val="000000" w:themeColor="text1"/>
          <w:sz w:val="24"/>
          <w:szCs w:val="24"/>
        </w:rPr>
        <w:t>Genes</w:t>
      </w:r>
      <w:r w:rsidRPr="00693661">
        <w:rPr>
          <w:rFonts w:ascii="Times New Roman" w:eastAsia="SimSun" w:hAnsi="Times New Roman" w:cs="Times New Roman"/>
          <w:b/>
          <w:color w:val="000000" w:themeColor="text1"/>
          <w:sz w:val="24"/>
          <w:szCs w:val="24"/>
        </w:rPr>
        <w:t xml:space="preserve"> </w:t>
      </w:r>
      <w:r w:rsidRPr="00693661">
        <w:rPr>
          <w:rFonts w:ascii="Times New Roman" w:eastAsia="SimSun" w:hAnsi="Times New Roman" w:cs="Times New Roman" w:hint="eastAsia"/>
          <w:b/>
          <w:color w:val="000000" w:themeColor="text1"/>
          <w:sz w:val="24"/>
          <w:szCs w:val="24"/>
        </w:rPr>
        <w:t>with</w:t>
      </w:r>
      <w:r w:rsidRPr="00693661">
        <w:rPr>
          <w:rFonts w:ascii="Times New Roman" w:eastAsia="SimSun" w:hAnsi="Times New Roman" w:cs="Times New Roman"/>
          <w:b/>
          <w:color w:val="000000" w:themeColor="text1"/>
          <w:sz w:val="24"/>
          <w:szCs w:val="24"/>
        </w:rPr>
        <w:t xml:space="preserve"> </w:t>
      </w:r>
      <w:r w:rsidRPr="00693661">
        <w:rPr>
          <w:rFonts w:ascii="Times New Roman" w:eastAsia="SimSun" w:hAnsi="Times New Roman" w:cs="Times New Roman" w:hint="eastAsia"/>
          <w:b/>
          <w:color w:val="000000" w:themeColor="text1"/>
          <w:sz w:val="24"/>
          <w:szCs w:val="24"/>
        </w:rPr>
        <w:t>DM</w:t>
      </w:r>
      <w:r w:rsidRPr="00693661">
        <w:rPr>
          <w:rFonts w:ascii="Times New Roman" w:eastAsia="SimSun" w:hAnsi="Times New Roman" w:cs="Times New Roman"/>
          <w:b/>
          <w:color w:val="000000" w:themeColor="text1"/>
          <w:sz w:val="24"/>
          <w:szCs w:val="24"/>
        </w:rPr>
        <w:t>C</w:t>
      </w:r>
      <w:r w:rsidRPr="00693661">
        <w:rPr>
          <w:rFonts w:ascii="Times New Roman" w:eastAsia="SimSun" w:hAnsi="Times New Roman" w:cs="Times New Roman" w:hint="eastAsia"/>
          <w:b/>
          <w:color w:val="000000" w:themeColor="text1"/>
          <w:sz w:val="24"/>
          <w:szCs w:val="24"/>
        </w:rPr>
        <w:t>s</w:t>
      </w:r>
      <w:r w:rsidRPr="00693661">
        <w:rPr>
          <w:rFonts w:ascii="Times New Roman" w:eastAsia="SimSun" w:hAnsi="Times New Roman" w:cs="Times New Roman"/>
          <w:b/>
          <w:color w:val="000000" w:themeColor="text1"/>
          <w:sz w:val="24"/>
          <w:szCs w:val="24"/>
        </w:rPr>
        <w:t xml:space="preserve"> between liver disease patients and healthy individuals.</w:t>
      </w:r>
    </w:p>
    <w:tbl>
      <w:tblPr>
        <w:tblStyle w:val="1"/>
        <w:tblW w:w="7601" w:type="dxa"/>
        <w:jc w:val="center"/>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52"/>
        <w:gridCol w:w="1296"/>
        <w:gridCol w:w="1296"/>
        <w:gridCol w:w="1319"/>
        <w:gridCol w:w="1319"/>
        <w:gridCol w:w="1619"/>
      </w:tblGrid>
      <w:tr w:rsidR="00693661" w:rsidRPr="00693661" w14:paraId="6514FF64" w14:textId="77777777" w:rsidTr="00A40226">
        <w:trPr>
          <w:trHeight w:hRule="exact" w:val="430"/>
          <w:jc w:val="center"/>
        </w:trPr>
        <w:tc>
          <w:tcPr>
            <w:tcW w:w="752" w:type="dxa"/>
            <w:tcBorders>
              <w:top w:val="single" w:sz="4" w:space="0" w:color="auto"/>
              <w:bottom w:val="single" w:sz="4" w:space="0" w:color="auto"/>
            </w:tcBorders>
          </w:tcPr>
          <w:p w14:paraId="2A1E9A9E" w14:textId="77777777" w:rsidR="00693661" w:rsidRPr="00693661" w:rsidRDefault="00693661" w:rsidP="00693661">
            <w:pPr>
              <w:snapToGrid w:val="0"/>
              <w:spacing w:beforeLines="20" w:before="62" w:line="360" w:lineRule="auto"/>
              <w:jc w:val="center"/>
              <w:rPr>
                <w:rFonts w:ascii="Times New Roman" w:eastAsia="SimSun" w:hAnsi="Times New Roman" w:cs="Times New Roman"/>
                <w:b/>
                <w:color w:val="000000" w:themeColor="text1"/>
                <w:sz w:val="20"/>
                <w:szCs w:val="24"/>
              </w:rPr>
            </w:pPr>
            <w:r w:rsidRPr="00693661">
              <w:rPr>
                <w:rFonts w:ascii="Times New Roman" w:eastAsia="SimSun" w:hAnsi="Times New Roman" w:cs="Times New Roman" w:hint="eastAsia"/>
                <w:b/>
                <w:color w:val="000000" w:themeColor="text1"/>
                <w:sz w:val="20"/>
                <w:szCs w:val="24"/>
              </w:rPr>
              <w:t>Chr</w:t>
            </w:r>
          </w:p>
        </w:tc>
        <w:tc>
          <w:tcPr>
            <w:tcW w:w="1296" w:type="dxa"/>
            <w:tcBorders>
              <w:top w:val="single" w:sz="4" w:space="0" w:color="auto"/>
              <w:bottom w:val="single" w:sz="4" w:space="0" w:color="auto"/>
            </w:tcBorders>
          </w:tcPr>
          <w:p w14:paraId="731E593E" w14:textId="77777777" w:rsidR="00693661" w:rsidRPr="00693661" w:rsidRDefault="00693661" w:rsidP="00693661">
            <w:pPr>
              <w:snapToGrid w:val="0"/>
              <w:spacing w:beforeLines="20" w:before="62" w:line="360" w:lineRule="auto"/>
              <w:jc w:val="center"/>
              <w:rPr>
                <w:rFonts w:ascii="Times New Roman" w:eastAsia="SimSun" w:hAnsi="Times New Roman" w:cs="Times New Roman"/>
                <w:b/>
                <w:color w:val="000000" w:themeColor="text1"/>
                <w:sz w:val="20"/>
                <w:szCs w:val="24"/>
              </w:rPr>
            </w:pPr>
            <w:r w:rsidRPr="00693661">
              <w:rPr>
                <w:rFonts w:ascii="Times New Roman" w:eastAsia="SimSun" w:hAnsi="Times New Roman" w:cs="Times New Roman"/>
                <w:b/>
                <w:color w:val="000000" w:themeColor="text1"/>
                <w:sz w:val="20"/>
                <w:szCs w:val="24"/>
              </w:rPr>
              <w:t>S</w:t>
            </w:r>
            <w:r w:rsidRPr="00693661">
              <w:rPr>
                <w:rFonts w:ascii="Times New Roman" w:eastAsia="SimSun" w:hAnsi="Times New Roman" w:cs="Times New Roman" w:hint="eastAsia"/>
                <w:b/>
                <w:color w:val="000000" w:themeColor="text1"/>
                <w:sz w:val="20"/>
                <w:szCs w:val="24"/>
              </w:rPr>
              <w:t>tart</w:t>
            </w:r>
          </w:p>
        </w:tc>
        <w:tc>
          <w:tcPr>
            <w:tcW w:w="1296" w:type="dxa"/>
            <w:tcBorders>
              <w:top w:val="single" w:sz="4" w:space="0" w:color="auto"/>
              <w:bottom w:val="single" w:sz="4" w:space="0" w:color="auto"/>
            </w:tcBorders>
          </w:tcPr>
          <w:p w14:paraId="6E52820D" w14:textId="77777777" w:rsidR="00693661" w:rsidRPr="00693661" w:rsidRDefault="00693661" w:rsidP="00693661">
            <w:pPr>
              <w:snapToGrid w:val="0"/>
              <w:spacing w:beforeLines="20" w:before="62" w:line="360" w:lineRule="auto"/>
              <w:jc w:val="center"/>
              <w:rPr>
                <w:rFonts w:ascii="Times New Roman" w:eastAsia="SimSun" w:hAnsi="Times New Roman" w:cs="Times New Roman"/>
                <w:b/>
                <w:color w:val="000000" w:themeColor="text1"/>
                <w:sz w:val="20"/>
                <w:szCs w:val="24"/>
              </w:rPr>
            </w:pPr>
            <w:r w:rsidRPr="00693661">
              <w:rPr>
                <w:rFonts w:ascii="Times New Roman" w:eastAsia="SimSun" w:hAnsi="Times New Roman" w:cs="Times New Roman"/>
                <w:b/>
                <w:color w:val="000000" w:themeColor="text1"/>
                <w:sz w:val="20"/>
                <w:szCs w:val="24"/>
              </w:rPr>
              <w:t>E</w:t>
            </w:r>
            <w:r w:rsidRPr="00693661">
              <w:rPr>
                <w:rFonts w:ascii="Times New Roman" w:eastAsia="SimSun" w:hAnsi="Times New Roman" w:cs="Times New Roman" w:hint="eastAsia"/>
                <w:b/>
                <w:color w:val="000000" w:themeColor="text1"/>
                <w:sz w:val="20"/>
                <w:szCs w:val="24"/>
              </w:rPr>
              <w:t>nd</w:t>
            </w:r>
          </w:p>
        </w:tc>
        <w:tc>
          <w:tcPr>
            <w:tcW w:w="1319" w:type="dxa"/>
            <w:tcBorders>
              <w:top w:val="single" w:sz="4" w:space="0" w:color="auto"/>
              <w:bottom w:val="single" w:sz="4" w:space="0" w:color="auto"/>
            </w:tcBorders>
          </w:tcPr>
          <w:p w14:paraId="6E542787" w14:textId="77777777" w:rsidR="00693661" w:rsidRPr="00693661" w:rsidRDefault="00693661" w:rsidP="00693661">
            <w:pPr>
              <w:snapToGrid w:val="0"/>
              <w:spacing w:beforeLines="20" w:before="62" w:line="360" w:lineRule="auto"/>
              <w:jc w:val="center"/>
              <w:rPr>
                <w:rFonts w:ascii="Times New Roman" w:eastAsia="SimSun" w:hAnsi="Times New Roman" w:cs="Times New Roman"/>
                <w:b/>
                <w:color w:val="000000" w:themeColor="text1"/>
                <w:sz w:val="20"/>
                <w:szCs w:val="24"/>
              </w:rPr>
            </w:pPr>
            <w:r w:rsidRPr="00693661">
              <w:rPr>
                <w:rFonts w:ascii="Times New Roman" w:eastAsia="SimSun" w:hAnsi="Times New Roman" w:cs="Times New Roman"/>
                <w:b/>
                <w:color w:val="000000" w:themeColor="text1"/>
                <w:sz w:val="20"/>
                <w:szCs w:val="24"/>
              </w:rPr>
              <w:t>C</w:t>
            </w:r>
            <w:r w:rsidRPr="00693661">
              <w:rPr>
                <w:rFonts w:ascii="Times New Roman" w:eastAsia="SimSun" w:hAnsi="Times New Roman" w:cs="Times New Roman" w:hint="eastAsia"/>
                <w:b/>
                <w:color w:val="000000" w:themeColor="text1"/>
                <w:sz w:val="20"/>
                <w:szCs w:val="24"/>
              </w:rPr>
              <w:t>pG</w:t>
            </w:r>
            <w:r w:rsidRPr="00693661">
              <w:rPr>
                <w:rFonts w:ascii="Times New Roman" w:eastAsia="SimSun" w:hAnsi="Times New Roman" w:cs="Times New Roman"/>
                <w:b/>
                <w:color w:val="000000" w:themeColor="text1"/>
                <w:sz w:val="20"/>
                <w:szCs w:val="24"/>
              </w:rPr>
              <w:t xml:space="preserve"> </w:t>
            </w:r>
            <w:r w:rsidRPr="00693661">
              <w:rPr>
                <w:rFonts w:ascii="Times New Roman" w:eastAsia="SimSun" w:hAnsi="Times New Roman" w:cs="Times New Roman" w:hint="eastAsia"/>
                <w:b/>
                <w:color w:val="000000" w:themeColor="text1"/>
                <w:sz w:val="20"/>
                <w:szCs w:val="24"/>
              </w:rPr>
              <w:t>num</w:t>
            </w:r>
          </w:p>
        </w:tc>
        <w:tc>
          <w:tcPr>
            <w:tcW w:w="1319" w:type="dxa"/>
            <w:tcBorders>
              <w:top w:val="single" w:sz="4" w:space="0" w:color="auto"/>
              <w:bottom w:val="single" w:sz="4" w:space="0" w:color="auto"/>
            </w:tcBorders>
          </w:tcPr>
          <w:p w14:paraId="2D7D5B28" w14:textId="77777777" w:rsidR="00693661" w:rsidRPr="00693661" w:rsidRDefault="00693661" w:rsidP="00693661">
            <w:pPr>
              <w:snapToGrid w:val="0"/>
              <w:spacing w:beforeLines="20" w:before="62" w:line="360" w:lineRule="auto"/>
              <w:jc w:val="center"/>
              <w:rPr>
                <w:rFonts w:ascii="Times New Roman" w:eastAsia="SimSun" w:hAnsi="Times New Roman" w:cs="Times New Roman"/>
                <w:b/>
                <w:color w:val="000000" w:themeColor="text1"/>
                <w:sz w:val="20"/>
                <w:szCs w:val="24"/>
              </w:rPr>
            </w:pPr>
            <w:r w:rsidRPr="00693661">
              <w:rPr>
                <w:rFonts w:ascii="Times New Roman" w:eastAsia="SimSun" w:hAnsi="Times New Roman" w:cs="Times New Roman"/>
                <w:b/>
                <w:color w:val="000000" w:themeColor="text1"/>
                <w:sz w:val="20"/>
                <w:szCs w:val="24"/>
              </w:rPr>
              <w:t>P</w:t>
            </w:r>
            <w:r w:rsidRPr="00693661">
              <w:rPr>
                <w:rFonts w:ascii="Times New Roman" w:eastAsia="SimSun" w:hAnsi="Times New Roman" w:cs="Times New Roman" w:hint="eastAsia"/>
                <w:b/>
                <w:color w:val="000000" w:themeColor="text1"/>
                <w:sz w:val="20"/>
                <w:szCs w:val="24"/>
              </w:rPr>
              <w:t>osition</w:t>
            </w:r>
          </w:p>
        </w:tc>
        <w:tc>
          <w:tcPr>
            <w:tcW w:w="1619" w:type="dxa"/>
            <w:tcBorders>
              <w:top w:val="single" w:sz="4" w:space="0" w:color="auto"/>
              <w:bottom w:val="single" w:sz="4" w:space="0" w:color="auto"/>
            </w:tcBorders>
          </w:tcPr>
          <w:p w14:paraId="3D1EE3C6" w14:textId="77777777" w:rsidR="00693661" w:rsidRPr="00693661" w:rsidRDefault="00693661" w:rsidP="00693661">
            <w:pPr>
              <w:snapToGrid w:val="0"/>
              <w:spacing w:beforeLines="20" w:before="62" w:line="360" w:lineRule="auto"/>
              <w:jc w:val="center"/>
              <w:rPr>
                <w:rFonts w:ascii="Times New Roman" w:eastAsia="SimSun" w:hAnsi="Times New Roman" w:cs="Times New Roman"/>
                <w:b/>
                <w:color w:val="000000" w:themeColor="text1"/>
                <w:sz w:val="20"/>
                <w:szCs w:val="24"/>
              </w:rPr>
            </w:pPr>
            <w:r w:rsidRPr="00693661">
              <w:rPr>
                <w:rFonts w:ascii="Times New Roman" w:eastAsia="SimSun" w:hAnsi="Times New Roman" w:cs="Times New Roman"/>
                <w:b/>
                <w:color w:val="000000" w:themeColor="text1"/>
                <w:sz w:val="20"/>
                <w:szCs w:val="24"/>
              </w:rPr>
              <w:t>G</w:t>
            </w:r>
            <w:r w:rsidRPr="00693661">
              <w:rPr>
                <w:rFonts w:ascii="Times New Roman" w:eastAsia="SimSun" w:hAnsi="Times New Roman" w:cs="Times New Roman" w:hint="eastAsia"/>
                <w:b/>
                <w:color w:val="000000" w:themeColor="text1"/>
                <w:sz w:val="20"/>
                <w:szCs w:val="24"/>
              </w:rPr>
              <w:t>ene</w:t>
            </w:r>
          </w:p>
        </w:tc>
      </w:tr>
      <w:tr w:rsidR="00693661" w:rsidRPr="00693661" w14:paraId="3587EEB9" w14:textId="77777777" w:rsidTr="00A40226">
        <w:trPr>
          <w:trHeight w:hRule="exact" w:val="397"/>
          <w:jc w:val="center"/>
        </w:trPr>
        <w:tc>
          <w:tcPr>
            <w:tcW w:w="7601" w:type="dxa"/>
            <w:gridSpan w:val="6"/>
          </w:tcPr>
          <w:p w14:paraId="71967EB6"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b/>
                <w:color w:val="000000" w:themeColor="text1"/>
                <w:sz w:val="20"/>
                <w:szCs w:val="24"/>
              </w:rPr>
              <w:t>Hepatitis</w:t>
            </w:r>
            <w:r w:rsidRPr="00693661">
              <w:rPr>
                <w:rFonts w:ascii="Times New Roman" w:eastAsia="SimSun" w:hAnsi="Times New Roman" w:cs="Times New Roman" w:hint="eastAsia"/>
                <w:b/>
                <w:color w:val="000000" w:themeColor="text1"/>
                <w:sz w:val="20"/>
                <w:szCs w:val="24"/>
              </w:rPr>
              <w:t xml:space="preserve"> vs. healthy</w:t>
            </w:r>
          </w:p>
        </w:tc>
      </w:tr>
      <w:tr w:rsidR="00693661" w:rsidRPr="00693661" w14:paraId="3702FDB6" w14:textId="77777777" w:rsidTr="00A40226">
        <w:trPr>
          <w:trHeight w:hRule="exact" w:val="397"/>
          <w:jc w:val="center"/>
        </w:trPr>
        <w:tc>
          <w:tcPr>
            <w:tcW w:w="752" w:type="dxa"/>
          </w:tcPr>
          <w:p w14:paraId="3ADE0A8C"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c</w:t>
            </w:r>
            <w:r w:rsidRPr="00693661">
              <w:rPr>
                <w:rFonts w:ascii="Times New Roman" w:eastAsia="SimSun" w:hAnsi="Times New Roman" w:cs="Times New Roman" w:hint="eastAsia"/>
                <w:color w:val="000000" w:themeColor="text1"/>
                <w:sz w:val="20"/>
                <w:szCs w:val="24"/>
              </w:rPr>
              <w:t>hr1</w:t>
            </w:r>
          </w:p>
        </w:tc>
        <w:tc>
          <w:tcPr>
            <w:tcW w:w="1296" w:type="dxa"/>
          </w:tcPr>
          <w:p w14:paraId="73476071"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156186377</w:t>
            </w:r>
          </w:p>
        </w:tc>
        <w:tc>
          <w:tcPr>
            <w:tcW w:w="1296" w:type="dxa"/>
          </w:tcPr>
          <w:p w14:paraId="144BC91D"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156186549</w:t>
            </w:r>
          </w:p>
        </w:tc>
        <w:tc>
          <w:tcPr>
            <w:tcW w:w="1319" w:type="dxa"/>
          </w:tcPr>
          <w:p w14:paraId="3A6F0CF7"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18</w:t>
            </w:r>
          </w:p>
        </w:tc>
        <w:tc>
          <w:tcPr>
            <w:tcW w:w="1319" w:type="dxa"/>
          </w:tcPr>
          <w:p w14:paraId="515138BF"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g</w:t>
            </w:r>
            <w:r w:rsidRPr="00693661">
              <w:rPr>
                <w:rFonts w:ascii="Times New Roman" w:eastAsia="SimSun" w:hAnsi="Times New Roman" w:cs="Times New Roman" w:hint="eastAsia"/>
                <w:color w:val="000000" w:themeColor="text1"/>
                <w:sz w:val="20"/>
                <w:szCs w:val="24"/>
              </w:rPr>
              <w:t xml:space="preserve">ene </w:t>
            </w:r>
            <w:r w:rsidRPr="00693661">
              <w:rPr>
                <w:rFonts w:ascii="Times New Roman" w:eastAsia="SimSun" w:hAnsi="Times New Roman" w:cs="Times New Roman"/>
                <w:color w:val="000000" w:themeColor="text1"/>
                <w:sz w:val="20"/>
                <w:szCs w:val="24"/>
              </w:rPr>
              <w:t>body</w:t>
            </w:r>
          </w:p>
        </w:tc>
        <w:tc>
          <w:tcPr>
            <w:tcW w:w="1619" w:type="dxa"/>
          </w:tcPr>
          <w:p w14:paraId="33FAC922"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PMF1</w:t>
            </w:r>
          </w:p>
        </w:tc>
      </w:tr>
      <w:tr w:rsidR="00693661" w:rsidRPr="00693661" w14:paraId="3B4A57BC" w14:textId="77777777" w:rsidTr="00A40226">
        <w:trPr>
          <w:trHeight w:hRule="exact" w:val="397"/>
          <w:jc w:val="center"/>
        </w:trPr>
        <w:tc>
          <w:tcPr>
            <w:tcW w:w="752" w:type="dxa"/>
          </w:tcPr>
          <w:p w14:paraId="08CBF93A"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c</w:t>
            </w:r>
            <w:r w:rsidRPr="00693661">
              <w:rPr>
                <w:rFonts w:ascii="Times New Roman" w:eastAsia="SimSun" w:hAnsi="Times New Roman" w:cs="Times New Roman" w:hint="eastAsia"/>
                <w:color w:val="000000" w:themeColor="text1"/>
                <w:sz w:val="20"/>
                <w:szCs w:val="24"/>
              </w:rPr>
              <w:t>hr1</w:t>
            </w:r>
          </w:p>
        </w:tc>
        <w:tc>
          <w:tcPr>
            <w:tcW w:w="1296" w:type="dxa"/>
          </w:tcPr>
          <w:p w14:paraId="1424CBD6"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156186377</w:t>
            </w:r>
          </w:p>
        </w:tc>
        <w:tc>
          <w:tcPr>
            <w:tcW w:w="1296" w:type="dxa"/>
          </w:tcPr>
          <w:p w14:paraId="62AC9932"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156186549</w:t>
            </w:r>
          </w:p>
        </w:tc>
        <w:tc>
          <w:tcPr>
            <w:tcW w:w="1319" w:type="dxa"/>
          </w:tcPr>
          <w:p w14:paraId="127E05CF"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18</w:t>
            </w:r>
          </w:p>
        </w:tc>
        <w:tc>
          <w:tcPr>
            <w:tcW w:w="1319" w:type="dxa"/>
          </w:tcPr>
          <w:p w14:paraId="07B1863B"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g</w:t>
            </w:r>
            <w:r w:rsidRPr="00693661">
              <w:rPr>
                <w:rFonts w:ascii="Times New Roman" w:eastAsia="SimSun" w:hAnsi="Times New Roman" w:cs="Times New Roman" w:hint="eastAsia"/>
                <w:color w:val="000000" w:themeColor="text1"/>
                <w:sz w:val="20"/>
                <w:szCs w:val="24"/>
              </w:rPr>
              <w:t xml:space="preserve">ene </w:t>
            </w:r>
            <w:r w:rsidRPr="00693661">
              <w:rPr>
                <w:rFonts w:ascii="Times New Roman" w:eastAsia="SimSun" w:hAnsi="Times New Roman" w:cs="Times New Roman"/>
                <w:color w:val="000000" w:themeColor="text1"/>
                <w:sz w:val="20"/>
                <w:szCs w:val="24"/>
              </w:rPr>
              <w:t>body</w:t>
            </w:r>
          </w:p>
        </w:tc>
        <w:tc>
          <w:tcPr>
            <w:tcW w:w="1619" w:type="dxa"/>
          </w:tcPr>
          <w:p w14:paraId="40774978"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PMF1-BGLAP</w:t>
            </w:r>
          </w:p>
        </w:tc>
      </w:tr>
      <w:tr w:rsidR="00693661" w:rsidRPr="00693661" w14:paraId="19434806" w14:textId="77777777" w:rsidTr="00A40226">
        <w:trPr>
          <w:trHeight w:hRule="exact" w:val="397"/>
          <w:jc w:val="center"/>
        </w:trPr>
        <w:tc>
          <w:tcPr>
            <w:tcW w:w="752" w:type="dxa"/>
          </w:tcPr>
          <w:p w14:paraId="2E14AAA7"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c</w:t>
            </w:r>
            <w:r w:rsidRPr="00693661">
              <w:rPr>
                <w:rFonts w:ascii="Times New Roman" w:eastAsia="SimSun" w:hAnsi="Times New Roman" w:cs="Times New Roman" w:hint="eastAsia"/>
                <w:color w:val="000000" w:themeColor="text1"/>
                <w:sz w:val="20"/>
                <w:szCs w:val="24"/>
              </w:rPr>
              <w:t>hr1</w:t>
            </w:r>
          </w:p>
        </w:tc>
        <w:tc>
          <w:tcPr>
            <w:tcW w:w="1296" w:type="dxa"/>
          </w:tcPr>
          <w:p w14:paraId="69E39CF6"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91853073</w:t>
            </w:r>
          </w:p>
        </w:tc>
        <w:tc>
          <w:tcPr>
            <w:tcW w:w="1296" w:type="dxa"/>
          </w:tcPr>
          <w:p w14:paraId="5C097078"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91853096</w:t>
            </w:r>
          </w:p>
        </w:tc>
        <w:tc>
          <w:tcPr>
            <w:tcW w:w="1319" w:type="dxa"/>
          </w:tcPr>
          <w:p w14:paraId="712C8308"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hint="eastAsia"/>
                <w:color w:val="000000" w:themeColor="text1"/>
                <w:sz w:val="20"/>
                <w:szCs w:val="24"/>
              </w:rPr>
              <w:t>3</w:t>
            </w:r>
          </w:p>
        </w:tc>
        <w:tc>
          <w:tcPr>
            <w:tcW w:w="1319" w:type="dxa"/>
          </w:tcPr>
          <w:p w14:paraId="53ABC922"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g</w:t>
            </w:r>
            <w:r w:rsidRPr="00693661">
              <w:rPr>
                <w:rFonts w:ascii="Times New Roman" w:eastAsia="SimSun" w:hAnsi="Times New Roman" w:cs="Times New Roman" w:hint="eastAsia"/>
                <w:color w:val="000000" w:themeColor="text1"/>
                <w:sz w:val="20"/>
                <w:szCs w:val="24"/>
              </w:rPr>
              <w:t xml:space="preserve">ene </w:t>
            </w:r>
            <w:r w:rsidRPr="00693661">
              <w:rPr>
                <w:rFonts w:ascii="Times New Roman" w:eastAsia="SimSun" w:hAnsi="Times New Roman" w:cs="Times New Roman"/>
                <w:color w:val="000000" w:themeColor="text1"/>
                <w:sz w:val="20"/>
                <w:szCs w:val="24"/>
              </w:rPr>
              <w:t>body</w:t>
            </w:r>
          </w:p>
        </w:tc>
        <w:tc>
          <w:tcPr>
            <w:tcW w:w="1619" w:type="dxa"/>
          </w:tcPr>
          <w:p w14:paraId="005007AE"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HFM1</w:t>
            </w:r>
          </w:p>
        </w:tc>
      </w:tr>
      <w:tr w:rsidR="00693661" w:rsidRPr="00693661" w14:paraId="2405E0EB" w14:textId="77777777" w:rsidTr="00A40226">
        <w:trPr>
          <w:trHeight w:hRule="exact" w:val="397"/>
          <w:jc w:val="center"/>
        </w:trPr>
        <w:tc>
          <w:tcPr>
            <w:tcW w:w="752" w:type="dxa"/>
          </w:tcPr>
          <w:p w14:paraId="452ECF4B"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c</w:t>
            </w:r>
            <w:r w:rsidRPr="00693661">
              <w:rPr>
                <w:rFonts w:ascii="Times New Roman" w:eastAsia="SimSun" w:hAnsi="Times New Roman" w:cs="Times New Roman" w:hint="eastAsia"/>
                <w:color w:val="000000" w:themeColor="text1"/>
                <w:sz w:val="20"/>
                <w:szCs w:val="24"/>
              </w:rPr>
              <w:t>hr1</w:t>
            </w:r>
            <w:r w:rsidRPr="00693661">
              <w:rPr>
                <w:rFonts w:ascii="Times New Roman" w:eastAsia="SimSun" w:hAnsi="Times New Roman" w:cs="Times New Roman"/>
                <w:color w:val="000000" w:themeColor="text1"/>
                <w:sz w:val="20"/>
                <w:szCs w:val="24"/>
              </w:rPr>
              <w:t>1</w:t>
            </w:r>
          </w:p>
        </w:tc>
        <w:tc>
          <w:tcPr>
            <w:tcW w:w="1296" w:type="dxa"/>
          </w:tcPr>
          <w:p w14:paraId="2FD35289"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85195089</w:t>
            </w:r>
          </w:p>
        </w:tc>
        <w:tc>
          <w:tcPr>
            <w:tcW w:w="1296" w:type="dxa"/>
          </w:tcPr>
          <w:p w14:paraId="5912191A"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85195090</w:t>
            </w:r>
          </w:p>
        </w:tc>
        <w:tc>
          <w:tcPr>
            <w:tcW w:w="1319" w:type="dxa"/>
          </w:tcPr>
          <w:p w14:paraId="2659D14A"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hint="eastAsia"/>
                <w:color w:val="000000" w:themeColor="text1"/>
                <w:sz w:val="20"/>
                <w:szCs w:val="24"/>
              </w:rPr>
              <w:t>1</w:t>
            </w:r>
          </w:p>
        </w:tc>
        <w:tc>
          <w:tcPr>
            <w:tcW w:w="1319" w:type="dxa"/>
          </w:tcPr>
          <w:p w14:paraId="5EBECB5D"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g</w:t>
            </w:r>
            <w:r w:rsidRPr="00693661">
              <w:rPr>
                <w:rFonts w:ascii="Times New Roman" w:eastAsia="SimSun" w:hAnsi="Times New Roman" w:cs="Times New Roman" w:hint="eastAsia"/>
                <w:color w:val="000000" w:themeColor="text1"/>
                <w:sz w:val="20"/>
                <w:szCs w:val="24"/>
              </w:rPr>
              <w:t xml:space="preserve">ene </w:t>
            </w:r>
            <w:r w:rsidRPr="00693661">
              <w:rPr>
                <w:rFonts w:ascii="Times New Roman" w:eastAsia="SimSun" w:hAnsi="Times New Roman" w:cs="Times New Roman"/>
                <w:color w:val="000000" w:themeColor="text1"/>
                <w:sz w:val="20"/>
                <w:szCs w:val="24"/>
              </w:rPr>
              <w:t>body</w:t>
            </w:r>
          </w:p>
        </w:tc>
        <w:tc>
          <w:tcPr>
            <w:tcW w:w="1619" w:type="dxa"/>
          </w:tcPr>
          <w:p w14:paraId="588C9390"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DLG2</w:t>
            </w:r>
          </w:p>
        </w:tc>
      </w:tr>
      <w:tr w:rsidR="00693661" w:rsidRPr="00693661" w14:paraId="590EA454" w14:textId="77777777" w:rsidTr="00A40226">
        <w:trPr>
          <w:trHeight w:hRule="exact" w:val="397"/>
          <w:jc w:val="center"/>
        </w:trPr>
        <w:tc>
          <w:tcPr>
            <w:tcW w:w="7601" w:type="dxa"/>
            <w:gridSpan w:val="6"/>
          </w:tcPr>
          <w:p w14:paraId="1092568A"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hint="eastAsia"/>
                <w:b/>
                <w:color w:val="000000" w:themeColor="text1"/>
                <w:sz w:val="20"/>
                <w:szCs w:val="24"/>
              </w:rPr>
              <w:t>Cirrhosis vs. healthy</w:t>
            </w:r>
          </w:p>
        </w:tc>
      </w:tr>
      <w:tr w:rsidR="00693661" w:rsidRPr="00693661" w14:paraId="6E3FF75B" w14:textId="77777777" w:rsidTr="00A40226">
        <w:trPr>
          <w:trHeight w:hRule="exact" w:val="397"/>
          <w:jc w:val="center"/>
        </w:trPr>
        <w:tc>
          <w:tcPr>
            <w:tcW w:w="752" w:type="dxa"/>
          </w:tcPr>
          <w:p w14:paraId="21C30D33"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c</w:t>
            </w:r>
            <w:r w:rsidRPr="00693661">
              <w:rPr>
                <w:rFonts w:ascii="Times New Roman" w:eastAsia="SimSun" w:hAnsi="Times New Roman" w:cs="Times New Roman" w:hint="eastAsia"/>
                <w:color w:val="000000" w:themeColor="text1"/>
                <w:sz w:val="20"/>
                <w:szCs w:val="24"/>
              </w:rPr>
              <w:t>hr1</w:t>
            </w:r>
          </w:p>
        </w:tc>
        <w:tc>
          <w:tcPr>
            <w:tcW w:w="1296" w:type="dxa"/>
          </w:tcPr>
          <w:p w14:paraId="52DE1978"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156186492</w:t>
            </w:r>
          </w:p>
        </w:tc>
        <w:tc>
          <w:tcPr>
            <w:tcW w:w="1296" w:type="dxa"/>
          </w:tcPr>
          <w:p w14:paraId="2D83F66C"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156186493</w:t>
            </w:r>
          </w:p>
        </w:tc>
        <w:tc>
          <w:tcPr>
            <w:tcW w:w="1319" w:type="dxa"/>
          </w:tcPr>
          <w:p w14:paraId="3A91614E"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hint="eastAsia"/>
                <w:color w:val="000000" w:themeColor="text1"/>
                <w:sz w:val="20"/>
                <w:szCs w:val="24"/>
              </w:rPr>
              <w:t>1</w:t>
            </w:r>
          </w:p>
        </w:tc>
        <w:tc>
          <w:tcPr>
            <w:tcW w:w="1319" w:type="dxa"/>
          </w:tcPr>
          <w:p w14:paraId="764EBF87"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g</w:t>
            </w:r>
            <w:r w:rsidRPr="00693661">
              <w:rPr>
                <w:rFonts w:ascii="Times New Roman" w:eastAsia="SimSun" w:hAnsi="Times New Roman" w:cs="Times New Roman" w:hint="eastAsia"/>
                <w:color w:val="000000" w:themeColor="text1"/>
                <w:sz w:val="20"/>
                <w:szCs w:val="24"/>
              </w:rPr>
              <w:t xml:space="preserve">ene </w:t>
            </w:r>
            <w:r w:rsidRPr="00693661">
              <w:rPr>
                <w:rFonts w:ascii="Times New Roman" w:eastAsia="SimSun" w:hAnsi="Times New Roman" w:cs="Times New Roman"/>
                <w:color w:val="000000" w:themeColor="text1"/>
                <w:sz w:val="20"/>
                <w:szCs w:val="24"/>
              </w:rPr>
              <w:t>body</w:t>
            </w:r>
          </w:p>
        </w:tc>
        <w:tc>
          <w:tcPr>
            <w:tcW w:w="1619" w:type="dxa"/>
          </w:tcPr>
          <w:p w14:paraId="4616A836"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PMF1</w:t>
            </w:r>
          </w:p>
        </w:tc>
      </w:tr>
      <w:tr w:rsidR="00693661" w:rsidRPr="00693661" w14:paraId="7C58FB5F" w14:textId="77777777" w:rsidTr="00A40226">
        <w:trPr>
          <w:trHeight w:hRule="exact" w:val="397"/>
          <w:jc w:val="center"/>
        </w:trPr>
        <w:tc>
          <w:tcPr>
            <w:tcW w:w="752" w:type="dxa"/>
          </w:tcPr>
          <w:p w14:paraId="270152CC"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c</w:t>
            </w:r>
            <w:r w:rsidRPr="00693661">
              <w:rPr>
                <w:rFonts w:ascii="Times New Roman" w:eastAsia="SimSun" w:hAnsi="Times New Roman" w:cs="Times New Roman" w:hint="eastAsia"/>
                <w:color w:val="000000" w:themeColor="text1"/>
                <w:sz w:val="20"/>
                <w:szCs w:val="24"/>
              </w:rPr>
              <w:t>hr1</w:t>
            </w:r>
          </w:p>
        </w:tc>
        <w:tc>
          <w:tcPr>
            <w:tcW w:w="1296" w:type="dxa"/>
          </w:tcPr>
          <w:p w14:paraId="78D235F2"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156186492</w:t>
            </w:r>
          </w:p>
        </w:tc>
        <w:tc>
          <w:tcPr>
            <w:tcW w:w="1296" w:type="dxa"/>
          </w:tcPr>
          <w:p w14:paraId="336C7CF3"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156186493</w:t>
            </w:r>
          </w:p>
        </w:tc>
        <w:tc>
          <w:tcPr>
            <w:tcW w:w="1319" w:type="dxa"/>
          </w:tcPr>
          <w:p w14:paraId="64024FD1"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hint="eastAsia"/>
                <w:color w:val="000000" w:themeColor="text1"/>
                <w:sz w:val="20"/>
                <w:szCs w:val="24"/>
              </w:rPr>
              <w:t>1</w:t>
            </w:r>
          </w:p>
        </w:tc>
        <w:tc>
          <w:tcPr>
            <w:tcW w:w="1319" w:type="dxa"/>
          </w:tcPr>
          <w:p w14:paraId="47BCE116"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g</w:t>
            </w:r>
            <w:r w:rsidRPr="00693661">
              <w:rPr>
                <w:rFonts w:ascii="Times New Roman" w:eastAsia="SimSun" w:hAnsi="Times New Roman" w:cs="Times New Roman" w:hint="eastAsia"/>
                <w:color w:val="000000" w:themeColor="text1"/>
                <w:sz w:val="20"/>
                <w:szCs w:val="24"/>
              </w:rPr>
              <w:t xml:space="preserve">ene </w:t>
            </w:r>
            <w:r w:rsidRPr="00693661">
              <w:rPr>
                <w:rFonts w:ascii="Times New Roman" w:eastAsia="SimSun" w:hAnsi="Times New Roman" w:cs="Times New Roman"/>
                <w:color w:val="000000" w:themeColor="text1"/>
                <w:sz w:val="20"/>
                <w:szCs w:val="24"/>
              </w:rPr>
              <w:t>body</w:t>
            </w:r>
          </w:p>
        </w:tc>
        <w:tc>
          <w:tcPr>
            <w:tcW w:w="1619" w:type="dxa"/>
          </w:tcPr>
          <w:p w14:paraId="3413F2DE"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PMF1-BGLAP</w:t>
            </w:r>
          </w:p>
        </w:tc>
      </w:tr>
      <w:tr w:rsidR="00693661" w:rsidRPr="00693661" w14:paraId="26392B2D" w14:textId="77777777" w:rsidTr="00A40226">
        <w:trPr>
          <w:trHeight w:hRule="exact" w:val="397"/>
          <w:jc w:val="center"/>
        </w:trPr>
        <w:tc>
          <w:tcPr>
            <w:tcW w:w="752" w:type="dxa"/>
          </w:tcPr>
          <w:p w14:paraId="7CB06BB6"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c</w:t>
            </w:r>
            <w:r w:rsidRPr="00693661">
              <w:rPr>
                <w:rFonts w:ascii="Times New Roman" w:eastAsia="SimSun" w:hAnsi="Times New Roman" w:cs="Times New Roman" w:hint="eastAsia"/>
                <w:color w:val="000000" w:themeColor="text1"/>
                <w:sz w:val="20"/>
                <w:szCs w:val="24"/>
              </w:rPr>
              <w:t>hr</w:t>
            </w:r>
            <w:r w:rsidRPr="00693661">
              <w:rPr>
                <w:rFonts w:ascii="Times New Roman" w:eastAsia="SimSun" w:hAnsi="Times New Roman" w:cs="Times New Roman"/>
                <w:color w:val="000000" w:themeColor="text1"/>
                <w:sz w:val="20"/>
                <w:szCs w:val="24"/>
              </w:rPr>
              <w:t>8</w:t>
            </w:r>
          </w:p>
        </w:tc>
        <w:tc>
          <w:tcPr>
            <w:tcW w:w="1296" w:type="dxa"/>
          </w:tcPr>
          <w:p w14:paraId="17211D3B"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70602451</w:t>
            </w:r>
          </w:p>
        </w:tc>
        <w:tc>
          <w:tcPr>
            <w:tcW w:w="1296" w:type="dxa"/>
          </w:tcPr>
          <w:p w14:paraId="6C6B1A80"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70602487</w:t>
            </w:r>
          </w:p>
        </w:tc>
        <w:tc>
          <w:tcPr>
            <w:tcW w:w="1319" w:type="dxa"/>
          </w:tcPr>
          <w:p w14:paraId="63E497EF"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2</w:t>
            </w:r>
          </w:p>
        </w:tc>
        <w:tc>
          <w:tcPr>
            <w:tcW w:w="1319" w:type="dxa"/>
          </w:tcPr>
          <w:p w14:paraId="53A59A58"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g</w:t>
            </w:r>
            <w:r w:rsidRPr="00693661">
              <w:rPr>
                <w:rFonts w:ascii="Times New Roman" w:eastAsia="SimSun" w:hAnsi="Times New Roman" w:cs="Times New Roman" w:hint="eastAsia"/>
                <w:color w:val="000000" w:themeColor="text1"/>
                <w:sz w:val="20"/>
                <w:szCs w:val="24"/>
              </w:rPr>
              <w:t xml:space="preserve">ene </w:t>
            </w:r>
            <w:r w:rsidRPr="00693661">
              <w:rPr>
                <w:rFonts w:ascii="Times New Roman" w:eastAsia="SimSun" w:hAnsi="Times New Roman" w:cs="Times New Roman"/>
                <w:color w:val="000000" w:themeColor="text1"/>
                <w:sz w:val="20"/>
                <w:szCs w:val="24"/>
              </w:rPr>
              <w:t>body</w:t>
            </w:r>
          </w:p>
        </w:tc>
        <w:tc>
          <w:tcPr>
            <w:tcW w:w="1619" w:type="dxa"/>
          </w:tcPr>
          <w:p w14:paraId="131EF8BD"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SLCO5A1</w:t>
            </w:r>
          </w:p>
        </w:tc>
      </w:tr>
      <w:tr w:rsidR="00693661" w:rsidRPr="00693661" w14:paraId="22E60655" w14:textId="77777777" w:rsidTr="00A40226">
        <w:trPr>
          <w:trHeight w:hRule="exact" w:val="397"/>
          <w:jc w:val="center"/>
        </w:trPr>
        <w:tc>
          <w:tcPr>
            <w:tcW w:w="7601" w:type="dxa"/>
            <w:gridSpan w:val="6"/>
          </w:tcPr>
          <w:p w14:paraId="7A3A1FE1"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b/>
                <w:color w:val="000000" w:themeColor="text1"/>
                <w:sz w:val="20"/>
                <w:szCs w:val="24"/>
              </w:rPr>
              <w:t xml:space="preserve">Early stage </w:t>
            </w:r>
            <w:r w:rsidRPr="00693661">
              <w:rPr>
                <w:rFonts w:ascii="Times New Roman" w:eastAsia="SimSun" w:hAnsi="Times New Roman" w:cs="Times New Roman" w:hint="eastAsia"/>
                <w:b/>
                <w:color w:val="000000" w:themeColor="text1"/>
                <w:sz w:val="20"/>
                <w:szCs w:val="24"/>
              </w:rPr>
              <w:t>HCC vs. healthy</w:t>
            </w:r>
          </w:p>
        </w:tc>
      </w:tr>
      <w:tr w:rsidR="00693661" w:rsidRPr="00693661" w14:paraId="5DAF8D95" w14:textId="77777777" w:rsidTr="00A40226">
        <w:trPr>
          <w:trHeight w:hRule="exact" w:val="397"/>
          <w:jc w:val="center"/>
        </w:trPr>
        <w:tc>
          <w:tcPr>
            <w:tcW w:w="752" w:type="dxa"/>
          </w:tcPr>
          <w:p w14:paraId="6D8DADA3"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chr1</w:t>
            </w:r>
          </w:p>
        </w:tc>
        <w:tc>
          <w:tcPr>
            <w:tcW w:w="1296" w:type="dxa"/>
          </w:tcPr>
          <w:p w14:paraId="6F4B4058"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156186</w:t>
            </w:r>
            <w:r w:rsidRPr="00693661">
              <w:rPr>
                <w:rFonts w:ascii="Times New Roman" w:eastAsia="SimSun" w:hAnsi="Times New Roman" w:cs="Times New Roman" w:hint="eastAsia"/>
                <w:color w:val="000000" w:themeColor="text1"/>
                <w:sz w:val="20"/>
                <w:szCs w:val="24"/>
              </w:rPr>
              <w:t>410</w:t>
            </w:r>
          </w:p>
        </w:tc>
        <w:tc>
          <w:tcPr>
            <w:tcW w:w="1296" w:type="dxa"/>
          </w:tcPr>
          <w:p w14:paraId="34F0732B"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1561865</w:t>
            </w:r>
            <w:r w:rsidRPr="00693661">
              <w:rPr>
                <w:rFonts w:ascii="Times New Roman" w:eastAsia="SimSun" w:hAnsi="Times New Roman" w:cs="Times New Roman" w:hint="eastAsia"/>
                <w:color w:val="000000" w:themeColor="text1"/>
                <w:sz w:val="20"/>
                <w:szCs w:val="24"/>
              </w:rPr>
              <w:t>3</w:t>
            </w:r>
            <w:r w:rsidRPr="00693661">
              <w:rPr>
                <w:rFonts w:ascii="Times New Roman" w:eastAsia="SimSun" w:hAnsi="Times New Roman" w:cs="Times New Roman"/>
                <w:color w:val="000000" w:themeColor="text1"/>
                <w:sz w:val="20"/>
                <w:szCs w:val="24"/>
              </w:rPr>
              <w:t>0</w:t>
            </w:r>
          </w:p>
        </w:tc>
        <w:tc>
          <w:tcPr>
            <w:tcW w:w="1319" w:type="dxa"/>
          </w:tcPr>
          <w:p w14:paraId="077F1490"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hint="eastAsia"/>
                <w:color w:val="000000" w:themeColor="text1"/>
                <w:sz w:val="20"/>
                <w:szCs w:val="24"/>
              </w:rPr>
              <w:t>5</w:t>
            </w:r>
          </w:p>
        </w:tc>
        <w:tc>
          <w:tcPr>
            <w:tcW w:w="1319" w:type="dxa"/>
          </w:tcPr>
          <w:p w14:paraId="314486EB"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g</w:t>
            </w:r>
            <w:r w:rsidRPr="00693661">
              <w:rPr>
                <w:rFonts w:ascii="Times New Roman" w:eastAsia="SimSun" w:hAnsi="Times New Roman" w:cs="Times New Roman" w:hint="eastAsia"/>
                <w:color w:val="000000" w:themeColor="text1"/>
                <w:sz w:val="20"/>
                <w:szCs w:val="24"/>
              </w:rPr>
              <w:t xml:space="preserve">ene </w:t>
            </w:r>
            <w:r w:rsidRPr="00693661">
              <w:rPr>
                <w:rFonts w:ascii="Times New Roman" w:eastAsia="SimSun" w:hAnsi="Times New Roman" w:cs="Times New Roman"/>
                <w:color w:val="000000" w:themeColor="text1"/>
                <w:sz w:val="20"/>
                <w:szCs w:val="24"/>
              </w:rPr>
              <w:t>body</w:t>
            </w:r>
          </w:p>
        </w:tc>
        <w:tc>
          <w:tcPr>
            <w:tcW w:w="1619" w:type="dxa"/>
          </w:tcPr>
          <w:p w14:paraId="2CF8BE76"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PMF1</w:t>
            </w:r>
          </w:p>
        </w:tc>
      </w:tr>
      <w:tr w:rsidR="00693661" w:rsidRPr="00693661" w14:paraId="27F59B69" w14:textId="77777777" w:rsidTr="00A40226">
        <w:trPr>
          <w:trHeight w:hRule="exact" w:val="397"/>
          <w:jc w:val="center"/>
        </w:trPr>
        <w:tc>
          <w:tcPr>
            <w:tcW w:w="752" w:type="dxa"/>
          </w:tcPr>
          <w:p w14:paraId="32D7695E"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chr1</w:t>
            </w:r>
          </w:p>
        </w:tc>
        <w:tc>
          <w:tcPr>
            <w:tcW w:w="1296" w:type="dxa"/>
          </w:tcPr>
          <w:p w14:paraId="0CF205A1"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156186</w:t>
            </w:r>
            <w:r w:rsidRPr="00693661">
              <w:rPr>
                <w:rFonts w:ascii="Times New Roman" w:eastAsia="SimSun" w:hAnsi="Times New Roman" w:cs="Times New Roman" w:hint="eastAsia"/>
                <w:color w:val="000000" w:themeColor="text1"/>
                <w:sz w:val="20"/>
                <w:szCs w:val="24"/>
              </w:rPr>
              <w:t>410</w:t>
            </w:r>
          </w:p>
        </w:tc>
        <w:tc>
          <w:tcPr>
            <w:tcW w:w="1296" w:type="dxa"/>
          </w:tcPr>
          <w:p w14:paraId="3BCEBA18"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1561865</w:t>
            </w:r>
            <w:r w:rsidRPr="00693661">
              <w:rPr>
                <w:rFonts w:ascii="Times New Roman" w:eastAsia="SimSun" w:hAnsi="Times New Roman" w:cs="Times New Roman" w:hint="eastAsia"/>
                <w:color w:val="000000" w:themeColor="text1"/>
                <w:sz w:val="20"/>
                <w:szCs w:val="24"/>
              </w:rPr>
              <w:t>3</w:t>
            </w:r>
            <w:r w:rsidRPr="00693661">
              <w:rPr>
                <w:rFonts w:ascii="Times New Roman" w:eastAsia="SimSun" w:hAnsi="Times New Roman" w:cs="Times New Roman"/>
                <w:color w:val="000000" w:themeColor="text1"/>
                <w:sz w:val="20"/>
                <w:szCs w:val="24"/>
              </w:rPr>
              <w:t>0</w:t>
            </w:r>
          </w:p>
        </w:tc>
        <w:tc>
          <w:tcPr>
            <w:tcW w:w="1319" w:type="dxa"/>
          </w:tcPr>
          <w:p w14:paraId="04C604F0"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hint="eastAsia"/>
                <w:color w:val="000000" w:themeColor="text1"/>
                <w:sz w:val="20"/>
                <w:szCs w:val="24"/>
              </w:rPr>
              <w:t>5</w:t>
            </w:r>
          </w:p>
        </w:tc>
        <w:tc>
          <w:tcPr>
            <w:tcW w:w="1319" w:type="dxa"/>
          </w:tcPr>
          <w:p w14:paraId="3BB812FA"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g</w:t>
            </w:r>
            <w:r w:rsidRPr="00693661">
              <w:rPr>
                <w:rFonts w:ascii="Times New Roman" w:eastAsia="SimSun" w:hAnsi="Times New Roman" w:cs="Times New Roman" w:hint="eastAsia"/>
                <w:color w:val="000000" w:themeColor="text1"/>
                <w:sz w:val="20"/>
                <w:szCs w:val="24"/>
              </w:rPr>
              <w:t xml:space="preserve">ene </w:t>
            </w:r>
            <w:r w:rsidRPr="00693661">
              <w:rPr>
                <w:rFonts w:ascii="Times New Roman" w:eastAsia="SimSun" w:hAnsi="Times New Roman" w:cs="Times New Roman"/>
                <w:color w:val="000000" w:themeColor="text1"/>
                <w:sz w:val="20"/>
                <w:szCs w:val="24"/>
              </w:rPr>
              <w:t>body</w:t>
            </w:r>
          </w:p>
        </w:tc>
        <w:tc>
          <w:tcPr>
            <w:tcW w:w="1619" w:type="dxa"/>
          </w:tcPr>
          <w:p w14:paraId="1FBCC59B"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PMF1-BGLAP</w:t>
            </w:r>
          </w:p>
        </w:tc>
      </w:tr>
      <w:tr w:rsidR="00693661" w:rsidRPr="00693661" w14:paraId="06387FED" w14:textId="77777777" w:rsidTr="00A40226">
        <w:trPr>
          <w:trHeight w:hRule="exact" w:val="397"/>
          <w:jc w:val="center"/>
        </w:trPr>
        <w:tc>
          <w:tcPr>
            <w:tcW w:w="7601" w:type="dxa"/>
            <w:gridSpan w:val="6"/>
          </w:tcPr>
          <w:p w14:paraId="1457C54B"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b/>
                <w:color w:val="000000" w:themeColor="text1"/>
                <w:sz w:val="20"/>
                <w:szCs w:val="24"/>
              </w:rPr>
              <w:t xml:space="preserve">Advanced </w:t>
            </w:r>
            <w:r w:rsidRPr="00693661">
              <w:rPr>
                <w:rFonts w:ascii="Times New Roman" w:eastAsia="SimSun" w:hAnsi="Times New Roman" w:cs="Times New Roman" w:hint="eastAsia"/>
                <w:b/>
                <w:color w:val="000000" w:themeColor="text1"/>
                <w:sz w:val="20"/>
                <w:szCs w:val="24"/>
              </w:rPr>
              <w:t>HCC vs. healthy</w:t>
            </w:r>
          </w:p>
        </w:tc>
      </w:tr>
      <w:tr w:rsidR="00693661" w:rsidRPr="00693661" w14:paraId="40A2B281" w14:textId="77777777" w:rsidTr="00A40226">
        <w:trPr>
          <w:trHeight w:hRule="exact" w:val="397"/>
          <w:jc w:val="center"/>
        </w:trPr>
        <w:tc>
          <w:tcPr>
            <w:tcW w:w="752" w:type="dxa"/>
          </w:tcPr>
          <w:p w14:paraId="40906AFC"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c</w:t>
            </w:r>
            <w:r w:rsidRPr="00693661">
              <w:rPr>
                <w:rFonts w:ascii="Times New Roman" w:eastAsia="SimSun" w:hAnsi="Times New Roman" w:cs="Times New Roman" w:hint="eastAsia"/>
                <w:color w:val="000000" w:themeColor="text1"/>
                <w:sz w:val="20"/>
                <w:szCs w:val="24"/>
              </w:rPr>
              <w:t>hr1</w:t>
            </w:r>
          </w:p>
        </w:tc>
        <w:tc>
          <w:tcPr>
            <w:tcW w:w="1296" w:type="dxa"/>
          </w:tcPr>
          <w:p w14:paraId="7F650EC0"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91852857</w:t>
            </w:r>
          </w:p>
        </w:tc>
        <w:tc>
          <w:tcPr>
            <w:tcW w:w="1296" w:type="dxa"/>
          </w:tcPr>
          <w:p w14:paraId="62F3C758"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91852974</w:t>
            </w:r>
          </w:p>
        </w:tc>
        <w:tc>
          <w:tcPr>
            <w:tcW w:w="1319" w:type="dxa"/>
          </w:tcPr>
          <w:p w14:paraId="3D3374E1"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hint="eastAsia"/>
                <w:color w:val="000000" w:themeColor="text1"/>
                <w:sz w:val="20"/>
                <w:szCs w:val="24"/>
              </w:rPr>
              <w:t>2</w:t>
            </w:r>
          </w:p>
        </w:tc>
        <w:tc>
          <w:tcPr>
            <w:tcW w:w="1319" w:type="dxa"/>
          </w:tcPr>
          <w:p w14:paraId="7A17A384"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g</w:t>
            </w:r>
            <w:r w:rsidRPr="00693661">
              <w:rPr>
                <w:rFonts w:ascii="Times New Roman" w:eastAsia="SimSun" w:hAnsi="Times New Roman" w:cs="Times New Roman" w:hint="eastAsia"/>
                <w:color w:val="000000" w:themeColor="text1"/>
                <w:sz w:val="20"/>
                <w:szCs w:val="24"/>
              </w:rPr>
              <w:t xml:space="preserve">ene </w:t>
            </w:r>
            <w:r w:rsidRPr="00693661">
              <w:rPr>
                <w:rFonts w:ascii="Times New Roman" w:eastAsia="SimSun" w:hAnsi="Times New Roman" w:cs="Times New Roman"/>
                <w:color w:val="000000" w:themeColor="text1"/>
                <w:sz w:val="20"/>
                <w:szCs w:val="24"/>
              </w:rPr>
              <w:t>body</w:t>
            </w:r>
          </w:p>
        </w:tc>
        <w:tc>
          <w:tcPr>
            <w:tcW w:w="1619" w:type="dxa"/>
          </w:tcPr>
          <w:p w14:paraId="77E8FF9A"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HFM1</w:t>
            </w:r>
          </w:p>
        </w:tc>
      </w:tr>
      <w:tr w:rsidR="00693661" w:rsidRPr="00693661" w14:paraId="5416CC72" w14:textId="77777777" w:rsidTr="00A40226">
        <w:trPr>
          <w:trHeight w:hRule="exact" w:val="397"/>
          <w:jc w:val="center"/>
        </w:trPr>
        <w:tc>
          <w:tcPr>
            <w:tcW w:w="752" w:type="dxa"/>
          </w:tcPr>
          <w:p w14:paraId="3CA6C692"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chr1</w:t>
            </w:r>
          </w:p>
        </w:tc>
        <w:tc>
          <w:tcPr>
            <w:tcW w:w="1296" w:type="dxa"/>
          </w:tcPr>
          <w:p w14:paraId="651CA25B"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156186392</w:t>
            </w:r>
          </w:p>
        </w:tc>
        <w:tc>
          <w:tcPr>
            <w:tcW w:w="1296" w:type="dxa"/>
          </w:tcPr>
          <w:p w14:paraId="168D7CAA"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1561865</w:t>
            </w:r>
            <w:r w:rsidRPr="00693661">
              <w:rPr>
                <w:rFonts w:ascii="Times New Roman" w:eastAsia="SimSun" w:hAnsi="Times New Roman" w:cs="Times New Roman" w:hint="eastAsia"/>
                <w:color w:val="000000" w:themeColor="text1"/>
                <w:sz w:val="20"/>
                <w:szCs w:val="24"/>
              </w:rPr>
              <w:t>40</w:t>
            </w:r>
          </w:p>
        </w:tc>
        <w:tc>
          <w:tcPr>
            <w:tcW w:w="1319" w:type="dxa"/>
          </w:tcPr>
          <w:p w14:paraId="4CF4460C"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1</w:t>
            </w:r>
            <w:r w:rsidRPr="00693661">
              <w:rPr>
                <w:rFonts w:ascii="Times New Roman" w:eastAsia="SimSun" w:hAnsi="Times New Roman" w:cs="Times New Roman" w:hint="eastAsia"/>
                <w:color w:val="000000" w:themeColor="text1"/>
                <w:sz w:val="20"/>
                <w:szCs w:val="24"/>
              </w:rPr>
              <w:t>0</w:t>
            </w:r>
          </w:p>
        </w:tc>
        <w:tc>
          <w:tcPr>
            <w:tcW w:w="1319" w:type="dxa"/>
          </w:tcPr>
          <w:p w14:paraId="52300E5A"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g</w:t>
            </w:r>
            <w:r w:rsidRPr="00693661">
              <w:rPr>
                <w:rFonts w:ascii="Times New Roman" w:eastAsia="SimSun" w:hAnsi="Times New Roman" w:cs="Times New Roman" w:hint="eastAsia"/>
                <w:color w:val="000000" w:themeColor="text1"/>
                <w:sz w:val="20"/>
                <w:szCs w:val="24"/>
              </w:rPr>
              <w:t xml:space="preserve">ene </w:t>
            </w:r>
            <w:r w:rsidRPr="00693661">
              <w:rPr>
                <w:rFonts w:ascii="Times New Roman" w:eastAsia="SimSun" w:hAnsi="Times New Roman" w:cs="Times New Roman"/>
                <w:color w:val="000000" w:themeColor="text1"/>
                <w:sz w:val="20"/>
                <w:szCs w:val="24"/>
              </w:rPr>
              <w:t>body</w:t>
            </w:r>
          </w:p>
        </w:tc>
        <w:tc>
          <w:tcPr>
            <w:tcW w:w="1619" w:type="dxa"/>
          </w:tcPr>
          <w:p w14:paraId="18A3844A"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PMF1</w:t>
            </w:r>
          </w:p>
        </w:tc>
      </w:tr>
      <w:tr w:rsidR="00693661" w:rsidRPr="00693661" w14:paraId="4E0F2C7F" w14:textId="77777777" w:rsidTr="00A40226">
        <w:trPr>
          <w:trHeight w:hRule="exact" w:val="397"/>
          <w:jc w:val="center"/>
        </w:trPr>
        <w:tc>
          <w:tcPr>
            <w:tcW w:w="752" w:type="dxa"/>
          </w:tcPr>
          <w:p w14:paraId="09AE08C9"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chr1</w:t>
            </w:r>
          </w:p>
        </w:tc>
        <w:tc>
          <w:tcPr>
            <w:tcW w:w="1296" w:type="dxa"/>
          </w:tcPr>
          <w:p w14:paraId="7493B28D"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156186392</w:t>
            </w:r>
          </w:p>
        </w:tc>
        <w:tc>
          <w:tcPr>
            <w:tcW w:w="1296" w:type="dxa"/>
          </w:tcPr>
          <w:p w14:paraId="6135B984"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1561865</w:t>
            </w:r>
            <w:r w:rsidRPr="00693661">
              <w:rPr>
                <w:rFonts w:ascii="Times New Roman" w:eastAsia="SimSun" w:hAnsi="Times New Roman" w:cs="Times New Roman" w:hint="eastAsia"/>
                <w:color w:val="000000" w:themeColor="text1"/>
                <w:sz w:val="20"/>
                <w:szCs w:val="24"/>
              </w:rPr>
              <w:t>40</w:t>
            </w:r>
          </w:p>
        </w:tc>
        <w:tc>
          <w:tcPr>
            <w:tcW w:w="1319" w:type="dxa"/>
          </w:tcPr>
          <w:p w14:paraId="651AE52D"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12</w:t>
            </w:r>
          </w:p>
        </w:tc>
        <w:tc>
          <w:tcPr>
            <w:tcW w:w="1319" w:type="dxa"/>
          </w:tcPr>
          <w:p w14:paraId="53D6E296"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g</w:t>
            </w:r>
            <w:r w:rsidRPr="00693661">
              <w:rPr>
                <w:rFonts w:ascii="Times New Roman" w:eastAsia="SimSun" w:hAnsi="Times New Roman" w:cs="Times New Roman" w:hint="eastAsia"/>
                <w:color w:val="000000" w:themeColor="text1"/>
                <w:sz w:val="20"/>
                <w:szCs w:val="24"/>
              </w:rPr>
              <w:t xml:space="preserve">ene </w:t>
            </w:r>
            <w:r w:rsidRPr="00693661">
              <w:rPr>
                <w:rFonts w:ascii="Times New Roman" w:eastAsia="SimSun" w:hAnsi="Times New Roman" w:cs="Times New Roman"/>
                <w:color w:val="000000" w:themeColor="text1"/>
                <w:sz w:val="20"/>
                <w:szCs w:val="24"/>
              </w:rPr>
              <w:t>body</w:t>
            </w:r>
          </w:p>
        </w:tc>
        <w:tc>
          <w:tcPr>
            <w:tcW w:w="1619" w:type="dxa"/>
          </w:tcPr>
          <w:p w14:paraId="75BF7C44"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PMF1-BGLAP</w:t>
            </w:r>
          </w:p>
        </w:tc>
      </w:tr>
      <w:tr w:rsidR="00693661" w:rsidRPr="00693661" w14:paraId="0B3B6176" w14:textId="77777777" w:rsidTr="00A40226">
        <w:trPr>
          <w:trHeight w:hRule="exact" w:val="397"/>
          <w:jc w:val="center"/>
        </w:trPr>
        <w:tc>
          <w:tcPr>
            <w:tcW w:w="752" w:type="dxa"/>
          </w:tcPr>
          <w:p w14:paraId="372ADE47"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chr3</w:t>
            </w:r>
          </w:p>
        </w:tc>
        <w:tc>
          <w:tcPr>
            <w:tcW w:w="1296" w:type="dxa"/>
          </w:tcPr>
          <w:p w14:paraId="029E10FB"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196625630</w:t>
            </w:r>
          </w:p>
        </w:tc>
        <w:tc>
          <w:tcPr>
            <w:tcW w:w="1296" w:type="dxa"/>
          </w:tcPr>
          <w:p w14:paraId="04FE0FBB"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19662573</w:t>
            </w:r>
            <w:r w:rsidRPr="00693661">
              <w:rPr>
                <w:rFonts w:ascii="Times New Roman" w:eastAsia="SimSun" w:hAnsi="Times New Roman" w:cs="Times New Roman" w:hint="eastAsia"/>
                <w:color w:val="000000" w:themeColor="text1"/>
                <w:sz w:val="20"/>
                <w:szCs w:val="24"/>
              </w:rPr>
              <w:t>4</w:t>
            </w:r>
          </w:p>
        </w:tc>
        <w:tc>
          <w:tcPr>
            <w:tcW w:w="1319" w:type="dxa"/>
          </w:tcPr>
          <w:p w14:paraId="21AE224C"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hint="eastAsia"/>
                <w:color w:val="000000" w:themeColor="text1"/>
                <w:sz w:val="20"/>
                <w:szCs w:val="24"/>
              </w:rPr>
              <w:t>7</w:t>
            </w:r>
          </w:p>
        </w:tc>
        <w:tc>
          <w:tcPr>
            <w:tcW w:w="1319" w:type="dxa"/>
          </w:tcPr>
          <w:p w14:paraId="30669245"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g</w:t>
            </w:r>
            <w:r w:rsidRPr="00693661">
              <w:rPr>
                <w:rFonts w:ascii="Times New Roman" w:eastAsia="SimSun" w:hAnsi="Times New Roman" w:cs="Times New Roman" w:hint="eastAsia"/>
                <w:color w:val="000000" w:themeColor="text1"/>
                <w:sz w:val="20"/>
                <w:szCs w:val="24"/>
              </w:rPr>
              <w:t xml:space="preserve">ene </w:t>
            </w:r>
            <w:r w:rsidRPr="00693661">
              <w:rPr>
                <w:rFonts w:ascii="Times New Roman" w:eastAsia="SimSun" w:hAnsi="Times New Roman" w:cs="Times New Roman"/>
                <w:color w:val="000000" w:themeColor="text1"/>
                <w:sz w:val="20"/>
                <w:szCs w:val="24"/>
              </w:rPr>
              <w:t>body</w:t>
            </w:r>
          </w:p>
        </w:tc>
        <w:tc>
          <w:tcPr>
            <w:tcW w:w="1619" w:type="dxa"/>
          </w:tcPr>
          <w:p w14:paraId="6A063565"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hint="eastAsia"/>
                <w:color w:val="000000" w:themeColor="text1"/>
                <w:sz w:val="20"/>
                <w:szCs w:val="24"/>
              </w:rPr>
              <w:t>SENP</w:t>
            </w:r>
            <w:r w:rsidRPr="00693661">
              <w:rPr>
                <w:rFonts w:ascii="Times New Roman" w:eastAsia="SimSun" w:hAnsi="Times New Roman" w:cs="Times New Roman"/>
                <w:color w:val="000000" w:themeColor="text1"/>
                <w:sz w:val="20"/>
                <w:szCs w:val="24"/>
              </w:rPr>
              <w:t>5</w:t>
            </w:r>
          </w:p>
        </w:tc>
      </w:tr>
      <w:tr w:rsidR="00693661" w:rsidRPr="00693661" w14:paraId="090BA808" w14:textId="77777777" w:rsidTr="00A40226">
        <w:trPr>
          <w:trHeight w:hRule="exact" w:val="397"/>
          <w:jc w:val="center"/>
        </w:trPr>
        <w:tc>
          <w:tcPr>
            <w:tcW w:w="752" w:type="dxa"/>
          </w:tcPr>
          <w:p w14:paraId="0016AE1C"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c</w:t>
            </w:r>
            <w:r w:rsidRPr="00693661">
              <w:rPr>
                <w:rFonts w:ascii="Times New Roman" w:eastAsia="SimSun" w:hAnsi="Times New Roman" w:cs="Times New Roman" w:hint="eastAsia"/>
                <w:color w:val="000000" w:themeColor="text1"/>
                <w:sz w:val="20"/>
                <w:szCs w:val="24"/>
              </w:rPr>
              <w:t>hr8</w:t>
            </w:r>
          </w:p>
        </w:tc>
        <w:tc>
          <w:tcPr>
            <w:tcW w:w="1296" w:type="dxa"/>
          </w:tcPr>
          <w:p w14:paraId="01220B2B"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70602486</w:t>
            </w:r>
          </w:p>
        </w:tc>
        <w:tc>
          <w:tcPr>
            <w:tcW w:w="1296" w:type="dxa"/>
          </w:tcPr>
          <w:p w14:paraId="12131D6F"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7060248</w:t>
            </w:r>
            <w:r w:rsidRPr="00693661">
              <w:rPr>
                <w:rFonts w:ascii="Times New Roman" w:eastAsia="SimSun" w:hAnsi="Times New Roman" w:cs="Times New Roman" w:hint="eastAsia"/>
                <w:color w:val="000000" w:themeColor="text1"/>
                <w:sz w:val="20"/>
                <w:szCs w:val="24"/>
              </w:rPr>
              <w:t>7</w:t>
            </w:r>
          </w:p>
        </w:tc>
        <w:tc>
          <w:tcPr>
            <w:tcW w:w="1319" w:type="dxa"/>
          </w:tcPr>
          <w:p w14:paraId="025CDDEC"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hint="eastAsia"/>
                <w:color w:val="000000" w:themeColor="text1"/>
                <w:sz w:val="20"/>
                <w:szCs w:val="24"/>
              </w:rPr>
              <w:t>1</w:t>
            </w:r>
          </w:p>
        </w:tc>
        <w:tc>
          <w:tcPr>
            <w:tcW w:w="1319" w:type="dxa"/>
          </w:tcPr>
          <w:p w14:paraId="3FBA5E2A"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g</w:t>
            </w:r>
            <w:r w:rsidRPr="00693661">
              <w:rPr>
                <w:rFonts w:ascii="Times New Roman" w:eastAsia="SimSun" w:hAnsi="Times New Roman" w:cs="Times New Roman" w:hint="eastAsia"/>
                <w:color w:val="000000" w:themeColor="text1"/>
                <w:sz w:val="20"/>
                <w:szCs w:val="24"/>
              </w:rPr>
              <w:t xml:space="preserve">ene </w:t>
            </w:r>
            <w:r w:rsidRPr="00693661">
              <w:rPr>
                <w:rFonts w:ascii="Times New Roman" w:eastAsia="SimSun" w:hAnsi="Times New Roman" w:cs="Times New Roman"/>
                <w:color w:val="000000" w:themeColor="text1"/>
                <w:sz w:val="20"/>
                <w:szCs w:val="24"/>
              </w:rPr>
              <w:t>body</w:t>
            </w:r>
          </w:p>
        </w:tc>
        <w:tc>
          <w:tcPr>
            <w:tcW w:w="1619" w:type="dxa"/>
          </w:tcPr>
          <w:p w14:paraId="6BBB3C78"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SLCO5A1</w:t>
            </w:r>
          </w:p>
        </w:tc>
      </w:tr>
      <w:tr w:rsidR="00693661" w:rsidRPr="00693661" w14:paraId="75ADDDE5" w14:textId="77777777" w:rsidTr="00A40226">
        <w:trPr>
          <w:trHeight w:hRule="exact" w:val="397"/>
          <w:jc w:val="center"/>
        </w:trPr>
        <w:tc>
          <w:tcPr>
            <w:tcW w:w="752" w:type="dxa"/>
          </w:tcPr>
          <w:p w14:paraId="1F39E5B1"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chr8</w:t>
            </w:r>
          </w:p>
        </w:tc>
        <w:tc>
          <w:tcPr>
            <w:tcW w:w="1296" w:type="dxa"/>
          </w:tcPr>
          <w:p w14:paraId="0B2D8647"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86572360</w:t>
            </w:r>
          </w:p>
        </w:tc>
        <w:tc>
          <w:tcPr>
            <w:tcW w:w="1296" w:type="dxa"/>
          </w:tcPr>
          <w:p w14:paraId="6C851680"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8657238</w:t>
            </w:r>
            <w:r w:rsidRPr="00693661">
              <w:rPr>
                <w:rFonts w:ascii="Times New Roman" w:eastAsia="SimSun" w:hAnsi="Times New Roman" w:cs="Times New Roman" w:hint="eastAsia"/>
                <w:color w:val="000000" w:themeColor="text1"/>
                <w:sz w:val="20"/>
                <w:szCs w:val="24"/>
              </w:rPr>
              <w:t>3</w:t>
            </w:r>
          </w:p>
        </w:tc>
        <w:tc>
          <w:tcPr>
            <w:tcW w:w="1319" w:type="dxa"/>
          </w:tcPr>
          <w:p w14:paraId="48BD1BFE"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2</w:t>
            </w:r>
          </w:p>
        </w:tc>
        <w:tc>
          <w:tcPr>
            <w:tcW w:w="1319" w:type="dxa"/>
          </w:tcPr>
          <w:p w14:paraId="19E7C3E8"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g</w:t>
            </w:r>
            <w:r w:rsidRPr="00693661">
              <w:rPr>
                <w:rFonts w:ascii="Times New Roman" w:eastAsia="SimSun" w:hAnsi="Times New Roman" w:cs="Times New Roman" w:hint="eastAsia"/>
                <w:color w:val="000000" w:themeColor="text1"/>
                <w:sz w:val="20"/>
                <w:szCs w:val="24"/>
              </w:rPr>
              <w:t xml:space="preserve">ene </w:t>
            </w:r>
            <w:r w:rsidRPr="00693661">
              <w:rPr>
                <w:rFonts w:ascii="Times New Roman" w:eastAsia="SimSun" w:hAnsi="Times New Roman" w:cs="Times New Roman"/>
                <w:color w:val="000000" w:themeColor="text1"/>
                <w:sz w:val="20"/>
                <w:szCs w:val="24"/>
              </w:rPr>
              <w:t>body</w:t>
            </w:r>
          </w:p>
        </w:tc>
        <w:tc>
          <w:tcPr>
            <w:tcW w:w="1619" w:type="dxa"/>
          </w:tcPr>
          <w:p w14:paraId="6B534C95"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REXO1L1P</w:t>
            </w:r>
          </w:p>
        </w:tc>
      </w:tr>
      <w:tr w:rsidR="00693661" w:rsidRPr="00693661" w14:paraId="184FB72D" w14:textId="77777777" w:rsidTr="00A40226">
        <w:trPr>
          <w:trHeight w:hRule="exact" w:val="397"/>
          <w:jc w:val="center"/>
        </w:trPr>
        <w:tc>
          <w:tcPr>
            <w:tcW w:w="752" w:type="dxa"/>
          </w:tcPr>
          <w:p w14:paraId="2A269E71"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hint="eastAsia"/>
                <w:color w:val="000000" w:themeColor="text1"/>
                <w:sz w:val="20"/>
                <w:szCs w:val="24"/>
              </w:rPr>
              <w:t>c</w:t>
            </w:r>
            <w:r w:rsidRPr="00693661">
              <w:rPr>
                <w:rFonts w:ascii="Times New Roman" w:eastAsia="SimSun" w:hAnsi="Times New Roman" w:cs="Times New Roman"/>
                <w:color w:val="000000" w:themeColor="text1"/>
                <w:sz w:val="20"/>
                <w:szCs w:val="24"/>
              </w:rPr>
              <w:t>hr</w:t>
            </w:r>
            <w:r w:rsidRPr="00693661">
              <w:rPr>
                <w:rFonts w:ascii="Times New Roman" w:eastAsia="SimSun" w:hAnsi="Times New Roman" w:cs="Times New Roman" w:hint="eastAsia"/>
                <w:color w:val="000000" w:themeColor="text1"/>
                <w:sz w:val="20"/>
                <w:szCs w:val="24"/>
              </w:rPr>
              <w:t>11</w:t>
            </w:r>
          </w:p>
        </w:tc>
        <w:tc>
          <w:tcPr>
            <w:tcW w:w="1296" w:type="dxa"/>
          </w:tcPr>
          <w:p w14:paraId="26991F75"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85195100</w:t>
            </w:r>
          </w:p>
        </w:tc>
        <w:tc>
          <w:tcPr>
            <w:tcW w:w="1296" w:type="dxa"/>
          </w:tcPr>
          <w:p w14:paraId="5B588D24"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8519510</w:t>
            </w:r>
            <w:r w:rsidRPr="00693661">
              <w:rPr>
                <w:rFonts w:ascii="Times New Roman" w:eastAsia="SimSun" w:hAnsi="Times New Roman" w:cs="Times New Roman" w:hint="eastAsia"/>
                <w:color w:val="000000" w:themeColor="text1"/>
                <w:sz w:val="20"/>
                <w:szCs w:val="24"/>
              </w:rPr>
              <w:t>1</w:t>
            </w:r>
          </w:p>
        </w:tc>
        <w:tc>
          <w:tcPr>
            <w:tcW w:w="1319" w:type="dxa"/>
          </w:tcPr>
          <w:p w14:paraId="6F2B7C69"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hint="eastAsia"/>
                <w:color w:val="000000" w:themeColor="text1"/>
                <w:sz w:val="20"/>
                <w:szCs w:val="24"/>
              </w:rPr>
              <w:t>1</w:t>
            </w:r>
          </w:p>
        </w:tc>
        <w:tc>
          <w:tcPr>
            <w:tcW w:w="1319" w:type="dxa"/>
          </w:tcPr>
          <w:p w14:paraId="7250BC48"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g</w:t>
            </w:r>
            <w:r w:rsidRPr="00693661">
              <w:rPr>
                <w:rFonts w:ascii="Times New Roman" w:eastAsia="SimSun" w:hAnsi="Times New Roman" w:cs="Times New Roman" w:hint="eastAsia"/>
                <w:color w:val="000000" w:themeColor="text1"/>
                <w:sz w:val="20"/>
                <w:szCs w:val="24"/>
              </w:rPr>
              <w:t xml:space="preserve">ene </w:t>
            </w:r>
            <w:r w:rsidRPr="00693661">
              <w:rPr>
                <w:rFonts w:ascii="Times New Roman" w:eastAsia="SimSun" w:hAnsi="Times New Roman" w:cs="Times New Roman"/>
                <w:color w:val="000000" w:themeColor="text1"/>
                <w:sz w:val="20"/>
                <w:szCs w:val="24"/>
              </w:rPr>
              <w:t>body</w:t>
            </w:r>
          </w:p>
        </w:tc>
        <w:tc>
          <w:tcPr>
            <w:tcW w:w="1619" w:type="dxa"/>
          </w:tcPr>
          <w:p w14:paraId="1E5404FA"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DLG2</w:t>
            </w:r>
          </w:p>
        </w:tc>
      </w:tr>
    </w:tbl>
    <w:p w14:paraId="4532F058" w14:textId="77777777" w:rsidR="00693661" w:rsidRPr="00693661" w:rsidRDefault="00693661" w:rsidP="00693661">
      <w:pPr>
        <w:snapToGrid w:val="0"/>
        <w:spacing w:beforeLines="50" w:before="156" w:afterLines="50" w:after="156" w:line="360" w:lineRule="auto"/>
        <w:jc w:val="left"/>
        <w:rPr>
          <w:rFonts w:ascii="Times New Roman" w:eastAsia="SimSun" w:hAnsi="Times New Roman" w:cs="Times New Roman"/>
          <w:b/>
          <w:color w:val="000000" w:themeColor="text1"/>
          <w:sz w:val="24"/>
          <w:szCs w:val="24"/>
        </w:rPr>
      </w:pPr>
    </w:p>
    <w:p w14:paraId="4E3B463F" w14:textId="77777777" w:rsidR="00693661" w:rsidRPr="00693661" w:rsidRDefault="00693661" w:rsidP="00693661">
      <w:pPr>
        <w:snapToGrid w:val="0"/>
        <w:spacing w:beforeLines="50" w:before="156" w:afterLines="50" w:after="156" w:line="360" w:lineRule="auto"/>
        <w:jc w:val="left"/>
        <w:rPr>
          <w:rFonts w:ascii="Times New Roman" w:eastAsia="SimSun" w:hAnsi="Times New Roman" w:cs="Times New Roman"/>
          <w:b/>
          <w:color w:val="000000" w:themeColor="text1"/>
          <w:sz w:val="24"/>
          <w:szCs w:val="24"/>
        </w:rPr>
      </w:pPr>
      <w:r w:rsidRPr="00693661">
        <w:rPr>
          <w:rFonts w:ascii="Times New Roman" w:eastAsia="SimSun" w:hAnsi="Times New Roman" w:cs="Times New Roman"/>
          <w:b/>
          <w:color w:val="000000" w:themeColor="text1"/>
          <w:sz w:val="24"/>
          <w:szCs w:val="24"/>
        </w:rPr>
        <w:t xml:space="preserve">Table </w:t>
      </w:r>
      <w:r w:rsidRPr="00693661">
        <w:rPr>
          <w:rFonts w:ascii="Times New Roman" w:eastAsia="SimSun" w:hAnsi="Times New Roman" w:cs="Times New Roman" w:hint="eastAsia"/>
          <w:b/>
          <w:color w:val="000000" w:themeColor="text1"/>
          <w:sz w:val="24"/>
          <w:szCs w:val="24"/>
        </w:rPr>
        <w:t>2</w:t>
      </w:r>
      <w:r w:rsidRPr="00693661">
        <w:rPr>
          <w:rFonts w:ascii="Times New Roman" w:eastAsia="SimSun" w:hAnsi="Times New Roman" w:cs="Times New Roman"/>
          <w:b/>
          <w:color w:val="000000" w:themeColor="text1"/>
          <w:sz w:val="24"/>
          <w:szCs w:val="24"/>
        </w:rPr>
        <w:t xml:space="preserve">. The information of </w:t>
      </w:r>
      <w:r w:rsidRPr="00693661">
        <w:rPr>
          <w:rFonts w:ascii="Times New Roman" w:eastAsia="SimSun" w:hAnsi="Times New Roman" w:cs="Times New Roman" w:hint="eastAsia"/>
          <w:b/>
          <w:color w:val="000000" w:themeColor="text1"/>
          <w:sz w:val="24"/>
          <w:szCs w:val="24"/>
        </w:rPr>
        <w:t>hepatitis</w:t>
      </w:r>
      <w:r w:rsidRPr="00693661">
        <w:rPr>
          <w:rFonts w:ascii="Times New Roman" w:eastAsia="SimSun" w:hAnsi="Times New Roman" w:cs="Times New Roman"/>
          <w:b/>
          <w:color w:val="000000" w:themeColor="text1"/>
          <w:sz w:val="24"/>
          <w:szCs w:val="24"/>
        </w:rPr>
        <w:t xml:space="preserve"> and cirrhosis patients with lower methylation levels of CpGs located in the 100 bp of HBV integration sites</w:t>
      </w:r>
    </w:p>
    <w:tbl>
      <w:tblPr>
        <w:tblStyle w:val="1"/>
        <w:tblW w:w="8364" w:type="dxa"/>
        <w:jc w:val="center"/>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92"/>
        <w:gridCol w:w="1984"/>
        <w:gridCol w:w="1844"/>
        <w:gridCol w:w="1984"/>
        <w:gridCol w:w="1560"/>
      </w:tblGrid>
      <w:tr w:rsidR="00693661" w:rsidRPr="00693661" w14:paraId="3A93771A" w14:textId="77777777" w:rsidTr="00A40226">
        <w:trPr>
          <w:trHeight w:hRule="exact" w:val="706"/>
          <w:jc w:val="center"/>
        </w:trPr>
        <w:tc>
          <w:tcPr>
            <w:tcW w:w="992" w:type="dxa"/>
            <w:tcBorders>
              <w:top w:val="single" w:sz="4" w:space="0" w:color="auto"/>
              <w:bottom w:val="single" w:sz="4" w:space="0" w:color="auto"/>
            </w:tcBorders>
          </w:tcPr>
          <w:p w14:paraId="5302B667" w14:textId="77777777" w:rsidR="00693661" w:rsidRPr="00693661" w:rsidRDefault="00693661" w:rsidP="00693661">
            <w:pPr>
              <w:snapToGrid w:val="0"/>
              <w:spacing w:beforeLines="20" w:before="62" w:line="360" w:lineRule="auto"/>
              <w:jc w:val="center"/>
              <w:rPr>
                <w:rFonts w:ascii="Times New Roman" w:eastAsia="SimSun" w:hAnsi="Times New Roman" w:cs="Times New Roman"/>
                <w:b/>
                <w:color w:val="000000" w:themeColor="text1"/>
                <w:sz w:val="20"/>
                <w:szCs w:val="24"/>
              </w:rPr>
            </w:pPr>
            <w:r w:rsidRPr="00693661">
              <w:rPr>
                <w:rFonts w:ascii="Times New Roman" w:eastAsia="SimSun" w:hAnsi="Times New Roman" w:cs="Times New Roman"/>
                <w:b/>
                <w:color w:val="000000" w:themeColor="text1"/>
                <w:sz w:val="20"/>
                <w:szCs w:val="24"/>
              </w:rPr>
              <w:t>Patient</w:t>
            </w:r>
          </w:p>
        </w:tc>
        <w:tc>
          <w:tcPr>
            <w:tcW w:w="1984" w:type="dxa"/>
            <w:tcBorders>
              <w:top w:val="single" w:sz="4" w:space="0" w:color="auto"/>
              <w:bottom w:val="single" w:sz="4" w:space="0" w:color="auto"/>
            </w:tcBorders>
          </w:tcPr>
          <w:p w14:paraId="2A1C6D41" w14:textId="77777777" w:rsidR="00693661" w:rsidRPr="00693661" w:rsidRDefault="00693661" w:rsidP="00693661">
            <w:pPr>
              <w:widowControl/>
              <w:jc w:val="center"/>
              <w:rPr>
                <w:rFonts w:ascii="Calibri" w:eastAsia="SimSun" w:hAnsi="Calibri" w:cs="Calibri"/>
                <w:b/>
                <w:bCs/>
                <w:color w:val="000000"/>
                <w:sz w:val="22"/>
              </w:rPr>
            </w:pPr>
            <w:r w:rsidRPr="00693661">
              <w:rPr>
                <w:rFonts w:ascii="Calibri" w:eastAsia="SimSun" w:hAnsi="Calibri" w:cs="Calibri" w:hint="eastAsia"/>
                <w:b/>
                <w:bCs/>
                <w:color w:val="000000"/>
                <w:sz w:val="22"/>
              </w:rPr>
              <w:t>Disease</w:t>
            </w:r>
          </w:p>
        </w:tc>
        <w:tc>
          <w:tcPr>
            <w:tcW w:w="1844" w:type="dxa"/>
            <w:tcBorders>
              <w:top w:val="single" w:sz="4" w:space="0" w:color="auto"/>
              <w:bottom w:val="single" w:sz="4" w:space="0" w:color="auto"/>
            </w:tcBorders>
          </w:tcPr>
          <w:p w14:paraId="1F98164E" w14:textId="77777777" w:rsidR="00693661" w:rsidRPr="00693661" w:rsidRDefault="00693661" w:rsidP="00693661">
            <w:pPr>
              <w:widowControl/>
              <w:jc w:val="center"/>
              <w:rPr>
                <w:rFonts w:ascii="Calibri" w:eastAsia="SimSun" w:hAnsi="Calibri" w:cs="Calibri"/>
                <w:b/>
                <w:bCs/>
                <w:color w:val="000000"/>
                <w:sz w:val="22"/>
              </w:rPr>
            </w:pPr>
            <w:r w:rsidRPr="00693661">
              <w:rPr>
                <w:rFonts w:ascii="Calibri" w:eastAsia="SimSun" w:hAnsi="Calibri" w:cs="Calibri"/>
                <w:b/>
                <w:bCs/>
                <w:color w:val="000000"/>
                <w:sz w:val="22"/>
              </w:rPr>
              <w:t>Percentage of hypo LRMs</w:t>
            </w:r>
          </w:p>
        </w:tc>
        <w:tc>
          <w:tcPr>
            <w:tcW w:w="1984" w:type="dxa"/>
            <w:tcBorders>
              <w:top w:val="single" w:sz="4" w:space="0" w:color="auto"/>
              <w:bottom w:val="single" w:sz="4" w:space="0" w:color="auto"/>
            </w:tcBorders>
          </w:tcPr>
          <w:p w14:paraId="289C70F3" w14:textId="77777777" w:rsidR="00693661" w:rsidRPr="00693661" w:rsidRDefault="00693661" w:rsidP="00693661">
            <w:pPr>
              <w:widowControl/>
              <w:jc w:val="center"/>
              <w:rPr>
                <w:rFonts w:ascii="Times New Roman" w:eastAsia="SimSun" w:hAnsi="Times New Roman" w:cs="Times New Roman"/>
                <w:b/>
                <w:color w:val="000000" w:themeColor="text1"/>
                <w:sz w:val="20"/>
                <w:szCs w:val="24"/>
              </w:rPr>
            </w:pPr>
            <w:r w:rsidRPr="00693661">
              <w:rPr>
                <w:rFonts w:ascii="Calibri" w:eastAsia="SimSun" w:hAnsi="Calibri" w:cs="Calibri"/>
                <w:b/>
                <w:bCs/>
                <w:color w:val="000000"/>
                <w:sz w:val="22"/>
              </w:rPr>
              <w:t>Methyl</w:t>
            </w:r>
            <w:r w:rsidRPr="00693661">
              <w:rPr>
                <w:rFonts w:ascii="Calibri" w:eastAsia="SimSun" w:hAnsi="Calibri" w:cs="Calibri" w:hint="eastAsia"/>
                <w:b/>
                <w:bCs/>
                <w:color w:val="000000"/>
                <w:sz w:val="22"/>
              </w:rPr>
              <w:t>HBV</w:t>
            </w:r>
          </w:p>
        </w:tc>
        <w:tc>
          <w:tcPr>
            <w:tcW w:w="1560" w:type="dxa"/>
            <w:tcBorders>
              <w:top w:val="single" w:sz="4" w:space="0" w:color="auto"/>
              <w:bottom w:val="single" w:sz="4" w:space="0" w:color="auto"/>
            </w:tcBorders>
          </w:tcPr>
          <w:p w14:paraId="14A5E01D" w14:textId="77777777" w:rsidR="00693661" w:rsidRPr="00693661" w:rsidRDefault="00693661" w:rsidP="00693661">
            <w:pPr>
              <w:widowControl/>
              <w:jc w:val="center"/>
              <w:rPr>
                <w:rFonts w:ascii="Calibri" w:eastAsia="SimSun" w:hAnsi="Calibri" w:cs="Calibri"/>
                <w:b/>
                <w:bCs/>
                <w:color w:val="000000"/>
                <w:sz w:val="22"/>
              </w:rPr>
            </w:pPr>
            <w:r w:rsidRPr="00693661">
              <w:rPr>
                <w:rFonts w:ascii="Calibri" w:eastAsia="SimSun" w:hAnsi="Calibri" w:cs="Calibri" w:hint="eastAsia"/>
                <w:b/>
                <w:bCs/>
                <w:color w:val="000000"/>
                <w:sz w:val="22"/>
              </w:rPr>
              <w:t>AFP (</w:t>
            </w:r>
            <w:r w:rsidRPr="00693661">
              <w:rPr>
                <w:rFonts w:ascii="Calibri" w:eastAsia="SimSun" w:hAnsi="Calibri" w:cs="Calibri"/>
                <w:b/>
                <w:bCs/>
                <w:color w:val="000000"/>
                <w:sz w:val="22"/>
              </w:rPr>
              <w:t>ng/ml</w:t>
            </w:r>
            <w:r w:rsidRPr="00693661">
              <w:rPr>
                <w:rFonts w:ascii="Calibri" w:eastAsia="SimSun" w:hAnsi="Calibri" w:cs="Calibri" w:hint="eastAsia"/>
                <w:b/>
                <w:bCs/>
                <w:color w:val="000000"/>
                <w:sz w:val="22"/>
              </w:rPr>
              <w:t>)</w:t>
            </w:r>
          </w:p>
        </w:tc>
      </w:tr>
      <w:tr w:rsidR="00693661" w:rsidRPr="00693661" w14:paraId="55891B66" w14:textId="77777777" w:rsidTr="00A40226">
        <w:trPr>
          <w:trHeight w:hRule="exact" w:val="399"/>
          <w:jc w:val="center"/>
        </w:trPr>
        <w:tc>
          <w:tcPr>
            <w:tcW w:w="992" w:type="dxa"/>
            <w:vAlign w:val="bottom"/>
          </w:tcPr>
          <w:p w14:paraId="464CED9F"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P2</w:t>
            </w:r>
          </w:p>
        </w:tc>
        <w:tc>
          <w:tcPr>
            <w:tcW w:w="1984" w:type="dxa"/>
          </w:tcPr>
          <w:p w14:paraId="1044CA0D"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chronic h</w:t>
            </w:r>
            <w:r w:rsidRPr="00693661">
              <w:rPr>
                <w:rFonts w:ascii="Times New Roman" w:eastAsia="SimSun" w:hAnsi="Times New Roman" w:cs="Times New Roman" w:hint="eastAsia"/>
                <w:color w:val="000000" w:themeColor="text1"/>
                <w:sz w:val="20"/>
                <w:szCs w:val="24"/>
              </w:rPr>
              <w:t>epatitis</w:t>
            </w:r>
          </w:p>
        </w:tc>
        <w:tc>
          <w:tcPr>
            <w:tcW w:w="1844" w:type="dxa"/>
            <w:vAlign w:val="bottom"/>
          </w:tcPr>
          <w:p w14:paraId="3A080DAB"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17.87%</w:t>
            </w:r>
          </w:p>
        </w:tc>
        <w:tc>
          <w:tcPr>
            <w:tcW w:w="1984" w:type="dxa"/>
            <w:vAlign w:val="bottom"/>
          </w:tcPr>
          <w:p w14:paraId="620134C2"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67.69%</w:t>
            </w:r>
          </w:p>
        </w:tc>
        <w:tc>
          <w:tcPr>
            <w:tcW w:w="1560" w:type="dxa"/>
          </w:tcPr>
          <w:p w14:paraId="6351D5EF"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2.2</w:t>
            </w:r>
          </w:p>
        </w:tc>
      </w:tr>
      <w:tr w:rsidR="00693661" w:rsidRPr="00693661" w14:paraId="5E06EC48" w14:textId="77777777" w:rsidTr="00A40226">
        <w:trPr>
          <w:trHeight w:hRule="exact" w:val="399"/>
          <w:jc w:val="center"/>
        </w:trPr>
        <w:tc>
          <w:tcPr>
            <w:tcW w:w="992" w:type="dxa"/>
            <w:vAlign w:val="bottom"/>
          </w:tcPr>
          <w:p w14:paraId="07ECEF46"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P14</w:t>
            </w:r>
          </w:p>
        </w:tc>
        <w:tc>
          <w:tcPr>
            <w:tcW w:w="1984" w:type="dxa"/>
          </w:tcPr>
          <w:p w14:paraId="27A41464"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hint="eastAsia"/>
                <w:color w:val="000000" w:themeColor="text1"/>
                <w:sz w:val="20"/>
                <w:szCs w:val="24"/>
              </w:rPr>
              <w:t>cirrhosis</w:t>
            </w:r>
          </w:p>
        </w:tc>
        <w:tc>
          <w:tcPr>
            <w:tcW w:w="1844" w:type="dxa"/>
            <w:vAlign w:val="bottom"/>
          </w:tcPr>
          <w:p w14:paraId="5CAF1080"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3.47%</w:t>
            </w:r>
          </w:p>
        </w:tc>
        <w:tc>
          <w:tcPr>
            <w:tcW w:w="1984" w:type="dxa"/>
            <w:vAlign w:val="bottom"/>
          </w:tcPr>
          <w:p w14:paraId="4318E5FA"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67.39%</w:t>
            </w:r>
          </w:p>
        </w:tc>
        <w:tc>
          <w:tcPr>
            <w:tcW w:w="1560" w:type="dxa"/>
          </w:tcPr>
          <w:p w14:paraId="2D3B7BBE"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141.9</w:t>
            </w:r>
          </w:p>
        </w:tc>
      </w:tr>
      <w:tr w:rsidR="00693661" w:rsidRPr="00693661" w14:paraId="287E9A59" w14:textId="77777777" w:rsidTr="00A40226">
        <w:trPr>
          <w:trHeight w:hRule="exact" w:val="399"/>
          <w:jc w:val="center"/>
        </w:trPr>
        <w:tc>
          <w:tcPr>
            <w:tcW w:w="992" w:type="dxa"/>
            <w:vAlign w:val="bottom"/>
          </w:tcPr>
          <w:p w14:paraId="4AA37234"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P18</w:t>
            </w:r>
          </w:p>
        </w:tc>
        <w:tc>
          <w:tcPr>
            <w:tcW w:w="1984" w:type="dxa"/>
          </w:tcPr>
          <w:p w14:paraId="7B610BE1"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nash-related cirrhosis</w:t>
            </w:r>
          </w:p>
        </w:tc>
        <w:tc>
          <w:tcPr>
            <w:tcW w:w="1844" w:type="dxa"/>
            <w:vAlign w:val="bottom"/>
          </w:tcPr>
          <w:p w14:paraId="5511B285"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20.04%</w:t>
            </w:r>
          </w:p>
        </w:tc>
        <w:tc>
          <w:tcPr>
            <w:tcW w:w="1984" w:type="dxa"/>
            <w:vAlign w:val="bottom"/>
          </w:tcPr>
          <w:p w14:paraId="22FA74DB"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66.04%</w:t>
            </w:r>
          </w:p>
        </w:tc>
        <w:tc>
          <w:tcPr>
            <w:tcW w:w="1560" w:type="dxa"/>
          </w:tcPr>
          <w:p w14:paraId="7D61B58B"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2.07</w:t>
            </w:r>
          </w:p>
        </w:tc>
      </w:tr>
      <w:tr w:rsidR="00693661" w:rsidRPr="00693661" w14:paraId="69834D19" w14:textId="77777777" w:rsidTr="00A40226">
        <w:trPr>
          <w:trHeight w:hRule="exact" w:val="399"/>
          <w:jc w:val="center"/>
        </w:trPr>
        <w:tc>
          <w:tcPr>
            <w:tcW w:w="992" w:type="dxa"/>
            <w:vAlign w:val="bottom"/>
          </w:tcPr>
          <w:p w14:paraId="1BF3FDC2"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hint="eastAsia"/>
                <w:color w:val="000000" w:themeColor="text1"/>
                <w:sz w:val="20"/>
                <w:szCs w:val="24"/>
              </w:rPr>
              <w:t>P19</w:t>
            </w:r>
          </w:p>
        </w:tc>
        <w:tc>
          <w:tcPr>
            <w:tcW w:w="1984" w:type="dxa"/>
          </w:tcPr>
          <w:p w14:paraId="7A5AC281"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alcoholic cirrhosis</w:t>
            </w:r>
          </w:p>
        </w:tc>
        <w:tc>
          <w:tcPr>
            <w:tcW w:w="1844" w:type="dxa"/>
            <w:vAlign w:val="bottom"/>
          </w:tcPr>
          <w:p w14:paraId="06E4D690"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11.00%</w:t>
            </w:r>
          </w:p>
        </w:tc>
        <w:tc>
          <w:tcPr>
            <w:tcW w:w="1984" w:type="dxa"/>
            <w:vAlign w:val="bottom"/>
          </w:tcPr>
          <w:p w14:paraId="140803FE"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67.96%</w:t>
            </w:r>
          </w:p>
        </w:tc>
        <w:tc>
          <w:tcPr>
            <w:tcW w:w="1560" w:type="dxa"/>
          </w:tcPr>
          <w:p w14:paraId="128DEB29"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8.46</w:t>
            </w:r>
          </w:p>
        </w:tc>
      </w:tr>
    </w:tbl>
    <w:p w14:paraId="6D31A3AD" w14:textId="77777777" w:rsidR="00693661" w:rsidRPr="00693661" w:rsidRDefault="00693661" w:rsidP="00693661">
      <w:pPr>
        <w:snapToGrid w:val="0"/>
        <w:spacing w:beforeLines="50" w:before="156" w:afterLines="50" w:after="156" w:line="360" w:lineRule="auto"/>
        <w:jc w:val="left"/>
        <w:rPr>
          <w:rFonts w:ascii="Times New Roman" w:eastAsia="SimSun" w:hAnsi="Times New Roman" w:cs="Times New Roman"/>
          <w:b/>
          <w:color w:val="FF0000"/>
          <w:sz w:val="24"/>
          <w:szCs w:val="24"/>
        </w:rPr>
      </w:pPr>
    </w:p>
    <w:p w14:paraId="55707171" w14:textId="77777777" w:rsidR="00693661" w:rsidRDefault="00693661" w:rsidP="00693661">
      <w:pPr>
        <w:snapToGrid w:val="0"/>
        <w:spacing w:beforeLines="50" w:before="156" w:afterLines="50" w:after="156" w:line="360" w:lineRule="auto"/>
        <w:jc w:val="left"/>
        <w:rPr>
          <w:rFonts w:ascii="Times New Roman" w:hAnsi="Times New Roman"/>
          <w:b/>
          <w:color w:val="000000" w:themeColor="text1"/>
          <w:sz w:val="24"/>
          <w:szCs w:val="24"/>
        </w:rPr>
      </w:pPr>
      <w:r>
        <w:rPr>
          <w:noProof/>
          <w:lang w:eastAsia="en-US"/>
        </w:rPr>
        <w:lastRenderedPageBreak/>
        <w:drawing>
          <wp:inline distT="0" distB="0" distL="0" distR="0" wp14:anchorId="4A8594DC" wp14:editId="6780817D">
            <wp:extent cx="6467475" cy="8368941"/>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476467" cy="8380576"/>
                    </a:xfrm>
                    <a:prstGeom prst="rect">
                      <a:avLst/>
                    </a:prstGeom>
                  </pic:spPr>
                </pic:pic>
              </a:graphicData>
            </a:graphic>
          </wp:inline>
        </w:drawing>
      </w:r>
      <w:r>
        <w:rPr>
          <w:noProof/>
        </w:rPr>
        <w:t xml:space="preserve"> </w:t>
      </w:r>
    </w:p>
    <w:p w14:paraId="55BCCD32" w14:textId="77777777" w:rsidR="00693661" w:rsidRDefault="00693661" w:rsidP="00693661">
      <w:pPr>
        <w:snapToGrid w:val="0"/>
        <w:spacing w:beforeLines="50" w:before="156" w:afterLines="50" w:after="156" w:line="360" w:lineRule="auto"/>
        <w:jc w:val="left"/>
        <w:rPr>
          <w:rFonts w:ascii="Times New Roman" w:hAnsi="Times New Roman"/>
          <w:b/>
          <w:color w:val="FF0000"/>
          <w:sz w:val="24"/>
          <w:szCs w:val="24"/>
        </w:rPr>
      </w:pPr>
      <w:r>
        <w:rPr>
          <w:rFonts w:ascii="Times New Roman" w:hAnsi="Times New Roman" w:hint="eastAsia"/>
          <w:b/>
          <w:color w:val="000000" w:themeColor="text1"/>
          <w:sz w:val="24"/>
          <w:szCs w:val="24"/>
        </w:rPr>
        <w:t>Fig.</w:t>
      </w:r>
      <w:r>
        <w:rPr>
          <w:rFonts w:ascii="Times New Roman" w:hAnsi="Times New Roman"/>
          <w:b/>
          <w:color w:val="000000" w:themeColor="text1"/>
          <w:sz w:val="24"/>
          <w:szCs w:val="24"/>
        </w:rPr>
        <w:t xml:space="preserve"> 1. T</w:t>
      </w:r>
      <w:r>
        <w:rPr>
          <w:rFonts w:ascii="Times New Roman" w:hAnsi="Times New Roman" w:hint="eastAsia"/>
          <w:b/>
          <w:color w:val="000000" w:themeColor="text1"/>
          <w:sz w:val="24"/>
          <w:szCs w:val="24"/>
        </w:rPr>
        <w:t>he</w:t>
      </w:r>
      <w:r>
        <w:rPr>
          <w:rFonts w:ascii="Times New Roman" w:hAnsi="Times New Roman"/>
          <w:b/>
          <w:color w:val="000000" w:themeColor="text1"/>
          <w:sz w:val="24"/>
          <w:szCs w:val="24"/>
        </w:rPr>
        <w:t xml:space="preserve"> </w:t>
      </w:r>
      <w:r>
        <w:rPr>
          <w:rFonts w:ascii="Times New Roman" w:hAnsi="Times New Roman" w:hint="eastAsia"/>
          <w:b/>
          <w:color w:val="000000" w:themeColor="text1"/>
          <w:sz w:val="24"/>
          <w:szCs w:val="24"/>
        </w:rPr>
        <w:t>efficiency</w:t>
      </w:r>
      <w:r>
        <w:rPr>
          <w:rFonts w:ascii="Times New Roman" w:hAnsi="Times New Roman"/>
          <w:b/>
          <w:color w:val="000000" w:themeColor="text1"/>
          <w:sz w:val="24"/>
          <w:szCs w:val="24"/>
        </w:rPr>
        <w:t xml:space="preserve"> of re-sampling sequencing depth for low pass WGBS. </w:t>
      </w:r>
      <w:r>
        <w:rPr>
          <w:rFonts w:ascii="Times New Roman" w:hAnsi="Times New Roman"/>
          <w:color w:val="000000" w:themeColor="text1"/>
          <w:sz w:val="24"/>
          <w:szCs w:val="24"/>
        </w:rPr>
        <w:t>Left of the figure showed the correlation coefficient between re</w:t>
      </w:r>
      <w:r>
        <w:rPr>
          <w:rFonts w:ascii="Times New Roman" w:hAnsi="Times New Roman" w:hint="eastAsia"/>
          <w:color w:val="000000" w:themeColor="text1"/>
          <w:sz w:val="24"/>
          <w:szCs w:val="24"/>
        </w:rPr>
        <w:t>-</w:t>
      </w:r>
      <w:r>
        <w:rPr>
          <w:rFonts w:ascii="Times New Roman" w:hAnsi="Times New Roman"/>
          <w:color w:val="000000" w:themeColor="text1"/>
          <w:sz w:val="24"/>
          <w:szCs w:val="24"/>
        </w:rPr>
        <w:t>sampling low pass WGBS and total sequencing reads for 100 times from 1M to 10M. Right of the figure showed the coefficient of variation (CV) for 100 correlation coefficient between re-sampling low pass WGBS and total sequencing reads from 1M to 10M.</w:t>
      </w:r>
    </w:p>
    <w:p w14:paraId="4718EC80" w14:textId="77777777" w:rsidR="00693661" w:rsidRPr="00334162" w:rsidRDefault="00693661" w:rsidP="00693661">
      <w:pPr>
        <w:snapToGrid w:val="0"/>
        <w:spacing w:beforeLines="50" w:before="156" w:afterLines="50" w:after="156" w:line="360" w:lineRule="auto"/>
        <w:jc w:val="left"/>
        <w:rPr>
          <w:rFonts w:ascii="Times New Roman" w:hAnsi="Times New Roman"/>
          <w:b/>
          <w:color w:val="FF0000"/>
          <w:sz w:val="24"/>
          <w:szCs w:val="24"/>
        </w:rPr>
      </w:pPr>
    </w:p>
    <w:p w14:paraId="2235D593" w14:textId="77777777" w:rsidR="00693661" w:rsidRPr="004D65CA" w:rsidRDefault="00693661" w:rsidP="00693661">
      <w:pPr>
        <w:snapToGrid w:val="0"/>
        <w:spacing w:beforeLines="50" w:before="156" w:afterLines="50" w:after="156" w:line="360" w:lineRule="auto"/>
        <w:jc w:val="left"/>
        <w:rPr>
          <w:rFonts w:ascii="Times New Roman" w:hAnsi="Times New Roman"/>
          <w:b/>
          <w:color w:val="FF0000"/>
          <w:sz w:val="24"/>
          <w:szCs w:val="24"/>
        </w:rPr>
      </w:pPr>
      <w:r>
        <w:rPr>
          <w:noProof/>
          <w:lang w:eastAsia="en-US"/>
        </w:rPr>
        <w:drawing>
          <wp:inline distT="0" distB="0" distL="0" distR="0" wp14:anchorId="54DA8CEF" wp14:editId="1CE827AD">
            <wp:extent cx="6526257" cy="2876550"/>
            <wp:effectExtent l="0" t="0" r="825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536073" cy="2880876"/>
                    </a:xfrm>
                    <a:prstGeom prst="rect">
                      <a:avLst/>
                    </a:prstGeom>
                  </pic:spPr>
                </pic:pic>
              </a:graphicData>
            </a:graphic>
          </wp:inline>
        </w:drawing>
      </w:r>
    </w:p>
    <w:p w14:paraId="064F3189" w14:textId="77777777" w:rsidR="00693661" w:rsidRDefault="00693661" w:rsidP="00693661">
      <w:pPr>
        <w:snapToGrid w:val="0"/>
        <w:spacing w:beforeLines="50" w:before="156" w:afterLines="50" w:after="156" w:line="360" w:lineRule="auto"/>
        <w:jc w:val="left"/>
        <w:rPr>
          <w:rFonts w:ascii="Times New Roman" w:hAnsi="Times New Roman"/>
          <w:color w:val="000000" w:themeColor="text1"/>
          <w:sz w:val="24"/>
          <w:szCs w:val="24"/>
        </w:rPr>
      </w:pPr>
      <w:r>
        <w:rPr>
          <w:rFonts w:ascii="Times New Roman" w:hAnsi="Times New Roman" w:hint="eastAsia"/>
          <w:b/>
          <w:color w:val="000000" w:themeColor="text1"/>
          <w:sz w:val="24"/>
          <w:szCs w:val="24"/>
        </w:rPr>
        <w:t>Fig.</w:t>
      </w:r>
      <w:r>
        <w:rPr>
          <w:rFonts w:ascii="Times New Roman" w:hAnsi="Times New Roman"/>
          <w:b/>
          <w:color w:val="000000" w:themeColor="text1"/>
          <w:sz w:val="24"/>
          <w:szCs w:val="24"/>
        </w:rPr>
        <w:t xml:space="preserve"> 2 Whole genome-wide changed methylation of all the patients. </w:t>
      </w:r>
      <w:r>
        <w:rPr>
          <w:rFonts w:ascii="Times New Roman" w:hAnsi="Times New Roman"/>
          <w:color w:val="000000" w:themeColor="text1"/>
          <w:sz w:val="24"/>
          <w:szCs w:val="24"/>
        </w:rPr>
        <w:t>(A) The percentage of hyper-methylated long range regions (2-Mb) in chronic hepatitis, cirrhosis and HCC patients. (B) The percentage of hypo-methylated long range regions in chronic hepatitis, cirrhosis and HCC patients.</w:t>
      </w:r>
    </w:p>
    <w:p w14:paraId="272C1309" w14:textId="77777777" w:rsidR="00693661" w:rsidRDefault="00693661" w:rsidP="00693661">
      <w:pPr>
        <w:snapToGrid w:val="0"/>
        <w:spacing w:beforeLines="50" w:before="156" w:afterLines="50" w:after="156" w:line="360" w:lineRule="auto"/>
        <w:jc w:val="left"/>
        <w:rPr>
          <w:rFonts w:ascii="Times New Roman" w:hAnsi="Times New Roman"/>
          <w:color w:val="000000" w:themeColor="text1"/>
          <w:sz w:val="24"/>
          <w:szCs w:val="24"/>
        </w:rPr>
      </w:pPr>
    </w:p>
    <w:p w14:paraId="60E317EF" w14:textId="77777777" w:rsidR="00693661" w:rsidRPr="00DB2972" w:rsidRDefault="00693661">
      <w:pPr>
        <w:snapToGrid w:val="0"/>
        <w:spacing w:beforeLines="50" w:before="156" w:afterLines="50" w:after="156" w:line="360" w:lineRule="auto"/>
        <w:jc w:val="center"/>
        <w:rPr>
          <w:rFonts w:ascii="Times New Roman" w:hAnsi="Times New Roman"/>
          <w:color w:val="000000" w:themeColor="text1"/>
          <w:sz w:val="24"/>
          <w:szCs w:val="24"/>
        </w:rPr>
        <w:pPrChange w:id="412" w:author="Guo, Shicheng" w:date="2019-04-09T12:46:00Z">
          <w:pPr>
            <w:snapToGrid w:val="0"/>
            <w:spacing w:beforeLines="50" w:before="156" w:afterLines="50" w:after="156" w:line="360" w:lineRule="auto"/>
            <w:jc w:val="left"/>
          </w:pPr>
        </w:pPrChange>
      </w:pPr>
      <w:r>
        <w:rPr>
          <w:noProof/>
          <w:lang w:eastAsia="en-US"/>
        </w:rPr>
        <w:lastRenderedPageBreak/>
        <w:drawing>
          <wp:inline distT="0" distB="0" distL="0" distR="0" wp14:anchorId="22FE252F" wp14:editId="14FA678B">
            <wp:extent cx="5343525" cy="7507054"/>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96058" cy="7580857"/>
                    </a:xfrm>
                    <a:prstGeom prst="rect">
                      <a:avLst/>
                    </a:prstGeom>
                  </pic:spPr>
                </pic:pic>
              </a:graphicData>
            </a:graphic>
          </wp:inline>
        </w:drawing>
      </w:r>
    </w:p>
    <w:p w14:paraId="031A1999" w14:textId="77777777" w:rsidR="00693661" w:rsidRPr="000F1DA0" w:rsidRDefault="00693661" w:rsidP="00693661">
      <w:pPr>
        <w:snapToGrid w:val="0"/>
        <w:spacing w:beforeLines="50" w:before="156" w:afterLines="50" w:after="156" w:line="360" w:lineRule="auto"/>
        <w:jc w:val="left"/>
        <w:rPr>
          <w:rFonts w:ascii="Times New Roman" w:hAnsi="Times New Roman"/>
          <w:color w:val="000000" w:themeColor="text1"/>
          <w:sz w:val="24"/>
          <w:szCs w:val="24"/>
        </w:rPr>
      </w:pPr>
      <w:r>
        <w:rPr>
          <w:rFonts w:ascii="Times New Roman" w:hAnsi="Times New Roman" w:hint="eastAsia"/>
          <w:b/>
          <w:color w:val="000000" w:themeColor="text1"/>
          <w:sz w:val="24"/>
          <w:szCs w:val="24"/>
        </w:rPr>
        <w:t>Fig.</w:t>
      </w:r>
      <w:r>
        <w:rPr>
          <w:rFonts w:ascii="Times New Roman" w:hAnsi="Times New Roman"/>
          <w:b/>
          <w:color w:val="000000" w:themeColor="text1"/>
          <w:sz w:val="24"/>
          <w:szCs w:val="24"/>
        </w:rPr>
        <w:t xml:space="preserve"> 3. Differentially methylated CpGs (DMCs) identified in all the groups.</w:t>
      </w:r>
      <w:r>
        <w:rPr>
          <w:rFonts w:ascii="Times New Roman" w:hAnsi="Times New Roman"/>
          <w:color w:val="000000" w:themeColor="text1"/>
          <w:sz w:val="24"/>
          <w:szCs w:val="24"/>
        </w:rPr>
        <w:t xml:space="preserve"> (A) Venn diagram showing the overlap of DMCs generated by 2 hypo-methylated chronic hepatitis patients, 1 hypo-methylated cirrhosis patient, 3 early stage HCC patients and 5 advanced HCC patients compared to healthy individuals. (B) Boxplot displays the methylation level of 7 DMCs of SENP5 in 3 healthy individuals, 17 hepatitis, 17 cirrhosis, 3 early stage HCC, 5 advanced HCC and 9 HCC patients after surgery. (D) </w:t>
      </w:r>
      <w:r>
        <w:rPr>
          <w:rFonts w:ascii="Times New Roman" w:hAnsi="Times New Roman" w:hint="eastAsia"/>
          <w:color w:val="000000" w:themeColor="text1"/>
          <w:sz w:val="24"/>
          <w:szCs w:val="24"/>
        </w:rPr>
        <w:t xml:space="preserve">The </w:t>
      </w:r>
      <w:r>
        <w:rPr>
          <w:rFonts w:ascii="Times New Roman" w:hAnsi="Times New Roman"/>
          <w:color w:val="000000" w:themeColor="text1"/>
          <w:sz w:val="24"/>
          <w:szCs w:val="24"/>
        </w:rPr>
        <w:t>locus of 7 DMCs and 3 reported HBV integration sites in intron 2 of SENP5. The black dots represent the HBV integration sites and the orange vertical lines represent the 7 DMCs. The black bar labels in the bottom of the figure represent the locus of repeat marker in this region.</w:t>
      </w:r>
    </w:p>
    <w:p w14:paraId="1B54BA08" w14:textId="77777777" w:rsidR="00693661" w:rsidRPr="00880F88" w:rsidRDefault="00693661">
      <w:pPr>
        <w:snapToGrid w:val="0"/>
        <w:spacing w:beforeLines="50" w:before="156" w:afterLines="50" w:after="156" w:line="360" w:lineRule="auto"/>
        <w:jc w:val="center"/>
        <w:rPr>
          <w:rFonts w:ascii="Times New Roman" w:hAnsi="Times New Roman"/>
          <w:b/>
          <w:color w:val="FF0000"/>
          <w:sz w:val="24"/>
          <w:szCs w:val="24"/>
        </w:rPr>
        <w:pPrChange w:id="413" w:author="Guo, Shicheng" w:date="2019-04-09T12:46:00Z">
          <w:pPr>
            <w:snapToGrid w:val="0"/>
            <w:spacing w:beforeLines="50" w:before="156" w:afterLines="50" w:after="156" w:line="360" w:lineRule="auto"/>
            <w:jc w:val="left"/>
          </w:pPr>
        </w:pPrChange>
      </w:pPr>
      <w:r>
        <w:rPr>
          <w:noProof/>
          <w:lang w:eastAsia="en-US"/>
        </w:rPr>
        <w:lastRenderedPageBreak/>
        <w:drawing>
          <wp:inline distT="0" distB="0" distL="0" distR="0" wp14:anchorId="17B3EAFF" wp14:editId="79E2C93F">
            <wp:extent cx="5800725" cy="8039026"/>
            <wp:effectExtent l="0" t="0" r="0"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805549" cy="8045711"/>
                    </a:xfrm>
                    <a:prstGeom prst="rect">
                      <a:avLst/>
                    </a:prstGeom>
                  </pic:spPr>
                </pic:pic>
              </a:graphicData>
            </a:graphic>
          </wp:inline>
        </w:drawing>
      </w:r>
    </w:p>
    <w:p w14:paraId="1C718846" w14:textId="38E964BB" w:rsidR="00693661" w:rsidRPr="006462A4" w:rsidDel="00EE5734" w:rsidRDefault="00693661" w:rsidP="00693661">
      <w:pPr>
        <w:snapToGrid w:val="0"/>
        <w:spacing w:beforeLines="50" w:before="156" w:afterLines="50" w:after="156" w:line="360" w:lineRule="auto"/>
        <w:jc w:val="left"/>
        <w:rPr>
          <w:del w:id="414" w:author="Guo, Shicheng" w:date="2019-04-09T12:46:00Z"/>
          <w:rFonts w:ascii="Times New Roman" w:hAnsi="Times New Roman"/>
          <w:color w:val="000000" w:themeColor="text1"/>
          <w:sz w:val="24"/>
          <w:szCs w:val="24"/>
        </w:rPr>
      </w:pPr>
      <w:r>
        <w:rPr>
          <w:rFonts w:ascii="Times New Roman" w:hAnsi="Times New Roman" w:hint="eastAsia"/>
          <w:b/>
          <w:color w:val="000000" w:themeColor="text1"/>
          <w:sz w:val="24"/>
          <w:szCs w:val="24"/>
        </w:rPr>
        <w:t>Fig.</w:t>
      </w:r>
      <w:r>
        <w:rPr>
          <w:rFonts w:ascii="Times New Roman" w:hAnsi="Times New Roman"/>
          <w:b/>
          <w:color w:val="000000" w:themeColor="text1"/>
          <w:sz w:val="24"/>
          <w:szCs w:val="24"/>
        </w:rPr>
        <w:t xml:space="preserve"> 4. DMCs and CpGs are related to HBV integration sites. </w:t>
      </w:r>
      <w:r>
        <w:rPr>
          <w:rFonts w:ascii="Times New Roman" w:hAnsi="Times New Roman"/>
          <w:color w:val="000000" w:themeColor="text1"/>
          <w:sz w:val="24"/>
          <w:szCs w:val="24"/>
        </w:rPr>
        <w:t>(A) The percentage of DMCs located in different genomic elements and regions related to HBV integration sites. (B) The enrichment scores of DMCs in different genomic elements. (C) The heatmap display the methylation level of the CpGs located within 100 bp of the HBV integration sites in all the samples. (D) The average methylation level of all the CpGs located within 100 bp of the HBV integration sites in all the samples. The red arrows showed the examples of P14 patient.</w:t>
      </w:r>
    </w:p>
    <w:p w14:paraId="2644E48C" w14:textId="4FA3D74B" w:rsidR="00E82735" w:rsidRPr="00393DBF" w:rsidRDefault="00E82735">
      <w:pPr>
        <w:snapToGrid w:val="0"/>
        <w:spacing w:beforeLines="50" w:before="156" w:afterLines="50" w:after="156" w:line="360" w:lineRule="auto"/>
        <w:jc w:val="left"/>
        <w:rPr>
          <w:rFonts w:ascii="Arial" w:hAnsi="Arial" w:cs="Arial"/>
          <w:sz w:val="22"/>
        </w:rPr>
        <w:pPrChange w:id="415" w:author="Guo, Shicheng" w:date="2019-04-09T12:46:00Z">
          <w:pPr>
            <w:spacing w:before="240"/>
          </w:pPr>
        </w:pPrChange>
      </w:pPr>
    </w:p>
    <w:sectPr w:rsidR="00E82735" w:rsidRPr="00393DBF" w:rsidSect="001A327E">
      <w:pgSz w:w="11906" w:h="16838" w:code="9"/>
      <w:pgMar w:top="720" w:right="720" w:bottom="720" w:left="720" w:header="851" w:footer="992" w:gutter="0"/>
      <w:lnNumType w:countBy="1" w:restart="continuous"/>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9" w:author="Zhang Haikun" w:date="2019-04-01T15:29:00Z" w:initials="z">
    <w:p w14:paraId="5455161A" w14:textId="77777777" w:rsidR="00575875" w:rsidRDefault="00575875">
      <w:pPr>
        <w:pStyle w:val="CommentText"/>
      </w:pPr>
      <w:r>
        <w:rPr>
          <w:rStyle w:val="CommentReference"/>
        </w:rPr>
        <w:annotationRef/>
      </w:r>
      <w:r>
        <w:t xml:space="preserve">I think it’s better to emphasize the low-pass. </w:t>
      </w:r>
    </w:p>
    <w:p w14:paraId="1181EF56" w14:textId="1E7D9F4D" w:rsidR="00575875" w:rsidRDefault="00575875">
      <w:pPr>
        <w:pStyle w:val="CommentText"/>
      </w:pPr>
      <w:r>
        <w:t xml:space="preserve">So change </w:t>
      </w:r>
      <w:r w:rsidRPr="009A6E34">
        <w:t>“low-level of cell-free DNA in plasma limits whole genome bisulfite sequencing (WGBS) sequencing depth and subsequent biomarker identification” to “the cost of whole genome bisulfite sequencing (WGBS) limits sequencing depth and subsequent biomarker identification of cell-free DNA in plasma”</w:t>
      </w:r>
    </w:p>
  </w:comment>
  <w:comment w:id="10" w:author="Guo, Shicheng" w:date="2019-04-09T16:31:00Z" w:initials="GS">
    <w:p w14:paraId="1F4EE75D" w14:textId="13296D2F" w:rsidR="00575875" w:rsidRPr="00533FCD" w:rsidRDefault="00575875">
      <w:pPr>
        <w:pStyle w:val="CommentText"/>
        <w:rPr>
          <w:sz w:val="18"/>
          <w:szCs w:val="18"/>
        </w:rPr>
      </w:pPr>
      <w:r>
        <w:rPr>
          <w:rStyle w:val="CommentReference"/>
        </w:rPr>
        <w:annotationRef/>
      </w:r>
      <w:r w:rsidRPr="00533FCD">
        <w:rPr>
          <w:sz w:val="18"/>
          <w:szCs w:val="18"/>
        </w:rPr>
        <w:t xml:space="preserve">Okay. Maybe we can descript like this way: </w:t>
      </w:r>
      <w:r w:rsidRPr="00533FCD">
        <w:rPr>
          <w:rFonts w:ascii="Arial" w:hAnsi="Arial" w:cs="Arial"/>
          <w:sz w:val="18"/>
          <w:szCs w:val="18"/>
        </w:rPr>
        <w:t>low-level of cell-free DNA in plasma and high cost of whole genome bisulfite sequencing (WGBS) limits sequencing depth and subsequent biomarker identification of cell-free DNA in plasma.</w:t>
      </w:r>
      <w:r w:rsidRPr="00533FCD">
        <w:rPr>
          <w:rStyle w:val="CommentReference"/>
          <w:sz w:val="18"/>
          <w:szCs w:val="18"/>
        </w:rPr>
        <w:annotationRef/>
      </w:r>
      <w:r w:rsidRPr="00533FCD">
        <w:rPr>
          <w:rStyle w:val="CommentReference"/>
          <w:sz w:val="18"/>
          <w:szCs w:val="18"/>
        </w:rPr>
        <w:annotationRef/>
      </w:r>
    </w:p>
  </w:comment>
  <w:comment w:id="11" w:author="Zhang Haikun" w:date="2019-04-01T15:08:00Z" w:initials="z">
    <w:p w14:paraId="3D144D79" w14:textId="53BCF78C" w:rsidR="00575875" w:rsidRDefault="00575875">
      <w:pPr>
        <w:pStyle w:val="CommentText"/>
      </w:pPr>
      <w:r>
        <w:rPr>
          <w:rStyle w:val="CommentReference"/>
        </w:rPr>
        <w:annotationRef/>
      </w:r>
      <w:r>
        <w:t>All the statistical information of sequencing data are based on read pairs. So c</w:t>
      </w:r>
      <w:r>
        <w:rPr>
          <w:rFonts w:hint="eastAsia"/>
        </w:rPr>
        <w:t>hange</w:t>
      </w:r>
      <w:r>
        <w:t xml:space="preserve"> </w:t>
      </w:r>
      <w:r>
        <w:rPr>
          <w:rFonts w:hint="eastAsia"/>
        </w:rPr>
        <w:t>all</w:t>
      </w:r>
      <w:r>
        <w:t xml:space="preserve"> “reads” to “read pairs”. Or should we change another presentation?</w:t>
      </w:r>
    </w:p>
  </w:comment>
  <w:comment w:id="12" w:author="Guo, Shicheng" w:date="2019-04-09T16:35:00Z" w:initials="GS">
    <w:p w14:paraId="62F4822C" w14:textId="5333F570" w:rsidR="00575875" w:rsidRDefault="00575875">
      <w:pPr>
        <w:pStyle w:val="CommentText"/>
      </w:pPr>
      <w:r>
        <w:rPr>
          <w:rStyle w:val="CommentReference"/>
        </w:rPr>
        <w:annotationRef/>
      </w:r>
      <w:r>
        <w:t xml:space="preserve">We don’t need to change reads to read pairs. When you mentioned the NGS is pair-end reads, then all the readers will understand that your reads is pair-end reads. </w:t>
      </w:r>
    </w:p>
  </w:comment>
  <w:comment w:id="13" w:author="Schrodi, Steven J PHD" w:date="2019-04-16T15:31:00Z" w:initials="SSJP">
    <w:p w14:paraId="71C15331" w14:textId="0BAC253F" w:rsidR="00575875" w:rsidRDefault="00575875">
      <w:pPr>
        <w:pStyle w:val="CommentText"/>
      </w:pPr>
      <w:r>
        <w:rPr>
          <w:rStyle w:val="CommentReference"/>
        </w:rPr>
        <w:annotationRef/>
      </w:r>
      <w:r>
        <w:t>I made several changes to the Introduction and accepted the changes so that I could read the text.  Please review.</w:t>
      </w:r>
    </w:p>
  </w:comment>
  <w:comment w:id="14" w:author="Zhang Haikun" w:date="2019-04-01T22:16:00Z" w:initials="z">
    <w:p w14:paraId="0F050EE1" w14:textId="67B63AE9" w:rsidR="00575875" w:rsidRDefault="00575875">
      <w:pPr>
        <w:pStyle w:val="CommentText"/>
      </w:pPr>
      <w:r>
        <w:rPr>
          <w:rStyle w:val="CommentReference"/>
        </w:rPr>
        <w:annotationRef/>
      </w:r>
      <w:r>
        <w:t>A</w:t>
      </w:r>
      <w:r>
        <w:rPr>
          <w:rFonts w:hint="eastAsia"/>
        </w:rPr>
        <w:t xml:space="preserve">dd </w:t>
      </w:r>
      <w:r>
        <w:t>the description of “low-pass WGBS”</w:t>
      </w:r>
    </w:p>
  </w:comment>
  <w:comment w:id="31" w:author="Schrodi, Steven J PHD" w:date="2019-04-10T23:41:00Z" w:initials="SSJP">
    <w:p w14:paraId="2D9BF13B" w14:textId="40D2FC65" w:rsidR="00575875" w:rsidRDefault="00575875">
      <w:pPr>
        <w:pStyle w:val="CommentText"/>
      </w:pPr>
      <w:r>
        <w:rPr>
          <w:rStyle w:val="CommentReference"/>
        </w:rPr>
        <w:annotationRef/>
      </w:r>
      <w:r>
        <w:t>Is there a rationale or previous literature for using -0.2 as the threshold for hypomethylation?</w:t>
      </w:r>
    </w:p>
  </w:comment>
  <w:comment w:id="32" w:author="Guo, Shicheng" w:date="2019-04-17T16:21:00Z" w:initials="GS">
    <w:p w14:paraId="1298A53B" w14:textId="5C229457" w:rsidR="00575875" w:rsidRDefault="00575875">
      <w:pPr>
        <w:pStyle w:val="CommentText"/>
      </w:pPr>
      <w:r>
        <w:rPr>
          <w:rStyle w:val="CommentReference"/>
        </w:rPr>
        <w:annotationRef/>
      </w:r>
      <w:r>
        <w:t xml:space="preserve">No. 0.2 is an arbitrary threshold but it is very large difference for methylation change. </w:t>
      </w:r>
    </w:p>
  </w:comment>
  <w:comment w:id="39" w:author="Schrodi, Steven J PHD" w:date="2019-04-16T15:21:00Z" w:initials="SSJP">
    <w:p w14:paraId="5F387E58" w14:textId="4865691D" w:rsidR="00575875" w:rsidRDefault="00575875">
      <w:pPr>
        <w:pStyle w:val="CommentText"/>
      </w:pPr>
      <w:r>
        <w:rPr>
          <w:rStyle w:val="CommentReference"/>
        </w:rPr>
        <w:annotationRef/>
      </w:r>
      <w:r>
        <w:t xml:space="preserve">Do you mean “Calculated a correlation coefficient”?  </w:t>
      </w:r>
    </w:p>
  </w:comment>
  <w:comment w:id="40" w:author="Guo, Shicheng" w:date="2019-04-17T16:28:00Z" w:initials="GS">
    <w:p w14:paraId="094B5E8C" w14:textId="67F9F83C" w:rsidR="00575875" w:rsidRDefault="00575875">
      <w:pPr>
        <w:pStyle w:val="CommentText"/>
      </w:pPr>
      <w:r>
        <w:rPr>
          <w:rStyle w:val="CommentReference"/>
        </w:rPr>
        <w:annotationRef/>
      </w:r>
      <w:r>
        <w:t>Yes</w:t>
      </w:r>
    </w:p>
  </w:comment>
  <w:comment w:id="47" w:author="Schrodi, Steven J PHD" w:date="2019-04-16T15:28:00Z" w:initials="SSJP">
    <w:p w14:paraId="53E29E77" w14:textId="54A6C9C2" w:rsidR="00575875" w:rsidRDefault="00575875">
      <w:pPr>
        <w:pStyle w:val="CommentText"/>
      </w:pPr>
      <w:r>
        <w:rPr>
          <w:rStyle w:val="CommentReference"/>
        </w:rPr>
        <w:annotationRef/>
      </w:r>
      <w:r>
        <w:t xml:space="preserve">I don’t know what this is.  There are many statistical tests evaluating the departure of the correlation coefficient from a null value of 0.  Do you mean the Chi-Sq form based on the product of the sample size and correlation coefficient? </w:t>
      </w:r>
    </w:p>
  </w:comment>
  <w:comment w:id="53" w:author="Schrodi, Steven J PHD" w:date="2019-04-16T15:32:00Z" w:initials="SSJP">
    <w:p w14:paraId="311CE9CA" w14:textId="37C69C64" w:rsidR="00575875" w:rsidRDefault="00575875">
      <w:pPr>
        <w:pStyle w:val="CommentText"/>
      </w:pPr>
      <w:r>
        <w:rPr>
          <w:rStyle w:val="CommentReference"/>
        </w:rPr>
        <w:annotationRef/>
      </w:r>
      <w:r>
        <w:t>“sough” is the sound of the wind through trees</w:t>
      </w:r>
    </w:p>
  </w:comment>
  <w:comment w:id="54" w:author="Schrodi, Steven J PHD" w:date="2019-04-16T15:34:00Z" w:initials="SSJP">
    <w:p w14:paraId="7C2CC3C5" w14:textId="65A50410" w:rsidR="00575875" w:rsidRDefault="00575875">
      <w:pPr>
        <w:pStyle w:val="CommentText"/>
      </w:pPr>
      <w:r>
        <w:rPr>
          <w:rStyle w:val="CommentReference"/>
        </w:rPr>
        <w:annotationRef/>
      </w:r>
      <w:r>
        <w:t>Is there overlap between this set of samples and the initial set?</w:t>
      </w:r>
    </w:p>
  </w:comment>
  <w:comment w:id="60" w:author="Schrodi, Steven J PHD" w:date="2019-04-16T15:38:00Z" w:initials="SSJP">
    <w:p w14:paraId="7318E5A1" w14:textId="0EBCE0B6" w:rsidR="00575875" w:rsidRDefault="00575875">
      <w:pPr>
        <w:pStyle w:val="CommentText"/>
      </w:pPr>
      <w:r>
        <w:rPr>
          <w:rStyle w:val="CommentReference"/>
        </w:rPr>
        <w:annotationRef/>
      </w:r>
      <w:r>
        <w:t>No statistical test is performed to compare these.  Is it possible to report p-values for the comparisons?</w:t>
      </w:r>
    </w:p>
  </w:comment>
  <w:comment w:id="82" w:author="Schrodi, Steven J PHD" w:date="2019-04-16T15:45:00Z" w:initials="SSJP">
    <w:p w14:paraId="01CA2D3D" w14:textId="6C806D41" w:rsidR="00575875" w:rsidRDefault="00575875">
      <w:pPr>
        <w:pStyle w:val="CommentText"/>
      </w:pPr>
      <w:r>
        <w:rPr>
          <w:rStyle w:val="CommentReference"/>
        </w:rPr>
        <w:annotationRef/>
      </w:r>
      <w:r>
        <w:t>Is this correct?</w:t>
      </w:r>
    </w:p>
  </w:comment>
  <w:comment w:id="106" w:author="Schrodi, Steven J PHD" w:date="2019-04-16T15:51:00Z" w:initials="SSJP">
    <w:p w14:paraId="200A331F" w14:textId="697681F3" w:rsidR="00575875" w:rsidRDefault="00575875">
      <w:pPr>
        <w:pStyle w:val="CommentText"/>
      </w:pPr>
      <w:r>
        <w:rPr>
          <w:rStyle w:val="CommentReference"/>
        </w:rPr>
        <w:annotationRef/>
      </w:r>
      <w:r>
        <w:t>I don’t know what this is</w:t>
      </w:r>
    </w:p>
  </w:comment>
  <w:comment w:id="107" w:author="Guo, Shicheng" w:date="2019-04-17T16:29:00Z" w:initials="GS">
    <w:p w14:paraId="020106BC" w14:textId="0EEB8BB4" w:rsidR="00575875" w:rsidRDefault="00575875">
      <w:pPr>
        <w:pStyle w:val="CommentText"/>
      </w:pPr>
      <w:r>
        <w:rPr>
          <w:rStyle w:val="CommentReference"/>
        </w:rPr>
        <w:annotationRef/>
      </w:r>
      <w:r>
        <w:t>Here, we want to check where these CpGs located in human genome, such as intergenic, promoter, intron or some other features.</w:t>
      </w:r>
    </w:p>
  </w:comment>
  <w:comment w:id="108" w:author="Guo, Shicheng" w:date="2019-04-17T16:32:00Z" w:initials="GS">
    <w:p w14:paraId="5724A3FF" w14:textId="5E20A966" w:rsidR="00575875" w:rsidRDefault="00575875">
      <w:pPr>
        <w:pStyle w:val="CommentText"/>
      </w:pPr>
      <w:r>
        <w:rPr>
          <w:rStyle w:val="CommentReference"/>
        </w:rPr>
        <w:annotationRef/>
      </w:r>
      <w:r w:rsidRPr="002872C4">
        <w:rPr>
          <w:rFonts w:ascii="Times" w:hAnsi="Times"/>
          <w:color w:val="222222"/>
          <w:spacing w:val="3"/>
          <w:sz w:val="26"/>
          <w:szCs w:val="26"/>
          <w:shd w:val="clear" w:color="auto" w:fill="FFFFFF"/>
        </w:rPr>
        <w:t xml:space="preserve">I think we can do some advanced genomic annotation analysis to this supplementary Figure. We can check whether they have enrichment in topologically associated domains (TAD), large organized chromatin Lys9 modifications (LOCK) regions, lamina-associated domains (LADs) and VMR regions. </w:t>
      </w:r>
      <w:r>
        <w:rPr>
          <w:rFonts w:ascii="Times" w:hAnsi="Times"/>
          <w:color w:val="222222"/>
          <w:spacing w:val="3"/>
          <w:sz w:val="26"/>
          <w:szCs w:val="26"/>
          <w:shd w:val="clear" w:color="auto" w:fill="FFFFFF"/>
        </w:rPr>
        <w:t xml:space="preserve">However, not this round, we can add these analysis after the first round review.  </w:t>
      </w:r>
    </w:p>
  </w:comment>
  <w:comment w:id="140" w:author="Schrodi, Steven J PHD" w:date="2019-04-16T15:57:00Z" w:initials="SSJP">
    <w:p w14:paraId="5131D08A" w14:textId="49BD9CB1" w:rsidR="00575875" w:rsidRDefault="00575875">
      <w:pPr>
        <w:pStyle w:val="CommentText"/>
      </w:pPr>
      <w:r>
        <w:rPr>
          <w:rStyle w:val="CommentReference"/>
        </w:rPr>
        <w:annotationRef/>
      </w:r>
      <w:r>
        <w:t>Is there statistical support for this?</w:t>
      </w:r>
    </w:p>
  </w:comment>
  <w:comment w:id="141" w:author="Guo, Shicheng" w:date="2019-04-17T16:35:00Z" w:initials="GS">
    <w:p w14:paraId="7A9233EF" w14:textId="0A78AA99" w:rsidR="00575875" w:rsidRDefault="00575875">
      <w:pPr>
        <w:pStyle w:val="CommentText"/>
      </w:pPr>
      <w:r>
        <w:rPr>
          <w:rStyle w:val="CommentReference"/>
        </w:rPr>
        <w:annotationRef/>
      </w:r>
      <w:r>
        <w:t xml:space="preserve">Okay. I checked the method section. We didn’t make statistic test. Here, it will be better to remove significantly. Or else, we need provide P-value for this result. </w:t>
      </w:r>
    </w:p>
  </w:comment>
  <w:comment w:id="147" w:author="Schrodi, Steven J PHD" w:date="2019-04-16T19:00:00Z" w:initials="SSJP">
    <w:p w14:paraId="1A100DB4" w14:textId="6D468D1C" w:rsidR="00575875" w:rsidRDefault="00575875">
      <w:pPr>
        <w:pStyle w:val="CommentText"/>
      </w:pPr>
      <w:r>
        <w:rPr>
          <w:rStyle w:val="CommentReference"/>
        </w:rPr>
        <w:annotationRef/>
      </w:r>
      <w:r>
        <w:t xml:space="preserve">“Statues” are written laws </w:t>
      </w:r>
    </w:p>
  </w:comment>
  <w:comment w:id="166" w:author="Zhang Haikun" w:date="2019-04-07T21:23:00Z" w:initials="ZH">
    <w:p w14:paraId="22D9865B" w14:textId="6EF321E4" w:rsidR="00575875" w:rsidRDefault="00575875">
      <w:pPr>
        <w:pStyle w:val="CommentText"/>
      </w:pPr>
      <w:r>
        <w:rPr>
          <w:rStyle w:val="CommentReference"/>
        </w:rPr>
        <w:annotationRef/>
      </w:r>
      <w:r>
        <w:t>A</w:t>
      </w:r>
      <w:r>
        <w:rPr>
          <w:rFonts w:hint="eastAsia"/>
        </w:rPr>
        <w:t xml:space="preserve">dd </w:t>
      </w:r>
      <w:r>
        <w:t>the description of early stage HCC</w:t>
      </w:r>
    </w:p>
  </w:comment>
  <w:comment w:id="185" w:author="Schrodi, Steven J PHD" w:date="2019-04-16T19:06:00Z" w:initials="SSJP">
    <w:p w14:paraId="04914557" w14:textId="68FEAFEA" w:rsidR="00575875" w:rsidRDefault="00575875">
      <w:pPr>
        <w:pStyle w:val="CommentText"/>
      </w:pPr>
      <w:r>
        <w:rPr>
          <w:rStyle w:val="CommentReference"/>
        </w:rPr>
        <w:annotationRef/>
      </w:r>
      <w:r>
        <w:t>Is a p-value calculated for this?</w:t>
      </w:r>
    </w:p>
  </w:comment>
  <w:comment w:id="187" w:author="Zhang Haikun" w:date="2019-04-08T10:39:00Z" w:initials="ZH">
    <w:p w14:paraId="03081807" w14:textId="77777777" w:rsidR="00575875" w:rsidRDefault="00575875">
      <w:pPr>
        <w:pStyle w:val="CommentText"/>
      </w:pPr>
      <w:r>
        <w:rPr>
          <w:rStyle w:val="CommentReference"/>
        </w:rPr>
        <w:annotationRef/>
      </w:r>
      <w:r>
        <w:t>A</w:t>
      </w:r>
      <w:r>
        <w:rPr>
          <w:rFonts w:hint="eastAsia"/>
        </w:rPr>
        <w:t xml:space="preserve">dd </w:t>
      </w:r>
      <w:r>
        <w:t xml:space="preserve">the correlation between </w:t>
      </w:r>
      <w:r w:rsidRPr="00393DBF">
        <w:rPr>
          <w:rFonts w:ascii="Arial" w:hAnsi="Arial" w:cs="Arial"/>
          <w:color w:val="000000" w:themeColor="text1"/>
          <w:sz w:val="22"/>
        </w:rPr>
        <w:t>Methyl</w:t>
      </w:r>
      <w:r>
        <w:rPr>
          <w:rFonts w:ascii="Arial" w:hAnsi="Arial" w:cs="Arial" w:hint="eastAsia"/>
          <w:color w:val="000000" w:themeColor="text1"/>
          <w:sz w:val="22"/>
          <w:vertAlign w:val="subscript"/>
        </w:rPr>
        <w:t>HBV</w:t>
      </w:r>
      <w:r>
        <w:t xml:space="preserve"> and AFP</w:t>
      </w:r>
    </w:p>
    <w:p w14:paraId="7E54D02C" w14:textId="0C180C79" w:rsidR="00575875" w:rsidRDefault="00575875">
      <w:pPr>
        <w:pStyle w:val="CommentText"/>
      </w:pPr>
      <w:r>
        <w:t>Need any more statement, explanation or discussion?l</w:t>
      </w:r>
    </w:p>
  </w:comment>
  <w:comment w:id="189" w:author="Schrodi, Steven J PHD" w:date="2019-04-16T19:07:00Z" w:initials="SSJP">
    <w:p w14:paraId="656B3BB9" w14:textId="57E206A8" w:rsidR="00575875" w:rsidRDefault="00575875">
      <w:pPr>
        <w:pStyle w:val="CommentText"/>
      </w:pPr>
      <w:r>
        <w:rPr>
          <w:rStyle w:val="CommentReference"/>
        </w:rPr>
        <w:annotationRef/>
      </w:r>
      <w:r>
        <w:t>Again, a more specific name for the test performed would aid the reader</w:t>
      </w:r>
    </w:p>
  </w:comment>
  <w:comment w:id="192" w:author="Guo, Shicheng" w:date="2019-04-09T16:45:00Z" w:initials="GS">
    <w:p w14:paraId="2A90E989" w14:textId="59CBACAB" w:rsidR="00575875" w:rsidRDefault="00575875">
      <w:pPr>
        <w:pStyle w:val="CommentText"/>
      </w:pPr>
      <w:r>
        <w:rPr>
          <w:rStyle w:val="CommentReference"/>
        </w:rPr>
        <w:annotationRef/>
      </w:r>
      <w:r>
        <w:t>A receiver operating characteristic (ROC) curve analysis based on logistic regression or xxx was conducted for xxxx</w:t>
      </w:r>
    </w:p>
  </w:comment>
  <w:comment w:id="197" w:author="Schrodi, Steven J PHD" w:date="2019-04-16T19:09:00Z" w:initials="SSJP">
    <w:p w14:paraId="2554FDFA" w14:textId="004B4EBF" w:rsidR="00575875" w:rsidRDefault="00575875">
      <w:pPr>
        <w:pStyle w:val="CommentText"/>
      </w:pPr>
      <w:r>
        <w:rPr>
          <w:rStyle w:val="CommentReference"/>
        </w:rPr>
        <w:annotationRef/>
      </w:r>
      <w:r>
        <w:t xml:space="preserve">Shicheng’s point is an excellent one. In addition, there needs to be a validation/adjustment component to this analysis in order to avoid overfitting. Either a test/training design, internal validation (e.g., 10-fold cross validation) procedure, or AIC, BIC, or DIC adjustment of the AUC.  With the limited number of samples, I suggest either a 10-fold cross-validation or BIC adjustment.   </w:t>
      </w:r>
    </w:p>
  </w:comment>
  <w:comment w:id="198" w:author="Guo, Shicheng" w:date="2019-04-17T16:43:00Z" w:initials="GS">
    <w:p w14:paraId="695BDDC5" w14:textId="250FDA03" w:rsidR="00575875" w:rsidRDefault="00575875">
      <w:pPr>
        <w:pStyle w:val="CommentText"/>
      </w:pPr>
      <w:r>
        <w:rPr>
          <w:rStyle w:val="CommentReference"/>
        </w:rPr>
        <w:annotationRef/>
      </w:r>
      <w:r>
        <w:t xml:space="preserve"> </w:t>
      </w:r>
    </w:p>
  </w:comment>
  <w:comment w:id="190" w:author="Zhang Haikun" w:date="2019-04-08T16:21:00Z" w:initials="ZH">
    <w:p w14:paraId="505D7151" w14:textId="66184670" w:rsidR="00575875" w:rsidRDefault="00575875">
      <w:pPr>
        <w:pStyle w:val="CommentText"/>
      </w:pPr>
      <w:r>
        <w:rPr>
          <w:rStyle w:val="CommentReference"/>
        </w:rPr>
        <w:annotationRef/>
      </w:r>
      <w:r>
        <w:rPr>
          <w:rFonts w:hint="eastAsia"/>
        </w:rPr>
        <w:t xml:space="preserve">Add the ROC to define the cutoff. </w:t>
      </w:r>
      <w:r>
        <w:t xml:space="preserve">Is this OK? (Use all the </w:t>
      </w:r>
      <w:r>
        <w:rPr>
          <w:rFonts w:ascii="Arial" w:hAnsi="Arial" w:cs="Arial"/>
          <w:color w:val="000000" w:themeColor="text1"/>
          <w:sz w:val="22"/>
        </w:rPr>
        <w:t>37 individuals without HCC as negative control?</w:t>
      </w:r>
      <w:r>
        <w:t>)</w:t>
      </w:r>
    </w:p>
  </w:comment>
  <w:comment w:id="191" w:author="Guo, Shicheng" w:date="2019-04-09T16:42:00Z" w:initials="GS">
    <w:p w14:paraId="54340767" w14:textId="4D3C88FE" w:rsidR="00575875" w:rsidRDefault="00575875">
      <w:pPr>
        <w:pStyle w:val="CommentText"/>
      </w:pPr>
      <w:r>
        <w:rPr>
          <w:rStyle w:val="CommentReference"/>
        </w:rPr>
        <w:annotationRef/>
      </w:r>
      <w:r>
        <w:t xml:space="preserve">Looks okay. </w:t>
      </w:r>
    </w:p>
  </w:comment>
  <w:comment w:id="211" w:author="Zhang Haikun" w:date="2019-04-08T16:49:00Z" w:initials="ZH">
    <w:p w14:paraId="54DE6377" w14:textId="4CC8AEF0" w:rsidR="00575875" w:rsidRDefault="00575875">
      <w:pPr>
        <w:pStyle w:val="CommentText"/>
      </w:pPr>
      <w:r>
        <w:rPr>
          <w:rStyle w:val="CommentReference"/>
        </w:rPr>
        <w:annotationRef/>
      </w:r>
      <w:r>
        <w:t>These samples have been used for AUC, is it still OK to use this as example?</w:t>
      </w:r>
    </w:p>
  </w:comment>
  <w:comment w:id="212" w:author="Guo, Shicheng" w:date="2019-04-09T16:42:00Z" w:initials="GS">
    <w:p w14:paraId="2425F090" w14:textId="7C22F04E" w:rsidR="00575875" w:rsidRDefault="00575875">
      <w:pPr>
        <w:pStyle w:val="CommentText"/>
      </w:pPr>
      <w:r>
        <w:rPr>
          <w:rStyle w:val="CommentReference"/>
        </w:rPr>
        <w:annotationRef/>
      </w:r>
      <w:r>
        <w:t>It should be okay.</w:t>
      </w:r>
    </w:p>
  </w:comment>
  <w:comment w:id="260" w:author="Schrodi, Steven J PHD" w:date="2019-04-16T19:21:00Z" w:initials="SSJP">
    <w:p w14:paraId="1A3F9DC8" w14:textId="36C99F90" w:rsidR="00575875" w:rsidRDefault="00575875">
      <w:pPr>
        <w:pStyle w:val="CommentText"/>
      </w:pPr>
      <w:r>
        <w:rPr>
          <w:rStyle w:val="CommentReference"/>
        </w:rPr>
        <w:annotationRef/>
      </w:r>
      <w:r>
        <w:t>Why both?  Is there a standard guideline?</w:t>
      </w:r>
    </w:p>
  </w:comment>
  <w:comment w:id="295" w:author="Zhang Haikun" w:date="2019-04-08T21:51:00Z" w:initials="ZH">
    <w:p w14:paraId="76F5C7E1" w14:textId="0790B3B4" w:rsidR="00575875" w:rsidRDefault="00575875">
      <w:pPr>
        <w:pStyle w:val="CommentText"/>
      </w:pPr>
      <w:r>
        <w:rPr>
          <w:rStyle w:val="CommentReference"/>
        </w:rPr>
        <w:annotationRef/>
      </w:r>
      <w:r>
        <w:t>M</w:t>
      </w:r>
      <w:r>
        <w:rPr>
          <w:rFonts w:hint="eastAsia"/>
        </w:rPr>
        <w:t xml:space="preserve">ore </w:t>
      </w:r>
      <w:r>
        <w:t>discussion about AFP?</w:t>
      </w:r>
    </w:p>
  </w:comment>
  <w:comment w:id="316" w:author="Zhang Haikun" w:date="2019-04-09T16:28:00Z" w:initials="ZH">
    <w:p w14:paraId="46F57292" w14:textId="0039C7DD" w:rsidR="00575875" w:rsidRDefault="00575875">
      <w:pPr>
        <w:pStyle w:val="CommentText"/>
      </w:pPr>
      <w:r>
        <w:rPr>
          <w:rStyle w:val="CommentReference"/>
        </w:rPr>
        <w:annotationRef/>
      </w:r>
      <w:r>
        <w:t>A</w:t>
      </w:r>
      <w:r>
        <w:rPr>
          <w:rFonts w:hint="eastAsia"/>
        </w:rPr>
        <w:t xml:space="preserve">dd </w:t>
      </w:r>
      <w:r>
        <w:t>the statement of all the HCC patients after surgery</w:t>
      </w:r>
    </w:p>
  </w:comment>
  <w:comment w:id="317" w:author="Guo, Shicheng" w:date="2019-04-09T17:06:00Z" w:initials="GS">
    <w:p w14:paraId="46A0B726" w14:textId="71205B20" w:rsidR="00575875" w:rsidRDefault="00575875">
      <w:pPr>
        <w:pStyle w:val="CommentText"/>
      </w:pPr>
      <w:r>
        <w:rPr>
          <w:rStyle w:val="CommentReference"/>
        </w:rPr>
        <w:annotationRef/>
      </w:r>
      <w:r>
        <w:t>Great.</w:t>
      </w:r>
    </w:p>
  </w:comment>
  <w:comment w:id="368" w:author="Schrodi, Steven J PHD" w:date="2019-04-16T19:58:00Z" w:initials="SSJP">
    <w:p w14:paraId="3170C23A" w14:textId="1E5D4C7D" w:rsidR="00575875" w:rsidRDefault="00575875">
      <w:pPr>
        <w:pStyle w:val="CommentText"/>
      </w:pPr>
      <w:r>
        <w:rPr>
          <w:rStyle w:val="CommentReference"/>
        </w:rPr>
        <w:annotationRef/>
      </w:r>
      <w:r>
        <w:t>Within half a year from what? From the time of sample collection?</w:t>
      </w:r>
    </w:p>
  </w:comment>
  <w:comment w:id="372" w:author="Schrodi, Steven J PHD" w:date="2019-04-16T20:02:00Z" w:initials="SSJP">
    <w:p w14:paraId="4C7161C1" w14:textId="5A582AB0" w:rsidR="00575875" w:rsidRDefault="00575875">
      <w:pPr>
        <w:pStyle w:val="CommentText"/>
      </w:pPr>
      <w:r>
        <w:rPr>
          <w:rStyle w:val="CommentReference"/>
        </w:rPr>
        <w:annotationRef/>
      </w:r>
      <w:r>
        <w:t xml:space="preserve">What is the main message from this observation? </w:t>
      </w:r>
    </w:p>
  </w:comment>
  <w:comment w:id="373" w:author="Guo, Shicheng" w:date="2019-04-17T16:47:00Z" w:initials="GS">
    <w:p w14:paraId="64933F5C" w14:textId="59396549" w:rsidR="00575875" w:rsidRDefault="00575875">
      <w:pPr>
        <w:pStyle w:val="CommentText"/>
      </w:pPr>
      <w:r>
        <w:t xml:space="preserve">With this example, we want to show that </w:t>
      </w:r>
      <w:r>
        <w:rPr>
          <w:rStyle w:val="CommentReference"/>
        </w:rPr>
        <w:annotationRef/>
      </w:r>
      <w:r>
        <w:t xml:space="preserve">LMR around HBV integration sites is stable than genome-wide LMR. </w:t>
      </w:r>
    </w:p>
  </w:comment>
  <w:comment w:id="397" w:author="Zhang Haikun" w:date="2019-04-09T16:18:00Z" w:initials="ZH">
    <w:p w14:paraId="7AFC4E04" w14:textId="5DFBBCEB" w:rsidR="00575875" w:rsidRDefault="00575875">
      <w:pPr>
        <w:pStyle w:val="CommentText"/>
      </w:pPr>
      <w:r>
        <w:rPr>
          <w:rStyle w:val="CommentReference"/>
        </w:rPr>
        <w:annotationRef/>
      </w:r>
      <w:r>
        <w:t>T</w:t>
      </w:r>
      <w:r>
        <w:rPr>
          <w:rFonts w:hint="eastAsia"/>
        </w:rPr>
        <w:t xml:space="preserve">he </w:t>
      </w:r>
      <w:r>
        <w:t>method of AFP detection</w:t>
      </w:r>
    </w:p>
  </w:comment>
  <w:comment w:id="404" w:author="Zhang Haikun" w:date="2019-04-09T16:18:00Z" w:initials="ZH">
    <w:p w14:paraId="636130E4" w14:textId="5D331F5B" w:rsidR="00575875" w:rsidRDefault="00575875">
      <w:pPr>
        <w:pStyle w:val="CommentText"/>
      </w:pPr>
      <w:r>
        <w:rPr>
          <w:rStyle w:val="CommentReference"/>
        </w:rPr>
        <w:annotationRef/>
      </w:r>
      <w:r>
        <w:t>U</w:t>
      </w:r>
      <w:r>
        <w:rPr>
          <w:rFonts w:hint="eastAsia"/>
        </w:rPr>
        <w:t xml:space="preserve">ploading </w:t>
      </w:r>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181EF56" w15:done="0"/>
  <w15:commentEx w15:paraId="1F4EE75D" w15:paraIdParent="1181EF56" w15:done="0"/>
  <w15:commentEx w15:paraId="3D144D79" w15:done="0"/>
  <w15:commentEx w15:paraId="62F4822C" w15:paraIdParent="3D144D79" w15:done="0"/>
  <w15:commentEx w15:paraId="71C15331" w15:done="0"/>
  <w15:commentEx w15:paraId="0F050EE1" w15:done="0"/>
  <w15:commentEx w15:paraId="2D9BF13B" w15:done="0"/>
  <w15:commentEx w15:paraId="1298A53B" w15:paraIdParent="2D9BF13B" w15:done="0"/>
  <w15:commentEx w15:paraId="5F387E58" w15:done="0"/>
  <w15:commentEx w15:paraId="094B5E8C" w15:paraIdParent="5F387E58" w15:done="0"/>
  <w15:commentEx w15:paraId="53E29E77" w15:done="0"/>
  <w15:commentEx w15:paraId="311CE9CA" w15:done="0"/>
  <w15:commentEx w15:paraId="7C2CC3C5" w15:done="0"/>
  <w15:commentEx w15:paraId="7318E5A1" w15:done="0"/>
  <w15:commentEx w15:paraId="01CA2D3D" w15:done="0"/>
  <w15:commentEx w15:paraId="200A331F" w15:done="0"/>
  <w15:commentEx w15:paraId="020106BC" w15:paraIdParent="200A331F" w15:done="0"/>
  <w15:commentEx w15:paraId="5724A3FF" w15:done="0"/>
  <w15:commentEx w15:paraId="5131D08A" w15:done="0"/>
  <w15:commentEx w15:paraId="7A9233EF" w15:paraIdParent="5131D08A" w15:done="0"/>
  <w15:commentEx w15:paraId="1A100DB4" w15:done="0"/>
  <w15:commentEx w15:paraId="22D9865B" w15:done="0"/>
  <w15:commentEx w15:paraId="04914557" w15:done="0"/>
  <w15:commentEx w15:paraId="7E54D02C" w15:done="0"/>
  <w15:commentEx w15:paraId="656B3BB9" w15:done="0"/>
  <w15:commentEx w15:paraId="2A90E989" w15:done="0"/>
  <w15:commentEx w15:paraId="2554FDFA" w15:done="0"/>
  <w15:commentEx w15:paraId="695BDDC5" w15:paraIdParent="2554FDFA" w15:done="0"/>
  <w15:commentEx w15:paraId="505D7151" w15:done="0"/>
  <w15:commentEx w15:paraId="54340767" w15:paraIdParent="505D7151" w15:done="0"/>
  <w15:commentEx w15:paraId="54DE6377" w15:done="0"/>
  <w15:commentEx w15:paraId="2425F090" w15:paraIdParent="54DE6377" w15:done="0"/>
  <w15:commentEx w15:paraId="1A3F9DC8" w15:done="0"/>
  <w15:commentEx w15:paraId="76F5C7E1" w15:done="0"/>
  <w15:commentEx w15:paraId="46F57292" w15:done="0"/>
  <w15:commentEx w15:paraId="46A0B726" w15:paraIdParent="46F57292" w15:done="0"/>
  <w15:commentEx w15:paraId="3170C23A" w15:done="0"/>
  <w15:commentEx w15:paraId="4C7161C1" w15:done="0"/>
  <w15:commentEx w15:paraId="64933F5C" w15:paraIdParent="4C7161C1" w15:done="0"/>
  <w15:commentEx w15:paraId="7AFC4E04" w15:done="0"/>
  <w15:commentEx w15:paraId="636130E4"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1AED4F1" w14:textId="77777777" w:rsidR="00575875" w:rsidRDefault="00575875" w:rsidP="00304F0D">
      <w:r>
        <w:separator/>
      </w:r>
    </w:p>
  </w:endnote>
  <w:endnote w:type="continuationSeparator" w:id="0">
    <w:p w14:paraId="00B9E41E" w14:textId="77777777" w:rsidR="00575875" w:rsidRDefault="00575875" w:rsidP="00304F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MinionPro-Regular">
    <w:altName w:val="宋体"/>
    <w:panose1 w:val="02040503050306020203"/>
    <w:charset w:val="00"/>
    <w:family w:val="roman"/>
    <w:notTrueType/>
    <w:pitch w:val="default"/>
  </w:font>
  <w:font w:name="Minion-Regular">
    <w:altName w:val="Times New Roman"/>
    <w:panose1 w:val="00000000000000000000"/>
    <w:charset w:val="00"/>
    <w:family w:val="roman"/>
    <w:notTrueType/>
    <w:pitch w:val="default"/>
  </w:font>
  <w:font w:name="Minion-Italic">
    <w:altName w:val="Times New Roman"/>
    <w:panose1 w:val="00000000000000000000"/>
    <w:charset w:val="00"/>
    <w:family w:val="roman"/>
    <w:notTrueType/>
    <w:pitch w:val="default"/>
  </w:font>
  <w:font w:name="Universal-GreekwithMathPi">
    <w:altName w:val="Times New Roman"/>
    <w:panose1 w:val="00000000000000000000"/>
    <w:charset w:val="00"/>
    <w:family w:val="roman"/>
    <w:notTrueType/>
    <w:pitch w:val="default"/>
  </w:font>
  <w:font w:name="Times">
    <w:panose1 w:val="02020603060405020304"/>
    <w:charset w:val="00"/>
    <w:family w:val="roman"/>
    <w:pitch w:val="variable"/>
    <w:sig w:usb0="00000007" w:usb1="00000000" w:usb2="00000000" w:usb3="00000000" w:csb0="00000093"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0C9277B" w14:textId="77777777" w:rsidR="00575875" w:rsidRDefault="00575875" w:rsidP="00304F0D">
      <w:r>
        <w:separator/>
      </w:r>
    </w:p>
  </w:footnote>
  <w:footnote w:type="continuationSeparator" w:id="0">
    <w:p w14:paraId="3438FE39" w14:textId="77777777" w:rsidR="00575875" w:rsidRDefault="00575875" w:rsidP="00304F0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4D49F6"/>
    <w:multiLevelType w:val="hybridMultilevel"/>
    <w:tmpl w:val="CB0633F4"/>
    <w:lvl w:ilvl="0" w:tplc="7278D7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EE53DBD"/>
    <w:multiLevelType w:val="hybridMultilevel"/>
    <w:tmpl w:val="9098AB5A"/>
    <w:lvl w:ilvl="0" w:tplc="348AF6FA">
      <w:start w:val="1"/>
      <w:numFmt w:val="lowerLetter"/>
      <w:lvlText w:val="%1)"/>
      <w:lvlJc w:val="left"/>
      <w:pPr>
        <w:ind w:left="360" w:hanging="360"/>
      </w:pPr>
      <w:rPr>
        <w:rFonts w:hint="default"/>
        <w:color w:val="000000" w:themeColor="text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9F705F6"/>
    <w:multiLevelType w:val="hybridMultilevel"/>
    <w:tmpl w:val="50821C34"/>
    <w:lvl w:ilvl="0" w:tplc="E070B820">
      <w:start w:val="1"/>
      <w:numFmt w:val="lowerLetter"/>
      <w:lvlText w:val="%1."/>
      <w:lvlJc w:val="left"/>
      <w:pPr>
        <w:ind w:left="360" w:hanging="360"/>
      </w:pPr>
      <w:rPr>
        <w:rFonts w:hint="default"/>
        <w:color w:val="000000" w:themeColor="text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F8C00D5"/>
    <w:multiLevelType w:val="hybridMultilevel"/>
    <w:tmpl w:val="FCEEEE5C"/>
    <w:lvl w:ilvl="0" w:tplc="55B8ED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7E8261E"/>
    <w:multiLevelType w:val="hybridMultilevel"/>
    <w:tmpl w:val="A6E88730"/>
    <w:lvl w:ilvl="0" w:tplc="BD34E5DC">
      <w:start w:val="1"/>
      <w:numFmt w:val="lowerLetter"/>
      <w:lvlText w:val="%1."/>
      <w:lvlJc w:val="left"/>
      <w:pPr>
        <w:ind w:left="360" w:hanging="360"/>
      </w:pPr>
      <w:rPr>
        <w:rFonts w:hint="default"/>
        <w:color w:val="000000" w:themeColor="text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9F60DBA"/>
    <w:multiLevelType w:val="multilevel"/>
    <w:tmpl w:val="91F4A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B903B30"/>
    <w:multiLevelType w:val="hybridMultilevel"/>
    <w:tmpl w:val="325EA29A"/>
    <w:lvl w:ilvl="0" w:tplc="D72EAC80">
      <w:start w:val="1"/>
      <w:numFmt w:val="lowerLetter"/>
      <w:lvlText w:val="%1."/>
      <w:lvlJc w:val="left"/>
      <w:pPr>
        <w:ind w:left="360" w:hanging="360"/>
      </w:pPr>
      <w:rPr>
        <w:rFonts w:hint="default"/>
        <w:color w:val="000000" w:themeColor="text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CB73CBB"/>
    <w:multiLevelType w:val="hybridMultilevel"/>
    <w:tmpl w:val="D5C201D6"/>
    <w:lvl w:ilvl="0" w:tplc="890C0164">
      <w:start w:val="1"/>
      <w:numFmt w:val="lowerLetter"/>
      <w:lvlText w:val="%1."/>
      <w:lvlJc w:val="left"/>
      <w:pPr>
        <w:ind w:left="675" w:hanging="360"/>
      </w:pPr>
      <w:rPr>
        <w:rFonts w:hint="default"/>
        <w:color w:val="000000" w:themeColor="text1"/>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num w:numId="1">
    <w:abstractNumId w:val="3"/>
  </w:num>
  <w:num w:numId="2">
    <w:abstractNumId w:val="0"/>
  </w:num>
  <w:num w:numId="3">
    <w:abstractNumId w:val="7"/>
  </w:num>
  <w:num w:numId="4">
    <w:abstractNumId w:val="4"/>
  </w:num>
  <w:num w:numId="5">
    <w:abstractNumId w:val="1"/>
  </w:num>
  <w:num w:numId="6">
    <w:abstractNumId w:val="2"/>
  </w:num>
  <w:num w:numId="7">
    <w:abstractNumId w:val="6"/>
  </w:num>
  <w:num w:numId="8">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Guo, Shicheng">
    <w15:presenceInfo w15:providerId="AD" w15:userId="S-1-5-21-2000478354-1637723038-1606980848-206602"/>
  </w15:person>
  <w15:person w15:author="Schrodi, Steven J PHD">
    <w15:presenceInfo w15:providerId="AD" w15:userId="S-1-5-21-2000478354-1637723038-1606980848-101466"/>
  </w15:person>
  <w15:person w15:author="Zhang Haikun">
    <w15:presenceInfo w15:providerId="Windows Live" w15:userId="ac3a323a3b90e25b"/>
  </w15:person>
  <w15:person w15:author="Microsoft Office 用户">
    <w15:presenceInfo w15:providerId="None" w15:userId="Microsoft Office 用户"/>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activeWritingStyle w:appName="MSWord" w:lang="en-US" w:vendorID="64" w:dllVersion="6" w:nlCheck="1" w:checkStyle="1"/>
  <w:activeWritingStyle w:appName="MSWord" w:lang="zh-CN" w:vendorID="64" w:dllVersion="5" w:nlCheck="1" w:checkStyle="1"/>
  <w:activeWritingStyle w:appName="MSWord" w:lang="en-US" w:vendorID="64" w:dllVersion="4096" w:nlCheck="1" w:checkStyle="0"/>
  <w:activeWritingStyle w:appName="MSWord" w:lang="en-US" w:vendorID="64" w:dllVersion="0" w:nlCheck="1" w:checkStyle="0"/>
  <w:activeWritingStyle w:appName="MSWord" w:lang="en-US" w:vendorID="64" w:dllVersion="131078" w:nlCheck="1" w:checkStyle="1"/>
  <w:trackRevisions/>
  <w:defaultTabStop w:val="420"/>
  <w:drawingGridHorizontalSpacing w:val="105"/>
  <w:drawingGridVerticalSpacing w:val="156"/>
  <w:displayHorizontalDrawingGridEvery w:val="0"/>
  <w:displayVerticalDrawingGridEvery w:val="2"/>
  <w:characterSpacingControl w:val="compressPunctuation"/>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Hepatology&lt;/Style&gt;&lt;LeftDelim&gt;{&lt;/LeftDelim&gt;&lt;RightDelim&gt;}&lt;/RightDelim&gt;&lt;FontName&gt;Calibri&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rpe9xp9a5trtnez0x2pvee92e99dw0wpv5d&quot;&gt;My EndNote Library&lt;record-ids&gt;&lt;item&gt;1627&lt;/item&gt;&lt;item&gt;2776&lt;/item&gt;&lt;/record-ids&gt;&lt;/item&gt;&lt;/Libraries&gt;"/>
  </w:docVars>
  <w:rsids>
    <w:rsidRoot w:val="00A35830"/>
    <w:rsid w:val="00001646"/>
    <w:rsid w:val="00002E19"/>
    <w:rsid w:val="000039DE"/>
    <w:rsid w:val="00004FA3"/>
    <w:rsid w:val="000063E1"/>
    <w:rsid w:val="000072C8"/>
    <w:rsid w:val="00010B27"/>
    <w:rsid w:val="00010F1E"/>
    <w:rsid w:val="000118A3"/>
    <w:rsid w:val="00012335"/>
    <w:rsid w:val="000123B7"/>
    <w:rsid w:val="0001481F"/>
    <w:rsid w:val="000149B6"/>
    <w:rsid w:val="000173B9"/>
    <w:rsid w:val="00017477"/>
    <w:rsid w:val="0002155A"/>
    <w:rsid w:val="00021AD9"/>
    <w:rsid w:val="00021B34"/>
    <w:rsid w:val="00022C4C"/>
    <w:rsid w:val="00023C6C"/>
    <w:rsid w:val="000246F6"/>
    <w:rsid w:val="000267A8"/>
    <w:rsid w:val="0002684D"/>
    <w:rsid w:val="00026A9C"/>
    <w:rsid w:val="000275A2"/>
    <w:rsid w:val="0003020A"/>
    <w:rsid w:val="000308D8"/>
    <w:rsid w:val="000310F6"/>
    <w:rsid w:val="0003139B"/>
    <w:rsid w:val="00031465"/>
    <w:rsid w:val="00033187"/>
    <w:rsid w:val="000331B6"/>
    <w:rsid w:val="00034C74"/>
    <w:rsid w:val="00037CB1"/>
    <w:rsid w:val="00037FA8"/>
    <w:rsid w:val="00040AB5"/>
    <w:rsid w:val="00040AD1"/>
    <w:rsid w:val="000415C0"/>
    <w:rsid w:val="00041CB6"/>
    <w:rsid w:val="00044AD2"/>
    <w:rsid w:val="000453B0"/>
    <w:rsid w:val="000462DB"/>
    <w:rsid w:val="00046DAD"/>
    <w:rsid w:val="00047694"/>
    <w:rsid w:val="00047A39"/>
    <w:rsid w:val="0005073B"/>
    <w:rsid w:val="00054501"/>
    <w:rsid w:val="00054813"/>
    <w:rsid w:val="000555C8"/>
    <w:rsid w:val="00055C2B"/>
    <w:rsid w:val="00056A5B"/>
    <w:rsid w:val="0006012A"/>
    <w:rsid w:val="00060370"/>
    <w:rsid w:val="000604F0"/>
    <w:rsid w:val="00064532"/>
    <w:rsid w:val="000653AC"/>
    <w:rsid w:val="000670B5"/>
    <w:rsid w:val="0007038C"/>
    <w:rsid w:val="0007270C"/>
    <w:rsid w:val="0007289A"/>
    <w:rsid w:val="00074306"/>
    <w:rsid w:val="000768F5"/>
    <w:rsid w:val="00077950"/>
    <w:rsid w:val="00080CA1"/>
    <w:rsid w:val="000818AC"/>
    <w:rsid w:val="00084479"/>
    <w:rsid w:val="000850E8"/>
    <w:rsid w:val="000856BB"/>
    <w:rsid w:val="00086DA9"/>
    <w:rsid w:val="00090BF2"/>
    <w:rsid w:val="00090F8D"/>
    <w:rsid w:val="00091BE4"/>
    <w:rsid w:val="0009237E"/>
    <w:rsid w:val="0009341C"/>
    <w:rsid w:val="0009391B"/>
    <w:rsid w:val="00093BE5"/>
    <w:rsid w:val="0009452F"/>
    <w:rsid w:val="000949CB"/>
    <w:rsid w:val="00094C44"/>
    <w:rsid w:val="000965FB"/>
    <w:rsid w:val="00096D18"/>
    <w:rsid w:val="00096E4A"/>
    <w:rsid w:val="000A1B18"/>
    <w:rsid w:val="000A3352"/>
    <w:rsid w:val="000A393E"/>
    <w:rsid w:val="000A3BBD"/>
    <w:rsid w:val="000A6A1D"/>
    <w:rsid w:val="000B12A9"/>
    <w:rsid w:val="000B2B05"/>
    <w:rsid w:val="000B474F"/>
    <w:rsid w:val="000B5D2B"/>
    <w:rsid w:val="000B7675"/>
    <w:rsid w:val="000B7C5A"/>
    <w:rsid w:val="000C1732"/>
    <w:rsid w:val="000C30F1"/>
    <w:rsid w:val="000C3963"/>
    <w:rsid w:val="000C4A8D"/>
    <w:rsid w:val="000C5676"/>
    <w:rsid w:val="000C5C87"/>
    <w:rsid w:val="000C63BD"/>
    <w:rsid w:val="000C6C15"/>
    <w:rsid w:val="000D18FE"/>
    <w:rsid w:val="000D1DE9"/>
    <w:rsid w:val="000D31CA"/>
    <w:rsid w:val="000D350B"/>
    <w:rsid w:val="000D35F1"/>
    <w:rsid w:val="000D40D2"/>
    <w:rsid w:val="000D4BBD"/>
    <w:rsid w:val="000D6B57"/>
    <w:rsid w:val="000D7152"/>
    <w:rsid w:val="000E1E82"/>
    <w:rsid w:val="000E4B91"/>
    <w:rsid w:val="000E6BF9"/>
    <w:rsid w:val="000E71ED"/>
    <w:rsid w:val="000E7275"/>
    <w:rsid w:val="000E7D99"/>
    <w:rsid w:val="000E7DDA"/>
    <w:rsid w:val="000F0B73"/>
    <w:rsid w:val="000F0ED1"/>
    <w:rsid w:val="000F18BD"/>
    <w:rsid w:val="000F21A8"/>
    <w:rsid w:val="000F2547"/>
    <w:rsid w:val="0010071E"/>
    <w:rsid w:val="00100BD5"/>
    <w:rsid w:val="0010130E"/>
    <w:rsid w:val="001016BF"/>
    <w:rsid w:val="00101F34"/>
    <w:rsid w:val="00103833"/>
    <w:rsid w:val="00103F1F"/>
    <w:rsid w:val="00104429"/>
    <w:rsid w:val="00104DB8"/>
    <w:rsid w:val="00104F01"/>
    <w:rsid w:val="00105F7B"/>
    <w:rsid w:val="001076B0"/>
    <w:rsid w:val="00110289"/>
    <w:rsid w:val="00110678"/>
    <w:rsid w:val="00112657"/>
    <w:rsid w:val="00114BEA"/>
    <w:rsid w:val="001154C9"/>
    <w:rsid w:val="00115542"/>
    <w:rsid w:val="00116D75"/>
    <w:rsid w:val="00120093"/>
    <w:rsid w:val="001202FF"/>
    <w:rsid w:val="0012131B"/>
    <w:rsid w:val="00123B71"/>
    <w:rsid w:val="00124EB4"/>
    <w:rsid w:val="00125118"/>
    <w:rsid w:val="00125A84"/>
    <w:rsid w:val="00125E04"/>
    <w:rsid w:val="00125E41"/>
    <w:rsid w:val="00136D61"/>
    <w:rsid w:val="0014118C"/>
    <w:rsid w:val="00141A68"/>
    <w:rsid w:val="00142365"/>
    <w:rsid w:val="00142B90"/>
    <w:rsid w:val="00142E33"/>
    <w:rsid w:val="0014359E"/>
    <w:rsid w:val="001441A1"/>
    <w:rsid w:val="00151191"/>
    <w:rsid w:val="001512F4"/>
    <w:rsid w:val="00151402"/>
    <w:rsid w:val="00151F75"/>
    <w:rsid w:val="001523E8"/>
    <w:rsid w:val="00153EFC"/>
    <w:rsid w:val="001543D3"/>
    <w:rsid w:val="00154996"/>
    <w:rsid w:val="00156CFE"/>
    <w:rsid w:val="0015750F"/>
    <w:rsid w:val="00160091"/>
    <w:rsid w:val="00160625"/>
    <w:rsid w:val="00161C68"/>
    <w:rsid w:val="00161C9D"/>
    <w:rsid w:val="00163DA9"/>
    <w:rsid w:val="00164DB0"/>
    <w:rsid w:val="00165FE1"/>
    <w:rsid w:val="00166192"/>
    <w:rsid w:val="0016729F"/>
    <w:rsid w:val="0017074B"/>
    <w:rsid w:val="00171AA9"/>
    <w:rsid w:val="001748FF"/>
    <w:rsid w:val="00175569"/>
    <w:rsid w:val="001759AB"/>
    <w:rsid w:val="00175F60"/>
    <w:rsid w:val="00176E0F"/>
    <w:rsid w:val="001774DC"/>
    <w:rsid w:val="00177B21"/>
    <w:rsid w:val="00180434"/>
    <w:rsid w:val="00180BA9"/>
    <w:rsid w:val="00181E3C"/>
    <w:rsid w:val="00183325"/>
    <w:rsid w:val="001839E2"/>
    <w:rsid w:val="00186160"/>
    <w:rsid w:val="00186484"/>
    <w:rsid w:val="0018676E"/>
    <w:rsid w:val="00186C3C"/>
    <w:rsid w:val="001879C3"/>
    <w:rsid w:val="00190B17"/>
    <w:rsid w:val="00191D9D"/>
    <w:rsid w:val="00192FA8"/>
    <w:rsid w:val="001946A7"/>
    <w:rsid w:val="00195ADB"/>
    <w:rsid w:val="0019612A"/>
    <w:rsid w:val="001963E9"/>
    <w:rsid w:val="001964A9"/>
    <w:rsid w:val="001971A6"/>
    <w:rsid w:val="00197D0D"/>
    <w:rsid w:val="001A0681"/>
    <w:rsid w:val="001A08AB"/>
    <w:rsid w:val="001A0BE2"/>
    <w:rsid w:val="001A327E"/>
    <w:rsid w:val="001A3EE6"/>
    <w:rsid w:val="001A4697"/>
    <w:rsid w:val="001A63B2"/>
    <w:rsid w:val="001A64A0"/>
    <w:rsid w:val="001A6D15"/>
    <w:rsid w:val="001A73CE"/>
    <w:rsid w:val="001A7511"/>
    <w:rsid w:val="001B0DB5"/>
    <w:rsid w:val="001B1615"/>
    <w:rsid w:val="001B1728"/>
    <w:rsid w:val="001B346A"/>
    <w:rsid w:val="001B4D25"/>
    <w:rsid w:val="001B7CCE"/>
    <w:rsid w:val="001C2136"/>
    <w:rsid w:val="001C21F6"/>
    <w:rsid w:val="001C6AE6"/>
    <w:rsid w:val="001C6FC3"/>
    <w:rsid w:val="001C7EAF"/>
    <w:rsid w:val="001D2685"/>
    <w:rsid w:val="001D39B2"/>
    <w:rsid w:val="001D3C8E"/>
    <w:rsid w:val="001D3DD1"/>
    <w:rsid w:val="001D4221"/>
    <w:rsid w:val="001D4F84"/>
    <w:rsid w:val="001D5F74"/>
    <w:rsid w:val="001E021A"/>
    <w:rsid w:val="001E028C"/>
    <w:rsid w:val="001E0676"/>
    <w:rsid w:val="001E10E9"/>
    <w:rsid w:val="001E16A6"/>
    <w:rsid w:val="001E1937"/>
    <w:rsid w:val="001E4E8F"/>
    <w:rsid w:val="001E5D0C"/>
    <w:rsid w:val="001E664D"/>
    <w:rsid w:val="001E7F4D"/>
    <w:rsid w:val="001F094D"/>
    <w:rsid w:val="001F0EA6"/>
    <w:rsid w:val="001F388A"/>
    <w:rsid w:val="001F4F59"/>
    <w:rsid w:val="001F684C"/>
    <w:rsid w:val="001F74D2"/>
    <w:rsid w:val="002007B4"/>
    <w:rsid w:val="00203480"/>
    <w:rsid w:val="00203E7C"/>
    <w:rsid w:val="00203F9B"/>
    <w:rsid w:val="00204F7E"/>
    <w:rsid w:val="002058FD"/>
    <w:rsid w:val="002065A4"/>
    <w:rsid w:val="0020753D"/>
    <w:rsid w:val="002079D4"/>
    <w:rsid w:val="00210D90"/>
    <w:rsid w:val="00215753"/>
    <w:rsid w:val="00215FE6"/>
    <w:rsid w:val="00216493"/>
    <w:rsid w:val="00216A37"/>
    <w:rsid w:val="0022049F"/>
    <w:rsid w:val="00222D35"/>
    <w:rsid w:val="00225DEB"/>
    <w:rsid w:val="0022604A"/>
    <w:rsid w:val="00231ED0"/>
    <w:rsid w:val="00232DE5"/>
    <w:rsid w:val="0023371A"/>
    <w:rsid w:val="00236AEC"/>
    <w:rsid w:val="00236E69"/>
    <w:rsid w:val="00237822"/>
    <w:rsid w:val="00241E87"/>
    <w:rsid w:val="00243477"/>
    <w:rsid w:val="00244720"/>
    <w:rsid w:val="00245886"/>
    <w:rsid w:val="00245A9B"/>
    <w:rsid w:val="00246AE9"/>
    <w:rsid w:val="002475E2"/>
    <w:rsid w:val="002477A9"/>
    <w:rsid w:val="00250C63"/>
    <w:rsid w:val="00251ED0"/>
    <w:rsid w:val="00252453"/>
    <w:rsid w:val="002533C1"/>
    <w:rsid w:val="00255AC4"/>
    <w:rsid w:val="00256106"/>
    <w:rsid w:val="0025757D"/>
    <w:rsid w:val="00261751"/>
    <w:rsid w:val="002618DF"/>
    <w:rsid w:val="00261993"/>
    <w:rsid w:val="00261C06"/>
    <w:rsid w:val="0026264D"/>
    <w:rsid w:val="002629D1"/>
    <w:rsid w:val="0026559A"/>
    <w:rsid w:val="00265CE7"/>
    <w:rsid w:val="00265F3F"/>
    <w:rsid w:val="00266B5C"/>
    <w:rsid w:val="002670BF"/>
    <w:rsid w:val="002748C8"/>
    <w:rsid w:val="00275702"/>
    <w:rsid w:val="00275D1E"/>
    <w:rsid w:val="00275EB9"/>
    <w:rsid w:val="002843EA"/>
    <w:rsid w:val="00284F1E"/>
    <w:rsid w:val="00285EFE"/>
    <w:rsid w:val="002872C4"/>
    <w:rsid w:val="00293FF2"/>
    <w:rsid w:val="002955FB"/>
    <w:rsid w:val="00295849"/>
    <w:rsid w:val="002960FD"/>
    <w:rsid w:val="0029668A"/>
    <w:rsid w:val="00296793"/>
    <w:rsid w:val="00297E87"/>
    <w:rsid w:val="00297EAE"/>
    <w:rsid w:val="002A01C1"/>
    <w:rsid w:val="002A02FF"/>
    <w:rsid w:val="002A133A"/>
    <w:rsid w:val="002A3650"/>
    <w:rsid w:val="002A3A5E"/>
    <w:rsid w:val="002A3C73"/>
    <w:rsid w:val="002A6435"/>
    <w:rsid w:val="002A7E74"/>
    <w:rsid w:val="002B1410"/>
    <w:rsid w:val="002B2FE7"/>
    <w:rsid w:val="002B3403"/>
    <w:rsid w:val="002C08BC"/>
    <w:rsid w:val="002C1CDB"/>
    <w:rsid w:val="002C1E16"/>
    <w:rsid w:val="002C1F81"/>
    <w:rsid w:val="002C241F"/>
    <w:rsid w:val="002C2DC6"/>
    <w:rsid w:val="002C55EA"/>
    <w:rsid w:val="002C5A24"/>
    <w:rsid w:val="002D0B8F"/>
    <w:rsid w:val="002D21C5"/>
    <w:rsid w:val="002D2B28"/>
    <w:rsid w:val="002D3BAE"/>
    <w:rsid w:val="002D3E3E"/>
    <w:rsid w:val="002D4E64"/>
    <w:rsid w:val="002D5053"/>
    <w:rsid w:val="002D633C"/>
    <w:rsid w:val="002D6EEF"/>
    <w:rsid w:val="002D732B"/>
    <w:rsid w:val="002E00DD"/>
    <w:rsid w:val="002E118E"/>
    <w:rsid w:val="002E3DA8"/>
    <w:rsid w:val="002E4883"/>
    <w:rsid w:val="002E5ED6"/>
    <w:rsid w:val="002F06A6"/>
    <w:rsid w:val="002F1E70"/>
    <w:rsid w:val="002F1FF8"/>
    <w:rsid w:val="002F2FF2"/>
    <w:rsid w:val="002F381F"/>
    <w:rsid w:val="00300207"/>
    <w:rsid w:val="00301858"/>
    <w:rsid w:val="00303689"/>
    <w:rsid w:val="003043BD"/>
    <w:rsid w:val="00304F0D"/>
    <w:rsid w:val="003063B8"/>
    <w:rsid w:val="00306E34"/>
    <w:rsid w:val="00311356"/>
    <w:rsid w:val="00311435"/>
    <w:rsid w:val="00312680"/>
    <w:rsid w:val="00312BC7"/>
    <w:rsid w:val="00312BD9"/>
    <w:rsid w:val="00313ED0"/>
    <w:rsid w:val="003141E8"/>
    <w:rsid w:val="0031490E"/>
    <w:rsid w:val="00316FA0"/>
    <w:rsid w:val="00317D38"/>
    <w:rsid w:val="003222D3"/>
    <w:rsid w:val="00323085"/>
    <w:rsid w:val="003248B6"/>
    <w:rsid w:val="00326201"/>
    <w:rsid w:val="00326CF5"/>
    <w:rsid w:val="00326FDC"/>
    <w:rsid w:val="00327F28"/>
    <w:rsid w:val="00330639"/>
    <w:rsid w:val="0033087D"/>
    <w:rsid w:val="00330E00"/>
    <w:rsid w:val="00332B33"/>
    <w:rsid w:val="00333645"/>
    <w:rsid w:val="003339CB"/>
    <w:rsid w:val="00334338"/>
    <w:rsid w:val="00336018"/>
    <w:rsid w:val="0033615C"/>
    <w:rsid w:val="00336A0A"/>
    <w:rsid w:val="00340496"/>
    <w:rsid w:val="00340C5B"/>
    <w:rsid w:val="0034318B"/>
    <w:rsid w:val="00343323"/>
    <w:rsid w:val="00345999"/>
    <w:rsid w:val="00347140"/>
    <w:rsid w:val="003472FA"/>
    <w:rsid w:val="003529F8"/>
    <w:rsid w:val="00353933"/>
    <w:rsid w:val="00353EB8"/>
    <w:rsid w:val="00355207"/>
    <w:rsid w:val="00356E70"/>
    <w:rsid w:val="003600F5"/>
    <w:rsid w:val="00360519"/>
    <w:rsid w:val="00363214"/>
    <w:rsid w:val="00363E7C"/>
    <w:rsid w:val="0036405E"/>
    <w:rsid w:val="003645E6"/>
    <w:rsid w:val="003663D2"/>
    <w:rsid w:val="00366997"/>
    <w:rsid w:val="0036733F"/>
    <w:rsid w:val="00367CC6"/>
    <w:rsid w:val="00371897"/>
    <w:rsid w:val="00374B3A"/>
    <w:rsid w:val="00376CDD"/>
    <w:rsid w:val="003772F6"/>
    <w:rsid w:val="003817F4"/>
    <w:rsid w:val="00383B8C"/>
    <w:rsid w:val="003841F0"/>
    <w:rsid w:val="00390D67"/>
    <w:rsid w:val="00391094"/>
    <w:rsid w:val="003913B6"/>
    <w:rsid w:val="00393D00"/>
    <w:rsid w:val="00393DBF"/>
    <w:rsid w:val="00393FCF"/>
    <w:rsid w:val="003946E9"/>
    <w:rsid w:val="00394A25"/>
    <w:rsid w:val="00395783"/>
    <w:rsid w:val="00396C85"/>
    <w:rsid w:val="00397D81"/>
    <w:rsid w:val="003A12E3"/>
    <w:rsid w:val="003A1666"/>
    <w:rsid w:val="003A42E7"/>
    <w:rsid w:val="003A4BAF"/>
    <w:rsid w:val="003A5E46"/>
    <w:rsid w:val="003B2D8E"/>
    <w:rsid w:val="003B3C57"/>
    <w:rsid w:val="003B3F95"/>
    <w:rsid w:val="003B4F18"/>
    <w:rsid w:val="003B5D3A"/>
    <w:rsid w:val="003B7490"/>
    <w:rsid w:val="003C25D7"/>
    <w:rsid w:val="003C4601"/>
    <w:rsid w:val="003C4DE9"/>
    <w:rsid w:val="003C5606"/>
    <w:rsid w:val="003C6519"/>
    <w:rsid w:val="003C7B6B"/>
    <w:rsid w:val="003D00BB"/>
    <w:rsid w:val="003D12EC"/>
    <w:rsid w:val="003D1AED"/>
    <w:rsid w:val="003D1EBB"/>
    <w:rsid w:val="003D261E"/>
    <w:rsid w:val="003D2EFA"/>
    <w:rsid w:val="003D3530"/>
    <w:rsid w:val="003D68F0"/>
    <w:rsid w:val="003D7AE6"/>
    <w:rsid w:val="003E09C7"/>
    <w:rsid w:val="003E0C13"/>
    <w:rsid w:val="003E1831"/>
    <w:rsid w:val="003E2DA1"/>
    <w:rsid w:val="003E4E22"/>
    <w:rsid w:val="003E4EE4"/>
    <w:rsid w:val="003E5FCB"/>
    <w:rsid w:val="003F02EA"/>
    <w:rsid w:val="003F0CB2"/>
    <w:rsid w:val="003F13F2"/>
    <w:rsid w:val="003F1CFC"/>
    <w:rsid w:val="003F1D32"/>
    <w:rsid w:val="003F360A"/>
    <w:rsid w:val="003F38B4"/>
    <w:rsid w:val="003F61EA"/>
    <w:rsid w:val="003F7198"/>
    <w:rsid w:val="0040008D"/>
    <w:rsid w:val="00401A42"/>
    <w:rsid w:val="00401C36"/>
    <w:rsid w:val="0040240E"/>
    <w:rsid w:val="00404F94"/>
    <w:rsid w:val="00406994"/>
    <w:rsid w:val="0040777E"/>
    <w:rsid w:val="0041135C"/>
    <w:rsid w:val="00411D7A"/>
    <w:rsid w:val="004142DB"/>
    <w:rsid w:val="0041494E"/>
    <w:rsid w:val="00424AE3"/>
    <w:rsid w:val="0042618B"/>
    <w:rsid w:val="0042729F"/>
    <w:rsid w:val="004304E0"/>
    <w:rsid w:val="00431DEC"/>
    <w:rsid w:val="0043550A"/>
    <w:rsid w:val="00436E9B"/>
    <w:rsid w:val="004379E3"/>
    <w:rsid w:val="00437FE0"/>
    <w:rsid w:val="0044138B"/>
    <w:rsid w:val="004413CA"/>
    <w:rsid w:val="00442942"/>
    <w:rsid w:val="00442EAB"/>
    <w:rsid w:val="00444453"/>
    <w:rsid w:val="00446016"/>
    <w:rsid w:val="0044649C"/>
    <w:rsid w:val="00446B69"/>
    <w:rsid w:val="0044702F"/>
    <w:rsid w:val="00450A71"/>
    <w:rsid w:val="004515C5"/>
    <w:rsid w:val="004518E2"/>
    <w:rsid w:val="00451FB0"/>
    <w:rsid w:val="004521AE"/>
    <w:rsid w:val="00452BAC"/>
    <w:rsid w:val="0045414F"/>
    <w:rsid w:val="004549DF"/>
    <w:rsid w:val="00455BED"/>
    <w:rsid w:val="00455E75"/>
    <w:rsid w:val="00456B60"/>
    <w:rsid w:val="00456F62"/>
    <w:rsid w:val="00456F8C"/>
    <w:rsid w:val="004610C6"/>
    <w:rsid w:val="00462F64"/>
    <w:rsid w:val="0046354E"/>
    <w:rsid w:val="0046513D"/>
    <w:rsid w:val="0046513F"/>
    <w:rsid w:val="00465BF2"/>
    <w:rsid w:val="00465CAE"/>
    <w:rsid w:val="00465CBE"/>
    <w:rsid w:val="00470479"/>
    <w:rsid w:val="00470E0B"/>
    <w:rsid w:val="00473D2B"/>
    <w:rsid w:val="00473E9E"/>
    <w:rsid w:val="004747D9"/>
    <w:rsid w:val="004749A3"/>
    <w:rsid w:val="00475C9B"/>
    <w:rsid w:val="00476884"/>
    <w:rsid w:val="0048003B"/>
    <w:rsid w:val="00483580"/>
    <w:rsid w:val="00483D1F"/>
    <w:rsid w:val="00484E26"/>
    <w:rsid w:val="00485985"/>
    <w:rsid w:val="00485A7C"/>
    <w:rsid w:val="00486387"/>
    <w:rsid w:val="004877F7"/>
    <w:rsid w:val="00490D13"/>
    <w:rsid w:val="00491432"/>
    <w:rsid w:val="0049282F"/>
    <w:rsid w:val="00493EDF"/>
    <w:rsid w:val="00494F63"/>
    <w:rsid w:val="004954D9"/>
    <w:rsid w:val="00495A6D"/>
    <w:rsid w:val="00495F92"/>
    <w:rsid w:val="00497A2E"/>
    <w:rsid w:val="004A01D5"/>
    <w:rsid w:val="004A0B01"/>
    <w:rsid w:val="004A0E91"/>
    <w:rsid w:val="004A1645"/>
    <w:rsid w:val="004A2B07"/>
    <w:rsid w:val="004A40D9"/>
    <w:rsid w:val="004A6BF6"/>
    <w:rsid w:val="004B1A12"/>
    <w:rsid w:val="004B25C3"/>
    <w:rsid w:val="004B3A0B"/>
    <w:rsid w:val="004B448C"/>
    <w:rsid w:val="004B5695"/>
    <w:rsid w:val="004C06FA"/>
    <w:rsid w:val="004C0DB0"/>
    <w:rsid w:val="004C1569"/>
    <w:rsid w:val="004C1B4A"/>
    <w:rsid w:val="004C42A4"/>
    <w:rsid w:val="004C482D"/>
    <w:rsid w:val="004C5643"/>
    <w:rsid w:val="004C5753"/>
    <w:rsid w:val="004C63CC"/>
    <w:rsid w:val="004C6C7B"/>
    <w:rsid w:val="004C6C92"/>
    <w:rsid w:val="004C7D7A"/>
    <w:rsid w:val="004D0F6E"/>
    <w:rsid w:val="004D1BDA"/>
    <w:rsid w:val="004D1DEE"/>
    <w:rsid w:val="004D235E"/>
    <w:rsid w:val="004D29C7"/>
    <w:rsid w:val="004D3217"/>
    <w:rsid w:val="004D34A4"/>
    <w:rsid w:val="004D457F"/>
    <w:rsid w:val="004D50DC"/>
    <w:rsid w:val="004D5A87"/>
    <w:rsid w:val="004D6F0B"/>
    <w:rsid w:val="004E149A"/>
    <w:rsid w:val="004E1D4E"/>
    <w:rsid w:val="004E3317"/>
    <w:rsid w:val="004E36A4"/>
    <w:rsid w:val="004E3A0C"/>
    <w:rsid w:val="004E5109"/>
    <w:rsid w:val="004E54DC"/>
    <w:rsid w:val="004F1A55"/>
    <w:rsid w:val="004F4044"/>
    <w:rsid w:val="004F41F3"/>
    <w:rsid w:val="004F4D99"/>
    <w:rsid w:val="004F56AA"/>
    <w:rsid w:val="004F5DE2"/>
    <w:rsid w:val="004F60FE"/>
    <w:rsid w:val="004F6358"/>
    <w:rsid w:val="004F6C55"/>
    <w:rsid w:val="004F7D40"/>
    <w:rsid w:val="004F7EFF"/>
    <w:rsid w:val="00502A0D"/>
    <w:rsid w:val="00503B19"/>
    <w:rsid w:val="00504304"/>
    <w:rsid w:val="0050560A"/>
    <w:rsid w:val="00506B63"/>
    <w:rsid w:val="005110D1"/>
    <w:rsid w:val="00512738"/>
    <w:rsid w:val="0051295C"/>
    <w:rsid w:val="00512BF4"/>
    <w:rsid w:val="00513083"/>
    <w:rsid w:val="00513B01"/>
    <w:rsid w:val="00515E7E"/>
    <w:rsid w:val="00515F3D"/>
    <w:rsid w:val="00517467"/>
    <w:rsid w:val="00522ECD"/>
    <w:rsid w:val="00524514"/>
    <w:rsid w:val="005246CD"/>
    <w:rsid w:val="00524AA8"/>
    <w:rsid w:val="00526BC6"/>
    <w:rsid w:val="00526E4F"/>
    <w:rsid w:val="0052745D"/>
    <w:rsid w:val="00527C00"/>
    <w:rsid w:val="00530287"/>
    <w:rsid w:val="00530709"/>
    <w:rsid w:val="005308BC"/>
    <w:rsid w:val="005308C2"/>
    <w:rsid w:val="00532E60"/>
    <w:rsid w:val="00533FCD"/>
    <w:rsid w:val="00534E5A"/>
    <w:rsid w:val="005351CC"/>
    <w:rsid w:val="0053540B"/>
    <w:rsid w:val="00536460"/>
    <w:rsid w:val="00537DFC"/>
    <w:rsid w:val="00537EED"/>
    <w:rsid w:val="0054068A"/>
    <w:rsid w:val="00540719"/>
    <w:rsid w:val="00542D57"/>
    <w:rsid w:val="00542FC5"/>
    <w:rsid w:val="00543BAD"/>
    <w:rsid w:val="00543D47"/>
    <w:rsid w:val="005445F3"/>
    <w:rsid w:val="00544D6C"/>
    <w:rsid w:val="0054566A"/>
    <w:rsid w:val="00547059"/>
    <w:rsid w:val="00547A3B"/>
    <w:rsid w:val="00551FD5"/>
    <w:rsid w:val="00552728"/>
    <w:rsid w:val="0055432E"/>
    <w:rsid w:val="005559F6"/>
    <w:rsid w:val="005578F8"/>
    <w:rsid w:val="00557D94"/>
    <w:rsid w:val="0056108A"/>
    <w:rsid w:val="005610D5"/>
    <w:rsid w:val="00562489"/>
    <w:rsid w:val="00562900"/>
    <w:rsid w:val="00562DB8"/>
    <w:rsid w:val="0056313F"/>
    <w:rsid w:val="00563357"/>
    <w:rsid w:val="0056340D"/>
    <w:rsid w:val="005647A8"/>
    <w:rsid w:val="00564E45"/>
    <w:rsid w:val="005651A5"/>
    <w:rsid w:val="00565294"/>
    <w:rsid w:val="00565505"/>
    <w:rsid w:val="0056577B"/>
    <w:rsid w:val="00571BD6"/>
    <w:rsid w:val="00573A18"/>
    <w:rsid w:val="00574FF1"/>
    <w:rsid w:val="00575875"/>
    <w:rsid w:val="00577759"/>
    <w:rsid w:val="005778C9"/>
    <w:rsid w:val="00580626"/>
    <w:rsid w:val="00583CCA"/>
    <w:rsid w:val="00584930"/>
    <w:rsid w:val="00585223"/>
    <w:rsid w:val="0059039F"/>
    <w:rsid w:val="00590A68"/>
    <w:rsid w:val="005918A6"/>
    <w:rsid w:val="00592872"/>
    <w:rsid w:val="0059528A"/>
    <w:rsid w:val="00595DC7"/>
    <w:rsid w:val="005975D8"/>
    <w:rsid w:val="005A0669"/>
    <w:rsid w:val="005A2D46"/>
    <w:rsid w:val="005A515E"/>
    <w:rsid w:val="005A51DE"/>
    <w:rsid w:val="005B2E85"/>
    <w:rsid w:val="005B3962"/>
    <w:rsid w:val="005B4C72"/>
    <w:rsid w:val="005B57DD"/>
    <w:rsid w:val="005C03E2"/>
    <w:rsid w:val="005C05F3"/>
    <w:rsid w:val="005C092B"/>
    <w:rsid w:val="005C09F2"/>
    <w:rsid w:val="005C0BCD"/>
    <w:rsid w:val="005C0F12"/>
    <w:rsid w:val="005C21C2"/>
    <w:rsid w:val="005C54BE"/>
    <w:rsid w:val="005C584E"/>
    <w:rsid w:val="005C6830"/>
    <w:rsid w:val="005C6C23"/>
    <w:rsid w:val="005C7027"/>
    <w:rsid w:val="005D0431"/>
    <w:rsid w:val="005D12FF"/>
    <w:rsid w:val="005D1DCF"/>
    <w:rsid w:val="005D486A"/>
    <w:rsid w:val="005D4E3B"/>
    <w:rsid w:val="005D4F26"/>
    <w:rsid w:val="005D63FB"/>
    <w:rsid w:val="005D7AB5"/>
    <w:rsid w:val="005E1791"/>
    <w:rsid w:val="005E1F69"/>
    <w:rsid w:val="005E28FE"/>
    <w:rsid w:val="005E43B8"/>
    <w:rsid w:val="005E4E0B"/>
    <w:rsid w:val="005E5046"/>
    <w:rsid w:val="005E55F6"/>
    <w:rsid w:val="005F2703"/>
    <w:rsid w:val="005F5FE4"/>
    <w:rsid w:val="005F7CEE"/>
    <w:rsid w:val="006006D4"/>
    <w:rsid w:val="0060284B"/>
    <w:rsid w:val="00603D47"/>
    <w:rsid w:val="006050F4"/>
    <w:rsid w:val="0060659A"/>
    <w:rsid w:val="00607869"/>
    <w:rsid w:val="00611670"/>
    <w:rsid w:val="00612104"/>
    <w:rsid w:val="00612695"/>
    <w:rsid w:val="00612B27"/>
    <w:rsid w:val="00612E67"/>
    <w:rsid w:val="00613716"/>
    <w:rsid w:val="00614A42"/>
    <w:rsid w:val="0061681F"/>
    <w:rsid w:val="00620F05"/>
    <w:rsid w:val="00622AA2"/>
    <w:rsid w:val="00622D17"/>
    <w:rsid w:val="006240BB"/>
    <w:rsid w:val="00624535"/>
    <w:rsid w:val="0062486F"/>
    <w:rsid w:val="00624CCE"/>
    <w:rsid w:val="00624FC9"/>
    <w:rsid w:val="006253E4"/>
    <w:rsid w:val="006266F9"/>
    <w:rsid w:val="0062788D"/>
    <w:rsid w:val="006309D3"/>
    <w:rsid w:val="00632139"/>
    <w:rsid w:val="006326F0"/>
    <w:rsid w:val="00632F2F"/>
    <w:rsid w:val="00633798"/>
    <w:rsid w:val="00633BC2"/>
    <w:rsid w:val="00634628"/>
    <w:rsid w:val="00635416"/>
    <w:rsid w:val="00636E4D"/>
    <w:rsid w:val="00637638"/>
    <w:rsid w:val="00641FF3"/>
    <w:rsid w:val="006420F9"/>
    <w:rsid w:val="00650FA5"/>
    <w:rsid w:val="00652183"/>
    <w:rsid w:val="00654B12"/>
    <w:rsid w:val="00656DDF"/>
    <w:rsid w:val="006603CF"/>
    <w:rsid w:val="00664228"/>
    <w:rsid w:val="00670495"/>
    <w:rsid w:val="0067055A"/>
    <w:rsid w:val="006716A2"/>
    <w:rsid w:val="0067229B"/>
    <w:rsid w:val="0067434C"/>
    <w:rsid w:val="00675AEB"/>
    <w:rsid w:val="00675DFE"/>
    <w:rsid w:val="006775EA"/>
    <w:rsid w:val="00677D98"/>
    <w:rsid w:val="00680632"/>
    <w:rsid w:val="006813F7"/>
    <w:rsid w:val="00682766"/>
    <w:rsid w:val="00682926"/>
    <w:rsid w:val="00682A9B"/>
    <w:rsid w:val="00682DEF"/>
    <w:rsid w:val="00682E79"/>
    <w:rsid w:val="006834F9"/>
    <w:rsid w:val="00683FB6"/>
    <w:rsid w:val="0068588E"/>
    <w:rsid w:val="0068637C"/>
    <w:rsid w:val="0068686A"/>
    <w:rsid w:val="0068787C"/>
    <w:rsid w:val="00687907"/>
    <w:rsid w:val="00687B35"/>
    <w:rsid w:val="00687C2F"/>
    <w:rsid w:val="00690CD3"/>
    <w:rsid w:val="00693661"/>
    <w:rsid w:val="006950A2"/>
    <w:rsid w:val="00695CD8"/>
    <w:rsid w:val="00696B52"/>
    <w:rsid w:val="00697106"/>
    <w:rsid w:val="0069747C"/>
    <w:rsid w:val="006A2853"/>
    <w:rsid w:val="006A2DB5"/>
    <w:rsid w:val="006A5033"/>
    <w:rsid w:val="006A52B7"/>
    <w:rsid w:val="006A6ED4"/>
    <w:rsid w:val="006A78AD"/>
    <w:rsid w:val="006B0452"/>
    <w:rsid w:val="006B1600"/>
    <w:rsid w:val="006B19D3"/>
    <w:rsid w:val="006B2E4B"/>
    <w:rsid w:val="006B4A39"/>
    <w:rsid w:val="006B5C6D"/>
    <w:rsid w:val="006B69D6"/>
    <w:rsid w:val="006B7CA2"/>
    <w:rsid w:val="006C1A1A"/>
    <w:rsid w:val="006C1BC4"/>
    <w:rsid w:val="006C22DA"/>
    <w:rsid w:val="006C401A"/>
    <w:rsid w:val="006C5593"/>
    <w:rsid w:val="006C5C1F"/>
    <w:rsid w:val="006C6670"/>
    <w:rsid w:val="006C6E93"/>
    <w:rsid w:val="006C7027"/>
    <w:rsid w:val="006C751F"/>
    <w:rsid w:val="006C7E13"/>
    <w:rsid w:val="006D0D25"/>
    <w:rsid w:val="006D3CE6"/>
    <w:rsid w:val="006D4EF9"/>
    <w:rsid w:val="006D4F5B"/>
    <w:rsid w:val="006D7C22"/>
    <w:rsid w:val="006E0127"/>
    <w:rsid w:val="006E0CB7"/>
    <w:rsid w:val="006E0CD0"/>
    <w:rsid w:val="006E0CF7"/>
    <w:rsid w:val="006E128A"/>
    <w:rsid w:val="006E439D"/>
    <w:rsid w:val="006E553F"/>
    <w:rsid w:val="006F0BCA"/>
    <w:rsid w:val="006F1CD6"/>
    <w:rsid w:val="006F27E5"/>
    <w:rsid w:val="006F576E"/>
    <w:rsid w:val="006F7211"/>
    <w:rsid w:val="006F75D6"/>
    <w:rsid w:val="006F79A5"/>
    <w:rsid w:val="006F7B23"/>
    <w:rsid w:val="006F7E03"/>
    <w:rsid w:val="00700323"/>
    <w:rsid w:val="007005EC"/>
    <w:rsid w:val="007011C1"/>
    <w:rsid w:val="007013C7"/>
    <w:rsid w:val="0070327C"/>
    <w:rsid w:val="007035D3"/>
    <w:rsid w:val="007039DC"/>
    <w:rsid w:val="007101D1"/>
    <w:rsid w:val="007134AE"/>
    <w:rsid w:val="0071359D"/>
    <w:rsid w:val="0071412B"/>
    <w:rsid w:val="0071463D"/>
    <w:rsid w:val="007147CB"/>
    <w:rsid w:val="00714F4B"/>
    <w:rsid w:val="00716EAF"/>
    <w:rsid w:val="007209C1"/>
    <w:rsid w:val="00721AC9"/>
    <w:rsid w:val="007233AD"/>
    <w:rsid w:val="00723826"/>
    <w:rsid w:val="007243D7"/>
    <w:rsid w:val="00725101"/>
    <w:rsid w:val="0072533C"/>
    <w:rsid w:val="0072561D"/>
    <w:rsid w:val="00725F4B"/>
    <w:rsid w:val="00727CE9"/>
    <w:rsid w:val="007302FE"/>
    <w:rsid w:val="00731332"/>
    <w:rsid w:val="007314E0"/>
    <w:rsid w:val="007324E3"/>
    <w:rsid w:val="00732FFD"/>
    <w:rsid w:val="007332E4"/>
    <w:rsid w:val="00741E3E"/>
    <w:rsid w:val="00741F48"/>
    <w:rsid w:val="00744BA7"/>
    <w:rsid w:val="00746DAA"/>
    <w:rsid w:val="00747CB3"/>
    <w:rsid w:val="007531F3"/>
    <w:rsid w:val="00753965"/>
    <w:rsid w:val="00753FAC"/>
    <w:rsid w:val="00755920"/>
    <w:rsid w:val="007566FF"/>
    <w:rsid w:val="00756AE9"/>
    <w:rsid w:val="007573A5"/>
    <w:rsid w:val="00760EF3"/>
    <w:rsid w:val="007619AF"/>
    <w:rsid w:val="00762436"/>
    <w:rsid w:val="0076266A"/>
    <w:rsid w:val="00764EE6"/>
    <w:rsid w:val="00765BD9"/>
    <w:rsid w:val="0076641A"/>
    <w:rsid w:val="00766928"/>
    <w:rsid w:val="00771FFB"/>
    <w:rsid w:val="007722FF"/>
    <w:rsid w:val="00772E1F"/>
    <w:rsid w:val="0077461E"/>
    <w:rsid w:val="00775F49"/>
    <w:rsid w:val="00780A72"/>
    <w:rsid w:val="00781A96"/>
    <w:rsid w:val="00782099"/>
    <w:rsid w:val="007823DF"/>
    <w:rsid w:val="00783C6D"/>
    <w:rsid w:val="00787E7F"/>
    <w:rsid w:val="00787E92"/>
    <w:rsid w:val="00790C80"/>
    <w:rsid w:val="007913C6"/>
    <w:rsid w:val="00791431"/>
    <w:rsid w:val="00791EB0"/>
    <w:rsid w:val="007949F8"/>
    <w:rsid w:val="00794AD0"/>
    <w:rsid w:val="00794EAC"/>
    <w:rsid w:val="00795DE5"/>
    <w:rsid w:val="0079643D"/>
    <w:rsid w:val="00796F35"/>
    <w:rsid w:val="007A1E5E"/>
    <w:rsid w:val="007A2950"/>
    <w:rsid w:val="007A45D2"/>
    <w:rsid w:val="007A4B71"/>
    <w:rsid w:val="007A5038"/>
    <w:rsid w:val="007A52EC"/>
    <w:rsid w:val="007A578B"/>
    <w:rsid w:val="007A70E6"/>
    <w:rsid w:val="007A74FB"/>
    <w:rsid w:val="007A7794"/>
    <w:rsid w:val="007B166C"/>
    <w:rsid w:val="007B22E3"/>
    <w:rsid w:val="007B2599"/>
    <w:rsid w:val="007B2A84"/>
    <w:rsid w:val="007B34F1"/>
    <w:rsid w:val="007B4ACF"/>
    <w:rsid w:val="007B62E3"/>
    <w:rsid w:val="007B64DC"/>
    <w:rsid w:val="007B678C"/>
    <w:rsid w:val="007B6A90"/>
    <w:rsid w:val="007C2A9F"/>
    <w:rsid w:val="007C2DA8"/>
    <w:rsid w:val="007C372B"/>
    <w:rsid w:val="007C3A27"/>
    <w:rsid w:val="007C40E0"/>
    <w:rsid w:val="007C48C8"/>
    <w:rsid w:val="007C6BBD"/>
    <w:rsid w:val="007C71A4"/>
    <w:rsid w:val="007C7726"/>
    <w:rsid w:val="007D0E8F"/>
    <w:rsid w:val="007D0FBE"/>
    <w:rsid w:val="007D1EE6"/>
    <w:rsid w:val="007D29FE"/>
    <w:rsid w:val="007D3810"/>
    <w:rsid w:val="007D3BFB"/>
    <w:rsid w:val="007D4625"/>
    <w:rsid w:val="007D56A5"/>
    <w:rsid w:val="007E1A4C"/>
    <w:rsid w:val="007E48F8"/>
    <w:rsid w:val="007E50E5"/>
    <w:rsid w:val="007E6804"/>
    <w:rsid w:val="007E7FA2"/>
    <w:rsid w:val="007F40D2"/>
    <w:rsid w:val="007F6DAF"/>
    <w:rsid w:val="007F7283"/>
    <w:rsid w:val="007F7698"/>
    <w:rsid w:val="008000C7"/>
    <w:rsid w:val="008025EB"/>
    <w:rsid w:val="008027E8"/>
    <w:rsid w:val="00802D3D"/>
    <w:rsid w:val="00805ABB"/>
    <w:rsid w:val="00806FF6"/>
    <w:rsid w:val="0081174B"/>
    <w:rsid w:val="00811A6C"/>
    <w:rsid w:val="0081254A"/>
    <w:rsid w:val="0081429D"/>
    <w:rsid w:val="00816AB5"/>
    <w:rsid w:val="00816F59"/>
    <w:rsid w:val="008178B1"/>
    <w:rsid w:val="00820BA2"/>
    <w:rsid w:val="008232B3"/>
    <w:rsid w:val="00823EC1"/>
    <w:rsid w:val="0082400B"/>
    <w:rsid w:val="00826071"/>
    <w:rsid w:val="008319C1"/>
    <w:rsid w:val="0083216E"/>
    <w:rsid w:val="00833252"/>
    <w:rsid w:val="00833C0B"/>
    <w:rsid w:val="00833FFB"/>
    <w:rsid w:val="008349A4"/>
    <w:rsid w:val="00834E67"/>
    <w:rsid w:val="00835D85"/>
    <w:rsid w:val="008366D2"/>
    <w:rsid w:val="0084540F"/>
    <w:rsid w:val="00846F2E"/>
    <w:rsid w:val="00850DE1"/>
    <w:rsid w:val="00850E86"/>
    <w:rsid w:val="00850ECD"/>
    <w:rsid w:val="008513ED"/>
    <w:rsid w:val="00851DE9"/>
    <w:rsid w:val="0085287E"/>
    <w:rsid w:val="00852DDB"/>
    <w:rsid w:val="0085302A"/>
    <w:rsid w:val="008549AA"/>
    <w:rsid w:val="0085700A"/>
    <w:rsid w:val="00857C7E"/>
    <w:rsid w:val="00857F66"/>
    <w:rsid w:val="00862CF8"/>
    <w:rsid w:val="00863042"/>
    <w:rsid w:val="00863D53"/>
    <w:rsid w:val="008642E9"/>
    <w:rsid w:val="00865047"/>
    <w:rsid w:val="00866C7C"/>
    <w:rsid w:val="00870859"/>
    <w:rsid w:val="00871466"/>
    <w:rsid w:val="00871682"/>
    <w:rsid w:val="00871C16"/>
    <w:rsid w:val="00872080"/>
    <w:rsid w:val="008722F5"/>
    <w:rsid w:val="00874783"/>
    <w:rsid w:val="0087572F"/>
    <w:rsid w:val="00876150"/>
    <w:rsid w:val="00881771"/>
    <w:rsid w:val="0088221B"/>
    <w:rsid w:val="0088272C"/>
    <w:rsid w:val="0088333B"/>
    <w:rsid w:val="008838C9"/>
    <w:rsid w:val="00885899"/>
    <w:rsid w:val="008915A5"/>
    <w:rsid w:val="0089420B"/>
    <w:rsid w:val="00895243"/>
    <w:rsid w:val="00895FE7"/>
    <w:rsid w:val="00897886"/>
    <w:rsid w:val="00897A88"/>
    <w:rsid w:val="008A03A9"/>
    <w:rsid w:val="008A04D1"/>
    <w:rsid w:val="008A2379"/>
    <w:rsid w:val="008A36B4"/>
    <w:rsid w:val="008A484A"/>
    <w:rsid w:val="008A5529"/>
    <w:rsid w:val="008B0911"/>
    <w:rsid w:val="008B1477"/>
    <w:rsid w:val="008B1D06"/>
    <w:rsid w:val="008B5CB6"/>
    <w:rsid w:val="008B7691"/>
    <w:rsid w:val="008B7C35"/>
    <w:rsid w:val="008B7EC1"/>
    <w:rsid w:val="008C01C8"/>
    <w:rsid w:val="008C1C5F"/>
    <w:rsid w:val="008C1E17"/>
    <w:rsid w:val="008C3A63"/>
    <w:rsid w:val="008C559F"/>
    <w:rsid w:val="008C5C31"/>
    <w:rsid w:val="008C6007"/>
    <w:rsid w:val="008C687B"/>
    <w:rsid w:val="008D06D4"/>
    <w:rsid w:val="008D0998"/>
    <w:rsid w:val="008D1795"/>
    <w:rsid w:val="008D3CF6"/>
    <w:rsid w:val="008D71E8"/>
    <w:rsid w:val="008D7441"/>
    <w:rsid w:val="008D74C1"/>
    <w:rsid w:val="008D7535"/>
    <w:rsid w:val="008E1311"/>
    <w:rsid w:val="008E2853"/>
    <w:rsid w:val="008E2AA6"/>
    <w:rsid w:val="008E3594"/>
    <w:rsid w:val="008E3B51"/>
    <w:rsid w:val="008E3EE2"/>
    <w:rsid w:val="008E7505"/>
    <w:rsid w:val="008E785C"/>
    <w:rsid w:val="008E7B88"/>
    <w:rsid w:val="008F16BD"/>
    <w:rsid w:val="008F31EB"/>
    <w:rsid w:val="008F35E3"/>
    <w:rsid w:val="008F5517"/>
    <w:rsid w:val="008F56F2"/>
    <w:rsid w:val="008F6671"/>
    <w:rsid w:val="00901A6B"/>
    <w:rsid w:val="0090213F"/>
    <w:rsid w:val="009057DF"/>
    <w:rsid w:val="00907F25"/>
    <w:rsid w:val="009107B2"/>
    <w:rsid w:val="00911C18"/>
    <w:rsid w:val="00911DC1"/>
    <w:rsid w:val="00912871"/>
    <w:rsid w:val="00913E8B"/>
    <w:rsid w:val="00914F14"/>
    <w:rsid w:val="00915E1E"/>
    <w:rsid w:val="009205F2"/>
    <w:rsid w:val="00921EC2"/>
    <w:rsid w:val="00922889"/>
    <w:rsid w:val="009243F5"/>
    <w:rsid w:val="009248C0"/>
    <w:rsid w:val="00926881"/>
    <w:rsid w:val="00930A1D"/>
    <w:rsid w:val="009321D2"/>
    <w:rsid w:val="00934D0A"/>
    <w:rsid w:val="00935A8B"/>
    <w:rsid w:val="009361D1"/>
    <w:rsid w:val="009364D8"/>
    <w:rsid w:val="00940A5C"/>
    <w:rsid w:val="0094254B"/>
    <w:rsid w:val="00942B23"/>
    <w:rsid w:val="0094416E"/>
    <w:rsid w:val="00944897"/>
    <w:rsid w:val="00947403"/>
    <w:rsid w:val="0095065F"/>
    <w:rsid w:val="00951BD3"/>
    <w:rsid w:val="009523FC"/>
    <w:rsid w:val="0095255F"/>
    <w:rsid w:val="009533B3"/>
    <w:rsid w:val="00954AF9"/>
    <w:rsid w:val="009555D1"/>
    <w:rsid w:val="009621AF"/>
    <w:rsid w:val="009630EB"/>
    <w:rsid w:val="009644E2"/>
    <w:rsid w:val="0096465B"/>
    <w:rsid w:val="009655A5"/>
    <w:rsid w:val="00970147"/>
    <w:rsid w:val="00970B1B"/>
    <w:rsid w:val="00972FAD"/>
    <w:rsid w:val="009742DD"/>
    <w:rsid w:val="009748DA"/>
    <w:rsid w:val="009749AA"/>
    <w:rsid w:val="0097516F"/>
    <w:rsid w:val="0097618B"/>
    <w:rsid w:val="00976C21"/>
    <w:rsid w:val="00976EF4"/>
    <w:rsid w:val="0097747F"/>
    <w:rsid w:val="00977904"/>
    <w:rsid w:val="00977FDE"/>
    <w:rsid w:val="009808BC"/>
    <w:rsid w:val="009824DA"/>
    <w:rsid w:val="00984185"/>
    <w:rsid w:val="00984575"/>
    <w:rsid w:val="00985FD3"/>
    <w:rsid w:val="009870AA"/>
    <w:rsid w:val="00994987"/>
    <w:rsid w:val="009A0AD1"/>
    <w:rsid w:val="009A1CA7"/>
    <w:rsid w:val="009A29ED"/>
    <w:rsid w:val="009A308F"/>
    <w:rsid w:val="009A3ED0"/>
    <w:rsid w:val="009A5EFD"/>
    <w:rsid w:val="009A6338"/>
    <w:rsid w:val="009A6E34"/>
    <w:rsid w:val="009B0EED"/>
    <w:rsid w:val="009B22CE"/>
    <w:rsid w:val="009B299B"/>
    <w:rsid w:val="009B3637"/>
    <w:rsid w:val="009B46D2"/>
    <w:rsid w:val="009B5937"/>
    <w:rsid w:val="009B5B9E"/>
    <w:rsid w:val="009B5E46"/>
    <w:rsid w:val="009B6BE2"/>
    <w:rsid w:val="009B7800"/>
    <w:rsid w:val="009C007D"/>
    <w:rsid w:val="009C01A6"/>
    <w:rsid w:val="009C0863"/>
    <w:rsid w:val="009C2519"/>
    <w:rsid w:val="009C2CA5"/>
    <w:rsid w:val="009C6FD0"/>
    <w:rsid w:val="009C763B"/>
    <w:rsid w:val="009D244B"/>
    <w:rsid w:val="009D3A08"/>
    <w:rsid w:val="009D3FC2"/>
    <w:rsid w:val="009D4CBC"/>
    <w:rsid w:val="009D7068"/>
    <w:rsid w:val="009D70A1"/>
    <w:rsid w:val="009D710E"/>
    <w:rsid w:val="009E0980"/>
    <w:rsid w:val="009E0A77"/>
    <w:rsid w:val="009E2860"/>
    <w:rsid w:val="009E3144"/>
    <w:rsid w:val="009E6151"/>
    <w:rsid w:val="009E7472"/>
    <w:rsid w:val="009F037E"/>
    <w:rsid w:val="009F067F"/>
    <w:rsid w:val="009F0864"/>
    <w:rsid w:val="009F1D3F"/>
    <w:rsid w:val="009F2440"/>
    <w:rsid w:val="009F2910"/>
    <w:rsid w:val="009F2C03"/>
    <w:rsid w:val="009F33AE"/>
    <w:rsid w:val="009F3591"/>
    <w:rsid w:val="009F5514"/>
    <w:rsid w:val="009F7621"/>
    <w:rsid w:val="00A00BD0"/>
    <w:rsid w:val="00A020EF"/>
    <w:rsid w:val="00A02239"/>
    <w:rsid w:val="00A024C1"/>
    <w:rsid w:val="00A03247"/>
    <w:rsid w:val="00A03EBE"/>
    <w:rsid w:val="00A044E5"/>
    <w:rsid w:val="00A04812"/>
    <w:rsid w:val="00A055BE"/>
    <w:rsid w:val="00A05A78"/>
    <w:rsid w:val="00A05AA5"/>
    <w:rsid w:val="00A06070"/>
    <w:rsid w:val="00A0756B"/>
    <w:rsid w:val="00A07F04"/>
    <w:rsid w:val="00A123ED"/>
    <w:rsid w:val="00A16C01"/>
    <w:rsid w:val="00A17916"/>
    <w:rsid w:val="00A21482"/>
    <w:rsid w:val="00A21670"/>
    <w:rsid w:val="00A2253B"/>
    <w:rsid w:val="00A230A6"/>
    <w:rsid w:val="00A273C0"/>
    <w:rsid w:val="00A3200C"/>
    <w:rsid w:val="00A32306"/>
    <w:rsid w:val="00A32956"/>
    <w:rsid w:val="00A33450"/>
    <w:rsid w:val="00A33F16"/>
    <w:rsid w:val="00A344D7"/>
    <w:rsid w:val="00A34B65"/>
    <w:rsid w:val="00A35830"/>
    <w:rsid w:val="00A363A0"/>
    <w:rsid w:val="00A37326"/>
    <w:rsid w:val="00A40226"/>
    <w:rsid w:val="00A427E7"/>
    <w:rsid w:val="00A4394D"/>
    <w:rsid w:val="00A44B6D"/>
    <w:rsid w:val="00A45A00"/>
    <w:rsid w:val="00A469CB"/>
    <w:rsid w:val="00A4722A"/>
    <w:rsid w:val="00A50690"/>
    <w:rsid w:val="00A50A16"/>
    <w:rsid w:val="00A50DC3"/>
    <w:rsid w:val="00A52A3E"/>
    <w:rsid w:val="00A5357E"/>
    <w:rsid w:val="00A5478F"/>
    <w:rsid w:val="00A5570A"/>
    <w:rsid w:val="00A56163"/>
    <w:rsid w:val="00A57374"/>
    <w:rsid w:val="00A57832"/>
    <w:rsid w:val="00A616E5"/>
    <w:rsid w:val="00A62385"/>
    <w:rsid w:val="00A64D43"/>
    <w:rsid w:val="00A654AC"/>
    <w:rsid w:val="00A67AC7"/>
    <w:rsid w:val="00A67C9F"/>
    <w:rsid w:val="00A700B8"/>
    <w:rsid w:val="00A74067"/>
    <w:rsid w:val="00A74200"/>
    <w:rsid w:val="00A74431"/>
    <w:rsid w:val="00A800EC"/>
    <w:rsid w:val="00A82F11"/>
    <w:rsid w:val="00A8425F"/>
    <w:rsid w:val="00A855E4"/>
    <w:rsid w:val="00A859FA"/>
    <w:rsid w:val="00A86624"/>
    <w:rsid w:val="00A873E9"/>
    <w:rsid w:val="00A90AD9"/>
    <w:rsid w:val="00A90C65"/>
    <w:rsid w:val="00A91226"/>
    <w:rsid w:val="00A919F3"/>
    <w:rsid w:val="00A9484D"/>
    <w:rsid w:val="00A95C23"/>
    <w:rsid w:val="00A962B4"/>
    <w:rsid w:val="00A965ED"/>
    <w:rsid w:val="00A96CB1"/>
    <w:rsid w:val="00A96D97"/>
    <w:rsid w:val="00AA252F"/>
    <w:rsid w:val="00AA2A6E"/>
    <w:rsid w:val="00AA2AA3"/>
    <w:rsid w:val="00AA2DE4"/>
    <w:rsid w:val="00AA30A1"/>
    <w:rsid w:val="00AA3824"/>
    <w:rsid w:val="00AA3840"/>
    <w:rsid w:val="00AA5CC6"/>
    <w:rsid w:val="00AA5D99"/>
    <w:rsid w:val="00AA6311"/>
    <w:rsid w:val="00AA693C"/>
    <w:rsid w:val="00AB1101"/>
    <w:rsid w:val="00AB25DD"/>
    <w:rsid w:val="00AB4D0D"/>
    <w:rsid w:val="00AB5C6B"/>
    <w:rsid w:val="00AB5CD0"/>
    <w:rsid w:val="00AB5D58"/>
    <w:rsid w:val="00AB5F78"/>
    <w:rsid w:val="00AB690D"/>
    <w:rsid w:val="00AB7996"/>
    <w:rsid w:val="00AC0388"/>
    <w:rsid w:val="00AC0961"/>
    <w:rsid w:val="00AC0A36"/>
    <w:rsid w:val="00AC2DE8"/>
    <w:rsid w:val="00AC381A"/>
    <w:rsid w:val="00AC38E1"/>
    <w:rsid w:val="00AC4C66"/>
    <w:rsid w:val="00AC5030"/>
    <w:rsid w:val="00AC620E"/>
    <w:rsid w:val="00AC66FE"/>
    <w:rsid w:val="00AC75A3"/>
    <w:rsid w:val="00AC783E"/>
    <w:rsid w:val="00AC7B60"/>
    <w:rsid w:val="00AC7E42"/>
    <w:rsid w:val="00AD3036"/>
    <w:rsid w:val="00AD4566"/>
    <w:rsid w:val="00AD5014"/>
    <w:rsid w:val="00AD517E"/>
    <w:rsid w:val="00AD65FE"/>
    <w:rsid w:val="00AD7240"/>
    <w:rsid w:val="00AD78FC"/>
    <w:rsid w:val="00AD7D42"/>
    <w:rsid w:val="00AE2E36"/>
    <w:rsid w:val="00AE39E2"/>
    <w:rsid w:val="00AE51EC"/>
    <w:rsid w:val="00AE5F04"/>
    <w:rsid w:val="00AE6CB3"/>
    <w:rsid w:val="00AE73E7"/>
    <w:rsid w:val="00AE76AC"/>
    <w:rsid w:val="00AF0E0F"/>
    <w:rsid w:val="00AF15D7"/>
    <w:rsid w:val="00AF1F15"/>
    <w:rsid w:val="00AF35C4"/>
    <w:rsid w:val="00AF381A"/>
    <w:rsid w:val="00AF444B"/>
    <w:rsid w:val="00AF573D"/>
    <w:rsid w:val="00AF6038"/>
    <w:rsid w:val="00AF612A"/>
    <w:rsid w:val="00AF702F"/>
    <w:rsid w:val="00B0247D"/>
    <w:rsid w:val="00B02D9C"/>
    <w:rsid w:val="00B03883"/>
    <w:rsid w:val="00B04822"/>
    <w:rsid w:val="00B0499B"/>
    <w:rsid w:val="00B0786E"/>
    <w:rsid w:val="00B07BFE"/>
    <w:rsid w:val="00B07E71"/>
    <w:rsid w:val="00B11606"/>
    <w:rsid w:val="00B1188C"/>
    <w:rsid w:val="00B12430"/>
    <w:rsid w:val="00B13FD9"/>
    <w:rsid w:val="00B2045E"/>
    <w:rsid w:val="00B21494"/>
    <w:rsid w:val="00B21CD0"/>
    <w:rsid w:val="00B25D81"/>
    <w:rsid w:val="00B27764"/>
    <w:rsid w:val="00B27893"/>
    <w:rsid w:val="00B305C6"/>
    <w:rsid w:val="00B30E4C"/>
    <w:rsid w:val="00B31B72"/>
    <w:rsid w:val="00B34415"/>
    <w:rsid w:val="00B34858"/>
    <w:rsid w:val="00B361D2"/>
    <w:rsid w:val="00B379DD"/>
    <w:rsid w:val="00B37B87"/>
    <w:rsid w:val="00B37BF9"/>
    <w:rsid w:val="00B37C47"/>
    <w:rsid w:val="00B418EE"/>
    <w:rsid w:val="00B419C9"/>
    <w:rsid w:val="00B4207E"/>
    <w:rsid w:val="00B44350"/>
    <w:rsid w:val="00B459FE"/>
    <w:rsid w:val="00B46BF2"/>
    <w:rsid w:val="00B502A3"/>
    <w:rsid w:val="00B536B8"/>
    <w:rsid w:val="00B53DDE"/>
    <w:rsid w:val="00B544C4"/>
    <w:rsid w:val="00B5450B"/>
    <w:rsid w:val="00B54965"/>
    <w:rsid w:val="00B55157"/>
    <w:rsid w:val="00B5515D"/>
    <w:rsid w:val="00B55532"/>
    <w:rsid w:val="00B56C73"/>
    <w:rsid w:val="00B571C4"/>
    <w:rsid w:val="00B57808"/>
    <w:rsid w:val="00B57C3B"/>
    <w:rsid w:val="00B60A7D"/>
    <w:rsid w:val="00B617E0"/>
    <w:rsid w:val="00B61D8C"/>
    <w:rsid w:val="00B63607"/>
    <w:rsid w:val="00B641E5"/>
    <w:rsid w:val="00B657FB"/>
    <w:rsid w:val="00B672C9"/>
    <w:rsid w:val="00B705A1"/>
    <w:rsid w:val="00B70CDF"/>
    <w:rsid w:val="00B71239"/>
    <w:rsid w:val="00B759D1"/>
    <w:rsid w:val="00B75B09"/>
    <w:rsid w:val="00B82F46"/>
    <w:rsid w:val="00B83D32"/>
    <w:rsid w:val="00B8587D"/>
    <w:rsid w:val="00B868D2"/>
    <w:rsid w:val="00B87B4F"/>
    <w:rsid w:val="00B910E4"/>
    <w:rsid w:val="00B918ED"/>
    <w:rsid w:val="00B92506"/>
    <w:rsid w:val="00B9339B"/>
    <w:rsid w:val="00B95672"/>
    <w:rsid w:val="00B95DC2"/>
    <w:rsid w:val="00B962E1"/>
    <w:rsid w:val="00B96433"/>
    <w:rsid w:val="00B96D5E"/>
    <w:rsid w:val="00B97609"/>
    <w:rsid w:val="00BA1492"/>
    <w:rsid w:val="00BA16FB"/>
    <w:rsid w:val="00BA21EE"/>
    <w:rsid w:val="00BA24F4"/>
    <w:rsid w:val="00BA3F49"/>
    <w:rsid w:val="00BA4DFD"/>
    <w:rsid w:val="00BA4EC5"/>
    <w:rsid w:val="00BA6600"/>
    <w:rsid w:val="00BA696A"/>
    <w:rsid w:val="00BA6D10"/>
    <w:rsid w:val="00BA783E"/>
    <w:rsid w:val="00BB18D8"/>
    <w:rsid w:val="00BB194E"/>
    <w:rsid w:val="00BB19D4"/>
    <w:rsid w:val="00BB1A0F"/>
    <w:rsid w:val="00BB2AEC"/>
    <w:rsid w:val="00BB37BC"/>
    <w:rsid w:val="00BB6F9E"/>
    <w:rsid w:val="00BC29C8"/>
    <w:rsid w:val="00BC30DC"/>
    <w:rsid w:val="00BC39FA"/>
    <w:rsid w:val="00BC447C"/>
    <w:rsid w:val="00BD1C09"/>
    <w:rsid w:val="00BD330B"/>
    <w:rsid w:val="00BD5E77"/>
    <w:rsid w:val="00BD6B9A"/>
    <w:rsid w:val="00BD7E3F"/>
    <w:rsid w:val="00BE0791"/>
    <w:rsid w:val="00BE0EB3"/>
    <w:rsid w:val="00BE3FF6"/>
    <w:rsid w:val="00BE4129"/>
    <w:rsid w:val="00BE5DF7"/>
    <w:rsid w:val="00BE62F0"/>
    <w:rsid w:val="00BE6610"/>
    <w:rsid w:val="00BE6B6E"/>
    <w:rsid w:val="00BE7E3C"/>
    <w:rsid w:val="00BF07EC"/>
    <w:rsid w:val="00BF1DE0"/>
    <w:rsid w:val="00BF3395"/>
    <w:rsid w:val="00BF3BD3"/>
    <w:rsid w:val="00C022C0"/>
    <w:rsid w:val="00C02581"/>
    <w:rsid w:val="00C0279A"/>
    <w:rsid w:val="00C028C9"/>
    <w:rsid w:val="00C02BB2"/>
    <w:rsid w:val="00C03851"/>
    <w:rsid w:val="00C0642D"/>
    <w:rsid w:val="00C07377"/>
    <w:rsid w:val="00C07B87"/>
    <w:rsid w:val="00C1114F"/>
    <w:rsid w:val="00C14EA2"/>
    <w:rsid w:val="00C152ED"/>
    <w:rsid w:val="00C15458"/>
    <w:rsid w:val="00C16902"/>
    <w:rsid w:val="00C21D29"/>
    <w:rsid w:val="00C22BB7"/>
    <w:rsid w:val="00C22E1F"/>
    <w:rsid w:val="00C23470"/>
    <w:rsid w:val="00C23807"/>
    <w:rsid w:val="00C24036"/>
    <w:rsid w:val="00C24937"/>
    <w:rsid w:val="00C24D9D"/>
    <w:rsid w:val="00C254AA"/>
    <w:rsid w:val="00C2657B"/>
    <w:rsid w:val="00C2685F"/>
    <w:rsid w:val="00C26C6B"/>
    <w:rsid w:val="00C27C41"/>
    <w:rsid w:val="00C304A9"/>
    <w:rsid w:val="00C30C8E"/>
    <w:rsid w:val="00C3288A"/>
    <w:rsid w:val="00C35558"/>
    <w:rsid w:val="00C35971"/>
    <w:rsid w:val="00C3646B"/>
    <w:rsid w:val="00C372DE"/>
    <w:rsid w:val="00C40189"/>
    <w:rsid w:val="00C412EB"/>
    <w:rsid w:val="00C45C35"/>
    <w:rsid w:val="00C473BB"/>
    <w:rsid w:val="00C47C25"/>
    <w:rsid w:val="00C5011D"/>
    <w:rsid w:val="00C50388"/>
    <w:rsid w:val="00C50829"/>
    <w:rsid w:val="00C50B29"/>
    <w:rsid w:val="00C51943"/>
    <w:rsid w:val="00C55159"/>
    <w:rsid w:val="00C559D9"/>
    <w:rsid w:val="00C56008"/>
    <w:rsid w:val="00C572DE"/>
    <w:rsid w:val="00C57807"/>
    <w:rsid w:val="00C61023"/>
    <w:rsid w:val="00C612CA"/>
    <w:rsid w:val="00C616CD"/>
    <w:rsid w:val="00C66378"/>
    <w:rsid w:val="00C663F4"/>
    <w:rsid w:val="00C706F3"/>
    <w:rsid w:val="00C70ACD"/>
    <w:rsid w:val="00C70AF0"/>
    <w:rsid w:val="00C7187D"/>
    <w:rsid w:val="00C73E9F"/>
    <w:rsid w:val="00C74C45"/>
    <w:rsid w:val="00C75589"/>
    <w:rsid w:val="00C84AB8"/>
    <w:rsid w:val="00C85130"/>
    <w:rsid w:val="00C875D1"/>
    <w:rsid w:val="00C87852"/>
    <w:rsid w:val="00C87A32"/>
    <w:rsid w:val="00C908BF"/>
    <w:rsid w:val="00C91217"/>
    <w:rsid w:val="00C914D0"/>
    <w:rsid w:val="00C919A9"/>
    <w:rsid w:val="00C92C67"/>
    <w:rsid w:val="00C93DE3"/>
    <w:rsid w:val="00C951CE"/>
    <w:rsid w:val="00C96635"/>
    <w:rsid w:val="00C96B72"/>
    <w:rsid w:val="00C976CE"/>
    <w:rsid w:val="00CA08B7"/>
    <w:rsid w:val="00CA0A89"/>
    <w:rsid w:val="00CA11B3"/>
    <w:rsid w:val="00CA377D"/>
    <w:rsid w:val="00CA40D7"/>
    <w:rsid w:val="00CB04F1"/>
    <w:rsid w:val="00CB0D91"/>
    <w:rsid w:val="00CB1EFD"/>
    <w:rsid w:val="00CB26FD"/>
    <w:rsid w:val="00CB27A0"/>
    <w:rsid w:val="00CB2B92"/>
    <w:rsid w:val="00CB3DC4"/>
    <w:rsid w:val="00CB4845"/>
    <w:rsid w:val="00CB4DA6"/>
    <w:rsid w:val="00CB4F0D"/>
    <w:rsid w:val="00CB50DF"/>
    <w:rsid w:val="00CB611A"/>
    <w:rsid w:val="00CC0311"/>
    <w:rsid w:val="00CC0F42"/>
    <w:rsid w:val="00CC222E"/>
    <w:rsid w:val="00CC3D87"/>
    <w:rsid w:val="00CC557F"/>
    <w:rsid w:val="00CC6A33"/>
    <w:rsid w:val="00CD19F1"/>
    <w:rsid w:val="00CD2B85"/>
    <w:rsid w:val="00CD3995"/>
    <w:rsid w:val="00CD42BA"/>
    <w:rsid w:val="00CD45FA"/>
    <w:rsid w:val="00CD57AF"/>
    <w:rsid w:val="00CD6893"/>
    <w:rsid w:val="00CE1FBA"/>
    <w:rsid w:val="00CE402B"/>
    <w:rsid w:val="00CE54EA"/>
    <w:rsid w:val="00CE74E3"/>
    <w:rsid w:val="00CE7CAD"/>
    <w:rsid w:val="00CF0884"/>
    <w:rsid w:val="00CF1805"/>
    <w:rsid w:val="00CF27C7"/>
    <w:rsid w:val="00CF42F0"/>
    <w:rsid w:val="00CF548D"/>
    <w:rsid w:val="00CF6F3A"/>
    <w:rsid w:val="00CF7EDF"/>
    <w:rsid w:val="00D015C0"/>
    <w:rsid w:val="00D021E2"/>
    <w:rsid w:val="00D03A76"/>
    <w:rsid w:val="00D042BA"/>
    <w:rsid w:val="00D05748"/>
    <w:rsid w:val="00D0608F"/>
    <w:rsid w:val="00D074D2"/>
    <w:rsid w:val="00D07883"/>
    <w:rsid w:val="00D11173"/>
    <w:rsid w:val="00D11A06"/>
    <w:rsid w:val="00D1273D"/>
    <w:rsid w:val="00D1287B"/>
    <w:rsid w:val="00D12B19"/>
    <w:rsid w:val="00D14BA2"/>
    <w:rsid w:val="00D165E8"/>
    <w:rsid w:val="00D178B2"/>
    <w:rsid w:val="00D2011B"/>
    <w:rsid w:val="00D21CA0"/>
    <w:rsid w:val="00D22B6A"/>
    <w:rsid w:val="00D23D4B"/>
    <w:rsid w:val="00D24F3E"/>
    <w:rsid w:val="00D24F70"/>
    <w:rsid w:val="00D315F2"/>
    <w:rsid w:val="00D33C03"/>
    <w:rsid w:val="00D34B07"/>
    <w:rsid w:val="00D37D36"/>
    <w:rsid w:val="00D40680"/>
    <w:rsid w:val="00D40C02"/>
    <w:rsid w:val="00D40CC8"/>
    <w:rsid w:val="00D40DE4"/>
    <w:rsid w:val="00D41CD5"/>
    <w:rsid w:val="00D42469"/>
    <w:rsid w:val="00D42725"/>
    <w:rsid w:val="00D43BF5"/>
    <w:rsid w:val="00D4626B"/>
    <w:rsid w:val="00D46452"/>
    <w:rsid w:val="00D46ACA"/>
    <w:rsid w:val="00D46DAD"/>
    <w:rsid w:val="00D4769C"/>
    <w:rsid w:val="00D47FE0"/>
    <w:rsid w:val="00D52563"/>
    <w:rsid w:val="00D53E81"/>
    <w:rsid w:val="00D549CE"/>
    <w:rsid w:val="00D556C7"/>
    <w:rsid w:val="00D55BE2"/>
    <w:rsid w:val="00D57B5A"/>
    <w:rsid w:val="00D60604"/>
    <w:rsid w:val="00D61151"/>
    <w:rsid w:val="00D61CE8"/>
    <w:rsid w:val="00D62320"/>
    <w:rsid w:val="00D63BFB"/>
    <w:rsid w:val="00D63DF2"/>
    <w:rsid w:val="00D66655"/>
    <w:rsid w:val="00D6764F"/>
    <w:rsid w:val="00D67A45"/>
    <w:rsid w:val="00D7093F"/>
    <w:rsid w:val="00D70A9F"/>
    <w:rsid w:val="00D74747"/>
    <w:rsid w:val="00D77D06"/>
    <w:rsid w:val="00D8085A"/>
    <w:rsid w:val="00D8087C"/>
    <w:rsid w:val="00D80FC4"/>
    <w:rsid w:val="00D814DB"/>
    <w:rsid w:val="00D818A9"/>
    <w:rsid w:val="00D818C7"/>
    <w:rsid w:val="00D8462C"/>
    <w:rsid w:val="00D84D7F"/>
    <w:rsid w:val="00D8576C"/>
    <w:rsid w:val="00D9088A"/>
    <w:rsid w:val="00D92C7F"/>
    <w:rsid w:val="00D931B8"/>
    <w:rsid w:val="00D93FB8"/>
    <w:rsid w:val="00D94837"/>
    <w:rsid w:val="00D94CD7"/>
    <w:rsid w:val="00D9612B"/>
    <w:rsid w:val="00D96AE2"/>
    <w:rsid w:val="00D97205"/>
    <w:rsid w:val="00D979DA"/>
    <w:rsid w:val="00DA06CA"/>
    <w:rsid w:val="00DA0C36"/>
    <w:rsid w:val="00DA129C"/>
    <w:rsid w:val="00DA1392"/>
    <w:rsid w:val="00DA2FDE"/>
    <w:rsid w:val="00DA3F5F"/>
    <w:rsid w:val="00DA5AF8"/>
    <w:rsid w:val="00DA658F"/>
    <w:rsid w:val="00DB11E6"/>
    <w:rsid w:val="00DB541A"/>
    <w:rsid w:val="00DB58A0"/>
    <w:rsid w:val="00DB5A11"/>
    <w:rsid w:val="00DB5A8A"/>
    <w:rsid w:val="00DB5ABF"/>
    <w:rsid w:val="00DB7878"/>
    <w:rsid w:val="00DC16AB"/>
    <w:rsid w:val="00DC1E93"/>
    <w:rsid w:val="00DC219E"/>
    <w:rsid w:val="00DC4B75"/>
    <w:rsid w:val="00DC4C97"/>
    <w:rsid w:val="00DC6346"/>
    <w:rsid w:val="00DD0DC3"/>
    <w:rsid w:val="00DD1A05"/>
    <w:rsid w:val="00DD5E0B"/>
    <w:rsid w:val="00DD77F6"/>
    <w:rsid w:val="00DD7EFB"/>
    <w:rsid w:val="00DE323F"/>
    <w:rsid w:val="00DE5598"/>
    <w:rsid w:val="00DE5ED4"/>
    <w:rsid w:val="00DE775B"/>
    <w:rsid w:val="00DF0A98"/>
    <w:rsid w:val="00DF1518"/>
    <w:rsid w:val="00DF2030"/>
    <w:rsid w:val="00DF27A1"/>
    <w:rsid w:val="00DF2DDD"/>
    <w:rsid w:val="00DF304D"/>
    <w:rsid w:val="00DF368E"/>
    <w:rsid w:val="00DF48F0"/>
    <w:rsid w:val="00DF5D75"/>
    <w:rsid w:val="00DF67C0"/>
    <w:rsid w:val="00E01768"/>
    <w:rsid w:val="00E01FA8"/>
    <w:rsid w:val="00E03406"/>
    <w:rsid w:val="00E06DB9"/>
    <w:rsid w:val="00E06F35"/>
    <w:rsid w:val="00E07447"/>
    <w:rsid w:val="00E1022B"/>
    <w:rsid w:val="00E102D6"/>
    <w:rsid w:val="00E105ED"/>
    <w:rsid w:val="00E12114"/>
    <w:rsid w:val="00E14AE8"/>
    <w:rsid w:val="00E14B93"/>
    <w:rsid w:val="00E1709E"/>
    <w:rsid w:val="00E17C6A"/>
    <w:rsid w:val="00E17DE5"/>
    <w:rsid w:val="00E17E08"/>
    <w:rsid w:val="00E20FEA"/>
    <w:rsid w:val="00E2152E"/>
    <w:rsid w:val="00E2263C"/>
    <w:rsid w:val="00E2300B"/>
    <w:rsid w:val="00E232EF"/>
    <w:rsid w:val="00E23716"/>
    <w:rsid w:val="00E25517"/>
    <w:rsid w:val="00E256F5"/>
    <w:rsid w:val="00E27395"/>
    <w:rsid w:val="00E276CD"/>
    <w:rsid w:val="00E27883"/>
    <w:rsid w:val="00E305D3"/>
    <w:rsid w:val="00E333EC"/>
    <w:rsid w:val="00E417D9"/>
    <w:rsid w:val="00E41CC6"/>
    <w:rsid w:val="00E41FA8"/>
    <w:rsid w:val="00E455D6"/>
    <w:rsid w:val="00E46928"/>
    <w:rsid w:val="00E46FC4"/>
    <w:rsid w:val="00E47225"/>
    <w:rsid w:val="00E47885"/>
    <w:rsid w:val="00E51524"/>
    <w:rsid w:val="00E515F0"/>
    <w:rsid w:val="00E5337C"/>
    <w:rsid w:val="00E53960"/>
    <w:rsid w:val="00E54D3B"/>
    <w:rsid w:val="00E5679B"/>
    <w:rsid w:val="00E57AD8"/>
    <w:rsid w:val="00E60BDA"/>
    <w:rsid w:val="00E61D53"/>
    <w:rsid w:val="00E621DF"/>
    <w:rsid w:val="00E63163"/>
    <w:rsid w:val="00E63609"/>
    <w:rsid w:val="00E63D3E"/>
    <w:rsid w:val="00E6446E"/>
    <w:rsid w:val="00E64D3F"/>
    <w:rsid w:val="00E66ED8"/>
    <w:rsid w:val="00E67603"/>
    <w:rsid w:val="00E7040F"/>
    <w:rsid w:val="00E7142E"/>
    <w:rsid w:val="00E73161"/>
    <w:rsid w:val="00E73679"/>
    <w:rsid w:val="00E76B31"/>
    <w:rsid w:val="00E8029F"/>
    <w:rsid w:val="00E81E15"/>
    <w:rsid w:val="00E8263E"/>
    <w:rsid w:val="00E82735"/>
    <w:rsid w:val="00E83055"/>
    <w:rsid w:val="00E8394A"/>
    <w:rsid w:val="00E83E00"/>
    <w:rsid w:val="00E846CF"/>
    <w:rsid w:val="00E86C6F"/>
    <w:rsid w:val="00E8773E"/>
    <w:rsid w:val="00E877A4"/>
    <w:rsid w:val="00E90E51"/>
    <w:rsid w:val="00E92511"/>
    <w:rsid w:val="00E93193"/>
    <w:rsid w:val="00E9467E"/>
    <w:rsid w:val="00E97383"/>
    <w:rsid w:val="00E97A53"/>
    <w:rsid w:val="00E97F49"/>
    <w:rsid w:val="00EA25BC"/>
    <w:rsid w:val="00EA2A20"/>
    <w:rsid w:val="00EA349B"/>
    <w:rsid w:val="00EA3C3E"/>
    <w:rsid w:val="00EA4827"/>
    <w:rsid w:val="00EA5286"/>
    <w:rsid w:val="00EA5B2B"/>
    <w:rsid w:val="00EA6112"/>
    <w:rsid w:val="00EA6E81"/>
    <w:rsid w:val="00EA6F1F"/>
    <w:rsid w:val="00EA7095"/>
    <w:rsid w:val="00EA70AD"/>
    <w:rsid w:val="00EB04B9"/>
    <w:rsid w:val="00EB1BF8"/>
    <w:rsid w:val="00EB1C58"/>
    <w:rsid w:val="00EB3901"/>
    <w:rsid w:val="00EB5D4C"/>
    <w:rsid w:val="00EB5DD0"/>
    <w:rsid w:val="00EB69EB"/>
    <w:rsid w:val="00EC0638"/>
    <w:rsid w:val="00EC12F6"/>
    <w:rsid w:val="00EC1313"/>
    <w:rsid w:val="00EC5D86"/>
    <w:rsid w:val="00EC600F"/>
    <w:rsid w:val="00EC6094"/>
    <w:rsid w:val="00ED1D21"/>
    <w:rsid w:val="00ED2600"/>
    <w:rsid w:val="00ED2E0A"/>
    <w:rsid w:val="00ED3131"/>
    <w:rsid w:val="00ED4055"/>
    <w:rsid w:val="00ED5005"/>
    <w:rsid w:val="00ED5997"/>
    <w:rsid w:val="00EE11D3"/>
    <w:rsid w:val="00EE3769"/>
    <w:rsid w:val="00EE3C97"/>
    <w:rsid w:val="00EE41A0"/>
    <w:rsid w:val="00EE5492"/>
    <w:rsid w:val="00EE5734"/>
    <w:rsid w:val="00EE5B9C"/>
    <w:rsid w:val="00EF16F5"/>
    <w:rsid w:val="00EF3558"/>
    <w:rsid w:val="00EF4400"/>
    <w:rsid w:val="00EF50F7"/>
    <w:rsid w:val="00EF5AB6"/>
    <w:rsid w:val="00EF5D34"/>
    <w:rsid w:val="00EF6F39"/>
    <w:rsid w:val="00EF7FAF"/>
    <w:rsid w:val="00F01A9B"/>
    <w:rsid w:val="00F01C40"/>
    <w:rsid w:val="00F01CE1"/>
    <w:rsid w:val="00F01E78"/>
    <w:rsid w:val="00F04896"/>
    <w:rsid w:val="00F052C9"/>
    <w:rsid w:val="00F0678C"/>
    <w:rsid w:val="00F07950"/>
    <w:rsid w:val="00F1004F"/>
    <w:rsid w:val="00F103BF"/>
    <w:rsid w:val="00F11D37"/>
    <w:rsid w:val="00F12B73"/>
    <w:rsid w:val="00F12DD8"/>
    <w:rsid w:val="00F15C27"/>
    <w:rsid w:val="00F1640E"/>
    <w:rsid w:val="00F16EBB"/>
    <w:rsid w:val="00F20786"/>
    <w:rsid w:val="00F227A3"/>
    <w:rsid w:val="00F243D5"/>
    <w:rsid w:val="00F2622D"/>
    <w:rsid w:val="00F27EB8"/>
    <w:rsid w:val="00F306B7"/>
    <w:rsid w:val="00F31222"/>
    <w:rsid w:val="00F31EFB"/>
    <w:rsid w:val="00F31FC4"/>
    <w:rsid w:val="00F321FB"/>
    <w:rsid w:val="00F353CD"/>
    <w:rsid w:val="00F377B6"/>
    <w:rsid w:val="00F37B64"/>
    <w:rsid w:val="00F37EDC"/>
    <w:rsid w:val="00F37F06"/>
    <w:rsid w:val="00F400A2"/>
    <w:rsid w:val="00F42A81"/>
    <w:rsid w:val="00F42FF4"/>
    <w:rsid w:val="00F43CD8"/>
    <w:rsid w:val="00F45160"/>
    <w:rsid w:val="00F47AD3"/>
    <w:rsid w:val="00F52901"/>
    <w:rsid w:val="00F52E37"/>
    <w:rsid w:val="00F5502F"/>
    <w:rsid w:val="00F55EEF"/>
    <w:rsid w:val="00F560BA"/>
    <w:rsid w:val="00F5624D"/>
    <w:rsid w:val="00F578AD"/>
    <w:rsid w:val="00F600A9"/>
    <w:rsid w:val="00F602AD"/>
    <w:rsid w:val="00F61114"/>
    <w:rsid w:val="00F61285"/>
    <w:rsid w:val="00F61DAF"/>
    <w:rsid w:val="00F633F6"/>
    <w:rsid w:val="00F702C1"/>
    <w:rsid w:val="00F72BBF"/>
    <w:rsid w:val="00F72E50"/>
    <w:rsid w:val="00F73C75"/>
    <w:rsid w:val="00F743AE"/>
    <w:rsid w:val="00F74C7B"/>
    <w:rsid w:val="00F74E49"/>
    <w:rsid w:val="00F761C1"/>
    <w:rsid w:val="00F76B41"/>
    <w:rsid w:val="00F77B0D"/>
    <w:rsid w:val="00F8119D"/>
    <w:rsid w:val="00F817DA"/>
    <w:rsid w:val="00F81CFE"/>
    <w:rsid w:val="00F82C05"/>
    <w:rsid w:val="00F835C3"/>
    <w:rsid w:val="00F83C69"/>
    <w:rsid w:val="00F83DC3"/>
    <w:rsid w:val="00F84411"/>
    <w:rsid w:val="00F84D75"/>
    <w:rsid w:val="00F85087"/>
    <w:rsid w:val="00F85C65"/>
    <w:rsid w:val="00F8692D"/>
    <w:rsid w:val="00F86E40"/>
    <w:rsid w:val="00F911E0"/>
    <w:rsid w:val="00F914E4"/>
    <w:rsid w:val="00F91999"/>
    <w:rsid w:val="00F91F3C"/>
    <w:rsid w:val="00F93B28"/>
    <w:rsid w:val="00F95228"/>
    <w:rsid w:val="00F954AB"/>
    <w:rsid w:val="00F9580B"/>
    <w:rsid w:val="00F95EB6"/>
    <w:rsid w:val="00F96414"/>
    <w:rsid w:val="00F96609"/>
    <w:rsid w:val="00F96AF1"/>
    <w:rsid w:val="00F96D12"/>
    <w:rsid w:val="00FA1290"/>
    <w:rsid w:val="00FA1C61"/>
    <w:rsid w:val="00FA2A64"/>
    <w:rsid w:val="00FA2D9F"/>
    <w:rsid w:val="00FA414F"/>
    <w:rsid w:val="00FA4DC2"/>
    <w:rsid w:val="00FA5306"/>
    <w:rsid w:val="00FB04E9"/>
    <w:rsid w:val="00FB51AE"/>
    <w:rsid w:val="00FB6FC9"/>
    <w:rsid w:val="00FC01D2"/>
    <w:rsid w:val="00FC3A35"/>
    <w:rsid w:val="00FC460D"/>
    <w:rsid w:val="00FC58C7"/>
    <w:rsid w:val="00FC58E8"/>
    <w:rsid w:val="00FC6589"/>
    <w:rsid w:val="00FC66FB"/>
    <w:rsid w:val="00FC67CA"/>
    <w:rsid w:val="00FC6A63"/>
    <w:rsid w:val="00FD04B8"/>
    <w:rsid w:val="00FD0F37"/>
    <w:rsid w:val="00FD1EE0"/>
    <w:rsid w:val="00FD2EB8"/>
    <w:rsid w:val="00FD3360"/>
    <w:rsid w:val="00FD4850"/>
    <w:rsid w:val="00FD4B0F"/>
    <w:rsid w:val="00FD6C74"/>
    <w:rsid w:val="00FD6CFE"/>
    <w:rsid w:val="00FE0ED4"/>
    <w:rsid w:val="00FE134D"/>
    <w:rsid w:val="00FE2E88"/>
    <w:rsid w:val="00FE3C33"/>
    <w:rsid w:val="00FE46CB"/>
    <w:rsid w:val="00FE5178"/>
    <w:rsid w:val="00FF1747"/>
    <w:rsid w:val="00FF1F9F"/>
    <w:rsid w:val="00FF2E55"/>
    <w:rsid w:val="00FF4A08"/>
    <w:rsid w:val="00FF7A0A"/>
    <w:rsid w:val="00FF7CEB"/>
    <w:rsid w:val="00FF7D19"/>
    <w:rsid w:val="00FF7F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28012E23"/>
  <w15:docId w15:val="{87E962A4-C42D-451A-B4F2-2939F950FA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553F"/>
    <w:pPr>
      <w:widowControl w:val="0"/>
      <w:jc w:val="both"/>
    </w:pPr>
  </w:style>
  <w:style w:type="paragraph" w:styleId="Heading1">
    <w:name w:val="heading 1"/>
    <w:basedOn w:val="Normal"/>
    <w:link w:val="Heading1Char"/>
    <w:uiPriority w:val="9"/>
    <w:qFormat/>
    <w:rsid w:val="0009391B"/>
    <w:pPr>
      <w:widowControl/>
      <w:spacing w:before="100" w:beforeAutospacing="1" w:after="100" w:afterAutospacing="1"/>
      <w:jc w:val="left"/>
      <w:outlineLvl w:val="0"/>
    </w:pPr>
    <w:rPr>
      <w:rFonts w:ascii="SimSun" w:eastAsia="SimSun" w:hAnsi="SimSun" w:cs="SimSun"/>
      <w:b/>
      <w:bCs/>
      <w:kern w:val="36"/>
      <w:sz w:val="48"/>
      <w:szCs w:val="48"/>
    </w:rPr>
  </w:style>
  <w:style w:type="paragraph" w:styleId="Heading2">
    <w:name w:val="heading 2"/>
    <w:basedOn w:val="Normal"/>
    <w:next w:val="Normal"/>
    <w:link w:val="Heading2Char"/>
    <w:rsid w:val="003645E6"/>
    <w:pPr>
      <w:keepNext/>
      <w:keepLines/>
      <w:spacing w:before="260" w:after="260" w:line="415" w:lineRule="auto"/>
      <w:outlineLvl w:val="1"/>
    </w:pPr>
    <w:rPr>
      <w:rFonts w:ascii="Cambria" w:eastAsia="Cambria" w:hAnsi="Cambria" w:cs="Cambria"/>
      <w:b/>
      <w:color w:val="00000A"/>
      <w:kern w:val="0"/>
      <w:sz w:val="32"/>
      <w:szCs w:val="32"/>
    </w:rPr>
  </w:style>
  <w:style w:type="paragraph" w:styleId="Heading3">
    <w:name w:val="heading 3"/>
    <w:basedOn w:val="Normal"/>
    <w:next w:val="Normal"/>
    <w:link w:val="Heading3Char"/>
    <w:uiPriority w:val="9"/>
    <w:unhideWhenUsed/>
    <w:qFormat/>
    <w:rsid w:val="003645E6"/>
    <w:pPr>
      <w:keepNext/>
      <w:keepLines/>
      <w:spacing w:before="120"/>
      <w:outlineLvl w:val="2"/>
    </w:pPr>
    <w:rPr>
      <w:rFonts w:ascii="Arial" w:eastAsiaTheme="majorEastAsia" w:hAnsi="Arial" w:cstheme="majorBidi"/>
      <w:b/>
      <w:color w:val="000000" w:themeColor="text1"/>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6DAF"/>
    <w:pPr>
      <w:ind w:firstLineChars="200" w:firstLine="420"/>
    </w:pPr>
  </w:style>
  <w:style w:type="paragraph" w:styleId="Header">
    <w:name w:val="header"/>
    <w:basedOn w:val="Normal"/>
    <w:link w:val="HeaderChar"/>
    <w:uiPriority w:val="99"/>
    <w:unhideWhenUsed/>
    <w:rsid w:val="00304F0D"/>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304F0D"/>
    <w:rPr>
      <w:sz w:val="18"/>
      <w:szCs w:val="18"/>
    </w:rPr>
  </w:style>
  <w:style w:type="paragraph" w:styleId="Footer">
    <w:name w:val="footer"/>
    <w:basedOn w:val="Normal"/>
    <w:link w:val="FooterChar"/>
    <w:uiPriority w:val="99"/>
    <w:unhideWhenUsed/>
    <w:rsid w:val="00304F0D"/>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304F0D"/>
    <w:rPr>
      <w:sz w:val="18"/>
      <w:szCs w:val="18"/>
    </w:rPr>
  </w:style>
  <w:style w:type="paragraph" w:styleId="NormalWeb">
    <w:name w:val="Normal (Web)"/>
    <w:basedOn w:val="Normal"/>
    <w:uiPriority w:val="99"/>
    <w:semiHidden/>
    <w:unhideWhenUsed/>
    <w:rsid w:val="000E1E82"/>
    <w:pPr>
      <w:widowControl/>
      <w:spacing w:before="100" w:beforeAutospacing="1" w:after="100" w:afterAutospacing="1"/>
      <w:jc w:val="left"/>
    </w:pPr>
    <w:rPr>
      <w:rFonts w:ascii="SimSun" w:eastAsia="SimSun" w:hAnsi="SimSun" w:cs="SimSun"/>
      <w:kern w:val="0"/>
      <w:sz w:val="24"/>
      <w:szCs w:val="24"/>
    </w:rPr>
  </w:style>
  <w:style w:type="paragraph" w:styleId="BalloonText">
    <w:name w:val="Balloon Text"/>
    <w:basedOn w:val="Normal"/>
    <w:link w:val="BalloonTextChar"/>
    <w:uiPriority w:val="99"/>
    <w:semiHidden/>
    <w:unhideWhenUsed/>
    <w:rsid w:val="004F60FE"/>
    <w:rPr>
      <w:sz w:val="18"/>
      <w:szCs w:val="18"/>
    </w:rPr>
  </w:style>
  <w:style w:type="character" w:customStyle="1" w:styleId="BalloonTextChar">
    <w:name w:val="Balloon Text Char"/>
    <w:basedOn w:val="DefaultParagraphFont"/>
    <w:link w:val="BalloonText"/>
    <w:uiPriority w:val="99"/>
    <w:semiHidden/>
    <w:rsid w:val="004F60FE"/>
    <w:rPr>
      <w:sz w:val="18"/>
      <w:szCs w:val="18"/>
    </w:rPr>
  </w:style>
  <w:style w:type="character" w:customStyle="1" w:styleId="Heading1Char">
    <w:name w:val="Heading 1 Char"/>
    <w:basedOn w:val="DefaultParagraphFont"/>
    <w:link w:val="Heading1"/>
    <w:uiPriority w:val="9"/>
    <w:rsid w:val="0009391B"/>
    <w:rPr>
      <w:rFonts w:ascii="SimSun" w:eastAsia="SimSun" w:hAnsi="SimSun" w:cs="SimSun"/>
      <w:b/>
      <w:bCs/>
      <w:kern w:val="36"/>
      <w:sz w:val="48"/>
      <w:szCs w:val="48"/>
    </w:rPr>
  </w:style>
  <w:style w:type="paragraph" w:customStyle="1" w:styleId="EndNoteBibliographyTitle">
    <w:name w:val="EndNote Bibliography Title"/>
    <w:basedOn w:val="Normal"/>
    <w:link w:val="EndNoteBibliographyTitle0"/>
    <w:rsid w:val="0067055A"/>
    <w:pPr>
      <w:jc w:val="center"/>
    </w:pPr>
    <w:rPr>
      <w:rFonts w:ascii="Calibri" w:hAnsi="Calibri" w:cs="Calibri"/>
      <w:noProof/>
      <w:sz w:val="20"/>
    </w:rPr>
  </w:style>
  <w:style w:type="character" w:customStyle="1" w:styleId="EndNoteBibliographyTitle0">
    <w:name w:val="EndNote Bibliography Title 字符"/>
    <w:basedOn w:val="DefaultParagraphFont"/>
    <w:link w:val="EndNoteBibliographyTitle"/>
    <w:rsid w:val="0067055A"/>
    <w:rPr>
      <w:rFonts w:ascii="Calibri" w:hAnsi="Calibri" w:cs="Calibri"/>
      <w:noProof/>
      <w:sz w:val="20"/>
    </w:rPr>
  </w:style>
  <w:style w:type="paragraph" w:customStyle="1" w:styleId="EndNoteBibliography">
    <w:name w:val="EndNote Bibliography"/>
    <w:basedOn w:val="Normal"/>
    <w:link w:val="EndNoteBibliography0"/>
    <w:rsid w:val="0067055A"/>
    <w:rPr>
      <w:rFonts w:ascii="Calibri" w:hAnsi="Calibri" w:cs="Calibri"/>
      <w:noProof/>
      <w:sz w:val="20"/>
    </w:rPr>
  </w:style>
  <w:style w:type="character" w:customStyle="1" w:styleId="EndNoteBibliography0">
    <w:name w:val="EndNote Bibliography 字符"/>
    <w:basedOn w:val="DefaultParagraphFont"/>
    <w:link w:val="EndNoteBibliography"/>
    <w:rsid w:val="0067055A"/>
    <w:rPr>
      <w:rFonts w:ascii="Calibri" w:hAnsi="Calibri" w:cs="Calibri"/>
      <w:noProof/>
      <w:sz w:val="20"/>
    </w:rPr>
  </w:style>
  <w:style w:type="character" w:customStyle="1" w:styleId="fontstyle01">
    <w:name w:val="fontstyle01"/>
    <w:basedOn w:val="DefaultParagraphFont"/>
    <w:rsid w:val="00721AC9"/>
    <w:rPr>
      <w:rFonts w:ascii="MinionPro-Regular" w:hAnsi="MinionPro-Regular" w:hint="default"/>
      <w:b w:val="0"/>
      <w:bCs w:val="0"/>
      <w:i w:val="0"/>
      <w:iCs w:val="0"/>
      <w:color w:val="231F20"/>
      <w:sz w:val="20"/>
      <w:szCs w:val="20"/>
    </w:rPr>
  </w:style>
  <w:style w:type="character" w:styleId="CommentReference">
    <w:name w:val="annotation reference"/>
    <w:basedOn w:val="DefaultParagraphFont"/>
    <w:uiPriority w:val="99"/>
    <w:semiHidden/>
    <w:unhideWhenUsed/>
    <w:rsid w:val="00D4626B"/>
    <w:rPr>
      <w:sz w:val="21"/>
      <w:szCs w:val="21"/>
    </w:rPr>
  </w:style>
  <w:style w:type="paragraph" w:styleId="CommentText">
    <w:name w:val="annotation text"/>
    <w:basedOn w:val="Normal"/>
    <w:link w:val="CommentTextChar"/>
    <w:uiPriority w:val="99"/>
    <w:semiHidden/>
    <w:unhideWhenUsed/>
    <w:rsid w:val="00D4626B"/>
    <w:pPr>
      <w:jc w:val="left"/>
    </w:pPr>
  </w:style>
  <w:style w:type="character" w:customStyle="1" w:styleId="CommentTextChar">
    <w:name w:val="Comment Text Char"/>
    <w:basedOn w:val="DefaultParagraphFont"/>
    <w:link w:val="CommentText"/>
    <w:uiPriority w:val="99"/>
    <w:semiHidden/>
    <w:rsid w:val="00D4626B"/>
  </w:style>
  <w:style w:type="paragraph" w:styleId="CommentSubject">
    <w:name w:val="annotation subject"/>
    <w:basedOn w:val="CommentText"/>
    <w:next w:val="CommentText"/>
    <w:link w:val="CommentSubjectChar"/>
    <w:uiPriority w:val="99"/>
    <w:semiHidden/>
    <w:unhideWhenUsed/>
    <w:rsid w:val="00D4626B"/>
    <w:rPr>
      <w:b/>
      <w:bCs/>
    </w:rPr>
  </w:style>
  <w:style w:type="character" w:customStyle="1" w:styleId="CommentSubjectChar">
    <w:name w:val="Comment Subject Char"/>
    <w:basedOn w:val="CommentTextChar"/>
    <w:link w:val="CommentSubject"/>
    <w:uiPriority w:val="99"/>
    <w:semiHidden/>
    <w:rsid w:val="00D4626B"/>
    <w:rPr>
      <w:b/>
      <w:bCs/>
    </w:rPr>
  </w:style>
  <w:style w:type="character" w:customStyle="1" w:styleId="fontstyle21">
    <w:name w:val="fontstyle21"/>
    <w:basedOn w:val="DefaultParagraphFont"/>
    <w:rsid w:val="00D556C7"/>
    <w:rPr>
      <w:rFonts w:ascii="Minion-Regular" w:hAnsi="Minion-Regular" w:hint="default"/>
      <w:b w:val="0"/>
      <w:bCs w:val="0"/>
      <w:i w:val="0"/>
      <w:iCs w:val="0"/>
      <w:color w:val="231F20"/>
      <w:sz w:val="20"/>
      <w:szCs w:val="20"/>
    </w:rPr>
  </w:style>
  <w:style w:type="character" w:customStyle="1" w:styleId="fontstyle31">
    <w:name w:val="fontstyle31"/>
    <w:basedOn w:val="DefaultParagraphFont"/>
    <w:rsid w:val="00D556C7"/>
    <w:rPr>
      <w:rFonts w:ascii="Minion-Italic" w:hAnsi="Minion-Italic" w:hint="default"/>
      <w:b w:val="0"/>
      <w:bCs w:val="0"/>
      <w:i/>
      <w:iCs/>
      <w:color w:val="231F20"/>
      <w:sz w:val="20"/>
      <w:szCs w:val="20"/>
    </w:rPr>
  </w:style>
  <w:style w:type="character" w:customStyle="1" w:styleId="fontstyle41">
    <w:name w:val="fontstyle41"/>
    <w:basedOn w:val="DefaultParagraphFont"/>
    <w:rsid w:val="00D556C7"/>
    <w:rPr>
      <w:rFonts w:ascii="Universal-GreekwithMathPi" w:hAnsi="Universal-GreekwithMathPi" w:hint="default"/>
      <w:b w:val="0"/>
      <w:bCs w:val="0"/>
      <w:i w:val="0"/>
      <w:iCs w:val="0"/>
      <w:color w:val="231F20"/>
      <w:sz w:val="20"/>
      <w:szCs w:val="20"/>
    </w:rPr>
  </w:style>
  <w:style w:type="character" w:styleId="Emphasis">
    <w:name w:val="Emphasis"/>
    <w:basedOn w:val="DefaultParagraphFont"/>
    <w:uiPriority w:val="20"/>
    <w:qFormat/>
    <w:rsid w:val="00DC16AB"/>
    <w:rPr>
      <w:i/>
      <w:iCs/>
    </w:rPr>
  </w:style>
  <w:style w:type="character" w:styleId="Hyperlink">
    <w:name w:val="Hyperlink"/>
    <w:basedOn w:val="DefaultParagraphFont"/>
    <w:uiPriority w:val="99"/>
    <w:unhideWhenUsed/>
    <w:rsid w:val="00DC16AB"/>
    <w:rPr>
      <w:color w:val="0000FF"/>
      <w:u w:val="single"/>
    </w:rPr>
  </w:style>
  <w:style w:type="character" w:styleId="LineNumber">
    <w:name w:val="line number"/>
    <w:basedOn w:val="DefaultParagraphFont"/>
    <w:uiPriority w:val="99"/>
    <w:semiHidden/>
    <w:unhideWhenUsed/>
    <w:rsid w:val="00494F63"/>
  </w:style>
  <w:style w:type="character" w:customStyle="1" w:styleId="tran">
    <w:name w:val="tran"/>
    <w:basedOn w:val="DefaultParagraphFont"/>
    <w:rsid w:val="00557D94"/>
  </w:style>
  <w:style w:type="character" w:customStyle="1" w:styleId="apple-converted-space">
    <w:name w:val="apple-converted-space"/>
    <w:basedOn w:val="DefaultParagraphFont"/>
    <w:rsid w:val="00557D94"/>
  </w:style>
  <w:style w:type="table" w:styleId="TableGrid">
    <w:name w:val="Table Grid"/>
    <w:basedOn w:val="TableNormal"/>
    <w:uiPriority w:val="39"/>
    <w:rsid w:val="001A32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rsid w:val="003645E6"/>
    <w:rPr>
      <w:rFonts w:ascii="Cambria" w:eastAsia="Cambria" w:hAnsi="Cambria" w:cs="Cambria"/>
      <w:b/>
      <w:color w:val="00000A"/>
      <w:kern w:val="0"/>
      <w:sz w:val="32"/>
      <w:szCs w:val="32"/>
    </w:rPr>
  </w:style>
  <w:style w:type="character" w:customStyle="1" w:styleId="Heading3Char">
    <w:name w:val="Heading 3 Char"/>
    <w:basedOn w:val="DefaultParagraphFont"/>
    <w:link w:val="Heading3"/>
    <w:uiPriority w:val="9"/>
    <w:rsid w:val="003645E6"/>
    <w:rPr>
      <w:rFonts w:ascii="Arial" w:eastAsiaTheme="majorEastAsia" w:hAnsi="Arial" w:cstheme="majorBidi"/>
      <w:b/>
      <w:color w:val="000000" w:themeColor="text1"/>
      <w:sz w:val="22"/>
      <w:szCs w:val="24"/>
    </w:rPr>
  </w:style>
  <w:style w:type="paragraph" w:styleId="Revision">
    <w:name w:val="Revision"/>
    <w:hidden/>
    <w:uiPriority w:val="99"/>
    <w:semiHidden/>
    <w:rsid w:val="00F16EBB"/>
  </w:style>
  <w:style w:type="table" w:customStyle="1" w:styleId="1">
    <w:name w:val="网格型1"/>
    <w:basedOn w:val="TableNormal"/>
    <w:next w:val="TableGrid"/>
    <w:uiPriority w:val="39"/>
    <w:rsid w:val="0069366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link w:val="DocumentMapChar"/>
    <w:uiPriority w:val="99"/>
    <w:semiHidden/>
    <w:unhideWhenUsed/>
    <w:rsid w:val="003E1831"/>
    <w:rPr>
      <w:rFonts w:ascii="SimSun" w:eastAsia="SimSun"/>
      <w:sz w:val="24"/>
      <w:szCs w:val="24"/>
    </w:rPr>
  </w:style>
  <w:style w:type="character" w:customStyle="1" w:styleId="DocumentMapChar">
    <w:name w:val="Document Map Char"/>
    <w:basedOn w:val="DefaultParagraphFont"/>
    <w:link w:val="DocumentMap"/>
    <w:uiPriority w:val="99"/>
    <w:semiHidden/>
    <w:rsid w:val="003E1831"/>
    <w:rPr>
      <w:rFonts w:ascii="SimSun" w:eastAsia="SimSu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0933996">
      <w:bodyDiv w:val="1"/>
      <w:marLeft w:val="0"/>
      <w:marRight w:val="0"/>
      <w:marTop w:val="0"/>
      <w:marBottom w:val="0"/>
      <w:divBdr>
        <w:top w:val="none" w:sz="0" w:space="0" w:color="auto"/>
        <w:left w:val="none" w:sz="0" w:space="0" w:color="auto"/>
        <w:bottom w:val="none" w:sz="0" w:space="0" w:color="auto"/>
        <w:right w:val="none" w:sz="0" w:space="0" w:color="auto"/>
      </w:divBdr>
    </w:div>
    <w:div w:id="419110306">
      <w:bodyDiv w:val="1"/>
      <w:marLeft w:val="0"/>
      <w:marRight w:val="0"/>
      <w:marTop w:val="0"/>
      <w:marBottom w:val="0"/>
      <w:divBdr>
        <w:top w:val="none" w:sz="0" w:space="0" w:color="auto"/>
        <w:left w:val="none" w:sz="0" w:space="0" w:color="auto"/>
        <w:bottom w:val="none" w:sz="0" w:space="0" w:color="auto"/>
        <w:right w:val="none" w:sz="0" w:space="0" w:color="auto"/>
      </w:divBdr>
    </w:div>
    <w:div w:id="487861333">
      <w:bodyDiv w:val="1"/>
      <w:marLeft w:val="0"/>
      <w:marRight w:val="0"/>
      <w:marTop w:val="0"/>
      <w:marBottom w:val="0"/>
      <w:divBdr>
        <w:top w:val="none" w:sz="0" w:space="0" w:color="auto"/>
        <w:left w:val="none" w:sz="0" w:space="0" w:color="auto"/>
        <w:bottom w:val="none" w:sz="0" w:space="0" w:color="auto"/>
        <w:right w:val="none" w:sz="0" w:space="0" w:color="auto"/>
      </w:divBdr>
    </w:div>
    <w:div w:id="551186545">
      <w:bodyDiv w:val="1"/>
      <w:marLeft w:val="0"/>
      <w:marRight w:val="0"/>
      <w:marTop w:val="0"/>
      <w:marBottom w:val="0"/>
      <w:divBdr>
        <w:top w:val="none" w:sz="0" w:space="0" w:color="auto"/>
        <w:left w:val="none" w:sz="0" w:space="0" w:color="auto"/>
        <w:bottom w:val="none" w:sz="0" w:space="0" w:color="auto"/>
        <w:right w:val="none" w:sz="0" w:space="0" w:color="auto"/>
      </w:divBdr>
    </w:div>
    <w:div w:id="555817642">
      <w:bodyDiv w:val="1"/>
      <w:marLeft w:val="0"/>
      <w:marRight w:val="0"/>
      <w:marTop w:val="0"/>
      <w:marBottom w:val="0"/>
      <w:divBdr>
        <w:top w:val="none" w:sz="0" w:space="0" w:color="auto"/>
        <w:left w:val="none" w:sz="0" w:space="0" w:color="auto"/>
        <w:bottom w:val="none" w:sz="0" w:space="0" w:color="auto"/>
        <w:right w:val="none" w:sz="0" w:space="0" w:color="auto"/>
      </w:divBdr>
    </w:div>
    <w:div w:id="744378243">
      <w:bodyDiv w:val="1"/>
      <w:marLeft w:val="0"/>
      <w:marRight w:val="0"/>
      <w:marTop w:val="0"/>
      <w:marBottom w:val="0"/>
      <w:divBdr>
        <w:top w:val="none" w:sz="0" w:space="0" w:color="auto"/>
        <w:left w:val="none" w:sz="0" w:space="0" w:color="auto"/>
        <w:bottom w:val="none" w:sz="0" w:space="0" w:color="auto"/>
        <w:right w:val="none" w:sz="0" w:space="0" w:color="auto"/>
      </w:divBdr>
    </w:div>
    <w:div w:id="753861593">
      <w:bodyDiv w:val="1"/>
      <w:marLeft w:val="0"/>
      <w:marRight w:val="0"/>
      <w:marTop w:val="0"/>
      <w:marBottom w:val="0"/>
      <w:divBdr>
        <w:top w:val="none" w:sz="0" w:space="0" w:color="auto"/>
        <w:left w:val="none" w:sz="0" w:space="0" w:color="auto"/>
        <w:bottom w:val="none" w:sz="0" w:space="0" w:color="auto"/>
        <w:right w:val="none" w:sz="0" w:space="0" w:color="auto"/>
      </w:divBdr>
      <w:divsChild>
        <w:div w:id="1808930211">
          <w:marLeft w:val="0"/>
          <w:marRight w:val="0"/>
          <w:marTop w:val="0"/>
          <w:marBottom w:val="0"/>
          <w:divBdr>
            <w:top w:val="none" w:sz="0" w:space="0" w:color="auto"/>
            <w:left w:val="none" w:sz="0" w:space="0" w:color="auto"/>
            <w:bottom w:val="none" w:sz="0" w:space="0" w:color="auto"/>
            <w:right w:val="none" w:sz="0" w:space="0" w:color="auto"/>
          </w:divBdr>
        </w:div>
      </w:divsChild>
    </w:div>
    <w:div w:id="1090660721">
      <w:bodyDiv w:val="1"/>
      <w:marLeft w:val="0"/>
      <w:marRight w:val="0"/>
      <w:marTop w:val="0"/>
      <w:marBottom w:val="0"/>
      <w:divBdr>
        <w:top w:val="none" w:sz="0" w:space="0" w:color="auto"/>
        <w:left w:val="none" w:sz="0" w:space="0" w:color="auto"/>
        <w:bottom w:val="none" w:sz="0" w:space="0" w:color="auto"/>
        <w:right w:val="none" w:sz="0" w:space="0" w:color="auto"/>
      </w:divBdr>
    </w:div>
    <w:div w:id="1157920526">
      <w:bodyDiv w:val="1"/>
      <w:marLeft w:val="0"/>
      <w:marRight w:val="0"/>
      <w:marTop w:val="0"/>
      <w:marBottom w:val="0"/>
      <w:divBdr>
        <w:top w:val="none" w:sz="0" w:space="0" w:color="auto"/>
        <w:left w:val="none" w:sz="0" w:space="0" w:color="auto"/>
        <w:bottom w:val="none" w:sz="0" w:space="0" w:color="auto"/>
        <w:right w:val="none" w:sz="0" w:space="0" w:color="auto"/>
      </w:divBdr>
    </w:div>
    <w:div w:id="1325205600">
      <w:bodyDiv w:val="1"/>
      <w:marLeft w:val="0"/>
      <w:marRight w:val="0"/>
      <w:marTop w:val="0"/>
      <w:marBottom w:val="0"/>
      <w:divBdr>
        <w:top w:val="none" w:sz="0" w:space="0" w:color="auto"/>
        <w:left w:val="none" w:sz="0" w:space="0" w:color="auto"/>
        <w:bottom w:val="none" w:sz="0" w:space="0" w:color="auto"/>
        <w:right w:val="none" w:sz="0" w:space="0" w:color="auto"/>
      </w:divBdr>
    </w:div>
    <w:div w:id="1335183591">
      <w:bodyDiv w:val="1"/>
      <w:marLeft w:val="0"/>
      <w:marRight w:val="0"/>
      <w:marTop w:val="0"/>
      <w:marBottom w:val="0"/>
      <w:divBdr>
        <w:top w:val="none" w:sz="0" w:space="0" w:color="auto"/>
        <w:left w:val="none" w:sz="0" w:space="0" w:color="auto"/>
        <w:bottom w:val="none" w:sz="0" w:space="0" w:color="auto"/>
        <w:right w:val="none" w:sz="0" w:space="0" w:color="auto"/>
      </w:divBdr>
    </w:div>
    <w:div w:id="1339574240">
      <w:bodyDiv w:val="1"/>
      <w:marLeft w:val="0"/>
      <w:marRight w:val="0"/>
      <w:marTop w:val="0"/>
      <w:marBottom w:val="0"/>
      <w:divBdr>
        <w:top w:val="none" w:sz="0" w:space="0" w:color="auto"/>
        <w:left w:val="none" w:sz="0" w:space="0" w:color="auto"/>
        <w:bottom w:val="none" w:sz="0" w:space="0" w:color="auto"/>
        <w:right w:val="none" w:sz="0" w:space="0" w:color="auto"/>
      </w:divBdr>
      <w:divsChild>
        <w:div w:id="534121425">
          <w:marLeft w:val="0"/>
          <w:marRight w:val="0"/>
          <w:marTop w:val="0"/>
          <w:marBottom w:val="0"/>
          <w:divBdr>
            <w:top w:val="none" w:sz="0" w:space="0" w:color="auto"/>
            <w:left w:val="none" w:sz="0" w:space="0" w:color="auto"/>
            <w:bottom w:val="none" w:sz="0" w:space="0" w:color="auto"/>
            <w:right w:val="none" w:sz="0" w:space="0" w:color="auto"/>
          </w:divBdr>
        </w:div>
      </w:divsChild>
    </w:div>
    <w:div w:id="1350595389">
      <w:bodyDiv w:val="1"/>
      <w:marLeft w:val="0"/>
      <w:marRight w:val="0"/>
      <w:marTop w:val="0"/>
      <w:marBottom w:val="0"/>
      <w:divBdr>
        <w:top w:val="none" w:sz="0" w:space="0" w:color="auto"/>
        <w:left w:val="none" w:sz="0" w:space="0" w:color="auto"/>
        <w:bottom w:val="none" w:sz="0" w:space="0" w:color="auto"/>
        <w:right w:val="none" w:sz="0" w:space="0" w:color="auto"/>
      </w:divBdr>
      <w:divsChild>
        <w:div w:id="573323887">
          <w:marLeft w:val="0"/>
          <w:marRight w:val="0"/>
          <w:marTop w:val="0"/>
          <w:marBottom w:val="0"/>
          <w:divBdr>
            <w:top w:val="none" w:sz="0" w:space="0" w:color="auto"/>
            <w:left w:val="none" w:sz="0" w:space="0" w:color="auto"/>
            <w:bottom w:val="none" w:sz="0" w:space="0" w:color="auto"/>
            <w:right w:val="none" w:sz="0" w:space="0" w:color="auto"/>
          </w:divBdr>
        </w:div>
      </w:divsChild>
    </w:div>
    <w:div w:id="1522207085">
      <w:bodyDiv w:val="1"/>
      <w:marLeft w:val="0"/>
      <w:marRight w:val="0"/>
      <w:marTop w:val="0"/>
      <w:marBottom w:val="0"/>
      <w:divBdr>
        <w:top w:val="none" w:sz="0" w:space="0" w:color="auto"/>
        <w:left w:val="none" w:sz="0" w:space="0" w:color="auto"/>
        <w:bottom w:val="none" w:sz="0" w:space="0" w:color="auto"/>
        <w:right w:val="none" w:sz="0" w:space="0" w:color="auto"/>
      </w:divBdr>
      <w:divsChild>
        <w:div w:id="1316108171">
          <w:marLeft w:val="0"/>
          <w:marRight w:val="0"/>
          <w:marTop w:val="0"/>
          <w:marBottom w:val="0"/>
          <w:divBdr>
            <w:top w:val="none" w:sz="0" w:space="0" w:color="auto"/>
            <w:left w:val="none" w:sz="0" w:space="0" w:color="auto"/>
            <w:bottom w:val="none" w:sz="0" w:space="0" w:color="auto"/>
            <w:right w:val="none" w:sz="0" w:space="0" w:color="auto"/>
          </w:divBdr>
        </w:div>
      </w:divsChild>
    </w:div>
    <w:div w:id="1593930513">
      <w:bodyDiv w:val="1"/>
      <w:marLeft w:val="0"/>
      <w:marRight w:val="0"/>
      <w:marTop w:val="0"/>
      <w:marBottom w:val="0"/>
      <w:divBdr>
        <w:top w:val="none" w:sz="0" w:space="0" w:color="auto"/>
        <w:left w:val="none" w:sz="0" w:space="0" w:color="auto"/>
        <w:bottom w:val="none" w:sz="0" w:space="0" w:color="auto"/>
        <w:right w:val="none" w:sz="0" w:space="0" w:color="auto"/>
      </w:divBdr>
    </w:div>
    <w:div w:id="1688360698">
      <w:bodyDiv w:val="1"/>
      <w:marLeft w:val="0"/>
      <w:marRight w:val="0"/>
      <w:marTop w:val="0"/>
      <w:marBottom w:val="0"/>
      <w:divBdr>
        <w:top w:val="none" w:sz="0" w:space="0" w:color="auto"/>
        <w:left w:val="none" w:sz="0" w:space="0" w:color="auto"/>
        <w:bottom w:val="none" w:sz="0" w:space="0" w:color="auto"/>
        <w:right w:val="none" w:sz="0" w:space="0" w:color="auto"/>
      </w:divBdr>
      <w:divsChild>
        <w:div w:id="1768187947">
          <w:marLeft w:val="0"/>
          <w:marRight w:val="0"/>
          <w:marTop w:val="0"/>
          <w:marBottom w:val="0"/>
          <w:divBdr>
            <w:top w:val="none" w:sz="0" w:space="0" w:color="auto"/>
            <w:left w:val="none" w:sz="0" w:space="0" w:color="auto"/>
            <w:bottom w:val="none" w:sz="0" w:space="0" w:color="auto"/>
            <w:right w:val="none" w:sz="0" w:space="0" w:color="auto"/>
          </w:divBdr>
        </w:div>
      </w:divsChild>
    </w:div>
    <w:div w:id="1728532015">
      <w:bodyDiv w:val="1"/>
      <w:marLeft w:val="0"/>
      <w:marRight w:val="0"/>
      <w:marTop w:val="0"/>
      <w:marBottom w:val="0"/>
      <w:divBdr>
        <w:top w:val="none" w:sz="0" w:space="0" w:color="auto"/>
        <w:left w:val="none" w:sz="0" w:space="0" w:color="auto"/>
        <w:bottom w:val="none" w:sz="0" w:space="0" w:color="auto"/>
        <w:right w:val="none" w:sz="0" w:space="0" w:color="auto"/>
      </w:divBdr>
    </w:div>
    <w:div w:id="1847591723">
      <w:bodyDiv w:val="1"/>
      <w:marLeft w:val="0"/>
      <w:marRight w:val="0"/>
      <w:marTop w:val="0"/>
      <w:marBottom w:val="0"/>
      <w:divBdr>
        <w:top w:val="none" w:sz="0" w:space="0" w:color="auto"/>
        <w:left w:val="none" w:sz="0" w:space="0" w:color="auto"/>
        <w:bottom w:val="none" w:sz="0" w:space="0" w:color="auto"/>
        <w:right w:val="none" w:sz="0" w:space="0" w:color="auto"/>
      </w:divBdr>
    </w:div>
    <w:div w:id="1874145990">
      <w:bodyDiv w:val="1"/>
      <w:marLeft w:val="0"/>
      <w:marRight w:val="0"/>
      <w:marTop w:val="0"/>
      <w:marBottom w:val="0"/>
      <w:divBdr>
        <w:top w:val="none" w:sz="0" w:space="0" w:color="auto"/>
        <w:left w:val="none" w:sz="0" w:space="0" w:color="auto"/>
        <w:bottom w:val="none" w:sz="0" w:space="0" w:color="auto"/>
        <w:right w:val="none" w:sz="0" w:space="0" w:color="auto"/>
      </w:divBdr>
    </w:div>
    <w:div w:id="1994095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statgen/bamUtil"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file:///E:\Program%20Files\youdao\Dict\7.5.2.0\resultui\dict\?keyword=facilitate"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FEC2B6-F4BA-4C7F-AE49-B35457B277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4269FA14.dotm</Template>
  <TotalTime>2496</TotalTime>
  <Pages>17</Pages>
  <Words>10277</Words>
  <Characters>58584</Characters>
  <Application>Microsoft Office Word</Application>
  <DocSecurity>0</DocSecurity>
  <Lines>488</Lines>
  <Paragraphs>137</Paragraphs>
  <ScaleCrop>false</ScaleCrop>
  <HeadingPairs>
    <vt:vector size="4" baseType="variant">
      <vt:variant>
        <vt:lpstr>Title</vt:lpstr>
      </vt:variant>
      <vt:variant>
        <vt:i4>1</vt:i4>
      </vt:variant>
      <vt:variant>
        <vt:lpstr>标题</vt:lpstr>
      </vt:variant>
      <vt:variant>
        <vt:i4>1</vt:i4>
      </vt:variant>
    </vt:vector>
  </HeadingPairs>
  <TitlesOfParts>
    <vt:vector size="2" baseType="lpstr">
      <vt:lpstr/>
      <vt:lpstr/>
    </vt:vector>
  </TitlesOfParts>
  <Company/>
  <LinksUpToDate>false</LinksUpToDate>
  <CharactersWithSpaces>68724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zhanghk</dc:creator>
  <cp:lastModifiedBy>Guo, Shicheng</cp:lastModifiedBy>
  <cp:revision>46</cp:revision>
  <cp:lastPrinted>2019-04-10T01:07:00Z</cp:lastPrinted>
  <dcterms:created xsi:type="dcterms:W3CDTF">2019-04-10T00:49:00Z</dcterms:created>
  <dcterms:modified xsi:type="dcterms:W3CDTF">2019-04-18T04:23:00Z</dcterms:modified>
</cp:coreProperties>
</file>