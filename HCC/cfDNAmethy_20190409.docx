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3FEC2" w14:textId="5AF7D781" w:rsidR="007035D3" w:rsidRPr="006006D4" w:rsidRDefault="00897886" w:rsidP="003A42E7">
      <w:pPr>
        <w:spacing w:before="240"/>
        <w:rPr>
          <w:rFonts w:ascii="Arial" w:hAnsi="Arial" w:cs="Arial"/>
          <w:b/>
          <w:color w:val="000000" w:themeColor="text1"/>
          <w:sz w:val="22"/>
        </w:rPr>
      </w:pPr>
      <w:r w:rsidRPr="006006D4">
        <w:rPr>
          <w:rFonts w:ascii="Arial" w:hAnsi="Arial" w:cs="Arial"/>
          <w:b/>
          <w:color w:val="000000" w:themeColor="text1"/>
          <w:sz w:val="22"/>
        </w:rPr>
        <w:t>L</w:t>
      </w:r>
      <w:r w:rsidR="00FB51AE" w:rsidRPr="006006D4">
        <w:rPr>
          <w:rFonts w:ascii="Arial" w:hAnsi="Arial" w:cs="Arial"/>
          <w:b/>
          <w:color w:val="000000" w:themeColor="text1"/>
          <w:sz w:val="22"/>
        </w:rPr>
        <w:t>ong-R</w:t>
      </w:r>
      <w:r w:rsidR="004F4044" w:rsidRPr="006006D4">
        <w:rPr>
          <w:rFonts w:ascii="Arial" w:hAnsi="Arial" w:cs="Arial"/>
          <w:b/>
          <w:color w:val="000000" w:themeColor="text1"/>
          <w:sz w:val="22"/>
        </w:rPr>
        <w:t>egion Hypo</w:t>
      </w:r>
      <w:ins w:id="0" w:author="Guo, Shicheng" w:date="2019-04-09T16:25:00Z">
        <w:r w:rsidR="00297E87">
          <w:rPr>
            <w:rFonts w:ascii="Arial" w:hAnsi="Arial" w:cs="Arial"/>
            <w:b/>
            <w:color w:val="000000" w:themeColor="text1"/>
            <w:sz w:val="22"/>
          </w:rPr>
          <w:t>-</w:t>
        </w:r>
      </w:ins>
      <w:r w:rsidR="004F4044" w:rsidRPr="006006D4">
        <w:rPr>
          <w:rFonts w:ascii="Arial" w:hAnsi="Arial" w:cs="Arial"/>
          <w:b/>
          <w:color w:val="000000" w:themeColor="text1"/>
          <w:sz w:val="22"/>
        </w:rPr>
        <w:t xml:space="preserve">methylation in HBV Integration Regions Enhance HCC Non-invasive Surveillance by Low-pass Whole Genome-wide Bisulfite Sequencing. </w:t>
      </w:r>
    </w:p>
    <w:p w14:paraId="712FDB73" w14:textId="16FF2DF7" w:rsidR="007035D3" w:rsidRPr="00B459FE" w:rsidRDefault="00791EB0" w:rsidP="000462DB">
      <w:pPr>
        <w:spacing w:before="240"/>
        <w:rPr>
          <w:rFonts w:ascii="Arial" w:hAnsi="Arial" w:cs="Arial"/>
          <w:kern w:val="0"/>
          <w:sz w:val="22"/>
        </w:rPr>
      </w:pPr>
      <w:r w:rsidRPr="00B459FE">
        <w:rPr>
          <w:rFonts w:ascii="Arial" w:hAnsi="Arial" w:cs="Arial"/>
          <w:color w:val="000000" w:themeColor="text1"/>
          <w:sz w:val="22"/>
        </w:rPr>
        <w:t xml:space="preserve">Haikun </w:t>
      </w:r>
      <w:r w:rsidR="000462DB" w:rsidRPr="00B459FE">
        <w:rPr>
          <w:rFonts w:ascii="Arial" w:hAnsi="Arial" w:cs="Arial"/>
          <w:color w:val="000000" w:themeColor="text1"/>
          <w:sz w:val="22"/>
        </w:rPr>
        <w:t>Zhang</w:t>
      </w:r>
      <w:r w:rsidR="00762436" w:rsidRPr="00B459FE">
        <w:rPr>
          <w:rFonts w:ascii="Arial" w:hAnsi="Arial" w:cs="Arial"/>
          <w:color w:val="000000" w:themeColor="text1"/>
          <w:sz w:val="22"/>
          <w:vertAlign w:val="superscript"/>
        </w:rPr>
        <w:t>1</w:t>
      </w:r>
      <w:r w:rsidR="005445F3">
        <w:rPr>
          <w:rFonts w:ascii="Arial" w:hAnsi="Arial" w:cs="Arial" w:hint="eastAsia"/>
          <w:color w:val="000000" w:themeColor="text1"/>
          <w:sz w:val="22"/>
          <w:vertAlign w:val="superscript"/>
        </w:rPr>
        <w:t>,</w:t>
      </w:r>
      <w:r w:rsidR="005918A6">
        <w:rPr>
          <w:rFonts w:ascii="Arial" w:hAnsi="Arial" w:cs="Arial" w:hint="eastAsia"/>
          <w:color w:val="000000" w:themeColor="text1"/>
          <w:sz w:val="22"/>
          <w:vertAlign w:val="superscript"/>
        </w:rPr>
        <w:t>7</w:t>
      </w:r>
      <w:r w:rsidR="005445F3">
        <w:rPr>
          <w:rFonts w:ascii="Arial" w:hAnsi="Arial" w:cs="Arial" w:hint="eastAsia"/>
          <w:color w:val="000000" w:themeColor="text1"/>
          <w:sz w:val="22"/>
          <w:vertAlign w:val="superscript"/>
        </w:rPr>
        <w:t xml:space="preserve">, </w:t>
      </w:r>
      <w:r w:rsidR="005445F3" w:rsidRPr="005445F3">
        <w:rPr>
          <w:rFonts w:ascii="Arial" w:hAnsi="Arial" w:cs="Arial"/>
          <w:sz w:val="22"/>
          <w:vertAlign w:val="superscript"/>
        </w:rPr>
        <w:t>#</w:t>
      </w:r>
      <w:r w:rsidR="000462DB" w:rsidRPr="00B459FE">
        <w:rPr>
          <w:rFonts w:ascii="Arial" w:hAnsi="Arial" w:cs="Arial"/>
          <w:color w:val="000000" w:themeColor="text1"/>
          <w:sz w:val="22"/>
        </w:rPr>
        <w:t>, Peiling Dong</w:t>
      </w:r>
      <w:r w:rsidR="00452BAC" w:rsidRPr="00B459FE">
        <w:rPr>
          <w:rFonts w:ascii="Arial" w:hAnsi="Arial" w:cs="Arial"/>
          <w:color w:val="000000" w:themeColor="text1"/>
          <w:sz w:val="22"/>
          <w:vertAlign w:val="superscript"/>
        </w:rPr>
        <w:t>2</w:t>
      </w:r>
      <w:r w:rsidR="005445F3">
        <w:rPr>
          <w:rFonts w:ascii="Arial" w:hAnsi="Arial" w:cs="Arial" w:hint="eastAsia"/>
          <w:color w:val="000000" w:themeColor="text1"/>
          <w:sz w:val="22"/>
          <w:vertAlign w:val="superscript"/>
        </w:rPr>
        <w:t xml:space="preserve">, </w:t>
      </w:r>
      <w:r w:rsidR="005445F3" w:rsidRPr="005445F3">
        <w:rPr>
          <w:rFonts w:ascii="Arial" w:hAnsi="Arial" w:cs="Arial"/>
          <w:sz w:val="22"/>
          <w:vertAlign w:val="superscript"/>
        </w:rPr>
        <w:t>#</w:t>
      </w:r>
      <w:r w:rsidR="000462DB" w:rsidRPr="00B459FE">
        <w:rPr>
          <w:rFonts w:ascii="Arial" w:hAnsi="Arial" w:cs="Arial"/>
          <w:color w:val="000000" w:themeColor="text1"/>
          <w:sz w:val="22"/>
        </w:rPr>
        <w:t xml:space="preserve">, </w:t>
      </w:r>
      <w:r w:rsidR="007035D3" w:rsidRPr="00B459FE">
        <w:rPr>
          <w:rFonts w:ascii="Arial" w:hAnsi="Arial" w:cs="Arial"/>
          <w:sz w:val="22"/>
        </w:rPr>
        <w:t>Shicheng Guo</w:t>
      </w:r>
      <w:r w:rsidR="006E0127" w:rsidRPr="00B459FE">
        <w:rPr>
          <w:rFonts w:ascii="Arial" w:hAnsi="Arial" w:cs="Arial" w:hint="eastAsia"/>
          <w:sz w:val="22"/>
          <w:vertAlign w:val="superscript"/>
        </w:rPr>
        <w:t>3</w:t>
      </w:r>
      <w:r w:rsidR="005445F3">
        <w:rPr>
          <w:rFonts w:ascii="Arial" w:hAnsi="Arial" w:cs="Arial" w:hint="eastAsia"/>
          <w:color w:val="000000" w:themeColor="text1"/>
          <w:sz w:val="22"/>
          <w:vertAlign w:val="superscript"/>
        </w:rPr>
        <w:t xml:space="preserve">, </w:t>
      </w:r>
      <w:r w:rsidR="005445F3" w:rsidRPr="005445F3">
        <w:rPr>
          <w:rFonts w:ascii="Arial" w:hAnsi="Arial" w:cs="Arial"/>
          <w:sz w:val="22"/>
          <w:vertAlign w:val="superscript"/>
        </w:rPr>
        <w:t>#</w:t>
      </w:r>
      <w:r w:rsidR="00B459FE" w:rsidRPr="00B459FE">
        <w:rPr>
          <w:rFonts w:ascii="Arial" w:hAnsi="Arial" w:cs="Arial"/>
          <w:color w:val="000000" w:themeColor="text1"/>
          <w:sz w:val="22"/>
        </w:rPr>
        <w:t xml:space="preserve">, </w:t>
      </w:r>
      <w:ins w:id="1" w:author="Guo, Shicheng" w:date="2019-04-09T16:23:00Z">
        <w:r w:rsidR="00E27395" w:rsidRPr="00E27395">
          <w:rPr>
            <w:rFonts w:ascii="Arial" w:hAnsi="Arial" w:cs="Arial"/>
            <w:color w:val="000000" w:themeColor="text1"/>
            <w:sz w:val="22"/>
          </w:rPr>
          <w:t xml:space="preserve">Ramsey </w:t>
        </w:r>
      </w:ins>
      <w:ins w:id="2" w:author="Guo, Shicheng" w:date="2019-04-09T16:24:00Z">
        <w:r w:rsidR="00E27395">
          <w:rPr>
            <w:rFonts w:ascii="Arial" w:hAnsi="Arial" w:cs="Arial"/>
            <w:color w:val="000000" w:themeColor="text1"/>
            <w:sz w:val="22"/>
          </w:rPr>
          <w:t>xxx</w:t>
        </w:r>
        <w:r w:rsidR="005F5FE4" w:rsidRPr="005F5FE4">
          <w:rPr>
            <w:rFonts w:ascii="Arial" w:hAnsi="Arial" w:cs="Arial"/>
            <w:color w:val="000000" w:themeColor="text1"/>
            <w:sz w:val="22"/>
            <w:vertAlign w:val="superscript"/>
            <w:rPrChange w:id="3" w:author="Guo, Shicheng" w:date="2019-04-09T16:24:00Z">
              <w:rPr>
                <w:rFonts w:ascii="Arial" w:hAnsi="Arial" w:cs="Arial"/>
                <w:color w:val="000000" w:themeColor="text1"/>
                <w:sz w:val="22"/>
              </w:rPr>
            </w:rPrChange>
          </w:rPr>
          <w:t>4</w:t>
        </w:r>
        <w:r w:rsidR="00E27395">
          <w:rPr>
            <w:rFonts w:ascii="Arial" w:hAnsi="Arial" w:cs="Arial"/>
            <w:color w:val="000000" w:themeColor="text1"/>
            <w:sz w:val="22"/>
          </w:rPr>
          <w:t xml:space="preserve">, </w:t>
        </w:r>
      </w:ins>
      <w:r w:rsidR="000462DB" w:rsidRPr="00B459FE">
        <w:rPr>
          <w:rFonts w:ascii="Arial" w:hAnsi="Arial" w:cs="Arial"/>
          <w:sz w:val="22"/>
        </w:rPr>
        <w:t>Chengcheng Tao</w:t>
      </w:r>
      <w:r w:rsidR="00775F49" w:rsidRPr="00B459FE">
        <w:rPr>
          <w:rFonts w:ascii="Arial" w:hAnsi="Arial" w:cs="Arial"/>
          <w:color w:val="000000" w:themeColor="text1"/>
          <w:sz w:val="22"/>
          <w:vertAlign w:val="superscript"/>
        </w:rPr>
        <w:t>1</w:t>
      </w:r>
      <w:del w:id="4" w:author="Guo, Shicheng" w:date="2019-04-09T16:25:00Z">
        <w:r w:rsidR="000462DB" w:rsidRPr="00B459FE" w:rsidDel="005F5FE4">
          <w:rPr>
            <w:rFonts w:ascii="Arial" w:hAnsi="Arial" w:cs="Arial"/>
            <w:sz w:val="22"/>
          </w:rPr>
          <w:delText xml:space="preserve">, </w:delText>
        </w:r>
      </w:del>
      <w:ins w:id="5" w:author="Guo, Shicheng" w:date="2019-04-09T16:22:00Z">
        <w:r w:rsidR="00E27395">
          <w:rPr>
            <w:rFonts w:ascii="Arial" w:hAnsi="Arial" w:cs="Arial"/>
            <w:sz w:val="22"/>
          </w:rPr>
          <w:t xml:space="preserve">, </w:t>
        </w:r>
      </w:ins>
      <w:ins w:id="6" w:author="Guo, Shicheng" w:date="2019-04-09T16:30:00Z">
        <w:r w:rsidR="00101F34">
          <w:rPr>
            <w:rFonts w:ascii="Arial" w:hAnsi="Arial" w:cs="Arial"/>
            <w:sz w:val="22"/>
          </w:rPr>
          <w:t xml:space="preserve">xxx, </w:t>
        </w:r>
      </w:ins>
      <w:del w:id="7" w:author="Guo, Shicheng" w:date="2019-04-09T12:49:00Z">
        <w:r w:rsidR="00B459FE" w:rsidRPr="00231ED0" w:rsidDel="00CE54EA">
          <w:rPr>
            <w:rFonts w:ascii="Arial" w:hAnsi="Arial" w:cs="Arial"/>
            <w:sz w:val="22"/>
            <w:rPrChange w:id="8" w:author="Guo, Shicheng" w:date="2019-04-09T12:48:00Z">
              <w:rPr>
                <w:rFonts w:ascii="Helvetica Neue" w:hAnsi="Helvetica Neue" w:cs="Helvetica Neue"/>
                <w:kern w:val="0"/>
                <w:sz w:val="22"/>
              </w:rPr>
            </w:rPrChange>
          </w:rPr>
          <w:delText>Steven J. Schrodi</w:delText>
        </w:r>
        <w:r w:rsidR="00B459FE" w:rsidRPr="00B95DC2" w:rsidDel="00CE54EA">
          <w:rPr>
            <w:rFonts w:ascii="Arial" w:hAnsi="Arial" w:cs="Arial" w:hint="eastAsia"/>
            <w:sz w:val="22"/>
            <w:vertAlign w:val="superscript"/>
          </w:rPr>
          <w:delText>3</w:delText>
        </w:r>
        <w:r w:rsidR="00B459FE" w:rsidRPr="00231ED0" w:rsidDel="00CE54EA">
          <w:rPr>
            <w:rFonts w:ascii="Arial" w:hAnsi="Arial" w:cs="Arial"/>
            <w:sz w:val="22"/>
            <w:vertAlign w:val="superscript"/>
          </w:rPr>
          <w:delText>,4</w:delText>
        </w:r>
        <w:r w:rsidR="00B459FE" w:rsidRPr="00B459FE" w:rsidDel="00CE54EA">
          <w:rPr>
            <w:rFonts w:ascii="Arial" w:hAnsi="Arial" w:cs="Arial"/>
            <w:color w:val="000000" w:themeColor="text1"/>
            <w:sz w:val="22"/>
          </w:rPr>
          <w:delText xml:space="preserve">, </w:delText>
        </w:r>
      </w:del>
      <w:r w:rsidR="00F01C40" w:rsidRPr="00B459FE">
        <w:rPr>
          <w:rFonts w:ascii="Arial" w:hAnsi="Arial" w:cs="Arial"/>
          <w:sz w:val="22"/>
        </w:rPr>
        <w:t>Wenmin Zhao</w:t>
      </w:r>
      <w:r w:rsidR="00775F49" w:rsidRPr="00B459FE">
        <w:rPr>
          <w:rFonts w:ascii="Arial" w:hAnsi="Arial" w:cs="Arial" w:hint="eastAsia"/>
          <w:kern w:val="0"/>
          <w:sz w:val="22"/>
          <w:vertAlign w:val="superscript"/>
        </w:rPr>
        <w:t>2</w:t>
      </w:r>
      <w:del w:id="9" w:author="Guo, Shicheng" w:date="2019-04-09T16:23:00Z">
        <w:r w:rsidR="00F01C40" w:rsidRPr="00B459FE" w:rsidDel="00E27395">
          <w:rPr>
            <w:rFonts w:ascii="Arial" w:hAnsi="Arial" w:cs="Arial"/>
            <w:sz w:val="22"/>
          </w:rPr>
          <w:delText xml:space="preserve">, </w:delText>
        </w:r>
        <w:r w:rsidR="006266F9" w:rsidDel="00E27395">
          <w:rPr>
            <w:rFonts w:ascii="Arial" w:hAnsi="Arial" w:cs="Arial" w:hint="eastAsia"/>
            <w:sz w:val="22"/>
          </w:rPr>
          <w:delText>XXXXX</w:delText>
        </w:r>
      </w:del>
      <w:r w:rsidR="006266F9">
        <w:rPr>
          <w:rFonts w:ascii="Arial" w:hAnsi="Arial" w:cs="Arial" w:hint="eastAsia"/>
          <w:sz w:val="22"/>
        </w:rPr>
        <w:t xml:space="preserve">, </w:t>
      </w:r>
      <w:r w:rsidR="005918A6">
        <w:rPr>
          <w:rFonts w:ascii="Arial" w:hAnsi="Arial" w:cs="Arial" w:hint="eastAsia"/>
          <w:sz w:val="22"/>
        </w:rPr>
        <w:t>Jiakang Wang</w:t>
      </w:r>
      <w:r w:rsidR="005445F3">
        <w:rPr>
          <w:rFonts w:ascii="Arial" w:hAnsi="Arial" w:cs="Arial" w:hint="eastAsia"/>
          <w:color w:val="000000" w:themeColor="text1"/>
          <w:sz w:val="22"/>
          <w:vertAlign w:val="superscript"/>
        </w:rPr>
        <w:t>6</w:t>
      </w:r>
      <w:r w:rsidR="005918A6">
        <w:rPr>
          <w:rFonts w:ascii="Arial" w:hAnsi="Arial" w:cs="Arial" w:hint="eastAsia"/>
          <w:sz w:val="22"/>
        </w:rPr>
        <w:t xml:space="preserve">, </w:t>
      </w:r>
      <w:del w:id="10" w:author="Guo, Shicheng" w:date="2019-04-09T16:21:00Z">
        <w:r w:rsidR="006266F9" w:rsidDel="00E27395">
          <w:rPr>
            <w:rFonts w:ascii="Arial" w:hAnsi="Arial" w:cs="Arial" w:hint="eastAsia"/>
            <w:sz w:val="22"/>
          </w:rPr>
          <w:delText>XXXXX</w:delText>
        </w:r>
      </w:del>
      <w:ins w:id="11" w:author="Guo, Shicheng" w:date="2019-04-09T16:21:00Z">
        <w:r w:rsidR="00E27395">
          <w:rPr>
            <w:rFonts w:ascii="Arial" w:hAnsi="Arial" w:cs="Arial"/>
            <w:sz w:val="22"/>
          </w:rPr>
          <w:t>Augusto Villanueva</w:t>
        </w:r>
        <w:r w:rsidR="00E27395" w:rsidRPr="00E27395">
          <w:rPr>
            <w:rFonts w:ascii="Arial" w:hAnsi="Arial" w:cs="Arial"/>
            <w:sz w:val="22"/>
            <w:vertAlign w:val="superscript"/>
            <w:rPrChange w:id="12" w:author="Guo, Shicheng" w:date="2019-04-09T16:21:00Z">
              <w:rPr>
                <w:rFonts w:ascii="Arial" w:hAnsi="Arial" w:cs="Arial"/>
                <w:sz w:val="22"/>
              </w:rPr>
            </w:rPrChange>
          </w:rPr>
          <w:t>7</w:t>
        </w:r>
      </w:ins>
      <w:r w:rsidR="006266F9">
        <w:rPr>
          <w:rFonts w:ascii="Arial" w:hAnsi="Arial" w:cs="Arial" w:hint="eastAsia"/>
          <w:sz w:val="22"/>
        </w:rPr>
        <w:t xml:space="preserve">, </w:t>
      </w:r>
      <w:r w:rsidR="00AB5C6B" w:rsidRPr="00B459FE">
        <w:rPr>
          <w:rFonts w:ascii="Arial" w:hAnsi="Arial" w:cs="Arial"/>
          <w:kern w:val="0"/>
          <w:sz w:val="22"/>
        </w:rPr>
        <w:t>Huiguo Ding</w:t>
      </w:r>
      <w:r w:rsidR="00775F49" w:rsidRPr="00B459FE">
        <w:rPr>
          <w:rFonts w:ascii="Arial" w:hAnsi="Arial" w:cs="Arial" w:hint="eastAsia"/>
          <w:kern w:val="0"/>
          <w:sz w:val="22"/>
          <w:vertAlign w:val="superscript"/>
        </w:rPr>
        <w:t>2</w:t>
      </w:r>
      <w:r w:rsidR="00775F49" w:rsidRPr="00B459FE">
        <w:rPr>
          <w:rFonts w:ascii="Arial" w:hAnsi="Arial" w:cs="Arial"/>
          <w:sz w:val="22"/>
        </w:rPr>
        <w:t>,</w:t>
      </w:r>
      <w:r w:rsidR="006266F9">
        <w:rPr>
          <w:rFonts w:ascii="Arial" w:hAnsi="Arial" w:cs="Arial" w:hint="eastAsia"/>
          <w:sz w:val="22"/>
        </w:rPr>
        <w:t xml:space="preserve"> </w:t>
      </w:r>
      <w:ins w:id="13" w:author="Guo, Shicheng" w:date="2019-04-09T12:49:00Z">
        <w:r w:rsidR="00CE54EA" w:rsidRPr="000455AF">
          <w:rPr>
            <w:rFonts w:ascii="Arial" w:hAnsi="Arial" w:cs="Arial"/>
            <w:sz w:val="22"/>
          </w:rPr>
          <w:t xml:space="preserve">Steven </w:t>
        </w:r>
        <w:r w:rsidR="00CE54EA" w:rsidRPr="000455AF">
          <w:rPr>
            <w:rFonts w:ascii="Arial" w:hAnsi="Arial" w:cs="Arial" w:hint="eastAsia"/>
            <w:sz w:val="22"/>
          </w:rPr>
          <w:t xml:space="preserve">J. </w:t>
        </w:r>
        <w:r w:rsidR="00CE54EA" w:rsidRPr="000455AF">
          <w:rPr>
            <w:rFonts w:ascii="Arial" w:hAnsi="Arial" w:cs="Arial"/>
            <w:sz w:val="22"/>
          </w:rPr>
          <w:t>Schrodi</w:t>
        </w:r>
        <w:r w:rsidR="00CE54EA" w:rsidRPr="000455AF">
          <w:rPr>
            <w:rFonts w:ascii="Arial" w:hAnsi="Arial" w:cs="Arial" w:hint="eastAsia"/>
            <w:sz w:val="22"/>
            <w:vertAlign w:val="superscript"/>
          </w:rPr>
          <w:t>3,4</w:t>
        </w:r>
        <w:r w:rsidR="00CE54EA">
          <w:rPr>
            <w:rFonts w:ascii="Arial" w:hAnsi="Arial" w:cs="Arial"/>
            <w:color w:val="000000" w:themeColor="text1"/>
            <w:sz w:val="22"/>
          </w:rPr>
          <w:t>*</w:t>
        </w:r>
      </w:ins>
      <w:del w:id="14" w:author="Guo, Shicheng" w:date="2019-04-09T12:49:00Z">
        <w:r w:rsidR="006266F9" w:rsidDel="00CE54EA">
          <w:rPr>
            <w:rFonts w:ascii="Arial" w:hAnsi="Arial" w:cs="Arial" w:hint="eastAsia"/>
            <w:sz w:val="22"/>
          </w:rPr>
          <w:delText>XXXXX</w:delText>
        </w:r>
        <w:r w:rsidR="006266F9" w:rsidDel="00CE54EA">
          <w:rPr>
            <w:rFonts w:ascii="Arial" w:hAnsi="Arial" w:cs="Arial" w:hint="eastAsia"/>
            <w:color w:val="000000" w:themeColor="text1"/>
            <w:sz w:val="22"/>
            <w:vertAlign w:val="superscript"/>
          </w:rPr>
          <w:delText>,</w:delText>
        </w:r>
        <w:r w:rsidR="006266F9" w:rsidRPr="005445F3" w:rsidDel="00CE54EA">
          <w:rPr>
            <w:rFonts w:ascii="Arial" w:hAnsi="Arial" w:cs="Arial" w:hint="eastAsia"/>
            <w:color w:val="000000" w:themeColor="text1"/>
            <w:sz w:val="22"/>
          </w:rPr>
          <w:delText>*</w:delText>
        </w:r>
      </w:del>
      <w:r w:rsidR="006266F9">
        <w:rPr>
          <w:rFonts w:ascii="Arial" w:hAnsi="Arial" w:cs="Arial" w:hint="eastAsia"/>
          <w:sz w:val="22"/>
        </w:rPr>
        <w:t xml:space="preserve">, </w:t>
      </w:r>
      <w:r w:rsidR="000462DB" w:rsidRPr="00B459FE">
        <w:rPr>
          <w:rFonts w:ascii="Arial" w:hAnsi="Arial" w:cs="Arial"/>
          <w:sz w:val="22"/>
        </w:rPr>
        <w:t>Dake Zhang</w:t>
      </w:r>
      <w:r w:rsidR="00775F49" w:rsidRPr="00B459FE">
        <w:rPr>
          <w:rFonts w:ascii="Arial" w:hAnsi="Arial" w:cs="Arial"/>
          <w:color w:val="000000" w:themeColor="text1"/>
          <w:sz w:val="22"/>
          <w:vertAlign w:val="superscript"/>
        </w:rPr>
        <w:t>1</w:t>
      </w:r>
      <w:r w:rsidR="005445F3">
        <w:rPr>
          <w:rFonts w:ascii="Arial" w:hAnsi="Arial" w:cs="Arial" w:hint="eastAsia"/>
          <w:color w:val="000000" w:themeColor="text1"/>
          <w:sz w:val="22"/>
          <w:vertAlign w:val="superscript"/>
        </w:rPr>
        <w:t>,</w:t>
      </w:r>
      <w:r w:rsidR="005445F3" w:rsidRPr="005445F3">
        <w:rPr>
          <w:rFonts w:ascii="Arial" w:hAnsi="Arial" w:cs="Arial" w:hint="eastAsia"/>
          <w:color w:val="000000" w:themeColor="text1"/>
          <w:sz w:val="22"/>
        </w:rPr>
        <w:t>*</w:t>
      </w:r>
      <w:r w:rsidR="000462DB" w:rsidRPr="00B459FE">
        <w:rPr>
          <w:rFonts w:ascii="Arial" w:hAnsi="Arial" w:cs="Arial"/>
          <w:sz w:val="22"/>
        </w:rPr>
        <w:t>, Changqing Zeng</w:t>
      </w:r>
      <w:r w:rsidR="00775F49" w:rsidRPr="00B459FE">
        <w:rPr>
          <w:rFonts w:ascii="Arial" w:hAnsi="Arial" w:cs="Arial"/>
          <w:color w:val="000000" w:themeColor="text1"/>
          <w:sz w:val="22"/>
          <w:vertAlign w:val="superscript"/>
        </w:rPr>
        <w:t>1</w:t>
      </w:r>
      <w:r w:rsidR="006266F9">
        <w:rPr>
          <w:rFonts w:ascii="Arial" w:hAnsi="Arial" w:cs="Arial" w:hint="eastAsia"/>
          <w:color w:val="000000" w:themeColor="text1"/>
          <w:sz w:val="22"/>
          <w:vertAlign w:val="superscript"/>
        </w:rPr>
        <w:t>,</w:t>
      </w:r>
      <w:r w:rsidR="006266F9" w:rsidRPr="005445F3">
        <w:rPr>
          <w:rFonts w:ascii="Arial" w:hAnsi="Arial" w:cs="Arial" w:hint="eastAsia"/>
          <w:color w:val="000000" w:themeColor="text1"/>
          <w:sz w:val="22"/>
        </w:rPr>
        <w:t>*</w:t>
      </w:r>
    </w:p>
    <w:p w14:paraId="5868FD8E" w14:textId="708606B4" w:rsidR="00762436" w:rsidRPr="00775F49" w:rsidRDefault="00775F49"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6006D4">
        <w:rPr>
          <w:rFonts w:ascii="Arial" w:hAnsi="Arial" w:cs="Arial"/>
          <w:color w:val="000000" w:themeColor="text1"/>
          <w:sz w:val="22"/>
          <w:vertAlign w:val="superscript"/>
        </w:rPr>
        <w:t>1</w:t>
      </w:r>
      <w:r w:rsidRPr="006006D4">
        <w:rPr>
          <w:rFonts w:ascii="Arial" w:hAnsi="Arial" w:cs="Arial"/>
          <w:color w:val="000000" w:themeColor="text1"/>
          <w:sz w:val="22"/>
        </w:rPr>
        <w:t>,</w:t>
      </w:r>
      <w:r w:rsidRPr="00775F49">
        <w:rPr>
          <w:rFonts w:ascii="Arial" w:hAnsi="Arial" w:cs="Arial"/>
          <w:sz w:val="22"/>
        </w:rPr>
        <w:t xml:space="preserve"> </w:t>
      </w:r>
      <w:r w:rsidR="00762436" w:rsidRPr="00775F49">
        <w:rPr>
          <w:rFonts w:ascii="Arial" w:hAnsi="Arial" w:cs="Arial"/>
          <w:sz w:val="22"/>
        </w:rPr>
        <w:t>Key Laboratory of Genomic and Precision Medicine, Beijing Institute of Genomics, Chinese Academy of Sciences, Beijing, 100101, China</w:t>
      </w:r>
    </w:p>
    <w:p w14:paraId="6E293BAD" w14:textId="6806B5EB" w:rsidR="00762436" w:rsidRPr="00775F49"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75F49">
        <w:rPr>
          <w:rFonts w:ascii="Arial" w:hAnsi="Arial" w:cs="Arial"/>
          <w:sz w:val="22"/>
          <w:vertAlign w:val="superscript"/>
        </w:rPr>
        <w:t>2</w:t>
      </w:r>
      <w:r w:rsidRPr="00775F49">
        <w:rPr>
          <w:rFonts w:ascii="Arial" w:hAnsi="Arial" w:cs="Arial"/>
          <w:sz w:val="22"/>
        </w:rPr>
        <w:t>, Department of Hepatology, Beijing You’an Hospital Affiliated with Capital Medical University, Beijing 100069, China</w:t>
      </w:r>
    </w:p>
    <w:p w14:paraId="2FCBAA3A" w14:textId="31E2A7A3" w:rsidR="00762436" w:rsidRPr="006006D4" w:rsidRDefault="00762436" w:rsidP="00762436">
      <w:pPr>
        <w:widowControl/>
        <w:shd w:val="clear" w:color="auto" w:fill="FFFFFF"/>
        <w:spacing w:before="100" w:beforeAutospacing="1" w:after="105"/>
        <w:jc w:val="left"/>
        <w:rPr>
          <w:rFonts w:ascii="Arial" w:hAnsi="Arial" w:cs="Arial"/>
          <w:sz w:val="22"/>
        </w:rPr>
      </w:pPr>
      <w:r w:rsidRPr="006006D4">
        <w:rPr>
          <w:rFonts w:ascii="Arial" w:hAnsi="Arial" w:cs="Arial"/>
          <w:sz w:val="22"/>
          <w:vertAlign w:val="superscript"/>
        </w:rPr>
        <w:t>3</w:t>
      </w:r>
      <w:r w:rsidRPr="006006D4">
        <w:rPr>
          <w:rFonts w:ascii="Arial" w:hAnsi="Arial" w:cs="Arial"/>
          <w:sz w:val="22"/>
        </w:rPr>
        <w:t>, Center for Precision Medicine Research, Marshfield Clinic Research Institute, Marshfield, WI, USA</w:t>
      </w:r>
    </w:p>
    <w:p w14:paraId="1E3B1FFA" w14:textId="1B3F3C06" w:rsidR="006E0127" w:rsidRDefault="006E0127" w:rsidP="006E0127">
      <w:pPr>
        <w:widowControl/>
        <w:shd w:val="clear" w:color="auto" w:fill="FFFFFF"/>
        <w:spacing w:before="100" w:beforeAutospacing="1" w:after="105"/>
        <w:jc w:val="left"/>
        <w:rPr>
          <w:rFonts w:ascii="Arial" w:hAnsi="Arial" w:cs="Arial"/>
          <w:sz w:val="22"/>
        </w:rPr>
      </w:pPr>
      <w:r>
        <w:rPr>
          <w:rFonts w:ascii="Arial" w:hAnsi="Arial" w:cs="Arial" w:hint="eastAsia"/>
          <w:sz w:val="22"/>
          <w:vertAlign w:val="superscript"/>
        </w:rPr>
        <w:t>4</w:t>
      </w:r>
      <w:r w:rsidRPr="006006D4">
        <w:rPr>
          <w:rFonts w:ascii="Arial" w:hAnsi="Arial" w:cs="Arial"/>
          <w:sz w:val="22"/>
        </w:rPr>
        <w:t xml:space="preserve">, </w:t>
      </w:r>
      <w:r w:rsidRPr="00EA7D68">
        <w:rPr>
          <w:rFonts w:ascii="Arial" w:hAnsi="Arial" w:cs="Arial"/>
          <w:sz w:val="22"/>
        </w:rPr>
        <w:t>Computation and Informatics in Biology and Medicine, University of Wisconsin-Madison, Madison, WI, USA</w:t>
      </w:r>
    </w:p>
    <w:p w14:paraId="4BE3C0F5" w14:textId="56630615" w:rsidR="00B459FE" w:rsidRDefault="005918A6" w:rsidP="006E0127">
      <w:pPr>
        <w:widowControl/>
        <w:shd w:val="clear" w:color="auto" w:fill="FFFFFF"/>
        <w:spacing w:before="100" w:beforeAutospacing="1" w:after="105"/>
        <w:jc w:val="left"/>
        <w:rPr>
          <w:rFonts w:ascii="Arial" w:hAnsi="Arial" w:cs="Arial"/>
          <w:sz w:val="22"/>
        </w:rPr>
      </w:pPr>
      <w:r>
        <w:rPr>
          <w:rFonts w:ascii="Arial" w:hAnsi="Arial" w:cs="Arial" w:hint="eastAsia"/>
          <w:sz w:val="22"/>
          <w:vertAlign w:val="superscript"/>
        </w:rPr>
        <w:t>5</w:t>
      </w:r>
      <w:r w:rsidRPr="006006D4">
        <w:rPr>
          <w:rFonts w:ascii="Arial" w:hAnsi="Arial" w:cs="Arial"/>
          <w:sz w:val="22"/>
        </w:rPr>
        <w:t>,</w:t>
      </w:r>
      <w:r w:rsidR="005445F3">
        <w:rPr>
          <w:rFonts w:ascii="Arial" w:hAnsi="Arial" w:cs="Arial" w:hint="eastAsia"/>
          <w:sz w:val="22"/>
        </w:rPr>
        <w:t xml:space="preserve"> </w:t>
      </w:r>
      <w:r w:rsidR="00B459FE" w:rsidRPr="00846911">
        <w:rPr>
          <w:rFonts w:ascii="Arial" w:hAnsi="Arial" w:cs="Arial"/>
          <w:sz w:val="22"/>
        </w:rPr>
        <w:t xml:space="preserve">Center for </w:t>
      </w:r>
      <w:r w:rsidR="00B459FE">
        <w:rPr>
          <w:rFonts w:ascii="Arial" w:hAnsi="Arial" w:cs="Arial"/>
          <w:sz w:val="22"/>
        </w:rPr>
        <w:t>Precision Medicine Research</w:t>
      </w:r>
      <w:r w:rsidR="00B459FE" w:rsidRPr="00846911">
        <w:rPr>
          <w:rFonts w:ascii="Arial" w:hAnsi="Arial" w:cs="Arial"/>
          <w:sz w:val="22"/>
        </w:rPr>
        <w:t>, Marshfield Clinic Research Institute, Marshfield, WI, USA</w:t>
      </w:r>
    </w:p>
    <w:p w14:paraId="028E90E3" w14:textId="2DE9CC38" w:rsidR="006E0127" w:rsidRDefault="005445F3" w:rsidP="006E0127">
      <w:pPr>
        <w:widowControl/>
        <w:shd w:val="clear" w:color="auto" w:fill="FFFFFF"/>
        <w:spacing w:before="100" w:beforeAutospacing="1" w:after="105"/>
        <w:jc w:val="left"/>
        <w:rPr>
          <w:rFonts w:ascii="Arial" w:hAnsi="Arial" w:cs="Arial"/>
          <w:sz w:val="22"/>
        </w:rPr>
      </w:pPr>
      <w:r>
        <w:rPr>
          <w:rFonts w:ascii="Arial" w:hAnsi="Arial" w:cs="Arial" w:hint="eastAsia"/>
          <w:sz w:val="22"/>
          <w:vertAlign w:val="superscript"/>
        </w:rPr>
        <w:t>6</w:t>
      </w:r>
      <w:r w:rsidR="005918A6" w:rsidRPr="006006D4">
        <w:rPr>
          <w:rFonts w:ascii="Arial" w:hAnsi="Arial" w:cs="Arial"/>
          <w:sz w:val="22"/>
        </w:rPr>
        <w:t xml:space="preserve">, </w:t>
      </w:r>
      <w:r w:rsidR="004C1569" w:rsidRPr="00921EC2">
        <w:rPr>
          <w:rFonts w:ascii="Arial" w:hAnsi="Arial" w:cs="Arial"/>
          <w:sz w:val="22"/>
        </w:rPr>
        <w:t>Biology Department, Stonybrook University, Stonybrook, NY, USA</w:t>
      </w:r>
    </w:p>
    <w:p w14:paraId="79084AEB" w14:textId="654E602F" w:rsidR="00762436" w:rsidRPr="006006D4" w:rsidRDefault="005445F3"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Pr>
          <w:rFonts w:ascii="Arial" w:hAnsi="Arial" w:cs="Arial" w:hint="eastAsia"/>
          <w:sz w:val="22"/>
          <w:vertAlign w:val="superscript"/>
        </w:rPr>
        <w:t>7</w:t>
      </w:r>
      <w:r w:rsidR="005918A6" w:rsidRPr="006006D4">
        <w:rPr>
          <w:rFonts w:ascii="Arial" w:hAnsi="Arial" w:cs="Arial"/>
          <w:sz w:val="22"/>
        </w:rPr>
        <w:t>,</w:t>
      </w:r>
      <w:r w:rsidR="00762436" w:rsidRPr="006006D4">
        <w:rPr>
          <w:rFonts w:ascii="Arial" w:hAnsi="Arial" w:cs="Arial"/>
          <w:kern w:val="0"/>
          <w:sz w:val="24"/>
          <w:szCs w:val="24"/>
        </w:rPr>
        <w:t xml:space="preserve"> </w:t>
      </w:r>
      <w:r w:rsidR="00762436" w:rsidRPr="005445F3">
        <w:rPr>
          <w:rFonts w:ascii="Arial" w:hAnsi="Arial" w:cs="Arial"/>
          <w:sz w:val="22"/>
        </w:rPr>
        <w:t>University of Chinese Academy of Sciences, Beijing 100049, China</w:t>
      </w:r>
    </w:p>
    <w:p w14:paraId="594497A4" w14:textId="77777777" w:rsidR="00762436" w:rsidRPr="005445F3"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0EB04896" w14:textId="77777777" w:rsidR="00762436" w:rsidRPr="005445F3"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These authors contributed equally to this work</w:t>
      </w:r>
    </w:p>
    <w:p w14:paraId="2168FCBD" w14:textId="7E8AFF9A" w:rsidR="00FB51AE" w:rsidDel="00F96414" w:rsidRDefault="00762436" w:rsidP="005445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15" w:author="Guo, Shicheng" w:date="2019-04-09T12:47:00Z"/>
          <w:rFonts w:ascii="Arial" w:hAnsi="Arial" w:cs="Arial"/>
          <w:sz w:val="22"/>
        </w:rPr>
      </w:pPr>
      <w:r w:rsidRPr="005445F3">
        <w:rPr>
          <w:rFonts w:ascii="Arial" w:hAnsi="Arial" w:cs="Arial"/>
          <w:sz w:val="22"/>
        </w:rPr>
        <w:t>* Corresponding Author</w:t>
      </w:r>
    </w:p>
    <w:p w14:paraId="57F22EB6" w14:textId="26CABF0E" w:rsidR="00762436" w:rsidRDefault="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Change w:id="16" w:author="Guo, Shicheng" w:date="2019-04-09T12:47:00Z">
          <w:pPr>
            <w:widowControl/>
            <w:jc w:val="left"/>
          </w:pPr>
        </w:pPrChange>
      </w:pPr>
      <w:del w:id="17" w:author="Guo, Shicheng" w:date="2019-04-09T12:48:00Z">
        <w:r w:rsidDel="00F96414">
          <w:rPr>
            <w:rFonts w:ascii="Arial" w:hAnsi="Arial" w:cs="Arial"/>
            <w:sz w:val="22"/>
          </w:rPr>
          <w:br w:type="page"/>
        </w:r>
      </w:del>
    </w:p>
    <w:p w14:paraId="0689B978" w14:textId="77777777" w:rsidR="00806FF6" w:rsidRPr="003C25D7" w:rsidRDefault="00806FF6" w:rsidP="003C25D7">
      <w:pPr>
        <w:spacing w:before="240"/>
        <w:rPr>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lastRenderedPageBreak/>
        <w:t>Abstract</w:t>
      </w:r>
    </w:p>
    <w:p w14:paraId="72B58F14" w14:textId="011FFDF3" w:rsidR="00F16EBB" w:rsidRDefault="000B5D2B" w:rsidP="005445F3">
      <w:pPr>
        <w:spacing w:before="240"/>
        <w:ind w:firstLine="420"/>
        <w:rPr>
          <w:rFonts w:ascii="Arial" w:hAnsi="Arial" w:cs="Arial"/>
          <w:sz w:val="22"/>
        </w:rPr>
      </w:pPr>
      <w:r>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w:t>
      </w:r>
      <w:r w:rsidR="00FB51AE" w:rsidRPr="009A6E34">
        <w:rPr>
          <w:rFonts w:ascii="Arial" w:hAnsi="Arial" w:cs="Arial"/>
          <w:sz w:val="22"/>
        </w:rPr>
        <w:t>s</w:t>
      </w:r>
      <w:r w:rsidR="00D80FC4" w:rsidRPr="009A6E34">
        <w:rPr>
          <w:rFonts w:ascii="Arial" w:hAnsi="Arial" w:cs="Arial"/>
          <w:sz w:val="22"/>
        </w:rPr>
        <w:t>.</w:t>
      </w:r>
      <w:r w:rsidR="00FB51AE" w:rsidRPr="009A6E34">
        <w:rPr>
          <w:rFonts w:ascii="Arial" w:hAnsi="Arial" w:cs="Arial"/>
          <w:sz w:val="22"/>
        </w:rPr>
        <w:t xml:space="preserve"> </w:t>
      </w:r>
      <w:commentRangeStart w:id="18"/>
      <w:commentRangeStart w:id="19"/>
      <w:r w:rsidR="00FB51AE" w:rsidRPr="009A6E34">
        <w:rPr>
          <w:rFonts w:ascii="Arial" w:hAnsi="Arial" w:cs="Arial"/>
          <w:sz w:val="22"/>
        </w:rPr>
        <w:t xml:space="preserve">However, </w:t>
      </w:r>
      <w:ins w:id="20" w:author="Guo, Shicheng" w:date="2019-04-09T16:33:00Z">
        <w:r w:rsidR="00101F34">
          <w:rPr>
            <w:rFonts w:ascii="Arial" w:hAnsi="Arial" w:cs="Arial"/>
            <w:sz w:val="22"/>
          </w:rPr>
          <w:t xml:space="preserve">low-level of cell-free DNA in plasma and high </w:t>
        </w:r>
      </w:ins>
      <w:del w:id="21" w:author="Guo, Shicheng" w:date="2019-04-09T16:33:00Z">
        <w:r w:rsidR="009A6E34" w:rsidRPr="009A6E34" w:rsidDel="00101F34">
          <w:rPr>
            <w:rFonts w:ascii="Arial" w:hAnsi="Arial" w:cs="Arial"/>
            <w:sz w:val="22"/>
          </w:rPr>
          <w:delText xml:space="preserve">the </w:delText>
        </w:r>
      </w:del>
      <w:r w:rsidR="009A6E34" w:rsidRPr="009A6E34">
        <w:rPr>
          <w:rFonts w:ascii="Arial" w:hAnsi="Arial" w:cs="Arial"/>
          <w:sz w:val="22"/>
        </w:rPr>
        <w:t>cost of whole genome bisulfite sequencing (WGBS) limits sequencing depth and subsequent biomarker identification of cell-free DNA in plasma.</w:t>
      </w:r>
      <w:commentRangeEnd w:id="18"/>
      <w:r w:rsidR="009A6E34" w:rsidRPr="009A6E34">
        <w:rPr>
          <w:rStyle w:val="CommentReference"/>
        </w:rPr>
        <w:commentReference w:id="18"/>
      </w:r>
      <w:commentRangeEnd w:id="19"/>
      <w:r w:rsidR="00101F34">
        <w:rPr>
          <w:rStyle w:val="CommentReference"/>
        </w:rPr>
        <w:commentReference w:id="19"/>
      </w:r>
      <w:r w:rsidR="00275702" w:rsidRPr="009A6E34">
        <w:rPr>
          <w:rFonts w:ascii="Arial" w:hAnsi="Arial" w:cs="Arial"/>
          <w:sz w:val="22"/>
        </w:rPr>
        <w:t xml:space="preserve"> Her</w:t>
      </w:r>
      <w:r w:rsidR="00275702">
        <w:rPr>
          <w:rFonts w:ascii="Arial" w:hAnsi="Arial" w:cs="Arial"/>
          <w:sz w:val="22"/>
        </w:rPr>
        <w:t>e we demonstrate long-region hypo</w:t>
      </w:r>
      <w:ins w:id="22" w:author="Guo, Shicheng" w:date="2019-04-09T12:50:00Z">
        <w:r w:rsidR="00CB4845">
          <w:rPr>
            <w:rFonts w:ascii="Arial" w:hAnsi="Arial" w:cs="Arial"/>
            <w:sz w:val="22"/>
          </w:rPr>
          <w:t>-</w:t>
        </w:r>
      </w:ins>
      <w:r w:rsidR="00275702">
        <w:rPr>
          <w:rFonts w:ascii="Arial" w:hAnsi="Arial" w:cs="Arial"/>
          <w:sz w:val="22"/>
        </w:rPr>
        <w:t>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commentRangeStart w:id="23"/>
      <w:commentRangeStart w:id="24"/>
      <w:r w:rsidR="00F16EBB">
        <w:rPr>
          <w:rFonts w:ascii="Arial" w:hAnsi="Arial" w:cs="Arial"/>
          <w:sz w:val="22"/>
        </w:rPr>
        <w:t>&lt;</w:t>
      </w:r>
      <w:r w:rsidR="00275702">
        <w:rPr>
          <w:rFonts w:ascii="Arial" w:hAnsi="Arial" w:cs="Arial"/>
          <w:sz w:val="22"/>
        </w:rPr>
        <w:t>5-million read</w:t>
      </w:r>
      <w:r w:rsidR="00EA2A20">
        <w:rPr>
          <w:rFonts w:ascii="Arial" w:hAnsi="Arial" w:cs="Arial"/>
          <w:sz w:val="22"/>
        </w:rPr>
        <w:t xml:space="preserve"> pairs</w:t>
      </w:r>
      <w:commentRangeEnd w:id="23"/>
      <w:r w:rsidR="002D633C">
        <w:rPr>
          <w:rStyle w:val="CommentReference"/>
        </w:rPr>
        <w:commentReference w:id="23"/>
      </w:r>
      <w:commentRangeEnd w:id="24"/>
      <w:r w:rsidR="00533FCD">
        <w:rPr>
          <w:rStyle w:val="CommentReference"/>
        </w:rPr>
        <w:commentReference w:id="24"/>
      </w:r>
      <w:r w:rsidR="00275702">
        <w:rPr>
          <w:rFonts w:ascii="Arial" w:hAnsi="Arial" w:cs="Arial"/>
          <w:sz w:val="22"/>
        </w:rPr>
        <w:t xml:space="preserve">) provide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w:t>
      </w:r>
      <w:r w:rsidR="003841F0">
        <w:rPr>
          <w:rFonts w:ascii="Arial" w:hAnsi="Arial" w:cs="Arial" w:hint="eastAsia"/>
          <w:sz w:val="22"/>
        </w:rPr>
        <w:t>low-p</w:t>
      </w:r>
      <w:r w:rsidR="00C91217">
        <w:rPr>
          <w:rFonts w:ascii="Arial" w:hAnsi="Arial" w:cs="Arial"/>
          <w:sz w:val="22"/>
        </w:rPr>
        <w:t>a</w:t>
      </w:r>
      <w:r w:rsidR="003841F0">
        <w:rPr>
          <w:rFonts w:ascii="Arial" w:hAnsi="Arial" w:cs="Arial" w:hint="eastAsia"/>
          <w:sz w:val="22"/>
        </w:rPr>
        <w:t>ss</w:t>
      </w:r>
      <w:r w:rsidR="00897886">
        <w:rPr>
          <w:rFonts w:ascii="Arial" w:hAnsi="Arial" w:cs="Arial"/>
          <w:sz w:val="22"/>
        </w:rPr>
        <w:t xml:space="preserve">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the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C03851">
        <w:rPr>
          <w:rFonts w:ascii="Arial" w:hAnsi="Arial" w:cs="Arial" w:hint="eastAsia"/>
          <w:sz w:val="22"/>
        </w:rPr>
        <w:t>liver</w:t>
      </w:r>
      <w:r w:rsidR="00C03851">
        <w:rPr>
          <w:rFonts w:ascii="Arial" w:hAnsi="Arial" w:cs="Arial"/>
          <w:sz w:val="22"/>
        </w:rPr>
        <w:t xml:space="preserve"> disease progression</w:t>
      </w:r>
      <w:r w:rsidR="00275702">
        <w:rPr>
          <w:rFonts w:ascii="Arial" w:hAnsi="Arial" w:cs="Arial"/>
          <w:sz w:val="22"/>
        </w:rPr>
        <w:t xml:space="preserve"> </w:t>
      </w:r>
      <w:r w:rsidR="001F74D2">
        <w:rPr>
          <w:rFonts w:ascii="Arial" w:hAnsi="Arial" w:cs="Arial"/>
          <w:sz w:val="22"/>
        </w:rPr>
        <w:t xml:space="preserve">thereby </w:t>
      </w:r>
      <w:r w:rsidR="00275702">
        <w:rPr>
          <w:rFonts w:ascii="Arial" w:hAnsi="Arial" w:cs="Arial"/>
          <w:sz w:val="22"/>
        </w:rPr>
        <w:t>provid</w:t>
      </w:r>
      <w:r w:rsidR="001F74D2">
        <w:rPr>
          <w:rFonts w:ascii="Arial" w:hAnsi="Arial" w:cs="Arial"/>
          <w:sz w:val="22"/>
        </w:rPr>
        <w:t>ing</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suitable surrogate for methylation level estimation in plasma cfDNA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r>
        <w:rPr>
          <w:rFonts w:ascii="Arial" w:hAnsi="Arial" w:cs="Arial"/>
          <w:sz w:val="22"/>
        </w:rPr>
        <w:t xml:space="preserve"> </w:t>
      </w:r>
      <w:r w:rsidR="00552728" w:rsidRPr="000818AC">
        <w:rPr>
          <w:rFonts w:ascii="Arial" w:eastAsia="Arial" w:hAnsi="Arial" w:cs="Arial"/>
          <w:color w:val="000000" w:themeColor="text1"/>
          <w:sz w:val="22"/>
          <w:szCs w:val="22"/>
        </w:rPr>
        <w:t>Introduction</w:t>
      </w:r>
    </w:p>
    <w:p w14:paraId="6E2784CE" w14:textId="5138918D" w:rsidR="001C2136" w:rsidRPr="00393DBF" w:rsidRDefault="00021B34">
      <w:pPr>
        <w:spacing w:before="240"/>
        <w:ind w:firstLineChars="150"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have 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important biomarkers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 </w:instrTex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EN.CITE.DATA </w:instrText>
      </w:r>
      <w:r w:rsidR="00356E70" w:rsidRPr="0046354E">
        <w:rPr>
          <w:rFonts w:ascii="Arial" w:hAnsi="Arial" w:cs="Arial"/>
          <w:sz w:val="22"/>
        </w:rPr>
      </w:r>
      <w:r w:rsidR="00356E70" w:rsidRPr="0046354E">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134B9E60" w:rsidR="007D29FE" w:rsidRPr="00393DBF" w:rsidRDefault="00A40226" w:rsidP="000818AC">
      <w:pPr>
        <w:spacing w:before="24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 xml:space="preserve">forth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r>
      <w:r>
        <w:rPr>
          <w:rFonts w:ascii="Arial" w:hAnsi="Arial" w:cs="Arial"/>
          <w:sz w:val="22"/>
          <w:lang w:val="en"/>
        </w:rPr>
        <w:instrText xml:space="preserve"> ADDIN EN.CITE &lt;EndNote&gt;&lt;Cite&gt;&lt;Author&gt;JQ&lt;/Author&gt;&lt;Year&gt;2018&lt;/Year&gt;&lt;RecNum&gt;52&lt;/RecNum&gt;&lt;DisplayText&gt;(8)&lt;/DisplayText&gt;&lt;record&gt;&lt;rec-number&gt;52&lt;/rec-number&gt;&lt;foreign-keys&gt;&lt;key app="EN" db-id="a9feazvsow9wfbepsttx9a5w2e5etavwv9t2" timestamp="1554794455"&gt;52&lt;/key&gt;&lt;key app="ENWeb" db-id=""&gt;0&lt;/key&gt;&lt;/foreign-keys&gt;&lt;ref-type name="Journal Article"&gt;17&lt;/ref-type&gt;&lt;contributors&gt;&lt;authors&gt;&lt;author&gt;Xu JQ&lt;/author&gt;&lt;/authors&gt;&lt;/contributors&gt;&lt;titles&gt;&lt;title&gt;Trends in liver cancer mortality among adults aged 25 and over in the United States, 2000–2016&lt;/title&gt;&lt;secondary-title&gt;NCHS Data Brief, no 314&lt;/secondary-title&gt;&lt;/titles&gt;&lt;periodical&gt;&lt;full-title&gt;NCHS Data Brief, no 314&lt;/full-title&gt;&lt;/periodical&gt;&lt;dates&gt;&lt;year&gt;2018&lt;/year&gt;&lt;/dates&gt;&lt;urls&gt;&lt;/urls&gt;&lt;/record&gt;&lt;/Cite&gt;&lt;/EndNote&gt;</w:instrText>
      </w:r>
      <w:r>
        <w:rPr>
          <w:rFonts w:ascii="Arial" w:hAnsi="Arial" w:cs="Arial"/>
          <w:sz w:val="22"/>
          <w:lang w:val="en"/>
        </w:rPr>
        <w:fldChar w:fldCharType="separate"/>
      </w:r>
      <w:r>
        <w:rPr>
          <w:rFonts w:ascii="Arial" w:hAnsi="Arial" w:cs="Arial"/>
          <w:noProof/>
          <w:sz w:val="22"/>
          <w:lang w:val="en"/>
        </w:rPr>
        <w:t>(8)</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hepatitis B (HBV), hepatitis C (HCV),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Pr>
          <w:rFonts w:ascii="Arial" w:hAnsi="Arial" w:cs="Arial"/>
          <w:noProof/>
          <w:sz w:val="22"/>
        </w:rPr>
        <w:t>(9, 10)</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 </w:instrText>
      </w:r>
      <w:r w:rsidR="00203E7C">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EN.CITE.DATA </w:instrText>
      </w:r>
      <w:r w:rsidR="00203E7C">
        <w:rPr>
          <w:rFonts w:ascii="Arial" w:hAnsi="Arial" w:cs="Arial"/>
          <w:sz w:val="22"/>
        </w:rPr>
      </w:r>
      <w:r w:rsidR="00203E7C">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203E7C">
        <w:rPr>
          <w:rFonts w:ascii="Arial" w:hAnsi="Arial" w:cs="Arial"/>
          <w:noProof/>
          <w:sz w:val="22"/>
        </w:rPr>
        <w:t>(11-13)</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 justifies the recommendation of biannual HCC surveillance with abdominal ultrasound (US) and serum alpha-fetoprotein (AFP) in patients at high-risk</w:t>
      </w:r>
      <w:r w:rsidR="00DF67C0">
        <w:rPr>
          <w:rFonts w:ascii="Arial" w:hAnsi="Arial" w:cs="Arial"/>
          <w:sz w:val="22"/>
        </w:rPr>
        <w:fldChar w:fldCharType="begin"/>
      </w:r>
      <w:r w:rsidR="00DF67C0">
        <w:rPr>
          <w:rFonts w:ascii="Arial" w:hAnsi="Arial" w:cs="Arial"/>
          <w:sz w:val="22"/>
        </w:rPr>
        <w:instrText xml:space="preserve"> ADDIN EN.CITE &lt;EndNote&gt;&lt;Cite&gt;&lt;Author&gt;European Association for the Study of the Liver. Electronic address&lt;/Author&gt;&lt;Year&gt;2018&lt;/Year&gt;&lt;RecNum&gt;53&lt;/RecNum&gt;&lt;DisplayText&gt;(14)&lt;/DisplayText&gt;&lt;record&gt;&lt;rec-number&gt;53&lt;/rec-number&gt;&lt;foreign-keys&gt;&lt;key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DF67C0">
        <w:rPr>
          <w:rFonts w:ascii="Arial" w:hAnsi="Arial" w:cs="Arial"/>
          <w:noProof/>
          <w:sz w:val="22"/>
        </w:rPr>
        <w:t>(14)</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better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del w:id="25" w:author="Guo, Shicheng" w:date="2019-04-09T16:20:00Z">
        <w:r w:rsidR="00DF67C0" w:rsidDel="00513083">
          <w:rPr>
            <w:rFonts w:ascii="Arial" w:hAnsi="Arial" w:cs="Arial"/>
            <w:sz w:val="22"/>
          </w:rPr>
          <w:delText>profiling</w:delText>
        </w:r>
      </w:del>
      <w:ins w:id="26" w:author="Guo, Shicheng" w:date="2019-04-09T16:20:00Z">
        <w:r w:rsidR="00513083">
          <w:rPr>
            <w:rFonts w:ascii="Arial" w:hAnsi="Arial" w:cs="Arial"/>
            <w:sz w:val="22"/>
          </w:rPr>
          <w:t xml:space="preserve">profiling </w:t>
        </w:r>
      </w:ins>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(15, 16)</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(17)</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5D4E3B">
        <w:rPr>
          <w:rFonts w:ascii="Arial" w:hAnsi="Arial" w:cs="Arial"/>
          <w:sz w:val="22"/>
        </w:rPr>
        <w:instrText xml:space="preserve"> ADDIN EN.CITE </w:instrText>
      </w:r>
      <w:r w:rsidR="005D4E3B">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5D4E3B">
        <w:rPr>
          <w:rFonts w:ascii="Arial" w:hAnsi="Arial" w:cs="Arial"/>
          <w:sz w:val="22"/>
        </w:rPr>
        <w:instrText xml:space="preserve"> ADDIN EN.CITE.DATA </w:instrText>
      </w:r>
      <w:r w:rsidR="005D4E3B">
        <w:rPr>
          <w:rFonts w:ascii="Arial" w:hAnsi="Arial" w:cs="Arial"/>
          <w:sz w:val="22"/>
        </w:rPr>
      </w:r>
      <w:r w:rsidR="005D4E3B">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FF7A0A">
        <w:rPr>
          <w:rFonts w:ascii="Arial" w:hAnsi="Arial" w:cs="Arial"/>
          <w:noProof/>
          <w:sz w:val="22"/>
        </w:rPr>
        <w:t>(18-23)</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 advantage of provide tissue of origin information, which is critical when cfDNA is a composite of multiple cell origins.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have focused on cancer diagnosis of cfDNA methylation</w:t>
      </w:r>
      <w:r w:rsidR="00BB1A0F" w:rsidRPr="00393DBF">
        <w:rPr>
          <w:rFonts w:ascii="Arial" w:hAnsi="Arial" w:cs="Arial"/>
          <w:sz w:val="22"/>
        </w:rPr>
        <w:t xml:space="preserve">, such as the </w:t>
      </w:r>
      <w:r w:rsidR="006B19D3" w:rsidRPr="00393DBF">
        <w:rPr>
          <w:rFonts w:ascii="Arial" w:hAnsi="Arial" w:cs="Arial"/>
          <w:sz w:val="22"/>
        </w:rPr>
        <w:t>potential 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5D4E3B">
        <w:rPr>
          <w:rFonts w:ascii="Arial" w:hAnsi="Arial" w:cs="Arial"/>
          <w:sz w:val="22"/>
        </w:rPr>
        <w:instrText xml:space="preserve"> ADDIN EN.CITE </w:instrText>
      </w:r>
      <w:r w:rsidR="005D4E3B">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5D4E3B">
        <w:rPr>
          <w:rFonts w:ascii="Arial" w:hAnsi="Arial" w:cs="Arial"/>
          <w:sz w:val="22"/>
        </w:rPr>
        <w:instrText xml:space="preserve"> ADDIN EN.CITE.DATA </w:instrText>
      </w:r>
      <w:r w:rsidR="005D4E3B">
        <w:rPr>
          <w:rFonts w:ascii="Arial" w:hAnsi="Arial" w:cs="Arial"/>
          <w:sz w:val="22"/>
        </w:rPr>
      </w:r>
      <w:r w:rsidR="005D4E3B">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(19, 23)</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ins w:id="27" w:author="Guo, Shicheng" w:date="2019-04-09T16:56:00Z">
        <w:r w:rsidR="00BA24F4">
          <w:rPr>
            <w:rFonts w:ascii="Arial" w:hAnsi="Arial" w:cs="Arial"/>
            <w:sz w:val="22"/>
          </w:rPr>
          <w:t>-</w:t>
        </w:r>
      </w:ins>
      <w:del w:id="28" w:author="Guo, Shicheng" w:date="2019-04-09T16:56:00Z">
        <w:r w:rsidR="00F37EDC" w:rsidRPr="00393DBF" w:rsidDel="00BA24F4">
          <w:rPr>
            <w:rFonts w:ascii="Arial" w:hAnsi="Arial" w:cs="Arial"/>
            <w:sz w:val="22"/>
          </w:rPr>
          <w:delText xml:space="preserve"> </w:delText>
        </w:r>
      </w:del>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(18)</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5D4E3B">
        <w:rPr>
          <w:rFonts w:ascii="Arial" w:hAnsi="Arial" w:cs="Arial"/>
          <w:sz w:val="22"/>
        </w:rPr>
        <w:instrText xml:space="preserve"> ADDIN EN.CITE </w:instrText>
      </w:r>
      <w:r w:rsidR="005D4E3B">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5D4E3B">
        <w:rPr>
          <w:rFonts w:ascii="Arial" w:hAnsi="Arial" w:cs="Arial"/>
          <w:sz w:val="22"/>
        </w:rPr>
        <w:instrText xml:space="preserve"> ADDIN EN.CITE.DATA </w:instrText>
      </w:r>
      <w:r w:rsidR="005D4E3B">
        <w:rPr>
          <w:rFonts w:ascii="Arial" w:hAnsi="Arial" w:cs="Arial"/>
          <w:sz w:val="22"/>
        </w:rPr>
      </w:r>
      <w:r w:rsidR="005D4E3B">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(20-22)</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commentRangeStart w:id="29"/>
      <w:r w:rsidR="0002155A">
        <w:rPr>
          <w:rFonts w:ascii="Arial" w:hAnsi="Arial" w:cs="Arial"/>
          <w:sz w:val="22"/>
        </w:rPr>
        <w:t xml:space="preserve">Single cytosine measurement and high accuracy </w:t>
      </w:r>
      <w:hyperlink r:id="rId10"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FF7A0A">
        <w:rPr>
          <w:rFonts w:ascii="Arial" w:hAnsi="Arial" w:cs="Arial"/>
          <w:sz w:val="22"/>
        </w:rPr>
        <w:instrText xml:space="preserve"> ADDIN EN.CITE &lt;EndNote&gt;&lt;Cite&gt;&lt;Author&gt;Li&lt;/Author&gt;&lt;Year&gt;2019&lt;/Year&gt;&lt;RecNum&gt;47&lt;/RecNum&gt;&lt;DisplayText&gt;(24)&lt;/DisplayText&gt;&lt;record&gt;&lt;rec-number&gt;47&lt;/rec-number&gt;&lt;foreign-keys&gt;&lt;key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FF7A0A">
        <w:rPr>
          <w:rFonts w:ascii="Arial" w:hAnsi="Arial" w:cs="Arial"/>
          <w:noProof/>
          <w:sz w:val="22"/>
        </w:rPr>
        <w:t>(24)</w:t>
      </w:r>
      <w:r w:rsidR="00532E60">
        <w:rPr>
          <w:rFonts w:ascii="Arial" w:hAnsi="Arial" w:cs="Arial"/>
          <w:sz w:val="22"/>
        </w:rPr>
        <w:fldChar w:fldCharType="end"/>
      </w:r>
      <w:r w:rsidR="00534E5A">
        <w:rPr>
          <w:rFonts w:ascii="Arial" w:hAnsi="Arial" w:cs="Arial" w:hint="eastAsia"/>
          <w:sz w:val="22"/>
        </w:rPr>
        <w:t>.</w:t>
      </w:r>
      <w:del w:id="30" w:author="Guo, Shicheng" w:date="2019-04-09T16:56:00Z">
        <w:r w:rsidR="009E0980" w:rsidDel="00BA24F4">
          <w:rPr>
            <w:rFonts w:ascii="Arial" w:hAnsi="Arial" w:cs="Arial"/>
            <w:sz w:val="22"/>
          </w:rPr>
          <w:delText>.</w:delText>
        </w:r>
        <w:commentRangeEnd w:id="29"/>
        <w:r w:rsidR="00532E60" w:rsidDel="00BA24F4">
          <w:rPr>
            <w:rStyle w:val="CommentReference"/>
          </w:rPr>
          <w:commentReference w:id="29"/>
        </w:r>
      </w:del>
      <w:r w:rsidR="00532E60">
        <w:rPr>
          <w:rFonts w:ascii="Arial" w:hAnsi="Arial" w:cs="Arial"/>
          <w:sz w:val="22"/>
        </w:rPr>
        <w:t xml:space="preserve"> </w:t>
      </w:r>
      <w:r w:rsidR="006C6E93">
        <w:rPr>
          <w:rFonts w:ascii="Arial" w:hAnsi="Arial" w:cs="Arial"/>
          <w:sz w:val="22"/>
        </w:rPr>
        <w:t xml:space="preserve">One of the limitation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FF7A0A">
        <w:rPr>
          <w:rFonts w:ascii="Arial" w:hAnsi="Arial" w:cs="Arial"/>
          <w:noProof/>
          <w:sz w:val="22"/>
        </w:rPr>
        <w:t>(20, 22)</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6C6E93">
        <w:rPr>
          <w:rFonts w:ascii="Arial" w:hAnsi="Arial" w:cs="Arial"/>
          <w:sz w:val="22"/>
        </w:rPr>
        <w:t xml:space="preserve">A low depth sequencing for high sample numbers is a cost-effective strategy </w:t>
      </w:r>
      <w:r w:rsidR="006C6E93">
        <w:rPr>
          <w:rFonts w:ascii="Arial" w:hAnsi="Arial" w:cs="Arial" w:hint="eastAsia"/>
          <w:sz w:val="22"/>
        </w:rPr>
        <w:t>for</w:t>
      </w:r>
      <w:r w:rsidR="006C6E93">
        <w:rPr>
          <w:rFonts w:ascii="Arial" w:hAnsi="Arial" w:cs="Arial"/>
          <w:sz w:val="22"/>
        </w:rPr>
        <w:t xml:space="preserve"> cohort study</w: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6C6E93">
        <w:rPr>
          <w:rFonts w:ascii="Arial" w:hAnsi="Arial" w:cs="Arial"/>
          <w:noProof/>
          <w:sz w:val="22"/>
        </w:rPr>
        <w:t>(25)</w:t>
      </w:r>
      <w:r w:rsidR="006C6E93">
        <w:rPr>
          <w:rFonts w:ascii="Arial" w:hAnsi="Arial" w:cs="Arial"/>
          <w:sz w:val="22"/>
        </w:rPr>
        <w:fldChar w:fldCharType="end"/>
      </w:r>
      <w:r w:rsidR="00FE0ED4" w:rsidRPr="00532E60">
        <w:rPr>
          <w:rFonts w:ascii="Arial" w:hAnsi="Arial" w:cs="Arial"/>
          <w:sz w:val="22"/>
        </w:rPr>
        <w:t xml:space="preserve"> </w:t>
      </w:r>
      <w:r w:rsidR="006C6E93" w:rsidRPr="00393DBF">
        <w:rPr>
          <w:rFonts w:ascii="Arial" w:hAnsi="Arial" w:cs="Arial"/>
          <w:sz w:val="22"/>
        </w:rPr>
        <w:t>Reducing the sequencing volume</w:t>
      </w:r>
      <w:r w:rsidR="006C6E93">
        <w:rPr>
          <w:rFonts w:ascii="Arial" w:hAnsi="Arial" w:cs="Arial"/>
          <w:sz w:val="22"/>
        </w:rPr>
        <w:t xml:space="preserve">, low-pass sequencing and correspondingly low sequencing cost </w:t>
      </w:r>
      <w:r w:rsidR="006C6E93" w:rsidRPr="00393DBF">
        <w:rPr>
          <w:rFonts w:ascii="Arial" w:hAnsi="Arial" w:cs="Arial"/>
          <w:sz w:val="22"/>
        </w:rPr>
        <w:t xml:space="preserve">will </w:t>
      </w:r>
      <w:r w:rsidR="006C6E93">
        <w:rPr>
          <w:rFonts w:ascii="Arial" w:hAnsi="Arial" w:cs="Arial"/>
          <w:sz w:val="22"/>
        </w:rPr>
        <w:t xml:space="preserve">be crucial to facilitate an easier clinical deployment of DNA methylation-based </w:t>
      </w:r>
      <w:r w:rsidR="006C6E93">
        <w:rPr>
          <w:rFonts w:ascii="Arial" w:hAnsi="Arial" w:cs="Arial"/>
          <w:sz w:val="22"/>
        </w:rPr>
        <w:lastRenderedPageBreak/>
        <w:t>surveillance tools</w:t>
      </w:r>
      <w:r w:rsidR="006C6E93" w:rsidRPr="00393DBF">
        <w:rPr>
          <w:rFonts w:ascii="Arial" w:hAnsi="Arial" w:cs="Arial"/>
          <w:sz w:val="22"/>
        </w:rPr>
        <w:t>.</w:t>
      </w:r>
    </w:p>
    <w:p w14:paraId="611B8D5A" w14:textId="35549BB1"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 </w:t>
      </w:r>
      <w:r w:rsidR="00323085">
        <w:rPr>
          <w:rFonts w:ascii="Arial" w:hAnsi="Arial" w:cs="Arial"/>
          <w:sz w:val="22"/>
        </w:rPr>
        <w:t xml:space="preserve">Applying the approach to </w:t>
      </w:r>
      <w:r w:rsidR="00204F7E">
        <w:rPr>
          <w:rFonts w:ascii="Arial" w:hAnsi="Arial" w:cs="Arial"/>
          <w:sz w:val="22"/>
        </w:rPr>
        <w:t xml:space="preserve">comparing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2D633C">
        <w:rPr>
          <w:rFonts w:ascii="Arial" w:hAnsi="Arial" w:cs="Arial"/>
          <w:sz w:val="22"/>
        </w:rPr>
        <w:t xml:space="preserve"> pairs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5E80C440"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(H1)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(P1)</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(P2)</w:t>
      </w:r>
      <w:r w:rsidRPr="00393DBF">
        <w:rPr>
          <w:rFonts w:ascii="Arial" w:hAnsi="Arial" w:cs="Arial"/>
          <w:sz w:val="22"/>
        </w:rPr>
        <w:t xml:space="preserve"> and 2 HCC patients (</w:t>
      </w:r>
      <w:r>
        <w:rPr>
          <w:rFonts w:ascii="Arial" w:hAnsi="Arial" w:cs="Arial"/>
          <w:sz w:val="22"/>
        </w:rPr>
        <w:t>P3 and P4 of</w:t>
      </w:r>
      <w:r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r w:rsidR="002D633C" w:rsidRPr="0055432E">
        <w:rPr>
          <w:rFonts w:ascii="Arial" w:hAnsi="Arial" w:cs="Arial"/>
          <w:color w:val="000000" w:themeColor="text1"/>
          <w:sz w:val="22"/>
        </w:rPr>
        <w:t xml:space="preserve"> pairs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HCC patient (P3;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31" w:name="OLE_LINK2"/>
      <w:r w:rsidR="00F84D75">
        <w:rPr>
          <w:rFonts w:ascii="Arial" w:hAnsi="Arial" w:cs="Arial"/>
          <w:color w:val="000000" w:themeColor="text1"/>
          <w:sz w:val="22"/>
        </w:rPr>
        <w:t>To measure the methylation status of cfDNA in these samples we applied long range methylation (LRM).</w:t>
      </w:r>
      <w:r>
        <w:rPr>
          <w:rFonts w:ascii="Arial" w:hAnsi="Arial" w:cs="Arial"/>
          <w:color w:val="000000" w:themeColor="text1"/>
          <w:sz w:val="22"/>
        </w:rPr>
        <w:t xml:space="preserve"> </w:t>
      </w:r>
      <w:r w:rsidR="000818AC">
        <w:rPr>
          <w:rFonts w:ascii="Arial" w:hAnsi="Arial" w:cs="Arial"/>
          <w:color w:val="000000" w:themeColor="text1"/>
          <w:sz w:val="22"/>
        </w:rPr>
        <w:t>To identify the optimal region size of LRM, we divided the HCC genome (P3)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32" w:name="OLE_LINK3"/>
      <w:r w:rsidR="000818AC">
        <w:rPr>
          <w:rFonts w:ascii="Arial" w:hAnsi="Arial" w:cs="Arial"/>
          <w:color w:val="000000" w:themeColor="text1"/>
          <w:sz w:val="22"/>
        </w:rPr>
        <w:t xml:space="preserve">. </w:t>
      </w:r>
      <w:bookmarkEnd w:id="31"/>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w:t>
      </w:r>
      <w:del w:id="33" w:author="Microsoft Office 用户" w:date="2019-04-10T00:18:00Z">
        <w:r w:rsidRPr="00393DBF" w:rsidDel="003E1831">
          <w:rPr>
            <w:rFonts w:ascii="Arial" w:hAnsi="Arial" w:cs="Arial"/>
            <w:color w:val="000000" w:themeColor="text1"/>
            <w:sz w:val="22"/>
          </w:rPr>
          <w:delText xml:space="preserve"> for each region</w:delText>
        </w:r>
        <w:r w:rsidR="000818AC" w:rsidDel="003E1831">
          <w:rPr>
            <w:rFonts w:ascii="Arial" w:hAnsi="Arial" w:cs="Arial"/>
            <w:color w:val="000000" w:themeColor="text1"/>
            <w:sz w:val="22"/>
          </w:rPr>
          <w:delText xml:space="preserve"> </w:delText>
        </w:r>
      </w:del>
      <w:ins w:id="34" w:author="Microsoft Office 用户" w:date="2019-04-10T00:18:00Z">
        <w:r w:rsidR="003E1831">
          <w:rPr>
            <w:rFonts w:ascii="Arial" w:hAnsi="Arial" w:cs="Arial" w:hint="eastAsia"/>
            <w:color w:val="000000" w:themeColor="text1"/>
            <w:sz w:val="22"/>
          </w:rPr>
          <w:t xml:space="preserve"> </w:t>
        </w:r>
      </w:ins>
      <w:r w:rsidR="000818AC">
        <w:rPr>
          <w:rFonts w:ascii="Arial" w:hAnsi="Arial" w:cs="Arial"/>
          <w:color w:val="000000" w:themeColor="text1"/>
          <w:sz w:val="22"/>
        </w:rPr>
        <w:t>across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 xml:space="preserve">regions with hypo-methylation (corresponding bin in P3 is less than -0.2 compared to healthy individual; </w:t>
      </w:r>
      <w:r w:rsidR="00F84D75">
        <w:rPr>
          <w:rFonts w:ascii="Arial" w:hAnsi="Arial" w:cs="Arial"/>
          <w:color w:val="000000" w:themeColor="text1"/>
          <w:sz w:val="22"/>
        </w:rPr>
        <w:t>see methods for details</w:t>
      </w:r>
      <w:r w:rsidR="00D8087C">
        <w:rPr>
          <w:rFonts w:ascii="Arial" w:hAnsi="Arial" w:cs="Arial"/>
          <w:color w:val="000000" w:themeColor="text1"/>
          <w:sz w:val="22"/>
        </w:rPr>
        <w:t>) was calculated in P3.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32"/>
      <w:r w:rsidRPr="00393DBF">
        <w:rPr>
          <w:rFonts w:ascii="Arial" w:hAnsi="Arial" w:cs="Arial"/>
          <w:color w:val="000000" w:themeColor="text1"/>
          <w:sz w:val="22"/>
        </w:rPr>
        <w:t xml:space="preserve"> (Method). </w:t>
      </w:r>
    </w:p>
    <w:p w14:paraId="1E5F5CFA" w14:textId="5BB00445"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sidR="002D633C">
        <w:rPr>
          <w:rFonts w:ascii="Arial" w:hAnsi="Arial" w:cs="Arial"/>
          <w:color w:val="000000" w:themeColor="text1"/>
          <w:sz w:val="22"/>
        </w:rPr>
        <w:t xml:space="preserve"> pairs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sidR="002D633C">
        <w:rPr>
          <w:rFonts w:ascii="Arial" w:hAnsi="Arial" w:cs="Arial"/>
          <w:color w:val="000000" w:themeColor="text1"/>
          <w:sz w:val="22"/>
        </w:rPr>
        <w:t xml:space="preserve"> pairs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35"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35"/>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for 100 times to examine the variation of correlation coefficient, and the difference (coefficient of variation, CV) among 100 values of correlation coefficient demonstrated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r w:rsidR="00142365" w:rsidRPr="00393DBF">
        <w:rPr>
          <w:rFonts w:ascii="Arial" w:hAnsi="Arial" w:cs="Arial"/>
          <w:color w:val="000000" w:themeColor="text1"/>
          <w:sz w:val="22"/>
        </w:rPr>
        <w:t>P &lt; 2.2</w:t>
      </w:r>
      <w:r w:rsidR="00142365">
        <w:rPr>
          <w:rFonts w:ascii="Arial" w:hAnsi="Arial" w:cs="Arial"/>
          <w:color w:val="000000" w:themeColor="text1"/>
          <w:sz w:val="22"/>
        </w:rPr>
        <w:t>x10</w:t>
      </w:r>
      <w:r w:rsidR="00142365" w:rsidRPr="00C32740">
        <w:rPr>
          <w:rFonts w:ascii="Arial" w:hAnsi="Arial" w:cs="Arial"/>
          <w:color w:val="000000" w:themeColor="text1"/>
          <w:sz w:val="22"/>
          <w:vertAlign w:val="superscript"/>
        </w:rPr>
        <w:t>-16</w:t>
      </w:r>
      <w:r w:rsidR="00142365" w:rsidRPr="00393DBF">
        <w:rPr>
          <w:rFonts w:ascii="Arial" w:hAnsi="Arial" w:cs="Arial"/>
          <w:color w:val="000000" w:themeColor="text1"/>
          <w:sz w:val="22"/>
        </w:rPr>
        <w:t xml:space="preserve">, Pearson’s correlation test,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100</w:t>
      </w:r>
      <w:r w:rsidR="00142365">
        <w:rPr>
          <w:rFonts w:ascii="Arial" w:hAnsi="Arial" w:cs="Arial"/>
          <w:color w:val="000000" w:themeColor="text1"/>
          <w:sz w:val="22"/>
        </w:rPr>
        <w:t>-times</w:t>
      </w:r>
      <w:r w:rsidR="00142365" w:rsidRPr="00393DBF">
        <w:rPr>
          <w:rFonts w:ascii="Arial" w:hAnsi="Arial" w:cs="Arial"/>
          <w:color w:val="000000" w:themeColor="text1"/>
          <w:sz w:val="22"/>
        </w:rPr>
        <w:t xml:space="preserve"> resampling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H1, P1, P2, P3 and P4,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r w:rsidR="00142365">
        <w:rPr>
          <w:rFonts w:ascii="Arial" w:hAnsi="Arial" w:cs="Arial"/>
          <w:color w:val="000000" w:themeColor="text1"/>
          <w:sz w:val="22"/>
        </w:rPr>
        <w:t>are</w:t>
      </w:r>
      <w:r w:rsidR="00142365" w:rsidRPr="00393DBF">
        <w:rPr>
          <w:rFonts w:ascii="Arial" w:hAnsi="Arial" w:cs="Arial"/>
          <w:color w:val="000000" w:themeColor="text1"/>
          <w:sz w:val="22"/>
        </w:rPr>
        <w:t xml:space="preserve"> reliable to evaluate 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569D0223" w14:textId="3D63FA3C" w:rsidR="00F52901" w:rsidRDefault="00142365" w:rsidP="00F52901">
      <w:pPr>
        <w:spacing w:before="240"/>
        <w:rPr>
          <w:ins w:id="36" w:author="Guo, Shicheng" w:date="2019-05-03T02:07:00Z"/>
          <w:rFonts w:ascii="Arial" w:hAnsi="Arial" w:cs="Arial"/>
          <w:sz w:val="22"/>
        </w:rPr>
      </w:pPr>
      <w:r>
        <w:rPr>
          <w:rFonts w:ascii="Arial" w:hAnsi="Arial" w:cs="Arial"/>
          <w:sz w:val="22"/>
        </w:rPr>
        <w:t>We next sough 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54 individuals,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 17 with hepatitis, 17 with cirrhosis and 3 healthy volunteers (</w:t>
      </w:r>
      <w:r w:rsidR="00F52901" w:rsidRPr="00C32740">
        <w:rPr>
          <w:rFonts w:ascii="Arial" w:eastAsia="Times New Roman" w:hAnsi="Arial" w:cs="Arial"/>
          <w:b/>
          <w:color w:val="44546A" w:themeColor="text2"/>
          <w:kern w:val="0"/>
          <w:sz w:val="22"/>
          <w:lang w:eastAsia="en-US"/>
        </w:rPr>
        <w:t>Supplementary Table 2</w:t>
      </w:r>
      <w:r w:rsidR="00F52901" w:rsidRPr="00393DBF">
        <w:rPr>
          <w:rFonts w:ascii="Arial" w:hAnsi="Arial" w:cs="Arial"/>
          <w:sz w:val="22"/>
        </w:rPr>
        <w:t>). On average, 10.2M mappable read</w:t>
      </w:r>
      <w:r w:rsidR="00F243D5">
        <w:rPr>
          <w:rFonts w:ascii="Arial" w:hAnsi="Arial" w:cs="Arial"/>
          <w:sz w:val="22"/>
        </w:rPr>
        <w:t xml:space="preserve"> pairs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2F2FF2">
        <w:rPr>
          <w:rFonts w:ascii="Arial" w:hAnsi="Arial" w:cs="Arial"/>
          <w:color w:val="000000" w:themeColor="text1"/>
          <w:sz w:val="22"/>
        </w:rPr>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eastAsia="Times New Roman" w:hAnsi="Arial" w:cs="Arial"/>
          <w:b/>
          <w:color w:val="44546A" w:themeColor="text2"/>
          <w:kern w:val="0"/>
          <w:sz w:val="22"/>
          <w:lang w:eastAsia="en-US"/>
        </w:rPr>
        <w:t>Supplementary Table 3</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To evaluate the methylation levels in these sample</w:t>
      </w:r>
      <w:r w:rsidR="00F52901" w:rsidRPr="00A5478F">
        <w:rPr>
          <w:rFonts w:ascii="Arial" w:hAnsi="Arial" w:cs="Arial"/>
          <w:color w:val="000000" w:themeColor="text1"/>
          <w:sz w:val="22"/>
        </w:rPr>
        <w:t xml:space="preserve">s, </w:t>
      </w:r>
      <w:r w:rsidR="00F52901" w:rsidRPr="00624CCE">
        <w:rPr>
          <w:rFonts w:ascii="Arial" w:hAnsi="Arial" w:cs="Arial"/>
          <w:color w:val="000000" w:themeColor="text1"/>
          <w:sz w:val="22"/>
        </w:rPr>
        <w:t xml:space="preserve">the LRM </w:t>
      </w:r>
      <w:r w:rsidR="00F52901" w:rsidRPr="00624CCE">
        <w:rPr>
          <w:rFonts w:ascii="Arial" w:hAnsi="Arial" w:cs="Arial"/>
          <w:color w:val="000000" w:themeColor="text1"/>
          <w:sz w:val="22"/>
        </w:rPr>
        <w:lastRenderedPageBreak/>
        <w:t>strategy</w:t>
      </w:r>
      <w:r w:rsidR="00F52901">
        <w:rPr>
          <w:rFonts w:ascii="Arial" w:hAnsi="Arial" w:cs="Arial"/>
          <w:color w:val="000000" w:themeColor="text1"/>
          <w:sz w:val="22"/>
        </w:rPr>
        <w:t xml:space="preserve"> was applied</w:t>
      </w:r>
      <w:r w:rsidR="00F52901" w:rsidRPr="00393DBF">
        <w:rPr>
          <w:rFonts w:ascii="Arial" w:hAnsi="Arial" w:cs="Arial"/>
          <w:color w:val="000000" w:themeColor="text1"/>
          <w:sz w:val="22"/>
        </w:rPr>
        <w:t xml:space="preserve"> </w:t>
      </w:r>
      <w:r w:rsidR="00F52901" w:rsidRPr="00393DBF">
        <w:rPr>
          <w:rFonts w:ascii="Arial" w:hAnsi="Arial" w:cs="Arial"/>
          <w:sz w:val="22"/>
        </w:rPr>
        <w:t xml:space="preserve">to define the </w:t>
      </w:r>
      <w:r w:rsidR="00F52901"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00F52901" w:rsidRPr="00393DBF">
        <w:rPr>
          <w:rFonts w:ascii="Arial" w:hAnsi="Arial" w:cs="Arial"/>
          <w:color w:val="000000" w:themeColor="text1"/>
          <w:sz w:val="22"/>
        </w:rPr>
        <w:t xml:space="preserve"> regions </w:t>
      </w:r>
      <w:r w:rsidR="00F52901" w:rsidRPr="00393DBF">
        <w:rPr>
          <w:rFonts w:ascii="Arial" w:hAnsi="Arial" w:cs="Arial"/>
          <w:sz w:val="22"/>
        </w:rPr>
        <w:t xml:space="preserve">(Method), </w:t>
      </w:r>
      <w:r w:rsidR="00F52901">
        <w:rPr>
          <w:rFonts w:ascii="Arial" w:hAnsi="Arial" w:cs="Arial"/>
          <w:color w:val="000000" w:themeColor="text1"/>
          <w:sz w:val="22"/>
        </w:rPr>
        <w:t>using</w:t>
      </w:r>
      <w:r w:rsidR="00F52901"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00F52901" w:rsidRPr="00393DBF">
        <w:rPr>
          <w:rFonts w:ascii="Arial" w:hAnsi="Arial" w:cs="Arial"/>
          <w:color w:val="000000" w:themeColor="text1"/>
          <w:sz w:val="22"/>
        </w:rPr>
        <w:t xml:space="preserve"> in healthy individuals as the baseline level. T</w:t>
      </w:r>
      <w:r w:rsidR="00F52901" w:rsidRPr="00393DBF">
        <w:rPr>
          <w:rFonts w:ascii="Arial" w:hAnsi="Arial" w:cs="Arial"/>
          <w:sz w:val="22"/>
        </w:rPr>
        <w:t xml:space="preserve">he percentage of hyper- or hypo-methylated </w:t>
      </w:r>
      <w:r w:rsidR="002F2FF2">
        <w:rPr>
          <w:rFonts w:ascii="Arial" w:hAnsi="Arial" w:cs="Arial"/>
          <w:sz w:val="22"/>
        </w:rPr>
        <w:t>LRM</w:t>
      </w:r>
      <w:r w:rsidR="00F52901" w:rsidRPr="00393DBF">
        <w:rPr>
          <w:rFonts w:ascii="Arial" w:hAnsi="Arial" w:cs="Arial"/>
          <w:sz w:val="22"/>
        </w:rPr>
        <w:t xml:space="preserve"> regions </w:t>
      </w:r>
      <w:r w:rsidR="00F52901">
        <w:rPr>
          <w:rFonts w:ascii="Arial" w:hAnsi="Arial" w:cs="Arial"/>
          <w:sz w:val="22"/>
        </w:rPr>
        <w:t>is</w:t>
      </w:r>
      <w:r w:rsidR="00F52901" w:rsidRPr="00393DBF">
        <w:rPr>
          <w:rFonts w:ascii="Arial" w:hAnsi="Arial" w:cs="Arial"/>
          <w:sz w:val="22"/>
        </w:rPr>
        <w:t xml:space="preserve"> shown for each patient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sz w:val="22"/>
        </w:rPr>
        <w:t>).</w:t>
      </w:r>
      <w:r w:rsidR="00F52901">
        <w:rPr>
          <w:rFonts w:ascii="Arial" w:hAnsi="Arial" w:cs="Arial"/>
          <w:sz w:val="22"/>
        </w:rPr>
        <w:t xml:space="preserve"> H</w:t>
      </w:r>
      <w:r w:rsidR="00F52901" w:rsidRPr="00393DBF">
        <w:rPr>
          <w:rFonts w:ascii="Arial" w:hAnsi="Arial" w:cs="Arial"/>
          <w:sz w:val="22"/>
        </w:rPr>
        <w:t xml:space="preserve">epatitis and cirrhosis patients had </w:t>
      </w:r>
      <w:r w:rsidR="00F52901">
        <w:rPr>
          <w:rFonts w:ascii="Arial" w:hAnsi="Arial" w:cs="Arial"/>
          <w:sz w:val="22"/>
        </w:rPr>
        <w:t xml:space="preserve">similar </w:t>
      </w:r>
      <w:r w:rsidR="00F52901" w:rsidRPr="00393DBF">
        <w:rPr>
          <w:rFonts w:ascii="Arial" w:hAnsi="Arial" w:cs="Arial"/>
          <w:sz w:val="22"/>
        </w:rPr>
        <w:t xml:space="preserve">cfDNA methylation levels </w:t>
      </w:r>
      <w:r w:rsidR="00F52901">
        <w:rPr>
          <w:rFonts w:ascii="Arial" w:hAnsi="Arial" w:cs="Arial"/>
          <w:sz w:val="22"/>
        </w:rPr>
        <w:t xml:space="preserve">compared with </w:t>
      </w:r>
      <w:r w:rsidR="00F52901" w:rsidRPr="00393DBF">
        <w:rPr>
          <w:rFonts w:ascii="Arial" w:hAnsi="Arial" w:cs="Arial"/>
          <w:sz w:val="22"/>
        </w:rPr>
        <w:t>healthy individuals (</w:t>
      </w:r>
      <w:r w:rsidR="00F52901" w:rsidRPr="00C32740">
        <w:rPr>
          <w:rFonts w:ascii="Arial" w:eastAsia="Times New Roman" w:hAnsi="Arial" w:cs="Arial"/>
          <w:b/>
          <w:color w:val="44546A" w:themeColor="text2"/>
          <w:kern w:val="0"/>
          <w:sz w:val="22"/>
          <w:lang w:eastAsia="en-US"/>
        </w:rPr>
        <w:t>Fig 2</w:t>
      </w:r>
      <w:r w:rsidR="00F52901" w:rsidRPr="00393DBF">
        <w:rPr>
          <w:rFonts w:ascii="Arial" w:hAnsi="Arial" w:cs="Arial"/>
          <w:sz w:val="22"/>
        </w:rPr>
        <w:t xml:space="preserve">). </w:t>
      </w:r>
      <w:r w:rsidR="00F52901">
        <w:rPr>
          <w:rFonts w:ascii="Arial" w:hAnsi="Arial" w:cs="Arial"/>
          <w:sz w:val="22"/>
        </w:rPr>
        <w:t>However</w:t>
      </w:r>
      <w:r w:rsidR="00F52901" w:rsidRPr="00393DBF">
        <w:rPr>
          <w:rFonts w:ascii="Arial" w:hAnsi="Arial" w:cs="Arial"/>
          <w:sz w:val="22"/>
        </w:rPr>
        <w:t xml:space="preserve">, </w:t>
      </w:r>
      <w:r w:rsidR="00F52901">
        <w:rPr>
          <w:rFonts w:ascii="Arial" w:hAnsi="Arial" w:cs="Arial"/>
          <w:sz w:val="22"/>
        </w:rPr>
        <w:t xml:space="preserve">we still identified few </w:t>
      </w:r>
      <w:r w:rsidR="00F52901" w:rsidRPr="00393DBF">
        <w:rPr>
          <w:rFonts w:ascii="Arial" w:hAnsi="Arial" w:cs="Arial"/>
          <w:sz w:val="22"/>
        </w:rPr>
        <w:t>hyper- or hypo</w:t>
      </w:r>
      <w:r w:rsidR="00F52901" w:rsidRPr="00393DBF">
        <w:rPr>
          <w:rFonts w:ascii="Arial" w:hAnsi="Arial" w:cs="Arial"/>
          <w:color w:val="000000" w:themeColor="text1"/>
          <w:sz w:val="22"/>
        </w:rPr>
        <w:t xml:space="preserve">-methylated </w:t>
      </w:r>
      <w:r w:rsidR="008F16BD">
        <w:rPr>
          <w:rFonts w:ascii="Arial" w:hAnsi="Arial" w:cs="Arial" w:hint="eastAsia"/>
          <w:color w:val="000000" w:themeColor="text1"/>
          <w:sz w:val="22"/>
        </w:rPr>
        <w:t>2</w:t>
      </w:r>
      <w:r w:rsidR="00F52901" w:rsidRPr="00393DBF">
        <w:rPr>
          <w:rFonts w:ascii="Arial" w:hAnsi="Arial" w:cs="Arial"/>
          <w:color w:val="000000" w:themeColor="text1"/>
          <w:sz w:val="22"/>
        </w:rPr>
        <w:t xml:space="preserve">-Mb </w:t>
      </w:r>
      <w:r w:rsidR="00F52901">
        <w:rPr>
          <w:rFonts w:ascii="Arial" w:hAnsi="Arial" w:cs="Arial"/>
          <w:color w:val="000000" w:themeColor="text1"/>
          <w:sz w:val="22"/>
        </w:rPr>
        <w:t xml:space="preserve">abnormal </w:t>
      </w:r>
      <w:r w:rsidR="00F52901" w:rsidRPr="00393DBF">
        <w:rPr>
          <w:rFonts w:ascii="Arial" w:hAnsi="Arial" w:cs="Arial"/>
          <w:color w:val="000000" w:themeColor="text1"/>
          <w:sz w:val="22"/>
        </w:rPr>
        <w:t>regions</w:t>
      </w:r>
      <w:r w:rsidR="00F52901">
        <w:rPr>
          <w:rFonts w:ascii="Arial" w:hAnsi="Arial" w:cs="Arial"/>
          <w:color w:val="000000" w:themeColor="text1"/>
          <w:sz w:val="22"/>
        </w:rPr>
        <w:t>. Further, we fou</w:t>
      </w:r>
      <w:r w:rsidR="00F52901" w:rsidRPr="00E8263E">
        <w:rPr>
          <w:rFonts w:ascii="Arial" w:hAnsi="Arial" w:cs="Arial"/>
          <w:color w:val="000000" w:themeColor="text1"/>
          <w:sz w:val="22"/>
        </w:rPr>
        <w:t xml:space="preserve">nd </w:t>
      </w:r>
      <w:r w:rsidR="00F52901"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00F52901" w:rsidRPr="003A42E7">
        <w:rPr>
          <w:rFonts w:ascii="Arial" w:hAnsi="Arial" w:cs="Arial"/>
          <w:color w:val="000000" w:themeColor="text1"/>
          <w:sz w:val="22"/>
        </w:rPr>
        <w:t xml:space="preserve">LMRs) </w:t>
      </w:r>
      <w:r w:rsidR="00F52901" w:rsidRPr="00E8263E">
        <w:rPr>
          <w:rFonts w:ascii="Arial" w:hAnsi="Arial" w:cs="Arial"/>
          <w:color w:val="000000" w:themeColor="text1"/>
          <w:sz w:val="22"/>
        </w:rPr>
        <w:t>acc</w:t>
      </w:r>
      <w:r w:rsidR="00F52901" w:rsidRPr="00393DBF">
        <w:rPr>
          <w:rFonts w:ascii="Arial" w:hAnsi="Arial" w:cs="Arial"/>
          <w:color w:val="000000" w:themeColor="text1"/>
          <w:sz w:val="22"/>
        </w:rPr>
        <w:t xml:space="preserve">ounted for </w:t>
      </w:r>
      <w:r w:rsidR="00F52901">
        <w:rPr>
          <w:rFonts w:ascii="Arial" w:hAnsi="Arial" w:cs="Arial"/>
          <w:color w:val="000000" w:themeColor="text1"/>
          <w:sz w:val="22"/>
        </w:rPr>
        <w:t>&lt;</w:t>
      </w:r>
      <w:r w:rsidR="00F52901" w:rsidRPr="00393DBF">
        <w:rPr>
          <w:rFonts w:ascii="Arial" w:hAnsi="Arial" w:cs="Arial"/>
          <w:color w:val="000000" w:themeColor="text1"/>
          <w:sz w:val="22"/>
        </w:rPr>
        <w:t>3%</w:t>
      </w:r>
      <w:r w:rsidR="00F52901">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sidR="00F52901">
        <w:rPr>
          <w:rFonts w:ascii="Arial" w:hAnsi="Arial" w:cs="Arial"/>
          <w:color w:val="000000" w:themeColor="text1"/>
          <w:sz w:val="22"/>
        </w:rPr>
        <w:t xml:space="preserve"> LMRs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2A</w:t>
      </w:r>
      <w:r w:rsidR="00F52901" w:rsidRPr="00393DBF">
        <w:rPr>
          <w:rFonts w:ascii="Arial" w:hAnsi="Arial" w:cs="Arial"/>
          <w:sz w:val="22"/>
        </w:rPr>
        <w:t>)</w:t>
      </w:r>
      <w:r w:rsidR="00F52901">
        <w:rPr>
          <w:rFonts w:ascii="Arial" w:hAnsi="Arial" w:cs="Arial"/>
          <w:color w:val="000000" w:themeColor="text1"/>
          <w:sz w:val="22"/>
        </w:rPr>
        <w:t xml:space="preserve"> while</w:t>
      </w:r>
      <w:r w:rsidR="00F52901"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00F52901" w:rsidRPr="00393DBF">
        <w:rPr>
          <w:rFonts w:ascii="Arial" w:hAnsi="Arial" w:cs="Arial"/>
          <w:color w:val="000000" w:themeColor="text1"/>
          <w:sz w:val="22"/>
        </w:rPr>
        <w:t>hypo</w:t>
      </w:r>
      <w:r w:rsidR="00F52901">
        <w:rPr>
          <w:rFonts w:ascii="Arial" w:hAnsi="Arial" w:cs="Arial"/>
          <w:color w:val="000000" w:themeColor="text1"/>
          <w:sz w:val="22"/>
        </w:rPr>
        <w:t>-LMRs</w:t>
      </w:r>
      <w:r w:rsidR="00E8263E">
        <w:rPr>
          <w:rFonts w:ascii="Arial" w:hAnsi="Arial" w:cs="Arial"/>
          <w:color w:val="000000" w:themeColor="text1"/>
          <w:sz w:val="22"/>
        </w:rPr>
        <w:t>)</w:t>
      </w:r>
      <w:r w:rsidR="00F52901">
        <w:rPr>
          <w:rFonts w:ascii="Arial" w:hAnsi="Arial" w:cs="Arial"/>
          <w:color w:val="000000" w:themeColor="text1"/>
          <w:sz w:val="22"/>
        </w:rPr>
        <w:t xml:space="preserve"> </w:t>
      </w:r>
      <w:r w:rsidR="00F52901" w:rsidRPr="00393DBF">
        <w:rPr>
          <w:rFonts w:ascii="Arial" w:hAnsi="Arial" w:cs="Arial"/>
          <w:color w:val="000000" w:themeColor="text1"/>
          <w:sz w:val="22"/>
        </w:rPr>
        <w:t xml:space="preserve">accounted </w:t>
      </w:r>
      <w:r w:rsidR="00F52901">
        <w:rPr>
          <w:rFonts w:ascii="Arial" w:hAnsi="Arial" w:cs="Arial"/>
          <w:color w:val="000000" w:themeColor="text1"/>
          <w:sz w:val="22"/>
        </w:rPr>
        <w:t>from</w:t>
      </w:r>
      <w:r w:rsidR="00F52901" w:rsidRPr="00393DBF">
        <w:rPr>
          <w:rFonts w:ascii="Arial" w:hAnsi="Arial" w:cs="Arial"/>
          <w:color w:val="000000" w:themeColor="text1"/>
          <w:sz w:val="22"/>
        </w:rPr>
        <w:t xml:space="preserve"> 0</w:t>
      </w:r>
      <w:r w:rsidR="00F52901">
        <w:rPr>
          <w:rFonts w:ascii="Arial" w:hAnsi="Arial" w:cs="Arial"/>
          <w:color w:val="000000" w:themeColor="text1"/>
          <w:sz w:val="22"/>
        </w:rPr>
        <w:t>.0-</w:t>
      </w:r>
      <w:r w:rsidR="00F52901" w:rsidRPr="00393DBF">
        <w:rPr>
          <w:rFonts w:ascii="Arial" w:hAnsi="Arial" w:cs="Arial"/>
          <w:color w:val="000000" w:themeColor="text1"/>
          <w:sz w:val="22"/>
        </w:rPr>
        <w:t>2</w:t>
      </w:r>
      <w:r w:rsidR="008F16BD">
        <w:rPr>
          <w:rFonts w:ascii="Arial" w:hAnsi="Arial" w:cs="Arial" w:hint="eastAsia"/>
          <w:color w:val="000000" w:themeColor="text1"/>
          <w:sz w:val="22"/>
        </w:rPr>
        <w:t>0.04</w:t>
      </w:r>
      <w:r w:rsidR="00F52901" w:rsidRPr="00393DBF">
        <w:rPr>
          <w:rFonts w:ascii="Arial" w:hAnsi="Arial" w:cs="Arial"/>
          <w:color w:val="000000" w:themeColor="text1"/>
          <w:sz w:val="22"/>
        </w:rPr>
        <w:t xml:space="preserve">%, with only three patients </w:t>
      </w:r>
      <w:r w:rsidR="00F52901">
        <w:rPr>
          <w:rFonts w:ascii="Arial" w:hAnsi="Arial" w:cs="Arial"/>
          <w:color w:val="000000" w:themeColor="text1"/>
          <w:sz w:val="22"/>
        </w:rPr>
        <w:t>exceeding</w:t>
      </w:r>
      <w:r w:rsidR="00F52901" w:rsidRPr="00393DBF">
        <w:rPr>
          <w:rFonts w:ascii="Arial" w:hAnsi="Arial" w:cs="Arial"/>
          <w:color w:val="000000" w:themeColor="text1"/>
          <w:sz w:val="22"/>
        </w:rPr>
        <w:t xml:space="preserve"> 10% (</w:t>
      </w:r>
      <w:r w:rsidR="00F52901" w:rsidRPr="00C32740">
        <w:rPr>
          <w:rFonts w:ascii="Arial" w:eastAsia="Times New Roman" w:hAnsi="Arial" w:cs="Arial"/>
          <w:b/>
          <w:color w:val="44546A" w:themeColor="text2"/>
          <w:kern w:val="0"/>
          <w:sz w:val="22"/>
          <w:lang w:eastAsia="en-US"/>
        </w:rPr>
        <w:t>Fig 2B;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In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however</w:t>
      </w:r>
      <w:r w:rsidR="00F52901" w:rsidRPr="00393DBF">
        <w:rPr>
          <w:rFonts w:ascii="Arial" w:hAnsi="Arial" w:cs="Arial"/>
          <w:color w:val="000000" w:themeColor="text1"/>
          <w:sz w:val="22"/>
        </w:rPr>
        <w:t xml:space="preserve"> hypo-</w:t>
      </w:r>
      <w:r w:rsidR="00F52901">
        <w:rPr>
          <w:rFonts w:ascii="Arial" w:hAnsi="Arial" w:cs="Arial"/>
          <w:color w:val="000000" w:themeColor="text1"/>
          <w:sz w:val="22"/>
        </w:rPr>
        <w:t>LMRs</w:t>
      </w:r>
      <w:r w:rsidR="00F52901"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00F52901" w:rsidRPr="00393DBF">
        <w:rPr>
          <w:rFonts w:ascii="Arial" w:hAnsi="Arial" w:cs="Arial"/>
          <w:color w:val="000000" w:themeColor="text1"/>
          <w:sz w:val="22"/>
        </w:rPr>
        <w:t>.</w:t>
      </w:r>
      <w:r w:rsidR="00B34858">
        <w:rPr>
          <w:rFonts w:ascii="Arial" w:hAnsi="Arial" w:cs="Arial" w:hint="eastAsia"/>
          <w:color w:val="000000" w:themeColor="text1"/>
          <w:sz w:val="22"/>
        </w:rPr>
        <w:t>2</w:t>
      </w:r>
      <w:r w:rsidR="00F52901"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00F52901" w:rsidRPr="00393DBF">
        <w:rPr>
          <w:rFonts w:ascii="Arial" w:hAnsi="Arial" w:cs="Arial"/>
          <w:color w:val="000000" w:themeColor="text1"/>
          <w:sz w:val="22"/>
        </w:rPr>
        <w:t xml:space="preserve">%. In advanced HCC patients, </w:t>
      </w:r>
      <w:bookmarkStart w:id="37" w:name="OLE_LINK1"/>
      <w:r w:rsidR="00B34858">
        <w:rPr>
          <w:rFonts w:ascii="Arial" w:hAnsi="Arial" w:cs="Arial" w:hint="eastAsia"/>
          <w:color w:val="000000" w:themeColor="text1"/>
          <w:sz w:val="22"/>
        </w:rPr>
        <w:t>also</w:t>
      </w:r>
      <w:r w:rsidR="00B34858">
        <w:rPr>
          <w:rFonts w:ascii="Arial" w:hAnsi="Arial" w:cs="Arial"/>
          <w:color w:val="000000" w:themeColor="text1"/>
          <w:sz w:val="22"/>
        </w:rPr>
        <w:t xml:space="preserve"> </w:t>
      </w:r>
      <w:r w:rsidR="00F52901" w:rsidRPr="00393DBF">
        <w:rPr>
          <w:rFonts w:ascii="Arial" w:hAnsi="Arial" w:cs="Arial"/>
          <w:color w:val="000000" w:themeColor="text1"/>
          <w:sz w:val="22"/>
        </w:rPr>
        <w:t>no hyper-</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were identified</w:t>
      </w:r>
      <w:bookmarkEnd w:id="37"/>
      <w:r w:rsidR="00F52901" w:rsidRPr="00393DBF">
        <w:rPr>
          <w:rFonts w:ascii="Arial" w:hAnsi="Arial" w:cs="Arial"/>
          <w:color w:val="000000" w:themeColor="text1"/>
          <w:sz w:val="22"/>
        </w:rPr>
        <w:t>, and hypo-</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00F52901" w:rsidRPr="00393DBF">
        <w:rPr>
          <w:rFonts w:ascii="Arial" w:hAnsi="Arial" w:cs="Arial"/>
          <w:color w:val="000000" w:themeColor="text1"/>
          <w:sz w:val="22"/>
        </w:rPr>
        <w: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As expected, </w:t>
      </w:r>
      <w:r w:rsidR="00F52901">
        <w:rPr>
          <w:rFonts w:ascii="Arial" w:hAnsi="Arial" w:cs="Arial"/>
          <w:sz w:val="22"/>
        </w:rPr>
        <w:t xml:space="preserve">after surgery, </w:t>
      </w:r>
      <w:r w:rsidR="00F52901" w:rsidRPr="00393DBF">
        <w:rPr>
          <w:rFonts w:ascii="Arial" w:hAnsi="Arial" w:cs="Arial"/>
          <w:sz w:val="22"/>
        </w:rPr>
        <w:t>most HCC patients (8/9) demonstrated similar cfDNA methylation level to healthy individuals and patients with hepatitis or cirrhosis</w:t>
      </w:r>
      <w:r w:rsidR="00F52901" w:rsidRPr="00393DBF">
        <w:rPr>
          <w:rFonts w:ascii="Arial" w:hAnsi="Arial" w:cs="Arial"/>
          <w:color w:val="000000" w:themeColor="text1"/>
          <w:sz w:val="22"/>
        </w:rPr>
        <w:t xml:space="preserve">. </w:t>
      </w:r>
      <w:r w:rsidR="00F52901"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00F52901" w:rsidRPr="00393DBF">
        <w:rPr>
          <w:rFonts w:ascii="Arial" w:hAnsi="Arial" w:cs="Arial"/>
          <w:sz w:val="22"/>
        </w:rPr>
        <w:t>out of nine HCC patients after surgery</w:t>
      </w:r>
      <w:r w:rsidR="00F578AD">
        <w:rPr>
          <w:rFonts w:ascii="Arial" w:hAnsi="Arial" w:cs="Arial"/>
          <w:sz w:val="22"/>
        </w:rPr>
        <w:t xml:space="preserve"> </w:t>
      </w:r>
      <w:r w:rsidR="00F52901" w:rsidRPr="00393DBF">
        <w:rPr>
          <w:rFonts w:ascii="Arial" w:hAnsi="Arial" w:cs="Arial"/>
          <w:sz w:val="22"/>
        </w:rPr>
        <w:t>ha</w:t>
      </w:r>
      <w:r w:rsidR="00F52901">
        <w:rPr>
          <w:rFonts w:ascii="Arial" w:hAnsi="Arial" w:cs="Arial"/>
          <w:sz w:val="22"/>
        </w:rPr>
        <w:t>d</w:t>
      </w:r>
      <w:r w:rsidR="00F52901" w:rsidRPr="00393DBF">
        <w:rPr>
          <w:rFonts w:ascii="Arial" w:hAnsi="Arial" w:cs="Arial"/>
          <w:sz w:val="22"/>
        </w:rPr>
        <w:t xml:space="preserve"> </w:t>
      </w:r>
      <w:r w:rsidR="00F52901">
        <w:rPr>
          <w:rFonts w:ascii="Arial" w:hAnsi="Arial" w:cs="Arial"/>
          <w:sz w:val="22"/>
        </w:rPr>
        <w:t xml:space="preserve">a </w:t>
      </w:r>
      <w:r w:rsidR="00F52901" w:rsidRPr="00393DBF">
        <w:rPr>
          <w:rFonts w:ascii="Arial" w:hAnsi="Arial" w:cs="Arial"/>
          <w:sz w:val="22"/>
        </w:rPr>
        <w:t>higher proportion of hypo-</w:t>
      </w:r>
      <w:r w:rsidR="00984185">
        <w:rPr>
          <w:rFonts w:ascii="Arial" w:hAnsi="Arial" w:cs="Arial"/>
          <w:sz w:val="22"/>
        </w:rPr>
        <w:t>LMRs</w:t>
      </w:r>
      <w:r w:rsidR="00F52901" w:rsidRPr="00393DBF">
        <w:rPr>
          <w:rFonts w:ascii="Arial" w:hAnsi="Arial" w:cs="Arial"/>
          <w:sz w:val="22"/>
        </w:rPr>
        <w:t xml:space="preserve"> (6</w:t>
      </w:r>
      <w:r w:rsidR="00B34858">
        <w:rPr>
          <w:rFonts w:ascii="Arial" w:hAnsi="Arial" w:cs="Arial" w:hint="eastAsia"/>
          <w:sz w:val="22"/>
        </w:rPr>
        <w:t>9</w:t>
      </w:r>
      <w:r w:rsidR="00F52901" w:rsidRPr="00393DBF">
        <w:rPr>
          <w:rFonts w:ascii="Arial" w:hAnsi="Arial" w:cs="Arial"/>
          <w:sz w:val="22"/>
        </w:rPr>
        <w:t>.</w:t>
      </w:r>
      <w:r w:rsidR="00B34858">
        <w:rPr>
          <w:rFonts w:ascii="Arial" w:hAnsi="Arial" w:cs="Arial" w:hint="eastAsia"/>
          <w:sz w:val="22"/>
        </w:rPr>
        <w:t>9</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00F52901" w:rsidRPr="00C32740">
        <w:rPr>
          <w:rFonts w:ascii="Arial" w:eastAsia="Times New Roman" w:hAnsi="Arial" w:cs="Arial"/>
          <w:b/>
          <w:color w:val="44546A" w:themeColor="text2"/>
          <w:kern w:val="0"/>
          <w:sz w:val="22"/>
          <w:lang w:eastAsia="en-US"/>
        </w:rPr>
        <w:t>B</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Supplementary Table 3</w:t>
      </w:r>
      <w:r w:rsidR="00F52901"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00F52901" w:rsidRPr="00984185">
        <w:rPr>
          <w:rFonts w:ascii="Arial" w:hAnsi="Arial" w:cs="Arial"/>
          <w:sz w:val="22"/>
        </w:rPr>
        <w:t>sug</w:t>
      </w:r>
      <w:r w:rsidR="00F52901">
        <w:rPr>
          <w:rFonts w:ascii="Arial" w:hAnsi="Arial" w:cs="Arial"/>
          <w:sz w:val="22"/>
        </w:rPr>
        <w:t xml:space="preserve">gesting that </w:t>
      </w:r>
      <w:r w:rsidR="00F52901" w:rsidRPr="00393DBF">
        <w:rPr>
          <w:rFonts w:ascii="Arial" w:hAnsi="Arial" w:cs="Arial"/>
          <w:sz w:val="22"/>
        </w:rPr>
        <w:t xml:space="preserve">tumor </w:t>
      </w:r>
      <w:r w:rsidR="00F52901">
        <w:rPr>
          <w:rFonts w:ascii="Arial" w:hAnsi="Arial" w:cs="Arial"/>
          <w:sz w:val="22"/>
        </w:rPr>
        <w:t>cells remained in that individual</w:t>
      </w:r>
      <w:r w:rsidR="004E149A">
        <w:rPr>
          <w:rFonts w:ascii="Arial" w:hAnsi="Arial" w:cs="Arial"/>
          <w:sz w:val="22"/>
        </w:rPr>
        <w:t>.</w:t>
      </w:r>
      <w:r w:rsidR="00F52901">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p>
    <w:p w14:paraId="3F83A943" w14:textId="25FC057E" w:rsidR="0090116F" w:rsidRDefault="0090116F" w:rsidP="0090116F">
      <w:pPr>
        <w:spacing w:before="240"/>
        <w:rPr>
          <w:ins w:id="38" w:author="Guo, Shicheng" w:date="2019-05-03T02:07:00Z"/>
          <w:rFonts w:ascii="Arial" w:hAnsi="Arial" w:cs="Arial"/>
          <w:sz w:val="22"/>
        </w:rPr>
      </w:pPr>
      <w:ins w:id="39" w:author="Guo, Shicheng" w:date="2019-05-03T02:08:00Z">
        <w:r w:rsidRPr="006D6F5B">
          <w:rPr>
            <w:rFonts w:ascii="Arial" w:hAnsi="Arial" w:cs="Arial"/>
            <w:color w:val="FF0000"/>
            <w:sz w:val="22"/>
            <w:bdr w:val="none" w:sz="0" w:space="0" w:color="auto" w:frame="1"/>
          </w:rPr>
          <w:t xml:space="preserve">We also applied </w:t>
        </w:r>
        <w:r>
          <w:rPr>
            <w:rFonts w:ascii="Arial" w:hAnsi="Arial" w:cs="Arial"/>
            <w:color w:val="FF0000"/>
            <w:sz w:val="22"/>
            <w:bdr w:val="none" w:sz="0" w:space="0" w:color="auto" w:frame="1"/>
          </w:rPr>
          <w:t xml:space="preserve">a </w:t>
        </w:r>
        <w:r w:rsidRPr="006D6F5B">
          <w:rPr>
            <w:rFonts w:ascii="Arial" w:hAnsi="Arial" w:cs="Arial"/>
            <w:color w:val="FF0000"/>
            <w:sz w:val="22"/>
            <w:bdr w:val="none" w:sz="0" w:space="0" w:color="auto" w:frame="1"/>
          </w:rPr>
          <w:t xml:space="preserve">random forest (RF) </w:t>
        </w:r>
        <w:r>
          <w:rPr>
            <w:rFonts w:ascii="Arial" w:hAnsi="Arial" w:cs="Arial"/>
            <w:color w:val="FF0000"/>
            <w:sz w:val="22"/>
            <w:bdr w:val="none" w:sz="0" w:space="0" w:color="auto" w:frame="1"/>
          </w:rPr>
          <w:t xml:space="preserve">algorithm </w:t>
        </w:r>
        <w:r w:rsidRPr="006D6F5B">
          <w:rPr>
            <w:rFonts w:ascii="Arial" w:hAnsi="Arial" w:cs="Arial"/>
            <w:color w:val="FF0000"/>
            <w:sz w:val="22"/>
            <w:bdr w:val="none" w:sz="0" w:space="0" w:color="auto" w:frame="1"/>
          </w:rPr>
          <w:t>to test</w:t>
        </w:r>
        <w:r>
          <w:rPr>
            <w:rFonts w:ascii="Arial" w:hAnsi="Arial" w:cs="Arial"/>
            <w:color w:val="FF0000"/>
            <w:sz w:val="22"/>
            <w:bdr w:val="none" w:sz="0" w:space="0" w:color="auto" w:frame="1"/>
          </w:rPr>
          <w:t xml:space="preserve"> </w:t>
        </w:r>
        <w:r w:rsidRPr="006D6F5B">
          <w:rPr>
            <w:rFonts w:ascii="Arial" w:hAnsi="Arial" w:cs="Arial"/>
            <w:color w:val="FF0000"/>
            <w:sz w:val="22"/>
            <w:bdr w:val="none" w:sz="0" w:space="0" w:color="auto" w:frame="1"/>
          </w:rPr>
          <w:t>the prediction performance of the low-pass WGBD data</w:t>
        </w:r>
        <w:r>
          <w:rPr>
            <w:rFonts w:ascii="Arial" w:hAnsi="Arial" w:cs="Arial"/>
            <w:color w:val="FF0000"/>
            <w:sz w:val="22"/>
            <w:bdr w:val="none" w:sz="0" w:space="0" w:color="auto" w:frame="1"/>
          </w:rPr>
          <w:t xml:space="preserve"> in classifying HCC from non-HCC samples. The averaged out-of-bag prediction accuracy was</w:t>
        </w:r>
        <w:r w:rsidRPr="006D6F5B">
          <w:rPr>
            <w:rFonts w:ascii="Arial" w:hAnsi="Arial" w:cs="Arial"/>
            <w:color w:val="FF0000"/>
            <w:sz w:val="22"/>
            <w:bdr w:val="none" w:sz="0" w:space="0" w:color="auto" w:frame="1"/>
          </w:rPr>
          <w:t xml:space="preserve"> found </w:t>
        </w:r>
        <w:r>
          <w:rPr>
            <w:rFonts w:ascii="Arial" w:hAnsi="Arial" w:cs="Arial"/>
            <w:color w:val="FF0000"/>
            <w:sz w:val="22"/>
            <w:bdr w:val="none" w:sz="0" w:space="0" w:color="auto" w:frame="1"/>
          </w:rPr>
          <w:t>to be</w:t>
        </w:r>
        <w:r w:rsidRPr="006D6F5B">
          <w:rPr>
            <w:rFonts w:ascii="Arial" w:hAnsi="Arial" w:cs="Arial"/>
            <w:color w:val="FF0000"/>
            <w:sz w:val="22"/>
            <w:bdr w:val="none" w:sz="0" w:space="0" w:color="auto" w:frame="1"/>
          </w:rPr>
          <w:t xml:space="preserve"> 92.16%.</w:t>
        </w:r>
        <w:r>
          <w:rPr>
            <w:rFonts w:ascii="Arial" w:hAnsi="Arial" w:cs="Arial"/>
            <w:color w:val="FF0000"/>
            <w:sz w:val="22"/>
            <w:bdr w:val="none" w:sz="0" w:space="0" w:color="auto" w:frame="1"/>
          </w:rPr>
          <w:t xml:space="preserve"> One</w:t>
        </w:r>
        <w:r w:rsidRPr="006D6F5B">
          <w:rPr>
            <w:rFonts w:ascii="Arial" w:hAnsi="Arial" w:cs="Arial"/>
            <w:color w:val="FF0000"/>
            <w:sz w:val="22"/>
            <w:bdr w:val="none" w:sz="0" w:space="0" w:color="auto" w:frame="1"/>
          </w:rPr>
          <w:t xml:space="preserve"> of 43 non-HCC sample</w:t>
        </w:r>
        <w:r>
          <w:rPr>
            <w:rFonts w:ascii="Arial" w:hAnsi="Arial" w:cs="Arial"/>
            <w:color w:val="FF0000"/>
            <w:sz w:val="22"/>
            <w:bdr w:val="none" w:sz="0" w:space="0" w:color="auto" w:frame="1"/>
          </w:rPr>
          <w:t>s</w:t>
        </w:r>
        <w:r w:rsidRPr="006D6F5B">
          <w:rPr>
            <w:rFonts w:ascii="Arial" w:hAnsi="Arial" w:cs="Arial"/>
            <w:color w:val="FF0000"/>
            <w:sz w:val="22"/>
            <w:bdr w:val="none" w:sz="0" w:space="0" w:color="auto" w:frame="1"/>
          </w:rPr>
          <w:t xml:space="preserve"> was predicted to </w:t>
        </w:r>
        <w:r>
          <w:rPr>
            <w:rFonts w:ascii="Arial" w:hAnsi="Arial" w:cs="Arial"/>
            <w:color w:val="FF0000"/>
            <w:sz w:val="22"/>
            <w:bdr w:val="none" w:sz="0" w:space="0" w:color="auto" w:frame="1"/>
          </w:rPr>
          <w:t xml:space="preserve">be in the </w:t>
        </w:r>
        <w:r w:rsidRPr="006D6F5B">
          <w:rPr>
            <w:rFonts w:ascii="Arial" w:hAnsi="Arial" w:cs="Arial"/>
            <w:color w:val="FF0000"/>
            <w:sz w:val="22"/>
            <w:bdr w:val="none" w:sz="0" w:space="0" w:color="auto" w:frame="1"/>
          </w:rPr>
          <w:t xml:space="preserve">HCC </w:t>
        </w:r>
        <w:r>
          <w:rPr>
            <w:rFonts w:ascii="Arial" w:hAnsi="Arial" w:cs="Arial"/>
            <w:color w:val="FF0000"/>
            <w:sz w:val="22"/>
            <w:bdr w:val="none" w:sz="0" w:space="0" w:color="auto" w:frame="1"/>
          </w:rPr>
          <w:t xml:space="preserve">class </w:t>
        </w:r>
        <w:r w:rsidRPr="006D6F5B">
          <w:rPr>
            <w:rFonts w:ascii="Arial" w:hAnsi="Arial" w:cs="Arial"/>
            <w:color w:val="FF0000"/>
            <w:sz w:val="22"/>
            <w:bdr w:val="none" w:sz="0" w:space="0" w:color="auto" w:frame="1"/>
          </w:rPr>
          <w:t xml:space="preserve">while </w:t>
        </w:r>
        <w:r>
          <w:rPr>
            <w:rFonts w:ascii="Arial" w:hAnsi="Arial" w:cs="Arial"/>
            <w:color w:val="FF0000"/>
            <w:sz w:val="22"/>
            <w:bdr w:val="none" w:sz="0" w:space="0" w:color="auto" w:frame="1"/>
          </w:rPr>
          <w:t>eight</w:t>
        </w:r>
        <w:r w:rsidRPr="006D6F5B">
          <w:rPr>
            <w:rFonts w:ascii="Arial" w:hAnsi="Arial" w:cs="Arial"/>
            <w:color w:val="FF0000"/>
            <w:sz w:val="22"/>
            <w:bdr w:val="none" w:sz="0" w:space="0" w:color="auto" w:frame="1"/>
          </w:rPr>
          <w:t xml:space="preserve"> HCC </w:t>
        </w:r>
        <w:r>
          <w:rPr>
            <w:rFonts w:ascii="Arial" w:hAnsi="Arial" w:cs="Arial"/>
            <w:color w:val="FF0000"/>
            <w:sz w:val="22"/>
            <w:bdr w:val="none" w:sz="0" w:space="0" w:color="auto" w:frame="1"/>
          </w:rPr>
          <w:t>samples were</w:t>
        </w:r>
        <w:r w:rsidRPr="006D6F5B">
          <w:rPr>
            <w:rFonts w:ascii="Arial" w:hAnsi="Arial" w:cs="Arial"/>
            <w:color w:val="FF0000"/>
            <w:sz w:val="22"/>
            <w:bdr w:val="none" w:sz="0" w:space="0" w:color="auto" w:frame="1"/>
          </w:rPr>
          <w:t xml:space="preserve"> predicted to </w:t>
        </w:r>
        <w:r>
          <w:rPr>
            <w:rFonts w:ascii="Arial" w:hAnsi="Arial" w:cs="Arial"/>
            <w:color w:val="FF0000"/>
            <w:sz w:val="22"/>
            <w:bdr w:val="none" w:sz="0" w:space="0" w:color="auto" w:frame="1"/>
          </w:rPr>
          <w:t xml:space="preserve">the </w:t>
        </w:r>
        <w:r w:rsidRPr="006D6F5B">
          <w:rPr>
            <w:rFonts w:ascii="Arial" w:hAnsi="Arial" w:cs="Arial"/>
            <w:color w:val="FF0000"/>
            <w:sz w:val="22"/>
            <w:bdr w:val="none" w:sz="0" w:space="0" w:color="auto" w:frame="1"/>
          </w:rPr>
          <w:t xml:space="preserve">non-HCC </w:t>
        </w:r>
        <w:r>
          <w:rPr>
            <w:rFonts w:ascii="Arial" w:hAnsi="Arial" w:cs="Arial"/>
            <w:color w:val="FF0000"/>
            <w:sz w:val="22"/>
            <w:bdr w:val="none" w:sz="0" w:space="0" w:color="auto" w:frame="1"/>
          </w:rPr>
          <w:t xml:space="preserve">class.  Additionally, three early HCC samples were mistakenly </w:t>
        </w:r>
        <w:r w:rsidRPr="006D6F5B">
          <w:rPr>
            <w:rFonts w:ascii="Arial" w:hAnsi="Arial" w:cs="Arial"/>
            <w:color w:val="FF0000"/>
            <w:sz w:val="22"/>
            <w:bdr w:val="none" w:sz="0" w:space="0" w:color="auto" w:frame="1"/>
          </w:rPr>
          <w:t xml:space="preserve">classified </w:t>
        </w:r>
        <w:r>
          <w:rPr>
            <w:rFonts w:ascii="Arial" w:hAnsi="Arial" w:cs="Arial"/>
            <w:color w:val="FF0000"/>
            <w:sz w:val="22"/>
            <w:bdr w:val="none" w:sz="0" w:space="0" w:color="auto" w:frame="1"/>
          </w:rPr>
          <w:t xml:space="preserve">as </w:t>
        </w:r>
        <w:r w:rsidRPr="006D6F5B">
          <w:rPr>
            <w:rFonts w:ascii="Arial" w:hAnsi="Arial" w:cs="Arial"/>
            <w:color w:val="FF0000"/>
            <w:sz w:val="22"/>
            <w:bdr w:val="none" w:sz="0" w:space="0" w:color="auto" w:frame="1"/>
          </w:rPr>
          <w:t>H</w:t>
        </w:r>
        <w:r>
          <w:rPr>
            <w:rFonts w:ascii="Arial" w:hAnsi="Arial" w:cs="Arial"/>
            <w:color w:val="FF0000"/>
            <w:sz w:val="22"/>
            <w:bdr w:val="none" w:sz="0" w:space="0" w:color="auto" w:frame="1"/>
          </w:rPr>
          <w:t>CC</w:t>
        </w:r>
        <w:r w:rsidRPr="006D6F5B">
          <w:rPr>
            <w:rFonts w:ascii="Arial" w:hAnsi="Arial" w:cs="Arial"/>
            <w:color w:val="FF0000"/>
            <w:sz w:val="22"/>
            <w:bdr w:val="none" w:sz="0" w:space="0" w:color="auto" w:frame="1"/>
          </w:rPr>
          <w:t>. We also applied five-fold cross-validat</w:t>
        </w:r>
        <w:r>
          <w:rPr>
            <w:rFonts w:ascii="Arial" w:hAnsi="Arial" w:cs="Arial"/>
            <w:color w:val="FF0000"/>
            <w:sz w:val="22"/>
            <w:bdr w:val="none" w:sz="0" w:space="0" w:color="auto" w:frame="1"/>
          </w:rPr>
          <w:t>ion</w:t>
        </w:r>
        <w:r w:rsidRPr="006D6F5B">
          <w:rPr>
            <w:rFonts w:ascii="Arial" w:hAnsi="Arial" w:cs="Arial"/>
            <w:color w:val="FF0000"/>
            <w:sz w:val="22"/>
            <w:bdr w:val="none" w:sz="0" w:space="0" w:color="auto" w:frame="1"/>
          </w:rPr>
          <w:t xml:space="preserve"> and </w:t>
        </w:r>
        <w:r>
          <w:rPr>
            <w:rFonts w:ascii="Arial" w:hAnsi="Arial" w:cs="Arial"/>
            <w:color w:val="FF0000"/>
            <w:sz w:val="22"/>
            <w:bdr w:val="none" w:sz="0" w:space="0" w:color="auto" w:frame="1"/>
          </w:rPr>
          <w:t>from</w:t>
        </w:r>
        <w:r w:rsidRPr="006D6F5B">
          <w:rPr>
            <w:rFonts w:ascii="Arial" w:hAnsi="Arial" w:cs="Arial"/>
            <w:color w:val="FF0000"/>
            <w:sz w:val="22"/>
            <w:bdr w:val="none" w:sz="0" w:space="0" w:color="auto" w:frame="1"/>
          </w:rPr>
          <w:t xml:space="preserve"> 100 random resamplin</w:t>
        </w:r>
        <w:r>
          <w:rPr>
            <w:rFonts w:ascii="Arial" w:hAnsi="Arial" w:cs="Arial"/>
            <w:color w:val="FF0000"/>
            <w:sz w:val="22"/>
            <w:bdr w:val="none" w:sz="0" w:space="0" w:color="auto" w:frame="1"/>
          </w:rPr>
          <w:t>g</w:t>
        </w:r>
        <w:r w:rsidRPr="006D6F5B">
          <w:rPr>
            <w:rFonts w:ascii="Arial" w:hAnsi="Arial" w:cs="Arial"/>
            <w:color w:val="FF0000"/>
            <w:sz w:val="22"/>
            <w:bdr w:val="none" w:sz="0" w:space="0" w:color="auto" w:frame="1"/>
          </w:rPr>
          <w:t xml:space="preserve"> </w:t>
        </w:r>
        <w:r>
          <w:rPr>
            <w:rFonts w:ascii="Arial" w:hAnsi="Arial" w:cs="Arial"/>
            <w:color w:val="FF0000"/>
            <w:sz w:val="22"/>
            <w:bdr w:val="none" w:sz="0" w:space="0" w:color="auto" w:frame="1"/>
          </w:rPr>
          <w:t>iterations using the</w:t>
        </w:r>
        <w:r w:rsidRPr="006D6F5B">
          <w:rPr>
            <w:rFonts w:ascii="Arial" w:hAnsi="Arial" w:cs="Arial"/>
            <w:color w:val="FF0000"/>
            <w:sz w:val="22"/>
            <w:bdr w:val="none" w:sz="0" w:space="0" w:color="auto" w:frame="1"/>
          </w:rPr>
          <w:t xml:space="preserve"> RF approach</w:t>
        </w:r>
        <w:r>
          <w:rPr>
            <w:rFonts w:ascii="Arial" w:hAnsi="Arial" w:cs="Arial"/>
            <w:color w:val="FF0000"/>
            <w:sz w:val="22"/>
            <w:bdr w:val="none" w:sz="0" w:space="0" w:color="auto" w:frame="1"/>
          </w:rPr>
          <w:t xml:space="preserve">, the </w:t>
        </w:r>
        <w:r w:rsidRPr="006D6F5B">
          <w:rPr>
            <w:rFonts w:ascii="Arial" w:hAnsi="Arial" w:cs="Arial"/>
            <w:color w:val="FF0000"/>
            <w:sz w:val="22"/>
            <w:bdr w:val="none" w:sz="0" w:space="0" w:color="auto" w:frame="1"/>
          </w:rPr>
          <w:t xml:space="preserve">average sensitivity, specificity and accuracy in </w:t>
        </w:r>
        <w:r>
          <w:rPr>
            <w:rFonts w:ascii="Arial" w:hAnsi="Arial" w:cs="Arial"/>
            <w:color w:val="FF0000"/>
            <w:sz w:val="22"/>
            <w:bdr w:val="none" w:sz="0" w:space="0" w:color="auto" w:frame="1"/>
          </w:rPr>
          <w:t xml:space="preserve">the </w:t>
        </w:r>
        <w:r w:rsidRPr="006D6F5B">
          <w:rPr>
            <w:rFonts w:ascii="Arial" w:hAnsi="Arial" w:cs="Arial"/>
            <w:color w:val="FF0000"/>
            <w:sz w:val="22"/>
            <w:bdr w:val="none" w:sz="0" w:space="0" w:color="auto" w:frame="1"/>
          </w:rPr>
          <w:t xml:space="preserve">test dataset were </w:t>
        </w:r>
        <w:r>
          <w:rPr>
            <w:rFonts w:ascii="Arial" w:hAnsi="Arial" w:cs="Arial"/>
            <w:color w:val="FF0000"/>
            <w:sz w:val="22"/>
            <w:bdr w:val="none" w:sz="0" w:space="0" w:color="auto" w:frame="1"/>
          </w:rPr>
          <w:t xml:space="preserve">found to be </w:t>
        </w:r>
        <w:r w:rsidRPr="006D6F5B">
          <w:rPr>
            <w:rFonts w:ascii="Arial" w:hAnsi="Arial" w:cs="Arial"/>
            <w:color w:val="FF0000"/>
            <w:sz w:val="22"/>
            <w:bdr w:val="none" w:sz="0" w:space="0" w:color="auto" w:frame="1"/>
          </w:rPr>
          <w:t xml:space="preserve">62.5%, </w:t>
        </w:r>
        <w:r w:rsidRPr="006D6F5B">
          <w:rPr>
            <w:rFonts w:ascii="Arial" w:hAnsi="Arial" w:cs="Arial"/>
            <w:color w:val="FF0000"/>
            <w:sz w:val="22"/>
          </w:rPr>
          <w:t>97.6% and 91.1% respectively.</w:t>
        </w:r>
      </w:ins>
    </w:p>
    <w:p w14:paraId="7FE809B1" w14:textId="77777777" w:rsidR="0090116F" w:rsidRPr="00142365" w:rsidRDefault="0090116F" w:rsidP="00F52901">
      <w:pPr>
        <w:spacing w:before="240"/>
        <w:rPr>
          <w:rFonts w:ascii="Arial" w:hAnsi="Arial" w:cs="Arial"/>
          <w:sz w:val="22"/>
        </w:rPr>
      </w:pPr>
      <w:bookmarkStart w:id="40" w:name="_GoBack"/>
      <w:bookmarkEnd w:id="40"/>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4957EDF4"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even very limited CpGs were </w:t>
      </w:r>
      <w:ins w:id="41" w:author="Microsoft Office 用户" w:date="2019-04-10T00:22:00Z">
        <w:r w:rsidR="00D042BA">
          <w:rPr>
            <w:rFonts w:ascii="Arial" w:hAnsi="Arial" w:cs="Arial" w:hint="eastAsia"/>
            <w:sz w:val="22"/>
          </w:rPr>
          <w:t xml:space="preserve">covered </w:t>
        </w:r>
      </w:ins>
      <w:del w:id="42" w:author="Microsoft Office 用户" w:date="2019-04-10T00:22:00Z">
        <w:r w:rsidDel="00D042BA">
          <w:rPr>
            <w:rFonts w:ascii="Arial" w:hAnsi="Arial" w:cs="Arial"/>
            <w:sz w:val="22"/>
          </w:rPr>
          <w:delText xml:space="preserve">coverage </w:delText>
        </w:r>
      </w:del>
      <w:r>
        <w:rPr>
          <w:rFonts w:ascii="Arial" w:hAnsi="Arial" w:cs="Arial"/>
          <w:sz w:val="22"/>
        </w:rPr>
        <w:t xml:space="preserve">by our assay. </w:t>
      </w:r>
      <w:r w:rsidRPr="00393DBF">
        <w:rPr>
          <w:rFonts w:ascii="Arial" w:hAnsi="Arial" w:cs="Arial"/>
          <w:sz w:val="22"/>
        </w:rPr>
        <w:t>On average, each dataset for corresponding cfDNA sample had 61,018 CpGs with sequencing depth over 5 (</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Pr="00393DBF">
        <w:rPr>
          <w:rFonts w:ascii="Arial" w:hAnsi="Arial" w:cs="Arial"/>
          <w:color w:val="000000" w:themeColor="text1"/>
          <w:sz w:val="22"/>
        </w:rPr>
        <w:t>Totally,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xml:space="preserve">), of which all the DMCs were hypo-methylated comparing to healthy individuals. Among those, 23 DMCs located in gene body of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r w:rsidR="00B21494">
        <w:rPr>
          <w:rFonts w:ascii="Arial" w:hAnsi="Arial" w:cs="Arial" w:hint="eastAsia"/>
          <w:color w:val="000000" w:themeColor="text1"/>
          <w:sz w:val="22"/>
        </w:rPr>
        <w:t>5</w:t>
      </w:r>
      <w:r w:rsidRPr="00393DBF">
        <w:rPr>
          <w:rFonts w:ascii="Arial" w:hAnsi="Arial" w:cs="Arial"/>
          <w:color w:val="000000" w:themeColor="text1"/>
          <w:sz w:val="22"/>
        </w:rPr>
        <w:t xml:space="preserve"> 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indicating their high HCC risk. Totally, all four 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early stage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Particularly,</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7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 xml:space="preserve">Supplementary Fig </w:t>
      </w:r>
      <w:r w:rsidR="00B34858">
        <w:rPr>
          <w:rFonts w:ascii="Arial" w:eastAsia="Times New Roman" w:hAnsi="Arial" w:cs="Arial"/>
          <w:b/>
          <w:color w:val="44546A" w:themeColor="text2"/>
          <w:kern w:val="0"/>
          <w:sz w:val="22"/>
          <w:lang w:eastAsia="en-US"/>
        </w:rPr>
        <w:t>3</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(26)</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77777777" w:rsidR="00F52901" w:rsidRPr="003645E6" w:rsidRDefault="00F52901" w:rsidP="00F52901">
      <w:pPr>
        <w:pStyle w:val="Heading3"/>
      </w:pPr>
      <w:r w:rsidRPr="003645E6">
        <w:t>Over representing of DMCs in repeat regions and surrounding HBV integration sites</w:t>
      </w:r>
    </w:p>
    <w:p w14:paraId="236039D0" w14:textId="77CFAE16" w:rsidR="00F52901" w:rsidRPr="00393DBF" w:rsidRDefault="00F52901" w:rsidP="00F52901">
      <w:pPr>
        <w:spacing w:before="240"/>
        <w:ind w:firstLineChars="150" w:firstLine="330"/>
        <w:rPr>
          <w:rFonts w:ascii="Arial" w:hAnsi="Arial" w:cs="Arial"/>
          <w:sz w:val="22"/>
        </w:rPr>
      </w:pPr>
      <w:r w:rsidRPr="00393DBF">
        <w:rPr>
          <w:rFonts w:ascii="Arial" w:hAnsi="Arial" w:cs="Arial"/>
          <w:sz w:val="22"/>
        </w:rPr>
        <w:t>Genome feature distribution of CpGs illustrated that they tended to locate at intergenic region and repeat r</w:t>
      </w:r>
      <w:r w:rsidRPr="00393DBF">
        <w:rPr>
          <w:rFonts w:ascii="Arial" w:hAnsi="Arial" w:cs="Arial"/>
          <w:color w:val="000000" w:themeColor="text1"/>
          <w:sz w:val="22"/>
        </w:rPr>
        <w:t xml:space="preserve">egions </w:t>
      </w:r>
      <w:r w:rsidRPr="00393DBF">
        <w:rPr>
          <w:rFonts w:ascii="Arial" w:hAnsi="Arial" w:cs="Arial"/>
          <w:sz w:val="22"/>
        </w:rPr>
        <w:t>(Methods,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A</w:t>
      </w:r>
      <w:r w:rsidRPr="00393DBF">
        <w:rPr>
          <w:rFonts w:ascii="Arial" w:hAnsi="Arial" w:cs="Arial"/>
          <w:sz w:val="22"/>
        </w:rPr>
        <w:t>), and CpGs in repeat regions had much higher sequencing depth in this low pass sequencing strategy than those in other regions (</w:t>
      </w:r>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Wilcoxon rank sum test;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w:t>
      </w:r>
      <w:r w:rsidRPr="00393DBF">
        <w:rPr>
          <w:rFonts w:ascii="Arial" w:hAnsi="Arial" w:cs="Arial"/>
          <w:sz w:val="22"/>
        </w:rPr>
        <w:t xml:space="preserve">. On average, </w:t>
      </w:r>
      <w:r w:rsidRPr="00393DBF">
        <w:rPr>
          <w:rFonts w:ascii="Arial" w:hAnsi="Arial" w:cs="Arial"/>
          <w:color w:val="000000" w:themeColor="text1"/>
          <w:sz w:val="22"/>
        </w:rPr>
        <w:t>64% of all these Cp</w:t>
      </w:r>
      <w:r w:rsidRPr="00393DBF">
        <w:rPr>
          <w:rFonts w:ascii="Arial" w:hAnsi="Arial" w:cs="Arial"/>
          <w:sz w:val="22"/>
        </w:rPr>
        <w:t xml:space="preserve">Gs were in the repeat regions </w:t>
      </w:r>
      <w:r w:rsidRPr="00393DBF">
        <w:rPr>
          <w:rFonts w:ascii="Arial" w:hAnsi="Arial" w:cs="Arial"/>
          <w:color w:val="000000" w:themeColor="text1"/>
          <w:sz w:val="22"/>
        </w:rPr>
        <w:t>(</w:t>
      </w:r>
      <w:r w:rsidRPr="00C32740">
        <w:rPr>
          <w:rFonts w:ascii="Arial" w:hAnsi="Arial" w:cs="Arial"/>
          <w:b/>
          <w:color w:val="1F4E79" w:themeColor="accent1" w:themeShade="80"/>
          <w:sz w:val="22"/>
        </w:rPr>
        <w:t xml:space="preserve">Supplementary </w:t>
      </w:r>
      <w:r w:rsidRPr="00C32740">
        <w:rPr>
          <w:rFonts w:ascii="Arial" w:hAnsi="Arial" w:cs="Arial"/>
          <w:b/>
          <w:color w:val="1F4E79" w:themeColor="accent1" w:themeShade="80"/>
          <w:sz w:val="22"/>
        </w:rPr>
        <w:lastRenderedPageBreak/>
        <w:t xml:space="preserve">Fig </w:t>
      </w:r>
      <w:r w:rsidR="00687B35">
        <w:rPr>
          <w:rFonts w:ascii="Arial" w:hAnsi="Arial" w:cs="Arial"/>
          <w:b/>
          <w:color w:val="1F4E79" w:themeColor="accent1" w:themeShade="80"/>
          <w:sz w:val="22"/>
        </w:rPr>
        <w:t>4</w:t>
      </w:r>
      <w:r w:rsidRPr="00C32740">
        <w:rPr>
          <w:rFonts w:ascii="Arial" w:hAnsi="Arial" w:cs="Arial"/>
          <w:b/>
          <w:color w:val="1F4E79" w:themeColor="accent1" w:themeShade="80"/>
          <w:sz w:val="22"/>
        </w:rPr>
        <w:t>C</w:t>
      </w:r>
      <w:r w:rsidRPr="00393DBF">
        <w:rPr>
          <w:rFonts w:ascii="Arial" w:hAnsi="Arial" w:cs="Arial"/>
          <w:color w:val="000000" w:themeColor="text1"/>
          <w:sz w:val="22"/>
        </w:rPr>
        <w:t>), and this percentage varied from 49% to 87% among individuals.</w:t>
      </w:r>
      <w:r w:rsidRPr="00393DBF">
        <w:rPr>
          <w:rFonts w:ascii="Arial" w:hAnsi="Arial" w:cs="Arial"/>
          <w:sz w:val="22"/>
        </w:rPr>
        <w:t xml:space="preserve"> Differential methylation analysis required the CpG sites having sequencing reads over 5 in all individual (</w:t>
      </w:r>
      <w:r w:rsidRPr="00C32740">
        <w:rPr>
          <w:rFonts w:ascii="Arial" w:eastAsia="Times New Roman" w:hAnsi="Arial" w:cs="Arial"/>
          <w:b/>
          <w:color w:val="44546A" w:themeColor="text2"/>
          <w:kern w:val="0"/>
          <w:sz w:val="22"/>
          <w:lang w:eastAsia="en-US"/>
        </w:rPr>
        <w:t>Method</w:t>
      </w:r>
      <w:r w:rsidRPr="00393DBF">
        <w:rPr>
          <w:rFonts w:ascii="Arial" w:hAnsi="Arial" w:cs="Arial"/>
          <w:sz w:val="22"/>
        </w:rPr>
        <w:t xml:space="preserve">), and qualified CpG were over represented in repeat regions. Finally, </w:t>
      </w:r>
      <w:r w:rsidRPr="00393DBF">
        <w:rPr>
          <w:rFonts w:ascii="Arial" w:hAnsi="Arial" w:cs="Arial"/>
          <w:color w:val="000000" w:themeColor="text1"/>
          <w:sz w:val="22"/>
        </w:rPr>
        <w:t>91% of DM</w:t>
      </w:r>
      <w:r w:rsidRPr="00393DBF">
        <w:rPr>
          <w:rFonts w:ascii="Arial" w:hAnsi="Arial" w:cs="Arial"/>
          <w:sz w:val="22"/>
        </w:rPr>
        <w:t>Cs of advanced HCC patients located within repeat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Considering repeat region is a known feature of HBV integration sites </w:t>
      </w:r>
      <w:r w:rsidRPr="00393DBF">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(27, 28)</w:t>
      </w:r>
      <w:r w:rsidRPr="00393DBF">
        <w:rPr>
          <w:rFonts w:ascii="Arial" w:hAnsi="Arial" w:cs="Arial"/>
          <w:color w:val="000000" w:themeColor="text1"/>
          <w:sz w:val="22"/>
        </w:rPr>
        <w:fldChar w:fldCharType="end"/>
      </w:r>
      <w:r w:rsidRPr="00393DBF">
        <w:rPr>
          <w:rFonts w:ascii="Arial" w:hAnsi="Arial" w:cs="Arial"/>
          <w:sz w:val="22"/>
        </w:rPr>
        <w:t xml:space="preserve">, we subsequently analyzed the location of DMCs relative to reported HBV integration sites </w:t>
      </w:r>
      <w:r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6C6E93">
        <w:rPr>
          <w:rFonts w:ascii="Arial" w:hAnsi="Arial" w:cs="Arial"/>
          <w:noProof/>
          <w:sz w:val="22"/>
        </w:rPr>
        <w:t>(26, 29-34)</w:t>
      </w:r>
      <w:r w:rsidRPr="00393DBF">
        <w:rPr>
          <w:rFonts w:ascii="Arial" w:hAnsi="Arial" w:cs="Arial"/>
          <w:sz w:val="22"/>
        </w:rPr>
        <w:fldChar w:fldCharType="end"/>
      </w:r>
      <w:r w:rsidRPr="00393DBF">
        <w:rPr>
          <w:rFonts w:ascii="Arial" w:hAnsi="Arial" w:cs="Arial"/>
          <w:sz w:val="22"/>
        </w:rPr>
        <w:t xml:space="preserve">. Among </w:t>
      </w:r>
      <w:r w:rsidR="007F7283" w:rsidRPr="00393DBF">
        <w:rPr>
          <w:rFonts w:ascii="Arial" w:hAnsi="Arial" w:cs="Arial"/>
          <w:color w:val="000000" w:themeColor="text1"/>
          <w:sz w:val="22"/>
        </w:rPr>
        <w:t>1</w:t>
      </w:r>
      <w:r w:rsidR="007F7283">
        <w:rPr>
          <w:rFonts w:ascii="Arial" w:hAnsi="Arial" w:cs="Arial"/>
          <w:color w:val="000000" w:themeColor="text1"/>
          <w:sz w:val="22"/>
        </w:rPr>
        <w:t>,695</w:t>
      </w:r>
      <w:r w:rsidRPr="00393DBF">
        <w:rPr>
          <w:rFonts w:ascii="Arial" w:hAnsi="Arial" w:cs="Arial"/>
          <w:sz w:val="22"/>
        </w:rPr>
        <w:t xml:space="preserve"> DMCs in advanced HCC patients, </w:t>
      </w:r>
      <w:r w:rsidR="007F7283">
        <w:rPr>
          <w:rFonts w:ascii="Arial" w:hAnsi="Arial" w:cs="Arial" w:hint="eastAsia"/>
          <w:sz w:val="22"/>
        </w:rPr>
        <w:t>eighteen</w:t>
      </w:r>
      <w:r w:rsidRPr="00393DBF">
        <w:rPr>
          <w:rFonts w:ascii="Arial" w:hAnsi="Arial" w:cs="Arial"/>
          <w:sz w:val="22"/>
        </w:rPr>
        <w:t xml:space="preserve"> completely overlapped with the HBV integration sites, including two in</w:t>
      </w:r>
      <w:r w:rsidRPr="00393DBF">
        <w:rPr>
          <w:rFonts w:ascii="Arial" w:hAnsi="Arial" w:cs="Arial"/>
          <w:i/>
          <w:sz w:val="22"/>
        </w:rPr>
        <w:t xml:space="preserve"> SENP5 </w:t>
      </w:r>
      <w:r w:rsidRPr="00393DBF">
        <w:rPr>
          <w:rFonts w:ascii="Arial" w:hAnsi="Arial" w:cs="Arial"/>
          <w:sz w:val="22"/>
        </w:rPr>
        <w:t>(</w:t>
      </w:r>
      <w:r w:rsidRPr="00C32740">
        <w:rPr>
          <w:rFonts w:ascii="Arial" w:eastAsia="Times New Roman" w:hAnsi="Arial" w:cs="Arial"/>
          <w:b/>
          <w:color w:val="44546A" w:themeColor="text2"/>
          <w:kern w:val="0"/>
          <w:sz w:val="22"/>
          <w:lang w:eastAsia="en-US"/>
        </w:rPr>
        <w:t>Supplementary Table 8</w:t>
      </w:r>
      <w:r w:rsidRPr="00393DBF">
        <w:rPr>
          <w:rFonts w:ascii="Arial" w:hAnsi="Arial" w:cs="Arial"/>
          <w:sz w:val="22"/>
        </w:rPr>
        <w:t>). Meanwhile, 36</w:t>
      </w:r>
      <w:r w:rsidR="00FC67CA">
        <w:rPr>
          <w:rFonts w:ascii="Arial" w:hAnsi="Arial" w:cs="Arial" w:hint="eastAsia"/>
          <w:sz w:val="22"/>
        </w:rPr>
        <w:t>.5</w:t>
      </w:r>
      <w:r w:rsidRPr="00393DBF">
        <w:rPr>
          <w:rFonts w:ascii="Arial" w:hAnsi="Arial" w:cs="Arial"/>
          <w:sz w:val="22"/>
        </w:rPr>
        <w:t>% of DMCs located within 100bp region either upstream or downstream of integration sites, and 95.</w:t>
      </w:r>
      <w:r w:rsidR="00FC67CA">
        <w:rPr>
          <w:rFonts w:ascii="Arial" w:hAnsi="Arial" w:cs="Arial" w:hint="eastAsia"/>
          <w:sz w:val="22"/>
        </w:rPr>
        <w:t>8</w:t>
      </w:r>
      <w:r w:rsidRPr="00393DBF">
        <w:rPr>
          <w:rFonts w:ascii="Arial" w:hAnsi="Arial" w:cs="Arial"/>
          <w:sz w:val="22"/>
        </w:rPr>
        <w:t>% of DMCs within 5K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Overall, these DMCs were more significantly enriched in HBV integration sites compared with promoter and gene body regio</w:t>
      </w:r>
      <w:r w:rsidRPr="00393DBF">
        <w:rPr>
          <w:rFonts w:ascii="Arial" w:hAnsi="Arial" w:cs="Arial"/>
          <w:color w:val="000000" w:themeColor="text1"/>
          <w:sz w:val="22"/>
        </w:rPr>
        <w:t>ns (</w:t>
      </w:r>
      <w:r w:rsidRPr="00C32740">
        <w:rPr>
          <w:rFonts w:ascii="Arial" w:eastAsia="Times New Roman" w:hAnsi="Arial" w:cs="Arial"/>
          <w:b/>
          <w:color w:val="44546A" w:themeColor="text2"/>
          <w:kern w:val="0"/>
          <w:sz w:val="22"/>
          <w:lang w:eastAsia="en-US"/>
        </w:rPr>
        <w:t>Fig 4B</w:t>
      </w:r>
      <w:r w:rsidRPr="00393DBF">
        <w:rPr>
          <w:rFonts w:ascii="Arial" w:hAnsi="Arial" w:cs="Arial"/>
          <w:color w:val="000000" w:themeColor="text1"/>
          <w:sz w:val="22"/>
        </w:rPr>
        <w:t>).</w:t>
      </w:r>
      <w:r w:rsidRPr="00393DBF">
        <w:rPr>
          <w:rFonts w:ascii="Arial" w:hAnsi="Arial" w:cs="Arial"/>
          <w:sz w:val="22"/>
        </w:rPr>
        <w:t xml:space="preserve"> </w:t>
      </w:r>
    </w:p>
    <w:p w14:paraId="3449FC9C" w14:textId="27AAC5F5" w:rsidR="00B03883" w:rsidRDefault="00F52901" w:rsidP="000818AC">
      <w:pPr>
        <w:spacing w:before="2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statutes of cfDNA from HCC patients. We analyzed CpGs with depth over 5 in all the 54 samples that within the 100 bp upstream or downstream of HBV integration sites and calculated the percentage of hypo-CpGs. </w:t>
      </w:r>
      <w:r>
        <w:rPr>
          <w:rFonts w:ascii="Arial" w:hAnsi="Arial" w:cs="Arial"/>
          <w:sz w:val="22"/>
        </w:rPr>
        <w:t>We found t</w:t>
      </w:r>
      <w:r w:rsidRPr="00393DBF">
        <w:rPr>
          <w:rFonts w:ascii="Arial" w:hAnsi="Arial" w:cs="Arial"/>
          <w:sz w:val="22"/>
        </w:rPr>
        <w:t xml:space="preserve">hese CpGs were 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of CpGs were hypo</w:t>
      </w:r>
      <w:r>
        <w:rPr>
          <w:rFonts w:ascii="Arial" w:hAnsi="Arial" w:cs="Arial"/>
          <w:sz w:val="22"/>
        </w:rPr>
        <w:t>-DMCs</w:t>
      </w:r>
      <w:r w:rsidR="00FC67CA">
        <w:rPr>
          <w:rFonts w:ascii="Arial" w:hAnsi="Arial" w:cs="Arial" w:hint="eastAsia"/>
          <w:sz w:val="22"/>
        </w:rPr>
        <w:t xml:space="preserve">, </w:t>
      </w:r>
      <w:commentRangeStart w:id="43"/>
      <w:r w:rsidR="00FC67CA">
        <w:rPr>
          <w:rFonts w:ascii="Arial" w:hAnsi="Arial" w:cs="Arial" w:hint="eastAsia"/>
          <w:sz w:val="22"/>
        </w:rPr>
        <w:t>while in early stage HCC patients, the proportion is from 2.6%</w:t>
      </w:r>
      <w:r w:rsidR="00FC67CA">
        <w:rPr>
          <w:rFonts w:ascii="Arial" w:hAnsi="Arial" w:cs="Arial"/>
          <w:sz w:val="22"/>
        </w:rPr>
        <w:t xml:space="preserve"> to 10.2%</w:t>
      </w:r>
      <w:commentRangeEnd w:id="43"/>
      <w:r w:rsidR="00FC67CA">
        <w:rPr>
          <w:rStyle w:val="CommentReference"/>
        </w:rPr>
        <w:commentReference w:id="43"/>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Then</w:t>
      </w:r>
      <w:r w:rsidRPr="00393DBF">
        <w:rPr>
          <w:rFonts w:ascii="Arial" w:hAnsi="Arial" w:cs="Arial"/>
          <w:sz w:val="22"/>
        </w:rPr>
        <w:t>, we incorporated all the CpGs in each samples and calculated 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r w:rsidRPr="00393DBF">
        <w:rPr>
          <w:rFonts w:ascii="Arial" w:hAnsi="Arial" w:cs="Arial"/>
          <w:sz w:val="22"/>
        </w:rPr>
        <w:t>, and the advanced HCC patients still showed significantly hypo-methyla</w:t>
      </w:r>
      <w:r w:rsidRPr="00393DBF">
        <w:rPr>
          <w:rFonts w:ascii="Arial" w:hAnsi="Arial" w:cs="Arial"/>
          <w:color w:val="000000" w:themeColor="text1"/>
          <w:sz w:val="22"/>
        </w:rPr>
        <w:t>tion level (&lt;</w:t>
      </w:r>
      <w:r w:rsidR="00B5515D">
        <w:rPr>
          <w:rFonts w:ascii="Arial" w:hAnsi="Arial" w:cs="Arial"/>
          <w:color w:val="000000" w:themeColor="text1"/>
          <w:sz w:val="22"/>
        </w:rPr>
        <w:t>66.5</w:t>
      </w:r>
      <w:r w:rsidRPr="00393DBF">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commentRangeStart w:id="44"/>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commentRangeEnd w:id="44"/>
      <w:r w:rsidR="00C919A9">
        <w:rPr>
          <w:rStyle w:val="CommentReference"/>
        </w:rPr>
        <w:commentReference w:id="44"/>
      </w:r>
      <w:r w:rsidR="0050560A">
        <w:rPr>
          <w:rFonts w:ascii="Arial" w:hAnsi="Arial" w:cs="Arial"/>
          <w:color w:val="000000" w:themeColor="text1"/>
          <w:sz w:val="22"/>
        </w:rPr>
        <w:t xml:space="preserve"> (</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Pearson’s correlation test</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9F3591">
        <w:rPr>
          <w:rFonts w:ascii="Arial" w:eastAsia="Times New Roman" w:hAnsi="Arial" w:cs="Arial"/>
          <w:b/>
          <w:color w:val="44546A" w:themeColor="text2"/>
          <w:kern w:val="0"/>
          <w:sz w:val="22"/>
          <w:lang w:eastAsia="en-US"/>
        </w:rPr>
        <w:t>5</w:t>
      </w:r>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71D0C573" w:rsidR="00D84D7F" w:rsidRPr="00E232EF" w:rsidRDefault="00F37B64" w:rsidP="000818AC">
      <w:pPr>
        <w:spacing w:before="240"/>
        <w:rPr>
          <w:rFonts w:ascii="Arial" w:hAnsi="Arial" w:cs="Arial"/>
          <w:color w:val="000000" w:themeColor="text1"/>
          <w:sz w:val="22"/>
        </w:rPr>
      </w:pPr>
      <w:commentRangeStart w:id="45"/>
      <w:commentRangeStart w:id="46"/>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w:t>
      </w:r>
      <w:commentRangeStart w:id="47"/>
      <w:del w:id="48" w:author="Microsoft Office 用户" w:date="2019-04-10T00:34:00Z">
        <w:r w:rsidDel="00ED2600">
          <w:rPr>
            <w:rFonts w:ascii="Arial" w:hAnsi="Arial" w:cs="Arial"/>
            <w:color w:val="000000" w:themeColor="text1"/>
            <w:sz w:val="22"/>
          </w:rPr>
          <w:delText>an</w:delText>
        </w:r>
      </w:del>
      <w:ins w:id="49" w:author="Microsoft Office 用户" w:date="2019-04-10T00:34:00Z">
        <w:r w:rsidR="00ED2600">
          <w:rPr>
            <w:rFonts w:ascii="Arial" w:hAnsi="Arial" w:cs="Arial"/>
            <w:color w:val="000000" w:themeColor="text1"/>
            <w:sz w:val="22"/>
          </w:rPr>
          <w:t>a</w:t>
        </w:r>
      </w:ins>
      <w:r>
        <w:rPr>
          <w:rFonts w:ascii="Arial" w:hAnsi="Arial" w:cs="Arial"/>
          <w:color w:val="000000" w:themeColor="text1"/>
          <w:sz w:val="22"/>
        </w:rPr>
        <w:t xml:space="preserve">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characteristic (ROC) curve </w:t>
      </w:r>
      <w:del w:id="50" w:author="Guo, Shicheng" w:date="2019-05-03T02:06:00Z">
        <w:r w:rsidDel="00AD57E2">
          <w:rPr>
            <w:rFonts w:ascii="Arial" w:hAnsi="Arial" w:cs="Arial"/>
            <w:color w:val="000000" w:themeColor="text1"/>
            <w:sz w:val="22"/>
          </w:rPr>
          <w:delText xml:space="preserve">analysis </w:delText>
        </w:r>
      </w:del>
      <w:ins w:id="51" w:author="Guo, Shicheng" w:date="2019-05-03T02:06:00Z">
        <w:r w:rsidR="00AD57E2">
          <w:rPr>
            <w:rFonts w:ascii="Arial" w:hAnsi="Arial" w:cs="Arial"/>
            <w:color w:val="000000" w:themeColor="text1"/>
            <w:sz w:val="22"/>
          </w:rPr>
          <w:t xml:space="preserve">with </w:t>
        </w:r>
        <w:r w:rsidR="00AD57E2">
          <w:rPr>
            <w:rFonts w:ascii="Arial" w:hAnsi="Arial" w:cs="Arial"/>
            <w:color w:val="000000" w:themeColor="text1"/>
            <w:sz w:val="22"/>
            <w:highlight w:val="yellow"/>
          </w:rPr>
          <w:t>logistic regression</w:t>
        </w:r>
      </w:ins>
      <w:ins w:id="52" w:author="Guo, Shicheng" w:date="2019-04-09T16:44:00Z">
        <w:r w:rsidR="002D0B8F" w:rsidRPr="00B46BF2">
          <w:rPr>
            <w:rFonts w:ascii="Arial" w:hAnsi="Arial" w:cs="Arial"/>
            <w:color w:val="000000" w:themeColor="text1"/>
            <w:sz w:val="22"/>
            <w:highlight w:val="yellow"/>
            <w:rPrChange w:id="53" w:author="Guo, Shicheng" w:date="2019-04-09T16:46:00Z">
              <w:rPr>
                <w:rFonts w:ascii="Arial" w:hAnsi="Arial" w:cs="Arial"/>
                <w:color w:val="000000" w:themeColor="text1"/>
                <w:sz w:val="22"/>
              </w:rPr>
            </w:rPrChange>
          </w:rPr>
          <w:t xml:space="preserve"> </w:t>
        </w:r>
      </w:ins>
      <w:commentRangeEnd w:id="47"/>
      <w:ins w:id="54" w:author="Guo, Shicheng" w:date="2019-04-09T16:45:00Z">
        <w:r w:rsidR="000C5C87" w:rsidRPr="00B46BF2">
          <w:rPr>
            <w:rStyle w:val="CommentReference"/>
            <w:highlight w:val="yellow"/>
            <w:rPrChange w:id="55" w:author="Guo, Shicheng" w:date="2019-04-09T16:46:00Z">
              <w:rPr>
                <w:rStyle w:val="CommentReference"/>
              </w:rPr>
            </w:rPrChange>
          </w:rPr>
          <w:commentReference w:id="47"/>
        </w:r>
      </w:ins>
      <w:r w:rsidRPr="00B46BF2">
        <w:rPr>
          <w:rFonts w:ascii="Arial" w:hAnsi="Arial" w:cs="Arial"/>
          <w:color w:val="000000" w:themeColor="text1"/>
          <w:sz w:val="22"/>
          <w:highlight w:val="yellow"/>
          <w:rPrChange w:id="56" w:author="Guo, Shicheng" w:date="2019-04-09T16:46:00Z">
            <w:rPr>
              <w:rFonts w:ascii="Arial" w:hAnsi="Arial" w:cs="Arial"/>
              <w:color w:val="000000" w:themeColor="text1"/>
              <w:sz w:val="22"/>
            </w:rPr>
          </w:rPrChange>
        </w:rPr>
        <w:t>was</w:t>
      </w:r>
      <w:r>
        <w:rPr>
          <w:rFonts w:ascii="Arial" w:hAnsi="Arial" w:cs="Arial"/>
          <w:color w:val="000000" w:themeColor="text1"/>
          <w:sz w:val="22"/>
        </w:rPr>
        <w:t xml:space="preserve"> conducted for 37 individuals without HCC (</w:t>
      </w:r>
      <w:r w:rsidRPr="00393DBF">
        <w:rPr>
          <w:rFonts w:ascii="Arial" w:hAnsi="Arial" w:cs="Arial"/>
          <w:sz w:val="22"/>
        </w:rPr>
        <w:t>3 healthy</w:t>
      </w:r>
      <w:r>
        <w:rPr>
          <w:rFonts w:ascii="Arial" w:hAnsi="Arial" w:cs="Arial"/>
          <w:sz w:val="22"/>
        </w:rPr>
        <w:t xml:space="preserve"> individuals,</w:t>
      </w:r>
      <w:r w:rsidRPr="00393DBF">
        <w:rPr>
          <w:rFonts w:ascii="Arial" w:hAnsi="Arial" w:cs="Arial"/>
          <w:sz w:val="22"/>
        </w:rPr>
        <w:t xml:space="preserve"> </w:t>
      </w:r>
      <w:r>
        <w:rPr>
          <w:rFonts w:ascii="Arial" w:hAnsi="Arial" w:cs="Arial"/>
          <w:sz w:val="22"/>
        </w:rPr>
        <w:t>17 patients with hepatitis and</w:t>
      </w:r>
      <w:r w:rsidRPr="00393DBF">
        <w:rPr>
          <w:rFonts w:ascii="Arial" w:hAnsi="Arial" w:cs="Arial"/>
          <w:sz w:val="22"/>
        </w:rPr>
        <w:t xml:space="preserve"> 17</w:t>
      </w:r>
      <w:r>
        <w:rPr>
          <w:rFonts w:ascii="Arial" w:hAnsi="Arial" w:cs="Arial"/>
          <w:sz w:val="22"/>
        </w:rPr>
        <w:t xml:space="preserve"> patients</w:t>
      </w:r>
      <w:r w:rsidRPr="00393DBF">
        <w:rPr>
          <w:rFonts w:ascii="Arial" w:hAnsi="Arial" w:cs="Arial"/>
          <w:sz w:val="22"/>
        </w:rPr>
        <w:t xml:space="preserve"> with cirrh</w:t>
      </w:r>
      <w:r>
        <w:rPr>
          <w:rFonts w:ascii="Arial" w:hAnsi="Arial" w:cs="Arial"/>
          <w:sz w:val="22"/>
        </w:rPr>
        <w:t>osis</w:t>
      </w:r>
      <w:r>
        <w:rPr>
          <w:rFonts w:ascii="Arial" w:hAnsi="Arial" w:cs="Arial"/>
          <w:color w:val="000000" w:themeColor="text1"/>
          <w:sz w:val="22"/>
        </w:rPr>
        <w:t>) and 8 HCC patients (3 earl</w:t>
      </w:r>
      <w:r w:rsidR="00E7142E">
        <w:rPr>
          <w:rFonts w:ascii="Arial" w:hAnsi="Arial" w:cs="Arial"/>
          <w:color w:val="000000" w:themeColor="text1"/>
          <w:sz w:val="22"/>
        </w:rPr>
        <w:t>y stage HCC and 5 advanced HCC), and the area under the curve (AUC) was 0.93 (</w:t>
      </w:r>
      <w:r w:rsidR="00E7142E" w:rsidRPr="00E7142E">
        <w:rPr>
          <w:rFonts w:ascii="Arial" w:hAnsi="Arial" w:cs="Arial"/>
          <w:color w:val="000000" w:themeColor="text1"/>
          <w:sz w:val="22"/>
        </w:rPr>
        <w:t>95% CI: 0.84-1.00</w:t>
      </w:r>
      <w:r w:rsidR="00EC6094">
        <w:rPr>
          <w:rFonts w:ascii="Arial" w:hAnsi="Arial" w:cs="Arial"/>
          <w:color w:val="000000" w:themeColor="text1"/>
          <w:sz w:val="22"/>
        </w:rPr>
        <w:t>; Fig S6</w:t>
      </w:r>
      <w:r w:rsidR="00E7142E">
        <w:rPr>
          <w:rFonts w:ascii="Arial" w:hAnsi="Arial" w:cs="Arial"/>
          <w:color w:val="000000" w:themeColor="text1"/>
          <w:sz w:val="22"/>
        </w:rPr>
        <w:t xml:space="preserve">). From the ROC curve, </w:t>
      </w:r>
      <w:r w:rsidR="00D21CA0">
        <w:rPr>
          <w:rFonts w:ascii="Arial" w:hAnsi="Arial" w:cs="Arial"/>
          <w:color w:val="000000" w:themeColor="text1"/>
          <w:sz w:val="22"/>
        </w:rPr>
        <w:t xml:space="preserve">the sensitivity and specificity were </w:t>
      </w:r>
      <w:r w:rsidR="00D21CA0" w:rsidRPr="00D21CA0">
        <w:rPr>
          <w:rFonts w:ascii="Arial" w:hAnsi="Arial" w:cs="Arial"/>
          <w:color w:val="000000" w:themeColor="text1"/>
          <w:sz w:val="22"/>
        </w:rPr>
        <w:t>97</w:t>
      </w:r>
      <w:r w:rsidR="00D21CA0">
        <w:rPr>
          <w:rFonts w:ascii="Arial" w:hAnsi="Arial" w:cs="Arial"/>
          <w:color w:val="000000" w:themeColor="text1"/>
          <w:sz w:val="22"/>
        </w:rPr>
        <w:t>.</w:t>
      </w:r>
      <w:r w:rsidR="00D21CA0" w:rsidRPr="00D21CA0">
        <w:rPr>
          <w:rFonts w:ascii="Arial" w:hAnsi="Arial" w:cs="Arial"/>
          <w:color w:val="000000" w:themeColor="text1"/>
          <w:sz w:val="22"/>
        </w:rPr>
        <w:t>29</w:t>
      </w:r>
      <w:r w:rsidR="00D21CA0">
        <w:rPr>
          <w:rFonts w:ascii="Arial" w:hAnsi="Arial" w:cs="Arial"/>
          <w:color w:val="000000" w:themeColor="text1"/>
          <w:sz w:val="22"/>
        </w:rPr>
        <w:t xml:space="preserve">% and </w:t>
      </w:r>
      <w:r w:rsidR="00D21CA0" w:rsidRPr="00D21CA0">
        <w:rPr>
          <w:rFonts w:ascii="Arial" w:hAnsi="Arial" w:cs="Arial"/>
          <w:color w:val="000000" w:themeColor="text1"/>
          <w:sz w:val="22"/>
        </w:rPr>
        <w:t>75</w:t>
      </w:r>
      <w:r w:rsidR="00D21CA0">
        <w:rPr>
          <w:rFonts w:ascii="Arial" w:hAnsi="Arial" w:cs="Arial"/>
          <w:color w:val="000000" w:themeColor="text1"/>
          <w:sz w:val="22"/>
        </w:rPr>
        <w:t xml:space="preserve">% </w:t>
      </w:r>
      <w:ins w:id="57" w:author="Microsoft Office 用户" w:date="2019-04-10T00:36:00Z">
        <w:r w:rsidR="000965FB">
          <w:rPr>
            <w:rFonts w:ascii="Arial" w:hAnsi="Arial" w:cs="Arial" w:hint="eastAsia"/>
            <w:color w:val="000000" w:themeColor="text1"/>
            <w:sz w:val="22"/>
          </w:rPr>
          <w:t xml:space="preserve">when </w:t>
        </w:r>
        <w:r w:rsidR="000965FB" w:rsidRPr="00393DBF">
          <w:rPr>
            <w:rFonts w:ascii="Arial" w:hAnsi="Arial" w:cs="Arial"/>
            <w:color w:val="000000" w:themeColor="text1"/>
            <w:sz w:val="22"/>
          </w:rPr>
          <w:t>Methyl</w:t>
        </w:r>
        <w:r w:rsidR="000965FB">
          <w:rPr>
            <w:rFonts w:ascii="Arial" w:hAnsi="Arial" w:cs="Arial" w:hint="eastAsia"/>
            <w:color w:val="000000" w:themeColor="text1"/>
            <w:sz w:val="22"/>
            <w:vertAlign w:val="subscript"/>
          </w:rPr>
          <w:t>HBV</w:t>
        </w:r>
      </w:ins>
      <w:del w:id="58" w:author="Microsoft Office 用户" w:date="2019-04-10T00:36:00Z">
        <w:r w:rsidR="00D21CA0" w:rsidDel="000965FB">
          <w:rPr>
            <w:rFonts w:ascii="Arial" w:hAnsi="Arial" w:cs="Arial"/>
            <w:color w:val="000000" w:themeColor="text1"/>
            <w:sz w:val="22"/>
          </w:rPr>
          <w:delText>at the</w:delText>
        </w:r>
      </w:del>
      <w:r w:rsidR="00D21CA0">
        <w:rPr>
          <w:rFonts w:ascii="Arial" w:hAnsi="Arial" w:cs="Arial"/>
          <w:color w:val="000000" w:themeColor="text1"/>
          <w:sz w:val="22"/>
        </w:rPr>
        <w:t xml:space="preserve"> </w:t>
      </w:r>
      <w:del w:id="59" w:author="Microsoft Office 用户" w:date="2019-04-10T00:37:00Z">
        <w:r w:rsidR="00D21CA0" w:rsidDel="000965FB">
          <w:rPr>
            <w:rFonts w:ascii="Arial" w:hAnsi="Arial" w:cs="Arial"/>
            <w:color w:val="000000" w:themeColor="text1"/>
            <w:sz w:val="22"/>
          </w:rPr>
          <w:delText xml:space="preserve">optimal cutoff point of </w:delText>
        </w:r>
      </w:del>
      <w:ins w:id="60" w:author="Microsoft Office 用户" w:date="2019-04-10T00:37:00Z">
        <w:r w:rsidR="000965FB">
          <w:rPr>
            <w:rFonts w:ascii="Arial" w:hAnsi="Arial" w:cs="Arial" w:hint="eastAsia"/>
            <w:color w:val="000000" w:themeColor="text1"/>
            <w:sz w:val="22"/>
          </w:rPr>
          <w:t xml:space="preserve">was </w:t>
        </w:r>
      </w:ins>
      <w:r w:rsidR="00D21CA0" w:rsidRPr="00D21CA0">
        <w:rPr>
          <w:rFonts w:ascii="Arial" w:hAnsi="Arial" w:cs="Arial"/>
          <w:color w:val="000000" w:themeColor="text1"/>
          <w:sz w:val="22"/>
        </w:rPr>
        <w:t>67</w:t>
      </w:r>
      <w:r w:rsidR="00D21CA0">
        <w:rPr>
          <w:rFonts w:ascii="Arial" w:hAnsi="Arial" w:cs="Arial"/>
          <w:color w:val="000000" w:themeColor="text1"/>
          <w:sz w:val="22"/>
        </w:rPr>
        <w:t>.</w:t>
      </w:r>
      <w:r w:rsidR="00D21CA0" w:rsidRPr="00D21CA0">
        <w:rPr>
          <w:rFonts w:ascii="Arial" w:hAnsi="Arial" w:cs="Arial"/>
          <w:color w:val="000000" w:themeColor="text1"/>
          <w:sz w:val="22"/>
        </w:rPr>
        <w:t>28</w:t>
      </w:r>
      <w:r w:rsidR="00D21CA0">
        <w:rPr>
          <w:rFonts w:ascii="Arial" w:hAnsi="Arial" w:cs="Arial"/>
          <w:color w:val="000000" w:themeColor="text1"/>
          <w:sz w:val="22"/>
        </w:rPr>
        <w:t>%</w:t>
      </w:r>
      <w:ins w:id="61" w:author="Microsoft Office 用户" w:date="2019-04-10T00:37:00Z">
        <w:r w:rsidR="000965FB">
          <w:rPr>
            <w:rFonts w:ascii="Arial" w:hAnsi="Arial" w:cs="Arial" w:hint="eastAsia"/>
            <w:color w:val="000000" w:themeColor="text1"/>
            <w:sz w:val="22"/>
          </w:rPr>
          <w:t xml:space="preserve"> as the </w:t>
        </w:r>
        <w:r w:rsidR="000965FB">
          <w:rPr>
            <w:rFonts w:ascii="Arial" w:hAnsi="Arial" w:cs="Arial"/>
            <w:color w:val="000000" w:themeColor="text1"/>
            <w:sz w:val="22"/>
          </w:rPr>
          <w:t>optimal cutoff point</w:t>
        </w:r>
      </w:ins>
      <w:del w:id="62" w:author="Microsoft Office 用户" w:date="2019-04-10T00:37:00Z">
        <w:r w:rsidR="00D21CA0" w:rsidDel="000965FB">
          <w:rPr>
            <w:rFonts w:ascii="Arial" w:hAnsi="Arial" w:cs="Arial"/>
            <w:color w:val="000000" w:themeColor="text1"/>
            <w:sz w:val="22"/>
          </w:rPr>
          <w:delText xml:space="preserve"> and this cutoff was adopted</w:delText>
        </w:r>
      </w:del>
      <w:r w:rsidR="00D21CA0">
        <w:rPr>
          <w:rFonts w:ascii="Arial" w:hAnsi="Arial" w:cs="Arial"/>
          <w:color w:val="000000" w:themeColor="text1"/>
          <w:sz w:val="22"/>
        </w:rPr>
        <w:t xml:space="preserve"> for </w:t>
      </w:r>
      <w:ins w:id="63" w:author="Microsoft Office 用户" w:date="2019-04-10T00:37:00Z">
        <w:r w:rsidR="000965FB">
          <w:rPr>
            <w:rFonts w:ascii="Arial" w:hAnsi="Arial" w:cs="Arial" w:hint="eastAsia"/>
            <w:color w:val="000000" w:themeColor="text1"/>
            <w:sz w:val="22"/>
          </w:rPr>
          <w:t xml:space="preserve">tumor </w:t>
        </w:r>
      </w:ins>
      <w:del w:id="64" w:author="Microsoft Office 用户" w:date="2019-04-10T00:37:00Z">
        <w:r w:rsidR="00D21CA0" w:rsidDel="000965FB">
          <w:rPr>
            <w:rFonts w:ascii="Arial" w:hAnsi="Arial" w:cs="Arial"/>
            <w:color w:val="000000" w:themeColor="text1"/>
            <w:sz w:val="22"/>
          </w:rPr>
          <w:delText xml:space="preserve">the </w:delText>
        </w:r>
      </w:del>
      <w:r w:rsidR="00D21CA0">
        <w:rPr>
          <w:rFonts w:ascii="Arial" w:hAnsi="Arial" w:cs="Arial"/>
          <w:color w:val="000000" w:themeColor="text1"/>
          <w:sz w:val="22"/>
        </w:rPr>
        <w:t>detection.</w:t>
      </w:r>
      <w:commentRangeEnd w:id="45"/>
      <w:r w:rsidR="00D21CA0">
        <w:rPr>
          <w:rStyle w:val="CommentReference"/>
        </w:rPr>
        <w:commentReference w:id="45"/>
      </w:r>
      <w:commentRangeEnd w:id="46"/>
      <w:r w:rsidR="00142B90">
        <w:rPr>
          <w:rStyle w:val="CommentReference"/>
        </w:rPr>
        <w:commentReference w:id="46"/>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w:t>
      </w:r>
      <w:commentRangeStart w:id="65"/>
      <w:commentRangeStart w:id="66"/>
      <w:r w:rsidR="00F52901" w:rsidRPr="00393DBF">
        <w:rPr>
          <w:rFonts w:ascii="Arial" w:hAnsi="Arial" w:cs="Arial"/>
          <w:sz w:val="22"/>
        </w:rPr>
        <w:t>P2, P14, P18, P19</w:t>
      </w:r>
      <w:commentRangeEnd w:id="65"/>
      <w:r w:rsidR="00E232EF">
        <w:rPr>
          <w:rStyle w:val="CommentReference"/>
        </w:rPr>
        <w:commentReference w:id="65"/>
      </w:r>
      <w:commentRangeEnd w:id="66"/>
      <w:r w:rsidR="00156CFE">
        <w:rPr>
          <w:rStyle w:val="CommentReference"/>
        </w:rPr>
        <w:commentReference w:id="66"/>
      </w:r>
      <w:r w:rsidR="00F52901" w:rsidRPr="00393DBF">
        <w:rPr>
          <w:rFonts w:ascii="Arial" w:hAnsi="Arial" w:cs="Arial"/>
          <w:sz w:val="22"/>
        </w:rPr>
        <w:t>)</w:t>
      </w:r>
      <w:r w:rsidR="00E232EF">
        <w:rPr>
          <w:rFonts w:ascii="Arial" w:hAnsi="Arial" w:cs="Arial"/>
          <w:sz w:val="22"/>
        </w:rPr>
        <w:t xml:space="preserve"> with slightly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r w:rsidR="006B1600">
        <w:rPr>
          <w:rFonts w:ascii="Arial" w:hAnsi="Arial" w:cs="Arial"/>
          <w:sz w:val="22"/>
        </w:rPr>
        <w:t>approached</w:t>
      </w:r>
      <w:r w:rsidR="00E232EF">
        <w:rPr>
          <w:rFonts w:ascii="Arial" w:hAnsi="Arial" w:cs="Arial"/>
          <w:sz w:val="22"/>
        </w:rPr>
        <w:t xml:space="preserve"> the cutoff</w:t>
      </w:r>
      <w:ins w:id="67" w:author="Microsoft Office 用户" w:date="2019-04-10T00:26:00Z">
        <w:r w:rsidR="00F91999">
          <w:rPr>
            <w:rFonts w:ascii="Arial" w:hAnsi="Arial" w:cs="Arial" w:hint="eastAsia"/>
            <w:sz w:val="22"/>
          </w:rPr>
          <w:t xml:space="preserve"> </w:t>
        </w:r>
        <w:del w:id="68" w:author="Guo, Shicheng" w:date="2019-05-03T02:06:00Z">
          <w:r w:rsidR="00F91999" w:rsidDel="00AD57E2">
            <w:rPr>
              <w:rFonts w:ascii="Arial" w:hAnsi="Arial" w:cs="Arial" w:hint="eastAsia"/>
              <w:sz w:val="22"/>
            </w:rPr>
            <w:delText>value</w:delText>
          </w:r>
        </w:del>
      </w:ins>
      <w:ins w:id="69" w:author="Guo, Shicheng" w:date="2019-05-03T02:06:00Z">
        <w:r w:rsidR="00AD57E2">
          <w:rPr>
            <w:rFonts w:ascii="Arial" w:hAnsi="Arial" w:cs="Arial"/>
            <w:sz w:val="22"/>
          </w:rPr>
          <w:t xml:space="preserve">value </w:t>
        </w:r>
      </w:ins>
      <w:del w:id="70" w:author="Microsoft Office 用户" w:date="2019-04-10T00:26:00Z">
        <w:r w:rsidR="00E232EF" w:rsidDel="00F91999">
          <w:rPr>
            <w:rFonts w:ascii="Arial" w:hAnsi="Arial" w:cs="Arial"/>
            <w:sz w:val="22"/>
          </w:rPr>
          <w:delText xml:space="preserve"> </w:delText>
        </w:r>
      </w:del>
      <w:r w:rsidR="00E232EF">
        <w:rPr>
          <w:rFonts w:ascii="Arial" w:hAnsi="Arial" w:cs="Arial"/>
          <w:sz w:val="22"/>
        </w:rPr>
        <w:t>(</w:t>
      </w:r>
      <w:r w:rsidR="00E232EF" w:rsidRPr="00E232EF">
        <w:rPr>
          <w:rFonts w:ascii="Arial" w:eastAsia="Times New Roman" w:hAnsi="Arial" w:cs="Arial"/>
          <w:b/>
          <w:color w:val="44546A" w:themeColor="text2"/>
          <w:kern w:val="0"/>
          <w:sz w:val="22"/>
          <w:lang w:eastAsia="en-US"/>
        </w:rPr>
        <w:t>Fig 4D,</w:t>
      </w:r>
      <w:r w:rsidR="00E232EF">
        <w:rPr>
          <w:rFonts w:ascii="Arial" w:eastAsia="Times New Roman" w:hAnsi="Arial" w:cs="Arial"/>
          <w:b/>
          <w:color w:val="44546A" w:themeColor="text2"/>
          <w:kern w:val="0"/>
          <w:sz w:val="22"/>
          <w:lang w:eastAsia="en-US"/>
        </w:rPr>
        <w:t xml:space="preserve"> </w:t>
      </w:r>
      <w:r w:rsidR="00E232EF" w:rsidRPr="003A42E7">
        <w:rPr>
          <w:rFonts w:ascii="Arial" w:eastAsia="Times New Roman" w:hAnsi="Arial" w:cs="Arial"/>
          <w:b/>
          <w:color w:val="44546A" w:themeColor="text2"/>
          <w:kern w:val="0"/>
          <w:sz w:val="22"/>
          <w:lang w:eastAsia="en-US"/>
        </w:rPr>
        <w:t xml:space="preserve">Table </w:t>
      </w:r>
      <w:r w:rsidR="00C24D9D">
        <w:rPr>
          <w:rFonts w:ascii="Arial" w:eastAsia="Times New Roman" w:hAnsi="Arial" w:cs="Arial"/>
          <w:b/>
          <w:color w:val="44546A" w:themeColor="text2"/>
          <w:kern w:val="0"/>
          <w:sz w:val="22"/>
          <w:lang w:eastAsia="en-US"/>
        </w:rPr>
        <w:t>2</w:t>
      </w:r>
      <w:r w:rsidR="00E232EF">
        <w:rPr>
          <w:rFonts w:ascii="Arial" w:hAnsi="Arial" w:cs="Arial"/>
          <w:sz w:val="22"/>
        </w:rPr>
        <w:t>)</w:t>
      </w:r>
      <w:r w:rsidR="00F52901" w:rsidRPr="00393DBF">
        <w:rPr>
          <w:rFonts w:ascii="Arial" w:hAnsi="Arial" w:cs="Arial"/>
          <w:sz w:val="22"/>
        </w:rPr>
        <w:t>. One hepatitis patient, P14 had the average methylation level at 67.4%</w:t>
      </w:r>
      <w:del w:id="71" w:author="Microsoft Office 用户" w:date="2019-04-10T00:27:00Z">
        <w:r w:rsidR="00F52901" w:rsidRPr="00393DBF" w:rsidDel="00F91999">
          <w:rPr>
            <w:rFonts w:ascii="Arial" w:hAnsi="Arial" w:cs="Arial"/>
            <w:sz w:val="22"/>
          </w:rPr>
          <w:delText xml:space="preserve">, with </w:delText>
        </w:r>
      </w:del>
      <w:ins w:id="72" w:author="Microsoft Office 用户" w:date="2019-04-10T00:27:00Z">
        <w:r w:rsidR="00F91999">
          <w:rPr>
            <w:rFonts w:ascii="Arial" w:hAnsi="Arial" w:cs="Arial" w:hint="eastAsia"/>
            <w:sz w:val="22"/>
          </w:rPr>
          <w:t xml:space="preserve"> and </w:t>
        </w:r>
      </w:ins>
      <w:r w:rsidR="00F52901" w:rsidRPr="00393DBF">
        <w:rPr>
          <w:rFonts w:ascii="Arial" w:hAnsi="Arial" w:cs="Arial"/>
          <w:sz w:val="22"/>
        </w:rPr>
        <w:t xml:space="preserve">abnormal AFP level (141.9 ng/ml; </w:t>
      </w:r>
      <w:r w:rsidR="00F52901" w:rsidRPr="003A42E7">
        <w:rPr>
          <w:rFonts w:ascii="Arial" w:eastAsia="Times New Roman" w:hAnsi="Arial" w:cs="Arial"/>
          <w:b/>
          <w:color w:val="44546A" w:themeColor="text2"/>
          <w:kern w:val="0"/>
          <w:sz w:val="22"/>
          <w:lang w:eastAsia="en-US"/>
        </w:rPr>
        <w:t>Table 2</w:t>
      </w:r>
      <w:r w:rsidR="00F52901" w:rsidRPr="00393DBF">
        <w:rPr>
          <w:rFonts w:ascii="Arial" w:hAnsi="Arial" w:cs="Arial"/>
          <w:sz w:val="22"/>
        </w:rPr>
        <w:t>)</w:t>
      </w:r>
      <w:ins w:id="73" w:author="Microsoft Office 用户" w:date="2019-04-10T00:27:00Z">
        <w:r w:rsidR="00F91999">
          <w:rPr>
            <w:rFonts w:ascii="Arial" w:hAnsi="Arial" w:cs="Arial" w:hint="eastAsia"/>
            <w:sz w:val="22"/>
          </w:rPr>
          <w:t>,</w:t>
        </w:r>
      </w:ins>
      <w:r w:rsidR="00F52901" w:rsidRPr="00393DBF">
        <w:rPr>
          <w:rFonts w:ascii="Arial" w:hAnsi="Arial" w:cs="Arial"/>
          <w:sz w:val="22"/>
        </w:rPr>
        <w:t xml:space="preserve"> </w:t>
      </w:r>
      <w:del w:id="74" w:author="Microsoft Office 用户" w:date="2019-04-10T00:27:00Z">
        <w:r w:rsidR="00F52901" w:rsidRPr="00393DBF" w:rsidDel="00F91999">
          <w:rPr>
            <w:rFonts w:ascii="Arial" w:hAnsi="Arial" w:cs="Arial"/>
            <w:sz w:val="22"/>
          </w:rPr>
          <w:delText xml:space="preserve">and this patient was </w:delText>
        </w:r>
      </w:del>
      <w:ins w:id="75" w:author="Microsoft Office 用户" w:date="2019-04-10T00:28:00Z">
        <w:r w:rsidR="00F91999">
          <w:rPr>
            <w:rFonts w:ascii="Arial" w:hAnsi="Arial" w:cs="Arial" w:hint="eastAsia"/>
            <w:sz w:val="22"/>
          </w:rPr>
          <w:t xml:space="preserve">developing into </w:t>
        </w:r>
      </w:ins>
      <w:del w:id="76" w:author="Microsoft Office 用户" w:date="2019-04-10T00:28:00Z">
        <w:r w:rsidR="00F52901" w:rsidRPr="00393DBF" w:rsidDel="00F91999">
          <w:rPr>
            <w:rFonts w:ascii="Arial" w:hAnsi="Arial" w:cs="Arial"/>
            <w:sz w:val="22"/>
          </w:rPr>
          <w:delText xml:space="preserve">diagnosed with </w:delText>
        </w:r>
      </w:del>
      <w:r w:rsidR="00F52901" w:rsidRPr="00393DBF">
        <w:rPr>
          <w:rFonts w:ascii="Arial" w:hAnsi="Arial" w:cs="Arial"/>
          <w:sz w:val="22"/>
        </w:rPr>
        <w:t>HCC l</w:t>
      </w:r>
      <w:r w:rsidR="00F52901" w:rsidRPr="005C03E2">
        <w:rPr>
          <w:rFonts w:ascii="Arial" w:hAnsi="Arial" w:cs="Arial"/>
          <w:sz w:val="22"/>
        </w:rPr>
        <w:t>ater</w:t>
      </w:r>
      <w:ins w:id="77" w:author="Guo, Shicheng" w:date="2019-04-09T16:41:00Z">
        <w:r w:rsidR="005C03E2">
          <w:rPr>
            <w:rFonts w:ascii="Arial" w:hAnsi="Arial" w:cs="Arial"/>
            <w:sz w:val="22"/>
          </w:rPr>
          <w:t xml:space="preserve"> </w:t>
        </w:r>
        <w:r w:rsidR="005C03E2" w:rsidRPr="005C03E2">
          <w:rPr>
            <w:rFonts w:ascii="Arial" w:hAnsi="Arial" w:cs="Arial"/>
            <w:sz w:val="22"/>
            <w:highlight w:val="yellow"/>
            <w:rPrChange w:id="78" w:author="Guo, Shicheng" w:date="2019-04-09T16:42:00Z">
              <w:rPr>
                <w:rFonts w:ascii="Arial" w:hAnsi="Arial" w:cs="Arial"/>
                <w:sz w:val="22"/>
              </w:rPr>
            </w:rPrChange>
          </w:rPr>
          <w:t xml:space="preserve">within </w:t>
        </w:r>
      </w:ins>
      <w:ins w:id="79" w:author="Guo, Shicheng" w:date="2019-05-03T02:06:00Z">
        <w:r w:rsidR="00AD57E2">
          <w:rPr>
            <w:rFonts w:ascii="Arial" w:hAnsi="Arial" w:cs="Arial"/>
            <w:sz w:val="22"/>
            <w:highlight w:val="yellow"/>
          </w:rPr>
          <w:t>6</w:t>
        </w:r>
      </w:ins>
      <w:ins w:id="80" w:author="Guo, Shicheng" w:date="2019-04-09T16:41:00Z">
        <w:r w:rsidR="005C03E2" w:rsidRPr="005C03E2">
          <w:rPr>
            <w:rFonts w:ascii="Arial" w:hAnsi="Arial" w:cs="Arial"/>
            <w:sz w:val="22"/>
            <w:highlight w:val="yellow"/>
            <w:rPrChange w:id="81" w:author="Guo, Shicheng" w:date="2019-04-09T16:42:00Z">
              <w:rPr>
                <w:rFonts w:ascii="Arial" w:hAnsi="Arial" w:cs="Arial"/>
                <w:sz w:val="22"/>
              </w:rPr>
            </w:rPrChange>
          </w:rPr>
          <w:t xml:space="preserve"> month</w:t>
        </w:r>
      </w:ins>
      <w:r w:rsidR="00F52901" w:rsidRPr="00393DBF">
        <w:rPr>
          <w:rFonts w:ascii="Arial" w:hAnsi="Arial" w:cs="Arial"/>
          <w:sz w:val="22"/>
        </w:rPr>
        <w:t xml:space="preserve">. Patient P19 was diagnosed as alcoholic cirrhosis, with the transaminase indicator and jaundice mildly abnormal at each of the follow-up time point. For patient P2 with chronic hepatitis and P18 with </w:t>
      </w:r>
      <w:del w:id="82" w:author="Microsoft Office 用户" w:date="2019-04-10T00:29:00Z">
        <w:r w:rsidR="00F52901" w:rsidRPr="00393DBF" w:rsidDel="00F91999">
          <w:rPr>
            <w:rFonts w:ascii="Arial" w:hAnsi="Arial" w:cs="Arial"/>
            <w:sz w:val="22"/>
          </w:rPr>
          <w:delText>nash</w:delText>
        </w:r>
      </w:del>
      <w:ins w:id="83" w:author="Microsoft Office 用户" w:date="2019-04-10T00:29:00Z">
        <w:r w:rsidR="00F91999">
          <w:rPr>
            <w:rFonts w:ascii="Arial" w:hAnsi="Arial" w:cs="Arial" w:hint="eastAsia"/>
            <w:sz w:val="22"/>
          </w:rPr>
          <w:t>NASH</w:t>
        </w:r>
      </w:ins>
      <w:r w:rsidR="00F52901" w:rsidRPr="00393DBF">
        <w:rPr>
          <w:rFonts w:ascii="Arial" w:hAnsi="Arial" w:cs="Arial"/>
          <w:sz w:val="22"/>
        </w:rPr>
        <w:t>-related cirrhosis, both of them had no abnormal measurements observed and haven’t had tumor detecte</w:t>
      </w:r>
      <w:r w:rsidR="00F52901" w:rsidRPr="003A42E7">
        <w:rPr>
          <w:rFonts w:ascii="Arial" w:hAnsi="Arial" w:cs="Arial"/>
          <w:sz w:val="22"/>
        </w:rPr>
        <w:t>d yet. Our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del w:id="84" w:author="Microsoft Office 用户" w:date="2019-04-10T00:30:00Z">
        <w:r w:rsidR="00F52901" w:rsidRPr="003A42E7" w:rsidDel="00F91999">
          <w:rPr>
            <w:rFonts w:ascii="Arial" w:hAnsi="Arial" w:cs="Arial"/>
            <w:sz w:val="22"/>
          </w:rPr>
          <w:delText xml:space="preserve">biomarkers </w:delText>
        </w:r>
      </w:del>
      <w:ins w:id="85" w:author="Microsoft Office 用户" w:date="2019-04-10T00:30:00Z">
        <w:r w:rsidR="00F91999" w:rsidRPr="003A42E7">
          <w:rPr>
            <w:rFonts w:ascii="Arial" w:hAnsi="Arial" w:cs="Arial"/>
            <w:sz w:val="22"/>
          </w:rPr>
          <w:t>biomarker</w:t>
        </w:r>
        <w:r w:rsidR="00F91999">
          <w:rPr>
            <w:rFonts w:ascii="Arial" w:hAnsi="Arial" w:cs="Arial" w:hint="eastAsia"/>
            <w:sz w:val="22"/>
          </w:rPr>
          <w:t xml:space="preserve"> </w:t>
        </w:r>
      </w:ins>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r w:rsidR="00F52901" w:rsidRPr="003A42E7">
        <w:rPr>
          <w:rFonts w:ascii="Arial" w:hAnsi="Arial" w:cs="Arial"/>
          <w:sz w:val="22"/>
        </w:rPr>
        <w:t>.</w:t>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2E4621CD"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with </w:t>
      </w:r>
      <w:r w:rsidR="008C559F">
        <w:rPr>
          <w:rFonts w:ascii="Arial" w:eastAsia="SimSun" w:hAnsi="Arial" w:cs="Arial"/>
          <w:sz w:val="22"/>
        </w:rPr>
        <w:t>or without alph</w:t>
      </w:r>
      <w:r>
        <w:rPr>
          <w:rFonts w:ascii="Arial" w:eastAsia="SimSun" w:hAnsi="Arial" w:cs="Arial"/>
          <w:sz w:val="22"/>
        </w:rPr>
        <w:t>a-fetoprotein every 6 months</w:t>
      </w:r>
      <w:ins w:id="86" w:author="Guo, Shicheng" w:date="2019-04-09T16:48:00Z">
        <w:r w:rsidR="000A1B18">
          <w:rPr>
            <w:rFonts w:ascii="Arial" w:eastAsia="SimSun" w:hAnsi="Arial" w:cs="Arial"/>
            <w:sz w:val="22"/>
          </w:rPr>
          <w:t xml:space="preserve"> so that</w:t>
        </w:r>
      </w:ins>
      <w:del w:id="87" w:author="Guo, Shicheng" w:date="2019-04-09T16:48:00Z">
        <w:r w:rsidDel="000A1B18">
          <w:rPr>
            <w:rFonts w:ascii="Arial" w:eastAsia="SimSun" w:hAnsi="Arial" w:cs="Arial"/>
            <w:sz w:val="22"/>
          </w:rPr>
          <w:delText>.</w:delText>
        </w:r>
        <w:r w:rsidR="000D7152" w:rsidDel="000A1B18">
          <w:rPr>
            <w:rFonts w:ascii="Arial" w:eastAsia="SimSun" w:hAnsi="Arial" w:cs="Arial"/>
            <w:sz w:val="22"/>
          </w:rPr>
          <w:delText xml:space="preserve"> </w:delText>
        </w:r>
        <w:r w:rsidRPr="000A1B18" w:rsidDel="000A1B18">
          <w:rPr>
            <w:rFonts w:ascii="Arial" w:eastAsia="SimSun" w:hAnsi="Arial" w:cs="Arial"/>
            <w:sz w:val="22"/>
            <w:highlight w:val="yellow"/>
            <w:rPrChange w:id="88" w:author="Guo, Shicheng" w:date="2019-04-09T16:48:00Z">
              <w:rPr>
                <w:rFonts w:ascii="Arial" w:eastAsia="SimSun" w:hAnsi="Arial" w:cs="Arial"/>
                <w:sz w:val="22"/>
              </w:rPr>
            </w:rPrChange>
          </w:rPr>
          <w:delText>The goal</w:delText>
        </w:r>
      </w:del>
      <w:r>
        <w:rPr>
          <w:rFonts w:ascii="Arial" w:eastAsia="SimSun" w:hAnsi="Arial" w:cs="Arial"/>
          <w:sz w:val="22"/>
        </w:rPr>
        <w:t xml:space="preserve"> </w:t>
      </w:r>
      <w:del w:id="89" w:author="Guo, Shicheng" w:date="2019-04-09T16:49:00Z">
        <w:r w:rsidDel="000A1B18">
          <w:rPr>
            <w:rFonts w:ascii="Arial" w:eastAsia="SimSun" w:hAnsi="Arial" w:cs="Arial"/>
            <w:sz w:val="22"/>
          </w:rPr>
          <w:delText>is</w:delText>
        </w:r>
        <w:r w:rsidDel="007B6A90">
          <w:rPr>
            <w:rFonts w:ascii="Arial" w:eastAsia="SimSun" w:hAnsi="Arial" w:cs="Arial"/>
            <w:sz w:val="22"/>
          </w:rPr>
          <w:delText xml:space="preserve"> </w:delText>
        </w:r>
      </w:del>
      <w:r>
        <w:rPr>
          <w:rFonts w:ascii="Arial" w:eastAsia="SimSun" w:hAnsi="Arial" w:cs="Arial"/>
          <w:sz w:val="22"/>
        </w:rPr>
        <w:t>to diagnosis HCC at early stage whi</w:t>
      </w:r>
      <w:r w:rsidR="008C559F">
        <w:rPr>
          <w:rFonts w:ascii="Arial" w:eastAsia="SimSun" w:hAnsi="Arial" w:cs="Arial"/>
          <w:sz w:val="22"/>
        </w:rPr>
        <w:t>ch is curable. Unfortunately alph</w:t>
      </w:r>
      <w:r>
        <w:rPr>
          <w:rFonts w:ascii="Arial" w:eastAsia="SimSun" w:hAnsi="Arial" w:cs="Arial"/>
          <w:sz w:val="22"/>
        </w:rPr>
        <w:t xml:space="preserve">a-fetoprotein is </w:t>
      </w:r>
      <w:r w:rsidR="00764EE6">
        <w:rPr>
          <w:rFonts w:ascii="Arial" w:eastAsia="SimSun" w:hAnsi="Arial" w:cs="Arial"/>
          <w:sz w:val="22"/>
        </w:rPr>
        <w:t>neither sensitive nor specific, and there is a great need for a new non-invasive diagnostic test such as liquid biopsy for circulating tumor cell</w:t>
      </w:r>
      <w:ins w:id="90" w:author="Guo, Shicheng" w:date="2019-04-09T16:54:00Z">
        <w:r w:rsidR="005D4E3B">
          <w:rPr>
            <w:rFonts w:ascii="Arial" w:eastAsia="SimSun" w:hAnsi="Arial" w:cs="Arial"/>
            <w:sz w:val="22"/>
          </w:rPr>
          <w:t xml:space="preserve"> </w:t>
        </w:r>
      </w:ins>
      <w:r w:rsidR="004747D9">
        <w:rPr>
          <w:rFonts w:ascii="Arial" w:eastAsia="SimSun" w:hAnsi="Arial" w:cs="Arial"/>
          <w:sz w:val="22"/>
        </w:rPr>
        <w:fldChar w:fldCharType="begin"/>
      </w:r>
      <w:r w:rsidR="006C6E93">
        <w:rPr>
          <w:rFonts w:ascii="Arial" w:eastAsia="SimSun" w:hAnsi="Arial" w:cs="Arial"/>
          <w:sz w:val="22"/>
        </w:rPr>
        <w:instrText xml:space="preserve"> ADDIN EN.CITE &lt;EndNote&gt;&lt;Cite&gt;&lt;Author&gt;Palmirotta&lt;/Author&gt;&lt;Year&gt;2018&lt;/Year&gt;&lt;RecNum&gt;46&lt;/RecNum&gt;&lt;DisplayText&gt;(35)&lt;/DisplayText&gt;&lt;record&gt;&lt;rec-number&gt;46&lt;/rec-number&gt;&lt;foreign-keys&gt;&lt;key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6C6E93">
        <w:rPr>
          <w:rFonts w:ascii="Arial" w:eastAsia="SimSun" w:hAnsi="Arial" w:cs="Arial"/>
          <w:noProof/>
          <w:sz w:val="22"/>
        </w:rPr>
        <w:t>(35)</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Although WGBS of cell-free DNA has been proved effective for cancer detection</w:t>
      </w:r>
      <w:ins w:id="91" w:author="Guo, Shicheng" w:date="2019-04-09T16:54:00Z">
        <w:r w:rsidR="005D4E3B">
          <w:rPr>
            <w:rFonts w:ascii="Arial" w:eastAsia="SimSun" w:hAnsi="Arial" w:cs="Arial"/>
            <w:sz w:val="22"/>
          </w:rPr>
          <w:t xml:space="preserve"> </w:t>
        </w:r>
      </w:ins>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5D4E3B">
        <w:rPr>
          <w:rFonts w:ascii="Arial" w:eastAsia="SimSun" w:hAnsi="Arial" w:cs="Arial"/>
          <w:sz w:val="22"/>
        </w:rPr>
        <w:instrText xml:space="preserve"> ADDIN EN.CITE </w:instrText>
      </w:r>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5D4E3B">
        <w:rPr>
          <w:rFonts w:ascii="Arial" w:eastAsia="SimSun" w:hAnsi="Arial" w:cs="Arial"/>
          <w:sz w:val="22"/>
        </w:rPr>
        <w:instrText xml:space="preserve"> ADDIN EN.CITE.DATA </w:instrText>
      </w:r>
      <w:r w:rsidR="005D4E3B">
        <w:rPr>
          <w:rFonts w:ascii="Arial" w:eastAsia="SimSun" w:hAnsi="Arial" w:cs="Arial"/>
          <w:sz w:val="22"/>
        </w:rPr>
      </w:r>
      <w:r w:rsidR="005D4E3B">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5D4E3B">
        <w:rPr>
          <w:rFonts w:ascii="Arial" w:eastAsia="SimSun" w:hAnsi="Arial" w:cs="Arial"/>
          <w:noProof/>
          <w:sz w:val="22"/>
        </w:rPr>
        <w:t>(21)</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r w:rsidR="00F243D5">
        <w:rPr>
          <w:rFonts w:ascii="Arial" w:eastAsia="SimSun" w:hAnsi="Arial" w:cs="Arial"/>
          <w:sz w:val="22"/>
        </w:rPr>
        <w:t xml:space="preserve"> pairs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DB5A8A">
        <w:rPr>
          <w:rFonts w:ascii="Arial" w:eastAsia="SimSun" w:hAnsi="Arial" w:cs="Arial"/>
          <w:sz w:val="22"/>
        </w:rPr>
        <w:t>Meanwhile, DNA hypomethylation in HBV in</w:t>
      </w:r>
      <w:r w:rsidR="00687B35">
        <w:rPr>
          <w:rFonts w:ascii="Arial" w:eastAsia="SimSun" w:hAnsi="Arial" w:cs="Arial"/>
          <w:sz w:val="22"/>
        </w:rPr>
        <w:t>tegration</w:t>
      </w:r>
      <w:r w:rsidR="00DB5A8A">
        <w:rPr>
          <w:rFonts w:ascii="Arial" w:eastAsia="SimSun" w:hAnsi="Arial" w:cs="Arial"/>
          <w:sz w:val="22"/>
        </w:rPr>
        <w:t xml:space="preserve"> regions was proved to potential biomarkers for cancer progress prediction. </w:t>
      </w:r>
      <w:r w:rsidR="004F4D99">
        <w:rPr>
          <w:rFonts w:ascii="Arial" w:eastAsia="SimSun" w:hAnsi="Arial" w:cs="Arial"/>
          <w:sz w:val="22"/>
        </w:rPr>
        <w:t xml:space="preserve">Our result showed that DNA methylation level in HBV </w:t>
      </w:r>
      <w:r w:rsidR="004F4D99">
        <w:rPr>
          <w:rFonts w:ascii="Arial" w:eastAsia="SimSun" w:hAnsi="Arial" w:cs="Arial"/>
          <w:sz w:val="22"/>
        </w:rPr>
        <w:lastRenderedPageBreak/>
        <w:t xml:space="preserve">integration regions was negatively correlated with AFP level, which proved the reliability of our result. </w:t>
      </w:r>
      <w:commentRangeStart w:id="92"/>
      <w:r w:rsidR="004F4D99">
        <w:rPr>
          <w:rFonts w:ascii="Arial" w:eastAsia="SimSun" w:hAnsi="Arial" w:cs="Arial"/>
          <w:sz w:val="22"/>
        </w:rPr>
        <w:t xml:space="preserve">Clinically, </w:t>
      </w:r>
      <w:r w:rsidR="00506B63" w:rsidRPr="00506B63">
        <w:rPr>
          <w:rFonts w:ascii="Arial" w:eastAsia="SimSun" w:hAnsi="Arial" w:cs="Arial"/>
          <w:sz w:val="22"/>
          <w:highlight w:val="yellow"/>
        </w:rPr>
        <w:t>[add more discussion about this result and AFP?]</w:t>
      </w:r>
      <w:commentRangeEnd w:id="92"/>
      <w:r w:rsidR="00506B63">
        <w:rPr>
          <w:rStyle w:val="CommentReference"/>
        </w:rPr>
        <w:commentReference w:id="92"/>
      </w:r>
    </w:p>
    <w:p w14:paraId="032ECAAC" w14:textId="478DDEFE" w:rsidR="00C2685F" w:rsidRDefault="002007B4" w:rsidP="00C2685F">
      <w:pPr>
        <w:spacing w:before="240"/>
        <w:rPr>
          <w:rFonts w:ascii="Arial" w:hAnsi="Arial" w:cs="Arial"/>
          <w:color w:val="000000" w:themeColor="text1"/>
          <w:sz w:val="22"/>
        </w:rPr>
      </w:pPr>
      <w:r w:rsidRPr="00393DBF">
        <w:rPr>
          <w:rFonts w:ascii="Arial" w:hAnsi="Arial" w:cs="Arial"/>
          <w:sz w:val="22"/>
        </w:rPr>
        <w:t xml:space="preserve">Chan </w:t>
      </w:r>
      <w:r w:rsidR="00DB5A8A">
        <w:rPr>
          <w:rFonts w:ascii="Arial" w:hAnsi="Arial" w:cs="Arial"/>
          <w:sz w:val="22"/>
        </w:rPr>
        <w:t>and colleagues applied</w:t>
      </w:r>
      <w:r w:rsidRPr="00393DBF">
        <w:rPr>
          <w:rFonts w:ascii="Arial" w:hAnsi="Arial" w:cs="Arial"/>
          <w:sz w:val="22"/>
        </w:rPr>
        <w:t xml:space="preserve"> genome-wide pervasive hypomethylation </w:t>
      </w:r>
      <w:r w:rsidR="00DB5A8A">
        <w:rPr>
          <w:rFonts w:ascii="Arial" w:hAnsi="Arial" w:cs="Arial"/>
          <w:sz w:val="22"/>
        </w:rPr>
        <w:t xml:space="preserve">in </w:t>
      </w:r>
      <w:r w:rsidRPr="00393DBF">
        <w:rPr>
          <w:rFonts w:ascii="Arial" w:hAnsi="Arial" w:cs="Arial"/>
          <w:sz w:val="22"/>
        </w:rPr>
        <w:t>hepatocellular carcinoma detection</w:t>
      </w:r>
      <w:r w:rsidR="00DB5A8A">
        <w:rPr>
          <w:rFonts w:ascii="Arial" w:hAnsi="Arial" w:cs="Arial"/>
          <w:sz w:val="22"/>
        </w:rPr>
        <w:t xml:space="preserve"> and shown </w:t>
      </w:r>
      <w:r w:rsidRPr="00393DBF">
        <w:rPr>
          <w:rFonts w:ascii="Arial" w:hAnsi="Arial" w:cs="Arial"/>
          <w:sz w:val="22"/>
        </w:rPr>
        <w:t xml:space="preserve">low sequencing depth </w:t>
      </w:r>
      <w:r w:rsidR="00DB5A8A">
        <w:rPr>
          <w:rFonts w:ascii="Arial" w:hAnsi="Arial" w:cs="Arial"/>
          <w:sz w:val="22"/>
        </w:rPr>
        <w:t>of ~</w:t>
      </w:r>
      <w:r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FF7A0A">
        <w:rPr>
          <w:rFonts w:ascii="Arial" w:hAnsi="Arial" w:cs="Arial"/>
          <w:noProof/>
          <w:sz w:val="22"/>
        </w:rPr>
        <w:t>(18)</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In our study, a</w:t>
      </w:r>
      <w:r w:rsidR="00DB5A8A" w:rsidRPr="00393DBF">
        <w:rPr>
          <w:rFonts w:ascii="Arial" w:eastAsia="SimSun" w:hAnsi="Arial" w:cs="Arial"/>
          <w:sz w:val="22"/>
        </w:rPr>
        <w:t>lthough we required 5M qualified read</w:t>
      </w:r>
      <w:r w:rsidR="00F243D5">
        <w:rPr>
          <w:rFonts w:ascii="Arial" w:eastAsia="SimSun" w:hAnsi="Arial" w:cs="Arial"/>
          <w:sz w:val="22"/>
        </w:rPr>
        <w:t xml:space="preserve"> pairs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pass WGBS for 54 samples, there were 2 samples only having 3.6M read</w:t>
      </w:r>
      <w:r w:rsidR="00F243D5">
        <w:rPr>
          <w:rFonts w:ascii="Arial" w:eastAsia="SimSun" w:hAnsi="Arial" w:cs="Arial"/>
          <w:sz w:val="22"/>
        </w:rPr>
        <w:t xml:space="preserve"> pairs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T</w:t>
      </w:r>
      <w:r w:rsidR="00DB5A8A" w:rsidRPr="00393DBF">
        <w:rPr>
          <w:rFonts w:ascii="Arial" w:hAnsi="Arial" w:cs="Arial"/>
          <w:color w:val="000000" w:themeColor="text1"/>
          <w:sz w:val="22"/>
        </w:rPr>
        <w:t>he average correlation coefficient of 100 re-sampling were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F243D5">
        <w:rPr>
          <w:rFonts w:ascii="Arial" w:eastAsia="SimSun" w:hAnsi="Arial" w:cs="Arial"/>
          <w:sz w:val="22"/>
        </w:rPr>
        <w:t xml:space="preserve"> pairs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sidR="00DB5A8A" w:rsidRPr="00393DBF">
        <w:rPr>
          <w:rFonts w:ascii="Arial" w:hAnsi="Arial" w:cs="Arial"/>
          <w:color w:val="000000" w:themeColor="text1"/>
          <w:sz w:val="22"/>
        </w:rPr>
        <w:t>, and theoretically they were sufficient to evaluate the methylation level.</w:t>
      </w:r>
      <w:r w:rsidR="00C2685F">
        <w:rPr>
          <w:rFonts w:ascii="Arial" w:hAnsi="Arial" w:cs="Arial"/>
          <w:color w:val="000000" w:themeColor="text1"/>
          <w:sz w:val="22"/>
        </w:rPr>
        <w:t xml:space="preserve"> </w:t>
      </w:r>
      <w:r w:rsidR="00506B63">
        <w:rPr>
          <w:rFonts w:ascii="Arial" w:hAnsi="Arial" w:cs="Arial"/>
          <w:color w:val="000000" w:themeColor="text1"/>
          <w:sz w:val="22"/>
        </w:rPr>
        <w:t xml:space="preserve">So </w:t>
      </w:r>
      <w:r w:rsidR="00506B63">
        <w:rPr>
          <w:rFonts w:ascii="Arial" w:hAnsi="Arial" w:cs="Arial"/>
          <w:sz w:val="22"/>
        </w:rPr>
        <w:t>actually, the sequencing depth could be decre</w:t>
      </w:r>
      <w:r w:rsidR="00506B63" w:rsidRPr="00506B63">
        <w:rPr>
          <w:rFonts w:ascii="Arial" w:hAnsi="Arial" w:cs="Arial"/>
          <w:sz w:val="22"/>
        </w:rPr>
        <w:t>ased to ~3 million read pair</w:t>
      </w:r>
      <w:r w:rsidR="00506B63">
        <w:rPr>
          <w:rFonts w:ascii="Arial" w:hAnsi="Arial" w:cs="Arial"/>
          <w:sz w:val="22"/>
        </w:rPr>
        <w:t>s with long-range DNA methylation measurement.</w:t>
      </w:r>
    </w:p>
    <w:p w14:paraId="24736F12" w14:textId="63D9D457"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 our attempt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xml:space="preserve">%) and the average methylation level around HBV integration sites (70.48% and 71.48%) were similar to the healthy individuals and hepatitis patients. Both of these two patients had small tumor size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r w:rsidR="0081254A">
        <w:rPr>
          <w:rFonts w:ascii="Arial" w:hAnsi="Arial" w:cs="Arial"/>
          <w:sz w:val="22"/>
        </w:rPr>
        <w:t xml:space="preserve"> </w:t>
      </w:r>
      <w:commentRangeStart w:id="93"/>
      <w:commentRangeStart w:id="94"/>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r w:rsidR="000F21A8" w:rsidRPr="009F33AE">
        <w:rPr>
          <w:rFonts w:ascii="Arial" w:hAnsi="Arial" w:cs="Arial"/>
          <w:sz w:val="22"/>
        </w:rPr>
        <w:t>5</w:t>
      </w:r>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without clinical evidence of HCC recurrence</w:t>
      </w:r>
      <w:r w:rsidR="009F33AE" w:rsidRPr="009F33AE">
        <w:rPr>
          <w:rFonts w:ascii="Arial" w:hAnsi="Arial" w:cs="Arial"/>
          <w:sz w:val="22"/>
        </w:rPr>
        <w:t>, and the other 3 patients had recurrence within 6 month</w:t>
      </w:r>
      <w:r w:rsidR="009F33AE">
        <w:rPr>
          <w:rFonts w:ascii="Arial" w:hAnsi="Arial" w:cs="Arial"/>
          <w:sz w:val="22"/>
        </w:rPr>
        <w:t>s</w:t>
      </w:r>
      <w:r w:rsidR="0081254A" w:rsidRPr="009F33AE">
        <w:rPr>
          <w:rFonts w:ascii="Arial" w:hAnsi="Arial" w:cs="Arial"/>
          <w:sz w:val="22"/>
        </w:rPr>
        <w:t>.</w:t>
      </w:r>
      <w:commentRangeEnd w:id="93"/>
      <w:r w:rsidR="009F33AE">
        <w:rPr>
          <w:rStyle w:val="CommentReference"/>
        </w:rPr>
        <w:commentReference w:id="93"/>
      </w:r>
      <w:commentRangeEnd w:id="94"/>
      <w:r w:rsidR="00F31EFB">
        <w:rPr>
          <w:rStyle w:val="CommentReference"/>
        </w:rPr>
        <w:commentReference w:id="94"/>
      </w:r>
    </w:p>
    <w:p w14:paraId="0617B54D" w14:textId="60188416"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cell free DNA is not random </w:t>
      </w:r>
      <w:r w:rsidRPr="00393DBF">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6C6E93">
        <w:rPr>
          <w:rFonts w:ascii="Arial" w:hAnsi="Arial" w:cs="Arial"/>
          <w:noProof/>
          <w:sz w:val="22"/>
        </w:rPr>
        <w:t>(36, 37)</w:t>
      </w:r>
      <w:r w:rsidRPr="00393DBF">
        <w:rPr>
          <w:rFonts w:ascii="Arial" w:hAnsi="Arial" w:cs="Arial"/>
          <w:sz w:val="22"/>
        </w:rPr>
        <w:fldChar w:fldCharType="end"/>
      </w:r>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 xml:space="preserve">More than 49% of CpGs located in the repeat regions and had a higher sequencing depth. When decreasing the sequencing volume, over representing of genomic repeat regions was observed in our data. This suggested that the repeat regions could remain adequate sequencing depth in low pass WGBS. Since HBV integrations tend to locate at repeat regions, DMCs of advanced HCC patients were also enriched in previously reported HBV integration sites. Notably, CpGs near the HBV integration sites were likely to have methylation levels reflecting hypo-methyation status of tumor genome in HCC patients, which can discern the HCC patients from patients in other stages of liver diseases. </w:t>
      </w:r>
    </w:p>
    <w:p w14:paraId="44F1D3A1" w14:textId="1CC6E4A1"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100 bp upstream and downstream </w:t>
      </w:r>
      <w:r>
        <w:rPr>
          <w:rFonts w:ascii="Arial" w:hAnsi="Arial" w:cs="Arial"/>
          <w:color w:val="000000" w:themeColor="text1"/>
          <w:sz w:val="22"/>
        </w:rPr>
        <w:t xml:space="preserve">of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indicator, it did not mean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 was only suitable for patients with HBV infection. In our patients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This kind of regions may have some biological features suitable for HBV integration</w:t>
      </w:r>
      <w:r w:rsidR="00C15458" w:rsidRPr="00393DBF">
        <w:rPr>
          <w:rFonts w:ascii="Arial" w:hAnsi="Arial" w:cs="Arial"/>
          <w:color w:val="000000" w:themeColor="text1"/>
          <w:sz w:val="22"/>
        </w:rPr>
        <w:t>s, and here we also demonstrated their methylation changes may be common in HCC development independent of HBV infection</w:t>
      </w:r>
      <w:r w:rsidR="00265CE7" w:rsidRPr="00393DBF">
        <w:rPr>
          <w:rFonts w:ascii="Arial" w:hAnsi="Arial" w:cs="Arial"/>
          <w:color w:val="000000" w:themeColor="text1"/>
          <w:sz w:val="22"/>
        </w:rPr>
        <w:t xml:space="preserve">. </w:t>
      </w:r>
      <w:r>
        <w:rPr>
          <w:rFonts w:ascii="Arial" w:hAnsi="Arial" w:cs="Arial"/>
          <w:color w:val="000000" w:themeColor="text1"/>
          <w:sz w:val="22"/>
        </w:rPr>
        <w:t>We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in </w:t>
      </w:r>
      <w:del w:id="95" w:author="Guo, Shicheng" w:date="2019-04-09T17:01:00Z">
        <w:r w:rsidDel="00BA24F4">
          <w:rPr>
            <w:rFonts w:ascii="Arial" w:hAnsi="Arial" w:cs="Arial"/>
            <w:color w:val="000000" w:themeColor="text1"/>
            <w:sz w:val="22"/>
          </w:rPr>
          <w:delText>some how</w:delText>
        </w:r>
      </w:del>
      <w:ins w:id="96" w:author="Guo, Shicheng" w:date="2019-04-09T17:01:00Z">
        <w:r w:rsidR="00BA24F4">
          <w:rPr>
            <w:rFonts w:ascii="Arial" w:hAnsi="Arial" w:cs="Arial"/>
            <w:color w:val="000000" w:themeColor="text1"/>
            <w:sz w:val="22"/>
          </w:rPr>
          <w:t>somehow</w:t>
        </w:r>
      </w:ins>
      <w:r>
        <w:rPr>
          <w:rFonts w:ascii="Arial" w:hAnsi="Arial" w:cs="Arial"/>
          <w:color w:val="000000" w:themeColor="text1"/>
          <w:sz w:val="22"/>
        </w:rPr>
        <w:t xml:space="preserve"> have higher sensitivity for HCC d</w:t>
      </w:r>
      <w:r w:rsidR="002A3C73">
        <w:rPr>
          <w:rFonts w:ascii="Arial" w:hAnsi="Arial" w:cs="Arial"/>
          <w:color w:val="000000" w:themeColor="text1"/>
          <w:sz w:val="22"/>
        </w:rPr>
        <w:t>iagnosis. Take P14 as example</w:t>
      </w:r>
      <w:r w:rsidR="00D7093F" w:rsidRPr="00393DBF">
        <w:rPr>
          <w:rFonts w:ascii="Arial" w:hAnsi="Arial" w:cs="Arial"/>
          <w:color w:val="000000" w:themeColor="text1"/>
          <w:sz w:val="22"/>
        </w:rPr>
        <w:t xml:space="preserve">, according to </w:t>
      </w:r>
      <w:r w:rsidR="009A5EFD">
        <w:rPr>
          <w:rFonts w:ascii="Arial" w:hAnsi="Arial" w:cs="Arial"/>
          <w:color w:val="000000" w:themeColor="text1"/>
          <w:sz w:val="22"/>
        </w:rPr>
        <w:t>hypo</w:t>
      </w:r>
      <w:ins w:id="97" w:author="Guo, Shicheng" w:date="2019-04-09T17:01:00Z">
        <w:r w:rsidR="00BA24F4">
          <w:rPr>
            <w:rFonts w:ascii="Arial" w:hAnsi="Arial" w:cs="Arial"/>
            <w:color w:val="000000" w:themeColor="text1"/>
            <w:sz w:val="22"/>
          </w:rPr>
          <w:t>-</w:t>
        </w:r>
      </w:ins>
      <w:r w:rsidR="009A5EFD">
        <w:rPr>
          <w:rFonts w:ascii="Arial" w:hAnsi="Arial" w:cs="Arial"/>
          <w:color w:val="000000" w:themeColor="text1"/>
          <w:sz w:val="22"/>
        </w:rPr>
        <w:t>methylation HBV integration</w:t>
      </w:r>
      <w:r w:rsidR="00D7093F" w:rsidRPr="00393DBF">
        <w:rPr>
          <w:rFonts w:ascii="Arial" w:hAnsi="Arial" w:cs="Arial"/>
          <w:color w:val="000000" w:themeColor="text1"/>
          <w:sz w:val="22"/>
        </w:rPr>
        <w:t xml:space="preserve"> indicator, </w:t>
      </w:r>
      <w:r w:rsidR="00451FB0" w:rsidRPr="00393DBF">
        <w:rPr>
          <w:rFonts w:ascii="Arial" w:hAnsi="Arial" w:cs="Arial"/>
          <w:color w:val="000000" w:themeColor="text1"/>
          <w:sz w:val="22"/>
        </w:rPr>
        <w:t xml:space="preserve">average </w:t>
      </w:r>
      <w:r w:rsidR="00D7093F" w:rsidRPr="00393DBF">
        <w:rPr>
          <w:rFonts w:ascii="Arial" w:hAnsi="Arial" w:cs="Arial"/>
          <w:color w:val="000000" w:themeColor="text1"/>
          <w:sz w:val="22"/>
        </w:rPr>
        <w:t>methylation level of regions</w:t>
      </w:r>
      <w:r w:rsidR="00451FB0" w:rsidRPr="00393DBF">
        <w:rPr>
          <w:rFonts w:ascii="Arial" w:hAnsi="Arial" w:cs="Arial"/>
          <w:color w:val="000000" w:themeColor="text1"/>
          <w:sz w:val="22"/>
        </w:rPr>
        <w:t xml:space="preserve"> around known HBV integration sites, </w:t>
      </w:r>
      <w:r w:rsidR="00B96433" w:rsidRPr="00393DBF">
        <w:rPr>
          <w:rFonts w:ascii="Arial" w:hAnsi="Arial" w:cs="Arial"/>
          <w:color w:val="000000" w:themeColor="text1"/>
          <w:sz w:val="22"/>
        </w:rPr>
        <w:t xml:space="preserve">the value was </w:t>
      </w:r>
      <w:r w:rsidR="0044138B" w:rsidRPr="00393DBF">
        <w:rPr>
          <w:rFonts w:ascii="Arial" w:hAnsi="Arial" w:cs="Arial"/>
          <w:color w:val="000000" w:themeColor="text1"/>
          <w:sz w:val="22"/>
        </w:rPr>
        <w:t>67.</w:t>
      </w:r>
      <w:r w:rsidR="00311435" w:rsidRPr="00393DBF">
        <w:rPr>
          <w:rFonts w:ascii="Arial" w:hAnsi="Arial" w:cs="Arial"/>
          <w:color w:val="000000" w:themeColor="text1"/>
          <w:sz w:val="22"/>
        </w:rPr>
        <w:t>4</w:t>
      </w:r>
      <w:r w:rsidR="0044138B" w:rsidRPr="00393DBF">
        <w:rPr>
          <w:rFonts w:ascii="Arial" w:hAnsi="Arial" w:cs="Arial"/>
          <w:color w:val="000000" w:themeColor="text1"/>
          <w:sz w:val="22"/>
        </w:rPr>
        <w:t>%</w:t>
      </w:r>
      <w:r w:rsidR="00B96433" w:rsidRPr="00393DBF">
        <w:rPr>
          <w:rFonts w:ascii="Arial" w:hAnsi="Arial" w:cs="Arial"/>
          <w:color w:val="000000" w:themeColor="text1"/>
          <w:sz w:val="22"/>
        </w:rPr>
        <w:t xml:space="preserve"> for </w:t>
      </w:r>
      <w:r w:rsidR="003F360A" w:rsidRPr="00393DBF">
        <w:rPr>
          <w:rFonts w:ascii="Arial" w:hAnsi="Arial" w:cs="Arial"/>
          <w:color w:val="000000" w:themeColor="text1"/>
          <w:sz w:val="22"/>
        </w:rPr>
        <w:t>P</w:t>
      </w:r>
      <w:r w:rsidR="00B96433" w:rsidRPr="00393DBF">
        <w:rPr>
          <w:rFonts w:ascii="Arial" w:hAnsi="Arial" w:cs="Arial"/>
          <w:color w:val="000000" w:themeColor="text1"/>
          <w:sz w:val="22"/>
        </w:rPr>
        <w:t>1</w:t>
      </w:r>
      <w:r w:rsidR="00311435" w:rsidRPr="00393DBF">
        <w:rPr>
          <w:rFonts w:ascii="Arial" w:hAnsi="Arial" w:cs="Arial"/>
          <w:color w:val="000000" w:themeColor="text1"/>
          <w:sz w:val="22"/>
        </w:rPr>
        <w:t>4</w:t>
      </w:r>
      <w:r w:rsidR="00B96433" w:rsidRPr="00393DBF">
        <w:rPr>
          <w:rFonts w:ascii="Arial" w:hAnsi="Arial" w:cs="Arial"/>
          <w:color w:val="000000" w:themeColor="text1"/>
          <w:sz w:val="22"/>
        </w:rPr>
        <w:t xml:space="preserve">, slightly </w:t>
      </w:r>
      <w:r w:rsidR="007D0E8F">
        <w:rPr>
          <w:rFonts w:ascii="Arial" w:hAnsi="Arial" w:cs="Arial"/>
          <w:color w:val="000000" w:themeColor="text1"/>
          <w:sz w:val="22"/>
        </w:rPr>
        <w:t>higher than the</w:t>
      </w:r>
      <w:r w:rsidR="003F360A" w:rsidRPr="00393DBF">
        <w:rPr>
          <w:rFonts w:ascii="Arial" w:hAnsi="Arial" w:cs="Arial"/>
          <w:color w:val="000000" w:themeColor="text1"/>
          <w:sz w:val="22"/>
        </w:rPr>
        <w:t xml:space="preserve"> </w:t>
      </w:r>
      <w:r w:rsidR="00B96433" w:rsidRPr="00393DBF">
        <w:rPr>
          <w:rFonts w:ascii="Arial" w:hAnsi="Arial" w:cs="Arial"/>
          <w:color w:val="000000" w:themeColor="text1"/>
          <w:sz w:val="22"/>
        </w:rPr>
        <w:t>cutoff for HCC. We followed up this patient and found him</w:t>
      </w:r>
      <w:r w:rsidR="0044138B" w:rsidRPr="00393DBF">
        <w:rPr>
          <w:rFonts w:ascii="Arial" w:hAnsi="Arial" w:cs="Arial"/>
          <w:color w:val="000000" w:themeColor="text1"/>
          <w:sz w:val="22"/>
        </w:rPr>
        <w:t xml:space="preserve"> diagnosed </w:t>
      </w:r>
      <w:r w:rsidR="00B96433" w:rsidRPr="00393DBF">
        <w:rPr>
          <w:rFonts w:ascii="Arial" w:hAnsi="Arial" w:cs="Arial"/>
          <w:color w:val="000000" w:themeColor="text1"/>
          <w:sz w:val="22"/>
        </w:rPr>
        <w:t xml:space="preserve">as </w:t>
      </w:r>
      <w:r w:rsidR="0044138B" w:rsidRPr="00393DBF">
        <w:rPr>
          <w:rFonts w:ascii="Arial" w:hAnsi="Arial" w:cs="Arial"/>
          <w:color w:val="000000" w:themeColor="text1"/>
          <w:sz w:val="22"/>
        </w:rPr>
        <w:t>HCC</w:t>
      </w:r>
      <w:r w:rsidR="00B96433" w:rsidRPr="00393DBF">
        <w:rPr>
          <w:rFonts w:ascii="Arial" w:hAnsi="Arial" w:cs="Arial"/>
          <w:color w:val="000000" w:themeColor="text1"/>
          <w:sz w:val="22"/>
        </w:rPr>
        <w:t xml:space="preserve"> within half a year. </w:t>
      </w:r>
      <w:r w:rsidR="001A64A0" w:rsidRPr="00393DBF">
        <w:rPr>
          <w:rFonts w:ascii="Arial" w:hAnsi="Arial" w:cs="Arial"/>
          <w:color w:val="000000" w:themeColor="text1"/>
          <w:sz w:val="22"/>
        </w:rPr>
        <w:t>Another hepatitis patient</w:t>
      </w:r>
      <w:r w:rsidR="001B1615" w:rsidRPr="00393DBF">
        <w:rPr>
          <w:rFonts w:ascii="Arial" w:hAnsi="Arial" w:cs="Arial"/>
          <w:color w:val="000000" w:themeColor="text1"/>
          <w:sz w:val="22"/>
        </w:rPr>
        <w:t>, P2</w:t>
      </w:r>
      <w:r w:rsidR="001A64A0" w:rsidRPr="00393DBF">
        <w:rPr>
          <w:rFonts w:ascii="Arial" w:hAnsi="Arial" w:cs="Arial"/>
          <w:color w:val="000000" w:themeColor="text1"/>
          <w:sz w:val="22"/>
        </w:rPr>
        <w:t xml:space="preserve">, the proportion of </w:t>
      </w:r>
      <w:r w:rsidR="009A5EFD">
        <w:rPr>
          <w:rFonts w:ascii="Arial" w:hAnsi="Arial" w:cs="Arial"/>
          <w:color w:val="000000" w:themeColor="text1"/>
          <w:sz w:val="22"/>
        </w:rPr>
        <w:t>LMRs</w:t>
      </w:r>
      <w:r w:rsidR="0085287E">
        <w:rPr>
          <w:rFonts w:ascii="Arial" w:hAnsi="Arial" w:cs="Arial"/>
          <w:color w:val="000000" w:themeColor="text1"/>
          <w:sz w:val="22"/>
        </w:rPr>
        <w:t xml:space="preserve"> </w:t>
      </w:r>
      <w:r w:rsidR="001A64A0" w:rsidRPr="00393DBF">
        <w:rPr>
          <w:rFonts w:ascii="Arial" w:hAnsi="Arial" w:cs="Arial"/>
          <w:color w:val="000000" w:themeColor="text1"/>
          <w:sz w:val="22"/>
        </w:rPr>
        <w:t>was 1</w:t>
      </w:r>
      <w:r w:rsidR="009A5EFD">
        <w:rPr>
          <w:rFonts w:ascii="Arial" w:hAnsi="Arial" w:cs="Arial"/>
          <w:color w:val="000000" w:themeColor="text1"/>
          <w:sz w:val="22"/>
        </w:rPr>
        <w:t>7.8</w:t>
      </w:r>
      <w:r w:rsidR="001A64A0" w:rsidRPr="00393DBF">
        <w:rPr>
          <w:rFonts w:ascii="Arial" w:hAnsi="Arial" w:cs="Arial"/>
          <w:color w:val="000000" w:themeColor="text1"/>
          <w:sz w:val="22"/>
        </w:rPr>
        <w:t>%, and the average methylation level around HBV integration sites was 67.</w:t>
      </w:r>
      <w:r w:rsidR="00311435" w:rsidRPr="00393DBF">
        <w:rPr>
          <w:rFonts w:ascii="Arial" w:hAnsi="Arial" w:cs="Arial"/>
          <w:color w:val="000000" w:themeColor="text1"/>
          <w:sz w:val="22"/>
        </w:rPr>
        <w:t>7</w:t>
      </w:r>
      <w:r w:rsidR="001A64A0" w:rsidRPr="00393DBF">
        <w:rPr>
          <w:rFonts w:ascii="Arial" w:hAnsi="Arial" w:cs="Arial"/>
          <w:color w:val="000000" w:themeColor="text1"/>
          <w:sz w:val="22"/>
        </w:rPr>
        <w:t xml:space="preserve">%; while in the re-visit after </w:t>
      </w:r>
      <w:r w:rsidR="00D46452" w:rsidRPr="00393DBF">
        <w:rPr>
          <w:rFonts w:ascii="Arial" w:hAnsi="Arial" w:cs="Arial"/>
          <w:color w:val="000000" w:themeColor="text1"/>
          <w:sz w:val="22"/>
        </w:rPr>
        <w:t>half a year</w:t>
      </w:r>
      <w:r w:rsidR="001A64A0" w:rsidRPr="00393DBF">
        <w:rPr>
          <w:rFonts w:ascii="Arial" w:hAnsi="Arial" w:cs="Arial"/>
          <w:color w:val="000000" w:themeColor="text1"/>
          <w:sz w:val="22"/>
        </w:rPr>
        <w:t xml:space="preserve">, the former value became only </w:t>
      </w:r>
      <w:r w:rsidR="009A5EFD">
        <w:rPr>
          <w:rFonts w:ascii="Arial" w:hAnsi="Arial" w:cs="Arial"/>
          <w:color w:val="000000" w:themeColor="text1"/>
          <w:sz w:val="22"/>
        </w:rPr>
        <w:t>1.1</w:t>
      </w:r>
      <w:r w:rsidR="001A64A0" w:rsidRPr="00393DBF">
        <w:rPr>
          <w:rFonts w:ascii="Arial" w:hAnsi="Arial" w:cs="Arial"/>
          <w:color w:val="000000" w:themeColor="text1"/>
          <w:sz w:val="22"/>
        </w:rPr>
        <w:t>% and the latter one was 69%, seemingly free of HCC risk. For a HCC indicator, the most challenging part is to determine cutoffs for candidate diseases, which need a large sample size in further study. Nevertheless, our study successfully illustrated it is necessary to monitor the patients with suspicious methylation changes in cfDNA</w:t>
      </w:r>
      <w:r w:rsidR="006B69D6" w:rsidRPr="00393DBF">
        <w:rPr>
          <w:rFonts w:ascii="Arial" w:hAnsi="Arial" w:cs="Arial"/>
          <w:color w:val="000000" w:themeColor="text1"/>
          <w:sz w:val="22"/>
        </w:rPr>
        <w:t xml:space="preserve"> according to multiple indicators to combine their powers together</w:t>
      </w:r>
      <w:r w:rsidR="001A64A0" w:rsidRPr="00393DBF">
        <w:rPr>
          <w:rFonts w:ascii="Arial" w:hAnsi="Arial" w:cs="Arial"/>
          <w:color w:val="000000" w:themeColor="text1"/>
          <w:sz w:val="22"/>
        </w:rPr>
        <w:t>.</w:t>
      </w:r>
      <w:r w:rsidR="00311435" w:rsidRPr="00393DBF">
        <w:rPr>
          <w:rFonts w:ascii="Arial" w:hAnsi="Arial" w:cs="Arial"/>
          <w:color w:val="000000" w:themeColor="text1"/>
          <w:sz w:val="22"/>
        </w:rPr>
        <w:t xml:space="preserve"> </w:t>
      </w:r>
    </w:p>
    <w:p w14:paraId="35BF8070" w14:textId="093F381D"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lastRenderedPageBreak/>
        <w:t>Although we have found some stable pattern at low-pass WGBS,</w:t>
      </w:r>
      <w:r w:rsidR="006B69D6" w:rsidRPr="00393DBF">
        <w:rPr>
          <w:rFonts w:ascii="Arial" w:hAnsi="Arial" w:cs="Arial"/>
          <w:color w:val="000000" w:themeColor="text1"/>
          <w:sz w:val="22"/>
        </w:rPr>
        <w:t xml:space="preserve"> we still need to enlarge sample size to </w:t>
      </w:r>
      <w:r w:rsidR="00A44B6D" w:rsidRPr="00393DBF">
        <w:rPr>
          <w:rFonts w:ascii="Arial" w:hAnsi="Arial" w:cs="Arial"/>
          <w:color w:val="000000" w:themeColor="text1"/>
          <w:sz w:val="22"/>
        </w:rPr>
        <w:t xml:space="preserve">validate the sensitivity and specificity of this pattern to obtain more precise information for HCC diagnosis and surveillance. The most challenging part in future attempt is to set the </w:t>
      </w:r>
      <w:r w:rsidR="006B69D6" w:rsidRPr="00393DBF">
        <w:rPr>
          <w:rFonts w:ascii="Arial" w:hAnsi="Arial" w:cs="Arial"/>
          <w:color w:val="000000" w:themeColor="text1"/>
          <w:sz w:val="22"/>
        </w:rPr>
        <w:t xml:space="preserve">cutoff </w:t>
      </w:r>
      <w:r w:rsidR="00A44B6D" w:rsidRPr="00393DBF">
        <w:rPr>
          <w:rFonts w:ascii="Arial" w:hAnsi="Arial" w:cs="Arial"/>
          <w:color w:val="000000" w:themeColor="text1"/>
          <w:sz w:val="22"/>
        </w:rPr>
        <w:t xml:space="preserve">for </w:t>
      </w:r>
      <w:r w:rsidR="006B69D6" w:rsidRPr="00393DBF">
        <w:rPr>
          <w:rFonts w:ascii="Arial" w:hAnsi="Arial" w:cs="Arial"/>
          <w:color w:val="000000" w:themeColor="text1"/>
          <w:sz w:val="22"/>
        </w:rPr>
        <w:t>disease stage</w:t>
      </w:r>
      <w:r w:rsidR="00A44B6D" w:rsidRPr="00393DBF">
        <w:rPr>
          <w:rFonts w:ascii="Arial" w:hAnsi="Arial" w:cs="Arial"/>
          <w:color w:val="000000" w:themeColor="text1"/>
          <w:sz w:val="22"/>
        </w:rPr>
        <w:t xml:space="preserve"> definition, and especially for those with small tumors</w:t>
      </w:r>
      <w:r w:rsidRPr="00393DBF">
        <w:rPr>
          <w:rFonts w:ascii="Arial" w:hAnsi="Arial" w:cs="Arial"/>
          <w:color w:val="000000" w:themeColor="text1"/>
          <w:sz w:val="22"/>
        </w:rPr>
        <w:t>.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were also needed t</w:t>
      </w:r>
      <w:r w:rsidR="00A44B6D" w:rsidRPr="00393DBF">
        <w:rPr>
          <w:rFonts w:ascii="Arial" w:hAnsi="Arial" w:cs="Arial"/>
          <w:color w:val="000000" w:themeColor="text1"/>
          <w:sz w:val="22"/>
        </w:rPr>
        <w:t>o trace the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657B5E28"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6C6E93">
        <w:rPr>
          <w:rFonts w:ascii="Arial" w:hAnsi="Arial" w:cs="Arial"/>
          <w:noProof/>
          <w:sz w:val="22"/>
        </w:rPr>
        <w:t>(38)</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ins w:id="98" w:author="Microsoft Office 用户" w:date="2019-04-10T00:31:00Z">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was classified to early and late stage by BCLC system</w:t>
        </w:r>
        <w:r w:rsidR="00F91999">
          <w:rPr>
            <w:rFonts w:ascii="Arial" w:hAnsi="Arial" w:cs="Arial" w:hint="eastAsia"/>
            <w:sz w:val="22"/>
          </w:rPr>
          <w:t xml:space="preserve">. </w:t>
        </w:r>
      </w:ins>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commentRangeStart w:id="99"/>
      <w:r w:rsidR="00BA6D10">
        <w:rPr>
          <w:rFonts w:ascii="Arial" w:hAnsi="Arial" w:cs="Arial"/>
          <w:sz w:val="22"/>
        </w:rPr>
        <w:t xml:space="preserve"> </w:t>
      </w:r>
      <w:del w:id="100" w:author="Microsoft Office 用户" w:date="2019-04-10T00:32:00Z">
        <w:r w:rsidR="00BA6D10" w:rsidRPr="00BA6D10" w:rsidDel="00F91999">
          <w:rPr>
            <w:rFonts w:ascii="Arial" w:hAnsi="Arial" w:cs="Arial"/>
            <w:sz w:val="22"/>
            <w:highlight w:val="yellow"/>
          </w:rPr>
          <w:delText>AFP level indicator?</w:delText>
        </w:r>
        <w:commentRangeEnd w:id="99"/>
        <w:r w:rsidR="000F21A8" w:rsidDel="00F91999">
          <w:rPr>
            <w:rStyle w:val="CommentReference"/>
          </w:rPr>
          <w:commentReference w:id="99"/>
        </w:r>
      </w:del>
    </w:p>
    <w:p w14:paraId="6C89209C" w14:textId="4F8CA46B" w:rsidR="001E028C" w:rsidRPr="003645E6" w:rsidRDefault="001E028C" w:rsidP="000818AC">
      <w:pPr>
        <w:pStyle w:val="Heading3"/>
      </w:pPr>
      <w:r w:rsidRPr="003645E6">
        <w:t>Cell free DNA extraction</w:t>
      </w:r>
    </w:p>
    <w:p w14:paraId="2F82B7C9" w14:textId="218330BF" w:rsidR="00A05A78" w:rsidRPr="00393DBF" w:rsidRDefault="00A05A78" w:rsidP="000818AC">
      <w:pPr>
        <w:spacing w:before="240"/>
        <w:rPr>
          <w:rFonts w:ascii="Arial" w:hAnsi="Arial" w:cs="Arial"/>
          <w:sz w:val="22"/>
        </w:rPr>
      </w:pPr>
      <w:r w:rsidRPr="00393DBF">
        <w:rPr>
          <w:rFonts w:ascii="Arial" w:hAnsi="Arial" w:cs="Arial"/>
          <w:sz w:val="22"/>
        </w:rPr>
        <w:t>Ten microliters (ml) of whole blood was collected from each patient in Streck Cell-Free DNA BCT® tubes (Streck, Omaha, NE) and immediately transmitted to Beijing Institute of Genomics. Upon arrival, the blood 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68A76380"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ins w:id="101" w:author="Guo, Shicheng" w:date="2019-04-09T17:08:00Z">
        <w:r w:rsidR="00EE5B9C">
          <w:rPr>
            <w:rFonts w:ascii="Arial" w:hAnsi="Arial" w:cs="Arial"/>
            <w:sz w:val="22"/>
          </w:rPr>
          <w:t xml:space="preserve">range from </w:t>
        </w:r>
      </w:ins>
      <w:r w:rsidR="00A06070" w:rsidRPr="00A06070">
        <w:rPr>
          <w:rFonts w:ascii="Arial" w:hAnsi="Arial" w:cs="Arial" w:hint="eastAsia"/>
          <w:sz w:val="22"/>
        </w:rPr>
        <w:t>0.5</w:t>
      </w:r>
      <w:r w:rsidR="004E149A" w:rsidRPr="00A06070">
        <w:rPr>
          <w:rFonts w:ascii="Arial" w:hAnsi="Arial" w:cs="Arial"/>
          <w:sz w:val="22"/>
        </w:rPr>
        <w:t xml:space="preserve"> ng</w:t>
      </w:r>
      <w:ins w:id="102" w:author="Guo, Shicheng" w:date="2019-04-09T17:09:00Z">
        <w:r w:rsidR="00EE5B9C">
          <w:rPr>
            <w:rFonts w:ascii="Arial" w:hAnsi="Arial" w:cs="Arial"/>
            <w:sz w:val="22"/>
          </w:rPr>
          <w:t xml:space="preserve"> to </w:t>
        </w:r>
      </w:ins>
      <w:del w:id="103" w:author="Guo, Shicheng" w:date="2019-04-09T17:09:00Z">
        <w:r w:rsidR="004E149A" w:rsidRPr="00A06070" w:rsidDel="00EE5B9C">
          <w:rPr>
            <w:rFonts w:ascii="Arial" w:hAnsi="Arial" w:cs="Arial"/>
            <w:sz w:val="22"/>
          </w:rPr>
          <w:delText>-</w:delText>
        </w:r>
      </w:del>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ins w:id="104" w:author="Guo, Shicheng" w:date="2019-04-09T17:02:00Z">
        <w:r w:rsidR="00BA24F4">
          <w:rPr>
            <w:rFonts w:ascii="Arial" w:hAnsi="Arial" w:cs="Arial"/>
            <w:sz w:val="22"/>
          </w:rPr>
          <w:t>-</w:t>
        </w:r>
      </w:ins>
      <w:del w:id="105" w:author="Guo, Shicheng" w:date="2019-04-09T17:02:00Z">
        <w:r w:rsidR="00C372DE" w:rsidRPr="00393DBF" w:rsidDel="00BA24F4">
          <w:rPr>
            <w:rFonts w:ascii="Arial" w:hAnsi="Arial" w:cs="Arial"/>
            <w:sz w:val="22"/>
          </w:rPr>
          <w:delText xml:space="preserve"> </w:delText>
        </w:r>
      </w:del>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 All the </w:t>
      </w:r>
      <w:r w:rsidR="00401C36">
        <w:rPr>
          <w:rFonts w:ascii="Arial" w:hAnsi="Arial" w:cs="Arial" w:hint="eastAsia"/>
          <w:sz w:val="22"/>
        </w:rPr>
        <w:t>WGBS</w:t>
      </w:r>
      <w:r w:rsidR="00C372DE" w:rsidRPr="00393DBF">
        <w:rPr>
          <w:rFonts w:ascii="Arial" w:hAnsi="Arial" w:cs="Arial"/>
          <w:sz w:val="22"/>
        </w:rPr>
        <w:t xml:space="preserve"> data</w:t>
      </w:r>
      <w:r w:rsidR="00401C36">
        <w:rPr>
          <w:rFonts w:ascii="Arial" w:hAnsi="Arial" w:cs="Arial"/>
          <w:sz w:val="22"/>
        </w:rPr>
        <w:t xml:space="preserve"> generated in this study</w:t>
      </w:r>
      <w:r w:rsidR="00C372DE" w:rsidRPr="00393DBF">
        <w:rPr>
          <w:rFonts w:ascii="Arial" w:hAnsi="Arial" w:cs="Arial"/>
          <w:sz w:val="22"/>
        </w:rPr>
        <w:t xml:space="preserve"> </w:t>
      </w:r>
      <w:r w:rsidR="00401C36">
        <w:rPr>
          <w:rFonts w:ascii="Arial" w:hAnsi="Arial" w:cs="Arial" w:hint="eastAsia"/>
          <w:sz w:val="22"/>
        </w:rPr>
        <w:t>were</w:t>
      </w:r>
      <w:r w:rsidR="00C372DE" w:rsidRPr="00393DBF">
        <w:rPr>
          <w:rFonts w:ascii="Arial" w:hAnsi="Arial" w:cs="Arial"/>
          <w:sz w:val="22"/>
        </w:rPr>
        <w:t xml:space="preserve"> deposited in the </w:t>
      </w:r>
      <w:r w:rsidR="00401C36">
        <w:rPr>
          <w:rFonts w:ascii="Arial" w:hAnsi="Arial" w:cs="Arial" w:hint="eastAsia"/>
          <w:sz w:val="22"/>
        </w:rPr>
        <w:t>Gene</w:t>
      </w:r>
      <w:r w:rsidR="00401C36">
        <w:rPr>
          <w:rFonts w:ascii="Arial" w:hAnsi="Arial" w:cs="Arial"/>
          <w:sz w:val="22"/>
        </w:rPr>
        <w:t xml:space="preserve"> Expression Omnibus (GEO) database under the accession </w:t>
      </w:r>
      <w:commentRangeStart w:id="106"/>
      <w:r w:rsidR="00401C36" w:rsidRPr="00401C36">
        <w:rPr>
          <w:rFonts w:ascii="Arial" w:hAnsi="Arial" w:cs="Arial"/>
          <w:sz w:val="22"/>
          <w:highlight w:val="yellow"/>
        </w:rPr>
        <w:t>GSEXXXXXX</w:t>
      </w:r>
      <w:commentRangeEnd w:id="106"/>
      <w:r w:rsidR="000F21A8">
        <w:rPr>
          <w:rStyle w:val="CommentReference"/>
        </w:rPr>
        <w:commentReference w:id="106"/>
      </w:r>
      <w:r w:rsidR="00401C36">
        <w:rPr>
          <w:rFonts w:ascii="Arial" w:hAnsi="Arial" w:cs="Arial"/>
          <w:sz w:val="22"/>
        </w:rPr>
        <w:t>.</w:t>
      </w:r>
    </w:p>
    <w:p w14:paraId="51AC1BD4" w14:textId="06B3A419"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6C6E93">
        <w:rPr>
          <w:rFonts w:ascii="Arial" w:hAnsi="Arial" w:cs="Arial"/>
          <w:sz w:val="22"/>
        </w:rPr>
        <w:instrText xml:space="preserve"> ADDIN EN.CITE &lt;EndNote&gt;&lt;Cite&gt;&lt;Author&gt;Martin&lt;/Author&gt;&lt;Year&gt;2011&lt;/Year&gt;&lt;RecNum&gt;43&lt;/RecNum&gt;&lt;DisplayText&gt;(39)&lt;/DisplayText&gt;&lt;record&gt;&lt;rec-number&gt;43&lt;/rec-number&gt;&lt;foreign-keys&gt;&lt;key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6C6E93">
        <w:rPr>
          <w:rFonts w:ascii="Arial" w:hAnsi="Arial" w:cs="Arial"/>
          <w:noProof/>
          <w:sz w:val="22"/>
        </w:rPr>
        <w:t>(39)</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6C6E93">
        <w:rPr>
          <w:rFonts w:ascii="Arial" w:hAnsi="Arial" w:cs="Arial"/>
          <w:sz w:val="22"/>
        </w:rPr>
        <w:instrText xml:space="preserve"> ADDIN EN.CITE &lt;EndNote&gt;&lt;Cite&gt;&lt;Author&gt;Krueger&lt;/Author&gt;&lt;Year&gt;2011&lt;/Year&gt;&lt;RecNum&gt;44&lt;/RecNum&gt;&lt;DisplayText&gt;(40)&lt;/DisplayText&gt;&lt;record&gt;&lt;rec-number&gt;44&lt;/rec-number&gt;&lt;foreign-keys&gt;&lt;key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6C6E93">
        <w:rPr>
          <w:rFonts w:ascii="Arial" w:hAnsi="Arial" w:cs="Arial"/>
          <w:noProof/>
          <w:sz w:val="22"/>
        </w:rPr>
        <w:t>(40)</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1"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w:t>
      </w:r>
      <w:r w:rsidR="00BE3FF6" w:rsidRPr="00393DBF">
        <w:rPr>
          <w:rFonts w:ascii="Arial" w:hAnsi="Arial" w:cs="Arial"/>
          <w:sz w:val="22"/>
          <w:vertAlign w:val="subscript"/>
        </w:rPr>
        <w:t>i</w:t>
      </w:r>
      <w:r w:rsidR="00BE3FF6" w:rsidRPr="00393DBF">
        <w:rPr>
          <w:rFonts w:ascii="Arial" w:hAnsi="Arial" w:cs="Arial"/>
          <w:sz w:val="22"/>
        </w:rPr>
        <w:t>/(m</w:t>
      </w:r>
      <w:r w:rsidR="00BE3FF6" w:rsidRPr="00393DBF">
        <w:rPr>
          <w:rFonts w:ascii="Arial" w:hAnsi="Arial" w:cs="Arial"/>
          <w:sz w:val="22"/>
          <w:vertAlign w:val="subscript"/>
        </w:rPr>
        <w:t>i</w:t>
      </w:r>
      <w:r w:rsidR="00BE3FF6" w:rsidRPr="00393DBF">
        <w:rPr>
          <w:rFonts w:ascii="Arial" w:hAnsi="Arial" w:cs="Arial"/>
          <w:sz w:val="22"/>
        </w:rPr>
        <w:t xml:space="preserve"> + u</w:t>
      </w:r>
      <w:r w:rsidR="00BE3FF6" w:rsidRPr="00393DBF">
        <w:rPr>
          <w:rFonts w:ascii="Arial" w:hAnsi="Arial" w:cs="Arial"/>
          <w:sz w:val="22"/>
          <w:vertAlign w:val="subscript"/>
        </w:rPr>
        <w:t>i</w:t>
      </w:r>
      <w:r w:rsidR="00BE0791" w:rsidRPr="00393DBF">
        <w:rPr>
          <w:rStyle w:val="fontstyle01"/>
          <w:rFonts w:ascii="Arial" w:hAnsi="Arial" w:cs="Arial"/>
          <w:sz w:val="22"/>
          <w:szCs w:val="22"/>
        </w:rPr>
        <w:t xml:space="preserve">), </w:t>
      </w:r>
      <w:r w:rsidR="00BE0791" w:rsidRPr="00393DBF">
        <w:rPr>
          <w:rFonts w:ascii="Arial" w:hAnsi="Arial" w:cs="Arial"/>
          <w:sz w:val="22"/>
        </w:rPr>
        <w:t>where m</w:t>
      </w:r>
      <w:r w:rsidR="00BE0791" w:rsidRPr="00393DBF">
        <w:rPr>
          <w:rFonts w:ascii="Arial" w:hAnsi="Arial" w:cs="Arial"/>
          <w:sz w:val="22"/>
          <w:vertAlign w:val="subscript"/>
        </w:rPr>
        <w:t>i</w:t>
      </w:r>
      <w:r w:rsidR="00BE0791" w:rsidRPr="00393DBF">
        <w:rPr>
          <w:rFonts w:ascii="Arial" w:hAnsi="Arial" w:cs="Arial"/>
          <w:sz w:val="22"/>
        </w:rPr>
        <w:t xml:space="preserve"> </w:t>
      </w:r>
      <w:r w:rsidR="007E50E5" w:rsidRPr="00393DBF">
        <w:rPr>
          <w:rFonts w:ascii="Arial" w:hAnsi="Arial" w:cs="Arial"/>
          <w:sz w:val="22"/>
        </w:rPr>
        <w:t>was defined as the number of methylated cytosines and u</w:t>
      </w:r>
      <w:r w:rsidR="007E50E5" w:rsidRPr="00393DBF">
        <w:rPr>
          <w:rFonts w:ascii="Arial" w:hAnsi="Arial" w:cs="Arial"/>
          <w:sz w:val="22"/>
          <w:vertAlign w:val="subscript"/>
        </w:rPr>
        <w:t>i</w:t>
      </w:r>
      <w:r w:rsidR="007E50E5" w:rsidRPr="00393DBF">
        <w:rPr>
          <w:rStyle w:val="fontstyle01"/>
          <w:rFonts w:ascii="Arial" w:hAnsi="Arial" w:cs="Arial"/>
          <w:sz w:val="22"/>
          <w:szCs w:val="22"/>
        </w:rPr>
        <w:t xml:space="preserve"> </w:t>
      </w:r>
      <w:r w:rsidR="007E50E5" w:rsidRPr="00393DBF">
        <w:rPr>
          <w:rFonts w:ascii="Arial" w:hAnsi="Arial" w:cs="Arial"/>
          <w:sz w:val="22"/>
        </w:rPr>
        <w:t xml:space="preserve">was defined as the number of </w:t>
      </w:r>
      <w:r w:rsidR="007E50E5" w:rsidRPr="00393DBF">
        <w:rPr>
          <w:rFonts w:ascii="Arial" w:hAnsi="Arial" w:cs="Arial"/>
          <w:sz w:val="22"/>
        </w:rPr>
        <w:lastRenderedPageBreak/>
        <w:t>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4D46A2D3"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5651A5">
        <w:rPr>
          <w:rFonts w:ascii="Arial" w:hAnsi="Arial" w:cs="Arial"/>
          <w:color w:val="000000" w:themeColor="text1"/>
          <w:sz w:val="22"/>
        </w:rPr>
        <w:t>, respectively</w:t>
      </w:r>
      <w:r>
        <w:rPr>
          <w:rFonts w:ascii="Arial" w:hAnsi="Arial" w:cs="Arial"/>
          <w:color w:val="000000" w:themeColor="text1"/>
          <w:sz w:val="22"/>
        </w:rPr>
        <w:t xml:space="preserve">. For each size, the average methylation level for each region from autosome were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714C9EC0" w:rsidR="001E028C" w:rsidRPr="00393DBF" w:rsidRDefault="00490D13" w:rsidP="000818AC">
      <w:pPr>
        <w:spacing w:before="240"/>
        <w:rPr>
          <w:rFonts w:ascii="Arial" w:hAnsi="Arial" w:cs="Arial"/>
          <w:color w:val="000000" w:themeColor="text1"/>
          <w:sz w:val="22"/>
        </w:rPr>
      </w:pPr>
      <w:bookmarkStart w:id="107" w:name="OLE_LINK4"/>
      <w:r w:rsidRPr="00393DBF">
        <w:rPr>
          <w:rFonts w:ascii="Arial" w:hAnsi="Arial" w:cs="Arial"/>
          <w:color w:val="000000" w:themeColor="text1"/>
          <w:sz w:val="22"/>
        </w:rPr>
        <w:t>A random</w:t>
      </w:r>
      <w:r w:rsidR="003913B6" w:rsidRPr="00393DBF">
        <w:rPr>
          <w:rFonts w:ascii="Arial" w:hAnsi="Arial" w:cs="Arial"/>
          <w:color w:val="000000" w:themeColor="text1"/>
          <w:sz w:val="22"/>
        </w:rPr>
        <w:t>ly</w:t>
      </w:r>
      <w:bookmarkEnd w:id="107"/>
      <w:r w:rsidRPr="00393DBF">
        <w:rPr>
          <w:rFonts w:ascii="Arial" w:hAnsi="Arial" w:cs="Arial"/>
          <w:color w:val="000000" w:themeColor="text1"/>
          <w:sz w:val="22"/>
        </w:rPr>
        <w:t xml:space="preserve"> sampling method was used to obtain low depth WGBS for 5 medium WGBS of cell-free DNA.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from autosome</w:t>
      </w:r>
      <w:r w:rsidR="001016BF" w:rsidRPr="00393DBF">
        <w:rPr>
          <w:rFonts w:ascii="Arial" w:hAnsi="Arial" w:cs="Arial"/>
          <w:color w:val="000000" w:themeColor="text1"/>
          <w:sz w:val="22"/>
        </w:rPr>
        <w:t xml:space="preserve"> </w:t>
      </w:r>
      <w:r w:rsidR="006603CF" w:rsidRPr="00393DBF">
        <w:rPr>
          <w:rFonts w:ascii="Arial" w:hAnsi="Arial" w:cs="Arial"/>
          <w:color w:val="000000" w:themeColor="text1"/>
          <w:sz w:val="22"/>
        </w:rPr>
        <w:t>were calculated</w:t>
      </w:r>
      <w:r w:rsidR="00D931B8" w:rsidRPr="00393DBF">
        <w:rPr>
          <w:rFonts w:ascii="Arial" w:hAnsi="Arial" w:cs="Arial"/>
          <w:color w:val="000000" w:themeColor="text1"/>
          <w:sz w:val="22"/>
        </w:rPr>
        <w:t xml:space="preserve"> and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of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this re-sampling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for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For each re-sampling, 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100 randomly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 xml:space="preserve">sampling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100 extraction</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557DCADF"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FF7A0A">
        <w:rPr>
          <w:rFonts w:ascii="Arial" w:hAnsi="Arial" w:cs="Arial"/>
          <w:noProof/>
          <w:sz w:val="22"/>
        </w:rPr>
        <w:t>(18)</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of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1E028C" w:rsidRPr="000818AC">
        <w:rPr>
          <w:rFonts w:ascii="Arial" w:hAnsi="Arial" w:cs="Arial"/>
          <w:sz w:val="22"/>
        </w:rPr>
        <w:t>of the healthy individuals.</w:t>
      </w:r>
      <w:r w:rsidR="002955FB" w:rsidRPr="000818AC">
        <w:rPr>
          <w:rFonts w:ascii="Arial" w:hAnsi="Arial" w:cs="Arial"/>
          <w:sz w:val="22"/>
        </w:rPr>
        <w:t xml:space="preserve"> Then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was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0873BE13"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enerated using R package methylK</w:t>
      </w:r>
      <w:r w:rsidRPr="00393DBF">
        <w:rPr>
          <w:rFonts w:ascii="Arial" w:hAnsi="Arial" w:cs="Arial"/>
          <w:sz w:val="22"/>
        </w:rPr>
        <w:t>it.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healthy group</w:t>
      </w:r>
      <w:r w:rsidRPr="00393DBF">
        <w:rPr>
          <w:rFonts w:ascii="Arial" w:hAnsi="Arial" w:cs="Arial"/>
          <w:sz w:val="22"/>
        </w:rPr>
        <w:t xml:space="preserve"> was performed by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Hochberg and Benjamini. The CpG sites were considered differentially, if the Benjamini Hochberg corrected P value ≤ 0.05 and the </w:t>
      </w:r>
      <w:bookmarkStart w:id="108" w:name="OLE_LINK5"/>
      <w:bookmarkStart w:id="109" w:name="OLE_LINK6"/>
      <w:bookmarkStart w:id="110" w:name="OLE_LINK7"/>
      <w:r w:rsidRPr="00393DBF">
        <w:rPr>
          <w:rFonts w:ascii="Arial" w:hAnsi="Arial" w:cs="Arial"/>
          <w:sz w:val="22"/>
        </w:rPr>
        <w:t>methylation level difference</w:t>
      </w:r>
      <w:bookmarkEnd w:id="108"/>
      <w:bookmarkEnd w:id="109"/>
      <w:bookmarkEnd w:id="110"/>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6D891D1B"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6C6E93">
        <w:rPr>
          <w:rFonts w:ascii="Arial" w:hAnsi="Arial" w:cs="Arial"/>
          <w:noProof/>
          <w:sz w:val="22"/>
        </w:rPr>
        <w:t>(26, 29-34)</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 xml:space="preserve">We extracted CpG within the 100 bp upstream or downstream of HBV integration sites. Only autosomal CpGs and CpGs with depth over 5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Then the percentage of hypo-CpGs was calculated.</w:t>
      </w:r>
      <w:r w:rsidR="00B419C9" w:rsidRPr="000818AC">
        <w:rPr>
          <w:rFonts w:ascii="Arial" w:hAnsi="Arial" w:cs="Arial"/>
          <w:sz w:val="22"/>
        </w:rPr>
        <w:t xml:space="preserve"> Average methylation level of the CpGs within the 100bp of the HBV integration sites.</w:t>
      </w:r>
      <w:r w:rsidR="00B419C9" w:rsidRPr="00393DBF">
        <w:rPr>
          <w:rFonts w:ascii="Arial" w:hAnsi="Arial" w:cs="Arial"/>
          <w:sz w:val="22"/>
        </w:rPr>
        <w:t xml:space="preserve"> </w:t>
      </w:r>
      <w:r w:rsidR="0059528A" w:rsidRPr="00393DBF">
        <w:rPr>
          <w:rFonts w:ascii="Arial" w:hAnsi="Arial" w:cs="Arial"/>
          <w:sz w:val="22"/>
        </w:rPr>
        <w:t xml:space="preserve">For each sample, the </w:t>
      </w:r>
      <w:r w:rsidR="0059528A" w:rsidRPr="00393DBF">
        <w:rPr>
          <w:rFonts w:ascii="Arial" w:hAnsi="Arial" w:cs="Arial"/>
          <w:sz w:val="22"/>
        </w:rPr>
        <w:lastRenderedPageBreak/>
        <w:t xml:space="preserve">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cytosines divided by the number of methylated cytosines within the 100bp of the HBV integration sites.</w:t>
      </w:r>
    </w:p>
    <w:p w14:paraId="5C689294" w14:textId="6BB01C1A" w:rsidR="00BA6D10" w:rsidRPr="00393DBF" w:rsidRDefault="00BA6D10" w:rsidP="00BA6D10">
      <w:pPr>
        <w:pStyle w:val="Heading3"/>
      </w:pPr>
      <w:r>
        <w:t>Analysis for ROC curves</w:t>
      </w:r>
      <w:r w:rsidRPr="00393DBF" w:rsidDel="009205F2">
        <w:t xml:space="preserve"> </w:t>
      </w:r>
    </w:p>
    <w:p w14:paraId="041B16EC" w14:textId="60BF300D" w:rsidR="0068686A" w:rsidRDefault="00F0678C" w:rsidP="009B299B">
      <w:pPr>
        <w:spacing w:before="240"/>
        <w:rPr>
          <w:rFonts w:ascii="Arial" w:hAnsi="Arial" w:cs="Arial"/>
          <w:sz w:val="22"/>
        </w:rPr>
      </w:pPr>
      <w:r>
        <w:rPr>
          <w:rFonts w:ascii="Arial" w:hAnsi="Arial" w:cs="Arial"/>
          <w:sz w:val="22"/>
        </w:rPr>
        <w:t xml:space="preserve">Analysis of </w:t>
      </w:r>
      <w:r w:rsidRPr="00F0678C">
        <w:rPr>
          <w:rFonts w:ascii="Arial" w:hAnsi="Arial" w:cs="Arial"/>
          <w:sz w:val="22"/>
        </w:rPr>
        <w:t>receiver operating characteristics (ROC) curves</w:t>
      </w:r>
      <w:r>
        <w:rPr>
          <w:rFonts w:ascii="Arial" w:hAnsi="Arial" w:cs="Arial"/>
          <w:sz w:val="22"/>
        </w:rPr>
        <w:t xml:space="preserve"> w</w:t>
      </w:r>
      <w:r w:rsidR="00340496">
        <w:rPr>
          <w:rFonts w:ascii="Arial" w:hAnsi="Arial" w:cs="Arial"/>
          <w:sz w:val="22"/>
        </w:rPr>
        <w:t>as constructed using R package pROC</w:t>
      </w:r>
      <w:r w:rsidR="00180BA9">
        <w:rPr>
          <w:rFonts w:ascii="Arial" w:hAnsi="Arial" w:cs="Arial"/>
          <w:sz w:val="22"/>
        </w:rPr>
        <w:fldChar w:fldCharType="begin"/>
      </w:r>
      <w:r w:rsidR="006C6E93">
        <w:rPr>
          <w:rFonts w:ascii="Arial" w:hAnsi="Arial" w:cs="Arial"/>
          <w:sz w:val="22"/>
        </w:rPr>
        <w:instrText xml:space="preserve"> ADDIN EN.CITE &lt;EndNote&gt;&lt;Cite&gt;&lt;Author&gt;Robin&lt;/Author&gt;&lt;Year&gt;2011&lt;/Year&gt;&lt;RecNum&gt;50&lt;/RecNum&gt;&lt;DisplayText&gt;(41)&lt;/DisplayText&gt;&lt;record&gt;&lt;rec-number&gt;50&lt;/rec-number&gt;&lt;foreign-keys&gt;&lt;key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180BA9">
        <w:rPr>
          <w:rFonts w:ascii="Arial" w:hAnsi="Arial" w:cs="Arial"/>
          <w:sz w:val="22"/>
        </w:rPr>
        <w:fldChar w:fldCharType="separate"/>
      </w:r>
      <w:r w:rsidR="006C6E93">
        <w:rPr>
          <w:rFonts w:ascii="Arial" w:hAnsi="Arial" w:cs="Arial"/>
          <w:noProof/>
          <w:sz w:val="22"/>
        </w:rPr>
        <w:t>(41)</w:t>
      </w:r>
      <w:r w:rsidR="00180BA9">
        <w:rPr>
          <w:rFonts w:ascii="Arial" w:hAnsi="Arial" w:cs="Arial"/>
          <w:sz w:val="22"/>
        </w:rPr>
        <w:fldChar w:fldCharType="end"/>
      </w:r>
      <w:r w:rsidR="00340496">
        <w:rPr>
          <w:rFonts w:ascii="Arial" w:hAnsi="Arial" w:cs="Arial"/>
          <w:sz w:val="22"/>
        </w:rPr>
        <w:t>.</w:t>
      </w:r>
      <w:r>
        <w:rPr>
          <w:rFonts w:ascii="Arial" w:hAnsi="Arial" w:cs="Arial"/>
          <w:sz w:val="22"/>
        </w:rPr>
        <w:t xml:space="preserve"> </w:t>
      </w:r>
      <w:r w:rsidR="00F31222">
        <w:rPr>
          <w:rFonts w:ascii="Arial" w:hAnsi="Arial" w:cs="Arial"/>
          <w:sz w:val="22"/>
        </w:rPr>
        <w:t xml:space="preserve">The </w:t>
      </w:r>
      <w:r w:rsidR="00F31222" w:rsidRPr="00F31222">
        <w:rPr>
          <w:rFonts w:ascii="Arial" w:hAnsi="Arial" w:cs="Arial"/>
          <w:sz w:val="22"/>
        </w:rPr>
        <w:t>optimal</w:t>
      </w:r>
      <w:r w:rsidR="00F31222">
        <w:rPr>
          <w:rFonts w:ascii="Arial" w:hAnsi="Arial" w:cs="Arial"/>
          <w:sz w:val="22"/>
        </w:rPr>
        <w:t xml:space="preserve"> cutoff </w:t>
      </w:r>
      <w:r w:rsidR="0003139B">
        <w:rPr>
          <w:rFonts w:ascii="Arial" w:hAnsi="Arial" w:cs="Arial"/>
          <w:sz w:val="22"/>
        </w:rPr>
        <w:t xml:space="preserve">was determined using the </w:t>
      </w:r>
      <w:r w:rsidR="00BB6F9E">
        <w:rPr>
          <w:rFonts w:ascii="Arial" w:hAnsi="Arial" w:cs="Arial"/>
          <w:sz w:val="22"/>
        </w:rPr>
        <w:t>“</w:t>
      </w:r>
      <w:r w:rsidR="0003139B">
        <w:rPr>
          <w:rFonts w:ascii="Arial" w:hAnsi="Arial" w:cs="Arial"/>
          <w:sz w:val="22"/>
        </w:rPr>
        <w:t>coords</w:t>
      </w:r>
      <w:r w:rsidR="00BB6F9E">
        <w:rPr>
          <w:rFonts w:ascii="Arial" w:hAnsi="Arial" w:cs="Arial"/>
          <w:sz w:val="22"/>
        </w:rPr>
        <w:t>"</w:t>
      </w:r>
      <w:r w:rsidR="0003139B">
        <w:rPr>
          <w:rFonts w:ascii="Arial" w:hAnsi="Arial" w:cs="Arial"/>
          <w:sz w:val="22"/>
        </w:rPr>
        <w:t xml:space="preserve"> function. </w:t>
      </w:r>
      <w:r w:rsidR="0003139B" w:rsidRPr="0003139B">
        <w:rPr>
          <w:rFonts w:ascii="Arial" w:hAnsi="Arial" w:cs="Arial"/>
          <w:sz w:val="22"/>
        </w:rPr>
        <w:t xml:space="preserve">The optimal cut-off </w:t>
      </w:r>
      <w:r w:rsidR="0003139B">
        <w:rPr>
          <w:rFonts w:ascii="Arial" w:hAnsi="Arial" w:cs="Arial"/>
          <w:sz w:val="22"/>
        </w:rPr>
        <w:t>was</w:t>
      </w:r>
      <w:r w:rsidR="0003139B" w:rsidRPr="0003139B">
        <w:rPr>
          <w:rFonts w:ascii="Arial" w:hAnsi="Arial" w:cs="Arial"/>
          <w:sz w:val="22"/>
        </w:rPr>
        <w:t xml:space="preserve"> the threshold that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9B299B">
      <w:pPr>
        <w:spacing w:before="240"/>
        <w:rPr>
          <w:rFonts w:ascii="Arial" w:hAnsi="Arial" w:cs="Arial"/>
          <w:sz w:val="22"/>
        </w:rPr>
      </w:pPr>
    </w:p>
    <w:p w14:paraId="7D96CFA4" w14:textId="50345E86"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3004CD34"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del w:id="111" w:author="Guo, Shicheng" w:date="2019-04-09T12:47:00Z">
        <w:r w:rsidR="003C7B6B" w:rsidRPr="003C7B6B" w:rsidDel="00AF15D7">
          <w:rPr>
            <w:rFonts w:ascii="Arial" w:hAnsi="Arial" w:cs="Arial"/>
            <w:sz w:val="22"/>
          </w:rPr>
          <w:delText>2014CB542006</w:delText>
        </w:r>
        <w:r w:rsidR="003C7B6B" w:rsidRPr="003C7B6B" w:rsidDel="00AF15D7">
          <w:delText xml:space="preserve"> </w:delText>
        </w:r>
        <w:r w:rsidR="003C7B6B" w:rsidRPr="003C7B6B" w:rsidDel="00AF15D7">
          <w:rPr>
            <w:rFonts w:ascii="Arial" w:hAnsi="Arial" w:cs="Arial"/>
            <w:sz w:val="22"/>
          </w:rPr>
          <w:delText>)</w:delText>
        </w:r>
      </w:del>
      <w:ins w:id="112" w:author="Guo, Shicheng" w:date="2019-04-09T12:47:00Z">
        <w:r w:rsidR="00AF15D7" w:rsidRPr="003C7B6B">
          <w:rPr>
            <w:rFonts w:ascii="Arial" w:hAnsi="Arial" w:cs="Arial"/>
            <w:sz w:val="22"/>
          </w:rPr>
          <w:t>2014CB542006</w:t>
        </w:r>
        <w:r w:rsidR="00AF15D7" w:rsidRPr="003C7B6B">
          <w:t>)</w:t>
        </w:r>
      </w:ins>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7B03C5F1" w:rsidR="00411D7A" w:rsidRPr="00485A7C" w:rsidRDefault="003E09C7" w:rsidP="00485A7C">
      <w:pPr>
        <w:spacing w:before="240"/>
        <w:rPr>
          <w:rFonts w:ascii="Arial" w:hAnsi="Arial" w:cs="Arial"/>
          <w:sz w:val="22"/>
        </w:rPr>
      </w:pPr>
      <w:ins w:id="113" w:author="Microsoft Office 用户" w:date="2019-04-10T00:47:00Z">
        <w:r w:rsidRPr="00F96D12">
          <w:rPr>
            <w:rFonts w:ascii="Arial" w:hAnsi="Arial" w:cs="Arial"/>
            <w:sz w:val="22"/>
            <w:rPrChange w:id="114" w:author="Guo, Shicheng" w:date="2019-04-09T12:44:00Z">
              <w:rPr>
                <w:rFonts w:ascii="Arial" w:hAnsi="Arial" w:cs="Arial"/>
                <w:sz w:val="22"/>
                <w:highlight w:val="yellow"/>
              </w:rPr>
            </w:rPrChange>
          </w:rPr>
          <w:t xml:space="preserve">HZ, </w:t>
        </w:r>
      </w:ins>
      <w:ins w:id="115" w:author="Microsoft Office 用户" w:date="2019-04-10T00:54:00Z">
        <w:r w:rsidR="001A7511" w:rsidRPr="00F96D12">
          <w:rPr>
            <w:rFonts w:ascii="Arial" w:hAnsi="Arial" w:cs="Arial"/>
            <w:sz w:val="22"/>
            <w:rPrChange w:id="116" w:author="Guo, Shicheng" w:date="2019-04-09T12:44:00Z">
              <w:rPr>
                <w:rFonts w:ascii="Arial" w:hAnsi="Arial" w:cs="Arial"/>
                <w:sz w:val="22"/>
                <w:highlight w:val="yellow"/>
              </w:rPr>
            </w:rPrChange>
          </w:rPr>
          <w:t xml:space="preserve">and </w:t>
        </w:r>
      </w:ins>
      <w:commentRangeStart w:id="117"/>
      <w:r w:rsidR="00637638" w:rsidRPr="00F96D12">
        <w:rPr>
          <w:rFonts w:ascii="Arial" w:hAnsi="Arial" w:cs="Arial"/>
          <w:sz w:val="22"/>
          <w:rPrChange w:id="118" w:author="Guo, Shicheng" w:date="2019-04-09T12:44:00Z">
            <w:rPr>
              <w:rFonts w:ascii="Arial" w:hAnsi="Arial" w:cs="Arial"/>
              <w:sz w:val="22"/>
              <w:highlight w:val="yellow"/>
            </w:rPr>
          </w:rPrChange>
        </w:rPr>
        <w:t>S</w:t>
      </w:r>
      <w:ins w:id="119" w:author="Microsoft Office 用户" w:date="2019-04-10T00:47:00Z">
        <w:r w:rsidR="001A7511" w:rsidRPr="00F96D12">
          <w:rPr>
            <w:rFonts w:ascii="Arial" w:hAnsi="Arial" w:cs="Arial"/>
            <w:sz w:val="22"/>
            <w:rPrChange w:id="120" w:author="Guo, Shicheng" w:date="2019-04-09T12:44:00Z">
              <w:rPr>
                <w:rFonts w:ascii="Arial" w:hAnsi="Arial" w:cs="Arial"/>
                <w:sz w:val="22"/>
                <w:highlight w:val="yellow"/>
              </w:rPr>
            </w:rPrChange>
          </w:rPr>
          <w:t>G</w:t>
        </w:r>
      </w:ins>
      <w:del w:id="121" w:author="Microsoft Office 用户" w:date="2019-04-10T00:47:00Z">
        <w:r w:rsidR="00637638" w:rsidRPr="00F96D12" w:rsidDel="003E09C7">
          <w:rPr>
            <w:rFonts w:ascii="Arial" w:hAnsi="Arial" w:cs="Arial"/>
            <w:sz w:val="22"/>
            <w:rPrChange w:id="122" w:author="Guo, Shicheng" w:date="2019-04-09T12:44:00Z">
              <w:rPr>
                <w:rFonts w:ascii="Arial" w:hAnsi="Arial" w:cs="Arial"/>
                <w:sz w:val="22"/>
                <w:highlight w:val="yellow"/>
              </w:rPr>
            </w:rPrChange>
          </w:rPr>
          <w:delText>G</w:delText>
        </w:r>
      </w:del>
      <w:r w:rsidR="00637638" w:rsidRPr="00F96D12">
        <w:rPr>
          <w:rFonts w:ascii="Arial" w:hAnsi="Arial" w:cs="Arial"/>
          <w:sz w:val="22"/>
          <w:rPrChange w:id="123" w:author="Guo, Shicheng" w:date="2019-04-09T12:44:00Z">
            <w:rPr>
              <w:rFonts w:ascii="Arial" w:hAnsi="Arial" w:cs="Arial"/>
              <w:sz w:val="22"/>
              <w:highlight w:val="yellow"/>
            </w:rPr>
          </w:rPrChange>
        </w:rPr>
        <w:t xml:space="preserve"> performed analyses, </w:t>
      </w:r>
      <w:ins w:id="124" w:author="Microsoft Office 用户" w:date="2019-04-10T00:48:00Z">
        <w:r w:rsidRPr="00F96D12">
          <w:rPr>
            <w:rFonts w:ascii="Arial" w:hAnsi="Arial" w:cs="Arial"/>
            <w:sz w:val="22"/>
            <w:rPrChange w:id="125" w:author="Guo, Shicheng" w:date="2019-04-09T12:44:00Z">
              <w:rPr>
                <w:rFonts w:ascii="Arial" w:hAnsi="Arial" w:cs="Arial"/>
                <w:sz w:val="22"/>
                <w:highlight w:val="yellow"/>
              </w:rPr>
            </w:rPrChange>
          </w:rPr>
          <w:t xml:space="preserve">developed analysis methods and power calculations, </w:t>
        </w:r>
      </w:ins>
      <w:r w:rsidR="00637638" w:rsidRPr="00F96D12">
        <w:rPr>
          <w:rFonts w:ascii="Arial" w:hAnsi="Arial" w:cs="Arial"/>
          <w:sz w:val="22"/>
          <w:rPrChange w:id="126" w:author="Guo, Shicheng" w:date="2019-04-09T12:44:00Z">
            <w:rPr>
              <w:rFonts w:ascii="Arial" w:hAnsi="Arial" w:cs="Arial"/>
              <w:sz w:val="22"/>
              <w:highlight w:val="yellow"/>
            </w:rPr>
          </w:rPrChange>
        </w:rPr>
        <w:t xml:space="preserve">interpreted results, </w:t>
      </w:r>
      <w:del w:id="127" w:author="Microsoft Office 用户" w:date="2019-04-10T00:54:00Z">
        <w:r w:rsidR="00637638" w:rsidRPr="00F96D12" w:rsidDel="001A7511">
          <w:rPr>
            <w:rFonts w:ascii="Arial" w:hAnsi="Arial" w:cs="Arial"/>
            <w:sz w:val="22"/>
            <w:rPrChange w:id="128" w:author="Guo, Shicheng" w:date="2019-04-09T12:44:00Z">
              <w:rPr>
                <w:rFonts w:ascii="Arial" w:hAnsi="Arial" w:cs="Arial"/>
                <w:sz w:val="22"/>
                <w:highlight w:val="yellow"/>
              </w:rPr>
            </w:rPrChange>
          </w:rPr>
          <w:delText xml:space="preserve">designed the functional experiments, </w:delText>
        </w:r>
      </w:del>
      <w:r w:rsidR="00637638" w:rsidRPr="00F96D12">
        <w:rPr>
          <w:rFonts w:ascii="Arial" w:hAnsi="Arial" w:cs="Arial"/>
          <w:sz w:val="22"/>
          <w:rPrChange w:id="129" w:author="Guo, Shicheng" w:date="2019-04-09T12:44:00Z">
            <w:rPr>
              <w:rFonts w:ascii="Arial" w:hAnsi="Arial" w:cs="Arial"/>
              <w:sz w:val="22"/>
              <w:highlight w:val="yellow"/>
            </w:rPr>
          </w:rPrChange>
        </w:rPr>
        <w:t xml:space="preserve">and </w:t>
      </w:r>
      <w:del w:id="130" w:author="Microsoft Office 用户" w:date="2019-04-10T00:54:00Z">
        <w:r w:rsidR="00637638" w:rsidRPr="00F96D12" w:rsidDel="001A7511">
          <w:rPr>
            <w:rFonts w:ascii="Arial" w:hAnsi="Arial" w:cs="Arial"/>
            <w:sz w:val="22"/>
            <w:rPrChange w:id="131" w:author="Guo, Shicheng" w:date="2019-04-09T12:44:00Z">
              <w:rPr>
                <w:rFonts w:ascii="Arial" w:hAnsi="Arial" w:cs="Arial"/>
                <w:sz w:val="22"/>
                <w:highlight w:val="yellow"/>
              </w:rPr>
            </w:rPrChange>
          </w:rPr>
          <w:delText>aided in drafting</w:delText>
        </w:r>
      </w:del>
      <w:ins w:id="132" w:author="Microsoft Office 用户" w:date="2019-04-10T00:54:00Z">
        <w:r w:rsidR="001A7511" w:rsidRPr="00F96D12">
          <w:rPr>
            <w:rFonts w:ascii="Arial" w:hAnsi="Arial" w:cs="Arial"/>
            <w:sz w:val="22"/>
            <w:rPrChange w:id="133" w:author="Guo, Shicheng" w:date="2019-04-09T12:44:00Z">
              <w:rPr>
                <w:rFonts w:ascii="Arial" w:hAnsi="Arial" w:cs="Arial"/>
                <w:sz w:val="22"/>
                <w:highlight w:val="yellow"/>
              </w:rPr>
            </w:rPrChange>
          </w:rPr>
          <w:t>drafted</w:t>
        </w:r>
      </w:ins>
      <w:r w:rsidR="00637638" w:rsidRPr="00F96D12">
        <w:rPr>
          <w:rFonts w:ascii="Arial" w:hAnsi="Arial" w:cs="Arial"/>
          <w:sz w:val="22"/>
          <w:rPrChange w:id="134" w:author="Guo, Shicheng" w:date="2019-04-09T12:44:00Z">
            <w:rPr>
              <w:rFonts w:ascii="Arial" w:hAnsi="Arial" w:cs="Arial"/>
              <w:sz w:val="22"/>
              <w:highlight w:val="yellow"/>
            </w:rPr>
          </w:rPrChange>
        </w:rPr>
        <w:t xml:space="preserve"> the manuscript.</w:t>
      </w:r>
      <w:ins w:id="135" w:author="Microsoft Office 用户" w:date="2019-04-10T00:50:00Z">
        <w:r w:rsidRPr="00F96D12">
          <w:rPr>
            <w:rFonts w:ascii="Arial" w:hAnsi="Arial" w:cs="Arial"/>
            <w:sz w:val="22"/>
            <w:rPrChange w:id="136" w:author="Guo, Shicheng" w:date="2019-04-09T12:44:00Z">
              <w:rPr>
                <w:rFonts w:ascii="Arial" w:hAnsi="Arial" w:cs="Arial"/>
                <w:sz w:val="22"/>
                <w:highlight w:val="yellow"/>
              </w:rPr>
            </w:rPrChange>
          </w:rPr>
          <w:t xml:space="preserve"> PD enrolled patients and </w:t>
        </w:r>
      </w:ins>
      <w:ins w:id="137" w:author="Microsoft Office 用户" w:date="2019-04-10T00:51:00Z">
        <w:r w:rsidRPr="00F96D12">
          <w:rPr>
            <w:rFonts w:ascii="Arial" w:hAnsi="Arial" w:cs="Arial"/>
            <w:sz w:val="22"/>
            <w:rPrChange w:id="138" w:author="Guo, Shicheng" w:date="2019-04-09T12:44:00Z">
              <w:rPr>
                <w:rFonts w:ascii="Arial" w:hAnsi="Arial" w:cs="Arial"/>
                <w:sz w:val="22"/>
                <w:highlight w:val="yellow"/>
              </w:rPr>
            </w:rPrChange>
          </w:rPr>
          <w:t>collected</w:t>
        </w:r>
      </w:ins>
      <w:ins w:id="139" w:author="Microsoft Office 用户" w:date="2019-04-10T00:55:00Z">
        <w:r w:rsidR="001A7511" w:rsidRPr="00F96D12">
          <w:rPr>
            <w:rFonts w:ascii="Arial" w:hAnsi="Arial" w:cs="Arial"/>
            <w:sz w:val="22"/>
            <w:rPrChange w:id="140" w:author="Guo, Shicheng" w:date="2019-04-09T12:44:00Z">
              <w:rPr>
                <w:rFonts w:ascii="Arial" w:hAnsi="Arial" w:cs="Arial"/>
                <w:sz w:val="22"/>
                <w:highlight w:val="yellow"/>
              </w:rPr>
            </w:rPrChange>
          </w:rPr>
          <w:t xml:space="preserve"> all</w:t>
        </w:r>
      </w:ins>
      <w:ins w:id="141" w:author="Microsoft Office 用户" w:date="2019-04-10T00:51:00Z">
        <w:r w:rsidRPr="00F96D12">
          <w:rPr>
            <w:rFonts w:ascii="Arial" w:hAnsi="Arial" w:cs="Arial"/>
            <w:sz w:val="22"/>
            <w:rPrChange w:id="142" w:author="Guo, Shicheng" w:date="2019-04-09T12:44:00Z">
              <w:rPr>
                <w:rFonts w:ascii="Arial" w:hAnsi="Arial" w:cs="Arial"/>
                <w:sz w:val="22"/>
                <w:highlight w:val="yellow"/>
              </w:rPr>
            </w:rPrChange>
          </w:rPr>
          <w:t xml:space="preserve"> the clinical information</w:t>
        </w:r>
      </w:ins>
      <w:ins w:id="143" w:author="Microsoft Office 用户" w:date="2019-04-10T00:52:00Z">
        <w:r w:rsidR="001A7511" w:rsidRPr="00F96D12">
          <w:rPr>
            <w:rFonts w:ascii="Arial" w:hAnsi="Arial" w:cs="Arial"/>
            <w:sz w:val="22"/>
            <w:rPrChange w:id="144" w:author="Guo, Shicheng" w:date="2019-04-09T12:44:00Z">
              <w:rPr>
                <w:rFonts w:ascii="Arial" w:hAnsi="Arial" w:cs="Arial"/>
                <w:sz w:val="22"/>
                <w:highlight w:val="yellow"/>
              </w:rPr>
            </w:rPrChange>
          </w:rPr>
          <w:t>.</w:t>
        </w:r>
      </w:ins>
      <w:ins w:id="145" w:author="Microsoft Office 用户" w:date="2019-04-10T00:56:00Z">
        <w:r w:rsidR="001A7511" w:rsidRPr="00F96D12">
          <w:rPr>
            <w:rFonts w:ascii="Arial" w:hAnsi="Arial" w:cs="Arial"/>
            <w:sz w:val="22"/>
            <w:rPrChange w:id="146" w:author="Guo, Shicheng" w:date="2019-04-09T12:44:00Z">
              <w:rPr>
                <w:rFonts w:ascii="Arial" w:hAnsi="Arial" w:cs="Arial"/>
                <w:sz w:val="22"/>
                <w:highlight w:val="yellow"/>
              </w:rPr>
            </w:rPrChange>
          </w:rPr>
          <w:t xml:space="preserve"> CT and JK conducted sequencing experiments.</w:t>
        </w:r>
      </w:ins>
      <w:ins w:id="147" w:author="Microsoft Office 用户" w:date="2019-04-10T00:52:00Z">
        <w:r w:rsidR="001A7511" w:rsidRPr="00F96D12">
          <w:rPr>
            <w:rFonts w:ascii="Arial" w:hAnsi="Arial" w:cs="Arial"/>
            <w:sz w:val="22"/>
            <w:rPrChange w:id="148" w:author="Guo, Shicheng" w:date="2019-04-09T12:44:00Z">
              <w:rPr>
                <w:rFonts w:ascii="Arial" w:hAnsi="Arial" w:cs="Arial"/>
                <w:sz w:val="22"/>
                <w:highlight w:val="yellow"/>
              </w:rPr>
            </w:rPrChange>
          </w:rPr>
          <w:t xml:space="preserve"> ZW collected and prepared tissue samples for sequencing analysis</w:t>
        </w:r>
      </w:ins>
      <w:ins w:id="149" w:author="Microsoft Office 用户" w:date="2019-04-10T00:55:00Z">
        <w:r w:rsidR="001A7511" w:rsidRPr="00F96D12">
          <w:rPr>
            <w:rFonts w:ascii="Arial" w:hAnsi="Arial" w:cs="Arial"/>
            <w:sz w:val="22"/>
            <w:rPrChange w:id="150" w:author="Guo, Shicheng" w:date="2019-04-09T12:44:00Z">
              <w:rPr>
                <w:rFonts w:ascii="Arial" w:hAnsi="Arial" w:cs="Arial"/>
                <w:sz w:val="22"/>
                <w:highlight w:val="yellow"/>
              </w:rPr>
            </w:rPrChange>
          </w:rPr>
          <w:t xml:space="preserve"> and collected results of clinical assays</w:t>
        </w:r>
      </w:ins>
      <w:ins w:id="151" w:author="Microsoft Office 用户" w:date="2019-04-10T00:53:00Z">
        <w:r w:rsidR="001A7511" w:rsidRPr="00F96D12">
          <w:rPr>
            <w:rFonts w:ascii="Arial" w:hAnsi="Arial" w:cs="Arial"/>
            <w:sz w:val="22"/>
            <w:rPrChange w:id="152" w:author="Guo, Shicheng" w:date="2019-04-09T12:44:00Z">
              <w:rPr>
                <w:rFonts w:ascii="Arial" w:hAnsi="Arial" w:cs="Arial"/>
                <w:sz w:val="22"/>
                <w:highlight w:val="yellow"/>
              </w:rPr>
            </w:rPrChange>
          </w:rPr>
          <w:t>.</w:t>
        </w:r>
      </w:ins>
      <w:del w:id="153" w:author="Microsoft Office 用户" w:date="2019-04-10T00:53:00Z">
        <w:r w:rsidR="00637638" w:rsidRPr="00F96D12" w:rsidDel="001A7511">
          <w:rPr>
            <w:rFonts w:ascii="Arial" w:hAnsi="Arial" w:cs="Arial"/>
            <w:sz w:val="22"/>
            <w:rPrChange w:id="154" w:author="Guo, Shicheng" w:date="2019-04-09T12:44:00Z">
              <w:rPr>
                <w:rFonts w:ascii="Arial" w:hAnsi="Arial" w:cs="Arial"/>
                <w:sz w:val="22"/>
                <w:highlight w:val="yellow"/>
              </w:rPr>
            </w:rPrChange>
          </w:rPr>
          <w:delText xml:space="preserve"> </w:delText>
        </w:r>
      </w:del>
      <w:del w:id="155" w:author="Microsoft Office 用户" w:date="2019-04-10T00:44:00Z">
        <w:r w:rsidR="00637638" w:rsidRPr="00F96D12" w:rsidDel="003E09C7">
          <w:rPr>
            <w:rFonts w:ascii="Arial" w:hAnsi="Arial" w:cs="Arial"/>
            <w:sz w:val="22"/>
            <w:rPrChange w:id="156" w:author="Guo, Shicheng" w:date="2019-04-09T12:44:00Z">
              <w:rPr>
                <w:rFonts w:ascii="Arial" w:hAnsi="Arial" w:cs="Arial"/>
                <w:sz w:val="22"/>
                <w:highlight w:val="yellow"/>
              </w:rPr>
            </w:rPrChange>
          </w:rPr>
          <w:delText xml:space="preserve">SJ </w:delText>
        </w:r>
      </w:del>
      <w:del w:id="157" w:author="Microsoft Office 用户" w:date="2019-04-10T00:56:00Z">
        <w:r w:rsidR="00637638" w:rsidRPr="00F96D12" w:rsidDel="001A7511">
          <w:rPr>
            <w:rFonts w:ascii="Arial" w:hAnsi="Arial" w:cs="Arial"/>
            <w:sz w:val="22"/>
            <w:rPrChange w:id="158" w:author="Guo, Shicheng" w:date="2019-04-09T12:44:00Z">
              <w:rPr>
                <w:rFonts w:ascii="Arial" w:hAnsi="Arial" w:cs="Arial"/>
                <w:sz w:val="22"/>
                <w:highlight w:val="yellow"/>
              </w:rPr>
            </w:rPrChange>
          </w:rPr>
          <w:delText xml:space="preserve">conducted </w:delText>
        </w:r>
      </w:del>
      <w:del w:id="159" w:author="Microsoft Office 用户" w:date="2019-04-10T00:45:00Z">
        <w:r w:rsidR="00637638" w:rsidRPr="00F96D12" w:rsidDel="003E09C7">
          <w:rPr>
            <w:rFonts w:ascii="Arial" w:hAnsi="Arial" w:cs="Arial"/>
            <w:sz w:val="22"/>
            <w:rPrChange w:id="160" w:author="Guo, Shicheng" w:date="2019-04-09T12:44:00Z">
              <w:rPr>
                <w:rFonts w:ascii="Arial" w:hAnsi="Arial" w:cs="Arial"/>
                <w:sz w:val="22"/>
                <w:highlight w:val="yellow"/>
              </w:rPr>
            </w:rPrChange>
          </w:rPr>
          <w:delText>molecular and cell biology</w:delText>
        </w:r>
      </w:del>
      <w:del w:id="161" w:author="Microsoft Office 用户" w:date="2019-04-10T00:56:00Z">
        <w:r w:rsidR="00637638" w:rsidRPr="00F96D12" w:rsidDel="001A7511">
          <w:rPr>
            <w:rFonts w:ascii="Arial" w:hAnsi="Arial" w:cs="Arial"/>
            <w:sz w:val="22"/>
            <w:rPrChange w:id="162" w:author="Guo, Shicheng" w:date="2019-04-09T12:44:00Z">
              <w:rPr>
                <w:rFonts w:ascii="Arial" w:hAnsi="Arial" w:cs="Arial"/>
                <w:sz w:val="22"/>
                <w:highlight w:val="yellow"/>
              </w:rPr>
            </w:rPrChange>
          </w:rPr>
          <w:delText xml:space="preserve"> experiments.</w:delText>
        </w:r>
      </w:del>
      <w:del w:id="163" w:author="Microsoft Office 用户" w:date="2019-04-10T00:46:00Z">
        <w:r w:rsidR="00637638" w:rsidRPr="00F96D12" w:rsidDel="003E09C7">
          <w:rPr>
            <w:rFonts w:ascii="Arial" w:hAnsi="Arial" w:cs="Arial"/>
            <w:sz w:val="22"/>
            <w:rPrChange w:id="164" w:author="Guo, Shicheng" w:date="2019-04-09T12:44:00Z">
              <w:rPr>
                <w:rFonts w:ascii="Arial" w:hAnsi="Arial" w:cs="Arial"/>
                <w:sz w:val="22"/>
                <w:highlight w:val="yellow"/>
              </w:rPr>
            </w:rPrChange>
          </w:rPr>
          <w:delText xml:space="preserve"> NE</w:delText>
        </w:r>
      </w:del>
      <w:ins w:id="165" w:author="Microsoft Office 用户" w:date="2019-04-10T00:46:00Z">
        <w:r w:rsidRPr="00F96D12">
          <w:rPr>
            <w:rFonts w:ascii="Arial" w:hAnsi="Arial" w:cs="Arial"/>
            <w:sz w:val="22"/>
            <w:rPrChange w:id="166" w:author="Guo, Shicheng" w:date="2019-04-09T12:44:00Z">
              <w:rPr>
                <w:rFonts w:ascii="Arial" w:hAnsi="Arial" w:cs="Arial"/>
                <w:sz w:val="22"/>
                <w:highlight w:val="yellow"/>
              </w:rPr>
            </w:rPrChange>
          </w:rPr>
          <w:t xml:space="preserve"> XXX</w:t>
        </w:r>
      </w:ins>
      <w:r w:rsidR="00637638" w:rsidRPr="00F96D12">
        <w:rPr>
          <w:rFonts w:ascii="Arial" w:hAnsi="Arial" w:cs="Arial"/>
          <w:sz w:val="22"/>
          <w:rPrChange w:id="167" w:author="Guo, Shicheng" w:date="2019-04-09T12:44:00Z">
            <w:rPr>
              <w:rFonts w:ascii="Arial" w:hAnsi="Arial" w:cs="Arial"/>
              <w:sz w:val="22"/>
              <w:highlight w:val="yellow"/>
            </w:rPr>
          </w:rPrChange>
        </w:rPr>
        <w:t xml:space="preserve"> interpreted results, provided </w:t>
      </w:r>
      <w:del w:id="168" w:author="Microsoft Office 用户" w:date="2019-04-10T00:45:00Z">
        <w:r w:rsidR="00637638" w:rsidRPr="00F96D12" w:rsidDel="003E09C7">
          <w:rPr>
            <w:rFonts w:ascii="Arial" w:hAnsi="Arial" w:cs="Arial"/>
            <w:sz w:val="22"/>
            <w:rPrChange w:id="169" w:author="Guo, Shicheng" w:date="2019-04-09T12:44:00Z">
              <w:rPr>
                <w:rFonts w:ascii="Arial" w:hAnsi="Arial" w:cs="Arial"/>
                <w:sz w:val="22"/>
                <w:highlight w:val="yellow"/>
              </w:rPr>
            </w:rPrChange>
          </w:rPr>
          <w:delText xml:space="preserve">hematology </w:delText>
        </w:r>
      </w:del>
      <w:ins w:id="170" w:author="Microsoft Office 用户" w:date="2019-04-10T00:45:00Z">
        <w:r w:rsidRPr="00F96D12">
          <w:rPr>
            <w:rFonts w:ascii="Arial" w:hAnsi="Arial" w:cs="Arial"/>
            <w:sz w:val="22"/>
            <w:rPrChange w:id="171" w:author="Guo, Shicheng" w:date="2019-04-09T12:44:00Z">
              <w:rPr>
                <w:rFonts w:ascii="Arial" w:hAnsi="Arial" w:cs="Arial"/>
                <w:sz w:val="22"/>
                <w:highlight w:val="yellow"/>
              </w:rPr>
            </w:rPrChange>
          </w:rPr>
          <w:t xml:space="preserve">hepatology </w:t>
        </w:r>
      </w:ins>
      <w:r w:rsidR="00637638" w:rsidRPr="00F96D12">
        <w:rPr>
          <w:rFonts w:ascii="Arial" w:hAnsi="Arial" w:cs="Arial"/>
          <w:sz w:val="22"/>
          <w:rPrChange w:id="172" w:author="Guo, Shicheng" w:date="2019-04-09T12:44:00Z">
            <w:rPr>
              <w:rFonts w:ascii="Arial" w:hAnsi="Arial" w:cs="Arial"/>
              <w:sz w:val="22"/>
              <w:highlight w:val="yellow"/>
            </w:rPr>
          </w:rPrChange>
        </w:rPr>
        <w:t xml:space="preserve">and </w:t>
      </w:r>
      <w:del w:id="173" w:author="Microsoft Office 用户" w:date="2019-04-10T00:46:00Z">
        <w:r w:rsidR="00637638" w:rsidRPr="00F96D12" w:rsidDel="003E09C7">
          <w:rPr>
            <w:rFonts w:ascii="Arial" w:hAnsi="Arial" w:cs="Arial"/>
            <w:sz w:val="22"/>
            <w:rPrChange w:id="174" w:author="Guo, Shicheng" w:date="2019-04-09T12:44:00Z">
              <w:rPr>
                <w:rFonts w:ascii="Arial" w:hAnsi="Arial" w:cs="Arial"/>
                <w:sz w:val="22"/>
                <w:highlight w:val="yellow"/>
              </w:rPr>
            </w:rPrChange>
          </w:rPr>
          <w:delText xml:space="preserve">pathway </w:delText>
        </w:r>
      </w:del>
      <w:ins w:id="175" w:author="Microsoft Office 用户" w:date="2019-04-10T00:46:00Z">
        <w:r w:rsidRPr="00F96D12">
          <w:rPr>
            <w:rFonts w:ascii="Arial" w:hAnsi="Arial" w:cs="Arial"/>
            <w:sz w:val="22"/>
            <w:rPrChange w:id="176" w:author="Guo, Shicheng" w:date="2019-04-09T12:44:00Z">
              <w:rPr>
                <w:rFonts w:ascii="Arial" w:hAnsi="Arial" w:cs="Arial"/>
                <w:sz w:val="22"/>
                <w:highlight w:val="yellow"/>
              </w:rPr>
            </w:rPrChange>
          </w:rPr>
          <w:t xml:space="preserve">liver cancer </w:t>
        </w:r>
      </w:ins>
      <w:r w:rsidR="00637638" w:rsidRPr="00F96D12">
        <w:rPr>
          <w:rFonts w:ascii="Arial" w:hAnsi="Arial" w:cs="Arial"/>
          <w:sz w:val="22"/>
          <w:rPrChange w:id="177" w:author="Guo, Shicheng" w:date="2019-04-09T12:44:00Z">
            <w:rPr>
              <w:rFonts w:ascii="Arial" w:hAnsi="Arial" w:cs="Arial"/>
              <w:sz w:val="22"/>
              <w:highlight w:val="yellow"/>
            </w:rPr>
          </w:rPrChange>
        </w:rPr>
        <w:t xml:space="preserve">expertise, reviewed and edited the manuscript. </w:t>
      </w:r>
      <w:del w:id="178" w:author="Microsoft Office 用户" w:date="2019-04-10T00:53:00Z">
        <w:r w:rsidR="00637638" w:rsidRPr="00F96D12" w:rsidDel="001A7511">
          <w:rPr>
            <w:rFonts w:ascii="Arial" w:hAnsi="Arial" w:cs="Arial"/>
            <w:sz w:val="22"/>
            <w:rPrChange w:id="179" w:author="Guo, Shicheng" w:date="2019-04-09T12:44:00Z">
              <w:rPr>
                <w:rFonts w:ascii="Arial" w:hAnsi="Arial" w:cs="Arial"/>
                <w:sz w:val="22"/>
                <w:highlight w:val="yellow"/>
              </w:rPr>
            </w:rPrChange>
          </w:rPr>
          <w:delText xml:space="preserve">MM </w:delText>
        </w:r>
      </w:del>
      <w:ins w:id="180" w:author="Microsoft Office 用户" w:date="2019-04-10T00:53:00Z">
        <w:r w:rsidR="001A7511" w:rsidRPr="00F96D12">
          <w:rPr>
            <w:rFonts w:ascii="Arial" w:hAnsi="Arial" w:cs="Arial"/>
            <w:sz w:val="22"/>
            <w:rPrChange w:id="181" w:author="Guo, Shicheng" w:date="2019-04-09T12:44:00Z">
              <w:rPr>
                <w:rFonts w:ascii="Arial" w:hAnsi="Arial" w:cs="Arial"/>
                <w:sz w:val="22"/>
                <w:highlight w:val="yellow"/>
              </w:rPr>
            </w:rPrChange>
          </w:rPr>
          <w:t xml:space="preserve">HD </w:t>
        </w:r>
      </w:ins>
      <w:r w:rsidR="00637638" w:rsidRPr="00F96D12">
        <w:rPr>
          <w:rFonts w:ascii="Arial" w:hAnsi="Arial" w:cs="Arial"/>
          <w:sz w:val="22"/>
          <w:rPrChange w:id="182" w:author="Guo, Shicheng" w:date="2019-04-09T12:44:00Z">
            <w:rPr>
              <w:rFonts w:ascii="Arial" w:hAnsi="Arial" w:cs="Arial"/>
              <w:sz w:val="22"/>
              <w:highlight w:val="yellow"/>
            </w:rPr>
          </w:rPrChange>
        </w:rPr>
        <w:t xml:space="preserve">aided in the analyses and reviewed the manuscript. </w:t>
      </w:r>
      <w:ins w:id="183" w:author="Microsoft Office 用户" w:date="2019-04-10T00:57:00Z">
        <w:r w:rsidR="001A7511" w:rsidRPr="00F96D12">
          <w:rPr>
            <w:rFonts w:ascii="Arial" w:hAnsi="Arial" w:cs="Arial"/>
            <w:sz w:val="22"/>
            <w:rPrChange w:id="184" w:author="Guo, Shicheng" w:date="2019-04-09T12:44:00Z">
              <w:rPr>
                <w:rFonts w:ascii="Arial" w:hAnsi="Arial" w:cs="Arial"/>
                <w:sz w:val="22"/>
                <w:highlight w:val="yellow"/>
              </w:rPr>
            </w:rPrChange>
          </w:rPr>
          <w:t xml:space="preserve">HD </w:t>
        </w:r>
      </w:ins>
      <w:del w:id="185" w:author="Microsoft Office 用户" w:date="2019-04-10T00:56:00Z">
        <w:r w:rsidR="00637638" w:rsidRPr="00F96D12" w:rsidDel="001A7511">
          <w:rPr>
            <w:rFonts w:ascii="Arial" w:hAnsi="Arial" w:cs="Arial"/>
            <w:sz w:val="22"/>
            <w:rPrChange w:id="186" w:author="Guo, Shicheng" w:date="2019-04-09T12:44:00Z">
              <w:rPr>
                <w:rFonts w:ascii="Arial" w:hAnsi="Arial" w:cs="Arial"/>
                <w:sz w:val="22"/>
                <w:highlight w:val="yellow"/>
              </w:rPr>
            </w:rPrChange>
          </w:rPr>
          <w:delText xml:space="preserve">MW, YM and WW provided clinical and biochemistry advice and aided in drafting the manuscript. MM aided with the experimental design and analyses. </w:delText>
        </w:r>
      </w:del>
      <w:del w:id="187" w:author="Microsoft Office 用户" w:date="2019-04-10T00:53:00Z">
        <w:r w:rsidR="00637638" w:rsidRPr="00F96D12" w:rsidDel="001A7511">
          <w:rPr>
            <w:rFonts w:ascii="Arial" w:hAnsi="Arial" w:cs="Arial"/>
            <w:sz w:val="22"/>
            <w:rPrChange w:id="188" w:author="Guo, Shicheng" w:date="2019-04-09T12:44:00Z">
              <w:rPr>
                <w:rFonts w:ascii="Arial" w:hAnsi="Arial" w:cs="Arial"/>
                <w:sz w:val="22"/>
                <w:highlight w:val="yellow"/>
              </w:rPr>
            </w:rPrChange>
          </w:rPr>
          <w:delText xml:space="preserve">ZY performed initial genetic and statistical analyses, performed data management and reviewed the manuscript. </w:delText>
        </w:r>
      </w:del>
      <w:del w:id="189" w:author="Microsoft Office 用户" w:date="2019-04-10T00:56:00Z">
        <w:r w:rsidR="00637638" w:rsidRPr="00F96D12" w:rsidDel="001A7511">
          <w:rPr>
            <w:rFonts w:ascii="Arial" w:hAnsi="Arial" w:cs="Arial"/>
            <w:sz w:val="22"/>
            <w:rPrChange w:id="190" w:author="Guo, Shicheng" w:date="2019-04-09T12:44:00Z">
              <w:rPr>
                <w:rFonts w:ascii="Arial" w:hAnsi="Arial" w:cs="Arial"/>
                <w:sz w:val="22"/>
                <w:highlight w:val="yellow"/>
              </w:rPr>
            </w:rPrChange>
          </w:rPr>
          <w:delText xml:space="preserve">BO implemented and refined the phenotyping algorithms. TK and JJ aided in the regulatory paperwork and reviewed the manuscript. RS performed data management tasks. </w:delText>
        </w:r>
      </w:del>
      <w:del w:id="191" w:author="Microsoft Office 用户" w:date="2019-04-10T00:46:00Z">
        <w:r w:rsidR="00637638" w:rsidRPr="00F96D12" w:rsidDel="003E09C7">
          <w:rPr>
            <w:rFonts w:ascii="Arial" w:hAnsi="Arial" w:cs="Arial"/>
            <w:sz w:val="22"/>
            <w:rPrChange w:id="192" w:author="Guo, Shicheng" w:date="2019-04-09T12:44:00Z">
              <w:rPr>
                <w:rFonts w:ascii="Arial" w:hAnsi="Arial" w:cs="Arial"/>
                <w:sz w:val="22"/>
                <w:highlight w:val="yellow"/>
              </w:rPr>
            </w:rPrChange>
          </w:rPr>
          <w:delText xml:space="preserve">JJM </w:delText>
        </w:r>
      </w:del>
      <w:r w:rsidR="00637638" w:rsidRPr="00F96D12">
        <w:rPr>
          <w:rFonts w:ascii="Arial" w:hAnsi="Arial" w:cs="Arial"/>
          <w:sz w:val="22"/>
          <w:rPrChange w:id="193" w:author="Guo, Shicheng" w:date="2019-04-09T12:44:00Z">
            <w:rPr>
              <w:rFonts w:ascii="Arial" w:hAnsi="Arial" w:cs="Arial"/>
              <w:sz w:val="22"/>
              <w:highlight w:val="yellow"/>
            </w:rPr>
          </w:rPrChange>
        </w:rPr>
        <w:t xml:space="preserve">provided clinical advice and reviewed the manuscript. </w:t>
      </w:r>
      <w:ins w:id="194" w:author="Microsoft Office 用户" w:date="2019-04-10T00:57:00Z">
        <w:r w:rsidR="001A7511" w:rsidRPr="00F96D12">
          <w:rPr>
            <w:rFonts w:ascii="Arial" w:hAnsi="Arial" w:cs="Arial"/>
            <w:sz w:val="22"/>
            <w:rPrChange w:id="195" w:author="Guo, Shicheng" w:date="2019-04-09T12:44:00Z">
              <w:rPr>
                <w:rFonts w:ascii="Arial" w:hAnsi="Arial" w:cs="Arial"/>
                <w:sz w:val="22"/>
                <w:highlight w:val="yellow"/>
              </w:rPr>
            </w:rPrChange>
          </w:rPr>
          <w:t xml:space="preserve">XXX, </w:t>
        </w:r>
      </w:ins>
      <w:del w:id="196" w:author="Microsoft Office 用户" w:date="2019-04-10T00:57:00Z">
        <w:r w:rsidR="00637638" w:rsidRPr="00F96D12" w:rsidDel="001A7511">
          <w:rPr>
            <w:rFonts w:ascii="Arial" w:hAnsi="Arial" w:cs="Arial"/>
            <w:sz w:val="22"/>
            <w:rPrChange w:id="197" w:author="Guo, Shicheng" w:date="2019-04-09T12:44:00Z">
              <w:rPr>
                <w:rFonts w:ascii="Arial" w:hAnsi="Arial" w:cs="Arial"/>
                <w:sz w:val="22"/>
                <w:highlight w:val="yellow"/>
              </w:rPr>
            </w:rPrChange>
          </w:rPr>
          <w:delText>JKM supervised the management of biological samples for genotyping and reviewed the manuscript.</w:delText>
        </w:r>
      </w:del>
      <w:del w:id="198" w:author="Microsoft Office 用户" w:date="2019-04-10T00:50:00Z">
        <w:r w:rsidR="00637638" w:rsidRPr="00F96D12" w:rsidDel="003E09C7">
          <w:rPr>
            <w:rFonts w:ascii="Arial" w:hAnsi="Arial" w:cs="Arial"/>
            <w:sz w:val="22"/>
            <w:rPrChange w:id="199" w:author="Guo, Shicheng" w:date="2019-04-09T12:44:00Z">
              <w:rPr>
                <w:rFonts w:ascii="Arial" w:hAnsi="Arial" w:cs="Arial"/>
                <w:sz w:val="22"/>
                <w:highlight w:val="yellow"/>
              </w:rPr>
            </w:rPrChange>
          </w:rPr>
          <w:delText xml:space="preserve"> LJ </w:delText>
        </w:r>
      </w:del>
      <w:del w:id="200" w:author="Microsoft Office 用户" w:date="2019-04-10T00:57:00Z">
        <w:r w:rsidR="00637638" w:rsidRPr="00F96D12" w:rsidDel="001A7511">
          <w:rPr>
            <w:rFonts w:ascii="Arial" w:hAnsi="Arial" w:cs="Arial"/>
            <w:sz w:val="22"/>
            <w:rPrChange w:id="201" w:author="Guo, Shicheng" w:date="2019-04-09T12:44:00Z">
              <w:rPr>
                <w:rFonts w:ascii="Arial" w:hAnsi="Arial" w:cs="Arial"/>
                <w:sz w:val="22"/>
                <w:highlight w:val="yellow"/>
              </w:rPr>
            </w:rPrChange>
          </w:rPr>
          <w:delText xml:space="preserve">reviewed the manuscript and provided general scientific advice. </w:delText>
        </w:r>
      </w:del>
      <w:ins w:id="202" w:author="Microsoft Office 用户" w:date="2019-04-10T00:54:00Z">
        <w:r w:rsidR="001A7511" w:rsidRPr="00F96D12">
          <w:rPr>
            <w:rFonts w:ascii="Arial" w:hAnsi="Arial" w:cs="Arial"/>
            <w:sz w:val="22"/>
            <w:rPrChange w:id="203" w:author="Guo, Shicheng" w:date="2019-04-09T12:44:00Z">
              <w:rPr>
                <w:rFonts w:ascii="Arial" w:hAnsi="Arial" w:cs="Arial"/>
                <w:sz w:val="22"/>
                <w:highlight w:val="yellow"/>
              </w:rPr>
            </w:rPrChange>
          </w:rPr>
          <w:t xml:space="preserve">DZ and </w:t>
        </w:r>
      </w:ins>
      <w:ins w:id="204" w:author="Microsoft Office 用户" w:date="2019-04-10T00:48:00Z">
        <w:r w:rsidRPr="00F96D12">
          <w:rPr>
            <w:rFonts w:ascii="Arial" w:hAnsi="Arial" w:cs="Arial"/>
            <w:sz w:val="22"/>
            <w:rPrChange w:id="205" w:author="Guo, Shicheng" w:date="2019-04-09T12:44:00Z">
              <w:rPr>
                <w:rFonts w:ascii="Arial" w:hAnsi="Arial" w:cs="Arial"/>
                <w:sz w:val="22"/>
                <w:highlight w:val="yellow"/>
              </w:rPr>
            </w:rPrChange>
          </w:rPr>
          <w:t>CZ</w:t>
        </w:r>
      </w:ins>
      <w:ins w:id="206" w:author="Microsoft Office 用户" w:date="2019-04-10T00:57:00Z">
        <w:r w:rsidR="001A7511" w:rsidRPr="00F96D12">
          <w:rPr>
            <w:rFonts w:ascii="Arial" w:hAnsi="Arial" w:cs="Arial"/>
            <w:sz w:val="22"/>
            <w:rPrChange w:id="207" w:author="Guo, Shicheng" w:date="2019-04-09T12:44:00Z">
              <w:rPr>
                <w:rFonts w:ascii="Arial" w:hAnsi="Arial" w:cs="Arial"/>
                <w:sz w:val="22"/>
                <w:highlight w:val="yellow"/>
              </w:rPr>
            </w:rPrChange>
          </w:rPr>
          <w:t xml:space="preserve"> designed the study, </w:t>
        </w:r>
      </w:ins>
      <w:del w:id="208" w:author="Microsoft Office 用户" w:date="2019-04-10T00:48:00Z">
        <w:r w:rsidR="00637638" w:rsidRPr="00F96D12" w:rsidDel="003E09C7">
          <w:rPr>
            <w:rFonts w:ascii="Arial" w:hAnsi="Arial" w:cs="Arial"/>
            <w:sz w:val="22"/>
            <w:rPrChange w:id="209" w:author="Guo, Shicheng" w:date="2019-04-09T12:44:00Z">
              <w:rPr>
                <w:rFonts w:ascii="Arial" w:hAnsi="Arial" w:cs="Arial"/>
                <w:sz w:val="22"/>
                <w:highlight w:val="yellow"/>
              </w:rPr>
            </w:rPrChange>
          </w:rPr>
          <w:delText>JAS</w:delText>
        </w:r>
      </w:del>
      <w:del w:id="210" w:author="Microsoft Office 用户" w:date="2019-04-10T00:57:00Z">
        <w:r w:rsidR="00637638" w:rsidRPr="00F96D12" w:rsidDel="001A7511">
          <w:rPr>
            <w:rFonts w:ascii="Arial" w:hAnsi="Arial" w:cs="Arial"/>
            <w:sz w:val="22"/>
            <w:rPrChange w:id="211" w:author="Guo, Shicheng" w:date="2019-04-09T12:44:00Z">
              <w:rPr>
                <w:rFonts w:ascii="Arial" w:hAnsi="Arial" w:cs="Arial"/>
                <w:sz w:val="22"/>
                <w:highlight w:val="yellow"/>
              </w:rPr>
            </w:rPrChange>
          </w:rPr>
          <w:delText xml:space="preserve"> </w:delText>
        </w:r>
      </w:del>
      <w:ins w:id="212" w:author="Microsoft Office 用户" w:date="2019-04-10T00:49:00Z">
        <w:r w:rsidRPr="00F96D12">
          <w:rPr>
            <w:rFonts w:ascii="Arial" w:hAnsi="Arial" w:cs="Arial"/>
            <w:sz w:val="22"/>
            <w:rPrChange w:id="213" w:author="Guo, Shicheng" w:date="2019-04-09T12:44:00Z">
              <w:rPr>
                <w:rFonts w:ascii="Arial" w:hAnsi="Arial" w:cs="Arial"/>
                <w:sz w:val="22"/>
                <w:highlight w:val="yellow"/>
              </w:rPr>
            </w:rPrChange>
          </w:rPr>
          <w:t xml:space="preserve">supervised all experiments and analysis, </w:t>
        </w:r>
      </w:ins>
      <w:r w:rsidR="00637638" w:rsidRPr="00F96D12">
        <w:rPr>
          <w:rFonts w:ascii="Arial" w:hAnsi="Arial" w:cs="Arial"/>
          <w:sz w:val="22"/>
          <w:rPrChange w:id="214" w:author="Guo, Shicheng" w:date="2019-04-09T12:44:00Z">
            <w:rPr>
              <w:rFonts w:ascii="Arial" w:hAnsi="Arial" w:cs="Arial"/>
              <w:sz w:val="22"/>
              <w:highlight w:val="yellow"/>
            </w:rPr>
          </w:rPrChange>
        </w:rPr>
        <w:t xml:space="preserve">provided molecular and cellular biology advice, </w:t>
      </w:r>
      <w:del w:id="215" w:author="Microsoft Office 用户" w:date="2019-04-10T00:48:00Z">
        <w:r w:rsidR="00637638" w:rsidRPr="00F96D12" w:rsidDel="003E09C7">
          <w:rPr>
            <w:rFonts w:ascii="Arial" w:hAnsi="Arial" w:cs="Arial"/>
            <w:sz w:val="22"/>
            <w:rPrChange w:id="216" w:author="Guo, Shicheng" w:date="2019-04-09T12:44:00Z">
              <w:rPr>
                <w:rFonts w:ascii="Arial" w:hAnsi="Arial" w:cs="Arial"/>
                <w:sz w:val="22"/>
                <w:highlight w:val="yellow"/>
              </w:rPr>
            </w:rPrChange>
          </w:rPr>
          <w:delText xml:space="preserve">clinical advice, </w:delText>
        </w:r>
      </w:del>
      <w:r w:rsidR="00637638" w:rsidRPr="00F96D12">
        <w:rPr>
          <w:rFonts w:ascii="Arial" w:hAnsi="Arial" w:cs="Arial"/>
          <w:sz w:val="22"/>
          <w:rPrChange w:id="217" w:author="Guo, Shicheng" w:date="2019-04-09T12:44:00Z">
            <w:rPr>
              <w:rFonts w:ascii="Arial" w:hAnsi="Arial" w:cs="Arial"/>
              <w:sz w:val="22"/>
              <w:highlight w:val="yellow"/>
            </w:rPr>
          </w:rPrChange>
        </w:rPr>
        <w:t xml:space="preserve">reviewed and edited the manuscript. </w:t>
      </w:r>
      <w:del w:id="218" w:author="Microsoft Office 用户" w:date="2019-04-10T00:57:00Z">
        <w:r w:rsidR="00637638" w:rsidRPr="00F96D12" w:rsidDel="001A7511">
          <w:rPr>
            <w:rFonts w:ascii="Arial" w:hAnsi="Arial" w:cs="Arial"/>
            <w:sz w:val="22"/>
            <w:rPrChange w:id="219" w:author="Guo, Shicheng" w:date="2019-04-09T12:44:00Z">
              <w:rPr>
                <w:rFonts w:ascii="Arial" w:hAnsi="Arial" w:cs="Arial"/>
                <w:sz w:val="22"/>
                <w:highlight w:val="yellow"/>
              </w:rPr>
            </w:rPrChange>
          </w:rPr>
          <w:delText>JW</w:delText>
        </w:r>
      </w:del>
      <w:del w:id="220" w:author="Microsoft Office 用户" w:date="2019-04-10T00:49:00Z">
        <w:r w:rsidR="00637638" w:rsidRPr="00F96D12" w:rsidDel="003E09C7">
          <w:rPr>
            <w:rFonts w:ascii="Arial" w:hAnsi="Arial" w:cs="Arial"/>
            <w:sz w:val="22"/>
            <w:rPrChange w:id="221" w:author="Guo, Shicheng" w:date="2019-04-09T12:44:00Z">
              <w:rPr>
                <w:rFonts w:ascii="Arial" w:hAnsi="Arial" w:cs="Arial"/>
                <w:sz w:val="22"/>
                <w:highlight w:val="yellow"/>
              </w:rPr>
            </w:rPrChange>
          </w:rPr>
          <w:delText xml:space="preserve"> supervised the functional experiments</w:delText>
        </w:r>
      </w:del>
      <w:del w:id="222" w:author="Microsoft Office 用户" w:date="2019-04-10T00:57:00Z">
        <w:r w:rsidR="00637638" w:rsidRPr="00F96D12" w:rsidDel="001A7511">
          <w:rPr>
            <w:rFonts w:ascii="Arial" w:hAnsi="Arial" w:cs="Arial"/>
            <w:sz w:val="22"/>
            <w:rPrChange w:id="223" w:author="Guo, Shicheng" w:date="2019-04-09T12:44:00Z">
              <w:rPr>
                <w:rFonts w:ascii="Arial" w:hAnsi="Arial" w:cs="Arial"/>
                <w:sz w:val="22"/>
                <w:highlight w:val="yellow"/>
              </w:rPr>
            </w:rPrChange>
          </w:rPr>
          <w:delText xml:space="preserve">, reviewed the manuscript and provided biological advice. </w:delText>
        </w:r>
      </w:del>
      <w:del w:id="224" w:author="Microsoft Office 用户" w:date="2019-04-10T00:46:00Z">
        <w:r w:rsidR="00637638" w:rsidRPr="00F96D12" w:rsidDel="003E09C7">
          <w:rPr>
            <w:rFonts w:ascii="Arial" w:hAnsi="Arial" w:cs="Arial"/>
            <w:sz w:val="22"/>
            <w:rPrChange w:id="225" w:author="Guo, Shicheng" w:date="2019-04-09T12:44:00Z">
              <w:rPr>
                <w:rFonts w:ascii="Arial" w:hAnsi="Arial" w:cs="Arial"/>
                <w:sz w:val="22"/>
                <w:highlight w:val="yellow"/>
              </w:rPr>
            </w:rPrChange>
          </w:rPr>
          <w:delText xml:space="preserve">SJS </w:delText>
        </w:r>
      </w:del>
      <w:del w:id="226" w:author="Microsoft Office 用户" w:date="2019-04-10T00:57:00Z">
        <w:r w:rsidR="00637638" w:rsidRPr="00F96D12" w:rsidDel="001A7511">
          <w:rPr>
            <w:rFonts w:ascii="Arial" w:hAnsi="Arial" w:cs="Arial"/>
            <w:sz w:val="22"/>
            <w:rPrChange w:id="227" w:author="Guo, Shicheng" w:date="2019-04-09T12:44:00Z">
              <w:rPr>
                <w:rFonts w:ascii="Arial" w:hAnsi="Arial" w:cs="Arial"/>
                <w:sz w:val="22"/>
                <w:highlight w:val="yellow"/>
              </w:rPr>
            </w:rPrChange>
          </w:rPr>
          <w:delText xml:space="preserve">designed the study, supervised the genetic analyses, developed phenotyping algorithms, </w:delText>
        </w:r>
      </w:del>
      <w:del w:id="228" w:author="Microsoft Office 用户" w:date="2019-04-10T00:48:00Z">
        <w:r w:rsidR="00637638" w:rsidRPr="00F96D12" w:rsidDel="003E09C7">
          <w:rPr>
            <w:rFonts w:ascii="Arial" w:hAnsi="Arial" w:cs="Arial"/>
            <w:sz w:val="22"/>
            <w:rPrChange w:id="229" w:author="Guo, Shicheng" w:date="2019-04-09T12:44:00Z">
              <w:rPr>
                <w:rFonts w:ascii="Arial" w:hAnsi="Arial" w:cs="Arial"/>
                <w:sz w:val="22"/>
                <w:highlight w:val="yellow"/>
              </w:rPr>
            </w:rPrChange>
          </w:rPr>
          <w:delText>developed analysis methods and power calculations</w:delText>
        </w:r>
      </w:del>
      <w:del w:id="230" w:author="Microsoft Office 用户" w:date="2019-04-10T00:57:00Z">
        <w:r w:rsidR="00637638" w:rsidRPr="00F96D12" w:rsidDel="001A7511">
          <w:rPr>
            <w:rFonts w:ascii="Arial" w:hAnsi="Arial" w:cs="Arial"/>
            <w:sz w:val="22"/>
            <w:rPrChange w:id="231" w:author="Guo, Shicheng" w:date="2019-04-09T12:44:00Z">
              <w:rPr>
                <w:rFonts w:ascii="Arial" w:hAnsi="Arial" w:cs="Arial"/>
                <w:sz w:val="22"/>
                <w:highlight w:val="yellow"/>
              </w:rPr>
            </w:rPrChange>
          </w:rPr>
          <w:delText xml:space="preserve">, interpreted results and aided in drafting and editing the </w:delText>
        </w:r>
        <w:r w:rsidR="002F1FF8" w:rsidRPr="00F96D12" w:rsidDel="001A7511">
          <w:rPr>
            <w:rFonts w:ascii="Arial" w:hAnsi="Arial" w:cs="Arial"/>
            <w:sz w:val="22"/>
            <w:rPrChange w:id="232" w:author="Guo, Shicheng" w:date="2019-04-09T12:44:00Z">
              <w:rPr>
                <w:rFonts w:ascii="Arial" w:hAnsi="Arial" w:cs="Arial"/>
                <w:sz w:val="22"/>
                <w:highlight w:val="yellow"/>
              </w:rPr>
            </w:rPrChange>
          </w:rPr>
          <w:delText>manuscript.</w:delText>
        </w:r>
        <w:commentRangeEnd w:id="117"/>
        <w:r w:rsidR="000F21A8" w:rsidRPr="00F96D12" w:rsidDel="001A7511">
          <w:rPr>
            <w:rFonts w:ascii="Arial" w:hAnsi="Arial" w:cs="Arial"/>
            <w:sz w:val="22"/>
            <w:rPrChange w:id="233" w:author="Guo, Shicheng" w:date="2019-04-09T12:44:00Z">
              <w:rPr>
                <w:rStyle w:val="CommentReference"/>
              </w:rPr>
            </w:rPrChange>
          </w:rPr>
          <w:commentReference w:id="117"/>
        </w:r>
      </w:del>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123F17D8" w14:textId="77777777" w:rsidR="005D4E3B" w:rsidRPr="005D4E3B" w:rsidRDefault="0067055A" w:rsidP="005D4E3B">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5D4E3B" w:rsidRPr="005D4E3B">
        <w:t>1.</w:t>
      </w:r>
      <w:r w:rsidR="005D4E3B" w:rsidRPr="005D4E3B">
        <w:tab/>
        <w:t>Fleischhacker M, Schmidt B. Circulating nucleic acids (CNAs) and cancer - A survey. Biochimica Et Biophysica Acta-Reviews on Cancer 2007;1775:181-232.</w:t>
      </w:r>
    </w:p>
    <w:p w14:paraId="5B3A63C3" w14:textId="77777777" w:rsidR="005D4E3B" w:rsidRPr="005D4E3B" w:rsidRDefault="005D4E3B" w:rsidP="005D4E3B">
      <w:pPr>
        <w:pStyle w:val="EndNoteBibliography"/>
      </w:pPr>
      <w:r w:rsidRPr="005D4E3B">
        <w:lastRenderedPageBreak/>
        <w:t>2.</w:t>
      </w:r>
      <w:r w:rsidRPr="005D4E3B">
        <w:tab/>
        <w:t>Chan AK, Chiu RW, Lo YM, Clinical Sciences Reviews Committee of the Association of Clinical B. Cell-free nucleic acids in plasma, serum and urine: a new tool in molecular diagnosis. Ann Clin Biochem 2003;40:122-130.</w:t>
      </w:r>
    </w:p>
    <w:p w14:paraId="3187E5D1" w14:textId="77777777" w:rsidR="005D4E3B" w:rsidRPr="005D4E3B" w:rsidRDefault="005D4E3B" w:rsidP="005D4E3B">
      <w:pPr>
        <w:pStyle w:val="EndNoteBibliography"/>
      </w:pPr>
      <w:r w:rsidRPr="005D4E3B">
        <w:t>3.</w:t>
      </w:r>
      <w:r w:rsidRPr="005D4E3B">
        <w:tab/>
        <w:t>Stroun M, Maurice P, Vasioukhin V, Lyautey J, Lederrey C, Lefort F, Rossier A, et al. The origin and mechanism of circulating DNA. Ann N Y Acad Sci 2000;906:161-168.</w:t>
      </w:r>
    </w:p>
    <w:p w14:paraId="1B9ADA08" w14:textId="77777777" w:rsidR="005D4E3B" w:rsidRPr="005D4E3B" w:rsidRDefault="005D4E3B" w:rsidP="005D4E3B">
      <w:pPr>
        <w:pStyle w:val="EndNoteBibliography"/>
      </w:pPr>
      <w:r w:rsidRPr="005D4E3B">
        <w:t>4.</w:t>
      </w:r>
      <w:r w:rsidRPr="005D4E3B">
        <w:tab/>
        <w:t>Schwarzenbach H, Hoon DSB, Pantel K. Cell-free nucleic acids as biomarkers in cancer patients. Nature Reviews Cancer 2011;11:426-437.</w:t>
      </w:r>
    </w:p>
    <w:p w14:paraId="2E4D68D5" w14:textId="77777777" w:rsidR="005D4E3B" w:rsidRPr="005D4E3B" w:rsidRDefault="005D4E3B" w:rsidP="005D4E3B">
      <w:pPr>
        <w:pStyle w:val="EndNoteBibliography"/>
      </w:pPr>
      <w:r w:rsidRPr="005D4E3B">
        <w:t>5.</w:t>
      </w:r>
      <w:r w:rsidRPr="005D4E3B">
        <w:tab/>
        <w:t>Wan JCM, Massie C, Garcia-Corbacho J, Mouliere F, Brenton JD, Caldas C, Pacey S, et al. Liquid biopsies come of age: towards implementation of circulating tumour DNA. Nat Rev Cancer 2017;17:223-238.</w:t>
      </w:r>
    </w:p>
    <w:p w14:paraId="5C1921CA" w14:textId="77777777" w:rsidR="005D4E3B" w:rsidRPr="005D4E3B" w:rsidRDefault="005D4E3B" w:rsidP="005D4E3B">
      <w:pPr>
        <w:pStyle w:val="EndNoteBibliography"/>
      </w:pPr>
      <w:r w:rsidRPr="005D4E3B">
        <w:t>6.</w:t>
      </w:r>
      <w:r w:rsidRPr="005D4E3B">
        <w:tab/>
        <w:t>Guo S, Diep D, Plongthongkum N, Fung HL, Zhang K, Zhang K. Identification of methylation haplotype blocks aids in deconvolution of heterogeneous tissue samples and tumor tissue-of-origin mapping from plasma DNA. Nat Genet 2017;49:635-642.</w:t>
      </w:r>
    </w:p>
    <w:p w14:paraId="6069095C" w14:textId="77777777" w:rsidR="005D4E3B" w:rsidRPr="005D4E3B" w:rsidRDefault="005D4E3B" w:rsidP="005D4E3B">
      <w:pPr>
        <w:pStyle w:val="EndNoteBibliography"/>
      </w:pPr>
      <w:r w:rsidRPr="005D4E3B">
        <w:t>7.</w:t>
      </w:r>
      <w:r w:rsidRPr="005D4E3B">
        <w:tab/>
        <w:t>Shen SY, Singhania R, Fehringer G, Chakravarthy A, Roehrl MHA, Chadwick D, Zuzarte PC, et al. Sensitive tumour detection and classification using plasma cell-free DNA methylomes. Nature 2018;563:579-583.</w:t>
      </w:r>
    </w:p>
    <w:p w14:paraId="615492FF" w14:textId="77777777" w:rsidR="005D4E3B" w:rsidRPr="005D4E3B" w:rsidRDefault="005D4E3B" w:rsidP="005D4E3B">
      <w:pPr>
        <w:pStyle w:val="EndNoteBibliography"/>
      </w:pPr>
      <w:r w:rsidRPr="005D4E3B">
        <w:t>8.</w:t>
      </w:r>
      <w:r w:rsidRPr="005D4E3B">
        <w:tab/>
        <w:t>JQ X. Trends in liver cancer mortality among adults aged 25 and over in the United States, 2000–2016. NCHS Data Brief, no 314 2018.</w:t>
      </w:r>
    </w:p>
    <w:p w14:paraId="1C9BBB40" w14:textId="77777777" w:rsidR="005D4E3B" w:rsidRPr="005D4E3B" w:rsidRDefault="005D4E3B" w:rsidP="005D4E3B">
      <w:pPr>
        <w:pStyle w:val="EndNoteBibliography"/>
      </w:pPr>
      <w:r w:rsidRPr="005D4E3B">
        <w:t>9.</w:t>
      </w:r>
      <w:r w:rsidRPr="005D4E3B">
        <w:tab/>
        <w:t>Chen CJ, Yu MW, Liaw YF. Epidemiological characteristics and risk factors of hepatocellular carcinoma. J Gastroenterol Hepatol 1997;12:S294-308.</w:t>
      </w:r>
    </w:p>
    <w:p w14:paraId="35FFA154" w14:textId="77777777" w:rsidR="005D4E3B" w:rsidRPr="005D4E3B" w:rsidRDefault="005D4E3B" w:rsidP="005D4E3B">
      <w:pPr>
        <w:pStyle w:val="EndNoteBibliography"/>
      </w:pPr>
      <w:r w:rsidRPr="005D4E3B">
        <w:t>10.</w:t>
      </w:r>
      <w:r w:rsidRPr="005D4E3B">
        <w:tab/>
        <w:t>Montesano R, Hainaut P, Wild CP. Hepatocellular carcinoma: from gene to public health. J Natl Cancer Inst 1997;89:1844-1851.</w:t>
      </w:r>
    </w:p>
    <w:p w14:paraId="49383D92" w14:textId="77777777" w:rsidR="005D4E3B" w:rsidRPr="005D4E3B" w:rsidRDefault="005D4E3B" w:rsidP="005D4E3B">
      <w:pPr>
        <w:pStyle w:val="EndNoteBibliography"/>
      </w:pPr>
      <w:r w:rsidRPr="005D4E3B">
        <w:t>11.</w:t>
      </w:r>
      <w:r w:rsidRPr="005D4E3B">
        <w:tab/>
        <w:t>Stauffer JK, Scarzello AJ, Jiang Q, Wiltrout RH. Chronic inflammation, immune escape, and oncogenesis in the liver: a unique neighborhood for novel intersections. Hepatology 2012;56:1567-1574.</w:t>
      </w:r>
    </w:p>
    <w:p w14:paraId="142664A3" w14:textId="77777777" w:rsidR="005D4E3B" w:rsidRPr="005D4E3B" w:rsidRDefault="005D4E3B" w:rsidP="005D4E3B">
      <w:pPr>
        <w:pStyle w:val="EndNoteBibliography"/>
      </w:pPr>
      <w:r w:rsidRPr="005D4E3B">
        <w:t>12.</w:t>
      </w:r>
      <w:r w:rsidRPr="005D4E3B">
        <w:tab/>
        <w:t>Aihara T, Noguchi S, Sasaki Y, Nakano H, Imaoka S. Clonal analysis of regenerative nodules in hepatitis C virus-induced liver cirrhosis. Gastroenterology 1994;107:1805-1811.</w:t>
      </w:r>
    </w:p>
    <w:p w14:paraId="3F7F25EE" w14:textId="77777777" w:rsidR="005D4E3B" w:rsidRPr="005D4E3B" w:rsidRDefault="005D4E3B" w:rsidP="005D4E3B">
      <w:pPr>
        <w:pStyle w:val="EndNoteBibliography"/>
      </w:pPr>
      <w:r w:rsidRPr="005D4E3B">
        <w:t>13.</w:t>
      </w:r>
      <w:r w:rsidRPr="005D4E3B">
        <w:tab/>
        <w:t>Schutte K, Bornschein J, Malfertheiner P. Hepatocellular carcinoma--epidemiological trends and risk factors. Dig Dis 2009;27:80-92.</w:t>
      </w:r>
    </w:p>
    <w:p w14:paraId="130502CB" w14:textId="77777777" w:rsidR="005D4E3B" w:rsidRPr="005D4E3B" w:rsidRDefault="005D4E3B" w:rsidP="005D4E3B">
      <w:pPr>
        <w:pStyle w:val="EndNoteBibliography"/>
      </w:pPr>
      <w:r w:rsidRPr="005D4E3B">
        <w:t>14.</w:t>
      </w:r>
      <w:r w:rsidRPr="005D4E3B">
        <w:tab/>
        <w:t>European Association for the Study of the Liver. Electronic address eee, European Association for the Study of the L. EASL Clinical Practice Guidelines: Management of hepatocellular carcinoma. J Hepatol 2018;69:182-236.</w:t>
      </w:r>
    </w:p>
    <w:p w14:paraId="7B605BD8" w14:textId="77777777" w:rsidR="005D4E3B" w:rsidRPr="005D4E3B" w:rsidRDefault="005D4E3B" w:rsidP="005D4E3B">
      <w:pPr>
        <w:pStyle w:val="EndNoteBibliography"/>
      </w:pPr>
      <w:r w:rsidRPr="005D4E3B">
        <w:t>15.</w:t>
      </w:r>
      <w:r w:rsidRPr="005D4E3B">
        <w:tab/>
        <w:t>Labgaa I, Villacorta-Martin C, D'Avola D, Craig AJ, von Felden J, Martins-Filho SN, Sia D, et al. A pilot study of ultra-deep targeted sequencing of plasma DNA identifies driver mutations in hepatocellular carcinoma. Oncogene 2018;37:3740-3752.</w:t>
      </w:r>
    </w:p>
    <w:p w14:paraId="358DAEB9" w14:textId="77777777" w:rsidR="005D4E3B" w:rsidRPr="005D4E3B" w:rsidRDefault="005D4E3B" w:rsidP="005D4E3B">
      <w:pPr>
        <w:pStyle w:val="EndNoteBibliography"/>
      </w:pPr>
      <w:r w:rsidRPr="005D4E3B">
        <w:t>16.</w:t>
      </w:r>
      <w:r w:rsidRPr="005D4E3B">
        <w:tab/>
        <w:t>Qu C, Wang Y, Wang P, Chen K, Wang M, Zeng H, Lu J, et al. Detection of early-stage hepatocellular carcinoma in asymptomatic HBsAg-seropositive individuals by liquid biopsy. Proc Natl Acad Sci U S A 2019;116:6308-6312.</w:t>
      </w:r>
    </w:p>
    <w:p w14:paraId="1F41C7F4" w14:textId="77777777" w:rsidR="005D4E3B" w:rsidRPr="005D4E3B" w:rsidRDefault="005D4E3B" w:rsidP="005D4E3B">
      <w:pPr>
        <w:pStyle w:val="EndNoteBibliography"/>
      </w:pPr>
      <w:r w:rsidRPr="005D4E3B">
        <w:t>17.</w:t>
      </w:r>
      <w:r w:rsidRPr="005D4E3B">
        <w:tab/>
        <w:t>Bhan I, Mosesso K, Goyal L, Philipp J, Kalinich M, Franses JW, Choz M, et al. Detection and Analysis of Circulating Epithelial Cells in Liquid Biopsies From Patients With Liver Disease. Gastroenterology 2018;155:2016-2018 e2011.</w:t>
      </w:r>
    </w:p>
    <w:p w14:paraId="4627BD91" w14:textId="77777777" w:rsidR="005D4E3B" w:rsidRPr="005D4E3B" w:rsidRDefault="005D4E3B" w:rsidP="005D4E3B">
      <w:pPr>
        <w:pStyle w:val="EndNoteBibliography"/>
      </w:pPr>
      <w:r w:rsidRPr="005D4E3B">
        <w:t>18.</w:t>
      </w:r>
      <w:r w:rsidRPr="005D4E3B">
        <w:tab/>
        <w:t>Chan KC, Jiang P, Chan CW, Sun K, Wong J, Hui EP, Chan SL, et al. Noninvasive detection of cancer-associated genome-wide hypomethylation and copy number aberrations by plasma DNA bisulfite sequencing. Proc Natl Acad Sci U S A 2013;110:18761-18768.</w:t>
      </w:r>
    </w:p>
    <w:p w14:paraId="4784352A" w14:textId="77777777" w:rsidR="005D4E3B" w:rsidRPr="005D4E3B" w:rsidRDefault="005D4E3B" w:rsidP="005D4E3B">
      <w:pPr>
        <w:pStyle w:val="EndNoteBibliography"/>
      </w:pPr>
      <w:r w:rsidRPr="005D4E3B">
        <w:t>19.</w:t>
      </w:r>
      <w:r w:rsidRPr="005D4E3B">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4286D42F" w14:textId="77777777" w:rsidR="005D4E3B" w:rsidRPr="005D4E3B" w:rsidRDefault="005D4E3B" w:rsidP="005D4E3B">
      <w:pPr>
        <w:pStyle w:val="EndNoteBibliography"/>
      </w:pPr>
      <w:r w:rsidRPr="005D4E3B">
        <w:t>20.</w:t>
      </w:r>
      <w:r w:rsidRPr="005D4E3B">
        <w:tab/>
        <w:t>Sun K, Jiang P, Chan KC, Wong J, Cheng YK, Liang RH, Chan WK, et al. Plasma DNA tissue mapping by genome-wide methylation sequencing for noninvasive prenatal, cancer, and transplantation assessments. Proc Natl Acad Sci U S A 2015;112:E5503-5512.</w:t>
      </w:r>
    </w:p>
    <w:p w14:paraId="232FCCE8" w14:textId="77777777" w:rsidR="005D4E3B" w:rsidRPr="005D4E3B" w:rsidRDefault="005D4E3B" w:rsidP="005D4E3B">
      <w:pPr>
        <w:pStyle w:val="EndNoteBibliography"/>
      </w:pPr>
      <w:r w:rsidRPr="005D4E3B">
        <w:t>21.</w:t>
      </w:r>
      <w:r w:rsidRPr="005D4E3B">
        <w:tab/>
        <w:t>Lehmann-Werman R, Neiman D, Zemmour H, Moss J, Magenheim J, Vaknin-Dembinsky A, Rubertsson S, et al. Identification of tissue-specific cell death using methylation patterns of circulating DNA. Proc Natl Acad Sci U S A 2016;113:E1826-1834.</w:t>
      </w:r>
    </w:p>
    <w:p w14:paraId="09DC1CCD" w14:textId="77777777" w:rsidR="005D4E3B" w:rsidRPr="005D4E3B" w:rsidRDefault="005D4E3B" w:rsidP="005D4E3B">
      <w:pPr>
        <w:pStyle w:val="EndNoteBibliography"/>
      </w:pPr>
      <w:r w:rsidRPr="005D4E3B">
        <w:t>22.</w:t>
      </w:r>
      <w:r w:rsidRPr="005D4E3B">
        <w:tab/>
        <w:t>Kang S, Li Q, Chen Q, Zhou Y, Park S, Lee G, Grimes B, et al. CancerLocator: non-invasive cancer diagnosis and tissue-of-origin prediction using methylation profiles of cell-free DNA. Genome Biol 2017;18:53.</w:t>
      </w:r>
    </w:p>
    <w:p w14:paraId="6907E108" w14:textId="77777777" w:rsidR="005D4E3B" w:rsidRPr="005D4E3B" w:rsidRDefault="005D4E3B" w:rsidP="005D4E3B">
      <w:pPr>
        <w:pStyle w:val="EndNoteBibliography"/>
      </w:pPr>
      <w:r w:rsidRPr="005D4E3B">
        <w:t>23.</w:t>
      </w:r>
      <w:r w:rsidRPr="005D4E3B">
        <w:tab/>
        <w:t>Xu RH, Wei W, Krawczyk M, Wang W, Luo H, Flagg K, Yi S, et al. Circulating tumour DNA methylation markers for diagnosis and prognosis of hepatocellular carcinoma. Nat Mater 2017;16:1155-1161.</w:t>
      </w:r>
    </w:p>
    <w:p w14:paraId="5DEE2EC0" w14:textId="77777777" w:rsidR="005D4E3B" w:rsidRPr="005D4E3B" w:rsidRDefault="005D4E3B" w:rsidP="005D4E3B">
      <w:pPr>
        <w:pStyle w:val="EndNoteBibliography"/>
      </w:pPr>
      <w:r w:rsidRPr="005D4E3B">
        <w:t>24.</w:t>
      </w:r>
      <w:r w:rsidRPr="005D4E3B">
        <w:tab/>
        <w:t>Li H, Jing C, Wu J, Ni J, Sha H, Xu X, Du Y, et al. Circulating tumor DNA detection: A potential tool for colorectal cancer management. Oncol Lett 2019;17:1409-1416.</w:t>
      </w:r>
    </w:p>
    <w:p w14:paraId="14974835" w14:textId="77777777" w:rsidR="005D4E3B" w:rsidRPr="005D4E3B" w:rsidRDefault="005D4E3B" w:rsidP="005D4E3B">
      <w:pPr>
        <w:pStyle w:val="EndNoteBibliography"/>
      </w:pPr>
      <w:r w:rsidRPr="005D4E3B">
        <w:lastRenderedPageBreak/>
        <w:t>25.</w:t>
      </w:r>
      <w:r w:rsidRPr="005D4E3B">
        <w:tab/>
        <w:t>Liu S, Huang S, Chen F, Zhao L, Yuan Y, Francis SS, Fang L, et al. Genomic Analyses from Non-invasive Prenatal Testing Reveal Genetic Associations, Patterns of Viral Infections, and Chinese Population History. Cell 2018;175:347-359 e314.</w:t>
      </w:r>
    </w:p>
    <w:p w14:paraId="42A7C497" w14:textId="77777777" w:rsidR="005D4E3B" w:rsidRPr="005D4E3B" w:rsidRDefault="005D4E3B" w:rsidP="005D4E3B">
      <w:pPr>
        <w:pStyle w:val="EndNoteBibliography"/>
      </w:pPr>
      <w:r w:rsidRPr="005D4E3B">
        <w:t>26.</w:t>
      </w:r>
      <w:r w:rsidRPr="005D4E3B">
        <w:tab/>
        <w:t>Sung WK, Zheng H, Li S, Chen R, Liu X, Li Y, Lee NP, et al. Genome-wide survey of recurrent HBV integration in hepatocellular carcinoma. Nat Genet 2012;44:765-769.</w:t>
      </w:r>
    </w:p>
    <w:p w14:paraId="28381509" w14:textId="77777777" w:rsidR="005D4E3B" w:rsidRPr="005D4E3B" w:rsidRDefault="005D4E3B" w:rsidP="005D4E3B">
      <w:pPr>
        <w:pStyle w:val="EndNoteBibliography"/>
      </w:pPr>
      <w:r w:rsidRPr="005D4E3B">
        <w:t>27.</w:t>
      </w:r>
      <w:r w:rsidRPr="005D4E3B">
        <w:tab/>
        <w:t>Tu T, Budzinska MA, Shackel NA, Urban S. HBV DNA Integration: Molecular Mechanisms and Clinical Implications. Viruses 2017;9.</w:t>
      </w:r>
    </w:p>
    <w:p w14:paraId="5C0233D4" w14:textId="77777777" w:rsidR="005D4E3B" w:rsidRPr="005D4E3B" w:rsidRDefault="005D4E3B" w:rsidP="005D4E3B">
      <w:pPr>
        <w:pStyle w:val="EndNoteBibliography"/>
      </w:pPr>
      <w:r w:rsidRPr="005D4E3B">
        <w:t>28.</w:t>
      </w:r>
      <w:r w:rsidRPr="005D4E3B">
        <w:tab/>
        <w:t>Yan H, Yang Y, Zhang L, Tang G, Wang Y, Xue G, Zhou W, et al. Characterization of the genotype and integration patterns of hepatitis B virus in early- and late-onset hepatocellular carcinoma. Hepatology 2015;61:1821-1831.</w:t>
      </w:r>
    </w:p>
    <w:p w14:paraId="03691D8C" w14:textId="77777777" w:rsidR="005D4E3B" w:rsidRPr="005D4E3B" w:rsidRDefault="005D4E3B" w:rsidP="005D4E3B">
      <w:pPr>
        <w:pStyle w:val="EndNoteBibliography"/>
      </w:pPr>
      <w:r w:rsidRPr="005D4E3B">
        <w:t>29.</w:t>
      </w:r>
      <w:r w:rsidRPr="005D4E3B">
        <w:tab/>
        <w:t>Jiang S, Yang Z, Li W, Li X, Wang Y, Zhang J, Xu C, et al. Re-evaluation of the carcinogenic significance of hepatitis B virus integration in hepatocarcinogenesis. PLoS One 2012;7:e40363.</w:t>
      </w:r>
    </w:p>
    <w:p w14:paraId="2CCCC0ED" w14:textId="77777777" w:rsidR="005D4E3B" w:rsidRPr="005D4E3B" w:rsidRDefault="005D4E3B" w:rsidP="005D4E3B">
      <w:pPr>
        <w:pStyle w:val="EndNoteBibliography"/>
      </w:pPr>
      <w:r w:rsidRPr="005D4E3B">
        <w:t>30.</w:t>
      </w:r>
      <w:r w:rsidRPr="005D4E3B">
        <w:tab/>
        <w:t>Fujimoto A, Totoki Y, Abe T, Boroevich KA, Hosoda F, Nguyen HH, Aoki M, et al. Whole-genome sequencing of liver cancers identifies etiological influences on mutation patterns and recurrent mutations in chromatin regulators. Nat Genet 2012;44:760-764.</w:t>
      </w:r>
    </w:p>
    <w:p w14:paraId="31203AE9" w14:textId="77777777" w:rsidR="005D4E3B" w:rsidRPr="005D4E3B" w:rsidRDefault="005D4E3B" w:rsidP="005D4E3B">
      <w:pPr>
        <w:pStyle w:val="EndNoteBibliography"/>
      </w:pPr>
      <w:r w:rsidRPr="005D4E3B">
        <w:t>31.</w:t>
      </w:r>
      <w:r w:rsidRPr="005D4E3B">
        <w:tab/>
        <w:t>Jiang Z, Jhunjhunwala S, Liu J, Haverty PM, Kennemer MI, Guan Y, Lee W, et al. The effects of hepatitis B virus integration into the genomes of hepatocellular carcinoma patients. Genome Res 2012;22:593-601.</w:t>
      </w:r>
    </w:p>
    <w:p w14:paraId="7E3BAA37" w14:textId="77777777" w:rsidR="005D4E3B" w:rsidRPr="005D4E3B" w:rsidRDefault="005D4E3B" w:rsidP="005D4E3B">
      <w:pPr>
        <w:pStyle w:val="EndNoteBibliography"/>
      </w:pPr>
      <w:r w:rsidRPr="005D4E3B">
        <w:t>32.</w:t>
      </w:r>
      <w:r w:rsidRPr="005D4E3B">
        <w:tab/>
        <w:t>Ding D, Lou X, Hua D, Yu W, Li L, Wang J, Gao F, et al. Recurrent targeted genes of hepatitis B virus in the liver cancer genomes identified by a next-generation sequencing-based approach. PLoS Genet 2012;8:e1003065.</w:t>
      </w:r>
    </w:p>
    <w:p w14:paraId="290939BB" w14:textId="77777777" w:rsidR="005D4E3B" w:rsidRPr="005D4E3B" w:rsidRDefault="005D4E3B" w:rsidP="005D4E3B">
      <w:pPr>
        <w:pStyle w:val="EndNoteBibliography"/>
      </w:pPr>
      <w:r w:rsidRPr="005D4E3B">
        <w:t>33.</w:t>
      </w:r>
      <w:r w:rsidRPr="005D4E3B">
        <w:tab/>
        <w:t>Li W, Zeng X, Lee NP, Liu X, Chen S, Guo B, Yi S, et al. HIVID: an efficient method to detect HBV integration using low coverage sequencing. Genomics 2013;102:338-344.</w:t>
      </w:r>
    </w:p>
    <w:p w14:paraId="39CD960B" w14:textId="77777777" w:rsidR="005D4E3B" w:rsidRPr="005D4E3B" w:rsidRDefault="005D4E3B" w:rsidP="005D4E3B">
      <w:pPr>
        <w:pStyle w:val="EndNoteBibliography"/>
      </w:pPr>
      <w:r w:rsidRPr="005D4E3B">
        <w:t>34.</w:t>
      </w:r>
      <w:r w:rsidRPr="005D4E3B">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7E7B4D70" w14:textId="77777777" w:rsidR="005D4E3B" w:rsidRPr="005D4E3B" w:rsidRDefault="005D4E3B" w:rsidP="005D4E3B">
      <w:pPr>
        <w:pStyle w:val="EndNoteBibliography"/>
      </w:pPr>
      <w:r w:rsidRPr="005D4E3B">
        <w:t>35.</w:t>
      </w:r>
      <w:r w:rsidRPr="005D4E3B">
        <w:tab/>
        <w:t>Palmirotta R, Lovero D, Cafforio P, Felici C, Mannavola F, Pelle E, Quaresmini D, et al. Liquid biopsy of cancer: a multimodal diagnostic tool in clinical oncology. Ther Adv Med Oncol 2018;10:1758835918794630.</w:t>
      </w:r>
    </w:p>
    <w:p w14:paraId="2A7B9806" w14:textId="77777777" w:rsidR="005D4E3B" w:rsidRPr="005D4E3B" w:rsidRDefault="005D4E3B" w:rsidP="005D4E3B">
      <w:pPr>
        <w:pStyle w:val="EndNoteBibliography"/>
      </w:pPr>
      <w:r w:rsidRPr="005D4E3B">
        <w:t>36.</w:t>
      </w:r>
      <w:r w:rsidRPr="005D4E3B">
        <w:tab/>
        <w:t>Jiang P, Sun K, Tong YK, Cheng SH, Cheng THT, Heung MMS, Wong J, et al. Preferred end coordinates and somatic variants as signatures of circulating tumor DNA associated with hepatocellular carcinoma. Proc Natl Acad Sci U S A 2018.</w:t>
      </w:r>
    </w:p>
    <w:p w14:paraId="7B81BE77" w14:textId="77777777" w:rsidR="005D4E3B" w:rsidRPr="005D4E3B" w:rsidRDefault="005D4E3B" w:rsidP="005D4E3B">
      <w:pPr>
        <w:pStyle w:val="EndNoteBibliography"/>
      </w:pPr>
      <w:r w:rsidRPr="005D4E3B">
        <w:t>37.</w:t>
      </w:r>
      <w:r w:rsidRPr="005D4E3B">
        <w:tab/>
        <w:t>Chan KC, Jiang P, Sun K, Cheng YK, Tong YK, Cheng SH, Wong AI, et al. Second generation noninvasive fetal genome analysis reveals de novo mutations, single-base parental inheritance, and preferred DNA ends. Proc Natl Acad Sci U S A 2016;113:E8159-E8168.</w:t>
      </w:r>
    </w:p>
    <w:p w14:paraId="13B72C37" w14:textId="77777777" w:rsidR="005D4E3B" w:rsidRPr="005D4E3B" w:rsidRDefault="005D4E3B" w:rsidP="005D4E3B">
      <w:pPr>
        <w:pStyle w:val="EndNoteBibliography"/>
      </w:pPr>
      <w:r w:rsidRPr="005D4E3B">
        <w:t>38.</w:t>
      </w:r>
      <w:r w:rsidRPr="005D4E3B">
        <w:tab/>
        <w:t>Hou J, Wang G, Wang F, Cheng J, Ren H, Zhuang H, Sun J, et al. Guideline of Prevention and Treatment for Chronic Hepatitis B (2015 Update). J Clin Transl Hepatol 2017;5:297-318.</w:t>
      </w:r>
    </w:p>
    <w:p w14:paraId="49890D45" w14:textId="77777777" w:rsidR="005D4E3B" w:rsidRPr="005D4E3B" w:rsidRDefault="005D4E3B" w:rsidP="005D4E3B">
      <w:pPr>
        <w:pStyle w:val="EndNoteBibliography"/>
      </w:pPr>
      <w:r w:rsidRPr="005D4E3B">
        <w:t>39.</w:t>
      </w:r>
      <w:r w:rsidRPr="005D4E3B">
        <w:tab/>
        <w:t>Martin M. Cutadapt removes adapter sequences from high-throughput sequencing reads. 2011 2011;17:3.</w:t>
      </w:r>
    </w:p>
    <w:p w14:paraId="03014EAC" w14:textId="77777777" w:rsidR="005D4E3B" w:rsidRPr="005D4E3B" w:rsidRDefault="005D4E3B" w:rsidP="005D4E3B">
      <w:pPr>
        <w:pStyle w:val="EndNoteBibliography"/>
      </w:pPr>
      <w:r w:rsidRPr="005D4E3B">
        <w:t>40.</w:t>
      </w:r>
      <w:r w:rsidRPr="005D4E3B">
        <w:tab/>
        <w:t>Krueger F, Andrews SR. Bismark: a flexible aligner and methylation caller for Bisulfite-Seq applications. Bioinformatics 2011;27:1571-1572.</w:t>
      </w:r>
    </w:p>
    <w:p w14:paraId="690DA029" w14:textId="77777777" w:rsidR="005D4E3B" w:rsidRPr="005D4E3B" w:rsidRDefault="005D4E3B" w:rsidP="005D4E3B">
      <w:pPr>
        <w:pStyle w:val="EndNoteBibliography"/>
      </w:pPr>
      <w:r w:rsidRPr="005D4E3B">
        <w:t>41.</w:t>
      </w:r>
      <w:r w:rsidRPr="005D4E3B">
        <w:tab/>
        <w:t>Robin X, Turck N, Hainard A, Tiberti N, Lisacek F, Sanchez JC, Muller M. pROC: an open-source package for R and S+ to analyze and compare ROC curves. BMC Bioinformatics 2011;12:77.</w:t>
      </w:r>
    </w:p>
    <w:p w14:paraId="70FE44AA" w14:textId="317ED066"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ins w:id="234" w:author="Microsoft Office 用户" w:date="2019-04-10T00:31:00Z"/>
          <w:rFonts w:ascii="Arial" w:hAnsi="Arial" w:cs="Arial"/>
          <w:sz w:val="22"/>
        </w:rPr>
      </w:pPr>
      <w:ins w:id="235" w:author="Microsoft Office 用户" w:date="2019-04-10T00:31:00Z">
        <w:r>
          <w:rPr>
            <w:rFonts w:ascii="Arial" w:hAnsi="Arial" w:cs="Arial"/>
            <w:sz w:val="22"/>
          </w:rPr>
          <w:br w:type="page"/>
        </w:r>
      </w:ins>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pPr>
        <w:snapToGrid w:val="0"/>
        <w:spacing w:beforeLines="50" w:before="156" w:afterLines="50" w:after="156" w:line="360" w:lineRule="auto"/>
        <w:jc w:val="center"/>
        <w:rPr>
          <w:rFonts w:ascii="Times New Roman" w:hAnsi="Times New Roman"/>
          <w:color w:val="000000" w:themeColor="text1"/>
          <w:sz w:val="24"/>
          <w:szCs w:val="24"/>
        </w:rPr>
        <w:pPrChange w:id="236"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pPr>
        <w:snapToGrid w:val="0"/>
        <w:spacing w:beforeLines="50" w:before="156" w:afterLines="50" w:after="156" w:line="360" w:lineRule="auto"/>
        <w:jc w:val="center"/>
        <w:rPr>
          <w:rFonts w:ascii="Times New Roman" w:hAnsi="Times New Roman"/>
          <w:b/>
          <w:color w:val="FF0000"/>
          <w:sz w:val="24"/>
          <w:szCs w:val="24"/>
        </w:rPr>
        <w:pPrChange w:id="237"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549" cy="8045711"/>
                    </a:xfrm>
                    <a:prstGeom prst="rect">
                      <a:avLst/>
                    </a:prstGeom>
                  </pic:spPr>
                </pic:pic>
              </a:graphicData>
            </a:graphic>
          </wp:inline>
        </w:drawing>
      </w:r>
    </w:p>
    <w:p w14:paraId="1C718846" w14:textId="38E964BB" w:rsidR="00693661" w:rsidRPr="006462A4" w:rsidDel="00EE5734" w:rsidRDefault="00693661" w:rsidP="00693661">
      <w:pPr>
        <w:snapToGrid w:val="0"/>
        <w:spacing w:beforeLines="50" w:before="156" w:afterLines="50" w:after="156" w:line="360" w:lineRule="auto"/>
        <w:jc w:val="left"/>
        <w:rPr>
          <w:del w:id="238" w:author="Guo, Shicheng" w:date="2019-04-09T12:46:00Z"/>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2644E48C" w14:textId="4FA3D74B" w:rsidR="00E82735" w:rsidRPr="00393DBF" w:rsidRDefault="00E82735">
      <w:pPr>
        <w:snapToGrid w:val="0"/>
        <w:spacing w:beforeLines="50" w:before="156" w:afterLines="50" w:after="156" w:line="360" w:lineRule="auto"/>
        <w:jc w:val="left"/>
        <w:rPr>
          <w:rFonts w:ascii="Arial" w:hAnsi="Arial" w:cs="Arial"/>
          <w:sz w:val="22"/>
        </w:rPr>
        <w:pPrChange w:id="239" w:author="Guo, Shicheng" w:date="2019-04-09T12:46:00Z">
          <w:pPr>
            <w:spacing w:before="240"/>
          </w:pPr>
        </w:pPrChange>
      </w:pP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Zhang Haikun" w:date="2019-04-01T15:29:00Z" w:initials="z">
    <w:p w14:paraId="5455161A" w14:textId="77777777" w:rsidR="00533FCD" w:rsidRDefault="00533FCD">
      <w:pPr>
        <w:pStyle w:val="CommentText"/>
      </w:pPr>
      <w:r>
        <w:rPr>
          <w:rStyle w:val="CommentReference"/>
        </w:rPr>
        <w:annotationRef/>
      </w:r>
      <w:r>
        <w:t xml:space="preserve">I think it’s better to emphasize the low-pass. </w:t>
      </w:r>
    </w:p>
    <w:p w14:paraId="1181EF56" w14:textId="1E7D9F4D" w:rsidR="00533FCD" w:rsidRDefault="00533FCD">
      <w:pPr>
        <w:pStyle w:val="CommentText"/>
      </w:pPr>
      <w:r>
        <w:t xml:space="preserve">So change </w:t>
      </w:r>
      <w:r w:rsidRPr="009A6E34">
        <w:t>“low-level of cell-free DNA in plasma limits whole genome bisulfite sequencing (WGBS) sequencing depth and subsequent biomarker identification” to “the cost of whole genome bisulfite sequencing (WGBS) limits sequencing depth and subsequent biomarker identification of cell-free DNA in plasma”</w:t>
      </w:r>
    </w:p>
  </w:comment>
  <w:comment w:id="19" w:author="Guo, Shicheng" w:date="2019-04-09T16:31:00Z" w:initials="GS">
    <w:p w14:paraId="1F4EE75D" w14:textId="13296D2F" w:rsidR="00533FCD" w:rsidRPr="00533FCD" w:rsidRDefault="00533FCD">
      <w:pPr>
        <w:pStyle w:val="CommentText"/>
        <w:rPr>
          <w:sz w:val="18"/>
          <w:szCs w:val="18"/>
        </w:rPr>
      </w:pPr>
      <w:r>
        <w:rPr>
          <w:rStyle w:val="CommentReference"/>
        </w:rPr>
        <w:annotationRef/>
      </w:r>
      <w:r w:rsidRPr="00533FCD">
        <w:rPr>
          <w:sz w:val="18"/>
          <w:szCs w:val="18"/>
        </w:rPr>
        <w:t xml:space="preserve">Okay. Maybe we can descript like this way: </w:t>
      </w:r>
      <w:r w:rsidRPr="00533FCD">
        <w:rPr>
          <w:rFonts w:ascii="Arial" w:hAnsi="Arial" w:cs="Arial"/>
          <w:sz w:val="18"/>
          <w:szCs w:val="18"/>
        </w:rPr>
        <w:t>low-level of cell-free DNA in plasma and high cost of whole genome bisulfite sequencing (WGBS) limits sequencing depth and subsequent biomarker identification of cell-free DNA in plasma.</w:t>
      </w:r>
      <w:r w:rsidRPr="00533FCD">
        <w:rPr>
          <w:rStyle w:val="CommentReference"/>
          <w:sz w:val="18"/>
          <w:szCs w:val="18"/>
        </w:rPr>
        <w:annotationRef/>
      </w:r>
      <w:r w:rsidRPr="00533FCD">
        <w:rPr>
          <w:rStyle w:val="CommentReference"/>
          <w:sz w:val="18"/>
          <w:szCs w:val="18"/>
        </w:rPr>
        <w:annotationRef/>
      </w:r>
    </w:p>
  </w:comment>
  <w:comment w:id="23" w:author="Zhang Haikun" w:date="2019-04-01T15:08:00Z" w:initials="z">
    <w:p w14:paraId="3D144D79" w14:textId="53BCF78C" w:rsidR="00533FCD" w:rsidRDefault="00533FCD">
      <w:pPr>
        <w:pStyle w:val="CommentText"/>
      </w:pPr>
      <w:r>
        <w:rPr>
          <w:rStyle w:val="CommentReference"/>
        </w:rPr>
        <w:annotationRef/>
      </w:r>
      <w:r>
        <w:t>All the statistical information of sequencing data are based on read pairs. So c</w:t>
      </w:r>
      <w:r>
        <w:rPr>
          <w:rFonts w:hint="eastAsia"/>
        </w:rPr>
        <w:t>hange</w:t>
      </w:r>
      <w:r>
        <w:t xml:space="preserve"> </w:t>
      </w:r>
      <w:r>
        <w:rPr>
          <w:rFonts w:hint="eastAsia"/>
        </w:rPr>
        <w:t>all</w:t>
      </w:r>
      <w:r>
        <w:t xml:space="preserve"> “reads” to “read pairs”. Or should we change another presentation?</w:t>
      </w:r>
    </w:p>
  </w:comment>
  <w:comment w:id="24" w:author="Guo, Shicheng" w:date="2019-04-09T16:35:00Z" w:initials="GS">
    <w:p w14:paraId="62F4822C" w14:textId="5333F570" w:rsidR="00533FCD" w:rsidRDefault="00533FCD">
      <w:pPr>
        <w:pStyle w:val="CommentText"/>
      </w:pPr>
      <w:r>
        <w:rPr>
          <w:rStyle w:val="CommentReference"/>
        </w:rPr>
        <w:annotationRef/>
      </w:r>
      <w:r w:rsidR="005C03E2">
        <w:t xml:space="preserve">We don’t need to change reads to read pairs. When you mentioned the NGS is pair-end reads, then all the readers will understand that your reads is pair-end reads. </w:t>
      </w:r>
    </w:p>
  </w:comment>
  <w:comment w:id="29" w:author="Zhang Haikun" w:date="2019-04-01T22:16:00Z" w:initials="z">
    <w:p w14:paraId="0F050EE1" w14:textId="67B63AE9" w:rsidR="00533FCD" w:rsidRDefault="00533FCD">
      <w:pPr>
        <w:pStyle w:val="CommentText"/>
      </w:pPr>
      <w:r>
        <w:rPr>
          <w:rStyle w:val="CommentReference"/>
        </w:rPr>
        <w:annotationRef/>
      </w:r>
      <w:r>
        <w:t>A</w:t>
      </w:r>
      <w:r>
        <w:rPr>
          <w:rFonts w:hint="eastAsia"/>
        </w:rPr>
        <w:t xml:space="preserve">dd </w:t>
      </w:r>
      <w:r>
        <w:t>the description of “low-pass WGBS”</w:t>
      </w:r>
    </w:p>
  </w:comment>
  <w:comment w:id="43" w:author="Zhang Haikun" w:date="2019-04-07T21:23:00Z" w:initials="ZH">
    <w:p w14:paraId="22D9865B" w14:textId="6EF321E4" w:rsidR="00533FCD" w:rsidRDefault="00533FCD">
      <w:pPr>
        <w:pStyle w:val="CommentText"/>
      </w:pPr>
      <w:r>
        <w:rPr>
          <w:rStyle w:val="CommentReference"/>
        </w:rPr>
        <w:annotationRef/>
      </w:r>
      <w:r>
        <w:t>A</w:t>
      </w:r>
      <w:r>
        <w:rPr>
          <w:rFonts w:hint="eastAsia"/>
        </w:rPr>
        <w:t xml:space="preserve">dd </w:t>
      </w:r>
      <w:r>
        <w:t>the description of early stage HCC</w:t>
      </w:r>
    </w:p>
  </w:comment>
  <w:comment w:id="44" w:author="Zhang Haikun" w:date="2019-04-08T10:39:00Z" w:initials="ZH">
    <w:p w14:paraId="03081807" w14:textId="77777777" w:rsidR="00533FCD" w:rsidRDefault="00533FCD">
      <w:pPr>
        <w:pStyle w:val="CommentText"/>
      </w:pPr>
      <w:r>
        <w:rPr>
          <w:rStyle w:val="CommentReference"/>
        </w:rPr>
        <w:annotationRef/>
      </w:r>
      <w:r>
        <w:t>A</w:t>
      </w:r>
      <w:r>
        <w:rPr>
          <w:rFonts w:hint="eastAsia"/>
        </w:rPr>
        <w:t xml:space="preserve">dd </w:t>
      </w:r>
      <w:r>
        <w:t xml:space="preserve">the correlation between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t xml:space="preserve"> and AFP</w:t>
      </w:r>
    </w:p>
    <w:p w14:paraId="7E54D02C" w14:textId="0C180C79" w:rsidR="00533FCD" w:rsidRDefault="00533FCD">
      <w:pPr>
        <w:pStyle w:val="CommentText"/>
      </w:pPr>
      <w:r>
        <w:t>Need any more statement, explanation or discussion?l</w:t>
      </w:r>
    </w:p>
  </w:comment>
  <w:comment w:id="47" w:author="Guo, Shicheng" w:date="2019-04-09T16:45:00Z" w:initials="GS">
    <w:p w14:paraId="2A90E989" w14:textId="59CBACAB" w:rsidR="000C5C87" w:rsidRDefault="000C5C87">
      <w:pPr>
        <w:pStyle w:val="CommentText"/>
      </w:pPr>
      <w:r>
        <w:rPr>
          <w:rStyle w:val="CommentReference"/>
        </w:rPr>
        <w:annotationRef/>
      </w:r>
      <w:r>
        <w:t>A receiver operating characteristic (ROC) curve analysis based on logistic regression or xxx was conducted for xxxx</w:t>
      </w:r>
    </w:p>
  </w:comment>
  <w:comment w:id="45" w:author="Zhang Haikun" w:date="2019-04-08T16:21:00Z" w:initials="ZH">
    <w:p w14:paraId="505D7151" w14:textId="66184670" w:rsidR="00533FCD" w:rsidRDefault="00533FCD">
      <w:pPr>
        <w:pStyle w:val="CommentText"/>
      </w:pPr>
      <w:r>
        <w:rPr>
          <w:rStyle w:val="CommentReference"/>
        </w:rPr>
        <w:annotationRef/>
      </w:r>
      <w:r>
        <w:rPr>
          <w:rFonts w:hint="eastAsia"/>
        </w:rPr>
        <w:t xml:space="preserve">Add the ROC to define the cutoff. </w:t>
      </w:r>
      <w:r>
        <w:t>Is this OK? (</w:t>
      </w:r>
      <w:r w:rsidR="002D0B8F">
        <w:t>Use</w:t>
      </w:r>
      <w:r>
        <w:t xml:space="preserve"> all the </w:t>
      </w:r>
      <w:r>
        <w:rPr>
          <w:rFonts w:ascii="Arial" w:hAnsi="Arial" w:cs="Arial"/>
          <w:color w:val="000000" w:themeColor="text1"/>
          <w:sz w:val="22"/>
        </w:rPr>
        <w:t>37 individuals without HCC as negative control?</w:t>
      </w:r>
      <w:r>
        <w:t>)</w:t>
      </w:r>
    </w:p>
  </w:comment>
  <w:comment w:id="46" w:author="Guo, Shicheng" w:date="2019-04-09T16:42:00Z" w:initials="GS">
    <w:p w14:paraId="54340767" w14:textId="4D3C88FE" w:rsidR="00142B90" w:rsidRDefault="00142B90">
      <w:pPr>
        <w:pStyle w:val="CommentText"/>
      </w:pPr>
      <w:r>
        <w:rPr>
          <w:rStyle w:val="CommentReference"/>
        </w:rPr>
        <w:annotationRef/>
      </w:r>
      <w:r>
        <w:t xml:space="preserve">Looks okay. </w:t>
      </w:r>
    </w:p>
  </w:comment>
  <w:comment w:id="65" w:author="Zhang Haikun" w:date="2019-04-08T16:49:00Z" w:initials="ZH">
    <w:p w14:paraId="54DE6377" w14:textId="4CC8AEF0" w:rsidR="00533FCD" w:rsidRDefault="00533FCD">
      <w:pPr>
        <w:pStyle w:val="CommentText"/>
      </w:pPr>
      <w:r>
        <w:rPr>
          <w:rStyle w:val="CommentReference"/>
        </w:rPr>
        <w:annotationRef/>
      </w:r>
      <w:r>
        <w:t xml:space="preserve">These samples have </w:t>
      </w:r>
      <w:r w:rsidR="00156CFE">
        <w:t xml:space="preserve">been </w:t>
      </w:r>
      <w:r>
        <w:t>used for AUC, is it still OK to use this as example?</w:t>
      </w:r>
    </w:p>
  </w:comment>
  <w:comment w:id="66" w:author="Guo, Shicheng" w:date="2019-04-09T16:42:00Z" w:initials="GS">
    <w:p w14:paraId="2425F090" w14:textId="7C22F04E" w:rsidR="00156CFE" w:rsidRDefault="00156CFE">
      <w:pPr>
        <w:pStyle w:val="CommentText"/>
      </w:pPr>
      <w:r>
        <w:rPr>
          <w:rStyle w:val="CommentReference"/>
        </w:rPr>
        <w:annotationRef/>
      </w:r>
      <w:r>
        <w:t>It should be okay.</w:t>
      </w:r>
    </w:p>
  </w:comment>
  <w:comment w:id="92" w:author="Zhang Haikun" w:date="2019-04-08T21:51:00Z" w:initials="ZH">
    <w:p w14:paraId="76F5C7E1" w14:textId="0790B3B4" w:rsidR="00533FCD" w:rsidRDefault="00533FCD">
      <w:pPr>
        <w:pStyle w:val="CommentText"/>
      </w:pPr>
      <w:r>
        <w:rPr>
          <w:rStyle w:val="CommentReference"/>
        </w:rPr>
        <w:annotationRef/>
      </w:r>
      <w:r>
        <w:t>M</w:t>
      </w:r>
      <w:r>
        <w:rPr>
          <w:rFonts w:hint="eastAsia"/>
        </w:rPr>
        <w:t xml:space="preserve">ore </w:t>
      </w:r>
      <w:r>
        <w:t>discussion about AFP?</w:t>
      </w:r>
    </w:p>
  </w:comment>
  <w:comment w:id="93" w:author="Zhang Haikun" w:date="2019-04-09T16:28:00Z" w:initials="ZH">
    <w:p w14:paraId="46F57292" w14:textId="0039C7DD" w:rsidR="00533FCD" w:rsidRDefault="00533FCD">
      <w:pPr>
        <w:pStyle w:val="CommentText"/>
      </w:pPr>
      <w:r>
        <w:rPr>
          <w:rStyle w:val="CommentReference"/>
        </w:rPr>
        <w:annotationRef/>
      </w:r>
      <w:r>
        <w:t>A</w:t>
      </w:r>
      <w:r>
        <w:rPr>
          <w:rFonts w:hint="eastAsia"/>
        </w:rPr>
        <w:t xml:space="preserve">dd </w:t>
      </w:r>
      <w:r>
        <w:t>the statement of all the HCC patients after surgery</w:t>
      </w:r>
    </w:p>
  </w:comment>
  <w:comment w:id="94" w:author="Guo, Shicheng" w:date="2019-04-09T17:06:00Z" w:initials="GS">
    <w:p w14:paraId="46A0B726" w14:textId="71205B20" w:rsidR="00F31EFB" w:rsidRDefault="00F31EFB">
      <w:pPr>
        <w:pStyle w:val="CommentText"/>
      </w:pPr>
      <w:r>
        <w:rPr>
          <w:rStyle w:val="CommentReference"/>
        </w:rPr>
        <w:annotationRef/>
      </w:r>
      <w:r>
        <w:t>Great.</w:t>
      </w:r>
    </w:p>
  </w:comment>
  <w:comment w:id="99" w:author="Zhang Haikun" w:date="2019-04-09T16:18:00Z" w:initials="ZH">
    <w:p w14:paraId="7AFC4E04" w14:textId="5DFBBCEB" w:rsidR="00533FCD" w:rsidRDefault="00533FCD">
      <w:pPr>
        <w:pStyle w:val="CommentText"/>
      </w:pPr>
      <w:r>
        <w:rPr>
          <w:rStyle w:val="CommentReference"/>
        </w:rPr>
        <w:annotationRef/>
      </w:r>
      <w:r>
        <w:t>T</w:t>
      </w:r>
      <w:r>
        <w:rPr>
          <w:rFonts w:hint="eastAsia"/>
        </w:rPr>
        <w:t xml:space="preserve">he </w:t>
      </w:r>
      <w:r>
        <w:t>method of AFP detection</w:t>
      </w:r>
    </w:p>
  </w:comment>
  <w:comment w:id="106" w:author="Zhang Haikun" w:date="2019-04-09T16:18:00Z" w:initials="ZH">
    <w:p w14:paraId="636130E4" w14:textId="5D331F5B" w:rsidR="00533FCD" w:rsidRDefault="00533FCD">
      <w:pPr>
        <w:pStyle w:val="CommentText"/>
      </w:pPr>
      <w:r>
        <w:rPr>
          <w:rStyle w:val="CommentReference"/>
        </w:rPr>
        <w:annotationRef/>
      </w:r>
      <w:r>
        <w:t>U</w:t>
      </w:r>
      <w:r>
        <w:rPr>
          <w:rFonts w:hint="eastAsia"/>
        </w:rPr>
        <w:t xml:space="preserve">ploading </w:t>
      </w:r>
      <w:r>
        <w:t>…..</w:t>
      </w:r>
    </w:p>
  </w:comment>
  <w:comment w:id="117" w:author="Zhang Haikun" w:date="2019-04-09T16:19:00Z" w:initials="ZH">
    <w:p w14:paraId="24F4A146" w14:textId="1FF3AC2A" w:rsidR="00533FCD" w:rsidRDefault="00533FCD">
      <w:pPr>
        <w:pStyle w:val="CommentText"/>
      </w:pPr>
      <w:r>
        <w:rPr>
          <w:rStyle w:val="CommentReference"/>
        </w:rPr>
        <w:annotationRef/>
      </w:r>
      <w:r>
        <w:t>A</w:t>
      </w:r>
      <w:r>
        <w:rPr>
          <w:rFonts w:hint="eastAsia"/>
        </w:rPr>
        <w:t>dd</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81EF56" w15:done="0"/>
  <w15:commentEx w15:paraId="1F4EE75D" w15:paraIdParent="1181EF56" w15:done="0"/>
  <w15:commentEx w15:paraId="3D144D79" w15:done="0"/>
  <w15:commentEx w15:paraId="62F4822C" w15:paraIdParent="3D144D79" w15:done="0"/>
  <w15:commentEx w15:paraId="0F050EE1" w15:done="0"/>
  <w15:commentEx w15:paraId="22D9865B" w15:done="0"/>
  <w15:commentEx w15:paraId="7E54D02C" w15:done="0"/>
  <w15:commentEx w15:paraId="2A90E989" w15:done="0"/>
  <w15:commentEx w15:paraId="505D7151" w15:done="0"/>
  <w15:commentEx w15:paraId="54340767" w15:paraIdParent="505D7151" w15:done="0"/>
  <w15:commentEx w15:paraId="54DE6377" w15:done="0"/>
  <w15:commentEx w15:paraId="2425F090" w15:paraIdParent="54DE6377" w15:done="0"/>
  <w15:commentEx w15:paraId="76F5C7E1" w15:done="0"/>
  <w15:commentEx w15:paraId="46F57292" w15:done="0"/>
  <w15:commentEx w15:paraId="46A0B726" w15:paraIdParent="46F57292" w15:done="0"/>
  <w15:commentEx w15:paraId="7AFC4E04" w15:done="0"/>
  <w15:commentEx w15:paraId="636130E4" w15:done="0"/>
  <w15:commentEx w15:paraId="24F4A14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BF513" w14:textId="77777777" w:rsidR="00533FCD" w:rsidRDefault="00533FCD" w:rsidP="00304F0D">
      <w:r>
        <w:separator/>
      </w:r>
    </w:p>
  </w:endnote>
  <w:endnote w:type="continuationSeparator" w:id="0">
    <w:p w14:paraId="7E1ED762" w14:textId="77777777" w:rsidR="00533FCD" w:rsidRDefault="00533FCD"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Helvetica Neue">
    <w:altName w:val="Myriad Pro"/>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2A23C" w14:textId="77777777" w:rsidR="00533FCD" w:rsidRDefault="00533FCD" w:rsidP="00304F0D">
      <w:r>
        <w:separator/>
      </w:r>
    </w:p>
  </w:footnote>
  <w:footnote w:type="continuationSeparator" w:id="0">
    <w:p w14:paraId="5AA79A5F" w14:textId="77777777" w:rsidR="00533FCD" w:rsidRDefault="00533FCD"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Zhang Haikun">
    <w15:presenceInfo w15:providerId="Windows Live" w15:userId="ac3a323a3b90e25b"/>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27&lt;/item&gt;&lt;item&gt;2776&lt;/item&gt;&lt;/record-ids&gt;&lt;/item&gt;&lt;/Libraries&gt;"/>
  </w:docVars>
  <w:rsids>
    <w:rsidRoot w:val="00A35830"/>
    <w:rsid w:val="00001646"/>
    <w:rsid w:val="00002E19"/>
    <w:rsid w:val="000039DE"/>
    <w:rsid w:val="00004FA3"/>
    <w:rsid w:val="000063E1"/>
    <w:rsid w:val="000072C8"/>
    <w:rsid w:val="00010B27"/>
    <w:rsid w:val="00010F1E"/>
    <w:rsid w:val="000118A3"/>
    <w:rsid w:val="00012335"/>
    <w:rsid w:val="000123B7"/>
    <w:rsid w:val="0001481F"/>
    <w:rsid w:val="000149B6"/>
    <w:rsid w:val="000173B9"/>
    <w:rsid w:val="00017477"/>
    <w:rsid w:val="0002155A"/>
    <w:rsid w:val="00021AD9"/>
    <w:rsid w:val="00021B34"/>
    <w:rsid w:val="00022C4C"/>
    <w:rsid w:val="00023C6C"/>
    <w:rsid w:val="000246F6"/>
    <w:rsid w:val="000267A8"/>
    <w:rsid w:val="0002684D"/>
    <w:rsid w:val="00026A9C"/>
    <w:rsid w:val="000275A2"/>
    <w:rsid w:val="000308D8"/>
    <w:rsid w:val="000310F6"/>
    <w:rsid w:val="0003139B"/>
    <w:rsid w:val="00031465"/>
    <w:rsid w:val="00033187"/>
    <w:rsid w:val="000331B6"/>
    <w:rsid w:val="00034C74"/>
    <w:rsid w:val="00037CB1"/>
    <w:rsid w:val="00037FA8"/>
    <w:rsid w:val="00040AB5"/>
    <w:rsid w:val="00040AD1"/>
    <w:rsid w:val="000415C0"/>
    <w:rsid w:val="00041CB6"/>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4532"/>
    <w:rsid w:val="000653AC"/>
    <w:rsid w:val="0007038C"/>
    <w:rsid w:val="0007270C"/>
    <w:rsid w:val="0007289A"/>
    <w:rsid w:val="00074306"/>
    <w:rsid w:val="000768F5"/>
    <w:rsid w:val="00077950"/>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3352"/>
    <w:rsid w:val="000A393E"/>
    <w:rsid w:val="000A3BBD"/>
    <w:rsid w:val="000A6A1D"/>
    <w:rsid w:val="000B12A9"/>
    <w:rsid w:val="000B2B05"/>
    <w:rsid w:val="000B474F"/>
    <w:rsid w:val="000B5D2B"/>
    <w:rsid w:val="000B7675"/>
    <w:rsid w:val="000B7C5A"/>
    <w:rsid w:val="000C1732"/>
    <w:rsid w:val="000C30F1"/>
    <w:rsid w:val="000C3963"/>
    <w:rsid w:val="000C4A8D"/>
    <w:rsid w:val="000C5676"/>
    <w:rsid w:val="000C5C87"/>
    <w:rsid w:val="000C63BD"/>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DA"/>
    <w:rsid w:val="000F0B73"/>
    <w:rsid w:val="000F0ED1"/>
    <w:rsid w:val="000F18BD"/>
    <w:rsid w:val="000F21A8"/>
    <w:rsid w:val="000F2547"/>
    <w:rsid w:val="0010071E"/>
    <w:rsid w:val="00100BD5"/>
    <w:rsid w:val="001016BF"/>
    <w:rsid w:val="00101F34"/>
    <w:rsid w:val="00103833"/>
    <w:rsid w:val="00103F1F"/>
    <w:rsid w:val="00104429"/>
    <w:rsid w:val="00104DB8"/>
    <w:rsid w:val="001076B0"/>
    <w:rsid w:val="00110289"/>
    <w:rsid w:val="00110678"/>
    <w:rsid w:val="00112657"/>
    <w:rsid w:val="00114BEA"/>
    <w:rsid w:val="001154C9"/>
    <w:rsid w:val="00115542"/>
    <w:rsid w:val="00116D75"/>
    <w:rsid w:val="00120093"/>
    <w:rsid w:val="001202FF"/>
    <w:rsid w:val="0012131B"/>
    <w:rsid w:val="00123B71"/>
    <w:rsid w:val="00124EB4"/>
    <w:rsid w:val="00125118"/>
    <w:rsid w:val="00125A84"/>
    <w:rsid w:val="00125E04"/>
    <w:rsid w:val="00125E41"/>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6E0F"/>
    <w:rsid w:val="001774DC"/>
    <w:rsid w:val="00177B21"/>
    <w:rsid w:val="00180434"/>
    <w:rsid w:val="00180BA9"/>
    <w:rsid w:val="00181E3C"/>
    <w:rsid w:val="00183325"/>
    <w:rsid w:val="001839E2"/>
    <w:rsid w:val="00186160"/>
    <w:rsid w:val="00186484"/>
    <w:rsid w:val="0018676E"/>
    <w:rsid w:val="001879C3"/>
    <w:rsid w:val="00190B17"/>
    <w:rsid w:val="00191D9D"/>
    <w:rsid w:val="00192FA8"/>
    <w:rsid w:val="001946A7"/>
    <w:rsid w:val="00195ADB"/>
    <w:rsid w:val="0019612A"/>
    <w:rsid w:val="001963E9"/>
    <w:rsid w:val="001964A9"/>
    <w:rsid w:val="001971A6"/>
    <w:rsid w:val="00197D0D"/>
    <w:rsid w:val="001A0681"/>
    <w:rsid w:val="001A08AB"/>
    <w:rsid w:val="001A0BE2"/>
    <w:rsid w:val="001A327E"/>
    <w:rsid w:val="001A3EE6"/>
    <w:rsid w:val="001A4697"/>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2685"/>
    <w:rsid w:val="001D39B2"/>
    <w:rsid w:val="001D3C8E"/>
    <w:rsid w:val="001D3DD1"/>
    <w:rsid w:val="001D4221"/>
    <w:rsid w:val="001D4F84"/>
    <w:rsid w:val="001D5F74"/>
    <w:rsid w:val="001E021A"/>
    <w:rsid w:val="001E028C"/>
    <w:rsid w:val="001E10E9"/>
    <w:rsid w:val="001E16A6"/>
    <w:rsid w:val="001E1937"/>
    <w:rsid w:val="001E4E8F"/>
    <w:rsid w:val="001E5D0C"/>
    <w:rsid w:val="001E664D"/>
    <w:rsid w:val="001E7F4D"/>
    <w:rsid w:val="001F094D"/>
    <w:rsid w:val="001F388A"/>
    <w:rsid w:val="001F4F59"/>
    <w:rsid w:val="001F684C"/>
    <w:rsid w:val="001F74D2"/>
    <w:rsid w:val="002007B4"/>
    <w:rsid w:val="00203480"/>
    <w:rsid w:val="00203E7C"/>
    <w:rsid w:val="00203F9B"/>
    <w:rsid w:val="00204F7E"/>
    <w:rsid w:val="002058FD"/>
    <w:rsid w:val="002065A4"/>
    <w:rsid w:val="0020753D"/>
    <w:rsid w:val="002079D4"/>
    <w:rsid w:val="00210D90"/>
    <w:rsid w:val="00215753"/>
    <w:rsid w:val="00215FE6"/>
    <w:rsid w:val="00216493"/>
    <w:rsid w:val="00216A37"/>
    <w:rsid w:val="0022049F"/>
    <w:rsid w:val="00222D35"/>
    <w:rsid w:val="00225DEB"/>
    <w:rsid w:val="0022604A"/>
    <w:rsid w:val="00231ED0"/>
    <w:rsid w:val="00232DE5"/>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B5C"/>
    <w:rsid w:val="002670BF"/>
    <w:rsid w:val="002748C8"/>
    <w:rsid w:val="00275702"/>
    <w:rsid w:val="00275D1E"/>
    <w:rsid w:val="00275EB9"/>
    <w:rsid w:val="002843EA"/>
    <w:rsid w:val="00284F1E"/>
    <w:rsid w:val="00285EFE"/>
    <w:rsid w:val="00293FF2"/>
    <w:rsid w:val="002955FB"/>
    <w:rsid w:val="00295849"/>
    <w:rsid w:val="002960FD"/>
    <w:rsid w:val="0029668A"/>
    <w:rsid w:val="00296793"/>
    <w:rsid w:val="00297E87"/>
    <w:rsid w:val="00297EAE"/>
    <w:rsid w:val="002A01C1"/>
    <w:rsid w:val="002A02FF"/>
    <w:rsid w:val="002A133A"/>
    <w:rsid w:val="002A3650"/>
    <w:rsid w:val="002A3A5E"/>
    <w:rsid w:val="002A3C73"/>
    <w:rsid w:val="002A6435"/>
    <w:rsid w:val="002A7E74"/>
    <w:rsid w:val="002B1410"/>
    <w:rsid w:val="002B2FE7"/>
    <w:rsid w:val="002B3403"/>
    <w:rsid w:val="002C08BC"/>
    <w:rsid w:val="002C1CDB"/>
    <w:rsid w:val="002C1E16"/>
    <w:rsid w:val="002C1F81"/>
    <w:rsid w:val="002C241F"/>
    <w:rsid w:val="002C55EA"/>
    <w:rsid w:val="002C5A24"/>
    <w:rsid w:val="002D0B8F"/>
    <w:rsid w:val="002D21C5"/>
    <w:rsid w:val="002D2B28"/>
    <w:rsid w:val="002D3BAE"/>
    <w:rsid w:val="002D3E3E"/>
    <w:rsid w:val="002D4E64"/>
    <w:rsid w:val="002D5053"/>
    <w:rsid w:val="002D633C"/>
    <w:rsid w:val="002D6EEF"/>
    <w:rsid w:val="002D732B"/>
    <w:rsid w:val="002E00DD"/>
    <w:rsid w:val="002E118E"/>
    <w:rsid w:val="002E3DA8"/>
    <w:rsid w:val="002E4883"/>
    <w:rsid w:val="002E5ED6"/>
    <w:rsid w:val="002F06A6"/>
    <w:rsid w:val="002F1E70"/>
    <w:rsid w:val="002F1FF8"/>
    <w:rsid w:val="002F2FF2"/>
    <w:rsid w:val="002F381F"/>
    <w:rsid w:val="00300207"/>
    <w:rsid w:val="00301858"/>
    <w:rsid w:val="00303689"/>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40496"/>
    <w:rsid w:val="00340C5B"/>
    <w:rsid w:val="0034318B"/>
    <w:rsid w:val="00343323"/>
    <w:rsid w:val="00345999"/>
    <w:rsid w:val="00347140"/>
    <w:rsid w:val="003529F8"/>
    <w:rsid w:val="00353933"/>
    <w:rsid w:val="00355207"/>
    <w:rsid w:val="00356E70"/>
    <w:rsid w:val="003600F5"/>
    <w:rsid w:val="00360519"/>
    <w:rsid w:val="00363214"/>
    <w:rsid w:val="00363E7C"/>
    <w:rsid w:val="0036405E"/>
    <w:rsid w:val="003645E6"/>
    <w:rsid w:val="003663D2"/>
    <w:rsid w:val="00366997"/>
    <w:rsid w:val="0036733F"/>
    <w:rsid w:val="00367CC6"/>
    <w:rsid w:val="00371897"/>
    <w:rsid w:val="00374B3A"/>
    <w:rsid w:val="00376CDD"/>
    <w:rsid w:val="003772F6"/>
    <w:rsid w:val="003817F4"/>
    <w:rsid w:val="00383B8C"/>
    <w:rsid w:val="003841F0"/>
    <w:rsid w:val="00390D67"/>
    <w:rsid w:val="00391094"/>
    <w:rsid w:val="003913B6"/>
    <w:rsid w:val="00393D00"/>
    <w:rsid w:val="00393DBF"/>
    <w:rsid w:val="00393FCF"/>
    <w:rsid w:val="003946E9"/>
    <w:rsid w:val="00394A25"/>
    <w:rsid w:val="00395783"/>
    <w:rsid w:val="00396C85"/>
    <w:rsid w:val="00397D81"/>
    <w:rsid w:val="003A12E3"/>
    <w:rsid w:val="003A1666"/>
    <w:rsid w:val="003A42E7"/>
    <w:rsid w:val="003A4BAF"/>
    <w:rsid w:val="003A5E46"/>
    <w:rsid w:val="003B2D8E"/>
    <w:rsid w:val="003B3C57"/>
    <w:rsid w:val="003B3F95"/>
    <w:rsid w:val="003B4F18"/>
    <w:rsid w:val="003B5D3A"/>
    <w:rsid w:val="003B7490"/>
    <w:rsid w:val="003C25D7"/>
    <w:rsid w:val="003C4601"/>
    <w:rsid w:val="003C4DE9"/>
    <w:rsid w:val="003C5606"/>
    <w:rsid w:val="003C6519"/>
    <w:rsid w:val="003C7B6B"/>
    <w:rsid w:val="003D00BB"/>
    <w:rsid w:val="003D12EC"/>
    <w:rsid w:val="003D1AED"/>
    <w:rsid w:val="003D1EBB"/>
    <w:rsid w:val="003D261E"/>
    <w:rsid w:val="003D2EFA"/>
    <w:rsid w:val="003D68F0"/>
    <w:rsid w:val="003D7AE6"/>
    <w:rsid w:val="003E09C7"/>
    <w:rsid w:val="003E0C13"/>
    <w:rsid w:val="003E1831"/>
    <w:rsid w:val="003E2DA1"/>
    <w:rsid w:val="003E4E22"/>
    <w:rsid w:val="003E4EE4"/>
    <w:rsid w:val="003E5FCB"/>
    <w:rsid w:val="003F02EA"/>
    <w:rsid w:val="003F0CB2"/>
    <w:rsid w:val="003F13F2"/>
    <w:rsid w:val="003F1CFC"/>
    <w:rsid w:val="003F1D32"/>
    <w:rsid w:val="003F360A"/>
    <w:rsid w:val="003F38B4"/>
    <w:rsid w:val="003F7198"/>
    <w:rsid w:val="0040008D"/>
    <w:rsid w:val="00401A42"/>
    <w:rsid w:val="00401C36"/>
    <w:rsid w:val="0040240E"/>
    <w:rsid w:val="00404F94"/>
    <w:rsid w:val="00406994"/>
    <w:rsid w:val="0040777E"/>
    <w:rsid w:val="0041135C"/>
    <w:rsid w:val="00411D7A"/>
    <w:rsid w:val="004142DB"/>
    <w:rsid w:val="0041494E"/>
    <w:rsid w:val="00424AE3"/>
    <w:rsid w:val="0042618B"/>
    <w:rsid w:val="004304E0"/>
    <w:rsid w:val="00431DEC"/>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610C6"/>
    <w:rsid w:val="00462F64"/>
    <w:rsid w:val="0046354E"/>
    <w:rsid w:val="0046513D"/>
    <w:rsid w:val="0046513F"/>
    <w:rsid w:val="00465BF2"/>
    <w:rsid w:val="00465CAE"/>
    <w:rsid w:val="00465CBE"/>
    <w:rsid w:val="00470479"/>
    <w:rsid w:val="00470E0B"/>
    <w:rsid w:val="00473D2B"/>
    <w:rsid w:val="00473E9E"/>
    <w:rsid w:val="004747D9"/>
    <w:rsid w:val="004749A3"/>
    <w:rsid w:val="00475C9B"/>
    <w:rsid w:val="00476884"/>
    <w:rsid w:val="00483580"/>
    <w:rsid w:val="00483D1F"/>
    <w:rsid w:val="00484E26"/>
    <w:rsid w:val="00485985"/>
    <w:rsid w:val="00485A7C"/>
    <w:rsid w:val="00486387"/>
    <w:rsid w:val="004877F7"/>
    <w:rsid w:val="00490D13"/>
    <w:rsid w:val="00491432"/>
    <w:rsid w:val="0049282F"/>
    <w:rsid w:val="00493EDF"/>
    <w:rsid w:val="00494F63"/>
    <w:rsid w:val="004954D9"/>
    <w:rsid w:val="00495A6D"/>
    <w:rsid w:val="00497A2E"/>
    <w:rsid w:val="004A01D5"/>
    <w:rsid w:val="004A0B01"/>
    <w:rsid w:val="004A0E91"/>
    <w:rsid w:val="004A1645"/>
    <w:rsid w:val="004A2B07"/>
    <w:rsid w:val="004A40D9"/>
    <w:rsid w:val="004A6BF6"/>
    <w:rsid w:val="004B1A12"/>
    <w:rsid w:val="004B25C3"/>
    <w:rsid w:val="004B3A0B"/>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F0B"/>
    <w:rsid w:val="004E149A"/>
    <w:rsid w:val="004E1D4E"/>
    <w:rsid w:val="004E3317"/>
    <w:rsid w:val="004E36A4"/>
    <w:rsid w:val="004E3A0C"/>
    <w:rsid w:val="004E54DC"/>
    <w:rsid w:val="004F1A55"/>
    <w:rsid w:val="004F4044"/>
    <w:rsid w:val="004F41F3"/>
    <w:rsid w:val="004F4D99"/>
    <w:rsid w:val="004F56AA"/>
    <w:rsid w:val="004F5DE2"/>
    <w:rsid w:val="004F60FE"/>
    <w:rsid w:val="004F6358"/>
    <w:rsid w:val="004F6C55"/>
    <w:rsid w:val="004F7D40"/>
    <w:rsid w:val="004F7EFF"/>
    <w:rsid w:val="00502A0D"/>
    <w:rsid w:val="00503B19"/>
    <w:rsid w:val="00504304"/>
    <w:rsid w:val="0050560A"/>
    <w:rsid w:val="00506B63"/>
    <w:rsid w:val="005110D1"/>
    <w:rsid w:val="00512738"/>
    <w:rsid w:val="0051295C"/>
    <w:rsid w:val="00512BF4"/>
    <w:rsid w:val="00513083"/>
    <w:rsid w:val="00513B01"/>
    <w:rsid w:val="00515E7E"/>
    <w:rsid w:val="00515F3D"/>
    <w:rsid w:val="00517467"/>
    <w:rsid w:val="00522ECD"/>
    <w:rsid w:val="005246CD"/>
    <w:rsid w:val="00524AA8"/>
    <w:rsid w:val="00526BC6"/>
    <w:rsid w:val="00526E4F"/>
    <w:rsid w:val="0052745D"/>
    <w:rsid w:val="00527C00"/>
    <w:rsid w:val="00530287"/>
    <w:rsid w:val="00530709"/>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489"/>
    <w:rsid w:val="00562900"/>
    <w:rsid w:val="00562DB8"/>
    <w:rsid w:val="0056313F"/>
    <w:rsid w:val="00563357"/>
    <w:rsid w:val="0056340D"/>
    <w:rsid w:val="005647A8"/>
    <w:rsid w:val="00564E45"/>
    <w:rsid w:val="005651A5"/>
    <w:rsid w:val="00565294"/>
    <w:rsid w:val="00565505"/>
    <w:rsid w:val="0056577B"/>
    <w:rsid w:val="00571BD6"/>
    <w:rsid w:val="00573A18"/>
    <w:rsid w:val="00574FF1"/>
    <w:rsid w:val="00577759"/>
    <w:rsid w:val="005778C9"/>
    <w:rsid w:val="00580626"/>
    <w:rsid w:val="00583CCA"/>
    <w:rsid w:val="00584930"/>
    <w:rsid w:val="00585223"/>
    <w:rsid w:val="0059039F"/>
    <w:rsid w:val="00590A68"/>
    <w:rsid w:val="005918A6"/>
    <w:rsid w:val="00592872"/>
    <w:rsid w:val="0059528A"/>
    <w:rsid w:val="00595DC7"/>
    <w:rsid w:val="005975D8"/>
    <w:rsid w:val="005A0669"/>
    <w:rsid w:val="005A2D46"/>
    <w:rsid w:val="005A515E"/>
    <w:rsid w:val="005A51DE"/>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D0431"/>
    <w:rsid w:val="005D12FF"/>
    <w:rsid w:val="005D1DCF"/>
    <w:rsid w:val="005D486A"/>
    <w:rsid w:val="005D4E3B"/>
    <w:rsid w:val="005D4F26"/>
    <w:rsid w:val="005D63FB"/>
    <w:rsid w:val="005D7AB5"/>
    <w:rsid w:val="005E1791"/>
    <w:rsid w:val="005E1F69"/>
    <w:rsid w:val="005E28FE"/>
    <w:rsid w:val="005E43B8"/>
    <w:rsid w:val="005E4E0B"/>
    <w:rsid w:val="005E5046"/>
    <w:rsid w:val="005E55F6"/>
    <w:rsid w:val="005F2703"/>
    <w:rsid w:val="005F5FE4"/>
    <w:rsid w:val="005F7CEE"/>
    <w:rsid w:val="006006D4"/>
    <w:rsid w:val="0060284B"/>
    <w:rsid w:val="00603D47"/>
    <w:rsid w:val="006050F4"/>
    <w:rsid w:val="0060659A"/>
    <w:rsid w:val="00607869"/>
    <w:rsid w:val="00611670"/>
    <w:rsid w:val="00612104"/>
    <w:rsid w:val="00612695"/>
    <w:rsid w:val="00612B27"/>
    <w:rsid w:val="00613716"/>
    <w:rsid w:val="00614A42"/>
    <w:rsid w:val="0061681F"/>
    <w:rsid w:val="00620F05"/>
    <w:rsid w:val="00622AA2"/>
    <w:rsid w:val="00622D17"/>
    <w:rsid w:val="00624535"/>
    <w:rsid w:val="0062486F"/>
    <w:rsid w:val="00624CCE"/>
    <w:rsid w:val="00624FC9"/>
    <w:rsid w:val="006253E4"/>
    <w:rsid w:val="006266F9"/>
    <w:rsid w:val="0062788D"/>
    <w:rsid w:val="006309D3"/>
    <w:rsid w:val="00632139"/>
    <w:rsid w:val="006326F0"/>
    <w:rsid w:val="00632F2F"/>
    <w:rsid w:val="00633798"/>
    <w:rsid w:val="00633BC2"/>
    <w:rsid w:val="00634628"/>
    <w:rsid w:val="00635416"/>
    <w:rsid w:val="00636E4D"/>
    <w:rsid w:val="00637638"/>
    <w:rsid w:val="00641FF3"/>
    <w:rsid w:val="006420F9"/>
    <w:rsid w:val="00650FA5"/>
    <w:rsid w:val="00652183"/>
    <w:rsid w:val="00654B12"/>
    <w:rsid w:val="00656DDF"/>
    <w:rsid w:val="006603CF"/>
    <w:rsid w:val="00664228"/>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5033"/>
    <w:rsid w:val="006A52B7"/>
    <w:rsid w:val="006A6ED4"/>
    <w:rsid w:val="006A78AD"/>
    <w:rsid w:val="006B0452"/>
    <w:rsid w:val="006B1600"/>
    <w:rsid w:val="006B19D3"/>
    <w:rsid w:val="006B2E4B"/>
    <w:rsid w:val="006B4A39"/>
    <w:rsid w:val="006B5C6D"/>
    <w:rsid w:val="006B69D6"/>
    <w:rsid w:val="006B7CA2"/>
    <w:rsid w:val="006C1A1A"/>
    <w:rsid w:val="006C1BC4"/>
    <w:rsid w:val="006C401A"/>
    <w:rsid w:val="006C5593"/>
    <w:rsid w:val="006C5C1F"/>
    <w:rsid w:val="006C6670"/>
    <w:rsid w:val="006C6E93"/>
    <w:rsid w:val="006C7027"/>
    <w:rsid w:val="006C751F"/>
    <w:rsid w:val="006C7E13"/>
    <w:rsid w:val="006D0D25"/>
    <w:rsid w:val="006D3CE6"/>
    <w:rsid w:val="006D4EF9"/>
    <w:rsid w:val="006D4F5B"/>
    <w:rsid w:val="006D7C22"/>
    <w:rsid w:val="006E0127"/>
    <w:rsid w:val="006E0CB7"/>
    <w:rsid w:val="006E0CD0"/>
    <w:rsid w:val="006E0CF7"/>
    <w:rsid w:val="006E128A"/>
    <w:rsid w:val="006E439D"/>
    <w:rsid w:val="006E553F"/>
    <w:rsid w:val="006F0BCA"/>
    <w:rsid w:val="006F1CD6"/>
    <w:rsid w:val="006F27E5"/>
    <w:rsid w:val="006F576E"/>
    <w:rsid w:val="006F75D6"/>
    <w:rsid w:val="006F79A5"/>
    <w:rsid w:val="006F7B23"/>
    <w:rsid w:val="006F7E03"/>
    <w:rsid w:val="007005EC"/>
    <w:rsid w:val="007011C1"/>
    <w:rsid w:val="007013C7"/>
    <w:rsid w:val="0070327C"/>
    <w:rsid w:val="007035D3"/>
    <w:rsid w:val="007039DC"/>
    <w:rsid w:val="007101D1"/>
    <w:rsid w:val="007134AE"/>
    <w:rsid w:val="0071359D"/>
    <w:rsid w:val="0071412B"/>
    <w:rsid w:val="0071463D"/>
    <w:rsid w:val="007147CB"/>
    <w:rsid w:val="00714F4B"/>
    <w:rsid w:val="00716EAF"/>
    <w:rsid w:val="007209C1"/>
    <w:rsid w:val="00721AC9"/>
    <w:rsid w:val="007233AD"/>
    <w:rsid w:val="00723826"/>
    <w:rsid w:val="007243D7"/>
    <w:rsid w:val="00725101"/>
    <w:rsid w:val="0072533C"/>
    <w:rsid w:val="0072561D"/>
    <w:rsid w:val="00725F4B"/>
    <w:rsid w:val="00727CE9"/>
    <w:rsid w:val="007302FE"/>
    <w:rsid w:val="00731332"/>
    <w:rsid w:val="007324E3"/>
    <w:rsid w:val="00732FFD"/>
    <w:rsid w:val="007332E4"/>
    <w:rsid w:val="00741E3E"/>
    <w:rsid w:val="00741F48"/>
    <w:rsid w:val="00746DAA"/>
    <w:rsid w:val="00747CB3"/>
    <w:rsid w:val="007531F3"/>
    <w:rsid w:val="00753965"/>
    <w:rsid w:val="00753FAC"/>
    <w:rsid w:val="00755920"/>
    <w:rsid w:val="007566FF"/>
    <w:rsid w:val="00756AE9"/>
    <w:rsid w:val="007573A5"/>
    <w:rsid w:val="00760EF3"/>
    <w:rsid w:val="007619AF"/>
    <w:rsid w:val="00762436"/>
    <w:rsid w:val="0076266A"/>
    <w:rsid w:val="00764EE6"/>
    <w:rsid w:val="00765BD9"/>
    <w:rsid w:val="0076641A"/>
    <w:rsid w:val="00766928"/>
    <w:rsid w:val="007722FF"/>
    <w:rsid w:val="00772E1F"/>
    <w:rsid w:val="0077461E"/>
    <w:rsid w:val="00775F49"/>
    <w:rsid w:val="00780A72"/>
    <w:rsid w:val="00781A96"/>
    <w:rsid w:val="00782099"/>
    <w:rsid w:val="007823DF"/>
    <w:rsid w:val="00783C6D"/>
    <w:rsid w:val="00787E7F"/>
    <w:rsid w:val="00787E92"/>
    <w:rsid w:val="00790C80"/>
    <w:rsid w:val="007913C6"/>
    <w:rsid w:val="00791431"/>
    <w:rsid w:val="00791EB0"/>
    <w:rsid w:val="007949F8"/>
    <w:rsid w:val="00794AD0"/>
    <w:rsid w:val="00794EAC"/>
    <w:rsid w:val="00795DE5"/>
    <w:rsid w:val="0079643D"/>
    <w:rsid w:val="00796F35"/>
    <w:rsid w:val="007A2950"/>
    <w:rsid w:val="007A45D2"/>
    <w:rsid w:val="007A5038"/>
    <w:rsid w:val="007A52EC"/>
    <w:rsid w:val="007A578B"/>
    <w:rsid w:val="007A70E6"/>
    <w:rsid w:val="007A74FB"/>
    <w:rsid w:val="007A7794"/>
    <w:rsid w:val="007B166C"/>
    <w:rsid w:val="007B22E3"/>
    <w:rsid w:val="007B2599"/>
    <w:rsid w:val="007B2A84"/>
    <w:rsid w:val="007B34F1"/>
    <w:rsid w:val="007B4ACF"/>
    <w:rsid w:val="007B62E3"/>
    <w:rsid w:val="007B64DC"/>
    <w:rsid w:val="007B678C"/>
    <w:rsid w:val="007B6A90"/>
    <w:rsid w:val="007C2A9F"/>
    <w:rsid w:val="007C2DA8"/>
    <w:rsid w:val="007C372B"/>
    <w:rsid w:val="007C3A27"/>
    <w:rsid w:val="007C40E0"/>
    <w:rsid w:val="007C48C8"/>
    <w:rsid w:val="007C6BBD"/>
    <w:rsid w:val="007C71A4"/>
    <w:rsid w:val="007C7726"/>
    <w:rsid w:val="007D0E8F"/>
    <w:rsid w:val="007D0FBE"/>
    <w:rsid w:val="007D1EE6"/>
    <w:rsid w:val="007D29FE"/>
    <w:rsid w:val="007D3BFB"/>
    <w:rsid w:val="007D4625"/>
    <w:rsid w:val="007D56A5"/>
    <w:rsid w:val="007E1A4C"/>
    <w:rsid w:val="007E48F8"/>
    <w:rsid w:val="007E50E5"/>
    <w:rsid w:val="007E6804"/>
    <w:rsid w:val="007E7FA2"/>
    <w:rsid w:val="007F40D2"/>
    <w:rsid w:val="007F6DAF"/>
    <w:rsid w:val="007F7283"/>
    <w:rsid w:val="007F7698"/>
    <w:rsid w:val="008000C7"/>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400B"/>
    <w:rsid w:val="008319C1"/>
    <w:rsid w:val="0083216E"/>
    <w:rsid w:val="00833252"/>
    <w:rsid w:val="00833C0B"/>
    <w:rsid w:val="00833FFB"/>
    <w:rsid w:val="008349A4"/>
    <w:rsid w:val="00834E67"/>
    <w:rsid w:val="00835D85"/>
    <w:rsid w:val="008366D2"/>
    <w:rsid w:val="0084540F"/>
    <w:rsid w:val="00846F2E"/>
    <w:rsid w:val="00850DE1"/>
    <w:rsid w:val="00850E86"/>
    <w:rsid w:val="00850ECD"/>
    <w:rsid w:val="008513ED"/>
    <w:rsid w:val="00851DE9"/>
    <w:rsid w:val="0085287E"/>
    <w:rsid w:val="00852DDB"/>
    <w:rsid w:val="0085302A"/>
    <w:rsid w:val="008549AA"/>
    <w:rsid w:val="0085700A"/>
    <w:rsid w:val="00857C7E"/>
    <w:rsid w:val="00857F66"/>
    <w:rsid w:val="00862CF8"/>
    <w:rsid w:val="00863042"/>
    <w:rsid w:val="00863D53"/>
    <w:rsid w:val="008642E9"/>
    <w:rsid w:val="00865047"/>
    <w:rsid w:val="00866C7C"/>
    <w:rsid w:val="00870859"/>
    <w:rsid w:val="00871466"/>
    <w:rsid w:val="00871682"/>
    <w:rsid w:val="00871C16"/>
    <w:rsid w:val="00872080"/>
    <w:rsid w:val="008722F5"/>
    <w:rsid w:val="00874783"/>
    <w:rsid w:val="0087572F"/>
    <w:rsid w:val="00876150"/>
    <w:rsid w:val="00881771"/>
    <w:rsid w:val="0088272C"/>
    <w:rsid w:val="0088333B"/>
    <w:rsid w:val="008838C9"/>
    <w:rsid w:val="00885899"/>
    <w:rsid w:val="008915A5"/>
    <w:rsid w:val="0089420B"/>
    <w:rsid w:val="00895243"/>
    <w:rsid w:val="00895FE7"/>
    <w:rsid w:val="00897886"/>
    <w:rsid w:val="00897A88"/>
    <w:rsid w:val="008A03A9"/>
    <w:rsid w:val="008A04D1"/>
    <w:rsid w:val="008A2379"/>
    <w:rsid w:val="008A36B4"/>
    <w:rsid w:val="008A484A"/>
    <w:rsid w:val="008A5529"/>
    <w:rsid w:val="008B0911"/>
    <w:rsid w:val="008B1477"/>
    <w:rsid w:val="008B1D06"/>
    <w:rsid w:val="008B5CB6"/>
    <w:rsid w:val="008B7691"/>
    <w:rsid w:val="008B7C35"/>
    <w:rsid w:val="008B7EC1"/>
    <w:rsid w:val="008C01C8"/>
    <w:rsid w:val="008C1C5F"/>
    <w:rsid w:val="008C1E17"/>
    <w:rsid w:val="008C3A63"/>
    <w:rsid w:val="008C559F"/>
    <w:rsid w:val="008C5C31"/>
    <w:rsid w:val="008C6007"/>
    <w:rsid w:val="008C687B"/>
    <w:rsid w:val="008D06D4"/>
    <w:rsid w:val="008D0998"/>
    <w:rsid w:val="008D1795"/>
    <w:rsid w:val="008D3CF6"/>
    <w:rsid w:val="008D71E8"/>
    <w:rsid w:val="008D7441"/>
    <w:rsid w:val="008D74C1"/>
    <w:rsid w:val="008D7535"/>
    <w:rsid w:val="008E1311"/>
    <w:rsid w:val="008E2853"/>
    <w:rsid w:val="008E2AA6"/>
    <w:rsid w:val="008E3594"/>
    <w:rsid w:val="008E3B51"/>
    <w:rsid w:val="008E3EE2"/>
    <w:rsid w:val="008E7505"/>
    <w:rsid w:val="008E785C"/>
    <w:rsid w:val="008E7B88"/>
    <w:rsid w:val="008F16BD"/>
    <w:rsid w:val="008F31EB"/>
    <w:rsid w:val="008F5517"/>
    <w:rsid w:val="008F56F2"/>
    <w:rsid w:val="008F6671"/>
    <w:rsid w:val="0090116F"/>
    <w:rsid w:val="0090213F"/>
    <w:rsid w:val="009057DF"/>
    <w:rsid w:val="00907F25"/>
    <w:rsid w:val="009107B2"/>
    <w:rsid w:val="00911C18"/>
    <w:rsid w:val="00911DC1"/>
    <w:rsid w:val="00912871"/>
    <w:rsid w:val="00913E8B"/>
    <w:rsid w:val="00914F14"/>
    <w:rsid w:val="00915E1E"/>
    <w:rsid w:val="009205F2"/>
    <w:rsid w:val="00921EC2"/>
    <w:rsid w:val="00922889"/>
    <w:rsid w:val="009243F5"/>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70B1B"/>
    <w:rsid w:val="00972FAD"/>
    <w:rsid w:val="009742DD"/>
    <w:rsid w:val="009748DA"/>
    <w:rsid w:val="0097516F"/>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ED0"/>
    <w:rsid w:val="009A5EFD"/>
    <w:rsid w:val="009A6338"/>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6FD0"/>
    <w:rsid w:val="009C763B"/>
    <w:rsid w:val="009D244B"/>
    <w:rsid w:val="009D3A08"/>
    <w:rsid w:val="009D3FC2"/>
    <w:rsid w:val="009D4CBC"/>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1482"/>
    <w:rsid w:val="00A21670"/>
    <w:rsid w:val="00A2253B"/>
    <w:rsid w:val="00A230A6"/>
    <w:rsid w:val="00A273C0"/>
    <w:rsid w:val="00A3200C"/>
    <w:rsid w:val="00A32306"/>
    <w:rsid w:val="00A32956"/>
    <w:rsid w:val="00A33450"/>
    <w:rsid w:val="00A33F16"/>
    <w:rsid w:val="00A344D7"/>
    <w:rsid w:val="00A34B65"/>
    <w:rsid w:val="00A35830"/>
    <w:rsid w:val="00A363A0"/>
    <w:rsid w:val="00A37326"/>
    <w:rsid w:val="00A40226"/>
    <w:rsid w:val="00A427E7"/>
    <w:rsid w:val="00A4394D"/>
    <w:rsid w:val="00A44B6D"/>
    <w:rsid w:val="00A469CB"/>
    <w:rsid w:val="00A4722A"/>
    <w:rsid w:val="00A50690"/>
    <w:rsid w:val="00A50A16"/>
    <w:rsid w:val="00A50DC3"/>
    <w:rsid w:val="00A5357E"/>
    <w:rsid w:val="00A5478F"/>
    <w:rsid w:val="00A5570A"/>
    <w:rsid w:val="00A56163"/>
    <w:rsid w:val="00A57374"/>
    <w:rsid w:val="00A57832"/>
    <w:rsid w:val="00A616E5"/>
    <w:rsid w:val="00A62385"/>
    <w:rsid w:val="00A64D43"/>
    <w:rsid w:val="00A654AC"/>
    <w:rsid w:val="00A67AC7"/>
    <w:rsid w:val="00A67C9F"/>
    <w:rsid w:val="00A700B8"/>
    <w:rsid w:val="00A74431"/>
    <w:rsid w:val="00A800EC"/>
    <w:rsid w:val="00A82F11"/>
    <w:rsid w:val="00A8425F"/>
    <w:rsid w:val="00A855E4"/>
    <w:rsid w:val="00A859FA"/>
    <w:rsid w:val="00A86624"/>
    <w:rsid w:val="00A873E9"/>
    <w:rsid w:val="00A90C65"/>
    <w:rsid w:val="00A91226"/>
    <w:rsid w:val="00A919F3"/>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25DD"/>
    <w:rsid w:val="00AB4D0D"/>
    <w:rsid w:val="00AB5C6B"/>
    <w:rsid w:val="00AB5CD0"/>
    <w:rsid w:val="00AB5D58"/>
    <w:rsid w:val="00AB5F78"/>
    <w:rsid w:val="00AB690D"/>
    <w:rsid w:val="00AB7996"/>
    <w:rsid w:val="00AC0388"/>
    <w:rsid w:val="00AC0961"/>
    <w:rsid w:val="00AC0A36"/>
    <w:rsid w:val="00AC2DE8"/>
    <w:rsid w:val="00AC381A"/>
    <w:rsid w:val="00AC38E1"/>
    <w:rsid w:val="00AC4C66"/>
    <w:rsid w:val="00AC5030"/>
    <w:rsid w:val="00AC66FE"/>
    <w:rsid w:val="00AC75A3"/>
    <w:rsid w:val="00AC783E"/>
    <w:rsid w:val="00AC7B60"/>
    <w:rsid w:val="00AC7E42"/>
    <w:rsid w:val="00AD3036"/>
    <w:rsid w:val="00AD4566"/>
    <w:rsid w:val="00AD5014"/>
    <w:rsid w:val="00AD517E"/>
    <w:rsid w:val="00AD57E2"/>
    <w:rsid w:val="00AD65FE"/>
    <w:rsid w:val="00AD7D42"/>
    <w:rsid w:val="00AE2E36"/>
    <w:rsid w:val="00AE39E2"/>
    <w:rsid w:val="00AE51EC"/>
    <w:rsid w:val="00AE5F04"/>
    <w:rsid w:val="00AE6CB3"/>
    <w:rsid w:val="00AE73E7"/>
    <w:rsid w:val="00AE76AC"/>
    <w:rsid w:val="00AF0E0F"/>
    <w:rsid w:val="00AF15D7"/>
    <w:rsid w:val="00AF1F15"/>
    <w:rsid w:val="00AF35C4"/>
    <w:rsid w:val="00AF381A"/>
    <w:rsid w:val="00AF444B"/>
    <w:rsid w:val="00AF573D"/>
    <w:rsid w:val="00AF6038"/>
    <w:rsid w:val="00AF612A"/>
    <w:rsid w:val="00AF702F"/>
    <w:rsid w:val="00B02D9C"/>
    <w:rsid w:val="00B03883"/>
    <w:rsid w:val="00B04822"/>
    <w:rsid w:val="00B0499B"/>
    <w:rsid w:val="00B0786E"/>
    <w:rsid w:val="00B07E71"/>
    <w:rsid w:val="00B11606"/>
    <w:rsid w:val="00B1188C"/>
    <w:rsid w:val="00B12430"/>
    <w:rsid w:val="00B13FD9"/>
    <w:rsid w:val="00B2045E"/>
    <w:rsid w:val="00B21494"/>
    <w:rsid w:val="00B21CD0"/>
    <w:rsid w:val="00B25D81"/>
    <w:rsid w:val="00B27764"/>
    <w:rsid w:val="00B27893"/>
    <w:rsid w:val="00B305C6"/>
    <w:rsid w:val="00B30E4C"/>
    <w:rsid w:val="00B31B72"/>
    <w:rsid w:val="00B34415"/>
    <w:rsid w:val="00B34858"/>
    <w:rsid w:val="00B361D2"/>
    <w:rsid w:val="00B379DD"/>
    <w:rsid w:val="00B37B87"/>
    <w:rsid w:val="00B37BF9"/>
    <w:rsid w:val="00B37C47"/>
    <w:rsid w:val="00B418EE"/>
    <w:rsid w:val="00B419C9"/>
    <w:rsid w:val="00B4207E"/>
    <w:rsid w:val="00B44350"/>
    <w:rsid w:val="00B459FE"/>
    <w:rsid w:val="00B46BF2"/>
    <w:rsid w:val="00B502A3"/>
    <w:rsid w:val="00B536B8"/>
    <w:rsid w:val="00B53DDE"/>
    <w:rsid w:val="00B544C4"/>
    <w:rsid w:val="00B5450B"/>
    <w:rsid w:val="00B54965"/>
    <w:rsid w:val="00B55157"/>
    <w:rsid w:val="00B5515D"/>
    <w:rsid w:val="00B55532"/>
    <w:rsid w:val="00B571C4"/>
    <w:rsid w:val="00B57808"/>
    <w:rsid w:val="00B57C3B"/>
    <w:rsid w:val="00B60A7D"/>
    <w:rsid w:val="00B617E0"/>
    <w:rsid w:val="00B61D8C"/>
    <w:rsid w:val="00B63607"/>
    <w:rsid w:val="00B641E5"/>
    <w:rsid w:val="00B657FB"/>
    <w:rsid w:val="00B672C9"/>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5672"/>
    <w:rsid w:val="00B95DC2"/>
    <w:rsid w:val="00B962E1"/>
    <w:rsid w:val="00B96433"/>
    <w:rsid w:val="00B96D5E"/>
    <w:rsid w:val="00B97609"/>
    <w:rsid w:val="00BA1492"/>
    <w:rsid w:val="00BA16FB"/>
    <w:rsid w:val="00BA21EE"/>
    <w:rsid w:val="00BA24F4"/>
    <w:rsid w:val="00BA3F49"/>
    <w:rsid w:val="00BA4EC5"/>
    <w:rsid w:val="00BA6600"/>
    <w:rsid w:val="00BA696A"/>
    <w:rsid w:val="00BA6D10"/>
    <w:rsid w:val="00BA783E"/>
    <w:rsid w:val="00BB18D8"/>
    <w:rsid w:val="00BB194E"/>
    <w:rsid w:val="00BB19D4"/>
    <w:rsid w:val="00BB1A0F"/>
    <w:rsid w:val="00BB2AEC"/>
    <w:rsid w:val="00BB37BC"/>
    <w:rsid w:val="00BB6F9E"/>
    <w:rsid w:val="00BC29C8"/>
    <w:rsid w:val="00BC30DC"/>
    <w:rsid w:val="00BC39FA"/>
    <w:rsid w:val="00BC447C"/>
    <w:rsid w:val="00BD1C09"/>
    <w:rsid w:val="00BD330B"/>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BD3"/>
    <w:rsid w:val="00C022C0"/>
    <w:rsid w:val="00C02581"/>
    <w:rsid w:val="00C0279A"/>
    <w:rsid w:val="00C028C9"/>
    <w:rsid w:val="00C02BB2"/>
    <w:rsid w:val="00C03851"/>
    <w:rsid w:val="00C0642D"/>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4D9D"/>
    <w:rsid w:val="00C254AA"/>
    <w:rsid w:val="00C2657B"/>
    <w:rsid w:val="00C2685F"/>
    <w:rsid w:val="00C26C6B"/>
    <w:rsid w:val="00C27C41"/>
    <w:rsid w:val="00C304A9"/>
    <w:rsid w:val="00C30C8E"/>
    <w:rsid w:val="00C3288A"/>
    <w:rsid w:val="00C35558"/>
    <w:rsid w:val="00C35971"/>
    <w:rsid w:val="00C3646B"/>
    <w:rsid w:val="00C372DE"/>
    <w:rsid w:val="00C40189"/>
    <w:rsid w:val="00C412EB"/>
    <w:rsid w:val="00C45C35"/>
    <w:rsid w:val="00C473BB"/>
    <w:rsid w:val="00C47C25"/>
    <w:rsid w:val="00C50388"/>
    <w:rsid w:val="00C50829"/>
    <w:rsid w:val="00C50B29"/>
    <w:rsid w:val="00C51943"/>
    <w:rsid w:val="00C55159"/>
    <w:rsid w:val="00C559D9"/>
    <w:rsid w:val="00C56008"/>
    <w:rsid w:val="00C572DE"/>
    <w:rsid w:val="00C57807"/>
    <w:rsid w:val="00C61023"/>
    <w:rsid w:val="00C616CD"/>
    <w:rsid w:val="00C66378"/>
    <w:rsid w:val="00C663F4"/>
    <w:rsid w:val="00C706F3"/>
    <w:rsid w:val="00C70ACD"/>
    <w:rsid w:val="00C70AF0"/>
    <w:rsid w:val="00C7187D"/>
    <w:rsid w:val="00C73E9F"/>
    <w:rsid w:val="00C74C45"/>
    <w:rsid w:val="00C75589"/>
    <w:rsid w:val="00C84AB8"/>
    <w:rsid w:val="00C85130"/>
    <w:rsid w:val="00C875D1"/>
    <w:rsid w:val="00C87852"/>
    <w:rsid w:val="00C87A32"/>
    <w:rsid w:val="00C908BF"/>
    <w:rsid w:val="00C91217"/>
    <w:rsid w:val="00C914D0"/>
    <w:rsid w:val="00C919A9"/>
    <w:rsid w:val="00C92C67"/>
    <w:rsid w:val="00C93DE3"/>
    <w:rsid w:val="00C951CE"/>
    <w:rsid w:val="00C96635"/>
    <w:rsid w:val="00C96B72"/>
    <w:rsid w:val="00C976CE"/>
    <w:rsid w:val="00CA08B7"/>
    <w:rsid w:val="00CA0A89"/>
    <w:rsid w:val="00CA11B3"/>
    <w:rsid w:val="00CA377D"/>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402B"/>
    <w:rsid w:val="00CE54EA"/>
    <w:rsid w:val="00CE74E3"/>
    <w:rsid w:val="00CE7CAD"/>
    <w:rsid w:val="00CF1805"/>
    <w:rsid w:val="00CF27C7"/>
    <w:rsid w:val="00CF42F0"/>
    <w:rsid w:val="00CF548D"/>
    <w:rsid w:val="00CF6F3A"/>
    <w:rsid w:val="00CF7EDF"/>
    <w:rsid w:val="00D015C0"/>
    <w:rsid w:val="00D021E2"/>
    <w:rsid w:val="00D03A76"/>
    <w:rsid w:val="00D042BA"/>
    <w:rsid w:val="00D05748"/>
    <w:rsid w:val="00D0608F"/>
    <w:rsid w:val="00D074D2"/>
    <w:rsid w:val="00D07883"/>
    <w:rsid w:val="00D11A06"/>
    <w:rsid w:val="00D1273D"/>
    <w:rsid w:val="00D1287B"/>
    <w:rsid w:val="00D12B19"/>
    <w:rsid w:val="00D14BA2"/>
    <w:rsid w:val="00D165E8"/>
    <w:rsid w:val="00D178B2"/>
    <w:rsid w:val="00D2011B"/>
    <w:rsid w:val="00D21CA0"/>
    <w:rsid w:val="00D22B6A"/>
    <w:rsid w:val="00D23D4B"/>
    <w:rsid w:val="00D24F3E"/>
    <w:rsid w:val="00D24F70"/>
    <w:rsid w:val="00D315F2"/>
    <w:rsid w:val="00D33C03"/>
    <w:rsid w:val="00D34B07"/>
    <w:rsid w:val="00D37D36"/>
    <w:rsid w:val="00D40680"/>
    <w:rsid w:val="00D40C02"/>
    <w:rsid w:val="00D40CC8"/>
    <w:rsid w:val="00D40DE4"/>
    <w:rsid w:val="00D41CD5"/>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2320"/>
    <w:rsid w:val="00D63BFB"/>
    <w:rsid w:val="00D63DF2"/>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2C7F"/>
    <w:rsid w:val="00D931B8"/>
    <w:rsid w:val="00D93FB8"/>
    <w:rsid w:val="00D94837"/>
    <w:rsid w:val="00D94CD7"/>
    <w:rsid w:val="00D9612B"/>
    <w:rsid w:val="00D96AE2"/>
    <w:rsid w:val="00D97205"/>
    <w:rsid w:val="00D979DA"/>
    <w:rsid w:val="00DA06CA"/>
    <w:rsid w:val="00DA0C36"/>
    <w:rsid w:val="00DA129C"/>
    <w:rsid w:val="00DA1392"/>
    <w:rsid w:val="00DA2FDE"/>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ED4"/>
    <w:rsid w:val="00DE775B"/>
    <w:rsid w:val="00DF0A98"/>
    <w:rsid w:val="00DF1518"/>
    <w:rsid w:val="00DF2030"/>
    <w:rsid w:val="00DF27A1"/>
    <w:rsid w:val="00DF2DDD"/>
    <w:rsid w:val="00DF304D"/>
    <w:rsid w:val="00DF368E"/>
    <w:rsid w:val="00DF48F0"/>
    <w:rsid w:val="00DF5D75"/>
    <w:rsid w:val="00DF67C0"/>
    <w:rsid w:val="00E01768"/>
    <w:rsid w:val="00E01FA8"/>
    <w:rsid w:val="00E03406"/>
    <w:rsid w:val="00E06F35"/>
    <w:rsid w:val="00E1022B"/>
    <w:rsid w:val="00E102D6"/>
    <w:rsid w:val="00E105ED"/>
    <w:rsid w:val="00E12114"/>
    <w:rsid w:val="00E14B93"/>
    <w:rsid w:val="00E1709E"/>
    <w:rsid w:val="00E17C6A"/>
    <w:rsid w:val="00E17DE5"/>
    <w:rsid w:val="00E17E08"/>
    <w:rsid w:val="00E20FEA"/>
    <w:rsid w:val="00E2152E"/>
    <w:rsid w:val="00E2263C"/>
    <w:rsid w:val="00E2300B"/>
    <w:rsid w:val="00E232EF"/>
    <w:rsid w:val="00E23716"/>
    <w:rsid w:val="00E25517"/>
    <w:rsid w:val="00E256F5"/>
    <w:rsid w:val="00E27395"/>
    <w:rsid w:val="00E276CD"/>
    <w:rsid w:val="00E27883"/>
    <w:rsid w:val="00E305D3"/>
    <w:rsid w:val="00E333EC"/>
    <w:rsid w:val="00E417D9"/>
    <w:rsid w:val="00E41CC6"/>
    <w:rsid w:val="00E41FA8"/>
    <w:rsid w:val="00E455D6"/>
    <w:rsid w:val="00E46928"/>
    <w:rsid w:val="00E46FC4"/>
    <w:rsid w:val="00E47225"/>
    <w:rsid w:val="00E47885"/>
    <w:rsid w:val="00E51524"/>
    <w:rsid w:val="00E515F0"/>
    <w:rsid w:val="00E5337C"/>
    <w:rsid w:val="00E53960"/>
    <w:rsid w:val="00E54D3B"/>
    <w:rsid w:val="00E5679B"/>
    <w:rsid w:val="00E57AD8"/>
    <w:rsid w:val="00E60BDA"/>
    <w:rsid w:val="00E621DF"/>
    <w:rsid w:val="00E63163"/>
    <w:rsid w:val="00E63609"/>
    <w:rsid w:val="00E63D3E"/>
    <w:rsid w:val="00E6446E"/>
    <w:rsid w:val="00E64D3F"/>
    <w:rsid w:val="00E66ED8"/>
    <w:rsid w:val="00E67603"/>
    <w:rsid w:val="00E7040F"/>
    <w:rsid w:val="00E7142E"/>
    <w:rsid w:val="00E73679"/>
    <w:rsid w:val="00E76B31"/>
    <w:rsid w:val="00E8029F"/>
    <w:rsid w:val="00E81E15"/>
    <w:rsid w:val="00E8263E"/>
    <w:rsid w:val="00E82735"/>
    <w:rsid w:val="00E83055"/>
    <w:rsid w:val="00E8394A"/>
    <w:rsid w:val="00E846CF"/>
    <w:rsid w:val="00E86C6F"/>
    <w:rsid w:val="00E8773E"/>
    <w:rsid w:val="00E877A4"/>
    <w:rsid w:val="00E90E51"/>
    <w:rsid w:val="00E92511"/>
    <w:rsid w:val="00E93193"/>
    <w:rsid w:val="00E9467E"/>
    <w:rsid w:val="00E97383"/>
    <w:rsid w:val="00E97F49"/>
    <w:rsid w:val="00EA25BC"/>
    <w:rsid w:val="00EA2A20"/>
    <w:rsid w:val="00EA3C3E"/>
    <w:rsid w:val="00EA5286"/>
    <w:rsid w:val="00EA5B2B"/>
    <w:rsid w:val="00EA6112"/>
    <w:rsid w:val="00EA6E81"/>
    <w:rsid w:val="00EA6F1F"/>
    <w:rsid w:val="00EA7095"/>
    <w:rsid w:val="00EB04B9"/>
    <w:rsid w:val="00EB1BF8"/>
    <w:rsid w:val="00EB1C58"/>
    <w:rsid w:val="00EB3901"/>
    <w:rsid w:val="00EB5D4C"/>
    <w:rsid w:val="00EB5DD0"/>
    <w:rsid w:val="00EB69EB"/>
    <w:rsid w:val="00EC0638"/>
    <w:rsid w:val="00EC12F6"/>
    <w:rsid w:val="00EC1313"/>
    <w:rsid w:val="00EC5D86"/>
    <w:rsid w:val="00EC600F"/>
    <w:rsid w:val="00EC6094"/>
    <w:rsid w:val="00ED1D21"/>
    <w:rsid w:val="00ED2600"/>
    <w:rsid w:val="00ED2E0A"/>
    <w:rsid w:val="00ED3131"/>
    <w:rsid w:val="00ED5005"/>
    <w:rsid w:val="00ED5997"/>
    <w:rsid w:val="00EE11D3"/>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4896"/>
    <w:rsid w:val="00F052C9"/>
    <w:rsid w:val="00F0678C"/>
    <w:rsid w:val="00F07950"/>
    <w:rsid w:val="00F1004F"/>
    <w:rsid w:val="00F103BF"/>
    <w:rsid w:val="00F11D37"/>
    <w:rsid w:val="00F12B73"/>
    <w:rsid w:val="00F12DD8"/>
    <w:rsid w:val="00F15C27"/>
    <w:rsid w:val="00F1640E"/>
    <w:rsid w:val="00F16EBB"/>
    <w:rsid w:val="00F20786"/>
    <w:rsid w:val="00F227A3"/>
    <w:rsid w:val="00F243D5"/>
    <w:rsid w:val="00F2622D"/>
    <w:rsid w:val="00F27EB8"/>
    <w:rsid w:val="00F306B7"/>
    <w:rsid w:val="00F31222"/>
    <w:rsid w:val="00F31EFB"/>
    <w:rsid w:val="00F31FC4"/>
    <w:rsid w:val="00F321FB"/>
    <w:rsid w:val="00F353CD"/>
    <w:rsid w:val="00F377B6"/>
    <w:rsid w:val="00F37B64"/>
    <w:rsid w:val="00F37EDC"/>
    <w:rsid w:val="00F37F06"/>
    <w:rsid w:val="00F400A2"/>
    <w:rsid w:val="00F42A81"/>
    <w:rsid w:val="00F42FF4"/>
    <w:rsid w:val="00F43CD8"/>
    <w:rsid w:val="00F45160"/>
    <w:rsid w:val="00F47AD3"/>
    <w:rsid w:val="00F52901"/>
    <w:rsid w:val="00F52E37"/>
    <w:rsid w:val="00F5502F"/>
    <w:rsid w:val="00F55EEF"/>
    <w:rsid w:val="00F560BA"/>
    <w:rsid w:val="00F5624D"/>
    <w:rsid w:val="00F578AD"/>
    <w:rsid w:val="00F600A9"/>
    <w:rsid w:val="00F602AD"/>
    <w:rsid w:val="00F61114"/>
    <w:rsid w:val="00F61285"/>
    <w:rsid w:val="00F61DAF"/>
    <w:rsid w:val="00F633F6"/>
    <w:rsid w:val="00F702C1"/>
    <w:rsid w:val="00F72BBF"/>
    <w:rsid w:val="00F72E50"/>
    <w:rsid w:val="00F73C75"/>
    <w:rsid w:val="00F743AE"/>
    <w:rsid w:val="00F74C7B"/>
    <w:rsid w:val="00F74E49"/>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EB8"/>
    <w:rsid w:val="00FD3360"/>
    <w:rsid w:val="00FD4850"/>
    <w:rsid w:val="00FD4B0F"/>
    <w:rsid w:val="00FD6C74"/>
    <w:rsid w:val="00FD6CFE"/>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tgen/bamUti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E:\Program%20Files\youdao\Dict\7.5.2.0\resultui\dict\?keyword=facilitat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2381-2D23-43EE-A46C-2C6F4640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2C940CD8.dotm</Template>
  <TotalTime>3157</TotalTime>
  <Pages>17</Pages>
  <Words>10054</Words>
  <Characters>57312</Characters>
  <Application>Microsoft Office Word</Application>
  <DocSecurity>0</DocSecurity>
  <Lines>477</Lines>
  <Paragraphs>134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67232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68</cp:revision>
  <dcterms:created xsi:type="dcterms:W3CDTF">2019-03-29T02:15:00Z</dcterms:created>
  <dcterms:modified xsi:type="dcterms:W3CDTF">2019-05-03T07:08:00Z</dcterms:modified>
</cp:coreProperties>
</file>