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3FEC2" w14:textId="12B8BCEE" w:rsidR="007035D3" w:rsidRPr="003A42E7" w:rsidRDefault="00897886" w:rsidP="003A42E7">
      <w:pPr>
        <w:spacing w:before="240"/>
        <w:rPr>
          <w:rFonts w:ascii="Arial" w:hAnsi="Arial" w:cs="Arial"/>
          <w:b/>
          <w:color w:val="000000" w:themeColor="text1"/>
          <w:sz w:val="22"/>
        </w:rPr>
      </w:pPr>
      <w:r w:rsidRPr="003A42E7">
        <w:rPr>
          <w:rFonts w:ascii="Arial" w:hAnsi="Arial" w:cs="Arial"/>
          <w:b/>
          <w:color w:val="000000" w:themeColor="text1"/>
          <w:sz w:val="22"/>
        </w:rPr>
        <w:t>L</w:t>
      </w:r>
      <w:r w:rsidR="00FB51AE" w:rsidRPr="003A42E7">
        <w:rPr>
          <w:rFonts w:ascii="Arial" w:hAnsi="Arial" w:cs="Arial"/>
          <w:b/>
          <w:color w:val="000000" w:themeColor="text1"/>
          <w:sz w:val="22"/>
        </w:rPr>
        <w:t>ong-R</w:t>
      </w:r>
      <w:r w:rsidR="004F4044" w:rsidRPr="003A42E7">
        <w:rPr>
          <w:rFonts w:ascii="Arial" w:hAnsi="Arial" w:cs="Arial"/>
          <w:b/>
          <w:color w:val="000000" w:themeColor="text1"/>
          <w:sz w:val="22"/>
        </w:rPr>
        <w:t xml:space="preserve">egion Hypomethylation in HBV Integration Regions Enhance HCC Non-invasive Surveillance by Low-pass Whole Genome-wide Bisulfite Sequencing. </w:t>
      </w:r>
    </w:p>
    <w:p w14:paraId="712FDB73" w14:textId="22444A0F" w:rsidR="007035D3" w:rsidRDefault="007035D3" w:rsidP="000818AC">
      <w:pPr>
        <w:widowControl/>
        <w:shd w:val="clear" w:color="auto" w:fill="FFFFFF"/>
        <w:spacing w:before="100" w:beforeAutospacing="1" w:after="105"/>
        <w:jc w:val="left"/>
        <w:rPr>
          <w:rFonts w:ascii="Arial" w:hAnsi="Arial" w:cs="Arial"/>
          <w:sz w:val="22"/>
        </w:rPr>
      </w:pPr>
      <w:r w:rsidRPr="000818AC">
        <w:rPr>
          <w:rFonts w:ascii="Arial" w:hAnsi="Arial" w:cs="Arial"/>
          <w:sz w:val="22"/>
        </w:rPr>
        <w:t>Shicheng Guo1</w:t>
      </w:r>
    </w:p>
    <w:p w14:paraId="7CD582B2" w14:textId="7BB39594" w:rsidR="007035D3" w:rsidRPr="000818AC" w:rsidRDefault="007035D3" w:rsidP="000818AC">
      <w:pPr>
        <w:widowControl/>
        <w:shd w:val="clear" w:color="auto" w:fill="FFFFFF"/>
        <w:spacing w:before="100" w:beforeAutospacing="1" w:after="105"/>
        <w:jc w:val="left"/>
        <w:rPr>
          <w:rFonts w:ascii="Arial" w:hAnsi="Arial" w:cs="Arial"/>
          <w:sz w:val="22"/>
        </w:rPr>
      </w:pPr>
      <w:r w:rsidRPr="000818AC">
        <w:rPr>
          <w:rFonts w:ascii="Arial" w:hAnsi="Arial" w:cs="Arial"/>
          <w:sz w:val="22"/>
        </w:rPr>
        <w:t xml:space="preserve">Center for </w:t>
      </w:r>
      <w:r>
        <w:rPr>
          <w:rFonts w:ascii="Arial" w:hAnsi="Arial" w:cs="Arial"/>
          <w:sz w:val="22"/>
        </w:rPr>
        <w:t>Precision Medicine Research</w:t>
      </w:r>
      <w:r w:rsidRPr="000818AC">
        <w:rPr>
          <w:rFonts w:ascii="Arial" w:hAnsi="Arial" w:cs="Arial"/>
          <w:sz w:val="22"/>
        </w:rPr>
        <w:t>, Marshfield Clinic Research Institute, Marshfield, WI, USA</w:t>
      </w:r>
    </w:p>
    <w:p w14:paraId="5FF1A5D3" w14:textId="57933D3F" w:rsidR="007035D3" w:rsidRPr="000818AC" w:rsidRDefault="007035D3" w:rsidP="000818AC">
      <w:pPr>
        <w:widowControl/>
        <w:shd w:val="clear" w:color="auto" w:fill="FFFFFF"/>
        <w:spacing w:before="100" w:beforeAutospacing="1" w:after="105"/>
        <w:jc w:val="left"/>
        <w:rPr>
          <w:rFonts w:ascii="Arial" w:hAnsi="Arial" w:cs="Arial"/>
          <w:sz w:val="22"/>
        </w:rPr>
      </w:pPr>
      <w:r w:rsidRPr="000818AC">
        <w:rPr>
          <w:rFonts w:ascii="Arial" w:hAnsi="Arial" w:cs="Arial"/>
          <w:sz w:val="22"/>
        </w:rPr>
        <w:t xml:space="preserve">Steven </w:t>
      </w:r>
      <w:r w:rsidR="00FB51AE">
        <w:rPr>
          <w:rFonts w:ascii="Arial" w:hAnsi="Arial" w:cs="Arial"/>
          <w:sz w:val="22"/>
        </w:rPr>
        <w:t xml:space="preserve">J. </w:t>
      </w:r>
      <w:r w:rsidRPr="000818AC">
        <w:rPr>
          <w:rFonts w:ascii="Arial" w:hAnsi="Arial" w:cs="Arial"/>
          <w:sz w:val="22"/>
        </w:rPr>
        <w:t>Schrodi1</w:t>
      </w:r>
      <w:r w:rsidR="00261C06" w:rsidRPr="007035D3">
        <w:rPr>
          <w:rFonts w:ascii="Arial" w:hAnsi="Arial" w:cs="Arial"/>
          <w:sz w:val="22"/>
        </w:rPr>
        <w:t>, 2</w:t>
      </w:r>
    </w:p>
    <w:p w14:paraId="62FB4203" w14:textId="066AD8AD" w:rsidR="001F388A" w:rsidRDefault="001F388A" w:rsidP="000818AC">
      <w:pPr>
        <w:widowControl/>
        <w:shd w:val="clear" w:color="auto" w:fill="FFFFFF"/>
        <w:spacing w:before="100" w:beforeAutospacing="1" w:after="105"/>
        <w:jc w:val="left"/>
        <w:rPr>
          <w:rFonts w:ascii="Arial" w:hAnsi="Arial" w:cs="Arial"/>
          <w:sz w:val="22"/>
        </w:rPr>
      </w:pPr>
      <w:r w:rsidRPr="00EA7D68">
        <w:rPr>
          <w:rFonts w:ascii="Arial" w:hAnsi="Arial" w:cs="Arial"/>
          <w:sz w:val="22"/>
        </w:rPr>
        <w:t>Computation and Informatics in Biology and Medicine, University of Wisconsin-Madison, Madison, WI, USA</w:t>
      </w:r>
    </w:p>
    <w:p w14:paraId="2168FCBD" w14:textId="64CEAD08" w:rsidR="00FB51AE" w:rsidRDefault="007035D3" w:rsidP="000818AC">
      <w:pPr>
        <w:widowControl/>
        <w:shd w:val="clear" w:color="auto" w:fill="FFFFFF"/>
        <w:spacing w:before="100" w:beforeAutospacing="1" w:after="105"/>
        <w:jc w:val="left"/>
        <w:rPr>
          <w:rFonts w:ascii="Arial" w:hAnsi="Arial" w:cs="Arial"/>
          <w:sz w:val="22"/>
        </w:rPr>
      </w:pPr>
      <w:r w:rsidRPr="00846911">
        <w:rPr>
          <w:rFonts w:ascii="Arial" w:hAnsi="Arial" w:cs="Arial"/>
          <w:sz w:val="22"/>
        </w:rPr>
        <w:t xml:space="preserve">Center for </w:t>
      </w:r>
      <w:r>
        <w:rPr>
          <w:rFonts w:ascii="Arial" w:hAnsi="Arial" w:cs="Arial"/>
          <w:sz w:val="22"/>
        </w:rPr>
        <w:t>Precision Medicine Research</w:t>
      </w:r>
      <w:r w:rsidRPr="00846911">
        <w:rPr>
          <w:rFonts w:ascii="Arial" w:hAnsi="Arial" w:cs="Arial"/>
          <w:sz w:val="22"/>
        </w:rPr>
        <w:t>, Marshfield Clinic Research Institute, Marshfield, WI, USA</w:t>
      </w:r>
    </w:p>
    <w:p w14:paraId="445F9E7C" w14:textId="12C1A1F1" w:rsidR="00584930" w:rsidDel="0041494E" w:rsidRDefault="00584930" w:rsidP="003C25D7">
      <w:pPr>
        <w:spacing w:before="240"/>
        <w:rPr>
          <w:del w:id="0" w:author="Guo, Shicheng" w:date="2019-03-25T11:16:00Z"/>
          <w:rFonts w:ascii="Arial" w:hAnsi="Arial" w:cs="Arial"/>
          <w:sz w:val="22"/>
        </w:rPr>
      </w:pPr>
    </w:p>
    <w:p w14:paraId="14E2ABC5" w14:textId="5DA95646" w:rsidR="00806FF6" w:rsidRPr="003C25D7" w:rsidRDefault="003C25D7" w:rsidP="003C25D7">
      <w:pPr>
        <w:spacing w:before="240"/>
        <w:rPr>
          <w:rFonts w:ascii="Arial" w:hAnsi="Arial" w:cs="Arial"/>
          <w:sz w:val="22"/>
        </w:rPr>
      </w:pPr>
      <w:r>
        <w:rPr>
          <w:rFonts w:ascii="Arial" w:hAnsi="Arial" w:cs="Arial"/>
          <w:sz w:val="22"/>
        </w:rPr>
        <w:t xml:space="preserve">Shicheng Guo:  </w:t>
      </w:r>
      <w:hyperlink r:id="rId8" w:history="1">
        <w:r w:rsidR="00806FF6" w:rsidRPr="003C25D7">
          <w:rPr>
            <w:rFonts w:ascii="Arial" w:hAnsi="Arial" w:cs="Arial"/>
            <w:sz w:val="22"/>
          </w:rPr>
          <w:t>Guo.Shicheng@marshfieldresearch.org</w:t>
        </w:r>
      </w:hyperlink>
      <w:r w:rsidR="00806FF6" w:rsidRPr="003C25D7">
        <w:rPr>
          <w:rFonts w:ascii="Arial" w:hAnsi="Arial" w:cs="Arial"/>
          <w:sz w:val="22"/>
        </w:rPr>
        <w:t>, ORCID: 0000-0002-7047-9972</w:t>
      </w:r>
    </w:p>
    <w:p w14:paraId="1F425102" w14:textId="32E4CF6D" w:rsidR="00806FF6" w:rsidRPr="003C25D7" w:rsidRDefault="003C25D7" w:rsidP="003C25D7">
      <w:pPr>
        <w:spacing w:before="240"/>
        <w:rPr>
          <w:rFonts w:ascii="Arial" w:hAnsi="Arial" w:cs="Arial"/>
          <w:sz w:val="22"/>
        </w:rPr>
      </w:pPr>
      <w:r>
        <w:rPr>
          <w:rFonts w:ascii="Arial" w:hAnsi="Arial" w:cs="Arial"/>
          <w:sz w:val="22"/>
        </w:rPr>
        <w:t xml:space="preserve">Steven Schrodi:  </w:t>
      </w:r>
      <w:hyperlink r:id="rId9" w:history="1">
        <w:r w:rsidRPr="003C25D7">
          <w:rPr>
            <w:rFonts w:ascii="Arial" w:hAnsi="Arial" w:cs="Arial"/>
            <w:sz w:val="22"/>
          </w:rPr>
          <w:t>Schrodi.Steven@marshfieldresearch.org</w:t>
        </w:r>
      </w:hyperlink>
      <w:r w:rsidR="004D1BDA" w:rsidRPr="003C25D7">
        <w:rPr>
          <w:rFonts w:ascii="Arial" w:hAnsi="Arial" w:cs="Arial"/>
          <w:sz w:val="22"/>
        </w:rPr>
        <w:t xml:space="preserve">, </w:t>
      </w:r>
      <w:r w:rsidR="00806FF6" w:rsidRPr="003C25D7">
        <w:rPr>
          <w:rFonts w:ascii="Arial" w:hAnsi="Arial" w:cs="Arial"/>
          <w:sz w:val="22"/>
        </w:rPr>
        <w:t xml:space="preserve">ORCID: </w:t>
      </w:r>
      <w:r w:rsidRPr="003C25D7">
        <w:rPr>
          <w:rFonts w:ascii="Arial" w:hAnsi="Arial" w:cs="Arial"/>
          <w:sz w:val="22"/>
        </w:rPr>
        <w:t>0000-0003-2304-8528</w:t>
      </w:r>
    </w:p>
    <w:p w14:paraId="68162AE4" w14:textId="77777777" w:rsidR="00806FF6" w:rsidRDefault="00806FF6" w:rsidP="000818AC">
      <w:pPr>
        <w:rPr>
          <w:rFonts w:ascii="Arial" w:eastAsia="Arial" w:hAnsi="Arial" w:cs="Arial"/>
          <w:color w:val="000000" w:themeColor="text1"/>
          <w:sz w:val="22"/>
        </w:rPr>
      </w:pPr>
    </w:p>
    <w:p w14:paraId="012090E8" w14:textId="168FF66F" w:rsidR="00571BD6" w:rsidRPr="000818AC" w:rsidRDefault="00571BD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Abstract</w:t>
      </w:r>
    </w:p>
    <w:p w14:paraId="72B58F14" w14:textId="1EA91B5B" w:rsidR="00F16EBB" w:rsidRDefault="005C09F2" w:rsidP="00393DBF">
      <w:pPr>
        <w:spacing w:before="240"/>
        <w:rPr>
          <w:rFonts w:ascii="Arial" w:hAnsi="Arial" w:cs="Arial"/>
          <w:sz w:val="22"/>
        </w:rPr>
      </w:pPr>
      <w:r w:rsidRPr="00393DBF">
        <w:rPr>
          <w:rFonts w:ascii="Arial" w:hAnsi="Arial" w:cs="Arial"/>
          <w:sz w:val="22"/>
        </w:rPr>
        <w:t xml:space="preserve">   </w:t>
      </w:r>
      <w:r w:rsidR="000B5D2B">
        <w:rPr>
          <w:rFonts w:ascii="Arial" w:hAnsi="Arial" w:cs="Arial"/>
          <w:sz w:val="22"/>
        </w:rPr>
        <w:t>Circulating c</w:t>
      </w:r>
      <w:r w:rsidR="00FB51AE">
        <w:rPr>
          <w:rFonts w:ascii="Arial" w:hAnsi="Arial" w:cs="Arial"/>
          <w:sz w:val="22"/>
        </w:rPr>
        <w:t xml:space="preserve">ell-free </w:t>
      </w:r>
      <w:r w:rsidR="00D80FC4" w:rsidRPr="00393DBF">
        <w:rPr>
          <w:rFonts w:ascii="Arial" w:hAnsi="Arial" w:cs="Arial"/>
          <w:sz w:val="22"/>
        </w:rPr>
        <w:t>DNA methylation</w:t>
      </w:r>
      <w:r w:rsidR="0062788D" w:rsidRPr="00393DBF">
        <w:rPr>
          <w:rFonts w:ascii="Arial" w:hAnsi="Arial" w:cs="Arial"/>
          <w:sz w:val="22"/>
        </w:rPr>
        <w:t xml:space="preserve"> </w:t>
      </w:r>
      <w:r w:rsidR="00FB51AE">
        <w:rPr>
          <w:rFonts w:ascii="Arial" w:hAnsi="Arial" w:cs="Arial"/>
          <w:sz w:val="22"/>
        </w:rPr>
        <w:t>has</w:t>
      </w:r>
      <w:r w:rsidR="0062788D" w:rsidRPr="00393DBF">
        <w:rPr>
          <w:rFonts w:ascii="Arial" w:hAnsi="Arial" w:cs="Arial"/>
          <w:sz w:val="22"/>
        </w:rPr>
        <w:t xml:space="preserve"> </w:t>
      </w:r>
      <w:r w:rsidR="00D80FC4" w:rsidRPr="00393DBF">
        <w:rPr>
          <w:rFonts w:ascii="Arial" w:hAnsi="Arial" w:cs="Arial"/>
          <w:sz w:val="22"/>
        </w:rPr>
        <w:t xml:space="preserve">been </w:t>
      </w:r>
      <w:r w:rsidR="00FB51AE">
        <w:rPr>
          <w:rFonts w:ascii="Arial" w:hAnsi="Arial" w:cs="Arial"/>
          <w:sz w:val="22"/>
        </w:rPr>
        <w:t>demonstrated</w:t>
      </w:r>
      <w:r w:rsidR="00FB51AE" w:rsidRPr="00393DBF">
        <w:rPr>
          <w:rFonts w:ascii="Arial" w:hAnsi="Arial" w:cs="Arial"/>
          <w:sz w:val="22"/>
        </w:rPr>
        <w:t xml:space="preserve"> </w:t>
      </w:r>
      <w:r w:rsidR="008B1D06">
        <w:rPr>
          <w:rFonts w:ascii="Arial" w:hAnsi="Arial" w:cs="Arial"/>
          <w:sz w:val="22"/>
        </w:rPr>
        <w:t xml:space="preserve">to be </w:t>
      </w:r>
      <w:r w:rsidR="00D80FC4" w:rsidRPr="00393DBF">
        <w:rPr>
          <w:rFonts w:ascii="Arial" w:hAnsi="Arial" w:cs="Arial"/>
          <w:sz w:val="22"/>
        </w:rPr>
        <w:t xml:space="preserve">a promising </w:t>
      </w:r>
      <w:r w:rsidR="00FB51AE">
        <w:rPr>
          <w:rFonts w:ascii="Arial" w:hAnsi="Arial" w:cs="Arial"/>
          <w:sz w:val="22"/>
        </w:rPr>
        <w:t>strategy</w:t>
      </w:r>
      <w:r w:rsidR="00FB51AE" w:rsidRPr="00393DBF">
        <w:rPr>
          <w:rFonts w:ascii="Arial" w:hAnsi="Arial" w:cs="Arial"/>
          <w:sz w:val="22"/>
        </w:rPr>
        <w:t xml:space="preserve"> </w:t>
      </w:r>
      <w:r w:rsidR="00D80FC4" w:rsidRPr="00393DBF">
        <w:rPr>
          <w:rFonts w:ascii="Arial" w:hAnsi="Arial" w:cs="Arial"/>
          <w:sz w:val="22"/>
        </w:rPr>
        <w:t>for non</w:t>
      </w:r>
      <w:r w:rsidR="00FB51AE">
        <w:rPr>
          <w:rFonts w:ascii="Arial" w:hAnsi="Arial" w:cs="Arial"/>
          <w:sz w:val="22"/>
        </w:rPr>
        <w:t>-</w:t>
      </w:r>
      <w:r w:rsidR="00D80FC4" w:rsidRPr="00393DBF">
        <w:rPr>
          <w:rFonts w:ascii="Arial" w:hAnsi="Arial" w:cs="Arial"/>
          <w:sz w:val="22"/>
        </w:rPr>
        <w:t xml:space="preserve">invasive cancer </w:t>
      </w:r>
      <w:r w:rsidR="00FB51AE">
        <w:rPr>
          <w:rFonts w:ascii="Arial" w:hAnsi="Arial" w:cs="Arial"/>
          <w:sz w:val="22"/>
        </w:rPr>
        <w:t>diagnosis</w:t>
      </w:r>
      <w:r w:rsidR="00D80FC4" w:rsidRPr="00393DBF">
        <w:rPr>
          <w:rFonts w:ascii="Arial" w:hAnsi="Arial" w:cs="Arial"/>
          <w:sz w:val="22"/>
        </w:rPr>
        <w:t>.</w:t>
      </w:r>
      <w:r w:rsidR="00FB51AE">
        <w:rPr>
          <w:rFonts w:ascii="Arial" w:hAnsi="Arial" w:cs="Arial"/>
          <w:sz w:val="22"/>
        </w:rPr>
        <w:t xml:space="preserve"> </w:t>
      </w:r>
      <w:commentRangeStart w:id="1"/>
      <w:commentRangeStart w:id="2"/>
      <w:r w:rsidR="00FB51AE" w:rsidRPr="00624CCE">
        <w:rPr>
          <w:rFonts w:ascii="Arial" w:hAnsi="Arial" w:cs="Arial"/>
          <w:sz w:val="22"/>
          <w:highlight w:val="yellow"/>
        </w:rPr>
        <w:t>However, low-level of cell-free DNA</w:t>
      </w:r>
      <w:r w:rsidR="00275702" w:rsidRPr="00624CCE">
        <w:rPr>
          <w:rFonts w:ascii="Arial" w:hAnsi="Arial" w:cs="Arial"/>
          <w:sz w:val="22"/>
          <w:highlight w:val="yellow"/>
        </w:rPr>
        <w:t xml:space="preserve"> in plasma</w:t>
      </w:r>
      <w:r w:rsidR="00FB51AE" w:rsidRPr="00624CCE">
        <w:rPr>
          <w:rFonts w:ascii="Arial" w:hAnsi="Arial" w:cs="Arial"/>
          <w:sz w:val="22"/>
          <w:highlight w:val="yellow"/>
        </w:rPr>
        <w:t xml:space="preserve"> limit</w:t>
      </w:r>
      <w:r w:rsidR="008B1D06" w:rsidRPr="00624CCE">
        <w:rPr>
          <w:rFonts w:ascii="Arial" w:hAnsi="Arial" w:cs="Arial"/>
          <w:sz w:val="22"/>
          <w:highlight w:val="yellow"/>
        </w:rPr>
        <w:t>s</w:t>
      </w:r>
      <w:r w:rsidR="00FB51AE" w:rsidRPr="00624CCE">
        <w:rPr>
          <w:rFonts w:ascii="Arial" w:hAnsi="Arial" w:cs="Arial"/>
          <w:sz w:val="22"/>
          <w:highlight w:val="yellow"/>
        </w:rPr>
        <w:t xml:space="preserve"> whole genome bisulfite sequencing (WGBS) sequencing depth and </w:t>
      </w:r>
      <w:r w:rsidR="008B1D06" w:rsidRPr="00624CCE">
        <w:rPr>
          <w:rFonts w:ascii="Arial" w:hAnsi="Arial" w:cs="Arial"/>
          <w:sz w:val="22"/>
          <w:highlight w:val="yellow"/>
        </w:rPr>
        <w:t>subsequent</w:t>
      </w:r>
      <w:r w:rsidR="00275702" w:rsidRPr="00624CCE">
        <w:rPr>
          <w:rFonts w:ascii="Arial" w:hAnsi="Arial" w:cs="Arial"/>
          <w:sz w:val="22"/>
          <w:highlight w:val="yellow"/>
        </w:rPr>
        <w:t xml:space="preserve"> </w:t>
      </w:r>
      <w:r w:rsidR="00FB51AE" w:rsidRPr="00624CCE">
        <w:rPr>
          <w:rFonts w:ascii="Arial" w:hAnsi="Arial" w:cs="Arial"/>
          <w:sz w:val="22"/>
          <w:highlight w:val="yellow"/>
        </w:rPr>
        <w:t>biomarker identification.</w:t>
      </w:r>
      <w:commentRangeEnd w:id="1"/>
      <w:r w:rsidR="00A5478F">
        <w:rPr>
          <w:rStyle w:val="CommentReference"/>
        </w:rPr>
        <w:commentReference w:id="1"/>
      </w:r>
      <w:commentRangeEnd w:id="2"/>
      <w:r w:rsidR="00942B23">
        <w:rPr>
          <w:rStyle w:val="CommentReference"/>
        </w:rPr>
        <w:commentReference w:id="2"/>
      </w:r>
      <w:r w:rsidR="00275702">
        <w:rPr>
          <w:rFonts w:ascii="Arial" w:hAnsi="Arial" w:cs="Arial"/>
          <w:sz w:val="22"/>
        </w:rPr>
        <w:t xml:space="preserve"> Here we demonstrate long-region hypomethylation</w:t>
      </w:r>
      <w:r w:rsidR="00225DEB">
        <w:rPr>
          <w:rFonts w:ascii="Arial" w:hAnsi="Arial" w:cs="Arial"/>
          <w:sz w:val="22"/>
        </w:rPr>
        <w:t xml:space="preserve"> (LR</w:t>
      </w:r>
      <w:r w:rsidR="00F16EBB">
        <w:rPr>
          <w:rFonts w:ascii="Arial" w:hAnsi="Arial" w:cs="Arial"/>
          <w:sz w:val="22"/>
        </w:rPr>
        <w:t>M)</w:t>
      </w:r>
      <w:r w:rsidR="00275702">
        <w:rPr>
          <w:rFonts w:ascii="Arial" w:hAnsi="Arial" w:cs="Arial"/>
          <w:sz w:val="22"/>
        </w:rPr>
        <w:t xml:space="preserve"> in low-pass WGBS data (</w:t>
      </w:r>
      <w:r w:rsidR="00F16EBB">
        <w:rPr>
          <w:rFonts w:ascii="Arial" w:hAnsi="Arial" w:cs="Arial"/>
          <w:sz w:val="22"/>
        </w:rPr>
        <w:t>&lt;</w:t>
      </w:r>
      <w:r w:rsidR="00275702">
        <w:rPr>
          <w:rFonts w:ascii="Arial" w:hAnsi="Arial" w:cs="Arial"/>
          <w:sz w:val="22"/>
        </w:rPr>
        <w:t xml:space="preserve">5-million reads) provide high sensitivity and specificity surveillance to </w:t>
      </w:r>
      <w:r w:rsidR="00275702" w:rsidRPr="000818AC">
        <w:rPr>
          <w:rFonts w:ascii="Arial" w:hAnsi="Arial" w:cs="Arial"/>
          <w:sz w:val="22"/>
        </w:rPr>
        <w:t xml:space="preserve">hepatocellular carcinoma (HCC). </w:t>
      </w:r>
      <w:r w:rsidR="001F74D2">
        <w:rPr>
          <w:rFonts w:ascii="Arial" w:hAnsi="Arial" w:cs="Arial"/>
          <w:sz w:val="22"/>
        </w:rPr>
        <w:t>W</w:t>
      </w:r>
      <w:r w:rsidR="00275702" w:rsidRPr="000818AC">
        <w:rPr>
          <w:rFonts w:ascii="Arial" w:hAnsi="Arial" w:cs="Arial"/>
          <w:sz w:val="22"/>
        </w:rPr>
        <w:t xml:space="preserve">e </w:t>
      </w:r>
      <w:r w:rsidR="00897886">
        <w:rPr>
          <w:rFonts w:ascii="Arial" w:hAnsi="Arial" w:cs="Arial"/>
          <w:sz w:val="22"/>
        </w:rPr>
        <w:t xml:space="preserve">applied our WGBS </w:t>
      </w:r>
      <w:r w:rsidR="001F74D2">
        <w:rPr>
          <w:rFonts w:ascii="Arial" w:hAnsi="Arial" w:cs="Arial"/>
          <w:sz w:val="22"/>
        </w:rPr>
        <w:t xml:space="preserve">approach and </w:t>
      </w:r>
      <w:r w:rsidR="00275702" w:rsidRPr="000818AC">
        <w:rPr>
          <w:rFonts w:ascii="Arial" w:hAnsi="Arial" w:cs="Arial"/>
          <w:sz w:val="22"/>
        </w:rPr>
        <w:t>demonstrate</w:t>
      </w:r>
      <w:r w:rsidR="001F74D2">
        <w:rPr>
          <w:rFonts w:ascii="Arial" w:hAnsi="Arial" w:cs="Arial"/>
          <w:sz w:val="22"/>
        </w:rPr>
        <w:t>d</w:t>
      </w:r>
      <w:r w:rsidR="00275702" w:rsidRPr="000818AC">
        <w:rPr>
          <w:rFonts w:ascii="Arial" w:hAnsi="Arial" w:cs="Arial"/>
          <w:sz w:val="22"/>
        </w:rPr>
        <w:t xml:space="preserve"> DNA methylation abnormal</w:t>
      </w:r>
      <w:r w:rsidR="001F74D2">
        <w:rPr>
          <w:rFonts w:ascii="Arial" w:hAnsi="Arial" w:cs="Arial"/>
          <w:sz w:val="22"/>
        </w:rPr>
        <w:t>ities in</w:t>
      </w:r>
      <w:r w:rsidR="00275702" w:rsidRPr="000818AC">
        <w:rPr>
          <w:rFonts w:ascii="Arial" w:hAnsi="Arial" w:cs="Arial"/>
          <w:sz w:val="22"/>
        </w:rPr>
        <w:t xml:space="preserve"> HCC occurred in the HBV integration regions</w:t>
      </w:r>
      <w:r w:rsidR="001F74D2">
        <w:rPr>
          <w:rFonts w:ascii="Arial" w:hAnsi="Arial" w:cs="Arial"/>
          <w:sz w:val="22"/>
        </w:rPr>
        <w:t>. These findings reflect the</w:t>
      </w:r>
      <w:r w:rsidR="00275702" w:rsidRPr="000818AC">
        <w:rPr>
          <w:rFonts w:ascii="Arial" w:hAnsi="Arial" w:cs="Arial"/>
          <w:sz w:val="22"/>
        </w:rPr>
        <w:t xml:space="preserve"> stage of </w:t>
      </w:r>
      <w:r w:rsidR="00275702" w:rsidRPr="00393DBF">
        <w:rPr>
          <w:rFonts w:ascii="Arial" w:hAnsi="Arial" w:cs="Arial"/>
          <w:sz w:val="22"/>
        </w:rPr>
        <w:t>hepatitis and cirrhosis</w:t>
      </w:r>
      <w:r w:rsidR="00275702">
        <w:rPr>
          <w:rFonts w:ascii="Arial" w:hAnsi="Arial" w:cs="Arial"/>
          <w:sz w:val="22"/>
        </w:rPr>
        <w:t xml:space="preserve"> </w:t>
      </w:r>
      <w:r w:rsidR="001F74D2">
        <w:rPr>
          <w:rFonts w:ascii="Arial" w:hAnsi="Arial" w:cs="Arial"/>
          <w:sz w:val="22"/>
        </w:rPr>
        <w:t xml:space="preserve">thereby </w:t>
      </w:r>
      <w:r w:rsidR="00275702">
        <w:rPr>
          <w:rFonts w:ascii="Arial" w:hAnsi="Arial" w:cs="Arial"/>
          <w:sz w:val="22"/>
        </w:rPr>
        <w:t>provid</w:t>
      </w:r>
      <w:r w:rsidR="001F74D2">
        <w:rPr>
          <w:rFonts w:ascii="Arial" w:hAnsi="Arial" w:cs="Arial"/>
          <w:sz w:val="22"/>
        </w:rPr>
        <w:t>ing</w:t>
      </w:r>
      <w:r w:rsidR="00275702">
        <w:rPr>
          <w:rFonts w:ascii="Arial" w:hAnsi="Arial" w:cs="Arial"/>
          <w:sz w:val="22"/>
        </w:rPr>
        <w:t xml:space="preserve"> </w:t>
      </w:r>
      <w:r w:rsidR="001F74D2">
        <w:rPr>
          <w:rFonts w:ascii="Arial" w:hAnsi="Arial" w:cs="Arial"/>
          <w:sz w:val="22"/>
        </w:rPr>
        <w:t xml:space="preserve">a </w:t>
      </w:r>
      <w:r w:rsidR="00275702" w:rsidRPr="00393DBF">
        <w:rPr>
          <w:rFonts w:ascii="Arial" w:hAnsi="Arial" w:cs="Arial"/>
          <w:sz w:val="22"/>
        </w:rPr>
        <w:t>suitable surrogate for methylation level estimation in plasma cfDNA analysis of liver diseases.</w:t>
      </w:r>
    </w:p>
    <w:p w14:paraId="261A494C" w14:textId="71BF0642" w:rsidR="00AC5030" w:rsidRPr="000818AC" w:rsidRDefault="00017477" w:rsidP="000818AC">
      <w:pPr>
        <w:pStyle w:val="Heading2"/>
        <w:spacing w:line="276" w:lineRule="auto"/>
        <w:rPr>
          <w:rFonts w:ascii="Arial" w:eastAsia="Arial" w:hAnsi="Arial" w:cs="Arial"/>
          <w:b w:val="0"/>
          <w:color w:val="000000" w:themeColor="text1"/>
          <w:sz w:val="22"/>
        </w:rPr>
      </w:pPr>
      <w:r>
        <w:rPr>
          <w:rFonts w:ascii="Arial" w:hAnsi="Arial" w:cs="Arial"/>
          <w:sz w:val="22"/>
        </w:rPr>
        <w:t xml:space="preserve"> </w:t>
      </w:r>
      <w:r w:rsidR="00552728" w:rsidRPr="000818AC">
        <w:rPr>
          <w:rFonts w:ascii="Arial" w:eastAsia="Arial" w:hAnsi="Arial" w:cs="Arial"/>
          <w:color w:val="000000" w:themeColor="text1"/>
          <w:sz w:val="22"/>
          <w:szCs w:val="22"/>
        </w:rPr>
        <w:t>Introduction</w:t>
      </w:r>
    </w:p>
    <w:p w14:paraId="6E2784CE" w14:textId="5138918D" w:rsidR="001C2136" w:rsidRPr="00393DBF" w:rsidRDefault="00021B34">
      <w:pPr>
        <w:spacing w:before="240"/>
        <w:ind w:firstLineChars="150" w:firstLine="33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(cfDNA)</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s of c</w:t>
      </w:r>
      <w:r w:rsidR="00475C9B" w:rsidRPr="00393DBF">
        <w:rPr>
          <w:rFonts w:ascii="Arial" w:hAnsi="Arial" w:cs="Arial"/>
          <w:sz w:val="22"/>
        </w:rPr>
        <w:t>fDNA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have demonstr</w:t>
      </w:r>
      <w:r w:rsidR="00347140" w:rsidRPr="00393DBF">
        <w:rPr>
          <w:rFonts w:ascii="Arial" w:hAnsi="Arial" w:cs="Arial"/>
          <w:sz w:val="22"/>
        </w:rPr>
        <w:t>at</w:t>
      </w:r>
      <w:r w:rsidR="00B544C4" w:rsidRPr="00393DBF">
        <w:rPr>
          <w:rFonts w:ascii="Arial" w:hAnsi="Arial" w:cs="Arial"/>
          <w:sz w:val="22"/>
        </w:rPr>
        <w:t>ed</w:t>
      </w:r>
      <w:r w:rsidR="00347140" w:rsidRPr="00393DBF">
        <w:rPr>
          <w:rFonts w:ascii="Arial" w:hAnsi="Arial" w:cs="Arial"/>
          <w:sz w:val="22"/>
        </w:rPr>
        <w:t xml:space="preserve"> the potential</w:t>
      </w:r>
      <w:r w:rsidR="003D2EFA" w:rsidRPr="00393DBF">
        <w:rPr>
          <w:rFonts w:ascii="Arial" w:hAnsi="Arial" w:cs="Arial"/>
          <w:sz w:val="22"/>
        </w:rPr>
        <w:t xml:space="preserve"> not only</w:t>
      </w:r>
      <w:r w:rsidR="00347140" w:rsidRPr="00393DBF">
        <w:rPr>
          <w:rFonts w:ascii="Arial" w:hAnsi="Arial" w:cs="Arial"/>
          <w:sz w:val="22"/>
        </w:rPr>
        <w:t xml:space="preserve"> for</w:t>
      </w:r>
      <w:r w:rsidR="004D6F0B" w:rsidRPr="00393DBF">
        <w:rPr>
          <w:rFonts w:ascii="Arial" w:hAnsi="Arial" w:cs="Arial"/>
          <w:sz w:val="22"/>
        </w:rPr>
        <w:t xml:space="preserve"> </w:t>
      </w:r>
      <w:r w:rsidR="00347140" w:rsidRPr="00393DBF">
        <w:rPr>
          <w:rFonts w:ascii="Arial" w:hAnsi="Arial" w:cs="Arial"/>
          <w:sz w:val="22"/>
        </w:rPr>
        <w:t xml:space="preserve">cancer </w:t>
      </w:r>
      <w:r w:rsidR="004D6F0B" w:rsidRPr="00393DBF">
        <w:rPr>
          <w:rFonts w:ascii="Arial" w:hAnsi="Arial" w:cs="Arial"/>
          <w:sz w:val="22"/>
        </w:rPr>
        <w:t>diagnos</w:t>
      </w:r>
      <w:r w:rsidR="007324E3" w:rsidRPr="00393DBF">
        <w:rPr>
          <w:rFonts w:ascii="Arial" w:hAnsi="Arial" w:cs="Arial"/>
          <w:sz w:val="22"/>
        </w:rPr>
        <w:t>is</w:t>
      </w:r>
      <w:r w:rsidR="00347140" w:rsidRPr="00393DBF">
        <w:rPr>
          <w:rFonts w:ascii="Arial" w:hAnsi="Arial" w:cs="Arial"/>
          <w:sz w:val="22"/>
        </w:rPr>
        <w:t xml:space="preserve"> and </w:t>
      </w:r>
      <w:r w:rsidR="00225DEB" w:rsidRPr="00393DBF">
        <w:rPr>
          <w:rFonts w:ascii="Arial" w:hAnsi="Arial" w:cs="Arial"/>
          <w:sz w:val="22"/>
        </w:rPr>
        <w:t xml:space="preserve">prognosis </w:t>
      </w:r>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944897" w:rsidRPr="00393DBF">
        <w:rPr>
          <w:rFonts w:ascii="Arial" w:hAnsi="Arial" w:cs="Arial"/>
          <w:sz w:val="22"/>
        </w:rPr>
        <w:t>,</w:t>
      </w:r>
      <w:r w:rsidR="009B22CE" w:rsidRPr="00393DBF">
        <w:rPr>
          <w:rFonts w:ascii="Arial" w:hAnsi="Arial" w:cs="Arial"/>
          <w:sz w:val="22"/>
        </w:rPr>
        <w:t xml:space="preserve"> </w:t>
      </w:r>
      <w:r w:rsidR="003D2EFA" w:rsidRPr="00393DBF">
        <w:rPr>
          <w:rFonts w:ascii="Arial" w:hAnsi="Arial" w:cs="Arial"/>
          <w:sz w:val="22"/>
        </w:rPr>
        <w:t xml:space="preserve">but also for </w:t>
      </w:r>
      <w:r w:rsidR="00332B33">
        <w:rPr>
          <w:rFonts w:ascii="Arial" w:hAnsi="Arial" w:cs="Arial"/>
          <w:sz w:val="22"/>
        </w:rPr>
        <w:t>identifying</w:t>
      </w:r>
      <w:r w:rsidR="003D2EFA" w:rsidRPr="00393DBF">
        <w:rPr>
          <w:rFonts w:ascii="Arial" w:hAnsi="Arial" w:cs="Arial"/>
          <w:sz w:val="22"/>
        </w:rPr>
        <w:t xml:space="preserve"> </w:t>
      </w:r>
      <w:r w:rsidR="009B22CE" w:rsidRPr="00393DBF">
        <w:rPr>
          <w:rFonts w:ascii="Arial" w:hAnsi="Arial" w:cs="Arial"/>
          <w:sz w:val="22"/>
        </w:rPr>
        <w:t>patients with</w:t>
      </w:r>
      <w:r w:rsidR="002D6EEF" w:rsidRPr="00393DBF">
        <w:rPr>
          <w:rFonts w:ascii="Arial" w:hAnsi="Arial" w:cs="Arial"/>
          <w:sz w:val="22"/>
        </w:rPr>
        <w:t xml:space="preserve"> premalignant states,</w:t>
      </w:r>
      <w:r w:rsidR="009B22CE" w:rsidRPr="00393DBF">
        <w:rPr>
          <w:rFonts w:ascii="Arial" w:hAnsi="Arial" w:cs="Arial"/>
          <w:sz w:val="22"/>
        </w:rPr>
        <w:t xml:space="preserve"> inflammatory</w:t>
      </w:r>
      <w:r w:rsidR="00332B33">
        <w:rPr>
          <w:rFonts w:ascii="Arial" w:hAnsi="Arial" w:cs="Arial"/>
          <w:sz w:val="22"/>
        </w:rPr>
        <w:t xml:space="preserve"> conditions</w:t>
      </w:r>
      <w:r w:rsidR="00442EAB" w:rsidRPr="00393DBF">
        <w:rPr>
          <w:rFonts w:ascii="Arial" w:hAnsi="Arial" w:cs="Arial"/>
          <w:sz w:val="22"/>
        </w:rPr>
        <w:t xml:space="preserve"> or </w:t>
      </w:r>
      <w:r w:rsidR="00225DEB" w:rsidRPr="00393DBF">
        <w:rPr>
          <w:rFonts w:ascii="Arial" w:hAnsi="Arial" w:cs="Arial"/>
          <w:sz w:val="22"/>
        </w:rPr>
        <w:t xml:space="preserve">traumas </w:t>
      </w:r>
      <w:r w:rsidR="002D6EEF"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2D6EEF" w:rsidRPr="00393DBF">
        <w:rPr>
          <w:rFonts w:ascii="Arial" w:hAnsi="Arial" w:cs="Arial"/>
          <w:sz w:val="22"/>
        </w:rPr>
      </w:r>
      <w:r w:rsidR="002D6EEF" w:rsidRPr="00393DBF">
        <w:rPr>
          <w:rFonts w:ascii="Arial" w:hAnsi="Arial" w:cs="Arial"/>
          <w:sz w:val="22"/>
        </w:rPr>
        <w:fldChar w:fldCharType="separate"/>
      </w:r>
      <w:r w:rsidR="00C372DE" w:rsidRPr="00393DBF">
        <w:rPr>
          <w:rFonts w:ascii="Arial" w:hAnsi="Arial" w:cs="Arial"/>
          <w:noProof/>
          <w:sz w:val="22"/>
        </w:rPr>
        <w:t>(1)</w:t>
      </w:r>
      <w:r w:rsidR="002D6EEF"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cfDNA into the </w:t>
      </w:r>
      <w:r w:rsidR="00332B33">
        <w:rPr>
          <w:rFonts w:ascii="Arial" w:hAnsi="Arial" w:cs="Arial"/>
          <w:sz w:val="22"/>
        </w:rPr>
        <w:t xml:space="preserve">peripheral </w:t>
      </w:r>
      <w:r w:rsidR="006775EA" w:rsidRPr="00393DBF">
        <w:rPr>
          <w:rFonts w:ascii="Arial" w:hAnsi="Arial" w:cs="Arial"/>
          <w:sz w:val="22"/>
        </w:rPr>
        <w:t xml:space="preserve">blood, which can reflect the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As such, cfDNA</w:t>
      </w:r>
      <w:r w:rsidR="007C2DA8" w:rsidRPr="00393DBF">
        <w:rPr>
          <w:rFonts w:ascii="Arial" w:hAnsi="Arial" w:cs="Arial"/>
          <w:sz w:val="22"/>
        </w:rPr>
        <w:t xml:space="preserve"> represent</w:t>
      </w:r>
      <w:r w:rsidR="00332B33">
        <w:rPr>
          <w:rFonts w:ascii="Arial" w:hAnsi="Arial" w:cs="Arial"/>
          <w:sz w:val="22"/>
        </w:rPr>
        <w:t>s</w:t>
      </w:r>
      <w:r w:rsidR="007C2DA8" w:rsidRPr="00393DBF">
        <w:rPr>
          <w:rFonts w:ascii="Arial" w:hAnsi="Arial" w:cs="Arial"/>
          <w:sz w:val="22"/>
        </w:rPr>
        <w:t xml:space="preserve"> important biomarkers of </w:t>
      </w:r>
      <w:r w:rsidR="00332B33">
        <w:rPr>
          <w:rFonts w:ascii="Arial" w:hAnsi="Arial" w:cs="Arial"/>
          <w:sz w:val="22"/>
        </w:rPr>
        <w:t>oncogenesis</w:t>
      </w:r>
      <w:r w:rsidR="00AB5CD0" w:rsidRPr="00393DBF">
        <w:rPr>
          <w:rFonts w:ascii="Arial" w:hAnsi="Arial" w:cs="Arial"/>
          <w:sz w:val="22"/>
        </w:rPr>
        <w:t>.</w:t>
      </w:r>
      <w:r w:rsidR="00124EB4">
        <w:rPr>
          <w:rFonts w:ascii="Arial" w:hAnsi="Arial" w:cs="Arial"/>
          <w:sz w:val="22"/>
        </w:rPr>
        <w:t xml:space="preserve"> </w:t>
      </w:r>
      <w:commentRangeStart w:id="3"/>
      <w:commentRangeStart w:id="4"/>
      <w:r w:rsidR="00124EB4" w:rsidRPr="00624CCE">
        <w:rPr>
          <w:rFonts w:ascii="Arial" w:hAnsi="Arial" w:cs="Arial"/>
          <w:sz w:val="22"/>
          <w:highlight w:val="yellow"/>
        </w:rPr>
        <w:t xml:space="preserve">However, </w:t>
      </w:r>
      <w:r w:rsidR="00356E70" w:rsidRPr="00624CCE">
        <w:rPr>
          <w:rFonts w:ascii="Arial" w:hAnsi="Arial" w:cs="Arial"/>
          <w:sz w:val="22"/>
          <w:highlight w:val="yellow"/>
        </w:rPr>
        <w:t>genome-wide methylation assay</w:t>
      </w:r>
      <w:r w:rsidR="00332B33" w:rsidRPr="00624CCE">
        <w:rPr>
          <w:rFonts w:ascii="Arial" w:hAnsi="Arial" w:cs="Arial"/>
          <w:sz w:val="22"/>
          <w:highlight w:val="yellow"/>
        </w:rPr>
        <w:t>s</w:t>
      </w:r>
      <w:r w:rsidR="00356E70" w:rsidRPr="00624CCE">
        <w:rPr>
          <w:rFonts w:ascii="Arial" w:hAnsi="Arial" w:cs="Arial"/>
          <w:sz w:val="22"/>
          <w:highlight w:val="yellow"/>
        </w:rPr>
        <w:t xml:space="preserve"> require large amou</w:t>
      </w:r>
      <w:r w:rsidR="00C254AA" w:rsidRPr="00624CCE">
        <w:rPr>
          <w:rFonts w:ascii="Arial" w:hAnsi="Arial" w:cs="Arial"/>
          <w:sz w:val="22"/>
          <w:highlight w:val="yellow"/>
        </w:rPr>
        <w:t>n</w:t>
      </w:r>
      <w:r w:rsidR="00356E70" w:rsidRPr="00624CCE">
        <w:rPr>
          <w:rFonts w:ascii="Arial" w:hAnsi="Arial" w:cs="Arial"/>
          <w:sz w:val="22"/>
          <w:highlight w:val="yellow"/>
        </w:rPr>
        <w:t>t</w:t>
      </w:r>
      <w:r w:rsidR="00332B33" w:rsidRPr="00624CCE">
        <w:rPr>
          <w:rFonts w:ascii="Arial" w:hAnsi="Arial" w:cs="Arial"/>
          <w:sz w:val="22"/>
          <w:highlight w:val="yellow"/>
        </w:rPr>
        <w:t>s</w:t>
      </w:r>
      <w:r w:rsidR="00356E70" w:rsidRPr="00624CCE">
        <w:rPr>
          <w:rFonts w:ascii="Arial" w:hAnsi="Arial" w:cs="Arial"/>
          <w:sz w:val="22"/>
          <w:highlight w:val="yellow"/>
        </w:rPr>
        <w:t xml:space="preserve"> of input DNA</w:t>
      </w:r>
      <w:r w:rsidR="00332B33" w:rsidRPr="00624CCE">
        <w:rPr>
          <w:rFonts w:ascii="Arial" w:hAnsi="Arial" w:cs="Arial"/>
          <w:sz w:val="22"/>
          <w:highlight w:val="yellow"/>
        </w:rPr>
        <w:t>—</w:t>
      </w:r>
      <w:r w:rsidR="00356E70" w:rsidRPr="00624CCE">
        <w:rPr>
          <w:rFonts w:ascii="Arial" w:hAnsi="Arial" w:cs="Arial"/>
          <w:sz w:val="22"/>
          <w:highlight w:val="yellow"/>
        </w:rPr>
        <w:t>conventional WGBS require microgram</w:t>
      </w:r>
      <w:r w:rsidR="00332B33" w:rsidRPr="00624CCE">
        <w:rPr>
          <w:rFonts w:ascii="Arial" w:hAnsi="Arial" w:cs="Arial"/>
          <w:sz w:val="22"/>
          <w:highlight w:val="yellow"/>
        </w:rPr>
        <w:t xml:space="preserve"> input and reduced respresentation bisulfite sequencing (</w:t>
      </w:r>
      <w:r w:rsidR="00356E70" w:rsidRPr="00624CCE">
        <w:rPr>
          <w:rFonts w:ascii="Arial" w:hAnsi="Arial" w:cs="Arial"/>
          <w:sz w:val="22"/>
          <w:highlight w:val="yellow"/>
        </w:rPr>
        <w:t>RRBS</w:t>
      </w:r>
      <w:r w:rsidR="00332B33" w:rsidRPr="00624CCE">
        <w:rPr>
          <w:rFonts w:ascii="Arial" w:hAnsi="Arial" w:cs="Arial"/>
          <w:sz w:val="22"/>
          <w:highlight w:val="yellow"/>
        </w:rPr>
        <w:t>)</w:t>
      </w:r>
      <w:r w:rsidR="00356E70" w:rsidRPr="00624CCE">
        <w:rPr>
          <w:rFonts w:ascii="Arial" w:hAnsi="Arial" w:cs="Arial"/>
          <w:sz w:val="22"/>
          <w:highlight w:val="yellow"/>
        </w:rPr>
        <w:t xml:space="preserve"> require</w:t>
      </w:r>
      <w:r w:rsidR="00332B33" w:rsidRPr="00624CCE">
        <w:rPr>
          <w:rFonts w:ascii="Arial" w:hAnsi="Arial" w:cs="Arial"/>
          <w:sz w:val="22"/>
          <w:highlight w:val="yellow"/>
        </w:rPr>
        <w:t>s</w:t>
      </w:r>
      <w:r w:rsidR="00356E70" w:rsidRPr="00624CCE">
        <w:rPr>
          <w:rFonts w:ascii="Arial" w:hAnsi="Arial" w:cs="Arial"/>
          <w:sz w:val="22"/>
          <w:highlight w:val="yellow"/>
        </w:rPr>
        <w:t xml:space="preserve"> 30ng </w:t>
      </w:r>
      <w:r w:rsidR="00332B33" w:rsidRPr="00624CCE">
        <w:rPr>
          <w:rFonts w:ascii="Arial" w:hAnsi="Arial" w:cs="Arial"/>
          <w:sz w:val="22"/>
          <w:highlight w:val="yellow"/>
        </w:rPr>
        <w:t xml:space="preserve">of </w:t>
      </w:r>
      <w:r w:rsidR="00356E70" w:rsidRPr="00624CCE">
        <w:rPr>
          <w:rFonts w:ascii="Arial" w:hAnsi="Arial" w:cs="Arial"/>
          <w:sz w:val="22"/>
          <w:highlight w:val="yellow"/>
        </w:rPr>
        <w:t>DNA</w:t>
      </w:r>
      <w:r w:rsidR="00332B33" w:rsidRPr="00624CCE">
        <w:rPr>
          <w:rFonts w:ascii="Arial" w:hAnsi="Arial" w:cs="Arial"/>
          <w:sz w:val="22"/>
          <w:highlight w:val="yellow"/>
        </w:rPr>
        <w:t xml:space="preserve"> input</w:t>
      </w:r>
      <w:r w:rsidR="00356E70" w:rsidRPr="00624CCE">
        <w:rPr>
          <w:rFonts w:ascii="Arial" w:hAnsi="Arial" w:cs="Arial"/>
          <w:sz w:val="22"/>
          <w:highlight w:val="yellow"/>
        </w:rPr>
        <w:t xml:space="preserve"> which </w:t>
      </w:r>
      <w:r w:rsidR="00332B33" w:rsidRPr="00624CCE">
        <w:rPr>
          <w:rFonts w:ascii="Arial" w:hAnsi="Arial" w:cs="Arial"/>
          <w:sz w:val="22"/>
          <w:highlight w:val="yellow"/>
        </w:rPr>
        <w:t xml:space="preserve">is often approaching the </w:t>
      </w:r>
      <w:r w:rsidR="00356E70" w:rsidRPr="00624CCE">
        <w:rPr>
          <w:rFonts w:ascii="Arial" w:hAnsi="Arial" w:cs="Arial"/>
          <w:sz w:val="22"/>
          <w:highlight w:val="yellow"/>
        </w:rPr>
        <w:t xml:space="preserve">maximum </w:t>
      </w:r>
      <w:r w:rsidR="00332B33" w:rsidRPr="00624CCE">
        <w:rPr>
          <w:rFonts w:ascii="Arial" w:hAnsi="Arial" w:cs="Arial"/>
          <w:sz w:val="22"/>
          <w:highlight w:val="yellow"/>
        </w:rPr>
        <w:t xml:space="preserve">level </w:t>
      </w:r>
      <w:r w:rsidR="00356E70" w:rsidRPr="00624CCE">
        <w:rPr>
          <w:rFonts w:ascii="Arial" w:hAnsi="Arial" w:cs="Arial"/>
          <w:sz w:val="22"/>
          <w:highlight w:val="yellow"/>
        </w:rPr>
        <w:t xml:space="preserve">of the </w:t>
      </w:r>
      <w:r w:rsidR="00332B33" w:rsidRPr="00624CCE">
        <w:rPr>
          <w:rFonts w:ascii="Arial" w:hAnsi="Arial" w:cs="Arial"/>
          <w:sz w:val="22"/>
          <w:highlight w:val="yellow"/>
        </w:rPr>
        <w:t>cf</w:t>
      </w:r>
      <w:r w:rsidR="00356E70" w:rsidRPr="00624CCE">
        <w:rPr>
          <w:rFonts w:ascii="Arial" w:hAnsi="Arial" w:cs="Arial"/>
          <w:sz w:val="22"/>
          <w:highlight w:val="yellow"/>
        </w:rPr>
        <w:t xml:space="preserve">DNA </w:t>
      </w:r>
      <w:ins w:id="5" w:author="Ramsey" w:date="2019-03-23T14:38:00Z">
        <w:r w:rsidR="00AD517E">
          <w:rPr>
            <w:rFonts w:ascii="Arial" w:hAnsi="Arial" w:cs="Arial"/>
            <w:sz w:val="22"/>
            <w:highlight w:val="yellow"/>
          </w:rPr>
          <w:t xml:space="preserve">detected (or detectable) </w:t>
        </w:r>
      </w:ins>
      <w:r w:rsidR="00356E70" w:rsidRPr="00624CCE">
        <w:rPr>
          <w:rFonts w:ascii="Arial" w:hAnsi="Arial" w:cs="Arial"/>
          <w:sz w:val="22"/>
          <w:highlight w:val="yellow"/>
        </w:rPr>
        <w:t xml:space="preserve">in human blood. In order to </w:t>
      </w:r>
      <w:r w:rsidR="006B7CA2" w:rsidRPr="00624CCE">
        <w:rPr>
          <w:rFonts w:ascii="Arial" w:hAnsi="Arial" w:cs="Arial"/>
          <w:sz w:val="22"/>
          <w:highlight w:val="yellow"/>
        </w:rPr>
        <w:t xml:space="preserve">effectively </w:t>
      </w:r>
      <w:r w:rsidR="00356E70" w:rsidRPr="00624CCE">
        <w:rPr>
          <w:rFonts w:ascii="Arial" w:hAnsi="Arial" w:cs="Arial"/>
          <w:sz w:val="22"/>
          <w:highlight w:val="yellow"/>
        </w:rPr>
        <w:t>investigate c</w:t>
      </w:r>
      <w:r w:rsidR="006B7CA2" w:rsidRPr="00624CCE">
        <w:rPr>
          <w:rFonts w:ascii="Arial" w:hAnsi="Arial" w:cs="Arial"/>
          <w:sz w:val="22"/>
          <w:highlight w:val="yellow"/>
        </w:rPr>
        <w:t>f</w:t>
      </w:r>
      <w:r w:rsidR="00356E70" w:rsidRPr="00624CCE">
        <w:rPr>
          <w:rFonts w:ascii="Arial" w:hAnsi="Arial" w:cs="Arial"/>
          <w:sz w:val="22"/>
          <w:highlight w:val="yellow"/>
        </w:rPr>
        <w:t xml:space="preserve">DNA, </w:t>
      </w:r>
      <w:r w:rsidR="006B7CA2" w:rsidRPr="00624CCE">
        <w:rPr>
          <w:rFonts w:ascii="Arial" w:hAnsi="Arial" w:cs="Arial"/>
          <w:sz w:val="22"/>
          <w:highlight w:val="yellow"/>
        </w:rPr>
        <w:t>several</w:t>
      </w:r>
      <w:r w:rsidR="00356E70" w:rsidRPr="00624CCE">
        <w:rPr>
          <w:rFonts w:ascii="Arial" w:hAnsi="Arial" w:cs="Arial"/>
          <w:sz w:val="22"/>
          <w:highlight w:val="yellow"/>
        </w:rPr>
        <w:t xml:space="preserve"> novel method</w:t>
      </w:r>
      <w:r w:rsidR="005C584E" w:rsidRPr="00624CCE">
        <w:rPr>
          <w:rFonts w:ascii="Arial" w:hAnsi="Arial" w:cs="Arial"/>
          <w:sz w:val="22"/>
          <w:highlight w:val="yellow"/>
        </w:rPr>
        <w:t>s</w:t>
      </w:r>
      <w:r w:rsidR="00356E70" w:rsidRPr="00624CCE">
        <w:rPr>
          <w:rFonts w:ascii="Arial" w:hAnsi="Arial" w:cs="Arial"/>
          <w:sz w:val="22"/>
          <w:highlight w:val="yellow"/>
        </w:rPr>
        <w:t xml:space="preserve"> have been proposed</w:t>
      </w:r>
      <w:r w:rsidR="006B7CA2" w:rsidRPr="00624CCE">
        <w:rPr>
          <w:rFonts w:ascii="Arial" w:hAnsi="Arial" w:cs="Arial"/>
          <w:sz w:val="22"/>
          <w:highlight w:val="yellow"/>
        </w:rPr>
        <w:t>,</w:t>
      </w:r>
      <w:r w:rsidR="00356E70" w:rsidRPr="00624CCE">
        <w:rPr>
          <w:rFonts w:ascii="Arial" w:hAnsi="Arial" w:cs="Arial"/>
          <w:sz w:val="22"/>
          <w:highlight w:val="yellow"/>
        </w:rPr>
        <w:t xml:space="preserve"> such as scRRBS</w:t>
      </w:r>
      <w:r w:rsidR="00356E70" w:rsidRPr="00624CCE">
        <w:rPr>
          <w:rFonts w:ascii="Arial" w:hAnsi="Arial" w:cs="Arial"/>
          <w:sz w:val="22"/>
          <w:highlight w:val="yellow"/>
        </w:rPr>
        <w:fldChar w:fldCharType="begin"/>
      </w:r>
      <w:r w:rsidR="00F52901" w:rsidRPr="00624CCE">
        <w:rPr>
          <w:rFonts w:ascii="Arial" w:hAnsi="Arial" w:cs="Arial"/>
          <w:sz w:val="22"/>
          <w:highlight w:val="yellow"/>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356E70" w:rsidRPr="00624CCE">
        <w:rPr>
          <w:rFonts w:ascii="Arial" w:hAnsi="Arial" w:cs="Arial"/>
          <w:sz w:val="22"/>
          <w:highlight w:val="yellow"/>
        </w:rPr>
        <w:fldChar w:fldCharType="separate"/>
      </w:r>
      <w:r w:rsidR="00356E70" w:rsidRPr="00624CCE">
        <w:rPr>
          <w:rFonts w:ascii="Arial" w:hAnsi="Arial" w:cs="Arial"/>
          <w:noProof/>
          <w:sz w:val="22"/>
          <w:highlight w:val="yellow"/>
        </w:rPr>
        <w:t>(6)</w:t>
      </w:r>
      <w:r w:rsidR="00356E70" w:rsidRPr="00624CCE">
        <w:rPr>
          <w:rFonts w:ascii="Arial" w:hAnsi="Arial" w:cs="Arial"/>
          <w:sz w:val="22"/>
          <w:highlight w:val="yellow"/>
        </w:rPr>
        <w:fldChar w:fldCharType="end"/>
      </w:r>
      <w:r w:rsidR="00356E70" w:rsidRPr="00624CCE">
        <w:rPr>
          <w:rFonts w:ascii="Arial" w:hAnsi="Arial" w:cs="Arial"/>
          <w:sz w:val="22"/>
          <w:highlight w:val="yellow"/>
        </w:rPr>
        <w:t xml:space="preserve"> and cfMeDIPseq</w:t>
      </w:r>
      <w:r w:rsidR="00356E70" w:rsidRPr="00624CCE">
        <w:rPr>
          <w:rFonts w:ascii="Arial" w:hAnsi="Arial" w:cs="Arial"/>
          <w:sz w:val="22"/>
          <w:highlight w:val="yellow"/>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624CCE">
        <w:rPr>
          <w:rFonts w:ascii="Arial" w:hAnsi="Arial" w:cs="Arial"/>
          <w:sz w:val="22"/>
          <w:highlight w:val="yellow"/>
        </w:rPr>
        <w:instrText xml:space="preserve"> ADDIN EN.CITE </w:instrText>
      </w:r>
      <w:r w:rsidR="00356E70" w:rsidRPr="00624CCE">
        <w:rPr>
          <w:rFonts w:ascii="Arial" w:hAnsi="Arial" w:cs="Arial"/>
          <w:sz w:val="22"/>
          <w:highlight w:val="yellow"/>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624CCE">
        <w:rPr>
          <w:rFonts w:ascii="Arial" w:hAnsi="Arial" w:cs="Arial"/>
          <w:sz w:val="22"/>
          <w:highlight w:val="yellow"/>
        </w:rPr>
        <w:instrText xml:space="preserve"> ADDIN EN.CITE.DATA </w:instrText>
      </w:r>
      <w:r w:rsidR="00356E70" w:rsidRPr="00624CCE">
        <w:rPr>
          <w:rFonts w:ascii="Arial" w:hAnsi="Arial" w:cs="Arial"/>
          <w:sz w:val="22"/>
          <w:highlight w:val="yellow"/>
        </w:rPr>
      </w:r>
      <w:r w:rsidR="00356E70" w:rsidRPr="00624CCE">
        <w:rPr>
          <w:rFonts w:ascii="Arial" w:hAnsi="Arial" w:cs="Arial"/>
          <w:sz w:val="22"/>
          <w:highlight w:val="yellow"/>
        </w:rPr>
        <w:fldChar w:fldCharType="end"/>
      </w:r>
      <w:r w:rsidR="00356E70" w:rsidRPr="00624CCE">
        <w:rPr>
          <w:rFonts w:ascii="Arial" w:hAnsi="Arial" w:cs="Arial"/>
          <w:sz w:val="22"/>
          <w:highlight w:val="yellow"/>
        </w:rPr>
      </w:r>
      <w:r w:rsidR="00356E70" w:rsidRPr="00624CCE">
        <w:rPr>
          <w:rFonts w:ascii="Arial" w:hAnsi="Arial" w:cs="Arial"/>
          <w:sz w:val="22"/>
          <w:highlight w:val="yellow"/>
        </w:rPr>
        <w:fldChar w:fldCharType="separate"/>
      </w:r>
      <w:r w:rsidR="00356E70" w:rsidRPr="00624CCE">
        <w:rPr>
          <w:rFonts w:ascii="Arial" w:hAnsi="Arial" w:cs="Arial"/>
          <w:noProof/>
          <w:sz w:val="22"/>
          <w:highlight w:val="yellow"/>
        </w:rPr>
        <w:t>(7)</w:t>
      </w:r>
      <w:r w:rsidR="00356E70" w:rsidRPr="00624CCE">
        <w:rPr>
          <w:rFonts w:ascii="Arial" w:hAnsi="Arial" w:cs="Arial"/>
          <w:sz w:val="22"/>
          <w:highlight w:val="yellow"/>
        </w:rPr>
        <w:fldChar w:fldCharType="end"/>
      </w:r>
      <w:r w:rsidR="00356E70" w:rsidRPr="00624CCE">
        <w:rPr>
          <w:rFonts w:ascii="Arial" w:hAnsi="Arial" w:cs="Arial"/>
          <w:sz w:val="22"/>
          <w:highlight w:val="yellow"/>
        </w:rPr>
        <w:t>.</w:t>
      </w:r>
      <w:commentRangeEnd w:id="3"/>
      <w:r w:rsidR="00A5478F" w:rsidRPr="00624CCE">
        <w:rPr>
          <w:rStyle w:val="CommentReference"/>
          <w:highlight w:val="yellow"/>
        </w:rPr>
        <w:commentReference w:id="3"/>
      </w:r>
      <w:commentRangeEnd w:id="4"/>
      <w:r w:rsidR="00942B23">
        <w:rPr>
          <w:rStyle w:val="CommentReference"/>
        </w:rPr>
        <w:commentReference w:id="4"/>
      </w:r>
      <w:r w:rsidR="00356E70">
        <w:rPr>
          <w:rFonts w:ascii="Arial" w:hAnsi="Arial" w:cs="Arial"/>
          <w:sz w:val="22"/>
        </w:rPr>
        <w:t xml:space="preserve"> </w:t>
      </w:r>
    </w:p>
    <w:p w14:paraId="235EB9CA" w14:textId="3FCDC072" w:rsidR="007D29FE" w:rsidRPr="00393DBF" w:rsidRDefault="00AB5CD0" w:rsidP="000818AC">
      <w:pPr>
        <w:spacing w:before="240"/>
        <w:rPr>
          <w:rFonts w:ascii="Arial" w:hAnsi="Arial" w:cs="Arial"/>
          <w:sz w:val="22"/>
        </w:rPr>
      </w:pPr>
      <w:r w:rsidRPr="00393DBF">
        <w:rPr>
          <w:rFonts w:ascii="Arial" w:hAnsi="Arial" w:cs="Arial"/>
          <w:sz w:val="22"/>
        </w:rPr>
        <w:t>Hepatocellular carcinoma (HCC) is the third leading cause of cancer</w:t>
      </w:r>
      <w:ins w:id="6" w:author="Ramsey" w:date="2019-03-23T14:40:00Z">
        <w:r w:rsidR="00AD517E">
          <w:rPr>
            <w:rFonts w:ascii="Arial" w:hAnsi="Arial" w:cs="Arial"/>
            <w:sz w:val="22"/>
          </w:rPr>
          <w:t>-related</w:t>
        </w:r>
      </w:ins>
      <w:r w:rsidRPr="00393DBF">
        <w:rPr>
          <w:rFonts w:ascii="Arial" w:hAnsi="Arial" w:cs="Arial"/>
          <w:sz w:val="22"/>
        </w:rPr>
        <w:t xml:space="preserve"> death</w:t>
      </w:r>
      <w:ins w:id="7" w:author="Ramsey" w:date="2019-03-23T14:41:00Z">
        <w:r w:rsidR="00AD517E">
          <w:rPr>
            <w:rFonts w:ascii="Arial" w:hAnsi="Arial" w:cs="Arial"/>
            <w:sz w:val="22"/>
          </w:rPr>
          <w:t xml:space="preserve"> worldwide, and is the seventh most common cause in the U.S</w:t>
        </w:r>
      </w:ins>
      <w:r w:rsidR="000A3BBD">
        <w:rPr>
          <w:rFonts w:ascii="Arial" w:hAnsi="Arial" w:cs="Arial"/>
          <w:sz w:val="22"/>
        </w:rPr>
        <w:t>. Genetic, epigenetic and environment</w:t>
      </w:r>
      <w:r w:rsidR="006B7CA2">
        <w:rPr>
          <w:rFonts w:ascii="Arial" w:hAnsi="Arial" w:cs="Arial"/>
          <w:sz w:val="22"/>
        </w:rPr>
        <w:t>al</w:t>
      </w:r>
      <w:r w:rsidR="000A3BBD">
        <w:rPr>
          <w:rFonts w:ascii="Arial" w:hAnsi="Arial" w:cs="Arial"/>
          <w:sz w:val="22"/>
        </w:rPr>
        <w:t xml:space="preserve"> (</w:t>
      </w:r>
      <w:ins w:id="8" w:author="Ramsey" w:date="2019-03-23T14:42:00Z">
        <w:r w:rsidR="00AD517E">
          <w:rPr>
            <w:rFonts w:ascii="Arial" w:hAnsi="Arial" w:cs="Arial"/>
            <w:sz w:val="22"/>
          </w:rPr>
          <w:t xml:space="preserve">e.g. </w:t>
        </w:r>
      </w:ins>
      <w:r w:rsidR="000A3BBD">
        <w:rPr>
          <w:rFonts w:ascii="Arial" w:hAnsi="Arial" w:cs="Arial"/>
          <w:sz w:val="22"/>
        </w:rPr>
        <w:t>HBV and HCV infection</w:t>
      </w:r>
      <w:ins w:id="9" w:author="Ramsey" w:date="2019-03-23T14:42:00Z">
        <w:r w:rsidR="00AD517E">
          <w:rPr>
            <w:rFonts w:ascii="Arial" w:hAnsi="Arial" w:cs="Arial"/>
            <w:sz w:val="22"/>
          </w:rPr>
          <w:t>, aflatoxin</w:t>
        </w:r>
      </w:ins>
      <w:r w:rsidR="000A3BBD">
        <w:rPr>
          <w:rFonts w:ascii="Arial" w:hAnsi="Arial" w:cs="Arial"/>
          <w:sz w:val="22"/>
        </w:rPr>
        <w:t xml:space="preserve">) interactions play important roles in </w:t>
      </w:r>
      <w:r w:rsidR="006B7CA2">
        <w:rPr>
          <w:rFonts w:ascii="Arial" w:hAnsi="Arial" w:cs="Arial"/>
          <w:sz w:val="22"/>
        </w:rPr>
        <w:t>hepatocarcinogenesis</w:t>
      </w:r>
      <w:r w:rsidR="00B37BF9">
        <w:rPr>
          <w:rFonts w:ascii="Arial" w:hAnsi="Arial" w:cs="Arial"/>
          <w:sz w:val="22"/>
        </w:rPr>
        <w:t xml:space="preserve"> </w:t>
      </w:r>
      <w:r w:rsidR="00B37BF9" w:rsidRPr="00393DBF">
        <w:rPr>
          <w:rFonts w:ascii="Arial" w:hAnsi="Arial" w:cs="Arial"/>
          <w:sz w:val="22"/>
        </w:rPr>
        <w:t>etiology</w:t>
      </w:r>
      <w:r w:rsidR="003A12E3">
        <w:rPr>
          <w:rFonts w:ascii="Arial" w:hAnsi="Arial" w:cs="Arial"/>
          <w:sz w:val="22"/>
        </w:rPr>
        <w:t xml:space="preserve"> and </w:t>
      </w:r>
      <w:r w:rsidR="006B7CA2">
        <w:rPr>
          <w:rFonts w:ascii="Arial" w:hAnsi="Arial" w:cs="Arial"/>
          <w:sz w:val="22"/>
        </w:rPr>
        <w:t xml:space="preserve">HCC </w:t>
      </w:r>
      <w:r w:rsidR="003A12E3">
        <w:rPr>
          <w:rFonts w:ascii="Arial" w:hAnsi="Arial" w:cs="Arial"/>
          <w:sz w:val="22"/>
        </w:rPr>
        <w:t>progressio</w:t>
      </w:r>
      <w:r w:rsidR="006B7CA2">
        <w:rPr>
          <w:rFonts w:ascii="Arial" w:hAnsi="Arial" w:cs="Arial"/>
          <w:sz w:val="22"/>
        </w:rPr>
        <w:t xml:space="preserve">n </w:t>
      </w:r>
      <w:r w:rsidR="00B37BF9" w:rsidRPr="00393DBF">
        <w:rPr>
          <w:rFonts w:ascii="Arial" w:hAnsi="Arial" w:cs="Arial"/>
          <w:sz w:val="22"/>
        </w:rPr>
        <w:fldChar w:fldCharType="begin">
          <w:fldData xml:space="preserve">PEVuZE5vdGU+PENpdGU+PEF1dGhvcj5DaGVuPC9BdXRob3I+PFllYXI+MTk5NzwvWWVhcj48UmVj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==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PEVuZE5vdGU+PENpdGU+PEF1dGhvcj5DaGVuPC9BdXRob3I+PFllYXI+MTk5NzwvWWVhcj48UmVj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==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sidR="00B37BF9">
        <w:rPr>
          <w:rFonts w:ascii="Arial" w:hAnsi="Arial" w:cs="Arial"/>
          <w:noProof/>
          <w:sz w:val="22"/>
        </w:rPr>
        <w:t>(8, 9)</w:t>
      </w:r>
      <w:r w:rsidR="00B37BF9" w:rsidRPr="00393DBF">
        <w:rPr>
          <w:rFonts w:ascii="Arial" w:hAnsi="Arial" w:cs="Arial"/>
          <w:sz w:val="22"/>
        </w:rPr>
        <w:fldChar w:fldCharType="end"/>
      </w:r>
      <w:r w:rsidR="00B37BF9" w:rsidRPr="00393DBF">
        <w:rPr>
          <w:rFonts w:ascii="Arial" w:hAnsi="Arial" w:cs="Arial"/>
          <w:sz w:val="22"/>
        </w:rPr>
        <w:t>.</w:t>
      </w:r>
      <w:r w:rsidR="00B37BF9">
        <w:rPr>
          <w:rFonts w:ascii="Arial" w:hAnsi="Arial" w:cs="Arial"/>
          <w:sz w:val="22"/>
        </w:rPr>
        <w:t xml:space="preserve"> </w:t>
      </w:r>
      <w:r w:rsidR="000A3BBD">
        <w:rPr>
          <w:rFonts w:ascii="Arial" w:hAnsi="Arial" w:cs="Arial"/>
          <w:sz w:val="22"/>
        </w:rPr>
        <w:t xml:space="preserve">HBV </w:t>
      </w:r>
      <w:commentRangeStart w:id="10"/>
      <w:commentRangeStart w:id="11"/>
      <w:del w:id="12" w:author="Ramsey" w:date="2019-03-23T14:43:00Z">
        <w:r w:rsidR="000A3BBD" w:rsidDel="00AD517E">
          <w:rPr>
            <w:rFonts w:ascii="Arial" w:hAnsi="Arial" w:cs="Arial"/>
            <w:sz w:val="22"/>
          </w:rPr>
          <w:delText>or HCV</w:delText>
        </w:r>
      </w:del>
      <w:commentRangeEnd w:id="10"/>
      <w:r w:rsidR="00AD517E">
        <w:rPr>
          <w:rStyle w:val="CommentReference"/>
        </w:rPr>
        <w:commentReference w:id="10"/>
      </w:r>
      <w:commentRangeEnd w:id="11"/>
      <w:r w:rsidR="006F75D6">
        <w:rPr>
          <w:rStyle w:val="CommentReference"/>
        </w:rPr>
        <w:commentReference w:id="11"/>
      </w:r>
      <w:r w:rsidR="000A3BBD">
        <w:rPr>
          <w:rFonts w:ascii="Arial" w:hAnsi="Arial" w:cs="Arial"/>
          <w:sz w:val="22"/>
        </w:rPr>
        <w:t xml:space="preserve"> </w:t>
      </w:r>
      <w:r w:rsidR="00B37BF9">
        <w:rPr>
          <w:rFonts w:ascii="Arial" w:hAnsi="Arial" w:cs="Arial"/>
          <w:sz w:val="22"/>
        </w:rPr>
        <w:t>in</w:t>
      </w:r>
      <w:r w:rsidR="006B7CA2">
        <w:rPr>
          <w:rFonts w:ascii="Arial" w:hAnsi="Arial" w:cs="Arial"/>
          <w:sz w:val="22"/>
        </w:rPr>
        <w:t>tegration</w:t>
      </w:r>
      <w:r w:rsidR="00B37BF9">
        <w:rPr>
          <w:rFonts w:ascii="Arial" w:hAnsi="Arial" w:cs="Arial"/>
          <w:sz w:val="22"/>
        </w:rPr>
        <w:t xml:space="preserve"> </w:t>
      </w:r>
      <w:r w:rsidR="00AB1101">
        <w:rPr>
          <w:rFonts w:ascii="Arial" w:hAnsi="Arial" w:cs="Arial"/>
          <w:sz w:val="22"/>
        </w:rPr>
        <w:t>cause</w:t>
      </w:r>
      <w:r w:rsidR="006B7CA2">
        <w:rPr>
          <w:rFonts w:ascii="Arial" w:hAnsi="Arial" w:cs="Arial"/>
          <w:sz w:val="22"/>
        </w:rPr>
        <w:t>s</w:t>
      </w:r>
      <w:r w:rsidR="00AB1101">
        <w:rPr>
          <w:rFonts w:ascii="Arial" w:hAnsi="Arial" w:cs="Arial"/>
          <w:sz w:val="22"/>
        </w:rPr>
        <w:t xml:space="preserve"> </w:t>
      </w:r>
      <w:r w:rsidR="00B37BF9">
        <w:rPr>
          <w:rFonts w:ascii="Arial" w:hAnsi="Arial" w:cs="Arial"/>
          <w:sz w:val="22"/>
        </w:rPr>
        <w:t xml:space="preserve">genomic </w:t>
      </w:r>
      <w:r w:rsidR="00AB1101">
        <w:rPr>
          <w:rFonts w:ascii="Arial" w:hAnsi="Arial" w:cs="Arial"/>
          <w:sz w:val="22"/>
        </w:rPr>
        <w:t>in</w:t>
      </w:r>
      <w:r w:rsidR="00B37BF9" w:rsidRPr="000818AC">
        <w:rPr>
          <w:rFonts w:ascii="Arial" w:hAnsi="Arial" w:cs="Arial"/>
          <w:sz w:val="22"/>
        </w:rPr>
        <w:t xml:space="preserve">stability </w:t>
      </w:r>
      <w:r w:rsidR="00B37BF9">
        <w:rPr>
          <w:rFonts w:ascii="Arial" w:hAnsi="Arial" w:cs="Arial"/>
          <w:sz w:val="22"/>
        </w:rPr>
        <w:t xml:space="preserve">and </w:t>
      </w:r>
      <w:r w:rsidR="00AB1101">
        <w:rPr>
          <w:rFonts w:ascii="Arial" w:hAnsi="Arial" w:cs="Arial"/>
          <w:sz w:val="22"/>
        </w:rPr>
        <w:t>ab</w:t>
      </w:r>
      <w:r w:rsidR="00B37BF9">
        <w:rPr>
          <w:rFonts w:ascii="Arial" w:hAnsi="Arial" w:cs="Arial"/>
          <w:sz w:val="22"/>
        </w:rPr>
        <w:t xml:space="preserve">normal </w:t>
      </w:r>
      <w:r w:rsidR="00B37BF9" w:rsidRPr="000818AC">
        <w:rPr>
          <w:rFonts w:ascii="Arial" w:hAnsi="Arial" w:cs="Arial"/>
          <w:sz w:val="22"/>
        </w:rPr>
        <w:t>proliferation</w:t>
      </w:r>
      <w:r w:rsidR="006B7CA2">
        <w:rPr>
          <w:rFonts w:ascii="Arial" w:hAnsi="Arial" w:cs="Arial"/>
          <w:sz w:val="22"/>
        </w:rPr>
        <w:t xml:space="preserve"> of hepatocytes which accompany </w:t>
      </w:r>
      <w:r w:rsidR="00AB1101">
        <w:rPr>
          <w:rFonts w:ascii="Arial" w:hAnsi="Arial" w:cs="Arial"/>
          <w:sz w:val="22"/>
        </w:rPr>
        <w:t>epigenome d</w:t>
      </w:r>
      <w:r w:rsidR="006B7CA2">
        <w:rPr>
          <w:rFonts w:ascii="Arial" w:hAnsi="Arial" w:cs="Arial"/>
          <w:sz w:val="22"/>
        </w:rPr>
        <w:t>ysfunction</w:t>
      </w:r>
      <w:r w:rsidR="00AB1101">
        <w:rPr>
          <w:rFonts w:ascii="Arial" w:hAnsi="Arial" w:cs="Arial"/>
          <w:sz w:val="22"/>
        </w:rPr>
        <w:t xml:space="preserve">, especially </w:t>
      </w:r>
      <w:r w:rsidR="006B7CA2">
        <w:rPr>
          <w:rFonts w:ascii="Arial" w:hAnsi="Arial" w:cs="Arial"/>
          <w:sz w:val="22"/>
        </w:rPr>
        <w:t xml:space="preserve">perturbations in </w:t>
      </w:r>
      <w:r w:rsidR="00AB1101">
        <w:rPr>
          <w:rFonts w:ascii="Arial" w:hAnsi="Arial" w:cs="Arial"/>
          <w:sz w:val="22"/>
        </w:rPr>
        <w:t xml:space="preserve">DNA </w:t>
      </w:r>
      <w:r w:rsidR="005246CD">
        <w:rPr>
          <w:rFonts w:ascii="Arial" w:hAnsi="Arial" w:cs="Arial"/>
          <w:sz w:val="22"/>
        </w:rPr>
        <w:t xml:space="preserve">methylation </w:t>
      </w:r>
      <w:r w:rsidR="00AB1101" w:rsidRPr="00393DBF">
        <w:rPr>
          <w:rFonts w:ascii="Arial" w:hAnsi="Arial" w:cs="Arial"/>
          <w:sz w:val="22"/>
        </w:rPr>
        <w:fldChar w:fldCharType="begin">
          <w:fldData xml:space="preserve">PEVuZE5vdGU+PENpdGU+PEF1dGhvcj5TdGF1ZmZlcjwvQXV0aG9yPjxZZWFyPjIwMTI8L1llYXI+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=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PEVuZE5vdGU+PENpdGU+PEF1dGhvcj5TdGF1ZmZlcjwvQXV0aG9yPjxZZWFyPjIwMTI8L1llYXI+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=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AB1101" w:rsidRPr="00393DBF">
        <w:rPr>
          <w:rFonts w:ascii="Arial" w:hAnsi="Arial" w:cs="Arial"/>
          <w:sz w:val="22"/>
        </w:rPr>
      </w:r>
      <w:r w:rsidR="00AB1101" w:rsidRPr="00393DBF">
        <w:rPr>
          <w:rFonts w:ascii="Arial" w:hAnsi="Arial" w:cs="Arial"/>
          <w:sz w:val="22"/>
        </w:rPr>
        <w:fldChar w:fldCharType="separate"/>
      </w:r>
      <w:r w:rsidR="00AB1101">
        <w:rPr>
          <w:rFonts w:ascii="Arial" w:hAnsi="Arial" w:cs="Arial"/>
          <w:noProof/>
          <w:sz w:val="22"/>
        </w:rPr>
        <w:t>(10, 11)</w:t>
      </w:r>
      <w:r w:rsidR="00AB1101" w:rsidRPr="00393DBF">
        <w:rPr>
          <w:rFonts w:ascii="Arial" w:hAnsi="Arial" w:cs="Arial"/>
          <w:sz w:val="22"/>
        </w:rPr>
        <w:fldChar w:fldCharType="end"/>
      </w:r>
      <w:r w:rsidR="00AB1101">
        <w:rPr>
          <w:rFonts w:ascii="Arial" w:hAnsi="Arial" w:cs="Arial"/>
          <w:sz w:val="22"/>
        </w:rPr>
        <w:t xml:space="preserve">. </w:t>
      </w:r>
      <w:r w:rsidR="003A12E3" w:rsidRPr="003A12E3">
        <w:rPr>
          <w:rFonts w:ascii="Arial" w:hAnsi="Arial" w:cs="Arial"/>
          <w:sz w:val="22"/>
        </w:rPr>
        <w:t>Furthermore</w:t>
      </w:r>
      <w:r w:rsidR="00AB1101">
        <w:rPr>
          <w:rFonts w:ascii="Arial" w:hAnsi="Arial" w:cs="Arial"/>
          <w:sz w:val="22"/>
        </w:rPr>
        <w:t xml:space="preserve">, abnormal DNA methylation status of other epigenetic regulators such as </w:t>
      </w:r>
      <w:r w:rsidR="005246CD">
        <w:rPr>
          <w:rFonts w:ascii="Arial" w:hAnsi="Arial" w:cs="Arial"/>
          <w:sz w:val="22"/>
        </w:rPr>
        <w:t xml:space="preserve">miRNA </w:t>
      </w:r>
      <w:r w:rsidR="002670BF">
        <w:rPr>
          <w:rFonts w:ascii="Arial" w:hAnsi="Arial" w:cs="Arial"/>
          <w:sz w:val="22"/>
        </w:rPr>
        <w:fldChar w:fldCharType="begin">
          <w:fldData xml:space="preserve">PEVuZE5vdGU+PENpdGU+PEF1dGhvcj5IZTwvQXV0aG9yPjxZZWFyPjIwMTE8L1llYXI+PFJlY051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</w:fldData>
        </w:fldChar>
      </w:r>
      <w:r w:rsidR="002670BF">
        <w:rPr>
          <w:rFonts w:ascii="Arial" w:hAnsi="Arial" w:cs="Arial"/>
          <w:sz w:val="22"/>
        </w:rPr>
        <w:instrText xml:space="preserve"> ADDIN EN.CITE </w:instrText>
      </w:r>
      <w:r w:rsidR="002670BF">
        <w:rPr>
          <w:rFonts w:ascii="Arial" w:hAnsi="Arial" w:cs="Arial"/>
          <w:sz w:val="22"/>
        </w:rPr>
        <w:fldChar w:fldCharType="begin">
          <w:fldData xml:space="preserve">PEVuZE5vdGU+PENpdGU+PEF1dGhvcj5IZTwvQXV0aG9yPjxZZWFyPjIwMTE8L1llYXI+PFJlY051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</w:fldData>
        </w:fldChar>
      </w:r>
      <w:r w:rsidR="002670BF">
        <w:rPr>
          <w:rFonts w:ascii="Arial" w:hAnsi="Arial" w:cs="Arial"/>
          <w:sz w:val="22"/>
        </w:rPr>
        <w:instrText xml:space="preserve"> ADDIN EN.CITE.DATA </w:instrText>
      </w:r>
      <w:r w:rsidR="002670BF">
        <w:rPr>
          <w:rFonts w:ascii="Arial" w:hAnsi="Arial" w:cs="Arial"/>
          <w:sz w:val="22"/>
        </w:rPr>
      </w:r>
      <w:r w:rsidR="002670BF">
        <w:rPr>
          <w:rFonts w:ascii="Arial" w:hAnsi="Arial" w:cs="Arial"/>
          <w:sz w:val="22"/>
        </w:rPr>
        <w:fldChar w:fldCharType="end"/>
      </w:r>
      <w:r w:rsidR="002670BF">
        <w:rPr>
          <w:rFonts w:ascii="Arial" w:hAnsi="Arial" w:cs="Arial"/>
          <w:sz w:val="22"/>
        </w:rPr>
      </w:r>
      <w:r w:rsidR="002670BF">
        <w:rPr>
          <w:rFonts w:ascii="Arial" w:hAnsi="Arial" w:cs="Arial"/>
          <w:sz w:val="22"/>
        </w:rPr>
        <w:fldChar w:fldCharType="separate"/>
      </w:r>
      <w:r w:rsidR="002670BF">
        <w:rPr>
          <w:rFonts w:ascii="Arial" w:hAnsi="Arial" w:cs="Arial"/>
          <w:noProof/>
          <w:sz w:val="22"/>
        </w:rPr>
        <w:t>(12)</w:t>
      </w:r>
      <w:r w:rsidR="002670BF">
        <w:rPr>
          <w:rFonts w:ascii="Arial" w:hAnsi="Arial" w:cs="Arial"/>
          <w:sz w:val="22"/>
        </w:rPr>
        <w:fldChar w:fldCharType="end"/>
      </w:r>
      <w:r w:rsidR="002670BF">
        <w:rPr>
          <w:rFonts w:ascii="Arial" w:hAnsi="Arial" w:cs="Arial"/>
          <w:sz w:val="22"/>
        </w:rPr>
        <w:t>, lncRNA</w:t>
      </w:r>
      <w:r w:rsidR="002670BF">
        <w:rPr>
          <w:rFonts w:ascii="Arial" w:hAnsi="Arial" w:cs="Arial"/>
          <w:sz w:val="22"/>
        </w:rPr>
        <w:fldChar w:fldCharType="begin">
          <w:fldData xml:space="preserve">PEVuZE5vdGU+PENpdGU+PEF1dGhvcj5ZYW5nPC9BdXRob3I+PFllYXI+MjAxNzwvWWVhcj48UmVj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</w:fldData>
        </w:fldChar>
      </w:r>
      <w:r w:rsidR="002670BF">
        <w:rPr>
          <w:rFonts w:ascii="Arial" w:hAnsi="Arial" w:cs="Arial"/>
          <w:sz w:val="22"/>
        </w:rPr>
        <w:instrText xml:space="preserve"> ADDIN EN.CITE </w:instrText>
      </w:r>
      <w:r w:rsidR="002670BF">
        <w:rPr>
          <w:rFonts w:ascii="Arial" w:hAnsi="Arial" w:cs="Arial"/>
          <w:sz w:val="22"/>
        </w:rPr>
        <w:fldChar w:fldCharType="begin">
          <w:fldData xml:space="preserve">PEVuZE5vdGU+PENpdGU+PEF1dGhvcj5ZYW5nPC9BdXRob3I+PFllYXI+MjAxNzwvWWVhcj48UmVj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</w:fldData>
        </w:fldChar>
      </w:r>
      <w:r w:rsidR="002670BF">
        <w:rPr>
          <w:rFonts w:ascii="Arial" w:hAnsi="Arial" w:cs="Arial"/>
          <w:sz w:val="22"/>
        </w:rPr>
        <w:instrText xml:space="preserve"> ADDIN EN.CITE.DATA </w:instrText>
      </w:r>
      <w:r w:rsidR="002670BF">
        <w:rPr>
          <w:rFonts w:ascii="Arial" w:hAnsi="Arial" w:cs="Arial"/>
          <w:sz w:val="22"/>
        </w:rPr>
      </w:r>
      <w:r w:rsidR="002670BF">
        <w:rPr>
          <w:rFonts w:ascii="Arial" w:hAnsi="Arial" w:cs="Arial"/>
          <w:sz w:val="22"/>
        </w:rPr>
        <w:fldChar w:fldCharType="end"/>
      </w:r>
      <w:r w:rsidR="002670BF">
        <w:rPr>
          <w:rFonts w:ascii="Arial" w:hAnsi="Arial" w:cs="Arial"/>
          <w:sz w:val="22"/>
        </w:rPr>
      </w:r>
      <w:r w:rsidR="002670BF">
        <w:rPr>
          <w:rFonts w:ascii="Arial" w:hAnsi="Arial" w:cs="Arial"/>
          <w:sz w:val="22"/>
        </w:rPr>
        <w:fldChar w:fldCharType="separate"/>
      </w:r>
      <w:r w:rsidR="002670BF">
        <w:rPr>
          <w:rFonts w:ascii="Arial" w:hAnsi="Arial" w:cs="Arial"/>
          <w:noProof/>
          <w:sz w:val="22"/>
        </w:rPr>
        <w:t>(13)</w:t>
      </w:r>
      <w:r w:rsidR="002670BF">
        <w:rPr>
          <w:rFonts w:ascii="Arial" w:hAnsi="Arial" w:cs="Arial"/>
          <w:sz w:val="22"/>
        </w:rPr>
        <w:fldChar w:fldCharType="end"/>
      </w:r>
      <w:r w:rsidR="002670BF">
        <w:rPr>
          <w:rFonts w:ascii="Arial" w:hAnsi="Arial" w:cs="Arial"/>
          <w:sz w:val="22"/>
        </w:rPr>
        <w:t xml:space="preserve"> </w:t>
      </w:r>
      <w:r w:rsidR="006B7CA2">
        <w:rPr>
          <w:rFonts w:ascii="Arial" w:hAnsi="Arial" w:cs="Arial"/>
          <w:sz w:val="22"/>
        </w:rPr>
        <w:t>can play a role in promoting</w:t>
      </w:r>
      <w:r w:rsidR="00AB1101">
        <w:rPr>
          <w:rFonts w:ascii="Arial" w:hAnsi="Arial" w:cs="Arial"/>
          <w:sz w:val="22"/>
        </w:rPr>
        <w:t xml:space="preserve"> </w:t>
      </w:r>
      <w:r w:rsidR="00AB1101" w:rsidRPr="00393DBF">
        <w:rPr>
          <w:rFonts w:ascii="Arial" w:hAnsi="Arial" w:cs="Arial"/>
          <w:sz w:val="22"/>
        </w:rPr>
        <w:t>carcinogenesis</w:t>
      </w:r>
      <w:r w:rsidR="007566FF">
        <w:rPr>
          <w:rFonts w:ascii="Arial" w:hAnsi="Arial" w:cs="Arial"/>
          <w:sz w:val="22"/>
        </w:rPr>
        <w:t>.</w:t>
      </w:r>
      <w:r w:rsidR="003A12E3">
        <w:rPr>
          <w:rFonts w:ascii="Arial" w:hAnsi="Arial" w:cs="Arial"/>
          <w:sz w:val="22"/>
        </w:rPr>
        <w:t xml:space="preserve"> </w:t>
      </w:r>
      <w:ins w:id="13" w:author="Ramsey" w:date="2019-03-23T14:45:00Z">
        <w:r w:rsidR="00054813">
          <w:rPr>
            <w:rFonts w:ascii="Arial" w:hAnsi="Arial" w:cs="Arial"/>
            <w:sz w:val="22"/>
          </w:rPr>
          <w:t>Cirrhosis from any etiology is a major risk factor for HCC.</w:t>
        </w:r>
      </w:ins>
      <w:ins w:id="14" w:author="zhk1990119@126.com" w:date="2019-03-27T10:17:00Z">
        <w:r w:rsidR="00C87852">
          <w:rPr>
            <w:rFonts w:ascii="Arial" w:hAnsi="Arial" w:cs="Arial"/>
            <w:sz w:val="22"/>
          </w:rPr>
          <w:t xml:space="preserve"> </w:t>
        </w:r>
      </w:ins>
      <w:ins w:id="15" w:author="Ramsey" w:date="2019-03-23T14:45:00Z">
        <w:del w:id="16" w:author="zhk1990119@126.com" w:date="2019-03-27T10:17:00Z">
          <w:r w:rsidR="00054813" w:rsidDel="00C87852">
            <w:rPr>
              <w:rFonts w:ascii="Arial" w:hAnsi="Arial" w:cs="Arial"/>
              <w:sz w:val="22"/>
            </w:rPr>
            <w:delText xml:space="preserve">  </w:delText>
          </w:r>
        </w:del>
      </w:ins>
      <w:r w:rsidR="00B37BF9">
        <w:rPr>
          <w:rFonts w:ascii="Arial" w:hAnsi="Arial" w:cs="Arial"/>
          <w:sz w:val="22"/>
        </w:rPr>
        <w:t>H</w:t>
      </w:r>
      <w:r w:rsidR="00FA2A64" w:rsidRPr="00393DBF">
        <w:rPr>
          <w:rFonts w:ascii="Arial" w:hAnsi="Arial" w:cs="Arial"/>
          <w:sz w:val="22"/>
        </w:rPr>
        <w:t xml:space="preserve">epatocarcinogenesis </w:t>
      </w:r>
      <w:r w:rsidR="00FA2A64" w:rsidRPr="00393DBF">
        <w:rPr>
          <w:rFonts w:ascii="Arial" w:hAnsi="Arial" w:cs="Arial"/>
          <w:sz w:val="22"/>
        </w:rPr>
        <w:lastRenderedPageBreak/>
        <w:t>is a complicated</w:t>
      </w:r>
      <w:r w:rsidR="003A12E3">
        <w:rPr>
          <w:rFonts w:ascii="Arial" w:hAnsi="Arial" w:cs="Arial"/>
          <w:sz w:val="22"/>
        </w:rPr>
        <w:t xml:space="preserve"> and </w:t>
      </w:r>
      <w:r w:rsidR="006B7CA2">
        <w:rPr>
          <w:rFonts w:ascii="Arial" w:hAnsi="Arial" w:cs="Arial"/>
          <w:sz w:val="22"/>
        </w:rPr>
        <w:t xml:space="preserve">poorly-understood </w:t>
      </w:r>
      <w:r w:rsidR="00FA2A64" w:rsidRPr="00393DBF">
        <w:rPr>
          <w:rFonts w:ascii="Arial" w:hAnsi="Arial" w:cs="Arial"/>
          <w:sz w:val="22"/>
        </w:rPr>
        <w:t>multistep process</w:t>
      </w:r>
      <w:r w:rsidR="006B7CA2">
        <w:rPr>
          <w:rFonts w:ascii="Arial" w:hAnsi="Arial" w:cs="Arial"/>
          <w:sz w:val="22"/>
        </w:rPr>
        <w:t xml:space="preserve"> starting with</w:t>
      </w:r>
      <w:r w:rsidR="003A12E3">
        <w:rPr>
          <w:rFonts w:ascii="Arial" w:hAnsi="Arial" w:cs="Arial"/>
          <w:sz w:val="22"/>
        </w:rPr>
        <w:t xml:space="preserve"> chronic hepatitis, </w:t>
      </w:r>
      <w:r w:rsidR="006B7CA2">
        <w:rPr>
          <w:rFonts w:ascii="Arial" w:hAnsi="Arial" w:cs="Arial"/>
          <w:sz w:val="22"/>
        </w:rPr>
        <w:t xml:space="preserve">leading to </w:t>
      </w:r>
      <w:r w:rsidR="003A12E3" w:rsidRPr="00393DBF">
        <w:rPr>
          <w:rFonts w:ascii="Arial" w:hAnsi="Arial" w:cs="Arial"/>
          <w:sz w:val="22"/>
        </w:rPr>
        <w:t>fibrotic deposition</w:t>
      </w:r>
      <w:r w:rsidR="003A12E3" w:rsidRPr="00393DBF">
        <w:rPr>
          <w:rFonts w:ascii="Arial" w:hAnsi="Arial" w:cs="Arial"/>
          <w:sz w:val="22"/>
        </w:rPr>
        <w:fldChar w:fldCharType="begin"/>
      </w:r>
      <w:r w:rsidR="00F52901">
        <w:rPr>
          <w:rFonts w:ascii="Arial" w:hAnsi="Arial" w:cs="Arial"/>
          <w:sz w:val="22"/>
        </w:rPr>
        <w:instrText xml:space="preserve"> ADDIN EN.CITE &lt;EndNote&gt;&lt;Cite&gt;&lt;Author&gt;Forner&lt;/Author&gt;&lt;Year&gt;2018&lt;/Year&gt;&lt;RecNum&gt;13&lt;/RecNum&gt;&lt;DisplayText&gt;(14)&lt;/DisplayText&gt;&lt;record&gt;&lt;rec-number&gt;13&lt;/rec-number&gt;&lt;foreign-keys&gt;&lt;key app="EN" db-id="a9feazvsow9wfbepsttx9a5w2e5etavwv9t2" timestamp="1528698104"&gt;13&lt;/key&gt;&lt;/foreign-keys&gt;&lt;ref-type name="Journal Article"&gt;17&lt;/ref-type&gt;&lt;contributors&gt;&lt;authors&gt;&lt;author&gt;Forner, Alejandro&lt;/author&gt;&lt;author&gt;Reig, María&lt;/author&gt;&lt;author&gt;Bruix, Jordi&lt;/author&gt;&lt;/authors&gt;&lt;/contributors&gt;&lt;titles&gt;&lt;title&gt;Hepatocellular carcinoma&lt;/title&gt;&lt;secondary-title&gt;The Lancet&lt;/secondary-title&gt;&lt;/titles&gt;&lt;periodical&gt;&lt;full-title&gt;The Lancet&lt;/full-title&gt;&lt;/periodical&gt;&lt;pages&gt;1301-1314&lt;/pages&gt;&lt;volume&gt;391&lt;/volume&gt;&lt;number&gt;10127&lt;/number&gt;&lt;dates&gt;&lt;year&gt;2018&lt;/year&gt;&lt;/dates&gt;&lt;publisher&gt;Elsevier&lt;/publisher&gt;&lt;isbn&gt;0140-6736&lt;/isbn&gt;&lt;urls&gt;&lt;related-urls&gt;&lt;url&gt;http://dx.doi.org/10.1016/S0140-6736(18)30010-2&lt;/url&gt;&lt;/related-urls&gt;&lt;/urls&gt;&lt;electronic-resource-num&gt;10.1016/S0140-6736(18)30010-2&lt;/electronic-resource-num&gt;&lt;access-date&gt;2018/06/10&lt;/access-date&gt;&lt;/record&gt;&lt;/Cite&gt;&lt;/EndNote&gt;</w:instrText>
      </w:r>
      <w:r w:rsidR="003A12E3" w:rsidRPr="00393DBF">
        <w:rPr>
          <w:rFonts w:ascii="Arial" w:hAnsi="Arial" w:cs="Arial"/>
          <w:sz w:val="22"/>
        </w:rPr>
        <w:fldChar w:fldCharType="separate"/>
      </w:r>
      <w:r w:rsidR="003A12E3">
        <w:rPr>
          <w:rFonts w:ascii="Arial" w:hAnsi="Arial" w:cs="Arial"/>
          <w:noProof/>
          <w:sz w:val="22"/>
        </w:rPr>
        <w:t>(14)</w:t>
      </w:r>
      <w:r w:rsidR="003A12E3" w:rsidRPr="00393DBF">
        <w:rPr>
          <w:rFonts w:ascii="Arial" w:hAnsi="Arial" w:cs="Arial"/>
          <w:sz w:val="22"/>
        </w:rPr>
        <w:fldChar w:fldCharType="end"/>
      </w:r>
      <w:r w:rsidR="003A12E3">
        <w:rPr>
          <w:rFonts w:ascii="Arial" w:hAnsi="Arial" w:cs="Arial"/>
          <w:sz w:val="22"/>
        </w:rPr>
        <w:t xml:space="preserve">, </w:t>
      </w:r>
      <w:r w:rsidR="003A12E3" w:rsidRPr="00393DBF">
        <w:rPr>
          <w:rFonts w:ascii="Arial" w:hAnsi="Arial" w:cs="Arial"/>
          <w:sz w:val="22"/>
        </w:rPr>
        <w:t>cirrhosis</w:t>
      </w:r>
      <w:r w:rsidR="003A12E3">
        <w:rPr>
          <w:rFonts w:ascii="Arial" w:hAnsi="Arial" w:cs="Arial"/>
          <w:sz w:val="22"/>
        </w:rPr>
        <w:t xml:space="preserve"> and eventually </w:t>
      </w:r>
      <w:r w:rsidR="003A12E3" w:rsidRPr="00393DBF">
        <w:rPr>
          <w:rFonts w:ascii="Arial" w:hAnsi="Arial" w:cs="Arial"/>
          <w:sz w:val="22"/>
        </w:rPr>
        <w:t>hepatocellular carcinoma</w:t>
      </w:r>
      <w:r w:rsidR="003A12E3">
        <w:rPr>
          <w:rFonts w:ascii="Arial" w:hAnsi="Arial" w:cs="Arial"/>
          <w:sz w:val="22"/>
        </w:rPr>
        <w:t xml:space="preserve"> </w:t>
      </w:r>
      <w:r w:rsidR="006B7CA2">
        <w:rPr>
          <w:rFonts w:ascii="Arial" w:hAnsi="Arial" w:cs="Arial"/>
          <w:sz w:val="22"/>
        </w:rPr>
        <w:t xml:space="preserve">in some patients </w:t>
      </w:r>
      <w:r w:rsidR="003A12E3" w:rsidRPr="00393DBF">
        <w:rPr>
          <w:rFonts w:ascii="Arial" w:hAnsi="Arial" w:cs="Arial"/>
          <w:sz w:val="22"/>
        </w:rPr>
        <w:fldChar w:fldCharType="begin">
          <w:fldData xml:space="preserve">PEVuZE5vdGU+PENpdGU+PEF1dGhvcj5TdGF1ZmZlcjwvQXV0aG9yPjxZZWFyPjIwMTI8L1llYXI+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PEVuZE5vdGU+PENpdGU+PEF1dGhvcj5TdGF1ZmZlcjwvQXV0aG9yPjxZZWFyPjIwMTI8L1llYXI+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3A12E3">
        <w:rPr>
          <w:rFonts w:ascii="Arial" w:hAnsi="Arial" w:cs="Arial"/>
          <w:noProof/>
          <w:sz w:val="22"/>
        </w:rPr>
        <w:t>(10, 15, 16)</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r w:rsidR="00E102D6">
        <w:rPr>
          <w:rFonts w:ascii="Arial" w:hAnsi="Arial" w:cs="Arial"/>
          <w:sz w:val="22"/>
        </w:rPr>
        <w:t xml:space="preserve">Characterizing the HCC stage and precancerous </w:t>
      </w:r>
      <w:r w:rsidR="002A3650">
        <w:rPr>
          <w:rFonts w:ascii="Arial" w:hAnsi="Arial" w:cs="Arial"/>
          <w:sz w:val="22"/>
        </w:rPr>
        <w:t xml:space="preserve">liver pathophysiologies using changes in DNA methylation promises to be an </w:t>
      </w:r>
      <w:r w:rsidR="002C55EA">
        <w:rPr>
          <w:rFonts w:ascii="Arial" w:hAnsi="Arial" w:cs="Arial"/>
          <w:sz w:val="22"/>
        </w:rPr>
        <w:t xml:space="preserve">efficacious application of epigenetic biomarkers for non-invasive diagnosis </w:t>
      </w:r>
      <w:r w:rsidR="00AB5F78" w:rsidRPr="00393DBF">
        <w:rPr>
          <w:rFonts w:ascii="Arial" w:hAnsi="Arial" w:cs="Arial"/>
          <w:sz w:val="22"/>
        </w:rPr>
        <w:fldChar w:fldCharType="begin">
          <w:fldData xml:space="preserve">PEVuZE5vdGU+PENpdGU+PEF1dGhvcj5IZXluPC9BdXRob3I+PFllYXI+MjAxMjwvWWVhcj48UmVj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PEVuZE5vdGU+PENpdGU+PEF1dGhvcj5IZXluPC9BdXRob3I+PFllYXI+MjAxMjwvWWVhcj48UmVj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AB5F78" w:rsidRPr="00393DBF">
        <w:rPr>
          <w:rFonts w:ascii="Arial" w:hAnsi="Arial" w:cs="Arial"/>
          <w:sz w:val="22"/>
        </w:rPr>
      </w:r>
      <w:r w:rsidR="00AB5F78" w:rsidRPr="00393DBF">
        <w:rPr>
          <w:rFonts w:ascii="Arial" w:hAnsi="Arial" w:cs="Arial"/>
          <w:sz w:val="22"/>
        </w:rPr>
        <w:fldChar w:fldCharType="separate"/>
      </w:r>
      <w:r w:rsidR="00AB5F78">
        <w:rPr>
          <w:rFonts w:ascii="Arial" w:hAnsi="Arial" w:cs="Arial"/>
          <w:noProof/>
          <w:sz w:val="22"/>
        </w:rPr>
        <w:t>(17-19)</w:t>
      </w:r>
      <w:r w:rsidR="00AB5F78" w:rsidRPr="00393DBF">
        <w:rPr>
          <w:rFonts w:ascii="Arial" w:hAnsi="Arial" w:cs="Arial"/>
          <w:sz w:val="22"/>
        </w:rPr>
        <w:fldChar w:fldCharType="end"/>
      </w:r>
      <w:r w:rsidR="002007B4">
        <w:rPr>
          <w:rFonts w:ascii="Arial" w:hAnsi="Arial" w:cs="Arial"/>
          <w:sz w:val="22"/>
        </w:rPr>
        <w:t>.</w:t>
      </w:r>
      <w:r w:rsidR="00551FD5">
        <w:rPr>
          <w:rFonts w:ascii="Arial" w:hAnsi="Arial" w:cs="Arial"/>
          <w:sz w:val="22"/>
        </w:rPr>
        <w:t xml:space="preserve"> </w:t>
      </w:r>
      <w:r w:rsidR="00885899" w:rsidRPr="00393DBF">
        <w:rPr>
          <w:rFonts w:ascii="Arial" w:hAnsi="Arial" w:cs="Arial"/>
          <w:sz w:val="22"/>
        </w:rPr>
        <w:t xml:space="preserve">A number of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have focused on cancer diagnosis of cfDNA methylation</w:t>
      </w:r>
      <w:r w:rsidR="00BB1A0F" w:rsidRPr="00393DBF">
        <w:rPr>
          <w:rFonts w:ascii="Arial" w:hAnsi="Arial" w:cs="Arial"/>
          <w:sz w:val="22"/>
        </w:rPr>
        <w:t xml:space="preserve">, such as the </w:t>
      </w:r>
      <w:r w:rsidR="006B19D3" w:rsidRPr="00393DBF">
        <w:rPr>
          <w:rFonts w:ascii="Arial" w:hAnsi="Arial" w:cs="Arial"/>
          <w:sz w:val="22"/>
        </w:rPr>
        <w:t>potential spe</w:t>
      </w:r>
      <w:r w:rsidR="00C616CD" w:rsidRPr="00393DBF">
        <w:rPr>
          <w:rFonts w:ascii="Arial" w:hAnsi="Arial" w:cs="Arial"/>
          <w:sz w:val="22"/>
        </w:rPr>
        <w:t>cific</w:t>
      </w:r>
      <w:r w:rsidR="00BB1A0F" w:rsidRPr="00393DBF">
        <w:rPr>
          <w:rFonts w:ascii="Arial" w:hAnsi="Arial" w:cs="Arial"/>
          <w:sz w:val="22"/>
        </w:rPr>
        <w:t xml:space="preserve"> </w:t>
      </w:r>
      <w:r w:rsidR="00F37EDC" w:rsidRPr="00393DBF">
        <w:rPr>
          <w:rFonts w:ascii="Arial" w:hAnsi="Arial" w:cs="Arial"/>
          <w:sz w:val="22"/>
        </w:rPr>
        <w:t xml:space="preserve">biomarkers </w:t>
      </w:r>
      <w:r w:rsidR="003141E8" w:rsidRPr="00393DBF">
        <w:rPr>
          <w:rFonts w:ascii="Arial" w:hAnsi="Arial" w:cs="Arial"/>
          <w:sz w:val="22"/>
        </w:rPr>
        <w:fldChar w:fldCharType="begin">
          <w:fldData xml:space="preserve">PEVuZE5vdGU+PENpdGU+PEF1dGhvcj5YdTwvQXV0aG9yPjxZZWFyPjIwMTc8L1llYXI+PFJlY051
bT4yMTwvUmVjTnVtPjxEaXNwbGF5VGV4dD4oMTgsIDIwKTwvRGlzcGxheVRleHQ+PHJlY29yZD48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dW0+Mzk8L1JlY051bT48cmVjb3JkPjxyZWMtbnVtYmVyPjM5PC9yZWMtbnVtYmVyPjxmb3JlaWdu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PEVuZE5vdGU+PENpdGU+PEF1dGhvcj5YdTwvQXV0aG9yPjxZZWFyPjIwMTc8L1llYXI+PFJlY051
bT4yMTwvUmVjTnVtPjxEaXNwbGF5VGV4dD4oMTgsIDIwKTwvRGlzcGxheVRleHQ+PHJlY29yZD48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dW0+Mzk8L1JlY051bT48cmVjb3JkPjxyZWMtbnVtYmVyPjM5PC9yZWMtbnVtYmVyPjxmb3JlaWdu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AB5F78">
        <w:rPr>
          <w:rFonts w:ascii="Arial" w:hAnsi="Arial" w:cs="Arial"/>
          <w:noProof/>
          <w:sz w:val="22"/>
        </w:rPr>
        <w:t>(18, 20)</w:t>
      </w:r>
      <w:r w:rsidR="003141E8" w:rsidRPr="00393DBF">
        <w:rPr>
          <w:rFonts w:ascii="Arial" w:hAnsi="Arial" w:cs="Arial"/>
          <w:sz w:val="22"/>
        </w:rPr>
        <w:fldChar w:fldCharType="end"/>
      </w:r>
      <w:r w:rsidR="00BB1A0F" w:rsidRPr="00393DBF">
        <w:rPr>
          <w:rFonts w:ascii="Arial" w:hAnsi="Arial" w:cs="Arial"/>
          <w:sz w:val="22"/>
        </w:rPr>
        <w:t xml:space="preserve">, pervasive </w:t>
      </w:r>
      <w:r w:rsidR="00F37EDC" w:rsidRPr="00393DBF">
        <w:rPr>
          <w:rFonts w:ascii="Arial" w:hAnsi="Arial" w:cs="Arial"/>
          <w:sz w:val="22"/>
        </w:rPr>
        <w:t xml:space="preserve">hypo methylation </w:t>
      </w:r>
      <w:r w:rsidR="003141E8" w:rsidRPr="00393DBF">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2007B4">
        <w:rPr>
          <w:rFonts w:ascii="Arial" w:hAnsi="Arial" w:cs="Arial"/>
          <w:noProof/>
          <w:sz w:val="22"/>
        </w:rPr>
        <w:t>(21)</w:t>
      </w:r>
      <w:r w:rsidR="003141E8" w:rsidRPr="00393DBF">
        <w:rPr>
          <w:rFonts w:ascii="Arial" w:hAnsi="Arial" w:cs="Arial"/>
          <w:sz w:val="22"/>
        </w:rPr>
        <w:fldChar w:fldCharType="end"/>
      </w:r>
      <w:r w:rsidR="00A044E5" w:rsidRPr="00393DBF">
        <w:rPr>
          <w:rFonts w:ascii="Arial" w:hAnsi="Arial" w:cs="Arial"/>
          <w:sz w:val="22"/>
        </w:rPr>
        <w:t xml:space="preserve"> and tissue </w:t>
      </w:r>
      <w:r w:rsidR="00AB5F78">
        <w:rPr>
          <w:rFonts w:ascii="Arial" w:hAnsi="Arial" w:cs="Arial"/>
          <w:sz w:val="22"/>
        </w:rPr>
        <w:t xml:space="preserve">of </w:t>
      </w:r>
      <w:r w:rsidR="00F37EDC" w:rsidRPr="00393DBF">
        <w:rPr>
          <w:rFonts w:ascii="Arial" w:hAnsi="Arial" w:cs="Arial"/>
          <w:sz w:val="22"/>
        </w:rPr>
        <w:t xml:space="preserve">origin </w:t>
      </w:r>
      <w:r w:rsidR="003141E8" w:rsidRPr="00393DBF">
        <w:rPr>
          <w:rFonts w:ascii="Arial" w:hAnsi="Arial" w:cs="Arial"/>
          <w:sz w:val="22"/>
        </w:rPr>
        <w:fldChar w:fldCharType="begin">
          <w:fldData xml:space="preserve">PEVuZE5vdGU+PENpdGU+PEF1dGhvcj5LYW5nPC9BdXRob3I+PFllYXI+MjAxNzwvWWVhcj48UmVj
TnVtPjEwPC9SZWNOdW0+PERpc3BsYXlUZXh0PigyMi0yNCk8L0Rpc3BsYXlUZXh0PjxyZWNvcmQ+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PC9ZZWFyPjxSZWNOdW0+MTE8L1JlY051bT48cmVjb3JkPjxyZWMtbnVtYmVyPjExPC9yZWMtbnVt
YmVyPjxmb3JlaWduLWtleXM+PGtleSBhcHA9IkVOIiBkYi1pZD0iYTlmZWF6dnNvdzl3ZmJlcHN0
dHg5YTV3MmU1ZXRhdnd2OXQyIiB0aW1lc3RhbXA9IjE1MjgyNzc3NDciPjExPC9rZXk+PC9mb3Jl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TnVtPjk8L1JlY051bT48cmVjb3JkPjxyZWMtbnVtYmVyPjk8L3JlYy1udW1iZXI+PGZvcmVpZ24t
a2V5cz48a2V5IGFwcD0iRU4iIGRiLWlkPSJhOWZlYXp2c293OXdmYmVwc3R0eDlhNXcyZTVldGF2
d3Y5dDIiIHRpbWVzdGFtcD0iMTUyODI3NzY1NiI+OTwva2V5PjwvZm9yZWlnbi1rZXlzPjxyZWYt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PEVuZE5vdGU+PENpdGU+PEF1dGhvcj5LYW5nPC9BdXRob3I+PFllYXI+MjAxNzwvWWVhcj48UmVj
TnVtPjEwPC9SZWNOdW0+PERpc3BsYXlUZXh0PigyMi0yNCk8L0Rpc3BsYXlUZXh0PjxyZWNvcmQ+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PC9ZZWFyPjxSZWNOdW0+MTE8L1JlY051bT48cmVjb3JkPjxyZWMtbnVtYmVyPjExPC9yZWMtbnVt
YmVyPjxmb3JlaWduLWtleXM+PGtleSBhcHA9IkVOIiBkYi1pZD0iYTlmZWF6dnNvdzl3ZmJlcHN0
dHg5YTV3MmU1ZXRhdnd2OXQyIiB0aW1lc3RhbXA9IjE1MjgyNzc3NDciPjExPC9rZXk+PC9mb3Jl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TnVtPjk8L1JlY051bT48cmVjb3JkPjxyZWMtbnVtYmVyPjk8L3JlYy1udW1iZXI+PGZvcmVpZ24t
a2V5cz48a2V5IGFwcD0iRU4iIGRiLWlkPSJhOWZlYXp2c293OXdmYmVwc3R0eDlhNXcyZTVldGF2
d3Y5dDIiIHRpbWVzdGFtcD0iMTUyODI3NzY1NiI+OTwva2V5PjwvZm9yZWlnbi1rZXlzPjxyZWYt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2007B4">
        <w:rPr>
          <w:rFonts w:ascii="Arial" w:hAnsi="Arial" w:cs="Arial"/>
          <w:noProof/>
          <w:sz w:val="22"/>
        </w:rPr>
        <w:t>(22-24)</w:t>
      </w:r>
      <w:r w:rsidR="003141E8" w:rsidRPr="00393DBF">
        <w:rPr>
          <w:rFonts w:ascii="Arial" w:hAnsi="Arial" w:cs="Arial"/>
          <w:sz w:val="22"/>
        </w:rPr>
        <w:fldChar w:fldCharType="end"/>
      </w:r>
      <w:r w:rsidR="00A044E5" w:rsidRPr="00393DBF">
        <w:rPr>
          <w:rFonts w:ascii="Arial" w:hAnsi="Arial" w:cs="Arial"/>
          <w:sz w:val="22"/>
        </w:rPr>
        <w:t xml:space="preserve">. </w:t>
      </w:r>
      <w:r w:rsidR="00A5357E" w:rsidRPr="00393DBF">
        <w:rPr>
          <w:rFonts w:ascii="Arial" w:hAnsi="Arial" w:cs="Arial"/>
          <w:sz w:val="22"/>
        </w:rPr>
        <w:t>Previous attempts</w:t>
      </w:r>
      <w:r w:rsidR="00A044E5" w:rsidRPr="00393DBF">
        <w:rPr>
          <w:rFonts w:ascii="Arial" w:hAnsi="Arial" w:cs="Arial"/>
          <w:sz w:val="22"/>
        </w:rPr>
        <w:t xml:space="preserve"> using WGBS for cancer </w:t>
      </w:r>
      <w:r w:rsidR="001202FF" w:rsidRPr="00393DBF">
        <w:rPr>
          <w:rFonts w:ascii="Arial" w:hAnsi="Arial" w:cs="Arial"/>
          <w:sz w:val="22"/>
        </w:rPr>
        <w:t>diagnosis</w:t>
      </w:r>
      <w:r w:rsidR="00A5357E" w:rsidRPr="00393DBF">
        <w:rPr>
          <w:rFonts w:ascii="Arial" w:hAnsi="Arial" w:cs="Arial"/>
          <w:sz w:val="22"/>
        </w:rPr>
        <w:t xml:space="preserve"> require</w:t>
      </w:r>
      <w:r w:rsidR="00FF7CEB" w:rsidRPr="00393DBF">
        <w:rPr>
          <w:rFonts w:ascii="Arial" w:hAnsi="Arial" w:cs="Arial"/>
          <w:sz w:val="22"/>
        </w:rPr>
        <w:t xml:space="preserve"> </w:t>
      </w:r>
      <w:r w:rsidR="00B21CD0" w:rsidRPr="00393DBF">
        <w:rPr>
          <w:rFonts w:ascii="Arial" w:hAnsi="Arial" w:cs="Arial"/>
          <w:sz w:val="22"/>
        </w:rPr>
        <w:t xml:space="preserve">deep </w:t>
      </w:r>
      <w:r w:rsidR="00F37EDC" w:rsidRPr="00393DBF">
        <w:rPr>
          <w:rFonts w:ascii="Arial" w:hAnsi="Arial" w:cs="Arial"/>
          <w:sz w:val="22"/>
        </w:rPr>
        <w:t xml:space="preserve">sequencing </w:t>
      </w:r>
      <w:r w:rsidR="001202FF" w:rsidRPr="00393DBF">
        <w:rPr>
          <w:rFonts w:ascii="Arial" w:hAnsi="Arial" w:cs="Arial"/>
          <w:sz w:val="22"/>
        </w:rPr>
        <w:fldChar w:fldCharType="begin">
          <w:fldData xml:space="preserve">PEVuZE5vdGU+PENpdGU+PEF1dGhvcj5LYW5nPC9BdXRob3I+PFllYXI+MjAxNzwvWWVhcj48UmVj
TnVtPjEwPC9SZWNOdW0+PERpc3BsYXlUZXh0PigyMiwgMjQpPC9EaXNwbGF5VGV4dD48cmVjb3Jk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PEVuZE5vdGU+PENpdGU+PEF1dGhvcj5LYW5nPC9BdXRob3I+PFllYXI+MjAxNzwvWWVhcj48UmVj
TnVtPjEwPC9SZWNOdW0+PERpc3BsYXlUZXh0PigyMiwgMjQpPC9EaXNwbGF5VGV4dD48cmVjb3Jk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1202FF" w:rsidRPr="00393DBF">
        <w:rPr>
          <w:rFonts w:ascii="Arial" w:hAnsi="Arial" w:cs="Arial"/>
          <w:sz w:val="22"/>
        </w:rPr>
      </w:r>
      <w:r w:rsidR="001202FF" w:rsidRPr="00393DBF">
        <w:rPr>
          <w:rFonts w:ascii="Arial" w:hAnsi="Arial" w:cs="Arial"/>
          <w:sz w:val="22"/>
        </w:rPr>
        <w:fldChar w:fldCharType="separate"/>
      </w:r>
      <w:r w:rsidR="002007B4">
        <w:rPr>
          <w:rFonts w:ascii="Arial" w:hAnsi="Arial" w:cs="Arial"/>
          <w:noProof/>
          <w:sz w:val="22"/>
        </w:rPr>
        <w:t>(22, 24)</w:t>
      </w:r>
      <w:r w:rsidR="001202FF" w:rsidRPr="00393DBF">
        <w:rPr>
          <w:rFonts w:ascii="Arial" w:hAnsi="Arial" w:cs="Arial"/>
          <w:sz w:val="22"/>
        </w:rPr>
        <w:fldChar w:fldCharType="end"/>
      </w:r>
      <w:r w:rsidR="006A52B7">
        <w:rPr>
          <w:rFonts w:ascii="Arial" w:hAnsi="Arial" w:cs="Arial"/>
          <w:sz w:val="22"/>
        </w:rPr>
        <w:t xml:space="preserve"> </w:t>
      </w:r>
      <w:r w:rsidR="00B21CD0" w:rsidRPr="00393DBF">
        <w:rPr>
          <w:rFonts w:ascii="Arial" w:hAnsi="Arial" w:cs="Arial"/>
          <w:sz w:val="22"/>
        </w:rPr>
        <w:t>which</w:t>
      </w:r>
      <w:r w:rsidR="002C55EA">
        <w:rPr>
          <w:rFonts w:ascii="Arial" w:hAnsi="Arial" w:cs="Arial"/>
          <w:sz w:val="22"/>
        </w:rPr>
        <w:t xml:space="preserve"> currently</w:t>
      </w:r>
      <w:r w:rsidR="006A52B7">
        <w:rPr>
          <w:rFonts w:ascii="Arial" w:hAnsi="Arial" w:cs="Arial"/>
          <w:sz w:val="22"/>
        </w:rPr>
        <w:t xml:space="preserve"> </w:t>
      </w:r>
      <w:r w:rsidR="00A5357E" w:rsidRPr="00393DBF">
        <w:rPr>
          <w:rFonts w:ascii="Arial" w:hAnsi="Arial" w:cs="Arial"/>
          <w:sz w:val="22"/>
        </w:rPr>
        <w:t>limit</w:t>
      </w:r>
      <w:r w:rsidR="002C55EA">
        <w:rPr>
          <w:rFonts w:ascii="Arial" w:hAnsi="Arial" w:cs="Arial"/>
          <w:sz w:val="22"/>
        </w:rPr>
        <w:t>s</w:t>
      </w:r>
      <w:r w:rsidR="00A5357E" w:rsidRPr="00393DBF">
        <w:rPr>
          <w:rFonts w:ascii="Arial" w:hAnsi="Arial" w:cs="Arial"/>
          <w:sz w:val="22"/>
        </w:rPr>
        <w:t xml:space="preserve"> </w:t>
      </w:r>
      <w:r w:rsidR="006A52B7">
        <w:rPr>
          <w:rFonts w:ascii="Arial" w:hAnsi="Arial" w:cs="Arial"/>
          <w:sz w:val="22"/>
        </w:rPr>
        <w:t>the</w:t>
      </w:r>
      <w:r w:rsidR="006A52B7" w:rsidRPr="00393DBF">
        <w:rPr>
          <w:rFonts w:ascii="Arial" w:hAnsi="Arial" w:cs="Arial"/>
          <w:sz w:val="22"/>
        </w:rPr>
        <w:t xml:space="preserve"> </w:t>
      </w:r>
      <w:r w:rsidR="00A5357E" w:rsidRPr="00393DBF">
        <w:rPr>
          <w:rFonts w:ascii="Arial" w:hAnsi="Arial" w:cs="Arial"/>
          <w:sz w:val="22"/>
        </w:rPr>
        <w:t>wide</w:t>
      </w:r>
      <w:r w:rsidR="002C55EA">
        <w:rPr>
          <w:rFonts w:ascii="Arial" w:hAnsi="Arial" w:cs="Arial"/>
          <w:sz w:val="22"/>
        </w:rPr>
        <w:t>-scale</w:t>
      </w:r>
      <w:r w:rsidR="00A5357E" w:rsidRPr="00393DBF">
        <w:rPr>
          <w:rFonts w:ascii="Arial" w:hAnsi="Arial" w:cs="Arial"/>
          <w:sz w:val="22"/>
        </w:rPr>
        <w:t xml:space="preserve"> application</w:t>
      </w:r>
      <w:r w:rsidR="006A52B7">
        <w:rPr>
          <w:rFonts w:ascii="Arial" w:hAnsi="Arial" w:cs="Arial"/>
          <w:sz w:val="22"/>
        </w:rPr>
        <w:t xml:space="preserve"> in</w:t>
      </w:r>
      <w:r w:rsidR="002C55EA">
        <w:rPr>
          <w:rFonts w:ascii="Arial" w:hAnsi="Arial" w:cs="Arial"/>
          <w:sz w:val="22"/>
        </w:rPr>
        <w:t xml:space="preserve"> a</w:t>
      </w:r>
      <w:r w:rsidR="006A52B7">
        <w:rPr>
          <w:rFonts w:ascii="Arial" w:hAnsi="Arial" w:cs="Arial"/>
          <w:sz w:val="22"/>
        </w:rPr>
        <w:t xml:space="preserve"> clinical</w:t>
      </w:r>
      <w:r w:rsidR="00B55532">
        <w:rPr>
          <w:rFonts w:ascii="Arial" w:hAnsi="Arial" w:cs="Arial"/>
          <w:sz w:val="22"/>
        </w:rPr>
        <w:t xml:space="preserve"> se</w:t>
      </w:r>
      <w:r w:rsidR="002C55EA">
        <w:rPr>
          <w:rFonts w:ascii="Arial" w:hAnsi="Arial" w:cs="Arial"/>
          <w:sz w:val="22"/>
        </w:rPr>
        <w:t>tting</w:t>
      </w:r>
      <w:r w:rsidR="001202FF" w:rsidRPr="00393DBF">
        <w:rPr>
          <w:rFonts w:ascii="Arial" w:hAnsi="Arial" w:cs="Arial"/>
          <w:sz w:val="22"/>
        </w:rPr>
        <w:t>.</w:t>
      </w:r>
      <w:r w:rsidR="00FE0ED4" w:rsidRPr="00393DBF">
        <w:rPr>
          <w:rFonts w:ascii="Arial" w:hAnsi="Arial" w:cs="Arial"/>
          <w:sz w:val="22"/>
        </w:rPr>
        <w:t xml:space="preserve"> </w:t>
      </w:r>
      <w:r w:rsidR="00010B27" w:rsidRPr="00393DBF">
        <w:rPr>
          <w:rFonts w:ascii="Arial" w:hAnsi="Arial" w:cs="Arial"/>
          <w:sz w:val="22"/>
        </w:rPr>
        <w:t>Reducing the sequencing volume</w:t>
      </w:r>
      <w:r w:rsidR="00204F7E">
        <w:rPr>
          <w:rFonts w:ascii="Arial" w:hAnsi="Arial" w:cs="Arial"/>
          <w:sz w:val="22"/>
        </w:rPr>
        <w:t xml:space="preserve">, low-pass sequencing and </w:t>
      </w:r>
      <w:r w:rsidR="002C55EA">
        <w:rPr>
          <w:rFonts w:ascii="Arial" w:hAnsi="Arial" w:cs="Arial"/>
          <w:sz w:val="22"/>
        </w:rPr>
        <w:t xml:space="preserve">correspondingly </w:t>
      </w:r>
      <w:r w:rsidR="00204F7E">
        <w:rPr>
          <w:rFonts w:ascii="Arial" w:hAnsi="Arial" w:cs="Arial"/>
          <w:sz w:val="22"/>
        </w:rPr>
        <w:t xml:space="preserve">low </w:t>
      </w:r>
      <w:r w:rsidR="00B55532">
        <w:rPr>
          <w:rFonts w:ascii="Arial" w:hAnsi="Arial" w:cs="Arial"/>
          <w:sz w:val="22"/>
        </w:rPr>
        <w:t xml:space="preserve">sequencing cost </w:t>
      </w:r>
      <w:r w:rsidR="00010B27" w:rsidRPr="00393DBF">
        <w:rPr>
          <w:rFonts w:ascii="Arial" w:hAnsi="Arial" w:cs="Arial"/>
          <w:sz w:val="22"/>
        </w:rPr>
        <w:t xml:space="preserve">will </w:t>
      </w:r>
      <w:r w:rsidR="00B55532">
        <w:rPr>
          <w:rFonts w:ascii="Arial" w:hAnsi="Arial" w:cs="Arial"/>
          <w:sz w:val="22"/>
        </w:rPr>
        <w:t xml:space="preserve">be important bridge between </w:t>
      </w:r>
      <w:r w:rsidR="002C55EA">
        <w:rPr>
          <w:rFonts w:ascii="Arial" w:hAnsi="Arial" w:cs="Arial"/>
          <w:sz w:val="22"/>
        </w:rPr>
        <w:t xml:space="preserve">basic </w:t>
      </w:r>
      <w:r w:rsidR="00B55532">
        <w:rPr>
          <w:rFonts w:ascii="Arial" w:hAnsi="Arial" w:cs="Arial"/>
          <w:sz w:val="22"/>
        </w:rPr>
        <w:t xml:space="preserve">research </w:t>
      </w:r>
      <w:r w:rsidR="002C55EA">
        <w:rPr>
          <w:rFonts w:ascii="Arial" w:hAnsi="Arial" w:cs="Arial"/>
          <w:sz w:val="22"/>
        </w:rPr>
        <w:t xml:space="preserve">results </w:t>
      </w:r>
      <w:r w:rsidR="00B55532">
        <w:rPr>
          <w:rFonts w:ascii="Arial" w:hAnsi="Arial" w:cs="Arial"/>
          <w:sz w:val="22"/>
        </w:rPr>
        <w:t xml:space="preserve">and clinical </w:t>
      </w:r>
      <w:r w:rsidR="002C55EA">
        <w:rPr>
          <w:rFonts w:ascii="Arial" w:hAnsi="Arial" w:cs="Arial"/>
          <w:sz w:val="22"/>
        </w:rPr>
        <w:t>translation</w:t>
      </w:r>
      <w:r w:rsidR="00D24F3E" w:rsidRPr="00393DBF">
        <w:rPr>
          <w:rFonts w:ascii="Arial" w:hAnsi="Arial" w:cs="Arial"/>
          <w:sz w:val="22"/>
        </w:rPr>
        <w:t xml:space="preserve">. </w:t>
      </w:r>
    </w:p>
    <w:p w14:paraId="611B8D5A" w14:textId="5848A074" w:rsidR="00C976CE" w:rsidRDefault="002B2FE7" w:rsidP="00393DBF">
      <w:pPr>
        <w:spacing w:before="240"/>
        <w:ind w:firstLineChars="150" w:firstLine="330"/>
        <w:rPr>
          <w:rFonts w:ascii="Arial" w:hAnsi="Arial" w:cs="Arial"/>
          <w:sz w:val="22"/>
        </w:rPr>
      </w:pPr>
      <w:ins w:id="17" w:author="Ramsey" w:date="2019-03-23T14:47:00Z">
        <w:r>
          <w:rPr>
            <w:rFonts w:ascii="Arial" w:hAnsi="Arial" w:cs="Arial"/>
            <w:sz w:val="22"/>
          </w:rPr>
          <w:t>Chronic hepatitis B is a m</w:t>
        </w:r>
      </w:ins>
      <w:ins w:id="18" w:author="Ramsey" w:date="2019-03-23T14:48:00Z">
        <w:r>
          <w:rPr>
            <w:rFonts w:ascii="Arial" w:hAnsi="Arial" w:cs="Arial"/>
            <w:sz w:val="22"/>
          </w:rPr>
          <w:t>a</w:t>
        </w:r>
      </w:ins>
      <w:ins w:id="19" w:author="Ramsey" w:date="2019-03-23T14:47:00Z">
        <w:r>
          <w:rPr>
            <w:rFonts w:ascii="Arial" w:hAnsi="Arial" w:cs="Arial"/>
            <w:sz w:val="22"/>
          </w:rPr>
          <w:t>jor cause of chronic</w:t>
        </w:r>
      </w:ins>
      <w:ins w:id="20" w:author="Ramsey" w:date="2019-03-23T14:48:00Z">
        <w:r>
          <w:rPr>
            <w:rFonts w:ascii="Arial" w:hAnsi="Arial" w:cs="Arial"/>
            <w:sz w:val="22"/>
          </w:rPr>
          <w:t xml:space="preserve"> liver disease and HCC worldwide.</w:t>
        </w:r>
      </w:ins>
      <w:ins w:id="21" w:author="Ramsey" w:date="2019-03-23T14:49:00Z">
        <w:r>
          <w:rPr>
            <w:rFonts w:ascii="Arial" w:hAnsi="Arial" w:cs="Arial"/>
            <w:sz w:val="22"/>
          </w:rPr>
          <w:t xml:space="preserve"> World Health Organization estimated 257 million people in the world are infected with hepatitis B</w:t>
        </w:r>
      </w:ins>
      <w:ins w:id="22" w:author="Ramsey" w:date="2019-03-23T14:52:00Z">
        <w:r>
          <w:rPr>
            <w:rFonts w:ascii="Arial" w:hAnsi="Arial" w:cs="Arial"/>
            <w:sz w:val="22"/>
          </w:rPr>
          <w:t xml:space="preserve"> </w:t>
        </w:r>
      </w:ins>
      <w:ins w:id="23" w:author="Ramsey" w:date="2019-03-23T14:51:00Z">
        <w:r>
          <w:rPr>
            <w:rFonts w:ascii="Arial" w:hAnsi="Arial" w:cs="Arial"/>
            <w:sz w:val="22"/>
          </w:rPr>
          <w:t>and account for over 80% of virus-associated HCC</w:t>
        </w:r>
      </w:ins>
      <w:ins w:id="24" w:author="Ramsey" w:date="2019-03-23T14:49:00Z">
        <w:r>
          <w:rPr>
            <w:rFonts w:ascii="Arial" w:hAnsi="Arial" w:cs="Arial"/>
            <w:sz w:val="22"/>
          </w:rPr>
          <w:t>.</w:t>
        </w:r>
      </w:ins>
      <w:ins w:id="25" w:author="Ramsey" w:date="2019-03-23T14:48:00Z">
        <w:r>
          <w:rPr>
            <w:rFonts w:ascii="Arial" w:hAnsi="Arial" w:cs="Arial"/>
            <w:sz w:val="22"/>
          </w:rPr>
          <w:t xml:space="preserve"> </w:t>
        </w:r>
      </w:ins>
      <w:r w:rsidR="00512BF4"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r w:rsidR="002618DF" w:rsidRPr="00393DBF">
        <w:rPr>
          <w:rFonts w:ascii="Arial" w:hAnsi="Arial" w:cs="Arial"/>
          <w:sz w:val="22"/>
        </w:rPr>
        <w:t>cfDNA methylation profiling</w:t>
      </w:r>
      <w:r w:rsidR="00323085">
        <w:rPr>
          <w:rFonts w:ascii="Arial" w:hAnsi="Arial" w:cs="Arial"/>
          <w:sz w:val="22"/>
        </w:rPr>
        <w:t xml:space="preserve"> to</w:t>
      </w:r>
      <w:r w:rsidR="00204F7E">
        <w:rPr>
          <w:rFonts w:ascii="Arial" w:hAnsi="Arial" w:cs="Arial"/>
          <w:sz w:val="22"/>
        </w:rPr>
        <w:t xml:space="preserve"> identify the lowest sequencing depth for long-range methylation measurement. </w:t>
      </w:r>
      <w:r w:rsidR="00323085">
        <w:rPr>
          <w:rFonts w:ascii="Arial" w:hAnsi="Arial" w:cs="Arial"/>
          <w:sz w:val="22"/>
        </w:rPr>
        <w:t xml:space="preserve">Applying the approach to </w:t>
      </w:r>
      <w:r w:rsidR="00204F7E">
        <w:rPr>
          <w:rFonts w:ascii="Arial" w:hAnsi="Arial" w:cs="Arial"/>
          <w:sz w:val="22"/>
        </w:rPr>
        <w:t xml:space="preserve">comparing </w:t>
      </w:r>
      <w:r w:rsidR="00C47C25" w:rsidRPr="00393DBF">
        <w:rPr>
          <w:rFonts w:ascii="Arial" w:hAnsi="Arial" w:cs="Arial"/>
          <w:sz w:val="22"/>
        </w:rPr>
        <w:t>patients at different stages of liver disease</w:t>
      </w:r>
      <w:r w:rsidR="00C3288A" w:rsidRPr="00393DBF">
        <w:rPr>
          <w:rFonts w:ascii="Arial" w:hAnsi="Arial" w:cs="Arial"/>
          <w:sz w:val="22"/>
        </w:rPr>
        <w:t>s</w:t>
      </w:r>
      <w:r w:rsidR="00204F7E">
        <w:rPr>
          <w:rFonts w:ascii="Arial" w:hAnsi="Arial" w:cs="Arial"/>
          <w:sz w:val="22"/>
        </w:rPr>
        <w:t xml:space="preserve"> (hepatitis,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r w:rsidR="00323085">
        <w:rPr>
          <w:rFonts w:ascii="Arial" w:hAnsi="Arial" w:cs="Arial"/>
          <w:sz w:val="22"/>
        </w:rPr>
        <w:t>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the hypo</w:t>
      </w:r>
      <w:r w:rsidR="00204F7E">
        <w:rPr>
          <w:rFonts w:ascii="Arial" w:hAnsi="Arial" w:cs="Arial"/>
          <w:sz w:val="22"/>
        </w:rPr>
        <w:t>-</w:t>
      </w:r>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r w:rsidR="00C47C25" w:rsidRPr="00393DBF">
        <w:rPr>
          <w:rFonts w:ascii="Arial" w:hAnsi="Arial" w:cs="Arial"/>
          <w:sz w:val="22"/>
        </w:rPr>
        <w:t>cfDNA</w:t>
      </w:r>
      <w:r w:rsidR="00B305C6" w:rsidRPr="00393DBF">
        <w:rPr>
          <w:rFonts w:ascii="Arial" w:hAnsi="Arial" w:cs="Arial"/>
          <w:sz w:val="22"/>
        </w:rPr>
        <w:t xml:space="preserve"> from</w:t>
      </w:r>
      <w:r w:rsidR="00C47C25" w:rsidRPr="00393DBF">
        <w:rPr>
          <w:rFonts w:ascii="Arial" w:hAnsi="Arial" w:cs="Arial"/>
          <w:sz w:val="22"/>
        </w:rPr>
        <w:t xml:space="preserve"> patients</w:t>
      </w:r>
      <w:r w:rsidR="00B305C6" w:rsidRPr="00393DBF">
        <w:rPr>
          <w:rFonts w:ascii="Arial" w:hAnsi="Arial" w:cs="Arial"/>
          <w:sz w:val="22"/>
        </w:rPr>
        <w:t xml:space="preserve"> with liver diseases</w:t>
      </w:r>
      <w:r w:rsidR="00391094" w:rsidRPr="00393DBF">
        <w:rPr>
          <w:rFonts w:ascii="Arial" w:hAnsi="Arial" w:cs="Arial"/>
          <w:sz w:val="22"/>
        </w:rPr>
        <w:t xml:space="preserve">. </w:t>
      </w:r>
      <w:r w:rsidR="00C976CE">
        <w:rPr>
          <w:rFonts w:ascii="Arial" w:hAnsi="Arial" w:cs="Arial"/>
          <w:sz w:val="22"/>
        </w:rPr>
        <w:t xml:space="preserve">Additionally, we demonstrate that the diagnostic performance of low-pass WGBS assessing the methylation status of HBV </w:t>
      </w:r>
      <w:r w:rsidR="00154996">
        <w:rPr>
          <w:rFonts w:ascii="Arial" w:hAnsi="Arial" w:cs="Arial"/>
          <w:sz w:val="22"/>
        </w:rPr>
        <w:t xml:space="preserve">integration </w:t>
      </w:r>
      <w:r w:rsidR="00C976CE">
        <w:rPr>
          <w:rFonts w:ascii="Arial" w:hAnsi="Arial" w:cs="Arial"/>
          <w:sz w:val="22"/>
        </w:rPr>
        <w:t>regions substantially exceeded the performance of traditional hypo-methylation biomarkers.</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7777777" w:rsidR="00F52901" w:rsidRPr="003645E6" w:rsidRDefault="00F52901" w:rsidP="00F52901">
      <w:pPr>
        <w:pStyle w:val="Heading3"/>
      </w:pPr>
      <w:r>
        <w:t>E</w:t>
      </w:r>
      <w:r w:rsidRPr="003645E6">
        <w:t xml:space="preserve">fficacy of low pass </w:t>
      </w:r>
      <w:r>
        <w:t>sequencing</w:t>
      </w:r>
      <w:r w:rsidRPr="003645E6">
        <w:t xml:space="preserve"> strategy illustrated by re-sampling reads from </w:t>
      </w:r>
      <w:r>
        <w:t>cell-free</w:t>
      </w:r>
      <w:r w:rsidRPr="003645E6">
        <w:t xml:space="preserve"> WGBS data </w:t>
      </w:r>
    </w:p>
    <w:p w14:paraId="0CB311A1" w14:textId="2799C5F8"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identify 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r>
        <w:rPr>
          <w:rFonts w:ascii="Arial" w:hAnsi="Arial" w:cs="Arial"/>
          <w:sz w:val="22"/>
        </w:rPr>
        <w:t xml:space="preserve">5 samples were </w:t>
      </w:r>
      <w:r w:rsidRPr="00393DBF">
        <w:rPr>
          <w:rFonts w:ascii="Arial" w:hAnsi="Arial" w:cs="Arial"/>
          <w:sz w:val="22"/>
        </w:rPr>
        <w:t>analyz</w:t>
      </w:r>
      <w:r>
        <w:rPr>
          <w:rFonts w:ascii="Arial" w:hAnsi="Arial" w:cs="Arial"/>
          <w:sz w:val="22"/>
        </w:rPr>
        <w:t xml:space="preserve">ed: </w:t>
      </w:r>
      <w:r w:rsidRPr="00393DBF">
        <w:rPr>
          <w:rFonts w:ascii="Arial" w:hAnsi="Arial" w:cs="Arial"/>
          <w:sz w:val="22"/>
        </w:rPr>
        <w:t>1 healthy individual</w:t>
      </w:r>
      <w:r>
        <w:rPr>
          <w:rFonts w:ascii="Arial" w:hAnsi="Arial" w:cs="Arial"/>
          <w:sz w:val="22"/>
        </w:rPr>
        <w:t xml:space="preserve"> (H1)</w:t>
      </w:r>
      <w:r w:rsidRPr="00393DBF">
        <w:rPr>
          <w:rFonts w:ascii="Arial" w:hAnsi="Arial" w:cs="Arial"/>
          <w:sz w:val="22"/>
        </w:rPr>
        <w:t>, 1 hepatitis patient</w:t>
      </w:r>
      <w:r>
        <w:rPr>
          <w:rFonts w:ascii="Arial" w:hAnsi="Arial" w:cs="Arial"/>
          <w:sz w:val="22"/>
        </w:rPr>
        <w:t xml:space="preserve"> (P1)</w:t>
      </w:r>
      <w:r w:rsidRPr="00393DBF">
        <w:rPr>
          <w:rFonts w:ascii="Arial" w:hAnsi="Arial" w:cs="Arial"/>
          <w:sz w:val="22"/>
        </w:rPr>
        <w:t>, 1 cirrhosis patient</w:t>
      </w:r>
      <w:r>
        <w:rPr>
          <w:rFonts w:ascii="Arial" w:hAnsi="Arial" w:cs="Arial"/>
          <w:sz w:val="22"/>
        </w:rPr>
        <w:t xml:space="preserve"> (P2)</w:t>
      </w:r>
      <w:r w:rsidRPr="00393DBF">
        <w:rPr>
          <w:rFonts w:ascii="Arial" w:hAnsi="Arial" w:cs="Arial"/>
          <w:sz w:val="22"/>
        </w:rPr>
        <w:t xml:space="preserve"> and 2 HCC patients (</w:t>
      </w:r>
      <w:r>
        <w:rPr>
          <w:rFonts w:ascii="Arial" w:hAnsi="Arial" w:cs="Arial"/>
          <w:sz w:val="22"/>
        </w:rPr>
        <w:t>P3 and P4 of</w:t>
      </w:r>
      <w:r w:rsidRPr="00393DBF">
        <w:rPr>
          <w:rFonts w:ascii="Arial" w:hAnsi="Arial" w:cs="Arial"/>
          <w:sz w:val="22"/>
        </w:rPr>
        <w:t xml:space="preserve"> before and after surgery)</w:t>
      </w:r>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commentRangeStart w:id="26"/>
      <w:commentRangeStart w:id="27"/>
      <w:r w:rsidRPr="003A42E7">
        <w:rPr>
          <w:rFonts w:ascii="Arial" w:hAnsi="Arial" w:cs="Arial"/>
          <w:color w:val="000000" w:themeColor="text1"/>
          <w:sz w:val="22"/>
          <w:highlight w:val="yellow"/>
        </w:rPr>
        <w:t>58 million (M) read</w:t>
      </w:r>
      <w:commentRangeEnd w:id="26"/>
      <w:r w:rsidR="00562489">
        <w:rPr>
          <w:rStyle w:val="CommentReference"/>
        </w:rPr>
        <w:commentReference w:id="26"/>
      </w:r>
      <w:commentRangeEnd w:id="27"/>
      <w:r w:rsidR="00026A9C">
        <w:rPr>
          <w:rStyle w:val="CommentReference"/>
        </w:rPr>
        <w:commentReference w:id="27"/>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methylation across the genome was much lower in HCC patient (P3;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28" w:name="OLE_LINK2"/>
      <w:r>
        <w:rPr>
          <w:rFonts w:ascii="Arial" w:hAnsi="Arial" w:cs="Arial"/>
          <w:color w:val="000000" w:themeColor="text1"/>
          <w:sz w:val="22"/>
        </w:rPr>
        <w:t>In the study, long</w:t>
      </w:r>
      <w:r w:rsidR="005651A5">
        <w:rPr>
          <w:rFonts w:ascii="Arial" w:hAnsi="Arial" w:cs="Arial"/>
          <w:color w:val="000000" w:themeColor="text1"/>
          <w:sz w:val="22"/>
        </w:rPr>
        <w:t xml:space="preserve"> </w:t>
      </w:r>
      <w:r>
        <w:rPr>
          <w:rFonts w:ascii="Arial" w:hAnsi="Arial" w:cs="Arial"/>
          <w:color w:val="000000" w:themeColor="text1"/>
          <w:sz w:val="22"/>
        </w:rPr>
        <w:t xml:space="preserve">range methylation (LRM) was applied to measure the methylation status of cfDNA. </w:t>
      </w:r>
      <w:commentRangeStart w:id="29"/>
      <w:commentRangeStart w:id="30"/>
      <w:r w:rsidR="000818AC">
        <w:rPr>
          <w:rFonts w:ascii="Arial" w:hAnsi="Arial" w:cs="Arial"/>
          <w:color w:val="000000" w:themeColor="text1"/>
          <w:sz w:val="22"/>
        </w:rPr>
        <w:t>To identify the optimal region size of LRM</w:t>
      </w:r>
      <w:commentRangeEnd w:id="29"/>
      <w:r w:rsidR="00A5478F">
        <w:rPr>
          <w:rStyle w:val="CommentReference"/>
        </w:rPr>
        <w:commentReference w:id="29"/>
      </w:r>
      <w:commentRangeEnd w:id="30"/>
      <w:r w:rsidR="00A50690">
        <w:rPr>
          <w:rStyle w:val="CommentReference"/>
        </w:rPr>
        <w:commentReference w:id="30"/>
      </w:r>
      <w:r w:rsidR="000818AC">
        <w:rPr>
          <w:rFonts w:ascii="Arial" w:hAnsi="Arial" w:cs="Arial"/>
          <w:color w:val="000000" w:themeColor="text1"/>
          <w:sz w:val="22"/>
        </w:rPr>
        <w:t>, we divided the HCC genome (P3)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 respectively</w:t>
      </w:r>
      <w:bookmarkStart w:id="31" w:name="OLE_LINK3"/>
      <w:r w:rsidR="000818AC">
        <w:rPr>
          <w:rFonts w:ascii="Arial" w:hAnsi="Arial" w:cs="Arial"/>
          <w:color w:val="000000" w:themeColor="text1"/>
          <w:sz w:val="22"/>
        </w:rPr>
        <w:t xml:space="preserve">. </w:t>
      </w:r>
      <w:bookmarkEnd w:id="28"/>
      <w:r w:rsidR="000818AC">
        <w:rPr>
          <w:rFonts w:ascii="Arial" w:hAnsi="Arial" w:cs="Arial"/>
          <w:color w:val="000000" w:themeColor="text1"/>
          <w:sz w:val="22"/>
        </w:rPr>
        <w:t xml:space="preserve">For each region size, we calculated the </w:t>
      </w:r>
      <w:r w:rsidRPr="00393DBF">
        <w:rPr>
          <w:rFonts w:ascii="Arial" w:hAnsi="Arial" w:cs="Arial"/>
          <w:color w:val="000000" w:themeColor="text1"/>
          <w:sz w:val="22"/>
        </w:rPr>
        <w:t>average methylation level for each region</w:t>
      </w:r>
      <w:r w:rsidR="000818AC">
        <w:rPr>
          <w:rFonts w:ascii="Arial" w:hAnsi="Arial" w:cs="Arial"/>
          <w:color w:val="000000" w:themeColor="text1"/>
          <w:sz w:val="22"/>
        </w:rPr>
        <w:t xml:space="preserve"> across the genome</w:t>
      </w:r>
      <w:r w:rsidRPr="00393DBF">
        <w:rPr>
          <w:rFonts w:ascii="Arial" w:hAnsi="Arial" w:cs="Arial"/>
          <w:color w:val="000000" w:themeColor="text1"/>
          <w:sz w:val="22"/>
        </w:rPr>
        <w:t>.</w:t>
      </w:r>
      <w:r w:rsidR="000818AC">
        <w:rPr>
          <w:rFonts w:ascii="Arial" w:hAnsi="Arial" w:cs="Arial"/>
          <w:color w:val="000000" w:themeColor="text1"/>
          <w:sz w:val="22"/>
        </w:rPr>
        <w:t xml:space="preserve"> Then the percentage of </w:t>
      </w:r>
      <w:r w:rsidR="00D8087C">
        <w:rPr>
          <w:rFonts w:ascii="Arial" w:hAnsi="Arial" w:cs="Arial"/>
          <w:color w:val="000000" w:themeColor="text1"/>
          <w:sz w:val="22"/>
        </w:rPr>
        <w:t>regions with hypo-methylation (corresponding bin in P3 is less than -0.2 compared to healthy individual; method) was calculated in P3. The percentage of hypo-methylated regions was largest at the size of 2-Mb</w:t>
      </w:r>
      <w:r w:rsidR="00816F59">
        <w:rPr>
          <w:rFonts w:ascii="Arial" w:hAnsi="Arial" w:cs="Arial"/>
          <w:color w:val="000000" w:themeColor="text1"/>
          <w:sz w:val="22"/>
        </w:rPr>
        <w:t xml:space="preserve">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So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31"/>
      <w:r w:rsidRPr="00393DBF">
        <w:rPr>
          <w:rFonts w:ascii="Arial" w:hAnsi="Arial" w:cs="Arial"/>
          <w:color w:val="000000" w:themeColor="text1"/>
          <w:sz w:val="22"/>
        </w:rPr>
        <w:t xml:space="preserve"> (Method). </w:t>
      </w:r>
    </w:p>
    <w:p w14:paraId="1E5F5CFA" w14:textId="4157A7F5" w:rsidR="00F52901" w:rsidRPr="003A42E7" w:rsidRDefault="00F52901" w:rsidP="00F52901">
      <w:pPr>
        <w:spacing w:before="240"/>
        <w:rPr>
          <w:rFonts w:ascii="Arial" w:hAnsi="Arial" w:cs="Arial"/>
          <w:color w:val="000000" w:themeColor="text1"/>
          <w:sz w:val="22"/>
        </w:rPr>
      </w:pPr>
      <w:r w:rsidRPr="00393DBF">
        <w:rPr>
          <w:rFonts w:ascii="Arial" w:hAnsi="Arial" w:cs="Arial"/>
          <w:color w:val="000000" w:themeColor="text1"/>
          <w:sz w:val="22"/>
        </w:rPr>
        <w:t>To determine the effective sequencing depth in low pass WGBS of cfDNA, we randomly sampled 1M to 10M mappable read</w:t>
      </w:r>
      <w:r>
        <w:rPr>
          <w:rFonts w:ascii="Arial" w:hAnsi="Arial" w:cs="Arial"/>
          <w:color w:val="000000" w:themeColor="text1"/>
          <w:sz w:val="22"/>
        </w:rPr>
        <w:t>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r>
        <w:rPr>
          <w:rFonts w:ascii="Arial" w:hAnsi="Arial" w:cs="Arial"/>
          <w:color w:val="000000" w:themeColor="text1"/>
          <w:sz w:val="22"/>
        </w:rPr>
        <w:t>s)</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(Methyl</w:t>
      </w:r>
      <w:r w:rsidR="00446016" w:rsidRPr="003A42E7">
        <w:rPr>
          <w:rFonts w:ascii="Arial" w:hAnsi="Arial" w:cs="Arial"/>
          <w:color w:val="000000" w:themeColor="text1"/>
          <w:sz w:val="22"/>
          <w:vertAlign w:val="subscript"/>
        </w:rPr>
        <w:t>LRM</w:t>
      </w:r>
      <w:r w:rsidR="00446016" w:rsidRPr="003A42E7">
        <w:rPr>
          <w:rFonts w:ascii="Arial" w:hAnsi="Arial" w:cs="Arial"/>
          <w:color w:val="000000" w:themeColor="text1"/>
          <w:sz w:val="22"/>
        </w:rPr>
        <w:t>)</w:t>
      </w:r>
      <w:r w:rsidRPr="00393DBF">
        <w:rPr>
          <w:rFonts w:ascii="Arial" w:hAnsi="Arial" w:cs="Arial"/>
          <w:color w:val="000000" w:themeColor="text1"/>
          <w:sz w:val="22"/>
        </w:rPr>
        <w:t xml:space="preserve">. During each extraction, we calculated </w:t>
      </w:r>
      <w:bookmarkStart w:id="32" w:name="OLE_LINK8"/>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32"/>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-Mb regions, and adopted correlation coefficient to show their consistency with those based on total sequencing reads. For each sequencing depth, we repeated the random extraction for 100 times to examine the variation of correlation coefficient, and the difference (coefficient of variation, CV) among 100 values of correlation coefficient demonstrated sampling bias. The final results showed this CV was only around 4%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With </w:t>
      </w:r>
      <w:r>
        <w:rPr>
          <w:rFonts w:ascii="Arial" w:hAnsi="Arial" w:cs="Arial"/>
          <w:color w:val="000000" w:themeColor="text1"/>
          <w:sz w:val="22"/>
        </w:rPr>
        <w:t xml:space="preserve">increasing numbers of </w:t>
      </w:r>
      <w:r w:rsidRPr="00393DBF">
        <w:rPr>
          <w:rFonts w:ascii="Arial" w:hAnsi="Arial" w:cs="Arial"/>
          <w:color w:val="000000" w:themeColor="text1"/>
          <w:sz w:val="22"/>
        </w:rPr>
        <w:t>sequencing reads, the Methyl</w:t>
      </w:r>
      <w:r w:rsidR="00DF0A98">
        <w:rPr>
          <w:rFonts w:ascii="Arial" w:hAnsi="Arial" w:cs="Arial"/>
          <w:color w:val="000000" w:themeColor="text1"/>
          <w:sz w:val="22"/>
          <w:vertAlign w:val="subscript"/>
        </w:rPr>
        <w:t>LRM</w:t>
      </w:r>
      <w:r w:rsidRPr="00393DBF" w:rsidDel="00E97383">
        <w:rPr>
          <w:rFonts w:ascii="Arial" w:hAnsi="Arial" w:cs="Arial"/>
          <w:color w:val="000000" w:themeColor="text1"/>
          <w:sz w:val="22"/>
        </w:rPr>
        <w:t xml:space="preserve"> </w:t>
      </w:r>
      <w:r w:rsidRPr="00393DBF">
        <w:rPr>
          <w:rFonts w:ascii="Arial" w:hAnsi="Arial" w:cs="Arial"/>
          <w:color w:val="000000" w:themeColor="text1"/>
          <w:sz w:val="22"/>
        </w:rPr>
        <w:t>was closer to the value</w:t>
      </w:r>
      <w:r w:rsidRPr="00393DBF" w:rsidDel="00E97383">
        <w:rPr>
          <w:rFonts w:ascii="Arial" w:hAnsi="Arial" w:cs="Arial"/>
          <w:color w:val="000000" w:themeColor="text1"/>
          <w:sz w:val="22"/>
        </w:rPr>
        <w:t xml:space="preserve"> </w:t>
      </w:r>
      <w:r w:rsidRPr="00393DBF">
        <w:rPr>
          <w:rFonts w:ascii="Arial" w:hAnsi="Arial" w:cs="Arial"/>
          <w:color w:val="000000" w:themeColor="text1"/>
          <w:sz w:val="22"/>
        </w:rPr>
        <w:t>calculated using total sequencing reads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).When sequencing depth increased from 1M to 10M read</w:t>
      </w:r>
      <w:r>
        <w:rPr>
          <w:rFonts w:ascii="Arial" w:hAnsi="Arial" w:cs="Arial"/>
          <w:color w:val="000000" w:themeColor="text1"/>
          <w:sz w:val="22"/>
        </w:rPr>
        <w:t>s</w:t>
      </w:r>
      <w:r w:rsidRPr="00393DBF">
        <w:rPr>
          <w:rFonts w:ascii="Arial" w:hAnsi="Arial" w:cs="Arial"/>
          <w:color w:val="000000" w:themeColor="text1"/>
          <w:sz w:val="22"/>
        </w:rPr>
        <w:t xml:space="preserve">, </w:t>
      </w:r>
      <w:r w:rsidRPr="003A42E7">
        <w:rPr>
          <w:rFonts w:ascii="Arial" w:hAnsi="Arial" w:cs="Arial"/>
          <w:color w:val="000000" w:themeColor="text1"/>
          <w:sz w:val="22"/>
        </w:rPr>
        <w:t>the correlation coefficient between the methylation level from low-pass WGBS and the raw WGBS data</w:t>
      </w:r>
      <w:r w:rsidRPr="00DF0A98">
        <w:rPr>
          <w:rFonts w:ascii="Arial" w:hAnsi="Arial" w:cs="Arial"/>
          <w:color w:val="000000" w:themeColor="text1"/>
          <w:sz w:val="22"/>
        </w:rPr>
        <w:t xml:space="preserve"> </w:t>
      </w:r>
      <w:r w:rsidRPr="003A42E7">
        <w:rPr>
          <w:rFonts w:ascii="Arial" w:hAnsi="Arial" w:cs="Arial"/>
          <w:color w:val="000000" w:themeColor="text1"/>
          <w:sz w:val="22"/>
        </w:rPr>
        <w:t xml:space="preserve">received saturation </w:t>
      </w:r>
      <w:r w:rsidRPr="00DF0A98">
        <w:rPr>
          <w:rFonts w:ascii="Arial" w:hAnsi="Arial" w:cs="Arial"/>
          <w:color w:val="000000" w:themeColor="text1"/>
          <w:sz w:val="22"/>
        </w:rPr>
        <w:t>w</w:t>
      </w:r>
      <w:r w:rsidRPr="00393DBF">
        <w:rPr>
          <w:rFonts w:ascii="Arial" w:hAnsi="Arial" w:cs="Arial"/>
          <w:color w:val="000000" w:themeColor="text1"/>
          <w:sz w:val="22"/>
        </w:rPr>
        <w:t>hen using 5M or more. High correlation of Methyl</w:t>
      </w:r>
      <w:r w:rsidR="000B12A9">
        <w:rPr>
          <w:rFonts w:ascii="Arial" w:hAnsi="Arial" w:cs="Arial" w:hint="eastAsia"/>
          <w:color w:val="000000" w:themeColor="text1"/>
          <w:sz w:val="22"/>
          <w:vertAlign w:val="subscript"/>
        </w:rPr>
        <w:t>LRM</w:t>
      </w:r>
      <w:r w:rsidRPr="00393DBF">
        <w:rPr>
          <w:rFonts w:ascii="Arial" w:hAnsi="Arial" w:cs="Arial"/>
          <w:color w:val="000000" w:themeColor="text1"/>
          <w:sz w:val="22"/>
        </w:rPr>
        <w:t xml:space="preserve"> was observed between 5M reads and all sequencing reads (R &gt; 0.</w:t>
      </w:r>
      <w:r w:rsidR="000B12A9">
        <w:rPr>
          <w:rFonts w:ascii="Arial" w:hAnsi="Arial" w:cs="Arial" w:hint="eastAsia"/>
          <w:color w:val="000000" w:themeColor="text1"/>
          <w:sz w:val="22"/>
        </w:rPr>
        <w:t>92,</w:t>
      </w:r>
      <w:r w:rsidRPr="00393DBF">
        <w:rPr>
          <w:rFonts w:ascii="Arial" w:hAnsi="Arial" w:cs="Arial"/>
          <w:color w:val="000000" w:themeColor="text1"/>
          <w:sz w:val="22"/>
        </w:rPr>
        <w:t xml:space="preserve"> P &lt; 2.2</w:t>
      </w:r>
      <w:r>
        <w:rPr>
          <w:rFonts w:ascii="Arial" w:hAnsi="Arial" w:cs="Arial"/>
          <w:color w:val="000000" w:themeColor="text1"/>
          <w:sz w:val="22"/>
        </w:rPr>
        <w:t>x10</w:t>
      </w:r>
      <w:r w:rsidRPr="00C32740">
        <w:rPr>
          <w:rFonts w:ascii="Arial" w:hAnsi="Arial" w:cs="Arial"/>
          <w:color w:val="000000" w:themeColor="text1"/>
          <w:sz w:val="22"/>
          <w:vertAlign w:val="superscript"/>
        </w:rPr>
        <w:t>-16</w:t>
      </w:r>
      <w:r w:rsidRPr="00393DBF">
        <w:rPr>
          <w:rFonts w:ascii="Arial" w:hAnsi="Arial" w:cs="Arial"/>
          <w:color w:val="000000" w:themeColor="text1"/>
          <w:sz w:val="22"/>
        </w:rPr>
        <w:t xml:space="preserve">, Pearson’s correlation test, </w:t>
      </w:r>
      <w:r w:rsidRPr="00C32740">
        <w:rPr>
          <w:rFonts w:ascii="Arial" w:eastAsia="Times New Roman" w:hAnsi="Arial" w:cs="Arial"/>
          <w:b/>
          <w:color w:val="44546A" w:themeColor="text2"/>
          <w:kern w:val="0"/>
          <w:sz w:val="22"/>
          <w:lang w:eastAsia="en-US"/>
        </w:rPr>
        <w:t>Figure S</w:t>
      </w:r>
      <w:r w:rsidR="000B12A9">
        <w:rPr>
          <w:rFonts w:ascii="Arial" w:eastAsia="Times New Roman" w:hAnsi="Arial" w:cs="Arial"/>
          <w:b/>
          <w:color w:val="44546A" w:themeColor="text2"/>
          <w:kern w:val="0"/>
          <w:sz w:val="22"/>
          <w:lang w:eastAsia="en-US"/>
        </w:rPr>
        <w:t>2A</w:t>
      </w:r>
      <w:r w:rsidR="00DF0A98">
        <w:rPr>
          <w:rFonts w:ascii="Arial" w:eastAsia="Times New Roman" w:hAnsi="Arial" w:cs="Arial"/>
          <w:b/>
          <w:color w:val="44546A" w:themeColor="text2"/>
          <w:kern w:val="0"/>
          <w:sz w:val="22"/>
          <w:lang w:eastAsia="en-US"/>
        </w:rPr>
        <w:t>-</w:t>
      </w:r>
      <w:r w:rsidR="000B12A9">
        <w:rPr>
          <w:rFonts w:ascii="Arial" w:eastAsia="Times New Roman" w:hAnsi="Arial" w:cs="Arial"/>
          <w:b/>
          <w:color w:val="44546A" w:themeColor="text2"/>
          <w:kern w:val="0"/>
          <w:sz w:val="22"/>
          <w:lang w:eastAsia="en-US"/>
        </w:rPr>
        <w:t>B</w:t>
      </w:r>
      <w:r w:rsidRPr="00393DBF">
        <w:rPr>
          <w:rFonts w:ascii="Arial" w:hAnsi="Arial" w:cs="Arial"/>
          <w:color w:val="000000" w:themeColor="text1"/>
          <w:sz w:val="22"/>
        </w:rPr>
        <w:t xml:space="preserve">), and methylation </w:t>
      </w:r>
      <w:r w:rsidRPr="00393DBF">
        <w:rPr>
          <w:rFonts w:ascii="Arial" w:hAnsi="Arial" w:cs="Arial"/>
          <w:color w:val="000000" w:themeColor="text1"/>
          <w:sz w:val="22"/>
        </w:rPr>
        <w:lastRenderedPageBreak/>
        <w:t>level remained consistent during 100 resampling processes (</w:t>
      </w:r>
      <w:r>
        <w:rPr>
          <w:rFonts w:ascii="Arial" w:hAnsi="Arial" w:cs="Arial"/>
          <w:color w:val="000000" w:themeColor="text1"/>
          <w:sz w:val="22"/>
        </w:rPr>
        <w:t xml:space="preserve">CV </w:t>
      </w:r>
      <w:r w:rsidRPr="00393DBF">
        <w:rPr>
          <w:rFonts w:ascii="Arial" w:hAnsi="Arial" w:cs="Arial"/>
          <w:color w:val="000000" w:themeColor="text1"/>
          <w:sz w:val="22"/>
        </w:rPr>
        <w:t xml:space="preserve">is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72</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11</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1</w:t>
      </w:r>
      <w:r w:rsidR="000B12A9">
        <w:rPr>
          <w:rFonts w:ascii="Arial" w:hAnsi="Arial" w:cs="Arial"/>
          <w:color w:val="000000" w:themeColor="text1"/>
          <w:sz w:val="22"/>
        </w:rPr>
        <w:t>.</w:t>
      </w:r>
      <w:r w:rsidR="000B12A9" w:rsidRPr="000B12A9">
        <w:rPr>
          <w:rFonts w:ascii="Arial" w:hAnsi="Arial" w:cs="Arial"/>
          <w:color w:val="000000" w:themeColor="text1"/>
          <w:sz w:val="22"/>
        </w:rPr>
        <w:t>09</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13</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38</w:t>
      </w:r>
      <w:r w:rsidRPr="00393DBF">
        <w:rPr>
          <w:rFonts w:ascii="Arial" w:hAnsi="Arial" w:cs="Arial"/>
          <w:color w:val="000000" w:themeColor="text1"/>
          <w:sz w:val="22"/>
        </w:rPr>
        <w:t xml:space="preserve">% for H1, P1, P2, P3 and P4, respectively,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Pr>
          <w:rFonts w:ascii="Arial" w:hAnsi="Arial" w:cs="Arial"/>
          <w:color w:val="000000" w:themeColor="text1"/>
          <w:sz w:val="22"/>
        </w:rPr>
        <w:t xml:space="preserve"> In summary</w:t>
      </w:r>
      <w:r w:rsidRPr="00393DBF">
        <w:rPr>
          <w:rFonts w:ascii="Arial" w:hAnsi="Arial" w:cs="Arial"/>
          <w:color w:val="000000" w:themeColor="text1"/>
          <w:sz w:val="22"/>
        </w:rPr>
        <w:t xml:space="preserve">, we </w:t>
      </w:r>
      <w:r>
        <w:rPr>
          <w:rFonts w:ascii="Arial" w:hAnsi="Arial" w:cs="Arial"/>
          <w:color w:val="000000" w:themeColor="text1"/>
          <w:sz w:val="22"/>
        </w:rPr>
        <w:t xml:space="preserve">demonstrated </w:t>
      </w:r>
      <w:r w:rsidRPr="00393DBF">
        <w:rPr>
          <w:rFonts w:ascii="Arial" w:hAnsi="Arial" w:cs="Arial"/>
          <w:color w:val="000000" w:themeColor="text1"/>
          <w:sz w:val="22"/>
        </w:rPr>
        <w:t>5M mappable read</w:t>
      </w:r>
      <w:r>
        <w:rPr>
          <w:rFonts w:ascii="Arial" w:hAnsi="Arial" w:cs="Arial"/>
          <w:color w:val="000000" w:themeColor="text1"/>
          <w:sz w:val="22"/>
        </w:rPr>
        <w:t>s</w:t>
      </w:r>
      <w:r w:rsidRPr="00393DBF">
        <w:rPr>
          <w:rFonts w:ascii="Arial" w:hAnsi="Arial" w:cs="Arial"/>
          <w:color w:val="000000" w:themeColor="text1"/>
          <w:sz w:val="22"/>
        </w:rPr>
        <w:t xml:space="preserve"> without redundancy in low pass WGBS were reliable to evaluate methylation level of cfDNA samples</w:t>
      </w:r>
      <w:r>
        <w:rPr>
          <w:rFonts w:ascii="Arial" w:hAnsi="Arial" w:cs="Arial"/>
          <w:color w:val="000000" w:themeColor="text1"/>
          <w:sz w:val="22"/>
        </w:rPr>
        <w:t xml:space="preserve"> in the long-range mode.</w:t>
      </w:r>
    </w:p>
    <w:p w14:paraId="4B7EB2C5" w14:textId="77777777" w:rsidR="00F52901" w:rsidRPr="003645E6" w:rsidRDefault="00F52901" w:rsidP="00F52901">
      <w:pPr>
        <w:pStyle w:val="Heading3"/>
      </w:pPr>
      <w:r>
        <w:t>M</w:t>
      </w:r>
      <w:r w:rsidRPr="003645E6">
        <w:t>ethylation level of plasma cfDNA from hepatitis and cirrhosis patients resemble</w:t>
      </w:r>
      <w:r>
        <w:t>s</w:t>
      </w:r>
      <w:r w:rsidRPr="003645E6">
        <w:t xml:space="preserve"> healthy individuals</w:t>
      </w:r>
    </w:p>
    <w:p w14:paraId="569D0223" w14:textId="5005BDE3" w:rsidR="00F52901" w:rsidRPr="00393DBF" w:rsidRDefault="00F52901" w:rsidP="00F52901">
      <w:pPr>
        <w:spacing w:before="240"/>
        <w:rPr>
          <w:rFonts w:ascii="Arial" w:hAnsi="Arial" w:cs="Arial"/>
          <w:color w:val="FF0000"/>
          <w:sz w:val="22"/>
        </w:rPr>
      </w:pPr>
      <w:r w:rsidRPr="00393DBF">
        <w:rPr>
          <w:rFonts w:ascii="Arial" w:hAnsi="Arial" w:cs="Arial"/>
          <w:sz w:val="22"/>
        </w:rPr>
        <w:t>Next, we applied low pass WGBS for plasma cfDNA samples from 54 individuals, including 17 HCC (4 early stage HCC, 4 advanced HCC and 9 HCC after surgery), 17 with hepatitis, 17 with cirrhosis and 3 healthy volunteers (</w:t>
      </w:r>
      <w:commentRangeStart w:id="33"/>
      <w:commentRangeStart w:id="34"/>
      <w:commentRangeStart w:id="35"/>
      <w:commentRangeStart w:id="36"/>
      <w:r w:rsidRPr="00C32740">
        <w:rPr>
          <w:rFonts w:ascii="Arial" w:eastAsia="Times New Roman" w:hAnsi="Arial" w:cs="Arial"/>
          <w:b/>
          <w:color w:val="44546A" w:themeColor="text2"/>
          <w:kern w:val="0"/>
          <w:sz w:val="22"/>
          <w:lang w:eastAsia="en-US"/>
        </w:rPr>
        <w:t>Supplementary Table 2</w:t>
      </w:r>
      <w:commentRangeEnd w:id="33"/>
      <w:r w:rsidR="00284F1E">
        <w:rPr>
          <w:rStyle w:val="CommentReference"/>
        </w:rPr>
        <w:commentReference w:id="33"/>
      </w:r>
      <w:commentRangeEnd w:id="34"/>
      <w:r w:rsidR="00547059">
        <w:rPr>
          <w:rStyle w:val="CommentReference"/>
        </w:rPr>
        <w:commentReference w:id="34"/>
      </w:r>
      <w:commentRangeEnd w:id="35"/>
      <w:r w:rsidR="00BE0EB3">
        <w:rPr>
          <w:rStyle w:val="CommentReference"/>
        </w:rPr>
        <w:commentReference w:id="35"/>
      </w:r>
      <w:commentRangeEnd w:id="36"/>
      <w:r w:rsidR="00545D24">
        <w:rPr>
          <w:rStyle w:val="CommentReference"/>
        </w:rPr>
        <w:commentReference w:id="36"/>
      </w:r>
      <w:r w:rsidRPr="00393DBF">
        <w:rPr>
          <w:rFonts w:ascii="Arial" w:hAnsi="Arial" w:cs="Arial"/>
          <w:sz w:val="22"/>
        </w:rPr>
        <w:t>). On average, 10.2M mappable read</w:t>
      </w:r>
      <w:r>
        <w:rPr>
          <w:rFonts w:ascii="Arial" w:hAnsi="Arial" w:cs="Arial"/>
          <w:sz w:val="22"/>
        </w:rPr>
        <w:t>s were obtained from each sample</w:t>
      </w:r>
      <w:r w:rsidRPr="00393DBF">
        <w:rPr>
          <w:rFonts w:ascii="Arial" w:hAnsi="Arial" w:cs="Arial"/>
          <w:sz w:val="22"/>
        </w:rPr>
        <w:t xml:space="preserve"> </w:t>
      </w:r>
      <w:r w:rsidRPr="002F2FF2">
        <w:rPr>
          <w:rFonts w:ascii="Arial" w:hAnsi="Arial" w:cs="Arial"/>
          <w:color w:val="000000" w:themeColor="text1"/>
          <w:sz w:val="22"/>
        </w:rPr>
        <w:t>(</w:t>
      </w:r>
      <w:r w:rsidRPr="003A42E7">
        <w:rPr>
          <w:rFonts w:ascii="Arial" w:hAnsi="Arial" w:cs="Arial"/>
          <w:color w:val="000000" w:themeColor="text1"/>
          <w:sz w:val="22"/>
        </w:rPr>
        <w:t>IQR=</w:t>
      </w:r>
      <w:r w:rsidR="002F2FF2" w:rsidRPr="003A42E7">
        <w:rPr>
          <w:rFonts w:ascii="Arial" w:hAnsi="Arial" w:cs="Arial"/>
          <w:color w:val="000000" w:themeColor="text1"/>
          <w:sz w:val="22"/>
        </w:rPr>
        <w:t>6.3M</w:t>
      </w:r>
      <w:r>
        <w:rPr>
          <w:rFonts w:ascii="Arial" w:hAnsi="Arial" w:cs="Arial"/>
          <w:color w:val="000000" w:themeColor="text1"/>
          <w:sz w:val="22"/>
        </w:rPr>
        <w:t xml:space="preserve">, </w:t>
      </w:r>
      <w:r w:rsidRPr="003A42E7">
        <w:rPr>
          <w:rFonts w:ascii="Arial" w:eastAsia="Times New Roman" w:hAnsi="Arial" w:cs="Arial"/>
          <w:b/>
          <w:color w:val="44546A" w:themeColor="text2"/>
          <w:kern w:val="0"/>
          <w:sz w:val="22"/>
          <w:lang w:eastAsia="en-US"/>
        </w:rPr>
        <w:t>Supplementary Table 3</w:t>
      </w:r>
      <w:r w:rsidRPr="00393DBF">
        <w:rPr>
          <w:rFonts w:ascii="Arial" w:hAnsi="Arial" w:cs="Arial"/>
          <w:color w:val="000000" w:themeColor="text1"/>
          <w:sz w:val="22"/>
        </w:rPr>
        <w:t xml:space="preserve">). </w:t>
      </w:r>
      <w:r>
        <w:rPr>
          <w:rFonts w:ascii="Arial" w:hAnsi="Arial" w:cs="Arial"/>
          <w:color w:val="000000" w:themeColor="text1"/>
          <w:sz w:val="22"/>
        </w:rPr>
        <w:t>To evaluate the methylation levels in these sample</w:t>
      </w:r>
      <w:r w:rsidRPr="00A5478F">
        <w:rPr>
          <w:rFonts w:ascii="Arial" w:hAnsi="Arial" w:cs="Arial"/>
          <w:color w:val="000000" w:themeColor="text1"/>
          <w:sz w:val="22"/>
        </w:rPr>
        <w:t xml:space="preserve">s, </w:t>
      </w:r>
      <w:r w:rsidRPr="00624CCE">
        <w:rPr>
          <w:rFonts w:ascii="Arial" w:hAnsi="Arial" w:cs="Arial"/>
          <w:color w:val="000000" w:themeColor="text1"/>
          <w:sz w:val="22"/>
        </w:rPr>
        <w:t>the LRM strategy</w:t>
      </w:r>
      <w:r>
        <w:rPr>
          <w:rFonts w:ascii="Arial" w:hAnsi="Arial" w:cs="Arial"/>
          <w:color w:val="000000" w:themeColor="text1"/>
          <w:sz w:val="22"/>
        </w:rPr>
        <w:t xml:space="preserve"> was applied</w:t>
      </w:r>
      <w:r w:rsidRPr="00393DBF">
        <w:rPr>
          <w:rFonts w:ascii="Arial" w:hAnsi="Arial" w:cs="Arial"/>
          <w:color w:val="000000" w:themeColor="text1"/>
          <w:sz w:val="22"/>
        </w:rPr>
        <w:t xml:space="preserve"> </w:t>
      </w:r>
      <w:r w:rsidRPr="00393DBF">
        <w:rPr>
          <w:rFonts w:ascii="Arial" w:hAnsi="Arial" w:cs="Arial"/>
          <w:sz w:val="22"/>
        </w:rPr>
        <w:t xml:space="preserve">to define the </w:t>
      </w:r>
      <w:r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Pr="00393DBF">
        <w:rPr>
          <w:rFonts w:ascii="Arial" w:hAnsi="Arial" w:cs="Arial"/>
          <w:color w:val="000000" w:themeColor="text1"/>
          <w:sz w:val="22"/>
        </w:rPr>
        <w:t xml:space="preserve"> regions </w:t>
      </w:r>
      <w:r w:rsidRPr="00393DBF">
        <w:rPr>
          <w:rFonts w:ascii="Arial" w:hAnsi="Arial" w:cs="Arial"/>
          <w:sz w:val="22"/>
        </w:rPr>
        <w:t xml:space="preserve">(Method), </w:t>
      </w:r>
      <w:r>
        <w:rPr>
          <w:rFonts w:ascii="Arial" w:hAnsi="Arial" w:cs="Arial"/>
          <w:color w:val="000000" w:themeColor="text1"/>
          <w:sz w:val="22"/>
        </w:rPr>
        <w:t>using</w:t>
      </w:r>
      <w:r w:rsidRPr="00393DBF">
        <w:rPr>
          <w:rFonts w:ascii="Arial" w:hAnsi="Arial" w:cs="Arial"/>
          <w:color w:val="000000" w:themeColor="text1"/>
          <w:sz w:val="22"/>
        </w:rPr>
        <w:t xml:space="preserve"> Methyl</w:t>
      </w:r>
      <w:r w:rsidR="002F2FF2">
        <w:rPr>
          <w:rFonts w:ascii="Arial" w:hAnsi="Arial" w:cs="Arial"/>
          <w:color w:val="000000" w:themeColor="text1"/>
          <w:sz w:val="22"/>
          <w:vertAlign w:val="subscript"/>
        </w:rPr>
        <w:t>LRM</w:t>
      </w:r>
      <w:r w:rsidRPr="00393DBF">
        <w:rPr>
          <w:rFonts w:ascii="Arial" w:hAnsi="Arial" w:cs="Arial"/>
          <w:color w:val="000000" w:themeColor="text1"/>
          <w:sz w:val="22"/>
        </w:rPr>
        <w:t xml:space="preserve"> in healthy individuals as the baseline level. T</w:t>
      </w:r>
      <w:r w:rsidRPr="00393DBF">
        <w:rPr>
          <w:rFonts w:ascii="Arial" w:hAnsi="Arial" w:cs="Arial"/>
          <w:sz w:val="22"/>
        </w:rPr>
        <w:t xml:space="preserve">he percentage of hyper- or hypo-methylated </w:t>
      </w:r>
      <w:r w:rsidR="002F2FF2">
        <w:rPr>
          <w:rFonts w:ascii="Arial" w:hAnsi="Arial" w:cs="Arial"/>
          <w:sz w:val="22"/>
        </w:rPr>
        <w:t>LRM</w:t>
      </w:r>
      <w:r w:rsidRPr="00393DBF">
        <w:rPr>
          <w:rFonts w:ascii="Arial" w:hAnsi="Arial" w:cs="Arial"/>
          <w:sz w:val="22"/>
        </w:rPr>
        <w:t xml:space="preserve"> regions </w:t>
      </w:r>
      <w:r>
        <w:rPr>
          <w:rFonts w:ascii="Arial" w:hAnsi="Arial" w:cs="Arial"/>
          <w:sz w:val="22"/>
        </w:rPr>
        <w:t>is</w:t>
      </w:r>
      <w:r w:rsidRPr="00393DBF">
        <w:rPr>
          <w:rFonts w:ascii="Arial" w:hAnsi="Arial" w:cs="Arial"/>
          <w:sz w:val="22"/>
        </w:rPr>
        <w:t xml:space="preserve"> shown for each patient (</w:t>
      </w:r>
      <w:r w:rsidRPr="00C32740">
        <w:rPr>
          <w:rFonts w:ascii="Arial" w:eastAsia="Times New Roman" w:hAnsi="Arial" w:cs="Arial"/>
          <w:b/>
          <w:color w:val="44546A" w:themeColor="text2"/>
          <w:kern w:val="0"/>
          <w:sz w:val="22"/>
          <w:lang w:eastAsia="en-US"/>
        </w:rPr>
        <w:t>Fig 2; Supplementary Table 3</w:t>
      </w:r>
      <w:r w:rsidRPr="00393DBF">
        <w:rPr>
          <w:rFonts w:ascii="Arial" w:hAnsi="Arial" w:cs="Arial"/>
          <w:sz w:val="22"/>
        </w:rPr>
        <w:t>).</w:t>
      </w:r>
      <w:r>
        <w:rPr>
          <w:rFonts w:ascii="Arial" w:hAnsi="Arial" w:cs="Arial"/>
          <w:sz w:val="22"/>
        </w:rPr>
        <w:t xml:space="preserve"> H</w:t>
      </w:r>
      <w:r w:rsidRPr="00393DBF">
        <w:rPr>
          <w:rFonts w:ascii="Arial" w:hAnsi="Arial" w:cs="Arial"/>
          <w:sz w:val="22"/>
        </w:rPr>
        <w:t xml:space="preserve">epatitis and cirrhosis patients had </w:t>
      </w:r>
      <w:r>
        <w:rPr>
          <w:rFonts w:ascii="Arial" w:hAnsi="Arial" w:cs="Arial"/>
          <w:sz w:val="22"/>
        </w:rPr>
        <w:t xml:space="preserve">similar </w:t>
      </w:r>
      <w:r w:rsidRPr="00393DBF">
        <w:rPr>
          <w:rFonts w:ascii="Arial" w:hAnsi="Arial" w:cs="Arial"/>
          <w:sz w:val="22"/>
        </w:rPr>
        <w:t xml:space="preserve">cfDNA methylation levels </w:t>
      </w:r>
      <w:r>
        <w:rPr>
          <w:rFonts w:ascii="Arial" w:hAnsi="Arial" w:cs="Arial"/>
          <w:sz w:val="22"/>
        </w:rPr>
        <w:t xml:space="preserve">compared with </w:t>
      </w:r>
      <w:r w:rsidRPr="00393DBF">
        <w:rPr>
          <w:rFonts w:ascii="Arial" w:hAnsi="Arial" w:cs="Arial"/>
          <w:sz w:val="22"/>
        </w:rPr>
        <w:t>healthy individuals (</w:t>
      </w:r>
      <w:r w:rsidRPr="00C32740">
        <w:rPr>
          <w:rFonts w:ascii="Arial" w:eastAsia="Times New Roman" w:hAnsi="Arial" w:cs="Arial"/>
          <w:b/>
          <w:color w:val="44546A" w:themeColor="text2"/>
          <w:kern w:val="0"/>
          <w:sz w:val="22"/>
          <w:lang w:eastAsia="en-US"/>
        </w:rPr>
        <w:t>Fig 2</w:t>
      </w:r>
      <w:r w:rsidRPr="00393DBF">
        <w:rPr>
          <w:rFonts w:ascii="Arial" w:hAnsi="Arial" w:cs="Arial"/>
          <w:sz w:val="22"/>
        </w:rPr>
        <w:t xml:space="preserve">). </w:t>
      </w:r>
      <w:r>
        <w:rPr>
          <w:rFonts w:ascii="Arial" w:hAnsi="Arial" w:cs="Arial"/>
          <w:sz w:val="22"/>
        </w:rPr>
        <w:t>However</w:t>
      </w:r>
      <w:r w:rsidRPr="00393DBF">
        <w:rPr>
          <w:rFonts w:ascii="Arial" w:hAnsi="Arial" w:cs="Arial"/>
          <w:sz w:val="22"/>
        </w:rPr>
        <w:t xml:space="preserve">, </w:t>
      </w:r>
      <w:r>
        <w:rPr>
          <w:rFonts w:ascii="Arial" w:hAnsi="Arial" w:cs="Arial"/>
          <w:sz w:val="22"/>
        </w:rPr>
        <w:t xml:space="preserve">we still identified few </w:t>
      </w:r>
      <w:r w:rsidRPr="00393DBF">
        <w:rPr>
          <w:rFonts w:ascii="Arial" w:hAnsi="Arial" w:cs="Arial"/>
          <w:sz w:val="22"/>
        </w:rPr>
        <w:t>hyper- or hypo</w:t>
      </w:r>
      <w:r w:rsidRPr="00393DBF">
        <w:rPr>
          <w:rFonts w:ascii="Arial" w:hAnsi="Arial" w:cs="Arial"/>
          <w:color w:val="000000" w:themeColor="text1"/>
          <w:sz w:val="22"/>
        </w:rPr>
        <w:t xml:space="preserve">-methylated </w:t>
      </w:r>
      <w:r w:rsidR="008F16BD">
        <w:rPr>
          <w:rFonts w:ascii="Arial" w:hAnsi="Arial" w:cs="Arial" w:hint="eastAsia"/>
          <w:color w:val="000000" w:themeColor="text1"/>
          <w:sz w:val="22"/>
        </w:rPr>
        <w:t>2</w:t>
      </w:r>
      <w:r w:rsidRPr="00393DBF">
        <w:rPr>
          <w:rFonts w:ascii="Arial" w:hAnsi="Arial" w:cs="Arial"/>
          <w:color w:val="000000" w:themeColor="text1"/>
          <w:sz w:val="22"/>
        </w:rPr>
        <w:t xml:space="preserve">-Mb </w:t>
      </w:r>
      <w:r>
        <w:rPr>
          <w:rFonts w:ascii="Arial" w:hAnsi="Arial" w:cs="Arial"/>
          <w:color w:val="000000" w:themeColor="text1"/>
          <w:sz w:val="22"/>
        </w:rPr>
        <w:t xml:space="preserve">abnormal </w:t>
      </w:r>
      <w:r w:rsidRPr="00393DBF">
        <w:rPr>
          <w:rFonts w:ascii="Arial" w:hAnsi="Arial" w:cs="Arial"/>
          <w:color w:val="000000" w:themeColor="text1"/>
          <w:sz w:val="22"/>
        </w:rPr>
        <w:t>regions</w:t>
      </w:r>
      <w:r>
        <w:rPr>
          <w:rFonts w:ascii="Arial" w:hAnsi="Arial" w:cs="Arial"/>
          <w:color w:val="000000" w:themeColor="text1"/>
          <w:sz w:val="22"/>
        </w:rPr>
        <w:t>. Further, we fou</w:t>
      </w:r>
      <w:r w:rsidRPr="00E8263E">
        <w:rPr>
          <w:rFonts w:ascii="Arial" w:hAnsi="Arial" w:cs="Arial"/>
          <w:color w:val="000000" w:themeColor="text1"/>
          <w:sz w:val="22"/>
        </w:rPr>
        <w:t xml:space="preserve">nd </w:t>
      </w:r>
      <w:r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Pr="003A42E7">
        <w:rPr>
          <w:rFonts w:ascii="Arial" w:hAnsi="Arial" w:cs="Arial"/>
          <w:color w:val="000000" w:themeColor="text1"/>
          <w:sz w:val="22"/>
        </w:rPr>
        <w:t xml:space="preserve">LMRs) </w:t>
      </w:r>
      <w:r w:rsidRPr="00E8263E">
        <w:rPr>
          <w:rFonts w:ascii="Arial" w:hAnsi="Arial" w:cs="Arial"/>
          <w:color w:val="000000" w:themeColor="text1"/>
          <w:sz w:val="22"/>
        </w:rPr>
        <w:t>acc</w:t>
      </w:r>
      <w:r w:rsidRPr="00393DBF">
        <w:rPr>
          <w:rFonts w:ascii="Arial" w:hAnsi="Arial" w:cs="Arial"/>
          <w:color w:val="000000" w:themeColor="text1"/>
          <w:sz w:val="22"/>
        </w:rPr>
        <w:t xml:space="preserve">ounted for </w:t>
      </w:r>
      <w:r>
        <w:rPr>
          <w:rFonts w:ascii="Arial" w:hAnsi="Arial" w:cs="Arial"/>
          <w:color w:val="000000" w:themeColor="text1"/>
          <w:sz w:val="22"/>
        </w:rPr>
        <w:t>&lt;</w:t>
      </w:r>
      <w:r w:rsidRPr="00393DBF">
        <w:rPr>
          <w:rFonts w:ascii="Arial" w:hAnsi="Arial" w:cs="Arial"/>
          <w:color w:val="000000" w:themeColor="text1"/>
          <w:sz w:val="22"/>
        </w:rPr>
        <w:t>3%</w:t>
      </w:r>
      <w:r>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Pr>
          <w:rFonts w:ascii="Arial" w:hAnsi="Arial" w:cs="Arial"/>
          <w:color w:val="000000" w:themeColor="text1"/>
          <w:sz w:val="22"/>
        </w:rPr>
        <w:t xml:space="preserve"> LMRs</w:t>
      </w:r>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Fig 2A</w:t>
      </w:r>
      <w:r w:rsidRPr="00393DBF">
        <w:rPr>
          <w:rFonts w:ascii="Arial" w:hAnsi="Arial" w:cs="Arial"/>
          <w:sz w:val="22"/>
        </w:rPr>
        <w:t>)</w:t>
      </w:r>
      <w:r>
        <w:rPr>
          <w:rFonts w:ascii="Arial" w:hAnsi="Arial" w:cs="Arial"/>
          <w:color w:val="000000" w:themeColor="text1"/>
          <w:sz w:val="22"/>
        </w:rPr>
        <w:t xml:space="preserve"> while</w:t>
      </w:r>
      <w:r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Pr="00393DBF">
        <w:rPr>
          <w:rFonts w:ascii="Arial" w:hAnsi="Arial" w:cs="Arial"/>
          <w:color w:val="000000" w:themeColor="text1"/>
          <w:sz w:val="22"/>
        </w:rPr>
        <w:t>hypo</w:t>
      </w:r>
      <w:r>
        <w:rPr>
          <w:rFonts w:ascii="Arial" w:hAnsi="Arial" w:cs="Arial"/>
          <w:color w:val="000000" w:themeColor="text1"/>
          <w:sz w:val="22"/>
        </w:rPr>
        <w:t>-LMRs</w:t>
      </w:r>
      <w:r w:rsidR="00E8263E">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accounted </w:t>
      </w:r>
      <w:r>
        <w:rPr>
          <w:rFonts w:ascii="Arial" w:hAnsi="Arial" w:cs="Arial"/>
          <w:color w:val="000000" w:themeColor="text1"/>
          <w:sz w:val="22"/>
        </w:rPr>
        <w:t>from</w:t>
      </w:r>
      <w:r w:rsidRPr="00393DBF">
        <w:rPr>
          <w:rFonts w:ascii="Arial" w:hAnsi="Arial" w:cs="Arial"/>
          <w:color w:val="000000" w:themeColor="text1"/>
          <w:sz w:val="22"/>
        </w:rPr>
        <w:t xml:space="preserve"> 0</w:t>
      </w:r>
      <w:r>
        <w:rPr>
          <w:rFonts w:ascii="Arial" w:hAnsi="Arial" w:cs="Arial"/>
          <w:color w:val="000000" w:themeColor="text1"/>
          <w:sz w:val="22"/>
        </w:rPr>
        <w:t>.0-</w:t>
      </w:r>
      <w:r w:rsidRPr="00393DBF">
        <w:rPr>
          <w:rFonts w:ascii="Arial" w:hAnsi="Arial" w:cs="Arial"/>
          <w:color w:val="000000" w:themeColor="text1"/>
          <w:sz w:val="22"/>
        </w:rPr>
        <w:t>2</w:t>
      </w:r>
      <w:r w:rsidR="008F16BD">
        <w:rPr>
          <w:rFonts w:ascii="Arial" w:hAnsi="Arial" w:cs="Arial" w:hint="eastAsia"/>
          <w:color w:val="000000" w:themeColor="text1"/>
          <w:sz w:val="22"/>
        </w:rPr>
        <w:t>0.04</w:t>
      </w:r>
      <w:r w:rsidRPr="00393DBF">
        <w:rPr>
          <w:rFonts w:ascii="Arial" w:hAnsi="Arial" w:cs="Arial"/>
          <w:color w:val="000000" w:themeColor="text1"/>
          <w:sz w:val="22"/>
        </w:rPr>
        <w:t xml:space="preserve">%, with only three patients </w:t>
      </w:r>
      <w:r>
        <w:rPr>
          <w:rFonts w:ascii="Arial" w:hAnsi="Arial" w:cs="Arial"/>
          <w:color w:val="000000" w:themeColor="text1"/>
          <w:sz w:val="22"/>
        </w:rPr>
        <w:t>exceeding</w:t>
      </w:r>
      <w:r w:rsidRPr="00393DBF">
        <w:rPr>
          <w:rFonts w:ascii="Arial" w:hAnsi="Arial" w:cs="Arial"/>
          <w:color w:val="000000" w:themeColor="text1"/>
          <w:sz w:val="22"/>
        </w:rPr>
        <w:t xml:space="preserve"> 10% (</w:t>
      </w:r>
      <w:r w:rsidRPr="00C32740">
        <w:rPr>
          <w:rFonts w:ascii="Arial" w:eastAsia="Times New Roman" w:hAnsi="Arial" w:cs="Arial"/>
          <w:b/>
          <w:color w:val="44546A" w:themeColor="text2"/>
          <w:kern w:val="0"/>
          <w:sz w:val="22"/>
          <w:lang w:eastAsia="en-US"/>
        </w:rPr>
        <w:t>Fig 2B; Supplementary Table 3</w:t>
      </w:r>
      <w:r w:rsidRPr="00393DBF">
        <w:rPr>
          <w:rFonts w:ascii="Arial" w:hAnsi="Arial" w:cs="Arial"/>
          <w:color w:val="000000" w:themeColor="text1"/>
          <w:sz w:val="22"/>
        </w:rPr>
        <w:t>).</w:t>
      </w:r>
      <w:r w:rsidRPr="00393DBF">
        <w:rPr>
          <w:rFonts w:ascii="Arial" w:hAnsi="Arial" w:cs="Arial"/>
          <w:sz w:val="22"/>
        </w:rPr>
        <w:t xml:space="preserve"> In early stage HCC patients, </w:t>
      </w:r>
      <w:r w:rsidR="00B34858" w:rsidRPr="00393DBF">
        <w:rPr>
          <w:rFonts w:ascii="Arial" w:hAnsi="Arial" w:cs="Arial"/>
          <w:color w:val="000000" w:themeColor="text1"/>
          <w:sz w:val="22"/>
        </w:rPr>
        <w:t xml:space="preserve">no hyper-methylated </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Pr="00393DBF">
        <w:rPr>
          <w:rFonts w:ascii="Arial" w:hAnsi="Arial" w:cs="Arial"/>
          <w:color w:val="000000" w:themeColor="text1"/>
          <w:sz w:val="22"/>
        </w:rPr>
        <w:t xml:space="preserve">, </w:t>
      </w:r>
      <w:r>
        <w:rPr>
          <w:rFonts w:ascii="Arial" w:hAnsi="Arial" w:cs="Arial"/>
          <w:color w:val="000000" w:themeColor="text1"/>
          <w:sz w:val="22"/>
        </w:rPr>
        <w:t>however</w:t>
      </w:r>
      <w:r w:rsidRPr="00393DBF">
        <w:rPr>
          <w:rFonts w:ascii="Arial" w:hAnsi="Arial" w:cs="Arial"/>
          <w:color w:val="000000" w:themeColor="text1"/>
          <w:sz w:val="22"/>
        </w:rPr>
        <w:t xml:space="preserve"> hypo-methylated </w:t>
      </w:r>
      <w:r>
        <w:rPr>
          <w:rFonts w:ascii="Arial" w:hAnsi="Arial" w:cs="Arial"/>
          <w:color w:val="000000" w:themeColor="text1"/>
          <w:sz w:val="22"/>
        </w:rPr>
        <w:t>LMRs</w:t>
      </w:r>
      <w:r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Pr="00393DBF">
        <w:rPr>
          <w:rFonts w:ascii="Arial" w:hAnsi="Arial" w:cs="Arial"/>
          <w:color w:val="000000" w:themeColor="text1"/>
          <w:sz w:val="22"/>
        </w:rPr>
        <w:t>.</w:t>
      </w:r>
      <w:r w:rsidR="00B34858">
        <w:rPr>
          <w:rFonts w:ascii="Arial" w:hAnsi="Arial" w:cs="Arial" w:hint="eastAsia"/>
          <w:color w:val="000000" w:themeColor="text1"/>
          <w:sz w:val="22"/>
        </w:rPr>
        <w:t>2</w:t>
      </w:r>
      <w:r w:rsidRPr="00393DBF">
        <w:rPr>
          <w:rFonts w:ascii="Arial" w:hAnsi="Arial" w:cs="Arial"/>
          <w:color w:val="000000" w:themeColor="text1"/>
          <w:sz w:val="22"/>
        </w:rPr>
        <w:t xml:space="preserve">% to </w:t>
      </w:r>
      <w:r w:rsidR="00B34858">
        <w:rPr>
          <w:rFonts w:ascii="Arial" w:hAnsi="Arial" w:cs="Arial" w:hint="eastAsia"/>
          <w:color w:val="000000" w:themeColor="text1"/>
          <w:sz w:val="22"/>
        </w:rPr>
        <w:t>68.3</w:t>
      </w:r>
      <w:r w:rsidRPr="00393DBF">
        <w:rPr>
          <w:rFonts w:ascii="Arial" w:hAnsi="Arial" w:cs="Arial"/>
          <w:color w:val="000000" w:themeColor="text1"/>
          <w:sz w:val="22"/>
        </w:rPr>
        <w:t xml:space="preserve">%. In advanced HCC patients, </w:t>
      </w:r>
      <w:bookmarkStart w:id="37" w:name="OLE_LINK1"/>
      <w:r w:rsidR="00B34858">
        <w:rPr>
          <w:rFonts w:ascii="Arial" w:hAnsi="Arial" w:cs="Arial" w:hint="eastAsia"/>
          <w:color w:val="000000" w:themeColor="text1"/>
          <w:sz w:val="22"/>
        </w:rPr>
        <w:t>also</w:t>
      </w:r>
      <w:r w:rsidR="00B34858">
        <w:rPr>
          <w:rFonts w:ascii="Arial" w:hAnsi="Arial" w:cs="Arial"/>
          <w:color w:val="000000" w:themeColor="text1"/>
          <w:sz w:val="22"/>
        </w:rPr>
        <w:t xml:space="preserve"> </w:t>
      </w:r>
      <w:r w:rsidRPr="00393DBF">
        <w:rPr>
          <w:rFonts w:ascii="Arial" w:hAnsi="Arial" w:cs="Arial"/>
          <w:color w:val="000000" w:themeColor="text1"/>
          <w:sz w:val="22"/>
        </w:rPr>
        <w:t xml:space="preserve">no hyper-methylated </w:t>
      </w:r>
      <w:r>
        <w:rPr>
          <w:rFonts w:ascii="Arial" w:hAnsi="Arial" w:cs="Arial"/>
          <w:color w:val="000000" w:themeColor="text1"/>
          <w:sz w:val="22"/>
        </w:rPr>
        <w:t>LMR</w:t>
      </w:r>
      <w:r w:rsidRPr="00393DBF">
        <w:rPr>
          <w:rFonts w:ascii="Arial" w:hAnsi="Arial" w:cs="Arial"/>
          <w:color w:val="000000" w:themeColor="text1"/>
          <w:sz w:val="22"/>
        </w:rPr>
        <w:t xml:space="preserve"> were identified</w:t>
      </w:r>
      <w:bookmarkEnd w:id="37"/>
      <w:r w:rsidRPr="00393DBF">
        <w:rPr>
          <w:rFonts w:ascii="Arial" w:hAnsi="Arial" w:cs="Arial"/>
          <w:color w:val="000000" w:themeColor="text1"/>
          <w:sz w:val="22"/>
        </w:rPr>
        <w:t xml:space="preserve">, and hypo-methylated </w:t>
      </w:r>
      <w:r>
        <w:rPr>
          <w:rFonts w:ascii="Arial" w:hAnsi="Arial" w:cs="Arial"/>
          <w:color w:val="000000" w:themeColor="text1"/>
          <w:sz w:val="22"/>
        </w:rPr>
        <w:t>LMR</w:t>
      </w:r>
      <w:r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Pr="00393DBF">
        <w:rPr>
          <w:rFonts w:ascii="Arial" w:hAnsi="Arial" w:cs="Arial"/>
          <w:color w:val="000000" w:themeColor="text1"/>
          <w:sz w:val="22"/>
        </w:rPr>
        <w:t>%. (</w:t>
      </w:r>
      <w:r w:rsidRPr="00C32740">
        <w:rPr>
          <w:rFonts w:ascii="Arial" w:eastAsia="Times New Roman" w:hAnsi="Arial" w:cs="Arial"/>
          <w:b/>
          <w:color w:val="44546A" w:themeColor="text2"/>
          <w:kern w:val="0"/>
          <w:sz w:val="22"/>
          <w:lang w:eastAsia="en-US"/>
        </w:rPr>
        <w:t>Fig 2; Supplementary Table 3</w:t>
      </w:r>
      <w:r w:rsidRPr="00393DBF">
        <w:rPr>
          <w:rFonts w:ascii="Arial" w:hAnsi="Arial" w:cs="Arial"/>
          <w:color w:val="000000" w:themeColor="text1"/>
          <w:sz w:val="22"/>
        </w:rPr>
        <w:t>)</w:t>
      </w:r>
      <w:r w:rsidRPr="00393DBF">
        <w:rPr>
          <w:rFonts w:ascii="Arial" w:hAnsi="Arial" w:cs="Arial"/>
          <w:sz w:val="22"/>
        </w:rPr>
        <w:t xml:space="preserve">. As expected, </w:t>
      </w:r>
      <w:r>
        <w:rPr>
          <w:rFonts w:ascii="Arial" w:hAnsi="Arial" w:cs="Arial"/>
          <w:sz w:val="22"/>
        </w:rPr>
        <w:t xml:space="preserve">after surgery, </w:t>
      </w:r>
      <w:r w:rsidRPr="00393DBF">
        <w:rPr>
          <w:rFonts w:ascii="Arial" w:hAnsi="Arial" w:cs="Arial"/>
          <w:sz w:val="22"/>
        </w:rPr>
        <w:t xml:space="preserve">most HCC patients (8/9) </w:t>
      </w:r>
      <w:commentRangeStart w:id="38"/>
      <w:commentRangeStart w:id="39"/>
      <w:r w:rsidRPr="00393DBF">
        <w:rPr>
          <w:rFonts w:ascii="Arial" w:hAnsi="Arial" w:cs="Arial"/>
          <w:sz w:val="22"/>
        </w:rPr>
        <w:t xml:space="preserve">demonstrated similar cfDNA methylation level to healthy individuals </w:t>
      </w:r>
      <w:commentRangeEnd w:id="38"/>
      <w:r w:rsidR="0022049F">
        <w:rPr>
          <w:rStyle w:val="CommentReference"/>
        </w:rPr>
        <w:commentReference w:id="38"/>
      </w:r>
      <w:commentRangeEnd w:id="39"/>
      <w:r w:rsidR="00BE0EB3">
        <w:rPr>
          <w:rStyle w:val="CommentReference"/>
        </w:rPr>
        <w:commentReference w:id="39"/>
      </w:r>
      <w:r w:rsidRPr="00393DBF">
        <w:rPr>
          <w:rFonts w:ascii="Arial" w:hAnsi="Arial" w:cs="Arial"/>
          <w:sz w:val="22"/>
        </w:rPr>
        <w:t>and patients with hepatitis or cirrhosis</w:t>
      </w:r>
      <w:r w:rsidRPr="00393DBF">
        <w:rPr>
          <w:rFonts w:ascii="Arial" w:hAnsi="Arial" w:cs="Arial"/>
          <w:color w:val="000000" w:themeColor="text1"/>
          <w:sz w:val="22"/>
        </w:rPr>
        <w:t xml:space="preserve">. </w:t>
      </w:r>
      <w:r w:rsidRPr="00393DBF">
        <w:rPr>
          <w:rFonts w:ascii="Arial" w:hAnsi="Arial" w:cs="Arial"/>
          <w:sz w:val="22"/>
        </w:rPr>
        <w:t>Nevertheless, one</w:t>
      </w:r>
      <w:r w:rsidR="00F578AD">
        <w:rPr>
          <w:rFonts w:ascii="Arial" w:hAnsi="Arial" w:cs="Arial"/>
          <w:sz w:val="22"/>
        </w:rPr>
        <w:t xml:space="preserve"> (P45)</w:t>
      </w:r>
      <w:r w:rsidR="00F578AD" w:rsidRPr="00393DBF">
        <w:rPr>
          <w:rFonts w:ascii="Arial" w:hAnsi="Arial" w:cs="Arial"/>
          <w:sz w:val="22"/>
        </w:rPr>
        <w:t xml:space="preserve"> </w:t>
      </w:r>
      <w:r w:rsidRPr="00393DBF">
        <w:rPr>
          <w:rFonts w:ascii="Arial" w:hAnsi="Arial" w:cs="Arial"/>
          <w:sz w:val="22"/>
        </w:rPr>
        <w:t>out of nine HCC patients after surgery</w:t>
      </w:r>
      <w:r w:rsidR="00F578AD">
        <w:rPr>
          <w:rFonts w:ascii="Arial" w:hAnsi="Arial" w:cs="Arial"/>
          <w:sz w:val="22"/>
        </w:rPr>
        <w:t xml:space="preserve"> </w:t>
      </w:r>
      <w:r w:rsidRPr="00393DBF">
        <w:rPr>
          <w:rFonts w:ascii="Arial" w:hAnsi="Arial" w:cs="Arial"/>
          <w:sz w:val="22"/>
        </w:rPr>
        <w:t>ha</w:t>
      </w:r>
      <w:r>
        <w:rPr>
          <w:rFonts w:ascii="Arial" w:hAnsi="Arial" w:cs="Arial"/>
          <w:sz w:val="22"/>
        </w:rPr>
        <w:t>d</w:t>
      </w:r>
      <w:r w:rsidRPr="00393DBF">
        <w:rPr>
          <w:rFonts w:ascii="Arial" w:hAnsi="Arial" w:cs="Arial"/>
          <w:sz w:val="22"/>
        </w:rPr>
        <w:t xml:space="preserve"> </w:t>
      </w:r>
      <w:r>
        <w:rPr>
          <w:rFonts w:ascii="Arial" w:hAnsi="Arial" w:cs="Arial"/>
          <w:sz w:val="22"/>
        </w:rPr>
        <w:t xml:space="preserve">a </w:t>
      </w:r>
      <w:r w:rsidRPr="00393DBF">
        <w:rPr>
          <w:rFonts w:ascii="Arial" w:hAnsi="Arial" w:cs="Arial"/>
          <w:sz w:val="22"/>
        </w:rPr>
        <w:t>higher proportion of hypo-methylated regions (6</w:t>
      </w:r>
      <w:r w:rsidR="00B34858">
        <w:rPr>
          <w:rFonts w:ascii="Arial" w:hAnsi="Arial" w:cs="Arial" w:hint="eastAsia"/>
          <w:sz w:val="22"/>
        </w:rPr>
        <w:t>9</w:t>
      </w:r>
      <w:r w:rsidRPr="00393DBF">
        <w:rPr>
          <w:rFonts w:ascii="Arial" w:hAnsi="Arial" w:cs="Arial"/>
          <w:sz w:val="22"/>
        </w:rPr>
        <w:t>.</w:t>
      </w:r>
      <w:r w:rsidR="00B34858">
        <w:rPr>
          <w:rFonts w:ascii="Arial" w:hAnsi="Arial" w:cs="Arial" w:hint="eastAsia"/>
          <w:sz w:val="22"/>
        </w:rPr>
        <w:t>9</w:t>
      </w:r>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 xml:space="preserve">Fig </w:t>
      </w:r>
      <w:r w:rsidR="00B34858" w:rsidRPr="003A42E7">
        <w:rPr>
          <w:rFonts w:ascii="Arial" w:eastAsia="Times New Roman" w:hAnsi="Arial" w:cs="Arial" w:hint="eastAsia"/>
          <w:b/>
          <w:color w:val="44546A" w:themeColor="text2"/>
          <w:kern w:val="0"/>
          <w:sz w:val="22"/>
          <w:lang w:eastAsia="en-US"/>
        </w:rPr>
        <w:t>2</w:t>
      </w:r>
      <w:r w:rsidRPr="00C32740">
        <w:rPr>
          <w:rFonts w:ascii="Arial" w:eastAsia="Times New Roman" w:hAnsi="Arial" w:cs="Arial"/>
          <w:b/>
          <w:color w:val="44546A" w:themeColor="text2"/>
          <w:kern w:val="0"/>
          <w:sz w:val="22"/>
          <w:lang w:eastAsia="en-US"/>
        </w:rPr>
        <w:t>B</w:t>
      </w:r>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Supplementary Table 3</w:t>
      </w:r>
      <w:r w:rsidRPr="00393DBF">
        <w:rPr>
          <w:rFonts w:ascii="Arial" w:hAnsi="Arial" w:cs="Arial"/>
          <w:sz w:val="22"/>
        </w:rPr>
        <w:t xml:space="preserve">), </w:t>
      </w:r>
      <w:r w:rsidR="004E149A">
        <w:rPr>
          <w:rFonts w:ascii="Arial" w:hAnsi="Arial" w:cs="Arial"/>
          <w:sz w:val="22"/>
        </w:rPr>
        <w:t xml:space="preserve">and </w:t>
      </w:r>
      <w:r w:rsidR="004E149A" w:rsidRPr="00F578AD">
        <w:rPr>
          <w:rFonts w:ascii="Arial" w:hAnsi="Arial" w:cs="Arial"/>
          <w:sz w:val="22"/>
          <w:highlight w:val="yellow"/>
        </w:rPr>
        <w:t xml:space="preserve">died two months later due to </w:t>
      </w:r>
      <w:r w:rsidR="004E149A">
        <w:rPr>
          <w:rFonts w:ascii="Arial" w:hAnsi="Arial" w:cs="Arial"/>
          <w:sz w:val="22"/>
          <w:highlight w:val="yellow"/>
        </w:rPr>
        <w:t>tumor recurrence</w:t>
      </w:r>
      <w:r w:rsidR="004E149A">
        <w:rPr>
          <w:rFonts w:ascii="Arial" w:hAnsi="Arial" w:cs="Arial"/>
          <w:sz w:val="22"/>
        </w:rPr>
        <w:t xml:space="preserve">, </w:t>
      </w:r>
      <w:r>
        <w:rPr>
          <w:rFonts w:ascii="Arial" w:hAnsi="Arial" w:cs="Arial"/>
          <w:sz w:val="22"/>
        </w:rPr>
        <w:t xml:space="preserve">suggesting that </w:t>
      </w:r>
      <w:r w:rsidRPr="00393DBF">
        <w:rPr>
          <w:rFonts w:ascii="Arial" w:hAnsi="Arial" w:cs="Arial"/>
          <w:sz w:val="22"/>
        </w:rPr>
        <w:t xml:space="preserve">tumor </w:t>
      </w:r>
      <w:r>
        <w:rPr>
          <w:rFonts w:ascii="Arial" w:hAnsi="Arial" w:cs="Arial"/>
          <w:sz w:val="22"/>
        </w:rPr>
        <w:t xml:space="preserve">cells remained in </w:t>
      </w:r>
      <w:commentRangeStart w:id="40"/>
      <w:commentRangeStart w:id="41"/>
      <w:r>
        <w:rPr>
          <w:rFonts w:ascii="Arial" w:hAnsi="Arial" w:cs="Arial"/>
          <w:sz w:val="22"/>
        </w:rPr>
        <w:t>that individual</w:t>
      </w:r>
      <w:commentRangeEnd w:id="40"/>
      <w:r w:rsidR="0022049F">
        <w:rPr>
          <w:rStyle w:val="CommentReference"/>
        </w:rPr>
        <w:commentReference w:id="40"/>
      </w:r>
      <w:commentRangeEnd w:id="41"/>
      <w:r w:rsidR="004E149A">
        <w:rPr>
          <w:rStyle w:val="CommentReference"/>
        </w:rPr>
        <w:commentReference w:id="41"/>
      </w:r>
      <w:r w:rsidR="004E149A">
        <w:rPr>
          <w:rFonts w:ascii="Arial" w:hAnsi="Arial" w:cs="Arial"/>
          <w:sz w:val="22"/>
        </w:rPr>
        <w:t>.</w:t>
      </w:r>
      <w:r>
        <w:rPr>
          <w:rFonts w:ascii="Arial" w:hAnsi="Arial" w:cs="Arial"/>
          <w:sz w:val="22"/>
        </w:rPr>
        <w:t xml:space="preserve"> Our results demonstrate that LMR could serve as a dynamic biomarker reflecting the genome-wide demethylation process from normal tissues to HCC and hence could be used as a measure of surgical efficacy. </w:t>
      </w:r>
    </w:p>
    <w:p w14:paraId="6067D8FF" w14:textId="238DD0D0" w:rsidR="00F52901" w:rsidRPr="00393DBF" w:rsidRDefault="00F52901" w:rsidP="00F52901">
      <w:pPr>
        <w:pStyle w:val="Heading3"/>
        <w:rPr>
          <w:rFonts w:cs="Arial"/>
        </w:rPr>
      </w:pPr>
      <w:r w:rsidRPr="003645E6">
        <w:t>Differentially methylat</w:t>
      </w:r>
      <w:r>
        <w:t>ed</w:t>
      </w:r>
      <w:r w:rsidRPr="003645E6">
        <w:t xml:space="preserve"> CpGs (DMCs) and genes</w:t>
      </w:r>
      <w:r>
        <w:t xml:space="preserve"> (DMGs) identified by low-pass cell-free </w:t>
      </w:r>
      <w:r w:rsidR="003222D3">
        <w:rPr>
          <w:rFonts w:hint="eastAsia"/>
        </w:rPr>
        <w:t>WGBS</w:t>
      </w:r>
    </w:p>
    <w:p w14:paraId="0AFC9824" w14:textId="1290940E"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even very limited CpGs were coverage by our assay. </w:t>
      </w:r>
      <w:r w:rsidRPr="00393DBF">
        <w:rPr>
          <w:rFonts w:ascii="Arial" w:hAnsi="Arial" w:cs="Arial"/>
          <w:sz w:val="22"/>
        </w:rPr>
        <w:t>On average, each dataset for corresponding cfDNA sample had 61,018 CpGs with sequencing depth over 5 (</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r w:rsidRPr="00393DBF">
        <w:rPr>
          <w:rFonts w:ascii="Arial" w:hAnsi="Arial" w:cs="Arial"/>
          <w:color w:val="000000" w:themeColor="text1"/>
          <w:sz w:val="22"/>
        </w:rPr>
        <w:t>Totally, advanced HCC patients had 1</w:t>
      </w:r>
      <w:r>
        <w:rPr>
          <w:rFonts w:ascii="Arial" w:hAnsi="Arial" w:cs="Arial"/>
          <w:color w:val="000000" w:themeColor="text1"/>
          <w:sz w:val="22"/>
        </w:rPr>
        <w:t>,</w:t>
      </w:r>
      <w:r w:rsidRPr="00393DBF">
        <w:rPr>
          <w:rFonts w:ascii="Arial" w:hAnsi="Arial" w:cs="Arial"/>
          <w:color w:val="000000" w:themeColor="text1"/>
          <w:sz w:val="22"/>
        </w:rPr>
        <w:t>841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xml:space="preserve">), of which all the DMCs were hypo-methylated comparing to healthy individuals. Among those, 23 DMCs located in gene body of six genes: </w:t>
      </w:r>
      <w:r w:rsidRPr="00393DBF">
        <w:rPr>
          <w:rFonts w:ascii="Arial" w:hAnsi="Arial" w:cs="Arial"/>
          <w:i/>
          <w:color w:val="000000" w:themeColor="text1"/>
          <w:sz w:val="22"/>
        </w:rPr>
        <w:t>HFM1, PMF1, PMF1-BGLAP, SENP5, SLCO5A1, REXO1L1P</w:t>
      </w:r>
      <w:r w:rsidRPr="00393DBF">
        <w:rPr>
          <w:rFonts w:ascii="Arial" w:hAnsi="Arial" w:cs="Arial"/>
          <w:color w:val="000000" w:themeColor="text1"/>
          <w:sz w:val="22"/>
        </w:rPr>
        <w:t>. In the four early stage HCC patients, we identified 193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155 were in common with those observed in advanced HCC patients and 8 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indicating their high HCC risk. Totally, all four groups had 134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xml:space="preserve">), which suggested that methylation changes may occur in early stage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promoter or the gene body with DMCs in the four comparisons. Particularly,</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7 significantly hypo-methylated DMCs with consistently high sequencing coverage across all individuals (149 reads, on average, </w:t>
      </w:r>
      <w:r w:rsidRPr="00C32740">
        <w:rPr>
          <w:rFonts w:ascii="Arial" w:eastAsia="Times New Roman" w:hAnsi="Arial" w:cs="Arial"/>
          <w:b/>
          <w:color w:val="44546A" w:themeColor="text2"/>
          <w:kern w:val="0"/>
          <w:sz w:val="22"/>
          <w:lang w:eastAsia="en-US"/>
        </w:rPr>
        <w:t xml:space="preserve">Supplementary Fig </w:t>
      </w:r>
      <w:r w:rsidR="00B34858">
        <w:rPr>
          <w:rFonts w:ascii="Arial" w:eastAsia="Times New Roman" w:hAnsi="Arial" w:cs="Arial"/>
          <w:b/>
          <w:color w:val="44546A" w:themeColor="text2"/>
          <w:kern w:val="0"/>
          <w:sz w:val="22"/>
          <w:lang w:eastAsia="en-US"/>
        </w:rPr>
        <w:t>3</w:t>
      </w:r>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TnVtPjIwPC9SZWNOdW0+PERpc3BsYXlUZXh0PigyNSk8L0Rpc3BsYXlUZXh0PjxyZWNvcmQ+PHJl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Pr>
          <w:rFonts w:ascii="Arial" w:hAnsi="Arial" w:cs="Arial"/>
          <w:color w:val="000000" w:themeColor="text1"/>
          <w:sz w:val="22"/>
        </w:rPr>
        <w:instrText xml:space="preserve"> ADDIN EN.CITE </w:instrText>
      </w:r>
      <w:r>
        <w:rPr>
          <w:rFonts w:ascii="Arial" w:hAnsi="Arial" w:cs="Arial"/>
          <w:color w:val="000000" w:themeColor="text1"/>
          <w:sz w:val="22"/>
        </w:rPr>
        <w:fldChar w:fldCharType="begin">
          <w:fldData xml:space="preserve">PEVuZE5vdGU+PENpdGU+PEF1dGhvcj5TdW5nPC9BdXRob3I+PFllYXI+MjAxMjwvWWVhcj48UmVj
TnVtPjIwPC9SZWNOdW0+PERpc3BsYXlUZXh0PigyNSk8L0Rpc3BsYXlUZXh0PjxyZWNvcmQ+PHJl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Pr>
          <w:rFonts w:ascii="Arial" w:hAnsi="Arial" w:cs="Arial"/>
          <w:color w:val="000000" w:themeColor="text1"/>
          <w:sz w:val="22"/>
        </w:rPr>
        <w:instrText xml:space="preserve"> ADDIN EN.CITE.DATA </w:instrText>
      </w:r>
      <w:r>
        <w:rPr>
          <w:rFonts w:ascii="Arial" w:hAnsi="Arial" w:cs="Arial"/>
          <w:color w:val="000000" w:themeColor="text1"/>
          <w:sz w:val="22"/>
        </w:rPr>
      </w:r>
      <w:r>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Pr>
          <w:rFonts w:ascii="Arial" w:hAnsi="Arial" w:cs="Arial"/>
          <w:noProof/>
          <w:color w:val="000000" w:themeColor="text1"/>
          <w:sz w:val="22"/>
        </w:rPr>
        <w:t>(25)</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77777777" w:rsidR="00F52901" w:rsidRPr="003645E6" w:rsidRDefault="00F52901" w:rsidP="00F52901">
      <w:pPr>
        <w:pStyle w:val="Heading3"/>
      </w:pPr>
      <w:r w:rsidRPr="003645E6">
        <w:t>Over representing of DMCs in repeat regions and surrounding HBV integration sites</w:t>
      </w:r>
    </w:p>
    <w:p w14:paraId="236039D0" w14:textId="3B2112E6" w:rsidR="00F52901" w:rsidRPr="00393DBF" w:rsidRDefault="00F52901" w:rsidP="00F52901">
      <w:pPr>
        <w:spacing w:before="240"/>
        <w:ind w:firstLineChars="150" w:firstLine="330"/>
        <w:rPr>
          <w:rFonts w:ascii="Arial" w:hAnsi="Arial" w:cs="Arial"/>
          <w:sz w:val="22"/>
        </w:rPr>
      </w:pPr>
      <w:r w:rsidRPr="00393DBF">
        <w:rPr>
          <w:rFonts w:ascii="Arial" w:hAnsi="Arial" w:cs="Arial"/>
          <w:sz w:val="22"/>
        </w:rPr>
        <w:t>Genome feature distribution of CpGs illustrated that they tended to locate at intergenic region and repeat r</w:t>
      </w:r>
      <w:r w:rsidRPr="00393DBF">
        <w:rPr>
          <w:rFonts w:ascii="Arial" w:hAnsi="Arial" w:cs="Arial"/>
          <w:color w:val="000000" w:themeColor="text1"/>
          <w:sz w:val="22"/>
        </w:rPr>
        <w:t xml:space="preserve">egions </w:t>
      </w:r>
      <w:r w:rsidRPr="00393DBF">
        <w:rPr>
          <w:rFonts w:ascii="Arial" w:hAnsi="Arial" w:cs="Arial"/>
          <w:sz w:val="22"/>
        </w:rPr>
        <w:t>(Methods,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 xml:space="preserve">Supplementary Fig </w:t>
      </w:r>
      <w:r w:rsidR="00687B35">
        <w:rPr>
          <w:rFonts w:ascii="Arial" w:eastAsia="Times New Roman" w:hAnsi="Arial" w:cs="Arial"/>
          <w:b/>
          <w:color w:val="44546A" w:themeColor="text2"/>
          <w:kern w:val="0"/>
          <w:sz w:val="22"/>
          <w:lang w:eastAsia="en-US"/>
        </w:rPr>
        <w:t>4</w:t>
      </w:r>
      <w:r w:rsidRPr="00C32740">
        <w:rPr>
          <w:rFonts w:ascii="Arial" w:eastAsia="Times New Roman" w:hAnsi="Arial" w:cs="Arial"/>
          <w:b/>
          <w:color w:val="44546A" w:themeColor="text2"/>
          <w:kern w:val="0"/>
          <w:sz w:val="22"/>
          <w:lang w:eastAsia="en-US"/>
        </w:rPr>
        <w:t>A</w:t>
      </w:r>
      <w:r w:rsidRPr="00393DBF">
        <w:rPr>
          <w:rFonts w:ascii="Arial" w:hAnsi="Arial" w:cs="Arial"/>
          <w:sz w:val="22"/>
        </w:rPr>
        <w:t>), and CpGs in repeat regions had much higher sequencing depth in this low pass sequencing strategy than those in other regions (</w:t>
      </w:r>
      <w:r w:rsidRPr="00393DBF">
        <w:rPr>
          <w:rFonts w:ascii="Arial" w:hAnsi="Arial" w:cs="Arial"/>
          <w:color w:val="000000" w:themeColor="text1"/>
          <w:sz w:val="22"/>
        </w:rPr>
        <w:t>P &lt; 2.2</w:t>
      </w:r>
      <w:r>
        <w:rPr>
          <w:rFonts w:ascii="Arial" w:hAnsi="Arial" w:cs="Arial"/>
          <w:color w:val="000000" w:themeColor="text1"/>
          <w:sz w:val="22"/>
        </w:rPr>
        <w:t>x10</w:t>
      </w:r>
      <w:r w:rsidRPr="00C32740">
        <w:rPr>
          <w:rFonts w:ascii="Arial" w:hAnsi="Arial" w:cs="Arial"/>
          <w:color w:val="000000" w:themeColor="text1"/>
          <w:sz w:val="22"/>
          <w:vertAlign w:val="superscript"/>
        </w:rPr>
        <w:t>-16</w:t>
      </w:r>
      <w:r w:rsidRPr="00393DBF">
        <w:rPr>
          <w:rFonts w:ascii="Arial" w:hAnsi="Arial" w:cs="Arial"/>
          <w:color w:val="000000" w:themeColor="text1"/>
          <w:sz w:val="22"/>
        </w:rPr>
        <w:t xml:space="preserve">, Wilcoxon rank sum test; </w:t>
      </w:r>
      <w:r w:rsidRPr="00C32740">
        <w:rPr>
          <w:rFonts w:ascii="Arial" w:eastAsia="Times New Roman" w:hAnsi="Arial" w:cs="Arial"/>
          <w:b/>
          <w:color w:val="44546A" w:themeColor="text2"/>
          <w:kern w:val="0"/>
          <w:sz w:val="22"/>
          <w:lang w:eastAsia="en-US"/>
        </w:rPr>
        <w:lastRenderedPageBreak/>
        <w:t xml:space="preserve">Supplementary Fig </w:t>
      </w:r>
      <w:r w:rsidR="00687B35">
        <w:rPr>
          <w:rFonts w:ascii="Arial" w:eastAsia="Times New Roman" w:hAnsi="Arial" w:cs="Arial"/>
          <w:b/>
          <w:color w:val="44546A" w:themeColor="text2"/>
          <w:kern w:val="0"/>
          <w:sz w:val="22"/>
          <w:lang w:eastAsia="en-US"/>
        </w:rPr>
        <w:t>4</w:t>
      </w:r>
      <w:r w:rsidRPr="00C32740">
        <w:rPr>
          <w:rFonts w:ascii="Arial" w:eastAsia="Times New Roman" w:hAnsi="Arial" w:cs="Arial"/>
          <w:b/>
          <w:color w:val="44546A" w:themeColor="text2"/>
          <w:kern w:val="0"/>
          <w:sz w:val="22"/>
          <w:lang w:eastAsia="en-US"/>
        </w:rPr>
        <w:t>B</w:t>
      </w:r>
      <w:r w:rsidRPr="00393DBF">
        <w:rPr>
          <w:rFonts w:ascii="Arial" w:hAnsi="Arial" w:cs="Arial"/>
          <w:color w:val="000000" w:themeColor="text1"/>
          <w:sz w:val="22"/>
        </w:rPr>
        <w:t>)</w:t>
      </w:r>
      <w:r w:rsidRPr="00393DBF">
        <w:rPr>
          <w:rFonts w:ascii="Arial" w:hAnsi="Arial" w:cs="Arial"/>
          <w:sz w:val="22"/>
        </w:rPr>
        <w:t xml:space="preserve">. On average, </w:t>
      </w:r>
      <w:r w:rsidRPr="00393DBF">
        <w:rPr>
          <w:rFonts w:ascii="Arial" w:hAnsi="Arial" w:cs="Arial"/>
          <w:color w:val="000000" w:themeColor="text1"/>
          <w:sz w:val="22"/>
        </w:rPr>
        <w:t>64% of all these Cp</w:t>
      </w:r>
      <w:r w:rsidRPr="00393DBF">
        <w:rPr>
          <w:rFonts w:ascii="Arial" w:hAnsi="Arial" w:cs="Arial"/>
          <w:sz w:val="22"/>
        </w:rPr>
        <w:t xml:space="preserve">Gs were in the repeat regions </w:t>
      </w:r>
      <w:r w:rsidRPr="00393DBF">
        <w:rPr>
          <w:rFonts w:ascii="Arial" w:hAnsi="Arial" w:cs="Arial"/>
          <w:color w:val="000000" w:themeColor="text1"/>
          <w:sz w:val="22"/>
        </w:rPr>
        <w:t>(</w:t>
      </w:r>
      <w:r w:rsidRPr="00C32740">
        <w:rPr>
          <w:rFonts w:ascii="Arial" w:hAnsi="Arial" w:cs="Arial"/>
          <w:b/>
          <w:color w:val="1F4E79" w:themeColor="accent1" w:themeShade="80"/>
          <w:sz w:val="22"/>
        </w:rPr>
        <w:t xml:space="preserve">Supplementary Fig </w:t>
      </w:r>
      <w:r w:rsidR="00687B35">
        <w:rPr>
          <w:rFonts w:ascii="Arial" w:hAnsi="Arial" w:cs="Arial"/>
          <w:b/>
          <w:color w:val="1F4E79" w:themeColor="accent1" w:themeShade="80"/>
          <w:sz w:val="22"/>
        </w:rPr>
        <w:t>4</w:t>
      </w:r>
      <w:r w:rsidRPr="00C32740">
        <w:rPr>
          <w:rFonts w:ascii="Arial" w:hAnsi="Arial" w:cs="Arial"/>
          <w:b/>
          <w:color w:val="1F4E79" w:themeColor="accent1" w:themeShade="80"/>
          <w:sz w:val="22"/>
        </w:rPr>
        <w:t>C</w:t>
      </w:r>
      <w:r w:rsidRPr="00393DBF">
        <w:rPr>
          <w:rFonts w:ascii="Arial" w:hAnsi="Arial" w:cs="Arial"/>
          <w:color w:val="000000" w:themeColor="text1"/>
          <w:sz w:val="22"/>
        </w:rPr>
        <w:t>), and this percentage varied from 49% to 87% among individuals.</w:t>
      </w:r>
      <w:r w:rsidRPr="00393DBF">
        <w:rPr>
          <w:rFonts w:ascii="Arial" w:hAnsi="Arial" w:cs="Arial"/>
          <w:sz w:val="22"/>
        </w:rPr>
        <w:t xml:space="preserve"> Differential methylation analysis required the CpG sites having sequencing reads over 5 in all individual (</w:t>
      </w:r>
      <w:r w:rsidRPr="00C32740">
        <w:rPr>
          <w:rFonts w:ascii="Arial" w:eastAsia="Times New Roman" w:hAnsi="Arial" w:cs="Arial"/>
          <w:b/>
          <w:color w:val="44546A" w:themeColor="text2"/>
          <w:kern w:val="0"/>
          <w:sz w:val="22"/>
          <w:lang w:eastAsia="en-US"/>
        </w:rPr>
        <w:t>Method</w:t>
      </w:r>
      <w:r w:rsidRPr="00393DBF">
        <w:rPr>
          <w:rFonts w:ascii="Arial" w:hAnsi="Arial" w:cs="Arial"/>
          <w:sz w:val="22"/>
        </w:rPr>
        <w:t xml:space="preserve">), and qualified CpG were over represented in repeat regions. Finally, </w:t>
      </w:r>
      <w:r w:rsidRPr="00393DBF">
        <w:rPr>
          <w:rFonts w:ascii="Arial" w:hAnsi="Arial" w:cs="Arial"/>
          <w:color w:val="000000" w:themeColor="text1"/>
          <w:sz w:val="22"/>
        </w:rPr>
        <w:t>91% of DM</w:t>
      </w:r>
      <w:r w:rsidRPr="00393DBF">
        <w:rPr>
          <w:rFonts w:ascii="Arial" w:hAnsi="Arial" w:cs="Arial"/>
          <w:sz w:val="22"/>
        </w:rPr>
        <w:t>Cs of advanced HCC patients located within repeat regions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xml:space="preserve">). Considering repeat region is a known feature of HBV integration sites </w:t>
      </w:r>
      <w:r w:rsidRPr="00393DBF">
        <w:rPr>
          <w:rFonts w:ascii="Arial" w:hAnsi="Arial" w:cs="Arial"/>
          <w:color w:val="000000" w:themeColor="text1"/>
          <w:sz w:val="22"/>
        </w:rPr>
        <w:fldChar w:fldCharType="begin">
          <w:fldData xml:space="preserve">PEVuZE5vdGU+PENpdGU+PEF1dGhvcj5UdTwvQXV0aG9yPjxZZWFyPjIwMTc8L1llYXI+PFJlY051
bT4yOTwvUmVjTnVtPjxEaXNwbGF5VGV4dD4oMjYsIDI3KTwvRGlzcGxheVRleHQ+PHJlY29yZD48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Pr>
          <w:rFonts w:ascii="Arial" w:hAnsi="Arial" w:cs="Arial"/>
          <w:color w:val="000000" w:themeColor="text1"/>
          <w:sz w:val="22"/>
        </w:rPr>
        <w:instrText xml:space="preserve"> ADDIN EN.CITE </w:instrText>
      </w:r>
      <w:r>
        <w:rPr>
          <w:rFonts w:ascii="Arial" w:hAnsi="Arial" w:cs="Arial"/>
          <w:color w:val="000000" w:themeColor="text1"/>
          <w:sz w:val="22"/>
        </w:rPr>
        <w:fldChar w:fldCharType="begin">
          <w:fldData xml:space="preserve">PEVuZE5vdGU+PENpdGU+PEF1dGhvcj5UdTwvQXV0aG9yPjxZZWFyPjIwMTc8L1llYXI+PFJlY051
bT4yOTwvUmVjTnVtPjxEaXNwbGF5VGV4dD4oMjYsIDI3KTwvRGlzcGxheVRleHQ+PHJlY29yZD48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Pr>
          <w:rFonts w:ascii="Arial" w:hAnsi="Arial" w:cs="Arial"/>
          <w:color w:val="000000" w:themeColor="text1"/>
          <w:sz w:val="22"/>
        </w:rPr>
        <w:instrText xml:space="preserve"> ADDIN EN.CITE.DATA </w:instrText>
      </w:r>
      <w:r>
        <w:rPr>
          <w:rFonts w:ascii="Arial" w:hAnsi="Arial" w:cs="Arial"/>
          <w:color w:val="000000" w:themeColor="text1"/>
          <w:sz w:val="22"/>
        </w:rPr>
      </w:r>
      <w:r>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Pr>
          <w:rFonts w:ascii="Arial" w:hAnsi="Arial" w:cs="Arial"/>
          <w:noProof/>
          <w:color w:val="000000" w:themeColor="text1"/>
          <w:sz w:val="22"/>
        </w:rPr>
        <w:t>(26, 27)</w:t>
      </w:r>
      <w:r w:rsidRPr="00393DBF">
        <w:rPr>
          <w:rFonts w:ascii="Arial" w:hAnsi="Arial" w:cs="Arial"/>
          <w:color w:val="000000" w:themeColor="text1"/>
          <w:sz w:val="22"/>
        </w:rPr>
        <w:fldChar w:fldCharType="end"/>
      </w:r>
      <w:r w:rsidRPr="00393DBF">
        <w:rPr>
          <w:rFonts w:ascii="Arial" w:hAnsi="Arial" w:cs="Arial"/>
          <w:sz w:val="22"/>
        </w:rPr>
        <w:t xml:space="preserve">, we subsequently analyzed the location of DMCs relative to reported HBV integration sites </w:t>
      </w:r>
      <w:r w:rsidRPr="00393DBF">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Pr>
          <w:rFonts w:ascii="Arial" w:hAnsi="Arial" w:cs="Arial"/>
          <w:noProof/>
          <w:sz w:val="22"/>
        </w:rPr>
        <w:t>(25, 28-33)</w:t>
      </w:r>
      <w:r w:rsidRPr="00393DBF">
        <w:rPr>
          <w:rFonts w:ascii="Arial" w:hAnsi="Arial" w:cs="Arial"/>
          <w:sz w:val="22"/>
        </w:rPr>
        <w:fldChar w:fldCharType="end"/>
      </w:r>
      <w:r w:rsidRPr="00393DBF">
        <w:rPr>
          <w:rFonts w:ascii="Arial" w:hAnsi="Arial" w:cs="Arial"/>
          <w:sz w:val="22"/>
        </w:rPr>
        <w:t xml:space="preserve">. Among </w:t>
      </w:r>
      <w:r w:rsidRPr="00393DBF">
        <w:rPr>
          <w:rFonts w:ascii="Arial" w:hAnsi="Arial" w:cs="Arial"/>
          <w:color w:val="000000" w:themeColor="text1"/>
          <w:sz w:val="22"/>
        </w:rPr>
        <w:t>1</w:t>
      </w:r>
      <w:r>
        <w:rPr>
          <w:rFonts w:ascii="Arial" w:hAnsi="Arial" w:cs="Arial"/>
          <w:color w:val="000000" w:themeColor="text1"/>
          <w:sz w:val="22"/>
        </w:rPr>
        <w:t>,</w:t>
      </w:r>
      <w:r w:rsidRPr="00393DBF">
        <w:rPr>
          <w:rFonts w:ascii="Arial" w:hAnsi="Arial" w:cs="Arial"/>
          <w:color w:val="000000" w:themeColor="text1"/>
          <w:sz w:val="22"/>
        </w:rPr>
        <w:t>841</w:t>
      </w:r>
      <w:r w:rsidRPr="00393DBF">
        <w:rPr>
          <w:rFonts w:ascii="Arial" w:hAnsi="Arial" w:cs="Arial"/>
          <w:sz w:val="22"/>
        </w:rPr>
        <w:t xml:space="preserve"> DMCs in advanced HCC patients, twenty completely overlapped with the HBV integration sites, including two in</w:t>
      </w:r>
      <w:r w:rsidRPr="00393DBF">
        <w:rPr>
          <w:rFonts w:ascii="Arial" w:hAnsi="Arial" w:cs="Arial"/>
          <w:i/>
          <w:sz w:val="22"/>
        </w:rPr>
        <w:t xml:space="preserve"> SENP5 </w:t>
      </w:r>
      <w:r w:rsidRPr="00393DBF">
        <w:rPr>
          <w:rFonts w:ascii="Arial" w:hAnsi="Arial" w:cs="Arial"/>
          <w:sz w:val="22"/>
        </w:rPr>
        <w:t>(</w:t>
      </w:r>
      <w:r w:rsidRPr="00C32740">
        <w:rPr>
          <w:rFonts w:ascii="Arial" w:eastAsia="Times New Roman" w:hAnsi="Arial" w:cs="Arial"/>
          <w:b/>
          <w:color w:val="44546A" w:themeColor="text2"/>
          <w:kern w:val="0"/>
          <w:sz w:val="22"/>
          <w:lang w:eastAsia="en-US"/>
        </w:rPr>
        <w:t>Supplementary Table 8</w:t>
      </w:r>
      <w:r w:rsidRPr="00393DBF">
        <w:rPr>
          <w:rFonts w:ascii="Arial" w:hAnsi="Arial" w:cs="Arial"/>
          <w:sz w:val="22"/>
        </w:rPr>
        <w:t>). Meanwhile, 36% of DMCs located within 100bp region either upstream or downstream of integration sites, and 95.1% of DMCs within 5K regions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Overall, these DMCs were more significantly enriched in HBV integration sites compared with promoter and gene body regio</w:t>
      </w:r>
      <w:r w:rsidRPr="00393DBF">
        <w:rPr>
          <w:rFonts w:ascii="Arial" w:hAnsi="Arial" w:cs="Arial"/>
          <w:color w:val="000000" w:themeColor="text1"/>
          <w:sz w:val="22"/>
        </w:rPr>
        <w:t>ns (</w:t>
      </w:r>
      <w:r w:rsidRPr="00C32740">
        <w:rPr>
          <w:rFonts w:ascii="Arial" w:eastAsia="Times New Roman" w:hAnsi="Arial" w:cs="Arial"/>
          <w:b/>
          <w:color w:val="44546A" w:themeColor="text2"/>
          <w:kern w:val="0"/>
          <w:sz w:val="22"/>
          <w:lang w:eastAsia="en-US"/>
        </w:rPr>
        <w:t>Fig 4B</w:t>
      </w:r>
      <w:r w:rsidRPr="00393DBF">
        <w:rPr>
          <w:rFonts w:ascii="Arial" w:hAnsi="Arial" w:cs="Arial"/>
          <w:color w:val="000000" w:themeColor="text1"/>
          <w:sz w:val="22"/>
        </w:rPr>
        <w:t>).</w:t>
      </w:r>
      <w:r w:rsidRPr="00393DBF">
        <w:rPr>
          <w:rFonts w:ascii="Arial" w:hAnsi="Arial" w:cs="Arial"/>
          <w:sz w:val="22"/>
        </w:rPr>
        <w:t xml:space="preserve"> </w:t>
      </w:r>
    </w:p>
    <w:p w14:paraId="3BFE39FB" w14:textId="5BA7FE0C" w:rsidR="00D84D7F" w:rsidRPr="00393DBF" w:rsidRDefault="00F52901" w:rsidP="000818AC">
      <w:pPr>
        <w:spacing w:before="240"/>
        <w:rPr>
          <w:rFonts w:ascii="Arial" w:hAnsi="Arial" w:cs="Arial"/>
          <w:sz w:val="22"/>
        </w:rPr>
      </w:pPr>
      <w:r>
        <w:rPr>
          <w:rFonts w:ascii="Arial" w:hAnsi="Arial" w:cs="Arial"/>
          <w:sz w:val="22"/>
        </w:rPr>
        <w:t xml:space="preserve">In order to evaluate whether </w:t>
      </w:r>
      <w:r w:rsidRPr="00393DBF">
        <w:rPr>
          <w:rFonts w:ascii="Arial" w:hAnsi="Arial" w:cs="Arial"/>
          <w:sz w:val="22"/>
        </w:rPr>
        <w:t xml:space="preserve">methylation levels of CpGs near HBV integration sites could mirror the hypo-methylation statutes of cfDNA from HCC patients. We analyzed CpGs with depth over 5 in all the 54 samples that within the 100 bp upstream or downstream of HBV integration sites and calculated the percentage of hypo-CpGs. </w:t>
      </w:r>
      <w:r>
        <w:rPr>
          <w:rFonts w:ascii="Arial" w:hAnsi="Arial" w:cs="Arial"/>
          <w:sz w:val="22"/>
        </w:rPr>
        <w:t>We found t</w:t>
      </w:r>
      <w:r w:rsidRPr="00393DBF">
        <w:rPr>
          <w:rFonts w:ascii="Arial" w:hAnsi="Arial" w:cs="Arial"/>
          <w:sz w:val="22"/>
        </w:rPr>
        <w:t>hese CpGs were significantly hypo-methylated in advanced HCC patients, with 53% to 59% of CpGs were hypo</w:t>
      </w:r>
      <w:r>
        <w:rPr>
          <w:rFonts w:ascii="Arial" w:hAnsi="Arial" w:cs="Arial"/>
          <w:sz w:val="22"/>
        </w:rPr>
        <w:t>-DMCs</w:t>
      </w:r>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Then</w:t>
      </w:r>
      <w:r w:rsidRPr="00393DBF">
        <w:rPr>
          <w:rFonts w:ascii="Arial" w:hAnsi="Arial" w:cs="Arial"/>
          <w:sz w:val="22"/>
        </w:rPr>
        <w:t>, we incorporated all the CpGs in each samples and calculated the average methylation level of the CpGs within the 100bp of the reported HBV integration sites (</w:t>
      </w:r>
      <w:r w:rsidRPr="003A42E7">
        <w:rPr>
          <w:rFonts w:ascii="Arial" w:eastAsia="Times New Roman" w:hAnsi="Arial" w:cs="Arial"/>
          <w:b/>
          <w:color w:val="44546A" w:themeColor="text2"/>
          <w:kern w:val="0"/>
          <w:sz w:val="22"/>
          <w:lang w:eastAsia="en-US"/>
        </w:rPr>
        <w:t>Supplementary Table 2)</w:t>
      </w:r>
      <w:r w:rsidRPr="00393DBF">
        <w:rPr>
          <w:rFonts w:ascii="Arial" w:hAnsi="Arial" w:cs="Arial"/>
          <w:sz w:val="22"/>
        </w:rPr>
        <w:t>, and the advanced HCC patients still showed significantly hypo-methyla</w:t>
      </w:r>
      <w:r w:rsidRPr="00393DBF">
        <w:rPr>
          <w:rFonts w:ascii="Arial" w:hAnsi="Arial" w:cs="Arial"/>
          <w:color w:val="000000" w:themeColor="text1"/>
          <w:sz w:val="22"/>
        </w:rPr>
        <w:t xml:space="preserve">tion level (&lt;48.4%; </w:t>
      </w:r>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value was relatively higher, from 66.5% to 71%. </w:t>
      </w:r>
      <w:commentRangeStart w:id="42"/>
      <w:commentRangeStart w:id="43"/>
      <w:r w:rsidRPr="00393DBF">
        <w:rPr>
          <w:rFonts w:ascii="Arial" w:hAnsi="Arial" w:cs="Arial"/>
          <w:color w:val="000000" w:themeColor="text1"/>
          <w:sz w:val="22"/>
        </w:rPr>
        <w:t xml:space="preserve">We adopted </w:t>
      </w:r>
      <w:r w:rsidRPr="003A42E7">
        <w:rPr>
          <w:rFonts w:ascii="Arial" w:hAnsi="Arial" w:cs="Arial"/>
          <w:color w:val="000000" w:themeColor="text1"/>
          <w:sz w:val="22"/>
          <w:highlight w:val="yellow"/>
        </w:rPr>
        <w:t>the median of early stage HCC patients</w:t>
      </w:r>
      <w:r w:rsidRPr="00393DBF">
        <w:rPr>
          <w:rFonts w:ascii="Arial" w:hAnsi="Arial" w:cs="Arial"/>
          <w:color w:val="000000" w:themeColor="text1"/>
          <w:sz w:val="22"/>
        </w:rPr>
        <w:t xml:space="preserve"> (68.83%) as a cutoff for the detection</w:t>
      </w:r>
      <w:commentRangeEnd w:id="42"/>
      <w:r>
        <w:rPr>
          <w:rStyle w:val="CommentReference"/>
        </w:rPr>
        <w:commentReference w:id="42"/>
      </w:r>
      <w:commentRangeEnd w:id="43"/>
      <w:r w:rsidR="003A42E7">
        <w:rPr>
          <w:rStyle w:val="CommentReference"/>
        </w:rPr>
        <w:commentReference w:id="43"/>
      </w:r>
      <w:r w:rsidRPr="00393DBF">
        <w:rPr>
          <w:rFonts w:ascii="Arial" w:hAnsi="Arial" w:cs="Arial"/>
          <w:color w:val="000000" w:themeColor="text1"/>
          <w:sz w:val="22"/>
        </w:rPr>
        <w:t xml:space="preserve">. </w:t>
      </w:r>
      <w:r w:rsidRPr="00393DBF">
        <w:rPr>
          <w:rFonts w:ascii="Arial" w:hAnsi="Arial" w:cs="Arial"/>
          <w:sz w:val="22"/>
        </w:rPr>
        <w:t xml:space="preserve">Moreover, four patients with hepatitis or cirrhosis (P2, P14, P18, P19) showed slightly hypo-methylated with these sites. One hepatitis patient, P14 had the average methylation level at 67.4%, with abnormal AFP level (141.9 ng/ml; </w:t>
      </w:r>
      <w:r w:rsidRPr="003A42E7">
        <w:rPr>
          <w:rFonts w:ascii="Arial" w:eastAsia="Times New Roman" w:hAnsi="Arial" w:cs="Arial"/>
          <w:b/>
          <w:color w:val="44546A" w:themeColor="text2"/>
          <w:kern w:val="0"/>
          <w:sz w:val="22"/>
          <w:lang w:eastAsia="en-US"/>
        </w:rPr>
        <w:t>Table 2</w:t>
      </w:r>
      <w:r w:rsidRPr="00393DBF">
        <w:rPr>
          <w:rFonts w:ascii="Arial" w:hAnsi="Arial" w:cs="Arial"/>
          <w:sz w:val="22"/>
        </w:rPr>
        <w:t>) and this patient was diagnosed with HCC later. Patient P19 was diagnosed as alcoholic cirrhosis, with the transaminase indicator and jaundice mildly abnormal at each of the follow-up time point. For patient P2 with chronic hepatitis and P18 with nash-related cirrhosis, both of them had no abnormal measurements observed and haven’t had tumor detecte</w:t>
      </w:r>
      <w:r w:rsidRPr="003A42E7">
        <w:rPr>
          <w:rFonts w:ascii="Arial" w:hAnsi="Arial" w:cs="Arial"/>
          <w:sz w:val="22"/>
        </w:rPr>
        <w:t>d yet. Our results indicate hypomethylation in HBV in</w:t>
      </w:r>
      <w:r w:rsidR="00687B35" w:rsidRPr="003A42E7">
        <w:rPr>
          <w:rFonts w:ascii="Arial" w:hAnsi="Arial" w:cs="Arial"/>
          <w:sz w:val="22"/>
        </w:rPr>
        <w:t>t</w:t>
      </w:r>
      <w:r w:rsidRPr="003A42E7">
        <w:rPr>
          <w:rFonts w:ascii="Arial" w:hAnsi="Arial" w:cs="Arial"/>
          <w:sz w:val="22"/>
        </w:rPr>
        <w:t>e</w:t>
      </w:r>
      <w:r w:rsidR="00687B35" w:rsidRPr="003A42E7">
        <w:rPr>
          <w:rFonts w:ascii="Arial" w:hAnsi="Arial" w:cs="Arial"/>
          <w:sz w:val="22"/>
        </w:rPr>
        <w:t>g</w:t>
      </w:r>
      <w:r w:rsidRPr="003A42E7">
        <w:rPr>
          <w:rFonts w:ascii="Arial" w:hAnsi="Arial" w:cs="Arial"/>
          <w:sz w:val="22"/>
        </w:rPr>
        <w:t>ration regions could be a potential biomarkers to evaluate the risk of the transformation from hepatitis and cirrhosis to HCC</w:t>
      </w:r>
      <w:ins w:id="44" w:author="Ramsey" w:date="2019-03-23T15:12:00Z">
        <w:r w:rsidR="0022049F">
          <w:rPr>
            <w:rFonts w:ascii="Arial" w:hAnsi="Arial" w:cs="Arial"/>
            <w:sz w:val="22"/>
          </w:rPr>
          <w:t xml:space="preserve"> in patients with chronic hepatitis B</w:t>
        </w:r>
      </w:ins>
      <w:r w:rsidRPr="003A42E7">
        <w:rPr>
          <w:rFonts w:ascii="Arial" w:hAnsi="Arial" w:cs="Arial"/>
          <w:sz w:val="22"/>
        </w:rPr>
        <w:t>.</w:t>
      </w:r>
    </w:p>
    <w:p w14:paraId="0E30EBCF" w14:textId="14BC05BC" w:rsidR="00B57C3B" w:rsidRDefault="00A427E7" w:rsidP="00524AA8">
      <w:pPr>
        <w:pStyle w:val="Heading2"/>
        <w:spacing w:line="276" w:lineRule="auto"/>
      </w:pPr>
      <w:r w:rsidRPr="000818AC">
        <w:rPr>
          <w:rFonts w:ascii="Arial" w:eastAsia="Arial" w:hAnsi="Arial" w:cs="Arial"/>
          <w:color w:val="000000" w:themeColor="text1"/>
          <w:sz w:val="22"/>
          <w:szCs w:val="22"/>
        </w:rPr>
        <w:t>Discussion</w:t>
      </w:r>
    </w:p>
    <w:p w14:paraId="11E851AC" w14:textId="7A30BA7E" w:rsidR="00295849" w:rsidRDefault="00B57C3B" w:rsidP="000818AC">
      <w:pPr>
        <w:widowControl/>
        <w:spacing w:before="240"/>
        <w:rPr>
          <w:rFonts w:ascii="Arial" w:eastAsia="SimSun" w:hAnsi="Arial" w:cs="Arial"/>
          <w:sz w:val="22"/>
        </w:rPr>
      </w:pPr>
      <w:ins w:id="45" w:author="Ramsey" w:date="2019-03-24T09:23:00Z">
        <w:r>
          <w:rPr>
            <w:rFonts w:ascii="Arial" w:eastAsia="SimSun" w:hAnsi="Arial" w:cs="Arial"/>
            <w:sz w:val="22"/>
          </w:rPr>
          <w:t>Chronic hepatitis B is a major cause of HCC worldwide.</w:t>
        </w:r>
      </w:ins>
      <w:ins w:id="46" w:author="zhk1990119@126.com" w:date="2019-03-27T10:35:00Z">
        <w:r w:rsidR="000D7152">
          <w:rPr>
            <w:rFonts w:ascii="Arial" w:eastAsia="SimSun" w:hAnsi="Arial" w:cs="Arial"/>
            <w:sz w:val="22"/>
          </w:rPr>
          <w:t xml:space="preserve"> </w:t>
        </w:r>
      </w:ins>
      <w:ins w:id="47" w:author="Ramsey" w:date="2019-03-24T09:23:00Z">
        <w:r>
          <w:rPr>
            <w:rFonts w:ascii="Arial" w:eastAsia="SimSun" w:hAnsi="Arial" w:cs="Arial"/>
            <w:sz w:val="22"/>
          </w:rPr>
          <w:t xml:space="preserve">Professional societies recommend HCC surveillance in patients </w:t>
        </w:r>
      </w:ins>
      <w:ins w:id="48" w:author="Ramsey" w:date="2019-03-24T09:24:00Z">
        <w:r>
          <w:rPr>
            <w:rFonts w:ascii="Arial" w:eastAsia="SimSun" w:hAnsi="Arial" w:cs="Arial"/>
            <w:sz w:val="22"/>
          </w:rPr>
          <w:t>with CHB with abdominal imaging (usually ultrasound) with or without alfa</w:t>
        </w:r>
      </w:ins>
      <w:ins w:id="49" w:author="Ramsey" w:date="2019-03-24T09:27:00Z">
        <w:r>
          <w:rPr>
            <w:rFonts w:ascii="Arial" w:eastAsia="SimSun" w:hAnsi="Arial" w:cs="Arial"/>
            <w:sz w:val="22"/>
          </w:rPr>
          <w:t>-</w:t>
        </w:r>
      </w:ins>
      <w:ins w:id="50" w:author="Ramsey" w:date="2019-03-24T09:24:00Z">
        <w:r>
          <w:rPr>
            <w:rFonts w:ascii="Arial" w:eastAsia="SimSun" w:hAnsi="Arial" w:cs="Arial"/>
            <w:sz w:val="22"/>
          </w:rPr>
          <w:t>fetoprotein</w:t>
        </w:r>
      </w:ins>
      <w:ins w:id="51" w:author="Ramsey" w:date="2019-03-24T09:26:00Z">
        <w:r>
          <w:rPr>
            <w:rFonts w:ascii="Arial" w:eastAsia="SimSun" w:hAnsi="Arial" w:cs="Arial"/>
            <w:sz w:val="22"/>
          </w:rPr>
          <w:t xml:space="preserve"> every 6 months</w:t>
        </w:r>
      </w:ins>
      <w:ins w:id="52" w:author="Ramsey" w:date="2019-03-24T09:24:00Z">
        <w:r>
          <w:rPr>
            <w:rFonts w:ascii="Arial" w:eastAsia="SimSun" w:hAnsi="Arial" w:cs="Arial"/>
            <w:sz w:val="22"/>
          </w:rPr>
          <w:t>.</w:t>
        </w:r>
      </w:ins>
      <w:ins w:id="53" w:author="zhk1990119@126.com" w:date="2019-03-27T10:37:00Z">
        <w:r w:rsidR="000D7152">
          <w:rPr>
            <w:rFonts w:ascii="Arial" w:eastAsia="SimSun" w:hAnsi="Arial" w:cs="Arial"/>
            <w:sz w:val="22"/>
          </w:rPr>
          <w:t xml:space="preserve"> </w:t>
        </w:r>
      </w:ins>
      <w:ins w:id="54" w:author="Ramsey" w:date="2019-03-24T09:25:00Z">
        <w:r>
          <w:rPr>
            <w:rFonts w:ascii="Arial" w:eastAsia="SimSun" w:hAnsi="Arial" w:cs="Arial"/>
            <w:sz w:val="22"/>
          </w:rPr>
          <w:t>T</w:t>
        </w:r>
      </w:ins>
      <w:ins w:id="55" w:author="Ramsey" w:date="2019-03-24T09:26:00Z">
        <w:r>
          <w:rPr>
            <w:rFonts w:ascii="Arial" w:eastAsia="SimSun" w:hAnsi="Arial" w:cs="Arial"/>
            <w:sz w:val="22"/>
          </w:rPr>
          <w:t>he goal is to diagnosis HCC at early stage which is curable</w:t>
        </w:r>
      </w:ins>
      <w:ins w:id="56" w:author="Ramsey" w:date="2019-03-24T09:29:00Z">
        <w:r>
          <w:rPr>
            <w:rFonts w:ascii="Arial" w:eastAsia="SimSun" w:hAnsi="Arial" w:cs="Arial"/>
            <w:sz w:val="22"/>
          </w:rPr>
          <w:t xml:space="preserve">. Unfortunately alfa-fetoprotein is </w:t>
        </w:r>
        <w:r w:rsidR="00764EE6">
          <w:rPr>
            <w:rFonts w:ascii="Arial" w:eastAsia="SimSun" w:hAnsi="Arial" w:cs="Arial"/>
            <w:sz w:val="22"/>
          </w:rPr>
          <w:t>neith</w:t>
        </w:r>
      </w:ins>
      <w:ins w:id="57" w:author="Ramsey" w:date="2019-03-24T09:30:00Z">
        <w:r w:rsidR="00764EE6">
          <w:rPr>
            <w:rFonts w:ascii="Arial" w:eastAsia="SimSun" w:hAnsi="Arial" w:cs="Arial"/>
            <w:sz w:val="22"/>
          </w:rPr>
          <w:t>e</w:t>
        </w:r>
      </w:ins>
      <w:ins w:id="58" w:author="Ramsey" w:date="2019-03-24T09:29:00Z">
        <w:r w:rsidR="00764EE6">
          <w:rPr>
            <w:rFonts w:ascii="Arial" w:eastAsia="SimSun" w:hAnsi="Arial" w:cs="Arial"/>
            <w:sz w:val="22"/>
          </w:rPr>
          <w:t xml:space="preserve">r sensitive </w:t>
        </w:r>
      </w:ins>
      <w:ins w:id="59" w:author="Ramsey" w:date="2019-03-24T09:30:00Z">
        <w:r w:rsidR="00764EE6">
          <w:rPr>
            <w:rFonts w:ascii="Arial" w:eastAsia="SimSun" w:hAnsi="Arial" w:cs="Arial"/>
            <w:sz w:val="22"/>
          </w:rPr>
          <w:t xml:space="preserve">nor specific, and there is a great need for a new </w:t>
        </w:r>
      </w:ins>
      <w:ins w:id="60" w:author="Ramsey" w:date="2019-03-24T09:31:00Z">
        <w:r w:rsidR="00764EE6">
          <w:rPr>
            <w:rFonts w:ascii="Arial" w:eastAsia="SimSun" w:hAnsi="Arial" w:cs="Arial"/>
            <w:sz w:val="22"/>
          </w:rPr>
          <w:t xml:space="preserve">non-invasive </w:t>
        </w:r>
      </w:ins>
      <w:ins w:id="61" w:author="Ramsey" w:date="2019-03-24T09:30:00Z">
        <w:r w:rsidR="00764EE6">
          <w:rPr>
            <w:rFonts w:ascii="Arial" w:eastAsia="SimSun" w:hAnsi="Arial" w:cs="Arial"/>
            <w:sz w:val="22"/>
          </w:rPr>
          <w:t>diagnostic test</w:t>
        </w:r>
      </w:ins>
      <w:ins w:id="62" w:author="Ramsey" w:date="2019-03-24T09:32:00Z">
        <w:r w:rsidR="00764EE6">
          <w:rPr>
            <w:rFonts w:ascii="Arial" w:eastAsia="SimSun" w:hAnsi="Arial" w:cs="Arial"/>
            <w:sz w:val="22"/>
          </w:rPr>
          <w:t xml:space="preserve"> such </w:t>
        </w:r>
        <w:commentRangeStart w:id="63"/>
        <w:commentRangeStart w:id="64"/>
        <w:r w:rsidR="00764EE6">
          <w:rPr>
            <w:rFonts w:ascii="Arial" w:eastAsia="SimSun" w:hAnsi="Arial" w:cs="Arial"/>
            <w:sz w:val="22"/>
          </w:rPr>
          <w:t>as liquid biopsy</w:t>
        </w:r>
      </w:ins>
      <w:ins w:id="65" w:author="Ramsey" w:date="2019-03-24T09:33:00Z">
        <w:r w:rsidR="00764EE6">
          <w:rPr>
            <w:rFonts w:ascii="Arial" w:eastAsia="SimSun" w:hAnsi="Arial" w:cs="Arial"/>
            <w:sz w:val="22"/>
          </w:rPr>
          <w:t xml:space="preserve"> for circulating tumor cell</w:t>
        </w:r>
        <w:commentRangeEnd w:id="63"/>
        <w:r w:rsidR="00764EE6">
          <w:rPr>
            <w:rStyle w:val="CommentReference"/>
          </w:rPr>
          <w:commentReference w:id="63"/>
        </w:r>
      </w:ins>
      <w:commentRangeEnd w:id="64"/>
      <w:r w:rsidR="004E149A">
        <w:rPr>
          <w:rStyle w:val="CommentReference"/>
        </w:rPr>
        <w:commentReference w:id="64"/>
      </w:r>
      <w:r w:rsidR="004747D9">
        <w:rPr>
          <w:rFonts w:ascii="Arial" w:eastAsia="SimSun" w:hAnsi="Arial" w:cs="Arial"/>
          <w:sz w:val="22"/>
        </w:rPr>
        <w:fldChar w:fldCharType="begin"/>
      </w:r>
      <w:r w:rsidR="004747D9">
        <w:rPr>
          <w:rFonts w:ascii="Arial" w:eastAsia="SimSun" w:hAnsi="Arial" w:cs="Arial"/>
          <w:sz w:val="22"/>
        </w:rPr>
        <w:instrText xml:space="preserve"> ADDIN EN.CITE &lt;EndNote&gt;&lt;Cite&gt;&lt;Author&gt;Palmirotta&lt;/Author&gt;&lt;Year&gt;2018&lt;/Year&gt;&lt;RecNum&gt;46&lt;/RecNum&gt;&lt;DisplayText&gt;(34)&lt;/DisplayText&gt;&lt;record&gt;&lt;rec-number&gt;46&lt;/rec-number&gt;&lt;foreign-keys&gt;&lt;key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4747D9">
        <w:rPr>
          <w:rFonts w:ascii="Arial" w:eastAsia="SimSun" w:hAnsi="Arial" w:cs="Arial"/>
          <w:sz w:val="22"/>
        </w:rPr>
        <w:fldChar w:fldCharType="separate"/>
      </w:r>
      <w:r w:rsidR="004747D9">
        <w:rPr>
          <w:rFonts w:ascii="Arial" w:eastAsia="SimSun" w:hAnsi="Arial" w:cs="Arial"/>
          <w:noProof/>
          <w:sz w:val="22"/>
        </w:rPr>
        <w:t>(34)</w:t>
      </w:r>
      <w:r w:rsidR="004747D9">
        <w:rPr>
          <w:rFonts w:ascii="Arial" w:eastAsia="SimSun" w:hAnsi="Arial" w:cs="Arial"/>
          <w:sz w:val="22"/>
        </w:rPr>
        <w:fldChar w:fldCharType="end"/>
      </w:r>
      <w:ins w:id="66" w:author="Ramsey" w:date="2019-03-24T09:32:00Z">
        <w:r w:rsidR="00764EE6">
          <w:rPr>
            <w:rFonts w:ascii="Arial" w:eastAsia="SimSun" w:hAnsi="Arial" w:cs="Arial"/>
            <w:sz w:val="22"/>
          </w:rPr>
          <w:t>.</w:t>
        </w:r>
      </w:ins>
      <w:ins w:id="67" w:author="zhk1990119@126.com" w:date="2019-03-27T10:37:00Z">
        <w:r w:rsidR="000D7152">
          <w:rPr>
            <w:rFonts w:ascii="Arial" w:eastAsia="SimSun" w:hAnsi="Arial" w:cs="Arial"/>
            <w:sz w:val="22"/>
          </w:rPr>
          <w:t xml:space="preserve"> </w:t>
        </w:r>
      </w:ins>
      <w:r w:rsidR="00A427E7" w:rsidRPr="00393DBF">
        <w:rPr>
          <w:rFonts w:ascii="Arial" w:eastAsia="SimSun" w:hAnsi="Arial" w:cs="Arial"/>
          <w:sz w:val="22"/>
        </w:rPr>
        <w:t>Although WGBS of cell-free DNA has been proved effective for cancer detection, the cost of cfDNA WGBS in cancer patients is one of challenges</w:t>
      </w:r>
      <w:r w:rsidR="004C5753" w:rsidRPr="00393DBF">
        <w:rPr>
          <w:rFonts w:ascii="Arial" w:eastAsia="SimSun" w:hAnsi="Arial" w:cs="Arial"/>
          <w:sz w:val="22"/>
        </w:rPr>
        <w:t xml:space="preserve"> for wide application</w:t>
      </w:r>
      <w:r w:rsidR="00A427E7" w:rsidRPr="00393DBF">
        <w:rPr>
          <w:rFonts w:ascii="Arial" w:eastAsia="SimSun" w:hAnsi="Arial" w:cs="Arial"/>
          <w:sz w:val="22"/>
        </w:rPr>
        <w:t xml:space="preserve">. We explored the cfDNA methylome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00A427E7"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00A427E7"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00A427E7" w:rsidRPr="00393DBF">
        <w:rPr>
          <w:rFonts w:ascii="Arial" w:eastAsia="SimSun" w:hAnsi="Arial" w:cs="Arial"/>
          <w:sz w:val="22"/>
        </w:rPr>
        <w:t>using low-pas</w:t>
      </w:r>
      <w:r w:rsidR="00834E67" w:rsidRPr="00393DBF">
        <w:rPr>
          <w:rFonts w:ascii="Arial" w:eastAsia="SimSun" w:hAnsi="Arial" w:cs="Arial"/>
          <w:sz w:val="22"/>
        </w:rPr>
        <w:t>s WGBS</w:t>
      </w:r>
      <w:r w:rsidR="00A427E7"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 xml:space="preserve">We demonstrated the measurement of long-range methylation could be applied in low-pass cell-free WGBS at 5-million reads to reflect liver disease status of </w:t>
      </w:r>
      <w:r w:rsidR="00295849" w:rsidRPr="00295849">
        <w:rPr>
          <w:rFonts w:ascii="Arial" w:eastAsia="SimSun" w:hAnsi="Arial" w:cs="Arial"/>
          <w:sz w:val="22"/>
        </w:rPr>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r w:rsidR="00DB5A8A">
        <w:rPr>
          <w:rFonts w:ascii="Arial" w:eastAsia="SimSun" w:hAnsi="Arial" w:cs="Arial"/>
          <w:sz w:val="22"/>
        </w:rPr>
        <w:t>Meanwhile, DNA hypomethylation in HBV in</w:t>
      </w:r>
      <w:r w:rsidR="00687B35">
        <w:rPr>
          <w:rFonts w:ascii="Arial" w:eastAsia="SimSun" w:hAnsi="Arial" w:cs="Arial"/>
          <w:sz w:val="22"/>
        </w:rPr>
        <w:t>tegration</w:t>
      </w:r>
      <w:r w:rsidR="00DB5A8A">
        <w:rPr>
          <w:rFonts w:ascii="Arial" w:eastAsia="SimSun" w:hAnsi="Arial" w:cs="Arial"/>
          <w:sz w:val="22"/>
        </w:rPr>
        <w:t xml:space="preserve"> regions was proved to potential biomarkers for cancer progress prediction. </w:t>
      </w:r>
    </w:p>
    <w:p w14:paraId="032ECAAC" w14:textId="64F20C13" w:rsidR="00C2685F" w:rsidRDefault="002007B4" w:rsidP="00C2685F">
      <w:pPr>
        <w:spacing w:before="240"/>
        <w:rPr>
          <w:rFonts w:ascii="Arial" w:hAnsi="Arial" w:cs="Arial"/>
          <w:color w:val="000000" w:themeColor="text1"/>
          <w:sz w:val="22"/>
        </w:rPr>
      </w:pPr>
      <w:r w:rsidRPr="00393DBF">
        <w:rPr>
          <w:rFonts w:ascii="Arial" w:hAnsi="Arial" w:cs="Arial"/>
          <w:sz w:val="22"/>
        </w:rPr>
        <w:t xml:space="preserve">Chan </w:t>
      </w:r>
      <w:r w:rsidR="00DB5A8A">
        <w:rPr>
          <w:rFonts w:ascii="Arial" w:hAnsi="Arial" w:cs="Arial"/>
          <w:sz w:val="22"/>
        </w:rPr>
        <w:t>and colleagues applied</w:t>
      </w:r>
      <w:r w:rsidRPr="00393DBF">
        <w:rPr>
          <w:rFonts w:ascii="Arial" w:hAnsi="Arial" w:cs="Arial"/>
          <w:sz w:val="22"/>
        </w:rPr>
        <w:t xml:space="preserve"> genome-wide pervasive hypomethylation </w:t>
      </w:r>
      <w:r w:rsidR="00DB5A8A">
        <w:rPr>
          <w:rFonts w:ascii="Arial" w:hAnsi="Arial" w:cs="Arial"/>
          <w:sz w:val="22"/>
        </w:rPr>
        <w:t xml:space="preserve">in </w:t>
      </w:r>
      <w:r w:rsidRPr="00393DBF">
        <w:rPr>
          <w:rFonts w:ascii="Arial" w:hAnsi="Arial" w:cs="Arial"/>
          <w:sz w:val="22"/>
        </w:rPr>
        <w:t>hepatocellular carcinoma detection</w:t>
      </w:r>
      <w:r w:rsidR="00DB5A8A">
        <w:rPr>
          <w:rFonts w:ascii="Arial" w:hAnsi="Arial" w:cs="Arial"/>
          <w:sz w:val="22"/>
        </w:rPr>
        <w:t xml:space="preserve"> and shown </w:t>
      </w:r>
      <w:r w:rsidRPr="00393DBF">
        <w:rPr>
          <w:rFonts w:ascii="Arial" w:hAnsi="Arial" w:cs="Arial"/>
          <w:sz w:val="22"/>
        </w:rPr>
        <w:t xml:space="preserve">low sequencing depth </w:t>
      </w:r>
      <w:r w:rsidR="00DB5A8A">
        <w:rPr>
          <w:rFonts w:ascii="Arial" w:hAnsi="Arial" w:cs="Arial"/>
          <w:sz w:val="22"/>
        </w:rPr>
        <w:t>of ~</w:t>
      </w:r>
      <w:r w:rsidRPr="00393DBF">
        <w:rPr>
          <w:rFonts w:ascii="Arial" w:hAnsi="Arial" w:cs="Arial"/>
          <w:sz w:val="22"/>
        </w:rPr>
        <w:t>10 million reads</w:t>
      </w:r>
      <w:r w:rsidR="00DB5A8A">
        <w:rPr>
          <w:rFonts w:ascii="Arial" w:hAnsi="Arial" w:cs="Arial"/>
          <w:sz w:val="22"/>
        </w:rPr>
        <w:t xml:space="preserve"> was available for the cell-free de</w:t>
      </w:r>
      <w:ins w:id="68" w:author="Ramsey" w:date="2019-03-24T09:38:00Z">
        <w:r w:rsidR="00764EE6">
          <w:rPr>
            <w:rFonts w:ascii="Arial" w:hAnsi="Arial" w:cs="Arial"/>
            <w:sz w:val="22"/>
          </w:rPr>
          <w:t>te</w:t>
        </w:r>
      </w:ins>
      <w:r w:rsidR="00DB5A8A">
        <w:rPr>
          <w:rFonts w:ascii="Arial" w:hAnsi="Arial" w:cs="Arial"/>
          <w:sz w:val="22"/>
        </w:rPr>
        <w:t xml:space="preserve">ction for cancer </w:t>
      </w:r>
      <w:r w:rsidR="00DB5A8A" w:rsidRPr="00393DBF">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DB5A8A">
        <w:rPr>
          <w:rFonts w:ascii="Arial" w:hAnsi="Arial" w:cs="Arial"/>
          <w:noProof/>
          <w:sz w:val="22"/>
        </w:rPr>
        <w:t>(21)</w:t>
      </w:r>
      <w:r w:rsidR="00DB5A8A" w:rsidRPr="00393DBF">
        <w:rPr>
          <w:rFonts w:ascii="Arial" w:hAnsi="Arial" w:cs="Arial"/>
          <w:sz w:val="22"/>
        </w:rPr>
        <w:fldChar w:fldCharType="end"/>
      </w:r>
      <w:r w:rsidRPr="00393DBF">
        <w:rPr>
          <w:rFonts w:ascii="Arial" w:hAnsi="Arial" w:cs="Arial"/>
          <w:sz w:val="22"/>
        </w:rPr>
        <w:t>,</w:t>
      </w:r>
      <w:r w:rsidR="00DB5A8A">
        <w:rPr>
          <w:rFonts w:ascii="Arial" w:hAnsi="Arial" w:cs="Arial"/>
          <w:sz w:val="22"/>
        </w:rPr>
        <w:t xml:space="preserve"> However, we found actually the sequencing depth could be decreased to </w:t>
      </w:r>
      <w:r w:rsidR="00DB5A8A" w:rsidRPr="003A42E7">
        <w:rPr>
          <w:rFonts w:ascii="Arial" w:hAnsi="Arial" w:cs="Arial"/>
          <w:sz w:val="22"/>
          <w:highlight w:val="yellow"/>
        </w:rPr>
        <w:t>~5 million reads</w:t>
      </w:r>
      <w:r w:rsidR="00DB5A8A">
        <w:rPr>
          <w:rFonts w:ascii="Arial" w:hAnsi="Arial" w:cs="Arial"/>
          <w:sz w:val="22"/>
        </w:rPr>
        <w:t xml:space="preserve"> with long-range DNA methylation measurement. </w:t>
      </w:r>
      <w:r w:rsidR="00DB5A8A">
        <w:rPr>
          <w:rFonts w:ascii="Arial" w:eastAsia="SimSun" w:hAnsi="Arial" w:cs="Arial"/>
          <w:sz w:val="22"/>
        </w:rPr>
        <w:t>In our study, a</w:t>
      </w:r>
      <w:r w:rsidR="00DB5A8A" w:rsidRPr="00393DBF">
        <w:rPr>
          <w:rFonts w:ascii="Arial" w:eastAsia="SimSun" w:hAnsi="Arial" w:cs="Arial"/>
          <w:sz w:val="22"/>
        </w:rPr>
        <w:t>lthough we required 5M qualified read</w:t>
      </w:r>
      <w:r w:rsidR="00687B35">
        <w:rPr>
          <w:rFonts w:ascii="Arial" w:eastAsia="SimSun" w:hAnsi="Arial" w:cs="Arial"/>
          <w:sz w:val="22"/>
        </w:rPr>
        <w:t>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 xml:space="preserve">pass WGBS for 54 samples, there were 2 samples only having 3.6M read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T</w:t>
      </w:r>
      <w:r w:rsidR="00DB5A8A" w:rsidRPr="00393DBF">
        <w:rPr>
          <w:rFonts w:ascii="Arial" w:hAnsi="Arial" w:cs="Arial"/>
          <w:color w:val="000000" w:themeColor="text1"/>
          <w:sz w:val="22"/>
        </w:rPr>
        <w:t>he average correlation coefficient of 100 re-sampling were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r w:rsidR="00E01FA8">
        <w:rPr>
          <w:rFonts w:ascii="Arial" w:eastAsia="SimSun" w:hAnsi="Arial" w:cs="Arial"/>
          <w:sz w:val="22"/>
        </w:rPr>
        <w:t>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r w:rsidR="00DB5A8A" w:rsidRPr="00393DBF">
        <w:rPr>
          <w:rFonts w:ascii="Arial" w:hAnsi="Arial" w:cs="Arial"/>
          <w:color w:val="000000" w:themeColor="text1"/>
          <w:sz w:val="22"/>
        </w:rPr>
        <w:t xml:space="preserve">, and theoretically they </w:t>
      </w:r>
      <w:r w:rsidR="00DB5A8A" w:rsidRPr="00393DBF">
        <w:rPr>
          <w:rFonts w:ascii="Arial" w:hAnsi="Arial" w:cs="Arial"/>
          <w:color w:val="000000" w:themeColor="text1"/>
          <w:sz w:val="22"/>
        </w:rPr>
        <w:lastRenderedPageBreak/>
        <w:t>were sufficient to evaluate the methylation level.</w:t>
      </w:r>
      <w:r w:rsidR="00C2685F">
        <w:rPr>
          <w:rFonts w:ascii="Arial" w:hAnsi="Arial" w:cs="Arial"/>
          <w:color w:val="000000" w:themeColor="text1"/>
          <w:sz w:val="22"/>
        </w:rPr>
        <w:t xml:space="preserve"> </w:t>
      </w:r>
    </w:p>
    <w:p w14:paraId="24736F12" w14:textId="51A568C1" w:rsidR="00C2685F" w:rsidRPr="00393DBF" w:rsidRDefault="00C2685F" w:rsidP="00C2685F">
      <w:pPr>
        <w:spacing w:before="240"/>
        <w:rPr>
          <w:rFonts w:ascii="Arial" w:hAnsi="Arial" w:cs="Arial"/>
          <w:color w:val="000000" w:themeColor="text1"/>
          <w:sz w:val="22"/>
        </w:rPr>
      </w:pPr>
      <w:r w:rsidRPr="00393DBF">
        <w:rPr>
          <w:rFonts w:ascii="Arial" w:hAnsi="Arial" w:cs="Arial"/>
          <w:color w:val="000000" w:themeColor="text1"/>
          <w:sz w:val="22"/>
        </w:rPr>
        <w:t>One limit of cfDNA detection is the application of early stage cancer, our attempt showed that the sensitivity of early stage HCC detection was much lower than advanced HCC. For early stage HCC patients, P35 and P36, both the proportion of hyp</w:t>
      </w:r>
      <w:r w:rsidR="00E01FA8">
        <w:rPr>
          <w:rFonts w:ascii="Arial" w:hAnsi="Arial" w:cs="Arial"/>
          <w:color w:val="000000" w:themeColor="text1"/>
          <w:sz w:val="22"/>
        </w:rPr>
        <w:t>o-LMRs</w:t>
      </w:r>
      <w:r w:rsidRPr="00393DBF">
        <w:rPr>
          <w:rFonts w:ascii="Arial" w:hAnsi="Arial" w:cs="Arial"/>
          <w:color w:val="000000" w:themeColor="text1"/>
          <w:sz w:val="22"/>
        </w:rPr>
        <w:t xml:space="preserve"> (</w:t>
      </w:r>
      <w:r w:rsidR="00E01FA8">
        <w:rPr>
          <w:rFonts w:ascii="Arial" w:hAnsi="Arial" w:cs="Arial"/>
          <w:color w:val="000000" w:themeColor="text1"/>
          <w:sz w:val="22"/>
        </w:rPr>
        <w:t>1</w:t>
      </w:r>
      <w:r w:rsidRPr="00393DBF">
        <w:rPr>
          <w:rFonts w:ascii="Arial" w:hAnsi="Arial" w:cs="Arial"/>
          <w:color w:val="000000" w:themeColor="text1"/>
          <w:sz w:val="22"/>
        </w:rPr>
        <w:t>.</w:t>
      </w:r>
      <w:r w:rsidR="00E01FA8">
        <w:rPr>
          <w:rFonts w:ascii="Arial" w:hAnsi="Arial" w:cs="Arial"/>
          <w:color w:val="000000" w:themeColor="text1"/>
          <w:sz w:val="22"/>
        </w:rPr>
        <w:t>23</w:t>
      </w:r>
      <w:r w:rsidRPr="00393DBF">
        <w:rPr>
          <w:rFonts w:ascii="Arial" w:hAnsi="Arial" w:cs="Arial"/>
          <w:color w:val="000000" w:themeColor="text1"/>
          <w:sz w:val="22"/>
        </w:rPr>
        <w:t xml:space="preserve">% and </w:t>
      </w:r>
      <w:r w:rsidR="00E01FA8">
        <w:rPr>
          <w:rFonts w:ascii="Arial" w:hAnsi="Arial" w:cs="Arial"/>
          <w:color w:val="000000" w:themeColor="text1"/>
          <w:sz w:val="22"/>
        </w:rPr>
        <w:t>4</w:t>
      </w:r>
      <w:r w:rsidRPr="00393DBF">
        <w:rPr>
          <w:rFonts w:ascii="Arial" w:hAnsi="Arial" w:cs="Arial"/>
          <w:color w:val="000000" w:themeColor="text1"/>
          <w:sz w:val="22"/>
        </w:rPr>
        <w:t>.</w:t>
      </w:r>
      <w:r w:rsidR="00E01FA8">
        <w:rPr>
          <w:rFonts w:ascii="Arial" w:hAnsi="Arial" w:cs="Arial"/>
          <w:color w:val="000000" w:themeColor="text1"/>
          <w:sz w:val="22"/>
        </w:rPr>
        <w:t>7</w:t>
      </w:r>
      <w:r w:rsidRPr="00393DBF">
        <w:rPr>
          <w:rFonts w:ascii="Arial" w:hAnsi="Arial" w:cs="Arial"/>
          <w:color w:val="000000" w:themeColor="text1"/>
          <w:sz w:val="22"/>
        </w:rPr>
        <w:t xml:space="preserve">%) and the average methylation level around HBV integration sites (70.48% and 71.48%) were similar to the healthy individuals and hepatitis patients. Both of these two patients had small tumor size (P35, 1.5cm; P36, less than 2.5cm, multiple; </w:t>
      </w:r>
      <w:r w:rsidRPr="00846911">
        <w:rPr>
          <w:rFonts w:ascii="Arial" w:hAnsi="Arial" w:cs="Arial"/>
          <w:b/>
          <w:color w:val="1F4E79" w:themeColor="accent1" w:themeShade="80"/>
          <w:sz w:val="22"/>
        </w:rPr>
        <w:t>Supplementary Table 2</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Another application of cfDNA methylation analysis is to evaluate the residual tumor or </w:t>
      </w:r>
      <w:ins w:id="69" w:author="Ramsey" w:date="2019-03-24T09:40:00Z">
        <w:r w:rsidR="0081254A">
          <w:rPr>
            <w:rFonts w:ascii="Arial" w:hAnsi="Arial" w:cs="Arial"/>
            <w:color w:val="000000" w:themeColor="text1"/>
            <w:sz w:val="22"/>
          </w:rPr>
          <w:t xml:space="preserve">risk of </w:t>
        </w:r>
      </w:ins>
      <w:r w:rsidRPr="00393DBF">
        <w:rPr>
          <w:rFonts w:ascii="Arial" w:hAnsi="Arial" w:cs="Arial"/>
          <w:color w:val="000000" w:themeColor="text1"/>
          <w:sz w:val="22"/>
        </w:rPr>
        <w:t xml:space="preserve">tumor recurrence after surgery. </w:t>
      </w:r>
      <w:del w:id="70" w:author="Ramsey" w:date="2019-03-24T09:41:00Z">
        <w:r w:rsidRPr="00393DBF" w:rsidDel="0081254A">
          <w:rPr>
            <w:rFonts w:ascii="Arial" w:hAnsi="Arial" w:cs="Arial"/>
            <w:sz w:val="22"/>
          </w:rPr>
          <w:delText>After tumor removal,</w:delText>
        </w:r>
      </w:del>
      <w:ins w:id="71" w:author="Ramsey" w:date="2019-03-24T09:40:00Z">
        <w:r w:rsidR="0081254A">
          <w:rPr>
            <w:rFonts w:ascii="Arial" w:hAnsi="Arial" w:cs="Arial"/>
            <w:sz w:val="22"/>
          </w:rPr>
          <w:t>We found</w:t>
        </w:r>
      </w:ins>
      <w:r w:rsidRPr="00393DBF">
        <w:rPr>
          <w:rFonts w:ascii="Arial" w:hAnsi="Arial" w:cs="Arial"/>
          <w:sz w:val="22"/>
        </w:rPr>
        <w:t xml:space="preserve"> the methylation level of cfDNA should resemble with those from healthy individuals or patients with other chronic liver diseases</w:t>
      </w:r>
      <w:ins w:id="72" w:author="Ramsey" w:date="2019-03-24T09:40:00Z">
        <w:r w:rsidR="0081254A">
          <w:rPr>
            <w:rFonts w:ascii="Arial" w:hAnsi="Arial" w:cs="Arial"/>
            <w:sz w:val="22"/>
          </w:rPr>
          <w:t xml:space="preserve"> after</w:t>
        </w:r>
      </w:ins>
      <w:ins w:id="73" w:author="Ramsey" w:date="2019-03-24T09:41:00Z">
        <w:r w:rsidR="0081254A">
          <w:rPr>
            <w:rFonts w:ascii="Arial" w:hAnsi="Arial" w:cs="Arial"/>
            <w:sz w:val="22"/>
          </w:rPr>
          <w:t xml:space="preserve"> complete</w:t>
        </w:r>
      </w:ins>
      <w:ins w:id="74" w:author="Ramsey" w:date="2019-03-24T09:40:00Z">
        <w:r w:rsidR="0081254A">
          <w:rPr>
            <w:rFonts w:ascii="Arial" w:hAnsi="Arial" w:cs="Arial"/>
            <w:sz w:val="22"/>
          </w:rPr>
          <w:t xml:space="preserve"> HCC resection</w:t>
        </w:r>
      </w:ins>
      <w:r w:rsidRPr="00393DBF">
        <w:rPr>
          <w:rFonts w:ascii="Arial" w:hAnsi="Arial" w:cs="Arial"/>
          <w:sz w:val="22"/>
        </w:rPr>
        <w:t xml:space="preserve">. We found one HCC patient after interventional therapy, P45, showed significantly hypomethylation of the CpGs near the HBV integration sites (60.87%), indicating </w:t>
      </w:r>
      <w:ins w:id="75" w:author="Ramsey" w:date="2019-03-24T09:42:00Z">
        <w:r w:rsidR="0081254A">
          <w:rPr>
            <w:rFonts w:ascii="Arial" w:hAnsi="Arial" w:cs="Arial"/>
            <w:sz w:val="22"/>
          </w:rPr>
          <w:t xml:space="preserve">presence of </w:t>
        </w:r>
      </w:ins>
      <w:ins w:id="76" w:author="Ramsey" w:date="2019-03-24T09:43:00Z">
        <w:r w:rsidR="0081254A">
          <w:rPr>
            <w:rFonts w:ascii="Arial" w:hAnsi="Arial" w:cs="Arial"/>
            <w:sz w:val="22"/>
          </w:rPr>
          <w:t xml:space="preserve">hepatic </w:t>
        </w:r>
      </w:ins>
      <w:ins w:id="77" w:author="Ramsey" w:date="2019-03-24T09:42:00Z">
        <w:r w:rsidR="0081254A">
          <w:rPr>
            <w:rFonts w:ascii="Arial" w:hAnsi="Arial" w:cs="Arial"/>
            <w:sz w:val="22"/>
          </w:rPr>
          <w:t>micro-</w:t>
        </w:r>
      </w:ins>
      <w:ins w:id="78" w:author="Ramsey" w:date="2019-03-24T09:44:00Z">
        <w:r w:rsidR="0081254A">
          <w:rPr>
            <w:rFonts w:ascii="Arial" w:hAnsi="Arial" w:cs="Arial"/>
            <w:sz w:val="22"/>
          </w:rPr>
          <w:t>metastasis</w:t>
        </w:r>
      </w:ins>
      <w:ins w:id="79" w:author="Ramsey" w:date="2019-03-24T09:43:00Z">
        <w:r w:rsidR="0081254A">
          <w:rPr>
            <w:rFonts w:ascii="Arial" w:hAnsi="Arial" w:cs="Arial"/>
            <w:sz w:val="22"/>
          </w:rPr>
          <w:t>.</w:t>
        </w:r>
      </w:ins>
      <w:ins w:id="80" w:author="Ramsey" w:date="2019-03-24T09:44:00Z">
        <w:r w:rsidR="0081254A">
          <w:rPr>
            <w:rFonts w:ascii="Arial" w:hAnsi="Arial" w:cs="Arial"/>
            <w:sz w:val="22"/>
          </w:rPr>
          <w:t xml:space="preserve"> </w:t>
        </w:r>
      </w:ins>
      <w:ins w:id="81" w:author="Ramsey" w:date="2019-03-24T09:43:00Z">
        <w:r w:rsidR="0081254A">
          <w:rPr>
            <w:rFonts w:ascii="Arial" w:hAnsi="Arial" w:cs="Arial"/>
            <w:sz w:val="22"/>
          </w:rPr>
          <w:t>T</w:t>
        </w:r>
      </w:ins>
      <w:r w:rsidR="009E0A77">
        <w:rPr>
          <w:rFonts w:ascii="Arial" w:hAnsi="Arial" w:cs="Arial"/>
          <w:sz w:val="22"/>
        </w:rPr>
        <w:t>he patient</w:t>
      </w:r>
      <w:r w:rsidRPr="00393DBF">
        <w:rPr>
          <w:rFonts w:ascii="Arial" w:hAnsi="Arial" w:cs="Arial"/>
          <w:sz w:val="22"/>
        </w:rPr>
        <w:t xml:space="preserve"> died two months later in follow-up due to multiple and recurrent lesion.</w:t>
      </w:r>
      <w:r w:rsidR="0081254A">
        <w:rPr>
          <w:rFonts w:ascii="Arial" w:hAnsi="Arial" w:cs="Arial"/>
          <w:sz w:val="22"/>
        </w:rPr>
        <w:t xml:space="preserve"> </w:t>
      </w:r>
      <w:r w:rsidR="0081254A" w:rsidRPr="00485A7C">
        <w:rPr>
          <w:rFonts w:ascii="Arial" w:hAnsi="Arial" w:cs="Arial"/>
          <w:sz w:val="22"/>
          <w:highlight w:val="yellow"/>
        </w:rPr>
        <w:t xml:space="preserve">The medium follow up of the other </w:t>
      </w:r>
      <w:r w:rsidR="002F1FF8">
        <w:rPr>
          <w:rFonts w:ascii="Arial" w:hAnsi="Arial" w:cs="Arial" w:hint="eastAsia"/>
          <w:sz w:val="22"/>
          <w:highlight w:val="yellow"/>
        </w:rPr>
        <w:t>8</w:t>
      </w:r>
      <w:r w:rsidR="0081254A" w:rsidRPr="00485A7C">
        <w:rPr>
          <w:rFonts w:ascii="Arial" w:hAnsi="Arial" w:cs="Arial"/>
          <w:sz w:val="22"/>
          <w:highlight w:val="yellow"/>
        </w:rPr>
        <w:t xml:space="preserve"> patients was x months without clinical evidence of HCC recurrence.</w:t>
      </w:r>
    </w:p>
    <w:p w14:paraId="0617B54D" w14:textId="2B66D4A3"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t xml:space="preserve">Previous studies have been shown that the fragmentation process of cell free DNA is not random </w:t>
      </w:r>
      <w:r w:rsidRPr="00393DBF">
        <w:rPr>
          <w:rFonts w:ascii="Arial" w:hAnsi="Arial" w:cs="Arial"/>
          <w:sz w:val="22"/>
        </w:rPr>
        <w:fldChar w:fldCharType="begin">
          <w:fldData xml:space="preserve">PEVuZE5vdGU+PENpdGU+PEF1dGhvcj5KaWFuZzwvQXV0aG9yPjxZZWFyPjIwMTg8L1llYXI+PFJl
Y051bT4zMTwvUmVjTnVtPjxEaXNwbGF5VGV4dD4oMzUsIDM2KTwvRGlzcGxheVRleHQ+PHJlY29y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4747D9">
        <w:rPr>
          <w:rFonts w:ascii="Arial" w:hAnsi="Arial" w:cs="Arial"/>
          <w:sz w:val="22"/>
        </w:rPr>
        <w:instrText xml:space="preserve"> ADDIN EN.CITE </w:instrText>
      </w:r>
      <w:r w:rsidR="004747D9">
        <w:rPr>
          <w:rFonts w:ascii="Arial" w:hAnsi="Arial" w:cs="Arial"/>
          <w:sz w:val="22"/>
        </w:rPr>
        <w:fldChar w:fldCharType="begin">
          <w:fldData xml:space="preserve">PEVuZE5vdGU+PENpdGU+PEF1dGhvcj5KaWFuZzwvQXV0aG9yPjxZZWFyPjIwMTg8L1llYXI+PFJl
Y051bT4zMTwvUmVjTnVtPjxEaXNwbGF5VGV4dD4oMzUsIDM2KTwvRGlzcGxheVRleHQ+PHJlY29y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4747D9">
        <w:rPr>
          <w:rFonts w:ascii="Arial" w:hAnsi="Arial" w:cs="Arial"/>
          <w:sz w:val="22"/>
        </w:rPr>
        <w:instrText xml:space="preserve"> ADDIN EN.CITE.DATA </w:instrText>
      </w:r>
      <w:r w:rsidR="004747D9">
        <w:rPr>
          <w:rFonts w:ascii="Arial" w:hAnsi="Arial" w:cs="Arial"/>
          <w:sz w:val="22"/>
        </w:rPr>
      </w:r>
      <w:r w:rsidR="004747D9">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4747D9">
        <w:rPr>
          <w:rFonts w:ascii="Arial" w:hAnsi="Arial" w:cs="Arial"/>
          <w:noProof/>
          <w:sz w:val="22"/>
        </w:rPr>
        <w:t>(35, 36)</w:t>
      </w:r>
      <w:r w:rsidRPr="00393DBF">
        <w:rPr>
          <w:rFonts w:ascii="Arial" w:hAnsi="Arial" w:cs="Arial"/>
          <w:sz w:val="22"/>
        </w:rPr>
        <w:fldChar w:fldCharType="end"/>
      </w:r>
      <w:r w:rsidRPr="00393DBF">
        <w:rPr>
          <w:rFonts w:ascii="Arial" w:hAnsi="Arial" w:cs="Arial"/>
          <w:sz w:val="22"/>
        </w:rPr>
        <w:t xml:space="preserve">.Our results showed low-pass WGBS for cfDNA tended to capture fragments from repeat regions and HBV integration sites. </w:t>
      </w:r>
      <w:r w:rsidRPr="00393DBF">
        <w:rPr>
          <w:rFonts w:ascii="Arial" w:hAnsi="Arial" w:cs="Arial"/>
          <w:color w:val="000000" w:themeColor="text1"/>
          <w:sz w:val="22"/>
        </w:rPr>
        <w:t xml:space="preserve">More than 49% of CpGs located in the repeat regions and had a higher sequencing depth. When decreasing the sequencing volume, over representing of genomic repeat regions was observed in our data. This suggested that the repeat regions could remain adequate sequencing depth in low pass WGBS. Since HBV integrations tend to locate at repeat regions, DMCs of advanced HCC patients were also enriched in previously reported HBV integration sites. Notably, CpGs near the HBV integration sites were likely to have methylation levels reflecting hypo-methyation status of tumor genome in HCC patients, which can discern the HCC patients from patients in other stages of liver diseases. </w:t>
      </w:r>
    </w:p>
    <w:p w14:paraId="44F1D3A1" w14:textId="2CCB1C28"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100 bp upstream and downstream </w:t>
      </w:r>
      <w:r>
        <w:rPr>
          <w:rFonts w:ascii="Arial" w:hAnsi="Arial" w:cs="Arial"/>
          <w:color w:val="000000" w:themeColor="text1"/>
          <w:sz w:val="22"/>
        </w:rPr>
        <w:t xml:space="preserve">of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hypomethylation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indicator, it did not mean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 was only suitable for patients with HBV infection. In our patients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This kind of regions may have some biological features suitable for HBV integration</w:t>
      </w:r>
      <w:r w:rsidR="00C15458" w:rsidRPr="00393DBF">
        <w:rPr>
          <w:rFonts w:ascii="Arial" w:hAnsi="Arial" w:cs="Arial"/>
          <w:color w:val="000000" w:themeColor="text1"/>
          <w:sz w:val="22"/>
        </w:rPr>
        <w:t>s, and here we also demonstrated their methylation changes may be common in HCC development independent of HBV infection</w:t>
      </w:r>
      <w:r w:rsidR="00265CE7" w:rsidRPr="00393DBF">
        <w:rPr>
          <w:rFonts w:ascii="Arial" w:hAnsi="Arial" w:cs="Arial"/>
          <w:color w:val="000000" w:themeColor="text1"/>
          <w:sz w:val="22"/>
        </w:rPr>
        <w:t xml:space="preserve">. </w:t>
      </w:r>
      <w:r>
        <w:rPr>
          <w:rFonts w:ascii="Arial" w:hAnsi="Arial" w:cs="Arial"/>
          <w:color w:val="000000" w:themeColor="text1"/>
          <w:sz w:val="22"/>
        </w:rPr>
        <w:t xml:space="preserve">We found hypomethylation in HBV insertion regions in some how have higher sensitivity for HCC diagnosis. Take P14 as example, the </w:t>
      </w:r>
      <w:r w:rsidR="009A5EFD">
        <w:rPr>
          <w:rFonts w:ascii="Arial" w:hAnsi="Arial" w:cs="Arial"/>
          <w:color w:val="000000" w:themeColor="text1"/>
          <w:sz w:val="22"/>
        </w:rPr>
        <w:t>proportion of LMRs</w:t>
      </w:r>
      <w:r>
        <w:rPr>
          <w:rFonts w:ascii="Arial" w:hAnsi="Arial" w:cs="Arial"/>
          <w:color w:val="000000" w:themeColor="text1"/>
          <w:sz w:val="22"/>
        </w:rPr>
        <w:t xml:space="preserve"> was </w:t>
      </w:r>
      <w:r w:rsidR="009A5EFD">
        <w:rPr>
          <w:rFonts w:ascii="Arial" w:hAnsi="Arial" w:cs="Arial"/>
          <w:color w:val="000000" w:themeColor="text1"/>
          <w:sz w:val="22"/>
        </w:rPr>
        <w:t>3</w:t>
      </w:r>
      <w:r w:rsidR="0044138B" w:rsidRPr="00393DBF">
        <w:rPr>
          <w:rFonts w:ascii="Arial" w:hAnsi="Arial" w:cs="Arial"/>
          <w:color w:val="000000" w:themeColor="text1"/>
          <w:sz w:val="22"/>
        </w:rPr>
        <w:t>.</w:t>
      </w:r>
      <w:r w:rsidR="009A5EFD">
        <w:rPr>
          <w:rFonts w:ascii="Arial" w:hAnsi="Arial" w:cs="Arial"/>
          <w:color w:val="000000" w:themeColor="text1"/>
          <w:sz w:val="22"/>
        </w:rPr>
        <w:t>47</w:t>
      </w:r>
      <w:r w:rsidR="0044138B" w:rsidRPr="00393DBF">
        <w:rPr>
          <w:rFonts w:ascii="Arial" w:hAnsi="Arial" w:cs="Arial"/>
          <w:color w:val="000000" w:themeColor="text1"/>
          <w:sz w:val="22"/>
        </w:rPr>
        <w:t>%</w:t>
      </w:r>
      <w:r w:rsidR="00D7093F" w:rsidRPr="00393DBF">
        <w:rPr>
          <w:rFonts w:ascii="Arial" w:hAnsi="Arial" w:cs="Arial"/>
          <w:color w:val="000000" w:themeColor="text1"/>
          <w:sz w:val="22"/>
        </w:rPr>
        <w:t>,</w:t>
      </w:r>
      <w:r w:rsidR="0044138B" w:rsidRPr="00393DBF">
        <w:rPr>
          <w:rFonts w:ascii="Arial" w:hAnsi="Arial" w:cs="Arial"/>
          <w:color w:val="000000" w:themeColor="text1"/>
          <w:sz w:val="22"/>
        </w:rPr>
        <w:t xml:space="preserve"> far bel</w:t>
      </w:r>
      <w:r w:rsidR="00451FB0" w:rsidRPr="00A5478F">
        <w:rPr>
          <w:rFonts w:ascii="Arial" w:hAnsi="Arial" w:cs="Arial"/>
          <w:color w:val="000000" w:themeColor="text1"/>
          <w:sz w:val="22"/>
        </w:rPr>
        <w:t xml:space="preserve">ow </w:t>
      </w:r>
      <w:r w:rsidR="00451FB0" w:rsidRPr="00624CCE">
        <w:rPr>
          <w:rFonts w:ascii="Arial" w:hAnsi="Arial" w:cs="Arial"/>
          <w:color w:val="000000" w:themeColor="text1"/>
          <w:sz w:val="22"/>
        </w:rPr>
        <w:t>the</w:t>
      </w:r>
      <w:r w:rsidR="003F360A" w:rsidRPr="00624CCE">
        <w:rPr>
          <w:rFonts w:ascii="Arial" w:hAnsi="Arial" w:cs="Arial"/>
          <w:color w:val="000000" w:themeColor="text1"/>
          <w:sz w:val="22"/>
        </w:rPr>
        <w:t xml:space="preserve"> median</w:t>
      </w:r>
      <w:r w:rsidR="00451FB0" w:rsidRPr="00624CCE">
        <w:rPr>
          <w:rFonts w:ascii="Arial" w:hAnsi="Arial" w:cs="Arial"/>
          <w:color w:val="000000" w:themeColor="text1"/>
          <w:sz w:val="22"/>
        </w:rPr>
        <w:t xml:space="preserve"> cutoff</w:t>
      </w:r>
      <w:r w:rsidR="00451FB0" w:rsidRPr="00A5478F">
        <w:rPr>
          <w:rFonts w:ascii="Arial" w:hAnsi="Arial" w:cs="Arial"/>
          <w:color w:val="000000" w:themeColor="text1"/>
          <w:sz w:val="22"/>
        </w:rPr>
        <w:t xml:space="preserve"> of</w:t>
      </w:r>
      <w:r w:rsidR="00451FB0" w:rsidRPr="00393DBF">
        <w:rPr>
          <w:rFonts w:ascii="Arial" w:hAnsi="Arial" w:cs="Arial"/>
          <w:color w:val="000000" w:themeColor="text1"/>
          <w:sz w:val="22"/>
        </w:rPr>
        <w:t xml:space="preserve"> </w:t>
      </w:r>
      <w:r w:rsidR="00D7093F" w:rsidRPr="00393DBF">
        <w:rPr>
          <w:rFonts w:ascii="Arial" w:hAnsi="Arial" w:cs="Arial"/>
          <w:color w:val="000000" w:themeColor="text1"/>
          <w:sz w:val="22"/>
        </w:rPr>
        <w:t>HCC indication (</w:t>
      </w:r>
      <w:r w:rsidR="00D7093F" w:rsidRPr="000818AC">
        <w:rPr>
          <w:rFonts w:ascii="Arial" w:hAnsi="Arial" w:cs="Arial"/>
          <w:b/>
          <w:color w:val="1F4E79" w:themeColor="accent1" w:themeShade="80"/>
          <w:sz w:val="22"/>
        </w:rPr>
        <w:t xml:space="preserve">Table 2; Supplementary Table </w:t>
      </w:r>
      <w:r w:rsidR="00311435" w:rsidRPr="000818AC">
        <w:rPr>
          <w:rFonts w:ascii="Arial" w:hAnsi="Arial" w:cs="Arial"/>
          <w:b/>
          <w:color w:val="1F4E79" w:themeColor="accent1" w:themeShade="80"/>
          <w:sz w:val="22"/>
        </w:rPr>
        <w:t>3</w:t>
      </w:r>
      <w:r w:rsidR="00D7093F" w:rsidRPr="00393DBF">
        <w:rPr>
          <w:rFonts w:ascii="Arial" w:hAnsi="Arial" w:cs="Arial"/>
          <w:color w:val="000000" w:themeColor="text1"/>
          <w:sz w:val="22"/>
        </w:rPr>
        <w:t xml:space="preserve">). However, according to </w:t>
      </w:r>
      <w:r w:rsidR="009A5EFD">
        <w:rPr>
          <w:rFonts w:ascii="Arial" w:hAnsi="Arial" w:cs="Arial"/>
          <w:color w:val="000000" w:themeColor="text1"/>
          <w:sz w:val="22"/>
        </w:rPr>
        <w:t>hypomethylation HBV integration</w:t>
      </w:r>
      <w:r w:rsidR="00D7093F" w:rsidRPr="00393DBF">
        <w:rPr>
          <w:rFonts w:ascii="Arial" w:hAnsi="Arial" w:cs="Arial"/>
          <w:color w:val="000000" w:themeColor="text1"/>
          <w:sz w:val="22"/>
        </w:rPr>
        <w:t xml:space="preserve"> indicator, </w:t>
      </w:r>
      <w:r w:rsidR="00451FB0" w:rsidRPr="00393DBF">
        <w:rPr>
          <w:rFonts w:ascii="Arial" w:hAnsi="Arial" w:cs="Arial"/>
          <w:color w:val="000000" w:themeColor="text1"/>
          <w:sz w:val="22"/>
        </w:rPr>
        <w:t xml:space="preserve">average </w:t>
      </w:r>
      <w:r w:rsidR="00D7093F" w:rsidRPr="00393DBF">
        <w:rPr>
          <w:rFonts w:ascii="Arial" w:hAnsi="Arial" w:cs="Arial"/>
          <w:color w:val="000000" w:themeColor="text1"/>
          <w:sz w:val="22"/>
        </w:rPr>
        <w:t>methylation level of regions</w:t>
      </w:r>
      <w:r w:rsidR="00451FB0" w:rsidRPr="00393DBF">
        <w:rPr>
          <w:rFonts w:ascii="Arial" w:hAnsi="Arial" w:cs="Arial"/>
          <w:color w:val="000000" w:themeColor="text1"/>
          <w:sz w:val="22"/>
        </w:rPr>
        <w:t xml:space="preserve"> around known HBV integration sites, </w:t>
      </w:r>
      <w:r w:rsidR="00B96433" w:rsidRPr="00393DBF">
        <w:rPr>
          <w:rFonts w:ascii="Arial" w:hAnsi="Arial" w:cs="Arial"/>
          <w:color w:val="000000" w:themeColor="text1"/>
          <w:sz w:val="22"/>
        </w:rPr>
        <w:t xml:space="preserve">the value was </w:t>
      </w:r>
      <w:r w:rsidR="0044138B" w:rsidRPr="00393DBF">
        <w:rPr>
          <w:rFonts w:ascii="Arial" w:hAnsi="Arial" w:cs="Arial"/>
          <w:color w:val="000000" w:themeColor="text1"/>
          <w:sz w:val="22"/>
        </w:rPr>
        <w:t>67.</w:t>
      </w:r>
      <w:r w:rsidR="00311435" w:rsidRPr="00393DBF">
        <w:rPr>
          <w:rFonts w:ascii="Arial" w:hAnsi="Arial" w:cs="Arial"/>
          <w:color w:val="000000" w:themeColor="text1"/>
          <w:sz w:val="22"/>
        </w:rPr>
        <w:t>4</w:t>
      </w:r>
      <w:r w:rsidR="0044138B" w:rsidRPr="00393DBF">
        <w:rPr>
          <w:rFonts w:ascii="Arial" w:hAnsi="Arial" w:cs="Arial"/>
          <w:color w:val="000000" w:themeColor="text1"/>
          <w:sz w:val="22"/>
        </w:rPr>
        <w:t>%</w:t>
      </w:r>
      <w:r w:rsidR="00B96433" w:rsidRPr="00393DBF">
        <w:rPr>
          <w:rFonts w:ascii="Arial" w:hAnsi="Arial" w:cs="Arial"/>
          <w:color w:val="000000" w:themeColor="text1"/>
          <w:sz w:val="22"/>
        </w:rPr>
        <w:t xml:space="preserve"> for </w:t>
      </w:r>
      <w:r w:rsidR="003F360A" w:rsidRPr="00393DBF">
        <w:rPr>
          <w:rFonts w:ascii="Arial" w:hAnsi="Arial" w:cs="Arial"/>
          <w:color w:val="000000" w:themeColor="text1"/>
          <w:sz w:val="22"/>
        </w:rPr>
        <w:t>P</w:t>
      </w:r>
      <w:r w:rsidR="00B96433" w:rsidRPr="00393DBF">
        <w:rPr>
          <w:rFonts w:ascii="Arial" w:hAnsi="Arial" w:cs="Arial"/>
          <w:color w:val="000000" w:themeColor="text1"/>
          <w:sz w:val="22"/>
        </w:rPr>
        <w:t>1</w:t>
      </w:r>
      <w:r w:rsidR="00311435" w:rsidRPr="00393DBF">
        <w:rPr>
          <w:rFonts w:ascii="Arial" w:hAnsi="Arial" w:cs="Arial"/>
          <w:color w:val="000000" w:themeColor="text1"/>
          <w:sz w:val="22"/>
        </w:rPr>
        <w:t>4</w:t>
      </w:r>
      <w:r w:rsidR="00B96433" w:rsidRPr="00393DBF">
        <w:rPr>
          <w:rFonts w:ascii="Arial" w:hAnsi="Arial" w:cs="Arial"/>
          <w:color w:val="000000" w:themeColor="text1"/>
          <w:sz w:val="22"/>
        </w:rPr>
        <w:t xml:space="preserve">, only slightly </w:t>
      </w:r>
      <w:r w:rsidR="00311435" w:rsidRPr="00393DBF">
        <w:rPr>
          <w:rFonts w:ascii="Arial" w:hAnsi="Arial" w:cs="Arial"/>
          <w:color w:val="000000" w:themeColor="text1"/>
          <w:sz w:val="22"/>
        </w:rPr>
        <w:t>low</w:t>
      </w:r>
      <w:r w:rsidR="00B96433" w:rsidRPr="00393DBF">
        <w:rPr>
          <w:rFonts w:ascii="Arial" w:hAnsi="Arial" w:cs="Arial"/>
          <w:color w:val="000000" w:themeColor="text1"/>
          <w:sz w:val="22"/>
        </w:rPr>
        <w:t xml:space="preserve">er than the up limit </w:t>
      </w:r>
      <w:r w:rsidR="003F360A" w:rsidRPr="00393DBF">
        <w:rPr>
          <w:rFonts w:ascii="Arial" w:hAnsi="Arial" w:cs="Arial"/>
          <w:color w:val="000000" w:themeColor="text1"/>
          <w:sz w:val="22"/>
        </w:rPr>
        <w:t xml:space="preserve">median </w:t>
      </w:r>
      <w:r w:rsidR="00B96433" w:rsidRPr="00393DBF">
        <w:rPr>
          <w:rFonts w:ascii="Arial" w:hAnsi="Arial" w:cs="Arial"/>
          <w:color w:val="000000" w:themeColor="text1"/>
          <w:sz w:val="22"/>
        </w:rPr>
        <w:t>cutoff for HCC. We followed up this patient and found him</w:t>
      </w:r>
      <w:r w:rsidR="0044138B" w:rsidRPr="00393DBF">
        <w:rPr>
          <w:rFonts w:ascii="Arial" w:hAnsi="Arial" w:cs="Arial"/>
          <w:color w:val="000000" w:themeColor="text1"/>
          <w:sz w:val="22"/>
        </w:rPr>
        <w:t xml:space="preserve"> diagnosed </w:t>
      </w:r>
      <w:r w:rsidR="00B96433" w:rsidRPr="00393DBF">
        <w:rPr>
          <w:rFonts w:ascii="Arial" w:hAnsi="Arial" w:cs="Arial"/>
          <w:color w:val="000000" w:themeColor="text1"/>
          <w:sz w:val="22"/>
        </w:rPr>
        <w:t xml:space="preserve">as </w:t>
      </w:r>
      <w:r w:rsidR="0044138B" w:rsidRPr="00393DBF">
        <w:rPr>
          <w:rFonts w:ascii="Arial" w:hAnsi="Arial" w:cs="Arial"/>
          <w:color w:val="000000" w:themeColor="text1"/>
          <w:sz w:val="22"/>
        </w:rPr>
        <w:t>HCC</w:t>
      </w:r>
      <w:r w:rsidR="00B96433" w:rsidRPr="00393DBF">
        <w:rPr>
          <w:rFonts w:ascii="Arial" w:hAnsi="Arial" w:cs="Arial"/>
          <w:color w:val="000000" w:themeColor="text1"/>
          <w:sz w:val="22"/>
        </w:rPr>
        <w:t xml:space="preserve"> within half a year. </w:t>
      </w:r>
      <w:r w:rsidR="001A64A0" w:rsidRPr="00393DBF">
        <w:rPr>
          <w:rFonts w:ascii="Arial" w:hAnsi="Arial" w:cs="Arial"/>
          <w:color w:val="000000" w:themeColor="text1"/>
          <w:sz w:val="22"/>
        </w:rPr>
        <w:t>Another hepatitis patient</w:t>
      </w:r>
      <w:r w:rsidR="001B1615" w:rsidRPr="00393DBF">
        <w:rPr>
          <w:rFonts w:ascii="Arial" w:hAnsi="Arial" w:cs="Arial"/>
          <w:color w:val="000000" w:themeColor="text1"/>
          <w:sz w:val="22"/>
        </w:rPr>
        <w:t>, P2</w:t>
      </w:r>
      <w:r w:rsidR="001A64A0" w:rsidRPr="00393DBF">
        <w:rPr>
          <w:rFonts w:ascii="Arial" w:hAnsi="Arial" w:cs="Arial"/>
          <w:color w:val="000000" w:themeColor="text1"/>
          <w:sz w:val="22"/>
        </w:rPr>
        <w:t xml:space="preserve">, the proportion of </w:t>
      </w:r>
      <w:r w:rsidR="009A5EFD">
        <w:rPr>
          <w:rFonts w:ascii="Arial" w:hAnsi="Arial" w:cs="Arial"/>
          <w:color w:val="000000" w:themeColor="text1"/>
          <w:sz w:val="22"/>
        </w:rPr>
        <w:t>LMRs</w:t>
      </w:r>
      <w:r w:rsidR="0085287E">
        <w:rPr>
          <w:rFonts w:ascii="Arial" w:hAnsi="Arial" w:cs="Arial"/>
          <w:color w:val="000000" w:themeColor="text1"/>
          <w:sz w:val="22"/>
        </w:rPr>
        <w:t xml:space="preserve"> </w:t>
      </w:r>
      <w:r w:rsidR="001A64A0" w:rsidRPr="00393DBF">
        <w:rPr>
          <w:rFonts w:ascii="Arial" w:hAnsi="Arial" w:cs="Arial"/>
          <w:color w:val="000000" w:themeColor="text1"/>
          <w:sz w:val="22"/>
        </w:rPr>
        <w:t>was 1</w:t>
      </w:r>
      <w:r w:rsidR="009A5EFD">
        <w:rPr>
          <w:rFonts w:ascii="Arial" w:hAnsi="Arial" w:cs="Arial"/>
          <w:color w:val="000000" w:themeColor="text1"/>
          <w:sz w:val="22"/>
        </w:rPr>
        <w:t>7.8</w:t>
      </w:r>
      <w:r w:rsidR="001A64A0" w:rsidRPr="00393DBF">
        <w:rPr>
          <w:rFonts w:ascii="Arial" w:hAnsi="Arial" w:cs="Arial"/>
          <w:color w:val="000000" w:themeColor="text1"/>
          <w:sz w:val="22"/>
        </w:rPr>
        <w:t>%, and the average methylation level around HBV integration sites was 67.</w:t>
      </w:r>
      <w:r w:rsidR="00311435" w:rsidRPr="00393DBF">
        <w:rPr>
          <w:rFonts w:ascii="Arial" w:hAnsi="Arial" w:cs="Arial"/>
          <w:color w:val="000000" w:themeColor="text1"/>
          <w:sz w:val="22"/>
        </w:rPr>
        <w:t>7</w:t>
      </w:r>
      <w:r w:rsidR="001A64A0" w:rsidRPr="00393DBF">
        <w:rPr>
          <w:rFonts w:ascii="Arial" w:hAnsi="Arial" w:cs="Arial"/>
          <w:color w:val="000000" w:themeColor="text1"/>
          <w:sz w:val="22"/>
        </w:rPr>
        <w:t xml:space="preserve">%; while in the re-visit after </w:t>
      </w:r>
      <w:r w:rsidR="00D46452" w:rsidRPr="00393DBF">
        <w:rPr>
          <w:rFonts w:ascii="Arial" w:hAnsi="Arial" w:cs="Arial"/>
          <w:color w:val="000000" w:themeColor="text1"/>
          <w:sz w:val="22"/>
        </w:rPr>
        <w:t>half a year</w:t>
      </w:r>
      <w:r w:rsidR="001A64A0" w:rsidRPr="00393DBF">
        <w:rPr>
          <w:rFonts w:ascii="Arial" w:hAnsi="Arial" w:cs="Arial"/>
          <w:color w:val="000000" w:themeColor="text1"/>
          <w:sz w:val="22"/>
        </w:rPr>
        <w:t xml:space="preserve">, the former value became only </w:t>
      </w:r>
      <w:r w:rsidR="009A5EFD">
        <w:rPr>
          <w:rFonts w:ascii="Arial" w:hAnsi="Arial" w:cs="Arial"/>
          <w:color w:val="000000" w:themeColor="text1"/>
          <w:sz w:val="22"/>
        </w:rPr>
        <w:t>1.1</w:t>
      </w:r>
      <w:r w:rsidR="001A64A0" w:rsidRPr="00393DBF">
        <w:rPr>
          <w:rFonts w:ascii="Arial" w:hAnsi="Arial" w:cs="Arial"/>
          <w:color w:val="000000" w:themeColor="text1"/>
          <w:sz w:val="22"/>
        </w:rPr>
        <w:t>% and the latter one was 69%, seemingly free of HCC risk. For a HCC indicator, the most challenging part is to determine cutoffs for candidate diseases, which need a large sample size in further study. Nevertheless, our study successfully illustrated it is necessary to monitor the patients with suspicious methylation changes in cfDNA</w:t>
      </w:r>
      <w:r w:rsidR="006B69D6" w:rsidRPr="00393DBF">
        <w:rPr>
          <w:rFonts w:ascii="Arial" w:hAnsi="Arial" w:cs="Arial"/>
          <w:color w:val="000000" w:themeColor="text1"/>
          <w:sz w:val="22"/>
        </w:rPr>
        <w:t xml:space="preserve"> according to multiple indicators to combine their powers together</w:t>
      </w:r>
      <w:r w:rsidR="001A64A0" w:rsidRPr="00393DBF">
        <w:rPr>
          <w:rFonts w:ascii="Arial" w:hAnsi="Arial" w:cs="Arial"/>
          <w:color w:val="000000" w:themeColor="text1"/>
          <w:sz w:val="22"/>
        </w:rPr>
        <w:t>.</w:t>
      </w:r>
      <w:r w:rsidR="00311435" w:rsidRPr="00393DBF">
        <w:rPr>
          <w:rFonts w:ascii="Arial" w:hAnsi="Arial" w:cs="Arial"/>
          <w:color w:val="000000" w:themeColor="text1"/>
          <w:sz w:val="22"/>
        </w:rPr>
        <w:t xml:space="preserve"> </w:t>
      </w:r>
    </w:p>
    <w:p w14:paraId="35BF8070" w14:textId="093F381D" w:rsidR="00A273C0" w:rsidRPr="00393DBF" w:rsidRDefault="00A273C0" w:rsidP="000818AC">
      <w:pPr>
        <w:spacing w:before="240"/>
        <w:rPr>
          <w:rFonts w:ascii="Arial" w:hAnsi="Arial" w:cs="Arial"/>
          <w:color w:val="000000" w:themeColor="text1"/>
          <w:sz w:val="22"/>
        </w:rPr>
      </w:pPr>
      <w:r w:rsidRPr="00393DBF">
        <w:rPr>
          <w:rFonts w:ascii="Arial" w:hAnsi="Arial" w:cs="Arial"/>
          <w:color w:val="000000" w:themeColor="text1"/>
          <w:sz w:val="22"/>
        </w:rPr>
        <w:t>Although we have found some stable pattern at low-pass WGBS,</w:t>
      </w:r>
      <w:r w:rsidR="006B69D6" w:rsidRPr="00393DBF">
        <w:rPr>
          <w:rFonts w:ascii="Arial" w:hAnsi="Arial" w:cs="Arial"/>
          <w:color w:val="000000" w:themeColor="text1"/>
          <w:sz w:val="22"/>
        </w:rPr>
        <w:t xml:space="preserve"> we still need to enlarge sample size to </w:t>
      </w:r>
      <w:r w:rsidR="00A44B6D" w:rsidRPr="00393DBF">
        <w:rPr>
          <w:rFonts w:ascii="Arial" w:hAnsi="Arial" w:cs="Arial"/>
          <w:color w:val="000000" w:themeColor="text1"/>
          <w:sz w:val="22"/>
        </w:rPr>
        <w:t xml:space="preserve">validate the sensitivity and specificity of this pattern to obtain more precise information for HCC diagnosis and surveillance. The most challenging part in future attempt is to set the </w:t>
      </w:r>
      <w:r w:rsidR="006B69D6" w:rsidRPr="00393DBF">
        <w:rPr>
          <w:rFonts w:ascii="Arial" w:hAnsi="Arial" w:cs="Arial"/>
          <w:color w:val="000000" w:themeColor="text1"/>
          <w:sz w:val="22"/>
        </w:rPr>
        <w:t xml:space="preserve">cutoff </w:t>
      </w:r>
      <w:r w:rsidR="00A44B6D" w:rsidRPr="00393DBF">
        <w:rPr>
          <w:rFonts w:ascii="Arial" w:hAnsi="Arial" w:cs="Arial"/>
          <w:color w:val="000000" w:themeColor="text1"/>
          <w:sz w:val="22"/>
        </w:rPr>
        <w:t xml:space="preserve">for </w:t>
      </w:r>
      <w:r w:rsidR="006B69D6" w:rsidRPr="00393DBF">
        <w:rPr>
          <w:rFonts w:ascii="Arial" w:hAnsi="Arial" w:cs="Arial"/>
          <w:color w:val="000000" w:themeColor="text1"/>
          <w:sz w:val="22"/>
        </w:rPr>
        <w:t>disease stage</w:t>
      </w:r>
      <w:r w:rsidR="00A44B6D" w:rsidRPr="00393DBF">
        <w:rPr>
          <w:rFonts w:ascii="Arial" w:hAnsi="Arial" w:cs="Arial"/>
          <w:color w:val="000000" w:themeColor="text1"/>
          <w:sz w:val="22"/>
        </w:rPr>
        <w:t xml:space="preserve"> definition, and especially for those with small tumors</w:t>
      </w:r>
      <w:r w:rsidRPr="00393DBF">
        <w:rPr>
          <w:rFonts w:ascii="Arial" w:hAnsi="Arial" w:cs="Arial"/>
          <w:color w:val="000000" w:themeColor="text1"/>
          <w:sz w:val="22"/>
        </w:rPr>
        <w:t>.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were also needed t</w:t>
      </w:r>
      <w:r w:rsidR="00A44B6D" w:rsidRPr="00393DBF">
        <w:rPr>
          <w:rFonts w:ascii="Arial" w:hAnsi="Arial" w:cs="Arial"/>
          <w:color w:val="000000" w:themeColor="text1"/>
          <w:sz w:val="22"/>
        </w:rPr>
        <w:t>o trace the disease progression.</w:t>
      </w:r>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lastRenderedPageBreak/>
        <w:t>Materials and Methods</w:t>
      </w:r>
    </w:p>
    <w:p w14:paraId="18E82895" w14:textId="77777777" w:rsidR="001E028C" w:rsidRPr="003645E6" w:rsidRDefault="001E028C" w:rsidP="000818AC">
      <w:pPr>
        <w:pStyle w:val="Heading3"/>
      </w:pPr>
      <w:r w:rsidRPr="003645E6">
        <w:t>Sample collection</w:t>
      </w:r>
    </w:p>
    <w:p w14:paraId="18580310" w14:textId="69764EB7" w:rsidR="00386619"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Beijing You’an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dW0+MzI8L1JlY051bT48RGlzcGxheVRleHQ+KDM3KTwvRGlzcGxheVRleHQ+PHJlY29yZD48cmVj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4747D9">
        <w:rPr>
          <w:rFonts w:ascii="Arial" w:hAnsi="Arial" w:cs="Arial"/>
          <w:sz w:val="22"/>
        </w:rPr>
        <w:instrText xml:space="preserve"> ADDIN EN.CITE </w:instrText>
      </w:r>
      <w:r w:rsidR="004747D9">
        <w:rPr>
          <w:rFonts w:ascii="Arial" w:hAnsi="Arial" w:cs="Arial"/>
          <w:sz w:val="22"/>
        </w:rPr>
        <w:fldChar w:fldCharType="begin">
          <w:fldData xml:space="preserve">PEVuZE5vdGU+PENpdGU+PEF1dGhvcj5Ib3U8L0F1dGhvcj48WWVhcj4yMDE3PC9ZZWFyPjxSZWNO
dW0+MzI8L1JlY051bT48RGlzcGxheVRleHQ+KDM3KTwvRGlzcGxheVRleHQ+PHJlY29yZD48cmVj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4747D9">
        <w:rPr>
          <w:rFonts w:ascii="Arial" w:hAnsi="Arial" w:cs="Arial"/>
          <w:sz w:val="22"/>
        </w:rPr>
        <w:instrText xml:space="preserve"> ADDIN EN.CITE.DATA </w:instrText>
      </w:r>
      <w:r w:rsidR="004747D9">
        <w:rPr>
          <w:rFonts w:ascii="Arial" w:hAnsi="Arial" w:cs="Arial"/>
          <w:sz w:val="22"/>
        </w:rPr>
      </w:r>
      <w:r w:rsidR="004747D9">
        <w:rPr>
          <w:rFonts w:ascii="Arial" w:hAnsi="Arial" w:cs="Arial"/>
          <w:sz w:val="22"/>
        </w:rPr>
        <w:fldChar w:fldCharType="end"/>
      </w:r>
      <w:r w:rsidR="00A05A78" w:rsidRPr="00393DBF">
        <w:rPr>
          <w:rFonts w:ascii="Arial" w:hAnsi="Arial" w:cs="Arial"/>
          <w:sz w:val="22"/>
        </w:rPr>
      </w:r>
      <w:r w:rsidR="00A05A78" w:rsidRPr="00393DBF">
        <w:rPr>
          <w:rFonts w:ascii="Arial" w:hAnsi="Arial" w:cs="Arial"/>
          <w:sz w:val="22"/>
        </w:rPr>
        <w:fldChar w:fldCharType="separate"/>
      </w:r>
      <w:r w:rsidR="004747D9">
        <w:rPr>
          <w:rFonts w:ascii="Arial" w:hAnsi="Arial" w:cs="Arial"/>
          <w:sz w:val="22"/>
        </w:rPr>
        <w:t>(37)</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w:t>
      </w:r>
      <w:r w:rsidR="00545D24">
        <w:rPr>
          <w:rFonts w:ascii="Arial" w:hAnsi="Arial" w:cs="Arial"/>
          <w:sz w:val="22"/>
        </w:rPr>
        <w:t xml:space="preserve">We collected age, gender, HBV-status, tumor size and </w:t>
      </w:r>
      <w:r w:rsidR="00386619">
        <w:rPr>
          <w:rFonts w:ascii="Arial" w:hAnsi="Arial" w:cs="Arial"/>
          <w:sz w:val="22"/>
        </w:rPr>
        <w:t>A</w:t>
      </w:r>
      <w:r w:rsidR="00545D24" w:rsidRPr="00386619">
        <w:rPr>
          <w:rFonts w:ascii="Arial" w:hAnsi="Arial" w:cs="Arial"/>
          <w:sz w:val="22"/>
        </w:rPr>
        <w:t>lanine aminotransferase (ALT) test</w:t>
      </w:r>
      <w:r w:rsidR="00545D24">
        <w:rPr>
          <w:rFonts w:ascii="Arial" w:hAnsi="Arial" w:cs="Arial"/>
          <w:sz w:val="22"/>
        </w:rPr>
        <w:t xml:space="preserve">, </w:t>
      </w:r>
      <w:r w:rsidR="00545D24" w:rsidRPr="00386619">
        <w:rPr>
          <w:rFonts w:ascii="Arial" w:hAnsi="Arial" w:cs="Arial"/>
          <w:sz w:val="22"/>
        </w:rPr>
        <w:t>Aspartate aminotransferase (AST) test</w:t>
      </w:r>
      <w:r w:rsidR="00545D24">
        <w:rPr>
          <w:rFonts w:ascii="Arial" w:hAnsi="Arial" w:cs="Arial"/>
          <w:sz w:val="22"/>
        </w:rPr>
        <w:t xml:space="preserve">, </w:t>
      </w:r>
      <w:r w:rsidR="00545D24" w:rsidRPr="00386619">
        <w:rPr>
          <w:rFonts w:ascii="Arial" w:hAnsi="Arial" w:cs="Arial"/>
          <w:sz w:val="22"/>
        </w:rPr>
        <w:t>bilirubin test, Alpha-fetoprotein (AFP) test</w:t>
      </w:r>
      <w:r w:rsidR="00545D24">
        <w:rPr>
          <w:rFonts w:ascii="Arial" w:hAnsi="Arial" w:cs="Arial"/>
          <w:sz w:val="22"/>
        </w:rPr>
        <w:t xml:space="preserve"> and other related clinical information for related samples. Meanwhile, HCC patients was classified by BCLC system (</w:t>
      </w:r>
      <w:r w:rsidR="00545D24" w:rsidRPr="00386619">
        <w:rPr>
          <w:rFonts w:ascii="Arial" w:hAnsi="Arial" w:cs="Arial"/>
          <w:sz w:val="22"/>
        </w:rPr>
        <w:t>Ref</w:t>
      </w:r>
      <w:r w:rsidR="00545D24">
        <w:rPr>
          <w:rFonts w:ascii="Arial" w:hAnsi="Arial" w:cs="Arial"/>
          <w:sz w:val="22"/>
        </w:rPr>
        <w:t xml:space="preserve">). </w:t>
      </w:r>
      <w:r w:rsidR="00177B21" w:rsidRPr="00393DBF">
        <w:rPr>
          <w:rFonts w:ascii="Arial" w:hAnsi="Arial" w:cs="Arial"/>
          <w:sz w:val="22"/>
        </w:rPr>
        <w:t>The study protocol conformed to the ethical guidelines of the 1975 Declaration of Helsinki and was approved by the Ethics Committee of Beijing You’an Hospital and Beijing Institute of Genomics. An informed consent was obtained from all patients and volunteers.</w:t>
      </w:r>
      <w:bookmarkStart w:id="82" w:name="_GoBack"/>
      <w:bookmarkEnd w:id="82"/>
    </w:p>
    <w:p w14:paraId="6C89209C" w14:textId="4F8CA46B" w:rsidR="001E028C" w:rsidRPr="003645E6" w:rsidRDefault="001E028C" w:rsidP="000818AC">
      <w:pPr>
        <w:pStyle w:val="Heading3"/>
      </w:pPr>
      <w:r w:rsidRPr="003645E6">
        <w:t>Cell free DNA extraction</w:t>
      </w:r>
    </w:p>
    <w:p w14:paraId="2F82B7C9" w14:textId="218330BF" w:rsidR="00A05A78" w:rsidRPr="00393DBF" w:rsidRDefault="00A05A78" w:rsidP="000818AC">
      <w:pPr>
        <w:spacing w:before="240"/>
        <w:rPr>
          <w:rFonts w:ascii="Arial" w:hAnsi="Arial" w:cs="Arial"/>
          <w:sz w:val="22"/>
        </w:rPr>
      </w:pPr>
      <w:r w:rsidRPr="00393DBF">
        <w:rPr>
          <w:rFonts w:ascii="Arial" w:hAnsi="Arial" w:cs="Arial"/>
          <w:sz w:val="22"/>
        </w:rPr>
        <w:t>Ten microliters (ml) of whole blood was collected from each patient in Streck Cell-Free DNA BCT® tubes (Streck, Omaha, NE) and immediately transmitted to Beijing Institute of Genomics. Upon arrival, the blood 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393DBF">
        <w:rPr>
          <w:rFonts w:ascii="Arial" w:hAnsi="Arial" w:cs="Arial"/>
          <w:sz w:val="22"/>
        </w:rPr>
        <w:t xml:space="preserve"> </w:t>
      </w:r>
      <w:r w:rsidRPr="00393DBF">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t>Whole genome bisulfite sequencing</w:t>
      </w:r>
      <w:r w:rsidR="0094254B">
        <w:t xml:space="preserve"> and </w:t>
      </w:r>
      <w:r w:rsidR="0094254B" w:rsidRPr="003645E6">
        <w:t>data processing</w:t>
      </w:r>
    </w:p>
    <w:p w14:paraId="647E05A9" w14:textId="121D879A" w:rsidR="001E028C" w:rsidRPr="00393DBF" w:rsidRDefault="001E028C" w:rsidP="00C2685F">
      <w:pPr>
        <w:spacing w:before="240"/>
        <w:rPr>
          <w:rFonts w:cs="Arial"/>
          <w:color w:val="FF0000"/>
        </w:rPr>
      </w:pPr>
      <w:r w:rsidRPr="00393DBF">
        <w:rPr>
          <w:rFonts w:ascii="Arial" w:hAnsi="Arial" w:cs="Arial"/>
          <w:sz w:val="22"/>
        </w:rPr>
        <w:t>Using the TruSeq DNA Methylation Kit (Illumina Inc.) according to the manufacturers’ protocol.</w:t>
      </w:r>
      <w:r w:rsidR="00C372DE" w:rsidRPr="00393DBF">
        <w:rPr>
          <w:rFonts w:ascii="Arial" w:hAnsi="Arial" w:cs="Arial"/>
          <w:sz w:val="22"/>
        </w:rPr>
        <w:t xml:space="preserve"> </w:t>
      </w:r>
      <w:r w:rsidR="004E149A">
        <w:rPr>
          <w:rFonts w:ascii="Arial" w:hAnsi="Arial" w:cs="Arial"/>
          <w:sz w:val="22"/>
        </w:rPr>
        <w:t xml:space="preserve">Total </w:t>
      </w:r>
      <w:r w:rsidR="00C372DE" w:rsidRPr="00393DBF">
        <w:rPr>
          <w:rFonts w:ascii="Arial" w:hAnsi="Arial" w:cs="Arial"/>
          <w:sz w:val="22"/>
        </w:rPr>
        <w:t xml:space="preserve">cfDNA </w:t>
      </w:r>
      <w:r w:rsidR="004E149A" w:rsidRPr="004E149A">
        <w:rPr>
          <w:rFonts w:ascii="Arial" w:hAnsi="Arial" w:cs="Arial"/>
          <w:sz w:val="22"/>
          <w:highlight w:val="yellow"/>
        </w:rPr>
        <w:t>(XXX ng-XXX ng)</w:t>
      </w:r>
      <w:r w:rsidR="004E149A">
        <w:rPr>
          <w:rFonts w:ascii="Arial" w:hAnsi="Arial" w:cs="Arial"/>
          <w:sz w:val="22"/>
        </w:rPr>
        <w:t xml:space="preserve"> </w:t>
      </w:r>
      <w:r w:rsidR="00C372DE" w:rsidRPr="00393DBF">
        <w:rPr>
          <w:rFonts w:ascii="Arial" w:hAnsi="Arial" w:cs="Arial"/>
          <w:sz w:val="22"/>
        </w:rPr>
        <w:t>was used for sequencing library construction. Bisulfite conversion of cfDNA was performed using the EZ DNA Methylation-Gold Kit (Zymo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 xml:space="preserve">performed paired end sequencing (2 × 100 bp) on an </w:t>
      </w:r>
      <w:r w:rsidRPr="00393DBF">
        <w:rPr>
          <w:rFonts w:ascii="Arial" w:hAnsi="Arial" w:cs="Arial"/>
          <w:sz w:val="22"/>
        </w:rPr>
        <w:t>Illumina HiSeq 4000</w:t>
      </w:r>
      <w:r w:rsidR="00C372DE" w:rsidRPr="00393DBF">
        <w:rPr>
          <w:rFonts w:ascii="Arial" w:hAnsi="Arial" w:cs="Arial"/>
          <w:sz w:val="22"/>
        </w:rPr>
        <w:t xml:space="preserve"> (Illumina Inc., San Diego, CA, USA). All the sequencing data was deposited in the BIG Data Center (http://bigd.big.ac.cn/bioproject/) under the BioProject accession code </w:t>
      </w:r>
      <w:r w:rsidR="00C372DE" w:rsidRPr="00393DBF">
        <w:rPr>
          <w:rFonts w:ascii="Arial" w:hAnsi="Arial" w:cs="Arial"/>
          <w:sz w:val="22"/>
          <w:highlight w:val="yellow"/>
        </w:rPr>
        <w:t>XXXXXXXX.</w:t>
      </w:r>
    </w:p>
    <w:p w14:paraId="51AC1BD4" w14:textId="7B4C21F5"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ll paired-end fastq files</w:t>
      </w:r>
      <w:r w:rsidRPr="00393DBF">
        <w:rPr>
          <w:rFonts w:ascii="Arial" w:hAnsi="Arial" w:cs="Arial"/>
          <w:sz w:val="22"/>
        </w:rPr>
        <w:t xml:space="preserve"> were trimmed</w:t>
      </w:r>
      <w:r w:rsidR="00C56008" w:rsidRPr="00393DBF">
        <w:rPr>
          <w:rFonts w:ascii="Arial" w:hAnsi="Arial" w:cs="Arial"/>
          <w:sz w:val="22"/>
        </w:rPr>
        <w:t xml:space="preserve"> using cutadapt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4747D9">
        <w:rPr>
          <w:rFonts w:ascii="Arial" w:hAnsi="Arial" w:cs="Arial"/>
          <w:sz w:val="22"/>
        </w:rPr>
        <w:instrText xml:space="preserve"> ADDIN EN.CITE &lt;EndNote&gt;&lt;Cite&gt;&lt;Author&gt;Martin&lt;/Author&gt;&lt;Year&gt;2011&lt;/Year&gt;&lt;RecNum&gt;43&lt;/RecNum&gt;&lt;DisplayText&gt;(38)&lt;/DisplayText&gt;&lt;record&gt;&lt;rec-number&gt;43&lt;/rec-number&gt;&lt;foreign-keys&gt;&lt;key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4747D9">
        <w:rPr>
          <w:rFonts w:ascii="Arial" w:hAnsi="Arial" w:cs="Arial"/>
          <w:noProof/>
          <w:sz w:val="22"/>
        </w:rPr>
        <w:t>(38)</w:t>
      </w:r>
      <w:r w:rsidR="00D61151" w:rsidRPr="00393DBF">
        <w:rPr>
          <w:rFonts w:ascii="Arial" w:hAnsi="Arial" w:cs="Arial"/>
          <w:sz w:val="22"/>
        </w:rPr>
        <w:fldChar w:fldCharType="end"/>
      </w:r>
      <w:r w:rsidR="00C56008" w:rsidRPr="00393DBF">
        <w:rPr>
          <w:rFonts w:ascii="Arial" w:hAnsi="Arial" w:cs="Arial"/>
          <w:sz w:val="22"/>
        </w:rPr>
        <w:t xml:space="preserve"> to removed adapter 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r w:rsidR="000453B0" w:rsidRPr="00393DBF">
        <w:rPr>
          <w:rFonts w:ascii="Arial" w:hAnsi="Arial" w:cs="Arial"/>
          <w:sz w:val="22"/>
        </w:rPr>
        <w:t>B</w:t>
      </w:r>
      <w:r w:rsidR="0026559A" w:rsidRPr="00393DBF">
        <w:rPr>
          <w:rFonts w:ascii="Arial" w:hAnsi="Arial" w:cs="Arial"/>
          <w:sz w:val="22"/>
        </w:rPr>
        <w:t>ismark</w:t>
      </w:r>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4747D9">
        <w:rPr>
          <w:rFonts w:ascii="Arial" w:hAnsi="Arial" w:cs="Arial"/>
          <w:sz w:val="22"/>
        </w:rPr>
        <w:instrText xml:space="preserve"> ADDIN EN.CITE &lt;EndNote&gt;&lt;Cite&gt;&lt;Author&gt;Krueger&lt;/Author&gt;&lt;Year&gt;2011&lt;/Year&gt;&lt;RecNum&gt;44&lt;/RecNum&gt;&lt;DisplayText&gt;(39)&lt;/DisplayText&gt;&lt;record&gt;&lt;rec-number&gt;44&lt;/rec-number&gt;&lt;foreign-keys&gt;&lt;key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4747D9">
        <w:rPr>
          <w:rFonts w:ascii="Arial" w:hAnsi="Arial" w:cs="Arial"/>
          <w:noProof/>
          <w:sz w:val="22"/>
        </w:rPr>
        <w:t>(39)</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deduplicate_bismark application included in the bismark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Bismark were sorted using samtools (v 0.1.19) and overlapping paired-end reads were clipped using ClipOverlap function of bamUtil</w:t>
      </w:r>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2"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For each CpG,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w:t>
      </w:r>
      <w:r w:rsidR="00BE3FF6" w:rsidRPr="00393DBF">
        <w:rPr>
          <w:rFonts w:ascii="Arial" w:hAnsi="Arial" w:cs="Arial"/>
          <w:sz w:val="22"/>
          <w:vertAlign w:val="subscript"/>
        </w:rPr>
        <w:t>i</w:t>
      </w:r>
      <w:r w:rsidR="00BE3FF6" w:rsidRPr="00393DBF">
        <w:rPr>
          <w:rFonts w:ascii="Arial" w:hAnsi="Arial" w:cs="Arial"/>
          <w:sz w:val="22"/>
        </w:rPr>
        <w:t>/(m</w:t>
      </w:r>
      <w:r w:rsidR="00BE3FF6" w:rsidRPr="00393DBF">
        <w:rPr>
          <w:rFonts w:ascii="Arial" w:hAnsi="Arial" w:cs="Arial"/>
          <w:sz w:val="22"/>
          <w:vertAlign w:val="subscript"/>
        </w:rPr>
        <w:t>i</w:t>
      </w:r>
      <w:r w:rsidR="00BE3FF6" w:rsidRPr="00393DBF">
        <w:rPr>
          <w:rFonts w:ascii="Arial" w:hAnsi="Arial" w:cs="Arial"/>
          <w:sz w:val="22"/>
        </w:rPr>
        <w:t xml:space="preserve"> + u</w:t>
      </w:r>
      <w:r w:rsidR="00BE3FF6" w:rsidRPr="00393DBF">
        <w:rPr>
          <w:rFonts w:ascii="Arial" w:hAnsi="Arial" w:cs="Arial"/>
          <w:sz w:val="22"/>
          <w:vertAlign w:val="subscript"/>
        </w:rPr>
        <w:t>i</w:t>
      </w:r>
      <w:r w:rsidR="00BE0791" w:rsidRPr="00393DBF">
        <w:rPr>
          <w:rStyle w:val="fontstyle01"/>
          <w:rFonts w:ascii="Arial" w:hAnsi="Arial" w:cs="Arial"/>
          <w:sz w:val="22"/>
          <w:szCs w:val="22"/>
        </w:rPr>
        <w:t xml:space="preserve">), </w:t>
      </w:r>
      <w:r w:rsidR="00BE0791" w:rsidRPr="00393DBF">
        <w:rPr>
          <w:rFonts w:ascii="Arial" w:hAnsi="Arial" w:cs="Arial"/>
          <w:sz w:val="22"/>
        </w:rPr>
        <w:t>where m</w:t>
      </w:r>
      <w:r w:rsidR="00BE0791" w:rsidRPr="00393DBF">
        <w:rPr>
          <w:rFonts w:ascii="Arial" w:hAnsi="Arial" w:cs="Arial"/>
          <w:sz w:val="22"/>
          <w:vertAlign w:val="subscript"/>
        </w:rPr>
        <w:t>i</w:t>
      </w:r>
      <w:r w:rsidR="00BE0791" w:rsidRPr="00393DBF">
        <w:rPr>
          <w:rFonts w:ascii="Arial" w:hAnsi="Arial" w:cs="Arial"/>
          <w:sz w:val="22"/>
        </w:rPr>
        <w:t xml:space="preserve"> </w:t>
      </w:r>
      <w:r w:rsidR="007E50E5" w:rsidRPr="00393DBF">
        <w:rPr>
          <w:rFonts w:ascii="Arial" w:hAnsi="Arial" w:cs="Arial"/>
          <w:sz w:val="22"/>
        </w:rPr>
        <w:t>was defined as the number of methylated cytosines and u</w:t>
      </w:r>
      <w:r w:rsidR="007E50E5" w:rsidRPr="00393DBF">
        <w:rPr>
          <w:rFonts w:ascii="Arial" w:hAnsi="Arial" w:cs="Arial"/>
          <w:sz w:val="22"/>
          <w:vertAlign w:val="subscript"/>
        </w:rPr>
        <w:t>i</w:t>
      </w:r>
      <w:r w:rsidR="007E50E5" w:rsidRPr="00393DBF">
        <w:rPr>
          <w:rStyle w:val="fontstyle01"/>
          <w:rFonts w:ascii="Arial" w:hAnsi="Arial" w:cs="Arial"/>
          <w:sz w:val="22"/>
          <w:szCs w:val="22"/>
        </w:rPr>
        <w:t xml:space="preserve"> </w:t>
      </w:r>
      <w:r w:rsidR="007E50E5" w:rsidRPr="00393DBF">
        <w:rPr>
          <w:rFonts w:ascii="Arial" w:hAnsi="Arial" w:cs="Arial"/>
          <w:sz w:val="22"/>
        </w:rPr>
        <w:t>was defined as the number of unmethylated cytosines.</w:t>
      </w:r>
      <w:r w:rsidR="00244720" w:rsidRPr="00393DBF">
        <w:rPr>
          <w:rFonts w:ascii="Arial" w:hAnsi="Arial" w:cs="Arial"/>
          <w:sz w:val="22"/>
        </w:rPr>
        <w:t xml:space="preserve"> The </w:t>
      </w:r>
      <w:r w:rsidR="00BE7E3C" w:rsidRPr="00393DBF">
        <w:rPr>
          <w:rFonts w:ascii="Arial" w:hAnsi="Arial" w:cs="Arial"/>
          <w:sz w:val="22"/>
        </w:rPr>
        <w:t>number of methylated and unmethylated cytosines</w:t>
      </w:r>
      <w:r w:rsidR="00244720" w:rsidRPr="00393DBF">
        <w:rPr>
          <w:rFonts w:ascii="Arial" w:hAnsi="Arial" w:cs="Arial"/>
          <w:sz w:val="22"/>
        </w:rPr>
        <w:t xml:space="preserve"> of 1-Mb regions were generated using R package m</w:t>
      </w:r>
      <w:r w:rsidR="004C0DB0" w:rsidRPr="00393DBF">
        <w:rPr>
          <w:rFonts w:ascii="Arial" w:hAnsi="Arial" w:cs="Arial"/>
          <w:sz w:val="22"/>
        </w:rPr>
        <w:t>e</w:t>
      </w:r>
      <w:r w:rsidR="00244720" w:rsidRPr="00393DBF">
        <w:rPr>
          <w:rFonts w:ascii="Arial" w:hAnsi="Arial" w:cs="Arial"/>
          <w:sz w:val="22"/>
        </w:rPr>
        <w:t>thylKit.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4C0DB0" w:rsidRPr="00393DBF">
        <w:rPr>
          <w:rFonts w:ascii="Arial" w:hAnsi="Arial" w:cs="Arial"/>
          <w:color w:val="000000" w:themeColor="text1"/>
          <w:sz w:val="22"/>
        </w:rPr>
        <w:t>1-Mb region (Methyl</w:t>
      </w:r>
      <w:r w:rsidR="004C0DB0" w:rsidRPr="00393DBF">
        <w:rPr>
          <w:rFonts w:ascii="Arial" w:hAnsi="Arial" w:cs="Arial"/>
          <w:color w:val="000000" w:themeColor="text1"/>
          <w:sz w:val="22"/>
          <w:vertAlign w:val="subscript"/>
        </w:rPr>
        <w:t>1MB</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cytosines divided by the number of methylated cytosines</w:t>
      </w:r>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r w:rsidR="007C2A9F">
        <w:t>long range methylation (</w:t>
      </w:r>
      <w:r>
        <w:rPr>
          <w:rFonts w:hint="eastAsia"/>
        </w:rPr>
        <w:t>LRM</w:t>
      </w:r>
      <w:r w:rsidR="007C2A9F">
        <w:t>)</w:t>
      </w:r>
    </w:p>
    <w:p w14:paraId="181C73D5" w14:textId="4D46A2D3"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r w:rsidR="005651A5">
        <w:rPr>
          <w:rFonts w:ascii="Arial" w:hAnsi="Arial" w:cs="Arial"/>
          <w:color w:val="000000" w:themeColor="text1"/>
          <w:sz w:val="22"/>
        </w:rPr>
        <w:t>, respectively</w:t>
      </w:r>
      <w:r>
        <w:rPr>
          <w:rFonts w:ascii="Arial" w:hAnsi="Arial" w:cs="Arial"/>
          <w:color w:val="000000" w:themeColor="text1"/>
          <w:sz w:val="22"/>
        </w:rPr>
        <w:t xml:space="preserve">. For each size, the average methylation level for each region from autosome were calculated. The hypo-methylated region were </w:t>
      </w:r>
      <w:r>
        <w:rPr>
          <w:rFonts w:ascii="Arial" w:hAnsi="Arial" w:cs="Arial"/>
          <w:color w:val="000000" w:themeColor="text1"/>
          <w:sz w:val="22"/>
        </w:rPr>
        <w:lastRenderedPageBreak/>
        <w:t xml:space="preserve">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t>Random</w:t>
      </w:r>
      <w:r w:rsidR="00D61151" w:rsidRPr="003645E6">
        <w:t>ly</w:t>
      </w:r>
      <w:r w:rsidRPr="003645E6">
        <w:t xml:space="preserve"> re-sampling</w:t>
      </w:r>
      <w:r w:rsidR="00D61151" w:rsidRPr="003645E6">
        <w:t xml:space="preserve"> lower reads from medium WGBS data</w:t>
      </w:r>
    </w:p>
    <w:p w14:paraId="3F5BD2DD" w14:textId="4805108F" w:rsidR="001E028C" w:rsidRPr="00393DBF" w:rsidRDefault="00490D13" w:rsidP="000818AC">
      <w:pPr>
        <w:spacing w:before="240"/>
        <w:rPr>
          <w:rFonts w:ascii="Arial" w:hAnsi="Arial" w:cs="Arial"/>
          <w:color w:val="000000" w:themeColor="text1"/>
          <w:sz w:val="22"/>
        </w:rPr>
      </w:pPr>
      <w:bookmarkStart w:id="83" w:name="OLE_LINK4"/>
      <w:r w:rsidRPr="00393DBF">
        <w:rPr>
          <w:rFonts w:ascii="Arial" w:hAnsi="Arial" w:cs="Arial"/>
          <w:color w:val="000000" w:themeColor="text1"/>
          <w:sz w:val="22"/>
        </w:rPr>
        <w:t>A random</w:t>
      </w:r>
      <w:r w:rsidR="003913B6" w:rsidRPr="00393DBF">
        <w:rPr>
          <w:rFonts w:ascii="Arial" w:hAnsi="Arial" w:cs="Arial"/>
          <w:color w:val="000000" w:themeColor="text1"/>
          <w:sz w:val="22"/>
        </w:rPr>
        <w:t>ly</w:t>
      </w:r>
      <w:bookmarkEnd w:id="83"/>
      <w:r w:rsidRPr="00393DBF">
        <w:rPr>
          <w:rFonts w:ascii="Arial" w:hAnsi="Arial" w:cs="Arial"/>
          <w:color w:val="000000" w:themeColor="text1"/>
          <w:sz w:val="22"/>
        </w:rPr>
        <w:t xml:space="preserve"> sampling method was used to obtain low depth WGBS for 5 medium WGBS of cell-free DNA.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re-sampling,</w:t>
      </w:r>
      <w:r w:rsidR="006603CF" w:rsidRPr="00393DBF">
        <w:rPr>
          <w:rFonts w:ascii="Arial" w:hAnsi="Arial" w:cs="Arial"/>
          <w:color w:val="000000" w:themeColor="text1"/>
          <w:sz w:val="22"/>
        </w:rPr>
        <w:t xml:space="preserve"> the average methylation level for each </w:t>
      </w:r>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(Methyl</w:t>
      </w:r>
      <w:r w:rsidR="005651A5">
        <w:rPr>
          <w:rFonts w:ascii="Arial" w:hAnsi="Arial" w:cs="Arial"/>
          <w:color w:val="000000" w:themeColor="text1"/>
          <w:sz w:val="22"/>
          <w:vertAlign w:val="subscript"/>
        </w:rPr>
        <w:t>LRM</w:t>
      </w:r>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from autosome</w:t>
      </w:r>
      <w:r w:rsidR="001016BF" w:rsidRPr="00393DBF">
        <w:rPr>
          <w:rFonts w:ascii="Arial" w:hAnsi="Arial" w:cs="Arial"/>
          <w:color w:val="000000" w:themeColor="text1"/>
          <w:sz w:val="22"/>
        </w:rPr>
        <w:t xml:space="preserve"> </w:t>
      </w:r>
      <w:r w:rsidR="006603CF" w:rsidRPr="00393DBF">
        <w:rPr>
          <w:rFonts w:ascii="Arial" w:hAnsi="Arial" w:cs="Arial"/>
          <w:color w:val="000000" w:themeColor="text1"/>
          <w:sz w:val="22"/>
        </w:rPr>
        <w:t>were calculated</w:t>
      </w:r>
      <w:r w:rsidR="00D931B8" w:rsidRPr="00393DBF">
        <w:rPr>
          <w:rFonts w:ascii="Arial" w:hAnsi="Arial" w:cs="Arial"/>
          <w:color w:val="000000" w:themeColor="text1"/>
          <w:sz w:val="22"/>
        </w:rPr>
        <w:t xml:space="preserve"> and p</w:t>
      </w:r>
      <w:r w:rsidR="00E97F49" w:rsidRPr="00393DBF">
        <w:rPr>
          <w:rFonts w:ascii="Arial" w:hAnsi="Arial" w:cs="Arial"/>
          <w:color w:val="000000" w:themeColor="text1"/>
          <w:sz w:val="22"/>
        </w:rPr>
        <w:t xml:space="preserve">earson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of all the </w:t>
      </w:r>
      <w:r w:rsidR="000C30F1" w:rsidRPr="00393DBF">
        <w:rPr>
          <w:rFonts w:ascii="Arial" w:hAnsi="Arial" w:cs="Arial"/>
          <w:color w:val="000000" w:themeColor="text1"/>
          <w:sz w:val="22"/>
        </w:rPr>
        <w:t>autosomal Methyl</w:t>
      </w:r>
      <w:r w:rsidR="005651A5">
        <w:rPr>
          <w:rFonts w:ascii="Arial" w:hAnsi="Arial" w:cs="Arial"/>
          <w:color w:val="000000" w:themeColor="text1"/>
          <w:sz w:val="22"/>
          <w:vertAlign w:val="subscript"/>
        </w:rPr>
        <w:t>LRM</w:t>
      </w:r>
      <w:r w:rsidR="000C30F1" w:rsidRPr="00393DBF">
        <w:rPr>
          <w:rFonts w:ascii="Arial" w:hAnsi="Arial" w:cs="Arial"/>
          <w:color w:val="000000" w:themeColor="text1"/>
          <w:sz w:val="22"/>
        </w:rPr>
        <w:t xml:space="preserve"> between this re-sampling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 for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For each re-sampling, 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100 randomly </w:t>
      </w:r>
      <w:r w:rsidR="001B1728" w:rsidRPr="00393DBF">
        <w:rPr>
          <w:rFonts w:ascii="Arial" w:hAnsi="Arial" w:cs="Arial"/>
          <w:color w:val="000000" w:themeColor="text1"/>
          <w:sz w:val="22"/>
        </w:rPr>
        <w:t>re-</w:t>
      </w:r>
      <w:r w:rsidR="00E57AD8" w:rsidRPr="00393DBF">
        <w:rPr>
          <w:rFonts w:ascii="Arial" w:hAnsi="Arial" w:cs="Arial"/>
          <w:color w:val="000000" w:themeColor="text1"/>
          <w:sz w:val="22"/>
        </w:rPr>
        <w:t xml:space="preserve">sampling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100 extraction</w:t>
      </w:r>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260B3315"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2007B4" w:rsidRPr="00F52901">
        <w:rPr>
          <w:rFonts w:ascii="Arial" w:hAnsi="Arial" w:cs="Arial"/>
          <w:noProof/>
          <w:sz w:val="22"/>
        </w:rPr>
        <w:t>(21)</w:t>
      </w:r>
      <w:r w:rsidR="00E515F0" w:rsidRPr="00753965">
        <w:rPr>
          <w:rFonts w:ascii="Arial" w:hAnsi="Arial" w:cs="Arial"/>
          <w:sz w:val="22"/>
        </w:rPr>
        <w:fldChar w:fldCharType="end"/>
      </w:r>
      <w:r w:rsidR="000C1732" w:rsidRPr="00753965">
        <w:rPr>
          <w:rFonts w:ascii="Arial" w:hAnsi="Arial" w:cs="Arial"/>
          <w:sz w:val="22"/>
        </w:rPr>
        <w:t xml:space="preserve"> to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0C1732" w:rsidRPr="00753965">
        <w:rPr>
          <w:rFonts w:ascii="Arial" w:hAnsi="Arial" w:cs="Arial"/>
          <w:sz w:val="22"/>
        </w:rPr>
        <w:t xml:space="preserve"> compared to the healthy ref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of a sample was </w:t>
      </w:r>
      <w:r w:rsidR="001E028C" w:rsidRPr="000818AC">
        <w:rPr>
          <w:rFonts w:ascii="Arial" w:hAnsi="Arial" w:cs="Arial"/>
          <w:sz w:val="22"/>
        </w:rPr>
        <w:t xml:space="preserve">defined 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r w:rsidR="001E028C" w:rsidRPr="000818AC">
        <w:rPr>
          <w:rFonts w:ascii="Arial" w:hAnsi="Arial" w:cs="Arial"/>
          <w:sz w:val="22"/>
        </w:rPr>
        <w:t>of the healthy individuals.</w:t>
      </w:r>
      <w:r w:rsidR="002955FB" w:rsidRPr="000818AC">
        <w:rPr>
          <w:rFonts w:ascii="Arial" w:hAnsi="Arial" w:cs="Arial"/>
          <w:sz w:val="22"/>
        </w:rPr>
        <w:t xml:space="preserve"> Then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2955FB" w:rsidRPr="00753965">
        <w:rPr>
          <w:rFonts w:ascii="Arial" w:hAnsi="Arial" w:cs="Arial"/>
          <w:sz w:val="22"/>
        </w:rPr>
        <w:t xml:space="preserve"> within the genome </w:t>
      </w:r>
      <w:r w:rsidR="00FC460D" w:rsidRPr="00753965">
        <w:rPr>
          <w:rFonts w:ascii="Arial" w:hAnsi="Arial" w:cs="Arial"/>
          <w:sz w:val="22"/>
        </w:rPr>
        <w:t>was calculated.</w:t>
      </w:r>
    </w:p>
    <w:p w14:paraId="2E8BB1AC" w14:textId="63EB0ABC" w:rsidR="001E028C" w:rsidRPr="00393DBF" w:rsidRDefault="001E028C" w:rsidP="000818AC">
      <w:pPr>
        <w:pStyle w:val="Heading3"/>
      </w:pPr>
      <w:r w:rsidRPr="00393DBF">
        <w:t xml:space="preserve">Identification and annotation of the </w:t>
      </w:r>
      <w:r w:rsidR="001B1728" w:rsidRPr="00393DBF">
        <w:t>differentially methylated CpGs (</w:t>
      </w:r>
      <w:r w:rsidR="00306E34" w:rsidRPr="00393DBF">
        <w:t>DMCs</w:t>
      </w:r>
      <w:r w:rsidR="001B1728" w:rsidRPr="00393DBF">
        <w:t>)</w:t>
      </w:r>
      <w:r w:rsidR="0094254B">
        <w:t xml:space="preserve"> and genes (DMGs)</w:t>
      </w:r>
    </w:p>
    <w:p w14:paraId="402BDAAB" w14:textId="0873BE13"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enerated using R package methylK</w:t>
      </w:r>
      <w:r w:rsidRPr="00393DBF">
        <w:rPr>
          <w:rFonts w:ascii="Arial" w:hAnsi="Arial" w:cs="Arial"/>
          <w:sz w:val="22"/>
        </w:rPr>
        <w:t>it.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healthy group</w:t>
      </w:r>
      <w:r w:rsidRPr="00393DBF">
        <w:rPr>
          <w:rFonts w:ascii="Arial" w:hAnsi="Arial" w:cs="Arial"/>
          <w:sz w:val="22"/>
        </w:rPr>
        <w:t xml:space="preserve"> was performed by </w:t>
      </w:r>
      <w:r w:rsidR="00F72E50" w:rsidRPr="00393DBF">
        <w:rPr>
          <w:rFonts w:ascii="Arial" w:hAnsi="Arial" w:cs="Arial"/>
          <w:sz w:val="22"/>
        </w:rPr>
        <w:t>logistic regression test</w:t>
      </w:r>
      <w:r w:rsidRPr="00393DBF">
        <w:rPr>
          <w:rFonts w:ascii="Arial" w:hAnsi="Arial" w:cs="Arial"/>
          <w:sz w:val="22"/>
        </w:rPr>
        <w:t xml:space="preserve"> with at least 5-fold coverage. P-value </w:t>
      </w:r>
      <w:r w:rsidR="00E57AD8" w:rsidRPr="00393DBF">
        <w:rPr>
          <w:rFonts w:ascii="Arial" w:hAnsi="Arial" w:cs="Arial"/>
          <w:sz w:val="22"/>
        </w:rPr>
        <w:t>was</w:t>
      </w:r>
      <w:r w:rsidRPr="00393DBF">
        <w:rPr>
          <w:rFonts w:ascii="Arial" w:hAnsi="Arial" w:cs="Arial"/>
          <w:sz w:val="22"/>
        </w:rPr>
        <w:t xml:space="preserve"> adjusted for multiple testing with the method of Hochberg and Benjamini. The CpG sites were considered differentially, if the Benjamini Hochberg corrected P value ≤ 0.05 and the </w:t>
      </w:r>
      <w:bookmarkStart w:id="84" w:name="OLE_LINK5"/>
      <w:bookmarkStart w:id="85" w:name="OLE_LINK6"/>
      <w:bookmarkStart w:id="86" w:name="OLE_LINK7"/>
      <w:r w:rsidRPr="00393DBF">
        <w:rPr>
          <w:rFonts w:ascii="Arial" w:hAnsi="Arial" w:cs="Arial"/>
          <w:sz w:val="22"/>
        </w:rPr>
        <w:t>methylation level difference</w:t>
      </w:r>
      <w:bookmarkEnd w:id="84"/>
      <w:bookmarkEnd w:id="85"/>
      <w:bookmarkEnd w:id="86"/>
      <w:r w:rsidRPr="00393DBF">
        <w:rPr>
          <w:rFonts w:ascii="Arial" w:hAnsi="Arial" w:cs="Arial"/>
          <w:sz w:val="22"/>
        </w:rPr>
        <w:t xml:space="preserve"> was ≥ 0.2. Each </w:t>
      </w:r>
      <w:r w:rsidR="004A40D9" w:rsidRPr="00393DBF">
        <w:rPr>
          <w:rFonts w:ascii="Arial" w:hAnsi="Arial" w:cs="Arial"/>
          <w:sz w:val="22"/>
        </w:rPr>
        <w:t xml:space="preserve">DMCs </w:t>
      </w:r>
      <w:r w:rsidRPr="00393DBF">
        <w:rPr>
          <w:rFonts w:ascii="Arial" w:hAnsi="Arial" w:cs="Arial"/>
          <w:sz w:val="22"/>
        </w:rPr>
        <w:t xml:space="preserve">was annotated for each RefSeq transcript obtained from ENSEMBL GRCh37. Promoters are defined as regions 2kb upstream from TSS for each RefSeq transcript. </w:t>
      </w:r>
      <w:r w:rsidR="00FF1F9F" w:rsidRPr="00393DBF">
        <w:rPr>
          <w:rFonts w:ascii="Arial" w:hAnsi="Arial" w:cs="Arial"/>
          <w:sz w:val="22"/>
        </w:rPr>
        <w:t>RepeatMasker annotations</w:t>
      </w:r>
      <w:r w:rsidRPr="00393DBF">
        <w:rPr>
          <w:rFonts w:ascii="Arial" w:hAnsi="Arial" w:cs="Arial"/>
          <w:sz w:val="22"/>
        </w:rPr>
        <w:t xml:space="preserve"> </w:t>
      </w:r>
      <w:r w:rsidR="00E57AD8" w:rsidRPr="00393DBF">
        <w:rPr>
          <w:rFonts w:ascii="Arial" w:hAnsi="Arial" w:cs="Arial"/>
          <w:sz w:val="22"/>
        </w:rPr>
        <w:t>were obtained from UCSC.</w:t>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The enrichment score for CpGs or DMCs was calculated by the following formula:The enrichment score</w:t>
      </w:r>
      <w:r w:rsidRPr="00393DBF">
        <w:rPr>
          <w:rFonts w:ascii="Arial" w:hAnsi="Arial" w:cs="Arial"/>
          <w:sz w:val="22"/>
          <w:vertAlign w:val="subscript"/>
        </w:rPr>
        <w:t>in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DMCs</w:t>
      </w:r>
      <w:r w:rsidRPr="00393DBF">
        <w:rPr>
          <w:rFonts w:ascii="Arial" w:hAnsi="Arial" w:cs="Arial"/>
          <w:sz w:val="22"/>
          <w:vertAlign w:val="subscript"/>
        </w:rPr>
        <w:t>in the genomic element</w:t>
      </w:r>
      <w:r w:rsidRPr="00393DBF">
        <w:rPr>
          <w:rFonts w:ascii="Arial" w:hAnsi="Arial" w:cs="Arial"/>
          <w:sz w:val="22"/>
        </w:rPr>
        <w:t>/# expected). # expected was computed as: # DMCs</w:t>
      </w:r>
      <w:r w:rsidRPr="00393DBF">
        <w:rPr>
          <w:rFonts w:ascii="Arial" w:hAnsi="Arial" w:cs="Arial"/>
          <w:sz w:val="22"/>
          <w:vertAlign w:val="subscript"/>
        </w:rPr>
        <w:t>in the genome</w:t>
      </w:r>
      <w:r w:rsidRPr="00393DBF">
        <w:rPr>
          <w:rFonts w:ascii="Arial" w:hAnsi="Arial" w:cs="Arial"/>
          <w:sz w:val="22"/>
        </w:rPr>
        <w:t xml:space="preserve"> × # CpG sites</w:t>
      </w:r>
      <w:r w:rsidRPr="00393DBF">
        <w:rPr>
          <w:rFonts w:ascii="Arial" w:hAnsi="Arial" w:cs="Arial"/>
          <w:sz w:val="22"/>
          <w:vertAlign w:val="subscript"/>
        </w:rPr>
        <w:t>in the genomic element</w:t>
      </w:r>
      <w:r w:rsidRPr="00393DBF">
        <w:rPr>
          <w:rFonts w:ascii="Arial" w:hAnsi="Arial" w:cs="Arial"/>
          <w:sz w:val="22"/>
        </w:rPr>
        <w:t>/# total CpG sites</w:t>
      </w:r>
      <w:r w:rsidRPr="00393DBF">
        <w:rPr>
          <w:rFonts w:ascii="Arial" w:hAnsi="Arial" w:cs="Arial"/>
          <w:sz w:val="22"/>
          <w:vertAlign w:val="subscript"/>
        </w:rPr>
        <w:t>in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CpGs near the HBV integration site</w:t>
      </w:r>
      <w:r>
        <w:t xml:space="preserve">s in </w:t>
      </w:r>
      <w:r w:rsidRPr="000818AC">
        <w:t>hepatitis, cirrhosis and HCC</w:t>
      </w:r>
      <w:r w:rsidRPr="00393DBF" w:rsidDel="009205F2">
        <w:t xml:space="preserve"> </w:t>
      </w:r>
    </w:p>
    <w:p w14:paraId="0FBC93C5" w14:textId="08F85B74" w:rsidR="0068686A" w:rsidRPr="000818AC" w:rsidRDefault="004A40D9" w:rsidP="000818AC">
      <w:pPr>
        <w:spacing w:before="240"/>
        <w:rPr>
          <w:rFonts w:ascii="Arial" w:hAnsi="Arial" w:cs="Arial"/>
          <w:sz w:val="22"/>
        </w:rPr>
      </w:pPr>
      <w:r w:rsidRPr="000818AC">
        <w:rPr>
          <w:rFonts w:ascii="Arial" w:hAnsi="Arial" w:cs="Arial"/>
          <w:sz w:val="22"/>
        </w:rPr>
        <w:t>Identification of hypo-</w:t>
      </w:r>
      <w:r w:rsidR="00633BC2" w:rsidRPr="000818AC">
        <w:rPr>
          <w:rFonts w:ascii="Arial" w:hAnsi="Arial" w:cs="Arial"/>
          <w:sz w:val="22"/>
        </w:rPr>
        <w:t>CpGs</w:t>
      </w:r>
      <w:r w:rsidR="00D11A06" w:rsidRPr="000818AC">
        <w:rPr>
          <w:rFonts w:ascii="Arial" w:hAnsi="Arial" w:cs="Arial"/>
          <w:sz w:val="22"/>
        </w:rPr>
        <w:t xml:space="preserve"> within the 100 bp upstream or downstream of HBV integration sites</w:t>
      </w:r>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2007B4">
        <w:rPr>
          <w:rFonts w:ascii="Arial" w:hAnsi="Arial" w:cs="Arial"/>
          <w:noProof/>
          <w:sz w:val="22"/>
        </w:rPr>
        <w:t>(25, 28-33)</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We extracted CpG within the 100 bp upstream or downstream of HBV integration sites. Only autosomal CpGs and CpGs with depth over 5 in all the 54 samples were included in the hypo-CpGs analysis. Similar to the identification of hypo-</w:t>
      </w:r>
      <w:r w:rsidR="00E47885" w:rsidRPr="000818AC">
        <w:rPr>
          <w:rFonts w:ascii="Arial" w:hAnsi="Arial" w:cs="Arial"/>
          <w:sz w:val="22"/>
        </w:rPr>
        <w:t>Methyl1MB</w:t>
      </w:r>
      <w:r w:rsidR="00E47885" w:rsidRPr="00393DBF">
        <w:rPr>
          <w:rFonts w:ascii="Arial" w:hAnsi="Arial" w:cs="Arial"/>
          <w:sz w:val="22"/>
        </w:rPr>
        <w:t>, a CpG of a sample was defined as hypo-methylated if its methylation level was 3 SDs or more below the mean of the corresponding CpGs of the healthy individuals.</w:t>
      </w:r>
      <w:r w:rsidR="004A0E91" w:rsidRPr="00393DBF">
        <w:rPr>
          <w:rFonts w:ascii="Arial" w:hAnsi="Arial" w:cs="Arial"/>
          <w:sz w:val="22"/>
        </w:rPr>
        <w:t xml:space="preserve"> Then the percentage of hypo-CpGs was calculated.</w:t>
      </w:r>
      <w:r w:rsidR="00B419C9" w:rsidRPr="000818AC">
        <w:rPr>
          <w:rFonts w:ascii="Arial" w:hAnsi="Arial" w:cs="Arial"/>
          <w:sz w:val="22"/>
        </w:rPr>
        <w:t xml:space="preserve"> Average methylation level of the CpGs within the 100bp of the HBV integration sites.</w:t>
      </w:r>
      <w:r w:rsidR="00B419C9" w:rsidRPr="00393DBF">
        <w:rPr>
          <w:rFonts w:ascii="Arial" w:hAnsi="Arial" w:cs="Arial"/>
          <w:sz w:val="22"/>
        </w:rPr>
        <w:t xml:space="preserve"> </w:t>
      </w:r>
      <w:r w:rsidR="0059528A" w:rsidRPr="00393DBF">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cytosines divided by the number of methylated cytosines within the 100bp of the HBV integration sites.</w:t>
      </w:r>
    </w:p>
    <w:p w14:paraId="041B16EC" w14:textId="77777777" w:rsidR="0068686A" w:rsidRDefault="0068686A" w:rsidP="0068686A">
      <w:pPr>
        <w:rPr>
          <w:rFonts w:ascii="Arial" w:hAnsi="Arial" w:cs="Arial"/>
          <w:b/>
          <w:sz w:val="22"/>
        </w:rPr>
      </w:pPr>
    </w:p>
    <w:p w14:paraId="7D96CFA4" w14:textId="50345E86" w:rsidR="0068686A" w:rsidRPr="007B2A82" w:rsidRDefault="0068686A" w:rsidP="0068686A">
      <w:pPr>
        <w:rPr>
          <w:rFonts w:ascii="Arial" w:hAnsi="Arial" w:cs="Arial"/>
          <w:b/>
          <w:sz w:val="22"/>
        </w:rPr>
      </w:pPr>
      <w:r w:rsidRPr="007B2A82">
        <w:rPr>
          <w:rFonts w:ascii="Arial" w:hAnsi="Arial" w:cs="Arial"/>
          <w:b/>
          <w:sz w:val="22"/>
        </w:rPr>
        <w:t>Acknowledgements</w:t>
      </w:r>
    </w:p>
    <w:p w14:paraId="6706DEB1" w14:textId="77777777" w:rsidR="009523FC" w:rsidRDefault="009523FC" w:rsidP="0068686A">
      <w:pPr>
        <w:rPr>
          <w:rFonts w:ascii="Arial" w:hAnsi="Arial" w:cs="Arial"/>
          <w:b/>
          <w:sz w:val="22"/>
        </w:rPr>
      </w:pP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2BE87F0C" w:rsidR="00411D7A" w:rsidRPr="00924871" w:rsidRDefault="00637638" w:rsidP="00485A7C">
      <w:pPr>
        <w:spacing w:before="240"/>
        <w:rPr>
          <w:rFonts w:ascii="Arial" w:hAnsi="Arial" w:cs="Arial"/>
          <w:sz w:val="22"/>
        </w:rPr>
      </w:pPr>
      <w:ins w:id="87" w:author="zhk1990119@126.com" w:date="2019-03-28T14:23:00Z">
        <w:r w:rsidRPr="00924871">
          <w:rPr>
            <w:rFonts w:ascii="Arial" w:hAnsi="Arial" w:cs="Arial"/>
            <w:sz w:val="22"/>
          </w:rPr>
          <w:t xml:space="preserve">SG performed analyses, interpreted results, designed the functional experiments, and aided in drafting the manuscript. SJ conducted molecular and cell biology experiments. NE interpreted results, provided hematology and pathway expertise, reviewed and edited the manuscript. MM aided in the analyses and reviewed the manuscript. MW, YM and WW provided clinical and biochemistry advice and aided in drafting the manuscript. MM aided with the experimental design and analyses. ZY performed initial genetic and statistical analyses, performed data management and reviewed the manuscript. BO implemented and refined 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LJ reviewed the manuscript and provided general scientific advice. JAS provided molecular and cellular biology advice, clinical advice, reviewed and edited the manuscript. JW supervised the functional experiments, reviewed the manuscript and provided biological advice. SJS designed the study, supervised the genetic analyses, developed phenotyping algorithms, developed analysis methods and power calculations, interpreted results and aided in drafting and editing the </w:t>
        </w:r>
      </w:ins>
      <w:r w:rsidR="002F1FF8" w:rsidRPr="00924871">
        <w:rPr>
          <w:rFonts w:ascii="Arial" w:hAnsi="Arial" w:cs="Arial"/>
          <w:sz w:val="22"/>
        </w:rPr>
        <w:t>manuscript.</w:t>
      </w:r>
    </w:p>
    <w:p w14:paraId="7FE006F5" w14:textId="77777777" w:rsidR="009523FC"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t>Disclosure of Conflicts of Interest</w:t>
      </w:r>
    </w:p>
    <w:p w14:paraId="72394F9D" w14:textId="77777777" w:rsidR="0068686A" w:rsidRDefault="0068686A" w:rsidP="0068686A">
      <w:pPr>
        <w:rPr>
          <w:rFonts w:ascii="Arial" w:hAnsi="Arial" w:cs="Arial"/>
          <w:sz w:val="22"/>
        </w:rPr>
      </w:pPr>
    </w:p>
    <w:p w14:paraId="1BB03E96" w14:textId="0B27E378" w:rsidR="0068686A" w:rsidRDefault="0068686A" w:rsidP="0068686A">
      <w:pPr>
        <w:rPr>
          <w:rFonts w:ascii="Arial" w:hAnsi="Arial" w:cs="Arial"/>
          <w:sz w:val="22"/>
        </w:rPr>
      </w:pPr>
      <w:r>
        <w:rPr>
          <w:rFonts w:ascii="Arial" w:hAnsi="Arial" w:cs="Arial"/>
          <w:sz w:val="22"/>
        </w:rPr>
        <w:t xml:space="preserve">The authors declare no </w:t>
      </w:r>
      <w:r w:rsidR="00123B71">
        <w:rPr>
          <w:rFonts w:ascii="Arial" w:hAnsi="Arial" w:cs="Arial"/>
          <w:sz w:val="22"/>
        </w:rPr>
        <w:t>co</w:t>
      </w:r>
      <w:r w:rsidR="00123B71">
        <w:rPr>
          <w:rFonts w:ascii="Arial" w:hAnsi="Arial" w:cs="Arial"/>
          <w:color w:val="000000" w:themeColor="text1"/>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17F59C72" w14:textId="4B214CF8" w:rsidR="0068686A" w:rsidRDefault="0068686A" w:rsidP="0068686A">
      <w:pPr>
        <w:rPr>
          <w:rFonts w:ascii="Arial" w:hAnsi="Arial" w:cs="Arial"/>
          <w:b/>
          <w:color w:val="FF0000"/>
          <w:sz w:val="22"/>
        </w:rPr>
      </w:pPr>
      <w:r w:rsidRPr="00556164">
        <w:rPr>
          <w:rFonts w:ascii="Arial" w:hAnsi="Arial" w:cs="Arial"/>
          <w:b/>
          <w:color w:val="FF0000"/>
          <w:sz w:val="22"/>
        </w:rPr>
        <w:t>Abbreviations</w:t>
      </w:r>
    </w:p>
    <w:p w14:paraId="5792ACE5" w14:textId="77777777" w:rsidR="00123B71" w:rsidRDefault="00123B71" w:rsidP="0068686A">
      <w:pPr>
        <w:rPr>
          <w:rFonts w:ascii="Arial" w:hAnsi="Arial" w:cs="Arial"/>
          <w:b/>
          <w:color w:val="FF0000"/>
          <w:sz w:val="22"/>
        </w:rPr>
      </w:pPr>
    </w:p>
    <w:p w14:paraId="5646E585" w14:textId="3C8D2705" w:rsidR="0068686A" w:rsidRPr="000818AC" w:rsidRDefault="0026264D" w:rsidP="000818AC">
      <w:pPr>
        <w:rPr>
          <w:rFonts w:ascii="Arial" w:hAnsi="Arial" w:cs="Arial"/>
          <w:sz w:val="22"/>
        </w:rPr>
      </w:pPr>
      <w:r w:rsidRPr="000818AC">
        <w:rPr>
          <w:rFonts w:ascii="Arial" w:hAnsi="Arial" w:cs="Arial"/>
          <w:sz w:val="22"/>
        </w:rPr>
        <w:t>LRM</w:t>
      </w:r>
      <w:r w:rsidR="003663D2">
        <w:rPr>
          <w:rFonts w:ascii="Arial" w:hAnsi="Arial" w:cs="Arial"/>
          <w:sz w:val="22"/>
        </w:rPr>
        <w:t xml:space="preserve">      </w:t>
      </w:r>
      <w:r w:rsidRPr="000818AC">
        <w:rPr>
          <w:rFonts w:ascii="Arial" w:hAnsi="Arial" w:cs="Arial"/>
          <w:sz w:val="22"/>
        </w:rPr>
        <w:t xml:space="preserve"> Long-Region Methylation</w:t>
      </w:r>
    </w:p>
    <w:p w14:paraId="33D602F2" w14:textId="07A21347" w:rsidR="0026264D" w:rsidRPr="000818AC" w:rsidRDefault="0026264D" w:rsidP="000818AC">
      <w:pPr>
        <w:rPr>
          <w:rFonts w:ascii="Arial" w:hAnsi="Arial" w:cs="Arial"/>
          <w:sz w:val="22"/>
        </w:rPr>
      </w:pPr>
      <w:r w:rsidRPr="000818AC">
        <w:rPr>
          <w:rFonts w:ascii="Arial" w:hAnsi="Arial" w:cs="Arial"/>
          <w:sz w:val="22"/>
        </w:rPr>
        <w:t xml:space="preserve">LRLM </w:t>
      </w:r>
      <w:r w:rsidR="003663D2">
        <w:rPr>
          <w:rFonts w:ascii="Arial" w:hAnsi="Arial" w:cs="Arial"/>
          <w:sz w:val="22"/>
        </w:rPr>
        <w:t xml:space="preserve">     </w:t>
      </w:r>
      <w:r w:rsidRPr="000818AC">
        <w:rPr>
          <w:rFonts w:ascii="Arial" w:hAnsi="Arial" w:cs="Arial"/>
          <w:sz w:val="22"/>
        </w:rPr>
        <w:t>Long-Region Hypo</w:t>
      </w:r>
      <w:r w:rsidR="0053540B">
        <w:rPr>
          <w:rFonts w:ascii="Arial" w:hAnsi="Arial" w:cs="Arial"/>
          <w:sz w:val="22"/>
        </w:rPr>
        <w:t>-</w:t>
      </w:r>
      <w:r w:rsidRPr="000818AC">
        <w:rPr>
          <w:rFonts w:ascii="Arial" w:hAnsi="Arial" w:cs="Arial"/>
          <w:sz w:val="22"/>
        </w:rPr>
        <w:t xml:space="preserve">methylation </w:t>
      </w:r>
    </w:p>
    <w:p w14:paraId="0457F6F8" w14:textId="725C7FB1" w:rsidR="0026264D" w:rsidRDefault="0026264D" w:rsidP="000818AC">
      <w:pPr>
        <w:rPr>
          <w:rFonts w:ascii="Arial" w:hAnsi="Arial" w:cs="Arial"/>
          <w:sz w:val="22"/>
        </w:rPr>
      </w:pPr>
      <w:r w:rsidRPr="000818AC">
        <w:rPr>
          <w:rFonts w:ascii="Arial" w:hAnsi="Arial" w:cs="Arial"/>
          <w:sz w:val="22"/>
        </w:rPr>
        <w:t xml:space="preserve">LRHM </w:t>
      </w:r>
      <w:r w:rsidR="003663D2">
        <w:rPr>
          <w:rFonts w:ascii="Arial" w:hAnsi="Arial" w:cs="Arial"/>
          <w:sz w:val="22"/>
        </w:rPr>
        <w:t xml:space="preserve">     </w:t>
      </w:r>
      <w:r w:rsidRPr="000818AC">
        <w:rPr>
          <w:rFonts w:ascii="Arial" w:hAnsi="Arial" w:cs="Arial"/>
          <w:sz w:val="22"/>
        </w:rPr>
        <w:t>Long-Region Hy</w:t>
      </w:r>
      <w:r w:rsidR="00B30E4C" w:rsidRPr="000818AC">
        <w:rPr>
          <w:rFonts w:ascii="Arial" w:hAnsi="Arial" w:cs="Arial"/>
          <w:sz w:val="22"/>
        </w:rPr>
        <w:t>per</w:t>
      </w:r>
      <w:r w:rsidR="0053540B">
        <w:rPr>
          <w:rFonts w:ascii="Arial" w:hAnsi="Arial" w:cs="Arial"/>
          <w:sz w:val="22"/>
        </w:rPr>
        <w:t>-</w:t>
      </w:r>
      <w:r w:rsidRPr="000818AC">
        <w:rPr>
          <w:rFonts w:ascii="Arial" w:hAnsi="Arial" w:cs="Arial"/>
          <w:sz w:val="22"/>
        </w:rPr>
        <w:t>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Differential Methylation CpGs</w:t>
      </w:r>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1DD44FC6" w14:textId="77777777" w:rsidR="00DA7203" w:rsidRDefault="007D4625" w:rsidP="00DA7203">
      <w:pPr>
        <w:rPr>
          <w:rFonts w:ascii="Arial" w:hAnsi="Arial" w:cs="Arial"/>
          <w:sz w:val="22"/>
        </w:rPr>
      </w:pPr>
      <w:r w:rsidRPr="000818AC">
        <w:rPr>
          <w:rFonts w:ascii="Arial" w:hAnsi="Arial" w:cs="Arial"/>
          <w:sz w:val="22"/>
        </w:rPr>
        <w:fldChar w:fldCharType="end"/>
      </w:r>
      <w:r w:rsidRPr="000818AC">
        <w:rPr>
          <w:rFonts w:ascii="Arial" w:hAnsi="Arial" w:cs="Arial"/>
          <w:sz w:val="22"/>
        </w:rPr>
        <w:t>cfDNA</w:t>
      </w:r>
      <w:r w:rsidRPr="000818AC">
        <w:rPr>
          <w:rFonts w:ascii="Arial" w:hAnsi="Arial" w:cs="Arial"/>
          <w:sz w:val="22"/>
        </w:rPr>
        <w:tab/>
      </w:r>
      <w:r w:rsidRPr="000818AC">
        <w:rPr>
          <w:rFonts w:ascii="Arial" w:hAnsi="Arial" w:cs="Arial"/>
          <w:sz w:val="22"/>
        </w:rPr>
        <w:tab/>
        <w:t>Circulating cell-free DNA</w:t>
      </w:r>
    </w:p>
    <w:p w14:paraId="7FF133D9" w14:textId="17291341" w:rsidR="004A40D9" w:rsidRPr="00393DBF" w:rsidRDefault="0059528A" w:rsidP="00DA7203">
      <w:pPr>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Reference</w:t>
      </w:r>
    </w:p>
    <w:p w14:paraId="636A982D" w14:textId="77777777" w:rsidR="00312680" w:rsidRPr="00312680" w:rsidRDefault="0067055A" w:rsidP="00312680">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312680" w:rsidRPr="00312680">
        <w:t>1.</w:t>
      </w:r>
      <w:r w:rsidR="00312680" w:rsidRPr="00312680">
        <w:tab/>
        <w:t>Fleischhacker M, Schmidt B. Circulating nucleic acids (CNAs) and cancer - A survey. Biochimica Et Biophysica Acta-Reviews on Cancer 2007;1775:181-232.</w:t>
      </w:r>
    </w:p>
    <w:p w14:paraId="0EE61D96" w14:textId="77777777" w:rsidR="00312680" w:rsidRPr="00312680" w:rsidRDefault="00312680" w:rsidP="00312680">
      <w:pPr>
        <w:pStyle w:val="EndNoteBibliography"/>
      </w:pPr>
      <w:r w:rsidRPr="00312680">
        <w:t>2.</w:t>
      </w:r>
      <w:r w:rsidRPr="00312680">
        <w:tab/>
        <w:t>Chan AK, Chiu RW, Lo YM, Clinical Sciences Reviews Committee of the Association of Clinical B. Cell-free nucleic acids in plasma, serum and urine: a new tool in molecular diagnosis. Ann Clin Biochem 2003;40:122-130.</w:t>
      </w:r>
    </w:p>
    <w:p w14:paraId="7A85BF9F" w14:textId="77777777" w:rsidR="00312680" w:rsidRPr="00312680" w:rsidRDefault="00312680" w:rsidP="00312680">
      <w:pPr>
        <w:pStyle w:val="EndNoteBibliography"/>
      </w:pPr>
      <w:r w:rsidRPr="00312680">
        <w:t>3.</w:t>
      </w:r>
      <w:r w:rsidRPr="00312680">
        <w:tab/>
        <w:t>Stroun M, Maurice P, Vasioukhin V, Lyautey J, Lederrey C, Lefort F, Rossier A, et al. The origin and mechanism of circulating DNA. Ann N Y Acad Sci 2000;906:161-168.</w:t>
      </w:r>
    </w:p>
    <w:p w14:paraId="602F9BF5" w14:textId="77777777" w:rsidR="00312680" w:rsidRPr="00312680" w:rsidRDefault="00312680" w:rsidP="00312680">
      <w:pPr>
        <w:pStyle w:val="EndNoteBibliography"/>
      </w:pPr>
      <w:r w:rsidRPr="00312680">
        <w:t>4.</w:t>
      </w:r>
      <w:r w:rsidRPr="00312680">
        <w:tab/>
        <w:t>Schwarzenbach H, Hoon DSB, Pantel K. Cell-free nucleic acids as biomarkers in cancer patients. Nature Reviews Cancer 2011;11:426-437.</w:t>
      </w:r>
    </w:p>
    <w:p w14:paraId="7B2BEAA9" w14:textId="77777777" w:rsidR="00312680" w:rsidRPr="00312680" w:rsidRDefault="00312680" w:rsidP="00312680">
      <w:pPr>
        <w:pStyle w:val="EndNoteBibliography"/>
      </w:pPr>
      <w:r w:rsidRPr="00312680">
        <w:t>5.</w:t>
      </w:r>
      <w:r w:rsidRPr="00312680">
        <w:tab/>
        <w:t>Wan JCM, Massie C, Garcia-Corbacho J, Mouliere F, Brenton JD, Caldas C, Pacey S, et al. Liquid biopsies come of age: towards implementation of circulating tumour DNA. Nat Rev Cancer 2017;17:223-238.</w:t>
      </w:r>
    </w:p>
    <w:p w14:paraId="79B8C3E1" w14:textId="77777777" w:rsidR="00312680" w:rsidRPr="00312680" w:rsidRDefault="00312680" w:rsidP="00312680">
      <w:pPr>
        <w:pStyle w:val="EndNoteBibliography"/>
      </w:pPr>
      <w:r w:rsidRPr="00312680">
        <w:lastRenderedPageBreak/>
        <w:t>6.</w:t>
      </w:r>
      <w:r w:rsidRPr="00312680">
        <w:tab/>
        <w:t>Guo S, Diep D, Plongthongkum N, Fung HL, Zhang K, Zhang K. Identification of methylation haplotype blocks aids in deconvolution of heterogeneous tissue samples and tumor tissue-of-origin mapping from plasma DNA. Nat Genet 2017;49:635-642.</w:t>
      </w:r>
    </w:p>
    <w:p w14:paraId="6039105D" w14:textId="77777777" w:rsidR="00312680" w:rsidRPr="00312680" w:rsidRDefault="00312680" w:rsidP="00312680">
      <w:pPr>
        <w:pStyle w:val="EndNoteBibliography"/>
      </w:pPr>
      <w:r w:rsidRPr="00312680">
        <w:t>7.</w:t>
      </w:r>
      <w:r w:rsidRPr="00312680">
        <w:tab/>
        <w:t>Shen SY, Singhania R, Fehringer G, Chakravarthy A, Roehrl MHA, Chadwick D, Zuzarte PC, et al. Sensitive tumour detection and classification using plasma cell-free DNA methylomes. Nature 2018;563:579-583.</w:t>
      </w:r>
    </w:p>
    <w:p w14:paraId="0E333FB1" w14:textId="77777777" w:rsidR="00312680" w:rsidRPr="00312680" w:rsidRDefault="00312680" w:rsidP="00312680">
      <w:pPr>
        <w:pStyle w:val="EndNoteBibliography"/>
      </w:pPr>
      <w:r w:rsidRPr="00312680">
        <w:t>8.</w:t>
      </w:r>
      <w:r w:rsidRPr="00312680">
        <w:tab/>
        <w:t>Chen CJ, Yu MW, Liaw YF. Epidemiological characteristics and risk factors of hepatocellular carcinoma. J Gastroenterol Hepatol 1997;12:S294-308.</w:t>
      </w:r>
    </w:p>
    <w:p w14:paraId="09BD78CA" w14:textId="77777777" w:rsidR="00312680" w:rsidRPr="00312680" w:rsidRDefault="00312680" w:rsidP="00312680">
      <w:pPr>
        <w:pStyle w:val="EndNoteBibliography"/>
      </w:pPr>
      <w:r w:rsidRPr="00312680">
        <w:t>9.</w:t>
      </w:r>
      <w:r w:rsidRPr="00312680">
        <w:tab/>
        <w:t>Montesano R, Hainaut P, Wild CP. Hepatocellular carcinoma: from gene to public health. J Natl Cancer Inst 1997;89:1844-1851.</w:t>
      </w:r>
    </w:p>
    <w:p w14:paraId="106B13D9" w14:textId="77777777" w:rsidR="00312680" w:rsidRPr="00312680" w:rsidRDefault="00312680" w:rsidP="00312680">
      <w:pPr>
        <w:pStyle w:val="EndNoteBibliography"/>
      </w:pPr>
      <w:r w:rsidRPr="00312680">
        <w:t>10.</w:t>
      </w:r>
      <w:r w:rsidRPr="00312680">
        <w:tab/>
        <w:t>Stauffer JK, Scarzello AJ, Jiang Q, Wiltrout RH. Chronic inflammation, immune escape, and oncogenesis in the liver: a unique neighborhood for novel intersections. Hepatology 2012;56:1567-1574.</w:t>
      </w:r>
    </w:p>
    <w:p w14:paraId="512DD181" w14:textId="77777777" w:rsidR="00312680" w:rsidRPr="00312680" w:rsidRDefault="00312680" w:rsidP="00312680">
      <w:pPr>
        <w:pStyle w:val="EndNoteBibliography"/>
      </w:pPr>
      <w:r w:rsidRPr="00312680">
        <w:t>11.</w:t>
      </w:r>
      <w:r w:rsidRPr="00312680">
        <w:tab/>
        <w:t>Farazi PA, DePinho RA. Hepatocellular carcinoma pathogenesis: from genes to environment. Nature Reviews Cancer 2006;6:674-687.</w:t>
      </w:r>
    </w:p>
    <w:p w14:paraId="6490BCC6" w14:textId="77777777" w:rsidR="00312680" w:rsidRPr="00312680" w:rsidRDefault="00312680" w:rsidP="00312680">
      <w:pPr>
        <w:pStyle w:val="EndNoteBibliography"/>
      </w:pPr>
      <w:r w:rsidRPr="00312680">
        <w:t>12.</w:t>
      </w:r>
      <w:r w:rsidRPr="00312680">
        <w:tab/>
        <w:t>He Y, Cui Y, Wang W, Gu J, Guo S, Ma K, Luo X. Hypomethylation of the hsa-miR-191 locus causes high expression of hsa-mir-191 and promotes the epithelial-to-mesenchymal transition in hepatocellular carcinoma. Neoplasia 2011;13:841-853.</w:t>
      </w:r>
    </w:p>
    <w:p w14:paraId="52F0BE52" w14:textId="77777777" w:rsidR="00312680" w:rsidRPr="00312680" w:rsidRDefault="00312680" w:rsidP="00312680">
      <w:pPr>
        <w:pStyle w:val="EndNoteBibliography"/>
      </w:pPr>
      <w:r w:rsidRPr="00312680">
        <w:t>13.</w:t>
      </w:r>
      <w:r w:rsidRPr="00312680">
        <w:tab/>
        <w:t>Yang Y, Chen L, Gu J, Zhang H, Yuan J, Lian Q, Lv G, et al. Recurrently deregulated lncRNAs in hepatocellular carcinoma. Nat Commun 2017;8:14421.</w:t>
      </w:r>
    </w:p>
    <w:p w14:paraId="4B119F2E" w14:textId="77777777" w:rsidR="00312680" w:rsidRPr="00312680" w:rsidRDefault="00312680" w:rsidP="00312680">
      <w:pPr>
        <w:pStyle w:val="EndNoteBibliography"/>
      </w:pPr>
      <w:r w:rsidRPr="00312680">
        <w:t>14.</w:t>
      </w:r>
      <w:r w:rsidRPr="00312680">
        <w:tab/>
        <w:t>Forner A, Reig M, Bruix J. Hepatocellular carcinoma. The Lancet 2018;391:1301-1314.</w:t>
      </w:r>
    </w:p>
    <w:p w14:paraId="5743E969" w14:textId="77777777" w:rsidR="00312680" w:rsidRPr="00312680" w:rsidRDefault="00312680" w:rsidP="00312680">
      <w:pPr>
        <w:pStyle w:val="EndNoteBibliography"/>
      </w:pPr>
      <w:r w:rsidRPr="00312680">
        <w:t>15.</w:t>
      </w:r>
      <w:r w:rsidRPr="00312680">
        <w:tab/>
        <w:t>Aihara T, Noguchi S, Sasaki Y, Nakano H, Imaoka S. Clonal analysis of regenerative nodules in hepatitis C virus-induced liver cirrhosis. Gastroenterology 1994;107:1805-1811.</w:t>
      </w:r>
    </w:p>
    <w:p w14:paraId="32CA130C" w14:textId="77777777" w:rsidR="00312680" w:rsidRPr="00312680" w:rsidRDefault="00312680" w:rsidP="00312680">
      <w:pPr>
        <w:pStyle w:val="EndNoteBibliography"/>
      </w:pPr>
      <w:r w:rsidRPr="00312680">
        <w:t>16.</w:t>
      </w:r>
      <w:r w:rsidRPr="00312680">
        <w:tab/>
        <w:t>Schutte K, Bornschein J, Malfertheiner P. Hepatocellular carcinoma--epidemiological trends and risk factors. Dig Dis 2009;27:80-92.</w:t>
      </w:r>
    </w:p>
    <w:p w14:paraId="318117FF" w14:textId="77777777" w:rsidR="00312680" w:rsidRPr="00312680" w:rsidRDefault="00312680" w:rsidP="00312680">
      <w:pPr>
        <w:pStyle w:val="EndNoteBibliography"/>
      </w:pPr>
      <w:r w:rsidRPr="00312680">
        <w:t>17.</w:t>
      </w:r>
      <w:r w:rsidRPr="00312680">
        <w:tab/>
        <w:t>Heyn H, Esteller M. DNA methylation profiling in the clinic: applications and challenges. Nat Rev Genet 2012;13:679-692.</w:t>
      </w:r>
    </w:p>
    <w:p w14:paraId="2C6C2815" w14:textId="77777777" w:rsidR="00312680" w:rsidRPr="00312680" w:rsidRDefault="00312680" w:rsidP="00312680">
      <w:pPr>
        <w:pStyle w:val="EndNoteBibliography"/>
      </w:pPr>
      <w:r w:rsidRPr="00312680">
        <w:t>18.</w:t>
      </w:r>
      <w:r w:rsidRPr="00312680">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61EB5BE3" w14:textId="77777777" w:rsidR="00312680" w:rsidRPr="00312680" w:rsidRDefault="00312680" w:rsidP="00312680">
      <w:pPr>
        <w:pStyle w:val="EndNoteBibliography"/>
      </w:pPr>
      <w:r w:rsidRPr="00312680">
        <w:t>19.</w:t>
      </w:r>
      <w:r w:rsidRPr="00312680">
        <w:tab/>
        <w:t>Kulis M, Esteller M. DNA methylation and cancer. Adv Genet 2010;70:27-56.</w:t>
      </w:r>
    </w:p>
    <w:p w14:paraId="1716A156" w14:textId="77777777" w:rsidR="00312680" w:rsidRPr="00312680" w:rsidRDefault="00312680" w:rsidP="00312680">
      <w:pPr>
        <w:pStyle w:val="EndNoteBibliography"/>
      </w:pPr>
      <w:r w:rsidRPr="00312680">
        <w:t>20.</w:t>
      </w:r>
      <w:r w:rsidRPr="00312680">
        <w:tab/>
        <w:t>Xu RH, Wei W, Krawczyk M, Wang W, Luo H, Flagg K, Yi S, et al. Circulating tumour DNA methylation markers for diagnosis and prognosis of hepatocellular carcinoma. Nat Mater 2017;16:1155-1161.</w:t>
      </w:r>
    </w:p>
    <w:p w14:paraId="486AD24B" w14:textId="77777777" w:rsidR="00312680" w:rsidRPr="00312680" w:rsidRDefault="00312680" w:rsidP="00312680">
      <w:pPr>
        <w:pStyle w:val="EndNoteBibliography"/>
      </w:pPr>
      <w:r w:rsidRPr="00312680">
        <w:t>21.</w:t>
      </w:r>
      <w:r w:rsidRPr="00312680">
        <w:tab/>
        <w:t>Chan KC, Jiang P, Chan CW, Sun K, Wong J, Hui EP, Chan SL, et al. Noninvasive detection of cancer-associated genome-wide hypomethylation and copy number aberrations by plasma DNA bisulfite sequencing. Proc Natl Acad Sci U S A 2013;110:18761-18768.</w:t>
      </w:r>
    </w:p>
    <w:p w14:paraId="1BD449CB" w14:textId="77777777" w:rsidR="00312680" w:rsidRPr="00312680" w:rsidRDefault="00312680" w:rsidP="00312680">
      <w:pPr>
        <w:pStyle w:val="EndNoteBibliography"/>
      </w:pPr>
      <w:r w:rsidRPr="00312680">
        <w:t>22.</w:t>
      </w:r>
      <w:r w:rsidRPr="00312680">
        <w:tab/>
        <w:t>Kang S, Li Q, Chen Q, Zhou Y, Park S, Lee G, Grimes B, et al. CancerLocator: non-invasive cancer diagnosis and tissue-of-origin prediction using methylation profiles of cell-free DNA. Genome Biol 2017;18:53.</w:t>
      </w:r>
    </w:p>
    <w:p w14:paraId="19BFA092" w14:textId="77777777" w:rsidR="00312680" w:rsidRPr="00312680" w:rsidRDefault="00312680" w:rsidP="00312680">
      <w:pPr>
        <w:pStyle w:val="EndNoteBibliography"/>
      </w:pPr>
      <w:r w:rsidRPr="00312680">
        <w:t>23.</w:t>
      </w:r>
      <w:r w:rsidRPr="00312680">
        <w:tab/>
        <w:t>Lehmann-Werman R, Neiman D, Zemmour H, Moss J, Magenheim J, Vaknin-Dembinsky A, Rubertsson S, et al. Identification of tissue-specific cell death using methylation patterns of circulating DNA. Proc Natl Acad Sci U S A 2016;113:E1826-1834.</w:t>
      </w:r>
    </w:p>
    <w:p w14:paraId="74054F0E" w14:textId="77777777" w:rsidR="00312680" w:rsidRPr="00312680" w:rsidRDefault="00312680" w:rsidP="00312680">
      <w:pPr>
        <w:pStyle w:val="EndNoteBibliography"/>
      </w:pPr>
      <w:r w:rsidRPr="00312680">
        <w:t>24.</w:t>
      </w:r>
      <w:r w:rsidRPr="00312680">
        <w:tab/>
        <w:t>Sun K, Jiang P, Chan KC, Wong J, Cheng YK, Liang RH, Chan WK, et al. Plasma DNA tissue mapping by genome-wide methylation sequencing for noninvasive prenatal, cancer, and transplantation assessments. Proc Natl Acad Sci U S A 2015;112:E5503-5512.</w:t>
      </w:r>
    </w:p>
    <w:p w14:paraId="3720BC52" w14:textId="77777777" w:rsidR="00312680" w:rsidRPr="00312680" w:rsidRDefault="00312680" w:rsidP="00312680">
      <w:pPr>
        <w:pStyle w:val="EndNoteBibliography"/>
      </w:pPr>
      <w:r w:rsidRPr="00312680">
        <w:t>25.</w:t>
      </w:r>
      <w:r w:rsidRPr="00312680">
        <w:tab/>
        <w:t>Sung WK, Zheng H, Li S, Chen R, Liu X, Li Y, Lee NP, et al. Genome-wide survey of recurrent HBV integration in hepatocellular carcinoma. Nat Genet 2012;44:765-769.</w:t>
      </w:r>
    </w:p>
    <w:p w14:paraId="65740B1B" w14:textId="77777777" w:rsidR="00312680" w:rsidRPr="00312680" w:rsidRDefault="00312680" w:rsidP="00312680">
      <w:pPr>
        <w:pStyle w:val="EndNoteBibliography"/>
      </w:pPr>
      <w:r w:rsidRPr="00312680">
        <w:t>26.</w:t>
      </w:r>
      <w:r w:rsidRPr="00312680">
        <w:tab/>
        <w:t>Tu T, Budzinska MA, Shackel NA, Urban S. HBV DNA Integration: Molecular Mechanisms and Clinical Implications. Viruses 2017;9.</w:t>
      </w:r>
    </w:p>
    <w:p w14:paraId="6447852A" w14:textId="77777777" w:rsidR="00312680" w:rsidRPr="00312680" w:rsidRDefault="00312680" w:rsidP="00312680">
      <w:pPr>
        <w:pStyle w:val="EndNoteBibliography"/>
      </w:pPr>
      <w:r w:rsidRPr="00312680">
        <w:t>27.</w:t>
      </w:r>
      <w:r w:rsidRPr="00312680">
        <w:tab/>
        <w:t>Yan H, Yang Y, Zhang L, Tang G, Wang Y, Xue G, Zhou W, et al. Characterization of the genotype and integration patterns of hepatitis B virus in early- and late-onset hepatocellular carcinoma. Hepatology 2015;61:1821-1831.</w:t>
      </w:r>
    </w:p>
    <w:p w14:paraId="199BBE5E" w14:textId="77777777" w:rsidR="00312680" w:rsidRPr="00312680" w:rsidRDefault="00312680" w:rsidP="00312680">
      <w:pPr>
        <w:pStyle w:val="EndNoteBibliography"/>
      </w:pPr>
      <w:r w:rsidRPr="00312680">
        <w:t>28.</w:t>
      </w:r>
      <w:r w:rsidRPr="00312680">
        <w:tab/>
        <w:t>Jiang S, Yang Z, Li W, Li X, Wang Y, Zhang J, Xu C, et al. Re-evaluation of the carcinogenic significance of hepatitis B virus integration in hepatocarcinogenesis. PLoS One 2012;7:e40363.</w:t>
      </w:r>
    </w:p>
    <w:p w14:paraId="1232A00C" w14:textId="77777777" w:rsidR="00312680" w:rsidRPr="00312680" w:rsidRDefault="00312680" w:rsidP="00312680">
      <w:pPr>
        <w:pStyle w:val="EndNoteBibliography"/>
      </w:pPr>
      <w:r w:rsidRPr="00312680">
        <w:t>29.</w:t>
      </w:r>
      <w:r w:rsidRPr="00312680">
        <w:tab/>
        <w:t>Fujimoto A, Totoki Y, Abe T, Boroevich KA, Hosoda F, Nguyen HH, Aoki M, et al. Whole-genome sequencing of liver cancers identifies etiological influences on mutation patterns and recurrent mutations in chromatin regulators. Nat Genet 2012;44:760-764.</w:t>
      </w:r>
    </w:p>
    <w:p w14:paraId="23E4FB7B" w14:textId="77777777" w:rsidR="00312680" w:rsidRPr="00312680" w:rsidRDefault="00312680" w:rsidP="00312680">
      <w:pPr>
        <w:pStyle w:val="EndNoteBibliography"/>
      </w:pPr>
      <w:r w:rsidRPr="00312680">
        <w:lastRenderedPageBreak/>
        <w:t>30.</w:t>
      </w:r>
      <w:r w:rsidRPr="00312680">
        <w:tab/>
        <w:t>Jiang Z, Jhunjhunwala S, Liu J, Haverty PM, Kennemer MI, Guan Y, Lee W, et al. The effects of hepatitis B virus integration into the genomes of hepatocellular carcinoma patients. Genome Res 2012;22:593-601.</w:t>
      </w:r>
    </w:p>
    <w:p w14:paraId="614F34EA" w14:textId="77777777" w:rsidR="00312680" w:rsidRPr="00312680" w:rsidRDefault="00312680" w:rsidP="00312680">
      <w:pPr>
        <w:pStyle w:val="EndNoteBibliography"/>
      </w:pPr>
      <w:r w:rsidRPr="00312680">
        <w:t>31.</w:t>
      </w:r>
      <w:r w:rsidRPr="00312680">
        <w:tab/>
        <w:t>Ding D, Lou X, Hua D, Yu W, Li L, Wang J, Gao F, et al. Recurrent targeted genes of hepatitis B virus in the liver cancer genomes identified by a next-generation sequencing-based approach. PLoS Genet 2012;8:e1003065.</w:t>
      </w:r>
    </w:p>
    <w:p w14:paraId="5DBE966E" w14:textId="77777777" w:rsidR="00312680" w:rsidRPr="00312680" w:rsidRDefault="00312680" w:rsidP="00312680">
      <w:pPr>
        <w:pStyle w:val="EndNoteBibliography"/>
      </w:pPr>
      <w:r w:rsidRPr="00312680">
        <w:t>32.</w:t>
      </w:r>
      <w:r w:rsidRPr="00312680">
        <w:tab/>
        <w:t>Li W, Zeng X, Lee NP, Liu X, Chen S, Guo B, Yi S, et al. HIVID: an efficient method to detect HBV integration using low coverage sequencing. Genomics 2013;102:338-344.</w:t>
      </w:r>
    </w:p>
    <w:p w14:paraId="69C669CC" w14:textId="77777777" w:rsidR="00312680" w:rsidRPr="00312680" w:rsidRDefault="00312680" w:rsidP="00312680">
      <w:pPr>
        <w:pStyle w:val="EndNoteBibliography"/>
      </w:pPr>
      <w:r w:rsidRPr="00312680">
        <w:t>33.</w:t>
      </w:r>
      <w:r w:rsidRPr="00312680">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3210E46D" w14:textId="77777777" w:rsidR="00312680" w:rsidRPr="00312680" w:rsidRDefault="00312680" w:rsidP="00312680">
      <w:pPr>
        <w:pStyle w:val="EndNoteBibliography"/>
      </w:pPr>
      <w:r w:rsidRPr="00312680">
        <w:t>34.</w:t>
      </w:r>
      <w:r w:rsidRPr="00312680">
        <w:tab/>
        <w:t>Palmirotta R, Lovero D, Cafforio P, Felici C, Mannavola F, Pelle E, Quaresmini D, et al. Liquid biopsy of cancer: a multimodal diagnostic tool in clinical oncology. Ther Adv Med Oncol 2018;10:1758835918794630.</w:t>
      </w:r>
    </w:p>
    <w:p w14:paraId="53719AF1" w14:textId="77777777" w:rsidR="00312680" w:rsidRPr="00312680" w:rsidRDefault="00312680" w:rsidP="00312680">
      <w:pPr>
        <w:pStyle w:val="EndNoteBibliography"/>
      </w:pPr>
      <w:r w:rsidRPr="00312680">
        <w:t>35.</w:t>
      </w:r>
      <w:r w:rsidRPr="00312680">
        <w:tab/>
        <w:t>Jiang P, Sun K, Tong YK, Cheng SH, Cheng THT, Heung MMS, Wong J, et al. Preferred end coordinates and somatic variants as signatures of circulating tumor DNA associated with hepatocellular carcinoma. Proc Natl Acad Sci U S A 2018.</w:t>
      </w:r>
    </w:p>
    <w:p w14:paraId="7434330A" w14:textId="77777777" w:rsidR="00312680" w:rsidRPr="00312680" w:rsidRDefault="00312680" w:rsidP="00312680">
      <w:pPr>
        <w:pStyle w:val="EndNoteBibliography"/>
      </w:pPr>
      <w:r w:rsidRPr="00312680">
        <w:t>36.</w:t>
      </w:r>
      <w:r w:rsidRPr="00312680">
        <w:tab/>
        <w:t>Chan KC, Jiang P, Sun K, Cheng YK, Tong YK, Cheng SH, Wong AI, et al. Second generation noninvasive fetal genome analysis reveals de novo mutations, single-base parental inheritance, and preferred DNA ends. Proc Natl Acad Sci U S A 2016;113:E8159-E8168.</w:t>
      </w:r>
    </w:p>
    <w:p w14:paraId="190D30DD" w14:textId="77777777" w:rsidR="00312680" w:rsidRPr="00312680" w:rsidRDefault="00312680" w:rsidP="00312680">
      <w:pPr>
        <w:pStyle w:val="EndNoteBibliography"/>
      </w:pPr>
      <w:r w:rsidRPr="00312680">
        <w:t>37.</w:t>
      </w:r>
      <w:r w:rsidRPr="00312680">
        <w:tab/>
        <w:t>Hou J, Wang G, Wang F, Cheng J, Ren H, Zhuang H, Sun J, et al. Guideline of Prevention and Treatment for Chronic Hepatitis B (2015 Update). J Clin Transl Hepatol 2017;5:297-318.</w:t>
      </w:r>
    </w:p>
    <w:p w14:paraId="02124B53" w14:textId="77777777" w:rsidR="00312680" w:rsidRPr="00312680" w:rsidRDefault="00312680" w:rsidP="00312680">
      <w:pPr>
        <w:pStyle w:val="EndNoteBibliography"/>
      </w:pPr>
      <w:r w:rsidRPr="00312680">
        <w:t>38.</w:t>
      </w:r>
      <w:r w:rsidRPr="00312680">
        <w:tab/>
        <w:t>Martin M. Cutadapt removes adapter sequences from high-throughput sequencing reads. 2011 2011;17:3.</w:t>
      </w:r>
    </w:p>
    <w:p w14:paraId="476EF157" w14:textId="77777777" w:rsidR="00312680" w:rsidRPr="00312680" w:rsidRDefault="00312680" w:rsidP="00312680">
      <w:pPr>
        <w:pStyle w:val="EndNoteBibliography"/>
      </w:pPr>
      <w:r w:rsidRPr="00312680">
        <w:t>39.</w:t>
      </w:r>
      <w:r w:rsidRPr="00312680">
        <w:tab/>
        <w:t>Krueger F, Andrews SR. Bismark: a flexible aligner and methylation caller for Bisulfite-Seq applications. Bioinformatics 2011;27:1571-1572.</w:t>
      </w:r>
    </w:p>
    <w:p w14:paraId="70FE44AA" w14:textId="42BC289D" w:rsidR="004F60FE" w:rsidRDefault="0067055A" w:rsidP="00393DBF">
      <w:pPr>
        <w:spacing w:before="240"/>
        <w:rPr>
          <w:rFonts w:ascii="Arial" w:hAnsi="Arial" w:cs="Arial"/>
          <w:sz w:val="22"/>
        </w:rPr>
      </w:pPr>
      <w:r w:rsidRPr="00393DBF">
        <w:rPr>
          <w:rFonts w:ascii="Arial" w:hAnsi="Arial" w:cs="Arial"/>
          <w:sz w:val="22"/>
        </w:rPr>
        <w:fldChar w:fldCharType="end"/>
      </w:r>
    </w:p>
    <w:p w14:paraId="674CCE43" w14:textId="28264820" w:rsidR="001A327E" w:rsidRDefault="001A327E" w:rsidP="00393DBF">
      <w:pPr>
        <w:spacing w:before="240"/>
        <w:rPr>
          <w:rFonts w:ascii="Arial" w:hAnsi="Arial" w:cs="Arial"/>
          <w:sz w:val="22"/>
        </w:rPr>
      </w:pPr>
    </w:p>
    <w:p w14:paraId="5FA9A959" w14:textId="42F07CB1"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319F7135" w14:textId="77777777"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 xml:space="preserve">sampling low pass WGBS and medium WGBS for 100 times from 1M to 10M. Right of the figure showed the coefficient of variation (CV) for 100 correlation coefficient between re-sampling low pass WGBS and medium WGBS from 1M to 10M  </w:t>
      </w:r>
    </w:p>
    <w:p w14:paraId="4CC6BA59" w14:textId="77777777"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 xml:space="preserve">(A) The percentage of hyper-methylated </w:t>
      </w:r>
      <w:r>
        <w:rPr>
          <w:rFonts w:ascii="Times New Roman" w:hAnsi="Times New Roman" w:hint="eastAsia"/>
          <w:color w:val="000000" w:themeColor="text1"/>
          <w:sz w:val="24"/>
          <w:szCs w:val="24"/>
        </w:rPr>
        <w:t>2</w:t>
      </w:r>
      <w:r>
        <w:rPr>
          <w:rFonts w:ascii="Times New Roman" w:hAnsi="Times New Roman"/>
          <w:color w:val="000000" w:themeColor="text1"/>
          <w:sz w:val="24"/>
          <w:szCs w:val="24"/>
        </w:rPr>
        <w:t xml:space="preserve">-Mb regions in chronic hepatitis, cirrhosis and HCC patients. (B) The percentage of hypo-methylated </w:t>
      </w:r>
      <w:r>
        <w:rPr>
          <w:rFonts w:ascii="Times New Roman" w:hAnsi="Times New Roman" w:hint="eastAsia"/>
          <w:color w:val="000000" w:themeColor="text1"/>
          <w:sz w:val="24"/>
          <w:szCs w:val="24"/>
        </w:rPr>
        <w:t>2</w:t>
      </w:r>
      <w:r>
        <w:rPr>
          <w:rFonts w:ascii="Times New Roman" w:hAnsi="Times New Roman"/>
          <w:color w:val="000000" w:themeColor="text1"/>
          <w:sz w:val="24"/>
          <w:szCs w:val="24"/>
        </w:rPr>
        <w:t>-Mb regions in chronic hepatitis, cirrhosis and HCC patients.</w:t>
      </w:r>
    </w:p>
    <w:p w14:paraId="7EE7B5BB" w14:textId="77777777"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4 HCC patients and 2 hypo-methylated HCC patients after surgery compared to healthy individuals. (B) Boxplot displays the methylation level of 6 DMCs of SENP5 in 3 healthy individuals, 21 chronic hepatitis, 15 cirrhosis, 4 HCC and 12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 xml:space="preserve">locus of 6 DMCs and 3 reported HBV integration sites in intron 2 of SENP5. The black dots represent the HBV integration sites and the orange vertical lines represent the 6 DMCs. The black bar labels in the bottom of the figure represent the </w:t>
      </w:r>
      <w:r>
        <w:rPr>
          <w:rFonts w:ascii="Times New Roman" w:hAnsi="Times New Roman"/>
          <w:color w:val="000000" w:themeColor="text1"/>
          <w:sz w:val="24"/>
          <w:szCs w:val="24"/>
        </w:rPr>
        <w:lastRenderedPageBreak/>
        <w:t>locus of repeat marker in this region.</w:t>
      </w:r>
    </w:p>
    <w:p w14:paraId="1A33B920" w14:textId="46C05A74"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the CpGs located within 100 bp of the HBV integration sites in all the samples. The red arrows showed the examples of CH18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B55E9C7" w14:textId="77777777" w:rsidR="00624CCE" w:rsidRPr="006462A4"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53CEB59E" w14:textId="59EBBE3D" w:rsidR="00EA5286" w:rsidRDefault="00EA5286" w:rsidP="001A327E">
      <w:pPr>
        <w:snapToGrid w:val="0"/>
        <w:spacing w:beforeLines="50" w:before="156" w:afterLines="50" w:after="156"/>
        <w:jc w:val="left"/>
        <w:rPr>
          <w:rFonts w:ascii="Arial" w:hAnsi="Arial" w:cs="Arial"/>
          <w:color w:val="000000" w:themeColor="text1"/>
          <w:sz w:val="22"/>
        </w:rPr>
      </w:pPr>
    </w:p>
    <w:p w14:paraId="601A4826" w14:textId="77777777" w:rsidR="00EA5286" w:rsidRDefault="00EA5286" w:rsidP="00EA5286">
      <w:pPr>
        <w:snapToGrid w:val="0"/>
        <w:spacing w:beforeLines="50" w:before="156" w:afterLines="50" w:after="156" w:line="360" w:lineRule="auto"/>
        <w:jc w:val="left"/>
        <w:rPr>
          <w:rFonts w:ascii="Times New Roman" w:hAnsi="Times New Roman"/>
          <w:b/>
          <w:color w:val="000000" w:themeColor="text1"/>
          <w:sz w:val="24"/>
          <w:szCs w:val="24"/>
        </w:rPr>
      </w:pPr>
      <w:r w:rsidRPr="002B64D6">
        <w:rPr>
          <w:rFonts w:ascii="Times New Roman" w:hAnsi="Times New Roman"/>
          <w:b/>
          <w:color w:val="000000" w:themeColor="text1"/>
          <w:sz w:val="24"/>
          <w:szCs w:val="24"/>
        </w:rPr>
        <w:t xml:space="preserve">Table 1. </w:t>
      </w:r>
      <w:r>
        <w:rPr>
          <w:rFonts w:ascii="Times New Roman" w:hAnsi="Times New Roman" w:hint="eastAsia"/>
          <w:b/>
          <w:color w:val="000000" w:themeColor="text1"/>
          <w:sz w:val="24"/>
          <w:szCs w:val="24"/>
        </w:rPr>
        <w:t>Genes</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with</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DM</w:t>
      </w:r>
      <w:r>
        <w:rPr>
          <w:rFonts w:ascii="Times New Roman" w:hAnsi="Times New Roman"/>
          <w:b/>
          <w:color w:val="000000" w:themeColor="text1"/>
          <w:sz w:val="24"/>
          <w:szCs w:val="24"/>
        </w:rPr>
        <w:t>C</w:t>
      </w:r>
      <w:r>
        <w:rPr>
          <w:rFonts w:ascii="Times New Roman" w:hAnsi="Times New Roman" w:hint="eastAsia"/>
          <w:b/>
          <w:color w:val="000000" w:themeColor="text1"/>
          <w:sz w:val="24"/>
          <w:szCs w:val="24"/>
        </w:rPr>
        <w:t>s</w:t>
      </w:r>
      <w:r>
        <w:rPr>
          <w:rFonts w:ascii="Times New Roman" w:hAnsi="Times New Roman"/>
          <w:b/>
          <w:color w:val="000000" w:themeColor="text1"/>
          <w:sz w:val="24"/>
          <w:szCs w:val="24"/>
        </w:rPr>
        <w:t xml:space="preserve"> between liver disease patients and healthy individuals.</w:t>
      </w:r>
    </w:p>
    <w:tbl>
      <w:tblPr>
        <w:tblStyle w:val="TableGrid"/>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EA5286" w:rsidRPr="005031CA" w14:paraId="2FFBC0C1" w14:textId="77777777" w:rsidTr="00BE0EB3">
        <w:trPr>
          <w:trHeight w:hRule="exact" w:val="430"/>
          <w:jc w:val="center"/>
        </w:trPr>
        <w:tc>
          <w:tcPr>
            <w:tcW w:w="752" w:type="dxa"/>
            <w:tcBorders>
              <w:top w:val="single" w:sz="4" w:space="0" w:color="auto"/>
              <w:bottom w:val="single" w:sz="4" w:space="0" w:color="auto"/>
            </w:tcBorders>
          </w:tcPr>
          <w:p w14:paraId="6B4EB690" w14:textId="77777777" w:rsidR="00EA5286" w:rsidRPr="002B64D6" w:rsidRDefault="00EA5286" w:rsidP="00BE0EB3">
            <w:pPr>
              <w:snapToGrid w:val="0"/>
              <w:spacing w:beforeLines="20" w:before="62" w:line="360" w:lineRule="auto"/>
              <w:jc w:val="center"/>
              <w:rPr>
                <w:rFonts w:ascii="Times New Roman" w:hAnsi="Times New Roman"/>
                <w:b/>
                <w:color w:val="000000" w:themeColor="text1"/>
                <w:sz w:val="20"/>
                <w:szCs w:val="24"/>
              </w:rPr>
            </w:pPr>
            <w:r>
              <w:rPr>
                <w:rFonts w:ascii="Times New Roman" w:hAnsi="Times New Roman" w:hint="eastAsia"/>
                <w:b/>
                <w:color w:val="000000" w:themeColor="text1"/>
                <w:sz w:val="20"/>
                <w:szCs w:val="24"/>
              </w:rPr>
              <w:t>C</w:t>
            </w:r>
            <w:r w:rsidRPr="002B64D6">
              <w:rPr>
                <w:rFonts w:ascii="Times New Roman" w:hAnsi="Times New Roman" w:hint="eastAsia"/>
                <w:b/>
                <w:color w:val="000000" w:themeColor="text1"/>
                <w:sz w:val="20"/>
                <w:szCs w:val="24"/>
              </w:rPr>
              <w:t>hr</w:t>
            </w:r>
          </w:p>
        </w:tc>
        <w:tc>
          <w:tcPr>
            <w:tcW w:w="1296" w:type="dxa"/>
            <w:tcBorders>
              <w:top w:val="single" w:sz="4" w:space="0" w:color="auto"/>
              <w:bottom w:val="single" w:sz="4" w:space="0" w:color="auto"/>
            </w:tcBorders>
          </w:tcPr>
          <w:p w14:paraId="45BEAD92" w14:textId="77777777" w:rsidR="00EA5286" w:rsidRPr="002B64D6" w:rsidRDefault="00EA5286" w:rsidP="00BE0EB3">
            <w:pPr>
              <w:snapToGrid w:val="0"/>
              <w:spacing w:beforeLines="20" w:before="62" w:line="360" w:lineRule="auto"/>
              <w:jc w:val="center"/>
              <w:rPr>
                <w:rFonts w:ascii="Times New Roman" w:hAnsi="Times New Roman"/>
                <w:b/>
                <w:color w:val="000000" w:themeColor="text1"/>
                <w:sz w:val="20"/>
                <w:szCs w:val="24"/>
              </w:rPr>
            </w:pPr>
            <w:r w:rsidRPr="002B64D6">
              <w:rPr>
                <w:rFonts w:ascii="Times New Roman" w:hAnsi="Times New Roman"/>
                <w:b/>
                <w:color w:val="000000" w:themeColor="text1"/>
                <w:sz w:val="20"/>
                <w:szCs w:val="24"/>
              </w:rPr>
              <w:t>S</w:t>
            </w:r>
            <w:r w:rsidRPr="002B64D6">
              <w:rPr>
                <w:rFonts w:ascii="Times New Roman" w:hAnsi="Times New Roman" w:hint="eastAsia"/>
                <w:b/>
                <w:color w:val="000000" w:themeColor="text1"/>
                <w:sz w:val="20"/>
                <w:szCs w:val="24"/>
              </w:rPr>
              <w:t>tart</w:t>
            </w:r>
          </w:p>
        </w:tc>
        <w:tc>
          <w:tcPr>
            <w:tcW w:w="1296" w:type="dxa"/>
            <w:tcBorders>
              <w:top w:val="single" w:sz="4" w:space="0" w:color="auto"/>
              <w:bottom w:val="single" w:sz="4" w:space="0" w:color="auto"/>
            </w:tcBorders>
          </w:tcPr>
          <w:p w14:paraId="3F158C3C" w14:textId="77777777" w:rsidR="00EA5286" w:rsidRPr="002B64D6" w:rsidRDefault="00EA5286" w:rsidP="00BE0EB3">
            <w:pPr>
              <w:snapToGrid w:val="0"/>
              <w:spacing w:beforeLines="20" w:before="62" w:line="360" w:lineRule="auto"/>
              <w:jc w:val="center"/>
              <w:rPr>
                <w:rFonts w:ascii="Times New Roman" w:hAnsi="Times New Roman"/>
                <w:b/>
                <w:color w:val="000000" w:themeColor="text1"/>
                <w:sz w:val="20"/>
                <w:szCs w:val="24"/>
              </w:rPr>
            </w:pPr>
            <w:r w:rsidRPr="002B64D6">
              <w:rPr>
                <w:rFonts w:ascii="Times New Roman" w:hAnsi="Times New Roman"/>
                <w:b/>
                <w:color w:val="000000" w:themeColor="text1"/>
                <w:sz w:val="20"/>
                <w:szCs w:val="24"/>
              </w:rPr>
              <w:t>E</w:t>
            </w:r>
            <w:r w:rsidRPr="002B64D6">
              <w:rPr>
                <w:rFonts w:ascii="Times New Roman" w:hAnsi="Times New Roman" w:hint="eastAsia"/>
                <w:b/>
                <w:color w:val="000000" w:themeColor="text1"/>
                <w:sz w:val="20"/>
                <w:szCs w:val="24"/>
              </w:rPr>
              <w:t>nd</w:t>
            </w:r>
          </w:p>
        </w:tc>
        <w:tc>
          <w:tcPr>
            <w:tcW w:w="1319" w:type="dxa"/>
            <w:tcBorders>
              <w:top w:val="single" w:sz="4" w:space="0" w:color="auto"/>
              <w:bottom w:val="single" w:sz="4" w:space="0" w:color="auto"/>
            </w:tcBorders>
          </w:tcPr>
          <w:p w14:paraId="38B1BD9A" w14:textId="77777777" w:rsidR="00EA5286" w:rsidRPr="002B64D6" w:rsidRDefault="00EA5286" w:rsidP="00BE0EB3">
            <w:pPr>
              <w:snapToGrid w:val="0"/>
              <w:spacing w:beforeLines="20" w:before="62" w:line="360" w:lineRule="auto"/>
              <w:jc w:val="center"/>
              <w:rPr>
                <w:rFonts w:ascii="Times New Roman" w:hAnsi="Times New Roman"/>
                <w:b/>
                <w:color w:val="000000" w:themeColor="text1"/>
                <w:sz w:val="20"/>
                <w:szCs w:val="24"/>
              </w:rPr>
            </w:pPr>
            <w:r w:rsidRPr="002B64D6">
              <w:rPr>
                <w:rFonts w:ascii="Times New Roman" w:hAnsi="Times New Roman"/>
                <w:b/>
                <w:color w:val="000000" w:themeColor="text1"/>
                <w:sz w:val="20"/>
                <w:szCs w:val="24"/>
              </w:rPr>
              <w:t>C</w:t>
            </w:r>
            <w:r w:rsidRPr="002B64D6">
              <w:rPr>
                <w:rFonts w:ascii="Times New Roman" w:hAnsi="Times New Roman" w:hint="eastAsia"/>
                <w:b/>
                <w:color w:val="000000" w:themeColor="text1"/>
                <w:sz w:val="20"/>
                <w:szCs w:val="24"/>
              </w:rPr>
              <w:t>pG</w:t>
            </w:r>
            <w:r w:rsidRPr="002B64D6">
              <w:rPr>
                <w:rFonts w:ascii="Times New Roman" w:hAnsi="Times New Roman"/>
                <w:b/>
                <w:color w:val="000000" w:themeColor="text1"/>
                <w:sz w:val="20"/>
                <w:szCs w:val="24"/>
              </w:rPr>
              <w:t xml:space="preserve"> </w:t>
            </w:r>
            <w:r w:rsidRPr="002B64D6">
              <w:rPr>
                <w:rFonts w:ascii="Times New Roman" w:hAnsi="Times New Roman" w:hint="eastAsia"/>
                <w:b/>
                <w:color w:val="000000" w:themeColor="text1"/>
                <w:sz w:val="20"/>
                <w:szCs w:val="24"/>
              </w:rPr>
              <w:t>num</w:t>
            </w:r>
          </w:p>
        </w:tc>
        <w:tc>
          <w:tcPr>
            <w:tcW w:w="1319" w:type="dxa"/>
            <w:tcBorders>
              <w:top w:val="single" w:sz="4" w:space="0" w:color="auto"/>
              <w:bottom w:val="single" w:sz="4" w:space="0" w:color="auto"/>
            </w:tcBorders>
          </w:tcPr>
          <w:p w14:paraId="15C394B0" w14:textId="77777777" w:rsidR="00EA5286" w:rsidRPr="002B64D6" w:rsidRDefault="00EA5286" w:rsidP="00BE0EB3">
            <w:pPr>
              <w:snapToGrid w:val="0"/>
              <w:spacing w:beforeLines="20" w:before="62" w:line="360" w:lineRule="auto"/>
              <w:jc w:val="center"/>
              <w:rPr>
                <w:rFonts w:ascii="Times New Roman" w:hAnsi="Times New Roman"/>
                <w:b/>
                <w:color w:val="000000" w:themeColor="text1"/>
                <w:sz w:val="20"/>
                <w:szCs w:val="24"/>
              </w:rPr>
            </w:pPr>
            <w:r>
              <w:rPr>
                <w:rFonts w:ascii="Times New Roman" w:hAnsi="Times New Roman"/>
                <w:b/>
                <w:color w:val="000000" w:themeColor="text1"/>
                <w:sz w:val="20"/>
                <w:szCs w:val="24"/>
              </w:rPr>
              <w:t>P</w:t>
            </w:r>
            <w:r>
              <w:rPr>
                <w:rFonts w:ascii="Times New Roman" w:hAnsi="Times New Roman" w:hint="eastAsia"/>
                <w:b/>
                <w:color w:val="000000" w:themeColor="text1"/>
                <w:sz w:val="20"/>
                <w:szCs w:val="24"/>
              </w:rPr>
              <w:t>osition</w:t>
            </w:r>
          </w:p>
        </w:tc>
        <w:tc>
          <w:tcPr>
            <w:tcW w:w="1619" w:type="dxa"/>
            <w:tcBorders>
              <w:top w:val="single" w:sz="4" w:space="0" w:color="auto"/>
              <w:bottom w:val="single" w:sz="4" w:space="0" w:color="auto"/>
            </w:tcBorders>
          </w:tcPr>
          <w:p w14:paraId="0B2BF251" w14:textId="77777777" w:rsidR="00EA5286" w:rsidRDefault="00EA5286" w:rsidP="00BE0EB3">
            <w:pPr>
              <w:snapToGrid w:val="0"/>
              <w:spacing w:beforeLines="20" w:before="62" w:line="360" w:lineRule="auto"/>
              <w:jc w:val="center"/>
              <w:rPr>
                <w:rFonts w:ascii="Times New Roman" w:hAnsi="Times New Roman"/>
                <w:b/>
                <w:color w:val="000000" w:themeColor="text1"/>
                <w:sz w:val="20"/>
                <w:szCs w:val="24"/>
              </w:rPr>
            </w:pPr>
            <w:r w:rsidRPr="002B64D6">
              <w:rPr>
                <w:rFonts w:ascii="Times New Roman" w:hAnsi="Times New Roman"/>
                <w:b/>
                <w:color w:val="000000" w:themeColor="text1"/>
                <w:sz w:val="20"/>
                <w:szCs w:val="24"/>
              </w:rPr>
              <w:t>G</w:t>
            </w:r>
            <w:r w:rsidRPr="002B64D6">
              <w:rPr>
                <w:rFonts w:ascii="Times New Roman" w:hAnsi="Times New Roman" w:hint="eastAsia"/>
                <w:b/>
                <w:color w:val="000000" w:themeColor="text1"/>
                <w:sz w:val="20"/>
                <w:szCs w:val="24"/>
              </w:rPr>
              <w:t>ene</w:t>
            </w:r>
          </w:p>
        </w:tc>
      </w:tr>
      <w:tr w:rsidR="00EA5286" w:rsidRPr="005031CA" w14:paraId="72B5B976" w14:textId="77777777" w:rsidTr="00BE0EB3">
        <w:trPr>
          <w:trHeight w:hRule="exact" w:val="397"/>
          <w:jc w:val="center"/>
        </w:trPr>
        <w:tc>
          <w:tcPr>
            <w:tcW w:w="7601" w:type="dxa"/>
            <w:gridSpan w:val="6"/>
          </w:tcPr>
          <w:p w14:paraId="681E6FD9"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b/>
                <w:color w:val="000000" w:themeColor="text1"/>
                <w:sz w:val="20"/>
                <w:szCs w:val="24"/>
              </w:rPr>
              <w:t>Hepatitis</w:t>
            </w:r>
            <w:r>
              <w:rPr>
                <w:rFonts w:ascii="Times New Roman" w:hAnsi="Times New Roman" w:hint="eastAsia"/>
                <w:b/>
                <w:color w:val="000000" w:themeColor="text1"/>
                <w:sz w:val="20"/>
                <w:szCs w:val="24"/>
              </w:rPr>
              <w:t xml:space="preserve"> vs. healthy</w:t>
            </w:r>
          </w:p>
        </w:tc>
      </w:tr>
      <w:tr w:rsidR="00EA5286" w:rsidRPr="005031CA" w14:paraId="45D69A55" w14:textId="77777777" w:rsidTr="00BE0EB3">
        <w:trPr>
          <w:trHeight w:hRule="exact" w:val="397"/>
          <w:jc w:val="center"/>
        </w:trPr>
        <w:tc>
          <w:tcPr>
            <w:tcW w:w="752" w:type="dxa"/>
          </w:tcPr>
          <w:p w14:paraId="4098D7B5" w14:textId="77777777" w:rsidR="00EA5286" w:rsidRPr="002B64D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42980DB3" w14:textId="77777777" w:rsidR="00EA5286" w:rsidRPr="002B64D6" w:rsidRDefault="00EA5286" w:rsidP="00BE0EB3">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15618637</w:t>
            </w:r>
            <w:r>
              <w:rPr>
                <w:rFonts w:ascii="Times New Roman" w:hAnsi="Times New Roman"/>
                <w:color w:val="000000" w:themeColor="text1"/>
                <w:sz w:val="20"/>
                <w:szCs w:val="24"/>
              </w:rPr>
              <w:t>7</w:t>
            </w:r>
          </w:p>
        </w:tc>
        <w:tc>
          <w:tcPr>
            <w:tcW w:w="1296" w:type="dxa"/>
          </w:tcPr>
          <w:p w14:paraId="5E5268C9" w14:textId="77777777" w:rsidR="00EA5286" w:rsidRPr="002B64D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156186549</w:t>
            </w:r>
          </w:p>
        </w:tc>
        <w:tc>
          <w:tcPr>
            <w:tcW w:w="1319" w:type="dxa"/>
          </w:tcPr>
          <w:p w14:paraId="1A8AE247" w14:textId="77777777" w:rsidR="00EA5286" w:rsidRPr="002B64D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18</w:t>
            </w:r>
          </w:p>
        </w:tc>
        <w:tc>
          <w:tcPr>
            <w:tcW w:w="1319" w:type="dxa"/>
          </w:tcPr>
          <w:p w14:paraId="5D178FEA" w14:textId="77777777" w:rsidR="00EA5286" w:rsidRPr="002B64D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6BF8E0D7"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7CDBCA1E" w14:textId="77777777" w:rsidTr="00BE0EB3">
        <w:trPr>
          <w:trHeight w:hRule="exact" w:val="397"/>
          <w:jc w:val="center"/>
        </w:trPr>
        <w:tc>
          <w:tcPr>
            <w:tcW w:w="752" w:type="dxa"/>
          </w:tcPr>
          <w:p w14:paraId="54EB7D07" w14:textId="77777777" w:rsidR="00EA5286" w:rsidRPr="002B64D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692860B0" w14:textId="77777777" w:rsidR="00EA5286" w:rsidRPr="002B64D6" w:rsidRDefault="00EA5286" w:rsidP="00BE0EB3">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15618637</w:t>
            </w:r>
            <w:r>
              <w:rPr>
                <w:rFonts w:ascii="Times New Roman" w:hAnsi="Times New Roman"/>
                <w:color w:val="000000" w:themeColor="text1"/>
                <w:sz w:val="20"/>
                <w:szCs w:val="24"/>
              </w:rPr>
              <w:t>7</w:t>
            </w:r>
          </w:p>
        </w:tc>
        <w:tc>
          <w:tcPr>
            <w:tcW w:w="1296" w:type="dxa"/>
          </w:tcPr>
          <w:p w14:paraId="4D123666" w14:textId="77777777" w:rsidR="00EA5286" w:rsidRPr="002B64D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156186549</w:t>
            </w:r>
          </w:p>
        </w:tc>
        <w:tc>
          <w:tcPr>
            <w:tcW w:w="1319" w:type="dxa"/>
          </w:tcPr>
          <w:p w14:paraId="4EBDC790" w14:textId="77777777" w:rsidR="00EA5286" w:rsidRPr="002B64D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18</w:t>
            </w:r>
          </w:p>
        </w:tc>
        <w:tc>
          <w:tcPr>
            <w:tcW w:w="1319" w:type="dxa"/>
          </w:tcPr>
          <w:p w14:paraId="619DB75A" w14:textId="77777777" w:rsidR="00EA5286" w:rsidRPr="002B64D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7A8FE1F1"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54242642" w14:textId="77777777" w:rsidTr="00BE0EB3">
        <w:trPr>
          <w:trHeight w:hRule="exact" w:val="397"/>
          <w:jc w:val="center"/>
        </w:trPr>
        <w:tc>
          <w:tcPr>
            <w:tcW w:w="752" w:type="dxa"/>
          </w:tcPr>
          <w:p w14:paraId="16E5CC93"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08E5D7A2" w14:textId="77777777" w:rsidR="00EA5286" w:rsidRPr="00C07203" w:rsidRDefault="00EA5286" w:rsidP="00BE0EB3">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91853073</w:t>
            </w:r>
          </w:p>
        </w:tc>
        <w:tc>
          <w:tcPr>
            <w:tcW w:w="1296" w:type="dxa"/>
          </w:tcPr>
          <w:p w14:paraId="748E061D"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91853096</w:t>
            </w:r>
          </w:p>
        </w:tc>
        <w:tc>
          <w:tcPr>
            <w:tcW w:w="1319" w:type="dxa"/>
          </w:tcPr>
          <w:p w14:paraId="078D8372"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3</w:t>
            </w:r>
          </w:p>
        </w:tc>
        <w:tc>
          <w:tcPr>
            <w:tcW w:w="1319" w:type="dxa"/>
          </w:tcPr>
          <w:p w14:paraId="5AF85819"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04588CF4" w14:textId="77777777" w:rsidR="00EA5286" w:rsidRPr="00C07203" w:rsidRDefault="00EA5286" w:rsidP="00BE0EB3">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HFM1</w:t>
            </w:r>
          </w:p>
        </w:tc>
      </w:tr>
      <w:tr w:rsidR="00EA5286" w:rsidRPr="005031CA" w14:paraId="556E160A" w14:textId="77777777" w:rsidTr="00BE0EB3">
        <w:trPr>
          <w:trHeight w:hRule="exact" w:val="397"/>
          <w:jc w:val="center"/>
        </w:trPr>
        <w:tc>
          <w:tcPr>
            <w:tcW w:w="752" w:type="dxa"/>
          </w:tcPr>
          <w:p w14:paraId="09DCA5F8"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r>
              <w:rPr>
                <w:rFonts w:ascii="Times New Roman" w:hAnsi="Times New Roman"/>
                <w:color w:val="000000" w:themeColor="text1"/>
                <w:sz w:val="20"/>
                <w:szCs w:val="24"/>
              </w:rPr>
              <w:t>1</w:t>
            </w:r>
          </w:p>
        </w:tc>
        <w:tc>
          <w:tcPr>
            <w:tcW w:w="1296" w:type="dxa"/>
          </w:tcPr>
          <w:p w14:paraId="70D7D576" w14:textId="77777777" w:rsidR="00EA5286" w:rsidRPr="00C07203" w:rsidRDefault="00EA5286" w:rsidP="00BE0EB3">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85195089</w:t>
            </w:r>
          </w:p>
        </w:tc>
        <w:tc>
          <w:tcPr>
            <w:tcW w:w="1296" w:type="dxa"/>
          </w:tcPr>
          <w:p w14:paraId="2324FCD1"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85195090</w:t>
            </w:r>
          </w:p>
        </w:tc>
        <w:tc>
          <w:tcPr>
            <w:tcW w:w="1319" w:type="dxa"/>
          </w:tcPr>
          <w:p w14:paraId="5D039599"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6D8EE6D8"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1E3AEBA0" w14:textId="77777777" w:rsidR="00EA5286" w:rsidRPr="00C07203" w:rsidRDefault="00EA5286" w:rsidP="00BE0EB3">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DLG2</w:t>
            </w:r>
          </w:p>
        </w:tc>
      </w:tr>
      <w:tr w:rsidR="00EA5286" w:rsidRPr="005031CA" w14:paraId="58184203" w14:textId="77777777" w:rsidTr="00BE0EB3">
        <w:trPr>
          <w:trHeight w:hRule="exact" w:val="397"/>
          <w:jc w:val="center"/>
        </w:trPr>
        <w:tc>
          <w:tcPr>
            <w:tcW w:w="7601" w:type="dxa"/>
            <w:gridSpan w:val="6"/>
          </w:tcPr>
          <w:p w14:paraId="7B507152" w14:textId="77777777" w:rsidR="00EA5286" w:rsidRPr="00C07203"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b/>
                <w:color w:val="000000" w:themeColor="text1"/>
                <w:sz w:val="20"/>
                <w:szCs w:val="24"/>
              </w:rPr>
              <w:t>Cirrhosis vs. healthy</w:t>
            </w:r>
          </w:p>
        </w:tc>
      </w:tr>
      <w:tr w:rsidR="00EA5286" w:rsidRPr="005031CA" w14:paraId="276F1C24" w14:textId="77777777" w:rsidTr="00BE0EB3">
        <w:trPr>
          <w:trHeight w:hRule="exact" w:val="397"/>
          <w:jc w:val="center"/>
        </w:trPr>
        <w:tc>
          <w:tcPr>
            <w:tcW w:w="752" w:type="dxa"/>
          </w:tcPr>
          <w:p w14:paraId="35A9443B"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39AB6ECA" w14:textId="77777777" w:rsidR="00EA5286" w:rsidRPr="007C4DFD" w:rsidRDefault="00EA5286" w:rsidP="00BE0EB3">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156186492</w:t>
            </w:r>
          </w:p>
        </w:tc>
        <w:tc>
          <w:tcPr>
            <w:tcW w:w="1296" w:type="dxa"/>
          </w:tcPr>
          <w:p w14:paraId="00C60FAE"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156186493</w:t>
            </w:r>
          </w:p>
        </w:tc>
        <w:tc>
          <w:tcPr>
            <w:tcW w:w="1319" w:type="dxa"/>
          </w:tcPr>
          <w:p w14:paraId="495446F3"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4132AFB8"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508C0A2C" w14:textId="77777777" w:rsidR="00EA5286" w:rsidRPr="007C4DFD" w:rsidRDefault="00EA5286" w:rsidP="00BE0EB3">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1D76E52E" w14:textId="77777777" w:rsidTr="00BE0EB3">
        <w:trPr>
          <w:trHeight w:hRule="exact" w:val="397"/>
          <w:jc w:val="center"/>
        </w:trPr>
        <w:tc>
          <w:tcPr>
            <w:tcW w:w="752" w:type="dxa"/>
          </w:tcPr>
          <w:p w14:paraId="6C9768F7"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07A2CE69" w14:textId="77777777" w:rsidR="00EA5286" w:rsidRPr="007C4DFD" w:rsidRDefault="00EA5286" w:rsidP="00BE0EB3">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156186492</w:t>
            </w:r>
          </w:p>
        </w:tc>
        <w:tc>
          <w:tcPr>
            <w:tcW w:w="1296" w:type="dxa"/>
          </w:tcPr>
          <w:p w14:paraId="0BD53D3B"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156186493</w:t>
            </w:r>
          </w:p>
        </w:tc>
        <w:tc>
          <w:tcPr>
            <w:tcW w:w="1319" w:type="dxa"/>
          </w:tcPr>
          <w:p w14:paraId="0E9AC4EC"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628145F5"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1465B900" w14:textId="77777777" w:rsidR="00EA5286" w:rsidRPr="007C4DFD" w:rsidRDefault="00EA5286" w:rsidP="00BE0EB3">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5D5E0451" w14:textId="77777777" w:rsidTr="00BE0EB3">
        <w:trPr>
          <w:trHeight w:hRule="exact" w:val="397"/>
          <w:jc w:val="center"/>
        </w:trPr>
        <w:tc>
          <w:tcPr>
            <w:tcW w:w="752" w:type="dxa"/>
          </w:tcPr>
          <w:p w14:paraId="7542E7AE"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w:t>
            </w:r>
            <w:r>
              <w:rPr>
                <w:rFonts w:ascii="Times New Roman" w:hAnsi="Times New Roman"/>
                <w:color w:val="000000" w:themeColor="text1"/>
                <w:sz w:val="20"/>
                <w:szCs w:val="24"/>
              </w:rPr>
              <w:t>8</w:t>
            </w:r>
          </w:p>
        </w:tc>
        <w:tc>
          <w:tcPr>
            <w:tcW w:w="1296" w:type="dxa"/>
          </w:tcPr>
          <w:p w14:paraId="22BEF37A" w14:textId="77777777" w:rsidR="00EA5286" w:rsidRPr="0097157A" w:rsidRDefault="00EA5286" w:rsidP="00BE0EB3">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70602451</w:t>
            </w:r>
          </w:p>
        </w:tc>
        <w:tc>
          <w:tcPr>
            <w:tcW w:w="1296" w:type="dxa"/>
          </w:tcPr>
          <w:p w14:paraId="128F4D24"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70602487</w:t>
            </w:r>
          </w:p>
        </w:tc>
        <w:tc>
          <w:tcPr>
            <w:tcW w:w="1319" w:type="dxa"/>
          </w:tcPr>
          <w:p w14:paraId="1E8F0BF0"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2</w:t>
            </w:r>
          </w:p>
        </w:tc>
        <w:tc>
          <w:tcPr>
            <w:tcW w:w="1319" w:type="dxa"/>
          </w:tcPr>
          <w:p w14:paraId="70C9AFF4" w14:textId="77777777" w:rsidR="00EA5286" w:rsidRPr="002B64D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04702592"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SLCO5A1</w:t>
            </w:r>
          </w:p>
        </w:tc>
      </w:tr>
      <w:tr w:rsidR="00EA5286" w:rsidRPr="005031CA" w14:paraId="5BCEB743" w14:textId="77777777" w:rsidTr="00BE0EB3">
        <w:trPr>
          <w:trHeight w:hRule="exact" w:val="397"/>
          <w:jc w:val="center"/>
        </w:trPr>
        <w:tc>
          <w:tcPr>
            <w:tcW w:w="7601" w:type="dxa"/>
            <w:gridSpan w:val="6"/>
          </w:tcPr>
          <w:p w14:paraId="7AD86CB1"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b/>
                <w:color w:val="000000" w:themeColor="text1"/>
                <w:sz w:val="20"/>
                <w:szCs w:val="24"/>
              </w:rPr>
              <w:t xml:space="preserve">Early stage </w:t>
            </w:r>
            <w:r>
              <w:rPr>
                <w:rFonts w:ascii="Times New Roman" w:hAnsi="Times New Roman" w:hint="eastAsia"/>
                <w:b/>
                <w:color w:val="000000" w:themeColor="text1"/>
                <w:sz w:val="20"/>
                <w:szCs w:val="24"/>
              </w:rPr>
              <w:t>HCC vs. healthy</w:t>
            </w:r>
          </w:p>
        </w:tc>
      </w:tr>
      <w:tr w:rsidR="00EA5286" w:rsidRPr="005031CA" w14:paraId="19515EAE" w14:textId="77777777" w:rsidTr="00BE0EB3">
        <w:trPr>
          <w:trHeight w:hRule="exact" w:val="397"/>
          <w:jc w:val="center"/>
        </w:trPr>
        <w:tc>
          <w:tcPr>
            <w:tcW w:w="752" w:type="dxa"/>
          </w:tcPr>
          <w:p w14:paraId="24597403"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030C19">
              <w:rPr>
                <w:rFonts w:ascii="Times New Roman" w:hAnsi="Times New Roman"/>
                <w:color w:val="000000" w:themeColor="text1"/>
                <w:sz w:val="20"/>
                <w:szCs w:val="24"/>
              </w:rPr>
              <w:t>chr1</w:t>
            </w:r>
          </w:p>
        </w:tc>
        <w:tc>
          <w:tcPr>
            <w:tcW w:w="1296" w:type="dxa"/>
          </w:tcPr>
          <w:p w14:paraId="16C4556F"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156186392</w:t>
            </w:r>
          </w:p>
        </w:tc>
        <w:tc>
          <w:tcPr>
            <w:tcW w:w="1296" w:type="dxa"/>
          </w:tcPr>
          <w:p w14:paraId="050E3B99"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156186540</w:t>
            </w:r>
          </w:p>
        </w:tc>
        <w:tc>
          <w:tcPr>
            <w:tcW w:w="1319" w:type="dxa"/>
          </w:tcPr>
          <w:p w14:paraId="0E111FDF"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w:t>
            </w:r>
          </w:p>
        </w:tc>
        <w:tc>
          <w:tcPr>
            <w:tcW w:w="1319" w:type="dxa"/>
          </w:tcPr>
          <w:p w14:paraId="420065D5"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244F8295"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651B7A48" w14:textId="77777777" w:rsidTr="00BE0EB3">
        <w:trPr>
          <w:trHeight w:hRule="exact" w:val="397"/>
          <w:jc w:val="center"/>
        </w:trPr>
        <w:tc>
          <w:tcPr>
            <w:tcW w:w="752" w:type="dxa"/>
          </w:tcPr>
          <w:p w14:paraId="61A9F6CD"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030C19">
              <w:rPr>
                <w:rFonts w:ascii="Times New Roman" w:hAnsi="Times New Roman"/>
                <w:color w:val="000000" w:themeColor="text1"/>
                <w:sz w:val="20"/>
                <w:szCs w:val="24"/>
              </w:rPr>
              <w:t>chr1</w:t>
            </w:r>
          </w:p>
        </w:tc>
        <w:tc>
          <w:tcPr>
            <w:tcW w:w="1296" w:type="dxa"/>
          </w:tcPr>
          <w:p w14:paraId="506DFC26"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156186392</w:t>
            </w:r>
          </w:p>
        </w:tc>
        <w:tc>
          <w:tcPr>
            <w:tcW w:w="1296" w:type="dxa"/>
          </w:tcPr>
          <w:p w14:paraId="266F2A4E"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156186540</w:t>
            </w:r>
          </w:p>
        </w:tc>
        <w:tc>
          <w:tcPr>
            <w:tcW w:w="1319" w:type="dxa"/>
          </w:tcPr>
          <w:p w14:paraId="11B6A66A"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w:t>
            </w:r>
          </w:p>
        </w:tc>
        <w:tc>
          <w:tcPr>
            <w:tcW w:w="1319" w:type="dxa"/>
          </w:tcPr>
          <w:p w14:paraId="271AED34"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4F0A9C50"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2BCA4DD2" w14:textId="77777777" w:rsidTr="00BE0EB3">
        <w:trPr>
          <w:trHeight w:hRule="exact" w:val="397"/>
          <w:jc w:val="center"/>
        </w:trPr>
        <w:tc>
          <w:tcPr>
            <w:tcW w:w="7601" w:type="dxa"/>
            <w:gridSpan w:val="6"/>
          </w:tcPr>
          <w:p w14:paraId="6A2F1876" w14:textId="77777777" w:rsidR="00EA5286" w:rsidRPr="003A36E1"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b/>
                <w:color w:val="000000" w:themeColor="text1"/>
                <w:sz w:val="20"/>
                <w:szCs w:val="24"/>
              </w:rPr>
              <w:lastRenderedPageBreak/>
              <w:t xml:space="preserve">Advanced </w:t>
            </w:r>
            <w:r>
              <w:rPr>
                <w:rFonts w:ascii="Times New Roman" w:hAnsi="Times New Roman" w:hint="eastAsia"/>
                <w:b/>
                <w:color w:val="000000" w:themeColor="text1"/>
                <w:sz w:val="20"/>
                <w:szCs w:val="24"/>
              </w:rPr>
              <w:t>HCC vs. healthy</w:t>
            </w:r>
          </w:p>
        </w:tc>
      </w:tr>
      <w:tr w:rsidR="00EA5286" w:rsidRPr="005031CA" w14:paraId="02B68CCD" w14:textId="77777777" w:rsidTr="00BE0EB3">
        <w:trPr>
          <w:trHeight w:hRule="exact" w:val="397"/>
          <w:jc w:val="center"/>
        </w:trPr>
        <w:tc>
          <w:tcPr>
            <w:tcW w:w="752" w:type="dxa"/>
          </w:tcPr>
          <w:p w14:paraId="0B183ACC" w14:textId="77777777" w:rsidR="00EA5286" w:rsidRPr="002258E8"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3B945EDB" w14:textId="77777777" w:rsidR="00EA5286" w:rsidRPr="002258E8" w:rsidRDefault="00EA5286" w:rsidP="00BE0EB3">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91852973</w:t>
            </w:r>
          </w:p>
        </w:tc>
        <w:tc>
          <w:tcPr>
            <w:tcW w:w="1296" w:type="dxa"/>
          </w:tcPr>
          <w:p w14:paraId="4607BA9F"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91852974</w:t>
            </w:r>
          </w:p>
        </w:tc>
        <w:tc>
          <w:tcPr>
            <w:tcW w:w="1319" w:type="dxa"/>
          </w:tcPr>
          <w:p w14:paraId="318F2F0B"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5D0C8532"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445EC4F4"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HFM1</w:t>
            </w:r>
          </w:p>
        </w:tc>
      </w:tr>
      <w:tr w:rsidR="00EA5286" w:rsidRPr="005031CA" w14:paraId="1EC1FEED" w14:textId="77777777" w:rsidTr="00BE0EB3">
        <w:trPr>
          <w:trHeight w:hRule="exact" w:val="397"/>
          <w:jc w:val="center"/>
        </w:trPr>
        <w:tc>
          <w:tcPr>
            <w:tcW w:w="752" w:type="dxa"/>
          </w:tcPr>
          <w:p w14:paraId="304444E1"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chr1</w:t>
            </w:r>
          </w:p>
        </w:tc>
        <w:tc>
          <w:tcPr>
            <w:tcW w:w="1296" w:type="dxa"/>
          </w:tcPr>
          <w:p w14:paraId="46132C41"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156186410</w:t>
            </w:r>
          </w:p>
        </w:tc>
        <w:tc>
          <w:tcPr>
            <w:tcW w:w="1296" w:type="dxa"/>
          </w:tcPr>
          <w:p w14:paraId="68959327"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15618650</w:t>
            </w:r>
            <w:r>
              <w:rPr>
                <w:rFonts w:ascii="Times New Roman" w:hAnsi="Times New Roman" w:hint="eastAsia"/>
                <w:color w:val="000000" w:themeColor="text1"/>
                <w:sz w:val="20"/>
                <w:szCs w:val="24"/>
              </w:rPr>
              <w:t>6</w:t>
            </w:r>
          </w:p>
        </w:tc>
        <w:tc>
          <w:tcPr>
            <w:tcW w:w="1319" w:type="dxa"/>
          </w:tcPr>
          <w:p w14:paraId="4D3B1B54"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12</w:t>
            </w:r>
          </w:p>
        </w:tc>
        <w:tc>
          <w:tcPr>
            <w:tcW w:w="1319" w:type="dxa"/>
          </w:tcPr>
          <w:p w14:paraId="6F944F63"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27B67C0E"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290539D9" w14:textId="77777777" w:rsidTr="00BE0EB3">
        <w:trPr>
          <w:trHeight w:hRule="exact" w:val="397"/>
          <w:jc w:val="center"/>
        </w:trPr>
        <w:tc>
          <w:tcPr>
            <w:tcW w:w="752" w:type="dxa"/>
          </w:tcPr>
          <w:p w14:paraId="135D9BC6"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chr1</w:t>
            </w:r>
          </w:p>
        </w:tc>
        <w:tc>
          <w:tcPr>
            <w:tcW w:w="1296" w:type="dxa"/>
          </w:tcPr>
          <w:p w14:paraId="092DADF6"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156186410</w:t>
            </w:r>
          </w:p>
        </w:tc>
        <w:tc>
          <w:tcPr>
            <w:tcW w:w="1296" w:type="dxa"/>
          </w:tcPr>
          <w:p w14:paraId="38775E3B"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15618650</w:t>
            </w:r>
            <w:r>
              <w:rPr>
                <w:rFonts w:ascii="Times New Roman" w:hAnsi="Times New Roman" w:hint="eastAsia"/>
                <w:color w:val="000000" w:themeColor="text1"/>
                <w:sz w:val="20"/>
                <w:szCs w:val="24"/>
              </w:rPr>
              <w:t>6</w:t>
            </w:r>
          </w:p>
        </w:tc>
        <w:tc>
          <w:tcPr>
            <w:tcW w:w="1319" w:type="dxa"/>
          </w:tcPr>
          <w:p w14:paraId="5666C92F"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12</w:t>
            </w:r>
          </w:p>
        </w:tc>
        <w:tc>
          <w:tcPr>
            <w:tcW w:w="1319" w:type="dxa"/>
          </w:tcPr>
          <w:p w14:paraId="4041026A"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19067D65"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7D03AB8A" w14:textId="77777777" w:rsidTr="00BE0EB3">
        <w:trPr>
          <w:trHeight w:hRule="exact" w:val="397"/>
          <w:jc w:val="center"/>
        </w:trPr>
        <w:tc>
          <w:tcPr>
            <w:tcW w:w="752" w:type="dxa"/>
          </w:tcPr>
          <w:p w14:paraId="48890F7A"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chr3</w:t>
            </w:r>
          </w:p>
        </w:tc>
        <w:tc>
          <w:tcPr>
            <w:tcW w:w="1296" w:type="dxa"/>
          </w:tcPr>
          <w:p w14:paraId="4D238666"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196625630</w:t>
            </w:r>
          </w:p>
        </w:tc>
        <w:tc>
          <w:tcPr>
            <w:tcW w:w="1296" w:type="dxa"/>
          </w:tcPr>
          <w:p w14:paraId="66E7D10B"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19662573</w:t>
            </w:r>
            <w:r>
              <w:rPr>
                <w:rFonts w:ascii="Times New Roman" w:hAnsi="Times New Roman" w:hint="eastAsia"/>
                <w:color w:val="000000" w:themeColor="text1"/>
                <w:sz w:val="20"/>
                <w:szCs w:val="24"/>
              </w:rPr>
              <w:t>4</w:t>
            </w:r>
          </w:p>
        </w:tc>
        <w:tc>
          <w:tcPr>
            <w:tcW w:w="1319" w:type="dxa"/>
          </w:tcPr>
          <w:p w14:paraId="664B729A"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7</w:t>
            </w:r>
          </w:p>
        </w:tc>
        <w:tc>
          <w:tcPr>
            <w:tcW w:w="1319" w:type="dxa"/>
          </w:tcPr>
          <w:p w14:paraId="77787574"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633ED87A" w14:textId="77777777" w:rsidR="00EA5286" w:rsidRPr="00C07203"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SENP</w:t>
            </w:r>
            <w:r>
              <w:rPr>
                <w:rFonts w:ascii="Times New Roman" w:hAnsi="Times New Roman"/>
                <w:color w:val="000000" w:themeColor="text1"/>
                <w:sz w:val="20"/>
                <w:szCs w:val="24"/>
              </w:rPr>
              <w:t>5</w:t>
            </w:r>
          </w:p>
        </w:tc>
      </w:tr>
      <w:tr w:rsidR="00EA5286" w:rsidRPr="005031CA" w14:paraId="744FB5BD" w14:textId="77777777" w:rsidTr="00BE0EB3">
        <w:trPr>
          <w:trHeight w:hRule="exact" w:val="397"/>
          <w:jc w:val="center"/>
        </w:trPr>
        <w:tc>
          <w:tcPr>
            <w:tcW w:w="752" w:type="dxa"/>
          </w:tcPr>
          <w:p w14:paraId="10D8CA91" w14:textId="77777777" w:rsidR="00EA5286" w:rsidRPr="002258E8"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hr8</w:t>
            </w:r>
          </w:p>
        </w:tc>
        <w:tc>
          <w:tcPr>
            <w:tcW w:w="1296" w:type="dxa"/>
          </w:tcPr>
          <w:p w14:paraId="67DFD2D9" w14:textId="77777777" w:rsidR="00EA5286" w:rsidRPr="002258E8" w:rsidRDefault="00EA5286" w:rsidP="00BE0EB3">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70602381</w:t>
            </w:r>
          </w:p>
        </w:tc>
        <w:tc>
          <w:tcPr>
            <w:tcW w:w="1296" w:type="dxa"/>
          </w:tcPr>
          <w:p w14:paraId="10A8B530"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70602487</w:t>
            </w:r>
          </w:p>
        </w:tc>
        <w:tc>
          <w:tcPr>
            <w:tcW w:w="1319" w:type="dxa"/>
          </w:tcPr>
          <w:p w14:paraId="333BAA8F"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2</w:t>
            </w:r>
          </w:p>
        </w:tc>
        <w:tc>
          <w:tcPr>
            <w:tcW w:w="1319" w:type="dxa"/>
          </w:tcPr>
          <w:p w14:paraId="130B0BAA"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29CB38D3"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SLCO5A1</w:t>
            </w:r>
          </w:p>
        </w:tc>
      </w:tr>
      <w:tr w:rsidR="00EA5286" w:rsidRPr="005031CA" w14:paraId="0E5D5291" w14:textId="77777777" w:rsidTr="00BE0EB3">
        <w:trPr>
          <w:trHeight w:hRule="exact" w:val="397"/>
          <w:jc w:val="center"/>
        </w:trPr>
        <w:tc>
          <w:tcPr>
            <w:tcW w:w="752" w:type="dxa"/>
          </w:tcPr>
          <w:p w14:paraId="30FC119E"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030C19">
              <w:rPr>
                <w:rFonts w:ascii="Times New Roman" w:hAnsi="Times New Roman"/>
                <w:color w:val="000000" w:themeColor="text1"/>
                <w:sz w:val="20"/>
                <w:szCs w:val="24"/>
              </w:rPr>
              <w:t>chr8</w:t>
            </w:r>
          </w:p>
        </w:tc>
        <w:tc>
          <w:tcPr>
            <w:tcW w:w="1296" w:type="dxa"/>
          </w:tcPr>
          <w:p w14:paraId="513C9AE9"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86572360</w:t>
            </w:r>
          </w:p>
        </w:tc>
        <w:tc>
          <w:tcPr>
            <w:tcW w:w="1296" w:type="dxa"/>
          </w:tcPr>
          <w:p w14:paraId="1D0FC58C"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8657238</w:t>
            </w:r>
            <w:r>
              <w:rPr>
                <w:rFonts w:ascii="Times New Roman" w:hAnsi="Times New Roman" w:hint="eastAsia"/>
                <w:color w:val="000000" w:themeColor="text1"/>
                <w:sz w:val="20"/>
                <w:szCs w:val="24"/>
              </w:rPr>
              <w:t>3</w:t>
            </w:r>
          </w:p>
        </w:tc>
        <w:tc>
          <w:tcPr>
            <w:tcW w:w="1319" w:type="dxa"/>
          </w:tcPr>
          <w:p w14:paraId="011A4ABA"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2</w:t>
            </w:r>
          </w:p>
        </w:tc>
        <w:tc>
          <w:tcPr>
            <w:tcW w:w="1319" w:type="dxa"/>
          </w:tcPr>
          <w:p w14:paraId="68B18441"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7D2BA4C7" w14:textId="77777777" w:rsidR="00EA5286" w:rsidRPr="003A36E1" w:rsidRDefault="00EA5286" w:rsidP="00BE0EB3">
            <w:pPr>
              <w:snapToGrid w:val="0"/>
              <w:spacing w:beforeLines="20" w:before="62" w:line="360" w:lineRule="auto"/>
              <w:jc w:val="center"/>
              <w:rPr>
                <w:rFonts w:ascii="Times New Roman" w:hAnsi="Times New Roman"/>
                <w:color w:val="000000" w:themeColor="text1"/>
                <w:sz w:val="20"/>
                <w:szCs w:val="24"/>
              </w:rPr>
            </w:pPr>
            <w:r w:rsidRPr="003A36E1">
              <w:rPr>
                <w:rFonts w:ascii="Times New Roman" w:hAnsi="Times New Roman"/>
                <w:color w:val="000000" w:themeColor="text1"/>
                <w:sz w:val="20"/>
                <w:szCs w:val="24"/>
              </w:rPr>
              <w:t>REXO1L1P</w:t>
            </w:r>
          </w:p>
        </w:tc>
      </w:tr>
    </w:tbl>
    <w:p w14:paraId="2D354A49" w14:textId="77777777" w:rsidR="00EA5286" w:rsidRPr="002B64D6" w:rsidRDefault="00EA5286" w:rsidP="00EA5286">
      <w:pPr>
        <w:snapToGrid w:val="0"/>
        <w:spacing w:beforeLines="50" w:before="156" w:afterLines="50" w:after="156" w:line="360" w:lineRule="auto"/>
        <w:jc w:val="left"/>
        <w:rPr>
          <w:rFonts w:ascii="Times New Roman" w:hAnsi="Times New Roman"/>
          <w:b/>
          <w:color w:val="000000" w:themeColor="text1"/>
          <w:sz w:val="24"/>
          <w:szCs w:val="24"/>
        </w:rPr>
      </w:pPr>
    </w:p>
    <w:p w14:paraId="706FA28A" w14:textId="77777777" w:rsidR="00EA5286" w:rsidRDefault="00EA5286" w:rsidP="00EA5286">
      <w:pPr>
        <w:snapToGrid w:val="0"/>
        <w:spacing w:beforeLines="50" w:before="156" w:afterLines="50" w:after="156" w:line="360" w:lineRule="auto"/>
        <w:jc w:val="left"/>
        <w:rPr>
          <w:rFonts w:ascii="Times New Roman" w:hAnsi="Times New Roman"/>
          <w:b/>
          <w:color w:val="000000" w:themeColor="text1"/>
          <w:sz w:val="24"/>
          <w:szCs w:val="24"/>
        </w:rPr>
      </w:pPr>
      <w:r w:rsidRPr="000179FB">
        <w:rPr>
          <w:rFonts w:ascii="Times New Roman" w:hAnsi="Times New Roman"/>
          <w:b/>
          <w:color w:val="000000" w:themeColor="text1"/>
          <w:sz w:val="24"/>
          <w:szCs w:val="24"/>
        </w:rPr>
        <w:t xml:space="preserve">Table </w:t>
      </w:r>
      <w:r>
        <w:rPr>
          <w:rFonts w:ascii="Times New Roman" w:hAnsi="Times New Roman" w:hint="eastAsia"/>
          <w:b/>
          <w:color w:val="000000" w:themeColor="text1"/>
          <w:sz w:val="24"/>
          <w:szCs w:val="24"/>
        </w:rPr>
        <w:t>2</w:t>
      </w:r>
      <w:r w:rsidRPr="000179FB">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 xml:space="preserve">The information of </w:t>
      </w:r>
      <w:r>
        <w:rPr>
          <w:rFonts w:ascii="Times New Roman" w:hAnsi="Times New Roman" w:hint="eastAsia"/>
          <w:b/>
          <w:color w:val="000000" w:themeColor="text1"/>
          <w:sz w:val="24"/>
          <w:szCs w:val="24"/>
        </w:rPr>
        <w:t>hepatitis</w:t>
      </w:r>
      <w:r>
        <w:rPr>
          <w:rFonts w:ascii="Times New Roman" w:hAnsi="Times New Roman"/>
          <w:b/>
          <w:color w:val="000000" w:themeColor="text1"/>
          <w:sz w:val="24"/>
          <w:szCs w:val="24"/>
        </w:rPr>
        <w:t xml:space="preserve"> and cirrhosis patients with lower methylation levels of CpGs located in the 100 bp of HBV integration sites</w:t>
      </w:r>
    </w:p>
    <w:tbl>
      <w:tblPr>
        <w:tblStyle w:val="TableGrid"/>
        <w:tblW w:w="7513"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984"/>
        <w:gridCol w:w="1418"/>
        <w:gridCol w:w="2693"/>
      </w:tblGrid>
      <w:tr w:rsidR="00EA5286" w:rsidRPr="00577A74" w14:paraId="4997003C" w14:textId="77777777" w:rsidTr="00BE0EB3">
        <w:trPr>
          <w:trHeight w:hRule="exact" w:val="1018"/>
          <w:jc w:val="center"/>
        </w:trPr>
        <w:tc>
          <w:tcPr>
            <w:tcW w:w="1418" w:type="dxa"/>
            <w:tcBorders>
              <w:top w:val="single" w:sz="4" w:space="0" w:color="auto"/>
              <w:bottom w:val="single" w:sz="4" w:space="0" w:color="auto"/>
            </w:tcBorders>
          </w:tcPr>
          <w:p w14:paraId="05BB880A" w14:textId="77777777" w:rsidR="00EA5286" w:rsidRPr="00577A74" w:rsidRDefault="00EA5286" w:rsidP="00BE0EB3">
            <w:pPr>
              <w:snapToGrid w:val="0"/>
              <w:spacing w:beforeLines="20" w:before="62" w:line="360" w:lineRule="auto"/>
              <w:jc w:val="center"/>
              <w:rPr>
                <w:rFonts w:ascii="Times New Roman" w:hAnsi="Times New Roman"/>
                <w:b/>
                <w:color w:val="000000" w:themeColor="text1"/>
                <w:sz w:val="20"/>
                <w:szCs w:val="24"/>
              </w:rPr>
            </w:pPr>
            <w:r>
              <w:rPr>
                <w:rFonts w:ascii="Times New Roman" w:hAnsi="Times New Roman"/>
                <w:b/>
                <w:color w:val="000000" w:themeColor="text1"/>
                <w:sz w:val="20"/>
                <w:szCs w:val="24"/>
              </w:rPr>
              <w:t>Patient</w:t>
            </w:r>
          </w:p>
        </w:tc>
        <w:tc>
          <w:tcPr>
            <w:tcW w:w="1984" w:type="dxa"/>
            <w:tcBorders>
              <w:top w:val="single" w:sz="4" w:space="0" w:color="auto"/>
              <w:bottom w:val="single" w:sz="4" w:space="0" w:color="auto"/>
            </w:tcBorders>
          </w:tcPr>
          <w:p w14:paraId="065E9D83" w14:textId="77777777" w:rsidR="00EA5286" w:rsidRDefault="00EA5286" w:rsidP="00BE0EB3">
            <w:pPr>
              <w:widowControl/>
              <w:jc w:val="center"/>
              <w:rPr>
                <w:rFonts w:cs="Calibri"/>
                <w:b/>
                <w:bCs/>
                <w:color w:val="000000"/>
                <w:sz w:val="22"/>
              </w:rPr>
            </w:pPr>
            <w:r>
              <w:rPr>
                <w:rFonts w:cs="Calibri" w:hint="eastAsia"/>
                <w:b/>
                <w:bCs/>
                <w:color w:val="000000"/>
                <w:sz w:val="22"/>
              </w:rPr>
              <w:t>Disease</w:t>
            </w:r>
          </w:p>
        </w:tc>
        <w:tc>
          <w:tcPr>
            <w:tcW w:w="1418" w:type="dxa"/>
            <w:tcBorders>
              <w:top w:val="single" w:sz="4" w:space="0" w:color="auto"/>
              <w:bottom w:val="single" w:sz="4" w:space="0" w:color="auto"/>
            </w:tcBorders>
          </w:tcPr>
          <w:p w14:paraId="76CD4EB4" w14:textId="77777777" w:rsidR="00EA5286" w:rsidRPr="00F728F1" w:rsidRDefault="00EA5286" w:rsidP="00BE0EB3">
            <w:pPr>
              <w:widowControl/>
              <w:jc w:val="center"/>
              <w:rPr>
                <w:rFonts w:cs="Calibri"/>
                <w:b/>
                <w:bCs/>
                <w:color w:val="000000"/>
                <w:sz w:val="22"/>
              </w:rPr>
            </w:pPr>
            <w:r>
              <w:rPr>
                <w:rFonts w:cs="Calibri"/>
                <w:b/>
                <w:bCs/>
                <w:color w:val="000000"/>
                <w:sz w:val="22"/>
              </w:rPr>
              <w:t>Percentage of hypo 1-Mb regions</w:t>
            </w:r>
          </w:p>
        </w:tc>
        <w:tc>
          <w:tcPr>
            <w:tcW w:w="2693" w:type="dxa"/>
            <w:tcBorders>
              <w:top w:val="single" w:sz="4" w:space="0" w:color="auto"/>
              <w:bottom w:val="single" w:sz="4" w:space="0" w:color="auto"/>
            </w:tcBorders>
          </w:tcPr>
          <w:p w14:paraId="3D513E5C" w14:textId="77777777" w:rsidR="00EA5286" w:rsidRDefault="00EA5286" w:rsidP="00BE0EB3">
            <w:pPr>
              <w:widowControl/>
              <w:jc w:val="center"/>
              <w:rPr>
                <w:rFonts w:cs="Calibri"/>
                <w:b/>
                <w:bCs/>
                <w:color w:val="000000"/>
                <w:sz w:val="22"/>
              </w:rPr>
            </w:pPr>
            <w:r>
              <w:rPr>
                <w:rFonts w:cs="Calibri"/>
                <w:b/>
                <w:bCs/>
                <w:color w:val="000000"/>
                <w:sz w:val="22"/>
              </w:rPr>
              <w:t>average methylation level of DMS in the 100bp of HBV integration sites</w:t>
            </w:r>
          </w:p>
          <w:p w14:paraId="70D229B5" w14:textId="77777777" w:rsidR="00EA5286" w:rsidRPr="009E4C95" w:rsidRDefault="00EA5286" w:rsidP="00BE0EB3">
            <w:pPr>
              <w:snapToGrid w:val="0"/>
              <w:spacing w:beforeLines="20" w:before="62" w:line="360" w:lineRule="auto"/>
              <w:jc w:val="center"/>
              <w:rPr>
                <w:rFonts w:ascii="Times New Roman" w:hAnsi="Times New Roman"/>
                <w:b/>
                <w:color w:val="000000" w:themeColor="text1"/>
                <w:sz w:val="20"/>
                <w:szCs w:val="24"/>
              </w:rPr>
            </w:pPr>
          </w:p>
        </w:tc>
      </w:tr>
      <w:tr w:rsidR="00EA5286" w:rsidRPr="00577A74" w14:paraId="282DE096" w14:textId="77777777" w:rsidTr="00BE0EB3">
        <w:trPr>
          <w:trHeight w:hRule="exact" w:val="399"/>
          <w:jc w:val="center"/>
        </w:trPr>
        <w:tc>
          <w:tcPr>
            <w:tcW w:w="1418" w:type="dxa"/>
            <w:vAlign w:val="bottom"/>
          </w:tcPr>
          <w:p w14:paraId="40F0E4D3" w14:textId="77777777" w:rsidR="00EA5286" w:rsidRPr="00577A74"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P2</w:t>
            </w:r>
          </w:p>
        </w:tc>
        <w:tc>
          <w:tcPr>
            <w:tcW w:w="1984" w:type="dxa"/>
          </w:tcPr>
          <w:p w14:paraId="7487431F" w14:textId="77777777" w:rsidR="00EA5286" w:rsidRPr="00577A74"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chronic h</w:t>
            </w:r>
            <w:r>
              <w:rPr>
                <w:rFonts w:ascii="Times New Roman" w:hAnsi="Times New Roman" w:hint="eastAsia"/>
                <w:color w:val="000000" w:themeColor="text1"/>
                <w:sz w:val="20"/>
                <w:szCs w:val="24"/>
              </w:rPr>
              <w:t>epatitis</w:t>
            </w:r>
          </w:p>
        </w:tc>
        <w:tc>
          <w:tcPr>
            <w:tcW w:w="1418" w:type="dxa"/>
            <w:vAlign w:val="bottom"/>
          </w:tcPr>
          <w:p w14:paraId="0426FF9D" w14:textId="77777777" w:rsidR="00EA5286" w:rsidRPr="00577A74" w:rsidRDefault="00EA5286" w:rsidP="00BE0EB3">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19.69%</w:t>
            </w:r>
          </w:p>
        </w:tc>
        <w:tc>
          <w:tcPr>
            <w:tcW w:w="2693" w:type="dxa"/>
            <w:vAlign w:val="bottom"/>
          </w:tcPr>
          <w:p w14:paraId="6728ED8B" w14:textId="77777777" w:rsidR="00EA5286" w:rsidRPr="00577A74" w:rsidRDefault="00EA5286" w:rsidP="00BE0EB3">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67.69%</w:t>
            </w:r>
          </w:p>
        </w:tc>
      </w:tr>
      <w:tr w:rsidR="00EA5286" w:rsidRPr="00577A74" w14:paraId="52A53363" w14:textId="77777777" w:rsidTr="00BE0EB3">
        <w:trPr>
          <w:trHeight w:hRule="exact" w:val="399"/>
          <w:jc w:val="center"/>
        </w:trPr>
        <w:tc>
          <w:tcPr>
            <w:tcW w:w="1418" w:type="dxa"/>
            <w:vAlign w:val="bottom"/>
          </w:tcPr>
          <w:p w14:paraId="030DB456"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P14</w:t>
            </w:r>
          </w:p>
        </w:tc>
        <w:tc>
          <w:tcPr>
            <w:tcW w:w="1984" w:type="dxa"/>
          </w:tcPr>
          <w:p w14:paraId="3FCBF28D" w14:textId="77777777" w:rsidR="00EA5286" w:rsidRPr="00577A74"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cirrhosis</w:t>
            </w:r>
          </w:p>
        </w:tc>
        <w:tc>
          <w:tcPr>
            <w:tcW w:w="1418" w:type="dxa"/>
            <w:vAlign w:val="bottom"/>
          </w:tcPr>
          <w:p w14:paraId="0E24E49E"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6.40%</w:t>
            </w:r>
          </w:p>
        </w:tc>
        <w:tc>
          <w:tcPr>
            <w:tcW w:w="2693" w:type="dxa"/>
            <w:vAlign w:val="bottom"/>
          </w:tcPr>
          <w:p w14:paraId="38634044"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67.39%</w:t>
            </w:r>
          </w:p>
        </w:tc>
      </w:tr>
      <w:tr w:rsidR="00EA5286" w:rsidRPr="00577A74" w14:paraId="552E2978" w14:textId="77777777" w:rsidTr="00BE0EB3">
        <w:trPr>
          <w:trHeight w:hRule="exact" w:val="399"/>
          <w:jc w:val="center"/>
        </w:trPr>
        <w:tc>
          <w:tcPr>
            <w:tcW w:w="1418" w:type="dxa"/>
            <w:vAlign w:val="bottom"/>
          </w:tcPr>
          <w:p w14:paraId="26B15022" w14:textId="77777777" w:rsidR="00EA5286" w:rsidRPr="00577A74"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P18</w:t>
            </w:r>
          </w:p>
        </w:tc>
        <w:tc>
          <w:tcPr>
            <w:tcW w:w="1984" w:type="dxa"/>
          </w:tcPr>
          <w:p w14:paraId="7B5BE2CB" w14:textId="77777777" w:rsidR="00EA5286" w:rsidRPr="00577A74"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nash-related cirrhosis</w:t>
            </w:r>
          </w:p>
        </w:tc>
        <w:tc>
          <w:tcPr>
            <w:tcW w:w="1418" w:type="dxa"/>
            <w:vAlign w:val="bottom"/>
          </w:tcPr>
          <w:p w14:paraId="0F1879AA" w14:textId="77777777" w:rsidR="00EA5286" w:rsidRPr="00577A74" w:rsidRDefault="00EA5286" w:rsidP="00BE0EB3">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21.84%</w:t>
            </w:r>
          </w:p>
        </w:tc>
        <w:tc>
          <w:tcPr>
            <w:tcW w:w="2693" w:type="dxa"/>
            <w:vAlign w:val="bottom"/>
          </w:tcPr>
          <w:p w14:paraId="3900223C" w14:textId="77777777" w:rsidR="00EA5286" w:rsidRPr="00577A74" w:rsidRDefault="00EA5286" w:rsidP="00BE0EB3">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66.04%</w:t>
            </w:r>
          </w:p>
        </w:tc>
      </w:tr>
      <w:tr w:rsidR="00EA5286" w:rsidRPr="00577A74" w14:paraId="71D3201A" w14:textId="77777777" w:rsidTr="00BE0EB3">
        <w:trPr>
          <w:trHeight w:hRule="exact" w:val="399"/>
          <w:jc w:val="center"/>
        </w:trPr>
        <w:tc>
          <w:tcPr>
            <w:tcW w:w="1418" w:type="dxa"/>
            <w:vAlign w:val="bottom"/>
          </w:tcPr>
          <w:p w14:paraId="66F9B9FB"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P19</w:t>
            </w:r>
          </w:p>
        </w:tc>
        <w:tc>
          <w:tcPr>
            <w:tcW w:w="1984" w:type="dxa"/>
          </w:tcPr>
          <w:p w14:paraId="1560C6C6"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alcoholic cirrhosis</w:t>
            </w:r>
          </w:p>
        </w:tc>
        <w:tc>
          <w:tcPr>
            <w:tcW w:w="1418" w:type="dxa"/>
            <w:vAlign w:val="bottom"/>
          </w:tcPr>
          <w:p w14:paraId="3CB665AF"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14.23%</w:t>
            </w:r>
          </w:p>
        </w:tc>
        <w:tc>
          <w:tcPr>
            <w:tcW w:w="2693" w:type="dxa"/>
            <w:vAlign w:val="bottom"/>
          </w:tcPr>
          <w:p w14:paraId="3C67B68D" w14:textId="77777777" w:rsidR="00EA5286" w:rsidRDefault="00EA5286" w:rsidP="00BE0EB3">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67.96%</w:t>
            </w:r>
          </w:p>
        </w:tc>
      </w:tr>
    </w:tbl>
    <w:p w14:paraId="23CC6FA4" w14:textId="46C2D289" w:rsidR="00EA5286" w:rsidRDefault="00EA5286" w:rsidP="001A327E">
      <w:pPr>
        <w:snapToGrid w:val="0"/>
        <w:spacing w:beforeLines="50" w:before="156" w:afterLines="50" w:after="156"/>
        <w:jc w:val="left"/>
        <w:rPr>
          <w:rFonts w:ascii="Arial" w:hAnsi="Arial" w:cs="Arial"/>
          <w:color w:val="000000" w:themeColor="text1"/>
          <w:sz w:val="22"/>
        </w:rPr>
      </w:pPr>
    </w:p>
    <w:p w14:paraId="4E304DF2" w14:textId="65C71AFD" w:rsidR="001A327E" w:rsidRDefault="001A327E" w:rsidP="00393DBF">
      <w:pPr>
        <w:spacing w:before="240"/>
        <w:rPr>
          <w:rFonts w:ascii="Arial" w:hAnsi="Arial" w:cs="Arial"/>
          <w:sz w:val="22"/>
        </w:rPr>
      </w:pPr>
    </w:p>
    <w:p w14:paraId="226336CD" w14:textId="12BF37C4" w:rsidR="00E82735" w:rsidRDefault="00E82735" w:rsidP="00393DBF">
      <w:pPr>
        <w:spacing w:before="240"/>
        <w:rPr>
          <w:rFonts w:ascii="Arial" w:hAnsi="Arial" w:cs="Arial"/>
          <w:sz w:val="22"/>
        </w:rPr>
      </w:pPr>
    </w:p>
    <w:p w14:paraId="4CCB2043" w14:textId="30B837E4" w:rsidR="00E82735" w:rsidRDefault="00E82735" w:rsidP="00393DBF">
      <w:pPr>
        <w:spacing w:before="240"/>
        <w:rPr>
          <w:rFonts w:ascii="Arial" w:hAnsi="Arial" w:cs="Arial"/>
          <w:sz w:val="22"/>
        </w:rPr>
      </w:pPr>
    </w:p>
    <w:p w14:paraId="00A92516" w14:textId="77777777" w:rsidR="00E82735" w:rsidRDefault="00E82735" w:rsidP="00E82735">
      <w:pPr>
        <w:snapToGrid w:val="0"/>
        <w:spacing w:beforeLines="50" w:before="156" w:afterLines="50" w:after="156" w:line="360" w:lineRule="auto"/>
        <w:jc w:val="left"/>
        <w:rPr>
          <w:rFonts w:ascii="Times New Roman" w:hAnsi="Times New Roman"/>
          <w:b/>
          <w:color w:val="000000" w:themeColor="text1"/>
          <w:sz w:val="24"/>
          <w:szCs w:val="24"/>
        </w:rPr>
      </w:pPr>
      <w:r>
        <w:rPr>
          <w:noProof/>
          <w:lang w:eastAsia="en-US"/>
        </w:rPr>
        <w:lastRenderedPageBreak/>
        <w:drawing>
          <wp:inline distT="0" distB="0" distL="0" distR="0" wp14:anchorId="09BABF74" wp14:editId="5C4F782A">
            <wp:extent cx="4730262" cy="599398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6525" cy="6001918"/>
                    </a:xfrm>
                    <a:prstGeom prst="rect">
                      <a:avLst/>
                    </a:prstGeom>
                  </pic:spPr>
                </pic:pic>
              </a:graphicData>
            </a:graphic>
          </wp:inline>
        </w:drawing>
      </w:r>
    </w:p>
    <w:p w14:paraId="740063E1" w14:textId="77777777" w:rsidR="00E82735" w:rsidRDefault="00E82735" w:rsidP="00E82735">
      <w:pPr>
        <w:snapToGrid w:val="0"/>
        <w:spacing w:beforeLines="50" w:before="156" w:afterLines="50" w:after="156" w:line="360" w:lineRule="auto"/>
        <w:jc w:val="left"/>
        <w:rPr>
          <w:rFonts w:ascii="Times New Roman" w:hAnsi="Times New Roman"/>
          <w:b/>
          <w:color w:val="FF0000"/>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 xml:space="preserve">sampling low pass WGBS and medium WGBS for 100 times from 1M to 10M. Right of the figure showed the coefficient of variation (CV) for 100 correlation coefficient between re-sampling low pass WGBS and medium WGBS from 1M to 10M  </w:t>
      </w:r>
    </w:p>
    <w:p w14:paraId="4E0492FE" w14:textId="77777777" w:rsidR="00E82735" w:rsidRPr="008C3704" w:rsidRDefault="00E82735" w:rsidP="00E82735">
      <w:pPr>
        <w:snapToGrid w:val="0"/>
        <w:spacing w:beforeLines="50" w:before="156" w:afterLines="50" w:after="156" w:line="360" w:lineRule="auto"/>
        <w:jc w:val="left"/>
        <w:rPr>
          <w:rFonts w:ascii="Times New Roman" w:hAnsi="Times New Roman"/>
          <w:b/>
          <w:color w:val="FF0000"/>
          <w:sz w:val="24"/>
          <w:szCs w:val="24"/>
        </w:rPr>
      </w:pPr>
    </w:p>
    <w:p w14:paraId="20880101" w14:textId="77777777" w:rsidR="00E82735" w:rsidRPr="004D65CA" w:rsidRDefault="00E82735" w:rsidP="00E82735">
      <w:pPr>
        <w:snapToGrid w:val="0"/>
        <w:spacing w:beforeLines="50" w:before="156" w:afterLines="50" w:after="156" w:line="360" w:lineRule="auto"/>
        <w:jc w:val="left"/>
        <w:rPr>
          <w:rFonts w:ascii="Times New Roman" w:hAnsi="Times New Roman"/>
          <w:b/>
          <w:color w:val="FF0000"/>
          <w:sz w:val="24"/>
          <w:szCs w:val="24"/>
        </w:rPr>
      </w:pPr>
      <w:r>
        <w:rPr>
          <w:noProof/>
          <w:lang w:eastAsia="en-US"/>
        </w:rPr>
        <w:lastRenderedPageBreak/>
        <w:drawing>
          <wp:inline distT="0" distB="0" distL="0" distR="0" wp14:anchorId="6FC1D7D8" wp14:editId="7A826B95">
            <wp:extent cx="5274310" cy="25158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p>
    <w:p w14:paraId="1C9B37F7" w14:textId="77777777" w:rsidR="00E82735" w:rsidRDefault="00E82735" w:rsidP="00E82735">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 xml:space="preserve">(A) The percentage of hyper-methylated </w:t>
      </w:r>
      <w:r>
        <w:rPr>
          <w:rFonts w:ascii="Times New Roman" w:hAnsi="Times New Roman" w:hint="eastAsia"/>
          <w:color w:val="000000" w:themeColor="text1"/>
          <w:sz w:val="24"/>
          <w:szCs w:val="24"/>
        </w:rPr>
        <w:t>2</w:t>
      </w:r>
      <w:r>
        <w:rPr>
          <w:rFonts w:ascii="Times New Roman" w:hAnsi="Times New Roman"/>
          <w:color w:val="000000" w:themeColor="text1"/>
          <w:sz w:val="24"/>
          <w:szCs w:val="24"/>
        </w:rPr>
        <w:t xml:space="preserve">-Mb regions in chronic hepatitis, cirrhosis and HCC patients. (B) The percentage of hypo-methylated </w:t>
      </w:r>
      <w:r>
        <w:rPr>
          <w:rFonts w:ascii="Times New Roman" w:hAnsi="Times New Roman" w:hint="eastAsia"/>
          <w:color w:val="000000" w:themeColor="text1"/>
          <w:sz w:val="24"/>
          <w:szCs w:val="24"/>
        </w:rPr>
        <w:t>2</w:t>
      </w:r>
      <w:r>
        <w:rPr>
          <w:rFonts w:ascii="Times New Roman" w:hAnsi="Times New Roman"/>
          <w:color w:val="000000" w:themeColor="text1"/>
          <w:sz w:val="24"/>
          <w:szCs w:val="24"/>
        </w:rPr>
        <w:t>-Mb regions in chronic hepatitis, cirrhosis and HCC patients.</w:t>
      </w:r>
    </w:p>
    <w:p w14:paraId="09BEC5D7" w14:textId="77777777" w:rsidR="00E82735" w:rsidRDefault="00E82735" w:rsidP="00E82735">
      <w:pPr>
        <w:snapToGrid w:val="0"/>
        <w:spacing w:beforeLines="50" w:before="156" w:afterLines="50" w:after="156" w:line="360" w:lineRule="auto"/>
        <w:jc w:val="left"/>
        <w:rPr>
          <w:rFonts w:ascii="Times New Roman" w:hAnsi="Times New Roman"/>
          <w:color w:val="000000" w:themeColor="text1"/>
          <w:sz w:val="24"/>
          <w:szCs w:val="24"/>
        </w:rPr>
      </w:pPr>
    </w:p>
    <w:p w14:paraId="76B88B0A" w14:textId="77777777" w:rsidR="00E82735" w:rsidRPr="00DB2972" w:rsidRDefault="00E82735" w:rsidP="00E82735">
      <w:pPr>
        <w:snapToGrid w:val="0"/>
        <w:spacing w:beforeLines="50" w:before="156" w:afterLines="50" w:after="156" w:line="360" w:lineRule="auto"/>
        <w:jc w:val="left"/>
        <w:rPr>
          <w:rFonts w:ascii="Times New Roman" w:hAnsi="Times New Roman"/>
          <w:color w:val="000000" w:themeColor="text1"/>
          <w:sz w:val="24"/>
          <w:szCs w:val="24"/>
        </w:rPr>
      </w:pPr>
      <w:r>
        <w:rPr>
          <w:noProof/>
          <w:lang w:eastAsia="en-US"/>
        </w:rPr>
        <w:lastRenderedPageBreak/>
        <w:drawing>
          <wp:inline distT="0" distB="0" distL="0" distR="0" wp14:anchorId="7866258B" wp14:editId="01BB2D6D">
            <wp:extent cx="4238625" cy="5897639"/>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0456" cy="5900186"/>
                    </a:xfrm>
                    <a:prstGeom prst="rect">
                      <a:avLst/>
                    </a:prstGeom>
                  </pic:spPr>
                </pic:pic>
              </a:graphicData>
            </a:graphic>
          </wp:inline>
        </w:drawing>
      </w:r>
    </w:p>
    <w:p w14:paraId="20BAF8D8" w14:textId="77777777" w:rsidR="00E82735" w:rsidRPr="000F1DA0" w:rsidRDefault="00E82735" w:rsidP="00E82735">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4 HCC patients and 2 hypo-methylated HCC patients after surgery compared to healthy individuals. (B) Boxplot displays the methylation level of 6 DMCs of SENP5 in 3 healthy individuals, 21 chronic hepatitis, 15 cirrhosis, 4 HCC and 12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6 DMCs and 3 reported HBV integration sites in intron 2 of SENP5. The black dots represent the HBV integration sites and the orange vertical lines represent the 6 DMCs. The black bar labels in the bottom of the figure represent the locus of repeat marker in this region.</w:t>
      </w:r>
    </w:p>
    <w:p w14:paraId="3FE933D6" w14:textId="77777777" w:rsidR="00E82735" w:rsidRPr="00880F88" w:rsidRDefault="00E82735" w:rsidP="00E82735">
      <w:pPr>
        <w:snapToGrid w:val="0"/>
        <w:spacing w:beforeLines="50" w:before="156" w:afterLines="50" w:after="156" w:line="360" w:lineRule="auto"/>
        <w:jc w:val="left"/>
        <w:rPr>
          <w:rFonts w:ascii="Times New Roman" w:hAnsi="Times New Roman"/>
          <w:b/>
          <w:color w:val="FF0000"/>
          <w:sz w:val="24"/>
          <w:szCs w:val="24"/>
        </w:rPr>
      </w:pPr>
      <w:r>
        <w:rPr>
          <w:noProof/>
          <w:lang w:eastAsia="en-US"/>
        </w:rPr>
        <w:lastRenderedPageBreak/>
        <w:drawing>
          <wp:inline distT="0" distB="0" distL="0" distR="0" wp14:anchorId="04CA5FAE" wp14:editId="62C548B7">
            <wp:extent cx="4705350" cy="6638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0814" cy="6646525"/>
                    </a:xfrm>
                    <a:prstGeom prst="rect">
                      <a:avLst/>
                    </a:prstGeom>
                  </pic:spPr>
                </pic:pic>
              </a:graphicData>
            </a:graphic>
          </wp:inline>
        </w:drawing>
      </w:r>
    </w:p>
    <w:p w14:paraId="70766983" w14:textId="77777777" w:rsidR="00E82735" w:rsidRPr="006462A4" w:rsidRDefault="00E82735" w:rsidP="00E82735">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the CpGs located within 100 bp of the HBV integration sites in all the samples. The red arrows showed the examples of CH18 patient</w:t>
      </w:r>
    </w:p>
    <w:p w14:paraId="2644E48C" w14:textId="4C1E4B35" w:rsidR="00E82735" w:rsidRPr="00393DBF" w:rsidRDefault="00E82735" w:rsidP="00393DBF">
      <w:pPr>
        <w:spacing w:before="240"/>
        <w:rPr>
          <w:rFonts w:ascii="Arial" w:hAnsi="Arial" w:cs="Arial"/>
          <w:sz w:val="22"/>
        </w:rPr>
      </w:pPr>
    </w:p>
    <w:sectPr w:rsidR="00E82735" w:rsidRPr="00393DBF"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hk1990119@126.com" w:date="2019-03-24T09:46:00Z" w:initials="z">
    <w:p w14:paraId="13ED85C4" w14:textId="5D39FA08" w:rsidR="00545D24" w:rsidRPr="00A5478F" w:rsidRDefault="00545D24">
      <w:pPr>
        <w:pStyle w:val="CommentText"/>
      </w:pPr>
      <w:r>
        <w:rPr>
          <w:rStyle w:val="CommentReference"/>
        </w:rPr>
        <w:annotationRef/>
      </w:r>
      <w:r>
        <w:rPr>
          <w:rFonts w:hint="eastAsia"/>
        </w:rPr>
        <w:t>全文中并没有涉及讨论血浆中</w:t>
      </w:r>
      <w:r>
        <w:rPr>
          <w:rFonts w:hint="eastAsia"/>
        </w:rPr>
        <w:t>cfDNA</w:t>
      </w:r>
      <w:r>
        <w:rPr>
          <w:rFonts w:hint="eastAsia"/>
        </w:rPr>
        <w:t>量的问题，</w:t>
      </w:r>
      <w:r>
        <w:rPr>
          <w:rFonts w:hint="eastAsia"/>
        </w:rPr>
        <w:t>abstract</w:t>
      </w:r>
      <w:r>
        <w:rPr>
          <w:rFonts w:hint="eastAsia"/>
        </w:rPr>
        <w:t>是否要写？</w:t>
      </w:r>
    </w:p>
  </w:comment>
  <w:comment w:id="2" w:author="Guo, Shicheng" w:date="2019-03-24T09:46:00Z" w:initials="GS">
    <w:p w14:paraId="368104C1" w14:textId="0ADDF79E" w:rsidR="00545D24" w:rsidRDefault="00545D24">
      <w:pPr>
        <w:pStyle w:val="CommentText"/>
      </w:pPr>
      <w:r>
        <w:rPr>
          <w:rStyle w:val="CommentReference"/>
        </w:rPr>
        <w:annotationRef/>
      </w:r>
      <w:r>
        <w:t>I think it’s okay.</w:t>
      </w:r>
    </w:p>
  </w:comment>
  <w:comment w:id="3" w:author="zhk1990119@126.com" w:date="2019-03-24T09:46:00Z" w:initials="z">
    <w:p w14:paraId="43698FEE" w14:textId="613F61AF" w:rsidR="00545D24" w:rsidRDefault="00545D24">
      <w:pPr>
        <w:pStyle w:val="CommentText"/>
      </w:pPr>
      <w:r>
        <w:rPr>
          <w:rStyle w:val="CommentReference"/>
        </w:rPr>
        <w:annotationRef/>
      </w:r>
      <w:r>
        <w:rPr>
          <w:rFonts w:hint="eastAsia"/>
        </w:rPr>
        <w:t>各种方法技术的概述，是否要写？</w:t>
      </w:r>
    </w:p>
  </w:comment>
  <w:comment w:id="4" w:author="Guo, Shicheng" w:date="2019-03-24T09:46:00Z" w:initials="GS">
    <w:p w14:paraId="4F685574" w14:textId="7086D7C0" w:rsidR="00545D24" w:rsidRDefault="00545D24">
      <w:pPr>
        <w:pStyle w:val="CommentText"/>
      </w:pPr>
      <w:r>
        <w:rPr>
          <w:rStyle w:val="CommentReference"/>
        </w:rPr>
        <w:annotationRef/>
      </w:r>
      <w:r>
        <w:t>It should be Okay</w:t>
      </w:r>
    </w:p>
  </w:comment>
  <w:comment w:id="10" w:author="Ramsey" w:date="2019-03-24T09:46:00Z" w:initials="R">
    <w:p w14:paraId="72E98587" w14:textId="51A98FD9" w:rsidR="00545D24" w:rsidRDefault="00545D24">
      <w:pPr>
        <w:pStyle w:val="CommentText"/>
      </w:pPr>
      <w:r>
        <w:rPr>
          <w:rStyle w:val="CommentReference"/>
        </w:rPr>
        <w:annotationRef/>
      </w:r>
      <w:r>
        <w:t>HCV is an RNA virus and should not integrate.</w:t>
      </w:r>
    </w:p>
  </w:comment>
  <w:comment w:id="11" w:author="dd" w:date="2019-03-28T15:00:00Z" w:initials="d">
    <w:p w14:paraId="7189765E" w14:textId="4AD8757E" w:rsidR="00545D24" w:rsidRDefault="00545D24">
      <w:pPr>
        <w:pStyle w:val="CommentText"/>
      </w:pPr>
      <w:r>
        <w:rPr>
          <w:rStyle w:val="CommentReference"/>
        </w:rPr>
        <w:annotationRef/>
      </w:r>
      <w:r>
        <w:t>Corrected</w:t>
      </w:r>
    </w:p>
  </w:comment>
  <w:comment w:id="26" w:author="zhk1990119@126.com" w:date="2019-03-24T09:46:00Z" w:initials="z">
    <w:p w14:paraId="2D8749DB" w14:textId="7DC6CF7A" w:rsidR="00545D24" w:rsidRDefault="00545D24">
      <w:pPr>
        <w:pStyle w:val="CommentText"/>
      </w:pPr>
      <w:r>
        <w:rPr>
          <w:rStyle w:val="CommentReference"/>
        </w:rPr>
        <w:annotationRef/>
      </w:r>
      <w:r>
        <w:rPr>
          <w:rFonts w:hint="eastAsia"/>
        </w:rPr>
        <w:t>有关从测序量</w:t>
      </w:r>
      <w:r>
        <w:rPr>
          <w:rFonts w:hint="eastAsia"/>
        </w:rPr>
        <w:t>reads</w:t>
      </w:r>
      <w:r>
        <w:rPr>
          <w:rFonts w:hint="eastAsia"/>
        </w:rPr>
        <w:t>的统计数字都是</w:t>
      </w:r>
      <w:r>
        <w:rPr>
          <w:rFonts w:hint="eastAsia"/>
        </w:rPr>
        <w:t>pair</w:t>
      </w:r>
      <w:r>
        <w:rPr>
          <w:rFonts w:hint="eastAsia"/>
        </w:rPr>
        <w:t>的，</w:t>
      </w:r>
      <w:r>
        <w:rPr>
          <w:rFonts w:hint="eastAsia"/>
        </w:rPr>
        <w:t>read</w:t>
      </w:r>
      <w:r>
        <w:t xml:space="preserve"> pair</w:t>
      </w:r>
      <w:r>
        <w:rPr>
          <w:rFonts w:hint="eastAsia"/>
        </w:rPr>
        <w:t>和</w:t>
      </w:r>
      <w:r>
        <w:rPr>
          <w:rFonts w:hint="eastAsia"/>
        </w:rPr>
        <w:t>read</w:t>
      </w:r>
      <w:r>
        <w:rPr>
          <w:rFonts w:hint="eastAsia"/>
        </w:rPr>
        <w:t>的方式是否一样？</w:t>
      </w:r>
      <w:r>
        <w:rPr>
          <w:rFonts w:hint="eastAsia"/>
        </w:rPr>
        <w:t>Lu</w:t>
      </w:r>
      <w:r>
        <w:rPr>
          <w:rFonts w:hint="eastAsia"/>
        </w:rPr>
        <w:t>文章中所说的</w:t>
      </w:r>
      <w:r>
        <w:rPr>
          <w:rFonts w:hint="eastAsia"/>
        </w:rPr>
        <w:t>10M</w:t>
      </w:r>
      <w:r>
        <w:rPr>
          <w:rFonts w:hint="eastAsia"/>
        </w:rPr>
        <w:t>，指的是</w:t>
      </w:r>
      <w:r>
        <w:rPr>
          <w:rFonts w:hint="eastAsia"/>
        </w:rPr>
        <w:t>reads</w:t>
      </w:r>
      <w:r>
        <w:rPr>
          <w:rFonts w:hint="eastAsia"/>
        </w:rPr>
        <w:t>还是</w:t>
      </w:r>
      <w:r>
        <w:rPr>
          <w:rFonts w:hint="eastAsia"/>
        </w:rPr>
        <w:t>read</w:t>
      </w:r>
      <w:r>
        <w:t xml:space="preserve"> </w:t>
      </w:r>
      <w:r>
        <w:rPr>
          <w:rFonts w:hint="eastAsia"/>
        </w:rPr>
        <w:t>pair</w:t>
      </w:r>
      <w:r>
        <w:rPr>
          <w:rFonts w:hint="eastAsia"/>
        </w:rPr>
        <w:t>？需要仔细看文章确认一下</w:t>
      </w:r>
    </w:p>
  </w:comment>
  <w:comment w:id="27" w:author="Guo, Shicheng" w:date="2019-03-24T09:46:00Z" w:initials="GS">
    <w:p w14:paraId="16CD6A3B" w14:textId="58B3B142" w:rsidR="00545D24" w:rsidRDefault="00545D24">
      <w:pPr>
        <w:pStyle w:val="CommentText"/>
      </w:pPr>
      <w:r>
        <w:rPr>
          <w:rStyle w:val="CommentReference"/>
        </w:rPr>
        <w:annotationRef/>
      </w:r>
    </w:p>
  </w:comment>
  <w:comment w:id="29" w:author="zhk1990119@126.com" w:date="2019-03-24T09:46:00Z" w:initials="z">
    <w:p w14:paraId="43C8AFFA" w14:textId="26184A63" w:rsidR="00545D24" w:rsidRDefault="00545D24">
      <w:pPr>
        <w:pStyle w:val="CommentText"/>
      </w:pPr>
      <w:r>
        <w:rPr>
          <w:rStyle w:val="CommentReference"/>
        </w:rPr>
        <w:annotationRef/>
      </w:r>
      <w:r>
        <w:rPr>
          <w:rFonts w:hint="eastAsia"/>
        </w:rPr>
        <w:t>不知道这个确定区域大小的方式行不行？</w:t>
      </w:r>
    </w:p>
  </w:comment>
  <w:comment w:id="30" w:author="Guo, Shicheng" w:date="2019-03-24T09:46:00Z" w:initials="GS">
    <w:p w14:paraId="3BBB144E" w14:textId="6C9E3396" w:rsidR="00545D24" w:rsidRDefault="00545D24">
      <w:pPr>
        <w:pStyle w:val="CommentText"/>
      </w:pPr>
      <w:r>
        <w:rPr>
          <w:rStyle w:val="CommentReference"/>
        </w:rPr>
        <w:annotationRef/>
      </w:r>
      <w:r>
        <w:t xml:space="preserve">I think it should be okay. However, maybe some reviewer will ask what’s the different effects for the windows size to the following analysis, such as diagnosis performance. As a initial version, I think this should be okay. </w:t>
      </w:r>
    </w:p>
  </w:comment>
  <w:comment w:id="33" w:author="Ramsey" w:date="2019-03-24T09:46:00Z" w:initials="R">
    <w:p w14:paraId="1CE90761" w14:textId="4E376086" w:rsidR="00545D24" w:rsidRDefault="00545D24">
      <w:pPr>
        <w:pStyle w:val="CommentText"/>
      </w:pPr>
      <w:r>
        <w:rPr>
          <w:rStyle w:val="CommentReference"/>
        </w:rPr>
        <w:annotationRef/>
      </w:r>
      <w:r>
        <w:t xml:space="preserve">Did not have sup table 2. Need more detail clinical information.  The 9HCC with surgery are HCC free?  How many HCC patient has cirrhosis vs non-cirrhotic.  These are clinically relevant and important distinction. Tumor stage (Barcelona)? </w:t>
      </w:r>
    </w:p>
  </w:comment>
  <w:comment w:id="34" w:author="Guo, Shicheng" w:date="2019-03-25T11:50:00Z" w:initials="GS">
    <w:p w14:paraId="4CAC77D8" w14:textId="0A0BA4C0" w:rsidR="00545D24" w:rsidRDefault="00545D24">
      <w:pPr>
        <w:pStyle w:val="CommentText"/>
      </w:pPr>
      <w:r>
        <w:rPr>
          <w:rStyle w:val="CommentReference"/>
        </w:rPr>
        <w:annotationRef/>
      </w:r>
    </w:p>
  </w:comment>
  <w:comment w:id="35" w:author="dd" w:date="2019-03-28T15:12:00Z" w:initials="d">
    <w:p w14:paraId="4878346F" w14:textId="26340EFF" w:rsidR="00545D24" w:rsidRDefault="00545D24">
      <w:pPr>
        <w:pStyle w:val="CommentText"/>
      </w:pPr>
      <w:r>
        <w:rPr>
          <w:rStyle w:val="CommentReference"/>
        </w:rPr>
        <w:annotationRef/>
      </w:r>
      <w:r>
        <w:t xml:space="preserve">We have asked our collaborators to fill in the cirrhosis information for HCC patients, and give the BCLC stage for each patient. </w:t>
      </w:r>
    </w:p>
  </w:comment>
  <w:comment w:id="36" w:author="Guo, Shicheng" w:date="2019-04-06T21:30:00Z" w:initials="GS">
    <w:p w14:paraId="6759B103" w14:textId="20B1AB53" w:rsidR="00545D24" w:rsidRDefault="00545D24">
      <w:pPr>
        <w:pStyle w:val="CommentText"/>
      </w:pPr>
      <w:r>
        <w:rPr>
          <w:rStyle w:val="CommentReference"/>
        </w:rPr>
        <w:annotationRef/>
      </w:r>
    </w:p>
  </w:comment>
  <w:comment w:id="38" w:author="Ramsey" w:date="2019-03-24T09:46:00Z" w:initials="R">
    <w:p w14:paraId="232C8BDB" w14:textId="3729A0B8" w:rsidR="00545D24" w:rsidRDefault="00545D24">
      <w:pPr>
        <w:pStyle w:val="CommentText"/>
      </w:pPr>
      <w:r>
        <w:rPr>
          <w:rStyle w:val="CommentReference"/>
        </w:rPr>
        <w:annotationRef/>
      </w:r>
      <w:r>
        <w:t>It would be very interesting if you have stored serum before surgery? Any correlation with simple marker such as AFP?</w:t>
      </w:r>
    </w:p>
  </w:comment>
  <w:comment w:id="39" w:author="dd" w:date="2019-03-28T15:21:00Z" w:initials="d">
    <w:p w14:paraId="3CD20027" w14:textId="279D5F6A" w:rsidR="00545D24" w:rsidRDefault="00545D24">
      <w:pPr>
        <w:pStyle w:val="CommentText"/>
      </w:pPr>
      <w:r>
        <w:rPr>
          <w:rStyle w:val="CommentReference"/>
        </w:rPr>
        <w:annotationRef/>
      </w:r>
      <w:r>
        <w:t>We agree, but cfDNA analysis requires that the samples should be very fresh, and we have to immediately separate the plasma after blood collection within 4 hours. cfDNA should be stored at -80 no longer than 1 week before sequencing library construction. It is a pity that we did not get the plasma before surgery in advance.</w:t>
      </w:r>
    </w:p>
  </w:comment>
  <w:comment w:id="40" w:author="Ramsey" w:date="2019-03-24T09:46:00Z" w:initials="R">
    <w:p w14:paraId="4C1DA653" w14:textId="42748124" w:rsidR="00545D24" w:rsidRDefault="00545D24">
      <w:pPr>
        <w:pStyle w:val="CommentText"/>
      </w:pPr>
      <w:r>
        <w:rPr>
          <w:rStyle w:val="CommentReference"/>
        </w:rPr>
        <w:annotationRef/>
      </w:r>
      <w:r>
        <w:t>Do you have long term data?  Patient’s AFP level?</w:t>
      </w:r>
    </w:p>
  </w:comment>
  <w:comment w:id="41" w:author="dd" w:date="2019-03-28T15:33:00Z" w:initials="d">
    <w:p w14:paraId="3A285E94" w14:textId="55733BED" w:rsidR="00545D24" w:rsidRDefault="00545D24">
      <w:pPr>
        <w:pStyle w:val="CommentText"/>
      </w:pPr>
      <w:r>
        <w:rPr>
          <w:rStyle w:val="CommentReference"/>
        </w:rPr>
        <w:annotationRef/>
      </w:r>
      <w:r>
        <w:t xml:space="preserve">The patient died two month later, and </w:t>
      </w:r>
      <w:r>
        <w:rPr>
          <w:rFonts w:hint="eastAsia"/>
        </w:rPr>
        <w:t>A</w:t>
      </w:r>
      <w:r>
        <w:t>FP levels for each patient was shown in sup. Table 2</w:t>
      </w:r>
    </w:p>
  </w:comment>
  <w:comment w:id="42" w:author="Guo, Shicheng" w:date="2019-03-24T09:46:00Z" w:initials="GS">
    <w:p w14:paraId="6A74BCEC" w14:textId="77777777" w:rsidR="00545D24" w:rsidRDefault="00545D24" w:rsidP="00F52901">
      <w:pPr>
        <w:pStyle w:val="CommentText"/>
        <w:rPr>
          <w:noProof/>
        </w:rPr>
      </w:pPr>
      <w:r>
        <w:rPr>
          <w:rStyle w:val="CommentReference"/>
        </w:rPr>
        <w:annotationRef/>
      </w:r>
      <w:r>
        <w:rPr>
          <w:noProof/>
        </w:rPr>
        <w:t xml:space="preserve">Can we take the median of hepatitis and cirrhosis as the cut-off to show the level of early and late HCC? </w:t>
      </w:r>
    </w:p>
    <w:p w14:paraId="735F4069" w14:textId="43EA07AC" w:rsidR="00545D24" w:rsidRDefault="00545D24" w:rsidP="00F52901">
      <w:pPr>
        <w:pStyle w:val="CommentText"/>
      </w:pPr>
    </w:p>
  </w:comment>
  <w:comment w:id="43" w:author="zhk1990119@126.com" w:date="2019-03-24T09:46:00Z" w:initials="z">
    <w:p w14:paraId="4186537C" w14:textId="5654B7B5" w:rsidR="00545D24" w:rsidRDefault="00545D24">
      <w:pPr>
        <w:pStyle w:val="CommentText"/>
      </w:pPr>
      <w:r>
        <w:rPr>
          <w:rStyle w:val="CommentReference"/>
        </w:rPr>
        <w:annotationRef/>
      </w:r>
      <w:r>
        <w:rPr>
          <w:rStyle w:val="CommentReference"/>
          <w:rFonts w:hint="eastAsia"/>
        </w:rPr>
        <w:t>对于</w:t>
      </w:r>
      <w:r>
        <w:rPr>
          <w:rStyle w:val="CommentReference"/>
          <w:rFonts w:hint="eastAsia"/>
        </w:rPr>
        <w:t>cutoff</w:t>
      </w:r>
      <w:r>
        <w:rPr>
          <w:rStyle w:val="CommentReference"/>
          <w:rFonts w:hint="eastAsia"/>
        </w:rPr>
        <w:t>的选择标准很纠结，由于样本较少，不能用</w:t>
      </w:r>
      <w:r>
        <w:rPr>
          <w:rStyle w:val="CommentReference"/>
          <w:rFonts w:hint="eastAsia"/>
        </w:rPr>
        <w:t>ROC</w:t>
      </w:r>
      <w:r>
        <w:rPr>
          <w:rStyle w:val="CommentReference"/>
          <w:rFonts w:hint="eastAsia"/>
        </w:rPr>
        <w:t>曲线来进行</w:t>
      </w:r>
      <w:r>
        <w:rPr>
          <w:rStyle w:val="CommentReference"/>
          <w:rFonts w:hint="eastAsia"/>
        </w:rPr>
        <w:t>cutoff</w:t>
      </w:r>
      <w:r>
        <w:rPr>
          <w:rStyle w:val="CommentReference"/>
          <w:rFonts w:hint="eastAsia"/>
        </w:rPr>
        <w:t>的设定，不知道咋这个</w:t>
      </w:r>
      <w:r>
        <w:rPr>
          <w:rStyle w:val="CommentReference"/>
          <w:rFonts w:hint="eastAsia"/>
        </w:rPr>
        <w:t>medium</w:t>
      </w:r>
      <w:r>
        <w:rPr>
          <w:rStyle w:val="CommentReference"/>
          <w:rFonts w:hint="eastAsia"/>
        </w:rPr>
        <w:t>的方法是否合理，还有别的可以设</w:t>
      </w:r>
      <w:r>
        <w:rPr>
          <w:rStyle w:val="CommentReference"/>
          <w:rFonts w:hint="eastAsia"/>
        </w:rPr>
        <w:t>cutoff</w:t>
      </w:r>
      <w:r>
        <w:rPr>
          <w:rStyle w:val="CommentReference"/>
          <w:rFonts w:hint="eastAsia"/>
        </w:rPr>
        <w:t>的方式吗？</w:t>
      </w:r>
    </w:p>
  </w:comment>
  <w:comment w:id="63" w:author="Ramsey" w:date="2019-03-24T09:46:00Z" w:initials="R">
    <w:p w14:paraId="57835EDD" w14:textId="007EEB5D" w:rsidR="00545D24" w:rsidRDefault="00545D24">
      <w:pPr>
        <w:pStyle w:val="CommentText"/>
      </w:pPr>
      <w:r>
        <w:rPr>
          <w:rStyle w:val="CommentReference"/>
        </w:rPr>
        <w:annotationRef/>
      </w:r>
      <w:r>
        <w:t>Ther Adv Med Oncol v 10, 2018</w:t>
      </w:r>
    </w:p>
  </w:comment>
  <w:comment w:id="64" w:author="dd" w:date="2019-03-28T15:38:00Z" w:initials="d">
    <w:p w14:paraId="71EA1752" w14:textId="716CBDED" w:rsidR="00545D24" w:rsidRDefault="00545D24">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ED85C4" w15:done="0"/>
  <w15:commentEx w15:paraId="368104C1" w15:paraIdParent="13ED85C4" w15:done="0"/>
  <w15:commentEx w15:paraId="43698FEE" w15:done="0"/>
  <w15:commentEx w15:paraId="4F685574" w15:paraIdParent="43698FEE" w15:done="0"/>
  <w15:commentEx w15:paraId="72E98587" w15:done="0"/>
  <w15:commentEx w15:paraId="7189765E" w15:paraIdParent="72E98587" w15:done="0"/>
  <w15:commentEx w15:paraId="2D8749DB" w15:done="0"/>
  <w15:commentEx w15:paraId="16CD6A3B" w15:paraIdParent="2D8749DB" w15:done="0"/>
  <w15:commentEx w15:paraId="43C8AFFA" w15:done="0"/>
  <w15:commentEx w15:paraId="3BBB144E" w15:paraIdParent="43C8AFFA" w15:done="0"/>
  <w15:commentEx w15:paraId="1CE90761" w15:done="0"/>
  <w15:commentEx w15:paraId="4CAC77D8" w15:paraIdParent="1CE90761" w15:done="0"/>
  <w15:commentEx w15:paraId="4878346F" w15:paraIdParent="1CE90761" w15:done="0"/>
  <w15:commentEx w15:paraId="6759B103" w15:paraIdParent="1CE90761" w15:done="0"/>
  <w15:commentEx w15:paraId="232C8BDB" w15:done="0"/>
  <w15:commentEx w15:paraId="3CD20027" w15:paraIdParent="232C8BDB" w15:done="0"/>
  <w15:commentEx w15:paraId="4C1DA653" w15:done="0"/>
  <w15:commentEx w15:paraId="3A285E94" w15:paraIdParent="4C1DA653" w15:done="0"/>
  <w15:commentEx w15:paraId="735F4069" w15:done="0"/>
  <w15:commentEx w15:paraId="4186537C" w15:paraIdParent="735F4069" w15:done="0"/>
  <w15:commentEx w15:paraId="57835EDD" w15:done="0"/>
  <w15:commentEx w15:paraId="71EA1752" w15:paraIdParent="57835ED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3246D" w14:textId="77777777" w:rsidR="00545D24" w:rsidRDefault="00545D24" w:rsidP="00304F0D">
      <w:r>
        <w:separator/>
      </w:r>
    </w:p>
  </w:endnote>
  <w:endnote w:type="continuationSeparator" w:id="0">
    <w:p w14:paraId="60607D5E" w14:textId="77777777" w:rsidR="00545D24" w:rsidRDefault="00545D24"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宋体"/>
    <w:panose1 w:val="00000000000000000000"/>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6F543" w14:textId="77777777" w:rsidR="00545D24" w:rsidRDefault="00545D24" w:rsidP="00304F0D">
      <w:r>
        <w:separator/>
      </w:r>
    </w:p>
  </w:footnote>
  <w:footnote w:type="continuationSeparator" w:id="0">
    <w:p w14:paraId="5BC867E6" w14:textId="77777777" w:rsidR="00545D24" w:rsidRDefault="00545D24"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rson w15:author="zhk1990119@126.com">
    <w15:presenceInfo w15:providerId="Windows Live" w15:userId="ac3a323a3b90e25b"/>
  </w15:person>
  <w15:person w15:author="dd">
    <w15:presenceInfo w15:providerId="None" w15:userId="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35830"/>
    <w:rsid w:val="00001646"/>
    <w:rsid w:val="00002E19"/>
    <w:rsid w:val="000039DE"/>
    <w:rsid w:val="00004FA3"/>
    <w:rsid w:val="000063E1"/>
    <w:rsid w:val="000072C8"/>
    <w:rsid w:val="00010B27"/>
    <w:rsid w:val="00010F1E"/>
    <w:rsid w:val="000118A3"/>
    <w:rsid w:val="00012335"/>
    <w:rsid w:val="000123B7"/>
    <w:rsid w:val="0001481F"/>
    <w:rsid w:val="000149B6"/>
    <w:rsid w:val="000173B9"/>
    <w:rsid w:val="00017477"/>
    <w:rsid w:val="00021AD9"/>
    <w:rsid w:val="00021B34"/>
    <w:rsid w:val="00022C4C"/>
    <w:rsid w:val="00023C6C"/>
    <w:rsid w:val="000246F6"/>
    <w:rsid w:val="000267A8"/>
    <w:rsid w:val="0002684D"/>
    <w:rsid w:val="00026A9C"/>
    <w:rsid w:val="000275A2"/>
    <w:rsid w:val="000308D8"/>
    <w:rsid w:val="000310F6"/>
    <w:rsid w:val="00031465"/>
    <w:rsid w:val="00033187"/>
    <w:rsid w:val="000331B6"/>
    <w:rsid w:val="00034C74"/>
    <w:rsid w:val="00037CB1"/>
    <w:rsid w:val="00037FA8"/>
    <w:rsid w:val="00040AB5"/>
    <w:rsid w:val="00040AD1"/>
    <w:rsid w:val="000415C0"/>
    <w:rsid w:val="00041CB6"/>
    <w:rsid w:val="00044AD2"/>
    <w:rsid w:val="000453B0"/>
    <w:rsid w:val="00046DAD"/>
    <w:rsid w:val="00047694"/>
    <w:rsid w:val="00047A39"/>
    <w:rsid w:val="0005073B"/>
    <w:rsid w:val="00054501"/>
    <w:rsid w:val="00054813"/>
    <w:rsid w:val="000555C8"/>
    <w:rsid w:val="00055C2B"/>
    <w:rsid w:val="00056A5B"/>
    <w:rsid w:val="0006012A"/>
    <w:rsid w:val="00060370"/>
    <w:rsid w:val="000604F0"/>
    <w:rsid w:val="00064532"/>
    <w:rsid w:val="000653AC"/>
    <w:rsid w:val="0007270C"/>
    <w:rsid w:val="0007289A"/>
    <w:rsid w:val="00074306"/>
    <w:rsid w:val="000768F5"/>
    <w:rsid w:val="00077950"/>
    <w:rsid w:val="000818AC"/>
    <w:rsid w:val="00084479"/>
    <w:rsid w:val="000850E8"/>
    <w:rsid w:val="000856BB"/>
    <w:rsid w:val="00086DA9"/>
    <w:rsid w:val="00090BF2"/>
    <w:rsid w:val="00090F8D"/>
    <w:rsid w:val="00090F9F"/>
    <w:rsid w:val="00091BE4"/>
    <w:rsid w:val="0009237E"/>
    <w:rsid w:val="0009341C"/>
    <w:rsid w:val="0009391B"/>
    <w:rsid w:val="00093BE5"/>
    <w:rsid w:val="0009452F"/>
    <w:rsid w:val="000949CB"/>
    <w:rsid w:val="00094C44"/>
    <w:rsid w:val="00096D18"/>
    <w:rsid w:val="00096E4A"/>
    <w:rsid w:val="000A3352"/>
    <w:rsid w:val="000A393E"/>
    <w:rsid w:val="000A3BBD"/>
    <w:rsid w:val="000A6A1D"/>
    <w:rsid w:val="000B12A9"/>
    <w:rsid w:val="000B2B05"/>
    <w:rsid w:val="000B474F"/>
    <w:rsid w:val="000B5D2B"/>
    <w:rsid w:val="000B7675"/>
    <w:rsid w:val="000B7C5A"/>
    <w:rsid w:val="000C1732"/>
    <w:rsid w:val="000C30F1"/>
    <w:rsid w:val="000C3963"/>
    <w:rsid w:val="000C5676"/>
    <w:rsid w:val="000C63BD"/>
    <w:rsid w:val="000D18FE"/>
    <w:rsid w:val="000D1DE9"/>
    <w:rsid w:val="000D350B"/>
    <w:rsid w:val="000D35F1"/>
    <w:rsid w:val="000D40D2"/>
    <w:rsid w:val="000D4BBD"/>
    <w:rsid w:val="000D6B57"/>
    <w:rsid w:val="000D7152"/>
    <w:rsid w:val="000E1E82"/>
    <w:rsid w:val="000E4B91"/>
    <w:rsid w:val="000E6BF9"/>
    <w:rsid w:val="000E71ED"/>
    <w:rsid w:val="000E7275"/>
    <w:rsid w:val="000E7DDA"/>
    <w:rsid w:val="000F0B73"/>
    <w:rsid w:val="000F0ED1"/>
    <w:rsid w:val="000F18BD"/>
    <w:rsid w:val="000F2547"/>
    <w:rsid w:val="0010071E"/>
    <w:rsid w:val="00100BD5"/>
    <w:rsid w:val="001016BF"/>
    <w:rsid w:val="00103833"/>
    <w:rsid w:val="00103F1F"/>
    <w:rsid w:val="00104429"/>
    <w:rsid w:val="00104DB8"/>
    <w:rsid w:val="001076B0"/>
    <w:rsid w:val="00110289"/>
    <w:rsid w:val="00110678"/>
    <w:rsid w:val="00112657"/>
    <w:rsid w:val="00114BEA"/>
    <w:rsid w:val="001154C9"/>
    <w:rsid w:val="00115542"/>
    <w:rsid w:val="00116D75"/>
    <w:rsid w:val="00120093"/>
    <w:rsid w:val="001202FF"/>
    <w:rsid w:val="0012131B"/>
    <w:rsid w:val="00123B71"/>
    <w:rsid w:val="00124EB4"/>
    <w:rsid w:val="00125118"/>
    <w:rsid w:val="00125A84"/>
    <w:rsid w:val="00125E04"/>
    <w:rsid w:val="00125E41"/>
    <w:rsid w:val="00136D61"/>
    <w:rsid w:val="0014118C"/>
    <w:rsid w:val="00141A68"/>
    <w:rsid w:val="00142E33"/>
    <w:rsid w:val="0014359E"/>
    <w:rsid w:val="001441A1"/>
    <w:rsid w:val="00151191"/>
    <w:rsid w:val="001512F4"/>
    <w:rsid w:val="00151402"/>
    <w:rsid w:val="00151F75"/>
    <w:rsid w:val="001523E8"/>
    <w:rsid w:val="00153EFC"/>
    <w:rsid w:val="001543D3"/>
    <w:rsid w:val="00154996"/>
    <w:rsid w:val="0015750F"/>
    <w:rsid w:val="00160091"/>
    <w:rsid w:val="00160625"/>
    <w:rsid w:val="00161C68"/>
    <w:rsid w:val="00161C9D"/>
    <w:rsid w:val="00163DA9"/>
    <w:rsid w:val="00164DB0"/>
    <w:rsid w:val="00165FE1"/>
    <w:rsid w:val="00166192"/>
    <w:rsid w:val="0016729F"/>
    <w:rsid w:val="0017074B"/>
    <w:rsid w:val="00171AA9"/>
    <w:rsid w:val="001748FF"/>
    <w:rsid w:val="00175569"/>
    <w:rsid w:val="001759AB"/>
    <w:rsid w:val="00176E0F"/>
    <w:rsid w:val="001774DC"/>
    <w:rsid w:val="00177B21"/>
    <w:rsid w:val="00180434"/>
    <w:rsid w:val="00181E3C"/>
    <w:rsid w:val="00183325"/>
    <w:rsid w:val="001839E2"/>
    <w:rsid w:val="00186160"/>
    <w:rsid w:val="00186484"/>
    <w:rsid w:val="0018676E"/>
    <w:rsid w:val="001879C3"/>
    <w:rsid w:val="00190B17"/>
    <w:rsid w:val="00191D9D"/>
    <w:rsid w:val="00192FA8"/>
    <w:rsid w:val="001946A7"/>
    <w:rsid w:val="00195ADB"/>
    <w:rsid w:val="0019612A"/>
    <w:rsid w:val="001963E9"/>
    <w:rsid w:val="001971A6"/>
    <w:rsid w:val="00197D0D"/>
    <w:rsid w:val="001A0681"/>
    <w:rsid w:val="001A08AB"/>
    <w:rsid w:val="001A0BE2"/>
    <w:rsid w:val="001A327E"/>
    <w:rsid w:val="001A3EE6"/>
    <w:rsid w:val="001A4697"/>
    <w:rsid w:val="001A63B2"/>
    <w:rsid w:val="001A64A0"/>
    <w:rsid w:val="001A6D15"/>
    <w:rsid w:val="001A73CE"/>
    <w:rsid w:val="001B0DB5"/>
    <w:rsid w:val="001B1615"/>
    <w:rsid w:val="001B1728"/>
    <w:rsid w:val="001B346A"/>
    <w:rsid w:val="001B7CCE"/>
    <w:rsid w:val="001C2136"/>
    <w:rsid w:val="001C21F6"/>
    <w:rsid w:val="001C6AE6"/>
    <w:rsid w:val="001C6FC3"/>
    <w:rsid w:val="001C7EAF"/>
    <w:rsid w:val="001D2685"/>
    <w:rsid w:val="001D39B2"/>
    <w:rsid w:val="001D3C8E"/>
    <w:rsid w:val="001D3DD1"/>
    <w:rsid w:val="001D4221"/>
    <w:rsid w:val="001D4F84"/>
    <w:rsid w:val="001D5F74"/>
    <w:rsid w:val="001E021A"/>
    <w:rsid w:val="001E028C"/>
    <w:rsid w:val="001E10E9"/>
    <w:rsid w:val="001E16A6"/>
    <w:rsid w:val="001E1937"/>
    <w:rsid w:val="001E4E8F"/>
    <w:rsid w:val="001E5D0C"/>
    <w:rsid w:val="001E664D"/>
    <w:rsid w:val="001E7F4D"/>
    <w:rsid w:val="001F388A"/>
    <w:rsid w:val="001F4F59"/>
    <w:rsid w:val="001F684C"/>
    <w:rsid w:val="001F74D2"/>
    <w:rsid w:val="002007B4"/>
    <w:rsid w:val="00203480"/>
    <w:rsid w:val="00203F9B"/>
    <w:rsid w:val="00204F7E"/>
    <w:rsid w:val="002058FD"/>
    <w:rsid w:val="002065A4"/>
    <w:rsid w:val="0020753D"/>
    <w:rsid w:val="002079D4"/>
    <w:rsid w:val="00210D90"/>
    <w:rsid w:val="00215753"/>
    <w:rsid w:val="00215FE6"/>
    <w:rsid w:val="00216493"/>
    <w:rsid w:val="00216A37"/>
    <w:rsid w:val="0022049F"/>
    <w:rsid w:val="00222D35"/>
    <w:rsid w:val="00225DEB"/>
    <w:rsid w:val="0022604A"/>
    <w:rsid w:val="00232DE5"/>
    <w:rsid w:val="0023371A"/>
    <w:rsid w:val="00236AEC"/>
    <w:rsid w:val="00236E69"/>
    <w:rsid w:val="00237822"/>
    <w:rsid w:val="00241E87"/>
    <w:rsid w:val="00243477"/>
    <w:rsid w:val="00244720"/>
    <w:rsid w:val="00245886"/>
    <w:rsid w:val="00245A9B"/>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559A"/>
    <w:rsid w:val="00265CE7"/>
    <w:rsid w:val="00265F3F"/>
    <w:rsid w:val="00266B5C"/>
    <w:rsid w:val="002670BF"/>
    <w:rsid w:val="002748C8"/>
    <w:rsid w:val="00275702"/>
    <w:rsid w:val="00275D1E"/>
    <w:rsid w:val="00275EB9"/>
    <w:rsid w:val="002843EA"/>
    <w:rsid w:val="00284F1E"/>
    <w:rsid w:val="00285EFE"/>
    <w:rsid w:val="00293FF2"/>
    <w:rsid w:val="002955FB"/>
    <w:rsid w:val="00295849"/>
    <w:rsid w:val="002960FD"/>
    <w:rsid w:val="0029668A"/>
    <w:rsid w:val="00296793"/>
    <w:rsid w:val="00297EAE"/>
    <w:rsid w:val="002A01C1"/>
    <w:rsid w:val="002A02FF"/>
    <w:rsid w:val="002A133A"/>
    <w:rsid w:val="002A3650"/>
    <w:rsid w:val="002A3A5E"/>
    <w:rsid w:val="002A6435"/>
    <w:rsid w:val="002A7E74"/>
    <w:rsid w:val="002B1410"/>
    <w:rsid w:val="002B2FE7"/>
    <w:rsid w:val="002B3403"/>
    <w:rsid w:val="002C08BC"/>
    <w:rsid w:val="002C1CDB"/>
    <w:rsid w:val="002C1E16"/>
    <w:rsid w:val="002C1F81"/>
    <w:rsid w:val="002C241F"/>
    <w:rsid w:val="002C55EA"/>
    <w:rsid w:val="002C5A24"/>
    <w:rsid w:val="002D21C5"/>
    <w:rsid w:val="002D2B28"/>
    <w:rsid w:val="002D3BAE"/>
    <w:rsid w:val="002D3E3E"/>
    <w:rsid w:val="002D4E64"/>
    <w:rsid w:val="002D5053"/>
    <w:rsid w:val="002D6EEF"/>
    <w:rsid w:val="002D732B"/>
    <w:rsid w:val="002E00DD"/>
    <w:rsid w:val="002E118E"/>
    <w:rsid w:val="002E3DA8"/>
    <w:rsid w:val="002E4883"/>
    <w:rsid w:val="002E5ED6"/>
    <w:rsid w:val="002F06A6"/>
    <w:rsid w:val="002F1E70"/>
    <w:rsid w:val="002F1FF8"/>
    <w:rsid w:val="002F2FF2"/>
    <w:rsid w:val="002F381F"/>
    <w:rsid w:val="00300207"/>
    <w:rsid w:val="00301858"/>
    <w:rsid w:val="00303689"/>
    <w:rsid w:val="003043BD"/>
    <w:rsid w:val="00304F0D"/>
    <w:rsid w:val="003063B8"/>
    <w:rsid w:val="00306E34"/>
    <w:rsid w:val="00311356"/>
    <w:rsid w:val="00311435"/>
    <w:rsid w:val="00312680"/>
    <w:rsid w:val="00312BC7"/>
    <w:rsid w:val="00312BD9"/>
    <w:rsid w:val="00313ED0"/>
    <w:rsid w:val="003141E8"/>
    <w:rsid w:val="0031490E"/>
    <w:rsid w:val="00316FA0"/>
    <w:rsid w:val="00317D38"/>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40C5B"/>
    <w:rsid w:val="0034318B"/>
    <w:rsid w:val="00343323"/>
    <w:rsid w:val="00345999"/>
    <w:rsid w:val="00347140"/>
    <w:rsid w:val="003529F8"/>
    <w:rsid w:val="00353933"/>
    <w:rsid w:val="00355207"/>
    <w:rsid w:val="00356E70"/>
    <w:rsid w:val="003600F5"/>
    <w:rsid w:val="00360519"/>
    <w:rsid w:val="00363214"/>
    <w:rsid w:val="00363E7C"/>
    <w:rsid w:val="0036405E"/>
    <w:rsid w:val="003645E6"/>
    <w:rsid w:val="003663D2"/>
    <w:rsid w:val="00366997"/>
    <w:rsid w:val="0036733F"/>
    <w:rsid w:val="00367CC6"/>
    <w:rsid w:val="00371897"/>
    <w:rsid w:val="00376CDD"/>
    <w:rsid w:val="003772F6"/>
    <w:rsid w:val="003817F4"/>
    <w:rsid w:val="00383B8C"/>
    <w:rsid w:val="00386619"/>
    <w:rsid w:val="00390D67"/>
    <w:rsid w:val="00391094"/>
    <w:rsid w:val="003913B6"/>
    <w:rsid w:val="00393D00"/>
    <w:rsid w:val="00393DBF"/>
    <w:rsid w:val="00393FCF"/>
    <w:rsid w:val="003946E9"/>
    <w:rsid w:val="00394A25"/>
    <w:rsid w:val="00395783"/>
    <w:rsid w:val="00396C85"/>
    <w:rsid w:val="00397D81"/>
    <w:rsid w:val="003A12E3"/>
    <w:rsid w:val="003A1666"/>
    <w:rsid w:val="003A42E7"/>
    <w:rsid w:val="003A4BAF"/>
    <w:rsid w:val="003A5E46"/>
    <w:rsid w:val="003B2D8E"/>
    <w:rsid w:val="003B3C57"/>
    <w:rsid w:val="003B3F95"/>
    <w:rsid w:val="003B4F18"/>
    <w:rsid w:val="003B5D3A"/>
    <w:rsid w:val="003B7490"/>
    <w:rsid w:val="003C25D7"/>
    <w:rsid w:val="003C4601"/>
    <w:rsid w:val="003C4DE9"/>
    <w:rsid w:val="003C5606"/>
    <w:rsid w:val="003C6519"/>
    <w:rsid w:val="003D00BB"/>
    <w:rsid w:val="003D12EC"/>
    <w:rsid w:val="003D1AED"/>
    <w:rsid w:val="003D1EBB"/>
    <w:rsid w:val="003D261E"/>
    <w:rsid w:val="003D2EFA"/>
    <w:rsid w:val="003D68F0"/>
    <w:rsid w:val="003D7AE6"/>
    <w:rsid w:val="003E0C13"/>
    <w:rsid w:val="003E2DA1"/>
    <w:rsid w:val="003E4E22"/>
    <w:rsid w:val="003E4EE4"/>
    <w:rsid w:val="003E5FCB"/>
    <w:rsid w:val="003F02EA"/>
    <w:rsid w:val="003F0CB2"/>
    <w:rsid w:val="003F13F2"/>
    <w:rsid w:val="003F1CFC"/>
    <w:rsid w:val="003F1D32"/>
    <w:rsid w:val="003F360A"/>
    <w:rsid w:val="003F38B4"/>
    <w:rsid w:val="003F7198"/>
    <w:rsid w:val="0040008D"/>
    <w:rsid w:val="00401A42"/>
    <w:rsid w:val="00404F94"/>
    <w:rsid w:val="00406994"/>
    <w:rsid w:val="0040777E"/>
    <w:rsid w:val="0041135C"/>
    <w:rsid w:val="00411D7A"/>
    <w:rsid w:val="004142DB"/>
    <w:rsid w:val="0041494E"/>
    <w:rsid w:val="00424AE3"/>
    <w:rsid w:val="0042618B"/>
    <w:rsid w:val="004304E0"/>
    <w:rsid w:val="00431DEC"/>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414F"/>
    <w:rsid w:val="004549DF"/>
    <w:rsid w:val="00455BED"/>
    <w:rsid w:val="00455E75"/>
    <w:rsid w:val="00456B60"/>
    <w:rsid w:val="00456F62"/>
    <w:rsid w:val="00456F8C"/>
    <w:rsid w:val="004610C6"/>
    <w:rsid w:val="00462F64"/>
    <w:rsid w:val="0046513D"/>
    <w:rsid w:val="0046513F"/>
    <w:rsid w:val="00465BF2"/>
    <w:rsid w:val="00465CAE"/>
    <w:rsid w:val="00465CBE"/>
    <w:rsid w:val="00470479"/>
    <w:rsid w:val="00470E0B"/>
    <w:rsid w:val="00473D2B"/>
    <w:rsid w:val="00473E9E"/>
    <w:rsid w:val="004747D9"/>
    <w:rsid w:val="004749A3"/>
    <w:rsid w:val="00475C9B"/>
    <w:rsid w:val="00476884"/>
    <w:rsid w:val="00483580"/>
    <w:rsid w:val="00483D1F"/>
    <w:rsid w:val="00484E26"/>
    <w:rsid w:val="00485985"/>
    <w:rsid w:val="00485A7C"/>
    <w:rsid w:val="00486387"/>
    <w:rsid w:val="004877F7"/>
    <w:rsid w:val="00490D13"/>
    <w:rsid w:val="00491432"/>
    <w:rsid w:val="0049282F"/>
    <w:rsid w:val="00494F63"/>
    <w:rsid w:val="004954D9"/>
    <w:rsid w:val="00495A6D"/>
    <w:rsid w:val="00497A2E"/>
    <w:rsid w:val="004A01D5"/>
    <w:rsid w:val="004A0B01"/>
    <w:rsid w:val="004A0E91"/>
    <w:rsid w:val="004A1645"/>
    <w:rsid w:val="004A2B07"/>
    <w:rsid w:val="004A40D9"/>
    <w:rsid w:val="004A6BF6"/>
    <w:rsid w:val="004B1A12"/>
    <w:rsid w:val="004B25C3"/>
    <w:rsid w:val="004B3A0B"/>
    <w:rsid w:val="004B448C"/>
    <w:rsid w:val="004B5695"/>
    <w:rsid w:val="004C06FA"/>
    <w:rsid w:val="004C0DB0"/>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457F"/>
    <w:rsid w:val="004D50DC"/>
    <w:rsid w:val="004D5A87"/>
    <w:rsid w:val="004D6F0B"/>
    <w:rsid w:val="004E149A"/>
    <w:rsid w:val="004E1D4E"/>
    <w:rsid w:val="004E3317"/>
    <w:rsid w:val="004E36A4"/>
    <w:rsid w:val="004E3A0C"/>
    <w:rsid w:val="004E3FF0"/>
    <w:rsid w:val="004E54DC"/>
    <w:rsid w:val="004F1A55"/>
    <w:rsid w:val="004F4044"/>
    <w:rsid w:val="004F41F3"/>
    <w:rsid w:val="004F56AA"/>
    <w:rsid w:val="004F60FE"/>
    <w:rsid w:val="004F6358"/>
    <w:rsid w:val="004F6C55"/>
    <w:rsid w:val="004F7D40"/>
    <w:rsid w:val="00502A0D"/>
    <w:rsid w:val="00503B19"/>
    <w:rsid w:val="00504304"/>
    <w:rsid w:val="005110D1"/>
    <w:rsid w:val="00512738"/>
    <w:rsid w:val="0051295C"/>
    <w:rsid w:val="00512BF4"/>
    <w:rsid w:val="00513B01"/>
    <w:rsid w:val="00515E7E"/>
    <w:rsid w:val="00515F3D"/>
    <w:rsid w:val="00517467"/>
    <w:rsid w:val="00522ECD"/>
    <w:rsid w:val="005246CD"/>
    <w:rsid w:val="00524AA8"/>
    <w:rsid w:val="00526BC6"/>
    <w:rsid w:val="00526E4F"/>
    <w:rsid w:val="0052745D"/>
    <w:rsid w:val="00527C00"/>
    <w:rsid w:val="00530287"/>
    <w:rsid w:val="00530709"/>
    <w:rsid w:val="005308C2"/>
    <w:rsid w:val="005351CC"/>
    <w:rsid w:val="0053540B"/>
    <w:rsid w:val="00537DFC"/>
    <w:rsid w:val="00537EED"/>
    <w:rsid w:val="0054068A"/>
    <w:rsid w:val="00540719"/>
    <w:rsid w:val="00542D57"/>
    <w:rsid w:val="00542FC5"/>
    <w:rsid w:val="00543BAD"/>
    <w:rsid w:val="00543D47"/>
    <w:rsid w:val="00544D6C"/>
    <w:rsid w:val="00545D24"/>
    <w:rsid w:val="00547059"/>
    <w:rsid w:val="00547A3B"/>
    <w:rsid w:val="00551FD5"/>
    <w:rsid w:val="00552728"/>
    <w:rsid w:val="005559F6"/>
    <w:rsid w:val="005578F8"/>
    <w:rsid w:val="00557D94"/>
    <w:rsid w:val="0056108A"/>
    <w:rsid w:val="005610D5"/>
    <w:rsid w:val="00562489"/>
    <w:rsid w:val="00562900"/>
    <w:rsid w:val="00562DB8"/>
    <w:rsid w:val="00563357"/>
    <w:rsid w:val="0056340D"/>
    <w:rsid w:val="005647A8"/>
    <w:rsid w:val="005651A5"/>
    <w:rsid w:val="00565294"/>
    <w:rsid w:val="00565505"/>
    <w:rsid w:val="0056577B"/>
    <w:rsid w:val="00571BD6"/>
    <w:rsid w:val="00573A18"/>
    <w:rsid w:val="00574FF1"/>
    <w:rsid w:val="005778C9"/>
    <w:rsid w:val="00580626"/>
    <w:rsid w:val="00583CCA"/>
    <w:rsid w:val="00584930"/>
    <w:rsid w:val="00585223"/>
    <w:rsid w:val="0059039F"/>
    <w:rsid w:val="00590A68"/>
    <w:rsid w:val="00592872"/>
    <w:rsid w:val="0059528A"/>
    <w:rsid w:val="00595DC7"/>
    <w:rsid w:val="005975D8"/>
    <w:rsid w:val="005A0669"/>
    <w:rsid w:val="005A2D46"/>
    <w:rsid w:val="005A515E"/>
    <w:rsid w:val="005A51DE"/>
    <w:rsid w:val="005B2E85"/>
    <w:rsid w:val="005B3962"/>
    <w:rsid w:val="005B4C72"/>
    <w:rsid w:val="005B57DD"/>
    <w:rsid w:val="005C05F3"/>
    <w:rsid w:val="005C09F2"/>
    <w:rsid w:val="005C0BCD"/>
    <w:rsid w:val="005C0F12"/>
    <w:rsid w:val="005C21C2"/>
    <w:rsid w:val="005C54BE"/>
    <w:rsid w:val="005C584E"/>
    <w:rsid w:val="005C6830"/>
    <w:rsid w:val="005C6C23"/>
    <w:rsid w:val="005C7027"/>
    <w:rsid w:val="005D0431"/>
    <w:rsid w:val="005D12FF"/>
    <w:rsid w:val="005D1DCF"/>
    <w:rsid w:val="005D486A"/>
    <w:rsid w:val="005D4F26"/>
    <w:rsid w:val="005D63FB"/>
    <w:rsid w:val="005D7AB5"/>
    <w:rsid w:val="005E1791"/>
    <w:rsid w:val="005E1F69"/>
    <w:rsid w:val="005E28FE"/>
    <w:rsid w:val="005E43B8"/>
    <w:rsid w:val="005E4E0B"/>
    <w:rsid w:val="005E5046"/>
    <w:rsid w:val="005E55F6"/>
    <w:rsid w:val="005F2703"/>
    <w:rsid w:val="005F7CEE"/>
    <w:rsid w:val="0060284B"/>
    <w:rsid w:val="00603D47"/>
    <w:rsid w:val="006050F4"/>
    <w:rsid w:val="0060659A"/>
    <w:rsid w:val="00611670"/>
    <w:rsid w:val="00612104"/>
    <w:rsid w:val="00612695"/>
    <w:rsid w:val="00612B27"/>
    <w:rsid w:val="00613716"/>
    <w:rsid w:val="00614A42"/>
    <w:rsid w:val="0061681F"/>
    <w:rsid w:val="00620F05"/>
    <w:rsid w:val="00622AA2"/>
    <w:rsid w:val="00622D17"/>
    <w:rsid w:val="00624535"/>
    <w:rsid w:val="0062486F"/>
    <w:rsid w:val="00624CCE"/>
    <w:rsid w:val="006253E4"/>
    <w:rsid w:val="0062788D"/>
    <w:rsid w:val="006309D3"/>
    <w:rsid w:val="00632139"/>
    <w:rsid w:val="006326F0"/>
    <w:rsid w:val="00633798"/>
    <w:rsid w:val="00633BC2"/>
    <w:rsid w:val="00634628"/>
    <w:rsid w:val="00635416"/>
    <w:rsid w:val="00636E4D"/>
    <w:rsid w:val="00637638"/>
    <w:rsid w:val="00641FF3"/>
    <w:rsid w:val="006420F9"/>
    <w:rsid w:val="00650FA5"/>
    <w:rsid w:val="00652183"/>
    <w:rsid w:val="00654B12"/>
    <w:rsid w:val="00656DDF"/>
    <w:rsid w:val="006603CF"/>
    <w:rsid w:val="00664228"/>
    <w:rsid w:val="00670495"/>
    <w:rsid w:val="0067055A"/>
    <w:rsid w:val="006716A2"/>
    <w:rsid w:val="0067229B"/>
    <w:rsid w:val="0067434C"/>
    <w:rsid w:val="00675AEB"/>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50A2"/>
    <w:rsid w:val="00695CD8"/>
    <w:rsid w:val="00696B52"/>
    <w:rsid w:val="00697106"/>
    <w:rsid w:val="0069747C"/>
    <w:rsid w:val="006A2853"/>
    <w:rsid w:val="006A5033"/>
    <w:rsid w:val="006A52B7"/>
    <w:rsid w:val="006A6ED4"/>
    <w:rsid w:val="006A78AD"/>
    <w:rsid w:val="006B0452"/>
    <w:rsid w:val="006B19D3"/>
    <w:rsid w:val="006B2E4B"/>
    <w:rsid w:val="006B4A39"/>
    <w:rsid w:val="006B5C6D"/>
    <w:rsid w:val="006B69D6"/>
    <w:rsid w:val="006B7CA2"/>
    <w:rsid w:val="006C1A1A"/>
    <w:rsid w:val="006C1BC4"/>
    <w:rsid w:val="006C401A"/>
    <w:rsid w:val="006C5593"/>
    <w:rsid w:val="006C5C1F"/>
    <w:rsid w:val="006C6670"/>
    <w:rsid w:val="006C7027"/>
    <w:rsid w:val="006C751F"/>
    <w:rsid w:val="006C7E13"/>
    <w:rsid w:val="006D0D25"/>
    <w:rsid w:val="006D3CE6"/>
    <w:rsid w:val="006D4EF9"/>
    <w:rsid w:val="006D4F5B"/>
    <w:rsid w:val="006D7C22"/>
    <w:rsid w:val="006E0CB7"/>
    <w:rsid w:val="006E0CD0"/>
    <w:rsid w:val="006E0CF7"/>
    <w:rsid w:val="006E128A"/>
    <w:rsid w:val="006E439D"/>
    <w:rsid w:val="006E553F"/>
    <w:rsid w:val="006F0BCA"/>
    <w:rsid w:val="006F1CD6"/>
    <w:rsid w:val="006F576E"/>
    <w:rsid w:val="006F75D6"/>
    <w:rsid w:val="006F79A5"/>
    <w:rsid w:val="006F7B23"/>
    <w:rsid w:val="006F7E03"/>
    <w:rsid w:val="007005EC"/>
    <w:rsid w:val="007013C7"/>
    <w:rsid w:val="0070327C"/>
    <w:rsid w:val="007035D3"/>
    <w:rsid w:val="007039DC"/>
    <w:rsid w:val="007101D1"/>
    <w:rsid w:val="0071359D"/>
    <w:rsid w:val="0071412B"/>
    <w:rsid w:val="0071463D"/>
    <w:rsid w:val="007147CB"/>
    <w:rsid w:val="00714F4B"/>
    <w:rsid w:val="00716EAF"/>
    <w:rsid w:val="007209C1"/>
    <w:rsid w:val="00721AC9"/>
    <w:rsid w:val="007233AD"/>
    <w:rsid w:val="00723826"/>
    <w:rsid w:val="007243D7"/>
    <w:rsid w:val="00725101"/>
    <w:rsid w:val="0072533C"/>
    <w:rsid w:val="0072561D"/>
    <w:rsid w:val="00725F4B"/>
    <w:rsid w:val="00727CE9"/>
    <w:rsid w:val="007302FE"/>
    <w:rsid w:val="00731332"/>
    <w:rsid w:val="007324E3"/>
    <w:rsid w:val="00732FFD"/>
    <w:rsid w:val="007332E4"/>
    <w:rsid w:val="00741E3E"/>
    <w:rsid w:val="00741F48"/>
    <w:rsid w:val="00746DAA"/>
    <w:rsid w:val="00747CB3"/>
    <w:rsid w:val="007531F3"/>
    <w:rsid w:val="00753965"/>
    <w:rsid w:val="00753FAC"/>
    <w:rsid w:val="00755920"/>
    <w:rsid w:val="007566FF"/>
    <w:rsid w:val="00756AE9"/>
    <w:rsid w:val="007573A5"/>
    <w:rsid w:val="00760EF3"/>
    <w:rsid w:val="007619AF"/>
    <w:rsid w:val="0076266A"/>
    <w:rsid w:val="00764EE6"/>
    <w:rsid w:val="00765BD9"/>
    <w:rsid w:val="0076641A"/>
    <w:rsid w:val="00766928"/>
    <w:rsid w:val="007722FF"/>
    <w:rsid w:val="00772E1F"/>
    <w:rsid w:val="0077461E"/>
    <w:rsid w:val="00780A72"/>
    <w:rsid w:val="00781A96"/>
    <w:rsid w:val="00782099"/>
    <w:rsid w:val="007823DF"/>
    <w:rsid w:val="00783C6D"/>
    <w:rsid w:val="00787E7F"/>
    <w:rsid w:val="00787E92"/>
    <w:rsid w:val="00790C80"/>
    <w:rsid w:val="007913C6"/>
    <w:rsid w:val="00791431"/>
    <w:rsid w:val="007949F8"/>
    <w:rsid w:val="00794AD0"/>
    <w:rsid w:val="00794EAC"/>
    <w:rsid w:val="00795DE5"/>
    <w:rsid w:val="0079643D"/>
    <w:rsid w:val="00796F35"/>
    <w:rsid w:val="007A2950"/>
    <w:rsid w:val="007A45D2"/>
    <w:rsid w:val="007A5038"/>
    <w:rsid w:val="007A52EC"/>
    <w:rsid w:val="007A578B"/>
    <w:rsid w:val="007A70E6"/>
    <w:rsid w:val="007A74FB"/>
    <w:rsid w:val="007A7794"/>
    <w:rsid w:val="007B166C"/>
    <w:rsid w:val="007B22E3"/>
    <w:rsid w:val="007B2599"/>
    <w:rsid w:val="007B2A84"/>
    <w:rsid w:val="007B34F1"/>
    <w:rsid w:val="007B4ACF"/>
    <w:rsid w:val="007B62E3"/>
    <w:rsid w:val="007B64DC"/>
    <w:rsid w:val="007B678C"/>
    <w:rsid w:val="007C2692"/>
    <w:rsid w:val="007C2A9F"/>
    <w:rsid w:val="007C2DA8"/>
    <w:rsid w:val="007C372B"/>
    <w:rsid w:val="007C40E0"/>
    <w:rsid w:val="007C48C8"/>
    <w:rsid w:val="007C6BBD"/>
    <w:rsid w:val="007C71A4"/>
    <w:rsid w:val="007C7726"/>
    <w:rsid w:val="007D0FBE"/>
    <w:rsid w:val="007D1EE6"/>
    <w:rsid w:val="007D29FE"/>
    <w:rsid w:val="007D3BFB"/>
    <w:rsid w:val="007D4625"/>
    <w:rsid w:val="007D56A5"/>
    <w:rsid w:val="007E1A4C"/>
    <w:rsid w:val="007E48F8"/>
    <w:rsid w:val="007E50E5"/>
    <w:rsid w:val="007E6804"/>
    <w:rsid w:val="007E7FA2"/>
    <w:rsid w:val="007F40D2"/>
    <w:rsid w:val="007F6DAF"/>
    <w:rsid w:val="007F7698"/>
    <w:rsid w:val="008025EB"/>
    <w:rsid w:val="008027E8"/>
    <w:rsid w:val="00802D3D"/>
    <w:rsid w:val="00805ABB"/>
    <w:rsid w:val="00806FF6"/>
    <w:rsid w:val="0081174B"/>
    <w:rsid w:val="00811A6C"/>
    <w:rsid w:val="0081254A"/>
    <w:rsid w:val="0081429D"/>
    <w:rsid w:val="00816AB5"/>
    <w:rsid w:val="00816F59"/>
    <w:rsid w:val="008178B1"/>
    <w:rsid w:val="00820BA2"/>
    <w:rsid w:val="008232B3"/>
    <w:rsid w:val="0082400B"/>
    <w:rsid w:val="008319C1"/>
    <w:rsid w:val="0083216E"/>
    <w:rsid w:val="00833252"/>
    <w:rsid w:val="00833FFB"/>
    <w:rsid w:val="008349A4"/>
    <w:rsid w:val="00834E67"/>
    <w:rsid w:val="00835D85"/>
    <w:rsid w:val="008366D2"/>
    <w:rsid w:val="0084540F"/>
    <w:rsid w:val="00846F2E"/>
    <w:rsid w:val="00850DE1"/>
    <w:rsid w:val="00850E86"/>
    <w:rsid w:val="00850ECD"/>
    <w:rsid w:val="008513ED"/>
    <w:rsid w:val="00851DE9"/>
    <w:rsid w:val="0085287E"/>
    <w:rsid w:val="00852DDB"/>
    <w:rsid w:val="0085302A"/>
    <w:rsid w:val="008549AA"/>
    <w:rsid w:val="0085700A"/>
    <w:rsid w:val="00857C7E"/>
    <w:rsid w:val="00857F66"/>
    <w:rsid w:val="00862CF8"/>
    <w:rsid w:val="00863042"/>
    <w:rsid w:val="00863D53"/>
    <w:rsid w:val="008642E9"/>
    <w:rsid w:val="00865047"/>
    <w:rsid w:val="00866C7C"/>
    <w:rsid w:val="00870859"/>
    <w:rsid w:val="00871466"/>
    <w:rsid w:val="00871682"/>
    <w:rsid w:val="00871C16"/>
    <w:rsid w:val="00872080"/>
    <w:rsid w:val="008722F5"/>
    <w:rsid w:val="00874783"/>
    <w:rsid w:val="00876150"/>
    <w:rsid w:val="00881771"/>
    <w:rsid w:val="0088272C"/>
    <w:rsid w:val="0088333B"/>
    <w:rsid w:val="008838C9"/>
    <w:rsid w:val="00885899"/>
    <w:rsid w:val="008915A5"/>
    <w:rsid w:val="0089420B"/>
    <w:rsid w:val="00895243"/>
    <w:rsid w:val="00895FE7"/>
    <w:rsid w:val="00897886"/>
    <w:rsid w:val="00897A88"/>
    <w:rsid w:val="008A03A9"/>
    <w:rsid w:val="008A04D1"/>
    <w:rsid w:val="008A2379"/>
    <w:rsid w:val="008A36B4"/>
    <w:rsid w:val="008A484A"/>
    <w:rsid w:val="008A5529"/>
    <w:rsid w:val="008B0911"/>
    <w:rsid w:val="008B1477"/>
    <w:rsid w:val="008B1D06"/>
    <w:rsid w:val="008B5CB6"/>
    <w:rsid w:val="008B7691"/>
    <w:rsid w:val="008B7C35"/>
    <w:rsid w:val="008B7EC1"/>
    <w:rsid w:val="008C01C8"/>
    <w:rsid w:val="008C1C5F"/>
    <w:rsid w:val="008C1E17"/>
    <w:rsid w:val="008C2BA6"/>
    <w:rsid w:val="008C3A63"/>
    <w:rsid w:val="008C5C31"/>
    <w:rsid w:val="008C6007"/>
    <w:rsid w:val="008C687B"/>
    <w:rsid w:val="008D06D4"/>
    <w:rsid w:val="008D0998"/>
    <w:rsid w:val="008D1795"/>
    <w:rsid w:val="008D71E8"/>
    <w:rsid w:val="008D7441"/>
    <w:rsid w:val="008D74C1"/>
    <w:rsid w:val="008D7535"/>
    <w:rsid w:val="008E1311"/>
    <w:rsid w:val="008E2853"/>
    <w:rsid w:val="008E2AA6"/>
    <w:rsid w:val="008E3594"/>
    <w:rsid w:val="008E3B51"/>
    <w:rsid w:val="008E3EE2"/>
    <w:rsid w:val="008E7505"/>
    <w:rsid w:val="008E785C"/>
    <w:rsid w:val="008E7B88"/>
    <w:rsid w:val="008F16BD"/>
    <w:rsid w:val="008F31EB"/>
    <w:rsid w:val="008F5517"/>
    <w:rsid w:val="008F56F2"/>
    <w:rsid w:val="008F6671"/>
    <w:rsid w:val="0090213F"/>
    <w:rsid w:val="009057DF"/>
    <w:rsid w:val="00907F25"/>
    <w:rsid w:val="009107B2"/>
    <w:rsid w:val="00911C18"/>
    <w:rsid w:val="00911DC1"/>
    <w:rsid w:val="00912871"/>
    <w:rsid w:val="00913E8B"/>
    <w:rsid w:val="00914F14"/>
    <w:rsid w:val="00915E1E"/>
    <w:rsid w:val="009205F2"/>
    <w:rsid w:val="00922889"/>
    <w:rsid w:val="009243F5"/>
    <w:rsid w:val="00924871"/>
    <w:rsid w:val="009248C0"/>
    <w:rsid w:val="00926881"/>
    <w:rsid w:val="00930A1D"/>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30EB"/>
    <w:rsid w:val="009644E2"/>
    <w:rsid w:val="0096465B"/>
    <w:rsid w:val="00970B1B"/>
    <w:rsid w:val="00972FAD"/>
    <w:rsid w:val="009748DA"/>
    <w:rsid w:val="0097516F"/>
    <w:rsid w:val="0097618B"/>
    <w:rsid w:val="00976C21"/>
    <w:rsid w:val="00976EF4"/>
    <w:rsid w:val="0097747F"/>
    <w:rsid w:val="00977904"/>
    <w:rsid w:val="00977FDE"/>
    <w:rsid w:val="009808BC"/>
    <w:rsid w:val="009824DA"/>
    <w:rsid w:val="00984575"/>
    <w:rsid w:val="00985FD3"/>
    <w:rsid w:val="00994987"/>
    <w:rsid w:val="009A0AD1"/>
    <w:rsid w:val="009A1CA7"/>
    <w:rsid w:val="009A29ED"/>
    <w:rsid w:val="009A308F"/>
    <w:rsid w:val="009A3ED0"/>
    <w:rsid w:val="009A5EFD"/>
    <w:rsid w:val="009A6338"/>
    <w:rsid w:val="009B0EED"/>
    <w:rsid w:val="009B22CE"/>
    <w:rsid w:val="009B3637"/>
    <w:rsid w:val="009B46D2"/>
    <w:rsid w:val="009B5937"/>
    <w:rsid w:val="009B5B9E"/>
    <w:rsid w:val="009B6BE2"/>
    <w:rsid w:val="009B7800"/>
    <w:rsid w:val="009C007D"/>
    <w:rsid w:val="009C01A6"/>
    <w:rsid w:val="009C0863"/>
    <w:rsid w:val="009C2519"/>
    <w:rsid w:val="009C2CA5"/>
    <w:rsid w:val="009C6FD0"/>
    <w:rsid w:val="009C763B"/>
    <w:rsid w:val="009D244B"/>
    <w:rsid w:val="009D3A08"/>
    <w:rsid w:val="009D3FC2"/>
    <w:rsid w:val="009D4CBC"/>
    <w:rsid w:val="009D7068"/>
    <w:rsid w:val="009D70A1"/>
    <w:rsid w:val="009D710E"/>
    <w:rsid w:val="009E0A77"/>
    <w:rsid w:val="009E2860"/>
    <w:rsid w:val="009E3144"/>
    <w:rsid w:val="009E6151"/>
    <w:rsid w:val="009E7472"/>
    <w:rsid w:val="009F037E"/>
    <w:rsid w:val="009F067F"/>
    <w:rsid w:val="009F0864"/>
    <w:rsid w:val="009F2440"/>
    <w:rsid w:val="009F2910"/>
    <w:rsid w:val="009F2C03"/>
    <w:rsid w:val="009F7621"/>
    <w:rsid w:val="00A00BD0"/>
    <w:rsid w:val="00A020EF"/>
    <w:rsid w:val="00A02239"/>
    <w:rsid w:val="00A024C1"/>
    <w:rsid w:val="00A03247"/>
    <w:rsid w:val="00A03EBE"/>
    <w:rsid w:val="00A044E5"/>
    <w:rsid w:val="00A04812"/>
    <w:rsid w:val="00A055BE"/>
    <w:rsid w:val="00A05A78"/>
    <w:rsid w:val="00A05AA5"/>
    <w:rsid w:val="00A0756B"/>
    <w:rsid w:val="00A123ED"/>
    <w:rsid w:val="00A16C01"/>
    <w:rsid w:val="00A17916"/>
    <w:rsid w:val="00A21482"/>
    <w:rsid w:val="00A21670"/>
    <w:rsid w:val="00A2253B"/>
    <w:rsid w:val="00A228B5"/>
    <w:rsid w:val="00A273C0"/>
    <w:rsid w:val="00A3200C"/>
    <w:rsid w:val="00A32306"/>
    <w:rsid w:val="00A32956"/>
    <w:rsid w:val="00A33450"/>
    <w:rsid w:val="00A33F16"/>
    <w:rsid w:val="00A344D7"/>
    <w:rsid w:val="00A34B65"/>
    <w:rsid w:val="00A35830"/>
    <w:rsid w:val="00A363A0"/>
    <w:rsid w:val="00A37326"/>
    <w:rsid w:val="00A427E7"/>
    <w:rsid w:val="00A4394D"/>
    <w:rsid w:val="00A44B6D"/>
    <w:rsid w:val="00A469CB"/>
    <w:rsid w:val="00A4722A"/>
    <w:rsid w:val="00A50690"/>
    <w:rsid w:val="00A50A16"/>
    <w:rsid w:val="00A50DC3"/>
    <w:rsid w:val="00A5357E"/>
    <w:rsid w:val="00A5478F"/>
    <w:rsid w:val="00A5570A"/>
    <w:rsid w:val="00A56163"/>
    <w:rsid w:val="00A57832"/>
    <w:rsid w:val="00A616E5"/>
    <w:rsid w:val="00A62385"/>
    <w:rsid w:val="00A64D43"/>
    <w:rsid w:val="00A654AC"/>
    <w:rsid w:val="00A67AC7"/>
    <w:rsid w:val="00A67C9F"/>
    <w:rsid w:val="00A700B8"/>
    <w:rsid w:val="00A74431"/>
    <w:rsid w:val="00A800EC"/>
    <w:rsid w:val="00A82F11"/>
    <w:rsid w:val="00A8425F"/>
    <w:rsid w:val="00A855E4"/>
    <w:rsid w:val="00A859FA"/>
    <w:rsid w:val="00A86624"/>
    <w:rsid w:val="00A873E9"/>
    <w:rsid w:val="00A90C65"/>
    <w:rsid w:val="00A91226"/>
    <w:rsid w:val="00A919F3"/>
    <w:rsid w:val="00A9484D"/>
    <w:rsid w:val="00A95C23"/>
    <w:rsid w:val="00A962B4"/>
    <w:rsid w:val="00A965ED"/>
    <w:rsid w:val="00A96CB1"/>
    <w:rsid w:val="00A96D97"/>
    <w:rsid w:val="00AA252F"/>
    <w:rsid w:val="00AA2AA3"/>
    <w:rsid w:val="00AA2DE4"/>
    <w:rsid w:val="00AA30A1"/>
    <w:rsid w:val="00AA3824"/>
    <w:rsid w:val="00AA3840"/>
    <w:rsid w:val="00AA5D99"/>
    <w:rsid w:val="00AA6311"/>
    <w:rsid w:val="00AA693C"/>
    <w:rsid w:val="00AB1101"/>
    <w:rsid w:val="00AB25DD"/>
    <w:rsid w:val="00AB4D0D"/>
    <w:rsid w:val="00AB5CD0"/>
    <w:rsid w:val="00AB5D58"/>
    <w:rsid w:val="00AB5F78"/>
    <w:rsid w:val="00AB690D"/>
    <w:rsid w:val="00AB7996"/>
    <w:rsid w:val="00AC0388"/>
    <w:rsid w:val="00AC0961"/>
    <w:rsid w:val="00AC0A36"/>
    <w:rsid w:val="00AC2DE8"/>
    <w:rsid w:val="00AC381A"/>
    <w:rsid w:val="00AC38E1"/>
    <w:rsid w:val="00AC4C66"/>
    <w:rsid w:val="00AC5030"/>
    <w:rsid w:val="00AC66FE"/>
    <w:rsid w:val="00AC75A3"/>
    <w:rsid w:val="00AC783E"/>
    <w:rsid w:val="00AC7B60"/>
    <w:rsid w:val="00AC7E42"/>
    <w:rsid w:val="00AD3036"/>
    <w:rsid w:val="00AD4566"/>
    <w:rsid w:val="00AD5014"/>
    <w:rsid w:val="00AD517E"/>
    <w:rsid w:val="00AD65FE"/>
    <w:rsid w:val="00AD7D42"/>
    <w:rsid w:val="00AE2E36"/>
    <w:rsid w:val="00AE39E2"/>
    <w:rsid w:val="00AE51EC"/>
    <w:rsid w:val="00AE5F04"/>
    <w:rsid w:val="00AE6CB3"/>
    <w:rsid w:val="00AE73E7"/>
    <w:rsid w:val="00AE76AC"/>
    <w:rsid w:val="00AF0E0F"/>
    <w:rsid w:val="00AF1F15"/>
    <w:rsid w:val="00AF35C4"/>
    <w:rsid w:val="00AF381A"/>
    <w:rsid w:val="00AF444B"/>
    <w:rsid w:val="00AF573D"/>
    <w:rsid w:val="00AF6038"/>
    <w:rsid w:val="00AF612A"/>
    <w:rsid w:val="00AF702F"/>
    <w:rsid w:val="00B02D9C"/>
    <w:rsid w:val="00B04822"/>
    <w:rsid w:val="00B0499B"/>
    <w:rsid w:val="00B0786E"/>
    <w:rsid w:val="00B07E71"/>
    <w:rsid w:val="00B11606"/>
    <w:rsid w:val="00B1188C"/>
    <w:rsid w:val="00B12430"/>
    <w:rsid w:val="00B13FD9"/>
    <w:rsid w:val="00B2045E"/>
    <w:rsid w:val="00B21CD0"/>
    <w:rsid w:val="00B25D81"/>
    <w:rsid w:val="00B27764"/>
    <w:rsid w:val="00B27893"/>
    <w:rsid w:val="00B305C6"/>
    <w:rsid w:val="00B30E4C"/>
    <w:rsid w:val="00B31B72"/>
    <w:rsid w:val="00B34415"/>
    <w:rsid w:val="00B34858"/>
    <w:rsid w:val="00B361D2"/>
    <w:rsid w:val="00B379DD"/>
    <w:rsid w:val="00B37B87"/>
    <w:rsid w:val="00B37BF9"/>
    <w:rsid w:val="00B37C47"/>
    <w:rsid w:val="00B418EE"/>
    <w:rsid w:val="00B419C9"/>
    <w:rsid w:val="00B4207E"/>
    <w:rsid w:val="00B44350"/>
    <w:rsid w:val="00B502A3"/>
    <w:rsid w:val="00B536B8"/>
    <w:rsid w:val="00B53DDE"/>
    <w:rsid w:val="00B544C4"/>
    <w:rsid w:val="00B5450B"/>
    <w:rsid w:val="00B54965"/>
    <w:rsid w:val="00B55157"/>
    <w:rsid w:val="00B55532"/>
    <w:rsid w:val="00B571C4"/>
    <w:rsid w:val="00B57808"/>
    <w:rsid w:val="00B57C3B"/>
    <w:rsid w:val="00B60A7D"/>
    <w:rsid w:val="00B617E0"/>
    <w:rsid w:val="00B61D8C"/>
    <w:rsid w:val="00B63607"/>
    <w:rsid w:val="00B641E5"/>
    <w:rsid w:val="00B657FB"/>
    <w:rsid w:val="00B672C9"/>
    <w:rsid w:val="00B705A1"/>
    <w:rsid w:val="00B70CDF"/>
    <w:rsid w:val="00B71239"/>
    <w:rsid w:val="00B759D1"/>
    <w:rsid w:val="00B75B09"/>
    <w:rsid w:val="00B82F46"/>
    <w:rsid w:val="00B83D32"/>
    <w:rsid w:val="00B8587D"/>
    <w:rsid w:val="00B868D2"/>
    <w:rsid w:val="00B87B4F"/>
    <w:rsid w:val="00B910E4"/>
    <w:rsid w:val="00B918ED"/>
    <w:rsid w:val="00B92506"/>
    <w:rsid w:val="00B9339B"/>
    <w:rsid w:val="00B962E1"/>
    <w:rsid w:val="00B96433"/>
    <w:rsid w:val="00B96D5E"/>
    <w:rsid w:val="00B97609"/>
    <w:rsid w:val="00BA1492"/>
    <w:rsid w:val="00BA16FB"/>
    <w:rsid w:val="00BA21EE"/>
    <w:rsid w:val="00BA2719"/>
    <w:rsid w:val="00BA3F49"/>
    <w:rsid w:val="00BA4EC5"/>
    <w:rsid w:val="00BA6600"/>
    <w:rsid w:val="00BA696A"/>
    <w:rsid w:val="00BA783E"/>
    <w:rsid w:val="00BB18D8"/>
    <w:rsid w:val="00BB194E"/>
    <w:rsid w:val="00BB19D4"/>
    <w:rsid w:val="00BB1A0F"/>
    <w:rsid w:val="00BB2AEC"/>
    <w:rsid w:val="00BB37BC"/>
    <w:rsid w:val="00BC29C8"/>
    <w:rsid w:val="00BC30DC"/>
    <w:rsid w:val="00BC39FA"/>
    <w:rsid w:val="00BC447C"/>
    <w:rsid w:val="00BD1C09"/>
    <w:rsid w:val="00BD330B"/>
    <w:rsid w:val="00BD5E77"/>
    <w:rsid w:val="00BD6B9A"/>
    <w:rsid w:val="00BD7E3F"/>
    <w:rsid w:val="00BE0791"/>
    <w:rsid w:val="00BE0EB3"/>
    <w:rsid w:val="00BE3FF6"/>
    <w:rsid w:val="00BE4129"/>
    <w:rsid w:val="00BE62F0"/>
    <w:rsid w:val="00BE6610"/>
    <w:rsid w:val="00BE7E3C"/>
    <w:rsid w:val="00BF07EC"/>
    <w:rsid w:val="00BF1DE0"/>
    <w:rsid w:val="00BF3395"/>
    <w:rsid w:val="00BF3BD3"/>
    <w:rsid w:val="00C022C0"/>
    <w:rsid w:val="00C02581"/>
    <w:rsid w:val="00C0279A"/>
    <w:rsid w:val="00C028C9"/>
    <w:rsid w:val="00C02BB2"/>
    <w:rsid w:val="00C07377"/>
    <w:rsid w:val="00C07B87"/>
    <w:rsid w:val="00C1114F"/>
    <w:rsid w:val="00C14EA2"/>
    <w:rsid w:val="00C152ED"/>
    <w:rsid w:val="00C15458"/>
    <w:rsid w:val="00C16902"/>
    <w:rsid w:val="00C21D29"/>
    <w:rsid w:val="00C22BB7"/>
    <w:rsid w:val="00C22E1F"/>
    <w:rsid w:val="00C23470"/>
    <w:rsid w:val="00C23807"/>
    <w:rsid w:val="00C24036"/>
    <w:rsid w:val="00C24937"/>
    <w:rsid w:val="00C254AA"/>
    <w:rsid w:val="00C2657B"/>
    <w:rsid w:val="00C2685F"/>
    <w:rsid w:val="00C26C6B"/>
    <w:rsid w:val="00C27C41"/>
    <w:rsid w:val="00C304A9"/>
    <w:rsid w:val="00C30C8E"/>
    <w:rsid w:val="00C3288A"/>
    <w:rsid w:val="00C35558"/>
    <w:rsid w:val="00C35971"/>
    <w:rsid w:val="00C3646B"/>
    <w:rsid w:val="00C372DE"/>
    <w:rsid w:val="00C40189"/>
    <w:rsid w:val="00C412EB"/>
    <w:rsid w:val="00C45C35"/>
    <w:rsid w:val="00C473BB"/>
    <w:rsid w:val="00C47C25"/>
    <w:rsid w:val="00C50388"/>
    <w:rsid w:val="00C50829"/>
    <w:rsid w:val="00C50B29"/>
    <w:rsid w:val="00C51943"/>
    <w:rsid w:val="00C55159"/>
    <w:rsid w:val="00C559D9"/>
    <w:rsid w:val="00C56008"/>
    <w:rsid w:val="00C572DE"/>
    <w:rsid w:val="00C57807"/>
    <w:rsid w:val="00C61023"/>
    <w:rsid w:val="00C616CD"/>
    <w:rsid w:val="00C66378"/>
    <w:rsid w:val="00C663F4"/>
    <w:rsid w:val="00C706F3"/>
    <w:rsid w:val="00C70ACD"/>
    <w:rsid w:val="00C70AF0"/>
    <w:rsid w:val="00C7187D"/>
    <w:rsid w:val="00C73E9F"/>
    <w:rsid w:val="00C74C45"/>
    <w:rsid w:val="00C75589"/>
    <w:rsid w:val="00C84AB8"/>
    <w:rsid w:val="00C85130"/>
    <w:rsid w:val="00C875D1"/>
    <w:rsid w:val="00C87852"/>
    <w:rsid w:val="00C87A32"/>
    <w:rsid w:val="00C914D0"/>
    <w:rsid w:val="00C93DE3"/>
    <w:rsid w:val="00C951CE"/>
    <w:rsid w:val="00C96635"/>
    <w:rsid w:val="00C96B72"/>
    <w:rsid w:val="00C976CE"/>
    <w:rsid w:val="00CA08B7"/>
    <w:rsid w:val="00CA0A89"/>
    <w:rsid w:val="00CA11B3"/>
    <w:rsid w:val="00CA377D"/>
    <w:rsid w:val="00CB04F1"/>
    <w:rsid w:val="00CB0D91"/>
    <w:rsid w:val="00CB1EFD"/>
    <w:rsid w:val="00CB26FD"/>
    <w:rsid w:val="00CB27A0"/>
    <w:rsid w:val="00CB2B92"/>
    <w:rsid w:val="00CB3DC4"/>
    <w:rsid w:val="00CB4DA6"/>
    <w:rsid w:val="00CB4F0D"/>
    <w:rsid w:val="00CB611A"/>
    <w:rsid w:val="00CC0311"/>
    <w:rsid w:val="00CC0F42"/>
    <w:rsid w:val="00CC222E"/>
    <w:rsid w:val="00CC3D87"/>
    <w:rsid w:val="00CC6A33"/>
    <w:rsid w:val="00CD19F1"/>
    <w:rsid w:val="00CD3995"/>
    <w:rsid w:val="00CD42BA"/>
    <w:rsid w:val="00CD45FA"/>
    <w:rsid w:val="00CD57AF"/>
    <w:rsid w:val="00CD6893"/>
    <w:rsid w:val="00CE402B"/>
    <w:rsid w:val="00CE74E3"/>
    <w:rsid w:val="00CE7CAD"/>
    <w:rsid w:val="00CF1805"/>
    <w:rsid w:val="00CF27C7"/>
    <w:rsid w:val="00CF42F0"/>
    <w:rsid w:val="00CF548D"/>
    <w:rsid w:val="00CF6F3A"/>
    <w:rsid w:val="00CF7EDF"/>
    <w:rsid w:val="00D015C0"/>
    <w:rsid w:val="00D021E2"/>
    <w:rsid w:val="00D03A76"/>
    <w:rsid w:val="00D05748"/>
    <w:rsid w:val="00D0608F"/>
    <w:rsid w:val="00D074D2"/>
    <w:rsid w:val="00D07883"/>
    <w:rsid w:val="00D11A06"/>
    <w:rsid w:val="00D1273D"/>
    <w:rsid w:val="00D1287B"/>
    <w:rsid w:val="00D12B19"/>
    <w:rsid w:val="00D14BA2"/>
    <w:rsid w:val="00D165E8"/>
    <w:rsid w:val="00D178B2"/>
    <w:rsid w:val="00D2011B"/>
    <w:rsid w:val="00D22B6A"/>
    <w:rsid w:val="00D23D4B"/>
    <w:rsid w:val="00D24F3E"/>
    <w:rsid w:val="00D24F70"/>
    <w:rsid w:val="00D315F2"/>
    <w:rsid w:val="00D33C03"/>
    <w:rsid w:val="00D34B07"/>
    <w:rsid w:val="00D37D36"/>
    <w:rsid w:val="00D40680"/>
    <w:rsid w:val="00D40C02"/>
    <w:rsid w:val="00D40CC8"/>
    <w:rsid w:val="00D40DE4"/>
    <w:rsid w:val="00D41CD5"/>
    <w:rsid w:val="00D42725"/>
    <w:rsid w:val="00D43BF5"/>
    <w:rsid w:val="00D4626B"/>
    <w:rsid w:val="00D46452"/>
    <w:rsid w:val="00D46ACA"/>
    <w:rsid w:val="00D46DAD"/>
    <w:rsid w:val="00D4769C"/>
    <w:rsid w:val="00D47FE0"/>
    <w:rsid w:val="00D52563"/>
    <w:rsid w:val="00D53E81"/>
    <w:rsid w:val="00D549CE"/>
    <w:rsid w:val="00D556C7"/>
    <w:rsid w:val="00D55BE2"/>
    <w:rsid w:val="00D57B5A"/>
    <w:rsid w:val="00D60604"/>
    <w:rsid w:val="00D61151"/>
    <w:rsid w:val="00D61CE8"/>
    <w:rsid w:val="00D62320"/>
    <w:rsid w:val="00D63BFB"/>
    <w:rsid w:val="00D63DF2"/>
    <w:rsid w:val="00D6764F"/>
    <w:rsid w:val="00D67A45"/>
    <w:rsid w:val="00D7093F"/>
    <w:rsid w:val="00D70A9F"/>
    <w:rsid w:val="00D74747"/>
    <w:rsid w:val="00D77D06"/>
    <w:rsid w:val="00D8085A"/>
    <w:rsid w:val="00D8087C"/>
    <w:rsid w:val="00D80FC4"/>
    <w:rsid w:val="00D814DB"/>
    <w:rsid w:val="00D818A9"/>
    <w:rsid w:val="00D818C7"/>
    <w:rsid w:val="00D8462C"/>
    <w:rsid w:val="00D84D7F"/>
    <w:rsid w:val="00D8576C"/>
    <w:rsid w:val="00D9088A"/>
    <w:rsid w:val="00D931B8"/>
    <w:rsid w:val="00D93FB8"/>
    <w:rsid w:val="00D94837"/>
    <w:rsid w:val="00D94CD7"/>
    <w:rsid w:val="00D9612B"/>
    <w:rsid w:val="00D96AE2"/>
    <w:rsid w:val="00D97205"/>
    <w:rsid w:val="00D979DA"/>
    <w:rsid w:val="00DA06CA"/>
    <w:rsid w:val="00DA0C36"/>
    <w:rsid w:val="00DA129C"/>
    <w:rsid w:val="00DA1392"/>
    <w:rsid w:val="00DA2FDE"/>
    <w:rsid w:val="00DA5AF8"/>
    <w:rsid w:val="00DA658F"/>
    <w:rsid w:val="00DA7203"/>
    <w:rsid w:val="00DB11E6"/>
    <w:rsid w:val="00DB541A"/>
    <w:rsid w:val="00DB58A0"/>
    <w:rsid w:val="00DB5A11"/>
    <w:rsid w:val="00DB5A8A"/>
    <w:rsid w:val="00DB5ABF"/>
    <w:rsid w:val="00DB7878"/>
    <w:rsid w:val="00DC16AB"/>
    <w:rsid w:val="00DC1E93"/>
    <w:rsid w:val="00DC219E"/>
    <w:rsid w:val="00DC4B75"/>
    <w:rsid w:val="00DC4C97"/>
    <w:rsid w:val="00DC6346"/>
    <w:rsid w:val="00DD0DC3"/>
    <w:rsid w:val="00DD1A05"/>
    <w:rsid w:val="00DD5E0B"/>
    <w:rsid w:val="00DD77F6"/>
    <w:rsid w:val="00DD7EFB"/>
    <w:rsid w:val="00DE323F"/>
    <w:rsid w:val="00DE5ED4"/>
    <w:rsid w:val="00DE775B"/>
    <w:rsid w:val="00DF0A98"/>
    <w:rsid w:val="00DF1518"/>
    <w:rsid w:val="00DF2030"/>
    <w:rsid w:val="00DF27A1"/>
    <w:rsid w:val="00DF2DDD"/>
    <w:rsid w:val="00DF304D"/>
    <w:rsid w:val="00DF368E"/>
    <w:rsid w:val="00DF48F0"/>
    <w:rsid w:val="00DF5D75"/>
    <w:rsid w:val="00E01768"/>
    <w:rsid w:val="00E01FA8"/>
    <w:rsid w:val="00E03406"/>
    <w:rsid w:val="00E1022B"/>
    <w:rsid w:val="00E102D6"/>
    <w:rsid w:val="00E105ED"/>
    <w:rsid w:val="00E12114"/>
    <w:rsid w:val="00E14B93"/>
    <w:rsid w:val="00E17C6A"/>
    <w:rsid w:val="00E17DE5"/>
    <w:rsid w:val="00E20FEA"/>
    <w:rsid w:val="00E2152E"/>
    <w:rsid w:val="00E2263C"/>
    <w:rsid w:val="00E2300B"/>
    <w:rsid w:val="00E23716"/>
    <w:rsid w:val="00E25517"/>
    <w:rsid w:val="00E256F5"/>
    <w:rsid w:val="00E276CD"/>
    <w:rsid w:val="00E27883"/>
    <w:rsid w:val="00E305D3"/>
    <w:rsid w:val="00E333EC"/>
    <w:rsid w:val="00E41CC6"/>
    <w:rsid w:val="00E41FA8"/>
    <w:rsid w:val="00E455D6"/>
    <w:rsid w:val="00E46928"/>
    <w:rsid w:val="00E46FC4"/>
    <w:rsid w:val="00E47225"/>
    <w:rsid w:val="00E47885"/>
    <w:rsid w:val="00E51524"/>
    <w:rsid w:val="00E515F0"/>
    <w:rsid w:val="00E5337C"/>
    <w:rsid w:val="00E53960"/>
    <w:rsid w:val="00E54D3B"/>
    <w:rsid w:val="00E5679B"/>
    <w:rsid w:val="00E57AD8"/>
    <w:rsid w:val="00E60BDA"/>
    <w:rsid w:val="00E621DF"/>
    <w:rsid w:val="00E63163"/>
    <w:rsid w:val="00E63609"/>
    <w:rsid w:val="00E63D3E"/>
    <w:rsid w:val="00E6446E"/>
    <w:rsid w:val="00E64D3F"/>
    <w:rsid w:val="00E66ED8"/>
    <w:rsid w:val="00E67603"/>
    <w:rsid w:val="00E7040F"/>
    <w:rsid w:val="00E73679"/>
    <w:rsid w:val="00E76B31"/>
    <w:rsid w:val="00E8029F"/>
    <w:rsid w:val="00E81E15"/>
    <w:rsid w:val="00E8263E"/>
    <w:rsid w:val="00E82735"/>
    <w:rsid w:val="00E83055"/>
    <w:rsid w:val="00E8394A"/>
    <w:rsid w:val="00E846CF"/>
    <w:rsid w:val="00E86C6F"/>
    <w:rsid w:val="00E8773E"/>
    <w:rsid w:val="00E877A4"/>
    <w:rsid w:val="00E90E51"/>
    <w:rsid w:val="00E92511"/>
    <w:rsid w:val="00E93193"/>
    <w:rsid w:val="00E9467E"/>
    <w:rsid w:val="00E97383"/>
    <w:rsid w:val="00E97F49"/>
    <w:rsid w:val="00EA25BC"/>
    <w:rsid w:val="00EA3C3E"/>
    <w:rsid w:val="00EA5286"/>
    <w:rsid w:val="00EA6112"/>
    <w:rsid w:val="00EA6E81"/>
    <w:rsid w:val="00EA6F1F"/>
    <w:rsid w:val="00EA7095"/>
    <w:rsid w:val="00EB04B9"/>
    <w:rsid w:val="00EB1BF8"/>
    <w:rsid w:val="00EB1C58"/>
    <w:rsid w:val="00EB3901"/>
    <w:rsid w:val="00EB5D4C"/>
    <w:rsid w:val="00EB5DD0"/>
    <w:rsid w:val="00EB69EB"/>
    <w:rsid w:val="00EC0638"/>
    <w:rsid w:val="00EC12F6"/>
    <w:rsid w:val="00EC1313"/>
    <w:rsid w:val="00EC5D86"/>
    <w:rsid w:val="00EC600F"/>
    <w:rsid w:val="00ED1D21"/>
    <w:rsid w:val="00ED2E0A"/>
    <w:rsid w:val="00ED3131"/>
    <w:rsid w:val="00ED5005"/>
    <w:rsid w:val="00ED5997"/>
    <w:rsid w:val="00EE11D3"/>
    <w:rsid w:val="00EE3769"/>
    <w:rsid w:val="00EE3C97"/>
    <w:rsid w:val="00EE41A0"/>
    <w:rsid w:val="00EF16F5"/>
    <w:rsid w:val="00EF3558"/>
    <w:rsid w:val="00EF4400"/>
    <w:rsid w:val="00EF50F7"/>
    <w:rsid w:val="00EF5AB6"/>
    <w:rsid w:val="00EF5D34"/>
    <w:rsid w:val="00EF6F39"/>
    <w:rsid w:val="00EF7FAF"/>
    <w:rsid w:val="00F01A9B"/>
    <w:rsid w:val="00F01CE1"/>
    <w:rsid w:val="00F01E78"/>
    <w:rsid w:val="00F04896"/>
    <w:rsid w:val="00F052C9"/>
    <w:rsid w:val="00F07950"/>
    <w:rsid w:val="00F1004F"/>
    <w:rsid w:val="00F103BF"/>
    <w:rsid w:val="00F11D37"/>
    <w:rsid w:val="00F12B73"/>
    <w:rsid w:val="00F12DD8"/>
    <w:rsid w:val="00F15C27"/>
    <w:rsid w:val="00F1640E"/>
    <w:rsid w:val="00F16EBB"/>
    <w:rsid w:val="00F20786"/>
    <w:rsid w:val="00F227A3"/>
    <w:rsid w:val="00F2622D"/>
    <w:rsid w:val="00F27EB8"/>
    <w:rsid w:val="00F306B7"/>
    <w:rsid w:val="00F31FC4"/>
    <w:rsid w:val="00F321FB"/>
    <w:rsid w:val="00F353CD"/>
    <w:rsid w:val="00F377B6"/>
    <w:rsid w:val="00F37EDC"/>
    <w:rsid w:val="00F37F06"/>
    <w:rsid w:val="00F400A2"/>
    <w:rsid w:val="00F42A81"/>
    <w:rsid w:val="00F42FF4"/>
    <w:rsid w:val="00F43CD8"/>
    <w:rsid w:val="00F45160"/>
    <w:rsid w:val="00F47AD3"/>
    <w:rsid w:val="00F52901"/>
    <w:rsid w:val="00F52E37"/>
    <w:rsid w:val="00F5502F"/>
    <w:rsid w:val="00F55EEF"/>
    <w:rsid w:val="00F560BA"/>
    <w:rsid w:val="00F5624D"/>
    <w:rsid w:val="00F578AD"/>
    <w:rsid w:val="00F600A9"/>
    <w:rsid w:val="00F602AD"/>
    <w:rsid w:val="00F61114"/>
    <w:rsid w:val="00F61285"/>
    <w:rsid w:val="00F61DAF"/>
    <w:rsid w:val="00F633F6"/>
    <w:rsid w:val="00F702C1"/>
    <w:rsid w:val="00F72BBF"/>
    <w:rsid w:val="00F72E50"/>
    <w:rsid w:val="00F73C75"/>
    <w:rsid w:val="00F743AE"/>
    <w:rsid w:val="00F74C7B"/>
    <w:rsid w:val="00F74E49"/>
    <w:rsid w:val="00F761C1"/>
    <w:rsid w:val="00F76B41"/>
    <w:rsid w:val="00F77B0D"/>
    <w:rsid w:val="00F8119D"/>
    <w:rsid w:val="00F817DA"/>
    <w:rsid w:val="00F81CFE"/>
    <w:rsid w:val="00F82C05"/>
    <w:rsid w:val="00F835C3"/>
    <w:rsid w:val="00F83C69"/>
    <w:rsid w:val="00F83DC3"/>
    <w:rsid w:val="00F84411"/>
    <w:rsid w:val="00F85087"/>
    <w:rsid w:val="00F85C65"/>
    <w:rsid w:val="00F8692D"/>
    <w:rsid w:val="00F86E40"/>
    <w:rsid w:val="00F911E0"/>
    <w:rsid w:val="00F914E4"/>
    <w:rsid w:val="00F91F3C"/>
    <w:rsid w:val="00F95228"/>
    <w:rsid w:val="00F954AB"/>
    <w:rsid w:val="00F9580B"/>
    <w:rsid w:val="00F95EB6"/>
    <w:rsid w:val="00F96609"/>
    <w:rsid w:val="00F96AF1"/>
    <w:rsid w:val="00FA1290"/>
    <w:rsid w:val="00FA1C61"/>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A63"/>
    <w:rsid w:val="00FD04B8"/>
    <w:rsid w:val="00FD0F37"/>
    <w:rsid w:val="00FD1EE0"/>
    <w:rsid w:val="00FD2EB8"/>
    <w:rsid w:val="00FD3360"/>
    <w:rsid w:val="00FD4850"/>
    <w:rsid w:val="00FD4B0F"/>
    <w:rsid w:val="00FD6C74"/>
    <w:rsid w:val="00FD6CFE"/>
    <w:rsid w:val="00FE0ED4"/>
    <w:rsid w:val="00FE134D"/>
    <w:rsid w:val="00FE2E88"/>
    <w:rsid w:val="00FE3C33"/>
    <w:rsid w:val="00FE46CB"/>
    <w:rsid w:val="00FE5178"/>
    <w:rsid w:val="00FF1747"/>
    <w:rsid w:val="00FF1F9F"/>
    <w:rsid w:val="00FF2E55"/>
    <w:rsid w:val="00FF4A08"/>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2784">
      <w:bodyDiv w:val="1"/>
      <w:marLeft w:val="0"/>
      <w:marRight w:val="0"/>
      <w:marTop w:val="0"/>
      <w:marBottom w:val="0"/>
      <w:divBdr>
        <w:top w:val="none" w:sz="0" w:space="0" w:color="auto"/>
        <w:left w:val="none" w:sz="0" w:space="0" w:color="auto"/>
        <w:bottom w:val="none" w:sz="0" w:space="0" w:color="auto"/>
        <w:right w:val="none" w:sz="0" w:space="0" w:color="auto"/>
      </w:divBdr>
      <w:divsChild>
        <w:div w:id="1527718385">
          <w:marLeft w:val="0"/>
          <w:marRight w:val="0"/>
          <w:marTop w:val="120"/>
          <w:marBottom w:val="0"/>
          <w:divBdr>
            <w:top w:val="none" w:sz="0" w:space="0" w:color="auto"/>
            <w:left w:val="none" w:sz="0" w:space="0" w:color="auto"/>
            <w:bottom w:val="none" w:sz="0" w:space="0" w:color="auto"/>
            <w:right w:val="none" w:sz="0" w:space="0" w:color="auto"/>
          </w:divBdr>
        </w:div>
        <w:div w:id="631598655">
          <w:marLeft w:val="0"/>
          <w:marRight w:val="0"/>
          <w:marTop w:val="120"/>
          <w:marBottom w:val="0"/>
          <w:divBdr>
            <w:top w:val="none" w:sz="0" w:space="0" w:color="auto"/>
            <w:left w:val="none" w:sz="0" w:space="0" w:color="auto"/>
            <w:bottom w:val="none" w:sz="0" w:space="0" w:color="auto"/>
            <w:right w:val="none" w:sz="0" w:space="0" w:color="auto"/>
          </w:divBdr>
        </w:div>
      </w:divsChild>
    </w:div>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0212096">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o.Shicheng@marshfieldresearch.org"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atgen/bamUti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chrodi.Steven@marshfieldresearch.org"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03792-A793-4490-8773-E5DAA7358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1827F779.dotm</Template>
  <TotalTime>202</TotalTime>
  <Pages>16</Pages>
  <Words>8607</Words>
  <Characters>49065</Characters>
  <Application>Microsoft Office Word</Application>
  <DocSecurity>0</DocSecurity>
  <Lines>408</Lines>
  <Paragraphs>115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57557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10</cp:revision>
  <dcterms:created xsi:type="dcterms:W3CDTF">2019-03-28T09:26:00Z</dcterms:created>
  <dcterms:modified xsi:type="dcterms:W3CDTF">2019-04-07T02:41:00Z</dcterms:modified>
</cp:coreProperties>
</file>