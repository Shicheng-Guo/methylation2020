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rFonts w:ascii="Arial" w:hAnsi="Arial" w:cs="Arial"/>
          <w:b/>
          <w:color w:val="000000" w:themeColor="text1"/>
          <w:sz w:val="22"/>
        </w:rPr>
      </w:pPr>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p>
    <w:p w14:paraId="58744771" w14:textId="5791E2CF" w:rsidR="00113F48" w:rsidRPr="00B459FE" w:rsidRDefault="00113F48" w:rsidP="00113F48">
      <w:pPr>
        <w:spacing w:before="240"/>
        <w:rPr>
          <w:rFonts w:ascii="Arial" w:hAnsi="Arial" w:cs="Arial"/>
          <w:kern w:val="0"/>
          <w:sz w:val="22"/>
        </w:rPr>
      </w:pPr>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sidR="00794738">
        <w:rPr>
          <w:rFonts w:ascii="Arial" w:hAnsi="Arial" w:cs="Arial"/>
          <w:color w:val="000000" w:themeColor="text1"/>
          <w:sz w:val="22"/>
          <w:vertAlign w:val="superscript"/>
        </w:rPr>
        <w:t>4</w:t>
      </w:r>
      <w:r>
        <w:rPr>
          <w:rFonts w:ascii="Arial" w:hAnsi="Arial" w:cs="Arial" w:hint="eastAsia"/>
          <w:sz w:val="22"/>
        </w:rPr>
        <w:t xml:space="preserve">, </w:t>
      </w:r>
      <w:r>
        <w:rPr>
          <w:rFonts w:ascii="Arial" w:hAnsi="Arial" w:cs="Arial"/>
          <w:sz w:val="22"/>
        </w:rPr>
        <w:t>Ramsey Cheung</w:t>
      </w:r>
      <w:r w:rsidR="00794738">
        <w:rPr>
          <w:rFonts w:ascii="Arial" w:hAnsi="Arial" w:cs="Arial"/>
          <w:sz w:val="22"/>
          <w:vertAlign w:val="superscript"/>
        </w:rPr>
        <w:t>5</w:t>
      </w:r>
      <w:r>
        <w:rPr>
          <w:rFonts w:ascii="Arial" w:hAnsi="Arial" w:cs="Arial" w:hint="eastAsia"/>
          <w:sz w:val="22"/>
        </w:rPr>
        <w:t xml:space="preserve">, </w:t>
      </w:r>
      <w:r w:rsidR="00794738">
        <w:rPr>
          <w:rFonts w:ascii="Arial" w:hAnsi="Arial" w:cs="Arial"/>
          <w:color w:val="000000" w:themeColor="text1"/>
          <w:sz w:val="22"/>
        </w:rPr>
        <w:t xml:space="preserve">Augusto </w:t>
      </w:r>
      <w:r w:rsidR="00794738" w:rsidRPr="00794738">
        <w:rPr>
          <w:rFonts w:ascii="Arial" w:hAnsi="Arial" w:cs="Arial"/>
          <w:color w:val="000000" w:themeColor="text1"/>
          <w:sz w:val="22"/>
        </w:rPr>
        <w:t>Villanueva</w:t>
      </w:r>
      <w:r w:rsidR="00794738" w:rsidRPr="008235D6">
        <w:rPr>
          <w:rFonts w:ascii="Arial" w:hAnsi="Arial" w:cs="Arial"/>
          <w:color w:val="000000" w:themeColor="text1"/>
          <w:sz w:val="22"/>
          <w:vertAlign w:val="superscript"/>
        </w:rPr>
        <w:t>6</w:t>
      </w:r>
      <w:r w:rsidR="00794738">
        <w:rPr>
          <w:rFonts w:ascii="Arial" w:hAnsi="Arial" w:cs="Arial"/>
          <w:color w:val="000000" w:themeColor="text1"/>
          <w:sz w:val="22"/>
        </w:rPr>
        <w:t xml:space="preserve">, </w:t>
      </w:r>
      <w:r w:rsidRPr="00794738">
        <w:rPr>
          <w:rFonts w:ascii="Arial" w:hAnsi="Arial" w:cs="Arial"/>
          <w:kern w:val="0"/>
          <w:sz w:val="22"/>
        </w:rPr>
        <w:t>Huiguo</w:t>
      </w:r>
      <w:r w:rsidRPr="00B459FE">
        <w:rPr>
          <w:rFonts w:ascii="Arial" w:hAnsi="Arial" w:cs="Arial"/>
          <w:kern w:val="0"/>
          <w:sz w:val="22"/>
        </w:rPr>
        <w:t xml:space="preserve">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p>
    <w:p w14:paraId="2F1F7DB7" w14:textId="77777777" w:rsidR="00113F48" w:rsidRPr="006006D4" w:rsidRDefault="00113F48" w:rsidP="00113F48">
      <w:pPr>
        <w:widowControl/>
        <w:shd w:val="clear" w:color="auto" w:fill="FFFFFF"/>
        <w:spacing w:before="100" w:beforeAutospacing="1" w:after="105"/>
        <w:jc w:val="left"/>
        <w:rPr>
          <w:rFonts w:ascii="Arial" w:hAnsi="Arial" w:cs="Arial"/>
          <w:sz w:val="22"/>
        </w:rPr>
      </w:pPr>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p>
    <w:p w14:paraId="71973732" w14:textId="78CA66EA" w:rsidR="00113F48" w:rsidRDefault="0079473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4</w:t>
      </w:r>
      <w:r w:rsidR="00113F48" w:rsidRPr="00921EC2">
        <w:rPr>
          <w:rFonts w:ascii="Arial" w:hAnsi="Arial" w:cs="Arial"/>
          <w:sz w:val="22"/>
        </w:rPr>
        <w:t>Biology Department, Stonybrook University, Stonybrook, NY, USA</w:t>
      </w:r>
    </w:p>
    <w:p w14:paraId="512D72B2" w14:textId="44B01BEB" w:rsidR="00113F48" w:rsidRDefault="0079473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5</w:t>
      </w:r>
      <w:r w:rsidR="00C83690">
        <w:rPr>
          <w:rFonts w:ascii="Arial" w:hAnsi="Arial" w:cs="Arial"/>
          <w:sz w:val="22"/>
          <w:vertAlign w:val="superscript"/>
        </w:rPr>
        <w:t xml:space="preserve"> </w:t>
      </w:r>
      <w:r w:rsidR="00C83690" w:rsidRPr="006A78EC">
        <w:rPr>
          <w:rFonts w:ascii="Arial" w:hAnsi="Arial" w:cs="Arial"/>
          <w:sz w:val="22"/>
        </w:rPr>
        <w:t>D</w:t>
      </w:r>
      <w:r w:rsidR="00C83690">
        <w:rPr>
          <w:rFonts w:ascii="Arial" w:hAnsi="Arial" w:cs="Arial"/>
          <w:sz w:val="22"/>
        </w:rPr>
        <w:t>epartment of Gastroenterology and Hepatology, VA Palo Alto Health Care System and Stanford University, Palo Alto, CA, USA</w:t>
      </w:r>
    </w:p>
    <w:p w14:paraId="5A99DB9B" w14:textId="1E5EB0E4" w:rsidR="00794738" w:rsidRPr="00704BD4" w:rsidRDefault="0079473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6</w:t>
      </w:r>
      <w:r>
        <w:rPr>
          <w:rFonts w:ascii="Arial" w:hAnsi="Arial" w:cs="Arial"/>
          <w:sz w:val="22"/>
        </w:rPr>
        <w:t>Liver Cancer Research Program, Division of Liver Diseases, Tisch Cancer Institute, Department of Medicine, Icahn School of Medicine at Mount Sinai, New York, NY, USA</w:t>
      </w:r>
    </w:p>
    <w:p w14:paraId="5796087B" w14:textId="77777777" w:rsidR="00113F48"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C03A43">
        <w:rPr>
          <w:rFonts w:ascii="Arial" w:hAnsi="Arial" w:cs="Arial"/>
          <w:sz w:val="22"/>
          <w:vertAlign w:val="superscript"/>
        </w:rPr>
        <w:t>8</w:t>
      </w:r>
      <w:r w:rsidRPr="005445F3">
        <w:rPr>
          <w:rFonts w:ascii="Arial" w:hAnsi="Arial" w:cs="Arial"/>
          <w:sz w:val="22"/>
        </w:rPr>
        <w:t>University of Chinese Academy of Sciences, Beijing 100049, China</w:t>
      </w:r>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These authors contributed equally to this work</w:t>
      </w:r>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Corresponding Author</w:t>
      </w:r>
    </w:p>
    <w:p w14:paraId="484BFA7E" w14:textId="77777777" w:rsidR="00113F48" w:rsidRPr="003C25D7" w:rsidRDefault="00113F48" w:rsidP="00113F48">
      <w:pPr>
        <w:spacing w:before="240"/>
        <w:rPr>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02A60017" w:rsidR="00571BD6" w:rsidRDefault="00571BD6" w:rsidP="000818AC">
      <w:pPr>
        <w:pStyle w:val="Heading2"/>
        <w:spacing w:line="276" w:lineRule="auto"/>
        <w:rPr>
          <w:rFonts w:ascii="Arial" w:eastAsia="Arial" w:hAnsi="Arial" w:cs="Arial"/>
          <w:color w:val="000000" w:themeColor="text1"/>
          <w:sz w:val="22"/>
          <w:szCs w:val="22"/>
        </w:rPr>
      </w:pPr>
      <w:r w:rsidRPr="000818AC">
        <w:rPr>
          <w:rFonts w:ascii="Arial" w:eastAsia="Arial" w:hAnsi="Arial" w:cs="Arial"/>
          <w:color w:val="000000" w:themeColor="text1"/>
          <w:sz w:val="22"/>
          <w:szCs w:val="22"/>
        </w:rPr>
        <w:lastRenderedPageBreak/>
        <w:t>Abstract</w:t>
      </w:r>
    </w:p>
    <w:p w14:paraId="7A80F49F" w14:textId="713B0B63" w:rsidR="008364A6" w:rsidRDefault="0087104F" w:rsidP="00704BD4">
      <w:pPr>
        <w:spacing w:before="240"/>
        <w:rPr>
          <w:rFonts w:ascii="Arial" w:hAnsi="Arial" w:cs="Arial"/>
          <w:sz w:val="22"/>
        </w:rPr>
      </w:pPr>
      <w:r w:rsidRPr="006A78EC">
        <w:rPr>
          <w:rFonts w:ascii="Arial" w:hAnsi="Arial" w:cs="Arial"/>
          <w:sz w:val="22"/>
        </w:rPr>
        <w:t xml:space="preserve">Circulating cell-free DNA (cfDNA) methylation has been demonstrated to be a promising approach for non-invasive cancer diagnosis. However, the low-level of cfDNA and high cost of whole genome bisulfite sequencing (WGBS) significantly </w:t>
      </w:r>
      <w:r w:rsidR="00A44B38">
        <w:rPr>
          <w:rFonts w:ascii="Arial" w:hAnsi="Arial" w:cs="Arial"/>
          <w:sz w:val="22"/>
        </w:rPr>
        <w:t>hinders</w:t>
      </w:r>
      <w:r w:rsidR="00A44B38" w:rsidRPr="006A78EC">
        <w:rPr>
          <w:rFonts w:ascii="Arial" w:hAnsi="Arial" w:cs="Arial"/>
          <w:sz w:val="22"/>
        </w:rPr>
        <w:t xml:space="preserve"> </w:t>
      </w:r>
      <w:r w:rsidRPr="006A78EC">
        <w:rPr>
          <w:rFonts w:ascii="Arial" w:hAnsi="Arial" w:cs="Arial"/>
          <w:sz w:val="22"/>
        </w:rPr>
        <w:t xml:space="preserve">the </w:t>
      </w:r>
      <w:r w:rsidR="00A44B38">
        <w:rPr>
          <w:rFonts w:ascii="Arial" w:hAnsi="Arial" w:cs="Arial"/>
          <w:sz w:val="22"/>
        </w:rPr>
        <w:t>clinical implementation of a methylation-based cfDNA early detection biomarker</w:t>
      </w:r>
      <w:r w:rsidRPr="006A78EC">
        <w:rPr>
          <w:rFonts w:ascii="Arial" w:hAnsi="Arial" w:cs="Arial"/>
          <w:sz w:val="22"/>
        </w:rPr>
        <w:t xml:space="preserve">. Here we proposed a novel method </w:t>
      </w:r>
      <w:r w:rsidR="00A44B38">
        <w:rPr>
          <w:rFonts w:ascii="Arial" w:hAnsi="Arial" w:cs="Arial"/>
          <w:sz w:val="22"/>
        </w:rPr>
        <w:t xml:space="preserve">where we utilized </w:t>
      </w:r>
      <w:r w:rsidRPr="006A78EC">
        <w:rPr>
          <w:rFonts w:ascii="Arial" w:hAnsi="Arial" w:cs="Arial"/>
          <w:sz w:val="22"/>
        </w:rPr>
        <w:t xml:space="preserve">long-region hypo-methylation (LRM) in low-pass WGBS data (&lt;5-million reads) generated from cfDNA to </w:t>
      </w:r>
      <w:r w:rsidR="00A44B38">
        <w:rPr>
          <w:rFonts w:ascii="Arial" w:hAnsi="Arial" w:cs="Arial"/>
          <w:sz w:val="22"/>
        </w:rPr>
        <w:t xml:space="preserve">detect methylation changes that could be used for early </w:t>
      </w:r>
      <w:r w:rsidRPr="006A78EC">
        <w:rPr>
          <w:rFonts w:ascii="Arial" w:hAnsi="Arial" w:cs="Arial"/>
          <w:sz w:val="22"/>
        </w:rPr>
        <w:t xml:space="preserve">cancer </w:t>
      </w:r>
      <w:r w:rsidR="00A44B38">
        <w:rPr>
          <w:rFonts w:ascii="Arial" w:hAnsi="Arial" w:cs="Arial"/>
          <w:sz w:val="22"/>
        </w:rPr>
        <w:t>detection</w:t>
      </w:r>
      <w:r w:rsidRPr="006A78EC">
        <w:rPr>
          <w:rFonts w:ascii="Arial" w:hAnsi="Arial" w:cs="Arial"/>
          <w:sz w:val="22"/>
        </w:rPr>
        <w:t xml:space="preserve">. We applied low-pass WGBS to investigate dynamic changes in DNA methylation from </w:t>
      </w:r>
      <w:r w:rsidR="00A44B38">
        <w:rPr>
          <w:rFonts w:ascii="Arial" w:hAnsi="Arial" w:cs="Arial"/>
          <w:sz w:val="22"/>
        </w:rPr>
        <w:t xml:space="preserve">blood samples of patients with chronic </w:t>
      </w:r>
      <w:r w:rsidRPr="006A78EC">
        <w:rPr>
          <w:rFonts w:ascii="Arial" w:hAnsi="Arial" w:cs="Arial"/>
          <w:sz w:val="22"/>
        </w:rPr>
        <w:t xml:space="preserve">hepatitis, cirrhosis, early and advanced hepatocellular carcinoma (HCC). </w:t>
      </w:r>
      <w:r w:rsidR="00A44B38">
        <w:rPr>
          <w:rFonts w:ascii="Arial" w:hAnsi="Arial" w:cs="Arial"/>
          <w:sz w:val="22"/>
        </w:rPr>
        <w:t>We found a</w:t>
      </w:r>
      <w:r w:rsidRPr="006A78EC">
        <w:rPr>
          <w:rFonts w:ascii="Arial" w:hAnsi="Arial" w:cs="Arial"/>
          <w:sz w:val="22"/>
        </w:rPr>
        <w:t xml:space="preserve"> significant enrichment of differential methylation loci in intergenic and repeat regions, especially in HBV integration </w:t>
      </w:r>
      <w:r w:rsidR="00A44B38">
        <w:rPr>
          <w:rFonts w:ascii="Arial" w:hAnsi="Arial" w:cs="Arial"/>
          <w:sz w:val="22"/>
        </w:rPr>
        <w:t>sites</w:t>
      </w:r>
      <w:r w:rsidRPr="006A78EC">
        <w:rPr>
          <w:rFonts w:ascii="Arial" w:hAnsi="Arial" w:cs="Arial"/>
          <w:sz w:val="22"/>
        </w:rPr>
        <w:t xml:space="preserve">. Moreover, methylation profiles nearby HBV integration </w:t>
      </w:r>
      <w:r w:rsidR="00086C26">
        <w:rPr>
          <w:rFonts w:ascii="Arial" w:hAnsi="Arial" w:cs="Arial"/>
          <w:sz w:val="22"/>
        </w:rPr>
        <w:t>sites</w:t>
      </w:r>
      <w:r w:rsidR="00086C26" w:rsidRPr="006A78EC">
        <w:rPr>
          <w:rFonts w:ascii="Arial" w:hAnsi="Arial" w:cs="Arial"/>
          <w:sz w:val="22"/>
        </w:rPr>
        <w:t xml:space="preserve"> </w:t>
      </w:r>
      <w:r w:rsidRPr="006A78EC">
        <w:rPr>
          <w:rFonts w:ascii="Arial" w:hAnsi="Arial" w:cs="Arial"/>
          <w:sz w:val="22"/>
        </w:rPr>
        <w:t xml:space="preserve">were found to enhance the prediction performance. </w:t>
      </w:r>
      <w:r w:rsidR="00086C26" w:rsidRPr="006A78EC">
        <w:rPr>
          <w:rFonts w:ascii="Arial" w:hAnsi="Arial" w:cs="Arial"/>
          <w:sz w:val="22"/>
        </w:rPr>
        <w:t xml:space="preserve">The results demonstrate that low-pass cfDNA WGBS could be used as a low-cost </w:t>
      </w:r>
      <w:r w:rsidR="00086C26">
        <w:rPr>
          <w:rFonts w:ascii="Arial" w:hAnsi="Arial" w:cs="Arial"/>
          <w:sz w:val="22"/>
        </w:rPr>
        <w:t xml:space="preserve">and minimaly invasive </w:t>
      </w:r>
      <w:r w:rsidR="00086C26" w:rsidRPr="006A78EC">
        <w:rPr>
          <w:rFonts w:ascii="Arial" w:hAnsi="Arial" w:cs="Arial"/>
          <w:sz w:val="22"/>
        </w:rPr>
        <w:t xml:space="preserve">approach for early </w:t>
      </w:r>
      <w:r w:rsidR="00086C26">
        <w:rPr>
          <w:rFonts w:ascii="Arial" w:hAnsi="Arial" w:cs="Arial"/>
          <w:sz w:val="22"/>
        </w:rPr>
        <w:t>HCC detect</w:t>
      </w:r>
      <w:r w:rsidR="001966BF">
        <w:rPr>
          <w:rFonts w:ascii="Arial" w:hAnsi="Arial" w:cs="Arial"/>
          <w:sz w:val="22"/>
        </w:rPr>
        <w:t>i</w:t>
      </w:r>
      <w:r w:rsidR="00086C26">
        <w:rPr>
          <w:rFonts w:ascii="Arial" w:hAnsi="Arial" w:cs="Arial"/>
          <w:sz w:val="22"/>
        </w:rPr>
        <w:t>on</w:t>
      </w:r>
      <w:r w:rsidR="00086C26" w:rsidRPr="006A78EC">
        <w:rPr>
          <w:rFonts w:ascii="Arial" w:hAnsi="Arial" w:cs="Arial"/>
          <w:sz w:val="22"/>
        </w:rPr>
        <w:t xml:space="preserve"> </w:t>
      </w:r>
      <w:r w:rsidR="00086C26">
        <w:rPr>
          <w:rFonts w:ascii="Arial" w:hAnsi="Arial" w:cs="Arial"/>
          <w:sz w:val="22"/>
        </w:rPr>
        <w:t>in the context of surveillance programs</w:t>
      </w:r>
      <w:r w:rsidR="00086C26" w:rsidRPr="006A78EC">
        <w:rPr>
          <w:rFonts w:ascii="Arial" w:hAnsi="Arial" w:cs="Arial"/>
          <w:sz w:val="22"/>
        </w:rPr>
        <w:t xml:space="preserve">. </w:t>
      </w:r>
    </w:p>
    <w:p w14:paraId="261A494C" w14:textId="6576763B" w:rsidR="00AC5030" w:rsidRPr="000818AC" w:rsidRDefault="00552728"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Introduction</w:t>
      </w:r>
    </w:p>
    <w:p w14:paraId="340DE0A0" w14:textId="1C6587AC" w:rsidR="00B67BCA" w:rsidRDefault="00021B34" w:rsidP="00704BD4">
      <w:pPr>
        <w:spacing w:before="24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1966BF">
        <w:rPr>
          <w:rFonts w:ascii="Arial" w:hAnsi="Arial" w:cs="Arial"/>
          <w:sz w:val="22"/>
        </w:rPr>
        <w:t xml:space="preserve">been shown promising results for early cancer detection </w:t>
      </w:r>
      <w:r w:rsidR="00347140" w:rsidRPr="00393DBF">
        <w:rPr>
          <w:rFonts w:ascii="Arial" w:hAnsi="Arial" w:cs="Arial"/>
          <w:sz w:val="22"/>
        </w:rPr>
        <w:t xml:space="preserve">and </w:t>
      </w:r>
      <w:r w:rsidR="00225DEB" w:rsidRPr="00393DBF">
        <w:rPr>
          <w:rFonts w:ascii="Arial" w:hAnsi="Arial" w:cs="Arial"/>
          <w:sz w:val="22"/>
        </w:rPr>
        <w:t xml:space="preserve">prognosis </w:t>
      </w:r>
      <w:r w:rsidR="001966BF">
        <w:rPr>
          <w:rFonts w:ascii="Arial" w:hAnsi="Arial" w:cs="Arial"/>
          <w:sz w:val="22"/>
        </w:rPr>
        <w:t xml:space="preserve">prediction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blood, which reflect</w:t>
      </w:r>
      <w:r w:rsidR="001966BF">
        <w:rPr>
          <w:rFonts w:ascii="Arial" w:hAnsi="Arial" w:cs="Arial"/>
          <w:sz w:val="22"/>
        </w:rPr>
        <w:t>s</w:t>
      </w:r>
      <w:r w:rsidR="006775EA" w:rsidRPr="00393DBF">
        <w:rPr>
          <w:rFonts w:ascii="Arial" w:hAnsi="Arial" w:cs="Arial"/>
          <w:sz w:val="22"/>
        </w:rPr>
        <w:t xml:space="preserv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w:t>
      </w:r>
      <w:r w:rsidR="001966BF">
        <w:rPr>
          <w:rFonts w:ascii="Arial" w:hAnsi="Arial" w:cs="Arial"/>
          <w:sz w:val="22"/>
        </w:rPr>
        <w:t xml:space="preserve">could be used as a </w:t>
      </w:r>
      <w:r w:rsidR="007C2DA8" w:rsidRPr="00393DBF">
        <w:rPr>
          <w:rFonts w:ascii="Arial" w:hAnsi="Arial" w:cs="Arial"/>
          <w:sz w:val="22"/>
        </w:rPr>
        <w:t xml:space="preserve">biomarker </w:t>
      </w:r>
      <w:r w:rsidR="001966BF">
        <w:rPr>
          <w:rFonts w:ascii="Arial" w:hAnsi="Arial" w:cs="Arial"/>
          <w:sz w:val="22"/>
        </w:rPr>
        <w:t>in clinical settings</w:t>
      </w:r>
      <w:r w:rsidR="00AB5CD0" w:rsidRPr="0046354E">
        <w:rPr>
          <w:rFonts w:ascii="Arial" w:hAnsi="Arial" w:cs="Arial"/>
          <w:sz w:val="22"/>
        </w:rPr>
        <w:t>.</w:t>
      </w:r>
      <w:r w:rsidR="00124EB4" w:rsidRPr="0046354E">
        <w:rPr>
          <w:rFonts w:ascii="Arial" w:hAnsi="Arial" w:cs="Arial"/>
          <w:sz w:val="22"/>
        </w:rPr>
        <w:t xml:space="preserve"> </w:t>
      </w:r>
      <w:r w:rsidR="001966BF">
        <w:rPr>
          <w:rFonts w:ascii="Arial" w:hAnsi="Arial" w:cs="Arial"/>
          <w:sz w:val="22"/>
        </w:rPr>
        <w:t xml:space="preserve">There are different technologies to interrogate methylation changes in </w:t>
      </w:r>
      <w:r w:rsidR="001966BF" w:rsidRPr="0046354E">
        <w:rPr>
          <w:rFonts w:ascii="Arial" w:hAnsi="Arial" w:cs="Arial"/>
          <w:sz w:val="22"/>
        </w:rPr>
        <w:t xml:space="preserve">cfDNA, </w:t>
      </w:r>
      <w:r w:rsidR="001966BF">
        <w:rPr>
          <w:rFonts w:ascii="Arial" w:hAnsi="Arial" w:cs="Arial"/>
          <w:sz w:val="22"/>
        </w:rPr>
        <w:t>including</w:t>
      </w:r>
      <w:r w:rsidR="001966BF" w:rsidRPr="0046354E">
        <w:rPr>
          <w:rFonts w:ascii="Arial" w:hAnsi="Arial" w:cs="Arial"/>
          <w:sz w:val="22"/>
        </w:rPr>
        <w:t xml:space="preserve"> scRRBS</w:t>
      </w:r>
      <w:r w:rsidR="001966BF" w:rsidRPr="0046354E">
        <w:rPr>
          <w:rFonts w:ascii="Arial" w:hAnsi="Arial" w:cs="Arial"/>
          <w:sz w:val="22"/>
        </w:rPr>
        <w:fldChar w:fldCharType="begin"/>
      </w:r>
      <w:r w:rsidR="001966BF"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1966BF" w:rsidRPr="0046354E">
        <w:rPr>
          <w:rFonts w:ascii="Arial" w:hAnsi="Arial" w:cs="Arial"/>
          <w:sz w:val="22"/>
        </w:rPr>
        <w:fldChar w:fldCharType="separate"/>
      </w:r>
      <w:r w:rsidR="001966BF" w:rsidRPr="0046354E">
        <w:rPr>
          <w:rFonts w:ascii="Arial" w:hAnsi="Arial" w:cs="Arial"/>
          <w:noProof/>
          <w:sz w:val="22"/>
        </w:rPr>
        <w:t>(6)</w:t>
      </w:r>
      <w:r w:rsidR="001966BF" w:rsidRPr="0046354E">
        <w:rPr>
          <w:rFonts w:ascii="Arial" w:hAnsi="Arial" w:cs="Arial"/>
          <w:sz w:val="22"/>
        </w:rPr>
        <w:fldChar w:fldCharType="end"/>
      </w:r>
      <w:r w:rsidR="001966BF" w:rsidRPr="0046354E">
        <w:rPr>
          <w:rFonts w:ascii="Arial" w:hAnsi="Arial" w:cs="Arial"/>
          <w:sz w:val="22"/>
        </w:rPr>
        <w:t xml:space="preserve"> and cfMeDIPseq</w:t>
      </w:r>
      <w:r w:rsidR="001966BF" w:rsidRPr="0046354E">
        <w:rPr>
          <w:rFonts w:ascii="Arial" w:hAnsi="Arial" w:cs="Arial"/>
          <w:sz w:val="22"/>
        </w:rPr>
        <w:fldChar w:fldCharType="begin">
          <w:fldData xml:space="preserve">PEVuZE5vdGU+PENpdGU+PEF1dGhvcj5TaGVuPC9BdXRob3I+PFllYXI+MjAxODwvWWVhcj48UmVj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</w:fldData>
        </w:fldChar>
      </w:r>
      <w:r w:rsidR="001966BF">
        <w:rPr>
          <w:rFonts w:ascii="Arial" w:hAnsi="Arial" w:cs="Arial"/>
          <w:sz w:val="22"/>
        </w:rPr>
        <w:instrText xml:space="preserve"> ADDIN EN.CITE </w:instrText>
      </w:r>
      <w:r w:rsidR="001966BF">
        <w:rPr>
          <w:rFonts w:ascii="Arial" w:hAnsi="Arial" w:cs="Arial"/>
          <w:sz w:val="22"/>
        </w:rPr>
        <w:fldChar w:fldCharType="begin">
          <w:fldData xml:space="preserve">PEVuZE5vdGU+PENpdGU+PEF1dGhvcj5TaGVuPC9BdXRob3I+PFllYXI+MjAxODwvWWVhcj48UmVj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</w:fldData>
        </w:fldChar>
      </w:r>
      <w:r w:rsidR="001966BF">
        <w:rPr>
          <w:rFonts w:ascii="Arial" w:hAnsi="Arial" w:cs="Arial"/>
          <w:sz w:val="22"/>
        </w:rPr>
        <w:instrText xml:space="preserve"> ADDIN EN.CITE.DATA </w:instrText>
      </w:r>
      <w:r w:rsidR="001966BF">
        <w:rPr>
          <w:rFonts w:ascii="Arial" w:hAnsi="Arial" w:cs="Arial"/>
          <w:sz w:val="22"/>
        </w:rPr>
      </w:r>
      <w:r w:rsidR="001966BF">
        <w:rPr>
          <w:rFonts w:ascii="Arial" w:hAnsi="Arial" w:cs="Arial"/>
          <w:sz w:val="22"/>
        </w:rPr>
        <w:fldChar w:fldCharType="end"/>
      </w:r>
      <w:r w:rsidR="001966BF" w:rsidRPr="0046354E">
        <w:rPr>
          <w:rFonts w:ascii="Arial" w:hAnsi="Arial" w:cs="Arial"/>
          <w:sz w:val="22"/>
        </w:rPr>
      </w:r>
      <w:r w:rsidR="001966BF" w:rsidRPr="0046354E">
        <w:rPr>
          <w:rFonts w:ascii="Arial" w:hAnsi="Arial" w:cs="Arial"/>
          <w:sz w:val="22"/>
        </w:rPr>
        <w:fldChar w:fldCharType="separate"/>
      </w:r>
      <w:r w:rsidR="001966BF" w:rsidRPr="0046354E">
        <w:rPr>
          <w:rFonts w:ascii="Arial" w:hAnsi="Arial" w:cs="Arial"/>
          <w:noProof/>
          <w:sz w:val="22"/>
        </w:rPr>
        <w:t>(7)</w:t>
      </w:r>
      <w:r w:rsidR="001966BF" w:rsidRPr="0046354E">
        <w:rPr>
          <w:rFonts w:ascii="Arial" w:hAnsi="Arial" w:cs="Arial"/>
          <w:sz w:val="22"/>
        </w:rPr>
        <w:fldChar w:fldCharType="end"/>
      </w:r>
      <w:r w:rsidR="001966BF" w:rsidRPr="0046354E">
        <w:rPr>
          <w:rFonts w:ascii="Arial" w:hAnsi="Arial" w:cs="Arial"/>
          <w:sz w:val="22"/>
        </w:rPr>
        <w:t>.</w:t>
      </w:r>
      <w:r w:rsidR="001966BF">
        <w:rPr>
          <w:rFonts w:ascii="Arial" w:hAnsi="Arial" w:cs="Arial"/>
          <w:sz w:val="22"/>
        </w:rPr>
        <w:t xml:space="preserve"> </w:t>
      </w:r>
      <w:r w:rsidR="00124EB4" w:rsidRPr="0046354E">
        <w:rPr>
          <w:rFonts w:ascii="Arial" w:hAnsi="Arial" w:cs="Arial"/>
          <w:sz w:val="22"/>
        </w:rPr>
        <w:t xml:space="preserve">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w:t>
      </w:r>
      <w:r w:rsidR="001966BF">
        <w:rPr>
          <w:rFonts w:ascii="Arial" w:hAnsi="Arial" w:cs="Arial"/>
          <w:sz w:val="22"/>
        </w:rPr>
        <w:t xml:space="preserve">human blood </w:t>
      </w:r>
      <w:r w:rsidR="00A52A3E">
        <w:rPr>
          <w:rFonts w:ascii="Arial" w:hAnsi="Arial" w:cs="Arial"/>
          <w:sz w:val="22"/>
        </w:rPr>
        <w:t>sample</w:t>
      </w:r>
      <w:r w:rsidR="00356E70" w:rsidRPr="0046354E">
        <w:rPr>
          <w:rFonts w:ascii="Arial" w:hAnsi="Arial" w:cs="Arial"/>
          <w:sz w:val="22"/>
        </w:rPr>
        <w:t xml:space="preserve">. </w:t>
      </w:r>
    </w:p>
    <w:p w14:paraId="235EB9CA" w14:textId="5A95C397" w:rsidR="007D29FE" w:rsidRPr="00393DBF" w:rsidRDefault="00A40226" w:rsidP="00C723FB">
      <w:pPr>
        <w:spacing w:before="240"/>
        <w:ind w:firstLine="33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fldData xml:space="preserve">PEVuZE5vdGU+PENpdGU+PEF1dGhvcj5KUTwvQXV0aG9yPjxZZWFyPjIwMTg8L1llYXI+PFJlY051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</w:fldData>
        </w:fldChar>
      </w:r>
      <w:r w:rsidR="007B5D39">
        <w:rPr>
          <w:rFonts w:ascii="Arial" w:hAnsi="Arial" w:cs="Arial"/>
          <w:sz w:val="22"/>
          <w:lang w:val="en"/>
        </w:rPr>
        <w:instrText xml:space="preserve"> ADDIN EN.CITE </w:instrText>
      </w:r>
      <w:r w:rsidR="007B5D39">
        <w:rPr>
          <w:rFonts w:ascii="Arial" w:hAnsi="Arial" w:cs="Arial"/>
          <w:sz w:val="22"/>
          <w:lang w:val="en"/>
        </w:rPr>
        <w:fldChar w:fldCharType="begin">
          <w:fldData xml:space="preserve">PEVuZE5vdGU+PENpdGU+PEF1dGhvcj5KUTwvQXV0aG9yPjxZZWFyPjIwMTg8L1llYXI+PFJlY051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</w:fldData>
        </w:fldChar>
      </w:r>
      <w:r w:rsidR="007B5D39">
        <w:rPr>
          <w:rFonts w:ascii="Arial" w:hAnsi="Arial" w:cs="Arial"/>
          <w:sz w:val="22"/>
          <w:lang w:val="en"/>
        </w:rPr>
        <w:instrText xml:space="preserve"> ADDIN EN.CITE.DATA </w:instrText>
      </w:r>
      <w:r w:rsidR="007B5D39">
        <w:rPr>
          <w:rFonts w:ascii="Arial" w:hAnsi="Arial" w:cs="Arial"/>
          <w:sz w:val="22"/>
          <w:lang w:val="en"/>
        </w:rPr>
      </w:r>
      <w:r w:rsidR="007B5D39">
        <w:rPr>
          <w:rFonts w:ascii="Arial" w:hAnsi="Arial" w:cs="Arial"/>
          <w:sz w:val="22"/>
          <w:lang w:val="en"/>
        </w:rPr>
        <w:fldChar w:fldCharType="end"/>
      </w:r>
      <w:r>
        <w:rPr>
          <w:rFonts w:ascii="Arial" w:hAnsi="Arial" w:cs="Arial"/>
          <w:sz w:val="22"/>
          <w:lang w:val="en"/>
        </w:rPr>
      </w:r>
      <w:r>
        <w:rPr>
          <w:rFonts w:ascii="Arial" w:hAnsi="Arial" w:cs="Arial"/>
          <w:sz w:val="22"/>
          <w:lang w:val="en"/>
        </w:rPr>
        <w:fldChar w:fldCharType="separate"/>
      </w:r>
      <w:r w:rsidR="007B5D39">
        <w:rPr>
          <w:rFonts w:ascii="Arial" w:hAnsi="Arial" w:cs="Arial"/>
          <w:noProof/>
          <w:sz w:val="22"/>
          <w:lang w:val="en"/>
        </w:rPr>
        <w:t>(8, 9)</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 xml:space="preserve">hepatitis B </w:t>
      </w:r>
      <w:r w:rsidR="00337DAF">
        <w:rPr>
          <w:rFonts w:ascii="Arial" w:hAnsi="Arial" w:cs="Arial"/>
          <w:sz w:val="22"/>
        </w:rPr>
        <w:t xml:space="preserve">virus </w:t>
      </w:r>
      <w:r>
        <w:rPr>
          <w:rFonts w:ascii="Arial" w:hAnsi="Arial" w:cs="Arial"/>
          <w:sz w:val="22"/>
        </w:rPr>
        <w:t xml:space="preserve">(HBV), hepatitis C </w:t>
      </w:r>
      <w:r w:rsidR="00337DAF">
        <w:rPr>
          <w:rFonts w:ascii="Arial" w:hAnsi="Arial" w:cs="Arial"/>
          <w:sz w:val="22"/>
        </w:rPr>
        <w:t xml:space="preserve">virus </w:t>
      </w:r>
      <w:r>
        <w:rPr>
          <w:rFonts w:ascii="Arial" w:hAnsi="Arial" w:cs="Arial"/>
          <w:sz w:val="22"/>
        </w:rPr>
        <w:t>(HCV),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TnVtPjE1PC9SZWNOdW0+PERpc3BsYXlUZXh0PigxMCwgMTEpPC9EaXNwbGF5VGV4dD48cmVjb3Jk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PEVuZE5vdGU+PENpdGU+PEF1dGhvcj5DaGVuPC9BdXRob3I+PFllYXI+MTk5NzwvWWVhcj48UmVj
TnVtPjE1PC9SZWNOdW0+PERpc3BsYXlUZXh0PigxMCwgMTEpPC9EaXNwbGF5VGV4dD48cmVjb3Jk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sidR="007B5D39">
        <w:rPr>
          <w:rFonts w:ascii="Arial" w:hAnsi="Arial" w:cs="Arial"/>
          <w:noProof/>
          <w:sz w:val="22"/>
        </w:rPr>
        <w:t>(10, 11)</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PFJlY051bT4xODwvUmVjTnVtPjxEaXNwbGF5VGV4dD4oMTItMTQpPC9EaXNwbGF5VGV4dD48cmVj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PEVuZE5vdGU+PENpdGU+PEF1dGhvcj5TdGF1ZmZlcjwvQXV0aG9yPjxZZWFyPjIwMTI8L1llYXI+
PFJlY051bT4xODwvUmVjTnVtPjxEaXNwbGF5VGV4dD4oMTItMTQpPC9EaXNwbGF5VGV4dD48cmVj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7B5D39">
        <w:rPr>
          <w:rFonts w:ascii="Arial" w:hAnsi="Arial" w:cs="Arial"/>
          <w:noProof/>
          <w:sz w:val="22"/>
        </w:rPr>
        <w:t>(12-14)</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xml:space="preserve">) justifies the recommendation of biannual HCC surveillance with abdominal ultrasound (US) </w:t>
      </w:r>
      <w:r w:rsidR="00337DAF">
        <w:rPr>
          <w:rFonts w:ascii="Arial" w:hAnsi="Arial" w:cs="Arial"/>
          <w:sz w:val="22"/>
        </w:rPr>
        <w:t>with or without</w:t>
      </w:r>
      <w:r w:rsidR="00DF67C0">
        <w:rPr>
          <w:rFonts w:ascii="Arial" w:hAnsi="Arial" w:cs="Arial"/>
          <w:sz w:val="22"/>
        </w:rPr>
        <w:t xml:space="preserve"> serum alpha-fetoprotein (AFP) in patients at high-risk</w:t>
      </w:r>
      <w:r w:rsidR="00DF67C0">
        <w:rPr>
          <w:rFonts w:ascii="Arial" w:hAnsi="Arial" w:cs="Arial"/>
          <w:sz w:val="22"/>
        </w:rPr>
        <w:fldChar w:fldCharType="begin"/>
      </w:r>
      <w:r w:rsidR="007B5D39">
        <w:rPr>
          <w:rFonts w:ascii="Arial" w:hAnsi="Arial" w:cs="Arial"/>
          <w:sz w:val="22"/>
        </w:rPr>
        <w:instrText xml:space="preserve"> ADDIN EN.CITE &lt;EndNote&gt;&lt;Cite&gt;&lt;Author&gt;European Association for the Study of the Liver. Electronic address&lt;/Author&gt;&lt;Year&gt;2018&lt;/Year&gt;&lt;RecNum&gt;53&lt;/RecNum&gt;&lt;DisplayText&gt;(15)&lt;/DisplayText&gt;&lt;record&gt;&lt;rec-number&gt;53&lt;/rec-number&gt;&lt;foreign-keys&gt;&lt;key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7B5D39">
        <w:rPr>
          <w:rFonts w:ascii="Arial" w:hAnsi="Arial" w:cs="Arial"/>
          <w:noProof/>
          <w:sz w:val="22"/>
        </w:rPr>
        <w:t>(15)</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ZWNOdW0+NTQ8L1JlY051bT48RGlzcGxheVRleHQ+KDE2LCAxNyk8L0Rpc3BsYXlUZXh0PjxyZWNv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PEVuZE5vdGU+PENpdGU+PEF1dGhvcj5MYWJnYWE8L0F1dGhvcj48WWVhcj4yMDE4PC9ZZWFyPjxS
ZWNOdW0+NTQ8L1JlY051bT48RGlzcGxheVRleHQ+KDE2LCAxNyk8L0Rpc3BsYXlUZXh0PjxyZWNv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7B5D39">
        <w:rPr>
          <w:rFonts w:ascii="Arial" w:hAnsi="Arial" w:cs="Arial"/>
          <w:noProof/>
          <w:sz w:val="22"/>
        </w:rPr>
        <w:t>(16, 17)</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TnVtPjU2PC9SZWNOdW0+PERpc3BsYXlUZXh0PigxOCk8L0Rpc3BsYXlUZXh0PjxyZWNvcmQ+PHJl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PEVuZE5vdGU+PENpdGU+PEF1dGhvcj5CaGFuPC9BdXRob3I+PFllYXI+MjAxODwvWWVhcj48UmVj
TnVtPjU2PC9SZWNOdW0+PERpc3BsYXlUZXh0PigxOCk8L0Rpc3BsYXlUZXh0PjxyZWNvcmQ+PHJl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7B5D39">
        <w:rPr>
          <w:rFonts w:ascii="Arial" w:hAnsi="Arial" w:cs="Arial"/>
          <w:noProof/>
          <w:sz w:val="22"/>
        </w:rPr>
        <w:t>(18)</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TnVtPjIyPC9SZWNOdW0+PERpc3BsYXlUZXh0PigxOS0yNCk8L0Rpc3BsYXlUZXh0PjxyZWNvcmQ+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TnVtPjIyPC9SZWNOdW0+PERpc3BsYXlUZXh0PigxOS0yNCk8L0Rpc3BsYXlUZXh0PjxyZWNvcmQ+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7B5D39">
        <w:rPr>
          <w:rFonts w:ascii="Arial" w:hAnsi="Arial" w:cs="Arial"/>
          <w:noProof/>
          <w:sz w:val="22"/>
        </w:rPr>
        <w:t>(19-24)</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originates from a composite of 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bT4zMTYxPC9SZWNOdW0+PERpc3BsYXlUZXh0PigyMCwgMjQpPC9EaXNwbGF5VGV4dD48cmVjb3Jk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PEVuZE5vdGU+PENpdGU+PEF1dGhvcj5YdTwvQXV0aG9yPjxZZWFyPjIwMTc8L1llYXI+PFJlY051
bT4zMTYxPC9SZWNOdW0+PERpc3BsYXlUZXh0PigyMCwgMjQpPC9EaXNwbGF5VGV4dD48cmVjb3Jk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7B5D39">
        <w:rPr>
          <w:rFonts w:ascii="Arial" w:hAnsi="Arial" w:cs="Arial"/>
          <w:noProof/>
          <w:sz w:val="22"/>
        </w:rPr>
        <w:t>(20, 24)</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7B5D39">
        <w:rPr>
          <w:rFonts w:ascii="Arial" w:hAnsi="Arial" w:cs="Arial"/>
          <w:noProof/>
          <w:sz w:val="22"/>
        </w:rPr>
        <w:t>(19)</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TnVtPjEwPC9SZWNOdW0+PERpc3BsYXlUZXh0PigyMS0yMyk8L0Rpc3BsYXlUZXh0PjxyZWNvcmQ+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PEVuZE5vdGU+PENpdGU+PEF1dGhvcj5LYW5nPC9BdXRob3I+PFllYXI+MjAxNzwvWWVhcj48UmVj
TnVtPjEwPC9SZWNOdW0+PERpc3BsYXlUZXh0PigyMS0yMyk8L0Rpc3BsYXlUZXh0PjxyZWNvcmQ+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7B5D39">
        <w:rPr>
          <w:rFonts w:ascii="Arial" w:hAnsi="Arial" w:cs="Arial"/>
          <w:noProof/>
          <w:sz w:val="22"/>
        </w:rPr>
        <w:t>(21-23)</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8"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7B5D39">
        <w:rPr>
          <w:rFonts w:ascii="Arial" w:hAnsi="Arial" w:cs="Arial"/>
          <w:sz w:val="22"/>
        </w:rPr>
        <w:instrText xml:space="preserve"> ADDIN EN.CITE &lt;EndNote&gt;&lt;Cite&gt;&lt;Author&gt;Li&lt;/Author&gt;&lt;Year&gt;2019&lt;/Year&gt;&lt;RecNum&gt;47&lt;/RecNum&gt;&lt;DisplayText&gt;(25)&lt;/DisplayText&gt;&lt;record&gt;&lt;rec-number&gt;47&lt;/rec-number&gt;&lt;foreign-keys&gt;&lt;key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7B5D39">
        <w:rPr>
          <w:rFonts w:ascii="Arial" w:hAnsi="Arial" w:cs="Arial"/>
          <w:noProof/>
          <w:sz w:val="22"/>
        </w:rPr>
        <w:t>(25)</w:t>
      </w:r>
      <w:r w:rsidR="00532E60">
        <w:rPr>
          <w:rFonts w:ascii="Arial" w:hAnsi="Arial" w:cs="Arial"/>
          <w:sz w:val="22"/>
        </w:rPr>
        <w:fldChar w:fldCharType="end"/>
      </w:r>
      <w:r w:rsidR="00534E5A">
        <w:rPr>
          <w:rFonts w:ascii="Arial" w:hAnsi="Arial" w:cs="Arial" w:hint="eastAsia"/>
          <w:sz w:val="22"/>
        </w:rPr>
        <w:t>.</w:t>
      </w:r>
      <w:r w:rsidR="00532E60">
        <w:rPr>
          <w:rFonts w:ascii="Arial" w:hAnsi="Arial" w:cs="Arial"/>
          <w:sz w:val="22"/>
        </w:rPr>
        <w:t xml:space="preserve"> </w:t>
      </w:r>
      <w:r w:rsidR="006C6E93">
        <w:rPr>
          <w:rFonts w:ascii="Arial" w:hAnsi="Arial" w:cs="Arial"/>
          <w:sz w:val="22"/>
        </w:rPr>
        <w:t xml:space="preserve">One of </w:t>
      </w:r>
      <w:r w:rsidR="006C6E93">
        <w:rPr>
          <w:rFonts w:ascii="Arial" w:hAnsi="Arial" w:cs="Arial"/>
          <w:sz w:val="22"/>
        </w:rPr>
        <w:lastRenderedPageBreak/>
        <w:t>the limitation</w:t>
      </w:r>
      <w:r w:rsidR="00214189">
        <w:rPr>
          <w:rFonts w:ascii="Arial" w:hAnsi="Arial" w:cs="Arial"/>
          <w:sz w:val="22"/>
        </w:rPr>
        <w:t>s</w:t>
      </w:r>
      <w:r w:rsidR="006C6E93">
        <w:rPr>
          <w:rFonts w:ascii="Arial" w:hAnsi="Arial" w:cs="Arial"/>
          <w:sz w:val="22"/>
        </w:rPr>
        <w:t xml:space="preserve">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TnVtPjEwPC9SZWNOdW0+PERpc3BsYXlUZXh0PigyMSwgMjMpPC9EaXNwbGF5VGV4dD48cmVjb3Jk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PEVuZE5vdGU+PENpdGU+PEF1dGhvcj5LYW5nPC9BdXRob3I+PFllYXI+MjAxNzwvWWVhcj48UmVj
TnVtPjEwPC9SZWNOdW0+PERpc3BsYXlUZXh0PigyMSwgMjMpPC9EaXNwbGF5VGV4dD48cmVjb3Jk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7B5D39">
        <w:rPr>
          <w:rFonts w:ascii="Arial" w:hAnsi="Arial" w:cs="Arial"/>
          <w:noProof/>
          <w:sz w:val="22"/>
        </w:rPr>
        <w:t>(21, 23)</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dW0+NDk8L1JlY051bT48RGlzcGxheVRleHQ+KDI2KTwvRGlzcGxheVRleHQ+PHJlY29yZD48cmVj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PEVuZE5vdGU+PENpdGU+PEF1dGhvcj5MaXU8L0F1dGhvcj48WWVhcj4yMDE4PC9ZZWFyPjxSZWNO
dW0+NDk8L1JlY051bT48RGlzcGxheVRleHQ+KDI2KTwvRGlzcGxheVRleHQ+PHJlY29yZD48cmVj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7B5D39">
        <w:rPr>
          <w:rFonts w:ascii="Arial" w:hAnsi="Arial" w:cs="Arial"/>
          <w:noProof/>
          <w:sz w:val="22"/>
        </w:rPr>
        <w:t>(26)</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760F5257"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 xml:space="preserve">a </w:t>
      </w:r>
      <w:r w:rsidR="00193148">
        <w:rPr>
          <w:rFonts w:ascii="Arial" w:hAnsi="Arial" w:cs="Arial"/>
          <w:sz w:val="22"/>
        </w:rPr>
        <w:t xml:space="preserve">set </w:t>
      </w:r>
      <w:r w:rsidR="006240BB">
        <w:rPr>
          <w:rFonts w:ascii="Arial" w:hAnsi="Arial" w:cs="Arial"/>
          <w:sz w:val="22"/>
        </w:rPr>
        <w:t>of</w:t>
      </w:r>
      <w:r w:rsidR="00204F7E">
        <w:rPr>
          <w:rFonts w:ascii="Arial" w:hAnsi="Arial" w:cs="Arial"/>
          <w:sz w:val="22"/>
        </w:rPr>
        <w:t xml:space="preserve"> </w:t>
      </w:r>
      <w:r w:rsidR="00C47C25" w:rsidRPr="00393DBF">
        <w:rPr>
          <w:rFonts w:ascii="Arial" w:hAnsi="Arial" w:cs="Arial"/>
          <w:sz w:val="22"/>
        </w:rPr>
        <w:t xml:space="preserve">patients </w:t>
      </w:r>
      <w:r w:rsidR="00193148">
        <w:rPr>
          <w:rFonts w:ascii="Arial" w:hAnsi="Arial" w:cs="Arial"/>
          <w:sz w:val="22"/>
        </w:rPr>
        <w:t xml:space="preserve">with </w:t>
      </w:r>
      <w:r w:rsidR="00C47C25" w:rsidRPr="00393DBF">
        <w:rPr>
          <w:rFonts w:ascii="Arial" w:hAnsi="Arial" w:cs="Arial"/>
          <w:sz w:val="22"/>
        </w:rPr>
        <w:t>different liver disease</w:t>
      </w:r>
      <w:r w:rsidR="00C3288A" w:rsidRPr="00393DBF">
        <w:rPr>
          <w:rFonts w:ascii="Arial" w:hAnsi="Arial" w:cs="Arial"/>
          <w:sz w:val="22"/>
        </w:rPr>
        <w:t>s</w:t>
      </w:r>
      <w:r w:rsidR="00204F7E">
        <w:rPr>
          <w:rFonts w:ascii="Arial" w:hAnsi="Arial" w:cs="Arial"/>
          <w:sz w:val="22"/>
        </w:rPr>
        <w:t xml:space="preserve"> (</w:t>
      </w:r>
      <w:r w:rsidR="00193148">
        <w:rPr>
          <w:rFonts w:ascii="Arial" w:hAnsi="Arial" w:cs="Arial"/>
          <w:sz w:val="22"/>
        </w:rPr>
        <w:t xml:space="preserve">i.e., </w:t>
      </w:r>
      <w:r w:rsidR="00204F7E">
        <w:rPr>
          <w:rFonts w:ascii="Arial" w:hAnsi="Arial" w:cs="Arial"/>
          <w:sz w:val="22"/>
        </w:rPr>
        <w:t xml:space="preserve">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w:t>
      </w:r>
      <w:r w:rsidR="00193148">
        <w:rPr>
          <w:rFonts w:ascii="Arial" w:hAnsi="Arial" w:cs="Arial"/>
          <w:sz w:val="22"/>
        </w:rPr>
        <w:t>to discriminate each clinical entity</w:t>
      </w:r>
      <w:r w:rsidR="00391094" w:rsidRPr="00FF7A0A">
        <w:rPr>
          <w:rFonts w:ascii="Arial" w:hAnsi="Arial" w:cs="Arial"/>
          <w:sz w:val="22"/>
        </w:rPr>
        <w:t xml:space="preserve">. </w:t>
      </w:r>
      <w:r w:rsidR="00C976CE" w:rsidRPr="00FF7A0A">
        <w:rPr>
          <w:rFonts w:ascii="Arial" w:hAnsi="Arial" w:cs="Arial"/>
          <w:sz w:val="22"/>
        </w:rPr>
        <w:t xml:space="preserve">Additionally, we </w:t>
      </w:r>
      <w:r w:rsidR="00193148">
        <w:rPr>
          <w:rFonts w:ascii="Arial" w:hAnsi="Arial" w:cs="Arial"/>
          <w:sz w:val="22"/>
        </w:rPr>
        <w:t xml:space="preserve">further </w:t>
      </w:r>
      <w:r w:rsidR="00FF7A0A" w:rsidRPr="00FF7A0A">
        <w:rPr>
          <w:rFonts w:ascii="Arial" w:hAnsi="Arial" w:cs="Arial"/>
          <w:sz w:val="22"/>
        </w:rPr>
        <w:t>illustrate</w:t>
      </w:r>
      <w:r w:rsidR="00C976CE" w:rsidRPr="00FF7A0A">
        <w:rPr>
          <w:rFonts w:ascii="Arial" w:hAnsi="Arial" w:cs="Arial"/>
          <w:sz w:val="22"/>
        </w:rPr>
        <w:t xml:space="preserve"> the </w:t>
      </w:r>
      <w:r w:rsidR="00193148">
        <w:rPr>
          <w:rFonts w:ascii="Arial" w:hAnsi="Arial" w:cs="Arial"/>
          <w:sz w:val="22"/>
        </w:rPr>
        <w:t xml:space="preserve">efficient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C10E81F" w:rsidR="00F52901" w:rsidRPr="003645E6" w:rsidRDefault="00F52901" w:rsidP="00F52901">
      <w:pPr>
        <w:pStyle w:val="Heading3"/>
      </w:pPr>
      <w:r>
        <w:t>E</w:t>
      </w:r>
      <w:r w:rsidRPr="003645E6">
        <w:t xml:space="preserve">fficacy of </w:t>
      </w:r>
      <w:r w:rsidR="00193148">
        <w:t xml:space="preserve">a </w:t>
      </w:r>
      <w:r w:rsidRPr="003645E6">
        <w:t xml:space="preserve">low pass </w:t>
      </w:r>
      <w:r>
        <w:t>sequencing</w:t>
      </w:r>
      <w:r w:rsidRPr="003645E6">
        <w:t xml:space="preserve"> strategy illustrated by re-sampling reads from </w:t>
      </w:r>
      <w:r>
        <w:t>cell-free</w:t>
      </w:r>
      <w:r w:rsidRPr="003645E6">
        <w:t xml:space="preserve"> WGBS data </w:t>
      </w:r>
    </w:p>
    <w:p w14:paraId="0CB311A1" w14:textId="5CD2506C"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r w:rsidR="007D0BB2">
        <w:rPr>
          <w:rFonts w:ascii="Arial" w:hAnsi="Arial" w:cs="Arial" w:hint="eastAsia"/>
          <w:sz w:val="22"/>
        </w:rPr>
        <w:t>D</w:t>
      </w:r>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commentRangeStart w:id="0"/>
      <w:ins w:id="1" w:author="Augusto Villanueva" w:date="2019-05-31T11:45:00Z">
        <w:r w:rsidR="00193148">
          <w:rPr>
            <w:rFonts w:ascii="Arial" w:hAnsi="Arial" w:cs="Arial"/>
            <w:sz w:val="22"/>
          </w:rPr>
          <w:t xml:space="preserve">chronic </w:t>
        </w:r>
      </w:ins>
      <w:r w:rsidRPr="00393DBF">
        <w:rPr>
          <w:rFonts w:ascii="Arial" w:hAnsi="Arial" w:cs="Arial"/>
          <w:sz w:val="22"/>
        </w:rPr>
        <w:t>hepa</w:t>
      </w:r>
      <w:r w:rsidR="00F84D75">
        <w:rPr>
          <w:rFonts w:ascii="Arial" w:hAnsi="Arial" w:cs="Arial"/>
          <w:sz w:val="22"/>
        </w:rPr>
        <w:t xml:space="preserve">titis </w:t>
      </w:r>
      <w:commentRangeEnd w:id="0"/>
      <w:r w:rsidR="00193148">
        <w:rPr>
          <w:rStyle w:val="CommentReference"/>
        </w:rPr>
        <w:commentReference w:id="0"/>
      </w:r>
      <w:r>
        <w:rPr>
          <w:rFonts w:ascii="Arial" w:hAnsi="Arial" w:cs="Arial"/>
          <w:sz w:val="22"/>
        </w:rPr>
        <w:t>(</w:t>
      </w:r>
      <w:r w:rsidR="007D0BB2">
        <w:rPr>
          <w:rFonts w:ascii="Arial" w:hAnsi="Arial" w:cs="Arial" w:hint="eastAsia"/>
          <w:sz w:val="22"/>
        </w:rPr>
        <w:t>D</w:t>
      </w:r>
      <w:r w:rsidR="007D0BB2">
        <w:rPr>
          <w:rFonts w:ascii="Arial" w:hAnsi="Arial" w:cs="Arial"/>
          <w:sz w:val="22"/>
        </w:rPr>
        <w:t>2</w:t>
      </w:r>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r w:rsidR="007D0BB2">
        <w:rPr>
          <w:rFonts w:ascii="Arial" w:hAnsi="Arial" w:cs="Arial"/>
          <w:sz w:val="22"/>
        </w:rPr>
        <w:t>D3</w:t>
      </w:r>
      <w:r>
        <w:rPr>
          <w:rFonts w:ascii="Arial" w:hAnsi="Arial" w:cs="Arial"/>
          <w:sz w:val="22"/>
        </w:rPr>
        <w:t>)</w:t>
      </w:r>
      <w:r w:rsidRPr="00393DBF">
        <w:rPr>
          <w:rFonts w:ascii="Arial" w:hAnsi="Arial" w:cs="Arial"/>
          <w:sz w:val="22"/>
        </w:rPr>
        <w:t xml:space="preserve"> and </w:t>
      </w:r>
      <w:r w:rsidR="00F3686F" w:rsidRPr="00393DBF">
        <w:rPr>
          <w:rFonts w:ascii="Arial" w:hAnsi="Arial" w:cs="Arial"/>
          <w:sz w:val="22"/>
        </w:rPr>
        <w:t>2 HCC patients (</w:t>
      </w:r>
      <w:r w:rsidR="007D0BB2">
        <w:rPr>
          <w:rFonts w:ascii="Arial" w:hAnsi="Arial" w:cs="Arial"/>
          <w:sz w:val="22"/>
        </w:rPr>
        <w:t>D4</w:t>
      </w:r>
      <w:r w:rsidR="00F3686F">
        <w:rPr>
          <w:rFonts w:ascii="Arial" w:hAnsi="Arial" w:cs="Arial"/>
          <w:sz w:val="22"/>
        </w:rPr>
        <w:t xml:space="preserve"> and </w:t>
      </w:r>
      <w:r w:rsidR="007D0BB2">
        <w:rPr>
          <w:rFonts w:ascii="Arial" w:hAnsi="Arial" w:cs="Arial"/>
          <w:sz w:val="22"/>
        </w:rPr>
        <w:t>D5</w:t>
      </w:r>
      <w:r w:rsidR="00F3686F">
        <w:rPr>
          <w:rFonts w:ascii="Arial" w:hAnsi="Arial" w:cs="Arial"/>
          <w:sz w:val="22"/>
        </w:rPr>
        <w:t xml:space="preserve"> of</w:t>
      </w:r>
      <w:r w:rsidR="00F3686F"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r w:rsidR="00A45A00">
        <w:rPr>
          <w:rFonts w:ascii="Arial" w:hAnsi="Arial" w:cs="Arial"/>
          <w:color w:val="000000" w:themeColor="text1"/>
          <w:sz w:val="22"/>
        </w:rPr>
        <w:t xml:space="preserve">the </w:t>
      </w:r>
      <w:r w:rsidR="000818AC">
        <w:rPr>
          <w:rFonts w:ascii="Arial" w:hAnsi="Arial" w:cs="Arial"/>
          <w:color w:val="000000" w:themeColor="text1"/>
          <w:sz w:val="22"/>
        </w:rPr>
        <w:t>HCC patient (</w:t>
      </w:r>
      <w:r w:rsidR="007D0BB2">
        <w:rPr>
          <w:rFonts w:ascii="Arial" w:hAnsi="Arial" w:cs="Arial"/>
          <w:color w:val="000000" w:themeColor="text1"/>
          <w:sz w:val="22"/>
        </w:rPr>
        <w:t>D4</w:t>
      </w:r>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2" w:name="OLE_LINK2"/>
      <w:r w:rsidR="00193148">
        <w:rPr>
          <w:rFonts w:ascii="Arial" w:hAnsi="Arial" w:cs="Arial"/>
          <w:color w:val="000000" w:themeColor="text1"/>
          <w:sz w:val="22"/>
        </w:rPr>
        <w:t>W</w:t>
      </w:r>
      <w:r w:rsidR="008E3781">
        <w:rPr>
          <w:rFonts w:ascii="Arial" w:hAnsi="Arial" w:cs="Arial"/>
          <w:color w:val="000000" w:themeColor="text1"/>
          <w:sz w:val="22"/>
        </w:rPr>
        <w:t>e applied long range methylation (LRM) t</w:t>
      </w:r>
      <w:r w:rsidR="00F84D75">
        <w:rPr>
          <w:rFonts w:ascii="Arial" w:hAnsi="Arial" w:cs="Arial"/>
          <w:color w:val="000000" w:themeColor="text1"/>
          <w:sz w:val="22"/>
        </w:rPr>
        <w:t>o measure the methylation s</w:t>
      </w:r>
      <w:r w:rsidR="008E3781">
        <w:rPr>
          <w:rFonts w:ascii="Arial" w:hAnsi="Arial" w:cs="Arial"/>
          <w:color w:val="000000" w:themeColor="text1"/>
          <w:sz w:val="22"/>
        </w:rPr>
        <w:t xml:space="preserve">tatus of cfDNA in these samples. </w:t>
      </w:r>
      <w:r w:rsidR="000818AC">
        <w:rPr>
          <w:rFonts w:ascii="Arial" w:hAnsi="Arial" w:cs="Arial"/>
          <w:color w:val="000000" w:themeColor="text1"/>
          <w:sz w:val="22"/>
        </w:rPr>
        <w:t>To identify the optimal region size of LRM, we divided the HCC genome (</w:t>
      </w:r>
      <w:r w:rsidR="007D0BB2">
        <w:rPr>
          <w:rFonts w:ascii="Arial" w:hAnsi="Arial" w:cs="Arial"/>
          <w:color w:val="000000" w:themeColor="text1"/>
          <w:sz w:val="22"/>
        </w:rPr>
        <w:t>D4</w:t>
      </w:r>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3" w:name="OLE_LINK3"/>
      <w:r w:rsidR="000818AC">
        <w:rPr>
          <w:rFonts w:ascii="Arial" w:hAnsi="Arial" w:cs="Arial"/>
          <w:color w:val="000000" w:themeColor="text1"/>
          <w:sz w:val="22"/>
        </w:rPr>
        <w:t xml:space="preserve">. </w:t>
      </w:r>
      <w:bookmarkEnd w:id="2"/>
      <w:commentRangeStart w:id="4"/>
      <w:r w:rsidR="000818AC" w:rsidRPr="00644A92">
        <w:rPr>
          <w:rFonts w:ascii="Arial" w:hAnsi="Arial" w:cs="Arial"/>
          <w:color w:val="FF0000"/>
          <w:sz w:val="22"/>
        </w:rPr>
        <w:t xml:space="preserve">For each region size, we calculated the </w:t>
      </w:r>
      <w:r w:rsidRPr="00644A92">
        <w:rPr>
          <w:rFonts w:ascii="Arial" w:hAnsi="Arial" w:cs="Arial"/>
          <w:color w:val="FF0000"/>
          <w:sz w:val="22"/>
        </w:rPr>
        <w:t>average methylation level</w:t>
      </w:r>
      <w:r w:rsidR="003E1831" w:rsidRPr="00644A92">
        <w:rPr>
          <w:rFonts w:ascii="Arial" w:hAnsi="Arial" w:cs="Arial" w:hint="eastAsia"/>
          <w:color w:val="FF0000"/>
          <w:sz w:val="22"/>
        </w:rPr>
        <w:t xml:space="preserve"> </w:t>
      </w:r>
      <w:r w:rsidR="009F5514" w:rsidRPr="00644A92">
        <w:rPr>
          <w:rFonts w:ascii="Arial" w:hAnsi="Arial" w:cs="Arial"/>
          <w:color w:val="FF0000"/>
          <w:sz w:val="22"/>
        </w:rPr>
        <w:t>within each window for</w:t>
      </w:r>
      <w:r w:rsidR="000818AC" w:rsidRPr="00644A92">
        <w:rPr>
          <w:rFonts w:ascii="Arial" w:hAnsi="Arial" w:cs="Arial"/>
          <w:color w:val="FF0000"/>
          <w:sz w:val="22"/>
        </w:rPr>
        <w:t xml:space="preserve"> the genome</w:t>
      </w:r>
      <w:r w:rsidRPr="00644A92">
        <w:rPr>
          <w:rFonts w:ascii="Arial" w:hAnsi="Arial" w:cs="Arial"/>
          <w:color w:val="FF0000"/>
          <w:sz w:val="22"/>
        </w:rPr>
        <w:t>.</w:t>
      </w:r>
      <w:commentRangeEnd w:id="4"/>
      <w:r w:rsidR="00644A92">
        <w:rPr>
          <w:rStyle w:val="CommentReference"/>
        </w:rPr>
        <w:commentReference w:id="4"/>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regions with hypo-methylation</w:t>
      </w:r>
      <w:r w:rsidR="00E94700">
        <w:rPr>
          <w:rFonts w:ascii="Arial" w:hAnsi="Arial" w:cs="Arial"/>
          <w:color w:val="000000" w:themeColor="text1"/>
          <w:sz w:val="22"/>
        </w:rPr>
        <w:t xml:space="preserve"> (beta&lt;0.2)</w:t>
      </w:r>
      <w:r w:rsidR="00D8087C">
        <w:rPr>
          <w:rFonts w:ascii="Arial" w:hAnsi="Arial" w:cs="Arial"/>
          <w:color w:val="000000" w:themeColor="text1"/>
          <w:sz w:val="22"/>
        </w:rPr>
        <w:t xml:space="preserve"> was calculated in </w:t>
      </w:r>
      <w:r w:rsidR="00080889">
        <w:rPr>
          <w:rFonts w:ascii="Arial" w:hAnsi="Arial" w:cs="Arial"/>
          <w:color w:val="000000" w:themeColor="text1"/>
          <w:sz w:val="22"/>
        </w:rPr>
        <w:t xml:space="preserve">the </w:t>
      </w:r>
      <w:r w:rsidR="005C71D6">
        <w:rPr>
          <w:rFonts w:ascii="Arial" w:hAnsi="Arial" w:cs="Arial"/>
          <w:color w:val="000000" w:themeColor="text1"/>
          <w:sz w:val="22"/>
        </w:rPr>
        <w:t>HCC sample (</w:t>
      </w:r>
      <w:r w:rsidR="007D0BB2">
        <w:rPr>
          <w:rFonts w:ascii="Arial" w:hAnsi="Arial" w:cs="Arial"/>
          <w:color w:val="000000" w:themeColor="text1"/>
          <w:sz w:val="22"/>
        </w:rPr>
        <w:t>D4</w:t>
      </w:r>
      <w:r w:rsidR="005C71D6">
        <w:rPr>
          <w:rFonts w:ascii="Arial" w:hAnsi="Arial" w:cs="Arial"/>
          <w:color w:val="000000" w:themeColor="text1"/>
          <w:sz w:val="22"/>
        </w:rPr>
        <w:t>)</w:t>
      </w:r>
      <w:r w:rsidR="00D8087C">
        <w:rPr>
          <w:rFonts w:ascii="Arial" w:hAnsi="Arial" w:cs="Arial"/>
          <w:color w:val="000000" w:themeColor="text1"/>
          <w:sz w:val="22"/>
        </w:rPr>
        <w:t xml:space="preserve">. </w:t>
      </w:r>
      <w:r w:rsidR="00493EA0">
        <w:rPr>
          <w:rFonts w:ascii="Arial" w:hAnsi="Arial" w:cs="Arial"/>
          <w:color w:val="000000" w:themeColor="text1"/>
          <w:sz w:val="22"/>
        </w:rPr>
        <w:t>We found when we use 2-Mb as the window size, t</w:t>
      </w:r>
      <w:r w:rsidR="00D8087C">
        <w:rPr>
          <w:rFonts w:ascii="Arial" w:hAnsi="Arial" w:cs="Arial"/>
          <w:color w:val="000000" w:themeColor="text1"/>
          <w:sz w:val="22"/>
        </w:rPr>
        <w:t xml:space="preserve">he percentage of hypo-methylated regions </w:t>
      </w:r>
      <w:r w:rsidR="00493EA0">
        <w:rPr>
          <w:rFonts w:ascii="Arial" w:hAnsi="Arial" w:cs="Arial"/>
          <w:color w:val="000000" w:themeColor="text1"/>
          <w:sz w:val="22"/>
        </w:rPr>
        <w:t xml:space="preserve">in D4 have the maximum ratios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xml:space="preserve">). </w:t>
      </w:r>
      <w:r w:rsidR="00493EA0">
        <w:rPr>
          <w:rFonts w:ascii="Arial" w:hAnsi="Arial" w:cs="Arial"/>
          <w:color w:val="000000" w:themeColor="text1"/>
          <w:sz w:val="22"/>
        </w:rPr>
        <w:t>Finally,</w:t>
      </w:r>
      <w:r w:rsidR="00816F59" w:rsidRPr="00DF0A98">
        <w:rPr>
          <w:rFonts w:ascii="Arial" w:hAnsi="Arial" w:cs="Arial"/>
          <w:color w:val="000000" w:themeColor="text1"/>
          <w:sz w:val="22"/>
        </w:rPr>
        <w:t xml:space="preserve">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3"/>
      <w:r w:rsidRPr="00393DBF">
        <w:rPr>
          <w:rFonts w:ascii="Arial" w:hAnsi="Arial" w:cs="Arial"/>
          <w:color w:val="000000" w:themeColor="text1"/>
          <w:sz w:val="22"/>
        </w:rPr>
        <w:t xml:space="preserve"> (</w:t>
      </w:r>
      <w:r w:rsidR="00B07BFE" w:rsidRPr="006A78EC">
        <w:rPr>
          <w:rFonts w:ascii="Arial" w:eastAsia="Times New Roman" w:hAnsi="Arial" w:cs="Arial"/>
          <w:b/>
          <w:color w:val="44546A" w:themeColor="text2"/>
          <w:kern w:val="0"/>
          <w:sz w:val="22"/>
          <w:lang w:eastAsia="en-US"/>
        </w:rPr>
        <w:t xml:space="preserve">Materials and </w:t>
      </w:r>
      <w:r w:rsidRPr="006A78EC">
        <w:rPr>
          <w:rFonts w:ascii="Arial" w:eastAsia="Times New Roman" w:hAnsi="Arial" w:cs="Arial"/>
          <w:b/>
          <w:color w:val="44546A" w:themeColor="text2"/>
          <w:kern w:val="0"/>
          <w:sz w:val="22"/>
          <w:lang w:eastAsia="en-US"/>
        </w:rPr>
        <w:t>Method</w:t>
      </w:r>
      <w:r w:rsidR="00B07BFE" w:rsidRPr="006A78EC">
        <w:rPr>
          <w:rFonts w:ascii="Arial" w:eastAsia="Times New Roman" w:hAnsi="Arial" w:cs="Arial"/>
          <w:b/>
          <w:color w:val="44546A" w:themeColor="text2"/>
          <w:kern w:val="0"/>
          <w:sz w:val="22"/>
          <w:lang w:eastAsia="en-US"/>
        </w:rPr>
        <w:t>s</w:t>
      </w:r>
      <w:r w:rsidRPr="00393DBF">
        <w:rPr>
          <w:rFonts w:ascii="Arial" w:hAnsi="Arial" w:cs="Arial"/>
          <w:color w:val="000000" w:themeColor="text1"/>
          <w:sz w:val="22"/>
        </w:rPr>
        <w:t xml:space="preserve">). </w:t>
      </w:r>
    </w:p>
    <w:p w14:paraId="1E5F5CFA" w14:textId="531D1DDC"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5"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5"/>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Pr>
          <w:rFonts w:ascii="Arial" w:hAnsi="Arial" w:cs="Arial"/>
          <w:color w:val="000000" w:themeColor="text1"/>
          <w:sz w:val="22"/>
        </w:rPr>
        <w:t xml:space="preserve">the </w:t>
      </w:r>
      <w:r w:rsidRPr="00393DBF">
        <w:rPr>
          <w:rFonts w:ascii="Arial" w:hAnsi="Arial" w:cs="Arial"/>
          <w:color w:val="000000" w:themeColor="text1"/>
          <w:sz w:val="22"/>
        </w:rPr>
        <w:t xml:space="preserve">correlation coefficient, and the difference (coefficient of variation, CV) among 100 values of </w:t>
      </w:r>
      <w:r w:rsidR="00D66655">
        <w:rPr>
          <w:rFonts w:ascii="Arial" w:hAnsi="Arial" w:cs="Arial"/>
          <w:color w:val="000000" w:themeColor="text1"/>
          <w:sz w:val="22"/>
        </w:rPr>
        <w:t xml:space="preserve">the </w:t>
      </w:r>
      <w:r w:rsidRPr="00393DBF">
        <w:rPr>
          <w:rFonts w:ascii="Arial" w:hAnsi="Arial" w:cs="Arial"/>
          <w:color w:val="000000" w:themeColor="text1"/>
          <w:sz w:val="22"/>
        </w:rPr>
        <w:t>correlation coefficient</w:t>
      </w:r>
      <w:r w:rsidR="00D66655">
        <w:rPr>
          <w:rFonts w:ascii="Arial" w:hAnsi="Arial" w:cs="Arial"/>
          <w:color w:val="000000" w:themeColor="text1"/>
          <w:sz w:val="22"/>
        </w:rPr>
        <w:t xml:space="preserve"> to assess</w:t>
      </w:r>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r w:rsidR="009749AA">
        <w:rPr>
          <w:rFonts w:ascii="Arial" w:hAnsi="Arial" w:cs="Arial"/>
          <w:color w:val="000000" w:themeColor="text1"/>
          <w:sz w:val="22"/>
        </w:rPr>
        <w:t xml:space="preserve"> reads</w:t>
      </w:r>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r w:rsidR="00142365" w:rsidRPr="00393DBF">
        <w:rPr>
          <w:rFonts w:ascii="Arial" w:hAnsi="Arial" w:cs="Arial"/>
          <w:color w:val="000000" w:themeColor="text1"/>
          <w:sz w:val="22"/>
        </w:rPr>
        <w:t xml:space="preserve">Pearson’s correlation </w:t>
      </w:r>
      <w:r w:rsidR="008A6627">
        <w:rPr>
          <w:rFonts w:ascii="Arial" w:hAnsi="Arial" w:cs="Arial"/>
          <w:color w:val="000000" w:themeColor="text1"/>
          <w:sz w:val="22"/>
        </w:rPr>
        <w:t>coefficient,</w:t>
      </w:r>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r w:rsidR="00E97A53">
        <w:rPr>
          <w:rFonts w:ascii="Arial" w:hAnsi="Arial" w:cs="Arial"/>
          <w:color w:val="000000" w:themeColor="text1"/>
          <w:sz w:val="22"/>
        </w:rPr>
        <w:t xml:space="preserve">resampling </w:t>
      </w:r>
      <w:r w:rsidR="00142365" w:rsidRPr="00393DBF">
        <w:rPr>
          <w:rFonts w:ascii="Arial" w:hAnsi="Arial" w:cs="Arial"/>
          <w:color w:val="000000" w:themeColor="text1"/>
          <w:sz w:val="22"/>
        </w:rPr>
        <w:t>100</w:t>
      </w:r>
      <w:r w:rsidR="00142365">
        <w:rPr>
          <w:rFonts w:ascii="Arial" w:hAnsi="Arial" w:cs="Arial"/>
          <w:color w:val="000000" w:themeColor="text1"/>
          <w:sz w:val="22"/>
        </w:rPr>
        <w:t>-times</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r w:rsidR="007D0BB2">
        <w:rPr>
          <w:rFonts w:ascii="Arial" w:hAnsi="Arial" w:cs="Arial"/>
          <w:color w:val="000000" w:themeColor="text1"/>
          <w:sz w:val="22"/>
        </w:rPr>
        <w:t>D1</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2</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r w:rsidR="00142365" w:rsidRPr="00393DBF">
        <w:rPr>
          <w:rFonts w:ascii="Arial" w:hAnsi="Arial" w:cs="Arial"/>
          <w:color w:val="000000" w:themeColor="text1"/>
          <w:sz w:val="22"/>
        </w:rPr>
        <w:t xml:space="preserve">and </w:t>
      </w:r>
      <w:r w:rsidR="007D0BB2">
        <w:rPr>
          <w:rFonts w:ascii="Arial" w:hAnsi="Arial" w:cs="Arial"/>
          <w:color w:val="000000" w:themeColor="text1"/>
          <w:sz w:val="22"/>
        </w:rPr>
        <w:t>D5</w:t>
      </w:r>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r w:rsidR="00E97A53">
        <w:rPr>
          <w:rFonts w:ascii="Arial" w:hAnsi="Arial" w:cs="Arial"/>
          <w:color w:val="000000" w:themeColor="text1"/>
          <w:sz w:val="22"/>
        </w:rPr>
        <w:t>is a reliable method</w:t>
      </w:r>
      <w:r w:rsidR="00142365" w:rsidRPr="00393DBF">
        <w:rPr>
          <w:rFonts w:ascii="Arial" w:hAnsi="Arial" w:cs="Arial"/>
          <w:color w:val="000000" w:themeColor="text1"/>
          <w:sz w:val="22"/>
        </w:rPr>
        <w:t xml:space="preserve"> to evaluate </w:t>
      </w:r>
      <w:r w:rsidR="00E97A53">
        <w:rPr>
          <w:rFonts w:ascii="Arial" w:hAnsi="Arial" w:cs="Arial"/>
          <w:color w:val="000000" w:themeColor="text1"/>
          <w:sz w:val="22"/>
        </w:rPr>
        <w:t xml:space="preserve">the </w:t>
      </w:r>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17C674C4" w:rsidR="00F52901" w:rsidRPr="003645E6" w:rsidRDefault="00F52901" w:rsidP="00F52901">
      <w:pPr>
        <w:pStyle w:val="Heading3"/>
      </w:pPr>
      <w:r>
        <w:lastRenderedPageBreak/>
        <w:t>M</w:t>
      </w:r>
      <w:r w:rsidRPr="003645E6">
        <w:t xml:space="preserve">ethylation level of plasma cfDNA from </w:t>
      </w:r>
      <w:r w:rsidR="00080889">
        <w:t xml:space="preserve">chronic </w:t>
      </w:r>
      <w:r w:rsidRPr="003645E6">
        <w:t>hepatitis and cirrhosis patients resemble</w:t>
      </w:r>
      <w:r>
        <w:t>s</w:t>
      </w:r>
      <w:r w:rsidRPr="003645E6">
        <w:t xml:space="preserve"> healthy individuals</w:t>
      </w:r>
    </w:p>
    <w:p w14:paraId="6E1CF825" w14:textId="30A8E20B" w:rsidR="00B40410" w:rsidRDefault="00142365" w:rsidP="00B40410">
      <w:pPr>
        <w:rPr>
          <w:color w:val="1F497D"/>
        </w:rPr>
      </w:pPr>
      <w:r>
        <w:rPr>
          <w:rFonts w:ascii="Arial" w:hAnsi="Arial" w:cs="Arial"/>
          <w:sz w:val="22"/>
        </w:rPr>
        <w:t>We next sough</w:t>
      </w:r>
      <w:r w:rsidR="008B7BD9">
        <w:rPr>
          <w:rFonts w:ascii="Arial" w:hAnsi="Arial" w:cs="Arial"/>
          <w:sz w:val="22"/>
        </w:rPr>
        <w:t>t</w:t>
      </w:r>
      <w:r>
        <w:rPr>
          <w:rFonts w:ascii="Arial" w:hAnsi="Arial" w:cs="Arial"/>
          <w:sz w:val="22"/>
        </w:rPr>
        <w:t xml:space="preserve"> </w:t>
      </w:r>
      <w:r w:rsidR="00C723FB">
        <w:rPr>
          <w:rFonts w:ascii="Arial" w:hAnsi="Arial" w:cs="Arial"/>
          <w:sz w:val="22"/>
        </w:rPr>
        <w:t xml:space="preserve">to evaluate </w:t>
      </w:r>
      <w:r>
        <w:rPr>
          <w:rFonts w:ascii="Arial" w:hAnsi="Arial" w:cs="Arial"/>
          <w:sz w:val="22"/>
        </w:rPr>
        <w:t>the ability of low pass WGBS of cfDNA to discriminate patients with different liver disease</w:t>
      </w:r>
      <w:r w:rsidR="00080889">
        <w:rPr>
          <w:rFonts w:ascii="Arial" w:hAnsi="Arial" w:cs="Arial"/>
          <w:sz w:val="22"/>
        </w:rPr>
        <w:t>s</w:t>
      </w:r>
      <w:r>
        <w:rPr>
          <w:rFonts w:ascii="Arial" w:hAnsi="Arial" w:cs="Arial"/>
          <w:sz w:val="22"/>
        </w:rPr>
        <w:t>.</w:t>
      </w:r>
      <w:r>
        <w:rPr>
          <w:rFonts w:ascii="Arial" w:hAnsi="Arial" w:cs="Arial" w:hint="eastAsia"/>
          <w:sz w:val="22"/>
        </w:rPr>
        <w:t xml:space="preserve"> </w:t>
      </w:r>
      <w:r w:rsidR="00080889">
        <w:rPr>
          <w:rFonts w:ascii="Arial" w:hAnsi="Arial" w:cs="Arial"/>
          <w:sz w:val="22"/>
        </w:rPr>
        <w:t>Thus</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54 individuals,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w:t>
      </w:r>
      <w:r w:rsidR="007D1FC4">
        <w:rPr>
          <w:rFonts w:ascii="Arial" w:hAnsi="Arial" w:cs="Arial"/>
          <w:sz w:val="22"/>
        </w:rPr>
        <w:t xml:space="preserve">, </w:t>
      </w:r>
      <w:r w:rsidR="00F755A2">
        <w:rPr>
          <w:rFonts w:ascii="Arial" w:hAnsi="Arial" w:cs="Arial"/>
          <w:sz w:val="22"/>
        </w:rPr>
        <w:t>16 were</w:t>
      </w:r>
      <w:r w:rsidR="007D1FC4">
        <w:rPr>
          <w:rFonts w:ascii="Arial" w:hAnsi="Arial" w:cs="Arial"/>
          <w:sz w:val="22"/>
        </w:rPr>
        <w:t xml:space="preserve"> </w:t>
      </w:r>
      <w:r w:rsidR="00F755A2">
        <w:rPr>
          <w:rFonts w:ascii="Arial" w:hAnsi="Arial" w:cs="Arial"/>
          <w:sz w:val="22"/>
        </w:rPr>
        <w:t>HBsAg positive and 1 was anti-HBs positive</w:t>
      </w:r>
      <w:r w:rsidR="00F52901" w:rsidRPr="00393DBF">
        <w:rPr>
          <w:rFonts w:ascii="Arial" w:hAnsi="Arial" w:cs="Arial"/>
          <w:sz w:val="22"/>
        </w:rPr>
        <w:t xml:space="preserve">), 17 with </w:t>
      </w:r>
      <w:r w:rsidR="00080889">
        <w:rPr>
          <w:rFonts w:ascii="Arial" w:hAnsi="Arial" w:cs="Arial"/>
          <w:sz w:val="22"/>
        </w:rPr>
        <w:t>ch</w:t>
      </w:r>
      <w:r w:rsidR="00704BD4">
        <w:rPr>
          <w:rFonts w:ascii="Arial" w:hAnsi="Arial" w:cs="Arial"/>
          <w:sz w:val="22"/>
        </w:rPr>
        <w:t>ro</w:t>
      </w:r>
      <w:r w:rsidR="00080889">
        <w:rPr>
          <w:rFonts w:ascii="Arial" w:hAnsi="Arial" w:cs="Arial"/>
          <w:sz w:val="22"/>
        </w:rPr>
        <w:t xml:space="preserve">nic </w:t>
      </w:r>
      <w:r w:rsidR="00F52901" w:rsidRPr="00393DBF">
        <w:rPr>
          <w:rFonts w:ascii="Arial" w:hAnsi="Arial" w:cs="Arial"/>
          <w:sz w:val="22"/>
        </w:rPr>
        <w:t>hepatitis</w:t>
      </w:r>
      <w:r w:rsidR="00214189">
        <w:rPr>
          <w:rFonts w:ascii="Arial" w:hAnsi="Arial" w:cs="Arial"/>
          <w:sz w:val="22"/>
        </w:rPr>
        <w:t xml:space="preserve"> B</w:t>
      </w:r>
      <w:r w:rsidR="00F52901" w:rsidRPr="00393DBF">
        <w:rPr>
          <w:rFonts w:ascii="Arial" w:hAnsi="Arial" w:cs="Arial"/>
          <w:sz w:val="22"/>
        </w:rPr>
        <w:t>, 17 with cirrhosis</w:t>
      </w:r>
      <w:r w:rsidR="007D1FC4">
        <w:rPr>
          <w:rFonts w:ascii="Arial" w:hAnsi="Arial" w:cs="Arial"/>
          <w:sz w:val="22"/>
        </w:rPr>
        <w:t xml:space="preserve"> (14 from HBV, 1 from NASH, 1 from alcohol and 1 undetermined)</w:t>
      </w:r>
      <w:r w:rsidR="00F52901" w:rsidRPr="00393DBF">
        <w:rPr>
          <w:rFonts w:ascii="Arial" w:hAnsi="Arial" w:cs="Arial"/>
          <w:sz w:val="22"/>
        </w:rPr>
        <w:t xml:space="preserve"> and 3 healthy volunteers (</w:t>
      </w:r>
      <w:r w:rsidR="00F52901" w:rsidRPr="008041B3">
        <w:rPr>
          <w:rFonts w:ascii="Arial" w:eastAsia="Times New Roman" w:hAnsi="Arial" w:cs="Arial"/>
          <w:b/>
          <w:color w:val="44546A" w:themeColor="text2"/>
          <w:kern w:val="0"/>
          <w:sz w:val="22"/>
          <w:szCs w:val="20"/>
          <w:lang w:eastAsia="en-US"/>
        </w:rPr>
        <w:t>Supplementary Table 2</w:t>
      </w:r>
      <w:r w:rsidR="00F52901" w:rsidRPr="00393DBF">
        <w:rPr>
          <w:rFonts w:ascii="Arial" w:hAnsi="Arial" w:cs="Arial"/>
          <w:sz w:val="22"/>
        </w:rPr>
        <w:t>). On average, 10.2M mappable read</w:t>
      </w:r>
      <w:r w:rsidR="00F243D5">
        <w:rPr>
          <w:rFonts w:ascii="Arial" w:hAnsi="Arial" w:cs="Arial"/>
          <w:sz w:val="22"/>
        </w:rPr>
        <w:t>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B40410">
        <w:rPr>
          <w:rFonts w:ascii="Arial" w:hAnsi="Arial" w:cs="Arial"/>
          <w:sz w:val="22"/>
        </w:rPr>
        <w:t>(IQR=</w:t>
      </w:r>
      <w:r w:rsidR="002F2FF2" w:rsidRPr="00B40410">
        <w:rPr>
          <w:rFonts w:ascii="Arial" w:hAnsi="Arial" w:cs="Arial"/>
          <w:sz w:val="22"/>
        </w:rPr>
        <w:t>6.3M</w:t>
      </w:r>
      <w:r w:rsidR="00F52901" w:rsidRPr="00B40410">
        <w:rPr>
          <w:rFonts w:ascii="Arial" w:hAnsi="Arial" w:cs="Arial"/>
          <w:sz w:val="22"/>
        </w:rPr>
        <w:t xml:space="preserve">, </w:t>
      </w:r>
      <w:r w:rsidR="00F52901" w:rsidRPr="008041B3">
        <w:rPr>
          <w:rFonts w:ascii="Arial" w:eastAsia="Times New Roman" w:hAnsi="Arial" w:cs="Arial"/>
          <w:b/>
          <w:color w:val="44546A" w:themeColor="text2"/>
          <w:kern w:val="0"/>
          <w:sz w:val="22"/>
          <w:szCs w:val="20"/>
          <w:lang w:eastAsia="en-US"/>
        </w:rPr>
        <w:t>Supplementary Table 3</w:t>
      </w:r>
      <w:r w:rsidR="00F52901" w:rsidRPr="00B40410">
        <w:rPr>
          <w:rFonts w:ascii="Arial" w:hAnsi="Arial" w:cs="Arial"/>
          <w:sz w:val="22"/>
        </w:rPr>
        <w:t>).</w:t>
      </w:r>
      <w:r w:rsidR="003B4898" w:rsidRPr="00B40410">
        <w:rPr>
          <w:rFonts w:ascii="Arial" w:hAnsi="Arial" w:cs="Arial"/>
          <w:sz w:val="22"/>
        </w:rPr>
        <w:t xml:space="preserve"> </w:t>
      </w:r>
      <w:r w:rsidR="001F5A96">
        <w:rPr>
          <w:rFonts w:ascii="Arial" w:hAnsi="Arial" w:cs="Arial"/>
          <w:sz w:val="22"/>
        </w:rPr>
        <w:t xml:space="preserve">We conducted </w:t>
      </w:r>
      <w:r w:rsidR="00B40410" w:rsidRPr="00B40410">
        <w:rPr>
          <w:rFonts w:ascii="Arial" w:hAnsi="Arial" w:cs="Arial"/>
          <w:sz w:val="22"/>
        </w:rPr>
        <w:t>principal components analysis (PCA) to investigate the data structure of low-pass WGBS data across all of the samples. A significant separation between advanced HCC and the remaining samples was observed (</w:t>
      </w:r>
      <w:r w:rsidR="00B40410" w:rsidRPr="008041B3">
        <w:rPr>
          <w:rFonts w:ascii="Arial" w:eastAsia="Times New Roman" w:hAnsi="Arial" w:cs="Arial"/>
          <w:b/>
          <w:color w:val="44546A" w:themeColor="text2"/>
          <w:kern w:val="0"/>
          <w:sz w:val="22"/>
          <w:szCs w:val="20"/>
          <w:lang w:eastAsia="en-US"/>
        </w:rPr>
        <w:t>Figure S3</w:t>
      </w:r>
      <w:r w:rsidR="00B40410" w:rsidRPr="00B40410">
        <w:rPr>
          <w:rFonts w:ascii="Arial" w:hAnsi="Arial" w:cs="Arial"/>
          <w:sz w:val="22"/>
        </w:rPr>
        <w:t xml:space="preserve">).  To evaluate the predictive performance of classifying HCC from non-HCC, five-fold cross-validation was applied to a logistic regression model and random forest (RF) model, assessing the predictive accuracy from low-pass WGBS data.  </w:t>
      </w:r>
      <w:commentRangeStart w:id="6"/>
      <w:r w:rsidR="00B40410" w:rsidRPr="00B40410">
        <w:rPr>
          <w:rFonts w:ascii="Arial" w:hAnsi="Arial" w:cs="Arial"/>
          <w:sz w:val="22"/>
        </w:rPr>
        <w:t>From the logistic regression model, the sensitivity, specificity and accuracy in the training set were 65.0%, 98.7%, and 94.2%, respectively.  For the test set, these metrics were estimated to be 71.2%, 98.0% and 91.4%, respectively.  With the RF algorithm, the averaged out-of-bag prediction accuracy was 92.2%.  Applying a 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w:t>
      </w:r>
      <w:commentRangeEnd w:id="6"/>
      <w:r w:rsidR="001F5A96">
        <w:rPr>
          <w:rStyle w:val="CommentReference"/>
        </w:rPr>
        <w:commentReference w:id="6"/>
      </w:r>
      <w:r w:rsidR="00B40410" w:rsidRPr="00B40410">
        <w:rPr>
          <w:rFonts w:ascii="Arial" w:hAnsi="Arial" w:cs="Arial"/>
          <w:sz w:val="22"/>
        </w:rPr>
        <w:t>  The neural network prediction in the test set attained an AUC=0.90 (</w:t>
      </w:r>
      <w:r w:rsidR="00B40410" w:rsidRPr="008041B3">
        <w:rPr>
          <w:rFonts w:ascii="Arial" w:eastAsia="Times New Roman" w:hAnsi="Arial" w:cs="Arial"/>
          <w:b/>
          <w:color w:val="44546A" w:themeColor="text2"/>
          <w:kern w:val="0"/>
          <w:sz w:val="22"/>
          <w:szCs w:val="20"/>
          <w:lang w:eastAsia="en-US"/>
        </w:rPr>
        <w:t>Figure S4</w:t>
      </w:r>
      <w:r w:rsidR="00B40410" w:rsidRPr="00B40410">
        <w:rPr>
          <w:rFonts w:ascii="Arial" w:hAnsi="Arial" w:cs="Arial"/>
          <w:sz w:val="22"/>
        </w:rPr>
        <w:t>).</w:t>
      </w:r>
      <w:r w:rsidR="00B40410">
        <w:rPr>
          <w:color w:val="1F497D"/>
        </w:rPr>
        <w:t xml:space="preserve">  </w:t>
      </w:r>
    </w:p>
    <w:p w14:paraId="14F8FA62" w14:textId="57AB9FC4" w:rsidR="003B4898" w:rsidRDefault="003B4898" w:rsidP="006A78EC">
      <w:pPr>
        <w:pStyle w:val="HTMLPreformatted"/>
        <w:shd w:val="clear" w:color="auto" w:fill="FFFFFF"/>
        <w:wordWrap w:val="0"/>
        <w:spacing w:line="205" w:lineRule="atLeast"/>
        <w:ind w:firstLine="440"/>
        <w:rPr>
          <w:rFonts w:ascii="Arial" w:hAnsi="Arial" w:cs="Arial"/>
          <w:color w:val="000000" w:themeColor="text1"/>
          <w:sz w:val="22"/>
        </w:rPr>
      </w:pPr>
    </w:p>
    <w:p w14:paraId="4D27BFCD" w14:textId="12F570C3" w:rsidR="00664D7D" w:rsidRPr="006A78EC" w:rsidRDefault="00F52901" w:rsidP="006A78EC">
      <w:pPr>
        <w:pStyle w:val="HTMLPreformatted"/>
        <w:shd w:val="clear" w:color="auto" w:fill="FFFFFF"/>
        <w:wordWrap w:val="0"/>
        <w:spacing w:line="205" w:lineRule="atLeast"/>
        <w:ind w:firstLine="440"/>
        <w:rPr>
          <w:rFonts w:ascii="Lucida Console" w:hAnsi="Lucida Console"/>
          <w:color w:val="000000"/>
        </w:rPr>
      </w:pPr>
      <w:r>
        <w:rPr>
          <w:rFonts w:ascii="Arial" w:hAnsi="Arial" w:cs="Arial"/>
          <w:color w:val="000000" w:themeColor="text1"/>
          <w:sz w:val="22"/>
        </w:rPr>
        <w:t>To evaluate the methylation levels in these sample</w:t>
      </w:r>
      <w:r w:rsidRPr="00A5478F">
        <w:rPr>
          <w:rFonts w:ascii="Arial" w:hAnsi="Arial" w:cs="Arial"/>
          <w:color w:val="000000" w:themeColor="text1"/>
          <w:sz w:val="22"/>
        </w:rPr>
        <w:t xml:space="preserve">s, </w:t>
      </w:r>
      <w:r w:rsidR="00AB4CF7">
        <w:rPr>
          <w:rFonts w:ascii="Arial" w:hAnsi="Arial" w:cs="Arial"/>
          <w:color w:val="000000" w:themeColor="text1"/>
          <w:sz w:val="22"/>
        </w:rPr>
        <w:t>we applied the</w:t>
      </w:r>
      <w:r w:rsidR="00AB4CF7" w:rsidRPr="00624CCE">
        <w:rPr>
          <w:rFonts w:ascii="Arial" w:hAnsi="Arial" w:cs="Arial"/>
          <w:color w:val="000000" w:themeColor="text1"/>
          <w:sz w:val="22"/>
        </w:rPr>
        <w:t xml:space="preserve"> </w:t>
      </w:r>
      <w:r w:rsidRPr="00624CCE">
        <w:rPr>
          <w:rFonts w:ascii="Arial" w:hAnsi="Arial" w:cs="Arial"/>
          <w:color w:val="000000" w:themeColor="text1"/>
          <w:sz w:val="22"/>
        </w:rPr>
        <w:t>LRM strategy</w:t>
      </w:r>
      <w:r>
        <w:rPr>
          <w:rFonts w:ascii="Arial" w:hAnsi="Arial" w:cs="Arial"/>
          <w:color w:val="000000" w:themeColor="text1"/>
          <w:sz w:val="22"/>
        </w:rPr>
        <w:t xml:space="preserve"> </w:t>
      </w:r>
      <w:r w:rsidRPr="00393DBF">
        <w:rPr>
          <w:rFonts w:ascii="Arial" w:hAnsi="Arial" w:cs="Arial"/>
          <w:sz w:val="22"/>
        </w:rPr>
        <w:t xml:space="preserve">to define the </w:t>
      </w:r>
      <w:r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Pr="00393DBF">
        <w:rPr>
          <w:rFonts w:ascii="Arial" w:hAnsi="Arial" w:cs="Arial"/>
          <w:color w:val="000000" w:themeColor="text1"/>
          <w:sz w:val="22"/>
        </w:rPr>
        <w:t xml:space="preserve"> regions </w:t>
      </w:r>
      <w:r w:rsidRPr="00393DBF">
        <w:rPr>
          <w:rFonts w:ascii="Arial" w:hAnsi="Arial" w:cs="Arial"/>
          <w:sz w:val="22"/>
        </w:rPr>
        <w:t>(</w:t>
      </w:r>
      <w:r w:rsidR="009655A5" w:rsidRPr="0040506B">
        <w:rPr>
          <w:rFonts w:ascii="Arial" w:hAnsi="Arial" w:cs="Arial"/>
          <w:b/>
          <w:color w:val="44546A" w:themeColor="text2"/>
          <w:sz w:val="22"/>
        </w:rPr>
        <w:t xml:space="preserve">Materials and </w:t>
      </w:r>
      <w:r w:rsidRPr="0040506B">
        <w:rPr>
          <w:rFonts w:ascii="Arial" w:hAnsi="Arial" w:cs="Arial"/>
          <w:b/>
          <w:color w:val="44546A" w:themeColor="text2"/>
          <w:sz w:val="22"/>
        </w:rPr>
        <w:t>Method</w:t>
      </w:r>
      <w:r w:rsidR="009655A5" w:rsidRPr="0040506B">
        <w:rPr>
          <w:rFonts w:ascii="Arial" w:hAnsi="Arial" w:cs="Arial"/>
          <w:b/>
          <w:color w:val="44546A" w:themeColor="text2"/>
          <w:sz w:val="22"/>
        </w:rPr>
        <w:t>s</w:t>
      </w:r>
      <w:r w:rsidRPr="00393DBF">
        <w:rPr>
          <w:rFonts w:ascii="Arial" w:hAnsi="Arial" w:cs="Arial"/>
          <w:sz w:val="22"/>
        </w:rPr>
        <w:t xml:space="preserve">), </w:t>
      </w:r>
      <w:r>
        <w:rPr>
          <w:rFonts w:ascii="Arial" w:hAnsi="Arial" w:cs="Arial"/>
          <w:color w:val="000000" w:themeColor="text1"/>
          <w:sz w:val="22"/>
        </w:rPr>
        <w:t>using</w:t>
      </w:r>
      <w:r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Pr="00393DBF">
        <w:rPr>
          <w:rFonts w:ascii="Arial" w:hAnsi="Arial" w:cs="Arial"/>
          <w:color w:val="000000" w:themeColor="text1"/>
          <w:sz w:val="22"/>
        </w:rPr>
        <w:t xml:space="preserve"> in healthy individuals as the baseline level. T</w:t>
      </w:r>
      <w:r w:rsidRPr="00393DBF">
        <w:rPr>
          <w:rFonts w:ascii="Arial" w:hAnsi="Arial" w:cs="Arial"/>
          <w:sz w:val="22"/>
        </w:rPr>
        <w:t xml:space="preserve">he percentage of hyper- or hypo-methylated </w:t>
      </w:r>
      <w:r w:rsidR="002F2FF2">
        <w:rPr>
          <w:rFonts w:ascii="Arial" w:hAnsi="Arial" w:cs="Arial"/>
          <w:sz w:val="22"/>
        </w:rPr>
        <w:t>LRM</w:t>
      </w:r>
      <w:r w:rsidRPr="00393DBF">
        <w:rPr>
          <w:rFonts w:ascii="Arial" w:hAnsi="Arial" w:cs="Arial"/>
          <w:sz w:val="22"/>
        </w:rPr>
        <w:t xml:space="preserve"> regions </w:t>
      </w:r>
      <w:r>
        <w:rPr>
          <w:rFonts w:ascii="Arial" w:hAnsi="Arial" w:cs="Arial"/>
          <w:sz w:val="22"/>
        </w:rPr>
        <w:t>is</w:t>
      </w:r>
      <w:r w:rsidRPr="00393DBF">
        <w:rPr>
          <w:rFonts w:ascii="Arial" w:hAnsi="Arial" w:cs="Arial"/>
          <w:sz w:val="22"/>
        </w:rPr>
        <w:t xml:space="preserve"> shown for each patient (</w:t>
      </w:r>
      <w:r w:rsidRPr="00C32740">
        <w:rPr>
          <w:rFonts w:ascii="Arial" w:hAnsi="Arial" w:cs="Arial"/>
          <w:b/>
          <w:color w:val="44546A" w:themeColor="text2"/>
          <w:sz w:val="22"/>
        </w:rPr>
        <w:t>Fig 2; Supplementary Table 3</w:t>
      </w:r>
      <w:r w:rsidRPr="00393DBF">
        <w:rPr>
          <w:rFonts w:ascii="Arial" w:hAnsi="Arial" w:cs="Arial"/>
          <w:sz w:val="22"/>
        </w:rPr>
        <w:t>).</w:t>
      </w:r>
      <w:r>
        <w:rPr>
          <w:rFonts w:ascii="Arial" w:hAnsi="Arial" w:cs="Arial"/>
          <w:sz w:val="22"/>
        </w:rPr>
        <w:t xml:space="preserve"> </w:t>
      </w:r>
      <w:r w:rsidR="00EA7362">
        <w:rPr>
          <w:rFonts w:ascii="Arial" w:hAnsi="Arial" w:cs="Arial"/>
          <w:sz w:val="22"/>
        </w:rPr>
        <w:t xml:space="preserve">In </w:t>
      </w:r>
      <w:r w:rsidR="00AB4CF7">
        <w:rPr>
          <w:rFonts w:ascii="Arial" w:hAnsi="Arial" w:cs="Arial"/>
          <w:sz w:val="22"/>
        </w:rPr>
        <w:t xml:space="preserve">chronic </w:t>
      </w:r>
      <w:r w:rsidR="00EA7362">
        <w:rPr>
          <w:rFonts w:ascii="Arial" w:hAnsi="Arial" w:cs="Arial"/>
          <w:sz w:val="22"/>
        </w:rPr>
        <w:t>h</w:t>
      </w:r>
      <w:r w:rsidRPr="00393DBF">
        <w:rPr>
          <w:rFonts w:ascii="Arial" w:hAnsi="Arial" w:cs="Arial"/>
          <w:sz w:val="22"/>
        </w:rPr>
        <w:t>epatitis and cirrhosis patients</w:t>
      </w:r>
      <w:r w:rsidR="00EA7362">
        <w:rPr>
          <w:rFonts w:ascii="Arial" w:hAnsi="Arial" w:cs="Arial"/>
          <w:sz w:val="22"/>
        </w:rPr>
        <w:t>,</w:t>
      </w:r>
      <w:r w:rsidRPr="00393DBF">
        <w:rPr>
          <w:rFonts w:ascii="Arial" w:hAnsi="Arial" w:cs="Arial"/>
          <w:sz w:val="22"/>
        </w:rPr>
        <w:t xml:space="preserve"> </w:t>
      </w:r>
      <w:r>
        <w:rPr>
          <w:rFonts w:ascii="Arial" w:hAnsi="Arial" w:cs="Arial"/>
          <w:color w:val="000000" w:themeColor="text1"/>
          <w:sz w:val="22"/>
        </w:rPr>
        <w:t>we fou</w:t>
      </w:r>
      <w:r w:rsidRPr="00E8263E">
        <w:rPr>
          <w:rFonts w:ascii="Arial" w:hAnsi="Arial" w:cs="Arial"/>
          <w:color w:val="000000" w:themeColor="text1"/>
          <w:sz w:val="22"/>
        </w:rPr>
        <w:t xml:space="preserve">nd </w:t>
      </w:r>
      <w:r w:rsidR="009655A5">
        <w:rPr>
          <w:rFonts w:ascii="Arial" w:hAnsi="Arial" w:cs="Arial"/>
          <w:color w:val="000000" w:themeColor="text1"/>
          <w:sz w:val="22"/>
        </w:rPr>
        <w:t xml:space="preserve">that </w:t>
      </w:r>
      <w:r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Pr="003A42E7">
        <w:rPr>
          <w:rFonts w:ascii="Arial" w:hAnsi="Arial" w:cs="Arial"/>
          <w:color w:val="000000" w:themeColor="text1"/>
          <w:sz w:val="22"/>
        </w:rPr>
        <w:t xml:space="preserve">LMRs) </w:t>
      </w:r>
      <w:r w:rsidRPr="00E8263E">
        <w:rPr>
          <w:rFonts w:ascii="Arial" w:hAnsi="Arial" w:cs="Arial"/>
          <w:color w:val="000000" w:themeColor="text1"/>
          <w:sz w:val="22"/>
        </w:rPr>
        <w:t>acc</w:t>
      </w:r>
      <w:r w:rsidRPr="00393DBF">
        <w:rPr>
          <w:rFonts w:ascii="Arial" w:hAnsi="Arial" w:cs="Arial"/>
          <w:color w:val="000000" w:themeColor="text1"/>
          <w:sz w:val="22"/>
        </w:rPr>
        <w:t xml:space="preserve">ounted for </w:t>
      </w:r>
      <w:r>
        <w:rPr>
          <w:rFonts w:ascii="Arial" w:hAnsi="Arial" w:cs="Arial"/>
          <w:color w:val="000000" w:themeColor="text1"/>
          <w:sz w:val="22"/>
        </w:rPr>
        <w:t>&lt;</w:t>
      </w:r>
      <w:r w:rsidRPr="00393DBF">
        <w:rPr>
          <w:rFonts w:ascii="Arial" w:hAnsi="Arial" w:cs="Arial"/>
          <w:color w:val="000000" w:themeColor="text1"/>
          <w:sz w:val="22"/>
        </w:rPr>
        <w:t>3%</w:t>
      </w:r>
      <w:r>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Pr>
          <w:rFonts w:ascii="Arial" w:hAnsi="Arial" w:cs="Arial"/>
          <w:color w:val="000000" w:themeColor="text1"/>
          <w:sz w:val="22"/>
        </w:rPr>
        <w:t xml:space="preserve"> LMRs</w:t>
      </w:r>
      <w:r w:rsidRPr="00393DBF">
        <w:rPr>
          <w:rFonts w:ascii="Arial" w:hAnsi="Arial" w:cs="Arial"/>
          <w:sz w:val="22"/>
        </w:rPr>
        <w:t xml:space="preserve"> (</w:t>
      </w:r>
      <w:r w:rsidRPr="00C32740">
        <w:rPr>
          <w:rFonts w:ascii="Arial" w:hAnsi="Arial" w:cs="Arial"/>
          <w:b/>
          <w:color w:val="44546A" w:themeColor="text2"/>
          <w:sz w:val="22"/>
        </w:rPr>
        <w:t>Fig 2A</w:t>
      </w:r>
      <w:r w:rsidRPr="00393DBF">
        <w:rPr>
          <w:rFonts w:ascii="Arial" w:hAnsi="Arial" w:cs="Arial"/>
          <w:sz w:val="22"/>
        </w:rPr>
        <w:t>)</w:t>
      </w:r>
      <w:r w:rsidR="009655A5">
        <w:rPr>
          <w:rFonts w:ascii="Arial" w:hAnsi="Arial" w:cs="Arial"/>
          <w:sz w:val="22"/>
        </w:rPr>
        <w:t>,</w:t>
      </w:r>
      <w:r>
        <w:rPr>
          <w:rFonts w:ascii="Arial" w:hAnsi="Arial" w:cs="Arial"/>
          <w:color w:val="000000" w:themeColor="text1"/>
          <w:sz w:val="22"/>
        </w:rPr>
        <w:t xml:space="preserve"> while</w:t>
      </w:r>
      <w:r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Pr="00393DBF">
        <w:rPr>
          <w:rFonts w:ascii="Arial" w:hAnsi="Arial" w:cs="Arial"/>
          <w:color w:val="000000" w:themeColor="text1"/>
          <w:sz w:val="22"/>
        </w:rPr>
        <w:t>hypo</w:t>
      </w:r>
      <w:r>
        <w:rPr>
          <w:rFonts w:ascii="Arial" w:hAnsi="Arial" w:cs="Arial"/>
          <w:color w:val="000000" w:themeColor="text1"/>
          <w:sz w:val="22"/>
        </w:rPr>
        <w:t>-LMRs</w:t>
      </w:r>
      <w:r w:rsidR="00E8263E">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accounted </w:t>
      </w:r>
      <w:r w:rsidR="009655A5">
        <w:rPr>
          <w:rFonts w:ascii="Arial" w:hAnsi="Arial" w:cs="Arial"/>
          <w:color w:val="000000" w:themeColor="text1"/>
          <w:sz w:val="22"/>
        </w:rPr>
        <w:t>for</w:t>
      </w:r>
      <w:r w:rsidRPr="00393DBF">
        <w:rPr>
          <w:rFonts w:ascii="Arial" w:hAnsi="Arial" w:cs="Arial"/>
          <w:color w:val="000000" w:themeColor="text1"/>
          <w:sz w:val="22"/>
        </w:rPr>
        <w:t xml:space="preserve"> 0</w:t>
      </w:r>
      <w:r>
        <w:rPr>
          <w:rFonts w:ascii="Arial" w:hAnsi="Arial" w:cs="Arial"/>
          <w:color w:val="000000" w:themeColor="text1"/>
          <w:sz w:val="22"/>
        </w:rPr>
        <w:t>.0-</w:t>
      </w:r>
      <w:r w:rsidRPr="00393DBF">
        <w:rPr>
          <w:rFonts w:ascii="Arial" w:hAnsi="Arial" w:cs="Arial"/>
          <w:color w:val="000000" w:themeColor="text1"/>
          <w:sz w:val="22"/>
        </w:rPr>
        <w:t>2</w:t>
      </w:r>
      <w:r w:rsidR="008F16BD">
        <w:rPr>
          <w:rFonts w:ascii="Arial" w:hAnsi="Arial" w:cs="Arial" w:hint="eastAsia"/>
          <w:color w:val="000000" w:themeColor="text1"/>
          <w:sz w:val="22"/>
        </w:rPr>
        <w:t>0.04</w:t>
      </w:r>
      <w:r w:rsidRPr="00393DBF">
        <w:rPr>
          <w:rFonts w:ascii="Arial" w:hAnsi="Arial" w:cs="Arial"/>
          <w:color w:val="000000" w:themeColor="text1"/>
          <w:sz w:val="22"/>
        </w:rPr>
        <w:t>%</w:t>
      </w:r>
      <w:r w:rsidR="009655A5">
        <w:rPr>
          <w:rFonts w:ascii="Arial" w:hAnsi="Arial" w:cs="Arial"/>
          <w:color w:val="000000" w:themeColor="text1"/>
          <w:sz w:val="22"/>
        </w:rPr>
        <w:t xml:space="preserve"> of the total LMRs</w:t>
      </w:r>
      <w:r w:rsidRPr="00393DBF">
        <w:rPr>
          <w:rFonts w:ascii="Arial" w:hAnsi="Arial" w:cs="Arial"/>
          <w:color w:val="000000" w:themeColor="text1"/>
          <w:sz w:val="22"/>
        </w:rPr>
        <w:t xml:space="preserve">, with only three patients </w:t>
      </w:r>
      <w:r>
        <w:rPr>
          <w:rFonts w:ascii="Arial" w:hAnsi="Arial" w:cs="Arial"/>
          <w:color w:val="000000" w:themeColor="text1"/>
          <w:sz w:val="22"/>
        </w:rPr>
        <w:t>exceeding</w:t>
      </w:r>
      <w:r w:rsidRPr="00393DBF">
        <w:rPr>
          <w:rFonts w:ascii="Arial" w:hAnsi="Arial" w:cs="Arial"/>
          <w:color w:val="000000" w:themeColor="text1"/>
          <w:sz w:val="22"/>
        </w:rPr>
        <w:t xml:space="preserve"> 10% (</w:t>
      </w:r>
      <w:r w:rsidRPr="00C32740">
        <w:rPr>
          <w:rFonts w:ascii="Arial" w:hAnsi="Arial" w:cs="Arial"/>
          <w:b/>
          <w:color w:val="44546A" w:themeColor="text2"/>
          <w:sz w:val="22"/>
        </w:rPr>
        <w:t>Fig 2B; Supplementary Table 3</w:t>
      </w:r>
      <w:r w:rsidRPr="00393DBF">
        <w:rPr>
          <w:rFonts w:ascii="Arial" w:hAnsi="Arial" w:cs="Arial"/>
          <w:color w:val="000000" w:themeColor="text1"/>
          <w:sz w:val="22"/>
        </w:rPr>
        <w:t>)</w:t>
      </w:r>
      <w:r w:rsidR="00AB4CF7">
        <w:rPr>
          <w:rFonts w:ascii="Arial" w:hAnsi="Arial" w:cs="Arial"/>
          <w:color w:val="000000" w:themeColor="text1"/>
          <w:sz w:val="22"/>
        </w:rPr>
        <w:t xml:space="preserve">. This data suggest that </w:t>
      </w:r>
      <w:r w:rsidR="00AB4CF7">
        <w:rPr>
          <w:rFonts w:ascii="Arial" w:hAnsi="Arial" w:cs="Arial"/>
          <w:sz w:val="22"/>
        </w:rPr>
        <w:t>patients with chronic</w:t>
      </w:r>
      <w:r w:rsidR="00EA7362">
        <w:rPr>
          <w:rFonts w:ascii="Arial" w:hAnsi="Arial" w:cs="Arial"/>
          <w:sz w:val="22"/>
        </w:rPr>
        <w:t xml:space="preserve"> hepatitis and cirrhosis </w:t>
      </w:r>
      <w:r w:rsidR="00EA7362" w:rsidRPr="00393DBF">
        <w:rPr>
          <w:rFonts w:ascii="Arial" w:hAnsi="Arial" w:cs="Arial"/>
          <w:sz w:val="22"/>
        </w:rPr>
        <w:t>ha</w:t>
      </w:r>
      <w:r w:rsidR="00AB4CF7">
        <w:rPr>
          <w:rFonts w:ascii="Arial" w:hAnsi="Arial" w:cs="Arial"/>
          <w:sz w:val="22"/>
        </w:rPr>
        <w:t>ve</w:t>
      </w:r>
      <w:r w:rsidR="00EA7362" w:rsidRPr="00393DBF">
        <w:rPr>
          <w:rFonts w:ascii="Arial" w:hAnsi="Arial" w:cs="Arial"/>
          <w:sz w:val="22"/>
        </w:rPr>
        <w:t xml:space="preserve"> </w:t>
      </w:r>
      <w:r w:rsidR="00EA7362">
        <w:rPr>
          <w:rFonts w:ascii="Arial" w:hAnsi="Arial" w:cs="Arial"/>
          <w:sz w:val="22"/>
        </w:rPr>
        <w:t xml:space="preserve">similar cfDNA methylation </w:t>
      </w:r>
      <w:r w:rsidR="00EA7362" w:rsidRPr="00EA7362">
        <w:rPr>
          <w:rFonts w:ascii="Arial" w:hAnsi="Arial" w:cs="Arial"/>
          <w:sz w:val="22"/>
        </w:rPr>
        <w:t>levels</w:t>
      </w:r>
      <w:r w:rsidR="00EA7362" w:rsidRPr="00C723FB">
        <w:rPr>
          <w:rFonts w:ascii="Arial" w:hAnsi="Arial" w:cs="Arial"/>
          <w:sz w:val="22"/>
        </w:rPr>
        <w:t xml:space="preserve"> </w:t>
      </w:r>
      <w:r w:rsidR="00AB4CF7">
        <w:rPr>
          <w:rFonts w:ascii="Arial" w:hAnsi="Arial" w:cs="Arial"/>
          <w:sz w:val="22"/>
        </w:rPr>
        <w:t>than</w:t>
      </w:r>
      <w:r w:rsidR="00EA7362" w:rsidRPr="00C723FB">
        <w:rPr>
          <w:rFonts w:ascii="Arial" w:hAnsi="Arial" w:cs="Arial"/>
          <w:sz w:val="22"/>
        </w:rPr>
        <w:t xml:space="preserve"> healthy individuals</w:t>
      </w:r>
      <w:r w:rsidR="00C723FB">
        <w:rPr>
          <w:rFonts w:ascii="Arial" w:hAnsi="Arial" w:cs="Arial"/>
          <w:sz w:val="22"/>
        </w:rPr>
        <w:t xml:space="preserve"> </w:t>
      </w:r>
      <w:r w:rsidR="00EA7362" w:rsidRPr="00393DBF">
        <w:rPr>
          <w:rFonts w:ascii="Arial" w:hAnsi="Arial" w:cs="Arial"/>
          <w:sz w:val="22"/>
        </w:rPr>
        <w:t>(</w:t>
      </w:r>
      <w:r w:rsidR="00EA7362" w:rsidRPr="00C32740">
        <w:rPr>
          <w:rFonts w:ascii="Arial" w:hAnsi="Arial" w:cs="Arial"/>
          <w:b/>
          <w:color w:val="44546A" w:themeColor="text2"/>
          <w:sz w:val="22"/>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r w:rsidR="00C723FB">
        <w:rPr>
          <w:rFonts w:ascii="Arial" w:hAnsi="Arial" w:cs="Arial"/>
          <w:sz w:val="22"/>
        </w:rPr>
        <w:t>i</w:t>
      </w:r>
      <w:r w:rsidRPr="00393DBF">
        <w:rPr>
          <w:rFonts w:ascii="Arial" w:hAnsi="Arial" w:cs="Arial"/>
          <w:sz w:val="22"/>
        </w:rPr>
        <w:t xml:space="preserve">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Pr="00393DBF">
        <w:rPr>
          <w:rFonts w:ascii="Arial" w:hAnsi="Arial" w:cs="Arial"/>
          <w:color w:val="000000" w:themeColor="text1"/>
          <w:sz w:val="22"/>
        </w:rPr>
        <w:t xml:space="preserve">, </w:t>
      </w:r>
      <w:r>
        <w:rPr>
          <w:rFonts w:ascii="Arial" w:hAnsi="Arial" w:cs="Arial"/>
          <w:color w:val="000000" w:themeColor="text1"/>
          <w:sz w:val="22"/>
        </w:rPr>
        <w:t>however</w:t>
      </w:r>
      <w:r w:rsidRPr="00393DBF">
        <w:rPr>
          <w:rFonts w:ascii="Arial" w:hAnsi="Arial" w:cs="Arial"/>
          <w:color w:val="000000" w:themeColor="text1"/>
          <w:sz w:val="22"/>
        </w:rPr>
        <w:t xml:space="preserve"> hypo-</w:t>
      </w:r>
      <w:r>
        <w:rPr>
          <w:rFonts w:ascii="Arial" w:hAnsi="Arial" w:cs="Arial"/>
          <w:color w:val="000000" w:themeColor="text1"/>
          <w:sz w:val="22"/>
        </w:rPr>
        <w:t>LMRs</w:t>
      </w:r>
      <w:r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Pr="00393DBF">
        <w:rPr>
          <w:rFonts w:ascii="Arial" w:hAnsi="Arial" w:cs="Arial"/>
          <w:color w:val="000000" w:themeColor="text1"/>
          <w:sz w:val="22"/>
        </w:rPr>
        <w:t>.</w:t>
      </w:r>
      <w:r w:rsidR="00B34858">
        <w:rPr>
          <w:rFonts w:ascii="Arial" w:hAnsi="Arial" w:cs="Arial" w:hint="eastAsia"/>
          <w:color w:val="000000" w:themeColor="text1"/>
          <w:sz w:val="22"/>
        </w:rPr>
        <w:t>2</w:t>
      </w:r>
      <w:r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Pr="00393DBF">
        <w:rPr>
          <w:rFonts w:ascii="Arial" w:hAnsi="Arial" w:cs="Arial"/>
          <w:color w:val="000000" w:themeColor="text1"/>
          <w:sz w:val="22"/>
        </w:rPr>
        <w:t xml:space="preserve">. In advanced HCC patients, </w:t>
      </w:r>
      <w:bookmarkStart w:id="7" w:name="OLE_LINK1"/>
      <w:r w:rsidRPr="00393DBF">
        <w:rPr>
          <w:rFonts w:ascii="Arial" w:hAnsi="Arial" w:cs="Arial"/>
          <w:color w:val="000000" w:themeColor="text1"/>
          <w:sz w:val="22"/>
        </w:rPr>
        <w:t>no hyper-</w:t>
      </w:r>
      <w:r>
        <w:rPr>
          <w:rFonts w:ascii="Arial" w:hAnsi="Arial" w:cs="Arial"/>
          <w:color w:val="000000" w:themeColor="text1"/>
          <w:sz w:val="22"/>
        </w:rPr>
        <w:t>LMR</w:t>
      </w:r>
      <w:r w:rsidRPr="00393DBF">
        <w:rPr>
          <w:rFonts w:ascii="Arial" w:hAnsi="Arial" w:cs="Arial"/>
          <w:color w:val="000000" w:themeColor="text1"/>
          <w:sz w:val="22"/>
        </w:rPr>
        <w:t xml:space="preserve"> were identified</w:t>
      </w:r>
      <w:bookmarkEnd w:id="7"/>
      <w:r w:rsidRPr="00393DBF">
        <w:rPr>
          <w:rFonts w:ascii="Arial" w:hAnsi="Arial" w:cs="Arial"/>
          <w:color w:val="000000" w:themeColor="text1"/>
          <w:sz w:val="22"/>
        </w:rPr>
        <w:t>, and hypo-</w:t>
      </w:r>
      <w:r>
        <w:rPr>
          <w:rFonts w:ascii="Arial" w:hAnsi="Arial" w:cs="Arial"/>
          <w:color w:val="000000" w:themeColor="text1"/>
          <w:sz w:val="22"/>
        </w:rPr>
        <w:t>LMR</w:t>
      </w:r>
      <w:r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Pr="00393DBF">
        <w:rPr>
          <w:rFonts w:ascii="Arial" w:hAnsi="Arial" w:cs="Arial"/>
          <w:color w:val="000000" w:themeColor="text1"/>
          <w:sz w:val="22"/>
        </w:rPr>
        <w:t xml:space="preserve"> (</w:t>
      </w:r>
      <w:r w:rsidRPr="00C32740">
        <w:rPr>
          <w:rFonts w:ascii="Arial" w:hAnsi="Arial" w:cs="Arial"/>
          <w:b/>
          <w:color w:val="44546A" w:themeColor="text2"/>
          <w:sz w:val="22"/>
        </w:rPr>
        <w:t>Fig 2; Supplementary Table 3</w:t>
      </w:r>
      <w:r w:rsidRPr="00393DBF">
        <w:rPr>
          <w:rFonts w:ascii="Arial" w:hAnsi="Arial" w:cs="Arial"/>
          <w:color w:val="000000" w:themeColor="text1"/>
          <w:sz w:val="22"/>
        </w:rPr>
        <w:t>)</w:t>
      </w:r>
      <w:r w:rsidRPr="00393DBF">
        <w:rPr>
          <w:rFonts w:ascii="Arial" w:hAnsi="Arial" w:cs="Arial"/>
          <w:sz w:val="22"/>
        </w:rPr>
        <w:t xml:space="preserve">. As expected, </w:t>
      </w:r>
      <w:r>
        <w:rPr>
          <w:rFonts w:ascii="Arial" w:hAnsi="Arial" w:cs="Arial"/>
          <w:sz w:val="22"/>
        </w:rPr>
        <w:t xml:space="preserve">after surgery, </w:t>
      </w:r>
      <w:r w:rsidRPr="00393DBF">
        <w:rPr>
          <w:rFonts w:ascii="Arial" w:hAnsi="Arial" w:cs="Arial"/>
          <w:sz w:val="22"/>
        </w:rPr>
        <w:t>most HCC patients (8/9) demonstrated similar cfDNA methylation level</w:t>
      </w:r>
      <w:r w:rsidR="00700323">
        <w:rPr>
          <w:rFonts w:ascii="Arial" w:hAnsi="Arial" w:cs="Arial"/>
          <w:sz w:val="22"/>
        </w:rPr>
        <w:t>s</w:t>
      </w:r>
      <w:r w:rsidRPr="00393DBF">
        <w:rPr>
          <w:rFonts w:ascii="Arial" w:hAnsi="Arial" w:cs="Arial"/>
          <w:sz w:val="22"/>
        </w:rPr>
        <w:t xml:space="preserve"> to healthy individuals and patients with hepatitis or cirrhosis</w:t>
      </w:r>
      <w:r w:rsidRPr="00393DBF">
        <w:rPr>
          <w:rFonts w:ascii="Arial" w:hAnsi="Arial" w:cs="Arial"/>
          <w:color w:val="000000" w:themeColor="text1"/>
          <w:sz w:val="22"/>
        </w:rPr>
        <w:t xml:space="preserve">. </w:t>
      </w:r>
      <w:r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Pr="00393DBF">
        <w:rPr>
          <w:rFonts w:ascii="Arial" w:hAnsi="Arial" w:cs="Arial"/>
          <w:sz w:val="22"/>
        </w:rPr>
        <w:t xml:space="preserve">out of </w:t>
      </w:r>
      <w:r w:rsidR="00700323">
        <w:rPr>
          <w:rFonts w:ascii="Arial" w:hAnsi="Arial" w:cs="Arial"/>
          <w:sz w:val="22"/>
        </w:rPr>
        <w:t xml:space="preserve">the </w:t>
      </w:r>
      <w:r w:rsidRPr="00393DBF">
        <w:rPr>
          <w:rFonts w:ascii="Arial" w:hAnsi="Arial" w:cs="Arial"/>
          <w:sz w:val="22"/>
        </w:rPr>
        <w:t xml:space="preserve">nine HCC patients </w:t>
      </w:r>
      <w:r w:rsidR="00700323">
        <w:rPr>
          <w:rFonts w:ascii="Arial" w:hAnsi="Arial" w:cs="Arial"/>
          <w:sz w:val="22"/>
        </w:rPr>
        <w:t>exhibited</w:t>
      </w:r>
      <w:r w:rsidRPr="00393DBF">
        <w:rPr>
          <w:rFonts w:ascii="Arial" w:hAnsi="Arial" w:cs="Arial"/>
          <w:sz w:val="22"/>
        </w:rPr>
        <w:t xml:space="preserve"> </w:t>
      </w:r>
      <w:r>
        <w:rPr>
          <w:rFonts w:ascii="Arial" w:hAnsi="Arial" w:cs="Arial"/>
          <w:sz w:val="22"/>
        </w:rPr>
        <w:t xml:space="preserve">a </w:t>
      </w:r>
      <w:r w:rsidRPr="00393DBF">
        <w:rPr>
          <w:rFonts w:ascii="Arial" w:hAnsi="Arial" w:cs="Arial"/>
          <w:sz w:val="22"/>
        </w:rPr>
        <w:t>higher proportion of hypo-</w:t>
      </w:r>
      <w:r w:rsidR="00984185">
        <w:rPr>
          <w:rFonts w:ascii="Arial" w:hAnsi="Arial" w:cs="Arial"/>
          <w:sz w:val="22"/>
        </w:rPr>
        <w:t>LMRs</w:t>
      </w:r>
      <w:r w:rsidRPr="00393DBF">
        <w:rPr>
          <w:rFonts w:ascii="Arial" w:hAnsi="Arial" w:cs="Arial"/>
          <w:sz w:val="22"/>
        </w:rPr>
        <w:t xml:space="preserve"> </w:t>
      </w:r>
      <w:r w:rsidR="00700323">
        <w:rPr>
          <w:rFonts w:ascii="Arial" w:hAnsi="Arial" w:cs="Arial"/>
          <w:sz w:val="22"/>
        </w:rPr>
        <w:t xml:space="preserve">after surgery </w:t>
      </w:r>
      <w:r w:rsidRPr="00393DBF">
        <w:rPr>
          <w:rFonts w:ascii="Arial" w:hAnsi="Arial" w:cs="Arial"/>
          <w:sz w:val="22"/>
        </w:rPr>
        <w:t>(6</w:t>
      </w:r>
      <w:r w:rsidR="00B34858">
        <w:rPr>
          <w:rFonts w:ascii="Arial" w:hAnsi="Arial" w:cs="Arial" w:hint="eastAsia"/>
          <w:sz w:val="22"/>
        </w:rPr>
        <w:t>9</w:t>
      </w:r>
      <w:r w:rsidRPr="00393DBF">
        <w:rPr>
          <w:rFonts w:ascii="Arial" w:hAnsi="Arial" w:cs="Arial"/>
          <w:sz w:val="22"/>
        </w:rPr>
        <w:t>.</w:t>
      </w:r>
      <w:r w:rsidR="00B34858">
        <w:rPr>
          <w:rFonts w:ascii="Arial" w:hAnsi="Arial" w:cs="Arial" w:hint="eastAsia"/>
          <w:sz w:val="22"/>
        </w:rPr>
        <w:t>9</w:t>
      </w:r>
      <w:r w:rsidRPr="00393DBF">
        <w:rPr>
          <w:rFonts w:ascii="Arial" w:hAnsi="Arial" w:cs="Arial"/>
          <w:sz w:val="22"/>
        </w:rPr>
        <w:t xml:space="preserve">%, </w:t>
      </w:r>
      <w:r w:rsidRPr="00C32740">
        <w:rPr>
          <w:rFonts w:ascii="Arial" w:hAnsi="Arial" w:cs="Arial"/>
          <w:b/>
          <w:color w:val="44546A" w:themeColor="text2"/>
          <w:sz w:val="22"/>
        </w:rPr>
        <w:t xml:space="preserve">Fig </w:t>
      </w:r>
      <w:r w:rsidR="00B34858" w:rsidRPr="003A42E7">
        <w:rPr>
          <w:rFonts w:ascii="Arial" w:hAnsi="Arial" w:cs="Arial" w:hint="eastAsia"/>
          <w:b/>
          <w:color w:val="44546A" w:themeColor="text2"/>
          <w:sz w:val="22"/>
        </w:rPr>
        <w:t>2</w:t>
      </w:r>
      <w:r w:rsidRPr="00C32740">
        <w:rPr>
          <w:rFonts w:ascii="Arial" w:hAnsi="Arial" w:cs="Arial"/>
          <w:b/>
          <w:color w:val="44546A" w:themeColor="text2"/>
          <w:sz w:val="22"/>
        </w:rPr>
        <w:t>B</w:t>
      </w:r>
      <w:r w:rsidRPr="00393DBF">
        <w:rPr>
          <w:rFonts w:ascii="Arial" w:hAnsi="Arial" w:cs="Arial"/>
          <w:sz w:val="22"/>
        </w:rPr>
        <w:t xml:space="preserve">; </w:t>
      </w:r>
      <w:r w:rsidRPr="00C32740">
        <w:rPr>
          <w:rFonts w:ascii="Arial" w:hAnsi="Arial" w:cs="Arial"/>
          <w:b/>
          <w:color w:val="44546A" w:themeColor="text2"/>
          <w:sz w:val="22"/>
        </w:rPr>
        <w:t>Supplementary Table 3</w:t>
      </w:r>
      <w:r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Pr="00984185">
        <w:rPr>
          <w:rFonts w:ascii="Arial" w:hAnsi="Arial" w:cs="Arial"/>
          <w:sz w:val="22"/>
        </w:rPr>
        <w:t>sug</w:t>
      </w:r>
      <w:r>
        <w:rPr>
          <w:rFonts w:ascii="Arial" w:hAnsi="Arial" w:cs="Arial"/>
          <w:sz w:val="22"/>
        </w:rPr>
        <w:t xml:space="preserve">gesting that </w:t>
      </w:r>
      <w:r w:rsidR="007D1FC4">
        <w:rPr>
          <w:rFonts w:ascii="Arial" w:hAnsi="Arial" w:cs="Arial"/>
          <w:sz w:val="22"/>
        </w:rPr>
        <w:t xml:space="preserve">there were micro-metastasis with </w:t>
      </w:r>
      <w:r w:rsidRPr="00393DBF">
        <w:rPr>
          <w:rFonts w:ascii="Arial" w:hAnsi="Arial" w:cs="Arial"/>
          <w:sz w:val="22"/>
        </w:rPr>
        <w:t xml:space="preserve">tumor </w:t>
      </w:r>
      <w:r>
        <w:rPr>
          <w:rFonts w:ascii="Arial" w:hAnsi="Arial" w:cs="Arial"/>
          <w:sz w:val="22"/>
        </w:rPr>
        <w:t>cells in that individual</w:t>
      </w:r>
      <w:r w:rsidR="004E149A">
        <w:rPr>
          <w:rFonts w:ascii="Arial" w:hAnsi="Arial" w:cs="Arial"/>
          <w:sz w:val="22"/>
        </w:rPr>
        <w:t>.</w:t>
      </w:r>
      <w:r>
        <w:rPr>
          <w:rFonts w:ascii="Arial" w:hAnsi="Arial" w:cs="Arial"/>
          <w:sz w:val="22"/>
        </w:rPr>
        <w:t xml:space="preserve"> </w:t>
      </w:r>
      <w:r w:rsidR="00AC0217" w:rsidRPr="0055703C">
        <w:rPr>
          <w:rFonts w:ascii="Arial" w:hAnsi="Arial" w:cs="Arial"/>
          <w:sz w:val="22"/>
          <w:highlight w:val="yellow"/>
          <w:bdr w:val="none" w:sz="0" w:space="0" w:color="auto" w:frame="1"/>
        </w:rPr>
        <w:t xml:space="preserve">We find a significant positive relationship between AFP and </w:t>
      </w:r>
      <w:r w:rsidR="00AC0217" w:rsidRPr="0055703C">
        <w:rPr>
          <w:rFonts w:ascii="Arial" w:hAnsi="Arial" w:cs="Arial" w:hint="eastAsia"/>
          <w:sz w:val="22"/>
          <w:highlight w:val="yellow"/>
          <w:bdr w:val="none" w:sz="0" w:space="0" w:color="auto" w:frame="1"/>
        </w:rPr>
        <w:t>the</w:t>
      </w:r>
      <w:r w:rsidR="00AC0217" w:rsidRPr="0055703C">
        <w:rPr>
          <w:rFonts w:ascii="Arial" w:hAnsi="Arial" w:cs="Arial"/>
          <w:sz w:val="22"/>
          <w:highlight w:val="yellow"/>
          <w:bdr w:val="none" w:sz="0" w:space="0" w:color="auto" w:frame="1"/>
        </w:rPr>
        <w:t xml:space="preserve"> percentage of hypo-LMRs (</w:t>
      </w:r>
      <w:r w:rsidR="00AC0217" w:rsidRPr="0055703C">
        <w:rPr>
          <w:rFonts w:ascii="Arial" w:hAnsi="Arial" w:cs="Arial"/>
          <w:color w:val="000000" w:themeColor="text1"/>
          <w:sz w:val="22"/>
          <w:highlight w:val="yellow"/>
        </w:rPr>
        <w:t>R=0.6</w:t>
      </w:r>
      <w:r w:rsidR="00AC0217" w:rsidRPr="0055703C">
        <w:rPr>
          <w:rFonts w:ascii="Arial" w:hAnsi="Arial" w:cs="Arial" w:hint="eastAsia"/>
          <w:color w:val="000000" w:themeColor="text1"/>
          <w:sz w:val="22"/>
          <w:highlight w:val="yellow"/>
        </w:rPr>
        <w:t>,</w:t>
      </w:r>
      <w:r w:rsidR="00AC0217" w:rsidRPr="0055703C">
        <w:rPr>
          <w:rFonts w:ascii="Arial" w:hAnsi="Arial" w:cs="Arial"/>
          <w:color w:val="000000" w:themeColor="text1"/>
          <w:sz w:val="22"/>
          <w:highlight w:val="yellow"/>
        </w:rPr>
        <w:t xml:space="preserve"> P</w:t>
      </w:r>
      <w:r w:rsidR="00AC0217" w:rsidRPr="0055703C">
        <w:rPr>
          <w:rFonts w:ascii="Arial" w:hAnsi="Arial" w:cs="Arial" w:hint="eastAsia"/>
          <w:color w:val="000000" w:themeColor="text1"/>
          <w:sz w:val="22"/>
          <w:highlight w:val="yellow"/>
        </w:rPr>
        <w:t>=</w:t>
      </w:r>
      <w:r w:rsidR="00AC0217" w:rsidRPr="0055703C">
        <w:rPr>
          <w:rFonts w:ascii="Arial" w:hAnsi="Arial" w:cs="Arial"/>
          <w:color w:val="000000" w:themeColor="text1"/>
          <w:sz w:val="22"/>
          <w:highlight w:val="yellow"/>
        </w:rPr>
        <w:t>3.9x10</w:t>
      </w:r>
      <w:r w:rsidR="00AC0217" w:rsidRPr="0055703C">
        <w:rPr>
          <w:rFonts w:ascii="Arial" w:hAnsi="Arial" w:cs="Arial"/>
          <w:color w:val="000000" w:themeColor="text1"/>
          <w:sz w:val="22"/>
          <w:highlight w:val="yellow"/>
          <w:vertAlign w:val="superscript"/>
        </w:rPr>
        <w:t>-</w:t>
      </w:r>
      <w:r w:rsidR="00AC0217" w:rsidRPr="0055703C">
        <w:rPr>
          <w:rFonts w:ascii="Arial" w:hAnsi="Arial" w:cs="Arial" w:hint="eastAsia"/>
          <w:color w:val="000000" w:themeColor="text1"/>
          <w:sz w:val="22"/>
          <w:highlight w:val="yellow"/>
          <w:vertAlign w:val="superscript"/>
        </w:rPr>
        <w:t>6</w:t>
      </w:r>
      <w:r w:rsidR="00AC0217" w:rsidRPr="0055703C">
        <w:rPr>
          <w:rFonts w:ascii="Arial" w:hAnsi="Arial" w:cs="Arial"/>
          <w:color w:val="000000" w:themeColor="text1"/>
          <w:sz w:val="22"/>
          <w:highlight w:val="yellow"/>
        </w:rPr>
        <w:t xml:space="preserve">, Pearson’s correlation </w:t>
      </w:r>
      <w:r w:rsidR="00F94C75">
        <w:rPr>
          <w:rFonts w:ascii="Arial" w:hAnsi="Arial" w:cs="Arial"/>
          <w:color w:val="000000" w:themeColor="text1"/>
          <w:sz w:val="22"/>
          <w:highlight w:val="yellow"/>
        </w:rPr>
        <w:t>coefficient</w:t>
      </w:r>
      <w:r w:rsidR="00AC0217" w:rsidRPr="0055703C">
        <w:rPr>
          <w:rFonts w:ascii="Arial" w:hAnsi="Arial" w:cs="Arial"/>
          <w:sz w:val="22"/>
          <w:highlight w:val="yellow"/>
          <w:bdr w:val="none" w:sz="0" w:space="0" w:color="auto" w:frame="1"/>
        </w:rPr>
        <w:t xml:space="preserve">). We also evaluated the diagnostic potential of low-pass WGBS data to HCC and we found </w:t>
      </w:r>
      <w:r w:rsidR="00AC0217" w:rsidRPr="0055703C">
        <w:rPr>
          <w:rFonts w:ascii="Arial" w:hAnsi="Arial" w:cs="Arial" w:hint="eastAsia"/>
          <w:sz w:val="22"/>
          <w:highlight w:val="yellow"/>
          <w:bdr w:val="none" w:sz="0" w:space="0" w:color="auto" w:frame="1"/>
        </w:rPr>
        <w:t>the</w:t>
      </w:r>
      <w:r w:rsidR="00AC0217" w:rsidRPr="0055703C">
        <w:rPr>
          <w:rFonts w:ascii="Arial" w:hAnsi="Arial" w:cs="Arial"/>
          <w:sz w:val="22"/>
          <w:highlight w:val="yellow"/>
          <w:bdr w:val="none" w:sz="0" w:space="0" w:color="auto" w:frame="1"/>
        </w:rPr>
        <w:t xml:space="preserve"> percentage of hypo-LMRs showed better diagnosis performance than AFP (AUC= 0.966 vs 0.82</w:t>
      </w:r>
      <w:r w:rsidR="00AC0217" w:rsidRPr="002F3703">
        <w:rPr>
          <w:rFonts w:ascii="Arial" w:hAnsi="Arial" w:cs="Arial"/>
          <w:sz w:val="22"/>
          <w:highlight w:val="yellow"/>
          <w:bdr w:val="none" w:sz="0" w:space="0" w:color="auto" w:frame="1"/>
        </w:rPr>
        <w:t>6</w:t>
      </w:r>
      <w:r w:rsidR="009D6161" w:rsidRPr="002F3703">
        <w:rPr>
          <w:rFonts w:ascii="Arial" w:hAnsi="Arial" w:cs="Arial"/>
          <w:sz w:val="22"/>
          <w:highlight w:val="yellow"/>
          <w:bdr w:val="none" w:sz="0" w:space="0" w:color="auto" w:frame="1"/>
        </w:rPr>
        <w:t xml:space="preserve">; </w:t>
      </w:r>
      <w:r w:rsidR="009D6161" w:rsidRPr="002F3703">
        <w:rPr>
          <w:rFonts w:ascii="Arial" w:hAnsi="Arial" w:cs="Arial"/>
          <w:b/>
          <w:color w:val="44546A" w:themeColor="text2"/>
          <w:sz w:val="22"/>
          <w:highlight w:val="yellow"/>
        </w:rPr>
        <w:t>Figure S</w:t>
      </w:r>
      <w:r w:rsidR="0040506B" w:rsidRPr="002F3703">
        <w:rPr>
          <w:rFonts w:ascii="Arial" w:hAnsi="Arial" w:cs="Arial"/>
          <w:b/>
          <w:color w:val="44546A" w:themeColor="text2"/>
          <w:sz w:val="22"/>
          <w:highlight w:val="yellow"/>
        </w:rPr>
        <w:t>5</w:t>
      </w:r>
      <w:r w:rsidR="00AC0217" w:rsidRPr="002F3703">
        <w:rPr>
          <w:rFonts w:ascii="Arial" w:hAnsi="Arial" w:cs="Arial"/>
          <w:sz w:val="22"/>
          <w:highlight w:val="yellow"/>
          <w:bdr w:val="none" w:sz="0" w:space="0" w:color="auto" w:frame="1"/>
        </w:rPr>
        <w:t>).</w:t>
      </w:r>
      <w:r w:rsidR="00AC0217">
        <w:rPr>
          <w:rFonts w:ascii="Arial" w:hAnsi="Arial" w:cs="Arial"/>
          <w:sz w:val="22"/>
          <w:bdr w:val="none" w:sz="0" w:space="0" w:color="auto" w:frame="1"/>
        </w:rPr>
        <w:t xml:space="preserve"> </w:t>
      </w:r>
      <w:r>
        <w:rPr>
          <w:rFonts w:ascii="Arial" w:hAnsi="Arial" w:cs="Arial"/>
          <w:sz w:val="22"/>
        </w:rPr>
        <w:t xml:space="preserve">Our results demonstrate that LMR could serve as a </w:t>
      </w:r>
      <w:r w:rsidR="00AB4CF7">
        <w:rPr>
          <w:rFonts w:ascii="Arial" w:hAnsi="Arial" w:cs="Arial"/>
          <w:sz w:val="22"/>
        </w:rPr>
        <w:t xml:space="preserve">early HCC detection </w:t>
      </w:r>
      <w:r>
        <w:rPr>
          <w:rFonts w:ascii="Arial" w:hAnsi="Arial" w:cs="Arial"/>
          <w:sz w:val="22"/>
        </w:rPr>
        <w:t xml:space="preserve">biomarker </w:t>
      </w:r>
      <w:r w:rsidR="00AB4CF7">
        <w:rPr>
          <w:rFonts w:ascii="Arial" w:hAnsi="Arial" w:cs="Arial"/>
          <w:sz w:val="22"/>
        </w:rPr>
        <w:t xml:space="preserve">as it </w:t>
      </w:r>
      <w:r>
        <w:rPr>
          <w:rFonts w:ascii="Arial" w:hAnsi="Arial" w:cs="Arial"/>
          <w:sz w:val="22"/>
        </w:rPr>
        <w:t>reflect</w:t>
      </w:r>
      <w:r w:rsidR="00AB4CF7">
        <w:rPr>
          <w:rFonts w:ascii="Arial" w:hAnsi="Arial" w:cs="Arial"/>
          <w:sz w:val="22"/>
        </w:rPr>
        <w:t>s</w:t>
      </w:r>
      <w:r>
        <w:rPr>
          <w:rFonts w:ascii="Arial" w:hAnsi="Arial" w:cs="Arial"/>
          <w:sz w:val="22"/>
        </w:rPr>
        <w:t xml:space="preserve"> genome-wide demethylation </w:t>
      </w:r>
      <w:r w:rsidR="00AB4CF7">
        <w:rPr>
          <w:rFonts w:ascii="Arial" w:hAnsi="Arial" w:cs="Arial"/>
          <w:sz w:val="22"/>
        </w:rPr>
        <w:t xml:space="preserve">changes </w:t>
      </w:r>
      <w:r>
        <w:rPr>
          <w:rFonts w:ascii="Arial" w:hAnsi="Arial" w:cs="Arial"/>
          <w:sz w:val="22"/>
        </w:rPr>
        <w:t xml:space="preserve">from </w:t>
      </w:r>
      <w:r w:rsidR="00AB4CF7">
        <w:rPr>
          <w:rFonts w:ascii="Arial" w:hAnsi="Arial" w:cs="Arial"/>
          <w:sz w:val="22"/>
        </w:rPr>
        <w:t xml:space="preserve">non-tumoral </w:t>
      </w:r>
      <w:r>
        <w:rPr>
          <w:rFonts w:ascii="Arial" w:hAnsi="Arial" w:cs="Arial"/>
          <w:sz w:val="22"/>
        </w:rPr>
        <w:t>tissues to HCC</w:t>
      </w:r>
      <w:r w:rsidR="00AB4CF7">
        <w:rPr>
          <w:rFonts w:ascii="Arial" w:hAnsi="Arial" w:cs="Arial"/>
          <w:sz w:val="22"/>
        </w:rPr>
        <w:t>. It could also be used as a method to detect minimal tumoral residual disease after</w:t>
      </w:r>
      <w:r w:rsidR="007D1FC4">
        <w:rPr>
          <w:rFonts w:ascii="Arial" w:hAnsi="Arial" w:cs="Arial"/>
          <w:sz w:val="22"/>
        </w:rPr>
        <w:t xml:space="preserve"> </w:t>
      </w:r>
      <w:r>
        <w:rPr>
          <w:rFonts w:ascii="Arial" w:hAnsi="Arial" w:cs="Arial"/>
          <w:sz w:val="22"/>
        </w:rPr>
        <w:t xml:space="preserve">surgical </w:t>
      </w:r>
      <w:r w:rsidR="007D1FC4">
        <w:rPr>
          <w:rFonts w:ascii="Arial" w:hAnsi="Arial" w:cs="Arial"/>
          <w:sz w:val="22"/>
        </w:rPr>
        <w:t>resection</w:t>
      </w:r>
      <w:r>
        <w:rPr>
          <w:rFonts w:ascii="Arial" w:hAnsi="Arial" w:cs="Arial"/>
          <w:sz w:val="22"/>
        </w:rPr>
        <w:t xml:space="preserve">.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1224F467"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r w:rsidR="00105F7B">
        <w:rPr>
          <w:rFonts w:ascii="Arial" w:hAnsi="Arial" w:cs="Arial"/>
          <w:sz w:val="22"/>
        </w:rPr>
        <w:t xml:space="preserve">and </w:t>
      </w:r>
      <w:r>
        <w:rPr>
          <w:rFonts w:ascii="Arial" w:hAnsi="Arial" w:cs="Arial"/>
          <w:sz w:val="22"/>
        </w:rPr>
        <w:t xml:space="preserve">very limited CpGs were </w:t>
      </w:r>
      <w:r w:rsidR="00D042BA">
        <w:rPr>
          <w:rFonts w:ascii="Arial" w:hAnsi="Arial" w:cs="Arial" w:hint="eastAsia"/>
          <w:sz w:val="22"/>
        </w:rPr>
        <w:t xml:space="preserve">covered </w:t>
      </w:r>
      <w:r>
        <w:rPr>
          <w:rFonts w:ascii="Arial" w:hAnsi="Arial" w:cs="Arial"/>
          <w:sz w:val="22"/>
        </w:rPr>
        <w:t xml:space="preserve">by our assay. </w:t>
      </w:r>
      <w:r w:rsidRPr="00393DBF">
        <w:rPr>
          <w:rFonts w:ascii="Arial" w:hAnsi="Arial" w:cs="Arial"/>
          <w:sz w:val="22"/>
        </w:rPr>
        <w:t xml:space="preserve">On average, each cfDNA sample had 61,018 CpGs with sequencing depth over 5 </w:t>
      </w:r>
      <w:r w:rsidR="00105F7B">
        <w:rPr>
          <w:rFonts w:ascii="Arial" w:hAnsi="Arial" w:cs="Arial"/>
          <w:sz w:val="22"/>
        </w:rPr>
        <w:t xml:space="preserve">reads </w:t>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00105F7B">
        <w:rPr>
          <w:rFonts w:ascii="Arial" w:hAnsi="Arial" w:cs="Arial"/>
          <w:sz w:val="22"/>
        </w:rPr>
        <w:t>In total</w:t>
      </w:r>
      <w:r w:rsidRPr="00393DBF">
        <w:rPr>
          <w:rFonts w:ascii="Arial" w:hAnsi="Arial" w:cs="Arial"/>
          <w:color w:val="000000" w:themeColor="text1"/>
          <w:sz w:val="22"/>
        </w:rPr>
        <w:t xml:space="preserve">, advanced </w:t>
      </w:r>
      <w:commentRangeStart w:id="8"/>
      <w:r w:rsidRPr="00393DBF">
        <w:rPr>
          <w:rFonts w:ascii="Arial" w:hAnsi="Arial" w:cs="Arial"/>
          <w:color w:val="000000" w:themeColor="text1"/>
          <w:sz w:val="22"/>
        </w:rPr>
        <w:t>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r w:rsidR="00105F7B">
        <w:rPr>
          <w:rFonts w:ascii="Arial" w:hAnsi="Arial" w:cs="Arial"/>
          <w:color w:val="000000" w:themeColor="text1"/>
          <w:sz w:val="22"/>
        </w:rPr>
        <w:t>ed</w:t>
      </w:r>
      <w:r w:rsidRPr="00393DBF">
        <w:rPr>
          <w:rFonts w:ascii="Arial" w:hAnsi="Arial" w:cs="Arial"/>
          <w:color w:val="000000" w:themeColor="text1"/>
          <w:sz w:val="22"/>
        </w:rPr>
        <w:t xml:space="preserve"> to healthy individuals</w:t>
      </w:r>
      <w:commentRangeEnd w:id="8"/>
      <w:r w:rsidR="00B113A3">
        <w:rPr>
          <w:rStyle w:val="CommentReference"/>
        </w:rPr>
        <w:commentReference w:id="8"/>
      </w:r>
      <w:r w:rsidRPr="00393DBF">
        <w:rPr>
          <w:rFonts w:ascii="Arial" w:hAnsi="Arial" w:cs="Arial"/>
          <w:color w:val="000000" w:themeColor="text1"/>
          <w:sz w:val="22"/>
        </w:rPr>
        <w:t xml:space="preserve">. Among those, 23 </w:t>
      </w:r>
      <w:r w:rsidRPr="00393DBF">
        <w:rPr>
          <w:rFonts w:ascii="Arial" w:hAnsi="Arial" w:cs="Arial"/>
          <w:color w:val="000000" w:themeColor="text1"/>
          <w:sz w:val="22"/>
        </w:rPr>
        <w:lastRenderedPageBreak/>
        <w:t xml:space="preserve">DMCs </w:t>
      </w:r>
      <w:r w:rsidR="00105F7B">
        <w:rPr>
          <w:rFonts w:ascii="Arial" w:hAnsi="Arial" w:cs="Arial"/>
          <w:color w:val="000000" w:themeColor="text1"/>
          <w:sz w:val="22"/>
        </w:rPr>
        <w:t xml:space="preserve">were </w:t>
      </w:r>
      <w:r w:rsidRPr="00393DBF">
        <w:rPr>
          <w:rFonts w:ascii="Arial" w:hAnsi="Arial" w:cs="Arial"/>
          <w:color w:val="000000" w:themeColor="text1"/>
          <w:sz w:val="22"/>
        </w:rPr>
        <w:t xml:space="preserve">located in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r w:rsidR="007D3810">
        <w:rPr>
          <w:rFonts w:ascii="Arial" w:hAnsi="Arial" w:cs="Arial"/>
          <w:color w:val="000000" w:themeColor="text1"/>
          <w:sz w:val="22"/>
        </w:rPr>
        <w:t>five</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were </w:t>
      </w:r>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r w:rsidR="007D3810">
        <w:rPr>
          <w:rFonts w:ascii="Arial" w:hAnsi="Arial" w:cs="Arial"/>
          <w:color w:val="000000" w:themeColor="text1"/>
          <w:sz w:val="22"/>
        </w:rPr>
        <w:t>ly</w:t>
      </w:r>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possibly </w:t>
      </w:r>
      <w:r w:rsidRPr="00393DBF">
        <w:rPr>
          <w:rFonts w:ascii="Arial" w:hAnsi="Arial" w:cs="Arial"/>
          <w:color w:val="000000" w:themeColor="text1"/>
          <w:sz w:val="22"/>
        </w:rPr>
        <w:t xml:space="preserve">indicating their high HCC risk. </w:t>
      </w:r>
      <w:r w:rsidR="007D3810">
        <w:rPr>
          <w:rFonts w:ascii="Arial" w:hAnsi="Arial" w:cs="Arial"/>
          <w:color w:val="000000" w:themeColor="text1"/>
          <w:sz w:val="22"/>
        </w:rPr>
        <w:t>In total</w:t>
      </w:r>
      <w:r w:rsidRPr="00393DBF">
        <w:rPr>
          <w:rFonts w:ascii="Arial" w:hAnsi="Arial" w:cs="Arial"/>
          <w:color w:val="000000" w:themeColor="text1"/>
          <w:sz w:val="22"/>
        </w:rPr>
        <w:t xml:space="preserve">, all four </w:t>
      </w:r>
      <w:r w:rsidR="007D3810">
        <w:rPr>
          <w:rFonts w:ascii="Arial" w:hAnsi="Arial" w:cs="Arial"/>
          <w:color w:val="000000" w:themeColor="text1"/>
          <w:sz w:val="22"/>
        </w:rPr>
        <w:t xml:space="preserve">clinical </w:t>
      </w:r>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which suggested that</w:t>
      </w:r>
      <w:r w:rsidR="00B113A3">
        <w:rPr>
          <w:rFonts w:ascii="Arial" w:hAnsi="Arial" w:cs="Arial"/>
          <w:color w:val="000000" w:themeColor="text1"/>
          <w:sz w:val="22"/>
        </w:rPr>
        <w:t xml:space="preserve"> DNA</w:t>
      </w:r>
      <w:r w:rsidRPr="00393DBF">
        <w:rPr>
          <w:rFonts w:ascii="Arial" w:hAnsi="Arial" w:cs="Arial"/>
          <w:color w:val="000000" w:themeColor="text1"/>
          <w:sz w:val="22"/>
        </w:rPr>
        <w:t xml:space="preserve"> methylation changes may occur in </w:t>
      </w:r>
      <w:r w:rsidR="007D3810">
        <w:rPr>
          <w:rFonts w:ascii="Arial" w:hAnsi="Arial" w:cs="Arial"/>
          <w:color w:val="000000" w:themeColor="text1"/>
          <w:sz w:val="22"/>
        </w:rPr>
        <w:t xml:space="preserve">the </w:t>
      </w:r>
      <w:r w:rsidRPr="00393DBF">
        <w:rPr>
          <w:rFonts w:ascii="Arial" w:hAnsi="Arial" w:cs="Arial"/>
          <w:color w:val="000000" w:themeColor="text1"/>
          <w:sz w:val="22"/>
        </w:rPr>
        <w:t>early stage</w:t>
      </w:r>
      <w:r w:rsidR="007D3810">
        <w:rPr>
          <w:rFonts w:ascii="Arial" w:hAnsi="Arial" w:cs="Arial"/>
          <w:color w:val="000000" w:themeColor="text1"/>
          <w:sz w:val="22"/>
        </w:rPr>
        <w:t>s</w:t>
      </w:r>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r w:rsidR="007D3810">
        <w:rPr>
          <w:rFonts w:ascii="Arial" w:hAnsi="Arial" w:cs="Arial"/>
          <w:color w:val="000000" w:themeColor="text1"/>
          <w:sz w:val="22"/>
        </w:rPr>
        <w:t>In particular,</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r w:rsidR="007D3810">
        <w:rPr>
          <w:rFonts w:ascii="Arial" w:hAnsi="Arial" w:cs="Arial"/>
          <w:color w:val="000000" w:themeColor="text1"/>
          <w:sz w:val="22"/>
        </w:rPr>
        <w:t>seven</w:t>
      </w:r>
      <w:r w:rsidRPr="00393DBF">
        <w:rPr>
          <w:rFonts w:ascii="Arial" w:hAnsi="Arial" w:cs="Arial"/>
          <w:color w:val="000000" w:themeColor="text1"/>
          <w:sz w:val="22"/>
        </w:rPr>
        <w:t xml:space="preserve">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Fig</w:t>
      </w:r>
      <w:r w:rsidR="00012DA4">
        <w:rPr>
          <w:rFonts w:ascii="Arial" w:eastAsia="Times New Roman" w:hAnsi="Arial" w:cs="Arial"/>
          <w:b/>
          <w:color w:val="44546A" w:themeColor="text2"/>
          <w:kern w:val="0"/>
          <w:sz w:val="22"/>
          <w:lang w:eastAsia="en-US"/>
        </w:rPr>
        <w:t>ure</w:t>
      </w:r>
      <w:r w:rsidRPr="00C32740">
        <w:rPr>
          <w:rFonts w:ascii="Arial" w:eastAsia="Times New Roman" w:hAnsi="Arial" w:cs="Arial"/>
          <w:b/>
          <w:color w:val="44546A" w:themeColor="text2"/>
          <w:kern w:val="0"/>
          <w:sz w:val="22"/>
          <w:lang w:eastAsia="en-US"/>
        </w:rPr>
        <w:t xml:space="preserve"> </w:t>
      </w:r>
      <w:r w:rsidR="000C53F0">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6</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TnVtPjIwPC9SZWNOdW0+PERpc3BsYXlUZXh0PigyNyk8L0Rpc3BsYXlUZXh0PjxyZWNvcmQ+PHJl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B5D39">
        <w:rPr>
          <w:rFonts w:ascii="Arial" w:hAnsi="Arial" w:cs="Arial"/>
          <w:color w:val="000000" w:themeColor="text1"/>
          <w:sz w:val="22"/>
        </w:rPr>
        <w:instrText xml:space="preserve"> ADDIN EN.CITE </w:instrText>
      </w:r>
      <w:r w:rsidR="007B5D39">
        <w:rPr>
          <w:rFonts w:ascii="Arial" w:hAnsi="Arial" w:cs="Arial"/>
          <w:color w:val="000000" w:themeColor="text1"/>
          <w:sz w:val="22"/>
        </w:rPr>
        <w:fldChar w:fldCharType="begin">
          <w:fldData xml:space="preserve">PEVuZE5vdGU+PENpdGU+PEF1dGhvcj5TdW5nPC9BdXRob3I+PFllYXI+MjAxMjwvWWVhcj48UmVj
TnVtPjIwPC9SZWNOdW0+PERpc3BsYXlUZXh0PigyNyk8L0Rpc3BsYXlUZXh0PjxyZWNvcmQ+PHJl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B5D39">
        <w:rPr>
          <w:rFonts w:ascii="Arial" w:hAnsi="Arial" w:cs="Arial"/>
          <w:color w:val="000000" w:themeColor="text1"/>
          <w:sz w:val="22"/>
        </w:rPr>
        <w:instrText xml:space="preserve"> ADDIN EN.CITE.DATA </w:instrText>
      </w:r>
      <w:r w:rsidR="007B5D39">
        <w:rPr>
          <w:rFonts w:ascii="Arial" w:hAnsi="Arial" w:cs="Arial"/>
          <w:color w:val="000000" w:themeColor="text1"/>
          <w:sz w:val="22"/>
        </w:rPr>
      </w:r>
      <w:r w:rsidR="007B5D39">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7B5D39">
        <w:rPr>
          <w:rFonts w:ascii="Arial" w:hAnsi="Arial" w:cs="Arial"/>
          <w:noProof/>
          <w:color w:val="000000" w:themeColor="text1"/>
          <w:sz w:val="22"/>
        </w:rPr>
        <w:t>(27)</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2353ACF1" w:rsidR="00F52901" w:rsidRPr="003645E6" w:rsidRDefault="007D3810" w:rsidP="00F52901">
      <w:pPr>
        <w:pStyle w:val="Heading3"/>
      </w:pPr>
      <w:r>
        <w:t>Overrepresentation</w:t>
      </w:r>
      <w:r w:rsidR="00F52901" w:rsidRPr="003645E6">
        <w:t xml:space="preserve"> of DMCs in repeat regions and surrounding HBV integration sites</w:t>
      </w:r>
    </w:p>
    <w:p w14:paraId="236039D0" w14:textId="06C81503" w:rsidR="00F52901" w:rsidRPr="00393DBF" w:rsidRDefault="00BB4939" w:rsidP="00704BD4">
      <w:pPr>
        <w:spacing w:before="240"/>
        <w:rPr>
          <w:rFonts w:ascii="Arial" w:hAnsi="Arial" w:cs="Arial"/>
          <w:sz w:val="22"/>
        </w:rPr>
      </w:pPr>
      <w:r>
        <w:rPr>
          <w:rFonts w:ascii="Arial" w:hAnsi="Arial" w:cs="Arial"/>
          <w:sz w:val="22"/>
        </w:rPr>
        <w:t>The distribution</w:t>
      </w:r>
      <w:r w:rsidR="00F52901" w:rsidRPr="00393DBF">
        <w:rPr>
          <w:rFonts w:ascii="Arial" w:hAnsi="Arial" w:cs="Arial"/>
          <w:sz w:val="22"/>
        </w:rPr>
        <w:t xml:space="preserve"> of CpGs tended to </w:t>
      </w:r>
      <w:r w:rsidR="00DE5598">
        <w:rPr>
          <w:rFonts w:ascii="Arial" w:hAnsi="Arial" w:cs="Arial"/>
          <w:sz w:val="22"/>
        </w:rPr>
        <w:t xml:space="preserve">be </w:t>
      </w:r>
      <w:r w:rsidR="00F52901" w:rsidRPr="00393DBF">
        <w:rPr>
          <w:rFonts w:ascii="Arial" w:hAnsi="Arial" w:cs="Arial"/>
          <w:sz w:val="22"/>
        </w:rPr>
        <w:t>locat</w:t>
      </w:r>
      <w:r w:rsidR="00DE5598">
        <w:rPr>
          <w:rFonts w:ascii="Arial" w:hAnsi="Arial" w:cs="Arial"/>
          <w:sz w:val="22"/>
        </w:rPr>
        <w:t>ed</w:t>
      </w:r>
      <w:r w:rsidR="00F52901" w:rsidRPr="00393DBF">
        <w:rPr>
          <w:rFonts w:ascii="Arial" w:hAnsi="Arial" w:cs="Arial"/>
          <w:sz w:val="22"/>
        </w:rPr>
        <w:t xml:space="preserve"> at intergenic and repeat r</w:t>
      </w:r>
      <w:r w:rsidR="00F52901" w:rsidRPr="00393DBF">
        <w:rPr>
          <w:rFonts w:ascii="Arial" w:hAnsi="Arial" w:cs="Arial"/>
          <w:color w:val="000000" w:themeColor="text1"/>
          <w:sz w:val="22"/>
        </w:rPr>
        <w:t xml:space="preserve">egions </w:t>
      </w:r>
      <w:r w:rsidR="00F52901" w:rsidRPr="00393DBF">
        <w:rPr>
          <w:rFonts w:ascii="Arial" w:hAnsi="Arial" w:cs="Arial"/>
          <w:sz w:val="22"/>
        </w:rPr>
        <w:t>(Methods,</w:t>
      </w:r>
      <w:r w:rsidR="00F52901" w:rsidRPr="00393DBF">
        <w:rPr>
          <w:rFonts w:ascii="Arial" w:hAnsi="Arial" w:cs="Arial"/>
          <w:color w:val="000000" w:themeColor="text1"/>
          <w:sz w:val="22"/>
        </w:rPr>
        <w:t xml:space="preserve">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7</w:t>
      </w:r>
      <w:r w:rsidR="00F52901" w:rsidRPr="00C32740">
        <w:rPr>
          <w:rFonts w:ascii="Arial" w:eastAsia="Times New Roman" w:hAnsi="Arial" w:cs="Arial"/>
          <w:b/>
          <w:color w:val="44546A" w:themeColor="text2"/>
          <w:kern w:val="0"/>
          <w:sz w:val="22"/>
          <w:lang w:eastAsia="en-US"/>
        </w:rPr>
        <w:t>A</w:t>
      </w:r>
      <w:r w:rsidR="00F52901" w:rsidRPr="00393DBF">
        <w:rPr>
          <w:rFonts w:ascii="Arial" w:hAnsi="Arial" w:cs="Arial"/>
          <w:sz w:val="22"/>
        </w:rPr>
        <w:t>)</w:t>
      </w:r>
      <w:r w:rsidR="00156A57">
        <w:rPr>
          <w:rFonts w:ascii="Arial" w:hAnsi="Arial" w:cs="Arial"/>
          <w:sz w:val="22"/>
        </w:rPr>
        <w:t xml:space="preserve">. Also, </w:t>
      </w:r>
      <w:r w:rsidR="00F52901" w:rsidRPr="00393DBF">
        <w:rPr>
          <w:rFonts w:ascii="Arial" w:hAnsi="Arial" w:cs="Arial"/>
          <w:sz w:val="22"/>
        </w:rPr>
        <w:t xml:space="preserve">CpGs in repeat regions had much higher sequencing depth </w:t>
      </w:r>
      <w:r w:rsidR="00156A57">
        <w:rPr>
          <w:rFonts w:ascii="Arial" w:hAnsi="Arial" w:cs="Arial"/>
          <w:sz w:val="22"/>
        </w:rPr>
        <w:t>our</w:t>
      </w:r>
      <w:r w:rsidR="00156A57" w:rsidRPr="00393DBF">
        <w:rPr>
          <w:rFonts w:ascii="Arial" w:hAnsi="Arial" w:cs="Arial"/>
          <w:sz w:val="22"/>
        </w:rPr>
        <w:t xml:space="preserve"> </w:t>
      </w:r>
      <w:r w:rsidR="00F52901" w:rsidRPr="00393DBF">
        <w:rPr>
          <w:rFonts w:ascii="Arial" w:hAnsi="Arial" w:cs="Arial"/>
          <w:sz w:val="22"/>
        </w:rPr>
        <w:t xml:space="preserve">this low pass sequencing strategy </w:t>
      </w:r>
      <w:r w:rsidR="00DE5598">
        <w:rPr>
          <w:rFonts w:ascii="Arial" w:hAnsi="Arial" w:cs="Arial"/>
          <w:sz w:val="22"/>
        </w:rPr>
        <w:t>compared to</w:t>
      </w:r>
      <w:r w:rsidR="00F52901" w:rsidRPr="00393DBF">
        <w:rPr>
          <w:rFonts w:ascii="Arial" w:hAnsi="Arial" w:cs="Arial"/>
          <w:sz w:val="22"/>
        </w:rPr>
        <w:t xml:space="preserve"> those in other regions (</w:t>
      </w:r>
      <w:r w:rsidR="00F52901" w:rsidRPr="00393DBF">
        <w:rPr>
          <w:rFonts w:ascii="Arial" w:hAnsi="Arial" w:cs="Arial"/>
          <w:color w:val="000000" w:themeColor="text1"/>
          <w:sz w:val="22"/>
        </w:rPr>
        <w:t>P &lt; 2.2</w:t>
      </w:r>
      <w:r w:rsidR="00F52901">
        <w:rPr>
          <w:rFonts w:ascii="Arial" w:hAnsi="Arial" w:cs="Arial"/>
          <w:color w:val="000000" w:themeColor="text1"/>
          <w:sz w:val="22"/>
        </w:rPr>
        <w:t>x10</w:t>
      </w:r>
      <w:r w:rsidR="00F52901" w:rsidRPr="00C32740">
        <w:rPr>
          <w:rFonts w:ascii="Arial" w:hAnsi="Arial" w:cs="Arial"/>
          <w:color w:val="000000" w:themeColor="text1"/>
          <w:sz w:val="22"/>
          <w:vertAlign w:val="superscript"/>
        </w:rPr>
        <w:t>-16</w:t>
      </w:r>
      <w:r w:rsidR="00F52901" w:rsidRPr="00393DBF">
        <w:rPr>
          <w:rFonts w:ascii="Arial" w:hAnsi="Arial" w:cs="Arial"/>
          <w:color w:val="000000" w:themeColor="text1"/>
          <w:sz w:val="22"/>
        </w:rPr>
        <w:t xml:space="preserve">, Wilcoxon rank sum test;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7</w:t>
      </w:r>
      <w:r w:rsidR="00AF2F86" w:rsidRPr="00C32740">
        <w:rPr>
          <w:rFonts w:ascii="Arial" w:eastAsia="Times New Roman" w:hAnsi="Arial" w:cs="Arial"/>
          <w:b/>
          <w:color w:val="44546A" w:themeColor="text2"/>
          <w:kern w:val="0"/>
          <w:sz w:val="22"/>
          <w:lang w:eastAsia="en-US"/>
        </w:rPr>
        <w:t>B</w:t>
      </w:r>
      <w:r w:rsidR="00F52901" w:rsidRPr="00393DBF">
        <w:rPr>
          <w:rFonts w:ascii="Arial" w:hAnsi="Arial" w:cs="Arial"/>
          <w:color w:val="000000" w:themeColor="text1"/>
          <w:sz w:val="22"/>
        </w:rPr>
        <w:t>)</w:t>
      </w:r>
      <w:r w:rsidR="00F52901" w:rsidRPr="00393DBF">
        <w:rPr>
          <w:rFonts w:ascii="Arial" w:hAnsi="Arial" w:cs="Arial"/>
          <w:sz w:val="22"/>
        </w:rPr>
        <w:t xml:space="preserve">. On average, </w:t>
      </w:r>
      <w:r w:rsidR="00F52901" w:rsidRPr="00393DBF">
        <w:rPr>
          <w:rFonts w:ascii="Arial" w:hAnsi="Arial" w:cs="Arial"/>
          <w:color w:val="000000" w:themeColor="text1"/>
          <w:sz w:val="22"/>
        </w:rPr>
        <w:t>64% of all these Cp</w:t>
      </w:r>
      <w:r w:rsidR="00F52901" w:rsidRPr="00393DBF">
        <w:rPr>
          <w:rFonts w:ascii="Arial" w:hAnsi="Arial" w:cs="Arial"/>
          <w:sz w:val="22"/>
        </w:rPr>
        <w:t xml:space="preserve">Gs were in the repeat regions </w:t>
      </w:r>
      <w:r w:rsidR="00F52901" w:rsidRPr="00393DBF">
        <w:rPr>
          <w:rFonts w:ascii="Arial" w:hAnsi="Arial" w:cs="Arial"/>
          <w:color w:val="000000" w:themeColor="text1"/>
          <w:sz w:val="22"/>
        </w:rPr>
        <w:t>(</w:t>
      </w:r>
      <w:r w:rsidR="00F52901" w:rsidRPr="00C32740">
        <w:rPr>
          <w:rFonts w:ascii="Arial" w:hAnsi="Arial" w:cs="Arial"/>
          <w:b/>
          <w:color w:val="1F4E79" w:themeColor="accent1" w:themeShade="80"/>
          <w:sz w:val="22"/>
        </w:rPr>
        <w:t>Fig</w:t>
      </w:r>
      <w:r w:rsidR="00AF2F86">
        <w:rPr>
          <w:rFonts w:ascii="Arial" w:hAnsi="Arial" w:cs="Arial"/>
          <w:b/>
          <w:color w:val="1F4E79" w:themeColor="accent1" w:themeShade="80"/>
          <w:sz w:val="22"/>
        </w:rPr>
        <w:t>ure S</w:t>
      </w:r>
      <w:r w:rsidR="002F3703">
        <w:rPr>
          <w:rFonts w:ascii="Arial" w:hAnsi="Arial" w:cs="Arial"/>
          <w:b/>
          <w:color w:val="1F4E79" w:themeColor="accent1" w:themeShade="80"/>
          <w:sz w:val="22"/>
        </w:rPr>
        <w:t>7</w:t>
      </w:r>
      <w:r w:rsidR="00F52901" w:rsidRPr="00C32740">
        <w:rPr>
          <w:rFonts w:ascii="Arial" w:hAnsi="Arial" w:cs="Arial"/>
          <w:b/>
          <w:color w:val="1F4E79" w:themeColor="accent1" w:themeShade="80"/>
          <w:sz w:val="22"/>
        </w:rPr>
        <w:t>C</w:t>
      </w:r>
      <w:r w:rsidR="00F52901" w:rsidRPr="00393DBF">
        <w:rPr>
          <w:rFonts w:ascii="Arial" w:hAnsi="Arial" w:cs="Arial"/>
          <w:color w:val="000000" w:themeColor="text1"/>
          <w:sz w:val="22"/>
        </w:rPr>
        <w:t>), and this percentage varied from 49% to 87%</w:t>
      </w:r>
      <w:r w:rsidR="00DE5598">
        <w:rPr>
          <w:rFonts w:ascii="Arial" w:hAnsi="Arial" w:cs="Arial"/>
          <w:color w:val="000000" w:themeColor="text1"/>
          <w:sz w:val="22"/>
        </w:rPr>
        <w:t xml:space="preserve"> across the</w:t>
      </w:r>
      <w:r w:rsidR="00F52901" w:rsidRPr="00393DBF">
        <w:rPr>
          <w:rFonts w:ascii="Arial" w:hAnsi="Arial" w:cs="Arial"/>
          <w:color w:val="000000" w:themeColor="text1"/>
          <w:sz w:val="22"/>
        </w:rPr>
        <w:t xml:space="preserve"> </w:t>
      </w:r>
      <w:r w:rsidR="00DE5598">
        <w:rPr>
          <w:rFonts w:ascii="Arial" w:hAnsi="Arial" w:cs="Arial"/>
          <w:color w:val="000000" w:themeColor="text1"/>
          <w:sz w:val="22"/>
        </w:rPr>
        <w:t>samples</w:t>
      </w:r>
      <w:r w:rsidR="00F52901" w:rsidRPr="00393DBF">
        <w:rPr>
          <w:rFonts w:ascii="Arial" w:hAnsi="Arial" w:cs="Arial"/>
          <w:color w:val="000000" w:themeColor="text1"/>
          <w:sz w:val="22"/>
        </w:rPr>
        <w:t>.</w:t>
      </w:r>
      <w:r w:rsidR="00F52901" w:rsidRPr="00393DBF">
        <w:rPr>
          <w:rFonts w:ascii="Arial" w:hAnsi="Arial" w:cs="Arial"/>
          <w:sz w:val="22"/>
        </w:rPr>
        <w:t xml:space="preserve"> Differential methylation analysis required the CpG sites having </w:t>
      </w:r>
      <w:r w:rsidR="00156A57">
        <w:rPr>
          <w:rFonts w:ascii="Arial" w:hAnsi="Arial" w:cs="Arial"/>
          <w:sz w:val="22"/>
        </w:rPr>
        <w:t xml:space="preserve">at least </w:t>
      </w:r>
      <w:r w:rsidR="00DE5598">
        <w:rPr>
          <w:rFonts w:ascii="Arial" w:hAnsi="Arial" w:cs="Arial"/>
          <w:sz w:val="22"/>
        </w:rPr>
        <w:t xml:space="preserve">five </w:t>
      </w:r>
      <w:r w:rsidR="00F52901" w:rsidRPr="00393DBF">
        <w:rPr>
          <w:rFonts w:ascii="Arial" w:hAnsi="Arial" w:cs="Arial"/>
          <w:sz w:val="22"/>
        </w:rPr>
        <w:t xml:space="preserve">sequencing reads in all </w:t>
      </w:r>
      <w:r w:rsidR="00DE5598">
        <w:rPr>
          <w:rFonts w:ascii="Arial" w:hAnsi="Arial" w:cs="Arial"/>
          <w:sz w:val="22"/>
        </w:rPr>
        <w:t>samples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Method</w:t>
      </w:r>
      <w:r w:rsidR="00F52901" w:rsidRPr="00393DBF">
        <w:rPr>
          <w:rFonts w:ascii="Arial" w:hAnsi="Arial" w:cs="Arial"/>
          <w:sz w:val="22"/>
        </w:rPr>
        <w:t xml:space="preserve">), and </w:t>
      </w:r>
      <w:r w:rsidR="00DE5598">
        <w:rPr>
          <w:rFonts w:ascii="Arial" w:hAnsi="Arial" w:cs="Arial"/>
          <w:sz w:val="22"/>
        </w:rPr>
        <w:t>the resulting</w:t>
      </w:r>
      <w:r w:rsidR="00F52901" w:rsidRPr="00393DBF">
        <w:rPr>
          <w:rFonts w:ascii="Arial" w:hAnsi="Arial" w:cs="Arial"/>
          <w:sz w:val="22"/>
        </w:rPr>
        <w:t xml:space="preserve"> CpG</w:t>
      </w:r>
      <w:r w:rsidR="00DE5598">
        <w:rPr>
          <w:rFonts w:ascii="Arial" w:hAnsi="Arial" w:cs="Arial"/>
          <w:sz w:val="22"/>
        </w:rPr>
        <w:t>s</w:t>
      </w:r>
      <w:r w:rsidR="00F52901" w:rsidRPr="00393DBF">
        <w:rPr>
          <w:rFonts w:ascii="Arial" w:hAnsi="Arial" w:cs="Arial"/>
          <w:sz w:val="22"/>
        </w:rPr>
        <w:t xml:space="preserve"> were over represented in repeat regions. Finally, </w:t>
      </w:r>
      <w:r w:rsidR="00F52901" w:rsidRPr="00393DBF">
        <w:rPr>
          <w:rFonts w:ascii="Arial" w:hAnsi="Arial" w:cs="Arial"/>
          <w:color w:val="000000" w:themeColor="text1"/>
          <w:sz w:val="22"/>
        </w:rPr>
        <w:t>91% of DM</w:t>
      </w:r>
      <w:r w:rsidR="00F52901" w:rsidRPr="00393DBF">
        <w:rPr>
          <w:rFonts w:ascii="Arial" w:hAnsi="Arial" w:cs="Arial"/>
          <w:sz w:val="22"/>
        </w:rPr>
        <w:t xml:space="preserve">Cs of advanced HCC patients </w:t>
      </w:r>
      <w:r w:rsidR="00DE5598">
        <w:rPr>
          <w:rFonts w:ascii="Arial" w:hAnsi="Arial" w:cs="Arial"/>
          <w:sz w:val="22"/>
        </w:rPr>
        <w:t xml:space="preserve">were </w:t>
      </w:r>
      <w:r w:rsidR="00F52901" w:rsidRPr="00393DBF">
        <w:rPr>
          <w:rFonts w:ascii="Arial" w:hAnsi="Arial" w:cs="Arial"/>
          <w:sz w:val="22"/>
        </w:rPr>
        <w:t>located within repeat regions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Considering </w:t>
      </w:r>
      <w:r w:rsidR="00DE5598">
        <w:rPr>
          <w:rFonts w:ascii="Arial" w:hAnsi="Arial" w:cs="Arial"/>
          <w:sz w:val="22"/>
        </w:rPr>
        <w:t xml:space="preserve">that </w:t>
      </w:r>
      <w:r w:rsidR="00F52901" w:rsidRPr="00393DBF">
        <w:rPr>
          <w:rFonts w:ascii="Arial" w:hAnsi="Arial" w:cs="Arial"/>
          <w:sz w:val="22"/>
        </w:rPr>
        <w:t>repeat region</w:t>
      </w:r>
      <w:r w:rsidR="00DE5598">
        <w:rPr>
          <w:rFonts w:ascii="Arial" w:hAnsi="Arial" w:cs="Arial"/>
          <w:sz w:val="22"/>
        </w:rPr>
        <w:t>s</w:t>
      </w:r>
      <w:r w:rsidR="00F52901" w:rsidRPr="00393DBF">
        <w:rPr>
          <w:rFonts w:ascii="Arial" w:hAnsi="Arial" w:cs="Arial"/>
          <w:sz w:val="22"/>
        </w:rPr>
        <w:t xml:space="preserve"> </w:t>
      </w:r>
      <w:r w:rsidR="00DE5598">
        <w:rPr>
          <w:rFonts w:ascii="Arial" w:hAnsi="Arial" w:cs="Arial"/>
          <w:sz w:val="22"/>
        </w:rPr>
        <w:t>are</w:t>
      </w:r>
      <w:r w:rsidR="00F52901" w:rsidRPr="00393DBF">
        <w:rPr>
          <w:rFonts w:ascii="Arial" w:hAnsi="Arial" w:cs="Arial"/>
          <w:sz w:val="22"/>
        </w:rPr>
        <w:t xml:space="preserve"> a known </w:t>
      </w:r>
      <w:r w:rsidR="00156A57">
        <w:rPr>
          <w:rFonts w:ascii="Arial" w:hAnsi="Arial" w:cs="Arial"/>
          <w:sz w:val="22"/>
        </w:rPr>
        <w:t>target for</w:t>
      </w:r>
      <w:r w:rsidR="00F52901" w:rsidRPr="00393DBF">
        <w:rPr>
          <w:rFonts w:ascii="Arial" w:hAnsi="Arial" w:cs="Arial"/>
          <w:sz w:val="22"/>
        </w:rPr>
        <w:t xml:space="preserve"> HBV integration </w:t>
      </w:r>
      <w:r w:rsidR="00F52901" w:rsidRPr="00393DBF">
        <w:rPr>
          <w:rFonts w:ascii="Arial" w:hAnsi="Arial" w:cs="Arial"/>
          <w:color w:val="000000" w:themeColor="text1"/>
          <w:sz w:val="22"/>
        </w:rPr>
        <w:fldChar w:fldCharType="begin">
          <w:fldData xml:space="preserve">PEVuZE5vdGU+PENpdGU+PEF1dGhvcj5UdTwvQXV0aG9yPjxZZWFyPjIwMTc8L1llYXI+PFJlY051
bT4yOTwvUmVjTnVtPjxEaXNwbGF5VGV4dD4oMjgsIDI5KTwvRGlzcGxheVRleHQ+PHJlY29yZD48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B5D39">
        <w:rPr>
          <w:rFonts w:ascii="Arial" w:hAnsi="Arial" w:cs="Arial"/>
          <w:color w:val="000000" w:themeColor="text1"/>
          <w:sz w:val="22"/>
        </w:rPr>
        <w:instrText xml:space="preserve"> ADDIN EN.CITE </w:instrText>
      </w:r>
      <w:r w:rsidR="007B5D39">
        <w:rPr>
          <w:rFonts w:ascii="Arial" w:hAnsi="Arial" w:cs="Arial"/>
          <w:color w:val="000000" w:themeColor="text1"/>
          <w:sz w:val="22"/>
        </w:rPr>
        <w:fldChar w:fldCharType="begin">
          <w:fldData xml:space="preserve">PEVuZE5vdGU+PENpdGU+PEF1dGhvcj5UdTwvQXV0aG9yPjxZZWFyPjIwMTc8L1llYXI+PFJlY051
bT4yOTwvUmVjTnVtPjxEaXNwbGF5VGV4dD4oMjgsIDI5KTwvRGlzcGxheVRleHQ+PHJlY29yZD48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B5D39">
        <w:rPr>
          <w:rFonts w:ascii="Arial" w:hAnsi="Arial" w:cs="Arial"/>
          <w:color w:val="000000" w:themeColor="text1"/>
          <w:sz w:val="22"/>
        </w:rPr>
        <w:instrText xml:space="preserve"> ADDIN EN.CITE.DATA </w:instrText>
      </w:r>
      <w:r w:rsidR="007B5D39">
        <w:rPr>
          <w:rFonts w:ascii="Arial" w:hAnsi="Arial" w:cs="Arial"/>
          <w:color w:val="000000" w:themeColor="text1"/>
          <w:sz w:val="22"/>
        </w:rPr>
      </w:r>
      <w:r w:rsidR="007B5D39">
        <w:rPr>
          <w:rFonts w:ascii="Arial" w:hAnsi="Arial" w:cs="Arial"/>
          <w:color w:val="000000" w:themeColor="text1"/>
          <w:sz w:val="22"/>
        </w:rPr>
        <w:fldChar w:fldCharType="end"/>
      </w:r>
      <w:r w:rsidR="00F52901" w:rsidRPr="00393DBF">
        <w:rPr>
          <w:rFonts w:ascii="Arial" w:hAnsi="Arial" w:cs="Arial"/>
          <w:color w:val="000000" w:themeColor="text1"/>
          <w:sz w:val="22"/>
        </w:rPr>
      </w:r>
      <w:r w:rsidR="00F52901" w:rsidRPr="00393DBF">
        <w:rPr>
          <w:rFonts w:ascii="Arial" w:hAnsi="Arial" w:cs="Arial"/>
          <w:color w:val="000000" w:themeColor="text1"/>
          <w:sz w:val="22"/>
        </w:rPr>
        <w:fldChar w:fldCharType="separate"/>
      </w:r>
      <w:r w:rsidR="007B5D39">
        <w:rPr>
          <w:rFonts w:ascii="Arial" w:hAnsi="Arial" w:cs="Arial"/>
          <w:noProof/>
          <w:color w:val="000000" w:themeColor="text1"/>
          <w:sz w:val="22"/>
        </w:rPr>
        <w:t>(28, 29)</w:t>
      </w:r>
      <w:r w:rsidR="00F52901" w:rsidRPr="00393DBF">
        <w:rPr>
          <w:rFonts w:ascii="Arial" w:hAnsi="Arial" w:cs="Arial"/>
          <w:color w:val="000000" w:themeColor="text1"/>
          <w:sz w:val="22"/>
        </w:rPr>
        <w:fldChar w:fldCharType="end"/>
      </w:r>
      <w:r w:rsidR="00F52901" w:rsidRPr="00393DBF">
        <w:rPr>
          <w:rFonts w:ascii="Arial" w:hAnsi="Arial" w:cs="Arial"/>
          <w:sz w:val="22"/>
        </w:rPr>
        <w:t xml:space="preserve">, we analyzed the location of DMCs relative to reported HBV integration sites </w:t>
      </w:r>
      <w:r w:rsidR="00F52901" w:rsidRPr="00393DBF">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F52901" w:rsidRPr="00393DBF">
        <w:rPr>
          <w:rFonts w:ascii="Arial" w:hAnsi="Arial" w:cs="Arial"/>
          <w:sz w:val="22"/>
        </w:rPr>
      </w:r>
      <w:r w:rsidR="00F52901" w:rsidRPr="00393DBF">
        <w:rPr>
          <w:rFonts w:ascii="Arial" w:hAnsi="Arial" w:cs="Arial"/>
          <w:sz w:val="22"/>
        </w:rPr>
        <w:fldChar w:fldCharType="separate"/>
      </w:r>
      <w:r w:rsidR="007B5D39">
        <w:rPr>
          <w:rFonts w:ascii="Arial" w:hAnsi="Arial" w:cs="Arial"/>
          <w:noProof/>
          <w:sz w:val="22"/>
        </w:rPr>
        <w:t>(27, 30-35)</w:t>
      </w:r>
      <w:r w:rsidR="00F52901" w:rsidRPr="00393DBF">
        <w:rPr>
          <w:rFonts w:ascii="Arial" w:hAnsi="Arial" w:cs="Arial"/>
          <w:sz w:val="22"/>
        </w:rPr>
        <w:fldChar w:fldCharType="end"/>
      </w:r>
      <w:r w:rsidR="00F52901" w:rsidRPr="00393DBF">
        <w:rPr>
          <w:rFonts w:ascii="Arial" w:hAnsi="Arial" w:cs="Arial"/>
          <w:sz w:val="22"/>
        </w:rPr>
        <w:t xml:space="preserve">. Among </w:t>
      </w:r>
      <w:r w:rsidR="00DE5598">
        <w:rPr>
          <w:rFonts w:ascii="Arial" w:hAnsi="Arial" w:cs="Arial"/>
          <w:sz w:val="22"/>
        </w:rPr>
        <w:t xml:space="preserve">the </w:t>
      </w:r>
      <w:r w:rsidR="007F7283" w:rsidRPr="00393DBF">
        <w:rPr>
          <w:rFonts w:ascii="Arial" w:hAnsi="Arial" w:cs="Arial"/>
          <w:color w:val="000000" w:themeColor="text1"/>
          <w:sz w:val="22"/>
        </w:rPr>
        <w:t>1</w:t>
      </w:r>
      <w:r w:rsidR="007F7283">
        <w:rPr>
          <w:rFonts w:ascii="Arial" w:hAnsi="Arial" w:cs="Arial"/>
          <w:color w:val="000000" w:themeColor="text1"/>
          <w:sz w:val="22"/>
        </w:rPr>
        <w:t>,695</w:t>
      </w:r>
      <w:r w:rsidR="00F52901" w:rsidRPr="00393DBF">
        <w:rPr>
          <w:rFonts w:ascii="Arial" w:hAnsi="Arial" w:cs="Arial"/>
          <w:sz w:val="22"/>
        </w:rPr>
        <w:t xml:space="preserve"> DMCs </w:t>
      </w:r>
      <w:r w:rsidR="00DE5598">
        <w:rPr>
          <w:rFonts w:ascii="Arial" w:hAnsi="Arial" w:cs="Arial"/>
          <w:sz w:val="22"/>
        </w:rPr>
        <w:t xml:space="preserve">observed </w:t>
      </w:r>
      <w:r w:rsidR="00F52901" w:rsidRPr="00393DBF">
        <w:rPr>
          <w:rFonts w:ascii="Arial" w:hAnsi="Arial" w:cs="Arial"/>
          <w:sz w:val="22"/>
        </w:rPr>
        <w:t xml:space="preserve">in advanced HCC patients, </w:t>
      </w:r>
      <w:r w:rsidR="007F7283">
        <w:rPr>
          <w:rFonts w:ascii="Arial" w:hAnsi="Arial" w:cs="Arial" w:hint="eastAsia"/>
          <w:sz w:val="22"/>
        </w:rPr>
        <w:t>eighteen</w:t>
      </w:r>
      <w:r w:rsidR="00F52901" w:rsidRPr="00393DBF">
        <w:rPr>
          <w:rFonts w:ascii="Arial" w:hAnsi="Arial" w:cs="Arial"/>
          <w:sz w:val="22"/>
        </w:rPr>
        <w:t xml:space="preserve"> completely overlapped with the </w:t>
      </w:r>
      <w:commentRangeStart w:id="9"/>
      <w:r w:rsidR="00F52901" w:rsidRPr="00393DBF">
        <w:rPr>
          <w:rFonts w:ascii="Arial" w:hAnsi="Arial" w:cs="Arial"/>
          <w:sz w:val="22"/>
        </w:rPr>
        <w:t>HBV integration sites, including two in</w:t>
      </w:r>
      <w:r w:rsidR="00F52901" w:rsidRPr="00393DBF">
        <w:rPr>
          <w:rFonts w:ascii="Arial" w:hAnsi="Arial" w:cs="Arial"/>
          <w:i/>
          <w:sz w:val="22"/>
        </w:rPr>
        <w:t xml:space="preserve"> SENP5 </w:t>
      </w:r>
      <w:commentRangeEnd w:id="9"/>
      <w:r w:rsidR="00156A57">
        <w:rPr>
          <w:rStyle w:val="CommentReference"/>
        </w:rPr>
        <w:commentReference w:id="9"/>
      </w:r>
      <w:r w:rsidR="00F52901" w:rsidRPr="00393DBF">
        <w:rPr>
          <w:rFonts w:ascii="Arial" w:hAnsi="Arial" w:cs="Arial"/>
          <w:sz w:val="22"/>
        </w:rPr>
        <w:t>(</w:t>
      </w:r>
      <w:r w:rsidR="00F52901" w:rsidRPr="00C32740">
        <w:rPr>
          <w:rFonts w:ascii="Arial" w:eastAsia="Times New Roman" w:hAnsi="Arial" w:cs="Arial"/>
          <w:b/>
          <w:color w:val="44546A" w:themeColor="text2"/>
          <w:kern w:val="0"/>
          <w:sz w:val="22"/>
          <w:lang w:eastAsia="en-US"/>
        </w:rPr>
        <w:t>Supplementary Table 8</w:t>
      </w:r>
      <w:r w:rsidR="00F52901" w:rsidRPr="00393DBF">
        <w:rPr>
          <w:rFonts w:ascii="Arial" w:hAnsi="Arial" w:cs="Arial"/>
          <w:sz w:val="22"/>
        </w:rPr>
        <w:t xml:space="preserve">). </w:t>
      </w:r>
      <w:r w:rsidR="00DE5598">
        <w:rPr>
          <w:rFonts w:ascii="Arial" w:hAnsi="Arial" w:cs="Arial"/>
          <w:sz w:val="22"/>
        </w:rPr>
        <w:t>Additionally</w:t>
      </w:r>
      <w:r w:rsidR="00F52901" w:rsidRPr="00393DBF">
        <w:rPr>
          <w:rFonts w:ascii="Arial" w:hAnsi="Arial" w:cs="Arial"/>
          <w:sz w:val="22"/>
        </w:rPr>
        <w:t>, 36</w:t>
      </w:r>
      <w:r w:rsidR="00FC67CA">
        <w:rPr>
          <w:rFonts w:ascii="Arial" w:hAnsi="Arial" w:cs="Arial" w:hint="eastAsia"/>
          <w:sz w:val="22"/>
        </w:rPr>
        <w:t>.5</w:t>
      </w:r>
      <w:r w:rsidR="00F52901" w:rsidRPr="00393DBF">
        <w:rPr>
          <w:rFonts w:ascii="Arial" w:hAnsi="Arial" w:cs="Arial"/>
          <w:sz w:val="22"/>
        </w:rPr>
        <w:t xml:space="preserve">% of </w:t>
      </w:r>
      <w:r w:rsidR="00DE5598">
        <w:rPr>
          <w:rFonts w:ascii="Arial" w:hAnsi="Arial" w:cs="Arial"/>
          <w:sz w:val="22"/>
        </w:rPr>
        <w:t xml:space="preserve">the </w:t>
      </w:r>
      <w:r w:rsidR="00F52901" w:rsidRPr="00393DBF">
        <w:rPr>
          <w:rFonts w:ascii="Arial" w:hAnsi="Arial" w:cs="Arial"/>
          <w:sz w:val="22"/>
        </w:rPr>
        <w:t xml:space="preserve">DMCs </w:t>
      </w:r>
      <w:r w:rsidR="00DE5598">
        <w:rPr>
          <w:rFonts w:ascii="Arial" w:hAnsi="Arial" w:cs="Arial"/>
          <w:sz w:val="22"/>
        </w:rPr>
        <w:t xml:space="preserve">were </w:t>
      </w:r>
      <w:r w:rsidR="00F52901" w:rsidRPr="00393DBF">
        <w:rPr>
          <w:rFonts w:ascii="Arial" w:hAnsi="Arial" w:cs="Arial"/>
          <w:sz w:val="22"/>
        </w:rPr>
        <w:t xml:space="preserve">located within </w:t>
      </w:r>
      <w:r w:rsidR="00DE5598">
        <w:rPr>
          <w:rFonts w:ascii="Arial" w:hAnsi="Arial" w:cs="Arial"/>
          <w:sz w:val="22"/>
        </w:rPr>
        <w:t xml:space="preserve">a </w:t>
      </w:r>
      <w:r w:rsidR="00F52901" w:rsidRPr="00393DBF">
        <w:rPr>
          <w:rFonts w:ascii="Arial" w:hAnsi="Arial" w:cs="Arial"/>
          <w:sz w:val="22"/>
        </w:rPr>
        <w:t>100bp region either upstream or downstream of integration sites, and 95.</w:t>
      </w:r>
      <w:r w:rsidR="00FC67CA">
        <w:rPr>
          <w:rFonts w:ascii="Arial" w:hAnsi="Arial" w:cs="Arial" w:hint="eastAsia"/>
          <w:sz w:val="22"/>
        </w:rPr>
        <w:t>8</w:t>
      </w:r>
      <w:r w:rsidR="00F52901" w:rsidRPr="00393DBF">
        <w:rPr>
          <w:rFonts w:ascii="Arial" w:hAnsi="Arial" w:cs="Arial"/>
          <w:sz w:val="22"/>
        </w:rPr>
        <w:t xml:space="preserve">% of DMCs </w:t>
      </w:r>
      <w:r w:rsidR="00DE5598">
        <w:rPr>
          <w:rFonts w:ascii="Arial" w:hAnsi="Arial" w:cs="Arial"/>
          <w:sz w:val="22"/>
        </w:rPr>
        <w:t xml:space="preserve">were </w:t>
      </w:r>
      <w:r w:rsidR="00F52901" w:rsidRPr="00393DBF">
        <w:rPr>
          <w:rFonts w:ascii="Arial" w:hAnsi="Arial" w:cs="Arial"/>
          <w:sz w:val="22"/>
        </w:rPr>
        <w:t>within 5K</w:t>
      </w:r>
      <w:r w:rsidR="00DE5598">
        <w:rPr>
          <w:rFonts w:ascii="Arial" w:hAnsi="Arial" w:cs="Arial"/>
          <w:sz w:val="22"/>
        </w:rPr>
        <w:t>bp</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Overall, these DMCs </w:t>
      </w:r>
      <w:r w:rsidR="00F52901" w:rsidRPr="00266935">
        <w:rPr>
          <w:rFonts w:ascii="Arial" w:hAnsi="Arial" w:cs="Arial"/>
          <w:sz w:val="22"/>
        </w:rPr>
        <w:t>were more enriched in</w:t>
      </w:r>
      <w:r w:rsidR="00F52901" w:rsidRPr="00393DBF">
        <w:rPr>
          <w:rFonts w:ascii="Arial" w:hAnsi="Arial" w:cs="Arial"/>
          <w:sz w:val="22"/>
        </w:rPr>
        <w:t xml:space="preserve"> HBV integration sites compared </w:t>
      </w:r>
      <w:r w:rsidR="00771FFB">
        <w:rPr>
          <w:rFonts w:ascii="Arial" w:hAnsi="Arial" w:cs="Arial"/>
          <w:sz w:val="22"/>
        </w:rPr>
        <w:t>to</w:t>
      </w:r>
      <w:r w:rsidR="00771FFB" w:rsidRPr="00393DBF">
        <w:rPr>
          <w:rFonts w:ascii="Arial" w:hAnsi="Arial" w:cs="Arial"/>
          <w:sz w:val="22"/>
        </w:rPr>
        <w:t xml:space="preserve"> </w:t>
      </w:r>
      <w:r w:rsidR="00F52901" w:rsidRPr="00393DBF">
        <w:rPr>
          <w:rFonts w:ascii="Arial" w:hAnsi="Arial" w:cs="Arial"/>
          <w:sz w:val="22"/>
        </w:rPr>
        <w:t xml:space="preserve">promoter and gene </w:t>
      </w:r>
      <w:r w:rsidR="00771FFB">
        <w:rPr>
          <w:rFonts w:ascii="Arial" w:hAnsi="Arial" w:cs="Arial"/>
          <w:sz w:val="22"/>
        </w:rPr>
        <w:t>coding</w:t>
      </w:r>
      <w:r w:rsidR="00771FFB" w:rsidRPr="00393DBF">
        <w:rPr>
          <w:rFonts w:ascii="Arial" w:hAnsi="Arial" w:cs="Arial"/>
          <w:sz w:val="22"/>
        </w:rPr>
        <w:t xml:space="preserve"> </w:t>
      </w:r>
      <w:r w:rsidR="00F52901" w:rsidRPr="00393DBF">
        <w:rPr>
          <w:rFonts w:ascii="Arial" w:hAnsi="Arial" w:cs="Arial"/>
          <w:sz w:val="22"/>
        </w:rPr>
        <w:t>regio</w:t>
      </w:r>
      <w:r w:rsidR="00F52901" w:rsidRPr="00393DBF">
        <w:rPr>
          <w:rFonts w:ascii="Arial" w:hAnsi="Arial" w:cs="Arial"/>
          <w:color w:val="000000" w:themeColor="text1"/>
          <w:sz w:val="22"/>
        </w:rPr>
        <w:t>ns (</w:t>
      </w:r>
      <w:r w:rsidR="00F52901" w:rsidRPr="00C32740">
        <w:rPr>
          <w:rFonts w:ascii="Arial" w:eastAsia="Times New Roman" w:hAnsi="Arial" w:cs="Arial"/>
          <w:b/>
          <w:color w:val="44546A" w:themeColor="text2"/>
          <w:kern w:val="0"/>
          <w:sz w:val="22"/>
          <w:lang w:eastAsia="en-US"/>
        </w:rPr>
        <w:t>Fig 4B</w:t>
      </w:r>
      <w:r w:rsidR="00F52901" w:rsidRPr="00393DBF">
        <w:rPr>
          <w:rFonts w:ascii="Arial" w:hAnsi="Arial" w:cs="Arial"/>
          <w:color w:val="000000" w:themeColor="text1"/>
          <w:sz w:val="22"/>
        </w:rPr>
        <w:t>).</w:t>
      </w:r>
      <w:r w:rsidR="00F52901" w:rsidRPr="00393DBF">
        <w:rPr>
          <w:rFonts w:ascii="Arial" w:hAnsi="Arial" w:cs="Arial"/>
          <w:sz w:val="22"/>
        </w:rPr>
        <w:t xml:space="preserve"> </w:t>
      </w:r>
    </w:p>
    <w:p w14:paraId="3449FC9C" w14:textId="1D7FAAB4" w:rsidR="00B03883" w:rsidRDefault="00F52901" w:rsidP="006A78EC">
      <w:pPr>
        <w:spacing w:before="240"/>
        <w:ind w:firstLineChars="200" w:firstLine="4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r w:rsidR="00495F92">
        <w:rPr>
          <w:rFonts w:ascii="Arial" w:hAnsi="Arial" w:cs="Arial"/>
          <w:sz w:val="22"/>
        </w:rPr>
        <w:t>profiles</w:t>
      </w:r>
      <w:r w:rsidRPr="00393DBF">
        <w:rPr>
          <w:rFonts w:ascii="Arial" w:hAnsi="Arial" w:cs="Arial"/>
          <w:sz w:val="22"/>
        </w:rPr>
        <w:t xml:space="preserve"> of cfDNA from HCC patients</w:t>
      </w:r>
      <w:r w:rsidR="00495F92">
        <w:rPr>
          <w:rFonts w:ascii="Arial" w:hAnsi="Arial" w:cs="Arial"/>
          <w:sz w:val="22"/>
        </w:rPr>
        <w:t>,</w:t>
      </w:r>
      <w:r w:rsidR="00901A6B">
        <w:rPr>
          <w:rFonts w:ascii="Arial" w:hAnsi="Arial" w:cs="Arial"/>
          <w:sz w:val="22"/>
        </w:rPr>
        <w:t xml:space="preserve"> </w:t>
      </w:r>
      <w:r w:rsidR="00495F92">
        <w:rPr>
          <w:rFonts w:ascii="Arial" w:hAnsi="Arial" w:cs="Arial"/>
          <w:sz w:val="22"/>
        </w:rPr>
        <w:t xml:space="preserve">CpGs with read depth exceeding 5 reads were </w:t>
      </w:r>
      <w:r w:rsidRPr="00393DBF">
        <w:rPr>
          <w:rFonts w:ascii="Arial" w:hAnsi="Arial" w:cs="Arial"/>
          <w:sz w:val="22"/>
        </w:rPr>
        <w:t xml:space="preserve">analyzed in all 54 samples </w:t>
      </w:r>
      <w:r w:rsidR="00495F92">
        <w:rPr>
          <w:rFonts w:ascii="Arial" w:hAnsi="Arial" w:cs="Arial"/>
          <w:sz w:val="22"/>
        </w:rPr>
        <w:t>within 100bp flanking HBV integration sites and calculated the percentage of hypomethylated CpGs.</w:t>
      </w:r>
      <w:r w:rsidRPr="00393DBF">
        <w:rPr>
          <w:rFonts w:ascii="Arial" w:hAnsi="Arial" w:cs="Arial"/>
          <w:sz w:val="22"/>
        </w:rPr>
        <w:t xml:space="preserve"> </w:t>
      </w:r>
      <w:r w:rsidR="00495F92">
        <w:rPr>
          <w:rFonts w:ascii="Arial" w:hAnsi="Arial" w:cs="Arial"/>
          <w:sz w:val="22"/>
        </w:rPr>
        <w:t>T</w:t>
      </w:r>
      <w:r w:rsidRPr="00393DBF">
        <w:rPr>
          <w:rFonts w:ascii="Arial" w:hAnsi="Arial" w:cs="Arial"/>
          <w:sz w:val="22"/>
        </w:rPr>
        <w:t xml:space="preserve">hese CpGs were </w:t>
      </w:r>
      <w:r w:rsidR="00495F92">
        <w:rPr>
          <w:rFonts w:ascii="Arial" w:hAnsi="Arial" w:cs="Arial"/>
          <w:sz w:val="22"/>
        </w:rPr>
        <w:t xml:space="preserve">found to be </w:t>
      </w:r>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r w:rsidR="00495F92">
        <w:rPr>
          <w:rFonts w:ascii="Arial" w:hAnsi="Arial" w:cs="Arial"/>
          <w:sz w:val="22"/>
        </w:rPr>
        <w:t>being</w:t>
      </w:r>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r w:rsidR="00495F92">
        <w:rPr>
          <w:rFonts w:ascii="Arial" w:hAnsi="Arial" w:cs="Arial"/>
          <w:sz w:val="22"/>
        </w:rPr>
        <w:t xml:space="preserve">the proportion was generally reduced (2.6-10.2%) </w:t>
      </w:r>
      <w:r w:rsidR="00FC67CA">
        <w:rPr>
          <w:rFonts w:ascii="Arial" w:hAnsi="Arial" w:cs="Arial" w:hint="eastAsia"/>
          <w:sz w:val="22"/>
        </w:rPr>
        <w:t>in early stage HCC patients</w:t>
      </w:r>
      <w:r w:rsidR="00495F92">
        <w:rPr>
          <w:rFonts w:ascii="Arial" w:hAnsi="Arial" w:cs="Arial"/>
          <w:sz w:val="22"/>
        </w:rPr>
        <w:t>.</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r w:rsidR="0074337D">
        <w:rPr>
          <w:rFonts w:ascii="Arial" w:hAnsi="Arial" w:cs="Arial"/>
          <w:color w:val="000000" w:themeColor="text1"/>
          <w:sz w:val="22"/>
        </w:rPr>
        <w:t xml:space="preserve">Then, </w:t>
      </w:r>
      <w:r w:rsidR="00353EB8">
        <w:rPr>
          <w:rFonts w:ascii="Arial" w:hAnsi="Arial" w:cs="Arial"/>
          <w:sz w:val="22"/>
        </w:rPr>
        <w:t>A</w:t>
      </w:r>
      <w:r w:rsidRPr="00393DBF">
        <w:rPr>
          <w:rFonts w:ascii="Arial" w:hAnsi="Arial" w:cs="Arial"/>
          <w:sz w:val="22"/>
        </w:rPr>
        <w:t xml:space="preserve">ll CpGs </w:t>
      </w:r>
      <w:r w:rsidR="00353EB8">
        <w:rPr>
          <w:rFonts w:ascii="Arial" w:hAnsi="Arial" w:cs="Arial"/>
          <w:sz w:val="22"/>
        </w:rPr>
        <w:t xml:space="preserve">from </w:t>
      </w:r>
      <w:r w:rsidRPr="00393DBF">
        <w:rPr>
          <w:rFonts w:ascii="Arial" w:hAnsi="Arial" w:cs="Arial"/>
          <w:sz w:val="22"/>
        </w:rPr>
        <w:t xml:space="preserve">each </w:t>
      </w:r>
      <w:r w:rsidR="00353EB8">
        <w:rPr>
          <w:rFonts w:ascii="Arial" w:hAnsi="Arial" w:cs="Arial"/>
          <w:sz w:val="22"/>
        </w:rPr>
        <w:t>sample</w:t>
      </w:r>
      <w:r w:rsidRPr="00393DBF">
        <w:rPr>
          <w:rFonts w:ascii="Arial" w:hAnsi="Arial" w:cs="Arial"/>
          <w:sz w:val="22"/>
        </w:rPr>
        <w:t xml:space="preserve"> </w:t>
      </w:r>
      <w:r w:rsidR="00353EB8">
        <w:rPr>
          <w:rFonts w:ascii="Arial" w:hAnsi="Arial" w:cs="Arial"/>
          <w:sz w:val="22"/>
        </w:rPr>
        <w:t xml:space="preserve">was used to calculate </w:t>
      </w:r>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r w:rsidR="00353EB8">
        <w:rPr>
          <w:rFonts w:ascii="Arial" w:hAnsi="Arial" w:cs="Arial"/>
          <w:sz w:val="22"/>
        </w:rPr>
        <w:t>.</w:t>
      </w:r>
      <w:r w:rsidRPr="00393DBF">
        <w:rPr>
          <w:rFonts w:ascii="Arial" w:hAnsi="Arial" w:cs="Arial"/>
          <w:sz w:val="22"/>
        </w:rPr>
        <w:t xml:space="preserve"> </w:t>
      </w:r>
      <w:r w:rsidR="00353EB8">
        <w:rPr>
          <w:rFonts w:ascii="Arial" w:hAnsi="Arial" w:cs="Arial"/>
          <w:sz w:val="22"/>
        </w:rPr>
        <w:t>T</w:t>
      </w:r>
      <w:r w:rsidRPr="00393DBF">
        <w:rPr>
          <w:rFonts w:ascii="Arial" w:hAnsi="Arial" w:cs="Arial"/>
          <w:sz w:val="22"/>
        </w:rPr>
        <w:t>he advanced HCC patients still showed significantly hypo-methyla</w:t>
      </w:r>
      <w:r w:rsidRPr="00393DBF">
        <w:rPr>
          <w:rFonts w:ascii="Arial" w:hAnsi="Arial" w:cs="Arial"/>
          <w:color w:val="000000" w:themeColor="text1"/>
          <w:sz w:val="22"/>
        </w:rPr>
        <w:t>tion level</w:t>
      </w:r>
      <w:r w:rsidR="00836049">
        <w:rPr>
          <w:rFonts w:ascii="Arial" w:hAnsi="Arial" w:cs="Arial"/>
          <w:color w:val="000000" w:themeColor="text1"/>
          <w:sz w:val="22"/>
        </w:rPr>
        <w:t xml:space="preserve"> compared to healthy individuals</w:t>
      </w:r>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r w:rsidR="003040F7" w:rsidRPr="00393DBF">
        <w:rPr>
          <w:rFonts w:ascii="Arial" w:hAnsi="Arial" w:cs="Arial"/>
          <w:color w:val="000000" w:themeColor="text1"/>
          <w:sz w:val="22"/>
        </w:rPr>
        <w:t xml:space="preserve">P </w:t>
      </w:r>
      <w:r w:rsidR="003040F7">
        <w:rPr>
          <w:rFonts w:ascii="Arial" w:hAnsi="Arial" w:cs="Arial"/>
          <w:color w:val="000000" w:themeColor="text1"/>
          <w:sz w:val="22"/>
        </w:rPr>
        <w:t>=</w:t>
      </w:r>
      <w:r w:rsidR="003040F7" w:rsidRPr="00393DBF">
        <w:rPr>
          <w:rFonts w:ascii="Arial" w:hAnsi="Arial" w:cs="Arial"/>
          <w:color w:val="000000" w:themeColor="text1"/>
          <w:sz w:val="22"/>
        </w:rPr>
        <w:t xml:space="preserve"> </w:t>
      </w:r>
      <w:r w:rsidR="003040F7" w:rsidRPr="003040F7">
        <w:rPr>
          <w:rFonts w:ascii="Arial" w:hAnsi="Arial" w:cs="Arial"/>
          <w:color w:val="000000" w:themeColor="text1"/>
          <w:sz w:val="22"/>
        </w:rPr>
        <w:t>0.03</w:t>
      </w:r>
      <w:r w:rsidR="003040F7" w:rsidRPr="00393DBF">
        <w:rPr>
          <w:rFonts w:ascii="Arial" w:hAnsi="Arial" w:cs="Arial"/>
          <w:color w:val="000000" w:themeColor="text1"/>
          <w:sz w:val="22"/>
        </w:rPr>
        <w:t>, Wilcoxon rank sum test;</w:t>
      </w:r>
      <w:r w:rsidR="003040F7">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r w:rsidR="00353EB8">
        <w:rPr>
          <w:rFonts w:ascii="Arial" w:hAnsi="Arial" w:cs="Arial"/>
          <w:color w:val="000000" w:themeColor="text1"/>
          <w:sz w:val="22"/>
        </w:rPr>
        <w:t xml:space="preserve">ranging </w:t>
      </w:r>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bookmarkStart w:id="10" w:name="_Hlk7871847"/>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r w:rsidR="008F35E3">
        <w:rPr>
          <w:rFonts w:ascii="Arial" w:hAnsi="Arial" w:cs="Arial"/>
          <w:color w:val="000000" w:themeColor="text1"/>
          <w:sz w:val="22"/>
        </w:rPr>
        <w:t>s</w:t>
      </w:r>
      <w:r w:rsidR="0050560A">
        <w:rPr>
          <w:rFonts w:ascii="Arial" w:hAnsi="Arial" w:cs="Arial"/>
          <w:color w:val="000000" w:themeColor="text1"/>
          <w:sz w:val="22"/>
        </w:rPr>
        <w:t xml:space="preserve"> </w:t>
      </w:r>
      <w:bookmarkEnd w:id="10"/>
      <w:r w:rsidR="0050560A">
        <w:rPr>
          <w:rFonts w:ascii="Arial" w:hAnsi="Arial" w:cs="Arial"/>
          <w:color w:val="000000" w:themeColor="text1"/>
          <w:sz w:val="22"/>
        </w:rPr>
        <w:t>(</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Pearson’s correlation</w:t>
      </w:r>
      <w:r w:rsidR="008B7BD9">
        <w:rPr>
          <w:rFonts w:ascii="Arial" w:hAnsi="Arial" w:cs="Arial"/>
          <w:color w:val="000000" w:themeColor="text1"/>
          <w:sz w:val="22"/>
        </w:rPr>
        <w:t xml:space="preserve"> </w:t>
      </w:r>
      <w:r w:rsidR="008B7BD9" w:rsidRPr="00BB4939">
        <w:rPr>
          <w:rFonts w:ascii="Arial" w:hAnsi="Arial" w:cs="Arial"/>
          <w:color w:val="000000" w:themeColor="text1"/>
          <w:sz w:val="22"/>
        </w:rPr>
        <w:t>coefficient</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2F3703">
        <w:rPr>
          <w:rFonts w:ascii="Arial" w:eastAsia="Times New Roman" w:hAnsi="Arial" w:cs="Arial"/>
          <w:b/>
          <w:color w:val="44546A" w:themeColor="text2"/>
          <w:kern w:val="0"/>
          <w:sz w:val="22"/>
          <w:lang w:eastAsia="en-US"/>
        </w:rPr>
        <w:t>8</w:t>
      </w:r>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66496BF4" w:rsidR="00D84D7F" w:rsidRPr="00E232EF" w:rsidRDefault="00F3686F" w:rsidP="00A208D7">
      <w:pPr>
        <w:pStyle w:val="HTMLPreformatted"/>
        <w:shd w:val="clear" w:color="auto" w:fill="FFFFFF"/>
        <w:wordWrap w:val="0"/>
        <w:spacing w:line="205" w:lineRule="atLeast"/>
        <w:ind w:firstLine="440"/>
        <w:rPr>
          <w:rFonts w:ascii="Arial" w:hAnsi="Arial" w:cs="Arial"/>
          <w:color w:val="000000" w:themeColor="text1"/>
          <w:sz w:val="22"/>
        </w:rPr>
      </w:pPr>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2005CA">
        <w:rPr>
          <w:rFonts w:ascii="Arial" w:hAnsi="Arial" w:cs="Arial"/>
          <w:color w:val="000000" w:themeColor="text1"/>
          <w:sz w:val="22"/>
        </w:rPr>
        <w:t>curve analysis based on</w:t>
      </w:r>
      <w:r w:rsidRPr="002005CA">
        <w:rPr>
          <w:rFonts w:ascii="Arial" w:hAnsi="Arial" w:cs="Arial"/>
          <w:color w:val="000000" w:themeColor="text1"/>
          <w:sz w:val="22"/>
        </w:rPr>
        <w:t xml:space="preserve"> </w:t>
      </w:r>
      <w:r w:rsidR="0046649C" w:rsidRPr="00E41D27">
        <w:rPr>
          <w:rFonts w:ascii="Arial" w:hAnsi="Arial" w:cs="Arial"/>
          <w:color w:val="000000" w:themeColor="text1"/>
          <w:sz w:val="22"/>
        </w:rPr>
        <w:t>logistic</w:t>
      </w:r>
      <w:r w:rsidR="009A6A20" w:rsidRPr="00E41D27">
        <w:rPr>
          <w:rFonts w:ascii="Arial" w:hAnsi="Arial" w:cs="Arial"/>
          <w:color w:val="000000" w:themeColor="text1"/>
          <w:sz w:val="22"/>
        </w:rPr>
        <w:t xml:space="preserve"> </w:t>
      </w:r>
      <w:r w:rsidR="006A37B9" w:rsidRPr="00E41D27">
        <w:rPr>
          <w:rFonts w:ascii="Arial" w:hAnsi="Arial" w:cs="Arial"/>
          <w:color w:val="000000" w:themeColor="text1"/>
          <w:sz w:val="22"/>
        </w:rPr>
        <w:t>regression</w:t>
      </w:r>
      <w:r w:rsidR="002D0B8F" w:rsidRPr="00E41D27">
        <w:rPr>
          <w:rFonts w:ascii="Arial" w:hAnsi="Arial" w:cs="Arial"/>
          <w:color w:val="000000" w:themeColor="text1"/>
          <w:sz w:val="22"/>
        </w:rPr>
        <w:t xml:space="preserve"> </w:t>
      </w:r>
      <w:r w:rsidR="00F37B64" w:rsidRPr="006A37B9">
        <w:rPr>
          <w:rFonts w:ascii="Arial" w:hAnsi="Arial" w:cs="Arial"/>
          <w:color w:val="000000" w:themeColor="text1"/>
          <w:sz w:val="22"/>
        </w:rPr>
        <w:t>was conducte</w:t>
      </w:r>
      <w:r w:rsidR="00F37B64">
        <w:rPr>
          <w:rFonts w:ascii="Arial" w:hAnsi="Arial" w:cs="Arial"/>
          <w:color w:val="000000" w:themeColor="text1"/>
          <w:sz w:val="22"/>
        </w:rPr>
        <w:t>d for 37 individuals wit</w:t>
      </w:r>
      <w:r w:rsidR="00F755A2">
        <w:rPr>
          <w:rFonts w:ascii="Arial" w:hAnsi="Arial" w:cs="Arial"/>
          <w:color w:val="000000" w:themeColor="text1"/>
          <w:sz w:val="22"/>
        </w:rPr>
        <w:t>ho</w:t>
      </w:r>
      <w:r w:rsidR="00F37B64">
        <w:rPr>
          <w:rFonts w:ascii="Arial" w:hAnsi="Arial" w:cs="Arial"/>
          <w:color w:val="000000" w:themeColor="text1"/>
          <w:sz w:val="22"/>
        </w:rPr>
        <w:t>ut HCC (</w:t>
      </w:r>
      <w:r w:rsidR="00F37B64" w:rsidRPr="00393DBF">
        <w:rPr>
          <w:rFonts w:ascii="Arial" w:hAnsi="Arial" w:cs="Arial"/>
          <w:sz w:val="22"/>
        </w:rPr>
        <w:t>3 healthy</w:t>
      </w:r>
      <w:r w:rsidR="00F37B64">
        <w:rPr>
          <w:rFonts w:ascii="Arial" w:hAnsi="Arial" w:cs="Arial"/>
          <w:sz w:val="22"/>
        </w:rPr>
        <w:t xml:space="preserve"> individuals,</w:t>
      </w:r>
      <w:r w:rsidR="00F37B64" w:rsidRPr="00393DBF">
        <w:rPr>
          <w:rFonts w:ascii="Arial" w:hAnsi="Arial" w:cs="Arial"/>
          <w:sz w:val="22"/>
        </w:rPr>
        <w:t xml:space="preserve"> </w:t>
      </w:r>
      <w:r w:rsidR="00F37B64">
        <w:rPr>
          <w:rFonts w:ascii="Arial" w:hAnsi="Arial" w:cs="Arial"/>
          <w:sz w:val="22"/>
        </w:rPr>
        <w:t>17 patients with hepatitis and</w:t>
      </w:r>
      <w:r w:rsidR="00F37B64" w:rsidRPr="00393DBF">
        <w:rPr>
          <w:rFonts w:ascii="Arial" w:hAnsi="Arial" w:cs="Arial"/>
          <w:sz w:val="22"/>
        </w:rPr>
        <w:t xml:space="preserve"> 17</w:t>
      </w:r>
      <w:r w:rsidR="00F37B64">
        <w:rPr>
          <w:rFonts w:ascii="Arial" w:hAnsi="Arial" w:cs="Arial"/>
          <w:sz w:val="22"/>
        </w:rPr>
        <w:t xml:space="preserve"> patients</w:t>
      </w:r>
      <w:r w:rsidR="00F37B64" w:rsidRPr="00393DBF">
        <w:rPr>
          <w:rFonts w:ascii="Arial" w:hAnsi="Arial" w:cs="Arial"/>
          <w:sz w:val="22"/>
        </w:rPr>
        <w:t xml:space="preserve"> with cirrh</w:t>
      </w:r>
      <w:r w:rsidR="00F37B64">
        <w:rPr>
          <w:rFonts w:ascii="Arial" w:hAnsi="Arial" w:cs="Arial"/>
          <w:sz w:val="22"/>
        </w:rPr>
        <w:t>osis</w:t>
      </w:r>
      <w:r w:rsidR="00F37B64">
        <w:rPr>
          <w:rFonts w:ascii="Arial" w:hAnsi="Arial" w:cs="Arial"/>
          <w:color w:val="000000" w:themeColor="text1"/>
          <w:sz w:val="22"/>
        </w:rPr>
        <w:t>) and 8 HCC patients (3 earl</w:t>
      </w:r>
      <w:r w:rsidR="00E7142E">
        <w:rPr>
          <w:rFonts w:ascii="Arial" w:hAnsi="Arial" w:cs="Arial"/>
          <w:color w:val="000000" w:themeColor="text1"/>
          <w:sz w:val="22"/>
        </w:rPr>
        <w:t xml:space="preserve">y stage HCC and 5 advanced HCC), </w:t>
      </w:r>
      <w:r w:rsidR="00E7142E" w:rsidRPr="00727383">
        <w:rPr>
          <w:rFonts w:ascii="Arial" w:hAnsi="Arial" w:cs="Arial"/>
          <w:sz w:val="22"/>
        </w:rPr>
        <w:t xml:space="preserve">and </w:t>
      </w:r>
      <w:r w:rsidR="00727383" w:rsidRPr="00727383">
        <w:rPr>
          <w:rFonts w:ascii="Arial" w:hAnsi="Arial" w:cs="Arial"/>
          <w:sz w:val="22"/>
        </w:rPr>
        <w:t>AUC</w:t>
      </w:r>
      <w:r w:rsidR="00E7142E" w:rsidRPr="00727383">
        <w:rPr>
          <w:rFonts w:ascii="Arial" w:hAnsi="Arial" w:cs="Arial"/>
          <w:sz w:val="22"/>
        </w:rPr>
        <w:t xml:space="preserve"> was</w:t>
      </w:r>
      <w:r w:rsidR="00E7142E">
        <w:rPr>
          <w:rFonts w:ascii="Arial" w:hAnsi="Arial" w:cs="Arial"/>
          <w:color w:val="000000" w:themeColor="text1"/>
          <w:sz w:val="22"/>
        </w:rPr>
        <w:t xml:space="preserve"> 0.93 (</w:t>
      </w:r>
      <w:r w:rsidR="00E7142E" w:rsidRPr="00E7142E">
        <w:rPr>
          <w:rFonts w:ascii="Arial" w:hAnsi="Arial" w:cs="Arial"/>
          <w:color w:val="000000" w:themeColor="text1"/>
          <w:sz w:val="22"/>
        </w:rPr>
        <w:t>95% CI: 0.84-1.00</w:t>
      </w:r>
      <w:r w:rsidR="00E7142E">
        <w:rPr>
          <w:rFonts w:ascii="Arial" w:hAnsi="Arial" w:cs="Arial"/>
          <w:color w:val="000000" w:themeColor="text1"/>
          <w:sz w:val="22"/>
        </w:rPr>
        <w:t xml:space="preserve">). </w:t>
      </w:r>
      <w:r w:rsidR="00E72E86" w:rsidRPr="006A78EC">
        <w:rPr>
          <w:rFonts w:ascii="Arial" w:hAnsi="Arial" w:cs="Arial"/>
          <w:color w:val="000000" w:themeColor="text1"/>
          <w:sz w:val="22"/>
          <w:highlight w:val="yellow"/>
        </w:rPr>
        <w:t>T</w:t>
      </w:r>
      <w:r w:rsidR="00D21CA0" w:rsidRPr="006A78EC">
        <w:rPr>
          <w:rFonts w:ascii="Arial" w:hAnsi="Arial" w:cs="Arial"/>
          <w:color w:val="000000" w:themeColor="text1"/>
          <w:sz w:val="22"/>
          <w:highlight w:val="yellow"/>
        </w:rPr>
        <w:t xml:space="preserve">he </w:t>
      </w:r>
      <w:r w:rsidR="003F04C0" w:rsidRPr="006A78EC">
        <w:rPr>
          <w:rFonts w:ascii="Arial" w:hAnsi="Arial" w:cs="Arial"/>
          <w:color w:val="000000" w:themeColor="text1"/>
          <w:sz w:val="22"/>
          <w:highlight w:val="yellow"/>
        </w:rPr>
        <w:t xml:space="preserve">average </w:t>
      </w:r>
      <w:r w:rsidR="00D21CA0" w:rsidRPr="006A78EC">
        <w:rPr>
          <w:rFonts w:ascii="Arial" w:hAnsi="Arial" w:cs="Arial"/>
          <w:color w:val="000000" w:themeColor="text1"/>
          <w:sz w:val="22"/>
          <w:highlight w:val="yellow"/>
        </w:rPr>
        <w:t xml:space="preserve">sensitivity and specificity </w:t>
      </w:r>
      <w:r w:rsidR="003F04C0" w:rsidRPr="006A78EC">
        <w:rPr>
          <w:rFonts w:ascii="Arial" w:hAnsi="Arial" w:cs="Arial"/>
          <w:color w:val="000000" w:themeColor="text1"/>
          <w:sz w:val="22"/>
          <w:highlight w:val="yellow"/>
        </w:rPr>
        <w:t xml:space="preserve">of the prediction in test dataset </w:t>
      </w:r>
      <w:r w:rsidR="00D21CA0" w:rsidRPr="006A78EC">
        <w:rPr>
          <w:rFonts w:ascii="Arial" w:hAnsi="Arial" w:cs="Arial"/>
          <w:color w:val="000000" w:themeColor="text1"/>
          <w:sz w:val="22"/>
          <w:highlight w:val="yellow"/>
        </w:rPr>
        <w:t xml:space="preserve">were 97.29% and 75% </w:t>
      </w:r>
      <w:r w:rsidR="000965FB" w:rsidRPr="006A78EC">
        <w:rPr>
          <w:rFonts w:ascii="Arial" w:hAnsi="Arial" w:cs="Arial"/>
          <w:color w:val="000000" w:themeColor="text1"/>
          <w:sz w:val="22"/>
          <w:highlight w:val="yellow"/>
        </w:rPr>
        <w:t>when Methyl</w:t>
      </w:r>
      <w:r w:rsidR="000965FB" w:rsidRPr="006A78EC">
        <w:rPr>
          <w:rFonts w:ascii="Arial" w:hAnsi="Arial" w:cs="Arial"/>
          <w:color w:val="000000" w:themeColor="text1"/>
          <w:sz w:val="22"/>
          <w:highlight w:val="yellow"/>
          <w:vertAlign w:val="subscript"/>
        </w:rPr>
        <w:t>HBV</w:t>
      </w:r>
      <w:r w:rsidR="00D21CA0" w:rsidRPr="006A78EC">
        <w:rPr>
          <w:rFonts w:ascii="Arial" w:hAnsi="Arial" w:cs="Arial"/>
          <w:color w:val="000000" w:themeColor="text1"/>
          <w:sz w:val="22"/>
          <w:highlight w:val="yellow"/>
        </w:rPr>
        <w:t xml:space="preserve"> </w:t>
      </w:r>
      <w:r w:rsidR="000965FB" w:rsidRPr="006A78EC">
        <w:rPr>
          <w:rFonts w:ascii="Arial" w:hAnsi="Arial" w:cs="Arial"/>
          <w:color w:val="000000" w:themeColor="text1"/>
          <w:sz w:val="22"/>
          <w:highlight w:val="yellow"/>
        </w:rPr>
        <w:t xml:space="preserve">was </w:t>
      </w:r>
      <w:r w:rsidR="00D21CA0" w:rsidRPr="006A78EC">
        <w:rPr>
          <w:rFonts w:ascii="Arial" w:hAnsi="Arial" w:cs="Arial"/>
          <w:color w:val="000000" w:themeColor="text1"/>
          <w:sz w:val="22"/>
          <w:highlight w:val="yellow"/>
        </w:rPr>
        <w:t>67.28%</w:t>
      </w:r>
      <w:r w:rsidR="000965FB" w:rsidRPr="006A78EC">
        <w:rPr>
          <w:rFonts w:ascii="Arial" w:hAnsi="Arial" w:cs="Arial"/>
          <w:color w:val="000000" w:themeColor="text1"/>
          <w:sz w:val="22"/>
          <w:highlight w:val="yellow"/>
        </w:rPr>
        <w:t xml:space="preserve"> as the optimal cutoff point</w:t>
      </w:r>
      <w:r w:rsidR="00D21CA0" w:rsidRPr="006A78EC">
        <w:rPr>
          <w:rFonts w:ascii="Arial" w:hAnsi="Arial" w:cs="Arial"/>
          <w:color w:val="000000" w:themeColor="text1"/>
          <w:sz w:val="22"/>
          <w:highlight w:val="yellow"/>
        </w:rPr>
        <w:t xml:space="preserve"> for </w:t>
      </w:r>
      <w:r w:rsidR="000965FB" w:rsidRPr="006A78EC">
        <w:rPr>
          <w:rFonts w:ascii="Arial" w:hAnsi="Arial" w:cs="Arial"/>
          <w:color w:val="000000" w:themeColor="text1"/>
          <w:sz w:val="22"/>
          <w:highlight w:val="yellow"/>
        </w:rPr>
        <w:t xml:space="preserve">tumor </w:t>
      </w:r>
      <w:r w:rsidR="00D21CA0" w:rsidRPr="006A78EC">
        <w:rPr>
          <w:rFonts w:ascii="Arial" w:hAnsi="Arial" w:cs="Arial"/>
          <w:color w:val="000000" w:themeColor="text1"/>
          <w:sz w:val="22"/>
          <w:highlight w:val="yellow"/>
        </w:rPr>
        <w:t>detection.</w:t>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r w:rsidR="008F35E3">
        <w:rPr>
          <w:rFonts w:ascii="Arial" w:hAnsi="Arial" w:cs="Arial"/>
          <w:sz w:val="22"/>
        </w:rPr>
        <w:t>exhibited</w:t>
      </w:r>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r w:rsidR="008F35E3">
        <w:rPr>
          <w:rFonts w:ascii="Arial" w:hAnsi="Arial" w:cs="Arial"/>
          <w:color w:val="000000" w:themeColor="text1"/>
          <w:sz w:val="22"/>
        </w:rPr>
        <w:t xml:space="preserve">levels that </w:t>
      </w:r>
      <w:r w:rsidR="006B1600">
        <w:rPr>
          <w:rFonts w:ascii="Arial" w:hAnsi="Arial" w:cs="Arial"/>
          <w:sz w:val="22"/>
        </w:rPr>
        <w:t>approached</w:t>
      </w:r>
      <w:r w:rsidR="00E232EF">
        <w:rPr>
          <w:rFonts w:ascii="Arial" w:hAnsi="Arial" w:cs="Arial"/>
          <w:sz w:val="22"/>
        </w:rPr>
        <w:t xml:space="preserve"> the cutoff</w:t>
      </w:r>
      <w:r w:rsidR="00F91999">
        <w:rPr>
          <w:rFonts w:ascii="Arial" w:hAnsi="Arial" w:cs="Arial" w:hint="eastAsia"/>
          <w:sz w:val="22"/>
        </w:rPr>
        <w:t xml:space="preserve"> </w:t>
      </w:r>
      <w:r w:rsidR="00271EC0">
        <w:rPr>
          <w:rFonts w:ascii="Arial" w:hAnsi="Arial" w:cs="Arial"/>
          <w:sz w:val="22"/>
        </w:rPr>
        <w:t xml:space="preserve">value </w:t>
      </w:r>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r w:rsidR="00AE2822">
        <w:rPr>
          <w:rFonts w:ascii="Arial" w:hAnsi="Arial" w:cs="Arial"/>
          <w:b/>
          <w:color w:val="44546A" w:themeColor="text2"/>
          <w:sz w:val="22"/>
        </w:rPr>
        <w:t>)</w:t>
      </w:r>
      <w:r w:rsidR="00AE2822" w:rsidRPr="006A78EC">
        <w:rPr>
          <w:rFonts w:ascii="Arial" w:hAnsi="Arial" w:cs="Arial"/>
          <w:sz w:val="22"/>
        </w:rPr>
        <w:t>. O</w:t>
      </w:r>
      <w:r w:rsidR="00F52901" w:rsidRPr="00393DBF">
        <w:rPr>
          <w:rFonts w:ascii="Arial" w:hAnsi="Arial" w:cs="Arial"/>
          <w:sz w:val="22"/>
        </w:rPr>
        <w:t>ne hepatitis patient, P14</w:t>
      </w:r>
      <w:r w:rsidR="002C2DC6">
        <w:rPr>
          <w:rFonts w:ascii="Arial" w:hAnsi="Arial" w:cs="Arial"/>
          <w:sz w:val="22"/>
        </w:rPr>
        <w:t>,</w:t>
      </w:r>
      <w:r w:rsidR="00F52901" w:rsidRPr="00393DBF">
        <w:rPr>
          <w:rFonts w:ascii="Arial" w:hAnsi="Arial" w:cs="Arial"/>
          <w:sz w:val="22"/>
        </w:rPr>
        <w:t xml:space="preserve"> had the average methylation level at 67.4%</w:t>
      </w:r>
      <w:r w:rsidR="00F91999">
        <w:rPr>
          <w:rFonts w:ascii="Arial" w:hAnsi="Arial" w:cs="Arial" w:hint="eastAsia"/>
          <w:sz w:val="22"/>
        </w:rPr>
        <w:t xml:space="preserve"> and </w:t>
      </w:r>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r w:rsidR="002C2DC6">
        <w:rPr>
          <w:rFonts w:ascii="Arial" w:hAnsi="Arial" w:cs="Arial"/>
          <w:sz w:val="22"/>
        </w:rPr>
        <w:t xml:space="preserve">. </w:t>
      </w:r>
      <w:commentRangeStart w:id="11"/>
      <w:r w:rsidR="002C2DC6">
        <w:rPr>
          <w:rFonts w:ascii="Arial" w:hAnsi="Arial" w:cs="Arial"/>
          <w:sz w:val="22"/>
        </w:rPr>
        <w:t xml:space="preserve">Importantly, this patient </w:t>
      </w:r>
      <w:r w:rsidR="00F755A2">
        <w:rPr>
          <w:rFonts w:ascii="Arial" w:hAnsi="Arial" w:cs="Arial"/>
          <w:sz w:val="22"/>
        </w:rPr>
        <w:t xml:space="preserve">was </w:t>
      </w:r>
      <w:r w:rsidR="002C2DC6">
        <w:rPr>
          <w:rFonts w:ascii="Arial" w:hAnsi="Arial" w:cs="Arial"/>
          <w:sz w:val="22"/>
        </w:rPr>
        <w:t>diag</w:t>
      </w:r>
      <w:r w:rsidR="002C2DC6" w:rsidRPr="008655EA">
        <w:rPr>
          <w:rFonts w:ascii="Arial" w:hAnsi="Arial" w:cs="Arial"/>
          <w:sz w:val="22"/>
        </w:rPr>
        <w:t>nosed HCC</w:t>
      </w:r>
      <w:r w:rsidR="00F755A2">
        <w:rPr>
          <w:rFonts w:ascii="Arial" w:hAnsi="Arial" w:cs="Arial"/>
          <w:sz w:val="22"/>
        </w:rPr>
        <w:t xml:space="preserve"> </w:t>
      </w:r>
      <w:r w:rsidR="00FD22B2">
        <w:rPr>
          <w:rFonts w:ascii="Arial" w:hAnsi="Arial" w:cs="Arial" w:hint="eastAsia"/>
          <w:sz w:val="22"/>
          <w:lang w:eastAsia="zh-CN"/>
        </w:rPr>
        <w:t>after immediate fur</w:t>
      </w:r>
      <w:r w:rsidR="002C2DC6" w:rsidRPr="008655EA">
        <w:rPr>
          <w:rFonts w:ascii="Arial" w:hAnsi="Arial" w:cs="Arial"/>
          <w:sz w:val="22"/>
        </w:rPr>
        <w:t>t</w:t>
      </w:r>
      <w:r w:rsidR="00FD22B2">
        <w:rPr>
          <w:rFonts w:ascii="Arial" w:hAnsi="Arial" w:cs="Arial" w:hint="eastAsia"/>
          <w:sz w:val="22"/>
          <w:lang w:eastAsia="zh-CN"/>
        </w:rPr>
        <w:t>her evaluation and died 8 month later</w:t>
      </w:r>
      <w:r w:rsidR="00F755A2">
        <w:rPr>
          <w:rFonts w:ascii="Arial" w:hAnsi="Arial" w:cs="Arial"/>
          <w:sz w:val="22"/>
        </w:rPr>
        <w:t xml:space="preserve"> suggesting he might already has circulating tumor cell at the ti</w:t>
      </w:r>
      <w:r w:rsidR="00F755A2">
        <w:rPr>
          <w:rFonts w:ascii="Arial" w:hAnsi="Arial" w:cs="Arial"/>
          <w:sz w:val="22"/>
        </w:rPr>
        <w:lastRenderedPageBreak/>
        <w:t>me since his AFP wa</w:t>
      </w:r>
      <w:r w:rsidR="00D5585B">
        <w:rPr>
          <w:rFonts w:ascii="Arial" w:hAnsi="Arial" w:cs="Arial"/>
          <w:sz w:val="22"/>
        </w:rPr>
        <w:t>s</w:t>
      </w:r>
      <w:r w:rsidR="00F755A2">
        <w:rPr>
          <w:rFonts w:ascii="Arial" w:hAnsi="Arial" w:cs="Arial"/>
          <w:sz w:val="22"/>
        </w:rPr>
        <w:t xml:space="preserve"> significantly elevated</w:t>
      </w:r>
      <w:r w:rsidR="002C2DC6" w:rsidRPr="008655EA">
        <w:rPr>
          <w:rFonts w:ascii="Arial" w:hAnsi="Arial" w:cs="Arial"/>
          <w:sz w:val="22"/>
        </w:rPr>
        <w:t>.</w:t>
      </w:r>
      <w:commentRangeEnd w:id="11"/>
      <w:r w:rsidR="00156A57">
        <w:rPr>
          <w:rStyle w:val="CommentReference"/>
          <w:rFonts w:asciiTheme="minorHAnsi" w:eastAsiaTheme="minorEastAsia" w:hAnsiTheme="minorHAnsi" w:cstheme="minorBidi"/>
          <w:kern w:val="2"/>
          <w:lang w:eastAsia="zh-CN"/>
        </w:rPr>
        <w:commentReference w:id="11"/>
      </w:r>
      <w:r w:rsidR="00F52901" w:rsidRPr="008655EA">
        <w:rPr>
          <w:rFonts w:ascii="Arial" w:hAnsi="Arial" w:cs="Arial"/>
          <w:sz w:val="22"/>
        </w:rPr>
        <w:t xml:space="preserve"> </w:t>
      </w:r>
      <w:r w:rsidR="00F52901" w:rsidRPr="00393DBF">
        <w:rPr>
          <w:rFonts w:ascii="Arial" w:hAnsi="Arial" w:cs="Arial"/>
          <w:sz w:val="22"/>
        </w:rPr>
        <w:t xml:space="preserve">For patient P2 </w:t>
      </w:r>
      <w:r w:rsidR="00186C3C">
        <w:rPr>
          <w:rFonts w:ascii="Arial" w:hAnsi="Arial" w:cs="Arial"/>
          <w:sz w:val="22"/>
        </w:rPr>
        <w:t>(</w:t>
      </w:r>
      <w:r w:rsidR="00F52901" w:rsidRPr="00393DBF">
        <w:rPr>
          <w:rFonts w:ascii="Arial" w:hAnsi="Arial" w:cs="Arial"/>
          <w:sz w:val="22"/>
        </w:rPr>
        <w:t>chronic hepatitis</w:t>
      </w:r>
      <w:r w:rsidR="00186C3C">
        <w:rPr>
          <w:rFonts w:ascii="Arial" w:hAnsi="Arial" w:cs="Arial"/>
          <w:sz w:val="22"/>
        </w:rPr>
        <w:t>)</w:t>
      </w:r>
      <w:r w:rsidR="00F52901" w:rsidRPr="00393DBF">
        <w:rPr>
          <w:rFonts w:ascii="Arial" w:hAnsi="Arial" w:cs="Arial"/>
          <w:sz w:val="22"/>
        </w:rPr>
        <w:t xml:space="preserve"> and P18 </w:t>
      </w:r>
      <w:r w:rsidR="00186C3C">
        <w:rPr>
          <w:rFonts w:ascii="Arial" w:hAnsi="Arial" w:cs="Arial"/>
          <w:sz w:val="22"/>
        </w:rPr>
        <w:t>(</w:t>
      </w:r>
      <w:r w:rsidR="00F91999">
        <w:rPr>
          <w:rFonts w:ascii="Arial" w:hAnsi="Arial" w:cs="Arial" w:hint="eastAsia"/>
          <w:sz w:val="22"/>
        </w:rPr>
        <w:t>NASH</w:t>
      </w:r>
      <w:r w:rsidR="00F52901" w:rsidRPr="00393DBF">
        <w:rPr>
          <w:rFonts w:ascii="Arial" w:hAnsi="Arial" w:cs="Arial"/>
          <w:sz w:val="22"/>
        </w:rPr>
        <w:t>-related cirrhosis</w:t>
      </w:r>
      <w:r w:rsidR="00186C3C">
        <w:rPr>
          <w:rFonts w:ascii="Arial" w:hAnsi="Arial" w:cs="Arial"/>
          <w:sz w:val="22"/>
        </w:rPr>
        <w:t>)</w:t>
      </w:r>
      <w:r w:rsidR="00F52901" w:rsidRPr="00393DBF">
        <w:rPr>
          <w:rFonts w:ascii="Arial" w:hAnsi="Arial" w:cs="Arial"/>
          <w:sz w:val="22"/>
        </w:rPr>
        <w:t xml:space="preserve"> both had no </w:t>
      </w:r>
      <w:r w:rsidR="00186C3C">
        <w:rPr>
          <w:rFonts w:ascii="Arial" w:hAnsi="Arial" w:cs="Arial"/>
          <w:sz w:val="22"/>
        </w:rPr>
        <w:t xml:space="preserve">observed </w:t>
      </w:r>
      <w:r w:rsidR="00F52901" w:rsidRPr="00393DBF">
        <w:rPr>
          <w:rFonts w:ascii="Arial" w:hAnsi="Arial" w:cs="Arial"/>
          <w:sz w:val="22"/>
        </w:rPr>
        <w:t xml:space="preserve">abnormal measurements and </w:t>
      </w:r>
      <w:r w:rsidR="00186C3C">
        <w:rPr>
          <w:rFonts w:ascii="Arial" w:hAnsi="Arial" w:cs="Arial"/>
          <w:sz w:val="22"/>
        </w:rPr>
        <w:t>have not</w:t>
      </w:r>
      <w:r w:rsidR="00F52901" w:rsidRPr="00393DBF">
        <w:rPr>
          <w:rFonts w:ascii="Arial" w:hAnsi="Arial" w:cs="Arial"/>
          <w:sz w:val="22"/>
        </w:rPr>
        <w:t xml:space="preserve"> had </w:t>
      </w:r>
      <w:r w:rsidR="00186C3C">
        <w:rPr>
          <w:rFonts w:ascii="Arial" w:hAnsi="Arial" w:cs="Arial"/>
          <w:sz w:val="22"/>
        </w:rPr>
        <w:t xml:space="preserve">a detected </w:t>
      </w:r>
      <w:r w:rsidR="00F52901" w:rsidRPr="00393DBF">
        <w:rPr>
          <w:rFonts w:ascii="Arial" w:hAnsi="Arial" w:cs="Arial"/>
          <w:sz w:val="22"/>
        </w:rPr>
        <w:t>tumor</w:t>
      </w:r>
      <w:r w:rsidR="00F52901" w:rsidRPr="003A42E7">
        <w:rPr>
          <w:rFonts w:ascii="Arial" w:hAnsi="Arial" w:cs="Arial"/>
          <w:sz w:val="22"/>
        </w:rPr>
        <w:t>.</w:t>
      </w:r>
      <w:r w:rsidR="0004485E">
        <w:rPr>
          <w:rFonts w:ascii="Arial" w:hAnsi="Arial" w:cs="Arial"/>
          <w:sz w:val="22"/>
        </w:rPr>
        <w:t xml:space="preserve"> </w:t>
      </w:r>
      <w:commentRangeStart w:id="12"/>
      <w:r w:rsidR="009D6161" w:rsidRPr="006A78EC">
        <w:rPr>
          <w:rFonts w:ascii="Arial" w:hAnsi="Arial" w:cs="Arial"/>
          <w:sz w:val="22"/>
          <w:highlight w:val="yellow"/>
        </w:rPr>
        <w:t xml:space="preserve">The AUC result showed that the </w:t>
      </w:r>
      <w:r w:rsidR="009D6161" w:rsidRPr="006A78EC">
        <w:rPr>
          <w:rFonts w:ascii="Arial" w:hAnsi="Arial" w:cs="Arial"/>
          <w:color w:val="000000" w:themeColor="text1"/>
          <w:sz w:val="22"/>
          <w:highlight w:val="yellow"/>
        </w:rPr>
        <w:t>Methyl</w:t>
      </w:r>
      <w:r w:rsidR="009D6161" w:rsidRPr="006A78EC">
        <w:rPr>
          <w:rFonts w:ascii="Arial" w:hAnsi="Arial" w:cs="Arial"/>
          <w:color w:val="000000" w:themeColor="text1"/>
          <w:sz w:val="22"/>
          <w:highlight w:val="yellow"/>
          <w:vertAlign w:val="subscript"/>
        </w:rPr>
        <w:t>HBV</w:t>
      </w:r>
      <w:r w:rsidR="009D6161" w:rsidRPr="006A78EC">
        <w:rPr>
          <w:rFonts w:ascii="Arial" w:hAnsi="Arial" w:cs="Arial"/>
          <w:color w:val="000000" w:themeColor="text1"/>
          <w:sz w:val="22"/>
          <w:highlight w:val="yellow"/>
        </w:rPr>
        <w:t xml:space="preserve"> had the best diagnosis performance (AUC=0.977</w:t>
      </w:r>
      <w:r w:rsidR="009D6161" w:rsidRPr="002F3703">
        <w:rPr>
          <w:rFonts w:ascii="Arial" w:hAnsi="Arial" w:cs="Arial"/>
          <w:color w:val="000000" w:themeColor="text1"/>
          <w:sz w:val="22"/>
          <w:highlight w:val="yellow"/>
        </w:rPr>
        <w:t xml:space="preserve">; </w:t>
      </w:r>
      <w:r w:rsidR="009D6161" w:rsidRPr="002F3703">
        <w:rPr>
          <w:rFonts w:ascii="Arial" w:hAnsi="Arial" w:cs="Arial"/>
          <w:b/>
          <w:color w:val="44546A" w:themeColor="text2"/>
          <w:sz w:val="22"/>
          <w:szCs w:val="22"/>
          <w:highlight w:val="yellow"/>
        </w:rPr>
        <w:t>Figure S</w:t>
      </w:r>
      <w:r w:rsidR="002F3703">
        <w:rPr>
          <w:rFonts w:ascii="Arial" w:hAnsi="Arial" w:cs="Arial"/>
          <w:b/>
          <w:color w:val="44546A" w:themeColor="text2"/>
          <w:sz w:val="22"/>
          <w:szCs w:val="22"/>
          <w:highlight w:val="yellow"/>
        </w:rPr>
        <w:t>5</w:t>
      </w:r>
      <w:r w:rsidR="009D6161" w:rsidRPr="006A78EC">
        <w:rPr>
          <w:rFonts w:ascii="Arial" w:hAnsi="Arial" w:cs="Arial"/>
          <w:color w:val="000000" w:themeColor="text1"/>
          <w:sz w:val="22"/>
          <w:highlight w:val="yellow"/>
        </w:rPr>
        <w:t xml:space="preserve">) </w:t>
      </w:r>
      <w:r w:rsidR="00F46D6C">
        <w:rPr>
          <w:rFonts w:ascii="Arial" w:hAnsi="Arial" w:cs="Arial"/>
          <w:color w:val="000000" w:themeColor="text1"/>
          <w:sz w:val="22"/>
          <w:highlight w:val="yellow"/>
        </w:rPr>
        <w:t xml:space="preserve">with or without </w:t>
      </w:r>
      <w:r w:rsidR="009D6161" w:rsidRPr="006A78EC">
        <w:rPr>
          <w:rFonts w:ascii="Arial" w:hAnsi="Arial" w:cs="Arial"/>
          <w:color w:val="000000" w:themeColor="text1"/>
          <w:sz w:val="22"/>
          <w:highlight w:val="yellow"/>
        </w:rPr>
        <w:t>AFP</w:t>
      </w:r>
      <w:r w:rsidR="00F46D6C">
        <w:rPr>
          <w:rFonts w:ascii="Arial" w:hAnsi="Arial" w:cs="Arial"/>
          <w:color w:val="000000" w:themeColor="text1"/>
          <w:sz w:val="22"/>
          <w:highlight w:val="yellow"/>
        </w:rPr>
        <w:t xml:space="preserve"> levels in the model</w:t>
      </w:r>
      <w:r w:rsidR="00F46D6C">
        <w:rPr>
          <w:rFonts w:ascii="Arial" w:hAnsi="Arial" w:cs="Arial"/>
          <w:sz w:val="22"/>
        </w:rPr>
        <w:t xml:space="preserve">. </w:t>
      </w:r>
      <w:commentRangeEnd w:id="12"/>
      <w:r w:rsidR="003D2AC2">
        <w:rPr>
          <w:rStyle w:val="CommentReference"/>
          <w:rFonts w:asciiTheme="minorHAnsi" w:eastAsiaTheme="minorEastAsia" w:hAnsiTheme="minorHAnsi" w:cstheme="minorBidi"/>
          <w:kern w:val="2"/>
          <w:lang w:eastAsia="zh-CN"/>
        </w:rPr>
        <w:commentReference w:id="12"/>
      </w:r>
      <w:r w:rsidR="00341615">
        <w:rPr>
          <w:rFonts w:ascii="Arial" w:hAnsi="Arial" w:cs="Arial"/>
          <w:sz w:val="22"/>
        </w:rPr>
        <w:t>O</w:t>
      </w:r>
      <w:r w:rsidR="00F52901" w:rsidRPr="003A42E7">
        <w:rPr>
          <w:rFonts w:ascii="Arial" w:hAnsi="Arial" w:cs="Arial"/>
          <w:sz w:val="22"/>
        </w:rPr>
        <w:t>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r w:rsidR="00F91999" w:rsidRPr="003A42E7">
        <w:rPr>
          <w:rFonts w:ascii="Arial" w:hAnsi="Arial" w:cs="Arial"/>
          <w:sz w:val="22"/>
        </w:rPr>
        <w:t>biomarker</w:t>
      </w:r>
      <w:r w:rsidR="00F91999">
        <w:rPr>
          <w:rFonts w:ascii="Arial" w:hAnsi="Arial" w:cs="Arial" w:hint="eastAsia"/>
          <w:sz w:val="22"/>
        </w:rPr>
        <w:t xml:space="preserve"> </w:t>
      </w:r>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r w:rsidR="00EA70AD">
        <w:rPr>
          <w:rFonts w:ascii="Arial" w:hAnsi="Arial" w:cs="Arial"/>
          <w:sz w:val="22"/>
        </w:rPr>
        <w:t xml:space="preserve"> infection</w:t>
      </w:r>
      <w:r w:rsidR="00F52901" w:rsidRPr="003A42E7">
        <w:rPr>
          <w:rFonts w:ascii="Arial" w:hAnsi="Arial" w:cs="Arial"/>
          <w:sz w:val="22"/>
        </w:rPr>
        <w:t>.</w:t>
      </w:r>
    </w:p>
    <w:p w14:paraId="0E30EBCF" w14:textId="14BC05BC" w:rsidR="00B57C3B" w:rsidRDefault="00A427E7" w:rsidP="00524AA8">
      <w:pPr>
        <w:pStyle w:val="Heading2"/>
        <w:spacing w:line="276" w:lineRule="auto"/>
      </w:pPr>
      <w:commentRangeStart w:id="13"/>
      <w:r w:rsidRPr="000818AC">
        <w:rPr>
          <w:rFonts w:ascii="Arial" w:eastAsia="Arial" w:hAnsi="Arial" w:cs="Arial"/>
          <w:color w:val="000000" w:themeColor="text1"/>
          <w:sz w:val="22"/>
          <w:szCs w:val="22"/>
        </w:rPr>
        <w:t>Discussion</w:t>
      </w:r>
      <w:commentRangeEnd w:id="13"/>
      <w:r w:rsidR="003D2AC2">
        <w:rPr>
          <w:rStyle w:val="CommentReference"/>
          <w:rFonts w:asciiTheme="minorHAnsi" w:eastAsiaTheme="minorEastAsia" w:hAnsiTheme="minorHAnsi" w:cstheme="minorBidi"/>
          <w:b w:val="0"/>
          <w:color w:val="auto"/>
          <w:kern w:val="2"/>
        </w:rPr>
        <w:commentReference w:id="13"/>
      </w:r>
    </w:p>
    <w:p w14:paraId="11E851AC" w14:textId="4E8EF90B" w:rsidR="00295849" w:rsidRDefault="003D2AC2" w:rsidP="000818AC">
      <w:pPr>
        <w:widowControl/>
        <w:spacing w:before="240"/>
        <w:rPr>
          <w:rFonts w:ascii="Arial" w:eastAsia="SimSun" w:hAnsi="Arial" w:cs="Arial"/>
          <w:sz w:val="22"/>
        </w:rPr>
      </w:pPr>
      <w:r>
        <w:rPr>
          <w:rFonts w:ascii="Arial" w:eastAsia="SimSun" w:hAnsi="Arial" w:cs="Arial"/>
          <w:sz w:val="22"/>
        </w:rPr>
        <w:t>Patients with c</w:t>
      </w:r>
      <w:r w:rsidR="00B57C3B">
        <w:rPr>
          <w:rFonts w:ascii="Arial" w:eastAsia="SimSun" w:hAnsi="Arial" w:cs="Arial"/>
          <w:sz w:val="22"/>
        </w:rPr>
        <w:t xml:space="preserve">hronic </w:t>
      </w:r>
      <w:r>
        <w:rPr>
          <w:rFonts w:ascii="Arial" w:eastAsia="SimSun" w:hAnsi="Arial" w:cs="Arial"/>
          <w:sz w:val="22"/>
        </w:rPr>
        <w:t xml:space="preserve">liver disease are at high risk of </w:t>
      </w:r>
      <w:r w:rsidR="00B57C3B">
        <w:rPr>
          <w:rFonts w:ascii="Arial" w:eastAsia="SimSun" w:hAnsi="Arial" w:cs="Arial"/>
          <w:sz w:val="22"/>
        </w:rPr>
        <w:t xml:space="preserve">HCC </w:t>
      </w:r>
      <w:r>
        <w:rPr>
          <w:rFonts w:ascii="Arial" w:eastAsia="SimSun" w:hAnsi="Arial" w:cs="Arial"/>
          <w:sz w:val="22"/>
        </w:rPr>
        <w:t>development</w:t>
      </w:r>
      <w:r w:rsidR="00B57C3B">
        <w:rPr>
          <w:rFonts w:ascii="Arial" w:eastAsia="SimSun" w:hAnsi="Arial" w:cs="Arial"/>
          <w:sz w:val="22"/>
        </w:rPr>
        <w:t>.</w:t>
      </w:r>
      <w:r w:rsidR="000D7152">
        <w:rPr>
          <w:rFonts w:ascii="Arial" w:eastAsia="SimSun" w:hAnsi="Arial" w:cs="Arial"/>
          <w:sz w:val="22"/>
        </w:rPr>
        <w:t xml:space="preserve"> </w:t>
      </w:r>
      <w:r w:rsidR="00B57C3B">
        <w:rPr>
          <w:rFonts w:ascii="Arial" w:eastAsia="SimSun" w:hAnsi="Arial" w:cs="Arial"/>
          <w:sz w:val="22"/>
        </w:rPr>
        <w:t xml:space="preserve">Professional societies recommend HCC surveillance in </w:t>
      </w:r>
      <w:r>
        <w:rPr>
          <w:rFonts w:ascii="Arial" w:eastAsia="SimSun" w:hAnsi="Arial" w:cs="Arial"/>
          <w:sz w:val="22"/>
        </w:rPr>
        <w:t xml:space="preserve">those </w:t>
      </w:r>
      <w:r w:rsidR="00B57C3B">
        <w:rPr>
          <w:rFonts w:ascii="Arial" w:eastAsia="SimSun" w:hAnsi="Arial" w:cs="Arial"/>
          <w:sz w:val="22"/>
        </w:rPr>
        <w:t xml:space="preserve">patients </w:t>
      </w:r>
      <w:r>
        <w:rPr>
          <w:rFonts w:ascii="Arial" w:eastAsia="SimSun" w:hAnsi="Arial" w:cs="Arial"/>
          <w:sz w:val="22"/>
        </w:rPr>
        <w:t>at high risk</w:t>
      </w:r>
      <w:r w:rsidR="00B57C3B">
        <w:rPr>
          <w:rFonts w:ascii="Arial" w:eastAsia="SimSun" w:hAnsi="Arial" w:cs="Arial"/>
          <w:sz w:val="22"/>
        </w:rPr>
        <w:t xml:space="preserve"> </w:t>
      </w:r>
      <w:r>
        <w:rPr>
          <w:rFonts w:ascii="Arial" w:eastAsia="SimSun" w:hAnsi="Arial" w:cs="Arial"/>
          <w:sz w:val="22"/>
        </w:rPr>
        <w:t xml:space="preserve">who will benefit from and early diagnosis and application of curative therapies. The recommended strategy for surveillance includes </w:t>
      </w:r>
      <w:r w:rsidR="00B57C3B">
        <w:rPr>
          <w:rFonts w:ascii="Arial" w:eastAsia="SimSun" w:hAnsi="Arial" w:cs="Arial"/>
          <w:sz w:val="22"/>
        </w:rPr>
        <w:t xml:space="preserve">abdominal ultrasound with </w:t>
      </w:r>
      <w:r w:rsidR="008C559F">
        <w:rPr>
          <w:rFonts w:ascii="Arial" w:eastAsia="SimSun" w:hAnsi="Arial" w:cs="Arial"/>
          <w:sz w:val="22"/>
        </w:rPr>
        <w:t>or without alph</w:t>
      </w:r>
      <w:r w:rsidR="00B57C3B">
        <w:rPr>
          <w:rFonts w:ascii="Arial" w:eastAsia="SimSun" w:hAnsi="Arial" w:cs="Arial"/>
          <w:sz w:val="22"/>
        </w:rPr>
        <w:t>a-fetoprotein</w:t>
      </w:r>
      <w:r w:rsidR="00612E67">
        <w:rPr>
          <w:rFonts w:ascii="Arial" w:eastAsia="SimSun" w:hAnsi="Arial" w:cs="Arial"/>
          <w:sz w:val="22"/>
        </w:rPr>
        <w:t xml:space="preserve"> (AFP)</w:t>
      </w:r>
      <w:r w:rsidR="00B57C3B">
        <w:rPr>
          <w:rFonts w:ascii="Arial" w:eastAsia="SimSun" w:hAnsi="Arial" w:cs="Arial"/>
          <w:sz w:val="22"/>
        </w:rPr>
        <w:t xml:space="preserve"> every 6 months</w:t>
      </w:r>
      <w:r w:rsidR="00EA70AD">
        <w:rPr>
          <w:rFonts w:ascii="Arial" w:eastAsia="SimSun" w:hAnsi="Arial" w:cs="Arial"/>
          <w:sz w:val="22"/>
        </w:rPr>
        <w:t>.</w:t>
      </w:r>
      <w:r w:rsidR="008C559F">
        <w:rPr>
          <w:rFonts w:ascii="Arial" w:eastAsia="SimSun" w:hAnsi="Arial" w:cs="Arial"/>
          <w:sz w:val="22"/>
        </w:rPr>
        <w:t xml:space="preserve"> </w:t>
      </w:r>
      <w:commentRangeStart w:id="14"/>
      <w:r w:rsidR="008C559F">
        <w:rPr>
          <w:rFonts w:ascii="Arial" w:eastAsia="SimSun" w:hAnsi="Arial" w:cs="Arial"/>
          <w:sz w:val="22"/>
        </w:rPr>
        <w:t>Unfortunately alph</w:t>
      </w:r>
      <w:r w:rsidR="00B57C3B">
        <w:rPr>
          <w:rFonts w:ascii="Arial" w:eastAsia="SimSun" w:hAnsi="Arial" w:cs="Arial"/>
          <w:sz w:val="22"/>
        </w:rPr>
        <w:t xml:space="preserve">a-fetoprotein is </w:t>
      </w:r>
      <w:r w:rsidR="00764EE6">
        <w:rPr>
          <w:rFonts w:ascii="Arial" w:eastAsia="SimSun" w:hAnsi="Arial" w:cs="Arial"/>
          <w:sz w:val="22"/>
        </w:rPr>
        <w:t xml:space="preserve">neither </w:t>
      </w:r>
      <w:r w:rsidR="00EA70AD">
        <w:rPr>
          <w:rFonts w:ascii="Arial" w:eastAsia="SimSun" w:hAnsi="Arial" w:cs="Arial"/>
          <w:sz w:val="22"/>
        </w:rPr>
        <w:t xml:space="preserve">highly </w:t>
      </w:r>
      <w:r w:rsidR="00764EE6">
        <w:rPr>
          <w:rFonts w:ascii="Arial" w:eastAsia="SimSun" w:hAnsi="Arial" w:cs="Arial"/>
          <w:sz w:val="22"/>
        </w:rPr>
        <w:t xml:space="preserve">sensitive nor </w:t>
      </w:r>
      <w:r w:rsidR="00EA70AD">
        <w:rPr>
          <w:rFonts w:ascii="Arial" w:eastAsia="SimSun" w:hAnsi="Arial" w:cs="Arial"/>
          <w:sz w:val="22"/>
        </w:rPr>
        <w:t xml:space="preserve">highly </w:t>
      </w:r>
      <w:r w:rsidR="00764EE6">
        <w:rPr>
          <w:rFonts w:ascii="Arial" w:eastAsia="SimSun" w:hAnsi="Arial" w:cs="Arial"/>
          <w:sz w:val="22"/>
        </w:rPr>
        <w:t>specific, and there is a</w:t>
      </w:r>
      <w:r w:rsidR="00EA70AD">
        <w:rPr>
          <w:rFonts w:ascii="Arial" w:eastAsia="SimSun" w:hAnsi="Arial" w:cs="Arial"/>
          <w:sz w:val="22"/>
        </w:rPr>
        <w:t xml:space="preserve">n unmet clinical need for new non-invasive diagnostic tests, such as liquid </w:t>
      </w:r>
      <w:r w:rsidR="00764EE6">
        <w:rPr>
          <w:rFonts w:ascii="Arial" w:eastAsia="SimSun" w:hAnsi="Arial" w:cs="Arial"/>
          <w:sz w:val="22"/>
        </w:rPr>
        <w:t xml:space="preserve">biopsy </w:t>
      </w:r>
      <w:r w:rsidR="00EA70AD">
        <w:rPr>
          <w:rFonts w:ascii="Arial" w:eastAsia="SimSun" w:hAnsi="Arial" w:cs="Arial"/>
          <w:sz w:val="22"/>
        </w:rPr>
        <w:t>using</w:t>
      </w:r>
      <w:r w:rsidR="00764EE6">
        <w:rPr>
          <w:rFonts w:ascii="Arial" w:eastAsia="SimSun" w:hAnsi="Arial" w:cs="Arial"/>
          <w:sz w:val="22"/>
        </w:rPr>
        <w:t xml:space="preserve"> circulating tumor cell</w:t>
      </w:r>
      <w:r w:rsidR="00EA70AD">
        <w:rPr>
          <w:rFonts w:ascii="Arial" w:eastAsia="SimSun" w:hAnsi="Arial" w:cs="Arial"/>
          <w:sz w:val="22"/>
        </w:rPr>
        <w:t>s</w:t>
      </w:r>
      <w:r w:rsidR="005D4E3B">
        <w:rPr>
          <w:rFonts w:ascii="Arial" w:eastAsia="SimSun" w:hAnsi="Arial" w:cs="Arial"/>
          <w:sz w:val="22"/>
        </w:rPr>
        <w:t xml:space="preserve"> </w:t>
      </w:r>
      <w:commentRangeEnd w:id="14"/>
      <w:r>
        <w:rPr>
          <w:rStyle w:val="CommentReference"/>
        </w:rPr>
        <w:commentReference w:id="14"/>
      </w:r>
      <w:r w:rsidR="004747D9">
        <w:rPr>
          <w:rFonts w:ascii="Arial" w:eastAsia="SimSun" w:hAnsi="Arial" w:cs="Arial"/>
          <w:sz w:val="22"/>
        </w:rPr>
        <w:fldChar w:fldCharType="begin"/>
      </w:r>
      <w:r w:rsidR="007B5D39">
        <w:rPr>
          <w:rFonts w:ascii="Arial" w:eastAsia="SimSun" w:hAnsi="Arial" w:cs="Arial"/>
          <w:sz w:val="22"/>
        </w:rPr>
        <w:instrText xml:space="preserve"> ADDIN EN.CITE &lt;EndNote&gt;&lt;Cite&gt;&lt;Author&gt;Palmirotta&lt;/Author&gt;&lt;Year&gt;2018&lt;/Year&gt;&lt;RecNum&gt;46&lt;/RecNum&gt;&lt;DisplayText&gt;(36)&lt;/DisplayText&gt;&lt;record&gt;&lt;rec-number&gt;46&lt;/rec-number&gt;&lt;foreign-keys&gt;&lt;key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7B5D39">
        <w:rPr>
          <w:rFonts w:ascii="Arial" w:eastAsia="SimSun" w:hAnsi="Arial" w:cs="Arial"/>
          <w:noProof/>
          <w:sz w:val="22"/>
        </w:rPr>
        <w:t>(36)</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w:t>
      </w:r>
      <w:r w:rsidR="00B67BCA">
        <w:rPr>
          <w:rFonts w:ascii="Arial" w:eastAsia="SimSun" w:hAnsi="Arial" w:cs="Arial"/>
          <w:sz w:val="22"/>
        </w:rPr>
        <w:t>cf</w:t>
      </w:r>
      <w:r w:rsidR="00A427E7" w:rsidRPr="00393DBF">
        <w:rPr>
          <w:rFonts w:ascii="Arial" w:eastAsia="SimSun" w:hAnsi="Arial" w:cs="Arial"/>
          <w:sz w:val="22"/>
        </w:rPr>
        <w:t xml:space="preserve">DNA has been </w:t>
      </w:r>
      <w:r w:rsidR="00AC620E">
        <w:rPr>
          <w:rFonts w:ascii="Arial" w:eastAsia="SimSun" w:hAnsi="Arial" w:cs="Arial"/>
          <w:sz w:val="22"/>
        </w:rPr>
        <w:t>shown</w:t>
      </w:r>
      <w:r w:rsidR="00A427E7" w:rsidRPr="00393DBF">
        <w:rPr>
          <w:rFonts w:ascii="Arial" w:eastAsia="SimSun" w:hAnsi="Arial" w:cs="Arial"/>
          <w:sz w:val="22"/>
        </w:rPr>
        <w:t xml:space="preserve"> effective for cancer detection</w:t>
      </w:r>
      <w:r w:rsidR="005D4E3B">
        <w:rPr>
          <w:rFonts w:ascii="Arial" w:eastAsia="SimSun" w:hAnsi="Arial" w:cs="Arial"/>
          <w:sz w:val="22"/>
        </w:rPr>
        <w:t xml:space="preserve"> </w:t>
      </w:r>
      <w:r w:rsidR="005D4E3B">
        <w:rPr>
          <w:rFonts w:ascii="Arial" w:eastAsia="SimSun" w:hAnsi="Arial" w:cs="Arial"/>
          <w:sz w:val="22"/>
        </w:rPr>
        <w:fldChar w:fldCharType="begin">
          <w:fldData xml:space="preserve">PEVuZE5vdGU+PENpdGU+PEF1dGhvcj5MZWhtYW5uLVdlcm1hbjwvQXV0aG9yPjxZZWFyPjIwMTY8
L1llYXI+PFJlY051bT4yNzc2PC9SZWNOdW0+PERpc3BsYXlUZXh0PigyMik8L0Rpc3BsYXlUZXh0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7B5D39">
        <w:rPr>
          <w:rFonts w:ascii="Arial" w:eastAsia="SimSun" w:hAnsi="Arial" w:cs="Arial"/>
          <w:sz w:val="22"/>
        </w:rPr>
        <w:instrText xml:space="preserve"> ADDIN EN.CITE </w:instrText>
      </w:r>
      <w:r w:rsidR="007B5D39">
        <w:rPr>
          <w:rFonts w:ascii="Arial" w:eastAsia="SimSun" w:hAnsi="Arial" w:cs="Arial"/>
          <w:sz w:val="22"/>
        </w:rPr>
        <w:fldChar w:fldCharType="begin">
          <w:fldData xml:space="preserve">PEVuZE5vdGU+PENpdGU+PEF1dGhvcj5MZWhtYW5uLVdlcm1hbjwvQXV0aG9yPjxZZWFyPjIwMTY8
L1llYXI+PFJlY051bT4yNzc2PC9SZWNOdW0+PERpc3BsYXlUZXh0PigyMik8L0Rpc3BsYXlUZXh0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7B5D39">
        <w:rPr>
          <w:rFonts w:ascii="Arial" w:eastAsia="SimSun" w:hAnsi="Arial" w:cs="Arial"/>
          <w:sz w:val="22"/>
        </w:rPr>
        <w:instrText xml:space="preserve"> ADDIN EN.CITE.DATA </w:instrText>
      </w:r>
      <w:r w:rsidR="007B5D39">
        <w:rPr>
          <w:rFonts w:ascii="Arial" w:eastAsia="SimSun" w:hAnsi="Arial" w:cs="Arial"/>
          <w:sz w:val="22"/>
        </w:rPr>
      </w:r>
      <w:r w:rsidR="007B5D39">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7B5D39">
        <w:rPr>
          <w:rFonts w:ascii="Arial" w:eastAsia="SimSun" w:hAnsi="Arial" w:cs="Arial"/>
          <w:noProof/>
          <w:sz w:val="22"/>
        </w:rPr>
        <w:t>(22)</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AC620E">
        <w:rPr>
          <w:rFonts w:ascii="Arial" w:eastAsia="SimSun" w:hAnsi="Arial" w:cs="Arial"/>
          <w:sz w:val="22"/>
        </w:rPr>
        <w:t>Moreover</w:t>
      </w:r>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w:t>
      </w:r>
      <w:r w:rsidR="00DB5A8A" w:rsidRPr="0051729C">
        <w:rPr>
          <w:rFonts w:ascii="Arial" w:eastAsia="SimSun" w:hAnsi="Arial" w:cs="Arial"/>
          <w:sz w:val="22"/>
        </w:rPr>
        <w:t xml:space="preserve">regions was </w:t>
      </w:r>
      <w:r w:rsidR="00AC620E" w:rsidRPr="0051729C">
        <w:rPr>
          <w:rFonts w:ascii="Arial" w:eastAsia="SimSun" w:hAnsi="Arial" w:cs="Arial"/>
          <w:sz w:val="22"/>
        </w:rPr>
        <w:t xml:space="preserve">shown </w:t>
      </w:r>
      <w:r>
        <w:rPr>
          <w:rFonts w:ascii="Arial" w:eastAsia="SimSun" w:hAnsi="Arial" w:cs="Arial"/>
          <w:sz w:val="22"/>
        </w:rPr>
        <w:t xml:space="preserve">promising results as a </w:t>
      </w:r>
      <w:r w:rsidR="00DB5A8A" w:rsidRPr="0051729C">
        <w:rPr>
          <w:rFonts w:ascii="Arial" w:eastAsia="SimSun" w:hAnsi="Arial" w:cs="Arial"/>
          <w:sz w:val="22"/>
        </w:rPr>
        <w:t xml:space="preserve">potential biomarker for </w:t>
      </w:r>
      <w:r>
        <w:rPr>
          <w:rFonts w:ascii="Arial" w:eastAsia="SimSun" w:hAnsi="Arial" w:cs="Arial"/>
          <w:sz w:val="22"/>
        </w:rPr>
        <w:t xml:space="preserve">early </w:t>
      </w:r>
      <w:commentRangeStart w:id="15"/>
      <w:r>
        <w:rPr>
          <w:rFonts w:ascii="Arial" w:eastAsia="SimSun" w:hAnsi="Arial" w:cs="Arial"/>
          <w:sz w:val="22"/>
        </w:rPr>
        <w:t>detection</w:t>
      </w:r>
      <w:commentRangeEnd w:id="15"/>
      <w:r>
        <w:rPr>
          <w:rStyle w:val="CommentReference"/>
        </w:rPr>
        <w:commentReference w:id="15"/>
      </w:r>
      <w:r w:rsidR="00DB5A8A" w:rsidRPr="0051729C">
        <w:rPr>
          <w:rFonts w:ascii="Arial" w:eastAsia="SimSun" w:hAnsi="Arial" w:cs="Arial"/>
          <w:sz w:val="22"/>
        </w:rPr>
        <w:t xml:space="preserve">. </w:t>
      </w:r>
      <w:r w:rsidR="00B109CA" w:rsidRPr="00A55DBA">
        <w:rPr>
          <w:rFonts w:ascii="Arial" w:eastAsia="SimSun" w:hAnsi="Arial" w:cs="Arial"/>
          <w:sz w:val="22"/>
        </w:rPr>
        <w:t xml:space="preserve">The European Association for the Study of the Liver did not recommend the use of any tumor marker including AFP for HCC surveillance. </w:t>
      </w:r>
      <w:commentRangeStart w:id="16"/>
      <w:r w:rsidR="00B109CA" w:rsidRPr="00A55DBA">
        <w:rPr>
          <w:rFonts w:ascii="Arial" w:eastAsia="SimSun" w:hAnsi="Arial" w:cs="Arial"/>
          <w:sz w:val="22"/>
        </w:rPr>
        <w:t>In the prior version of the American Association for the Liver Diseases, AFP was felt to lack both sensitivity or specificity for early detection of HCC</w:t>
      </w:r>
      <w:commentRangeEnd w:id="16"/>
      <w:r>
        <w:rPr>
          <w:rStyle w:val="CommentReference"/>
        </w:rPr>
        <w:commentReference w:id="16"/>
      </w:r>
      <w:r w:rsidR="00B109CA" w:rsidRPr="00A55DBA">
        <w:rPr>
          <w:rFonts w:ascii="Arial" w:eastAsia="SimSun" w:hAnsi="Arial" w:cs="Arial"/>
          <w:sz w:val="22"/>
        </w:rPr>
        <w:t xml:space="preserve">. </w:t>
      </w:r>
    </w:p>
    <w:p w14:paraId="032ECAAC" w14:textId="355AB851" w:rsidR="00C2685F" w:rsidRDefault="003D2AC2" w:rsidP="00C2685F">
      <w:pPr>
        <w:spacing w:before="240"/>
        <w:rPr>
          <w:rFonts w:ascii="Arial" w:hAnsi="Arial" w:cs="Arial"/>
          <w:color w:val="000000" w:themeColor="text1"/>
          <w:sz w:val="22"/>
        </w:rPr>
      </w:pPr>
      <w:r>
        <w:rPr>
          <w:rFonts w:ascii="Arial" w:hAnsi="Arial" w:cs="Arial"/>
          <w:sz w:val="22"/>
        </w:rPr>
        <w:t xml:space="preserve">Previous reports applying </w:t>
      </w:r>
      <w:r w:rsidR="002007B4" w:rsidRPr="00393DBF">
        <w:rPr>
          <w:rFonts w:ascii="Arial" w:hAnsi="Arial" w:cs="Arial"/>
          <w:sz w:val="22"/>
        </w:rPr>
        <w:t xml:space="preserve">genome-wide </w:t>
      </w:r>
      <w:commentRangeStart w:id="17"/>
      <w:r w:rsidR="002007B4" w:rsidRPr="00393DBF">
        <w:rPr>
          <w:rFonts w:ascii="Arial" w:hAnsi="Arial" w:cs="Arial"/>
          <w:sz w:val="22"/>
        </w:rPr>
        <w:t xml:space="preserve">pervasive </w:t>
      </w:r>
      <w:commentRangeEnd w:id="17"/>
      <w:r>
        <w:rPr>
          <w:rStyle w:val="CommentReference"/>
        </w:rPr>
        <w:commentReference w:id="17"/>
      </w:r>
      <w:r w:rsidR="002007B4" w:rsidRPr="00393DBF">
        <w:rPr>
          <w:rFonts w:ascii="Arial" w:hAnsi="Arial" w:cs="Arial"/>
          <w:sz w:val="22"/>
        </w:rPr>
        <w:t xml:space="preserve">hypomethylation </w:t>
      </w:r>
      <w:r w:rsidR="00DB5A8A">
        <w:rPr>
          <w:rFonts w:ascii="Arial" w:hAnsi="Arial" w:cs="Arial"/>
          <w:sz w:val="22"/>
        </w:rPr>
        <w:t xml:space="preserve">in </w:t>
      </w:r>
      <w:r>
        <w:rPr>
          <w:rFonts w:ascii="Arial" w:hAnsi="Arial" w:cs="Arial"/>
          <w:sz w:val="22"/>
        </w:rPr>
        <w:t>HCC</w:t>
      </w:r>
      <w:r w:rsidR="002007B4" w:rsidRPr="00393DBF">
        <w:rPr>
          <w:rFonts w:ascii="Arial" w:hAnsi="Arial" w:cs="Arial"/>
          <w:sz w:val="22"/>
        </w:rPr>
        <w:t xml:space="preserve">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7B5D39">
        <w:rPr>
          <w:rFonts w:ascii="Arial" w:hAnsi="Arial" w:cs="Arial"/>
          <w:noProof/>
          <w:sz w:val="22"/>
        </w:rPr>
        <w:t>(19)</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r w:rsidR="00AD7240">
        <w:rPr>
          <w:rFonts w:ascii="Arial" w:eastAsia="SimSun" w:hAnsi="Arial" w:cs="Arial"/>
          <w:sz w:val="22"/>
        </w:rPr>
        <w:t xml:space="preserve">we </w:t>
      </w:r>
      <w:r w:rsidR="00DB5A8A" w:rsidRPr="00393DBF">
        <w:rPr>
          <w:rFonts w:ascii="Arial" w:eastAsia="SimSun" w:hAnsi="Arial" w:cs="Arial"/>
          <w:sz w:val="22"/>
        </w:rPr>
        <w:t xml:space="preserve">required </w:t>
      </w:r>
      <w:r w:rsidR="00AD7240">
        <w:rPr>
          <w:rFonts w:ascii="Arial" w:eastAsia="SimSun" w:hAnsi="Arial" w:cs="Arial"/>
          <w:sz w:val="22"/>
        </w:rPr>
        <w:t xml:space="preserve">only </w:t>
      </w:r>
      <w:r w:rsidR="00DB5A8A" w:rsidRPr="00393DBF">
        <w:rPr>
          <w:rFonts w:ascii="Arial" w:eastAsia="SimSun" w:hAnsi="Arial" w:cs="Arial"/>
          <w:sz w:val="22"/>
        </w:rPr>
        <w:t>5M qualified read</w:t>
      </w:r>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r w:rsidR="00AD7240">
        <w:rPr>
          <w:rFonts w:ascii="Arial" w:eastAsia="SimSun" w:hAnsi="Arial" w:cs="Arial"/>
          <w:sz w:val="22"/>
        </w:rPr>
        <w:t xml:space="preserve">and </w:t>
      </w:r>
      <w:r w:rsidR="00DB5A8A" w:rsidRPr="00393DBF">
        <w:rPr>
          <w:rFonts w:ascii="Arial" w:eastAsia="SimSun" w:hAnsi="Arial" w:cs="Arial"/>
          <w:sz w:val="22"/>
        </w:rPr>
        <w:t>there were 2 samples only having 3.6M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r w:rsidR="00AD7240">
        <w:rPr>
          <w:rFonts w:ascii="Arial" w:eastAsia="SimSun" w:hAnsi="Arial" w:cs="Arial"/>
          <w:sz w:val="22"/>
        </w:rPr>
        <w:t>In a 100-iteration resampling procedure, t</w:t>
      </w:r>
      <w:r w:rsidR="00DB5A8A" w:rsidRPr="00393DBF">
        <w:rPr>
          <w:rFonts w:ascii="Arial" w:hAnsi="Arial" w:cs="Arial"/>
          <w:color w:val="000000" w:themeColor="text1"/>
          <w:sz w:val="22"/>
        </w:rPr>
        <w:t xml:space="preserve">he average correlation coefficient </w:t>
      </w:r>
      <w:r w:rsidR="00AD7240">
        <w:rPr>
          <w:rFonts w:ascii="Arial" w:hAnsi="Arial" w:cs="Arial"/>
          <w:color w:val="000000" w:themeColor="text1"/>
          <w:sz w:val="22"/>
        </w:rPr>
        <w:t>was</w:t>
      </w:r>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sidR="00AD7240">
        <w:rPr>
          <w:rFonts w:ascii="Arial" w:eastAsia="SimSun" w:hAnsi="Arial" w:cs="Arial"/>
          <w:sz w:val="22"/>
        </w:rPr>
        <w:t>—theoretically sufficient to evaluate methylation levels.</w:t>
      </w:r>
      <w:r w:rsidR="00C2685F">
        <w:rPr>
          <w:rFonts w:ascii="Arial" w:hAnsi="Arial" w:cs="Arial"/>
          <w:color w:val="000000" w:themeColor="text1"/>
          <w:sz w:val="22"/>
        </w:rPr>
        <w:t xml:space="preserve"> </w:t>
      </w:r>
      <w:r w:rsidR="0042729F">
        <w:rPr>
          <w:rFonts w:ascii="Arial" w:hAnsi="Arial" w:cs="Arial"/>
          <w:color w:val="000000" w:themeColor="text1"/>
          <w:sz w:val="22"/>
        </w:rPr>
        <w:t>This indicates that sequencing depth could be decreased to ~3 million reads with long-range DNA methylation measurements without substantially compromising accuracy.</w:t>
      </w:r>
    </w:p>
    <w:p w14:paraId="24736F12" w14:textId="26E76A3B" w:rsidR="00C2685F" w:rsidRPr="00393DBF" w:rsidRDefault="00E35C95" w:rsidP="00C2685F">
      <w:pPr>
        <w:spacing w:before="240"/>
        <w:rPr>
          <w:rFonts w:ascii="Arial" w:hAnsi="Arial" w:cs="Arial"/>
          <w:color w:val="000000" w:themeColor="text1"/>
          <w:sz w:val="22"/>
        </w:rPr>
      </w:pPr>
      <w:r>
        <w:rPr>
          <w:rFonts w:ascii="Arial" w:hAnsi="Arial" w:cs="Arial"/>
          <w:color w:val="000000" w:themeColor="text1"/>
          <w:sz w:val="22"/>
        </w:rPr>
        <w:t>O</w:t>
      </w:r>
      <w:r w:rsidR="0042729F">
        <w:rPr>
          <w:rFonts w:ascii="Arial" w:hAnsi="Arial" w:cs="Arial"/>
          <w:color w:val="000000" w:themeColor="text1"/>
          <w:sz w:val="22"/>
        </w:rPr>
        <w:t xml:space="preserve">ur </w:t>
      </w:r>
      <w:r>
        <w:rPr>
          <w:rFonts w:ascii="Arial" w:hAnsi="Arial" w:cs="Arial"/>
          <w:color w:val="000000" w:themeColor="text1"/>
          <w:sz w:val="22"/>
        </w:rPr>
        <w:t xml:space="preserve">study </w:t>
      </w:r>
      <w:r w:rsidR="00C2685F" w:rsidRPr="00393DBF">
        <w:rPr>
          <w:rFonts w:ascii="Arial" w:hAnsi="Arial" w:cs="Arial"/>
          <w:color w:val="000000" w:themeColor="text1"/>
          <w:sz w:val="22"/>
        </w:rPr>
        <w:t xml:space="preserve">showed that the sensitivity of </w:t>
      </w:r>
      <w:r>
        <w:rPr>
          <w:rFonts w:ascii="Arial" w:hAnsi="Arial" w:cs="Arial"/>
          <w:color w:val="000000" w:themeColor="text1"/>
          <w:sz w:val="22"/>
        </w:rPr>
        <w:t xml:space="preserve">our DNA methylation approach in plasma is lower in </w:t>
      </w:r>
      <w:r w:rsidR="00C2685F" w:rsidRPr="00393DBF">
        <w:rPr>
          <w:rFonts w:ascii="Arial" w:hAnsi="Arial" w:cs="Arial"/>
          <w:color w:val="000000" w:themeColor="text1"/>
          <w:sz w:val="22"/>
        </w:rPr>
        <w:t>early stage than</w:t>
      </w:r>
      <w:r>
        <w:rPr>
          <w:rFonts w:ascii="Arial" w:hAnsi="Arial" w:cs="Arial"/>
          <w:color w:val="000000" w:themeColor="text1"/>
          <w:sz w:val="22"/>
        </w:rPr>
        <w:t xml:space="preserve"> in</w:t>
      </w:r>
      <w:r w:rsidR="00C2685F" w:rsidRPr="00393DBF">
        <w:rPr>
          <w:rFonts w:ascii="Arial" w:hAnsi="Arial" w:cs="Arial"/>
          <w:color w:val="000000" w:themeColor="text1"/>
          <w:sz w:val="22"/>
        </w:rPr>
        <w:t xml:space="preserve"> advanced HCC. </w:t>
      </w:r>
      <w:commentRangeStart w:id="18"/>
      <w:r w:rsidR="00C2685F" w:rsidRPr="00393DBF">
        <w:rPr>
          <w:rFonts w:ascii="Arial" w:hAnsi="Arial" w:cs="Arial"/>
          <w:color w:val="000000" w:themeColor="text1"/>
          <w:sz w:val="22"/>
        </w:rPr>
        <w:t>For early stage HCC patients, P35 and P36, both the proportion of hyp</w:t>
      </w:r>
      <w:r w:rsidR="00E01FA8">
        <w:rPr>
          <w:rFonts w:ascii="Arial" w:hAnsi="Arial" w:cs="Arial"/>
          <w:color w:val="000000" w:themeColor="text1"/>
          <w:sz w:val="22"/>
        </w:rPr>
        <w:t>o-LMRs</w:t>
      </w:r>
      <w:r w:rsidR="00C2685F" w:rsidRPr="00393DBF">
        <w:rPr>
          <w:rFonts w:ascii="Arial" w:hAnsi="Arial" w:cs="Arial"/>
          <w:color w:val="000000" w:themeColor="text1"/>
          <w:sz w:val="22"/>
        </w:rPr>
        <w:t xml:space="preserve"> (</w:t>
      </w:r>
      <w:r w:rsidR="00E01FA8">
        <w:rPr>
          <w:rFonts w:ascii="Arial" w:hAnsi="Arial" w:cs="Arial"/>
          <w:color w:val="000000" w:themeColor="text1"/>
          <w:sz w:val="22"/>
        </w:rPr>
        <w:t>1</w:t>
      </w:r>
      <w:r w:rsidR="00C2685F" w:rsidRPr="00393DBF">
        <w:rPr>
          <w:rFonts w:ascii="Arial" w:hAnsi="Arial" w:cs="Arial"/>
          <w:color w:val="000000" w:themeColor="text1"/>
          <w:sz w:val="22"/>
        </w:rPr>
        <w:t>.</w:t>
      </w:r>
      <w:r w:rsidR="00E01FA8">
        <w:rPr>
          <w:rFonts w:ascii="Arial" w:hAnsi="Arial" w:cs="Arial"/>
          <w:color w:val="000000" w:themeColor="text1"/>
          <w:sz w:val="22"/>
        </w:rPr>
        <w:t>23</w:t>
      </w:r>
      <w:r w:rsidR="00C2685F" w:rsidRPr="00393DBF">
        <w:rPr>
          <w:rFonts w:ascii="Arial" w:hAnsi="Arial" w:cs="Arial"/>
          <w:color w:val="000000" w:themeColor="text1"/>
          <w:sz w:val="22"/>
        </w:rPr>
        <w:t xml:space="preserve">% and </w:t>
      </w:r>
      <w:r w:rsidR="00E01FA8">
        <w:rPr>
          <w:rFonts w:ascii="Arial" w:hAnsi="Arial" w:cs="Arial"/>
          <w:color w:val="000000" w:themeColor="text1"/>
          <w:sz w:val="22"/>
        </w:rPr>
        <w:t>4</w:t>
      </w:r>
      <w:r w:rsidR="00C2685F" w:rsidRPr="00393DBF">
        <w:rPr>
          <w:rFonts w:ascii="Arial" w:hAnsi="Arial" w:cs="Arial"/>
          <w:color w:val="000000" w:themeColor="text1"/>
          <w:sz w:val="22"/>
        </w:rPr>
        <w:t>.</w:t>
      </w:r>
      <w:r w:rsidR="00E01FA8">
        <w:rPr>
          <w:rFonts w:ascii="Arial" w:hAnsi="Arial" w:cs="Arial"/>
          <w:color w:val="000000" w:themeColor="text1"/>
          <w:sz w:val="22"/>
        </w:rPr>
        <w:t>7</w:t>
      </w:r>
      <w:r w:rsidR="00C2685F"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r w:rsidR="0042729F">
        <w:rPr>
          <w:rFonts w:ascii="Arial" w:hAnsi="Arial" w:cs="Arial"/>
          <w:color w:val="000000" w:themeColor="text1"/>
          <w:sz w:val="22"/>
        </w:rPr>
        <w:t>s</w:t>
      </w:r>
      <w:r w:rsidR="00C2685F"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00C2685F" w:rsidRPr="00393DBF">
        <w:rPr>
          <w:rFonts w:ascii="Arial" w:hAnsi="Arial" w:cs="Arial"/>
          <w:color w:val="000000" w:themeColor="text1"/>
          <w:sz w:val="22"/>
        </w:rPr>
        <w:t xml:space="preserve">; </w:t>
      </w:r>
      <w:r w:rsidR="00C2685F" w:rsidRPr="00846911">
        <w:rPr>
          <w:rFonts w:ascii="Arial" w:hAnsi="Arial" w:cs="Arial"/>
          <w:b/>
          <w:color w:val="1F4E79" w:themeColor="accent1" w:themeShade="80"/>
          <w:sz w:val="22"/>
        </w:rPr>
        <w:t>Supplementary Table 2</w:t>
      </w:r>
      <w:r w:rsidR="00C2685F" w:rsidRPr="00393DBF">
        <w:rPr>
          <w:rFonts w:ascii="Arial" w:hAnsi="Arial" w:cs="Arial"/>
          <w:color w:val="000000" w:themeColor="text1"/>
          <w:sz w:val="22"/>
        </w:rPr>
        <w:t>).</w:t>
      </w:r>
      <w:r w:rsidR="00C2685F">
        <w:rPr>
          <w:rFonts w:ascii="Arial" w:hAnsi="Arial" w:cs="Arial"/>
          <w:color w:val="000000" w:themeColor="text1"/>
          <w:sz w:val="22"/>
        </w:rPr>
        <w:t xml:space="preserve"> </w:t>
      </w:r>
      <w:commentRangeEnd w:id="18"/>
      <w:r>
        <w:rPr>
          <w:rStyle w:val="CommentReference"/>
        </w:rPr>
        <w:commentReference w:id="18"/>
      </w:r>
      <w:r w:rsidR="00C2685F" w:rsidRPr="00393DBF">
        <w:rPr>
          <w:rFonts w:ascii="Arial" w:hAnsi="Arial" w:cs="Arial"/>
          <w:color w:val="000000" w:themeColor="text1"/>
          <w:sz w:val="22"/>
        </w:rPr>
        <w:t xml:space="preserve">Another application of cfDNA methylation analysis is to evaluate the residual tumor </w:t>
      </w:r>
      <w:r>
        <w:rPr>
          <w:rFonts w:ascii="Arial" w:hAnsi="Arial" w:cs="Arial"/>
          <w:color w:val="000000" w:themeColor="text1"/>
          <w:sz w:val="22"/>
        </w:rPr>
        <w:t>and</w:t>
      </w:r>
      <w:r w:rsidRPr="00393DBF">
        <w:rPr>
          <w:rFonts w:ascii="Arial" w:hAnsi="Arial" w:cs="Arial"/>
          <w:color w:val="000000" w:themeColor="text1"/>
          <w:sz w:val="22"/>
        </w:rPr>
        <w:t xml:space="preserve"> </w:t>
      </w:r>
      <w:r w:rsidR="0081254A">
        <w:rPr>
          <w:rFonts w:ascii="Arial" w:hAnsi="Arial" w:cs="Arial"/>
          <w:color w:val="000000" w:themeColor="text1"/>
          <w:sz w:val="22"/>
        </w:rPr>
        <w:t xml:space="preserve">risk of </w:t>
      </w:r>
      <w:r w:rsidR="00C2685F" w:rsidRPr="00393DBF">
        <w:rPr>
          <w:rFonts w:ascii="Arial" w:hAnsi="Arial" w:cs="Arial"/>
          <w:color w:val="000000" w:themeColor="text1"/>
          <w:sz w:val="22"/>
        </w:rPr>
        <w:t xml:space="preserve">tumor recurrence after </w:t>
      </w:r>
      <w:commentRangeStart w:id="19"/>
      <w:r w:rsidR="00C2685F" w:rsidRPr="00393DBF">
        <w:rPr>
          <w:rFonts w:ascii="Arial" w:hAnsi="Arial" w:cs="Arial"/>
          <w:color w:val="000000" w:themeColor="text1"/>
          <w:sz w:val="22"/>
        </w:rPr>
        <w:t>surgery</w:t>
      </w:r>
      <w:commentRangeEnd w:id="19"/>
      <w:r>
        <w:rPr>
          <w:rStyle w:val="CommentReference"/>
        </w:rPr>
        <w:commentReference w:id="19"/>
      </w:r>
      <w:r w:rsidR="00C2685F" w:rsidRPr="00393DBF">
        <w:rPr>
          <w:rFonts w:ascii="Arial" w:hAnsi="Arial" w:cs="Arial"/>
          <w:color w:val="000000" w:themeColor="text1"/>
          <w:sz w:val="22"/>
        </w:rPr>
        <w:t>.</w:t>
      </w:r>
      <w:r>
        <w:rPr>
          <w:rFonts w:ascii="Arial" w:hAnsi="Arial" w:cs="Arial"/>
          <w:color w:val="000000" w:themeColor="text1"/>
          <w:sz w:val="22"/>
        </w:rPr>
        <w:t xml:space="preserve"> </w:t>
      </w:r>
      <w:r w:rsidR="00C2685F" w:rsidRPr="00393DBF">
        <w:rPr>
          <w:rFonts w:ascii="Arial" w:hAnsi="Arial" w:cs="Arial"/>
          <w:color w:val="000000" w:themeColor="text1"/>
          <w:sz w:val="22"/>
        </w:rPr>
        <w:t xml:space="preserve"> </w:t>
      </w:r>
    </w:p>
    <w:p w14:paraId="0617B54D" w14:textId="1FB6150E"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r w:rsidR="006F7211">
        <w:rPr>
          <w:rFonts w:ascii="Arial" w:hAnsi="Arial" w:cs="Arial"/>
          <w:sz w:val="22"/>
        </w:rPr>
        <w:t>cf</w:t>
      </w:r>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Y051bT4zMTwvUmVjTnVtPjxEaXNwbGF5VGV4dD4oMzcsIDM4KTwvRGlzcGxheVRleHQ+PHJlY29y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PEVuZE5vdGU+PENpdGU+PEF1dGhvcj5KaWFuZzwvQXV0aG9yPjxZZWFyPjIwMTg8L1llYXI+PFJl
Y051bT4zMTwvUmVjTnVtPjxEaXNwbGF5VGV4dD4oMzcsIDM4KTwvRGlzcGxheVRleHQ+PHJlY29y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7B5D39">
        <w:rPr>
          <w:rFonts w:ascii="Arial" w:hAnsi="Arial" w:cs="Arial"/>
          <w:noProof/>
          <w:sz w:val="22"/>
        </w:rPr>
        <w:t>(37, 38)</w:t>
      </w:r>
      <w:r w:rsidRPr="00393DBF">
        <w:rPr>
          <w:rFonts w:ascii="Arial" w:hAnsi="Arial" w:cs="Arial"/>
          <w:sz w:val="22"/>
        </w:rPr>
        <w:fldChar w:fldCharType="end"/>
      </w:r>
      <w:r w:rsidRPr="00393DBF">
        <w:rPr>
          <w:rFonts w:ascii="Arial" w:hAnsi="Arial" w:cs="Arial"/>
          <w:sz w:val="22"/>
        </w:rPr>
        <w:t>.</w:t>
      </w:r>
      <w:r w:rsidR="006F7211">
        <w:rPr>
          <w:rFonts w:ascii="Arial" w:hAnsi="Arial" w:cs="Arial"/>
          <w:sz w:val="22"/>
        </w:rPr>
        <w:t xml:space="preserve"> </w:t>
      </w:r>
      <w:r w:rsidRPr="00393DBF">
        <w:rPr>
          <w:rFonts w:ascii="Arial" w:hAnsi="Arial" w:cs="Arial"/>
          <w:sz w:val="22"/>
        </w:rPr>
        <w:t xml:space="preserve">Our results show low-pass WGBS for cfDNA tended to capture fragments from repeat regions and HBV integration sites. </w:t>
      </w:r>
      <w:r w:rsidRPr="00393DBF">
        <w:rPr>
          <w:rFonts w:ascii="Arial" w:hAnsi="Arial" w:cs="Arial"/>
          <w:color w:val="000000" w:themeColor="text1"/>
          <w:sz w:val="22"/>
        </w:rPr>
        <w:t xml:space="preserve">More than 49% of CpGs </w:t>
      </w:r>
      <w:r w:rsidR="00E35C95">
        <w:rPr>
          <w:rFonts w:ascii="Arial" w:hAnsi="Arial" w:cs="Arial"/>
          <w:color w:val="000000" w:themeColor="text1"/>
          <w:sz w:val="22"/>
        </w:rPr>
        <w:t xml:space="preserve">were </w:t>
      </w:r>
      <w:r w:rsidRPr="00393DBF">
        <w:rPr>
          <w:rFonts w:ascii="Arial" w:hAnsi="Arial" w:cs="Arial"/>
          <w:color w:val="000000" w:themeColor="text1"/>
          <w:sz w:val="22"/>
        </w:rPr>
        <w:t>located in the repeat regions and had a higher sequencing depth. When decreasing the sequencing volume, over</w:t>
      </w:r>
      <w:r w:rsidR="006F7211">
        <w:rPr>
          <w:rFonts w:ascii="Arial" w:hAnsi="Arial" w:cs="Arial"/>
          <w:color w:val="000000" w:themeColor="text1"/>
          <w:sz w:val="22"/>
        </w:rPr>
        <w:t>representation</w:t>
      </w:r>
      <w:r w:rsidRPr="00393DBF">
        <w:rPr>
          <w:rFonts w:ascii="Arial" w:hAnsi="Arial" w:cs="Arial"/>
          <w:color w:val="000000" w:themeColor="text1"/>
          <w:sz w:val="22"/>
        </w:rPr>
        <w:t xml:space="preserve"> of genomic repeat regions was observed in our data. This suggest</w:t>
      </w:r>
      <w:r w:rsidR="006F7211">
        <w:rPr>
          <w:rFonts w:ascii="Arial" w:hAnsi="Arial" w:cs="Arial"/>
          <w:color w:val="000000" w:themeColor="text1"/>
          <w:sz w:val="22"/>
        </w:rPr>
        <w:t>s</w:t>
      </w:r>
      <w:r w:rsidRPr="00393DBF">
        <w:rPr>
          <w:rFonts w:ascii="Arial" w:hAnsi="Arial" w:cs="Arial"/>
          <w:color w:val="000000" w:themeColor="text1"/>
          <w:sz w:val="22"/>
        </w:rPr>
        <w:t xml:space="preserve"> that the </w:t>
      </w:r>
      <w:r w:rsidR="006F7211">
        <w:rPr>
          <w:rFonts w:ascii="Arial" w:hAnsi="Arial" w:cs="Arial"/>
          <w:color w:val="000000" w:themeColor="text1"/>
          <w:sz w:val="22"/>
        </w:rPr>
        <w:t xml:space="preserve">signal from </w:t>
      </w:r>
      <w:r w:rsidRPr="00393DBF">
        <w:rPr>
          <w:rFonts w:ascii="Arial" w:hAnsi="Arial" w:cs="Arial"/>
          <w:color w:val="000000" w:themeColor="text1"/>
          <w:sz w:val="22"/>
        </w:rPr>
        <w:t xml:space="preserve">repeat regions could remain </w:t>
      </w:r>
      <w:r w:rsidR="006F7211">
        <w:rPr>
          <w:rFonts w:ascii="Arial" w:hAnsi="Arial" w:cs="Arial"/>
          <w:color w:val="000000" w:themeColor="text1"/>
          <w:sz w:val="22"/>
        </w:rPr>
        <w:t xml:space="preserve">given </w:t>
      </w:r>
      <w:r w:rsidRPr="00393DBF">
        <w:rPr>
          <w:rFonts w:ascii="Arial" w:hAnsi="Arial" w:cs="Arial"/>
          <w:color w:val="000000" w:themeColor="text1"/>
          <w:sz w:val="22"/>
        </w:rPr>
        <w:t xml:space="preserve">adequate sequencing depth in low pass WGBS. Since HBV integrations tend to </w:t>
      </w:r>
      <w:r w:rsidR="006F7211">
        <w:rPr>
          <w:rFonts w:ascii="Arial" w:hAnsi="Arial" w:cs="Arial"/>
          <w:color w:val="000000" w:themeColor="text1"/>
          <w:sz w:val="22"/>
        </w:rPr>
        <w:t>localize</w:t>
      </w:r>
      <w:r w:rsidRPr="00393DBF">
        <w:rPr>
          <w:rFonts w:ascii="Arial" w:hAnsi="Arial" w:cs="Arial"/>
          <w:color w:val="000000" w:themeColor="text1"/>
          <w:sz w:val="22"/>
        </w:rPr>
        <w:t xml:space="preserve"> at repeat regions, DMCs of advanced HCC patients were also enriched in previously reported HBV integration sites. </w:t>
      </w:r>
    </w:p>
    <w:p w14:paraId="44F1D3A1" w14:textId="66EED86C"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r w:rsidR="006F7211">
        <w:rPr>
          <w:rFonts w:ascii="Arial" w:hAnsi="Arial" w:cs="Arial"/>
          <w:color w:val="000000" w:themeColor="text1"/>
          <w:sz w:val="22"/>
        </w:rPr>
        <w:t xml:space="preserve">an approach focusing on </w:t>
      </w:r>
      <w:r w:rsidR="00476884" w:rsidRPr="00393DBF">
        <w:rPr>
          <w:rFonts w:ascii="Arial" w:hAnsi="Arial" w:cs="Arial"/>
          <w:color w:val="000000" w:themeColor="text1"/>
          <w:sz w:val="22"/>
        </w:rPr>
        <w:t xml:space="preserve">100bp upstream and downstream </w:t>
      </w:r>
      <w:r w:rsidR="006F7211">
        <w:rPr>
          <w:rFonts w:ascii="Arial" w:hAnsi="Arial" w:cs="Arial"/>
          <w:color w:val="000000" w:themeColor="text1"/>
          <w:sz w:val="22"/>
        </w:rPr>
        <w:t>regions from</w:t>
      </w:r>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r w:rsidR="006F7211">
        <w:rPr>
          <w:rFonts w:ascii="Arial" w:hAnsi="Arial" w:cs="Arial"/>
          <w:color w:val="000000" w:themeColor="text1"/>
          <w:sz w:val="22"/>
        </w:rPr>
        <w:t>does not necessarily indicate that</w:t>
      </w:r>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r w:rsidR="006F7211">
        <w:rPr>
          <w:rFonts w:ascii="Arial" w:hAnsi="Arial" w:cs="Arial"/>
          <w:color w:val="000000" w:themeColor="text1"/>
          <w:sz w:val="22"/>
        </w:rPr>
        <w:t xml:space="preserve"> is</w:t>
      </w:r>
      <w:r w:rsidR="00687C2F" w:rsidRPr="00393DBF">
        <w:rPr>
          <w:rFonts w:ascii="Arial" w:hAnsi="Arial" w:cs="Arial"/>
          <w:color w:val="000000" w:themeColor="text1"/>
          <w:sz w:val="22"/>
        </w:rPr>
        <w:t xml:space="preserve"> only suitable for patients </w:t>
      </w:r>
      <w:r w:rsidR="00687C2F" w:rsidRPr="00393DBF">
        <w:rPr>
          <w:rFonts w:ascii="Arial" w:hAnsi="Arial" w:cs="Arial"/>
          <w:color w:val="000000" w:themeColor="text1"/>
          <w:sz w:val="22"/>
        </w:rPr>
        <w:lastRenderedPageBreak/>
        <w:t xml:space="preserve">with HBV infection. In our </w:t>
      </w:r>
      <w:r w:rsidR="006F7211">
        <w:rPr>
          <w:rFonts w:ascii="Arial" w:hAnsi="Arial" w:cs="Arial"/>
          <w:color w:val="000000" w:themeColor="text1"/>
          <w:sz w:val="22"/>
        </w:rPr>
        <w:t>sample set,</w:t>
      </w:r>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commentRangeStart w:id="20"/>
      <w:r w:rsidR="004E5109">
        <w:rPr>
          <w:rFonts w:ascii="Arial" w:hAnsi="Arial" w:cs="Arial"/>
          <w:color w:val="000000" w:themeColor="text1"/>
          <w:sz w:val="22"/>
        </w:rPr>
        <w:t>While HBV integration</w:t>
      </w:r>
      <w:r w:rsidR="00687C2F" w:rsidRPr="00393DBF">
        <w:rPr>
          <w:rFonts w:ascii="Arial" w:hAnsi="Arial" w:cs="Arial"/>
          <w:color w:val="000000" w:themeColor="text1"/>
          <w:sz w:val="22"/>
        </w:rPr>
        <w:t xml:space="preserve"> regions have </w:t>
      </w:r>
      <w:r w:rsidR="004E5109">
        <w:rPr>
          <w:rFonts w:ascii="Arial" w:hAnsi="Arial" w:cs="Arial"/>
          <w:color w:val="000000" w:themeColor="text1"/>
          <w:sz w:val="22"/>
        </w:rPr>
        <w:t>molecular</w:t>
      </w:r>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s</w:t>
      </w:r>
      <w:commentRangeEnd w:id="20"/>
      <w:r w:rsidR="006313EC">
        <w:rPr>
          <w:rStyle w:val="CommentReference"/>
        </w:rPr>
        <w:commentReference w:id="20"/>
      </w:r>
      <w:r w:rsidR="00C15458" w:rsidRPr="00393DBF">
        <w:rPr>
          <w:rFonts w:ascii="Arial" w:hAnsi="Arial" w:cs="Arial"/>
          <w:color w:val="000000" w:themeColor="text1"/>
          <w:sz w:val="22"/>
        </w:rPr>
        <w:t xml:space="preserve">, we also demonstrated </w:t>
      </w:r>
      <w:r w:rsidR="004E5109">
        <w:rPr>
          <w:rFonts w:ascii="Arial" w:hAnsi="Arial" w:cs="Arial"/>
          <w:color w:val="000000" w:themeColor="text1"/>
          <w:sz w:val="22"/>
        </w:rPr>
        <w:t>that methylation changes in HBV integration regions may be common in HCC and independent of HBV infection.</w:t>
      </w:r>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commentRangeStart w:id="21"/>
      <w:r w:rsidR="00C5011D">
        <w:rPr>
          <w:rFonts w:ascii="Arial" w:hAnsi="Arial" w:cs="Arial"/>
          <w:color w:val="000000" w:themeColor="text1"/>
          <w:sz w:val="22"/>
        </w:rPr>
        <w:t>For example, P14</w:t>
      </w:r>
      <w:r w:rsidR="00E06DB9">
        <w:rPr>
          <w:rFonts w:ascii="Arial" w:hAnsi="Arial" w:cs="Arial"/>
          <w:color w:val="000000" w:themeColor="text1"/>
          <w:sz w:val="22"/>
        </w:rPr>
        <w:t xml:space="preserve"> (</w:t>
      </w:r>
      <w:r w:rsidR="002273FE">
        <w:rPr>
          <w:rFonts w:ascii="Arial" w:hAnsi="Arial" w:cs="Arial"/>
          <w:color w:val="000000" w:themeColor="text1"/>
          <w:sz w:val="22"/>
        </w:rPr>
        <w:t>chronic hepatitis</w:t>
      </w:r>
      <w:r w:rsidR="00E06DB9">
        <w:rPr>
          <w:rFonts w:ascii="Arial" w:hAnsi="Arial" w:cs="Arial"/>
          <w:color w:val="000000" w:themeColor="text1"/>
          <w:sz w:val="22"/>
        </w:rPr>
        <w:t>)</w:t>
      </w:r>
      <w:r w:rsidR="00C5011D">
        <w:rPr>
          <w:rFonts w:ascii="Arial" w:hAnsi="Arial" w:cs="Arial"/>
          <w:color w:val="000000" w:themeColor="text1"/>
          <w:sz w:val="22"/>
        </w:rPr>
        <w:t xml:space="preserve"> had an average value of 67.4% for the hypo-methylation HBV integration indicator which slightly exceeded the cutoff for HCC. </w:t>
      </w:r>
      <w:r w:rsidR="00B96433" w:rsidRPr="00393DBF">
        <w:rPr>
          <w:rFonts w:ascii="Arial" w:hAnsi="Arial" w:cs="Arial"/>
          <w:color w:val="000000" w:themeColor="text1"/>
          <w:sz w:val="22"/>
        </w:rPr>
        <w:t xml:space="preserve">We followed up this patient and found </w:t>
      </w:r>
      <w:r w:rsidR="00E06DB9">
        <w:rPr>
          <w:rFonts w:ascii="Arial" w:hAnsi="Arial" w:cs="Arial"/>
          <w:color w:val="000000" w:themeColor="text1"/>
          <w:sz w:val="22"/>
        </w:rPr>
        <w:t>that he was subsequently diagnoses with HCC within 6 months.</w:t>
      </w:r>
      <w:r w:rsidR="002937DE">
        <w:rPr>
          <w:rFonts w:ascii="Arial" w:hAnsi="Arial" w:cs="Arial"/>
          <w:color w:val="000000" w:themeColor="text1"/>
          <w:sz w:val="22"/>
        </w:rPr>
        <w:t xml:space="preserve"> </w:t>
      </w:r>
      <w:commentRangeEnd w:id="21"/>
      <w:r w:rsidR="006313EC">
        <w:rPr>
          <w:rStyle w:val="CommentReference"/>
        </w:rPr>
        <w:commentReference w:id="21"/>
      </w:r>
      <w:r w:rsidR="00E06DB9">
        <w:rPr>
          <w:rFonts w:ascii="Arial" w:hAnsi="Arial" w:cs="Arial"/>
          <w:color w:val="000000" w:themeColor="text1"/>
          <w:sz w:val="22"/>
        </w:rPr>
        <w:t xml:space="preserve">The sample from a </w:t>
      </w:r>
      <w:r w:rsidR="002937DE">
        <w:rPr>
          <w:rFonts w:ascii="Arial" w:hAnsi="Arial" w:cs="Arial"/>
          <w:color w:val="000000" w:themeColor="text1"/>
          <w:sz w:val="22"/>
        </w:rPr>
        <w:t xml:space="preserve">chronic </w:t>
      </w:r>
      <w:r w:rsidR="00E06DB9">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Pr>
          <w:rFonts w:ascii="Arial" w:hAnsi="Arial" w:cs="Arial"/>
          <w:color w:val="000000" w:themeColor="text1"/>
          <w:sz w:val="22"/>
        </w:rPr>
        <w:t xml:space="preserve"> This patient </w:t>
      </w:r>
      <w:r w:rsidR="00EC10E0" w:rsidRPr="00393DBF">
        <w:rPr>
          <w:rFonts w:ascii="Arial" w:hAnsi="Arial" w:cs="Arial"/>
          <w:sz w:val="22"/>
        </w:rPr>
        <w:t xml:space="preserve">had no </w:t>
      </w:r>
      <w:r w:rsidR="00EC10E0">
        <w:rPr>
          <w:rFonts w:ascii="Arial" w:hAnsi="Arial" w:cs="Arial"/>
          <w:sz w:val="22"/>
        </w:rPr>
        <w:t>detected HCC in follow-up, showing</w:t>
      </w:r>
      <w:r w:rsidR="00EC10E0" w:rsidRPr="00BB4939">
        <w:rPr>
          <w:rFonts w:ascii="Arial" w:hAnsi="Arial" w:cs="Arial"/>
          <w:sz w:val="22"/>
        </w:rPr>
        <w:t xml:space="preserve"> that </w:t>
      </w:r>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r w:rsidR="00EC10E0" w:rsidRPr="00BB4939">
        <w:rPr>
          <w:rFonts w:ascii="Arial" w:hAnsi="Arial" w:cs="Arial"/>
          <w:sz w:val="22"/>
        </w:rPr>
        <w:t xml:space="preserve"> is </w:t>
      </w:r>
      <w:r w:rsidR="006313EC">
        <w:rPr>
          <w:rFonts w:ascii="Arial" w:hAnsi="Arial" w:cs="Arial"/>
          <w:sz w:val="22"/>
        </w:rPr>
        <w:t xml:space="preserve">more </w:t>
      </w:r>
      <w:r w:rsidR="00EC10E0" w:rsidRPr="00BB4939">
        <w:rPr>
          <w:rFonts w:ascii="Arial" w:hAnsi="Arial" w:cs="Arial"/>
          <w:sz w:val="22"/>
        </w:rPr>
        <w:t>stable than genome-wide LMR</w:t>
      </w:r>
      <w:r w:rsidR="009A5EFD" w:rsidRPr="00EC10E0">
        <w:rPr>
          <w:rFonts w:ascii="Arial" w:hAnsi="Arial" w:cs="Arial"/>
          <w:color w:val="000000" w:themeColor="text1"/>
          <w:sz w:val="22"/>
        </w:rPr>
        <w:t>.</w:t>
      </w:r>
      <w:r w:rsidR="00EC10E0" w:rsidRPr="00BB4939">
        <w:rPr>
          <w:rFonts w:ascii="Arial" w:hAnsi="Arial" w:cs="Arial"/>
          <w:color w:val="000000" w:themeColor="text1"/>
          <w:sz w:val="22"/>
        </w:rPr>
        <w:t xml:space="preserve"> </w:t>
      </w:r>
      <w:r w:rsidR="00E06DB9" w:rsidRPr="00EC10E0">
        <w:rPr>
          <w:rFonts w:ascii="Arial" w:hAnsi="Arial" w:cs="Arial"/>
          <w:color w:val="000000" w:themeColor="text1"/>
          <w:sz w:val="22"/>
        </w:rPr>
        <w:t>A</w:t>
      </w:r>
      <w:r w:rsidR="00E06DB9">
        <w:rPr>
          <w:rFonts w:ascii="Arial" w:hAnsi="Arial" w:cs="Arial"/>
          <w:color w:val="000000" w:themeColor="text1"/>
          <w:sz w:val="22"/>
        </w:rPr>
        <w:t>s a predictor of HCC, the most challenging aspect is to determine appropriate cutoffs for disease status, which necessitates large sample sizes in future studies.</w:t>
      </w:r>
      <w:r w:rsidR="002937DE">
        <w:rPr>
          <w:rFonts w:ascii="Arial" w:hAnsi="Arial" w:cs="Arial"/>
          <w:color w:val="000000" w:themeColor="text1"/>
          <w:sz w:val="22"/>
        </w:rPr>
        <w:t xml:space="preserve"> </w:t>
      </w:r>
      <w:r w:rsidR="001A64A0" w:rsidRPr="00393DBF">
        <w:rPr>
          <w:rFonts w:ascii="Arial" w:hAnsi="Arial" w:cs="Arial"/>
          <w:color w:val="000000" w:themeColor="text1"/>
          <w:sz w:val="22"/>
        </w:rPr>
        <w:t xml:space="preserve">Nevertheless, our study successfully illustrated </w:t>
      </w:r>
      <w:r w:rsidR="00E06DB9">
        <w:rPr>
          <w:rFonts w:ascii="Arial" w:hAnsi="Arial" w:cs="Arial"/>
          <w:color w:val="000000" w:themeColor="text1"/>
          <w:sz w:val="22"/>
        </w:rPr>
        <w:t xml:space="preserve">that </w:t>
      </w:r>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r w:rsidR="00E06DB9">
        <w:rPr>
          <w:rFonts w:ascii="Arial" w:hAnsi="Arial" w:cs="Arial"/>
          <w:color w:val="000000" w:themeColor="text1"/>
          <w:sz w:val="22"/>
        </w:rPr>
        <w:t>, combining their prognostic signals to improve accuracy.</w:t>
      </w:r>
    </w:p>
    <w:p w14:paraId="35BF8070" w14:textId="243D4C1A" w:rsidR="00A273C0" w:rsidRDefault="00A273C0" w:rsidP="000818AC">
      <w:pPr>
        <w:spacing w:before="240"/>
        <w:rPr>
          <w:ins w:id="22" w:author="Augusto Villanueva" w:date="2019-05-31T14:17:00Z"/>
          <w:rFonts w:ascii="Arial" w:hAnsi="Arial" w:cs="Arial"/>
          <w:color w:val="000000" w:themeColor="text1"/>
          <w:sz w:val="22"/>
        </w:rPr>
      </w:pPr>
      <w:r w:rsidRPr="00393DBF">
        <w:rPr>
          <w:rFonts w:ascii="Arial" w:hAnsi="Arial" w:cs="Arial"/>
          <w:color w:val="000000" w:themeColor="text1"/>
          <w:sz w:val="22"/>
        </w:rPr>
        <w:t xml:space="preserve">Although we have found some stable </w:t>
      </w:r>
      <w:r w:rsidR="00BA4DFD">
        <w:rPr>
          <w:rFonts w:ascii="Arial" w:hAnsi="Arial" w:cs="Arial"/>
          <w:color w:val="000000" w:themeColor="text1"/>
          <w:sz w:val="22"/>
        </w:rPr>
        <w:t xml:space="preserve">methylation </w:t>
      </w:r>
      <w:r w:rsidRPr="00393DBF">
        <w:rPr>
          <w:rFonts w:ascii="Arial" w:hAnsi="Arial" w:cs="Arial"/>
          <w:color w:val="000000" w:themeColor="text1"/>
          <w:sz w:val="22"/>
        </w:rPr>
        <w:t>pattern</w:t>
      </w:r>
      <w:r w:rsidR="00BA4DFD">
        <w:rPr>
          <w:rFonts w:ascii="Arial" w:hAnsi="Arial" w:cs="Arial"/>
          <w:color w:val="000000" w:themeColor="text1"/>
          <w:sz w:val="22"/>
        </w:rPr>
        <w:t>s</w:t>
      </w:r>
      <w:r w:rsidRPr="00393DBF">
        <w:rPr>
          <w:rFonts w:ascii="Arial" w:hAnsi="Arial" w:cs="Arial"/>
          <w:color w:val="000000" w:themeColor="text1"/>
          <w:sz w:val="22"/>
        </w:rPr>
        <w:t xml:space="preserve"> </w:t>
      </w:r>
      <w:r w:rsidR="00BA4DFD">
        <w:rPr>
          <w:rFonts w:ascii="Arial" w:hAnsi="Arial" w:cs="Arial"/>
          <w:color w:val="000000" w:themeColor="text1"/>
          <w:sz w:val="22"/>
        </w:rPr>
        <w:t>using</w:t>
      </w:r>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r w:rsidR="00BA4DFD">
        <w:rPr>
          <w:rFonts w:ascii="Arial" w:hAnsi="Arial" w:cs="Arial"/>
          <w:color w:val="000000" w:themeColor="text1"/>
          <w:sz w:val="22"/>
        </w:rPr>
        <w:t>validate these findings in larger studies. Such studies can be used to further develop these approaches and improve the accuracy of HCC diagnoses and surveillance.</w:t>
      </w:r>
      <w:r w:rsidR="002937DE">
        <w:rPr>
          <w:rFonts w:ascii="Arial" w:hAnsi="Arial" w:cs="Arial"/>
          <w:color w:val="000000" w:themeColor="text1"/>
          <w:sz w:val="22"/>
        </w:rPr>
        <w:t xml:space="preserve"> </w:t>
      </w:r>
      <w:r w:rsidR="00BA4DFD">
        <w:rPr>
          <w:rFonts w:ascii="Arial" w:hAnsi="Arial" w:cs="Arial"/>
          <w:color w:val="000000" w:themeColor="text1"/>
          <w:sz w:val="22"/>
        </w:rPr>
        <w:t>Larger studies will enable the determination of accurate cutoff values for disease stages, especially for those with small tumors.</w:t>
      </w:r>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BA4DFD">
        <w:rPr>
          <w:rFonts w:ascii="Arial" w:hAnsi="Arial" w:cs="Arial"/>
          <w:color w:val="000000" w:themeColor="text1"/>
          <w:sz w:val="22"/>
        </w:rPr>
        <w:t xml:space="preserve">we anticipate that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r w:rsidR="00BA4DFD">
        <w:rPr>
          <w:rFonts w:ascii="Arial" w:hAnsi="Arial" w:cs="Arial"/>
          <w:color w:val="000000" w:themeColor="text1"/>
          <w:sz w:val="22"/>
        </w:rPr>
        <w:t>hold strong utility in tracking disease progression.</w:t>
      </w:r>
    </w:p>
    <w:p w14:paraId="5E9D40D5" w14:textId="29CEA601" w:rsidR="006313EC" w:rsidRPr="00393DBF" w:rsidRDefault="006313EC" w:rsidP="000818AC">
      <w:pPr>
        <w:spacing w:before="240"/>
        <w:rPr>
          <w:rFonts w:ascii="Arial" w:hAnsi="Arial" w:cs="Arial"/>
          <w:color w:val="000000" w:themeColor="text1"/>
          <w:sz w:val="22"/>
        </w:rPr>
      </w:pPr>
      <w:ins w:id="23" w:author="Augusto Villanueva" w:date="2019-05-31T14:17:00Z">
        <w:r>
          <w:rPr>
            <w:rFonts w:ascii="Arial" w:hAnsi="Arial" w:cs="Arial"/>
            <w:color w:val="000000" w:themeColor="text1"/>
            <w:sz w:val="22"/>
          </w:rPr>
          <w:t>Describe the limitations of the study… methodological, analytical, interpretation, etc…</w:t>
        </w:r>
      </w:ins>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1E53F2E1"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PEVuZE5vdGU+PENpdGU+PEF1dGhvcj5Ib3U8L0F1dGhvcj48WWVhcj4yMDE3PC9ZZWFyPjxSZWNO
dW0+MzI8L1JlY051bT48RGlzcGxheVRleHQ+KDM5KTwvRGlzcGxheVRleHQ+PHJlY29yZD48cmVj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7B5D39">
        <w:rPr>
          <w:rFonts w:ascii="Arial" w:hAnsi="Arial" w:cs="Arial"/>
          <w:noProof/>
          <w:sz w:val="22"/>
        </w:rPr>
        <w:t>(39)</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Pr>
          <w:rFonts w:ascii="Arial" w:hAnsi="Arial" w:cs="Arial"/>
          <w:sz w:val="22"/>
        </w:rPr>
        <w:t>ere</w:t>
      </w:r>
      <w:r w:rsidR="00F91999" w:rsidRPr="00F91999">
        <w:rPr>
          <w:rFonts w:ascii="Arial" w:hAnsi="Arial" w:cs="Arial"/>
          <w:sz w:val="22"/>
        </w:rPr>
        <w:t xml:space="preserve"> classified </w:t>
      </w:r>
      <w:r w:rsidR="002F70B5">
        <w:rPr>
          <w:rFonts w:ascii="Arial" w:hAnsi="Arial" w:cs="Arial"/>
          <w:sz w:val="22"/>
        </w:rPr>
        <w:t>as</w:t>
      </w:r>
      <w:r w:rsidR="00F91999" w:rsidRPr="00F91999">
        <w:rPr>
          <w:rFonts w:ascii="Arial" w:hAnsi="Arial" w:cs="Arial"/>
          <w:sz w:val="22"/>
        </w:rPr>
        <w:t xml:space="preserve"> early and late stage </w:t>
      </w:r>
      <w:r w:rsidR="002F70B5">
        <w:rPr>
          <w:rFonts w:ascii="Arial" w:hAnsi="Arial" w:cs="Arial"/>
          <w:sz w:val="22"/>
        </w:rPr>
        <w:t>according to the</w:t>
      </w:r>
      <w:r w:rsidR="00F91999" w:rsidRPr="00F91999">
        <w:rPr>
          <w:rFonts w:ascii="Arial" w:hAnsi="Arial" w:cs="Arial"/>
          <w:sz w:val="22"/>
        </w:rPr>
        <w:t xml:space="preserve"> BCLC system</w:t>
      </w:r>
      <w:r w:rsidR="00F91999">
        <w:rPr>
          <w:rFonts w:ascii="Arial" w:hAnsi="Arial" w:cs="Arial" w:hint="eastAsia"/>
          <w:sz w:val="22"/>
        </w:rPr>
        <w:t xml:space="preserve">. </w:t>
      </w:r>
      <w:commentRangeStart w:id="24"/>
      <w:r w:rsidR="00177B21" w:rsidRPr="00393DBF">
        <w:rPr>
          <w:rFonts w:ascii="Arial" w:hAnsi="Arial" w:cs="Arial"/>
          <w:sz w:val="22"/>
        </w:rPr>
        <w:t xml:space="preserve">The study protocol conformed to the ethical guidelines of the 1975 Declaration of Helsinki and was approved by the Ethics Committee of Beijing You’an Hospital and Beijing Institute of Genomics. </w:t>
      </w:r>
      <w:commentRangeEnd w:id="24"/>
      <w:r w:rsidR="00080889">
        <w:rPr>
          <w:rStyle w:val="CommentReference"/>
        </w:rPr>
        <w:commentReference w:id="24"/>
      </w:r>
      <w:r w:rsidR="00177B21" w:rsidRPr="00393DBF">
        <w:rPr>
          <w:rFonts w:ascii="Arial" w:hAnsi="Arial" w:cs="Arial"/>
          <w:sz w:val="22"/>
        </w:rPr>
        <w:t>An informed consent was obtained from all patients and volunteers.</w:t>
      </w:r>
      <w:r w:rsidR="00BA6D10">
        <w:rPr>
          <w:rFonts w:ascii="Arial" w:hAnsi="Arial" w:cs="Arial"/>
          <w:sz w:val="22"/>
        </w:rPr>
        <w:t xml:space="preserve"> </w:t>
      </w:r>
    </w:p>
    <w:p w14:paraId="6C89209C" w14:textId="4F8CA46B" w:rsidR="001E028C" w:rsidRPr="003645E6" w:rsidRDefault="001E028C" w:rsidP="000818AC">
      <w:pPr>
        <w:pStyle w:val="Heading3"/>
      </w:pPr>
      <w:r w:rsidRPr="003645E6">
        <w:t>Cell free DNA extraction</w:t>
      </w:r>
    </w:p>
    <w:p w14:paraId="2F82B7C9" w14:textId="45253C81"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Streck Cell-Free DNA BCT® tubes (Streck, Omaha, NE) and immediately </w:t>
      </w:r>
      <w:r w:rsidR="00AD1FB2">
        <w:rPr>
          <w:rFonts w:ascii="Arial" w:hAnsi="Arial" w:cs="Arial"/>
          <w:sz w:val="22"/>
        </w:rPr>
        <w:t xml:space="preserve">shipped </w:t>
      </w:r>
      <w:r w:rsidRPr="00393DBF">
        <w:rPr>
          <w:rFonts w:ascii="Arial" w:hAnsi="Arial" w:cs="Arial"/>
          <w:sz w:val="22"/>
        </w:rPr>
        <w:t xml:space="preserve">to Beijing Institute of Genomics. Upon arrival, the blood </w:t>
      </w:r>
      <w:r w:rsidR="00AD1FB2">
        <w:rPr>
          <w:rFonts w:ascii="Arial" w:hAnsi="Arial" w:cs="Arial"/>
          <w:sz w:val="22"/>
        </w:rPr>
        <w:t xml:space="preserve">was </w:t>
      </w:r>
      <w:r w:rsidRPr="00393DBF">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lastRenderedPageBreak/>
        <w:t>Whole genome bisulfite sequencing</w:t>
      </w:r>
      <w:r w:rsidR="0094254B">
        <w:t xml:space="preserve"> and </w:t>
      </w:r>
      <w:r w:rsidR="0094254B" w:rsidRPr="003645E6">
        <w:t>data processing</w:t>
      </w:r>
    </w:p>
    <w:p w14:paraId="6EF1736E" w14:textId="26F8C814"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r w:rsidR="00EE5B9C">
        <w:rPr>
          <w:rFonts w:ascii="Arial" w:hAnsi="Arial" w:cs="Arial"/>
          <w:sz w:val="22"/>
        </w:rPr>
        <w:t xml:space="preserve">range from </w:t>
      </w:r>
      <w:r w:rsidR="00A06070" w:rsidRPr="00A06070">
        <w:rPr>
          <w:rFonts w:ascii="Arial" w:hAnsi="Arial" w:cs="Arial" w:hint="eastAsia"/>
          <w:sz w:val="22"/>
        </w:rPr>
        <w:t>0.5</w:t>
      </w:r>
      <w:r w:rsidR="004E149A" w:rsidRPr="00A06070">
        <w:rPr>
          <w:rFonts w:ascii="Arial" w:hAnsi="Arial" w:cs="Arial"/>
          <w:sz w:val="22"/>
        </w:rPr>
        <w:t xml:space="preserve"> ng</w:t>
      </w:r>
      <w:r w:rsidR="00EE5B9C">
        <w:rPr>
          <w:rFonts w:ascii="Arial" w:hAnsi="Arial" w:cs="Arial"/>
          <w:sz w:val="22"/>
        </w:rPr>
        <w:t xml:space="preserve"> to </w:t>
      </w:r>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r w:rsidR="00BA24F4">
        <w:rPr>
          <w:rFonts w:ascii="Arial" w:hAnsi="Arial" w:cs="Arial"/>
          <w:sz w:val="22"/>
        </w:rPr>
        <w:t>-</w:t>
      </w:r>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r w:rsidR="00C13EB5">
        <w:rPr>
          <w:rFonts w:ascii="Arial" w:hAnsi="Arial" w:cs="Arial"/>
          <w:sz w:val="22"/>
        </w:rPr>
        <w:t xml:space="preserve"> </w:t>
      </w:r>
      <w:r w:rsidR="005E63F2">
        <w:rPr>
          <w:rFonts w:ascii="Arial" w:hAnsi="Arial" w:cs="Arial"/>
          <w:sz w:val="22"/>
        </w:rPr>
        <w:fldChar w:fldCharType="begin">
          <w:fldData xml:space="preserve">PEVuZE5vdGU+PENpdGU+PEF1dGhvcj5XYW5nPC9BdXRob3I+PFllYXI+MjAxNzwvWWVhcj48UmVj
TnVtPjU4PC9SZWNOdW0+PERpc3BsYXlUZXh0Pig0MCk8L0Rpc3BsYXlUZXh0PjxyZWNvcmQ+PHJl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PEVuZE5vdGU+PENpdGU+PEF1dGhvcj5XYW5nPC9BdXRob3I+PFllYXI+MjAxNzwvWWVhcj48UmVj
TnVtPjU4PC9SZWNOdW0+PERpc3BsYXlUZXh0Pig0MCk8L0Rpc3BsYXlUZXh0PjxyZWNvcmQ+PHJl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5E63F2">
        <w:rPr>
          <w:rFonts w:ascii="Arial" w:hAnsi="Arial" w:cs="Arial"/>
          <w:sz w:val="22"/>
        </w:rPr>
      </w:r>
      <w:r w:rsidR="005E63F2">
        <w:rPr>
          <w:rFonts w:ascii="Arial" w:hAnsi="Arial" w:cs="Arial"/>
          <w:sz w:val="22"/>
        </w:rPr>
        <w:fldChar w:fldCharType="separate"/>
      </w:r>
      <w:r w:rsidR="007B5D39">
        <w:rPr>
          <w:rFonts w:ascii="Arial" w:hAnsi="Arial" w:cs="Arial"/>
          <w:noProof/>
          <w:sz w:val="22"/>
        </w:rPr>
        <w:t>(40)</w:t>
      </w:r>
      <w:r w:rsidR="005E63F2">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in BIG Data Center</w:t>
      </w:r>
      <w:r w:rsidR="00C13EB5">
        <w:rPr>
          <w:rFonts w:ascii="Arial" w:hAnsi="Arial" w:cs="Arial"/>
          <w:sz w:val="22"/>
        </w:rPr>
        <w:t xml:space="preserve"> </w:t>
      </w:r>
      <w:r w:rsidR="00C2785A">
        <w:rPr>
          <w:rFonts w:ascii="Arial" w:hAnsi="Arial" w:cs="Arial"/>
          <w:sz w:val="22"/>
        </w:rPr>
        <w:fldChar w:fldCharType="begin"/>
      </w:r>
      <w:r w:rsidR="007B5D39">
        <w:rPr>
          <w:rFonts w:ascii="Arial" w:hAnsi="Arial" w:cs="Arial"/>
          <w:sz w:val="22"/>
        </w:rPr>
        <w:instrText xml:space="preserve"> ADDIN EN.CITE &lt;EndNote&gt;&lt;Cite&gt;&lt;Author&gt;Members&lt;/Author&gt;&lt;Year&gt;2019&lt;/Year&gt;&lt;RecNum&gt;59&lt;/RecNum&gt;&lt;DisplayText&gt;(41)&lt;/DisplayText&gt;&lt;record&gt;&lt;rec-number&gt;59&lt;/rec-number&gt;&lt;foreign-keys&gt;&lt;key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7B5D39">
        <w:rPr>
          <w:rFonts w:ascii="Arial" w:hAnsi="Arial" w:cs="Arial"/>
          <w:noProof/>
          <w:sz w:val="22"/>
        </w:rPr>
        <w:t>(41)</w:t>
      </w:r>
      <w:r w:rsidR="00C2785A">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hyperlink r:id="rId11" w:tgtFrame="_blank" w:history="1">
        <w:r w:rsidR="005E63F2" w:rsidRPr="004C4F3E">
          <w:rPr>
            <w:rFonts w:ascii="Arial" w:hAnsi="Arial" w:cs="Arial"/>
            <w:sz w:val="22"/>
          </w:rPr>
          <w:t>http://bigd.big.ac.cn/gsa</w:t>
        </w:r>
      </w:hyperlink>
      <w:r w:rsidR="005E63F2" w:rsidRPr="004C4F3E">
        <w:rPr>
          <w:rFonts w:ascii="Arial" w:hAnsi="Arial" w:cs="Arial"/>
          <w:sz w:val="22"/>
        </w:rPr>
        <w:t>.</w:t>
      </w:r>
    </w:p>
    <w:p w14:paraId="51AC1BD4" w14:textId="698C1207"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7B5D39">
        <w:rPr>
          <w:rFonts w:ascii="Arial" w:hAnsi="Arial" w:cs="Arial"/>
          <w:sz w:val="22"/>
        </w:rPr>
        <w:instrText xml:space="preserve"> ADDIN EN.CITE &lt;EndNote&gt;&lt;Cite&gt;&lt;Author&gt;Martin&lt;/Author&gt;&lt;Year&gt;2011&lt;/Year&gt;&lt;RecNum&gt;43&lt;/RecNum&gt;&lt;DisplayText&gt;(42)&lt;/DisplayText&gt;&lt;record&gt;&lt;rec-number&gt;43&lt;/rec-number&gt;&lt;foreign-keys&gt;&lt;key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7B5D39">
        <w:rPr>
          <w:rFonts w:ascii="Arial" w:hAnsi="Arial" w:cs="Arial"/>
          <w:noProof/>
          <w:sz w:val="22"/>
        </w:rPr>
        <w:t>(42)</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7B5D39">
        <w:rPr>
          <w:rFonts w:ascii="Arial" w:hAnsi="Arial" w:cs="Arial"/>
          <w:sz w:val="22"/>
        </w:rPr>
        <w:instrText xml:space="preserve"> ADDIN EN.CITE &lt;EndNote&gt;&lt;Cite&gt;&lt;Author&gt;Krueger&lt;/Author&gt;&lt;Year&gt;2011&lt;/Year&gt;&lt;RecNum&gt;44&lt;/RecNum&gt;&lt;DisplayText&gt;(43)&lt;/DisplayText&gt;&lt;record&gt;&lt;rec-number&gt;44&lt;/rec-number&gt;&lt;foreign-keys&gt;&lt;key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7B5D39">
        <w:rPr>
          <w:rFonts w:ascii="Arial" w:hAnsi="Arial" w:cs="Arial"/>
          <w:noProof/>
          <w:sz w:val="22"/>
        </w:rPr>
        <w:t>(43)</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2"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m/(m + u</w:t>
      </w:r>
      <w:r w:rsidR="00BE0791" w:rsidRPr="00393DBF">
        <w:rPr>
          <w:rStyle w:val="fontstyle01"/>
          <w:rFonts w:ascii="Arial" w:hAnsi="Arial" w:cs="Arial"/>
          <w:sz w:val="22"/>
          <w:szCs w:val="22"/>
        </w:rPr>
        <w:t xml:space="preserve">), </w:t>
      </w:r>
      <w:r w:rsidR="00BE0791" w:rsidRPr="00393DBF">
        <w:rPr>
          <w:rFonts w:ascii="Arial" w:hAnsi="Arial" w:cs="Arial"/>
          <w:sz w:val="22"/>
        </w:rPr>
        <w:t xml:space="preserve">where m </w:t>
      </w:r>
      <w:r w:rsidR="007E50E5" w:rsidRPr="00393DBF">
        <w:rPr>
          <w:rFonts w:ascii="Arial" w:hAnsi="Arial" w:cs="Arial"/>
          <w:sz w:val="22"/>
        </w:rPr>
        <w:t>was defined as the number of methylated cytosines and u</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79514CC8"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1D05DE">
        <w:rPr>
          <w:rFonts w:ascii="Arial" w:hAnsi="Arial" w:cs="Arial"/>
          <w:color w:val="000000" w:themeColor="text1"/>
          <w:sz w:val="22"/>
        </w:rPr>
        <w:t xml:space="preserve"> segments</w:t>
      </w:r>
      <w:r>
        <w:rPr>
          <w:rFonts w:ascii="Arial" w:hAnsi="Arial" w:cs="Arial"/>
          <w:color w:val="000000" w:themeColor="text1"/>
          <w:sz w:val="22"/>
        </w:rPr>
        <w:t>. For each size, the average methylation level for each region from autosome w</w:t>
      </w:r>
      <w:r w:rsidR="001D05DE">
        <w:rPr>
          <w:rFonts w:ascii="Arial" w:hAnsi="Arial" w:cs="Arial"/>
          <w:color w:val="000000" w:themeColor="text1"/>
          <w:sz w:val="22"/>
        </w:rPr>
        <w:t>as</w:t>
      </w:r>
      <w:r>
        <w:rPr>
          <w:rFonts w:ascii="Arial" w:hAnsi="Arial" w:cs="Arial"/>
          <w:color w:val="000000" w:themeColor="text1"/>
          <w:sz w:val="22"/>
        </w:rPr>
        <w:t xml:space="preserv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E673432" w:rsidR="001E028C" w:rsidRPr="00393DBF" w:rsidRDefault="00490D13" w:rsidP="000818AC">
      <w:pPr>
        <w:spacing w:before="240"/>
        <w:rPr>
          <w:rFonts w:ascii="Arial" w:hAnsi="Arial" w:cs="Arial"/>
          <w:color w:val="000000" w:themeColor="text1"/>
          <w:sz w:val="22"/>
        </w:rPr>
      </w:pPr>
      <w:bookmarkStart w:id="25" w:name="OLE_LINK4"/>
      <w:r w:rsidRPr="00393DBF">
        <w:rPr>
          <w:rFonts w:ascii="Arial" w:hAnsi="Arial" w:cs="Arial"/>
          <w:color w:val="000000" w:themeColor="text1"/>
          <w:sz w:val="22"/>
        </w:rPr>
        <w:t>A random</w:t>
      </w:r>
      <w:bookmarkEnd w:id="25"/>
      <w:r w:rsidRPr="00393DBF">
        <w:rPr>
          <w:rFonts w:ascii="Arial" w:hAnsi="Arial" w:cs="Arial"/>
          <w:color w:val="000000" w:themeColor="text1"/>
          <w:sz w:val="22"/>
        </w:rPr>
        <w:t xml:space="preserve"> sampling method was used to obtain low depth WGBS for 5 medium WGBS of cell-free DNA</w:t>
      </w:r>
      <w:r w:rsidR="00833A8C">
        <w:rPr>
          <w:rFonts w:ascii="Arial" w:hAnsi="Arial" w:cs="Arial"/>
          <w:color w:val="000000" w:themeColor="text1"/>
          <w:sz w:val="22"/>
        </w:rPr>
        <w:t>:</w:t>
      </w:r>
      <w:r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833A8C">
        <w:rPr>
          <w:rFonts w:ascii="Arial" w:hAnsi="Arial" w:cs="Arial"/>
          <w:color w:val="000000" w:themeColor="text1"/>
          <w:sz w:val="22"/>
        </w:rPr>
        <w:t xml:space="preserve">autosomal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w:t>
      </w:r>
      <w:r w:rsidR="00833A8C">
        <w:rPr>
          <w:rFonts w:ascii="Arial" w:hAnsi="Arial" w:cs="Arial"/>
          <w:color w:val="000000" w:themeColor="text1"/>
          <w:sz w:val="22"/>
        </w:rPr>
        <w:t>was</w:t>
      </w:r>
      <w:r w:rsidR="006603CF" w:rsidRPr="00393DBF">
        <w:rPr>
          <w:rFonts w:ascii="Arial" w:hAnsi="Arial" w:cs="Arial"/>
          <w:color w:val="000000" w:themeColor="text1"/>
          <w:sz w:val="22"/>
        </w:rPr>
        <w:t xml:space="preserve"> calculated</w:t>
      </w:r>
      <w:r w:rsidR="00D931B8" w:rsidRPr="00393DBF">
        <w:rPr>
          <w:rFonts w:ascii="Arial" w:hAnsi="Arial" w:cs="Arial"/>
          <w:color w:val="000000" w:themeColor="text1"/>
          <w:sz w:val="22"/>
        </w:rPr>
        <w:t xml:space="preserve"> and </w:t>
      </w:r>
      <w:r w:rsidR="00833A8C">
        <w:rPr>
          <w:rFonts w:ascii="Arial" w:hAnsi="Arial" w:cs="Arial"/>
          <w:color w:val="000000" w:themeColor="text1"/>
          <w:sz w:val="22"/>
        </w:rPr>
        <w:t>a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w:t>
      </w:r>
      <w:r w:rsidR="00833A8C">
        <w:rPr>
          <w:rFonts w:ascii="Arial" w:hAnsi="Arial" w:cs="Arial"/>
          <w:color w:val="000000" w:themeColor="text1"/>
          <w:sz w:val="22"/>
        </w:rPr>
        <w:t>for</w:t>
      </w:r>
      <w:r w:rsidR="00E97F49" w:rsidRPr="00393DBF">
        <w:rPr>
          <w:rFonts w:ascii="Arial" w:hAnsi="Arial" w:cs="Arial"/>
          <w:color w:val="000000" w:themeColor="text1"/>
          <w:sz w:val="22"/>
        </w:rPr>
        <w:t xml:space="preserve">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w:t>
      </w:r>
      <w:r w:rsidR="00833A8C">
        <w:rPr>
          <w:rFonts w:ascii="Arial" w:hAnsi="Arial" w:cs="Arial"/>
          <w:color w:val="000000" w:themeColor="text1"/>
          <w:sz w:val="22"/>
        </w:rPr>
        <w:t>e</w:t>
      </w:r>
      <w:r w:rsidR="000C30F1" w:rsidRPr="00393DBF">
        <w:rPr>
          <w:rFonts w:ascii="Arial" w:hAnsi="Arial" w:cs="Arial"/>
          <w:color w:val="000000" w:themeColor="text1"/>
          <w:sz w:val="22"/>
        </w:rPr>
        <w:t xml:space="preserve"> resampl</w:t>
      </w:r>
      <w:r w:rsidR="00833A8C">
        <w:rPr>
          <w:rFonts w:ascii="Arial" w:hAnsi="Arial" w:cs="Arial"/>
          <w:color w:val="000000" w:themeColor="text1"/>
          <w:sz w:val="22"/>
        </w:rPr>
        <w:t>ed</w:t>
      </w:r>
      <w:r w:rsidR="000C30F1" w:rsidRPr="00393DBF">
        <w:rPr>
          <w:rFonts w:ascii="Arial" w:hAnsi="Arial" w:cs="Arial"/>
          <w:color w:val="000000" w:themeColor="text1"/>
          <w:sz w:val="22"/>
        </w:rPr>
        <w:t xml:space="preserve">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 xml:space="preserve">For each resampling, </w:t>
      </w:r>
      <w:r w:rsidR="00833A8C">
        <w:rPr>
          <w:rFonts w:ascii="Arial" w:hAnsi="Arial" w:cs="Arial"/>
          <w:color w:val="000000" w:themeColor="text1"/>
          <w:sz w:val="22"/>
        </w:rPr>
        <w:t xml:space="preserve">a </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w:t>
      </w:r>
      <w:r w:rsidR="00833A8C">
        <w:rPr>
          <w:rFonts w:ascii="Arial" w:hAnsi="Arial" w:cs="Arial"/>
          <w:color w:val="000000" w:themeColor="text1"/>
          <w:sz w:val="22"/>
        </w:rPr>
        <w:t xml:space="preserve">the </w:t>
      </w:r>
      <w:r w:rsidR="00D931B8" w:rsidRPr="00393DBF">
        <w:rPr>
          <w:rFonts w:ascii="Arial" w:hAnsi="Arial" w:cs="Arial"/>
          <w:color w:val="000000" w:themeColor="text1"/>
          <w:sz w:val="22"/>
        </w:rPr>
        <w:t xml:space="preserve">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w:t>
      </w:r>
      <w:r w:rsidR="00833A8C">
        <w:rPr>
          <w:rFonts w:ascii="Arial" w:hAnsi="Arial" w:cs="Arial"/>
          <w:color w:val="000000" w:themeColor="text1"/>
          <w:sz w:val="22"/>
        </w:rPr>
        <w:t xml:space="preserve">the </w:t>
      </w:r>
      <w:r w:rsidR="00E57AD8" w:rsidRPr="00393DBF">
        <w:rPr>
          <w:rFonts w:ascii="Arial" w:hAnsi="Arial" w:cs="Arial"/>
          <w:color w:val="000000" w:themeColor="text1"/>
          <w:sz w:val="22"/>
        </w:rPr>
        <w:t xml:space="preserve">100 random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sampl</w:t>
      </w:r>
      <w:r w:rsidR="00833A8C">
        <w:rPr>
          <w:rFonts w:ascii="Arial" w:hAnsi="Arial" w:cs="Arial"/>
          <w:color w:val="000000" w:themeColor="text1"/>
          <w:sz w:val="22"/>
        </w:rPr>
        <w:t>es</w:t>
      </w:r>
      <w:r w:rsidR="00E57AD8" w:rsidRPr="00393DBF">
        <w:rPr>
          <w:rFonts w:ascii="Arial" w:hAnsi="Arial" w:cs="Arial"/>
          <w:color w:val="000000" w:themeColor="text1"/>
          <w:sz w:val="22"/>
        </w:rPr>
        <w:t xml:space="preserve">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100 extraction</w:t>
      </w:r>
      <w:r w:rsidR="00833A8C">
        <w:rPr>
          <w:rFonts w:ascii="Arial" w:hAnsi="Arial" w:cs="Arial"/>
          <w:color w:val="000000" w:themeColor="text1"/>
          <w:sz w:val="22"/>
        </w:rPr>
        <w:t>s</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4FC7C5DA"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7B5D39">
        <w:rPr>
          <w:rFonts w:ascii="Arial" w:hAnsi="Arial" w:cs="Arial"/>
          <w:noProof/>
          <w:sz w:val="22"/>
        </w:rPr>
        <w:t>(19)</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w:t>
      </w:r>
      <w:r w:rsidR="00833A8C">
        <w:rPr>
          <w:rFonts w:ascii="Arial" w:hAnsi="Arial" w:cs="Arial"/>
          <w:sz w:val="22"/>
        </w:rPr>
        <w:t>erence</w:t>
      </w:r>
      <w:r w:rsidR="000C1732" w:rsidRPr="00753965">
        <w:rPr>
          <w:rFonts w:ascii="Arial" w:hAnsi="Arial" w:cs="Arial"/>
          <w:sz w:val="22"/>
        </w:rPr>
        <w:t xml:space="preserve">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w:t>
      </w:r>
      <w:r w:rsidR="00833A8C">
        <w:rPr>
          <w:rFonts w:ascii="Arial" w:hAnsi="Arial" w:cs="Arial"/>
          <w:sz w:val="22"/>
        </w:rPr>
        <w:t>from</w:t>
      </w:r>
      <w:r w:rsidR="00E8773E" w:rsidRPr="000818AC">
        <w:rPr>
          <w:rFonts w:ascii="Arial" w:hAnsi="Arial" w:cs="Arial"/>
          <w:sz w:val="22"/>
        </w:rPr>
        <w:t xml:space="preserve">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833A8C">
        <w:rPr>
          <w:rFonts w:ascii="Arial" w:hAnsi="Arial" w:cs="Arial"/>
          <w:sz w:val="22"/>
        </w:rPr>
        <w:t>within</w:t>
      </w:r>
      <w:r w:rsidR="001E028C" w:rsidRPr="000818AC">
        <w:rPr>
          <w:rFonts w:ascii="Arial" w:hAnsi="Arial" w:cs="Arial"/>
          <w:sz w:val="22"/>
        </w:rPr>
        <w:t xml:space="preserve"> the healthy individuals.</w:t>
      </w:r>
      <w:r w:rsidR="002955FB" w:rsidRPr="000818AC">
        <w:rPr>
          <w:rFonts w:ascii="Arial" w:hAnsi="Arial" w:cs="Arial"/>
          <w:sz w:val="22"/>
        </w:rPr>
        <w:t xml:space="preserve"> </w:t>
      </w:r>
      <w:r w:rsidR="00833A8C">
        <w:rPr>
          <w:rFonts w:ascii="Arial" w:hAnsi="Arial" w:cs="Arial"/>
          <w:sz w:val="22"/>
        </w:rPr>
        <w:t>Lastly,</w:t>
      </w:r>
      <w:r w:rsidR="002955FB" w:rsidRPr="000818AC">
        <w:rPr>
          <w:rFonts w:ascii="Arial" w:hAnsi="Arial" w:cs="Arial"/>
          <w:sz w:val="22"/>
        </w:rPr>
        <w:t xml:space="preserve">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w:t>
      </w:r>
      <w:r w:rsidR="00833A8C">
        <w:rPr>
          <w:rFonts w:ascii="Arial" w:hAnsi="Arial" w:cs="Arial"/>
          <w:sz w:val="22"/>
        </w:rPr>
        <w:t>ere</w:t>
      </w:r>
      <w:r w:rsidR="00FC460D" w:rsidRPr="00753965">
        <w:rPr>
          <w:rFonts w:ascii="Arial" w:hAnsi="Arial" w:cs="Arial"/>
          <w:sz w:val="22"/>
        </w:rPr>
        <w:t xml:space="preserve"> calculated.</w:t>
      </w:r>
    </w:p>
    <w:p w14:paraId="2E8BB1AC" w14:textId="63EB0ABC" w:rsidR="001E028C" w:rsidRPr="00393DBF" w:rsidRDefault="001E028C" w:rsidP="000818AC">
      <w:pPr>
        <w:pStyle w:val="Heading3"/>
      </w:pPr>
      <w:r w:rsidRPr="00393DBF">
        <w:lastRenderedPageBreak/>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022AAE66"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w:t>
      </w:r>
      <w:r w:rsidR="00C83DB9">
        <w:rPr>
          <w:rFonts w:ascii="Arial" w:hAnsi="Arial" w:cs="Arial"/>
          <w:sz w:val="22"/>
        </w:rPr>
        <w:t xml:space="preserve">the </w:t>
      </w:r>
      <w:r w:rsidR="0076641A" w:rsidRPr="00393DBF">
        <w:rPr>
          <w:rFonts w:ascii="Arial" w:hAnsi="Arial" w:cs="Arial"/>
          <w:sz w:val="22"/>
        </w:rPr>
        <w:t>R package methylK</w:t>
      </w:r>
      <w:r w:rsidRPr="00393DBF">
        <w:rPr>
          <w:rFonts w:ascii="Arial" w:hAnsi="Arial" w:cs="Arial"/>
          <w:sz w:val="22"/>
        </w:rPr>
        <w:t>it</w:t>
      </w:r>
      <w:r w:rsidR="00DF19A4">
        <w:rPr>
          <w:rFonts w:ascii="Arial" w:hAnsi="Arial" w:cs="Arial"/>
          <w:sz w:val="22"/>
        </w:rPr>
        <w:t xml:space="preserve"> </w:t>
      </w:r>
      <w:r w:rsidR="00DF19A4">
        <w:rPr>
          <w:rFonts w:ascii="Arial" w:hAnsi="Arial" w:cs="Arial"/>
          <w:sz w:val="22"/>
        </w:rPr>
        <w:fldChar w:fldCharType="begin"/>
      </w:r>
      <w:r w:rsidR="007B5D39">
        <w:rPr>
          <w:rFonts w:ascii="Arial" w:hAnsi="Arial" w:cs="Arial"/>
          <w:sz w:val="22"/>
        </w:rPr>
        <w:instrText xml:space="preserve"> ADDIN EN.CITE &lt;EndNote&gt;&lt;Cite&gt;&lt;Author&gt;Akalin&lt;/Author&gt;&lt;Year&gt;2012&lt;/Year&gt;&lt;RecNum&gt;3068&lt;/RecNum&gt;&lt;DisplayText&gt;(44)&lt;/DisplayText&gt;&lt;record&gt;&lt;rec-number&gt;3068&lt;/rec-number&gt;&lt;foreign-keys&gt;&lt;key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Pr>
          <w:rFonts w:ascii="Arial" w:hAnsi="Arial" w:cs="Arial"/>
          <w:sz w:val="22"/>
        </w:rPr>
        <w:fldChar w:fldCharType="separate"/>
      </w:r>
      <w:r w:rsidR="007B5D39">
        <w:rPr>
          <w:rFonts w:ascii="Arial" w:hAnsi="Arial" w:cs="Arial"/>
          <w:noProof/>
          <w:sz w:val="22"/>
        </w:rPr>
        <w:t>(44)</w:t>
      </w:r>
      <w:r w:rsidR="00DF19A4">
        <w:rPr>
          <w:rFonts w:ascii="Arial" w:hAnsi="Arial" w:cs="Arial"/>
          <w:sz w:val="22"/>
        </w:rPr>
        <w:fldChar w:fldCharType="end"/>
      </w:r>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w:t>
      </w:r>
      <w:r w:rsidR="00C83DB9">
        <w:rPr>
          <w:rFonts w:ascii="Arial" w:hAnsi="Arial" w:cs="Arial"/>
          <w:sz w:val="22"/>
        </w:rPr>
        <w:t xml:space="preserve">departure </w:t>
      </w:r>
      <w:r w:rsidRPr="00393DBF">
        <w:rPr>
          <w:rFonts w:ascii="Arial" w:hAnsi="Arial" w:cs="Arial"/>
          <w:sz w:val="22"/>
        </w:rPr>
        <w:t xml:space="preserve">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w:t>
      </w:r>
      <w:r w:rsidR="00C83DB9">
        <w:rPr>
          <w:rFonts w:ascii="Arial" w:hAnsi="Arial" w:cs="Arial"/>
          <w:sz w:val="22"/>
        </w:rPr>
        <w:t xml:space="preserve">the </w:t>
      </w:r>
      <w:r w:rsidR="005A51DE" w:rsidRPr="00393DBF">
        <w:rPr>
          <w:rFonts w:ascii="Arial" w:hAnsi="Arial" w:cs="Arial"/>
          <w:sz w:val="22"/>
        </w:rPr>
        <w:t>healthy group</w:t>
      </w:r>
      <w:r w:rsidR="00C83DB9">
        <w:rPr>
          <w:rFonts w:ascii="Arial" w:hAnsi="Arial" w:cs="Arial"/>
          <w:sz w:val="22"/>
        </w:rPr>
        <w:t xml:space="preserve"> was calculated</w:t>
      </w:r>
      <w:r w:rsidRPr="00393DBF">
        <w:rPr>
          <w:rFonts w:ascii="Arial" w:hAnsi="Arial" w:cs="Arial"/>
          <w:sz w:val="22"/>
        </w:rPr>
        <w:t xml:space="preserve"> </w:t>
      </w:r>
      <w:r w:rsidR="00C83DB9">
        <w:rPr>
          <w:rFonts w:ascii="Arial" w:hAnsi="Arial" w:cs="Arial"/>
          <w:sz w:val="22"/>
        </w:rPr>
        <w:t xml:space="preserve">using a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Benjamini</w:t>
      </w:r>
      <w:r w:rsidR="00EA4BF9">
        <w:rPr>
          <w:rFonts w:ascii="Arial" w:hAnsi="Arial" w:cs="Arial"/>
          <w:sz w:val="22"/>
        </w:rPr>
        <w:t xml:space="preserve"> and Hochberg</w:t>
      </w:r>
      <w:r w:rsidR="00BC11C7">
        <w:rPr>
          <w:rFonts w:ascii="Arial" w:hAnsi="Arial" w:cs="Arial"/>
          <w:sz w:val="22"/>
        </w:rPr>
        <w:t xml:space="preserve"> </w:t>
      </w:r>
      <w:r w:rsidR="00BC11C7">
        <w:rPr>
          <w:rFonts w:ascii="Arial" w:hAnsi="Arial" w:cs="Arial"/>
          <w:sz w:val="22"/>
        </w:rPr>
        <w:fldChar w:fldCharType="begin"/>
      </w:r>
      <w:r w:rsidR="007B5D39">
        <w:rPr>
          <w:rFonts w:ascii="Arial" w:hAnsi="Arial" w:cs="Arial"/>
          <w:sz w:val="22"/>
        </w:rPr>
        <w:instrText xml:space="preserve"> ADDIN EN.CITE &lt;EndNote&gt;&lt;Cite&gt;&lt;Author&gt;Green&lt;/Author&gt;&lt;Year&gt;2007&lt;/Year&gt;&lt;RecNum&gt;3100&lt;/RecNum&gt;&lt;DisplayText&gt;(45)&lt;/DisplayText&gt;&lt;record&gt;&lt;rec-number&gt;3100&lt;/rec-number&gt;&lt;foreign-keys&gt;&lt;key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Pr>
          <w:rFonts w:ascii="Arial" w:hAnsi="Arial" w:cs="Arial"/>
          <w:sz w:val="22"/>
        </w:rPr>
        <w:fldChar w:fldCharType="separate"/>
      </w:r>
      <w:r w:rsidR="007B5D39">
        <w:rPr>
          <w:rFonts w:ascii="Arial" w:hAnsi="Arial" w:cs="Arial"/>
          <w:noProof/>
          <w:sz w:val="22"/>
        </w:rPr>
        <w:t>(45)</w:t>
      </w:r>
      <w:r w:rsidR="00BC11C7">
        <w:rPr>
          <w:rFonts w:ascii="Arial" w:hAnsi="Arial" w:cs="Arial"/>
          <w:sz w:val="22"/>
        </w:rPr>
        <w:fldChar w:fldCharType="end"/>
      </w:r>
      <w:r w:rsidRPr="00393DBF">
        <w:rPr>
          <w:rFonts w:ascii="Arial" w:hAnsi="Arial" w:cs="Arial"/>
          <w:sz w:val="22"/>
        </w:rPr>
        <w:t>. The CpG sites were considered different</w:t>
      </w:r>
      <w:r w:rsidR="00C83DB9">
        <w:rPr>
          <w:rFonts w:ascii="Arial" w:hAnsi="Arial" w:cs="Arial"/>
          <w:sz w:val="22"/>
        </w:rPr>
        <w:t xml:space="preserve"> between cases and controls</w:t>
      </w:r>
      <w:r w:rsidRPr="00393DBF">
        <w:rPr>
          <w:rFonts w:ascii="Arial" w:hAnsi="Arial" w:cs="Arial"/>
          <w:sz w:val="22"/>
        </w:rPr>
        <w:t xml:space="preserve"> if the Benjamini</w:t>
      </w:r>
      <w:r w:rsidR="00EA4BF9">
        <w:rPr>
          <w:rFonts w:ascii="Arial" w:hAnsi="Arial" w:cs="Arial"/>
          <w:sz w:val="22"/>
        </w:rPr>
        <w:t>-</w:t>
      </w:r>
      <w:r w:rsidRPr="00393DBF">
        <w:rPr>
          <w:rFonts w:ascii="Arial" w:hAnsi="Arial" w:cs="Arial"/>
          <w:sz w:val="22"/>
        </w:rPr>
        <w:t>Hochberg corrected P</w:t>
      </w:r>
      <w:r w:rsidR="002200E7">
        <w:rPr>
          <w:rFonts w:ascii="Arial" w:hAnsi="Arial" w:cs="Arial"/>
          <w:sz w:val="22"/>
        </w:rPr>
        <w:t>-</w:t>
      </w:r>
      <w:r w:rsidRPr="00393DBF">
        <w:rPr>
          <w:rFonts w:ascii="Arial" w:hAnsi="Arial" w:cs="Arial"/>
          <w:sz w:val="22"/>
        </w:rPr>
        <w:t xml:space="preserve">value ≤ 0.05 and the </w:t>
      </w:r>
      <w:bookmarkStart w:id="26" w:name="OLE_LINK5"/>
      <w:bookmarkStart w:id="27" w:name="OLE_LINK6"/>
      <w:bookmarkStart w:id="28" w:name="OLE_LINK7"/>
      <w:r w:rsidRPr="00393DBF">
        <w:rPr>
          <w:rFonts w:ascii="Arial" w:hAnsi="Arial" w:cs="Arial"/>
          <w:sz w:val="22"/>
        </w:rPr>
        <w:t>methylation level difference</w:t>
      </w:r>
      <w:bookmarkEnd w:id="26"/>
      <w:bookmarkEnd w:id="27"/>
      <w:bookmarkEnd w:id="28"/>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r w:rsidR="00C83DB9">
        <w:rPr>
          <w:rFonts w:ascii="Arial" w:hAnsi="Arial" w:cs="Arial"/>
          <w:sz w:val="22"/>
        </w:rPr>
        <w:t xml:space="preserve"> Genome Browser</w:t>
      </w:r>
      <w:r w:rsidR="00BC11C7">
        <w:rPr>
          <w:rFonts w:ascii="Arial" w:hAnsi="Arial" w:cs="Arial"/>
          <w:sz w:val="22"/>
        </w:rPr>
        <w:t xml:space="preserve"> </w:t>
      </w:r>
      <w:r w:rsidR="00BC11C7">
        <w:rPr>
          <w:rFonts w:ascii="Arial" w:hAnsi="Arial" w:cs="Arial"/>
          <w:sz w:val="22"/>
        </w:rPr>
        <w:fldChar w:fldCharType="begin"/>
      </w:r>
      <w:r w:rsidR="007B5D39">
        <w:rPr>
          <w:rFonts w:ascii="Arial" w:hAnsi="Arial" w:cs="Arial"/>
          <w:sz w:val="22"/>
        </w:rPr>
        <w:instrText xml:space="preserve"> ADDIN EN.CITE &lt;EndNote&gt;&lt;Cite&gt;&lt;Author&gt;Hung&lt;/Author&gt;&lt;Year&gt;2016&lt;/Year&gt;&lt;RecNum&gt;3105&lt;/RecNum&gt;&lt;DisplayText&gt;(46)&lt;/DisplayText&gt;&lt;record&gt;&lt;rec-number&gt;3105&lt;/rec-number&gt;&lt;foreign-keys&gt;&lt;key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Pr>
          <w:rFonts w:ascii="Arial" w:hAnsi="Arial" w:cs="Arial"/>
          <w:sz w:val="22"/>
        </w:rPr>
        <w:fldChar w:fldCharType="separate"/>
      </w:r>
      <w:r w:rsidR="007B5D39">
        <w:rPr>
          <w:rFonts w:ascii="Arial" w:hAnsi="Arial" w:cs="Arial"/>
          <w:noProof/>
          <w:sz w:val="22"/>
        </w:rPr>
        <w:t>(46)</w:t>
      </w:r>
      <w:r w:rsidR="00BC11C7">
        <w:rPr>
          <w:rFonts w:ascii="Arial" w:hAnsi="Arial" w:cs="Arial"/>
          <w:sz w:val="22"/>
        </w:rPr>
        <w:fldChar w:fldCharType="end"/>
      </w:r>
      <w:r w:rsidR="00E57AD8" w:rsidRPr="00393DBF">
        <w:rPr>
          <w:rFonts w:ascii="Arial" w:hAnsi="Arial" w:cs="Arial"/>
          <w:sz w:val="22"/>
        </w:rPr>
        <w:t>.</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688F6993"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7B5D39">
        <w:rPr>
          <w:rFonts w:ascii="Arial" w:hAnsi="Arial" w:cs="Arial"/>
          <w:noProof/>
          <w:sz w:val="22"/>
        </w:rPr>
        <w:t>(27, 30-35)</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We extracted CpG within the 100bp upstream or downstream of HBV integration sites. Only autosomal CpGs and CpGs with depth over 5</w:t>
      </w:r>
      <w:r w:rsidR="00975495">
        <w:rPr>
          <w:rFonts w:ascii="Arial" w:hAnsi="Arial" w:cs="Arial"/>
          <w:sz w:val="22"/>
        </w:rPr>
        <w:t xml:space="preserve"> reads</w:t>
      </w:r>
      <w:r w:rsidR="00E47885" w:rsidRPr="00393DBF">
        <w:rPr>
          <w:rFonts w:ascii="Arial" w:hAnsi="Arial" w:cs="Arial"/>
          <w:sz w:val="22"/>
        </w:rPr>
        <w:t xml:space="preserve">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w:t>
      </w:r>
      <w:r w:rsidR="004A2A65">
        <w:rPr>
          <w:rFonts w:ascii="Arial" w:hAnsi="Arial" w:cs="Arial"/>
          <w:sz w:val="22"/>
        </w:rPr>
        <w:t xml:space="preserve">Next, </w:t>
      </w:r>
      <w:r w:rsidR="004A0E91" w:rsidRPr="00393DBF">
        <w:rPr>
          <w:rFonts w:ascii="Arial" w:hAnsi="Arial" w:cs="Arial"/>
          <w:sz w:val="22"/>
        </w:rPr>
        <w:t>the percentage of hypo-CpGs was calculated.</w:t>
      </w:r>
      <w:r w:rsidR="00B419C9" w:rsidRPr="000818AC">
        <w:rPr>
          <w:rFonts w:ascii="Arial" w:hAnsi="Arial" w:cs="Arial"/>
          <w:sz w:val="22"/>
        </w:rPr>
        <w:t xml:space="preserve"> Average methylation level of the CpGs within the 100bp of the HBV integration sites</w:t>
      </w:r>
      <w:r w:rsidR="004A2A65">
        <w:rPr>
          <w:rFonts w:ascii="Arial" w:hAnsi="Arial" w:cs="Arial"/>
          <w:sz w:val="22"/>
        </w:rPr>
        <w:t xml:space="preserve"> was then determined</w:t>
      </w:r>
      <w:r w:rsidR="00B419C9" w:rsidRPr="000818AC">
        <w:rPr>
          <w:rFonts w:ascii="Arial" w:hAnsi="Arial" w:cs="Arial"/>
          <w:sz w:val="22"/>
        </w:rPr>
        <w:t>.</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r w:rsidR="00867DE6">
        <w:rPr>
          <w:rFonts w:ascii="Arial" w:hAnsi="Arial" w:cs="Arial"/>
          <w:sz w:val="22"/>
        </w:rPr>
        <w:t xml:space="preserve">methylated </w:t>
      </w:r>
      <w:r w:rsidR="0059528A" w:rsidRPr="000818AC">
        <w:rPr>
          <w:rFonts w:ascii="Arial" w:hAnsi="Arial" w:cs="Arial"/>
          <w:sz w:val="22"/>
        </w:rPr>
        <w:t xml:space="preserve">cytosines divided by the number of </w:t>
      </w:r>
      <w:r w:rsidR="00867DE6">
        <w:rPr>
          <w:rFonts w:ascii="Arial" w:hAnsi="Arial" w:cs="Arial"/>
          <w:sz w:val="22"/>
        </w:rPr>
        <w:t>total</w:t>
      </w:r>
      <w:r w:rsidR="00867DE6" w:rsidRPr="000818AC">
        <w:rPr>
          <w:rFonts w:ascii="Arial" w:hAnsi="Arial" w:cs="Arial"/>
          <w:sz w:val="22"/>
        </w:rPr>
        <w:t xml:space="preserve"> </w:t>
      </w:r>
      <w:r w:rsidR="0059528A" w:rsidRPr="000818AC">
        <w:rPr>
          <w:rFonts w:ascii="Arial" w:hAnsi="Arial" w:cs="Arial"/>
          <w:sz w:val="22"/>
        </w:rPr>
        <w:t>cytosines within the 100bp of the HBV integration sites.</w:t>
      </w:r>
    </w:p>
    <w:p w14:paraId="5C689294" w14:textId="04EC3BFC" w:rsidR="00BA6D10" w:rsidRPr="00393DBF" w:rsidRDefault="00B34E99" w:rsidP="00BA6D10">
      <w:pPr>
        <w:pStyle w:val="Heading3"/>
      </w:pPr>
      <w:r>
        <w:t>Prediction a</w:t>
      </w:r>
      <w:r w:rsidR="00BA6D10">
        <w:t>nalysis</w:t>
      </w:r>
      <w:r>
        <w:t xml:space="preserve">, </w:t>
      </w:r>
      <w:r w:rsidR="002005CA">
        <w:t xml:space="preserve">logistic regression, </w:t>
      </w:r>
      <w:r>
        <w:t xml:space="preserve">Random Forest and </w:t>
      </w:r>
      <w:r w:rsidR="00BA6D10">
        <w:t>ROC curves</w:t>
      </w:r>
      <w:r w:rsidR="00BA6D10" w:rsidRPr="00393DBF" w:rsidDel="009205F2">
        <w:t xml:space="preserve"> </w:t>
      </w:r>
    </w:p>
    <w:p w14:paraId="4CEE2743" w14:textId="453A0F34" w:rsidR="00EE23F2" w:rsidRDefault="00267E4E" w:rsidP="007B45D9">
      <w:pPr>
        <w:rPr>
          <w:rFonts w:ascii="Arial" w:hAnsi="Arial" w:cs="Arial"/>
          <w:sz w:val="22"/>
        </w:rPr>
      </w:pPr>
      <w:r w:rsidRPr="00C723FB">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C723FB">
        <w:rPr>
          <w:rFonts w:ascii="Arial" w:hAnsi="Arial" w:cs="Arial"/>
          <w:sz w:val="22"/>
        </w:rPr>
        <w:t xml:space="preserve">was set as </w:t>
      </w:r>
      <w:r w:rsidRPr="00C723FB">
        <w:rPr>
          <w:rFonts w:ascii="Arial" w:hAnsi="Arial" w:cs="Arial"/>
          <w:sz w:val="22"/>
        </w:rPr>
        <w:t xml:space="preserve">test dataset </w:t>
      </w:r>
      <w:r w:rsidR="001A46EF" w:rsidRPr="00C723FB">
        <w:rPr>
          <w:rFonts w:ascii="Arial" w:hAnsi="Arial" w:cs="Arial"/>
          <w:sz w:val="22"/>
        </w:rPr>
        <w:t>while</w:t>
      </w:r>
      <w:r w:rsidRPr="00C723FB">
        <w:rPr>
          <w:rFonts w:ascii="Arial" w:hAnsi="Arial" w:cs="Arial"/>
          <w:sz w:val="22"/>
        </w:rPr>
        <w:t xml:space="preserve"> the remaining as the training dataset. In the training stage, prediction model was fitted with fea</w:t>
      </w:r>
      <w:r w:rsidR="001A46EF" w:rsidRPr="00C723FB">
        <w:rPr>
          <w:rFonts w:ascii="Arial" w:hAnsi="Arial" w:cs="Arial"/>
          <w:sz w:val="22"/>
        </w:rPr>
        <w:t xml:space="preserve">ture selection by </w:t>
      </w:r>
      <w:r w:rsidR="009A6C91" w:rsidRPr="00C723FB">
        <w:rPr>
          <w:rFonts w:ascii="Arial" w:hAnsi="Arial" w:cs="Arial"/>
          <w:sz w:val="22"/>
        </w:rPr>
        <w:t xml:space="preserve">the Akaike information criterion (AIC) </w:t>
      </w:r>
      <w:r w:rsidRPr="00C723FB">
        <w:rPr>
          <w:rFonts w:ascii="Arial" w:hAnsi="Arial" w:cs="Arial"/>
          <w:sz w:val="22"/>
        </w:rPr>
        <w:t>criteria with for</w:t>
      </w:r>
      <w:r w:rsidR="001A46EF" w:rsidRPr="00C723FB">
        <w:rPr>
          <w:rFonts w:ascii="Arial" w:hAnsi="Arial" w:cs="Arial"/>
          <w:sz w:val="22"/>
        </w:rPr>
        <w:t>ward and backward selection</w:t>
      </w:r>
      <w:r w:rsidRPr="00C723FB">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C723FB">
        <w:rPr>
          <w:rFonts w:ascii="Arial" w:hAnsi="Arial" w:cs="Arial"/>
          <w:sz w:val="22"/>
        </w:rPr>
        <w:t xml:space="preserve">e also applied </w:t>
      </w:r>
      <w:r w:rsidR="00C53CC7" w:rsidRPr="00C723FB">
        <w:rPr>
          <w:rFonts w:ascii="Arial" w:hAnsi="Arial" w:cs="Arial"/>
          <w:sz w:val="22"/>
        </w:rPr>
        <w:t xml:space="preserve">five-fold cross-validation based random forest to </w:t>
      </w:r>
      <w:r w:rsidR="008E14F7" w:rsidRPr="00C723FB">
        <w:rPr>
          <w:rFonts w:ascii="Arial" w:hAnsi="Arial" w:cs="Arial"/>
          <w:sz w:val="22"/>
        </w:rPr>
        <w:t>reduce bias</w:t>
      </w:r>
      <w:r w:rsidR="00C53CC7" w:rsidRPr="00C723FB">
        <w:rPr>
          <w:rFonts w:ascii="Arial" w:hAnsi="Arial" w:cs="Arial"/>
          <w:sz w:val="22"/>
        </w:rPr>
        <w:t xml:space="preserve"> </w:t>
      </w:r>
      <w:r w:rsidR="008E14F7" w:rsidRPr="00C723FB">
        <w:rPr>
          <w:rFonts w:ascii="Arial" w:hAnsi="Arial" w:cs="Arial"/>
          <w:sz w:val="22"/>
        </w:rPr>
        <w:t>of</w:t>
      </w:r>
      <w:r w:rsidR="00C53CC7" w:rsidRPr="00C723FB">
        <w:rPr>
          <w:rFonts w:ascii="Arial" w:hAnsi="Arial" w:cs="Arial"/>
          <w:sz w:val="22"/>
        </w:rPr>
        <w:t xml:space="preserve"> the prediction. Random Forest approach was conducted with R package randomForest.</w:t>
      </w:r>
      <w:r w:rsidR="004E609F">
        <w:rPr>
          <w:rFonts w:ascii="Arial" w:hAnsi="Arial" w:cs="Arial"/>
          <w:sz w:val="22"/>
        </w:rPr>
        <w:t xml:space="preserve"> </w:t>
      </w:r>
      <w:r w:rsidR="007B45D9" w:rsidRPr="007B45D9">
        <w:rPr>
          <w:rFonts w:ascii="Arial" w:hAnsi="Arial" w:cs="Arial"/>
          <w:sz w:val="22"/>
        </w:rPr>
        <w:t xml:space="preserve">The neural network algorithm was based on the R package neuralnet.  Feature selection was conducted in the training set under 10-fold cross validation with the top features ranked using the MeanDecreaseGini function.  Model performance was then evaluated separately in the training and test sets. </w:t>
      </w:r>
      <w:r w:rsidR="00F0678C" w:rsidRPr="00C723FB">
        <w:rPr>
          <w:rFonts w:ascii="Arial" w:hAnsi="Arial" w:cs="Arial"/>
          <w:sz w:val="22"/>
        </w:rPr>
        <w:t xml:space="preserve">Analysis </w:t>
      </w:r>
      <w:r w:rsidR="00F0678C" w:rsidRPr="008E14F7">
        <w:rPr>
          <w:rFonts w:ascii="Arial" w:hAnsi="Arial" w:cs="Arial"/>
          <w:sz w:val="22"/>
        </w:rPr>
        <w:t>of receiver operating characteristics (ROC) curves w</w:t>
      </w:r>
      <w:r w:rsidR="00340496" w:rsidRPr="008E14F7">
        <w:rPr>
          <w:rFonts w:ascii="Arial" w:hAnsi="Arial" w:cs="Arial"/>
          <w:sz w:val="22"/>
        </w:rPr>
        <w:t>as constructed using</w:t>
      </w:r>
      <w:r w:rsidR="00787849" w:rsidRPr="00787849">
        <w:rPr>
          <w:rFonts w:ascii="Arial" w:hAnsi="Arial" w:cs="Arial"/>
          <w:sz w:val="22"/>
        </w:rPr>
        <w:t xml:space="preserve"> </w:t>
      </w:r>
      <w:r w:rsidR="00787849" w:rsidRPr="008E14F7">
        <w:rPr>
          <w:rFonts w:ascii="Arial" w:hAnsi="Arial" w:cs="Arial"/>
          <w:sz w:val="22"/>
        </w:rPr>
        <w:t>R package</w:t>
      </w:r>
      <w:r w:rsidR="00787849">
        <w:rPr>
          <w:rFonts w:ascii="Arial" w:hAnsi="Arial" w:cs="Arial"/>
          <w:sz w:val="22"/>
        </w:rPr>
        <w:t xml:space="preserve"> </w:t>
      </w:r>
      <w:r w:rsidR="00787849" w:rsidRPr="00787849">
        <w:rPr>
          <w:rFonts w:ascii="Arial" w:hAnsi="Arial" w:cs="Arial"/>
          <w:sz w:val="22"/>
        </w:rPr>
        <w:t>PredictABEL</w:t>
      </w:r>
      <w:r w:rsidR="00340496" w:rsidRPr="008E14F7">
        <w:rPr>
          <w:rFonts w:ascii="Arial" w:hAnsi="Arial" w:cs="Arial"/>
          <w:sz w:val="22"/>
        </w:rPr>
        <w:t>.</w:t>
      </w:r>
      <w:r w:rsidR="004E609F">
        <w:rPr>
          <w:rFonts w:ascii="Arial" w:hAnsi="Arial" w:cs="Arial"/>
          <w:sz w:val="22"/>
        </w:rPr>
        <w:t xml:space="preserve"> </w:t>
      </w:r>
      <w:r w:rsidR="00F31222" w:rsidRPr="008E14F7">
        <w:rPr>
          <w:rFonts w:ascii="Arial" w:hAnsi="Arial" w:cs="Arial"/>
          <w:sz w:val="22"/>
        </w:rPr>
        <w:t xml:space="preserve">The optimal cutoff </w:t>
      </w:r>
      <w:r w:rsidR="0003139B" w:rsidRPr="008E14F7">
        <w:rPr>
          <w:rFonts w:ascii="Arial" w:hAnsi="Arial" w:cs="Arial"/>
          <w:sz w:val="22"/>
        </w:rPr>
        <w:t xml:space="preserve">was determined using the </w:t>
      </w:r>
      <w:r w:rsidR="00BB6F9E" w:rsidRPr="008E14F7">
        <w:rPr>
          <w:rFonts w:ascii="Arial" w:hAnsi="Arial" w:cs="Arial"/>
          <w:sz w:val="22"/>
        </w:rPr>
        <w:t>“</w:t>
      </w:r>
      <w:r w:rsidR="0003139B" w:rsidRPr="008E14F7">
        <w:rPr>
          <w:rFonts w:ascii="Arial" w:hAnsi="Arial" w:cs="Arial"/>
          <w:sz w:val="22"/>
        </w:rPr>
        <w:t>coords</w:t>
      </w:r>
      <w:r w:rsidR="00BB6F9E" w:rsidRPr="008E14F7">
        <w:rPr>
          <w:rFonts w:ascii="Arial" w:hAnsi="Arial" w:cs="Arial"/>
          <w:sz w:val="22"/>
        </w:rPr>
        <w:t>"</w:t>
      </w:r>
      <w:r w:rsidR="0003139B" w:rsidRPr="008E14F7">
        <w:rPr>
          <w:rFonts w:ascii="Arial" w:hAnsi="Arial" w:cs="Arial"/>
          <w:sz w:val="22"/>
        </w:rPr>
        <w:t xml:space="preserve"> function</w:t>
      </w:r>
      <w:r w:rsidR="00787849">
        <w:rPr>
          <w:rFonts w:ascii="Arial" w:hAnsi="Arial" w:cs="Arial"/>
          <w:sz w:val="22"/>
        </w:rPr>
        <w:t xml:space="preserve"> from </w:t>
      </w:r>
      <w:r w:rsidR="00787849" w:rsidRPr="008E14F7">
        <w:rPr>
          <w:rFonts w:ascii="Arial" w:hAnsi="Arial" w:cs="Arial"/>
          <w:sz w:val="22"/>
        </w:rPr>
        <w:t>R package pROC</w:t>
      </w:r>
      <w:r w:rsidR="00355893">
        <w:rPr>
          <w:rFonts w:ascii="Arial" w:hAnsi="Arial" w:cs="Arial"/>
          <w:sz w:val="22"/>
        </w:rPr>
        <w:t xml:space="preserve"> </w:t>
      </w:r>
      <w:r w:rsidR="00787849" w:rsidRPr="002005CA">
        <w:rPr>
          <w:rFonts w:ascii="Arial" w:hAnsi="Arial" w:cs="Arial"/>
          <w:sz w:val="22"/>
        </w:rPr>
        <w:fldChar w:fldCharType="begin"/>
      </w:r>
      <w:r w:rsidR="007B5D39">
        <w:rPr>
          <w:rFonts w:ascii="Arial" w:hAnsi="Arial" w:cs="Arial"/>
          <w:sz w:val="22"/>
        </w:rPr>
        <w:instrText xml:space="preserve"> ADDIN EN.CITE &lt;EndNote&gt;&lt;Cite&gt;&lt;Author&gt;Robin&lt;/Author&gt;&lt;Year&gt;2011&lt;/Year&gt;&lt;RecNum&gt;50&lt;/RecNum&gt;&lt;DisplayText&gt;(47)&lt;/DisplayText&gt;&lt;record&gt;&lt;rec-number&gt;50&lt;/rec-number&gt;&lt;foreign-keys&gt;&lt;key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2005CA">
        <w:rPr>
          <w:rFonts w:ascii="Arial" w:hAnsi="Arial" w:cs="Arial"/>
          <w:sz w:val="22"/>
        </w:rPr>
        <w:fldChar w:fldCharType="separate"/>
      </w:r>
      <w:r w:rsidR="007B5D39">
        <w:rPr>
          <w:rFonts w:ascii="Arial" w:hAnsi="Arial" w:cs="Arial"/>
          <w:noProof/>
          <w:sz w:val="22"/>
        </w:rPr>
        <w:t>(47)</w:t>
      </w:r>
      <w:r w:rsidR="00787849" w:rsidRPr="002005CA">
        <w:rPr>
          <w:rFonts w:ascii="Arial" w:hAnsi="Arial" w:cs="Arial"/>
          <w:sz w:val="22"/>
        </w:rPr>
        <w:fldChar w:fldCharType="end"/>
      </w:r>
      <w:r w:rsidR="0003139B" w:rsidRPr="008E14F7">
        <w:rPr>
          <w:rFonts w:ascii="Arial" w:hAnsi="Arial" w:cs="Arial"/>
          <w:sz w:val="22"/>
        </w:rPr>
        <w:t>. The optimal cut-off was the threshold that</w:t>
      </w:r>
      <w:r w:rsidR="0003139B" w:rsidRPr="0003139B">
        <w:rPr>
          <w:rFonts w:ascii="Arial" w:hAnsi="Arial" w:cs="Arial"/>
          <w:sz w:val="22"/>
        </w:rPr>
        <w:t xml:space="preserve">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6A78EC">
      <w:pPr>
        <w:pStyle w:val="HTMLPreformatted"/>
        <w:rPr>
          <w:rFonts w:ascii="Arial" w:hAnsi="Arial" w:cs="Arial"/>
          <w:sz w:val="22"/>
        </w:rPr>
      </w:pPr>
    </w:p>
    <w:p w14:paraId="7D96CFA4" w14:textId="5E6E394D"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lastRenderedPageBreak/>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12F4D73D"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r w:rsidR="006F7211">
        <w:rPr>
          <w:rFonts w:ascii="Arial" w:hAnsi="Arial" w:cs="Arial"/>
          <w:sz w:val="22"/>
        </w:rPr>
        <w:t xml:space="preserve">and hepatology </w:t>
      </w:r>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B67BCA">
        <w:rPr>
          <w:rFonts w:ascii="Arial" w:hAnsi="Arial" w:cs="Arial"/>
          <w:sz w:val="22"/>
        </w:rPr>
        <w:t xml:space="preserve">SJS provided analysis advice, </w:t>
      </w:r>
      <w:r w:rsidR="00972337">
        <w:rPr>
          <w:rFonts w:ascii="Arial" w:hAnsi="Arial" w:cs="Arial"/>
          <w:sz w:val="22"/>
        </w:rPr>
        <w:t xml:space="preserve">aided in coordinating scientific activities, </w:t>
      </w:r>
      <w:r w:rsidR="00B67BCA">
        <w:rPr>
          <w:rFonts w:ascii="Arial" w:hAnsi="Arial" w:cs="Arial"/>
          <w:sz w:val="22"/>
        </w:rPr>
        <w:t xml:space="preserve">reviewed and edited the manuscript. </w:t>
      </w:r>
      <w:r w:rsidR="001A7511" w:rsidRPr="00CF0884">
        <w:rPr>
          <w:rFonts w:ascii="Arial" w:hAnsi="Arial" w:cs="Arial"/>
          <w:sz w:val="22"/>
        </w:rPr>
        <w:t xml:space="preserve">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4159C886" w14:textId="77777777" w:rsidR="00704BD4" w:rsidRPr="00704BD4" w:rsidRDefault="0067055A" w:rsidP="00704BD4">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704BD4" w:rsidRPr="00704BD4">
        <w:t>1.</w:t>
      </w:r>
      <w:r w:rsidR="00704BD4" w:rsidRPr="00704BD4">
        <w:tab/>
        <w:t>Fleischhacker M, Schmidt B. Circulating nucleic acids (CNAs) and cancer - A survey. Biochimica Et Biophysica Acta-Reviews on Cancer 2007;1775:181-232.</w:t>
      </w:r>
    </w:p>
    <w:p w14:paraId="2A516E9E" w14:textId="77777777" w:rsidR="00704BD4" w:rsidRPr="00704BD4" w:rsidRDefault="00704BD4" w:rsidP="00704BD4">
      <w:pPr>
        <w:pStyle w:val="EndNoteBibliography"/>
      </w:pPr>
      <w:r w:rsidRPr="00704BD4">
        <w:t>2.</w:t>
      </w:r>
      <w:r w:rsidRPr="00704BD4">
        <w:tab/>
        <w:t>Chan AK, Chiu RW, Lo YM, Clinical Sciences Reviews Committee of the Association of Clinical B. Cell-free nucleic acids in plasma, serum and urine: a new tool in molecular diagnosis. Ann Clin Biochem 2003;40:122-130.</w:t>
      </w:r>
    </w:p>
    <w:p w14:paraId="7E729144" w14:textId="77777777" w:rsidR="00704BD4" w:rsidRPr="00704BD4" w:rsidRDefault="00704BD4" w:rsidP="00704BD4">
      <w:pPr>
        <w:pStyle w:val="EndNoteBibliography"/>
      </w:pPr>
      <w:r w:rsidRPr="00704BD4">
        <w:t>3.</w:t>
      </w:r>
      <w:r w:rsidRPr="00704BD4">
        <w:tab/>
        <w:t>Stroun M, Maurice P, Vasioukhin V, Lyautey J, Lederrey C, Lefort F, Rossier A, et al. The origin and mechanism of circulating DNA. Ann N Y Acad Sci 2000;906:161-168.</w:t>
      </w:r>
    </w:p>
    <w:p w14:paraId="6E24B164" w14:textId="77777777" w:rsidR="00704BD4" w:rsidRPr="00704BD4" w:rsidRDefault="00704BD4" w:rsidP="00704BD4">
      <w:pPr>
        <w:pStyle w:val="EndNoteBibliography"/>
      </w:pPr>
      <w:r w:rsidRPr="00704BD4">
        <w:t>4.</w:t>
      </w:r>
      <w:r w:rsidRPr="00704BD4">
        <w:tab/>
        <w:t>Schwarzenbach H, Hoon DSB, Pantel K. Cell-free nucleic acids as biomarkers in cancer patients. Nature Reviews Cancer 2011;11:426-437.</w:t>
      </w:r>
    </w:p>
    <w:p w14:paraId="7A91AAE8" w14:textId="77777777" w:rsidR="00704BD4" w:rsidRPr="00704BD4" w:rsidRDefault="00704BD4" w:rsidP="00704BD4">
      <w:pPr>
        <w:pStyle w:val="EndNoteBibliography"/>
      </w:pPr>
      <w:r w:rsidRPr="00704BD4">
        <w:t>5.</w:t>
      </w:r>
      <w:r w:rsidRPr="00704BD4">
        <w:tab/>
        <w:t>Wan JCM, Massie C, Garcia-Corbacho J, Mouliere F, Brenton JD, Caldas C, Pacey S, et al. Liquid biopsies come of age: towards implementation of circulating tumour DNA. Nat Rev Cancer 2017;17:223-238.</w:t>
      </w:r>
    </w:p>
    <w:p w14:paraId="48B9AE62" w14:textId="77777777" w:rsidR="00704BD4" w:rsidRPr="00704BD4" w:rsidRDefault="00704BD4" w:rsidP="00704BD4">
      <w:pPr>
        <w:pStyle w:val="EndNoteBibliography"/>
      </w:pPr>
      <w:r w:rsidRPr="00704BD4">
        <w:t>6.</w:t>
      </w:r>
      <w:r w:rsidRPr="00704BD4">
        <w:tab/>
        <w:t>Guo S, Diep D, Plongthongkum N, Fung HL, Zhang K, Zhang K. Identification of methylation haplotype blocks aids in deconvolution of heterogeneous tissue samples and tumor tissue-of-origin mapping from plasma DNA. Nat Genet 2017;49:635-642.</w:t>
      </w:r>
    </w:p>
    <w:p w14:paraId="3A95CBF7" w14:textId="77777777" w:rsidR="00704BD4" w:rsidRPr="00704BD4" w:rsidRDefault="00704BD4" w:rsidP="00704BD4">
      <w:pPr>
        <w:pStyle w:val="EndNoteBibliography"/>
      </w:pPr>
      <w:r w:rsidRPr="00704BD4">
        <w:t>7.</w:t>
      </w:r>
      <w:r w:rsidRPr="00704BD4">
        <w:tab/>
        <w:t xml:space="preserve">Shen SY, Singhania R, Fehringer G, Chakravarthy A, Roehrl MHA, Chadwick D, Zuzarte PC, et al. Sensitive tumour detection </w:t>
      </w:r>
      <w:r w:rsidRPr="00704BD4">
        <w:lastRenderedPageBreak/>
        <w:t>and classification using plasma cell-free DNA methylomes. Nature 2018;563:579-583.</w:t>
      </w:r>
    </w:p>
    <w:p w14:paraId="6EDCBAF5" w14:textId="77777777" w:rsidR="00704BD4" w:rsidRPr="00704BD4" w:rsidRDefault="00704BD4" w:rsidP="00704BD4">
      <w:pPr>
        <w:pStyle w:val="EndNoteBibliography"/>
      </w:pPr>
      <w:r w:rsidRPr="00704BD4">
        <w:t>8.</w:t>
      </w:r>
      <w:r w:rsidRPr="00704BD4">
        <w:tab/>
        <w:t>JQ X. Trends in liver cancer mortality among adults aged 25 and over in the United States, 2000–2016. NCHS Data Brief, no 314 2018.</w:t>
      </w:r>
    </w:p>
    <w:p w14:paraId="076F0557" w14:textId="77777777" w:rsidR="00704BD4" w:rsidRPr="00704BD4" w:rsidRDefault="00704BD4" w:rsidP="00704BD4">
      <w:pPr>
        <w:pStyle w:val="EndNoteBibliography"/>
      </w:pPr>
      <w:r w:rsidRPr="00704BD4">
        <w:t>9.</w:t>
      </w:r>
      <w:r w:rsidRPr="00704BD4">
        <w:tab/>
        <w:t>Villanueva A. Hepatocellular Carcinoma. N Engl J Med 2019;380:1450-1462.</w:t>
      </w:r>
    </w:p>
    <w:p w14:paraId="4C735763" w14:textId="77777777" w:rsidR="00704BD4" w:rsidRPr="00704BD4" w:rsidRDefault="00704BD4" w:rsidP="00704BD4">
      <w:pPr>
        <w:pStyle w:val="EndNoteBibliography"/>
      </w:pPr>
      <w:r w:rsidRPr="00704BD4">
        <w:t>10.</w:t>
      </w:r>
      <w:r w:rsidRPr="00704BD4">
        <w:tab/>
        <w:t>Chen CJ, Yu MW, Liaw YF. Epidemiological characteristics and risk factors of hepatocellular carcinoma. J Gastroenterol Hepatol 1997;12:S294-308.</w:t>
      </w:r>
    </w:p>
    <w:p w14:paraId="0AFD2237" w14:textId="77777777" w:rsidR="00704BD4" w:rsidRPr="00704BD4" w:rsidRDefault="00704BD4" w:rsidP="00704BD4">
      <w:pPr>
        <w:pStyle w:val="EndNoteBibliography"/>
      </w:pPr>
      <w:r w:rsidRPr="00704BD4">
        <w:t>11.</w:t>
      </w:r>
      <w:r w:rsidRPr="00704BD4">
        <w:tab/>
        <w:t>Montesano R, Hainaut P, Wild CP. Hepatocellular carcinoma: from gene to public health. J Natl Cancer Inst 1997;89:1844-1851.</w:t>
      </w:r>
    </w:p>
    <w:p w14:paraId="6DC14007" w14:textId="77777777" w:rsidR="00704BD4" w:rsidRPr="00704BD4" w:rsidRDefault="00704BD4" w:rsidP="00704BD4">
      <w:pPr>
        <w:pStyle w:val="EndNoteBibliography"/>
      </w:pPr>
      <w:r w:rsidRPr="00704BD4">
        <w:t>12.</w:t>
      </w:r>
      <w:r w:rsidRPr="00704BD4">
        <w:tab/>
        <w:t>Stauffer JK, Scarzello AJ, Jiang Q, Wiltrout RH. Chronic inflammation, immune escape, and oncogenesis in the liver: a unique neighborhood for novel intersections. Hepatology 2012;56:1567-1574.</w:t>
      </w:r>
    </w:p>
    <w:p w14:paraId="58B765A9" w14:textId="77777777" w:rsidR="00704BD4" w:rsidRPr="00704BD4" w:rsidRDefault="00704BD4" w:rsidP="00704BD4">
      <w:pPr>
        <w:pStyle w:val="EndNoteBibliography"/>
      </w:pPr>
      <w:r w:rsidRPr="00704BD4">
        <w:t>13.</w:t>
      </w:r>
      <w:r w:rsidRPr="00704BD4">
        <w:tab/>
        <w:t>Aihara T, Noguchi S, Sasaki Y, Nakano H, Imaoka S. Clonal analysis of regenerative nodules in hepatitis C virus-induced liver cirrhosis. Gastroenterology 1994;107:1805-1811.</w:t>
      </w:r>
    </w:p>
    <w:p w14:paraId="464EAC14" w14:textId="77777777" w:rsidR="00704BD4" w:rsidRPr="00704BD4" w:rsidRDefault="00704BD4" w:rsidP="00704BD4">
      <w:pPr>
        <w:pStyle w:val="EndNoteBibliography"/>
      </w:pPr>
      <w:r w:rsidRPr="00704BD4">
        <w:t>14.</w:t>
      </w:r>
      <w:r w:rsidRPr="00704BD4">
        <w:tab/>
        <w:t>Schutte K, Bornschein J, Malfertheiner P. Hepatocellular carcinoma--epidemiological trends and risk factors. Dig Dis 2009;27:80-92.</w:t>
      </w:r>
    </w:p>
    <w:p w14:paraId="6E3EDF7F" w14:textId="77777777" w:rsidR="00704BD4" w:rsidRPr="00704BD4" w:rsidRDefault="00704BD4" w:rsidP="00704BD4">
      <w:pPr>
        <w:pStyle w:val="EndNoteBibliography"/>
      </w:pPr>
      <w:r w:rsidRPr="00704BD4">
        <w:t>15.</w:t>
      </w:r>
      <w:r w:rsidRPr="00704BD4">
        <w:tab/>
        <w:t>European Association for the Study of the Liver. Electronic address eee, European Association for the Study of the L. EASL Clinical Practice Guidelines: Management of hepatocellular carcinoma. J Hepatol 2018;69:182-236.</w:t>
      </w:r>
    </w:p>
    <w:p w14:paraId="10E46641" w14:textId="77777777" w:rsidR="00704BD4" w:rsidRPr="00704BD4" w:rsidRDefault="00704BD4" w:rsidP="00704BD4">
      <w:pPr>
        <w:pStyle w:val="EndNoteBibliography"/>
      </w:pPr>
      <w:r w:rsidRPr="00704BD4">
        <w:t>16.</w:t>
      </w:r>
      <w:r w:rsidRPr="00704BD4">
        <w:tab/>
        <w:t>Labgaa I, Villacorta-Martin C, D'Avola D, Craig AJ, von Felden J, Martins-Filho SN, Sia D, et al. A pilot study of ultra-deep targeted sequencing of plasma DNA identifies driver mutations in hepatocellular carcinoma. Oncogene 2018;37:3740-3752.</w:t>
      </w:r>
    </w:p>
    <w:p w14:paraId="64F3E5DE" w14:textId="77777777" w:rsidR="00704BD4" w:rsidRPr="00704BD4" w:rsidRDefault="00704BD4" w:rsidP="00704BD4">
      <w:pPr>
        <w:pStyle w:val="EndNoteBibliography"/>
      </w:pPr>
      <w:r w:rsidRPr="00704BD4">
        <w:t>17.</w:t>
      </w:r>
      <w:r w:rsidRPr="00704BD4">
        <w:tab/>
        <w:t>Qu C, Wang Y, Wang P, Chen K, Wang M, Zeng H, Lu J, et al. Detection of early-stage hepatocellular carcinoma in asymptomatic HBsAg-seropositive individuals by liquid biopsy. Proc Natl Acad Sci U S A 2019;116:6308-6312.</w:t>
      </w:r>
    </w:p>
    <w:p w14:paraId="432ED2C1" w14:textId="77777777" w:rsidR="00704BD4" w:rsidRPr="00704BD4" w:rsidRDefault="00704BD4" w:rsidP="00704BD4">
      <w:pPr>
        <w:pStyle w:val="EndNoteBibliography"/>
      </w:pPr>
      <w:r w:rsidRPr="00704BD4">
        <w:t>18.</w:t>
      </w:r>
      <w:r w:rsidRPr="00704BD4">
        <w:tab/>
        <w:t>Bhan I, Mosesso K, Goyal L, Philipp J, Kalinich M, Franses JW, Choz M, et al. Detection and Analysis of Circulating Epithelial Cells in Liquid Biopsies From Patients With Liver Disease. Gastroenterology 2018;155:2016-2018 e2011.</w:t>
      </w:r>
    </w:p>
    <w:p w14:paraId="6C1D8C81" w14:textId="77777777" w:rsidR="00704BD4" w:rsidRPr="00704BD4" w:rsidRDefault="00704BD4" w:rsidP="00704BD4">
      <w:pPr>
        <w:pStyle w:val="EndNoteBibliography"/>
      </w:pPr>
      <w:r w:rsidRPr="00704BD4">
        <w:t>19.</w:t>
      </w:r>
      <w:r w:rsidRPr="00704BD4">
        <w:tab/>
        <w:t>Chan KC, Jiang P, Chan CW, Sun K, Wong J, Hui EP, Chan SL, et al. Noninvasive detection of cancer-associated genome-wide hypomethylation and copy number aberrations by plasma DNA bisulfite sequencing. Proc Natl Acad Sci U S A 2013;110:18761-18768.</w:t>
      </w:r>
    </w:p>
    <w:p w14:paraId="29ACD949" w14:textId="77777777" w:rsidR="00704BD4" w:rsidRPr="00704BD4" w:rsidRDefault="00704BD4" w:rsidP="00704BD4">
      <w:pPr>
        <w:pStyle w:val="EndNoteBibliography"/>
      </w:pPr>
      <w:r w:rsidRPr="00704BD4">
        <w:t>20.</w:t>
      </w:r>
      <w:r w:rsidRPr="00704BD4">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55823E9B" w14:textId="77777777" w:rsidR="00704BD4" w:rsidRPr="00704BD4" w:rsidRDefault="00704BD4" w:rsidP="00704BD4">
      <w:pPr>
        <w:pStyle w:val="EndNoteBibliography"/>
      </w:pPr>
      <w:r w:rsidRPr="00704BD4">
        <w:t>21.</w:t>
      </w:r>
      <w:r w:rsidRPr="00704BD4">
        <w:tab/>
        <w:t>Sun K, Jiang P, Chan KC, Wong J, Cheng YK, Liang RH, Chan WK, et al. Plasma DNA tissue mapping by genome-wide methylation sequencing for noninvasive prenatal, cancer, and transplantation assessments. Proc Natl Acad Sci U S A 2015;112:E5503-5512.</w:t>
      </w:r>
    </w:p>
    <w:p w14:paraId="7622AE41" w14:textId="77777777" w:rsidR="00704BD4" w:rsidRPr="00704BD4" w:rsidRDefault="00704BD4" w:rsidP="00704BD4">
      <w:pPr>
        <w:pStyle w:val="EndNoteBibliography"/>
      </w:pPr>
      <w:r w:rsidRPr="00704BD4">
        <w:t>22.</w:t>
      </w:r>
      <w:r w:rsidRPr="00704BD4">
        <w:tab/>
        <w:t>Lehmann-Werman R, Neiman D, Zemmour H, Moss J, Magenheim J, Vaknin-Dembinsky A, Rubertsson S, et al. Identification of tissue-specific cell death using methylation patterns of circulating DNA. Proc Natl Acad Sci U S A 2016;113:E1826-1834.</w:t>
      </w:r>
    </w:p>
    <w:p w14:paraId="7DEE8489" w14:textId="77777777" w:rsidR="00704BD4" w:rsidRPr="00704BD4" w:rsidRDefault="00704BD4" w:rsidP="00704BD4">
      <w:pPr>
        <w:pStyle w:val="EndNoteBibliography"/>
      </w:pPr>
      <w:r w:rsidRPr="00704BD4">
        <w:t>23.</w:t>
      </w:r>
      <w:r w:rsidRPr="00704BD4">
        <w:tab/>
        <w:t>Kang S, Li Q, Chen Q, Zhou Y, Park S, Lee G, Grimes B, et al. CancerLocator: non-invasive cancer diagnosis and tissue-of-origin prediction using methylation profiles of cell-free DNA. Genome Biol 2017;18:53.</w:t>
      </w:r>
    </w:p>
    <w:p w14:paraId="0E71417A" w14:textId="77777777" w:rsidR="00704BD4" w:rsidRPr="00704BD4" w:rsidRDefault="00704BD4" w:rsidP="00704BD4">
      <w:pPr>
        <w:pStyle w:val="EndNoteBibliography"/>
      </w:pPr>
      <w:r w:rsidRPr="00704BD4">
        <w:t>24.</w:t>
      </w:r>
      <w:r w:rsidRPr="00704BD4">
        <w:tab/>
        <w:t>Xu RH, Wei W, Krawczyk M, Wang W, Luo H, Flagg K, Yi S, et al. Circulating tumour DNA methylation markers for diagnosis and prognosis of hepatocellular carcinoma. Nat Mater 2017;16:1155-1161.</w:t>
      </w:r>
    </w:p>
    <w:p w14:paraId="699802D2" w14:textId="77777777" w:rsidR="00704BD4" w:rsidRPr="00704BD4" w:rsidRDefault="00704BD4" w:rsidP="00704BD4">
      <w:pPr>
        <w:pStyle w:val="EndNoteBibliography"/>
      </w:pPr>
      <w:r w:rsidRPr="00704BD4">
        <w:t>25.</w:t>
      </w:r>
      <w:r w:rsidRPr="00704BD4">
        <w:tab/>
        <w:t>Li H, Jing C, Wu J, Ni J, Sha H, Xu X, Du Y, et al. Circulating tumor DNA detection: A potential tool for colorectal cancer management. Oncol Lett 2019;17:1409-1416.</w:t>
      </w:r>
    </w:p>
    <w:p w14:paraId="3D4F32D3" w14:textId="77777777" w:rsidR="00704BD4" w:rsidRPr="00704BD4" w:rsidRDefault="00704BD4" w:rsidP="00704BD4">
      <w:pPr>
        <w:pStyle w:val="EndNoteBibliography"/>
      </w:pPr>
      <w:r w:rsidRPr="00704BD4">
        <w:t>26.</w:t>
      </w:r>
      <w:r w:rsidRPr="00704BD4">
        <w:tab/>
        <w:t>Liu S, Huang S, Chen F, Zhao L, Yuan Y, Francis SS, Fang L, et al. Genomic Analyses from Non-invasive Prenatal Testing Reveal Genetic Associations, Patterns of Viral Infections, and Chinese Population History. Cell 2018;175:347-359 e314.</w:t>
      </w:r>
    </w:p>
    <w:p w14:paraId="79C5B4C2" w14:textId="77777777" w:rsidR="00704BD4" w:rsidRPr="00704BD4" w:rsidRDefault="00704BD4" w:rsidP="00704BD4">
      <w:pPr>
        <w:pStyle w:val="EndNoteBibliography"/>
      </w:pPr>
      <w:r w:rsidRPr="00704BD4">
        <w:t>27.</w:t>
      </w:r>
      <w:r w:rsidRPr="00704BD4">
        <w:tab/>
        <w:t>Sung WK, Zheng H, Li S, Chen R, Liu X, Li Y, Lee NP, et al. Genome-wide survey of recurrent HBV integration in hepatocellular carcinoma. Nat Genet 2012;44:765-769.</w:t>
      </w:r>
    </w:p>
    <w:p w14:paraId="5AE9C942" w14:textId="77777777" w:rsidR="00704BD4" w:rsidRPr="00704BD4" w:rsidRDefault="00704BD4" w:rsidP="00704BD4">
      <w:pPr>
        <w:pStyle w:val="EndNoteBibliography"/>
      </w:pPr>
      <w:r w:rsidRPr="00704BD4">
        <w:t>28.</w:t>
      </w:r>
      <w:r w:rsidRPr="00704BD4">
        <w:tab/>
        <w:t>Tu T, Budzinska MA, Shackel NA, Urban S. HBV DNA Integration: Molecular Mechanisms and Clinical Implications. Viruses 2017;9.</w:t>
      </w:r>
    </w:p>
    <w:p w14:paraId="61C6E27C" w14:textId="77777777" w:rsidR="00704BD4" w:rsidRPr="00704BD4" w:rsidRDefault="00704BD4" w:rsidP="00704BD4">
      <w:pPr>
        <w:pStyle w:val="EndNoteBibliography"/>
      </w:pPr>
      <w:r w:rsidRPr="00704BD4">
        <w:t>29.</w:t>
      </w:r>
      <w:r w:rsidRPr="00704BD4">
        <w:tab/>
        <w:t>Yan H, Yang Y, Zhang L, Tang G, Wang Y, Xue G, Zhou W, et al. Characterization of the genotype and integration patterns of hepatitis B virus in early- and late-onset hepatocellular carcinoma. Hepatology 2015;61:1821-1831.</w:t>
      </w:r>
    </w:p>
    <w:p w14:paraId="212E8593" w14:textId="77777777" w:rsidR="00704BD4" w:rsidRPr="00704BD4" w:rsidRDefault="00704BD4" w:rsidP="00704BD4">
      <w:pPr>
        <w:pStyle w:val="EndNoteBibliography"/>
      </w:pPr>
      <w:r w:rsidRPr="00704BD4">
        <w:t>30.</w:t>
      </w:r>
      <w:r w:rsidRPr="00704BD4">
        <w:tab/>
        <w:t>Jiang S, Yang Z, Li W, Li X, Wang Y, Zhang J, Xu C, et al. Re-evaluation of the carcinogenic significance of hepatitis B virus integration in hepatocarcinogenesis. PLoS One 2012;7:e40363.</w:t>
      </w:r>
    </w:p>
    <w:p w14:paraId="219E0DC4" w14:textId="77777777" w:rsidR="00704BD4" w:rsidRPr="00704BD4" w:rsidRDefault="00704BD4" w:rsidP="00704BD4">
      <w:pPr>
        <w:pStyle w:val="EndNoteBibliography"/>
      </w:pPr>
      <w:r w:rsidRPr="00704BD4">
        <w:t>31.</w:t>
      </w:r>
      <w:r w:rsidRPr="00704BD4">
        <w:tab/>
        <w:t xml:space="preserve">Fujimoto A, Totoki Y, Abe T, Boroevich KA, Hosoda F, Nguyen HH, Aoki M, et al. Whole-genome sequencing of liver cancers </w:t>
      </w:r>
      <w:r w:rsidRPr="00704BD4">
        <w:lastRenderedPageBreak/>
        <w:t>identifies etiological influences on mutation patterns and recurrent mutations in chromatin regulators. Nat Genet 2012;44:760-764.</w:t>
      </w:r>
    </w:p>
    <w:p w14:paraId="00D2381E" w14:textId="77777777" w:rsidR="00704BD4" w:rsidRPr="00704BD4" w:rsidRDefault="00704BD4" w:rsidP="00704BD4">
      <w:pPr>
        <w:pStyle w:val="EndNoteBibliography"/>
      </w:pPr>
      <w:r w:rsidRPr="00704BD4">
        <w:t>32.</w:t>
      </w:r>
      <w:r w:rsidRPr="00704BD4">
        <w:tab/>
        <w:t>Jiang Z, Jhunjhunwala S, Liu J, Haverty PM, Kennemer MI, Guan Y, Lee W, et al. The effects of hepatitis B virus integration into the genomes of hepatocellular carcinoma patients. Genome Res 2012;22:593-601.</w:t>
      </w:r>
    </w:p>
    <w:p w14:paraId="19FC33D6" w14:textId="77777777" w:rsidR="00704BD4" w:rsidRPr="00704BD4" w:rsidRDefault="00704BD4" w:rsidP="00704BD4">
      <w:pPr>
        <w:pStyle w:val="EndNoteBibliography"/>
      </w:pPr>
      <w:r w:rsidRPr="00704BD4">
        <w:t>33.</w:t>
      </w:r>
      <w:r w:rsidRPr="00704BD4">
        <w:tab/>
        <w:t>Ding D, Lou X, Hua D, Yu W, Li L, Wang J, Gao F, et al. Recurrent targeted genes of hepatitis B virus in the liver cancer genomes identified by a next-generation sequencing-based approach. PLoS Genet 2012;8:e1003065.</w:t>
      </w:r>
    </w:p>
    <w:p w14:paraId="325A23D8" w14:textId="77777777" w:rsidR="00704BD4" w:rsidRPr="00704BD4" w:rsidRDefault="00704BD4" w:rsidP="00704BD4">
      <w:pPr>
        <w:pStyle w:val="EndNoteBibliography"/>
      </w:pPr>
      <w:r w:rsidRPr="00704BD4">
        <w:t>34.</w:t>
      </w:r>
      <w:r w:rsidRPr="00704BD4">
        <w:tab/>
        <w:t>Li W, Zeng X, Lee NP, Liu X, Chen S, Guo B, Yi S, et al. HIVID: an efficient method to detect HBV integration using low coverage sequencing. Genomics 2013;102:338-344.</w:t>
      </w:r>
    </w:p>
    <w:p w14:paraId="27C70293" w14:textId="77777777" w:rsidR="00704BD4" w:rsidRPr="00704BD4" w:rsidRDefault="00704BD4" w:rsidP="00704BD4">
      <w:pPr>
        <w:pStyle w:val="EndNoteBibliography"/>
      </w:pPr>
      <w:r w:rsidRPr="00704BD4">
        <w:t>35.</w:t>
      </w:r>
      <w:r w:rsidRPr="00704BD4">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3FB54DDC" w14:textId="77777777" w:rsidR="00704BD4" w:rsidRPr="00704BD4" w:rsidRDefault="00704BD4" w:rsidP="00704BD4">
      <w:pPr>
        <w:pStyle w:val="EndNoteBibliography"/>
      </w:pPr>
      <w:r w:rsidRPr="00704BD4">
        <w:t>36.</w:t>
      </w:r>
      <w:r w:rsidRPr="00704BD4">
        <w:tab/>
        <w:t>Palmirotta R, Lovero D, Cafforio P, Felici C, Mannavola F, Pelle E, Quaresmini D, et al. Liquid biopsy of cancer: a multimodal diagnostic tool in clinical oncology. Ther Adv Med Oncol 2018;10:1758835918794630.</w:t>
      </w:r>
    </w:p>
    <w:p w14:paraId="76569E80" w14:textId="77777777" w:rsidR="00704BD4" w:rsidRPr="00704BD4" w:rsidRDefault="00704BD4" w:rsidP="00704BD4">
      <w:pPr>
        <w:pStyle w:val="EndNoteBibliography"/>
      </w:pPr>
      <w:r w:rsidRPr="00704BD4">
        <w:t>37.</w:t>
      </w:r>
      <w:r w:rsidRPr="00704BD4">
        <w:tab/>
        <w:t>Jiang P, Sun K, Tong YK, Cheng SH, Cheng THT, Heung MMS, Wong J, et al. Preferred end coordinates and somatic variants as signatures of circulating tumor DNA associated with hepatocellular carcinoma. Proc Natl Acad Sci U S A 2018.</w:t>
      </w:r>
    </w:p>
    <w:p w14:paraId="1625EAAB" w14:textId="77777777" w:rsidR="00704BD4" w:rsidRPr="00704BD4" w:rsidRDefault="00704BD4" w:rsidP="00704BD4">
      <w:pPr>
        <w:pStyle w:val="EndNoteBibliography"/>
      </w:pPr>
      <w:r w:rsidRPr="00704BD4">
        <w:t>38.</w:t>
      </w:r>
      <w:r w:rsidRPr="00704BD4">
        <w:tab/>
        <w:t>Chan KC, Jiang P, Sun K, Cheng YK, Tong YK, Cheng SH, Wong AI, et al. Second generation noninvasive fetal genome analysis reveals de novo mutations, single-base parental inheritance, and preferred DNA ends. Proc Natl Acad Sci U S A 2016;113:E8159-E8168.</w:t>
      </w:r>
    </w:p>
    <w:p w14:paraId="22D9BE5F" w14:textId="77777777" w:rsidR="00704BD4" w:rsidRPr="00704BD4" w:rsidRDefault="00704BD4" w:rsidP="00704BD4">
      <w:pPr>
        <w:pStyle w:val="EndNoteBibliography"/>
      </w:pPr>
      <w:r w:rsidRPr="00704BD4">
        <w:t>39.</w:t>
      </w:r>
      <w:r w:rsidRPr="00704BD4">
        <w:tab/>
        <w:t>Hou J, Wang G, Wang F, Cheng J, Ren H, Zhuang H, Sun J, et al. Guideline of Prevention and Treatment for Chronic Hepatitis B (2015 Update). J Clin Transl Hepatol 2017;5:297-318.</w:t>
      </w:r>
    </w:p>
    <w:p w14:paraId="588B84B6" w14:textId="77777777" w:rsidR="00704BD4" w:rsidRPr="00704BD4" w:rsidRDefault="00704BD4" w:rsidP="00704BD4">
      <w:pPr>
        <w:pStyle w:val="EndNoteBibliography"/>
      </w:pPr>
      <w:r w:rsidRPr="00704BD4">
        <w:t>40.</w:t>
      </w:r>
      <w:r w:rsidRPr="00704BD4">
        <w:tab/>
        <w:t>Wang Y, Song F, Zhu J, Zhang S, Yang Y, Chen T, Tang B, et al. GSA: Genome Sequence Archive&lt;sup/&gt;. Genomics Proteomics Bioinformatics 2017;15:14-18.</w:t>
      </w:r>
    </w:p>
    <w:p w14:paraId="4C895CA7" w14:textId="77777777" w:rsidR="00704BD4" w:rsidRPr="00704BD4" w:rsidRDefault="00704BD4" w:rsidP="00704BD4">
      <w:pPr>
        <w:pStyle w:val="EndNoteBibliography"/>
      </w:pPr>
      <w:r w:rsidRPr="00704BD4">
        <w:t>41.</w:t>
      </w:r>
      <w:r w:rsidRPr="00704BD4">
        <w:tab/>
        <w:t>Members BIGDC. Database Resources of the BIG Data Center in 2019. Nucleic Acids Res 2019;47:D8-D14.</w:t>
      </w:r>
    </w:p>
    <w:p w14:paraId="3F68C08D" w14:textId="77777777" w:rsidR="00704BD4" w:rsidRPr="00704BD4" w:rsidRDefault="00704BD4" w:rsidP="00704BD4">
      <w:pPr>
        <w:pStyle w:val="EndNoteBibliography"/>
      </w:pPr>
      <w:r w:rsidRPr="00704BD4">
        <w:t>42.</w:t>
      </w:r>
      <w:r w:rsidRPr="00704BD4">
        <w:tab/>
        <w:t>Martin M. Cutadapt removes adapter sequences from high-throughput sequencing reads. 2011 2011;17:3.</w:t>
      </w:r>
    </w:p>
    <w:p w14:paraId="5DA00967" w14:textId="77777777" w:rsidR="00704BD4" w:rsidRPr="00704BD4" w:rsidRDefault="00704BD4" w:rsidP="00704BD4">
      <w:pPr>
        <w:pStyle w:val="EndNoteBibliography"/>
      </w:pPr>
      <w:r w:rsidRPr="00704BD4">
        <w:t>43.</w:t>
      </w:r>
      <w:r w:rsidRPr="00704BD4">
        <w:tab/>
        <w:t>Krueger F, Andrews SR. Bismark: a flexible aligner and methylation caller for Bisulfite-Seq applications. Bioinformatics 2011;27:1571-1572.</w:t>
      </w:r>
    </w:p>
    <w:p w14:paraId="006C5123" w14:textId="77777777" w:rsidR="00704BD4" w:rsidRPr="00704BD4" w:rsidRDefault="00704BD4" w:rsidP="00704BD4">
      <w:pPr>
        <w:pStyle w:val="EndNoteBibliography"/>
      </w:pPr>
      <w:r w:rsidRPr="00704BD4">
        <w:t>44.</w:t>
      </w:r>
      <w:r w:rsidRPr="00704BD4">
        <w:tab/>
        <w:t>Akalin A, Kormaksson M, Li S, Garrett-Bakelman FE, Figueroa ME, Melnick A, Mason CE. methylKit: a comprehensive R package for the analysis of genome-wide DNA methylation profiles. Genome Biol 2012;13:R87.</w:t>
      </w:r>
    </w:p>
    <w:p w14:paraId="008C1FF3" w14:textId="77777777" w:rsidR="00704BD4" w:rsidRPr="00704BD4" w:rsidRDefault="00704BD4" w:rsidP="00704BD4">
      <w:pPr>
        <w:pStyle w:val="EndNoteBibliography"/>
      </w:pPr>
      <w:r w:rsidRPr="00704BD4">
        <w:t>45.</w:t>
      </w:r>
      <w:r w:rsidRPr="00704BD4">
        <w:tab/>
        <w:t>Green GH, Diggle PJ. On the operational characteristics of the Benjamini and Hochberg False Discovery Rate procedure. Stat Appl Genet Mol Biol 2007;6:Article27.</w:t>
      </w:r>
    </w:p>
    <w:p w14:paraId="46F1CC66" w14:textId="77777777" w:rsidR="00704BD4" w:rsidRPr="00704BD4" w:rsidRDefault="00704BD4" w:rsidP="00704BD4">
      <w:pPr>
        <w:pStyle w:val="EndNoteBibliography"/>
      </w:pPr>
      <w:r w:rsidRPr="00704BD4">
        <w:t>46.</w:t>
      </w:r>
      <w:r w:rsidRPr="00704BD4">
        <w:tab/>
        <w:t>Hung JH, Weng Z. Visualizing Genomic Annotations with the UCSC Genome Browser. Cold Spring Harb Protoc 2016;2016.</w:t>
      </w:r>
    </w:p>
    <w:p w14:paraId="73BAF0D9" w14:textId="77777777" w:rsidR="00704BD4" w:rsidRPr="00704BD4" w:rsidRDefault="00704BD4" w:rsidP="00704BD4">
      <w:pPr>
        <w:pStyle w:val="EndNoteBibliography"/>
      </w:pPr>
      <w:r w:rsidRPr="00704BD4">
        <w:t>47.</w:t>
      </w:r>
      <w:r w:rsidRPr="00704BD4">
        <w:tab/>
        <w:t>Robin X, Turck N, Hainard A, Tiberti N, Lisacek F, Sanchez JC, Muller M. pROC: an open-source package for R and S+ to analyze and compare ROC curves. BMC Bioinformatics 2011;12:77.</w:t>
      </w:r>
    </w:p>
    <w:p w14:paraId="70FE44AA" w14:textId="0F5CBC92"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rFonts w:ascii="Arial" w:hAnsi="Arial" w:cs="Arial"/>
          <w:sz w:val="22"/>
        </w:rPr>
      </w:pPr>
      <w:r>
        <w:rPr>
          <w:rFonts w:ascii="Arial" w:hAnsi="Arial" w:cs="Arial"/>
          <w:sz w:val="22"/>
        </w:rPr>
        <w:br w:type="page"/>
      </w:r>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lastRenderedPageBreak/>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rsidP="00B67BCA">
      <w:pPr>
        <w:snapToGrid w:val="0"/>
        <w:spacing w:beforeLines="50" w:before="156" w:afterLines="50" w:after="156" w:line="360" w:lineRule="auto"/>
        <w:jc w:val="center"/>
        <w:rPr>
          <w:rFonts w:ascii="Times New Roman" w:hAnsi="Times New Roman"/>
          <w:color w:val="000000" w:themeColor="text1"/>
          <w:sz w:val="24"/>
          <w:szCs w:val="24"/>
        </w:rPr>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rsidP="00C723FB">
      <w:pPr>
        <w:snapToGrid w:val="0"/>
        <w:spacing w:beforeLines="50" w:before="156" w:afterLines="50" w:after="156" w:line="360" w:lineRule="auto"/>
        <w:jc w:val="center"/>
        <w:rPr>
          <w:rFonts w:ascii="Times New Roman" w:hAnsi="Times New Roman"/>
          <w:b/>
          <w:color w:val="FF0000"/>
          <w:sz w:val="24"/>
          <w:szCs w:val="24"/>
        </w:rPr>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5549" cy="8045711"/>
                    </a:xfrm>
                    <a:prstGeom prst="rect">
                      <a:avLst/>
                    </a:prstGeom>
                  </pic:spPr>
                </pic:pic>
              </a:graphicData>
            </a:graphic>
          </wp:inline>
        </w:drawing>
      </w:r>
    </w:p>
    <w:p w14:paraId="2644E48C" w14:textId="559C24CB" w:rsidR="00E82735" w:rsidRPr="00393DBF" w:rsidRDefault="00693661" w:rsidP="00C723FB">
      <w:pPr>
        <w:snapToGrid w:val="0"/>
        <w:spacing w:beforeLines="50" w:before="156" w:afterLines="50" w:after="156" w:line="360" w:lineRule="auto"/>
        <w:jc w:val="left"/>
        <w:rPr>
          <w:rFonts w:ascii="Arial" w:hAnsi="Arial" w:cs="Arial"/>
          <w:sz w:val="22"/>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w:t>
      </w:r>
      <w:bookmarkStart w:id="29" w:name="_GoBack"/>
      <w:bookmarkEnd w:id="29"/>
      <w:r>
        <w:rPr>
          <w:rFonts w:ascii="Times New Roman" w:hAnsi="Times New Roman"/>
          <w:color w:val="000000" w:themeColor="text1"/>
          <w:sz w:val="24"/>
          <w:szCs w:val="24"/>
        </w:rPr>
        <w:t>nt scores of DMCs in different genomic elements. (C) The heatmap display the methylation level of the CpGs located within 100 bp of the HBV integration sites in all the samples. (D) The average methylation level of all the CpGs located within 100bp of the HBV integr</w:t>
      </w:r>
      <w:r w:rsidR="004F4F94">
        <w:rPr>
          <w:rFonts w:ascii="Times New Roman" w:hAnsi="Times New Roman"/>
          <w:color w:val="000000" w:themeColor="text1"/>
          <w:sz w:val="24"/>
          <w:szCs w:val="24"/>
        </w:rPr>
        <w:t>ation sites in all the samples. T</w:t>
      </w:r>
      <w:r w:rsidR="004F4F94">
        <w:rPr>
          <w:rFonts w:ascii="Times New Roman" w:hAnsi="Times New Roman" w:hint="eastAsia"/>
          <w:color w:val="000000" w:themeColor="text1"/>
          <w:sz w:val="24"/>
          <w:szCs w:val="24"/>
        </w:rPr>
        <w:t>he</w:t>
      </w:r>
      <w:r w:rsidR="004F4F94">
        <w:rPr>
          <w:rFonts w:ascii="Times New Roman" w:hAnsi="Times New Roman"/>
          <w:color w:val="000000" w:themeColor="text1"/>
          <w:sz w:val="24"/>
          <w:szCs w:val="24"/>
        </w:rPr>
        <w:t xml:space="preserve"> black dot represents the AFP level.</w:t>
      </w: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gusto Villanueva" w:date="2019-05-31T11:45:00Z" w:initials="AV">
    <w:p w14:paraId="22028E6D" w14:textId="47EEC701" w:rsidR="001C4CFB" w:rsidRDefault="001C4CFB">
      <w:pPr>
        <w:pStyle w:val="CommentText"/>
      </w:pPr>
      <w:r>
        <w:rPr>
          <w:rStyle w:val="CommentReference"/>
        </w:rPr>
        <w:annotationRef/>
      </w:r>
      <w:r>
        <w:t>Confirm is chronic and not acute hepatitis… completely differen story</w:t>
      </w:r>
    </w:p>
  </w:comment>
  <w:comment w:id="4" w:author="Guo, Shicheng" w:date="2019-05-21T22:47:00Z" w:initials="GS">
    <w:p w14:paraId="47B9A494" w14:textId="3B949262" w:rsidR="001C4CFB" w:rsidRDefault="001C4CFB">
      <w:pPr>
        <w:pStyle w:val="CommentText"/>
      </w:pPr>
      <w:r>
        <w:rPr>
          <w:rStyle w:val="CommentReference"/>
        </w:rPr>
        <w:annotationRef/>
      </w:r>
      <w:r>
        <w:t xml:space="preserve">How to calculate average methylation level? </w:t>
      </w:r>
    </w:p>
  </w:comment>
  <w:comment w:id="6" w:author="Augusto Villanueva" w:date="2019-05-31T11:54:00Z" w:initials="AV">
    <w:p w14:paraId="0847DC37" w14:textId="6CA37E49" w:rsidR="001C4CFB" w:rsidRDefault="001C4CFB">
      <w:pPr>
        <w:pStyle w:val="CommentText"/>
      </w:pPr>
      <w:r>
        <w:rPr>
          <w:rStyle w:val="CommentReference"/>
        </w:rPr>
        <w:annotationRef/>
      </w:r>
      <w:r>
        <w:t>All these values is for HCC detection (including early and advanced)? If this is the case, indicate it “From the logistic regression model, the sensitivity […] and accuracy for HCC detection in the …”</w:t>
      </w:r>
    </w:p>
  </w:comment>
  <w:comment w:id="8" w:author="Augusto Villanueva" w:date="2019-05-31T13:47:00Z" w:initials="AV">
    <w:p w14:paraId="0DEC164C" w14:textId="043661F5" w:rsidR="001C4CFB" w:rsidRDefault="001C4CFB">
      <w:pPr>
        <w:pStyle w:val="CommentText"/>
      </w:pPr>
      <w:r>
        <w:rPr>
          <w:rStyle w:val="CommentReference"/>
        </w:rPr>
        <w:annotationRef/>
      </w:r>
      <w:r>
        <w:t>The key comparison is HCC vs cirrhosis… at least for early detection</w:t>
      </w:r>
    </w:p>
  </w:comment>
  <w:comment w:id="9" w:author="Augusto Villanueva" w:date="2019-05-31T13:51:00Z" w:initials="AV">
    <w:p w14:paraId="256E4900" w14:textId="016EFA4E" w:rsidR="001C4CFB" w:rsidRDefault="001C4CFB">
      <w:pPr>
        <w:pStyle w:val="CommentText"/>
      </w:pPr>
      <w:r>
        <w:rPr>
          <w:rStyle w:val="CommentReference"/>
        </w:rPr>
        <w:annotationRef/>
      </w:r>
      <w:r>
        <w:t>The most common integration site for HBV are TERT promoter and KMT2B… any robust signal there?</w:t>
      </w:r>
    </w:p>
  </w:comment>
  <w:comment w:id="11" w:author="Augusto Villanueva" w:date="2019-05-31T13:54:00Z" w:initials="AV">
    <w:p w14:paraId="07D31AE0" w14:textId="7C9EF837" w:rsidR="001C4CFB" w:rsidRDefault="001C4CFB">
      <w:pPr>
        <w:pStyle w:val="CommentText"/>
      </w:pPr>
      <w:r>
        <w:rPr>
          <w:rStyle w:val="CommentReference"/>
        </w:rPr>
        <w:annotationRef/>
      </w:r>
      <w:r>
        <w:t>This patient was likely misslabelled as cirrhosis based on inaccurate surveillance test… need to be careful with this statements…</w:t>
      </w:r>
    </w:p>
  </w:comment>
  <w:comment w:id="12" w:author="Augusto Villanueva" w:date="2019-05-31T13:55:00Z" w:initials="AV">
    <w:p w14:paraId="0F702640" w14:textId="6440D796" w:rsidR="001C4CFB" w:rsidRDefault="001C4CFB">
      <w:pPr>
        <w:pStyle w:val="CommentText"/>
      </w:pPr>
      <w:r>
        <w:rPr>
          <w:rStyle w:val="CommentReference"/>
        </w:rPr>
        <w:annotationRef/>
      </w:r>
      <w:r>
        <w:t xml:space="preserve">The cut off is clearly overfitted for this dataset. Any validation set available? </w:t>
      </w:r>
    </w:p>
  </w:comment>
  <w:comment w:id="13" w:author="Augusto Villanueva" w:date="2019-05-31T14:03:00Z" w:initials="AV">
    <w:p w14:paraId="24666F96" w14:textId="54344261" w:rsidR="001C4CFB" w:rsidRDefault="001C4CFB">
      <w:pPr>
        <w:pStyle w:val="CommentText"/>
      </w:pPr>
      <w:r>
        <w:rPr>
          <w:rStyle w:val="CommentReference"/>
        </w:rPr>
        <w:annotationRef/>
      </w:r>
      <w:r>
        <w:t>There are many conceptual errors in this section. I’ve detailed most of them below. The discussion still needs some work…</w:t>
      </w:r>
    </w:p>
  </w:comment>
  <w:comment w:id="14" w:author="Augusto Villanueva" w:date="2019-05-31T13:58:00Z" w:initials="AV">
    <w:p w14:paraId="282F0859" w14:textId="576F4A6C" w:rsidR="001C4CFB" w:rsidRDefault="001C4CFB">
      <w:pPr>
        <w:pStyle w:val="CommentText"/>
      </w:pPr>
      <w:r>
        <w:rPr>
          <w:rStyle w:val="CommentReference"/>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15" w:author="Augusto Villanueva" w:date="2019-05-31T14:00:00Z" w:initials="AV">
    <w:p w14:paraId="4036679F" w14:textId="63C93205" w:rsidR="001C4CFB" w:rsidRDefault="001C4CFB">
      <w:pPr>
        <w:pStyle w:val="CommentText"/>
      </w:pPr>
      <w:r>
        <w:rPr>
          <w:rStyle w:val="CommentReference"/>
        </w:rPr>
        <w:annotationRef/>
      </w:r>
      <w:r>
        <w:t>Need to differentiation between early detection and diagnosis. We do not need new diagnostic biomarker… MRI and CT are very good at doing this… we need new early detection biomarkers… I’ve change this in different places, but it is very important to ensure this.</w:t>
      </w:r>
    </w:p>
  </w:comment>
  <w:comment w:id="16" w:author="Augusto Villanueva" w:date="2019-05-31T14:02:00Z" w:initials="AV">
    <w:p w14:paraId="223291A9" w14:textId="778CF43F" w:rsidR="001C4CFB" w:rsidRDefault="001C4CFB">
      <w:pPr>
        <w:pStyle w:val="CommentText"/>
      </w:pPr>
      <w:r>
        <w:rPr>
          <w:rStyle w:val="CommentReference"/>
        </w:rPr>
        <w:annotationRef/>
      </w:r>
      <w:r>
        <w:t>The main reason whay AFP was dropped is because it did not outperformed or even improved ultrasound… that’s why any new early detection needs to be compared with ultrasound, not AFP…</w:t>
      </w:r>
    </w:p>
  </w:comment>
  <w:comment w:id="17" w:author="Augusto Villanueva" w:date="2019-05-31T14:04:00Z" w:initials="AV">
    <w:p w14:paraId="0D495CAF" w14:textId="6B77D7A4" w:rsidR="001C4CFB" w:rsidRDefault="001C4CFB">
      <w:pPr>
        <w:pStyle w:val="CommentText"/>
      </w:pPr>
      <w:r>
        <w:rPr>
          <w:rStyle w:val="CommentReference"/>
        </w:rPr>
        <w:annotationRef/>
      </w:r>
      <w:r>
        <w:t>Is this the adequate word? Not sure I like it….</w:t>
      </w:r>
    </w:p>
  </w:comment>
  <w:comment w:id="18" w:author="Augusto Villanueva" w:date="2019-05-31T14:11:00Z" w:initials="AV">
    <w:p w14:paraId="6A8E85C5" w14:textId="78EB5816" w:rsidR="001C4CFB" w:rsidRDefault="001C4CFB">
      <w:pPr>
        <w:pStyle w:val="CommentText"/>
      </w:pPr>
      <w:r>
        <w:rPr>
          <w:rStyle w:val="CommentReference"/>
        </w:rPr>
        <w:annotationRef/>
      </w:r>
      <w:r>
        <w:t xml:space="preserve">Based on this, it seems that the performance in early stage is very bad… I’d say the DNA methylation is the same as controls without HCC…. </w:t>
      </w:r>
    </w:p>
  </w:comment>
  <w:comment w:id="19" w:author="Augusto Villanueva" w:date="2019-05-31T14:13:00Z" w:initials="AV">
    <w:p w14:paraId="72B83D18" w14:textId="3B7F7037" w:rsidR="001C4CFB" w:rsidRDefault="001C4CFB">
      <w:pPr>
        <w:pStyle w:val="CommentText"/>
      </w:pPr>
      <w:r>
        <w:rPr>
          <w:rStyle w:val="CommentReference"/>
        </w:rPr>
        <w:annotationRef/>
      </w:r>
      <w:r>
        <w:t>Instead of describing individual cases, show</w:t>
      </w:r>
      <w:r>
        <w:rPr>
          <w:noProof/>
        </w:rPr>
        <w:t xml:space="preserve"> aggregate data for all resected patients... if we have to go down to n=1 is that data is not robust enough...</w:t>
      </w:r>
    </w:p>
  </w:comment>
  <w:comment w:id="20" w:author="Augusto Villanueva" w:date="2019-05-31T14:15:00Z" w:initials="AV">
    <w:p w14:paraId="40B9DBBB" w14:textId="0D7ADD76" w:rsidR="001C4CFB" w:rsidRDefault="001C4CFB">
      <w:pPr>
        <w:pStyle w:val="CommentText"/>
      </w:pPr>
      <w:r>
        <w:rPr>
          <w:rStyle w:val="CommentReference"/>
        </w:rPr>
        <w:annotationRef/>
      </w:r>
      <w:r>
        <w:t>???????</w:t>
      </w:r>
    </w:p>
  </w:comment>
  <w:comment w:id="21" w:author="Augusto Villanueva" w:date="2019-05-31T14:16:00Z" w:initials="AV">
    <w:p w14:paraId="4C0C300B" w14:textId="0155FD04" w:rsidR="001C4CFB" w:rsidRDefault="001C4CFB">
      <w:pPr>
        <w:pStyle w:val="CommentText"/>
      </w:pPr>
      <w:r>
        <w:rPr>
          <w:rStyle w:val="CommentReference"/>
        </w:rPr>
        <w:annotationRef/>
      </w:r>
      <w:r>
        <w:t>I’d try to avoid repeating info from the results section</w:t>
      </w:r>
    </w:p>
  </w:comment>
  <w:comment w:id="24" w:author="Augusto Villanueva" w:date="2019-05-31T11:50:00Z" w:initials="AV">
    <w:p w14:paraId="04CD0F88" w14:textId="049C91E1" w:rsidR="001C4CFB" w:rsidRDefault="001C4CFB">
      <w:pPr>
        <w:pStyle w:val="CommentText"/>
      </w:pPr>
      <w:r>
        <w:rPr>
          <w:rStyle w:val="CommentReference"/>
        </w:rPr>
        <w:annotationRef/>
      </w:r>
      <w:r>
        <w:t>Include study was reviewed and approved by IRB. Include IRB approval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028E6D" w15:done="0"/>
  <w15:commentEx w15:paraId="47B9A494" w15:done="0"/>
  <w15:commentEx w15:paraId="0847DC37" w15:done="0"/>
  <w15:commentEx w15:paraId="0DEC164C" w15:done="0"/>
  <w15:commentEx w15:paraId="256E4900" w15:done="0"/>
  <w15:commentEx w15:paraId="07D31AE0" w15:done="0"/>
  <w15:commentEx w15:paraId="0F702640" w15:done="0"/>
  <w15:commentEx w15:paraId="24666F96" w15:done="0"/>
  <w15:commentEx w15:paraId="282F0859" w15:done="0"/>
  <w15:commentEx w15:paraId="4036679F" w15:done="0"/>
  <w15:commentEx w15:paraId="223291A9" w15:done="0"/>
  <w15:commentEx w15:paraId="0D495CAF" w15:done="0"/>
  <w15:commentEx w15:paraId="6A8E85C5" w15:done="0"/>
  <w15:commentEx w15:paraId="72B83D18" w15:done="0"/>
  <w15:commentEx w15:paraId="40B9DBBB" w15:done="0"/>
  <w15:commentEx w15:paraId="4C0C300B" w15:done="0"/>
  <w15:commentEx w15:paraId="04CD0F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8E6D" w16cid:durableId="209B924C"/>
  <w16cid:commentId w16cid:paraId="47B9A494" w16cid:durableId="209B7254"/>
  <w16cid:commentId w16cid:paraId="0847DC37" w16cid:durableId="209B946C"/>
  <w16cid:commentId w16cid:paraId="0DEC164C" w16cid:durableId="209BAEE2"/>
  <w16cid:commentId w16cid:paraId="256E4900" w16cid:durableId="209BAFD8"/>
  <w16cid:commentId w16cid:paraId="07D31AE0" w16cid:durableId="209BB089"/>
  <w16cid:commentId w16cid:paraId="0F702640" w16cid:durableId="209BB0EB"/>
  <w16cid:commentId w16cid:paraId="24666F96" w16cid:durableId="209BB29B"/>
  <w16cid:commentId w16cid:paraId="282F0859" w16cid:durableId="209BB198"/>
  <w16cid:commentId w16cid:paraId="4036679F" w16cid:durableId="209BB209"/>
  <w16cid:commentId w16cid:paraId="223291A9" w16cid:durableId="209BB265"/>
  <w16cid:commentId w16cid:paraId="0D495CAF" w16cid:durableId="209BB2E4"/>
  <w16cid:commentId w16cid:paraId="6A8E85C5" w16cid:durableId="209BB47A"/>
  <w16cid:commentId w16cid:paraId="72B83D18" w16cid:durableId="209BB509"/>
  <w16cid:commentId w16cid:paraId="40B9DBBB" w16cid:durableId="209BB58C"/>
  <w16cid:commentId w16cid:paraId="4C0C300B" w16cid:durableId="209BB5A6"/>
  <w16cid:commentId w16cid:paraId="04CD0F88" w16cid:durableId="209B93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3E65D" w14:textId="77777777" w:rsidR="001C4CFB" w:rsidRDefault="001C4CFB" w:rsidP="00304F0D">
      <w:r>
        <w:separator/>
      </w:r>
    </w:p>
  </w:endnote>
  <w:endnote w:type="continuationSeparator" w:id="0">
    <w:p w14:paraId="6C5B289B" w14:textId="77777777" w:rsidR="001C4CFB" w:rsidRDefault="001C4CFB"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Pro-Regular">
    <w:altName w:val="Minion Pro"/>
    <w:panose1 w:val="02040503050306020203"/>
    <w:charset w:val="00"/>
    <w:family w:val="roman"/>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D6D28" w14:textId="77777777" w:rsidR="001C4CFB" w:rsidRDefault="001C4CFB" w:rsidP="00304F0D">
      <w:r>
        <w:separator/>
      </w:r>
    </w:p>
  </w:footnote>
  <w:footnote w:type="continuationSeparator" w:id="0">
    <w:p w14:paraId="65577234" w14:textId="77777777" w:rsidR="001C4CFB" w:rsidRDefault="001C4CFB"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gusto Villanueva">
    <w15:presenceInfo w15:providerId="Windows Live" w15:userId="520ba7baf5d3e1ca"/>
  </w15:person>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5F1"/>
    <w:rsid w:val="000768F5"/>
    <w:rsid w:val="00077950"/>
    <w:rsid w:val="00077AD0"/>
    <w:rsid w:val="00080889"/>
    <w:rsid w:val="00080CA1"/>
    <w:rsid w:val="000818AC"/>
    <w:rsid w:val="00084479"/>
    <w:rsid w:val="000850E8"/>
    <w:rsid w:val="000856BB"/>
    <w:rsid w:val="00086C26"/>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6797"/>
    <w:rsid w:val="000A6A1D"/>
    <w:rsid w:val="000B12A9"/>
    <w:rsid w:val="000B2B05"/>
    <w:rsid w:val="000B474F"/>
    <w:rsid w:val="000B5D2B"/>
    <w:rsid w:val="000B7675"/>
    <w:rsid w:val="000B7C5A"/>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95C"/>
    <w:rsid w:val="00104DB8"/>
    <w:rsid w:val="00104F01"/>
    <w:rsid w:val="00105F7B"/>
    <w:rsid w:val="001076B0"/>
    <w:rsid w:val="00110074"/>
    <w:rsid w:val="00110289"/>
    <w:rsid w:val="00110678"/>
    <w:rsid w:val="00110EE5"/>
    <w:rsid w:val="00112657"/>
    <w:rsid w:val="0011335E"/>
    <w:rsid w:val="00113F48"/>
    <w:rsid w:val="00114BEA"/>
    <w:rsid w:val="001154C9"/>
    <w:rsid w:val="00115542"/>
    <w:rsid w:val="00116D75"/>
    <w:rsid w:val="00117CC1"/>
    <w:rsid w:val="00120093"/>
    <w:rsid w:val="001202FF"/>
    <w:rsid w:val="0012131B"/>
    <w:rsid w:val="00123B71"/>
    <w:rsid w:val="00124EB4"/>
    <w:rsid w:val="00125118"/>
    <w:rsid w:val="00125A84"/>
    <w:rsid w:val="00125E04"/>
    <w:rsid w:val="00125E41"/>
    <w:rsid w:val="0013046D"/>
    <w:rsid w:val="00130BAE"/>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A57"/>
    <w:rsid w:val="00156CFE"/>
    <w:rsid w:val="0015750F"/>
    <w:rsid w:val="00160091"/>
    <w:rsid w:val="00160625"/>
    <w:rsid w:val="00161C68"/>
    <w:rsid w:val="00161C9D"/>
    <w:rsid w:val="00163DA9"/>
    <w:rsid w:val="00164DB0"/>
    <w:rsid w:val="00165FE1"/>
    <w:rsid w:val="00166192"/>
    <w:rsid w:val="0016729F"/>
    <w:rsid w:val="0017074B"/>
    <w:rsid w:val="00171AA9"/>
    <w:rsid w:val="00173DA5"/>
    <w:rsid w:val="001748FF"/>
    <w:rsid w:val="001750F1"/>
    <w:rsid w:val="00175569"/>
    <w:rsid w:val="0017578E"/>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D0D"/>
    <w:rsid w:val="001A0681"/>
    <w:rsid w:val="001A08AB"/>
    <w:rsid w:val="001A0BE2"/>
    <w:rsid w:val="001A327E"/>
    <w:rsid w:val="001A3EE6"/>
    <w:rsid w:val="001A4697"/>
    <w:rsid w:val="001A46EF"/>
    <w:rsid w:val="001A63B2"/>
    <w:rsid w:val="001A64A0"/>
    <w:rsid w:val="001A6D15"/>
    <w:rsid w:val="001A73CE"/>
    <w:rsid w:val="001A7511"/>
    <w:rsid w:val="001B0DB5"/>
    <w:rsid w:val="001B1615"/>
    <w:rsid w:val="001B1728"/>
    <w:rsid w:val="001B346A"/>
    <w:rsid w:val="001B4D25"/>
    <w:rsid w:val="001B7CCE"/>
    <w:rsid w:val="001C2136"/>
    <w:rsid w:val="001C21F6"/>
    <w:rsid w:val="001C4CFB"/>
    <w:rsid w:val="001C6AE6"/>
    <w:rsid w:val="001C6FC3"/>
    <w:rsid w:val="001C7EAF"/>
    <w:rsid w:val="001D05DE"/>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5A96"/>
    <w:rsid w:val="001F684C"/>
    <w:rsid w:val="001F74D2"/>
    <w:rsid w:val="002005CA"/>
    <w:rsid w:val="002007B4"/>
    <w:rsid w:val="00203480"/>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29DB"/>
    <w:rsid w:val="00222D35"/>
    <w:rsid w:val="00224B4E"/>
    <w:rsid w:val="00225DEB"/>
    <w:rsid w:val="0022604A"/>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1ABB"/>
    <w:rsid w:val="002E3DA8"/>
    <w:rsid w:val="002E4883"/>
    <w:rsid w:val="002E5ED6"/>
    <w:rsid w:val="002F06A6"/>
    <w:rsid w:val="002F1E70"/>
    <w:rsid w:val="002F1FF8"/>
    <w:rsid w:val="002F2FF2"/>
    <w:rsid w:val="002F3703"/>
    <w:rsid w:val="002F381F"/>
    <w:rsid w:val="002F3A3B"/>
    <w:rsid w:val="002F52B5"/>
    <w:rsid w:val="002F70B5"/>
    <w:rsid w:val="00300207"/>
    <w:rsid w:val="00301858"/>
    <w:rsid w:val="00303689"/>
    <w:rsid w:val="003040F7"/>
    <w:rsid w:val="003043BD"/>
    <w:rsid w:val="00304F0D"/>
    <w:rsid w:val="003063B8"/>
    <w:rsid w:val="00306E34"/>
    <w:rsid w:val="00307580"/>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496"/>
    <w:rsid w:val="00340C5B"/>
    <w:rsid w:val="00341615"/>
    <w:rsid w:val="0034318B"/>
    <w:rsid w:val="00343323"/>
    <w:rsid w:val="00345999"/>
    <w:rsid w:val="00347140"/>
    <w:rsid w:val="003472FA"/>
    <w:rsid w:val="003529F8"/>
    <w:rsid w:val="00353933"/>
    <w:rsid w:val="00353EB8"/>
    <w:rsid w:val="00355207"/>
    <w:rsid w:val="00355893"/>
    <w:rsid w:val="00356E70"/>
    <w:rsid w:val="003600F5"/>
    <w:rsid w:val="00360519"/>
    <w:rsid w:val="00363214"/>
    <w:rsid w:val="00363E7C"/>
    <w:rsid w:val="0036405E"/>
    <w:rsid w:val="003645E6"/>
    <w:rsid w:val="003663D2"/>
    <w:rsid w:val="00366997"/>
    <w:rsid w:val="0036733F"/>
    <w:rsid w:val="00367CC6"/>
    <w:rsid w:val="00367CE0"/>
    <w:rsid w:val="00371897"/>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2D8E"/>
    <w:rsid w:val="003B3C57"/>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AC2"/>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6994"/>
    <w:rsid w:val="0040777E"/>
    <w:rsid w:val="0041135C"/>
    <w:rsid w:val="00411D7A"/>
    <w:rsid w:val="004142DB"/>
    <w:rsid w:val="0041494E"/>
    <w:rsid w:val="0042403C"/>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70479"/>
    <w:rsid w:val="00470E0B"/>
    <w:rsid w:val="00473D2B"/>
    <w:rsid w:val="00473E9E"/>
    <w:rsid w:val="004747D9"/>
    <w:rsid w:val="004749A3"/>
    <w:rsid w:val="00475C9B"/>
    <w:rsid w:val="00476884"/>
    <w:rsid w:val="0048003B"/>
    <w:rsid w:val="0048024F"/>
    <w:rsid w:val="00483580"/>
    <w:rsid w:val="00483D1F"/>
    <w:rsid w:val="00484E26"/>
    <w:rsid w:val="00485985"/>
    <w:rsid w:val="00485A7C"/>
    <w:rsid w:val="00486387"/>
    <w:rsid w:val="004877F7"/>
    <w:rsid w:val="00490D13"/>
    <w:rsid w:val="00491272"/>
    <w:rsid w:val="00491432"/>
    <w:rsid w:val="0049282F"/>
    <w:rsid w:val="00493EA0"/>
    <w:rsid w:val="00493EDF"/>
    <w:rsid w:val="00494F63"/>
    <w:rsid w:val="004954D9"/>
    <w:rsid w:val="00495A6D"/>
    <w:rsid w:val="00495F92"/>
    <w:rsid w:val="00497A2E"/>
    <w:rsid w:val="004A01D5"/>
    <w:rsid w:val="004A0B01"/>
    <w:rsid w:val="004A0E91"/>
    <w:rsid w:val="004A1645"/>
    <w:rsid w:val="004A2A65"/>
    <w:rsid w:val="004A2B07"/>
    <w:rsid w:val="004A40D9"/>
    <w:rsid w:val="004A6BF6"/>
    <w:rsid w:val="004B1A12"/>
    <w:rsid w:val="004B25C3"/>
    <w:rsid w:val="004B3A0B"/>
    <w:rsid w:val="004B3DD8"/>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DCB"/>
    <w:rsid w:val="004D6F0B"/>
    <w:rsid w:val="004E025C"/>
    <w:rsid w:val="004E149A"/>
    <w:rsid w:val="004E1D4E"/>
    <w:rsid w:val="004E3317"/>
    <w:rsid w:val="004E36A4"/>
    <w:rsid w:val="004E3A0C"/>
    <w:rsid w:val="004E5109"/>
    <w:rsid w:val="004E54DC"/>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20C72"/>
    <w:rsid w:val="00522ECD"/>
    <w:rsid w:val="005232AC"/>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71BD6"/>
    <w:rsid w:val="00573A18"/>
    <w:rsid w:val="00574FF1"/>
    <w:rsid w:val="00577759"/>
    <w:rsid w:val="005778C9"/>
    <w:rsid w:val="00580626"/>
    <w:rsid w:val="00580CBD"/>
    <w:rsid w:val="00583945"/>
    <w:rsid w:val="00583CCA"/>
    <w:rsid w:val="00584930"/>
    <w:rsid w:val="00584C61"/>
    <w:rsid w:val="00585223"/>
    <w:rsid w:val="00585F00"/>
    <w:rsid w:val="0059039F"/>
    <w:rsid w:val="00590A6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C71D6"/>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40BB"/>
    <w:rsid w:val="00624151"/>
    <w:rsid w:val="00624535"/>
    <w:rsid w:val="0062486F"/>
    <w:rsid w:val="00624CCE"/>
    <w:rsid w:val="00624FC9"/>
    <w:rsid w:val="006253E4"/>
    <w:rsid w:val="006266F9"/>
    <w:rsid w:val="0062788D"/>
    <w:rsid w:val="0063008F"/>
    <w:rsid w:val="006309D3"/>
    <w:rsid w:val="006313EC"/>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44A92"/>
    <w:rsid w:val="00650FA5"/>
    <w:rsid w:val="00652183"/>
    <w:rsid w:val="00654B12"/>
    <w:rsid w:val="00656DDF"/>
    <w:rsid w:val="006570DE"/>
    <w:rsid w:val="006603CF"/>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A78EC"/>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6200"/>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101D1"/>
    <w:rsid w:val="007134AE"/>
    <w:rsid w:val="0071359D"/>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41E3E"/>
    <w:rsid w:val="00741F48"/>
    <w:rsid w:val="0074337D"/>
    <w:rsid w:val="00745F6F"/>
    <w:rsid w:val="00746DAA"/>
    <w:rsid w:val="00747CB3"/>
    <w:rsid w:val="00747EE2"/>
    <w:rsid w:val="007531F3"/>
    <w:rsid w:val="00753965"/>
    <w:rsid w:val="00753FAC"/>
    <w:rsid w:val="00755920"/>
    <w:rsid w:val="007566FF"/>
    <w:rsid w:val="00756AE9"/>
    <w:rsid w:val="007573A5"/>
    <w:rsid w:val="00757760"/>
    <w:rsid w:val="00760EF3"/>
    <w:rsid w:val="007619AF"/>
    <w:rsid w:val="00762436"/>
    <w:rsid w:val="0076266A"/>
    <w:rsid w:val="0076320B"/>
    <w:rsid w:val="00764EE6"/>
    <w:rsid w:val="00765BD9"/>
    <w:rsid w:val="0076641A"/>
    <w:rsid w:val="00766928"/>
    <w:rsid w:val="00771FFB"/>
    <w:rsid w:val="007722FF"/>
    <w:rsid w:val="00772E1F"/>
    <w:rsid w:val="0077461E"/>
    <w:rsid w:val="00775357"/>
    <w:rsid w:val="00775F49"/>
    <w:rsid w:val="00780A72"/>
    <w:rsid w:val="00781209"/>
    <w:rsid w:val="00781A96"/>
    <w:rsid w:val="00782099"/>
    <w:rsid w:val="007823DF"/>
    <w:rsid w:val="00783C6D"/>
    <w:rsid w:val="00787849"/>
    <w:rsid w:val="00787E7F"/>
    <w:rsid w:val="00787E92"/>
    <w:rsid w:val="00790C80"/>
    <w:rsid w:val="007913C6"/>
    <w:rsid w:val="00791431"/>
    <w:rsid w:val="00791EB0"/>
    <w:rsid w:val="00794738"/>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5D9"/>
    <w:rsid w:val="007B4ACF"/>
    <w:rsid w:val="007B5D39"/>
    <w:rsid w:val="007B62E3"/>
    <w:rsid w:val="007B64DC"/>
    <w:rsid w:val="007B678C"/>
    <w:rsid w:val="007B6A90"/>
    <w:rsid w:val="007C1560"/>
    <w:rsid w:val="007C2A9F"/>
    <w:rsid w:val="007C2DA8"/>
    <w:rsid w:val="007C372B"/>
    <w:rsid w:val="007C3A27"/>
    <w:rsid w:val="007C40E0"/>
    <w:rsid w:val="007C48C8"/>
    <w:rsid w:val="007C5590"/>
    <w:rsid w:val="007C6BBD"/>
    <w:rsid w:val="007C71A4"/>
    <w:rsid w:val="007C7726"/>
    <w:rsid w:val="007D0BB2"/>
    <w:rsid w:val="007D0E8F"/>
    <w:rsid w:val="007D0FBE"/>
    <w:rsid w:val="007D1EE6"/>
    <w:rsid w:val="007D1FC4"/>
    <w:rsid w:val="007D29FE"/>
    <w:rsid w:val="007D3810"/>
    <w:rsid w:val="007D3BFB"/>
    <w:rsid w:val="007D456F"/>
    <w:rsid w:val="007D4625"/>
    <w:rsid w:val="007D56A5"/>
    <w:rsid w:val="007D70B9"/>
    <w:rsid w:val="007E1A4C"/>
    <w:rsid w:val="007E48F8"/>
    <w:rsid w:val="007E509B"/>
    <w:rsid w:val="007E50E5"/>
    <w:rsid w:val="007E6804"/>
    <w:rsid w:val="007E7FA2"/>
    <w:rsid w:val="007F40D2"/>
    <w:rsid w:val="007F6DAF"/>
    <w:rsid w:val="007F7283"/>
    <w:rsid w:val="007F7698"/>
    <w:rsid w:val="007F7A2A"/>
    <w:rsid w:val="008000C7"/>
    <w:rsid w:val="0080016C"/>
    <w:rsid w:val="008025EB"/>
    <w:rsid w:val="008027E8"/>
    <w:rsid w:val="00802D3D"/>
    <w:rsid w:val="008041B3"/>
    <w:rsid w:val="00805ABB"/>
    <w:rsid w:val="00806FF6"/>
    <w:rsid w:val="0081174B"/>
    <w:rsid w:val="00811A6C"/>
    <w:rsid w:val="0081254A"/>
    <w:rsid w:val="0081429D"/>
    <w:rsid w:val="00816AB5"/>
    <w:rsid w:val="00816F59"/>
    <w:rsid w:val="008178B1"/>
    <w:rsid w:val="00820BA2"/>
    <w:rsid w:val="008232B3"/>
    <w:rsid w:val="008235D6"/>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50DE1"/>
    <w:rsid w:val="00850E86"/>
    <w:rsid w:val="00850ECD"/>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16E"/>
    <w:rsid w:val="008655EA"/>
    <w:rsid w:val="00866C7C"/>
    <w:rsid w:val="00867DE6"/>
    <w:rsid w:val="00870859"/>
    <w:rsid w:val="0087104F"/>
    <w:rsid w:val="00871466"/>
    <w:rsid w:val="00871682"/>
    <w:rsid w:val="00871C16"/>
    <w:rsid w:val="00872080"/>
    <w:rsid w:val="008722F5"/>
    <w:rsid w:val="00874783"/>
    <w:rsid w:val="0087572F"/>
    <w:rsid w:val="00876150"/>
    <w:rsid w:val="00881771"/>
    <w:rsid w:val="0088221B"/>
    <w:rsid w:val="0088272C"/>
    <w:rsid w:val="0088333B"/>
    <w:rsid w:val="008835E2"/>
    <w:rsid w:val="008838C9"/>
    <w:rsid w:val="00885899"/>
    <w:rsid w:val="00886E62"/>
    <w:rsid w:val="008915A5"/>
    <w:rsid w:val="0089420B"/>
    <w:rsid w:val="00895243"/>
    <w:rsid w:val="00895FE7"/>
    <w:rsid w:val="00897886"/>
    <w:rsid w:val="00897A88"/>
    <w:rsid w:val="008A03A9"/>
    <w:rsid w:val="008A04D1"/>
    <w:rsid w:val="008A1184"/>
    <w:rsid w:val="008A2379"/>
    <w:rsid w:val="008A36B4"/>
    <w:rsid w:val="008A484A"/>
    <w:rsid w:val="008A5529"/>
    <w:rsid w:val="008A6627"/>
    <w:rsid w:val="008A7246"/>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1311"/>
    <w:rsid w:val="008E14F7"/>
    <w:rsid w:val="008E1DA6"/>
    <w:rsid w:val="008E2853"/>
    <w:rsid w:val="008E2AA6"/>
    <w:rsid w:val="008E3594"/>
    <w:rsid w:val="008E3781"/>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175"/>
    <w:rsid w:val="00912871"/>
    <w:rsid w:val="00913E8B"/>
    <w:rsid w:val="00914F14"/>
    <w:rsid w:val="00915E1E"/>
    <w:rsid w:val="009205F2"/>
    <w:rsid w:val="0092124B"/>
    <w:rsid w:val="00921EC2"/>
    <w:rsid w:val="00922889"/>
    <w:rsid w:val="009243F5"/>
    <w:rsid w:val="0092476A"/>
    <w:rsid w:val="009248C0"/>
    <w:rsid w:val="00924B8F"/>
    <w:rsid w:val="00926881"/>
    <w:rsid w:val="009272CA"/>
    <w:rsid w:val="00930A1D"/>
    <w:rsid w:val="00931D75"/>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2337"/>
    <w:rsid w:val="00972FAD"/>
    <w:rsid w:val="009742DD"/>
    <w:rsid w:val="009748DA"/>
    <w:rsid w:val="009749AA"/>
    <w:rsid w:val="0097516F"/>
    <w:rsid w:val="00975495"/>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589"/>
    <w:rsid w:val="009A3ED0"/>
    <w:rsid w:val="009A5EFD"/>
    <w:rsid w:val="009A6338"/>
    <w:rsid w:val="009A6A20"/>
    <w:rsid w:val="009A6C91"/>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06"/>
    <w:rsid w:val="009D3FC2"/>
    <w:rsid w:val="009D4CBC"/>
    <w:rsid w:val="009D6161"/>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08D7"/>
    <w:rsid w:val="00A21482"/>
    <w:rsid w:val="00A21670"/>
    <w:rsid w:val="00A2253B"/>
    <w:rsid w:val="00A230A6"/>
    <w:rsid w:val="00A25232"/>
    <w:rsid w:val="00A273C0"/>
    <w:rsid w:val="00A3200C"/>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38"/>
    <w:rsid w:val="00A44B6D"/>
    <w:rsid w:val="00A45A00"/>
    <w:rsid w:val="00A469CB"/>
    <w:rsid w:val="00A4722A"/>
    <w:rsid w:val="00A473B8"/>
    <w:rsid w:val="00A50690"/>
    <w:rsid w:val="00A50A16"/>
    <w:rsid w:val="00A50DC3"/>
    <w:rsid w:val="00A52A3E"/>
    <w:rsid w:val="00A5357E"/>
    <w:rsid w:val="00A5478F"/>
    <w:rsid w:val="00A55370"/>
    <w:rsid w:val="00A5570A"/>
    <w:rsid w:val="00A55DB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CF7"/>
    <w:rsid w:val="00AB4D0D"/>
    <w:rsid w:val="00AB5C6B"/>
    <w:rsid w:val="00AB5CD0"/>
    <w:rsid w:val="00AB5D58"/>
    <w:rsid w:val="00AB5F78"/>
    <w:rsid w:val="00AB690D"/>
    <w:rsid w:val="00AB7996"/>
    <w:rsid w:val="00AC0217"/>
    <w:rsid w:val="00AC0388"/>
    <w:rsid w:val="00AC0961"/>
    <w:rsid w:val="00AC0A36"/>
    <w:rsid w:val="00AC2DE8"/>
    <w:rsid w:val="00AC381A"/>
    <w:rsid w:val="00AC38E1"/>
    <w:rsid w:val="00AC4C66"/>
    <w:rsid w:val="00AC5030"/>
    <w:rsid w:val="00AC620E"/>
    <w:rsid w:val="00AC66FE"/>
    <w:rsid w:val="00AC7512"/>
    <w:rsid w:val="00AC75A3"/>
    <w:rsid w:val="00AC783E"/>
    <w:rsid w:val="00AC7B60"/>
    <w:rsid w:val="00AC7E42"/>
    <w:rsid w:val="00AD1FB2"/>
    <w:rsid w:val="00AD3036"/>
    <w:rsid w:val="00AD4566"/>
    <w:rsid w:val="00AD5014"/>
    <w:rsid w:val="00AD517E"/>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3A3"/>
    <w:rsid w:val="00B11606"/>
    <w:rsid w:val="00B1188C"/>
    <w:rsid w:val="00B12430"/>
    <w:rsid w:val="00B13FD9"/>
    <w:rsid w:val="00B2045E"/>
    <w:rsid w:val="00B21494"/>
    <w:rsid w:val="00B21CD0"/>
    <w:rsid w:val="00B22D7C"/>
    <w:rsid w:val="00B25D81"/>
    <w:rsid w:val="00B262CF"/>
    <w:rsid w:val="00B27764"/>
    <w:rsid w:val="00B27893"/>
    <w:rsid w:val="00B305C6"/>
    <w:rsid w:val="00B30E4C"/>
    <w:rsid w:val="00B31B72"/>
    <w:rsid w:val="00B32686"/>
    <w:rsid w:val="00B34415"/>
    <w:rsid w:val="00B34858"/>
    <w:rsid w:val="00B34E99"/>
    <w:rsid w:val="00B35CA3"/>
    <w:rsid w:val="00B361D2"/>
    <w:rsid w:val="00B379DD"/>
    <w:rsid w:val="00B37B87"/>
    <w:rsid w:val="00B37BF9"/>
    <w:rsid w:val="00B37C47"/>
    <w:rsid w:val="00B40410"/>
    <w:rsid w:val="00B40928"/>
    <w:rsid w:val="00B417A3"/>
    <w:rsid w:val="00B418EE"/>
    <w:rsid w:val="00B419C9"/>
    <w:rsid w:val="00B419F3"/>
    <w:rsid w:val="00B4207E"/>
    <w:rsid w:val="00B44350"/>
    <w:rsid w:val="00B459FE"/>
    <w:rsid w:val="00B46BF2"/>
    <w:rsid w:val="00B502A3"/>
    <w:rsid w:val="00B50FFD"/>
    <w:rsid w:val="00B5240C"/>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D32"/>
    <w:rsid w:val="00B8587D"/>
    <w:rsid w:val="00B868D2"/>
    <w:rsid w:val="00B87B4F"/>
    <w:rsid w:val="00B910E4"/>
    <w:rsid w:val="00B918ED"/>
    <w:rsid w:val="00B92506"/>
    <w:rsid w:val="00B930A3"/>
    <w:rsid w:val="00B9339B"/>
    <w:rsid w:val="00B9471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4477"/>
    <w:rsid w:val="00BB4939"/>
    <w:rsid w:val="00BB6F9E"/>
    <w:rsid w:val="00BC11C7"/>
    <w:rsid w:val="00BC29C8"/>
    <w:rsid w:val="00BC30DC"/>
    <w:rsid w:val="00BC39FA"/>
    <w:rsid w:val="00BC447C"/>
    <w:rsid w:val="00BD1C09"/>
    <w:rsid w:val="00BD330B"/>
    <w:rsid w:val="00BD34A6"/>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8235C"/>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860"/>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0C0"/>
    <w:rsid w:val="00D021E2"/>
    <w:rsid w:val="00D03A76"/>
    <w:rsid w:val="00D042BA"/>
    <w:rsid w:val="00D05748"/>
    <w:rsid w:val="00D0608F"/>
    <w:rsid w:val="00D074D2"/>
    <w:rsid w:val="00D07883"/>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85B"/>
    <w:rsid w:val="00D55BE2"/>
    <w:rsid w:val="00D565F0"/>
    <w:rsid w:val="00D57B5A"/>
    <w:rsid w:val="00D60604"/>
    <w:rsid w:val="00D61151"/>
    <w:rsid w:val="00D61CE8"/>
    <w:rsid w:val="00D62320"/>
    <w:rsid w:val="00D63BFB"/>
    <w:rsid w:val="00D63DF2"/>
    <w:rsid w:val="00D64B59"/>
    <w:rsid w:val="00D66655"/>
    <w:rsid w:val="00D66FBB"/>
    <w:rsid w:val="00D6764F"/>
    <w:rsid w:val="00D67A45"/>
    <w:rsid w:val="00D7093F"/>
    <w:rsid w:val="00D70A9F"/>
    <w:rsid w:val="00D726B2"/>
    <w:rsid w:val="00D74747"/>
    <w:rsid w:val="00D75D95"/>
    <w:rsid w:val="00D77D06"/>
    <w:rsid w:val="00D8085A"/>
    <w:rsid w:val="00D8087C"/>
    <w:rsid w:val="00D80FC4"/>
    <w:rsid w:val="00D814DB"/>
    <w:rsid w:val="00D818A9"/>
    <w:rsid w:val="00D818C7"/>
    <w:rsid w:val="00D8462C"/>
    <w:rsid w:val="00D84D7F"/>
    <w:rsid w:val="00D8576C"/>
    <w:rsid w:val="00D87A6A"/>
    <w:rsid w:val="00D9088A"/>
    <w:rsid w:val="00D92C7F"/>
    <w:rsid w:val="00D931B8"/>
    <w:rsid w:val="00D93FB8"/>
    <w:rsid w:val="00D94837"/>
    <w:rsid w:val="00D94CD7"/>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9A4"/>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35C95"/>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4700"/>
    <w:rsid w:val="00E97383"/>
    <w:rsid w:val="00E97A53"/>
    <w:rsid w:val="00E97F49"/>
    <w:rsid w:val="00EA15F7"/>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0957"/>
    <w:rsid w:val="00F42A81"/>
    <w:rsid w:val="00F42FF4"/>
    <w:rsid w:val="00F43CD8"/>
    <w:rsid w:val="00F45160"/>
    <w:rsid w:val="00F46D6C"/>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702C1"/>
    <w:rsid w:val="00F72BBF"/>
    <w:rsid w:val="00F72E50"/>
    <w:rsid w:val="00F73C75"/>
    <w:rsid w:val="00F743AE"/>
    <w:rsid w:val="00F747BB"/>
    <w:rsid w:val="00F74C7B"/>
    <w:rsid w:val="00F74E49"/>
    <w:rsid w:val="00F755A2"/>
    <w:rsid w:val="00F761C1"/>
    <w:rsid w:val="00F7634A"/>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8C7"/>
    <w:rsid w:val="00F93B28"/>
    <w:rsid w:val="00F94C75"/>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gram%20Files\youdao\Dict\7.5.2.0\resultui\dict\?keyword=facilitate"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gen/bamUt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big.ac.cn/gs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1338-3474-47DD-BD91-580091EB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2EA2C5CA.dotm</Template>
  <TotalTime>93</TotalTime>
  <Pages>18</Pages>
  <Words>11216</Words>
  <Characters>63937</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5</cp:revision>
  <cp:lastPrinted>2019-05-22T00:43:00Z</cp:lastPrinted>
  <dcterms:created xsi:type="dcterms:W3CDTF">2019-05-31T20:40:00Z</dcterms:created>
  <dcterms:modified xsi:type="dcterms:W3CDTF">2019-06-07T03:51:00Z</dcterms:modified>
</cp:coreProperties>
</file>