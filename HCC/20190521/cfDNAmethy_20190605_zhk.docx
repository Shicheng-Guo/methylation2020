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04B45" w14:textId="77777777" w:rsidR="00113F48" w:rsidRPr="006006D4" w:rsidRDefault="00113F48" w:rsidP="00113F48">
      <w:pPr>
        <w:spacing w:before="240"/>
        <w:rPr>
          <w:rFonts w:ascii="Arial" w:hAnsi="Arial" w:cs="Arial"/>
          <w:b/>
          <w:color w:val="000000" w:themeColor="text1"/>
          <w:sz w:val="22"/>
        </w:rPr>
      </w:pPr>
      <w:r w:rsidRPr="006006D4">
        <w:rPr>
          <w:rFonts w:ascii="Arial" w:hAnsi="Arial" w:cs="Arial"/>
          <w:b/>
          <w:color w:val="000000" w:themeColor="text1"/>
          <w:sz w:val="22"/>
        </w:rPr>
        <w:t>Long-Region Hypo</w:t>
      </w:r>
      <w:r>
        <w:rPr>
          <w:rFonts w:ascii="Arial" w:hAnsi="Arial" w:cs="Arial"/>
          <w:b/>
          <w:color w:val="000000" w:themeColor="text1"/>
          <w:sz w:val="22"/>
        </w:rPr>
        <w:t>-</w:t>
      </w:r>
      <w:r w:rsidRPr="006006D4">
        <w:rPr>
          <w:rFonts w:ascii="Arial" w:hAnsi="Arial" w:cs="Arial"/>
          <w:b/>
          <w:color w:val="000000" w:themeColor="text1"/>
          <w:sz w:val="22"/>
        </w:rPr>
        <w:t xml:space="preserve">methylation in HBV Integration Regions Enhance HCC Non-invasive Surveillance by Low-pass Whole Genome-wide Bisulfite Sequencing. </w:t>
      </w:r>
    </w:p>
    <w:p w14:paraId="58744771" w14:textId="5791E2CF" w:rsidR="00113F48" w:rsidRPr="00B459FE" w:rsidRDefault="00113F48" w:rsidP="00113F48">
      <w:pPr>
        <w:spacing w:before="240"/>
        <w:rPr>
          <w:rFonts w:ascii="Arial" w:hAnsi="Arial" w:cs="Arial"/>
          <w:kern w:val="0"/>
          <w:sz w:val="22"/>
        </w:rPr>
      </w:pPr>
      <w:r w:rsidRPr="00B459FE">
        <w:rPr>
          <w:rFonts w:ascii="Arial" w:hAnsi="Arial" w:cs="Arial"/>
          <w:color w:val="000000" w:themeColor="text1"/>
          <w:sz w:val="22"/>
        </w:rPr>
        <w:t>Haikun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 xml:space="preserve">,8, </w:t>
      </w:r>
      <w:r w:rsidRPr="005445F3">
        <w:rPr>
          <w:rFonts w:ascii="Arial" w:hAnsi="Arial" w:cs="Arial"/>
          <w:sz w:val="22"/>
          <w:vertAlign w:val="superscript"/>
        </w:rPr>
        <w:t>#</w:t>
      </w:r>
      <w:r w:rsidRPr="00B459FE">
        <w:rPr>
          <w:rFonts w:ascii="Arial" w:hAnsi="Arial" w:cs="Arial"/>
          <w:color w:val="000000" w:themeColor="text1"/>
          <w:sz w:val="22"/>
        </w:rPr>
        <w:t>, Peiling Dong</w:t>
      </w:r>
      <w:r w:rsidRPr="00B459FE">
        <w:rPr>
          <w:rFonts w:ascii="Arial" w:hAnsi="Arial" w:cs="Arial"/>
          <w:color w:val="000000" w:themeColor="text1"/>
          <w:sz w:val="22"/>
          <w:vertAlign w:val="superscript"/>
        </w:rPr>
        <w:t>2</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sidRPr="00B459FE">
        <w:rPr>
          <w:rFonts w:ascii="Arial" w:hAnsi="Arial" w:cs="Arial"/>
          <w:sz w:val="22"/>
        </w:rPr>
        <w:t>Shicheng Guo</w:t>
      </w:r>
      <w:r w:rsidRPr="00B459FE">
        <w:rPr>
          <w:rFonts w:ascii="Arial" w:hAnsi="Arial" w:cs="Arial" w:hint="eastAsia"/>
          <w:sz w:val="22"/>
          <w:vertAlign w:val="superscript"/>
        </w:rPr>
        <w:t>3</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sidRPr="00B459FE">
        <w:rPr>
          <w:rFonts w:ascii="Arial" w:hAnsi="Arial" w:cs="Arial"/>
          <w:sz w:val="22"/>
        </w:rPr>
        <w:t>Chengcheng Tao</w:t>
      </w:r>
      <w:r w:rsidRPr="00B459FE">
        <w:rPr>
          <w:rFonts w:ascii="Arial" w:hAnsi="Arial" w:cs="Arial"/>
          <w:color w:val="000000" w:themeColor="text1"/>
          <w:sz w:val="22"/>
          <w:vertAlign w:val="superscript"/>
        </w:rPr>
        <w:t>1</w:t>
      </w:r>
      <w:r>
        <w:rPr>
          <w:rFonts w:ascii="Arial" w:hAnsi="Arial" w:cs="Arial"/>
          <w:sz w:val="22"/>
        </w:rPr>
        <w:t xml:space="preserve">, </w:t>
      </w:r>
      <w:r w:rsidRPr="00B459FE">
        <w:rPr>
          <w:rFonts w:ascii="Arial" w:hAnsi="Arial" w:cs="Arial"/>
          <w:sz w:val="22"/>
        </w:rPr>
        <w:t>Wenmin Zhao</w:t>
      </w:r>
      <w:r w:rsidRPr="00B459FE">
        <w:rPr>
          <w:rFonts w:ascii="Arial" w:hAnsi="Arial" w:cs="Arial" w:hint="eastAsia"/>
          <w:kern w:val="0"/>
          <w:sz w:val="22"/>
          <w:vertAlign w:val="superscript"/>
        </w:rPr>
        <w:t>2</w:t>
      </w:r>
      <w:r>
        <w:rPr>
          <w:rFonts w:ascii="Arial" w:hAnsi="Arial" w:cs="Arial" w:hint="eastAsia"/>
          <w:sz w:val="22"/>
        </w:rPr>
        <w:t>, Jiakang Wang</w:t>
      </w:r>
      <w:r w:rsidR="00794738">
        <w:rPr>
          <w:rFonts w:ascii="Arial" w:hAnsi="Arial" w:cs="Arial"/>
          <w:color w:val="000000" w:themeColor="text1"/>
          <w:sz w:val="22"/>
          <w:vertAlign w:val="superscript"/>
        </w:rPr>
        <w:t>4</w:t>
      </w:r>
      <w:r>
        <w:rPr>
          <w:rFonts w:ascii="Arial" w:hAnsi="Arial" w:cs="Arial" w:hint="eastAsia"/>
          <w:sz w:val="22"/>
        </w:rPr>
        <w:t xml:space="preserve">, </w:t>
      </w:r>
      <w:r>
        <w:rPr>
          <w:rFonts w:ascii="Arial" w:hAnsi="Arial" w:cs="Arial"/>
          <w:sz w:val="22"/>
        </w:rPr>
        <w:t>Ramsey Cheung</w:t>
      </w:r>
      <w:r w:rsidR="00794738">
        <w:rPr>
          <w:rFonts w:ascii="Arial" w:hAnsi="Arial" w:cs="Arial"/>
          <w:sz w:val="22"/>
          <w:vertAlign w:val="superscript"/>
        </w:rPr>
        <w:t>5</w:t>
      </w:r>
      <w:r>
        <w:rPr>
          <w:rFonts w:ascii="Arial" w:hAnsi="Arial" w:cs="Arial" w:hint="eastAsia"/>
          <w:sz w:val="22"/>
        </w:rPr>
        <w:t xml:space="preserve">, </w:t>
      </w:r>
      <w:r w:rsidR="00794738">
        <w:rPr>
          <w:rFonts w:ascii="Arial" w:hAnsi="Arial" w:cs="Arial"/>
          <w:color w:val="000000" w:themeColor="text1"/>
          <w:sz w:val="22"/>
        </w:rPr>
        <w:t xml:space="preserve">Augusto </w:t>
      </w:r>
      <w:r w:rsidR="00794738" w:rsidRPr="00794738">
        <w:rPr>
          <w:rFonts w:ascii="Arial" w:hAnsi="Arial" w:cs="Arial"/>
          <w:color w:val="000000" w:themeColor="text1"/>
          <w:sz w:val="22"/>
        </w:rPr>
        <w:t>Villanueva</w:t>
      </w:r>
      <w:r w:rsidR="00794738" w:rsidRPr="008235D6">
        <w:rPr>
          <w:rFonts w:ascii="Arial" w:hAnsi="Arial" w:cs="Arial"/>
          <w:color w:val="000000" w:themeColor="text1"/>
          <w:sz w:val="22"/>
          <w:vertAlign w:val="superscript"/>
        </w:rPr>
        <w:t>6</w:t>
      </w:r>
      <w:r w:rsidR="00794738">
        <w:rPr>
          <w:rFonts w:ascii="Arial" w:hAnsi="Arial" w:cs="Arial"/>
          <w:color w:val="000000" w:themeColor="text1"/>
          <w:sz w:val="22"/>
        </w:rPr>
        <w:t xml:space="preserve">, </w:t>
      </w:r>
      <w:r w:rsidRPr="00794738">
        <w:rPr>
          <w:rFonts w:ascii="Arial" w:hAnsi="Arial" w:cs="Arial"/>
          <w:kern w:val="0"/>
          <w:sz w:val="22"/>
        </w:rPr>
        <w:t>Huiguo</w:t>
      </w:r>
      <w:r w:rsidRPr="00B459FE">
        <w:rPr>
          <w:rFonts w:ascii="Arial" w:hAnsi="Arial" w:cs="Arial"/>
          <w:kern w:val="0"/>
          <w:sz w:val="22"/>
        </w:rPr>
        <w:t xml:space="preserve"> Ding</w:t>
      </w:r>
      <w:r w:rsidRPr="00B459FE">
        <w:rPr>
          <w:rFonts w:ascii="Arial" w:hAnsi="Arial" w:cs="Arial" w:hint="eastAsia"/>
          <w:kern w:val="0"/>
          <w:sz w:val="22"/>
          <w:vertAlign w:val="superscript"/>
        </w:rPr>
        <w:t>2</w:t>
      </w:r>
      <w:r w:rsidRPr="00B459FE">
        <w:rPr>
          <w:rFonts w:ascii="Arial" w:hAnsi="Arial" w:cs="Arial"/>
          <w:sz w:val="22"/>
        </w:rPr>
        <w:t>,</w:t>
      </w:r>
      <w:r>
        <w:rPr>
          <w:rFonts w:ascii="Arial" w:hAnsi="Arial" w:cs="Arial" w:hint="eastAsia"/>
          <w:sz w:val="22"/>
        </w:rPr>
        <w:t xml:space="preserve"> </w:t>
      </w:r>
      <w:r w:rsidRPr="000455AF">
        <w:rPr>
          <w:rFonts w:ascii="Arial" w:hAnsi="Arial" w:cs="Arial"/>
          <w:sz w:val="22"/>
        </w:rPr>
        <w:t xml:space="preserve">Steven </w:t>
      </w:r>
      <w:r w:rsidRPr="000455AF">
        <w:rPr>
          <w:rFonts w:ascii="Arial" w:hAnsi="Arial" w:cs="Arial" w:hint="eastAsia"/>
          <w:sz w:val="22"/>
        </w:rPr>
        <w:t xml:space="preserve">J. </w:t>
      </w:r>
      <w:r w:rsidRPr="000455AF">
        <w:rPr>
          <w:rFonts w:ascii="Arial" w:hAnsi="Arial" w:cs="Arial"/>
          <w:sz w:val="22"/>
        </w:rPr>
        <w:t>Schrodi</w:t>
      </w:r>
      <w:r w:rsidRPr="000455AF">
        <w:rPr>
          <w:rFonts w:ascii="Arial" w:hAnsi="Arial" w:cs="Arial" w:hint="eastAsia"/>
          <w:sz w:val="22"/>
          <w:vertAlign w:val="superscript"/>
        </w:rPr>
        <w:t>3,</w:t>
      </w:r>
      <w:r>
        <w:rPr>
          <w:rFonts w:ascii="Arial" w:hAnsi="Arial" w:cs="Arial"/>
          <w:sz w:val="22"/>
          <w:vertAlign w:val="superscript"/>
        </w:rPr>
        <w:t>7,</w:t>
      </w:r>
      <w:r>
        <w:rPr>
          <w:rFonts w:ascii="Arial" w:hAnsi="Arial" w:cs="Arial"/>
          <w:color w:val="000000" w:themeColor="text1"/>
          <w:sz w:val="22"/>
        </w:rPr>
        <w:t>*</w:t>
      </w:r>
      <w:r>
        <w:rPr>
          <w:rFonts w:ascii="Arial" w:hAnsi="Arial" w:cs="Arial" w:hint="eastAsia"/>
          <w:sz w:val="22"/>
        </w:rPr>
        <w:t xml:space="preserve">, </w:t>
      </w:r>
      <w:r w:rsidRPr="00B459FE">
        <w:rPr>
          <w:rFonts w:ascii="Arial" w:hAnsi="Arial" w:cs="Arial"/>
          <w:sz w:val="22"/>
        </w:rPr>
        <w:t>Dake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r w:rsidRPr="00B459FE">
        <w:rPr>
          <w:rFonts w:ascii="Arial" w:hAnsi="Arial" w:cs="Arial"/>
          <w:sz w:val="22"/>
        </w:rPr>
        <w:t>, Changqing Zeng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p>
    <w:p w14:paraId="7FE5AEC9"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6006D4">
        <w:rPr>
          <w:rFonts w:ascii="Arial" w:hAnsi="Arial" w:cs="Arial"/>
          <w:color w:val="000000" w:themeColor="text1"/>
          <w:sz w:val="22"/>
          <w:vertAlign w:val="superscript"/>
        </w:rPr>
        <w:t>1</w:t>
      </w:r>
      <w:r w:rsidRPr="00775F49">
        <w:rPr>
          <w:rFonts w:ascii="Arial" w:hAnsi="Arial" w:cs="Arial"/>
          <w:sz w:val="22"/>
        </w:rPr>
        <w:t>Key Laboratory of Genomic and Precision Medicine, Beijing Institute of Genomics, Chinese Academy of Sciences, Beijing, 100101, China</w:t>
      </w:r>
    </w:p>
    <w:p w14:paraId="296F5513"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75F49">
        <w:rPr>
          <w:rFonts w:ascii="Arial" w:hAnsi="Arial" w:cs="Arial"/>
          <w:sz w:val="22"/>
          <w:vertAlign w:val="superscript"/>
        </w:rPr>
        <w:t>2</w:t>
      </w:r>
      <w:r w:rsidRPr="00775F49">
        <w:rPr>
          <w:rFonts w:ascii="Arial" w:hAnsi="Arial" w:cs="Arial"/>
          <w:sz w:val="22"/>
        </w:rPr>
        <w:t>Department of Hepatology, Beijing You’an Hospital Affiliated with Capital Medical University, Beijing 100069, China</w:t>
      </w:r>
    </w:p>
    <w:p w14:paraId="2F1F7DB7" w14:textId="77777777" w:rsidR="00113F48" w:rsidRPr="006006D4" w:rsidRDefault="00113F48" w:rsidP="00113F48">
      <w:pPr>
        <w:widowControl/>
        <w:shd w:val="clear" w:color="auto" w:fill="FFFFFF"/>
        <w:spacing w:before="100" w:beforeAutospacing="1" w:after="105"/>
        <w:jc w:val="left"/>
        <w:rPr>
          <w:rFonts w:ascii="Arial" w:hAnsi="Arial" w:cs="Arial"/>
          <w:sz w:val="22"/>
        </w:rPr>
      </w:pPr>
      <w:r w:rsidRPr="006006D4">
        <w:rPr>
          <w:rFonts w:ascii="Arial" w:hAnsi="Arial" w:cs="Arial"/>
          <w:sz w:val="22"/>
          <w:vertAlign w:val="superscript"/>
        </w:rPr>
        <w:t>3</w:t>
      </w:r>
      <w:r w:rsidRPr="006006D4">
        <w:rPr>
          <w:rFonts w:ascii="Arial" w:hAnsi="Arial" w:cs="Arial"/>
          <w:sz w:val="22"/>
        </w:rPr>
        <w:t>Center for Precision Medicine Research, Marshfield Clinic Research Institute, Marshfield, WI, USA</w:t>
      </w:r>
    </w:p>
    <w:p w14:paraId="71973732" w14:textId="78CA66EA" w:rsidR="00113F48" w:rsidRDefault="00794738" w:rsidP="00113F48">
      <w:pPr>
        <w:widowControl/>
        <w:shd w:val="clear" w:color="auto" w:fill="FFFFFF"/>
        <w:spacing w:before="100" w:beforeAutospacing="1" w:after="105"/>
        <w:jc w:val="left"/>
        <w:rPr>
          <w:rFonts w:ascii="Arial" w:hAnsi="Arial" w:cs="Arial"/>
          <w:sz w:val="22"/>
          <w:vertAlign w:val="superscript"/>
        </w:rPr>
      </w:pPr>
      <w:r>
        <w:rPr>
          <w:rFonts w:ascii="Arial" w:hAnsi="Arial" w:cs="Arial"/>
          <w:sz w:val="22"/>
          <w:vertAlign w:val="superscript"/>
        </w:rPr>
        <w:t>4</w:t>
      </w:r>
      <w:r w:rsidR="00113F48" w:rsidRPr="00921EC2">
        <w:rPr>
          <w:rFonts w:ascii="Arial" w:hAnsi="Arial" w:cs="Arial"/>
          <w:sz w:val="22"/>
        </w:rPr>
        <w:t>Biology Department, Stonybrook University, Stonybrook, NY, USA</w:t>
      </w:r>
    </w:p>
    <w:p w14:paraId="512D72B2" w14:textId="44B01BEB" w:rsidR="00113F48" w:rsidRDefault="00794738" w:rsidP="00113F48">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5</w:t>
      </w:r>
      <w:r w:rsidR="00C83690">
        <w:rPr>
          <w:rFonts w:ascii="Arial" w:hAnsi="Arial" w:cs="Arial"/>
          <w:sz w:val="22"/>
          <w:vertAlign w:val="superscript"/>
        </w:rPr>
        <w:t xml:space="preserve"> </w:t>
      </w:r>
      <w:r w:rsidR="00C83690" w:rsidRPr="006A78EC">
        <w:rPr>
          <w:rFonts w:ascii="Arial" w:hAnsi="Arial" w:cs="Arial"/>
          <w:sz w:val="22"/>
        </w:rPr>
        <w:t>D</w:t>
      </w:r>
      <w:r w:rsidR="00C83690">
        <w:rPr>
          <w:rFonts w:ascii="Arial" w:hAnsi="Arial" w:cs="Arial"/>
          <w:sz w:val="22"/>
        </w:rPr>
        <w:t>epartment of Gastroenterology and Hepatology, VA Palo Alto Health Care System and Stanford University, Palo Alto, CA, USA</w:t>
      </w:r>
    </w:p>
    <w:p w14:paraId="5A99DB9B" w14:textId="1E5EB0E4" w:rsidR="00794738" w:rsidRPr="00704BD4" w:rsidRDefault="00794738" w:rsidP="00113F48">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6</w:t>
      </w:r>
      <w:r>
        <w:rPr>
          <w:rFonts w:ascii="Arial" w:hAnsi="Arial" w:cs="Arial"/>
          <w:sz w:val="22"/>
        </w:rPr>
        <w:t>Liver Cancer Research Program, Division of Liver Diseases, Tisch Cancer Institute, Department of Medicine, Icahn School of Medicine at Mount Sinai, New York, NY, USA</w:t>
      </w:r>
    </w:p>
    <w:p w14:paraId="5796087B" w14:textId="77777777" w:rsidR="00113F48" w:rsidRDefault="00113F48" w:rsidP="00113F48">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7</w:t>
      </w:r>
      <w:r w:rsidRPr="00EA7D68">
        <w:rPr>
          <w:rFonts w:ascii="Arial" w:hAnsi="Arial" w:cs="Arial"/>
          <w:sz w:val="22"/>
        </w:rPr>
        <w:t>Computation and Informatics in Biology and Medicine, University of Wisconsin-Madison, Madison, WI, USA</w:t>
      </w:r>
    </w:p>
    <w:p w14:paraId="31D02D27" w14:textId="77777777" w:rsidR="00113F48" w:rsidRPr="006006D4"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r w:rsidRPr="00C03A43">
        <w:rPr>
          <w:rFonts w:ascii="Arial" w:hAnsi="Arial" w:cs="Arial"/>
          <w:sz w:val="22"/>
          <w:vertAlign w:val="superscript"/>
        </w:rPr>
        <w:t>8</w:t>
      </w:r>
      <w:r w:rsidRPr="005445F3">
        <w:rPr>
          <w:rFonts w:ascii="Arial" w:hAnsi="Arial" w:cs="Arial"/>
          <w:sz w:val="22"/>
        </w:rPr>
        <w:t>University of Chinese Academy of Sciences, Beijing 100049, China</w:t>
      </w:r>
    </w:p>
    <w:p w14:paraId="1A60FC2C"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p>
    <w:p w14:paraId="15B6F702"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5445F3">
        <w:rPr>
          <w:rFonts w:ascii="Arial" w:hAnsi="Arial" w:cs="Arial"/>
          <w:sz w:val="22"/>
        </w:rPr>
        <w:t># These authors contributed equally to this work</w:t>
      </w:r>
    </w:p>
    <w:p w14:paraId="272EC518" w14:textId="77777777" w:rsidR="00113F48"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5445F3">
        <w:rPr>
          <w:rFonts w:ascii="Arial" w:hAnsi="Arial" w:cs="Arial"/>
          <w:sz w:val="22"/>
        </w:rPr>
        <w:t>* Corresponding Author</w:t>
      </w:r>
    </w:p>
    <w:p w14:paraId="484BFA7E" w14:textId="77777777" w:rsidR="00113F48" w:rsidRPr="003C25D7" w:rsidRDefault="00113F48" w:rsidP="00113F48">
      <w:pPr>
        <w:spacing w:before="240"/>
        <w:rPr>
          <w:rFonts w:ascii="Arial" w:hAnsi="Arial" w:cs="Arial"/>
          <w:sz w:val="22"/>
        </w:rPr>
      </w:pPr>
    </w:p>
    <w:p w14:paraId="68162AE4" w14:textId="75791AD2" w:rsidR="00762436" w:rsidRDefault="00762436">
      <w:pPr>
        <w:widowControl/>
        <w:jc w:val="left"/>
        <w:rPr>
          <w:rFonts w:ascii="Arial" w:eastAsia="Arial" w:hAnsi="Arial" w:cs="Arial"/>
          <w:color w:val="000000" w:themeColor="text1"/>
          <w:sz w:val="22"/>
        </w:rPr>
      </w:pPr>
      <w:r>
        <w:rPr>
          <w:rFonts w:ascii="Arial" w:eastAsia="Arial" w:hAnsi="Arial" w:cs="Arial"/>
          <w:color w:val="000000" w:themeColor="text1"/>
          <w:sz w:val="22"/>
        </w:rPr>
        <w:br w:type="page"/>
      </w:r>
    </w:p>
    <w:p w14:paraId="012090E8" w14:textId="02A60017" w:rsidR="00571BD6" w:rsidRDefault="00571BD6" w:rsidP="000818AC">
      <w:pPr>
        <w:pStyle w:val="Heading2"/>
        <w:spacing w:line="276" w:lineRule="auto"/>
        <w:rPr>
          <w:rFonts w:ascii="Arial" w:eastAsia="Arial" w:hAnsi="Arial" w:cs="Arial"/>
          <w:color w:val="000000" w:themeColor="text1"/>
          <w:sz w:val="22"/>
          <w:szCs w:val="22"/>
        </w:rPr>
      </w:pPr>
      <w:r w:rsidRPr="000818AC">
        <w:rPr>
          <w:rFonts w:ascii="Arial" w:eastAsia="Arial" w:hAnsi="Arial" w:cs="Arial"/>
          <w:color w:val="000000" w:themeColor="text1"/>
          <w:sz w:val="22"/>
          <w:szCs w:val="22"/>
        </w:rPr>
        <w:lastRenderedPageBreak/>
        <w:t>Abstract</w:t>
      </w:r>
    </w:p>
    <w:p w14:paraId="7A80F49F" w14:textId="713B0B63" w:rsidR="008364A6" w:rsidRDefault="0087104F" w:rsidP="00704BD4">
      <w:pPr>
        <w:spacing w:before="240"/>
        <w:rPr>
          <w:rFonts w:ascii="Arial" w:hAnsi="Arial" w:cs="Arial"/>
          <w:sz w:val="22"/>
        </w:rPr>
      </w:pPr>
      <w:r w:rsidRPr="006A78EC">
        <w:rPr>
          <w:rFonts w:ascii="Arial" w:hAnsi="Arial" w:cs="Arial"/>
          <w:sz w:val="22"/>
        </w:rPr>
        <w:t xml:space="preserve">Circulating cell-free DNA (cfDNA) methylation has been demonstrated to be a promising approach for non-invasive cancer diagnosis. However, the low-level of cfDNA and high cost of whole genome bisulfite sequencing (WGBS) significantly </w:t>
      </w:r>
      <w:r w:rsidR="00A44B38">
        <w:rPr>
          <w:rFonts w:ascii="Arial" w:hAnsi="Arial" w:cs="Arial"/>
          <w:sz w:val="22"/>
        </w:rPr>
        <w:t>hinders</w:t>
      </w:r>
      <w:r w:rsidR="00A44B38" w:rsidRPr="006A78EC">
        <w:rPr>
          <w:rFonts w:ascii="Arial" w:hAnsi="Arial" w:cs="Arial"/>
          <w:sz w:val="22"/>
        </w:rPr>
        <w:t xml:space="preserve"> </w:t>
      </w:r>
      <w:r w:rsidRPr="006A78EC">
        <w:rPr>
          <w:rFonts w:ascii="Arial" w:hAnsi="Arial" w:cs="Arial"/>
          <w:sz w:val="22"/>
        </w:rPr>
        <w:t xml:space="preserve">the </w:t>
      </w:r>
      <w:r w:rsidR="00A44B38">
        <w:rPr>
          <w:rFonts w:ascii="Arial" w:hAnsi="Arial" w:cs="Arial"/>
          <w:sz w:val="22"/>
        </w:rPr>
        <w:t>clinical implementation of a methylation-based cfDNA early detection biomarker</w:t>
      </w:r>
      <w:r w:rsidRPr="006A78EC">
        <w:rPr>
          <w:rFonts w:ascii="Arial" w:hAnsi="Arial" w:cs="Arial"/>
          <w:sz w:val="22"/>
        </w:rPr>
        <w:t xml:space="preserve">. Here we proposed a novel method </w:t>
      </w:r>
      <w:r w:rsidR="00A44B38">
        <w:rPr>
          <w:rFonts w:ascii="Arial" w:hAnsi="Arial" w:cs="Arial"/>
          <w:sz w:val="22"/>
        </w:rPr>
        <w:t xml:space="preserve">where we utilized </w:t>
      </w:r>
      <w:r w:rsidRPr="006A78EC">
        <w:rPr>
          <w:rFonts w:ascii="Arial" w:hAnsi="Arial" w:cs="Arial"/>
          <w:sz w:val="22"/>
        </w:rPr>
        <w:t xml:space="preserve">long-region hypo-methylation (LRM) in low-pass WGBS data (&lt;5-million reads) generated from cfDNA to </w:t>
      </w:r>
      <w:r w:rsidR="00A44B38">
        <w:rPr>
          <w:rFonts w:ascii="Arial" w:hAnsi="Arial" w:cs="Arial"/>
          <w:sz w:val="22"/>
        </w:rPr>
        <w:t xml:space="preserve">detect methylation changes that could be used for early </w:t>
      </w:r>
      <w:r w:rsidRPr="006A78EC">
        <w:rPr>
          <w:rFonts w:ascii="Arial" w:hAnsi="Arial" w:cs="Arial"/>
          <w:sz w:val="22"/>
        </w:rPr>
        <w:t xml:space="preserve">cancer </w:t>
      </w:r>
      <w:r w:rsidR="00A44B38">
        <w:rPr>
          <w:rFonts w:ascii="Arial" w:hAnsi="Arial" w:cs="Arial"/>
          <w:sz w:val="22"/>
        </w:rPr>
        <w:t>detection</w:t>
      </w:r>
      <w:r w:rsidRPr="006A78EC">
        <w:rPr>
          <w:rFonts w:ascii="Arial" w:hAnsi="Arial" w:cs="Arial"/>
          <w:sz w:val="22"/>
        </w:rPr>
        <w:t xml:space="preserve">. We applied low-pass WGBS to investigate dynamic changes in DNA methylation from </w:t>
      </w:r>
      <w:r w:rsidR="00A44B38">
        <w:rPr>
          <w:rFonts w:ascii="Arial" w:hAnsi="Arial" w:cs="Arial"/>
          <w:sz w:val="22"/>
        </w:rPr>
        <w:t xml:space="preserve">blood samples of patients with chronic </w:t>
      </w:r>
      <w:r w:rsidRPr="006A78EC">
        <w:rPr>
          <w:rFonts w:ascii="Arial" w:hAnsi="Arial" w:cs="Arial"/>
          <w:sz w:val="22"/>
        </w:rPr>
        <w:t xml:space="preserve">hepatitis, cirrhosis, early and advanced hepatocellular carcinoma (HCC). </w:t>
      </w:r>
      <w:r w:rsidR="00A44B38">
        <w:rPr>
          <w:rFonts w:ascii="Arial" w:hAnsi="Arial" w:cs="Arial"/>
          <w:sz w:val="22"/>
        </w:rPr>
        <w:t>We found a</w:t>
      </w:r>
      <w:r w:rsidRPr="006A78EC">
        <w:rPr>
          <w:rFonts w:ascii="Arial" w:hAnsi="Arial" w:cs="Arial"/>
          <w:sz w:val="22"/>
        </w:rPr>
        <w:t xml:space="preserve"> significant enrichment of differential methylation loci in intergenic and repeat regions, especially in HBV integration </w:t>
      </w:r>
      <w:r w:rsidR="00A44B38">
        <w:rPr>
          <w:rFonts w:ascii="Arial" w:hAnsi="Arial" w:cs="Arial"/>
          <w:sz w:val="22"/>
        </w:rPr>
        <w:t>sites</w:t>
      </w:r>
      <w:r w:rsidRPr="006A78EC">
        <w:rPr>
          <w:rFonts w:ascii="Arial" w:hAnsi="Arial" w:cs="Arial"/>
          <w:sz w:val="22"/>
        </w:rPr>
        <w:t xml:space="preserve">. Moreover, methylation profiles nearby HBV integration </w:t>
      </w:r>
      <w:r w:rsidR="00086C26">
        <w:rPr>
          <w:rFonts w:ascii="Arial" w:hAnsi="Arial" w:cs="Arial"/>
          <w:sz w:val="22"/>
        </w:rPr>
        <w:t>sites</w:t>
      </w:r>
      <w:r w:rsidR="00086C26" w:rsidRPr="006A78EC">
        <w:rPr>
          <w:rFonts w:ascii="Arial" w:hAnsi="Arial" w:cs="Arial"/>
          <w:sz w:val="22"/>
        </w:rPr>
        <w:t xml:space="preserve"> </w:t>
      </w:r>
      <w:r w:rsidRPr="006A78EC">
        <w:rPr>
          <w:rFonts w:ascii="Arial" w:hAnsi="Arial" w:cs="Arial"/>
          <w:sz w:val="22"/>
        </w:rPr>
        <w:t xml:space="preserve">were found to enhance the prediction performance. </w:t>
      </w:r>
      <w:r w:rsidR="00086C26" w:rsidRPr="006A78EC">
        <w:rPr>
          <w:rFonts w:ascii="Arial" w:hAnsi="Arial" w:cs="Arial"/>
          <w:sz w:val="22"/>
        </w:rPr>
        <w:t xml:space="preserve">The results demonstrate that low-pass cfDNA WGBS could be used as a low-cost </w:t>
      </w:r>
      <w:r w:rsidR="00086C26">
        <w:rPr>
          <w:rFonts w:ascii="Arial" w:hAnsi="Arial" w:cs="Arial"/>
          <w:sz w:val="22"/>
        </w:rPr>
        <w:t xml:space="preserve">and minimaly invasive </w:t>
      </w:r>
      <w:r w:rsidR="00086C26" w:rsidRPr="006A78EC">
        <w:rPr>
          <w:rFonts w:ascii="Arial" w:hAnsi="Arial" w:cs="Arial"/>
          <w:sz w:val="22"/>
        </w:rPr>
        <w:t xml:space="preserve">approach for early </w:t>
      </w:r>
      <w:r w:rsidR="00086C26">
        <w:rPr>
          <w:rFonts w:ascii="Arial" w:hAnsi="Arial" w:cs="Arial"/>
          <w:sz w:val="22"/>
        </w:rPr>
        <w:t>HCC detect</w:t>
      </w:r>
      <w:r w:rsidR="001966BF">
        <w:rPr>
          <w:rFonts w:ascii="Arial" w:hAnsi="Arial" w:cs="Arial"/>
          <w:sz w:val="22"/>
        </w:rPr>
        <w:t>i</w:t>
      </w:r>
      <w:r w:rsidR="00086C26">
        <w:rPr>
          <w:rFonts w:ascii="Arial" w:hAnsi="Arial" w:cs="Arial"/>
          <w:sz w:val="22"/>
        </w:rPr>
        <w:t>on</w:t>
      </w:r>
      <w:r w:rsidR="00086C26" w:rsidRPr="006A78EC">
        <w:rPr>
          <w:rFonts w:ascii="Arial" w:hAnsi="Arial" w:cs="Arial"/>
          <w:sz w:val="22"/>
        </w:rPr>
        <w:t xml:space="preserve"> </w:t>
      </w:r>
      <w:r w:rsidR="00086C26">
        <w:rPr>
          <w:rFonts w:ascii="Arial" w:hAnsi="Arial" w:cs="Arial"/>
          <w:sz w:val="22"/>
        </w:rPr>
        <w:t>in the context of surveillance programs</w:t>
      </w:r>
      <w:r w:rsidR="00086C26" w:rsidRPr="006A78EC">
        <w:rPr>
          <w:rFonts w:ascii="Arial" w:hAnsi="Arial" w:cs="Arial"/>
          <w:sz w:val="22"/>
        </w:rPr>
        <w:t>.</w:t>
      </w:r>
      <w:del w:id="0" w:author="Zhang Haikun" w:date="2019-06-01T15:34:00Z">
        <w:r w:rsidR="00086C26" w:rsidRPr="006A78EC" w:rsidDel="00C56AC4">
          <w:rPr>
            <w:rFonts w:ascii="Arial" w:hAnsi="Arial" w:cs="Arial"/>
            <w:sz w:val="22"/>
          </w:rPr>
          <w:delText xml:space="preserve"> </w:delText>
        </w:r>
      </w:del>
    </w:p>
    <w:p w14:paraId="261A494C" w14:textId="6576763B" w:rsidR="00AC5030" w:rsidRPr="000818AC" w:rsidRDefault="00552728"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Introduction</w:t>
      </w:r>
    </w:p>
    <w:p w14:paraId="340DE0A0" w14:textId="1C6587AC" w:rsidR="00B67BCA" w:rsidRDefault="00021B34" w:rsidP="00704BD4">
      <w:pPr>
        <w:spacing w:before="240"/>
        <w:rPr>
          <w:rFonts w:ascii="Arial" w:hAnsi="Arial" w:cs="Arial"/>
          <w:sz w:val="22"/>
        </w:rPr>
      </w:pPr>
      <w:r w:rsidRPr="00393DBF">
        <w:rPr>
          <w:rFonts w:ascii="Arial" w:hAnsi="Arial" w:cs="Arial"/>
          <w:sz w:val="22"/>
        </w:rPr>
        <w:t>Circulating c</w:t>
      </w:r>
      <w:r w:rsidR="007D29FE" w:rsidRPr="00393DBF">
        <w:rPr>
          <w:rFonts w:ascii="Arial" w:hAnsi="Arial" w:cs="Arial"/>
          <w:sz w:val="22"/>
        </w:rPr>
        <w:t>ell-free DNA (cfDNA)</w:t>
      </w:r>
      <w:r w:rsidRPr="00393DBF">
        <w:rPr>
          <w:rFonts w:ascii="Arial" w:hAnsi="Arial" w:cs="Arial"/>
          <w:sz w:val="22"/>
        </w:rPr>
        <w:t xml:space="preserve"> are small double-stranded DNA fragments</w:t>
      </w:r>
      <w:r w:rsidR="004D6F0B"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4D6F0B" w:rsidRPr="00393DBF">
        <w:rPr>
          <w:rFonts w:ascii="Arial" w:hAnsi="Arial" w:cs="Arial"/>
          <w:sz w:val="22"/>
        </w:rPr>
      </w:r>
      <w:r w:rsidR="004D6F0B" w:rsidRPr="00393DBF">
        <w:rPr>
          <w:rFonts w:ascii="Arial" w:hAnsi="Arial" w:cs="Arial"/>
          <w:sz w:val="22"/>
        </w:rPr>
        <w:fldChar w:fldCharType="separate"/>
      </w:r>
      <w:r w:rsidR="00C372DE" w:rsidRPr="00393DBF">
        <w:rPr>
          <w:rFonts w:ascii="Arial" w:hAnsi="Arial" w:cs="Arial"/>
          <w:noProof/>
          <w:sz w:val="22"/>
        </w:rPr>
        <w:t>(1)</w:t>
      </w:r>
      <w:r w:rsidR="004D6F0B" w:rsidRPr="00393DBF">
        <w:rPr>
          <w:rFonts w:ascii="Arial" w:hAnsi="Arial" w:cs="Arial"/>
          <w:sz w:val="22"/>
        </w:rPr>
        <w:fldChar w:fldCharType="end"/>
      </w:r>
      <w:r w:rsidRPr="00393DBF">
        <w:rPr>
          <w:rFonts w:ascii="Arial" w:hAnsi="Arial" w:cs="Arial"/>
          <w:sz w:val="22"/>
        </w:rPr>
        <w:t xml:space="preserve"> </w:t>
      </w:r>
      <w:r w:rsidR="00332B33">
        <w:rPr>
          <w:rFonts w:ascii="Arial" w:hAnsi="Arial" w:cs="Arial"/>
          <w:sz w:val="22"/>
        </w:rPr>
        <w:t xml:space="preserve">found </w:t>
      </w:r>
      <w:r w:rsidRPr="00393DBF">
        <w:rPr>
          <w:rFonts w:ascii="Arial" w:hAnsi="Arial" w:cs="Arial"/>
          <w:sz w:val="22"/>
        </w:rPr>
        <w:t>in plasma</w:t>
      </w:r>
      <w:r w:rsidR="00E455D6" w:rsidRPr="00393DBF">
        <w:rPr>
          <w:rFonts w:ascii="Arial" w:hAnsi="Arial" w:cs="Arial"/>
          <w:sz w:val="22"/>
        </w:rPr>
        <w:t>, urine, and other body fluids</w:t>
      </w:r>
      <w:r w:rsidR="004D6F0B" w:rsidRPr="00393DBF">
        <w:rPr>
          <w:rFonts w:ascii="Arial" w:hAnsi="Arial" w:cs="Arial"/>
          <w:sz w:val="22"/>
        </w:rPr>
        <w:fldChar w:fldCharType="begin"/>
      </w:r>
      <w:r w:rsidR="00F52901">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393DBF">
        <w:rPr>
          <w:rFonts w:ascii="Arial" w:hAnsi="Arial" w:cs="Arial"/>
          <w:sz w:val="22"/>
        </w:rPr>
        <w:fldChar w:fldCharType="separate"/>
      </w:r>
      <w:r w:rsidR="00C372DE" w:rsidRPr="00393DBF">
        <w:rPr>
          <w:rFonts w:ascii="Arial" w:hAnsi="Arial" w:cs="Arial"/>
          <w:noProof/>
          <w:sz w:val="22"/>
        </w:rPr>
        <w:t>(2)</w:t>
      </w:r>
      <w:r w:rsidR="004D6F0B" w:rsidRPr="00393DBF">
        <w:rPr>
          <w:rFonts w:ascii="Arial" w:hAnsi="Arial" w:cs="Arial"/>
          <w:sz w:val="22"/>
        </w:rPr>
        <w:fldChar w:fldCharType="end"/>
      </w:r>
      <w:r w:rsidR="00E455D6" w:rsidRPr="00393DBF">
        <w:rPr>
          <w:rFonts w:ascii="Arial" w:hAnsi="Arial" w:cs="Arial"/>
          <w:sz w:val="22"/>
        </w:rPr>
        <w:t xml:space="preserve"> </w:t>
      </w:r>
      <w:r w:rsidR="00332B33">
        <w:rPr>
          <w:rFonts w:ascii="Arial" w:hAnsi="Arial" w:cs="Arial"/>
          <w:sz w:val="22"/>
        </w:rPr>
        <w:t>originating</w:t>
      </w:r>
      <w:r w:rsidR="00E455D6" w:rsidRPr="00393DBF">
        <w:rPr>
          <w:rFonts w:ascii="Arial" w:hAnsi="Arial" w:cs="Arial"/>
          <w:sz w:val="22"/>
        </w:rPr>
        <w:t xml:space="preserve"> from</w:t>
      </w:r>
      <w:r w:rsidR="00475C9B" w:rsidRPr="00393DBF">
        <w:rPr>
          <w:rFonts w:ascii="Arial" w:hAnsi="Arial" w:cs="Arial"/>
          <w:sz w:val="22"/>
        </w:rPr>
        <w:t xml:space="preserve"> cell apoptosis and necrosis</w:t>
      </w:r>
      <w:r w:rsidR="00DF368E" w:rsidRPr="00393DBF">
        <w:rPr>
          <w:rFonts w:ascii="Arial" w:hAnsi="Arial" w:cs="Arial"/>
          <w:sz w:val="22"/>
        </w:rPr>
        <w:fldChar w:fldCharType="begin"/>
      </w:r>
      <w:r w:rsidR="00F52901">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393DBF">
        <w:rPr>
          <w:rFonts w:ascii="Arial" w:hAnsi="Arial" w:cs="Arial"/>
          <w:sz w:val="22"/>
        </w:rPr>
        <w:fldChar w:fldCharType="separate"/>
      </w:r>
      <w:r w:rsidR="00C372DE" w:rsidRPr="00393DBF">
        <w:rPr>
          <w:rFonts w:ascii="Arial" w:hAnsi="Arial" w:cs="Arial"/>
          <w:noProof/>
          <w:sz w:val="22"/>
        </w:rPr>
        <w:t>(3)</w:t>
      </w:r>
      <w:r w:rsidR="00DF368E" w:rsidRPr="00393DBF">
        <w:rPr>
          <w:rFonts w:ascii="Arial" w:hAnsi="Arial" w:cs="Arial"/>
          <w:sz w:val="22"/>
        </w:rPr>
        <w:fldChar w:fldCharType="end"/>
      </w:r>
      <w:r w:rsidR="00944897" w:rsidRPr="00393DBF">
        <w:rPr>
          <w:rFonts w:ascii="Arial" w:hAnsi="Arial" w:cs="Arial"/>
          <w:sz w:val="22"/>
        </w:rPr>
        <w:t xml:space="preserve">. </w:t>
      </w:r>
      <w:r w:rsidR="00332B33">
        <w:rPr>
          <w:rFonts w:ascii="Arial" w:hAnsi="Arial" w:cs="Arial"/>
          <w:sz w:val="22"/>
        </w:rPr>
        <w:t>In many settings, a</w:t>
      </w:r>
      <w:r w:rsidR="003D2EFA" w:rsidRPr="00393DBF">
        <w:rPr>
          <w:rFonts w:ascii="Arial" w:hAnsi="Arial" w:cs="Arial"/>
          <w:sz w:val="22"/>
        </w:rPr>
        <w:t>nalys</w:t>
      </w:r>
      <w:r w:rsidR="00332B33">
        <w:rPr>
          <w:rFonts w:ascii="Arial" w:hAnsi="Arial" w:cs="Arial"/>
          <w:sz w:val="22"/>
        </w:rPr>
        <w:t>e</w:t>
      </w:r>
      <w:r w:rsidR="003D2EFA" w:rsidRPr="00393DBF">
        <w:rPr>
          <w:rFonts w:ascii="Arial" w:hAnsi="Arial" w:cs="Arial"/>
          <w:sz w:val="22"/>
        </w:rPr>
        <w:t>s of c</w:t>
      </w:r>
      <w:r w:rsidR="00475C9B" w:rsidRPr="00393DBF">
        <w:rPr>
          <w:rFonts w:ascii="Arial" w:hAnsi="Arial" w:cs="Arial"/>
          <w:sz w:val="22"/>
        </w:rPr>
        <w:t>fDNA c</w:t>
      </w:r>
      <w:r w:rsidR="00332B33">
        <w:rPr>
          <w:rFonts w:ascii="Arial" w:hAnsi="Arial" w:cs="Arial"/>
          <w:sz w:val="22"/>
        </w:rPr>
        <w:t>an be</w:t>
      </w:r>
      <w:r w:rsidR="003D2EFA" w:rsidRPr="00393DBF">
        <w:rPr>
          <w:rFonts w:ascii="Arial" w:hAnsi="Arial" w:cs="Arial"/>
          <w:sz w:val="22"/>
        </w:rPr>
        <w:t xml:space="preserve"> </w:t>
      </w:r>
      <w:r w:rsidR="00475C9B" w:rsidRPr="00393DBF">
        <w:rPr>
          <w:rFonts w:ascii="Arial" w:hAnsi="Arial" w:cs="Arial"/>
          <w:sz w:val="22"/>
        </w:rPr>
        <w:t>regard</w:t>
      </w:r>
      <w:r w:rsidR="00332B33">
        <w:rPr>
          <w:rFonts w:ascii="Arial" w:hAnsi="Arial" w:cs="Arial"/>
          <w:sz w:val="22"/>
        </w:rPr>
        <w:t>ed</w:t>
      </w:r>
      <w:r w:rsidR="00475C9B" w:rsidRPr="00393DBF">
        <w:rPr>
          <w:rFonts w:ascii="Arial" w:hAnsi="Arial" w:cs="Arial"/>
          <w:sz w:val="22"/>
        </w:rPr>
        <w:t xml:space="preserve"> as a </w:t>
      </w:r>
      <w:r w:rsidR="003D2EFA" w:rsidRPr="00393DBF">
        <w:rPr>
          <w:rFonts w:ascii="Arial" w:hAnsi="Arial" w:cs="Arial"/>
          <w:sz w:val="22"/>
        </w:rPr>
        <w:t xml:space="preserve">way to perform </w:t>
      </w:r>
      <w:r w:rsidR="00332B33">
        <w:rPr>
          <w:rFonts w:ascii="Arial" w:hAnsi="Arial" w:cs="Arial"/>
          <w:sz w:val="22"/>
        </w:rPr>
        <w:t xml:space="preserve">a </w:t>
      </w:r>
      <w:r w:rsidR="003D2EFA" w:rsidRPr="00393DBF">
        <w:rPr>
          <w:rFonts w:ascii="Arial" w:hAnsi="Arial" w:cs="Arial"/>
          <w:sz w:val="22"/>
        </w:rPr>
        <w:t>“</w:t>
      </w:r>
      <w:r w:rsidR="00475C9B" w:rsidRPr="00393DBF">
        <w:rPr>
          <w:rFonts w:ascii="Arial" w:hAnsi="Arial" w:cs="Arial"/>
          <w:sz w:val="22"/>
        </w:rPr>
        <w:t>liquid biopsy</w:t>
      </w:r>
      <w:r w:rsidR="003D2EFA" w:rsidRPr="00393DBF">
        <w:rPr>
          <w:rFonts w:ascii="Arial" w:hAnsi="Arial" w:cs="Arial"/>
          <w:sz w:val="22"/>
        </w:rPr>
        <w:t>”</w:t>
      </w:r>
      <w:r w:rsidR="00475C9B" w:rsidRPr="00393DBF">
        <w:rPr>
          <w:rFonts w:ascii="Arial" w:hAnsi="Arial" w:cs="Arial"/>
          <w:sz w:val="22"/>
        </w:rPr>
        <w:t xml:space="preserve">, which </w:t>
      </w:r>
      <w:r w:rsidR="00B544C4" w:rsidRPr="00393DBF">
        <w:rPr>
          <w:rFonts w:ascii="Arial" w:hAnsi="Arial" w:cs="Arial"/>
          <w:sz w:val="22"/>
        </w:rPr>
        <w:t xml:space="preserve">have </w:t>
      </w:r>
      <w:r w:rsidR="001966BF">
        <w:rPr>
          <w:rFonts w:ascii="Arial" w:hAnsi="Arial" w:cs="Arial"/>
          <w:sz w:val="22"/>
        </w:rPr>
        <w:t xml:space="preserve">been shown promising results for early cancer detection </w:t>
      </w:r>
      <w:r w:rsidR="00347140" w:rsidRPr="00393DBF">
        <w:rPr>
          <w:rFonts w:ascii="Arial" w:hAnsi="Arial" w:cs="Arial"/>
          <w:sz w:val="22"/>
        </w:rPr>
        <w:t xml:space="preserve">and </w:t>
      </w:r>
      <w:r w:rsidR="00225DEB" w:rsidRPr="00393DBF">
        <w:rPr>
          <w:rFonts w:ascii="Arial" w:hAnsi="Arial" w:cs="Arial"/>
          <w:sz w:val="22"/>
        </w:rPr>
        <w:t xml:space="preserve">prognosis </w:t>
      </w:r>
      <w:r w:rsidR="001966BF">
        <w:rPr>
          <w:rFonts w:ascii="Arial" w:hAnsi="Arial" w:cs="Arial"/>
          <w:sz w:val="22"/>
        </w:rPr>
        <w:t>prediction</w:t>
      </w:r>
      <w:del w:id="1" w:author="Zhang Haikun" w:date="2019-06-01T15:37:00Z">
        <w:r w:rsidR="001966BF" w:rsidDel="00C56AC4">
          <w:rPr>
            <w:rFonts w:ascii="Arial" w:hAnsi="Arial" w:cs="Arial"/>
            <w:sz w:val="22"/>
          </w:rPr>
          <w:delText xml:space="preserve"> </w:delText>
        </w:r>
      </w:del>
      <w:r w:rsidR="0067055A" w:rsidRPr="00393DBF">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67055A" w:rsidRPr="00393DBF">
        <w:rPr>
          <w:rFonts w:ascii="Arial" w:hAnsi="Arial" w:cs="Arial"/>
          <w:sz w:val="22"/>
        </w:rPr>
      </w:r>
      <w:r w:rsidR="0067055A" w:rsidRPr="00393DBF">
        <w:rPr>
          <w:rFonts w:ascii="Arial" w:hAnsi="Arial" w:cs="Arial"/>
          <w:sz w:val="22"/>
        </w:rPr>
        <w:fldChar w:fldCharType="separate"/>
      </w:r>
      <w:r w:rsidR="00C372DE" w:rsidRPr="00393DBF">
        <w:rPr>
          <w:rFonts w:ascii="Arial" w:hAnsi="Arial" w:cs="Arial"/>
          <w:noProof/>
          <w:sz w:val="22"/>
        </w:rPr>
        <w:t>(4, 5)</w:t>
      </w:r>
      <w:r w:rsidR="0067055A" w:rsidRPr="00393DBF">
        <w:rPr>
          <w:rFonts w:ascii="Arial" w:hAnsi="Arial" w:cs="Arial"/>
          <w:sz w:val="22"/>
        </w:rPr>
        <w:fldChar w:fldCharType="end"/>
      </w:r>
      <w:r w:rsidR="00475C9B" w:rsidRPr="00393DBF">
        <w:rPr>
          <w:rFonts w:ascii="Arial" w:hAnsi="Arial" w:cs="Arial"/>
          <w:sz w:val="22"/>
        </w:rPr>
        <w:t>.</w:t>
      </w:r>
      <w:r w:rsidR="00B544C4" w:rsidRPr="00393DBF">
        <w:rPr>
          <w:rFonts w:ascii="Arial" w:hAnsi="Arial" w:cs="Arial"/>
          <w:sz w:val="22"/>
        </w:rPr>
        <w:t xml:space="preserve"> </w:t>
      </w:r>
      <w:r w:rsidR="006775EA" w:rsidRPr="00393DBF">
        <w:rPr>
          <w:rFonts w:ascii="Arial" w:hAnsi="Arial" w:cs="Arial"/>
          <w:sz w:val="22"/>
        </w:rPr>
        <w:t>Apoptotic and necrotic t</w:t>
      </w:r>
      <w:r w:rsidR="00B544C4" w:rsidRPr="00393DBF">
        <w:rPr>
          <w:rFonts w:ascii="Arial" w:hAnsi="Arial" w:cs="Arial"/>
          <w:sz w:val="22"/>
        </w:rPr>
        <w:t>umor cells</w:t>
      </w:r>
      <w:r w:rsidR="006775EA" w:rsidRPr="00393DBF">
        <w:rPr>
          <w:rFonts w:ascii="Arial" w:hAnsi="Arial" w:cs="Arial"/>
          <w:sz w:val="22"/>
        </w:rPr>
        <w:t xml:space="preserve"> can release cfDNA into the </w:t>
      </w:r>
      <w:r w:rsidR="00332B33">
        <w:rPr>
          <w:rFonts w:ascii="Arial" w:hAnsi="Arial" w:cs="Arial"/>
          <w:sz w:val="22"/>
        </w:rPr>
        <w:t xml:space="preserve">peripheral </w:t>
      </w:r>
      <w:r w:rsidR="006775EA" w:rsidRPr="00393DBF">
        <w:rPr>
          <w:rFonts w:ascii="Arial" w:hAnsi="Arial" w:cs="Arial"/>
          <w:sz w:val="22"/>
        </w:rPr>
        <w:t>blood, which reflect</w:t>
      </w:r>
      <w:r w:rsidR="001966BF">
        <w:rPr>
          <w:rFonts w:ascii="Arial" w:hAnsi="Arial" w:cs="Arial"/>
          <w:sz w:val="22"/>
        </w:rPr>
        <w:t>s</w:t>
      </w:r>
      <w:r w:rsidR="006775EA" w:rsidRPr="00393DBF">
        <w:rPr>
          <w:rFonts w:ascii="Arial" w:hAnsi="Arial" w:cs="Arial"/>
          <w:sz w:val="22"/>
        </w:rPr>
        <w:t xml:space="preserve"> </w:t>
      </w:r>
      <w:r w:rsidR="00165FE1" w:rsidRPr="00393DBF">
        <w:rPr>
          <w:rFonts w:ascii="Arial" w:hAnsi="Arial" w:cs="Arial"/>
          <w:sz w:val="22"/>
        </w:rPr>
        <w:t xml:space="preserve">tumor-related </w:t>
      </w:r>
      <w:r w:rsidR="006775EA" w:rsidRPr="00393DBF">
        <w:rPr>
          <w:rFonts w:ascii="Arial" w:hAnsi="Arial" w:cs="Arial"/>
          <w:sz w:val="22"/>
        </w:rPr>
        <w:t xml:space="preserve">genetic features, </w:t>
      </w:r>
      <w:r w:rsidR="00BA4EC5" w:rsidRPr="00393DBF">
        <w:rPr>
          <w:rFonts w:ascii="Arial" w:hAnsi="Arial" w:cs="Arial"/>
          <w:sz w:val="22"/>
        </w:rPr>
        <w:t>including</w:t>
      </w:r>
      <w:r w:rsidR="006775EA" w:rsidRPr="00393DBF">
        <w:rPr>
          <w:rFonts w:ascii="Arial" w:hAnsi="Arial" w:cs="Arial"/>
          <w:sz w:val="22"/>
        </w:rPr>
        <w:t xml:space="preserve"> mutations</w:t>
      </w:r>
      <w:r w:rsidR="00BA4EC5" w:rsidRPr="00393DBF">
        <w:rPr>
          <w:rFonts w:ascii="Arial" w:hAnsi="Arial" w:cs="Arial"/>
          <w:sz w:val="22"/>
        </w:rPr>
        <w:t>, copy number aberrations</w:t>
      </w:r>
      <w:r w:rsidR="006775EA" w:rsidRPr="00393DBF">
        <w:rPr>
          <w:rFonts w:ascii="Arial" w:hAnsi="Arial" w:cs="Arial"/>
          <w:sz w:val="22"/>
        </w:rPr>
        <w:t xml:space="preserve"> and epigenetic changes</w:t>
      </w:r>
      <w:r w:rsidR="00165FE1" w:rsidRPr="00393DBF">
        <w:rPr>
          <w:rFonts w:ascii="Arial" w:hAnsi="Arial" w:cs="Arial"/>
          <w:sz w:val="22"/>
        </w:rPr>
        <w:fldChar w:fldCharType="begin"/>
      </w:r>
      <w:r w:rsidR="00F52901">
        <w:rPr>
          <w:rFonts w:ascii="Arial" w:hAnsi="Arial" w:cs="Arial"/>
          <w:sz w:val="22"/>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393DBF">
        <w:rPr>
          <w:rFonts w:ascii="Arial" w:hAnsi="Arial" w:cs="Arial"/>
          <w:sz w:val="22"/>
        </w:rPr>
        <w:fldChar w:fldCharType="separate"/>
      </w:r>
      <w:r w:rsidR="00C372DE" w:rsidRPr="00393DBF">
        <w:rPr>
          <w:rFonts w:ascii="Arial" w:hAnsi="Arial" w:cs="Arial"/>
          <w:noProof/>
          <w:sz w:val="22"/>
        </w:rPr>
        <w:t>(4)</w:t>
      </w:r>
      <w:r w:rsidR="00165FE1" w:rsidRPr="00393DBF">
        <w:rPr>
          <w:rFonts w:ascii="Arial" w:hAnsi="Arial" w:cs="Arial"/>
          <w:sz w:val="22"/>
        </w:rPr>
        <w:fldChar w:fldCharType="end"/>
      </w:r>
      <w:r w:rsidR="00332B33">
        <w:rPr>
          <w:rFonts w:ascii="Arial" w:hAnsi="Arial" w:cs="Arial"/>
          <w:sz w:val="22"/>
        </w:rPr>
        <w:t>. As such, cfDNA</w:t>
      </w:r>
      <w:r w:rsidR="007C2DA8" w:rsidRPr="00393DBF">
        <w:rPr>
          <w:rFonts w:ascii="Arial" w:hAnsi="Arial" w:cs="Arial"/>
          <w:sz w:val="22"/>
        </w:rPr>
        <w:t xml:space="preserve"> </w:t>
      </w:r>
      <w:r w:rsidR="001966BF">
        <w:rPr>
          <w:rFonts w:ascii="Arial" w:hAnsi="Arial" w:cs="Arial"/>
          <w:sz w:val="22"/>
        </w:rPr>
        <w:t xml:space="preserve">could be used as a </w:t>
      </w:r>
      <w:r w:rsidR="007C2DA8" w:rsidRPr="00393DBF">
        <w:rPr>
          <w:rFonts w:ascii="Arial" w:hAnsi="Arial" w:cs="Arial"/>
          <w:sz w:val="22"/>
        </w:rPr>
        <w:t xml:space="preserve">biomarker </w:t>
      </w:r>
      <w:r w:rsidR="001966BF">
        <w:rPr>
          <w:rFonts w:ascii="Arial" w:hAnsi="Arial" w:cs="Arial"/>
          <w:sz w:val="22"/>
        </w:rPr>
        <w:t>in clinical settings</w:t>
      </w:r>
      <w:r w:rsidR="00AB5CD0" w:rsidRPr="0046354E">
        <w:rPr>
          <w:rFonts w:ascii="Arial" w:hAnsi="Arial" w:cs="Arial"/>
          <w:sz w:val="22"/>
        </w:rPr>
        <w:t>.</w:t>
      </w:r>
      <w:r w:rsidR="00124EB4" w:rsidRPr="0046354E">
        <w:rPr>
          <w:rFonts w:ascii="Arial" w:hAnsi="Arial" w:cs="Arial"/>
          <w:sz w:val="22"/>
        </w:rPr>
        <w:t xml:space="preserve"> </w:t>
      </w:r>
      <w:r w:rsidR="001966BF">
        <w:rPr>
          <w:rFonts w:ascii="Arial" w:hAnsi="Arial" w:cs="Arial"/>
          <w:sz w:val="22"/>
        </w:rPr>
        <w:t xml:space="preserve">There are different technologies to interrogate methylation changes in </w:t>
      </w:r>
      <w:r w:rsidR="001966BF" w:rsidRPr="0046354E">
        <w:rPr>
          <w:rFonts w:ascii="Arial" w:hAnsi="Arial" w:cs="Arial"/>
          <w:sz w:val="22"/>
        </w:rPr>
        <w:t xml:space="preserve">cfDNA, </w:t>
      </w:r>
      <w:r w:rsidR="001966BF">
        <w:rPr>
          <w:rFonts w:ascii="Arial" w:hAnsi="Arial" w:cs="Arial"/>
          <w:sz w:val="22"/>
        </w:rPr>
        <w:t>including</w:t>
      </w:r>
      <w:r w:rsidR="001966BF" w:rsidRPr="0046354E">
        <w:rPr>
          <w:rFonts w:ascii="Arial" w:hAnsi="Arial" w:cs="Arial"/>
          <w:sz w:val="22"/>
        </w:rPr>
        <w:t xml:space="preserve"> scRRBS</w:t>
      </w:r>
      <w:r w:rsidR="001966BF" w:rsidRPr="0046354E">
        <w:rPr>
          <w:rFonts w:ascii="Arial" w:hAnsi="Arial" w:cs="Arial"/>
          <w:sz w:val="22"/>
        </w:rPr>
        <w:fldChar w:fldCharType="begin"/>
      </w:r>
      <w:r w:rsidR="001966BF" w:rsidRPr="0046354E">
        <w:rPr>
          <w:rFonts w:ascii="Arial" w:hAnsi="Arial" w:cs="Arial"/>
          <w:sz w:val="22"/>
        </w:rPr>
        <w:instrText xml:space="preserve"> ADDIN EN.CITE &lt;EndNote&gt;&lt;Cite&gt;&lt;Author&gt;Guo&lt;/Author&gt;&lt;Year&gt;2017&lt;/Year&gt;&lt;RecNum&gt;25&lt;/RecNum&gt;&lt;DisplayText&gt;(6)&lt;/DisplayText&gt;&lt;record&gt;&lt;rec-number&gt;25&lt;/rec-number&gt;&lt;foreign-keys&gt;&lt;key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1966BF" w:rsidRPr="0046354E">
        <w:rPr>
          <w:rFonts w:ascii="Arial" w:hAnsi="Arial" w:cs="Arial"/>
          <w:sz w:val="22"/>
        </w:rPr>
        <w:fldChar w:fldCharType="separate"/>
      </w:r>
      <w:r w:rsidR="001966BF" w:rsidRPr="0046354E">
        <w:rPr>
          <w:rFonts w:ascii="Arial" w:hAnsi="Arial" w:cs="Arial"/>
          <w:noProof/>
          <w:sz w:val="22"/>
        </w:rPr>
        <w:t>(6)</w:t>
      </w:r>
      <w:r w:rsidR="001966BF" w:rsidRPr="0046354E">
        <w:rPr>
          <w:rFonts w:ascii="Arial" w:hAnsi="Arial" w:cs="Arial"/>
          <w:sz w:val="22"/>
        </w:rPr>
        <w:fldChar w:fldCharType="end"/>
      </w:r>
      <w:r w:rsidR="001966BF" w:rsidRPr="0046354E">
        <w:rPr>
          <w:rFonts w:ascii="Arial" w:hAnsi="Arial" w:cs="Arial"/>
          <w:sz w:val="22"/>
        </w:rPr>
        <w:t xml:space="preserve"> and cfMeDIPseq</w:t>
      </w:r>
      <w:r w:rsidR="001966BF" w:rsidRPr="0046354E">
        <w:rPr>
          <w:rFonts w:ascii="Arial" w:hAnsi="Arial" w:cs="Arial"/>
          <w:sz w:val="22"/>
        </w:rPr>
        <w:fldChar w:fldCharType="begin">
          <w:fldData xml:space="preserve">PEVuZE5vdGU+PENpdGU+PEF1dGhvcj5TaGVuPC9BdXRob3I+PFllYXI+MjAxODwvWWVhcj48UmVj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</w:fldData>
        </w:fldChar>
      </w:r>
      <w:r w:rsidR="001966BF">
        <w:rPr>
          <w:rFonts w:ascii="Arial" w:hAnsi="Arial" w:cs="Arial"/>
          <w:sz w:val="22"/>
        </w:rPr>
        <w:instrText xml:space="preserve"> ADDIN EN.CITE </w:instrText>
      </w:r>
      <w:r w:rsidR="001966BF">
        <w:rPr>
          <w:rFonts w:ascii="Arial" w:hAnsi="Arial" w:cs="Arial"/>
          <w:sz w:val="22"/>
        </w:rPr>
        <w:fldChar w:fldCharType="begin">
          <w:fldData xml:space="preserve">PEVuZE5vdGU+PENpdGU+PEF1dGhvcj5TaGVuPC9BdXRob3I+PFllYXI+MjAxODwvWWVhcj48UmVj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</w:fldData>
        </w:fldChar>
      </w:r>
      <w:r w:rsidR="001966BF">
        <w:rPr>
          <w:rFonts w:ascii="Arial" w:hAnsi="Arial" w:cs="Arial"/>
          <w:sz w:val="22"/>
        </w:rPr>
        <w:instrText xml:space="preserve"> ADDIN EN.CITE.DATA </w:instrText>
      </w:r>
      <w:r w:rsidR="001966BF">
        <w:rPr>
          <w:rFonts w:ascii="Arial" w:hAnsi="Arial" w:cs="Arial"/>
          <w:sz w:val="22"/>
        </w:rPr>
      </w:r>
      <w:r w:rsidR="001966BF">
        <w:rPr>
          <w:rFonts w:ascii="Arial" w:hAnsi="Arial" w:cs="Arial"/>
          <w:sz w:val="22"/>
        </w:rPr>
        <w:fldChar w:fldCharType="end"/>
      </w:r>
      <w:r w:rsidR="001966BF" w:rsidRPr="0046354E">
        <w:rPr>
          <w:rFonts w:ascii="Arial" w:hAnsi="Arial" w:cs="Arial"/>
          <w:sz w:val="22"/>
        </w:rPr>
      </w:r>
      <w:r w:rsidR="001966BF" w:rsidRPr="0046354E">
        <w:rPr>
          <w:rFonts w:ascii="Arial" w:hAnsi="Arial" w:cs="Arial"/>
          <w:sz w:val="22"/>
        </w:rPr>
        <w:fldChar w:fldCharType="separate"/>
      </w:r>
      <w:r w:rsidR="001966BF" w:rsidRPr="0046354E">
        <w:rPr>
          <w:rFonts w:ascii="Arial" w:hAnsi="Arial" w:cs="Arial"/>
          <w:noProof/>
          <w:sz w:val="22"/>
        </w:rPr>
        <w:t>(7)</w:t>
      </w:r>
      <w:r w:rsidR="001966BF" w:rsidRPr="0046354E">
        <w:rPr>
          <w:rFonts w:ascii="Arial" w:hAnsi="Arial" w:cs="Arial"/>
          <w:sz w:val="22"/>
        </w:rPr>
        <w:fldChar w:fldCharType="end"/>
      </w:r>
      <w:r w:rsidR="001966BF" w:rsidRPr="0046354E">
        <w:rPr>
          <w:rFonts w:ascii="Arial" w:hAnsi="Arial" w:cs="Arial"/>
          <w:sz w:val="22"/>
        </w:rPr>
        <w:t>.</w:t>
      </w:r>
      <w:r w:rsidR="001966BF">
        <w:rPr>
          <w:rFonts w:ascii="Arial" w:hAnsi="Arial" w:cs="Arial"/>
          <w:sz w:val="22"/>
        </w:rPr>
        <w:t xml:space="preserve"> </w:t>
      </w:r>
      <w:r w:rsidR="00124EB4" w:rsidRPr="0046354E">
        <w:rPr>
          <w:rFonts w:ascii="Arial" w:hAnsi="Arial" w:cs="Arial"/>
          <w:sz w:val="22"/>
        </w:rPr>
        <w:t xml:space="preserve">However, </w:t>
      </w:r>
      <w:r w:rsidR="00356E70" w:rsidRPr="0046354E">
        <w:rPr>
          <w:rFonts w:ascii="Arial" w:hAnsi="Arial" w:cs="Arial"/>
          <w:sz w:val="22"/>
        </w:rPr>
        <w:t>genome-wide methylation assay</w:t>
      </w:r>
      <w:r w:rsidR="00332B33" w:rsidRPr="0046354E">
        <w:rPr>
          <w:rFonts w:ascii="Arial" w:hAnsi="Arial" w:cs="Arial"/>
          <w:sz w:val="22"/>
        </w:rPr>
        <w:t>s</w:t>
      </w:r>
      <w:r w:rsidR="00356E70" w:rsidRPr="0046354E">
        <w:rPr>
          <w:rFonts w:ascii="Arial" w:hAnsi="Arial" w:cs="Arial"/>
          <w:sz w:val="22"/>
        </w:rPr>
        <w:t xml:space="preserve"> require large amou</w:t>
      </w:r>
      <w:r w:rsidR="00C254AA" w:rsidRPr="0046354E">
        <w:rPr>
          <w:rFonts w:ascii="Arial" w:hAnsi="Arial" w:cs="Arial"/>
          <w:sz w:val="22"/>
        </w:rPr>
        <w:t>n</w:t>
      </w:r>
      <w:r w:rsidR="00356E70" w:rsidRPr="0046354E">
        <w:rPr>
          <w:rFonts w:ascii="Arial" w:hAnsi="Arial" w:cs="Arial"/>
          <w:sz w:val="22"/>
        </w:rPr>
        <w:t>t</w:t>
      </w:r>
      <w:r w:rsidR="00332B33" w:rsidRPr="0046354E">
        <w:rPr>
          <w:rFonts w:ascii="Arial" w:hAnsi="Arial" w:cs="Arial"/>
          <w:sz w:val="22"/>
        </w:rPr>
        <w:t>s</w:t>
      </w:r>
      <w:r w:rsidR="00356E70" w:rsidRPr="0046354E">
        <w:rPr>
          <w:rFonts w:ascii="Arial" w:hAnsi="Arial" w:cs="Arial"/>
          <w:sz w:val="22"/>
        </w:rPr>
        <w:t xml:space="preserve"> of input DNA</w:t>
      </w:r>
      <w:r w:rsidR="00332B33" w:rsidRPr="0046354E">
        <w:rPr>
          <w:rFonts w:ascii="Arial" w:hAnsi="Arial" w:cs="Arial"/>
          <w:sz w:val="22"/>
        </w:rPr>
        <w:t>—</w:t>
      </w:r>
      <w:r w:rsidR="00356E70" w:rsidRPr="0046354E">
        <w:rPr>
          <w:rFonts w:ascii="Arial" w:hAnsi="Arial" w:cs="Arial"/>
          <w:sz w:val="22"/>
        </w:rPr>
        <w:t>conventional WGBS require</w:t>
      </w:r>
      <w:r w:rsidR="00A52A3E">
        <w:rPr>
          <w:rFonts w:ascii="Arial" w:hAnsi="Arial" w:cs="Arial"/>
          <w:sz w:val="22"/>
        </w:rPr>
        <w:t>s</w:t>
      </w:r>
      <w:r w:rsidR="00356E70" w:rsidRPr="0046354E">
        <w:rPr>
          <w:rFonts w:ascii="Arial" w:hAnsi="Arial" w:cs="Arial"/>
          <w:sz w:val="22"/>
        </w:rPr>
        <w:t xml:space="preserve"> microgram</w:t>
      </w:r>
      <w:r w:rsidR="00332B33" w:rsidRPr="0046354E">
        <w:rPr>
          <w:rFonts w:ascii="Arial" w:hAnsi="Arial" w:cs="Arial"/>
          <w:sz w:val="22"/>
        </w:rPr>
        <w:t xml:space="preserve"> input and reduced respresentation bisulfite sequencing (</w:t>
      </w:r>
      <w:r w:rsidR="00356E70" w:rsidRPr="0046354E">
        <w:rPr>
          <w:rFonts w:ascii="Arial" w:hAnsi="Arial" w:cs="Arial"/>
          <w:sz w:val="22"/>
        </w:rPr>
        <w:t>RRBS</w:t>
      </w:r>
      <w:r w:rsidR="00332B33" w:rsidRPr="0046354E">
        <w:rPr>
          <w:rFonts w:ascii="Arial" w:hAnsi="Arial" w:cs="Arial"/>
          <w:sz w:val="22"/>
        </w:rPr>
        <w:t>)</w:t>
      </w:r>
      <w:r w:rsidR="00356E70" w:rsidRPr="0046354E">
        <w:rPr>
          <w:rFonts w:ascii="Arial" w:hAnsi="Arial" w:cs="Arial"/>
          <w:sz w:val="22"/>
        </w:rPr>
        <w:t xml:space="preserve"> require</w:t>
      </w:r>
      <w:r w:rsidR="00332B33" w:rsidRPr="0046354E">
        <w:rPr>
          <w:rFonts w:ascii="Arial" w:hAnsi="Arial" w:cs="Arial"/>
          <w:sz w:val="22"/>
        </w:rPr>
        <w:t>s</w:t>
      </w:r>
      <w:r w:rsidR="00356E70" w:rsidRPr="0046354E">
        <w:rPr>
          <w:rFonts w:ascii="Arial" w:hAnsi="Arial" w:cs="Arial"/>
          <w:sz w:val="22"/>
        </w:rPr>
        <w:t xml:space="preserve"> 30ng </w:t>
      </w:r>
      <w:r w:rsidR="00332B33" w:rsidRPr="0046354E">
        <w:rPr>
          <w:rFonts w:ascii="Arial" w:hAnsi="Arial" w:cs="Arial"/>
          <w:sz w:val="22"/>
        </w:rPr>
        <w:t xml:space="preserve">of </w:t>
      </w:r>
      <w:r w:rsidR="00356E70" w:rsidRPr="0046354E">
        <w:rPr>
          <w:rFonts w:ascii="Arial" w:hAnsi="Arial" w:cs="Arial"/>
          <w:sz w:val="22"/>
        </w:rPr>
        <w:t>DNA</w:t>
      </w:r>
      <w:r w:rsidR="00332B33" w:rsidRPr="0046354E">
        <w:rPr>
          <w:rFonts w:ascii="Arial" w:hAnsi="Arial" w:cs="Arial"/>
          <w:sz w:val="22"/>
        </w:rPr>
        <w:t xml:space="preserve"> input</w:t>
      </w:r>
      <w:r w:rsidR="00356E70" w:rsidRPr="0046354E">
        <w:rPr>
          <w:rFonts w:ascii="Arial" w:hAnsi="Arial" w:cs="Arial"/>
          <w:sz w:val="22"/>
        </w:rPr>
        <w:t xml:space="preserve"> which </w:t>
      </w:r>
      <w:r w:rsidR="00332B33" w:rsidRPr="0046354E">
        <w:rPr>
          <w:rFonts w:ascii="Arial" w:hAnsi="Arial" w:cs="Arial"/>
          <w:sz w:val="22"/>
        </w:rPr>
        <w:t xml:space="preserve">is often approaching the </w:t>
      </w:r>
      <w:r w:rsidR="00356E70" w:rsidRPr="0046354E">
        <w:rPr>
          <w:rFonts w:ascii="Arial" w:hAnsi="Arial" w:cs="Arial"/>
          <w:sz w:val="22"/>
        </w:rPr>
        <w:t xml:space="preserve">maximum </w:t>
      </w:r>
      <w:r w:rsidR="00332B33" w:rsidRPr="0046354E">
        <w:rPr>
          <w:rFonts w:ascii="Arial" w:hAnsi="Arial" w:cs="Arial"/>
          <w:sz w:val="22"/>
        </w:rPr>
        <w:t xml:space="preserve">level </w:t>
      </w:r>
      <w:r w:rsidR="00356E70" w:rsidRPr="0046354E">
        <w:rPr>
          <w:rFonts w:ascii="Arial" w:hAnsi="Arial" w:cs="Arial"/>
          <w:sz w:val="22"/>
        </w:rPr>
        <w:t xml:space="preserve">of the </w:t>
      </w:r>
      <w:r w:rsidR="00332B33" w:rsidRPr="0046354E">
        <w:rPr>
          <w:rFonts w:ascii="Arial" w:hAnsi="Arial" w:cs="Arial"/>
          <w:sz w:val="22"/>
        </w:rPr>
        <w:t>cf</w:t>
      </w:r>
      <w:r w:rsidR="00356E70" w:rsidRPr="0046354E">
        <w:rPr>
          <w:rFonts w:ascii="Arial" w:hAnsi="Arial" w:cs="Arial"/>
          <w:sz w:val="22"/>
        </w:rPr>
        <w:t xml:space="preserve">DNA </w:t>
      </w:r>
      <w:r w:rsidR="00AD517E" w:rsidRPr="0046354E">
        <w:rPr>
          <w:rFonts w:ascii="Arial" w:hAnsi="Arial" w:cs="Arial"/>
          <w:sz w:val="22"/>
        </w:rPr>
        <w:t xml:space="preserve">detected (or detectable) </w:t>
      </w:r>
      <w:r w:rsidR="00356E70" w:rsidRPr="0046354E">
        <w:rPr>
          <w:rFonts w:ascii="Arial" w:hAnsi="Arial" w:cs="Arial"/>
          <w:sz w:val="22"/>
        </w:rPr>
        <w:t xml:space="preserve">in </w:t>
      </w:r>
      <w:r w:rsidR="00A52A3E">
        <w:rPr>
          <w:rFonts w:ascii="Arial" w:hAnsi="Arial" w:cs="Arial"/>
          <w:sz w:val="22"/>
        </w:rPr>
        <w:t xml:space="preserve">a </w:t>
      </w:r>
      <w:r w:rsidR="001966BF">
        <w:rPr>
          <w:rFonts w:ascii="Arial" w:hAnsi="Arial" w:cs="Arial"/>
          <w:sz w:val="22"/>
        </w:rPr>
        <w:t xml:space="preserve">human blood </w:t>
      </w:r>
      <w:r w:rsidR="00A52A3E">
        <w:rPr>
          <w:rFonts w:ascii="Arial" w:hAnsi="Arial" w:cs="Arial"/>
          <w:sz w:val="22"/>
        </w:rPr>
        <w:t>sample</w:t>
      </w:r>
      <w:r w:rsidR="00356E70" w:rsidRPr="0046354E">
        <w:rPr>
          <w:rFonts w:ascii="Arial" w:hAnsi="Arial" w:cs="Arial"/>
          <w:sz w:val="22"/>
        </w:rPr>
        <w:t>.</w:t>
      </w:r>
      <w:del w:id="2" w:author="Zhang Haikun" w:date="2019-06-01T15:36:00Z">
        <w:r w:rsidR="00356E70" w:rsidRPr="0046354E" w:rsidDel="00C56AC4">
          <w:rPr>
            <w:rFonts w:ascii="Arial" w:hAnsi="Arial" w:cs="Arial"/>
            <w:sz w:val="22"/>
          </w:rPr>
          <w:delText xml:space="preserve"> </w:delText>
        </w:r>
      </w:del>
    </w:p>
    <w:p w14:paraId="235EB9CA" w14:textId="5A95C397" w:rsidR="007D29FE" w:rsidRPr="00393DBF" w:rsidRDefault="00A40226" w:rsidP="00C723FB">
      <w:pPr>
        <w:spacing w:before="240"/>
        <w:ind w:firstLine="330"/>
        <w:rPr>
          <w:rFonts w:ascii="Arial" w:hAnsi="Arial" w:cs="Arial"/>
          <w:sz w:val="22"/>
        </w:rPr>
      </w:pPr>
      <w:r>
        <w:rPr>
          <w:rFonts w:ascii="Arial" w:hAnsi="Arial" w:cs="Arial"/>
          <w:sz w:val="22"/>
        </w:rPr>
        <w:t>Liver cancer</w:t>
      </w:r>
      <w:r w:rsidRPr="00393DBF">
        <w:rPr>
          <w:rFonts w:ascii="Arial" w:hAnsi="Arial" w:cs="Arial"/>
          <w:sz w:val="22"/>
        </w:rPr>
        <w:t xml:space="preserve"> is the </w:t>
      </w:r>
      <w:r>
        <w:rPr>
          <w:rFonts w:ascii="Arial" w:hAnsi="Arial" w:cs="Arial"/>
          <w:sz w:val="22"/>
        </w:rPr>
        <w:t>fo</w:t>
      </w:r>
      <w:r w:rsidR="00A52A3E">
        <w:rPr>
          <w:rFonts w:ascii="Arial" w:hAnsi="Arial" w:cs="Arial"/>
          <w:sz w:val="22"/>
        </w:rPr>
        <w:t>u</w:t>
      </w:r>
      <w:r>
        <w:rPr>
          <w:rFonts w:ascii="Arial" w:hAnsi="Arial" w:cs="Arial"/>
          <w:sz w:val="22"/>
        </w:rPr>
        <w:t xml:space="preserve">rth cause of cancer-related mortality worldwide. </w:t>
      </w:r>
      <w:r w:rsidRPr="0058323A">
        <w:rPr>
          <w:rFonts w:ascii="Arial" w:hAnsi="Arial" w:cs="Arial"/>
          <w:sz w:val="22"/>
          <w:lang w:val="en"/>
        </w:rPr>
        <w:t>In the United States, liver cancer death rate increased 43% from 7.2 to 10.3 per 100,000 between 2000-2016</w:t>
      </w:r>
      <w:r>
        <w:rPr>
          <w:rFonts w:ascii="Arial" w:hAnsi="Arial" w:cs="Arial"/>
          <w:sz w:val="22"/>
          <w:lang w:val="en"/>
        </w:rPr>
        <w:fldChar w:fldCharType="begin">
          <w:fldData xml:space="preserve">PEVuZE5vdGU+PENpdGU+PEF1dGhvcj5KUTwvQXV0aG9yPjxZZWFyPjIwMTg8L1llYXI+PFJlY051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</w:fldData>
        </w:fldChar>
      </w:r>
      <w:r w:rsidR="007B5D39">
        <w:rPr>
          <w:rFonts w:ascii="Arial" w:hAnsi="Arial" w:cs="Arial"/>
          <w:sz w:val="22"/>
          <w:lang w:val="en"/>
        </w:rPr>
        <w:instrText xml:space="preserve"> ADDIN EN.CITE </w:instrText>
      </w:r>
      <w:r w:rsidR="007B5D39">
        <w:rPr>
          <w:rFonts w:ascii="Arial" w:hAnsi="Arial" w:cs="Arial"/>
          <w:sz w:val="22"/>
          <w:lang w:val="en"/>
        </w:rPr>
        <w:fldChar w:fldCharType="begin">
          <w:fldData xml:space="preserve">PEVuZE5vdGU+PENpdGU+PEF1dGhvcj5KUTwvQXV0aG9yPjxZZWFyPjIwMTg8L1llYXI+PFJlY051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</w:fldData>
        </w:fldChar>
      </w:r>
      <w:r w:rsidR="007B5D39">
        <w:rPr>
          <w:rFonts w:ascii="Arial" w:hAnsi="Arial" w:cs="Arial"/>
          <w:sz w:val="22"/>
          <w:lang w:val="en"/>
        </w:rPr>
        <w:instrText xml:space="preserve"> ADDIN EN.CITE.DATA </w:instrText>
      </w:r>
      <w:r w:rsidR="007B5D39">
        <w:rPr>
          <w:rFonts w:ascii="Arial" w:hAnsi="Arial" w:cs="Arial"/>
          <w:sz w:val="22"/>
          <w:lang w:val="en"/>
        </w:rPr>
      </w:r>
      <w:r w:rsidR="007B5D39">
        <w:rPr>
          <w:rFonts w:ascii="Arial" w:hAnsi="Arial" w:cs="Arial"/>
          <w:sz w:val="22"/>
          <w:lang w:val="en"/>
        </w:rPr>
        <w:fldChar w:fldCharType="end"/>
      </w:r>
      <w:r>
        <w:rPr>
          <w:rFonts w:ascii="Arial" w:hAnsi="Arial" w:cs="Arial"/>
          <w:sz w:val="22"/>
          <w:lang w:val="en"/>
        </w:rPr>
      </w:r>
      <w:r>
        <w:rPr>
          <w:rFonts w:ascii="Arial" w:hAnsi="Arial" w:cs="Arial"/>
          <w:sz w:val="22"/>
          <w:lang w:val="en"/>
        </w:rPr>
        <w:fldChar w:fldCharType="separate"/>
      </w:r>
      <w:r w:rsidR="007B5D39">
        <w:rPr>
          <w:rFonts w:ascii="Arial" w:hAnsi="Arial" w:cs="Arial"/>
          <w:noProof/>
          <w:sz w:val="22"/>
          <w:lang w:val="en"/>
        </w:rPr>
        <w:t>(8, 9)</w:t>
      </w:r>
      <w:r>
        <w:rPr>
          <w:rFonts w:ascii="Arial" w:hAnsi="Arial" w:cs="Arial"/>
          <w:sz w:val="22"/>
          <w:lang w:val="en"/>
        </w:rPr>
        <w:fldChar w:fldCharType="end"/>
      </w:r>
      <w:r w:rsidR="000A3BBD">
        <w:rPr>
          <w:rFonts w:ascii="Arial" w:hAnsi="Arial" w:cs="Arial"/>
          <w:sz w:val="22"/>
        </w:rPr>
        <w:t xml:space="preserve">. </w:t>
      </w:r>
      <w:r>
        <w:rPr>
          <w:rFonts w:ascii="Arial" w:hAnsi="Arial" w:cs="Arial"/>
          <w:sz w:val="22"/>
          <w:lang w:val="en"/>
        </w:rPr>
        <w:t xml:space="preserve">Hepatocellular carcinoma (HCC), the most frequent form of primary liver cancer, generally develops in patients with chronic liver disease due to </w:t>
      </w:r>
      <w:r>
        <w:rPr>
          <w:rFonts w:ascii="Arial" w:hAnsi="Arial" w:cs="Arial"/>
          <w:sz w:val="22"/>
        </w:rPr>
        <w:t xml:space="preserve">hepatitis B </w:t>
      </w:r>
      <w:r w:rsidR="00337DAF">
        <w:rPr>
          <w:rFonts w:ascii="Arial" w:hAnsi="Arial" w:cs="Arial"/>
          <w:sz w:val="22"/>
        </w:rPr>
        <w:t xml:space="preserve">virus </w:t>
      </w:r>
      <w:r>
        <w:rPr>
          <w:rFonts w:ascii="Arial" w:hAnsi="Arial" w:cs="Arial"/>
          <w:sz w:val="22"/>
        </w:rPr>
        <w:t xml:space="preserve">(HBV), hepatitis C </w:t>
      </w:r>
      <w:r w:rsidR="00337DAF">
        <w:rPr>
          <w:rFonts w:ascii="Arial" w:hAnsi="Arial" w:cs="Arial"/>
          <w:sz w:val="22"/>
        </w:rPr>
        <w:t xml:space="preserve">virus </w:t>
      </w:r>
      <w:r>
        <w:rPr>
          <w:rFonts w:ascii="Arial" w:hAnsi="Arial" w:cs="Arial"/>
          <w:sz w:val="22"/>
        </w:rPr>
        <w:t>(HCV), alcohol abuse or non-alcoholic fatty liver disease</w:t>
      </w:r>
      <w:r w:rsidR="00B37BF9" w:rsidRPr="00393DBF">
        <w:rPr>
          <w:rFonts w:ascii="Arial" w:hAnsi="Arial" w:cs="Arial"/>
          <w:sz w:val="22"/>
        </w:rPr>
        <w:fldChar w:fldCharType="begin">
          <w:fldData xml:space="preserve">PEVuZE5vdGU+PENpdGU+PEF1dGhvcj5DaGVuPC9BdXRob3I+PFllYXI+MTk5NzwvWWVhcj48UmVj
TnVtPjE1PC9SZWNOdW0+PERpc3BsYXlUZXh0PigxMCwgMTEpPC9EaXNwbGF5VGV4dD48cmVjb3Jk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PEVuZE5vdGU+PENpdGU+PEF1dGhvcj5DaGVuPC9BdXRob3I+PFllYXI+MTk5NzwvWWVhcj48UmVj
TnVtPjE1PC9SZWNOdW0+PERpc3BsYXlUZXh0PigxMCwgMTEpPC9EaXNwbGF5VGV4dD48cmVjb3Jk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B37BF9" w:rsidRPr="00393DBF">
        <w:rPr>
          <w:rFonts w:ascii="Arial" w:hAnsi="Arial" w:cs="Arial"/>
          <w:sz w:val="22"/>
        </w:rPr>
      </w:r>
      <w:r w:rsidR="00B37BF9" w:rsidRPr="00393DBF">
        <w:rPr>
          <w:rFonts w:ascii="Arial" w:hAnsi="Arial" w:cs="Arial"/>
          <w:sz w:val="22"/>
        </w:rPr>
        <w:fldChar w:fldCharType="separate"/>
      </w:r>
      <w:r w:rsidR="007B5D39">
        <w:rPr>
          <w:rFonts w:ascii="Arial" w:hAnsi="Arial" w:cs="Arial"/>
          <w:noProof/>
          <w:sz w:val="22"/>
        </w:rPr>
        <w:t>(10, 11)</w:t>
      </w:r>
      <w:r w:rsidR="00B37BF9" w:rsidRPr="00393DBF">
        <w:rPr>
          <w:rFonts w:ascii="Arial" w:hAnsi="Arial" w:cs="Arial"/>
          <w:sz w:val="22"/>
        </w:rPr>
        <w:fldChar w:fldCharType="end"/>
      </w:r>
      <w:r w:rsidR="00B37BF9" w:rsidRPr="00393DBF">
        <w:rPr>
          <w:rFonts w:ascii="Arial" w:hAnsi="Arial" w:cs="Arial"/>
          <w:sz w:val="22"/>
        </w:rPr>
        <w:t>.</w:t>
      </w:r>
      <w:r>
        <w:rPr>
          <w:rFonts w:ascii="Arial" w:hAnsi="Arial" w:cs="Arial"/>
          <w:sz w:val="22"/>
        </w:rPr>
        <w:t xml:space="preserve"> Chronic inflammation, fibrosis, and aberrant hepatocyte regeneration favor a series of genetic and epigenetic events that culminate in hepatocyte malignant transformation.</w:t>
      </w:r>
      <w:r w:rsidR="00B37BF9">
        <w:rPr>
          <w:rFonts w:ascii="Arial" w:hAnsi="Arial" w:cs="Arial"/>
          <w:sz w:val="22"/>
        </w:rPr>
        <w:t xml:space="preserve"> </w:t>
      </w:r>
      <w:r w:rsidR="00203E7C">
        <w:rPr>
          <w:rFonts w:ascii="Arial" w:hAnsi="Arial" w:cs="Arial"/>
          <w:sz w:val="22"/>
        </w:rPr>
        <w:t>H</w:t>
      </w:r>
      <w:r w:rsidR="00203E7C" w:rsidRPr="00393DBF">
        <w:rPr>
          <w:rFonts w:ascii="Arial" w:hAnsi="Arial" w:cs="Arial"/>
          <w:sz w:val="22"/>
        </w:rPr>
        <w:t>epatocarcinogenesis is a compl</w:t>
      </w:r>
      <w:r w:rsidR="00203E7C">
        <w:rPr>
          <w:rFonts w:ascii="Arial" w:hAnsi="Arial" w:cs="Arial"/>
          <w:sz w:val="22"/>
        </w:rPr>
        <w:t xml:space="preserve">ex and poorly-understood </w:t>
      </w:r>
      <w:r w:rsidR="00203E7C" w:rsidRPr="00393DBF">
        <w:rPr>
          <w:rFonts w:ascii="Arial" w:hAnsi="Arial" w:cs="Arial"/>
          <w:sz w:val="22"/>
        </w:rPr>
        <w:t>multistep process</w:t>
      </w:r>
      <w:r w:rsidR="00203E7C">
        <w:rPr>
          <w:rFonts w:ascii="Arial" w:hAnsi="Arial" w:cs="Arial"/>
          <w:sz w:val="22"/>
        </w:rPr>
        <w:t xml:space="preserve"> that includes the histological transition from regenerative nodules in the context of cirrhosis, through dysplastic nodules and ultimately HCC</w:t>
      </w:r>
      <w:r w:rsidR="006B7CA2">
        <w:rPr>
          <w:rFonts w:ascii="Arial" w:hAnsi="Arial" w:cs="Arial"/>
          <w:sz w:val="22"/>
        </w:rPr>
        <w:t xml:space="preserve"> </w:t>
      </w:r>
      <w:r w:rsidR="003A12E3" w:rsidRPr="00393DBF">
        <w:rPr>
          <w:rFonts w:ascii="Arial" w:hAnsi="Arial" w:cs="Arial"/>
          <w:sz w:val="22"/>
        </w:rPr>
        <w:fldChar w:fldCharType="begin">
          <w:fldData xml:space="preserve">PEVuZE5vdGU+PENpdGU+PEF1dGhvcj5TdGF1ZmZlcjwvQXV0aG9yPjxZZWFyPjIwMTI8L1llYXI+
PFJlY051bT4xODwvUmVjTnVtPjxEaXNwbGF5VGV4dD4oMTItMTQpPC9EaXNwbGF5VGV4dD48cmVj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PEVuZE5vdGU+PENpdGU+PEF1dGhvcj5TdGF1ZmZlcjwvQXV0aG9yPjxZZWFyPjIwMTI8L1llYXI+
PFJlY051bT4xODwvUmVjTnVtPjxEaXNwbGF5VGV4dD4oMTItMTQpPC9EaXNwbGF5VGV4dD48cmVj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3A12E3" w:rsidRPr="00393DBF">
        <w:rPr>
          <w:rFonts w:ascii="Arial" w:hAnsi="Arial" w:cs="Arial"/>
          <w:sz w:val="22"/>
        </w:rPr>
      </w:r>
      <w:r w:rsidR="003A12E3" w:rsidRPr="00393DBF">
        <w:rPr>
          <w:rFonts w:ascii="Arial" w:hAnsi="Arial" w:cs="Arial"/>
          <w:sz w:val="22"/>
        </w:rPr>
        <w:fldChar w:fldCharType="separate"/>
      </w:r>
      <w:r w:rsidR="007B5D39">
        <w:rPr>
          <w:rFonts w:ascii="Arial" w:hAnsi="Arial" w:cs="Arial"/>
          <w:noProof/>
          <w:sz w:val="22"/>
        </w:rPr>
        <w:t>(12-14)</w:t>
      </w:r>
      <w:r w:rsidR="003A12E3" w:rsidRPr="00393DBF">
        <w:rPr>
          <w:rFonts w:ascii="Arial" w:hAnsi="Arial" w:cs="Arial"/>
          <w:sz w:val="22"/>
        </w:rPr>
        <w:fldChar w:fldCharType="end"/>
      </w:r>
      <w:r w:rsidR="003A12E3">
        <w:rPr>
          <w:rFonts w:ascii="Arial" w:hAnsi="Arial" w:cs="Arial"/>
          <w:sz w:val="22"/>
        </w:rPr>
        <w:t>.</w:t>
      </w:r>
      <w:r w:rsidR="00551FD5">
        <w:rPr>
          <w:rFonts w:ascii="Arial" w:hAnsi="Arial" w:cs="Arial"/>
          <w:sz w:val="22"/>
        </w:rPr>
        <w:t xml:space="preserve"> </w:t>
      </w:r>
      <w:r w:rsidR="00DF67C0">
        <w:rPr>
          <w:rFonts w:ascii="Arial" w:hAnsi="Arial" w:cs="Arial"/>
          <w:sz w:val="22"/>
        </w:rPr>
        <w:t>The high risk of HCC development in patients with cirrhosis (i.e., 2-4% annual</w:t>
      </w:r>
      <w:r w:rsidR="00E07447">
        <w:rPr>
          <w:rFonts w:ascii="Arial" w:hAnsi="Arial" w:cs="Arial"/>
          <w:sz w:val="22"/>
        </w:rPr>
        <w:t xml:space="preserve"> risk</w:t>
      </w:r>
      <w:r w:rsidR="00DF67C0">
        <w:rPr>
          <w:rFonts w:ascii="Arial" w:hAnsi="Arial" w:cs="Arial"/>
          <w:sz w:val="22"/>
        </w:rPr>
        <w:t xml:space="preserve">) justifies the recommendation of biannual HCC surveillance with abdominal ultrasound (US) </w:t>
      </w:r>
      <w:r w:rsidR="00337DAF">
        <w:rPr>
          <w:rFonts w:ascii="Arial" w:hAnsi="Arial" w:cs="Arial"/>
          <w:sz w:val="22"/>
        </w:rPr>
        <w:t>with or without</w:t>
      </w:r>
      <w:r w:rsidR="00DF67C0">
        <w:rPr>
          <w:rFonts w:ascii="Arial" w:hAnsi="Arial" w:cs="Arial"/>
          <w:sz w:val="22"/>
        </w:rPr>
        <w:t xml:space="preserve"> serum alpha-fetoprotein (AFP) in patients at high-risk</w:t>
      </w:r>
      <w:r w:rsidR="00DF67C0">
        <w:rPr>
          <w:rFonts w:ascii="Arial" w:hAnsi="Arial" w:cs="Arial"/>
          <w:sz w:val="22"/>
        </w:rPr>
        <w:fldChar w:fldCharType="begin"/>
      </w:r>
      <w:r w:rsidR="007B5D39">
        <w:rPr>
          <w:rFonts w:ascii="Arial" w:hAnsi="Arial" w:cs="Arial"/>
          <w:sz w:val="22"/>
        </w:rPr>
        <w:instrText xml:space="preserve"> ADDIN EN.CITE &lt;EndNote&gt;&lt;Cite&gt;&lt;Author&gt;European Association for the Study of the Liver. Electronic address&lt;/Author&gt;&lt;Year&gt;2018&lt;/Year&gt;&lt;RecNum&gt;53&lt;/RecNum&gt;&lt;DisplayText&gt;(15)&lt;/DisplayText&gt;&lt;record&gt;&lt;rec-number&gt;53&lt;/rec-number&gt;&lt;foreign-keys&gt;&lt;key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Pr>
          <w:rFonts w:ascii="Arial" w:hAnsi="Arial" w:cs="Arial"/>
          <w:sz w:val="22"/>
        </w:rPr>
        <w:fldChar w:fldCharType="separate"/>
      </w:r>
      <w:r w:rsidR="007B5D39">
        <w:rPr>
          <w:rFonts w:ascii="Arial" w:hAnsi="Arial" w:cs="Arial"/>
          <w:noProof/>
          <w:sz w:val="22"/>
        </w:rPr>
        <w:t>(15)</w:t>
      </w:r>
      <w:r w:rsidR="00DF67C0">
        <w:rPr>
          <w:rFonts w:ascii="Arial" w:hAnsi="Arial" w:cs="Arial"/>
          <w:sz w:val="22"/>
        </w:rPr>
        <w:fldChar w:fldCharType="end"/>
      </w:r>
      <w:r w:rsidR="00DF67C0">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Pr>
          <w:rFonts w:ascii="Arial" w:hAnsi="Arial" w:cs="Arial"/>
          <w:sz w:val="22"/>
        </w:rPr>
        <w:t>improved</w:t>
      </w:r>
      <w:r w:rsidR="00DF67C0">
        <w:rPr>
          <w:rFonts w:ascii="Arial" w:hAnsi="Arial" w:cs="Arial"/>
          <w:sz w:val="22"/>
        </w:rPr>
        <w:t xml:space="preserve"> early detection tools. </w:t>
      </w:r>
      <w:r w:rsidR="00DF67C0" w:rsidRPr="00393DBF">
        <w:rPr>
          <w:rFonts w:ascii="Arial" w:hAnsi="Arial" w:cs="Arial"/>
          <w:sz w:val="22"/>
        </w:rPr>
        <w:t xml:space="preserve">A number of </w:t>
      </w:r>
      <w:r w:rsidR="00DF67C0">
        <w:rPr>
          <w:rFonts w:ascii="Arial" w:hAnsi="Arial" w:cs="Arial"/>
          <w:sz w:val="22"/>
        </w:rPr>
        <w:t>studies</w:t>
      </w:r>
      <w:r w:rsidR="00DF67C0" w:rsidRPr="00393DBF">
        <w:rPr>
          <w:rFonts w:ascii="Arial" w:hAnsi="Arial" w:cs="Arial"/>
          <w:sz w:val="22"/>
        </w:rPr>
        <w:t xml:space="preserve"> have focused on cfDNA </w:t>
      </w:r>
      <w:r w:rsidR="00DF67C0">
        <w:rPr>
          <w:rFonts w:ascii="Arial" w:hAnsi="Arial" w:cs="Arial"/>
          <w:sz w:val="22"/>
        </w:rPr>
        <w:t xml:space="preserve">as a potential source of novel early detection biomarkers in HCC. This includes mutation </w:t>
      </w:r>
      <w:r w:rsidR="00513083">
        <w:rPr>
          <w:rFonts w:ascii="Arial" w:hAnsi="Arial" w:cs="Arial"/>
          <w:sz w:val="22"/>
        </w:rPr>
        <w:t xml:space="preserve">profiling </w:t>
      </w:r>
      <w:r w:rsidR="009742DD">
        <w:rPr>
          <w:rFonts w:ascii="Arial" w:hAnsi="Arial" w:cs="Arial"/>
          <w:sz w:val="22"/>
        </w:rPr>
        <w:fldChar w:fldCharType="begin">
          <w:fldData xml:space="preserve">PEVuZE5vdGU+PENpdGU+PEF1dGhvcj5MYWJnYWE8L0F1dGhvcj48WWVhcj4yMDE4PC9ZZWFyPjxS
ZWNOdW0+NTQ8L1JlY051bT48RGlzcGxheVRleHQ+KDE2LCAxNyk8L0Rpc3BsYXlUZXh0PjxyZWNv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PEVuZE5vdGU+PENpdGU+PEF1dGhvcj5MYWJnYWE8L0F1dGhvcj48WWVhcj4yMDE4PC9ZZWFyPjxS
ZWNOdW0+NTQ8L1JlY051bT48RGlzcGxheVRleHQ+KDE2LCAxNyk8L0Rpc3BsYXlUZXh0PjxyZWNv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7B5D39">
        <w:rPr>
          <w:rFonts w:ascii="Arial" w:hAnsi="Arial" w:cs="Arial"/>
          <w:noProof/>
          <w:sz w:val="22"/>
        </w:rPr>
        <w:t>(16, 17)</w:t>
      </w:r>
      <w:r w:rsidR="009742DD">
        <w:rPr>
          <w:rFonts w:ascii="Arial" w:hAnsi="Arial" w:cs="Arial"/>
          <w:sz w:val="22"/>
        </w:rPr>
        <w:fldChar w:fldCharType="end"/>
      </w:r>
      <w:r w:rsidR="00DF67C0">
        <w:rPr>
          <w:rFonts w:ascii="Arial" w:hAnsi="Arial" w:cs="Arial"/>
          <w:sz w:val="22"/>
        </w:rPr>
        <w:t>, circulating tumor cells (CTCs)</w:t>
      </w:r>
      <w:r w:rsidR="009742DD">
        <w:rPr>
          <w:rFonts w:ascii="Arial" w:hAnsi="Arial" w:cs="Arial"/>
          <w:sz w:val="22"/>
        </w:rPr>
        <w:fldChar w:fldCharType="begin">
          <w:fldData xml:space="preserve">PEVuZE5vdGU+PENpdGU+PEF1dGhvcj5CaGFuPC9BdXRob3I+PFllYXI+MjAxODwvWWVhcj48UmVj
TnVtPjU2PC9SZWNOdW0+PERpc3BsYXlUZXh0PigxOCk8L0Rpc3BsYXlUZXh0PjxyZWNvcmQ+PHJl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PEVuZE5vdGU+PENpdGU+PEF1dGhvcj5CaGFuPC9BdXRob3I+PFllYXI+MjAxODwvWWVhcj48UmVj
TnVtPjU2PC9SZWNOdW0+PERpc3BsYXlUZXh0PigxOCk8L0Rpc3BsYXlUZXh0PjxyZWNvcmQ+PHJl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7B5D39">
        <w:rPr>
          <w:rFonts w:ascii="Arial" w:hAnsi="Arial" w:cs="Arial"/>
          <w:noProof/>
          <w:sz w:val="22"/>
        </w:rPr>
        <w:t>(18)</w:t>
      </w:r>
      <w:r w:rsidR="009742DD">
        <w:rPr>
          <w:rFonts w:ascii="Arial" w:hAnsi="Arial" w:cs="Arial"/>
          <w:sz w:val="22"/>
        </w:rPr>
        <w:fldChar w:fldCharType="end"/>
      </w:r>
      <w:r w:rsidR="00DF67C0">
        <w:rPr>
          <w:rFonts w:ascii="Arial" w:hAnsi="Arial" w:cs="Arial"/>
          <w:sz w:val="22"/>
        </w:rPr>
        <w:t xml:space="preserve"> and DNA </w:t>
      </w:r>
      <w:r w:rsidR="00DF67C0" w:rsidRPr="00393DBF">
        <w:rPr>
          <w:rFonts w:ascii="Arial" w:hAnsi="Arial" w:cs="Arial"/>
          <w:sz w:val="22"/>
        </w:rPr>
        <w:t>methylation</w:t>
      </w:r>
      <w:r w:rsidR="00FF7A0A">
        <w:rPr>
          <w:rFonts w:ascii="Arial" w:hAnsi="Arial" w:cs="Arial"/>
          <w:sz w:val="22"/>
        </w:rPr>
        <w:fldChar w:fldCharType="begin">
          <w:fldData xml:space="preserve">PEVuZE5vdGU+PENpdGU+PEF1dGhvcj5DaGFuPC9BdXRob3I+PFllYXI+MjAxMzwvWWVhcj48UmVj
TnVtPjIyPC9SZWNOdW0+PERpc3BsYXlUZXh0PigxOS0yNCk8L0Rpc3BsYXlUZXh0PjxyZWNvcmQ+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Y051bT4zMTYxPC9SZWNOdW0+PHJlY29yZD48cmVjLW51bWJlcj4zMTYxPC9yZWMtbnVtYmVyPjxm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=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PEVuZE5vdGU+PENpdGU+PEF1dGhvcj5DaGFuPC9BdXRob3I+PFllYXI+MjAxMzwvWWVhcj48UmVj
TnVtPjIyPC9SZWNOdW0+PERpc3BsYXlUZXh0PigxOS0yNCk8L0Rpc3BsYXlUZXh0PjxyZWNvcmQ+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Y051bT4zMTYxPC9SZWNOdW0+PHJlY29yZD48cmVjLW51bWJlcj4zMTYxPC9yZWMtbnVtYmVyPjxm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=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FF7A0A">
        <w:rPr>
          <w:rFonts w:ascii="Arial" w:hAnsi="Arial" w:cs="Arial"/>
          <w:sz w:val="22"/>
        </w:rPr>
      </w:r>
      <w:r w:rsidR="00FF7A0A">
        <w:rPr>
          <w:rFonts w:ascii="Arial" w:hAnsi="Arial" w:cs="Arial"/>
          <w:sz w:val="22"/>
        </w:rPr>
        <w:fldChar w:fldCharType="separate"/>
      </w:r>
      <w:r w:rsidR="007B5D39">
        <w:rPr>
          <w:rFonts w:ascii="Arial" w:hAnsi="Arial" w:cs="Arial"/>
          <w:noProof/>
          <w:sz w:val="22"/>
        </w:rPr>
        <w:t>(19-24)</w:t>
      </w:r>
      <w:r w:rsidR="00FF7A0A">
        <w:rPr>
          <w:rFonts w:ascii="Arial" w:hAnsi="Arial" w:cs="Arial"/>
          <w:sz w:val="22"/>
        </w:rPr>
        <w:fldChar w:fldCharType="end"/>
      </w:r>
      <w:r w:rsidR="002007B4">
        <w:rPr>
          <w:rFonts w:ascii="Arial" w:hAnsi="Arial" w:cs="Arial"/>
          <w:sz w:val="22"/>
        </w:rPr>
        <w:t>.</w:t>
      </w:r>
      <w:r w:rsidR="00551FD5">
        <w:rPr>
          <w:rFonts w:ascii="Arial" w:hAnsi="Arial" w:cs="Arial"/>
          <w:sz w:val="22"/>
        </w:rPr>
        <w:t xml:space="preserve"> </w:t>
      </w:r>
      <w:r w:rsidR="00FF7A0A">
        <w:rPr>
          <w:rFonts w:ascii="Arial" w:hAnsi="Arial" w:cs="Arial"/>
          <w:sz w:val="22"/>
        </w:rPr>
        <w:t>As opposed to mutations and CTCs, DNA methylation analysis of cfDNA has the theoretic</w:t>
      </w:r>
      <w:r w:rsidR="0003020A">
        <w:rPr>
          <w:rFonts w:ascii="Arial" w:hAnsi="Arial" w:cs="Arial"/>
          <w:sz w:val="22"/>
        </w:rPr>
        <w:t>al</w:t>
      </w:r>
      <w:r w:rsidR="00FF7A0A">
        <w:rPr>
          <w:rFonts w:ascii="Arial" w:hAnsi="Arial" w:cs="Arial"/>
          <w:sz w:val="22"/>
        </w:rPr>
        <w:t xml:space="preserve"> advantage of provid</w:t>
      </w:r>
      <w:r w:rsidR="0003020A">
        <w:rPr>
          <w:rFonts w:ascii="Arial" w:hAnsi="Arial" w:cs="Arial"/>
          <w:sz w:val="22"/>
        </w:rPr>
        <w:t>ing</w:t>
      </w:r>
      <w:r w:rsidR="00FF7A0A">
        <w:rPr>
          <w:rFonts w:ascii="Arial" w:hAnsi="Arial" w:cs="Arial"/>
          <w:sz w:val="22"/>
        </w:rPr>
        <w:t xml:space="preserve"> tissue of origin information, which is critical when cfDNA </w:t>
      </w:r>
      <w:r w:rsidR="0003020A">
        <w:rPr>
          <w:rFonts w:ascii="Arial" w:hAnsi="Arial" w:cs="Arial"/>
          <w:sz w:val="22"/>
        </w:rPr>
        <w:t>originates from a composite of cell types.</w:t>
      </w:r>
      <w:r w:rsidR="00FF7A0A">
        <w:rPr>
          <w:rFonts w:ascii="Arial" w:hAnsi="Arial" w:cs="Arial"/>
          <w:sz w:val="22"/>
        </w:rPr>
        <w:t xml:space="preserve"> Multiple</w:t>
      </w:r>
      <w:r w:rsidR="00885899" w:rsidRPr="00393DBF">
        <w:rPr>
          <w:rFonts w:ascii="Arial" w:hAnsi="Arial" w:cs="Arial"/>
          <w:sz w:val="22"/>
        </w:rPr>
        <w:t xml:space="preserve"> </w:t>
      </w:r>
      <w:r w:rsidR="002C55EA">
        <w:rPr>
          <w:rFonts w:ascii="Arial" w:hAnsi="Arial" w:cs="Arial"/>
          <w:sz w:val="22"/>
        </w:rPr>
        <w:t>studies</w:t>
      </w:r>
      <w:r w:rsidR="002C55EA" w:rsidRPr="00393DBF">
        <w:rPr>
          <w:rFonts w:ascii="Arial" w:hAnsi="Arial" w:cs="Arial"/>
          <w:sz w:val="22"/>
        </w:rPr>
        <w:t xml:space="preserve"> </w:t>
      </w:r>
      <w:r w:rsidR="007324E3" w:rsidRPr="00393DBF">
        <w:rPr>
          <w:rFonts w:ascii="Arial" w:hAnsi="Arial" w:cs="Arial"/>
          <w:sz w:val="22"/>
        </w:rPr>
        <w:t xml:space="preserve">have focused on </w:t>
      </w:r>
      <w:r w:rsidR="0003020A">
        <w:rPr>
          <w:rFonts w:ascii="Arial" w:hAnsi="Arial" w:cs="Arial"/>
          <w:sz w:val="22"/>
        </w:rPr>
        <w:t xml:space="preserve">the use of cfDNA methylation in </w:t>
      </w:r>
      <w:r w:rsidR="007324E3" w:rsidRPr="00393DBF">
        <w:rPr>
          <w:rFonts w:ascii="Arial" w:hAnsi="Arial" w:cs="Arial"/>
          <w:sz w:val="22"/>
        </w:rPr>
        <w:t>cancer diagnosis</w:t>
      </w:r>
      <w:r w:rsidR="0003020A">
        <w:rPr>
          <w:rFonts w:ascii="Arial" w:hAnsi="Arial" w:cs="Arial"/>
          <w:sz w:val="22"/>
        </w:rPr>
        <w:t xml:space="preserve"> in the areas of </w:t>
      </w:r>
      <w:r w:rsidR="006B19D3" w:rsidRPr="00393DBF">
        <w:rPr>
          <w:rFonts w:ascii="Arial" w:hAnsi="Arial" w:cs="Arial"/>
          <w:sz w:val="22"/>
        </w:rPr>
        <w:t>spe</w:t>
      </w:r>
      <w:r w:rsidR="00C616CD" w:rsidRPr="00393DBF">
        <w:rPr>
          <w:rFonts w:ascii="Arial" w:hAnsi="Arial" w:cs="Arial"/>
          <w:sz w:val="22"/>
        </w:rPr>
        <w:t>cific</w:t>
      </w:r>
      <w:r w:rsidR="00BB1A0F" w:rsidRPr="00393DBF">
        <w:rPr>
          <w:rFonts w:ascii="Arial" w:hAnsi="Arial" w:cs="Arial"/>
          <w:sz w:val="22"/>
        </w:rPr>
        <w:t xml:space="preserve"> </w:t>
      </w:r>
      <w:r w:rsidR="00F37EDC" w:rsidRPr="00393DBF">
        <w:rPr>
          <w:rFonts w:ascii="Arial" w:hAnsi="Arial" w:cs="Arial"/>
          <w:sz w:val="22"/>
        </w:rPr>
        <w:t xml:space="preserve">biomarkers </w:t>
      </w:r>
      <w:r w:rsidR="003141E8" w:rsidRPr="00393DBF">
        <w:rPr>
          <w:rFonts w:ascii="Arial" w:hAnsi="Arial" w:cs="Arial"/>
          <w:sz w:val="22"/>
        </w:rPr>
        <w:fldChar w:fldCharType="begin">
          <w:fldData xml:space="preserve">PEVuZE5vdGU+PENpdGU+PEF1dGhvcj5YdTwvQXV0aG9yPjxZZWFyPjIwMTc8L1llYXI+PFJlY051
bT4zMTYxPC9SZWNOdW0+PERpc3BsYXlUZXh0PigyMCwgMjQpPC9EaXNwbGF5VGV4dD48cmVjb3Jk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PC9ZZWFyPjxSZWNOdW0+MTYyNzwvUmVjTnVtPjxyZWNvcmQ+PHJlYy1udW1iZXI+MTYyNzwvcmVj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PEVuZE5vdGU+PENpdGU+PEF1dGhvcj5YdTwvQXV0aG9yPjxZZWFyPjIwMTc8L1llYXI+PFJlY051
bT4zMTYxPC9SZWNOdW0+PERpc3BsYXlUZXh0PigyMCwgMjQpPC9EaXNwbGF5VGV4dD48cmVjb3Jk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PC9ZZWFyPjxSZWNOdW0+MTYyNzwvUmVjTnVtPjxyZWNvcmQ+PHJlYy1udW1iZXI+MTYyNzwvcmVj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7B5D39">
        <w:rPr>
          <w:rFonts w:ascii="Arial" w:hAnsi="Arial" w:cs="Arial"/>
          <w:noProof/>
          <w:sz w:val="22"/>
        </w:rPr>
        <w:t>(20, 24)</w:t>
      </w:r>
      <w:r w:rsidR="003141E8" w:rsidRPr="00393DBF">
        <w:rPr>
          <w:rFonts w:ascii="Arial" w:hAnsi="Arial" w:cs="Arial"/>
          <w:sz w:val="22"/>
        </w:rPr>
        <w:fldChar w:fldCharType="end"/>
      </w:r>
      <w:r w:rsidR="00BB1A0F" w:rsidRPr="00393DBF">
        <w:rPr>
          <w:rFonts w:ascii="Arial" w:hAnsi="Arial" w:cs="Arial"/>
          <w:sz w:val="22"/>
        </w:rPr>
        <w:t xml:space="preserve">, pervasive </w:t>
      </w:r>
      <w:r w:rsidR="00F37EDC" w:rsidRPr="00393DBF">
        <w:rPr>
          <w:rFonts w:ascii="Arial" w:hAnsi="Arial" w:cs="Arial"/>
          <w:sz w:val="22"/>
        </w:rPr>
        <w:t>hypo</w:t>
      </w:r>
      <w:r w:rsidR="00BA24F4">
        <w:rPr>
          <w:rFonts w:ascii="Arial" w:hAnsi="Arial" w:cs="Arial"/>
          <w:sz w:val="22"/>
        </w:rPr>
        <w:t>-</w:t>
      </w:r>
      <w:r w:rsidR="00F37EDC" w:rsidRPr="00393DBF">
        <w:rPr>
          <w:rFonts w:ascii="Arial" w:hAnsi="Arial" w:cs="Arial"/>
          <w:sz w:val="22"/>
        </w:rPr>
        <w:t xml:space="preserve">methylation </w:t>
      </w:r>
      <w:r w:rsidR="003141E8" w:rsidRPr="00393DBF">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7B5D39">
        <w:rPr>
          <w:rFonts w:ascii="Arial" w:hAnsi="Arial" w:cs="Arial"/>
          <w:noProof/>
          <w:sz w:val="22"/>
        </w:rPr>
        <w:t>(19)</w:t>
      </w:r>
      <w:r w:rsidR="003141E8" w:rsidRPr="00393DBF">
        <w:rPr>
          <w:rFonts w:ascii="Arial" w:hAnsi="Arial" w:cs="Arial"/>
          <w:sz w:val="22"/>
        </w:rPr>
        <w:fldChar w:fldCharType="end"/>
      </w:r>
      <w:r w:rsidR="00A044E5" w:rsidRPr="00393DBF">
        <w:rPr>
          <w:rFonts w:ascii="Arial" w:hAnsi="Arial" w:cs="Arial"/>
          <w:sz w:val="22"/>
        </w:rPr>
        <w:t xml:space="preserve"> and tissue </w:t>
      </w:r>
      <w:r w:rsidR="00AB5F78">
        <w:rPr>
          <w:rFonts w:ascii="Arial" w:hAnsi="Arial" w:cs="Arial"/>
          <w:sz w:val="22"/>
        </w:rPr>
        <w:t xml:space="preserve">of </w:t>
      </w:r>
      <w:r w:rsidR="00F37EDC" w:rsidRPr="00393DBF">
        <w:rPr>
          <w:rFonts w:ascii="Arial" w:hAnsi="Arial" w:cs="Arial"/>
          <w:sz w:val="22"/>
        </w:rPr>
        <w:t xml:space="preserve">origin </w:t>
      </w:r>
      <w:r w:rsidR="003141E8" w:rsidRPr="00393DBF">
        <w:rPr>
          <w:rFonts w:ascii="Arial" w:hAnsi="Arial" w:cs="Arial"/>
          <w:sz w:val="22"/>
        </w:rPr>
        <w:fldChar w:fldCharType="begin">
          <w:fldData xml:space="preserve">PEVuZE5vdGU+PENpdGU+PEF1dGhvcj5LYW5nPC9BdXRob3I+PFllYXI+MjAxNzwvWWVhcj48UmVj
TnVtPjEwPC9SZWNOdW0+PERpc3BsYXlUZXh0PigyMS0yMyk8L0Rpc3BsYXlUZXh0PjxyZWNvcmQ+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PEVuZE5vdGU+PENpdGU+PEF1dGhvcj5LYW5nPC9BdXRob3I+PFllYXI+MjAxNzwvWWVhcj48UmVj
TnVtPjEwPC9SZWNOdW0+PERpc3BsYXlUZXh0PigyMS0yMyk8L0Rpc3BsYXlUZXh0PjxyZWNvcmQ+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7B5D39">
        <w:rPr>
          <w:rFonts w:ascii="Arial" w:hAnsi="Arial" w:cs="Arial"/>
          <w:noProof/>
          <w:sz w:val="22"/>
        </w:rPr>
        <w:t>(21-23)</w:t>
      </w:r>
      <w:r w:rsidR="003141E8" w:rsidRPr="00393DBF">
        <w:rPr>
          <w:rFonts w:ascii="Arial" w:hAnsi="Arial" w:cs="Arial"/>
          <w:sz w:val="22"/>
        </w:rPr>
        <w:fldChar w:fldCharType="end"/>
      </w:r>
      <w:r w:rsidR="00A044E5" w:rsidRPr="00393DBF">
        <w:rPr>
          <w:rFonts w:ascii="Arial" w:hAnsi="Arial" w:cs="Arial"/>
          <w:sz w:val="22"/>
        </w:rPr>
        <w:t>.</w:t>
      </w:r>
      <w:r w:rsidR="001964A9">
        <w:rPr>
          <w:rFonts w:ascii="Arial" w:hAnsi="Arial" w:cs="Arial"/>
          <w:sz w:val="22"/>
        </w:rPr>
        <w:t xml:space="preserve"> </w:t>
      </w:r>
      <w:r w:rsidR="0002155A">
        <w:rPr>
          <w:rFonts w:ascii="Arial" w:hAnsi="Arial" w:cs="Arial"/>
          <w:sz w:val="22"/>
        </w:rPr>
        <w:t xml:space="preserve">Single cytosine measurement and high accuracy </w:t>
      </w:r>
      <w:hyperlink r:id="rId8" w:history="1">
        <w:r w:rsidR="0002155A" w:rsidRPr="0002155A">
          <w:rPr>
            <w:rFonts w:ascii="Arial" w:hAnsi="Arial" w:cs="Arial"/>
            <w:sz w:val="22"/>
          </w:rPr>
          <w:t>facilitate</w:t>
        </w:r>
      </w:hyperlink>
      <w:r w:rsidR="0002155A">
        <w:rPr>
          <w:rFonts w:ascii="Arial" w:hAnsi="Arial" w:cs="Arial"/>
          <w:sz w:val="22"/>
        </w:rPr>
        <w:t xml:space="preserve"> w</w:t>
      </w:r>
      <w:r w:rsidR="001964A9">
        <w:rPr>
          <w:rFonts w:ascii="Arial" w:hAnsi="Arial" w:cs="Arial"/>
          <w:sz w:val="22"/>
        </w:rPr>
        <w:t>hole genome bisulfite sequencing (WGBS)</w:t>
      </w:r>
      <w:r w:rsidR="0002155A">
        <w:rPr>
          <w:rFonts w:ascii="Arial" w:hAnsi="Arial" w:cs="Arial"/>
          <w:sz w:val="22"/>
        </w:rPr>
        <w:t xml:space="preserve"> </w:t>
      </w:r>
      <w:r w:rsidR="0056313F">
        <w:rPr>
          <w:rFonts w:ascii="Arial" w:hAnsi="Arial" w:cs="Arial"/>
          <w:sz w:val="22"/>
        </w:rPr>
        <w:t>to become the gold standard in DNA methylation analysis</w:t>
      </w:r>
      <w:r w:rsidR="00532E60">
        <w:rPr>
          <w:rFonts w:ascii="Arial" w:hAnsi="Arial" w:cs="Arial"/>
          <w:sz w:val="22"/>
        </w:rPr>
        <w:fldChar w:fldCharType="begin"/>
      </w:r>
      <w:r w:rsidR="007B5D39">
        <w:rPr>
          <w:rFonts w:ascii="Arial" w:hAnsi="Arial" w:cs="Arial"/>
          <w:sz w:val="22"/>
        </w:rPr>
        <w:instrText xml:space="preserve"> ADDIN EN.CITE &lt;EndNote&gt;&lt;Cite&gt;&lt;Author&gt;Li&lt;/Author&gt;&lt;Year&gt;2019&lt;/Year&gt;&lt;RecNum&gt;47&lt;/RecNum&gt;&lt;DisplayText&gt;(25)&lt;/DisplayText&gt;&lt;record&gt;&lt;rec-number&gt;47&lt;/rec-number&gt;&lt;foreign-keys&gt;&lt;key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Pr>
          <w:rFonts w:ascii="Arial" w:hAnsi="Arial" w:cs="Arial"/>
          <w:sz w:val="22"/>
        </w:rPr>
        <w:fldChar w:fldCharType="separate"/>
      </w:r>
      <w:r w:rsidR="007B5D39">
        <w:rPr>
          <w:rFonts w:ascii="Arial" w:hAnsi="Arial" w:cs="Arial"/>
          <w:noProof/>
          <w:sz w:val="22"/>
        </w:rPr>
        <w:t>(25)</w:t>
      </w:r>
      <w:r w:rsidR="00532E60">
        <w:rPr>
          <w:rFonts w:ascii="Arial" w:hAnsi="Arial" w:cs="Arial"/>
          <w:sz w:val="22"/>
        </w:rPr>
        <w:fldChar w:fldCharType="end"/>
      </w:r>
      <w:r w:rsidR="00534E5A">
        <w:rPr>
          <w:rFonts w:ascii="Arial" w:hAnsi="Arial" w:cs="Arial" w:hint="eastAsia"/>
          <w:sz w:val="22"/>
        </w:rPr>
        <w:t>.</w:t>
      </w:r>
      <w:r w:rsidR="00532E60">
        <w:rPr>
          <w:rFonts w:ascii="Arial" w:hAnsi="Arial" w:cs="Arial"/>
          <w:sz w:val="22"/>
        </w:rPr>
        <w:t xml:space="preserve"> </w:t>
      </w:r>
      <w:r w:rsidR="006C6E93">
        <w:rPr>
          <w:rFonts w:ascii="Arial" w:hAnsi="Arial" w:cs="Arial"/>
          <w:sz w:val="22"/>
        </w:rPr>
        <w:t xml:space="preserve">One of </w:t>
      </w:r>
      <w:r w:rsidR="006C6E93">
        <w:rPr>
          <w:rFonts w:ascii="Arial" w:hAnsi="Arial" w:cs="Arial"/>
          <w:sz w:val="22"/>
        </w:rPr>
        <w:lastRenderedPageBreak/>
        <w:t>the limitation</w:t>
      </w:r>
      <w:r w:rsidR="00214189">
        <w:rPr>
          <w:rFonts w:ascii="Arial" w:hAnsi="Arial" w:cs="Arial"/>
          <w:sz w:val="22"/>
        </w:rPr>
        <w:t>s</w:t>
      </w:r>
      <w:r w:rsidR="006C6E93">
        <w:rPr>
          <w:rFonts w:ascii="Arial" w:hAnsi="Arial" w:cs="Arial"/>
          <w:sz w:val="22"/>
        </w:rPr>
        <w:t xml:space="preserve"> of using </w:t>
      </w:r>
      <w:r w:rsidR="006C6E93" w:rsidRPr="00393DBF">
        <w:rPr>
          <w:rFonts w:ascii="Arial" w:hAnsi="Arial" w:cs="Arial"/>
          <w:sz w:val="22"/>
        </w:rPr>
        <w:t xml:space="preserve">WGBS </w:t>
      </w:r>
      <w:r w:rsidR="006C6E93">
        <w:rPr>
          <w:rFonts w:ascii="Arial" w:hAnsi="Arial" w:cs="Arial"/>
          <w:sz w:val="22"/>
        </w:rPr>
        <w:t xml:space="preserve">for DNA methylation analyses on cfDNA is the need for </w:t>
      </w:r>
      <w:r w:rsidR="006C6E93" w:rsidRPr="00393DBF">
        <w:rPr>
          <w:rFonts w:ascii="Arial" w:hAnsi="Arial" w:cs="Arial"/>
          <w:sz w:val="22"/>
        </w:rPr>
        <w:t>deep sequencing</w:t>
      </w:r>
      <w:r w:rsidR="00F37EDC" w:rsidRPr="00532E60">
        <w:rPr>
          <w:rFonts w:ascii="Arial" w:hAnsi="Arial" w:cs="Arial"/>
          <w:sz w:val="22"/>
        </w:rPr>
        <w:t xml:space="preserve"> </w:t>
      </w:r>
      <w:r w:rsidR="001202FF" w:rsidRPr="00532E60">
        <w:rPr>
          <w:rFonts w:ascii="Arial" w:hAnsi="Arial" w:cs="Arial"/>
          <w:sz w:val="22"/>
        </w:rPr>
        <w:fldChar w:fldCharType="begin">
          <w:fldData xml:space="preserve">PEVuZE5vdGU+PENpdGU+PEF1dGhvcj5LYW5nPC9BdXRob3I+PFllYXI+MjAxNzwvWWVhcj48UmVj
TnVtPjEwPC9SZWNOdW0+PERpc3BsYXlUZXh0PigyMSwgMjMpPC9EaXNwbGF5VGV4dD48cmVjb3Jk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PEVuZE5vdGU+PENpdGU+PEF1dGhvcj5LYW5nPC9BdXRob3I+PFllYXI+MjAxNzwvWWVhcj48UmVj
TnVtPjEwPC9SZWNOdW0+PERpc3BsYXlUZXh0PigyMSwgMjMpPC9EaXNwbGF5VGV4dD48cmVjb3Jk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1202FF" w:rsidRPr="00532E60">
        <w:rPr>
          <w:rFonts w:ascii="Arial" w:hAnsi="Arial" w:cs="Arial"/>
          <w:sz w:val="22"/>
        </w:rPr>
      </w:r>
      <w:r w:rsidR="001202FF" w:rsidRPr="00532E60">
        <w:rPr>
          <w:rFonts w:ascii="Arial" w:hAnsi="Arial" w:cs="Arial"/>
          <w:sz w:val="22"/>
        </w:rPr>
        <w:fldChar w:fldCharType="separate"/>
      </w:r>
      <w:r w:rsidR="007B5D39">
        <w:rPr>
          <w:rFonts w:ascii="Arial" w:hAnsi="Arial" w:cs="Arial"/>
          <w:noProof/>
          <w:sz w:val="22"/>
        </w:rPr>
        <w:t>(21, 23)</w:t>
      </w:r>
      <w:r w:rsidR="001202FF" w:rsidRPr="00532E60">
        <w:rPr>
          <w:rFonts w:ascii="Arial" w:hAnsi="Arial" w:cs="Arial"/>
          <w:sz w:val="22"/>
        </w:rPr>
        <w:fldChar w:fldCharType="end"/>
      </w:r>
      <w:r w:rsidR="006A52B7" w:rsidRPr="00532E60">
        <w:rPr>
          <w:rFonts w:ascii="Arial" w:hAnsi="Arial" w:cs="Arial"/>
          <w:sz w:val="22"/>
        </w:rPr>
        <w:t xml:space="preserve"> </w:t>
      </w:r>
      <w:r w:rsidR="00B21CD0" w:rsidRPr="00532E60">
        <w:rPr>
          <w:rFonts w:ascii="Arial" w:hAnsi="Arial" w:cs="Arial"/>
          <w:sz w:val="22"/>
        </w:rPr>
        <w:t>which</w:t>
      </w:r>
      <w:r w:rsidR="002C55EA" w:rsidRPr="00532E60">
        <w:rPr>
          <w:rFonts w:ascii="Arial" w:hAnsi="Arial" w:cs="Arial"/>
          <w:sz w:val="22"/>
        </w:rPr>
        <w:t xml:space="preserve"> currently</w:t>
      </w:r>
      <w:r w:rsidR="006A52B7" w:rsidRPr="00532E60">
        <w:rPr>
          <w:rFonts w:ascii="Arial" w:hAnsi="Arial" w:cs="Arial"/>
          <w:sz w:val="22"/>
        </w:rPr>
        <w:t xml:space="preserve"> </w:t>
      </w:r>
      <w:r w:rsidR="00A5357E" w:rsidRPr="00532E60">
        <w:rPr>
          <w:rFonts w:ascii="Arial" w:hAnsi="Arial" w:cs="Arial"/>
          <w:sz w:val="22"/>
        </w:rPr>
        <w:t>limit</w:t>
      </w:r>
      <w:r w:rsidR="002C55EA" w:rsidRPr="00532E60">
        <w:rPr>
          <w:rFonts w:ascii="Arial" w:hAnsi="Arial" w:cs="Arial"/>
          <w:sz w:val="22"/>
        </w:rPr>
        <w:t>s</w:t>
      </w:r>
      <w:r w:rsidR="00A5357E" w:rsidRPr="00532E60">
        <w:rPr>
          <w:rFonts w:ascii="Arial" w:hAnsi="Arial" w:cs="Arial"/>
          <w:sz w:val="22"/>
        </w:rPr>
        <w:t xml:space="preserve"> </w:t>
      </w:r>
      <w:r w:rsidR="006A52B7" w:rsidRPr="00532E60">
        <w:rPr>
          <w:rFonts w:ascii="Arial" w:hAnsi="Arial" w:cs="Arial"/>
          <w:sz w:val="22"/>
        </w:rPr>
        <w:t xml:space="preserve">the </w:t>
      </w:r>
      <w:r w:rsidR="00A5357E" w:rsidRPr="00532E60">
        <w:rPr>
          <w:rFonts w:ascii="Arial" w:hAnsi="Arial" w:cs="Arial"/>
          <w:sz w:val="22"/>
        </w:rPr>
        <w:t>wide</w:t>
      </w:r>
      <w:r w:rsidR="002C55EA" w:rsidRPr="00532E60">
        <w:rPr>
          <w:rFonts w:ascii="Arial" w:hAnsi="Arial" w:cs="Arial"/>
          <w:sz w:val="22"/>
        </w:rPr>
        <w:t>-scale</w:t>
      </w:r>
      <w:r w:rsidR="00A5357E" w:rsidRPr="00532E60">
        <w:rPr>
          <w:rFonts w:ascii="Arial" w:hAnsi="Arial" w:cs="Arial"/>
          <w:sz w:val="22"/>
        </w:rPr>
        <w:t xml:space="preserve"> </w:t>
      </w:r>
      <w:r w:rsidR="006C6E93">
        <w:rPr>
          <w:rFonts w:ascii="Arial" w:hAnsi="Arial" w:cs="Arial"/>
          <w:sz w:val="22"/>
        </w:rPr>
        <w:t>implementation</w:t>
      </w:r>
      <w:r w:rsidR="006A52B7" w:rsidRPr="00532E60">
        <w:rPr>
          <w:rFonts w:ascii="Arial" w:hAnsi="Arial" w:cs="Arial"/>
          <w:sz w:val="22"/>
        </w:rPr>
        <w:t xml:space="preserve"> in</w:t>
      </w:r>
      <w:r w:rsidR="002C55EA" w:rsidRPr="00532E60">
        <w:rPr>
          <w:rFonts w:ascii="Arial" w:hAnsi="Arial" w:cs="Arial"/>
          <w:sz w:val="22"/>
        </w:rPr>
        <w:t xml:space="preserve"> a</w:t>
      </w:r>
      <w:r w:rsidR="006A52B7" w:rsidRPr="00532E60">
        <w:rPr>
          <w:rFonts w:ascii="Arial" w:hAnsi="Arial" w:cs="Arial"/>
          <w:sz w:val="22"/>
        </w:rPr>
        <w:t xml:space="preserve"> clinical</w:t>
      </w:r>
      <w:r w:rsidR="00B55532" w:rsidRPr="00532E60">
        <w:rPr>
          <w:rFonts w:ascii="Arial" w:hAnsi="Arial" w:cs="Arial"/>
          <w:sz w:val="22"/>
        </w:rPr>
        <w:t xml:space="preserve"> se</w:t>
      </w:r>
      <w:r w:rsidR="002C55EA" w:rsidRPr="00532E60">
        <w:rPr>
          <w:rFonts w:ascii="Arial" w:hAnsi="Arial" w:cs="Arial"/>
          <w:sz w:val="22"/>
        </w:rPr>
        <w:t>tting</w:t>
      </w:r>
      <w:r w:rsidR="001202FF" w:rsidRPr="00532E60">
        <w:rPr>
          <w:rFonts w:ascii="Arial" w:hAnsi="Arial" w:cs="Arial"/>
          <w:sz w:val="22"/>
        </w:rPr>
        <w:t>.</w:t>
      </w:r>
      <w:r w:rsidR="006C6E93" w:rsidRPr="006C6E93">
        <w:rPr>
          <w:rFonts w:ascii="Arial" w:hAnsi="Arial" w:cs="Arial"/>
          <w:sz w:val="22"/>
        </w:rPr>
        <w:t xml:space="preserve"> </w:t>
      </w:r>
      <w:r w:rsidR="00826071">
        <w:rPr>
          <w:rFonts w:ascii="Arial" w:hAnsi="Arial" w:cs="Arial"/>
          <w:sz w:val="22"/>
        </w:rPr>
        <w:t>L</w:t>
      </w:r>
      <w:r w:rsidR="006C6E93">
        <w:rPr>
          <w:rFonts w:ascii="Arial" w:hAnsi="Arial" w:cs="Arial"/>
          <w:sz w:val="22"/>
        </w:rPr>
        <w:t xml:space="preserve">ow depth sequencing </w:t>
      </w:r>
      <w:r w:rsidR="00826071">
        <w:rPr>
          <w:rFonts w:ascii="Arial" w:hAnsi="Arial" w:cs="Arial"/>
          <w:sz w:val="22"/>
        </w:rPr>
        <w:t>in</w:t>
      </w:r>
      <w:r w:rsidR="006C6E93">
        <w:rPr>
          <w:rFonts w:ascii="Arial" w:hAnsi="Arial" w:cs="Arial"/>
          <w:sz w:val="22"/>
        </w:rPr>
        <w:t xml:space="preserve"> high sample numbers is a cost-effective strategy </w:t>
      </w:r>
      <w:r w:rsidR="006C6E93">
        <w:rPr>
          <w:rFonts w:ascii="Arial" w:hAnsi="Arial" w:cs="Arial" w:hint="eastAsia"/>
          <w:sz w:val="22"/>
        </w:rPr>
        <w:t>for</w:t>
      </w:r>
      <w:r w:rsidR="006C6E93">
        <w:rPr>
          <w:rFonts w:ascii="Arial" w:hAnsi="Arial" w:cs="Arial"/>
          <w:sz w:val="22"/>
        </w:rPr>
        <w:t xml:space="preserve"> cohort stud</w:t>
      </w:r>
      <w:r w:rsidR="00826071">
        <w:rPr>
          <w:rFonts w:ascii="Arial" w:hAnsi="Arial" w:cs="Arial"/>
          <w:sz w:val="22"/>
        </w:rPr>
        <w:t>ies.</w:t>
      </w:r>
      <w:r w:rsidR="006C6E93">
        <w:rPr>
          <w:rFonts w:ascii="Arial" w:hAnsi="Arial" w:cs="Arial"/>
          <w:sz w:val="22"/>
        </w:rPr>
        <w:fldChar w:fldCharType="begin">
          <w:fldData xml:space="preserve">PEVuZE5vdGU+PENpdGU+PEF1dGhvcj5MaXU8L0F1dGhvcj48WWVhcj4yMDE4PC9ZZWFyPjxSZWNO
dW0+NDk8L1JlY051bT48RGlzcGxheVRleHQ+KDI2KTwvRGlzcGxheVRleHQ+PHJlY29yZD48cmVj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PEVuZE5vdGU+PENpdGU+PEF1dGhvcj5MaXU8L0F1dGhvcj48WWVhcj4yMDE4PC9ZZWFyPjxSZWNO
dW0+NDk8L1JlY051bT48RGlzcGxheVRleHQ+KDI2KTwvRGlzcGxheVRleHQ+PHJlY29yZD48cmVj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6C6E93">
        <w:rPr>
          <w:rFonts w:ascii="Arial" w:hAnsi="Arial" w:cs="Arial"/>
          <w:sz w:val="22"/>
        </w:rPr>
      </w:r>
      <w:r w:rsidR="006C6E93">
        <w:rPr>
          <w:rFonts w:ascii="Arial" w:hAnsi="Arial" w:cs="Arial"/>
          <w:sz w:val="22"/>
        </w:rPr>
        <w:fldChar w:fldCharType="separate"/>
      </w:r>
      <w:r w:rsidR="007B5D39">
        <w:rPr>
          <w:rFonts w:ascii="Arial" w:hAnsi="Arial" w:cs="Arial"/>
          <w:noProof/>
          <w:sz w:val="22"/>
        </w:rPr>
        <w:t>(26)</w:t>
      </w:r>
      <w:r w:rsidR="006C6E93">
        <w:rPr>
          <w:rFonts w:ascii="Arial" w:hAnsi="Arial" w:cs="Arial"/>
          <w:sz w:val="22"/>
        </w:rPr>
        <w:fldChar w:fldCharType="end"/>
      </w:r>
      <w:r w:rsidR="00FE0ED4" w:rsidRPr="00532E60">
        <w:rPr>
          <w:rFonts w:ascii="Arial" w:hAnsi="Arial" w:cs="Arial"/>
          <w:sz w:val="22"/>
        </w:rPr>
        <w:t xml:space="preserve"> </w:t>
      </w:r>
      <w:r w:rsidR="00826071">
        <w:rPr>
          <w:rFonts w:ascii="Arial" w:hAnsi="Arial" w:cs="Arial"/>
          <w:sz w:val="22"/>
        </w:rPr>
        <w:t>Utilizing reduced</w:t>
      </w:r>
      <w:r w:rsidR="006C6E93" w:rsidRPr="00393DBF">
        <w:rPr>
          <w:rFonts w:ascii="Arial" w:hAnsi="Arial" w:cs="Arial"/>
          <w:sz w:val="22"/>
        </w:rPr>
        <w:t xml:space="preserve"> sequencing volume</w:t>
      </w:r>
      <w:r w:rsidR="006C6E93">
        <w:rPr>
          <w:rFonts w:ascii="Arial" w:hAnsi="Arial" w:cs="Arial"/>
          <w:sz w:val="22"/>
        </w:rPr>
        <w:t xml:space="preserve">, low-pass sequencing and correspondingly low sequencing cost </w:t>
      </w:r>
      <w:r w:rsidR="006C6E93" w:rsidRPr="00393DBF">
        <w:rPr>
          <w:rFonts w:ascii="Arial" w:hAnsi="Arial" w:cs="Arial"/>
          <w:sz w:val="22"/>
        </w:rPr>
        <w:t xml:space="preserve">will </w:t>
      </w:r>
      <w:r w:rsidR="006C6E93">
        <w:rPr>
          <w:rFonts w:ascii="Arial" w:hAnsi="Arial" w:cs="Arial"/>
          <w:sz w:val="22"/>
        </w:rPr>
        <w:t>be crucial to facilitate an easier clinical deployment of DNA methylation-based surveillance tools</w:t>
      </w:r>
      <w:r w:rsidR="006C6E93" w:rsidRPr="00393DBF">
        <w:rPr>
          <w:rFonts w:ascii="Arial" w:hAnsi="Arial" w:cs="Arial"/>
          <w:sz w:val="22"/>
        </w:rPr>
        <w:t>.</w:t>
      </w:r>
    </w:p>
    <w:p w14:paraId="611B8D5A" w14:textId="760F5257" w:rsidR="00C976CE" w:rsidRDefault="00512BF4" w:rsidP="00393DBF">
      <w:pPr>
        <w:spacing w:before="240"/>
        <w:ind w:firstLineChars="150" w:firstLine="330"/>
        <w:rPr>
          <w:rFonts w:ascii="Arial" w:hAnsi="Arial" w:cs="Arial"/>
          <w:sz w:val="22"/>
        </w:rPr>
      </w:pPr>
      <w:r w:rsidRPr="00393DBF">
        <w:rPr>
          <w:rFonts w:ascii="Arial" w:hAnsi="Arial" w:cs="Arial"/>
          <w:sz w:val="22"/>
        </w:rPr>
        <w:t>In this study</w:t>
      </w:r>
      <w:r w:rsidR="002618DF" w:rsidRPr="00393DBF">
        <w:rPr>
          <w:rFonts w:ascii="Arial" w:hAnsi="Arial" w:cs="Arial"/>
          <w:sz w:val="22"/>
        </w:rPr>
        <w:t xml:space="preserve">, we </w:t>
      </w:r>
      <w:r w:rsidR="00204F7E">
        <w:rPr>
          <w:rFonts w:ascii="Arial" w:hAnsi="Arial" w:cs="Arial"/>
          <w:sz w:val="22"/>
        </w:rPr>
        <w:t xml:space="preserve">evaluated the performance of </w:t>
      </w:r>
      <w:r w:rsidR="00C3288A" w:rsidRPr="00393DBF">
        <w:rPr>
          <w:rFonts w:ascii="Arial" w:hAnsi="Arial" w:cs="Arial"/>
          <w:sz w:val="22"/>
        </w:rPr>
        <w:t xml:space="preserve">low-pass whole genome bisulfite sequencing (WGBS) in </w:t>
      </w:r>
      <w:r w:rsidR="002618DF" w:rsidRPr="00393DBF">
        <w:rPr>
          <w:rFonts w:ascii="Arial" w:hAnsi="Arial" w:cs="Arial"/>
          <w:sz w:val="22"/>
        </w:rPr>
        <w:t>cfDNA methylation profiling</w:t>
      </w:r>
      <w:r w:rsidR="00323085">
        <w:rPr>
          <w:rFonts w:ascii="Arial" w:hAnsi="Arial" w:cs="Arial"/>
          <w:sz w:val="22"/>
        </w:rPr>
        <w:t xml:space="preserve"> to</w:t>
      </w:r>
      <w:r w:rsidR="00204F7E">
        <w:rPr>
          <w:rFonts w:ascii="Arial" w:hAnsi="Arial" w:cs="Arial"/>
          <w:sz w:val="22"/>
        </w:rPr>
        <w:t xml:space="preserve"> identify the lowest sequencing depth for long-range methylation measurement</w:t>
      </w:r>
      <w:r w:rsidR="006240BB">
        <w:rPr>
          <w:rFonts w:ascii="Arial" w:hAnsi="Arial" w:cs="Arial"/>
          <w:sz w:val="22"/>
        </w:rPr>
        <w:t>s</w:t>
      </w:r>
      <w:r w:rsidR="00204F7E">
        <w:rPr>
          <w:rFonts w:ascii="Arial" w:hAnsi="Arial" w:cs="Arial"/>
          <w:sz w:val="22"/>
        </w:rPr>
        <w:t xml:space="preserve">. </w:t>
      </w:r>
      <w:r w:rsidR="00323085">
        <w:rPr>
          <w:rFonts w:ascii="Arial" w:hAnsi="Arial" w:cs="Arial"/>
          <w:sz w:val="22"/>
        </w:rPr>
        <w:t xml:space="preserve">Applying the approach to </w:t>
      </w:r>
      <w:r w:rsidR="006240BB">
        <w:rPr>
          <w:rFonts w:ascii="Arial" w:hAnsi="Arial" w:cs="Arial"/>
          <w:sz w:val="22"/>
        </w:rPr>
        <w:t xml:space="preserve">a </w:t>
      </w:r>
      <w:r w:rsidR="00193148">
        <w:rPr>
          <w:rFonts w:ascii="Arial" w:hAnsi="Arial" w:cs="Arial"/>
          <w:sz w:val="22"/>
        </w:rPr>
        <w:t xml:space="preserve">set </w:t>
      </w:r>
      <w:r w:rsidR="006240BB">
        <w:rPr>
          <w:rFonts w:ascii="Arial" w:hAnsi="Arial" w:cs="Arial"/>
          <w:sz w:val="22"/>
        </w:rPr>
        <w:t>of</w:t>
      </w:r>
      <w:r w:rsidR="00204F7E">
        <w:rPr>
          <w:rFonts w:ascii="Arial" w:hAnsi="Arial" w:cs="Arial"/>
          <w:sz w:val="22"/>
        </w:rPr>
        <w:t xml:space="preserve"> </w:t>
      </w:r>
      <w:r w:rsidR="00C47C25" w:rsidRPr="00393DBF">
        <w:rPr>
          <w:rFonts w:ascii="Arial" w:hAnsi="Arial" w:cs="Arial"/>
          <w:sz w:val="22"/>
        </w:rPr>
        <w:t xml:space="preserve">patients </w:t>
      </w:r>
      <w:r w:rsidR="00193148">
        <w:rPr>
          <w:rFonts w:ascii="Arial" w:hAnsi="Arial" w:cs="Arial"/>
          <w:sz w:val="22"/>
        </w:rPr>
        <w:t xml:space="preserve">with </w:t>
      </w:r>
      <w:r w:rsidR="00C47C25" w:rsidRPr="00393DBF">
        <w:rPr>
          <w:rFonts w:ascii="Arial" w:hAnsi="Arial" w:cs="Arial"/>
          <w:sz w:val="22"/>
        </w:rPr>
        <w:t>different liver disease</w:t>
      </w:r>
      <w:r w:rsidR="00C3288A" w:rsidRPr="00393DBF">
        <w:rPr>
          <w:rFonts w:ascii="Arial" w:hAnsi="Arial" w:cs="Arial"/>
          <w:sz w:val="22"/>
        </w:rPr>
        <w:t>s</w:t>
      </w:r>
      <w:r w:rsidR="00204F7E">
        <w:rPr>
          <w:rFonts w:ascii="Arial" w:hAnsi="Arial" w:cs="Arial"/>
          <w:sz w:val="22"/>
        </w:rPr>
        <w:t xml:space="preserve"> (</w:t>
      </w:r>
      <w:r w:rsidR="00193148">
        <w:rPr>
          <w:rFonts w:ascii="Arial" w:hAnsi="Arial" w:cs="Arial"/>
          <w:sz w:val="22"/>
        </w:rPr>
        <w:t xml:space="preserve">i.e., </w:t>
      </w:r>
      <w:r w:rsidR="00204F7E">
        <w:rPr>
          <w:rFonts w:ascii="Arial" w:hAnsi="Arial" w:cs="Arial"/>
          <w:sz w:val="22"/>
        </w:rPr>
        <w:t xml:space="preserve">hepatitis, cirrhosis and HCC), </w:t>
      </w:r>
      <w:r w:rsidR="00C47C25" w:rsidRPr="00393DBF">
        <w:rPr>
          <w:rFonts w:ascii="Arial" w:hAnsi="Arial" w:cs="Arial"/>
          <w:sz w:val="22"/>
        </w:rPr>
        <w:t>low-pass WGBS</w:t>
      </w:r>
      <w:r w:rsidR="00C3288A" w:rsidRPr="00393DBF">
        <w:rPr>
          <w:rFonts w:ascii="Arial" w:hAnsi="Arial" w:cs="Arial"/>
          <w:sz w:val="22"/>
        </w:rPr>
        <w:t xml:space="preserve"> at 5</w:t>
      </w:r>
      <w:r w:rsidR="00204F7E">
        <w:rPr>
          <w:rFonts w:ascii="Arial" w:hAnsi="Arial" w:cs="Arial"/>
          <w:sz w:val="22"/>
        </w:rPr>
        <w:t>-millilion</w:t>
      </w:r>
      <w:r w:rsidR="00C3288A" w:rsidRPr="00393DBF">
        <w:rPr>
          <w:rFonts w:ascii="Arial" w:hAnsi="Arial" w:cs="Arial"/>
          <w:sz w:val="22"/>
        </w:rPr>
        <w:t xml:space="preserve"> sequencing read</w:t>
      </w:r>
      <w:r w:rsidR="002D633C">
        <w:rPr>
          <w:rFonts w:ascii="Arial" w:hAnsi="Arial" w:cs="Arial"/>
          <w:sz w:val="22"/>
        </w:rPr>
        <w:t>s</w:t>
      </w:r>
      <w:r w:rsidR="00C3288A" w:rsidRPr="00393DBF">
        <w:rPr>
          <w:rFonts w:ascii="Arial" w:hAnsi="Arial" w:cs="Arial"/>
          <w:sz w:val="22"/>
        </w:rPr>
        <w:t xml:space="preserve"> w</w:t>
      </w:r>
      <w:r w:rsidR="00323085">
        <w:rPr>
          <w:rFonts w:ascii="Arial" w:hAnsi="Arial" w:cs="Arial"/>
          <w:sz w:val="22"/>
        </w:rPr>
        <w:t>as</w:t>
      </w:r>
      <w:r w:rsidR="00C3288A" w:rsidRPr="00393DBF">
        <w:rPr>
          <w:rFonts w:ascii="Arial" w:hAnsi="Arial" w:cs="Arial"/>
          <w:sz w:val="22"/>
        </w:rPr>
        <w:t xml:space="preserve"> able to detect the hypo</w:t>
      </w:r>
      <w:r w:rsidR="00204F7E">
        <w:rPr>
          <w:rFonts w:ascii="Arial" w:hAnsi="Arial" w:cs="Arial"/>
          <w:sz w:val="22"/>
        </w:rPr>
        <w:t>-</w:t>
      </w:r>
      <w:r w:rsidR="00C3288A" w:rsidRPr="00393DBF">
        <w:rPr>
          <w:rFonts w:ascii="Arial" w:hAnsi="Arial" w:cs="Arial"/>
          <w:sz w:val="22"/>
        </w:rPr>
        <w:t>methylation</w:t>
      </w:r>
      <w:r w:rsidR="00B305C6" w:rsidRPr="00393DBF">
        <w:rPr>
          <w:rFonts w:ascii="Arial" w:hAnsi="Arial" w:cs="Arial"/>
          <w:sz w:val="22"/>
        </w:rPr>
        <w:t xml:space="preserve"> </w:t>
      </w:r>
      <w:r w:rsidR="00C976CE">
        <w:rPr>
          <w:rFonts w:ascii="Arial" w:hAnsi="Arial" w:cs="Arial"/>
          <w:sz w:val="22"/>
        </w:rPr>
        <w:t>profiles</w:t>
      </w:r>
      <w:r w:rsidR="00C3288A" w:rsidRPr="00393DBF">
        <w:rPr>
          <w:rFonts w:ascii="Arial" w:hAnsi="Arial" w:cs="Arial"/>
          <w:sz w:val="22"/>
        </w:rPr>
        <w:t xml:space="preserve"> of</w:t>
      </w:r>
      <w:r w:rsidR="00C47C25" w:rsidRPr="00393DBF">
        <w:rPr>
          <w:rFonts w:ascii="Arial" w:hAnsi="Arial" w:cs="Arial"/>
          <w:sz w:val="22"/>
        </w:rPr>
        <w:t xml:space="preserve"> </w:t>
      </w:r>
      <w:r w:rsidR="00DF27A1" w:rsidRPr="00393DBF">
        <w:rPr>
          <w:rFonts w:ascii="Arial" w:hAnsi="Arial" w:cs="Arial"/>
          <w:sz w:val="22"/>
        </w:rPr>
        <w:t>pla</w:t>
      </w:r>
      <w:r w:rsidR="00C3288A" w:rsidRPr="00393DBF">
        <w:rPr>
          <w:rFonts w:ascii="Arial" w:hAnsi="Arial" w:cs="Arial"/>
          <w:sz w:val="22"/>
        </w:rPr>
        <w:t xml:space="preserve">sma </w:t>
      </w:r>
      <w:r w:rsidR="00C47C25" w:rsidRPr="00393DBF">
        <w:rPr>
          <w:rFonts w:ascii="Arial" w:hAnsi="Arial" w:cs="Arial"/>
          <w:sz w:val="22"/>
        </w:rPr>
        <w:t>cfDNA</w:t>
      </w:r>
      <w:r w:rsidR="00B305C6" w:rsidRPr="00393DBF">
        <w:rPr>
          <w:rFonts w:ascii="Arial" w:hAnsi="Arial" w:cs="Arial"/>
          <w:sz w:val="22"/>
        </w:rPr>
        <w:t xml:space="preserve"> </w:t>
      </w:r>
      <w:r w:rsidR="00193148">
        <w:rPr>
          <w:rFonts w:ascii="Arial" w:hAnsi="Arial" w:cs="Arial"/>
          <w:sz w:val="22"/>
        </w:rPr>
        <w:t>to discriminate each clinical entity</w:t>
      </w:r>
      <w:r w:rsidR="00391094" w:rsidRPr="00FF7A0A">
        <w:rPr>
          <w:rFonts w:ascii="Arial" w:hAnsi="Arial" w:cs="Arial"/>
          <w:sz w:val="22"/>
        </w:rPr>
        <w:t xml:space="preserve">. </w:t>
      </w:r>
      <w:r w:rsidR="00C976CE" w:rsidRPr="00FF7A0A">
        <w:rPr>
          <w:rFonts w:ascii="Arial" w:hAnsi="Arial" w:cs="Arial"/>
          <w:sz w:val="22"/>
        </w:rPr>
        <w:t xml:space="preserve">Additionally, we </w:t>
      </w:r>
      <w:r w:rsidR="00193148">
        <w:rPr>
          <w:rFonts w:ascii="Arial" w:hAnsi="Arial" w:cs="Arial"/>
          <w:sz w:val="22"/>
        </w:rPr>
        <w:t xml:space="preserve">further </w:t>
      </w:r>
      <w:r w:rsidR="00FF7A0A" w:rsidRPr="00FF7A0A">
        <w:rPr>
          <w:rFonts w:ascii="Arial" w:hAnsi="Arial" w:cs="Arial"/>
          <w:sz w:val="22"/>
        </w:rPr>
        <w:t>illustrate</w:t>
      </w:r>
      <w:r w:rsidR="00C976CE" w:rsidRPr="00FF7A0A">
        <w:rPr>
          <w:rFonts w:ascii="Arial" w:hAnsi="Arial" w:cs="Arial"/>
          <w:sz w:val="22"/>
        </w:rPr>
        <w:t xml:space="preserve"> the </w:t>
      </w:r>
      <w:r w:rsidR="00193148">
        <w:rPr>
          <w:rFonts w:ascii="Arial" w:hAnsi="Arial" w:cs="Arial"/>
          <w:sz w:val="22"/>
        </w:rPr>
        <w:t xml:space="preserve">efficient </w:t>
      </w:r>
      <w:r w:rsidR="00C976CE" w:rsidRPr="00FF7A0A">
        <w:rPr>
          <w:rFonts w:ascii="Arial" w:hAnsi="Arial" w:cs="Arial"/>
          <w:sz w:val="22"/>
        </w:rPr>
        <w:t xml:space="preserve">diagnostic performance of low-pass WGBS assessing the methylation status of HBV </w:t>
      </w:r>
      <w:r w:rsidR="00154996" w:rsidRPr="00FF7A0A">
        <w:rPr>
          <w:rFonts w:ascii="Arial" w:hAnsi="Arial" w:cs="Arial"/>
          <w:sz w:val="22"/>
        </w:rPr>
        <w:t xml:space="preserve">integration </w:t>
      </w:r>
      <w:r w:rsidR="00FF7A0A" w:rsidRPr="00FF7A0A">
        <w:rPr>
          <w:rFonts w:ascii="Arial" w:hAnsi="Arial" w:cs="Arial"/>
          <w:sz w:val="22"/>
        </w:rPr>
        <w:t>regions.</w:t>
      </w:r>
    </w:p>
    <w:p w14:paraId="005FF13D" w14:textId="77777777" w:rsidR="00F52901" w:rsidRPr="00C32740" w:rsidRDefault="00F52901" w:rsidP="00F52901">
      <w:pPr>
        <w:pStyle w:val="Heading2"/>
        <w:spacing w:line="276" w:lineRule="auto"/>
        <w:rPr>
          <w:rFonts w:ascii="Arial" w:eastAsia="Arial" w:hAnsi="Arial" w:cs="Arial"/>
          <w:b w:val="0"/>
          <w:color w:val="000000" w:themeColor="text1"/>
          <w:sz w:val="22"/>
        </w:rPr>
      </w:pPr>
      <w:r w:rsidRPr="00C32740">
        <w:rPr>
          <w:rFonts w:ascii="Arial" w:eastAsia="Arial" w:hAnsi="Arial" w:cs="Arial"/>
          <w:color w:val="000000" w:themeColor="text1"/>
          <w:sz w:val="22"/>
          <w:szCs w:val="22"/>
        </w:rPr>
        <w:t>Results</w:t>
      </w:r>
    </w:p>
    <w:p w14:paraId="7BB65ECA" w14:textId="7C10E81F" w:rsidR="00F52901" w:rsidRPr="003645E6" w:rsidRDefault="00F52901" w:rsidP="00F52901">
      <w:pPr>
        <w:pStyle w:val="Heading3"/>
      </w:pPr>
      <w:r>
        <w:t>E</w:t>
      </w:r>
      <w:r w:rsidRPr="003645E6">
        <w:t xml:space="preserve">fficacy of </w:t>
      </w:r>
      <w:r w:rsidR="00193148">
        <w:t xml:space="preserve">a </w:t>
      </w:r>
      <w:r w:rsidRPr="003645E6">
        <w:t xml:space="preserve">low pass </w:t>
      </w:r>
      <w:r>
        <w:t>sequencing</w:t>
      </w:r>
      <w:r w:rsidRPr="003645E6">
        <w:t xml:space="preserve"> strategy illustrated by re-sampling reads from </w:t>
      </w:r>
      <w:r>
        <w:t>cell-free</w:t>
      </w:r>
      <w:r w:rsidRPr="003645E6">
        <w:t xml:space="preserve"> WGBS data </w:t>
      </w:r>
    </w:p>
    <w:p w14:paraId="0CB311A1" w14:textId="5CD2506C" w:rsidR="000818AC" w:rsidRDefault="00F52901" w:rsidP="00F52901">
      <w:pPr>
        <w:spacing w:before="240"/>
        <w:rPr>
          <w:rFonts w:ascii="Arial" w:hAnsi="Arial" w:cs="Arial"/>
          <w:color w:val="000000" w:themeColor="text1"/>
          <w:sz w:val="22"/>
        </w:rPr>
      </w:pPr>
      <w:r w:rsidRPr="00393DBF">
        <w:rPr>
          <w:rFonts w:ascii="Arial" w:hAnsi="Arial" w:cs="Arial"/>
          <w:sz w:val="22"/>
        </w:rPr>
        <w:t xml:space="preserve">In </w:t>
      </w:r>
      <w:r>
        <w:rPr>
          <w:rFonts w:ascii="Arial" w:hAnsi="Arial" w:cs="Arial"/>
          <w:sz w:val="22"/>
        </w:rPr>
        <w:t xml:space="preserve">order to </w:t>
      </w:r>
      <w:r w:rsidR="00C0642D">
        <w:rPr>
          <w:rFonts w:ascii="Arial" w:hAnsi="Arial" w:cs="Arial"/>
          <w:sz w:val="22"/>
        </w:rPr>
        <w:t>determine</w:t>
      </w:r>
      <w:r>
        <w:rPr>
          <w:rFonts w:ascii="Arial" w:hAnsi="Arial" w:cs="Arial"/>
          <w:sz w:val="22"/>
        </w:rPr>
        <w:t xml:space="preserve"> the impact of sequencing depth on methylation profiles in cell-free based </w:t>
      </w:r>
      <w:r w:rsidRPr="00393DBF">
        <w:rPr>
          <w:rFonts w:ascii="Arial" w:hAnsi="Arial" w:cs="Arial"/>
          <w:sz w:val="22"/>
        </w:rPr>
        <w:t xml:space="preserve">WGBS </w:t>
      </w:r>
      <w:r>
        <w:rPr>
          <w:rFonts w:ascii="Arial" w:hAnsi="Arial" w:cs="Arial"/>
          <w:sz w:val="22"/>
        </w:rPr>
        <w:t>data,</w:t>
      </w:r>
      <w:r w:rsidRPr="00393DBF" w:rsidDel="00333645">
        <w:rPr>
          <w:rFonts w:ascii="Arial" w:hAnsi="Arial" w:cs="Arial"/>
          <w:sz w:val="22"/>
        </w:rPr>
        <w:t xml:space="preserve"> </w:t>
      </w:r>
      <w:r w:rsidR="00C0642D">
        <w:rPr>
          <w:rFonts w:ascii="Arial" w:hAnsi="Arial" w:cs="Arial"/>
          <w:sz w:val="22"/>
        </w:rPr>
        <w:t>we conducted a pilot study with 5 samples</w:t>
      </w:r>
      <w:r>
        <w:rPr>
          <w:rFonts w:ascii="Arial" w:hAnsi="Arial" w:cs="Arial"/>
          <w:sz w:val="22"/>
        </w:rPr>
        <w:t xml:space="preserve">: </w:t>
      </w:r>
      <w:r w:rsidR="00C0642D">
        <w:rPr>
          <w:rFonts w:ascii="Arial" w:hAnsi="Arial" w:cs="Arial"/>
          <w:sz w:val="22"/>
        </w:rPr>
        <w:t>one</w:t>
      </w:r>
      <w:r w:rsidRPr="00393DBF">
        <w:rPr>
          <w:rFonts w:ascii="Arial" w:hAnsi="Arial" w:cs="Arial"/>
          <w:sz w:val="22"/>
        </w:rPr>
        <w:t xml:space="preserve"> healthy individual</w:t>
      </w:r>
      <w:r>
        <w:rPr>
          <w:rFonts w:ascii="Arial" w:hAnsi="Arial" w:cs="Arial"/>
          <w:sz w:val="22"/>
        </w:rPr>
        <w:t xml:space="preserve"> (</w:t>
      </w:r>
      <w:r w:rsidR="007D0BB2">
        <w:rPr>
          <w:rFonts w:ascii="Arial" w:hAnsi="Arial" w:cs="Arial" w:hint="eastAsia"/>
          <w:sz w:val="22"/>
        </w:rPr>
        <w:t>D</w:t>
      </w:r>
      <w:r>
        <w:rPr>
          <w:rFonts w:ascii="Arial" w:hAnsi="Arial" w:cs="Arial"/>
          <w:sz w:val="22"/>
        </w:rPr>
        <w:t>1)</w:t>
      </w:r>
      <w:r w:rsidR="00C0642D">
        <w:rPr>
          <w:rFonts w:ascii="Arial" w:hAnsi="Arial" w:cs="Arial"/>
          <w:sz w:val="22"/>
        </w:rPr>
        <w:t>, one</w:t>
      </w:r>
      <w:r w:rsidRPr="00393DBF">
        <w:rPr>
          <w:rFonts w:ascii="Arial" w:hAnsi="Arial" w:cs="Arial"/>
          <w:sz w:val="22"/>
        </w:rPr>
        <w:t xml:space="preserve"> </w:t>
      </w:r>
      <w:r w:rsidR="00F84D75">
        <w:rPr>
          <w:rFonts w:ascii="Arial" w:hAnsi="Arial" w:cs="Arial"/>
          <w:sz w:val="22"/>
        </w:rPr>
        <w:t xml:space="preserve">patient with </w:t>
      </w:r>
      <w:commentRangeStart w:id="3"/>
      <w:commentRangeStart w:id="4"/>
      <w:ins w:id="5" w:author="Augusto Villanueva" w:date="2019-05-31T11:45:00Z">
        <w:r w:rsidR="00193148">
          <w:rPr>
            <w:rFonts w:ascii="Arial" w:hAnsi="Arial" w:cs="Arial"/>
            <w:sz w:val="22"/>
          </w:rPr>
          <w:t xml:space="preserve">chronic </w:t>
        </w:r>
      </w:ins>
      <w:r w:rsidRPr="00393DBF">
        <w:rPr>
          <w:rFonts w:ascii="Arial" w:hAnsi="Arial" w:cs="Arial"/>
          <w:sz w:val="22"/>
        </w:rPr>
        <w:t>hepa</w:t>
      </w:r>
      <w:r w:rsidR="00F84D75">
        <w:rPr>
          <w:rFonts w:ascii="Arial" w:hAnsi="Arial" w:cs="Arial"/>
          <w:sz w:val="22"/>
        </w:rPr>
        <w:t xml:space="preserve">titis </w:t>
      </w:r>
      <w:commentRangeEnd w:id="3"/>
      <w:r w:rsidR="00193148">
        <w:rPr>
          <w:rStyle w:val="CommentReference"/>
        </w:rPr>
        <w:commentReference w:id="3"/>
      </w:r>
      <w:commentRangeEnd w:id="4"/>
      <w:r w:rsidR="00EC5606">
        <w:rPr>
          <w:rStyle w:val="CommentReference"/>
        </w:rPr>
        <w:commentReference w:id="4"/>
      </w:r>
      <w:r>
        <w:rPr>
          <w:rFonts w:ascii="Arial" w:hAnsi="Arial" w:cs="Arial"/>
          <w:sz w:val="22"/>
        </w:rPr>
        <w:t>(</w:t>
      </w:r>
      <w:r w:rsidR="007D0BB2">
        <w:rPr>
          <w:rFonts w:ascii="Arial" w:hAnsi="Arial" w:cs="Arial" w:hint="eastAsia"/>
          <w:sz w:val="22"/>
        </w:rPr>
        <w:t>D</w:t>
      </w:r>
      <w:r w:rsidR="007D0BB2">
        <w:rPr>
          <w:rFonts w:ascii="Arial" w:hAnsi="Arial" w:cs="Arial"/>
          <w:sz w:val="22"/>
        </w:rPr>
        <w:t>2</w:t>
      </w:r>
      <w:r>
        <w:rPr>
          <w:rFonts w:ascii="Arial" w:hAnsi="Arial" w:cs="Arial"/>
          <w:sz w:val="22"/>
        </w:rPr>
        <w:t>)</w:t>
      </w:r>
      <w:r w:rsidRPr="00393DBF">
        <w:rPr>
          <w:rFonts w:ascii="Arial" w:hAnsi="Arial" w:cs="Arial"/>
          <w:sz w:val="22"/>
        </w:rPr>
        <w:t xml:space="preserve">, </w:t>
      </w:r>
      <w:r w:rsidR="00F84D75">
        <w:rPr>
          <w:rFonts w:ascii="Arial" w:hAnsi="Arial" w:cs="Arial"/>
          <w:sz w:val="22"/>
        </w:rPr>
        <w:t>one</w:t>
      </w:r>
      <w:r w:rsidRPr="00393DBF">
        <w:rPr>
          <w:rFonts w:ascii="Arial" w:hAnsi="Arial" w:cs="Arial"/>
          <w:sz w:val="22"/>
        </w:rPr>
        <w:t xml:space="preserve"> </w:t>
      </w:r>
      <w:r w:rsidR="00F84D75">
        <w:rPr>
          <w:rFonts w:ascii="Arial" w:hAnsi="Arial" w:cs="Arial"/>
          <w:sz w:val="22"/>
        </w:rPr>
        <w:t xml:space="preserve">patient with cirrhosis </w:t>
      </w:r>
      <w:r>
        <w:rPr>
          <w:rFonts w:ascii="Arial" w:hAnsi="Arial" w:cs="Arial"/>
          <w:sz w:val="22"/>
        </w:rPr>
        <w:t>(</w:t>
      </w:r>
      <w:r w:rsidR="007D0BB2">
        <w:rPr>
          <w:rFonts w:ascii="Arial" w:hAnsi="Arial" w:cs="Arial"/>
          <w:sz w:val="22"/>
        </w:rPr>
        <w:t>D3</w:t>
      </w:r>
      <w:r>
        <w:rPr>
          <w:rFonts w:ascii="Arial" w:hAnsi="Arial" w:cs="Arial"/>
          <w:sz w:val="22"/>
        </w:rPr>
        <w:t>)</w:t>
      </w:r>
      <w:r w:rsidRPr="00393DBF">
        <w:rPr>
          <w:rFonts w:ascii="Arial" w:hAnsi="Arial" w:cs="Arial"/>
          <w:sz w:val="22"/>
        </w:rPr>
        <w:t xml:space="preserve"> and </w:t>
      </w:r>
      <w:r w:rsidR="00F3686F" w:rsidRPr="00393DBF">
        <w:rPr>
          <w:rFonts w:ascii="Arial" w:hAnsi="Arial" w:cs="Arial"/>
          <w:sz w:val="22"/>
        </w:rPr>
        <w:t>2 HCC patients (</w:t>
      </w:r>
      <w:r w:rsidR="007D0BB2">
        <w:rPr>
          <w:rFonts w:ascii="Arial" w:hAnsi="Arial" w:cs="Arial"/>
          <w:sz w:val="22"/>
        </w:rPr>
        <w:t>D4</w:t>
      </w:r>
      <w:r w:rsidR="00F3686F">
        <w:rPr>
          <w:rFonts w:ascii="Arial" w:hAnsi="Arial" w:cs="Arial"/>
          <w:sz w:val="22"/>
        </w:rPr>
        <w:t xml:space="preserve"> and </w:t>
      </w:r>
      <w:r w:rsidR="007D0BB2">
        <w:rPr>
          <w:rFonts w:ascii="Arial" w:hAnsi="Arial" w:cs="Arial"/>
          <w:sz w:val="22"/>
        </w:rPr>
        <w:t>D5</w:t>
      </w:r>
      <w:r w:rsidR="00F3686F">
        <w:rPr>
          <w:rFonts w:ascii="Arial" w:hAnsi="Arial" w:cs="Arial"/>
          <w:sz w:val="22"/>
        </w:rPr>
        <w:t xml:space="preserve"> of</w:t>
      </w:r>
      <w:r w:rsidR="00F3686F" w:rsidRPr="00393DBF">
        <w:rPr>
          <w:rFonts w:ascii="Arial" w:hAnsi="Arial" w:cs="Arial"/>
          <w:sz w:val="22"/>
        </w:rPr>
        <w:t xml:space="preserve"> before and after surgery)</w:t>
      </w:r>
      <w:r>
        <w:rPr>
          <w:rFonts w:ascii="Arial" w:hAnsi="Arial" w:cs="Arial"/>
          <w:sz w:val="22"/>
        </w:rPr>
        <w:t>.</w:t>
      </w:r>
      <w:r w:rsidRPr="00393DBF">
        <w:rPr>
          <w:rFonts w:ascii="Arial" w:hAnsi="Arial" w:cs="Arial"/>
          <w:color w:val="000000" w:themeColor="text1"/>
          <w:sz w:val="22"/>
        </w:rPr>
        <w:t xml:space="preserve"> </w:t>
      </w:r>
      <w:r>
        <w:rPr>
          <w:rFonts w:ascii="Arial" w:hAnsi="Arial" w:cs="Arial"/>
          <w:color w:val="000000" w:themeColor="text1"/>
          <w:sz w:val="22"/>
        </w:rPr>
        <w:t xml:space="preserve">The </w:t>
      </w:r>
      <w:r w:rsidRPr="00393DBF">
        <w:rPr>
          <w:rFonts w:ascii="Arial" w:hAnsi="Arial" w:cs="Arial"/>
          <w:color w:val="000000" w:themeColor="text1"/>
          <w:sz w:val="22"/>
        </w:rPr>
        <w:t xml:space="preserve">final read count </w:t>
      </w:r>
      <w:r>
        <w:rPr>
          <w:rFonts w:ascii="Arial" w:hAnsi="Arial" w:cs="Arial"/>
          <w:color w:val="000000" w:themeColor="text1"/>
          <w:sz w:val="22"/>
        </w:rPr>
        <w:t>equated to</w:t>
      </w:r>
      <w:r w:rsidRPr="00393DBF">
        <w:rPr>
          <w:rFonts w:ascii="Arial" w:hAnsi="Arial" w:cs="Arial"/>
          <w:color w:val="000000" w:themeColor="text1"/>
          <w:sz w:val="22"/>
        </w:rPr>
        <w:t xml:space="preserve"> </w:t>
      </w:r>
      <w:r>
        <w:rPr>
          <w:rFonts w:ascii="Arial" w:hAnsi="Arial" w:cs="Arial"/>
          <w:color w:val="000000" w:themeColor="text1"/>
          <w:sz w:val="22"/>
        </w:rPr>
        <w:t>a</w:t>
      </w:r>
      <w:r w:rsidRPr="00393DBF">
        <w:rPr>
          <w:rFonts w:ascii="Arial" w:hAnsi="Arial" w:cs="Arial"/>
          <w:color w:val="000000" w:themeColor="text1"/>
          <w:sz w:val="22"/>
        </w:rPr>
        <w:t xml:space="preserve"> mean of </w:t>
      </w:r>
      <w:r w:rsidRPr="0055432E">
        <w:rPr>
          <w:rFonts w:ascii="Arial" w:hAnsi="Arial" w:cs="Arial"/>
          <w:color w:val="000000" w:themeColor="text1"/>
          <w:sz w:val="22"/>
        </w:rPr>
        <w:t>58 million (M) read</w:t>
      </w:r>
      <w:r w:rsidR="002D633C" w:rsidRPr="0055432E">
        <w:rPr>
          <w:rFonts w:ascii="Arial" w:hAnsi="Arial" w:cs="Arial"/>
          <w:color w:val="000000" w:themeColor="text1"/>
          <w:sz w:val="22"/>
        </w:rPr>
        <w:t>s</w:t>
      </w:r>
      <w:r w:rsidRPr="00393DBF">
        <w:rPr>
          <w:rFonts w:ascii="Arial" w:hAnsi="Arial" w:cs="Arial"/>
          <w:color w:val="000000" w:themeColor="text1"/>
          <w:sz w:val="22"/>
        </w:rPr>
        <w:t xml:space="preserve"> </w:t>
      </w:r>
      <w:r>
        <w:rPr>
          <w:rFonts w:ascii="Arial" w:hAnsi="Arial" w:cs="Arial"/>
          <w:color w:val="000000" w:themeColor="text1"/>
          <w:sz w:val="22"/>
        </w:rPr>
        <w:t>per sample</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Supplementary Table 1</w:t>
      </w:r>
      <w:r w:rsidRPr="00393DBF">
        <w:rPr>
          <w:rFonts w:ascii="Arial" w:hAnsi="Arial" w:cs="Arial"/>
          <w:color w:val="000000" w:themeColor="text1"/>
          <w:sz w:val="22"/>
        </w:rPr>
        <w:t xml:space="preserve">). </w:t>
      </w:r>
      <w:r w:rsidR="000818AC">
        <w:rPr>
          <w:rFonts w:ascii="Arial" w:hAnsi="Arial" w:cs="Arial"/>
          <w:color w:val="000000" w:themeColor="text1"/>
          <w:sz w:val="22"/>
        </w:rPr>
        <w:t xml:space="preserve">The average </w:t>
      </w:r>
      <w:r w:rsidR="00F84D75">
        <w:rPr>
          <w:rFonts w:ascii="Arial" w:hAnsi="Arial" w:cs="Arial"/>
          <w:color w:val="000000" w:themeColor="text1"/>
          <w:sz w:val="22"/>
        </w:rPr>
        <w:t xml:space="preserve">DNA </w:t>
      </w:r>
      <w:r w:rsidR="000818AC">
        <w:rPr>
          <w:rFonts w:ascii="Arial" w:hAnsi="Arial" w:cs="Arial"/>
          <w:color w:val="000000" w:themeColor="text1"/>
          <w:sz w:val="22"/>
        </w:rPr>
        <w:t xml:space="preserve">methylation across the genome was much lower in </w:t>
      </w:r>
      <w:r w:rsidR="00A45A00">
        <w:rPr>
          <w:rFonts w:ascii="Arial" w:hAnsi="Arial" w:cs="Arial"/>
          <w:color w:val="000000" w:themeColor="text1"/>
          <w:sz w:val="22"/>
        </w:rPr>
        <w:t xml:space="preserve">the </w:t>
      </w:r>
      <w:r w:rsidR="000818AC">
        <w:rPr>
          <w:rFonts w:ascii="Arial" w:hAnsi="Arial" w:cs="Arial"/>
          <w:color w:val="000000" w:themeColor="text1"/>
          <w:sz w:val="22"/>
        </w:rPr>
        <w:t>HCC patient (</w:t>
      </w:r>
      <w:r w:rsidR="007D0BB2">
        <w:rPr>
          <w:rFonts w:ascii="Arial" w:hAnsi="Arial" w:cs="Arial"/>
          <w:color w:val="000000" w:themeColor="text1"/>
          <w:sz w:val="22"/>
        </w:rPr>
        <w:t>D4</w:t>
      </w:r>
      <w:r w:rsidR="000818AC">
        <w:rPr>
          <w:rFonts w:ascii="Arial" w:hAnsi="Arial" w:cs="Arial"/>
          <w:color w:val="000000" w:themeColor="text1"/>
          <w:sz w:val="22"/>
        </w:rPr>
        <w:t xml:space="preserve">; 53.56%) compared to healthy individual, hepatitis and cirrhosis (74.76%, 75.13 and 75.64%; </w:t>
      </w:r>
      <w:r w:rsidR="000818AC" w:rsidRPr="00C32740">
        <w:rPr>
          <w:rFonts w:ascii="Arial" w:eastAsia="Times New Roman" w:hAnsi="Arial" w:cs="Arial"/>
          <w:b/>
          <w:color w:val="44546A" w:themeColor="text2"/>
          <w:kern w:val="0"/>
          <w:sz w:val="22"/>
          <w:lang w:eastAsia="en-US"/>
        </w:rPr>
        <w:t>Supplementary Table 1</w:t>
      </w:r>
      <w:r w:rsidR="000818AC">
        <w:rPr>
          <w:rFonts w:ascii="Arial" w:hAnsi="Arial" w:cs="Arial"/>
          <w:color w:val="000000" w:themeColor="text1"/>
          <w:sz w:val="22"/>
        </w:rPr>
        <w:t xml:space="preserve">). </w:t>
      </w:r>
      <w:bookmarkStart w:id="6" w:name="OLE_LINK2"/>
      <w:r w:rsidR="00193148">
        <w:rPr>
          <w:rFonts w:ascii="Arial" w:hAnsi="Arial" w:cs="Arial"/>
          <w:color w:val="000000" w:themeColor="text1"/>
          <w:sz w:val="22"/>
        </w:rPr>
        <w:t>W</w:t>
      </w:r>
      <w:r w:rsidR="008E3781">
        <w:rPr>
          <w:rFonts w:ascii="Arial" w:hAnsi="Arial" w:cs="Arial"/>
          <w:color w:val="000000" w:themeColor="text1"/>
          <w:sz w:val="22"/>
        </w:rPr>
        <w:t>e applied long range methylation (LRM) t</w:t>
      </w:r>
      <w:r w:rsidR="00F84D75">
        <w:rPr>
          <w:rFonts w:ascii="Arial" w:hAnsi="Arial" w:cs="Arial"/>
          <w:color w:val="000000" w:themeColor="text1"/>
          <w:sz w:val="22"/>
        </w:rPr>
        <w:t>o measure the methylation s</w:t>
      </w:r>
      <w:r w:rsidR="008E3781">
        <w:rPr>
          <w:rFonts w:ascii="Arial" w:hAnsi="Arial" w:cs="Arial"/>
          <w:color w:val="000000" w:themeColor="text1"/>
          <w:sz w:val="22"/>
        </w:rPr>
        <w:t xml:space="preserve">tatus of cfDNA in these samples. </w:t>
      </w:r>
      <w:r w:rsidR="000818AC">
        <w:rPr>
          <w:rFonts w:ascii="Arial" w:hAnsi="Arial" w:cs="Arial"/>
          <w:color w:val="000000" w:themeColor="text1"/>
          <w:sz w:val="22"/>
        </w:rPr>
        <w:t>To identify the optimal region size of LRM, we divided the HCC genome (</w:t>
      </w:r>
      <w:r w:rsidR="007D0BB2">
        <w:rPr>
          <w:rFonts w:ascii="Arial" w:hAnsi="Arial" w:cs="Arial"/>
          <w:color w:val="000000" w:themeColor="text1"/>
          <w:sz w:val="22"/>
        </w:rPr>
        <w:t>D4</w:t>
      </w:r>
      <w:r w:rsidR="000818AC">
        <w:rPr>
          <w:rFonts w:ascii="Arial" w:hAnsi="Arial" w:cs="Arial"/>
          <w:color w:val="000000" w:themeColor="text1"/>
          <w:sz w:val="22"/>
        </w:rPr>
        <w:t>) into 500-Kb, 1-Mb, 1.5</w:t>
      </w:r>
      <w:r w:rsidR="000818AC">
        <w:rPr>
          <w:rFonts w:ascii="Arial" w:hAnsi="Arial" w:cs="Arial" w:hint="eastAsia"/>
          <w:color w:val="000000" w:themeColor="text1"/>
          <w:sz w:val="22"/>
        </w:rPr>
        <w:t>-Mb</w:t>
      </w:r>
      <w:r w:rsidR="000818AC">
        <w:rPr>
          <w:rFonts w:ascii="Arial" w:hAnsi="Arial" w:cs="Arial"/>
          <w:color w:val="000000" w:themeColor="text1"/>
          <w:sz w:val="22"/>
        </w:rPr>
        <w:t>, 2-Mb and 2.5-Mb</w:t>
      </w:r>
      <w:r w:rsidR="00F84D75">
        <w:rPr>
          <w:rFonts w:ascii="Arial" w:hAnsi="Arial" w:cs="Arial"/>
          <w:color w:val="000000" w:themeColor="text1"/>
          <w:sz w:val="22"/>
        </w:rPr>
        <w:t xml:space="preserve"> bins</w:t>
      </w:r>
      <w:r w:rsidR="000818AC">
        <w:rPr>
          <w:rFonts w:ascii="Arial" w:hAnsi="Arial" w:cs="Arial"/>
          <w:color w:val="000000" w:themeColor="text1"/>
          <w:sz w:val="22"/>
        </w:rPr>
        <w:t>, respective</w:t>
      </w:r>
      <w:r w:rsidR="000818AC" w:rsidRPr="00A47E4F">
        <w:rPr>
          <w:rFonts w:ascii="Arial" w:hAnsi="Arial" w:cs="Arial"/>
          <w:color w:val="000000" w:themeColor="text1"/>
          <w:sz w:val="22"/>
        </w:rPr>
        <w:t>ly</w:t>
      </w:r>
      <w:bookmarkStart w:id="7" w:name="OLE_LINK3"/>
      <w:r w:rsidR="000818AC" w:rsidRPr="00A47E4F">
        <w:rPr>
          <w:rFonts w:ascii="Arial" w:hAnsi="Arial" w:cs="Arial"/>
          <w:color w:val="000000" w:themeColor="text1"/>
          <w:sz w:val="22"/>
        </w:rPr>
        <w:t xml:space="preserve">. </w:t>
      </w:r>
      <w:bookmarkEnd w:id="6"/>
      <w:commentRangeStart w:id="8"/>
      <w:commentRangeStart w:id="9"/>
      <w:r w:rsidR="000818AC" w:rsidRPr="00A47E4F">
        <w:rPr>
          <w:rFonts w:ascii="Arial" w:hAnsi="Arial" w:cs="Arial"/>
          <w:color w:val="000000" w:themeColor="text1"/>
          <w:sz w:val="22"/>
          <w:rPrChange w:id="10" w:author="Zhang Haikun" w:date="2019-06-01T15:52:00Z">
            <w:rPr>
              <w:rFonts w:ascii="Arial" w:hAnsi="Arial" w:cs="Arial"/>
              <w:color w:val="FF0000"/>
              <w:sz w:val="22"/>
            </w:rPr>
          </w:rPrChange>
        </w:rPr>
        <w:t xml:space="preserve">For each region size, we calculated the </w:t>
      </w:r>
      <w:r w:rsidRPr="00A47E4F">
        <w:rPr>
          <w:rFonts w:ascii="Arial" w:hAnsi="Arial" w:cs="Arial"/>
          <w:color w:val="000000" w:themeColor="text1"/>
          <w:sz w:val="22"/>
          <w:rPrChange w:id="11" w:author="Zhang Haikun" w:date="2019-06-01T15:52:00Z">
            <w:rPr>
              <w:rFonts w:ascii="Arial" w:hAnsi="Arial" w:cs="Arial"/>
              <w:color w:val="FF0000"/>
              <w:sz w:val="22"/>
            </w:rPr>
          </w:rPrChange>
        </w:rPr>
        <w:t>average methylation level</w:t>
      </w:r>
      <w:r w:rsidR="003E1831" w:rsidRPr="00A47E4F">
        <w:rPr>
          <w:rFonts w:ascii="Arial" w:hAnsi="Arial" w:cs="Arial"/>
          <w:color w:val="000000" w:themeColor="text1"/>
          <w:sz w:val="22"/>
          <w:rPrChange w:id="12" w:author="Zhang Haikun" w:date="2019-06-01T15:52:00Z">
            <w:rPr>
              <w:rFonts w:ascii="Arial" w:hAnsi="Arial" w:cs="Arial"/>
              <w:color w:val="FF0000"/>
              <w:sz w:val="22"/>
            </w:rPr>
          </w:rPrChange>
        </w:rPr>
        <w:t xml:space="preserve"> </w:t>
      </w:r>
      <w:r w:rsidR="009F5514" w:rsidRPr="00A47E4F">
        <w:rPr>
          <w:rFonts w:ascii="Arial" w:hAnsi="Arial" w:cs="Arial"/>
          <w:color w:val="000000" w:themeColor="text1"/>
          <w:sz w:val="22"/>
          <w:rPrChange w:id="13" w:author="Zhang Haikun" w:date="2019-06-01T15:52:00Z">
            <w:rPr>
              <w:rFonts w:ascii="Arial" w:hAnsi="Arial" w:cs="Arial"/>
              <w:color w:val="FF0000"/>
              <w:sz w:val="22"/>
            </w:rPr>
          </w:rPrChange>
        </w:rPr>
        <w:t>within each window for</w:t>
      </w:r>
      <w:r w:rsidR="000818AC" w:rsidRPr="00A47E4F">
        <w:rPr>
          <w:rFonts w:ascii="Arial" w:hAnsi="Arial" w:cs="Arial"/>
          <w:color w:val="000000" w:themeColor="text1"/>
          <w:sz w:val="22"/>
          <w:rPrChange w:id="14" w:author="Zhang Haikun" w:date="2019-06-01T15:52:00Z">
            <w:rPr>
              <w:rFonts w:ascii="Arial" w:hAnsi="Arial" w:cs="Arial"/>
              <w:color w:val="FF0000"/>
              <w:sz w:val="22"/>
            </w:rPr>
          </w:rPrChange>
        </w:rPr>
        <w:t xml:space="preserve"> the genome</w:t>
      </w:r>
      <w:r w:rsidRPr="00A47E4F">
        <w:rPr>
          <w:rFonts w:ascii="Arial" w:hAnsi="Arial" w:cs="Arial"/>
          <w:color w:val="000000" w:themeColor="text1"/>
          <w:sz w:val="22"/>
          <w:rPrChange w:id="15" w:author="Zhang Haikun" w:date="2019-06-01T15:52:00Z">
            <w:rPr>
              <w:rFonts w:ascii="Arial" w:hAnsi="Arial" w:cs="Arial"/>
              <w:color w:val="FF0000"/>
              <w:sz w:val="22"/>
            </w:rPr>
          </w:rPrChange>
        </w:rPr>
        <w:t>.</w:t>
      </w:r>
      <w:commentRangeEnd w:id="8"/>
      <w:r w:rsidR="00644A92" w:rsidRPr="00A47E4F">
        <w:rPr>
          <w:rStyle w:val="CommentReference"/>
          <w:color w:val="000000" w:themeColor="text1"/>
          <w:rPrChange w:id="16" w:author="Zhang Haikun" w:date="2019-06-01T15:52:00Z">
            <w:rPr>
              <w:rStyle w:val="CommentReference"/>
            </w:rPr>
          </w:rPrChange>
        </w:rPr>
        <w:commentReference w:id="8"/>
      </w:r>
      <w:commentRangeEnd w:id="9"/>
      <w:r w:rsidR="00A47E4F" w:rsidRPr="00A47E4F">
        <w:rPr>
          <w:rStyle w:val="CommentReference"/>
          <w:color w:val="000000" w:themeColor="text1"/>
          <w:rPrChange w:id="17" w:author="Zhang Haikun" w:date="2019-06-01T15:52:00Z">
            <w:rPr>
              <w:rStyle w:val="CommentReference"/>
            </w:rPr>
          </w:rPrChange>
        </w:rPr>
        <w:commentReference w:id="9"/>
      </w:r>
      <w:r w:rsidR="000818AC" w:rsidRPr="00A47E4F">
        <w:rPr>
          <w:rFonts w:ascii="Arial" w:hAnsi="Arial" w:cs="Arial"/>
          <w:color w:val="000000" w:themeColor="text1"/>
          <w:sz w:val="22"/>
        </w:rPr>
        <w:t xml:space="preserve"> </w:t>
      </w:r>
      <w:r w:rsidR="000818AC">
        <w:rPr>
          <w:rFonts w:ascii="Arial" w:hAnsi="Arial" w:cs="Arial"/>
          <w:color w:val="000000" w:themeColor="text1"/>
          <w:sz w:val="22"/>
        </w:rPr>
        <w:t xml:space="preserve">Then the percentage of </w:t>
      </w:r>
      <w:r w:rsidR="00D8087C">
        <w:rPr>
          <w:rFonts w:ascii="Arial" w:hAnsi="Arial" w:cs="Arial"/>
          <w:color w:val="000000" w:themeColor="text1"/>
          <w:sz w:val="22"/>
        </w:rPr>
        <w:t>regions with hypo-methylation</w:t>
      </w:r>
      <w:r w:rsidR="00E94700">
        <w:rPr>
          <w:rFonts w:ascii="Arial" w:hAnsi="Arial" w:cs="Arial"/>
          <w:color w:val="000000" w:themeColor="text1"/>
          <w:sz w:val="22"/>
        </w:rPr>
        <w:t xml:space="preserve"> (beta&lt;0.2)</w:t>
      </w:r>
      <w:r w:rsidR="00D8087C">
        <w:rPr>
          <w:rFonts w:ascii="Arial" w:hAnsi="Arial" w:cs="Arial"/>
          <w:color w:val="000000" w:themeColor="text1"/>
          <w:sz w:val="22"/>
        </w:rPr>
        <w:t xml:space="preserve"> was calculated in </w:t>
      </w:r>
      <w:r w:rsidR="00080889">
        <w:rPr>
          <w:rFonts w:ascii="Arial" w:hAnsi="Arial" w:cs="Arial"/>
          <w:color w:val="000000" w:themeColor="text1"/>
          <w:sz w:val="22"/>
        </w:rPr>
        <w:t xml:space="preserve">the </w:t>
      </w:r>
      <w:r w:rsidR="005C71D6">
        <w:rPr>
          <w:rFonts w:ascii="Arial" w:hAnsi="Arial" w:cs="Arial"/>
          <w:color w:val="000000" w:themeColor="text1"/>
          <w:sz w:val="22"/>
        </w:rPr>
        <w:t>HC</w:t>
      </w:r>
      <w:bookmarkStart w:id="18" w:name="_GoBack"/>
      <w:bookmarkEnd w:id="18"/>
      <w:r w:rsidR="005C71D6">
        <w:rPr>
          <w:rFonts w:ascii="Arial" w:hAnsi="Arial" w:cs="Arial"/>
          <w:color w:val="000000" w:themeColor="text1"/>
          <w:sz w:val="22"/>
        </w:rPr>
        <w:t>C sample (</w:t>
      </w:r>
      <w:r w:rsidR="007D0BB2">
        <w:rPr>
          <w:rFonts w:ascii="Arial" w:hAnsi="Arial" w:cs="Arial"/>
          <w:color w:val="000000" w:themeColor="text1"/>
          <w:sz w:val="22"/>
        </w:rPr>
        <w:t>D4</w:t>
      </w:r>
      <w:r w:rsidR="005C71D6">
        <w:rPr>
          <w:rFonts w:ascii="Arial" w:hAnsi="Arial" w:cs="Arial"/>
          <w:color w:val="000000" w:themeColor="text1"/>
          <w:sz w:val="22"/>
        </w:rPr>
        <w:t>)</w:t>
      </w:r>
      <w:r w:rsidR="00D8087C">
        <w:rPr>
          <w:rFonts w:ascii="Arial" w:hAnsi="Arial" w:cs="Arial"/>
          <w:color w:val="000000" w:themeColor="text1"/>
          <w:sz w:val="22"/>
        </w:rPr>
        <w:t xml:space="preserve">. </w:t>
      </w:r>
      <w:r w:rsidR="00493EA0">
        <w:rPr>
          <w:rFonts w:ascii="Arial" w:hAnsi="Arial" w:cs="Arial"/>
          <w:color w:val="000000" w:themeColor="text1"/>
          <w:sz w:val="22"/>
        </w:rPr>
        <w:t>We found when we use 2-Mb as the window size, t</w:t>
      </w:r>
      <w:r w:rsidR="00D8087C">
        <w:rPr>
          <w:rFonts w:ascii="Arial" w:hAnsi="Arial" w:cs="Arial"/>
          <w:color w:val="000000" w:themeColor="text1"/>
          <w:sz w:val="22"/>
        </w:rPr>
        <w:t xml:space="preserve">he percentage of hypo-methylated regions </w:t>
      </w:r>
      <w:r w:rsidR="00493EA0">
        <w:rPr>
          <w:rFonts w:ascii="Arial" w:hAnsi="Arial" w:cs="Arial"/>
          <w:color w:val="000000" w:themeColor="text1"/>
          <w:sz w:val="22"/>
        </w:rPr>
        <w:t xml:space="preserve">in D4 have the maximum ratios </w:t>
      </w:r>
      <w:r w:rsidR="00816F59" w:rsidRPr="00DF0A98">
        <w:rPr>
          <w:rFonts w:ascii="Arial" w:hAnsi="Arial" w:cs="Arial"/>
          <w:color w:val="000000" w:themeColor="text1"/>
          <w:sz w:val="22"/>
        </w:rPr>
        <w:t>(</w:t>
      </w:r>
      <w:r w:rsidR="00816F59" w:rsidRPr="00DF0A98">
        <w:rPr>
          <w:rFonts w:ascii="Arial" w:eastAsia="Times New Roman" w:hAnsi="Arial" w:cs="Arial"/>
          <w:b/>
          <w:color w:val="44546A" w:themeColor="text2"/>
          <w:kern w:val="0"/>
          <w:sz w:val="22"/>
          <w:lang w:eastAsia="en-US"/>
        </w:rPr>
        <w:t>Figure S1; Supplementary Table 1</w:t>
      </w:r>
      <w:r w:rsidR="00816F59" w:rsidRPr="00DF0A98">
        <w:rPr>
          <w:rFonts w:ascii="Arial" w:hAnsi="Arial" w:cs="Arial"/>
          <w:color w:val="000000" w:themeColor="text1"/>
          <w:sz w:val="22"/>
        </w:rPr>
        <w:t xml:space="preserve">). </w:t>
      </w:r>
      <w:r w:rsidR="00493EA0">
        <w:rPr>
          <w:rFonts w:ascii="Arial" w:hAnsi="Arial" w:cs="Arial"/>
          <w:color w:val="000000" w:themeColor="text1"/>
          <w:sz w:val="22"/>
        </w:rPr>
        <w:t>Finally,</w:t>
      </w:r>
      <w:r w:rsidR="00816F59" w:rsidRPr="00DF0A98">
        <w:rPr>
          <w:rFonts w:ascii="Arial" w:hAnsi="Arial" w:cs="Arial"/>
          <w:color w:val="000000" w:themeColor="text1"/>
          <w:sz w:val="22"/>
        </w:rPr>
        <w:t xml:space="preserve"> the LR</w:t>
      </w:r>
      <w:r w:rsidR="00816F59">
        <w:rPr>
          <w:rFonts w:ascii="Arial" w:hAnsi="Arial" w:cs="Arial"/>
          <w:color w:val="000000" w:themeColor="text1"/>
          <w:sz w:val="22"/>
        </w:rPr>
        <w:t>M for all 1</w:t>
      </w:r>
      <w:r w:rsidR="00C70AF0">
        <w:rPr>
          <w:rFonts w:ascii="Arial" w:hAnsi="Arial" w:cs="Arial"/>
          <w:color w:val="000000" w:themeColor="text1"/>
          <w:sz w:val="22"/>
        </w:rPr>
        <w:t>,</w:t>
      </w:r>
      <w:r w:rsidR="00816F59">
        <w:rPr>
          <w:rFonts w:ascii="Arial" w:hAnsi="Arial" w:cs="Arial"/>
          <w:color w:val="000000" w:themeColor="text1"/>
          <w:sz w:val="22"/>
        </w:rPr>
        <w:t xml:space="preserve">382 autosomal 2-Mb regions </w:t>
      </w:r>
      <w:r w:rsidRPr="00393DBF">
        <w:rPr>
          <w:rFonts w:ascii="Arial" w:hAnsi="Arial" w:cs="Arial"/>
          <w:color w:val="000000" w:themeColor="text1"/>
          <w:sz w:val="22"/>
        </w:rPr>
        <w:t>were used for global methylation level calculation</w:t>
      </w:r>
      <w:bookmarkEnd w:id="7"/>
      <w:r w:rsidRPr="00393DBF">
        <w:rPr>
          <w:rFonts w:ascii="Arial" w:hAnsi="Arial" w:cs="Arial"/>
          <w:color w:val="000000" w:themeColor="text1"/>
          <w:sz w:val="22"/>
        </w:rPr>
        <w:t xml:space="preserve"> (</w:t>
      </w:r>
      <w:r w:rsidR="00B07BFE" w:rsidRPr="006A78EC">
        <w:rPr>
          <w:rFonts w:ascii="Arial" w:eastAsia="Times New Roman" w:hAnsi="Arial" w:cs="Arial"/>
          <w:b/>
          <w:color w:val="44546A" w:themeColor="text2"/>
          <w:kern w:val="0"/>
          <w:sz w:val="22"/>
          <w:lang w:eastAsia="en-US"/>
        </w:rPr>
        <w:t xml:space="preserve">Materials and </w:t>
      </w:r>
      <w:r w:rsidRPr="006A78EC">
        <w:rPr>
          <w:rFonts w:ascii="Arial" w:eastAsia="Times New Roman" w:hAnsi="Arial" w:cs="Arial"/>
          <w:b/>
          <w:color w:val="44546A" w:themeColor="text2"/>
          <w:kern w:val="0"/>
          <w:sz w:val="22"/>
          <w:lang w:eastAsia="en-US"/>
        </w:rPr>
        <w:t>Method</w:t>
      </w:r>
      <w:r w:rsidR="00B07BFE" w:rsidRPr="006A78EC">
        <w:rPr>
          <w:rFonts w:ascii="Arial" w:eastAsia="Times New Roman" w:hAnsi="Arial" w:cs="Arial"/>
          <w:b/>
          <w:color w:val="44546A" w:themeColor="text2"/>
          <w:kern w:val="0"/>
          <w:sz w:val="22"/>
          <w:lang w:eastAsia="en-US"/>
        </w:rPr>
        <w:t>s</w:t>
      </w:r>
      <w:r w:rsidRPr="00393DBF">
        <w:rPr>
          <w:rFonts w:ascii="Arial" w:hAnsi="Arial" w:cs="Arial"/>
          <w:color w:val="000000" w:themeColor="text1"/>
          <w:sz w:val="22"/>
        </w:rPr>
        <w:t xml:space="preserve">). </w:t>
      </w:r>
    </w:p>
    <w:p w14:paraId="1E5F5CFA" w14:textId="531D1DDC" w:rsidR="00F52901" w:rsidRPr="003A42E7" w:rsidRDefault="00F52901">
      <w:pPr>
        <w:spacing w:before="240"/>
        <w:ind w:firstLineChars="200" w:firstLine="440"/>
        <w:rPr>
          <w:rFonts w:ascii="Arial" w:hAnsi="Arial" w:cs="Arial"/>
          <w:color w:val="000000" w:themeColor="text1"/>
          <w:sz w:val="22"/>
        </w:rPr>
        <w:pPrChange w:id="19" w:author="Zhang Haikun" w:date="2019-06-01T16:04:00Z">
          <w:pPr>
            <w:spacing w:before="240"/>
          </w:pPr>
        </w:pPrChange>
      </w:pPr>
      <w:r w:rsidRPr="00393DBF">
        <w:rPr>
          <w:rFonts w:ascii="Arial" w:hAnsi="Arial" w:cs="Arial"/>
          <w:color w:val="000000" w:themeColor="text1"/>
          <w:sz w:val="22"/>
        </w:rPr>
        <w:t>To determine the effective sequencing depth in low pass WGBS of cfDNA, we randomly sampled 1M to 10M mappable read</w:t>
      </w:r>
      <w:r w:rsidR="002D633C">
        <w:rPr>
          <w:rFonts w:ascii="Arial" w:hAnsi="Arial" w:cs="Arial"/>
          <w:color w:val="000000" w:themeColor="text1"/>
          <w:sz w:val="22"/>
        </w:rPr>
        <w:t>s</w:t>
      </w:r>
      <w:r w:rsidRPr="00393DBF">
        <w:rPr>
          <w:rFonts w:ascii="Arial" w:hAnsi="Arial" w:cs="Arial"/>
          <w:color w:val="000000" w:themeColor="text1"/>
          <w:sz w:val="22"/>
        </w:rPr>
        <w:t xml:space="preserve"> from each sequencing dataset </w:t>
      </w:r>
      <w:r>
        <w:rPr>
          <w:rFonts w:ascii="Arial" w:hAnsi="Arial" w:cs="Arial"/>
          <w:color w:val="000000" w:themeColor="text1"/>
          <w:sz w:val="22"/>
        </w:rPr>
        <w:t xml:space="preserve">(each composed of approximately </w:t>
      </w:r>
      <w:r w:rsidRPr="00393DBF">
        <w:rPr>
          <w:rFonts w:ascii="Arial" w:hAnsi="Arial" w:cs="Arial"/>
          <w:color w:val="000000" w:themeColor="text1"/>
          <w:sz w:val="22"/>
        </w:rPr>
        <w:t>58M read</w:t>
      </w:r>
      <w:r w:rsidR="002D633C">
        <w:rPr>
          <w:rFonts w:ascii="Arial" w:hAnsi="Arial" w:cs="Arial"/>
          <w:color w:val="000000" w:themeColor="text1"/>
          <w:sz w:val="22"/>
        </w:rPr>
        <w:t>s</w:t>
      </w:r>
      <w:r>
        <w:rPr>
          <w:rFonts w:ascii="Arial" w:hAnsi="Arial" w:cs="Arial"/>
          <w:color w:val="000000" w:themeColor="text1"/>
          <w:sz w:val="22"/>
        </w:rPr>
        <w:t>)</w:t>
      </w:r>
      <w:r w:rsidRPr="00393DBF">
        <w:rPr>
          <w:rFonts w:ascii="Arial" w:hAnsi="Arial" w:cs="Arial"/>
          <w:color w:val="000000" w:themeColor="text1"/>
          <w:sz w:val="22"/>
        </w:rPr>
        <w:t xml:space="preserve"> and</w:t>
      </w:r>
      <w:r w:rsidR="00446016">
        <w:rPr>
          <w:rFonts w:ascii="Arial" w:hAnsi="Arial" w:cs="Arial"/>
          <w:color w:val="000000" w:themeColor="text1"/>
          <w:sz w:val="22"/>
        </w:rPr>
        <w:t xml:space="preserve"> </w:t>
      </w:r>
      <w:r w:rsidR="00446016" w:rsidRPr="003A42E7">
        <w:rPr>
          <w:rFonts w:ascii="Arial" w:hAnsi="Arial" w:cs="Arial"/>
          <w:color w:val="000000" w:themeColor="text1"/>
          <w:sz w:val="22"/>
        </w:rPr>
        <w:t xml:space="preserve">calculated the average methylation level for each </w:t>
      </w:r>
      <w:r w:rsidR="00446016">
        <w:rPr>
          <w:rFonts w:ascii="Arial" w:hAnsi="Arial" w:cs="Arial" w:hint="eastAsia"/>
          <w:color w:val="000000" w:themeColor="text1"/>
          <w:sz w:val="22"/>
        </w:rPr>
        <w:t>2-</w:t>
      </w:r>
      <w:r w:rsidR="00446016">
        <w:rPr>
          <w:rFonts w:ascii="Arial" w:hAnsi="Arial" w:cs="Arial"/>
          <w:color w:val="000000" w:themeColor="text1"/>
          <w:sz w:val="22"/>
        </w:rPr>
        <w:t xml:space="preserve">Mb </w:t>
      </w:r>
      <w:r w:rsidR="00446016" w:rsidRPr="003A42E7">
        <w:rPr>
          <w:rFonts w:ascii="Arial" w:hAnsi="Arial" w:cs="Arial"/>
          <w:color w:val="000000" w:themeColor="text1"/>
          <w:sz w:val="22"/>
        </w:rPr>
        <w:t>region (Methyl</w:t>
      </w:r>
      <w:r w:rsidR="00446016" w:rsidRPr="003A42E7">
        <w:rPr>
          <w:rFonts w:ascii="Arial" w:hAnsi="Arial" w:cs="Arial"/>
          <w:color w:val="000000" w:themeColor="text1"/>
          <w:sz w:val="22"/>
          <w:vertAlign w:val="subscript"/>
        </w:rPr>
        <w:t>LRM</w:t>
      </w:r>
      <w:r w:rsidR="00446016" w:rsidRPr="003A42E7">
        <w:rPr>
          <w:rFonts w:ascii="Arial" w:hAnsi="Arial" w:cs="Arial"/>
          <w:color w:val="000000" w:themeColor="text1"/>
          <w:sz w:val="22"/>
        </w:rPr>
        <w:t>)</w:t>
      </w:r>
      <w:r w:rsidRPr="00393DBF">
        <w:rPr>
          <w:rFonts w:ascii="Arial" w:hAnsi="Arial" w:cs="Arial"/>
          <w:color w:val="000000" w:themeColor="text1"/>
          <w:sz w:val="22"/>
        </w:rPr>
        <w:t xml:space="preserve">. </w:t>
      </w:r>
      <w:r w:rsidR="00E06F35">
        <w:rPr>
          <w:rFonts w:ascii="Arial" w:hAnsi="Arial" w:cs="Arial"/>
          <w:color w:val="000000" w:themeColor="text1"/>
          <w:sz w:val="22"/>
        </w:rPr>
        <w:t>In</w:t>
      </w:r>
      <w:r w:rsidR="00E06F35" w:rsidRPr="00393DBF">
        <w:rPr>
          <w:rFonts w:ascii="Arial" w:hAnsi="Arial" w:cs="Arial"/>
          <w:color w:val="000000" w:themeColor="text1"/>
          <w:sz w:val="22"/>
        </w:rPr>
        <w:t xml:space="preserve"> each </w:t>
      </w:r>
      <w:r w:rsidR="00E06F35">
        <w:rPr>
          <w:rFonts w:ascii="Arial" w:hAnsi="Arial" w:cs="Arial"/>
          <w:color w:val="000000" w:themeColor="text1"/>
          <w:sz w:val="22"/>
        </w:rPr>
        <w:t>iteration</w:t>
      </w:r>
      <w:r w:rsidRPr="00393DBF">
        <w:rPr>
          <w:rFonts w:ascii="Arial" w:hAnsi="Arial" w:cs="Arial"/>
          <w:color w:val="000000" w:themeColor="text1"/>
          <w:sz w:val="22"/>
        </w:rPr>
        <w:t xml:space="preserve">, we calculated </w:t>
      </w:r>
      <w:bookmarkStart w:id="20" w:name="OLE_LINK8"/>
      <w:r w:rsidRPr="00393DBF">
        <w:rPr>
          <w:rFonts w:ascii="Arial" w:hAnsi="Arial" w:cs="Arial"/>
          <w:color w:val="000000" w:themeColor="text1"/>
          <w:sz w:val="22"/>
        </w:rPr>
        <w:t>Methyl</w:t>
      </w:r>
      <w:r w:rsidR="00446016">
        <w:rPr>
          <w:rFonts w:ascii="Arial" w:hAnsi="Arial" w:cs="Arial"/>
          <w:color w:val="000000" w:themeColor="text1"/>
          <w:sz w:val="22"/>
          <w:vertAlign w:val="subscript"/>
        </w:rPr>
        <w:t>LRM</w:t>
      </w:r>
      <w:bookmarkEnd w:id="20"/>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for</w:t>
      </w:r>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 xml:space="preserve">all </w:t>
      </w:r>
      <w:r w:rsidR="00446016">
        <w:rPr>
          <w:rFonts w:ascii="Arial" w:hAnsi="Arial" w:cs="Arial"/>
          <w:color w:val="000000" w:themeColor="text1"/>
          <w:sz w:val="22"/>
        </w:rPr>
        <w:t>2</w:t>
      </w:r>
      <w:r w:rsidRPr="00393DBF">
        <w:rPr>
          <w:rFonts w:ascii="Arial" w:hAnsi="Arial" w:cs="Arial"/>
          <w:color w:val="000000" w:themeColor="text1"/>
          <w:sz w:val="22"/>
        </w:rPr>
        <w:t xml:space="preserve">-Mb regions, and adopted correlation coefficient to show their consistency with those based on total sequencing reads. For each sequencing depth, we repeated the random extraction 100 times to examine the variation of </w:t>
      </w:r>
      <w:r w:rsidR="00D66655">
        <w:rPr>
          <w:rFonts w:ascii="Arial" w:hAnsi="Arial" w:cs="Arial"/>
          <w:color w:val="000000" w:themeColor="text1"/>
          <w:sz w:val="22"/>
        </w:rPr>
        <w:t xml:space="preserve">the </w:t>
      </w:r>
      <w:r w:rsidRPr="00393DBF">
        <w:rPr>
          <w:rFonts w:ascii="Arial" w:hAnsi="Arial" w:cs="Arial"/>
          <w:color w:val="000000" w:themeColor="text1"/>
          <w:sz w:val="22"/>
        </w:rPr>
        <w:t xml:space="preserve">correlation coefficient, and the difference (coefficient of variation, CV) among 100 values of </w:t>
      </w:r>
      <w:r w:rsidR="00D66655">
        <w:rPr>
          <w:rFonts w:ascii="Arial" w:hAnsi="Arial" w:cs="Arial"/>
          <w:color w:val="000000" w:themeColor="text1"/>
          <w:sz w:val="22"/>
        </w:rPr>
        <w:t xml:space="preserve">the </w:t>
      </w:r>
      <w:r w:rsidRPr="00393DBF">
        <w:rPr>
          <w:rFonts w:ascii="Arial" w:hAnsi="Arial" w:cs="Arial"/>
          <w:color w:val="000000" w:themeColor="text1"/>
          <w:sz w:val="22"/>
        </w:rPr>
        <w:t>correlation coefficient</w:t>
      </w:r>
      <w:r w:rsidR="00D66655">
        <w:rPr>
          <w:rFonts w:ascii="Arial" w:hAnsi="Arial" w:cs="Arial"/>
          <w:color w:val="000000" w:themeColor="text1"/>
          <w:sz w:val="22"/>
        </w:rPr>
        <w:t xml:space="preserve"> to assess</w:t>
      </w:r>
      <w:r w:rsidRPr="00393DBF">
        <w:rPr>
          <w:rFonts w:ascii="Arial" w:hAnsi="Arial" w:cs="Arial"/>
          <w:color w:val="000000" w:themeColor="text1"/>
          <w:sz w:val="22"/>
        </w:rPr>
        <w:t xml:space="preserve"> sampling bias. </w:t>
      </w:r>
      <w:r w:rsidR="00E06F35">
        <w:rPr>
          <w:rFonts w:ascii="Arial" w:hAnsi="Arial" w:cs="Arial"/>
          <w:color w:val="000000" w:themeColor="text1"/>
          <w:sz w:val="22"/>
        </w:rPr>
        <w:t xml:space="preserve">We confirmed a high correlation between our low pass WGBS results as compared to all reads, with a </w:t>
      </w:r>
      <w:r w:rsidR="00E06F35" w:rsidRPr="00393DBF">
        <w:rPr>
          <w:rFonts w:ascii="Arial" w:hAnsi="Arial" w:cs="Arial"/>
          <w:color w:val="000000" w:themeColor="text1"/>
          <w:sz w:val="22"/>
        </w:rPr>
        <w:t xml:space="preserve">CV </w:t>
      </w:r>
      <w:r w:rsidR="00E06F35">
        <w:rPr>
          <w:rFonts w:ascii="Arial" w:hAnsi="Arial" w:cs="Arial"/>
          <w:color w:val="000000" w:themeColor="text1"/>
          <w:sz w:val="22"/>
        </w:rPr>
        <w:t>below 4% in most of our samples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As predicted, when we increase the number of </w:t>
      </w:r>
      <w:r w:rsidR="00142365" w:rsidRPr="00393DBF">
        <w:rPr>
          <w:rFonts w:ascii="Arial" w:hAnsi="Arial" w:cs="Arial"/>
          <w:color w:val="000000" w:themeColor="text1"/>
          <w:sz w:val="22"/>
        </w:rPr>
        <w:t>sequencing reads, Methyl</w:t>
      </w:r>
      <w:r w:rsidR="00142365">
        <w:rPr>
          <w:rFonts w:ascii="Arial" w:hAnsi="Arial" w:cs="Arial"/>
          <w:color w:val="000000" w:themeColor="text1"/>
          <w:sz w:val="22"/>
          <w:vertAlign w:val="subscript"/>
        </w:rPr>
        <w:t>LRM</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was closer to the value</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calculated using total sequencing reads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r w:rsidR="00142365" w:rsidRPr="00142365">
        <w:rPr>
          <w:rFonts w:ascii="Arial" w:hAnsi="Arial" w:cs="Arial"/>
          <w:color w:val="000000" w:themeColor="text1"/>
          <w:sz w:val="22"/>
        </w:rPr>
        <w:t xml:space="preserve"> </w:t>
      </w:r>
      <w:r w:rsidR="00142365">
        <w:rPr>
          <w:rFonts w:ascii="Arial" w:hAnsi="Arial" w:cs="Arial"/>
          <w:color w:val="000000" w:themeColor="text1"/>
          <w:sz w:val="22"/>
        </w:rPr>
        <w:t>T</w:t>
      </w:r>
      <w:r w:rsidR="00142365" w:rsidRPr="003A42E7">
        <w:rPr>
          <w:rFonts w:ascii="Arial" w:hAnsi="Arial" w:cs="Arial"/>
          <w:color w:val="000000" w:themeColor="text1"/>
          <w:sz w:val="22"/>
        </w:rPr>
        <w:t>he correlation coefficient between the methylation level from low-pass WGBS and the raw WGBS data</w:t>
      </w:r>
      <w:r w:rsidR="00142365" w:rsidRPr="00DF0A98">
        <w:rPr>
          <w:rFonts w:ascii="Arial" w:hAnsi="Arial" w:cs="Arial"/>
          <w:color w:val="000000" w:themeColor="text1"/>
          <w:sz w:val="22"/>
        </w:rPr>
        <w:t xml:space="preserve"> </w:t>
      </w:r>
      <w:r w:rsidR="00142365" w:rsidRPr="003A42E7">
        <w:rPr>
          <w:rFonts w:ascii="Arial" w:hAnsi="Arial" w:cs="Arial"/>
          <w:color w:val="000000" w:themeColor="text1"/>
          <w:sz w:val="22"/>
        </w:rPr>
        <w:t>saturat</w:t>
      </w:r>
      <w:r w:rsidR="00142365">
        <w:rPr>
          <w:rFonts w:ascii="Arial" w:hAnsi="Arial" w:cs="Arial"/>
          <w:color w:val="000000" w:themeColor="text1"/>
          <w:sz w:val="22"/>
        </w:rPr>
        <w:t>es</w:t>
      </w:r>
      <w:r w:rsidR="00142365" w:rsidRPr="003A42E7">
        <w:rPr>
          <w:rFonts w:ascii="Arial" w:hAnsi="Arial" w:cs="Arial"/>
          <w:color w:val="000000" w:themeColor="text1"/>
          <w:sz w:val="22"/>
        </w:rPr>
        <w:t xml:space="preserve"> </w:t>
      </w:r>
      <w:r w:rsidR="00142365" w:rsidRPr="00DF0A98">
        <w:rPr>
          <w:rFonts w:ascii="Arial" w:hAnsi="Arial" w:cs="Arial"/>
          <w:color w:val="000000" w:themeColor="text1"/>
          <w:sz w:val="22"/>
        </w:rPr>
        <w:t>w</w:t>
      </w:r>
      <w:r w:rsidR="00142365" w:rsidRPr="00393DBF">
        <w:rPr>
          <w:rFonts w:ascii="Arial" w:hAnsi="Arial" w:cs="Arial"/>
          <w:color w:val="000000" w:themeColor="text1"/>
          <w:sz w:val="22"/>
        </w:rPr>
        <w:t>hen using 5M or more</w:t>
      </w:r>
      <w:r w:rsidR="009749AA">
        <w:rPr>
          <w:rFonts w:ascii="Arial" w:hAnsi="Arial" w:cs="Arial"/>
          <w:color w:val="000000" w:themeColor="text1"/>
          <w:sz w:val="22"/>
        </w:rPr>
        <w:t xml:space="preserve"> reads</w:t>
      </w:r>
      <w:r w:rsidR="00142365">
        <w:rPr>
          <w:rFonts w:ascii="Arial" w:hAnsi="Arial" w:cs="Arial"/>
          <w:color w:val="000000" w:themeColor="text1"/>
          <w:sz w:val="22"/>
        </w:rPr>
        <w:t>.</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The </w:t>
      </w:r>
      <w:r w:rsidR="00142365" w:rsidRPr="00393DBF">
        <w:rPr>
          <w:rFonts w:ascii="Arial" w:hAnsi="Arial" w:cs="Arial"/>
          <w:color w:val="000000" w:themeColor="text1"/>
          <w:sz w:val="22"/>
        </w:rPr>
        <w:t xml:space="preserve">correlation </w:t>
      </w:r>
      <w:r w:rsidR="00142365">
        <w:rPr>
          <w:rFonts w:ascii="Arial" w:hAnsi="Arial" w:cs="Arial"/>
          <w:color w:val="000000" w:themeColor="text1"/>
          <w:sz w:val="22"/>
        </w:rPr>
        <w:t>coefficient between</w:t>
      </w:r>
      <w:r w:rsidR="00142365" w:rsidRPr="00393DBF">
        <w:rPr>
          <w:rFonts w:ascii="Arial" w:hAnsi="Arial" w:cs="Arial"/>
          <w:color w:val="000000" w:themeColor="text1"/>
          <w:sz w:val="22"/>
        </w:rPr>
        <w:t xml:space="preserve"> Methyl</w:t>
      </w:r>
      <w:r w:rsidR="00142365">
        <w:rPr>
          <w:rFonts w:ascii="Arial" w:hAnsi="Arial" w:cs="Arial" w:hint="eastAsia"/>
          <w:color w:val="000000" w:themeColor="text1"/>
          <w:sz w:val="22"/>
          <w:vertAlign w:val="subscript"/>
        </w:rPr>
        <w:t>LRM</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at </w:t>
      </w:r>
      <w:r w:rsidR="00142365" w:rsidRPr="00393DBF">
        <w:rPr>
          <w:rFonts w:ascii="Arial" w:hAnsi="Arial" w:cs="Arial"/>
          <w:color w:val="000000" w:themeColor="text1"/>
          <w:sz w:val="22"/>
        </w:rPr>
        <w:t xml:space="preserve">5M reads and all sequencing reads </w:t>
      </w:r>
      <w:r w:rsidR="00142365">
        <w:rPr>
          <w:rFonts w:ascii="Arial" w:hAnsi="Arial" w:cs="Arial"/>
          <w:color w:val="000000" w:themeColor="text1"/>
          <w:sz w:val="22"/>
        </w:rPr>
        <w:t xml:space="preserve">was above </w:t>
      </w:r>
      <w:r w:rsidR="00142365" w:rsidRPr="00393DBF">
        <w:rPr>
          <w:rFonts w:ascii="Arial" w:hAnsi="Arial" w:cs="Arial"/>
          <w:color w:val="000000" w:themeColor="text1"/>
          <w:sz w:val="22"/>
        </w:rPr>
        <w:t>0.</w:t>
      </w:r>
      <w:r w:rsidR="00142365">
        <w:rPr>
          <w:rFonts w:ascii="Arial" w:hAnsi="Arial" w:cs="Arial" w:hint="eastAsia"/>
          <w:color w:val="000000" w:themeColor="text1"/>
          <w:sz w:val="22"/>
        </w:rPr>
        <w:t>92</w:t>
      </w:r>
      <w:r w:rsidR="00142365">
        <w:rPr>
          <w:rFonts w:ascii="Arial" w:hAnsi="Arial" w:cs="Arial"/>
          <w:color w:val="000000" w:themeColor="text1"/>
          <w:sz w:val="22"/>
        </w:rPr>
        <w:t xml:space="preserve"> (</w:t>
      </w:r>
      <w:r w:rsidR="00142365" w:rsidRPr="00393DBF">
        <w:rPr>
          <w:rFonts w:ascii="Arial" w:hAnsi="Arial" w:cs="Arial"/>
          <w:color w:val="000000" w:themeColor="text1"/>
          <w:sz w:val="22"/>
        </w:rPr>
        <w:t xml:space="preserve">Pearson’s correlation </w:t>
      </w:r>
      <w:r w:rsidR="008A6627">
        <w:rPr>
          <w:rFonts w:ascii="Arial" w:hAnsi="Arial" w:cs="Arial"/>
          <w:color w:val="000000" w:themeColor="text1"/>
          <w:sz w:val="22"/>
        </w:rPr>
        <w:t>coefficient,</w:t>
      </w:r>
      <w:r w:rsidR="008A6627" w:rsidRPr="008A6627">
        <w:rPr>
          <w:rFonts w:ascii="Arial" w:hAnsi="Arial" w:cs="Arial"/>
          <w:color w:val="000000" w:themeColor="text1"/>
          <w:sz w:val="22"/>
        </w:rPr>
        <w:t xml:space="preserve"> </w:t>
      </w:r>
      <w:r w:rsidR="008A6627" w:rsidRPr="00393DBF">
        <w:rPr>
          <w:rFonts w:ascii="Arial" w:hAnsi="Arial" w:cs="Arial"/>
          <w:color w:val="000000" w:themeColor="text1"/>
          <w:sz w:val="22"/>
        </w:rPr>
        <w:t>P &lt; 2.2</w:t>
      </w:r>
      <w:r w:rsidR="008A6627">
        <w:rPr>
          <w:rFonts w:ascii="Arial" w:hAnsi="Arial" w:cs="Arial"/>
          <w:color w:val="000000" w:themeColor="text1"/>
          <w:sz w:val="22"/>
        </w:rPr>
        <w:t>x10</w:t>
      </w:r>
      <w:r w:rsidR="008A6627" w:rsidRPr="00C32740">
        <w:rPr>
          <w:rFonts w:ascii="Arial" w:hAnsi="Arial" w:cs="Arial"/>
          <w:color w:val="000000" w:themeColor="text1"/>
          <w:sz w:val="22"/>
          <w:vertAlign w:val="superscript"/>
        </w:rPr>
        <w:t>-16</w:t>
      </w:r>
      <w:r w:rsidR="00142365" w:rsidRPr="00393DBF">
        <w:rPr>
          <w:rFonts w:ascii="Arial" w:hAnsi="Arial" w:cs="Arial"/>
          <w:color w:val="000000" w:themeColor="text1"/>
          <w:sz w:val="22"/>
        </w:rPr>
        <w:t xml:space="preserve">, </w:t>
      </w:r>
      <w:r w:rsidR="00142365" w:rsidRPr="00C32740">
        <w:rPr>
          <w:rFonts w:ascii="Arial" w:eastAsia="Times New Roman" w:hAnsi="Arial" w:cs="Arial"/>
          <w:b/>
          <w:color w:val="44546A" w:themeColor="text2"/>
          <w:kern w:val="0"/>
          <w:sz w:val="22"/>
          <w:lang w:eastAsia="en-US"/>
        </w:rPr>
        <w:t>Figure S</w:t>
      </w:r>
      <w:r w:rsidR="00142365">
        <w:rPr>
          <w:rFonts w:ascii="Arial" w:eastAsia="Times New Roman" w:hAnsi="Arial" w:cs="Arial"/>
          <w:b/>
          <w:color w:val="44546A" w:themeColor="text2"/>
          <w:kern w:val="0"/>
          <w:sz w:val="22"/>
          <w:lang w:eastAsia="en-US"/>
        </w:rPr>
        <w:t>2A-B</w:t>
      </w:r>
      <w:r w:rsidR="00142365" w:rsidRPr="00393DBF">
        <w:rPr>
          <w:rFonts w:ascii="Arial" w:hAnsi="Arial" w:cs="Arial"/>
          <w:color w:val="000000" w:themeColor="text1"/>
          <w:sz w:val="22"/>
        </w:rPr>
        <w:t xml:space="preserve">), and methylation level remained consistent </w:t>
      </w:r>
      <w:r w:rsidR="00142365">
        <w:rPr>
          <w:rFonts w:ascii="Arial" w:hAnsi="Arial" w:cs="Arial"/>
          <w:color w:val="000000" w:themeColor="text1"/>
          <w:sz w:val="22"/>
        </w:rPr>
        <w:t>after</w:t>
      </w:r>
      <w:r w:rsidR="00142365" w:rsidRPr="00393DBF">
        <w:rPr>
          <w:rFonts w:ascii="Arial" w:hAnsi="Arial" w:cs="Arial"/>
          <w:color w:val="000000" w:themeColor="text1"/>
          <w:sz w:val="22"/>
        </w:rPr>
        <w:t xml:space="preserve"> </w:t>
      </w:r>
      <w:r w:rsidR="00E97A53">
        <w:rPr>
          <w:rFonts w:ascii="Arial" w:hAnsi="Arial" w:cs="Arial"/>
          <w:color w:val="000000" w:themeColor="text1"/>
          <w:sz w:val="22"/>
        </w:rPr>
        <w:t xml:space="preserve">resampling </w:t>
      </w:r>
      <w:r w:rsidR="00142365" w:rsidRPr="00393DBF">
        <w:rPr>
          <w:rFonts w:ascii="Arial" w:hAnsi="Arial" w:cs="Arial"/>
          <w:color w:val="000000" w:themeColor="text1"/>
          <w:sz w:val="22"/>
        </w:rPr>
        <w:t>100</w:t>
      </w:r>
      <w:r w:rsidR="00142365">
        <w:rPr>
          <w:rFonts w:ascii="Arial" w:hAnsi="Arial" w:cs="Arial"/>
          <w:color w:val="000000" w:themeColor="text1"/>
          <w:sz w:val="22"/>
        </w:rPr>
        <w:t>-times</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CV </w:t>
      </w:r>
      <w:r w:rsidR="00142365" w:rsidRPr="00393DBF">
        <w:rPr>
          <w:rFonts w:ascii="Arial" w:hAnsi="Arial" w:cs="Arial"/>
          <w:color w:val="000000" w:themeColor="text1"/>
          <w:sz w:val="22"/>
        </w:rPr>
        <w:t xml:space="preserve">is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72</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11</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1</w:t>
      </w:r>
      <w:r w:rsidR="00142365">
        <w:rPr>
          <w:rFonts w:ascii="Arial" w:hAnsi="Arial" w:cs="Arial"/>
          <w:color w:val="000000" w:themeColor="text1"/>
          <w:sz w:val="22"/>
        </w:rPr>
        <w:t>.</w:t>
      </w:r>
      <w:r w:rsidR="00142365" w:rsidRPr="000B12A9">
        <w:rPr>
          <w:rFonts w:ascii="Arial" w:hAnsi="Arial" w:cs="Arial"/>
          <w:color w:val="000000" w:themeColor="text1"/>
          <w:sz w:val="22"/>
        </w:rPr>
        <w:t>09</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13</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38</w:t>
      </w:r>
      <w:r w:rsidR="00142365" w:rsidRPr="00393DBF">
        <w:rPr>
          <w:rFonts w:ascii="Arial" w:hAnsi="Arial" w:cs="Arial"/>
          <w:color w:val="000000" w:themeColor="text1"/>
          <w:sz w:val="22"/>
        </w:rPr>
        <w:t xml:space="preserve">% for </w:t>
      </w:r>
      <w:r w:rsidR="007D0BB2">
        <w:rPr>
          <w:rFonts w:ascii="Arial" w:hAnsi="Arial" w:cs="Arial"/>
          <w:color w:val="000000" w:themeColor="text1"/>
          <w:sz w:val="22"/>
        </w:rPr>
        <w:t>D1</w:t>
      </w:r>
      <w:r w:rsidR="00142365" w:rsidRPr="00393DBF">
        <w:rPr>
          <w:rFonts w:ascii="Arial" w:hAnsi="Arial" w:cs="Arial"/>
          <w:color w:val="000000" w:themeColor="text1"/>
          <w:sz w:val="22"/>
        </w:rPr>
        <w:t xml:space="preserve">, </w:t>
      </w:r>
      <w:r w:rsidR="007D0BB2">
        <w:rPr>
          <w:rFonts w:ascii="Arial" w:hAnsi="Arial" w:cs="Arial"/>
          <w:color w:val="000000" w:themeColor="text1"/>
          <w:sz w:val="22"/>
        </w:rPr>
        <w:t>D</w:t>
      </w:r>
      <w:r w:rsidR="007D0BB2" w:rsidRPr="00393DBF">
        <w:rPr>
          <w:rFonts w:ascii="Arial" w:hAnsi="Arial" w:cs="Arial"/>
          <w:color w:val="000000" w:themeColor="text1"/>
          <w:sz w:val="22"/>
        </w:rPr>
        <w:t>2</w:t>
      </w:r>
      <w:r w:rsidR="00142365" w:rsidRPr="00393DBF">
        <w:rPr>
          <w:rFonts w:ascii="Arial" w:hAnsi="Arial" w:cs="Arial"/>
          <w:color w:val="000000" w:themeColor="text1"/>
          <w:sz w:val="22"/>
        </w:rPr>
        <w:t xml:space="preserve">, </w:t>
      </w:r>
      <w:r w:rsidR="007D0BB2">
        <w:rPr>
          <w:rFonts w:ascii="Arial" w:hAnsi="Arial" w:cs="Arial"/>
          <w:color w:val="000000" w:themeColor="text1"/>
          <w:sz w:val="22"/>
        </w:rPr>
        <w:t>D</w:t>
      </w:r>
      <w:r w:rsidR="007D0BB2" w:rsidRPr="00393DBF">
        <w:rPr>
          <w:rFonts w:ascii="Arial" w:hAnsi="Arial" w:cs="Arial"/>
          <w:color w:val="000000" w:themeColor="text1"/>
          <w:sz w:val="22"/>
        </w:rPr>
        <w:t>3</w:t>
      </w:r>
      <w:r w:rsidR="007D0BB2">
        <w:rPr>
          <w:rFonts w:ascii="Arial" w:hAnsi="Arial" w:cs="Arial"/>
          <w:color w:val="000000" w:themeColor="text1"/>
          <w:sz w:val="22"/>
        </w:rPr>
        <w:t>, D4</w:t>
      </w:r>
      <w:r w:rsidR="007D0BB2" w:rsidRPr="00393DBF">
        <w:rPr>
          <w:rFonts w:ascii="Arial" w:hAnsi="Arial" w:cs="Arial"/>
          <w:color w:val="000000" w:themeColor="text1"/>
          <w:sz w:val="22"/>
        </w:rPr>
        <w:t xml:space="preserve"> </w:t>
      </w:r>
      <w:r w:rsidR="00142365" w:rsidRPr="00393DBF">
        <w:rPr>
          <w:rFonts w:ascii="Arial" w:hAnsi="Arial" w:cs="Arial"/>
          <w:color w:val="000000" w:themeColor="text1"/>
          <w:sz w:val="22"/>
        </w:rPr>
        <w:t xml:space="preserve">and </w:t>
      </w:r>
      <w:r w:rsidR="007D0BB2">
        <w:rPr>
          <w:rFonts w:ascii="Arial" w:hAnsi="Arial" w:cs="Arial"/>
          <w:color w:val="000000" w:themeColor="text1"/>
          <w:sz w:val="22"/>
        </w:rPr>
        <w:t>D5</w:t>
      </w:r>
      <w:r w:rsidR="00142365" w:rsidRPr="00393DBF">
        <w:rPr>
          <w:rFonts w:ascii="Arial" w:hAnsi="Arial" w:cs="Arial"/>
          <w:color w:val="000000" w:themeColor="text1"/>
          <w:sz w:val="22"/>
        </w:rPr>
        <w:t xml:space="preserve">, respectively, </w:t>
      </w:r>
      <w:r w:rsidR="00142365" w:rsidRPr="00C32740">
        <w:rPr>
          <w:rFonts w:ascii="Arial" w:eastAsia="Times New Roman" w:hAnsi="Arial" w:cs="Arial"/>
          <w:b/>
          <w:color w:val="44546A" w:themeColor="text2"/>
          <w:kern w:val="0"/>
          <w:sz w:val="22"/>
          <w:lang w:eastAsia="en-US"/>
        </w:rPr>
        <w:t>Fig 1</w:t>
      </w:r>
      <w:r w:rsidR="00142365" w:rsidRPr="00393DBF">
        <w:rPr>
          <w:rFonts w:ascii="Arial" w:hAnsi="Arial" w:cs="Arial"/>
          <w:color w:val="000000" w:themeColor="text1"/>
          <w:sz w:val="22"/>
        </w:rPr>
        <w:t>).</w:t>
      </w:r>
      <w:r w:rsidR="00142365">
        <w:rPr>
          <w:rFonts w:ascii="Arial" w:hAnsi="Arial" w:cs="Arial"/>
          <w:color w:val="000000" w:themeColor="text1"/>
          <w:sz w:val="22"/>
        </w:rPr>
        <w:t xml:space="preserve"> In summary</w:t>
      </w:r>
      <w:r w:rsidR="00142365" w:rsidRPr="00393DBF">
        <w:rPr>
          <w:rFonts w:ascii="Arial" w:hAnsi="Arial" w:cs="Arial"/>
          <w:color w:val="000000" w:themeColor="text1"/>
          <w:sz w:val="22"/>
        </w:rPr>
        <w:t xml:space="preserve">, we </w:t>
      </w:r>
      <w:r w:rsidR="00142365">
        <w:rPr>
          <w:rFonts w:ascii="Arial" w:hAnsi="Arial" w:cs="Arial"/>
          <w:color w:val="000000" w:themeColor="text1"/>
          <w:sz w:val="22"/>
        </w:rPr>
        <w:t xml:space="preserve">show how </w:t>
      </w:r>
      <w:r w:rsidR="00142365" w:rsidRPr="00393DBF">
        <w:rPr>
          <w:rFonts w:ascii="Arial" w:hAnsi="Arial" w:cs="Arial"/>
          <w:color w:val="000000" w:themeColor="text1"/>
          <w:sz w:val="22"/>
        </w:rPr>
        <w:t>5M mappable read</w:t>
      </w:r>
      <w:r w:rsidR="00142365">
        <w:rPr>
          <w:rFonts w:ascii="Arial" w:hAnsi="Arial" w:cs="Arial"/>
          <w:color w:val="000000" w:themeColor="text1"/>
          <w:sz w:val="22"/>
        </w:rPr>
        <w:t>s</w:t>
      </w:r>
      <w:r w:rsidR="00142365" w:rsidRPr="00393DBF">
        <w:rPr>
          <w:rFonts w:ascii="Arial" w:hAnsi="Arial" w:cs="Arial"/>
          <w:color w:val="000000" w:themeColor="text1"/>
          <w:sz w:val="22"/>
        </w:rPr>
        <w:t xml:space="preserve"> without redundancy in low pass WGBS </w:t>
      </w:r>
      <w:r w:rsidR="00E97A53">
        <w:rPr>
          <w:rFonts w:ascii="Arial" w:hAnsi="Arial" w:cs="Arial"/>
          <w:color w:val="000000" w:themeColor="text1"/>
          <w:sz w:val="22"/>
        </w:rPr>
        <w:t>is a reliable method</w:t>
      </w:r>
      <w:r w:rsidR="00142365" w:rsidRPr="00393DBF">
        <w:rPr>
          <w:rFonts w:ascii="Arial" w:hAnsi="Arial" w:cs="Arial"/>
          <w:color w:val="000000" w:themeColor="text1"/>
          <w:sz w:val="22"/>
        </w:rPr>
        <w:t xml:space="preserve"> to evaluate </w:t>
      </w:r>
      <w:r w:rsidR="00E97A53">
        <w:rPr>
          <w:rFonts w:ascii="Arial" w:hAnsi="Arial" w:cs="Arial"/>
          <w:color w:val="000000" w:themeColor="text1"/>
          <w:sz w:val="22"/>
        </w:rPr>
        <w:t xml:space="preserve">the </w:t>
      </w:r>
      <w:r w:rsidR="00142365" w:rsidRPr="00393DBF">
        <w:rPr>
          <w:rFonts w:ascii="Arial" w:hAnsi="Arial" w:cs="Arial"/>
          <w:color w:val="000000" w:themeColor="text1"/>
          <w:sz w:val="22"/>
        </w:rPr>
        <w:t>methylation level of cfDNA samples</w:t>
      </w:r>
      <w:r w:rsidR="00142365">
        <w:rPr>
          <w:rFonts w:ascii="Arial" w:hAnsi="Arial" w:cs="Arial"/>
          <w:color w:val="000000" w:themeColor="text1"/>
          <w:sz w:val="22"/>
        </w:rPr>
        <w:t xml:space="preserve"> in the long-range mode.</w:t>
      </w:r>
    </w:p>
    <w:p w14:paraId="4B7EB2C5" w14:textId="17C674C4" w:rsidR="00F52901" w:rsidRPr="003645E6" w:rsidRDefault="00F52901" w:rsidP="00F52901">
      <w:pPr>
        <w:pStyle w:val="Heading3"/>
      </w:pPr>
      <w:r>
        <w:lastRenderedPageBreak/>
        <w:t>M</w:t>
      </w:r>
      <w:r w:rsidRPr="003645E6">
        <w:t xml:space="preserve">ethylation level of plasma cfDNA from </w:t>
      </w:r>
      <w:r w:rsidR="00080889">
        <w:t xml:space="preserve">chronic </w:t>
      </w:r>
      <w:r w:rsidRPr="003645E6">
        <w:t>hepatitis and cirrhosis patients resemble</w:t>
      </w:r>
      <w:r>
        <w:t>s</w:t>
      </w:r>
      <w:r w:rsidRPr="003645E6">
        <w:t xml:space="preserve"> healthy individuals</w:t>
      </w:r>
    </w:p>
    <w:p w14:paraId="6E1CF825" w14:textId="2FCC103E" w:rsidR="00B40410" w:rsidDel="001C5CC4" w:rsidRDefault="00142365" w:rsidP="00B40410">
      <w:pPr>
        <w:rPr>
          <w:del w:id="21" w:author="Zhang Haikun" w:date="2019-06-01T16:03:00Z"/>
          <w:color w:val="1F497D"/>
        </w:rPr>
      </w:pPr>
      <w:r>
        <w:rPr>
          <w:rFonts w:ascii="Arial" w:hAnsi="Arial" w:cs="Arial"/>
          <w:sz w:val="22"/>
        </w:rPr>
        <w:t>We next sough</w:t>
      </w:r>
      <w:r w:rsidR="008B7BD9">
        <w:rPr>
          <w:rFonts w:ascii="Arial" w:hAnsi="Arial" w:cs="Arial"/>
          <w:sz w:val="22"/>
        </w:rPr>
        <w:t>t</w:t>
      </w:r>
      <w:r>
        <w:rPr>
          <w:rFonts w:ascii="Arial" w:hAnsi="Arial" w:cs="Arial"/>
          <w:sz w:val="22"/>
        </w:rPr>
        <w:t xml:space="preserve"> </w:t>
      </w:r>
      <w:r w:rsidR="00C723FB">
        <w:rPr>
          <w:rFonts w:ascii="Arial" w:hAnsi="Arial" w:cs="Arial"/>
          <w:sz w:val="22"/>
        </w:rPr>
        <w:t xml:space="preserve">to evaluate </w:t>
      </w:r>
      <w:r>
        <w:rPr>
          <w:rFonts w:ascii="Arial" w:hAnsi="Arial" w:cs="Arial"/>
          <w:sz w:val="22"/>
        </w:rPr>
        <w:t>the ability of low pass WGBS of cfDNA to discriminate patients with different liver disease</w:t>
      </w:r>
      <w:r w:rsidR="00080889">
        <w:rPr>
          <w:rFonts w:ascii="Arial" w:hAnsi="Arial" w:cs="Arial"/>
          <w:sz w:val="22"/>
        </w:rPr>
        <w:t>s</w:t>
      </w:r>
      <w:r>
        <w:rPr>
          <w:rFonts w:ascii="Arial" w:hAnsi="Arial" w:cs="Arial"/>
          <w:sz w:val="22"/>
        </w:rPr>
        <w:t>.</w:t>
      </w:r>
      <w:r>
        <w:rPr>
          <w:rFonts w:ascii="Arial" w:hAnsi="Arial" w:cs="Arial" w:hint="eastAsia"/>
          <w:sz w:val="22"/>
        </w:rPr>
        <w:t xml:space="preserve"> </w:t>
      </w:r>
      <w:r w:rsidR="00080889">
        <w:rPr>
          <w:rFonts w:ascii="Arial" w:hAnsi="Arial" w:cs="Arial"/>
          <w:sz w:val="22"/>
        </w:rPr>
        <w:t>Thus</w:t>
      </w:r>
      <w:r w:rsidR="00F52901" w:rsidRPr="00393DBF">
        <w:rPr>
          <w:rFonts w:ascii="Arial" w:hAnsi="Arial" w:cs="Arial"/>
          <w:sz w:val="22"/>
        </w:rPr>
        <w:t xml:space="preserve">, we </w:t>
      </w:r>
      <w:r>
        <w:rPr>
          <w:rFonts w:ascii="Arial" w:hAnsi="Arial" w:cs="Arial"/>
          <w:sz w:val="22"/>
        </w:rPr>
        <w:t>conducted low pass WGBS in</w:t>
      </w:r>
      <w:r w:rsidR="00F52901" w:rsidRPr="00393DBF">
        <w:rPr>
          <w:rFonts w:ascii="Arial" w:hAnsi="Arial" w:cs="Arial"/>
          <w:sz w:val="22"/>
        </w:rPr>
        <w:t xml:space="preserve"> plasma cfDNA </w:t>
      </w:r>
      <w:r>
        <w:rPr>
          <w:rFonts w:ascii="Arial" w:hAnsi="Arial" w:cs="Arial"/>
          <w:sz w:val="22"/>
        </w:rPr>
        <w:t>of</w:t>
      </w:r>
      <w:r w:rsidR="00F52901" w:rsidRPr="00393DBF">
        <w:rPr>
          <w:rFonts w:ascii="Arial" w:hAnsi="Arial" w:cs="Arial"/>
          <w:sz w:val="22"/>
        </w:rPr>
        <w:t xml:space="preserve"> 54 individuals, including 17 HCC (</w:t>
      </w:r>
      <w:r w:rsidR="00CB50DF">
        <w:rPr>
          <w:rFonts w:ascii="Arial" w:hAnsi="Arial" w:cs="Arial" w:hint="eastAsia"/>
          <w:sz w:val="22"/>
        </w:rPr>
        <w:t>3</w:t>
      </w:r>
      <w:r w:rsidR="00F52901" w:rsidRPr="00393DBF">
        <w:rPr>
          <w:rFonts w:ascii="Arial" w:hAnsi="Arial" w:cs="Arial"/>
          <w:sz w:val="22"/>
        </w:rPr>
        <w:t xml:space="preserve"> early stage HCC, </w:t>
      </w:r>
      <w:r w:rsidR="00CB50DF">
        <w:rPr>
          <w:rFonts w:ascii="Arial" w:hAnsi="Arial" w:cs="Arial" w:hint="eastAsia"/>
          <w:sz w:val="22"/>
        </w:rPr>
        <w:t>5</w:t>
      </w:r>
      <w:r w:rsidR="00F52901" w:rsidRPr="00393DBF">
        <w:rPr>
          <w:rFonts w:ascii="Arial" w:hAnsi="Arial" w:cs="Arial"/>
          <w:sz w:val="22"/>
        </w:rPr>
        <w:t xml:space="preserve"> advanced HCC and 9 HCC</w:t>
      </w:r>
      <w:r>
        <w:rPr>
          <w:rFonts w:ascii="Arial" w:hAnsi="Arial" w:cs="Arial"/>
          <w:sz w:val="22"/>
        </w:rPr>
        <w:t xml:space="preserve"> patients</w:t>
      </w:r>
      <w:r w:rsidR="00F52901" w:rsidRPr="00393DBF">
        <w:rPr>
          <w:rFonts w:ascii="Arial" w:hAnsi="Arial" w:cs="Arial"/>
          <w:sz w:val="22"/>
        </w:rPr>
        <w:t xml:space="preserve"> after surgery</w:t>
      </w:r>
      <w:r w:rsidR="007D1FC4">
        <w:rPr>
          <w:rFonts w:ascii="Arial" w:hAnsi="Arial" w:cs="Arial"/>
          <w:sz w:val="22"/>
        </w:rPr>
        <w:t xml:space="preserve">, </w:t>
      </w:r>
      <w:r w:rsidR="00F755A2">
        <w:rPr>
          <w:rFonts w:ascii="Arial" w:hAnsi="Arial" w:cs="Arial"/>
          <w:sz w:val="22"/>
        </w:rPr>
        <w:t>16 were</w:t>
      </w:r>
      <w:r w:rsidR="007D1FC4">
        <w:rPr>
          <w:rFonts w:ascii="Arial" w:hAnsi="Arial" w:cs="Arial"/>
          <w:sz w:val="22"/>
        </w:rPr>
        <w:t xml:space="preserve"> </w:t>
      </w:r>
      <w:r w:rsidR="00F755A2">
        <w:rPr>
          <w:rFonts w:ascii="Arial" w:hAnsi="Arial" w:cs="Arial"/>
          <w:sz w:val="22"/>
        </w:rPr>
        <w:t>HBsAg positive and 1 was anti-HBs positive</w:t>
      </w:r>
      <w:r w:rsidR="00F52901" w:rsidRPr="00393DBF">
        <w:rPr>
          <w:rFonts w:ascii="Arial" w:hAnsi="Arial" w:cs="Arial"/>
          <w:sz w:val="22"/>
        </w:rPr>
        <w:t xml:space="preserve">), </w:t>
      </w:r>
      <w:r w:rsidR="00F52901" w:rsidRPr="00A47E4F">
        <w:rPr>
          <w:rFonts w:ascii="Arial" w:hAnsi="Arial" w:cs="Arial"/>
          <w:sz w:val="22"/>
          <w:highlight w:val="yellow"/>
          <w:rPrChange w:id="22" w:author="Zhang Haikun" w:date="2019-06-01T15:57:00Z">
            <w:rPr>
              <w:rFonts w:ascii="Arial" w:hAnsi="Arial" w:cs="Arial"/>
              <w:sz w:val="22"/>
            </w:rPr>
          </w:rPrChange>
        </w:rPr>
        <w:t xml:space="preserve">17 with </w:t>
      </w:r>
      <w:r w:rsidR="00080889" w:rsidRPr="00A47E4F">
        <w:rPr>
          <w:rFonts w:ascii="Arial" w:hAnsi="Arial" w:cs="Arial"/>
          <w:sz w:val="22"/>
          <w:highlight w:val="yellow"/>
          <w:rPrChange w:id="23" w:author="Zhang Haikun" w:date="2019-06-01T15:57:00Z">
            <w:rPr>
              <w:rFonts w:ascii="Arial" w:hAnsi="Arial" w:cs="Arial"/>
              <w:sz w:val="22"/>
            </w:rPr>
          </w:rPrChange>
        </w:rPr>
        <w:t>ch</w:t>
      </w:r>
      <w:r w:rsidR="00704BD4" w:rsidRPr="00A47E4F">
        <w:rPr>
          <w:rFonts w:ascii="Arial" w:hAnsi="Arial" w:cs="Arial"/>
          <w:sz w:val="22"/>
          <w:highlight w:val="yellow"/>
          <w:rPrChange w:id="24" w:author="Zhang Haikun" w:date="2019-06-01T15:57:00Z">
            <w:rPr>
              <w:rFonts w:ascii="Arial" w:hAnsi="Arial" w:cs="Arial"/>
              <w:sz w:val="22"/>
            </w:rPr>
          </w:rPrChange>
        </w:rPr>
        <w:t>ro</w:t>
      </w:r>
      <w:r w:rsidR="00080889" w:rsidRPr="00A47E4F">
        <w:rPr>
          <w:rFonts w:ascii="Arial" w:hAnsi="Arial" w:cs="Arial"/>
          <w:sz w:val="22"/>
          <w:highlight w:val="yellow"/>
          <w:rPrChange w:id="25" w:author="Zhang Haikun" w:date="2019-06-01T15:57:00Z">
            <w:rPr>
              <w:rFonts w:ascii="Arial" w:hAnsi="Arial" w:cs="Arial"/>
              <w:sz w:val="22"/>
            </w:rPr>
          </w:rPrChange>
        </w:rPr>
        <w:t xml:space="preserve">nic </w:t>
      </w:r>
      <w:r w:rsidR="00F52901" w:rsidRPr="00A47E4F">
        <w:rPr>
          <w:rFonts w:ascii="Arial" w:hAnsi="Arial" w:cs="Arial"/>
          <w:sz w:val="22"/>
          <w:highlight w:val="yellow"/>
          <w:rPrChange w:id="26" w:author="Zhang Haikun" w:date="2019-06-01T15:57:00Z">
            <w:rPr>
              <w:rFonts w:ascii="Arial" w:hAnsi="Arial" w:cs="Arial"/>
              <w:sz w:val="22"/>
            </w:rPr>
          </w:rPrChange>
        </w:rPr>
        <w:t>hepatitis</w:t>
      </w:r>
      <w:r w:rsidR="00214189" w:rsidRPr="00A47E4F">
        <w:rPr>
          <w:rFonts w:ascii="Arial" w:hAnsi="Arial" w:cs="Arial"/>
          <w:sz w:val="22"/>
          <w:highlight w:val="yellow"/>
          <w:rPrChange w:id="27" w:author="Zhang Haikun" w:date="2019-06-01T15:57:00Z">
            <w:rPr>
              <w:rFonts w:ascii="Arial" w:hAnsi="Arial" w:cs="Arial"/>
              <w:sz w:val="22"/>
            </w:rPr>
          </w:rPrChange>
        </w:rPr>
        <w:t xml:space="preserve"> B</w:t>
      </w:r>
      <w:r w:rsidR="00F52901" w:rsidRPr="00393DBF">
        <w:rPr>
          <w:rFonts w:ascii="Arial" w:hAnsi="Arial" w:cs="Arial"/>
          <w:sz w:val="22"/>
        </w:rPr>
        <w:t>, 17 with cirrhosis</w:t>
      </w:r>
      <w:r w:rsidR="007D1FC4">
        <w:rPr>
          <w:rFonts w:ascii="Arial" w:hAnsi="Arial" w:cs="Arial"/>
          <w:sz w:val="22"/>
        </w:rPr>
        <w:t xml:space="preserve"> (14 from HBV, 1 from NASH, 1 from alcohol and 1 undetermined)</w:t>
      </w:r>
      <w:r w:rsidR="00F52901" w:rsidRPr="00393DBF">
        <w:rPr>
          <w:rFonts w:ascii="Arial" w:hAnsi="Arial" w:cs="Arial"/>
          <w:sz w:val="22"/>
        </w:rPr>
        <w:t xml:space="preserve"> and 3 healthy volunteers (</w:t>
      </w:r>
      <w:r w:rsidR="00F52901" w:rsidRPr="008041B3">
        <w:rPr>
          <w:rFonts w:ascii="Arial" w:eastAsia="Times New Roman" w:hAnsi="Arial" w:cs="Arial"/>
          <w:b/>
          <w:color w:val="44546A" w:themeColor="text2"/>
          <w:kern w:val="0"/>
          <w:sz w:val="22"/>
          <w:szCs w:val="20"/>
          <w:lang w:eastAsia="en-US"/>
        </w:rPr>
        <w:t>Supplementary Table 2</w:t>
      </w:r>
      <w:r w:rsidR="00F52901" w:rsidRPr="00393DBF">
        <w:rPr>
          <w:rFonts w:ascii="Arial" w:hAnsi="Arial" w:cs="Arial"/>
          <w:sz w:val="22"/>
        </w:rPr>
        <w:t>). On average, 10.2M mappable read</w:t>
      </w:r>
      <w:r w:rsidR="00F243D5">
        <w:rPr>
          <w:rFonts w:ascii="Arial" w:hAnsi="Arial" w:cs="Arial"/>
          <w:sz w:val="22"/>
        </w:rPr>
        <w:t>s</w:t>
      </w:r>
      <w:r w:rsidR="00F52901">
        <w:rPr>
          <w:rFonts w:ascii="Arial" w:hAnsi="Arial" w:cs="Arial"/>
          <w:sz w:val="22"/>
        </w:rPr>
        <w:t xml:space="preserve"> were obtained from each sample</w:t>
      </w:r>
      <w:r w:rsidR="00F52901" w:rsidRPr="00393DBF">
        <w:rPr>
          <w:rFonts w:ascii="Arial" w:hAnsi="Arial" w:cs="Arial"/>
          <w:sz w:val="22"/>
        </w:rPr>
        <w:t xml:space="preserve"> </w:t>
      </w:r>
      <w:r w:rsidR="00F52901" w:rsidRPr="00B40410">
        <w:rPr>
          <w:rFonts w:ascii="Arial" w:hAnsi="Arial" w:cs="Arial"/>
          <w:sz w:val="22"/>
        </w:rPr>
        <w:t>(IQR=</w:t>
      </w:r>
      <w:r w:rsidR="002F2FF2" w:rsidRPr="00B40410">
        <w:rPr>
          <w:rFonts w:ascii="Arial" w:hAnsi="Arial" w:cs="Arial"/>
          <w:sz w:val="22"/>
        </w:rPr>
        <w:t>6.3M</w:t>
      </w:r>
      <w:r w:rsidR="00F52901" w:rsidRPr="00B40410">
        <w:rPr>
          <w:rFonts w:ascii="Arial" w:hAnsi="Arial" w:cs="Arial"/>
          <w:sz w:val="22"/>
        </w:rPr>
        <w:t xml:space="preserve">, </w:t>
      </w:r>
      <w:r w:rsidR="00F52901" w:rsidRPr="008041B3">
        <w:rPr>
          <w:rFonts w:ascii="Arial" w:eastAsia="Times New Roman" w:hAnsi="Arial" w:cs="Arial"/>
          <w:b/>
          <w:color w:val="44546A" w:themeColor="text2"/>
          <w:kern w:val="0"/>
          <w:sz w:val="22"/>
          <w:szCs w:val="20"/>
          <w:lang w:eastAsia="en-US"/>
        </w:rPr>
        <w:t>Supplementary Table 3</w:t>
      </w:r>
      <w:r w:rsidR="00F52901" w:rsidRPr="00B40410">
        <w:rPr>
          <w:rFonts w:ascii="Arial" w:hAnsi="Arial" w:cs="Arial"/>
          <w:sz w:val="22"/>
        </w:rPr>
        <w:t>).</w:t>
      </w:r>
      <w:r w:rsidR="003B4898" w:rsidRPr="00B40410">
        <w:rPr>
          <w:rFonts w:ascii="Arial" w:hAnsi="Arial" w:cs="Arial"/>
          <w:sz w:val="22"/>
        </w:rPr>
        <w:t xml:space="preserve"> </w:t>
      </w:r>
      <w:r w:rsidR="001F5A96">
        <w:rPr>
          <w:rFonts w:ascii="Arial" w:hAnsi="Arial" w:cs="Arial"/>
          <w:sz w:val="22"/>
        </w:rPr>
        <w:t xml:space="preserve">We conducted </w:t>
      </w:r>
      <w:r w:rsidR="00B40410" w:rsidRPr="00B40410">
        <w:rPr>
          <w:rFonts w:ascii="Arial" w:hAnsi="Arial" w:cs="Arial"/>
          <w:sz w:val="22"/>
        </w:rPr>
        <w:t>principal components analysis (PCA) to investigate the data structure of low-pass WGBS data across all of the samples. A significant separation between advanced HCC and the remaining samples was observed (</w:t>
      </w:r>
      <w:r w:rsidR="00B40410" w:rsidRPr="008041B3">
        <w:rPr>
          <w:rFonts w:ascii="Arial" w:eastAsia="Times New Roman" w:hAnsi="Arial" w:cs="Arial"/>
          <w:b/>
          <w:color w:val="44546A" w:themeColor="text2"/>
          <w:kern w:val="0"/>
          <w:sz w:val="22"/>
          <w:szCs w:val="20"/>
          <w:lang w:eastAsia="en-US"/>
        </w:rPr>
        <w:t>Figure S3</w:t>
      </w:r>
      <w:r w:rsidR="00B40410" w:rsidRPr="00B40410">
        <w:rPr>
          <w:rFonts w:ascii="Arial" w:hAnsi="Arial" w:cs="Arial"/>
          <w:sz w:val="22"/>
        </w:rPr>
        <w:t>).</w:t>
      </w:r>
      <w:ins w:id="28" w:author="Zhang Haikun" w:date="2019-06-01T15:58:00Z">
        <w:r w:rsidR="001C5CC4">
          <w:rPr>
            <w:rFonts w:ascii="Arial" w:hAnsi="Arial" w:cs="Arial"/>
            <w:sz w:val="22"/>
          </w:rPr>
          <w:t xml:space="preserve"> </w:t>
        </w:r>
      </w:ins>
      <w:del w:id="29" w:author="Zhang Haikun" w:date="2019-06-01T15:58:00Z">
        <w:r w:rsidR="00B40410" w:rsidRPr="00B40410" w:rsidDel="001C5CC4">
          <w:rPr>
            <w:rFonts w:ascii="Arial" w:hAnsi="Arial" w:cs="Arial"/>
            <w:sz w:val="22"/>
          </w:rPr>
          <w:delText xml:space="preserve">  </w:delText>
        </w:r>
      </w:del>
      <w:r w:rsidR="00B40410" w:rsidRPr="00B40410">
        <w:rPr>
          <w:rFonts w:ascii="Arial" w:hAnsi="Arial" w:cs="Arial"/>
          <w:sz w:val="22"/>
        </w:rPr>
        <w:t>To evaluate the predictive performance of classifying HCC from non-HCC, five-fold cross-validation was applied to a logistic regression model and random forest (RF) model, assessing the predictive accuracy from low-pass WGBS data. </w:t>
      </w:r>
      <w:del w:id="30" w:author="Zhang Haikun" w:date="2019-06-01T15:58:00Z">
        <w:r w:rsidR="00B40410" w:rsidRPr="00B40410" w:rsidDel="001C5CC4">
          <w:rPr>
            <w:rFonts w:ascii="Arial" w:hAnsi="Arial" w:cs="Arial"/>
            <w:sz w:val="22"/>
          </w:rPr>
          <w:delText xml:space="preserve"> </w:delText>
        </w:r>
      </w:del>
      <w:commentRangeStart w:id="31"/>
      <w:commentRangeStart w:id="32"/>
      <w:commentRangeStart w:id="33"/>
      <w:r w:rsidR="00B40410" w:rsidRPr="00B40410">
        <w:rPr>
          <w:rFonts w:ascii="Arial" w:hAnsi="Arial" w:cs="Arial"/>
          <w:sz w:val="22"/>
        </w:rPr>
        <w:t>From the logistic regression model, the sensitivity, specificity and accuracy</w:t>
      </w:r>
      <w:ins w:id="34" w:author="Guo, Shicheng" w:date="2019-06-05T00:10:00Z">
        <w:r w:rsidR="008E03BD">
          <w:rPr>
            <w:rFonts w:ascii="Arial" w:hAnsi="Arial" w:cs="Arial"/>
            <w:sz w:val="22"/>
          </w:rPr>
          <w:t xml:space="preserve"> to detect HCC</w:t>
        </w:r>
      </w:ins>
      <w:r w:rsidR="00B40410" w:rsidRPr="00B40410">
        <w:rPr>
          <w:rFonts w:ascii="Arial" w:hAnsi="Arial" w:cs="Arial"/>
          <w:sz w:val="22"/>
        </w:rPr>
        <w:t xml:space="preserve"> in the training set were 65.0%, 98.7%, and 94.2%, respectively.</w:t>
      </w:r>
      <w:ins w:id="35" w:author="Zhang Haikun" w:date="2019-06-01T16:01:00Z">
        <w:r w:rsidR="001C5CC4">
          <w:rPr>
            <w:rFonts w:ascii="Arial" w:hAnsi="Arial" w:cs="Arial"/>
            <w:sz w:val="22"/>
          </w:rPr>
          <w:t xml:space="preserve"> </w:t>
        </w:r>
      </w:ins>
      <w:del w:id="36" w:author="Zhang Haikun" w:date="2019-06-01T16:01:00Z">
        <w:r w:rsidR="00B40410" w:rsidRPr="00B40410" w:rsidDel="001C5CC4">
          <w:rPr>
            <w:rFonts w:ascii="Arial" w:hAnsi="Arial" w:cs="Arial"/>
            <w:sz w:val="22"/>
          </w:rPr>
          <w:delText xml:space="preserve">  </w:delText>
        </w:r>
      </w:del>
      <w:r w:rsidR="00B40410" w:rsidRPr="00B40410">
        <w:rPr>
          <w:rFonts w:ascii="Arial" w:hAnsi="Arial" w:cs="Arial"/>
          <w:sz w:val="22"/>
        </w:rPr>
        <w:t xml:space="preserve">For the test set, these metrics were estimated to be 71.2%, 98.0% and 91.4%, respectively. </w:t>
      </w:r>
      <w:del w:id="37" w:author="Zhang Haikun" w:date="2019-06-01T16:01:00Z">
        <w:r w:rsidR="00B40410" w:rsidRPr="00B40410" w:rsidDel="001C5CC4">
          <w:rPr>
            <w:rFonts w:ascii="Arial" w:hAnsi="Arial" w:cs="Arial"/>
            <w:sz w:val="22"/>
          </w:rPr>
          <w:delText> </w:delText>
        </w:r>
      </w:del>
      <w:r w:rsidR="00B40410" w:rsidRPr="00B40410">
        <w:rPr>
          <w:rFonts w:ascii="Arial" w:hAnsi="Arial" w:cs="Arial"/>
          <w:sz w:val="22"/>
        </w:rPr>
        <w:t>With the RF algorithm, the averaged out-of-bag prediction accuracy was 92.2%. </w:t>
      </w:r>
      <w:del w:id="38" w:author="Zhang Haikun" w:date="2019-06-01T16:01:00Z">
        <w:r w:rsidR="00B40410" w:rsidRPr="00B40410" w:rsidDel="001C5CC4">
          <w:rPr>
            <w:rFonts w:ascii="Arial" w:hAnsi="Arial" w:cs="Arial"/>
            <w:sz w:val="22"/>
          </w:rPr>
          <w:delText xml:space="preserve"> </w:delText>
        </w:r>
      </w:del>
      <w:r w:rsidR="00B40410" w:rsidRPr="00B40410">
        <w:rPr>
          <w:rFonts w:ascii="Arial" w:hAnsi="Arial" w:cs="Arial"/>
          <w:sz w:val="22"/>
        </w:rPr>
        <w:t>Applying a five-fold cross-validation and using 100 random resampling iterations on the RF model, the average sensitivity, specificity and accuracy were found to be 62.5%, 97.6% and 91.1%, respectively. </w:t>
      </w:r>
      <w:del w:id="39" w:author="Zhang Haikun" w:date="2019-06-01T16:02:00Z">
        <w:r w:rsidR="00B40410" w:rsidRPr="00B40410" w:rsidDel="001C5CC4">
          <w:rPr>
            <w:rFonts w:ascii="Arial" w:hAnsi="Arial" w:cs="Arial"/>
            <w:sz w:val="22"/>
          </w:rPr>
          <w:delText xml:space="preserve"> </w:delText>
        </w:r>
      </w:del>
      <w:r w:rsidR="00B40410" w:rsidRPr="00B40410">
        <w:rPr>
          <w:rFonts w:ascii="Arial" w:hAnsi="Arial" w:cs="Arial"/>
          <w:sz w:val="22"/>
        </w:rPr>
        <w:t>These data were also subjected to a neural network classifier using the top 10 features selected by the RF approach using the training set.</w:t>
      </w:r>
      <w:commentRangeEnd w:id="31"/>
      <w:r w:rsidR="001F5A96">
        <w:rPr>
          <w:rStyle w:val="CommentReference"/>
        </w:rPr>
        <w:commentReference w:id="31"/>
      </w:r>
      <w:commentRangeEnd w:id="32"/>
      <w:r w:rsidR="00093647">
        <w:rPr>
          <w:rStyle w:val="CommentReference"/>
        </w:rPr>
        <w:commentReference w:id="32"/>
      </w:r>
      <w:commentRangeEnd w:id="33"/>
      <w:r w:rsidR="00D95686">
        <w:rPr>
          <w:rStyle w:val="CommentReference"/>
        </w:rPr>
        <w:commentReference w:id="33"/>
      </w:r>
      <w:r w:rsidR="00B40410" w:rsidRPr="00B40410">
        <w:rPr>
          <w:rFonts w:ascii="Arial" w:hAnsi="Arial" w:cs="Arial"/>
          <w:sz w:val="22"/>
        </w:rPr>
        <w:t> </w:t>
      </w:r>
      <w:del w:id="40" w:author="Zhang Haikun" w:date="2019-06-01T16:02:00Z">
        <w:r w:rsidR="00B40410" w:rsidRPr="00B40410" w:rsidDel="001C5CC4">
          <w:rPr>
            <w:rFonts w:ascii="Arial" w:hAnsi="Arial" w:cs="Arial"/>
            <w:sz w:val="22"/>
          </w:rPr>
          <w:delText xml:space="preserve"> </w:delText>
        </w:r>
      </w:del>
      <w:r w:rsidR="00B40410" w:rsidRPr="00B40410">
        <w:rPr>
          <w:rFonts w:ascii="Arial" w:hAnsi="Arial" w:cs="Arial"/>
          <w:sz w:val="22"/>
        </w:rPr>
        <w:t>The neural network prediction in the test set attained an AUC=0.90 (</w:t>
      </w:r>
      <w:r w:rsidR="00B40410" w:rsidRPr="008041B3">
        <w:rPr>
          <w:rFonts w:ascii="Arial" w:eastAsia="Times New Roman" w:hAnsi="Arial" w:cs="Arial"/>
          <w:b/>
          <w:color w:val="44546A" w:themeColor="text2"/>
          <w:kern w:val="0"/>
          <w:sz w:val="22"/>
          <w:szCs w:val="20"/>
          <w:lang w:eastAsia="en-US"/>
        </w:rPr>
        <w:t>Figure S4</w:t>
      </w:r>
      <w:r w:rsidR="00B40410" w:rsidRPr="00B40410">
        <w:rPr>
          <w:rFonts w:ascii="Arial" w:hAnsi="Arial" w:cs="Arial"/>
          <w:sz w:val="22"/>
        </w:rPr>
        <w:t>).</w:t>
      </w:r>
      <w:r w:rsidR="00B40410">
        <w:rPr>
          <w:color w:val="1F497D"/>
        </w:rPr>
        <w:t> </w:t>
      </w:r>
      <w:del w:id="41" w:author="Zhang Haikun" w:date="2019-06-01T16:02:00Z">
        <w:r w:rsidR="00B40410" w:rsidDel="001C5CC4">
          <w:rPr>
            <w:color w:val="1F497D"/>
          </w:rPr>
          <w:delText xml:space="preserve"> </w:delText>
        </w:r>
      </w:del>
    </w:p>
    <w:p w14:paraId="14F8FA62" w14:textId="57AB9FC4" w:rsidR="003B4898" w:rsidRDefault="003B4898">
      <w:pPr>
        <w:pPrChange w:id="42" w:author="Zhang Haikun" w:date="2019-06-01T16:03:00Z">
          <w:pPr>
            <w:pStyle w:val="HTMLPreformatted"/>
            <w:shd w:val="clear" w:color="auto" w:fill="FFFFFF"/>
            <w:wordWrap w:val="0"/>
            <w:spacing w:line="205" w:lineRule="atLeast"/>
            <w:ind w:firstLine="440"/>
          </w:pPr>
        </w:pPrChange>
      </w:pPr>
    </w:p>
    <w:p w14:paraId="4D27BFCD" w14:textId="12F570C3" w:rsidR="00664D7D" w:rsidRPr="006A78EC" w:rsidRDefault="00F52901">
      <w:pPr>
        <w:pStyle w:val="HTMLPreformatted"/>
        <w:shd w:val="clear" w:color="auto" w:fill="FFFFFF"/>
        <w:wordWrap w:val="0"/>
        <w:spacing w:before="240"/>
        <w:ind w:firstLine="442"/>
        <w:rPr>
          <w:rFonts w:ascii="Lucida Console" w:hAnsi="Lucida Console"/>
          <w:color w:val="000000"/>
        </w:rPr>
        <w:pPrChange w:id="43" w:author="Zhang Haikun" w:date="2019-06-01T16:07:00Z">
          <w:pPr>
            <w:pStyle w:val="HTMLPreformatted"/>
            <w:shd w:val="clear" w:color="auto" w:fill="FFFFFF"/>
            <w:wordWrap w:val="0"/>
            <w:spacing w:line="205" w:lineRule="atLeast"/>
            <w:ind w:firstLine="440"/>
          </w:pPr>
        </w:pPrChange>
      </w:pPr>
      <w:r w:rsidRPr="001C5CC4">
        <w:rPr>
          <w:rFonts w:ascii="Arial" w:eastAsiaTheme="minorEastAsia" w:hAnsi="Arial" w:cs="Arial"/>
          <w:color w:val="000000" w:themeColor="text1"/>
          <w:kern w:val="2"/>
          <w:sz w:val="22"/>
          <w:szCs w:val="22"/>
          <w:lang w:eastAsia="zh-CN"/>
          <w:rPrChange w:id="44" w:author="Zhang Haikun" w:date="2019-06-01T16:05:00Z">
            <w:rPr>
              <w:rFonts w:ascii="Arial" w:hAnsi="Arial" w:cs="Arial"/>
              <w:color w:val="000000" w:themeColor="text1"/>
              <w:sz w:val="22"/>
            </w:rPr>
          </w:rPrChange>
        </w:rPr>
        <w:t>To evaluate</w:t>
      </w:r>
      <w:r w:rsidRPr="001C5CC4">
        <w:rPr>
          <w:rFonts w:ascii="Arial" w:eastAsiaTheme="minorEastAsia" w:hAnsi="Arial" w:cs="Arial"/>
          <w:kern w:val="2"/>
          <w:sz w:val="22"/>
          <w:szCs w:val="22"/>
          <w:lang w:eastAsia="zh-CN"/>
          <w:rPrChange w:id="45" w:author="Zhang Haikun" w:date="2019-06-01T16:03:00Z">
            <w:rPr>
              <w:rFonts w:ascii="Arial" w:hAnsi="Arial" w:cs="Arial"/>
              <w:color w:val="000000" w:themeColor="text1"/>
              <w:sz w:val="22"/>
            </w:rPr>
          </w:rPrChange>
        </w:rPr>
        <w:t xml:space="preserve"> the methylation level</w:t>
      </w:r>
      <w:r>
        <w:rPr>
          <w:rFonts w:ascii="Arial" w:hAnsi="Arial" w:cs="Arial"/>
          <w:color w:val="000000" w:themeColor="text1"/>
          <w:sz w:val="22"/>
        </w:rPr>
        <w:t>s in these sample</w:t>
      </w:r>
      <w:r w:rsidRPr="00A5478F">
        <w:rPr>
          <w:rFonts w:ascii="Arial" w:hAnsi="Arial" w:cs="Arial"/>
          <w:color w:val="000000" w:themeColor="text1"/>
          <w:sz w:val="22"/>
        </w:rPr>
        <w:t xml:space="preserve">s, </w:t>
      </w:r>
      <w:r w:rsidR="00AB4CF7">
        <w:rPr>
          <w:rFonts w:ascii="Arial" w:hAnsi="Arial" w:cs="Arial"/>
          <w:color w:val="000000" w:themeColor="text1"/>
          <w:sz w:val="22"/>
        </w:rPr>
        <w:t>we applied the</w:t>
      </w:r>
      <w:r w:rsidR="00AB4CF7" w:rsidRPr="00624CCE">
        <w:rPr>
          <w:rFonts w:ascii="Arial" w:hAnsi="Arial" w:cs="Arial"/>
          <w:color w:val="000000" w:themeColor="text1"/>
          <w:sz w:val="22"/>
        </w:rPr>
        <w:t xml:space="preserve"> </w:t>
      </w:r>
      <w:r w:rsidRPr="00624CCE">
        <w:rPr>
          <w:rFonts w:ascii="Arial" w:hAnsi="Arial" w:cs="Arial"/>
          <w:color w:val="000000" w:themeColor="text1"/>
          <w:sz w:val="22"/>
        </w:rPr>
        <w:t>LRM strategy</w:t>
      </w:r>
      <w:r>
        <w:rPr>
          <w:rFonts w:ascii="Arial" w:hAnsi="Arial" w:cs="Arial"/>
          <w:color w:val="000000" w:themeColor="text1"/>
          <w:sz w:val="22"/>
        </w:rPr>
        <w:t xml:space="preserve"> </w:t>
      </w:r>
      <w:r w:rsidRPr="00393DBF">
        <w:rPr>
          <w:rFonts w:ascii="Arial" w:hAnsi="Arial" w:cs="Arial"/>
          <w:sz w:val="22"/>
        </w:rPr>
        <w:t xml:space="preserve">to define the </w:t>
      </w:r>
      <w:r w:rsidRPr="00393DBF">
        <w:rPr>
          <w:rFonts w:ascii="Arial" w:hAnsi="Arial" w:cs="Arial"/>
          <w:color w:val="000000" w:themeColor="text1"/>
          <w:sz w:val="22"/>
        </w:rPr>
        <w:t xml:space="preserve">hyper- or hypo-methylated </w:t>
      </w:r>
      <w:r w:rsidR="002F2FF2">
        <w:rPr>
          <w:rFonts w:ascii="Arial" w:hAnsi="Arial" w:cs="Arial"/>
          <w:color w:val="000000" w:themeColor="text1"/>
          <w:sz w:val="22"/>
        </w:rPr>
        <w:t>LRM</w:t>
      </w:r>
      <w:r w:rsidRPr="00393DBF">
        <w:rPr>
          <w:rFonts w:ascii="Arial" w:hAnsi="Arial" w:cs="Arial"/>
          <w:color w:val="000000" w:themeColor="text1"/>
          <w:sz w:val="22"/>
        </w:rPr>
        <w:t xml:space="preserve"> regions </w:t>
      </w:r>
      <w:r w:rsidRPr="00393DBF">
        <w:rPr>
          <w:rFonts w:ascii="Arial" w:hAnsi="Arial" w:cs="Arial"/>
          <w:sz w:val="22"/>
        </w:rPr>
        <w:t>(</w:t>
      </w:r>
      <w:r w:rsidR="009655A5" w:rsidRPr="0040506B">
        <w:rPr>
          <w:rFonts w:ascii="Arial" w:hAnsi="Arial" w:cs="Arial"/>
          <w:b/>
          <w:color w:val="44546A" w:themeColor="text2"/>
          <w:sz w:val="22"/>
        </w:rPr>
        <w:t xml:space="preserve">Materials and </w:t>
      </w:r>
      <w:r w:rsidRPr="0040506B">
        <w:rPr>
          <w:rFonts w:ascii="Arial" w:hAnsi="Arial" w:cs="Arial"/>
          <w:b/>
          <w:color w:val="44546A" w:themeColor="text2"/>
          <w:sz w:val="22"/>
        </w:rPr>
        <w:t>Method</w:t>
      </w:r>
      <w:r w:rsidR="009655A5" w:rsidRPr="0040506B">
        <w:rPr>
          <w:rFonts w:ascii="Arial" w:hAnsi="Arial" w:cs="Arial"/>
          <w:b/>
          <w:color w:val="44546A" w:themeColor="text2"/>
          <w:sz w:val="22"/>
        </w:rPr>
        <w:t>s</w:t>
      </w:r>
      <w:r w:rsidRPr="00393DBF">
        <w:rPr>
          <w:rFonts w:ascii="Arial" w:hAnsi="Arial" w:cs="Arial"/>
          <w:sz w:val="22"/>
        </w:rPr>
        <w:t xml:space="preserve">), </w:t>
      </w:r>
      <w:r>
        <w:rPr>
          <w:rFonts w:ascii="Arial" w:hAnsi="Arial" w:cs="Arial"/>
          <w:color w:val="000000" w:themeColor="text1"/>
          <w:sz w:val="22"/>
        </w:rPr>
        <w:t>using</w:t>
      </w:r>
      <w:r w:rsidRPr="00393DBF">
        <w:rPr>
          <w:rFonts w:ascii="Arial" w:hAnsi="Arial" w:cs="Arial"/>
          <w:color w:val="000000" w:themeColor="text1"/>
          <w:sz w:val="22"/>
        </w:rPr>
        <w:t xml:space="preserve"> Methyl</w:t>
      </w:r>
      <w:r w:rsidR="002F2FF2">
        <w:rPr>
          <w:rFonts w:ascii="Arial" w:hAnsi="Arial" w:cs="Arial"/>
          <w:color w:val="000000" w:themeColor="text1"/>
          <w:sz w:val="22"/>
          <w:vertAlign w:val="subscript"/>
        </w:rPr>
        <w:t>LRM</w:t>
      </w:r>
      <w:r w:rsidRPr="00393DBF">
        <w:rPr>
          <w:rFonts w:ascii="Arial" w:hAnsi="Arial" w:cs="Arial"/>
          <w:color w:val="000000" w:themeColor="text1"/>
          <w:sz w:val="22"/>
        </w:rPr>
        <w:t xml:space="preserve"> in healthy individuals as the baseline level. T</w:t>
      </w:r>
      <w:r w:rsidRPr="00393DBF">
        <w:rPr>
          <w:rFonts w:ascii="Arial" w:hAnsi="Arial" w:cs="Arial"/>
          <w:sz w:val="22"/>
        </w:rPr>
        <w:t xml:space="preserve">he percentage of hyper- or hypo-methylated </w:t>
      </w:r>
      <w:r w:rsidR="002F2FF2">
        <w:rPr>
          <w:rFonts w:ascii="Arial" w:hAnsi="Arial" w:cs="Arial"/>
          <w:sz w:val="22"/>
        </w:rPr>
        <w:t>LRM</w:t>
      </w:r>
      <w:r w:rsidRPr="00393DBF">
        <w:rPr>
          <w:rFonts w:ascii="Arial" w:hAnsi="Arial" w:cs="Arial"/>
          <w:sz w:val="22"/>
        </w:rPr>
        <w:t xml:space="preserve"> regions </w:t>
      </w:r>
      <w:r>
        <w:rPr>
          <w:rFonts w:ascii="Arial" w:hAnsi="Arial" w:cs="Arial"/>
          <w:sz w:val="22"/>
        </w:rPr>
        <w:t>is</w:t>
      </w:r>
      <w:r w:rsidRPr="00393DBF">
        <w:rPr>
          <w:rFonts w:ascii="Arial" w:hAnsi="Arial" w:cs="Arial"/>
          <w:sz w:val="22"/>
        </w:rPr>
        <w:t xml:space="preserve"> shown for each patient (</w:t>
      </w:r>
      <w:r w:rsidRPr="00C32740">
        <w:rPr>
          <w:rFonts w:ascii="Arial" w:hAnsi="Arial" w:cs="Arial"/>
          <w:b/>
          <w:color w:val="44546A" w:themeColor="text2"/>
          <w:sz w:val="22"/>
        </w:rPr>
        <w:t>Fig 2; Supplementary Table 3</w:t>
      </w:r>
      <w:r w:rsidRPr="00393DBF">
        <w:rPr>
          <w:rFonts w:ascii="Arial" w:hAnsi="Arial" w:cs="Arial"/>
          <w:sz w:val="22"/>
        </w:rPr>
        <w:t>).</w:t>
      </w:r>
      <w:r>
        <w:rPr>
          <w:rFonts w:ascii="Arial" w:hAnsi="Arial" w:cs="Arial"/>
          <w:sz w:val="22"/>
        </w:rPr>
        <w:t xml:space="preserve"> </w:t>
      </w:r>
      <w:r w:rsidR="00EA7362">
        <w:rPr>
          <w:rFonts w:ascii="Arial" w:hAnsi="Arial" w:cs="Arial"/>
          <w:sz w:val="22"/>
        </w:rPr>
        <w:t xml:space="preserve">In </w:t>
      </w:r>
      <w:r w:rsidR="00AB4CF7" w:rsidRPr="0071400E">
        <w:rPr>
          <w:rFonts w:ascii="Arial" w:hAnsi="Arial" w:cs="Arial"/>
          <w:sz w:val="22"/>
          <w:highlight w:val="yellow"/>
          <w:rPrChange w:id="46" w:author="Zhang Haikun" w:date="2019-06-01T16:09:00Z">
            <w:rPr>
              <w:rFonts w:ascii="Arial" w:hAnsi="Arial" w:cs="Arial"/>
              <w:sz w:val="22"/>
            </w:rPr>
          </w:rPrChange>
        </w:rPr>
        <w:t>chronic</w:t>
      </w:r>
      <w:r w:rsidR="00AB4CF7">
        <w:rPr>
          <w:rFonts w:ascii="Arial" w:hAnsi="Arial" w:cs="Arial"/>
          <w:sz w:val="22"/>
        </w:rPr>
        <w:t xml:space="preserve"> </w:t>
      </w:r>
      <w:r w:rsidR="00EA7362">
        <w:rPr>
          <w:rFonts w:ascii="Arial" w:hAnsi="Arial" w:cs="Arial"/>
          <w:sz w:val="22"/>
        </w:rPr>
        <w:t>h</w:t>
      </w:r>
      <w:r w:rsidRPr="00393DBF">
        <w:rPr>
          <w:rFonts w:ascii="Arial" w:hAnsi="Arial" w:cs="Arial"/>
          <w:sz w:val="22"/>
        </w:rPr>
        <w:t>epatitis and cirrhosis patients</w:t>
      </w:r>
      <w:r w:rsidR="00EA7362">
        <w:rPr>
          <w:rFonts w:ascii="Arial" w:hAnsi="Arial" w:cs="Arial"/>
          <w:sz w:val="22"/>
        </w:rPr>
        <w:t>,</w:t>
      </w:r>
      <w:r w:rsidRPr="00393DBF">
        <w:rPr>
          <w:rFonts w:ascii="Arial" w:hAnsi="Arial" w:cs="Arial"/>
          <w:sz w:val="22"/>
        </w:rPr>
        <w:t xml:space="preserve"> </w:t>
      </w:r>
      <w:r>
        <w:rPr>
          <w:rFonts w:ascii="Arial" w:hAnsi="Arial" w:cs="Arial"/>
          <w:color w:val="000000" w:themeColor="text1"/>
          <w:sz w:val="22"/>
        </w:rPr>
        <w:t>we fou</w:t>
      </w:r>
      <w:r w:rsidRPr="00E8263E">
        <w:rPr>
          <w:rFonts w:ascii="Arial" w:hAnsi="Arial" w:cs="Arial"/>
          <w:color w:val="000000" w:themeColor="text1"/>
          <w:sz w:val="22"/>
        </w:rPr>
        <w:t xml:space="preserve">nd </w:t>
      </w:r>
      <w:r w:rsidR="009655A5">
        <w:rPr>
          <w:rFonts w:ascii="Arial" w:hAnsi="Arial" w:cs="Arial"/>
          <w:color w:val="000000" w:themeColor="text1"/>
          <w:sz w:val="22"/>
        </w:rPr>
        <w:t xml:space="preserve">that </w:t>
      </w:r>
      <w:r w:rsidRPr="003A42E7">
        <w:rPr>
          <w:rFonts w:ascii="Arial" w:hAnsi="Arial" w:cs="Arial"/>
          <w:color w:val="000000" w:themeColor="text1"/>
          <w:sz w:val="22"/>
        </w:rPr>
        <w:t>hyper-long methylated regions (</w:t>
      </w:r>
      <w:r w:rsidR="00E8263E" w:rsidRPr="003A42E7">
        <w:rPr>
          <w:rFonts w:ascii="Arial" w:hAnsi="Arial" w:cs="Arial"/>
          <w:color w:val="000000" w:themeColor="text1"/>
          <w:sz w:val="22"/>
        </w:rPr>
        <w:t>hyper-</w:t>
      </w:r>
      <w:r w:rsidRPr="003A42E7">
        <w:rPr>
          <w:rFonts w:ascii="Arial" w:hAnsi="Arial" w:cs="Arial"/>
          <w:color w:val="000000" w:themeColor="text1"/>
          <w:sz w:val="22"/>
        </w:rPr>
        <w:t xml:space="preserve">LMRs) </w:t>
      </w:r>
      <w:r w:rsidRPr="00E8263E">
        <w:rPr>
          <w:rFonts w:ascii="Arial" w:hAnsi="Arial" w:cs="Arial"/>
          <w:color w:val="000000" w:themeColor="text1"/>
          <w:sz w:val="22"/>
        </w:rPr>
        <w:t>acc</w:t>
      </w:r>
      <w:r w:rsidRPr="00393DBF">
        <w:rPr>
          <w:rFonts w:ascii="Arial" w:hAnsi="Arial" w:cs="Arial"/>
          <w:color w:val="000000" w:themeColor="text1"/>
          <w:sz w:val="22"/>
        </w:rPr>
        <w:t xml:space="preserve">ounted for </w:t>
      </w:r>
      <w:r>
        <w:rPr>
          <w:rFonts w:ascii="Arial" w:hAnsi="Arial" w:cs="Arial"/>
          <w:color w:val="000000" w:themeColor="text1"/>
          <w:sz w:val="22"/>
        </w:rPr>
        <w:t>&lt;</w:t>
      </w:r>
      <w:r w:rsidRPr="00393DBF">
        <w:rPr>
          <w:rFonts w:ascii="Arial" w:hAnsi="Arial" w:cs="Arial"/>
          <w:color w:val="000000" w:themeColor="text1"/>
          <w:sz w:val="22"/>
        </w:rPr>
        <w:t>3%</w:t>
      </w:r>
      <w:r>
        <w:rPr>
          <w:rFonts w:ascii="Arial" w:hAnsi="Arial" w:cs="Arial"/>
          <w:color w:val="000000" w:themeColor="text1"/>
          <w:sz w:val="22"/>
        </w:rPr>
        <w:t xml:space="preserve"> of total </w:t>
      </w:r>
      <w:r w:rsidR="008F16BD">
        <w:rPr>
          <w:rFonts w:ascii="Arial" w:hAnsi="Arial" w:cs="Arial" w:hint="eastAsia"/>
          <w:color w:val="000000" w:themeColor="text1"/>
          <w:sz w:val="22"/>
        </w:rPr>
        <w:t>1382</w:t>
      </w:r>
      <w:r w:rsidR="008F16BD">
        <w:rPr>
          <w:rFonts w:ascii="Arial" w:hAnsi="Arial" w:cs="Arial"/>
          <w:color w:val="000000" w:themeColor="text1"/>
          <w:sz w:val="22"/>
        </w:rPr>
        <w:t xml:space="preserve"> </w:t>
      </w:r>
      <w:r w:rsidR="008F16BD">
        <w:rPr>
          <w:rFonts w:ascii="Arial" w:hAnsi="Arial" w:cs="Arial" w:hint="eastAsia"/>
          <w:color w:val="000000" w:themeColor="text1"/>
          <w:sz w:val="22"/>
        </w:rPr>
        <w:t>autosomal</w:t>
      </w:r>
      <w:r>
        <w:rPr>
          <w:rFonts w:ascii="Arial" w:hAnsi="Arial" w:cs="Arial"/>
          <w:color w:val="000000" w:themeColor="text1"/>
          <w:sz w:val="22"/>
        </w:rPr>
        <w:t xml:space="preserve"> LMRs</w:t>
      </w:r>
      <w:r w:rsidRPr="00393DBF">
        <w:rPr>
          <w:rFonts w:ascii="Arial" w:hAnsi="Arial" w:cs="Arial"/>
          <w:sz w:val="22"/>
        </w:rPr>
        <w:t xml:space="preserve"> (</w:t>
      </w:r>
      <w:r w:rsidRPr="00C32740">
        <w:rPr>
          <w:rFonts w:ascii="Arial" w:hAnsi="Arial" w:cs="Arial"/>
          <w:b/>
          <w:color w:val="44546A" w:themeColor="text2"/>
          <w:sz w:val="22"/>
        </w:rPr>
        <w:t>Fig 2A</w:t>
      </w:r>
      <w:r w:rsidRPr="00393DBF">
        <w:rPr>
          <w:rFonts w:ascii="Arial" w:hAnsi="Arial" w:cs="Arial"/>
          <w:sz w:val="22"/>
        </w:rPr>
        <w:t>)</w:t>
      </w:r>
      <w:r w:rsidR="009655A5">
        <w:rPr>
          <w:rFonts w:ascii="Arial" w:hAnsi="Arial" w:cs="Arial"/>
          <w:sz w:val="22"/>
        </w:rPr>
        <w:t>,</w:t>
      </w:r>
      <w:r>
        <w:rPr>
          <w:rFonts w:ascii="Arial" w:hAnsi="Arial" w:cs="Arial"/>
          <w:color w:val="000000" w:themeColor="text1"/>
          <w:sz w:val="22"/>
        </w:rPr>
        <w:t xml:space="preserve"> while</w:t>
      </w:r>
      <w:r w:rsidRPr="00393DBF">
        <w:rPr>
          <w:rFonts w:ascii="Arial" w:hAnsi="Arial" w:cs="Arial"/>
          <w:color w:val="000000" w:themeColor="text1"/>
          <w:sz w:val="22"/>
        </w:rPr>
        <w:t xml:space="preserve"> </w:t>
      </w:r>
      <w:r w:rsidR="00E8263E">
        <w:rPr>
          <w:rFonts w:ascii="Arial" w:hAnsi="Arial" w:cs="Arial"/>
          <w:color w:val="000000" w:themeColor="text1"/>
          <w:sz w:val="22"/>
        </w:rPr>
        <w:t>hypo-long methylated regions (</w:t>
      </w:r>
      <w:r w:rsidRPr="00393DBF">
        <w:rPr>
          <w:rFonts w:ascii="Arial" w:hAnsi="Arial" w:cs="Arial"/>
          <w:color w:val="000000" w:themeColor="text1"/>
          <w:sz w:val="22"/>
        </w:rPr>
        <w:t>hypo</w:t>
      </w:r>
      <w:r>
        <w:rPr>
          <w:rFonts w:ascii="Arial" w:hAnsi="Arial" w:cs="Arial"/>
          <w:color w:val="000000" w:themeColor="text1"/>
          <w:sz w:val="22"/>
        </w:rPr>
        <w:t>-LMRs</w:t>
      </w:r>
      <w:r w:rsidR="00E8263E">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accounted </w:t>
      </w:r>
      <w:r w:rsidR="009655A5">
        <w:rPr>
          <w:rFonts w:ascii="Arial" w:hAnsi="Arial" w:cs="Arial"/>
          <w:color w:val="000000" w:themeColor="text1"/>
          <w:sz w:val="22"/>
        </w:rPr>
        <w:t>for</w:t>
      </w:r>
      <w:r w:rsidRPr="00393DBF">
        <w:rPr>
          <w:rFonts w:ascii="Arial" w:hAnsi="Arial" w:cs="Arial"/>
          <w:color w:val="000000" w:themeColor="text1"/>
          <w:sz w:val="22"/>
        </w:rPr>
        <w:t xml:space="preserve"> 0</w:t>
      </w:r>
      <w:r>
        <w:rPr>
          <w:rFonts w:ascii="Arial" w:hAnsi="Arial" w:cs="Arial"/>
          <w:color w:val="000000" w:themeColor="text1"/>
          <w:sz w:val="22"/>
        </w:rPr>
        <w:t>.0-</w:t>
      </w:r>
      <w:r w:rsidRPr="00393DBF">
        <w:rPr>
          <w:rFonts w:ascii="Arial" w:hAnsi="Arial" w:cs="Arial"/>
          <w:color w:val="000000" w:themeColor="text1"/>
          <w:sz w:val="22"/>
        </w:rPr>
        <w:t>2</w:t>
      </w:r>
      <w:r w:rsidR="008F16BD">
        <w:rPr>
          <w:rFonts w:ascii="Arial" w:hAnsi="Arial" w:cs="Arial" w:hint="eastAsia"/>
          <w:color w:val="000000" w:themeColor="text1"/>
          <w:sz w:val="22"/>
        </w:rPr>
        <w:t>0.04</w:t>
      </w:r>
      <w:r w:rsidRPr="00393DBF">
        <w:rPr>
          <w:rFonts w:ascii="Arial" w:hAnsi="Arial" w:cs="Arial"/>
          <w:color w:val="000000" w:themeColor="text1"/>
          <w:sz w:val="22"/>
        </w:rPr>
        <w:t>%</w:t>
      </w:r>
      <w:r w:rsidR="009655A5">
        <w:rPr>
          <w:rFonts w:ascii="Arial" w:hAnsi="Arial" w:cs="Arial"/>
          <w:color w:val="000000" w:themeColor="text1"/>
          <w:sz w:val="22"/>
        </w:rPr>
        <w:t xml:space="preserve"> of the total LMRs</w:t>
      </w:r>
      <w:r w:rsidRPr="00393DBF">
        <w:rPr>
          <w:rFonts w:ascii="Arial" w:hAnsi="Arial" w:cs="Arial"/>
          <w:color w:val="000000" w:themeColor="text1"/>
          <w:sz w:val="22"/>
        </w:rPr>
        <w:t xml:space="preserve">, with only three patients </w:t>
      </w:r>
      <w:r>
        <w:rPr>
          <w:rFonts w:ascii="Arial" w:hAnsi="Arial" w:cs="Arial"/>
          <w:color w:val="000000" w:themeColor="text1"/>
          <w:sz w:val="22"/>
        </w:rPr>
        <w:t>exceeding</w:t>
      </w:r>
      <w:r w:rsidRPr="00393DBF">
        <w:rPr>
          <w:rFonts w:ascii="Arial" w:hAnsi="Arial" w:cs="Arial"/>
          <w:color w:val="000000" w:themeColor="text1"/>
          <w:sz w:val="22"/>
        </w:rPr>
        <w:t xml:space="preserve"> 10% (</w:t>
      </w:r>
      <w:r w:rsidRPr="00C32740">
        <w:rPr>
          <w:rFonts w:ascii="Arial" w:hAnsi="Arial" w:cs="Arial"/>
          <w:b/>
          <w:color w:val="44546A" w:themeColor="text2"/>
          <w:sz w:val="22"/>
        </w:rPr>
        <w:t>Fig 2B; Supplementary Table 3</w:t>
      </w:r>
      <w:r w:rsidRPr="00393DBF">
        <w:rPr>
          <w:rFonts w:ascii="Arial" w:hAnsi="Arial" w:cs="Arial"/>
          <w:color w:val="000000" w:themeColor="text1"/>
          <w:sz w:val="22"/>
        </w:rPr>
        <w:t>)</w:t>
      </w:r>
      <w:r w:rsidR="00AB4CF7">
        <w:rPr>
          <w:rFonts w:ascii="Arial" w:hAnsi="Arial" w:cs="Arial"/>
          <w:color w:val="000000" w:themeColor="text1"/>
          <w:sz w:val="22"/>
        </w:rPr>
        <w:t xml:space="preserve">. This data suggest that </w:t>
      </w:r>
      <w:r w:rsidR="00AB4CF7">
        <w:rPr>
          <w:rFonts w:ascii="Arial" w:hAnsi="Arial" w:cs="Arial"/>
          <w:sz w:val="22"/>
        </w:rPr>
        <w:t xml:space="preserve">patients with </w:t>
      </w:r>
      <w:r w:rsidR="00AB4CF7" w:rsidRPr="0071400E">
        <w:rPr>
          <w:rFonts w:ascii="Arial" w:hAnsi="Arial" w:cs="Arial"/>
          <w:sz w:val="22"/>
          <w:highlight w:val="yellow"/>
          <w:rPrChange w:id="47" w:author="Zhang Haikun" w:date="2019-06-01T16:11:00Z">
            <w:rPr>
              <w:rFonts w:ascii="Arial" w:hAnsi="Arial" w:cs="Arial"/>
              <w:sz w:val="22"/>
            </w:rPr>
          </w:rPrChange>
        </w:rPr>
        <w:t>chronic</w:t>
      </w:r>
      <w:r w:rsidR="00EA7362">
        <w:rPr>
          <w:rFonts w:ascii="Arial" w:hAnsi="Arial" w:cs="Arial"/>
          <w:sz w:val="22"/>
        </w:rPr>
        <w:t xml:space="preserve"> hepatitis and cirrhosis </w:t>
      </w:r>
      <w:r w:rsidR="00EA7362" w:rsidRPr="00393DBF">
        <w:rPr>
          <w:rFonts w:ascii="Arial" w:hAnsi="Arial" w:cs="Arial"/>
          <w:sz w:val="22"/>
        </w:rPr>
        <w:t>ha</w:t>
      </w:r>
      <w:r w:rsidR="00AB4CF7">
        <w:rPr>
          <w:rFonts w:ascii="Arial" w:hAnsi="Arial" w:cs="Arial"/>
          <w:sz w:val="22"/>
        </w:rPr>
        <w:t>ve</w:t>
      </w:r>
      <w:r w:rsidR="00EA7362" w:rsidRPr="00393DBF">
        <w:rPr>
          <w:rFonts w:ascii="Arial" w:hAnsi="Arial" w:cs="Arial"/>
          <w:sz w:val="22"/>
        </w:rPr>
        <w:t xml:space="preserve"> </w:t>
      </w:r>
      <w:r w:rsidR="00EA7362">
        <w:rPr>
          <w:rFonts w:ascii="Arial" w:hAnsi="Arial" w:cs="Arial"/>
          <w:sz w:val="22"/>
        </w:rPr>
        <w:t xml:space="preserve">similar cfDNA methylation </w:t>
      </w:r>
      <w:r w:rsidR="00EA7362" w:rsidRPr="00EA7362">
        <w:rPr>
          <w:rFonts w:ascii="Arial" w:hAnsi="Arial" w:cs="Arial"/>
          <w:sz w:val="22"/>
        </w:rPr>
        <w:t>levels</w:t>
      </w:r>
      <w:r w:rsidR="00EA7362" w:rsidRPr="00C723FB">
        <w:rPr>
          <w:rFonts w:ascii="Arial" w:hAnsi="Arial" w:cs="Arial"/>
          <w:sz w:val="22"/>
        </w:rPr>
        <w:t xml:space="preserve"> </w:t>
      </w:r>
      <w:r w:rsidR="00AB4CF7">
        <w:rPr>
          <w:rFonts w:ascii="Arial" w:hAnsi="Arial" w:cs="Arial"/>
          <w:sz w:val="22"/>
        </w:rPr>
        <w:t>than</w:t>
      </w:r>
      <w:r w:rsidR="00EA7362" w:rsidRPr="00C723FB">
        <w:rPr>
          <w:rFonts w:ascii="Arial" w:hAnsi="Arial" w:cs="Arial"/>
          <w:sz w:val="22"/>
        </w:rPr>
        <w:t xml:space="preserve"> healthy individuals</w:t>
      </w:r>
      <w:r w:rsidR="00C723FB">
        <w:rPr>
          <w:rFonts w:ascii="Arial" w:hAnsi="Arial" w:cs="Arial"/>
          <w:sz w:val="22"/>
        </w:rPr>
        <w:t xml:space="preserve"> </w:t>
      </w:r>
      <w:r w:rsidR="00EA7362" w:rsidRPr="00393DBF">
        <w:rPr>
          <w:rFonts w:ascii="Arial" w:hAnsi="Arial" w:cs="Arial"/>
          <w:sz w:val="22"/>
        </w:rPr>
        <w:t>(</w:t>
      </w:r>
      <w:r w:rsidR="00EA7362" w:rsidRPr="00C32740">
        <w:rPr>
          <w:rFonts w:ascii="Arial" w:hAnsi="Arial" w:cs="Arial"/>
          <w:b/>
          <w:color w:val="44546A" w:themeColor="text2"/>
          <w:sz w:val="22"/>
        </w:rPr>
        <w:t>Fig 2</w:t>
      </w:r>
      <w:r w:rsidR="00EA7362" w:rsidRPr="00393DBF">
        <w:rPr>
          <w:rFonts w:ascii="Arial" w:hAnsi="Arial" w:cs="Arial"/>
          <w:sz w:val="22"/>
        </w:rPr>
        <w:t xml:space="preserve">). </w:t>
      </w:r>
      <w:r w:rsidR="00EA7362">
        <w:rPr>
          <w:rFonts w:ascii="Arial" w:hAnsi="Arial" w:cs="Arial"/>
          <w:color w:val="000000" w:themeColor="text1"/>
          <w:sz w:val="22"/>
        </w:rPr>
        <w:t xml:space="preserve">Further, </w:t>
      </w:r>
      <w:r w:rsidR="00C723FB">
        <w:rPr>
          <w:rFonts w:ascii="Arial" w:hAnsi="Arial" w:cs="Arial"/>
          <w:sz w:val="22"/>
        </w:rPr>
        <w:t>i</w:t>
      </w:r>
      <w:r w:rsidRPr="00393DBF">
        <w:rPr>
          <w:rFonts w:ascii="Arial" w:hAnsi="Arial" w:cs="Arial"/>
          <w:sz w:val="22"/>
        </w:rPr>
        <w:t xml:space="preserve">n early stage HCC patients, </w:t>
      </w:r>
      <w:r w:rsidR="00B34858" w:rsidRPr="00393DBF">
        <w:rPr>
          <w:rFonts w:ascii="Arial" w:hAnsi="Arial" w:cs="Arial"/>
          <w:color w:val="000000" w:themeColor="text1"/>
          <w:sz w:val="22"/>
        </w:rPr>
        <w:t>no hyper-</w:t>
      </w:r>
      <w:r w:rsidR="00B34858">
        <w:rPr>
          <w:rFonts w:ascii="Arial" w:hAnsi="Arial" w:cs="Arial"/>
          <w:color w:val="000000" w:themeColor="text1"/>
          <w:sz w:val="22"/>
        </w:rPr>
        <w:t>LMR</w:t>
      </w:r>
      <w:r w:rsidR="00B34858" w:rsidRPr="00393DBF">
        <w:rPr>
          <w:rFonts w:ascii="Arial" w:hAnsi="Arial" w:cs="Arial"/>
          <w:color w:val="000000" w:themeColor="text1"/>
          <w:sz w:val="22"/>
        </w:rPr>
        <w:t xml:space="preserve"> were identified</w:t>
      </w:r>
      <w:r w:rsidRPr="00393DBF">
        <w:rPr>
          <w:rFonts w:ascii="Arial" w:hAnsi="Arial" w:cs="Arial"/>
          <w:color w:val="000000" w:themeColor="text1"/>
          <w:sz w:val="22"/>
        </w:rPr>
        <w:t xml:space="preserve">, </w:t>
      </w:r>
      <w:r>
        <w:rPr>
          <w:rFonts w:ascii="Arial" w:hAnsi="Arial" w:cs="Arial"/>
          <w:color w:val="000000" w:themeColor="text1"/>
          <w:sz w:val="22"/>
        </w:rPr>
        <w:t>however</w:t>
      </w:r>
      <w:r w:rsidRPr="00393DBF">
        <w:rPr>
          <w:rFonts w:ascii="Arial" w:hAnsi="Arial" w:cs="Arial"/>
          <w:color w:val="000000" w:themeColor="text1"/>
          <w:sz w:val="22"/>
        </w:rPr>
        <w:t xml:space="preserve"> hypo-</w:t>
      </w:r>
      <w:r>
        <w:rPr>
          <w:rFonts w:ascii="Arial" w:hAnsi="Arial" w:cs="Arial"/>
          <w:color w:val="000000" w:themeColor="text1"/>
          <w:sz w:val="22"/>
        </w:rPr>
        <w:t>LMRs</w:t>
      </w:r>
      <w:r w:rsidRPr="00393DBF">
        <w:rPr>
          <w:rFonts w:ascii="Arial" w:hAnsi="Arial" w:cs="Arial"/>
          <w:color w:val="000000" w:themeColor="text1"/>
          <w:sz w:val="22"/>
        </w:rPr>
        <w:t xml:space="preserve"> accounted for </w:t>
      </w:r>
      <w:r w:rsidR="00B34858">
        <w:rPr>
          <w:rFonts w:ascii="Arial" w:hAnsi="Arial" w:cs="Arial" w:hint="eastAsia"/>
          <w:color w:val="000000" w:themeColor="text1"/>
          <w:sz w:val="22"/>
        </w:rPr>
        <w:t>1</w:t>
      </w:r>
      <w:r w:rsidRPr="00393DBF">
        <w:rPr>
          <w:rFonts w:ascii="Arial" w:hAnsi="Arial" w:cs="Arial"/>
          <w:color w:val="000000" w:themeColor="text1"/>
          <w:sz w:val="22"/>
        </w:rPr>
        <w:t>.</w:t>
      </w:r>
      <w:r w:rsidR="00B34858">
        <w:rPr>
          <w:rFonts w:ascii="Arial" w:hAnsi="Arial" w:cs="Arial" w:hint="eastAsia"/>
          <w:color w:val="000000" w:themeColor="text1"/>
          <w:sz w:val="22"/>
        </w:rPr>
        <w:t>2</w:t>
      </w:r>
      <w:r w:rsidRPr="00393DBF">
        <w:rPr>
          <w:rFonts w:ascii="Arial" w:hAnsi="Arial" w:cs="Arial"/>
          <w:color w:val="000000" w:themeColor="text1"/>
          <w:sz w:val="22"/>
        </w:rPr>
        <w:t xml:space="preserve">% to </w:t>
      </w:r>
      <w:r w:rsidR="00984185">
        <w:rPr>
          <w:rFonts w:ascii="Arial" w:hAnsi="Arial" w:cs="Arial" w:hint="eastAsia"/>
          <w:color w:val="000000" w:themeColor="text1"/>
          <w:sz w:val="22"/>
        </w:rPr>
        <w:t>26.2</w:t>
      </w:r>
      <w:r w:rsidRPr="00393DBF">
        <w:rPr>
          <w:rFonts w:ascii="Arial" w:hAnsi="Arial" w:cs="Arial"/>
          <w:color w:val="000000" w:themeColor="text1"/>
          <w:sz w:val="22"/>
        </w:rPr>
        <w:t>%</w:t>
      </w:r>
      <w:r w:rsidR="00700323">
        <w:rPr>
          <w:rFonts w:ascii="Arial" w:hAnsi="Arial" w:cs="Arial"/>
          <w:color w:val="000000" w:themeColor="text1"/>
          <w:sz w:val="22"/>
        </w:rPr>
        <w:t xml:space="preserve"> of the total LMRs</w:t>
      </w:r>
      <w:r w:rsidRPr="00393DBF">
        <w:rPr>
          <w:rFonts w:ascii="Arial" w:hAnsi="Arial" w:cs="Arial"/>
          <w:color w:val="000000" w:themeColor="text1"/>
          <w:sz w:val="22"/>
        </w:rPr>
        <w:t xml:space="preserve">. In advanced HCC patients, </w:t>
      </w:r>
      <w:bookmarkStart w:id="48" w:name="OLE_LINK1"/>
      <w:r w:rsidRPr="00393DBF">
        <w:rPr>
          <w:rFonts w:ascii="Arial" w:hAnsi="Arial" w:cs="Arial"/>
          <w:color w:val="000000" w:themeColor="text1"/>
          <w:sz w:val="22"/>
        </w:rPr>
        <w:t>no hyper-</w:t>
      </w:r>
      <w:r>
        <w:rPr>
          <w:rFonts w:ascii="Arial" w:hAnsi="Arial" w:cs="Arial"/>
          <w:color w:val="000000" w:themeColor="text1"/>
          <w:sz w:val="22"/>
        </w:rPr>
        <w:t>LMR</w:t>
      </w:r>
      <w:r w:rsidRPr="00393DBF">
        <w:rPr>
          <w:rFonts w:ascii="Arial" w:hAnsi="Arial" w:cs="Arial"/>
          <w:color w:val="000000" w:themeColor="text1"/>
          <w:sz w:val="22"/>
        </w:rPr>
        <w:t xml:space="preserve"> were identified</w:t>
      </w:r>
      <w:bookmarkEnd w:id="48"/>
      <w:r w:rsidRPr="00393DBF">
        <w:rPr>
          <w:rFonts w:ascii="Arial" w:hAnsi="Arial" w:cs="Arial"/>
          <w:color w:val="000000" w:themeColor="text1"/>
          <w:sz w:val="22"/>
        </w:rPr>
        <w:t>, and hypo-</w:t>
      </w:r>
      <w:r>
        <w:rPr>
          <w:rFonts w:ascii="Arial" w:hAnsi="Arial" w:cs="Arial"/>
          <w:color w:val="000000" w:themeColor="text1"/>
          <w:sz w:val="22"/>
        </w:rPr>
        <w:t>LMR</w:t>
      </w:r>
      <w:r w:rsidRPr="00393DBF">
        <w:rPr>
          <w:rFonts w:ascii="Arial" w:hAnsi="Arial" w:cs="Arial"/>
          <w:color w:val="000000" w:themeColor="text1"/>
          <w:sz w:val="22"/>
        </w:rPr>
        <w:t xml:space="preserve"> accounted for more than 6</w:t>
      </w:r>
      <w:r w:rsidR="00B34858">
        <w:rPr>
          <w:rFonts w:ascii="Arial" w:hAnsi="Arial" w:cs="Arial" w:hint="eastAsia"/>
          <w:color w:val="000000" w:themeColor="text1"/>
          <w:sz w:val="22"/>
        </w:rPr>
        <w:t>5</w:t>
      </w:r>
      <w:r w:rsidR="00984185">
        <w:rPr>
          <w:rFonts w:ascii="Arial" w:hAnsi="Arial" w:cs="Arial" w:hint="eastAsia"/>
          <w:color w:val="000000" w:themeColor="text1"/>
          <w:sz w:val="22"/>
        </w:rPr>
        <w:t>.7</w:t>
      </w:r>
      <w:r w:rsidRPr="00393DBF">
        <w:rPr>
          <w:rFonts w:ascii="Arial" w:hAnsi="Arial" w:cs="Arial"/>
          <w:color w:val="000000" w:themeColor="text1"/>
          <w:sz w:val="22"/>
        </w:rPr>
        <w:t>%</w:t>
      </w:r>
      <w:r w:rsidR="00700323">
        <w:rPr>
          <w:rFonts w:ascii="Arial" w:hAnsi="Arial" w:cs="Arial"/>
          <w:color w:val="000000" w:themeColor="text1"/>
          <w:sz w:val="22"/>
        </w:rPr>
        <w:t xml:space="preserve"> of the total LMRs</w:t>
      </w:r>
      <w:r w:rsidRPr="00393DBF">
        <w:rPr>
          <w:rFonts w:ascii="Arial" w:hAnsi="Arial" w:cs="Arial"/>
          <w:color w:val="000000" w:themeColor="text1"/>
          <w:sz w:val="22"/>
        </w:rPr>
        <w:t xml:space="preserve"> (</w:t>
      </w:r>
      <w:r w:rsidRPr="00C32740">
        <w:rPr>
          <w:rFonts w:ascii="Arial" w:hAnsi="Arial" w:cs="Arial"/>
          <w:b/>
          <w:color w:val="44546A" w:themeColor="text2"/>
          <w:sz w:val="22"/>
        </w:rPr>
        <w:t>Fig 2; Supplementary Table 3</w:t>
      </w:r>
      <w:r w:rsidRPr="00393DBF">
        <w:rPr>
          <w:rFonts w:ascii="Arial" w:hAnsi="Arial" w:cs="Arial"/>
          <w:color w:val="000000" w:themeColor="text1"/>
          <w:sz w:val="22"/>
        </w:rPr>
        <w:t>)</w:t>
      </w:r>
      <w:r w:rsidRPr="00393DBF">
        <w:rPr>
          <w:rFonts w:ascii="Arial" w:hAnsi="Arial" w:cs="Arial"/>
          <w:sz w:val="22"/>
        </w:rPr>
        <w:t xml:space="preserve">. As expected, </w:t>
      </w:r>
      <w:r>
        <w:rPr>
          <w:rFonts w:ascii="Arial" w:hAnsi="Arial" w:cs="Arial"/>
          <w:sz w:val="22"/>
        </w:rPr>
        <w:t xml:space="preserve">after surgery, </w:t>
      </w:r>
      <w:r w:rsidRPr="00393DBF">
        <w:rPr>
          <w:rFonts w:ascii="Arial" w:hAnsi="Arial" w:cs="Arial"/>
          <w:sz w:val="22"/>
        </w:rPr>
        <w:t>most HCC patients (8/9) demonstrated similar cfDNA methylation level</w:t>
      </w:r>
      <w:r w:rsidR="00700323">
        <w:rPr>
          <w:rFonts w:ascii="Arial" w:hAnsi="Arial" w:cs="Arial"/>
          <w:sz w:val="22"/>
        </w:rPr>
        <w:t>s</w:t>
      </w:r>
      <w:r w:rsidRPr="00393DBF">
        <w:rPr>
          <w:rFonts w:ascii="Arial" w:hAnsi="Arial" w:cs="Arial"/>
          <w:sz w:val="22"/>
        </w:rPr>
        <w:t xml:space="preserve"> to healthy individuals and patients with hepatitis or cirrhosis</w:t>
      </w:r>
      <w:r w:rsidRPr="00393DBF">
        <w:rPr>
          <w:rFonts w:ascii="Arial" w:hAnsi="Arial" w:cs="Arial"/>
          <w:color w:val="000000" w:themeColor="text1"/>
          <w:sz w:val="22"/>
        </w:rPr>
        <w:t xml:space="preserve">. </w:t>
      </w:r>
      <w:r w:rsidRPr="00393DBF">
        <w:rPr>
          <w:rFonts w:ascii="Arial" w:hAnsi="Arial" w:cs="Arial"/>
          <w:sz w:val="22"/>
        </w:rPr>
        <w:t>Nevertheless, one</w:t>
      </w:r>
      <w:r w:rsidR="00F578AD">
        <w:rPr>
          <w:rFonts w:ascii="Arial" w:hAnsi="Arial" w:cs="Arial"/>
          <w:sz w:val="22"/>
        </w:rPr>
        <w:t xml:space="preserve"> (P45)</w:t>
      </w:r>
      <w:r w:rsidR="00F578AD" w:rsidRPr="00393DBF">
        <w:rPr>
          <w:rFonts w:ascii="Arial" w:hAnsi="Arial" w:cs="Arial"/>
          <w:sz w:val="22"/>
        </w:rPr>
        <w:t xml:space="preserve"> </w:t>
      </w:r>
      <w:r w:rsidRPr="00393DBF">
        <w:rPr>
          <w:rFonts w:ascii="Arial" w:hAnsi="Arial" w:cs="Arial"/>
          <w:sz w:val="22"/>
        </w:rPr>
        <w:t xml:space="preserve">out of </w:t>
      </w:r>
      <w:r w:rsidR="00700323">
        <w:rPr>
          <w:rFonts w:ascii="Arial" w:hAnsi="Arial" w:cs="Arial"/>
          <w:sz w:val="22"/>
        </w:rPr>
        <w:t xml:space="preserve">the </w:t>
      </w:r>
      <w:r w:rsidRPr="00393DBF">
        <w:rPr>
          <w:rFonts w:ascii="Arial" w:hAnsi="Arial" w:cs="Arial"/>
          <w:sz w:val="22"/>
        </w:rPr>
        <w:t xml:space="preserve">nine HCC patients </w:t>
      </w:r>
      <w:r w:rsidR="00700323">
        <w:rPr>
          <w:rFonts w:ascii="Arial" w:hAnsi="Arial" w:cs="Arial"/>
          <w:sz w:val="22"/>
        </w:rPr>
        <w:t>exhibited</w:t>
      </w:r>
      <w:r w:rsidRPr="00393DBF">
        <w:rPr>
          <w:rFonts w:ascii="Arial" w:hAnsi="Arial" w:cs="Arial"/>
          <w:sz w:val="22"/>
        </w:rPr>
        <w:t xml:space="preserve"> </w:t>
      </w:r>
      <w:r>
        <w:rPr>
          <w:rFonts w:ascii="Arial" w:hAnsi="Arial" w:cs="Arial"/>
          <w:sz w:val="22"/>
        </w:rPr>
        <w:t xml:space="preserve">a </w:t>
      </w:r>
      <w:r w:rsidRPr="00393DBF">
        <w:rPr>
          <w:rFonts w:ascii="Arial" w:hAnsi="Arial" w:cs="Arial"/>
          <w:sz w:val="22"/>
        </w:rPr>
        <w:t>higher proportion of hypo-</w:t>
      </w:r>
      <w:r w:rsidR="00984185">
        <w:rPr>
          <w:rFonts w:ascii="Arial" w:hAnsi="Arial" w:cs="Arial"/>
          <w:sz w:val="22"/>
        </w:rPr>
        <w:t>LMRs</w:t>
      </w:r>
      <w:r w:rsidRPr="00393DBF">
        <w:rPr>
          <w:rFonts w:ascii="Arial" w:hAnsi="Arial" w:cs="Arial"/>
          <w:sz w:val="22"/>
        </w:rPr>
        <w:t xml:space="preserve"> </w:t>
      </w:r>
      <w:r w:rsidR="00700323">
        <w:rPr>
          <w:rFonts w:ascii="Arial" w:hAnsi="Arial" w:cs="Arial"/>
          <w:sz w:val="22"/>
        </w:rPr>
        <w:t xml:space="preserve">after surgery </w:t>
      </w:r>
      <w:r w:rsidRPr="00393DBF">
        <w:rPr>
          <w:rFonts w:ascii="Arial" w:hAnsi="Arial" w:cs="Arial"/>
          <w:sz w:val="22"/>
        </w:rPr>
        <w:t>(6</w:t>
      </w:r>
      <w:r w:rsidR="00B34858">
        <w:rPr>
          <w:rFonts w:ascii="Arial" w:hAnsi="Arial" w:cs="Arial" w:hint="eastAsia"/>
          <w:sz w:val="22"/>
        </w:rPr>
        <w:t>9</w:t>
      </w:r>
      <w:r w:rsidRPr="00393DBF">
        <w:rPr>
          <w:rFonts w:ascii="Arial" w:hAnsi="Arial" w:cs="Arial"/>
          <w:sz w:val="22"/>
        </w:rPr>
        <w:t>.</w:t>
      </w:r>
      <w:r w:rsidR="00B34858">
        <w:rPr>
          <w:rFonts w:ascii="Arial" w:hAnsi="Arial" w:cs="Arial" w:hint="eastAsia"/>
          <w:sz w:val="22"/>
        </w:rPr>
        <w:t>9</w:t>
      </w:r>
      <w:r w:rsidRPr="00393DBF">
        <w:rPr>
          <w:rFonts w:ascii="Arial" w:hAnsi="Arial" w:cs="Arial"/>
          <w:sz w:val="22"/>
        </w:rPr>
        <w:t xml:space="preserve">%, </w:t>
      </w:r>
      <w:r w:rsidRPr="00C32740">
        <w:rPr>
          <w:rFonts w:ascii="Arial" w:hAnsi="Arial" w:cs="Arial"/>
          <w:b/>
          <w:color w:val="44546A" w:themeColor="text2"/>
          <w:sz w:val="22"/>
        </w:rPr>
        <w:t xml:space="preserve">Fig </w:t>
      </w:r>
      <w:r w:rsidR="00B34858" w:rsidRPr="003A42E7">
        <w:rPr>
          <w:rFonts w:ascii="Arial" w:hAnsi="Arial" w:cs="Arial" w:hint="eastAsia"/>
          <w:b/>
          <w:color w:val="44546A" w:themeColor="text2"/>
          <w:sz w:val="22"/>
        </w:rPr>
        <w:t>2</w:t>
      </w:r>
      <w:r w:rsidRPr="00C32740">
        <w:rPr>
          <w:rFonts w:ascii="Arial" w:hAnsi="Arial" w:cs="Arial"/>
          <w:b/>
          <w:color w:val="44546A" w:themeColor="text2"/>
          <w:sz w:val="22"/>
        </w:rPr>
        <w:t>B</w:t>
      </w:r>
      <w:r w:rsidRPr="00393DBF">
        <w:rPr>
          <w:rFonts w:ascii="Arial" w:hAnsi="Arial" w:cs="Arial"/>
          <w:sz w:val="22"/>
        </w:rPr>
        <w:t xml:space="preserve">; </w:t>
      </w:r>
      <w:r w:rsidRPr="00C32740">
        <w:rPr>
          <w:rFonts w:ascii="Arial" w:hAnsi="Arial" w:cs="Arial"/>
          <w:b/>
          <w:color w:val="44546A" w:themeColor="text2"/>
          <w:sz w:val="22"/>
        </w:rPr>
        <w:t>Supplementary Table 3</w:t>
      </w:r>
      <w:r w:rsidRPr="00393DBF">
        <w:rPr>
          <w:rFonts w:ascii="Arial" w:hAnsi="Arial" w:cs="Arial"/>
          <w:sz w:val="22"/>
        </w:rPr>
        <w:t xml:space="preserve">), </w:t>
      </w:r>
      <w:r w:rsidR="004E149A">
        <w:rPr>
          <w:rFonts w:ascii="Arial" w:hAnsi="Arial" w:cs="Arial"/>
          <w:sz w:val="22"/>
        </w:rPr>
        <w:t>an</w:t>
      </w:r>
      <w:r w:rsidR="004E149A" w:rsidRPr="00984185">
        <w:rPr>
          <w:rFonts w:ascii="Arial" w:hAnsi="Arial" w:cs="Arial"/>
          <w:sz w:val="22"/>
        </w:rPr>
        <w:t xml:space="preserve">d died two months later due to tumor recurrence, </w:t>
      </w:r>
      <w:r w:rsidRPr="00984185">
        <w:rPr>
          <w:rFonts w:ascii="Arial" w:hAnsi="Arial" w:cs="Arial"/>
          <w:sz w:val="22"/>
        </w:rPr>
        <w:t>sug</w:t>
      </w:r>
      <w:r>
        <w:rPr>
          <w:rFonts w:ascii="Arial" w:hAnsi="Arial" w:cs="Arial"/>
          <w:sz w:val="22"/>
        </w:rPr>
        <w:t xml:space="preserve">gesting that </w:t>
      </w:r>
      <w:r w:rsidR="007D1FC4">
        <w:rPr>
          <w:rFonts w:ascii="Arial" w:hAnsi="Arial" w:cs="Arial"/>
          <w:sz w:val="22"/>
        </w:rPr>
        <w:t xml:space="preserve">there were micro-metastasis with </w:t>
      </w:r>
      <w:r w:rsidRPr="00393DBF">
        <w:rPr>
          <w:rFonts w:ascii="Arial" w:hAnsi="Arial" w:cs="Arial"/>
          <w:sz w:val="22"/>
        </w:rPr>
        <w:t xml:space="preserve">tumor </w:t>
      </w:r>
      <w:r>
        <w:rPr>
          <w:rFonts w:ascii="Arial" w:hAnsi="Arial" w:cs="Arial"/>
          <w:sz w:val="22"/>
        </w:rPr>
        <w:t>cells in that individual</w:t>
      </w:r>
      <w:r w:rsidR="004E149A">
        <w:rPr>
          <w:rFonts w:ascii="Arial" w:hAnsi="Arial" w:cs="Arial"/>
          <w:sz w:val="22"/>
        </w:rPr>
        <w:t>.</w:t>
      </w:r>
      <w:r>
        <w:rPr>
          <w:rFonts w:ascii="Arial" w:hAnsi="Arial" w:cs="Arial"/>
          <w:sz w:val="22"/>
        </w:rPr>
        <w:t xml:space="preserve"> </w:t>
      </w:r>
      <w:r w:rsidR="00AC0217" w:rsidRPr="0055703C">
        <w:rPr>
          <w:rFonts w:ascii="Arial" w:hAnsi="Arial" w:cs="Arial"/>
          <w:sz w:val="22"/>
          <w:highlight w:val="yellow"/>
          <w:bdr w:val="none" w:sz="0" w:space="0" w:color="auto" w:frame="1"/>
        </w:rPr>
        <w:t xml:space="preserve">We find a significant positive relationship between AFP and </w:t>
      </w:r>
      <w:r w:rsidR="00AC0217" w:rsidRPr="0055703C">
        <w:rPr>
          <w:rFonts w:ascii="Arial" w:hAnsi="Arial" w:cs="Arial" w:hint="eastAsia"/>
          <w:sz w:val="22"/>
          <w:highlight w:val="yellow"/>
          <w:bdr w:val="none" w:sz="0" w:space="0" w:color="auto" w:frame="1"/>
        </w:rPr>
        <w:t>the</w:t>
      </w:r>
      <w:r w:rsidR="00AC0217" w:rsidRPr="0055703C">
        <w:rPr>
          <w:rFonts w:ascii="Arial" w:hAnsi="Arial" w:cs="Arial"/>
          <w:sz w:val="22"/>
          <w:highlight w:val="yellow"/>
          <w:bdr w:val="none" w:sz="0" w:space="0" w:color="auto" w:frame="1"/>
        </w:rPr>
        <w:t xml:space="preserve"> percentage of hypo-LMRs (</w:t>
      </w:r>
      <w:r w:rsidR="00AC0217" w:rsidRPr="0055703C">
        <w:rPr>
          <w:rFonts w:ascii="Arial" w:hAnsi="Arial" w:cs="Arial"/>
          <w:color w:val="000000" w:themeColor="text1"/>
          <w:sz w:val="22"/>
          <w:highlight w:val="yellow"/>
        </w:rPr>
        <w:t>R=0.6</w:t>
      </w:r>
      <w:r w:rsidR="00AC0217" w:rsidRPr="0055703C">
        <w:rPr>
          <w:rFonts w:ascii="Arial" w:hAnsi="Arial" w:cs="Arial" w:hint="eastAsia"/>
          <w:color w:val="000000" w:themeColor="text1"/>
          <w:sz w:val="22"/>
          <w:highlight w:val="yellow"/>
        </w:rPr>
        <w:t>,</w:t>
      </w:r>
      <w:r w:rsidR="00AC0217" w:rsidRPr="0055703C">
        <w:rPr>
          <w:rFonts w:ascii="Arial" w:hAnsi="Arial" w:cs="Arial"/>
          <w:color w:val="000000" w:themeColor="text1"/>
          <w:sz w:val="22"/>
          <w:highlight w:val="yellow"/>
        </w:rPr>
        <w:t xml:space="preserve"> P</w:t>
      </w:r>
      <w:r w:rsidR="00AC0217" w:rsidRPr="0055703C">
        <w:rPr>
          <w:rFonts w:ascii="Arial" w:hAnsi="Arial" w:cs="Arial" w:hint="eastAsia"/>
          <w:color w:val="000000" w:themeColor="text1"/>
          <w:sz w:val="22"/>
          <w:highlight w:val="yellow"/>
        </w:rPr>
        <w:t>=</w:t>
      </w:r>
      <w:r w:rsidR="00AC0217" w:rsidRPr="0055703C">
        <w:rPr>
          <w:rFonts w:ascii="Arial" w:hAnsi="Arial" w:cs="Arial"/>
          <w:color w:val="000000" w:themeColor="text1"/>
          <w:sz w:val="22"/>
          <w:highlight w:val="yellow"/>
        </w:rPr>
        <w:t>3.9x10</w:t>
      </w:r>
      <w:r w:rsidR="00AC0217" w:rsidRPr="0055703C">
        <w:rPr>
          <w:rFonts w:ascii="Arial" w:hAnsi="Arial" w:cs="Arial"/>
          <w:color w:val="000000" w:themeColor="text1"/>
          <w:sz w:val="22"/>
          <w:highlight w:val="yellow"/>
          <w:vertAlign w:val="superscript"/>
        </w:rPr>
        <w:t>-</w:t>
      </w:r>
      <w:r w:rsidR="00AC0217" w:rsidRPr="0055703C">
        <w:rPr>
          <w:rFonts w:ascii="Arial" w:hAnsi="Arial" w:cs="Arial" w:hint="eastAsia"/>
          <w:color w:val="000000" w:themeColor="text1"/>
          <w:sz w:val="22"/>
          <w:highlight w:val="yellow"/>
          <w:vertAlign w:val="superscript"/>
        </w:rPr>
        <w:t>6</w:t>
      </w:r>
      <w:r w:rsidR="00AC0217" w:rsidRPr="0055703C">
        <w:rPr>
          <w:rFonts w:ascii="Arial" w:hAnsi="Arial" w:cs="Arial"/>
          <w:color w:val="000000" w:themeColor="text1"/>
          <w:sz w:val="22"/>
          <w:highlight w:val="yellow"/>
        </w:rPr>
        <w:t xml:space="preserve">, Pearson’s correlation </w:t>
      </w:r>
      <w:r w:rsidR="00F94C75">
        <w:rPr>
          <w:rFonts w:ascii="Arial" w:hAnsi="Arial" w:cs="Arial"/>
          <w:color w:val="000000" w:themeColor="text1"/>
          <w:sz w:val="22"/>
          <w:highlight w:val="yellow"/>
        </w:rPr>
        <w:t>coefficient</w:t>
      </w:r>
      <w:r w:rsidR="00AC0217" w:rsidRPr="0055703C">
        <w:rPr>
          <w:rFonts w:ascii="Arial" w:hAnsi="Arial" w:cs="Arial"/>
          <w:sz w:val="22"/>
          <w:highlight w:val="yellow"/>
          <w:bdr w:val="none" w:sz="0" w:space="0" w:color="auto" w:frame="1"/>
        </w:rPr>
        <w:t xml:space="preserve">). We also evaluated the diagnostic potential of low-pass WGBS data to HCC and we found </w:t>
      </w:r>
      <w:r w:rsidR="00AC0217" w:rsidRPr="0055703C">
        <w:rPr>
          <w:rFonts w:ascii="Arial" w:hAnsi="Arial" w:cs="Arial" w:hint="eastAsia"/>
          <w:sz w:val="22"/>
          <w:highlight w:val="yellow"/>
          <w:bdr w:val="none" w:sz="0" w:space="0" w:color="auto" w:frame="1"/>
        </w:rPr>
        <w:t>the</w:t>
      </w:r>
      <w:r w:rsidR="00AC0217" w:rsidRPr="0055703C">
        <w:rPr>
          <w:rFonts w:ascii="Arial" w:hAnsi="Arial" w:cs="Arial"/>
          <w:sz w:val="22"/>
          <w:highlight w:val="yellow"/>
          <w:bdr w:val="none" w:sz="0" w:space="0" w:color="auto" w:frame="1"/>
        </w:rPr>
        <w:t xml:space="preserve"> percentage of hypo-LMRs showed better diagnosis performance than AFP (AUC= 0.966 vs 0.82</w:t>
      </w:r>
      <w:r w:rsidR="00AC0217" w:rsidRPr="002F3703">
        <w:rPr>
          <w:rFonts w:ascii="Arial" w:hAnsi="Arial" w:cs="Arial"/>
          <w:sz w:val="22"/>
          <w:highlight w:val="yellow"/>
          <w:bdr w:val="none" w:sz="0" w:space="0" w:color="auto" w:frame="1"/>
        </w:rPr>
        <w:t>6</w:t>
      </w:r>
      <w:r w:rsidR="009D6161" w:rsidRPr="002F3703">
        <w:rPr>
          <w:rFonts w:ascii="Arial" w:hAnsi="Arial" w:cs="Arial"/>
          <w:sz w:val="22"/>
          <w:highlight w:val="yellow"/>
          <w:bdr w:val="none" w:sz="0" w:space="0" w:color="auto" w:frame="1"/>
        </w:rPr>
        <w:t xml:space="preserve">; </w:t>
      </w:r>
      <w:r w:rsidR="009D6161" w:rsidRPr="002F3703">
        <w:rPr>
          <w:rFonts w:ascii="Arial" w:hAnsi="Arial" w:cs="Arial"/>
          <w:b/>
          <w:color w:val="44546A" w:themeColor="text2"/>
          <w:sz w:val="22"/>
          <w:highlight w:val="yellow"/>
        </w:rPr>
        <w:t>Figure S</w:t>
      </w:r>
      <w:r w:rsidR="0040506B" w:rsidRPr="002F3703">
        <w:rPr>
          <w:rFonts w:ascii="Arial" w:hAnsi="Arial" w:cs="Arial"/>
          <w:b/>
          <w:color w:val="44546A" w:themeColor="text2"/>
          <w:sz w:val="22"/>
          <w:highlight w:val="yellow"/>
        </w:rPr>
        <w:t>5</w:t>
      </w:r>
      <w:r w:rsidR="00AC0217" w:rsidRPr="002F3703">
        <w:rPr>
          <w:rFonts w:ascii="Arial" w:hAnsi="Arial" w:cs="Arial"/>
          <w:sz w:val="22"/>
          <w:highlight w:val="yellow"/>
          <w:bdr w:val="none" w:sz="0" w:space="0" w:color="auto" w:frame="1"/>
        </w:rPr>
        <w:t>).</w:t>
      </w:r>
      <w:r w:rsidR="00AC0217">
        <w:rPr>
          <w:rFonts w:ascii="Arial" w:hAnsi="Arial" w:cs="Arial"/>
          <w:sz w:val="22"/>
          <w:bdr w:val="none" w:sz="0" w:space="0" w:color="auto" w:frame="1"/>
        </w:rPr>
        <w:t xml:space="preserve"> </w:t>
      </w:r>
      <w:r>
        <w:rPr>
          <w:rFonts w:ascii="Arial" w:hAnsi="Arial" w:cs="Arial"/>
          <w:sz w:val="22"/>
        </w:rPr>
        <w:t xml:space="preserve">Our results demonstrate that LMR could serve as a </w:t>
      </w:r>
      <w:r w:rsidR="00AB4CF7">
        <w:rPr>
          <w:rFonts w:ascii="Arial" w:hAnsi="Arial" w:cs="Arial"/>
          <w:sz w:val="22"/>
        </w:rPr>
        <w:t xml:space="preserve">early HCC detection </w:t>
      </w:r>
      <w:r>
        <w:rPr>
          <w:rFonts w:ascii="Arial" w:hAnsi="Arial" w:cs="Arial"/>
          <w:sz w:val="22"/>
        </w:rPr>
        <w:t xml:space="preserve">biomarker </w:t>
      </w:r>
      <w:r w:rsidR="00AB4CF7">
        <w:rPr>
          <w:rFonts w:ascii="Arial" w:hAnsi="Arial" w:cs="Arial"/>
          <w:sz w:val="22"/>
        </w:rPr>
        <w:t xml:space="preserve">as it </w:t>
      </w:r>
      <w:r>
        <w:rPr>
          <w:rFonts w:ascii="Arial" w:hAnsi="Arial" w:cs="Arial"/>
          <w:sz w:val="22"/>
        </w:rPr>
        <w:t>reflect</w:t>
      </w:r>
      <w:r w:rsidR="00AB4CF7">
        <w:rPr>
          <w:rFonts w:ascii="Arial" w:hAnsi="Arial" w:cs="Arial"/>
          <w:sz w:val="22"/>
        </w:rPr>
        <w:t>s</w:t>
      </w:r>
      <w:r>
        <w:rPr>
          <w:rFonts w:ascii="Arial" w:hAnsi="Arial" w:cs="Arial"/>
          <w:sz w:val="22"/>
        </w:rPr>
        <w:t xml:space="preserve"> genome-wide demethylation </w:t>
      </w:r>
      <w:r w:rsidR="00AB4CF7">
        <w:rPr>
          <w:rFonts w:ascii="Arial" w:hAnsi="Arial" w:cs="Arial"/>
          <w:sz w:val="22"/>
        </w:rPr>
        <w:t xml:space="preserve">changes </w:t>
      </w:r>
      <w:r>
        <w:rPr>
          <w:rFonts w:ascii="Arial" w:hAnsi="Arial" w:cs="Arial"/>
          <w:sz w:val="22"/>
        </w:rPr>
        <w:t xml:space="preserve">from </w:t>
      </w:r>
      <w:r w:rsidR="00AB4CF7">
        <w:rPr>
          <w:rFonts w:ascii="Arial" w:hAnsi="Arial" w:cs="Arial"/>
          <w:sz w:val="22"/>
        </w:rPr>
        <w:t xml:space="preserve">non-tumoral </w:t>
      </w:r>
      <w:r>
        <w:rPr>
          <w:rFonts w:ascii="Arial" w:hAnsi="Arial" w:cs="Arial"/>
          <w:sz w:val="22"/>
        </w:rPr>
        <w:t>tissues to HCC</w:t>
      </w:r>
      <w:r w:rsidR="00AB4CF7">
        <w:rPr>
          <w:rFonts w:ascii="Arial" w:hAnsi="Arial" w:cs="Arial"/>
          <w:sz w:val="22"/>
        </w:rPr>
        <w:t>. It could also be used as a method to detect minimal tumoral residual disease after</w:t>
      </w:r>
      <w:r w:rsidR="007D1FC4">
        <w:rPr>
          <w:rFonts w:ascii="Arial" w:hAnsi="Arial" w:cs="Arial"/>
          <w:sz w:val="22"/>
        </w:rPr>
        <w:t xml:space="preserve"> </w:t>
      </w:r>
      <w:r>
        <w:rPr>
          <w:rFonts w:ascii="Arial" w:hAnsi="Arial" w:cs="Arial"/>
          <w:sz w:val="22"/>
        </w:rPr>
        <w:t xml:space="preserve">surgical </w:t>
      </w:r>
      <w:r w:rsidR="007D1FC4">
        <w:rPr>
          <w:rFonts w:ascii="Arial" w:hAnsi="Arial" w:cs="Arial"/>
          <w:sz w:val="22"/>
        </w:rPr>
        <w:t>resection</w:t>
      </w:r>
      <w:r>
        <w:rPr>
          <w:rFonts w:ascii="Arial" w:hAnsi="Arial" w:cs="Arial"/>
          <w:sz w:val="22"/>
        </w:rPr>
        <w:t>.</w:t>
      </w:r>
      <w:del w:id="49" w:author="Zhang Haikun" w:date="2019-06-01T16:15:00Z">
        <w:r w:rsidDel="0071400E">
          <w:rPr>
            <w:rFonts w:ascii="Arial" w:hAnsi="Arial" w:cs="Arial"/>
            <w:sz w:val="22"/>
          </w:rPr>
          <w:delText xml:space="preserve"> </w:delText>
        </w:r>
      </w:del>
    </w:p>
    <w:p w14:paraId="6067D8FF" w14:textId="238DD0D0" w:rsidR="00F52901" w:rsidRPr="00393DBF" w:rsidRDefault="00F52901" w:rsidP="00F52901">
      <w:pPr>
        <w:pStyle w:val="Heading3"/>
        <w:rPr>
          <w:rFonts w:cs="Arial"/>
        </w:rPr>
      </w:pPr>
      <w:r w:rsidRPr="003645E6">
        <w:t>Differentially methylat</w:t>
      </w:r>
      <w:r>
        <w:t>ed</w:t>
      </w:r>
      <w:r w:rsidRPr="003645E6">
        <w:t xml:space="preserve"> CpGs (DMCs) and genes</w:t>
      </w:r>
      <w:r>
        <w:t xml:space="preserve"> (DMGs) identified by low-pass cell-free </w:t>
      </w:r>
      <w:r w:rsidR="003222D3">
        <w:rPr>
          <w:rFonts w:hint="eastAsia"/>
        </w:rPr>
        <w:t>WGBS</w:t>
      </w:r>
    </w:p>
    <w:p w14:paraId="0AFC9824" w14:textId="1224F467" w:rsidR="00F52901" w:rsidRPr="00393DBF" w:rsidRDefault="00F52901" w:rsidP="00F52901">
      <w:pPr>
        <w:spacing w:before="240"/>
        <w:rPr>
          <w:rFonts w:ascii="Arial" w:hAnsi="Arial" w:cs="Arial"/>
          <w:color w:val="000000" w:themeColor="text1"/>
          <w:sz w:val="22"/>
        </w:rPr>
      </w:pPr>
      <w:r>
        <w:rPr>
          <w:rFonts w:ascii="Arial" w:hAnsi="Arial" w:cs="Arial"/>
          <w:sz w:val="22"/>
        </w:rPr>
        <w:t xml:space="preserve">We identified DMCs and DMGs with low-pass cell-free </w:t>
      </w:r>
      <w:r w:rsidR="003222D3">
        <w:rPr>
          <w:rFonts w:ascii="Arial" w:hAnsi="Arial" w:cs="Arial" w:hint="eastAsia"/>
          <w:sz w:val="22"/>
        </w:rPr>
        <w:t>WGBS</w:t>
      </w:r>
      <w:r>
        <w:rPr>
          <w:rFonts w:ascii="Arial" w:hAnsi="Arial" w:cs="Arial"/>
          <w:sz w:val="22"/>
        </w:rPr>
        <w:t xml:space="preserve"> data, </w:t>
      </w:r>
      <w:r w:rsidR="00105F7B">
        <w:rPr>
          <w:rFonts w:ascii="Arial" w:hAnsi="Arial" w:cs="Arial"/>
          <w:sz w:val="22"/>
        </w:rPr>
        <w:t xml:space="preserve">and </w:t>
      </w:r>
      <w:r>
        <w:rPr>
          <w:rFonts w:ascii="Arial" w:hAnsi="Arial" w:cs="Arial"/>
          <w:sz w:val="22"/>
        </w:rPr>
        <w:t xml:space="preserve">very limited CpGs were </w:t>
      </w:r>
      <w:r w:rsidR="00D042BA">
        <w:rPr>
          <w:rFonts w:ascii="Arial" w:hAnsi="Arial" w:cs="Arial" w:hint="eastAsia"/>
          <w:sz w:val="22"/>
        </w:rPr>
        <w:t xml:space="preserve">covered </w:t>
      </w:r>
      <w:r>
        <w:rPr>
          <w:rFonts w:ascii="Arial" w:hAnsi="Arial" w:cs="Arial"/>
          <w:sz w:val="22"/>
        </w:rPr>
        <w:t xml:space="preserve">by our assay. </w:t>
      </w:r>
      <w:r w:rsidRPr="00393DBF">
        <w:rPr>
          <w:rFonts w:ascii="Arial" w:hAnsi="Arial" w:cs="Arial"/>
          <w:sz w:val="22"/>
        </w:rPr>
        <w:t xml:space="preserve">On average, each cfDNA sample had 61,018 CpGs with sequencing depth over 5 </w:t>
      </w:r>
      <w:r w:rsidR="00105F7B">
        <w:rPr>
          <w:rFonts w:ascii="Arial" w:hAnsi="Arial" w:cs="Arial"/>
          <w:sz w:val="22"/>
        </w:rPr>
        <w:t xml:space="preserve">reads </w:t>
      </w:r>
      <w:r w:rsidRPr="00393DBF">
        <w:rPr>
          <w:rFonts w:ascii="Arial" w:hAnsi="Arial" w:cs="Arial"/>
          <w:sz w:val="22"/>
        </w:rPr>
        <w:t>(</w:t>
      </w:r>
      <w:r w:rsidRPr="00C32740">
        <w:rPr>
          <w:rFonts w:ascii="Arial" w:eastAsia="Times New Roman" w:hAnsi="Arial" w:cs="Arial"/>
          <w:b/>
          <w:color w:val="44546A" w:themeColor="text2"/>
          <w:kern w:val="0"/>
          <w:sz w:val="22"/>
          <w:lang w:eastAsia="en-US"/>
        </w:rPr>
        <w:t>Method, Supplementary Table 3</w:t>
      </w:r>
      <w:r w:rsidRPr="00393DBF">
        <w:rPr>
          <w:rFonts w:ascii="Arial" w:hAnsi="Arial" w:cs="Arial"/>
          <w:sz w:val="22"/>
        </w:rPr>
        <w:t xml:space="preserve">). </w:t>
      </w:r>
      <w:r w:rsidR="00105F7B">
        <w:rPr>
          <w:rFonts w:ascii="Arial" w:hAnsi="Arial" w:cs="Arial"/>
          <w:sz w:val="22"/>
        </w:rPr>
        <w:t>In total</w:t>
      </w:r>
      <w:r w:rsidRPr="00393DBF">
        <w:rPr>
          <w:rFonts w:ascii="Arial" w:hAnsi="Arial" w:cs="Arial"/>
          <w:color w:val="000000" w:themeColor="text1"/>
          <w:sz w:val="22"/>
        </w:rPr>
        <w:t xml:space="preserve">, advanced </w:t>
      </w:r>
      <w:commentRangeStart w:id="50"/>
      <w:commentRangeStart w:id="51"/>
      <w:commentRangeStart w:id="52"/>
      <w:r w:rsidRPr="00393DBF">
        <w:rPr>
          <w:rFonts w:ascii="Arial" w:hAnsi="Arial" w:cs="Arial"/>
          <w:color w:val="000000" w:themeColor="text1"/>
          <w:sz w:val="22"/>
        </w:rPr>
        <w:t>HCC patients had 1</w:t>
      </w:r>
      <w:r>
        <w:rPr>
          <w:rFonts w:ascii="Arial" w:hAnsi="Arial" w:cs="Arial"/>
          <w:color w:val="000000" w:themeColor="text1"/>
          <w:sz w:val="22"/>
        </w:rPr>
        <w:t>,</w:t>
      </w:r>
      <w:r w:rsidR="00B95672">
        <w:rPr>
          <w:rFonts w:ascii="Arial" w:hAnsi="Arial" w:cs="Arial"/>
          <w:color w:val="000000" w:themeColor="text1"/>
          <w:sz w:val="22"/>
        </w:rPr>
        <w:t>695</w:t>
      </w:r>
      <w:r w:rsidRPr="00393DBF">
        <w:rPr>
          <w:rFonts w:ascii="Arial" w:hAnsi="Arial" w:cs="Arial"/>
          <w:color w:val="000000" w:themeColor="text1"/>
          <w:sz w:val="22"/>
        </w:rPr>
        <w:t xml:space="preserve"> DMCs</w:t>
      </w:r>
      <w:r w:rsidRPr="00393DBF">
        <w:rPr>
          <w:rFonts w:ascii="Arial" w:hAnsi="Arial" w:cs="Arial"/>
          <w:b/>
          <w:color w:val="000000" w:themeColor="text1"/>
          <w:sz w:val="22"/>
        </w:rPr>
        <w:t xml:space="preserve"> </w:t>
      </w:r>
      <w:r w:rsidRPr="00393DBF">
        <w:rPr>
          <w:rFonts w:ascii="Arial" w:hAnsi="Arial" w:cs="Arial"/>
          <w:color w:val="000000" w:themeColor="text1"/>
          <w:sz w:val="22"/>
        </w:rPr>
        <w:t>identified (</w:t>
      </w:r>
      <w:r w:rsidRPr="00C32740">
        <w:rPr>
          <w:rFonts w:ascii="Arial" w:eastAsia="Times New Roman" w:hAnsi="Arial" w:cs="Arial"/>
          <w:b/>
          <w:color w:val="44546A" w:themeColor="text2"/>
          <w:kern w:val="0"/>
          <w:sz w:val="22"/>
          <w:lang w:eastAsia="en-US"/>
        </w:rPr>
        <w:t>Supplementary Table 4</w:t>
      </w:r>
      <w:r w:rsidRPr="00393DBF">
        <w:rPr>
          <w:rFonts w:ascii="Arial" w:hAnsi="Arial" w:cs="Arial"/>
          <w:color w:val="000000" w:themeColor="text1"/>
          <w:sz w:val="22"/>
        </w:rPr>
        <w:t>), of which all the DMCs were hypo-methylated compar</w:t>
      </w:r>
      <w:r w:rsidR="00105F7B">
        <w:rPr>
          <w:rFonts w:ascii="Arial" w:hAnsi="Arial" w:cs="Arial"/>
          <w:color w:val="000000" w:themeColor="text1"/>
          <w:sz w:val="22"/>
        </w:rPr>
        <w:t>ed</w:t>
      </w:r>
      <w:r w:rsidRPr="00393DBF">
        <w:rPr>
          <w:rFonts w:ascii="Arial" w:hAnsi="Arial" w:cs="Arial"/>
          <w:color w:val="000000" w:themeColor="text1"/>
          <w:sz w:val="22"/>
        </w:rPr>
        <w:t xml:space="preserve"> to healthy individuals</w:t>
      </w:r>
      <w:commentRangeEnd w:id="50"/>
      <w:r w:rsidR="00B113A3">
        <w:rPr>
          <w:rStyle w:val="CommentReference"/>
        </w:rPr>
        <w:commentReference w:id="50"/>
      </w:r>
      <w:commentRangeEnd w:id="51"/>
      <w:r w:rsidR="00093647">
        <w:rPr>
          <w:rStyle w:val="CommentReference"/>
        </w:rPr>
        <w:commentReference w:id="51"/>
      </w:r>
      <w:commentRangeEnd w:id="52"/>
      <w:r w:rsidR="00775E8D">
        <w:rPr>
          <w:rStyle w:val="CommentReference"/>
        </w:rPr>
        <w:commentReference w:id="52"/>
      </w:r>
      <w:r w:rsidRPr="00393DBF">
        <w:rPr>
          <w:rFonts w:ascii="Arial" w:hAnsi="Arial" w:cs="Arial"/>
          <w:color w:val="000000" w:themeColor="text1"/>
          <w:sz w:val="22"/>
        </w:rPr>
        <w:t xml:space="preserve">. Among those, 23 </w:t>
      </w:r>
      <w:r w:rsidRPr="00393DBF">
        <w:rPr>
          <w:rFonts w:ascii="Arial" w:hAnsi="Arial" w:cs="Arial"/>
          <w:color w:val="000000" w:themeColor="text1"/>
          <w:sz w:val="22"/>
        </w:rPr>
        <w:lastRenderedPageBreak/>
        <w:t xml:space="preserve">DMCs </w:t>
      </w:r>
      <w:r w:rsidR="00105F7B">
        <w:rPr>
          <w:rFonts w:ascii="Arial" w:hAnsi="Arial" w:cs="Arial"/>
          <w:color w:val="000000" w:themeColor="text1"/>
          <w:sz w:val="22"/>
        </w:rPr>
        <w:t xml:space="preserve">were </w:t>
      </w:r>
      <w:r w:rsidRPr="00393DBF">
        <w:rPr>
          <w:rFonts w:ascii="Arial" w:hAnsi="Arial" w:cs="Arial"/>
          <w:color w:val="000000" w:themeColor="text1"/>
          <w:sz w:val="22"/>
        </w:rPr>
        <w:t xml:space="preserve">located in </w:t>
      </w:r>
      <w:r w:rsidR="00BE6B6E">
        <w:rPr>
          <w:rFonts w:ascii="Arial" w:hAnsi="Arial" w:cs="Arial"/>
          <w:color w:val="000000" w:themeColor="text1"/>
          <w:sz w:val="22"/>
        </w:rPr>
        <w:t>seven</w:t>
      </w:r>
      <w:r w:rsidRPr="00393DBF">
        <w:rPr>
          <w:rFonts w:ascii="Arial" w:hAnsi="Arial" w:cs="Arial"/>
          <w:color w:val="000000" w:themeColor="text1"/>
          <w:sz w:val="22"/>
        </w:rPr>
        <w:t xml:space="preserve"> genes: </w:t>
      </w:r>
      <w:r w:rsidRPr="00393DBF">
        <w:rPr>
          <w:rFonts w:ascii="Arial" w:hAnsi="Arial" w:cs="Arial"/>
          <w:i/>
          <w:color w:val="000000" w:themeColor="text1"/>
          <w:sz w:val="22"/>
        </w:rPr>
        <w:t>HFM1, PMF1, PMF1-BGLAP,</w:t>
      </w:r>
      <w:r w:rsidR="00BE6B6E">
        <w:rPr>
          <w:rFonts w:ascii="Arial" w:hAnsi="Arial" w:cs="Arial"/>
          <w:i/>
          <w:color w:val="000000" w:themeColor="text1"/>
          <w:sz w:val="22"/>
        </w:rPr>
        <w:t xml:space="preserve"> </w:t>
      </w:r>
      <w:r w:rsidR="00BE6B6E" w:rsidRPr="00BE6B6E">
        <w:rPr>
          <w:rFonts w:ascii="Arial" w:hAnsi="Arial" w:cs="Arial"/>
          <w:i/>
          <w:color w:val="000000" w:themeColor="text1"/>
          <w:sz w:val="22"/>
        </w:rPr>
        <w:t>DLG2</w:t>
      </w:r>
      <w:r w:rsidR="00BE6B6E">
        <w:rPr>
          <w:rFonts w:ascii="Arial" w:hAnsi="Arial" w:cs="Arial"/>
          <w:i/>
          <w:color w:val="000000" w:themeColor="text1"/>
          <w:sz w:val="22"/>
        </w:rPr>
        <w:t>,</w:t>
      </w:r>
      <w:r w:rsidRPr="00393DBF">
        <w:rPr>
          <w:rFonts w:ascii="Arial" w:hAnsi="Arial" w:cs="Arial"/>
          <w:i/>
          <w:color w:val="000000" w:themeColor="text1"/>
          <w:sz w:val="22"/>
        </w:rPr>
        <w:t xml:space="preserve"> SENP5, SLCO5A1, REXO1L1P</w:t>
      </w:r>
      <w:r w:rsidRPr="00393DBF">
        <w:rPr>
          <w:rFonts w:ascii="Arial" w:hAnsi="Arial" w:cs="Arial"/>
          <w:color w:val="000000" w:themeColor="text1"/>
          <w:sz w:val="22"/>
        </w:rPr>
        <w:t xml:space="preserve">. In the </w:t>
      </w:r>
      <w:r w:rsidR="00BE6B6E">
        <w:rPr>
          <w:rFonts w:ascii="Arial" w:hAnsi="Arial" w:cs="Arial"/>
          <w:color w:val="000000" w:themeColor="text1"/>
          <w:sz w:val="22"/>
        </w:rPr>
        <w:t>three</w:t>
      </w:r>
      <w:r w:rsidRPr="00393DBF">
        <w:rPr>
          <w:rFonts w:ascii="Arial" w:hAnsi="Arial" w:cs="Arial"/>
          <w:color w:val="000000" w:themeColor="text1"/>
          <w:sz w:val="22"/>
        </w:rPr>
        <w:t xml:space="preserve"> early sta</w:t>
      </w:r>
      <w:r w:rsidR="009F1D3F">
        <w:rPr>
          <w:rFonts w:ascii="Arial" w:hAnsi="Arial" w:cs="Arial"/>
          <w:color w:val="000000" w:themeColor="text1"/>
          <w:sz w:val="22"/>
        </w:rPr>
        <w:t xml:space="preserve">ge HCC patients, we identified </w:t>
      </w:r>
      <w:r w:rsidRPr="00393DBF">
        <w:rPr>
          <w:rFonts w:ascii="Arial" w:hAnsi="Arial" w:cs="Arial"/>
          <w:color w:val="000000" w:themeColor="text1"/>
          <w:sz w:val="22"/>
        </w:rPr>
        <w:t>93 DMCs (</w:t>
      </w:r>
      <w:r w:rsidRPr="00C32740">
        <w:rPr>
          <w:rFonts w:ascii="Arial" w:eastAsia="Times New Roman" w:hAnsi="Arial" w:cs="Arial"/>
          <w:b/>
          <w:color w:val="44546A" w:themeColor="text2"/>
          <w:kern w:val="0"/>
          <w:sz w:val="22"/>
          <w:lang w:eastAsia="en-US"/>
        </w:rPr>
        <w:t>Supplementary Table 5</w:t>
      </w:r>
      <w:r w:rsidRPr="00393DBF">
        <w:rPr>
          <w:rFonts w:ascii="Arial" w:hAnsi="Arial" w:cs="Arial"/>
          <w:color w:val="000000" w:themeColor="text1"/>
          <w:sz w:val="22"/>
        </w:rPr>
        <w:t xml:space="preserve">), of which </w:t>
      </w:r>
      <w:r w:rsidR="00B21494">
        <w:rPr>
          <w:rFonts w:ascii="Arial" w:hAnsi="Arial" w:cs="Arial" w:hint="eastAsia"/>
          <w:color w:val="000000" w:themeColor="text1"/>
          <w:sz w:val="22"/>
        </w:rPr>
        <w:t>86</w:t>
      </w:r>
      <w:r w:rsidRPr="00393DBF">
        <w:rPr>
          <w:rFonts w:ascii="Arial" w:hAnsi="Arial" w:cs="Arial"/>
          <w:color w:val="000000" w:themeColor="text1"/>
          <w:sz w:val="22"/>
        </w:rPr>
        <w:t xml:space="preserve"> were in common with those observed in advanced HCC patients and </w:t>
      </w:r>
      <w:r w:rsidR="007D3810">
        <w:rPr>
          <w:rFonts w:ascii="Arial" w:hAnsi="Arial" w:cs="Arial"/>
          <w:color w:val="000000" w:themeColor="text1"/>
          <w:sz w:val="22"/>
        </w:rPr>
        <w:t>five</w:t>
      </w:r>
      <w:r w:rsidRPr="00393DBF">
        <w:rPr>
          <w:rFonts w:ascii="Arial" w:hAnsi="Arial" w:cs="Arial"/>
          <w:color w:val="000000" w:themeColor="text1"/>
          <w:sz w:val="22"/>
        </w:rPr>
        <w:t xml:space="preserve"> </w:t>
      </w:r>
      <w:r w:rsidR="007D3810">
        <w:rPr>
          <w:rFonts w:ascii="Arial" w:hAnsi="Arial" w:cs="Arial"/>
          <w:color w:val="000000" w:themeColor="text1"/>
          <w:sz w:val="22"/>
        </w:rPr>
        <w:t xml:space="preserve">were </w:t>
      </w:r>
      <w:r w:rsidRPr="00393DBF">
        <w:rPr>
          <w:rFonts w:ascii="Arial" w:hAnsi="Arial" w:cs="Arial"/>
          <w:color w:val="000000" w:themeColor="text1"/>
          <w:sz w:val="22"/>
        </w:rPr>
        <w:t xml:space="preserve">located within </w:t>
      </w:r>
      <w:r w:rsidRPr="00393DBF">
        <w:rPr>
          <w:rFonts w:ascii="Arial" w:hAnsi="Arial" w:cs="Arial"/>
          <w:i/>
          <w:color w:val="000000" w:themeColor="text1"/>
          <w:sz w:val="22"/>
        </w:rPr>
        <w:t xml:space="preserve">PMF1 </w:t>
      </w:r>
      <w:r w:rsidRPr="00393DBF">
        <w:rPr>
          <w:rFonts w:ascii="Arial" w:hAnsi="Arial" w:cs="Arial"/>
          <w:color w:val="000000" w:themeColor="text1"/>
          <w:sz w:val="22"/>
        </w:rPr>
        <w:t>and</w:t>
      </w:r>
      <w:r w:rsidRPr="00393DBF">
        <w:rPr>
          <w:rFonts w:ascii="Arial" w:hAnsi="Arial" w:cs="Arial"/>
          <w:i/>
          <w:color w:val="000000" w:themeColor="text1"/>
          <w:sz w:val="22"/>
        </w:rPr>
        <w:t xml:space="preserve"> PMF1-BGLAP </w:t>
      </w:r>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3A; Table 1</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Relative</w:t>
      </w:r>
      <w:r w:rsidR="007D3810">
        <w:rPr>
          <w:rFonts w:ascii="Arial" w:hAnsi="Arial" w:cs="Arial"/>
          <w:color w:val="000000" w:themeColor="text1"/>
          <w:sz w:val="22"/>
        </w:rPr>
        <w:t>ly</w:t>
      </w:r>
      <w:r w:rsidRPr="00393DBF">
        <w:rPr>
          <w:rFonts w:ascii="Arial" w:hAnsi="Arial" w:cs="Arial"/>
          <w:color w:val="000000" w:themeColor="text1"/>
          <w:sz w:val="22"/>
        </w:rPr>
        <w:t xml:space="preserve"> high proportions of hypo-</w:t>
      </w:r>
      <w:r w:rsidR="00B34858">
        <w:rPr>
          <w:rFonts w:ascii="Arial" w:hAnsi="Arial" w:cs="Arial" w:hint="eastAsia"/>
          <w:color w:val="000000" w:themeColor="text1"/>
          <w:sz w:val="22"/>
        </w:rPr>
        <w:t>LMR</w:t>
      </w:r>
      <w:r w:rsidR="00B34858">
        <w:rPr>
          <w:rFonts w:ascii="Arial" w:hAnsi="Arial" w:cs="Arial"/>
          <w:color w:val="000000" w:themeColor="text1"/>
          <w:sz w:val="22"/>
        </w:rPr>
        <w:t>s</w:t>
      </w:r>
      <w:r w:rsidRPr="00393DBF">
        <w:rPr>
          <w:rFonts w:ascii="Arial" w:hAnsi="Arial" w:cs="Arial"/>
          <w:color w:val="000000" w:themeColor="text1"/>
          <w:sz w:val="22"/>
        </w:rPr>
        <w:t xml:space="preserve"> (&gt;10%) were observed in one hepatitis and two cirrhosis patients (</w:t>
      </w:r>
      <w:r w:rsidRPr="00C32740">
        <w:rPr>
          <w:rFonts w:ascii="Arial" w:eastAsia="Times New Roman" w:hAnsi="Arial" w:cs="Arial"/>
          <w:b/>
          <w:color w:val="44546A" w:themeColor="text2"/>
          <w:kern w:val="0"/>
          <w:sz w:val="22"/>
          <w:lang w:eastAsia="en-US"/>
        </w:rPr>
        <w:t>Fig 2B</w:t>
      </w:r>
      <w:r w:rsidRPr="00393DBF">
        <w:rPr>
          <w:rFonts w:ascii="Arial" w:hAnsi="Arial" w:cs="Arial"/>
          <w:color w:val="000000" w:themeColor="text1"/>
          <w:sz w:val="22"/>
        </w:rPr>
        <w:t xml:space="preserve">), </w:t>
      </w:r>
      <w:r w:rsidR="007D3810">
        <w:rPr>
          <w:rFonts w:ascii="Arial" w:hAnsi="Arial" w:cs="Arial"/>
          <w:color w:val="000000" w:themeColor="text1"/>
          <w:sz w:val="22"/>
        </w:rPr>
        <w:t xml:space="preserve">possibly </w:t>
      </w:r>
      <w:r w:rsidRPr="00393DBF">
        <w:rPr>
          <w:rFonts w:ascii="Arial" w:hAnsi="Arial" w:cs="Arial"/>
          <w:color w:val="000000" w:themeColor="text1"/>
          <w:sz w:val="22"/>
        </w:rPr>
        <w:t xml:space="preserve">indicating their high HCC risk. </w:t>
      </w:r>
      <w:r w:rsidR="007D3810">
        <w:rPr>
          <w:rFonts w:ascii="Arial" w:hAnsi="Arial" w:cs="Arial"/>
          <w:color w:val="000000" w:themeColor="text1"/>
          <w:sz w:val="22"/>
        </w:rPr>
        <w:t>In total</w:t>
      </w:r>
      <w:r w:rsidRPr="00393DBF">
        <w:rPr>
          <w:rFonts w:ascii="Arial" w:hAnsi="Arial" w:cs="Arial"/>
          <w:color w:val="000000" w:themeColor="text1"/>
          <w:sz w:val="22"/>
        </w:rPr>
        <w:t xml:space="preserve">, all four </w:t>
      </w:r>
      <w:r w:rsidR="007D3810">
        <w:rPr>
          <w:rFonts w:ascii="Arial" w:hAnsi="Arial" w:cs="Arial"/>
          <w:color w:val="000000" w:themeColor="text1"/>
          <w:sz w:val="22"/>
        </w:rPr>
        <w:t xml:space="preserve">clinical </w:t>
      </w:r>
      <w:r w:rsidRPr="00393DBF">
        <w:rPr>
          <w:rFonts w:ascii="Arial" w:hAnsi="Arial" w:cs="Arial"/>
          <w:color w:val="000000" w:themeColor="text1"/>
          <w:sz w:val="22"/>
        </w:rPr>
        <w:t xml:space="preserve">groups had </w:t>
      </w:r>
      <w:r w:rsidR="00B21494">
        <w:rPr>
          <w:rFonts w:ascii="Arial" w:hAnsi="Arial" w:cs="Arial" w:hint="eastAsia"/>
          <w:color w:val="000000" w:themeColor="text1"/>
          <w:sz w:val="22"/>
        </w:rPr>
        <w:t>74</w:t>
      </w:r>
      <w:r w:rsidRPr="00393DBF">
        <w:rPr>
          <w:rFonts w:ascii="Arial" w:hAnsi="Arial" w:cs="Arial"/>
          <w:color w:val="000000" w:themeColor="text1"/>
          <w:sz w:val="22"/>
        </w:rPr>
        <w:t xml:space="preserve"> DMCs in common (</w:t>
      </w:r>
      <w:r w:rsidRPr="00C32740">
        <w:rPr>
          <w:rFonts w:ascii="Arial" w:eastAsia="Times New Roman" w:hAnsi="Arial" w:cs="Arial"/>
          <w:b/>
          <w:color w:val="44546A" w:themeColor="text2"/>
          <w:kern w:val="0"/>
          <w:sz w:val="22"/>
          <w:lang w:eastAsia="en-US"/>
        </w:rPr>
        <w:t>Fig 3A</w:t>
      </w:r>
      <w:r w:rsidRPr="00393DBF">
        <w:rPr>
          <w:rFonts w:ascii="Arial" w:hAnsi="Arial" w:cs="Arial"/>
          <w:color w:val="000000" w:themeColor="text1"/>
          <w:sz w:val="22"/>
        </w:rPr>
        <w:t>), which suggested that</w:t>
      </w:r>
      <w:r w:rsidR="00B113A3">
        <w:rPr>
          <w:rFonts w:ascii="Arial" w:hAnsi="Arial" w:cs="Arial"/>
          <w:color w:val="000000" w:themeColor="text1"/>
          <w:sz w:val="22"/>
        </w:rPr>
        <w:t xml:space="preserve"> DNA</w:t>
      </w:r>
      <w:r w:rsidRPr="00393DBF">
        <w:rPr>
          <w:rFonts w:ascii="Arial" w:hAnsi="Arial" w:cs="Arial"/>
          <w:color w:val="000000" w:themeColor="text1"/>
          <w:sz w:val="22"/>
        </w:rPr>
        <w:t xml:space="preserve"> methylation changes may occur in </w:t>
      </w:r>
      <w:r w:rsidR="007D3810">
        <w:rPr>
          <w:rFonts w:ascii="Arial" w:hAnsi="Arial" w:cs="Arial"/>
          <w:color w:val="000000" w:themeColor="text1"/>
          <w:sz w:val="22"/>
        </w:rPr>
        <w:t xml:space="preserve">the </w:t>
      </w:r>
      <w:r w:rsidRPr="00393DBF">
        <w:rPr>
          <w:rFonts w:ascii="Arial" w:hAnsi="Arial" w:cs="Arial"/>
          <w:color w:val="000000" w:themeColor="text1"/>
          <w:sz w:val="22"/>
        </w:rPr>
        <w:t>early stage</w:t>
      </w:r>
      <w:r w:rsidR="007D3810">
        <w:rPr>
          <w:rFonts w:ascii="Arial" w:hAnsi="Arial" w:cs="Arial"/>
          <w:color w:val="000000" w:themeColor="text1"/>
          <w:sz w:val="22"/>
        </w:rPr>
        <w:t>s</w:t>
      </w:r>
      <w:r w:rsidRPr="00393DBF">
        <w:rPr>
          <w:rFonts w:ascii="Arial" w:hAnsi="Arial" w:cs="Arial"/>
          <w:color w:val="000000" w:themeColor="text1"/>
          <w:sz w:val="22"/>
        </w:rPr>
        <w:t xml:space="preserve"> of liver disease progression prior to HCC. </w:t>
      </w:r>
      <w:r w:rsidRPr="00C32740">
        <w:rPr>
          <w:rFonts w:ascii="Arial" w:eastAsia="Times New Roman" w:hAnsi="Arial" w:cs="Arial"/>
          <w:b/>
          <w:color w:val="44546A" w:themeColor="text2"/>
          <w:kern w:val="0"/>
          <w:sz w:val="22"/>
          <w:lang w:eastAsia="en-US"/>
        </w:rPr>
        <w:t>Table 1</w:t>
      </w:r>
      <w:r w:rsidRPr="00393DBF">
        <w:rPr>
          <w:rFonts w:ascii="Arial" w:hAnsi="Arial" w:cs="Arial"/>
          <w:color w:val="000000" w:themeColor="text1"/>
          <w:sz w:val="22"/>
        </w:rPr>
        <w:t xml:space="preserve"> displayed the </w:t>
      </w:r>
      <w:r w:rsidR="00336A0A">
        <w:rPr>
          <w:rFonts w:ascii="Arial" w:hAnsi="Arial" w:cs="Arial" w:hint="eastAsia"/>
          <w:color w:val="000000" w:themeColor="text1"/>
          <w:sz w:val="22"/>
        </w:rPr>
        <w:t>genes</w:t>
      </w:r>
      <w:r w:rsidRPr="00393DBF">
        <w:rPr>
          <w:rFonts w:ascii="Arial" w:hAnsi="Arial" w:cs="Arial"/>
          <w:color w:val="000000" w:themeColor="text1"/>
          <w:sz w:val="22"/>
        </w:rPr>
        <w:t xml:space="preserve"> with DMCs in the four comparisons. </w:t>
      </w:r>
      <w:r w:rsidR="007D3810">
        <w:rPr>
          <w:rFonts w:ascii="Arial" w:hAnsi="Arial" w:cs="Arial"/>
          <w:color w:val="000000" w:themeColor="text1"/>
          <w:sz w:val="22"/>
        </w:rPr>
        <w:t>In particular,</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gene had </w:t>
      </w:r>
      <w:r w:rsidR="007D3810">
        <w:rPr>
          <w:rFonts w:ascii="Arial" w:hAnsi="Arial" w:cs="Arial"/>
          <w:color w:val="000000" w:themeColor="text1"/>
          <w:sz w:val="22"/>
        </w:rPr>
        <w:t>seven</w:t>
      </w:r>
      <w:r w:rsidRPr="00393DBF">
        <w:rPr>
          <w:rFonts w:ascii="Arial" w:hAnsi="Arial" w:cs="Arial"/>
          <w:color w:val="000000" w:themeColor="text1"/>
          <w:sz w:val="22"/>
        </w:rPr>
        <w:t xml:space="preserve"> significantly hypo-methylated DMCs with consistently high sequencing coverage across all individuals (149 reads, on average, </w:t>
      </w:r>
      <w:r w:rsidRPr="00C32740">
        <w:rPr>
          <w:rFonts w:ascii="Arial" w:eastAsia="Times New Roman" w:hAnsi="Arial" w:cs="Arial"/>
          <w:b/>
          <w:color w:val="44546A" w:themeColor="text2"/>
          <w:kern w:val="0"/>
          <w:sz w:val="22"/>
          <w:lang w:eastAsia="en-US"/>
        </w:rPr>
        <w:t>Fig</w:t>
      </w:r>
      <w:r w:rsidR="00012DA4">
        <w:rPr>
          <w:rFonts w:ascii="Arial" w:eastAsia="Times New Roman" w:hAnsi="Arial" w:cs="Arial"/>
          <w:b/>
          <w:color w:val="44546A" w:themeColor="text2"/>
          <w:kern w:val="0"/>
          <w:sz w:val="22"/>
          <w:lang w:eastAsia="en-US"/>
        </w:rPr>
        <w:t>ure</w:t>
      </w:r>
      <w:r w:rsidRPr="00C32740">
        <w:rPr>
          <w:rFonts w:ascii="Arial" w:eastAsia="Times New Roman" w:hAnsi="Arial" w:cs="Arial"/>
          <w:b/>
          <w:color w:val="44546A" w:themeColor="text2"/>
          <w:kern w:val="0"/>
          <w:sz w:val="22"/>
          <w:lang w:eastAsia="en-US"/>
        </w:rPr>
        <w:t xml:space="preserve"> </w:t>
      </w:r>
      <w:r w:rsidR="000C53F0">
        <w:rPr>
          <w:rFonts w:ascii="Arial" w:eastAsia="Times New Roman" w:hAnsi="Arial" w:cs="Arial"/>
          <w:b/>
          <w:color w:val="44546A" w:themeColor="text2"/>
          <w:kern w:val="0"/>
          <w:sz w:val="22"/>
          <w:lang w:eastAsia="en-US"/>
        </w:rPr>
        <w:t>S</w:t>
      </w:r>
      <w:r w:rsidR="002F3703">
        <w:rPr>
          <w:rFonts w:ascii="Arial" w:eastAsia="Times New Roman" w:hAnsi="Arial" w:cs="Arial"/>
          <w:b/>
          <w:color w:val="44546A" w:themeColor="text2"/>
          <w:kern w:val="0"/>
          <w:sz w:val="22"/>
          <w:lang w:eastAsia="en-US"/>
        </w:rPr>
        <w:t>6</w:t>
      </w:r>
      <w:r w:rsidRPr="00393DBF">
        <w:rPr>
          <w:rFonts w:ascii="Arial" w:hAnsi="Arial" w:cs="Arial"/>
          <w:color w:val="000000" w:themeColor="text1"/>
          <w:sz w:val="22"/>
        </w:rPr>
        <w:t>, and</w:t>
      </w:r>
      <w:r w:rsidRPr="00393DBF" w:rsidDel="008A04D1">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3B</w:t>
      </w:r>
      <w:r w:rsidRPr="00393DBF">
        <w:rPr>
          <w:rFonts w:ascii="Arial" w:hAnsi="Arial" w:cs="Arial"/>
          <w:color w:val="000000" w:themeColor="text1"/>
          <w:sz w:val="22"/>
        </w:rPr>
        <w:t>). Intriguingly, all 7 DMCs that we found in intron 2 of</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were located near previously reported HBV integration sites in HCC (</w:t>
      </w:r>
      <w:r w:rsidRPr="00C32740">
        <w:rPr>
          <w:rFonts w:ascii="Arial" w:eastAsia="Times New Roman" w:hAnsi="Arial" w:cs="Arial"/>
          <w:b/>
          <w:color w:val="44546A" w:themeColor="text2"/>
          <w:kern w:val="0"/>
          <w:sz w:val="22"/>
          <w:lang w:eastAsia="en-US"/>
        </w:rPr>
        <w:t>Fig 3C</w:t>
      </w:r>
      <w:r w:rsidRPr="00393DBF">
        <w:rPr>
          <w:rFonts w:ascii="Arial" w:hAnsi="Arial" w:cs="Arial"/>
          <w:color w:val="000000" w:themeColor="text1"/>
          <w:sz w:val="22"/>
        </w:rPr>
        <w:t>)</w:t>
      </w:r>
      <w:r w:rsidRPr="00393DBF" w:rsidDel="000063E1">
        <w:rPr>
          <w:rFonts w:ascii="Arial" w:hAnsi="Arial" w:cs="Arial"/>
          <w:color w:val="000000" w:themeColor="text1"/>
          <w:sz w:val="22"/>
        </w:rPr>
        <w:t xml:space="preserve"> </w:t>
      </w:r>
      <w:r w:rsidRPr="00393DBF">
        <w:rPr>
          <w:rFonts w:ascii="Arial" w:hAnsi="Arial" w:cs="Arial"/>
          <w:color w:val="000000" w:themeColor="text1"/>
          <w:sz w:val="22"/>
        </w:rPr>
        <w:fldChar w:fldCharType="begin">
          <w:fldData xml:space="preserve">PEVuZE5vdGU+PENpdGU+PEF1dGhvcj5TdW5nPC9BdXRob3I+PFllYXI+MjAxMjwvWWVhcj48UmVj
TnVtPjIwPC9SZWNOdW0+PERpc3BsYXlUZXh0PigyNyk8L0Rpc3BsYXlUZXh0PjxyZWNvcmQ+PHJl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7B5D39">
        <w:rPr>
          <w:rFonts w:ascii="Arial" w:hAnsi="Arial" w:cs="Arial"/>
          <w:color w:val="000000" w:themeColor="text1"/>
          <w:sz w:val="22"/>
        </w:rPr>
        <w:instrText xml:space="preserve"> ADDIN EN.CITE </w:instrText>
      </w:r>
      <w:r w:rsidR="007B5D39">
        <w:rPr>
          <w:rFonts w:ascii="Arial" w:hAnsi="Arial" w:cs="Arial"/>
          <w:color w:val="000000" w:themeColor="text1"/>
          <w:sz w:val="22"/>
        </w:rPr>
        <w:fldChar w:fldCharType="begin">
          <w:fldData xml:space="preserve">PEVuZE5vdGU+PENpdGU+PEF1dGhvcj5TdW5nPC9BdXRob3I+PFllYXI+MjAxMjwvWWVhcj48UmVj
TnVtPjIwPC9SZWNOdW0+PERpc3BsYXlUZXh0PigyNyk8L0Rpc3BsYXlUZXh0PjxyZWNvcmQ+PHJl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7B5D39">
        <w:rPr>
          <w:rFonts w:ascii="Arial" w:hAnsi="Arial" w:cs="Arial"/>
          <w:color w:val="000000" w:themeColor="text1"/>
          <w:sz w:val="22"/>
        </w:rPr>
        <w:instrText xml:space="preserve"> ADDIN EN.CITE.DATA </w:instrText>
      </w:r>
      <w:r w:rsidR="007B5D39">
        <w:rPr>
          <w:rFonts w:ascii="Arial" w:hAnsi="Arial" w:cs="Arial"/>
          <w:color w:val="000000" w:themeColor="text1"/>
          <w:sz w:val="22"/>
        </w:rPr>
      </w:r>
      <w:r w:rsidR="007B5D39">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7B5D39">
        <w:rPr>
          <w:rFonts w:ascii="Arial" w:hAnsi="Arial" w:cs="Arial"/>
          <w:noProof/>
          <w:color w:val="000000" w:themeColor="text1"/>
          <w:sz w:val="22"/>
        </w:rPr>
        <w:t>(27)</w:t>
      </w:r>
      <w:r w:rsidRPr="00393DBF">
        <w:rPr>
          <w:rFonts w:ascii="Arial" w:hAnsi="Arial" w:cs="Arial"/>
          <w:color w:val="000000" w:themeColor="text1"/>
          <w:sz w:val="22"/>
        </w:rPr>
        <w:fldChar w:fldCharType="end"/>
      </w:r>
      <w:r w:rsidRPr="00393DBF">
        <w:rPr>
          <w:rFonts w:ascii="Arial" w:hAnsi="Arial" w:cs="Arial"/>
          <w:color w:val="000000" w:themeColor="text1"/>
          <w:sz w:val="22"/>
        </w:rPr>
        <w:t xml:space="preserve">. </w:t>
      </w:r>
    </w:p>
    <w:p w14:paraId="176546F7" w14:textId="2353ACF1" w:rsidR="00F52901" w:rsidRPr="003645E6" w:rsidRDefault="007D3810" w:rsidP="00F52901">
      <w:pPr>
        <w:pStyle w:val="Heading3"/>
      </w:pPr>
      <w:r>
        <w:t>Overrepresentation</w:t>
      </w:r>
      <w:r w:rsidR="00F52901" w:rsidRPr="003645E6">
        <w:t xml:space="preserve"> of DMCs in repeat regions and surrounding HBV integration sites</w:t>
      </w:r>
    </w:p>
    <w:p w14:paraId="236039D0" w14:textId="3076348A" w:rsidR="00F52901" w:rsidRPr="00393DBF" w:rsidRDefault="00BB4939" w:rsidP="00704BD4">
      <w:pPr>
        <w:spacing w:before="240"/>
        <w:rPr>
          <w:rFonts w:ascii="Arial" w:hAnsi="Arial" w:cs="Arial"/>
          <w:sz w:val="22"/>
        </w:rPr>
      </w:pPr>
      <w:r>
        <w:rPr>
          <w:rFonts w:ascii="Arial" w:hAnsi="Arial" w:cs="Arial"/>
          <w:sz w:val="22"/>
        </w:rPr>
        <w:t>The distribution</w:t>
      </w:r>
      <w:r w:rsidR="00F52901" w:rsidRPr="00393DBF">
        <w:rPr>
          <w:rFonts w:ascii="Arial" w:hAnsi="Arial" w:cs="Arial"/>
          <w:sz w:val="22"/>
        </w:rPr>
        <w:t xml:space="preserve"> of CpGs tended to </w:t>
      </w:r>
      <w:r w:rsidR="00DE5598">
        <w:rPr>
          <w:rFonts w:ascii="Arial" w:hAnsi="Arial" w:cs="Arial"/>
          <w:sz w:val="22"/>
        </w:rPr>
        <w:t xml:space="preserve">be </w:t>
      </w:r>
      <w:r w:rsidR="00F52901" w:rsidRPr="00393DBF">
        <w:rPr>
          <w:rFonts w:ascii="Arial" w:hAnsi="Arial" w:cs="Arial"/>
          <w:sz w:val="22"/>
        </w:rPr>
        <w:t>locat</w:t>
      </w:r>
      <w:r w:rsidR="00DE5598">
        <w:rPr>
          <w:rFonts w:ascii="Arial" w:hAnsi="Arial" w:cs="Arial"/>
          <w:sz w:val="22"/>
        </w:rPr>
        <w:t>ed</w:t>
      </w:r>
      <w:r w:rsidR="00F52901" w:rsidRPr="00393DBF">
        <w:rPr>
          <w:rFonts w:ascii="Arial" w:hAnsi="Arial" w:cs="Arial"/>
          <w:sz w:val="22"/>
        </w:rPr>
        <w:t xml:space="preserve"> at intergenic and repeat r</w:t>
      </w:r>
      <w:r w:rsidR="00F52901" w:rsidRPr="00393DBF">
        <w:rPr>
          <w:rFonts w:ascii="Arial" w:hAnsi="Arial" w:cs="Arial"/>
          <w:color w:val="000000" w:themeColor="text1"/>
          <w:sz w:val="22"/>
        </w:rPr>
        <w:t xml:space="preserve">egions </w:t>
      </w:r>
      <w:r w:rsidR="00F52901" w:rsidRPr="00393DBF">
        <w:rPr>
          <w:rFonts w:ascii="Arial" w:hAnsi="Arial" w:cs="Arial"/>
          <w:sz w:val="22"/>
        </w:rPr>
        <w:t>(</w:t>
      </w:r>
      <w:r w:rsidR="00F52901" w:rsidRPr="007C70B1">
        <w:rPr>
          <w:rFonts w:ascii="Arial" w:eastAsia="Times New Roman" w:hAnsi="Arial" w:cs="Arial"/>
          <w:b/>
          <w:color w:val="44546A" w:themeColor="text2"/>
          <w:kern w:val="0"/>
          <w:sz w:val="22"/>
          <w:lang w:eastAsia="en-US"/>
          <w:rPrChange w:id="53" w:author="Zhang Haikun" w:date="2019-06-01T16:19:00Z">
            <w:rPr>
              <w:rFonts w:ascii="Arial" w:hAnsi="Arial" w:cs="Arial"/>
              <w:sz w:val="22"/>
            </w:rPr>
          </w:rPrChange>
        </w:rPr>
        <w:t>Methods,</w:t>
      </w:r>
      <w:r w:rsidR="00F52901" w:rsidRPr="007C70B1">
        <w:rPr>
          <w:rFonts w:ascii="Arial" w:eastAsia="Times New Roman" w:hAnsi="Arial" w:cs="Arial"/>
          <w:b/>
          <w:color w:val="44546A" w:themeColor="text2"/>
          <w:kern w:val="0"/>
          <w:sz w:val="22"/>
          <w:lang w:eastAsia="en-US"/>
          <w:rPrChange w:id="54" w:author="Zhang Haikun" w:date="2019-06-01T16:19:00Z">
            <w:rPr>
              <w:rFonts w:ascii="Arial" w:hAnsi="Arial" w:cs="Arial"/>
              <w:color w:val="000000" w:themeColor="text1"/>
              <w:sz w:val="22"/>
            </w:rPr>
          </w:rPrChange>
        </w:rPr>
        <w:t xml:space="preserve"> </w:t>
      </w:r>
      <w:r w:rsidR="00F52901" w:rsidRPr="00C32740">
        <w:rPr>
          <w:rFonts w:ascii="Arial" w:eastAsia="Times New Roman" w:hAnsi="Arial" w:cs="Arial"/>
          <w:b/>
          <w:color w:val="44546A" w:themeColor="text2"/>
          <w:kern w:val="0"/>
          <w:sz w:val="22"/>
          <w:lang w:eastAsia="en-US"/>
        </w:rPr>
        <w:t>Fig</w:t>
      </w:r>
      <w:r w:rsidR="00AF2F86">
        <w:rPr>
          <w:rFonts w:ascii="Arial" w:eastAsia="Times New Roman" w:hAnsi="Arial" w:cs="Arial"/>
          <w:b/>
          <w:color w:val="44546A" w:themeColor="text2"/>
          <w:kern w:val="0"/>
          <w:sz w:val="22"/>
          <w:lang w:eastAsia="en-US"/>
        </w:rPr>
        <w:t>ure</w:t>
      </w:r>
      <w:r w:rsidR="00F52901" w:rsidRPr="00C32740">
        <w:rPr>
          <w:rFonts w:ascii="Arial" w:eastAsia="Times New Roman" w:hAnsi="Arial" w:cs="Arial"/>
          <w:b/>
          <w:color w:val="44546A" w:themeColor="text2"/>
          <w:kern w:val="0"/>
          <w:sz w:val="22"/>
          <w:lang w:eastAsia="en-US"/>
        </w:rPr>
        <w:t xml:space="preserve"> </w:t>
      </w:r>
      <w:r w:rsidR="00AF2F86">
        <w:rPr>
          <w:rFonts w:ascii="Arial" w:eastAsia="Times New Roman" w:hAnsi="Arial" w:cs="Arial"/>
          <w:b/>
          <w:color w:val="44546A" w:themeColor="text2"/>
          <w:kern w:val="0"/>
          <w:sz w:val="22"/>
          <w:lang w:eastAsia="en-US"/>
        </w:rPr>
        <w:t>S</w:t>
      </w:r>
      <w:r w:rsidR="002F3703">
        <w:rPr>
          <w:rFonts w:ascii="Arial" w:eastAsia="Times New Roman" w:hAnsi="Arial" w:cs="Arial"/>
          <w:b/>
          <w:color w:val="44546A" w:themeColor="text2"/>
          <w:kern w:val="0"/>
          <w:sz w:val="22"/>
          <w:lang w:eastAsia="en-US"/>
        </w:rPr>
        <w:t>7</w:t>
      </w:r>
      <w:r w:rsidR="00F52901" w:rsidRPr="00C32740">
        <w:rPr>
          <w:rFonts w:ascii="Arial" w:eastAsia="Times New Roman" w:hAnsi="Arial" w:cs="Arial"/>
          <w:b/>
          <w:color w:val="44546A" w:themeColor="text2"/>
          <w:kern w:val="0"/>
          <w:sz w:val="22"/>
          <w:lang w:eastAsia="en-US"/>
        </w:rPr>
        <w:t>A</w:t>
      </w:r>
      <w:r w:rsidR="00F52901" w:rsidRPr="00393DBF">
        <w:rPr>
          <w:rFonts w:ascii="Arial" w:hAnsi="Arial" w:cs="Arial"/>
          <w:sz w:val="22"/>
        </w:rPr>
        <w:t>)</w:t>
      </w:r>
      <w:r w:rsidR="00156A57">
        <w:rPr>
          <w:rFonts w:ascii="Arial" w:hAnsi="Arial" w:cs="Arial"/>
          <w:sz w:val="22"/>
        </w:rPr>
        <w:t xml:space="preserve">. Also, </w:t>
      </w:r>
      <w:r w:rsidR="00F52901" w:rsidRPr="00393DBF">
        <w:rPr>
          <w:rFonts w:ascii="Arial" w:hAnsi="Arial" w:cs="Arial"/>
          <w:sz w:val="22"/>
        </w:rPr>
        <w:t xml:space="preserve">CpGs in repeat regions had much higher sequencing depth </w:t>
      </w:r>
      <w:del w:id="55" w:author="Zhang Haikun" w:date="2019-06-01T16:19:00Z">
        <w:r w:rsidR="00156A57" w:rsidDel="007C70B1">
          <w:rPr>
            <w:rFonts w:ascii="Arial" w:hAnsi="Arial" w:cs="Arial"/>
            <w:sz w:val="22"/>
          </w:rPr>
          <w:delText>our</w:delText>
        </w:r>
        <w:r w:rsidR="00156A57" w:rsidRPr="00393DBF" w:rsidDel="007C70B1">
          <w:rPr>
            <w:rFonts w:ascii="Arial" w:hAnsi="Arial" w:cs="Arial"/>
            <w:sz w:val="22"/>
          </w:rPr>
          <w:delText xml:space="preserve"> </w:delText>
        </w:r>
      </w:del>
      <w:ins w:id="56" w:author="Zhang Haikun" w:date="2019-06-01T16:19:00Z">
        <w:r w:rsidR="007C70B1">
          <w:rPr>
            <w:rFonts w:ascii="Arial" w:hAnsi="Arial" w:cs="Arial"/>
            <w:sz w:val="22"/>
          </w:rPr>
          <w:t>in</w:t>
        </w:r>
        <w:r w:rsidR="007C70B1" w:rsidRPr="00393DBF">
          <w:rPr>
            <w:rFonts w:ascii="Arial" w:hAnsi="Arial" w:cs="Arial"/>
            <w:sz w:val="22"/>
          </w:rPr>
          <w:t xml:space="preserve"> </w:t>
        </w:r>
      </w:ins>
      <w:r w:rsidR="00F52901" w:rsidRPr="00393DBF">
        <w:rPr>
          <w:rFonts w:ascii="Arial" w:hAnsi="Arial" w:cs="Arial"/>
          <w:sz w:val="22"/>
        </w:rPr>
        <w:t xml:space="preserve">this low pass sequencing strategy </w:t>
      </w:r>
      <w:r w:rsidR="00DE5598">
        <w:rPr>
          <w:rFonts w:ascii="Arial" w:hAnsi="Arial" w:cs="Arial"/>
          <w:sz w:val="22"/>
        </w:rPr>
        <w:t>compared to</w:t>
      </w:r>
      <w:r w:rsidR="00F52901" w:rsidRPr="00393DBF">
        <w:rPr>
          <w:rFonts w:ascii="Arial" w:hAnsi="Arial" w:cs="Arial"/>
          <w:sz w:val="22"/>
        </w:rPr>
        <w:t xml:space="preserve"> those in other regions (</w:t>
      </w:r>
      <w:r w:rsidR="00F52901" w:rsidRPr="00393DBF">
        <w:rPr>
          <w:rFonts w:ascii="Arial" w:hAnsi="Arial" w:cs="Arial"/>
          <w:color w:val="000000" w:themeColor="text1"/>
          <w:sz w:val="22"/>
        </w:rPr>
        <w:t>P &lt; 2.2</w:t>
      </w:r>
      <w:r w:rsidR="00F52901">
        <w:rPr>
          <w:rFonts w:ascii="Arial" w:hAnsi="Arial" w:cs="Arial"/>
          <w:color w:val="000000" w:themeColor="text1"/>
          <w:sz w:val="22"/>
        </w:rPr>
        <w:t>x10</w:t>
      </w:r>
      <w:r w:rsidR="00F52901" w:rsidRPr="00C32740">
        <w:rPr>
          <w:rFonts w:ascii="Arial" w:hAnsi="Arial" w:cs="Arial"/>
          <w:color w:val="000000" w:themeColor="text1"/>
          <w:sz w:val="22"/>
          <w:vertAlign w:val="superscript"/>
        </w:rPr>
        <w:t>-16</w:t>
      </w:r>
      <w:r w:rsidR="00F52901" w:rsidRPr="00393DBF">
        <w:rPr>
          <w:rFonts w:ascii="Arial" w:hAnsi="Arial" w:cs="Arial"/>
          <w:color w:val="000000" w:themeColor="text1"/>
          <w:sz w:val="22"/>
        </w:rPr>
        <w:t xml:space="preserve">, Wilcoxon rank sum test; </w:t>
      </w:r>
      <w:r w:rsidR="00F52901" w:rsidRPr="00C32740">
        <w:rPr>
          <w:rFonts w:ascii="Arial" w:eastAsia="Times New Roman" w:hAnsi="Arial" w:cs="Arial"/>
          <w:b/>
          <w:color w:val="44546A" w:themeColor="text2"/>
          <w:kern w:val="0"/>
          <w:sz w:val="22"/>
          <w:lang w:eastAsia="en-US"/>
        </w:rPr>
        <w:t>Fig</w:t>
      </w:r>
      <w:r w:rsidR="00AF2F86">
        <w:rPr>
          <w:rFonts w:ascii="Arial" w:eastAsia="Times New Roman" w:hAnsi="Arial" w:cs="Arial"/>
          <w:b/>
          <w:color w:val="44546A" w:themeColor="text2"/>
          <w:kern w:val="0"/>
          <w:sz w:val="22"/>
          <w:lang w:eastAsia="en-US"/>
        </w:rPr>
        <w:t>ure</w:t>
      </w:r>
      <w:r w:rsidR="00F52901" w:rsidRPr="00C32740">
        <w:rPr>
          <w:rFonts w:ascii="Arial" w:eastAsia="Times New Roman" w:hAnsi="Arial" w:cs="Arial"/>
          <w:b/>
          <w:color w:val="44546A" w:themeColor="text2"/>
          <w:kern w:val="0"/>
          <w:sz w:val="22"/>
          <w:lang w:eastAsia="en-US"/>
        </w:rPr>
        <w:t xml:space="preserve"> </w:t>
      </w:r>
      <w:r w:rsidR="00AF2F86">
        <w:rPr>
          <w:rFonts w:ascii="Arial" w:eastAsia="Times New Roman" w:hAnsi="Arial" w:cs="Arial"/>
          <w:b/>
          <w:color w:val="44546A" w:themeColor="text2"/>
          <w:kern w:val="0"/>
          <w:sz w:val="22"/>
          <w:lang w:eastAsia="en-US"/>
        </w:rPr>
        <w:t>S</w:t>
      </w:r>
      <w:r w:rsidR="002F3703">
        <w:rPr>
          <w:rFonts w:ascii="Arial" w:eastAsia="Times New Roman" w:hAnsi="Arial" w:cs="Arial"/>
          <w:b/>
          <w:color w:val="44546A" w:themeColor="text2"/>
          <w:kern w:val="0"/>
          <w:sz w:val="22"/>
          <w:lang w:eastAsia="en-US"/>
        </w:rPr>
        <w:t>7</w:t>
      </w:r>
      <w:r w:rsidR="00AF2F86" w:rsidRPr="00C32740">
        <w:rPr>
          <w:rFonts w:ascii="Arial" w:eastAsia="Times New Roman" w:hAnsi="Arial" w:cs="Arial"/>
          <w:b/>
          <w:color w:val="44546A" w:themeColor="text2"/>
          <w:kern w:val="0"/>
          <w:sz w:val="22"/>
          <w:lang w:eastAsia="en-US"/>
        </w:rPr>
        <w:t>B</w:t>
      </w:r>
      <w:r w:rsidR="00F52901" w:rsidRPr="00393DBF">
        <w:rPr>
          <w:rFonts w:ascii="Arial" w:hAnsi="Arial" w:cs="Arial"/>
          <w:color w:val="000000" w:themeColor="text1"/>
          <w:sz w:val="22"/>
        </w:rPr>
        <w:t>)</w:t>
      </w:r>
      <w:r w:rsidR="00F52901" w:rsidRPr="00393DBF">
        <w:rPr>
          <w:rFonts w:ascii="Arial" w:hAnsi="Arial" w:cs="Arial"/>
          <w:sz w:val="22"/>
        </w:rPr>
        <w:t xml:space="preserve">. On average, </w:t>
      </w:r>
      <w:r w:rsidR="00F52901" w:rsidRPr="00393DBF">
        <w:rPr>
          <w:rFonts w:ascii="Arial" w:hAnsi="Arial" w:cs="Arial"/>
          <w:color w:val="000000" w:themeColor="text1"/>
          <w:sz w:val="22"/>
        </w:rPr>
        <w:t>64% of all these Cp</w:t>
      </w:r>
      <w:r w:rsidR="00F52901" w:rsidRPr="00393DBF">
        <w:rPr>
          <w:rFonts w:ascii="Arial" w:hAnsi="Arial" w:cs="Arial"/>
          <w:sz w:val="22"/>
        </w:rPr>
        <w:t xml:space="preserve">Gs were in the repeat regions </w:t>
      </w:r>
      <w:r w:rsidR="00F52901" w:rsidRPr="00393DBF">
        <w:rPr>
          <w:rFonts w:ascii="Arial" w:hAnsi="Arial" w:cs="Arial"/>
          <w:color w:val="000000" w:themeColor="text1"/>
          <w:sz w:val="22"/>
        </w:rPr>
        <w:t>(</w:t>
      </w:r>
      <w:r w:rsidR="00F52901" w:rsidRPr="00C32740">
        <w:rPr>
          <w:rFonts w:ascii="Arial" w:hAnsi="Arial" w:cs="Arial"/>
          <w:b/>
          <w:color w:val="1F4E79" w:themeColor="accent1" w:themeShade="80"/>
          <w:sz w:val="22"/>
        </w:rPr>
        <w:t>Fig</w:t>
      </w:r>
      <w:r w:rsidR="00AF2F86">
        <w:rPr>
          <w:rFonts w:ascii="Arial" w:hAnsi="Arial" w:cs="Arial"/>
          <w:b/>
          <w:color w:val="1F4E79" w:themeColor="accent1" w:themeShade="80"/>
          <w:sz w:val="22"/>
        </w:rPr>
        <w:t>ure S</w:t>
      </w:r>
      <w:r w:rsidR="002F3703">
        <w:rPr>
          <w:rFonts w:ascii="Arial" w:hAnsi="Arial" w:cs="Arial"/>
          <w:b/>
          <w:color w:val="1F4E79" w:themeColor="accent1" w:themeShade="80"/>
          <w:sz w:val="22"/>
        </w:rPr>
        <w:t>7</w:t>
      </w:r>
      <w:r w:rsidR="00F52901" w:rsidRPr="00C32740">
        <w:rPr>
          <w:rFonts w:ascii="Arial" w:hAnsi="Arial" w:cs="Arial"/>
          <w:b/>
          <w:color w:val="1F4E79" w:themeColor="accent1" w:themeShade="80"/>
          <w:sz w:val="22"/>
        </w:rPr>
        <w:t>C</w:t>
      </w:r>
      <w:r w:rsidR="00F52901" w:rsidRPr="00393DBF">
        <w:rPr>
          <w:rFonts w:ascii="Arial" w:hAnsi="Arial" w:cs="Arial"/>
          <w:color w:val="000000" w:themeColor="text1"/>
          <w:sz w:val="22"/>
        </w:rPr>
        <w:t>), and this percentage varied from 49% to 87%</w:t>
      </w:r>
      <w:r w:rsidR="00DE5598">
        <w:rPr>
          <w:rFonts w:ascii="Arial" w:hAnsi="Arial" w:cs="Arial"/>
          <w:color w:val="000000" w:themeColor="text1"/>
          <w:sz w:val="22"/>
        </w:rPr>
        <w:t xml:space="preserve"> across the</w:t>
      </w:r>
      <w:r w:rsidR="00F52901" w:rsidRPr="00393DBF">
        <w:rPr>
          <w:rFonts w:ascii="Arial" w:hAnsi="Arial" w:cs="Arial"/>
          <w:color w:val="000000" w:themeColor="text1"/>
          <w:sz w:val="22"/>
        </w:rPr>
        <w:t xml:space="preserve"> </w:t>
      </w:r>
      <w:r w:rsidR="00DE5598">
        <w:rPr>
          <w:rFonts w:ascii="Arial" w:hAnsi="Arial" w:cs="Arial"/>
          <w:color w:val="000000" w:themeColor="text1"/>
          <w:sz w:val="22"/>
        </w:rPr>
        <w:t>samples</w:t>
      </w:r>
      <w:r w:rsidR="00F52901" w:rsidRPr="00393DBF">
        <w:rPr>
          <w:rFonts w:ascii="Arial" w:hAnsi="Arial" w:cs="Arial"/>
          <w:color w:val="000000" w:themeColor="text1"/>
          <w:sz w:val="22"/>
        </w:rPr>
        <w:t>.</w:t>
      </w:r>
      <w:r w:rsidR="00F52901" w:rsidRPr="00393DBF">
        <w:rPr>
          <w:rFonts w:ascii="Arial" w:hAnsi="Arial" w:cs="Arial"/>
          <w:sz w:val="22"/>
        </w:rPr>
        <w:t xml:space="preserve"> Differential methylation analysis required the CpG sites having </w:t>
      </w:r>
      <w:r w:rsidR="00156A57">
        <w:rPr>
          <w:rFonts w:ascii="Arial" w:hAnsi="Arial" w:cs="Arial"/>
          <w:sz w:val="22"/>
        </w:rPr>
        <w:t xml:space="preserve">at least </w:t>
      </w:r>
      <w:r w:rsidR="00DE5598">
        <w:rPr>
          <w:rFonts w:ascii="Arial" w:hAnsi="Arial" w:cs="Arial"/>
          <w:sz w:val="22"/>
        </w:rPr>
        <w:t xml:space="preserve">five </w:t>
      </w:r>
      <w:r w:rsidR="00F52901" w:rsidRPr="00393DBF">
        <w:rPr>
          <w:rFonts w:ascii="Arial" w:hAnsi="Arial" w:cs="Arial"/>
          <w:sz w:val="22"/>
        </w:rPr>
        <w:t xml:space="preserve">sequencing reads in all </w:t>
      </w:r>
      <w:r w:rsidR="00DE5598">
        <w:rPr>
          <w:rFonts w:ascii="Arial" w:hAnsi="Arial" w:cs="Arial"/>
          <w:sz w:val="22"/>
        </w:rPr>
        <w:t>samples</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Method</w:t>
      </w:r>
      <w:r w:rsidR="00F52901" w:rsidRPr="00393DBF">
        <w:rPr>
          <w:rFonts w:ascii="Arial" w:hAnsi="Arial" w:cs="Arial"/>
          <w:sz w:val="22"/>
        </w:rPr>
        <w:t xml:space="preserve">), and </w:t>
      </w:r>
      <w:r w:rsidR="00DE5598">
        <w:rPr>
          <w:rFonts w:ascii="Arial" w:hAnsi="Arial" w:cs="Arial"/>
          <w:sz w:val="22"/>
        </w:rPr>
        <w:t>the resulting</w:t>
      </w:r>
      <w:r w:rsidR="00F52901" w:rsidRPr="00393DBF">
        <w:rPr>
          <w:rFonts w:ascii="Arial" w:hAnsi="Arial" w:cs="Arial"/>
          <w:sz w:val="22"/>
        </w:rPr>
        <w:t xml:space="preserve"> CpG</w:t>
      </w:r>
      <w:r w:rsidR="00DE5598">
        <w:rPr>
          <w:rFonts w:ascii="Arial" w:hAnsi="Arial" w:cs="Arial"/>
          <w:sz w:val="22"/>
        </w:rPr>
        <w:t>s</w:t>
      </w:r>
      <w:r w:rsidR="00F52901" w:rsidRPr="00393DBF">
        <w:rPr>
          <w:rFonts w:ascii="Arial" w:hAnsi="Arial" w:cs="Arial"/>
          <w:sz w:val="22"/>
        </w:rPr>
        <w:t xml:space="preserve"> were over represented in repeat regions. Finally, </w:t>
      </w:r>
      <w:r w:rsidR="00F52901" w:rsidRPr="00393DBF">
        <w:rPr>
          <w:rFonts w:ascii="Arial" w:hAnsi="Arial" w:cs="Arial"/>
          <w:color w:val="000000" w:themeColor="text1"/>
          <w:sz w:val="22"/>
        </w:rPr>
        <w:t>91% of DM</w:t>
      </w:r>
      <w:r w:rsidR="00F52901" w:rsidRPr="00393DBF">
        <w:rPr>
          <w:rFonts w:ascii="Arial" w:hAnsi="Arial" w:cs="Arial"/>
          <w:sz w:val="22"/>
        </w:rPr>
        <w:t xml:space="preserve">Cs of advanced HCC patients </w:t>
      </w:r>
      <w:r w:rsidR="00DE5598">
        <w:rPr>
          <w:rFonts w:ascii="Arial" w:hAnsi="Arial" w:cs="Arial"/>
          <w:sz w:val="22"/>
        </w:rPr>
        <w:t xml:space="preserve">were </w:t>
      </w:r>
      <w:r w:rsidR="00F52901" w:rsidRPr="00393DBF">
        <w:rPr>
          <w:rFonts w:ascii="Arial" w:hAnsi="Arial" w:cs="Arial"/>
          <w:sz w:val="22"/>
        </w:rPr>
        <w:t>located within repeat regions (</w:t>
      </w:r>
      <w:r w:rsidR="00F52901" w:rsidRPr="00C32740">
        <w:rPr>
          <w:rFonts w:ascii="Arial" w:eastAsia="Times New Roman" w:hAnsi="Arial" w:cs="Arial"/>
          <w:b/>
          <w:color w:val="44546A" w:themeColor="text2"/>
          <w:kern w:val="0"/>
          <w:sz w:val="22"/>
          <w:lang w:eastAsia="en-US"/>
        </w:rPr>
        <w:t>Fig 4A</w:t>
      </w:r>
      <w:r w:rsidR="00F52901" w:rsidRPr="00393DBF">
        <w:rPr>
          <w:rFonts w:ascii="Arial" w:hAnsi="Arial" w:cs="Arial"/>
          <w:sz w:val="22"/>
        </w:rPr>
        <w:t xml:space="preserve">). Considering </w:t>
      </w:r>
      <w:r w:rsidR="00DE5598">
        <w:rPr>
          <w:rFonts w:ascii="Arial" w:hAnsi="Arial" w:cs="Arial"/>
          <w:sz w:val="22"/>
        </w:rPr>
        <w:t xml:space="preserve">that </w:t>
      </w:r>
      <w:r w:rsidR="00F52901" w:rsidRPr="00393DBF">
        <w:rPr>
          <w:rFonts w:ascii="Arial" w:hAnsi="Arial" w:cs="Arial"/>
          <w:sz w:val="22"/>
        </w:rPr>
        <w:t>repeat region</w:t>
      </w:r>
      <w:r w:rsidR="00DE5598">
        <w:rPr>
          <w:rFonts w:ascii="Arial" w:hAnsi="Arial" w:cs="Arial"/>
          <w:sz w:val="22"/>
        </w:rPr>
        <w:t>s</w:t>
      </w:r>
      <w:r w:rsidR="00F52901" w:rsidRPr="00393DBF">
        <w:rPr>
          <w:rFonts w:ascii="Arial" w:hAnsi="Arial" w:cs="Arial"/>
          <w:sz w:val="22"/>
        </w:rPr>
        <w:t xml:space="preserve"> </w:t>
      </w:r>
      <w:r w:rsidR="00DE5598">
        <w:rPr>
          <w:rFonts w:ascii="Arial" w:hAnsi="Arial" w:cs="Arial"/>
          <w:sz w:val="22"/>
        </w:rPr>
        <w:t>are</w:t>
      </w:r>
      <w:r w:rsidR="00F52901" w:rsidRPr="00393DBF">
        <w:rPr>
          <w:rFonts w:ascii="Arial" w:hAnsi="Arial" w:cs="Arial"/>
          <w:sz w:val="22"/>
        </w:rPr>
        <w:t xml:space="preserve"> a known </w:t>
      </w:r>
      <w:r w:rsidR="00156A57">
        <w:rPr>
          <w:rFonts w:ascii="Arial" w:hAnsi="Arial" w:cs="Arial"/>
          <w:sz w:val="22"/>
        </w:rPr>
        <w:t>target for</w:t>
      </w:r>
      <w:r w:rsidR="00F52901" w:rsidRPr="00393DBF">
        <w:rPr>
          <w:rFonts w:ascii="Arial" w:hAnsi="Arial" w:cs="Arial"/>
          <w:sz w:val="22"/>
        </w:rPr>
        <w:t xml:space="preserve"> HBV integration </w:t>
      </w:r>
      <w:r w:rsidR="00F52901" w:rsidRPr="00393DBF">
        <w:rPr>
          <w:rFonts w:ascii="Arial" w:hAnsi="Arial" w:cs="Arial"/>
          <w:color w:val="000000" w:themeColor="text1"/>
          <w:sz w:val="22"/>
        </w:rPr>
        <w:fldChar w:fldCharType="begin">
          <w:fldData xml:space="preserve">PEVuZE5vdGU+PENpdGU+PEF1dGhvcj5UdTwvQXV0aG9yPjxZZWFyPjIwMTc8L1llYXI+PFJlY051
bT4yOTwvUmVjTnVtPjxEaXNwbGF5VGV4dD4oMjgsIDI5KTwvRGlzcGxheVRleHQ+PHJlY29yZD48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7B5D39">
        <w:rPr>
          <w:rFonts w:ascii="Arial" w:hAnsi="Arial" w:cs="Arial"/>
          <w:color w:val="000000" w:themeColor="text1"/>
          <w:sz w:val="22"/>
        </w:rPr>
        <w:instrText xml:space="preserve"> ADDIN EN.CITE </w:instrText>
      </w:r>
      <w:r w:rsidR="007B5D39">
        <w:rPr>
          <w:rFonts w:ascii="Arial" w:hAnsi="Arial" w:cs="Arial"/>
          <w:color w:val="000000" w:themeColor="text1"/>
          <w:sz w:val="22"/>
        </w:rPr>
        <w:fldChar w:fldCharType="begin">
          <w:fldData xml:space="preserve">PEVuZE5vdGU+PENpdGU+PEF1dGhvcj5UdTwvQXV0aG9yPjxZZWFyPjIwMTc8L1llYXI+PFJlY051
bT4yOTwvUmVjTnVtPjxEaXNwbGF5VGV4dD4oMjgsIDI5KTwvRGlzcGxheVRleHQ+PHJlY29yZD48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7B5D39">
        <w:rPr>
          <w:rFonts w:ascii="Arial" w:hAnsi="Arial" w:cs="Arial"/>
          <w:color w:val="000000" w:themeColor="text1"/>
          <w:sz w:val="22"/>
        </w:rPr>
        <w:instrText xml:space="preserve"> ADDIN EN.CITE.DATA </w:instrText>
      </w:r>
      <w:r w:rsidR="007B5D39">
        <w:rPr>
          <w:rFonts w:ascii="Arial" w:hAnsi="Arial" w:cs="Arial"/>
          <w:color w:val="000000" w:themeColor="text1"/>
          <w:sz w:val="22"/>
        </w:rPr>
      </w:r>
      <w:r w:rsidR="007B5D39">
        <w:rPr>
          <w:rFonts w:ascii="Arial" w:hAnsi="Arial" w:cs="Arial"/>
          <w:color w:val="000000" w:themeColor="text1"/>
          <w:sz w:val="22"/>
        </w:rPr>
        <w:fldChar w:fldCharType="end"/>
      </w:r>
      <w:r w:rsidR="00F52901" w:rsidRPr="00393DBF">
        <w:rPr>
          <w:rFonts w:ascii="Arial" w:hAnsi="Arial" w:cs="Arial"/>
          <w:color w:val="000000" w:themeColor="text1"/>
          <w:sz w:val="22"/>
        </w:rPr>
      </w:r>
      <w:r w:rsidR="00F52901" w:rsidRPr="00393DBF">
        <w:rPr>
          <w:rFonts w:ascii="Arial" w:hAnsi="Arial" w:cs="Arial"/>
          <w:color w:val="000000" w:themeColor="text1"/>
          <w:sz w:val="22"/>
        </w:rPr>
        <w:fldChar w:fldCharType="separate"/>
      </w:r>
      <w:r w:rsidR="007B5D39">
        <w:rPr>
          <w:rFonts w:ascii="Arial" w:hAnsi="Arial" w:cs="Arial"/>
          <w:noProof/>
          <w:color w:val="000000" w:themeColor="text1"/>
          <w:sz w:val="22"/>
        </w:rPr>
        <w:t>(28, 29)</w:t>
      </w:r>
      <w:r w:rsidR="00F52901" w:rsidRPr="00393DBF">
        <w:rPr>
          <w:rFonts w:ascii="Arial" w:hAnsi="Arial" w:cs="Arial"/>
          <w:color w:val="000000" w:themeColor="text1"/>
          <w:sz w:val="22"/>
        </w:rPr>
        <w:fldChar w:fldCharType="end"/>
      </w:r>
      <w:r w:rsidR="00F52901" w:rsidRPr="00393DBF">
        <w:rPr>
          <w:rFonts w:ascii="Arial" w:hAnsi="Arial" w:cs="Arial"/>
          <w:sz w:val="22"/>
        </w:rPr>
        <w:t xml:space="preserve">, we analyzed the location of DMCs relative to reported HBV integration sites </w:t>
      </w:r>
      <w:r w:rsidR="00F52901" w:rsidRPr="00393DBF">
        <w:rPr>
          <w:rFonts w:ascii="Arial" w:hAnsi="Arial" w:cs="Arial"/>
          <w:sz w:val="22"/>
        </w:rPr>
        <w:fldChar w:fldCharType="begin">
          <w:fldData xml:space="preserve">PEVuZE5vdGU+PENpdGU+PEF1dGhvcj5KaWFuZzwvQXV0aG9yPjxZZWFyPjIwMTI8L1llYXI+PFJl
Y051bT4zMzwvUmVjTnVtPjxEaXNwbGF5VGV4dD4oMjcsIDMwLTM1KTwvRGlzcGxheVRleHQ+PHJl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PEVuZE5vdGU+PENpdGU+PEF1dGhvcj5KaWFuZzwvQXV0aG9yPjxZZWFyPjIwMTI8L1llYXI+PFJl
Y051bT4zMzwvUmVjTnVtPjxEaXNwbGF5VGV4dD4oMjcsIDMwLTM1KTwvRGlzcGxheVRleHQ+PHJl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F52901" w:rsidRPr="00393DBF">
        <w:rPr>
          <w:rFonts w:ascii="Arial" w:hAnsi="Arial" w:cs="Arial"/>
          <w:sz w:val="22"/>
        </w:rPr>
      </w:r>
      <w:r w:rsidR="00F52901" w:rsidRPr="00393DBF">
        <w:rPr>
          <w:rFonts w:ascii="Arial" w:hAnsi="Arial" w:cs="Arial"/>
          <w:sz w:val="22"/>
        </w:rPr>
        <w:fldChar w:fldCharType="separate"/>
      </w:r>
      <w:r w:rsidR="007B5D39">
        <w:rPr>
          <w:rFonts w:ascii="Arial" w:hAnsi="Arial" w:cs="Arial"/>
          <w:noProof/>
          <w:sz w:val="22"/>
        </w:rPr>
        <w:t>(27, 30-35)</w:t>
      </w:r>
      <w:r w:rsidR="00F52901" w:rsidRPr="00393DBF">
        <w:rPr>
          <w:rFonts w:ascii="Arial" w:hAnsi="Arial" w:cs="Arial"/>
          <w:sz w:val="22"/>
        </w:rPr>
        <w:fldChar w:fldCharType="end"/>
      </w:r>
      <w:r w:rsidR="00F52901" w:rsidRPr="00393DBF">
        <w:rPr>
          <w:rFonts w:ascii="Arial" w:hAnsi="Arial" w:cs="Arial"/>
          <w:sz w:val="22"/>
        </w:rPr>
        <w:t xml:space="preserve">. Among </w:t>
      </w:r>
      <w:r w:rsidR="00DE5598">
        <w:rPr>
          <w:rFonts w:ascii="Arial" w:hAnsi="Arial" w:cs="Arial"/>
          <w:sz w:val="22"/>
        </w:rPr>
        <w:t xml:space="preserve">the </w:t>
      </w:r>
      <w:r w:rsidR="007F7283" w:rsidRPr="00393DBF">
        <w:rPr>
          <w:rFonts w:ascii="Arial" w:hAnsi="Arial" w:cs="Arial"/>
          <w:color w:val="000000" w:themeColor="text1"/>
          <w:sz w:val="22"/>
        </w:rPr>
        <w:t>1</w:t>
      </w:r>
      <w:r w:rsidR="007F7283">
        <w:rPr>
          <w:rFonts w:ascii="Arial" w:hAnsi="Arial" w:cs="Arial"/>
          <w:color w:val="000000" w:themeColor="text1"/>
          <w:sz w:val="22"/>
        </w:rPr>
        <w:t>,695</w:t>
      </w:r>
      <w:r w:rsidR="00F52901" w:rsidRPr="00393DBF">
        <w:rPr>
          <w:rFonts w:ascii="Arial" w:hAnsi="Arial" w:cs="Arial"/>
          <w:sz w:val="22"/>
        </w:rPr>
        <w:t xml:space="preserve"> DMCs </w:t>
      </w:r>
      <w:r w:rsidR="00DE5598">
        <w:rPr>
          <w:rFonts w:ascii="Arial" w:hAnsi="Arial" w:cs="Arial"/>
          <w:sz w:val="22"/>
        </w:rPr>
        <w:t xml:space="preserve">observed </w:t>
      </w:r>
      <w:r w:rsidR="00F52901" w:rsidRPr="00393DBF">
        <w:rPr>
          <w:rFonts w:ascii="Arial" w:hAnsi="Arial" w:cs="Arial"/>
          <w:sz w:val="22"/>
        </w:rPr>
        <w:t xml:space="preserve">in advanced HCC patients, </w:t>
      </w:r>
      <w:r w:rsidR="007F7283">
        <w:rPr>
          <w:rFonts w:ascii="Arial" w:hAnsi="Arial" w:cs="Arial" w:hint="eastAsia"/>
          <w:sz w:val="22"/>
        </w:rPr>
        <w:t>eighteen</w:t>
      </w:r>
      <w:r w:rsidR="00F52901" w:rsidRPr="00393DBF">
        <w:rPr>
          <w:rFonts w:ascii="Arial" w:hAnsi="Arial" w:cs="Arial"/>
          <w:sz w:val="22"/>
        </w:rPr>
        <w:t xml:space="preserve"> completely overlapped with the </w:t>
      </w:r>
      <w:commentRangeStart w:id="57"/>
      <w:commentRangeStart w:id="58"/>
      <w:commentRangeStart w:id="59"/>
      <w:r w:rsidR="00F52901" w:rsidRPr="00393DBF">
        <w:rPr>
          <w:rFonts w:ascii="Arial" w:hAnsi="Arial" w:cs="Arial"/>
          <w:sz w:val="22"/>
        </w:rPr>
        <w:t>HBV integration sites, including two in</w:t>
      </w:r>
      <w:r w:rsidR="00F52901" w:rsidRPr="00393DBF">
        <w:rPr>
          <w:rFonts w:ascii="Arial" w:hAnsi="Arial" w:cs="Arial"/>
          <w:i/>
          <w:sz w:val="22"/>
        </w:rPr>
        <w:t xml:space="preserve"> SENP5 </w:t>
      </w:r>
      <w:commentRangeEnd w:id="57"/>
      <w:r w:rsidR="00156A57">
        <w:rPr>
          <w:rStyle w:val="CommentReference"/>
        </w:rPr>
        <w:commentReference w:id="57"/>
      </w:r>
      <w:commentRangeEnd w:id="58"/>
      <w:r w:rsidR="001D0310">
        <w:rPr>
          <w:rStyle w:val="CommentReference"/>
        </w:rPr>
        <w:commentReference w:id="58"/>
      </w:r>
      <w:commentRangeEnd w:id="59"/>
      <w:r w:rsidR="00775E8D">
        <w:rPr>
          <w:rStyle w:val="CommentReference"/>
        </w:rPr>
        <w:commentReference w:id="59"/>
      </w:r>
      <w:r w:rsidR="00F52901" w:rsidRPr="00393DBF">
        <w:rPr>
          <w:rFonts w:ascii="Arial" w:hAnsi="Arial" w:cs="Arial"/>
          <w:sz w:val="22"/>
        </w:rPr>
        <w:t>(</w:t>
      </w:r>
      <w:r w:rsidR="00F52901" w:rsidRPr="00C32740">
        <w:rPr>
          <w:rFonts w:ascii="Arial" w:eastAsia="Times New Roman" w:hAnsi="Arial" w:cs="Arial"/>
          <w:b/>
          <w:color w:val="44546A" w:themeColor="text2"/>
          <w:kern w:val="0"/>
          <w:sz w:val="22"/>
          <w:lang w:eastAsia="en-US"/>
        </w:rPr>
        <w:t>Supplementary Table 8</w:t>
      </w:r>
      <w:r w:rsidR="00F52901" w:rsidRPr="00393DBF">
        <w:rPr>
          <w:rFonts w:ascii="Arial" w:hAnsi="Arial" w:cs="Arial"/>
          <w:sz w:val="22"/>
        </w:rPr>
        <w:t xml:space="preserve">). </w:t>
      </w:r>
      <w:r w:rsidR="00DE5598">
        <w:rPr>
          <w:rFonts w:ascii="Arial" w:hAnsi="Arial" w:cs="Arial"/>
          <w:sz w:val="22"/>
        </w:rPr>
        <w:t>Additionally</w:t>
      </w:r>
      <w:r w:rsidR="00F52901" w:rsidRPr="00393DBF">
        <w:rPr>
          <w:rFonts w:ascii="Arial" w:hAnsi="Arial" w:cs="Arial"/>
          <w:sz w:val="22"/>
        </w:rPr>
        <w:t>, 36</w:t>
      </w:r>
      <w:r w:rsidR="00FC67CA">
        <w:rPr>
          <w:rFonts w:ascii="Arial" w:hAnsi="Arial" w:cs="Arial" w:hint="eastAsia"/>
          <w:sz w:val="22"/>
        </w:rPr>
        <w:t>.5</w:t>
      </w:r>
      <w:r w:rsidR="00F52901" w:rsidRPr="00393DBF">
        <w:rPr>
          <w:rFonts w:ascii="Arial" w:hAnsi="Arial" w:cs="Arial"/>
          <w:sz w:val="22"/>
        </w:rPr>
        <w:t xml:space="preserve">% of </w:t>
      </w:r>
      <w:r w:rsidR="00DE5598">
        <w:rPr>
          <w:rFonts w:ascii="Arial" w:hAnsi="Arial" w:cs="Arial"/>
          <w:sz w:val="22"/>
        </w:rPr>
        <w:t xml:space="preserve">the </w:t>
      </w:r>
      <w:r w:rsidR="00F52901" w:rsidRPr="00393DBF">
        <w:rPr>
          <w:rFonts w:ascii="Arial" w:hAnsi="Arial" w:cs="Arial"/>
          <w:sz w:val="22"/>
        </w:rPr>
        <w:t xml:space="preserve">DMCs </w:t>
      </w:r>
      <w:r w:rsidR="00DE5598">
        <w:rPr>
          <w:rFonts w:ascii="Arial" w:hAnsi="Arial" w:cs="Arial"/>
          <w:sz w:val="22"/>
        </w:rPr>
        <w:t xml:space="preserve">were </w:t>
      </w:r>
      <w:r w:rsidR="00F52901" w:rsidRPr="00393DBF">
        <w:rPr>
          <w:rFonts w:ascii="Arial" w:hAnsi="Arial" w:cs="Arial"/>
          <w:sz w:val="22"/>
        </w:rPr>
        <w:t xml:space="preserve">located within </w:t>
      </w:r>
      <w:r w:rsidR="00DE5598">
        <w:rPr>
          <w:rFonts w:ascii="Arial" w:hAnsi="Arial" w:cs="Arial"/>
          <w:sz w:val="22"/>
        </w:rPr>
        <w:t xml:space="preserve">a </w:t>
      </w:r>
      <w:r w:rsidR="00F52901" w:rsidRPr="00393DBF">
        <w:rPr>
          <w:rFonts w:ascii="Arial" w:hAnsi="Arial" w:cs="Arial"/>
          <w:sz w:val="22"/>
        </w:rPr>
        <w:t>100bp region either upstream or downstream of integration sites, and 95.</w:t>
      </w:r>
      <w:r w:rsidR="00FC67CA">
        <w:rPr>
          <w:rFonts w:ascii="Arial" w:hAnsi="Arial" w:cs="Arial" w:hint="eastAsia"/>
          <w:sz w:val="22"/>
        </w:rPr>
        <w:t>8</w:t>
      </w:r>
      <w:r w:rsidR="00F52901" w:rsidRPr="00393DBF">
        <w:rPr>
          <w:rFonts w:ascii="Arial" w:hAnsi="Arial" w:cs="Arial"/>
          <w:sz w:val="22"/>
        </w:rPr>
        <w:t xml:space="preserve">% of DMCs </w:t>
      </w:r>
      <w:r w:rsidR="00DE5598">
        <w:rPr>
          <w:rFonts w:ascii="Arial" w:hAnsi="Arial" w:cs="Arial"/>
          <w:sz w:val="22"/>
        </w:rPr>
        <w:t xml:space="preserve">were </w:t>
      </w:r>
      <w:r w:rsidR="00F52901" w:rsidRPr="00393DBF">
        <w:rPr>
          <w:rFonts w:ascii="Arial" w:hAnsi="Arial" w:cs="Arial"/>
          <w:sz w:val="22"/>
        </w:rPr>
        <w:t>within 5K</w:t>
      </w:r>
      <w:r w:rsidR="00DE5598">
        <w:rPr>
          <w:rFonts w:ascii="Arial" w:hAnsi="Arial" w:cs="Arial"/>
          <w:sz w:val="22"/>
        </w:rPr>
        <w:t>bp</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Fig 4A</w:t>
      </w:r>
      <w:r w:rsidR="00F52901" w:rsidRPr="00393DBF">
        <w:rPr>
          <w:rFonts w:ascii="Arial" w:hAnsi="Arial" w:cs="Arial"/>
          <w:sz w:val="22"/>
        </w:rPr>
        <w:t xml:space="preserve">). Overall, these DMCs </w:t>
      </w:r>
      <w:r w:rsidR="00F52901" w:rsidRPr="00266935">
        <w:rPr>
          <w:rFonts w:ascii="Arial" w:hAnsi="Arial" w:cs="Arial"/>
          <w:sz w:val="22"/>
        </w:rPr>
        <w:t>were more enriched in</w:t>
      </w:r>
      <w:r w:rsidR="00F52901" w:rsidRPr="00393DBF">
        <w:rPr>
          <w:rFonts w:ascii="Arial" w:hAnsi="Arial" w:cs="Arial"/>
          <w:sz w:val="22"/>
        </w:rPr>
        <w:t xml:space="preserve"> HBV integration sites compared </w:t>
      </w:r>
      <w:r w:rsidR="00771FFB">
        <w:rPr>
          <w:rFonts w:ascii="Arial" w:hAnsi="Arial" w:cs="Arial"/>
          <w:sz w:val="22"/>
        </w:rPr>
        <w:t>to</w:t>
      </w:r>
      <w:r w:rsidR="00771FFB" w:rsidRPr="00393DBF">
        <w:rPr>
          <w:rFonts w:ascii="Arial" w:hAnsi="Arial" w:cs="Arial"/>
          <w:sz w:val="22"/>
        </w:rPr>
        <w:t xml:space="preserve"> </w:t>
      </w:r>
      <w:r w:rsidR="00F52901" w:rsidRPr="00393DBF">
        <w:rPr>
          <w:rFonts w:ascii="Arial" w:hAnsi="Arial" w:cs="Arial"/>
          <w:sz w:val="22"/>
        </w:rPr>
        <w:t xml:space="preserve">promoter and gene </w:t>
      </w:r>
      <w:r w:rsidR="00771FFB">
        <w:rPr>
          <w:rFonts w:ascii="Arial" w:hAnsi="Arial" w:cs="Arial"/>
          <w:sz w:val="22"/>
        </w:rPr>
        <w:t>coding</w:t>
      </w:r>
      <w:r w:rsidR="00771FFB" w:rsidRPr="00393DBF">
        <w:rPr>
          <w:rFonts w:ascii="Arial" w:hAnsi="Arial" w:cs="Arial"/>
          <w:sz w:val="22"/>
        </w:rPr>
        <w:t xml:space="preserve"> </w:t>
      </w:r>
      <w:r w:rsidR="00F52901" w:rsidRPr="00393DBF">
        <w:rPr>
          <w:rFonts w:ascii="Arial" w:hAnsi="Arial" w:cs="Arial"/>
          <w:sz w:val="22"/>
        </w:rPr>
        <w:t>regio</w:t>
      </w:r>
      <w:r w:rsidR="00F52901" w:rsidRPr="00393DBF">
        <w:rPr>
          <w:rFonts w:ascii="Arial" w:hAnsi="Arial" w:cs="Arial"/>
          <w:color w:val="000000" w:themeColor="text1"/>
          <w:sz w:val="22"/>
        </w:rPr>
        <w:t>ns (</w:t>
      </w:r>
      <w:r w:rsidR="00F52901" w:rsidRPr="00C32740">
        <w:rPr>
          <w:rFonts w:ascii="Arial" w:eastAsia="Times New Roman" w:hAnsi="Arial" w:cs="Arial"/>
          <w:b/>
          <w:color w:val="44546A" w:themeColor="text2"/>
          <w:kern w:val="0"/>
          <w:sz w:val="22"/>
          <w:lang w:eastAsia="en-US"/>
        </w:rPr>
        <w:t>Fig 4B</w:t>
      </w:r>
      <w:r w:rsidR="00F52901" w:rsidRPr="00393DBF">
        <w:rPr>
          <w:rFonts w:ascii="Arial" w:hAnsi="Arial" w:cs="Arial"/>
          <w:color w:val="000000" w:themeColor="text1"/>
          <w:sz w:val="22"/>
        </w:rPr>
        <w:t>).</w:t>
      </w:r>
      <w:r w:rsidR="00F52901" w:rsidRPr="00393DBF">
        <w:rPr>
          <w:rFonts w:ascii="Arial" w:hAnsi="Arial" w:cs="Arial"/>
          <w:sz w:val="22"/>
        </w:rPr>
        <w:t xml:space="preserve"> </w:t>
      </w:r>
    </w:p>
    <w:p w14:paraId="3449FC9C" w14:textId="1D7FAAB4" w:rsidR="00B03883" w:rsidRDefault="00F52901" w:rsidP="006A78EC">
      <w:pPr>
        <w:spacing w:before="240"/>
        <w:ind w:firstLineChars="200" w:firstLine="440"/>
        <w:rPr>
          <w:rFonts w:ascii="Arial" w:hAnsi="Arial" w:cs="Arial"/>
          <w:color w:val="000000" w:themeColor="text1"/>
          <w:sz w:val="22"/>
        </w:rPr>
      </w:pPr>
      <w:r>
        <w:rPr>
          <w:rFonts w:ascii="Arial" w:hAnsi="Arial" w:cs="Arial"/>
          <w:sz w:val="22"/>
        </w:rPr>
        <w:t xml:space="preserve">In order to evaluate whether </w:t>
      </w:r>
      <w:r w:rsidRPr="00393DBF">
        <w:rPr>
          <w:rFonts w:ascii="Arial" w:hAnsi="Arial" w:cs="Arial"/>
          <w:sz w:val="22"/>
        </w:rPr>
        <w:t xml:space="preserve">methylation levels of CpGs near HBV integration sites could mirror the hypo-methylation </w:t>
      </w:r>
      <w:r w:rsidR="00495F92">
        <w:rPr>
          <w:rFonts w:ascii="Arial" w:hAnsi="Arial" w:cs="Arial"/>
          <w:sz w:val="22"/>
        </w:rPr>
        <w:t>profiles</w:t>
      </w:r>
      <w:r w:rsidRPr="00393DBF">
        <w:rPr>
          <w:rFonts w:ascii="Arial" w:hAnsi="Arial" w:cs="Arial"/>
          <w:sz w:val="22"/>
        </w:rPr>
        <w:t xml:space="preserve"> of cfDNA from HCC patients</w:t>
      </w:r>
      <w:r w:rsidR="00495F92">
        <w:rPr>
          <w:rFonts w:ascii="Arial" w:hAnsi="Arial" w:cs="Arial"/>
          <w:sz w:val="22"/>
        </w:rPr>
        <w:t>,</w:t>
      </w:r>
      <w:r w:rsidR="00901A6B">
        <w:rPr>
          <w:rFonts w:ascii="Arial" w:hAnsi="Arial" w:cs="Arial"/>
          <w:sz w:val="22"/>
        </w:rPr>
        <w:t xml:space="preserve"> </w:t>
      </w:r>
      <w:r w:rsidR="00495F92">
        <w:rPr>
          <w:rFonts w:ascii="Arial" w:hAnsi="Arial" w:cs="Arial"/>
          <w:sz w:val="22"/>
        </w:rPr>
        <w:t xml:space="preserve">CpGs with read depth exceeding 5 reads were </w:t>
      </w:r>
      <w:r w:rsidRPr="00393DBF">
        <w:rPr>
          <w:rFonts w:ascii="Arial" w:hAnsi="Arial" w:cs="Arial"/>
          <w:sz w:val="22"/>
        </w:rPr>
        <w:t xml:space="preserve">analyzed in all 54 samples </w:t>
      </w:r>
      <w:r w:rsidR="00495F92">
        <w:rPr>
          <w:rFonts w:ascii="Arial" w:hAnsi="Arial" w:cs="Arial"/>
          <w:sz w:val="22"/>
        </w:rPr>
        <w:t>within 100bp flanking HBV integration sites and calculated the percentage of hypomethylated CpGs.</w:t>
      </w:r>
      <w:r w:rsidRPr="00393DBF">
        <w:rPr>
          <w:rFonts w:ascii="Arial" w:hAnsi="Arial" w:cs="Arial"/>
          <w:sz w:val="22"/>
        </w:rPr>
        <w:t xml:space="preserve"> </w:t>
      </w:r>
      <w:r w:rsidR="00495F92">
        <w:rPr>
          <w:rFonts w:ascii="Arial" w:hAnsi="Arial" w:cs="Arial"/>
          <w:sz w:val="22"/>
        </w:rPr>
        <w:t>T</w:t>
      </w:r>
      <w:r w:rsidRPr="00393DBF">
        <w:rPr>
          <w:rFonts w:ascii="Arial" w:hAnsi="Arial" w:cs="Arial"/>
          <w:sz w:val="22"/>
        </w:rPr>
        <w:t xml:space="preserve">hese CpGs were </w:t>
      </w:r>
      <w:r w:rsidR="00495F92">
        <w:rPr>
          <w:rFonts w:ascii="Arial" w:hAnsi="Arial" w:cs="Arial"/>
          <w:sz w:val="22"/>
        </w:rPr>
        <w:t xml:space="preserve">found to be </w:t>
      </w:r>
      <w:r w:rsidRPr="00393DBF">
        <w:rPr>
          <w:rFonts w:ascii="Arial" w:hAnsi="Arial" w:cs="Arial"/>
          <w:sz w:val="22"/>
        </w:rPr>
        <w:t xml:space="preserve">significantly hypo-methylated in advanced HCC patients, with </w:t>
      </w:r>
      <w:r w:rsidR="00FC67CA">
        <w:rPr>
          <w:rFonts w:ascii="Arial" w:hAnsi="Arial" w:cs="Arial" w:hint="eastAsia"/>
          <w:sz w:val="22"/>
        </w:rPr>
        <w:t>9.6</w:t>
      </w:r>
      <w:r w:rsidRPr="00393DBF">
        <w:rPr>
          <w:rFonts w:ascii="Arial" w:hAnsi="Arial" w:cs="Arial"/>
          <w:sz w:val="22"/>
        </w:rPr>
        <w:t>% to 59</w:t>
      </w:r>
      <w:r w:rsidR="00FC67CA">
        <w:rPr>
          <w:rFonts w:ascii="Arial" w:hAnsi="Arial" w:cs="Arial" w:hint="eastAsia"/>
          <w:sz w:val="22"/>
        </w:rPr>
        <w:t>.1</w:t>
      </w:r>
      <w:r w:rsidRPr="00393DBF">
        <w:rPr>
          <w:rFonts w:ascii="Arial" w:hAnsi="Arial" w:cs="Arial"/>
          <w:sz w:val="22"/>
        </w:rPr>
        <w:t xml:space="preserve">% of CpGs </w:t>
      </w:r>
      <w:r w:rsidR="00495F92">
        <w:rPr>
          <w:rFonts w:ascii="Arial" w:hAnsi="Arial" w:cs="Arial"/>
          <w:sz w:val="22"/>
        </w:rPr>
        <w:t>being</w:t>
      </w:r>
      <w:r w:rsidRPr="00393DBF">
        <w:rPr>
          <w:rFonts w:ascii="Arial" w:hAnsi="Arial" w:cs="Arial"/>
          <w:sz w:val="22"/>
        </w:rPr>
        <w:t xml:space="preserve"> hypo</w:t>
      </w:r>
      <w:r>
        <w:rPr>
          <w:rFonts w:ascii="Arial" w:hAnsi="Arial" w:cs="Arial"/>
          <w:sz w:val="22"/>
        </w:rPr>
        <w:t>-DMCs</w:t>
      </w:r>
      <w:r w:rsidR="00FC67CA">
        <w:rPr>
          <w:rFonts w:ascii="Arial" w:hAnsi="Arial" w:cs="Arial" w:hint="eastAsia"/>
          <w:sz w:val="22"/>
        </w:rPr>
        <w:t xml:space="preserve">, while </w:t>
      </w:r>
      <w:r w:rsidR="00495F92">
        <w:rPr>
          <w:rFonts w:ascii="Arial" w:hAnsi="Arial" w:cs="Arial"/>
          <w:sz w:val="22"/>
        </w:rPr>
        <w:t xml:space="preserve">the proportion was generally reduced (2.6-10.2%) </w:t>
      </w:r>
      <w:r w:rsidR="00FC67CA">
        <w:rPr>
          <w:rFonts w:ascii="Arial" w:hAnsi="Arial" w:cs="Arial" w:hint="eastAsia"/>
          <w:sz w:val="22"/>
        </w:rPr>
        <w:t>in early stage HCC patients</w:t>
      </w:r>
      <w:r w:rsidR="00495F92">
        <w:rPr>
          <w:rFonts w:ascii="Arial" w:hAnsi="Arial" w:cs="Arial"/>
          <w:sz w:val="22"/>
        </w:rPr>
        <w:t>.</w:t>
      </w:r>
      <w:r w:rsidRPr="00393DBF">
        <w:rPr>
          <w:rFonts w:ascii="Arial" w:hAnsi="Arial" w:cs="Arial"/>
          <w:sz w:val="22"/>
        </w:rPr>
        <w:t xml:space="preserve"> </w:t>
      </w:r>
      <w:r w:rsidRPr="00393DBF">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Fig 4C; Supplementary Table 3</w:t>
      </w:r>
      <w:r w:rsidRPr="00393DBF">
        <w:rPr>
          <w:rFonts w:ascii="Arial" w:hAnsi="Arial" w:cs="Arial"/>
          <w:color w:val="000000" w:themeColor="text1"/>
          <w:sz w:val="22"/>
        </w:rPr>
        <w:t xml:space="preserve">). </w:t>
      </w:r>
      <w:r w:rsidR="0074337D">
        <w:rPr>
          <w:rFonts w:ascii="Arial" w:hAnsi="Arial" w:cs="Arial"/>
          <w:color w:val="000000" w:themeColor="text1"/>
          <w:sz w:val="22"/>
        </w:rPr>
        <w:t xml:space="preserve">Then, </w:t>
      </w:r>
      <w:r w:rsidR="00353EB8">
        <w:rPr>
          <w:rFonts w:ascii="Arial" w:hAnsi="Arial" w:cs="Arial"/>
          <w:sz w:val="22"/>
        </w:rPr>
        <w:t>A</w:t>
      </w:r>
      <w:r w:rsidRPr="00393DBF">
        <w:rPr>
          <w:rFonts w:ascii="Arial" w:hAnsi="Arial" w:cs="Arial"/>
          <w:sz w:val="22"/>
        </w:rPr>
        <w:t xml:space="preserve">ll CpGs </w:t>
      </w:r>
      <w:r w:rsidR="00353EB8">
        <w:rPr>
          <w:rFonts w:ascii="Arial" w:hAnsi="Arial" w:cs="Arial"/>
          <w:sz w:val="22"/>
        </w:rPr>
        <w:t xml:space="preserve">from </w:t>
      </w:r>
      <w:r w:rsidRPr="00393DBF">
        <w:rPr>
          <w:rFonts w:ascii="Arial" w:hAnsi="Arial" w:cs="Arial"/>
          <w:sz w:val="22"/>
        </w:rPr>
        <w:t xml:space="preserve">each </w:t>
      </w:r>
      <w:r w:rsidR="00353EB8">
        <w:rPr>
          <w:rFonts w:ascii="Arial" w:hAnsi="Arial" w:cs="Arial"/>
          <w:sz w:val="22"/>
        </w:rPr>
        <w:t>sample</w:t>
      </w:r>
      <w:r w:rsidRPr="00393DBF">
        <w:rPr>
          <w:rFonts w:ascii="Arial" w:hAnsi="Arial" w:cs="Arial"/>
          <w:sz w:val="22"/>
        </w:rPr>
        <w:t xml:space="preserve"> </w:t>
      </w:r>
      <w:r w:rsidR="00353EB8">
        <w:rPr>
          <w:rFonts w:ascii="Arial" w:hAnsi="Arial" w:cs="Arial"/>
          <w:sz w:val="22"/>
        </w:rPr>
        <w:t xml:space="preserve">was used to calculate </w:t>
      </w:r>
      <w:r w:rsidRPr="00393DBF">
        <w:rPr>
          <w:rFonts w:ascii="Arial" w:hAnsi="Arial" w:cs="Arial"/>
          <w:sz w:val="22"/>
        </w:rPr>
        <w:t>the average methylation level of the CpGs within the 100bp of the reported HBV integration sites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Pr="003A42E7">
        <w:rPr>
          <w:rFonts w:ascii="Arial" w:eastAsia="Times New Roman" w:hAnsi="Arial" w:cs="Arial"/>
          <w:b/>
          <w:color w:val="44546A" w:themeColor="text2"/>
          <w:kern w:val="0"/>
          <w:sz w:val="22"/>
          <w:lang w:eastAsia="en-US"/>
        </w:rPr>
        <w:t>)</w:t>
      </w:r>
      <w:r w:rsidR="00353EB8">
        <w:rPr>
          <w:rFonts w:ascii="Arial" w:hAnsi="Arial" w:cs="Arial"/>
          <w:sz w:val="22"/>
        </w:rPr>
        <w:t>.</w:t>
      </w:r>
      <w:r w:rsidRPr="00393DBF">
        <w:rPr>
          <w:rFonts w:ascii="Arial" w:hAnsi="Arial" w:cs="Arial"/>
          <w:sz w:val="22"/>
        </w:rPr>
        <w:t xml:space="preserve"> </w:t>
      </w:r>
      <w:r w:rsidR="00353EB8">
        <w:rPr>
          <w:rFonts w:ascii="Arial" w:hAnsi="Arial" w:cs="Arial"/>
          <w:sz w:val="22"/>
        </w:rPr>
        <w:t>T</w:t>
      </w:r>
      <w:r w:rsidRPr="00393DBF">
        <w:rPr>
          <w:rFonts w:ascii="Arial" w:hAnsi="Arial" w:cs="Arial"/>
          <w:sz w:val="22"/>
        </w:rPr>
        <w:t>he advanced HCC patients still showed significantly hypo-methyla</w:t>
      </w:r>
      <w:r w:rsidRPr="00393DBF">
        <w:rPr>
          <w:rFonts w:ascii="Arial" w:hAnsi="Arial" w:cs="Arial"/>
          <w:color w:val="000000" w:themeColor="text1"/>
          <w:sz w:val="22"/>
        </w:rPr>
        <w:t>tion level</w:t>
      </w:r>
      <w:r w:rsidR="00836049">
        <w:rPr>
          <w:rFonts w:ascii="Arial" w:hAnsi="Arial" w:cs="Arial"/>
          <w:color w:val="000000" w:themeColor="text1"/>
          <w:sz w:val="22"/>
        </w:rPr>
        <w:t xml:space="preserve"> compared to healthy individuals</w:t>
      </w:r>
      <w:r w:rsidRPr="00393DBF">
        <w:rPr>
          <w:rFonts w:ascii="Arial" w:hAnsi="Arial" w:cs="Arial"/>
          <w:color w:val="000000" w:themeColor="text1"/>
          <w:sz w:val="22"/>
        </w:rPr>
        <w:t xml:space="preserve"> (&lt;</w:t>
      </w:r>
      <w:r w:rsidR="00B5515D">
        <w:rPr>
          <w:rFonts w:ascii="Arial" w:hAnsi="Arial" w:cs="Arial"/>
          <w:color w:val="000000" w:themeColor="text1"/>
          <w:sz w:val="22"/>
        </w:rPr>
        <w:t>66.5</w:t>
      </w:r>
      <w:r w:rsidRPr="00393DBF">
        <w:rPr>
          <w:rFonts w:ascii="Arial" w:hAnsi="Arial" w:cs="Arial"/>
          <w:color w:val="000000" w:themeColor="text1"/>
          <w:sz w:val="22"/>
        </w:rPr>
        <w:t xml:space="preserve">%; </w:t>
      </w:r>
      <w:r w:rsidR="003040F7" w:rsidRPr="00393DBF">
        <w:rPr>
          <w:rFonts w:ascii="Arial" w:hAnsi="Arial" w:cs="Arial"/>
          <w:color w:val="000000" w:themeColor="text1"/>
          <w:sz w:val="22"/>
        </w:rPr>
        <w:t xml:space="preserve">P </w:t>
      </w:r>
      <w:r w:rsidR="003040F7">
        <w:rPr>
          <w:rFonts w:ascii="Arial" w:hAnsi="Arial" w:cs="Arial"/>
          <w:color w:val="000000" w:themeColor="text1"/>
          <w:sz w:val="22"/>
        </w:rPr>
        <w:t>=</w:t>
      </w:r>
      <w:r w:rsidR="003040F7" w:rsidRPr="00393DBF">
        <w:rPr>
          <w:rFonts w:ascii="Arial" w:hAnsi="Arial" w:cs="Arial"/>
          <w:color w:val="000000" w:themeColor="text1"/>
          <w:sz w:val="22"/>
        </w:rPr>
        <w:t xml:space="preserve"> </w:t>
      </w:r>
      <w:r w:rsidR="003040F7" w:rsidRPr="003040F7">
        <w:rPr>
          <w:rFonts w:ascii="Arial" w:hAnsi="Arial" w:cs="Arial"/>
          <w:color w:val="000000" w:themeColor="text1"/>
          <w:sz w:val="22"/>
        </w:rPr>
        <w:t>0.03</w:t>
      </w:r>
      <w:r w:rsidR="003040F7" w:rsidRPr="00393DBF">
        <w:rPr>
          <w:rFonts w:ascii="Arial" w:hAnsi="Arial" w:cs="Arial"/>
          <w:color w:val="000000" w:themeColor="text1"/>
          <w:sz w:val="22"/>
        </w:rPr>
        <w:t>, Wilcoxon rank sum test;</w:t>
      </w:r>
      <w:r w:rsidR="003040F7">
        <w:rPr>
          <w:rFonts w:ascii="Arial" w:hAnsi="Arial" w:cs="Arial"/>
          <w:color w:val="000000" w:themeColor="text1"/>
          <w:sz w:val="22"/>
        </w:rPr>
        <w:t xml:space="preserve"> </w:t>
      </w:r>
      <w:r w:rsidRPr="003A42E7">
        <w:rPr>
          <w:rFonts w:ascii="Arial" w:eastAsia="Times New Roman" w:hAnsi="Arial" w:cs="Arial"/>
          <w:b/>
          <w:color w:val="44546A" w:themeColor="text2"/>
          <w:kern w:val="0"/>
          <w:sz w:val="22"/>
          <w:lang w:eastAsia="en-US"/>
        </w:rPr>
        <w:t>Fig</w:t>
      </w:r>
      <w:r w:rsidR="00687B35" w:rsidRPr="003A42E7">
        <w:rPr>
          <w:rFonts w:ascii="Arial" w:eastAsia="Times New Roman" w:hAnsi="Arial" w:cs="Arial"/>
          <w:b/>
          <w:color w:val="44546A" w:themeColor="text2"/>
          <w:kern w:val="0"/>
          <w:sz w:val="22"/>
          <w:lang w:eastAsia="en-US"/>
        </w:rPr>
        <w:t xml:space="preserve"> </w:t>
      </w:r>
      <w:r w:rsidRPr="003A42E7">
        <w:rPr>
          <w:rFonts w:ascii="Arial" w:eastAsia="Times New Roman" w:hAnsi="Arial" w:cs="Arial"/>
          <w:b/>
          <w:color w:val="44546A" w:themeColor="text2"/>
          <w:kern w:val="0"/>
          <w:sz w:val="22"/>
          <w:lang w:eastAsia="en-US"/>
        </w:rPr>
        <w:t>4D</w:t>
      </w:r>
      <w:r w:rsidRPr="003A42E7">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 xml:space="preserve"> Supplementary Table 3)</w:t>
      </w:r>
      <w:r w:rsidRPr="00393DBF">
        <w:rPr>
          <w:rFonts w:ascii="Arial" w:hAnsi="Arial" w:cs="Arial"/>
          <w:color w:val="000000" w:themeColor="text1"/>
          <w:sz w:val="22"/>
        </w:rPr>
        <w:t xml:space="preserve">. However, for early stage HCC patients, this </w:t>
      </w:r>
      <w:r w:rsidR="00B5515D">
        <w:rPr>
          <w:rFonts w:ascii="Arial" w:hAnsi="Arial" w:cs="Arial"/>
          <w:color w:val="000000" w:themeColor="text1"/>
          <w:sz w:val="22"/>
        </w:rPr>
        <w:t>methylation level</w:t>
      </w:r>
      <w:r w:rsidRPr="00393DBF">
        <w:rPr>
          <w:rFonts w:ascii="Arial" w:hAnsi="Arial" w:cs="Arial"/>
          <w:color w:val="000000" w:themeColor="text1"/>
          <w:sz w:val="22"/>
        </w:rPr>
        <w:t xml:space="preserve"> was relatively higher, </w:t>
      </w:r>
      <w:r w:rsidR="00353EB8">
        <w:rPr>
          <w:rFonts w:ascii="Arial" w:hAnsi="Arial" w:cs="Arial"/>
          <w:color w:val="000000" w:themeColor="text1"/>
          <w:sz w:val="22"/>
        </w:rPr>
        <w:t xml:space="preserve">ranging </w:t>
      </w:r>
      <w:r w:rsidRPr="00393DBF">
        <w:rPr>
          <w:rFonts w:ascii="Arial" w:hAnsi="Arial" w:cs="Arial"/>
          <w:color w:val="000000" w:themeColor="text1"/>
          <w:sz w:val="22"/>
        </w:rPr>
        <w:t>from 6</w:t>
      </w:r>
      <w:r w:rsidR="00B5515D">
        <w:rPr>
          <w:rFonts w:ascii="Arial" w:hAnsi="Arial" w:cs="Arial"/>
          <w:color w:val="000000" w:themeColor="text1"/>
          <w:sz w:val="22"/>
        </w:rPr>
        <w:t>7</w:t>
      </w:r>
      <w:r w:rsidRPr="00393DBF">
        <w:rPr>
          <w:rFonts w:ascii="Arial" w:hAnsi="Arial" w:cs="Arial"/>
          <w:color w:val="000000" w:themeColor="text1"/>
          <w:sz w:val="22"/>
        </w:rPr>
        <w:t>.</w:t>
      </w:r>
      <w:r w:rsidR="00B5515D">
        <w:rPr>
          <w:rFonts w:ascii="Arial" w:hAnsi="Arial" w:cs="Arial"/>
          <w:color w:val="000000" w:themeColor="text1"/>
          <w:sz w:val="22"/>
        </w:rPr>
        <w:t>2</w:t>
      </w:r>
      <w:r w:rsidRPr="00393DBF">
        <w:rPr>
          <w:rFonts w:ascii="Arial" w:hAnsi="Arial" w:cs="Arial"/>
          <w:color w:val="000000" w:themeColor="text1"/>
          <w:sz w:val="22"/>
        </w:rPr>
        <w:t xml:space="preserve">% to 71%. </w:t>
      </w:r>
      <w:r w:rsidR="00B03883">
        <w:rPr>
          <w:rFonts w:ascii="Arial" w:hAnsi="Arial" w:cs="Arial"/>
          <w:color w:val="000000" w:themeColor="text1"/>
          <w:sz w:val="22"/>
        </w:rPr>
        <w:t>A</w:t>
      </w:r>
      <w:r w:rsidR="00B03883">
        <w:rPr>
          <w:rFonts w:ascii="Arial" w:hAnsi="Arial" w:cs="Arial" w:hint="eastAsia"/>
          <w:color w:val="000000" w:themeColor="text1"/>
          <w:sz w:val="22"/>
        </w:rPr>
        <w:t>dditionally</w:t>
      </w:r>
      <w:r w:rsidR="00B03883">
        <w:rPr>
          <w:rFonts w:ascii="Arial" w:hAnsi="Arial" w:cs="Arial"/>
          <w:color w:val="000000" w:themeColor="text1"/>
          <w:sz w:val="22"/>
        </w:rPr>
        <w:t xml:space="preserve">, </w:t>
      </w:r>
      <w:bookmarkStart w:id="60" w:name="_Hlk7871847"/>
      <w:r w:rsidR="00C919A9">
        <w:rPr>
          <w:rFonts w:ascii="Arial" w:hAnsi="Arial" w:cs="Arial"/>
          <w:color w:val="000000" w:themeColor="text1"/>
          <w:sz w:val="22"/>
        </w:rPr>
        <w:t xml:space="preserve">a strong negative correlation was observed between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00C919A9">
        <w:rPr>
          <w:rFonts w:ascii="Arial" w:hAnsi="Arial" w:cs="Arial"/>
          <w:color w:val="000000" w:themeColor="text1"/>
          <w:sz w:val="22"/>
        </w:rPr>
        <w:t xml:space="preserve"> and </w:t>
      </w:r>
      <w:r w:rsidR="00B03883">
        <w:rPr>
          <w:rFonts w:ascii="Arial" w:hAnsi="Arial" w:cs="Arial"/>
          <w:color w:val="000000" w:themeColor="text1"/>
          <w:sz w:val="22"/>
        </w:rPr>
        <w:t>alpha-fetoprotein (AFP)</w:t>
      </w:r>
      <w:r w:rsidR="00C919A9">
        <w:rPr>
          <w:rFonts w:ascii="Arial" w:hAnsi="Arial" w:cs="Arial"/>
          <w:color w:val="000000" w:themeColor="text1"/>
          <w:sz w:val="22"/>
        </w:rPr>
        <w:t xml:space="preserve"> level</w:t>
      </w:r>
      <w:r w:rsidR="008F35E3">
        <w:rPr>
          <w:rFonts w:ascii="Arial" w:hAnsi="Arial" w:cs="Arial"/>
          <w:color w:val="000000" w:themeColor="text1"/>
          <w:sz w:val="22"/>
        </w:rPr>
        <w:t>s</w:t>
      </w:r>
      <w:r w:rsidR="0050560A">
        <w:rPr>
          <w:rFonts w:ascii="Arial" w:hAnsi="Arial" w:cs="Arial"/>
          <w:color w:val="000000" w:themeColor="text1"/>
          <w:sz w:val="22"/>
        </w:rPr>
        <w:t xml:space="preserve"> </w:t>
      </w:r>
      <w:bookmarkEnd w:id="60"/>
      <w:r w:rsidR="0050560A">
        <w:rPr>
          <w:rFonts w:ascii="Arial" w:hAnsi="Arial" w:cs="Arial"/>
          <w:color w:val="000000" w:themeColor="text1"/>
          <w:sz w:val="22"/>
        </w:rPr>
        <w:t>(</w:t>
      </w:r>
      <w:r w:rsidR="009F3591" w:rsidRPr="00393DBF">
        <w:rPr>
          <w:rFonts w:ascii="Arial" w:hAnsi="Arial" w:cs="Arial"/>
          <w:color w:val="000000" w:themeColor="text1"/>
          <w:sz w:val="22"/>
        </w:rPr>
        <w:t>R</w:t>
      </w:r>
      <w:r w:rsidR="009F3591">
        <w:rPr>
          <w:rFonts w:ascii="Arial" w:hAnsi="Arial" w:cs="Arial"/>
          <w:color w:val="000000" w:themeColor="text1"/>
          <w:sz w:val="22"/>
        </w:rPr>
        <w:t xml:space="preserve"> = </w:t>
      </w:r>
      <w:r w:rsidR="009F3591">
        <w:rPr>
          <w:rFonts w:ascii="Arial" w:hAnsi="Arial" w:cs="Arial" w:hint="eastAsia"/>
          <w:color w:val="000000" w:themeColor="text1"/>
          <w:sz w:val="22"/>
        </w:rPr>
        <w:t>-</w:t>
      </w:r>
      <w:r w:rsidR="009F3591" w:rsidRPr="009F3591">
        <w:rPr>
          <w:rFonts w:ascii="Arial" w:hAnsi="Arial" w:cs="Arial"/>
          <w:color w:val="000000" w:themeColor="text1"/>
          <w:sz w:val="22"/>
        </w:rPr>
        <w:t>0.63</w:t>
      </w:r>
      <w:r w:rsidR="009F3591" w:rsidRP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P </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Pr>
          <w:rFonts w:ascii="Arial" w:hAnsi="Arial" w:cs="Arial" w:hint="eastAsia"/>
          <w:color w:val="000000" w:themeColor="text1"/>
          <w:sz w:val="22"/>
        </w:rPr>
        <w:t>8.4</w:t>
      </w:r>
      <w:r w:rsidR="009F3591">
        <w:rPr>
          <w:rFonts w:ascii="Arial" w:hAnsi="Arial" w:cs="Arial"/>
          <w:color w:val="000000" w:themeColor="text1"/>
          <w:sz w:val="22"/>
        </w:rPr>
        <w:t>x10</w:t>
      </w:r>
      <w:r w:rsidR="009F3591">
        <w:rPr>
          <w:rFonts w:ascii="Arial" w:hAnsi="Arial" w:cs="Arial"/>
          <w:color w:val="000000" w:themeColor="text1"/>
          <w:sz w:val="22"/>
          <w:vertAlign w:val="superscript"/>
        </w:rPr>
        <w:t>-</w:t>
      </w:r>
      <w:r w:rsidR="009F3591">
        <w:rPr>
          <w:rFonts w:ascii="Arial" w:hAnsi="Arial" w:cs="Arial" w:hint="eastAsia"/>
          <w:color w:val="000000" w:themeColor="text1"/>
          <w:sz w:val="22"/>
          <w:vertAlign w:val="superscript"/>
        </w:rPr>
        <w:t>7</w:t>
      </w:r>
      <w:r w:rsidR="009F3591">
        <w:rPr>
          <w:rFonts w:ascii="Arial" w:hAnsi="Arial" w:cs="Arial"/>
          <w:color w:val="000000" w:themeColor="text1"/>
          <w:sz w:val="22"/>
        </w:rPr>
        <w:t>, Pearson’s correlation</w:t>
      </w:r>
      <w:r w:rsidR="008B7BD9">
        <w:rPr>
          <w:rFonts w:ascii="Arial" w:hAnsi="Arial" w:cs="Arial"/>
          <w:color w:val="000000" w:themeColor="text1"/>
          <w:sz w:val="22"/>
        </w:rPr>
        <w:t xml:space="preserve"> </w:t>
      </w:r>
      <w:r w:rsidR="008B7BD9" w:rsidRPr="00BB4939">
        <w:rPr>
          <w:rFonts w:ascii="Arial" w:hAnsi="Arial" w:cs="Arial"/>
          <w:color w:val="000000" w:themeColor="text1"/>
          <w:sz w:val="22"/>
        </w:rPr>
        <w:t>coefficient</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sidRPr="003A42E7">
        <w:rPr>
          <w:rFonts w:ascii="Arial" w:eastAsia="Times New Roman" w:hAnsi="Arial" w:cs="Arial"/>
          <w:b/>
          <w:color w:val="44546A" w:themeColor="text2"/>
          <w:kern w:val="0"/>
          <w:sz w:val="22"/>
          <w:lang w:eastAsia="en-US"/>
        </w:rPr>
        <w:t>Fig 4D</w:t>
      </w:r>
      <w:r w:rsidR="009F3591">
        <w:rPr>
          <w:rFonts w:ascii="Arial" w:eastAsia="Times New Roman" w:hAnsi="Arial" w:cs="Arial"/>
          <w:b/>
          <w:color w:val="44546A" w:themeColor="text2"/>
          <w:kern w:val="0"/>
          <w:sz w:val="22"/>
          <w:lang w:eastAsia="en-US"/>
        </w:rPr>
        <w:t xml:space="preserve">, </w:t>
      </w:r>
      <w:r w:rsidR="009F3591" w:rsidRPr="00C32740">
        <w:rPr>
          <w:rFonts w:ascii="Arial" w:eastAsia="Times New Roman" w:hAnsi="Arial" w:cs="Arial"/>
          <w:b/>
          <w:color w:val="44546A" w:themeColor="text2"/>
          <w:kern w:val="0"/>
          <w:sz w:val="22"/>
          <w:lang w:eastAsia="en-US"/>
        </w:rPr>
        <w:t>Figure S</w:t>
      </w:r>
      <w:r w:rsidR="002F3703">
        <w:rPr>
          <w:rFonts w:ascii="Arial" w:eastAsia="Times New Roman" w:hAnsi="Arial" w:cs="Arial"/>
          <w:b/>
          <w:color w:val="44546A" w:themeColor="text2"/>
          <w:kern w:val="0"/>
          <w:sz w:val="22"/>
          <w:lang w:eastAsia="en-US"/>
        </w:rPr>
        <w:t>8</w:t>
      </w:r>
      <w:r w:rsidR="0050560A">
        <w:rPr>
          <w:rFonts w:ascii="Arial" w:hAnsi="Arial" w:cs="Arial"/>
          <w:color w:val="000000" w:themeColor="text1"/>
          <w:sz w:val="22"/>
        </w:rPr>
        <w:t>)</w:t>
      </w:r>
      <w:r w:rsidR="00F37B64">
        <w:rPr>
          <w:rFonts w:ascii="Arial" w:hAnsi="Arial" w:cs="Arial"/>
          <w:color w:val="000000" w:themeColor="text1"/>
          <w:sz w:val="22"/>
        </w:rPr>
        <w:t>.</w:t>
      </w:r>
    </w:p>
    <w:p w14:paraId="3BFE39FB" w14:textId="7E2A15DC" w:rsidR="00D84D7F" w:rsidRPr="00E232EF" w:rsidRDefault="00F3686F">
      <w:pPr>
        <w:pStyle w:val="HTMLPreformatted"/>
        <w:shd w:val="clear" w:color="auto" w:fill="FFFFFF"/>
        <w:wordWrap w:val="0"/>
        <w:spacing w:before="240"/>
        <w:ind w:firstLine="442"/>
        <w:rPr>
          <w:rFonts w:ascii="Arial" w:hAnsi="Arial" w:cs="Arial"/>
          <w:color w:val="000000" w:themeColor="text1"/>
          <w:sz w:val="22"/>
        </w:rPr>
        <w:pPrChange w:id="61" w:author="Zhang Haikun" w:date="2019-06-01T16:51:00Z">
          <w:pPr>
            <w:pStyle w:val="HTMLPreformatted"/>
            <w:shd w:val="clear" w:color="auto" w:fill="FFFFFF"/>
            <w:wordWrap w:val="0"/>
            <w:spacing w:line="205" w:lineRule="atLeast"/>
            <w:ind w:firstLine="440"/>
          </w:pPr>
        </w:pPrChange>
      </w:pPr>
      <w:r>
        <w:rPr>
          <w:rFonts w:ascii="Arial" w:hAnsi="Arial" w:cs="Arial"/>
          <w:color w:val="000000" w:themeColor="text1"/>
          <w:sz w:val="22"/>
        </w:rPr>
        <w:t xml:space="preserve">To further assess the diagnostic accuracy of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rPr>
          <w:rFonts w:ascii="Arial" w:hAnsi="Arial" w:cs="Arial"/>
          <w:color w:val="000000" w:themeColor="text1"/>
          <w:sz w:val="22"/>
        </w:rPr>
        <w:t xml:space="preserve"> in HCC patients, a </w:t>
      </w:r>
      <w:r w:rsidRPr="00F37B64">
        <w:rPr>
          <w:rFonts w:ascii="Arial" w:hAnsi="Arial" w:cs="Arial"/>
          <w:color w:val="000000" w:themeColor="text1"/>
          <w:sz w:val="22"/>
        </w:rPr>
        <w:t>receiver operating</w:t>
      </w:r>
      <w:r>
        <w:rPr>
          <w:rFonts w:ascii="Arial" w:hAnsi="Arial" w:cs="Arial"/>
          <w:color w:val="000000" w:themeColor="text1"/>
          <w:sz w:val="22"/>
        </w:rPr>
        <w:t xml:space="preserve"> characteristi</w:t>
      </w:r>
      <w:r w:rsidR="006A37B9">
        <w:rPr>
          <w:rFonts w:ascii="Arial" w:hAnsi="Arial" w:cs="Arial"/>
          <w:color w:val="000000" w:themeColor="text1"/>
          <w:sz w:val="22"/>
        </w:rPr>
        <w:t xml:space="preserve">c (ROC) </w:t>
      </w:r>
      <w:r w:rsidR="006A37B9" w:rsidRPr="002005CA">
        <w:rPr>
          <w:rFonts w:ascii="Arial" w:hAnsi="Arial" w:cs="Arial"/>
          <w:color w:val="000000" w:themeColor="text1"/>
          <w:sz w:val="22"/>
        </w:rPr>
        <w:t>curve analysis based on</w:t>
      </w:r>
      <w:r w:rsidRPr="002005CA">
        <w:rPr>
          <w:rFonts w:ascii="Arial" w:hAnsi="Arial" w:cs="Arial"/>
          <w:color w:val="000000" w:themeColor="text1"/>
          <w:sz w:val="22"/>
        </w:rPr>
        <w:t xml:space="preserve"> </w:t>
      </w:r>
      <w:r w:rsidR="0046649C" w:rsidRPr="00E41D27">
        <w:rPr>
          <w:rFonts w:ascii="Arial" w:hAnsi="Arial" w:cs="Arial"/>
          <w:color w:val="000000" w:themeColor="text1"/>
          <w:sz w:val="22"/>
        </w:rPr>
        <w:t>logistic</w:t>
      </w:r>
      <w:r w:rsidR="009A6A20" w:rsidRPr="00E41D27">
        <w:rPr>
          <w:rFonts w:ascii="Arial" w:hAnsi="Arial" w:cs="Arial"/>
          <w:color w:val="000000" w:themeColor="text1"/>
          <w:sz w:val="22"/>
        </w:rPr>
        <w:t xml:space="preserve"> </w:t>
      </w:r>
      <w:r w:rsidR="006A37B9" w:rsidRPr="00E41D27">
        <w:rPr>
          <w:rFonts w:ascii="Arial" w:hAnsi="Arial" w:cs="Arial"/>
          <w:color w:val="000000" w:themeColor="text1"/>
          <w:sz w:val="22"/>
        </w:rPr>
        <w:t>regression</w:t>
      </w:r>
      <w:r w:rsidR="002D0B8F" w:rsidRPr="00E41D27">
        <w:rPr>
          <w:rFonts w:ascii="Arial" w:hAnsi="Arial" w:cs="Arial"/>
          <w:color w:val="000000" w:themeColor="text1"/>
          <w:sz w:val="22"/>
        </w:rPr>
        <w:t xml:space="preserve"> </w:t>
      </w:r>
      <w:r w:rsidR="00F37B64" w:rsidRPr="006A37B9">
        <w:rPr>
          <w:rFonts w:ascii="Arial" w:hAnsi="Arial" w:cs="Arial"/>
          <w:color w:val="000000" w:themeColor="text1"/>
          <w:sz w:val="22"/>
        </w:rPr>
        <w:t>was conducte</w:t>
      </w:r>
      <w:r w:rsidR="00F37B64">
        <w:rPr>
          <w:rFonts w:ascii="Arial" w:hAnsi="Arial" w:cs="Arial"/>
          <w:color w:val="000000" w:themeColor="text1"/>
          <w:sz w:val="22"/>
        </w:rPr>
        <w:t>d for 37 individuals wit</w:t>
      </w:r>
      <w:r w:rsidR="00F755A2">
        <w:rPr>
          <w:rFonts w:ascii="Arial" w:hAnsi="Arial" w:cs="Arial"/>
          <w:color w:val="000000" w:themeColor="text1"/>
          <w:sz w:val="22"/>
        </w:rPr>
        <w:t>ho</w:t>
      </w:r>
      <w:r w:rsidR="00F37B64">
        <w:rPr>
          <w:rFonts w:ascii="Arial" w:hAnsi="Arial" w:cs="Arial"/>
          <w:color w:val="000000" w:themeColor="text1"/>
          <w:sz w:val="22"/>
        </w:rPr>
        <w:t>ut HCC (</w:t>
      </w:r>
      <w:r w:rsidR="00F37B64" w:rsidRPr="00393DBF">
        <w:rPr>
          <w:rFonts w:ascii="Arial" w:hAnsi="Arial" w:cs="Arial"/>
          <w:sz w:val="22"/>
        </w:rPr>
        <w:t>3 healthy</w:t>
      </w:r>
      <w:r w:rsidR="00F37B64">
        <w:rPr>
          <w:rFonts w:ascii="Arial" w:hAnsi="Arial" w:cs="Arial"/>
          <w:sz w:val="22"/>
        </w:rPr>
        <w:t xml:space="preserve"> individuals,</w:t>
      </w:r>
      <w:r w:rsidR="00F37B64" w:rsidRPr="00393DBF">
        <w:rPr>
          <w:rFonts w:ascii="Arial" w:hAnsi="Arial" w:cs="Arial"/>
          <w:sz w:val="22"/>
        </w:rPr>
        <w:t xml:space="preserve"> </w:t>
      </w:r>
      <w:r w:rsidR="00F37B64">
        <w:rPr>
          <w:rFonts w:ascii="Arial" w:hAnsi="Arial" w:cs="Arial"/>
          <w:sz w:val="22"/>
        </w:rPr>
        <w:t>17 patients with hepatitis and</w:t>
      </w:r>
      <w:r w:rsidR="00F37B64" w:rsidRPr="00393DBF">
        <w:rPr>
          <w:rFonts w:ascii="Arial" w:hAnsi="Arial" w:cs="Arial"/>
          <w:sz w:val="22"/>
        </w:rPr>
        <w:t xml:space="preserve"> 17</w:t>
      </w:r>
      <w:r w:rsidR="00F37B64">
        <w:rPr>
          <w:rFonts w:ascii="Arial" w:hAnsi="Arial" w:cs="Arial"/>
          <w:sz w:val="22"/>
        </w:rPr>
        <w:t xml:space="preserve"> patients</w:t>
      </w:r>
      <w:r w:rsidR="00F37B64" w:rsidRPr="00393DBF">
        <w:rPr>
          <w:rFonts w:ascii="Arial" w:hAnsi="Arial" w:cs="Arial"/>
          <w:sz w:val="22"/>
        </w:rPr>
        <w:t xml:space="preserve"> with cirrh</w:t>
      </w:r>
      <w:r w:rsidR="00F37B64">
        <w:rPr>
          <w:rFonts w:ascii="Arial" w:hAnsi="Arial" w:cs="Arial"/>
          <w:sz w:val="22"/>
        </w:rPr>
        <w:t>osis</w:t>
      </w:r>
      <w:r w:rsidR="00F37B64">
        <w:rPr>
          <w:rFonts w:ascii="Arial" w:hAnsi="Arial" w:cs="Arial"/>
          <w:color w:val="000000" w:themeColor="text1"/>
          <w:sz w:val="22"/>
        </w:rPr>
        <w:t>) and 8 HCC patients (3 earl</w:t>
      </w:r>
      <w:r w:rsidR="00E7142E">
        <w:rPr>
          <w:rFonts w:ascii="Arial" w:hAnsi="Arial" w:cs="Arial"/>
          <w:color w:val="000000" w:themeColor="text1"/>
          <w:sz w:val="22"/>
        </w:rPr>
        <w:t xml:space="preserve">y stage HCC and 5 advanced HCC), </w:t>
      </w:r>
      <w:r w:rsidR="00E7142E" w:rsidRPr="00727383">
        <w:rPr>
          <w:rFonts w:ascii="Arial" w:hAnsi="Arial" w:cs="Arial"/>
          <w:sz w:val="22"/>
        </w:rPr>
        <w:t xml:space="preserve">and </w:t>
      </w:r>
      <w:r w:rsidR="00727383" w:rsidRPr="00727383">
        <w:rPr>
          <w:rFonts w:ascii="Arial" w:hAnsi="Arial" w:cs="Arial"/>
          <w:sz w:val="22"/>
        </w:rPr>
        <w:t>AUC</w:t>
      </w:r>
      <w:r w:rsidR="00E7142E" w:rsidRPr="00727383">
        <w:rPr>
          <w:rFonts w:ascii="Arial" w:hAnsi="Arial" w:cs="Arial"/>
          <w:sz w:val="22"/>
        </w:rPr>
        <w:t xml:space="preserve"> was</w:t>
      </w:r>
      <w:r w:rsidR="00E7142E">
        <w:rPr>
          <w:rFonts w:ascii="Arial" w:hAnsi="Arial" w:cs="Arial"/>
          <w:color w:val="000000" w:themeColor="text1"/>
          <w:sz w:val="22"/>
        </w:rPr>
        <w:t xml:space="preserve"> 0.93 (</w:t>
      </w:r>
      <w:r w:rsidR="00E7142E" w:rsidRPr="00E7142E">
        <w:rPr>
          <w:rFonts w:ascii="Arial" w:hAnsi="Arial" w:cs="Arial"/>
          <w:color w:val="000000" w:themeColor="text1"/>
          <w:sz w:val="22"/>
        </w:rPr>
        <w:t>95% CI: 0.84-1.00</w:t>
      </w:r>
      <w:r w:rsidR="00E7142E">
        <w:rPr>
          <w:rFonts w:ascii="Arial" w:hAnsi="Arial" w:cs="Arial"/>
          <w:color w:val="000000" w:themeColor="text1"/>
          <w:sz w:val="22"/>
        </w:rPr>
        <w:t xml:space="preserve">). </w:t>
      </w:r>
      <w:commentRangeStart w:id="62"/>
      <w:r w:rsidR="00E72E86" w:rsidRPr="006A78EC">
        <w:rPr>
          <w:rFonts w:ascii="Arial" w:hAnsi="Arial" w:cs="Arial"/>
          <w:color w:val="000000" w:themeColor="text1"/>
          <w:sz w:val="22"/>
          <w:highlight w:val="yellow"/>
        </w:rPr>
        <w:t>T</w:t>
      </w:r>
      <w:r w:rsidR="00D21CA0" w:rsidRPr="006A78EC">
        <w:rPr>
          <w:rFonts w:ascii="Arial" w:hAnsi="Arial" w:cs="Arial"/>
          <w:color w:val="000000" w:themeColor="text1"/>
          <w:sz w:val="22"/>
          <w:highlight w:val="yellow"/>
        </w:rPr>
        <w:t>he</w:t>
      </w:r>
      <w:del w:id="63" w:author="Zhang Haikun" w:date="2019-06-01T16:52:00Z">
        <w:r w:rsidR="00D21CA0" w:rsidRPr="006A78EC" w:rsidDel="00744D43">
          <w:rPr>
            <w:rFonts w:ascii="Arial" w:hAnsi="Arial" w:cs="Arial"/>
            <w:color w:val="000000" w:themeColor="text1"/>
            <w:sz w:val="22"/>
            <w:highlight w:val="yellow"/>
          </w:rPr>
          <w:delText xml:space="preserve"> </w:delText>
        </w:r>
        <w:r w:rsidR="003F04C0" w:rsidRPr="006A78EC" w:rsidDel="00744D43">
          <w:rPr>
            <w:rFonts w:ascii="Arial" w:hAnsi="Arial" w:cs="Arial"/>
            <w:color w:val="000000" w:themeColor="text1"/>
            <w:sz w:val="22"/>
            <w:highlight w:val="yellow"/>
          </w:rPr>
          <w:delText>average</w:delText>
        </w:r>
      </w:del>
      <w:r w:rsidR="003F04C0" w:rsidRPr="006A78EC">
        <w:rPr>
          <w:rFonts w:ascii="Arial" w:hAnsi="Arial" w:cs="Arial"/>
          <w:color w:val="000000" w:themeColor="text1"/>
          <w:sz w:val="22"/>
          <w:highlight w:val="yellow"/>
        </w:rPr>
        <w:t xml:space="preserve"> </w:t>
      </w:r>
      <w:r w:rsidR="00D21CA0" w:rsidRPr="006A78EC">
        <w:rPr>
          <w:rFonts w:ascii="Arial" w:hAnsi="Arial" w:cs="Arial"/>
          <w:color w:val="000000" w:themeColor="text1"/>
          <w:sz w:val="22"/>
          <w:highlight w:val="yellow"/>
        </w:rPr>
        <w:t xml:space="preserve">sensitivity and specificity </w:t>
      </w:r>
      <w:r w:rsidR="003F04C0" w:rsidRPr="006A78EC">
        <w:rPr>
          <w:rFonts w:ascii="Arial" w:hAnsi="Arial" w:cs="Arial"/>
          <w:color w:val="000000" w:themeColor="text1"/>
          <w:sz w:val="22"/>
          <w:highlight w:val="yellow"/>
        </w:rPr>
        <w:t xml:space="preserve">of the prediction </w:t>
      </w:r>
      <w:del w:id="64" w:author="Zhang Haikun" w:date="2019-06-01T16:52:00Z">
        <w:r w:rsidR="003F04C0" w:rsidRPr="006A78EC" w:rsidDel="00744D43">
          <w:rPr>
            <w:rFonts w:ascii="Arial" w:hAnsi="Arial" w:cs="Arial"/>
            <w:color w:val="000000" w:themeColor="text1"/>
            <w:sz w:val="22"/>
            <w:highlight w:val="yellow"/>
          </w:rPr>
          <w:delText xml:space="preserve">in test dataset </w:delText>
        </w:r>
      </w:del>
      <w:r w:rsidR="00D21CA0" w:rsidRPr="006A78EC">
        <w:rPr>
          <w:rFonts w:ascii="Arial" w:hAnsi="Arial" w:cs="Arial"/>
          <w:color w:val="000000" w:themeColor="text1"/>
          <w:sz w:val="22"/>
          <w:highlight w:val="yellow"/>
        </w:rPr>
        <w:t xml:space="preserve">were 97.29% and 75% </w:t>
      </w:r>
      <w:r w:rsidR="000965FB" w:rsidRPr="006A78EC">
        <w:rPr>
          <w:rFonts w:ascii="Arial" w:hAnsi="Arial" w:cs="Arial"/>
          <w:color w:val="000000" w:themeColor="text1"/>
          <w:sz w:val="22"/>
          <w:highlight w:val="yellow"/>
        </w:rPr>
        <w:t>when Methyl</w:t>
      </w:r>
      <w:r w:rsidR="000965FB" w:rsidRPr="006A78EC">
        <w:rPr>
          <w:rFonts w:ascii="Arial" w:hAnsi="Arial" w:cs="Arial"/>
          <w:color w:val="000000" w:themeColor="text1"/>
          <w:sz w:val="22"/>
          <w:highlight w:val="yellow"/>
          <w:vertAlign w:val="subscript"/>
        </w:rPr>
        <w:t>HBV</w:t>
      </w:r>
      <w:r w:rsidR="00D21CA0" w:rsidRPr="006A78EC">
        <w:rPr>
          <w:rFonts w:ascii="Arial" w:hAnsi="Arial" w:cs="Arial"/>
          <w:color w:val="000000" w:themeColor="text1"/>
          <w:sz w:val="22"/>
          <w:highlight w:val="yellow"/>
        </w:rPr>
        <w:t xml:space="preserve"> </w:t>
      </w:r>
      <w:r w:rsidR="000965FB" w:rsidRPr="006A78EC">
        <w:rPr>
          <w:rFonts w:ascii="Arial" w:hAnsi="Arial" w:cs="Arial"/>
          <w:color w:val="000000" w:themeColor="text1"/>
          <w:sz w:val="22"/>
          <w:highlight w:val="yellow"/>
        </w:rPr>
        <w:t xml:space="preserve">was </w:t>
      </w:r>
      <w:r w:rsidR="00D21CA0" w:rsidRPr="006A78EC">
        <w:rPr>
          <w:rFonts w:ascii="Arial" w:hAnsi="Arial" w:cs="Arial"/>
          <w:color w:val="000000" w:themeColor="text1"/>
          <w:sz w:val="22"/>
          <w:highlight w:val="yellow"/>
        </w:rPr>
        <w:t>67.28%</w:t>
      </w:r>
      <w:r w:rsidR="000965FB" w:rsidRPr="006A78EC">
        <w:rPr>
          <w:rFonts w:ascii="Arial" w:hAnsi="Arial" w:cs="Arial"/>
          <w:color w:val="000000" w:themeColor="text1"/>
          <w:sz w:val="22"/>
          <w:highlight w:val="yellow"/>
        </w:rPr>
        <w:t xml:space="preserve"> as the optimal cutoff point</w:t>
      </w:r>
      <w:r w:rsidR="00D21CA0" w:rsidRPr="006A78EC">
        <w:rPr>
          <w:rFonts w:ascii="Arial" w:hAnsi="Arial" w:cs="Arial"/>
          <w:color w:val="000000" w:themeColor="text1"/>
          <w:sz w:val="22"/>
          <w:highlight w:val="yellow"/>
        </w:rPr>
        <w:t xml:space="preserve"> for </w:t>
      </w:r>
      <w:r w:rsidR="000965FB" w:rsidRPr="006A78EC">
        <w:rPr>
          <w:rFonts w:ascii="Arial" w:hAnsi="Arial" w:cs="Arial"/>
          <w:color w:val="000000" w:themeColor="text1"/>
          <w:sz w:val="22"/>
          <w:highlight w:val="yellow"/>
        </w:rPr>
        <w:t xml:space="preserve">tumor </w:t>
      </w:r>
      <w:r w:rsidR="00D21CA0" w:rsidRPr="006A78EC">
        <w:rPr>
          <w:rFonts w:ascii="Arial" w:hAnsi="Arial" w:cs="Arial"/>
          <w:color w:val="000000" w:themeColor="text1"/>
          <w:sz w:val="22"/>
          <w:highlight w:val="yellow"/>
        </w:rPr>
        <w:t>detection.</w:t>
      </w:r>
      <w:commentRangeEnd w:id="62"/>
      <w:r w:rsidR="00744D43">
        <w:rPr>
          <w:rStyle w:val="CommentReference"/>
          <w:rFonts w:asciiTheme="minorHAnsi" w:eastAsiaTheme="minorEastAsia" w:hAnsiTheme="minorHAnsi" w:cstheme="minorBidi"/>
          <w:kern w:val="2"/>
          <w:lang w:eastAsia="zh-CN"/>
        </w:rPr>
        <w:commentReference w:id="62"/>
      </w:r>
      <w:r w:rsidR="00E232EF">
        <w:rPr>
          <w:rFonts w:ascii="Arial" w:hAnsi="Arial" w:cs="Arial" w:hint="eastAsia"/>
          <w:color w:val="000000" w:themeColor="text1"/>
          <w:sz w:val="22"/>
        </w:rPr>
        <w:t xml:space="preserve"> </w:t>
      </w:r>
      <w:r w:rsidR="00F52901" w:rsidRPr="00393DBF">
        <w:rPr>
          <w:rFonts w:ascii="Arial" w:hAnsi="Arial" w:cs="Arial"/>
          <w:sz w:val="22"/>
        </w:rPr>
        <w:t>Moreover, four patients with hepatitis or cirrhosis (P2, P14, P18, P19)</w:t>
      </w:r>
      <w:r w:rsidR="00E232EF">
        <w:rPr>
          <w:rFonts w:ascii="Arial" w:hAnsi="Arial" w:cs="Arial"/>
          <w:sz w:val="22"/>
        </w:rPr>
        <w:t xml:space="preserve"> </w:t>
      </w:r>
      <w:r w:rsidR="008F35E3">
        <w:rPr>
          <w:rFonts w:ascii="Arial" w:hAnsi="Arial" w:cs="Arial"/>
          <w:sz w:val="22"/>
        </w:rPr>
        <w:t>exhibited</w:t>
      </w:r>
      <w:r w:rsidR="00E232EF">
        <w:rPr>
          <w:rFonts w:ascii="Arial" w:hAnsi="Arial" w:cs="Arial"/>
          <w:sz w:val="22"/>
        </w:rPr>
        <w:t xml:space="preserve"> </w:t>
      </w:r>
      <w:r w:rsidR="00E232EF" w:rsidRPr="00393DBF">
        <w:rPr>
          <w:rFonts w:ascii="Arial" w:hAnsi="Arial" w:cs="Arial"/>
          <w:color w:val="000000" w:themeColor="text1"/>
          <w:sz w:val="22"/>
        </w:rPr>
        <w:t>Methyl</w:t>
      </w:r>
      <w:r w:rsidR="00E232EF">
        <w:rPr>
          <w:rFonts w:ascii="Arial" w:hAnsi="Arial" w:cs="Arial" w:hint="eastAsia"/>
          <w:color w:val="000000" w:themeColor="text1"/>
          <w:sz w:val="22"/>
          <w:vertAlign w:val="subscript"/>
        </w:rPr>
        <w:t>HBV</w:t>
      </w:r>
      <w:r w:rsidR="00E232EF">
        <w:rPr>
          <w:rFonts w:ascii="Arial" w:hAnsi="Arial" w:cs="Arial"/>
          <w:color w:val="000000" w:themeColor="text1"/>
          <w:sz w:val="22"/>
        </w:rPr>
        <w:t xml:space="preserve"> </w:t>
      </w:r>
      <w:r w:rsidR="008F35E3">
        <w:rPr>
          <w:rFonts w:ascii="Arial" w:hAnsi="Arial" w:cs="Arial"/>
          <w:color w:val="000000" w:themeColor="text1"/>
          <w:sz w:val="22"/>
        </w:rPr>
        <w:t xml:space="preserve">levels that </w:t>
      </w:r>
      <w:r w:rsidR="006B1600">
        <w:rPr>
          <w:rFonts w:ascii="Arial" w:hAnsi="Arial" w:cs="Arial"/>
          <w:sz w:val="22"/>
        </w:rPr>
        <w:t>approached</w:t>
      </w:r>
      <w:r w:rsidR="00E232EF">
        <w:rPr>
          <w:rFonts w:ascii="Arial" w:hAnsi="Arial" w:cs="Arial"/>
          <w:sz w:val="22"/>
        </w:rPr>
        <w:t xml:space="preserve"> the cutoff</w:t>
      </w:r>
      <w:r w:rsidR="00F91999">
        <w:rPr>
          <w:rFonts w:ascii="Arial" w:hAnsi="Arial" w:cs="Arial" w:hint="eastAsia"/>
          <w:sz w:val="22"/>
        </w:rPr>
        <w:t xml:space="preserve"> </w:t>
      </w:r>
      <w:r w:rsidR="00271EC0">
        <w:rPr>
          <w:rFonts w:ascii="Arial" w:hAnsi="Arial" w:cs="Arial"/>
          <w:sz w:val="22"/>
        </w:rPr>
        <w:t xml:space="preserve">value </w:t>
      </w:r>
      <w:r w:rsidR="00E232EF">
        <w:rPr>
          <w:rFonts w:ascii="Arial" w:hAnsi="Arial" w:cs="Arial"/>
          <w:sz w:val="22"/>
        </w:rPr>
        <w:t>(</w:t>
      </w:r>
      <w:r w:rsidR="00E232EF" w:rsidRPr="00E232EF">
        <w:rPr>
          <w:rFonts w:ascii="Arial" w:hAnsi="Arial" w:cs="Arial"/>
          <w:b/>
          <w:color w:val="44546A" w:themeColor="text2"/>
          <w:sz w:val="22"/>
        </w:rPr>
        <w:t>Fig 4D,</w:t>
      </w:r>
      <w:r w:rsidR="00E232EF">
        <w:rPr>
          <w:rFonts w:ascii="Arial" w:hAnsi="Arial" w:cs="Arial"/>
          <w:b/>
          <w:color w:val="44546A" w:themeColor="text2"/>
          <w:sz w:val="22"/>
        </w:rPr>
        <w:t xml:space="preserve"> </w:t>
      </w:r>
      <w:r w:rsidR="00E232EF" w:rsidRPr="003A42E7">
        <w:rPr>
          <w:rFonts w:ascii="Arial" w:hAnsi="Arial" w:cs="Arial"/>
          <w:b/>
          <w:color w:val="44546A" w:themeColor="text2"/>
          <w:sz w:val="22"/>
        </w:rPr>
        <w:t xml:space="preserve">Table </w:t>
      </w:r>
      <w:r w:rsidR="00C24D9D">
        <w:rPr>
          <w:rFonts w:ascii="Arial" w:hAnsi="Arial" w:cs="Arial"/>
          <w:b/>
          <w:color w:val="44546A" w:themeColor="text2"/>
          <w:sz w:val="22"/>
        </w:rPr>
        <w:t>2</w:t>
      </w:r>
      <w:r w:rsidR="00AE2822">
        <w:rPr>
          <w:rFonts w:ascii="Arial" w:hAnsi="Arial" w:cs="Arial"/>
          <w:b/>
          <w:color w:val="44546A" w:themeColor="text2"/>
          <w:sz w:val="22"/>
        </w:rPr>
        <w:t>)</w:t>
      </w:r>
      <w:r w:rsidR="00AE2822" w:rsidRPr="006A78EC">
        <w:rPr>
          <w:rFonts w:ascii="Arial" w:hAnsi="Arial" w:cs="Arial"/>
          <w:sz w:val="22"/>
        </w:rPr>
        <w:t>. O</w:t>
      </w:r>
      <w:r w:rsidR="00F52901" w:rsidRPr="00393DBF">
        <w:rPr>
          <w:rFonts w:ascii="Arial" w:hAnsi="Arial" w:cs="Arial"/>
          <w:sz w:val="22"/>
        </w:rPr>
        <w:t>ne hepatitis patient, P14</w:t>
      </w:r>
      <w:r w:rsidR="002C2DC6">
        <w:rPr>
          <w:rFonts w:ascii="Arial" w:hAnsi="Arial" w:cs="Arial"/>
          <w:sz w:val="22"/>
        </w:rPr>
        <w:t>,</w:t>
      </w:r>
      <w:r w:rsidR="00F52901" w:rsidRPr="00393DBF">
        <w:rPr>
          <w:rFonts w:ascii="Arial" w:hAnsi="Arial" w:cs="Arial"/>
          <w:sz w:val="22"/>
        </w:rPr>
        <w:t xml:space="preserve"> had the average methylation level at 67.4%</w:t>
      </w:r>
      <w:r w:rsidR="00F91999">
        <w:rPr>
          <w:rFonts w:ascii="Arial" w:hAnsi="Arial" w:cs="Arial" w:hint="eastAsia"/>
          <w:sz w:val="22"/>
        </w:rPr>
        <w:t xml:space="preserve"> and </w:t>
      </w:r>
      <w:r w:rsidR="00F52901" w:rsidRPr="00393DBF">
        <w:rPr>
          <w:rFonts w:ascii="Arial" w:hAnsi="Arial" w:cs="Arial"/>
          <w:sz w:val="22"/>
        </w:rPr>
        <w:t xml:space="preserve">abnormal AFP level (141.9 ng/ml; </w:t>
      </w:r>
      <w:r w:rsidR="00F52901" w:rsidRPr="003A42E7">
        <w:rPr>
          <w:rFonts w:ascii="Arial" w:hAnsi="Arial" w:cs="Arial"/>
          <w:b/>
          <w:color w:val="44546A" w:themeColor="text2"/>
          <w:sz w:val="22"/>
        </w:rPr>
        <w:t>Table 2</w:t>
      </w:r>
      <w:r w:rsidR="00F52901" w:rsidRPr="00393DBF">
        <w:rPr>
          <w:rFonts w:ascii="Arial" w:hAnsi="Arial" w:cs="Arial"/>
          <w:sz w:val="22"/>
        </w:rPr>
        <w:t>)</w:t>
      </w:r>
      <w:r w:rsidR="002C2DC6">
        <w:rPr>
          <w:rFonts w:ascii="Arial" w:hAnsi="Arial" w:cs="Arial"/>
          <w:sz w:val="22"/>
        </w:rPr>
        <w:t xml:space="preserve">. </w:t>
      </w:r>
      <w:commentRangeStart w:id="65"/>
      <w:commentRangeStart w:id="66"/>
      <w:commentRangeStart w:id="67"/>
      <w:r w:rsidR="002C2DC6">
        <w:rPr>
          <w:rFonts w:ascii="Arial" w:hAnsi="Arial" w:cs="Arial"/>
          <w:sz w:val="22"/>
        </w:rPr>
        <w:t xml:space="preserve">Importantly, this patient </w:t>
      </w:r>
      <w:r w:rsidR="00F755A2">
        <w:rPr>
          <w:rFonts w:ascii="Arial" w:hAnsi="Arial" w:cs="Arial"/>
          <w:sz w:val="22"/>
        </w:rPr>
        <w:t xml:space="preserve">was </w:t>
      </w:r>
      <w:r w:rsidR="002C2DC6">
        <w:rPr>
          <w:rFonts w:ascii="Arial" w:hAnsi="Arial" w:cs="Arial"/>
          <w:sz w:val="22"/>
        </w:rPr>
        <w:t>diag</w:t>
      </w:r>
      <w:r w:rsidR="002C2DC6" w:rsidRPr="008655EA">
        <w:rPr>
          <w:rFonts w:ascii="Arial" w:hAnsi="Arial" w:cs="Arial"/>
          <w:sz w:val="22"/>
        </w:rPr>
        <w:t>nosed HCC</w:t>
      </w:r>
      <w:r w:rsidR="00F755A2">
        <w:rPr>
          <w:rFonts w:ascii="Arial" w:hAnsi="Arial" w:cs="Arial"/>
          <w:sz w:val="22"/>
        </w:rPr>
        <w:t xml:space="preserve"> </w:t>
      </w:r>
      <w:r w:rsidR="00FD22B2">
        <w:rPr>
          <w:rFonts w:ascii="Arial" w:hAnsi="Arial" w:cs="Arial" w:hint="eastAsia"/>
          <w:sz w:val="22"/>
          <w:lang w:eastAsia="zh-CN"/>
        </w:rPr>
        <w:t>after immediate fur</w:t>
      </w:r>
      <w:r w:rsidR="002C2DC6" w:rsidRPr="008655EA">
        <w:rPr>
          <w:rFonts w:ascii="Arial" w:hAnsi="Arial" w:cs="Arial"/>
          <w:sz w:val="22"/>
        </w:rPr>
        <w:t>t</w:t>
      </w:r>
      <w:r w:rsidR="00FD22B2">
        <w:rPr>
          <w:rFonts w:ascii="Arial" w:hAnsi="Arial" w:cs="Arial" w:hint="eastAsia"/>
          <w:sz w:val="22"/>
          <w:lang w:eastAsia="zh-CN"/>
        </w:rPr>
        <w:t>her evaluation and died 8</w:t>
      </w:r>
      <w:r w:rsidR="00FD22B2">
        <w:rPr>
          <w:rFonts w:ascii="Arial" w:hAnsi="Arial" w:cs="Arial" w:hint="eastAsia"/>
          <w:sz w:val="22"/>
          <w:lang w:eastAsia="zh-CN"/>
        </w:rPr>
        <w:lastRenderedPageBreak/>
        <w:t xml:space="preserve"> month later</w:t>
      </w:r>
      <w:r w:rsidR="00F755A2">
        <w:rPr>
          <w:rFonts w:ascii="Arial" w:hAnsi="Arial" w:cs="Arial"/>
          <w:sz w:val="22"/>
        </w:rPr>
        <w:t xml:space="preserve"> suggesting he might already has circulating tumor cell at the time since his AFP wa</w:t>
      </w:r>
      <w:r w:rsidR="00D5585B">
        <w:rPr>
          <w:rFonts w:ascii="Arial" w:hAnsi="Arial" w:cs="Arial"/>
          <w:sz w:val="22"/>
        </w:rPr>
        <w:t>s</w:t>
      </w:r>
      <w:r w:rsidR="00F755A2">
        <w:rPr>
          <w:rFonts w:ascii="Arial" w:hAnsi="Arial" w:cs="Arial"/>
          <w:sz w:val="22"/>
        </w:rPr>
        <w:t xml:space="preserve"> significantly elevated</w:t>
      </w:r>
      <w:r w:rsidR="002C2DC6" w:rsidRPr="008655EA">
        <w:rPr>
          <w:rFonts w:ascii="Arial" w:hAnsi="Arial" w:cs="Arial"/>
          <w:sz w:val="22"/>
        </w:rPr>
        <w:t>.</w:t>
      </w:r>
      <w:commentRangeEnd w:id="65"/>
      <w:r w:rsidR="00156A57">
        <w:rPr>
          <w:rStyle w:val="CommentReference"/>
          <w:rFonts w:asciiTheme="minorHAnsi" w:eastAsiaTheme="minorEastAsia" w:hAnsiTheme="minorHAnsi" w:cstheme="minorBidi"/>
          <w:kern w:val="2"/>
          <w:lang w:eastAsia="zh-CN"/>
        </w:rPr>
        <w:commentReference w:id="65"/>
      </w:r>
      <w:commentRangeEnd w:id="66"/>
      <w:r w:rsidR="00093647">
        <w:rPr>
          <w:rStyle w:val="CommentReference"/>
          <w:rFonts w:asciiTheme="minorHAnsi" w:eastAsiaTheme="minorEastAsia" w:hAnsiTheme="minorHAnsi" w:cstheme="minorBidi"/>
          <w:kern w:val="2"/>
          <w:lang w:eastAsia="zh-CN"/>
        </w:rPr>
        <w:commentReference w:id="66"/>
      </w:r>
      <w:commentRangeEnd w:id="67"/>
      <w:r w:rsidR="00775E8D">
        <w:rPr>
          <w:rStyle w:val="CommentReference"/>
          <w:rFonts w:asciiTheme="minorHAnsi" w:eastAsiaTheme="minorEastAsia" w:hAnsiTheme="minorHAnsi" w:cstheme="minorBidi"/>
          <w:kern w:val="2"/>
          <w:lang w:eastAsia="zh-CN"/>
        </w:rPr>
        <w:commentReference w:id="67"/>
      </w:r>
      <w:r w:rsidR="00F52901" w:rsidRPr="008655EA">
        <w:rPr>
          <w:rFonts w:ascii="Arial" w:hAnsi="Arial" w:cs="Arial"/>
          <w:sz w:val="22"/>
        </w:rPr>
        <w:t xml:space="preserve"> </w:t>
      </w:r>
      <w:r w:rsidR="00F52901" w:rsidRPr="00393DBF">
        <w:rPr>
          <w:rFonts w:ascii="Arial" w:hAnsi="Arial" w:cs="Arial"/>
          <w:sz w:val="22"/>
        </w:rPr>
        <w:t xml:space="preserve">For patient P2 </w:t>
      </w:r>
      <w:r w:rsidR="00186C3C">
        <w:rPr>
          <w:rFonts w:ascii="Arial" w:hAnsi="Arial" w:cs="Arial"/>
          <w:sz w:val="22"/>
        </w:rPr>
        <w:t>(</w:t>
      </w:r>
      <w:r w:rsidR="00F52901" w:rsidRPr="00393DBF">
        <w:rPr>
          <w:rFonts w:ascii="Arial" w:hAnsi="Arial" w:cs="Arial"/>
          <w:sz w:val="22"/>
        </w:rPr>
        <w:t>chronic hepatitis</w:t>
      </w:r>
      <w:r w:rsidR="00186C3C">
        <w:rPr>
          <w:rFonts w:ascii="Arial" w:hAnsi="Arial" w:cs="Arial"/>
          <w:sz w:val="22"/>
        </w:rPr>
        <w:t>)</w:t>
      </w:r>
      <w:r w:rsidR="00F52901" w:rsidRPr="00393DBF">
        <w:rPr>
          <w:rFonts w:ascii="Arial" w:hAnsi="Arial" w:cs="Arial"/>
          <w:sz w:val="22"/>
        </w:rPr>
        <w:t xml:space="preserve"> and P18 </w:t>
      </w:r>
      <w:r w:rsidR="00186C3C">
        <w:rPr>
          <w:rFonts w:ascii="Arial" w:hAnsi="Arial" w:cs="Arial"/>
          <w:sz w:val="22"/>
        </w:rPr>
        <w:t>(</w:t>
      </w:r>
      <w:r w:rsidR="00F91999">
        <w:rPr>
          <w:rFonts w:ascii="Arial" w:hAnsi="Arial" w:cs="Arial" w:hint="eastAsia"/>
          <w:sz w:val="22"/>
        </w:rPr>
        <w:t>NASH</w:t>
      </w:r>
      <w:r w:rsidR="00F52901" w:rsidRPr="00393DBF">
        <w:rPr>
          <w:rFonts w:ascii="Arial" w:hAnsi="Arial" w:cs="Arial"/>
          <w:sz w:val="22"/>
        </w:rPr>
        <w:t>-related cirrhosis</w:t>
      </w:r>
      <w:r w:rsidR="00186C3C">
        <w:rPr>
          <w:rFonts w:ascii="Arial" w:hAnsi="Arial" w:cs="Arial"/>
          <w:sz w:val="22"/>
        </w:rPr>
        <w:t>)</w:t>
      </w:r>
      <w:r w:rsidR="00F52901" w:rsidRPr="00393DBF">
        <w:rPr>
          <w:rFonts w:ascii="Arial" w:hAnsi="Arial" w:cs="Arial"/>
          <w:sz w:val="22"/>
        </w:rPr>
        <w:t xml:space="preserve"> both had no </w:t>
      </w:r>
      <w:r w:rsidR="00186C3C">
        <w:rPr>
          <w:rFonts w:ascii="Arial" w:hAnsi="Arial" w:cs="Arial"/>
          <w:sz w:val="22"/>
        </w:rPr>
        <w:t xml:space="preserve">observed </w:t>
      </w:r>
      <w:r w:rsidR="00F52901" w:rsidRPr="00393DBF">
        <w:rPr>
          <w:rFonts w:ascii="Arial" w:hAnsi="Arial" w:cs="Arial"/>
          <w:sz w:val="22"/>
        </w:rPr>
        <w:t xml:space="preserve">abnormal measurements and </w:t>
      </w:r>
      <w:r w:rsidR="00186C3C">
        <w:rPr>
          <w:rFonts w:ascii="Arial" w:hAnsi="Arial" w:cs="Arial"/>
          <w:sz w:val="22"/>
        </w:rPr>
        <w:t>have not</w:t>
      </w:r>
      <w:r w:rsidR="00F52901" w:rsidRPr="00393DBF">
        <w:rPr>
          <w:rFonts w:ascii="Arial" w:hAnsi="Arial" w:cs="Arial"/>
          <w:sz w:val="22"/>
        </w:rPr>
        <w:t xml:space="preserve"> had </w:t>
      </w:r>
      <w:r w:rsidR="00186C3C">
        <w:rPr>
          <w:rFonts w:ascii="Arial" w:hAnsi="Arial" w:cs="Arial"/>
          <w:sz w:val="22"/>
        </w:rPr>
        <w:t xml:space="preserve">a detected </w:t>
      </w:r>
      <w:r w:rsidR="00F52901" w:rsidRPr="00393DBF">
        <w:rPr>
          <w:rFonts w:ascii="Arial" w:hAnsi="Arial" w:cs="Arial"/>
          <w:sz w:val="22"/>
        </w:rPr>
        <w:t>tumor</w:t>
      </w:r>
      <w:r w:rsidR="00F52901" w:rsidRPr="003A42E7">
        <w:rPr>
          <w:rFonts w:ascii="Arial" w:hAnsi="Arial" w:cs="Arial"/>
          <w:sz w:val="22"/>
        </w:rPr>
        <w:t>.</w:t>
      </w:r>
      <w:r w:rsidR="0004485E">
        <w:rPr>
          <w:rFonts w:ascii="Arial" w:hAnsi="Arial" w:cs="Arial"/>
          <w:sz w:val="22"/>
        </w:rPr>
        <w:t xml:space="preserve"> </w:t>
      </w:r>
      <w:commentRangeStart w:id="68"/>
      <w:commentRangeStart w:id="69"/>
      <w:r w:rsidR="009D6161" w:rsidRPr="006A78EC">
        <w:rPr>
          <w:rFonts w:ascii="Arial" w:hAnsi="Arial" w:cs="Arial"/>
          <w:sz w:val="22"/>
          <w:highlight w:val="yellow"/>
        </w:rPr>
        <w:t xml:space="preserve">The AUC result showed that the </w:t>
      </w:r>
      <w:r w:rsidR="009D6161" w:rsidRPr="006A78EC">
        <w:rPr>
          <w:rFonts w:ascii="Arial" w:hAnsi="Arial" w:cs="Arial"/>
          <w:color w:val="000000" w:themeColor="text1"/>
          <w:sz w:val="22"/>
          <w:highlight w:val="yellow"/>
        </w:rPr>
        <w:t>Methyl</w:t>
      </w:r>
      <w:r w:rsidR="009D6161" w:rsidRPr="006A78EC">
        <w:rPr>
          <w:rFonts w:ascii="Arial" w:hAnsi="Arial" w:cs="Arial"/>
          <w:color w:val="000000" w:themeColor="text1"/>
          <w:sz w:val="22"/>
          <w:highlight w:val="yellow"/>
          <w:vertAlign w:val="subscript"/>
        </w:rPr>
        <w:t>HBV</w:t>
      </w:r>
      <w:r w:rsidR="009D6161" w:rsidRPr="006A78EC">
        <w:rPr>
          <w:rFonts w:ascii="Arial" w:hAnsi="Arial" w:cs="Arial"/>
          <w:color w:val="000000" w:themeColor="text1"/>
          <w:sz w:val="22"/>
          <w:highlight w:val="yellow"/>
        </w:rPr>
        <w:t xml:space="preserve"> had the best diagnosis performance (AUC=0.977</w:t>
      </w:r>
      <w:r w:rsidR="009D6161" w:rsidRPr="002F3703">
        <w:rPr>
          <w:rFonts w:ascii="Arial" w:hAnsi="Arial" w:cs="Arial"/>
          <w:color w:val="000000" w:themeColor="text1"/>
          <w:sz w:val="22"/>
          <w:highlight w:val="yellow"/>
        </w:rPr>
        <w:t xml:space="preserve">; </w:t>
      </w:r>
      <w:r w:rsidR="009D6161" w:rsidRPr="002F3703">
        <w:rPr>
          <w:rFonts w:ascii="Arial" w:hAnsi="Arial" w:cs="Arial"/>
          <w:b/>
          <w:color w:val="44546A" w:themeColor="text2"/>
          <w:sz w:val="22"/>
          <w:szCs w:val="22"/>
          <w:highlight w:val="yellow"/>
        </w:rPr>
        <w:t>Figure S</w:t>
      </w:r>
      <w:r w:rsidR="002F3703">
        <w:rPr>
          <w:rFonts w:ascii="Arial" w:hAnsi="Arial" w:cs="Arial"/>
          <w:b/>
          <w:color w:val="44546A" w:themeColor="text2"/>
          <w:sz w:val="22"/>
          <w:szCs w:val="22"/>
          <w:highlight w:val="yellow"/>
        </w:rPr>
        <w:t>5</w:t>
      </w:r>
      <w:r w:rsidR="009D6161" w:rsidRPr="006A78EC">
        <w:rPr>
          <w:rFonts w:ascii="Arial" w:hAnsi="Arial" w:cs="Arial"/>
          <w:color w:val="000000" w:themeColor="text1"/>
          <w:sz w:val="22"/>
          <w:highlight w:val="yellow"/>
        </w:rPr>
        <w:t xml:space="preserve">) </w:t>
      </w:r>
      <w:r w:rsidR="00F46D6C">
        <w:rPr>
          <w:rFonts w:ascii="Arial" w:hAnsi="Arial" w:cs="Arial"/>
          <w:color w:val="000000" w:themeColor="text1"/>
          <w:sz w:val="22"/>
          <w:highlight w:val="yellow"/>
        </w:rPr>
        <w:t xml:space="preserve">with or without </w:t>
      </w:r>
      <w:r w:rsidR="009D6161" w:rsidRPr="006A78EC">
        <w:rPr>
          <w:rFonts w:ascii="Arial" w:hAnsi="Arial" w:cs="Arial"/>
          <w:color w:val="000000" w:themeColor="text1"/>
          <w:sz w:val="22"/>
          <w:highlight w:val="yellow"/>
        </w:rPr>
        <w:t>AFP</w:t>
      </w:r>
      <w:r w:rsidR="00F46D6C">
        <w:rPr>
          <w:rFonts w:ascii="Arial" w:hAnsi="Arial" w:cs="Arial"/>
          <w:color w:val="000000" w:themeColor="text1"/>
          <w:sz w:val="22"/>
          <w:highlight w:val="yellow"/>
        </w:rPr>
        <w:t xml:space="preserve"> levels in the model</w:t>
      </w:r>
      <w:r w:rsidR="00F46D6C">
        <w:rPr>
          <w:rFonts w:ascii="Arial" w:hAnsi="Arial" w:cs="Arial"/>
          <w:sz w:val="22"/>
        </w:rPr>
        <w:t xml:space="preserve">. </w:t>
      </w:r>
      <w:commentRangeEnd w:id="68"/>
      <w:r w:rsidR="003D2AC2">
        <w:rPr>
          <w:rStyle w:val="CommentReference"/>
          <w:rFonts w:asciiTheme="minorHAnsi" w:eastAsiaTheme="minorEastAsia" w:hAnsiTheme="minorHAnsi" w:cstheme="minorBidi"/>
          <w:kern w:val="2"/>
          <w:lang w:eastAsia="zh-CN"/>
        </w:rPr>
        <w:commentReference w:id="68"/>
      </w:r>
      <w:commentRangeEnd w:id="69"/>
      <w:r w:rsidR="00093647">
        <w:rPr>
          <w:rStyle w:val="CommentReference"/>
          <w:rFonts w:asciiTheme="minorHAnsi" w:eastAsiaTheme="minorEastAsia" w:hAnsiTheme="minorHAnsi" w:cstheme="minorBidi"/>
          <w:kern w:val="2"/>
          <w:lang w:eastAsia="zh-CN"/>
        </w:rPr>
        <w:commentReference w:id="69"/>
      </w:r>
      <w:r w:rsidR="00341615">
        <w:rPr>
          <w:rFonts w:ascii="Arial" w:hAnsi="Arial" w:cs="Arial"/>
          <w:sz w:val="22"/>
        </w:rPr>
        <w:t>O</w:t>
      </w:r>
      <w:r w:rsidR="00F52901" w:rsidRPr="003A42E7">
        <w:rPr>
          <w:rFonts w:ascii="Arial" w:hAnsi="Arial" w:cs="Arial"/>
          <w:sz w:val="22"/>
        </w:rPr>
        <w:t>ur results indicate hypo</w:t>
      </w:r>
      <w:r w:rsidR="00E232EF">
        <w:rPr>
          <w:rFonts w:ascii="Arial" w:hAnsi="Arial" w:cs="Arial"/>
          <w:sz w:val="22"/>
        </w:rPr>
        <w:t>-</w:t>
      </w:r>
      <w:r w:rsidR="00F52901" w:rsidRPr="003A42E7">
        <w:rPr>
          <w:rFonts w:ascii="Arial" w:hAnsi="Arial" w:cs="Arial"/>
          <w:sz w:val="22"/>
        </w:rPr>
        <w:t>methylation in HBV in</w:t>
      </w:r>
      <w:r w:rsidR="00687B35" w:rsidRPr="003A42E7">
        <w:rPr>
          <w:rFonts w:ascii="Arial" w:hAnsi="Arial" w:cs="Arial"/>
          <w:sz w:val="22"/>
        </w:rPr>
        <w:t>t</w:t>
      </w:r>
      <w:r w:rsidR="00F52901" w:rsidRPr="003A42E7">
        <w:rPr>
          <w:rFonts w:ascii="Arial" w:hAnsi="Arial" w:cs="Arial"/>
          <w:sz w:val="22"/>
        </w:rPr>
        <w:t>e</w:t>
      </w:r>
      <w:r w:rsidR="00687B35" w:rsidRPr="003A42E7">
        <w:rPr>
          <w:rFonts w:ascii="Arial" w:hAnsi="Arial" w:cs="Arial"/>
          <w:sz w:val="22"/>
        </w:rPr>
        <w:t>g</w:t>
      </w:r>
      <w:r w:rsidR="00F52901" w:rsidRPr="003A42E7">
        <w:rPr>
          <w:rFonts w:ascii="Arial" w:hAnsi="Arial" w:cs="Arial"/>
          <w:sz w:val="22"/>
        </w:rPr>
        <w:t xml:space="preserve">ration regions could be a potential </w:t>
      </w:r>
      <w:r w:rsidR="00F91999" w:rsidRPr="003A42E7">
        <w:rPr>
          <w:rFonts w:ascii="Arial" w:hAnsi="Arial" w:cs="Arial"/>
          <w:sz w:val="22"/>
        </w:rPr>
        <w:t>biomarker</w:t>
      </w:r>
      <w:r w:rsidR="00F91999">
        <w:rPr>
          <w:rFonts w:ascii="Arial" w:hAnsi="Arial" w:cs="Arial" w:hint="eastAsia"/>
          <w:sz w:val="22"/>
        </w:rPr>
        <w:t xml:space="preserve"> </w:t>
      </w:r>
      <w:r w:rsidR="00F52901" w:rsidRPr="003A42E7">
        <w:rPr>
          <w:rFonts w:ascii="Arial" w:hAnsi="Arial" w:cs="Arial"/>
          <w:sz w:val="22"/>
        </w:rPr>
        <w:t>to evaluate the risk of the transformation from hepatitis and cirrhosis to HCC</w:t>
      </w:r>
      <w:r w:rsidR="0022049F">
        <w:rPr>
          <w:rFonts w:ascii="Arial" w:hAnsi="Arial" w:cs="Arial"/>
          <w:sz w:val="22"/>
        </w:rPr>
        <w:t xml:space="preserve"> in patients with chronic hepatitis B</w:t>
      </w:r>
      <w:r w:rsidR="00EA70AD">
        <w:rPr>
          <w:rFonts w:ascii="Arial" w:hAnsi="Arial" w:cs="Arial"/>
          <w:sz w:val="22"/>
        </w:rPr>
        <w:t xml:space="preserve"> infection</w:t>
      </w:r>
      <w:r w:rsidR="00F52901" w:rsidRPr="003A42E7">
        <w:rPr>
          <w:rFonts w:ascii="Arial" w:hAnsi="Arial" w:cs="Arial"/>
          <w:sz w:val="22"/>
        </w:rPr>
        <w:t>.</w:t>
      </w:r>
    </w:p>
    <w:p w14:paraId="0E30EBCF" w14:textId="14BC05BC" w:rsidR="00B57C3B" w:rsidRDefault="00A427E7" w:rsidP="00524AA8">
      <w:pPr>
        <w:pStyle w:val="Heading2"/>
        <w:spacing w:line="276" w:lineRule="auto"/>
      </w:pPr>
      <w:commentRangeStart w:id="70"/>
      <w:r w:rsidRPr="000818AC">
        <w:rPr>
          <w:rFonts w:ascii="Arial" w:eastAsia="Arial" w:hAnsi="Arial" w:cs="Arial"/>
          <w:color w:val="000000" w:themeColor="text1"/>
          <w:sz w:val="22"/>
          <w:szCs w:val="22"/>
        </w:rPr>
        <w:t>Discussion</w:t>
      </w:r>
      <w:commentRangeEnd w:id="70"/>
      <w:r w:rsidR="003D2AC2">
        <w:rPr>
          <w:rStyle w:val="CommentReference"/>
          <w:rFonts w:asciiTheme="minorHAnsi" w:eastAsiaTheme="minorEastAsia" w:hAnsiTheme="minorHAnsi" w:cstheme="minorBidi"/>
          <w:b w:val="0"/>
          <w:color w:val="auto"/>
          <w:kern w:val="2"/>
        </w:rPr>
        <w:commentReference w:id="70"/>
      </w:r>
    </w:p>
    <w:p w14:paraId="11E851AC" w14:textId="2AB8DD5C" w:rsidR="00295849" w:rsidRDefault="003D2AC2" w:rsidP="000818AC">
      <w:pPr>
        <w:widowControl/>
        <w:spacing w:before="240"/>
        <w:rPr>
          <w:rFonts w:ascii="Arial" w:eastAsia="SimSun" w:hAnsi="Arial" w:cs="Arial"/>
          <w:sz w:val="22"/>
        </w:rPr>
      </w:pPr>
      <w:r>
        <w:rPr>
          <w:rFonts w:ascii="Arial" w:eastAsia="SimSun" w:hAnsi="Arial" w:cs="Arial"/>
          <w:sz w:val="22"/>
        </w:rPr>
        <w:t>Patients with c</w:t>
      </w:r>
      <w:r w:rsidR="00B57C3B">
        <w:rPr>
          <w:rFonts w:ascii="Arial" w:eastAsia="SimSun" w:hAnsi="Arial" w:cs="Arial"/>
          <w:sz w:val="22"/>
        </w:rPr>
        <w:t xml:space="preserve">hronic </w:t>
      </w:r>
      <w:r>
        <w:rPr>
          <w:rFonts w:ascii="Arial" w:eastAsia="SimSun" w:hAnsi="Arial" w:cs="Arial"/>
          <w:sz w:val="22"/>
        </w:rPr>
        <w:t xml:space="preserve">liver disease are at high risk of </w:t>
      </w:r>
      <w:r w:rsidR="00B57C3B">
        <w:rPr>
          <w:rFonts w:ascii="Arial" w:eastAsia="SimSun" w:hAnsi="Arial" w:cs="Arial"/>
          <w:sz w:val="22"/>
        </w:rPr>
        <w:t xml:space="preserve">HCC </w:t>
      </w:r>
      <w:r>
        <w:rPr>
          <w:rFonts w:ascii="Arial" w:eastAsia="SimSun" w:hAnsi="Arial" w:cs="Arial"/>
          <w:sz w:val="22"/>
        </w:rPr>
        <w:t>development</w:t>
      </w:r>
      <w:r w:rsidR="00B57C3B">
        <w:rPr>
          <w:rFonts w:ascii="Arial" w:eastAsia="SimSun" w:hAnsi="Arial" w:cs="Arial"/>
          <w:sz w:val="22"/>
        </w:rPr>
        <w:t>.</w:t>
      </w:r>
      <w:r w:rsidR="000D7152">
        <w:rPr>
          <w:rFonts w:ascii="Arial" w:eastAsia="SimSun" w:hAnsi="Arial" w:cs="Arial"/>
          <w:sz w:val="22"/>
        </w:rPr>
        <w:t xml:space="preserve"> </w:t>
      </w:r>
      <w:r w:rsidR="00B57C3B">
        <w:rPr>
          <w:rFonts w:ascii="Arial" w:eastAsia="SimSun" w:hAnsi="Arial" w:cs="Arial"/>
          <w:sz w:val="22"/>
        </w:rPr>
        <w:t xml:space="preserve">Professional societies recommend HCC surveillance in </w:t>
      </w:r>
      <w:r>
        <w:rPr>
          <w:rFonts w:ascii="Arial" w:eastAsia="SimSun" w:hAnsi="Arial" w:cs="Arial"/>
          <w:sz w:val="22"/>
        </w:rPr>
        <w:t xml:space="preserve">those </w:t>
      </w:r>
      <w:r w:rsidR="00B57C3B">
        <w:rPr>
          <w:rFonts w:ascii="Arial" w:eastAsia="SimSun" w:hAnsi="Arial" w:cs="Arial"/>
          <w:sz w:val="22"/>
        </w:rPr>
        <w:t xml:space="preserve">patients </w:t>
      </w:r>
      <w:r>
        <w:rPr>
          <w:rFonts w:ascii="Arial" w:eastAsia="SimSun" w:hAnsi="Arial" w:cs="Arial"/>
          <w:sz w:val="22"/>
        </w:rPr>
        <w:t>at high risk</w:t>
      </w:r>
      <w:r w:rsidR="00B57C3B">
        <w:rPr>
          <w:rFonts w:ascii="Arial" w:eastAsia="SimSun" w:hAnsi="Arial" w:cs="Arial"/>
          <w:sz w:val="22"/>
        </w:rPr>
        <w:t xml:space="preserve"> </w:t>
      </w:r>
      <w:r>
        <w:rPr>
          <w:rFonts w:ascii="Arial" w:eastAsia="SimSun" w:hAnsi="Arial" w:cs="Arial"/>
          <w:sz w:val="22"/>
        </w:rPr>
        <w:t xml:space="preserve">who will benefit from and early diagnosis and application of curative therapies. The recommended strategy for surveillance includes </w:t>
      </w:r>
      <w:r w:rsidR="00B57C3B">
        <w:rPr>
          <w:rFonts w:ascii="Arial" w:eastAsia="SimSun" w:hAnsi="Arial" w:cs="Arial"/>
          <w:sz w:val="22"/>
        </w:rPr>
        <w:t xml:space="preserve">abdominal ultrasound with </w:t>
      </w:r>
      <w:r w:rsidR="008C559F">
        <w:rPr>
          <w:rFonts w:ascii="Arial" w:eastAsia="SimSun" w:hAnsi="Arial" w:cs="Arial"/>
          <w:sz w:val="22"/>
        </w:rPr>
        <w:t>or without alph</w:t>
      </w:r>
      <w:r w:rsidR="00B57C3B">
        <w:rPr>
          <w:rFonts w:ascii="Arial" w:eastAsia="SimSun" w:hAnsi="Arial" w:cs="Arial"/>
          <w:sz w:val="22"/>
        </w:rPr>
        <w:t>a-fetoprotein</w:t>
      </w:r>
      <w:r w:rsidR="00612E67">
        <w:rPr>
          <w:rFonts w:ascii="Arial" w:eastAsia="SimSun" w:hAnsi="Arial" w:cs="Arial"/>
          <w:sz w:val="22"/>
        </w:rPr>
        <w:t xml:space="preserve"> (AFP)</w:t>
      </w:r>
      <w:r w:rsidR="00B57C3B">
        <w:rPr>
          <w:rFonts w:ascii="Arial" w:eastAsia="SimSun" w:hAnsi="Arial" w:cs="Arial"/>
          <w:sz w:val="22"/>
        </w:rPr>
        <w:t xml:space="preserve"> every 6 months</w:t>
      </w:r>
      <w:r w:rsidR="00EA70AD">
        <w:rPr>
          <w:rFonts w:ascii="Arial" w:eastAsia="SimSun" w:hAnsi="Arial" w:cs="Arial"/>
          <w:sz w:val="22"/>
        </w:rPr>
        <w:t>.</w:t>
      </w:r>
      <w:r w:rsidR="008C559F">
        <w:rPr>
          <w:rFonts w:ascii="Arial" w:eastAsia="SimSun" w:hAnsi="Arial" w:cs="Arial"/>
          <w:sz w:val="22"/>
        </w:rPr>
        <w:t xml:space="preserve"> </w:t>
      </w:r>
      <w:commentRangeStart w:id="71"/>
      <w:commentRangeStart w:id="72"/>
      <w:commentRangeStart w:id="73"/>
      <w:r w:rsidR="008C559F">
        <w:rPr>
          <w:rFonts w:ascii="Arial" w:eastAsia="SimSun" w:hAnsi="Arial" w:cs="Arial"/>
          <w:sz w:val="22"/>
        </w:rPr>
        <w:t>Unfortunately alph</w:t>
      </w:r>
      <w:r w:rsidR="00B57C3B">
        <w:rPr>
          <w:rFonts w:ascii="Arial" w:eastAsia="SimSun" w:hAnsi="Arial" w:cs="Arial"/>
          <w:sz w:val="22"/>
        </w:rPr>
        <w:t xml:space="preserve">a-fetoprotein is </w:t>
      </w:r>
      <w:r w:rsidR="00764EE6">
        <w:rPr>
          <w:rFonts w:ascii="Arial" w:eastAsia="SimSun" w:hAnsi="Arial" w:cs="Arial"/>
          <w:sz w:val="22"/>
        </w:rPr>
        <w:t xml:space="preserve">neither </w:t>
      </w:r>
      <w:r w:rsidR="00EA70AD">
        <w:rPr>
          <w:rFonts w:ascii="Arial" w:eastAsia="SimSun" w:hAnsi="Arial" w:cs="Arial"/>
          <w:sz w:val="22"/>
        </w:rPr>
        <w:t xml:space="preserve">highly </w:t>
      </w:r>
      <w:r w:rsidR="00764EE6">
        <w:rPr>
          <w:rFonts w:ascii="Arial" w:eastAsia="SimSun" w:hAnsi="Arial" w:cs="Arial"/>
          <w:sz w:val="22"/>
        </w:rPr>
        <w:t xml:space="preserve">sensitive nor </w:t>
      </w:r>
      <w:r w:rsidR="00EA70AD">
        <w:rPr>
          <w:rFonts w:ascii="Arial" w:eastAsia="SimSun" w:hAnsi="Arial" w:cs="Arial"/>
          <w:sz w:val="22"/>
        </w:rPr>
        <w:t xml:space="preserve">highly </w:t>
      </w:r>
      <w:r w:rsidR="00764EE6">
        <w:rPr>
          <w:rFonts w:ascii="Arial" w:eastAsia="SimSun" w:hAnsi="Arial" w:cs="Arial"/>
          <w:sz w:val="22"/>
        </w:rPr>
        <w:t>specific, and there is a</w:t>
      </w:r>
      <w:r w:rsidR="00EA70AD">
        <w:rPr>
          <w:rFonts w:ascii="Arial" w:eastAsia="SimSun" w:hAnsi="Arial" w:cs="Arial"/>
          <w:sz w:val="22"/>
        </w:rPr>
        <w:t xml:space="preserve">n unmet clinical need for new non-invasive diagnostic tests, such as liquid </w:t>
      </w:r>
      <w:r w:rsidR="00764EE6">
        <w:rPr>
          <w:rFonts w:ascii="Arial" w:eastAsia="SimSun" w:hAnsi="Arial" w:cs="Arial"/>
          <w:sz w:val="22"/>
        </w:rPr>
        <w:t xml:space="preserve">biopsy </w:t>
      </w:r>
      <w:r w:rsidR="00EA70AD">
        <w:rPr>
          <w:rFonts w:ascii="Arial" w:eastAsia="SimSun" w:hAnsi="Arial" w:cs="Arial"/>
          <w:sz w:val="22"/>
        </w:rPr>
        <w:t>using</w:t>
      </w:r>
      <w:r w:rsidR="00764EE6">
        <w:rPr>
          <w:rFonts w:ascii="Arial" w:eastAsia="SimSun" w:hAnsi="Arial" w:cs="Arial"/>
          <w:sz w:val="22"/>
        </w:rPr>
        <w:t xml:space="preserve"> circulating tumor cell</w:t>
      </w:r>
      <w:r w:rsidR="00EA70AD">
        <w:rPr>
          <w:rFonts w:ascii="Arial" w:eastAsia="SimSun" w:hAnsi="Arial" w:cs="Arial"/>
          <w:sz w:val="22"/>
        </w:rPr>
        <w:t>s</w:t>
      </w:r>
      <w:r w:rsidR="005D4E3B">
        <w:rPr>
          <w:rFonts w:ascii="Arial" w:eastAsia="SimSun" w:hAnsi="Arial" w:cs="Arial"/>
          <w:sz w:val="22"/>
        </w:rPr>
        <w:t xml:space="preserve"> </w:t>
      </w:r>
      <w:commentRangeEnd w:id="71"/>
      <w:r>
        <w:rPr>
          <w:rStyle w:val="CommentReference"/>
        </w:rPr>
        <w:commentReference w:id="71"/>
      </w:r>
      <w:commentRangeEnd w:id="72"/>
      <w:r w:rsidR="00D759CA">
        <w:rPr>
          <w:rStyle w:val="CommentReference"/>
        </w:rPr>
        <w:commentReference w:id="72"/>
      </w:r>
      <w:commentRangeEnd w:id="73"/>
      <w:r w:rsidR="00775E8D">
        <w:rPr>
          <w:rStyle w:val="CommentReference"/>
        </w:rPr>
        <w:commentReference w:id="73"/>
      </w:r>
      <w:r w:rsidR="004747D9">
        <w:rPr>
          <w:rFonts w:ascii="Arial" w:eastAsia="SimSun" w:hAnsi="Arial" w:cs="Arial"/>
          <w:sz w:val="22"/>
        </w:rPr>
        <w:fldChar w:fldCharType="begin"/>
      </w:r>
      <w:r w:rsidR="007B5D39">
        <w:rPr>
          <w:rFonts w:ascii="Arial" w:eastAsia="SimSun" w:hAnsi="Arial" w:cs="Arial"/>
          <w:sz w:val="22"/>
        </w:rPr>
        <w:instrText xml:space="preserve"> ADDIN EN.CITE &lt;EndNote&gt;&lt;Cite&gt;&lt;Author&gt;Palmirotta&lt;/Author&gt;&lt;Year&gt;2018&lt;/Year&gt;&lt;RecNum&gt;46&lt;/RecNum&gt;&lt;DisplayText&gt;(36)&lt;/DisplayText&gt;&lt;record&gt;&lt;rec-number&gt;46&lt;/rec-number&gt;&lt;foreign-keys&gt;&lt;key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4747D9">
        <w:rPr>
          <w:rFonts w:ascii="Arial" w:eastAsia="SimSun" w:hAnsi="Arial" w:cs="Arial"/>
          <w:sz w:val="22"/>
        </w:rPr>
        <w:fldChar w:fldCharType="separate"/>
      </w:r>
      <w:r w:rsidR="007B5D39">
        <w:rPr>
          <w:rFonts w:ascii="Arial" w:eastAsia="SimSun" w:hAnsi="Arial" w:cs="Arial"/>
          <w:noProof/>
          <w:sz w:val="22"/>
        </w:rPr>
        <w:t>(36)</w:t>
      </w:r>
      <w:r w:rsidR="004747D9">
        <w:rPr>
          <w:rFonts w:ascii="Arial" w:eastAsia="SimSun" w:hAnsi="Arial" w:cs="Arial"/>
          <w:sz w:val="22"/>
        </w:rPr>
        <w:fldChar w:fldCharType="end"/>
      </w:r>
      <w:r w:rsidR="00764EE6">
        <w:rPr>
          <w:rFonts w:ascii="Arial" w:eastAsia="SimSun" w:hAnsi="Arial" w:cs="Arial"/>
          <w:sz w:val="22"/>
        </w:rPr>
        <w:t>.</w:t>
      </w:r>
      <w:r w:rsidR="000D7152">
        <w:rPr>
          <w:rFonts w:ascii="Arial" w:eastAsia="SimSun" w:hAnsi="Arial" w:cs="Arial"/>
          <w:sz w:val="22"/>
        </w:rPr>
        <w:t xml:space="preserve"> </w:t>
      </w:r>
      <w:r w:rsidR="00A427E7" w:rsidRPr="00393DBF">
        <w:rPr>
          <w:rFonts w:ascii="Arial" w:eastAsia="SimSun" w:hAnsi="Arial" w:cs="Arial"/>
          <w:sz w:val="22"/>
        </w:rPr>
        <w:t xml:space="preserve">Although WGBS of </w:t>
      </w:r>
      <w:r w:rsidR="00B67BCA">
        <w:rPr>
          <w:rFonts w:ascii="Arial" w:eastAsia="SimSun" w:hAnsi="Arial" w:cs="Arial"/>
          <w:sz w:val="22"/>
        </w:rPr>
        <w:t>cf</w:t>
      </w:r>
      <w:r w:rsidR="00A427E7" w:rsidRPr="00393DBF">
        <w:rPr>
          <w:rFonts w:ascii="Arial" w:eastAsia="SimSun" w:hAnsi="Arial" w:cs="Arial"/>
          <w:sz w:val="22"/>
        </w:rPr>
        <w:t xml:space="preserve">DNA has been </w:t>
      </w:r>
      <w:r w:rsidR="00AC620E">
        <w:rPr>
          <w:rFonts w:ascii="Arial" w:eastAsia="SimSun" w:hAnsi="Arial" w:cs="Arial"/>
          <w:sz w:val="22"/>
        </w:rPr>
        <w:t>shown</w:t>
      </w:r>
      <w:r w:rsidR="00A427E7" w:rsidRPr="00393DBF">
        <w:rPr>
          <w:rFonts w:ascii="Arial" w:eastAsia="SimSun" w:hAnsi="Arial" w:cs="Arial"/>
          <w:sz w:val="22"/>
        </w:rPr>
        <w:t xml:space="preserve"> effective for cancer detection</w:t>
      </w:r>
      <w:r w:rsidR="005D4E3B">
        <w:rPr>
          <w:rFonts w:ascii="Arial" w:eastAsia="SimSun" w:hAnsi="Arial" w:cs="Arial"/>
          <w:sz w:val="22"/>
        </w:rPr>
        <w:t xml:space="preserve"> </w:t>
      </w:r>
      <w:r w:rsidR="005D4E3B">
        <w:rPr>
          <w:rFonts w:ascii="Arial" w:eastAsia="SimSun" w:hAnsi="Arial" w:cs="Arial"/>
          <w:sz w:val="22"/>
        </w:rPr>
        <w:fldChar w:fldCharType="begin">
          <w:fldData xml:space="preserve">PEVuZE5vdGU+PENpdGU+PEF1dGhvcj5MZWhtYW5uLVdlcm1hbjwvQXV0aG9yPjxZZWFyPjIwMTY8
L1llYXI+PFJlY051bT4yNzc2PC9SZWNOdW0+PERpc3BsYXlUZXh0PigyMik8L0Rpc3BsYXlUZXh0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7B5D39">
        <w:rPr>
          <w:rFonts w:ascii="Arial" w:eastAsia="SimSun" w:hAnsi="Arial" w:cs="Arial"/>
          <w:sz w:val="22"/>
        </w:rPr>
        <w:instrText xml:space="preserve"> ADDIN EN.CITE </w:instrText>
      </w:r>
      <w:r w:rsidR="007B5D39">
        <w:rPr>
          <w:rFonts w:ascii="Arial" w:eastAsia="SimSun" w:hAnsi="Arial" w:cs="Arial"/>
          <w:sz w:val="22"/>
        </w:rPr>
        <w:fldChar w:fldCharType="begin">
          <w:fldData xml:space="preserve">PEVuZE5vdGU+PENpdGU+PEF1dGhvcj5MZWhtYW5uLVdlcm1hbjwvQXV0aG9yPjxZZWFyPjIwMTY8
L1llYXI+PFJlY051bT4yNzc2PC9SZWNOdW0+PERpc3BsYXlUZXh0PigyMik8L0Rpc3BsYXlUZXh0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7B5D39">
        <w:rPr>
          <w:rFonts w:ascii="Arial" w:eastAsia="SimSun" w:hAnsi="Arial" w:cs="Arial"/>
          <w:sz w:val="22"/>
        </w:rPr>
        <w:instrText xml:space="preserve"> ADDIN EN.CITE.DATA </w:instrText>
      </w:r>
      <w:r w:rsidR="007B5D39">
        <w:rPr>
          <w:rFonts w:ascii="Arial" w:eastAsia="SimSun" w:hAnsi="Arial" w:cs="Arial"/>
          <w:sz w:val="22"/>
        </w:rPr>
      </w:r>
      <w:r w:rsidR="007B5D39">
        <w:rPr>
          <w:rFonts w:ascii="Arial" w:eastAsia="SimSun" w:hAnsi="Arial" w:cs="Arial"/>
          <w:sz w:val="22"/>
        </w:rPr>
        <w:fldChar w:fldCharType="end"/>
      </w:r>
      <w:r w:rsidR="005D4E3B">
        <w:rPr>
          <w:rFonts w:ascii="Arial" w:eastAsia="SimSun" w:hAnsi="Arial" w:cs="Arial"/>
          <w:sz w:val="22"/>
        </w:rPr>
      </w:r>
      <w:r w:rsidR="005D4E3B">
        <w:rPr>
          <w:rFonts w:ascii="Arial" w:eastAsia="SimSun" w:hAnsi="Arial" w:cs="Arial"/>
          <w:sz w:val="22"/>
        </w:rPr>
        <w:fldChar w:fldCharType="separate"/>
      </w:r>
      <w:r w:rsidR="007B5D39">
        <w:rPr>
          <w:rFonts w:ascii="Arial" w:eastAsia="SimSun" w:hAnsi="Arial" w:cs="Arial"/>
          <w:noProof/>
          <w:sz w:val="22"/>
        </w:rPr>
        <w:t>(22)</w:t>
      </w:r>
      <w:r w:rsidR="005D4E3B">
        <w:rPr>
          <w:rFonts w:ascii="Arial" w:eastAsia="SimSun" w:hAnsi="Arial" w:cs="Arial"/>
          <w:sz w:val="22"/>
        </w:rPr>
        <w:fldChar w:fldCharType="end"/>
      </w:r>
      <w:r w:rsidR="00A427E7" w:rsidRPr="00393DBF">
        <w:rPr>
          <w:rFonts w:ascii="Arial" w:eastAsia="SimSun" w:hAnsi="Arial" w:cs="Arial"/>
          <w:sz w:val="22"/>
        </w:rPr>
        <w:t>, the cost of cfDNA WGBS in cancer patients is one of challenges</w:t>
      </w:r>
      <w:r w:rsidR="004C5753" w:rsidRPr="00393DBF">
        <w:rPr>
          <w:rFonts w:ascii="Arial" w:eastAsia="SimSun" w:hAnsi="Arial" w:cs="Arial"/>
          <w:sz w:val="22"/>
        </w:rPr>
        <w:t xml:space="preserve"> for wide application</w:t>
      </w:r>
      <w:r w:rsidR="00A427E7" w:rsidRPr="00393DBF">
        <w:rPr>
          <w:rFonts w:ascii="Arial" w:eastAsia="SimSun" w:hAnsi="Arial" w:cs="Arial"/>
          <w:sz w:val="22"/>
        </w:rPr>
        <w:t xml:space="preserve">. We explored the cfDNA methylome of </w:t>
      </w:r>
      <w:r w:rsidR="00CB3DC4" w:rsidRPr="00393DBF">
        <w:rPr>
          <w:rFonts w:ascii="Arial" w:eastAsia="SimSun" w:hAnsi="Arial" w:cs="Arial"/>
          <w:sz w:val="22"/>
        </w:rPr>
        <w:t>hepatitis</w:t>
      </w:r>
      <w:r w:rsidR="00833252" w:rsidRPr="00393DBF">
        <w:rPr>
          <w:rFonts w:ascii="Arial" w:eastAsia="SimSun" w:hAnsi="Arial" w:cs="Arial"/>
          <w:sz w:val="22"/>
        </w:rPr>
        <w:t xml:space="preserve">, cirrhosis </w:t>
      </w:r>
      <w:r w:rsidR="004C5753" w:rsidRPr="00393DBF">
        <w:rPr>
          <w:rFonts w:ascii="Arial" w:eastAsia="SimSun" w:hAnsi="Arial" w:cs="Arial"/>
          <w:sz w:val="22"/>
        </w:rPr>
        <w:t xml:space="preserve">and HCC </w:t>
      </w:r>
      <w:r w:rsidR="00A427E7" w:rsidRPr="00393DBF">
        <w:rPr>
          <w:rFonts w:ascii="Arial" w:eastAsia="SimSun" w:hAnsi="Arial" w:cs="Arial"/>
          <w:sz w:val="22"/>
        </w:rPr>
        <w:t xml:space="preserve">patients and </w:t>
      </w:r>
      <w:r w:rsidR="004C5753" w:rsidRPr="00393DBF">
        <w:rPr>
          <w:rFonts w:ascii="Arial" w:eastAsia="SimSun" w:hAnsi="Arial" w:cs="Arial"/>
          <w:sz w:val="22"/>
        </w:rPr>
        <w:t>examined the feasibility of</w:t>
      </w:r>
      <w:r w:rsidR="00A427E7" w:rsidRPr="00393DBF">
        <w:rPr>
          <w:rFonts w:ascii="Arial" w:eastAsia="SimSun" w:hAnsi="Arial" w:cs="Arial"/>
          <w:sz w:val="22"/>
        </w:rPr>
        <w:t xml:space="preserve"> HCC </w:t>
      </w:r>
      <w:r w:rsidR="004C5753" w:rsidRPr="00393DBF">
        <w:rPr>
          <w:rFonts w:ascii="Arial" w:eastAsia="SimSun" w:hAnsi="Arial" w:cs="Arial"/>
          <w:sz w:val="22"/>
        </w:rPr>
        <w:t xml:space="preserve">detection </w:t>
      </w:r>
      <w:r w:rsidR="00A427E7" w:rsidRPr="00393DBF">
        <w:rPr>
          <w:rFonts w:ascii="Arial" w:eastAsia="SimSun" w:hAnsi="Arial" w:cs="Arial"/>
          <w:sz w:val="22"/>
        </w:rPr>
        <w:t>using low-pas</w:t>
      </w:r>
      <w:r w:rsidR="00834E67" w:rsidRPr="00393DBF">
        <w:rPr>
          <w:rFonts w:ascii="Arial" w:eastAsia="SimSun" w:hAnsi="Arial" w:cs="Arial"/>
          <w:sz w:val="22"/>
        </w:rPr>
        <w:t>s WGBS</w:t>
      </w:r>
      <w:r w:rsidR="00A427E7" w:rsidRPr="00393DBF">
        <w:rPr>
          <w:rFonts w:ascii="Arial" w:eastAsia="SimSun" w:hAnsi="Arial" w:cs="Arial"/>
          <w:sz w:val="22"/>
        </w:rPr>
        <w:t>.</w:t>
      </w:r>
      <w:r w:rsidR="00BE4129" w:rsidRPr="00393DBF">
        <w:rPr>
          <w:rFonts w:ascii="Arial" w:eastAsia="SimSun" w:hAnsi="Arial" w:cs="Arial"/>
          <w:sz w:val="22"/>
        </w:rPr>
        <w:t xml:space="preserve"> </w:t>
      </w:r>
      <w:r w:rsidR="00295849">
        <w:rPr>
          <w:rFonts w:ascii="Arial" w:eastAsia="SimSun" w:hAnsi="Arial" w:cs="Arial"/>
          <w:sz w:val="22"/>
        </w:rPr>
        <w:t>We demonstrated the measurement of long-range methylation could be applied in low-pass cell-free WGBS at 5-million read</w:t>
      </w:r>
      <w:r w:rsidR="00F243D5">
        <w:rPr>
          <w:rFonts w:ascii="Arial" w:eastAsia="SimSun" w:hAnsi="Arial" w:cs="Arial"/>
          <w:sz w:val="22"/>
        </w:rPr>
        <w:t>s</w:t>
      </w:r>
      <w:r w:rsidR="00295849">
        <w:rPr>
          <w:rFonts w:ascii="Arial" w:eastAsia="SimSun" w:hAnsi="Arial" w:cs="Arial"/>
          <w:sz w:val="22"/>
        </w:rPr>
        <w:t xml:space="preserve"> to reflect liver disease status of </w:t>
      </w:r>
      <w:r w:rsidR="00295849" w:rsidRPr="00295849">
        <w:rPr>
          <w:rFonts w:ascii="Arial" w:eastAsia="SimSun" w:hAnsi="Arial" w:cs="Arial"/>
          <w:sz w:val="22"/>
        </w:rPr>
        <w:t>hepatitis</w:t>
      </w:r>
      <w:r w:rsidR="00295849">
        <w:rPr>
          <w:rFonts w:ascii="Arial" w:eastAsia="SimSun" w:hAnsi="Arial" w:cs="Arial"/>
          <w:sz w:val="22"/>
        </w:rPr>
        <w:t xml:space="preserve">, </w:t>
      </w:r>
      <w:r w:rsidR="00295849" w:rsidRPr="000818AC">
        <w:rPr>
          <w:rFonts w:ascii="Arial" w:eastAsia="SimSun" w:hAnsi="Arial" w:cs="Arial"/>
          <w:sz w:val="22"/>
        </w:rPr>
        <w:t xml:space="preserve">cirrhosis </w:t>
      </w:r>
      <w:r w:rsidR="00295849">
        <w:rPr>
          <w:rFonts w:ascii="Arial" w:eastAsia="SimSun" w:hAnsi="Arial" w:cs="Arial"/>
          <w:sz w:val="22"/>
        </w:rPr>
        <w:t>and</w:t>
      </w:r>
      <w:r w:rsidR="00295849" w:rsidRPr="000818AC">
        <w:rPr>
          <w:rFonts w:ascii="Arial" w:eastAsia="SimSun" w:hAnsi="Arial" w:cs="Arial"/>
          <w:sz w:val="22"/>
        </w:rPr>
        <w:t xml:space="preserve"> HCC</w:t>
      </w:r>
      <w:r w:rsidR="00295849">
        <w:rPr>
          <w:rFonts w:ascii="Arial" w:eastAsia="SimSun" w:hAnsi="Arial" w:cs="Arial"/>
          <w:sz w:val="22"/>
        </w:rPr>
        <w:t xml:space="preserve">. </w:t>
      </w:r>
      <w:r w:rsidR="00AC620E">
        <w:rPr>
          <w:rFonts w:ascii="Arial" w:eastAsia="SimSun" w:hAnsi="Arial" w:cs="Arial"/>
          <w:sz w:val="22"/>
        </w:rPr>
        <w:t>Moreover</w:t>
      </w:r>
      <w:r w:rsidR="00DB5A8A">
        <w:rPr>
          <w:rFonts w:ascii="Arial" w:eastAsia="SimSun" w:hAnsi="Arial" w:cs="Arial"/>
          <w:sz w:val="22"/>
        </w:rPr>
        <w:t>, DNA hypomethylation in HBV in</w:t>
      </w:r>
      <w:r w:rsidR="00687B35">
        <w:rPr>
          <w:rFonts w:ascii="Arial" w:eastAsia="SimSun" w:hAnsi="Arial" w:cs="Arial"/>
          <w:sz w:val="22"/>
        </w:rPr>
        <w:t>tegration</w:t>
      </w:r>
      <w:r w:rsidR="00DB5A8A">
        <w:rPr>
          <w:rFonts w:ascii="Arial" w:eastAsia="SimSun" w:hAnsi="Arial" w:cs="Arial"/>
          <w:sz w:val="22"/>
        </w:rPr>
        <w:t xml:space="preserve"> </w:t>
      </w:r>
      <w:r w:rsidR="00DB5A8A" w:rsidRPr="0051729C">
        <w:rPr>
          <w:rFonts w:ascii="Arial" w:eastAsia="SimSun" w:hAnsi="Arial" w:cs="Arial"/>
          <w:sz w:val="22"/>
        </w:rPr>
        <w:t xml:space="preserve">regions was </w:t>
      </w:r>
      <w:r w:rsidR="00AC620E" w:rsidRPr="0051729C">
        <w:rPr>
          <w:rFonts w:ascii="Arial" w:eastAsia="SimSun" w:hAnsi="Arial" w:cs="Arial"/>
          <w:sz w:val="22"/>
        </w:rPr>
        <w:t xml:space="preserve">shown </w:t>
      </w:r>
      <w:r>
        <w:rPr>
          <w:rFonts w:ascii="Arial" w:eastAsia="SimSun" w:hAnsi="Arial" w:cs="Arial"/>
          <w:sz w:val="22"/>
        </w:rPr>
        <w:t xml:space="preserve">promising results as a </w:t>
      </w:r>
      <w:r w:rsidR="00DB5A8A" w:rsidRPr="0051729C">
        <w:rPr>
          <w:rFonts w:ascii="Arial" w:eastAsia="SimSun" w:hAnsi="Arial" w:cs="Arial"/>
          <w:sz w:val="22"/>
        </w:rPr>
        <w:t xml:space="preserve">potential biomarker for </w:t>
      </w:r>
      <w:r>
        <w:rPr>
          <w:rFonts w:ascii="Arial" w:eastAsia="SimSun" w:hAnsi="Arial" w:cs="Arial"/>
          <w:sz w:val="22"/>
        </w:rPr>
        <w:t xml:space="preserve">early </w:t>
      </w:r>
      <w:commentRangeStart w:id="74"/>
      <w:r>
        <w:rPr>
          <w:rFonts w:ascii="Arial" w:eastAsia="SimSun" w:hAnsi="Arial" w:cs="Arial"/>
          <w:sz w:val="22"/>
        </w:rPr>
        <w:t>detection</w:t>
      </w:r>
      <w:commentRangeEnd w:id="74"/>
      <w:r>
        <w:rPr>
          <w:rStyle w:val="CommentReference"/>
        </w:rPr>
        <w:commentReference w:id="74"/>
      </w:r>
      <w:r w:rsidR="00DB5A8A" w:rsidRPr="0051729C">
        <w:rPr>
          <w:rFonts w:ascii="Arial" w:eastAsia="SimSun" w:hAnsi="Arial" w:cs="Arial"/>
          <w:sz w:val="22"/>
        </w:rPr>
        <w:t xml:space="preserve">. </w:t>
      </w:r>
      <w:r w:rsidR="00B109CA" w:rsidRPr="00A55DBA">
        <w:rPr>
          <w:rFonts w:ascii="Arial" w:eastAsia="SimSun" w:hAnsi="Arial" w:cs="Arial"/>
          <w:sz w:val="22"/>
        </w:rPr>
        <w:t xml:space="preserve">The European Association for the Study of the Liver did not recommend the use of any tumor marker including AFP for HCC surveillance. </w:t>
      </w:r>
      <w:commentRangeStart w:id="75"/>
      <w:commentRangeStart w:id="76"/>
      <w:r w:rsidR="00B109CA" w:rsidRPr="00A55DBA">
        <w:rPr>
          <w:rFonts w:ascii="Arial" w:eastAsia="SimSun" w:hAnsi="Arial" w:cs="Arial"/>
          <w:sz w:val="22"/>
        </w:rPr>
        <w:t>In the prior version of the American Association for the Liver Diseases, AFP was felt to lack both sensitivity or specificity for early detection of HCC</w:t>
      </w:r>
      <w:commentRangeEnd w:id="75"/>
      <w:r>
        <w:rPr>
          <w:rStyle w:val="CommentReference"/>
        </w:rPr>
        <w:commentReference w:id="75"/>
      </w:r>
      <w:commentRangeEnd w:id="76"/>
      <w:r w:rsidR="00D759CA">
        <w:rPr>
          <w:rStyle w:val="CommentReference"/>
        </w:rPr>
        <w:commentReference w:id="76"/>
      </w:r>
      <w:r w:rsidR="00B109CA" w:rsidRPr="00A55DBA">
        <w:rPr>
          <w:rFonts w:ascii="Arial" w:eastAsia="SimSun" w:hAnsi="Arial" w:cs="Arial"/>
          <w:sz w:val="22"/>
        </w:rPr>
        <w:t>.</w:t>
      </w:r>
      <w:ins w:id="77" w:author="Zhang Haikun" w:date="2019-06-01T17:08:00Z">
        <w:r w:rsidR="00DF17BC">
          <w:rPr>
            <w:rFonts w:ascii="Arial" w:eastAsia="SimSun" w:hAnsi="Arial" w:cs="Arial"/>
            <w:sz w:val="22"/>
          </w:rPr>
          <w:t>(</w:t>
        </w:r>
      </w:ins>
      <w:ins w:id="78" w:author="Zhang Haikun" w:date="2019-06-05T10:28:00Z">
        <w:r w:rsidR="00093647" w:rsidRPr="00093647">
          <w:rPr>
            <w:rFonts w:ascii="Arial" w:eastAsia="SimSun" w:hAnsi="Arial" w:cs="Arial"/>
            <w:sz w:val="22"/>
            <w:highlight w:val="yellow"/>
            <w:rPrChange w:id="79" w:author="Zhang Haikun" w:date="2019-06-05T10:28:00Z">
              <w:rPr>
                <w:rFonts w:ascii="Arial" w:eastAsia="SimSun" w:hAnsi="Arial" w:cs="Arial"/>
                <w:sz w:val="22"/>
              </w:rPr>
            </w:rPrChange>
          </w:rPr>
          <w:t>delete all the discussion about AFP…..</w:t>
        </w:r>
      </w:ins>
      <w:ins w:id="80" w:author="Zhang Haikun" w:date="2019-06-01T17:08:00Z">
        <w:r w:rsidR="00DF17BC">
          <w:rPr>
            <w:rFonts w:ascii="Arial" w:eastAsia="SimSun" w:hAnsi="Arial" w:cs="Arial"/>
            <w:sz w:val="22"/>
          </w:rPr>
          <w:t>)</w:t>
        </w:r>
      </w:ins>
      <w:del w:id="81" w:author="Zhang Haikun" w:date="2019-06-01T17:08:00Z">
        <w:r w:rsidR="00B109CA" w:rsidRPr="00A55DBA" w:rsidDel="00DF17BC">
          <w:rPr>
            <w:rFonts w:ascii="Arial" w:eastAsia="SimSun" w:hAnsi="Arial" w:cs="Arial"/>
            <w:sz w:val="22"/>
          </w:rPr>
          <w:delText xml:space="preserve"> </w:delText>
        </w:r>
      </w:del>
    </w:p>
    <w:p w14:paraId="032ECAAC" w14:textId="251B7012" w:rsidR="00C2685F" w:rsidRDefault="003D2AC2" w:rsidP="00C2685F">
      <w:pPr>
        <w:spacing w:before="240"/>
        <w:rPr>
          <w:rFonts w:ascii="Arial" w:hAnsi="Arial" w:cs="Arial"/>
          <w:color w:val="000000" w:themeColor="text1"/>
          <w:sz w:val="22"/>
        </w:rPr>
      </w:pPr>
      <w:r>
        <w:rPr>
          <w:rFonts w:ascii="Arial" w:hAnsi="Arial" w:cs="Arial"/>
          <w:sz w:val="22"/>
        </w:rPr>
        <w:t xml:space="preserve">Previous reports applying </w:t>
      </w:r>
      <w:r w:rsidR="002007B4" w:rsidRPr="00393DBF">
        <w:rPr>
          <w:rFonts w:ascii="Arial" w:hAnsi="Arial" w:cs="Arial"/>
          <w:sz w:val="22"/>
        </w:rPr>
        <w:t>genome-wide</w:t>
      </w:r>
      <w:del w:id="82" w:author="Zhang Haikun" w:date="2019-06-05T10:33:00Z">
        <w:r w:rsidR="002007B4" w:rsidRPr="00393DBF" w:rsidDel="00D759CA">
          <w:rPr>
            <w:rFonts w:ascii="Arial" w:hAnsi="Arial" w:cs="Arial"/>
            <w:sz w:val="22"/>
          </w:rPr>
          <w:delText xml:space="preserve"> </w:delText>
        </w:r>
        <w:commentRangeStart w:id="83"/>
        <w:commentRangeStart w:id="84"/>
        <w:r w:rsidR="002007B4" w:rsidRPr="00393DBF" w:rsidDel="00D759CA">
          <w:rPr>
            <w:rFonts w:ascii="Arial" w:hAnsi="Arial" w:cs="Arial"/>
            <w:sz w:val="22"/>
          </w:rPr>
          <w:delText>pervasive</w:delText>
        </w:r>
      </w:del>
      <w:r w:rsidR="002007B4" w:rsidRPr="00393DBF">
        <w:rPr>
          <w:rFonts w:ascii="Arial" w:hAnsi="Arial" w:cs="Arial"/>
          <w:sz w:val="22"/>
        </w:rPr>
        <w:t xml:space="preserve"> </w:t>
      </w:r>
      <w:commentRangeEnd w:id="83"/>
      <w:r>
        <w:rPr>
          <w:rStyle w:val="CommentReference"/>
        </w:rPr>
        <w:commentReference w:id="83"/>
      </w:r>
      <w:commentRangeEnd w:id="84"/>
      <w:r w:rsidR="00D759CA">
        <w:rPr>
          <w:rStyle w:val="CommentReference"/>
        </w:rPr>
        <w:commentReference w:id="84"/>
      </w:r>
      <w:r w:rsidR="002007B4" w:rsidRPr="00393DBF">
        <w:rPr>
          <w:rFonts w:ascii="Arial" w:hAnsi="Arial" w:cs="Arial"/>
          <w:sz w:val="22"/>
        </w:rPr>
        <w:t xml:space="preserve">hypomethylation </w:t>
      </w:r>
      <w:r w:rsidR="00DB5A8A">
        <w:rPr>
          <w:rFonts w:ascii="Arial" w:hAnsi="Arial" w:cs="Arial"/>
          <w:sz w:val="22"/>
        </w:rPr>
        <w:t xml:space="preserve">in </w:t>
      </w:r>
      <w:r>
        <w:rPr>
          <w:rFonts w:ascii="Arial" w:hAnsi="Arial" w:cs="Arial"/>
          <w:sz w:val="22"/>
        </w:rPr>
        <w:t>HCC</w:t>
      </w:r>
      <w:r w:rsidR="002007B4" w:rsidRPr="00393DBF">
        <w:rPr>
          <w:rFonts w:ascii="Arial" w:hAnsi="Arial" w:cs="Arial"/>
          <w:sz w:val="22"/>
        </w:rPr>
        <w:t xml:space="preserve"> detection</w:t>
      </w:r>
      <w:r w:rsidR="00DB5A8A">
        <w:rPr>
          <w:rFonts w:ascii="Arial" w:hAnsi="Arial" w:cs="Arial"/>
          <w:sz w:val="22"/>
        </w:rPr>
        <w:t xml:space="preserve"> and shown </w:t>
      </w:r>
      <w:r w:rsidR="002007B4" w:rsidRPr="00393DBF">
        <w:rPr>
          <w:rFonts w:ascii="Arial" w:hAnsi="Arial" w:cs="Arial"/>
          <w:sz w:val="22"/>
        </w:rPr>
        <w:t xml:space="preserve">low sequencing depth </w:t>
      </w:r>
      <w:r w:rsidR="00DB5A8A">
        <w:rPr>
          <w:rFonts w:ascii="Arial" w:hAnsi="Arial" w:cs="Arial"/>
          <w:sz w:val="22"/>
        </w:rPr>
        <w:t>of ~</w:t>
      </w:r>
      <w:r w:rsidR="002007B4" w:rsidRPr="00393DBF">
        <w:rPr>
          <w:rFonts w:ascii="Arial" w:hAnsi="Arial" w:cs="Arial"/>
          <w:sz w:val="22"/>
        </w:rPr>
        <w:t>10 million reads</w:t>
      </w:r>
      <w:r w:rsidR="00DB5A8A">
        <w:rPr>
          <w:rFonts w:ascii="Arial" w:hAnsi="Arial" w:cs="Arial"/>
          <w:sz w:val="22"/>
        </w:rPr>
        <w:t xml:space="preserve"> was available for the cell-free de</w:t>
      </w:r>
      <w:r w:rsidR="00764EE6">
        <w:rPr>
          <w:rFonts w:ascii="Arial" w:hAnsi="Arial" w:cs="Arial"/>
          <w:sz w:val="22"/>
        </w:rPr>
        <w:t>te</w:t>
      </w:r>
      <w:r w:rsidR="00DB5A8A">
        <w:rPr>
          <w:rFonts w:ascii="Arial" w:hAnsi="Arial" w:cs="Arial"/>
          <w:sz w:val="22"/>
        </w:rPr>
        <w:t xml:space="preserve">ction for cancer </w:t>
      </w:r>
      <w:r w:rsidR="00DB5A8A" w:rsidRPr="00393DBF">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DB5A8A" w:rsidRPr="00393DBF">
        <w:rPr>
          <w:rFonts w:ascii="Arial" w:hAnsi="Arial" w:cs="Arial"/>
          <w:sz w:val="22"/>
        </w:rPr>
      </w:r>
      <w:r w:rsidR="00DB5A8A" w:rsidRPr="00393DBF">
        <w:rPr>
          <w:rFonts w:ascii="Arial" w:hAnsi="Arial" w:cs="Arial"/>
          <w:sz w:val="22"/>
        </w:rPr>
        <w:fldChar w:fldCharType="separate"/>
      </w:r>
      <w:r w:rsidR="007B5D39">
        <w:rPr>
          <w:rFonts w:ascii="Arial" w:hAnsi="Arial" w:cs="Arial"/>
          <w:noProof/>
          <w:sz w:val="22"/>
        </w:rPr>
        <w:t>(19)</w:t>
      </w:r>
      <w:r w:rsidR="00DB5A8A" w:rsidRPr="00393DBF">
        <w:rPr>
          <w:rFonts w:ascii="Arial" w:hAnsi="Arial" w:cs="Arial"/>
          <w:sz w:val="22"/>
        </w:rPr>
        <w:fldChar w:fldCharType="end"/>
      </w:r>
      <w:r w:rsidR="00DB5A8A">
        <w:rPr>
          <w:rFonts w:ascii="Arial" w:hAnsi="Arial" w:cs="Arial"/>
          <w:sz w:val="22"/>
        </w:rPr>
        <w:t xml:space="preserve">. </w:t>
      </w:r>
      <w:r w:rsidR="00DB5A8A">
        <w:rPr>
          <w:rFonts w:ascii="Arial" w:eastAsia="SimSun" w:hAnsi="Arial" w:cs="Arial"/>
          <w:sz w:val="22"/>
        </w:rPr>
        <w:t xml:space="preserve">In our study, </w:t>
      </w:r>
      <w:r w:rsidR="00AD7240">
        <w:rPr>
          <w:rFonts w:ascii="Arial" w:eastAsia="SimSun" w:hAnsi="Arial" w:cs="Arial"/>
          <w:sz w:val="22"/>
        </w:rPr>
        <w:t xml:space="preserve">we </w:t>
      </w:r>
      <w:r w:rsidR="00DB5A8A" w:rsidRPr="00393DBF">
        <w:rPr>
          <w:rFonts w:ascii="Arial" w:eastAsia="SimSun" w:hAnsi="Arial" w:cs="Arial"/>
          <w:sz w:val="22"/>
        </w:rPr>
        <w:t xml:space="preserve">required </w:t>
      </w:r>
      <w:r w:rsidR="00AD7240">
        <w:rPr>
          <w:rFonts w:ascii="Arial" w:eastAsia="SimSun" w:hAnsi="Arial" w:cs="Arial"/>
          <w:sz w:val="22"/>
        </w:rPr>
        <w:t xml:space="preserve">only </w:t>
      </w:r>
      <w:r w:rsidR="00DB5A8A" w:rsidRPr="00393DBF">
        <w:rPr>
          <w:rFonts w:ascii="Arial" w:eastAsia="SimSun" w:hAnsi="Arial" w:cs="Arial"/>
          <w:sz w:val="22"/>
        </w:rPr>
        <w:t>5M qualified read</w:t>
      </w:r>
      <w:r w:rsidR="00F243D5">
        <w:rPr>
          <w:rFonts w:ascii="Arial" w:eastAsia="SimSun" w:hAnsi="Arial" w:cs="Arial"/>
          <w:sz w:val="22"/>
        </w:rPr>
        <w:t>s</w:t>
      </w:r>
      <w:r w:rsidR="00DB5A8A" w:rsidRPr="00393DBF">
        <w:rPr>
          <w:rFonts w:ascii="Arial" w:eastAsia="SimSun" w:hAnsi="Arial" w:cs="Arial"/>
          <w:sz w:val="22"/>
        </w:rPr>
        <w:t xml:space="preserve"> for low</w:t>
      </w:r>
      <w:r w:rsidR="00687B35">
        <w:rPr>
          <w:rFonts w:ascii="Arial" w:eastAsia="SimSun" w:hAnsi="Arial" w:cs="Arial"/>
          <w:sz w:val="22"/>
        </w:rPr>
        <w:t>-</w:t>
      </w:r>
      <w:r w:rsidR="00DB5A8A" w:rsidRPr="00393DBF">
        <w:rPr>
          <w:rFonts w:ascii="Arial" w:eastAsia="SimSun" w:hAnsi="Arial" w:cs="Arial"/>
          <w:sz w:val="22"/>
        </w:rPr>
        <w:t xml:space="preserve">pass WGBS for 54 samples, </w:t>
      </w:r>
      <w:r w:rsidR="00AD7240">
        <w:rPr>
          <w:rFonts w:ascii="Arial" w:eastAsia="SimSun" w:hAnsi="Arial" w:cs="Arial"/>
          <w:sz w:val="22"/>
        </w:rPr>
        <w:t xml:space="preserve">and </w:t>
      </w:r>
      <w:r w:rsidR="00DB5A8A" w:rsidRPr="00393DBF">
        <w:rPr>
          <w:rFonts w:ascii="Arial" w:eastAsia="SimSun" w:hAnsi="Arial" w:cs="Arial"/>
          <w:sz w:val="22"/>
        </w:rPr>
        <w:t>there were 2 samples only having 3.6M read</w:t>
      </w:r>
      <w:r w:rsidR="00F243D5">
        <w:rPr>
          <w:rFonts w:ascii="Arial" w:eastAsia="SimSun" w:hAnsi="Arial" w:cs="Arial"/>
          <w:sz w:val="22"/>
        </w:rPr>
        <w:t>s</w:t>
      </w:r>
      <w:r w:rsidR="00DB5A8A" w:rsidRPr="00393DBF">
        <w:rPr>
          <w:rFonts w:ascii="Arial" w:eastAsia="SimSun" w:hAnsi="Arial" w:cs="Arial"/>
          <w:sz w:val="22"/>
        </w:rPr>
        <w:t xml:space="preserve"> </w:t>
      </w:r>
      <w:r w:rsidR="00DB5A8A" w:rsidRPr="00393DBF">
        <w:rPr>
          <w:rFonts w:ascii="Arial" w:hAnsi="Arial" w:cs="Arial"/>
          <w:color w:val="000000" w:themeColor="text1"/>
          <w:sz w:val="22"/>
        </w:rPr>
        <w:t>(</w:t>
      </w:r>
      <w:r w:rsidR="00DB5A8A" w:rsidRPr="00846911">
        <w:rPr>
          <w:rFonts w:ascii="Arial" w:eastAsia="Times New Roman" w:hAnsi="Arial" w:cs="Arial"/>
          <w:b/>
          <w:color w:val="44546A" w:themeColor="text2"/>
          <w:kern w:val="0"/>
          <w:sz w:val="22"/>
          <w:lang w:eastAsia="en-US"/>
        </w:rPr>
        <w:t>Supplementary Table 3</w:t>
      </w:r>
      <w:r w:rsidR="00DB5A8A" w:rsidRPr="00393DBF">
        <w:rPr>
          <w:rFonts w:ascii="Arial" w:hAnsi="Arial" w:cs="Arial"/>
          <w:color w:val="000000" w:themeColor="text1"/>
          <w:sz w:val="22"/>
        </w:rPr>
        <w:t>)</w:t>
      </w:r>
      <w:r w:rsidR="00DB5A8A" w:rsidRPr="00393DBF">
        <w:rPr>
          <w:rFonts w:ascii="Arial" w:eastAsia="SimSun" w:hAnsi="Arial" w:cs="Arial"/>
          <w:sz w:val="22"/>
        </w:rPr>
        <w:t xml:space="preserve">. </w:t>
      </w:r>
      <w:r w:rsidR="00AD7240">
        <w:rPr>
          <w:rFonts w:ascii="Arial" w:eastAsia="SimSun" w:hAnsi="Arial" w:cs="Arial"/>
          <w:sz w:val="22"/>
        </w:rPr>
        <w:t>In a 100-iteration resampling procedure, t</w:t>
      </w:r>
      <w:r w:rsidR="00DB5A8A" w:rsidRPr="00393DBF">
        <w:rPr>
          <w:rFonts w:ascii="Arial" w:hAnsi="Arial" w:cs="Arial"/>
          <w:color w:val="000000" w:themeColor="text1"/>
          <w:sz w:val="22"/>
        </w:rPr>
        <w:t xml:space="preserve">he average correlation coefficient </w:t>
      </w:r>
      <w:r w:rsidR="00AD7240">
        <w:rPr>
          <w:rFonts w:ascii="Arial" w:hAnsi="Arial" w:cs="Arial"/>
          <w:color w:val="000000" w:themeColor="text1"/>
          <w:sz w:val="22"/>
        </w:rPr>
        <w:t>was</w:t>
      </w:r>
      <w:r w:rsidR="00DB5A8A" w:rsidRPr="00393DBF">
        <w:rPr>
          <w:rFonts w:ascii="Arial" w:hAnsi="Arial" w:cs="Arial"/>
          <w:color w:val="000000" w:themeColor="text1"/>
          <w:sz w:val="22"/>
        </w:rPr>
        <w:t xml:space="preserve"> larger than 0.</w:t>
      </w:r>
      <w:r w:rsidR="00E01FA8">
        <w:rPr>
          <w:rFonts w:ascii="Arial" w:hAnsi="Arial" w:cs="Arial"/>
          <w:color w:val="000000" w:themeColor="text1"/>
          <w:sz w:val="22"/>
        </w:rPr>
        <w:t>9</w:t>
      </w:r>
      <w:r w:rsidR="00DB5A8A" w:rsidRPr="00393DBF">
        <w:rPr>
          <w:rFonts w:ascii="Arial" w:hAnsi="Arial" w:cs="Arial"/>
          <w:color w:val="000000" w:themeColor="text1"/>
          <w:sz w:val="22"/>
        </w:rPr>
        <w:t xml:space="preserve"> using 3M</w:t>
      </w:r>
      <w:r w:rsidR="00DB5A8A" w:rsidRPr="00393DBF">
        <w:rPr>
          <w:rFonts w:ascii="Arial" w:eastAsia="SimSun" w:hAnsi="Arial" w:cs="Arial"/>
          <w:sz w:val="22"/>
        </w:rPr>
        <w:t xml:space="preserve"> read</w:t>
      </w:r>
      <w:r w:rsidR="00F243D5">
        <w:rPr>
          <w:rFonts w:ascii="Arial" w:eastAsia="SimSun" w:hAnsi="Arial" w:cs="Arial"/>
          <w:sz w:val="22"/>
        </w:rPr>
        <w:t>s</w:t>
      </w:r>
      <w:r w:rsidR="00DB5A8A" w:rsidRPr="00393DBF">
        <w:rPr>
          <w:rFonts w:ascii="Arial" w:eastAsia="SimSun" w:hAnsi="Arial" w:cs="Arial"/>
          <w:sz w:val="22"/>
        </w:rPr>
        <w:t xml:space="preserve"> (</w:t>
      </w:r>
      <w:r w:rsidR="00DB5A8A" w:rsidRPr="00846911">
        <w:rPr>
          <w:rFonts w:ascii="Arial" w:eastAsia="Times New Roman" w:hAnsi="Arial" w:cs="Arial"/>
          <w:b/>
          <w:color w:val="44546A" w:themeColor="text2"/>
          <w:kern w:val="0"/>
          <w:sz w:val="22"/>
          <w:lang w:eastAsia="en-US"/>
        </w:rPr>
        <w:t>Fig 1</w:t>
      </w:r>
      <w:r w:rsidR="00DB5A8A" w:rsidRPr="00393DBF">
        <w:rPr>
          <w:rFonts w:ascii="Arial" w:eastAsia="SimSun" w:hAnsi="Arial" w:cs="Arial"/>
          <w:sz w:val="22"/>
        </w:rPr>
        <w:t>)</w:t>
      </w:r>
      <w:r w:rsidR="00AD7240">
        <w:rPr>
          <w:rFonts w:ascii="Arial" w:eastAsia="SimSun" w:hAnsi="Arial" w:cs="Arial"/>
          <w:sz w:val="22"/>
        </w:rPr>
        <w:t>—theoretically sufficient to evaluate methylation levels.</w:t>
      </w:r>
      <w:r w:rsidR="00C2685F">
        <w:rPr>
          <w:rFonts w:ascii="Arial" w:hAnsi="Arial" w:cs="Arial"/>
          <w:color w:val="000000" w:themeColor="text1"/>
          <w:sz w:val="22"/>
        </w:rPr>
        <w:t xml:space="preserve"> </w:t>
      </w:r>
      <w:r w:rsidR="0042729F">
        <w:rPr>
          <w:rFonts w:ascii="Arial" w:hAnsi="Arial" w:cs="Arial"/>
          <w:color w:val="000000" w:themeColor="text1"/>
          <w:sz w:val="22"/>
        </w:rPr>
        <w:t>This indicates that sequencing depth could be decreased to ~3 million reads with long-range DNA methylation measurements without substantially compromising accuracy.</w:t>
      </w:r>
    </w:p>
    <w:p w14:paraId="24736F12" w14:textId="074C538D" w:rsidR="00C2685F" w:rsidRPr="00393DBF" w:rsidRDefault="00E35C95" w:rsidP="00C2685F">
      <w:pPr>
        <w:spacing w:before="240"/>
        <w:rPr>
          <w:rFonts w:ascii="Arial" w:hAnsi="Arial" w:cs="Arial"/>
          <w:color w:val="000000" w:themeColor="text1"/>
          <w:sz w:val="22"/>
        </w:rPr>
      </w:pPr>
      <w:r>
        <w:rPr>
          <w:rFonts w:ascii="Arial" w:hAnsi="Arial" w:cs="Arial"/>
          <w:color w:val="000000" w:themeColor="text1"/>
          <w:sz w:val="22"/>
        </w:rPr>
        <w:t>O</w:t>
      </w:r>
      <w:r w:rsidR="0042729F">
        <w:rPr>
          <w:rFonts w:ascii="Arial" w:hAnsi="Arial" w:cs="Arial"/>
          <w:color w:val="000000" w:themeColor="text1"/>
          <w:sz w:val="22"/>
        </w:rPr>
        <w:t xml:space="preserve">ur </w:t>
      </w:r>
      <w:r>
        <w:rPr>
          <w:rFonts w:ascii="Arial" w:hAnsi="Arial" w:cs="Arial"/>
          <w:color w:val="000000" w:themeColor="text1"/>
          <w:sz w:val="22"/>
        </w:rPr>
        <w:t xml:space="preserve">study </w:t>
      </w:r>
      <w:r w:rsidR="00C2685F" w:rsidRPr="00393DBF">
        <w:rPr>
          <w:rFonts w:ascii="Arial" w:hAnsi="Arial" w:cs="Arial"/>
          <w:color w:val="000000" w:themeColor="text1"/>
          <w:sz w:val="22"/>
        </w:rPr>
        <w:t xml:space="preserve">showed that the sensitivity of </w:t>
      </w:r>
      <w:r>
        <w:rPr>
          <w:rFonts w:ascii="Arial" w:hAnsi="Arial" w:cs="Arial"/>
          <w:color w:val="000000" w:themeColor="text1"/>
          <w:sz w:val="22"/>
        </w:rPr>
        <w:t xml:space="preserve">our DNA methylation approach in plasma is lower in </w:t>
      </w:r>
      <w:r w:rsidR="00C2685F" w:rsidRPr="00393DBF">
        <w:rPr>
          <w:rFonts w:ascii="Arial" w:hAnsi="Arial" w:cs="Arial"/>
          <w:color w:val="000000" w:themeColor="text1"/>
          <w:sz w:val="22"/>
        </w:rPr>
        <w:t>early stage than</w:t>
      </w:r>
      <w:r>
        <w:rPr>
          <w:rFonts w:ascii="Arial" w:hAnsi="Arial" w:cs="Arial"/>
          <w:color w:val="000000" w:themeColor="text1"/>
          <w:sz w:val="22"/>
        </w:rPr>
        <w:t xml:space="preserve"> in</w:t>
      </w:r>
      <w:r w:rsidR="00C2685F" w:rsidRPr="00393DBF">
        <w:rPr>
          <w:rFonts w:ascii="Arial" w:hAnsi="Arial" w:cs="Arial"/>
          <w:color w:val="000000" w:themeColor="text1"/>
          <w:sz w:val="22"/>
        </w:rPr>
        <w:t xml:space="preserve"> advanced HCC. </w:t>
      </w:r>
      <w:commentRangeStart w:id="85"/>
      <w:r w:rsidR="00C2685F" w:rsidRPr="00393DBF">
        <w:rPr>
          <w:rFonts w:ascii="Arial" w:hAnsi="Arial" w:cs="Arial"/>
          <w:color w:val="000000" w:themeColor="text1"/>
          <w:sz w:val="22"/>
        </w:rPr>
        <w:t>For early stage HCC patients, P35 and P36, both the proportion of hyp</w:t>
      </w:r>
      <w:r w:rsidR="00E01FA8">
        <w:rPr>
          <w:rFonts w:ascii="Arial" w:hAnsi="Arial" w:cs="Arial"/>
          <w:color w:val="000000" w:themeColor="text1"/>
          <w:sz w:val="22"/>
        </w:rPr>
        <w:t>o-LMRs</w:t>
      </w:r>
      <w:r w:rsidR="00C2685F" w:rsidRPr="00393DBF">
        <w:rPr>
          <w:rFonts w:ascii="Arial" w:hAnsi="Arial" w:cs="Arial"/>
          <w:color w:val="000000" w:themeColor="text1"/>
          <w:sz w:val="22"/>
        </w:rPr>
        <w:t xml:space="preserve"> (</w:t>
      </w:r>
      <w:r w:rsidR="00E01FA8">
        <w:rPr>
          <w:rFonts w:ascii="Arial" w:hAnsi="Arial" w:cs="Arial"/>
          <w:color w:val="000000" w:themeColor="text1"/>
          <w:sz w:val="22"/>
        </w:rPr>
        <w:t>1</w:t>
      </w:r>
      <w:r w:rsidR="00C2685F" w:rsidRPr="00393DBF">
        <w:rPr>
          <w:rFonts w:ascii="Arial" w:hAnsi="Arial" w:cs="Arial"/>
          <w:color w:val="000000" w:themeColor="text1"/>
          <w:sz w:val="22"/>
        </w:rPr>
        <w:t>.</w:t>
      </w:r>
      <w:r w:rsidR="00E01FA8">
        <w:rPr>
          <w:rFonts w:ascii="Arial" w:hAnsi="Arial" w:cs="Arial"/>
          <w:color w:val="000000" w:themeColor="text1"/>
          <w:sz w:val="22"/>
        </w:rPr>
        <w:t>23</w:t>
      </w:r>
      <w:r w:rsidR="00C2685F" w:rsidRPr="00393DBF">
        <w:rPr>
          <w:rFonts w:ascii="Arial" w:hAnsi="Arial" w:cs="Arial"/>
          <w:color w:val="000000" w:themeColor="text1"/>
          <w:sz w:val="22"/>
        </w:rPr>
        <w:t xml:space="preserve">% and </w:t>
      </w:r>
      <w:r w:rsidR="00E01FA8">
        <w:rPr>
          <w:rFonts w:ascii="Arial" w:hAnsi="Arial" w:cs="Arial"/>
          <w:color w:val="000000" w:themeColor="text1"/>
          <w:sz w:val="22"/>
        </w:rPr>
        <w:t>4</w:t>
      </w:r>
      <w:r w:rsidR="00C2685F" w:rsidRPr="00393DBF">
        <w:rPr>
          <w:rFonts w:ascii="Arial" w:hAnsi="Arial" w:cs="Arial"/>
          <w:color w:val="000000" w:themeColor="text1"/>
          <w:sz w:val="22"/>
        </w:rPr>
        <w:t>.</w:t>
      </w:r>
      <w:r w:rsidR="00E01FA8">
        <w:rPr>
          <w:rFonts w:ascii="Arial" w:hAnsi="Arial" w:cs="Arial"/>
          <w:color w:val="000000" w:themeColor="text1"/>
          <w:sz w:val="22"/>
        </w:rPr>
        <w:t>7</w:t>
      </w:r>
      <w:r w:rsidR="00C2685F" w:rsidRPr="00393DBF">
        <w:rPr>
          <w:rFonts w:ascii="Arial" w:hAnsi="Arial" w:cs="Arial"/>
          <w:color w:val="000000" w:themeColor="text1"/>
          <w:sz w:val="22"/>
        </w:rPr>
        <w:t>%) and the average methylation level around HBV integration sites (70.48% and 71.48%) were similar to the healthy individuals and hepatitis patients. Both of these two patients had small tumor size</w:t>
      </w:r>
      <w:r w:rsidR="0042729F">
        <w:rPr>
          <w:rFonts w:ascii="Arial" w:hAnsi="Arial" w:cs="Arial"/>
          <w:color w:val="000000" w:themeColor="text1"/>
          <w:sz w:val="22"/>
        </w:rPr>
        <w:t>s</w:t>
      </w:r>
      <w:r w:rsidR="00C2685F" w:rsidRPr="00393DBF">
        <w:rPr>
          <w:rFonts w:ascii="Arial" w:hAnsi="Arial" w:cs="Arial"/>
          <w:color w:val="000000" w:themeColor="text1"/>
          <w:sz w:val="22"/>
        </w:rPr>
        <w:t xml:space="preserve"> (P35, 1.5cm; P36, less than 2cm, </w:t>
      </w:r>
      <w:r w:rsidR="00506B63">
        <w:rPr>
          <w:rFonts w:ascii="Arial" w:hAnsi="Arial" w:cs="Arial"/>
          <w:color w:val="000000" w:themeColor="text1"/>
          <w:sz w:val="22"/>
        </w:rPr>
        <w:t>three lesions</w:t>
      </w:r>
      <w:r w:rsidR="00C2685F" w:rsidRPr="00393DBF">
        <w:rPr>
          <w:rFonts w:ascii="Arial" w:hAnsi="Arial" w:cs="Arial"/>
          <w:color w:val="000000" w:themeColor="text1"/>
          <w:sz w:val="22"/>
        </w:rPr>
        <w:t xml:space="preserve">; </w:t>
      </w:r>
      <w:r w:rsidR="00C2685F" w:rsidRPr="00846911">
        <w:rPr>
          <w:rFonts w:ascii="Arial" w:hAnsi="Arial" w:cs="Arial"/>
          <w:b/>
          <w:color w:val="1F4E79" w:themeColor="accent1" w:themeShade="80"/>
          <w:sz w:val="22"/>
        </w:rPr>
        <w:t>Supplementary Table 2</w:t>
      </w:r>
      <w:r w:rsidR="00C2685F" w:rsidRPr="00393DBF">
        <w:rPr>
          <w:rFonts w:ascii="Arial" w:hAnsi="Arial" w:cs="Arial"/>
          <w:color w:val="000000" w:themeColor="text1"/>
          <w:sz w:val="22"/>
        </w:rPr>
        <w:t>).</w:t>
      </w:r>
      <w:r w:rsidR="00C2685F">
        <w:rPr>
          <w:rFonts w:ascii="Arial" w:hAnsi="Arial" w:cs="Arial"/>
          <w:color w:val="000000" w:themeColor="text1"/>
          <w:sz w:val="22"/>
        </w:rPr>
        <w:t xml:space="preserve"> </w:t>
      </w:r>
      <w:commentRangeEnd w:id="85"/>
      <w:r>
        <w:rPr>
          <w:rStyle w:val="CommentReference"/>
        </w:rPr>
        <w:commentReference w:id="85"/>
      </w:r>
      <w:r w:rsidR="00C2685F" w:rsidRPr="00393DBF">
        <w:rPr>
          <w:rFonts w:ascii="Arial" w:hAnsi="Arial" w:cs="Arial"/>
          <w:color w:val="000000" w:themeColor="text1"/>
          <w:sz w:val="22"/>
        </w:rPr>
        <w:t xml:space="preserve">Another application of cfDNA methylation analysis is to evaluate the residual tumor </w:t>
      </w:r>
      <w:r>
        <w:rPr>
          <w:rFonts w:ascii="Arial" w:hAnsi="Arial" w:cs="Arial"/>
          <w:color w:val="000000" w:themeColor="text1"/>
          <w:sz w:val="22"/>
        </w:rPr>
        <w:t>and</w:t>
      </w:r>
      <w:r w:rsidRPr="00393DBF">
        <w:rPr>
          <w:rFonts w:ascii="Arial" w:hAnsi="Arial" w:cs="Arial"/>
          <w:color w:val="000000" w:themeColor="text1"/>
          <w:sz w:val="22"/>
        </w:rPr>
        <w:t xml:space="preserve"> </w:t>
      </w:r>
      <w:r w:rsidR="0081254A">
        <w:rPr>
          <w:rFonts w:ascii="Arial" w:hAnsi="Arial" w:cs="Arial"/>
          <w:color w:val="000000" w:themeColor="text1"/>
          <w:sz w:val="22"/>
        </w:rPr>
        <w:t xml:space="preserve">risk of </w:t>
      </w:r>
      <w:r w:rsidR="00C2685F" w:rsidRPr="00393DBF">
        <w:rPr>
          <w:rFonts w:ascii="Arial" w:hAnsi="Arial" w:cs="Arial"/>
          <w:color w:val="000000" w:themeColor="text1"/>
          <w:sz w:val="22"/>
        </w:rPr>
        <w:t xml:space="preserve">tumor recurrence after </w:t>
      </w:r>
      <w:commentRangeStart w:id="86"/>
      <w:r w:rsidR="00C2685F" w:rsidRPr="00393DBF">
        <w:rPr>
          <w:rFonts w:ascii="Arial" w:hAnsi="Arial" w:cs="Arial"/>
          <w:color w:val="000000" w:themeColor="text1"/>
          <w:sz w:val="22"/>
        </w:rPr>
        <w:t>surgery</w:t>
      </w:r>
      <w:commentRangeEnd w:id="86"/>
      <w:r>
        <w:rPr>
          <w:rStyle w:val="CommentReference"/>
        </w:rPr>
        <w:commentReference w:id="86"/>
      </w:r>
      <w:r w:rsidR="00C2685F" w:rsidRPr="00393DBF">
        <w:rPr>
          <w:rFonts w:ascii="Arial" w:hAnsi="Arial" w:cs="Arial"/>
          <w:color w:val="000000" w:themeColor="text1"/>
          <w:sz w:val="22"/>
        </w:rPr>
        <w:t>.</w:t>
      </w:r>
      <w:ins w:id="87" w:author="Zhang Haikun" w:date="2019-06-05T10:35:00Z">
        <w:r w:rsidR="00D759CA">
          <w:rPr>
            <w:rFonts w:ascii="Arial" w:hAnsi="Arial" w:cs="Arial" w:hint="eastAsia"/>
            <w:color w:val="000000" w:themeColor="text1"/>
            <w:sz w:val="22"/>
          </w:rPr>
          <w:t>(</w:t>
        </w:r>
      </w:ins>
      <w:ins w:id="88" w:author="Zhang Haikun" w:date="2019-06-05T10:34:00Z">
        <w:r w:rsidR="00D759CA" w:rsidRPr="00D759CA">
          <w:rPr>
            <w:rFonts w:ascii="Arial" w:hAnsi="Arial" w:cs="Arial"/>
            <w:color w:val="000000" w:themeColor="text1"/>
            <w:sz w:val="22"/>
            <w:highlight w:val="yellow"/>
            <w:rPrChange w:id="89" w:author="Zhang Haikun" w:date="2019-06-05T10:35:00Z">
              <w:rPr>
                <w:rFonts w:ascii="Arial" w:hAnsi="Arial" w:cs="Arial"/>
                <w:color w:val="000000" w:themeColor="text1"/>
                <w:sz w:val="22"/>
              </w:rPr>
            </w:rPrChange>
          </w:rPr>
          <w:t>delete all the statement about HCC after surgery</w:t>
        </w:r>
      </w:ins>
      <w:ins w:id="90" w:author="Zhang Haikun" w:date="2019-06-01T17:15:00Z">
        <w:r w:rsidR="00D759CA">
          <w:rPr>
            <w:rFonts w:ascii="Arial" w:hAnsi="Arial" w:cs="Arial" w:hint="eastAsia"/>
            <w:color w:val="000000" w:themeColor="text1"/>
            <w:sz w:val="22"/>
          </w:rPr>
          <w:t>)</w:t>
        </w:r>
      </w:ins>
      <w:del w:id="91" w:author="Zhang Haikun" w:date="2019-06-01T17:15:00Z">
        <w:r w:rsidDel="00AB68F5">
          <w:rPr>
            <w:rFonts w:ascii="Arial" w:hAnsi="Arial" w:cs="Arial"/>
            <w:color w:val="000000" w:themeColor="text1"/>
            <w:sz w:val="22"/>
          </w:rPr>
          <w:delText xml:space="preserve"> </w:delText>
        </w:r>
        <w:r w:rsidR="00C2685F" w:rsidRPr="00393DBF" w:rsidDel="00AB68F5">
          <w:rPr>
            <w:rFonts w:ascii="Arial" w:hAnsi="Arial" w:cs="Arial"/>
            <w:color w:val="000000" w:themeColor="text1"/>
            <w:sz w:val="22"/>
          </w:rPr>
          <w:delText xml:space="preserve"> </w:delText>
        </w:r>
      </w:del>
    </w:p>
    <w:p w14:paraId="0617B54D" w14:textId="3913A7CF" w:rsidR="00C2685F" w:rsidRPr="00393DBF" w:rsidRDefault="00C2685F" w:rsidP="00C2685F">
      <w:pPr>
        <w:spacing w:before="240"/>
        <w:rPr>
          <w:rFonts w:ascii="Arial" w:hAnsi="Arial" w:cs="Arial"/>
          <w:color w:val="000000" w:themeColor="text1"/>
          <w:sz w:val="22"/>
        </w:rPr>
      </w:pPr>
      <w:r w:rsidRPr="00393DBF">
        <w:rPr>
          <w:rFonts w:ascii="Arial" w:hAnsi="Arial" w:cs="Arial"/>
          <w:sz w:val="22"/>
        </w:rPr>
        <w:t xml:space="preserve">Previous studies have been shown that the fragmentation process of </w:t>
      </w:r>
      <w:r w:rsidR="006F7211">
        <w:rPr>
          <w:rFonts w:ascii="Arial" w:hAnsi="Arial" w:cs="Arial"/>
          <w:sz w:val="22"/>
        </w:rPr>
        <w:t>cf</w:t>
      </w:r>
      <w:r w:rsidRPr="00393DBF">
        <w:rPr>
          <w:rFonts w:ascii="Arial" w:hAnsi="Arial" w:cs="Arial"/>
          <w:sz w:val="22"/>
        </w:rPr>
        <w:t xml:space="preserve">DNA is not random </w:t>
      </w:r>
      <w:r w:rsidRPr="00393DBF">
        <w:rPr>
          <w:rFonts w:ascii="Arial" w:hAnsi="Arial" w:cs="Arial"/>
          <w:sz w:val="22"/>
        </w:rPr>
        <w:fldChar w:fldCharType="begin">
          <w:fldData xml:space="preserve">PEVuZE5vdGU+PENpdGU+PEF1dGhvcj5KaWFuZzwvQXV0aG9yPjxZZWFyPjIwMTg8L1llYXI+PFJl
Y051bT4zMTwvUmVjTnVtPjxEaXNwbGF5VGV4dD4oMzcsIDM4KTwvRGlzcGxheVRleHQ+PHJlY29y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PEVuZE5vdGU+PENpdGU+PEF1dGhvcj5KaWFuZzwvQXV0aG9yPjxZZWFyPjIwMTg8L1llYXI+PFJl
Y051bT4zMTwvUmVjTnVtPjxEaXNwbGF5VGV4dD4oMzcsIDM4KTwvRGlzcGxheVRleHQ+PHJlY29y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sidR="007B5D39">
        <w:rPr>
          <w:rFonts w:ascii="Arial" w:hAnsi="Arial" w:cs="Arial"/>
          <w:noProof/>
          <w:sz w:val="22"/>
        </w:rPr>
        <w:t>(37, 38)</w:t>
      </w:r>
      <w:r w:rsidRPr="00393DBF">
        <w:rPr>
          <w:rFonts w:ascii="Arial" w:hAnsi="Arial" w:cs="Arial"/>
          <w:sz w:val="22"/>
        </w:rPr>
        <w:fldChar w:fldCharType="end"/>
      </w:r>
      <w:r w:rsidRPr="00393DBF">
        <w:rPr>
          <w:rFonts w:ascii="Arial" w:hAnsi="Arial" w:cs="Arial"/>
          <w:sz w:val="22"/>
        </w:rPr>
        <w:t>.</w:t>
      </w:r>
      <w:r w:rsidR="006F7211">
        <w:rPr>
          <w:rFonts w:ascii="Arial" w:hAnsi="Arial" w:cs="Arial"/>
          <w:sz w:val="22"/>
        </w:rPr>
        <w:t xml:space="preserve"> </w:t>
      </w:r>
      <w:r w:rsidRPr="00393DBF">
        <w:rPr>
          <w:rFonts w:ascii="Arial" w:hAnsi="Arial" w:cs="Arial"/>
          <w:sz w:val="22"/>
        </w:rPr>
        <w:t xml:space="preserve">Our results show low-pass WGBS for cfDNA tended to capture fragments from repeat regions and HBV integration sites. </w:t>
      </w:r>
      <w:r w:rsidRPr="00393DBF">
        <w:rPr>
          <w:rFonts w:ascii="Arial" w:hAnsi="Arial" w:cs="Arial"/>
          <w:color w:val="000000" w:themeColor="text1"/>
          <w:sz w:val="22"/>
        </w:rPr>
        <w:t xml:space="preserve">More than 49% of CpGs </w:t>
      </w:r>
      <w:r w:rsidR="00E35C95">
        <w:rPr>
          <w:rFonts w:ascii="Arial" w:hAnsi="Arial" w:cs="Arial"/>
          <w:color w:val="000000" w:themeColor="text1"/>
          <w:sz w:val="22"/>
        </w:rPr>
        <w:t xml:space="preserve">were </w:t>
      </w:r>
      <w:r w:rsidRPr="00393DBF">
        <w:rPr>
          <w:rFonts w:ascii="Arial" w:hAnsi="Arial" w:cs="Arial"/>
          <w:color w:val="000000" w:themeColor="text1"/>
          <w:sz w:val="22"/>
        </w:rPr>
        <w:t>located in the repeat regions and had a higher sequencing depth. When decreasing the sequencing volume, over</w:t>
      </w:r>
      <w:r w:rsidR="006F7211">
        <w:rPr>
          <w:rFonts w:ascii="Arial" w:hAnsi="Arial" w:cs="Arial"/>
          <w:color w:val="000000" w:themeColor="text1"/>
          <w:sz w:val="22"/>
        </w:rPr>
        <w:t>representation</w:t>
      </w:r>
      <w:r w:rsidRPr="00393DBF">
        <w:rPr>
          <w:rFonts w:ascii="Arial" w:hAnsi="Arial" w:cs="Arial"/>
          <w:color w:val="000000" w:themeColor="text1"/>
          <w:sz w:val="22"/>
        </w:rPr>
        <w:t xml:space="preserve"> of genomic repeat regions was observed in our data. This suggest</w:t>
      </w:r>
      <w:r w:rsidR="006F7211">
        <w:rPr>
          <w:rFonts w:ascii="Arial" w:hAnsi="Arial" w:cs="Arial"/>
          <w:color w:val="000000" w:themeColor="text1"/>
          <w:sz w:val="22"/>
        </w:rPr>
        <w:t>s</w:t>
      </w:r>
      <w:r w:rsidRPr="00393DBF">
        <w:rPr>
          <w:rFonts w:ascii="Arial" w:hAnsi="Arial" w:cs="Arial"/>
          <w:color w:val="000000" w:themeColor="text1"/>
          <w:sz w:val="22"/>
        </w:rPr>
        <w:t xml:space="preserve"> that the </w:t>
      </w:r>
      <w:r w:rsidR="006F7211">
        <w:rPr>
          <w:rFonts w:ascii="Arial" w:hAnsi="Arial" w:cs="Arial"/>
          <w:color w:val="000000" w:themeColor="text1"/>
          <w:sz w:val="22"/>
        </w:rPr>
        <w:t xml:space="preserve">signal from </w:t>
      </w:r>
      <w:r w:rsidRPr="00393DBF">
        <w:rPr>
          <w:rFonts w:ascii="Arial" w:hAnsi="Arial" w:cs="Arial"/>
          <w:color w:val="000000" w:themeColor="text1"/>
          <w:sz w:val="22"/>
        </w:rPr>
        <w:t xml:space="preserve">repeat regions could remain </w:t>
      </w:r>
      <w:r w:rsidR="006F7211">
        <w:rPr>
          <w:rFonts w:ascii="Arial" w:hAnsi="Arial" w:cs="Arial"/>
          <w:color w:val="000000" w:themeColor="text1"/>
          <w:sz w:val="22"/>
        </w:rPr>
        <w:t xml:space="preserve">given </w:t>
      </w:r>
      <w:r w:rsidRPr="00393DBF">
        <w:rPr>
          <w:rFonts w:ascii="Arial" w:hAnsi="Arial" w:cs="Arial"/>
          <w:color w:val="000000" w:themeColor="text1"/>
          <w:sz w:val="22"/>
        </w:rPr>
        <w:t xml:space="preserve">adequate sequencing depth in low pass WGBS. Since HBV integrations tend to </w:t>
      </w:r>
      <w:r w:rsidR="006F7211">
        <w:rPr>
          <w:rFonts w:ascii="Arial" w:hAnsi="Arial" w:cs="Arial"/>
          <w:color w:val="000000" w:themeColor="text1"/>
          <w:sz w:val="22"/>
        </w:rPr>
        <w:t>localize</w:t>
      </w:r>
      <w:r w:rsidRPr="00393DBF">
        <w:rPr>
          <w:rFonts w:ascii="Arial" w:hAnsi="Arial" w:cs="Arial"/>
          <w:color w:val="000000" w:themeColor="text1"/>
          <w:sz w:val="22"/>
        </w:rPr>
        <w:t xml:space="preserve"> at repeat regions, DMCs of advanced HCC patients were also enriched in previously reported HBV integration sites. </w:t>
      </w:r>
      <w:ins w:id="92" w:author="Zhang Haikun" w:date="2019-06-01T17:18:00Z">
        <w:r w:rsidR="00D759CA">
          <w:rPr>
            <w:rFonts w:ascii="Arial" w:hAnsi="Arial" w:cs="Arial" w:hint="eastAsia"/>
            <w:color w:val="000000" w:themeColor="text1"/>
            <w:sz w:val="22"/>
          </w:rPr>
          <w:t>(</w:t>
        </w:r>
      </w:ins>
      <w:ins w:id="93" w:author="Zhang Haikun" w:date="2019-06-05T10:35:00Z">
        <w:r w:rsidR="00D759CA" w:rsidRPr="00D759CA">
          <w:rPr>
            <w:rFonts w:ascii="Arial" w:hAnsi="Arial" w:cs="Arial"/>
            <w:color w:val="000000" w:themeColor="text1"/>
            <w:sz w:val="22"/>
            <w:highlight w:val="yellow"/>
            <w:rPrChange w:id="94" w:author="Zhang Haikun" w:date="2019-06-05T10:36:00Z">
              <w:rPr>
                <w:rFonts w:ascii="Arial" w:hAnsi="Arial" w:cs="Arial"/>
                <w:color w:val="000000" w:themeColor="text1"/>
                <w:sz w:val="22"/>
              </w:rPr>
            </w:rPrChange>
          </w:rPr>
          <w:t>delete “</w:t>
        </w:r>
      </w:ins>
      <w:ins w:id="95" w:author="Zhang Haikun" w:date="2019-06-01T17:18:00Z">
        <w:r w:rsidR="00AB68F5" w:rsidRPr="00D759CA">
          <w:rPr>
            <w:rFonts w:ascii="Arial" w:hAnsi="Arial" w:cs="Arial"/>
            <w:color w:val="000000" w:themeColor="text1"/>
            <w:sz w:val="22"/>
            <w:highlight w:val="yellow"/>
            <w:rPrChange w:id="96" w:author="Zhang Haikun" w:date="2019-06-05T10:36:00Z">
              <w:rPr>
                <w:rFonts w:ascii="Arial" w:hAnsi="Arial" w:cs="Arial"/>
                <w:color w:val="000000" w:themeColor="text1"/>
                <w:sz w:val="22"/>
              </w:rPr>
            </w:rPrChange>
          </w:rPr>
          <w:t xml:space="preserve">Notably, CpGs near the HBV integration sites were likely to have methylation levels reflecting hypo-methyation status </w:t>
        </w:r>
        <w:r w:rsidR="00AB68F5" w:rsidRPr="00D759CA">
          <w:rPr>
            <w:rFonts w:ascii="Arial" w:hAnsi="Arial" w:cs="Arial"/>
            <w:color w:val="000000" w:themeColor="text1"/>
            <w:sz w:val="22"/>
            <w:highlight w:val="yellow"/>
            <w:rPrChange w:id="97" w:author="Zhang Haikun" w:date="2019-06-05T10:36:00Z">
              <w:rPr>
                <w:rFonts w:ascii="Arial" w:hAnsi="Arial" w:cs="Arial"/>
                <w:color w:val="000000" w:themeColor="text1"/>
                <w:sz w:val="22"/>
              </w:rPr>
            </w:rPrChange>
          </w:rPr>
          <w:lastRenderedPageBreak/>
          <w:t>of tumor genome in HCC patients, which can discriminate the HCC patients from patients in other stages of liver diseases.</w:t>
        </w:r>
      </w:ins>
      <w:ins w:id="98" w:author="Zhang Haikun" w:date="2019-06-05T10:36:00Z">
        <w:r w:rsidR="00D759CA" w:rsidRPr="00D759CA">
          <w:rPr>
            <w:rFonts w:ascii="Arial" w:hAnsi="Arial" w:cs="Arial"/>
            <w:color w:val="000000" w:themeColor="text1"/>
            <w:sz w:val="22"/>
            <w:highlight w:val="yellow"/>
            <w:rPrChange w:id="99" w:author="Zhang Haikun" w:date="2019-06-05T10:36:00Z">
              <w:rPr>
                <w:rFonts w:ascii="Arial" w:hAnsi="Arial" w:cs="Arial"/>
                <w:color w:val="000000" w:themeColor="text1"/>
                <w:sz w:val="22"/>
              </w:rPr>
            </w:rPrChange>
          </w:rPr>
          <w:t>”</w:t>
        </w:r>
      </w:ins>
      <w:ins w:id="100" w:author="Zhang Haikun" w:date="2019-06-01T17:18:00Z">
        <w:r w:rsidR="00D759CA">
          <w:rPr>
            <w:rFonts w:ascii="Arial" w:hAnsi="Arial" w:cs="Arial" w:hint="eastAsia"/>
            <w:color w:val="000000" w:themeColor="text1"/>
            <w:sz w:val="22"/>
          </w:rPr>
          <w:t>)</w:t>
        </w:r>
      </w:ins>
    </w:p>
    <w:p w14:paraId="44F1D3A1" w14:textId="772D0BA5" w:rsidR="008A03A9" w:rsidRPr="00393DBF" w:rsidRDefault="009E0A77" w:rsidP="000818AC">
      <w:pPr>
        <w:spacing w:before="240"/>
        <w:rPr>
          <w:rFonts w:ascii="Arial" w:hAnsi="Arial" w:cs="Arial"/>
          <w:color w:val="000000" w:themeColor="text1"/>
          <w:sz w:val="22"/>
        </w:rPr>
      </w:pPr>
      <w:r>
        <w:rPr>
          <w:rFonts w:ascii="Arial" w:hAnsi="Arial" w:cs="Arial"/>
          <w:color w:val="000000" w:themeColor="text1"/>
          <w:sz w:val="22"/>
        </w:rPr>
        <w:t>W</w:t>
      </w:r>
      <w:r w:rsidR="00476884" w:rsidRPr="00393DBF">
        <w:rPr>
          <w:rFonts w:ascii="Arial" w:hAnsi="Arial" w:cs="Arial"/>
          <w:color w:val="000000" w:themeColor="text1"/>
          <w:sz w:val="22"/>
        </w:rPr>
        <w:t xml:space="preserve">e adopted </w:t>
      </w:r>
      <w:r w:rsidR="006F7211">
        <w:rPr>
          <w:rFonts w:ascii="Arial" w:hAnsi="Arial" w:cs="Arial"/>
          <w:color w:val="000000" w:themeColor="text1"/>
          <w:sz w:val="22"/>
        </w:rPr>
        <w:t xml:space="preserve">an approach focusing on </w:t>
      </w:r>
      <w:r w:rsidR="00476884" w:rsidRPr="00393DBF">
        <w:rPr>
          <w:rFonts w:ascii="Arial" w:hAnsi="Arial" w:cs="Arial"/>
          <w:color w:val="000000" w:themeColor="text1"/>
          <w:sz w:val="22"/>
        </w:rPr>
        <w:t xml:space="preserve">100bp upstream and downstream </w:t>
      </w:r>
      <w:r w:rsidR="006F7211">
        <w:rPr>
          <w:rFonts w:ascii="Arial" w:hAnsi="Arial" w:cs="Arial"/>
          <w:color w:val="000000" w:themeColor="text1"/>
          <w:sz w:val="22"/>
        </w:rPr>
        <w:t>regions from</w:t>
      </w:r>
      <w:r>
        <w:rPr>
          <w:rFonts w:ascii="Arial" w:hAnsi="Arial" w:cs="Arial"/>
          <w:color w:val="000000" w:themeColor="text1"/>
          <w:sz w:val="22"/>
        </w:rPr>
        <w:t xml:space="preserve"> </w:t>
      </w:r>
      <w:r w:rsidR="00476884" w:rsidRPr="00393DBF">
        <w:rPr>
          <w:rFonts w:ascii="Arial" w:hAnsi="Arial" w:cs="Arial"/>
          <w:color w:val="000000" w:themeColor="text1"/>
          <w:sz w:val="22"/>
        </w:rPr>
        <w:t>HBV integration sites as surrogate regions for</w:t>
      </w:r>
      <w:r w:rsidR="00D7093F" w:rsidRPr="00393DBF">
        <w:rPr>
          <w:rFonts w:ascii="Arial" w:hAnsi="Arial" w:cs="Arial"/>
          <w:color w:val="000000" w:themeColor="text1"/>
          <w:sz w:val="22"/>
        </w:rPr>
        <w:t xml:space="preserve"> plasma hypomethylation analysis in</w:t>
      </w:r>
      <w:r w:rsidR="00476884" w:rsidRPr="00393DBF">
        <w:rPr>
          <w:rFonts w:ascii="Arial" w:hAnsi="Arial" w:cs="Arial"/>
          <w:color w:val="000000" w:themeColor="text1"/>
          <w:sz w:val="22"/>
        </w:rPr>
        <w:t xml:space="preserve"> HCC patients. </w:t>
      </w:r>
      <w:r w:rsidR="00687C2F" w:rsidRPr="00393DBF">
        <w:rPr>
          <w:rFonts w:ascii="Arial" w:hAnsi="Arial" w:cs="Arial"/>
          <w:color w:val="000000" w:themeColor="text1"/>
          <w:sz w:val="22"/>
        </w:rPr>
        <w:t xml:space="preserve">Although we </w:t>
      </w:r>
      <w:r w:rsidR="00C15458" w:rsidRPr="00393DBF">
        <w:rPr>
          <w:rFonts w:ascii="Arial" w:hAnsi="Arial" w:cs="Arial"/>
          <w:color w:val="000000" w:themeColor="text1"/>
          <w:sz w:val="22"/>
        </w:rPr>
        <w:t>chose</w:t>
      </w:r>
      <w:r w:rsidR="00687C2F" w:rsidRPr="00393DBF">
        <w:rPr>
          <w:rFonts w:ascii="Arial" w:hAnsi="Arial" w:cs="Arial"/>
          <w:color w:val="000000" w:themeColor="text1"/>
          <w:sz w:val="22"/>
        </w:rPr>
        <w:t xml:space="preserve"> HBV integration sites as </w:t>
      </w:r>
      <w:r w:rsidR="00C15458" w:rsidRPr="00393DBF">
        <w:rPr>
          <w:rFonts w:ascii="Arial" w:hAnsi="Arial" w:cs="Arial"/>
          <w:color w:val="000000" w:themeColor="text1"/>
          <w:sz w:val="22"/>
        </w:rPr>
        <w:t xml:space="preserve">the </w:t>
      </w:r>
      <w:r w:rsidR="00687C2F" w:rsidRPr="00393DBF">
        <w:rPr>
          <w:rFonts w:ascii="Arial" w:hAnsi="Arial" w:cs="Arial"/>
          <w:color w:val="000000" w:themeColor="text1"/>
          <w:sz w:val="22"/>
        </w:rPr>
        <w:t xml:space="preserve">indicator, it </w:t>
      </w:r>
      <w:r w:rsidR="006F7211">
        <w:rPr>
          <w:rFonts w:ascii="Arial" w:hAnsi="Arial" w:cs="Arial"/>
          <w:color w:val="000000" w:themeColor="text1"/>
          <w:sz w:val="22"/>
        </w:rPr>
        <w:t>does not necessarily indicate that</w:t>
      </w:r>
      <w:r w:rsidR="00687C2F" w:rsidRPr="00393DBF">
        <w:rPr>
          <w:rFonts w:ascii="Arial" w:hAnsi="Arial" w:cs="Arial"/>
          <w:color w:val="000000" w:themeColor="text1"/>
          <w:sz w:val="22"/>
        </w:rPr>
        <w:t xml:space="preserve"> t</w:t>
      </w:r>
      <w:r w:rsidR="00C15458" w:rsidRPr="00393DBF">
        <w:rPr>
          <w:rFonts w:ascii="Arial" w:hAnsi="Arial" w:cs="Arial"/>
          <w:color w:val="000000" w:themeColor="text1"/>
          <w:sz w:val="22"/>
        </w:rPr>
        <w:t>he</w:t>
      </w:r>
      <w:r w:rsidR="00687C2F" w:rsidRPr="00393DBF">
        <w:rPr>
          <w:rFonts w:ascii="Arial" w:hAnsi="Arial" w:cs="Arial"/>
          <w:color w:val="000000" w:themeColor="text1"/>
          <w:sz w:val="22"/>
        </w:rPr>
        <w:t xml:space="preserve"> analysis</w:t>
      </w:r>
      <w:r w:rsidR="006F7211">
        <w:rPr>
          <w:rFonts w:ascii="Arial" w:hAnsi="Arial" w:cs="Arial"/>
          <w:color w:val="000000" w:themeColor="text1"/>
          <w:sz w:val="22"/>
        </w:rPr>
        <w:t xml:space="preserve"> is</w:t>
      </w:r>
      <w:r w:rsidR="00687C2F" w:rsidRPr="00393DBF">
        <w:rPr>
          <w:rFonts w:ascii="Arial" w:hAnsi="Arial" w:cs="Arial"/>
          <w:color w:val="000000" w:themeColor="text1"/>
          <w:sz w:val="22"/>
        </w:rPr>
        <w:t xml:space="preserve"> only suitable for patients with HBV infection. In our </w:t>
      </w:r>
      <w:r w:rsidR="006F7211">
        <w:rPr>
          <w:rFonts w:ascii="Arial" w:hAnsi="Arial" w:cs="Arial"/>
          <w:color w:val="000000" w:themeColor="text1"/>
          <w:sz w:val="22"/>
        </w:rPr>
        <w:t>sample set,</w:t>
      </w:r>
      <w:r w:rsidR="00687C2F" w:rsidRPr="00393DBF">
        <w:rPr>
          <w:rFonts w:ascii="Arial" w:hAnsi="Arial" w:cs="Arial"/>
          <w:color w:val="000000" w:themeColor="text1"/>
          <w:sz w:val="22"/>
        </w:rPr>
        <w:t xml:space="preserve"> we also includ</w:t>
      </w:r>
      <w:r w:rsidR="00C15458" w:rsidRPr="00393DBF">
        <w:rPr>
          <w:rFonts w:ascii="Arial" w:hAnsi="Arial" w:cs="Arial"/>
          <w:color w:val="000000" w:themeColor="text1"/>
          <w:sz w:val="22"/>
        </w:rPr>
        <w:t>ed</w:t>
      </w:r>
      <w:r w:rsidR="00687C2F" w:rsidRPr="00393DBF">
        <w:rPr>
          <w:rFonts w:ascii="Arial" w:hAnsi="Arial" w:cs="Arial"/>
          <w:color w:val="000000" w:themeColor="text1"/>
          <w:sz w:val="22"/>
        </w:rPr>
        <w:t xml:space="preserve"> </w:t>
      </w:r>
      <w:r w:rsidR="00CB3DC4" w:rsidRPr="00393DBF">
        <w:rPr>
          <w:rFonts w:ascii="Arial" w:hAnsi="Arial" w:cs="Arial"/>
          <w:color w:val="000000" w:themeColor="text1"/>
          <w:sz w:val="22"/>
        </w:rPr>
        <w:t>3</w:t>
      </w:r>
      <w:r w:rsidR="00687C2F" w:rsidRPr="00393DBF">
        <w:rPr>
          <w:rFonts w:ascii="Arial" w:hAnsi="Arial" w:cs="Arial"/>
          <w:color w:val="000000" w:themeColor="text1"/>
          <w:sz w:val="22"/>
        </w:rPr>
        <w:t xml:space="preserve"> patients without HBV infection (</w:t>
      </w:r>
      <w:r w:rsidR="003F360A" w:rsidRPr="00393DBF">
        <w:rPr>
          <w:rFonts w:ascii="Arial" w:hAnsi="Arial" w:cs="Arial"/>
          <w:color w:val="000000" w:themeColor="text1"/>
          <w:sz w:val="22"/>
        </w:rPr>
        <w:t>P</w:t>
      </w:r>
      <w:r w:rsidR="002A02FF" w:rsidRPr="00393DBF">
        <w:rPr>
          <w:rFonts w:ascii="Arial" w:hAnsi="Arial" w:cs="Arial"/>
          <w:color w:val="000000" w:themeColor="text1"/>
          <w:sz w:val="22"/>
        </w:rPr>
        <w:t xml:space="preserve">1, </w:t>
      </w:r>
      <w:r w:rsidR="003F360A" w:rsidRPr="00393DBF">
        <w:rPr>
          <w:rFonts w:ascii="Arial" w:hAnsi="Arial" w:cs="Arial"/>
          <w:color w:val="000000" w:themeColor="text1"/>
          <w:sz w:val="22"/>
        </w:rPr>
        <w:t>P18 and P19</w:t>
      </w:r>
      <w:r w:rsidR="002A02FF" w:rsidRPr="00393DBF">
        <w:rPr>
          <w:rFonts w:ascii="Arial" w:hAnsi="Arial" w:cs="Arial"/>
          <w:color w:val="000000" w:themeColor="text1"/>
          <w:sz w:val="22"/>
        </w:rPr>
        <w:t xml:space="preserve">; </w:t>
      </w:r>
      <w:r w:rsidR="002A02FF" w:rsidRPr="000818AC">
        <w:rPr>
          <w:rFonts w:ascii="Arial" w:hAnsi="Arial" w:cs="Arial"/>
          <w:b/>
          <w:color w:val="1F4E79" w:themeColor="accent1" w:themeShade="80"/>
          <w:sz w:val="22"/>
        </w:rPr>
        <w:t>Supplementary Table 2</w:t>
      </w:r>
      <w:r w:rsidR="00687C2F" w:rsidRPr="00393DBF">
        <w:rPr>
          <w:rFonts w:ascii="Arial" w:hAnsi="Arial" w:cs="Arial"/>
          <w:color w:val="000000" w:themeColor="text1"/>
          <w:sz w:val="22"/>
        </w:rPr>
        <w:t xml:space="preserve">). </w:t>
      </w:r>
      <w:commentRangeStart w:id="101"/>
      <w:commentRangeStart w:id="102"/>
      <w:commentRangeStart w:id="103"/>
      <w:r w:rsidR="004E5109">
        <w:rPr>
          <w:rFonts w:ascii="Arial" w:hAnsi="Arial" w:cs="Arial"/>
          <w:color w:val="000000" w:themeColor="text1"/>
          <w:sz w:val="22"/>
        </w:rPr>
        <w:t>While HBV integration</w:t>
      </w:r>
      <w:r w:rsidR="00687C2F" w:rsidRPr="00393DBF">
        <w:rPr>
          <w:rFonts w:ascii="Arial" w:hAnsi="Arial" w:cs="Arial"/>
          <w:color w:val="000000" w:themeColor="text1"/>
          <w:sz w:val="22"/>
        </w:rPr>
        <w:t xml:space="preserve"> regions </w:t>
      </w:r>
      <w:del w:id="104" w:author="Guo, Shicheng" w:date="2019-06-05T00:01:00Z">
        <w:r w:rsidR="00687C2F" w:rsidRPr="00393DBF" w:rsidDel="00BB44D1">
          <w:rPr>
            <w:rFonts w:ascii="Arial" w:hAnsi="Arial" w:cs="Arial"/>
            <w:color w:val="000000" w:themeColor="text1"/>
            <w:sz w:val="22"/>
          </w:rPr>
          <w:delText xml:space="preserve">have </w:delText>
        </w:r>
      </w:del>
      <w:ins w:id="105" w:author="Guo, Shicheng" w:date="2019-06-05T00:01:00Z">
        <w:r w:rsidR="00BB44D1">
          <w:rPr>
            <w:rFonts w:ascii="Arial" w:hAnsi="Arial" w:cs="Arial"/>
            <w:color w:val="000000" w:themeColor="text1"/>
            <w:sz w:val="22"/>
          </w:rPr>
          <w:t>prefer to some specific</w:t>
        </w:r>
        <w:r w:rsidR="00BB44D1" w:rsidRPr="00393DBF">
          <w:rPr>
            <w:rFonts w:ascii="Arial" w:hAnsi="Arial" w:cs="Arial"/>
            <w:color w:val="000000" w:themeColor="text1"/>
            <w:sz w:val="22"/>
          </w:rPr>
          <w:t xml:space="preserve"> </w:t>
        </w:r>
        <w:r w:rsidR="00BB44D1">
          <w:rPr>
            <w:rFonts w:ascii="Arial" w:hAnsi="Arial" w:cs="Arial"/>
            <w:color w:val="000000" w:themeColor="text1"/>
            <w:sz w:val="22"/>
          </w:rPr>
          <w:t xml:space="preserve">DNA </w:t>
        </w:r>
      </w:ins>
      <w:r w:rsidR="004E5109">
        <w:rPr>
          <w:rFonts w:ascii="Arial" w:hAnsi="Arial" w:cs="Arial"/>
          <w:color w:val="000000" w:themeColor="text1"/>
          <w:sz w:val="22"/>
        </w:rPr>
        <w:t>molecular</w:t>
      </w:r>
      <w:r w:rsidR="00687C2F" w:rsidRPr="00393DBF">
        <w:rPr>
          <w:rFonts w:ascii="Arial" w:hAnsi="Arial" w:cs="Arial"/>
          <w:color w:val="000000" w:themeColor="text1"/>
          <w:sz w:val="22"/>
        </w:rPr>
        <w:t xml:space="preserve"> features</w:t>
      </w:r>
      <w:del w:id="106" w:author="Guo, Shicheng" w:date="2019-06-05T00:02:00Z">
        <w:r w:rsidR="00687C2F" w:rsidRPr="00393DBF" w:rsidDel="00BB44D1">
          <w:rPr>
            <w:rFonts w:ascii="Arial" w:hAnsi="Arial" w:cs="Arial"/>
            <w:color w:val="000000" w:themeColor="text1"/>
            <w:sz w:val="22"/>
          </w:rPr>
          <w:delText xml:space="preserve"> suitable for HBV integration</w:delText>
        </w:r>
        <w:r w:rsidR="00C15458" w:rsidRPr="00393DBF" w:rsidDel="00BB44D1">
          <w:rPr>
            <w:rFonts w:ascii="Arial" w:hAnsi="Arial" w:cs="Arial"/>
            <w:color w:val="000000" w:themeColor="text1"/>
            <w:sz w:val="22"/>
          </w:rPr>
          <w:delText>s</w:delText>
        </w:r>
        <w:commentRangeEnd w:id="101"/>
        <w:r w:rsidR="006313EC" w:rsidDel="00BB44D1">
          <w:rPr>
            <w:rStyle w:val="CommentReference"/>
          </w:rPr>
          <w:commentReference w:id="101"/>
        </w:r>
        <w:commentRangeEnd w:id="102"/>
        <w:r w:rsidR="00BB44D1" w:rsidDel="00BB44D1">
          <w:rPr>
            <w:rStyle w:val="CommentReference"/>
          </w:rPr>
          <w:commentReference w:id="102"/>
        </w:r>
      </w:del>
      <w:commentRangeEnd w:id="103"/>
      <w:r w:rsidR="00FC7248">
        <w:rPr>
          <w:rStyle w:val="CommentReference"/>
        </w:rPr>
        <w:commentReference w:id="103"/>
      </w:r>
      <w:r w:rsidR="00C15458" w:rsidRPr="00393DBF">
        <w:rPr>
          <w:rFonts w:ascii="Arial" w:hAnsi="Arial" w:cs="Arial"/>
          <w:color w:val="000000" w:themeColor="text1"/>
          <w:sz w:val="22"/>
        </w:rPr>
        <w:t xml:space="preserve">, we also demonstrated </w:t>
      </w:r>
      <w:r w:rsidR="004E5109">
        <w:rPr>
          <w:rFonts w:ascii="Arial" w:hAnsi="Arial" w:cs="Arial"/>
          <w:color w:val="000000" w:themeColor="text1"/>
          <w:sz w:val="22"/>
        </w:rPr>
        <w:t>that methylation changes in HBV integration regions may be common in HCC and independent of HBV infection.</w:t>
      </w:r>
      <w:r w:rsidR="00265CE7" w:rsidRPr="00393DBF">
        <w:rPr>
          <w:rFonts w:ascii="Arial" w:hAnsi="Arial" w:cs="Arial"/>
          <w:color w:val="000000" w:themeColor="text1"/>
          <w:sz w:val="22"/>
        </w:rPr>
        <w:t xml:space="preserve"> </w:t>
      </w:r>
      <w:r w:rsidR="00CF0884">
        <w:rPr>
          <w:rFonts w:ascii="Arial" w:hAnsi="Arial" w:cs="Arial"/>
          <w:color w:val="000000" w:themeColor="text1"/>
          <w:sz w:val="22"/>
        </w:rPr>
        <w:t>Interestingly, w</w:t>
      </w:r>
      <w:r>
        <w:rPr>
          <w:rFonts w:ascii="Arial" w:hAnsi="Arial" w:cs="Arial"/>
          <w:color w:val="000000" w:themeColor="text1"/>
          <w:sz w:val="22"/>
        </w:rPr>
        <w:t>e found hypomethylation in HBV in</w:t>
      </w:r>
      <w:r w:rsidR="002A3C73">
        <w:rPr>
          <w:rFonts w:ascii="Arial" w:hAnsi="Arial" w:cs="Arial"/>
          <w:color w:val="000000" w:themeColor="text1"/>
          <w:sz w:val="22"/>
        </w:rPr>
        <w:t>tegration</w:t>
      </w:r>
      <w:r>
        <w:rPr>
          <w:rFonts w:ascii="Arial" w:hAnsi="Arial" w:cs="Arial"/>
          <w:color w:val="000000" w:themeColor="text1"/>
          <w:sz w:val="22"/>
        </w:rPr>
        <w:t xml:space="preserve"> regions have higher sensitivity for HCC d</w:t>
      </w:r>
      <w:r w:rsidR="002A3C73">
        <w:rPr>
          <w:rFonts w:ascii="Arial" w:hAnsi="Arial" w:cs="Arial"/>
          <w:color w:val="000000" w:themeColor="text1"/>
          <w:sz w:val="22"/>
        </w:rPr>
        <w:t xml:space="preserve">iagnosis. </w:t>
      </w:r>
      <w:commentRangeStart w:id="107"/>
      <w:commentRangeStart w:id="108"/>
      <w:commentRangeStart w:id="109"/>
      <w:r w:rsidR="00C5011D">
        <w:rPr>
          <w:rFonts w:ascii="Arial" w:hAnsi="Arial" w:cs="Arial"/>
          <w:color w:val="000000" w:themeColor="text1"/>
          <w:sz w:val="22"/>
        </w:rPr>
        <w:t>For example, P14</w:t>
      </w:r>
      <w:r w:rsidR="00E06DB9">
        <w:rPr>
          <w:rFonts w:ascii="Arial" w:hAnsi="Arial" w:cs="Arial"/>
          <w:color w:val="000000" w:themeColor="text1"/>
          <w:sz w:val="22"/>
        </w:rPr>
        <w:t xml:space="preserve"> (</w:t>
      </w:r>
      <w:r w:rsidR="002273FE">
        <w:rPr>
          <w:rFonts w:ascii="Arial" w:hAnsi="Arial" w:cs="Arial"/>
          <w:color w:val="000000" w:themeColor="text1"/>
          <w:sz w:val="22"/>
        </w:rPr>
        <w:t>chronic hepatitis</w:t>
      </w:r>
      <w:r w:rsidR="00E06DB9">
        <w:rPr>
          <w:rFonts w:ascii="Arial" w:hAnsi="Arial" w:cs="Arial"/>
          <w:color w:val="000000" w:themeColor="text1"/>
          <w:sz w:val="22"/>
        </w:rPr>
        <w:t>)</w:t>
      </w:r>
      <w:r w:rsidR="00C5011D">
        <w:rPr>
          <w:rFonts w:ascii="Arial" w:hAnsi="Arial" w:cs="Arial"/>
          <w:color w:val="000000" w:themeColor="text1"/>
          <w:sz w:val="22"/>
        </w:rPr>
        <w:t xml:space="preserve"> had an average value of 67.4% for the hypo-methylation HBV integration indicator which slightly exceeded the cutoff for HCC. </w:t>
      </w:r>
      <w:r w:rsidR="00B96433" w:rsidRPr="00393DBF">
        <w:rPr>
          <w:rFonts w:ascii="Arial" w:hAnsi="Arial" w:cs="Arial"/>
          <w:color w:val="000000" w:themeColor="text1"/>
          <w:sz w:val="22"/>
        </w:rPr>
        <w:t xml:space="preserve">We followed up this patient and found </w:t>
      </w:r>
      <w:r w:rsidR="00E06DB9">
        <w:rPr>
          <w:rFonts w:ascii="Arial" w:hAnsi="Arial" w:cs="Arial"/>
          <w:color w:val="000000" w:themeColor="text1"/>
          <w:sz w:val="22"/>
        </w:rPr>
        <w:t>that he was subsequently diagnoses with HCC within 6 months.</w:t>
      </w:r>
      <w:r w:rsidR="002937DE">
        <w:rPr>
          <w:rFonts w:ascii="Arial" w:hAnsi="Arial" w:cs="Arial"/>
          <w:color w:val="000000" w:themeColor="text1"/>
          <w:sz w:val="22"/>
        </w:rPr>
        <w:t xml:space="preserve"> </w:t>
      </w:r>
      <w:commentRangeEnd w:id="107"/>
      <w:r w:rsidR="006313EC">
        <w:rPr>
          <w:rStyle w:val="CommentReference"/>
        </w:rPr>
        <w:commentReference w:id="107"/>
      </w:r>
      <w:commentRangeEnd w:id="108"/>
      <w:r w:rsidR="00D759CA">
        <w:rPr>
          <w:rStyle w:val="CommentReference"/>
        </w:rPr>
        <w:commentReference w:id="108"/>
      </w:r>
      <w:commentRangeEnd w:id="109"/>
      <w:r w:rsidR="00FC7248">
        <w:rPr>
          <w:rStyle w:val="CommentReference"/>
        </w:rPr>
        <w:commentReference w:id="109"/>
      </w:r>
      <w:r w:rsidR="00E06DB9">
        <w:rPr>
          <w:rFonts w:ascii="Arial" w:hAnsi="Arial" w:cs="Arial"/>
          <w:color w:val="000000" w:themeColor="text1"/>
          <w:sz w:val="22"/>
        </w:rPr>
        <w:t xml:space="preserve">The sample from a </w:t>
      </w:r>
      <w:r w:rsidR="002937DE">
        <w:rPr>
          <w:rFonts w:ascii="Arial" w:hAnsi="Arial" w:cs="Arial"/>
          <w:color w:val="000000" w:themeColor="text1"/>
          <w:sz w:val="22"/>
        </w:rPr>
        <w:t xml:space="preserve">chronic </w:t>
      </w:r>
      <w:r w:rsidR="00E06DB9">
        <w:rPr>
          <w:rFonts w:ascii="Arial" w:hAnsi="Arial" w:cs="Arial"/>
          <w:color w:val="000000" w:themeColor="text1"/>
          <w:sz w:val="22"/>
        </w:rPr>
        <w:t>hepatitis patient, P2, showed that the proportion of LMRs was 17.8% and the average methylation level around HBV integration sites was 67.7%. Using the sample from a clinical visit 6 months following the initial sample collection, the proportion of LMRs dropped to 1.1%, whereas the average methylation around HBV integration sites slightly increased to 69%.</w:t>
      </w:r>
      <w:r w:rsidR="00EC54CB">
        <w:rPr>
          <w:rFonts w:ascii="Arial" w:hAnsi="Arial" w:cs="Arial"/>
          <w:color w:val="000000" w:themeColor="text1"/>
          <w:sz w:val="22"/>
        </w:rPr>
        <w:t xml:space="preserve"> This patient </w:t>
      </w:r>
      <w:r w:rsidR="00EC10E0" w:rsidRPr="00393DBF">
        <w:rPr>
          <w:rFonts w:ascii="Arial" w:hAnsi="Arial" w:cs="Arial"/>
          <w:sz w:val="22"/>
        </w:rPr>
        <w:t xml:space="preserve">had no </w:t>
      </w:r>
      <w:r w:rsidR="00EC10E0">
        <w:rPr>
          <w:rFonts w:ascii="Arial" w:hAnsi="Arial" w:cs="Arial"/>
          <w:sz w:val="22"/>
        </w:rPr>
        <w:t>detected HCC in follow-up, showing</w:t>
      </w:r>
      <w:r w:rsidR="00EC10E0" w:rsidRPr="00BB4939">
        <w:rPr>
          <w:rFonts w:ascii="Arial" w:hAnsi="Arial" w:cs="Arial"/>
          <w:sz w:val="22"/>
        </w:rPr>
        <w:t xml:space="preserve"> that </w:t>
      </w:r>
      <w:r w:rsidR="00EC10E0" w:rsidRPr="00393DBF">
        <w:rPr>
          <w:rFonts w:ascii="Arial" w:hAnsi="Arial" w:cs="Arial"/>
          <w:color w:val="000000" w:themeColor="text1"/>
          <w:sz w:val="22"/>
        </w:rPr>
        <w:t>Methyl</w:t>
      </w:r>
      <w:r w:rsidR="00EC10E0">
        <w:rPr>
          <w:rFonts w:ascii="Arial" w:hAnsi="Arial" w:cs="Arial" w:hint="eastAsia"/>
          <w:color w:val="000000" w:themeColor="text1"/>
          <w:sz w:val="22"/>
          <w:vertAlign w:val="subscript"/>
        </w:rPr>
        <w:t>HBV</w:t>
      </w:r>
      <w:r w:rsidR="00EC10E0" w:rsidRPr="00BB4939">
        <w:rPr>
          <w:rFonts w:ascii="Arial" w:hAnsi="Arial" w:cs="Arial"/>
          <w:sz w:val="22"/>
        </w:rPr>
        <w:t xml:space="preserve"> is </w:t>
      </w:r>
      <w:r w:rsidR="006313EC">
        <w:rPr>
          <w:rFonts w:ascii="Arial" w:hAnsi="Arial" w:cs="Arial"/>
          <w:sz w:val="22"/>
        </w:rPr>
        <w:t xml:space="preserve">more </w:t>
      </w:r>
      <w:r w:rsidR="00EC10E0" w:rsidRPr="00BB4939">
        <w:rPr>
          <w:rFonts w:ascii="Arial" w:hAnsi="Arial" w:cs="Arial"/>
          <w:sz w:val="22"/>
        </w:rPr>
        <w:t>stable than genome-wide LMR</w:t>
      </w:r>
      <w:r w:rsidR="009A5EFD" w:rsidRPr="00EC10E0">
        <w:rPr>
          <w:rFonts w:ascii="Arial" w:hAnsi="Arial" w:cs="Arial"/>
          <w:color w:val="000000" w:themeColor="text1"/>
          <w:sz w:val="22"/>
        </w:rPr>
        <w:t>.</w:t>
      </w:r>
      <w:r w:rsidR="00EC10E0" w:rsidRPr="00BB4939">
        <w:rPr>
          <w:rFonts w:ascii="Arial" w:hAnsi="Arial" w:cs="Arial"/>
          <w:color w:val="000000" w:themeColor="text1"/>
          <w:sz w:val="22"/>
        </w:rPr>
        <w:t xml:space="preserve"> </w:t>
      </w:r>
      <w:r w:rsidR="00E06DB9" w:rsidRPr="00EC10E0">
        <w:rPr>
          <w:rFonts w:ascii="Arial" w:hAnsi="Arial" w:cs="Arial"/>
          <w:color w:val="000000" w:themeColor="text1"/>
          <w:sz w:val="22"/>
        </w:rPr>
        <w:t>A</w:t>
      </w:r>
      <w:r w:rsidR="00E06DB9">
        <w:rPr>
          <w:rFonts w:ascii="Arial" w:hAnsi="Arial" w:cs="Arial"/>
          <w:color w:val="000000" w:themeColor="text1"/>
          <w:sz w:val="22"/>
        </w:rPr>
        <w:t>s a predictor of HCC, the most challenging aspect is to determine appropriate cutoffs for disease status, which necessitates large sample sizes in future studies.</w:t>
      </w:r>
      <w:r w:rsidR="002937DE">
        <w:rPr>
          <w:rFonts w:ascii="Arial" w:hAnsi="Arial" w:cs="Arial"/>
          <w:color w:val="000000" w:themeColor="text1"/>
          <w:sz w:val="22"/>
        </w:rPr>
        <w:t xml:space="preserve"> </w:t>
      </w:r>
      <w:r w:rsidR="001A64A0" w:rsidRPr="00393DBF">
        <w:rPr>
          <w:rFonts w:ascii="Arial" w:hAnsi="Arial" w:cs="Arial"/>
          <w:color w:val="000000" w:themeColor="text1"/>
          <w:sz w:val="22"/>
        </w:rPr>
        <w:t xml:space="preserve">Nevertheless, our study successfully illustrated </w:t>
      </w:r>
      <w:r w:rsidR="00E06DB9">
        <w:rPr>
          <w:rFonts w:ascii="Arial" w:hAnsi="Arial" w:cs="Arial"/>
          <w:color w:val="000000" w:themeColor="text1"/>
          <w:sz w:val="22"/>
        </w:rPr>
        <w:t xml:space="preserve">that </w:t>
      </w:r>
      <w:r w:rsidR="001A64A0" w:rsidRPr="00393DBF">
        <w:rPr>
          <w:rFonts w:ascii="Arial" w:hAnsi="Arial" w:cs="Arial"/>
          <w:color w:val="000000" w:themeColor="text1"/>
          <w:sz w:val="22"/>
        </w:rPr>
        <w:t>it is necessary to monitor the patients with suspicious methylation changes in cfDNA</w:t>
      </w:r>
      <w:r w:rsidR="006B69D6" w:rsidRPr="00393DBF">
        <w:rPr>
          <w:rFonts w:ascii="Arial" w:hAnsi="Arial" w:cs="Arial"/>
          <w:color w:val="000000" w:themeColor="text1"/>
          <w:sz w:val="22"/>
        </w:rPr>
        <w:t xml:space="preserve"> according to multiple indicators</w:t>
      </w:r>
      <w:r w:rsidR="00E06DB9">
        <w:rPr>
          <w:rFonts w:ascii="Arial" w:hAnsi="Arial" w:cs="Arial"/>
          <w:color w:val="000000" w:themeColor="text1"/>
          <w:sz w:val="22"/>
        </w:rPr>
        <w:t>, combining their prognostic signals to improve accuracy.</w:t>
      </w:r>
    </w:p>
    <w:p w14:paraId="35BF8070" w14:textId="1B1C7396" w:rsidR="00A273C0" w:rsidDel="00D93682" w:rsidRDefault="00A273C0" w:rsidP="00D93682">
      <w:pPr>
        <w:spacing w:before="240"/>
        <w:rPr>
          <w:ins w:id="110" w:author="Augusto Villanueva" w:date="2019-05-31T14:17:00Z"/>
          <w:del w:id="111" w:author="Guo, Shicheng" w:date="2019-06-05T00:04:00Z"/>
          <w:rFonts w:ascii="Arial" w:hAnsi="Arial" w:cs="Arial"/>
          <w:color w:val="000000" w:themeColor="text1"/>
          <w:sz w:val="22"/>
        </w:rPr>
      </w:pPr>
      <w:commentRangeStart w:id="112"/>
      <w:r w:rsidRPr="00393DBF">
        <w:rPr>
          <w:rFonts w:ascii="Arial" w:hAnsi="Arial" w:cs="Arial"/>
          <w:color w:val="000000" w:themeColor="text1"/>
          <w:sz w:val="22"/>
        </w:rPr>
        <w:t xml:space="preserve">Although we have found some stable </w:t>
      </w:r>
      <w:r w:rsidR="00BA4DFD">
        <w:rPr>
          <w:rFonts w:ascii="Arial" w:hAnsi="Arial" w:cs="Arial"/>
          <w:color w:val="000000" w:themeColor="text1"/>
          <w:sz w:val="22"/>
        </w:rPr>
        <w:t xml:space="preserve">methylation </w:t>
      </w:r>
      <w:r w:rsidRPr="00393DBF">
        <w:rPr>
          <w:rFonts w:ascii="Arial" w:hAnsi="Arial" w:cs="Arial"/>
          <w:color w:val="000000" w:themeColor="text1"/>
          <w:sz w:val="22"/>
        </w:rPr>
        <w:t>pattern</w:t>
      </w:r>
      <w:r w:rsidR="00BA4DFD">
        <w:rPr>
          <w:rFonts w:ascii="Arial" w:hAnsi="Arial" w:cs="Arial"/>
          <w:color w:val="000000" w:themeColor="text1"/>
          <w:sz w:val="22"/>
        </w:rPr>
        <w:t>s</w:t>
      </w:r>
      <w:r w:rsidRPr="00393DBF">
        <w:rPr>
          <w:rFonts w:ascii="Arial" w:hAnsi="Arial" w:cs="Arial"/>
          <w:color w:val="000000" w:themeColor="text1"/>
          <w:sz w:val="22"/>
        </w:rPr>
        <w:t xml:space="preserve"> </w:t>
      </w:r>
      <w:r w:rsidR="00BA4DFD">
        <w:rPr>
          <w:rFonts w:ascii="Arial" w:hAnsi="Arial" w:cs="Arial"/>
          <w:color w:val="000000" w:themeColor="text1"/>
          <w:sz w:val="22"/>
        </w:rPr>
        <w:t>using</w:t>
      </w:r>
      <w:r w:rsidRPr="00393DBF">
        <w:rPr>
          <w:rFonts w:ascii="Arial" w:hAnsi="Arial" w:cs="Arial"/>
          <w:color w:val="000000" w:themeColor="text1"/>
          <w:sz w:val="22"/>
        </w:rPr>
        <w:t xml:space="preserve"> low-pass WGBS,</w:t>
      </w:r>
      <w:r w:rsidR="006B69D6" w:rsidRPr="00393DBF">
        <w:rPr>
          <w:rFonts w:ascii="Arial" w:hAnsi="Arial" w:cs="Arial"/>
          <w:color w:val="000000" w:themeColor="text1"/>
          <w:sz w:val="22"/>
        </w:rPr>
        <w:t xml:space="preserve"> we still need to </w:t>
      </w:r>
      <w:r w:rsidR="00BA4DFD">
        <w:rPr>
          <w:rFonts w:ascii="Arial" w:hAnsi="Arial" w:cs="Arial"/>
          <w:color w:val="000000" w:themeColor="text1"/>
          <w:sz w:val="22"/>
        </w:rPr>
        <w:t xml:space="preserve">validate these findings in larger studies. </w:t>
      </w:r>
      <w:ins w:id="113" w:author="Guo, Shicheng" w:date="2019-06-05T00:06:00Z">
        <w:r w:rsidR="000B0CD2">
          <w:rPr>
            <w:rFonts w:ascii="Arial" w:hAnsi="Arial" w:cs="Arial"/>
            <w:color w:val="000000" w:themeColor="text1"/>
            <w:sz w:val="22"/>
          </w:rPr>
          <w:t xml:space="preserve">the low-coverage caused by the </w:t>
        </w:r>
      </w:ins>
      <w:ins w:id="114" w:author="Guo, Shicheng" w:date="2019-06-05T00:05:00Z">
        <w:r w:rsidR="000B0CD2">
          <w:rPr>
            <w:rFonts w:ascii="Arial" w:hAnsi="Arial" w:cs="Arial"/>
            <w:color w:val="000000" w:themeColor="text1"/>
            <w:sz w:val="22"/>
          </w:rPr>
          <w:t xml:space="preserve">low-pass WGBS sequencing </w:t>
        </w:r>
      </w:ins>
      <w:ins w:id="115" w:author="Guo, Shicheng" w:date="2019-06-05T00:06:00Z">
        <w:r w:rsidR="000B0CD2">
          <w:rPr>
            <w:rFonts w:ascii="Arial" w:hAnsi="Arial" w:cs="Arial"/>
            <w:color w:val="000000" w:themeColor="text1"/>
            <w:sz w:val="22"/>
          </w:rPr>
          <w:t>provided difficulties in deep-analysis to biology question, however, we found it is valuable for clinical</w:t>
        </w:r>
      </w:ins>
      <w:ins w:id="116" w:author="Guo, Shicheng" w:date="2019-06-05T00:07:00Z">
        <w:r w:rsidR="000B0CD2">
          <w:rPr>
            <w:rFonts w:ascii="Arial" w:hAnsi="Arial" w:cs="Arial"/>
            <w:color w:val="000000" w:themeColor="text1"/>
            <w:sz w:val="22"/>
          </w:rPr>
          <w:t xml:space="preserve"> implementation</w:t>
        </w:r>
      </w:ins>
      <w:ins w:id="117" w:author="Guo, Shicheng" w:date="2019-06-05T00:06:00Z">
        <w:r w:rsidR="000B0CD2">
          <w:rPr>
            <w:rFonts w:ascii="Arial" w:hAnsi="Arial" w:cs="Arial"/>
            <w:color w:val="000000" w:themeColor="text1"/>
            <w:sz w:val="22"/>
          </w:rPr>
          <w:t>.</w:t>
        </w:r>
      </w:ins>
      <w:ins w:id="118" w:author="Guo, Shicheng" w:date="2019-06-05T00:07:00Z">
        <w:r w:rsidR="000B0CD2">
          <w:rPr>
            <w:rFonts w:ascii="Arial" w:hAnsi="Arial" w:cs="Arial"/>
            <w:color w:val="000000" w:themeColor="text1"/>
            <w:sz w:val="22"/>
          </w:rPr>
          <w:t xml:space="preserve"> </w:t>
        </w:r>
      </w:ins>
      <w:del w:id="119" w:author="Guo, Shicheng" w:date="2019-06-05T00:07:00Z">
        <w:r w:rsidR="00BA4DFD" w:rsidDel="000B0CD2">
          <w:rPr>
            <w:rFonts w:ascii="Arial" w:hAnsi="Arial" w:cs="Arial"/>
            <w:color w:val="000000" w:themeColor="text1"/>
            <w:sz w:val="22"/>
          </w:rPr>
          <w:delText xml:space="preserve">Such </w:delText>
        </w:r>
      </w:del>
      <w:ins w:id="120" w:author="Guo, Shicheng" w:date="2019-06-05T00:07:00Z">
        <w:r w:rsidR="000B0CD2">
          <w:rPr>
            <w:rFonts w:ascii="Arial" w:hAnsi="Arial" w:cs="Arial"/>
            <w:color w:val="000000" w:themeColor="text1"/>
            <w:sz w:val="22"/>
          </w:rPr>
          <w:t>Our</w:t>
        </w:r>
        <w:r w:rsidR="000B0CD2">
          <w:rPr>
            <w:rFonts w:ascii="Arial" w:hAnsi="Arial" w:cs="Arial"/>
            <w:color w:val="000000" w:themeColor="text1"/>
            <w:sz w:val="22"/>
          </w:rPr>
          <w:t xml:space="preserve"> </w:t>
        </w:r>
      </w:ins>
      <w:r w:rsidR="00BA4DFD">
        <w:rPr>
          <w:rFonts w:ascii="Arial" w:hAnsi="Arial" w:cs="Arial"/>
          <w:color w:val="000000" w:themeColor="text1"/>
          <w:sz w:val="22"/>
        </w:rPr>
        <w:t>studies can be used to further develop these approaches and improve the accuracy of HCC diagnoses and surveillance.</w:t>
      </w:r>
      <w:r w:rsidR="002937DE">
        <w:rPr>
          <w:rFonts w:ascii="Arial" w:hAnsi="Arial" w:cs="Arial"/>
          <w:color w:val="000000" w:themeColor="text1"/>
          <w:sz w:val="22"/>
        </w:rPr>
        <w:t xml:space="preserve"> </w:t>
      </w:r>
      <w:r w:rsidR="00BA4DFD">
        <w:rPr>
          <w:rFonts w:ascii="Arial" w:hAnsi="Arial" w:cs="Arial"/>
          <w:color w:val="000000" w:themeColor="text1"/>
          <w:sz w:val="22"/>
        </w:rPr>
        <w:t>Larger studies will enable the determination of accurate cutoff values for disease stages, especially for those with small tumors.</w:t>
      </w:r>
      <w:r w:rsidRPr="00393DBF">
        <w:rPr>
          <w:rFonts w:ascii="Arial" w:hAnsi="Arial" w:cs="Arial"/>
          <w:color w:val="000000" w:themeColor="text1"/>
          <w:sz w:val="22"/>
        </w:rPr>
        <w:t xml:space="preserve"> Further</w:t>
      </w:r>
      <w:r w:rsidR="00A44B6D" w:rsidRPr="00393DBF">
        <w:rPr>
          <w:rFonts w:ascii="Arial" w:hAnsi="Arial" w:cs="Arial"/>
          <w:color w:val="000000" w:themeColor="text1"/>
          <w:sz w:val="22"/>
        </w:rPr>
        <w:t>more</w:t>
      </w:r>
      <w:r w:rsidRPr="00393DBF">
        <w:rPr>
          <w:rFonts w:ascii="Arial" w:hAnsi="Arial" w:cs="Arial"/>
          <w:color w:val="000000" w:themeColor="text1"/>
          <w:sz w:val="22"/>
        </w:rPr>
        <w:t xml:space="preserve">, </w:t>
      </w:r>
      <w:r w:rsidR="00BA4DFD">
        <w:rPr>
          <w:rFonts w:ascii="Arial" w:hAnsi="Arial" w:cs="Arial"/>
          <w:color w:val="000000" w:themeColor="text1"/>
          <w:sz w:val="22"/>
        </w:rPr>
        <w:t xml:space="preserve">we anticipate that </w:t>
      </w:r>
      <w:r w:rsidR="006B69D6" w:rsidRPr="00393DBF">
        <w:rPr>
          <w:rFonts w:ascii="Arial" w:hAnsi="Arial" w:cs="Arial"/>
          <w:color w:val="000000" w:themeColor="text1"/>
          <w:sz w:val="22"/>
        </w:rPr>
        <w:t>blood samples from HCC patients</w:t>
      </w:r>
      <w:r w:rsidRPr="00393DBF">
        <w:rPr>
          <w:rFonts w:ascii="Arial" w:hAnsi="Arial" w:cs="Arial"/>
          <w:color w:val="000000" w:themeColor="text1"/>
          <w:sz w:val="22"/>
        </w:rPr>
        <w:t xml:space="preserve"> at multiple time points </w:t>
      </w:r>
      <w:r w:rsidR="00BA4DFD">
        <w:rPr>
          <w:rFonts w:ascii="Arial" w:hAnsi="Arial" w:cs="Arial"/>
          <w:color w:val="000000" w:themeColor="text1"/>
          <w:sz w:val="22"/>
        </w:rPr>
        <w:t>hold strong utility in tracking disease progression.</w:t>
      </w:r>
      <w:commentRangeEnd w:id="112"/>
      <w:r w:rsidR="000B0CD2">
        <w:rPr>
          <w:rStyle w:val="CommentReference"/>
        </w:rPr>
        <w:commentReference w:id="112"/>
      </w:r>
    </w:p>
    <w:p w14:paraId="5E9D40D5" w14:textId="4881C3E3" w:rsidR="006313EC" w:rsidRPr="00393DBF" w:rsidRDefault="006313EC" w:rsidP="00D93682">
      <w:pPr>
        <w:spacing w:before="240"/>
        <w:rPr>
          <w:rFonts w:ascii="Arial" w:hAnsi="Arial" w:cs="Arial"/>
          <w:color w:val="000000" w:themeColor="text1"/>
          <w:sz w:val="22"/>
        </w:rPr>
      </w:pPr>
      <w:ins w:id="121" w:author="Augusto Villanueva" w:date="2019-05-31T14:17:00Z">
        <w:del w:id="122" w:author="Guo, Shicheng" w:date="2019-06-05T00:04:00Z">
          <w:r w:rsidDel="00D93682">
            <w:rPr>
              <w:rFonts w:ascii="Arial" w:hAnsi="Arial" w:cs="Arial"/>
              <w:color w:val="000000" w:themeColor="text1"/>
              <w:sz w:val="22"/>
            </w:rPr>
            <w:delText>Describe the limitations of the study… methodological, analytical, interpretation, etc…</w:delText>
          </w:r>
        </w:del>
      </w:ins>
    </w:p>
    <w:p w14:paraId="47BF81EC" w14:textId="13E843A2" w:rsidR="001E028C" w:rsidRPr="003A42E7" w:rsidRDefault="001E028C" w:rsidP="000818AC">
      <w:pPr>
        <w:pStyle w:val="Heading2"/>
        <w:spacing w:line="276" w:lineRule="auto"/>
        <w:rPr>
          <w:rFonts w:ascii="Arial" w:eastAsiaTheme="minorEastAsia" w:hAnsi="Arial" w:cs="Arial"/>
          <w:sz w:val="22"/>
        </w:rPr>
      </w:pPr>
      <w:r w:rsidRPr="000818AC">
        <w:rPr>
          <w:rFonts w:ascii="Arial" w:eastAsia="Arial" w:hAnsi="Arial" w:cs="Arial"/>
          <w:color w:val="000000" w:themeColor="text1"/>
          <w:sz w:val="22"/>
          <w:szCs w:val="22"/>
        </w:rPr>
        <w:t>Materials and Methods</w:t>
      </w:r>
    </w:p>
    <w:p w14:paraId="18E82895" w14:textId="77777777" w:rsidR="001E028C" w:rsidRPr="003645E6" w:rsidRDefault="001E028C" w:rsidP="000818AC">
      <w:pPr>
        <w:pStyle w:val="Heading3"/>
      </w:pPr>
      <w:r w:rsidRPr="003645E6">
        <w:t>Sample collection</w:t>
      </w:r>
    </w:p>
    <w:p w14:paraId="1D699A8C" w14:textId="1E53F2E1" w:rsidR="001E028C" w:rsidRPr="00393DBF" w:rsidRDefault="00915E1E" w:rsidP="000818AC">
      <w:pPr>
        <w:spacing w:before="240"/>
        <w:rPr>
          <w:rFonts w:ascii="Arial" w:hAnsi="Arial" w:cs="Arial"/>
          <w:sz w:val="22"/>
        </w:rPr>
      </w:pPr>
      <w:r w:rsidRPr="00393DBF">
        <w:rPr>
          <w:rFonts w:ascii="Arial" w:hAnsi="Arial" w:cs="Arial"/>
          <w:sz w:val="22"/>
        </w:rPr>
        <w:t xml:space="preserve">All the blood samples of </w:t>
      </w:r>
      <w:r w:rsidR="001E028C" w:rsidRPr="00393DBF">
        <w:rPr>
          <w:rFonts w:ascii="Arial" w:hAnsi="Arial" w:cs="Arial"/>
          <w:sz w:val="22"/>
        </w:rPr>
        <w:t xml:space="preserve">patients were </w:t>
      </w:r>
      <w:r w:rsidR="00177B21" w:rsidRPr="00393DBF">
        <w:rPr>
          <w:rFonts w:ascii="Arial" w:hAnsi="Arial" w:cs="Arial"/>
          <w:sz w:val="22"/>
        </w:rPr>
        <w:t xml:space="preserve">collected </w:t>
      </w:r>
      <w:r w:rsidR="001E028C" w:rsidRPr="00393DBF">
        <w:rPr>
          <w:rFonts w:ascii="Arial" w:hAnsi="Arial" w:cs="Arial"/>
          <w:sz w:val="22"/>
        </w:rPr>
        <w:t xml:space="preserve">from </w:t>
      </w:r>
      <w:r w:rsidR="00C372DE" w:rsidRPr="00393DBF">
        <w:rPr>
          <w:rFonts w:ascii="Arial" w:hAnsi="Arial" w:cs="Arial"/>
          <w:sz w:val="22"/>
        </w:rPr>
        <w:t>Beijing You’an Hospital</w:t>
      </w:r>
      <w:r w:rsidR="001E028C" w:rsidRPr="00393DBF">
        <w:rPr>
          <w:rFonts w:ascii="Arial" w:hAnsi="Arial" w:cs="Arial"/>
          <w:sz w:val="22"/>
        </w:rPr>
        <w:t xml:space="preserve">. Healthy individuals </w:t>
      </w:r>
      <w:r w:rsidR="00C372DE" w:rsidRPr="00393DBF">
        <w:rPr>
          <w:rFonts w:ascii="Arial" w:hAnsi="Arial" w:cs="Arial"/>
          <w:sz w:val="22"/>
        </w:rPr>
        <w:t xml:space="preserve">enrolled by Beijing Institute of Genomics </w:t>
      </w:r>
      <w:r w:rsidR="001E028C" w:rsidRPr="00393DBF">
        <w:rPr>
          <w:rFonts w:ascii="Arial" w:hAnsi="Arial" w:cs="Arial"/>
          <w:sz w:val="22"/>
        </w:rPr>
        <w:t>were collected as controls.</w:t>
      </w:r>
      <w:r w:rsidR="00A05A78" w:rsidRPr="00393DBF">
        <w:rPr>
          <w:rFonts w:ascii="Arial" w:hAnsi="Arial" w:cs="Arial"/>
          <w:sz w:val="22"/>
        </w:rPr>
        <w:t xml:space="preserve"> The diagnosis was made according to the guidelines for the prevention and treatment of</w:t>
      </w:r>
      <w:r w:rsidR="00BE6610" w:rsidRPr="00393DBF">
        <w:rPr>
          <w:rFonts w:ascii="Arial" w:hAnsi="Arial" w:cs="Arial"/>
          <w:sz w:val="22"/>
        </w:rPr>
        <w:t xml:space="preserve"> </w:t>
      </w:r>
      <w:r w:rsidR="00A05A78" w:rsidRPr="00393DBF">
        <w:rPr>
          <w:rFonts w:ascii="Arial" w:hAnsi="Arial" w:cs="Arial"/>
          <w:sz w:val="22"/>
        </w:rPr>
        <w:t xml:space="preserve">chronic hepatitis B: a 2015 update </w:t>
      </w:r>
      <w:r w:rsidR="00A05A78" w:rsidRPr="00393DBF">
        <w:rPr>
          <w:rFonts w:ascii="Arial" w:hAnsi="Arial" w:cs="Arial"/>
          <w:sz w:val="22"/>
        </w:rPr>
        <w:fldChar w:fldCharType="begin">
          <w:fldData xml:space="preserve">PEVuZE5vdGU+PENpdGU+PEF1dGhvcj5Ib3U8L0F1dGhvcj48WWVhcj4yMDE3PC9ZZWFyPjxSZWNO
dW0+MzI8L1JlY051bT48RGlzcGxheVRleHQ+KDM5KTwvRGlzcGxheVRleHQ+PHJlY29yZD48cmVj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PEVuZE5vdGU+PENpdGU+PEF1dGhvcj5Ib3U8L0F1dGhvcj48WWVhcj4yMDE3PC9ZZWFyPjxSZWNO
dW0+MzI8L1JlY051bT48RGlzcGxheVRleHQ+KDM5KTwvRGlzcGxheVRleHQ+PHJlY29yZD48cmVj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A05A78" w:rsidRPr="00393DBF">
        <w:rPr>
          <w:rFonts w:ascii="Arial" w:hAnsi="Arial" w:cs="Arial"/>
          <w:sz w:val="22"/>
        </w:rPr>
      </w:r>
      <w:r w:rsidR="00A05A78" w:rsidRPr="00393DBF">
        <w:rPr>
          <w:rFonts w:ascii="Arial" w:hAnsi="Arial" w:cs="Arial"/>
          <w:sz w:val="22"/>
        </w:rPr>
        <w:fldChar w:fldCharType="separate"/>
      </w:r>
      <w:r w:rsidR="007B5D39">
        <w:rPr>
          <w:rFonts w:ascii="Arial" w:hAnsi="Arial" w:cs="Arial"/>
          <w:noProof/>
          <w:sz w:val="22"/>
        </w:rPr>
        <w:t>(39)</w:t>
      </w:r>
      <w:r w:rsidR="00A05A78" w:rsidRPr="00393DBF">
        <w:rPr>
          <w:rFonts w:ascii="Arial" w:hAnsi="Arial" w:cs="Arial"/>
          <w:sz w:val="22"/>
        </w:rPr>
        <w:fldChar w:fldCharType="end"/>
      </w:r>
      <w:r w:rsidR="00A05A78" w:rsidRPr="00393DBF">
        <w:rPr>
          <w:rFonts w:ascii="Arial" w:hAnsi="Arial" w:cs="Arial"/>
          <w:sz w:val="22"/>
        </w:rPr>
        <w:t>.</w:t>
      </w:r>
      <w:r w:rsidR="00177B21" w:rsidRPr="00393DBF">
        <w:rPr>
          <w:rFonts w:ascii="Arial" w:hAnsi="Arial" w:cs="Arial"/>
          <w:sz w:val="22"/>
        </w:rPr>
        <w:t xml:space="preserve"> </w:t>
      </w:r>
      <w:r w:rsidR="00F91999" w:rsidRPr="00F91999">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w:t>
      </w:r>
      <w:r w:rsidR="002F70B5">
        <w:rPr>
          <w:rFonts w:ascii="Arial" w:hAnsi="Arial" w:cs="Arial"/>
          <w:sz w:val="22"/>
        </w:rPr>
        <w:t>ere</w:t>
      </w:r>
      <w:r w:rsidR="00F91999" w:rsidRPr="00F91999">
        <w:rPr>
          <w:rFonts w:ascii="Arial" w:hAnsi="Arial" w:cs="Arial"/>
          <w:sz w:val="22"/>
        </w:rPr>
        <w:t xml:space="preserve"> classified </w:t>
      </w:r>
      <w:r w:rsidR="002F70B5">
        <w:rPr>
          <w:rFonts w:ascii="Arial" w:hAnsi="Arial" w:cs="Arial"/>
          <w:sz w:val="22"/>
        </w:rPr>
        <w:t>as</w:t>
      </w:r>
      <w:r w:rsidR="00F91999" w:rsidRPr="00F91999">
        <w:rPr>
          <w:rFonts w:ascii="Arial" w:hAnsi="Arial" w:cs="Arial"/>
          <w:sz w:val="22"/>
        </w:rPr>
        <w:t xml:space="preserve"> early and late stage </w:t>
      </w:r>
      <w:r w:rsidR="002F70B5">
        <w:rPr>
          <w:rFonts w:ascii="Arial" w:hAnsi="Arial" w:cs="Arial"/>
          <w:sz w:val="22"/>
        </w:rPr>
        <w:t>according to the</w:t>
      </w:r>
      <w:r w:rsidR="00F91999" w:rsidRPr="00F91999">
        <w:rPr>
          <w:rFonts w:ascii="Arial" w:hAnsi="Arial" w:cs="Arial"/>
          <w:sz w:val="22"/>
        </w:rPr>
        <w:t xml:space="preserve"> BCLC system</w:t>
      </w:r>
      <w:r w:rsidR="00F91999">
        <w:rPr>
          <w:rFonts w:ascii="Arial" w:hAnsi="Arial" w:cs="Arial" w:hint="eastAsia"/>
          <w:sz w:val="22"/>
        </w:rPr>
        <w:t xml:space="preserve">. </w:t>
      </w:r>
      <w:commentRangeStart w:id="123"/>
      <w:commentRangeStart w:id="124"/>
      <w:r w:rsidR="00177B21" w:rsidRPr="00393DBF">
        <w:rPr>
          <w:rFonts w:ascii="Arial" w:hAnsi="Arial" w:cs="Arial"/>
          <w:sz w:val="22"/>
        </w:rPr>
        <w:t xml:space="preserve">The study protocol conformed to the ethical guidelines of the 1975 Declaration of Helsinki and was approved by the Ethics Committee of Beijing You’an Hospital and Beijing Institute of Genomics. </w:t>
      </w:r>
      <w:commentRangeEnd w:id="123"/>
      <w:r w:rsidR="00080889">
        <w:rPr>
          <w:rStyle w:val="CommentReference"/>
        </w:rPr>
        <w:commentReference w:id="123"/>
      </w:r>
      <w:commentRangeEnd w:id="124"/>
      <w:r w:rsidR="00FC7248">
        <w:rPr>
          <w:rStyle w:val="CommentReference"/>
        </w:rPr>
        <w:commentReference w:id="124"/>
      </w:r>
      <w:r w:rsidR="00177B21" w:rsidRPr="00393DBF">
        <w:rPr>
          <w:rFonts w:ascii="Arial" w:hAnsi="Arial" w:cs="Arial"/>
          <w:sz w:val="22"/>
        </w:rPr>
        <w:t>An informed consent was obtained from all patients and volunteers.</w:t>
      </w:r>
      <w:r w:rsidR="00BA6D10">
        <w:rPr>
          <w:rFonts w:ascii="Arial" w:hAnsi="Arial" w:cs="Arial"/>
          <w:sz w:val="22"/>
        </w:rPr>
        <w:t xml:space="preserve"> </w:t>
      </w:r>
    </w:p>
    <w:p w14:paraId="6C89209C" w14:textId="4F8CA46B" w:rsidR="001E028C" w:rsidRPr="003645E6" w:rsidRDefault="001E028C" w:rsidP="000818AC">
      <w:pPr>
        <w:pStyle w:val="Heading3"/>
      </w:pPr>
      <w:r w:rsidRPr="003645E6">
        <w:t>Cell free DNA extraction</w:t>
      </w:r>
    </w:p>
    <w:p w14:paraId="2F82B7C9" w14:textId="45253C81" w:rsidR="00A05A78" w:rsidRPr="00393DBF" w:rsidRDefault="00A05A78" w:rsidP="000818AC">
      <w:pPr>
        <w:spacing w:before="240"/>
        <w:rPr>
          <w:rFonts w:ascii="Arial" w:hAnsi="Arial" w:cs="Arial"/>
          <w:sz w:val="22"/>
        </w:rPr>
      </w:pPr>
      <w:r w:rsidRPr="00393DBF">
        <w:rPr>
          <w:rFonts w:ascii="Arial" w:hAnsi="Arial" w:cs="Arial"/>
          <w:sz w:val="22"/>
        </w:rPr>
        <w:t xml:space="preserve">Ten microliters (ml) of whole blood was collected from each patient in Streck Cell-Free DNA BCT® tubes (Streck, Omaha, NE) and immediately </w:t>
      </w:r>
      <w:r w:rsidR="00AD1FB2">
        <w:rPr>
          <w:rFonts w:ascii="Arial" w:hAnsi="Arial" w:cs="Arial"/>
          <w:sz w:val="22"/>
        </w:rPr>
        <w:t xml:space="preserve">shipped </w:t>
      </w:r>
      <w:r w:rsidRPr="00393DBF">
        <w:rPr>
          <w:rFonts w:ascii="Arial" w:hAnsi="Arial" w:cs="Arial"/>
          <w:sz w:val="22"/>
        </w:rPr>
        <w:t xml:space="preserve">to Beijing Institute of Genomics. Upon arrival, the blood </w:t>
      </w:r>
      <w:r w:rsidR="00AD1FB2">
        <w:rPr>
          <w:rFonts w:ascii="Arial" w:hAnsi="Arial" w:cs="Arial"/>
          <w:sz w:val="22"/>
        </w:rPr>
        <w:t xml:space="preserve">was </w:t>
      </w:r>
      <w:r w:rsidRPr="00393DBF">
        <w:rPr>
          <w:rFonts w:ascii="Arial" w:hAnsi="Arial" w:cs="Arial"/>
          <w:sz w:val="22"/>
        </w:rPr>
        <w:t xml:space="preserve">collected in Streck BCT tubes were centrifuged at 3,000 × g for 15 minutes at 4°C within two hours. Subsequently, the plasma was transferred into a fresh microcentrifuge tube, followed by a 2nd centrifugation </w:t>
      </w:r>
      <w:r w:rsidRPr="00393DBF">
        <w:rPr>
          <w:rFonts w:ascii="Arial" w:hAnsi="Arial" w:cs="Arial"/>
          <w:sz w:val="22"/>
        </w:rPr>
        <w:lastRenderedPageBreak/>
        <w:t>at 16,000 × g for 10 minutes at room temperature.</w:t>
      </w:r>
      <w:r w:rsidR="00C372DE" w:rsidRPr="00393DBF">
        <w:rPr>
          <w:rFonts w:ascii="Arial" w:hAnsi="Arial" w:cs="Arial"/>
          <w:sz w:val="22"/>
        </w:rPr>
        <w:t xml:space="preserve"> </w:t>
      </w:r>
      <w:r w:rsidRPr="00393DBF">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3645E6" w:rsidRDefault="001E028C" w:rsidP="000818AC">
      <w:pPr>
        <w:pStyle w:val="Heading3"/>
      </w:pPr>
      <w:r w:rsidRPr="003645E6">
        <w:t>Whole genome bisulfite sequencing</w:t>
      </w:r>
      <w:r w:rsidR="0094254B">
        <w:t xml:space="preserve"> and </w:t>
      </w:r>
      <w:r w:rsidR="0094254B" w:rsidRPr="003645E6">
        <w:t>data processing</w:t>
      </w:r>
    </w:p>
    <w:p w14:paraId="6EF1736E" w14:textId="26F8C814" w:rsidR="00401C36" w:rsidRDefault="001E028C" w:rsidP="00C2685F">
      <w:pPr>
        <w:spacing w:before="240"/>
        <w:rPr>
          <w:rFonts w:ascii="Arial" w:hAnsi="Arial" w:cs="Arial"/>
          <w:sz w:val="22"/>
        </w:rPr>
      </w:pPr>
      <w:r w:rsidRPr="00393DBF">
        <w:rPr>
          <w:rFonts w:ascii="Arial" w:hAnsi="Arial" w:cs="Arial"/>
          <w:sz w:val="22"/>
        </w:rPr>
        <w:t>Using the TruSeq DNA Methylation Kit (Illumina Inc.) according to the manufacturers’ protocol.</w:t>
      </w:r>
      <w:r w:rsidR="00C372DE" w:rsidRPr="00393DBF">
        <w:rPr>
          <w:rFonts w:ascii="Arial" w:hAnsi="Arial" w:cs="Arial"/>
          <w:sz w:val="22"/>
        </w:rPr>
        <w:t xml:space="preserve"> </w:t>
      </w:r>
      <w:r w:rsidR="004E149A">
        <w:rPr>
          <w:rFonts w:ascii="Arial" w:hAnsi="Arial" w:cs="Arial"/>
          <w:sz w:val="22"/>
        </w:rPr>
        <w:t xml:space="preserve">Total </w:t>
      </w:r>
      <w:r w:rsidR="00C372DE" w:rsidRPr="00393DBF">
        <w:rPr>
          <w:rFonts w:ascii="Arial" w:hAnsi="Arial" w:cs="Arial"/>
          <w:sz w:val="22"/>
        </w:rPr>
        <w:t xml:space="preserve">cfDNA </w:t>
      </w:r>
      <w:r w:rsidR="004E149A" w:rsidRPr="00A06070">
        <w:rPr>
          <w:rFonts w:ascii="Arial" w:hAnsi="Arial" w:cs="Arial"/>
          <w:sz w:val="22"/>
        </w:rPr>
        <w:t>(</w:t>
      </w:r>
      <w:r w:rsidR="00EE5B9C">
        <w:rPr>
          <w:rFonts w:ascii="Arial" w:hAnsi="Arial" w:cs="Arial"/>
          <w:sz w:val="22"/>
        </w:rPr>
        <w:t xml:space="preserve">range from </w:t>
      </w:r>
      <w:r w:rsidR="00A06070" w:rsidRPr="00A06070">
        <w:rPr>
          <w:rFonts w:ascii="Arial" w:hAnsi="Arial" w:cs="Arial" w:hint="eastAsia"/>
          <w:sz w:val="22"/>
        </w:rPr>
        <w:t>0.5</w:t>
      </w:r>
      <w:r w:rsidR="004E149A" w:rsidRPr="00A06070">
        <w:rPr>
          <w:rFonts w:ascii="Arial" w:hAnsi="Arial" w:cs="Arial"/>
          <w:sz w:val="22"/>
        </w:rPr>
        <w:t xml:space="preserve"> ng</w:t>
      </w:r>
      <w:r w:rsidR="00EE5B9C">
        <w:rPr>
          <w:rFonts w:ascii="Arial" w:hAnsi="Arial" w:cs="Arial"/>
          <w:sz w:val="22"/>
        </w:rPr>
        <w:t xml:space="preserve"> to </w:t>
      </w:r>
      <w:r w:rsidR="00A06070" w:rsidRPr="00A06070">
        <w:rPr>
          <w:rFonts w:ascii="Arial" w:hAnsi="Arial" w:cs="Arial" w:hint="eastAsia"/>
          <w:sz w:val="22"/>
        </w:rPr>
        <w:t>88.7</w:t>
      </w:r>
      <w:r w:rsidR="004E149A" w:rsidRPr="00A06070">
        <w:rPr>
          <w:rFonts w:ascii="Arial" w:hAnsi="Arial" w:cs="Arial"/>
          <w:sz w:val="22"/>
        </w:rPr>
        <w:t xml:space="preserve"> ng) </w:t>
      </w:r>
      <w:r w:rsidR="00C372DE" w:rsidRPr="00A06070">
        <w:rPr>
          <w:rFonts w:ascii="Arial" w:hAnsi="Arial" w:cs="Arial"/>
          <w:sz w:val="22"/>
        </w:rPr>
        <w:t>was use</w:t>
      </w:r>
      <w:r w:rsidR="00C372DE" w:rsidRPr="00393DBF">
        <w:rPr>
          <w:rFonts w:ascii="Arial" w:hAnsi="Arial" w:cs="Arial"/>
          <w:sz w:val="22"/>
        </w:rPr>
        <w:t>d for sequencing library construction. Bisulfite conversion of cfDNA was performed using the EZ DNA Methylation-Gold Kit (Zymo Research) according to the instruction manual. During conversion,</w:t>
      </w:r>
      <w:r w:rsidRPr="00393DBF">
        <w:rPr>
          <w:rFonts w:ascii="Arial" w:hAnsi="Arial" w:cs="Arial"/>
          <w:sz w:val="22"/>
        </w:rPr>
        <w:t xml:space="preserve"> 0.5% methylated lambda DNA </w:t>
      </w:r>
      <w:r w:rsidR="00C372DE" w:rsidRPr="00393DBF">
        <w:rPr>
          <w:rFonts w:ascii="Arial" w:hAnsi="Arial" w:cs="Arial"/>
          <w:sz w:val="22"/>
        </w:rPr>
        <w:t xml:space="preserve">was </w:t>
      </w:r>
      <w:r w:rsidRPr="00393DBF">
        <w:rPr>
          <w:rFonts w:ascii="Arial" w:hAnsi="Arial" w:cs="Arial"/>
          <w:sz w:val="22"/>
        </w:rPr>
        <w:t>included as a spike-in DNA control to estimate the</w:t>
      </w:r>
      <w:r w:rsidR="00C372DE" w:rsidRPr="00393DBF">
        <w:rPr>
          <w:rFonts w:ascii="Arial" w:hAnsi="Arial" w:cs="Arial"/>
          <w:sz w:val="22"/>
        </w:rPr>
        <w:t xml:space="preserve"> conversion</w:t>
      </w:r>
      <w:r w:rsidRPr="00393DBF">
        <w:rPr>
          <w:rFonts w:ascii="Arial" w:hAnsi="Arial" w:cs="Arial"/>
          <w:sz w:val="22"/>
        </w:rPr>
        <w:t xml:space="preserve"> </w:t>
      </w:r>
      <w:r w:rsidR="00C372DE" w:rsidRPr="00393DBF">
        <w:rPr>
          <w:rFonts w:ascii="Arial" w:hAnsi="Arial" w:cs="Arial"/>
          <w:sz w:val="22"/>
        </w:rPr>
        <w:t xml:space="preserve">efficiency </w:t>
      </w:r>
      <w:r w:rsidRPr="00393DBF">
        <w:rPr>
          <w:rFonts w:ascii="Arial" w:hAnsi="Arial" w:cs="Arial"/>
          <w:sz w:val="22"/>
        </w:rPr>
        <w:t>of unmodified cytosine. The</w:t>
      </w:r>
      <w:r w:rsidR="00C372DE" w:rsidRPr="00393DBF">
        <w:rPr>
          <w:rFonts w:ascii="Arial" w:hAnsi="Arial" w:cs="Arial"/>
          <w:sz w:val="22"/>
        </w:rPr>
        <w:t xml:space="preserve"> sequencing</w:t>
      </w:r>
      <w:r w:rsidRPr="00393DBF">
        <w:rPr>
          <w:rFonts w:ascii="Arial" w:hAnsi="Arial" w:cs="Arial"/>
          <w:sz w:val="22"/>
        </w:rPr>
        <w:t xml:space="preserve"> libraries were then </w:t>
      </w:r>
      <w:r w:rsidR="00C372DE" w:rsidRPr="00393DBF">
        <w:rPr>
          <w:rFonts w:ascii="Arial" w:hAnsi="Arial" w:cs="Arial"/>
          <w:sz w:val="22"/>
        </w:rPr>
        <w:t>performed paired</w:t>
      </w:r>
      <w:r w:rsidR="00BA24F4">
        <w:rPr>
          <w:rFonts w:ascii="Arial" w:hAnsi="Arial" w:cs="Arial"/>
          <w:sz w:val="22"/>
        </w:rPr>
        <w:t>-</w:t>
      </w:r>
      <w:r w:rsidR="00C372DE" w:rsidRPr="00393DBF">
        <w:rPr>
          <w:rFonts w:ascii="Arial" w:hAnsi="Arial" w:cs="Arial"/>
          <w:sz w:val="22"/>
        </w:rPr>
        <w:t xml:space="preserve">end sequencing (2 × 100 bp) on an </w:t>
      </w:r>
      <w:r w:rsidRPr="00393DBF">
        <w:rPr>
          <w:rFonts w:ascii="Arial" w:hAnsi="Arial" w:cs="Arial"/>
          <w:sz w:val="22"/>
        </w:rPr>
        <w:t>Illumina HiSeq 4000</w:t>
      </w:r>
      <w:r w:rsidR="00C372DE" w:rsidRPr="00393DBF">
        <w:rPr>
          <w:rFonts w:ascii="Arial" w:hAnsi="Arial" w:cs="Arial"/>
          <w:sz w:val="22"/>
        </w:rPr>
        <w:t xml:space="preserve"> (Illumina Inc., San Diego, CA, USA).</w:t>
      </w:r>
      <w:r w:rsidR="005E63F2" w:rsidRPr="005E63F2">
        <w:rPr>
          <w:rFonts w:ascii="Arial" w:hAnsi="Arial" w:cs="Arial"/>
          <w:sz w:val="22"/>
        </w:rPr>
        <w:t xml:space="preserve"> </w:t>
      </w:r>
      <w:r w:rsidR="005E63F2" w:rsidRPr="004C4F3E">
        <w:rPr>
          <w:rFonts w:ascii="Arial" w:hAnsi="Arial" w:cs="Arial"/>
          <w:sz w:val="22"/>
        </w:rPr>
        <w:t>The raw sequence data reported in this paper have been deposited in the Genome Sequence Archive</w:t>
      </w:r>
      <w:r w:rsidR="00C13EB5">
        <w:rPr>
          <w:rFonts w:ascii="Arial" w:hAnsi="Arial" w:cs="Arial"/>
          <w:sz w:val="22"/>
        </w:rPr>
        <w:t xml:space="preserve"> </w:t>
      </w:r>
      <w:r w:rsidR="005E63F2">
        <w:rPr>
          <w:rFonts w:ascii="Arial" w:hAnsi="Arial" w:cs="Arial"/>
          <w:sz w:val="22"/>
        </w:rPr>
        <w:fldChar w:fldCharType="begin">
          <w:fldData xml:space="preserve">PEVuZE5vdGU+PENpdGU+PEF1dGhvcj5XYW5nPC9BdXRob3I+PFllYXI+MjAxNzwvWWVhcj48UmVj
TnVtPjU4PC9SZWNOdW0+PERpc3BsYXlUZXh0Pig0MCk8L0Rpc3BsYXlUZXh0PjxyZWNvcmQ+PHJl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PEVuZE5vdGU+PENpdGU+PEF1dGhvcj5XYW5nPC9BdXRob3I+PFllYXI+MjAxNzwvWWVhcj48UmVj
TnVtPjU4PC9SZWNOdW0+PERpc3BsYXlUZXh0Pig0MCk8L0Rpc3BsYXlUZXh0PjxyZWNvcmQ+PHJl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5E63F2">
        <w:rPr>
          <w:rFonts w:ascii="Arial" w:hAnsi="Arial" w:cs="Arial"/>
          <w:sz w:val="22"/>
        </w:rPr>
      </w:r>
      <w:r w:rsidR="005E63F2">
        <w:rPr>
          <w:rFonts w:ascii="Arial" w:hAnsi="Arial" w:cs="Arial"/>
          <w:sz w:val="22"/>
        </w:rPr>
        <w:fldChar w:fldCharType="separate"/>
      </w:r>
      <w:r w:rsidR="007B5D39">
        <w:rPr>
          <w:rFonts w:ascii="Arial" w:hAnsi="Arial" w:cs="Arial"/>
          <w:noProof/>
          <w:sz w:val="22"/>
        </w:rPr>
        <w:t>(40)</w:t>
      </w:r>
      <w:r w:rsidR="005E63F2">
        <w:rPr>
          <w:rFonts w:ascii="Arial" w:hAnsi="Arial" w:cs="Arial"/>
          <w:sz w:val="22"/>
        </w:rPr>
        <w:fldChar w:fldCharType="end"/>
      </w:r>
      <w:r w:rsidR="005E63F2">
        <w:rPr>
          <w:rFonts w:ascii="Arial" w:hAnsi="Arial" w:cs="Arial"/>
          <w:sz w:val="22"/>
        </w:rPr>
        <w:t xml:space="preserve"> </w:t>
      </w:r>
      <w:r w:rsidR="005E63F2" w:rsidRPr="004C4F3E">
        <w:rPr>
          <w:rFonts w:ascii="Arial" w:hAnsi="Arial" w:cs="Arial"/>
          <w:sz w:val="22"/>
        </w:rPr>
        <w:t>in BIG Data Center</w:t>
      </w:r>
      <w:r w:rsidR="00C13EB5">
        <w:rPr>
          <w:rFonts w:ascii="Arial" w:hAnsi="Arial" w:cs="Arial"/>
          <w:sz w:val="22"/>
        </w:rPr>
        <w:t xml:space="preserve"> </w:t>
      </w:r>
      <w:r w:rsidR="00C2785A">
        <w:rPr>
          <w:rFonts w:ascii="Arial" w:hAnsi="Arial" w:cs="Arial"/>
          <w:sz w:val="22"/>
        </w:rPr>
        <w:fldChar w:fldCharType="begin"/>
      </w:r>
      <w:r w:rsidR="007B5D39">
        <w:rPr>
          <w:rFonts w:ascii="Arial" w:hAnsi="Arial" w:cs="Arial"/>
          <w:sz w:val="22"/>
        </w:rPr>
        <w:instrText xml:space="preserve"> ADDIN EN.CITE &lt;EndNote&gt;&lt;Cite&gt;&lt;Author&gt;Members&lt;/Author&gt;&lt;Year&gt;2019&lt;/Year&gt;&lt;RecNum&gt;59&lt;/RecNum&gt;&lt;DisplayText&gt;(41)&lt;/DisplayText&gt;&lt;record&gt;&lt;rec-number&gt;59&lt;/rec-number&gt;&lt;foreign-keys&gt;&lt;key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Pr>
          <w:rFonts w:ascii="Arial" w:hAnsi="Arial" w:cs="Arial"/>
          <w:sz w:val="22"/>
        </w:rPr>
        <w:fldChar w:fldCharType="separate"/>
      </w:r>
      <w:r w:rsidR="007B5D39">
        <w:rPr>
          <w:rFonts w:ascii="Arial" w:hAnsi="Arial" w:cs="Arial"/>
          <w:noProof/>
          <w:sz w:val="22"/>
        </w:rPr>
        <w:t>(41)</w:t>
      </w:r>
      <w:r w:rsidR="00C2785A">
        <w:rPr>
          <w:rFonts w:ascii="Arial" w:hAnsi="Arial" w:cs="Arial"/>
          <w:sz w:val="22"/>
        </w:rPr>
        <w:fldChar w:fldCharType="end"/>
      </w:r>
      <w:r w:rsidR="005E63F2">
        <w:rPr>
          <w:rFonts w:ascii="Arial" w:hAnsi="Arial" w:cs="Arial"/>
          <w:sz w:val="22"/>
        </w:rPr>
        <w:t xml:space="preserve">, </w:t>
      </w:r>
      <w:r w:rsidR="005E63F2" w:rsidRPr="004C4F3E">
        <w:rPr>
          <w:rFonts w:ascii="Arial" w:hAnsi="Arial" w:cs="Arial"/>
          <w:sz w:val="22"/>
        </w:rPr>
        <w:t xml:space="preserve">Beijing Institute of Genomics (BIG), Chinese Academy of Sciences, under accession numbers </w:t>
      </w:r>
      <w:r w:rsidR="005E63F2" w:rsidRPr="001B217F">
        <w:rPr>
          <w:rFonts w:ascii="Arial" w:hAnsi="Arial" w:cs="Arial"/>
          <w:sz w:val="22"/>
        </w:rPr>
        <w:t>CRA001537</w:t>
      </w:r>
      <w:r w:rsidR="005E63F2" w:rsidRPr="000F6EC1">
        <w:rPr>
          <w:rFonts w:ascii="Arial" w:hAnsi="Arial" w:cs="Arial"/>
          <w:sz w:val="22"/>
        </w:rPr>
        <w:t>,</w:t>
      </w:r>
      <w:r w:rsidR="005E63F2">
        <w:rPr>
          <w:rFonts w:ascii="Arial" w:hAnsi="Arial" w:cs="Arial" w:hint="eastAsia"/>
          <w:sz w:val="22"/>
        </w:rPr>
        <w:t xml:space="preserve"> </w:t>
      </w:r>
      <w:r w:rsidR="005E63F2" w:rsidRPr="00511328">
        <w:rPr>
          <w:rFonts w:ascii="Arial" w:hAnsi="Arial" w:cs="Arial" w:hint="eastAsia"/>
          <w:sz w:val="22"/>
        </w:rPr>
        <w:t>CRA001537</w:t>
      </w:r>
      <w:r w:rsidR="005E63F2" w:rsidRPr="004C4F3E">
        <w:rPr>
          <w:rFonts w:ascii="Arial" w:hAnsi="Arial" w:cs="Arial"/>
          <w:sz w:val="22"/>
        </w:rPr>
        <w:t xml:space="preserve"> that are publicly accessible at </w:t>
      </w:r>
      <w:hyperlink r:id="rId11" w:tgtFrame="_blank" w:history="1">
        <w:r w:rsidR="005E63F2" w:rsidRPr="004C4F3E">
          <w:rPr>
            <w:rFonts w:ascii="Arial" w:hAnsi="Arial" w:cs="Arial"/>
            <w:sz w:val="22"/>
          </w:rPr>
          <w:t>http://bigd.big.ac.cn/gsa</w:t>
        </w:r>
      </w:hyperlink>
      <w:r w:rsidR="005E63F2" w:rsidRPr="004C4F3E">
        <w:rPr>
          <w:rFonts w:ascii="Arial" w:hAnsi="Arial" w:cs="Arial"/>
          <w:sz w:val="22"/>
        </w:rPr>
        <w:t>.</w:t>
      </w:r>
    </w:p>
    <w:p w14:paraId="51AC1BD4" w14:textId="698C1207" w:rsidR="001E028C" w:rsidRPr="00393DBF" w:rsidRDefault="004C482D" w:rsidP="000818AC">
      <w:pPr>
        <w:spacing w:before="240"/>
        <w:rPr>
          <w:rFonts w:ascii="Arial" w:hAnsi="Arial" w:cs="Arial"/>
          <w:sz w:val="22"/>
        </w:rPr>
      </w:pPr>
      <w:r w:rsidRPr="00393DBF">
        <w:rPr>
          <w:rFonts w:ascii="Arial" w:hAnsi="Arial" w:cs="Arial"/>
          <w:sz w:val="22"/>
        </w:rPr>
        <w:t>After base calling, a</w:t>
      </w:r>
      <w:r w:rsidR="00C56008" w:rsidRPr="00393DBF">
        <w:rPr>
          <w:rFonts w:ascii="Arial" w:hAnsi="Arial" w:cs="Arial"/>
          <w:sz w:val="22"/>
        </w:rPr>
        <w:t>ll paired-end fastq files</w:t>
      </w:r>
      <w:r w:rsidRPr="00393DBF">
        <w:rPr>
          <w:rFonts w:ascii="Arial" w:hAnsi="Arial" w:cs="Arial"/>
          <w:sz w:val="22"/>
        </w:rPr>
        <w:t xml:space="preserve"> were trimmed</w:t>
      </w:r>
      <w:r w:rsidR="00C56008" w:rsidRPr="00393DBF">
        <w:rPr>
          <w:rFonts w:ascii="Arial" w:hAnsi="Arial" w:cs="Arial"/>
          <w:sz w:val="22"/>
        </w:rPr>
        <w:t xml:space="preserve"> using cutadapt </w:t>
      </w:r>
      <w:r w:rsidR="006F576E" w:rsidRPr="00393DBF">
        <w:rPr>
          <w:rFonts w:ascii="Arial" w:hAnsi="Arial" w:cs="Arial"/>
          <w:sz w:val="22"/>
        </w:rPr>
        <w:t>(</w:t>
      </w:r>
      <w:r w:rsidR="00C56008" w:rsidRPr="00393DBF">
        <w:rPr>
          <w:rFonts w:ascii="Arial" w:hAnsi="Arial" w:cs="Arial"/>
          <w:sz w:val="22"/>
        </w:rPr>
        <w:t>v 1.8.3</w:t>
      </w:r>
      <w:r w:rsidR="006F576E" w:rsidRPr="00393DBF">
        <w:rPr>
          <w:rFonts w:ascii="Arial" w:hAnsi="Arial" w:cs="Arial"/>
          <w:sz w:val="22"/>
        </w:rPr>
        <w:t>)</w:t>
      </w:r>
      <w:r w:rsidR="00D61151" w:rsidRPr="00393DBF">
        <w:rPr>
          <w:rFonts w:ascii="Arial" w:hAnsi="Arial" w:cs="Arial"/>
          <w:sz w:val="22"/>
        </w:rPr>
        <w:fldChar w:fldCharType="begin"/>
      </w:r>
      <w:r w:rsidR="007B5D39">
        <w:rPr>
          <w:rFonts w:ascii="Arial" w:hAnsi="Arial" w:cs="Arial"/>
          <w:sz w:val="22"/>
        </w:rPr>
        <w:instrText xml:space="preserve"> ADDIN EN.CITE &lt;EndNote&gt;&lt;Cite&gt;&lt;Author&gt;Martin&lt;/Author&gt;&lt;Year&gt;2011&lt;/Year&gt;&lt;RecNum&gt;43&lt;/RecNum&gt;&lt;DisplayText&gt;(42)&lt;/DisplayText&gt;&lt;record&gt;&lt;rec-number&gt;43&lt;/rec-number&gt;&lt;foreign-keys&gt;&lt;key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393DBF">
        <w:rPr>
          <w:rFonts w:ascii="Arial" w:hAnsi="Arial" w:cs="Arial"/>
          <w:sz w:val="22"/>
        </w:rPr>
        <w:fldChar w:fldCharType="separate"/>
      </w:r>
      <w:r w:rsidR="007B5D39">
        <w:rPr>
          <w:rFonts w:ascii="Arial" w:hAnsi="Arial" w:cs="Arial"/>
          <w:noProof/>
          <w:sz w:val="22"/>
        </w:rPr>
        <w:t>(42)</w:t>
      </w:r>
      <w:r w:rsidR="00D61151" w:rsidRPr="00393DBF">
        <w:rPr>
          <w:rFonts w:ascii="Arial" w:hAnsi="Arial" w:cs="Arial"/>
          <w:sz w:val="22"/>
        </w:rPr>
        <w:fldChar w:fldCharType="end"/>
      </w:r>
      <w:r w:rsidR="00C56008" w:rsidRPr="00393DBF">
        <w:rPr>
          <w:rFonts w:ascii="Arial" w:hAnsi="Arial" w:cs="Arial"/>
          <w:sz w:val="22"/>
        </w:rPr>
        <w:t xml:space="preserve"> to removed adapter sequences and low quality bases</w:t>
      </w:r>
      <w:r w:rsidRPr="00393DBF">
        <w:rPr>
          <w:rFonts w:ascii="Arial" w:hAnsi="Arial" w:cs="Arial"/>
          <w:sz w:val="22"/>
        </w:rPr>
        <w:t xml:space="preserve"> </w:t>
      </w:r>
      <w:r w:rsidR="0026559A" w:rsidRPr="00393DBF">
        <w:rPr>
          <w:rFonts w:ascii="Arial" w:hAnsi="Arial" w:cs="Arial"/>
          <w:sz w:val="22"/>
        </w:rPr>
        <w:t>with parameters ‘</w:t>
      </w:r>
      <w:r w:rsidRPr="00393DBF">
        <w:rPr>
          <w:rFonts w:ascii="Arial" w:hAnsi="Arial" w:cs="Arial"/>
          <w:sz w:val="22"/>
        </w:rPr>
        <w:t>-q 15 --minimum-length 36</w:t>
      </w:r>
      <w:r w:rsidR="0026559A" w:rsidRPr="00393DBF">
        <w:rPr>
          <w:rFonts w:ascii="Arial" w:hAnsi="Arial" w:cs="Arial"/>
          <w:sz w:val="22"/>
        </w:rPr>
        <w:t>’</w:t>
      </w:r>
      <w:r w:rsidR="001D3DD1" w:rsidRPr="00393DBF">
        <w:rPr>
          <w:rFonts w:ascii="Arial" w:hAnsi="Arial" w:cs="Arial"/>
          <w:sz w:val="22"/>
        </w:rPr>
        <w:t xml:space="preserve">. HG19 reference genome was downloaded from </w:t>
      </w:r>
      <w:r w:rsidR="0026559A" w:rsidRPr="00393DBF">
        <w:rPr>
          <w:rFonts w:ascii="Arial" w:hAnsi="Arial" w:cs="Arial"/>
          <w:sz w:val="22"/>
        </w:rPr>
        <w:t>ENSEMBL</w:t>
      </w:r>
      <w:r w:rsidR="001D3DD1" w:rsidRPr="00393DBF">
        <w:rPr>
          <w:rFonts w:ascii="Arial" w:hAnsi="Arial" w:cs="Arial"/>
          <w:sz w:val="22"/>
        </w:rPr>
        <w:t>.</w:t>
      </w:r>
      <w:r w:rsidR="0026559A" w:rsidRPr="00393DBF">
        <w:rPr>
          <w:rFonts w:ascii="Arial" w:hAnsi="Arial" w:cs="Arial"/>
          <w:sz w:val="22"/>
        </w:rPr>
        <w:t xml:space="preserve"> Lambda genome was also included in the reference sequence for calculating bisulfite conversion rate. Filtered paired-end bisulfite sequencing data were mapped with </w:t>
      </w:r>
      <w:r w:rsidR="000453B0" w:rsidRPr="00393DBF">
        <w:rPr>
          <w:rFonts w:ascii="Arial" w:hAnsi="Arial" w:cs="Arial"/>
          <w:sz w:val="22"/>
        </w:rPr>
        <w:t>B</w:t>
      </w:r>
      <w:r w:rsidR="0026559A" w:rsidRPr="00393DBF">
        <w:rPr>
          <w:rFonts w:ascii="Arial" w:hAnsi="Arial" w:cs="Arial"/>
          <w:sz w:val="22"/>
        </w:rPr>
        <w:t>ismark</w:t>
      </w:r>
      <w:r w:rsidR="0023371A" w:rsidRPr="00393DBF">
        <w:rPr>
          <w:rFonts w:ascii="Arial" w:hAnsi="Arial" w:cs="Arial"/>
          <w:sz w:val="22"/>
        </w:rPr>
        <w:t xml:space="preserve"> (</w:t>
      </w:r>
      <w:r w:rsidR="006F576E" w:rsidRPr="00393DBF">
        <w:rPr>
          <w:rFonts w:ascii="Arial" w:hAnsi="Arial" w:cs="Arial"/>
          <w:sz w:val="22"/>
        </w:rPr>
        <w:t>v</w:t>
      </w:r>
      <w:r w:rsidR="0026559A" w:rsidRPr="00393DBF">
        <w:rPr>
          <w:rFonts w:ascii="Arial" w:hAnsi="Arial" w:cs="Arial"/>
          <w:sz w:val="22"/>
        </w:rPr>
        <w:t>0.14.5</w:t>
      </w:r>
      <w:r w:rsidR="0023371A" w:rsidRPr="00393DBF">
        <w:rPr>
          <w:rFonts w:ascii="Arial" w:hAnsi="Arial" w:cs="Arial"/>
          <w:sz w:val="22"/>
        </w:rPr>
        <w:t>)</w:t>
      </w:r>
      <w:r w:rsidR="00D61151" w:rsidRPr="00393DBF">
        <w:rPr>
          <w:rFonts w:ascii="Arial" w:hAnsi="Arial" w:cs="Arial"/>
          <w:sz w:val="22"/>
        </w:rPr>
        <w:fldChar w:fldCharType="begin"/>
      </w:r>
      <w:r w:rsidR="007B5D39">
        <w:rPr>
          <w:rFonts w:ascii="Arial" w:hAnsi="Arial" w:cs="Arial"/>
          <w:sz w:val="22"/>
        </w:rPr>
        <w:instrText xml:space="preserve"> ADDIN EN.CITE &lt;EndNote&gt;&lt;Cite&gt;&lt;Author&gt;Krueger&lt;/Author&gt;&lt;Year&gt;2011&lt;/Year&gt;&lt;RecNum&gt;44&lt;/RecNum&gt;&lt;DisplayText&gt;(43)&lt;/DisplayText&gt;&lt;record&gt;&lt;rec-number&gt;44&lt;/rec-number&gt;&lt;foreign-keys&gt;&lt;key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393DBF">
        <w:rPr>
          <w:rFonts w:ascii="Arial" w:hAnsi="Arial" w:cs="Arial"/>
          <w:sz w:val="22"/>
        </w:rPr>
        <w:fldChar w:fldCharType="separate"/>
      </w:r>
      <w:r w:rsidR="007B5D39">
        <w:rPr>
          <w:rFonts w:ascii="Arial" w:hAnsi="Arial" w:cs="Arial"/>
          <w:noProof/>
          <w:sz w:val="22"/>
        </w:rPr>
        <w:t>(43)</w:t>
      </w:r>
      <w:r w:rsidR="00D61151" w:rsidRPr="00393DBF">
        <w:rPr>
          <w:rFonts w:ascii="Arial" w:hAnsi="Arial" w:cs="Arial"/>
          <w:sz w:val="22"/>
        </w:rPr>
        <w:fldChar w:fldCharType="end"/>
      </w:r>
      <w:r w:rsidR="0026559A" w:rsidRPr="00393DBF">
        <w:rPr>
          <w:rFonts w:ascii="Arial" w:hAnsi="Arial" w:cs="Arial"/>
          <w:sz w:val="22"/>
        </w:rPr>
        <w:t xml:space="preserve"> using with </w:t>
      </w:r>
      <w:r w:rsidR="009621AF" w:rsidRPr="00393DBF">
        <w:rPr>
          <w:rFonts w:ascii="Arial" w:hAnsi="Arial" w:cs="Arial"/>
          <w:sz w:val="22"/>
        </w:rPr>
        <w:t xml:space="preserve">default </w:t>
      </w:r>
      <w:r w:rsidR="0026559A" w:rsidRPr="00393DBF">
        <w:rPr>
          <w:rFonts w:ascii="Arial" w:hAnsi="Arial" w:cs="Arial"/>
          <w:sz w:val="22"/>
        </w:rPr>
        <w:t>parameters</w:t>
      </w:r>
      <w:r w:rsidR="009621AF" w:rsidRPr="00393DBF">
        <w:rPr>
          <w:rFonts w:ascii="Arial" w:hAnsi="Arial" w:cs="Arial"/>
          <w:sz w:val="22"/>
        </w:rPr>
        <w:t>.</w:t>
      </w:r>
      <w:r w:rsidR="000453B0" w:rsidRPr="00393DBF">
        <w:rPr>
          <w:rFonts w:ascii="Arial" w:hAnsi="Arial" w:cs="Arial"/>
          <w:sz w:val="22"/>
        </w:rPr>
        <w:t xml:space="preserve"> After alignment, read duplicates were removed using the deduplicate_bismark application included in the bismark software. Then</w:t>
      </w:r>
      <w:r w:rsidR="0023371A" w:rsidRPr="00393DBF">
        <w:rPr>
          <w:rFonts w:ascii="Arial" w:hAnsi="Arial" w:cs="Arial"/>
          <w:sz w:val="22"/>
        </w:rPr>
        <w:t xml:space="preserve"> the BAM</w:t>
      </w:r>
      <w:r w:rsidR="000453B0" w:rsidRPr="00393DBF">
        <w:rPr>
          <w:rFonts w:ascii="Arial" w:hAnsi="Arial" w:cs="Arial"/>
          <w:sz w:val="22"/>
        </w:rPr>
        <w:t xml:space="preserve"> files produced by</w:t>
      </w:r>
      <w:r w:rsidR="0023371A" w:rsidRPr="00393DBF">
        <w:rPr>
          <w:rFonts w:ascii="Arial" w:hAnsi="Arial" w:cs="Arial"/>
          <w:sz w:val="22"/>
        </w:rPr>
        <w:t xml:space="preserve"> Bismark were sorted using samtools (v 0.1.19) and overlapping paired-end reads were clipped using ClipOverlap function of bamUtil</w:t>
      </w:r>
      <w:r w:rsidR="0023371A" w:rsidRPr="00393DBF">
        <w:rPr>
          <w:rFonts w:ascii="Arial" w:hAnsi="Arial" w:cs="Arial"/>
          <w:color w:val="2A2A2A"/>
          <w:sz w:val="22"/>
          <w:shd w:val="clear" w:color="auto" w:fill="FFFFFF"/>
        </w:rPr>
        <w:t xml:space="preserve"> </w:t>
      </w:r>
      <w:r w:rsidR="0023371A" w:rsidRPr="00393DBF">
        <w:rPr>
          <w:rFonts w:ascii="Arial" w:hAnsi="Arial" w:cs="Arial"/>
          <w:sz w:val="22"/>
        </w:rPr>
        <w:t>(</w:t>
      </w:r>
      <w:hyperlink r:id="rId12" w:history="1">
        <w:r w:rsidR="0023371A" w:rsidRPr="00393DBF">
          <w:rPr>
            <w:rFonts w:ascii="Arial" w:hAnsi="Arial" w:cs="Arial"/>
            <w:sz w:val="22"/>
          </w:rPr>
          <w:t>https://github.com/statgen/bamUtil</w:t>
        </w:r>
      </w:hyperlink>
      <w:r w:rsidR="0023371A" w:rsidRPr="00393DBF">
        <w:rPr>
          <w:rFonts w:ascii="Arial" w:hAnsi="Arial" w:cs="Arial"/>
          <w:sz w:val="22"/>
        </w:rPr>
        <w:t>) to prevent counting twice from the same observation.</w:t>
      </w:r>
      <w:r w:rsidR="00BE3FF6" w:rsidRPr="00393DBF">
        <w:rPr>
          <w:rFonts w:ascii="Arial" w:hAnsi="Arial" w:cs="Arial"/>
          <w:sz w:val="22"/>
        </w:rPr>
        <w:t xml:space="preserve"> For each CpG, the methylation level</w:t>
      </w:r>
      <w:r w:rsidR="007E50E5" w:rsidRPr="00393DBF">
        <w:rPr>
          <w:rFonts w:ascii="Arial" w:hAnsi="Arial" w:cs="Arial"/>
          <w:sz w:val="22"/>
        </w:rPr>
        <w:t xml:space="preserve"> was combined from both DNA strands and</w:t>
      </w:r>
      <w:r w:rsidR="00BE3FF6" w:rsidRPr="00393DBF">
        <w:rPr>
          <w:rFonts w:ascii="Arial" w:hAnsi="Arial" w:cs="Arial"/>
          <w:sz w:val="22"/>
        </w:rPr>
        <w:t xml:space="preserve"> estimated as m/(m + u</w:t>
      </w:r>
      <w:r w:rsidR="00BE0791" w:rsidRPr="00393DBF">
        <w:rPr>
          <w:rStyle w:val="fontstyle01"/>
          <w:rFonts w:ascii="Arial" w:hAnsi="Arial" w:cs="Arial"/>
          <w:sz w:val="22"/>
          <w:szCs w:val="22"/>
        </w:rPr>
        <w:t xml:space="preserve">), </w:t>
      </w:r>
      <w:r w:rsidR="00BE0791" w:rsidRPr="00393DBF">
        <w:rPr>
          <w:rFonts w:ascii="Arial" w:hAnsi="Arial" w:cs="Arial"/>
          <w:sz w:val="22"/>
        </w:rPr>
        <w:t xml:space="preserve">where m </w:t>
      </w:r>
      <w:r w:rsidR="007E50E5" w:rsidRPr="00393DBF">
        <w:rPr>
          <w:rFonts w:ascii="Arial" w:hAnsi="Arial" w:cs="Arial"/>
          <w:sz w:val="22"/>
        </w:rPr>
        <w:t>was defined as the number of methylated cytosines and u</w:t>
      </w:r>
      <w:r w:rsidR="007E50E5" w:rsidRPr="00393DBF">
        <w:rPr>
          <w:rStyle w:val="fontstyle01"/>
          <w:rFonts w:ascii="Arial" w:hAnsi="Arial" w:cs="Arial"/>
          <w:sz w:val="22"/>
          <w:szCs w:val="22"/>
        </w:rPr>
        <w:t xml:space="preserve"> </w:t>
      </w:r>
      <w:r w:rsidR="007E50E5" w:rsidRPr="00393DBF">
        <w:rPr>
          <w:rFonts w:ascii="Arial" w:hAnsi="Arial" w:cs="Arial"/>
          <w:sz w:val="22"/>
        </w:rPr>
        <w:t>was defined as the number of unmethylated cytosines.</w:t>
      </w:r>
      <w:r w:rsidR="00244720" w:rsidRPr="00393DBF">
        <w:rPr>
          <w:rFonts w:ascii="Arial" w:hAnsi="Arial" w:cs="Arial"/>
          <w:sz w:val="22"/>
        </w:rPr>
        <w:t xml:space="preserve"> The </w:t>
      </w:r>
      <w:r w:rsidR="00BE7E3C" w:rsidRPr="00393DBF">
        <w:rPr>
          <w:rFonts w:ascii="Arial" w:hAnsi="Arial" w:cs="Arial"/>
          <w:sz w:val="22"/>
        </w:rPr>
        <w:t>number of methylated and unmethylated cytosines</w:t>
      </w:r>
      <w:r w:rsidR="00244720" w:rsidRPr="00393DBF">
        <w:rPr>
          <w:rFonts w:ascii="Arial" w:hAnsi="Arial" w:cs="Arial"/>
          <w:sz w:val="22"/>
        </w:rPr>
        <w:t xml:space="preserve"> of </w:t>
      </w:r>
      <w:r w:rsidR="00F31222">
        <w:rPr>
          <w:rFonts w:ascii="Arial" w:hAnsi="Arial" w:cs="Arial"/>
          <w:sz w:val="22"/>
        </w:rPr>
        <w:t>long range</w:t>
      </w:r>
      <w:r w:rsidR="00244720" w:rsidRPr="00393DBF">
        <w:rPr>
          <w:rFonts w:ascii="Arial" w:hAnsi="Arial" w:cs="Arial"/>
          <w:sz w:val="22"/>
        </w:rPr>
        <w:t xml:space="preserve"> regions were generated using R package m</w:t>
      </w:r>
      <w:r w:rsidR="004C0DB0" w:rsidRPr="00393DBF">
        <w:rPr>
          <w:rFonts w:ascii="Arial" w:hAnsi="Arial" w:cs="Arial"/>
          <w:sz w:val="22"/>
        </w:rPr>
        <w:t>e</w:t>
      </w:r>
      <w:r w:rsidR="00244720" w:rsidRPr="00393DBF">
        <w:rPr>
          <w:rFonts w:ascii="Arial" w:hAnsi="Arial" w:cs="Arial"/>
          <w:sz w:val="22"/>
        </w:rPr>
        <w:t>thylKit. The average methylation level</w:t>
      </w:r>
      <w:r w:rsidR="004C0DB0" w:rsidRPr="00393DBF">
        <w:rPr>
          <w:rFonts w:ascii="Arial" w:hAnsi="Arial" w:cs="Arial"/>
          <w:sz w:val="22"/>
        </w:rPr>
        <w:t xml:space="preserve"> o</w:t>
      </w:r>
      <w:r w:rsidR="004C0DB0" w:rsidRPr="00393DBF">
        <w:rPr>
          <w:rFonts w:ascii="Arial" w:hAnsi="Arial" w:cs="Arial"/>
          <w:color w:val="000000" w:themeColor="text1"/>
          <w:sz w:val="22"/>
        </w:rPr>
        <w:t xml:space="preserve">f </w:t>
      </w:r>
      <w:r w:rsidR="00E8773E" w:rsidRPr="00393DBF">
        <w:rPr>
          <w:rFonts w:ascii="Arial" w:hAnsi="Arial" w:cs="Arial"/>
          <w:color w:val="000000" w:themeColor="text1"/>
          <w:sz w:val="22"/>
        </w:rPr>
        <w:t xml:space="preserve">each </w:t>
      </w:r>
      <w:r w:rsidR="00F31222">
        <w:rPr>
          <w:rFonts w:ascii="Arial" w:hAnsi="Arial" w:cs="Arial"/>
          <w:color w:val="000000" w:themeColor="text1"/>
          <w:sz w:val="22"/>
        </w:rPr>
        <w:t>long range</w:t>
      </w:r>
      <w:r w:rsidR="004C0DB0" w:rsidRPr="00393DBF">
        <w:rPr>
          <w:rFonts w:ascii="Arial" w:hAnsi="Arial" w:cs="Arial"/>
          <w:color w:val="000000" w:themeColor="text1"/>
          <w:sz w:val="22"/>
        </w:rPr>
        <w:t xml:space="preserve"> region (Methyl</w:t>
      </w:r>
      <w:r w:rsidR="00F31222">
        <w:rPr>
          <w:rFonts w:ascii="Arial" w:hAnsi="Arial" w:cs="Arial"/>
          <w:color w:val="000000" w:themeColor="text1"/>
          <w:sz w:val="22"/>
          <w:vertAlign w:val="subscript"/>
        </w:rPr>
        <w:t>LRM</w:t>
      </w:r>
      <w:r w:rsidR="004C0DB0" w:rsidRPr="00393DBF">
        <w:rPr>
          <w:rFonts w:ascii="Arial" w:hAnsi="Arial" w:cs="Arial"/>
          <w:color w:val="000000" w:themeColor="text1"/>
          <w:sz w:val="22"/>
        </w:rPr>
        <w:t>)</w:t>
      </w:r>
      <w:r w:rsidR="00BE7E3C" w:rsidRPr="00393DBF">
        <w:rPr>
          <w:rFonts w:ascii="Arial" w:hAnsi="Arial" w:cs="Arial"/>
          <w:color w:val="000000" w:themeColor="text1"/>
          <w:sz w:val="22"/>
        </w:rPr>
        <w:t xml:space="preserve"> was calculated </w:t>
      </w:r>
      <w:r w:rsidR="00E8773E" w:rsidRPr="00393DBF">
        <w:rPr>
          <w:rFonts w:ascii="Arial" w:hAnsi="Arial" w:cs="Arial"/>
          <w:color w:val="000000" w:themeColor="text1"/>
          <w:sz w:val="22"/>
        </w:rPr>
        <w:t>as</w:t>
      </w:r>
      <w:r w:rsidR="00BE7E3C" w:rsidRPr="00393DBF">
        <w:rPr>
          <w:rFonts w:ascii="Arial" w:hAnsi="Arial" w:cs="Arial"/>
          <w:color w:val="000000" w:themeColor="text1"/>
          <w:sz w:val="22"/>
        </w:rPr>
        <w:t xml:space="preserve"> the total number of cytosines divided by the number of methylated cytosines</w:t>
      </w:r>
      <w:r w:rsidR="00D61151" w:rsidRPr="00393DBF">
        <w:rPr>
          <w:rFonts w:ascii="Arial" w:hAnsi="Arial" w:cs="Arial"/>
          <w:color w:val="000000" w:themeColor="text1"/>
          <w:sz w:val="22"/>
        </w:rPr>
        <w:t>.</w:t>
      </w:r>
    </w:p>
    <w:p w14:paraId="4466530C" w14:textId="56E9A872" w:rsidR="006E553F" w:rsidRDefault="006E553F" w:rsidP="000818AC">
      <w:pPr>
        <w:pStyle w:val="Heading3"/>
      </w:pPr>
      <w:r>
        <w:t>I</w:t>
      </w:r>
      <w:r>
        <w:rPr>
          <w:rFonts w:hint="eastAsia"/>
        </w:rPr>
        <w:t xml:space="preserve">dentification of the optimal region size of </w:t>
      </w:r>
      <w:r w:rsidR="007C2A9F">
        <w:t>long range methylation (</w:t>
      </w:r>
      <w:r>
        <w:rPr>
          <w:rFonts w:hint="eastAsia"/>
        </w:rPr>
        <w:t>LRM</w:t>
      </w:r>
      <w:r w:rsidR="007C2A9F">
        <w:t>)</w:t>
      </w:r>
    </w:p>
    <w:p w14:paraId="181C73D5" w14:textId="79514CC8" w:rsidR="006E553F" w:rsidRPr="003A42E7" w:rsidRDefault="006E553F" w:rsidP="003A42E7">
      <w:pPr>
        <w:rPr>
          <w:rFonts w:ascii="Arial" w:hAnsi="Arial" w:cs="Arial"/>
          <w:color w:val="000000" w:themeColor="text1"/>
          <w:sz w:val="22"/>
        </w:rPr>
      </w:pPr>
      <w:r>
        <w:rPr>
          <w:rFonts w:ascii="Arial" w:hAnsi="Arial" w:cs="Arial"/>
          <w:color w:val="000000" w:themeColor="text1"/>
          <w:sz w:val="22"/>
        </w:rPr>
        <w:t>The HCC genome was divided into 500-Kb, 1-Mb, 1.5Mb, 2-Mb and 2.5-Mb</w:t>
      </w:r>
      <w:r w:rsidR="001D05DE">
        <w:rPr>
          <w:rFonts w:ascii="Arial" w:hAnsi="Arial" w:cs="Arial"/>
          <w:color w:val="000000" w:themeColor="text1"/>
          <w:sz w:val="22"/>
        </w:rPr>
        <w:t xml:space="preserve"> segments</w:t>
      </w:r>
      <w:r>
        <w:rPr>
          <w:rFonts w:ascii="Arial" w:hAnsi="Arial" w:cs="Arial"/>
          <w:color w:val="000000" w:themeColor="text1"/>
          <w:sz w:val="22"/>
        </w:rPr>
        <w:t>. For each size, the average methylation level for each region from autosome w</w:t>
      </w:r>
      <w:r w:rsidR="001D05DE">
        <w:rPr>
          <w:rFonts w:ascii="Arial" w:hAnsi="Arial" w:cs="Arial"/>
          <w:color w:val="000000" w:themeColor="text1"/>
          <w:sz w:val="22"/>
        </w:rPr>
        <w:t>as</w:t>
      </w:r>
      <w:r>
        <w:rPr>
          <w:rFonts w:ascii="Arial" w:hAnsi="Arial" w:cs="Arial"/>
          <w:color w:val="000000" w:themeColor="text1"/>
          <w:sz w:val="22"/>
        </w:rPr>
        <w:t xml:space="preserve"> calculated. The hypo-methylated region were identified as </w:t>
      </w:r>
      <w:r w:rsidR="005651A5" w:rsidRPr="00393DBF">
        <w:rPr>
          <w:rFonts w:ascii="Arial" w:hAnsi="Arial" w:cs="Arial"/>
          <w:sz w:val="22"/>
        </w:rPr>
        <w:t>methylation level difference</w:t>
      </w:r>
      <w:r w:rsidR="005651A5">
        <w:rPr>
          <w:rFonts w:ascii="Arial" w:hAnsi="Arial" w:cs="Arial"/>
          <w:sz w:val="22"/>
        </w:rPr>
        <w:t xml:space="preserve"> larger than 0.2</w:t>
      </w:r>
      <w:r w:rsidR="005651A5">
        <w:rPr>
          <w:rFonts w:ascii="Arial" w:hAnsi="Arial" w:cs="Arial"/>
          <w:color w:val="000000" w:themeColor="text1"/>
          <w:sz w:val="22"/>
        </w:rPr>
        <w:t xml:space="preserve"> compared to the corresponding region in heathy individual. Then </w:t>
      </w:r>
      <w:r w:rsidR="005651A5">
        <w:rPr>
          <w:rFonts w:ascii="Arial" w:hAnsi="Arial" w:cs="Arial" w:hint="eastAsia"/>
          <w:color w:val="000000" w:themeColor="text1"/>
          <w:sz w:val="22"/>
        </w:rPr>
        <w:t>t</w:t>
      </w:r>
      <w:r>
        <w:rPr>
          <w:rFonts w:ascii="Arial" w:hAnsi="Arial" w:cs="Arial"/>
          <w:color w:val="000000" w:themeColor="text1"/>
          <w:sz w:val="22"/>
        </w:rPr>
        <w:t>he percent</w:t>
      </w:r>
      <w:r w:rsidR="005651A5">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3645E6" w:rsidRDefault="00490D13" w:rsidP="000818AC">
      <w:pPr>
        <w:pStyle w:val="Heading3"/>
      </w:pPr>
      <w:r w:rsidRPr="003645E6">
        <w:t>Random</w:t>
      </w:r>
      <w:r w:rsidR="00D61151" w:rsidRPr="003645E6">
        <w:t>ly</w:t>
      </w:r>
      <w:r w:rsidRPr="003645E6">
        <w:t xml:space="preserve"> re-sampling</w:t>
      </w:r>
      <w:r w:rsidR="00D61151" w:rsidRPr="003645E6">
        <w:t xml:space="preserve"> lower reads from medium WGBS data</w:t>
      </w:r>
    </w:p>
    <w:p w14:paraId="3F5BD2DD" w14:textId="4E673432" w:rsidR="001E028C" w:rsidRPr="00393DBF" w:rsidRDefault="00490D13" w:rsidP="000818AC">
      <w:pPr>
        <w:spacing w:before="240"/>
        <w:rPr>
          <w:rFonts w:ascii="Arial" w:hAnsi="Arial" w:cs="Arial"/>
          <w:color w:val="000000" w:themeColor="text1"/>
          <w:sz w:val="22"/>
        </w:rPr>
      </w:pPr>
      <w:bookmarkStart w:id="125" w:name="OLE_LINK4"/>
      <w:r w:rsidRPr="00393DBF">
        <w:rPr>
          <w:rFonts w:ascii="Arial" w:hAnsi="Arial" w:cs="Arial"/>
          <w:color w:val="000000" w:themeColor="text1"/>
          <w:sz w:val="22"/>
        </w:rPr>
        <w:t>A random</w:t>
      </w:r>
      <w:bookmarkEnd w:id="125"/>
      <w:r w:rsidRPr="00393DBF">
        <w:rPr>
          <w:rFonts w:ascii="Arial" w:hAnsi="Arial" w:cs="Arial"/>
          <w:color w:val="000000" w:themeColor="text1"/>
          <w:sz w:val="22"/>
        </w:rPr>
        <w:t xml:space="preserve"> sampling method was used to obtain low depth WGBS for 5 medium WGBS of cell-free DNA</w:t>
      </w:r>
      <w:r w:rsidR="00833A8C">
        <w:rPr>
          <w:rFonts w:ascii="Arial" w:hAnsi="Arial" w:cs="Arial"/>
          <w:color w:val="000000" w:themeColor="text1"/>
          <w:sz w:val="22"/>
        </w:rPr>
        <w:t>:</w:t>
      </w:r>
      <w:r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a) </w:t>
      </w:r>
      <w:r w:rsidR="001016BF" w:rsidRPr="00393DBF">
        <w:rPr>
          <w:rFonts w:ascii="Arial" w:hAnsi="Arial" w:cs="Arial"/>
          <w:color w:val="000000" w:themeColor="text1"/>
          <w:sz w:val="22"/>
        </w:rPr>
        <w:t>1</w:t>
      </w:r>
      <w:r w:rsidRPr="00393DBF">
        <w:rPr>
          <w:rFonts w:ascii="Arial" w:hAnsi="Arial" w:cs="Arial"/>
          <w:color w:val="000000" w:themeColor="text1"/>
          <w:sz w:val="22"/>
        </w:rPr>
        <w:t>M</w:t>
      </w:r>
      <w:r w:rsidR="001016BF" w:rsidRPr="00393DBF">
        <w:rPr>
          <w:rFonts w:ascii="Arial" w:hAnsi="Arial" w:cs="Arial"/>
          <w:color w:val="000000" w:themeColor="text1"/>
          <w:sz w:val="22"/>
        </w:rPr>
        <w:t xml:space="preserve"> to 10M</w:t>
      </w:r>
      <w:r w:rsidRPr="00393DBF">
        <w:rPr>
          <w:rFonts w:ascii="Arial" w:hAnsi="Arial" w:cs="Arial"/>
          <w:color w:val="000000" w:themeColor="text1"/>
          <w:sz w:val="22"/>
        </w:rPr>
        <w:t xml:space="preserve"> read</w:t>
      </w:r>
      <w:r w:rsidR="00F243D5">
        <w:rPr>
          <w:rFonts w:ascii="Arial" w:hAnsi="Arial" w:cs="Arial"/>
          <w:color w:val="000000" w:themeColor="text1"/>
          <w:sz w:val="22"/>
        </w:rPr>
        <w:t xml:space="preserve"> pairs</w:t>
      </w:r>
      <w:r w:rsidRPr="00393DBF">
        <w:rPr>
          <w:rFonts w:ascii="Arial" w:hAnsi="Arial" w:cs="Arial"/>
          <w:color w:val="000000" w:themeColor="text1"/>
          <w:sz w:val="22"/>
        </w:rPr>
        <w:t xml:space="preserve"> </w:t>
      </w:r>
      <w:r w:rsidR="003913B6" w:rsidRPr="00393DBF">
        <w:rPr>
          <w:rFonts w:ascii="Arial" w:hAnsi="Arial" w:cs="Arial"/>
          <w:color w:val="000000" w:themeColor="text1"/>
          <w:sz w:val="22"/>
        </w:rPr>
        <w:t xml:space="preserve">(increasing by </w:t>
      </w:r>
      <w:r w:rsidR="00A020EF" w:rsidRPr="00393DBF">
        <w:rPr>
          <w:rFonts w:ascii="Arial" w:hAnsi="Arial" w:cs="Arial"/>
          <w:color w:val="000000" w:themeColor="text1"/>
          <w:sz w:val="22"/>
        </w:rPr>
        <w:t>1M step</w:t>
      </w:r>
      <w:r w:rsidR="003913B6" w:rsidRPr="00393DBF">
        <w:rPr>
          <w:rFonts w:ascii="Arial" w:hAnsi="Arial" w:cs="Arial"/>
          <w:color w:val="000000" w:themeColor="text1"/>
          <w:sz w:val="22"/>
        </w:rPr>
        <w:t>)</w:t>
      </w:r>
      <w:r w:rsidRPr="00393DBF">
        <w:rPr>
          <w:rFonts w:ascii="Arial" w:hAnsi="Arial" w:cs="Arial"/>
          <w:color w:val="000000" w:themeColor="text1"/>
          <w:sz w:val="22"/>
        </w:rPr>
        <w:t xml:space="preserve"> was randomly extracted from each med</w:t>
      </w:r>
      <w:r w:rsidR="006603CF" w:rsidRPr="00393DBF">
        <w:rPr>
          <w:rFonts w:ascii="Arial" w:hAnsi="Arial" w:cs="Arial"/>
          <w:color w:val="000000" w:themeColor="text1"/>
          <w:sz w:val="22"/>
        </w:rPr>
        <w:t xml:space="preserve">ium WGBS </w:t>
      </w:r>
      <w:r w:rsidR="00F42FF4" w:rsidRPr="00393DBF">
        <w:rPr>
          <w:rFonts w:ascii="Arial" w:hAnsi="Arial" w:cs="Arial"/>
          <w:color w:val="000000" w:themeColor="text1"/>
          <w:sz w:val="22"/>
        </w:rPr>
        <w:t>data set</w:t>
      </w:r>
      <w:r w:rsidR="006603CF"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b) </w:t>
      </w:r>
      <w:r w:rsidR="00D47FE0" w:rsidRPr="00393DBF">
        <w:rPr>
          <w:rFonts w:ascii="Arial" w:hAnsi="Arial" w:cs="Arial"/>
          <w:color w:val="000000" w:themeColor="text1"/>
          <w:sz w:val="22"/>
        </w:rPr>
        <w:t>For each resampling,</w:t>
      </w:r>
      <w:r w:rsidR="006603CF" w:rsidRPr="00393DBF">
        <w:rPr>
          <w:rFonts w:ascii="Arial" w:hAnsi="Arial" w:cs="Arial"/>
          <w:color w:val="000000" w:themeColor="text1"/>
          <w:sz w:val="22"/>
        </w:rPr>
        <w:t xml:space="preserve"> the average methylation level for each </w:t>
      </w:r>
      <w:r w:rsidR="00833A8C">
        <w:rPr>
          <w:rFonts w:ascii="Arial" w:hAnsi="Arial" w:cs="Arial"/>
          <w:color w:val="000000" w:themeColor="text1"/>
          <w:sz w:val="22"/>
        </w:rPr>
        <w:t xml:space="preserve">autosomal </w:t>
      </w:r>
      <w:r w:rsidR="005651A5">
        <w:rPr>
          <w:rFonts w:ascii="Arial" w:hAnsi="Arial" w:cs="Arial"/>
          <w:color w:val="000000" w:themeColor="text1"/>
          <w:sz w:val="22"/>
        </w:rPr>
        <w:t>2</w:t>
      </w:r>
      <w:r w:rsidR="006603CF" w:rsidRPr="00393DBF">
        <w:rPr>
          <w:rFonts w:ascii="Arial" w:hAnsi="Arial" w:cs="Arial"/>
          <w:color w:val="000000" w:themeColor="text1"/>
          <w:sz w:val="22"/>
        </w:rPr>
        <w:t>-Mb region</w:t>
      </w:r>
      <w:r w:rsidR="001016BF" w:rsidRPr="00393DBF">
        <w:rPr>
          <w:rFonts w:ascii="Arial" w:hAnsi="Arial" w:cs="Arial"/>
          <w:color w:val="000000" w:themeColor="text1"/>
          <w:sz w:val="22"/>
        </w:rPr>
        <w:t xml:space="preserve"> (Methyl</w:t>
      </w:r>
      <w:r w:rsidR="005651A5">
        <w:rPr>
          <w:rFonts w:ascii="Arial" w:hAnsi="Arial" w:cs="Arial"/>
          <w:color w:val="000000" w:themeColor="text1"/>
          <w:sz w:val="22"/>
          <w:vertAlign w:val="subscript"/>
        </w:rPr>
        <w:t>LRM</w:t>
      </w:r>
      <w:r w:rsidR="001016BF" w:rsidRPr="00393DBF">
        <w:rPr>
          <w:rFonts w:ascii="Arial" w:hAnsi="Arial" w:cs="Arial"/>
          <w:color w:val="000000" w:themeColor="text1"/>
          <w:sz w:val="22"/>
        </w:rPr>
        <w:t>)</w:t>
      </w:r>
      <w:r w:rsidR="00E97F49" w:rsidRPr="00393DBF">
        <w:rPr>
          <w:rFonts w:ascii="Arial" w:hAnsi="Arial" w:cs="Arial"/>
          <w:color w:val="000000" w:themeColor="text1"/>
          <w:sz w:val="22"/>
        </w:rPr>
        <w:t xml:space="preserve"> </w:t>
      </w:r>
      <w:r w:rsidR="00833A8C">
        <w:rPr>
          <w:rFonts w:ascii="Arial" w:hAnsi="Arial" w:cs="Arial"/>
          <w:color w:val="000000" w:themeColor="text1"/>
          <w:sz w:val="22"/>
        </w:rPr>
        <w:t>was</w:t>
      </w:r>
      <w:r w:rsidR="006603CF" w:rsidRPr="00393DBF">
        <w:rPr>
          <w:rFonts w:ascii="Arial" w:hAnsi="Arial" w:cs="Arial"/>
          <w:color w:val="000000" w:themeColor="text1"/>
          <w:sz w:val="22"/>
        </w:rPr>
        <w:t xml:space="preserve"> calculated</w:t>
      </w:r>
      <w:r w:rsidR="00D931B8" w:rsidRPr="00393DBF">
        <w:rPr>
          <w:rFonts w:ascii="Arial" w:hAnsi="Arial" w:cs="Arial"/>
          <w:color w:val="000000" w:themeColor="text1"/>
          <w:sz w:val="22"/>
        </w:rPr>
        <w:t xml:space="preserve"> and </w:t>
      </w:r>
      <w:r w:rsidR="00833A8C">
        <w:rPr>
          <w:rFonts w:ascii="Arial" w:hAnsi="Arial" w:cs="Arial"/>
          <w:color w:val="000000" w:themeColor="text1"/>
          <w:sz w:val="22"/>
        </w:rPr>
        <w:t>a P</w:t>
      </w:r>
      <w:r w:rsidR="00E97F49" w:rsidRPr="00393DBF">
        <w:rPr>
          <w:rFonts w:ascii="Arial" w:hAnsi="Arial" w:cs="Arial"/>
          <w:color w:val="000000" w:themeColor="text1"/>
          <w:sz w:val="22"/>
        </w:rPr>
        <w:t xml:space="preserve">earson </w:t>
      </w:r>
      <w:r w:rsidR="00D931B8" w:rsidRPr="00393DBF">
        <w:rPr>
          <w:rFonts w:ascii="Arial" w:hAnsi="Arial" w:cs="Arial"/>
          <w:color w:val="000000" w:themeColor="text1"/>
          <w:sz w:val="22"/>
        </w:rPr>
        <w:t>correlation c</w:t>
      </w:r>
      <w:r w:rsidR="00E97F49" w:rsidRPr="00393DBF">
        <w:rPr>
          <w:rFonts w:ascii="Arial" w:hAnsi="Arial" w:cs="Arial"/>
          <w:color w:val="000000" w:themeColor="text1"/>
          <w:sz w:val="22"/>
        </w:rPr>
        <w:t xml:space="preserve">oefficient was used to show the correlation </w:t>
      </w:r>
      <w:r w:rsidR="00833A8C">
        <w:rPr>
          <w:rFonts w:ascii="Arial" w:hAnsi="Arial" w:cs="Arial"/>
          <w:color w:val="000000" w:themeColor="text1"/>
          <w:sz w:val="22"/>
        </w:rPr>
        <w:t>for</w:t>
      </w:r>
      <w:r w:rsidR="00E97F49" w:rsidRPr="00393DBF">
        <w:rPr>
          <w:rFonts w:ascii="Arial" w:hAnsi="Arial" w:cs="Arial"/>
          <w:color w:val="000000" w:themeColor="text1"/>
          <w:sz w:val="22"/>
        </w:rPr>
        <w:t xml:space="preserve"> all the </w:t>
      </w:r>
      <w:r w:rsidR="000C30F1" w:rsidRPr="00393DBF">
        <w:rPr>
          <w:rFonts w:ascii="Arial" w:hAnsi="Arial" w:cs="Arial"/>
          <w:color w:val="000000" w:themeColor="text1"/>
          <w:sz w:val="22"/>
        </w:rPr>
        <w:t>autosomal Methyl</w:t>
      </w:r>
      <w:r w:rsidR="005651A5">
        <w:rPr>
          <w:rFonts w:ascii="Arial" w:hAnsi="Arial" w:cs="Arial"/>
          <w:color w:val="000000" w:themeColor="text1"/>
          <w:sz w:val="22"/>
          <w:vertAlign w:val="subscript"/>
        </w:rPr>
        <w:t>LRM</w:t>
      </w:r>
      <w:r w:rsidR="000C30F1" w:rsidRPr="00393DBF">
        <w:rPr>
          <w:rFonts w:ascii="Arial" w:hAnsi="Arial" w:cs="Arial"/>
          <w:color w:val="000000" w:themeColor="text1"/>
          <w:sz w:val="22"/>
        </w:rPr>
        <w:t xml:space="preserve"> between th</w:t>
      </w:r>
      <w:r w:rsidR="00833A8C">
        <w:rPr>
          <w:rFonts w:ascii="Arial" w:hAnsi="Arial" w:cs="Arial"/>
          <w:color w:val="000000" w:themeColor="text1"/>
          <w:sz w:val="22"/>
        </w:rPr>
        <w:t>e</w:t>
      </w:r>
      <w:r w:rsidR="000C30F1" w:rsidRPr="00393DBF">
        <w:rPr>
          <w:rFonts w:ascii="Arial" w:hAnsi="Arial" w:cs="Arial"/>
          <w:color w:val="000000" w:themeColor="text1"/>
          <w:sz w:val="22"/>
        </w:rPr>
        <w:t xml:space="preserve"> resampl</w:t>
      </w:r>
      <w:r w:rsidR="00833A8C">
        <w:rPr>
          <w:rFonts w:ascii="Arial" w:hAnsi="Arial" w:cs="Arial"/>
          <w:color w:val="000000" w:themeColor="text1"/>
          <w:sz w:val="22"/>
        </w:rPr>
        <w:t>ed</w:t>
      </w:r>
      <w:r w:rsidR="000C30F1" w:rsidRPr="00393DBF">
        <w:rPr>
          <w:rFonts w:ascii="Arial" w:hAnsi="Arial" w:cs="Arial"/>
          <w:color w:val="000000" w:themeColor="text1"/>
          <w:sz w:val="22"/>
        </w:rPr>
        <w:t xml:space="preserve"> </w:t>
      </w:r>
      <w:r w:rsidR="00D931B8" w:rsidRPr="00393DBF">
        <w:rPr>
          <w:rFonts w:ascii="Arial" w:hAnsi="Arial" w:cs="Arial"/>
          <w:color w:val="000000" w:themeColor="text1"/>
          <w:sz w:val="22"/>
        </w:rPr>
        <w:t>reads</w:t>
      </w:r>
      <w:r w:rsidR="000C30F1" w:rsidRPr="00393DBF">
        <w:rPr>
          <w:rFonts w:ascii="Arial" w:hAnsi="Arial" w:cs="Arial"/>
          <w:color w:val="000000" w:themeColor="text1"/>
          <w:sz w:val="22"/>
        </w:rPr>
        <w:t xml:space="preserve"> and </w:t>
      </w:r>
      <w:r w:rsidR="00833A8C">
        <w:rPr>
          <w:rFonts w:ascii="Arial" w:hAnsi="Arial" w:cs="Arial"/>
          <w:color w:val="000000" w:themeColor="text1"/>
          <w:sz w:val="22"/>
        </w:rPr>
        <w:t xml:space="preserve">the </w:t>
      </w:r>
      <w:r w:rsidR="000C30F1" w:rsidRPr="00393DBF">
        <w:rPr>
          <w:rFonts w:ascii="Arial" w:hAnsi="Arial" w:cs="Arial"/>
          <w:color w:val="000000" w:themeColor="text1"/>
          <w:sz w:val="22"/>
        </w:rPr>
        <w:t>total WGBS reads</w:t>
      </w:r>
      <w:r w:rsidR="006603CF" w:rsidRPr="00393DBF">
        <w:rPr>
          <w:rFonts w:ascii="Arial" w:hAnsi="Arial" w:cs="Arial"/>
          <w:color w:val="000000" w:themeColor="text1"/>
          <w:sz w:val="22"/>
        </w:rPr>
        <w:t>.</w:t>
      </w:r>
      <w:r w:rsidR="00D931B8" w:rsidRPr="00393DBF">
        <w:rPr>
          <w:rFonts w:ascii="Arial" w:hAnsi="Arial" w:cs="Arial"/>
          <w:color w:val="000000" w:themeColor="text1"/>
          <w:sz w:val="22"/>
        </w:rPr>
        <w:t xml:space="preserve"> </w:t>
      </w:r>
      <w:r w:rsidR="006603CF" w:rsidRPr="00393DBF">
        <w:rPr>
          <w:rFonts w:ascii="Arial" w:hAnsi="Arial" w:cs="Arial"/>
          <w:color w:val="000000" w:themeColor="text1"/>
          <w:sz w:val="22"/>
        </w:rPr>
        <w:t>This</w:t>
      </w:r>
      <w:r w:rsidR="000C30F1" w:rsidRPr="00393DBF">
        <w:rPr>
          <w:rFonts w:ascii="Arial" w:hAnsi="Arial" w:cs="Arial"/>
          <w:color w:val="000000" w:themeColor="text1"/>
          <w:sz w:val="22"/>
        </w:rPr>
        <w:t xml:space="preserve"> </w:t>
      </w:r>
      <w:r w:rsidR="006603CF" w:rsidRPr="00393DBF">
        <w:rPr>
          <w:rFonts w:ascii="Arial" w:hAnsi="Arial" w:cs="Arial"/>
          <w:color w:val="000000" w:themeColor="text1"/>
          <w:sz w:val="22"/>
        </w:rPr>
        <w:t>process was repeated 100 times</w:t>
      </w:r>
      <w:r w:rsidR="00D931B8"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 xml:space="preserve"> </w:t>
      </w:r>
      <w:r w:rsidR="00D931B8" w:rsidRPr="00393DBF">
        <w:rPr>
          <w:rFonts w:ascii="Arial" w:hAnsi="Arial" w:cs="Arial"/>
          <w:color w:val="000000" w:themeColor="text1"/>
          <w:sz w:val="22"/>
        </w:rPr>
        <w:t xml:space="preserve">For each resampling, </w:t>
      </w:r>
      <w:r w:rsidR="00833A8C">
        <w:rPr>
          <w:rFonts w:ascii="Arial" w:hAnsi="Arial" w:cs="Arial"/>
          <w:color w:val="000000" w:themeColor="text1"/>
          <w:sz w:val="22"/>
        </w:rPr>
        <w:t xml:space="preserve">a </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oefficient of variation (CV)</w:t>
      </w:r>
      <w:r w:rsidR="00D931B8" w:rsidRPr="00393DBF">
        <w:rPr>
          <w:rFonts w:ascii="Arial" w:hAnsi="Arial" w:cs="Arial"/>
          <w:color w:val="000000" w:themeColor="text1"/>
          <w:sz w:val="22"/>
        </w:rPr>
        <w:t xml:space="preserve"> for </w:t>
      </w:r>
      <w:r w:rsidR="00833A8C">
        <w:rPr>
          <w:rFonts w:ascii="Arial" w:hAnsi="Arial" w:cs="Arial"/>
          <w:color w:val="000000" w:themeColor="text1"/>
          <w:sz w:val="22"/>
        </w:rPr>
        <w:t xml:space="preserve">the </w:t>
      </w:r>
      <w:r w:rsidR="00D931B8" w:rsidRPr="00393DBF">
        <w:rPr>
          <w:rFonts w:ascii="Arial" w:hAnsi="Arial" w:cs="Arial"/>
          <w:color w:val="000000" w:themeColor="text1"/>
          <w:sz w:val="22"/>
        </w:rPr>
        <w:t xml:space="preserve">correlation coefficient </w:t>
      </w:r>
      <w:r w:rsidR="006603CF" w:rsidRPr="00393DBF">
        <w:rPr>
          <w:rFonts w:ascii="Arial" w:hAnsi="Arial" w:cs="Arial"/>
          <w:color w:val="000000" w:themeColor="text1"/>
          <w:sz w:val="22"/>
        </w:rPr>
        <w:t xml:space="preserve">was calculated </w:t>
      </w:r>
      <w:r w:rsidR="00E57AD8" w:rsidRPr="00393DBF">
        <w:rPr>
          <w:rFonts w:ascii="Arial" w:hAnsi="Arial" w:cs="Arial"/>
          <w:color w:val="000000" w:themeColor="text1"/>
          <w:sz w:val="22"/>
        </w:rPr>
        <w:t xml:space="preserve">across </w:t>
      </w:r>
      <w:r w:rsidR="00833A8C">
        <w:rPr>
          <w:rFonts w:ascii="Arial" w:hAnsi="Arial" w:cs="Arial"/>
          <w:color w:val="000000" w:themeColor="text1"/>
          <w:sz w:val="22"/>
        </w:rPr>
        <w:t xml:space="preserve">the </w:t>
      </w:r>
      <w:r w:rsidR="00E57AD8" w:rsidRPr="00393DBF">
        <w:rPr>
          <w:rFonts w:ascii="Arial" w:hAnsi="Arial" w:cs="Arial"/>
          <w:color w:val="000000" w:themeColor="text1"/>
          <w:sz w:val="22"/>
        </w:rPr>
        <w:t xml:space="preserve">100 random </w:t>
      </w:r>
      <w:r w:rsidR="001B1728" w:rsidRPr="00393DBF">
        <w:rPr>
          <w:rFonts w:ascii="Arial" w:hAnsi="Arial" w:cs="Arial"/>
          <w:color w:val="000000" w:themeColor="text1"/>
          <w:sz w:val="22"/>
        </w:rPr>
        <w:t>re</w:t>
      </w:r>
      <w:r w:rsidR="00E57AD8" w:rsidRPr="00393DBF">
        <w:rPr>
          <w:rFonts w:ascii="Arial" w:hAnsi="Arial" w:cs="Arial"/>
          <w:color w:val="000000" w:themeColor="text1"/>
          <w:sz w:val="22"/>
        </w:rPr>
        <w:t>sampl</w:t>
      </w:r>
      <w:r w:rsidR="00833A8C">
        <w:rPr>
          <w:rFonts w:ascii="Arial" w:hAnsi="Arial" w:cs="Arial"/>
          <w:color w:val="000000" w:themeColor="text1"/>
          <w:sz w:val="22"/>
        </w:rPr>
        <w:t>es</w:t>
      </w:r>
      <w:r w:rsidR="00E57AD8" w:rsidRPr="00393DBF">
        <w:rPr>
          <w:rFonts w:ascii="Arial" w:hAnsi="Arial" w:cs="Arial"/>
          <w:color w:val="000000" w:themeColor="text1"/>
          <w:sz w:val="22"/>
        </w:rPr>
        <w:t xml:space="preserve"> </w:t>
      </w:r>
      <w:r w:rsidR="000C30F1" w:rsidRPr="00393DBF">
        <w:rPr>
          <w:rFonts w:ascii="Arial" w:hAnsi="Arial" w:cs="Arial"/>
          <w:color w:val="000000" w:themeColor="text1"/>
          <w:sz w:val="22"/>
        </w:rPr>
        <w:t xml:space="preserve">to examine the </w:t>
      </w:r>
      <w:r w:rsidR="00FD2EB8" w:rsidRPr="00393DBF">
        <w:rPr>
          <w:rFonts w:ascii="Arial" w:hAnsi="Arial" w:cs="Arial"/>
          <w:color w:val="000000" w:themeColor="text1"/>
          <w:sz w:val="22"/>
        </w:rPr>
        <w:t>variability</w:t>
      </w:r>
      <w:r w:rsidR="000C30F1" w:rsidRPr="00393DBF">
        <w:rPr>
          <w:rFonts w:ascii="Arial" w:hAnsi="Arial" w:cs="Arial"/>
          <w:color w:val="000000" w:themeColor="text1"/>
          <w:sz w:val="22"/>
        </w:rPr>
        <w:t xml:space="preserve"> of </w:t>
      </w:r>
      <w:r w:rsidR="00833A8C">
        <w:rPr>
          <w:rFonts w:ascii="Arial" w:hAnsi="Arial" w:cs="Arial"/>
          <w:color w:val="000000" w:themeColor="text1"/>
          <w:sz w:val="22"/>
        </w:rPr>
        <w:t xml:space="preserve">the </w:t>
      </w:r>
      <w:r w:rsidR="000C30F1" w:rsidRPr="00393DBF">
        <w:rPr>
          <w:rFonts w:ascii="Arial" w:hAnsi="Arial" w:cs="Arial"/>
          <w:color w:val="000000" w:themeColor="text1"/>
          <w:sz w:val="22"/>
        </w:rPr>
        <w:t>100 extraction</w:t>
      </w:r>
      <w:r w:rsidR="00833A8C">
        <w:rPr>
          <w:rFonts w:ascii="Arial" w:hAnsi="Arial" w:cs="Arial"/>
          <w:color w:val="000000" w:themeColor="text1"/>
          <w:sz w:val="22"/>
        </w:rPr>
        <w:t>s</w:t>
      </w:r>
      <w:r w:rsidR="00E57AD8" w:rsidRPr="00393DBF">
        <w:rPr>
          <w:rFonts w:ascii="Arial" w:hAnsi="Arial" w:cs="Arial"/>
          <w:color w:val="000000" w:themeColor="text1"/>
          <w:sz w:val="22"/>
        </w:rPr>
        <w:t>.</w:t>
      </w:r>
    </w:p>
    <w:p w14:paraId="49FE9850" w14:textId="676B2297" w:rsidR="00753965" w:rsidRDefault="00FD2EB8" w:rsidP="000818AC">
      <w:pPr>
        <w:pStyle w:val="Heading3"/>
      </w:pPr>
      <w:r w:rsidRPr="00393DBF">
        <w:t xml:space="preserve">Identification of </w:t>
      </w:r>
      <w:r w:rsidR="005651A5">
        <w:t>hyper-L</w:t>
      </w:r>
      <w:r w:rsidR="00753965">
        <w:t>RM</w:t>
      </w:r>
      <w:r w:rsidR="005651A5">
        <w:t>s</w:t>
      </w:r>
      <w:r w:rsidR="00753965">
        <w:t xml:space="preserve"> and hypo</w:t>
      </w:r>
      <w:r w:rsidR="005651A5">
        <w:t>-</w:t>
      </w:r>
      <w:r w:rsidR="00753965">
        <w:t>LRM</w:t>
      </w:r>
      <w:r w:rsidR="005651A5">
        <w:t>s</w:t>
      </w:r>
    </w:p>
    <w:p w14:paraId="20A68302" w14:textId="4FC7C5DA" w:rsidR="0072533C" w:rsidRPr="00753965" w:rsidRDefault="001016BF" w:rsidP="000818AC">
      <w:pPr>
        <w:spacing w:before="240"/>
        <w:rPr>
          <w:rFonts w:ascii="Arial" w:hAnsi="Arial" w:cs="Arial"/>
          <w:sz w:val="22"/>
        </w:rPr>
      </w:pPr>
      <w:r w:rsidRPr="00753965">
        <w:rPr>
          <w:rFonts w:ascii="Arial" w:hAnsi="Arial" w:cs="Arial"/>
          <w:sz w:val="22"/>
        </w:rPr>
        <w:t>We adopted the method</w:t>
      </w:r>
      <w:r w:rsidR="00E515F0" w:rsidRPr="00753965">
        <w:rPr>
          <w:rFonts w:ascii="Arial" w:hAnsi="Arial" w:cs="Arial"/>
          <w:sz w:val="22"/>
        </w:rPr>
        <w:t xml:space="preserve"> of Chan et al.</w:t>
      </w:r>
      <w:r w:rsidR="00E515F0" w:rsidRPr="00753965">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PEVuZE5vdGU+PENpdGU+PEF1dGhvcj5DaGFuPC9BdXRob3I+PFllYXI+MjAxMzwvWWVhcj48UmVj
TnVtPjIyPC9SZWNOdW0+PERpc3BsYXlUZXh0PigxOSk8L0Rpc3BsYXlUZXh0PjxyZWNvcmQ+PHJl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E515F0" w:rsidRPr="00753965">
        <w:rPr>
          <w:rFonts w:ascii="Arial" w:hAnsi="Arial" w:cs="Arial"/>
          <w:sz w:val="22"/>
        </w:rPr>
      </w:r>
      <w:r w:rsidR="00E515F0" w:rsidRPr="00753965">
        <w:rPr>
          <w:rFonts w:ascii="Arial" w:hAnsi="Arial" w:cs="Arial"/>
          <w:sz w:val="22"/>
        </w:rPr>
        <w:fldChar w:fldCharType="separate"/>
      </w:r>
      <w:r w:rsidR="007B5D39">
        <w:rPr>
          <w:rFonts w:ascii="Arial" w:hAnsi="Arial" w:cs="Arial"/>
          <w:noProof/>
          <w:sz w:val="22"/>
        </w:rPr>
        <w:t>(19)</w:t>
      </w:r>
      <w:r w:rsidR="00E515F0" w:rsidRPr="00753965">
        <w:rPr>
          <w:rFonts w:ascii="Arial" w:hAnsi="Arial" w:cs="Arial"/>
          <w:sz w:val="22"/>
        </w:rPr>
        <w:fldChar w:fldCharType="end"/>
      </w:r>
      <w:r w:rsidR="000C1732" w:rsidRPr="00753965">
        <w:rPr>
          <w:rFonts w:ascii="Arial" w:hAnsi="Arial" w:cs="Arial"/>
          <w:sz w:val="22"/>
        </w:rPr>
        <w:t xml:space="preserve"> to define the </w:t>
      </w:r>
      <w:r w:rsidR="004D29C7"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0C1732" w:rsidRPr="00753965">
        <w:rPr>
          <w:rFonts w:ascii="Arial" w:hAnsi="Arial" w:cs="Arial"/>
          <w:sz w:val="22"/>
        </w:rPr>
        <w:t xml:space="preserve"> compared to the healthy ref</w:t>
      </w:r>
      <w:r w:rsidR="00833A8C">
        <w:rPr>
          <w:rFonts w:ascii="Arial" w:hAnsi="Arial" w:cs="Arial"/>
          <w:sz w:val="22"/>
        </w:rPr>
        <w:t>erence</w:t>
      </w:r>
      <w:r w:rsidR="000C1732" w:rsidRPr="00753965">
        <w:rPr>
          <w:rFonts w:ascii="Arial" w:hAnsi="Arial" w:cs="Arial"/>
          <w:sz w:val="22"/>
        </w:rPr>
        <w:t xml:space="preserve"> group.</w:t>
      </w:r>
      <w:r w:rsidRPr="00753965">
        <w:rPr>
          <w:rFonts w:ascii="Arial" w:hAnsi="Arial" w:cs="Arial"/>
          <w:sz w:val="22"/>
        </w:rPr>
        <w:t xml:space="preserve"> </w:t>
      </w:r>
      <w:r w:rsidR="002955FB" w:rsidRPr="00753965">
        <w:rPr>
          <w:rFonts w:ascii="Arial" w:hAnsi="Arial" w:cs="Arial"/>
          <w:sz w:val="22"/>
        </w:rPr>
        <w:t xml:space="preserve">Only autosomes were included in this analysis. </w:t>
      </w:r>
      <w:r w:rsidR="001E028C" w:rsidRPr="000818AC">
        <w:rPr>
          <w:rFonts w:ascii="Arial" w:hAnsi="Arial" w:cs="Arial"/>
          <w:sz w:val="22"/>
        </w:rPr>
        <w:t xml:space="preserve">A </w:t>
      </w:r>
      <w:r w:rsidR="007C2A9F">
        <w:rPr>
          <w:rFonts w:ascii="Arial" w:hAnsi="Arial" w:cs="Arial"/>
          <w:sz w:val="22"/>
        </w:rPr>
        <w:t>2</w:t>
      </w:r>
      <w:r w:rsidR="00E8773E" w:rsidRPr="000818AC">
        <w:rPr>
          <w:rFonts w:ascii="Arial" w:hAnsi="Arial" w:cs="Arial"/>
          <w:sz w:val="22"/>
        </w:rPr>
        <w:t xml:space="preserve">-Mb region </w:t>
      </w:r>
      <w:r w:rsidR="00833A8C">
        <w:rPr>
          <w:rFonts w:ascii="Arial" w:hAnsi="Arial" w:cs="Arial"/>
          <w:sz w:val="22"/>
        </w:rPr>
        <w:t>from</w:t>
      </w:r>
      <w:r w:rsidR="00E8773E" w:rsidRPr="000818AC">
        <w:rPr>
          <w:rFonts w:ascii="Arial" w:hAnsi="Arial" w:cs="Arial"/>
          <w:sz w:val="22"/>
        </w:rPr>
        <w:t xml:space="preserve"> a sample was </w:t>
      </w:r>
      <w:r w:rsidR="001E028C" w:rsidRPr="000818AC">
        <w:rPr>
          <w:rFonts w:ascii="Arial" w:hAnsi="Arial" w:cs="Arial"/>
          <w:sz w:val="22"/>
        </w:rPr>
        <w:t xml:space="preserve">defined </w:t>
      </w:r>
      <w:r w:rsidR="001E028C" w:rsidRPr="000818AC">
        <w:rPr>
          <w:rFonts w:ascii="Arial" w:hAnsi="Arial" w:cs="Arial"/>
          <w:sz w:val="22"/>
        </w:rPr>
        <w:lastRenderedPageBreak/>
        <w:t xml:space="preserve">as </w:t>
      </w:r>
      <w:r w:rsidR="004D29C7" w:rsidRPr="000818AC">
        <w:rPr>
          <w:rFonts w:ascii="Arial" w:hAnsi="Arial" w:cs="Arial"/>
          <w:sz w:val="22"/>
        </w:rPr>
        <w:t>hyper-</w:t>
      </w:r>
      <w:r w:rsidR="001E028C" w:rsidRPr="000818AC">
        <w:rPr>
          <w:rFonts w:ascii="Arial" w:hAnsi="Arial" w:cs="Arial"/>
          <w:sz w:val="22"/>
        </w:rPr>
        <w:t xml:space="preserve"> or </w:t>
      </w:r>
      <w:r w:rsidR="004D29C7" w:rsidRPr="000818AC">
        <w:rPr>
          <w:rFonts w:ascii="Arial" w:hAnsi="Arial" w:cs="Arial"/>
          <w:sz w:val="22"/>
        </w:rPr>
        <w:t xml:space="preserve">hypo-methylated </w:t>
      </w:r>
      <w:r w:rsidR="001E028C" w:rsidRPr="000818AC">
        <w:rPr>
          <w:rFonts w:ascii="Arial" w:hAnsi="Arial" w:cs="Arial"/>
          <w:sz w:val="22"/>
        </w:rPr>
        <w:t xml:space="preserve">if its </w:t>
      </w:r>
      <w:r w:rsidR="00E8773E" w:rsidRPr="000818AC">
        <w:rPr>
          <w:rFonts w:ascii="Arial" w:hAnsi="Arial" w:cs="Arial"/>
          <w:sz w:val="22"/>
        </w:rPr>
        <w:t xml:space="preserve">average </w:t>
      </w:r>
      <w:r w:rsidR="001E028C" w:rsidRPr="000818AC">
        <w:rPr>
          <w:rFonts w:ascii="Arial" w:hAnsi="Arial" w:cs="Arial"/>
          <w:sz w:val="22"/>
        </w:rPr>
        <w:t xml:space="preserve">methylation level was at least 3 SDs </w:t>
      </w:r>
      <w:r w:rsidR="00E8773E" w:rsidRPr="000818AC">
        <w:rPr>
          <w:rFonts w:ascii="Arial" w:hAnsi="Arial" w:cs="Arial"/>
          <w:sz w:val="22"/>
        </w:rPr>
        <w:t xml:space="preserve">above </w:t>
      </w:r>
      <w:r w:rsidR="001E028C" w:rsidRPr="000818AC">
        <w:rPr>
          <w:rFonts w:ascii="Arial" w:hAnsi="Arial" w:cs="Arial"/>
          <w:sz w:val="22"/>
        </w:rPr>
        <w:t xml:space="preserve">or </w:t>
      </w:r>
      <w:r w:rsidR="00E8773E" w:rsidRPr="000818AC">
        <w:rPr>
          <w:rFonts w:ascii="Arial" w:hAnsi="Arial" w:cs="Arial"/>
          <w:sz w:val="22"/>
        </w:rPr>
        <w:t>below</w:t>
      </w:r>
      <w:r w:rsidR="001E028C" w:rsidRPr="000818AC">
        <w:rPr>
          <w:rFonts w:ascii="Arial" w:hAnsi="Arial" w:cs="Arial"/>
          <w:sz w:val="22"/>
        </w:rPr>
        <w:t xml:space="preserve"> the </w:t>
      </w:r>
      <w:r w:rsidR="00E8773E" w:rsidRPr="000818AC">
        <w:rPr>
          <w:rFonts w:ascii="Arial" w:hAnsi="Arial" w:cs="Arial"/>
          <w:sz w:val="22"/>
        </w:rPr>
        <w:t xml:space="preserve">mean of the </w:t>
      </w:r>
      <w:r w:rsidR="001E028C" w:rsidRPr="000818AC">
        <w:rPr>
          <w:rFonts w:ascii="Arial" w:hAnsi="Arial" w:cs="Arial"/>
          <w:sz w:val="22"/>
        </w:rPr>
        <w:t xml:space="preserve">corresponding </w:t>
      </w:r>
      <w:r w:rsidR="002955FB" w:rsidRPr="000818AC">
        <w:rPr>
          <w:rFonts w:ascii="Arial" w:hAnsi="Arial" w:cs="Arial"/>
          <w:sz w:val="22"/>
        </w:rPr>
        <w:t xml:space="preserve">region </w:t>
      </w:r>
      <w:r w:rsidR="00833A8C">
        <w:rPr>
          <w:rFonts w:ascii="Arial" w:hAnsi="Arial" w:cs="Arial"/>
          <w:sz w:val="22"/>
        </w:rPr>
        <w:t>within</w:t>
      </w:r>
      <w:r w:rsidR="001E028C" w:rsidRPr="000818AC">
        <w:rPr>
          <w:rFonts w:ascii="Arial" w:hAnsi="Arial" w:cs="Arial"/>
          <w:sz w:val="22"/>
        </w:rPr>
        <w:t xml:space="preserve"> the healthy individuals.</w:t>
      </w:r>
      <w:r w:rsidR="002955FB" w:rsidRPr="000818AC">
        <w:rPr>
          <w:rFonts w:ascii="Arial" w:hAnsi="Arial" w:cs="Arial"/>
          <w:sz w:val="22"/>
        </w:rPr>
        <w:t xml:space="preserve"> </w:t>
      </w:r>
      <w:r w:rsidR="00833A8C">
        <w:rPr>
          <w:rFonts w:ascii="Arial" w:hAnsi="Arial" w:cs="Arial"/>
          <w:sz w:val="22"/>
        </w:rPr>
        <w:t>Lastly,</w:t>
      </w:r>
      <w:r w:rsidR="002955FB" w:rsidRPr="000818AC">
        <w:rPr>
          <w:rFonts w:ascii="Arial" w:hAnsi="Arial" w:cs="Arial"/>
          <w:sz w:val="22"/>
        </w:rPr>
        <w:t xml:space="preserve"> the number </w:t>
      </w:r>
      <w:r w:rsidR="00FC460D" w:rsidRPr="000818AC">
        <w:rPr>
          <w:rFonts w:ascii="Arial" w:hAnsi="Arial" w:cs="Arial"/>
          <w:sz w:val="22"/>
        </w:rPr>
        <w:t xml:space="preserve">and percentage </w:t>
      </w:r>
      <w:r w:rsidR="002955FB" w:rsidRPr="000818AC">
        <w:rPr>
          <w:rFonts w:ascii="Arial" w:hAnsi="Arial" w:cs="Arial"/>
          <w:sz w:val="22"/>
        </w:rPr>
        <w:t xml:space="preserve">of </w:t>
      </w:r>
      <w:r w:rsidR="002955FB"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2955FB" w:rsidRPr="00753965">
        <w:rPr>
          <w:rFonts w:ascii="Arial" w:hAnsi="Arial" w:cs="Arial"/>
          <w:sz w:val="22"/>
        </w:rPr>
        <w:t xml:space="preserve"> within the genome </w:t>
      </w:r>
      <w:r w:rsidR="00FC460D" w:rsidRPr="00753965">
        <w:rPr>
          <w:rFonts w:ascii="Arial" w:hAnsi="Arial" w:cs="Arial"/>
          <w:sz w:val="22"/>
        </w:rPr>
        <w:t>w</w:t>
      </w:r>
      <w:r w:rsidR="00833A8C">
        <w:rPr>
          <w:rFonts w:ascii="Arial" w:hAnsi="Arial" w:cs="Arial"/>
          <w:sz w:val="22"/>
        </w:rPr>
        <w:t>ere</w:t>
      </w:r>
      <w:r w:rsidR="00FC460D" w:rsidRPr="00753965">
        <w:rPr>
          <w:rFonts w:ascii="Arial" w:hAnsi="Arial" w:cs="Arial"/>
          <w:sz w:val="22"/>
        </w:rPr>
        <w:t xml:space="preserve"> calculated.</w:t>
      </w:r>
    </w:p>
    <w:p w14:paraId="2E8BB1AC" w14:textId="63EB0ABC" w:rsidR="001E028C" w:rsidRPr="00393DBF" w:rsidRDefault="001E028C" w:rsidP="000818AC">
      <w:pPr>
        <w:pStyle w:val="Heading3"/>
      </w:pPr>
      <w:r w:rsidRPr="00393DBF">
        <w:t xml:space="preserve">Identification and annotation of the </w:t>
      </w:r>
      <w:r w:rsidR="001B1728" w:rsidRPr="00393DBF">
        <w:t>differentially methylated CpGs (</w:t>
      </w:r>
      <w:r w:rsidR="00306E34" w:rsidRPr="00393DBF">
        <w:t>DMCs</w:t>
      </w:r>
      <w:r w:rsidR="001B1728" w:rsidRPr="00393DBF">
        <w:t>)</w:t>
      </w:r>
      <w:r w:rsidR="0094254B">
        <w:t xml:space="preserve"> and genes (DMGs)</w:t>
      </w:r>
    </w:p>
    <w:p w14:paraId="402BDAAB" w14:textId="022AAE66" w:rsidR="00E57AD8" w:rsidRPr="00393DBF" w:rsidRDefault="001E028C" w:rsidP="000818AC">
      <w:pPr>
        <w:spacing w:before="240"/>
        <w:rPr>
          <w:rFonts w:ascii="Arial" w:hAnsi="Arial" w:cs="Arial"/>
          <w:sz w:val="22"/>
        </w:rPr>
      </w:pPr>
      <w:r w:rsidRPr="00393DBF">
        <w:rPr>
          <w:rFonts w:ascii="Arial" w:hAnsi="Arial" w:cs="Arial"/>
          <w:sz w:val="22"/>
        </w:rPr>
        <w:t xml:space="preserve">The identification of </w:t>
      </w:r>
      <w:r w:rsidR="006F1CD6" w:rsidRPr="00393DBF">
        <w:rPr>
          <w:rFonts w:ascii="Arial" w:hAnsi="Arial" w:cs="Arial"/>
          <w:sz w:val="22"/>
        </w:rPr>
        <w:t>DMCs</w:t>
      </w:r>
      <w:r w:rsidRPr="00393DBF">
        <w:rPr>
          <w:rFonts w:ascii="Arial" w:hAnsi="Arial" w:cs="Arial"/>
          <w:sz w:val="22"/>
        </w:rPr>
        <w:t xml:space="preserve"> w</w:t>
      </w:r>
      <w:r w:rsidR="00125118" w:rsidRPr="00393DBF">
        <w:rPr>
          <w:rFonts w:ascii="Arial" w:hAnsi="Arial" w:cs="Arial"/>
          <w:sz w:val="22"/>
        </w:rPr>
        <w:t>as</w:t>
      </w:r>
      <w:r w:rsidRPr="00393DBF">
        <w:rPr>
          <w:rFonts w:ascii="Arial" w:hAnsi="Arial" w:cs="Arial"/>
          <w:sz w:val="22"/>
        </w:rPr>
        <w:t xml:space="preserve"> g</w:t>
      </w:r>
      <w:r w:rsidR="0076641A" w:rsidRPr="00393DBF">
        <w:rPr>
          <w:rFonts w:ascii="Arial" w:hAnsi="Arial" w:cs="Arial"/>
          <w:sz w:val="22"/>
        </w:rPr>
        <w:t xml:space="preserve">enerated using </w:t>
      </w:r>
      <w:r w:rsidR="00C83DB9">
        <w:rPr>
          <w:rFonts w:ascii="Arial" w:hAnsi="Arial" w:cs="Arial"/>
          <w:sz w:val="22"/>
        </w:rPr>
        <w:t xml:space="preserve">the </w:t>
      </w:r>
      <w:r w:rsidR="0076641A" w:rsidRPr="00393DBF">
        <w:rPr>
          <w:rFonts w:ascii="Arial" w:hAnsi="Arial" w:cs="Arial"/>
          <w:sz w:val="22"/>
        </w:rPr>
        <w:t>R package methylK</w:t>
      </w:r>
      <w:r w:rsidRPr="00393DBF">
        <w:rPr>
          <w:rFonts w:ascii="Arial" w:hAnsi="Arial" w:cs="Arial"/>
          <w:sz w:val="22"/>
        </w:rPr>
        <w:t>it</w:t>
      </w:r>
      <w:r w:rsidR="00DF19A4">
        <w:rPr>
          <w:rFonts w:ascii="Arial" w:hAnsi="Arial" w:cs="Arial"/>
          <w:sz w:val="22"/>
        </w:rPr>
        <w:t xml:space="preserve"> </w:t>
      </w:r>
      <w:r w:rsidR="00DF19A4">
        <w:rPr>
          <w:rFonts w:ascii="Arial" w:hAnsi="Arial" w:cs="Arial"/>
          <w:sz w:val="22"/>
        </w:rPr>
        <w:fldChar w:fldCharType="begin"/>
      </w:r>
      <w:r w:rsidR="007B5D39">
        <w:rPr>
          <w:rFonts w:ascii="Arial" w:hAnsi="Arial" w:cs="Arial"/>
          <w:sz w:val="22"/>
        </w:rPr>
        <w:instrText xml:space="preserve"> ADDIN EN.CITE &lt;EndNote&gt;&lt;Cite&gt;&lt;Author&gt;Akalin&lt;/Author&gt;&lt;Year&gt;2012&lt;/Year&gt;&lt;RecNum&gt;3068&lt;/RecNum&gt;&lt;DisplayText&gt;(44)&lt;/DisplayText&gt;&lt;record&gt;&lt;rec-number&gt;3068&lt;/rec-number&gt;&lt;foreign-keys&gt;&lt;key app="EN" db-id="trpe9xp9a5trtnez0x2pvee92e99dw0wpv5d" timestamp="1556826565"&gt;3068&lt;/key&gt;&lt;/foreign-keys&gt;&lt;ref-type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Biol&lt;/full-title&gt;&lt;abbr-1&gt;Genome biology&lt;/abbr-1&gt;&lt;/periodical&gt;&lt;pages&gt;R87&lt;/pages&gt;&lt;volume&gt;13&lt;/volume&gt;&lt;number&gt;10&lt;/number&gt;&lt;edition&gt;2012/10/05&lt;/edition&gt;&lt;keywords&gt;&lt;keyword&gt;Breast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DF19A4">
        <w:rPr>
          <w:rFonts w:ascii="Arial" w:hAnsi="Arial" w:cs="Arial"/>
          <w:sz w:val="22"/>
        </w:rPr>
        <w:fldChar w:fldCharType="separate"/>
      </w:r>
      <w:r w:rsidR="007B5D39">
        <w:rPr>
          <w:rFonts w:ascii="Arial" w:hAnsi="Arial" w:cs="Arial"/>
          <w:noProof/>
          <w:sz w:val="22"/>
        </w:rPr>
        <w:t>(44)</w:t>
      </w:r>
      <w:r w:rsidR="00DF19A4">
        <w:rPr>
          <w:rFonts w:ascii="Arial" w:hAnsi="Arial" w:cs="Arial"/>
          <w:sz w:val="22"/>
        </w:rPr>
        <w:fldChar w:fldCharType="end"/>
      </w:r>
      <w:r w:rsidRPr="00393DBF">
        <w:rPr>
          <w:rFonts w:ascii="Arial" w:hAnsi="Arial" w:cs="Arial"/>
          <w:sz w:val="22"/>
        </w:rPr>
        <w:t>. The significance of the DM</w:t>
      </w:r>
      <w:r w:rsidR="00383B8C" w:rsidRPr="00393DBF">
        <w:rPr>
          <w:rFonts w:ascii="Arial" w:hAnsi="Arial" w:cs="Arial"/>
          <w:sz w:val="22"/>
        </w:rPr>
        <w:t>C</w:t>
      </w:r>
      <w:r w:rsidR="00125118" w:rsidRPr="00393DBF">
        <w:rPr>
          <w:rFonts w:ascii="Arial" w:hAnsi="Arial" w:cs="Arial"/>
          <w:sz w:val="22"/>
        </w:rPr>
        <w:t>s</w:t>
      </w:r>
      <w:r w:rsidRPr="00393DBF">
        <w:rPr>
          <w:rFonts w:ascii="Arial" w:hAnsi="Arial" w:cs="Arial"/>
          <w:sz w:val="22"/>
        </w:rPr>
        <w:t xml:space="preserve"> </w:t>
      </w:r>
      <w:r w:rsidR="00C83DB9">
        <w:rPr>
          <w:rFonts w:ascii="Arial" w:hAnsi="Arial" w:cs="Arial"/>
          <w:sz w:val="22"/>
        </w:rPr>
        <w:t xml:space="preserve">departure </w:t>
      </w:r>
      <w:r w:rsidRPr="00393DBF">
        <w:rPr>
          <w:rFonts w:ascii="Arial" w:hAnsi="Arial" w:cs="Arial"/>
          <w:sz w:val="22"/>
        </w:rPr>
        <w:t xml:space="preserve">between </w:t>
      </w:r>
      <w:r w:rsidR="005A51DE" w:rsidRPr="00393DBF">
        <w:rPr>
          <w:rFonts w:ascii="Arial" w:hAnsi="Arial" w:cs="Arial"/>
          <w:sz w:val="22"/>
        </w:rPr>
        <w:t>case (</w:t>
      </w:r>
      <w:r w:rsidR="00E5679B" w:rsidRPr="00393DBF">
        <w:rPr>
          <w:rFonts w:ascii="Arial" w:hAnsi="Arial" w:cs="Arial"/>
          <w:sz w:val="22"/>
        </w:rPr>
        <w:t>hepatitis</w:t>
      </w:r>
      <w:r w:rsidR="005A51DE" w:rsidRPr="00393DBF">
        <w:rPr>
          <w:rFonts w:ascii="Arial" w:hAnsi="Arial" w:cs="Arial"/>
          <w:sz w:val="22"/>
        </w:rPr>
        <w:t xml:space="preserve">, cirrhosis, </w:t>
      </w:r>
      <w:r w:rsidR="00E5679B" w:rsidRPr="00393DBF">
        <w:rPr>
          <w:rFonts w:ascii="Arial" w:hAnsi="Arial" w:cs="Arial"/>
          <w:sz w:val="22"/>
        </w:rPr>
        <w:t xml:space="preserve">early stage </w:t>
      </w:r>
      <w:r w:rsidR="005A51DE" w:rsidRPr="00393DBF">
        <w:rPr>
          <w:rFonts w:ascii="Arial" w:hAnsi="Arial" w:cs="Arial"/>
          <w:sz w:val="22"/>
        </w:rPr>
        <w:t xml:space="preserve">HCC, </w:t>
      </w:r>
      <w:r w:rsidR="00E5679B" w:rsidRPr="00393DBF">
        <w:rPr>
          <w:rFonts w:ascii="Arial" w:hAnsi="Arial" w:cs="Arial"/>
          <w:sz w:val="22"/>
        </w:rPr>
        <w:t>advanced HCC</w:t>
      </w:r>
      <w:r w:rsidR="005A51DE" w:rsidRPr="00393DBF">
        <w:rPr>
          <w:rFonts w:ascii="Arial" w:hAnsi="Arial" w:cs="Arial"/>
          <w:sz w:val="22"/>
        </w:rPr>
        <w:t xml:space="preserve">) </w:t>
      </w:r>
      <w:r w:rsidRPr="00393DBF">
        <w:rPr>
          <w:rFonts w:ascii="Arial" w:hAnsi="Arial" w:cs="Arial"/>
          <w:sz w:val="22"/>
        </w:rPr>
        <w:t>group</w:t>
      </w:r>
      <w:r w:rsidR="005A51DE" w:rsidRPr="00393DBF">
        <w:rPr>
          <w:rFonts w:ascii="Arial" w:hAnsi="Arial" w:cs="Arial"/>
          <w:sz w:val="22"/>
        </w:rPr>
        <w:t xml:space="preserve"> and </w:t>
      </w:r>
      <w:r w:rsidR="00C83DB9">
        <w:rPr>
          <w:rFonts w:ascii="Arial" w:hAnsi="Arial" w:cs="Arial"/>
          <w:sz w:val="22"/>
        </w:rPr>
        <w:t xml:space="preserve">the </w:t>
      </w:r>
      <w:r w:rsidR="005A51DE" w:rsidRPr="00393DBF">
        <w:rPr>
          <w:rFonts w:ascii="Arial" w:hAnsi="Arial" w:cs="Arial"/>
          <w:sz w:val="22"/>
        </w:rPr>
        <w:t>healthy group</w:t>
      </w:r>
      <w:r w:rsidR="00C83DB9">
        <w:rPr>
          <w:rFonts w:ascii="Arial" w:hAnsi="Arial" w:cs="Arial"/>
          <w:sz w:val="22"/>
        </w:rPr>
        <w:t xml:space="preserve"> was calculated</w:t>
      </w:r>
      <w:r w:rsidRPr="00393DBF">
        <w:rPr>
          <w:rFonts w:ascii="Arial" w:hAnsi="Arial" w:cs="Arial"/>
          <w:sz w:val="22"/>
        </w:rPr>
        <w:t xml:space="preserve"> </w:t>
      </w:r>
      <w:r w:rsidR="00C83DB9">
        <w:rPr>
          <w:rFonts w:ascii="Arial" w:hAnsi="Arial" w:cs="Arial"/>
          <w:sz w:val="22"/>
        </w:rPr>
        <w:t xml:space="preserve">using a </w:t>
      </w:r>
      <w:r w:rsidR="00F72E50" w:rsidRPr="00393DBF">
        <w:rPr>
          <w:rFonts w:ascii="Arial" w:hAnsi="Arial" w:cs="Arial"/>
          <w:sz w:val="22"/>
        </w:rPr>
        <w:t>logistic regression test</w:t>
      </w:r>
      <w:r w:rsidRPr="00393DBF">
        <w:rPr>
          <w:rFonts w:ascii="Arial" w:hAnsi="Arial" w:cs="Arial"/>
          <w:sz w:val="22"/>
        </w:rPr>
        <w:t xml:space="preserve"> with at least 5-fold coverage. P-value </w:t>
      </w:r>
      <w:r w:rsidR="00E57AD8" w:rsidRPr="00393DBF">
        <w:rPr>
          <w:rFonts w:ascii="Arial" w:hAnsi="Arial" w:cs="Arial"/>
          <w:sz w:val="22"/>
        </w:rPr>
        <w:t>was</w:t>
      </w:r>
      <w:r w:rsidRPr="00393DBF">
        <w:rPr>
          <w:rFonts w:ascii="Arial" w:hAnsi="Arial" w:cs="Arial"/>
          <w:sz w:val="22"/>
        </w:rPr>
        <w:t xml:space="preserve"> adjusted for multiple testing with the method of Benjamini</w:t>
      </w:r>
      <w:r w:rsidR="00EA4BF9">
        <w:rPr>
          <w:rFonts w:ascii="Arial" w:hAnsi="Arial" w:cs="Arial"/>
          <w:sz w:val="22"/>
        </w:rPr>
        <w:t xml:space="preserve"> and Hochberg</w:t>
      </w:r>
      <w:r w:rsidR="00BC11C7">
        <w:rPr>
          <w:rFonts w:ascii="Arial" w:hAnsi="Arial" w:cs="Arial"/>
          <w:sz w:val="22"/>
        </w:rPr>
        <w:t xml:space="preserve"> </w:t>
      </w:r>
      <w:r w:rsidR="00BC11C7">
        <w:rPr>
          <w:rFonts w:ascii="Arial" w:hAnsi="Arial" w:cs="Arial"/>
          <w:sz w:val="22"/>
        </w:rPr>
        <w:fldChar w:fldCharType="begin"/>
      </w:r>
      <w:r w:rsidR="007B5D39">
        <w:rPr>
          <w:rFonts w:ascii="Arial" w:hAnsi="Arial" w:cs="Arial"/>
          <w:sz w:val="22"/>
        </w:rPr>
        <w:instrText xml:space="preserve"> ADDIN EN.CITE &lt;EndNote&gt;&lt;Cite&gt;&lt;Author&gt;Green&lt;/Author&gt;&lt;Year&gt;2007&lt;/Year&gt;&lt;RecNum&gt;3100&lt;/RecNum&gt;&lt;DisplayText&gt;(45)&lt;/DisplayText&gt;&lt;record&gt;&lt;rec-number&gt;3100&lt;/rec-number&gt;&lt;foreign-keys&gt;&lt;key app="EN" db-id="trpe9xp9a5trtnez0x2pvee92e99dw0wpv5d" timestamp="1556826719"&gt;3100&lt;/key&gt;&lt;/foreign-keys&gt;&lt;ref-type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BC11C7">
        <w:rPr>
          <w:rFonts w:ascii="Arial" w:hAnsi="Arial" w:cs="Arial"/>
          <w:sz w:val="22"/>
        </w:rPr>
        <w:fldChar w:fldCharType="separate"/>
      </w:r>
      <w:r w:rsidR="007B5D39">
        <w:rPr>
          <w:rFonts w:ascii="Arial" w:hAnsi="Arial" w:cs="Arial"/>
          <w:noProof/>
          <w:sz w:val="22"/>
        </w:rPr>
        <w:t>(45)</w:t>
      </w:r>
      <w:r w:rsidR="00BC11C7">
        <w:rPr>
          <w:rFonts w:ascii="Arial" w:hAnsi="Arial" w:cs="Arial"/>
          <w:sz w:val="22"/>
        </w:rPr>
        <w:fldChar w:fldCharType="end"/>
      </w:r>
      <w:r w:rsidRPr="00393DBF">
        <w:rPr>
          <w:rFonts w:ascii="Arial" w:hAnsi="Arial" w:cs="Arial"/>
          <w:sz w:val="22"/>
        </w:rPr>
        <w:t>. The CpG sites were considered different</w:t>
      </w:r>
      <w:r w:rsidR="00C83DB9">
        <w:rPr>
          <w:rFonts w:ascii="Arial" w:hAnsi="Arial" w:cs="Arial"/>
          <w:sz w:val="22"/>
        </w:rPr>
        <w:t xml:space="preserve"> between cases and controls</w:t>
      </w:r>
      <w:r w:rsidRPr="00393DBF">
        <w:rPr>
          <w:rFonts w:ascii="Arial" w:hAnsi="Arial" w:cs="Arial"/>
          <w:sz w:val="22"/>
        </w:rPr>
        <w:t xml:space="preserve"> if the Benjamini</w:t>
      </w:r>
      <w:r w:rsidR="00EA4BF9">
        <w:rPr>
          <w:rFonts w:ascii="Arial" w:hAnsi="Arial" w:cs="Arial"/>
          <w:sz w:val="22"/>
        </w:rPr>
        <w:t>-</w:t>
      </w:r>
      <w:r w:rsidRPr="00393DBF">
        <w:rPr>
          <w:rFonts w:ascii="Arial" w:hAnsi="Arial" w:cs="Arial"/>
          <w:sz w:val="22"/>
        </w:rPr>
        <w:t>Hochberg corrected P</w:t>
      </w:r>
      <w:r w:rsidR="002200E7">
        <w:rPr>
          <w:rFonts w:ascii="Arial" w:hAnsi="Arial" w:cs="Arial"/>
          <w:sz w:val="22"/>
        </w:rPr>
        <w:t>-</w:t>
      </w:r>
      <w:r w:rsidRPr="00393DBF">
        <w:rPr>
          <w:rFonts w:ascii="Arial" w:hAnsi="Arial" w:cs="Arial"/>
          <w:sz w:val="22"/>
        </w:rPr>
        <w:t xml:space="preserve">value ≤ 0.05 and the </w:t>
      </w:r>
      <w:bookmarkStart w:id="126" w:name="OLE_LINK5"/>
      <w:bookmarkStart w:id="127" w:name="OLE_LINK6"/>
      <w:bookmarkStart w:id="128" w:name="OLE_LINK7"/>
      <w:r w:rsidRPr="00393DBF">
        <w:rPr>
          <w:rFonts w:ascii="Arial" w:hAnsi="Arial" w:cs="Arial"/>
          <w:sz w:val="22"/>
        </w:rPr>
        <w:t>methylation level difference</w:t>
      </w:r>
      <w:bookmarkEnd w:id="126"/>
      <w:bookmarkEnd w:id="127"/>
      <w:bookmarkEnd w:id="128"/>
      <w:r w:rsidRPr="00393DBF">
        <w:rPr>
          <w:rFonts w:ascii="Arial" w:hAnsi="Arial" w:cs="Arial"/>
          <w:sz w:val="22"/>
        </w:rPr>
        <w:t xml:space="preserve"> was ≥ 0.2. Each </w:t>
      </w:r>
      <w:r w:rsidR="004A40D9" w:rsidRPr="00393DBF">
        <w:rPr>
          <w:rFonts w:ascii="Arial" w:hAnsi="Arial" w:cs="Arial"/>
          <w:sz w:val="22"/>
        </w:rPr>
        <w:t xml:space="preserve">DMCs </w:t>
      </w:r>
      <w:r w:rsidRPr="00393DBF">
        <w:rPr>
          <w:rFonts w:ascii="Arial" w:hAnsi="Arial" w:cs="Arial"/>
          <w:sz w:val="22"/>
        </w:rPr>
        <w:t xml:space="preserve">was annotated for each RefSeq transcript obtained from ENSEMBL GRCh37. Promoters are defined as regions 2kb upstream from TSS for each RefSeq transcript. </w:t>
      </w:r>
      <w:r w:rsidR="00FF1F9F" w:rsidRPr="00393DBF">
        <w:rPr>
          <w:rFonts w:ascii="Arial" w:hAnsi="Arial" w:cs="Arial"/>
          <w:sz w:val="22"/>
        </w:rPr>
        <w:t>RepeatMasker annotations</w:t>
      </w:r>
      <w:r w:rsidRPr="00393DBF">
        <w:rPr>
          <w:rFonts w:ascii="Arial" w:hAnsi="Arial" w:cs="Arial"/>
          <w:sz w:val="22"/>
        </w:rPr>
        <w:t xml:space="preserve"> </w:t>
      </w:r>
      <w:r w:rsidR="00E57AD8" w:rsidRPr="00393DBF">
        <w:rPr>
          <w:rFonts w:ascii="Arial" w:hAnsi="Arial" w:cs="Arial"/>
          <w:sz w:val="22"/>
        </w:rPr>
        <w:t>were obtained from UCSC</w:t>
      </w:r>
      <w:r w:rsidR="00C83DB9">
        <w:rPr>
          <w:rFonts w:ascii="Arial" w:hAnsi="Arial" w:cs="Arial"/>
          <w:sz w:val="22"/>
        </w:rPr>
        <w:t xml:space="preserve"> Genome Browser</w:t>
      </w:r>
      <w:r w:rsidR="00BC11C7">
        <w:rPr>
          <w:rFonts w:ascii="Arial" w:hAnsi="Arial" w:cs="Arial"/>
          <w:sz w:val="22"/>
        </w:rPr>
        <w:t xml:space="preserve"> </w:t>
      </w:r>
      <w:r w:rsidR="00BC11C7">
        <w:rPr>
          <w:rFonts w:ascii="Arial" w:hAnsi="Arial" w:cs="Arial"/>
          <w:sz w:val="22"/>
        </w:rPr>
        <w:fldChar w:fldCharType="begin"/>
      </w:r>
      <w:r w:rsidR="007B5D39">
        <w:rPr>
          <w:rFonts w:ascii="Arial" w:hAnsi="Arial" w:cs="Arial"/>
          <w:sz w:val="22"/>
        </w:rPr>
        <w:instrText xml:space="preserve"> ADDIN EN.CITE &lt;EndNote&gt;&lt;Cite&gt;&lt;Author&gt;Hung&lt;/Author&gt;&lt;Year&gt;2016&lt;/Year&gt;&lt;RecNum&gt;3105&lt;/RecNum&gt;&lt;DisplayText&gt;(46)&lt;/DisplayText&gt;&lt;record&gt;&lt;rec-number&gt;3105&lt;/rec-number&gt;&lt;foreign-keys&gt;&lt;key app="EN" db-id="trpe9xp9a5trtnez0x2pvee92e99dw0wpv5d" timestamp="1556826793"&gt;3105&lt;/key&gt;&lt;/foreign-keys&gt;&lt;ref-type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BC11C7">
        <w:rPr>
          <w:rFonts w:ascii="Arial" w:hAnsi="Arial" w:cs="Arial"/>
          <w:sz w:val="22"/>
        </w:rPr>
        <w:fldChar w:fldCharType="separate"/>
      </w:r>
      <w:r w:rsidR="007B5D39">
        <w:rPr>
          <w:rFonts w:ascii="Arial" w:hAnsi="Arial" w:cs="Arial"/>
          <w:noProof/>
          <w:sz w:val="22"/>
        </w:rPr>
        <w:t>(46)</w:t>
      </w:r>
      <w:r w:rsidR="00BC11C7">
        <w:rPr>
          <w:rFonts w:ascii="Arial" w:hAnsi="Arial" w:cs="Arial"/>
          <w:sz w:val="22"/>
        </w:rPr>
        <w:fldChar w:fldCharType="end"/>
      </w:r>
      <w:r w:rsidR="00E57AD8" w:rsidRPr="00393DBF">
        <w:rPr>
          <w:rFonts w:ascii="Arial" w:hAnsi="Arial" w:cs="Arial"/>
          <w:sz w:val="22"/>
        </w:rPr>
        <w:t>.</w:t>
      </w:r>
    </w:p>
    <w:p w14:paraId="3D63CAE5" w14:textId="77777777" w:rsidR="003C5606" w:rsidRPr="00393DBF" w:rsidRDefault="003C5606" w:rsidP="000818AC">
      <w:pPr>
        <w:pStyle w:val="Heading3"/>
      </w:pPr>
      <w:r w:rsidRPr="00393DBF">
        <w:t>The enrichment score in each genomic region</w:t>
      </w:r>
    </w:p>
    <w:p w14:paraId="0880390F" w14:textId="04B77623" w:rsidR="003C5606" w:rsidRPr="00393DBF" w:rsidRDefault="003C5606" w:rsidP="000818AC">
      <w:pPr>
        <w:spacing w:before="240"/>
        <w:rPr>
          <w:rFonts w:ascii="Arial" w:hAnsi="Arial" w:cs="Arial"/>
          <w:sz w:val="22"/>
        </w:rPr>
      </w:pPr>
      <w:r w:rsidRPr="00393DBF">
        <w:rPr>
          <w:rFonts w:ascii="Arial" w:hAnsi="Arial" w:cs="Arial"/>
          <w:sz w:val="22"/>
        </w:rPr>
        <w:t>The enrichment score for CpGs or DMCs was calculated by the following formula:The enrichment score</w:t>
      </w:r>
      <w:r w:rsidRPr="00393DBF">
        <w:rPr>
          <w:rFonts w:ascii="Arial" w:hAnsi="Arial" w:cs="Arial"/>
          <w:sz w:val="22"/>
          <w:vertAlign w:val="subscript"/>
        </w:rPr>
        <w:t>in the genomic element</w:t>
      </w:r>
      <w:r w:rsidRPr="00393DBF">
        <w:rPr>
          <w:rFonts w:ascii="Arial" w:hAnsi="Arial" w:cs="Arial"/>
          <w:sz w:val="22"/>
        </w:rPr>
        <w:t xml:space="preserve"> = log</w:t>
      </w:r>
      <w:r w:rsidRPr="00393DBF">
        <w:rPr>
          <w:rFonts w:ascii="Arial" w:hAnsi="Arial" w:cs="Arial"/>
          <w:sz w:val="22"/>
          <w:vertAlign w:val="subscript"/>
        </w:rPr>
        <w:t>2</w:t>
      </w:r>
      <w:r w:rsidRPr="00393DBF">
        <w:rPr>
          <w:rFonts w:ascii="Arial" w:hAnsi="Arial" w:cs="Arial"/>
          <w:sz w:val="22"/>
        </w:rPr>
        <w:t xml:space="preserve"> (# DMCs</w:t>
      </w:r>
      <w:r w:rsidRPr="00393DBF">
        <w:rPr>
          <w:rFonts w:ascii="Arial" w:hAnsi="Arial" w:cs="Arial"/>
          <w:sz w:val="22"/>
          <w:vertAlign w:val="subscript"/>
        </w:rPr>
        <w:t>in the genomic element</w:t>
      </w:r>
      <w:r w:rsidRPr="00393DBF">
        <w:rPr>
          <w:rFonts w:ascii="Arial" w:hAnsi="Arial" w:cs="Arial"/>
          <w:sz w:val="22"/>
        </w:rPr>
        <w:t>/# expected). # expected was computed as: # DMCs</w:t>
      </w:r>
      <w:r w:rsidRPr="00393DBF">
        <w:rPr>
          <w:rFonts w:ascii="Arial" w:hAnsi="Arial" w:cs="Arial"/>
          <w:sz w:val="22"/>
          <w:vertAlign w:val="subscript"/>
        </w:rPr>
        <w:t>in the genome</w:t>
      </w:r>
      <w:r w:rsidRPr="00393DBF">
        <w:rPr>
          <w:rFonts w:ascii="Arial" w:hAnsi="Arial" w:cs="Arial"/>
          <w:sz w:val="22"/>
        </w:rPr>
        <w:t xml:space="preserve"> × # CpG sites</w:t>
      </w:r>
      <w:r w:rsidRPr="00393DBF">
        <w:rPr>
          <w:rFonts w:ascii="Arial" w:hAnsi="Arial" w:cs="Arial"/>
          <w:sz w:val="22"/>
          <w:vertAlign w:val="subscript"/>
        </w:rPr>
        <w:t>in the genomic element</w:t>
      </w:r>
      <w:r w:rsidRPr="00393DBF">
        <w:rPr>
          <w:rFonts w:ascii="Arial" w:hAnsi="Arial" w:cs="Arial"/>
          <w:sz w:val="22"/>
        </w:rPr>
        <w:t>/# total CpG sites</w:t>
      </w:r>
      <w:r w:rsidRPr="00393DBF">
        <w:rPr>
          <w:rFonts w:ascii="Arial" w:hAnsi="Arial" w:cs="Arial"/>
          <w:sz w:val="22"/>
          <w:vertAlign w:val="subscript"/>
        </w:rPr>
        <w:t>in the genome</w:t>
      </w:r>
      <w:r w:rsidRPr="00393DBF">
        <w:rPr>
          <w:rFonts w:ascii="Arial" w:hAnsi="Arial" w:cs="Arial"/>
          <w:sz w:val="22"/>
        </w:rPr>
        <w:t>. # means the number of sites.</w:t>
      </w:r>
    </w:p>
    <w:p w14:paraId="00CDA531" w14:textId="4883F26F" w:rsidR="00C028C9" w:rsidRPr="00393DBF" w:rsidRDefault="009205F2" w:rsidP="000818AC">
      <w:pPr>
        <w:pStyle w:val="Heading3"/>
      </w:pPr>
      <w:r>
        <w:t>DNA methylation</w:t>
      </w:r>
      <w:r w:rsidR="00B419C9" w:rsidRPr="00393DBF">
        <w:t xml:space="preserve"> of CpGs near the HBV integration site</w:t>
      </w:r>
      <w:r>
        <w:t xml:space="preserve">s in </w:t>
      </w:r>
      <w:r w:rsidRPr="000818AC">
        <w:t>hepatitis, cirrhosis and HCC</w:t>
      </w:r>
      <w:r w:rsidRPr="00393DBF" w:rsidDel="009205F2">
        <w:t xml:space="preserve"> </w:t>
      </w:r>
    </w:p>
    <w:p w14:paraId="0FBC93C5" w14:textId="688F6993" w:rsidR="0068686A" w:rsidRPr="000818AC" w:rsidRDefault="004A40D9" w:rsidP="000818AC">
      <w:pPr>
        <w:spacing w:before="240"/>
        <w:rPr>
          <w:rFonts w:ascii="Arial" w:hAnsi="Arial" w:cs="Arial"/>
          <w:sz w:val="22"/>
        </w:rPr>
      </w:pPr>
      <w:r w:rsidRPr="000818AC">
        <w:rPr>
          <w:rFonts w:ascii="Arial" w:hAnsi="Arial" w:cs="Arial"/>
          <w:sz w:val="22"/>
        </w:rPr>
        <w:t>Identification of hypo-</w:t>
      </w:r>
      <w:r w:rsidR="00633BC2" w:rsidRPr="000818AC">
        <w:rPr>
          <w:rFonts w:ascii="Arial" w:hAnsi="Arial" w:cs="Arial"/>
          <w:sz w:val="22"/>
        </w:rPr>
        <w:t>CpGs</w:t>
      </w:r>
      <w:r w:rsidR="00D11A06" w:rsidRPr="000818AC">
        <w:rPr>
          <w:rFonts w:ascii="Arial" w:hAnsi="Arial" w:cs="Arial"/>
          <w:sz w:val="22"/>
        </w:rPr>
        <w:t xml:space="preserve"> within the 100 bp upstream or downstream of HBV integration sites</w:t>
      </w:r>
      <w:r w:rsidR="00B419C9" w:rsidRPr="000818AC">
        <w:rPr>
          <w:rFonts w:ascii="Arial" w:hAnsi="Arial" w:cs="Arial"/>
          <w:sz w:val="22"/>
        </w:rPr>
        <w:t xml:space="preserve">. </w:t>
      </w:r>
      <w:r w:rsidR="00C028C9" w:rsidRPr="00393DBF">
        <w:rPr>
          <w:rFonts w:ascii="Arial" w:hAnsi="Arial" w:cs="Arial"/>
          <w:sz w:val="22"/>
        </w:rPr>
        <w:t xml:space="preserve">The HBV integration sites were extracted from previous </w:t>
      </w:r>
      <w:r w:rsidR="0094254B" w:rsidRPr="00393DBF">
        <w:rPr>
          <w:rFonts w:ascii="Arial" w:hAnsi="Arial" w:cs="Arial"/>
          <w:sz w:val="22"/>
        </w:rPr>
        <w:t xml:space="preserve">reports </w:t>
      </w:r>
      <w:r w:rsidR="00C028C9" w:rsidRPr="00393DBF">
        <w:rPr>
          <w:rFonts w:ascii="Arial" w:hAnsi="Arial" w:cs="Arial"/>
          <w:sz w:val="22"/>
        </w:rPr>
        <w:fldChar w:fldCharType="begin">
          <w:fldData xml:space="preserve">PEVuZE5vdGU+PENpdGU+PEF1dGhvcj5KaWFuZzwvQXV0aG9yPjxZZWFyPjIwMTI8L1llYXI+PFJl
Y051bT4zMzwvUmVjTnVtPjxEaXNwbGF5VGV4dD4oMjcsIDMwLTM1KTwvRGlzcGxheVRleHQ+PHJl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B5D39">
        <w:rPr>
          <w:rFonts w:ascii="Arial" w:hAnsi="Arial" w:cs="Arial"/>
          <w:sz w:val="22"/>
        </w:rPr>
        <w:instrText xml:space="preserve"> ADDIN EN.CITE </w:instrText>
      </w:r>
      <w:r w:rsidR="007B5D39">
        <w:rPr>
          <w:rFonts w:ascii="Arial" w:hAnsi="Arial" w:cs="Arial"/>
          <w:sz w:val="22"/>
        </w:rPr>
        <w:fldChar w:fldCharType="begin">
          <w:fldData xml:space="preserve">PEVuZE5vdGU+PENpdGU+PEF1dGhvcj5KaWFuZzwvQXV0aG9yPjxZZWFyPjIwMTI8L1llYXI+PFJl
Y051bT4zMzwvUmVjTnVtPjxEaXNwbGF5VGV4dD4oMjcsIDMwLTM1KTwvRGlzcGxheVRleHQ+PHJl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B5D39">
        <w:rPr>
          <w:rFonts w:ascii="Arial" w:hAnsi="Arial" w:cs="Arial"/>
          <w:sz w:val="22"/>
        </w:rPr>
        <w:instrText xml:space="preserve"> ADDIN EN.CITE.DATA </w:instrText>
      </w:r>
      <w:r w:rsidR="007B5D39">
        <w:rPr>
          <w:rFonts w:ascii="Arial" w:hAnsi="Arial" w:cs="Arial"/>
          <w:sz w:val="22"/>
        </w:rPr>
      </w:r>
      <w:r w:rsidR="007B5D39">
        <w:rPr>
          <w:rFonts w:ascii="Arial" w:hAnsi="Arial" w:cs="Arial"/>
          <w:sz w:val="22"/>
        </w:rPr>
        <w:fldChar w:fldCharType="end"/>
      </w:r>
      <w:r w:rsidR="00C028C9" w:rsidRPr="00393DBF">
        <w:rPr>
          <w:rFonts w:ascii="Arial" w:hAnsi="Arial" w:cs="Arial"/>
          <w:sz w:val="22"/>
        </w:rPr>
      </w:r>
      <w:r w:rsidR="00C028C9" w:rsidRPr="00393DBF">
        <w:rPr>
          <w:rFonts w:ascii="Arial" w:hAnsi="Arial" w:cs="Arial"/>
          <w:sz w:val="22"/>
        </w:rPr>
        <w:fldChar w:fldCharType="separate"/>
      </w:r>
      <w:r w:rsidR="007B5D39">
        <w:rPr>
          <w:rFonts w:ascii="Arial" w:hAnsi="Arial" w:cs="Arial"/>
          <w:noProof/>
          <w:sz w:val="22"/>
        </w:rPr>
        <w:t>(27, 30-35)</w:t>
      </w:r>
      <w:r w:rsidR="00C028C9" w:rsidRPr="00393DBF">
        <w:rPr>
          <w:rFonts w:ascii="Arial" w:hAnsi="Arial" w:cs="Arial"/>
          <w:sz w:val="22"/>
        </w:rPr>
        <w:fldChar w:fldCharType="end"/>
      </w:r>
      <w:r w:rsidR="00C028C9" w:rsidRPr="00393DBF">
        <w:rPr>
          <w:rFonts w:ascii="Arial" w:hAnsi="Arial" w:cs="Arial"/>
          <w:sz w:val="22"/>
        </w:rPr>
        <w:t>.</w:t>
      </w:r>
      <w:r w:rsidR="00E47885" w:rsidRPr="00393DBF">
        <w:rPr>
          <w:rFonts w:ascii="Arial" w:hAnsi="Arial" w:cs="Arial"/>
          <w:sz w:val="22"/>
        </w:rPr>
        <w:t>We extracted CpG within the 100bp upstream or downstream of HBV integration sites. Only autosomal CpGs and CpGs with depth over 5</w:t>
      </w:r>
      <w:r w:rsidR="00975495">
        <w:rPr>
          <w:rFonts w:ascii="Arial" w:hAnsi="Arial" w:cs="Arial"/>
          <w:sz w:val="22"/>
        </w:rPr>
        <w:t xml:space="preserve"> reads</w:t>
      </w:r>
      <w:r w:rsidR="00E47885" w:rsidRPr="00393DBF">
        <w:rPr>
          <w:rFonts w:ascii="Arial" w:hAnsi="Arial" w:cs="Arial"/>
          <w:sz w:val="22"/>
        </w:rPr>
        <w:t xml:space="preserve"> in all the 54 samples were included in the hypo-CpGs analysis. Similar to the identification of </w:t>
      </w:r>
      <w:r w:rsidR="00F31222" w:rsidRPr="00F31222">
        <w:rPr>
          <w:rFonts w:ascii="Arial" w:hAnsi="Arial" w:cs="Arial"/>
          <w:sz w:val="22"/>
        </w:rPr>
        <w:t>hypo-LRMs</w:t>
      </w:r>
      <w:r w:rsidR="00E47885" w:rsidRPr="00393DBF">
        <w:rPr>
          <w:rFonts w:ascii="Arial" w:hAnsi="Arial" w:cs="Arial"/>
          <w:sz w:val="22"/>
        </w:rPr>
        <w:t>, a CpG of a sample was defined as hypo-methylated if its methylation level was 3 SDs or more below the mean of the corresponding CpGs of the healthy individuals.</w:t>
      </w:r>
      <w:r w:rsidR="004A0E91" w:rsidRPr="00393DBF">
        <w:rPr>
          <w:rFonts w:ascii="Arial" w:hAnsi="Arial" w:cs="Arial"/>
          <w:sz w:val="22"/>
        </w:rPr>
        <w:t xml:space="preserve"> </w:t>
      </w:r>
      <w:r w:rsidR="004A2A65">
        <w:rPr>
          <w:rFonts w:ascii="Arial" w:hAnsi="Arial" w:cs="Arial"/>
          <w:sz w:val="22"/>
        </w:rPr>
        <w:t xml:space="preserve">Next, </w:t>
      </w:r>
      <w:r w:rsidR="004A0E91" w:rsidRPr="00393DBF">
        <w:rPr>
          <w:rFonts w:ascii="Arial" w:hAnsi="Arial" w:cs="Arial"/>
          <w:sz w:val="22"/>
        </w:rPr>
        <w:t>the percentage of hypo-CpGs was calculated.</w:t>
      </w:r>
      <w:r w:rsidR="00B419C9" w:rsidRPr="000818AC">
        <w:rPr>
          <w:rFonts w:ascii="Arial" w:hAnsi="Arial" w:cs="Arial"/>
          <w:sz w:val="22"/>
        </w:rPr>
        <w:t xml:space="preserve"> Average methylation level of the CpGs within the 100bp of the HBV integration sites</w:t>
      </w:r>
      <w:r w:rsidR="004A2A65">
        <w:rPr>
          <w:rFonts w:ascii="Arial" w:hAnsi="Arial" w:cs="Arial"/>
          <w:sz w:val="22"/>
        </w:rPr>
        <w:t xml:space="preserve"> was then determined</w:t>
      </w:r>
      <w:r w:rsidR="00B419C9" w:rsidRPr="000818AC">
        <w:rPr>
          <w:rFonts w:ascii="Arial" w:hAnsi="Arial" w:cs="Arial"/>
          <w:sz w:val="22"/>
        </w:rPr>
        <w:t>.</w:t>
      </w:r>
      <w:r w:rsidR="00B419C9" w:rsidRPr="00393DBF">
        <w:rPr>
          <w:rFonts w:ascii="Arial" w:hAnsi="Arial" w:cs="Arial"/>
          <w:sz w:val="22"/>
        </w:rPr>
        <w:t xml:space="preserve"> </w:t>
      </w:r>
      <w:r w:rsidR="0059528A" w:rsidRPr="00393DBF">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0818AC">
        <w:rPr>
          <w:rFonts w:ascii="Arial" w:hAnsi="Arial" w:cs="Arial"/>
          <w:sz w:val="22"/>
        </w:rPr>
        <w:t>of</w:t>
      </w:r>
      <w:r w:rsidR="0059528A" w:rsidRPr="000818AC">
        <w:rPr>
          <w:rFonts w:ascii="Arial" w:hAnsi="Arial" w:cs="Arial"/>
          <w:sz w:val="22"/>
        </w:rPr>
        <w:t xml:space="preserve"> the total number of </w:t>
      </w:r>
      <w:r w:rsidR="00867DE6">
        <w:rPr>
          <w:rFonts w:ascii="Arial" w:hAnsi="Arial" w:cs="Arial"/>
          <w:sz w:val="22"/>
        </w:rPr>
        <w:t xml:space="preserve">methylated </w:t>
      </w:r>
      <w:r w:rsidR="0059528A" w:rsidRPr="000818AC">
        <w:rPr>
          <w:rFonts w:ascii="Arial" w:hAnsi="Arial" w:cs="Arial"/>
          <w:sz w:val="22"/>
        </w:rPr>
        <w:t xml:space="preserve">cytosines divided by the number of </w:t>
      </w:r>
      <w:r w:rsidR="00867DE6">
        <w:rPr>
          <w:rFonts w:ascii="Arial" w:hAnsi="Arial" w:cs="Arial"/>
          <w:sz w:val="22"/>
        </w:rPr>
        <w:t>total</w:t>
      </w:r>
      <w:r w:rsidR="00867DE6" w:rsidRPr="000818AC">
        <w:rPr>
          <w:rFonts w:ascii="Arial" w:hAnsi="Arial" w:cs="Arial"/>
          <w:sz w:val="22"/>
        </w:rPr>
        <w:t xml:space="preserve"> </w:t>
      </w:r>
      <w:r w:rsidR="0059528A" w:rsidRPr="000818AC">
        <w:rPr>
          <w:rFonts w:ascii="Arial" w:hAnsi="Arial" w:cs="Arial"/>
          <w:sz w:val="22"/>
        </w:rPr>
        <w:t>cytosines within the 100bp of the HBV integration sites.</w:t>
      </w:r>
    </w:p>
    <w:p w14:paraId="5C689294" w14:textId="04EC3BFC" w:rsidR="00BA6D10" w:rsidRPr="00393DBF" w:rsidRDefault="00B34E99" w:rsidP="00BA6D10">
      <w:pPr>
        <w:pStyle w:val="Heading3"/>
      </w:pPr>
      <w:r>
        <w:t>Prediction a</w:t>
      </w:r>
      <w:r w:rsidR="00BA6D10">
        <w:t>nalysis</w:t>
      </w:r>
      <w:r>
        <w:t xml:space="preserve">, </w:t>
      </w:r>
      <w:r w:rsidR="002005CA">
        <w:t xml:space="preserve">logistic regression, </w:t>
      </w:r>
      <w:r>
        <w:t xml:space="preserve">Random Forest and </w:t>
      </w:r>
      <w:r w:rsidR="00BA6D10">
        <w:t>ROC curves</w:t>
      </w:r>
      <w:r w:rsidR="00BA6D10" w:rsidRPr="00393DBF" w:rsidDel="009205F2">
        <w:t xml:space="preserve"> </w:t>
      </w:r>
    </w:p>
    <w:p w14:paraId="4CEE2743" w14:textId="453A0F34" w:rsidR="00EE23F2" w:rsidRDefault="00267E4E" w:rsidP="007B45D9">
      <w:pPr>
        <w:rPr>
          <w:rFonts w:ascii="Arial" w:hAnsi="Arial" w:cs="Arial"/>
          <w:sz w:val="22"/>
        </w:rPr>
      </w:pPr>
      <w:r w:rsidRPr="00C723FB">
        <w:rPr>
          <w:rFonts w:ascii="Arial" w:hAnsi="Arial" w:cs="Arial"/>
          <w:sz w:val="22"/>
        </w:rPr>
        <w:t xml:space="preserve">Five-fold cross-validation combined wrapped logistic regression were used to show the prediction performance for low-pass WGBS data. The detailed procedure is that DNA methylation data were divided into 5 equal parts and each of them </w:t>
      </w:r>
      <w:r w:rsidR="001A46EF" w:rsidRPr="00C723FB">
        <w:rPr>
          <w:rFonts w:ascii="Arial" w:hAnsi="Arial" w:cs="Arial"/>
          <w:sz w:val="22"/>
        </w:rPr>
        <w:t xml:space="preserve">was set as </w:t>
      </w:r>
      <w:r w:rsidRPr="00C723FB">
        <w:rPr>
          <w:rFonts w:ascii="Arial" w:hAnsi="Arial" w:cs="Arial"/>
          <w:sz w:val="22"/>
        </w:rPr>
        <w:t xml:space="preserve">test dataset </w:t>
      </w:r>
      <w:r w:rsidR="001A46EF" w:rsidRPr="00C723FB">
        <w:rPr>
          <w:rFonts w:ascii="Arial" w:hAnsi="Arial" w:cs="Arial"/>
          <w:sz w:val="22"/>
        </w:rPr>
        <w:t>while</w:t>
      </w:r>
      <w:r w:rsidRPr="00C723FB">
        <w:rPr>
          <w:rFonts w:ascii="Arial" w:hAnsi="Arial" w:cs="Arial"/>
          <w:sz w:val="22"/>
        </w:rPr>
        <w:t xml:space="preserve"> the remaining as the training dataset. In the training stage, prediction model was fitted with fea</w:t>
      </w:r>
      <w:r w:rsidR="001A46EF" w:rsidRPr="00C723FB">
        <w:rPr>
          <w:rFonts w:ascii="Arial" w:hAnsi="Arial" w:cs="Arial"/>
          <w:sz w:val="22"/>
        </w:rPr>
        <w:t xml:space="preserve">ture selection by </w:t>
      </w:r>
      <w:r w:rsidR="009A6C91" w:rsidRPr="00C723FB">
        <w:rPr>
          <w:rFonts w:ascii="Arial" w:hAnsi="Arial" w:cs="Arial"/>
          <w:sz w:val="22"/>
        </w:rPr>
        <w:t xml:space="preserve">the Akaike information criterion (AIC) </w:t>
      </w:r>
      <w:r w:rsidRPr="00C723FB">
        <w:rPr>
          <w:rFonts w:ascii="Arial" w:hAnsi="Arial" w:cs="Arial"/>
          <w:sz w:val="22"/>
        </w:rPr>
        <w:t>criteria with for</w:t>
      </w:r>
      <w:r w:rsidR="001A46EF" w:rsidRPr="00C723FB">
        <w:rPr>
          <w:rFonts w:ascii="Arial" w:hAnsi="Arial" w:cs="Arial"/>
          <w:sz w:val="22"/>
        </w:rPr>
        <w:t>ward and backward selection</w:t>
      </w:r>
      <w:r w:rsidRPr="00C723FB">
        <w:rPr>
          <w:rFonts w:ascii="Arial" w:hAnsi="Arial" w:cs="Arial"/>
          <w:sz w:val="22"/>
        </w:rPr>
        <w:t>. The detailed procedure is that we first starts with the full model 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sensitivity, specificity and accuracy. W</w:t>
      </w:r>
      <w:r w:rsidR="007D70B9" w:rsidRPr="00C723FB">
        <w:rPr>
          <w:rFonts w:ascii="Arial" w:hAnsi="Arial" w:cs="Arial"/>
          <w:sz w:val="22"/>
        </w:rPr>
        <w:t xml:space="preserve">e also applied </w:t>
      </w:r>
      <w:r w:rsidR="00C53CC7" w:rsidRPr="00C723FB">
        <w:rPr>
          <w:rFonts w:ascii="Arial" w:hAnsi="Arial" w:cs="Arial"/>
          <w:sz w:val="22"/>
        </w:rPr>
        <w:t xml:space="preserve">five-fold cross-validation based random forest to </w:t>
      </w:r>
      <w:r w:rsidR="008E14F7" w:rsidRPr="00C723FB">
        <w:rPr>
          <w:rFonts w:ascii="Arial" w:hAnsi="Arial" w:cs="Arial"/>
          <w:sz w:val="22"/>
        </w:rPr>
        <w:t>reduce bias</w:t>
      </w:r>
      <w:r w:rsidR="00C53CC7" w:rsidRPr="00C723FB">
        <w:rPr>
          <w:rFonts w:ascii="Arial" w:hAnsi="Arial" w:cs="Arial"/>
          <w:sz w:val="22"/>
        </w:rPr>
        <w:t xml:space="preserve"> </w:t>
      </w:r>
      <w:r w:rsidR="008E14F7" w:rsidRPr="00C723FB">
        <w:rPr>
          <w:rFonts w:ascii="Arial" w:hAnsi="Arial" w:cs="Arial"/>
          <w:sz w:val="22"/>
        </w:rPr>
        <w:t>of</w:t>
      </w:r>
      <w:r w:rsidR="00C53CC7" w:rsidRPr="00C723FB">
        <w:rPr>
          <w:rFonts w:ascii="Arial" w:hAnsi="Arial" w:cs="Arial"/>
          <w:sz w:val="22"/>
        </w:rPr>
        <w:t xml:space="preserve"> the prediction. Random Forest approach was conducted with R package randomForest.</w:t>
      </w:r>
      <w:r w:rsidR="004E609F">
        <w:rPr>
          <w:rFonts w:ascii="Arial" w:hAnsi="Arial" w:cs="Arial"/>
          <w:sz w:val="22"/>
        </w:rPr>
        <w:t xml:space="preserve"> </w:t>
      </w:r>
      <w:r w:rsidR="007B45D9" w:rsidRPr="007B45D9">
        <w:rPr>
          <w:rFonts w:ascii="Arial" w:hAnsi="Arial" w:cs="Arial"/>
          <w:sz w:val="22"/>
        </w:rPr>
        <w:t xml:space="preserve">The neural network algorithm was based on the R package neuralnet.  Feature selection was conducted in the training set under 10-fold cross validation with the top features ranked using the MeanDecreaseGini function.  Model performance was then evaluated separately in the training and test sets. </w:t>
      </w:r>
      <w:r w:rsidR="00F0678C" w:rsidRPr="00C723FB">
        <w:rPr>
          <w:rFonts w:ascii="Arial" w:hAnsi="Arial" w:cs="Arial"/>
          <w:sz w:val="22"/>
        </w:rPr>
        <w:t xml:space="preserve">Analysis </w:t>
      </w:r>
      <w:r w:rsidR="00F0678C" w:rsidRPr="008E14F7">
        <w:rPr>
          <w:rFonts w:ascii="Arial" w:hAnsi="Arial" w:cs="Arial"/>
          <w:sz w:val="22"/>
        </w:rPr>
        <w:t>of receiver operating characteristics (ROC) curves w</w:t>
      </w:r>
      <w:r w:rsidR="00340496" w:rsidRPr="008E14F7">
        <w:rPr>
          <w:rFonts w:ascii="Arial" w:hAnsi="Arial" w:cs="Arial"/>
          <w:sz w:val="22"/>
        </w:rPr>
        <w:t>as constructed using</w:t>
      </w:r>
      <w:r w:rsidR="00787849" w:rsidRPr="00787849">
        <w:rPr>
          <w:rFonts w:ascii="Arial" w:hAnsi="Arial" w:cs="Arial"/>
          <w:sz w:val="22"/>
        </w:rPr>
        <w:t xml:space="preserve"> </w:t>
      </w:r>
      <w:r w:rsidR="00787849" w:rsidRPr="008E14F7">
        <w:rPr>
          <w:rFonts w:ascii="Arial" w:hAnsi="Arial" w:cs="Arial"/>
          <w:sz w:val="22"/>
        </w:rPr>
        <w:t>R package</w:t>
      </w:r>
      <w:r w:rsidR="00787849">
        <w:rPr>
          <w:rFonts w:ascii="Arial" w:hAnsi="Arial" w:cs="Arial"/>
          <w:sz w:val="22"/>
        </w:rPr>
        <w:t xml:space="preserve"> </w:t>
      </w:r>
      <w:r w:rsidR="00787849" w:rsidRPr="00787849">
        <w:rPr>
          <w:rFonts w:ascii="Arial" w:hAnsi="Arial" w:cs="Arial"/>
          <w:sz w:val="22"/>
        </w:rPr>
        <w:t>PredictABEL</w:t>
      </w:r>
      <w:r w:rsidR="00340496" w:rsidRPr="008E14F7">
        <w:rPr>
          <w:rFonts w:ascii="Arial" w:hAnsi="Arial" w:cs="Arial"/>
          <w:sz w:val="22"/>
        </w:rPr>
        <w:t>.</w:t>
      </w:r>
      <w:r w:rsidR="004E609F">
        <w:rPr>
          <w:rFonts w:ascii="Arial" w:hAnsi="Arial" w:cs="Arial"/>
          <w:sz w:val="22"/>
        </w:rPr>
        <w:t xml:space="preserve"> </w:t>
      </w:r>
      <w:r w:rsidR="00F31222" w:rsidRPr="008E14F7">
        <w:rPr>
          <w:rFonts w:ascii="Arial" w:hAnsi="Arial" w:cs="Arial"/>
          <w:sz w:val="22"/>
        </w:rPr>
        <w:t xml:space="preserve">The optimal cutoff </w:t>
      </w:r>
      <w:r w:rsidR="0003139B" w:rsidRPr="008E14F7">
        <w:rPr>
          <w:rFonts w:ascii="Arial" w:hAnsi="Arial" w:cs="Arial"/>
          <w:sz w:val="22"/>
        </w:rPr>
        <w:t xml:space="preserve">was determined using the </w:t>
      </w:r>
      <w:r w:rsidR="00BB6F9E" w:rsidRPr="008E14F7">
        <w:rPr>
          <w:rFonts w:ascii="Arial" w:hAnsi="Arial" w:cs="Arial"/>
          <w:sz w:val="22"/>
        </w:rPr>
        <w:t>“</w:t>
      </w:r>
      <w:r w:rsidR="0003139B" w:rsidRPr="008E14F7">
        <w:rPr>
          <w:rFonts w:ascii="Arial" w:hAnsi="Arial" w:cs="Arial"/>
          <w:sz w:val="22"/>
        </w:rPr>
        <w:t>coords</w:t>
      </w:r>
      <w:r w:rsidR="00BB6F9E" w:rsidRPr="008E14F7">
        <w:rPr>
          <w:rFonts w:ascii="Arial" w:hAnsi="Arial" w:cs="Arial"/>
          <w:sz w:val="22"/>
        </w:rPr>
        <w:t>"</w:t>
      </w:r>
      <w:r w:rsidR="0003139B" w:rsidRPr="008E14F7">
        <w:rPr>
          <w:rFonts w:ascii="Arial" w:hAnsi="Arial" w:cs="Arial"/>
          <w:sz w:val="22"/>
        </w:rPr>
        <w:t xml:space="preserve"> function</w:t>
      </w:r>
      <w:r w:rsidR="00787849">
        <w:rPr>
          <w:rFonts w:ascii="Arial" w:hAnsi="Arial" w:cs="Arial"/>
          <w:sz w:val="22"/>
        </w:rPr>
        <w:t xml:space="preserve"> from </w:t>
      </w:r>
      <w:r w:rsidR="00787849" w:rsidRPr="008E14F7">
        <w:rPr>
          <w:rFonts w:ascii="Arial" w:hAnsi="Arial" w:cs="Arial"/>
          <w:sz w:val="22"/>
        </w:rPr>
        <w:t>R package pROC</w:t>
      </w:r>
      <w:r w:rsidR="00355893">
        <w:rPr>
          <w:rFonts w:ascii="Arial" w:hAnsi="Arial" w:cs="Arial"/>
          <w:sz w:val="22"/>
        </w:rPr>
        <w:t xml:space="preserve"> </w:t>
      </w:r>
      <w:r w:rsidR="00787849" w:rsidRPr="002005CA">
        <w:rPr>
          <w:rFonts w:ascii="Arial" w:hAnsi="Arial" w:cs="Arial"/>
          <w:sz w:val="22"/>
        </w:rPr>
        <w:fldChar w:fldCharType="begin"/>
      </w:r>
      <w:r w:rsidR="007B5D39">
        <w:rPr>
          <w:rFonts w:ascii="Arial" w:hAnsi="Arial" w:cs="Arial"/>
          <w:sz w:val="22"/>
        </w:rPr>
        <w:instrText xml:space="preserve"> ADDIN EN.CITE &lt;EndNote&gt;&lt;Cite&gt;&lt;Author&gt;Robin&lt;/Author&gt;&lt;Year&gt;2011&lt;/Year&gt;&lt;RecNum&gt;50&lt;/RecNum&gt;&lt;DisplayText&gt;(47)&lt;/DisplayText&gt;&lt;record&gt;&lt;rec-number&gt;50&lt;/rec-number&gt;&lt;foreign-keys&gt;&lt;key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787849" w:rsidRPr="002005CA">
        <w:rPr>
          <w:rFonts w:ascii="Arial" w:hAnsi="Arial" w:cs="Arial"/>
          <w:sz w:val="22"/>
        </w:rPr>
        <w:fldChar w:fldCharType="separate"/>
      </w:r>
      <w:r w:rsidR="007B5D39">
        <w:rPr>
          <w:rFonts w:ascii="Arial" w:hAnsi="Arial" w:cs="Arial"/>
          <w:noProof/>
          <w:sz w:val="22"/>
        </w:rPr>
        <w:t>(47)</w:t>
      </w:r>
      <w:r w:rsidR="00787849" w:rsidRPr="002005CA">
        <w:rPr>
          <w:rFonts w:ascii="Arial" w:hAnsi="Arial" w:cs="Arial"/>
          <w:sz w:val="22"/>
        </w:rPr>
        <w:fldChar w:fldCharType="end"/>
      </w:r>
      <w:r w:rsidR="0003139B" w:rsidRPr="008E14F7">
        <w:rPr>
          <w:rFonts w:ascii="Arial" w:hAnsi="Arial" w:cs="Arial"/>
          <w:sz w:val="22"/>
        </w:rPr>
        <w:t>. The optimal cut-off was the threshold that</w:t>
      </w:r>
      <w:r w:rsidR="0003139B" w:rsidRPr="0003139B">
        <w:rPr>
          <w:rFonts w:ascii="Arial" w:hAnsi="Arial" w:cs="Arial"/>
          <w:sz w:val="22"/>
        </w:rPr>
        <w:t xml:space="preserve"> maximize</w:t>
      </w:r>
      <w:r w:rsidR="0003139B">
        <w:rPr>
          <w:rFonts w:ascii="Arial" w:hAnsi="Arial" w:cs="Arial"/>
          <w:sz w:val="22"/>
        </w:rPr>
        <w:t>d</w:t>
      </w:r>
      <w:r w:rsidR="0003139B" w:rsidRPr="0003139B">
        <w:rPr>
          <w:rFonts w:ascii="Arial" w:hAnsi="Arial" w:cs="Arial"/>
          <w:sz w:val="22"/>
        </w:rPr>
        <w:t xml:space="preserve"> the distance to the identity (diagonal) line</w:t>
      </w:r>
      <w:r w:rsidR="0003139B">
        <w:rPr>
          <w:rFonts w:ascii="Arial" w:hAnsi="Arial" w:cs="Arial"/>
          <w:sz w:val="22"/>
        </w:rPr>
        <w:t>.</w:t>
      </w:r>
    </w:p>
    <w:p w14:paraId="2FE19250" w14:textId="77777777" w:rsidR="009B299B" w:rsidRPr="009B299B" w:rsidRDefault="009B299B" w:rsidP="006A78EC">
      <w:pPr>
        <w:pStyle w:val="HTMLPreformatted"/>
        <w:rPr>
          <w:rFonts w:ascii="Arial" w:hAnsi="Arial" w:cs="Arial"/>
          <w:sz w:val="22"/>
        </w:rPr>
      </w:pPr>
    </w:p>
    <w:p w14:paraId="7D96CFA4" w14:textId="5E6E394D" w:rsidR="0068686A" w:rsidRPr="007B2A82" w:rsidRDefault="0068686A" w:rsidP="0068686A">
      <w:pPr>
        <w:rPr>
          <w:rFonts w:ascii="Arial" w:hAnsi="Arial" w:cs="Arial"/>
          <w:b/>
          <w:sz w:val="22"/>
        </w:rPr>
      </w:pPr>
      <w:r w:rsidRPr="007B2A82">
        <w:rPr>
          <w:rFonts w:ascii="Arial" w:hAnsi="Arial" w:cs="Arial"/>
          <w:b/>
          <w:sz w:val="22"/>
        </w:rPr>
        <w:lastRenderedPageBreak/>
        <w:t>Acknowledgements</w:t>
      </w:r>
    </w:p>
    <w:p w14:paraId="6706DEB1" w14:textId="01CD2367" w:rsidR="009523FC" w:rsidRPr="003C7B6B" w:rsidRDefault="00AA2A6E" w:rsidP="00E17E08">
      <w:pPr>
        <w:spacing w:before="240"/>
        <w:rPr>
          <w:rFonts w:ascii="Arial" w:hAnsi="Arial" w:cs="Arial"/>
          <w:sz w:val="22"/>
        </w:rPr>
      </w:pPr>
      <w:r>
        <w:rPr>
          <w:rFonts w:ascii="Arial" w:hAnsi="Arial" w:cs="Arial"/>
          <w:sz w:val="22"/>
        </w:rPr>
        <w:t>This study is funded by </w:t>
      </w:r>
      <w:r w:rsidR="003C7B6B" w:rsidRPr="003C7B6B">
        <w:rPr>
          <w:rFonts w:ascii="Arial" w:hAnsi="Arial" w:cs="Arial"/>
          <w:sz w:val="22"/>
        </w:rPr>
        <w:t>Innovation Promotion Association CAS (2016098) and National Natural Science Foundation of China (81201700) to D.Z., Major State Basic Research Development Program (</w:t>
      </w:r>
      <w:r w:rsidR="00AF15D7" w:rsidRPr="003C7B6B">
        <w:rPr>
          <w:rFonts w:ascii="Arial" w:hAnsi="Arial" w:cs="Arial"/>
          <w:sz w:val="22"/>
        </w:rPr>
        <w:t>2014CB542006</w:t>
      </w:r>
      <w:r w:rsidR="00AF15D7" w:rsidRPr="003C7B6B">
        <w:t>)</w:t>
      </w:r>
      <w:r w:rsidR="003C7B6B" w:rsidRPr="003C7B6B">
        <w:rPr>
          <w:rFonts w:ascii="Arial" w:hAnsi="Arial" w:cs="Arial"/>
          <w:sz w:val="22"/>
        </w:rPr>
        <w:t>, the Key Research Program of the Chinese Academy of Sciences (KJZD-EW-L14) to C.Z., Capital's Funds for Health Improvement and Research (2018-1-1151) to P.D., and NLM training grant to the Computation and Informatics in Biology and Medicine Training Program (NLM 5T15LM007359) to S.G.</w:t>
      </w:r>
    </w:p>
    <w:p w14:paraId="05D9FAAA" w14:textId="77777777" w:rsidR="009523FC" w:rsidRDefault="009523FC" w:rsidP="0068686A">
      <w:pPr>
        <w:rPr>
          <w:rFonts w:ascii="Arial" w:hAnsi="Arial" w:cs="Arial"/>
          <w:b/>
          <w:sz w:val="22"/>
        </w:rPr>
      </w:pPr>
    </w:p>
    <w:p w14:paraId="2E0413A0" w14:textId="10F04991" w:rsidR="0068686A" w:rsidRDefault="0068686A" w:rsidP="0068686A">
      <w:pPr>
        <w:rPr>
          <w:rFonts w:ascii="Arial" w:hAnsi="Arial" w:cs="Arial"/>
          <w:b/>
          <w:sz w:val="22"/>
        </w:rPr>
      </w:pPr>
      <w:r w:rsidRPr="007B2A82">
        <w:rPr>
          <w:rFonts w:ascii="Arial" w:hAnsi="Arial" w:cs="Arial"/>
          <w:b/>
          <w:sz w:val="22"/>
        </w:rPr>
        <w:t>Authorship Contributions</w:t>
      </w:r>
    </w:p>
    <w:p w14:paraId="6D430548" w14:textId="12F4D73D" w:rsidR="00411D7A" w:rsidRPr="00485A7C" w:rsidRDefault="003E09C7" w:rsidP="00485A7C">
      <w:pPr>
        <w:spacing w:before="240"/>
        <w:rPr>
          <w:rFonts w:ascii="Arial" w:hAnsi="Arial" w:cs="Arial"/>
          <w:sz w:val="22"/>
        </w:rPr>
      </w:pPr>
      <w:r w:rsidRPr="00CF0884">
        <w:rPr>
          <w:rFonts w:ascii="Arial" w:hAnsi="Arial" w:cs="Arial"/>
          <w:sz w:val="22"/>
        </w:rPr>
        <w:t xml:space="preserve">HZ </w:t>
      </w:r>
      <w:r w:rsidR="001A7511" w:rsidRPr="00CF0884">
        <w:rPr>
          <w:rFonts w:ascii="Arial" w:hAnsi="Arial" w:cs="Arial"/>
          <w:sz w:val="22"/>
        </w:rPr>
        <w:t xml:space="preserve">and </w:t>
      </w:r>
      <w:r w:rsidR="00637638" w:rsidRPr="00CF0884">
        <w:rPr>
          <w:rFonts w:ascii="Arial" w:hAnsi="Arial" w:cs="Arial"/>
          <w:sz w:val="22"/>
        </w:rPr>
        <w:t>S</w:t>
      </w:r>
      <w:r w:rsidR="001A7511" w:rsidRPr="00CF0884">
        <w:rPr>
          <w:rFonts w:ascii="Arial" w:hAnsi="Arial" w:cs="Arial"/>
          <w:sz w:val="22"/>
        </w:rPr>
        <w:t>G</w:t>
      </w:r>
      <w:r w:rsidR="00637638" w:rsidRPr="00CF0884">
        <w:rPr>
          <w:rFonts w:ascii="Arial" w:hAnsi="Arial" w:cs="Arial"/>
          <w:sz w:val="22"/>
        </w:rPr>
        <w:t xml:space="preserve"> performed analyses, </w:t>
      </w:r>
      <w:r w:rsidRPr="00CF0884">
        <w:rPr>
          <w:rFonts w:ascii="Arial" w:hAnsi="Arial" w:cs="Arial"/>
          <w:sz w:val="22"/>
        </w:rPr>
        <w:t xml:space="preserve">developed analysis methods and power calculations, </w:t>
      </w:r>
      <w:r w:rsidR="00637638" w:rsidRPr="00CF0884">
        <w:rPr>
          <w:rFonts w:ascii="Arial" w:hAnsi="Arial" w:cs="Arial"/>
          <w:sz w:val="22"/>
        </w:rPr>
        <w:t xml:space="preserve">interpreted results, and </w:t>
      </w:r>
      <w:r w:rsidR="001A7511" w:rsidRPr="00CF0884">
        <w:rPr>
          <w:rFonts w:ascii="Arial" w:hAnsi="Arial" w:cs="Arial"/>
          <w:sz w:val="22"/>
        </w:rPr>
        <w:t>drafted</w:t>
      </w:r>
      <w:r w:rsidR="00637638" w:rsidRPr="00CF0884">
        <w:rPr>
          <w:rFonts w:ascii="Arial" w:hAnsi="Arial" w:cs="Arial"/>
          <w:sz w:val="22"/>
        </w:rPr>
        <w:t xml:space="preserve"> the manuscript.</w:t>
      </w:r>
      <w:r w:rsidRPr="00CF0884">
        <w:rPr>
          <w:rFonts w:ascii="Arial" w:hAnsi="Arial" w:cs="Arial"/>
          <w:sz w:val="22"/>
        </w:rPr>
        <w:t xml:space="preserve"> PD enrolled patients and collected</w:t>
      </w:r>
      <w:r w:rsidR="001A7511" w:rsidRPr="00CF0884">
        <w:rPr>
          <w:rFonts w:ascii="Arial" w:hAnsi="Arial" w:cs="Arial"/>
          <w:sz w:val="22"/>
        </w:rPr>
        <w:t xml:space="preserve"> all</w:t>
      </w:r>
      <w:r w:rsidRPr="00CF0884">
        <w:rPr>
          <w:rFonts w:ascii="Arial" w:hAnsi="Arial" w:cs="Arial"/>
          <w:sz w:val="22"/>
        </w:rPr>
        <w:t xml:space="preserve"> the clinical information</w:t>
      </w:r>
      <w:r w:rsidR="001A7511" w:rsidRPr="00CF0884">
        <w:rPr>
          <w:rFonts w:ascii="Arial" w:hAnsi="Arial" w:cs="Arial"/>
          <w:sz w:val="22"/>
        </w:rPr>
        <w:t>. CT and JK conducted sequencing experiments. ZW collected and prepared tissue samples for sequencing analysis and collected results of clinical assays.</w:t>
      </w:r>
      <w:r w:rsidRPr="00CF0884">
        <w:rPr>
          <w:rFonts w:ascii="Arial" w:hAnsi="Arial" w:cs="Arial"/>
          <w:sz w:val="22"/>
        </w:rPr>
        <w:t xml:space="preserve"> </w:t>
      </w:r>
      <w:r w:rsidR="00CF0884">
        <w:rPr>
          <w:rFonts w:ascii="Arial" w:hAnsi="Arial" w:cs="Arial"/>
          <w:sz w:val="22"/>
        </w:rPr>
        <w:t>RC and AV</w:t>
      </w:r>
      <w:r w:rsidR="00637638" w:rsidRPr="00CF0884">
        <w:rPr>
          <w:rFonts w:ascii="Arial" w:hAnsi="Arial" w:cs="Arial"/>
          <w:sz w:val="22"/>
        </w:rPr>
        <w:t xml:space="preserve"> interpreted results, provided </w:t>
      </w:r>
      <w:r w:rsidRPr="00CF0884">
        <w:rPr>
          <w:rFonts w:ascii="Arial" w:hAnsi="Arial" w:cs="Arial"/>
          <w:sz w:val="22"/>
        </w:rPr>
        <w:t xml:space="preserve">liver cancer </w:t>
      </w:r>
      <w:r w:rsidR="006F7211">
        <w:rPr>
          <w:rFonts w:ascii="Arial" w:hAnsi="Arial" w:cs="Arial"/>
          <w:sz w:val="22"/>
        </w:rPr>
        <w:t xml:space="preserve">and hepatology </w:t>
      </w:r>
      <w:r w:rsidR="00CF0884">
        <w:rPr>
          <w:rFonts w:ascii="Arial" w:hAnsi="Arial" w:cs="Arial"/>
          <w:sz w:val="22"/>
        </w:rPr>
        <w:t xml:space="preserve">clinical </w:t>
      </w:r>
      <w:r w:rsidR="00637638" w:rsidRPr="00CF0884">
        <w:rPr>
          <w:rFonts w:ascii="Arial" w:hAnsi="Arial" w:cs="Arial"/>
          <w:sz w:val="22"/>
        </w:rPr>
        <w:t xml:space="preserve">expertise, reviewed and edited the manuscript. </w:t>
      </w:r>
      <w:r w:rsidR="001A7511" w:rsidRPr="00CF0884">
        <w:rPr>
          <w:rFonts w:ascii="Arial" w:hAnsi="Arial" w:cs="Arial"/>
          <w:sz w:val="22"/>
        </w:rPr>
        <w:t xml:space="preserve">HD </w:t>
      </w:r>
      <w:r w:rsidR="00637638" w:rsidRPr="00CF0884">
        <w:rPr>
          <w:rFonts w:ascii="Arial" w:hAnsi="Arial" w:cs="Arial"/>
          <w:sz w:val="22"/>
        </w:rPr>
        <w:t xml:space="preserve">aided in the analyses and reviewed the manuscript. </w:t>
      </w:r>
      <w:r w:rsidR="001A7511" w:rsidRPr="00CF0884">
        <w:rPr>
          <w:rFonts w:ascii="Arial" w:hAnsi="Arial" w:cs="Arial"/>
          <w:sz w:val="22"/>
        </w:rPr>
        <w:t xml:space="preserve">HD </w:t>
      </w:r>
      <w:r w:rsidR="00637638" w:rsidRPr="00CF0884">
        <w:rPr>
          <w:rFonts w:ascii="Arial" w:hAnsi="Arial" w:cs="Arial"/>
          <w:sz w:val="22"/>
        </w:rPr>
        <w:t xml:space="preserve">provided clinical advice and reviewed the manuscript. </w:t>
      </w:r>
      <w:r w:rsidR="00B67BCA">
        <w:rPr>
          <w:rFonts w:ascii="Arial" w:hAnsi="Arial" w:cs="Arial"/>
          <w:sz w:val="22"/>
        </w:rPr>
        <w:t xml:space="preserve">SJS provided analysis advice, </w:t>
      </w:r>
      <w:r w:rsidR="00972337">
        <w:rPr>
          <w:rFonts w:ascii="Arial" w:hAnsi="Arial" w:cs="Arial"/>
          <w:sz w:val="22"/>
        </w:rPr>
        <w:t xml:space="preserve">aided in coordinating scientific activities, </w:t>
      </w:r>
      <w:r w:rsidR="00B67BCA">
        <w:rPr>
          <w:rFonts w:ascii="Arial" w:hAnsi="Arial" w:cs="Arial"/>
          <w:sz w:val="22"/>
        </w:rPr>
        <w:t xml:space="preserve">reviewed and edited the manuscript. </w:t>
      </w:r>
      <w:r w:rsidR="001A7511" w:rsidRPr="00CF0884">
        <w:rPr>
          <w:rFonts w:ascii="Arial" w:hAnsi="Arial" w:cs="Arial"/>
          <w:sz w:val="22"/>
        </w:rPr>
        <w:t xml:space="preserve">DZ and </w:t>
      </w:r>
      <w:r w:rsidRPr="00CF0884">
        <w:rPr>
          <w:rFonts w:ascii="Arial" w:hAnsi="Arial" w:cs="Arial"/>
          <w:sz w:val="22"/>
        </w:rPr>
        <w:t>CZ</w:t>
      </w:r>
      <w:r w:rsidR="001A7511" w:rsidRPr="00CF0884">
        <w:rPr>
          <w:rFonts w:ascii="Arial" w:hAnsi="Arial" w:cs="Arial"/>
          <w:sz w:val="22"/>
        </w:rPr>
        <w:t xml:space="preserve"> designed the study, </w:t>
      </w:r>
      <w:r w:rsidRPr="00CF0884">
        <w:rPr>
          <w:rFonts w:ascii="Arial" w:hAnsi="Arial" w:cs="Arial"/>
          <w:sz w:val="22"/>
        </w:rPr>
        <w:t xml:space="preserve">supervised all experiments and analysis, </w:t>
      </w:r>
      <w:r w:rsidR="00637638" w:rsidRPr="00CF0884">
        <w:rPr>
          <w:rFonts w:ascii="Arial" w:hAnsi="Arial" w:cs="Arial"/>
          <w:sz w:val="22"/>
        </w:rPr>
        <w:t xml:space="preserve">provided molecular and cellular biology advice, reviewed and edited the manuscript. </w:t>
      </w:r>
    </w:p>
    <w:p w14:paraId="7FE006F5" w14:textId="59F083A3" w:rsidR="009523FC" w:rsidRPr="003E09C7" w:rsidRDefault="009523FC" w:rsidP="0068686A">
      <w:pPr>
        <w:rPr>
          <w:rFonts w:ascii="Arial" w:hAnsi="Arial" w:cs="Arial"/>
          <w:b/>
          <w:sz w:val="22"/>
        </w:rPr>
      </w:pPr>
    </w:p>
    <w:p w14:paraId="487CAE58" w14:textId="77777777" w:rsidR="0068686A" w:rsidRPr="007B2A82" w:rsidRDefault="0068686A" w:rsidP="0068686A">
      <w:pPr>
        <w:rPr>
          <w:rFonts w:ascii="Arial" w:hAnsi="Arial" w:cs="Arial"/>
          <w:b/>
          <w:sz w:val="22"/>
        </w:rPr>
      </w:pPr>
      <w:r w:rsidRPr="007B2A82">
        <w:rPr>
          <w:rFonts w:ascii="Arial" w:hAnsi="Arial" w:cs="Arial"/>
          <w:b/>
          <w:sz w:val="22"/>
        </w:rPr>
        <w:t>Disclosure of Conflicts of Interest</w:t>
      </w:r>
    </w:p>
    <w:p w14:paraId="1BB03E96" w14:textId="5F09D072" w:rsidR="0068686A" w:rsidRDefault="0068686A" w:rsidP="00E17E08">
      <w:pPr>
        <w:spacing w:before="240"/>
        <w:rPr>
          <w:rFonts w:ascii="Arial" w:hAnsi="Arial" w:cs="Arial"/>
          <w:sz w:val="22"/>
        </w:rPr>
      </w:pPr>
      <w:r>
        <w:rPr>
          <w:rFonts w:ascii="Arial" w:hAnsi="Arial" w:cs="Arial"/>
          <w:sz w:val="22"/>
        </w:rPr>
        <w:t xml:space="preserve">The authors declare no </w:t>
      </w:r>
      <w:r w:rsidR="00123B71">
        <w:rPr>
          <w:rFonts w:ascii="Arial" w:hAnsi="Arial" w:cs="Arial"/>
          <w:sz w:val="22"/>
        </w:rPr>
        <w:t>co</w:t>
      </w:r>
      <w:r w:rsidR="00123B71" w:rsidRPr="00E17E08">
        <w:rPr>
          <w:rFonts w:ascii="Arial" w:hAnsi="Arial" w:cs="Arial"/>
          <w:sz w:val="22"/>
        </w:rPr>
        <w:t>n</w:t>
      </w:r>
      <w:r w:rsidR="00123B71">
        <w:rPr>
          <w:rFonts w:ascii="Arial" w:hAnsi="Arial" w:cs="Arial"/>
          <w:sz w:val="22"/>
        </w:rPr>
        <w:t>flict</w:t>
      </w:r>
      <w:r>
        <w:rPr>
          <w:rFonts w:ascii="Arial" w:hAnsi="Arial" w:cs="Arial"/>
          <w:sz w:val="22"/>
        </w:rPr>
        <w:t xml:space="preserve"> of interest.</w:t>
      </w:r>
    </w:p>
    <w:p w14:paraId="3512B9E2" w14:textId="5368DFFA" w:rsidR="009523FC" w:rsidRDefault="009523FC" w:rsidP="0068686A">
      <w:pPr>
        <w:rPr>
          <w:rFonts w:ascii="Arial" w:hAnsi="Arial" w:cs="Arial"/>
          <w:b/>
          <w:sz w:val="22"/>
        </w:rPr>
      </w:pPr>
    </w:p>
    <w:p w14:paraId="5792ACE5" w14:textId="3DC8CCCB" w:rsidR="00123B71" w:rsidRPr="001F094D" w:rsidRDefault="0068686A" w:rsidP="0068686A">
      <w:pPr>
        <w:rPr>
          <w:rFonts w:ascii="Arial" w:hAnsi="Arial" w:cs="Arial"/>
          <w:b/>
          <w:color w:val="000000" w:themeColor="text1"/>
          <w:sz w:val="22"/>
        </w:rPr>
      </w:pPr>
      <w:r w:rsidRPr="001F094D">
        <w:rPr>
          <w:rFonts w:ascii="Arial" w:hAnsi="Arial" w:cs="Arial"/>
          <w:b/>
          <w:color w:val="000000" w:themeColor="text1"/>
          <w:sz w:val="22"/>
        </w:rPr>
        <w:t>Abbreviations</w:t>
      </w:r>
    </w:p>
    <w:p w14:paraId="5646E585" w14:textId="3C8D2705" w:rsidR="0068686A" w:rsidRPr="000818AC" w:rsidRDefault="0026264D" w:rsidP="0087572F">
      <w:pPr>
        <w:spacing w:before="240"/>
        <w:rPr>
          <w:rFonts w:ascii="Arial" w:hAnsi="Arial" w:cs="Arial"/>
          <w:sz w:val="22"/>
        </w:rPr>
      </w:pPr>
      <w:r w:rsidRPr="000818AC">
        <w:rPr>
          <w:rFonts w:ascii="Arial" w:hAnsi="Arial" w:cs="Arial"/>
          <w:sz w:val="22"/>
        </w:rPr>
        <w:t>LRM</w:t>
      </w:r>
      <w:r w:rsidR="003663D2">
        <w:rPr>
          <w:rFonts w:ascii="Arial" w:hAnsi="Arial" w:cs="Arial"/>
          <w:sz w:val="22"/>
        </w:rPr>
        <w:t xml:space="preserve">      </w:t>
      </w:r>
      <w:r w:rsidRPr="000818AC">
        <w:rPr>
          <w:rFonts w:ascii="Arial" w:hAnsi="Arial" w:cs="Arial"/>
          <w:sz w:val="22"/>
        </w:rPr>
        <w:t xml:space="preserve"> Long-Region Methylation</w:t>
      </w:r>
    </w:p>
    <w:p w14:paraId="5C4557B7" w14:textId="4B550FCE" w:rsidR="0068686A" w:rsidRDefault="003663D2" w:rsidP="000818AC">
      <w:pPr>
        <w:rPr>
          <w:rFonts w:ascii="Arial" w:hAnsi="Arial" w:cs="Arial"/>
          <w:sz w:val="22"/>
        </w:rPr>
      </w:pPr>
      <w:r>
        <w:rPr>
          <w:rFonts w:ascii="Arial" w:hAnsi="Arial" w:cs="Arial"/>
          <w:sz w:val="22"/>
        </w:rPr>
        <w:t>HCC       H</w:t>
      </w:r>
      <w:r w:rsidRPr="00846911">
        <w:rPr>
          <w:rFonts w:ascii="Arial" w:hAnsi="Arial" w:cs="Arial"/>
          <w:sz w:val="22"/>
        </w:rPr>
        <w:t>epatocellular</w:t>
      </w:r>
      <w:r>
        <w:rPr>
          <w:rFonts w:ascii="Arial" w:hAnsi="Arial" w:cs="Arial"/>
          <w:sz w:val="22"/>
        </w:rPr>
        <w:t xml:space="preserve"> C</w:t>
      </w:r>
      <w:r w:rsidRPr="00846911">
        <w:rPr>
          <w:rFonts w:ascii="Arial" w:hAnsi="Arial" w:cs="Arial"/>
          <w:sz w:val="22"/>
        </w:rPr>
        <w:t>arcinoma</w:t>
      </w:r>
    </w:p>
    <w:p w14:paraId="194C2CA7" w14:textId="50DD1C13" w:rsidR="003663D2" w:rsidRDefault="003663D2" w:rsidP="000818AC">
      <w:pPr>
        <w:rPr>
          <w:rFonts w:ascii="Arial" w:hAnsi="Arial" w:cs="Arial"/>
          <w:sz w:val="22"/>
        </w:rPr>
      </w:pPr>
      <w:r>
        <w:rPr>
          <w:rFonts w:ascii="Arial" w:hAnsi="Arial" w:cs="Arial"/>
          <w:sz w:val="22"/>
        </w:rPr>
        <w:t>DMCs</w:t>
      </w:r>
      <w:r>
        <w:rPr>
          <w:rFonts w:ascii="Arial" w:hAnsi="Arial" w:cs="Arial"/>
          <w:sz w:val="22"/>
        </w:rPr>
        <w:tab/>
      </w:r>
      <w:r>
        <w:rPr>
          <w:rFonts w:ascii="Arial" w:hAnsi="Arial" w:cs="Arial"/>
          <w:sz w:val="22"/>
        </w:rPr>
        <w:tab/>
        <w:t>Differential Methylation CpGs</w:t>
      </w:r>
    </w:p>
    <w:p w14:paraId="01277BA1" w14:textId="2C57CA8C" w:rsidR="003663D2" w:rsidRDefault="003663D2" w:rsidP="003663D2">
      <w:pPr>
        <w:rPr>
          <w:rFonts w:ascii="Arial" w:hAnsi="Arial" w:cs="Arial"/>
          <w:sz w:val="22"/>
        </w:rPr>
      </w:pPr>
      <w:r>
        <w:rPr>
          <w:rFonts w:ascii="Arial" w:hAnsi="Arial" w:cs="Arial"/>
          <w:sz w:val="22"/>
        </w:rPr>
        <w:t>DMGs</w:t>
      </w:r>
      <w:r>
        <w:rPr>
          <w:rFonts w:ascii="Arial" w:hAnsi="Arial" w:cs="Arial"/>
          <w:sz w:val="22"/>
        </w:rPr>
        <w:tab/>
      </w:r>
      <w:r>
        <w:rPr>
          <w:rFonts w:ascii="Arial" w:hAnsi="Arial" w:cs="Arial"/>
          <w:sz w:val="22"/>
        </w:rPr>
        <w:tab/>
        <w:t>Differential Methylation Genes</w:t>
      </w:r>
    </w:p>
    <w:p w14:paraId="3F022CA9" w14:textId="35906220" w:rsidR="003663D2" w:rsidRDefault="003663D2" w:rsidP="003663D2">
      <w:pPr>
        <w:rPr>
          <w:rFonts w:ascii="Arial" w:hAnsi="Arial" w:cs="Arial"/>
          <w:sz w:val="22"/>
        </w:rPr>
      </w:pPr>
      <w:r>
        <w:rPr>
          <w:rFonts w:ascii="Arial" w:hAnsi="Arial" w:cs="Arial"/>
          <w:sz w:val="22"/>
        </w:rPr>
        <w:t>HBV</w:t>
      </w:r>
      <w:r>
        <w:rPr>
          <w:rFonts w:ascii="Arial" w:hAnsi="Arial" w:cs="Arial"/>
          <w:sz w:val="22"/>
        </w:rPr>
        <w:tab/>
      </w:r>
      <w:r>
        <w:rPr>
          <w:rFonts w:ascii="Arial" w:hAnsi="Arial" w:cs="Arial"/>
          <w:sz w:val="22"/>
        </w:rPr>
        <w:tab/>
      </w:r>
      <w:r w:rsidR="007D4625" w:rsidRPr="000818AC">
        <w:rPr>
          <w:rFonts w:ascii="Arial" w:hAnsi="Arial" w:cs="Arial"/>
          <w:sz w:val="22"/>
        </w:rPr>
        <w:t>Hepatitis B virus</w:t>
      </w:r>
    </w:p>
    <w:p w14:paraId="5BE3FFC2" w14:textId="18D2BFBC" w:rsidR="003663D2" w:rsidRPr="000818AC" w:rsidRDefault="007D4625" w:rsidP="000818AC">
      <w:pPr>
        <w:rPr>
          <w:rFonts w:ascii="Arial" w:hAnsi="Arial" w:cs="Arial"/>
          <w:sz w:val="22"/>
        </w:rPr>
      </w:pPr>
      <w:r>
        <w:rPr>
          <w:rFonts w:ascii="Arial" w:hAnsi="Arial" w:cs="Arial"/>
          <w:sz w:val="22"/>
        </w:rPr>
        <w:t>HCV</w:t>
      </w:r>
      <w:r>
        <w:rPr>
          <w:rFonts w:ascii="Arial" w:hAnsi="Arial" w:cs="Arial"/>
          <w:sz w:val="22"/>
        </w:rPr>
        <w:tab/>
      </w:r>
      <w:r>
        <w:rPr>
          <w:rFonts w:ascii="Arial" w:hAnsi="Arial" w:cs="Arial"/>
          <w:sz w:val="22"/>
        </w:rPr>
        <w:tab/>
      </w:r>
      <w:r w:rsidRPr="000818AC">
        <w:rPr>
          <w:rFonts w:ascii="Arial" w:hAnsi="Arial" w:cs="Arial"/>
          <w:sz w:val="22"/>
        </w:rPr>
        <w:t>Hepatitis C virus</w:t>
      </w:r>
    </w:p>
    <w:p w14:paraId="6812452B" w14:textId="31D41C69" w:rsidR="007D4625" w:rsidRPr="000818AC" w:rsidRDefault="007D4625" w:rsidP="000818AC">
      <w:pPr>
        <w:rPr>
          <w:rFonts w:ascii="Arial" w:hAnsi="Arial" w:cs="Arial"/>
          <w:sz w:val="22"/>
        </w:rPr>
      </w:pPr>
      <w:r w:rsidRPr="000818AC">
        <w:rPr>
          <w:rFonts w:ascii="Arial" w:hAnsi="Arial" w:cs="Arial"/>
          <w:sz w:val="22"/>
        </w:rPr>
        <w:t>GWBS</w:t>
      </w:r>
      <w:r w:rsidRPr="000818AC">
        <w:rPr>
          <w:rFonts w:ascii="Arial" w:hAnsi="Arial" w:cs="Arial"/>
          <w:sz w:val="22"/>
        </w:rPr>
        <w:tab/>
      </w:r>
      <w:r w:rsidRPr="000818AC">
        <w:rPr>
          <w:rFonts w:ascii="Arial" w:hAnsi="Arial" w:cs="Arial"/>
          <w:sz w:val="22"/>
        </w:rPr>
        <w:tab/>
        <w:t>Genome-wide Bisulfite Sequencing</w:t>
      </w:r>
    </w:p>
    <w:p w14:paraId="4AA6470E" w14:textId="44CCC38C" w:rsidR="007D4625" w:rsidRPr="000818AC" w:rsidRDefault="007D4625" w:rsidP="000818AC">
      <w:pPr>
        <w:rPr>
          <w:rFonts w:cs="Arial"/>
        </w:rPr>
      </w:pPr>
      <w:r w:rsidRPr="000818AC">
        <w:rPr>
          <w:rFonts w:ascii="Arial" w:hAnsi="Arial" w:cs="Arial"/>
          <w:sz w:val="22"/>
        </w:rPr>
        <w:t>RRBS</w:t>
      </w:r>
      <w:r w:rsidRPr="000818AC">
        <w:rPr>
          <w:rFonts w:ascii="Arial" w:hAnsi="Arial" w:cs="Arial"/>
          <w:sz w:val="22"/>
        </w:rPr>
        <w:tab/>
      </w:r>
      <w:r w:rsidRPr="000818AC">
        <w:rPr>
          <w:rFonts w:ascii="Arial" w:hAnsi="Arial" w:cs="Arial"/>
          <w:sz w:val="22"/>
        </w:rPr>
        <w:tab/>
      </w:r>
      <w:r w:rsidRPr="000818AC">
        <w:rPr>
          <w:rFonts w:ascii="Arial" w:hAnsi="Arial" w:cs="Arial"/>
          <w:sz w:val="22"/>
        </w:rPr>
        <w:fldChar w:fldCharType="begin"/>
      </w:r>
      <w:r w:rsidRPr="000818AC">
        <w:rPr>
          <w:rFonts w:ascii="Arial" w:hAnsi="Arial" w:cs="Arial"/>
          <w:sz w:val="22"/>
        </w:rPr>
        <w:instrText xml:space="preserve"> HYPERLINK "https://en.wikipedia.org/wiki/Reduced_representation_bisulfite_sequencing" </w:instrText>
      </w:r>
      <w:r w:rsidRPr="000818AC">
        <w:rPr>
          <w:rFonts w:ascii="Arial" w:hAnsi="Arial" w:cs="Arial"/>
          <w:sz w:val="22"/>
        </w:rPr>
        <w:fldChar w:fldCharType="separate"/>
      </w:r>
      <w:r w:rsidRPr="000818AC">
        <w:rPr>
          <w:rFonts w:ascii="Arial" w:hAnsi="Arial" w:cs="Arial"/>
          <w:sz w:val="22"/>
        </w:rPr>
        <w:t>Reduced Representation Bisulfite Sequencing</w:t>
      </w:r>
    </w:p>
    <w:p w14:paraId="3152C907" w14:textId="04A77185" w:rsidR="007D4625" w:rsidRPr="000818AC" w:rsidRDefault="007D4625" w:rsidP="000818AC">
      <w:pPr>
        <w:rPr>
          <w:rFonts w:ascii="Arial" w:hAnsi="Arial" w:cs="Arial"/>
          <w:sz w:val="22"/>
        </w:rPr>
      </w:pPr>
      <w:r w:rsidRPr="000818AC">
        <w:rPr>
          <w:rFonts w:ascii="Arial" w:hAnsi="Arial" w:cs="Arial"/>
          <w:sz w:val="22"/>
        </w:rPr>
        <w:fldChar w:fldCharType="end"/>
      </w:r>
      <w:r w:rsidRPr="000818AC">
        <w:rPr>
          <w:rFonts w:ascii="Arial" w:hAnsi="Arial" w:cs="Arial"/>
          <w:sz w:val="22"/>
        </w:rPr>
        <w:t>cfDNA</w:t>
      </w:r>
      <w:r w:rsidRPr="000818AC">
        <w:rPr>
          <w:rFonts w:ascii="Arial" w:hAnsi="Arial" w:cs="Arial"/>
          <w:sz w:val="22"/>
        </w:rPr>
        <w:tab/>
      </w:r>
      <w:r w:rsidRPr="000818AC">
        <w:rPr>
          <w:rFonts w:ascii="Arial" w:hAnsi="Arial" w:cs="Arial"/>
          <w:sz w:val="22"/>
        </w:rPr>
        <w:tab/>
        <w:t>Circulating cell-free DNA</w:t>
      </w:r>
    </w:p>
    <w:p w14:paraId="7FF133D9" w14:textId="18F3D444" w:rsidR="004A40D9" w:rsidRPr="00393DBF" w:rsidRDefault="0059528A" w:rsidP="00393DBF">
      <w:pPr>
        <w:spacing w:before="240"/>
        <w:ind w:firstLineChars="200" w:firstLine="440"/>
        <w:rPr>
          <w:rFonts w:ascii="Arial" w:hAnsi="Arial" w:cs="Arial"/>
          <w:sz w:val="22"/>
        </w:rPr>
      </w:pPr>
      <w:r w:rsidRPr="00393DBF">
        <w:rPr>
          <w:rFonts w:ascii="Arial" w:hAnsi="Arial" w:cs="Arial"/>
          <w:sz w:val="22"/>
        </w:rPr>
        <w:t xml:space="preserve"> </w:t>
      </w:r>
    </w:p>
    <w:p w14:paraId="366889F7" w14:textId="45AA95F4" w:rsidR="0067055A" w:rsidRPr="000818AC" w:rsidRDefault="00747CB3"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Reference</w:t>
      </w:r>
    </w:p>
    <w:p w14:paraId="4159C886" w14:textId="77777777" w:rsidR="00704BD4" w:rsidRPr="00704BD4" w:rsidRDefault="0067055A" w:rsidP="00704BD4">
      <w:pPr>
        <w:pStyle w:val="EndNoteBibliography"/>
      </w:pPr>
      <w:r w:rsidRPr="00393DBF">
        <w:rPr>
          <w:rFonts w:ascii="Arial" w:hAnsi="Arial" w:cs="Arial"/>
          <w:sz w:val="22"/>
        </w:rPr>
        <w:fldChar w:fldCharType="begin"/>
      </w:r>
      <w:r w:rsidRPr="00393DBF">
        <w:rPr>
          <w:rFonts w:ascii="Arial" w:hAnsi="Arial" w:cs="Arial"/>
          <w:sz w:val="22"/>
        </w:rPr>
        <w:instrText xml:space="preserve"> ADDIN EN.REFLIST </w:instrText>
      </w:r>
      <w:r w:rsidRPr="00393DBF">
        <w:rPr>
          <w:rFonts w:ascii="Arial" w:hAnsi="Arial" w:cs="Arial"/>
          <w:sz w:val="22"/>
        </w:rPr>
        <w:fldChar w:fldCharType="separate"/>
      </w:r>
      <w:r w:rsidR="00704BD4" w:rsidRPr="00704BD4">
        <w:t>1.</w:t>
      </w:r>
      <w:r w:rsidR="00704BD4" w:rsidRPr="00704BD4">
        <w:tab/>
        <w:t>Fleischhacker M, Schmidt B. Circulating nucleic acids (CNAs) and cancer - A survey. Biochimica Et Biophysica Acta-Reviews on Cancer 2007;1775:181-232.</w:t>
      </w:r>
    </w:p>
    <w:p w14:paraId="2A516E9E" w14:textId="77777777" w:rsidR="00704BD4" w:rsidRPr="00704BD4" w:rsidRDefault="00704BD4" w:rsidP="00704BD4">
      <w:pPr>
        <w:pStyle w:val="EndNoteBibliography"/>
      </w:pPr>
      <w:r w:rsidRPr="00704BD4">
        <w:t>2.</w:t>
      </w:r>
      <w:r w:rsidRPr="00704BD4">
        <w:tab/>
        <w:t>Chan AK, Chiu RW, Lo YM, Clinical Sciences Reviews Committee of the Association of Clinical B. Cell-free nucleic acids in plasma, serum and urine: a new tool in molecular diagnosis. Ann Clin Biochem 2003;40:122-130.</w:t>
      </w:r>
    </w:p>
    <w:p w14:paraId="7E729144" w14:textId="77777777" w:rsidR="00704BD4" w:rsidRPr="00704BD4" w:rsidRDefault="00704BD4" w:rsidP="00704BD4">
      <w:pPr>
        <w:pStyle w:val="EndNoteBibliography"/>
      </w:pPr>
      <w:r w:rsidRPr="00704BD4">
        <w:t>3.</w:t>
      </w:r>
      <w:r w:rsidRPr="00704BD4">
        <w:tab/>
        <w:t>Stroun M, Maurice P, Vasioukhin V, Lyautey J, Lederrey C, Lefort F, Rossier A, et al. The origin and mechanism of circulating DNA. Ann N Y Acad Sci 2000;906:161-168.</w:t>
      </w:r>
    </w:p>
    <w:p w14:paraId="6E24B164" w14:textId="77777777" w:rsidR="00704BD4" w:rsidRPr="00704BD4" w:rsidRDefault="00704BD4" w:rsidP="00704BD4">
      <w:pPr>
        <w:pStyle w:val="EndNoteBibliography"/>
      </w:pPr>
      <w:r w:rsidRPr="00704BD4">
        <w:t>4.</w:t>
      </w:r>
      <w:r w:rsidRPr="00704BD4">
        <w:tab/>
        <w:t>Schwarzenbach H, Hoon DSB, Pantel K. Cell-free nucleic acids as biomarkers in cancer patients. Nature Reviews Cancer 2011;11:426-437.</w:t>
      </w:r>
    </w:p>
    <w:p w14:paraId="7A91AAE8" w14:textId="77777777" w:rsidR="00704BD4" w:rsidRPr="00704BD4" w:rsidRDefault="00704BD4" w:rsidP="00704BD4">
      <w:pPr>
        <w:pStyle w:val="EndNoteBibliography"/>
      </w:pPr>
      <w:r w:rsidRPr="00704BD4">
        <w:t>5.</w:t>
      </w:r>
      <w:r w:rsidRPr="00704BD4">
        <w:tab/>
        <w:t>Wan JCM, Massie C, Garcia-Corbacho J, Mouliere F, Brenton JD, Caldas C, Pacey S, et al. Liquid biopsies come of age: towards implementation of circulating tumour DNA. Nat Rev Cancer 2017;17:223-238.</w:t>
      </w:r>
    </w:p>
    <w:p w14:paraId="48B9AE62" w14:textId="77777777" w:rsidR="00704BD4" w:rsidRPr="00704BD4" w:rsidRDefault="00704BD4" w:rsidP="00704BD4">
      <w:pPr>
        <w:pStyle w:val="EndNoteBibliography"/>
      </w:pPr>
      <w:r w:rsidRPr="00704BD4">
        <w:lastRenderedPageBreak/>
        <w:t>6.</w:t>
      </w:r>
      <w:r w:rsidRPr="00704BD4">
        <w:tab/>
        <w:t>Guo S, Diep D, Plongthongkum N, Fung HL, Zhang K, Zhang K. Identification of methylation haplotype blocks aids in deconvolution of heterogeneous tissue samples and tumor tissue-of-origin mapping from plasma DNA. Nat Genet 2017;49:635-642.</w:t>
      </w:r>
    </w:p>
    <w:p w14:paraId="3A95CBF7" w14:textId="77777777" w:rsidR="00704BD4" w:rsidRPr="00704BD4" w:rsidRDefault="00704BD4" w:rsidP="00704BD4">
      <w:pPr>
        <w:pStyle w:val="EndNoteBibliography"/>
      </w:pPr>
      <w:r w:rsidRPr="00704BD4">
        <w:t>7.</w:t>
      </w:r>
      <w:r w:rsidRPr="00704BD4">
        <w:tab/>
        <w:t>Shen SY, Singhania R, Fehringer G, Chakravarthy A, Roehrl MHA, Chadwick D, Zuzarte PC, et al. Sensitive tumour detection and classification using plasma cell-free DNA methylomes. Nature 2018;563:579-583.</w:t>
      </w:r>
    </w:p>
    <w:p w14:paraId="6EDCBAF5" w14:textId="77777777" w:rsidR="00704BD4" w:rsidRPr="00704BD4" w:rsidRDefault="00704BD4" w:rsidP="00704BD4">
      <w:pPr>
        <w:pStyle w:val="EndNoteBibliography"/>
      </w:pPr>
      <w:r w:rsidRPr="00704BD4">
        <w:t>8.</w:t>
      </w:r>
      <w:r w:rsidRPr="00704BD4">
        <w:tab/>
        <w:t>JQ X. Trends in liver cancer mortality among adults aged 25 and over in the United States, 2000–2016. NCHS Data Brief, no 314 2018.</w:t>
      </w:r>
    </w:p>
    <w:p w14:paraId="076F0557" w14:textId="77777777" w:rsidR="00704BD4" w:rsidRPr="00704BD4" w:rsidRDefault="00704BD4" w:rsidP="00704BD4">
      <w:pPr>
        <w:pStyle w:val="EndNoteBibliography"/>
      </w:pPr>
      <w:r w:rsidRPr="00704BD4">
        <w:t>9.</w:t>
      </w:r>
      <w:r w:rsidRPr="00704BD4">
        <w:tab/>
        <w:t>Villanueva A. Hepatocellular Carcinoma. N Engl J Med 2019;380:1450-1462.</w:t>
      </w:r>
    </w:p>
    <w:p w14:paraId="4C735763" w14:textId="77777777" w:rsidR="00704BD4" w:rsidRPr="00704BD4" w:rsidRDefault="00704BD4" w:rsidP="00704BD4">
      <w:pPr>
        <w:pStyle w:val="EndNoteBibliography"/>
      </w:pPr>
      <w:r w:rsidRPr="00704BD4">
        <w:t>10.</w:t>
      </w:r>
      <w:r w:rsidRPr="00704BD4">
        <w:tab/>
        <w:t>Chen CJ, Yu MW, Liaw YF. Epidemiological characteristics and risk factors of hepatocellular carcinoma. J Gastroenterol Hepatol 1997;12:S294-308.</w:t>
      </w:r>
    </w:p>
    <w:p w14:paraId="0AFD2237" w14:textId="77777777" w:rsidR="00704BD4" w:rsidRPr="00704BD4" w:rsidRDefault="00704BD4" w:rsidP="00704BD4">
      <w:pPr>
        <w:pStyle w:val="EndNoteBibliography"/>
      </w:pPr>
      <w:r w:rsidRPr="00704BD4">
        <w:t>11.</w:t>
      </w:r>
      <w:r w:rsidRPr="00704BD4">
        <w:tab/>
        <w:t>Montesano R, Hainaut P, Wild CP. Hepatocellular carcinoma: from gene to public health. J Natl Cancer Inst 1997;89:1844-1851.</w:t>
      </w:r>
    </w:p>
    <w:p w14:paraId="6DC14007" w14:textId="77777777" w:rsidR="00704BD4" w:rsidRPr="00704BD4" w:rsidRDefault="00704BD4" w:rsidP="00704BD4">
      <w:pPr>
        <w:pStyle w:val="EndNoteBibliography"/>
      </w:pPr>
      <w:r w:rsidRPr="00704BD4">
        <w:t>12.</w:t>
      </w:r>
      <w:r w:rsidRPr="00704BD4">
        <w:tab/>
        <w:t>Stauffer JK, Scarzello AJ, Jiang Q, Wiltrout RH. Chronic inflammation, immune escape, and oncogenesis in the liver: a unique neighborhood for novel intersections. Hepatology 2012;56:1567-1574.</w:t>
      </w:r>
    </w:p>
    <w:p w14:paraId="58B765A9" w14:textId="77777777" w:rsidR="00704BD4" w:rsidRPr="00704BD4" w:rsidRDefault="00704BD4" w:rsidP="00704BD4">
      <w:pPr>
        <w:pStyle w:val="EndNoteBibliography"/>
      </w:pPr>
      <w:r w:rsidRPr="00704BD4">
        <w:t>13.</w:t>
      </w:r>
      <w:r w:rsidRPr="00704BD4">
        <w:tab/>
        <w:t>Aihara T, Noguchi S, Sasaki Y, Nakano H, Imaoka S. Clonal analysis of regenerative nodules in hepatitis C virus-induced liver cirrhosis. Gastroenterology 1994;107:1805-1811.</w:t>
      </w:r>
    </w:p>
    <w:p w14:paraId="464EAC14" w14:textId="77777777" w:rsidR="00704BD4" w:rsidRPr="00704BD4" w:rsidRDefault="00704BD4" w:rsidP="00704BD4">
      <w:pPr>
        <w:pStyle w:val="EndNoteBibliography"/>
      </w:pPr>
      <w:r w:rsidRPr="00704BD4">
        <w:t>14.</w:t>
      </w:r>
      <w:r w:rsidRPr="00704BD4">
        <w:tab/>
        <w:t>Schutte K, Bornschein J, Malfertheiner P. Hepatocellular carcinoma--epidemiological trends and risk factors. Dig Dis 2009;27:80-92.</w:t>
      </w:r>
    </w:p>
    <w:p w14:paraId="6E3EDF7F" w14:textId="77777777" w:rsidR="00704BD4" w:rsidRPr="00704BD4" w:rsidRDefault="00704BD4" w:rsidP="00704BD4">
      <w:pPr>
        <w:pStyle w:val="EndNoteBibliography"/>
      </w:pPr>
      <w:r w:rsidRPr="00704BD4">
        <w:t>15.</w:t>
      </w:r>
      <w:r w:rsidRPr="00704BD4">
        <w:tab/>
        <w:t>European Association for the Study of the Liver. Electronic address eee, European Association for the Study of the L. EASL Clinical Practice Guidelines: Management of hepatocellular carcinoma. J Hepatol 2018;69:182-236.</w:t>
      </w:r>
    </w:p>
    <w:p w14:paraId="10E46641" w14:textId="77777777" w:rsidR="00704BD4" w:rsidRPr="00704BD4" w:rsidRDefault="00704BD4" w:rsidP="00704BD4">
      <w:pPr>
        <w:pStyle w:val="EndNoteBibliography"/>
      </w:pPr>
      <w:r w:rsidRPr="00704BD4">
        <w:t>16.</w:t>
      </w:r>
      <w:r w:rsidRPr="00704BD4">
        <w:tab/>
        <w:t>Labgaa I, Villacorta-Martin C, D'Avola D, Craig AJ, von Felden J, Martins-Filho SN, Sia D, et al. A pilot study of ultra-deep targeted sequencing of plasma DNA identifies driver mutations in hepatocellular carcinoma. Oncogene 2018;37:3740-3752.</w:t>
      </w:r>
    </w:p>
    <w:p w14:paraId="64F3E5DE" w14:textId="77777777" w:rsidR="00704BD4" w:rsidRPr="00704BD4" w:rsidRDefault="00704BD4" w:rsidP="00704BD4">
      <w:pPr>
        <w:pStyle w:val="EndNoteBibliography"/>
      </w:pPr>
      <w:r w:rsidRPr="00704BD4">
        <w:t>17.</w:t>
      </w:r>
      <w:r w:rsidRPr="00704BD4">
        <w:tab/>
        <w:t>Qu C, Wang Y, Wang P, Chen K, Wang M, Zeng H, Lu J, et al. Detection of early-stage hepatocellular carcinoma in asymptomatic HBsAg-seropositive individuals by liquid biopsy. Proc Natl Acad Sci U S A 2019;116:6308-6312.</w:t>
      </w:r>
    </w:p>
    <w:p w14:paraId="432ED2C1" w14:textId="77777777" w:rsidR="00704BD4" w:rsidRPr="00704BD4" w:rsidRDefault="00704BD4" w:rsidP="00704BD4">
      <w:pPr>
        <w:pStyle w:val="EndNoteBibliography"/>
      </w:pPr>
      <w:r w:rsidRPr="00704BD4">
        <w:t>18.</w:t>
      </w:r>
      <w:r w:rsidRPr="00704BD4">
        <w:tab/>
        <w:t>Bhan I, Mosesso K, Goyal L, Philipp J, Kalinich M, Franses JW, Choz M, et al. Detection and Analysis of Circulating Epithelial Cells in Liquid Biopsies From Patients With Liver Disease. Gastroenterology 2018;155:2016-2018 e2011.</w:t>
      </w:r>
    </w:p>
    <w:p w14:paraId="6C1D8C81" w14:textId="77777777" w:rsidR="00704BD4" w:rsidRPr="00704BD4" w:rsidRDefault="00704BD4" w:rsidP="00704BD4">
      <w:pPr>
        <w:pStyle w:val="EndNoteBibliography"/>
      </w:pPr>
      <w:r w:rsidRPr="00704BD4">
        <w:t>19.</w:t>
      </w:r>
      <w:r w:rsidRPr="00704BD4">
        <w:tab/>
        <w:t>Chan KC, Jiang P, Chan CW, Sun K, Wong J, Hui EP, Chan SL, et al. Noninvasive detection of cancer-associated genome-wide hypomethylation and copy number aberrations by plasma DNA bisulfite sequencing. Proc Natl Acad Sci U S A 2013;110:18761-18768.</w:t>
      </w:r>
    </w:p>
    <w:p w14:paraId="29ACD949" w14:textId="77777777" w:rsidR="00704BD4" w:rsidRPr="00704BD4" w:rsidRDefault="00704BD4" w:rsidP="00704BD4">
      <w:pPr>
        <w:pStyle w:val="EndNoteBibliography"/>
      </w:pPr>
      <w:r w:rsidRPr="00704BD4">
        <w:t>20.</w:t>
      </w:r>
      <w:r w:rsidRPr="00704BD4">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55823E9B" w14:textId="77777777" w:rsidR="00704BD4" w:rsidRPr="00704BD4" w:rsidRDefault="00704BD4" w:rsidP="00704BD4">
      <w:pPr>
        <w:pStyle w:val="EndNoteBibliography"/>
      </w:pPr>
      <w:r w:rsidRPr="00704BD4">
        <w:t>21.</w:t>
      </w:r>
      <w:r w:rsidRPr="00704BD4">
        <w:tab/>
        <w:t>Sun K, Jiang P, Chan KC, Wong J, Cheng YK, Liang RH, Chan WK, et al. Plasma DNA tissue mapping by genome-wide methylation sequencing for noninvasive prenatal, cancer, and transplantation assessments. Proc Natl Acad Sci U S A 2015;112:E5503-5512.</w:t>
      </w:r>
    </w:p>
    <w:p w14:paraId="7622AE41" w14:textId="77777777" w:rsidR="00704BD4" w:rsidRPr="00704BD4" w:rsidRDefault="00704BD4" w:rsidP="00704BD4">
      <w:pPr>
        <w:pStyle w:val="EndNoteBibliography"/>
      </w:pPr>
      <w:r w:rsidRPr="00704BD4">
        <w:t>22.</w:t>
      </w:r>
      <w:r w:rsidRPr="00704BD4">
        <w:tab/>
        <w:t>Lehmann-Werman R, Neiman D, Zemmour H, Moss J, Magenheim J, Vaknin-Dembinsky A, Rubertsson S, et al. Identification of tissue-specific cell death using methylation patterns of circulating DNA. Proc Natl Acad Sci U S A 2016;113:E1826-1834.</w:t>
      </w:r>
    </w:p>
    <w:p w14:paraId="7DEE8489" w14:textId="77777777" w:rsidR="00704BD4" w:rsidRPr="00704BD4" w:rsidRDefault="00704BD4" w:rsidP="00704BD4">
      <w:pPr>
        <w:pStyle w:val="EndNoteBibliography"/>
      </w:pPr>
      <w:r w:rsidRPr="00704BD4">
        <w:t>23.</w:t>
      </w:r>
      <w:r w:rsidRPr="00704BD4">
        <w:tab/>
        <w:t>Kang S, Li Q, Chen Q, Zhou Y, Park S, Lee G, Grimes B, et al. CancerLocator: non-invasive cancer diagnosis and tissue-of-origin prediction using methylation profiles of cell-free DNA. Genome Biol 2017;18:53.</w:t>
      </w:r>
    </w:p>
    <w:p w14:paraId="0E71417A" w14:textId="77777777" w:rsidR="00704BD4" w:rsidRPr="00704BD4" w:rsidRDefault="00704BD4" w:rsidP="00704BD4">
      <w:pPr>
        <w:pStyle w:val="EndNoteBibliography"/>
      </w:pPr>
      <w:r w:rsidRPr="00704BD4">
        <w:t>24.</w:t>
      </w:r>
      <w:r w:rsidRPr="00704BD4">
        <w:tab/>
        <w:t>Xu RH, Wei W, Krawczyk M, Wang W, Luo H, Flagg K, Yi S, et al. Circulating tumour DNA methylation markers for diagnosis and prognosis of hepatocellular carcinoma. Nat Mater 2017;16:1155-1161.</w:t>
      </w:r>
    </w:p>
    <w:p w14:paraId="699802D2" w14:textId="77777777" w:rsidR="00704BD4" w:rsidRPr="00704BD4" w:rsidRDefault="00704BD4" w:rsidP="00704BD4">
      <w:pPr>
        <w:pStyle w:val="EndNoteBibliography"/>
      </w:pPr>
      <w:r w:rsidRPr="00704BD4">
        <w:t>25.</w:t>
      </w:r>
      <w:r w:rsidRPr="00704BD4">
        <w:tab/>
        <w:t>Li H, Jing C, Wu J, Ni J, Sha H, Xu X, Du Y, et al. Circulating tumor DNA detection: A potential tool for colorectal cancer management. Oncol Lett 2019;17:1409-1416.</w:t>
      </w:r>
    </w:p>
    <w:p w14:paraId="3D4F32D3" w14:textId="77777777" w:rsidR="00704BD4" w:rsidRPr="00704BD4" w:rsidRDefault="00704BD4" w:rsidP="00704BD4">
      <w:pPr>
        <w:pStyle w:val="EndNoteBibliography"/>
      </w:pPr>
      <w:r w:rsidRPr="00704BD4">
        <w:t>26.</w:t>
      </w:r>
      <w:r w:rsidRPr="00704BD4">
        <w:tab/>
        <w:t>Liu S, Huang S, Chen F, Zhao L, Yuan Y, Francis SS, Fang L, et al. Genomic Analyses from Non-invasive Prenatal Testing Reveal Genetic Associations, Patterns of Viral Infections, and Chinese Population History. Cell 2018;175:347-359 e314.</w:t>
      </w:r>
    </w:p>
    <w:p w14:paraId="79C5B4C2" w14:textId="77777777" w:rsidR="00704BD4" w:rsidRPr="00704BD4" w:rsidRDefault="00704BD4" w:rsidP="00704BD4">
      <w:pPr>
        <w:pStyle w:val="EndNoteBibliography"/>
      </w:pPr>
      <w:r w:rsidRPr="00704BD4">
        <w:t>27.</w:t>
      </w:r>
      <w:r w:rsidRPr="00704BD4">
        <w:tab/>
        <w:t>Sung WK, Zheng H, Li S, Chen R, Liu X, Li Y, Lee NP, et al. Genome-wide survey of recurrent HBV integration in hepatocellular carcinoma. Nat Genet 2012;44:765-769.</w:t>
      </w:r>
    </w:p>
    <w:p w14:paraId="5AE9C942" w14:textId="77777777" w:rsidR="00704BD4" w:rsidRPr="00704BD4" w:rsidRDefault="00704BD4" w:rsidP="00704BD4">
      <w:pPr>
        <w:pStyle w:val="EndNoteBibliography"/>
      </w:pPr>
      <w:r w:rsidRPr="00704BD4">
        <w:t>28.</w:t>
      </w:r>
      <w:r w:rsidRPr="00704BD4">
        <w:tab/>
        <w:t>Tu T, Budzinska MA, Shackel NA, Urban S. HBV DNA Integration: Molecular Mechanisms and Clinical Implications. Viruses 2017;9.</w:t>
      </w:r>
    </w:p>
    <w:p w14:paraId="61C6E27C" w14:textId="77777777" w:rsidR="00704BD4" w:rsidRPr="00704BD4" w:rsidRDefault="00704BD4" w:rsidP="00704BD4">
      <w:pPr>
        <w:pStyle w:val="EndNoteBibliography"/>
      </w:pPr>
      <w:r w:rsidRPr="00704BD4">
        <w:t>29.</w:t>
      </w:r>
      <w:r w:rsidRPr="00704BD4">
        <w:tab/>
        <w:t xml:space="preserve">Yan H, Yang Y, Zhang L, Tang G, Wang Y, Xue G, Zhou W, et al. Characterization of the genotype and integration patterns of </w:t>
      </w:r>
      <w:r w:rsidRPr="00704BD4">
        <w:lastRenderedPageBreak/>
        <w:t>hepatitis B virus in early- and late-onset hepatocellular carcinoma. Hepatology 2015;61:1821-1831.</w:t>
      </w:r>
    </w:p>
    <w:p w14:paraId="212E8593" w14:textId="77777777" w:rsidR="00704BD4" w:rsidRPr="00704BD4" w:rsidRDefault="00704BD4" w:rsidP="00704BD4">
      <w:pPr>
        <w:pStyle w:val="EndNoteBibliography"/>
      </w:pPr>
      <w:r w:rsidRPr="00704BD4">
        <w:t>30.</w:t>
      </w:r>
      <w:r w:rsidRPr="00704BD4">
        <w:tab/>
        <w:t>Jiang S, Yang Z, Li W, Li X, Wang Y, Zhang J, Xu C, et al. Re-evaluation of the carcinogenic significance of hepatitis B virus integration in hepatocarcinogenesis. PLoS One 2012;7:e40363.</w:t>
      </w:r>
    </w:p>
    <w:p w14:paraId="219E0DC4" w14:textId="77777777" w:rsidR="00704BD4" w:rsidRPr="00704BD4" w:rsidRDefault="00704BD4" w:rsidP="00704BD4">
      <w:pPr>
        <w:pStyle w:val="EndNoteBibliography"/>
      </w:pPr>
      <w:r w:rsidRPr="00704BD4">
        <w:t>31.</w:t>
      </w:r>
      <w:r w:rsidRPr="00704BD4">
        <w:tab/>
        <w:t>Fujimoto A, Totoki Y, Abe T, Boroevich KA, Hosoda F, Nguyen HH, Aoki M, et al. Whole-genome sequencing of liver cancers identifies etiological influences on mutation patterns and recurrent mutations in chromatin regulators. Nat Genet 2012;44:760-764.</w:t>
      </w:r>
    </w:p>
    <w:p w14:paraId="00D2381E" w14:textId="77777777" w:rsidR="00704BD4" w:rsidRPr="00704BD4" w:rsidRDefault="00704BD4" w:rsidP="00704BD4">
      <w:pPr>
        <w:pStyle w:val="EndNoteBibliography"/>
      </w:pPr>
      <w:r w:rsidRPr="00704BD4">
        <w:t>32.</w:t>
      </w:r>
      <w:r w:rsidRPr="00704BD4">
        <w:tab/>
        <w:t>Jiang Z, Jhunjhunwala S, Liu J, Haverty PM, Kennemer MI, Guan Y, Lee W, et al. The effects of hepatitis B virus integration into the genomes of hepatocellular carcinoma patients. Genome Res 2012;22:593-601.</w:t>
      </w:r>
    </w:p>
    <w:p w14:paraId="19FC33D6" w14:textId="77777777" w:rsidR="00704BD4" w:rsidRPr="00704BD4" w:rsidRDefault="00704BD4" w:rsidP="00704BD4">
      <w:pPr>
        <w:pStyle w:val="EndNoteBibliography"/>
      </w:pPr>
      <w:r w:rsidRPr="00704BD4">
        <w:t>33.</w:t>
      </w:r>
      <w:r w:rsidRPr="00704BD4">
        <w:tab/>
        <w:t>Ding D, Lou X, Hua D, Yu W, Li L, Wang J, Gao F, et al. Recurrent targeted genes of hepatitis B virus in the liver cancer genomes identified by a next-generation sequencing-based approach. PLoS Genet 2012;8:e1003065.</w:t>
      </w:r>
    </w:p>
    <w:p w14:paraId="325A23D8" w14:textId="77777777" w:rsidR="00704BD4" w:rsidRPr="00704BD4" w:rsidRDefault="00704BD4" w:rsidP="00704BD4">
      <w:pPr>
        <w:pStyle w:val="EndNoteBibliography"/>
      </w:pPr>
      <w:r w:rsidRPr="00704BD4">
        <w:t>34.</w:t>
      </w:r>
      <w:r w:rsidRPr="00704BD4">
        <w:tab/>
        <w:t>Li W, Zeng X, Lee NP, Liu X, Chen S, Guo B, Yi S, et al. HIVID: an efficient method to detect HBV integration using low coverage sequencing. Genomics 2013;102:338-344.</w:t>
      </w:r>
    </w:p>
    <w:p w14:paraId="27C70293" w14:textId="77777777" w:rsidR="00704BD4" w:rsidRPr="00704BD4" w:rsidRDefault="00704BD4" w:rsidP="00704BD4">
      <w:pPr>
        <w:pStyle w:val="EndNoteBibliography"/>
      </w:pPr>
      <w:r w:rsidRPr="00704BD4">
        <w:t>35.</w:t>
      </w:r>
      <w:r w:rsidRPr="00704BD4">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3FB54DDC" w14:textId="77777777" w:rsidR="00704BD4" w:rsidRPr="00704BD4" w:rsidRDefault="00704BD4" w:rsidP="00704BD4">
      <w:pPr>
        <w:pStyle w:val="EndNoteBibliography"/>
      </w:pPr>
      <w:r w:rsidRPr="00704BD4">
        <w:t>36.</w:t>
      </w:r>
      <w:r w:rsidRPr="00704BD4">
        <w:tab/>
        <w:t>Palmirotta R, Lovero D, Cafforio P, Felici C, Mannavola F, Pelle E, Quaresmini D, et al. Liquid biopsy of cancer: a multimodal diagnostic tool in clinical oncology. Ther Adv Med Oncol 2018;10:1758835918794630.</w:t>
      </w:r>
    </w:p>
    <w:p w14:paraId="76569E80" w14:textId="77777777" w:rsidR="00704BD4" w:rsidRPr="00704BD4" w:rsidRDefault="00704BD4" w:rsidP="00704BD4">
      <w:pPr>
        <w:pStyle w:val="EndNoteBibliography"/>
      </w:pPr>
      <w:r w:rsidRPr="00704BD4">
        <w:t>37.</w:t>
      </w:r>
      <w:r w:rsidRPr="00704BD4">
        <w:tab/>
        <w:t>Jiang P, Sun K, Tong YK, Cheng SH, Cheng THT, Heung MMS, Wong J, et al. Preferred end coordinates and somatic variants as signatures of circulating tumor DNA associated with hepatocellular carcinoma. Proc Natl Acad Sci U S A 2018.</w:t>
      </w:r>
    </w:p>
    <w:p w14:paraId="1625EAAB" w14:textId="77777777" w:rsidR="00704BD4" w:rsidRPr="00704BD4" w:rsidRDefault="00704BD4" w:rsidP="00704BD4">
      <w:pPr>
        <w:pStyle w:val="EndNoteBibliography"/>
      </w:pPr>
      <w:r w:rsidRPr="00704BD4">
        <w:t>38.</w:t>
      </w:r>
      <w:r w:rsidRPr="00704BD4">
        <w:tab/>
        <w:t>Chan KC, Jiang P, Sun K, Cheng YK, Tong YK, Cheng SH, Wong AI, et al. Second generation noninvasive fetal genome analysis reveals de novo mutations, single-base parental inheritance, and preferred DNA ends. Proc Natl Acad Sci U S A 2016;113:E8159-E8168.</w:t>
      </w:r>
    </w:p>
    <w:p w14:paraId="22D9BE5F" w14:textId="77777777" w:rsidR="00704BD4" w:rsidRPr="00704BD4" w:rsidRDefault="00704BD4" w:rsidP="00704BD4">
      <w:pPr>
        <w:pStyle w:val="EndNoteBibliography"/>
      </w:pPr>
      <w:r w:rsidRPr="00704BD4">
        <w:t>39.</w:t>
      </w:r>
      <w:r w:rsidRPr="00704BD4">
        <w:tab/>
        <w:t>Hou J, Wang G, Wang F, Cheng J, Ren H, Zhuang H, Sun J, et al. Guideline of Prevention and Treatment for Chronic Hepatitis B (2015 Update). J Clin Transl Hepatol 2017;5:297-318.</w:t>
      </w:r>
    </w:p>
    <w:p w14:paraId="588B84B6" w14:textId="77777777" w:rsidR="00704BD4" w:rsidRPr="00704BD4" w:rsidRDefault="00704BD4" w:rsidP="00704BD4">
      <w:pPr>
        <w:pStyle w:val="EndNoteBibliography"/>
      </w:pPr>
      <w:r w:rsidRPr="00704BD4">
        <w:t>40.</w:t>
      </w:r>
      <w:r w:rsidRPr="00704BD4">
        <w:tab/>
        <w:t>Wang Y, Song F, Zhu J, Zhang S, Yang Y, Chen T, Tang B, et al. GSA: Genome Sequence Archive&lt;sup/&gt;. Genomics Proteomics Bioinformatics 2017;15:14-18.</w:t>
      </w:r>
    </w:p>
    <w:p w14:paraId="4C895CA7" w14:textId="77777777" w:rsidR="00704BD4" w:rsidRPr="00704BD4" w:rsidRDefault="00704BD4" w:rsidP="00704BD4">
      <w:pPr>
        <w:pStyle w:val="EndNoteBibliography"/>
      </w:pPr>
      <w:r w:rsidRPr="00704BD4">
        <w:t>41.</w:t>
      </w:r>
      <w:r w:rsidRPr="00704BD4">
        <w:tab/>
        <w:t>Members BIGDC. Database Resources of the BIG Data Center in 2019. Nucleic Acids Res 2019;47:D8-D14.</w:t>
      </w:r>
    </w:p>
    <w:p w14:paraId="3F68C08D" w14:textId="77777777" w:rsidR="00704BD4" w:rsidRPr="00704BD4" w:rsidRDefault="00704BD4" w:rsidP="00704BD4">
      <w:pPr>
        <w:pStyle w:val="EndNoteBibliography"/>
      </w:pPr>
      <w:r w:rsidRPr="00704BD4">
        <w:t>42.</w:t>
      </w:r>
      <w:r w:rsidRPr="00704BD4">
        <w:tab/>
        <w:t>Martin M. Cutadapt removes adapter sequences from high-throughput sequencing reads. 2011 2011;17:3.</w:t>
      </w:r>
    </w:p>
    <w:p w14:paraId="5DA00967" w14:textId="77777777" w:rsidR="00704BD4" w:rsidRPr="00704BD4" w:rsidRDefault="00704BD4" w:rsidP="00704BD4">
      <w:pPr>
        <w:pStyle w:val="EndNoteBibliography"/>
      </w:pPr>
      <w:r w:rsidRPr="00704BD4">
        <w:t>43.</w:t>
      </w:r>
      <w:r w:rsidRPr="00704BD4">
        <w:tab/>
        <w:t>Krueger F, Andrews SR. Bismark: a flexible aligner and methylation caller for Bisulfite-Seq applications. Bioinformatics 2011;27:1571-1572.</w:t>
      </w:r>
    </w:p>
    <w:p w14:paraId="006C5123" w14:textId="77777777" w:rsidR="00704BD4" w:rsidRPr="00704BD4" w:rsidRDefault="00704BD4" w:rsidP="00704BD4">
      <w:pPr>
        <w:pStyle w:val="EndNoteBibliography"/>
      </w:pPr>
      <w:r w:rsidRPr="00704BD4">
        <w:t>44.</w:t>
      </w:r>
      <w:r w:rsidRPr="00704BD4">
        <w:tab/>
        <w:t>Akalin A, Kormaksson M, Li S, Garrett-Bakelman FE, Figueroa ME, Melnick A, Mason CE. methylKit: a comprehensive R package for the analysis of genome-wide DNA methylation profiles. Genome Biol 2012;13:R87.</w:t>
      </w:r>
    </w:p>
    <w:p w14:paraId="008C1FF3" w14:textId="77777777" w:rsidR="00704BD4" w:rsidRPr="00704BD4" w:rsidRDefault="00704BD4" w:rsidP="00704BD4">
      <w:pPr>
        <w:pStyle w:val="EndNoteBibliography"/>
      </w:pPr>
      <w:r w:rsidRPr="00704BD4">
        <w:t>45.</w:t>
      </w:r>
      <w:r w:rsidRPr="00704BD4">
        <w:tab/>
        <w:t>Green GH, Diggle PJ. On the operational characteristics of the Benjamini and Hochberg False Discovery Rate procedure. Stat Appl Genet Mol Biol 2007;6:Article27.</w:t>
      </w:r>
    </w:p>
    <w:p w14:paraId="46F1CC66" w14:textId="77777777" w:rsidR="00704BD4" w:rsidRPr="00704BD4" w:rsidRDefault="00704BD4" w:rsidP="00704BD4">
      <w:pPr>
        <w:pStyle w:val="EndNoteBibliography"/>
      </w:pPr>
      <w:r w:rsidRPr="00704BD4">
        <w:t>46.</w:t>
      </w:r>
      <w:r w:rsidRPr="00704BD4">
        <w:tab/>
        <w:t>Hung JH, Weng Z. Visualizing Genomic Annotations with the UCSC Genome Browser. Cold Spring Harb Protoc 2016;2016.</w:t>
      </w:r>
    </w:p>
    <w:p w14:paraId="73BAF0D9" w14:textId="77777777" w:rsidR="00704BD4" w:rsidRPr="00704BD4" w:rsidRDefault="00704BD4" w:rsidP="00704BD4">
      <w:pPr>
        <w:pStyle w:val="EndNoteBibliography"/>
      </w:pPr>
      <w:r w:rsidRPr="00704BD4">
        <w:t>47.</w:t>
      </w:r>
      <w:r w:rsidRPr="00704BD4">
        <w:tab/>
        <w:t>Robin X, Turck N, Hainard A, Tiberti N, Lisacek F, Sanchez JC, Muller M. pROC: an open-source package for R and S+ to analyze and compare ROC curves. BMC Bioinformatics 2011;12:77.</w:t>
      </w:r>
    </w:p>
    <w:p w14:paraId="70FE44AA" w14:textId="0F5CBC92" w:rsidR="004F60FE" w:rsidRDefault="0067055A" w:rsidP="00393DBF">
      <w:pPr>
        <w:spacing w:before="240"/>
        <w:rPr>
          <w:rFonts w:ascii="Arial" w:hAnsi="Arial" w:cs="Arial"/>
          <w:sz w:val="22"/>
        </w:rPr>
      </w:pPr>
      <w:r w:rsidRPr="00393DBF">
        <w:rPr>
          <w:rFonts w:ascii="Arial" w:hAnsi="Arial" w:cs="Arial"/>
          <w:sz w:val="22"/>
        </w:rPr>
        <w:fldChar w:fldCharType="end"/>
      </w:r>
    </w:p>
    <w:p w14:paraId="674CCE43" w14:textId="28264820" w:rsidR="001A327E" w:rsidRDefault="001A327E" w:rsidP="00393DBF">
      <w:pPr>
        <w:spacing w:before="240"/>
        <w:rPr>
          <w:rFonts w:ascii="Arial" w:hAnsi="Arial" w:cs="Arial"/>
          <w:sz w:val="22"/>
        </w:rPr>
      </w:pPr>
    </w:p>
    <w:p w14:paraId="5FA9A959" w14:textId="6A084279" w:rsidR="00F91999" w:rsidRDefault="00F91999">
      <w:pPr>
        <w:widowControl/>
        <w:jc w:val="left"/>
        <w:rPr>
          <w:rFonts w:ascii="Arial" w:hAnsi="Arial" w:cs="Arial"/>
          <w:sz w:val="22"/>
        </w:rPr>
      </w:pPr>
      <w:r>
        <w:rPr>
          <w:rFonts w:ascii="Arial" w:hAnsi="Arial" w:cs="Arial"/>
          <w:sz w:val="22"/>
        </w:rPr>
        <w:br w:type="page"/>
      </w:r>
    </w:p>
    <w:p w14:paraId="59EAFB1D" w14:textId="77777777" w:rsidR="001A327E" w:rsidRDefault="001A327E" w:rsidP="00393DBF">
      <w:pPr>
        <w:spacing w:before="240"/>
        <w:rPr>
          <w:rFonts w:ascii="Arial" w:hAnsi="Arial" w:cs="Arial"/>
          <w:sz w:val="22"/>
        </w:rPr>
      </w:pPr>
    </w:p>
    <w:p w14:paraId="614F4CBA" w14:textId="76015E31" w:rsidR="003645E6" w:rsidRPr="000818AC" w:rsidRDefault="003645E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Figure Legends</w:t>
      </w:r>
    </w:p>
    <w:p w14:paraId="0B8EB2D0" w14:textId="77777777" w:rsidR="00374B3A"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CC6BA59" w14:textId="10ABEFAC"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7EE7B5BB" w14:textId="28249FF1"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A33B920" w14:textId="55817EC3" w:rsidR="00F8119D" w:rsidRDefault="00693661"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5C5AE1EA" w14:textId="0ADCB1D5"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F9EF7D8" w14:textId="563360AD"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C10BC92" w14:textId="27403EC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66B478FB" w14:textId="2FFA8B14"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9B64F44" w14:textId="225C07B2"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FA00943" w14:textId="26DCF5D1"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CF23C7" w14:textId="6009FDF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7A6040BF" w14:textId="40CB1CB8"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B19A352" w14:textId="6A599FD7"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370099"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lastRenderedPageBreak/>
        <w:t xml:space="preserve">Table 1. </w:t>
      </w:r>
      <w:r w:rsidRPr="00693661">
        <w:rPr>
          <w:rFonts w:ascii="Times New Roman" w:eastAsia="SimSun" w:hAnsi="Times New Roman" w:cs="Times New Roman" w:hint="eastAsia"/>
          <w:b/>
          <w:color w:val="000000" w:themeColor="text1"/>
          <w:sz w:val="24"/>
          <w:szCs w:val="24"/>
        </w:rPr>
        <w:t>Genes</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with</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DM</w:t>
      </w:r>
      <w:r w:rsidRPr="00693661">
        <w:rPr>
          <w:rFonts w:ascii="Times New Roman" w:eastAsia="SimSun" w:hAnsi="Times New Roman" w:cs="Times New Roman"/>
          <w:b/>
          <w:color w:val="000000" w:themeColor="text1"/>
          <w:sz w:val="24"/>
          <w:szCs w:val="24"/>
        </w:rPr>
        <w:t>C</w:t>
      </w:r>
      <w:r w:rsidRPr="00693661">
        <w:rPr>
          <w:rFonts w:ascii="Times New Roman" w:eastAsia="SimSun" w:hAnsi="Times New Roman" w:cs="Times New Roman" w:hint="eastAsia"/>
          <w:b/>
          <w:color w:val="000000" w:themeColor="text1"/>
          <w:sz w:val="24"/>
          <w:szCs w:val="24"/>
        </w:rPr>
        <w:t>s</w:t>
      </w:r>
      <w:r w:rsidRPr="00693661">
        <w:rPr>
          <w:rFonts w:ascii="Times New Roman" w:eastAsia="SimSun" w:hAnsi="Times New Roman" w:cs="Times New Roman"/>
          <w:b/>
          <w:color w:val="000000" w:themeColor="text1"/>
          <w:sz w:val="24"/>
          <w:szCs w:val="24"/>
        </w:rPr>
        <w:t xml:space="preserve"> between liver disease patients and healthy individuals.</w:t>
      </w:r>
    </w:p>
    <w:tbl>
      <w:tblPr>
        <w:tblStyle w:val="1"/>
        <w:tblW w:w="760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
        <w:gridCol w:w="1296"/>
        <w:gridCol w:w="1296"/>
        <w:gridCol w:w="1319"/>
        <w:gridCol w:w="1319"/>
        <w:gridCol w:w="1619"/>
      </w:tblGrid>
      <w:tr w:rsidR="00693661" w:rsidRPr="00693661" w14:paraId="6514FF64" w14:textId="77777777" w:rsidTr="00A40226">
        <w:trPr>
          <w:trHeight w:hRule="exact" w:val="430"/>
          <w:jc w:val="center"/>
        </w:trPr>
        <w:tc>
          <w:tcPr>
            <w:tcW w:w="752" w:type="dxa"/>
            <w:tcBorders>
              <w:top w:val="single" w:sz="4" w:space="0" w:color="auto"/>
              <w:bottom w:val="single" w:sz="4" w:space="0" w:color="auto"/>
            </w:tcBorders>
          </w:tcPr>
          <w:p w14:paraId="2A1E9A9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hint="eastAsia"/>
                <w:b/>
                <w:color w:val="000000" w:themeColor="text1"/>
                <w:sz w:val="20"/>
                <w:szCs w:val="24"/>
              </w:rPr>
              <w:t>Chr</w:t>
            </w:r>
          </w:p>
        </w:tc>
        <w:tc>
          <w:tcPr>
            <w:tcW w:w="1296" w:type="dxa"/>
            <w:tcBorders>
              <w:top w:val="single" w:sz="4" w:space="0" w:color="auto"/>
              <w:bottom w:val="single" w:sz="4" w:space="0" w:color="auto"/>
            </w:tcBorders>
          </w:tcPr>
          <w:p w14:paraId="731E593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S</w:t>
            </w:r>
            <w:r w:rsidRPr="00693661">
              <w:rPr>
                <w:rFonts w:ascii="Times New Roman" w:eastAsia="SimSun" w:hAnsi="Times New Roman" w:cs="Times New Roman" w:hint="eastAsia"/>
                <w:b/>
                <w:color w:val="000000" w:themeColor="text1"/>
                <w:sz w:val="20"/>
                <w:szCs w:val="24"/>
              </w:rPr>
              <w:t>tart</w:t>
            </w:r>
          </w:p>
        </w:tc>
        <w:tc>
          <w:tcPr>
            <w:tcW w:w="1296" w:type="dxa"/>
            <w:tcBorders>
              <w:top w:val="single" w:sz="4" w:space="0" w:color="auto"/>
              <w:bottom w:val="single" w:sz="4" w:space="0" w:color="auto"/>
            </w:tcBorders>
          </w:tcPr>
          <w:p w14:paraId="6E52820D"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E</w:t>
            </w:r>
            <w:r w:rsidRPr="00693661">
              <w:rPr>
                <w:rFonts w:ascii="Times New Roman" w:eastAsia="SimSun" w:hAnsi="Times New Roman" w:cs="Times New Roman" w:hint="eastAsia"/>
                <w:b/>
                <w:color w:val="000000" w:themeColor="text1"/>
                <w:sz w:val="20"/>
                <w:szCs w:val="24"/>
              </w:rPr>
              <w:t>nd</w:t>
            </w:r>
          </w:p>
        </w:tc>
        <w:tc>
          <w:tcPr>
            <w:tcW w:w="1319" w:type="dxa"/>
            <w:tcBorders>
              <w:top w:val="single" w:sz="4" w:space="0" w:color="auto"/>
              <w:bottom w:val="single" w:sz="4" w:space="0" w:color="auto"/>
            </w:tcBorders>
          </w:tcPr>
          <w:p w14:paraId="6E54278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C</w:t>
            </w:r>
            <w:r w:rsidRPr="00693661">
              <w:rPr>
                <w:rFonts w:ascii="Times New Roman" w:eastAsia="SimSun" w:hAnsi="Times New Roman" w:cs="Times New Roman" w:hint="eastAsia"/>
                <w:b/>
                <w:color w:val="000000" w:themeColor="text1"/>
                <w:sz w:val="20"/>
                <w:szCs w:val="24"/>
              </w:rPr>
              <w:t>pG</w:t>
            </w:r>
            <w:r w:rsidRPr="00693661">
              <w:rPr>
                <w:rFonts w:ascii="Times New Roman" w:eastAsia="SimSun" w:hAnsi="Times New Roman" w:cs="Times New Roman"/>
                <w:b/>
                <w:color w:val="000000" w:themeColor="text1"/>
                <w:sz w:val="20"/>
                <w:szCs w:val="24"/>
              </w:rPr>
              <w:t xml:space="preserve"> </w:t>
            </w:r>
            <w:r w:rsidRPr="00693661">
              <w:rPr>
                <w:rFonts w:ascii="Times New Roman" w:eastAsia="SimSun" w:hAnsi="Times New Roman" w:cs="Times New Roman" w:hint="eastAsia"/>
                <w:b/>
                <w:color w:val="000000" w:themeColor="text1"/>
                <w:sz w:val="20"/>
                <w:szCs w:val="24"/>
              </w:rPr>
              <w:t>num</w:t>
            </w:r>
          </w:p>
        </w:tc>
        <w:tc>
          <w:tcPr>
            <w:tcW w:w="1319" w:type="dxa"/>
            <w:tcBorders>
              <w:top w:val="single" w:sz="4" w:space="0" w:color="auto"/>
              <w:bottom w:val="single" w:sz="4" w:space="0" w:color="auto"/>
            </w:tcBorders>
          </w:tcPr>
          <w:p w14:paraId="2D7D5B28"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w:t>
            </w:r>
            <w:r w:rsidRPr="00693661">
              <w:rPr>
                <w:rFonts w:ascii="Times New Roman" w:eastAsia="SimSun" w:hAnsi="Times New Roman" w:cs="Times New Roman" w:hint="eastAsia"/>
                <w:b/>
                <w:color w:val="000000" w:themeColor="text1"/>
                <w:sz w:val="20"/>
                <w:szCs w:val="24"/>
              </w:rPr>
              <w:t>osition</w:t>
            </w:r>
          </w:p>
        </w:tc>
        <w:tc>
          <w:tcPr>
            <w:tcW w:w="1619" w:type="dxa"/>
            <w:tcBorders>
              <w:top w:val="single" w:sz="4" w:space="0" w:color="auto"/>
              <w:bottom w:val="single" w:sz="4" w:space="0" w:color="auto"/>
            </w:tcBorders>
          </w:tcPr>
          <w:p w14:paraId="3D1EE3C6"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G</w:t>
            </w:r>
            <w:r w:rsidRPr="00693661">
              <w:rPr>
                <w:rFonts w:ascii="Times New Roman" w:eastAsia="SimSun" w:hAnsi="Times New Roman" w:cs="Times New Roman" w:hint="eastAsia"/>
                <w:b/>
                <w:color w:val="000000" w:themeColor="text1"/>
                <w:sz w:val="20"/>
                <w:szCs w:val="24"/>
              </w:rPr>
              <w:t>ene</w:t>
            </w:r>
          </w:p>
        </w:tc>
      </w:tr>
      <w:tr w:rsidR="00693661" w:rsidRPr="00693661" w14:paraId="3587EEB9" w14:textId="77777777" w:rsidTr="00A40226">
        <w:trPr>
          <w:trHeight w:hRule="exact" w:val="397"/>
          <w:jc w:val="center"/>
        </w:trPr>
        <w:tc>
          <w:tcPr>
            <w:tcW w:w="7601" w:type="dxa"/>
            <w:gridSpan w:val="6"/>
          </w:tcPr>
          <w:p w14:paraId="71967E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Hepatitis</w:t>
            </w:r>
            <w:r w:rsidRPr="00693661">
              <w:rPr>
                <w:rFonts w:ascii="Times New Roman" w:eastAsia="SimSun" w:hAnsi="Times New Roman" w:cs="Times New Roman" w:hint="eastAsia"/>
                <w:b/>
                <w:color w:val="000000" w:themeColor="text1"/>
                <w:sz w:val="20"/>
                <w:szCs w:val="24"/>
              </w:rPr>
              <w:t xml:space="preserve"> vs. healthy</w:t>
            </w:r>
          </w:p>
        </w:tc>
      </w:tr>
      <w:tr w:rsidR="00693661" w:rsidRPr="00693661" w14:paraId="3702FDB6" w14:textId="77777777" w:rsidTr="00A40226">
        <w:trPr>
          <w:trHeight w:hRule="exact" w:val="397"/>
          <w:jc w:val="center"/>
        </w:trPr>
        <w:tc>
          <w:tcPr>
            <w:tcW w:w="752" w:type="dxa"/>
          </w:tcPr>
          <w:p w14:paraId="3ADE0A8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34760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144BC91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3A6F0CF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515138B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3FA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3B4A57BC" w14:textId="77777777" w:rsidTr="00A40226">
        <w:trPr>
          <w:trHeight w:hRule="exact" w:val="397"/>
          <w:jc w:val="center"/>
        </w:trPr>
        <w:tc>
          <w:tcPr>
            <w:tcW w:w="752" w:type="dxa"/>
          </w:tcPr>
          <w:p w14:paraId="08CBF93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1424CBD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62AC993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127E05C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07B186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0774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19434806" w14:textId="77777777" w:rsidTr="00A40226">
        <w:trPr>
          <w:trHeight w:hRule="exact" w:val="397"/>
          <w:jc w:val="center"/>
        </w:trPr>
        <w:tc>
          <w:tcPr>
            <w:tcW w:w="752" w:type="dxa"/>
          </w:tcPr>
          <w:p w14:paraId="2E14AAA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69E39CF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91853073</w:t>
            </w:r>
          </w:p>
        </w:tc>
        <w:tc>
          <w:tcPr>
            <w:tcW w:w="1296" w:type="dxa"/>
          </w:tcPr>
          <w:p w14:paraId="5C0970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91853096</w:t>
            </w:r>
          </w:p>
        </w:tc>
        <w:tc>
          <w:tcPr>
            <w:tcW w:w="1319" w:type="dxa"/>
          </w:tcPr>
          <w:p w14:paraId="712C830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3</w:t>
            </w:r>
          </w:p>
        </w:tc>
        <w:tc>
          <w:tcPr>
            <w:tcW w:w="1319" w:type="dxa"/>
          </w:tcPr>
          <w:p w14:paraId="53AB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005007A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2405E0EB" w14:textId="77777777" w:rsidTr="00A40226">
        <w:trPr>
          <w:trHeight w:hRule="exact" w:val="397"/>
          <w:jc w:val="center"/>
        </w:trPr>
        <w:tc>
          <w:tcPr>
            <w:tcW w:w="752" w:type="dxa"/>
          </w:tcPr>
          <w:p w14:paraId="452ECF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r w:rsidRPr="00693661">
              <w:rPr>
                <w:rFonts w:ascii="Times New Roman" w:eastAsia="SimSun" w:hAnsi="Times New Roman" w:cs="Times New Roman"/>
                <w:color w:val="000000" w:themeColor="text1"/>
                <w:sz w:val="20"/>
                <w:szCs w:val="24"/>
              </w:rPr>
              <w:t>1</w:t>
            </w:r>
          </w:p>
        </w:tc>
        <w:tc>
          <w:tcPr>
            <w:tcW w:w="1296" w:type="dxa"/>
          </w:tcPr>
          <w:p w14:paraId="2FD3528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85195089</w:t>
            </w:r>
          </w:p>
        </w:tc>
        <w:tc>
          <w:tcPr>
            <w:tcW w:w="1296" w:type="dxa"/>
          </w:tcPr>
          <w:p w14:paraId="5912191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85195090</w:t>
            </w:r>
          </w:p>
        </w:tc>
        <w:tc>
          <w:tcPr>
            <w:tcW w:w="1319" w:type="dxa"/>
          </w:tcPr>
          <w:p w14:paraId="2659D1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5EBECB5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588C93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r w:rsidR="00693661" w:rsidRPr="00693661" w14:paraId="590EA454" w14:textId="77777777" w:rsidTr="00A40226">
        <w:trPr>
          <w:trHeight w:hRule="exact" w:val="397"/>
          <w:jc w:val="center"/>
        </w:trPr>
        <w:tc>
          <w:tcPr>
            <w:tcW w:w="7601" w:type="dxa"/>
            <w:gridSpan w:val="6"/>
          </w:tcPr>
          <w:p w14:paraId="1092568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b/>
                <w:color w:val="000000" w:themeColor="text1"/>
                <w:sz w:val="20"/>
                <w:szCs w:val="24"/>
              </w:rPr>
              <w:t>Cirrhosis vs. healthy</w:t>
            </w:r>
          </w:p>
        </w:tc>
      </w:tr>
      <w:tr w:rsidR="00693661" w:rsidRPr="00693661" w14:paraId="6E3FF75B" w14:textId="77777777" w:rsidTr="00A40226">
        <w:trPr>
          <w:trHeight w:hRule="exact" w:val="397"/>
          <w:jc w:val="center"/>
        </w:trPr>
        <w:tc>
          <w:tcPr>
            <w:tcW w:w="752" w:type="dxa"/>
          </w:tcPr>
          <w:p w14:paraId="21C30D3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52DE1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2D83F66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3A91614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64EBF8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616A83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7C58FB5F" w14:textId="77777777" w:rsidTr="00A40226">
        <w:trPr>
          <w:trHeight w:hRule="exact" w:val="397"/>
          <w:jc w:val="center"/>
        </w:trPr>
        <w:tc>
          <w:tcPr>
            <w:tcW w:w="752" w:type="dxa"/>
          </w:tcPr>
          <w:p w14:paraId="270152C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8D235F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336C7CF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64024FD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47BCE11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413F2D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26392B2D" w14:textId="77777777" w:rsidTr="00A40226">
        <w:trPr>
          <w:trHeight w:hRule="exact" w:val="397"/>
          <w:jc w:val="center"/>
        </w:trPr>
        <w:tc>
          <w:tcPr>
            <w:tcW w:w="752" w:type="dxa"/>
          </w:tcPr>
          <w:p w14:paraId="7CB06B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w:t>
            </w:r>
            <w:r w:rsidRPr="00693661">
              <w:rPr>
                <w:rFonts w:ascii="Times New Roman" w:eastAsia="SimSun" w:hAnsi="Times New Roman" w:cs="Times New Roman"/>
                <w:color w:val="000000" w:themeColor="text1"/>
                <w:sz w:val="20"/>
                <w:szCs w:val="24"/>
              </w:rPr>
              <w:t>8</w:t>
            </w:r>
          </w:p>
        </w:tc>
        <w:tc>
          <w:tcPr>
            <w:tcW w:w="1296" w:type="dxa"/>
          </w:tcPr>
          <w:p w14:paraId="17211D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70602451</w:t>
            </w:r>
          </w:p>
        </w:tc>
        <w:tc>
          <w:tcPr>
            <w:tcW w:w="1296" w:type="dxa"/>
          </w:tcPr>
          <w:p w14:paraId="6C6B1A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70602487</w:t>
            </w:r>
          </w:p>
        </w:tc>
        <w:tc>
          <w:tcPr>
            <w:tcW w:w="1319" w:type="dxa"/>
          </w:tcPr>
          <w:p w14:paraId="63E497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53A59A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31EF8B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22E60655" w14:textId="77777777" w:rsidTr="00A40226">
        <w:trPr>
          <w:trHeight w:hRule="exact" w:val="397"/>
          <w:jc w:val="center"/>
        </w:trPr>
        <w:tc>
          <w:tcPr>
            <w:tcW w:w="7601" w:type="dxa"/>
            <w:gridSpan w:val="6"/>
          </w:tcPr>
          <w:p w14:paraId="7A3A1F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Early stage </w:t>
            </w:r>
            <w:r w:rsidRPr="00693661">
              <w:rPr>
                <w:rFonts w:ascii="Times New Roman" w:eastAsia="SimSun" w:hAnsi="Times New Roman" w:cs="Times New Roman" w:hint="eastAsia"/>
                <w:b/>
                <w:color w:val="000000" w:themeColor="text1"/>
                <w:sz w:val="20"/>
                <w:szCs w:val="24"/>
              </w:rPr>
              <w:t>HCC vs. healthy</w:t>
            </w:r>
          </w:p>
        </w:tc>
      </w:tr>
      <w:tr w:rsidR="00693661" w:rsidRPr="00693661" w14:paraId="5DAF8D95" w14:textId="77777777" w:rsidTr="00A40226">
        <w:trPr>
          <w:trHeight w:hRule="exact" w:val="397"/>
          <w:jc w:val="center"/>
        </w:trPr>
        <w:tc>
          <w:tcPr>
            <w:tcW w:w="752" w:type="dxa"/>
          </w:tcPr>
          <w:p w14:paraId="6D8DADA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F4B40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4F073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77F14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14486E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2CF8BE7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27F59B69" w14:textId="77777777" w:rsidTr="00A40226">
        <w:trPr>
          <w:trHeight w:hRule="exact" w:val="397"/>
          <w:jc w:val="center"/>
        </w:trPr>
        <w:tc>
          <w:tcPr>
            <w:tcW w:w="752" w:type="dxa"/>
          </w:tcPr>
          <w:p w14:paraId="32D7695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0CF205A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BCEBA1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4C604F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BB812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FBCC59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6387FED" w14:textId="77777777" w:rsidTr="00A40226">
        <w:trPr>
          <w:trHeight w:hRule="exact" w:val="397"/>
          <w:jc w:val="center"/>
        </w:trPr>
        <w:tc>
          <w:tcPr>
            <w:tcW w:w="7601" w:type="dxa"/>
            <w:gridSpan w:val="6"/>
          </w:tcPr>
          <w:p w14:paraId="1457C5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Advanced </w:t>
            </w:r>
            <w:r w:rsidRPr="00693661">
              <w:rPr>
                <w:rFonts w:ascii="Times New Roman" w:eastAsia="SimSun" w:hAnsi="Times New Roman" w:cs="Times New Roman" w:hint="eastAsia"/>
                <w:b/>
                <w:color w:val="000000" w:themeColor="text1"/>
                <w:sz w:val="20"/>
                <w:szCs w:val="24"/>
              </w:rPr>
              <w:t>HCC vs. healthy</w:t>
            </w:r>
          </w:p>
        </w:tc>
      </w:tr>
      <w:tr w:rsidR="00693661" w:rsidRPr="00693661" w14:paraId="40A2B281" w14:textId="77777777" w:rsidTr="00A40226">
        <w:trPr>
          <w:trHeight w:hRule="exact" w:val="397"/>
          <w:jc w:val="center"/>
        </w:trPr>
        <w:tc>
          <w:tcPr>
            <w:tcW w:w="752" w:type="dxa"/>
          </w:tcPr>
          <w:p w14:paraId="40906AF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F650EC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91852857</w:t>
            </w:r>
          </w:p>
        </w:tc>
        <w:tc>
          <w:tcPr>
            <w:tcW w:w="1296" w:type="dxa"/>
          </w:tcPr>
          <w:p w14:paraId="62F3C7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91852974</w:t>
            </w:r>
          </w:p>
        </w:tc>
        <w:tc>
          <w:tcPr>
            <w:tcW w:w="1319" w:type="dxa"/>
          </w:tcPr>
          <w:p w14:paraId="3D3374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2</w:t>
            </w:r>
          </w:p>
        </w:tc>
        <w:tc>
          <w:tcPr>
            <w:tcW w:w="1319" w:type="dxa"/>
          </w:tcPr>
          <w:p w14:paraId="7A17A3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7E8FF9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5416CC72" w14:textId="77777777" w:rsidTr="00A40226">
        <w:trPr>
          <w:trHeight w:hRule="exact" w:val="397"/>
          <w:jc w:val="center"/>
        </w:trPr>
        <w:tc>
          <w:tcPr>
            <w:tcW w:w="752" w:type="dxa"/>
          </w:tcPr>
          <w:p w14:paraId="3CA6C69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51CA25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168D7CA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4CF4460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w:t>
            </w:r>
            <w:r w:rsidRPr="00693661">
              <w:rPr>
                <w:rFonts w:ascii="Times New Roman" w:eastAsia="SimSun" w:hAnsi="Times New Roman" w:cs="Times New Roman" w:hint="eastAsia"/>
                <w:color w:val="000000" w:themeColor="text1"/>
                <w:sz w:val="20"/>
                <w:szCs w:val="24"/>
              </w:rPr>
              <w:t>0</w:t>
            </w:r>
          </w:p>
        </w:tc>
        <w:tc>
          <w:tcPr>
            <w:tcW w:w="1319" w:type="dxa"/>
          </w:tcPr>
          <w:p w14:paraId="52300E5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8A384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4E0F2C7F" w14:textId="77777777" w:rsidTr="00A40226">
        <w:trPr>
          <w:trHeight w:hRule="exact" w:val="397"/>
          <w:jc w:val="center"/>
        </w:trPr>
        <w:tc>
          <w:tcPr>
            <w:tcW w:w="752" w:type="dxa"/>
          </w:tcPr>
          <w:p w14:paraId="09AE08C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7493B28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6135B9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651AE52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12</w:t>
            </w:r>
          </w:p>
        </w:tc>
        <w:tc>
          <w:tcPr>
            <w:tcW w:w="1319" w:type="dxa"/>
          </w:tcPr>
          <w:p w14:paraId="53D6E29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5BF7C4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B3B6176" w14:textId="77777777" w:rsidTr="00A40226">
        <w:trPr>
          <w:trHeight w:hRule="exact" w:val="397"/>
          <w:jc w:val="center"/>
        </w:trPr>
        <w:tc>
          <w:tcPr>
            <w:tcW w:w="752" w:type="dxa"/>
          </w:tcPr>
          <w:p w14:paraId="372ADE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chr3</w:t>
            </w:r>
          </w:p>
        </w:tc>
        <w:tc>
          <w:tcPr>
            <w:tcW w:w="1296" w:type="dxa"/>
          </w:tcPr>
          <w:p w14:paraId="029E10F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196625630</w:t>
            </w:r>
          </w:p>
        </w:tc>
        <w:tc>
          <w:tcPr>
            <w:tcW w:w="1296" w:type="dxa"/>
          </w:tcPr>
          <w:p w14:paraId="04FE0FB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19662573</w:t>
            </w:r>
            <w:r w:rsidRPr="00693661">
              <w:rPr>
                <w:rFonts w:ascii="Times New Roman" w:eastAsia="SimSun" w:hAnsi="Times New Roman" w:cs="Times New Roman" w:hint="eastAsia"/>
                <w:color w:val="000000" w:themeColor="text1"/>
                <w:sz w:val="20"/>
                <w:szCs w:val="24"/>
              </w:rPr>
              <w:t>4</w:t>
            </w:r>
          </w:p>
        </w:tc>
        <w:tc>
          <w:tcPr>
            <w:tcW w:w="1319" w:type="dxa"/>
          </w:tcPr>
          <w:p w14:paraId="21AE224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7</w:t>
            </w:r>
          </w:p>
        </w:tc>
        <w:tc>
          <w:tcPr>
            <w:tcW w:w="1319" w:type="dxa"/>
          </w:tcPr>
          <w:p w14:paraId="3066924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A06356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SENP</w:t>
            </w:r>
            <w:r w:rsidRPr="00693661">
              <w:rPr>
                <w:rFonts w:ascii="Times New Roman" w:eastAsia="SimSun" w:hAnsi="Times New Roman" w:cs="Times New Roman"/>
                <w:color w:val="000000" w:themeColor="text1"/>
                <w:sz w:val="20"/>
                <w:szCs w:val="24"/>
              </w:rPr>
              <w:t>5</w:t>
            </w:r>
          </w:p>
        </w:tc>
      </w:tr>
      <w:tr w:rsidR="00693661" w:rsidRPr="00693661" w14:paraId="090BA808" w14:textId="77777777" w:rsidTr="00A40226">
        <w:trPr>
          <w:trHeight w:hRule="exact" w:val="397"/>
          <w:jc w:val="center"/>
        </w:trPr>
        <w:tc>
          <w:tcPr>
            <w:tcW w:w="752" w:type="dxa"/>
          </w:tcPr>
          <w:p w14:paraId="0016AE1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hr8</w:t>
            </w:r>
          </w:p>
        </w:tc>
        <w:tc>
          <w:tcPr>
            <w:tcW w:w="1296" w:type="dxa"/>
          </w:tcPr>
          <w:p w14:paraId="01220B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70602486</w:t>
            </w:r>
          </w:p>
        </w:tc>
        <w:tc>
          <w:tcPr>
            <w:tcW w:w="1296" w:type="dxa"/>
          </w:tcPr>
          <w:p w14:paraId="12131D6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w:t>
            </w:r>
            <w:r w:rsidRPr="00693661">
              <w:rPr>
                <w:rFonts w:ascii="Times New Roman" w:eastAsia="SimSun" w:hAnsi="Times New Roman" w:cs="Times New Roman" w:hint="eastAsia"/>
                <w:color w:val="000000" w:themeColor="text1"/>
                <w:sz w:val="20"/>
                <w:szCs w:val="24"/>
              </w:rPr>
              <w:t>7</w:t>
            </w:r>
          </w:p>
        </w:tc>
        <w:tc>
          <w:tcPr>
            <w:tcW w:w="1319" w:type="dxa"/>
          </w:tcPr>
          <w:p w14:paraId="025CDDE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3FBA5E2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BB3C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75ADDDE5" w14:textId="77777777" w:rsidTr="00A40226">
        <w:trPr>
          <w:trHeight w:hRule="exact" w:val="397"/>
          <w:jc w:val="center"/>
        </w:trPr>
        <w:tc>
          <w:tcPr>
            <w:tcW w:w="752" w:type="dxa"/>
          </w:tcPr>
          <w:p w14:paraId="1F39E5B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chr8</w:t>
            </w:r>
          </w:p>
        </w:tc>
        <w:tc>
          <w:tcPr>
            <w:tcW w:w="1296" w:type="dxa"/>
          </w:tcPr>
          <w:p w14:paraId="0B2D86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86572360</w:t>
            </w:r>
          </w:p>
        </w:tc>
        <w:tc>
          <w:tcPr>
            <w:tcW w:w="1296" w:type="dxa"/>
          </w:tcPr>
          <w:p w14:paraId="6C8516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8657238</w:t>
            </w:r>
            <w:r w:rsidRPr="00693661">
              <w:rPr>
                <w:rFonts w:ascii="Times New Roman" w:eastAsia="SimSun" w:hAnsi="Times New Roman" w:cs="Times New Roman" w:hint="eastAsia"/>
                <w:color w:val="000000" w:themeColor="text1"/>
                <w:sz w:val="20"/>
                <w:szCs w:val="24"/>
              </w:rPr>
              <w:t>3</w:t>
            </w:r>
          </w:p>
        </w:tc>
        <w:tc>
          <w:tcPr>
            <w:tcW w:w="1319" w:type="dxa"/>
          </w:tcPr>
          <w:p w14:paraId="48BD1B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19E7C3E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534C9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REXO1L1P</w:t>
            </w:r>
          </w:p>
        </w:tc>
      </w:tr>
      <w:tr w:rsidR="00693661" w:rsidRPr="00693661" w14:paraId="184FB72D" w14:textId="77777777" w:rsidTr="00A40226">
        <w:trPr>
          <w:trHeight w:hRule="exact" w:val="397"/>
          <w:jc w:val="center"/>
        </w:trPr>
        <w:tc>
          <w:tcPr>
            <w:tcW w:w="752" w:type="dxa"/>
          </w:tcPr>
          <w:p w14:paraId="2A269E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w:t>
            </w:r>
            <w:r w:rsidRPr="00693661">
              <w:rPr>
                <w:rFonts w:ascii="Times New Roman" w:eastAsia="SimSun" w:hAnsi="Times New Roman" w:cs="Times New Roman"/>
                <w:color w:val="000000" w:themeColor="text1"/>
                <w:sz w:val="20"/>
                <w:szCs w:val="24"/>
              </w:rPr>
              <w:t>hr</w:t>
            </w:r>
            <w:r w:rsidRPr="00693661">
              <w:rPr>
                <w:rFonts w:ascii="Times New Roman" w:eastAsia="SimSun" w:hAnsi="Times New Roman" w:cs="Times New Roman" w:hint="eastAsia"/>
                <w:color w:val="000000" w:themeColor="text1"/>
                <w:sz w:val="20"/>
                <w:szCs w:val="24"/>
              </w:rPr>
              <w:t>11</w:t>
            </w:r>
          </w:p>
        </w:tc>
        <w:tc>
          <w:tcPr>
            <w:tcW w:w="1296" w:type="dxa"/>
          </w:tcPr>
          <w:p w14:paraId="26991F7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85195100</w:t>
            </w:r>
          </w:p>
        </w:tc>
        <w:tc>
          <w:tcPr>
            <w:tcW w:w="1296" w:type="dxa"/>
          </w:tcPr>
          <w:p w14:paraId="5B588D2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w:t>
            </w:r>
            <w:r w:rsidRPr="00693661">
              <w:rPr>
                <w:rFonts w:ascii="Times New Roman" w:eastAsia="SimSun" w:hAnsi="Times New Roman" w:cs="Times New Roman" w:hint="eastAsia"/>
                <w:color w:val="000000" w:themeColor="text1"/>
                <w:sz w:val="20"/>
                <w:szCs w:val="24"/>
              </w:rPr>
              <w:t>1</w:t>
            </w:r>
          </w:p>
        </w:tc>
        <w:tc>
          <w:tcPr>
            <w:tcW w:w="1319" w:type="dxa"/>
          </w:tcPr>
          <w:p w14:paraId="6F2B7C6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250BC4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E5404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bl>
    <w:p w14:paraId="4532F058"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p>
    <w:p w14:paraId="4E3B463F"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w:t>
      </w:r>
      <w:r w:rsidRPr="00693661">
        <w:rPr>
          <w:rFonts w:ascii="Times New Roman" w:eastAsia="SimSun" w:hAnsi="Times New Roman" w:cs="Times New Roman" w:hint="eastAsia"/>
          <w:b/>
          <w:color w:val="000000" w:themeColor="text1"/>
          <w:sz w:val="24"/>
          <w:szCs w:val="24"/>
        </w:rPr>
        <w:t>2</w:t>
      </w:r>
      <w:r w:rsidRPr="00693661">
        <w:rPr>
          <w:rFonts w:ascii="Times New Roman" w:eastAsia="SimSun" w:hAnsi="Times New Roman" w:cs="Times New Roman"/>
          <w:b/>
          <w:color w:val="000000" w:themeColor="text1"/>
          <w:sz w:val="24"/>
          <w:szCs w:val="24"/>
        </w:rPr>
        <w:t xml:space="preserve">. The information of </w:t>
      </w:r>
      <w:r w:rsidRPr="00693661">
        <w:rPr>
          <w:rFonts w:ascii="Times New Roman" w:eastAsia="SimSun" w:hAnsi="Times New Roman" w:cs="Times New Roman" w:hint="eastAsia"/>
          <w:b/>
          <w:color w:val="000000" w:themeColor="text1"/>
          <w:sz w:val="24"/>
          <w:szCs w:val="24"/>
        </w:rPr>
        <w:t>hepatitis</w:t>
      </w:r>
      <w:r w:rsidRPr="00693661">
        <w:rPr>
          <w:rFonts w:ascii="Times New Roman" w:eastAsia="SimSun" w:hAnsi="Times New Roman" w:cs="Times New Roman"/>
          <w:b/>
          <w:color w:val="000000" w:themeColor="text1"/>
          <w:sz w:val="24"/>
          <w:szCs w:val="24"/>
        </w:rPr>
        <w:t xml:space="preserve"> and cirrhosis patients with lower methylation levels of CpGs located in the 100 bp of HBV integration sites</w:t>
      </w:r>
    </w:p>
    <w:tbl>
      <w:tblPr>
        <w:tblStyle w:val="1"/>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693661" w:rsidRPr="00693661" w14:paraId="3A93771A" w14:textId="77777777" w:rsidTr="00A40226">
        <w:trPr>
          <w:trHeight w:hRule="exact" w:val="706"/>
          <w:jc w:val="center"/>
        </w:trPr>
        <w:tc>
          <w:tcPr>
            <w:tcW w:w="992" w:type="dxa"/>
            <w:tcBorders>
              <w:top w:val="single" w:sz="4" w:space="0" w:color="auto"/>
              <w:bottom w:val="single" w:sz="4" w:space="0" w:color="auto"/>
            </w:tcBorders>
          </w:tcPr>
          <w:p w14:paraId="5302B66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Patient</w:t>
            </w:r>
          </w:p>
        </w:tc>
        <w:tc>
          <w:tcPr>
            <w:tcW w:w="1984" w:type="dxa"/>
            <w:tcBorders>
              <w:top w:val="single" w:sz="4" w:space="0" w:color="auto"/>
              <w:bottom w:val="single" w:sz="4" w:space="0" w:color="auto"/>
            </w:tcBorders>
          </w:tcPr>
          <w:p w14:paraId="2A1C6D41"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Disease</w:t>
            </w:r>
          </w:p>
        </w:tc>
        <w:tc>
          <w:tcPr>
            <w:tcW w:w="1844" w:type="dxa"/>
            <w:tcBorders>
              <w:top w:val="single" w:sz="4" w:space="0" w:color="auto"/>
              <w:bottom w:val="single" w:sz="4" w:space="0" w:color="auto"/>
            </w:tcBorders>
          </w:tcPr>
          <w:p w14:paraId="1F98164E"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b/>
                <w:bCs/>
                <w:color w:val="000000"/>
                <w:sz w:val="22"/>
              </w:rPr>
              <w:t>Percentage of hypo LRMs</w:t>
            </w:r>
          </w:p>
        </w:tc>
        <w:tc>
          <w:tcPr>
            <w:tcW w:w="1984" w:type="dxa"/>
            <w:tcBorders>
              <w:top w:val="single" w:sz="4" w:space="0" w:color="auto"/>
              <w:bottom w:val="single" w:sz="4" w:space="0" w:color="auto"/>
            </w:tcBorders>
          </w:tcPr>
          <w:p w14:paraId="289C70F3" w14:textId="77777777" w:rsidR="00693661" w:rsidRPr="00693661" w:rsidRDefault="00693661" w:rsidP="00693661">
            <w:pPr>
              <w:widowControl/>
              <w:jc w:val="center"/>
              <w:rPr>
                <w:rFonts w:ascii="Times New Roman" w:eastAsia="SimSun" w:hAnsi="Times New Roman" w:cs="Times New Roman"/>
                <w:b/>
                <w:color w:val="000000" w:themeColor="text1"/>
                <w:sz w:val="20"/>
                <w:szCs w:val="24"/>
              </w:rPr>
            </w:pPr>
            <w:r w:rsidRPr="00693661">
              <w:rPr>
                <w:rFonts w:ascii="Calibri" w:eastAsia="SimSun" w:hAnsi="Calibri" w:cs="Calibri"/>
                <w:b/>
                <w:bCs/>
                <w:color w:val="000000"/>
                <w:sz w:val="22"/>
              </w:rPr>
              <w:t>Methyl</w:t>
            </w:r>
            <w:r w:rsidRPr="00693661">
              <w:rPr>
                <w:rFonts w:ascii="Calibri" w:eastAsia="SimSun" w:hAnsi="Calibri" w:cs="Calibri" w:hint="eastAsia"/>
                <w:b/>
                <w:bCs/>
                <w:color w:val="000000"/>
                <w:sz w:val="22"/>
              </w:rPr>
              <w:t>HBV</w:t>
            </w:r>
          </w:p>
        </w:tc>
        <w:tc>
          <w:tcPr>
            <w:tcW w:w="1560" w:type="dxa"/>
            <w:tcBorders>
              <w:top w:val="single" w:sz="4" w:space="0" w:color="auto"/>
              <w:bottom w:val="single" w:sz="4" w:space="0" w:color="auto"/>
            </w:tcBorders>
          </w:tcPr>
          <w:p w14:paraId="14A5E01D"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AFP (</w:t>
            </w:r>
            <w:r w:rsidRPr="00693661">
              <w:rPr>
                <w:rFonts w:ascii="Calibri" w:eastAsia="SimSun" w:hAnsi="Calibri" w:cs="Calibri"/>
                <w:b/>
                <w:bCs/>
                <w:color w:val="000000"/>
                <w:sz w:val="22"/>
              </w:rPr>
              <w:t>ng/ml</w:t>
            </w:r>
            <w:r w:rsidRPr="00693661">
              <w:rPr>
                <w:rFonts w:ascii="Calibri" w:eastAsia="SimSun" w:hAnsi="Calibri" w:cs="Calibri" w:hint="eastAsia"/>
                <w:b/>
                <w:bCs/>
                <w:color w:val="000000"/>
                <w:sz w:val="22"/>
              </w:rPr>
              <w:t>)</w:t>
            </w:r>
          </w:p>
        </w:tc>
      </w:tr>
      <w:tr w:rsidR="00693661" w:rsidRPr="00693661" w14:paraId="55891B66" w14:textId="77777777" w:rsidTr="00A40226">
        <w:trPr>
          <w:trHeight w:hRule="exact" w:val="399"/>
          <w:jc w:val="center"/>
        </w:trPr>
        <w:tc>
          <w:tcPr>
            <w:tcW w:w="992" w:type="dxa"/>
            <w:vAlign w:val="bottom"/>
          </w:tcPr>
          <w:p w14:paraId="464CED9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P2</w:t>
            </w:r>
          </w:p>
        </w:tc>
        <w:tc>
          <w:tcPr>
            <w:tcW w:w="1984" w:type="dxa"/>
          </w:tcPr>
          <w:p w14:paraId="1044CA0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chronic h</w:t>
            </w:r>
            <w:r w:rsidRPr="00693661">
              <w:rPr>
                <w:rFonts w:ascii="Times New Roman" w:eastAsia="SimSun" w:hAnsi="Times New Roman" w:cs="Times New Roman" w:hint="eastAsia"/>
                <w:color w:val="000000" w:themeColor="text1"/>
                <w:sz w:val="20"/>
                <w:szCs w:val="24"/>
              </w:rPr>
              <w:t>epatitis</w:t>
            </w:r>
          </w:p>
        </w:tc>
        <w:tc>
          <w:tcPr>
            <w:tcW w:w="1844" w:type="dxa"/>
            <w:vAlign w:val="bottom"/>
          </w:tcPr>
          <w:p w14:paraId="3A080DA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17.87%</w:t>
            </w:r>
          </w:p>
        </w:tc>
        <w:tc>
          <w:tcPr>
            <w:tcW w:w="1984" w:type="dxa"/>
            <w:vAlign w:val="bottom"/>
          </w:tcPr>
          <w:p w14:paraId="620134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67.69%</w:t>
            </w:r>
          </w:p>
        </w:tc>
        <w:tc>
          <w:tcPr>
            <w:tcW w:w="1560" w:type="dxa"/>
          </w:tcPr>
          <w:p w14:paraId="6351D5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2.2</w:t>
            </w:r>
          </w:p>
        </w:tc>
      </w:tr>
      <w:tr w:rsidR="00693661" w:rsidRPr="00693661" w14:paraId="5E06EC48" w14:textId="77777777" w:rsidTr="00A40226">
        <w:trPr>
          <w:trHeight w:hRule="exact" w:val="399"/>
          <w:jc w:val="center"/>
        </w:trPr>
        <w:tc>
          <w:tcPr>
            <w:tcW w:w="992" w:type="dxa"/>
            <w:vAlign w:val="bottom"/>
          </w:tcPr>
          <w:p w14:paraId="07ECEF4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P14</w:t>
            </w:r>
          </w:p>
        </w:tc>
        <w:tc>
          <w:tcPr>
            <w:tcW w:w="1984" w:type="dxa"/>
          </w:tcPr>
          <w:p w14:paraId="27A4146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cirrhosis</w:t>
            </w:r>
          </w:p>
        </w:tc>
        <w:tc>
          <w:tcPr>
            <w:tcW w:w="1844" w:type="dxa"/>
            <w:vAlign w:val="bottom"/>
          </w:tcPr>
          <w:p w14:paraId="5CAF10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3.47%</w:t>
            </w:r>
          </w:p>
        </w:tc>
        <w:tc>
          <w:tcPr>
            <w:tcW w:w="1984" w:type="dxa"/>
            <w:vAlign w:val="bottom"/>
          </w:tcPr>
          <w:p w14:paraId="4318E5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67.39%</w:t>
            </w:r>
          </w:p>
        </w:tc>
        <w:tc>
          <w:tcPr>
            <w:tcW w:w="1560" w:type="dxa"/>
          </w:tcPr>
          <w:p w14:paraId="2D3B7BB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141.9</w:t>
            </w:r>
          </w:p>
        </w:tc>
      </w:tr>
      <w:tr w:rsidR="00693661" w:rsidRPr="00693661" w14:paraId="287E9A59" w14:textId="77777777" w:rsidTr="00A40226">
        <w:trPr>
          <w:trHeight w:hRule="exact" w:val="399"/>
          <w:jc w:val="center"/>
        </w:trPr>
        <w:tc>
          <w:tcPr>
            <w:tcW w:w="992" w:type="dxa"/>
            <w:vAlign w:val="bottom"/>
          </w:tcPr>
          <w:p w14:paraId="4AA3723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P18</w:t>
            </w:r>
          </w:p>
        </w:tc>
        <w:tc>
          <w:tcPr>
            <w:tcW w:w="1984" w:type="dxa"/>
          </w:tcPr>
          <w:p w14:paraId="7B610B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nash-related cirrhosis</w:t>
            </w:r>
          </w:p>
        </w:tc>
        <w:tc>
          <w:tcPr>
            <w:tcW w:w="1844" w:type="dxa"/>
            <w:vAlign w:val="bottom"/>
          </w:tcPr>
          <w:p w14:paraId="5511B28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20.04%</w:t>
            </w:r>
          </w:p>
        </w:tc>
        <w:tc>
          <w:tcPr>
            <w:tcW w:w="1984" w:type="dxa"/>
            <w:vAlign w:val="bottom"/>
          </w:tcPr>
          <w:p w14:paraId="22FA74D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66.04%</w:t>
            </w:r>
          </w:p>
        </w:tc>
        <w:tc>
          <w:tcPr>
            <w:tcW w:w="1560" w:type="dxa"/>
          </w:tcPr>
          <w:p w14:paraId="7D61B58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2.07</w:t>
            </w:r>
          </w:p>
        </w:tc>
      </w:tr>
      <w:tr w:rsidR="00693661" w:rsidRPr="00693661" w14:paraId="69834D19" w14:textId="77777777" w:rsidTr="00A40226">
        <w:trPr>
          <w:trHeight w:hRule="exact" w:val="399"/>
          <w:jc w:val="center"/>
        </w:trPr>
        <w:tc>
          <w:tcPr>
            <w:tcW w:w="992" w:type="dxa"/>
            <w:vAlign w:val="bottom"/>
          </w:tcPr>
          <w:p w14:paraId="1BF3FD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P19</w:t>
            </w:r>
          </w:p>
        </w:tc>
        <w:tc>
          <w:tcPr>
            <w:tcW w:w="1984" w:type="dxa"/>
          </w:tcPr>
          <w:p w14:paraId="7A5AC28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alcoholic cirrhosis</w:t>
            </w:r>
          </w:p>
        </w:tc>
        <w:tc>
          <w:tcPr>
            <w:tcW w:w="1844" w:type="dxa"/>
            <w:vAlign w:val="bottom"/>
          </w:tcPr>
          <w:p w14:paraId="06E4D6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11.00%</w:t>
            </w:r>
          </w:p>
        </w:tc>
        <w:tc>
          <w:tcPr>
            <w:tcW w:w="1984" w:type="dxa"/>
            <w:vAlign w:val="bottom"/>
          </w:tcPr>
          <w:p w14:paraId="140803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67.96%</w:t>
            </w:r>
          </w:p>
        </w:tc>
        <w:tc>
          <w:tcPr>
            <w:tcW w:w="1560" w:type="dxa"/>
          </w:tcPr>
          <w:p w14:paraId="128DEB2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8.46</w:t>
            </w:r>
          </w:p>
        </w:tc>
      </w:tr>
    </w:tbl>
    <w:p w14:paraId="6D31A3AD"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FF0000"/>
          <w:sz w:val="24"/>
          <w:szCs w:val="24"/>
        </w:rPr>
      </w:pPr>
    </w:p>
    <w:p w14:paraId="55707171" w14:textId="77777777" w:rsidR="00693661" w:rsidRDefault="00693661" w:rsidP="00693661">
      <w:pPr>
        <w:snapToGrid w:val="0"/>
        <w:spacing w:beforeLines="50" w:before="156" w:afterLines="50" w:after="156" w:line="360" w:lineRule="auto"/>
        <w:jc w:val="left"/>
        <w:rPr>
          <w:rFonts w:ascii="Times New Roman" w:hAnsi="Times New Roman"/>
          <w:b/>
          <w:color w:val="000000" w:themeColor="text1"/>
          <w:sz w:val="24"/>
          <w:szCs w:val="24"/>
        </w:rPr>
      </w:pPr>
      <w:r>
        <w:rPr>
          <w:noProof/>
          <w:lang w:eastAsia="en-US"/>
        </w:rPr>
        <w:lastRenderedPageBreak/>
        <w:drawing>
          <wp:inline distT="0" distB="0" distL="0" distR="0" wp14:anchorId="4A8594DC" wp14:editId="6780817D">
            <wp:extent cx="6467475" cy="83689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6467" cy="8380576"/>
                    </a:xfrm>
                    <a:prstGeom prst="rect">
                      <a:avLst/>
                    </a:prstGeom>
                  </pic:spPr>
                </pic:pic>
              </a:graphicData>
            </a:graphic>
          </wp:inline>
        </w:drawing>
      </w:r>
      <w:r>
        <w:rPr>
          <w:noProof/>
        </w:rPr>
        <w:t xml:space="preserve"> </w:t>
      </w:r>
    </w:p>
    <w:p w14:paraId="55BCCD32" w14:textId="77777777" w:rsidR="00693661" w:rsidRDefault="00693661" w:rsidP="00693661">
      <w:pPr>
        <w:snapToGrid w:val="0"/>
        <w:spacing w:beforeLines="50" w:before="156" w:afterLines="50" w:after="156" w:line="360" w:lineRule="auto"/>
        <w:jc w:val="left"/>
        <w:rPr>
          <w:rFonts w:ascii="Times New Roman" w:hAnsi="Times New Roman"/>
          <w:b/>
          <w:color w:val="FF0000"/>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718EC80" w14:textId="77777777" w:rsidR="00693661" w:rsidRPr="00334162" w:rsidRDefault="00693661" w:rsidP="00693661">
      <w:pPr>
        <w:snapToGrid w:val="0"/>
        <w:spacing w:beforeLines="50" w:before="156" w:afterLines="50" w:after="156" w:line="360" w:lineRule="auto"/>
        <w:jc w:val="left"/>
        <w:rPr>
          <w:rFonts w:ascii="Times New Roman" w:hAnsi="Times New Roman"/>
          <w:b/>
          <w:color w:val="FF0000"/>
          <w:sz w:val="24"/>
          <w:szCs w:val="24"/>
        </w:rPr>
      </w:pPr>
    </w:p>
    <w:p w14:paraId="2235D593" w14:textId="77777777" w:rsidR="00693661" w:rsidRPr="004D65CA" w:rsidRDefault="00693661" w:rsidP="00693661">
      <w:pPr>
        <w:snapToGrid w:val="0"/>
        <w:spacing w:beforeLines="50" w:before="156" w:afterLines="50" w:after="156" w:line="360" w:lineRule="auto"/>
        <w:jc w:val="left"/>
        <w:rPr>
          <w:rFonts w:ascii="Times New Roman" w:hAnsi="Times New Roman"/>
          <w:b/>
          <w:color w:val="FF0000"/>
          <w:sz w:val="24"/>
          <w:szCs w:val="24"/>
        </w:rPr>
      </w:pPr>
      <w:r>
        <w:rPr>
          <w:noProof/>
          <w:lang w:eastAsia="en-US"/>
        </w:rPr>
        <w:drawing>
          <wp:inline distT="0" distB="0" distL="0" distR="0" wp14:anchorId="54DA8CEF" wp14:editId="1CE827AD">
            <wp:extent cx="6526257" cy="2876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6073" cy="2880876"/>
                    </a:xfrm>
                    <a:prstGeom prst="rect">
                      <a:avLst/>
                    </a:prstGeom>
                  </pic:spPr>
                </pic:pic>
              </a:graphicData>
            </a:graphic>
          </wp:inline>
        </w:drawing>
      </w:r>
    </w:p>
    <w:p w14:paraId="064F318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272C130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p>
    <w:p w14:paraId="60E317EF" w14:textId="77777777" w:rsidR="00693661" w:rsidRPr="00DB2972" w:rsidRDefault="00693661" w:rsidP="00B67BCA">
      <w:pPr>
        <w:snapToGrid w:val="0"/>
        <w:spacing w:beforeLines="50" w:before="156" w:afterLines="50" w:after="156" w:line="360" w:lineRule="auto"/>
        <w:jc w:val="center"/>
        <w:rPr>
          <w:rFonts w:ascii="Times New Roman" w:hAnsi="Times New Roman"/>
          <w:color w:val="000000" w:themeColor="text1"/>
          <w:sz w:val="24"/>
          <w:szCs w:val="24"/>
        </w:rPr>
      </w:pPr>
      <w:r>
        <w:rPr>
          <w:noProof/>
          <w:lang w:eastAsia="en-US"/>
        </w:rPr>
        <w:lastRenderedPageBreak/>
        <w:drawing>
          <wp:inline distT="0" distB="0" distL="0" distR="0" wp14:anchorId="22FE252F" wp14:editId="14FA678B">
            <wp:extent cx="5343525" cy="7507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058" cy="7580857"/>
                    </a:xfrm>
                    <a:prstGeom prst="rect">
                      <a:avLst/>
                    </a:prstGeom>
                  </pic:spPr>
                </pic:pic>
              </a:graphicData>
            </a:graphic>
          </wp:inline>
        </w:drawing>
      </w:r>
    </w:p>
    <w:p w14:paraId="031A1999" w14:textId="77777777" w:rsidR="00693661" w:rsidRPr="000F1DA0"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B54BA08" w14:textId="77777777" w:rsidR="00693661" w:rsidRPr="00880F88" w:rsidRDefault="00693661" w:rsidP="00C723FB">
      <w:pPr>
        <w:snapToGrid w:val="0"/>
        <w:spacing w:beforeLines="50" w:before="156" w:afterLines="50" w:after="156" w:line="360" w:lineRule="auto"/>
        <w:jc w:val="center"/>
        <w:rPr>
          <w:rFonts w:ascii="Times New Roman" w:hAnsi="Times New Roman"/>
          <w:b/>
          <w:color w:val="FF0000"/>
          <w:sz w:val="24"/>
          <w:szCs w:val="24"/>
        </w:rPr>
      </w:pPr>
      <w:r>
        <w:rPr>
          <w:noProof/>
          <w:lang w:eastAsia="en-US"/>
        </w:rPr>
        <w:lastRenderedPageBreak/>
        <w:drawing>
          <wp:inline distT="0" distB="0" distL="0" distR="0" wp14:anchorId="17B3EAFF" wp14:editId="79E2C93F">
            <wp:extent cx="5800725" cy="803902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5549" cy="8045711"/>
                    </a:xfrm>
                    <a:prstGeom prst="rect">
                      <a:avLst/>
                    </a:prstGeom>
                  </pic:spPr>
                </pic:pic>
              </a:graphicData>
            </a:graphic>
          </wp:inline>
        </w:drawing>
      </w:r>
    </w:p>
    <w:p w14:paraId="2644E48C" w14:textId="40D8C147" w:rsidR="00E82735" w:rsidRPr="00393DBF" w:rsidRDefault="00693661" w:rsidP="00C723FB">
      <w:pPr>
        <w:snapToGrid w:val="0"/>
        <w:spacing w:beforeLines="50" w:before="156" w:afterLines="50" w:after="156" w:line="360" w:lineRule="auto"/>
        <w:jc w:val="left"/>
        <w:rPr>
          <w:rFonts w:ascii="Arial" w:hAnsi="Arial" w:cs="Arial"/>
          <w:sz w:val="22"/>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100bp of the HBV integr</w:t>
      </w:r>
      <w:r w:rsidR="004F4F94">
        <w:rPr>
          <w:rFonts w:ascii="Times New Roman" w:hAnsi="Times New Roman"/>
          <w:color w:val="000000" w:themeColor="text1"/>
          <w:sz w:val="24"/>
          <w:szCs w:val="24"/>
        </w:rPr>
        <w:t>ation sites in all the samples. T</w:t>
      </w:r>
      <w:r w:rsidR="004F4F94">
        <w:rPr>
          <w:rFonts w:ascii="Times New Roman" w:hAnsi="Times New Roman" w:hint="eastAsia"/>
          <w:color w:val="000000" w:themeColor="text1"/>
          <w:sz w:val="24"/>
          <w:szCs w:val="24"/>
        </w:rPr>
        <w:t>he</w:t>
      </w:r>
      <w:r w:rsidR="004F4F94">
        <w:rPr>
          <w:rFonts w:ascii="Times New Roman" w:hAnsi="Times New Roman"/>
          <w:color w:val="000000" w:themeColor="text1"/>
          <w:sz w:val="24"/>
          <w:szCs w:val="24"/>
        </w:rPr>
        <w:t xml:space="preserve"> black dot represents the AFP level.</w:t>
      </w:r>
    </w:p>
    <w:sectPr w:rsidR="00E82735" w:rsidRPr="00393DBF"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ugusto Villanueva" w:date="2019-05-31T11:45:00Z" w:initials="AV">
    <w:p w14:paraId="19A7C3CB" w14:textId="1E1A3D1F" w:rsidR="00775E8D" w:rsidRDefault="00775E8D">
      <w:pPr>
        <w:pStyle w:val="CommentText"/>
      </w:pPr>
      <w:r>
        <w:rPr>
          <w:rStyle w:val="CommentReference"/>
        </w:rPr>
        <w:annotationRef/>
      </w:r>
      <w:r>
        <w:t>Confirm is chronic and not acute hepatitis… completely differen story</w:t>
      </w:r>
    </w:p>
  </w:comment>
  <w:comment w:id="4" w:author="Zhang Haikun" w:date="2019-06-01T15:46:00Z" w:initials="ZH">
    <w:p w14:paraId="11E11D34" w14:textId="440AA983" w:rsidR="00775E8D" w:rsidRDefault="00775E8D">
      <w:pPr>
        <w:pStyle w:val="CommentText"/>
      </w:pPr>
      <w:r>
        <w:rPr>
          <w:rStyle w:val="CommentReference"/>
        </w:rPr>
        <w:annotationRef/>
      </w:r>
      <w:r>
        <w:t>W</w:t>
      </w:r>
      <w:r>
        <w:rPr>
          <w:rFonts w:hint="eastAsia"/>
        </w:rPr>
        <w:t>e have confirmed and</w:t>
      </w:r>
      <w:r>
        <w:t xml:space="preserve"> </w:t>
      </w:r>
      <w:r>
        <w:rPr>
          <w:rFonts w:hint="eastAsia"/>
        </w:rPr>
        <w:t xml:space="preserve">this patient </w:t>
      </w:r>
      <w:r>
        <w:t>is chronic hepatitis.</w:t>
      </w:r>
    </w:p>
  </w:comment>
  <w:comment w:id="8" w:author="Guo, Shicheng" w:date="2019-05-21T22:47:00Z" w:initials="GS">
    <w:p w14:paraId="47B9A494" w14:textId="3B949262" w:rsidR="00775E8D" w:rsidRDefault="00775E8D">
      <w:pPr>
        <w:pStyle w:val="CommentText"/>
      </w:pPr>
      <w:r>
        <w:rPr>
          <w:rStyle w:val="CommentReference"/>
        </w:rPr>
        <w:annotationRef/>
      </w:r>
      <w:r>
        <w:t xml:space="preserve">How to calculate average methylation level? </w:t>
      </w:r>
    </w:p>
  </w:comment>
  <w:comment w:id="9" w:author="Zhang Haikun" w:date="2019-06-01T15:50:00Z" w:initials="ZH">
    <w:p w14:paraId="52D63FA1" w14:textId="57B87E1D" w:rsidR="00775E8D" w:rsidRDefault="00775E8D">
      <w:pPr>
        <w:pStyle w:val="CommentText"/>
      </w:pPr>
      <w:r>
        <w:rPr>
          <w:rStyle w:val="CommentReference"/>
        </w:rPr>
        <w:annotationRef/>
      </w:r>
      <w:r w:rsidRPr="00A47E4F">
        <w:t>The average methylation level was calculated as the total number of cytosines divided by the number of methylated cytosines.</w:t>
      </w:r>
    </w:p>
  </w:comment>
  <w:comment w:id="31" w:author="Augusto Villanueva" w:date="2019-05-31T11:54:00Z" w:initials="AV">
    <w:p w14:paraId="2B8ABC16" w14:textId="56114581" w:rsidR="00775E8D" w:rsidRPr="00093647" w:rsidRDefault="00775E8D">
      <w:pPr>
        <w:pStyle w:val="CommentText"/>
      </w:pPr>
      <w:r>
        <w:rPr>
          <w:rStyle w:val="CommentReference"/>
        </w:rPr>
        <w:annotationRef/>
      </w:r>
      <w:r>
        <w:t>All these values is for HCC detection (including early and advanced)? If this is the case, indicate it “From the logistic regression model, the sensitivity […] and accuracy for HCC detection in the …”</w:t>
      </w:r>
    </w:p>
  </w:comment>
  <w:comment w:id="32" w:author="Zhang Haikun" w:date="2019-06-05T10:22:00Z" w:initials="ZH">
    <w:p w14:paraId="565BEE41" w14:textId="4AB2C330" w:rsidR="00775E8D" w:rsidRDefault="00775E8D">
      <w:pPr>
        <w:pStyle w:val="CommentText"/>
      </w:pPr>
      <w:r>
        <w:rPr>
          <w:rStyle w:val="CommentReference"/>
        </w:rPr>
        <w:annotationRef/>
      </w:r>
      <w:r>
        <w:t>I d</w:t>
      </w:r>
      <w:r>
        <w:rPr>
          <w:rFonts w:hint="eastAsia"/>
        </w:rPr>
        <w:t>on</w:t>
      </w:r>
      <w:r>
        <w:t>’t understand this question…maybe Shicheng can answer this?</w:t>
      </w:r>
    </w:p>
  </w:comment>
  <w:comment w:id="33" w:author="Guo, Shicheng" w:date="2019-06-05T00:10:00Z" w:initials="GS">
    <w:p w14:paraId="66510664" w14:textId="3A3D8CAE" w:rsidR="00D95686" w:rsidRDefault="00D95686" w:rsidP="00D95686">
      <w:pPr>
        <w:pStyle w:val="CommentText"/>
      </w:pPr>
      <w:r>
        <w:rPr>
          <w:rStyle w:val="CommentReference"/>
        </w:rPr>
        <w:annotationRef/>
      </w:r>
      <w:r>
        <w:rPr>
          <w:rFonts w:ascii="Arial" w:hAnsi="Arial" w:cs="Arial"/>
          <w:sz w:val="22"/>
        </w:rPr>
        <w:t xml:space="preserve">Okay. To be explicit: </w:t>
      </w:r>
      <w:r w:rsidRPr="00B40410">
        <w:rPr>
          <w:rFonts w:ascii="Arial" w:hAnsi="Arial" w:cs="Arial"/>
          <w:sz w:val="22"/>
        </w:rPr>
        <w:t>From the logistic regression model, the sensitivity, specificity and accuracy</w:t>
      </w:r>
      <w:r>
        <w:rPr>
          <w:rFonts w:ascii="Arial" w:hAnsi="Arial" w:cs="Arial"/>
          <w:sz w:val="22"/>
        </w:rPr>
        <w:t xml:space="preserve"> to detect HCC</w:t>
      </w:r>
    </w:p>
  </w:comment>
  <w:comment w:id="50" w:author="Augusto Villanueva" w:date="2019-05-31T13:47:00Z" w:initials="AV">
    <w:p w14:paraId="0DEC164C" w14:textId="043661F5" w:rsidR="00775E8D" w:rsidRDefault="00775E8D">
      <w:pPr>
        <w:pStyle w:val="CommentText"/>
      </w:pPr>
      <w:r>
        <w:rPr>
          <w:rStyle w:val="CommentReference"/>
        </w:rPr>
        <w:annotationRef/>
      </w:r>
      <w:r>
        <w:t>The key comparison is HCC vs cirrhosis… at least for early detection</w:t>
      </w:r>
    </w:p>
  </w:comment>
  <w:comment w:id="51" w:author="Zhang Haikun" w:date="2019-06-05T10:23:00Z" w:initials="ZH">
    <w:p w14:paraId="7164CA82" w14:textId="0811B6E0" w:rsidR="00775E8D" w:rsidRDefault="00775E8D">
      <w:pPr>
        <w:pStyle w:val="CommentText"/>
      </w:pPr>
      <w:r>
        <w:rPr>
          <w:rStyle w:val="CommentReference"/>
        </w:rPr>
        <w:annotationRef/>
      </w:r>
      <w:r>
        <w:t>D</w:t>
      </w:r>
      <w:r>
        <w:rPr>
          <w:rFonts w:hint="eastAsia"/>
        </w:rPr>
        <w:t xml:space="preserve">o </w:t>
      </w:r>
      <w:r>
        <w:t>we need to do this comparison? If so, the comparision is between early stage HCC and cirrhosis?</w:t>
      </w:r>
    </w:p>
  </w:comment>
  <w:comment w:id="52" w:author="Guo, Shicheng" w:date="2019-06-04T23:50:00Z" w:initials="GS">
    <w:p w14:paraId="083C6564" w14:textId="79C51850" w:rsidR="00775E8D" w:rsidRDefault="00775E8D">
      <w:pPr>
        <w:pStyle w:val="CommentText"/>
      </w:pPr>
      <w:r>
        <w:rPr>
          <w:rStyle w:val="CommentReference"/>
        </w:rPr>
        <w:annotationRef/>
      </w:r>
      <w:r>
        <w:t xml:space="preserve">It is easy to do that and actually why not make multiple comparsion among all the different samples and make a simple description how many DMR between each comparsion. </w:t>
      </w:r>
    </w:p>
  </w:comment>
  <w:comment w:id="57" w:author="Augusto Villanueva" w:date="2019-05-31T13:51:00Z" w:initials="AV">
    <w:p w14:paraId="256E4900" w14:textId="016EFA4E" w:rsidR="00775E8D" w:rsidRDefault="00775E8D">
      <w:pPr>
        <w:pStyle w:val="CommentText"/>
      </w:pPr>
      <w:r>
        <w:rPr>
          <w:rStyle w:val="CommentReference"/>
        </w:rPr>
        <w:annotationRef/>
      </w:r>
      <w:r>
        <w:t>The most common integration site for HBV are TERT promoter and KMT2B… any robust signal there?</w:t>
      </w:r>
    </w:p>
  </w:comment>
  <w:comment w:id="58" w:author="Zhang Haikun" w:date="2019-06-01T16:46:00Z" w:initials="ZH">
    <w:p w14:paraId="722287B9" w14:textId="4A94DEBD" w:rsidR="00775E8D" w:rsidRDefault="00775E8D">
      <w:pPr>
        <w:pStyle w:val="CommentText"/>
      </w:pPr>
      <w:r>
        <w:rPr>
          <w:rStyle w:val="CommentReference"/>
        </w:rPr>
        <w:annotationRef/>
      </w:r>
      <w:r>
        <w:t xml:space="preserve">No DMCs were in the TERT promoter and KMT2B. Since our sequencing data is low pass, no </w:t>
      </w:r>
      <w:hyperlink r:id="rId1" w:history="1">
        <w:r w:rsidRPr="001D0310">
          <w:t>adequate</w:t>
        </w:r>
      </w:hyperlink>
      <w:r>
        <w:t xml:space="preserve"> reads were detected in these regions.</w:t>
      </w:r>
    </w:p>
  </w:comment>
  <w:comment w:id="59" w:author="Guo, Shicheng" w:date="2019-06-04T23:52:00Z" w:initials="GS">
    <w:p w14:paraId="471E9468" w14:textId="6E06E378" w:rsidR="00775E8D" w:rsidRDefault="00775E8D" w:rsidP="00775E8D">
      <w:pPr>
        <w:pStyle w:val="CommentText"/>
      </w:pPr>
      <w:r>
        <w:rPr>
          <w:rStyle w:val="CommentReference"/>
        </w:rPr>
        <w:annotationRef/>
      </w:r>
      <w:r>
        <w:t>Hi Augusto, What a pity. We are low-pass WGBS, we don’t have enough coverage in these two regions.</w:t>
      </w:r>
    </w:p>
  </w:comment>
  <w:comment w:id="62" w:author="Zhang Haikun" w:date="2019-06-01T16:53:00Z" w:initials="ZH">
    <w:p w14:paraId="626F75F3" w14:textId="77777777" w:rsidR="00775E8D" w:rsidRDefault="00775E8D" w:rsidP="00744D43">
      <w:pPr>
        <w:pStyle w:val="CommentText"/>
      </w:pPr>
      <w:r>
        <w:rPr>
          <w:rStyle w:val="CommentReference"/>
        </w:rPr>
        <w:annotationRef/>
      </w:r>
      <w:r>
        <w:t>T</w:t>
      </w:r>
      <w:r>
        <w:rPr>
          <w:rFonts w:hint="eastAsia"/>
        </w:rPr>
        <w:t xml:space="preserve">he </w:t>
      </w:r>
      <w:r>
        <w:t>original text: “</w:t>
      </w:r>
      <w:r w:rsidRPr="006A78EC">
        <w:rPr>
          <w:rFonts w:ascii="Arial" w:hAnsi="Arial" w:cs="Arial"/>
          <w:color w:val="000000" w:themeColor="text1"/>
          <w:sz w:val="22"/>
          <w:highlight w:val="yellow"/>
        </w:rPr>
        <w:t>The average sensitivity and specificity of the prediction in test dataset were 97.29% and 75% when Methyl</w:t>
      </w:r>
      <w:r w:rsidRPr="006A78EC">
        <w:rPr>
          <w:rFonts w:ascii="Arial" w:hAnsi="Arial" w:cs="Arial"/>
          <w:color w:val="000000" w:themeColor="text1"/>
          <w:sz w:val="22"/>
          <w:highlight w:val="yellow"/>
          <w:vertAlign w:val="subscript"/>
        </w:rPr>
        <w:t>HBV</w:t>
      </w:r>
      <w:r w:rsidRPr="006A78EC">
        <w:rPr>
          <w:rFonts w:ascii="Arial" w:hAnsi="Arial" w:cs="Arial"/>
          <w:color w:val="000000" w:themeColor="text1"/>
          <w:sz w:val="22"/>
          <w:highlight w:val="yellow"/>
        </w:rPr>
        <w:t xml:space="preserve"> was 67.28% as the optimal cutoff point for tumor detection.</w:t>
      </w:r>
      <w:r>
        <w:t>”</w:t>
      </w:r>
    </w:p>
    <w:p w14:paraId="6F94D0E2" w14:textId="690CE0C3" w:rsidR="00775E8D" w:rsidRDefault="00775E8D" w:rsidP="00744D43">
      <w:pPr>
        <w:pStyle w:val="CommentText"/>
      </w:pPr>
      <w:r>
        <w:t>Delete the “average” and “</w:t>
      </w:r>
      <w:r w:rsidRPr="00922C92">
        <w:t>of the prediction in test dataset</w:t>
      </w:r>
      <w:r>
        <w:t>”. Because no test dataset here, “</w:t>
      </w:r>
      <w:r w:rsidRPr="006A78EC">
        <w:rPr>
          <w:rFonts w:ascii="Arial" w:hAnsi="Arial" w:cs="Arial"/>
          <w:color w:val="000000" w:themeColor="text1"/>
          <w:sz w:val="22"/>
          <w:highlight w:val="yellow"/>
        </w:rPr>
        <w:t>T</w:t>
      </w:r>
      <w:r>
        <w:rPr>
          <w:rFonts w:ascii="Arial" w:hAnsi="Arial" w:cs="Arial"/>
          <w:color w:val="000000" w:themeColor="text1"/>
          <w:sz w:val="22"/>
          <w:highlight w:val="yellow"/>
        </w:rPr>
        <w:t>he</w:t>
      </w:r>
      <w:r w:rsidRPr="006A78EC">
        <w:rPr>
          <w:rFonts w:ascii="Arial" w:hAnsi="Arial" w:cs="Arial"/>
          <w:color w:val="000000" w:themeColor="text1"/>
          <w:sz w:val="22"/>
          <w:highlight w:val="yellow"/>
        </w:rPr>
        <w:t xml:space="preserve"> sensitivity and specificity were 97.29% and 75% when Methyl</w:t>
      </w:r>
      <w:r w:rsidRPr="006A78EC">
        <w:rPr>
          <w:rFonts w:ascii="Arial" w:hAnsi="Arial" w:cs="Arial"/>
          <w:color w:val="000000" w:themeColor="text1"/>
          <w:sz w:val="22"/>
          <w:highlight w:val="yellow"/>
          <w:vertAlign w:val="subscript"/>
        </w:rPr>
        <w:t>HBV</w:t>
      </w:r>
      <w:r w:rsidRPr="006A78EC">
        <w:rPr>
          <w:rFonts w:ascii="Arial" w:hAnsi="Arial" w:cs="Arial"/>
          <w:color w:val="000000" w:themeColor="text1"/>
          <w:sz w:val="22"/>
          <w:highlight w:val="yellow"/>
        </w:rPr>
        <w:t xml:space="preserve"> was 67.28% as the optimal cutoff point</w:t>
      </w:r>
      <w:r>
        <w:rPr>
          <w:rFonts w:ascii="Arial" w:hAnsi="Arial" w:cs="Arial"/>
          <w:color w:val="000000" w:themeColor="text1"/>
          <w:sz w:val="22"/>
        </w:rPr>
        <w:t xml:space="preserve">” </w:t>
      </w:r>
      <w:r w:rsidRPr="00922C92">
        <w:t xml:space="preserve">the </w:t>
      </w:r>
      <w:r>
        <w:t>three values was calculated based on all samples(37 individuals without HCC and 8 HCC).</w:t>
      </w:r>
    </w:p>
  </w:comment>
  <w:comment w:id="65" w:author="Augusto Villanueva" w:date="2019-05-31T13:54:00Z" w:initials="AV">
    <w:p w14:paraId="07D31AE0" w14:textId="7C9EF837" w:rsidR="00775E8D" w:rsidRDefault="00775E8D">
      <w:pPr>
        <w:pStyle w:val="CommentText"/>
      </w:pPr>
      <w:r>
        <w:rPr>
          <w:rStyle w:val="CommentReference"/>
        </w:rPr>
        <w:annotationRef/>
      </w:r>
      <w:r>
        <w:t>This patient was likely misslabelled as cirrhosis based on inaccurate surveillance test… need to be careful with this statements…</w:t>
      </w:r>
    </w:p>
  </w:comment>
  <w:comment w:id="66" w:author="Zhang Haikun" w:date="2019-06-05T10:25:00Z" w:initials="ZH">
    <w:p w14:paraId="6102FB9B" w14:textId="663288F2" w:rsidR="00775E8D" w:rsidRDefault="00775E8D">
      <w:pPr>
        <w:pStyle w:val="CommentText"/>
      </w:pPr>
      <w:r>
        <w:rPr>
          <w:rStyle w:val="CommentReference"/>
        </w:rPr>
        <w:annotationRef/>
      </w:r>
      <w:r>
        <w:rPr>
          <w:rFonts w:hint="eastAsia"/>
        </w:rPr>
        <w:t>I wiil discuss this with Da</w:t>
      </w:r>
      <w:r>
        <w:t>ke about how to state this patient.</w:t>
      </w:r>
    </w:p>
  </w:comment>
  <w:comment w:id="67" w:author="Guo, Shicheng" w:date="2019-06-04T23:53:00Z" w:initials="GS">
    <w:p w14:paraId="5213F48A" w14:textId="3A2FE13C" w:rsidR="00775E8D" w:rsidRDefault="00775E8D">
      <w:pPr>
        <w:pStyle w:val="CommentText"/>
      </w:pPr>
      <w:r>
        <w:rPr>
          <w:rStyle w:val="CommentReference"/>
        </w:rPr>
        <w:annotationRef/>
      </w:r>
      <w:r>
        <w:t xml:space="preserve">Yes. I agree with Augusto. Maybe we can leave it to reviewer and let’s check what’s their comment to this part. </w:t>
      </w:r>
    </w:p>
  </w:comment>
  <w:comment w:id="68" w:author="Augusto Villanueva" w:date="2019-05-31T13:55:00Z" w:initials="AV">
    <w:p w14:paraId="0F702640" w14:textId="6440D796" w:rsidR="00775E8D" w:rsidRDefault="00775E8D">
      <w:pPr>
        <w:pStyle w:val="CommentText"/>
      </w:pPr>
      <w:r>
        <w:rPr>
          <w:rStyle w:val="CommentReference"/>
        </w:rPr>
        <w:annotationRef/>
      </w:r>
      <w:r>
        <w:t xml:space="preserve">The cut off is clearly overfitted for this dataset. Any validation set available? </w:t>
      </w:r>
    </w:p>
  </w:comment>
  <w:comment w:id="69" w:author="Zhang Haikun" w:date="2019-06-05T10:26:00Z" w:initials="ZH">
    <w:p w14:paraId="050C2A73" w14:textId="643E681C" w:rsidR="00775E8D" w:rsidRDefault="00775E8D">
      <w:pPr>
        <w:pStyle w:val="CommentText"/>
      </w:pPr>
      <w:r>
        <w:rPr>
          <w:rStyle w:val="CommentReference"/>
        </w:rPr>
        <w:annotationRef/>
      </w:r>
      <w:r>
        <w:t>W</w:t>
      </w:r>
      <w:r>
        <w:rPr>
          <w:rFonts w:hint="eastAsia"/>
        </w:rPr>
        <w:t xml:space="preserve">e </w:t>
      </w:r>
      <w:r>
        <w:t>don’t have another dataset. Are there any solutions to solve this problem?</w:t>
      </w:r>
    </w:p>
  </w:comment>
  <w:comment w:id="70" w:author="Augusto Villanueva" w:date="2019-05-31T14:03:00Z" w:initials="AV">
    <w:p w14:paraId="24666F96" w14:textId="54344261" w:rsidR="00775E8D" w:rsidRDefault="00775E8D">
      <w:pPr>
        <w:pStyle w:val="CommentText"/>
      </w:pPr>
      <w:r>
        <w:rPr>
          <w:rStyle w:val="CommentReference"/>
        </w:rPr>
        <w:annotationRef/>
      </w:r>
      <w:r>
        <w:t>There are many conceptual errors in this section. I’ve detailed most of them below. The discussion still needs some work…</w:t>
      </w:r>
    </w:p>
  </w:comment>
  <w:comment w:id="71" w:author="Augusto Villanueva" w:date="2019-05-31T13:58:00Z" w:initials="AV">
    <w:p w14:paraId="282F0859" w14:textId="576F4A6C" w:rsidR="00775E8D" w:rsidRDefault="00775E8D">
      <w:pPr>
        <w:pStyle w:val="CommentText"/>
      </w:pPr>
      <w:r>
        <w:rPr>
          <w:rStyle w:val="CommentReference"/>
        </w:rPr>
        <w:annotationRef/>
      </w:r>
      <w:r>
        <w:t>AFP is not always recommended… so we do not need to beat AFP… we need to beat ultrasound. There is a common misconception that since AFP is measure in blood, any new blood-based biomarker should be compared with AFP… this is a mistake… gold standard for early detection is ultrasound… need to reword this section.</w:t>
      </w:r>
    </w:p>
  </w:comment>
  <w:comment w:id="72" w:author="Zhang Haikun" w:date="2019-06-05T10:30:00Z" w:initials="ZH">
    <w:p w14:paraId="5E6B2776" w14:textId="4D987233" w:rsidR="00775E8D" w:rsidRDefault="00775E8D">
      <w:pPr>
        <w:pStyle w:val="CommentText"/>
      </w:pPr>
      <w:r>
        <w:rPr>
          <w:rStyle w:val="CommentReference"/>
        </w:rPr>
        <w:annotationRef/>
      </w:r>
      <w:r>
        <w:t>H</w:t>
      </w:r>
      <w:r>
        <w:rPr>
          <w:rFonts w:hint="eastAsia"/>
        </w:rPr>
        <w:t xml:space="preserve">ow </w:t>
      </w:r>
      <w:r>
        <w:t>to change this part?</w:t>
      </w:r>
    </w:p>
  </w:comment>
  <w:comment w:id="73" w:author="Guo, Shicheng" w:date="2019-06-04T23:55:00Z" w:initials="GS">
    <w:p w14:paraId="7A487EB9" w14:textId="3A2132FC" w:rsidR="00775E8D" w:rsidRDefault="00775E8D">
      <w:pPr>
        <w:pStyle w:val="CommentText"/>
      </w:pPr>
      <w:r>
        <w:rPr>
          <w:rStyle w:val="CommentReference"/>
        </w:rPr>
        <w:annotationRef/>
      </w:r>
      <w:r>
        <w:t xml:space="preserve">It is easy. Just add Augusto’s comment at the end of this sentence. </w:t>
      </w:r>
    </w:p>
  </w:comment>
  <w:comment w:id="74" w:author="Augusto Villanueva" w:date="2019-05-31T14:00:00Z" w:initials="AV">
    <w:p w14:paraId="4036679F" w14:textId="63C93205" w:rsidR="00775E8D" w:rsidRDefault="00775E8D">
      <w:pPr>
        <w:pStyle w:val="CommentText"/>
      </w:pPr>
      <w:r>
        <w:rPr>
          <w:rStyle w:val="CommentReference"/>
        </w:rPr>
        <w:annotationRef/>
      </w:r>
      <w:r>
        <w:t>Need to differentiation between early detection and diagnosis. We do not need new diagnostic biomarker… MRI and CT are very good at doing this… we need new early detection biomarkers… I’ve change this in different places, but it is very important to ensure this.</w:t>
      </w:r>
    </w:p>
  </w:comment>
  <w:comment w:id="75" w:author="Augusto Villanueva" w:date="2019-05-31T14:02:00Z" w:initials="AV">
    <w:p w14:paraId="223291A9" w14:textId="778CF43F" w:rsidR="00775E8D" w:rsidRDefault="00775E8D">
      <w:pPr>
        <w:pStyle w:val="CommentText"/>
      </w:pPr>
      <w:r>
        <w:rPr>
          <w:rStyle w:val="CommentReference"/>
        </w:rPr>
        <w:annotationRef/>
      </w:r>
      <w:r>
        <w:t>The main reason whay AFP was dropped is because it did not outperformed or even improved ultrasound… that’s why any new early detection needs to be compared with ultrasound, not AFP…</w:t>
      </w:r>
    </w:p>
  </w:comment>
  <w:comment w:id="76" w:author="Zhang Haikun" w:date="2019-06-05T10:30:00Z" w:initials="ZH">
    <w:p w14:paraId="7E5B86A1" w14:textId="35BBF914" w:rsidR="00775E8D" w:rsidRDefault="00775E8D">
      <w:pPr>
        <w:pStyle w:val="CommentText"/>
      </w:pPr>
      <w:r>
        <w:rPr>
          <w:rStyle w:val="CommentReference"/>
        </w:rPr>
        <w:annotationRef/>
      </w:r>
      <w:r>
        <w:rPr>
          <w:rFonts w:hint="eastAsia"/>
        </w:rPr>
        <w:t>How to deal with the discussion part about AFP?</w:t>
      </w:r>
    </w:p>
  </w:comment>
  <w:comment w:id="83" w:author="Augusto Villanueva" w:date="2019-05-31T14:04:00Z" w:initials="AV">
    <w:p w14:paraId="0D495CAF" w14:textId="6B77D7A4" w:rsidR="00775E8D" w:rsidRDefault="00775E8D">
      <w:pPr>
        <w:pStyle w:val="CommentText"/>
      </w:pPr>
      <w:r>
        <w:rPr>
          <w:rStyle w:val="CommentReference"/>
        </w:rPr>
        <w:annotationRef/>
      </w:r>
      <w:r>
        <w:t>Is this the adequate word? Not sure I like it….</w:t>
      </w:r>
    </w:p>
  </w:comment>
  <w:comment w:id="84" w:author="Zhang Haikun" w:date="2019-06-05T10:31:00Z" w:initials="ZH">
    <w:p w14:paraId="29E28796" w14:textId="59E03E6E" w:rsidR="00775E8D" w:rsidRDefault="00775E8D">
      <w:pPr>
        <w:pStyle w:val="CommentText"/>
      </w:pPr>
      <w:r>
        <w:rPr>
          <w:rStyle w:val="CommentReference"/>
        </w:rPr>
        <w:annotationRef/>
      </w:r>
      <w:r>
        <w:t>D</w:t>
      </w:r>
      <w:r>
        <w:rPr>
          <w:rFonts w:hint="eastAsia"/>
        </w:rPr>
        <w:t xml:space="preserve">elete the </w:t>
      </w:r>
      <w:r>
        <w:t>“pervasive”, though in the paper “</w:t>
      </w:r>
      <w:r w:rsidRPr="00704BD4">
        <w:t>Noninvasive detection of cancer-associated genome-wide hypomethylation and copy number aberrations by plasma DNA bisulfite sequencing</w:t>
      </w:r>
      <w:r>
        <w:t>” they used this word</w:t>
      </w:r>
    </w:p>
  </w:comment>
  <w:comment w:id="85" w:author="Augusto Villanueva" w:date="2019-05-31T14:11:00Z" w:initials="AV">
    <w:p w14:paraId="6A8E85C5" w14:textId="78EB5816" w:rsidR="00775E8D" w:rsidRDefault="00775E8D">
      <w:pPr>
        <w:pStyle w:val="CommentText"/>
      </w:pPr>
      <w:r>
        <w:rPr>
          <w:rStyle w:val="CommentReference"/>
        </w:rPr>
        <w:annotationRef/>
      </w:r>
      <w:r>
        <w:t xml:space="preserve">Based on this, it seems that the performance in early stage is very bad… I’d say the DNA methylation is the same as controls without HCC…. </w:t>
      </w:r>
    </w:p>
  </w:comment>
  <w:comment w:id="86" w:author="Augusto Villanueva" w:date="2019-05-31T14:13:00Z" w:initials="AV">
    <w:p w14:paraId="72B83D18" w14:textId="3B7F7037" w:rsidR="00775E8D" w:rsidRDefault="00775E8D">
      <w:pPr>
        <w:pStyle w:val="CommentText"/>
      </w:pPr>
      <w:r>
        <w:rPr>
          <w:rStyle w:val="CommentReference"/>
        </w:rPr>
        <w:annotationRef/>
      </w:r>
      <w:r>
        <w:t>Instead of describing individual cases, show</w:t>
      </w:r>
      <w:r>
        <w:rPr>
          <w:noProof/>
        </w:rPr>
        <w:t xml:space="preserve"> aggregate data for all resected patients... if we have to go down to n=1 is that data is not robust enough...</w:t>
      </w:r>
    </w:p>
  </w:comment>
  <w:comment w:id="101" w:author="Augusto Villanueva" w:date="2019-05-31T14:15:00Z" w:initials="AV">
    <w:p w14:paraId="40B9DBBB" w14:textId="0D7ADD76" w:rsidR="00775E8D" w:rsidRDefault="00775E8D">
      <w:pPr>
        <w:pStyle w:val="CommentText"/>
      </w:pPr>
      <w:r>
        <w:rPr>
          <w:rStyle w:val="CommentReference"/>
        </w:rPr>
        <w:annotationRef/>
      </w:r>
      <w:r>
        <w:t>???????</w:t>
      </w:r>
    </w:p>
  </w:comment>
  <w:comment w:id="102" w:author="Guo, Shicheng" w:date="2019-06-05T00:00:00Z" w:initials="GS">
    <w:p w14:paraId="6571863C" w14:textId="2AE83209" w:rsidR="00BB44D1" w:rsidRDefault="00BB44D1">
      <w:pPr>
        <w:pStyle w:val="CommentText"/>
      </w:pPr>
      <w:r>
        <w:rPr>
          <w:rStyle w:val="CommentReference"/>
        </w:rPr>
        <w:annotationRef/>
      </w:r>
      <w:r>
        <w:t xml:space="preserve">HBV integration prefers to certain specific DNA sequence context. </w:t>
      </w:r>
    </w:p>
  </w:comment>
  <w:comment w:id="103" w:author="Guo, Shicheng" w:date="2019-06-05T00:02:00Z" w:initials="GS">
    <w:p w14:paraId="31CDE276" w14:textId="0FD2BAA3" w:rsidR="00FC7248" w:rsidRPr="00FC7248" w:rsidRDefault="00FC7248" w:rsidP="00FC7248">
      <w:pPr>
        <w:pStyle w:val="CommentText"/>
      </w:pPr>
      <w:r>
        <w:rPr>
          <w:rStyle w:val="CommentReference"/>
        </w:rPr>
        <w:annotationRef/>
      </w:r>
      <w:r>
        <w:t xml:space="preserve">Change to: </w:t>
      </w:r>
      <w:r w:rsidRPr="00FC7248">
        <w:t>While HBV integration regions have prefer to some specific DNA molecular features suitable for HBV integrations</w:t>
      </w:r>
    </w:p>
  </w:comment>
  <w:comment w:id="107" w:author="Augusto Villanueva" w:date="2019-05-31T14:16:00Z" w:initials="AV">
    <w:p w14:paraId="4C0C300B" w14:textId="0155FD04" w:rsidR="00775E8D" w:rsidRDefault="00775E8D">
      <w:pPr>
        <w:pStyle w:val="CommentText"/>
      </w:pPr>
      <w:r>
        <w:rPr>
          <w:rStyle w:val="CommentReference"/>
        </w:rPr>
        <w:annotationRef/>
      </w:r>
      <w:r>
        <w:t>I’d try to avoid repeating info from the results section</w:t>
      </w:r>
    </w:p>
  </w:comment>
  <w:comment w:id="108" w:author="Zhang Haikun" w:date="2019-06-05T10:37:00Z" w:initials="ZH">
    <w:p w14:paraId="149587FE" w14:textId="71297C33" w:rsidR="00775E8D" w:rsidRDefault="00775E8D">
      <w:pPr>
        <w:pStyle w:val="CommentText"/>
      </w:pPr>
      <w:r>
        <w:rPr>
          <w:rStyle w:val="CommentReference"/>
        </w:rPr>
        <w:annotationRef/>
      </w:r>
      <w:r>
        <w:t>D</w:t>
      </w:r>
      <w:r>
        <w:rPr>
          <w:rFonts w:hint="eastAsia"/>
        </w:rPr>
        <w:t xml:space="preserve">o </w:t>
      </w:r>
      <w:r>
        <w:t>we need to delete this sentence?</w:t>
      </w:r>
    </w:p>
  </w:comment>
  <w:comment w:id="109" w:author="Guo, Shicheng" w:date="2019-06-05T00:02:00Z" w:initials="GS">
    <w:p w14:paraId="0BE13278" w14:textId="6BABAE8A" w:rsidR="00FC7248" w:rsidRDefault="00FC7248">
      <w:pPr>
        <w:pStyle w:val="CommentText"/>
      </w:pPr>
      <w:r>
        <w:rPr>
          <w:rStyle w:val="CommentReference"/>
        </w:rPr>
        <w:annotationRef/>
      </w:r>
      <w:r>
        <w:t xml:space="preserve"> Yes. we can delete it.</w:t>
      </w:r>
    </w:p>
  </w:comment>
  <w:comment w:id="112" w:author="Guo, Shicheng" w:date="2019-06-05T00:08:00Z" w:initials="GS">
    <w:p w14:paraId="58525464" w14:textId="488EF2D3" w:rsidR="000B0CD2" w:rsidRDefault="000B0CD2">
      <w:pPr>
        <w:pStyle w:val="CommentText"/>
      </w:pPr>
      <w:r>
        <w:rPr>
          <w:rStyle w:val="CommentReference"/>
        </w:rPr>
        <w:annotationRef/>
      </w:r>
      <w:r>
        <w:t>Here, I summarized the limitation.</w:t>
      </w:r>
    </w:p>
  </w:comment>
  <w:comment w:id="123" w:author="Augusto Villanueva" w:date="2019-05-31T11:50:00Z" w:initials="AV">
    <w:p w14:paraId="04CD0F88" w14:textId="049C91E1" w:rsidR="00775E8D" w:rsidRDefault="00775E8D">
      <w:pPr>
        <w:pStyle w:val="CommentText"/>
      </w:pPr>
      <w:r>
        <w:rPr>
          <w:rStyle w:val="CommentReference"/>
        </w:rPr>
        <w:annotationRef/>
      </w:r>
      <w:r>
        <w:t>Include study was reviewed and approved by IRB. Include IRB approval number</w:t>
      </w:r>
    </w:p>
  </w:comment>
  <w:comment w:id="124" w:author="Guo, Shicheng" w:date="2019-06-05T00:03:00Z" w:initials="GS">
    <w:p w14:paraId="72338E4B" w14:textId="24CEC0F4" w:rsidR="00FC7248" w:rsidRDefault="00FC7248">
      <w:pPr>
        <w:pStyle w:val="CommentText"/>
      </w:pPr>
      <w:r>
        <w:rPr>
          <w:rStyle w:val="CommentReference"/>
        </w:rPr>
        <w:annotationRef/>
      </w:r>
      <w:r>
        <w:t>IRB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A7C3CB" w15:done="0"/>
  <w15:commentEx w15:paraId="11E11D34" w15:paraIdParent="19A7C3CB" w15:done="0"/>
  <w15:commentEx w15:paraId="47B9A494" w15:done="0"/>
  <w15:commentEx w15:paraId="52D63FA1" w15:paraIdParent="47B9A494" w15:done="0"/>
  <w15:commentEx w15:paraId="2B8ABC16" w15:done="0"/>
  <w15:commentEx w15:paraId="565BEE41" w15:paraIdParent="2B8ABC16" w15:done="0"/>
  <w15:commentEx w15:paraId="66510664" w15:paraIdParent="2B8ABC16" w15:done="0"/>
  <w15:commentEx w15:paraId="0DEC164C" w15:done="0"/>
  <w15:commentEx w15:paraId="7164CA82" w15:paraIdParent="0DEC164C" w15:done="0"/>
  <w15:commentEx w15:paraId="083C6564" w15:paraIdParent="0DEC164C" w15:done="0"/>
  <w15:commentEx w15:paraId="256E4900" w15:done="0"/>
  <w15:commentEx w15:paraId="722287B9" w15:paraIdParent="256E4900" w15:done="0"/>
  <w15:commentEx w15:paraId="471E9468" w15:paraIdParent="256E4900" w15:done="0"/>
  <w15:commentEx w15:paraId="6F94D0E2" w15:done="0"/>
  <w15:commentEx w15:paraId="07D31AE0" w15:done="0"/>
  <w15:commentEx w15:paraId="6102FB9B" w15:paraIdParent="07D31AE0" w15:done="0"/>
  <w15:commentEx w15:paraId="5213F48A" w15:paraIdParent="07D31AE0" w15:done="0"/>
  <w15:commentEx w15:paraId="0F702640" w15:done="0"/>
  <w15:commentEx w15:paraId="050C2A73" w15:paraIdParent="0F702640" w15:done="0"/>
  <w15:commentEx w15:paraId="24666F96" w15:done="0"/>
  <w15:commentEx w15:paraId="282F0859" w15:done="0"/>
  <w15:commentEx w15:paraId="5E6B2776" w15:paraIdParent="282F0859" w15:done="0"/>
  <w15:commentEx w15:paraId="7A487EB9" w15:paraIdParent="282F0859" w15:done="0"/>
  <w15:commentEx w15:paraId="4036679F" w15:done="0"/>
  <w15:commentEx w15:paraId="223291A9" w15:done="0"/>
  <w15:commentEx w15:paraId="7E5B86A1" w15:paraIdParent="223291A9" w15:done="0"/>
  <w15:commentEx w15:paraId="0D495CAF" w15:done="0"/>
  <w15:commentEx w15:paraId="29E28796" w15:paraIdParent="0D495CAF" w15:done="0"/>
  <w15:commentEx w15:paraId="6A8E85C5" w15:done="0"/>
  <w15:commentEx w15:paraId="72B83D18" w15:done="0"/>
  <w15:commentEx w15:paraId="40B9DBBB" w15:done="0"/>
  <w15:commentEx w15:paraId="6571863C" w15:paraIdParent="40B9DBBB" w15:done="0"/>
  <w15:commentEx w15:paraId="31CDE276" w15:paraIdParent="40B9DBBB" w15:done="0"/>
  <w15:commentEx w15:paraId="4C0C300B" w15:done="0"/>
  <w15:commentEx w15:paraId="149587FE" w15:paraIdParent="4C0C300B" w15:done="0"/>
  <w15:commentEx w15:paraId="0BE13278" w15:paraIdParent="4C0C300B" w15:done="0"/>
  <w15:commentEx w15:paraId="58525464" w15:done="0"/>
  <w15:commentEx w15:paraId="04CD0F88" w15:done="0"/>
  <w15:commentEx w15:paraId="72338E4B" w15:paraIdParent="04CD0F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28E6D" w16cid:durableId="209B924C"/>
  <w16cid:commentId w16cid:paraId="47B9A494" w16cid:durableId="209B7254"/>
  <w16cid:commentId w16cid:paraId="0847DC37" w16cid:durableId="209B946C"/>
  <w16cid:commentId w16cid:paraId="0DEC164C" w16cid:durableId="209BAEE2"/>
  <w16cid:commentId w16cid:paraId="256E4900" w16cid:durableId="209BAFD8"/>
  <w16cid:commentId w16cid:paraId="07D31AE0" w16cid:durableId="209BB089"/>
  <w16cid:commentId w16cid:paraId="0F702640" w16cid:durableId="209BB0EB"/>
  <w16cid:commentId w16cid:paraId="24666F96" w16cid:durableId="209BB29B"/>
  <w16cid:commentId w16cid:paraId="282F0859" w16cid:durableId="209BB198"/>
  <w16cid:commentId w16cid:paraId="4036679F" w16cid:durableId="209BB209"/>
  <w16cid:commentId w16cid:paraId="223291A9" w16cid:durableId="209BB265"/>
  <w16cid:commentId w16cid:paraId="0D495CAF" w16cid:durableId="209BB2E4"/>
  <w16cid:commentId w16cid:paraId="6A8E85C5" w16cid:durableId="209BB47A"/>
  <w16cid:commentId w16cid:paraId="72B83D18" w16cid:durableId="209BB509"/>
  <w16cid:commentId w16cid:paraId="40B9DBBB" w16cid:durableId="209BB58C"/>
  <w16cid:commentId w16cid:paraId="4C0C300B" w16cid:durableId="209BB5A6"/>
  <w16cid:commentId w16cid:paraId="04CD0F88" w16cid:durableId="209B939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8D7E4" w14:textId="77777777" w:rsidR="00775E8D" w:rsidRDefault="00775E8D" w:rsidP="00304F0D">
      <w:r>
        <w:separator/>
      </w:r>
    </w:p>
  </w:endnote>
  <w:endnote w:type="continuationSeparator" w:id="0">
    <w:p w14:paraId="6B373DB3" w14:textId="77777777" w:rsidR="00775E8D" w:rsidRDefault="00775E8D"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Times New Roman"/>
    <w:panose1 w:val="02040503050306020203"/>
    <w:charset w:val="00"/>
    <w:family w:val="roman"/>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4C62D" w14:textId="77777777" w:rsidR="00775E8D" w:rsidRDefault="00775E8D" w:rsidP="00304F0D">
      <w:r>
        <w:separator/>
      </w:r>
    </w:p>
  </w:footnote>
  <w:footnote w:type="continuationSeparator" w:id="0">
    <w:p w14:paraId="6AC3A4C4" w14:textId="77777777" w:rsidR="00775E8D" w:rsidRDefault="00775E8D"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Haikun">
    <w15:presenceInfo w15:providerId="Windows Live" w15:userId="ac3a323a3b90e25b"/>
  </w15:person>
  <w15:person w15:author="Augusto Villanueva">
    <w15:presenceInfo w15:providerId="Windows Live" w15:userId="520ba7baf5d3e1ca"/>
  </w15:person>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s-ES" w:vendorID="64" w:dllVersion="4096" w:nlCheck="1" w:checkStyle="0"/>
  <w:activeWritingStyle w:appName="MSWord" w:lang="en-US" w:vendorID="64" w:dllVersion="131078" w:nlCheck="1" w:checkStyle="1"/>
  <w:activeWritingStyle w:appName="MSWord" w:lang="zh-CN" w:vendorID="64" w:dllVersion="131077" w:nlCheck="1" w:checkStyle="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35830"/>
    <w:rsid w:val="00001646"/>
    <w:rsid w:val="00002B30"/>
    <w:rsid w:val="00002E19"/>
    <w:rsid w:val="000039DE"/>
    <w:rsid w:val="00004FA3"/>
    <w:rsid w:val="000063E1"/>
    <w:rsid w:val="000072C8"/>
    <w:rsid w:val="00010B27"/>
    <w:rsid w:val="00010F1E"/>
    <w:rsid w:val="000118A3"/>
    <w:rsid w:val="00012335"/>
    <w:rsid w:val="000123B7"/>
    <w:rsid w:val="00012DA4"/>
    <w:rsid w:val="0001481F"/>
    <w:rsid w:val="0001494D"/>
    <w:rsid w:val="000149B6"/>
    <w:rsid w:val="000173B9"/>
    <w:rsid w:val="00017477"/>
    <w:rsid w:val="0002155A"/>
    <w:rsid w:val="00021AD9"/>
    <w:rsid w:val="00021B34"/>
    <w:rsid w:val="00022C4C"/>
    <w:rsid w:val="00023C6C"/>
    <w:rsid w:val="000246F6"/>
    <w:rsid w:val="000267A8"/>
    <w:rsid w:val="0002684D"/>
    <w:rsid w:val="00026A9C"/>
    <w:rsid w:val="000275A2"/>
    <w:rsid w:val="00027E97"/>
    <w:rsid w:val="0003020A"/>
    <w:rsid w:val="000308D8"/>
    <w:rsid w:val="000310F6"/>
    <w:rsid w:val="0003139B"/>
    <w:rsid w:val="00031465"/>
    <w:rsid w:val="00033187"/>
    <w:rsid w:val="000331B6"/>
    <w:rsid w:val="00034B70"/>
    <w:rsid w:val="00034C74"/>
    <w:rsid w:val="00037CB1"/>
    <w:rsid w:val="00037FA8"/>
    <w:rsid w:val="00040AB5"/>
    <w:rsid w:val="00040AD1"/>
    <w:rsid w:val="000415C0"/>
    <w:rsid w:val="00041CB6"/>
    <w:rsid w:val="0004485E"/>
    <w:rsid w:val="00044AD2"/>
    <w:rsid w:val="000453B0"/>
    <w:rsid w:val="000462DB"/>
    <w:rsid w:val="00046DAD"/>
    <w:rsid w:val="00047694"/>
    <w:rsid w:val="00047A39"/>
    <w:rsid w:val="0005073B"/>
    <w:rsid w:val="00054501"/>
    <w:rsid w:val="00054813"/>
    <w:rsid w:val="000555C8"/>
    <w:rsid w:val="00055C2B"/>
    <w:rsid w:val="00056A5B"/>
    <w:rsid w:val="0006012A"/>
    <w:rsid w:val="00060370"/>
    <w:rsid w:val="000604F0"/>
    <w:rsid w:val="00063F3F"/>
    <w:rsid w:val="00064532"/>
    <w:rsid w:val="000653AC"/>
    <w:rsid w:val="000670B5"/>
    <w:rsid w:val="0007038C"/>
    <w:rsid w:val="0007270C"/>
    <w:rsid w:val="0007289A"/>
    <w:rsid w:val="00074306"/>
    <w:rsid w:val="000765F1"/>
    <w:rsid w:val="000768F5"/>
    <w:rsid w:val="00077950"/>
    <w:rsid w:val="00077AD0"/>
    <w:rsid w:val="00080889"/>
    <w:rsid w:val="00080CA1"/>
    <w:rsid w:val="000818AC"/>
    <w:rsid w:val="00084479"/>
    <w:rsid w:val="000850E8"/>
    <w:rsid w:val="000856BB"/>
    <w:rsid w:val="00086C26"/>
    <w:rsid w:val="00086DA9"/>
    <w:rsid w:val="00090BF2"/>
    <w:rsid w:val="00090F8D"/>
    <w:rsid w:val="00091BE4"/>
    <w:rsid w:val="0009237E"/>
    <w:rsid w:val="0009341C"/>
    <w:rsid w:val="00093647"/>
    <w:rsid w:val="0009391B"/>
    <w:rsid w:val="00093BE5"/>
    <w:rsid w:val="0009452F"/>
    <w:rsid w:val="000949CB"/>
    <w:rsid w:val="00094C44"/>
    <w:rsid w:val="000965FB"/>
    <w:rsid w:val="00096D18"/>
    <w:rsid w:val="00096E4A"/>
    <w:rsid w:val="000A1B18"/>
    <w:rsid w:val="000A2282"/>
    <w:rsid w:val="000A3352"/>
    <w:rsid w:val="000A393E"/>
    <w:rsid w:val="000A3BBD"/>
    <w:rsid w:val="000A401F"/>
    <w:rsid w:val="000A6797"/>
    <w:rsid w:val="000A6A1D"/>
    <w:rsid w:val="000B0CD2"/>
    <w:rsid w:val="000B12A9"/>
    <w:rsid w:val="000B2B05"/>
    <w:rsid w:val="000B4676"/>
    <w:rsid w:val="000B474F"/>
    <w:rsid w:val="000B5D2B"/>
    <w:rsid w:val="000B7675"/>
    <w:rsid w:val="000B7C5A"/>
    <w:rsid w:val="000C1732"/>
    <w:rsid w:val="000C30F1"/>
    <w:rsid w:val="000C3963"/>
    <w:rsid w:val="000C4A8D"/>
    <w:rsid w:val="000C4F7B"/>
    <w:rsid w:val="000C53F0"/>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4B91"/>
    <w:rsid w:val="000E53FF"/>
    <w:rsid w:val="000E6BF9"/>
    <w:rsid w:val="000E71ED"/>
    <w:rsid w:val="000E7275"/>
    <w:rsid w:val="000E7D99"/>
    <w:rsid w:val="000E7DDA"/>
    <w:rsid w:val="000F0B73"/>
    <w:rsid w:val="000F0ED1"/>
    <w:rsid w:val="000F18BD"/>
    <w:rsid w:val="000F21A8"/>
    <w:rsid w:val="000F2547"/>
    <w:rsid w:val="0010071E"/>
    <w:rsid w:val="00100BD5"/>
    <w:rsid w:val="0010130E"/>
    <w:rsid w:val="001016BF"/>
    <w:rsid w:val="00101F34"/>
    <w:rsid w:val="00103833"/>
    <w:rsid w:val="00103F1F"/>
    <w:rsid w:val="00104429"/>
    <w:rsid w:val="0010495C"/>
    <w:rsid w:val="00104DB8"/>
    <w:rsid w:val="00104F01"/>
    <w:rsid w:val="00105F7B"/>
    <w:rsid w:val="001076B0"/>
    <w:rsid w:val="00110074"/>
    <w:rsid w:val="00110289"/>
    <w:rsid w:val="00110678"/>
    <w:rsid w:val="00110EE5"/>
    <w:rsid w:val="00112657"/>
    <w:rsid w:val="0011335E"/>
    <w:rsid w:val="00113F48"/>
    <w:rsid w:val="00114BEA"/>
    <w:rsid w:val="001154C9"/>
    <w:rsid w:val="00115542"/>
    <w:rsid w:val="00116D75"/>
    <w:rsid w:val="00117CC1"/>
    <w:rsid w:val="00120093"/>
    <w:rsid w:val="001202FF"/>
    <w:rsid w:val="0012131B"/>
    <w:rsid w:val="00123B71"/>
    <w:rsid w:val="00124EB4"/>
    <w:rsid w:val="00125118"/>
    <w:rsid w:val="00125A84"/>
    <w:rsid w:val="00125E04"/>
    <w:rsid w:val="00125E41"/>
    <w:rsid w:val="0013046D"/>
    <w:rsid w:val="00130BAE"/>
    <w:rsid w:val="00136D61"/>
    <w:rsid w:val="0014118C"/>
    <w:rsid w:val="00141A68"/>
    <w:rsid w:val="00142365"/>
    <w:rsid w:val="00142B90"/>
    <w:rsid w:val="00142E33"/>
    <w:rsid w:val="0014359E"/>
    <w:rsid w:val="001441A1"/>
    <w:rsid w:val="00151191"/>
    <w:rsid w:val="001512F4"/>
    <w:rsid w:val="00151402"/>
    <w:rsid w:val="00151F75"/>
    <w:rsid w:val="001523E8"/>
    <w:rsid w:val="00153EFC"/>
    <w:rsid w:val="001543D3"/>
    <w:rsid w:val="00154996"/>
    <w:rsid w:val="00156A57"/>
    <w:rsid w:val="00156CFE"/>
    <w:rsid w:val="0015750F"/>
    <w:rsid w:val="00160091"/>
    <w:rsid w:val="00160625"/>
    <w:rsid w:val="00161C68"/>
    <w:rsid w:val="00161C9D"/>
    <w:rsid w:val="00163DA9"/>
    <w:rsid w:val="00164DB0"/>
    <w:rsid w:val="00165FE1"/>
    <w:rsid w:val="00166192"/>
    <w:rsid w:val="0016729F"/>
    <w:rsid w:val="0017074B"/>
    <w:rsid w:val="00170F99"/>
    <w:rsid w:val="00171AA9"/>
    <w:rsid w:val="00173DA5"/>
    <w:rsid w:val="001748FF"/>
    <w:rsid w:val="001750F1"/>
    <w:rsid w:val="00175569"/>
    <w:rsid w:val="0017578E"/>
    <w:rsid w:val="001759AB"/>
    <w:rsid w:val="00175F60"/>
    <w:rsid w:val="00176E0F"/>
    <w:rsid w:val="001774DC"/>
    <w:rsid w:val="00177B21"/>
    <w:rsid w:val="00180434"/>
    <w:rsid w:val="00180BA9"/>
    <w:rsid w:val="00181E3C"/>
    <w:rsid w:val="00183325"/>
    <w:rsid w:val="001839E2"/>
    <w:rsid w:val="00183E07"/>
    <w:rsid w:val="00186160"/>
    <w:rsid w:val="00186484"/>
    <w:rsid w:val="0018676E"/>
    <w:rsid w:val="00186C3C"/>
    <w:rsid w:val="001879C3"/>
    <w:rsid w:val="001908CE"/>
    <w:rsid w:val="00190B17"/>
    <w:rsid w:val="00191D9D"/>
    <w:rsid w:val="00192FA8"/>
    <w:rsid w:val="00193148"/>
    <w:rsid w:val="00193ED4"/>
    <w:rsid w:val="001946A7"/>
    <w:rsid w:val="00195ADB"/>
    <w:rsid w:val="0019612A"/>
    <w:rsid w:val="001963E9"/>
    <w:rsid w:val="001964A9"/>
    <w:rsid w:val="001966BF"/>
    <w:rsid w:val="001971A6"/>
    <w:rsid w:val="00197D0D"/>
    <w:rsid w:val="001A0681"/>
    <w:rsid w:val="001A08AB"/>
    <w:rsid w:val="001A0BE2"/>
    <w:rsid w:val="001A327E"/>
    <w:rsid w:val="001A3EE6"/>
    <w:rsid w:val="001A4697"/>
    <w:rsid w:val="001A46EF"/>
    <w:rsid w:val="001A63B2"/>
    <w:rsid w:val="001A64A0"/>
    <w:rsid w:val="001A6681"/>
    <w:rsid w:val="001A6D15"/>
    <w:rsid w:val="001A73CE"/>
    <w:rsid w:val="001A7511"/>
    <w:rsid w:val="001B0DB5"/>
    <w:rsid w:val="001B1615"/>
    <w:rsid w:val="001B1728"/>
    <w:rsid w:val="001B346A"/>
    <w:rsid w:val="001B4D25"/>
    <w:rsid w:val="001B7CCE"/>
    <w:rsid w:val="001C2136"/>
    <w:rsid w:val="001C21F6"/>
    <w:rsid w:val="001C5CC4"/>
    <w:rsid w:val="001C6AE6"/>
    <w:rsid w:val="001C6FC3"/>
    <w:rsid w:val="001C7EAF"/>
    <w:rsid w:val="001D0310"/>
    <w:rsid w:val="001D05DE"/>
    <w:rsid w:val="001D2685"/>
    <w:rsid w:val="001D39B2"/>
    <w:rsid w:val="001D3C8E"/>
    <w:rsid w:val="001D3DD1"/>
    <w:rsid w:val="001D4221"/>
    <w:rsid w:val="001D4F84"/>
    <w:rsid w:val="001D5C59"/>
    <w:rsid w:val="001D5F74"/>
    <w:rsid w:val="001E021A"/>
    <w:rsid w:val="001E028C"/>
    <w:rsid w:val="001E0676"/>
    <w:rsid w:val="001E10E9"/>
    <w:rsid w:val="001E16A6"/>
    <w:rsid w:val="001E1937"/>
    <w:rsid w:val="001E4E8F"/>
    <w:rsid w:val="001E5D0C"/>
    <w:rsid w:val="001E664D"/>
    <w:rsid w:val="001E7F4D"/>
    <w:rsid w:val="001F094D"/>
    <w:rsid w:val="001F0EA6"/>
    <w:rsid w:val="001F388A"/>
    <w:rsid w:val="001F4F59"/>
    <w:rsid w:val="001F5A96"/>
    <w:rsid w:val="001F684C"/>
    <w:rsid w:val="001F74D2"/>
    <w:rsid w:val="002005CA"/>
    <w:rsid w:val="002007B4"/>
    <w:rsid w:val="00203480"/>
    <w:rsid w:val="00203E7C"/>
    <w:rsid w:val="00203F9B"/>
    <w:rsid w:val="00204F7E"/>
    <w:rsid w:val="002058FD"/>
    <w:rsid w:val="002063EE"/>
    <w:rsid w:val="002065A4"/>
    <w:rsid w:val="0020753D"/>
    <w:rsid w:val="002079D4"/>
    <w:rsid w:val="00210D90"/>
    <w:rsid w:val="00214189"/>
    <w:rsid w:val="00215753"/>
    <w:rsid w:val="00215FE6"/>
    <w:rsid w:val="00216493"/>
    <w:rsid w:val="00216A37"/>
    <w:rsid w:val="002200E7"/>
    <w:rsid w:val="0022049F"/>
    <w:rsid w:val="002229DB"/>
    <w:rsid w:val="00222D35"/>
    <w:rsid w:val="00224B4E"/>
    <w:rsid w:val="00225DEB"/>
    <w:rsid w:val="0022604A"/>
    <w:rsid w:val="002273FE"/>
    <w:rsid w:val="00231ED0"/>
    <w:rsid w:val="00232DE5"/>
    <w:rsid w:val="0023349E"/>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33C1"/>
    <w:rsid w:val="00255AC4"/>
    <w:rsid w:val="00256106"/>
    <w:rsid w:val="0025757D"/>
    <w:rsid w:val="00261751"/>
    <w:rsid w:val="002618DF"/>
    <w:rsid w:val="00261993"/>
    <w:rsid w:val="00261C06"/>
    <w:rsid w:val="0026264D"/>
    <w:rsid w:val="002629D1"/>
    <w:rsid w:val="0026559A"/>
    <w:rsid w:val="00265CE7"/>
    <w:rsid w:val="00265F3F"/>
    <w:rsid w:val="00266935"/>
    <w:rsid w:val="00266B5C"/>
    <w:rsid w:val="002670BF"/>
    <w:rsid w:val="00267E4E"/>
    <w:rsid w:val="00271EC0"/>
    <w:rsid w:val="002748C8"/>
    <w:rsid w:val="00275702"/>
    <w:rsid w:val="00275D1E"/>
    <w:rsid w:val="00275EB9"/>
    <w:rsid w:val="002843EA"/>
    <w:rsid w:val="00284F1E"/>
    <w:rsid w:val="00285EFE"/>
    <w:rsid w:val="002872C4"/>
    <w:rsid w:val="002937DE"/>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650"/>
    <w:rsid w:val="002A3A5E"/>
    <w:rsid w:val="002A3C73"/>
    <w:rsid w:val="002A3E6C"/>
    <w:rsid w:val="002A4070"/>
    <w:rsid w:val="002A6435"/>
    <w:rsid w:val="002A7E74"/>
    <w:rsid w:val="002B1410"/>
    <w:rsid w:val="002B2FE7"/>
    <w:rsid w:val="002B3403"/>
    <w:rsid w:val="002C08BC"/>
    <w:rsid w:val="002C1CDB"/>
    <w:rsid w:val="002C1E16"/>
    <w:rsid w:val="002C1F81"/>
    <w:rsid w:val="002C241F"/>
    <w:rsid w:val="002C2DC6"/>
    <w:rsid w:val="002C55EA"/>
    <w:rsid w:val="002C5A24"/>
    <w:rsid w:val="002C7E55"/>
    <w:rsid w:val="002D0B8F"/>
    <w:rsid w:val="002D21C5"/>
    <w:rsid w:val="002D2B28"/>
    <w:rsid w:val="002D3BAE"/>
    <w:rsid w:val="002D3E3E"/>
    <w:rsid w:val="002D4E64"/>
    <w:rsid w:val="002D5053"/>
    <w:rsid w:val="002D633C"/>
    <w:rsid w:val="002D6EEF"/>
    <w:rsid w:val="002D732B"/>
    <w:rsid w:val="002E00DD"/>
    <w:rsid w:val="002E118E"/>
    <w:rsid w:val="002E1ABB"/>
    <w:rsid w:val="002E3DA8"/>
    <w:rsid w:val="002E4883"/>
    <w:rsid w:val="002E5ED6"/>
    <w:rsid w:val="002F06A6"/>
    <w:rsid w:val="002F1E70"/>
    <w:rsid w:val="002F1FF8"/>
    <w:rsid w:val="002F2FF2"/>
    <w:rsid w:val="002F3703"/>
    <w:rsid w:val="002F381F"/>
    <w:rsid w:val="002F3A3B"/>
    <w:rsid w:val="002F52B5"/>
    <w:rsid w:val="002F70B5"/>
    <w:rsid w:val="00300207"/>
    <w:rsid w:val="00301858"/>
    <w:rsid w:val="00303689"/>
    <w:rsid w:val="003040F7"/>
    <w:rsid w:val="003043BD"/>
    <w:rsid w:val="00304F0D"/>
    <w:rsid w:val="003063B8"/>
    <w:rsid w:val="00306E34"/>
    <w:rsid w:val="00307580"/>
    <w:rsid w:val="00311356"/>
    <w:rsid w:val="00311435"/>
    <w:rsid w:val="00312680"/>
    <w:rsid w:val="00312BC7"/>
    <w:rsid w:val="00312BD9"/>
    <w:rsid w:val="00313ED0"/>
    <w:rsid w:val="003141E8"/>
    <w:rsid w:val="0031490E"/>
    <w:rsid w:val="00316FA0"/>
    <w:rsid w:val="00317D38"/>
    <w:rsid w:val="003211EE"/>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36A0A"/>
    <w:rsid w:val="00337DAF"/>
    <w:rsid w:val="00340496"/>
    <w:rsid w:val="00340C5B"/>
    <w:rsid w:val="00341615"/>
    <w:rsid w:val="0034318B"/>
    <w:rsid w:val="00343323"/>
    <w:rsid w:val="00345999"/>
    <w:rsid w:val="00347140"/>
    <w:rsid w:val="003472FA"/>
    <w:rsid w:val="00350137"/>
    <w:rsid w:val="003529F8"/>
    <w:rsid w:val="00353933"/>
    <w:rsid w:val="00353EB8"/>
    <w:rsid w:val="00355207"/>
    <w:rsid w:val="00355893"/>
    <w:rsid w:val="00356E70"/>
    <w:rsid w:val="003600F5"/>
    <w:rsid w:val="00360519"/>
    <w:rsid w:val="00363214"/>
    <w:rsid w:val="00363E7C"/>
    <w:rsid w:val="0036405E"/>
    <w:rsid w:val="003645E6"/>
    <w:rsid w:val="003663D2"/>
    <w:rsid w:val="00366997"/>
    <w:rsid w:val="0036733F"/>
    <w:rsid w:val="00367CC6"/>
    <w:rsid w:val="00367CE0"/>
    <w:rsid w:val="00371897"/>
    <w:rsid w:val="00374B3A"/>
    <w:rsid w:val="00376CDD"/>
    <w:rsid w:val="003772F6"/>
    <w:rsid w:val="003817F4"/>
    <w:rsid w:val="00382127"/>
    <w:rsid w:val="00382B6F"/>
    <w:rsid w:val="00383B8C"/>
    <w:rsid w:val="003841F0"/>
    <w:rsid w:val="00390D67"/>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A734E"/>
    <w:rsid w:val="003B2D8E"/>
    <w:rsid w:val="003B3C57"/>
    <w:rsid w:val="003B3F95"/>
    <w:rsid w:val="003B4898"/>
    <w:rsid w:val="003B4F18"/>
    <w:rsid w:val="003B565E"/>
    <w:rsid w:val="003B5D3A"/>
    <w:rsid w:val="003B7490"/>
    <w:rsid w:val="003C25D7"/>
    <w:rsid w:val="003C4601"/>
    <w:rsid w:val="003C4DE9"/>
    <w:rsid w:val="003C5606"/>
    <w:rsid w:val="003C59C9"/>
    <w:rsid w:val="003C5FCA"/>
    <w:rsid w:val="003C6519"/>
    <w:rsid w:val="003C7B6B"/>
    <w:rsid w:val="003D00BB"/>
    <w:rsid w:val="003D12EC"/>
    <w:rsid w:val="003D1AED"/>
    <w:rsid w:val="003D1EBB"/>
    <w:rsid w:val="003D261E"/>
    <w:rsid w:val="003D2AC2"/>
    <w:rsid w:val="003D2EFA"/>
    <w:rsid w:val="003D3530"/>
    <w:rsid w:val="003D68F0"/>
    <w:rsid w:val="003D70EF"/>
    <w:rsid w:val="003D7AE6"/>
    <w:rsid w:val="003E09C7"/>
    <w:rsid w:val="003E0C13"/>
    <w:rsid w:val="003E1831"/>
    <w:rsid w:val="003E2DA1"/>
    <w:rsid w:val="003E4E22"/>
    <w:rsid w:val="003E4EE4"/>
    <w:rsid w:val="003E5FCB"/>
    <w:rsid w:val="003F02EA"/>
    <w:rsid w:val="003F04C0"/>
    <w:rsid w:val="003F0CB2"/>
    <w:rsid w:val="003F13F2"/>
    <w:rsid w:val="003F1CFC"/>
    <w:rsid w:val="003F1D32"/>
    <w:rsid w:val="003F360A"/>
    <w:rsid w:val="003F38B4"/>
    <w:rsid w:val="003F4561"/>
    <w:rsid w:val="003F61EA"/>
    <w:rsid w:val="003F7159"/>
    <w:rsid w:val="003F7198"/>
    <w:rsid w:val="003F7538"/>
    <w:rsid w:val="0040008D"/>
    <w:rsid w:val="00401A42"/>
    <w:rsid w:val="00401C36"/>
    <w:rsid w:val="0040240E"/>
    <w:rsid w:val="00404F94"/>
    <w:rsid w:val="0040506B"/>
    <w:rsid w:val="00406994"/>
    <w:rsid w:val="0040777E"/>
    <w:rsid w:val="0041135C"/>
    <w:rsid w:val="00411D7A"/>
    <w:rsid w:val="004142DB"/>
    <w:rsid w:val="0041494E"/>
    <w:rsid w:val="0042403C"/>
    <w:rsid w:val="00424AE3"/>
    <w:rsid w:val="0042618B"/>
    <w:rsid w:val="0042729F"/>
    <w:rsid w:val="004304E0"/>
    <w:rsid w:val="00431DEC"/>
    <w:rsid w:val="0043550A"/>
    <w:rsid w:val="00435774"/>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9DF"/>
    <w:rsid w:val="00455BED"/>
    <w:rsid w:val="00455E75"/>
    <w:rsid w:val="00456B60"/>
    <w:rsid w:val="00456F62"/>
    <w:rsid w:val="00456F8C"/>
    <w:rsid w:val="00457B21"/>
    <w:rsid w:val="004610C6"/>
    <w:rsid w:val="00462F64"/>
    <w:rsid w:val="0046354E"/>
    <w:rsid w:val="0046513D"/>
    <w:rsid w:val="0046513F"/>
    <w:rsid w:val="00465BF2"/>
    <w:rsid w:val="00465CAE"/>
    <w:rsid w:val="00465CBE"/>
    <w:rsid w:val="0046649C"/>
    <w:rsid w:val="00470479"/>
    <w:rsid w:val="00470E0B"/>
    <w:rsid w:val="00473D2B"/>
    <w:rsid w:val="00473E9E"/>
    <w:rsid w:val="004747D9"/>
    <w:rsid w:val="004749A3"/>
    <w:rsid w:val="00475C9B"/>
    <w:rsid w:val="00476884"/>
    <w:rsid w:val="0048003B"/>
    <w:rsid w:val="0048024F"/>
    <w:rsid w:val="00483580"/>
    <w:rsid w:val="00483D1F"/>
    <w:rsid w:val="00484E26"/>
    <w:rsid w:val="00485985"/>
    <w:rsid w:val="00485A7C"/>
    <w:rsid w:val="00486387"/>
    <w:rsid w:val="004877F7"/>
    <w:rsid w:val="00490D13"/>
    <w:rsid w:val="00491272"/>
    <w:rsid w:val="00491432"/>
    <w:rsid w:val="0049282F"/>
    <w:rsid w:val="00493EA0"/>
    <w:rsid w:val="00493EDF"/>
    <w:rsid w:val="00494F63"/>
    <w:rsid w:val="004954D9"/>
    <w:rsid w:val="00495A6D"/>
    <w:rsid w:val="00495F92"/>
    <w:rsid w:val="00497A2E"/>
    <w:rsid w:val="004A01D5"/>
    <w:rsid w:val="004A0B01"/>
    <w:rsid w:val="004A0E91"/>
    <w:rsid w:val="004A1645"/>
    <w:rsid w:val="004A2A65"/>
    <w:rsid w:val="004A2B07"/>
    <w:rsid w:val="004A2F10"/>
    <w:rsid w:val="004A40D9"/>
    <w:rsid w:val="004A6BF6"/>
    <w:rsid w:val="004B1A12"/>
    <w:rsid w:val="004B25C3"/>
    <w:rsid w:val="004B3A0B"/>
    <w:rsid w:val="004B3DD8"/>
    <w:rsid w:val="004B448C"/>
    <w:rsid w:val="004B5695"/>
    <w:rsid w:val="004C06FA"/>
    <w:rsid w:val="004C0DB0"/>
    <w:rsid w:val="004C1569"/>
    <w:rsid w:val="004C1B4A"/>
    <w:rsid w:val="004C42A4"/>
    <w:rsid w:val="004C482D"/>
    <w:rsid w:val="004C5643"/>
    <w:rsid w:val="004C5753"/>
    <w:rsid w:val="004C63CC"/>
    <w:rsid w:val="004C6C7B"/>
    <w:rsid w:val="004C6C92"/>
    <w:rsid w:val="004C7D7A"/>
    <w:rsid w:val="004D0F6E"/>
    <w:rsid w:val="004D1BDA"/>
    <w:rsid w:val="004D1DEE"/>
    <w:rsid w:val="004D235E"/>
    <w:rsid w:val="004D29C7"/>
    <w:rsid w:val="004D3217"/>
    <w:rsid w:val="004D34A4"/>
    <w:rsid w:val="004D457F"/>
    <w:rsid w:val="004D50DC"/>
    <w:rsid w:val="004D5A87"/>
    <w:rsid w:val="004D6DCB"/>
    <w:rsid w:val="004D6F0B"/>
    <w:rsid w:val="004E025C"/>
    <w:rsid w:val="004E149A"/>
    <w:rsid w:val="004E1D4E"/>
    <w:rsid w:val="004E3317"/>
    <w:rsid w:val="004E36A4"/>
    <w:rsid w:val="004E3A0C"/>
    <w:rsid w:val="004E5109"/>
    <w:rsid w:val="004E54DC"/>
    <w:rsid w:val="004E609F"/>
    <w:rsid w:val="004F1A55"/>
    <w:rsid w:val="004F2375"/>
    <w:rsid w:val="004F4044"/>
    <w:rsid w:val="004F41F3"/>
    <w:rsid w:val="004F4D99"/>
    <w:rsid w:val="004F4F94"/>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6521"/>
    <w:rsid w:val="0051729C"/>
    <w:rsid w:val="00517467"/>
    <w:rsid w:val="00520C72"/>
    <w:rsid w:val="00522ECD"/>
    <w:rsid w:val="005232AC"/>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7059"/>
    <w:rsid w:val="00547A3B"/>
    <w:rsid w:val="00551FD5"/>
    <w:rsid w:val="00552728"/>
    <w:rsid w:val="0055432E"/>
    <w:rsid w:val="005559F6"/>
    <w:rsid w:val="005578F8"/>
    <w:rsid w:val="00557D94"/>
    <w:rsid w:val="0056108A"/>
    <w:rsid w:val="005610D5"/>
    <w:rsid w:val="0056206E"/>
    <w:rsid w:val="00562489"/>
    <w:rsid w:val="00562900"/>
    <w:rsid w:val="00562DB8"/>
    <w:rsid w:val="0056313F"/>
    <w:rsid w:val="00563357"/>
    <w:rsid w:val="0056340D"/>
    <w:rsid w:val="00563E83"/>
    <w:rsid w:val="005647A8"/>
    <w:rsid w:val="00564E45"/>
    <w:rsid w:val="005651A5"/>
    <w:rsid w:val="00565294"/>
    <w:rsid w:val="00565505"/>
    <w:rsid w:val="0056577B"/>
    <w:rsid w:val="00571BD6"/>
    <w:rsid w:val="00573A18"/>
    <w:rsid w:val="00574FF1"/>
    <w:rsid w:val="00577759"/>
    <w:rsid w:val="005778C9"/>
    <w:rsid w:val="00580626"/>
    <w:rsid w:val="00580CBD"/>
    <w:rsid w:val="00583945"/>
    <w:rsid w:val="00583CCA"/>
    <w:rsid w:val="00584930"/>
    <w:rsid w:val="00584C61"/>
    <w:rsid w:val="00585223"/>
    <w:rsid w:val="00585F00"/>
    <w:rsid w:val="0059039F"/>
    <w:rsid w:val="00590A68"/>
    <w:rsid w:val="005918A6"/>
    <w:rsid w:val="00592872"/>
    <w:rsid w:val="0059528A"/>
    <w:rsid w:val="00595DC7"/>
    <w:rsid w:val="005975D8"/>
    <w:rsid w:val="005A0669"/>
    <w:rsid w:val="005A2D46"/>
    <w:rsid w:val="005A4EB9"/>
    <w:rsid w:val="005A515E"/>
    <w:rsid w:val="005A51DE"/>
    <w:rsid w:val="005A5681"/>
    <w:rsid w:val="005B2E85"/>
    <w:rsid w:val="005B3962"/>
    <w:rsid w:val="005B4C72"/>
    <w:rsid w:val="005B57DD"/>
    <w:rsid w:val="005C03E2"/>
    <w:rsid w:val="005C05F3"/>
    <w:rsid w:val="005C092B"/>
    <w:rsid w:val="005C09F2"/>
    <w:rsid w:val="005C0BCD"/>
    <w:rsid w:val="005C0F12"/>
    <w:rsid w:val="005C21C2"/>
    <w:rsid w:val="005C54BE"/>
    <w:rsid w:val="005C584E"/>
    <w:rsid w:val="005C6830"/>
    <w:rsid w:val="005C6C23"/>
    <w:rsid w:val="005C7027"/>
    <w:rsid w:val="005C71D6"/>
    <w:rsid w:val="005D0431"/>
    <w:rsid w:val="005D12FF"/>
    <w:rsid w:val="005D1DCF"/>
    <w:rsid w:val="005D486A"/>
    <w:rsid w:val="005D4E3B"/>
    <w:rsid w:val="005D4F26"/>
    <w:rsid w:val="005D63FB"/>
    <w:rsid w:val="005D7AB5"/>
    <w:rsid w:val="005E1791"/>
    <w:rsid w:val="005E1E15"/>
    <w:rsid w:val="005E1F69"/>
    <w:rsid w:val="005E28FE"/>
    <w:rsid w:val="005E43B8"/>
    <w:rsid w:val="005E4E0B"/>
    <w:rsid w:val="005E5046"/>
    <w:rsid w:val="005E55F6"/>
    <w:rsid w:val="005E63F2"/>
    <w:rsid w:val="005F2703"/>
    <w:rsid w:val="005F5FE4"/>
    <w:rsid w:val="005F7CEE"/>
    <w:rsid w:val="006006D4"/>
    <w:rsid w:val="0060284B"/>
    <w:rsid w:val="00603D47"/>
    <w:rsid w:val="006050F4"/>
    <w:rsid w:val="0060659A"/>
    <w:rsid w:val="00607869"/>
    <w:rsid w:val="0061103D"/>
    <w:rsid w:val="00611670"/>
    <w:rsid w:val="00612104"/>
    <w:rsid w:val="00612695"/>
    <w:rsid w:val="00612B27"/>
    <w:rsid w:val="00612E67"/>
    <w:rsid w:val="00613716"/>
    <w:rsid w:val="00614A42"/>
    <w:rsid w:val="0061681F"/>
    <w:rsid w:val="00620F05"/>
    <w:rsid w:val="00622AA2"/>
    <w:rsid w:val="00622D17"/>
    <w:rsid w:val="006240BB"/>
    <w:rsid w:val="00624151"/>
    <w:rsid w:val="00624535"/>
    <w:rsid w:val="0062486F"/>
    <w:rsid w:val="00624CCE"/>
    <w:rsid w:val="00624FC9"/>
    <w:rsid w:val="006253E4"/>
    <w:rsid w:val="006266F9"/>
    <w:rsid w:val="0062788D"/>
    <w:rsid w:val="0063008F"/>
    <w:rsid w:val="006309D3"/>
    <w:rsid w:val="006313EC"/>
    <w:rsid w:val="00632139"/>
    <w:rsid w:val="006326F0"/>
    <w:rsid w:val="00632F2F"/>
    <w:rsid w:val="00633798"/>
    <w:rsid w:val="00633BC2"/>
    <w:rsid w:val="00634628"/>
    <w:rsid w:val="00635416"/>
    <w:rsid w:val="00636E4D"/>
    <w:rsid w:val="00637638"/>
    <w:rsid w:val="00641ABE"/>
    <w:rsid w:val="00641FF3"/>
    <w:rsid w:val="00642066"/>
    <w:rsid w:val="006420F9"/>
    <w:rsid w:val="00643642"/>
    <w:rsid w:val="00644A92"/>
    <w:rsid w:val="00650FA5"/>
    <w:rsid w:val="00652183"/>
    <w:rsid w:val="00654B12"/>
    <w:rsid w:val="00656DDF"/>
    <w:rsid w:val="006570DE"/>
    <w:rsid w:val="006603CF"/>
    <w:rsid w:val="00664228"/>
    <w:rsid w:val="00664D7D"/>
    <w:rsid w:val="00670495"/>
    <w:rsid w:val="0067055A"/>
    <w:rsid w:val="006716A2"/>
    <w:rsid w:val="0067229B"/>
    <w:rsid w:val="0067434C"/>
    <w:rsid w:val="00675AEB"/>
    <w:rsid w:val="00675DFE"/>
    <w:rsid w:val="006775EA"/>
    <w:rsid w:val="00677D98"/>
    <w:rsid w:val="00680632"/>
    <w:rsid w:val="006813F7"/>
    <w:rsid w:val="00682766"/>
    <w:rsid w:val="00682926"/>
    <w:rsid w:val="00682A9B"/>
    <w:rsid w:val="00682DEF"/>
    <w:rsid w:val="00682E79"/>
    <w:rsid w:val="006834F9"/>
    <w:rsid w:val="00683FB6"/>
    <w:rsid w:val="0068588E"/>
    <w:rsid w:val="0068637C"/>
    <w:rsid w:val="0068686A"/>
    <w:rsid w:val="0068787C"/>
    <w:rsid w:val="00687907"/>
    <w:rsid w:val="00687B35"/>
    <w:rsid w:val="00687C2F"/>
    <w:rsid w:val="00690CD3"/>
    <w:rsid w:val="00693661"/>
    <w:rsid w:val="006950A2"/>
    <w:rsid w:val="00695CD8"/>
    <w:rsid w:val="00696B52"/>
    <w:rsid w:val="00697106"/>
    <w:rsid w:val="0069747C"/>
    <w:rsid w:val="006A2853"/>
    <w:rsid w:val="006A2DB5"/>
    <w:rsid w:val="006A37B9"/>
    <w:rsid w:val="006A5033"/>
    <w:rsid w:val="006A52B7"/>
    <w:rsid w:val="006A6ED4"/>
    <w:rsid w:val="006A78AD"/>
    <w:rsid w:val="006A78EC"/>
    <w:rsid w:val="006B0452"/>
    <w:rsid w:val="006B1600"/>
    <w:rsid w:val="006B19D3"/>
    <w:rsid w:val="006B2E4B"/>
    <w:rsid w:val="006B4A39"/>
    <w:rsid w:val="006B5C6D"/>
    <w:rsid w:val="006B69D6"/>
    <w:rsid w:val="006B7CA2"/>
    <w:rsid w:val="006C1A1A"/>
    <w:rsid w:val="006C1BC4"/>
    <w:rsid w:val="006C22DA"/>
    <w:rsid w:val="006C401A"/>
    <w:rsid w:val="006C5593"/>
    <w:rsid w:val="006C5C1F"/>
    <w:rsid w:val="006C6670"/>
    <w:rsid w:val="006C6E93"/>
    <w:rsid w:val="006C7027"/>
    <w:rsid w:val="006C751F"/>
    <w:rsid w:val="006C7E13"/>
    <w:rsid w:val="006D0D25"/>
    <w:rsid w:val="006D3CE6"/>
    <w:rsid w:val="006D4EF9"/>
    <w:rsid w:val="006D4F5B"/>
    <w:rsid w:val="006D6200"/>
    <w:rsid w:val="006D7C22"/>
    <w:rsid w:val="006E0127"/>
    <w:rsid w:val="006E0CB7"/>
    <w:rsid w:val="006E0CD0"/>
    <w:rsid w:val="006E0CF7"/>
    <w:rsid w:val="006E128A"/>
    <w:rsid w:val="006E439D"/>
    <w:rsid w:val="006E553F"/>
    <w:rsid w:val="006E728E"/>
    <w:rsid w:val="006F0BCA"/>
    <w:rsid w:val="006F1CD6"/>
    <w:rsid w:val="006F27E5"/>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04BD4"/>
    <w:rsid w:val="00704D6E"/>
    <w:rsid w:val="007101D1"/>
    <w:rsid w:val="007134AE"/>
    <w:rsid w:val="0071359D"/>
    <w:rsid w:val="0071400E"/>
    <w:rsid w:val="007140BA"/>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383"/>
    <w:rsid w:val="00727CE9"/>
    <w:rsid w:val="007302FE"/>
    <w:rsid w:val="00730E5E"/>
    <w:rsid w:val="00731332"/>
    <w:rsid w:val="007314E0"/>
    <w:rsid w:val="007324E3"/>
    <w:rsid w:val="00732FFD"/>
    <w:rsid w:val="007332E4"/>
    <w:rsid w:val="00741E3E"/>
    <w:rsid w:val="00741F48"/>
    <w:rsid w:val="0074337D"/>
    <w:rsid w:val="00744D43"/>
    <w:rsid w:val="00745F6F"/>
    <w:rsid w:val="00746DAA"/>
    <w:rsid w:val="00747CB3"/>
    <w:rsid w:val="00747EE2"/>
    <w:rsid w:val="007531F3"/>
    <w:rsid w:val="00753965"/>
    <w:rsid w:val="00753FAC"/>
    <w:rsid w:val="00755920"/>
    <w:rsid w:val="007566FF"/>
    <w:rsid w:val="00756AE9"/>
    <w:rsid w:val="007573A5"/>
    <w:rsid w:val="00757760"/>
    <w:rsid w:val="00760EF3"/>
    <w:rsid w:val="007619AF"/>
    <w:rsid w:val="00762436"/>
    <w:rsid w:val="0076266A"/>
    <w:rsid w:val="0076320B"/>
    <w:rsid w:val="00764EE6"/>
    <w:rsid w:val="00765BD9"/>
    <w:rsid w:val="0076641A"/>
    <w:rsid w:val="00766928"/>
    <w:rsid w:val="00771FFB"/>
    <w:rsid w:val="007722FF"/>
    <w:rsid w:val="00772E1F"/>
    <w:rsid w:val="0077461E"/>
    <w:rsid w:val="00775357"/>
    <w:rsid w:val="00775E8D"/>
    <w:rsid w:val="00775F49"/>
    <w:rsid w:val="00780A72"/>
    <w:rsid w:val="00781209"/>
    <w:rsid w:val="00781A96"/>
    <w:rsid w:val="00782099"/>
    <w:rsid w:val="007823DF"/>
    <w:rsid w:val="00783C6D"/>
    <w:rsid w:val="00787849"/>
    <w:rsid w:val="00787E7F"/>
    <w:rsid w:val="00787E92"/>
    <w:rsid w:val="00790C80"/>
    <w:rsid w:val="007913C6"/>
    <w:rsid w:val="00791431"/>
    <w:rsid w:val="00791EB0"/>
    <w:rsid w:val="00794738"/>
    <w:rsid w:val="007949F8"/>
    <w:rsid w:val="00794AD0"/>
    <w:rsid w:val="00794EAC"/>
    <w:rsid w:val="00795DE5"/>
    <w:rsid w:val="0079643D"/>
    <w:rsid w:val="00796F35"/>
    <w:rsid w:val="007A1E5E"/>
    <w:rsid w:val="007A2950"/>
    <w:rsid w:val="007A45D2"/>
    <w:rsid w:val="007A4B71"/>
    <w:rsid w:val="007A5038"/>
    <w:rsid w:val="007A52EC"/>
    <w:rsid w:val="007A578B"/>
    <w:rsid w:val="007A5FF7"/>
    <w:rsid w:val="007A70E6"/>
    <w:rsid w:val="007A74FB"/>
    <w:rsid w:val="007A7794"/>
    <w:rsid w:val="007B166C"/>
    <w:rsid w:val="007B22E3"/>
    <w:rsid w:val="007B2599"/>
    <w:rsid w:val="007B2A84"/>
    <w:rsid w:val="007B34F1"/>
    <w:rsid w:val="007B45D9"/>
    <w:rsid w:val="007B4ACF"/>
    <w:rsid w:val="007B5D39"/>
    <w:rsid w:val="007B62E3"/>
    <w:rsid w:val="007B64DC"/>
    <w:rsid w:val="007B678C"/>
    <w:rsid w:val="007B6A90"/>
    <w:rsid w:val="007C1560"/>
    <w:rsid w:val="007C2A9F"/>
    <w:rsid w:val="007C2DA8"/>
    <w:rsid w:val="007C372B"/>
    <w:rsid w:val="007C3A27"/>
    <w:rsid w:val="007C40E0"/>
    <w:rsid w:val="007C48C8"/>
    <w:rsid w:val="007C5590"/>
    <w:rsid w:val="007C6BBD"/>
    <w:rsid w:val="007C70B1"/>
    <w:rsid w:val="007C71A4"/>
    <w:rsid w:val="007C7726"/>
    <w:rsid w:val="007D0BB2"/>
    <w:rsid w:val="007D0E8F"/>
    <w:rsid w:val="007D0FBE"/>
    <w:rsid w:val="007D1EE6"/>
    <w:rsid w:val="007D1FC4"/>
    <w:rsid w:val="007D29FE"/>
    <w:rsid w:val="007D3810"/>
    <w:rsid w:val="007D3BFB"/>
    <w:rsid w:val="007D456F"/>
    <w:rsid w:val="007D4625"/>
    <w:rsid w:val="007D56A5"/>
    <w:rsid w:val="007D70B9"/>
    <w:rsid w:val="007E1A4C"/>
    <w:rsid w:val="007E48F8"/>
    <w:rsid w:val="007E509B"/>
    <w:rsid w:val="007E50E5"/>
    <w:rsid w:val="007E6804"/>
    <w:rsid w:val="007E7FA2"/>
    <w:rsid w:val="007F40D2"/>
    <w:rsid w:val="007F6DAF"/>
    <w:rsid w:val="007F7283"/>
    <w:rsid w:val="007F7698"/>
    <w:rsid w:val="007F7A2A"/>
    <w:rsid w:val="008000C7"/>
    <w:rsid w:val="0080016C"/>
    <w:rsid w:val="008025EB"/>
    <w:rsid w:val="008027E8"/>
    <w:rsid w:val="00802D3D"/>
    <w:rsid w:val="008041B3"/>
    <w:rsid w:val="00805ABB"/>
    <w:rsid w:val="00806FF6"/>
    <w:rsid w:val="0081174B"/>
    <w:rsid w:val="00811A6C"/>
    <w:rsid w:val="0081254A"/>
    <w:rsid w:val="0081429D"/>
    <w:rsid w:val="00816AB5"/>
    <w:rsid w:val="00816F59"/>
    <w:rsid w:val="008178B1"/>
    <w:rsid w:val="00820BA2"/>
    <w:rsid w:val="008232B3"/>
    <w:rsid w:val="008235D6"/>
    <w:rsid w:val="00823EC1"/>
    <w:rsid w:val="0082400B"/>
    <w:rsid w:val="00826071"/>
    <w:rsid w:val="008319C1"/>
    <w:rsid w:val="0083216E"/>
    <w:rsid w:val="00833252"/>
    <w:rsid w:val="00833A8C"/>
    <w:rsid w:val="00833C0B"/>
    <w:rsid w:val="00833FFB"/>
    <w:rsid w:val="008349A4"/>
    <w:rsid w:val="00834E67"/>
    <w:rsid w:val="00835D85"/>
    <w:rsid w:val="00836049"/>
    <w:rsid w:val="008364A6"/>
    <w:rsid w:val="008366D2"/>
    <w:rsid w:val="0084540F"/>
    <w:rsid w:val="00846F2E"/>
    <w:rsid w:val="00850DE1"/>
    <w:rsid w:val="00850E86"/>
    <w:rsid w:val="00850ECD"/>
    <w:rsid w:val="008513ED"/>
    <w:rsid w:val="00851DE9"/>
    <w:rsid w:val="0085287E"/>
    <w:rsid w:val="00852DDB"/>
    <w:rsid w:val="0085302A"/>
    <w:rsid w:val="008549AA"/>
    <w:rsid w:val="00855003"/>
    <w:rsid w:val="0085700A"/>
    <w:rsid w:val="00857C7E"/>
    <w:rsid w:val="00857F66"/>
    <w:rsid w:val="00862CF8"/>
    <w:rsid w:val="00863042"/>
    <w:rsid w:val="00863D53"/>
    <w:rsid w:val="008642E9"/>
    <w:rsid w:val="00865047"/>
    <w:rsid w:val="0086516E"/>
    <w:rsid w:val="008655EA"/>
    <w:rsid w:val="00866C7C"/>
    <w:rsid w:val="00867DE6"/>
    <w:rsid w:val="00870859"/>
    <w:rsid w:val="0087104F"/>
    <w:rsid w:val="00871466"/>
    <w:rsid w:val="00871682"/>
    <w:rsid w:val="00871C16"/>
    <w:rsid w:val="00872080"/>
    <w:rsid w:val="008722F5"/>
    <w:rsid w:val="00874783"/>
    <w:rsid w:val="0087572F"/>
    <w:rsid w:val="00876150"/>
    <w:rsid w:val="00881771"/>
    <w:rsid w:val="0088221B"/>
    <w:rsid w:val="0088272C"/>
    <w:rsid w:val="0088333B"/>
    <w:rsid w:val="008835E2"/>
    <w:rsid w:val="008838C9"/>
    <w:rsid w:val="00885899"/>
    <w:rsid w:val="00886E62"/>
    <w:rsid w:val="008915A5"/>
    <w:rsid w:val="0089420B"/>
    <w:rsid w:val="00895243"/>
    <w:rsid w:val="00895FE7"/>
    <w:rsid w:val="00897886"/>
    <w:rsid w:val="00897A88"/>
    <w:rsid w:val="008A03A9"/>
    <w:rsid w:val="008A04D1"/>
    <w:rsid w:val="008A1184"/>
    <w:rsid w:val="008A2379"/>
    <w:rsid w:val="008A36B4"/>
    <w:rsid w:val="008A484A"/>
    <w:rsid w:val="008A5529"/>
    <w:rsid w:val="008A6627"/>
    <w:rsid w:val="008A7246"/>
    <w:rsid w:val="008B0911"/>
    <w:rsid w:val="008B1477"/>
    <w:rsid w:val="008B1D06"/>
    <w:rsid w:val="008B5CB6"/>
    <w:rsid w:val="008B7691"/>
    <w:rsid w:val="008B7BD9"/>
    <w:rsid w:val="008B7C35"/>
    <w:rsid w:val="008B7EC1"/>
    <w:rsid w:val="008C01C8"/>
    <w:rsid w:val="008C0E77"/>
    <w:rsid w:val="008C1C5F"/>
    <w:rsid w:val="008C1E17"/>
    <w:rsid w:val="008C3A63"/>
    <w:rsid w:val="008C5461"/>
    <w:rsid w:val="008C559F"/>
    <w:rsid w:val="008C5C31"/>
    <w:rsid w:val="008C6007"/>
    <w:rsid w:val="008C687B"/>
    <w:rsid w:val="008D06D4"/>
    <w:rsid w:val="008D0998"/>
    <w:rsid w:val="008D1795"/>
    <w:rsid w:val="008D3CF6"/>
    <w:rsid w:val="008D71E8"/>
    <w:rsid w:val="008D7441"/>
    <w:rsid w:val="008D74C1"/>
    <w:rsid w:val="008D7535"/>
    <w:rsid w:val="008E03BD"/>
    <w:rsid w:val="008E1311"/>
    <w:rsid w:val="008E14F7"/>
    <w:rsid w:val="008E1DA6"/>
    <w:rsid w:val="008E2853"/>
    <w:rsid w:val="008E2AA6"/>
    <w:rsid w:val="008E3594"/>
    <w:rsid w:val="008E3781"/>
    <w:rsid w:val="008E3B51"/>
    <w:rsid w:val="008E3EE2"/>
    <w:rsid w:val="008E7505"/>
    <w:rsid w:val="008E785C"/>
    <w:rsid w:val="008E7B88"/>
    <w:rsid w:val="008F16BD"/>
    <w:rsid w:val="008F31EB"/>
    <w:rsid w:val="008F35E3"/>
    <w:rsid w:val="008F5517"/>
    <w:rsid w:val="008F56F2"/>
    <w:rsid w:val="008F6671"/>
    <w:rsid w:val="00901A6B"/>
    <w:rsid w:val="0090213F"/>
    <w:rsid w:val="009057DF"/>
    <w:rsid w:val="00907F25"/>
    <w:rsid w:val="009107B2"/>
    <w:rsid w:val="00911C18"/>
    <w:rsid w:val="00911DC1"/>
    <w:rsid w:val="00912175"/>
    <w:rsid w:val="00912871"/>
    <w:rsid w:val="00913E8B"/>
    <w:rsid w:val="00914F14"/>
    <w:rsid w:val="00915E1E"/>
    <w:rsid w:val="009205F2"/>
    <w:rsid w:val="0092124B"/>
    <w:rsid w:val="00921EC2"/>
    <w:rsid w:val="00922889"/>
    <w:rsid w:val="009243F5"/>
    <w:rsid w:val="0092476A"/>
    <w:rsid w:val="009248C0"/>
    <w:rsid w:val="00924B8F"/>
    <w:rsid w:val="00926881"/>
    <w:rsid w:val="009272CA"/>
    <w:rsid w:val="00930A1D"/>
    <w:rsid w:val="00931D75"/>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2B95"/>
    <w:rsid w:val="009630EB"/>
    <w:rsid w:val="009644E2"/>
    <w:rsid w:val="0096465B"/>
    <w:rsid w:val="009655A5"/>
    <w:rsid w:val="00965FB4"/>
    <w:rsid w:val="00970147"/>
    <w:rsid w:val="00970B1B"/>
    <w:rsid w:val="00972337"/>
    <w:rsid w:val="00972FAD"/>
    <w:rsid w:val="009742DD"/>
    <w:rsid w:val="009748DA"/>
    <w:rsid w:val="009749AA"/>
    <w:rsid w:val="0097516F"/>
    <w:rsid w:val="00975495"/>
    <w:rsid w:val="0097618B"/>
    <w:rsid w:val="00976C21"/>
    <w:rsid w:val="00976EF4"/>
    <w:rsid w:val="0097747F"/>
    <w:rsid w:val="00977904"/>
    <w:rsid w:val="00977FDE"/>
    <w:rsid w:val="009808BC"/>
    <w:rsid w:val="009824DA"/>
    <w:rsid w:val="00983439"/>
    <w:rsid w:val="00984185"/>
    <w:rsid w:val="00984575"/>
    <w:rsid w:val="00985FD3"/>
    <w:rsid w:val="009870AA"/>
    <w:rsid w:val="00994987"/>
    <w:rsid w:val="009A0AD1"/>
    <w:rsid w:val="009A1CA7"/>
    <w:rsid w:val="009A29ED"/>
    <w:rsid w:val="009A2CD9"/>
    <w:rsid w:val="009A308F"/>
    <w:rsid w:val="009A3589"/>
    <w:rsid w:val="009A3ED0"/>
    <w:rsid w:val="009A5EFD"/>
    <w:rsid w:val="009A6338"/>
    <w:rsid w:val="009A6A20"/>
    <w:rsid w:val="009A6C91"/>
    <w:rsid w:val="009A6E34"/>
    <w:rsid w:val="009B0EED"/>
    <w:rsid w:val="009B22CE"/>
    <w:rsid w:val="009B299B"/>
    <w:rsid w:val="009B3637"/>
    <w:rsid w:val="009B46D2"/>
    <w:rsid w:val="009B5937"/>
    <w:rsid w:val="009B5B9E"/>
    <w:rsid w:val="009B5E46"/>
    <w:rsid w:val="009B6BE2"/>
    <w:rsid w:val="009B7800"/>
    <w:rsid w:val="009C007D"/>
    <w:rsid w:val="009C01A6"/>
    <w:rsid w:val="009C0863"/>
    <w:rsid w:val="009C2519"/>
    <w:rsid w:val="009C2CA5"/>
    <w:rsid w:val="009C40F0"/>
    <w:rsid w:val="009C6FD0"/>
    <w:rsid w:val="009C763B"/>
    <w:rsid w:val="009D244B"/>
    <w:rsid w:val="009D3A08"/>
    <w:rsid w:val="009D3F06"/>
    <w:rsid w:val="009D3FC2"/>
    <w:rsid w:val="009D4CBC"/>
    <w:rsid w:val="009D6161"/>
    <w:rsid w:val="009D7068"/>
    <w:rsid w:val="009D70A1"/>
    <w:rsid w:val="009D710E"/>
    <w:rsid w:val="009E0980"/>
    <w:rsid w:val="009E0A77"/>
    <w:rsid w:val="009E2860"/>
    <w:rsid w:val="009E3144"/>
    <w:rsid w:val="009E6151"/>
    <w:rsid w:val="009E7472"/>
    <w:rsid w:val="009F037E"/>
    <w:rsid w:val="009F067F"/>
    <w:rsid w:val="009F0864"/>
    <w:rsid w:val="009F1D3F"/>
    <w:rsid w:val="009F2440"/>
    <w:rsid w:val="009F2910"/>
    <w:rsid w:val="009F2C03"/>
    <w:rsid w:val="009F33AE"/>
    <w:rsid w:val="009F3591"/>
    <w:rsid w:val="009F39AF"/>
    <w:rsid w:val="009F5514"/>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6C01"/>
    <w:rsid w:val="00A17916"/>
    <w:rsid w:val="00A208D7"/>
    <w:rsid w:val="00A21482"/>
    <w:rsid w:val="00A21670"/>
    <w:rsid w:val="00A2253B"/>
    <w:rsid w:val="00A230A6"/>
    <w:rsid w:val="00A25232"/>
    <w:rsid w:val="00A273C0"/>
    <w:rsid w:val="00A3200C"/>
    <w:rsid w:val="00A32306"/>
    <w:rsid w:val="00A32956"/>
    <w:rsid w:val="00A33017"/>
    <w:rsid w:val="00A33161"/>
    <w:rsid w:val="00A33450"/>
    <w:rsid w:val="00A33F16"/>
    <w:rsid w:val="00A344D7"/>
    <w:rsid w:val="00A34B65"/>
    <w:rsid w:val="00A35830"/>
    <w:rsid w:val="00A363A0"/>
    <w:rsid w:val="00A37326"/>
    <w:rsid w:val="00A37A05"/>
    <w:rsid w:val="00A40226"/>
    <w:rsid w:val="00A427E7"/>
    <w:rsid w:val="00A4394D"/>
    <w:rsid w:val="00A44B38"/>
    <w:rsid w:val="00A44B6D"/>
    <w:rsid w:val="00A45A00"/>
    <w:rsid w:val="00A469CB"/>
    <w:rsid w:val="00A4722A"/>
    <w:rsid w:val="00A473B8"/>
    <w:rsid w:val="00A47E4F"/>
    <w:rsid w:val="00A50690"/>
    <w:rsid w:val="00A50A16"/>
    <w:rsid w:val="00A50DC3"/>
    <w:rsid w:val="00A52A3E"/>
    <w:rsid w:val="00A5357E"/>
    <w:rsid w:val="00A5478F"/>
    <w:rsid w:val="00A55370"/>
    <w:rsid w:val="00A5570A"/>
    <w:rsid w:val="00A55DBA"/>
    <w:rsid w:val="00A56163"/>
    <w:rsid w:val="00A57374"/>
    <w:rsid w:val="00A57832"/>
    <w:rsid w:val="00A616E5"/>
    <w:rsid w:val="00A62385"/>
    <w:rsid w:val="00A64D43"/>
    <w:rsid w:val="00A654AC"/>
    <w:rsid w:val="00A66B29"/>
    <w:rsid w:val="00A66E01"/>
    <w:rsid w:val="00A67AC7"/>
    <w:rsid w:val="00A67C9F"/>
    <w:rsid w:val="00A700B8"/>
    <w:rsid w:val="00A74067"/>
    <w:rsid w:val="00A74200"/>
    <w:rsid w:val="00A74431"/>
    <w:rsid w:val="00A800EC"/>
    <w:rsid w:val="00A82F11"/>
    <w:rsid w:val="00A8425F"/>
    <w:rsid w:val="00A84A50"/>
    <w:rsid w:val="00A855E4"/>
    <w:rsid w:val="00A859FA"/>
    <w:rsid w:val="00A86624"/>
    <w:rsid w:val="00A86FF9"/>
    <w:rsid w:val="00A873E9"/>
    <w:rsid w:val="00A90C65"/>
    <w:rsid w:val="00A91226"/>
    <w:rsid w:val="00A919F3"/>
    <w:rsid w:val="00A94090"/>
    <w:rsid w:val="00A9484D"/>
    <w:rsid w:val="00A95C23"/>
    <w:rsid w:val="00A962B4"/>
    <w:rsid w:val="00A965ED"/>
    <w:rsid w:val="00A96CB1"/>
    <w:rsid w:val="00A96D97"/>
    <w:rsid w:val="00AA252F"/>
    <w:rsid w:val="00AA2A6E"/>
    <w:rsid w:val="00AA2AA3"/>
    <w:rsid w:val="00AA2DE4"/>
    <w:rsid w:val="00AA30A1"/>
    <w:rsid w:val="00AA3824"/>
    <w:rsid w:val="00AA3840"/>
    <w:rsid w:val="00AA5CC6"/>
    <w:rsid w:val="00AA5D99"/>
    <w:rsid w:val="00AA6311"/>
    <w:rsid w:val="00AA693C"/>
    <w:rsid w:val="00AB1101"/>
    <w:rsid w:val="00AB189E"/>
    <w:rsid w:val="00AB25DD"/>
    <w:rsid w:val="00AB4ACC"/>
    <w:rsid w:val="00AB4CF7"/>
    <w:rsid w:val="00AB4D0D"/>
    <w:rsid w:val="00AB5C6B"/>
    <w:rsid w:val="00AB5CD0"/>
    <w:rsid w:val="00AB5D58"/>
    <w:rsid w:val="00AB5F78"/>
    <w:rsid w:val="00AB68F5"/>
    <w:rsid w:val="00AB690D"/>
    <w:rsid w:val="00AB7996"/>
    <w:rsid w:val="00AC0217"/>
    <w:rsid w:val="00AC0388"/>
    <w:rsid w:val="00AC0961"/>
    <w:rsid w:val="00AC0A36"/>
    <w:rsid w:val="00AC2DE8"/>
    <w:rsid w:val="00AC381A"/>
    <w:rsid w:val="00AC38E1"/>
    <w:rsid w:val="00AC4C66"/>
    <w:rsid w:val="00AC5030"/>
    <w:rsid w:val="00AC620E"/>
    <w:rsid w:val="00AC66FE"/>
    <w:rsid w:val="00AC7512"/>
    <w:rsid w:val="00AC75A3"/>
    <w:rsid w:val="00AC783E"/>
    <w:rsid w:val="00AC7B60"/>
    <w:rsid w:val="00AC7E42"/>
    <w:rsid w:val="00AD1FB2"/>
    <w:rsid w:val="00AD3036"/>
    <w:rsid w:val="00AD4566"/>
    <w:rsid w:val="00AD5014"/>
    <w:rsid w:val="00AD517E"/>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444B"/>
    <w:rsid w:val="00AF573D"/>
    <w:rsid w:val="00AF6038"/>
    <w:rsid w:val="00AF612A"/>
    <w:rsid w:val="00AF702F"/>
    <w:rsid w:val="00B0247D"/>
    <w:rsid w:val="00B02D9C"/>
    <w:rsid w:val="00B03883"/>
    <w:rsid w:val="00B04822"/>
    <w:rsid w:val="00B0499B"/>
    <w:rsid w:val="00B0786E"/>
    <w:rsid w:val="00B07BFE"/>
    <w:rsid w:val="00B07E71"/>
    <w:rsid w:val="00B109CA"/>
    <w:rsid w:val="00B113A3"/>
    <w:rsid w:val="00B11606"/>
    <w:rsid w:val="00B1188C"/>
    <w:rsid w:val="00B12430"/>
    <w:rsid w:val="00B13FD9"/>
    <w:rsid w:val="00B2045E"/>
    <w:rsid w:val="00B21494"/>
    <w:rsid w:val="00B21CD0"/>
    <w:rsid w:val="00B22D7C"/>
    <w:rsid w:val="00B25D81"/>
    <w:rsid w:val="00B262CF"/>
    <w:rsid w:val="00B27764"/>
    <w:rsid w:val="00B27893"/>
    <w:rsid w:val="00B305C6"/>
    <w:rsid w:val="00B30E4C"/>
    <w:rsid w:val="00B31B72"/>
    <w:rsid w:val="00B32686"/>
    <w:rsid w:val="00B34415"/>
    <w:rsid w:val="00B34858"/>
    <w:rsid w:val="00B34E99"/>
    <w:rsid w:val="00B35CA3"/>
    <w:rsid w:val="00B361D2"/>
    <w:rsid w:val="00B379DD"/>
    <w:rsid w:val="00B37B87"/>
    <w:rsid w:val="00B37BF9"/>
    <w:rsid w:val="00B37C47"/>
    <w:rsid w:val="00B40410"/>
    <w:rsid w:val="00B40928"/>
    <w:rsid w:val="00B417A3"/>
    <w:rsid w:val="00B418EE"/>
    <w:rsid w:val="00B419C9"/>
    <w:rsid w:val="00B419F3"/>
    <w:rsid w:val="00B4207E"/>
    <w:rsid w:val="00B44350"/>
    <w:rsid w:val="00B459FE"/>
    <w:rsid w:val="00B46BF2"/>
    <w:rsid w:val="00B502A3"/>
    <w:rsid w:val="00B50FFD"/>
    <w:rsid w:val="00B5240C"/>
    <w:rsid w:val="00B536B8"/>
    <w:rsid w:val="00B53DDE"/>
    <w:rsid w:val="00B544C4"/>
    <w:rsid w:val="00B5450B"/>
    <w:rsid w:val="00B54965"/>
    <w:rsid w:val="00B55157"/>
    <w:rsid w:val="00B5515D"/>
    <w:rsid w:val="00B55532"/>
    <w:rsid w:val="00B56C73"/>
    <w:rsid w:val="00B571C4"/>
    <w:rsid w:val="00B57808"/>
    <w:rsid w:val="00B57C3B"/>
    <w:rsid w:val="00B60A7D"/>
    <w:rsid w:val="00B617E0"/>
    <w:rsid w:val="00B61D8C"/>
    <w:rsid w:val="00B63607"/>
    <w:rsid w:val="00B641E5"/>
    <w:rsid w:val="00B657FB"/>
    <w:rsid w:val="00B672C9"/>
    <w:rsid w:val="00B67BCA"/>
    <w:rsid w:val="00B705A1"/>
    <w:rsid w:val="00B70CDF"/>
    <w:rsid w:val="00B71239"/>
    <w:rsid w:val="00B71F28"/>
    <w:rsid w:val="00B759D1"/>
    <w:rsid w:val="00B75B09"/>
    <w:rsid w:val="00B82F46"/>
    <w:rsid w:val="00B83D32"/>
    <w:rsid w:val="00B8587D"/>
    <w:rsid w:val="00B868D2"/>
    <w:rsid w:val="00B87B4F"/>
    <w:rsid w:val="00B910E4"/>
    <w:rsid w:val="00B918ED"/>
    <w:rsid w:val="00B92506"/>
    <w:rsid w:val="00B930A3"/>
    <w:rsid w:val="00B9339B"/>
    <w:rsid w:val="00B94713"/>
    <w:rsid w:val="00B95672"/>
    <w:rsid w:val="00B959DB"/>
    <w:rsid w:val="00B95DC2"/>
    <w:rsid w:val="00B962E1"/>
    <w:rsid w:val="00B96433"/>
    <w:rsid w:val="00B96D5E"/>
    <w:rsid w:val="00B97609"/>
    <w:rsid w:val="00BA09E3"/>
    <w:rsid w:val="00BA1492"/>
    <w:rsid w:val="00BA14BF"/>
    <w:rsid w:val="00BA16FB"/>
    <w:rsid w:val="00BA21EE"/>
    <w:rsid w:val="00BA24F4"/>
    <w:rsid w:val="00BA3781"/>
    <w:rsid w:val="00BA3F41"/>
    <w:rsid w:val="00BA3F49"/>
    <w:rsid w:val="00BA4DFD"/>
    <w:rsid w:val="00BA4EC5"/>
    <w:rsid w:val="00BA6600"/>
    <w:rsid w:val="00BA696A"/>
    <w:rsid w:val="00BA6D10"/>
    <w:rsid w:val="00BA783E"/>
    <w:rsid w:val="00BB18D8"/>
    <w:rsid w:val="00BB194E"/>
    <w:rsid w:val="00BB19D4"/>
    <w:rsid w:val="00BB1A0F"/>
    <w:rsid w:val="00BB1E43"/>
    <w:rsid w:val="00BB2AEC"/>
    <w:rsid w:val="00BB37BC"/>
    <w:rsid w:val="00BB4477"/>
    <w:rsid w:val="00BB44D1"/>
    <w:rsid w:val="00BB4939"/>
    <w:rsid w:val="00BB6F9E"/>
    <w:rsid w:val="00BC11C7"/>
    <w:rsid w:val="00BC29C8"/>
    <w:rsid w:val="00BC30DC"/>
    <w:rsid w:val="00BC39FA"/>
    <w:rsid w:val="00BC447C"/>
    <w:rsid w:val="00BD1C09"/>
    <w:rsid w:val="00BD330B"/>
    <w:rsid w:val="00BD34A6"/>
    <w:rsid w:val="00BD5E77"/>
    <w:rsid w:val="00BD6B9A"/>
    <w:rsid w:val="00BD7E3F"/>
    <w:rsid w:val="00BE0791"/>
    <w:rsid w:val="00BE0EB3"/>
    <w:rsid w:val="00BE3FF6"/>
    <w:rsid w:val="00BE4129"/>
    <w:rsid w:val="00BE5DF7"/>
    <w:rsid w:val="00BE62F0"/>
    <w:rsid w:val="00BE6610"/>
    <w:rsid w:val="00BE6B6E"/>
    <w:rsid w:val="00BE7E3C"/>
    <w:rsid w:val="00BF07EC"/>
    <w:rsid w:val="00BF1DE0"/>
    <w:rsid w:val="00BF3395"/>
    <w:rsid w:val="00BF3600"/>
    <w:rsid w:val="00BF3BD3"/>
    <w:rsid w:val="00C022C0"/>
    <w:rsid w:val="00C02581"/>
    <w:rsid w:val="00C0279A"/>
    <w:rsid w:val="00C028C9"/>
    <w:rsid w:val="00C02BB2"/>
    <w:rsid w:val="00C03851"/>
    <w:rsid w:val="00C0642D"/>
    <w:rsid w:val="00C07377"/>
    <w:rsid w:val="00C07B87"/>
    <w:rsid w:val="00C1114F"/>
    <w:rsid w:val="00C13EB5"/>
    <w:rsid w:val="00C14EA2"/>
    <w:rsid w:val="00C152ED"/>
    <w:rsid w:val="00C15458"/>
    <w:rsid w:val="00C16902"/>
    <w:rsid w:val="00C21D29"/>
    <w:rsid w:val="00C22BB7"/>
    <w:rsid w:val="00C22E1F"/>
    <w:rsid w:val="00C23164"/>
    <w:rsid w:val="00C23470"/>
    <w:rsid w:val="00C23807"/>
    <w:rsid w:val="00C24036"/>
    <w:rsid w:val="00C24937"/>
    <w:rsid w:val="00C24D9D"/>
    <w:rsid w:val="00C254AA"/>
    <w:rsid w:val="00C2657B"/>
    <w:rsid w:val="00C2685F"/>
    <w:rsid w:val="00C26C6B"/>
    <w:rsid w:val="00C2785A"/>
    <w:rsid w:val="00C27C41"/>
    <w:rsid w:val="00C304A9"/>
    <w:rsid w:val="00C30C8E"/>
    <w:rsid w:val="00C3288A"/>
    <w:rsid w:val="00C35558"/>
    <w:rsid w:val="00C35971"/>
    <w:rsid w:val="00C3646B"/>
    <w:rsid w:val="00C372DE"/>
    <w:rsid w:val="00C40189"/>
    <w:rsid w:val="00C412EB"/>
    <w:rsid w:val="00C45C35"/>
    <w:rsid w:val="00C473BB"/>
    <w:rsid w:val="00C47C25"/>
    <w:rsid w:val="00C5011D"/>
    <w:rsid w:val="00C50388"/>
    <w:rsid w:val="00C50829"/>
    <w:rsid w:val="00C50B29"/>
    <w:rsid w:val="00C51943"/>
    <w:rsid w:val="00C53CC7"/>
    <w:rsid w:val="00C55159"/>
    <w:rsid w:val="00C559D9"/>
    <w:rsid w:val="00C56008"/>
    <w:rsid w:val="00C56AC4"/>
    <w:rsid w:val="00C572DE"/>
    <w:rsid w:val="00C57807"/>
    <w:rsid w:val="00C61023"/>
    <w:rsid w:val="00C612CA"/>
    <w:rsid w:val="00C616CD"/>
    <w:rsid w:val="00C66378"/>
    <w:rsid w:val="00C663F4"/>
    <w:rsid w:val="00C706F3"/>
    <w:rsid w:val="00C70ACD"/>
    <w:rsid w:val="00C70AF0"/>
    <w:rsid w:val="00C7187D"/>
    <w:rsid w:val="00C723FB"/>
    <w:rsid w:val="00C73E9F"/>
    <w:rsid w:val="00C74C45"/>
    <w:rsid w:val="00C75589"/>
    <w:rsid w:val="00C8235C"/>
    <w:rsid w:val="00C83690"/>
    <w:rsid w:val="00C83DB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6AF"/>
    <w:rsid w:val="00C96B72"/>
    <w:rsid w:val="00C976CE"/>
    <w:rsid w:val="00CA08B7"/>
    <w:rsid w:val="00CA0A89"/>
    <w:rsid w:val="00CA0AD1"/>
    <w:rsid w:val="00CA11B3"/>
    <w:rsid w:val="00CA377D"/>
    <w:rsid w:val="00CA40D7"/>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995"/>
    <w:rsid w:val="00CD42BA"/>
    <w:rsid w:val="00CD45FA"/>
    <w:rsid w:val="00CD57AF"/>
    <w:rsid w:val="00CD6893"/>
    <w:rsid w:val="00CE1FBA"/>
    <w:rsid w:val="00CE30AD"/>
    <w:rsid w:val="00CE402B"/>
    <w:rsid w:val="00CE54EA"/>
    <w:rsid w:val="00CE74E3"/>
    <w:rsid w:val="00CE7CAD"/>
    <w:rsid w:val="00CF0884"/>
    <w:rsid w:val="00CF1805"/>
    <w:rsid w:val="00CF27C7"/>
    <w:rsid w:val="00CF42F0"/>
    <w:rsid w:val="00CF548D"/>
    <w:rsid w:val="00CF6F3A"/>
    <w:rsid w:val="00CF7EDF"/>
    <w:rsid w:val="00D015C0"/>
    <w:rsid w:val="00D020C0"/>
    <w:rsid w:val="00D021E2"/>
    <w:rsid w:val="00D03A76"/>
    <w:rsid w:val="00D042BA"/>
    <w:rsid w:val="00D05748"/>
    <w:rsid w:val="00D0608F"/>
    <w:rsid w:val="00D074D2"/>
    <w:rsid w:val="00D07883"/>
    <w:rsid w:val="00D11173"/>
    <w:rsid w:val="00D11A06"/>
    <w:rsid w:val="00D1273D"/>
    <w:rsid w:val="00D1287B"/>
    <w:rsid w:val="00D12B19"/>
    <w:rsid w:val="00D13938"/>
    <w:rsid w:val="00D14BA2"/>
    <w:rsid w:val="00D165E8"/>
    <w:rsid w:val="00D178B2"/>
    <w:rsid w:val="00D2011B"/>
    <w:rsid w:val="00D21CA0"/>
    <w:rsid w:val="00D22B6A"/>
    <w:rsid w:val="00D239FF"/>
    <w:rsid w:val="00D23D4B"/>
    <w:rsid w:val="00D24F3E"/>
    <w:rsid w:val="00D24F70"/>
    <w:rsid w:val="00D315F2"/>
    <w:rsid w:val="00D33C03"/>
    <w:rsid w:val="00D34B07"/>
    <w:rsid w:val="00D35014"/>
    <w:rsid w:val="00D37567"/>
    <w:rsid w:val="00D37D36"/>
    <w:rsid w:val="00D40680"/>
    <w:rsid w:val="00D40C02"/>
    <w:rsid w:val="00D40CC8"/>
    <w:rsid w:val="00D40DE4"/>
    <w:rsid w:val="00D41CD5"/>
    <w:rsid w:val="00D42469"/>
    <w:rsid w:val="00D42725"/>
    <w:rsid w:val="00D43BF5"/>
    <w:rsid w:val="00D4626B"/>
    <w:rsid w:val="00D46452"/>
    <w:rsid w:val="00D46ACA"/>
    <w:rsid w:val="00D46DAD"/>
    <w:rsid w:val="00D4769C"/>
    <w:rsid w:val="00D47FE0"/>
    <w:rsid w:val="00D52563"/>
    <w:rsid w:val="00D53E81"/>
    <w:rsid w:val="00D549CE"/>
    <w:rsid w:val="00D556C7"/>
    <w:rsid w:val="00D5585B"/>
    <w:rsid w:val="00D55BE2"/>
    <w:rsid w:val="00D565F0"/>
    <w:rsid w:val="00D57B5A"/>
    <w:rsid w:val="00D60604"/>
    <w:rsid w:val="00D61151"/>
    <w:rsid w:val="00D61CE8"/>
    <w:rsid w:val="00D62320"/>
    <w:rsid w:val="00D63BFB"/>
    <w:rsid w:val="00D63DF2"/>
    <w:rsid w:val="00D64B59"/>
    <w:rsid w:val="00D66655"/>
    <w:rsid w:val="00D66FBB"/>
    <w:rsid w:val="00D6764F"/>
    <w:rsid w:val="00D67A45"/>
    <w:rsid w:val="00D7093F"/>
    <w:rsid w:val="00D70A9F"/>
    <w:rsid w:val="00D726B2"/>
    <w:rsid w:val="00D74747"/>
    <w:rsid w:val="00D759CA"/>
    <w:rsid w:val="00D75D95"/>
    <w:rsid w:val="00D77D06"/>
    <w:rsid w:val="00D8085A"/>
    <w:rsid w:val="00D8087C"/>
    <w:rsid w:val="00D80FC4"/>
    <w:rsid w:val="00D814DB"/>
    <w:rsid w:val="00D818A9"/>
    <w:rsid w:val="00D818C7"/>
    <w:rsid w:val="00D8462C"/>
    <w:rsid w:val="00D84D7F"/>
    <w:rsid w:val="00D8576C"/>
    <w:rsid w:val="00D87A6A"/>
    <w:rsid w:val="00D9088A"/>
    <w:rsid w:val="00D92C7F"/>
    <w:rsid w:val="00D931B8"/>
    <w:rsid w:val="00D93682"/>
    <w:rsid w:val="00D93FB8"/>
    <w:rsid w:val="00D94837"/>
    <w:rsid w:val="00D94CD7"/>
    <w:rsid w:val="00D95686"/>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541A"/>
    <w:rsid w:val="00DB58A0"/>
    <w:rsid w:val="00DB5A11"/>
    <w:rsid w:val="00DB5A8A"/>
    <w:rsid w:val="00DB5ABF"/>
    <w:rsid w:val="00DB7878"/>
    <w:rsid w:val="00DC16AB"/>
    <w:rsid w:val="00DC1E93"/>
    <w:rsid w:val="00DC219E"/>
    <w:rsid w:val="00DC3163"/>
    <w:rsid w:val="00DC4B75"/>
    <w:rsid w:val="00DC4C97"/>
    <w:rsid w:val="00DC6346"/>
    <w:rsid w:val="00DD0DC3"/>
    <w:rsid w:val="00DD1A05"/>
    <w:rsid w:val="00DD5E0B"/>
    <w:rsid w:val="00DD77F6"/>
    <w:rsid w:val="00DD7EFB"/>
    <w:rsid w:val="00DE323F"/>
    <w:rsid w:val="00DE5598"/>
    <w:rsid w:val="00DE5ED4"/>
    <w:rsid w:val="00DE775B"/>
    <w:rsid w:val="00DF0A98"/>
    <w:rsid w:val="00DF1518"/>
    <w:rsid w:val="00DF17BC"/>
    <w:rsid w:val="00DF19A4"/>
    <w:rsid w:val="00DF2030"/>
    <w:rsid w:val="00DF22FC"/>
    <w:rsid w:val="00DF27A1"/>
    <w:rsid w:val="00DF2DDD"/>
    <w:rsid w:val="00DF304D"/>
    <w:rsid w:val="00DF368E"/>
    <w:rsid w:val="00DF48F0"/>
    <w:rsid w:val="00DF5D75"/>
    <w:rsid w:val="00DF67C0"/>
    <w:rsid w:val="00E01558"/>
    <w:rsid w:val="00E01768"/>
    <w:rsid w:val="00E01FA8"/>
    <w:rsid w:val="00E03406"/>
    <w:rsid w:val="00E06DB9"/>
    <w:rsid w:val="00E06F35"/>
    <w:rsid w:val="00E07447"/>
    <w:rsid w:val="00E1022B"/>
    <w:rsid w:val="00E102D6"/>
    <w:rsid w:val="00E105ED"/>
    <w:rsid w:val="00E12114"/>
    <w:rsid w:val="00E14AE8"/>
    <w:rsid w:val="00E14B93"/>
    <w:rsid w:val="00E1709E"/>
    <w:rsid w:val="00E17778"/>
    <w:rsid w:val="00E17C6A"/>
    <w:rsid w:val="00E17DE5"/>
    <w:rsid w:val="00E17E08"/>
    <w:rsid w:val="00E20179"/>
    <w:rsid w:val="00E208FE"/>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35C95"/>
    <w:rsid w:val="00E417D9"/>
    <w:rsid w:val="00E41CC6"/>
    <w:rsid w:val="00E41D27"/>
    <w:rsid w:val="00E41FA8"/>
    <w:rsid w:val="00E43F28"/>
    <w:rsid w:val="00E455D6"/>
    <w:rsid w:val="00E46928"/>
    <w:rsid w:val="00E46FC4"/>
    <w:rsid w:val="00E47225"/>
    <w:rsid w:val="00E47885"/>
    <w:rsid w:val="00E51516"/>
    <w:rsid w:val="00E51524"/>
    <w:rsid w:val="00E515F0"/>
    <w:rsid w:val="00E5337C"/>
    <w:rsid w:val="00E53960"/>
    <w:rsid w:val="00E54C55"/>
    <w:rsid w:val="00E54D3B"/>
    <w:rsid w:val="00E5679B"/>
    <w:rsid w:val="00E57AD8"/>
    <w:rsid w:val="00E60BDA"/>
    <w:rsid w:val="00E61D53"/>
    <w:rsid w:val="00E621DF"/>
    <w:rsid w:val="00E63163"/>
    <w:rsid w:val="00E63609"/>
    <w:rsid w:val="00E63D3E"/>
    <w:rsid w:val="00E6446E"/>
    <w:rsid w:val="00E64D3F"/>
    <w:rsid w:val="00E66ED8"/>
    <w:rsid w:val="00E67603"/>
    <w:rsid w:val="00E7040F"/>
    <w:rsid w:val="00E70EE1"/>
    <w:rsid w:val="00E7142E"/>
    <w:rsid w:val="00E72E86"/>
    <w:rsid w:val="00E73161"/>
    <w:rsid w:val="00E73679"/>
    <w:rsid w:val="00E76B31"/>
    <w:rsid w:val="00E8029F"/>
    <w:rsid w:val="00E81E15"/>
    <w:rsid w:val="00E8263E"/>
    <w:rsid w:val="00E82735"/>
    <w:rsid w:val="00E83055"/>
    <w:rsid w:val="00E8394A"/>
    <w:rsid w:val="00E83E00"/>
    <w:rsid w:val="00E846CF"/>
    <w:rsid w:val="00E86C6F"/>
    <w:rsid w:val="00E874C9"/>
    <w:rsid w:val="00E8773E"/>
    <w:rsid w:val="00E877A4"/>
    <w:rsid w:val="00E90E51"/>
    <w:rsid w:val="00E92511"/>
    <w:rsid w:val="00E93193"/>
    <w:rsid w:val="00E9467E"/>
    <w:rsid w:val="00E94700"/>
    <w:rsid w:val="00E97383"/>
    <w:rsid w:val="00E97A53"/>
    <w:rsid w:val="00E97F49"/>
    <w:rsid w:val="00EA15F7"/>
    <w:rsid w:val="00EA25BC"/>
    <w:rsid w:val="00EA2A20"/>
    <w:rsid w:val="00EA349B"/>
    <w:rsid w:val="00EA3C3E"/>
    <w:rsid w:val="00EA4827"/>
    <w:rsid w:val="00EA4BF9"/>
    <w:rsid w:val="00EA5286"/>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54CB"/>
    <w:rsid w:val="00EC5606"/>
    <w:rsid w:val="00EC5D86"/>
    <w:rsid w:val="00EC600F"/>
    <w:rsid w:val="00EC6094"/>
    <w:rsid w:val="00ED1D21"/>
    <w:rsid w:val="00ED2600"/>
    <w:rsid w:val="00ED2E0A"/>
    <w:rsid w:val="00ED3131"/>
    <w:rsid w:val="00ED4055"/>
    <w:rsid w:val="00ED5005"/>
    <w:rsid w:val="00ED5997"/>
    <w:rsid w:val="00EE11D3"/>
    <w:rsid w:val="00EE23F2"/>
    <w:rsid w:val="00EE3769"/>
    <w:rsid w:val="00EE3C97"/>
    <w:rsid w:val="00EE41A0"/>
    <w:rsid w:val="00EE5492"/>
    <w:rsid w:val="00EE5734"/>
    <w:rsid w:val="00EE5B9C"/>
    <w:rsid w:val="00EF16F5"/>
    <w:rsid w:val="00EF3558"/>
    <w:rsid w:val="00EF4400"/>
    <w:rsid w:val="00EF50F7"/>
    <w:rsid w:val="00EF5AB6"/>
    <w:rsid w:val="00EF5D34"/>
    <w:rsid w:val="00EF6F39"/>
    <w:rsid w:val="00EF7FAF"/>
    <w:rsid w:val="00F01A9B"/>
    <w:rsid w:val="00F01C40"/>
    <w:rsid w:val="00F01CE1"/>
    <w:rsid w:val="00F01E78"/>
    <w:rsid w:val="00F0365C"/>
    <w:rsid w:val="00F04896"/>
    <w:rsid w:val="00F052C9"/>
    <w:rsid w:val="00F0678C"/>
    <w:rsid w:val="00F07950"/>
    <w:rsid w:val="00F1004F"/>
    <w:rsid w:val="00F103BF"/>
    <w:rsid w:val="00F11D37"/>
    <w:rsid w:val="00F12B73"/>
    <w:rsid w:val="00F12DD8"/>
    <w:rsid w:val="00F15C27"/>
    <w:rsid w:val="00F15ED2"/>
    <w:rsid w:val="00F1640E"/>
    <w:rsid w:val="00F16EBB"/>
    <w:rsid w:val="00F20786"/>
    <w:rsid w:val="00F227A3"/>
    <w:rsid w:val="00F243D5"/>
    <w:rsid w:val="00F2622D"/>
    <w:rsid w:val="00F27EB8"/>
    <w:rsid w:val="00F306B7"/>
    <w:rsid w:val="00F31222"/>
    <w:rsid w:val="00F31EFB"/>
    <w:rsid w:val="00F31FC4"/>
    <w:rsid w:val="00F321FB"/>
    <w:rsid w:val="00F353CD"/>
    <w:rsid w:val="00F3686F"/>
    <w:rsid w:val="00F377B6"/>
    <w:rsid w:val="00F37B64"/>
    <w:rsid w:val="00F37EDC"/>
    <w:rsid w:val="00F37F06"/>
    <w:rsid w:val="00F400A2"/>
    <w:rsid w:val="00F40957"/>
    <w:rsid w:val="00F42A81"/>
    <w:rsid w:val="00F42FF4"/>
    <w:rsid w:val="00F43CD8"/>
    <w:rsid w:val="00F45160"/>
    <w:rsid w:val="00F46D6C"/>
    <w:rsid w:val="00F47AD3"/>
    <w:rsid w:val="00F507BE"/>
    <w:rsid w:val="00F52901"/>
    <w:rsid w:val="00F52E37"/>
    <w:rsid w:val="00F5502F"/>
    <w:rsid w:val="00F55EEF"/>
    <w:rsid w:val="00F560BA"/>
    <w:rsid w:val="00F5624D"/>
    <w:rsid w:val="00F578AD"/>
    <w:rsid w:val="00F600A9"/>
    <w:rsid w:val="00F602AD"/>
    <w:rsid w:val="00F6036E"/>
    <w:rsid w:val="00F60541"/>
    <w:rsid w:val="00F61114"/>
    <w:rsid w:val="00F61285"/>
    <w:rsid w:val="00F61DAF"/>
    <w:rsid w:val="00F633F6"/>
    <w:rsid w:val="00F702C1"/>
    <w:rsid w:val="00F72BBF"/>
    <w:rsid w:val="00F72E50"/>
    <w:rsid w:val="00F73C75"/>
    <w:rsid w:val="00F743AE"/>
    <w:rsid w:val="00F747BB"/>
    <w:rsid w:val="00F74C7B"/>
    <w:rsid w:val="00F74E49"/>
    <w:rsid w:val="00F755A2"/>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E40"/>
    <w:rsid w:val="00F911E0"/>
    <w:rsid w:val="00F914E4"/>
    <w:rsid w:val="00F91999"/>
    <w:rsid w:val="00F91F3C"/>
    <w:rsid w:val="00F93B28"/>
    <w:rsid w:val="00F94C75"/>
    <w:rsid w:val="00F95228"/>
    <w:rsid w:val="00F954AB"/>
    <w:rsid w:val="00F9580B"/>
    <w:rsid w:val="00F95EB6"/>
    <w:rsid w:val="00F96414"/>
    <w:rsid w:val="00F96609"/>
    <w:rsid w:val="00F96AF1"/>
    <w:rsid w:val="00F96D12"/>
    <w:rsid w:val="00FA1290"/>
    <w:rsid w:val="00FA1C61"/>
    <w:rsid w:val="00FA2A64"/>
    <w:rsid w:val="00FA2D9F"/>
    <w:rsid w:val="00FA414F"/>
    <w:rsid w:val="00FA4DC2"/>
    <w:rsid w:val="00FA5306"/>
    <w:rsid w:val="00FB04E9"/>
    <w:rsid w:val="00FB51AE"/>
    <w:rsid w:val="00FB6FC9"/>
    <w:rsid w:val="00FC01D2"/>
    <w:rsid w:val="00FC3A35"/>
    <w:rsid w:val="00FC460D"/>
    <w:rsid w:val="00FC58C7"/>
    <w:rsid w:val="00FC58E8"/>
    <w:rsid w:val="00FC6589"/>
    <w:rsid w:val="00FC66FB"/>
    <w:rsid w:val="00FC67CA"/>
    <w:rsid w:val="00FC6A63"/>
    <w:rsid w:val="00FC7248"/>
    <w:rsid w:val="00FD04B8"/>
    <w:rsid w:val="00FD0F37"/>
    <w:rsid w:val="00FD1EE0"/>
    <w:rsid w:val="00FD22B2"/>
    <w:rsid w:val="00FD2EB8"/>
    <w:rsid w:val="00FD3360"/>
    <w:rsid w:val="00FD4850"/>
    <w:rsid w:val="00FD4B0F"/>
    <w:rsid w:val="00FD5982"/>
    <w:rsid w:val="00FD6C74"/>
    <w:rsid w:val="00FD6CFE"/>
    <w:rsid w:val="00FE0D45"/>
    <w:rsid w:val="00FE0ED4"/>
    <w:rsid w:val="00FE134D"/>
    <w:rsid w:val="00FE2E88"/>
    <w:rsid w:val="00FE3C33"/>
    <w:rsid w:val="00FE46CB"/>
    <w:rsid w:val="00FE5178"/>
    <w:rsid w:val="00FF1747"/>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 w:type="character" w:customStyle="1" w:styleId="gnkrckgcgsb">
    <w:name w:val="gnkrckgcgsb"/>
    <w:basedOn w:val="DefaultParagraphFont"/>
    <w:rsid w:val="003F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08325695">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204633734">
      <w:bodyDiv w:val="1"/>
      <w:marLeft w:val="0"/>
      <w:marRight w:val="0"/>
      <w:marTop w:val="0"/>
      <w:marBottom w:val="0"/>
      <w:divBdr>
        <w:top w:val="none" w:sz="0" w:space="0" w:color="auto"/>
        <w:left w:val="none" w:sz="0" w:space="0" w:color="auto"/>
        <w:bottom w:val="none" w:sz="0" w:space="0" w:color="auto"/>
        <w:right w:val="none" w:sz="0" w:space="0" w:color="auto"/>
      </w:divBdr>
    </w:div>
    <w:div w:id="127710138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748265601">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file:///E:\Program%20Files\youdao\Dict\7.5.2.0\resultui\dict\?keyword=adequat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file:///E:\Program%20Files\youdao\Dict\7.5.2.0\resultui\dict\?keyword=facilitate"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atgen/bamUti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gd.big.ac.cn/gs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F3E36-046A-4207-9C17-3C7716EC9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56B65A49.dotm</Template>
  <TotalTime>169</TotalTime>
  <Pages>18</Pages>
  <Words>11305</Words>
  <Characters>64439</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17</cp:revision>
  <cp:lastPrinted>2019-05-22T00:43:00Z</cp:lastPrinted>
  <dcterms:created xsi:type="dcterms:W3CDTF">2019-05-31T20:40:00Z</dcterms:created>
  <dcterms:modified xsi:type="dcterms:W3CDTF">2019-06-05T05:13:00Z</dcterms:modified>
</cp:coreProperties>
</file>