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96CB" w14:textId="2A0A01B7" w:rsidR="00F32309" w:rsidRPr="00743D48" w:rsidRDefault="00C24F48" w:rsidP="0089090A">
      <w:pPr>
        <w:jc w:val="both"/>
        <w:rPr>
          <w:rFonts w:ascii="Arial" w:hAnsi="Arial" w:cs="Arial"/>
          <w:sz w:val="22"/>
          <w:szCs w:val="22"/>
        </w:rPr>
      </w:pPr>
      <w:ins w:id="0" w:author="Microsoft Office 用户" w:date="2019-06-23T17:13:00Z">
        <w:del w:id="1" w:author="Guo, Shicheng" w:date="2019-06-24T12:18:00Z">
          <w:r w:rsidDel="00041AD3">
            <w:rPr>
              <w:rFonts w:ascii="Arial" w:hAnsi="Arial" w:cs="Arial"/>
              <w:sz w:val="22"/>
              <w:szCs w:val="22"/>
            </w:rPr>
            <w:delText>Analysis</w:delText>
          </w:r>
        </w:del>
      </w:ins>
      <w:ins w:id="2" w:author="Microsoft Office 用户" w:date="2019-06-23T17:14:00Z">
        <w:del w:id="3" w:author="Guo, Shicheng" w:date="2019-06-24T12:18:00Z">
          <w:r w:rsidDel="00041AD3">
            <w:rPr>
              <w:rFonts w:ascii="Arial" w:hAnsi="Arial" w:cs="Arial"/>
              <w:sz w:val="22"/>
              <w:szCs w:val="22"/>
            </w:rPr>
            <w:delText xml:space="preserve"> of </w:delText>
          </w:r>
        </w:del>
      </w:ins>
      <w:ins w:id="4" w:author="Guo, Shicheng" w:date="2019-06-24T12:18:00Z">
        <w:r w:rsidR="00041AD3">
          <w:rPr>
            <w:rFonts w:ascii="Arial" w:hAnsi="Arial" w:cs="Arial"/>
            <w:sz w:val="22"/>
            <w:szCs w:val="22"/>
          </w:rPr>
          <w:t>G</w:t>
        </w:r>
      </w:ins>
      <w:ins w:id="5" w:author="Microsoft Office 用户" w:date="2019-06-23T17:14:00Z">
        <w:del w:id="6" w:author="Guo, Shicheng" w:date="2019-06-24T12:18:00Z">
          <w:r w:rsidDel="00041AD3">
            <w:rPr>
              <w:rFonts w:ascii="Arial" w:hAnsi="Arial" w:cs="Arial"/>
              <w:sz w:val="22"/>
              <w:szCs w:val="22"/>
            </w:rPr>
            <w:delText>g</w:delText>
          </w:r>
        </w:del>
      </w:ins>
      <w:del w:id="7" w:author="Microsoft Office 用户" w:date="2019-06-23T17:13:00Z">
        <w:r w:rsidDel="00C24F48">
          <w:rPr>
            <w:rFonts w:ascii="Arial" w:hAnsi="Arial" w:cs="Arial"/>
            <w:sz w:val="22"/>
            <w:szCs w:val="22"/>
          </w:rPr>
          <w:delText>G</w:delText>
        </w:r>
      </w:del>
      <w:r w:rsidR="00F32309" w:rsidRPr="00F80442">
        <w:rPr>
          <w:rFonts w:ascii="Arial" w:hAnsi="Arial" w:cs="Arial"/>
          <w:sz w:val="22"/>
          <w:szCs w:val="22"/>
        </w:rPr>
        <w:t>enome-wi</w:t>
      </w:r>
      <w:r w:rsidR="008766D6" w:rsidRPr="00F80442">
        <w:rPr>
          <w:rFonts w:ascii="Arial" w:hAnsi="Arial" w:cs="Arial"/>
          <w:sz w:val="22"/>
          <w:szCs w:val="22"/>
        </w:rPr>
        <w:t xml:space="preserve">de methylation </w:t>
      </w:r>
      <w:del w:id="8" w:author="Microsoft Office 用户" w:date="2019-06-23T17:14:00Z">
        <w:r w:rsidR="008766D6" w:rsidRPr="00F80442" w:rsidDel="00C24F48">
          <w:rPr>
            <w:rFonts w:ascii="Arial" w:hAnsi="Arial" w:cs="Arial"/>
            <w:sz w:val="22"/>
            <w:szCs w:val="22"/>
          </w:rPr>
          <w:delText xml:space="preserve">profiling </w:delText>
        </w:r>
      </w:del>
      <w:r w:rsidR="008766D6" w:rsidRPr="00F80442">
        <w:rPr>
          <w:rFonts w:ascii="Arial" w:hAnsi="Arial" w:cs="Arial"/>
          <w:sz w:val="22"/>
          <w:szCs w:val="22"/>
        </w:rPr>
        <w:t xml:space="preserve">of </w:t>
      </w:r>
      <w:r w:rsidR="0082668A" w:rsidRPr="00F80442">
        <w:rPr>
          <w:rFonts w:ascii="Arial" w:hAnsi="Arial" w:cs="Arial"/>
          <w:sz w:val="22"/>
          <w:szCs w:val="22"/>
        </w:rPr>
        <w:t>colorectal</w:t>
      </w:r>
      <w:r w:rsidR="00F32309" w:rsidRPr="00F80442">
        <w:rPr>
          <w:rFonts w:ascii="Arial" w:hAnsi="Arial" w:cs="Arial"/>
          <w:sz w:val="22"/>
          <w:szCs w:val="22"/>
        </w:rPr>
        <w:t xml:space="preserve"> </w:t>
      </w:r>
      <w:r w:rsidR="008766D6" w:rsidRPr="00F80442">
        <w:rPr>
          <w:rFonts w:ascii="Arial" w:hAnsi="Arial" w:cs="Arial"/>
          <w:sz w:val="22"/>
          <w:szCs w:val="22"/>
        </w:rPr>
        <w:t>adenoma</w:t>
      </w:r>
      <w:ins w:id="9" w:author="Guo, Shicheng" w:date="2019-06-24T12:18:00Z">
        <w:r w:rsidR="00041AD3">
          <w:rPr>
            <w:rFonts w:ascii="Arial" w:hAnsi="Arial" w:cs="Arial"/>
            <w:sz w:val="22"/>
            <w:szCs w:val="22"/>
          </w:rPr>
          <w:t xml:space="preserve"> analysis</w:t>
        </w:r>
      </w:ins>
      <w:r w:rsidR="008766D6" w:rsidRPr="00F80442">
        <w:rPr>
          <w:rFonts w:ascii="Arial" w:hAnsi="Arial" w:cs="Arial"/>
          <w:sz w:val="22"/>
          <w:szCs w:val="22"/>
        </w:rPr>
        <w:t xml:space="preserve"> </w:t>
      </w:r>
      <w:r w:rsidR="00F32309" w:rsidRPr="00F80442">
        <w:rPr>
          <w:rFonts w:ascii="Arial" w:hAnsi="Arial" w:cs="Arial"/>
          <w:sz w:val="22"/>
          <w:szCs w:val="22"/>
        </w:rPr>
        <w:t>reveals potentia</w:t>
      </w:r>
      <w:r w:rsidR="00F32309" w:rsidRPr="00743D48">
        <w:rPr>
          <w:rFonts w:ascii="Arial" w:hAnsi="Arial" w:cs="Arial"/>
          <w:sz w:val="22"/>
          <w:szCs w:val="22"/>
        </w:rPr>
        <w:t xml:space="preserve">l </w:t>
      </w:r>
      <w:r w:rsidR="008766D6" w:rsidRPr="00743D48">
        <w:rPr>
          <w:rFonts w:ascii="Arial" w:hAnsi="Arial" w:cs="Arial"/>
          <w:sz w:val="22"/>
          <w:szCs w:val="22"/>
        </w:rPr>
        <w:t xml:space="preserve">early diagnosis </w:t>
      </w:r>
      <w:r w:rsidR="00F32309" w:rsidRPr="00743D48">
        <w:rPr>
          <w:rFonts w:ascii="Arial" w:hAnsi="Arial" w:cs="Arial"/>
          <w:sz w:val="22"/>
          <w:szCs w:val="22"/>
        </w:rPr>
        <w:t>biomarkers</w:t>
      </w:r>
    </w:p>
    <w:p w14:paraId="5897C1C9" w14:textId="77777777" w:rsidR="008766D6" w:rsidRPr="00DA5F37" w:rsidRDefault="008766D6" w:rsidP="0089090A">
      <w:pPr>
        <w:jc w:val="both"/>
        <w:rPr>
          <w:rFonts w:ascii="Arial" w:hAnsi="Arial" w:cs="Arial"/>
          <w:sz w:val="22"/>
          <w:szCs w:val="22"/>
        </w:rPr>
      </w:pPr>
    </w:p>
    <w:p w14:paraId="7AD02569" w14:textId="77777777" w:rsidR="00DA5F37" w:rsidDel="002D3B90" w:rsidRDefault="00DA5F37" w:rsidP="0089090A">
      <w:pPr>
        <w:jc w:val="both"/>
        <w:rPr>
          <w:del w:id="10" w:author="Guo, Shicheng" w:date="2019-06-24T12:19:00Z"/>
          <w:rFonts w:ascii="Arial" w:hAnsi="Arial" w:cs="Arial"/>
          <w:sz w:val="22"/>
          <w:szCs w:val="22"/>
        </w:rPr>
      </w:pPr>
    </w:p>
    <w:p w14:paraId="6ACC111D" w14:textId="77777777" w:rsidR="00DA5F37" w:rsidRDefault="00DA5F37" w:rsidP="0089090A">
      <w:pPr>
        <w:jc w:val="both"/>
        <w:rPr>
          <w:rFonts w:ascii="Arial" w:hAnsi="Arial" w:cs="Arial"/>
          <w:sz w:val="22"/>
          <w:szCs w:val="22"/>
        </w:rPr>
      </w:pPr>
    </w:p>
    <w:p w14:paraId="325E373D" w14:textId="77777777" w:rsidR="00DA5F37" w:rsidRDefault="00DA5F37" w:rsidP="0089090A">
      <w:pPr>
        <w:jc w:val="both"/>
        <w:rPr>
          <w:rFonts w:ascii="Arial" w:hAnsi="Arial" w:cs="Arial"/>
          <w:sz w:val="22"/>
          <w:szCs w:val="22"/>
        </w:rPr>
      </w:pPr>
    </w:p>
    <w:p w14:paraId="74B2EE45" w14:textId="77777777" w:rsidR="00CC3368" w:rsidRPr="00F2054F" w:rsidRDefault="00CC3368" w:rsidP="00F2054F">
      <w:pPr>
        <w:pStyle w:val="Heading2"/>
      </w:pPr>
      <w:r w:rsidRPr="00F2054F">
        <w:rPr>
          <w:color w:val="auto"/>
        </w:rPr>
        <w:t>Abstract</w:t>
      </w:r>
    </w:p>
    <w:p w14:paraId="0F6BB8AB" w14:textId="77777777" w:rsidR="00BE3D90" w:rsidRPr="00F80442" w:rsidRDefault="00BE3D90" w:rsidP="0089090A">
      <w:pPr>
        <w:jc w:val="both"/>
        <w:rPr>
          <w:rFonts w:ascii="Arial" w:hAnsi="Arial" w:cs="Arial"/>
          <w:sz w:val="22"/>
          <w:szCs w:val="22"/>
        </w:rPr>
      </w:pPr>
    </w:p>
    <w:p w14:paraId="3298254E" w14:textId="75A7E3E1" w:rsidR="00724D32" w:rsidRPr="00F80442" w:rsidRDefault="00A03CB4" w:rsidP="0082668A">
      <w:pPr>
        <w:jc w:val="both"/>
        <w:rPr>
          <w:rFonts w:ascii="Arial" w:hAnsi="Arial" w:cs="Arial"/>
          <w:b/>
          <w:sz w:val="22"/>
          <w:szCs w:val="22"/>
        </w:rPr>
      </w:pPr>
      <w:r>
        <w:rPr>
          <w:rFonts w:ascii="Arial" w:hAnsi="Arial" w:cs="Arial"/>
          <w:sz w:val="22"/>
          <w:szCs w:val="22"/>
        </w:rPr>
        <w:t>Alterations of g</w:t>
      </w:r>
      <w:r w:rsidR="00BE3D90" w:rsidRPr="00F80442">
        <w:rPr>
          <w:rFonts w:ascii="Arial" w:hAnsi="Arial" w:cs="Arial"/>
          <w:sz w:val="22"/>
          <w:szCs w:val="22"/>
        </w:rPr>
        <w:t xml:space="preserve">enome-wide </w:t>
      </w:r>
      <w:r w:rsidR="005B763E" w:rsidRPr="00F80442">
        <w:rPr>
          <w:rFonts w:ascii="Arial" w:hAnsi="Arial" w:cs="Arial"/>
          <w:sz w:val="22"/>
          <w:szCs w:val="22"/>
        </w:rPr>
        <w:t xml:space="preserve">DNA methylation </w:t>
      </w:r>
      <w:r w:rsidR="00BE3D90" w:rsidRPr="00F80442">
        <w:rPr>
          <w:rFonts w:ascii="Arial" w:hAnsi="Arial" w:cs="Arial"/>
          <w:sz w:val="22"/>
          <w:szCs w:val="22"/>
        </w:rPr>
        <w:t xml:space="preserve">is the hallmark of human cancers and was demonstrated to be early event of tumorigenesis. However, the </w:t>
      </w:r>
      <w:r w:rsidR="00AB0EA6" w:rsidRPr="00F80442">
        <w:rPr>
          <w:rFonts w:ascii="Arial" w:hAnsi="Arial" w:cs="Arial"/>
          <w:sz w:val="22"/>
          <w:szCs w:val="22"/>
        </w:rPr>
        <w:t xml:space="preserve">DNA methylation changes during the normal to low-grade and high-grade adenoma have not been fully exploited. In this study, we applied Illumina methylation 450K microarray to investigate the DNA methylation profiles for multi-stage </w:t>
      </w:r>
      <w:r w:rsidR="0082668A" w:rsidRPr="00F80442">
        <w:rPr>
          <w:rFonts w:ascii="Arial" w:hAnsi="Arial" w:cs="Arial"/>
          <w:sz w:val="22"/>
          <w:szCs w:val="22"/>
        </w:rPr>
        <w:t>colorectal</w:t>
      </w:r>
      <w:r w:rsidR="00AB0EA6" w:rsidRPr="00F80442">
        <w:rPr>
          <w:rFonts w:ascii="Arial" w:hAnsi="Arial" w:cs="Arial"/>
          <w:sz w:val="22"/>
          <w:szCs w:val="22"/>
        </w:rPr>
        <w:t xml:space="preserve"> samples including normal, low-grade and high grade adenoma to identify early diagnostic biomarkers for </w:t>
      </w:r>
      <w:r w:rsidR="0082668A" w:rsidRPr="00F80442">
        <w:rPr>
          <w:rFonts w:ascii="Arial" w:hAnsi="Arial" w:cs="Arial"/>
          <w:sz w:val="22"/>
          <w:szCs w:val="22"/>
        </w:rPr>
        <w:t>colorectal</w:t>
      </w:r>
      <w:r w:rsidR="00AB0EA6" w:rsidRPr="00F80442">
        <w:rPr>
          <w:rFonts w:ascii="Arial" w:hAnsi="Arial" w:cs="Arial"/>
          <w:sz w:val="22"/>
          <w:szCs w:val="22"/>
        </w:rPr>
        <w:t xml:space="preserve"> cancer. We found the significant patterns of genome-wide hypo-methylation and significant hyper-methylation biomarkers </w:t>
      </w:r>
      <w:r w:rsidR="006E601C" w:rsidRPr="00F80442">
        <w:rPr>
          <w:rFonts w:ascii="Arial" w:hAnsi="Arial" w:cs="Arial"/>
          <w:sz w:val="22"/>
          <w:szCs w:val="22"/>
        </w:rPr>
        <w:t>to reflect disease progression.</w:t>
      </w:r>
      <w:r w:rsidR="00AE442F" w:rsidRPr="00F80442">
        <w:rPr>
          <w:rFonts w:ascii="Arial" w:hAnsi="Arial" w:cs="Arial"/>
          <w:sz w:val="22"/>
          <w:szCs w:val="22"/>
        </w:rPr>
        <w:t xml:space="preserve"> Pathway analysis identified that nervous system is significantly associated with adenoma development. We also demonstrated that hyper-methylated different methylated sites (DMSs) has </w:t>
      </w:r>
      <w:r>
        <w:rPr>
          <w:rFonts w:ascii="Arial" w:hAnsi="Arial" w:cs="Arial"/>
          <w:sz w:val="22"/>
          <w:szCs w:val="22"/>
        </w:rPr>
        <w:t xml:space="preserve">a </w:t>
      </w:r>
      <w:r w:rsidR="00AE442F" w:rsidRPr="00F80442">
        <w:rPr>
          <w:rFonts w:ascii="Arial" w:hAnsi="Arial" w:cs="Arial"/>
          <w:sz w:val="22"/>
          <w:szCs w:val="22"/>
        </w:rPr>
        <w:t>better discrimination than the hypo-methylation patterns.</w:t>
      </w:r>
      <w:r w:rsidR="00724D32" w:rsidRPr="00F80442">
        <w:rPr>
          <w:rFonts w:ascii="Arial" w:hAnsi="Arial" w:cs="Arial"/>
          <w:sz w:val="22"/>
          <w:szCs w:val="22"/>
        </w:rPr>
        <w:t xml:space="preserve"> Integration analysis based on the largest </w:t>
      </w:r>
      <w:r w:rsidR="00CE50B1" w:rsidRPr="00F80442">
        <w:rPr>
          <w:rFonts w:ascii="Arial" w:hAnsi="Arial" w:cs="Arial"/>
          <w:sz w:val="22"/>
          <w:szCs w:val="22"/>
        </w:rPr>
        <w:t>colorectal</w:t>
      </w:r>
      <w:r w:rsidR="00CE50B1" w:rsidRPr="00CA625D">
        <w:rPr>
          <w:rFonts w:ascii="Arial" w:hAnsi="Arial" w:cs="Arial"/>
          <w:sz w:val="22"/>
          <w:szCs w:val="22"/>
        </w:rPr>
        <w:t xml:space="preserve"> </w:t>
      </w:r>
      <w:r w:rsidR="00724D32" w:rsidRPr="00F80442">
        <w:rPr>
          <w:rFonts w:ascii="Arial" w:hAnsi="Arial" w:cs="Arial"/>
          <w:sz w:val="22"/>
          <w:szCs w:val="22"/>
        </w:rPr>
        <w:t xml:space="preserve">cancer methylation dataset revealed that DNA methylation in the promoter of </w:t>
      </w:r>
      <w:r w:rsidR="00724D32" w:rsidRPr="00E35A67">
        <w:rPr>
          <w:rFonts w:ascii="Arial" w:hAnsi="Arial" w:cs="Arial"/>
          <w:i/>
          <w:sz w:val="22"/>
          <w:szCs w:val="22"/>
          <w:rPrChange w:id="11" w:author="Guo, Shicheng" w:date="2019-06-24T11:39:00Z">
            <w:rPr>
              <w:rFonts w:ascii="Arial" w:hAnsi="Arial" w:cs="Arial"/>
              <w:sz w:val="22"/>
              <w:szCs w:val="22"/>
            </w:rPr>
          </w:rPrChange>
        </w:rPr>
        <w:t>ADHFE1</w:t>
      </w:r>
      <w:r w:rsidR="00724D32" w:rsidRPr="00F80442">
        <w:rPr>
          <w:rFonts w:ascii="Arial" w:hAnsi="Arial" w:cs="Arial"/>
          <w:sz w:val="22"/>
          <w:szCs w:val="22"/>
        </w:rPr>
        <w:t xml:space="preserve"> is a potential diagnostic biomarker for colorectal adenoma and </w:t>
      </w:r>
      <w:r w:rsidR="008378E1" w:rsidRPr="00F80442">
        <w:rPr>
          <w:rFonts w:ascii="Arial" w:hAnsi="Arial" w:cs="Arial"/>
          <w:sz w:val="22"/>
          <w:szCs w:val="22"/>
        </w:rPr>
        <w:t>cancer (</w:t>
      </w:r>
      <w:r w:rsidR="004436CD" w:rsidRPr="00F80442">
        <w:rPr>
          <w:rFonts w:ascii="Arial" w:hAnsi="Arial" w:cs="Arial"/>
          <w:sz w:val="22"/>
          <w:szCs w:val="22"/>
        </w:rPr>
        <w:t>SEN=0.96, SPE=0.9</w:t>
      </w:r>
      <w:r w:rsidR="006308B6">
        <w:rPr>
          <w:rFonts w:ascii="Arial" w:hAnsi="Arial" w:cs="Arial"/>
          <w:sz w:val="22"/>
          <w:szCs w:val="22"/>
        </w:rPr>
        <w:t>5</w:t>
      </w:r>
      <w:r w:rsidR="004436CD" w:rsidRPr="00F80442">
        <w:rPr>
          <w:rFonts w:ascii="Arial" w:hAnsi="Arial" w:cs="Arial"/>
          <w:sz w:val="22"/>
          <w:szCs w:val="22"/>
        </w:rPr>
        <w:t>, AUC=0.9</w:t>
      </w:r>
      <w:r w:rsidR="006308B6">
        <w:rPr>
          <w:rFonts w:ascii="Arial" w:hAnsi="Arial" w:cs="Arial"/>
          <w:sz w:val="22"/>
          <w:szCs w:val="22"/>
        </w:rPr>
        <w:t>7</w:t>
      </w:r>
      <w:r w:rsidR="004436CD" w:rsidRPr="00F80442">
        <w:rPr>
          <w:rFonts w:ascii="Arial" w:hAnsi="Arial" w:cs="Arial"/>
          <w:sz w:val="22"/>
          <w:szCs w:val="22"/>
        </w:rPr>
        <w:t>)</w:t>
      </w:r>
      <w:r w:rsidR="00724D32" w:rsidRPr="00F80442">
        <w:rPr>
          <w:rFonts w:ascii="Arial" w:hAnsi="Arial" w:cs="Arial"/>
          <w:sz w:val="22"/>
          <w:szCs w:val="22"/>
        </w:rPr>
        <w:t>.</w:t>
      </w:r>
    </w:p>
    <w:p w14:paraId="525C0B82" w14:textId="77777777" w:rsidR="00743D48" w:rsidRDefault="00743D48" w:rsidP="0089090A">
      <w:pPr>
        <w:jc w:val="both"/>
        <w:rPr>
          <w:rFonts w:ascii="Arial" w:hAnsi="Arial" w:cs="Arial"/>
          <w:sz w:val="22"/>
          <w:szCs w:val="22"/>
        </w:rPr>
      </w:pPr>
    </w:p>
    <w:p w14:paraId="18DDBEAC" w14:textId="77777777" w:rsidR="00743D48" w:rsidRDefault="00743D48" w:rsidP="0089090A">
      <w:pPr>
        <w:jc w:val="both"/>
        <w:rPr>
          <w:rFonts w:ascii="Arial" w:hAnsi="Arial" w:cs="Arial"/>
          <w:sz w:val="22"/>
          <w:szCs w:val="22"/>
        </w:rPr>
      </w:pPr>
    </w:p>
    <w:p w14:paraId="25A2DAFC" w14:textId="77777777" w:rsidR="00743D48" w:rsidRPr="00F2054F" w:rsidRDefault="00743D48" w:rsidP="00F2054F">
      <w:pPr>
        <w:pStyle w:val="Heading2"/>
      </w:pPr>
      <w:r w:rsidRPr="00F2054F">
        <w:rPr>
          <w:color w:val="auto"/>
        </w:rPr>
        <w:t>Background</w:t>
      </w:r>
    </w:p>
    <w:p w14:paraId="271477D1" w14:textId="77777777" w:rsidR="002D3B90" w:rsidRDefault="002D3B90" w:rsidP="00241815">
      <w:pPr>
        <w:jc w:val="both"/>
        <w:rPr>
          <w:ins w:id="12" w:author="Guo, Shicheng" w:date="2019-06-24T12:24:00Z"/>
          <w:rFonts w:ascii="Arial" w:hAnsi="Arial" w:cs="Arial"/>
          <w:sz w:val="22"/>
          <w:szCs w:val="22"/>
        </w:rPr>
      </w:pPr>
    </w:p>
    <w:p w14:paraId="2B7028C7" w14:textId="234168E7" w:rsidR="00F44BF9" w:rsidDel="00F44BF9" w:rsidRDefault="00241815" w:rsidP="002647E8">
      <w:pPr>
        <w:jc w:val="both"/>
        <w:rPr>
          <w:del w:id="13" w:author="Guo, Shicheng" w:date="2019-06-24T13:53:00Z"/>
          <w:moveTo w:id="14" w:author="Guo, Shicheng" w:date="2019-06-24T13:47:00Z"/>
          <w:rFonts w:ascii="Arial" w:hAnsi="Arial" w:cs="Arial"/>
          <w:sz w:val="22"/>
          <w:szCs w:val="22"/>
        </w:rPr>
      </w:pPr>
      <w:r w:rsidRPr="000E4689">
        <w:rPr>
          <w:rFonts w:ascii="Arial" w:hAnsi="Arial" w:cs="Arial"/>
          <w:sz w:val="22"/>
          <w:szCs w:val="22"/>
        </w:rPr>
        <w:t>Colorectal cancer (CRC) is</w:t>
      </w:r>
      <w:r w:rsidR="00844A48">
        <w:rPr>
          <w:rFonts w:ascii="Arial" w:hAnsi="Arial" w:cs="Arial"/>
          <w:sz w:val="22"/>
          <w:szCs w:val="22"/>
        </w:rPr>
        <w:t xml:space="preserve"> </w:t>
      </w:r>
      <w:r w:rsidR="00844A48">
        <w:rPr>
          <w:rFonts w:ascii="Arial" w:hAnsi="Arial" w:cs="Arial" w:hint="eastAsia"/>
          <w:sz w:val="22"/>
          <w:szCs w:val="22"/>
        </w:rPr>
        <w:t>the</w:t>
      </w:r>
      <w:r w:rsidR="00844A48">
        <w:rPr>
          <w:rFonts w:ascii="Arial" w:hAnsi="Arial" w:cs="Arial"/>
          <w:sz w:val="22"/>
          <w:szCs w:val="22"/>
        </w:rPr>
        <w:t xml:space="preserve"> </w:t>
      </w:r>
      <w:r w:rsidR="002C04D3">
        <w:rPr>
          <w:rFonts w:ascii="Arial" w:hAnsi="Arial" w:cs="Arial"/>
          <w:sz w:val="22"/>
          <w:szCs w:val="22"/>
        </w:rPr>
        <w:t>third leading cause of cancer related deaths</w:t>
      </w:r>
      <w:ins w:id="15" w:author="Guo, Shicheng" w:date="2019-06-24T13:52:00Z">
        <w:r w:rsidR="00F44BF9">
          <w:rPr>
            <w:rFonts w:ascii="Arial" w:hAnsi="Arial" w:cs="Arial"/>
            <w:sz w:val="22"/>
            <w:szCs w:val="22"/>
          </w:rPr>
          <w:t xml:space="preserve"> </w:t>
        </w:r>
      </w:ins>
      <w:del w:id="16" w:author="Guo, Shicheng" w:date="2019-06-24T13:48:00Z">
        <w:r w:rsidR="002C04D3" w:rsidDel="00F44BF9">
          <w:rPr>
            <w:rFonts w:ascii="Arial" w:hAnsi="Arial" w:cs="Arial"/>
            <w:sz w:val="22"/>
            <w:szCs w:val="22"/>
          </w:rPr>
          <w:delText xml:space="preserve"> in the US,</w:delText>
        </w:r>
        <w:r w:rsidR="00B473B9" w:rsidDel="00F44BF9">
          <w:rPr>
            <w:rFonts w:ascii="Arial" w:hAnsi="Arial" w:cs="Arial"/>
            <w:sz w:val="22"/>
            <w:szCs w:val="22"/>
          </w:rPr>
          <w:delText xml:space="preserve"> and an annual incidence rate of approximately 376,300 cases in China</w:delText>
        </w:r>
        <w:r w:rsidR="00242187" w:rsidDel="00F44BF9">
          <w:rPr>
            <w:rFonts w:ascii="Arial" w:hAnsi="Arial" w:cs="Arial"/>
            <w:sz w:val="22"/>
            <w:szCs w:val="22"/>
          </w:rPr>
          <w:delText xml:space="preserve"> </w:delText>
        </w:r>
      </w:del>
      <w:r w:rsidR="005B48A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Pr>
          <w:rFonts w:ascii="Arial" w:hAnsi="Arial" w:cs="Arial"/>
          <w:sz w:val="22"/>
          <w:szCs w:val="22"/>
        </w:rPr>
        <w:instrText xml:space="preserve"> ADDIN EN.CITE </w:instrText>
      </w:r>
      <w:r w:rsidR="005B48A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Pr>
          <w:rFonts w:ascii="Arial" w:hAnsi="Arial" w:cs="Arial"/>
          <w:sz w:val="22"/>
          <w:szCs w:val="22"/>
        </w:rPr>
        <w:instrText xml:space="preserve"> ADDIN EN.CITE.DATA </w:instrText>
      </w:r>
      <w:r w:rsidR="005B48AA">
        <w:rPr>
          <w:rFonts w:ascii="Arial" w:hAnsi="Arial" w:cs="Arial"/>
          <w:sz w:val="22"/>
          <w:szCs w:val="22"/>
        </w:rPr>
      </w:r>
      <w:r w:rsidR="005B48AA">
        <w:rPr>
          <w:rFonts w:ascii="Arial" w:hAnsi="Arial" w:cs="Arial"/>
          <w:sz w:val="22"/>
          <w:szCs w:val="22"/>
        </w:rPr>
        <w:fldChar w:fldCharType="end"/>
      </w:r>
      <w:r w:rsidR="005B48AA">
        <w:rPr>
          <w:rFonts w:ascii="Arial" w:hAnsi="Arial" w:cs="Arial"/>
          <w:sz w:val="22"/>
          <w:szCs w:val="22"/>
        </w:rPr>
      </w:r>
      <w:r w:rsidR="005B48AA">
        <w:rPr>
          <w:rFonts w:ascii="Arial" w:hAnsi="Arial" w:cs="Arial"/>
          <w:sz w:val="22"/>
          <w:szCs w:val="22"/>
        </w:rPr>
        <w:fldChar w:fldCharType="separate"/>
      </w:r>
      <w:r w:rsidR="005B48AA">
        <w:rPr>
          <w:rFonts w:ascii="Arial" w:hAnsi="Arial" w:cs="Arial"/>
          <w:noProof/>
          <w:sz w:val="22"/>
          <w:szCs w:val="22"/>
        </w:rPr>
        <w:t>[1, 2]</w:t>
      </w:r>
      <w:r w:rsidR="005B48AA">
        <w:rPr>
          <w:rFonts w:ascii="Arial" w:hAnsi="Arial" w:cs="Arial"/>
          <w:sz w:val="22"/>
          <w:szCs w:val="22"/>
        </w:rPr>
        <w:fldChar w:fldCharType="end"/>
      </w:r>
      <w:r w:rsidR="00B473B9">
        <w:rPr>
          <w:rFonts w:ascii="Arial" w:hAnsi="Arial" w:cs="Arial"/>
          <w:sz w:val="22"/>
          <w:szCs w:val="22"/>
        </w:rPr>
        <w:t>.</w:t>
      </w:r>
      <w:r w:rsidR="00282DB1" w:rsidRPr="00282DB1">
        <w:rPr>
          <w:rFonts w:ascii="Arial" w:hAnsi="Arial" w:cs="Arial"/>
          <w:sz w:val="22"/>
          <w:szCs w:val="22"/>
        </w:rPr>
        <w:t xml:space="preserve"> </w:t>
      </w:r>
      <w:ins w:id="17" w:author="Guo, Shicheng" w:date="2019-06-24T13:52:00Z">
        <w:r w:rsidR="00F44BF9">
          <w:rPr>
            <w:rFonts w:ascii="Arial" w:hAnsi="Arial" w:cs="Arial"/>
            <w:sz w:val="22"/>
            <w:szCs w:val="22"/>
          </w:rPr>
          <w:t xml:space="preserve">Evidence shows not only genetic mutation, but </w:t>
        </w:r>
        <w:r w:rsidR="00F44BF9">
          <w:rPr>
            <w:rFonts w:ascii="Arial" w:hAnsi="Arial" w:cs="Arial"/>
            <w:sz w:val="22"/>
            <w:szCs w:val="22"/>
          </w:rPr>
          <w:t xml:space="preserve">also </w:t>
        </w:r>
        <w:r w:rsidR="00F44BF9">
          <w:rPr>
            <w:rFonts w:ascii="Arial" w:hAnsi="Arial" w:cs="Arial"/>
            <w:sz w:val="22"/>
            <w:szCs w:val="22"/>
          </w:rPr>
          <w:t>epigenetic alterations</w:t>
        </w:r>
        <w:r w:rsidR="00F44BF9">
          <w:rPr>
            <w:rFonts w:ascii="Arial" w:hAnsi="Arial" w:cs="Arial"/>
            <w:sz w:val="22"/>
            <w:szCs w:val="22"/>
          </w:rPr>
          <w:t xml:space="preserve"> are</w:t>
        </w:r>
        <w:r w:rsidR="00F44BF9">
          <w:rPr>
            <w:rFonts w:ascii="Arial" w:hAnsi="Arial" w:cs="Arial"/>
            <w:sz w:val="22"/>
            <w:szCs w:val="22"/>
          </w:rPr>
          <w:t xml:space="preserve"> p</w:t>
        </w:r>
        <w:r w:rsidR="00F44BF9">
          <w:rPr>
            <w:rFonts w:ascii="Arial" w:hAnsi="Arial" w:cs="Arial"/>
            <w:sz w:val="22"/>
            <w:szCs w:val="22"/>
          </w:rPr>
          <w:t xml:space="preserve">rogressively accumulated during the occurrence of human cancers. </w:t>
        </w:r>
      </w:ins>
      <w:del w:id="18" w:author="Guo, Shicheng" w:date="2019-06-24T13:49:00Z">
        <w:r w:rsidR="00242187" w:rsidDel="00F44BF9">
          <w:rPr>
            <w:rFonts w:ascii="Arial" w:hAnsi="Arial" w:cs="Arial"/>
            <w:sz w:val="22"/>
            <w:szCs w:val="22"/>
          </w:rPr>
          <w:delText>CRC results from the progressive accumulation of gene mutation and epigenetic alterations.</w:delText>
        </w:r>
        <w:r w:rsidR="00710606" w:rsidDel="00F44BF9">
          <w:rPr>
            <w:rFonts w:ascii="Arial" w:hAnsi="Arial" w:cs="Arial" w:hint="eastAsia"/>
            <w:sz w:val="22"/>
            <w:szCs w:val="22"/>
          </w:rPr>
          <w:delText xml:space="preserve"> </w:delText>
        </w:r>
      </w:del>
      <w:moveToRangeStart w:id="19" w:author="Guo, Shicheng" w:date="2019-06-24T13:47:00Z" w:name="move12274943"/>
    </w:p>
    <w:p w14:paraId="411B731B" w14:textId="0395F7D3" w:rsidR="002647E8" w:rsidDel="00F44BF9" w:rsidRDefault="002647E8" w:rsidP="002647E8">
      <w:pPr>
        <w:jc w:val="both"/>
        <w:rPr>
          <w:del w:id="20" w:author="Guo, Shicheng" w:date="2019-06-24T13:47:00Z"/>
          <w:moveTo w:id="21" w:author="Guo, Shicheng" w:date="2019-06-24T13:47:00Z"/>
          <w:rFonts w:ascii="Arial" w:hAnsi="Arial" w:cs="Arial"/>
          <w:sz w:val="22"/>
          <w:szCs w:val="22"/>
        </w:rPr>
      </w:pPr>
    </w:p>
    <w:p w14:paraId="551BAF92" w14:textId="30D7892C" w:rsidR="002647E8" w:rsidRPr="003B50FB" w:rsidDel="00F44BF9" w:rsidRDefault="002647E8" w:rsidP="002647E8">
      <w:pPr>
        <w:jc w:val="both"/>
        <w:rPr>
          <w:del w:id="22" w:author="Guo, Shicheng" w:date="2019-06-24T13:47:00Z"/>
          <w:moveTo w:id="23" w:author="Guo, Shicheng" w:date="2019-06-24T13:47:00Z"/>
          <w:rFonts w:ascii="Arial" w:hAnsi="Arial" w:cs="Arial"/>
          <w:sz w:val="22"/>
          <w:szCs w:val="22"/>
        </w:rPr>
      </w:pPr>
      <w:moveTo w:id="24" w:author="Guo, Shicheng" w:date="2019-06-24T13:47:00Z">
        <w:del w:id="25" w:author="Guo, Shicheng" w:date="2019-06-24T13:47:00Z">
          <w:r w:rsidDel="00F44BF9">
            <w:rPr>
              <w:rFonts w:ascii="Arial" w:hAnsi="Arial" w:cs="Arial"/>
              <w:sz w:val="22"/>
              <w:szCs w:val="22"/>
            </w:rPr>
            <w:delText>A</w:delText>
          </w:r>
          <w:r w:rsidDel="00F44BF9">
            <w:rPr>
              <w:rFonts w:ascii="Arial" w:hAnsi="Arial" w:cs="Arial" w:hint="eastAsia"/>
              <w:sz w:val="22"/>
              <w:szCs w:val="22"/>
            </w:rPr>
            <w:delText>b</w:delText>
          </w:r>
          <w:r w:rsidDel="00F44BF9">
            <w:rPr>
              <w:rFonts w:ascii="Arial" w:hAnsi="Arial" w:cs="Arial"/>
              <w:sz w:val="22"/>
              <w:szCs w:val="22"/>
            </w:rPr>
            <w:delText>normal a</w:delText>
          </w:r>
          <w:r w:rsidRPr="000E4689" w:rsidDel="00F44BF9">
            <w:rPr>
              <w:rFonts w:ascii="Arial" w:hAnsi="Arial" w:cs="Arial"/>
              <w:sz w:val="22"/>
              <w:szCs w:val="22"/>
            </w:rPr>
            <w:delText>lt</w:delText>
          </w:r>
          <w:r w:rsidDel="00F44BF9">
            <w:rPr>
              <w:rFonts w:ascii="Arial" w:hAnsi="Arial" w:cs="Arial"/>
              <w:sz w:val="22"/>
              <w:szCs w:val="22"/>
            </w:rPr>
            <w:delText>erations of DNA methylation have</w:delText>
          </w:r>
          <w:r w:rsidRPr="000E4689" w:rsidDel="00F44BF9">
            <w:rPr>
              <w:rFonts w:ascii="Arial" w:hAnsi="Arial" w:cs="Arial"/>
              <w:sz w:val="22"/>
              <w:szCs w:val="22"/>
            </w:rPr>
            <w:delText xml:space="preserve"> been recognized as an important </w:delText>
          </w:r>
          <w:r w:rsidDel="00F44BF9">
            <w:rPr>
              <w:rFonts w:ascii="Arial" w:hAnsi="Arial" w:cs="Arial"/>
              <w:sz w:val="22"/>
              <w:szCs w:val="22"/>
            </w:rPr>
            <w:delText>event</w:delText>
          </w:r>
          <w:r w:rsidRPr="000E4689" w:rsidDel="00F44BF9">
            <w:rPr>
              <w:rFonts w:ascii="Arial" w:hAnsi="Arial" w:cs="Arial"/>
              <w:sz w:val="22"/>
              <w:szCs w:val="22"/>
            </w:rPr>
            <w:delText xml:space="preserve"> of cancer development. Global </w:delText>
          </w:r>
          <w:r w:rsidDel="00F44BF9">
            <w:rPr>
              <w:rFonts w:ascii="Arial" w:hAnsi="Arial" w:cs="Arial"/>
              <w:sz w:val="22"/>
              <w:szCs w:val="22"/>
            </w:rPr>
            <w:delText>h</w:delText>
          </w:r>
          <w:r w:rsidRPr="000E4689" w:rsidDel="00F44BF9">
            <w:rPr>
              <w:rFonts w:ascii="Arial" w:hAnsi="Arial" w:cs="Arial"/>
              <w:sz w:val="22"/>
              <w:szCs w:val="22"/>
            </w:rPr>
            <w:delText>ypo</w:delText>
          </w:r>
          <w:r w:rsidDel="00F44BF9">
            <w:rPr>
              <w:rFonts w:ascii="Arial" w:hAnsi="Arial" w:cs="Arial"/>
              <w:sz w:val="22"/>
              <w:szCs w:val="22"/>
            </w:rPr>
            <w:delText xml:space="preserve">-methylation arises early, which was </w:delText>
          </w:r>
          <w:r w:rsidRPr="000E4689" w:rsidDel="00F44BF9">
            <w:rPr>
              <w:rFonts w:ascii="Arial" w:hAnsi="Arial" w:cs="Arial"/>
              <w:sz w:val="22"/>
              <w:szCs w:val="22"/>
            </w:rPr>
            <w:delText>linked to chromosomal instability and loss of imprinting. Generally, in progression to cancer, hundreds of genes are </w:delText>
          </w:r>
          <w:r w:rsidDel="00F44BF9">
            <w:fldChar w:fldCharType="begin"/>
          </w:r>
          <w:r w:rsidDel="00F44BF9">
            <w:delInstrText xml:space="preserve"> HYPERLINK "https://en.wikipedia.org/wiki/Regulation_of_transcription_in_cancer" \l "Transcription_silencing/activation_in_cancers" \o "Regulation of transcription in cancer" </w:delInstrText>
          </w:r>
          <w:r w:rsidDel="00F44BF9">
            <w:fldChar w:fldCharType="separate"/>
          </w:r>
          <w:r w:rsidRPr="000E4689" w:rsidDel="00F44BF9">
            <w:rPr>
              <w:rFonts w:ascii="Arial" w:hAnsi="Arial" w:cs="Arial"/>
              <w:sz w:val="22"/>
              <w:szCs w:val="22"/>
            </w:rPr>
            <w:delText>silenced or activated</w:delText>
          </w:r>
          <w:r w:rsidDel="00F44BF9">
            <w:rPr>
              <w:rFonts w:ascii="Arial" w:hAnsi="Arial" w:cs="Arial"/>
              <w:sz w:val="22"/>
              <w:szCs w:val="22"/>
            </w:rPr>
            <w:fldChar w:fldCharType="end"/>
          </w:r>
          <w:r w:rsidRPr="000E4689" w:rsidDel="00F44BF9">
            <w:rPr>
              <w:rFonts w:ascii="Arial" w:hAnsi="Arial" w:cs="Arial"/>
              <w:sz w:val="22"/>
              <w:szCs w:val="22"/>
            </w:rPr>
            <w:delText>. Although silencing of some genes in cancers occurs by mutation, a large proportion of carcinogenic gene silencing is a result of altered DNA methylation. DNA methylation causing silencing in cancer typically occurs at multiple CpG sites in the </w:delText>
          </w:r>
          <w:r w:rsidDel="00F44BF9">
            <w:fldChar w:fldCharType="begin"/>
          </w:r>
          <w:r w:rsidDel="00F44BF9">
            <w:delInstrText xml:space="preserve"> HYPERLINK "https://en.wikipedia.org/wiki/CpG_site" \l "CpG_island" \o "CpG site" </w:delInstrText>
          </w:r>
          <w:r w:rsidDel="00F44BF9">
            <w:fldChar w:fldCharType="separate"/>
          </w:r>
          <w:r w:rsidRPr="000E4689" w:rsidDel="00F44BF9">
            <w:rPr>
              <w:rFonts w:ascii="Arial" w:hAnsi="Arial" w:cs="Arial"/>
              <w:sz w:val="22"/>
              <w:szCs w:val="22"/>
            </w:rPr>
            <w:delText>CpG islands</w:delText>
          </w:r>
          <w:r w:rsidDel="00F44BF9">
            <w:rPr>
              <w:rFonts w:ascii="Arial" w:hAnsi="Arial" w:cs="Arial"/>
              <w:sz w:val="22"/>
              <w:szCs w:val="22"/>
            </w:rPr>
            <w:fldChar w:fldCharType="end"/>
          </w:r>
          <w:r w:rsidRPr="000E4689" w:rsidDel="00F44BF9">
            <w:rPr>
              <w:rFonts w:ascii="Arial" w:hAnsi="Arial" w:cs="Arial"/>
              <w:sz w:val="22"/>
              <w:szCs w:val="22"/>
            </w:rPr>
            <w:delText> that are present in the promoters of protein coding genes.</w:delText>
          </w:r>
          <w:r w:rsidDel="00F44BF9">
            <w:rPr>
              <w:rFonts w:ascii="Arial" w:hAnsi="Arial" w:cs="Arial"/>
              <w:sz w:val="22"/>
              <w:szCs w:val="22"/>
            </w:rPr>
            <w:delText xml:space="preserve"> At the background of whole genome hypo-methylation, gene-specific promoter hyper-methylation has been found to promote CRC by down-regulation the expression of key tumor suppressor gene, such as </w:delText>
          </w:r>
          <w:r w:rsidRPr="00F2054F" w:rsidDel="00F44BF9">
            <w:rPr>
              <w:rFonts w:ascii="Arial" w:hAnsi="Arial" w:cs="Arial"/>
              <w:sz w:val="22"/>
              <w:szCs w:val="22"/>
              <w:highlight w:val="yellow"/>
            </w:rPr>
            <w:delText>XX, XX, XX</w:delText>
          </w:r>
          <w:r w:rsidDel="00F44BF9">
            <w:rPr>
              <w:rFonts w:ascii="Arial" w:hAnsi="Arial" w:cs="Arial"/>
              <w:sz w:val="22"/>
              <w:szCs w:val="22"/>
            </w:rPr>
            <w:delText>.</w:delText>
          </w:r>
        </w:del>
      </w:moveTo>
    </w:p>
    <w:p w14:paraId="222B48EF" w14:textId="57B62C68" w:rsidR="002647E8" w:rsidDel="00F44BF9" w:rsidRDefault="002647E8" w:rsidP="002647E8">
      <w:pPr>
        <w:jc w:val="both"/>
        <w:rPr>
          <w:del w:id="26" w:author="Guo, Shicheng" w:date="2019-06-24T13:47:00Z"/>
          <w:moveTo w:id="27" w:author="Guo, Shicheng" w:date="2019-06-24T13:47:00Z"/>
          <w:rFonts w:ascii="Arial" w:hAnsi="Arial" w:cs="Arial"/>
          <w:sz w:val="22"/>
          <w:szCs w:val="22"/>
        </w:rPr>
      </w:pPr>
    </w:p>
    <w:p w14:paraId="7199CAF1" w14:textId="6F35C8F5" w:rsidR="002647E8" w:rsidDel="00F44BF9" w:rsidRDefault="002647E8" w:rsidP="002647E8">
      <w:pPr>
        <w:jc w:val="both"/>
        <w:rPr>
          <w:del w:id="28" w:author="Guo, Shicheng" w:date="2019-06-24T13:47:00Z"/>
          <w:moveTo w:id="29" w:author="Guo, Shicheng" w:date="2019-06-24T13:47:00Z"/>
          <w:rFonts w:ascii="Arial" w:hAnsi="Arial" w:cs="Arial"/>
          <w:sz w:val="22"/>
          <w:szCs w:val="22"/>
        </w:rPr>
      </w:pPr>
      <w:moveTo w:id="30" w:author="Guo, Shicheng" w:date="2019-06-24T13:47:00Z">
        <w:del w:id="31" w:author="Guo, Shicheng" w:date="2019-06-24T13:47:00Z">
          <w:r w:rsidDel="00F44BF9">
            <w:rPr>
              <w:rFonts w:ascii="Arial" w:hAnsi="Arial" w:cs="Arial"/>
              <w:sz w:val="22"/>
              <w:szCs w:val="22"/>
            </w:rPr>
            <w:delText>Although extensive epigenetic alterations have been illustrated over the past years, CRC is still not well understood at the molecular level. CRC is a heterogeneous disease, which typically starts from the</w:delText>
          </w:r>
          <w:r w:rsidRPr="000E4689" w:rsidDel="00F44BF9">
            <w:rPr>
              <w:rFonts w:ascii="Arial" w:hAnsi="Arial" w:cs="Arial"/>
              <w:sz w:val="22"/>
              <w:szCs w:val="22"/>
            </w:rPr>
            <w:delText> </w:delText>
          </w:r>
          <w:r w:rsidDel="00F44BF9">
            <w:fldChar w:fldCharType="begin"/>
          </w:r>
          <w:r w:rsidDel="00F44BF9">
            <w:delInstrText xml:space="preserve"> HYPERLINK "https://en.wikipedia.org/wiki/Adenoma" \o "Adenoma" </w:delInstrText>
          </w:r>
          <w:r w:rsidDel="00F44BF9">
            <w:fldChar w:fldCharType="separate"/>
          </w:r>
          <w:r w:rsidRPr="000E4689" w:rsidDel="00F44BF9">
            <w:rPr>
              <w:rFonts w:ascii="Arial" w:hAnsi="Arial" w:cs="Arial"/>
              <w:sz w:val="22"/>
              <w:szCs w:val="22"/>
            </w:rPr>
            <w:delText>benign tumor</w:delText>
          </w:r>
          <w:r w:rsidDel="00F44BF9">
            <w:rPr>
              <w:rFonts w:ascii="Arial" w:hAnsi="Arial" w:cs="Arial"/>
              <w:sz w:val="22"/>
              <w:szCs w:val="22"/>
            </w:rPr>
            <w:fldChar w:fldCharType="end"/>
          </w:r>
          <w:r w:rsidDel="00F44BF9">
            <w:rPr>
              <w:rFonts w:ascii="Arial" w:hAnsi="Arial" w:cs="Arial"/>
              <w:sz w:val="22"/>
              <w:szCs w:val="22"/>
            </w:rPr>
            <w:delText xml:space="preserve">, often in the form of the </w:delText>
          </w:r>
          <w:r w:rsidRPr="000E4689" w:rsidDel="00F44BF9">
            <w:rPr>
              <w:rFonts w:ascii="Arial" w:hAnsi="Arial" w:cs="Arial"/>
              <w:sz w:val="22"/>
              <w:szCs w:val="22"/>
            </w:rPr>
            <w:delText>adenoma</w:delText>
          </w:r>
          <w:r w:rsidDel="00F44BF9">
            <w:rPr>
              <w:rFonts w:ascii="Arial" w:hAnsi="Arial" w:cs="Arial"/>
              <w:sz w:val="22"/>
              <w:szCs w:val="22"/>
            </w:rPr>
            <w:delText xml:space="preserve">, and past more than 10 years </w:delText>
          </w:r>
          <w:r w:rsidRPr="000E4689" w:rsidDel="00F44BF9">
            <w:rPr>
              <w:rFonts w:ascii="Arial" w:hAnsi="Arial" w:cs="Arial"/>
              <w:sz w:val="22"/>
              <w:szCs w:val="22"/>
            </w:rPr>
            <w:delText>becomes </w:delText>
          </w:r>
          <w:r w:rsidRPr="00710606" w:rsidDel="00F44BF9">
            <w:rPr>
              <w:rFonts w:ascii="Arial" w:hAnsi="Arial" w:cs="Arial"/>
              <w:sz w:val="22"/>
              <w:szCs w:val="22"/>
            </w:rPr>
            <w:delText>malignant</w:delText>
          </w:r>
          <w:r w:rsidDel="00F44BF9">
            <w:rPr>
              <w:rFonts w:ascii="Arial" w:hAnsi="Arial" w:cs="Arial"/>
              <w:sz w:val="22"/>
              <w:szCs w:val="22"/>
            </w:rPr>
            <w:delText xml:space="preserve"> cancer. Even both incidence and </w:delText>
          </w:r>
          <w:r w:rsidDel="00F44BF9">
            <w:rPr>
              <w:rFonts w:ascii="Arial" w:hAnsi="Arial" w:cs="Arial" w:hint="eastAsia"/>
              <w:sz w:val="22"/>
              <w:szCs w:val="22"/>
            </w:rPr>
            <w:delText>mortality</w:delText>
          </w:r>
          <w:r w:rsidDel="00F44BF9">
            <w:rPr>
              <w:rFonts w:ascii="Arial" w:hAnsi="Arial" w:cs="Arial"/>
              <w:sz w:val="22"/>
              <w:szCs w:val="22"/>
            </w:rPr>
            <w:delText xml:space="preserve"> are higher in all kinds of cancer, adenoma stage provide an excellent </w:delText>
          </w:r>
          <w:r w:rsidDel="00F44BF9">
            <w:rPr>
              <w:rFonts w:ascii="Arial" w:hAnsi="Arial" w:cs="Arial" w:hint="eastAsia"/>
              <w:sz w:val="22"/>
              <w:szCs w:val="22"/>
            </w:rPr>
            <w:delText>oppo</w:delText>
          </w:r>
          <w:r w:rsidDel="00F44BF9">
            <w:rPr>
              <w:rFonts w:ascii="Arial" w:hAnsi="Arial" w:cs="Arial"/>
              <w:sz w:val="22"/>
              <w:szCs w:val="22"/>
            </w:rPr>
            <w:delText xml:space="preserve">rtunity to prevent its </w:delText>
          </w:r>
          <w:r w:rsidDel="00F44BF9">
            <w:rPr>
              <w:rFonts w:ascii="Arial" w:hAnsi="Arial" w:cs="Arial" w:hint="eastAsia"/>
              <w:sz w:val="22"/>
              <w:szCs w:val="22"/>
            </w:rPr>
            <w:delText>cancer</w:delText>
          </w:r>
          <w:r w:rsidDel="00F44BF9">
            <w:rPr>
              <w:rFonts w:ascii="Arial" w:hAnsi="Arial" w:cs="Arial"/>
              <w:sz w:val="22"/>
              <w:szCs w:val="22"/>
            </w:rPr>
            <w:delText>iz</w:delText>
          </w:r>
          <w:r w:rsidDel="00F44BF9">
            <w:rPr>
              <w:rFonts w:ascii="Arial" w:hAnsi="Arial" w:cs="Arial" w:hint="eastAsia"/>
              <w:sz w:val="22"/>
              <w:szCs w:val="22"/>
            </w:rPr>
            <w:delText>ation</w:delText>
          </w:r>
          <w:r w:rsidDel="00F44BF9">
            <w:rPr>
              <w:rFonts w:ascii="Arial" w:hAnsi="Arial" w:cs="Arial"/>
              <w:sz w:val="22"/>
              <w:szCs w:val="22"/>
            </w:rPr>
            <w:delText xml:space="preserve"> and </w:delText>
          </w:r>
          <w:r w:rsidRPr="00237846" w:rsidDel="00F44BF9">
            <w:rPr>
              <w:rFonts w:ascii="Arial" w:hAnsi="Arial" w:cs="Arial" w:hint="eastAsia"/>
              <w:sz w:val="22"/>
              <w:szCs w:val="22"/>
            </w:rPr>
            <w:delText>get excellent survival</w:delText>
          </w:r>
          <w:r w:rsidDel="00F44BF9">
            <w:rPr>
              <w:rFonts w:ascii="Arial" w:hAnsi="Arial" w:cs="Arial"/>
              <w:sz w:val="22"/>
              <w:szCs w:val="22"/>
            </w:rPr>
            <w:delText xml:space="preserve">. </w:delText>
          </w:r>
          <w:r w:rsidRPr="00237846" w:rsidDel="00F44BF9">
            <w:rPr>
              <w:rFonts w:ascii="Arial" w:hAnsi="Arial" w:cs="Arial" w:hint="eastAsia"/>
              <w:sz w:val="22"/>
              <w:szCs w:val="22"/>
            </w:rPr>
            <w:delText xml:space="preserve">A large of studies </w:delText>
          </w:r>
          <w:r w:rsidDel="00F44BF9">
            <w:rPr>
              <w:rFonts w:ascii="Arial" w:hAnsi="Arial" w:cs="Arial"/>
              <w:sz w:val="22"/>
              <w:szCs w:val="22"/>
            </w:rPr>
            <w:delText xml:space="preserve">were </w:delText>
          </w:r>
          <w:r w:rsidRPr="00237846" w:rsidDel="00F44BF9">
            <w:rPr>
              <w:rFonts w:ascii="Arial" w:hAnsi="Arial" w:cs="Arial" w:hint="eastAsia"/>
              <w:sz w:val="22"/>
              <w:szCs w:val="22"/>
            </w:rPr>
            <w:delText xml:space="preserve">focusing on CRC, while </w:delText>
          </w:r>
          <w:r w:rsidDel="00F44BF9">
            <w:rPr>
              <w:rFonts w:ascii="Arial" w:hAnsi="Arial" w:cs="Arial"/>
              <w:sz w:val="22"/>
              <w:szCs w:val="22"/>
            </w:rPr>
            <w:delText xml:space="preserve">a part of them </w:delText>
          </w:r>
          <w:r w:rsidRPr="00237846" w:rsidDel="00F44BF9">
            <w:rPr>
              <w:rFonts w:ascii="Arial" w:hAnsi="Arial" w:cs="Arial" w:hint="eastAsia"/>
              <w:sz w:val="22"/>
              <w:szCs w:val="22"/>
            </w:rPr>
            <w:delText>treat</w:delText>
          </w:r>
          <w:r w:rsidDel="00F44BF9">
            <w:rPr>
              <w:rFonts w:ascii="Arial" w:hAnsi="Arial" w:cs="Arial"/>
              <w:sz w:val="22"/>
              <w:szCs w:val="22"/>
            </w:rPr>
            <w:delText>ed</w:delText>
          </w:r>
          <w:r w:rsidRPr="00237846" w:rsidDel="00F44BF9">
            <w:rPr>
              <w:rFonts w:ascii="Arial" w:hAnsi="Arial" w:cs="Arial" w:hint="eastAsia"/>
              <w:sz w:val="22"/>
              <w:szCs w:val="22"/>
            </w:rPr>
            <w:delText xml:space="preserve"> adenoma as middle stage lacking of further specific study.</w:delText>
          </w:r>
          <w:r w:rsidDel="00F44BF9">
            <w:rPr>
              <w:rFonts w:ascii="Arial" w:hAnsi="Arial" w:cs="Arial"/>
              <w:sz w:val="22"/>
              <w:szCs w:val="22"/>
            </w:rPr>
            <w:delText xml:space="preserve"> Actually, colorectal adenoma has </w:delText>
          </w:r>
          <w:r w:rsidDel="00F44BF9">
            <w:rPr>
              <w:rFonts w:ascii="Arial" w:hAnsi="Arial" w:cs="Arial" w:hint="eastAsia"/>
              <w:sz w:val="22"/>
              <w:szCs w:val="22"/>
            </w:rPr>
            <w:delText>diff</w:delText>
          </w:r>
          <w:r w:rsidDel="00F44BF9">
            <w:rPr>
              <w:rFonts w:ascii="Arial" w:hAnsi="Arial" w:cs="Arial"/>
              <w:sz w:val="22"/>
              <w:szCs w:val="22"/>
            </w:rPr>
            <w:delText>erent pathologic stages (low-grade adenoma and high-grade adenoma), and no research has compared the different adenomas of different stages. Besides, alterations on low-grade adenoma maybe potential diagnostic biomarker.</w:delText>
          </w:r>
        </w:del>
      </w:moveTo>
    </w:p>
    <w:moveToRangeEnd w:id="19"/>
    <w:p w14:paraId="65078901" w14:textId="516889EA" w:rsidR="00F44BF9" w:rsidRDefault="004E6ACD" w:rsidP="00241815">
      <w:pPr>
        <w:jc w:val="both"/>
        <w:rPr>
          <w:ins w:id="32" w:author="Guo, Shicheng" w:date="2019-06-24T13:47:00Z"/>
          <w:rFonts w:ascii="Arial" w:hAnsi="Arial" w:cs="Arial"/>
          <w:sz w:val="22"/>
          <w:szCs w:val="22"/>
        </w:rPr>
      </w:pPr>
      <w:ins w:id="33" w:author="Guo, Shicheng" w:date="2019-06-24T13:36:00Z">
        <w:r w:rsidRPr="004E6ACD">
          <w:rPr>
            <w:rFonts w:ascii="Arial" w:hAnsi="Arial" w:cs="Arial"/>
            <w:sz w:val="22"/>
            <w:szCs w:val="22"/>
          </w:rPr>
          <w:t xml:space="preserve">DNA methylation </w:t>
        </w:r>
      </w:ins>
      <w:ins w:id="34" w:author="Guo, Shicheng" w:date="2019-06-24T13:37:00Z">
        <w:r w:rsidRPr="004E6ACD">
          <w:rPr>
            <w:rFonts w:ascii="Arial" w:hAnsi="Arial" w:cs="Arial"/>
            <w:sz w:val="22"/>
            <w:szCs w:val="22"/>
          </w:rPr>
          <w:t xml:space="preserve">plays important roles in </w:t>
        </w:r>
      </w:ins>
      <w:ins w:id="35" w:author="Guo, Shicheng" w:date="2019-06-24T13:38:00Z">
        <w:r w:rsidRPr="004E6ACD">
          <w:rPr>
            <w:rFonts w:ascii="Arial" w:hAnsi="Arial" w:cs="Arial"/>
            <w:sz w:val="22"/>
            <w:szCs w:val="22"/>
            <w:rPrChange w:id="36" w:author="Guo, Shicheng" w:date="2019-06-24T13:38:00Z">
              <w:rPr>
                <w:rFonts w:ascii="Arial" w:hAnsi="Arial" w:cs="Arial"/>
                <w:color w:val="545454"/>
                <w:shd w:val="clear" w:color="auto" w:fill="FFFFFF"/>
              </w:rPr>
            </w:rPrChange>
          </w:rPr>
          <w:t>embryonic </w:t>
        </w:r>
        <w:r w:rsidRPr="004E6ACD">
          <w:rPr>
            <w:rFonts w:ascii="Arial" w:hAnsi="Arial" w:cs="Arial"/>
            <w:sz w:val="22"/>
            <w:szCs w:val="22"/>
            <w:rPrChange w:id="37" w:author="Guo, Shicheng" w:date="2019-06-24T13:38:00Z">
              <w:rPr>
                <w:rStyle w:val="Emphasis"/>
                <w:rFonts w:ascii="Arial" w:hAnsi="Arial" w:cs="Arial"/>
                <w:b/>
                <w:bCs/>
                <w:i w:val="0"/>
                <w:iCs w:val="0"/>
                <w:color w:val="6A6A6A"/>
                <w:shd w:val="clear" w:color="auto" w:fill="FFFFFF"/>
              </w:rPr>
            </w:rPrChange>
          </w:rPr>
          <w:t xml:space="preserve">development </w:t>
        </w:r>
      </w:ins>
      <w:ins w:id="38" w:author="Guo, Shicheng" w:date="2019-06-24T13:37:00Z">
        <w:r w:rsidRPr="004E6ACD">
          <w:rPr>
            <w:rFonts w:ascii="Arial" w:hAnsi="Arial" w:cs="Arial"/>
            <w:sz w:val="22"/>
            <w:szCs w:val="22"/>
          </w:rPr>
          <w:t>and tissue</w:t>
        </w:r>
      </w:ins>
      <w:ins w:id="39" w:author="Guo, Shicheng" w:date="2019-06-24T13:38:00Z">
        <w:r w:rsidRPr="004E6ACD">
          <w:rPr>
            <w:rFonts w:ascii="Arial" w:hAnsi="Arial" w:cs="Arial"/>
            <w:sz w:val="22"/>
            <w:szCs w:val="22"/>
          </w:rPr>
          <w:t xml:space="preserve"> </w:t>
        </w:r>
        <w:r w:rsidRPr="004E6ACD">
          <w:rPr>
            <w:rFonts w:ascii="Arial" w:hAnsi="Arial" w:cs="Arial"/>
            <w:sz w:val="22"/>
            <w:szCs w:val="22"/>
            <w:rPrChange w:id="40" w:author="Guo, Shicheng" w:date="2019-06-24T13:38:00Z">
              <w:rPr>
                <w:rStyle w:val="Emphasis"/>
                <w:rFonts w:ascii="Arial" w:hAnsi="Arial" w:cs="Arial"/>
                <w:b/>
                <w:bCs/>
                <w:i w:val="0"/>
                <w:iCs w:val="0"/>
                <w:color w:val="6A6A6A"/>
                <w:shd w:val="clear" w:color="auto" w:fill="FFFFFF"/>
              </w:rPr>
            </w:rPrChange>
          </w:rPr>
          <w:t>differentiation</w:t>
        </w:r>
      </w:ins>
      <w:ins w:id="41" w:author="Guo, Shicheng" w:date="2019-06-24T13:37:00Z">
        <w:r w:rsidRPr="004E6ACD">
          <w:rPr>
            <w:rFonts w:ascii="Arial" w:hAnsi="Arial" w:cs="Arial"/>
            <w:sz w:val="22"/>
            <w:szCs w:val="22"/>
          </w:rPr>
          <w:t xml:space="preserve">. </w:t>
        </w:r>
      </w:ins>
      <w:ins w:id="42" w:author="Guo, Shicheng" w:date="2019-06-24T13:40:00Z">
        <w:r>
          <w:rPr>
            <w:rFonts w:ascii="Arial" w:hAnsi="Arial" w:cs="Arial"/>
            <w:sz w:val="22"/>
            <w:szCs w:val="22"/>
          </w:rPr>
          <w:t>Abnormal, h</w:t>
        </w:r>
      </w:ins>
      <w:ins w:id="43" w:author="Guo, Shicheng" w:date="2019-06-24T13:38:00Z">
        <w:r>
          <w:rPr>
            <w:rFonts w:ascii="Arial" w:hAnsi="Arial" w:cs="Arial"/>
            <w:sz w:val="22"/>
            <w:szCs w:val="22"/>
          </w:rPr>
          <w:t>yp</w:t>
        </w:r>
      </w:ins>
      <w:ins w:id="44" w:author="Guo, Shicheng" w:date="2019-06-24T13:39:00Z">
        <w:r>
          <w:rPr>
            <w:rFonts w:ascii="Arial" w:hAnsi="Arial" w:cs="Arial"/>
            <w:sz w:val="22"/>
            <w:szCs w:val="22"/>
          </w:rPr>
          <w:t>er-</w:t>
        </w:r>
      </w:ins>
      <w:ins w:id="45" w:author="Guo, Shicheng" w:date="2019-06-24T13:38:00Z">
        <w:r>
          <w:rPr>
            <w:rFonts w:ascii="Arial" w:hAnsi="Arial" w:cs="Arial"/>
            <w:sz w:val="22"/>
            <w:szCs w:val="22"/>
          </w:rPr>
          <w:t>methylation</w:t>
        </w:r>
      </w:ins>
      <w:ins w:id="46" w:author="Guo, Shicheng" w:date="2019-06-24T13:39:00Z">
        <w:r>
          <w:rPr>
            <w:rFonts w:ascii="Arial" w:hAnsi="Arial" w:cs="Arial"/>
            <w:sz w:val="22"/>
            <w:szCs w:val="22"/>
          </w:rPr>
          <w:t xml:space="preserve"> </w:t>
        </w:r>
      </w:ins>
      <w:ins w:id="47" w:author="Guo, Shicheng" w:date="2019-06-24T13:40:00Z">
        <w:r>
          <w:rPr>
            <w:rFonts w:ascii="Arial" w:hAnsi="Arial" w:cs="Arial"/>
            <w:sz w:val="22"/>
            <w:szCs w:val="22"/>
          </w:rPr>
          <w:t xml:space="preserve">or hypo-methylation, </w:t>
        </w:r>
      </w:ins>
      <w:ins w:id="48" w:author="Guo, Shicheng" w:date="2019-06-24T13:39:00Z">
        <w:r>
          <w:rPr>
            <w:rFonts w:ascii="Arial" w:hAnsi="Arial" w:cs="Arial"/>
            <w:sz w:val="22"/>
            <w:szCs w:val="22"/>
          </w:rPr>
          <w:t>in the promoter regions of tumor suppressor genes</w:t>
        </w:r>
      </w:ins>
      <w:ins w:id="49" w:author="Guo, Shicheng" w:date="2019-06-24T13:41:00Z">
        <w:r>
          <w:rPr>
            <w:rFonts w:ascii="Arial" w:hAnsi="Arial" w:cs="Arial"/>
            <w:sz w:val="22"/>
            <w:szCs w:val="22"/>
          </w:rPr>
          <w:t xml:space="preserve"> and </w:t>
        </w:r>
      </w:ins>
      <w:ins w:id="50" w:author="Guo, Shicheng" w:date="2019-06-24T13:39:00Z">
        <w:r>
          <w:rPr>
            <w:rFonts w:ascii="Arial" w:hAnsi="Arial" w:cs="Arial"/>
            <w:sz w:val="22"/>
            <w:szCs w:val="22"/>
          </w:rPr>
          <w:t>miRNA have been observed in almost all the c</w:t>
        </w:r>
      </w:ins>
      <w:ins w:id="51" w:author="Guo, Shicheng" w:date="2019-06-24T13:40:00Z">
        <w:r>
          <w:rPr>
            <w:rFonts w:ascii="Arial" w:hAnsi="Arial" w:cs="Arial"/>
            <w:sz w:val="22"/>
            <w:szCs w:val="22"/>
          </w:rPr>
          <w:t>ancer types</w:t>
        </w:r>
      </w:ins>
      <w:ins w:id="52" w:author="Guo, Shicheng" w:date="2019-06-24T13:41:00Z">
        <w:r>
          <w:rPr>
            <w:rFonts w:ascii="Arial" w:hAnsi="Arial" w:cs="Arial"/>
            <w:sz w:val="22"/>
            <w:szCs w:val="22"/>
          </w:rPr>
          <w:t xml:space="preserve"> </w:t>
        </w:r>
      </w:ins>
      <w:r>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separate"/>
      </w:r>
      <w:r>
        <w:rPr>
          <w:rFonts w:ascii="Arial" w:hAnsi="Arial" w:cs="Arial"/>
          <w:noProof/>
          <w:sz w:val="22"/>
          <w:szCs w:val="22"/>
        </w:rPr>
        <w:t>[3, 4]</w:t>
      </w:r>
      <w:r>
        <w:rPr>
          <w:rFonts w:ascii="Arial" w:hAnsi="Arial" w:cs="Arial"/>
          <w:sz w:val="22"/>
          <w:szCs w:val="22"/>
        </w:rPr>
        <w:fldChar w:fldCharType="end"/>
      </w:r>
      <w:ins w:id="53" w:author="Guo, Shicheng" w:date="2019-06-24T13:40:00Z">
        <w:r>
          <w:rPr>
            <w:rFonts w:ascii="Arial" w:hAnsi="Arial" w:cs="Arial"/>
            <w:sz w:val="22"/>
            <w:szCs w:val="22"/>
          </w:rPr>
          <w:t xml:space="preserve">. </w:t>
        </w:r>
      </w:ins>
      <w:ins w:id="54" w:author="Guo, Shicheng" w:date="2019-06-24T13:45:00Z">
        <w:r w:rsidR="002647E8">
          <w:rPr>
            <w:rFonts w:ascii="Arial" w:hAnsi="Arial" w:cs="Arial"/>
            <w:sz w:val="22"/>
            <w:szCs w:val="22"/>
          </w:rPr>
          <w:t xml:space="preserve">In the past decades, DNA methylation has </w:t>
        </w:r>
      </w:ins>
      <w:del w:id="55" w:author="Guo, Shicheng" w:date="2019-06-24T13:45:00Z">
        <w:r w:rsidR="00710606" w:rsidRPr="000E4689" w:rsidDel="002647E8">
          <w:rPr>
            <w:rFonts w:ascii="Arial" w:hAnsi="Arial" w:cs="Arial"/>
            <w:sz w:val="22"/>
            <w:szCs w:val="22"/>
          </w:rPr>
          <w:delText>DNA methylation profiling has developed into an important approach for cancer research at molecular level</w:delText>
        </w:r>
      </w:del>
      <w:ins w:id="56" w:author="Guo, Shicheng" w:date="2019-06-24T13:16:00Z">
        <w:r w:rsidR="00BF3A0A">
          <w:rPr>
            <w:rFonts w:ascii="Arial" w:hAnsi="Arial" w:cs="Arial"/>
            <w:sz w:val="22"/>
            <w:szCs w:val="22"/>
          </w:rPr>
          <w:t xml:space="preserve">been </w:t>
        </w:r>
      </w:ins>
      <w:ins w:id="57" w:author="Guo, Shicheng" w:date="2019-06-24T12:54:00Z">
        <w:r w:rsidR="001A6659">
          <w:rPr>
            <w:rFonts w:ascii="Arial" w:hAnsi="Arial" w:cs="Arial"/>
            <w:sz w:val="22"/>
            <w:szCs w:val="22"/>
          </w:rPr>
          <w:t xml:space="preserve">widely </w:t>
        </w:r>
      </w:ins>
      <w:ins w:id="58" w:author="Guo, Shicheng" w:date="2019-06-24T13:01:00Z">
        <w:r w:rsidR="00C212D1">
          <w:rPr>
            <w:rFonts w:ascii="Arial" w:hAnsi="Arial" w:cs="Arial"/>
            <w:sz w:val="22"/>
            <w:szCs w:val="22"/>
          </w:rPr>
          <w:t xml:space="preserve">applied to </w:t>
        </w:r>
      </w:ins>
      <w:ins w:id="59" w:author="Guo, Shicheng" w:date="2019-06-24T12:54:00Z">
        <w:r w:rsidR="00C212D1">
          <w:rPr>
            <w:rFonts w:ascii="Arial" w:hAnsi="Arial" w:cs="Arial"/>
            <w:sz w:val="22"/>
            <w:szCs w:val="22"/>
          </w:rPr>
          <w:t>develop</w:t>
        </w:r>
      </w:ins>
      <w:ins w:id="60" w:author="Guo, Shicheng" w:date="2019-06-24T13:01:00Z">
        <w:r w:rsidR="00C212D1">
          <w:rPr>
            <w:rFonts w:ascii="Arial" w:hAnsi="Arial" w:cs="Arial"/>
            <w:sz w:val="22"/>
            <w:szCs w:val="22"/>
          </w:rPr>
          <w:t xml:space="preserve"> </w:t>
        </w:r>
      </w:ins>
      <w:ins w:id="61" w:author="Guo, Shicheng" w:date="2019-06-24T12:54:00Z">
        <w:r w:rsidR="001A6659">
          <w:rPr>
            <w:rFonts w:ascii="Arial" w:hAnsi="Arial" w:cs="Arial"/>
            <w:sz w:val="22"/>
            <w:szCs w:val="22"/>
          </w:rPr>
          <w:t>cancer biomarkers</w:t>
        </w:r>
      </w:ins>
      <w:ins w:id="62" w:author="Guo, Shicheng" w:date="2019-06-24T13:09:00Z">
        <w:r w:rsidR="00C212D1">
          <w:rPr>
            <w:rFonts w:ascii="Arial" w:hAnsi="Arial" w:cs="Arial"/>
            <w:sz w:val="22"/>
            <w:szCs w:val="22"/>
          </w:rPr>
          <w:t xml:space="preserve"> </w:t>
        </w:r>
      </w:ins>
      <w:r w:rsidR="00C212D1">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00C212D1">
        <w:rPr>
          <w:rFonts w:ascii="Arial" w:hAnsi="Arial" w:cs="Arial"/>
          <w:sz w:val="22"/>
          <w:szCs w:val="22"/>
        </w:rPr>
        <w:fldChar w:fldCharType="separate"/>
      </w:r>
      <w:r>
        <w:rPr>
          <w:rFonts w:ascii="Arial" w:hAnsi="Arial" w:cs="Arial"/>
          <w:noProof/>
          <w:sz w:val="22"/>
          <w:szCs w:val="22"/>
        </w:rPr>
        <w:t>[5]</w:t>
      </w:r>
      <w:r w:rsidR="00C212D1">
        <w:rPr>
          <w:rFonts w:ascii="Arial" w:hAnsi="Arial" w:cs="Arial"/>
          <w:sz w:val="22"/>
          <w:szCs w:val="22"/>
        </w:rPr>
        <w:fldChar w:fldCharType="end"/>
      </w:r>
      <w:ins w:id="63" w:author="Guo, Shicheng" w:date="2019-06-24T12:54:00Z">
        <w:r w:rsidR="001A6659">
          <w:rPr>
            <w:rFonts w:ascii="Arial" w:hAnsi="Arial" w:cs="Arial"/>
            <w:sz w:val="22"/>
            <w:szCs w:val="22"/>
          </w:rPr>
          <w:t xml:space="preserve">. </w:t>
        </w:r>
      </w:ins>
      <w:ins w:id="64" w:author="Guo, Shicheng" w:date="2019-06-24T13:45:00Z">
        <w:r w:rsidR="002647E8">
          <w:rPr>
            <w:rFonts w:ascii="Arial" w:hAnsi="Arial" w:cs="Arial"/>
            <w:sz w:val="22"/>
            <w:szCs w:val="22"/>
          </w:rPr>
          <w:t xml:space="preserve">Meanwhile, it also shown perfect ability to indicate </w:t>
        </w:r>
      </w:ins>
      <w:ins w:id="65" w:author="Guo, Shicheng" w:date="2019-06-24T13:46:00Z">
        <w:r w:rsidR="002647E8">
          <w:rPr>
            <w:rFonts w:ascii="Arial" w:hAnsi="Arial" w:cs="Arial"/>
            <w:sz w:val="22"/>
            <w:szCs w:val="22"/>
          </w:rPr>
          <w:t xml:space="preserve">disease progress, such as </w:t>
        </w:r>
      </w:ins>
      <w:ins w:id="66" w:author="Guo, Shicheng" w:date="2019-06-24T12:52:00Z">
        <w:r w:rsidR="001A6659">
          <w:rPr>
            <w:rFonts w:ascii="Arial" w:hAnsi="Arial" w:cs="Arial"/>
            <w:sz w:val="22"/>
            <w:szCs w:val="22"/>
          </w:rPr>
          <w:t xml:space="preserve">from </w:t>
        </w:r>
      </w:ins>
      <w:ins w:id="67" w:author="Guo, Shicheng" w:date="2019-06-24T12:55:00Z">
        <w:r w:rsidR="001A6659">
          <w:rPr>
            <w:rFonts w:ascii="Arial" w:hAnsi="Arial" w:cs="Arial"/>
            <w:sz w:val="22"/>
            <w:szCs w:val="22"/>
          </w:rPr>
          <w:t xml:space="preserve">hepatitis, </w:t>
        </w:r>
        <w:r w:rsidR="001A6659" w:rsidRPr="001A6659">
          <w:rPr>
            <w:rFonts w:ascii="Arial" w:hAnsi="Arial" w:cs="Arial"/>
            <w:sz w:val="22"/>
            <w:szCs w:val="22"/>
            <w:rPrChange w:id="68" w:author="Guo, Shicheng" w:date="2019-06-24T12:56:00Z">
              <w:rPr>
                <w:rFonts w:ascii="Arial" w:hAnsi="Arial" w:cs="Arial"/>
                <w:color w:val="222222"/>
                <w:sz w:val="20"/>
                <w:szCs w:val="20"/>
                <w:shd w:val="clear" w:color="auto" w:fill="FFFFFF"/>
              </w:rPr>
            </w:rPrChange>
          </w:rPr>
          <w:t>cirrhosis and HCC</w:t>
        </w:r>
      </w:ins>
      <w:ins w:id="69" w:author="Guo, Shicheng" w:date="2019-06-24T12:59:00Z">
        <w:r w:rsidR="001A6659">
          <w:rPr>
            <w:rFonts w:ascii="Arial" w:hAnsi="Arial" w:cs="Arial"/>
            <w:sz w:val="22"/>
            <w:szCs w:val="22"/>
          </w:rPr>
          <w:t xml:space="preserve"> </w:t>
        </w:r>
      </w:ins>
      <w:r w:rsidR="001A6659">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001A6659">
        <w:rPr>
          <w:rFonts w:ascii="Arial" w:hAnsi="Arial" w:cs="Arial"/>
          <w:sz w:val="22"/>
          <w:szCs w:val="22"/>
        </w:rPr>
        <w:fldChar w:fldCharType="separate"/>
      </w:r>
      <w:r>
        <w:rPr>
          <w:rFonts w:ascii="Arial" w:hAnsi="Arial" w:cs="Arial"/>
          <w:noProof/>
          <w:sz w:val="22"/>
          <w:szCs w:val="22"/>
        </w:rPr>
        <w:t>[6, 7]</w:t>
      </w:r>
      <w:r w:rsidR="001A6659">
        <w:rPr>
          <w:rFonts w:ascii="Arial" w:hAnsi="Arial" w:cs="Arial"/>
          <w:sz w:val="22"/>
          <w:szCs w:val="22"/>
        </w:rPr>
        <w:fldChar w:fldCharType="end"/>
      </w:r>
      <w:ins w:id="70" w:author="Guo, Shicheng" w:date="2019-06-24T13:09:00Z">
        <w:r w:rsidR="00C212D1">
          <w:rPr>
            <w:rFonts w:ascii="Arial" w:hAnsi="Arial" w:cs="Arial"/>
            <w:sz w:val="22"/>
            <w:szCs w:val="22"/>
          </w:rPr>
          <w:t xml:space="preserve">. Moreover, </w:t>
        </w:r>
      </w:ins>
      <w:ins w:id="71" w:author="Guo, Shicheng" w:date="2019-06-24T12:49:00Z">
        <w:r w:rsidR="000E497C">
          <w:rPr>
            <w:rFonts w:ascii="Arial" w:hAnsi="Arial" w:cs="Arial"/>
            <w:sz w:val="22"/>
            <w:szCs w:val="22"/>
          </w:rPr>
          <w:t xml:space="preserve">recent evidence shows </w:t>
        </w:r>
        <w:proofErr w:type="spellStart"/>
        <w:r w:rsidR="000E497C">
          <w:rPr>
            <w:rFonts w:ascii="Arial" w:hAnsi="Arial" w:cs="Arial"/>
            <w:sz w:val="22"/>
            <w:szCs w:val="22"/>
          </w:rPr>
          <w:t>cfDNA</w:t>
        </w:r>
        <w:proofErr w:type="spellEnd"/>
        <w:r w:rsidR="000E497C">
          <w:rPr>
            <w:rFonts w:ascii="Arial" w:hAnsi="Arial" w:cs="Arial"/>
            <w:sz w:val="22"/>
            <w:szCs w:val="22"/>
          </w:rPr>
          <w:t xml:space="preserve"> methylation </w:t>
        </w:r>
      </w:ins>
      <w:ins w:id="72" w:author="Guo, Shicheng" w:date="2019-06-24T12:50:00Z">
        <w:r w:rsidR="000E497C">
          <w:rPr>
            <w:rFonts w:ascii="Arial" w:hAnsi="Arial" w:cs="Arial"/>
            <w:sz w:val="22"/>
            <w:szCs w:val="22"/>
          </w:rPr>
          <w:t>can be used for early cancer diagnosis and tissue-of-origin mapping</w:t>
        </w:r>
      </w:ins>
      <w:ins w:id="73" w:author="Guo, Shicheng" w:date="2019-06-24T13:10:00Z">
        <w:r w:rsidR="00105BA5">
          <w:rPr>
            <w:rFonts w:ascii="Arial" w:hAnsi="Arial" w:cs="Arial"/>
            <w:sz w:val="22"/>
            <w:szCs w:val="22"/>
          </w:rPr>
          <w:t xml:space="preserve"> </w:t>
        </w:r>
      </w:ins>
      <w:r w:rsidR="00C212D1">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00C212D1">
        <w:rPr>
          <w:rFonts w:ascii="Arial" w:hAnsi="Arial" w:cs="Arial"/>
          <w:sz w:val="22"/>
          <w:szCs w:val="22"/>
        </w:rPr>
        <w:fldChar w:fldCharType="separate"/>
      </w:r>
      <w:r>
        <w:rPr>
          <w:rFonts w:ascii="Arial" w:hAnsi="Arial" w:cs="Arial"/>
          <w:noProof/>
          <w:sz w:val="22"/>
          <w:szCs w:val="22"/>
        </w:rPr>
        <w:t>[3]</w:t>
      </w:r>
      <w:r w:rsidR="00C212D1">
        <w:rPr>
          <w:rFonts w:ascii="Arial" w:hAnsi="Arial" w:cs="Arial"/>
          <w:sz w:val="22"/>
          <w:szCs w:val="22"/>
        </w:rPr>
        <w:fldChar w:fldCharType="end"/>
      </w:r>
      <w:ins w:id="74" w:author="Guo, Shicheng" w:date="2019-06-24T12:50:00Z">
        <w:r w:rsidR="000E497C">
          <w:rPr>
            <w:rFonts w:ascii="Arial" w:hAnsi="Arial" w:cs="Arial"/>
            <w:sz w:val="22"/>
            <w:szCs w:val="22"/>
          </w:rPr>
          <w:t xml:space="preserve">. </w:t>
        </w:r>
      </w:ins>
    </w:p>
    <w:p w14:paraId="167AA3CF" w14:textId="77777777" w:rsidR="00F44BF9" w:rsidRDefault="00F44BF9" w:rsidP="00F44BF9">
      <w:pPr>
        <w:jc w:val="both"/>
        <w:rPr>
          <w:ins w:id="75" w:author="Guo, Shicheng" w:date="2019-06-24T13:47:00Z"/>
          <w:rFonts w:ascii="Arial" w:hAnsi="Arial" w:cs="Arial"/>
          <w:sz w:val="22"/>
          <w:szCs w:val="22"/>
        </w:rPr>
      </w:pPr>
    </w:p>
    <w:p w14:paraId="1EABC087" w14:textId="614AADBA" w:rsidR="001A6659" w:rsidRDefault="00F44BF9" w:rsidP="00241815">
      <w:pPr>
        <w:jc w:val="both"/>
        <w:rPr>
          <w:ins w:id="76" w:author="Guo, Shicheng" w:date="2019-06-24T13:14:00Z"/>
          <w:rFonts w:ascii="Arial" w:hAnsi="Arial" w:cs="Arial"/>
          <w:sz w:val="22"/>
          <w:szCs w:val="22"/>
        </w:rPr>
      </w:pPr>
      <w:ins w:id="77" w:author="Guo, Shicheng" w:date="2019-06-24T13:47:00Z">
        <w:r>
          <w:rPr>
            <w:rFonts w:ascii="Arial" w:hAnsi="Arial" w:cs="Arial"/>
            <w:sz w:val="22"/>
            <w:szCs w:val="22"/>
          </w:rPr>
          <w:t>A</w:t>
        </w:r>
        <w:r>
          <w:rPr>
            <w:rFonts w:ascii="Arial" w:hAnsi="Arial" w:cs="Arial" w:hint="eastAsia"/>
            <w:sz w:val="22"/>
            <w:szCs w:val="22"/>
          </w:rPr>
          <w:t>b</w:t>
        </w:r>
        <w:r>
          <w:rPr>
            <w:rFonts w:ascii="Arial" w:hAnsi="Arial" w:cs="Arial"/>
            <w:sz w:val="22"/>
            <w:szCs w:val="22"/>
          </w:rPr>
          <w:t>normal a</w:t>
        </w:r>
        <w:r w:rsidRPr="000E4689">
          <w:rPr>
            <w:rFonts w:ascii="Arial" w:hAnsi="Arial" w:cs="Arial"/>
            <w:sz w:val="22"/>
            <w:szCs w:val="22"/>
          </w:rPr>
          <w:t>lt</w:t>
        </w:r>
        <w:r>
          <w:rPr>
            <w:rFonts w:ascii="Arial" w:hAnsi="Arial" w:cs="Arial"/>
            <w:sz w:val="22"/>
            <w:szCs w:val="22"/>
          </w:rPr>
          <w:t>erations of DNA methylation have</w:t>
        </w:r>
        <w:r w:rsidRPr="000E4689">
          <w:rPr>
            <w:rFonts w:ascii="Arial" w:hAnsi="Arial" w:cs="Arial"/>
            <w:sz w:val="22"/>
            <w:szCs w:val="22"/>
          </w:rPr>
          <w:t xml:space="preserve"> been recognized as an important </w:t>
        </w:r>
        <w:r>
          <w:rPr>
            <w:rFonts w:ascii="Arial" w:hAnsi="Arial" w:cs="Arial"/>
            <w:sz w:val="22"/>
            <w:szCs w:val="22"/>
          </w:rPr>
          <w:t>event</w:t>
        </w:r>
        <w:r w:rsidRPr="000E4689">
          <w:rPr>
            <w:rFonts w:ascii="Arial" w:hAnsi="Arial" w:cs="Arial"/>
            <w:sz w:val="22"/>
            <w:szCs w:val="22"/>
          </w:rPr>
          <w:t xml:space="preserve"> of cancer development. Global </w:t>
        </w:r>
        <w:r>
          <w:rPr>
            <w:rFonts w:ascii="Arial" w:hAnsi="Arial" w:cs="Arial"/>
            <w:sz w:val="22"/>
            <w:szCs w:val="22"/>
          </w:rPr>
          <w:t>h</w:t>
        </w:r>
        <w:r w:rsidRPr="000E4689">
          <w:rPr>
            <w:rFonts w:ascii="Arial" w:hAnsi="Arial" w:cs="Arial"/>
            <w:sz w:val="22"/>
            <w:szCs w:val="22"/>
          </w:rPr>
          <w:t>ypo</w:t>
        </w:r>
        <w:r>
          <w:rPr>
            <w:rFonts w:ascii="Arial" w:hAnsi="Arial" w:cs="Arial"/>
            <w:sz w:val="22"/>
            <w:szCs w:val="22"/>
          </w:rPr>
          <w:t xml:space="preserve">-methylation arises early, which was </w:t>
        </w:r>
        <w:r w:rsidRPr="000E4689">
          <w:rPr>
            <w:rFonts w:ascii="Arial" w:hAnsi="Arial" w:cs="Arial"/>
            <w:sz w:val="22"/>
            <w:szCs w:val="22"/>
          </w:rPr>
          <w:t>linked to chromosomal instability and loss of imprinting. Generally, in progression to cancer, hundreds of genes are </w:t>
        </w:r>
        <w:r>
          <w:fldChar w:fldCharType="begin"/>
        </w:r>
        <w:r>
          <w:instrText xml:space="preserve"> HYPERLINK "https://en.wikipedia.org/wiki/Regulation_of_transcription_in_cancer" \l "Transcription_silencing/activation_in_cancers" \o "Regulation of transcription in cancer" </w:instrText>
        </w:r>
        <w:r>
          <w:fldChar w:fldCharType="separate"/>
        </w:r>
        <w:r w:rsidRPr="000E4689">
          <w:rPr>
            <w:rFonts w:ascii="Arial" w:hAnsi="Arial" w:cs="Arial"/>
            <w:sz w:val="22"/>
            <w:szCs w:val="22"/>
          </w:rPr>
          <w:t>silenced or activated</w:t>
        </w:r>
        <w:r>
          <w:rPr>
            <w:rFonts w:ascii="Arial" w:hAnsi="Arial" w:cs="Arial"/>
            <w:sz w:val="22"/>
            <w:szCs w:val="22"/>
          </w:rPr>
          <w:fldChar w:fldCharType="end"/>
        </w:r>
        <w:r w:rsidRPr="000E4689">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w:t>
        </w:r>
        <w:proofErr w:type="spellStart"/>
        <w:r w:rsidRPr="000E4689">
          <w:rPr>
            <w:rFonts w:ascii="Arial" w:hAnsi="Arial" w:cs="Arial"/>
            <w:sz w:val="22"/>
            <w:szCs w:val="22"/>
          </w:rPr>
          <w:t>CpG</w:t>
        </w:r>
        <w:proofErr w:type="spellEnd"/>
        <w:r w:rsidRPr="000E4689">
          <w:rPr>
            <w:rFonts w:ascii="Arial" w:hAnsi="Arial" w:cs="Arial"/>
            <w:sz w:val="22"/>
            <w:szCs w:val="22"/>
          </w:rPr>
          <w:t xml:space="preserve"> sites in the </w:t>
        </w:r>
        <w:proofErr w:type="spellStart"/>
        <w:r>
          <w:fldChar w:fldCharType="begin"/>
        </w:r>
        <w:r>
          <w:instrText xml:space="preserve"> HYPERLINK "https://en.wikipedia.org/wiki/CpG_site" \l "CpG_island" \o "CpG site" </w:instrText>
        </w:r>
        <w:r>
          <w:fldChar w:fldCharType="separate"/>
        </w:r>
        <w:r w:rsidRPr="000E4689">
          <w:rPr>
            <w:rFonts w:ascii="Arial" w:hAnsi="Arial" w:cs="Arial"/>
            <w:sz w:val="22"/>
            <w:szCs w:val="22"/>
          </w:rPr>
          <w:t>CpG</w:t>
        </w:r>
        <w:proofErr w:type="spellEnd"/>
        <w:r w:rsidRPr="000E4689">
          <w:rPr>
            <w:rFonts w:ascii="Arial" w:hAnsi="Arial" w:cs="Arial"/>
            <w:sz w:val="22"/>
            <w:szCs w:val="22"/>
          </w:rPr>
          <w:t xml:space="preserve"> islands</w:t>
        </w:r>
        <w:r>
          <w:rPr>
            <w:rFonts w:ascii="Arial" w:hAnsi="Arial" w:cs="Arial"/>
            <w:sz w:val="22"/>
            <w:szCs w:val="22"/>
          </w:rPr>
          <w:fldChar w:fldCharType="end"/>
        </w:r>
        <w:r w:rsidRPr="000E4689">
          <w:rPr>
            <w:rFonts w:ascii="Arial" w:hAnsi="Arial" w:cs="Arial"/>
            <w:sz w:val="22"/>
            <w:szCs w:val="22"/>
          </w:rPr>
          <w:t> that are present in the promoters of protein coding genes.</w:t>
        </w:r>
        <w:r>
          <w:rPr>
            <w:rFonts w:ascii="Arial" w:hAnsi="Arial" w:cs="Arial"/>
            <w:sz w:val="22"/>
            <w:szCs w:val="22"/>
          </w:rPr>
          <w:t xml:space="preserve"> At the background of whole genome hypo-methylation, gene-specific promoter hyper-methylation has been found to promote CRC by down-regulation the expression of key tumor suppressor gene, such as </w:t>
        </w:r>
        <w:r w:rsidRPr="00F2054F">
          <w:rPr>
            <w:rFonts w:ascii="Arial" w:hAnsi="Arial" w:cs="Arial"/>
            <w:sz w:val="22"/>
            <w:szCs w:val="22"/>
            <w:highlight w:val="yellow"/>
          </w:rPr>
          <w:t xml:space="preserve">XX, XX, </w:t>
        </w:r>
        <w:proofErr w:type="gramStart"/>
        <w:r w:rsidRPr="00F2054F">
          <w:rPr>
            <w:rFonts w:ascii="Arial" w:hAnsi="Arial" w:cs="Arial"/>
            <w:sz w:val="22"/>
            <w:szCs w:val="22"/>
            <w:highlight w:val="yellow"/>
          </w:rPr>
          <w:t>XX</w:t>
        </w:r>
        <w:proofErr w:type="gramEnd"/>
        <w:r>
          <w:rPr>
            <w:rFonts w:ascii="Arial" w:hAnsi="Arial" w:cs="Arial"/>
            <w:sz w:val="22"/>
            <w:szCs w:val="22"/>
          </w:rPr>
          <w:t>.</w:t>
        </w:r>
        <w:r>
          <w:rPr>
            <w:rFonts w:ascii="Arial" w:hAnsi="Arial" w:cs="Arial"/>
            <w:sz w:val="22"/>
            <w:szCs w:val="22"/>
          </w:rPr>
          <w:t xml:space="preserve"> </w:t>
        </w:r>
        <w:r>
          <w:rPr>
            <w:rFonts w:ascii="Arial" w:hAnsi="Arial" w:cs="Arial"/>
            <w:sz w:val="22"/>
            <w:szCs w:val="22"/>
          </w:rPr>
          <w:t>Although extensive epigenetic alterations have been illustrated over the past years, CRC is still not well understood at the molecular level. CRC is a heterogeneous disease, which typically starts from the</w:t>
        </w:r>
        <w:r w:rsidRPr="000E4689">
          <w:rPr>
            <w:rFonts w:ascii="Arial" w:hAnsi="Arial" w:cs="Arial"/>
            <w:sz w:val="22"/>
            <w:szCs w:val="22"/>
          </w:rPr>
          <w:t> </w:t>
        </w:r>
        <w:r>
          <w:fldChar w:fldCharType="begin"/>
        </w:r>
        <w:r>
          <w:instrText xml:space="preserve"> HYPERLINK "https://en.wikipedia.org/wiki/Adenoma" \o "Adenoma" </w:instrText>
        </w:r>
        <w:r>
          <w:fldChar w:fldCharType="separate"/>
        </w:r>
        <w:r w:rsidRPr="000E4689">
          <w:rPr>
            <w:rFonts w:ascii="Arial" w:hAnsi="Arial" w:cs="Arial"/>
            <w:sz w:val="22"/>
            <w:szCs w:val="22"/>
          </w:rPr>
          <w:t>benign tumor</w:t>
        </w:r>
        <w:r>
          <w:rPr>
            <w:rFonts w:ascii="Arial" w:hAnsi="Arial" w:cs="Arial"/>
            <w:sz w:val="22"/>
            <w:szCs w:val="22"/>
          </w:rPr>
          <w:fldChar w:fldCharType="end"/>
        </w:r>
        <w:r>
          <w:rPr>
            <w:rFonts w:ascii="Arial" w:hAnsi="Arial" w:cs="Arial"/>
            <w:sz w:val="22"/>
            <w:szCs w:val="22"/>
          </w:rPr>
          <w:t xml:space="preserve">, often in the form of the </w:t>
        </w:r>
        <w:r w:rsidRPr="000E4689">
          <w:rPr>
            <w:rFonts w:ascii="Arial" w:hAnsi="Arial" w:cs="Arial"/>
            <w:sz w:val="22"/>
            <w:szCs w:val="22"/>
          </w:rPr>
          <w:t>adenoma</w:t>
        </w:r>
        <w:r>
          <w:rPr>
            <w:rFonts w:ascii="Arial" w:hAnsi="Arial" w:cs="Arial"/>
            <w:sz w:val="22"/>
            <w:szCs w:val="22"/>
          </w:rPr>
          <w:t xml:space="preserve">, and past more than 10 years </w:t>
        </w:r>
        <w:r w:rsidRPr="000E4689">
          <w:rPr>
            <w:rFonts w:ascii="Arial" w:hAnsi="Arial" w:cs="Arial"/>
            <w:sz w:val="22"/>
            <w:szCs w:val="22"/>
          </w:rPr>
          <w:t>becomes </w:t>
        </w:r>
        <w:r w:rsidRPr="00710606">
          <w:rPr>
            <w:rFonts w:ascii="Arial" w:hAnsi="Arial" w:cs="Arial"/>
            <w:sz w:val="22"/>
            <w:szCs w:val="22"/>
          </w:rPr>
          <w:t>malignant</w:t>
        </w:r>
        <w:r>
          <w:rPr>
            <w:rFonts w:ascii="Arial" w:hAnsi="Arial" w:cs="Arial"/>
            <w:sz w:val="22"/>
            <w:szCs w:val="22"/>
          </w:rPr>
          <w:t xml:space="preserve"> cancer. Even both incidence and </w:t>
        </w:r>
        <w:r>
          <w:rPr>
            <w:rFonts w:ascii="Arial" w:hAnsi="Arial" w:cs="Arial" w:hint="eastAsia"/>
            <w:sz w:val="22"/>
            <w:szCs w:val="22"/>
          </w:rPr>
          <w:t>mortality</w:t>
        </w:r>
        <w:r>
          <w:rPr>
            <w:rFonts w:ascii="Arial" w:hAnsi="Arial" w:cs="Arial"/>
            <w:sz w:val="22"/>
            <w:szCs w:val="22"/>
          </w:rPr>
          <w:t xml:space="preserve"> are higher in all kinds of cancer, adenoma stage provide an excellent </w:t>
        </w:r>
        <w:r>
          <w:rPr>
            <w:rFonts w:ascii="Arial" w:hAnsi="Arial" w:cs="Arial" w:hint="eastAsia"/>
            <w:sz w:val="22"/>
            <w:szCs w:val="22"/>
          </w:rPr>
          <w:t>oppo</w:t>
        </w:r>
        <w:r>
          <w:rPr>
            <w:rFonts w:ascii="Arial" w:hAnsi="Arial" w:cs="Arial"/>
            <w:sz w:val="22"/>
            <w:szCs w:val="22"/>
          </w:rPr>
          <w:t xml:space="preserve">rtunity to prevent its </w:t>
        </w:r>
        <w:r>
          <w:rPr>
            <w:rFonts w:ascii="Arial" w:hAnsi="Arial" w:cs="Arial" w:hint="eastAsia"/>
            <w:sz w:val="22"/>
            <w:szCs w:val="22"/>
          </w:rPr>
          <w:t>cancer</w:t>
        </w:r>
        <w:r>
          <w:rPr>
            <w:rFonts w:ascii="Arial" w:hAnsi="Arial" w:cs="Arial"/>
            <w:sz w:val="22"/>
            <w:szCs w:val="22"/>
          </w:rPr>
          <w:t>iz</w:t>
        </w:r>
        <w:r>
          <w:rPr>
            <w:rFonts w:ascii="Arial" w:hAnsi="Arial" w:cs="Arial" w:hint="eastAsia"/>
            <w:sz w:val="22"/>
            <w:szCs w:val="22"/>
          </w:rPr>
          <w:t>ation</w:t>
        </w:r>
        <w:r>
          <w:rPr>
            <w:rFonts w:ascii="Arial" w:hAnsi="Arial" w:cs="Arial"/>
            <w:sz w:val="22"/>
            <w:szCs w:val="22"/>
          </w:rPr>
          <w:t xml:space="preserve"> and </w:t>
        </w:r>
        <w:r w:rsidRPr="00237846">
          <w:rPr>
            <w:rFonts w:ascii="Arial" w:hAnsi="Arial" w:cs="Arial" w:hint="eastAsia"/>
            <w:sz w:val="22"/>
            <w:szCs w:val="22"/>
          </w:rPr>
          <w:t>get excellent survival</w:t>
        </w:r>
        <w:r>
          <w:rPr>
            <w:rFonts w:ascii="Arial" w:hAnsi="Arial" w:cs="Arial"/>
            <w:sz w:val="22"/>
            <w:szCs w:val="22"/>
          </w:rPr>
          <w:t xml:space="preserve">. </w:t>
        </w:r>
        <w:r w:rsidRPr="00237846">
          <w:rPr>
            <w:rFonts w:ascii="Arial" w:hAnsi="Arial" w:cs="Arial" w:hint="eastAsia"/>
            <w:sz w:val="22"/>
            <w:szCs w:val="22"/>
          </w:rPr>
          <w:t xml:space="preserve">A large of studies </w:t>
        </w:r>
        <w:r>
          <w:rPr>
            <w:rFonts w:ascii="Arial" w:hAnsi="Arial" w:cs="Arial"/>
            <w:sz w:val="22"/>
            <w:szCs w:val="22"/>
          </w:rPr>
          <w:t xml:space="preserve">were </w:t>
        </w:r>
        <w:r w:rsidRPr="00237846">
          <w:rPr>
            <w:rFonts w:ascii="Arial" w:hAnsi="Arial" w:cs="Arial" w:hint="eastAsia"/>
            <w:sz w:val="22"/>
            <w:szCs w:val="22"/>
          </w:rPr>
          <w:t xml:space="preserve">focusing on CRC, while </w:t>
        </w:r>
        <w:r>
          <w:rPr>
            <w:rFonts w:ascii="Arial" w:hAnsi="Arial" w:cs="Arial"/>
            <w:sz w:val="22"/>
            <w:szCs w:val="22"/>
          </w:rPr>
          <w:t xml:space="preserve">a part of them </w:t>
        </w:r>
        <w:r w:rsidRPr="00237846">
          <w:rPr>
            <w:rFonts w:ascii="Arial" w:hAnsi="Arial" w:cs="Arial" w:hint="eastAsia"/>
            <w:sz w:val="22"/>
            <w:szCs w:val="22"/>
          </w:rPr>
          <w:t>treat</w:t>
        </w:r>
        <w:r>
          <w:rPr>
            <w:rFonts w:ascii="Arial" w:hAnsi="Arial" w:cs="Arial"/>
            <w:sz w:val="22"/>
            <w:szCs w:val="22"/>
          </w:rPr>
          <w:t>ed</w:t>
        </w:r>
        <w:r w:rsidRPr="00237846">
          <w:rPr>
            <w:rFonts w:ascii="Arial" w:hAnsi="Arial" w:cs="Arial" w:hint="eastAsia"/>
            <w:sz w:val="22"/>
            <w:szCs w:val="22"/>
          </w:rPr>
          <w:t xml:space="preserve"> adenoma as middle stage lacking of further specific study.</w:t>
        </w:r>
        <w:r>
          <w:rPr>
            <w:rFonts w:ascii="Arial" w:hAnsi="Arial" w:cs="Arial"/>
            <w:sz w:val="22"/>
            <w:szCs w:val="22"/>
          </w:rPr>
          <w:t xml:space="preserve"> Actually, colorectal adenoma has </w:t>
        </w:r>
        <w:r>
          <w:rPr>
            <w:rFonts w:ascii="Arial" w:hAnsi="Arial" w:cs="Arial" w:hint="eastAsia"/>
            <w:sz w:val="22"/>
            <w:szCs w:val="22"/>
          </w:rPr>
          <w:t>diff</w:t>
        </w:r>
        <w:r>
          <w:rPr>
            <w:rFonts w:ascii="Arial" w:hAnsi="Arial" w:cs="Arial"/>
            <w:sz w:val="22"/>
            <w:szCs w:val="22"/>
          </w:rPr>
          <w:t>erent pathologic stages (low-grade adenoma and high-grade adenoma), and no research has compared the different adenomas of different stages. Besides, alterations on low-grade adenoma maybe potential diagnostic biomarker.</w:t>
        </w:r>
      </w:ins>
      <w:ins w:id="78" w:author="Guo, Shicheng" w:date="2019-06-24T13:56:00Z">
        <w:r w:rsidR="004479B3">
          <w:rPr>
            <w:rFonts w:ascii="Arial" w:hAnsi="Arial" w:cs="Arial"/>
            <w:sz w:val="22"/>
            <w:szCs w:val="22"/>
          </w:rPr>
          <w:t xml:space="preserve"> </w:t>
        </w:r>
      </w:ins>
      <w:ins w:id="79" w:author="Guo, Shicheng" w:date="2019-06-24T13:11:00Z">
        <w:r w:rsidR="00105BA5" w:rsidRPr="0008577E">
          <w:rPr>
            <w:rFonts w:ascii="Arial" w:hAnsi="Arial" w:cs="Arial"/>
            <w:sz w:val="22"/>
            <w:szCs w:val="22"/>
            <w:highlight w:val="yellow"/>
            <w:rPrChange w:id="80" w:author="Guo, Shicheng" w:date="2019-06-24T13:56:00Z">
              <w:rPr>
                <w:rFonts w:ascii="Arial" w:hAnsi="Arial" w:cs="Arial"/>
                <w:sz w:val="22"/>
                <w:szCs w:val="22"/>
              </w:rPr>
            </w:rPrChange>
          </w:rPr>
          <w:t>Therefore</w:t>
        </w:r>
      </w:ins>
      <w:ins w:id="81" w:author="Guo, Shicheng" w:date="2019-06-24T13:12:00Z">
        <w:r w:rsidR="00105BA5" w:rsidRPr="0008577E">
          <w:rPr>
            <w:rFonts w:ascii="Arial" w:hAnsi="Arial" w:cs="Arial"/>
            <w:sz w:val="22"/>
            <w:szCs w:val="22"/>
            <w:highlight w:val="yellow"/>
            <w:rPrChange w:id="82" w:author="Guo, Shicheng" w:date="2019-06-24T13:56:00Z">
              <w:rPr>
                <w:rFonts w:ascii="Arial" w:hAnsi="Arial" w:cs="Arial"/>
                <w:sz w:val="22"/>
                <w:szCs w:val="22"/>
              </w:rPr>
            </w:rPrChange>
          </w:rPr>
          <w:t xml:space="preserve">, the </w:t>
        </w:r>
      </w:ins>
      <w:ins w:id="83" w:author="Guo, Shicheng" w:date="2019-06-24T13:13:00Z">
        <w:r w:rsidR="00105BA5" w:rsidRPr="0008577E">
          <w:rPr>
            <w:rFonts w:ascii="Arial" w:hAnsi="Arial" w:cs="Arial"/>
            <w:sz w:val="22"/>
            <w:szCs w:val="22"/>
            <w:highlight w:val="yellow"/>
            <w:rPrChange w:id="84" w:author="Guo, Shicheng" w:date="2019-06-24T13:56:00Z">
              <w:rPr>
                <w:rFonts w:ascii="Arial" w:hAnsi="Arial" w:cs="Arial"/>
                <w:sz w:val="22"/>
                <w:szCs w:val="22"/>
              </w:rPr>
            </w:rPrChange>
          </w:rPr>
          <w:t xml:space="preserve">comprehensive understanding to the genome-wide DNA methylation profile for </w:t>
        </w:r>
      </w:ins>
      <w:ins w:id="85" w:author="Guo, Shicheng" w:date="2019-06-24T13:14:00Z">
        <w:r w:rsidR="00105BA5" w:rsidRPr="0008577E">
          <w:rPr>
            <w:rFonts w:ascii="Arial" w:hAnsi="Arial" w:cs="Arial"/>
            <w:sz w:val="22"/>
            <w:szCs w:val="22"/>
            <w:highlight w:val="yellow"/>
            <w:rPrChange w:id="86" w:author="Guo, Shicheng" w:date="2019-06-24T13:56:00Z">
              <w:rPr>
                <w:rFonts w:ascii="Arial" w:hAnsi="Arial" w:cs="Arial"/>
                <w:sz w:val="22"/>
                <w:szCs w:val="22"/>
              </w:rPr>
            </w:rPrChange>
          </w:rPr>
          <w:t xml:space="preserve">colorectal cancer, especially the early stage </w:t>
        </w:r>
      </w:ins>
      <w:ins w:id="87" w:author="Guo, Shicheng" w:date="2019-06-24T13:15:00Z">
        <w:r w:rsidR="00105BA5" w:rsidRPr="0008577E">
          <w:rPr>
            <w:rFonts w:ascii="Arial" w:hAnsi="Arial" w:cs="Arial"/>
            <w:sz w:val="22"/>
            <w:szCs w:val="22"/>
            <w:highlight w:val="yellow"/>
            <w:rPrChange w:id="88" w:author="Guo, Shicheng" w:date="2019-06-24T13:56:00Z">
              <w:rPr>
                <w:rFonts w:ascii="Arial" w:hAnsi="Arial" w:cs="Arial"/>
                <w:color w:val="545454"/>
                <w:shd w:val="clear" w:color="auto" w:fill="FFFFFF"/>
              </w:rPr>
            </w:rPrChange>
          </w:rPr>
          <w:t>pre</w:t>
        </w:r>
        <w:r w:rsidR="00105BA5" w:rsidRPr="0008577E">
          <w:rPr>
            <w:rFonts w:ascii="Arial" w:hAnsi="Arial" w:cs="Arial"/>
            <w:sz w:val="22"/>
            <w:szCs w:val="22"/>
            <w:highlight w:val="yellow"/>
            <w:rPrChange w:id="89" w:author="Guo, Shicheng" w:date="2019-06-24T13:56:00Z">
              <w:rPr>
                <w:rFonts w:ascii="Arial" w:hAnsi="Arial" w:cs="Arial"/>
                <w:color w:val="545454"/>
                <w:shd w:val="clear" w:color="auto" w:fill="FFFFFF"/>
              </w:rPr>
            </w:rPrChange>
          </w:rPr>
          <w:t>-</w:t>
        </w:r>
        <w:r w:rsidR="00105BA5" w:rsidRPr="0008577E">
          <w:rPr>
            <w:rFonts w:ascii="Arial" w:hAnsi="Arial" w:cs="Arial"/>
            <w:sz w:val="22"/>
            <w:szCs w:val="22"/>
            <w:highlight w:val="yellow"/>
            <w:rPrChange w:id="90" w:author="Guo, Shicheng" w:date="2019-06-24T13:56:00Z">
              <w:rPr>
                <w:rFonts w:ascii="Arial" w:hAnsi="Arial" w:cs="Arial"/>
                <w:color w:val="545454"/>
                <w:shd w:val="clear" w:color="auto" w:fill="FFFFFF"/>
              </w:rPr>
            </w:rPrChange>
          </w:rPr>
          <w:t>cancerous </w:t>
        </w:r>
        <w:r w:rsidR="00105BA5" w:rsidRPr="0008577E">
          <w:rPr>
            <w:rFonts w:ascii="Arial" w:hAnsi="Arial" w:cs="Arial"/>
            <w:sz w:val="22"/>
            <w:szCs w:val="22"/>
            <w:highlight w:val="yellow"/>
            <w:rPrChange w:id="91" w:author="Guo, Shicheng" w:date="2019-06-24T13:56:00Z">
              <w:rPr>
                <w:rStyle w:val="Emphasis"/>
                <w:rFonts w:ascii="Arial" w:hAnsi="Arial" w:cs="Arial"/>
                <w:b/>
                <w:bCs/>
                <w:i w:val="0"/>
                <w:iCs w:val="0"/>
                <w:color w:val="6A6A6A"/>
                <w:shd w:val="clear" w:color="auto" w:fill="FFFFFF"/>
              </w:rPr>
            </w:rPrChange>
          </w:rPr>
          <w:t>lesions</w:t>
        </w:r>
      </w:ins>
      <w:ins w:id="92" w:author="Guo, Shicheng" w:date="2019-06-24T13:22:00Z">
        <w:r w:rsidR="006457BC" w:rsidRPr="0008577E">
          <w:rPr>
            <w:rFonts w:ascii="Arial" w:hAnsi="Arial" w:cs="Arial"/>
            <w:sz w:val="22"/>
            <w:szCs w:val="22"/>
            <w:highlight w:val="yellow"/>
            <w:rPrChange w:id="93" w:author="Guo, Shicheng" w:date="2019-06-24T13:56:00Z">
              <w:rPr>
                <w:rFonts w:ascii="Arial" w:hAnsi="Arial" w:cs="Arial"/>
                <w:sz w:val="22"/>
                <w:szCs w:val="22"/>
              </w:rPr>
            </w:rPrChange>
          </w:rPr>
          <w:t xml:space="preserve"> (LGA and HGA)</w:t>
        </w:r>
      </w:ins>
      <w:ins w:id="94" w:author="Guo, Shicheng" w:date="2019-06-24T13:15:00Z">
        <w:r w:rsidR="00105BA5" w:rsidRPr="0008577E">
          <w:rPr>
            <w:rFonts w:ascii="Arial" w:hAnsi="Arial" w:cs="Arial"/>
            <w:sz w:val="22"/>
            <w:szCs w:val="22"/>
            <w:highlight w:val="yellow"/>
            <w:rPrChange w:id="95" w:author="Guo, Shicheng" w:date="2019-06-24T13:56:00Z">
              <w:rPr>
                <w:rFonts w:ascii="Arial" w:hAnsi="Arial" w:cs="Arial"/>
                <w:sz w:val="22"/>
                <w:szCs w:val="22"/>
              </w:rPr>
            </w:rPrChange>
          </w:rPr>
          <w:t xml:space="preserve">, will provide important resources for cancer early diagnosis and </w:t>
        </w:r>
      </w:ins>
      <w:ins w:id="96" w:author="Guo, Shicheng" w:date="2019-06-24T13:16:00Z">
        <w:r w:rsidR="00105BA5" w:rsidRPr="0008577E">
          <w:rPr>
            <w:rFonts w:ascii="Arial" w:hAnsi="Arial" w:cs="Arial"/>
            <w:sz w:val="22"/>
            <w:szCs w:val="22"/>
            <w:highlight w:val="yellow"/>
            <w:rPrChange w:id="97" w:author="Guo, Shicheng" w:date="2019-06-24T13:56:00Z">
              <w:rPr>
                <w:rFonts w:ascii="Arial" w:hAnsi="Arial" w:cs="Arial"/>
                <w:sz w:val="22"/>
                <w:szCs w:val="22"/>
              </w:rPr>
            </w:rPrChange>
          </w:rPr>
          <w:t xml:space="preserve">candidate </w:t>
        </w:r>
      </w:ins>
      <w:ins w:id="98" w:author="Guo, Shicheng" w:date="2019-06-24T13:15:00Z">
        <w:r w:rsidR="00105BA5" w:rsidRPr="0008577E">
          <w:rPr>
            <w:rFonts w:ascii="Arial" w:hAnsi="Arial" w:cs="Arial"/>
            <w:sz w:val="22"/>
            <w:szCs w:val="22"/>
            <w:highlight w:val="yellow"/>
            <w:rPrChange w:id="99" w:author="Guo, Shicheng" w:date="2019-06-24T13:56:00Z">
              <w:rPr>
                <w:rFonts w:ascii="Arial" w:hAnsi="Arial" w:cs="Arial"/>
                <w:sz w:val="22"/>
                <w:szCs w:val="22"/>
              </w:rPr>
            </w:rPrChange>
          </w:rPr>
          <w:t>biomarkers for cell-free DNA</w:t>
        </w:r>
      </w:ins>
      <w:ins w:id="100" w:author="Guo, Shicheng" w:date="2019-06-24T13:16:00Z">
        <w:r w:rsidR="00105BA5" w:rsidRPr="0008577E">
          <w:rPr>
            <w:rFonts w:ascii="Arial" w:hAnsi="Arial" w:cs="Arial"/>
            <w:sz w:val="22"/>
            <w:szCs w:val="22"/>
            <w:highlight w:val="yellow"/>
            <w:rPrChange w:id="101" w:author="Guo, Shicheng" w:date="2019-06-24T13:56:00Z">
              <w:rPr>
                <w:rFonts w:ascii="Arial" w:hAnsi="Arial" w:cs="Arial"/>
                <w:sz w:val="22"/>
                <w:szCs w:val="22"/>
              </w:rPr>
            </w:rPrChange>
          </w:rPr>
          <w:t xml:space="preserve"> methylation research.</w:t>
        </w:r>
        <w:r w:rsidR="00105BA5">
          <w:rPr>
            <w:rFonts w:ascii="Arial" w:hAnsi="Arial" w:cs="Arial"/>
            <w:sz w:val="22"/>
            <w:szCs w:val="22"/>
          </w:rPr>
          <w:t xml:space="preserve"> </w:t>
        </w:r>
      </w:ins>
    </w:p>
    <w:p w14:paraId="6344BB76" w14:textId="77777777" w:rsidR="00105BA5" w:rsidRDefault="00105BA5" w:rsidP="00241815">
      <w:pPr>
        <w:jc w:val="both"/>
        <w:rPr>
          <w:ins w:id="102" w:author="Guo, Shicheng" w:date="2019-06-24T12:49:00Z"/>
          <w:rFonts w:ascii="Arial" w:hAnsi="Arial" w:cs="Arial"/>
          <w:sz w:val="22"/>
          <w:szCs w:val="22"/>
        </w:rPr>
      </w:pPr>
    </w:p>
    <w:p w14:paraId="534F3DB0" w14:textId="075C8642" w:rsidR="003B50FB" w:rsidRPr="003B50FB" w:rsidDel="0053281F" w:rsidRDefault="00710606" w:rsidP="0053281F">
      <w:pPr>
        <w:jc w:val="both"/>
        <w:rPr>
          <w:moveFrom w:id="103" w:author="Guo, Shicheng" w:date="2019-06-24T13:47:00Z"/>
          <w:rFonts w:ascii="Arial" w:hAnsi="Arial" w:cs="Arial"/>
          <w:sz w:val="22"/>
          <w:szCs w:val="22"/>
        </w:rPr>
      </w:pPr>
      <w:del w:id="104" w:author="Guo, Shicheng" w:date="2019-06-24T12:49:00Z">
        <w:r w:rsidRPr="000E4689" w:rsidDel="000E497C">
          <w:rPr>
            <w:rFonts w:ascii="Arial" w:hAnsi="Arial" w:cs="Arial"/>
            <w:sz w:val="22"/>
            <w:szCs w:val="22"/>
          </w:rPr>
          <w:delText xml:space="preserve">. </w:delText>
        </w:r>
      </w:del>
      <w:moveFromRangeStart w:id="105" w:author="Guo, Shicheng" w:date="2019-06-24T13:47:00Z" w:name="move12274943"/>
      <w:moveFrom w:id="106" w:author="Guo, Shicheng" w:date="2019-06-24T13:47:00Z">
        <w:r w:rsidR="00D45FDB" w:rsidDel="0053281F">
          <w:rPr>
            <w:rFonts w:ascii="Arial" w:hAnsi="Arial" w:cs="Arial"/>
            <w:sz w:val="22"/>
            <w:szCs w:val="22"/>
          </w:rPr>
          <w:t>A</w:t>
        </w:r>
        <w:r w:rsidR="00D45FDB" w:rsidDel="0053281F">
          <w:rPr>
            <w:rFonts w:ascii="Arial" w:hAnsi="Arial" w:cs="Arial" w:hint="eastAsia"/>
            <w:sz w:val="22"/>
            <w:szCs w:val="22"/>
          </w:rPr>
          <w:t>b</w:t>
        </w:r>
        <w:r w:rsidR="00D45FDB" w:rsidDel="0053281F">
          <w:rPr>
            <w:rFonts w:ascii="Arial" w:hAnsi="Arial" w:cs="Arial"/>
            <w:sz w:val="22"/>
            <w:szCs w:val="22"/>
          </w:rPr>
          <w:t>normal a</w:t>
        </w:r>
        <w:r w:rsidR="00282DB1" w:rsidRPr="000E4689" w:rsidDel="0053281F">
          <w:rPr>
            <w:rFonts w:ascii="Arial" w:hAnsi="Arial" w:cs="Arial"/>
            <w:sz w:val="22"/>
            <w:szCs w:val="22"/>
          </w:rPr>
          <w:t>lt</w:t>
        </w:r>
        <w:r w:rsidR="00D45FDB" w:rsidDel="0053281F">
          <w:rPr>
            <w:rFonts w:ascii="Arial" w:hAnsi="Arial" w:cs="Arial"/>
            <w:sz w:val="22"/>
            <w:szCs w:val="22"/>
          </w:rPr>
          <w:t>erations of DNA methylation ha</w:t>
        </w:r>
        <w:r w:rsidR="00AA040D" w:rsidDel="0053281F">
          <w:rPr>
            <w:rFonts w:ascii="Arial" w:hAnsi="Arial" w:cs="Arial"/>
            <w:sz w:val="22"/>
            <w:szCs w:val="22"/>
          </w:rPr>
          <w:t>ve</w:t>
        </w:r>
        <w:r w:rsidR="00282DB1" w:rsidRPr="000E4689" w:rsidDel="0053281F">
          <w:rPr>
            <w:rFonts w:ascii="Arial" w:hAnsi="Arial" w:cs="Arial"/>
            <w:sz w:val="22"/>
            <w:szCs w:val="22"/>
          </w:rPr>
          <w:t xml:space="preserve"> been recognized as an important </w:t>
        </w:r>
        <w:r w:rsidR="00D45FDB" w:rsidDel="0053281F">
          <w:rPr>
            <w:rFonts w:ascii="Arial" w:hAnsi="Arial" w:cs="Arial"/>
            <w:sz w:val="22"/>
            <w:szCs w:val="22"/>
          </w:rPr>
          <w:t>event</w:t>
        </w:r>
        <w:r w:rsidR="00282DB1" w:rsidRPr="000E4689" w:rsidDel="0053281F">
          <w:rPr>
            <w:rFonts w:ascii="Arial" w:hAnsi="Arial" w:cs="Arial"/>
            <w:sz w:val="22"/>
            <w:szCs w:val="22"/>
          </w:rPr>
          <w:t xml:space="preserve"> of cancer development. </w:t>
        </w:r>
        <w:r w:rsidR="00D06038" w:rsidRPr="000E4689" w:rsidDel="0053281F">
          <w:rPr>
            <w:rFonts w:ascii="Arial" w:hAnsi="Arial" w:cs="Arial"/>
            <w:sz w:val="22"/>
            <w:szCs w:val="22"/>
          </w:rPr>
          <w:t xml:space="preserve">Global </w:t>
        </w:r>
        <w:r w:rsidR="00D06038" w:rsidDel="0053281F">
          <w:rPr>
            <w:rFonts w:ascii="Arial" w:hAnsi="Arial" w:cs="Arial"/>
            <w:sz w:val="22"/>
            <w:szCs w:val="22"/>
          </w:rPr>
          <w:t>h</w:t>
        </w:r>
        <w:r w:rsidR="00282DB1" w:rsidRPr="000E4689" w:rsidDel="0053281F">
          <w:rPr>
            <w:rFonts w:ascii="Arial" w:hAnsi="Arial" w:cs="Arial"/>
            <w:sz w:val="22"/>
            <w:szCs w:val="22"/>
          </w:rPr>
          <w:t>ypo</w:t>
        </w:r>
        <w:r w:rsidR="00242187" w:rsidDel="0053281F">
          <w:rPr>
            <w:rFonts w:ascii="Arial" w:hAnsi="Arial" w:cs="Arial"/>
            <w:sz w:val="22"/>
            <w:szCs w:val="22"/>
          </w:rPr>
          <w:t>-</w:t>
        </w:r>
        <w:r w:rsidR="00D06038" w:rsidDel="0053281F">
          <w:rPr>
            <w:rFonts w:ascii="Arial" w:hAnsi="Arial" w:cs="Arial"/>
            <w:sz w:val="22"/>
            <w:szCs w:val="22"/>
          </w:rPr>
          <w:t xml:space="preserve">methylation </w:t>
        </w:r>
        <w:r w:rsidR="00242187" w:rsidDel="0053281F">
          <w:rPr>
            <w:rFonts w:ascii="Arial" w:hAnsi="Arial" w:cs="Arial"/>
            <w:sz w:val="22"/>
            <w:szCs w:val="22"/>
          </w:rPr>
          <w:t>arises early</w:t>
        </w:r>
        <w:r w:rsidR="00D06038" w:rsidDel="0053281F">
          <w:rPr>
            <w:rFonts w:ascii="Arial" w:hAnsi="Arial" w:cs="Arial"/>
            <w:sz w:val="22"/>
            <w:szCs w:val="22"/>
          </w:rPr>
          <w:t xml:space="preserve">, which was </w:t>
        </w:r>
        <w:r w:rsidR="00282DB1" w:rsidRPr="000E4689" w:rsidDel="0053281F">
          <w:rPr>
            <w:rFonts w:ascii="Arial" w:hAnsi="Arial" w:cs="Arial"/>
            <w:sz w:val="22"/>
            <w:szCs w:val="22"/>
          </w:rPr>
          <w:t xml:space="preserve">linked to chromosomal instability and loss of imprinting. </w:t>
        </w:r>
        <w:r w:rsidR="003B50FB" w:rsidRPr="000E4689" w:rsidDel="0053281F">
          <w:rPr>
            <w:rFonts w:ascii="Arial" w:hAnsi="Arial" w:cs="Arial"/>
            <w:sz w:val="22"/>
            <w:szCs w:val="22"/>
          </w:rPr>
          <w:t>Generally, in progression to cancer, hundreds of genes are </w:t>
        </w:r>
        <w:r w:rsidR="001A6659" w:rsidDel="0053281F">
          <w:fldChar w:fldCharType="begin"/>
        </w:r>
        <w:r w:rsidR="001A6659" w:rsidDel="0053281F">
          <w:instrText xml:space="preserve"> HYPERLINK "https://en.wikipedia.org/wiki/Regulation_of_transcription_in_cancer" \l "Transcription_silencing/activation_in_cancers" \o "Regulation of transcription in cancer" </w:instrText>
        </w:r>
        <w:r w:rsidR="001A6659" w:rsidDel="0053281F">
          <w:fldChar w:fldCharType="separate"/>
        </w:r>
        <w:r w:rsidR="003B50FB" w:rsidRPr="000E4689" w:rsidDel="0053281F">
          <w:rPr>
            <w:rFonts w:ascii="Arial" w:hAnsi="Arial" w:cs="Arial"/>
            <w:sz w:val="22"/>
            <w:szCs w:val="22"/>
          </w:rPr>
          <w:t>silenced or activated</w:t>
        </w:r>
        <w:r w:rsidR="001A6659" w:rsidDel="0053281F">
          <w:rPr>
            <w:rFonts w:ascii="Arial" w:hAnsi="Arial" w:cs="Arial"/>
            <w:sz w:val="22"/>
            <w:szCs w:val="22"/>
          </w:rPr>
          <w:fldChar w:fldCharType="end"/>
        </w:r>
        <w:r w:rsidR="003B50FB" w:rsidRPr="000E4689" w:rsidDel="0053281F">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CpG sites in the </w:t>
        </w:r>
        <w:r w:rsidR="001A6659" w:rsidDel="0053281F">
          <w:fldChar w:fldCharType="begin"/>
        </w:r>
        <w:r w:rsidR="001A6659" w:rsidDel="0053281F">
          <w:instrText xml:space="preserve"> HYPERLINK "https://en.wikipedia.org/wiki/CpG_site" \l "CpG_island" \o "CpG site" </w:instrText>
        </w:r>
        <w:r w:rsidR="001A6659" w:rsidDel="0053281F">
          <w:fldChar w:fldCharType="separate"/>
        </w:r>
        <w:r w:rsidR="003B50FB" w:rsidRPr="000E4689" w:rsidDel="0053281F">
          <w:rPr>
            <w:rFonts w:ascii="Arial" w:hAnsi="Arial" w:cs="Arial"/>
            <w:sz w:val="22"/>
            <w:szCs w:val="22"/>
          </w:rPr>
          <w:t>CpG islands</w:t>
        </w:r>
        <w:r w:rsidR="001A6659" w:rsidDel="0053281F">
          <w:rPr>
            <w:rFonts w:ascii="Arial" w:hAnsi="Arial" w:cs="Arial"/>
            <w:sz w:val="22"/>
            <w:szCs w:val="22"/>
          </w:rPr>
          <w:fldChar w:fldCharType="end"/>
        </w:r>
        <w:r w:rsidR="003B50FB" w:rsidRPr="000E4689" w:rsidDel="0053281F">
          <w:rPr>
            <w:rFonts w:ascii="Arial" w:hAnsi="Arial" w:cs="Arial"/>
            <w:sz w:val="22"/>
            <w:szCs w:val="22"/>
          </w:rPr>
          <w:t> that are present in the promoters of protein coding genes.</w:t>
        </w:r>
        <w:r w:rsidR="003B50FB" w:rsidDel="0053281F">
          <w:rPr>
            <w:rFonts w:ascii="Arial" w:hAnsi="Arial" w:cs="Arial"/>
            <w:sz w:val="22"/>
            <w:szCs w:val="22"/>
          </w:rPr>
          <w:t xml:space="preserve"> </w:t>
        </w:r>
        <w:r w:rsidR="00D06038" w:rsidDel="0053281F">
          <w:rPr>
            <w:rFonts w:ascii="Arial" w:hAnsi="Arial" w:cs="Arial"/>
            <w:sz w:val="22"/>
            <w:szCs w:val="22"/>
          </w:rPr>
          <w:t xml:space="preserve">At the background of whole genome hypo-methylation, gene-specific promoter hyper-methylation has been found to promote CRC by down-regulation the expression of key tumor suppressor gene, such as </w:t>
        </w:r>
        <w:r w:rsidR="00D06038" w:rsidRPr="00F2054F" w:rsidDel="0053281F">
          <w:rPr>
            <w:rFonts w:ascii="Arial" w:hAnsi="Arial" w:cs="Arial"/>
            <w:sz w:val="22"/>
            <w:szCs w:val="22"/>
            <w:highlight w:val="yellow"/>
          </w:rPr>
          <w:t>XX, XX, XX</w:t>
        </w:r>
        <w:r w:rsidR="00D06038" w:rsidDel="0053281F">
          <w:rPr>
            <w:rFonts w:ascii="Arial" w:hAnsi="Arial" w:cs="Arial"/>
            <w:sz w:val="22"/>
            <w:szCs w:val="22"/>
          </w:rPr>
          <w:t>.</w:t>
        </w:r>
      </w:moveFrom>
    </w:p>
    <w:p w14:paraId="1E23F2CD" w14:textId="52522A3C" w:rsidR="006B49C6" w:rsidDel="006457BC" w:rsidRDefault="00D06038" w:rsidP="0053281F">
      <w:pPr>
        <w:jc w:val="both"/>
        <w:rPr>
          <w:del w:id="107" w:author="Guo, Shicheng" w:date="2019-06-24T13:22:00Z"/>
          <w:rFonts w:ascii="Arial" w:hAnsi="Arial" w:cs="Arial"/>
          <w:sz w:val="22"/>
          <w:szCs w:val="22"/>
        </w:rPr>
      </w:pPr>
      <w:moveFrom w:id="108" w:author="Guo, Shicheng" w:date="2019-06-24T13:47:00Z">
        <w:r w:rsidDel="0053281F">
          <w:rPr>
            <w:rFonts w:ascii="Arial" w:hAnsi="Arial" w:cs="Arial"/>
            <w:sz w:val="22"/>
            <w:szCs w:val="22"/>
          </w:rPr>
          <w:t>Although extensive</w:t>
        </w:r>
        <w:r w:rsidR="005850C6" w:rsidDel="0053281F">
          <w:rPr>
            <w:rFonts w:ascii="Arial" w:hAnsi="Arial" w:cs="Arial"/>
            <w:sz w:val="22"/>
            <w:szCs w:val="22"/>
          </w:rPr>
          <w:t xml:space="preserve"> epigenetic alterations have been illustrated over the past years, CRC is still not well </w:t>
        </w:r>
        <w:r w:rsidR="00710606" w:rsidDel="0053281F">
          <w:rPr>
            <w:rFonts w:ascii="Arial" w:hAnsi="Arial" w:cs="Arial"/>
            <w:sz w:val="22"/>
            <w:szCs w:val="22"/>
          </w:rPr>
          <w:t>understood</w:t>
        </w:r>
        <w:r w:rsidR="005850C6" w:rsidDel="0053281F">
          <w:rPr>
            <w:rFonts w:ascii="Arial" w:hAnsi="Arial" w:cs="Arial"/>
            <w:sz w:val="22"/>
            <w:szCs w:val="22"/>
          </w:rPr>
          <w:t xml:space="preserve"> at the molecular level</w:t>
        </w:r>
        <w:r w:rsidR="00710606" w:rsidDel="0053281F">
          <w:rPr>
            <w:rFonts w:ascii="Arial" w:hAnsi="Arial" w:cs="Arial"/>
            <w:sz w:val="22"/>
            <w:szCs w:val="22"/>
          </w:rPr>
          <w:t>. CRC is a heterogeneous disease, which typically starts from the</w:t>
        </w:r>
        <w:r w:rsidR="00710606" w:rsidRPr="000E4689" w:rsidDel="0053281F">
          <w:rPr>
            <w:rFonts w:ascii="Arial" w:hAnsi="Arial" w:cs="Arial"/>
            <w:sz w:val="22"/>
            <w:szCs w:val="22"/>
          </w:rPr>
          <w:t> </w:t>
        </w:r>
        <w:r w:rsidR="001A6659" w:rsidDel="0053281F">
          <w:fldChar w:fldCharType="begin"/>
        </w:r>
        <w:r w:rsidR="001A6659" w:rsidDel="0053281F">
          <w:instrText xml:space="preserve"> HYPERLINK "https://en.wikipedia.org/wiki/Adenoma" \o "Adenoma" </w:instrText>
        </w:r>
        <w:r w:rsidR="001A6659" w:rsidDel="0053281F">
          <w:fldChar w:fldCharType="separate"/>
        </w:r>
        <w:r w:rsidR="00710606" w:rsidRPr="000E4689" w:rsidDel="0053281F">
          <w:rPr>
            <w:rFonts w:ascii="Arial" w:hAnsi="Arial" w:cs="Arial"/>
            <w:sz w:val="22"/>
            <w:szCs w:val="22"/>
          </w:rPr>
          <w:t>benign tumor</w:t>
        </w:r>
        <w:r w:rsidR="001A6659" w:rsidDel="0053281F">
          <w:rPr>
            <w:rFonts w:ascii="Arial" w:hAnsi="Arial" w:cs="Arial"/>
            <w:sz w:val="22"/>
            <w:szCs w:val="22"/>
          </w:rPr>
          <w:fldChar w:fldCharType="end"/>
        </w:r>
        <w:r w:rsidR="00710606" w:rsidDel="0053281F">
          <w:rPr>
            <w:rFonts w:ascii="Arial" w:hAnsi="Arial" w:cs="Arial"/>
            <w:sz w:val="22"/>
            <w:szCs w:val="22"/>
          </w:rPr>
          <w:t xml:space="preserve">, often in the form of the </w:t>
        </w:r>
        <w:r w:rsidR="00710606" w:rsidRPr="000E4689" w:rsidDel="0053281F">
          <w:rPr>
            <w:rFonts w:ascii="Arial" w:hAnsi="Arial" w:cs="Arial"/>
            <w:sz w:val="22"/>
            <w:szCs w:val="22"/>
          </w:rPr>
          <w:t>adenoma</w:t>
        </w:r>
        <w:r w:rsidR="00710606" w:rsidDel="0053281F">
          <w:rPr>
            <w:rFonts w:ascii="Arial" w:hAnsi="Arial" w:cs="Arial"/>
            <w:sz w:val="22"/>
            <w:szCs w:val="22"/>
          </w:rPr>
          <w:t xml:space="preserve">, and past more than 10 years </w:t>
        </w:r>
        <w:r w:rsidR="00710606" w:rsidRPr="000E4689" w:rsidDel="0053281F">
          <w:rPr>
            <w:rFonts w:ascii="Arial" w:hAnsi="Arial" w:cs="Arial"/>
            <w:sz w:val="22"/>
            <w:szCs w:val="22"/>
          </w:rPr>
          <w:t>becomes </w:t>
        </w:r>
        <w:r w:rsidR="00710606" w:rsidRPr="00710606" w:rsidDel="0053281F">
          <w:rPr>
            <w:rFonts w:ascii="Arial" w:hAnsi="Arial" w:cs="Arial"/>
            <w:sz w:val="22"/>
            <w:szCs w:val="22"/>
          </w:rPr>
          <w:t>malignant</w:t>
        </w:r>
        <w:r w:rsidR="00710606" w:rsidDel="0053281F">
          <w:rPr>
            <w:rFonts w:ascii="Arial" w:hAnsi="Arial" w:cs="Arial"/>
            <w:sz w:val="22"/>
            <w:szCs w:val="22"/>
          </w:rPr>
          <w:t xml:space="preserve"> cancer. </w:t>
        </w:r>
        <w:r w:rsidR="00237846" w:rsidDel="0053281F">
          <w:rPr>
            <w:rFonts w:ascii="Arial" w:hAnsi="Arial" w:cs="Arial"/>
            <w:sz w:val="22"/>
            <w:szCs w:val="22"/>
          </w:rPr>
          <w:t>Even b</w:t>
        </w:r>
        <w:r w:rsidR="00710606" w:rsidDel="0053281F">
          <w:rPr>
            <w:rFonts w:ascii="Arial" w:hAnsi="Arial" w:cs="Arial"/>
            <w:sz w:val="22"/>
            <w:szCs w:val="22"/>
          </w:rPr>
          <w:t>oth incidence and</w:t>
        </w:r>
        <w:r w:rsidR="00237846" w:rsidDel="0053281F">
          <w:rPr>
            <w:rFonts w:ascii="Arial" w:hAnsi="Arial" w:cs="Arial"/>
            <w:sz w:val="22"/>
            <w:szCs w:val="22"/>
          </w:rPr>
          <w:t xml:space="preserve"> </w:t>
        </w:r>
        <w:r w:rsidR="00237846" w:rsidDel="0053281F">
          <w:rPr>
            <w:rFonts w:ascii="Arial" w:hAnsi="Arial" w:cs="Arial" w:hint="eastAsia"/>
            <w:sz w:val="22"/>
            <w:szCs w:val="22"/>
          </w:rPr>
          <w:t>mortality</w:t>
        </w:r>
        <w:r w:rsidR="00237846" w:rsidDel="0053281F">
          <w:rPr>
            <w:rFonts w:ascii="Arial" w:hAnsi="Arial" w:cs="Arial"/>
            <w:sz w:val="22"/>
            <w:szCs w:val="22"/>
          </w:rPr>
          <w:t xml:space="preserve"> are higher in all kinds of cancer, adenoma stage provide an excellent </w:t>
        </w:r>
        <w:r w:rsidR="00237846" w:rsidDel="0053281F">
          <w:rPr>
            <w:rFonts w:ascii="Arial" w:hAnsi="Arial" w:cs="Arial" w:hint="eastAsia"/>
            <w:sz w:val="22"/>
            <w:szCs w:val="22"/>
          </w:rPr>
          <w:t>oppo</w:t>
        </w:r>
        <w:r w:rsidR="00237846" w:rsidDel="0053281F">
          <w:rPr>
            <w:rFonts w:ascii="Arial" w:hAnsi="Arial" w:cs="Arial"/>
            <w:sz w:val="22"/>
            <w:szCs w:val="22"/>
          </w:rPr>
          <w:t xml:space="preserve">rtunity to prevent its </w:t>
        </w:r>
        <w:r w:rsidR="00237846" w:rsidDel="0053281F">
          <w:rPr>
            <w:rFonts w:ascii="Arial" w:hAnsi="Arial" w:cs="Arial" w:hint="eastAsia"/>
            <w:sz w:val="22"/>
            <w:szCs w:val="22"/>
          </w:rPr>
          <w:t>cancer</w:t>
        </w:r>
        <w:r w:rsidR="00237846" w:rsidDel="0053281F">
          <w:rPr>
            <w:rFonts w:ascii="Arial" w:hAnsi="Arial" w:cs="Arial"/>
            <w:sz w:val="22"/>
            <w:szCs w:val="22"/>
          </w:rPr>
          <w:t>iz</w:t>
        </w:r>
        <w:r w:rsidR="00237846" w:rsidDel="0053281F">
          <w:rPr>
            <w:rFonts w:ascii="Arial" w:hAnsi="Arial" w:cs="Arial" w:hint="eastAsia"/>
            <w:sz w:val="22"/>
            <w:szCs w:val="22"/>
          </w:rPr>
          <w:t>ation</w:t>
        </w:r>
        <w:r w:rsidR="00237846" w:rsidDel="0053281F">
          <w:rPr>
            <w:rFonts w:ascii="Arial" w:hAnsi="Arial" w:cs="Arial"/>
            <w:sz w:val="22"/>
            <w:szCs w:val="22"/>
          </w:rPr>
          <w:t xml:space="preserve"> and </w:t>
        </w:r>
        <w:r w:rsidR="00237846" w:rsidRPr="00237846" w:rsidDel="0053281F">
          <w:rPr>
            <w:rFonts w:ascii="Arial" w:hAnsi="Arial" w:cs="Arial" w:hint="eastAsia"/>
            <w:sz w:val="22"/>
            <w:szCs w:val="22"/>
          </w:rPr>
          <w:t>get excellent survival</w:t>
        </w:r>
        <w:r w:rsidR="00237846" w:rsidDel="0053281F">
          <w:rPr>
            <w:rFonts w:ascii="Arial" w:hAnsi="Arial" w:cs="Arial"/>
            <w:sz w:val="22"/>
            <w:szCs w:val="22"/>
          </w:rPr>
          <w:t xml:space="preserve">. </w:t>
        </w:r>
        <w:r w:rsidR="00C24F48" w:rsidRPr="00237846" w:rsidDel="0053281F">
          <w:rPr>
            <w:rFonts w:ascii="Arial" w:hAnsi="Arial" w:cs="Arial" w:hint="eastAsia"/>
            <w:sz w:val="22"/>
            <w:szCs w:val="22"/>
          </w:rPr>
          <w:t xml:space="preserve">A large of studies </w:t>
        </w:r>
        <w:r w:rsidR="00237846" w:rsidDel="0053281F">
          <w:rPr>
            <w:rFonts w:ascii="Arial" w:hAnsi="Arial" w:cs="Arial"/>
            <w:sz w:val="22"/>
            <w:szCs w:val="22"/>
          </w:rPr>
          <w:t xml:space="preserve">were </w:t>
        </w:r>
        <w:r w:rsidR="00C24F48" w:rsidRPr="00237846" w:rsidDel="0053281F">
          <w:rPr>
            <w:rFonts w:ascii="Arial" w:hAnsi="Arial" w:cs="Arial" w:hint="eastAsia"/>
            <w:sz w:val="22"/>
            <w:szCs w:val="22"/>
          </w:rPr>
          <w:t xml:space="preserve">focusing on CRC, while </w:t>
        </w:r>
        <w:r w:rsidR="00237846" w:rsidDel="0053281F">
          <w:rPr>
            <w:rFonts w:ascii="Arial" w:hAnsi="Arial" w:cs="Arial"/>
            <w:sz w:val="22"/>
            <w:szCs w:val="22"/>
          </w:rPr>
          <w:t xml:space="preserve">a part of them </w:t>
        </w:r>
        <w:r w:rsidR="00C24F48" w:rsidRPr="00237846" w:rsidDel="0053281F">
          <w:rPr>
            <w:rFonts w:ascii="Arial" w:hAnsi="Arial" w:cs="Arial" w:hint="eastAsia"/>
            <w:sz w:val="22"/>
            <w:szCs w:val="22"/>
          </w:rPr>
          <w:t>treat</w:t>
        </w:r>
        <w:r w:rsidR="00237846" w:rsidDel="0053281F">
          <w:rPr>
            <w:rFonts w:ascii="Arial" w:hAnsi="Arial" w:cs="Arial"/>
            <w:sz w:val="22"/>
            <w:szCs w:val="22"/>
          </w:rPr>
          <w:t>ed</w:t>
        </w:r>
        <w:r w:rsidR="00C24F48" w:rsidRPr="00237846" w:rsidDel="0053281F">
          <w:rPr>
            <w:rFonts w:ascii="Arial" w:hAnsi="Arial" w:cs="Arial" w:hint="eastAsia"/>
            <w:sz w:val="22"/>
            <w:szCs w:val="22"/>
          </w:rPr>
          <w:t xml:space="preserve"> adenoma as middle stage lacking of further specific study.</w:t>
        </w:r>
        <w:r w:rsidR="00237846" w:rsidDel="0053281F">
          <w:rPr>
            <w:rFonts w:ascii="Arial" w:hAnsi="Arial" w:cs="Arial"/>
            <w:sz w:val="22"/>
            <w:szCs w:val="22"/>
          </w:rPr>
          <w:t xml:space="preserve"> Act</w:t>
        </w:r>
        <w:r w:rsidR="00986464" w:rsidDel="0053281F">
          <w:rPr>
            <w:rFonts w:ascii="Arial" w:hAnsi="Arial" w:cs="Arial"/>
            <w:sz w:val="22"/>
            <w:szCs w:val="22"/>
          </w:rPr>
          <w:t>u</w:t>
        </w:r>
        <w:r w:rsidR="00237846" w:rsidDel="0053281F">
          <w:rPr>
            <w:rFonts w:ascii="Arial" w:hAnsi="Arial" w:cs="Arial"/>
            <w:sz w:val="22"/>
            <w:szCs w:val="22"/>
          </w:rPr>
          <w:t>ally</w:t>
        </w:r>
        <w:r w:rsidR="00986464" w:rsidDel="0053281F">
          <w:rPr>
            <w:rFonts w:ascii="Arial" w:hAnsi="Arial" w:cs="Arial"/>
            <w:sz w:val="22"/>
            <w:szCs w:val="22"/>
          </w:rPr>
          <w:t xml:space="preserve">, </w:t>
        </w:r>
        <w:r w:rsidR="00237846" w:rsidDel="0053281F">
          <w:rPr>
            <w:rFonts w:ascii="Arial" w:hAnsi="Arial" w:cs="Arial"/>
            <w:sz w:val="22"/>
            <w:szCs w:val="22"/>
          </w:rPr>
          <w:t xml:space="preserve">colorectal adenoma </w:t>
        </w:r>
        <w:r w:rsidR="00986464" w:rsidDel="0053281F">
          <w:rPr>
            <w:rFonts w:ascii="Arial" w:hAnsi="Arial" w:cs="Arial"/>
            <w:sz w:val="22"/>
            <w:szCs w:val="22"/>
          </w:rPr>
          <w:t xml:space="preserve">has </w:t>
        </w:r>
        <w:r w:rsidR="00986464" w:rsidDel="0053281F">
          <w:rPr>
            <w:rFonts w:ascii="Arial" w:hAnsi="Arial" w:cs="Arial" w:hint="eastAsia"/>
            <w:sz w:val="22"/>
            <w:szCs w:val="22"/>
          </w:rPr>
          <w:t>diff</w:t>
        </w:r>
        <w:r w:rsidR="00986464" w:rsidDel="0053281F">
          <w:rPr>
            <w:rFonts w:ascii="Arial" w:hAnsi="Arial" w:cs="Arial"/>
            <w:sz w:val="22"/>
            <w:szCs w:val="22"/>
          </w:rPr>
          <w:t>erent pathologic stages (low-grade adenoma and high-grade adenoma), and no research has compared the different adenomas of different stages. Besides, alterations on low-grade adenoma maybe potential diagnostic biomark</w:t>
        </w:r>
        <w:r w:rsidR="00986464" w:rsidDel="006457BC">
          <w:rPr>
            <w:rFonts w:ascii="Arial" w:hAnsi="Arial" w:cs="Arial"/>
            <w:sz w:val="22"/>
            <w:szCs w:val="22"/>
          </w:rPr>
          <w:t>er.</w:t>
        </w:r>
      </w:moveFrom>
      <w:moveFromRangeEnd w:id="105"/>
    </w:p>
    <w:p w14:paraId="3854E3A0" w14:textId="7D899774" w:rsidR="006457BC" w:rsidRDefault="003B50FB" w:rsidP="002C5A7B">
      <w:pPr>
        <w:jc w:val="both"/>
        <w:rPr>
          <w:ins w:id="109" w:author="Guo, Shicheng" w:date="2019-06-24T13:27:00Z"/>
          <w:rFonts w:ascii="Arial" w:eastAsiaTheme="minorEastAsia" w:hAnsi="Arial" w:cs="Arial"/>
          <w:kern w:val="2"/>
          <w:sz w:val="22"/>
          <w:szCs w:val="22"/>
        </w:rPr>
      </w:pPr>
      <w:commentRangeStart w:id="110"/>
      <w:r>
        <w:rPr>
          <w:rFonts w:ascii="Arial" w:hAnsi="Arial" w:cs="Arial"/>
          <w:sz w:val="22"/>
          <w:szCs w:val="22"/>
        </w:rPr>
        <w:t xml:space="preserve">In this study, </w:t>
      </w:r>
      <w:ins w:id="111" w:author="Guo, Shicheng" w:date="2019-06-24T13:20:00Z">
        <w:r w:rsidR="0053281F">
          <w:rPr>
            <w:rFonts w:ascii="Arial" w:hAnsi="Arial" w:cs="Arial"/>
            <w:sz w:val="22"/>
            <w:szCs w:val="22"/>
          </w:rPr>
          <w:t>we conducted genome-wide DNA methylation array</w:t>
        </w:r>
      </w:ins>
      <w:ins w:id="112" w:author="Guo, Shicheng" w:date="2019-06-24T13:23:00Z">
        <w:r w:rsidR="006457BC">
          <w:rPr>
            <w:rFonts w:ascii="Arial" w:hAnsi="Arial" w:cs="Arial"/>
            <w:sz w:val="22"/>
            <w:szCs w:val="22"/>
          </w:rPr>
          <w:t xml:space="preserve"> (Illumina </w:t>
        </w:r>
      </w:ins>
      <w:ins w:id="113" w:author="Guo, Shicheng" w:date="2019-06-24T13:24:00Z">
        <w:r w:rsidR="006457BC">
          <w:rPr>
            <w:rFonts w:ascii="Arial" w:hAnsi="Arial" w:cs="Arial"/>
            <w:sz w:val="22"/>
            <w:szCs w:val="22"/>
          </w:rPr>
          <w:t>450K microarray</w:t>
        </w:r>
      </w:ins>
      <w:ins w:id="114" w:author="Guo, Shicheng" w:date="2019-06-24T13:23:00Z">
        <w:r w:rsidR="006457BC">
          <w:rPr>
            <w:rFonts w:ascii="Arial" w:hAnsi="Arial" w:cs="Arial"/>
            <w:sz w:val="22"/>
            <w:szCs w:val="22"/>
          </w:rPr>
          <w:t>)</w:t>
        </w:r>
      </w:ins>
      <w:ins w:id="115" w:author="Guo, Shicheng" w:date="2019-06-24T13:20:00Z">
        <w:r w:rsidR="0053281F">
          <w:rPr>
            <w:rFonts w:ascii="Arial" w:hAnsi="Arial" w:cs="Arial"/>
            <w:sz w:val="22"/>
            <w:szCs w:val="22"/>
          </w:rPr>
          <w:t xml:space="preserve"> to </w:t>
        </w:r>
        <w:r w:rsidR="0053281F" w:rsidRPr="00F80442">
          <w:rPr>
            <w:rFonts w:ascii="Arial" w:hAnsi="Arial" w:cs="Arial"/>
            <w:sz w:val="22"/>
            <w:szCs w:val="22"/>
          </w:rPr>
          <w:t xml:space="preserve">18 </w:t>
        </w:r>
        <w:commentRangeStart w:id="116"/>
        <w:r w:rsidR="0053281F" w:rsidRPr="00F80442">
          <w:rPr>
            <w:rFonts w:ascii="Arial" w:hAnsi="Arial" w:cs="Arial"/>
            <w:sz w:val="22"/>
            <w:szCs w:val="22"/>
          </w:rPr>
          <w:t>low-</w:t>
        </w:r>
        <w:r w:rsidR="0053281F">
          <w:rPr>
            <w:rFonts w:ascii="Arial" w:hAnsi="Arial" w:cs="Arial"/>
            <w:sz w:val="22"/>
            <w:szCs w:val="22"/>
          </w:rPr>
          <w:t xml:space="preserve">grade adenoma (LGA) </w:t>
        </w:r>
        <w:r w:rsidR="0053281F" w:rsidRPr="00C21CA7">
          <w:rPr>
            <w:rFonts w:ascii="Arial" w:hAnsi="Arial" w:cs="Arial"/>
            <w:sz w:val="22"/>
            <w:szCs w:val="22"/>
          </w:rPr>
          <w:t xml:space="preserve">and </w:t>
        </w:r>
        <w:r w:rsidR="0053281F">
          <w:rPr>
            <w:rFonts w:ascii="Arial" w:hAnsi="Arial" w:cs="Arial"/>
            <w:sz w:val="22"/>
            <w:szCs w:val="22"/>
          </w:rPr>
          <w:t xml:space="preserve">22 </w:t>
        </w:r>
        <w:r w:rsidR="0053281F" w:rsidRPr="00C21CA7">
          <w:rPr>
            <w:rFonts w:ascii="Arial" w:hAnsi="Arial" w:cs="Arial"/>
            <w:sz w:val="22"/>
            <w:szCs w:val="22"/>
          </w:rPr>
          <w:t>high-grade colorectal adenoma</w:t>
        </w:r>
        <w:commentRangeEnd w:id="116"/>
        <w:r w:rsidR="0053281F" w:rsidRPr="0053281F">
          <w:rPr>
            <w:sz w:val="22"/>
            <w:szCs w:val="22"/>
            <w:rPrChange w:id="117" w:author="Guo, Shicheng" w:date="2019-06-24T13:21:00Z">
              <w:rPr>
                <w:rStyle w:val="CommentReference"/>
                <w:rFonts w:ascii="Arial" w:hAnsi="Arial" w:cs="Arial"/>
              </w:rPr>
            </w:rPrChange>
          </w:rPr>
          <w:commentReference w:id="116"/>
        </w:r>
        <w:r w:rsidR="0053281F">
          <w:rPr>
            <w:rFonts w:ascii="Arial" w:hAnsi="Arial" w:cs="Arial"/>
            <w:sz w:val="22"/>
            <w:szCs w:val="22"/>
          </w:rPr>
          <w:t xml:space="preserve"> (HGA)</w:t>
        </w:r>
        <w:r w:rsidR="0053281F" w:rsidRPr="00F80442">
          <w:rPr>
            <w:rFonts w:ascii="Arial" w:hAnsi="Arial" w:cs="Arial"/>
            <w:sz w:val="22"/>
            <w:szCs w:val="22"/>
          </w:rPr>
          <w:t xml:space="preserve"> and </w:t>
        </w:r>
        <w:commentRangeStart w:id="118"/>
        <w:r w:rsidR="0053281F" w:rsidRPr="00F80442">
          <w:rPr>
            <w:rFonts w:ascii="Arial" w:hAnsi="Arial" w:cs="Arial"/>
            <w:sz w:val="22"/>
            <w:szCs w:val="22"/>
          </w:rPr>
          <w:t xml:space="preserve">20 </w:t>
        </w:r>
        <w:r w:rsidR="0053281F" w:rsidRPr="00743D48">
          <w:rPr>
            <w:rFonts w:ascii="Arial" w:hAnsi="Arial" w:cs="Arial"/>
            <w:sz w:val="22"/>
            <w:szCs w:val="22"/>
          </w:rPr>
          <w:t>adjacent normal tissue</w:t>
        </w:r>
      </w:ins>
      <w:commentRangeEnd w:id="118"/>
      <w:ins w:id="119" w:author="Guo, Shicheng" w:date="2019-06-24T13:23:00Z">
        <w:r w:rsidR="006457BC">
          <w:rPr>
            <w:rStyle w:val="CommentReference"/>
          </w:rPr>
          <w:commentReference w:id="118"/>
        </w:r>
      </w:ins>
      <w:ins w:id="120" w:author="Guo, Shicheng" w:date="2019-06-24T13:28:00Z">
        <w:r w:rsidR="006457BC">
          <w:rPr>
            <w:rFonts w:ascii="Arial" w:hAnsi="Arial" w:cs="Arial"/>
            <w:sz w:val="22"/>
            <w:szCs w:val="22"/>
          </w:rPr>
          <w:t xml:space="preserve"> from Chinese population</w:t>
        </w:r>
      </w:ins>
      <w:ins w:id="121" w:author="Guo, Shicheng" w:date="2019-06-24T13:23:00Z">
        <w:r w:rsidR="006457BC">
          <w:rPr>
            <w:rFonts w:ascii="Arial" w:hAnsi="Arial" w:cs="Arial"/>
            <w:sz w:val="22"/>
            <w:szCs w:val="22"/>
          </w:rPr>
          <w:t>.</w:t>
        </w:r>
      </w:ins>
      <w:ins w:id="122" w:author="Guo, Shicheng" w:date="2019-06-24T13:26:00Z">
        <w:r w:rsidR="006457BC">
          <w:rPr>
            <w:rFonts w:ascii="Arial" w:hAnsi="Arial" w:cs="Arial"/>
            <w:sz w:val="22"/>
            <w:szCs w:val="22"/>
          </w:rPr>
          <w:t xml:space="preserve"> </w:t>
        </w:r>
      </w:ins>
      <w:ins w:id="123" w:author="Guo, Shicheng" w:date="2019-06-24T13:28:00Z">
        <w:r w:rsidR="00107569">
          <w:rPr>
            <w:rFonts w:ascii="Arial" w:hAnsi="Arial" w:cs="Arial"/>
            <w:sz w:val="22"/>
            <w:szCs w:val="22"/>
          </w:rPr>
          <w:t>Dynamic DNA m</w:t>
        </w:r>
      </w:ins>
      <w:ins w:id="124" w:author="Guo, Shicheng" w:date="2019-06-24T13:26:00Z">
        <w:r w:rsidR="006457BC">
          <w:rPr>
            <w:rFonts w:ascii="Arial" w:hAnsi="Arial" w:cs="Arial"/>
            <w:sz w:val="22"/>
            <w:szCs w:val="22"/>
          </w:rPr>
          <w:t xml:space="preserve">ethylation change </w:t>
        </w:r>
      </w:ins>
      <w:ins w:id="125" w:author="Guo, Shicheng" w:date="2019-06-24T13:27:00Z">
        <w:r w:rsidR="006457BC">
          <w:rPr>
            <w:rFonts w:ascii="Arial" w:hAnsi="Arial" w:cs="Arial"/>
            <w:sz w:val="22"/>
            <w:szCs w:val="22"/>
          </w:rPr>
          <w:t xml:space="preserve">and early </w:t>
        </w:r>
      </w:ins>
      <w:ins w:id="126" w:author="Guo, Shicheng" w:date="2019-06-24T13:28:00Z">
        <w:r w:rsidR="00107569">
          <w:rPr>
            <w:rFonts w:ascii="Arial" w:hAnsi="Arial" w:cs="Arial"/>
            <w:sz w:val="22"/>
            <w:szCs w:val="22"/>
          </w:rPr>
          <w:t xml:space="preserve">HCC </w:t>
        </w:r>
      </w:ins>
      <w:ins w:id="127" w:author="Guo, Shicheng" w:date="2019-06-24T13:27:00Z">
        <w:r w:rsidR="006457BC">
          <w:rPr>
            <w:rFonts w:ascii="Arial" w:hAnsi="Arial" w:cs="Arial"/>
            <w:sz w:val="22"/>
            <w:szCs w:val="22"/>
          </w:rPr>
          <w:t xml:space="preserve">biomarkers were identified. </w:t>
        </w:r>
      </w:ins>
      <w:ins w:id="128" w:author="Guo, Shicheng" w:date="2019-06-24T13:29:00Z">
        <w:r w:rsidR="00107569">
          <w:rPr>
            <w:rFonts w:ascii="Arial" w:hAnsi="Arial" w:cs="Arial"/>
            <w:sz w:val="22"/>
            <w:szCs w:val="22"/>
          </w:rPr>
          <w:t>We</w:t>
        </w:r>
      </w:ins>
      <w:ins w:id="129" w:author="Guo, Shicheng" w:date="2019-06-24T13:30:00Z">
        <w:r w:rsidR="00F406D3">
          <w:rPr>
            <w:rFonts w:ascii="Arial" w:hAnsi="Arial" w:cs="Arial"/>
            <w:sz w:val="22"/>
            <w:szCs w:val="22"/>
          </w:rPr>
          <w:t xml:space="preserve"> conducted enrichment analysis to DMRs and </w:t>
        </w:r>
      </w:ins>
      <w:ins w:id="130" w:author="Guo, Shicheng" w:date="2019-06-24T13:29:00Z">
        <w:r w:rsidR="00107569">
          <w:rPr>
            <w:rFonts w:ascii="Arial" w:hAnsi="Arial" w:cs="Arial"/>
            <w:sz w:val="22"/>
            <w:szCs w:val="22"/>
          </w:rPr>
          <w:t xml:space="preserve">evaluated the hyper-DMR and hypo-DMR performance for the HCC prediction. </w:t>
        </w:r>
      </w:ins>
      <w:ins w:id="131" w:author="Guo, Shicheng" w:date="2019-06-24T13:24:00Z">
        <w:r w:rsidR="006457BC">
          <w:rPr>
            <w:rFonts w:ascii="Arial" w:hAnsi="Arial" w:cs="Arial"/>
            <w:sz w:val="22"/>
            <w:szCs w:val="22"/>
          </w:rPr>
          <w:t>Meanwhile, we collected</w:t>
        </w:r>
      </w:ins>
      <w:ins w:id="132" w:author="Guo, Shicheng" w:date="2019-06-24T13:25:00Z">
        <w:r w:rsidR="006457BC">
          <w:rPr>
            <w:rFonts w:ascii="Arial" w:hAnsi="Arial" w:cs="Arial"/>
            <w:sz w:val="22"/>
            <w:szCs w:val="22"/>
          </w:rPr>
          <w:t xml:space="preserve"> genome-wide DNA methylation profile of</w:t>
        </w:r>
      </w:ins>
      <w:ins w:id="133" w:author="Guo, Shicheng" w:date="2019-06-24T13:24:00Z">
        <w:r w:rsidR="006457BC">
          <w:rPr>
            <w:rFonts w:ascii="Arial" w:hAnsi="Arial" w:cs="Arial"/>
            <w:sz w:val="22"/>
            <w:szCs w:val="22"/>
          </w:rPr>
          <w:t xml:space="preserve"> </w:t>
        </w:r>
      </w:ins>
      <w:ins w:id="134" w:author="Guo, Shicheng" w:date="2019-06-24T13:25:00Z">
        <w:r w:rsidR="006457BC" w:rsidRPr="00F80442">
          <w:rPr>
            <w:rFonts w:ascii="Arial" w:eastAsiaTheme="minorEastAsia" w:hAnsi="Arial" w:cs="Arial"/>
            <w:kern w:val="2"/>
            <w:sz w:val="22"/>
            <w:szCs w:val="22"/>
          </w:rPr>
          <w:t>833</w:t>
        </w:r>
        <w:r w:rsidR="006457BC">
          <w:rPr>
            <w:rFonts w:ascii="Arial" w:eastAsiaTheme="minorEastAsia" w:hAnsi="Arial" w:cs="Arial"/>
            <w:kern w:val="2"/>
            <w:sz w:val="22"/>
            <w:szCs w:val="22"/>
          </w:rPr>
          <w:t xml:space="preserve"> </w:t>
        </w:r>
        <w:r w:rsidR="006457BC" w:rsidRPr="006457BC">
          <w:rPr>
            <w:rFonts w:ascii="Arial" w:eastAsiaTheme="minorEastAsia" w:hAnsi="Arial" w:cs="Arial"/>
            <w:kern w:val="2"/>
            <w:sz w:val="22"/>
            <w:szCs w:val="22"/>
            <w:highlight w:val="yellow"/>
            <w:rPrChange w:id="135" w:author="Guo, Shicheng" w:date="2019-06-24T13:26:00Z">
              <w:rPr>
                <w:rFonts w:ascii="Arial" w:eastAsiaTheme="minorEastAsia" w:hAnsi="Arial" w:cs="Arial"/>
                <w:kern w:val="2"/>
                <w:sz w:val="22"/>
                <w:szCs w:val="22"/>
              </w:rPr>
            </w:rPrChange>
          </w:rPr>
          <w:t>CRC related samples</w:t>
        </w:r>
      </w:ins>
      <w:ins w:id="136" w:author="Guo, Shicheng" w:date="2019-06-24T13:26:00Z">
        <w:r w:rsidR="006457BC">
          <w:rPr>
            <w:rFonts w:ascii="Arial" w:eastAsiaTheme="minorEastAsia" w:hAnsi="Arial" w:cs="Arial"/>
            <w:kern w:val="2"/>
            <w:sz w:val="22"/>
            <w:szCs w:val="22"/>
          </w:rPr>
          <w:t xml:space="preserve"> from public database</w:t>
        </w:r>
      </w:ins>
      <w:ins w:id="137" w:author="Guo, Shicheng" w:date="2019-06-24T13:27:00Z">
        <w:r w:rsidR="00F406D3">
          <w:rPr>
            <w:rFonts w:ascii="Arial" w:eastAsiaTheme="minorEastAsia" w:hAnsi="Arial" w:cs="Arial"/>
            <w:kern w:val="2"/>
            <w:sz w:val="22"/>
            <w:szCs w:val="22"/>
          </w:rPr>
          <w:t xml:space="preserve"> to validate our findings.</w:t>
        </w:r>
      </w:ins>
      <w:ins w:id="138" w:author="Guo, Shicheng" w:date="2019-06-24T13:29:00Z">
        <w:r w:rsidR="00F406D3">
          <w:rPr>
            <w:rFonts w:ascii="Arial" w:eastAsiaTheme="minorEastAsia" w:hAnsi="Arial" w:cs="Arial"/>
            <w:kern w:val="2"/>
            <w:sz w:val="22"/>
            <w:szCs w:val="22"/>
          </w:rPr>
          <w:t xml:space="preserve"> Finally, </w:t>
        </w:r>
      </w:ins>
      <w:ins w:id="139" w:author="Guo, Shicheng" w:date="2019-06-24T13:30:00Z">
        <w:r w:rsidR="00F406D3">
          <w:rPr>
            <w:rFonts w:ascii="Arial" w:eastAsiaTheme="minorEastAsia" w:hAnsi="Arial" w:cs="Arial"/>
            <w:kern w:val="2"/>
            <w:sz w:val="22"/>
            <w:szCs w:val="22"/>
          </w:rPr>
          <w:t xml:space="preserve">we described </w:t>
        </w:r>
      </w:ins>
      <w:ins w:id="140" w:author="Guo, Shicheng" w:date="2019-06-24T13:31:00Z">
        <w:r w:rsidR="00F406D3">
          <w:rPr>
            <w:rFonts w:ascii="Arial" w:eastAsiaTheme="minorEastAsia" w:hAnsi="Arial" w:cs="Arial"/>
            <w:kern w:val="2"/>
            <w:sz w:val="22"/>
            <w:szCs w:val="22"/>
          </w:rPr>
          <w:t xml:space="preserve">two functional methylation biomarkers: ADHFE1 and </w:t>
        </w:r>
      </w:ins>
      <w:ins w:id="141" w:author="Guo, Shicheng" w:date="2019-06-24T13:33:00Z">
        <w:r w:rsidR="006F2C66">
          <w:rPr>
            <w:rFonts w:ascii="Arial" w:eastAsiaTheme="minorEastAsia" w:hAnsi="Arial" w:cs="Arial"/>
            <w:kern w:val="2"/>
            <w:sz w:val="22"/>
            <w:szCs w:val="22"/>
          </w:rPr>
          <w:t>ACSS3</w:t>
        </w:r>
      </w:ins>
      <w:ins w:id="142" w:author="Guo, Shicheng" w:date="2019-06-24T13:31:00Z">
        <w:r w:rsidR="00F406D3">
          <w:rPr>
            <w:rFonts w:ascii="Arial" w:eastAsiaTheme="minorEastAsia" w:hAnsi="Arial" w:cs="Arial"/>
            <w:kern w:val="2"/>
            <w:sz w:val="22"/>
            <w:szCs w:val="22"/>
          </w:rPr>
          <w:t xml:space="preserve"> for CRC</w:t>
        </w:r>
        <w:bookmarkStart w:id="143" w:name="_GoBack"/>
        <w:bookmarkEnd w:id="143"/>
        <w:r w:rsidR="00F406D3">
          <w:rPr>
            <w:rFonts w:ascii="Arial" w:eastAsiaTheme="minorEastAsia" w:hAnsi="Arial" w:cs="Arial"/>
            <w:kern w:val="2"/>
            <w:sz w:val="22"/>
            <w:szCs w:val="22"/>
          </w:rPr>
          <w:t xml:space="preserve">. </w:t>
        </w:r>
      </w:ins>
    </w:p>
    <w:p w14:paraId="7B8E81E4" w14:textId="10340FF5" w:rsidR="002C5A7B" w:rsidDel="006457BC" w:rsidRDefault="003B50FB" w:rsidP="002C5A7B">
      <w:pPr>
        <w:jc w:val="both"/>
        <w:rPr>
          <w:del w:id="144" w:author="Guo, Shicheng" w:date="2019-06-24T13:23:00Z"/>
          <w:rFonts w:ascii="Arial" w:hAnsi="Arial" w:cs="Arial"/>
          <w:sz w:val="22"/>
          <w:szCs w:val="22"/>
        </w:rPr>
      </w:pPr>
      <w:del w:id="145" w:author="Guo, Shicheng" w:date="2019-06-24T13:23:00Z">
        <w:r w:rsidDel="006457BC">
          <w:rPr>
            <w:rFonts w:ascii="Arial" w:hAnsi="Arial" w:cs="Arial"/>
            <w:sz w:val="22"/>
            <w:szCs w:val="22"/>
          </w:rPr>
          <w:delText xml:space="preserve">we pay more attention to adenoma, and firstly compare </w:delText>
        </w:r>
        <w:r w:rsidR="00B40EB5" w:rsidDel="006457BC">
          <w:rPr>
            <w:rFonts w:ascii="Arial" w:hAnsi="Arial" w:cs="Arial"/>
            <w:sz w:val="22"/>
            <w:szCs w:val="22"/>
          </w:rPr>
          <w:delText xml:space="preserve">adenomas of </w:delText>
        </w:r>
        <w:r w:rsidDel="006457BC">
          <w:rPr>
            <w:rFonts w:ascii="Arial" w:hAnsi="Arial" w:cs="Arial"/>
            <w:sz w:val="22"/>
            <w:szCs w:val="22"/>
          </w:rPr>
          <w:delText>different pathologic stage</w:delText>
        </w:r>
        <w:r w:rsidR="00B40EB5" w:rsidDel="006457BC">
          <w:rPr>
            <w:rFonts w:ascii="Arial" w:hAnsi="Arial" w:cs="Arial"/>
            <w:sz w:val="22"/>
            <w:szCs w:val="22"/>
          </w:rPr>
          <w:delText>s.</w:delText>
        </w:r>
      </w:del>
    </w:p>
    <w:p w14:paraId="4FE4E59F" w14:textId="5CBCA245" w:rsidR="006B49C6" w:rsidRPr="002C5A7B" w:rsidDel="004E6ACD" w:rsidRDefault="00C24F48" w:rsidP="002C5A7B">
      <w:pPr>
        <w:jc w:val="both"/>
        <w:rPr>
          <w:del w:id="146" w:author="Guo, Shicheng" w:date="2019-06-24T13:34:00Z"/>
          <w:rFonts w:ascii="Arial" w:hAnsi="Arial" w:cs="Arial"/>
          <w:sz w:val="22"/>
          <w:szCs w:val="22"/>
        </w:rPr>
      </w:pPr>
      <w:del w:id="147" w:author="Guo, Shicheng" w:date="2019-06-24T13:34:00Z">
        <w:r w:rsidRPr="002C5A7B" w:rsidDel="004E6ACD">
          <w:rPr>
            <w:rFonts w:ascii="Arial" w:hAnsi="Arial" w:cs="Arial" w:hint="eastAsia"/>
            <w:sz w:val="22"/>
            <w:szCs w:val="22"/>
          </w:rPr>
          <w:lastRenderedPageBreak/>
          <w:delText>We f</w:delText>
        </w:r>
        <w:r w:rsidR="002C5A7B" w:rsidDel="004E6ACD">
          <w:rPr>
            <w:rFonts w:ascii="Arial" w:hAnsi="Arial" w:cs="Arial"/>
            <w:sz w:val="22"/>
            <w:szCs w:val="22"/>
          </w:rPr>
          <w:delText>ou</w:delText>
        </w:r>
        <w:r w:rsidRPr="002C5A7B" w:rsidDel="004E6ACD">
          <w:rPr>
            <w:rFonts w:ascii="Arial" w:hAnsi="Arial" w:cs="Arial" w:hint="eastAsia"/>
            <w:sz w:val="22"/>
            <w:szCs w:val="22"/>
          </w:rPr>
          <w:delText>nd global hypo-methylation in low-grade adenoma (LA) and further strengthen in high-grade adenoma (HA).</w:delText>
        </w:r>
        <w:r w:rsidR="002C5A7B" w:rsidDel="004E6ACD">
          <w:rPr>
            <w:rFonts w:ascii="Arial" w:hAnsi="Arial" w:cs="Arial" w:hint="eastAsia"/>
            <w:sz w:val="22"/>
            <w:szCs w:val="22"/>
          </w:rPr>
          <w:delText xml:space="preserve"> </w:delText>
        </w:r>
        <w:r w:rsidRPr="002C5A7B" w:rsidDel="004E6ACD">
          <w:rPr>
            <w:rFonts w:ascii="Arial" w:hAnsi="Arial" w:cs="Arial" w:hint="eastAsia"/>
            <w:sz w:val="22"/>
            <w:szCs w:val="22"/>
          </w:rPr>
          <w:delText xml:space="preserve">We </w:delText>
        </w:r>
        <w:r w:rsidR="002C5A7B" w:rsidDel="004E6ACD">
          <w:rPr>
            <w:rFonts w:ascii="Arial" w:hAnsi="Arial" w:cs="Arial"/>
            <w:sz w:val="22"/>
            <w:szCs w:val="22"/>
          </w:rPr>
          <w:delText>identified</w:delText>
        </w:r>
        <w:r w:rsidRPr="002C5A7B" w:rsidDel="004E6ACD">
          <w:rPr>
            <w:rFonts w:ascii="Arial" w:hAnsi="Arial" w:cs="Arial" w:hint="eastAsia"/>
            <w:sz w:val="22"/>
            <w:szCs w:val="22"/>
          </w:rPr>
          <w:delText xml:space="preserve"> different DMR pattern comparing HA with LA</w:delText>
        </w:r>
      </w:del>
      <w:del w:id="148" w:author="Guo, Shicheng" w:date="2019-06-24T12:22:00Z">
        <w:r w:rsidRPr="002C5A7B" w:rsidDel="002D3B90">
          <w:rPr>
            <w:rFonts w:ascii="Arial" w:hAnsi="Arial" w:cs="Arial" w:hint="eastAsia"/>
            <w:sz w:val="22"/>
            <w:szCs w:val="22"/>
          </w:rPr>
          <w:delText xml:space="preserve"> (LAHA)</w:delText>
        </w:r>
      </w:del>
      <w:del w:id="149" w:author="Guo, Shicheng" w:date="2019-06-24T13:34:00Z">
        <w:r w:rsidR="002C5A7B" w:rsidDel="004E6ACD">
          <w:rPr>
            <w:rFonts w:ascii="Arial" w:hAnsi="Arial" w:cs="Arial"/>
            <w:sz w:val="22"/>
            <w:szCs w:val="22"/>
          </w:rPr>
          <w:delText>, which show as more than half DMR are hyper-methylated.</w:delText>
        </w:r>
        <w:r w:rsidR="002C5A7B" w:rsidDel="004E6ACD">
          <w:rPr>
            <w:rFonts w:ascii="Arial" w:hAnsi="Arial" w:cs="Arial" w:hint="eastAsia"/>
            <w:sz w:val="22"/>
            <w:szCs w:val="22"/>
          </w:rPr>
          <w:delText xml:space="preserve"> </w:delText>
        </w:r>
        <w:r w:rsidR="002C5A7B" w:rsidDel="004E6ACD">
          <w:rPr>
            <w:rFonts w:ascii="Arial" w:hAnsi="Arial" w:cs="Arial"/>
            <w:sz w:val="22"/>
            <w:szCs w:val="22"/>
          </w:rPr>
          <w:delText>What’s more,</w:delText>
        </w:r>
        <w:r w:rsidRPr="002C5A7B" w:rsidDel="004E6ACD">
          <w:rPr>
            <w:rFonts w:ascii="Arial" w:hAnsi="Arial" w:cs="Arial" w:hint="eastAsia"/>
            <w:sz w:val="22"/>
            <w:szCs w:val="22"/>
          </w:rPr>
          <w:delText xml:space="preserve"> </w:delText>
        </w:r>
        <w:r w:rsidR="002C5A7B" w:rsidDel="004E6ACD">
          <w:rPr>
            <w:rFonts w:ascii="Arial" w:hAnsi="Arial" w:cs="Arial"/>
            <w:sz w:val="22"/>
            <w:szCs w:val="22"/>
          </w:rPr>
          <w:delText>enrichment analysis reminded that</w:delText>
        </w:r>
        <w:r w:rsidRPr="002C5A7B" w:rsidDel="004E6ACD">
          <w:rPr>
            <w:rFonts w:ascii="Arial" w:hAnsi="Arial" w:cs="Arial" w:hint="eastAsia"/>
            <w:sz w:val="22"/>
            <w:szCs w:val="22"/>
          </w:rPr>
          <w:delText xml:space="preserve"> nervous system is associated with adenoma development</w:delText>
        </w:r>
        <w:r w:rsidR="002C5A7B" w:rsidDel="004E6ACD">
          <w:rPr>
            <w:rFonts w:ascii="Arial" w:hAnsi="Arial" w:cs="Arial"/>
            <w:sz w:val="22"/>
            <w:szCs w:val="22"/>
          </w:rPr>
          <w:delText xml:space="preserve">, in which </w:delText>
        </w:r>
        <w:r w:rsidR="002C5A7B" w:rsidRPr="00F80442" w:rsidDel="004E6ACD">
          <w:rPr>
            <w:rFonts w:ascii="Arial" w:hAnsi="Arial" w:cs="Arial"/>
            <w:sz w:val="22"/>
            <w:szCs w:val="22"/>
          </w:rPr>
          <w:delText xml:space="preserve">dopaminergic synapse and serotonergic synapse </w:delText>
        </w:r>
        <w:r w:rsidR="002C5A7B" w:rsidDel="004E6ACD">
          <w:rPr>
            <w:rFonts w:ascii="Arial" w:hAnsi="Arial" w:cs="Arial"/>
            <w:sz w:val="22"/>
            <w:szCs w:val="22"/>
          </w:rPr>
          <w:delText>were</w:delText>
        </w:r>
        <w:r w:rsidR="002C5A7B" w:rsidRPr="00F80442" w:rsidDel="004E6ACD">
          <w:rPr>
            <w:rFonts w:ascii="Arial" w:hAnsi="Arial" w:cs="Arial"/>
            <w:sz w:val="22"/>
            <w:szCs w:val="22"/>
          </w:rPr>
          <w:delText xml:space="preserve"> hit</w:delText>
        </w:r>
        <w:r w:rsidRPr="002C5A7B" w:rsidDel="004E6ACD">
          <w:rPr>
            <w:rFonts w:ascii="Arial" w:hAnsi="Arial" w:cs="Arial" w:hint="eastAsia"/>
            <w:sz w:val="22"/>
            <w:szCs w:val="22"/>
          </w:rPr>
          <w:delText>.</w:delText>
        </w:r>
        <w:r w:rsidR="002C5A7B" w:rsidDel="004E6ACD">
          <w:rPr>
            <w:rFonts w:ascii="Arial" w:hAnsi="Arial" w:cs="Arial" w:hint="eastAsia"/>
            <w:sz w:val="22"/>
            <w:szCs w:val="22"/>
          </w:rPr>
          <w:delText xml:space="preserve"> </w:delText>
        </w:r>
        <w:r w:rsidR="002C5A7B" w:rsidDel="004E6ACD">
          <w:rPr>
            <w:rFonts w:ascii="Arial" w:hAnsi="Arial" w:cs="Arial"/>
            <w:sz w:val="22"/>
            <w:szCs w:val="22"/>
          </w:rPr>
          <w:delText xml:space="preserve">Then we </w:delText>
        </w:r>
        <w:r w:rsidR="006B0086" w:rsidDel="004E6ACD">
          <w:rPr>
            <w:rFonts w:ascii="Arial" w:hAnsi="Arial" w:cs="Arial"/>
            <w:sz w:val="22"/>
            <w:szCs w:val="22"/>
          </w:rPr>
          <w:delText>tried to find potential biomarker by alterations in LA.</w:delText>
        </w:r>
        <w:r w:rsidR="006B0086" w:rsidDel="004E6ACD">
          <w:rPr>
            <w:rFonts w:ascii="Arial" w:hAnsi="Arial" w:cs="Arial" w:hint="eastAsia"/>
            <w:sz w:val="22"/>
            <w:szCs w:val="22"/>
          </w:rPr>
          <w:delText xml:space="preserve"> </w:delText>
        </w:r>
        <w:r w:rsidR="006B0086" w:rsidDel="004E6ACD">
          <w:rPr>
            <w:rFonts w:ascii="Arial" w:hAnsi="Arial" w:cs="Arial"/>
            <w:sz w:val="22"/>
            <w:szCs w:val="22"/>
          </w:rPr>
          <w:delText>And we found h</w:delText>
        </w:r>
        <w:r w:rsidRPr="002C5A7B" w:rsidDel="004E6ACD">
          <w:rPr>
            <w:rFonts w:ascii="Arial" w:hAnsi="Arial" w:cs="Arial" w:hint="eastAsia"/>
            <w:sz w:val="22"/>
            <w:szCs w:val="22"/>
          </w:rPr>
          <w:delText>yper-methylated CpG sites showed better diagnostic performance than the hypo-methylated sites.</w:delText>
        </w:r>
        <w:r w:rsidR="002C5A7B" w:rsidDel="004E6ACD">
          <w:rPr>
            <w:rFonts w:ascii="Arial" w:hAnsi="Arial" w:cs="Arial" w:hint="eastAsia"/>
            <w:sz w:val="22"/>
            <w:szCs w:val="22"/>
          </w:rPr>
          <w:delText xml:space="preserve"> </w:delText>
        </w:r>
        <w:r w:rsidR="00666E60" w:rsidDel="004E6ACD">
          <w:rPr>
            <w:rFonts w:ascii="Arial" w:hAnsi="Arial" w:cs="Arial"/>
            <w:sz w:val="22"/>
            <w:szCs w:val="22"/>
          </w:rPr>
          <w:delText xml:space="preserve">Lastly, the expression and DNA methylation level of ADHFE1 are shown as negative </w:delText>
        </w:r>
        <w:r w:rsidR="00666E60" w:rsidDel="004E6ACD">
          <w:rPr>
            <w:rFonts w:ascii="Arial" w:hAnsi="Arial" w:cs="Arial" w:hint="eastAsia"/>
            <w:sz w:val="22"/>
            <w:szCs w:val="22"/>
          </w:rPr>
          <w:delText>corre</w:delText>
        </w:r>
        <w:r w:rsidR="00666E60" w:rsidDel="004E6ACD">
          <w:rPr>
            <w:rFonts w:ascii="Arial" w:hAnsi="Arial" w:cs="Arial"/>
            <w:sz w:val="22"/>
            <w:szCs w:val="22"/>
          </w:rPr>
          <w:delText xml:space="preserve">lation, the </w:delText>
        </w:r>
        <w:r w:rsidRPr="002C5A7B" w:rsidDel="004E6ACD">
          <w:rPr>
            <w:rFonts w:ascii="Arial" w:hAnsi="Arial" w:cs="Arial" w:hint="eastAsia"/>
            <w:sz w:val="22"/>
            <w:szCs w:val="22"/>
          </w:rPr>
          <w:delText>promoter of ADHFE1 maybe a potential biomarker for colorectal adenoma and cancer</w:delText>
        </w:r>
        <w:r w:rsidR="00666E60" w:rsidDel="004E6ACD">
          <w:rPr>
            <w:rFonts w:ascii="Arial" w:hAnsi="Arial" w:cs="Arial"/>
            <w:sz w:val="22"/>
            <w:szCs w:val="22"/>
          </w:rPr>
          <w:delText>.</w:delText>
        </w:r>
        <w:commentRangeEnd w:id="110"/>
        <w:r w:rsidR="00BF3A0A" w:rsidDel="004E6ACD">
          <w:rPr>
            <w:rStyle w:val="CommentReference"/>
          </w:rPr>
          <w:commentReference w:id="110"/>
        </w:r>
      </w:del>
    </w:p>
    <w:p w14:paraId="11DBE91F" w14:textId="7FE9A063" w:rsidR="00AE442F" w:rsidRPr="00743D48" w:rsidDel="004E6ACD" w:rsidRDefault="00AE442F" w:rsidP="0089090A">
      <w:pPr>
        <w:jc w:val="both"/>
        <w:rPr>
          <w:del w:id="150" w:author="Guo, Shicheng" w:date="2019-06-24T13:34:00Z"/>
          <w:rFonts w:ascii="Arial" w:hAnsi="Arial" w:cs="Arial"/>
          <w:sz w:val="22"/>
          <w:szCs w:val="22"/>
        </w:rPr>
      </w:pPr>
    </w:p>
    <w:p w14:paraId="3C8AFE30" w14:textId="3EC304AD" w:rsidR="0089090A" w:rsidRPr="00C36596" w:rsidRDefault="0089090A" w:rsidP="00F2054F">
      <w:pPr>
        <w:pStyle w:val="Heading2"/>
      </w:pPr>
      <w:r w:rsidRPr="00F2054F">
        <w:rPr>
          <w:color w:val="auto"/>
        </w:rPr>
        <w:t>Results</w:t>
      </w:r>
    </w:p>
    <w:p w14:paraId="3B464C8F" w14:textId="19575871" w:rsidR="0089090A" w:rsidRPr="00F80442" w:rsidDel="004479B3" w:rsidRDefault="0089090A" w:rsidP="0089090A">
      <w:pPr>
        <w:jc w:val="both"/>
        <w:rPr>
          <w:del w:id="151" w:author="Guo, Shicheng" w:date="2019-06-24T13:55:00Z"/>
          <w:rFonts w:ascii="Arial" w:hAnsi="Arial" w:cs="Arial"/>
          <w:b/>
          <w:sz w:val="22"/>
          <w:szCs w:val="22"/>
        </w:rPr>
      </w:pPr>
    </w:p>
    <w:p w14:paraId="12F3CA9E" w14:textId="766E1B45" w:rsidR="0089090A" w:rsidRPr="00F80442" w:rsidRDefault="006D3959" w:rsidP="0089090A">
      <w:pPr>
        <w:pStyle w:val="Heading4"/>
        <w:widowControl w:val="0"/>
        <w:spacing w:before="40" w:line="360" w:lineRule="auto"/>
        <w:jc w:val="both"/>
        <w:rPr>
          <w:rFonts w:ascii="Arial" w:eastAsia="Arial" w:hAnsi="Arial" w:cs="Arial"/>
          <w:b w:val="0"/>
          <w:color w:val="000000" w:themeColor="text1"/>
          <w:sz w:val="22"/>
          <w:szCs w:val="22"/>
        </w:rPr>
      </w:pPr>
      <w:ins w:id="152" w:author="Guo, Shicheng" w:date="2019-06-24T12:13:00Z">
        <w:r>
          <w:rPr>
            <w:rFonts w:ascii="Arial" w:eastAsia="Arial" w:hAnsi="Arial" w:cs="Arial"/>
            <w:bCs w:val="0"/>
            <w:i w:val="0"/>
            <w:iCs w:val="0"/>
            <w:color w:val="000000" w:themeColor="text1"/>
            <w:sz w:val="22"/>
            <w:szCs w:val="22"/>
            <w:lang w:eastAsia="zh-CN"/>
          </w:rPr>
          <w:t>Landscape of DNA methylation</w:t>
        </w:r>
      </w:ins>
      <w:del w:id="153" w:author="Guo, Shicheng" w:date="2019-06-24T12:13:00Z">
        <w:r w:rsidR="0089090A" w:rsidRPr="00F80442" w:rsidDel="006D3959">
          <w:rPr>
            <w:rFonts w:ascii="Arial" w:eastAsia="Arial" w:hAnsi="Arial" w:cs="Arial"/>
            <w:bCs w:val="0"/>
            <w:i w:val="0"/>
            <w:iCs w:val="0"/>
            <w:color w:val="000000" w:themeColor="text1"/>
            <w:sz w:val="22"/>
            <w:szCs w:val="22"/>
            <w:lang w:eastAsia="zh-CN"/>
          </w:rPr>
          <w:delText>W</w:delText>
        </w:r>
      </w:del>
      <w:ins w:id="154" w:author="Guo, Shicheng" w:date="2019-06-24T12:14:00Z">
        <w:r>
          <w:rPr>
            <w:rFonts w:ascii="Arial" w:eastAsia="Arial" w:hAnsi="Arial" w:cs="Arial"/>
            <w:bCs w:val="0"/>
            <w:i w:val="0"/>
            <w:iCs w:val="0"/>
            <w:color w:val="000000" w:themeColor="text1"/>
            <w:sz w:val="22"/>
            <w:szCs w:val="22"/>
            <w:lang w:eastAsia="zh-CN"/>
          </w:rPr>
          <w:t xml:space="preserve"> of </w:t>
        </w:r>
      </w:ins>
      <w:del w:id="155" w:author="Guo, Shicheng" w:date="2019-06-24T12:13:00Z">
        <w:r w:rsidR="0089090A" w:rsidRPr="00F80442" w:rsidDel="006D3959">
          <w:rPr>
            <w:rFonts w:ascii="Arial" w:eastAsia="Arial" w:hAnsi="Arial" w:cs="Arial"/>
            <w:bCs w:val="0"/>
            <w:i w:val="0"/>
            <w:iCs w:val="0"/>
            <w:color w:val="000000" w:themeColor="text1"/>
            <w:sz w:val="22"/>
            <w:szCs w:val="22"/>
            <w:lang w:eastAsia="zh-CN"/>
          </w:rPr>
          <w:delText>hole genome hypo</w:delText>
        </w:r>
        <w:r w:rsidR="00BE34A2" w:rsidDel="006D3959">
          <w:rPr>
            <w:rFonts w:ascii="Arial" w:eastAsia="Arial" w:hAnsi="Arial" w:cs="Arial"/>
            <w:bCs w:val="0"/>
            <w:i w:val="0"/>
            <w:iCs w:val="0"/>
            <w:color w:val="000000" w:themeColor="text1"/>
            <w:sz w:val="22"/>
            <w:szCs w:val="22"/>
            <w:lang w:eastAsia="zh-CN"/>
          </w:rPr>
          <w:delText>-</w:delText>
        </w:r>
        <w:r w:rsidR="0089090A" w:rsidRPr="00F80442" w:rsidDel="006D3959">
          <w:rPr>
            <w:rFonts w:ascii="Arial" w:eastAsia="Arial" w:hAnsi="Arial" w:cs="Arial"/>
            <w:bCs w:val="0"/>
            <w:i w:val="0"/>
            <w:iCs w:val="0"/>
            <w:color w:val="000000" w:themeColor="text1"/>
            <w:sz w:val="22"/>
            <w:szCs w:val="22"/>
            <w:lang w:eastAsia="zh-CN"/>
          </w:rPr>
          <w:delText xml:space="preserve">methylation occurs on </w:delText>
        </w:r>
      </w:del>
      <w:r w:rsidR="0089090A" w:rsidRPr="00F80442">
        <w:rPr>
          <w:rFonts w:ascii="Arial" w:eastAsia="Arial" w:hAnsi="Arial" w:cs="Arial"/>
          <w:bCs w:val="0"/>
          <w:i w:val="0"/>
          <w:iCs w:val="0"/>
          <w:color w:val="000000" w:themeColor="text1"/>
          <w:sz w:val="22"/>
          <w:szCs w:val="22"/>
          <w:lang w:eastAsia="zh-CN"/>
        </w:rPr>
        <w:t>pre</w:t>
      </w:r>
      <w:ins w:id="156" w:author="Guo, Shicheng" w:date="2019-06-24T12:14:00Z">
        <w:r>
          <w:rPr>
            <w:rFonts w:ascii="Arial" w:eastAsia="Arial" w:hAnsi="Arial" w:cs="Arial"/>
            <w:bCs w:val="0"/>
            <w:i w:val="0"/>
            <w:iCs w:val="0"/>
            <w:color w:val="000000" w:themeColor="text1"/>
            <w:sz w:val="22"/>
            <w:szCs w:val="22"/>
            <w:lang w:eastAsia="zh-CN"/>
          </w:rPr>
          <w:t>-</w:t>
        </w:r>
      </w:ins>
      <w:r w:rsidR="0089090A" w:rsidRPr="00F80442">
        <w:rPr>
          <w:rFonts w:ascii="Arial" w:eastAsia="Arial" w:hAnsi="Arial" w:cs="Arial"/>
          <w:bCs w:val="0"/>
          <w:i w:val="0"/>
          <w:iCs w:val="0"/>
          <w:color w:val="000000" w:themeColor="text1"/>
          <w:sz w:val="22"/>
          <w:szCs w:val="22"/>
          <w:lang w:eastAsia="zh-CN"/>
        </w:rPr>
        <w:t>cancerous benign lesion</w:t>
      </w:r>
    </w:p>
    <w:p w14:paraId="079BF1BE" w14:textId="77777777" w:rsidR="00250CF9" w:rsidRPr="008F2D79" w:rsidRDefault="0089090A" w:rsidP="00250CF9">
      <w:pPr>
        <w:jc w:val="both"/>
        <w:rPr>
          <w:moveTo w:id="157" w:author="Guo, Shicheng" w:date="2019-06-24T11:22:00Z"/>
          <w:rFonts w:ascii="Arial" w:hAnsi="Arial" w:cs="Arial"/>
          <w:sz w:val="22"/>
          <w:szCs w:val="22"/>
        </w:rPr>
      </w:pPr>
      <w:bookmarkStart w:id="158" w:name="OLE_LINK81"/>
      <w:bookmarkStart w:id="159" w:name="OLE_LINK82"/>
      <w:r w:rsidRPr="00F80442">
        <w:rPr>
          <w:rFonts w:ascii="Arial" w:hAnsi="Arial" w:cs="Arial"/>
          <w:sz w:val="22"/>
          <w:szCs w:val="22"/>
        </w:rPr>
        <w:t xml:space="preserve">We utilized the HM450 </w:t>
      </w:r>
      <w:proofErr w:type="spellStart"/>
      <w:r w:rsidRPr="00F80442">
        <w:rPr>
          <w:rFonts w:ascii="Arial" w:hAnsi="Arial" w:cs="Arial"/>
          <w:sz w:val="22"/>
          <w:szCs w:val="22"/>
        </w:rPr>
        <w:t>BeadChips</w:t>
      </w:r>
      <w:proofErr w:type="spellEnd"/>
      <w:r w:rsidRPr="00F80442">
        <w:rPr>
          <w:rFonts w:ascii="Arial" w:hAnsi="Arial" w:cs="Arial"/>
          <w:sz w:val="22"/>
          <w:szCs w:val="22"/>
        </w:rPr>
        <w:t xml:space="preserve"> array to profile DNA methylation on single-base level for </w:t>
      </w:r>
      <w:r w:rsidR="00C33218" w:rsidRPr="00F80442">
        <w:rPr>
          <w:rFonts w:ascii="Arial" w:hAnsi="Arial" w:cs="Arial"/>
          <w:sz w:val="22"/>
          <w:szCs w:val="22"/>
        </w:rPr>
        <w:t xml:space="preserve">18 </w:t>
      </w:r>
      <w:commentRangeStart w:id="160"/>
      <w:r w:rsidRPr="00F80442">
        <w:rPr>
          <w:rFonts w:ascii="Arial" w:hAnsi="Arial" w:cs="Arial"/>
          <w:sz w:val="22"/>
          <w:szCs w:val="22"/>
        </w:rPr>
        <w:t>low-</w:t>
      </w:r>
      <w:r w:rsidR="00C21CA7">
        <w:rPr>
          <w:rFonts w:ascii="Arial" w:hAnsi="Arial" w:cs="Arial"/>
          <w:sz w:val="22"/>
          <w:szCs w:val="22"/>
        </w:rPr>
        <w:t xml:space="preserve">grade adenoma (LGA) </w:t>
      </w:r>
      <w:r w:rsidRPr="00C21CA7">
        <w:rPr>
          <w:rFonts w:ascii="Arial" w:hAnsi="Arial" w:cs="Arial"/>
          <w:sz w:val="22"/>
          <w:szCs w:val="22"/>
        </w:rPr>
        <w:t xml:space="preserve">and </w:t>
      </w:r>
      <w:r w:rsidR="00C21CA7">
        <w:rPr>
          <w:rFonts w:ascii="Arial" w:hAnsi="Arial" w:cs="Arial"/>
          <w:sz w:val="22"/>
          <w:szCs w:val="22"/>
        </w:rPr>
        <w:t xml:space="preserve">22 </w:t>
      </w:r>
      <w:r w:rsidRPr="00C21CA7">
        <w:rPr>
          <w:rFonts w:ascii="Arial" w:hAnsi="Arial" w:cs="Arial"/>
          <w:sz w:val="22"/>
          <w:szCs w:val="22"/>
        </w:rPr>
        <w:t>high-grade colorectal adenoma</w:t>
      </w:r>
      <w:commentRangeEnd w:id="160"/>
      <w:r w:rsidR="00062B10" w:rsidRPr="00F2054F">
        <w:rPr>
          <w:rStyle w:val="CommentReference"/>
          <w:rFonts w:ascii="Arial" w:hAnsi="Arial" w:cs="Arial"/>
        </w:rPr>
        <w:commentReference w:id="160"/>
      </w:r>
      <w:r w:rsidR="00C21CA7">
        <w:rPr>
          <w:rFonts w:ascii="Arial" w:hAnsi="Arial" w:cs="Arial"/>
          <w:sz w:val="22"/>
          <w:szCs w:val="22"/>
        </w:rPr>
        <w:t xml:space="preserve"> (HGA)</w:t>
      </w:r>
      <w:r w:rsidRPr="00F80442">
        <w:rPr>
          <w:rFonts w:ascii="Arial" w:hAnsi="Arial" w:cs="Arial"/>
          <w:sz w:val="22"/>
          <w:szCs w:val="22"/>
        </w:rPr>
        <w:t xml:space="preserve"> and </w:t>
      </w:r>
      <w:r w:rsidR="00C33218" w:rsidRPr="00F80442">
        <w:rPr>
          <w:rFonts w:ascii="Arial" w:hAnsi="Arial" w:cs="Arial"/>
          <w:sz w:val="22"/>
          <w:szCs w:val="22"/>
        </w:rPr>
        <w:t xml:space="preserve">20 </w:t>
      </w:r>
      <w:r w:rsidRPr="00743D48">
        <w:rPr>
          <w:rFonts w:ascii="Arial" w:hAnsi="Arial" w:cs="Arial"/>
          <w:sz w:val="22"/>
          <w:szCs w:val="22"/>
        </w:rPr>
        <w:t>adjacent normal tissue. We find the significant genome-wide DNA methylation difference between normal, low</w:t>
      </w:r>
      <w:r w:rsidR="00C21CA7">
        <w:rPr>
          <w:rFonts w:ascii="Arial" w:hAnsi="Arial" w:cs="Arial"/>
          <w:sz w:val="22"/>
          <w:szCs w:val="22"/>
        </w:rPr>
        <w:t xml:space="preserve"> </w:t>
      </w:r>
      <w:r w:rsidRPr="00743D48">
        <w:rPr>
          <w:rFonts w:ascii="Arial" w:hAnsi="Arial" w:cs="Arial"/>
          <w:sz w:val="22"/>
          <w:szCs w:val="22"/>
        </w:rPr>
        <w:t xml:space="preserve">and high-grade adenoma in the </w:t>
      </w:r>
      <w:proofErr w:type="spellStart"/>
      <w:r w:rsidRPr="00743D48">
        <w:rPr>
          <w:rFonts w:ascii="Arial" w:hAnsi="Arial" w:cs="Arial"/>
          <w:sz w:val="22"/>
          <w:szCs w:val="22"/>
        </w:rPr>
        <w:t>tSNE</w:t>
      </w:r>
      <w:proofErr w:type="spellEnd"/>
      <w:r w:rsidRPr="00743D48">
        <w:rPr>
          <w:rFonts w:ascii="Arial" w:hAnsi="Arial" w:cs="Arial"/>
          <w:sz w:val="22"/>
          <w:szCs w:val="22"/>
        </w:rPr>
        <w:t xml:space="preserve"> and PCA analysis (</w:t>
      </w:r>
      <w:bookmarkStart w:id="161" w:name="OLE_LINK1"/>
      <w:bookmarkStart w:id="162" w:name="OLE_LINK2"/>
      <w:bookmarkStart w:id="163" w:name="OLE_LINK3"/>
      <w:r w:rsidRPr="00C21CA7">
        <w:rPr>
          <w:rFonts w:ascii="Arial" w:eastAsiaTheme="minorEastAsia" w:hAnsi="Arial" w:cs="Arial"/>
          <w:b/>
          <w:color w:val="0070C0"/>
          <w:kern w:val="2"/>
          <w:sz w:val="22"/>
          <w:szCs w:val="22"/>
        </w:rPr>
        <w:t>Figure 1</w:t>
      </w:r>
      <w:r w:rsidR="00E60B2F" w:rsidRPr="00C21CA7">
        <w:rPr>
          <w:rFonts w:ascii="Arial" w:eastAsiaTheme="minorEastAsia" w:hAnsi="Arial" w:cs="Arial"/>
          <w:b/>
          <w:color w:val="0070C0"/>
          <w:kern w:val="2"/>
          <w:sz w:val="22"/>
          <w:szCs w:val="22"/>
        </w:rPr>
        <w:t>A</w:t>
      </w:r>
      <w:r w:rsidRPr="00C21CA7">
        <w:rPr>
          <w:rFonts w:ascii="Arial" w:hAnsi="Arial" w:cs="Arial"/>
          <w:sz w:val="22"/>
          <w:szCs w:val="22"/>
        </w:rPr>
        <w:t xml:space="preserve"> and </w:t>
      </w:r>
      <w:bookmarkEnd w:id="161"/>
      <w:bookmarkEnd w:id="162"/>
      <w:bookmarkEnd w:id="163"/>
      <w:r w:rsidRPr="00C21CA7">
        <w:rPr>
          <w:rFonts w:ascii="Arial" w:eastAsiaTheme="minorEastAsia" w:hAnsi="Arial" w:cs="Arial"/>
          <w:b/>
          <w:color w:val="0070C0"/>
          <w:kern w:val="2"/>
          <w:sz w:val="22"/>
          <w:szCs w:val="22"/>
        </w:rPr>
        <w:t>1</w:t>
      </w:r>
      <w:r w:rsidR="00E60B2F" w:rsidRPr="00C21CA7">
        <w:rPr>
          <w:rFonts w:ascii="Arial" w:eastAsiaTheme="minorEastAsia" w:hAnsi="Arial" w:cs="Arial"/>
          <w:b/>
          <w:color w:val="0070C0"/>
          <w:kern w:val="2"/>
          <w:sz w:val="22"/>
          <w:szCs w:val="22"/>
        </w:rPr>
        <w:t>B</w:t>
      </w:r>
      <w:r w:rsidRPr="00C21CA7">
        <w:rPr>
          <w:rFonts w:ascii="Arial" w:hAnsi="Arial" w:cs="Arial"/>
          <w:sz w:val="22"/>
          <w:szCs w:val="22"/>
        </w:rPr>
        <w:t>). Compared with the adjacent normal tissue, low-grade adenoma</w:t>
      </w:r>
      <w:r w:rsidR="00C21CA7">
        <w:rPr>
          <w:rFonts w:ascii="Arial" w:hAnsi="Arial" w:cs="Arial"/>
          <w:sz w:val="22"/>
          <w:szCs w:val="22"/>
        </w:rPr>
        <w:t xml:space="preserve"> </w:t>
      </w:r>
      <w:r w:rsidRPr="00B37DA4">
        <w:rPr>
          <w:rFonts w:ascii="Arial" w:hAnsi="Arial" w:cs="Arial"/>
          <w:sz w:val="22"/>
          <w:szCs w:val="22"/>
        </w:rPr>
        <w:t>shows whole genome hypo</w:t>
      </w:r>
      <w:r w:rsidR="00816400" w:rsidRPr="00B37DA4">
        <w:rPr>
          <w:rFonts w:ascii="Arial" w:hAnsi="Arial" w:cs="Arial"/>
          <w:sz w:val="22"/>
          <w:szCs w:val="22"/>
        </w:rPr>
        <w:t>-</w:t>
      </w:r>
      <w:r w:rsidRPr="00B37DA4">
        <w:rPr>
          <w:rFonts w:ascii="Arial" w:hAnsi="Arial" w:cs="Arial"/>
          <w:sz w:val="22"/>
          <w:szCs w:val="22"/>
        </w:rPr>
        <w:t>methylation (P = 2.</w:t>
      </w:r>
      <w:r w:rsidR="00AA6FC0" w:rsidRPr="00B37DA4">
        <w:rPr>
          <w:rFonts w:ascii="Arial" w:hAnsi="Arial" w:cs="Arial"/>
          <w:sz w:val="22"/>
          <w:szCs w:val="22"/>
        </w:rPr>
        <w:t>8x10</w:t>
      </w:r>
      <w:r w:rsidRPr="00C21CA7">
        <w:rPr>
          <w:rFonts w:ascii="Arial" w:hAnsi="Arial" w:cs="Arial"/>
          <w:sz w:val="22"/>
          <w:szCs w:val="22"/>
          <w:vertAlign w:val="superscript"/>
        </w:rPr>
        <w:t>-51</w:t>
      </w:r>
      <w:r w:rsidRPr="00C21CA7">
        <w:rPr>
          <w:rFonts w:ascii="Arial" w:hAnsi="Arial" w:cs="Arial"/>
          <w:sz w:val="22"/>
          <w:szCs w:val="22"/>
        </w:rPr>
        <w:t>), and further hypo</w:t>
      </w:r>
      <w:r w:rsidR="00C21CA7">
        <w:rPr>
          <w:rFonts w:ascii="Arial" w:hAnsi="Arial" w:cs="Arial"/>
          <w:sz w:val="22"/>
          <w:szCs w:val="22"/>
        </w:rPr>
        <w:t>-</w:t>
      </w:r>
      <w:r w:rsidRPr="00C21CA7">
        <w:rPr>
          <w:rFonts w:ascii="Arial" w:hAnsi="Arial" w:cs="Arial"/>
          <w:sz w:val="22"/>
          <w:szCs w:val="22"/>
        </w:rPr>
        <w:t>methylation occurs on high-grade adenoma (P = 1.6</w:t>
      </w:r>
      <w:r w:rsidR="00E60B2F" w:rsidRPr="00C21CA7">
        <w:rPr>
          <w:rFonts w:ascii="Arial" w:hAnsi="Arial" w:cs="Arial"/>
          <w:sz w:val="22"/>
          <w:szCs w:val="22"/>
        </w:rPr>
        <w:t>x10</w:t>
      </w:r>
      <w:r w:rsidRPr="00C21CA7">
        <w:rPr>
          <w:rFonts w:ascii="Arial" w:hAnsi="Arial" w:cs="Arial"/>
          <w:sz w:val="22"/>
          <w:szCs w:val="22"/>
          <w:vertAlign w:val="superscript"/>
        </w:rPr>
        <w:t>-88</w:t>
      </w:r>
      <w:r w:rsidRPr="00C21CA7">
        <w:rPr>
          <w:rFonts w:ascii="Arial" w:hAnsi="Arial" w:cs="Arial"/>
          <w:sz w:val="22"/>
          <w:szCs w:val="22"/>
        </w:rPr>
        <w:t xml:space="preserve">, </w:t>
      </w:r>
      <w:r w:rsidR="003114B1">
        <w:rPr>
          <w:rFonts w:ascii="Arial" w:hAnsi="Arial" w:cs="Arial"/>
          <w:sz w:val="22"/>
          <w:szCs w:val="22"/>
        </w:rPr>
        <w:t>compared</w:t>
      </w:r>
      <w:r w:rsidR="00C21CA7">
        <w:rPr>
          <w:rFonts w:ascii="Arial" w:hAnsi="Arial" w:cs="Arial"/>
          <w:sz w:val="22"/>
          <w:szCs w:val="22"/>
        </w:rPr>
        <w:t xml:space="preserve"> with </w:t>
      </w:r>
      <w:r w:rsidR="003114B1">
        <w:rPr>
          <w:rFonts w:ascii="Arial" w:hAnsi="Arial" w:cs="Arial"/>
          <w:sz w:val="22"/>
          <w:szCs w:val="22"/>
        </w:rPr>
        <w:t>normal, t-test</w:t>
      </w:r>
      <w:r w:rsidR="00C21CA7">
        <w:rPr>
          <w:rFonts w:ascii="Arial" w:hAnsi="Arial" w:cs="Arial"/>
          <w:sz w:val="22"/>
          <w:szCs w:val="22"/>
        </w:rPr>
        <w:t xml:space="preserve"> test, </w:t>
      </w:r>
      <w:r w:rsidRPr="00F2054F">
        <w:rPr>
          <w:rFonts w:ascii="Arial" w:eastAsiaTheme="minorEastAsia" w:hAnsi="Arial" w:cs="Arial"/>
          <w:b/>
          <w:color w:val="0070C0"/>
          <w:kern w:val="2"/>
          <w:sz w:val="22"/>
          <w:szCs w:val="22"/>
        </w:rPr>
        <w:t>Supplementary Figure 1</w:t>
      </w:r>
      <w:r w:rsidRPr="00C21CA7">
        <w:rPr>
          <w:rFonts w:ascii="Arial" w:hAnsi="Arial" w:cs="Arial"/>
          <w:sz w:val="22"/>
          <w:szCs w:val="22"/>
        </w:rPr>
        <w:t xml:space="preserve">). </w:t>
      </w:r>
      <w:r w:rsidR="00147CB2">
        <w:rPr>
          <w:rFonts w:ascii="Arial" w:hAnsi="Arial" w:cs="Arial"/>
          <w:sz w:val="22"/>
          <w:szCs w:val="22"/>
        </w:rPr>
        <w:t>Genome-wide hypo-methylation status also can be observed with the bimodal distribution of methylation profiles normal, LGA and HGA (</w:t>
      </w:r>
      <w:r w:rsidR="00147CB2" w:rsidRPr="0032042B">
        <w:rPr>
          <w:rFonts w:ascii="Arial" w:eastAsiaTheme="minorEastAsia" w:hAnsi="Arial" w:cs="Arial"/>
          <w:b/>
          <w:color w:val="0070C0"/>
          <w:kern w:val="2"/>
          <w:sz w:val="22"/>
          <w:szCs w:val="22"/>
          <w:rPrChange w:id="164" w:author="Guo, Shicheng" w:date="2019-06-24T11:20:00Z">
            <w:rPr>
              <w:rFonts w:ascii="Arial" w:hAnsi="Arial" w:cs="Arial"/>
              <w:sz w:val="22"/>
              <w:szCs w:val="22"/>
            </w:rPr>
          </w:rPrChange>
        </w:rPr>
        <w:t>Figure 1C</w:t>
      </w:r>
      <w:r w:rsidR="00147CB2">
        <w:rPr>
          <w:rFonts w:ascii="Arial" w:hAnsi="Arial" w:cs="Arial"/>
          <w:sz w:val="22"/>
          <w:szCs w:val="22"/>
        </w:rPr>
        <w:t xml:space="preserve"> and </w:t>
      </w:r>
      <w:r w:rsidR="00147CB2" w:rsidRPr="0032042B">
        <w:rPr>
          <w:rFonts w:ascii="Arial" w:eastAsiaTheme="minorEastAsia" w:hAnsi="Arial" w:cs="Arial"/>
          <w:b/>
          <w:color w:val="0070C0"/>
          <w:kern w:val="2"/>
          <w:sz w:val="22"/>
          <w:szCs w:val="22"/>
          <w:rPrChange w:id="165" w:author="Guo, Shicheng" w:date="2019-06-24T11:20:00Z">
            <w:rPr>
              <w:rFonts w:ascii="Arial" w:hAnsi="Arial" w:cs="Arial"/>
              <w:sz w:val="22"/>
              <w:szCs w:val="22"/>
            </w:rPr>
          </w:rPrChange>
        </w:rPr>
        <w:t>Figure 1D</w:t>
      </w:r>
      <w:r w:rsidR="00147CB2">
        <w:rPr>
          <w:rFonts w:ascii="Arial" w:hAnsi="Arial" w:cs="Arial"/>
          <w:sz w:val="22"/>
          <w:szCs w:val="22"/>
        </w:rPr>
        <w:t xml:space="preserve">), indicating genome-wide DNA methylation hypo-methylation occurs in the early stage of the cancer initialization. </w:t>
      </w:r>
      <w:moveToRangeStart w:id="166" w:author="Guo, Shicheng" w:date="2019-06-24T11:22:00Z" w:name="move12267761"/>
      <w:moveTo w:id="167" w:author="Guo, Shicheng" w:date="2019-06-24T11:22:00Z">
        <w:r w:rsidR="00250CF9" w:rsidRPr="00F80442">
          <w:rPr>
            <w:rFonts w:ascii="Arial" w:hAnsi="Arial" w:cs="Arial"/>
            <w:sz w:val="22"/>
            <w:szCs w:val="22"/>
          </w:rPr>
          <w:t xml:space="preserve">We identified 440 </w:t>
        </w:r>
        <w:r w:rsidR="00250CF9" w:rsidRPr="008F2D79">
          <w:rPr>
            <w:rFonts w:ascii="Arial" w:hAnsi="Arial" w:cs="Arial"/>
            <w:sz w:val="22"/>
            <w:szCs w:val="22"/>
          </w:rPr>
          <w:t>DMRs in low-grade adenoma compared with normal samples within gene associated regions including 126 (28.6%) hyper-methylated regions and 314(71.4%) hypo-methylated regions (</w:t>
        </w:r>
        <w:r w:rsidR="00250CF9" w:rsidRPr="008F2D79">
          <w:rPr>
            <w:rFonts w:ascii="Arial" w:eastAsiaTheme="minorEastAsia" w:hAnsi="Arial" w:cs="Arial"/>
            <w:b/>
            <w:color w:val="0070C0"/>
            <w:kern w:val="2"/>
            <w:sz w:val="22"/>
            <w:szCs w:val="22"/>
          </w:rPr>
          <w:t xml:space="preserve">Figure </w:t>
        </w:r>
        <w:r w:rsidR="00250CF9" w:rsidRPr="00F80442">
          <w:rPr>
            <w:rFonts w:ascii="Arial" w:eastAsiaTheme="minorEastAsia" w:hAnsi="Arial" w:cs="Arial"/>
            <w:b/>
            <w:color w:val="0070C0"/>
            <w:kern w:val="2"/>
            <w:sz w:val="22"/>
            <w:szCs w:val="22"/>
          </w:rPr>
          <w:t>2A, Supplementary Table 1</w:t>
        </w:r>
        <w:r w:rsidR="00250CF9" w:rsidRPr="00F80442">
          <w:rPr>
            <w:rFonts w:ascii="Arial" w:hAnsi="Arial" w:cs="Arial"/>
            <w:sz w:val="22"/>
            <w:szCs w:val="22"/>
          </w:rPr>
          <w:t>). Methylation changes also found in high-grade adenoma, a total 6,805 regions were differentially methylated compared with normal tissue including 2,592 (38.1%) hyper-methylated regions and 4,213(61.9%) hypo-methylated regions (</w:t>
        </w:r>
        <w:r w:rsidR="00250CF9" w:rsidRPr="00F80442">
          <w:rPr>
            <w:rFonts w:ascii="Arial" w:eastAsiaTheme="minorEastAsia" w:hAnsi="Arial" w:cs="Arial"/>
            <w:b/>
            <w:color w:val="0070C0"/>
            <w:kern w:val="2"/>
            <w:sz w:val="22"/>
            <w:szCs w:val="22"/>
          </w:rPr>
          <w:t>Figure 2B, Supplementary Table 2</w:t>
        </w:r>
        <w:r w:rsidR="00250CF9" w:rsidRPr="00F80442">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w:t>
        </w:r>
        <w:r w:rsidR="00250CF9" w:rsidRPr="00743D48">
          <w:rPr>
            <w:rFonts w:ascii="Arial" w:hAnsi="Arial" w:cs="Arial"/>
            <w:sz w:val="22"/>
            <w:szCs w:val="22"/>
          </w:rPr>
          <w:t xml:space="preserve">grade adenoma and identified 868 DMRs in which </w:t>
        </w:r>
        <w:r w:rsidR="00250CF9" w:rsidRPr="008F2D79">
          <w:rPr>
            <w:rFonts w:ascii="Arial" w:hAnsi="Arial" w:cs="Arial"/>
            <w:sz w:val="22"/>
            <w:szCs w:val="22"/>
          </w:rPr>
          <w:t>660 (76.0%) are hyper-methylated regions and 208 (24.0%) hypo-methylated regions (</w:t>
        </w:r>
        <w:r w:rsidR="00250CF9" w:rsidRPr="008F2D79">
          <w:rPr>
            <w:rFonts w:ascii="Arial" w:eastAsiaTheme="minorEastAsia" w:hAnsi="Arial" w:cs="Arial"/>
            <w:b/>
            <w:color w:val="0070C0"/>
            <w:kern w:val="2"/>
            <w:sz w:val="22"/>
            <w:szCs w:val="22"/>
          </w:rPr>
          <w:t xml:space="preserve">Figure 2C, </w:t>
        </w:r>
        <w:r w:rsidR="00250CF9" w:rsidRPr="00F80442">
          <w:rPr>
            <w:rFonts w:ascii="Arial" w:eastAsiaTheme="minorEastAsia" w:hAnsi="Arial" w:cs="Arial"/>
            <w:b/>
            <w:color w:val="0070C0"/>
            <w:kern w:val="2"/>
            <w:sz w:val="22"/>
            <w:szCs w:val="22"/>
          </w:rPr>
          <w:t>Supplementary Table 3</w:t>
        </w:r>
        <w:r w:rsidR="00250CF9" w:rsidRPr="00F80442">
          <w:rPr>
            <w:rFonts w:ascii="Arial" w:hAnsi="Arial" w:cs="Arial"/>
            <w:sz w:val="22"/>
            <w:szCs w:val="22"/>
          </w:rPr>
          <w:t>). These results indicate DNA methylation started to be changed in the early stage of precancerous benign lesion including low-an</w:t>
        </w:r>
        <w:r w:rsidR="00250CF9" w:rsidRPr="00F136CC">
          <w:rPr>
            <w:rFonts w:ascii="Arial" w:hAnsi="Arial" w:cs="Arial"/>
            <w:sz w:val="22"/>
            <w:szCs w:val="22"/>
          </w:rPr>
          <w:t>d high-grade adenoma. Besides, we found that there is a little overlap between the genes the significant</w:t>
        </w:r>
        <w:r w:rsidR="00250CF9">
          <w:rPr>
            <w:rFonts w:ascii="Arial" w:hAnsi="Arial" w:cs="Arial" w:hint="eastAsia"/>
            <w:sz w:val="22"/>
            <w:szCs w:val="22"/>
          </w:rPr>
          <w:t>ly</w:t>
        </w:r>
        <w:r w:rsidR="00250CF9" w:rsidRPr="00F136CC">
          <w:rPr>
            <w:rFonts w:ascii="Arial" w:hAnsi="Arial" w:cs="Arial"/>
            <w:sz w:val="22"/>
            <w:szCs w:val="22"/>
          </w:rPr>
          <w:t xml:space="preserve"> distinct DMRs locat</w:t>
        </w:r>
        <w:r w:rsidR="00250CF9" w:rsidRPr="00F2054F">
          <w:rPr>
            <w:rFonts w:ascii="Arial" w:hAnsi="Arial" w:cs="Arial"/>
            <w:sz w:val="22"/>
            <w:szCs w:val="22"/>
          </w:rPr>
          <w:t>ed on NLA and LAHA, indica</w:t>
        </w:r>
        <w:r w:rsidR="00250CF9" w:rsidRPr="00F80442">
          <w:rPr>
            <w:rFonts w:ascii="Arial" w:hAnsi="Arial" w:cs="Arial"/>
            <w:color w:val="000000" w:themeColor="text1"/>
            <w:sz w:val="22"/>
            <w:szCs w:val="22"/>
          </w:rPr>
          <w:t>ting the diff</w:t>
        </w:r>
        <w:r w:rsidR="00250CF9" w:rsidRPr="008F2D79">
          <w:rPr>
            <w:rFonts w:ascii="Arial" w:hAnsi="Arial" w:cs="Arial"/>
            <w:sz w:val="22"/>
            <w:szCs w:val="22"/>
          </w:rPr>
          <w:t>erent epigenetic processes (</w:t>
        </w:r>
        <w:r w:rsidR="00250CF9" w:rsidRPr="008F2D79">
          <w:rPr>
            <w:rFonts w:ascii="Arial" w:eastAsiaTheme="minorEastAsia" w:hAnsi="Arial" w:cs="Arial"/>
            <w:b/>
            <w:color w:val="0070C0"/>
            <w:kern w:val="2"/>
            <w:sz w:val="22"/>
            <w:szCs w:val="22"/>
          </w:rPr>
          <w:t>Figure 2D</w:t>
        </w:r>
        <w:r w:rsidR="00250CF9" w:rsidRPr="008F2D79">
          <w:rPr>
            <w:rFonts w:ascii="Arial" w:hAnsi="Arial" w:cs="Arial"/>
            <w:sz w:val="22"/>
            <w:szCs w:val="22"/>
          </w:rPr>
          <w:t xml:space="preserve">). </w:t>
        </w:r>
      </w:moveTo>
    </w:p>
    <w:moveToRangeEnd w:id="166"/>
    <w:p w14:paraId="762C644A" w14:textId="4324293B" w:rsidR="00147CB2" w:rsidRDefault="00147CB2" w:rsidP="0089090A">
      <w:pPr>
        <w:jc w:val="both"/>
        <w:rPr>
          <w:rFonts w:ascii="Arial" w:hAnsi="Arial" w:cs="Arial"/>
          <w:sz w:val="22"/>
          <w:szCs w:val="22"/>
        </w:rPr>
      </w:pPr>
    </w:p>
    <w:p w14:paraId="6FC98D36" w14:textId="235F6212" w:rsidR="0089090A" w:rsidRPr="00F80442" w:rsidRDefault="00526D0E" w:rsidP="0089090A">
      <w:pPr>
        <w:jc w:val="both"/>
        <w:rPr>
          <w:rFonts w:ascii="Arial" w:hAnsi="Arial" w:cs="Arial"/>
          <w:sz w:val="22"/>
          <w:szCs w:val="22"/>
        </w:rPr>
      </w:pPr>
      <w:commentRangeStart w:id="168"/>
      <w:commentRangeStart w:id="169"/>
      <w:r>
        <w:rPr>
          <w:noProof/>
          <w:lang w:eastAsia="en-US"/>
        </w:rPr>
        <w:lastRenderedPageBreak/>
        <w:drawing>
          <wp:inline distT="0" distB="0" distL="0" distR="0" wp14:anchorId="0B06247A" wp14:editId="2FE882EB">
            <wp:extent cx="6642100" cy="5119370"/>
            <wp:effectExtent l="0" t="0" r="635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2100" cy="5119370"/>
                    </a:xfrm>
                    <a:prstGeom prst="rect">
                      <a:avLst/>
                    </a:prstGeom>
                  </pic:spPr>
                </pic:pic>
              </a:graphicData>
            </a:graphic>
          </wp:inline>
        </w:drawing>
      </w:r>
      <w:commentRangeEnd w:id="168"/>
      <w:commentRangeEnd w:id="169"/>
      <w:r w:rsidR="005C30C8">
        <w:rPr>
          <w:rStyle w:val="CommentReference"/>
        </w:rPr>
        <w:commentReference w:id="169"/>
      </w:r>
      <w:r w:rsidR="0032042B">
        <w:rPr>
          <w:rStyle w:val="CommentReference"/>
        </w:rPr>
        <w:commentReference w:id="168"/>
      </w:r>
      <w:commentRangeStart w:id="170"/>
      <w:r w:rsidR="00F76E83">
        <w:rPr>
          <w:rStyle w:val="CommentReference"/>
        </w:rPr>
        <w:commentReference w:id="171"/>
      </w:r>
      <w:commentRangeEnd w:id="170"/>
      <w:r w:rsidR="00F76E83">
        <w:rPr>
          <w:rStyle w:val="CommentReference"/>
        </w:rPr>
        <w:commentReference w:id="170"/>
      </w:r>
    </w:p>
    <w:p w14:paraId="223B3A6B" w14:textId="05ECF298" w:rsidR="0089090A" w:rsidRPr="00F80442" w:rsidRDefault="0089090A" w:rsidP="0089090A">
      <w:pPr>
        <w:jc w:val="both"/>
        <w:rPr>
          <w:rFonts w:ascii="Arial" w:hAnsi="Arial" w:cs="Arial"/>
          <w:sz w:val="22"/>
          <w:szCs w:val="22"/>
        </w:rPr>
      </w:pPr>
      <w:r w:rsidRPr="00F80442">
        <w:rPr>
          <w:rFonts w:ascii="Arial" w:hAnsi="Arial" w:cs="Arial"/>
          <w:sz w:val="22"/>
          <w:szCs w:val="22"/>
        </w:rPr>
        <w:t xml:space="preserve"> </w:t>
      </w:r>
    </w:p>
    <w:p w14:paraId="553CE0A1" w14:textId="1CED0D59" w:rsidR="0089090A" w:rsidRPr="00250CF9" w:rsidRDefault="0089090A" w:rsidP="0089090A">
      <w:pPr>
        <w:jc w:val="both"/>
        <w:rPr>
          <w:rFonts w:ascii="Arial" w:hAnsi="Arial" w:cs="Arial"/>
          <w:sz w:val="22"/>
          <w:szCs w:val="22"/>
          <w:rPrChange w:id="172" w:author="Guo, Shicheng" w:date="2019-06-24T11:24:00Z">
            <w:rPr>
              <w:rFonts w:ascii="Arial" w:eastAsiaTheme="minorEastAsia" w:hAnsi="Arial" w:cs="Arial"/>
              <w:b/>
              <w:color w:val="0070C0"/>
              <w:kern w:val="2"/>
              <w:sz w:val="22"/>
              <w:szCs w:val="22"/>
            </w:rPr>
          </w:rPrChange>
        </w:rPr>
      </w:pPr>
      <w:bookmarkStart w:id="173" w:name="OLE_LINK139"/>
      <w:bookmarkStart w:id="174" w:name="OLE_LINK140"/>
      <w:r w:rsidRPr="00250CF9">
        <w:rPr>
          <w:rFonts w:ascii="Arial" w:hAnsi="Arial" w:cs="Arial"/>
          <w:sz w:val="22"/>
          <w:szCs w:val="22"/>
          <w:rPrChange w:id="175" w:author="Guo, Shicheng" w:date="2019-06-24T11:24:00Z">
            <w:rPr>
              <w:rFonts w:ascii="Arial" w:eastAsiaTheme="minorEastAsia" w:hAnsi="Arial" w:cs="Arial"/>
              <w:b/>
              <w:color w:val="0070C0"/>
              <w:kern w:val="2"/>
              <w:sz w:val="22"/>
              <w:szCs w:val="22"/>
            </w:rPr>
          </w:rPrChange>
        </w:rPr>
        <w:t xml:space="preserve">Figure </w:t>
      </w:r>
      <w:ins w:id="176" w:author="Guo, Shicheng" w:date="2019-06-24T11:23:00Z">
        <w:r w:rsidR="00250CF9" w:rsidRPr="00250CF9">
          <w:rPr>
            <w:rFonts w:ascii="Arial" w:hAnsi="Arial" w:cs="Arial"/>
            <w:sz w:val="22"/>
            <w:szCs w:val="22"/>
            <w:rPrChange w:id="177" w:author="Guo, Shicheng" w:date="2019-06-24T11:24:00Z">
              <w:rPr>
                <w:rFonts w:ascii="Arial" w:eastAsiaTheme="minorEastAsia" w:hAnsi="Arial" w:cs="Arial"/>
                <w:b/>
                <w:color w:val="0070C0"/>
                <w:kern w:val="2"/>
                <w:sz w:val="22"/>
                <w:szCs w:val="22"/>
              </w:rPr>
            </w:rPrChange>
          </w:rPr>
          <w:t xml:space="preserve">1. Genome-wide DNA methylation of </w:t>
        </w:r>
      </w:ins>
      <w:del w:id="178" w:author="Guo, Shicheng" w:date="2019-06-24T11:23:00Z">
        <w:r w:rsidRPr="00250CF9" w:rsidDel="00250CF9">
          <w:rPr>
            <w:rFonts w:ascii="Arial" w:hAnsi="Arial" w:cs="Arial"/>
            <w:sz w:val="22"/>
            <w:szCs w:val="22"/>
            <w:rPrChange w:id="179" w:author="Guo, Shicheng" w:date="2019-06-24T11:24:00Z">
              <w:rPr>
                <w:rFonts w:ascii="Arial" w:eastAsiaTheme="minorEastAsia" w:hAnsi="Arial" w:cs="Arial"/>
                <w:b/>
                <w:color w:val="0070C0"/>
                <w:kern w:val="2"/>
                <w:sz w:val="22"/>
                <w:szCs w:val="22"/>
              </w:rPr>
            </w:rPrChange>
          </w:rPr>
          <w:delText>1</w:delText>
        </w:r>
      </w:del>
      <w:commentRangeStart w:id="180"/>
      <w:ins w:id="181" w:author="Guo, Shicheng" w:date="2019-06-24T11:24:00Z">
        <w:r w:rsidR="00250CF9" w:rsidRPr="00F80442">
          <w:rPr>
            <w:rFonts w:ascii="Arial" w:hAnsi="Arial" w:cs="Arial"/>
            <w:sz w:val="22"/>
            <w:szCs w:val="22"/>
          </w:rPr>
          <w:t>low-</w:t>
        </w:r>
        <w:r w:rsidR="00250CF9">
          <w:rPr>
            <w:rFonts w:ascii="Arial" w:hAnsi="Arial" w:cs="Arial"/>
            <w:sz w:val="22"/>
            <w:szCs w:val="22"/>
          </w:rPr>
          <w:t>grade adenoma (LGA), h</w:t>
        </w:r>
        <w:r w:rsidR="00250CF9" w:rsidRPr="00C21CA7">
          <w:rPr>
            <w:rFonts w:ascii="Arial" w:hAnsi="Arial" w:cs="Arial"/>
            <w:sz w:val="22"/>
            <w:szCs w:val="22"/>
          </w:rPr>
          <w:t>igh-grade colorectal adenoma</w:t>
        </w:r>
        <w:commentRangeEnd w:id="180"/>
        <w:r w:rsidR="00250CF9" w:rsidRPr="00250CF9">
          <w:rPr>
            <w:sz w:val="22"/>
            <w:szCs w:val="22"/>
            <w:rPrChange w:id="182" w:author="Guo, Shicheng" w:date="2019-06-24T11:24:00Z">
              <w:rPr>
                <w:rStyle w:val="CommentReference"/>
                <w:rFonts w:ascii="Arial" w:hAnsi="Arial" w:cs="Arial"/>
              </w:rPr>
            </w:rPrChange>
          </w:rPr>
          <w:commentReference w:id="180"/>
        </w:r>
        <w:r w:rsidR="00250CF9">
          <w:rPr>
            <w:rFonts w:ascii="Arial" w:hAnsi="Arial" w:cs="Arial"/>
            <w:sz w:val="22"/>
            <w:szCs w:val="22"/>
          </w:rPr>
          <w:t xml:space="preserve"> (HGA) and </w:t>
        </w:r>
        <w:r w:rsidR="00250CF9" w:rsidRPr="00743D48">
          <w:rPr>
            <w:rFonts w:ascii="Arial" w:hAnsi="Arial" w:cs="Arial"/>
            <w:sz w:val="22"/>
            <w:szCs w:val="22"/>
          </w:rPr>
          <w:t xml:space="preserve">adjacent normal </w:t>
        </w:r>
      </w:ins>
      <w:ins w:id="183" w:author="Guo, Shicheng" w:date="2019-06-24T11:25:00Z">
        <w:r w:rsidR="00250CF9">
          <w:rPr>
            <w:rFonts w:ascii="Arial" w:hAnsi="Arial" w:cs="Arial"/>
            <w:sz w:val="22"/>
            <w:szCs w:val="22"/>
          </w:rPr>
          <w:t xml:space="preserve">colon </w:t>
        </w:r>
      </w:ins>
      <w:ins w:id="184" w:author="Guo, Shicheng" w:date="2019-06-24T11:24:00Z">
        <w:r w:rsidR="00250CF9" w:rsidRPr="00743D48">
          <w:rPr>
            <w:rFonts w:ascii="Arial" w:hAnsi="Arial" w:cs="Arial"/>
            <w:sz w:val="22"/>
            <w:szCs w:val="22"/>
          </w:rPr>
          <w:t>tissue</w:t>
        </w:r>
      </w:ins>
      <w:ins w:id="185" w:author="Guo, Shicheng" w:date="2019-06-24T11:25:00Z">
        <w:r w:rsidR="00250CF9">
          <w:rPr>
            <w:rFonts w:ascii="Arial" w:hAnsi="Arial" w:cs="Arial"/>
            <w:sz w:val="22"/>
            <w:szCs w:val="22"/>
          </w:rPr>
          <w:t xml:space="preserve">. (A) </w:t>
        </w:r>
        <w:proofErr w:type="spellStart"/>
        <w:proofErr w:type="gramStart"/>
        <w:r w:rsidR="004053CA">
          <w:rPr>
            <w:rFonts w:ascii="Arial" w:hAnsi="Arial" w:cs="Arial"/>
            <w:sz w:val="22"/>
            <w:szCs w:val="22"/>
          </w:rPr>
          <w:t>tSNE</w:t>
        </w:r>
        <w:proofErr w:type="spellEnd"/>
        <w:proofErr w:type="gramEnd"/>
        <w:r w:rsidR="004053CA">
          <w:rPr>
            <w:rFonts w:ascii="Arial" w:hAnsi="Arial" w:cs="Arial"/>
            <w:sz w:val="22"/>
            <w:szCs w:val="22"/>
          </w:rPr>
          <w:t xml:space="preserve"> analysis to show the data structure and sample relationship</w:t>
        </w:r>
        <w:r w:rsidR="00250CF9">
          <w:rPr>
            <w:rFonts w:ascii="Arial" w:hAnsi="Arial" w:cs="Arial"/>
            <w:sz w:val="22"/>
            <w:szCs w:val="22"/>
          </w:rPr>
          <w:t xml:space="preserve"> (B) </w:t>
        </w:r>
      </w:ins>
      <w:ins w:id="186" w:author="Guo, Shicheng" w:date="2019-06-24T11:33:00Z">
        <w:r w:rsidR="004053CA">
          <w:rPr>
            <w:rFonts w:ascii="Arial" w:hAnsi="Arial" w:cs="Arial"/>
            <w:sz w:val="22"/>
            <w:szCs w:val="22"/>
          </w:rPr>
          <w:t>PCA analysis to show the data structure and sample relationship</w:t>
        </w:r>
      </w:ins>
      <w:ins w:id="187" w:author="Guo, Shicheng" w:date="2019-06-24T11:25:00Z">
        <w:r w:rsidR="00250CF9">
          <w:rPr>
            <w:rFonts w:ascii="Arial" w:hAnsi="Arial" w:cs="Arial"/>
            <w:sz w:val="22"/>
            <w:szCs w:val="22"/>
          </w:rPr>
          <w:t xml:space="preserve"> (C)</w:t>
        </w:r>
      </w:ins>
      <w:ins w:id="188" w:author="Guo, Shicheng" w:date="2019-06-24T11:24:00Z">
        <w:r w:rsidR="00250CF9" w:rsidRPr="00250CF9" w:rsidDel="00250CF9">
          <w:rPr>
            <w:rFonts w:ascii="Arial" w:hAnsi="Arial" w:cs="Arial"/>
            <w:sz w:val="22"/>
            <w:szCs w:val="22"/>
            <w:rPrChange w:id="189" w:author="Guo, Shicheng" w:date="2019-06-24T11:24:00Z">
              <w:rPr>
                <w:rFonts w:ascii="Arial" w:eastAsiaTheme="minorEastAsia" w:hAnsi="Arial" w:cs="Arial"/>
                <w:b/>
                <w:color w:val="0070C0"/>
                <w:kern w:val="2"/>
                <w:sz w:val="22"/>
                <w:szCs w:val="22"/>
              </w:rPr>
            </w:rPrChange>
          </w:rPr>
          <w:t xml:space="preserve"> </w:t>
        </w:r>
      </w:ins>
      <w:commentRangeStart w:id="190"/>
      <w:ins w:id="191" w:author="Guo, Shicheng" w:date="2019-06-24T11:34:00Z">
        <w:r w:rsidR="004053CA" w:rsidRPr="004053CA">
          <w:rPr>
            <w:rFonts w:ascii="Arial" w:hAnsi="Arial" w:cs="Arial"/>
            <w:sz w:val="22"/>
            <w:szCs w:val="22"/>
            <w:highlight w:val="yellow"/>
            <w:rPrChange w:id="192" w:author="Guo, Shicheng" w:date="2019-06-24T11:35:00Z">
              <w:rPr>
                <w:rFonts w:ascii="Arial" w:hAnsi="Arial" w:cs="Arial"/>
                <w:sz w:val="22"/>
                <w:szCs w:val="22"/>
              </w:rPr>
            </w:rPrChange>
          </w:rPr>
          <w:t>???</w:t>
        </w:r>
      </w:ins>
      <w:commentRangeEnd w:id="190"/>
      <w:ins w:id="193" w:author="Guo, Shicheng" w:date="2019-06-24T11:35:00Z">
        <w:r w:rsidR="004053CA">
          <w:rPr>
            <w:rStyle w:val="CommentReference"/>
          </w:rPr>
          <w:commentReference w:id="190"/>
        </w:r>
      </w:ins>
      <w:ins w:id="194" w:author="Guo, Shicheng" w:date="2019-06-24T11:25:00Z">
        <w:r w:rsidR="000F47BC">
          <w:rPr>
            <w:rFonts w:ascii="Arial" w:hAnsi="Arial" w:cs="Arial"/>
            <w:sz w:val="22"/>
            <w:szCs w:val="22"/>
          </w:rPr>
          <w:t xml:space="preserve"> (D)</w:t>
        </w:r>
        <w:r w:rsidR="004053CA">
          <w:rPr>
            <w:rFonts w:ascii="Arial" w:hAnsi="Arial" w:cs="Arial"/>
            <w:sz w:val="22"/>
            <w:szCs w:val="22"/>
          </w:rPr>
          <w:t xml:space="preserve"> Density plot to show the distribution of the whole array probes</w:t>
        </w:r>
        <w:r w:rsidR="000F47BC">
          <w:rPr>
            <w:rFonts w:ascii="Arial" w:hAnsi="Arial" w:cs="Arial"/>
            <w:sz w:val="22"/>
            <w:szCs w:val="22"/>
          </w:rPr>
          <w:t xml:space="preserve"> </w:t>
        </w:r>
      </w:ins>
      <w:ins w:id="195" w:author="Guo, Shicheng" w:date="2019-06-24T11:35:00Z">
        <w:r w:rsidR="004053CA">
          <w:rPr>
            <w:rFonts w:ascii="Arial" w:hAnsi="Arial" w:cs="Arial"/>
            <w:sz w:val="22"/>
            <w:szCs w:val="22"/>
          </w:rPr>
          <w:t xml:space="preserve">cross N, LA and HA </w:t>
        </w:r>
      </w:ins>
      <w:ins w:id="196" w:author="Guo, Shicheng" w:date="2019-06-24T11:25:00Z">
        <w:r w:rsidR="000F47BC">
          <w:rPr>
            <w:rFonts w:ascii="Arial" w:hAnsi="Arial" w:cs="Arial"/>
            <w:sz w:val="22"/>
            <w:szCs w:val="22"/>
          </w:rPr>
          <w:t>(E</w:t>
        </w:r>
        <w:proofErr w:type="gramStart"/>
        <w:r w:rsidR="000F47BC">
          <w:rPr>
            <w:rFonts w:ascii="Arial" w:hAnsi="Arial" w:cs="Arial"/>
            <w:sz w:val="22"/>
            <w:szCs w:val="22"/>
          </w:rPr>
          <w:t xml:space="preserve">) </w:t>
        </w:r>
      </w:ins>
      <w:commentRangeStart w:id="197"/>
      <w:ins w:id="198" w:author="Guo, Shicheng" w:date="2019-06-24T11:35:00Z">
        <w:r w:rsidR="004053CA" w:rsidRPr="004053CA">
          <w:rPr>
            <w:rFonts w:ascii="Arial" w:hAnsi="Arial" w:cs="Arial"/>
            <w:sz w:val="22"/>
            <w:szCs w:val="22"/>
            <w:highlight w:val="yellow"/>
            <w:rPrChange w:id="199" w:author="Guo, Shicheng" w:date="2019-06-24T11:35:00Z">
              <w:rPr>
                <w:rFonts w:ascii="Arial" w:hAnsi="Arial" w:cs="Arial"/>
                <w:sz w:val="22"/>
                <w:szCs w:val="22"/>
              </w:rPr>
            </w:rPrChange>
          </w:rPr>
          <w:t>?????</w:t>
        </w:r>
      </w:ins>
      <w:commentRangeEnd w:id="197"/>
      <w:proofErr w:type="gramEnd"/>
      <w:ins w:id="200" w:author="Guo, Shicheng" w:date="2019-06-24T11:36:00Z">
        <w:r w:rsidR="004053CA">
          <w:rPr>
            <w:rStyle w:val="CommentReference"/>
          </w:rPr>
          <w:commentReference w:id="197"/>
        </w:r>
      </w:ins>
      <w:del w:id="201" w:author="Guo, Shicheng" w:date="2019-06-24T11:23:00Z">
        <w:r w:rsidRPr="00250CF9" w:rsidDel="00250CF9">
          <w:rPr>
            <w:rFonts w:ascii="Arial" w:hAnsi="Arial" w:cs="Arial"/>
            <w:sz w:val="22"/>
            <w:szCs w:val="22"/>
            <w:rPrChange w:id="202" w:author="Guo, Shicheng" w:date="2019-06-24T11:24:00Z">
              <w:rPr>
                <w:rFonts w:ascii="Arial" w:eastAsiaTheme="minorEastAsia" w:hAnsi="Arial" w:cs="Arial"/>
                <w:b/>
                <w:color w:val="0070C0"/>
                <w:kern w:val="2"/>
                <w:sz w:val="22"/>
                <w:szCs w:val="22"/>
              </w:rPr>
            </w:rPrChange>
          </w:rPr>
          <w:delText>a,1b,1c,1d, Supplementary Figure 1</w:delText>
        </w:r>
      </w:del>
    </w:p>
    <w:p w14:paraId="1B825E73" w14:textId="77777777" w:rsidR="0089090A" w:rsidRPr="00F80442" w:rsidRDefault="0089090A" w:rsidP="0089090A">
      <w:pPr>
        <w:jc w:val="both"/>
        <w:rPr>
          <w:rFonts w:ascii="Arial" w:eastAsiaTheme="minorEastAsia" w:hAnsi="Arial" w:cs="Arial"/>
          <w:b/>
          <w:color w:val="0070C0"/>
          <w:kern w:val="2"/>
          <w:sz w:val="22"/>
          <w:szCs w:val="22"/>
        </w:rPr>
      </w:pPr>
    </w:p>
    <w:bookmarkEnd w:id="158"/>
    <w:bookmarkEnd w:id="159"/>
    <w:bookmarkEnd w:id="173"/>
    <w:bookmarkEnd w:id="174"/>
    <w:p w14:paraId="736E3312" w14:textId="63DB8315" w:rsidR="0089090A" w:rsidRPr="00250CF9" w:rsidDel="00250CF9" w:rsidRDefault="0089090A" w:rsidP="00250CF9">
      <w:pPr>
        <w:jc w:val="both"/>
        <w:rPr>
          <w:del w:id="203" w:author="Guo, Shicheng" w:date="2019-06-24T11:22:00Z"/>
          <w:rFonts w:ascii="Arial" w:hAnsi="Arial" w:cs="Arial"/>
          <w:sz w:val="22"/>
          <w:szCs w:val="22"/>
          <w:rPrChange w:id="204" w:author="Guo, Shicheng" w:date="2019-06-24T11:22:00Z">
            <w:rPr>
              <w:del w:id="205" w:author="Guo, Shicheng" w:date="2019-06-24T11:22:00Z"/>
              <w:rFonts w:ascii="Arial" w:eastAsia="Arial" w:hAnsi="Arial" w:cs="Arial"/>
              <w:b w:val="0"/>
              <w:color w:val="000000" w:themeColor="text1"/>
              <w:sz w:val="22"/>
              <w:szCs w:val="22"/>
            </w:rPr>
          </w:rPrChange>
        </w:rPr>
        <w:pPrChange w:id="206" w:author="Guo, Shicheng" w:date="2019-06-24T11:22:00Z">
          <w:pPr>
            <w:pStyle w:val="Heading4"/>
            <w:widowControl w:val="0"/>
            <w:spacing w:before="40" w:line="360" w:lineRule="auto"/>
            <w:jc w:val="both"/>
          </w:pPr>
        </w:pPrChange>
      </w:pPr>
      <w:del w:id="207" w:author="Guo, Shicheng" w:date="2019-06-24T11:22:00Z">
        <w:r w:rsidRPr="00F80442" w:rsidDel="00250CF9">
          <w:rPr>
            <w:rFonts w:ascii="Arial" w:eastAsia="Arial" w:hAnsi="Arial" w:cs="Arial"/>
            <w:color w:val="000000" w:themeColor="text1"/>
            <w:sz w:val="22"/>
            <w:szCs w:val="22"/>
          </w:rPr>
          <w:delText>Different methylation regions (DMRs) in colorectal adenoma</w:delText>
        </w:r>
      </w:del>
    </w:p>
    <w:p w14:paraId="65AA3CD0" w14:textId="5F97FC78" w:rsidR="0089090A" w:rsidRPr="008F2D79" w:rsidDel="00250CF9" w:rsidRDefault="0089090A" w:rsidP="0089090A">
      <w:pPr>
        <w:jc w:val="both"/>
        <w:rPr>
          <w:moveFrom w:id="208" w:author="Guo, Shicheng" w:date="2019-06-24T11:22:00Z"/>
          <w:rFonts w:ascii="Arial" w:hAnsi="Arial" w:cs="Arial"/>
          <w:sz w:val="22"/>
          <w:szCs w:val="22"/>
        </w:rPr>
      </w:pPr>
      <w:bookmarkStart w:id="209" w:name="OLE_LINK104"/>
      <w:bookmarkStart w:id="210" w:name="OLE_LINK105"/>
      <w:moveFromRangeStart w:id="211" w:author="Guo, Shicheng" w:date="2019-06-24T11:22:00Z" w:name="move12267761"/>
      <w:moveFrom w:id="212" w:author="Guo, Shicheng" w:date="2019-06-24T11:22:00Z">
        <w:r w:rsidRPr="00F80442" w:rsidDel="00250CF9">
          <w:rPr>
            <w:rFonts w:ascii="Arial" w:hAnsi="Arial" w:cs="Arial"/>
            <w:sz w:val="22"/>
            <w:szCs w:val="22"/>
          </w:rPr>
          <w:t xml:space="preserve">We identified 440 </w:t>
        </w:r>
        <w:r w:rsidRPr="008F2D79" w:rsidDel="00250CF9">
          <w:rPr>
            <w:rFonts w:ascii="Arial" w:hAnsi="Arial" w:cs="Arial"/>
            <w:sz w:val="22"/>
            <w:szCs w:val="22"/>
          </w:rPr>
          <w:t>DMRs in low-grade adenoma co</w:t>
        </w:r>
        <w:bookmarkStart w:id="213" w:name="OLE_LINK134"/>
        <w:r w:rsidRPr="008F2D79" w:rsidDel="00250CF9">
          <w:rPr>
            <w:rFonts w:ascii="Arial" w:hAnsi="Arial" w:cs="Arial"/>
            <w:sz w:val="22"/>
            <w:szCs w:val="22"/>
          </w:rPr>
          <w:t xml:space="preserve">mpared with </w:t>
        </w:r>
        <w:bookmarkEnd w:id="213"/>
        <w:r w:rsidRPr="008F2D79" w:rsidDel="00250CF9">
          <w:rPr>
            <w:rFonts w:ascii="Arial" w:hAnsi="Arial" w:cs="Arial"/>
            <w:sz w:val="22"/>
            <w:szCs w:val="22"/>
          </w:rPr>
          <w:t>normal samples within gene associated regions including</w:t>
        </w:r>
        <w:bookmarkStart w:id="214" w:name="OLE_LINK6"/>
        <w:bookmarkStart w:id="215" w:name="OLE_LINK7"/>
        <w:r w:rsidRPr="008F2D79" w:rsidDel="00250CF9">
          <w:rPr>
            <w:rFonts w:ascii="Arial" w:hAnsi="Arial" w:cs="Arial"/>
            <w:sz w:val="22"/>
            <w:szCs w:val="22"/>
          </w:rPr>
          <w:t xml:space="preserve"> </w:t>
        </w:r>
        <w:bookmarkStart w:id="216" w:name="OLE_LINK9"/>
        <w:bookmarkStart w:id="217" w:name="OLE_LINK10"/>
        <w:r w:rsidRPr="008F2D79" w:rsidDel="00250CF9">
          <w:rPr>
            <w:rFonts w:ascii="Arial" w:hAnsi="Arial" w:cs="Arial"/>
            <w:sz w:val="22"/>
            <w:szCs w:val="22"/>
          </w:rPr>
          <w:t>126 (28.6%)</w:t>
        </w:r>
        <w:bookmarkEnd w:id="214"/>
        <w:bookmarkEnd w:id="215"/>
        <w:r w:rsidRPr="008F2D79" w:rsidDel="00250CF9">
          <w:rPr>
            <w:rFonts w:ascii="Arial" w:hAnsi="Arial" w:cs="Arial"/>
            <w:sz w:val="22"/>
            <w:szCs w:val="22"/>
          </w:rPr>
          <w:t xml:space="preserve"> hyper-methylated regions and </w:t>
        </w:r>
        <w:bookmarkStart w:id="218" w:name="OLE_LINK4"/>
        <w:bookmarkStart w:id="219" w:name="OLE_LINK5"/>
        <w:r w:rsidRPr="008F2D79" w:rsidDel="00250CF9">
          <w:rPr>
            <w:rFonts w:ascii="Arial" w:hAnsi="Arial" w:cs="Arial"/>
            <w:sz w:val="22"/>
            <w:szCs w:val="22"/>
          </w:rPr>
          <w:t xml:space="preserve">314(71.4%) </w:t>
        </w:r>
        <w:bookmarkEnd w:id="218"/>
        <w:bookmarkEnd w:id="219"/>
        <w:r w:rsidRPr="008F2D79" w:rsidDel="00250CF9">
          <w:rPr>
            <w:rFonts w:ascii="Arial" w:hAnsi="Arial" w:cs="Arial"/>
            <w:sz w:val="22"/>
            <w:szCs w:val="22"/>
          </w:rPr>
          <w:t>hypo-methylated</w:t>
        </w:r>
        <w:bookmarkEnd w:id="216"/>
        <w:bookmarkEnd w:id="217"/>
        <w:r w:rsidRPr="008F2D79" w:rsidDel="00250CF9">
          <w:rPr>
            <w:rFonts w:ascii="Arial" w:hAnsi="Arial" w:cs="Arial"/>
            <w:sz w:val="22"/>
            <w:szCs w:val="22"/>
          </w:rPr>
          <w:t xml:space="preserve"> regions (</w:t>
        </w:r>
        <w:r w:rsidRPr="008F2D79" w:rsidDel="00250CF9">
          <w:rPr>
            <w:rFonts w:ascii="Arial" w:eastAsiaTheme="minorEastAsia" w:hAnsi="Arial" w:cs="Arial"/>
            <w:b/>
            <w:color w:val="0070C0"/>
            <w:kern w:val="2"/>
            <w:sz w:val="22"/>
            <w:szCs w:val="22"/>
          </w:rPr>
          <w:t xml:space="preserve">Figure </w:t>
        </w:r>
        <w:r w:rsidR="008766D6" w:rsidRPr="00F80442" w:rsidDel="00250CF9">
          <w:rPr>
            <w:rFonts w:ascii="Arial" w:eastAsiaTheme="minorEastAsia" w:hAnsi="Arial" w:cs="Arial"/>
            <w:b/>
            <w:color w:val="0070C0"/>
            <w:kern w:val="2"/>
            <w:sz w:val="22"/>
            <w:szCs w:val="22"/>
          </w:rPr>
          <w:t>2A, Supplementary Table 1</w:t>
        </w:r>
        <w:r w:rsidRPr="00F80442" w:rsidDel="00250CF9">
          <w:rPr>
            <w:rFonts w:ascii="Arial" w:hAnsi="Arial" w:cs="Arial"/>
            <w:sz w:val="22"/>
            <w:szCs w:val="22"/>
          </w:rPr>
          <w:t xml:space="preserve">). Methylation changes also found in high-grade adenoma, a total 6,805 regions were differentially methylated compared with normal tissue including </w:t>
        </w:r>
        <w:bookmarkStart w:id="220" w:name="OLE_LINK8"/>
        <w:bookmarkStart w:id="221" w:name="OLE_LINK13"/>
        <w:r w:rsidRPr="00F80442" w:rsidDel="00250CF9">
          <w:rPr>
            <w:rFonts w:ascii="Arial" w:hAnsi="Arial" w:cs="Arial"/>
            <w:sz w:val="22"/>
            <w:szCs w:val="22"/>
          </w:rPr>
          <w:t>2,592</w:t>
        </w:r>
        <w:bookmarkEnd w:id="220"/>
        <w:bookmarkEnd w:id="221"/>
        <w:r w:rsidRPr="00F80442" w:rsidDel="00250CF9">
          <w:rPr>
            <w:rFonts w:ascii="Arial" w:hAnsi="Arial" w:cs="Arial"/>
            <w:sz w:val="22"/>
            <w:szCs w:val="22"/>
          </w:rPr>
          <w:t xml:space="preserve"> (38.1%) hyper-methylated regions and </w:t>
        </w:r>
        <w:bookmarkStart w:id="222" w:name="OLE_LINK11"/>
        <w:bookmarkStart w:id="223" w:name="OLE_LINK12"/>
        <w:r w:rsidRPr="00F80442" w:rsidDel="00250CF9">
          <w:rPr>
            <w:rFonts w:ascii="Arial" w:hAnsi="Arial" w:cs="Arial"/>
            <w:sz w:val="22"/>
            <w:szCs w:val="22"/>
          </w:rPr>
          <w:t>4,213(61.9%) hypo-methylated</w:t>
        </w:r>
        <w:bookmarkEnd w:id="222"/>
        <w:bookmarkEnd w:id="223"/>
        <w:r w:rsidRPr="00F80442" w:rsidDel="00250CF9">
          <w:rPr>
            <w:rFonts w:ascii="Arial" w:hAnsi="Arial" w:cs="Arial"/>
            <w:sz w:val="22"/>
            <w:szCs w:val="22"/>
          </w:rPr>
          <w:t xml:space="preserve"> regions (</w:t>
        </w:r>
        <w:bookmarkStart w:id="224" w:name="OLE_LINK64"/>
        <w:bookmarkStart w:id="225" w:name="OLE_LINK65"/>
        <w:bookmarkStart w:id="226" w:name="OLE_LINK60"/>
        <w:bookmarkStart w:id="227" w:name="OLE_LINK63"/>
        <w:bookmarkStart w:id="228" w:name="OLE_LINK66"/>
        <w:bookmarkStart w:id="229" w:name="OLE_LINK67"/>
        <w:r w:rsidRPr="00F80442" w:rsidDel="00250CF9">
          <w:rPr>
            <w:rFonts w:ascii="Arial" w:eastAsiaTheme="minorEastAsia" w:hAnsi="Arial" w:cs="Arial"/>
            <w:b/>
            <w:color w:val="0070C0"/>
            <w:kern w:val="2"/>
            <w:sz w:val="22"/>
            <w:szCs w:val="22"/>
          </w:rPr>
          <w:t xml:space="preserve">Figure </w:t>
        </w:r>
        <w:bookmarkEnd w:id="224"/>
        <w:bookmarkEnd w:id="225"/>
        <w:r w:rsidRPr="00F80442" w:rsidDel="00250CF9">
          <w:rPr>
            <w:rFonts w:ascii="Arial" w:eastAsiaTheme="minorEastAsia" w:hAnsi="Arial" w:cs="Arial"/>
            <w:b/>
            <w:color w:val="0070C0"/>
            <w:kern w:val="2"/>
            <w:sz w:val="22"/>
            <w:szCs w:val="22"/>
          </w:rPr>
          <w:t>2</w:t>
        </w:r>
        <w:r w:rsidR="00F3398E" w:rsidRPr="00F80442" w:rsidDel="00250CF9">
          <w:rPr>
            <w:rFonts w:ascii="Arial" w:eastAsiaTheme="minorEastAsia" w:hAnsi="Arial" w:cs="Arial"/>
            <w:b/>
            <w:color w:val="0070C0"/>
            <w:kern w:val="2"/>
            <w:sz w:val="22"/>
            <w:szCs w:val="22"/>
          </w:rPr>
          <w:t>B</w:t>
        </w:r>
        <w:bookmarkEnd w:id="226"/>
        <w:bookmarkEnd w:id="227"/>
        <w:r w:rsidR="007A1D9A" w:rsidRPr="00F80442" w:rsidDel="00250CF9">
          <w:rPr>
            <w:rFonts w:ascii="Arial" w:eastAsiaTheme="minorEastAsia" w:hAnsi="Arial" w:cs="Arial"/>
            <w:b/>
            <w:color w:val="0070C0"/>
            <w:kern w:val="2"/>
            <w:sz w:val="22"/>
            <w:szCs w:val="22"/>
          </w:rPr>
          <w:t>, Supplementary Table 2</w:t>
        </w:r>
        <w:r w:rsidRPr="00F80442" w:rsidDel="00250CF9">
          <w:rPr>
            <w:rFonts w:ascii="Arial" w:hAnsi="Arial" w:cs="Arial"/>
            <w:sz w:val="22"/>
            <w:szCs w:val="22"/>
          </w:rPr>
          <w:t>)</w:t>
        </w:r>
        <w:bookmarkEnd w:id="228"/>
        <w:bookmarkEnd w:id="229"/>
        <w:r w:rsidRPr="00F80442" w:rsidDel="00250CF9">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w:t>
        </w:r>
        <w:r w:rsidRPr="00743D48" w:rsidDel="00250CF9">
          <w:rPr>
            <w:rFonts w:ascii="Arial" w:hAnsi="Arial" w:cs="Arial"/>
            <w:sz w:val="22"/>
            <w:szCs w:val="22"/>
          </w:rPr>
          <w:t xml:space="preserve">grade adenoma and identified 868 DMRs in which </w:t>
        </w:r>
        <w:bookmarkStart w:id="230" w:name="OLE_LINK14"/>
        <w:bookmarkStart w:id="231" w:name="OLE_LINK17"/>
        <w:r w:rsidRPr="008F2D79" w:rsidDel="00250CF9">
          <w:rPr>
            <w:rFonts w:ascii="Arial" w:hAnsi="Arial" w:cs="Arial"/>
            <w:sz w:val="22"/>
            <w:szCs w:val="22"/>
          </w:rPr>
          <w:t>660</w:t>
        </w:r>
        <w:bookmarkEnd w:id="230"/>
        <w:bookmarkEnd w:id="231"/>
        <w:r w:rsidRPr="008F2D79" w:rsidDel="00250CF9">
          <w:rPr>
            <w:rFonts w:ascii="Arial" w:hAnsi="Arial" w:cs="Arial"/>
            <w:sz w:val="22"/>
            <w:szCs w:val="22"/>
          </w:rPr>
          <w:t xml:space="preserve"> (76.0%) are hyper-methylated regions and 208 (24.0%) hypo-methylated regions (</w:t>
        </w:r>
        <w:r w:rsidRPr="008F2D79" w:rsidDel="00250CF9">
          <w:rPr>
            <w:rFonts w:ascii="Arial" w:eastAsiaTheme="minorEastAsia" w:hAnsi="Arial" w:cs="Arial"/>
            <w:b/>
            <w:color w:val="0070C0"/>
            <w:kern w:val="2"/>
            <w:sz w:val="22"/>
            <w:szCs w:val="22"/>
          </w:rPr>
          <w:t>Figure 2</w:t>
        </w:r>
        <w:r w:rsidR="00F3398E" w:rsidRPr="008F2D79" w:rsidDel="00250CF9">
          <w:rPr>
            <w:rFonts w:ascii="Arial" w:eastAsiaTheme="minorEastAsia" w:hAnsi="Arial" w:cs="Arial"/>
            <w:b/>
            <w:color w:val="0070C0"/>
            <w:kern w:val="2"/>
            <w:sz w:val="22"/>
            <w:szCs w:val="22"/>
          </w:rPr>
          <w:t>C</w:t>
        </w:r>
        <w:r w:rsidR="004C6F9B" w:rsidRPr="008F2D79" w:rsidDel="00250CF9">
          <w:rPr>
            <w:rFonts w:ascii="Arial" w:eastAsiaTheme="minorEastAsia" w:hAnsi="Arial" w:cs="Arial"/>
            <w:b/>
            <w:color w:val="0070C0"/>
            <w:kern w:val="2"/>
            <w:sz w:val="22"/>
            <w:szCs w:val="22"/>
          </w:rPr>
          <w:t xml:space="preserve">, </w:t>
        </w:r>
        <w:r w:rsidR="004C6F9B" w:rsidRPr="00F80442" w:rsidDel="00250CF9">
          <w:rPr>
            <w:rFonts w:ascii="Arial" w:eastAsiaTheme="minorEastAsia" w:hAnsi="Arial" w:cs="Arial"/>
            <w:b/>
            <w:color w:val="0070C0"/>
            <w:kern w:val="2"/>
            <w:sz w:val="22"/>
            <w:szCs w:val="22"/>
          </w:rPr>
          <w:t>Supplementary Table 3</w:t>
        </w:r>
        <w:r w:rsidRPr="00F80442" w:rsidDel="00250CF9">
          <w:rPr>
            <w:rFonts w:ascii="Arial" w:hAnsi="Arial" w:cs="Arial"/>
            <w:sz w:val="22"/>
            <w:szCs w:val="22"/>
          </w:rPr>
          <w:t>). These results indicate DNA methylation started to be changed in the early stage of precancerous benign lesion including low-an</w:t>
        </w:r>
        <w:r w:rsidRPr="00F136CC" w:rsidDel="00250CF9">
          <w:rPr>
            <w:rFonts w:ascii="Arial" w:hAnsi="Arial" w:cs="Arial"/>
            <w:sz w:val="22"/>
            <w:szCs w:val="22"/>
          </w:rPr>
          <w:t>d high-grade adenoma. Besides, we found that there is a little overlap between the genes the significant</w:t>
        </w:r>
        <w:r w:rsidR="0068755A" w:rsidDel="00250CF9">
          <w:rPr>
            <w:rFonts w:ascii="Arial" w:hAnsi="Arial" w:cs="Arial" w:hint="eastAsia"/>
            <w:sz w:val="22"/>
            <w:szCs w:val="22"/>
          </w:rPr>
          <w:t>ly</w:t>
        </w:r>
        <w:r w:rsidRPr="00F136CC" w:rsidDel="00250CF9">
          <w:rPr>
            <w:rFonts w:ascii="Arial" w:hAnsi="Arial" w:cs="Arial"/>
            <w:sz w:val="22"/>
            <w:szCs w:val="22"/>
          </w:rPr>
          <w:t xml:space="preserve"> distinct DMRs locat</w:t>
        </w:r>
        <w:r w:rsidRPr="00F2054F" w:rsidDel="00250CF9">
          <w:rPr>
            <w:rFonts w:ascii="Arial" w:hAnsi="Arial" w:cs="Arial"/>
            <w:sz w:val="22"/>
            <w:szCs w:val="22"/>
          </w:rPr>
          <w:t xml:space="preserve">ed on </w:t>
        </w:r>
        <w:r w:rsidR="00F136CC" w:rsidRPr="00F2054F" w:rsidDel="00250CF9">
          <w:rPr>
            <w:rFonts w:ascii="Arial" w:hAnsi="Arial" w:cs="Arial"/>
            <w:sz w:val="22"/>
            <w:szCs w:val="22"/>
          </w:rPr>
          <w:t>NLA</w:t>
        </w:r>
        <w:r w:rsidRPr="00F2054F" w:rsidDel="00250CF9">
          <w:rPr>
            <w:rFonts w:ascii="Arial" w:hAnsi="Arial" w:cs="Arial"/>
            <w:sz w:val="22"/>
            <w:szCs w:val="22"/>
          </w:rPr>
          <w:t xml:space="preserve"> and LAHA, indica</w:t>
        </w:r>
        <w:r w:rsidRPr="00F80442" w:rsidDel="00250CF9">
          <w:rPr>
            <w:rFonts w:ascii="Arial" w:hAnsi="Arial" w:cs="Arial"/>
            <w:color w:val="000000" w:themeColor="text1"/>
            <w:sz w:val="22"/>
            <w:szCs w:val="22"/>
          </w:rPr>
          <w:t>ting the diff</w:t>
        </w:r>
        <w:r w:rsidRPr="008F2D79" w:rsidDel="00250CF9">
          <w:rPr>
            <w:rFonts w:ascii="Arial" w:hAnsi="Arial" w:cs="Arial"/>
            <w:sz w:val="22"/>
            <w:szCs w:val="22"/>
          </w:rPr>
          <w:t>erent epigenetic processes (</w:t>
        </w:r>
        <w:r w:rsidRPr="008F2D79" w:rsidDel="00250CF9">
          <w:rPr>
            <w:rFonts w:ascii="Arial" w:eastAsiaTheme="minorEastAsia" w:hAnsi="Arial" w:cs="Arial"/>
            <w:b/>
            <w:color w:val="0070C0"/>
            <w:kern w:val="2"/>
            <w:sz w:val="22"/>
            <w:szCs w:val="22"/>
          </w:rPr>
          <w:t>Figure 2</w:t>
        </w:r>
        <w:r w:rsidR="00F3398E" w:rsidRPr="008F2D79" w:rsidDel="00250CF9">
          <w:rPr>
            <w:rFonts w:ascii="Arial" w:eastAsiaTheme="minorEastAsia" w:hAnsi="Arial" w:cs="Arial"/>
            <w:b/>
            <w:color w:val="0070C0"/>
            <w:kern w:val="2"/>
            <w:sz w:val="22"/>
            <w:szCs w:val="22"/>
          </w:rPr>
          <w:t>D</w:t>
        </w:r>
        <w:r w:rsidRPr="008F2D79" w:rsidDel="00250CF9">
          <w:rPr>
            <w:rFonts w:ascii="Arial" w:hAnsi="Arial" w:cs="Arial"/>
            <w:sz w:val="22"/>
            <w:szCs w:val="22"/>
          </w:rPr>
          <w:t xml:space="preserve">). </w:t>
        </w:r>
        <w:bookmarkEnd w:id="209"/>
        <w:bookmarkEnd w:id="210"/>
      </w:moveFrom>
    </w:p>
    <w:moveFromRangeEnd w:id="211"/>
    <w:p w14:paraId="4EEBDA64" w14:textId="68972343" w:rsidR="0089090A" w:rsidRDefault="00497341" w:rsidP="0089090A">
      <w:pPr>
        <w:pStyle w:val="HTMLPreformatted"/>
        <w:shd w:val="clear" w:color="auto" w:fill="FFFFFF"/>
        <w:spacing w:line="225" w:lineRule="atLeast"/>
        <w:jc w:val="both"/>
        <w:rPr>
          <w:rFonts w:ascii="Arial" w:eastAsiaTheme="minorEastAsia" w:hAnsi="Arial" w:cs="Arial"/>
          <w:kern w:val="2"/>
          <w:sz w:val="22"/>
          <w:szCs w:val="22"/>
        </w:rPr>
      </w:pPr>
      <w:commentRangeStart w:id="232"/>
      <w:r>
        <w:rPr>
          <w:noProof/>
          <w:lang w:eastAsia="en-US"/>
        </w:rPr>
        <w:lastRenderedPageBreak/>
        <w:drawing>
          <wp:inline distT="0" distB="0" distL="0" distR="0" wp14:anchorId="285A8C20" wp14:editId="4118889A">
            <wp:extent cx="6642100" cy="2074545"/>
            <wp:effectExtent l="0" t="0" r="635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100" cy="2074545"/>
                    </a:xfrm>
                    <a:prstGeom prst="rect">
                      <a:avLst/>
                    </a:prstGeom>
                  </pic:spPr>
                </pic:pic>
              </a:graphicData>
            </a:graphic>
          </wp:inline>
        </w:drawing>
      </w:r>
      <w:commentRangeEnd w:id="232"/>
      <w:r w:rsidR="005C30C8">
        <w:rPr>
          <w:rStyle w:val="CommentReference"/>
        </w:rPr>
        <w:commentReference w:id="232"/>
      </w:r>
    </w:p>
    <w:p w14:paraId="48C888F9" w14:textId="77777777" w:rsidR="00131915" w:rsidRDefault="00131915" w:rsidP="0089090A">
      <w:pPr>
        <w:jc w:val="both"/>
        <w:rPr>
          <w:rFonts w:ascii="Arial" w:eastAsiaTheme="minorEastAsia" w:hAnsi="Arial" w:cs="Arial"/>
          <w:b/>
          <w:color w:val="0070C0"/>
          <w:kern w:val="2"/>
          <w:sz w:val="22"/>
          <w:szCs w:val="22"/>
        </w:rPr>
      </w:pPr>
      <w:bookmarkStart w:id="233" w:name="OLE_LINK143"/>
      <w:bookmarkStart w:id="234" w:name="OLE_LINK144"/>
    </w:p>
    <w:p w14:paraId="26A11F24" w14:textId="65697339" w:rsidR="00B40EEC" w:rsidRPr="00091ED7" w:rsidRDefault="0089090A" w:rsidP="00B40EEC">
      <w:pPr>
        <w:jc w:val="both"/>
        <w:rPr>
          <w:ins w:id="235" w:author="Guo, Shicheng" w:date="2019-06-24T11:28:00Z"/>
          <w:rFonts w:ascii="Arial" w:hAnsi="Arial" w:cs="Arial"/>
          <w:sz w:val="22"/>
          <w:szCs w:val="22"/>
          <w:rPrChange w:id="236" w:author="Guo, Shicheng" w:date="2019-06-24T11:36:00Z">
            <w:rPr>
              <w:ins w:id="237" w:author="Guo, Shicheng" w:date="2019-06-24T11:28:00Z"/>
              <w:rFonts w:ascii="Arial" w:eastAsiaTheme="minorEastAsia" w:hAnsi="Arial" w:cs="Arial"/>
              <w:b/>
              <w:color w:val="0070C0"/>
              <w:kern w:val="2"/>
              <w:sz w:val="22"/>
              <w:szCs w:val="22"/>
            </w:rPr>
          </w:rPrChange>
        </w:rPr>
      </w:pPr>
      <w:r w:rsidRPr="00091ED7">
        <w:rPr>
          <w:rFonts w:ascii="Arial" w:hAnsi="Arial" w:cs="Arial"/>
          <w:sz w:val="22"/>
          <w:szCs w:val="22"/>
          <w:rPrChange w:id="238" w:author="Guo, Shicheng" w:date="2019-06-24T11:36:00Z">
            <w:rPr>
              <w:rFonts w:ascii="Arial" w:eastAsiaTheme="minorEastAsia" w:hAnsi="Arial" w:cs="Arial"/>
              <w:b/>
              <w:color w:val="0070C0"/>
              <w:kern w:val="2"/>
              <w:sz w:val="22"/>
              <w:szCs w:val="22"/>
            </w:rPr>
          </w:rPrChange>
        </w:rPr>
        <w:t>Figure 2</w:t>
      </w:r>
      <w:ins w:id="239" w:author="Guo, Shicheng" w:date="2019-06-24T11:25:00Z">
        <w:r w:rsidR="00557F40" w:rsidRPr="00091ED7">
          <w:rPr>
            <w:rFonts w:ascii="Arial" w:hAnsi="Arial" w:cs="Arial"/>
            <w:sz w:val="22"/>
            <w:szCs w:val="22"/>
            <w:rPrChange w:id="240" w:author="Guo, Shicheng" w:date="2019-06-24T11:36:00Z">
              <w:rPr>
                <w:rFonts w:ascii="Arial" w:eastAsiaTheme="minorEastAsia" w:hAnsi="Arial" w:cs="Arial"/>
                <w:b/>
                <w:color w:val="0070C0"/>
                <w:kern w:val="2"/>
                <w:sz w:val="22"/>
                <w:szCs w:val="22"/>
              </w:rPr>
            </w:rPrChange>
          </w:rPr>
          <w:t>. Differential DNA methylation analysis between LGA, HGA and</w:t>
        </w:r>
      </w:ins>
      <w:ins w:id="241" w:author="Guo, Shicheng" w:date="2019-06-24T11:27:00Z">
        <w:r w:rsidR="00B40EEC" w:rsidRPr="00091ED7">
          <w:rPr>
            <w:rFonts w:ascii="Arial" w:hAnsi="Arial" w:cs="Arial"/>
            <w:sz w:val="22"/>
            <w:szCs w:val="22"/>
            <w:rPrChange w:id="242" w:author="Guo, Shicheng" w:date="2019-06-24T11:36:00Z">
              <w:rPr>
                <w:rFonts w:ascii="Arial" w:eastAsiaTheme="minorEastAsia" w:hAnsi="Arial" w:cs="Arial"/>
                <w:b/>
                <w:color w:val="0070C0"/>
                <w:kern w:val="2"/>
                <w:sz w:val="22"/>
                <w:szCs w:val="22"/>
              </w:rPr>
            </w:rPrChange>
          </w:rPr>
          <w:t xml:space="preserve"> adjacent normal colon tissues. (A): DMR between LGA and </w:t>
        </w:r>
      </w:ins>
      <w:ins w:id="243" w:author="Guo, Shicheng" w:date="2019-06-24T11:28:00Z">
        <w:r w:rsidR="00B40EEC" w:rsidRPr="00091ED7">
          <w:rPr>
            <w:rFonts w:ascii="Arial" w:hAnsi="Arial" w:cs="Arial"/>
            <w:sz w:val="22"/>
            <w:szCs w:val="22"/>
            <w:rPrChange w:id="244" w:author="Guo, Shicheng" w:date="2019-06-24T11:36:00Z">
              <w:rPr>
                <w:rFonts w:ascii="Arial" w:eastAsiaTheme="minorEastAsia" w:hAnsi="Arial" w:cs="Arial"/>
                <w:b/>
                <w:color w:val="0070C0"/>
                <w:kern w:val="2"/>
                <w:sz w:val="22"/>
                <w:szCs w:val="22"/>
              </w:rPr>
            </w:rPrChange>
          </w:rPr>
          <w:t>adjacent normal colon tissues.</w:t>
        </w:r>
        <w:r w:rsidR="00B40EEC" w:rsidRPr="00091ED7" w:rsidDel="00557F40">
          <w:rPr>
            <w:rFonts w:ascii="Arial" w:hAnsi="Arial" w:cs="Arial"/>
            <w:sz w:val="22"/>
            <w:szCs w:val="22"/>
            <w:rPrChange w:id="245" w:author="Guo, Shicheng" w:date="2019-06-24T11:36:00Z">
              <w:rPr>
                <w:rFonts w:ascii="Arial" w:eastAsiaTheme="minorEastAsia" w:hAnsi="Arial" w:cs="Arial"/>
                <w:b/>
                <w:color w:val="0070C0"/>
                <w:kern w:val="2"/>
                <w:sz w:val="22"/>
                <w:szCs w:val="22"/>
              </w:rPr>
            </w:rPrChange>
          </w:rPr>
          <w:t xml:space="preserve"> </w:t>
        </w:r>
        <w:r w:rsidR="00B40EEC" w:rsidRPr="00091ED7">
          <w:rPr>
            <w:rFonts w:ascii="Arial" w:hAnsi="Arial" w:cs="Arial"/>
            <w:sz w:val="22"/>
            <w:szCs w:val="22"/>
            <w:rPrChange w:id="246" w:author="Guo, Shicheng" w:date="2019-06-24T11:36:00Z">
              <w:rPr>
                <w:rFonts w:ascii="Arial" w:eastAsiaTheme="minorEastAsia" w:hAnsi="Arial" w:cs="Arial"/>
                <w:b/>
                <w:color w:val="0070C0"/>
                <w:kern w:val="2"/>
                <w:sz w:val="22"/>
                <w:szCs w:val="22"/>
              </w:rPr>
            </w:rPrChange>
          </w:rPr>
          <w:t>(B): DMR between HGA and adjacent normal colon tissues. (C): DMR between HGA and LGA. (</w:t>
        </w:r>
      </w:ins>
      <w:ins w:id="247" w:author="Guo, Shicheng" w:date="2019-06-24T11:29:00Z">
        <w:r w:rsidR="00B40EEC" w:rsidRPr="00091ED7">
          <w:rPr>
            <w:rFonts w:ascii="Arial" w:hAnsi="Arial" w:cs="Arial"/>
            <w:sz w:val="22"/>
            <w:szCs w:val="22"/>
            <w:rPrChange w:id="248" w:author="Guo, Shicheng" w:date="2019-06-24T11:36:00Z">
              <w:rPr>
                <w:rFonts w:ascii="Arial" w:eastAsiaTheme="minorEastAsia" w:hAnsi="Arial" w:cs="Arial"/>
                <w:b/>
                <w:color w:val="0070C0"/>
                <w:kern w:val="2"/>
                <w:sz w:val="22"/>
                <w:szCs w:val="22"/>
              </w:rPr>
            </w:rPrChange>
          </w:rPr>
          <w:t>D</w:t>
        </w:r>
      </w:ins>
      <w:ins w:id="249" w:author="Guo, Shicheng" w:date="2019-06-24T11:28:00Z">
        <w:r w:rsidR="00B40EEC" w:rsidRPr="00091ED7">
          <w:rPr>
            <w:rFonts w:ascii="Arial" w:hAnsi="Arial" w:cs="Arial"/>
            <w:sz w:val="22"/>
            <w:szCs w:val="22"/>
            <w:rPrChange w:id="250" w:author="Guo, Shicheng" w:date="2019-06-24T11:36:00Z">
              <w:rPr>
                <w:rFonts w:ascii="Arial" w:eastAsiaTheme="minorEastAsia" w:hAnsi="Arial" w:cs="Arial"/>
                <w:b/>
                <w:color w:val="0070C0"/>
                <w:kern w:val="2"/>
                <w:sz w:val="22"/>
                <w:szCs w:val="22"/>
              </w:rPr>
            </w:rPrChange>
          </w:rPr>
          <w:t>)</w:t>
        </w:r>
      </w:ins>
      <w:ins w:id="251" w:author="Guo, Shicheng" w:date="2019-06-24T11:29:00Z">
        <w:r w:rsidR="00B40EEC" w:rsidRPr="00091ED7">
          <w:rPr>
            <w:rFonts w:ascii="Arial" w:hAnsi="Arial" w:cs="Arial"/>
            <w:sz w:val="22"/>
            <w:szCs w:val="22"/>
            <w:rPrChange w:id="252" w:author="Guo, Shicheng" w:date="2019-06-24T11:36:00Z">
              <w:rPr>
                <w:rFonts w:ascii="Arial" w:eastAsiaTheme="minorEastAsia" w:hAnsi="Arial" w:cs="Arial"/>
                <w:b/>
                <w:color w:val="0070C0"/>
                <w:kern w:val="2"/>
                <w:sz w:val="22"/>
                <w:szCs w:val="22"/>
              </w:rPr>
            </w:rPrChange>
          </w:rPr>
          <w:t xml:space="preserve">: Venn </w:t>
        </w:r>
        <w:r w:rsidR="00062B8B" w:rsidRPr="00091ED7">
          <w:rPr>
            <w:rFonts w:ascii="Arial" w:hAnsi="Arial" w:cs="Arial"/>
            <w:sz w:val="22"/>
            <w:szCs w:val="22"/>
            <w:rPrChange w:id="253" w:author="Guo, Shicheng" w:date="2019-06-24T11:36:00Z">
              <w:rPr>
                <w:rFonts w:ascii="Arial" w:eastAsiaTheme="minorEastAsia" w:hAnsi="Arial" w:cs="Arial"/>
                <w:b/>
                <w:color w:val="0070C0"/>
                <w:kern w:val="2"/>
                <w:sz w:val="22"/>
                <w:szCs w:val="22"/>
              </w:rPr>
            </w:rPrChange>
          </w:rPr>
          <w:t>graph to show all the above DMRs</w:t>
        </w:r>
        <w:r w:rsidR="00EE2497" w:rsidRPr="00091ED7">
          <w:rPr>
            <w:rFonts w:ascii="Arial" w:hAnsi="Arial" w:cs="Arial"/>
            <w:sz w:val="22"/>
            <w:szCs w:val="22"/>
            <w:rPrChange w:id="254" w:author="Guo, Shicheng" w:date="2019-06-24T11:36:00Z">
              <w:rPr>
                <w:rFonts w:ascii="Arial" w:eastAsiaTheme="minorEastAsia" w:hAnsi="Arial" w:cs="Arial"/>
                <w:b/>
                <w:color w:val="0070C0"/>
                <w:kern w:val="2"/>
                <w:sz w:val="22"/>
                <w:szCs w:val="22"/>
              </w:rPr>
            </w:rPrChange>
          </w:rPr>
          <w:t>.</w:t>
        </w:r>
      </w:ins>
    </w:p>
    <w:p w14:paraId="49261E92" w14:textId="7417BD4B" w:rsidR="0089090A" w:rsidRPr="005544C8" w:rsidRDefault="0089090A" w:rsidP="0089090A">
      <w:pPr>
        <w:jc w:val="both"/>
        <w:rPr>
          <w:rFonts w:ascii="Arial" w:eastAsiaTheme="minorEastAsia" w:hAnsi="Arial" w:cs="Arial"/>
          <w:b/>
          <w:color w:val="0070C0"/>
          <w:kern w:val="2"/>
          <w:sz w:val="22"/>
          <w:szCs w:val="22"/>
        </w:rPr>
      </w:pPr>
      <w:del w:id="255" w:author="Guo, Shicheng" w:date="2019-06-24T11:25:00Z">
        <w:r w:rsidRPr="005544C8" w:rsidDel="00557F40">
          <w:rPr>
            <w:rFonts w:ascii="Arial" w:eastAsiaTheme="minorEastAsia" w:hAnsi="Arial" w:cs="Arial"/>
            <w:b/>
            <w:color w:val="0070C0"/>
            <w:kern w:val="2"/>
            <w:sz w:val="22"/>
            <w:szCs w:val="22"/>
          </w:rPr>
          <w:delText>a,2b</w:delText>
        </w:r>
        <w:bookmarkEnd w:id="233"/>
        <w:bookmarkEnd w:id="234"/>
        <w:r w:rsidRPr="005544C8" w:rsidDel="00557F40">
          <w:rPr>
            <w:rFonts w:ascii="Arial" w:eastAsiaTheme="minorEastAsia" w:hAnsi="Arial" w:cs="Arial"/>
            <w:b/>
            <w:color w:val="0070C0"/>
            <w:kern w:val="2"/>
            <w:sz w:val="22"/>
            <w:szCs w:val="22"/>
          </w:rPr>
          <w:delText>,2c,2d</w:delText>
        </w:r>
      </w:del>
    </w:p>
    <w:p w14:paraId="566FA4A0" w14:textId="77777777" w:rsidR="0089090A" w:rsidRPr="00F80442" w:rsidRDefault="0089090A" w:rsidP="009036D6">
      <w:pPr>
        <w:tabs>
          <w:tab w:val="left" w:pos="1236"/>
          <w:tab w:val="left" w:pos="1880"/>
        </w:tabs>
        <w:jc w:val="both"/>
        <w:rPr>
          <w:rFonts w:ascii="Arial" w:eastAsiaTheme="minorEastAsia" w:hAnsi="Arial" w:cs="Arial"/>
          <w:b/>
          <w:color w:val="0070C0"/>
          <w:kern w:val="2"/>
          <w:sz w:val="22"/>
          <w:szCs w:val="22"/>
        </w:rPr>
      </w:pPr>
    </w:p>
    <w:p w14:paraId="140B62F2" w14:textId="77777777" w:rsidR="0089090A" w:rsidRPr="00F80442" w:rsidRDefault="0089090A" w:rsidP="0089090A">
      <w:pPr>
        <w:pStyle w:val="Heading4"/>
        <w:widowControl w:val="0"/>
        <w:spacing w:before="40" w:line="360" w:lineRule="auto"/>
        <w:jc w:val="both"/>
        <w:rPr>
          <w:rFonts w:ascii="Arial" w:eastAsia="Arial" w:hAnsi="Arial" w:cs="Arial"/>
          <w:b w:val="0"/>
          <w:color w:val="000000" w:themeColor="text1"/>
          <w:sz w:val="22"/>
          <w:szCs w:val="22"/>
        </w:rPr>
      </w:pPr>
      <w:r w:rsidRPr="00F80442">
        <w:rPr>
          <w:rFonts w:ascii="Arial" w:eastAsia="Arial" w:hAnsi="Arial" w:cs="Arial"/>
          <w:bCs w:val="0"/>
          <w:i w:val="0"/>
          <w:iCs w:val="0"/>
          <w:color w:val="000000" w:themeColor="text1"/>
          <w:sz w:val="22"/>
          <w:szCs w:val="22"/>
          <w:lang w:eastAsia="zh-CN"/>
        </w:rPr>
        <w:t>Nervous system is associated with adenoma development</w:t>
      </w:r>
    </w:p>
    <w:p w14:paraId="13DFA912" w14:textId="5A258A9F" w:rsidR="0089090A" w:rsidRPr="00F80442" w:rsidRDefault="00147DC3" w:rsidP="0089090A">
      <w:pPr>
        <w:jc w:val="both"/>
        <w:rPr>
          <w:rFonts w:ascii="Arial" w:hAnsi="Arial" w:cs="Arial"/>
          <w:sz w:val="22"/>
          <w:szCs w:val="22"/>
        </w:rPr>
      </w:pPr>
      <w:bookmarkStart w:id="256" w:name="OLE_LINK124"/>
      <w:bookmarkStart w:id="257" w:name="OLE_LINK125"/>
      <w:bookmarkStart w:id="258" w:name="OLE_LINK126"/>
      <w:bookmarkStart w:id="259" w:name="OLE_LINK127"/>
      <w:ins w:id="260" w:author="Guo, Shicheng" w:date="2019-06-24T11:38:00Z">
        <w:r>
          <w:rPr>
            <w:rFonts w:ascii="Arial" w:hAnsi="Arial" w:cs="Arial"/>
            <w:sz w:val="22"/>
            <w:szCs w:val="22"/>
          </w:rPr>
          <w:t>E</w:t>
        </w:r>
      </w:ins>
      <w:del w:id="261" w:author="Guo, Shicheng" w:date="2019-06-24T11:38:00Z">
        <w:r w:rsidR="0089090A" w:rsidRPr="00F80442" w:rsidDel="00147DC3">
          <w:rPr>
            <w:rFonts w:ascii="Arial" w:hAnsi="Arial" w:cs="Arial"/>
            <w:sz w:val="22"/>
            <w:szCs w:val="22"/>
          </w:rPr>
          <w:delText>We do e</w:delText>
        </w:r>
      </w:del>
      <w:r w:rsidR="0089090A" w:rsidRPr="00F80442">
        <w:rPr>
          <w:rFonts w:ascii="Arial" w:hAnsi="Arial" w:cs="Arial"/>
          <w:sz w:val="22"/>
          <w:szCs w:val="22"/>
        </w:rPr>
        <w:t xml:space="preserve">nrichment analysis </w:t>
      </w:r>
      <w:del w:id="262" w:author="Guo, Shicheng" w:date="2019-06-24T11:38:00Z">
        <w:r w:rsidR="0089090A" w:rsidRPr="00F80442" w:rsidDel="00147DC3">
          <w:rPr>
            <w:rFonts w:ascii="Arial" w:hAnsi="Arial" w:cs="Arial"/>
            <w:sz w:val="22"/>
            <w:szCs w:val="22"/>
          </w:rPr>
          <w:delText>for</w:delText>
        </w:r>
      </w:del>
      <w:ins w:id="263" w:author="Guo, Shicheng" w:date="2019-06-24T11:38:00Z">
        <w:r>
          <w:rPr>
            <w:rFonts w:ascii="Arial" w:hAnsi="Arial" w:cs="Arial"/>
            <w:sz w:val="22"/>
            <w:szCs w:val="22"/>
          </w:rPr>
          <w:t>to</w:t>
        </w:r>
      </w:ins>
      <w:r w:rsidR="0089090A" w:rsidRPr="00F80442">
        <w:rPr>
          <w:rFonts w:ascii="Arial" w:hAnsi="Arial" w:cs="Arial"/>
          <w:sz w:val="22"/>
          <w:szCs w:val="22"/>
        </w:rPr>
        <w:t xml:space="preserve"> 603 </w:t>
      </w:r>
      <w:del w:id="264" w:author="Guo, Shicheng" w:date="2019-06-24T11:38:00Z">
        <w:r w:rsidR="0089090A" w:rsidRPr="00F80442" w:rsidDel="00147DC3">
          <w:rPr>
            <w:rFonts w:ascii="Arial" w:hAnsi="Arial" w:cs="Arial"/>
            <w:sz w:val="22"/>
            <w:szCs w:val="22"/>
          </w:rPr>
          <w:delText xml:space="preserve">genes the </w:delText>
        </w:r>
      </w:del>
      <w:r w:rsidR="0089090A" w:rsidRPr="00F80442">
        <w:rPr>
          <w:rFonts w:ascii="Arial" w:hAnsi="Arial" w:cs="Arial"/>
          <w:sz w:val="22"/>
          <w:szCs w:val="22"/>
        </w:rPr>
        <w:t>DMRs between high-grade adenoma and low-grade adenoma located on, most terms are nervous system and signal transduction associated (</w:t>
      </w:r>
      <w:r w:rsidR="0089090A" w:rsidRPr="00F80442">
        <w:rPr>
          <w:rFonts w:ascii="Arial" w:eastAsiaTheme="minorEastAsia" w:hAnsi="Arial" w:cs="Arial"/>
          <w:b/>
          <w:color w:val="0070C0"/>
          <w:kern w:val="2"/>
          <w:sz w:val="22"/>
          <w:szCs w:val="22"/>
        </w:rPr>
        <w:t>Figure 3</w:t>
      </w:r>
      <w:r w:rsidR="00F3398E" w:rsidRPr="00F80442">
        <w:rPr>
          <w:rFonts w:ascii="Arial" w:eastAsiaTheme="minorEastAsia" w:hAnsi="Arial" w:cs="Arial"/>
          <w:b/>
          <w:color w:val="0070C0"/>
          <w:kern w:val="2"/>
          <w:sz w:val="22"/>
          <w:szCs w:val="22"/>
        </w:rPr>
        <w:t>A</w:t>
      </w:r>
      <w:r w:rsidR="0089090A" w:rsidRPr="00F80442">
        <w:rPr>
          <w:rFonts w:ascii="Arial" w:hAnsi="Arial" w:cs="Arial"/>
          <w:sz w:val="22"/>
          <w:szCs w:val="22"/>
        </w:rPr>
        <w:t xml:space="preserve">). Recent years, gut-brain cross-talk is focused by more and more studies, and in our study </w:t>
      </w:r>
      <w:bookmarkStart w:id="265" w:name="OLE_LINK45"/>
      <w:bookmarkStart w:id="266" w:name="OLE_LINK68"/>
      <w:r w:rsidR="0089090A" w:rsidRPr="00F80442">
        <w:rPr>
          <w:rFonts w:ascii="Arial" w:hAnsi="Arial" w:cs="Arial"/>
          <w:sz w:val="22"/>
          <w:szCs w:val="22"/>
        </w:rPr>
        <w:t>dopaminergic synapse and serotonergic synapse are hit</w:t>
      </w:r>
      <w:bookmarkEnd w:id="265"/>
      <w:bookmarkEnd w:id="266"/>
      <w:r w:rsidR="0089090A" w:rsidRPr="00F80442">
        <w:rPr>
          <w:rFonts w:ascii="Arial" w:hAnsi="Arial" w:cs="Arial"/>
          <w:sz w:val="22"/>
          <w:szCs w:val="22"/>
        </w:rPr>
        <w:t xml:space="preserve"> on KEGG enrichment result, which play a role in gut-brain axis model. </w:t>
      </w:r>
      <w:r w:rsidR="0089090A" w:rsidRPr="008D1243">
        <w:rPr>
          <w:rFonts w:ascii="Arial" w:hAnsi="Arial" w:cs="Arial"/>
          <w:sz w:val="22"/>
          <w:szCs w:val="22"/>
          <w:highlight w:val="yellow"/>
          <w:rPrChange w:id="267" w:author="Guo, Shicheng" w:date="2019-06-24T12:07:00Z">
            <w:rPr>
              <w:rFonts w:ascii="Arial" w:hAnsi="Arial" w:cs="Arial"/>
              <w:sz w:val="22"/>
              <w:szCs w:val="22"/>
            </w:rPr>
          </w:rPrChange>
        </w:rPr>
        <w:t xml:space="preserve">NHA includes almost genes the NLA and LAHA DMRs located on </w:t>
      </w:r>
      <w:bookmarkStart w:id="268" w:name="OLE_LINK27"/>
      <w:bookmarkStart w:id="269" w:name="OLE_LINK31"/>
      <w:r w:rsidR="0089090A" w:rsidRPr="008D1243">
        <w:rPr>
          <w:rFonts w:ascii="Arial" w:hAnsi="Arial" w:cs="Arial"/>
          <w:sz w:val="22"/>
          <w:szCs w:val="22"/>
          <w:highlight w:val="yellow"/>
          <w:rPrChange w:id="270" w:author="Guo, Shicheng" w:date="2019-06-24T12:07:00Z">
            <w:rPr>
              <w:rFonts w:ascii="Arial" w:hAnsi="Arial" w:cs="Arial"/>
              <w:sz w:val="22"/>
              <w:szCs w:val="22"/>
            </w:rPr>
          </w:rPrChange>
        </w:rPr>
        <w:t>(</w:t>
      </w:r>
      <w:r w:rsidR="0089090A" w:rsidRPr="008D1243">
        <w:rPr>
          <w:rFonts w:ascii="Arial" w:eastAsiaTheme="minorEastAsia" w:hAnsi="Arial" w:cs="Arial"/>
          <w:b/>
          <w:color w:val="0070C0"/>
          <w:kern w:val="2"/>
          <w:sz w:val="22"/>
          <w:szCs w:val="22"/>
          <w:highlight w:val="yellow"/>
          <w:rPrChange w:id="271" w:author="Guo, Shicheng" w:date="2019-06-24T12:07:00Z">
            <w:rPr>
              <w:rFonts w:ascii="Arial" w:eastAsiaTheme="minorEastAsia" w:hAnsi="Arial" w:cs="Arial"/>
              <w:b/>
              <w:color w:val="0070C0"/>
              <w:kern w:val="2"/>
              <w:sz w:val="22"/>
              <w:szCs w:val="22"/>
            </w:rPr>
          </w:rPrChange>
        </w:rPr>
        <w:t xml:space="preserve">Figure </w:t>
      </w:r>
      <w:r w:rsidR="00F3398E" w:rsidRPr="008D1243">
        <w:rPr>
          <w:rFonts w:ascii="Arial" w:eastAsiaTheme="minorEastAsia" w:hAnsi="Arial" w:cs="Arial"/>
          <w:b/>
          <w:color w:val="0070C0"/>
          <w:kern w:val="2"/>
          <w:sz w:val="22"/>
          <w:szCs w:val="22"/>
          <w:highlight w:val="yellow"/>
          <w:rPrChange w:id="272" w:author="Guo, Shicheng" w:date="2019-06-24T12:07:00Z">
            <w:rPr>
              <w:rFonts w:ascii="Arial" w:eastAsiaTheme="minorEastAsia" w:hAnsi="Arial" w:cs="Arial"/>
              <w:b/>
              <w:color w:val="0070C0"/>
              <w:kern w:val="2"/>
              <w:sz w:val="22"/>
              <w:szCs w:val="22"/>
            </w:rPr>
          </w:rPrChange>
        </w:rPr>
        <w:t>2D</w:t>
      </w:r>
      <w:r w:rsidR="0089090A" w:rsidRPr="008D1243">
        <w:rPr>
          <w:rFonts w:ascii="Arial" w:hAnsi="Arial" w:cs="Arial"/>
          <w:sz w:val="22"/>
          <w:szCs w:val="22"/>
          <w:highlight w:val="yellow"/>
          <w:rPrChange w:id="273" w:author="Guo, Shicheng" w:date="2019-06-24T12:07:00Z">
            <w:rPr>
              <w:rFonts w:ascii="Arial" w:hAnsi="Arial" w:cs="Arial"/>
              <w:sz w:val="22"/>
              <w:szCs w:val="22"/>
            </w:rPr>
          </w:rPrChange>
        </w:rPr>
        <w:t>)</w:t>
      </w:r>
      <w:bookmarkEnd w:id="268"/>
      <w:bookmarkEnd w:id="269"/>
      <w:r w:rsidR="0089090A" w:rsidRPr="008D1243">
        <w:rPr>
          <w:rFonts w:ascii="Arial" w:hAnsi="Arial" w:cs="Arial"/>
          <w:sz w:val="22"/>
          <w:szCs w:val="22"/>
          <w:highlight w:val="yellow"/>
          <w:rPrChange w:id="274" w:author="Guo, Shicheng" w:date="2019-06-24T12:07:00Z">
            <w:rPr>
              <w:rFonts w:ascii="Arial" w:hAnsi="Arial" w:cs="Arial"/>
              <w:sz w:val="22"/>
              <w:szCs w:val="22"/>
            </w:rPr>
          </w:rPrChange>
        </w:rPr>
        <w:t>.</w:t>
      </w:r>
      <w:r w:rsidR="0089090A" w:rsidRPr="00F80442">
        <w:rPr>
          <w:rFonts w:ascii="Arial" w:hAnsi="Arial" w:cs="Arial"/>
          <w:sz w:val="22"/>
          <w:szCs w:val="22"/>
        </w:rPr>
        <w:t xml:space="preserve"> To figure out potential function changes from </w:t>
      </w:r>
      <w:r w:rsidR="0089090A" w:rsidRPr="005544C8">
        <w:rPr>
          <w:rFonts w:ascii="Arial" w:hAnsi="Arial" w:cs="Arial"/>
          <w:sz w:val="22"/>
          <w:szCs w:val="22"/>
        </w:rPr>
        <w:t>low-grade adenoma to high-grade adenoma, the Gene Ontology (GO) enrichment were perform</w:t>
      </w:r>
      <w:r w:rsidR="0089090A" w:rsidRPr="00F80442">
        <w:rPr>
          <w:rFonts w:ascii="Arial" w:hAnsi="Arial" w:cs="Arial"/>
          <w:sz w:val="22"/>
          <w:szCs w:val="22"/>
        </w:rPr>
        <w:t xml:space="preserve">ed for 275 </w:t>
      </w:r>
      <w:bookmarkStart w:id="275" w:name="OLE_LINK21"/>
      <w:bookmarkStart w:id="276" w:name="OLE_LINK22"/>
      <w:r w:rsidR="0089090A" w:rsidRPr="00F80442">
        <w:rPr>
          <w:rFonts w:ascii="Arial" w:hAnsi="Arial" w:cs="Arial"/>
          <w:sz w:val="22"/>
          <w:szCs w:val="22"/>
        </w:rPr>
        <w:t>genes</w:t>
      </w:r>
      <w:bookmarkStart w:id="277" w:name="OLE_LINK19"/>
      <w:bookmarkStart w:id="278" w:name="OLE_LINK20"/>
      <w:r w:rsidR="0089090A" w:rsidRPr="00F80442">
        <w:rPr>
          <w:rFonts w:ascii="Arial" w:hAnsi="Arial" w:cs="Arial"/>
          <w:sz w:val="22"/>
          <w:szCs w:val="22"/>
        </w:rPr>
        <w:t xml:space="preserve"> </w:t>
      </w:r>
      <w:bookmarkStart w:id="279" w:name="OLE_LINK15"/>
      <w:bookmarkStart w:id="280" w:name="OLE_LINK16"/>
      <w:r w:rsidR="0089090A" w:rsidRPr="00F80442">
        <w:rPr>
          <w:rFonts w:ascii="Arial" w:hAnsi="Arial" w:cs="Arial"/>
          <w:sz w:val="22"/>
          <w:szCs w:val="22"/>
        </w:rPr>
        <w:t>significantly different methylated</w:t>
      </w:r>
      <w:bookmarkEnd w:id="275"/>
      <w:bookmarkEnd w:id="276"/>
      <w:bookmarkEnd w:id="279"/>
      <w:bookmarkEnd w:id="280"/>
      <w:r w:rsidR="0089090A" w:rsidRPr="00F80442">
        <w:rPr>
          <w:rFonts w:ascii="Arial" w:hAnsi="Arial" w:cs="Arial"/>
          <w:sz w:val="22"/>
          <w:szCs w:val="22"/>
        </w:rPr>
        <w:t xml:space="preserve"> </w:t>
      </w:r>
      <w:bookmarkEnd w:id="277"/>
      <w:bookmarkEnd w:id="278"/>
      <w:r w:rsidR="0089090A" w:rsidRPr="00F80442">
        <w:rPr>
          <w:rFonts w:ascii="Arial" w:hAnsi="Arial" w:cs="Arial"/>
          <w:sz w:val="22"/>
          <w:szCs w:val="22"/>
        </w:rPr>
        <w:t>just in NLA and NHA without LAHA, and 571 significantly different methylated genes shown in LAHA and NHA without NLA (</w:t>
      </w:r>
      <w:r w:rsidR="0089090A" w:rsidRPr="00F80442">
        <w:rPr>
          <w:rFonts w:ascii="Arial" w:eastAsiaTheme="minorEastAsia" w:hAnsi="Arial" w:cs="Arial"/>
          <w:b/>
          <w:color w:val="0070C0"/>
          <w:kern w:val="2"/>
          <w:sz w:val="22"/>
          <w:szCs w:val="22"/>
        </w:rPr>
        <w:t>Figure 3</w:t>
      </w:r>
      <w:r w:rsidR="00C45DD1">
        <w:rPr>
          <w:rFonts w:ascii="Arial" w:eastAsiaTheme="minorEastAsia" w:hAnsi="Arial" w:cs="Arial" w:hint="eastAsia"/>
          <w:b/>
          <w:color w:val="0070C0"/>
          <w:kern w:val="2"/>
          <w:sz w:val="22"/>
          <w:szCs w:val="22"/>
        </w:rPr>
        <w:t>B</w:t>
      </w:r>
      <w:r w:rsidR="0089090A" w:rsidRPr="00F80442">
        <w:rPr>
          <w:rFonts w:ascii="Arial" w:hAnsi="Arial" w:cs="Arial"/>
          <w:sz w:val="22"/>
          <w:szCs w:val="22"/>
        </w:rPr>
        <w:t>). For 275 genes significantly different methylated just in NLA and NHA, GO analysis shows the top term enriched is proteolysis, and extracellular matrix disassembly, inorganic anion transport and cobalamin metabolic process also be hit. Cell adhesion, and positive regulation of positive chemotaxis and neuropeptide signaling pathwa</w:t>
      </w:r>
      <w:r w:rsidR="0089090A" w:rsidRPr="00743D48">
        <w:rPr>
          <w:rFonts w:ascii="Arial" w:hAnsi="Arial" w:cs="Arial"/>
          <w:sz w:val="22"/>
          <w:szCs w:val="22"/>
        </w:rPr>
        <w:t>y are hit on overlapped part between NLA and LAHA.</w:t>
      </w:r>
      <w:r w:rsidR="0089090A" w:rsidRPr="00F80442">
        <w:rPr>
          <w:rFonts w:ascii="Arial" w:hAnsi="Arial" w:cs="Arial"/>
          <w:sz w:val="22"/>
          <w:szCs w:val="22"/>
        </w:rPr>
        <w:t xml:space="preserve"> What is intriguing</w:t>
      </w:r>
      <w:r w:rsidR="0089090A" w:rsidRPr="00743D48">
        <w:rPr>
          <w:rFonts w:ascii="Arial" w:hAnsi="Arial" w:cs="Arial"/>
          <w:sz w:val="22"/>
          <w:szCs w:val="22"/>
        </w:rPr>
        <w:t xml:space="preserve"> </w:t>
      </w:r>
      <w:r w:rsidR="0089090A" w:rsidRPr="00F80442">
        <w:rPr>
          <w:rFonts w:ascii="Arial" w:hAnsi="Arial" w:cs="Arial"/>
          <w:sz w:val="22"/>
          <w:szCs w:val="22"/>
        </w:rPr>
        <w:t>is the results show the genes significantly different methylated only from low-</w:t>
      </w:r>
      <w:r w:rsidR="0089090A" w:rsidRPr="00743D48">
        <w:rPr>
          <w:rFonts w:ascii="Arial" w:hAnsi="Arial" w:cs="Arial"/>
          <w:sz w:val="22"/>
          <w:szCs w:val="22"/>
        </w:rPr>
        <w:t xml:space="preserve">grade adenoma to </w:t>
      </w:r>
      <w:bookmarkStart w:id="281" w:name="OLE_LINK30"/>
      <w:bookmarkStart w:id="282" w:name="OLE_LINK33"/>
      <w:bookmarkStart w:id="283" w:name="OLE_LINK34"/>
      <w:bookmarkStart w:id="284" w:name="OLE_LINK28"/>
      <w:bookmarkStart w:id="285" w:name="OLE_LINK29"/>
      <w:r w:rsidR="0089090A" w:rsidRPr="00743D48">
        <w:rPr>
          <w:rFonts w:ascii="Arial" w:hAnsi="Arial" w:cs="Arial"/>
          <w:sz w:val="22"/>
          <w:szCs w:val="22"/>
        </w:rPr>
        <w:t>high-grade adenoma</w:t>
      </w:r>
      <w:bookmarkEnd w:id="281"/>
      <w:bookmarkEnd w:id="282"/>
      <w:bookmarkEnd w:id="283"/>
      <w:r w:rsidR="0089090A" w:rsidRPr="00743D48">
        <w:rPr>
          <w:rFonts w:ascii="Arial" w:hAnsi="Arial" w:cs="Arial"/>
          <w:sz w:val="22"/>
          <w:szCs w:val="22"/>
        </w:rPr>
        <w:t xml:space="preserve"> </w:t>
      </w:r>
      <w:bookmarkEnd w:id="284"/>
      <w:bookmarkEnd w:id="285"/>
      <w:r w:rsidR="0089090A" w:rsidRPr="00743D48">
        <w:rPr>
          <w:rFonts w:ascii="Arial" w:hAnsi="Arial" w:cs="Arial"/>
          <w:sz w:val="22"/>
          <w:szCs w:val="22"/>
        </w:rPr>
        <w:t xml:space="preserve">were enriched for chemical synaptic transmission, transmission of nerve impulse, calcium ion transmembrane transport and etc. </w:t>
      </w:r>
      <w:bookmarkStart w:id="286" w:name="OLE_LINK47"/>
      <w:bookmarkStart w:id="287" w:name="OLE_LINK48"/>
      <w:r w:rsidR="0089090A" w:rsidRPr="00743D48">
        <w:rPr>
          <w:rFonts w:ascii="Arial" w:hAnsi="Arial" w:cs="Arial"/>
          <w:sz w:val="22"/>
          <w:szCs w:val="22"/>
        </w:rPr>
        <w:t xml:space="preserve">Most of them are </w:t>
      </w:r>
      <w:bookmarkStart w:id="288" w:name="OLE_LINK61"/>
      <w:bookmarkStart w:id="289" w:name="OLE_LINK62"/>
      <w:r w:rsidR="0089090A" w:rsidRPr="00743D48">
        <w:rPr>
          <w:rFonts w:ascii="Arial" w:hAnsi="Arial" w:cs="Arial"/>
          <w:sz w:val="22"/>
          <w:szCs w:val="22"/>
        </w:rPr>
        <w:t>nervous system</w:t>
      </w:r>
      <w:bookmarkEnd w:id="288"/>
      <w:bookmarkEnd w:id="289"/>
      <w:r w:rsidR="0089090A" w:rsidRPr="00743D48">
        <w:rPr>
          <w:rFonts w:ascii="Arial" w:hAnsi="Arial" w:cs="Arial"/>
          <w:sz w:val="22"/>
          <w:szCs w:val="22"/>
        </w:rPr>
        <w:t xml:space="preserve"> associated</w:t>
      </w:r>
      <w:bookmarkEnd w:id="286"/>
      <w:bookmarkEnd w:id="287"/>
      <w:r w:rsidR="0089090A" w:rsidRPr="00743D48">
        <w:rPr>
          <w:rFonts w:ascii="Arial" w:hAnsi="Arial" w:cs="Arial"/>
          <w:sz w:val="22"/>
          <w:szCs w:val="22"/>
        </w:rPr>
        <w:t xml:space="preserve">, exhibiting different pattern of </w:t>
      </w:r>
      <w:r w:rsidR="0089090A" w:rsidRPr="00F80442">
        <w:rPr>
          <w:rFonts w:ascii="Arial" w:hAnsi="Arial" w:cs="Arial"/>
          <w:sz w:val="22"/>
          <w:szCs w:val="22"/>
        </w:rPr>
        <w:t>LAHA compared with NLA.</w:t>
      </w:r>
      <w:bookmarkStart w:id="290" w:name="OLE_LINK25"/>
      <w:bookmarkStart w:id="291" w:name="OLE_LINK26"/>
    </w:p>
    <w:bookmarkEnd w:id="256"/>
    <w:bookmarkEnd w:id="257"/>
    <w:bookmarkEnd w:id="258"/>
    <w:bookmarkEnd w:id="259"/>
    <w:bookmarkEnd w:id="290"/>
    <w:bookmarkEnd w:id="291"/>
    <w:p w14:paraId="0665D223" w14:textId="78215500" w:rsidR="0089090A" w:rsidRDefault="00EF56BA" w:rsidP="0089090A">
      <w:pPr>
        <w:jc w:val="both"/>
        <w:rPr>
          <w:ins w:id="292" w:author="Guo, Shicheng" w:date="2019-06-24T11:36:00Z"/>
          <w:rFonts w:ascii="Arial" w:hAnsi="Arial" w:cs="Arial"/>
        </w:rPr>
      </w:pPr>
      <w:commentRangeStart w:id="293"/>
      <w:r>
        <w:rPr>
          <w:noProof/>
          <w:lang w:eastAsia="en-US"/>
        </w:rPr>
        <w:drawing>
          <wp:inline distT="0" distB="0" distL="0" distR="0" wp14:anchorId="348D0AA0" wp14:editId="013654D7">
            <wp:extent cx="6642100" cy="2077085"/>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2077085"/>
                    </a:xfrm>
                    <a:prstGeom prst="rect">
                      <a:avLst/>
                    </a:prstGeom>
                  </pic:spPr>
                </pic:pic>
              </a:graphicData>
            </a:graphic>
          </wp:inline>
        </w:drawing>
      </w:r>
      <w:commentRangeEnd w:id="293"/>
      <w:r w:rsidR="005C30C8">
        <w:rPr>
          <w:rStyle w:val="CommentReference"/>
        </w:rPr>
        <w:commentReference w:id="293"/>
      </w:r>
    </w:p>
    <w:p w14:paraId="31C6D238" w14:textId="10966F93" w:rsidR="00147DC3" w:rsidRDefault="00147DC3" w:rsidP="0089090A">
      <w:pPr>
        <w:jc w:val="both"/>
        <w:rPr>
          <w:rFonts w:ascii="Arial" w:hAnsi="Arial" w:cs="Arial"/>
        </w:rPr>
      </w:pPr>
      <w:ins w:id="294" w:author="Guo, Shicheng" w:date="2019-06-24T11:36:00Z">
        <w:r w:rsidRPr="00ED4191">
          <w:rPr>
            <w:rFonts w:ascii="Arial" w:hAnsi="Arial" w:cs="Arial"/>
            <w:sz w:val="22"/>
            <w:szCs w:val="22"/>
            <w:rPrChange w:id="295" w:author="Guo, Shicheng" w:date="2019-06-24T11:40:00Z">
              <w:rPr>
                <w:rFonts w:ascii="Arial" w:hAnsi="Arial" w:cs="Arial"/>
              </w:rPr>
            </w:rPrChange>
          </w:rPr>
          <w:t xml:space="preserve">Figure 3. </w:t>
        </w:r>
      </w:ins>
      <w:ins w:id="296" w:author="Guo, Shicheng" w:date="2019-06-24T11:37:00Z">
        <w:r w:rsidRPr="00ED4191">
          <w:rPr>
            <w:rFonts w:ascii="Arial" w:hAnsi="Arial" w:cs="Arial"/>
            <w:sz w:val="22"/>
            <w:szCs w:val="22"/>
            <w:rPrChange w:id="297" w:author="Guo, Shicheng" w:date="2019-06-24T11:40:00Z">
              <w:rPr>
                <w:rFonts w:ascii="Arial" w:hAnsi="Arial" w:cs="Arial"/>
              </w:rPr>
            </w:rPrChange>
          </w:rPr>
          <w:t xml:space="preserve">Enrichment analysis shown </w:t>
        </w:r>
      </w:ins>
      <w:ins w:id="298" w:author="Guo, Shicheng" w:date="2019-06-24T11:39:00Z">
        <w:r w:rsidR="00ED4191" w:rsidRPr="00ED4191">
          <w:rPr>
            <w:rFonts w:ascii="Arial" w:hAnsi="Arial" w:cs="Arial"/>
            <w:sz w:val="22"/>
            <w:szCs w:val="22"/>
            <w:rPrChange w:id="299" w:author="Guo, Shicheng" w:date="2019-06-24T11:40:00Z">
              <w:rPr>
                <w:rFonts w:ascii="Arial" w:eastAsia="Arial" w:hAnsi="Arial" w:cs="Arial"/>
                <w:bCs/>
                <w:i/>
                <w:iCs/>
                <w:color w:val="000000" w:themeColor="text1"/>
                <w:sz w:val="22"/>
                <w:szCs w:val="22"/>
              </w:rPr>
            </w:rPrChange>
          </w:rPr>
          <w:t>Nervous system was</w:t>
        </w:r>
        <w:r w:rsidR="00ED4191" w:rsidRPr="00ED4191">
          <w:rPr>
            <w:rFonts w:ascii="Arial" w:hAnsi="Arial" w:cs="Arial"/>
            <w:sz w:val="22"/>
            <w:szCs w:val="22"/>
            <w:rPrChange w:id="300" w:author="Guo, Shicheng" w:date="2019-06-24T11:40:00Z">
              <w:rPr>
                <w:rFonts w:ascii="Arial" w:eastAsia="Arial" w:hAnsi="Arial" w:cs="Arial"/>
                <w:color w:val="000000" w:themeColor="text1"/>
                <w:sz w:val="22"/>
                <w:szCs w:val="22"/>
              </w:rPr>
            </w:rPrChange>
          </w:rPr>
          <w:t xml:space="preserve"> associated with adenoma development</w:t>
        </w:r>
      </w:ins>
      <w:ins w:id="301" w:author="Guo, Shicheng" w:date="2019-06-24T11:40:00Z">
        <w:r w:rsidR="00ED4191">
          <w:rPr>
            <w:rFonts w:ascii="Arial" w:hAnsi="Arial" w:cs="Arial"/>
            <w:sz w:val="22"/>
            <w:szCs w:val="22"/>
          </w:rPr>
          <w:t xml:space="preserve">. (A): GO and KEGG analysis to overall DMRs. (B): GO and KEGG analysis to </w:t>
        </w:r>
      </w:ins>
      <w:ins w:id="302" w:author="Guo, Shicheng" w:date="2019-06-24T11:41:00Z">
        <w:r w:rsidR="00ED4191">
          <w:rPr>
            <w:rFonts w:ascii="Arial" w:hAnsi="Arial" w:cs="Arial"/>
            <w:sz w:val="22"/>
            <w:szCs w:val="22"/>
          </w:rPr>
          <w:t xml:space="preserve">DRMs identified from LGA vs Normal and HGA vs Normal. </w:t>
        </w:r>
      </w:ins>
    </w:p>
    <w:p w14:paraId="7AC032A0" w14:textId="77777777" w:rsidR="0089090A" w:rsidRPr="00F80442" w:rsidRDefault="0089090A" w:rsidP="0089090A">
      <w:pPr>
        <w:jc w:val="both"/>
        <w:rPr>
          <w:rFonts w:ascii="Arial" w:hAnsi="Arial" w:cs="Arial"/>
          <w:sz w:val="22"/>
          <w:szCs w:val="22"/>
        </w:rPr>
      </w:pPr>
    </w:p>
    <w:p w14:paraId="3A6315F1" w14:textId="77777777" w:rsidR="0089090A" w:rsidRPr="005544C8" w:rsidRDefault="0089090A" w:rsidP="00F3398E">
      <w:pPr>
        <w:jc w:val="both"/>
        <w:rPr>
          <w:rFonts w:ascii="Arial" w:eastAsiaTheme="minorEastAsia" w:hAnsi="Arial" w:cs="Arial"/>
          <w:b/>
          <w:kern w:val="2"/>
          <w:sz w:val="22"/>
          <w:szCs w:val="22"/>
        </w:rPr>
      </w:pPr>
      <w:r w:rsidRPr="005544C8">
        <w:rPr>
          <w:rFonts w:ascii="Arial" w:eastAsiaTheme="minorEastAsia" w:hAnsi="Arial" w:cs="Arial"/>
          <w:b/>
          <w:kern w:val="2"/>
          <w:sz w:val="22"/>
          <w:szCs w:val="22"/>
        </w:rPr>
        <w:t>Hyper</w:t>
      </w:r>
      <w:r w:rsidR="00A96933" w:rsidRPr="005544C8">
        <w:rPr>
          <w:rFonts w:ascii="Arial" w:eastAsiaTheme="minorEastAsia" w:hAnsi="Arial" w:cs="Arial"/>
          <w:b/>
          <w:kern w:val="2"/>
          <w:sz w:val="22"/>
          <w:szCs w:val="22"/>
        </w:rPr>
        <w:t>-</w:t>
      </w:r>
      <w:r w:rsidRPr="005544C8">
        <w:rPr>
          <w:rFonts w:ascii="Arial" w:eastAsiaTheme="minorEastAsia" w:hAnsi="Arial" w:cs="Arial"/>
          <w:b/>
          <w:kern w:val="2"/>
          <w:sz w:val="22"/>
          <w:szCs w:val="22"/>
        </w:rPr>
        <w:t xml:space="preserve">methylated </w:t>
      </w:r>
      <w:r w:rsidR="00A96933" w:rsidRPr="005544C8">
        <w:rPr>
          <w:rFonts w:ascii="Arial" w:eastAsiaTheme="minorEastAsia" w:hAnsi="Arial" w:cs="Arial"/>
          <w:b/>
          <w:kern w:val="2"/>
          <w:sz w:val="22"/>
          <w:szCs w:val="22"/>
        </w:rPr>
        <w:t xml:space="preserve">CpG </w:t>
      </w:r>
      <w:r w:rsidRPr="005544C8">
        <w:rPr>
          <w:rFonts w:ascii="Arial" w:eastAsiaTheme="minorEastAsia" w:hAnsi="Arial" w:cs="Arial"/>
          <w:b/>
          <w:kern w:val="2"/>
          <w:sz w:val="22"/>
          <w:szCs w:val="22"/>
        </w:rPr>
        <w:t xml:space="preserve">sites </w:t>
      </w:r>
      <w:r w:rsidR="00A96933" w:rsidRPr="005544C8">
        <w:rPr>
          <w:rFonts w:ascii="Arial" w:eastAsiaTheme="minorEastAsia" w:hAnsi="Arial" w:cs="Arial"/>
          <w:b/>
          <w:kern w:val="2"/>
          <w:sz w:val="22"/>
          <w:szCs w:val="22"/>
        </w:rPr>
        <w:t xml:space="preserve">showed </w:t>
      </w:r>
      <w:r w:rsidRPr="005544C8">
        <w:rPr>
          <w:rFonts w:ascii="Arial" w:eastAsiaTheme="minorEastAsia" w:hAnsi="Arial" w:cs="Arial"/>
          <w:b/>
          <w:kern w:val="2"/>
          <w:sz w:val="22"/>
          <w:szCs w:val="22"/>
        </w:rPr>
        <w:t xml:space="preserve">better </w:t>
      </w:r>
      <w:r w:rsidR="00A96933" w:rsidRPr="005544C8">
        <w:rPr>
          <w:rFonts w:ascii="Arial" w:eastAsiaTheme="minorEastAsia" w:hAnsi="Arial" w:cs="Arial"/>
          <w:b/>
          <w:kern w:val="2"/>
          <w:sz w:val="22"/>
          <w:szCs w:val="22"/>
        </w:rPr>
        <w:t>diagnostic performance</w:t>
      </w:r>
      <w:r w:rsidRPr="005544C8">
        <w:rPr>
          <w:rFonts w:ascii="Arial" w:eastAsiaTheme="minorEastAsia" w:hAnsi="Arial" w:cs="Arial"/>
          <w:b/>
          <w:kern w:val="2"/>
          <w:sz w:val="22"/>
          <w:szCs w:val="22"/>
        </w:rPr>
        <w:t xml:space="preserve"> than the hypo</w:t>
      </w:r>
      <w:r w:rsidR="00A96933" w:rsidRPr="005544C8">
        <w:rPr>
          <w:rFonts w:ascii="Arial" w:eastAsiaTheme="minorEastAsia" w:hAnsi="Arial" w:cs="Arial"/>
          <w:b/>
          <w:kern w:val="2"/>
          <w:sz w:val="22"/>
          <w:szCs w:val="22"/>
        </w:rPr>
        <w:t>-</w:t>
      </w:r>
      <w:r w:rsidRPr="005544C8">
        <w:rPr>
          <w:rFonts w:ascii="Arial" w:eastAsiaTheme="minorEastAsia" w:hAnsi="Arial" w:cs="Arial"/>
          <w:b/>
          <w:kern w:val="2"/>
          <w:sz w:val="22"/>
          <w:szCs w:val="22"/>
        </w:rPr>
        <w:t>methylated</w:t>
      </w:r>
      <w:r w:rsidR="00A96933" w:rsidRPr="005544C8">
        <w:rPr>
          <w:rFonts w:ascii="Arial" w:eastAsiaTheme="minorEastAsia" w:hAnsi="Arial" w:cs="Arial"/>
          <w:b/>
          <w:kern w:val="2"/>
          <w:sz w:val="22"/>
          <w:szCs w:val="22"/>
        </w:rPr>
        <w:t xml:space="preserve"> pattern</w:t>
      </w:r>
    </w:p>
    <w:p w14:paraId="064D9519" w14:textId="12AA7F4B" w:rsidR="0089090A" w:rsidRPr="00F80442" w:rsidRDefault="0089090A" w:rsidP="0089090A">
      <w:pPr>
        <w:jc w:val="both"/>
        <w:rPr>
          <w:rFonts w:ascii="Arial" w:eastAsiaTheme="minorEastAsia" w:hAnsi="Arial" w:cs="Arial"/>
          <w:kern w:val="2"/>
          <w:sz w:val="22"/>
          <w:szCs w:val="22"/>
        </w:rPr>
      </w:pPr>
      <w:bookmarkStart w:id="303" w:name="OLE_LINK157"/>
      <w:bookmarkStart w:id="304" w:name="OLE_LINK158"/>
      <w:r w:rsidRPr="00F80442">
        <w:rPr>
          <w:rFonts w:ascii="Arial" w:eastAsiaTheme="minorEastAsia" w:hAnsi="Arial" w:cs="Arial"/>
          <w:kern w:val="2"/>
          <w:sz w:val="22"/>
          <w:szCs w:val="22"/>
        </w:rPr>
        <w:t xml:space="preserve">In order to evaluation the distinguish ability of DNA methylation for normal tissue, adenoma and colorectal cancer, </w:t>
      </w:r>
      <w:r w:rsidR="00764528" w:rsidRPr="00F80442">
        <w:rPr>
          <w:rFonts w:ascii="Arial" w:eastAsiaTheme="minorEastAsia" w:hAnsi="Arial" w:cs="Arial"/>
          <w:kern w:val="2"/>
          <w:sz w:val="22"/>
          <w:szCs w:val="22"/>
        </w:rPr>
        <w:t xml:space="preserve">we collected </w:t>
      </w:r>
      <w:commentRangeStart w:id="305"/>
      <w:r w:rsidR="00F3398E" w:rsidRPr="00F80442">
        <w:rPr>
          <w:rFonts w:ascii="Arial" w:eastAsiaTheme="minorEastAsia" w:hAnsi="Arial" w:cs="Arial"/>
          <w:kern w:val="2"/>
          <w:sz w:val="22"/>
          <w:szCs w:val="22"/>
        </w:rPr>
        <w:t>833</w:t>
      </w:r>
      <w:r w:rsidR="00764528" w:rsidRPr="00F80442">
        <w:rPr>
          <w:rFonts w:ascii="Arial" w:eastAsiaTheme="minorEastAsia" w:hAnsi="Arial" w:cs="Arial"/>
          <w:kern w:val="2"/>
          <w:sz w:val="22"/>
          <w:szCs w:val="22"/>
        </w:rPr>
        <w:t xml:space="preserve"> </w:t>
      </w:r>
      <w:commentRangeEnd w:id="305"/>
      <w:r w:rsidR="006457BC">
        <w:rPr>
          <w:rStyle w:val="CommentReference"/>
        </w:rPr>
        <w:commentReference w:id="305"/>
      </w:r>
      <w:r w:rsidR="00764528" w:rsidRPr="00F80442">
        <w:rPr>
          <w:rFonts w:ascii="Arial" w:eastAsiaTheme="minorEastAsia" w:hAnsi="Arial" w:cs="Arial"/>
          <w:kern w:val="2"/>
          <w:sz w:val="22"/>
          <w:szCs w:val="22"/>
        </w:rPr>
        <w:t xml:space="preserve">genome-wide DNA methylation dataset from public database including GEO and </w:t>
      </w:r>
      <w:proofErr w:type="spellStart"/>
      <w:r w:rsidR="00764528" w:rsidRPr="00F80442">
        <w:rPr>
          <w:rFonts w:ascii="Arial" w:eastAsiaTheme="minorEastAsia" w:hAnsi="Arial" w:cs="Arial"/>
          <w:kern w:val="2"/>
          <w:sz w:val="22"/>
          <w:szCs w:val="22"/>
        </w:rPr>
        <w:t>ArrayExpress</w:t>
      </w:r>
      <w:proofErr w:type="spellEnd"/>
      <w:r w:rsidR="00764528" w:rsidRPr="00F80442">
        <w:rPr>
          <w:rFonts w:ascii="Arial" w:eastAsiaTheme="minorEastAsia" w:hAnsi="Arial" w:cs="Arial"/>
          <w:kern w:val="2"/>
          <w:sz w:val="22"/>
          <w:szCs w:val="22"/>
        </w:rPr>
        <w:t>. W</w:t>
      </w:r>
      <w:r w:rsidR="00E22AC1" w:rsidRPr="00F80442">
        <w:rPr>
          <w:rFonts w:ascii="Arial" w:eastAsiaTheme="minorEastAsia" w:hAnsi="Arial" w:cs="Arial"/>
          <w:kern w:val="2"/>
          <w:sz w:val="22"/>
          <w:szCs w:val="22"/>
        </w:rPr>
        <w:t>e separate DM</w:t>
      </w:r>
      <w:r w:rsidR="00B2304B">
        <w:rPr>
          <w:rFonts w:ascii="Arial" w:eastAsiaTheme="minorEastAsia" w:hAnsi="Arial" w:cs="Arial"/>
          <w:kern w:val="2"/>
          <w:sz w:val="22"/>
          <w:szCs w:val="22"/>
        </w:rPr>
        <w:t>S</w:t>
      </w:r>
      <w:r w:rsidR="00E22AC1" w:rsidRPr="00F80442">
        <w:rPr>
          <w:rFonts w:ascii="Arial" w:eastAsiaTheme="minorEastAsia" w:hAnsi="Arial" w:cs="Arial"/>
          <w:kern w:val="2"/>
          <w:sz w:val="22"/>
          <w:szCs w:val="22"/>
        </w:rPr>
        <w:t>s into two groups</w:t>
      </w:r>
      <w:r w:rsidR="00764528" w:rsidRPr="00F80442">
        <w:rPr>
          <w:rFonts w:ascii="Arial" w:eastAsiaTheme="minorEastAsia" w:hAnsi="Arial" w:cs="Arial"/>
          <w:kern w:val="2"/>
          <w:sz w:val="22"/>
          <w:szCs w:val="22"/>
        </w:rPr>
        <w:t xml:space="preserve"> including hyper-DM</w:t>
      </w:r>
      <w:r w:rsidR="00DA7073" w:rsidRPr="00743D48">
        <w:rPr>
          <w:rFonts w:ascii="Arial" w:eastAsiaTheme="minorEastAsia" w:hAnsi="Arial" w:cs="Arial"/>
          <w:kern w:val="2"/>
          <w:sz w:val="22"/>
          <w:szCs w:val="22"/>
        </w:rPr>
        <w:t>S</w:t>
      </w:r>
      <w:r w:rsidR="00764528" w:rsidRPr="00743D48">
        <w:rPr>
          <w:rFonts w:ascii="Arial" w:eastAsiaTheme="minorEastAsia" w:hAnsi="Arial" w:cs="Arial"/>
          <w:kern w:val="2"/>
          <w:sz w:val="22"/>
          <w:szCs w:val="22"/>
        </w:rPr>
        <w:t>s and hypo-DM</w:t>
      </w:r>
      <w:r w:rsidR="00DA7073" w:rsidRPr="00743D48">
        <w:rPr>
          <w:rFonts w:ascii="Arial" w:eastAsiaTheme="minorEastAsia" w:hAnsi="Arial" w:cs="Arial"/>
          <w:kern w:val="2"/>
          <w:sz w:val="22"/>
          <w:szCs w:val="22"/>
        </w:rPr>
        <w:t>S</w:t>
      </w:r>
      <w:r w:rsidR="00764528" w:rsidRPr="00743D48">
        <w:rPr>
          <w:rFonts w:ascii="Arial" w:eastAsiaTheme="minorEastAsia" w:hAnsi="Arial" w:cs="Arial"/>
          <w:kern w:val="2"/>
          <w:sz w:val="22"/>
          <w:szCs w:val="22"/>
        </w:rPr>
        <w:t>s.</w:t>
      </w:r>
      <w:r w:rsidR="00E22AC1" w:rsidRPr="005544C8">
        <w:rPr>
          <w:rFonts w:ascii="Arial" w:eastAsiaTheme="minorEastAsia" w:hAnsi="Arial" w:cs="Arial"/>
          <w:kern w:val="2"/>
          <w:sz w:val="22"/>
          <w:szCs w:val="22"/>
        </w:rPr>
        <w:t xml:space="preserve"> </w:t>
      </w:r>
      <w:r w:rsidR="00764528" w:rsidRPr="005544C8">
        <w:rPr>
          <w:rFonts w:ascii="Arial" w:eastAsiaTheme="minorEastAsia" w:hAnsi="Arial" w:cs="Arial"/>
          <w:kern w:val="2"/>
          <w:sz w:val="22"/>
          <w:szCs w:val="22"/>
        </w:rPr>
        <w:t>W</w:t>
      </w:r>
      <w:r w:rsidR="00E22AC1" w:rsidRPr="005544C8">
        <w:rPr>
          <w:rFonts w:ascii="Arial" w:eastAsiaTheme="minorEastAsia" w:hAnsi="Arial" w:cs="Arial"/>
          <w:kern w:val="2"/>
          <w:sz w:val="22"/>
          <w:szCs w:val="22"/>
        </w:rPr>
        <w:t xml:space="preserve">e found both </w:t>
      </w:r>
      <w:r w:rsidR="00764528" w:rsidRPr="00F80442">
        <w:rPr>
          <w:rFonts w:ascii="Arial" w:eastAsiaTheme="minorEastAsia" w:hAnsi="Arial" w:cs="Arial"/>
          <w:kern w:val="2"/>
          <w:sz w:val="22"/>
          <w:szCs w:val="22"/>
        </w:rPr>
        <w:t>hyper-DM</w:t>
      </w:r>
      <w:r w:rsidR="00DA7073" w:rsidRPr="00F80442">
        <w:rPr>
          <w:rFonts w:ascii="Arial" w:eastAsiaTheme="minorEastAsia" w:hAnsi="Arial" w:cs="Arial"/>
          <w:kern w:val="2"/>
          <w:sz w:val="22"/>
          <w:szCs w:val="22"/>
        </w:rPr>
        <w:t>S</w:t>
      </w:r>
      <w:r w:rsidR="00764528" w:rsidRPr="00F80442">
        <w:rPr>
          <w:rFonts w:ascii="Arial" w:eastAsiaTheme="minorEastAsia" w:hAnsi="Arial" w:cs="Arial"/>
          <w:kern w:val="2"/>
          <w:sz w:val="22"/>
          <w:szCs w:val="22"/>
        </w:rPr>
        <w:t>s</w:t>
      </w:r>
      <w:r w:rsidR="00E22AC1" w:rsidRPr="00F80442">
        <w:rPr>
          <w:rFonts w:ascii="Arial" w:eastAsiaTheme="minorEastAsia" w:hAnsi="Arial" w:cs="Arial"/>
          <w:kern w:val="2"/>
          <w:sz w:val="22"/>
          <w:szCs w:val="22"/>
        </w:rPr>
        <w:t xml:space="preserve"> and hypo-</w:t>
      </w:r>
      <w:r w:rsidR="00764528" w:rsidRPr="00F80442">
        <w:rPr>
          <w:rFonts w:ascii="Arial" w:eastAsiaTheme="minorEastAsia" w:hAnsi="Arial" w:cs="Arial"/>
          <w:kern w:val="2"/>
          <w:sz w:val="22"/>
          <w:szCs w:val="22"/>
        </w:rPr>
        <w:t>DM</w:t>
      </w:r>
      <w:r w:rsidR="00DA7073" w:rsidRPr="00F80442">
        <w:rPr>
          <w:rFonts w:ascii="Arial" w:eastAsiaTheme="minorEastAsia" w:hAnsi="Arial" w:cs="Arial"/>
          <w:kern w:val="2"/>
          <w:sz w:val="22"/>
          <w:szCs w:val="22"/>
        </w:rPr>
        <w:t>S</w:t>
      </w:r>
      <w:r w:rsidR="00764528" w:rsidRPr="00F80442">
        <w:rPr>
          <w:rFonts w:ascii="Arial" w:eastAsiaTheme="minorEastAsia" w:hAnsi="Arial" w:cs="Arial"/>
          <w:kern w:val="2"/>
          <w:sz w:val="22"/>
          <w:szCs w:val="22"/>
        </w:rPr>
        <w:t>s</w:t>
      </w:r>
      <w:r w:rsidR="00E22AC1" w:rsidRPr="00F80442">
        <w:rPr>
          <w:rFonts w:ascii="Arial" w:eastAsiaTheme="minorEastAsia" w:hAnsi="Arial" w:cs="Arial"/>
          <w:kern w:val="2"/>
          <w:sz w:val="22"/>
          <w:szCs w:val="22"/>
        </w:rPr>
        <w:t xml:space="preserve"> could provide effective distinguish ability between normal samples and disease samples</w:t>
      </w:r>
      <w:r w:rsidR="00764528" w:rsidRPr="00F80442">
        <w:rPr>
          <w:rFonts w:ascii="Arial" w:eastAsiaTheme="minorEastAsia" w:hAnsi="Arial" w:cs="Arial"/>
          <w:kern w:val="2"/>
          <w:sz w:val="22"/>
          <w:szCs w:val="22"/>
        </w:rPr>
        <w:t xml:space="preserve"> </w:t>
      </w:r>
      <w:r w:rsidR="00E22AC1" w:rsidRPr="00F80442">
        <w:rPr>
          <w:rFonts w:ascii="Arial" w:eastAsiaTheme="minorEastAsia" w:hAnsi="Arial" w:cs="Arial"/>
          <w:kern w:val="2"/>
          <w:sz w:val="22"/>
          <w:szCs w:val="22"/>
        </w:rPr>
        <w:t>(</w:t>
      </w:r>
      <w:bookmarkStart w:id="306" w:name="OLE_LINK58"/>
      <w:bookmarkStart w:id="307" w:name="OLE_LINK59"/>
      <w:r w:rsidR="00E22AC1" w:rsidRPr="00F80442">
        <w:rPr>
          <w:rFonts w:ascii="Arial" w:eastAsiaTheme="minorEastAsia" w:hAnsi="Arial" w:cs="Arial"/>
          <w:b/>
          <w:color w:val="0070C0"/>
          <w:kern w:val="2"/>
          <w:sz w:val="22"/>
          <w:szCs w:val="22"/>
        </w:rPr>
        <w:t>Figure</w:t>
      </w:r>
      <w:bookmarkEnd w:id="306"/>
      <w:bookmarkEnd w:id="307"/>
      <w:r w:rsidR="00E22AC1" w:rsidRPr="00F80442">
        <w:rPr>
          <w:rFonts w:ascii="Arial" w:eastAsiaTheme="minorEastAsia" w:hAnsi="Arial" w:cs="Arial"/>
          <w:b/>
          <w:color w:val="0070C0"/>
          <w:kern w:val="2"/>
          <w:sz w:val="22"/>
          <w:szCs w:val="22"/>
        </w:rPr>
        <w:t xml:space="preserve"> 4</w:t>
      </w:r>
      <w:r w:rsidR="00F3398E" w:rsidRPr="00F80442">
        <w:rPr>
          <w:rFonts w:ascii="Arial" w:eastAsiaTheme="minorEastAsia" w:hAnsi="Arial" w:cs="Arial"/>
          <w:b/>
          <w:color w:val="0070C0"/>
          <w:kern w:val="2"/>
          <w:sz w:val="22"/>
          <w:szCs w:val="22"/>
        </w:rPr>
        <w:t>A</w:t>
      </w:r>
      <w:r w:rsidR="00E22AC1" w:rsidRPr="00F80442">
        <w:rPr>
          <w:rFonts w:ascii="Arial" w:eastAsiaTheme="minorEastAsia" w:hAnsi="Arial" w:cs="Arial"/>
          <w:b/>
          <w:color w:val="0070C0"/>
          <w:kern w:val="2"/>
          <w:sz w:val="22"/>
          <w:szCs w:val="22"/>
        </w:rPr>
        <w:t xml:space="preserve"> </w:t>
      </w:r>
      <w:r w:rsidR="00E22AC1" w:rsidRPr="00F80442">
        <w:rPr>
          <w:rFonts w:ascii="Arial" w:eastAsiaTheme="minorEastAsia" w:hAnsi="Arial" w:cs="Arial"/>
          <w:kern w:val="2"/>
          <w:sz w:val="22"/>
          <w:szCs w:val="22"/>
        </w:rPr>
        <w:t xml:space="preserve">and </w:t>
      </w:r>
      <w:r w:rsidR="00E22AC1" w:rsidRPr="00F80442">
        <w:rPr>
          <w:rFonts w:ascii="Arial" w:eastAsiaTheme="minorEastAsia" w:hAnsi="Arial" w:cs="Arial"/>
          <w:b/>
          <w:color w:val="0070C0"/>
          <w:kern w:val="2"/>
          <w:sz w:val="22"/>
          <w:szCs w:val="22"/>
        </w:rPr>
        <w:t>Figure 4</w:t>
      </w:r>
      <w:r w:rsidR="00F3398E" w:rsidRPr="00F80442">
        <w:rPr>
          <w:rFonts w:ascii="Arial" w:eastAsiaTheme="minorEastAsia" w:hAnsi="Arial" w:cs="Arial"/>
          <w:b/>
          <w:color w:val="0070C0"/>
          <w:kern w:val="2"/>
          <w:sz w:val="22"/>
          <w:szCs w:val="22"/>
        </w:rPr>
        <w:t>B</w:t>
      </w:r>
      <w:r w:rsidR="00E22AC1" w:rsidRPr="00F80442">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Meanwhile, </w:t>
      </w:r>
      <w:r w:rsidR="00E22AC1" w:rsidRPr="00F80442">
        <w:rPr>
          <w:rFonts w:ascii="Arial" w:eastAsiaTheme="minorEastAsia" w:hAnsi="Arial" w:cs="Arial"/>
          <w:kern w:val="2"/>
          <w:sz w:val="22"/>
          <w:szCs w:val="22"/>
        </w:rPr>
        <w:t xml:space="preserve">we conducted two </w:t>
      </w:r>
      <w:bookmarkStart w:id="308" w:name="OLE_LINK36"/>
      <w:bookmarkStart w:id="309" w:name="OLE_LINK37"/>
      <w:r w:rsidR="00E22AC1" w:rsidRPr="00F80442">
        <w:rPr>
          <w:rFonts w:ascii="Arial" w:eastAsiaTheme="minorEastAsia" w:hAnsi="Arial" w:cs="Arial"/>
          <w:kern w:val="2"/>
          <w:sz w:val="22"/>
          <w:szCs w:val="22"/>
        </w:rPr>
        <w:t>machine</w:t>
      </w:r>
      <w:bookmarkEnd w:id="308"/>
      <w:bookmarkEnd w:id="309"/>
      <w:r w:rsidR="00E22AC1" w:rsidRPr="00F80442">
        <w:rPr>
          <w:rFonts w:ascii="Arial" w:eastAsiaTheme="minorEastAsia" w:hAnsi="Arial" w:cs="Arial"/>
          <w:kern w:val="2"/>
          <w:sz w:val="22"/>
          <w:szCs w:val="22"/>
        </w:rPr>
        <w:t xml:space="preserve"> learning based predictions with DMSs identified in our dataset, and </w:t>
      </w:r>
      <w:r w:rsidRPr="00F80442">
        <w:rPr>
          <w:rFonts w:ascii="Arial" w:eastAsiaTheme="minorEastAsia" w:hAnsi="Arial" w:cs="Arial"/>
          <w:kern w:val="2"/>
          <w:sz w:val="22"/>
          <w:szCs w:val="22"/>
        </w:rPr>
        <w:t xml:space="preserve">we observed </w:t>
      </w:r>
      <w:bookmarkStart w:id="310" w:name="OLE_LINK50"/>
      <w:bookmarkStart w:id="311" w:name="OLE_LINK38"/>
      <w:bookmarkStart w:id="312" w:name="OLE_LINK39"/>
      <w:r w:rsidRPr="00F80442">
        <w:rPr>
          <w:rFonts w:ascii="Arial" w:eastAsiaTheme="minorEastAsia" w:hAnsi="Arial" w:cs="Arial"/>
          <w:kern w:val="2"/>
          <w:sz w:val="22"/>
          <w:szCs w:val="22"/>
        </w:rPr>
        <w:t>hyper-methylated sites</w:t>
      </w:r>
      <w:bookmarkEnd w:id="310"/>
      <w:r w:rsidRPr="00F80442">
        <w:rPr>
          <w:rFonts w:ascii="Arial" w:eastAsiaTheme="minorEastAsia" w:hAnsi="Arial" w:cs="Arial"/>
          <w:kern w:val="2"/>
          <w:sz w:val="22"/>
          <w:szCs w:val="22"/>
        </w:rPr>
        <w:t xml:space="preserve"> can provid</w:t>
      </w:r>
      <w:r w:rsidR="00EF2CED">
        <w:rPr>
          <w:rFonts w:ascii="Arial" w:eastAsiaTheme="minorEastAsia" w:hAnsi="Arial" w:cs="Arial" w:hint="eastAsia"/>
          <w:kern w:val="2"/>
          <w:sz w:val="22"/>
          <w:szCs w:val="22"/>
        </w:rPr>
        <w:t>e</w:t>
      </w:r>
      <w:r w:rsidRPr="00F80442">
        <w:rPr>
          <w:rFonts w:ascii="Arial" w:eastAsiaTheme="minorEastAsia" w:hAnsi="Arial" w:cs="Arial"/>
          <w:kern w:val="2"/>
          <w:sz w:val="22"/>
          <w:szCs w:val="22"/>
        </w:rPr>
        <w:t xml:space="preserve"> better distinguish</w:t>
      </w:r>
      <w:bookmarkEnd w:id="311"/>
      <w:bookmarkEnd w:id="312"/>
      <w:r w:rsidRPr="00F80442">
        <w:rPr>
          <w:rFonts w:ascii="Arial" w:eastAsiaTheme="minorEastAsia" w:hAnsi="Arial" w:cs="Arial"/>
          <w:kern w:val="2"/>
          <w:sz w:val="22"/>
          <w:szCs w:val="22"/>
        </w:rPr>
        <w:t xml:space="preserve"> between normal samples and the disease samples in</w:t>
      </w:r>
      <w:bookmarkStart w:id="313" w:name="OLE_LINK75"/>
      <w:bookmarkStart w:id="314" w:name="OLE_LINK76"/>
      <w:r w:rsidRPr="00F80442">
        <w:rPr>
          <w:rFonts w:ascii="Arial" w:eastAsiaTheme="minorEastAsia" w:hAnsi="Arial" w:cs="Arial"/>
          <w:kern w:val="2"/>
          <w:sz w:val="22"/>
          <w:szCs w:val="22"/>
        </w:rPr>
        <w:t xml:space="preserve"> prediction of random forest and neural network</w:t>
      </w:r>
      <w:bookmarkEnd w:id="313"/>
      <w:bookmarkEnd w:id="314"/>
      <w:r w:rsidRPr="00F80442">
        <w:rPr>
          <w:rFonts w:ascii="Arial" w:eastAsiaTheme="minorEastAsia" w:hAnsi="Arial" w:cs="Arial"/>
          <w:kern w:val="2"/>
          <w:sz w:val="22"/>
          <w:szCs w:val="22"/>
        </w:rPr>
        <w:t xml:space="preserve"> (</w:t>
      </w:r>
      <w:bookmarkStart w:id="315" w:name="OLE_LINK153"/>
      <w:bookmarkStart w:id="316" w:name="OLE_LINK154"/>
      <w:r w:rsidRPr="00F2054F">
        <w:rPr>
          <w:rFonts w:ascii="Arial" w:eastAsiaTheme="minorEastAsia" w:hAnsi="Arial" w:cs="Arial"/>
          <w:b/>
          <w:color w:val="0070C0"/>
          <w:kern w:val="2"/>
          <w:sz w:val="22"/>
          <w:szCs w:val="22"/>
        </w:rPr>
        <w:t xml:space="preserve">Supplementary Table </w:t>
      </w:r>
      <w:r w:rsidR="00F86AD5" w:rsidRPr="00F2054F">
        <w:rPr>
          <w:rFonts w:ascii="Arial" w:eastAsiaTheme="minorEastAsia" w:hAnsi="Arial" w:cs="Arial"/>
          <w:b/>
          <w:color w:val="0070C0"/>
          <w:kern w:val="2"/>
          <w:sz w:val="22"/>
          <w:szCs w:val="22"/>
        </w:rPr>
        <w:t>1</w:t>
      </w:r>
      <w:bookmarkEnd w:id="315"/>
      <w:bookmarkEnd w:id="316"/>
      <w:r w:rsidRPr="00B35CE6">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We found, </w:t>
      </w:r>
      <w:bookmarkStart w:id="317" w:name="OLE_LINK51"/>
      <w:r w:rsidRPr="00F80442">
        <w:rPr>
          <w:rFonts w:ascii="Arial" w:eastAsiaTheme="minorEastAsia" w:hAnsi="Arial" w:cs="Arial"/>
          <w:kern w:val="2"/>
          <w:sz w:val="22"/>
          <w:szCs w:val="22"/>
        </w:rPr>
        <w:t>for hyper</w:t>
      </w:r>
      <w:r w:rsidRPr="00743D48">
        <w:rPr>
          <w:rFonts w:ascii="Arial" w:eastAsiaTheme="minorEastAsia" w:hAnsi="Arial" w:cs="Arial"/>
          <w:kern w:val="2"/>
          <w:sz w:val="22"/>
          <w:szCs w:val="22"/>
        </w:rPr>
        <w:t xml:space="preserve">-methylated sites </w:t>
      </w:r>
      <w:bookmarkEnd w:id="317"/>
      <w:r w:rsidRPr="00743D48">
        <w:rPr>
          <w:rFonts w:ascii="Arial" w:eastAsiaTheme="minorEastAsia" w:hAnsi="Arial" w:cs="Arial"/>
          <w:kern w:val="2"/>
          <w:sz w:val="22"/>
          <w:szCs w:val="22"/>
        </w:rPr>
        <w:t xml:space="preserve">the area under the curve (AUC) of </w:t>
      </w:r>
      <w:r w:rsidRPr="005544C8">
        <w:rPr>
          <w:rFonts w:ascii="Arial" w:eastAsiaTheme="minorEastAsia" w:hAnsi="Arial" w:cs="Arial"/>
          <w:kern w:val="2"/>
          <w:sz w:val="22"/>
          <w:szCs w:val="22"/>
        </w:rPr>
        <w:t>receiver operating characteristic (ROC) curve are 0.</w:t>
      </w:r>
      <w:r w:rsidR="0024399B" w:rsidRPr="005544C8">
        <w:rPr>
          <w:rFonts w:ascii="Arial" w:eastAsiaTheme="minorEastAsia" w:hAnsi="Arial" w:cs="Arial"/>
          <w:kern w:val="2"/>
          <w:sz w:val="22"/>
          <w:szCs w:val="22"/>
        </w:rPr>
        <w:t xml:space="preserve">91 </w:t>
      </w:r>
      <w:r w:rsidRPr="005544C8">
        <w:rPr>
          <w:rFonts w:ascii="Arial" w:eastAsiaTheme="minorEastAsia" w:hAnsi="Arial" w:cs="Arial"/>
          <w:kern w:val="2"/>
          <w:sz w:val="22"/>
          <w:szCs w:val="22"/>
        </w:rPr>
        <w:t>and 0.</w:t>
      </w:r>
      <w:r w:rsidR="0024399B" w:rsidRPr="005544C8">
        <w:rPr>
          <w:rFonts w:ascii="Arial" w:eastAsiaTheme="minorEastAsia" w:hAnsi="Arial" w:cs="Arial"/>
          <w:kern w:val="2"/>
          <w:sz w:val="22"/>
          <w:szCs w:val="22"/>
        </w:rPr>
        <w:t>85</w:t>
      </w:r>
      <w:r w:rsidRPr="005544C8">
        <w:rPr>
          <w:rFonts w:ascii="Arial" w:eastAsiaTheme="minorEastAsia" w:hAnsi="Arial" w:cs="Arial"/>
          <w:kern w:val="2"/>
          <w:sz w:val="22"/>
          <w:szCs w:val="22"/>
        </w:rPr>
        <w:t xml:space="preserve">, </w:t>
      </w:r>
      <w:r w:rsidRPr="005544C8">
        <w:rPr>
          <w:rFonts w:ascii="Arial" w:eastAsiaTheme="minorEastAsia" w:hAnsi="Arial" w:cs="Arial"/>
          <w:sz w:val="22"/>
          <w:szCs w:val="22"/>
        </w:rPr>
        <w:t xml:space="preserve">respectively. </w:t>
      </w:r>
      <w:r w:rsidRPr="005544C8">
        <w:rPr>
          <w:rFonts w:ascii="Arial" w:eastAsiaTheme="minorEastAsia" w:hAnsi="Arial" w:cs="Arial"/>
          <w:kern w:val="2"/>
          <w:sz w:val="22"/>
          <w:szCs w:val="22"/>
        </w:rPr>
        <w:t xml:space="preserve">For </w:t>
      </w:r>
      <w:r w:rsidRPr="005544C8">
        <w:rPr>
          <w:rFonts w:ascii="Arial" w:eastAsiaTheme="minorEastAsia" w:hAnsi="Arial" w:cs="Arial"/>
          <w:sz w:val="22"/>
          <w:szCs w:val="22"/>
        </w:rPr>
        <w:t xml:space="preserve">hypo-methylated sites, AUC of ROC curve just are </w:t>
      </w:r>
      <w:r w:rsidRPr="00F80442">
        <w:rPr>
          <w:rFonts w:ascii="Arial" w:eastAsiaTheme="minorEastAsia" w:hAnsi="Arial" w:cs="Arial"/>
          <w:sz w:val="22"/>
          <w:szCs w:val="22"/>
        </w:rPr>
        <w:t>0.</w:t>
      </w:r>
      <w:r w:rsidR="0024399B" w:rsidRPr="00F80442">
        <w:rPr>
          <w:rFonts w:ascii="Arial" w:eastAsiaTheme="minorEastAsia" w:hAnsi="Arial" w:cs="Arial"/>
          <w:sz w:val="22"/>
          <w:szCs w:val="22"/>
        </w:rPr>
        <w:t>7</w:t>
      </w:r>
      <w:r w:rsidR="00D5179C" w:rsidRPr="00743D48">
        <w:rPr>
          <w:rFonts w:ascii="Arial" w:eastAsiaTheme="minorEastAsia" w:hAnsi="Arial" w:cs="Arial"/>
          <w:sz w:val="22"/>
          <w:szCs w:val="22"/>
        </w:rPr>
        <w:t>2</w:t>
      </w:r>
      <w:r w:rsidR="0024399B" w:rsidRPr="00743D48">
        <w:rPr>
          <w:rFonts w:ascii="Arial" w:eastAsiaTheme="minorEastAsia" w:hAnsi="Arial" w:cs="Arial"/>
          <w:sz w:val="22"/>
          <w:szCs w:val="22"/>
        </w:rPr>
        <w:t xml:space="preserve"> </w:t>
      </w:r>
      <w:r w:rsidRPr="00F80442">
        <w:rPr>
          <w:rFonts w:ascii="Arial" w:eastAsiaTheme="minorEastAsia" w:hAnsi="Arial" w:cs="Arial"/>
          <w:sz w:val="22"/>
          <w:szCs w:val="22"/>
        </w:rPr>
        <w:t>and 0.</w:t>
      </w:r>
      <w:r w:rsidR="0024399B" w:rsidRPr="00F80442">
        <w:rPr>
          <w:rFonts w:ascii="Arial" w:eastAsiaTheme="minorEastAsia" w:hAnsi="Arial" w:cs="Arial"/>
          <w:sz w:val="22"/>
          <w:szCs w:val="22"/>
        </w:rPr>
        <w:t>76</w:t>
      </w:r>
      <w:r w:rsidRPr="00743D48">
        <w:rPr>
          <w:rFonts w:ascii="Arial" w:eastAsiaTheme="minorEastAsia" w:hAnsi="Arial" w:cs="Arial"/>
          <w:sz w:val="22"/>
          <w:szCs w:val="22"/>
        </w:rPr>
        <w:t>,</w:t>
      </w:r>
      <w:r w:rsidRPr="00743D48">
        <w:rPr>
          <w:rFonts w:ascii="Arial" w:eastAsiaTheme="minorEastAsia" w:hAnsi="Arial" w:cs="Arial"/>
          <w:kern w:val="2"/>
          <w:sz w:val="22"/>
          <w:szCs w:val="22"/>
        </w:rPr>
        <w:t xml:space="preserve"> respectively (</w:t>
      </w:r>
      <w:r w:rsidRPr="00743D48">
        <w:rPr>
          <w:rFonts w:ascii="Arial" w:eastAsiaTheme="minorEastAsia" w:hAnsi="Arial" w:cs="Arial"/>
          <w:b/>
          <w:color w:val="0070C0"/>
          <w:kern w:val="2"/>
          <w:sz w:val="22"/>
          <w:szCs w:val="22"/>
        </w:rPr>
        <w:t>Figure</w:t>
      </w:r>
      <w:r w:rsidRPr="005544C8">
        <w:rPr>
          <w:rFonts w:ascii="Arial" w:eastAsiaTheme="minorEastAsia" w:hAnsi="Arial" w:cs="Arial"/>
          <w:b/>
          <w:color w:val="0070C0"/>
          <w:kern w:val="2"/>
          <w:sz w:val="22"/>
          <w:szCs w:val="22"/>
        </w:rPr>
        <w:t xml:space="preserve"> 4</w:t>
      </w:r>
      <w:r w:rsidR="00F3398E" w:rsidRPr="005544C8">
        <w:rPr>
          <w:rFonts w:ascii="Arial" w:eastAsiaTheme="minorEastAsia" w:hAnsi="Arial" w:cs="Arial"/>
          <w:b/>
          <w:color w:val="0070C0"/>
          <w:kern w:val="2"/>
          <w:sz w:val="22"/>
          <w:szCs w:val="22"/>
        </w:rPr>
        <w:t>C</w:t>
      </w:r>
      <w:r w:rsidRPr="005544C8">
        <w:rPr>
          <w:rFonts w:ascii="Arial" w:eastAsiaTheme="minorEastAsia" w:hAnsi="Arial" w:cs="Arial"/>
          <w:color w:val="0070C0"/>
          <w:kern w:val="2"/>
          <w:sz w:val="22"/>
          <w:szCs w:val="22"/>
        </w:rPr>
        <w:t xml:space="preserve"> </w:t>
      </w:r>
      <w:r w:rsidRPr="005544C8">
        <w:rPr>
          <w:rFonts w:ascii="Arial" w:eastAsiaTheme="minorEastAsia" w:hAnsi="Arial" w:cs="Arial"/>
          <w:kern w:val="2"/>
          <w:sz w:val="22"/>
          <w:szCs w:val="22"/>
        </w:rPr>
        <w:t xml:space="preserve">and </w:t>
      </w:r>
      <w:r w:rsidRPr="005544C8">
        <w:rPr>
          <w:rFonts w:ascii="Arial" w:eastAsiaTheme="minorEastAsia" w:hAnsi="Arial" w:cs="Arial"/>
          <w:b/>
          <w:color w:val="0070C0"/>
          <w:kern w:val="2"/>
          <w:sz w:val="22"/>
          <w:szCs w:val="22"/>
        </w:rPr>
        <w:t>Figure 4</w:t>
      </w:r>
      <w:r w:rsidR="00F3398E" w:rsidRPr="005544C8">
        <w:rPr>
          <w:rFonts w:ascii="Arial" w:eastAsiaTheme="minorEastAsia" w:hAnsi="Arial" w:cs="Arial"/>
          <w:b/>
          <w:color w:val="0070C0"/>
          <w:kern w:val="2"/>
          <w:sz w:val="22"/>
          <w:szCs w:val="22"/>
        </w:rPr>
        <w:t>D</w:t>
      </w:r>
      <w:r w:rsidRPr="005544C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Unsupervised </w:t>
      </w:r>
      <w:proofErr w:type="spellStart"/>
      <w:r w:rsidRPr="00743D48">
        <w:rPr>
          <w:rFonts w:ascii="Arial" w:eastAsiaTheme="minorEastAsia" w:hAnsi="Arial" w:cs="Arial"/>
          <w:kern w:val="2"/>
          <w:sz w:val="22"/>
          <w:szCs w:val="22"/>
        </w:rPr>
        <w:t>tSNE</w:t>
      </w:r>
      <w:proofErr w:type="spellEnd"/>
      <w:r w:rsidRPr="00743D48">
        <w:rPr>
          <w:rFonts w:ascii="Arial" w:eastAsiaTheme="minorEastAsia" w:hAnsi="Arial" w:cs="Arial"/>
          <w:kern w:val="2"/>
          <w:sz w:val="22"/>
          <w:szCs w:val="22"/>
        </w:rPr>
        <w:t xml:space="preserve"> cluster analysis </w:t>
      </w:r>
      <w:bookmarkStart w:id="318" w:name="OLE_LINK54"/>
      <w:bookmarkStart w:id="319" w:name="OLE_LINK55"/>
      <w:r w:rsidRPr="00F80442">
        <w:rPr>
          <w:rFonts w:ascii="Arial" w:eastAsiaTheme="minorEastAsia" w:hAnsi="Arial" w:cs="Arial"/>
          <w:kern w:val="2"/>
          <w:sz w:val="22"/>
          <w:szCs w:val="22"/>
        </w:rPr>
        <w:t>visually</w:t>
      </w:r>
      <w:bookmarkStart w:id="320" w:name="OLE_LINK40"/>
      <w:bookmarkStart w:id="321" w:name="OLE_LINK41"/>
      <w:bookmarkEnd w:id="318"/>
      <w:bookmarkEnd w:id="319"/>
      <w:r w:rsidRPr="00F80442">
        <w:rPr>
          <w:rFonts w:ascii="Arial" w:eastAsiaTheme="minorEastAsia" w:hAnsi="Arial" w:cs="Arial"/>
          <w:kern w:val="2"/>
          <w:sz w:val="22"/>
          <w:szCs w:val="22"/>
        </w:rPr>
        <w:t xml:space="preserve"> </w:t>
      </w:r>
      <w:bookmarkStart w:id="322" w:name="OLE_LINK52"/>
      <w:bookmarkStart w:id="323" w:name="OLE_LINK53"/>
      <w:r w:rsidRPr="00F80442">
        <w:rPr>
          <w:rFonts w:ascii="Arial" w:eastAsiaTheme="minorEastAsia" w:hAnsi="Arial" w:cs="Arial"/>
          <w:kern w:val="2"/>
          <w:sz w:val="22"/>
          <w:szCs w:val="22"/>
        </w:rPr>
        <w:t>show the same result (</w:t>
      </w:r>
      <w:bookmarkStart w:id="324" w:name="OLE_LINK56"/>
      <w:bookmarkStart w:id="325" w:name="OLE_LINK57"/>
      <w:r w:rsidRPr="00F80442">
        <w:rPr>
          <w:rFonts w:ascii="Arial" w:eastAsiaTheme="minorEastAsia" w:hAnsi="Arial" w:cs="Arial"/>
          <w:b/>
          <w:color w:val="0070C0"/>
          <w:kern w:val="2"/>
          <w:sz w:val="22"/>
          <w:szCs w:val="22"/>
        </w:rPr>
        <w:t>Figure 4</w:t>
      </w:r>
      <w:bookmarkEnd w:id="324"/>
      <w:bookmarkEnd w:id="325"/>
      <w:r w:rsidR="00F3398E" w:rsidRPr="00743D48">
        <w:rPr>
          <w:rFonts w:ascii="Arial" w:eastAsiaTheme="minorEastAsia" w:hAnsi="Arial" w:cs="Arial"/>
          <w:b/>
          <w:color w:val="0070C0"/>
          <w:kern w:val="2"/>
          <w:sz w:val="22"/>
          <w:szCs w:val="22"/>
        </w:rPr>
        <w:t>E</w:t>
      </w:r>
      <w:r w:rsidRPr="00743D48">
        <w:rPr>
          <w:rFonts w:ascii="Arial" w:eastAsiaTheme="minorEastAsia" w:hAnsi="Arial" w:cs="Arial"/>
          <w:color w:val="0070C0"/>
          <w:kern w:val="2"/>
          <w:sz w:val="22"/>
          <w:szCs w:val="22"/>
        </w:rPr>
        <w:t xml:space="preserve"> </w:t>
      </w:r>
      <w:r w:rsidRPr="00743D48">
        <w:rPr>
          <w:rFonts w:ascii="Arial" w:eastAsiaTheme="minorEastAsia" w:hAnsi="Arial" w:cs="Arial"/>
          <w:kern w:val="2"/>
          <w:sz w:val="22"/>
          <w:szCs w:val="22"/>
        </w:rPr>
        <w:t xml:space="preserve">and </w:t>
      </w:r>
      <w:r w:rsidRPr="00743D48">
        <w:rPr>
          <w:rFonts w:ascii="Arial" w:eastAsiaTheme="minorEastAsia" w:hAnsi="Arial" w:cs="Arial"/>
          <w:b/>
          <w:color w:val="0070C0"/>
          <w:kern w:val="2"/>
          <w:sz w:val="22"/>
          <w:szCs w:val="22"/>
        </w:rPr>
        <w:t xml:space="preserve">Figure </w:t>
      </w:r>
      <w:r w:rsidRPr="005544C8">
        <w:rPr>
          <w:rFonts w:ascii="Arial" w:eastAsiaTheme="minorEastAsia" w:hAnsi="Arial" w:cs="Arial"/>
          <w:b/>
          <w:color w:val="0070C0"/>
          <w:kern w:val="2"/>
          <w:sz w:val="22"/>
          <w:szCs w:val="22"/>
        </w:rPr>
        <w:t>4</w:t>
      </w:r>
      <w:r w:rsidR="00F3398E" w:rsidRPr="005544C8">
        <w:rPr>
          <w:rFonts w:ascii="Arial" w:eastAsiaTheme="minorEastAsia" w:hAnsi="Arial" w:cs="Arial"/>
          <w:b/>
          <w:color w:val="0070C0"/>
          <w:kern w:val="2"/>
          <w:sz w:val="22"/>
          <w:szCs w:val="22"/>
        </w:rPr>
        <w:t>F</w:t>
      </w:r>
      <w:r w:rsidRPr="005544C8">
        <w:rPr>
          <w:rFonts w:ascii="Arial" w:eastAsiaTheme="minorEastAsia" w:hAnsi="Arial" w:cs="Arial"/>
          <w:kern w:val="2"/>
          <w:sz w:val="22"/>
          <w:szCs w:val="22"/>
        </w:rPr>
        <w:t>)</w:t>
      </w:r>
      <w:bookmarkEnd w:id="322"/>
      <w:bookmarkEnd w:id="323"/>
      <w:r w:rsidRPr="005544C8">
        <w:rPr>
          <w:rFonts w:ascii="Arial" w:eastAsiaTheme="minorEastAsia" w:hAnsi="Arial" w:cs="Arial"/>
          <w:kern w:val="2"/>
          <w:sz w:val="22"/>
          <w:szCs w:val="22"/>
        </w:rPr>
        <w:t>.</w:t>
      </w:r>
      <w:bookmarkEnd w:id="320"/>
      <w:bookmarkEnd w:id="321"/>
      <w:r w:rsidRPr="005544C8">
        <w:rPr>
          <w:rFonts w:ascii="Arial" w:eastAsiaTheme="minorEastAsia" w:hAnsi="Arial" w:cs="Arial"/>
          <w:kern w:val="2"/>
          <w:sz w:val="22"/>
          <w:szCs w:val="22"/>
        </w:rPr>
        <w:t xml:space="preserve"> In order to avoid the inconsistent result caused by unstable methylation based on single CpG site, we compared </w:t>
      </w:r>
      <w:r w:rsidRPr="00F80442">
        <w:rPr>
          <w:rFonts w:ascii="Arial" w:eastAsiaTheme="minorEastAsia" w:hAnsi="Arial" w:cs="Arial"/>
          <w:kern w:val="2"/>
          <w:sz w:val="22"/>
          <w:szCs w:val="22"/>
        </w:rPr>
        <w:t>mean beta value (</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of these sites. We found that the hyper-methylated </w:t>
      </w:r>
      <w:proofErr w:type="spellStart"/>
      <w:r w:rsidRPr="00F80442">
        <w:rPr>
          <w:rFonts w:ascii="Arial" w:eastAsiaTheme="minorEastAsia" w:hAnsi="Arial" w:cs="Arial"/>
          <w:kern w:val="2"/>
          <w:sz w:val="22"/>
          <w:szCs w:val="22"/>
        </w:rPr>
        <w:t>mBVs</w:t>
      </w:r>
      <w:proofErr w:type="spellEnd"/>
      <w:r w:rsidRPr="00F80442">
        <w:rPr>
          <w:rFonts w:ascii="Arial" w:eastAsiaTheme="minorEastAsia" w:hAnsi="Arial" w:cs="Arial"/>
          <w:kern w:val="2"/>
          <w:sz w:val="22"/>
          <w:szCs w:val="22"/>
        </w:rPr>
        <w:t xml:space="preserve"> were significant different between normal tissue and cancers (P&lt;</w:t>
      </w:r>
      <w:r w:rsidRPr="005544C8">
        <w:rPr>
          <w:rFonts w:ascii="Arial" w:eastAsiaTheme="minorEastAsia" w:hAnsi="Arial" w:cs="Arial"/>
          <w:kern w:val="2"/>
          <w:sz w:val="22"/>
          <w:szCs w:val="22"/>
        </w:rPr>
        <w:t>2.2x10</w:t>
      </w:r>
      <w:r w:rsidRPr="005544C8">
        <w:rPr>
          <w:rFonts w:ascii="Arial" w:eastAsiaTheme="minorEastAsia" w:hAnsi="Arial" w:cs="Arial"/>
          <w:kern w:val="2"/>
          <w:sz w:val="22"/>
          <w:szCs w:val="22"/>
          <w:vertAlign w:val="superscript"/>
        </w:rPr>
        <w:t>-16</w:t>
      </w:r>
      <w:r w:rsidRPr="005544C8">
        <w:rPr>
          <w:rFonts w:ascii="Arial" w:eastAsiaTheme="minorEastAsia" w:hAnsi="Arial" w:cs="Arial"/>
          <w:kern w:val="2"/>
          <w:sz w:val="22"/>
          <w:szCs w:val="22"/>
        </w:rPr>
        <w:t>) while no significance was found between the adenoma and the caner (P= 0.</w:t>
      </w:r>
      <w:r w:rsidR="00A72503" w:rsidRPr="005544C8">
        <w:rPr>
          <w:rFonts w:ascii="Arial" w:eastAsiaTheme="minorEastAsia" w:hAnsi="Arial" w:cs="Arial"/>
          <w:kern w:val="2"/>
          <w:sz w:val="22"/>
          <w:szCs w:val="22"/>
        </w:rPr>
        <w:t>29</w:t>
      </w:r>
      <w:r w:rsidRPr="005544C8">
        <w:rPr>
          <w:rFonts w:ascii="Arial" w:eastAsiaTheme="minorEastAsia" w:hAnsi="Arial" w:cs="Arial"/>
          <w:kern w:val="2"/>
          <w:sz w:val="22"/>
          <w:szCs w:val="22"/>
        </w:rPr>
        <w:t xml:space="preserve">, </w:t>
      </w:r>
      <w:r w:rsidRPr="005544C8">
        <w:rPr>
          <w:rFonts w:ascii="Arial" w:eastAsiaTheme="minorEastAsia" w:hAnsi="Arial" w:cs="Arial"/>
          <w:b/>
          <w:color w:val="0070C0"/>
          <w:kern w:val="2"/>
          <w:sz w:val="22"/>
          <w:szCs w:val="22"/>
        </w:rPr>
        <w:t>Figure 4</w:t>
      </w:r>
      <w:r w:rsidR="00F3398E" w:rsidRPr="005544C8">
        <w:rPr>
          <w:rFonts w:ascii="Arial" w:eastAsiaTheme="minorEastAsia" w:hAnsi="Arial" w:cs="Arial"/>
          <w:b/>
          <w:color w:val="0070C0"/>
          <w:kern w:val="2"/>
          <w:sz w:val="22"/>
          <w:szCs w:val="22"/>
        </w:rPr>
        <w:t>G</w:t>
      </w:r>
      <w:r w:rsidRPr="005544C8">
        <w:rPr>
          <w:rFonts w:ascii="Arial" w:eastAsiaTheme="minorEastAsia" w:hAnsi="Arial" w:cs="Arial"/>
          <w:kern w:val="2"/>
          <w:sz w:val="22"/>
          <w:szCs w:val="22"/>
        </w:rPr>
        <w:t xml:space="preserve">) in which </w:t>
      </w:r>
      <w:r w:rsidRPr="00F80442">
        <w:rPr>
          <w:rFonts w:ascii="Arial" w:eastAsiaTheme="minorEastAsia" w:hAnsi="Arial" w:cs="Arial"/>
          <w:kern w:val="2"/>
          <w:sz w:val="22"/>
          <w:szCs w:val="22"/>
        </w:rPr>
        <w:t xml:space="preserve">the average </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of the normal tissue, the adenoma and the cancer are 0.</w:t>
      </w:r>
      <w:r w:rsidR="00A72503" w:rsidRPr="00F80442">
        <w:rPr>
          <w:rFonts w:ascii="Arial" w:eastAsiaTheme="minorEastAsia" w:hAnsi="Arial" w:cs="Arial"/>
          <w:kern w:val="2"/>
          <w:sz w:val="22"/>
          <w:szCs w:val="22"/>
        </w:rPr>
        <w:t>22</w:t>
      </w:r>
      <w:r w:rsidRPr="00F80442">
        <w:rPr>
          <w:rFonts w:ascii="Arial" w:eastAsiaTheme="minorEastAsia" w:hAnsi="Arial" w:cs="Arial"/>
          <w:kern w:val="2"/>
          <w:sz w:val="22"/>
          <w:szCs w:val="22"/>
        </w:rPr>
        <w:t>, 0.54 and 0.</w:t>
      </w:r>
      <w:r w:rsidR="00A72503" w:rsidRPr="00F80442">
        <w:rPr>
          <w:rFonts w:ascii="Arial" w:eastAsiaTheme="minorEastAsia" w:hAnsi="Arial" w:cs="Arial"/>
          <w:kern w:val="2"/>
          <w:sz w:val="22"/>
          <w:szCs w:val="22"/>
        </w:rPr>
        <w:t xml:space="preserve">57 </w:t>
      </w:r>
      <w:r w:rsidRPr="00F80442">
        <w:rPr>
          <w:rFonts w:ascii="Arial" w:eastAsiaTheme="minorEastAsia" w:hAnsi="Arial" w:cs="Arial"/>
          <w:kern w:val="2"/>
          <w:sz w:val="22"/>
          <w:szCs w:val="22"/>
        </w:rPr>
        <w:t xml:space="preserve">respectively. We observed similar results for hypo-methylation loci in which the average </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of the normal tissue, the adenoma and the cancer are 0.</w:t>
      </w:r>
      <w:r w:rsidR="004564F5" w:rsidRPr="00F80442">
        <w:rPr>
          <w:rFonts w:ascii="Arial" w:eastAsiaTheme="minorEastAsia" w:hAnsi="Arial" w:cs="Arial"/>
          <w:kern w:val="2"/>
          <w:sz w:val="22"/>
          <w:szCs w:val="22"/>
        </w:rPr>
        <w:t>70</w:t>
      </w:r>
      <w:r w:rsidRPr="00F80442">
        <w:rPr>
          <w:rFonts w:ascii="Arial" w:eastAsiaTheme="minorEastAsia" w:hAnsi="Arial" w:cs="Arial"/>
          <w:kern w:val="2"/>
          <w:sz w:val="22"/>
          <w:szCs w:val="22"/>
        </w:rPr>
        <w:t>, 0.44 and 0.</w:t>
      </w:r>
      <w:r w:rsidR="004564F5" w:rsidRPr="00F80442">
        <w:rPr>
          <w:rFonts w:ascii="Arial" w:eastAsiaTheme="minorEastAsia" w:hAnsi="Arial" w:cs="Arial"/>
          <w:kern w:val="2"/>
          <w:sz w:val="22"/>
          <w:szCs w:val="22"/>
        </w:rPr>
        <w:t xml:space="preserve">50 </w:t>
      </w:r>
      <w:r w:rsidRPr="00F80442">
        <w:rPr>
          <w:rFonts w:ascii="Arial" w:eastAsiaTheme="minorEastAsia" w:hAnsi="Arial" w:cs="Arial"/>
          <w:kern w:val="2"/>
          <w:sz w:val="22"/>
          <w:szCs w:val="22"/>
        </w:rPr>
        <w:t>respectively (</w:t>
      </w:r>
      <w:r w:rsidRPr="00F80442">
        <w:rPr>
          <w:rFonts w:ascii="Arial" w:eastAsiaTheme="minorEastAsia" w:hAnsi="Arial" w:cs="Arial"/>
          <w:b/>
          <w:color w:val="0070C0"/>
          <w:kern w:val="2"/>
          <w:sz w:val="22"/>
          <w:szCs w:val="22"/>
        </w:rPr>
        <w:t>Figure 4</w:t>
      </w:r>
      <w:r w:rsidR="00F3398E" w:rsidRPr="00F80442">
        <w:rPr>
          <w:rFonts w:ascii="Arial" w:eastAsiaTheme="minorEastAsia" w:hAnsi="Arial" w:cs="Arial"/>
          <w:b/>
          <w:color w:val="0070C0"/>
          <w:kern w:val="2"/>
          <w:sz w:val="22"/>
          <w:szCs w:val="22"/>
        </w:rPr>
        <w:t>G</w:t>
      </w:r>
      <w:r w:rsidRPr="00F80442">
        <w:rPr>
          <w:rFonts w:ascii="Arial" w:eastAsiaTheme="minorEastAsia" w:hAnsi="Arial" w:cs="Arial"/>
          <w:kern w:val="2"/>
          <w:sz w:val="22"/>
          <w:szCs w:val="22"/>
        </w:rPr>
        <w:t xml:space="preserve">). Finally, </w:t>
      </w:r>
      <w:bookmarkStart w:id="326" w:name="OLE_LINK46"/>
      <w:bookmarkStart w:id="327" w:name="OLE_LINK49"/>
      <w:r w:rsidRPr="00F80442">
        <w:rPr>
          <w:rFonts w:ascii="Arial" w:eastAsiaTheme="minorEastAsia" w:hAnsi="Arial" w:cs="Arial"/>
          <w:kern w:val="2"/>
          <w:sz w:val="22"/>
          <w:szCs w:val="22"/>
        </w:rPr>
        <w:t>we found the AUC of ROC curve with hyper-</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and hypo-</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are 0.98 and 0.9</w:t>
      </w:r>
      <w:r w:rsidR="00A5045A" w:rsidRPr="00F80442">
        <w:rPr>
          <w:rFonts w:ascii="Arial" w:eastAsiaTheme="minorEastAsia" w:hAnsi="Arial" w:cs="Arial"/>
          <w:kern w:val="2"/>
          <w:sz w:val="22"/>
          <w:szCs w:val="22"/>
        </w:rPr>
        <w:t>5</w:t>
      </w:r>
      <w:r w:rsidRPr="00F80442">
        <w:rPr>
          <w:rFonts w:ascii="Arial" w:eastAsiaTheme="minorEastAsia" w:hAnsi="Arial" w:cs="Arial"/>
          <w:kern w:val="2"/>
          <w:sz w:val="22"/>
          <w:szCs w:val="22"/>
        </w:rPr>
        <w:t>, respectively.</w:t>
      </w:r>
      <w:bookmarkEnd w:id="326"/>
      <w:bookmarkEnd w:id="327"/>
      <w:r w:rsidRPr="00F80442">
        <w:rPr>
          <w:rFonts w:ascii="Arial" w:eastAsiaTheme="minorEastAsia" w:hAnsi="Arial" w:cs="Arial"/>
          <w:kern w:val="2"/>
          <w:sz w:val="22"/>
          <w:szCs w:val="22"/>
        </w:rPr>
        <w:t xml:space="preserve"> </w:t>
      </w:r>
      <w:bookmarkStart w:id="328" w:name="OLE_LINK18"/>
      <w:bookmarkStart w:id="329" w:name="OLE_LINK23"/>
      <w:r w:rsidRPr="00F80442">
        <w:rPr>
          <w:rFonts w:ascii="Arial" w:eastAsiaTheme="minorEastAsia" w:hAnsi="Arial" w:cs="Arial"/>
          <w:kern w:val="2"/>
          <w:sz w:val="22"/>
          <w:szCs w:val="22"/>
        </w:rPr>
        <w:t>Permutation</w:t>
      </w:r>
      <w:bookmarkEnd w:id="328"/>
      <w:bookmarkEnd w:id="329"/>
      <w:r w:rsidRPr="00F80442">
        <w:rPr>
          <w:rFonts w:ascii="Arial" w:eastAsiaTheme="minorEastAsia" w:hAnsi="Arial" w:cs="Arial"/>
          <w:kern w:val="2"/>
          <w:sz w:val="22"/>
          <w:szCs w:val="22"/>
        </w:rPr>
        <w:t xml:space="preserve"> analysis based on bootstrap strategy shown the model based on hyper-methylated sites has better discrimination than the model of </w:t>
      </w:r>
      <w:r w:rsidRPr="00743D48">
        <w:rPr>
          <w:rFonts w:ascii="Arial" w:eastAsiaTheme="minorEastAsia" w:hAnsi="Arial" w:cs="Arial"/>
          <w:kern w:val="2"/>
          <w:sz w:val="22"/>
          <w:szCs w:val="22"/>
        </w:rPr>
        <w:t>hypo-methylated loci (P&lt;</w:t>
      </w:r>
      <w:r w:rsidRPr="005544C8">
        <w:rPr>
          <w:rFonts w:ascii="Arial" w:eastAsiaTheme="minorEastAsia" w:hAnsi="Arial" w:cs="Arial"/>
          <w:kern w:val="2"/>
          <w:sz w:val="22"/>
          <w:szCs w:val="22"/>
        </w:rPr>
        <w:t>2.2x10</w:t>
      </w:r>
      <w:r w:rsidRPr="005544C8">
        <w:rPr>
          <w:rFonts w:ascii="Arial" w:eastAsiaTheme="minorEastAsia" w:hAnsi="Arial" w:cs="Arial"/>
          <w:kern w:val="2"/>
          <w:sz w:val="22"/>
          <w:szCs w:val="22"/>
          <w:vertAlign w:val="superscript"/>
        </w:rPr>
        <w:t>-8</w:t>
      </w:r>
      <w:r w:rsidRPr="005544C8">
        <w:rPr>
          <w:rFonts w:ascii="Arial" w:eastAsiaTheme="minorEastAsia" w:hAnsi="Arial" w:cs="Arial"/>
          <w:kern w:val="2"/>
          <w:sz w:val="22"/>
          <w:szCs w:val="22"/>
        </w:rPr>
        <w:t xml:space="preserve">, </w:t>
      </w:r>
      <w:bookmarkStart w:id="330" w:name="OLE_LINK151"/>
      <w:bookmarkStart w:id="331" w:name="OLE_LINK152"/>
      <w:r w:rsidRPr="00C21CA7">
        <w:rPr>
          <w:rFonts w:ascii="Arial" w:eastAsiaTheme="minorEastAsia" w:hAnsi="Arial" w:cs="Arial"/>
          <w:b/>
          <w:color w:val="0070C0"/>
          <w:kern w:val="2"/>
          <w:sz w:val="22"/>
          <w:szCs w:val="22"/>
        </w:rPr>
        <w:t xml:space="preserve">Figure </w:t>
      </w:r>
      <w:r w:rsidRPr="00147CB2">
        <w:rPr>
          <w:rFonts w:ascii="Arial" w:eastAsiaTheme="minorEastAsia" w:hAnsi="Arial" w:cs="Arial"/>
          <w:b/>
          <w:color w:val="0070C0"/>
          <w:kern w:val="2"/>
          <w:sz w:val="22"/>
          <w:szCs w:val="22"/>
        </w:rPr>
        <w:t>4</w:t>
      </w:r>
      <w:bookmarkEnd w:id="330"/>
      <w:bookmarkEnd w:id="331"/>
      <w:r w:rsidR="00F3398E" w:rsidRPr="00F80442">
        <w:rPr>
          <w:rFonts w:ascii="Arial" w:eastAsiaTheme="minorEastAsia" w:hAnsi="Arial" w:cs="Arial"/>
          <w:b/>
          <w:color w:val="0070C0"/>
          <w:kern w:val="2"/>
          <w:sz w:val="22"/>
          <w:szCs w:val="22"/>
        </w:rPr>
        <w:t>H</w:t>
      </w:r>
      <w:r w:rsidRPr="00F80442">
        <w:rPr>
          <w:rFonts w:ascii="Arial" w:eastAsiaTheme="minorEastAsia" w:hAnsi="Arial" w:cs="Arial"/>
          <w:kern w:val="2"/>
          <w:sz w:val="22"/>
          <w:szCs w:val="22"/>
        </w:rPr>
        <w:t>).</w:t>
      </w:r>
    </w:p>
    <w:bookmarkEnd w:id="303"/>
    <w:bookmarkEnd w:id="304"/>
    <w:p w14:paraId="0FD2E31F" w14:textId="7721F5E4" w:rsidR="00432AB9" w:rsidRDefault="00432AB9" w:rsidP="0089090A">
      <w:pPr>
        <w:pStyle w:val="HTMLPreformatted"/>
        <w:shd w:val="clear" w:color="auto" w:fill="FFFFFF"/>
        <w:spacing w:line="225" w:lineRule="atLeast"/>
        <w:jc w:val="both"/>
        <w:rPr>
          <w:ins w:id="332" w:author="Guo, Shicheng" w:date="2019-06-24T11:41:00Z"/>
          <w:rFonts w:ascii="Arial" w:eastAsiaTheme="minorEastAsia" w:hAnsi="Arial" w:cs="Arial"/>
          <w:kern w:val="2"/>
          <w:sz w:val="22"/>
          <w:szCs w:val="22"/>
        </w:rPr>
      </w:pPr>
      <w:commentRangeStart w:id="333"/>
      <w:r>
        <w:rPr>
          <w:noProof/>
          <w:lang w:eastAsia="en-US"/>
        </w:rPr>
        <w:drawing>
          <wp:inline distT="0" distB="0" distL="0" distR="0" wp14:anchorId="490EF2F3" wp14:editId="0EDB86CC">
            <wp:extent cx="6642100" cy="673227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6732270"/>
                    </a:xfrm>
                    <a:prstGeom prst="rect">
                      <a:avLst/>
                    </a:prstGeom>
                  </pic:spPr>
                </pic:pic>
              </a:graphicData>
            </a:graphic>
          </wp:inline>
        </w:drawing>
      </w:r>
      <w:commentRangeEnd w:id="333"/>
      <w:r w:rsidR="005C30C8">
        <w:rPr>
          <w:rStyle w:val="CommentReference"/>
        </w:rPr>
        <w:commentReference w:id="333"/>
      </w:r>
    </w:p>
    <w:p w14:paraId="21524126" w14:textId="68C1A4E9" w:rsidR="00775350" w:rsidRDefault="00775350" w:rsidP="00233196">
      <w:pPr>
        <w:jc w:val="both"/>
        <w:rPr>
          <w:ins w:id="334" w:author="Guo, Shicheng" w:date="2019-06-24T11:41:00Z"/>
          <w:rFonts w:ascii="Arial" w:eastAsiaTheme="minorEastAsia" w:hAnsi="Arial" w:cs="Arial"/>
          <w:kern w:val="2"/>
          <w:sz w:val="22"/>
          <w:szCs w:val="22"/>
        </w:rPr>
        <w:pPrChange w:id="335" w:author="Guo, Shicheng" w:date="2019-06-24T11:59:00Z">
          <w:pPr>
            <w:pStyle w:val="HTMLPreformatted"/>
            <w:shd w:val="clear" w:color="auto" w:fill="FFFFFF"/>
            <w:spacing w:line="225" w:lineRule="atLeast"/>
            <w:jc w:val="both"/>
          </w:pPr>
        </w:pPrChange>
      </w:pPr>
      <w:ins w:id="336" w:author="Guo, Shicheng" w:date="2019-06-24T11:41:00Z">
        <w:r>
          <w:rPr>
            <w:rFonts w:ascii="Arial" w:eastAsiaTheme="minorEastAsia" w:hAnsi="Arial" w:cs="Arial"/>
            <w:kern w:val="2"/>
            <w:sz w:val="22"/>
            <w:szCs w:val="22"/>
          </w:rPr>
          <w:t xml:space="preserve">Figure 4. </w:t>
        </w:r>
      </w:ins>
      <w:ins w:id="337" w:author="Guo, Shicheng" w:date="2019-06-24T11:53:00Z">
        <w:r w:rsidR="00DE4627" w:rsidRPr="00DE4627">
          <w:rPr>
            <w:rFonts w:ascii="Arial" w:eastAsiaTheme="minorEastAsia" w:hAnsi="Arial" w:cs="Arial"/>
            <w:kern w:val="2"/>
            <w:sz w:val="22"/>
            <w:szCs w:val="22"/>
            <w:rPrChange w:id="338" w:author="Guo, Shicheng" w:date="2019-06-24T11:54:00Z">
              <w:rPr>
                <w:rFonts w:ascii="Arial" w:eastAsiaTheme="minorEastAsia" w:hAnsi="Arial" w:cs="Arial"/>
                <w:b/>
                <w:kern w:val="2"/>
                <w:sz w:val="22"/>
                <w:szCs w:val="22"/>
              </w:rPr>
            </w:rPrChange>
          </w:rPr>
          <w:t xml:space="preserve">Hyper-methylated </w:t>
        </w:r>
        <w:proofErr w:type="spellStart"/>
        <w:r w:rsidR="00DE4627" w:rsidRPr="00DE4627">
          <w:rPr>
            <w:rFonts w:ascii="Arial" w:eastAsiaTheme="minorEastAsia" w:hAnsi="Arial" w:cs="Arial"/>
            <w:kern w:val="2"/>
            <w:sz w:val="22"/>
            <w:szCs w:val="22"/>
            <w:rPrChange w:id="339" w:author="Guo, Shicheng" w:date="2019-06-24T11:54:00Z">
              <w:rPr>
                <w:rFonts w:ascii="Arial" w:eastAsiaTheme="minorEastAsia" w:hAnsi="Arial" w:cs="Arial"/>
                <w:b/>
                <w:kern w:val="2"/>
                <w:sz w:val="22"/>
                <w:szCs w:val="22"/>
              </w:rPr>
            </w:rPrChange>
          </w:rPr>
          <w:t>CpG</w:t>
        </w:r>
        <w:proofErr w:type="spellEnd"/>
        <w:r w:rsidR="00DE4627" w:rsidRPr="00DE4627">
          <w:rPr>
            <w:rFonts w:ascii="Arial" w:eastAsiaTheme="minorEastAsia" w:hAnsi="Arial" w:cs="Arial"/>
            <w:kern w:val="2"/>
            <w:sz w:val="22"/>
            <w:szCs w:val="22"/>
            <w:rPrChange w:id="340" w:author="Guo, Shicheng" w:date="2019-06-24T11:54:00Z">
              <w:rPr>
                <w:rFonts w:ascii="Arial" w:eastAsiaTheme="minorEastAsia" w:hAnsi="Arial" w:cs="Arial"/>
                <w:b/>
                <w:kern w:val="2"/>
                <w:sz w:val="22"/>
                <w:szCs w:val="22"/>
              </w:rPr>
            </w:rPrChange>
          </w:rPr>
          <w:t xml:space="preserve"> sites showed better diagnostic performance than the hypo-methylated pattern</w:t>
        </w:r>
      </w:ins>
      <w:ins w:id="341" w:author="Guo, Shicheng" w:date="2019-06-24T11:54:00Z">
        <w:r w:rsidR="00DE4627">
          <w:rPr>
            <w:rFonts w:ascii="Arial" w:eastAsiaTheme="minorEastAsia" w:hAnsi="Arial" w:cs="Arial"/>
            <w:kern w:val="2"/>
            <w:sz w:val="22"/>
            <w:szCs w:val="22"/>
          </w:rPr>
          <w:t xml:space="preserve">. (A): </w:t>
        </w:r>
      </w:ins>
      <w:ins w:id="342" w:author="Guo, Shicheng" w:date="2019-06-24T11:57:00Z">
        <w:r w:rsidR="00475509">
          <w:rPr>
            <w:rFonts w:ascii="Arial" w:eastAsiaTheme="minorEastAsia" w:hAnsi="Arial" w:cs="Arial"/>
            <w:kern w:val="2"/>
            <w:sz w:val="22"/>
            <w:szCs w:val="22"/>
          </w:rPr>
          <w:t xml:space="preserve">Cluster analysis based on hyper-DMRs among normal, adenoma and cancer samples. </w:t>
        </w:r>
      </w:ins>
      <w:ins w:id="343" w:author="Guo, Shicheng" w:date="2019-06-24T11:56:00Z">
        <w:r w:rsidR="00475509">
          <w:rPr>
            <w:rFonts w:ascii="Arial" w:eastAsiaTheme="minorEastAsia" w:hAnsi="Arial" w:cs="Arial"/>
            <w:kern w:val="2"/>
            <w:sz w:val="22"/>
            <w:szCs w:val="22"/>
          </w:rPr>
          <w:t>(</w:t>
        </w:r>
      </w:ins>
      <w:ins w:id="344" w:author="Guo, Shicheng" w:date="2019-06-24T11:57:00Z">
        <w:r w:rsidR="00475509">
          <w:rPr>
            <w:rFonts w:ascii="Arial" w:eastAsiaTheme="minorEastAsia" w:hAnsi="Arial" w:cs="Arial"/>
            <w:kern w:val="2"/>
            <w:sz w:val="22"/>
            <w:szCs w:val="22"/>
          </w:rPr>
          <w:t>B</w:t>
        </w:r>
      </w:ins>
      <w:ins w:id="345" w:author="Guo, Shicheng" w:date="2019-06-24T11:56:00Z">
        <w:r w:rsidR="00475509">
          <w:rPr>
            <w:rFonts w:ascii="Arial" w:eastAsiaTheme="minorEastAsia" w:hAnsi="Arial" w:cs="Arial"/>
            <w:kern w:val="2"/>
            <w:sz w:val="22"/>
            <w:szCs w:val="22"/>
          </w:rPr>
          <w:t>)</w:t>
        </w:r>
      </w:ins>
      <w:ins w:id="346" w:author="Guo, Shicheng" w:date="2019-06-24T11:57:00Z">
        <w:r w:rsidR="00475509">
          <w:rPr>
            <w:rFonts w:ascii="Arial" w:eastAsiaTheme="minorEastAsia" w:hAnsi="Arial" w:cs="Arial"/>
            <w:kern w:val="2"/>
            <w:sz w:val="22"/>
            <w:szCs w:val="22"/>
          </w:rPr>
          <w:t xml:space="preserve">: </w:t>
        </w:r>
      </w:ins>
      <w:ins w:id="347" w:author="Guo, Shicheng" w:date="2019-06-24T11:58:00Z">
        <w:r w:rsidR="00475509">
          <w:rPr>
            <w:rFonts w:ascii="Arial" w:eastAsiaTheme="minorEastAsia" w:hAnsi="Arial" w:cs="Arial"/>
            <w:kern w:val="2"/>
            <w:sz w:val="22"/>
            <w:szCs w:val="22"/>
          </w:rPr>
          <w:t>Cluster analysis based on hypo-DMRs among normal, adenoma and cancer samples.</w:t>
        </w:r>
        <w:r w:rsidR="00255B2A">
          <w:rPr>
            <w:rFonts w:ascii="Arial" w:eastAsiaTheme="minorEastAsia" w:hAnsi="Arial" w:cs="Arial"/>
            <w:kern w:val="2"/>
            <w:sz w:val="22"/>
            <w:szCs w:val="22"/>
          </w:rPr>
          <w:t xml:space="preserve"> (C): Prediction performance based on hyper and hypo-DMRs. </w:t>
        </w:r>
      </w:ins>
      <w:ins w:id="348" w:author="Guo, Shicheng" w:date="2019-06-24T11:59:00Z">
        <w:r w:rsidR="00255B2A">
          <w:rPr>
            <w:rFonts w:ascii="Arial" w:eastAsiaTheme="minorEastAsia" w:hAnsi="Arial" w:cs="Arial"/>
            <w:kern w:val="2"/>
            <w:sz w:val="22"/>
            <w:szCs w:val="22"/>
          </w:rPr>
          <w:t>(D)</w:t>
        </w:r>
        <w:proofErr w:type="gramStart"/>
        <w:r w:rsidR="00255B2A">
          <w:rPr>
            <w:rFonts w:ascii="Arial" w:eastAsiaTheme="minorEastAsia" w:hAnsi="Arial" w:cs="Arial"/>
            <w:kern w:val="2"/>
            <w:sz w:val="22"/>
            <w:szCs w:val="22"/>
          </w:rPr>
          <w:t xml:space="preserve">: </w:t>
        </w:r>
      </w:ins>
      <w:ins w:id="349" w:author="Guo, Shicheng" w:date="2019-06-24T12:03:00Z">
        <w:r w:rsidR="008D1243" w:rsidRPr="006D3959">
          <w:rPr>
            <w:rFonts w:ascii="Arial" w:eastAsiaTheme="minorEastAsia" w:hAnsi="Arial" w:cs="Arial"/>
            <w:kern w:val="2"/>
            <w:sz w:val="22"/>
            <w:szCs w:val="22"/>
            <w:highlight w:val="yellow"/>
            <w:rPrChange w:id="350" w:author="Guo, Shicheng" w:date="2019-06-24T12:15: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ins w:id="351" w:author="Guo, Shicheng" w:date="2019-06-24T11:59:00Z">
        <w:r w:rsidR="00255B2A">
          <w:rPr>
            <w:rFonts w:ascii="Arial" w:eastAsiaTheme="minorEastAsia" w:hAnsi="Arial" w:cs="Arial"/>
            <w:kern w:val="2"/>
            <w:sz w:val="22"/>
            <w:szCs w:val="22"/>
          </w:rPr>
          <w:t>(E)</w:t>
        </w:r>
        <w:proofErr w:type="gramStart"/>
        <w:r w:rsidR="00255B2A">
          <w:rPr>
            <w:rFonts w:ascii="Arial" w:eastAsiaTheme="minorEastAsia" w:hAnsi="Arial" w:cs="Arial"/>
            <w:kern w:val="2"/>
            <w:sz w:val="22"/>
            <w:szCs w:val="22"/>
          </w:rPr>
          <w:t xml:space="preserve">: </w:t>
        </w:r>
      </w:ins>
      <w:ins w:id="352" w:author="Guo, Shicheng" w:date="2019-06-24T12:03:00Z">
        <w:r w:rsidR="008D1243" w:rsidRPr="006D3959">
          <w:rPr>
            <w:rFonts w:ascii="Arial" w:eastAsiaTheme="minorEastAsia" w:hAnsi="Arial" w:cs="Arial"/>
            <w:kern w:val="2"/>
            <w:sz w:val="22"/>
            <w:szCs w:val="22"/>
            <w:highlight w:val="yellow"/>
            <w:rPrChange w:id="353" w:author="Guo, Shicheng" w:date="2019-06-24T12:15: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ins w:id="354" w:author="Guo, Shicheng" w:date="2019-06-24T11:59:00Z">
        <w:r w:rsidR="00255B2A">
          <w:rPr>
            <w:rFonts w:ascii="Arial" w:eastAsiaTheme="minorEastAsia" w:hAnsi="Arial" w:cs="Arial"/>
            <w:kern w:val="2"/>
            <w:sz w:val="22"/>
            <w:szCs w:val="22"/>
          </w:rPr>
          <w:t>(F)</w:t>
        </w:r>
        <w:proofErr w:type="gramStart"/>
        <w:r w:rsidR="00255B2A">
          <w:rPr>
            <w:rFonts w:ascii="Arial" w:eastAsiaTheme="minorEastAsia" w:hAnsi="Arial" w:cs="Arial"/>
            <w:kern w:val="2"/>
            <w:sz w:val="22"/>
            <w:szCs w:val="22"/>
          </w:rPr>
          <w:t xml:space="preserve">: </w:t>
        </w:r>
      </w:ins>
      <w:ins w:id="355" w:author="Guo, Shicheng" w:date="2019-06-24T12:03:00Z">
        <w:r w:rsidR="008D1243" w:rsidRPr="006D3959">
          <w:rPr>
            <w:rFonts w:ascii="Arial" w:eastAsiaTheme="minorEastAsia" w:hAnsi="Arial" w:cs="Arial"/>
            <w:kern w:val="2"/>
            <w:sz w:val="22"/>
            <w:szCs w:val="22"/>
            <w:highlight w:val="yellow"/>
            <w:rPrChange w:id="356" w:author="Guo, Shicheng" w:date="2019-06-24T12:15: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ins w:id="357" w:author="Guo, Shicheng" w:date="2019-06-24T11:59:00Z">
        <w:r w:rsidR="00255B2A">
          <w:rPr>
            <w:rFonts w:ascii="Arial" w:eastAsiaTheme="minorEastAsia" w:hAnsi="Arial" w:cs="Arial"/>
            <w:kern w:val="2"/>
            <w:sz w:val="22"/>
            <w:szCs w:val="22"/>
          </w:rPr>
          <w:t>(G)</w:t>
        </w:r>
        <w:proofErr w:type="gramStart"/>
        <w:r w:rsidR="00255B2A">
          <w:rPr>
            <w:rFonts w:ascii="Arial" w:eastAsiaTheme="minorEastAsia" w:hAnsi="Arial" w:cs="Arial"/>
            <w:kern w:val="2"/>
            <w:sz w:val="22"/>
            <w:szCs w:val="22"/>
          </w:rPr>
          <w:t xml:space="preserve">: </w:t>
        </w:r>
      </w:ins>
      <w:ins w:id="358" w:author="Guo, Shicheng" w:date="2019-06-24T12:04:00Z">
        <w:r w:rsidR="008D1243" w:rsidRPr="006D3959">
          <w:rPr>
            <w:rFonts w:ascii="Arial" w:eastAsiaTheme="minorEastAsia" w:hAnsi="Arial" w:cs="Arial"/>
            <w:kern w:val="2"/>
            <w:sz w:val="22"/>
            <w:szCs w:val="22"/>
            <w:highlight w:val="yellow"/>
            <w:rPrChange w:id="359" w:author="Guo, Shicheng" w:date="2019-06-24T12:16:00Z">
              <w:rPr>
                <w:rFonts w:ascii="Arial" w:eastAsiaTheme="minorEastAsia" w:hAnsi="Arial" w:cs="Arial"/>
                <w:kern w:val="2"/>
                <w:sz w:val="22"/>
                <w:szCs w:val="22"/>
              </w:rPr>
            </w:rPrChange>
          </w:rPr>
          <w:t>??</w:t>
        </w:r>
      </w:ins>
      <w:proofErr w:type="gramEnd"/>
      <w:ins w:id="360" w:author="Guo, Shicheng" w:date="2019-06-24T12:03:00Z">
        <w:r w:rsidR="008D1243">
          <w:rPr>
            <w:rFonts w:ascii="Arial" w:eastAsiaTheme="minorEastAsia" w:hAnsi="Arial" w:cs="Arial"/>
            <w:kern w:val="2"/>
            <w:sz w:val="22"/>
            <w:szCs w:val="22"/>
          </w:rPr>
          <w:t xml:space="preserve"> </w:t>
        </w:r>
      </w:ins>
      <w:ins w:id="361" w:author="Guo, Shicheng" w:date="2019-06-24T11:59:00Z">
        <w:r w:rsidR="00255B2A">
          <w:rPr>
            <w:rFonts w:ascii="Arial" w:eastAsiaTheme="minorEastAsia" w:hAnsi="Arial" w:cs="Arial"/>
            <w:kern w:val="2"/>
            <w:sz w:val="22"/>
            <w:szCs w:val="22"/>
          </w:rPr>
          <w:t>(H</w:t>
        </w:r>
        <w:proofErr w:type="gramStart"/>
        <w:r w:rsidR="00255B2A">
          <w:rPr>
            <w:rFonts w:ascii="Arial" w:eastAsiaTheme="minorEastAsia" w:hAnsi="Arial" w:cs="Arial"/>
            <w:kern w:val="2"/>
            <w:sz w:val="22"/>
            <w:szCs w:val="22"/>
          </w:rPr>
          <w:t>)</w:t>
        </w:r>
      </w:ins>
      <w:ins w:id="362" w:author="Guo, Shicheng" w:date="2019-06-24T12:04:00Z">
        <w:r w:rsidR="008D1243">
          <w:rPr>
            <w:rFonts w:ascii="Arial" w:eastAsiaTheme="minorEastAsia" w:hAnsi="Arial" w:cs="Arial"/>
            <w:kern w:val="2"/>
            <w:sz w:val="22"/>
            <w:szCs w:val="22"/>
          </w:rPr>
          <w:t xml:space="preserve"> </w:t>
        </w:r>
        <w:r w:rsidR="008D1243" w:rsidRPr="006D3959">
          <w:rPr>
            <w:rFonts w:ascii="Arial" w:eastAsiaTheme="minorEastAsia" w:hAnsi="Arial" w:cs="Arial"/>
            <w:kern w:val="2"/>
            <w:sz w:val="22"/>
            <w:szCs w:val="22"/>
            <w:highlight w:val="yellow"/>
            <w:rPrChange w:id="363" w:author="Guo, Shicheng" w:date="2019-06-24T12:16: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p>
    <w:p w14:paraId="0E5EF572" w14:textId="6BFABD26" w:rsidR="00775350" w:rsidRDefault="00775350" w:rsidP="0089090A">
      <w:pPr>
        <w:pStyle w:val="HTMLPreformatted"/>
        <w:shd w:val="clear" w:color="auto" w:fill="FFFFFF"/>
        <w:spacing w:line="225" w:lineRule="atLeast"/>
        <w:jc w:val="both"/>
        <w:rPr>
          <w:ins w:id="364" w:author="Guo, Shicheng" w:date="2019-06-24T11:41:00Z"/>
          <w:rFonts w:ascii="Arial" w:eastAsiaTheme="minorEastAsia" w:hAnsi="Arial" w:cs="Arial"/>
          <w:kern w:val="2"/>
          <w:sz w:val="22"/>
          <w:szCs w:val="22"/>
        </w:rPr>
      </w:pPr>
    </w:p>
    <w:p w14:paraId="0D37577D" w14:textId="1F24137B" w:rsidR="00775350" w:rsidRDefault="00775350" w:rsidP="0089090A">
      <w:pPr>
        <w:pStyle w:val="HTMLPreformatted"/>
        <w:shd w:val="clear" w:color="auto" w:fill="FFFFFF"/>
        <w:spacing w:line="225" w:lineRule="atLeast"/>
        <w:jc w:val="both"/>
        <w:rPr>
          <w:ins w:id="365" w:author="Guo, Shicheng" w:date="2019-06-24T11:41:00Z"/>
          <w:rFonts w:ascii="Arial" w:eastAsiaTheme="minorEastAsia" w:hAnsi="Arial" w:cs="Arial"/>
          <w:kern w:val="2"/>
          <w:sz w:val="22"/>
          <w:szCs w:val="22"/>
        </w:rPr>
      </w:pPr>
    </w:p>
    <w:p w14:paraId="460C0A95" w14:textId="77777777" w:rsidR="00775350" w:rsidRDefault="00775350" w:rsidP="0089090A">
      <w:pPr>
        <w:pStyle w:val="HTMLPreformatted"/>
        <w:shd w:val="clear" w:color="auto" w:fill="FFFFFF"/>
        <w:spacing w:line="225" w:lineRule="atLeast"/>
        <w:jc w:val="both"/>
        <w:rPr>
          <w:rFonts w:ascii="Arial" w:eastAsiaTheme="minorEastAsia" w:hAnsi="Arial" w:cs="Arial"/>
          <w:kern w:val="2"/>
          <w:sz w:val="22"/>
          <w:szCs w:val="22"/>
        </w:rPr>
      </w:pPr>
    </w:p>
    <w:p w14:paraId="4B8D9C47" w14:textId="777B2455" w:rsidR="00775350" w:rsidRPr="00743D48" w:rsidRDefault="00775350" w:rsidP="0089090A">
      <w:pPr>
        <w:pStyle w:val="HTMLPreformatted"/>
        <w:shd w:val="clear" w:color="auto" w:fill="FFFFFF"/>
        <w:spacing w:line="225" w:lineRule="atLeast"/>
        <w:jc w:val="both"/>
        <w:rPr>
          <w:rFonts w:ascii="Arial" w:eastAsiaTheme="minorEastAsia" w:hAnsi="Arial" w:cs="Arial"/>
          <w:kern w:val="2"/>
          <w:sz w:val="22"/>
          <w:szCs w:val="22"/>
        </w:rPr>
      </w:pPr>
      <w:ins w:id="366" w:author="Guo, Shicheng" w:date="2019-06-24T11:41:00Z">
        <w:r>
          <w:rPr>
            <w:rFonts w:ascii="Arial" w:eastAsiaTheme="minorEastAsia" w:hAnsi="Arial" w:cs="Arial"/>
            <w:kern w:val="2"/>
            <w:sz w:val="22"/>
            <w:szCs w:val="22"/>
          </w:rPr>
          <w:t xml:space="preserve">Table 1. </w:t>
        </w:r>
      </w:ins>
      <w:ins w:id="367" w:author="Guo, Shicheng" w:date="2019-06-24T12:17:00Z">
        <w:r w:rsidR="00C531B9">
          <w:rPr>
            <w:rFonts w:ascii="Arial" w:eastAsiaTheme="minorEastAsia" w:hAnsi="Arial" w:cs="Arial"/>
            <w:kern w:val="2"/>
            <w:sz w:val="22"/>
            <w:szCs w:val="22"/>
          </w:rPr>
          <w:t>Prediction performance based on hyper-DMR and hypo-MDR to distinguish cancer and normal</w:t>
        </w:r>
      </w:ins>
    </w:p>
    <w:tbl>
      <w:tblPr>
        <w:tblW w:w="10088" w:type="dxa"/>
        <w:tblLook w:val="04A0" w:firstRow="1" w:lastRow="0" w:firstColumn="1" w:lastColumn="0" w:noHBand="0" w:noVBand="1"/>
      </w:tblPr>
      <w:tblGrid>
        <w:gridCol w:w="1920"/>
        <w:gridCol w:w="1388"/>
        <w:gridCol w:w="1600"/>
        <w:gridCol w:w="1158"/>
        <w:gridCol w:w="1142"/>
        <w:gridCol w:w="1320"/>
        <w:gridCol w:w="1560"/>
      </w:tblGrid>
      <w:tr w:rsidR="00F86AD5" w:rsidRPr="004F2163" w14:paraId="61EC1A51" w14:textId="77777777" w:rsidTr="00F86AD5">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78D8F019"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357FF9B3" w14:textId="77777777" w:rsidR="00F86AD5" w:rsidRPr="00F2054F" w:rsidRDefault="00F86AD5" w:rsidP="00835B76">
            <w:pPr>
              <w:jc w:val="center"/>
              <w:rPr>
                <w:rFonts w:ascii="Arial" w:eastAsia="DengXian" w:hAnsi="Arial" w:cs="Arial"/>
                <w:color w:val="000000"/>
                <w:sz w:val="22"/>
              </w:rPr>
            </w:pPr>
            <w:proofErr w:type="spellStart"/>
            <w:r w:rsidRPr="00F2054F">
              <w:rPr>
                <w:rFonts w:ascii="Arial" w:eastAsia="DengXian" w:hAnsi="Arial" w:cs="Arial"/>
                <w:color w:val="000000"/>
                <w:sz w:val="22"/>
              </w:rPr>
              <w:t>Methylaton</w:t>
            </w:r>
            <w:proofErr w:type="spellEnd"/>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099B235E"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1FA890BC"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20C54FFE"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4C9A98FE" w14:textId="43E5A665" w:rsidR="00F86AD5" w:rsidRPr="00F2054F" w:rsidRDefault="004F2163" w:rsidP="00835B76">
            <w:pPr>
              <w:jc w:val="center"/>
              <w:rPr>
                <w:rFonts w:ascii="Arial" w:eastAsia="DengXian" w:hAnsi="Arial" w:cs="Arial"/>
                <w:color w:val="000000"/>
                <w:sz w:val="22"/>
              </w:rPr>
            </w:pPr>
            <w:r w:rsidRPr="00F2054F">
              <w:rPr>
                <w:rFonts w:ascii="Arial" w:eastAsia="DengXian" w:hAnsi="Arial" w:cs="Arial"/>
                <w:color w:val="000000"/>
                <w:sz w:val="22"/>
              </w:rPr>
              <w:t>Specificity</w:t>
            </w:r>
          </w:p>
        </w:tc>
      </w:tr>
      <w:tr w:rsidR="00F86AD5" w:rsidRPr="004F2163" w14:paraId="1639299F" w14:textId="77777777" w:rsidTr="00F86AD5">
        <w:trPr>
          <w:trHeight w:val="320"/>
        </w:trPr>
        <w:tc>
          <w:tcPr>
            <w:tcW w:w="1920" w:type="dxa"/>
            <w:vMerge/>
            <w:tcBorders>
              <w:top w:val="single" w:sz="4" w:space="0" w:color="auto"/>
              <w:left w:val="nil"/>
              <w:bottom w:val="single" w:sz="4" w:space="0" w:color="000000"/>
              <w:right w:val="nil"/>
            </w:tcBorders>
            <w:vAlign w:val="center"/>
            <w:hideMark/>
          </w:tcPr>
          <w:p w14:paraId="39BA91A8" w14:textId="77777777" w:rsidR="00F86AD5" w:rsidRPr="00F2054F" w:rsidRDefault="00F86AD5" w:rsidP="00835B76">
            <w:pPr>
              <w:rPr>
                <w:rFonts w:ascii="Arial" w:eastAsia="DengXian" w:hAnsi="Arial" w:cs="Arial"/>
                <w:color w:val="000000"/>
                <w:sz w:val="22"/>
              </w:rPr>
            </w:pPr>
          </w:p>
        </w:tc>
        <w:tc>
          <w:tcPr>
            <w:tcW w:w="1388" w:type="dxa"/>
            <w:vMerge/>
            <w:tcBorders>
              <w:top w:val="single" w:sz="4" w:space="0" w:color="auto"/>
              <w:left w:val="nil"/>
              <w:bottom w:val="single" w:sz="4" w:space="0" w:color="000000"/>
              <w:right w:val="nil"/>
            </w:tcBorders>
            <w:vAlign w:val="center"/>
            <w:hideMark/>
          </w:tcPr>
          <w:p w14:paraId="4572BA04" w14:textId="77777777" w:rsidR="00F86AD5" w:rsidRPr="00F2054F" w:rsidRDefault="00F86AD5" w:rsidP="00835B76">
            <w:pPr>
              <w:rPr>
                <w:rFonts w:ascii="Arial" w:eastAsia="DengXian" w:hAnsi="Arial" w:cs="Arial"/>
                <w:color w:val="000000"/>
                <w:sz w:val="22"/>
              </w:rPr>
            </w:pPr>
          </w:p>
        </w:tc>
        <w:tc>
          <w:tcPr>
            <w:tcW w:w="1600" w:type="dxa"/>
            <w:vMerge/>
            <w:tcBorders>
              <w:top w:val="single" w:sz="4" w:space="0" w:color="auto"/>
              <w:left w:val="nil"/>
              <w:bottom w:val="single" w:sz="4" w:space="0" w:color="000000"/>
              <w:right w:val="nil"/>
            </w:tcBorders>
            <w:vAlign w:val="center"/>
            <w:hideMark/>
          </w:tcPr>
          <w:p w14:paraId="5D56F914" w14:textId="77777777" w:rsidR="00F86AD5" w:rsidRPr="00F2054F" w:rsidRDefault="00F86AD5" w:rsidP="00835B76">
            <w:pPr>
              <w:rPr>
                <w:rFonts w:ascii="Arial" w:eastAsia="DengXian" w:hAnsi="Arial" w:cs="Arial"/>
                <w:color w:val="000000"/>
                <w:sz w:val="22"/>
              </w:rPr>
            </w:pPr>
          </w:p>
        </w:tc>
        <w:tc>
          <w:tcPr>
            <w:tcW w:w="1158" w:type="dxa"/>
            <w:tcBorders>
              <w:top w:val="nil"/>
              <w:left w:val="nil"/>
              <w:bottom w:val="single" w:sz="4" w:space="0" w:color="auto"/>
              <w:right w:val="nil"/>
            </w:tcBorders>
            <w:shd w:val="clear" w:color="auto" w:fill="auto"/>
            <w:noWrap/>
            <w:vAlign w:val="center"/>
            <w:hideMark/>
          </w:tcPr>
          <w:p w14:paraId="6C9E54FF"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Disease</w:t>
            </w:r>
          </w:p>
        </w:tc>
        <w:tc>
          <w:tcPr>
            <w:tcW w:w="1142" w:type="dxa"/>
            <w:tcBorders>
              <w:top w:val="nil"/>
              <w:left w:val="nil"/>
              <w:bottom w:val="single" w:sz="4" w:space="0" w:color="auto"/>
              <w:right w:val="nil"/>
            </w:tcBorders>
            <w:shd w:val="clear" w:color="auto" w:fill="auto"/>
            <w:noWrap/>
            <w:vAlign w:val="center"/>
            <w:hideMark/>
          </w:tcPr>
          <w:p w14:paraId="112FA796"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Normal</w:t>
            </w:r>
          </w:p>
        </w:tc>
        <w:tc>
          <w:tcPr>
            <w:tcW w:w="1320" w:type="dxa"/>
            <w:vMerge/>
            <w:tcBorders>
              <w:top w:val="single" w:sz="4" w:space="0" w:color="auto"/>
              <w:left w:val="nil"/>
              <w:bottom w:val="single" w:sz="4" w:space="0" w:color="000000"/>
              <w:right w:val="nil"/>
            </w:tcBorders>
            <w:vAlign w:val="center"/>
            <w:hideMark/>
          </w:tcPr>
          <w:p w14:paraId="6C3CDD29" w14:textId="77777777" w:rsidR="00F86AD5" w:rsidRPr="00F2054F" w:rsidRDefault="00F86AD5" w:rsidP="00835B76">
            <w:pPr>
              <w:rPr>
                <w:rFonts w:ascii="Arial" w:eastAsia="DengXian" w:hAnsi="Arial" w:cs="Arial"/>
                <w:color w:val="000000"/>
                <w:sz w:val="22"/>
              </w:rPr>
            </w:pPr>
          </w:p>
        </w:tc>
        <w:tc>
          <w:tcPr>
            <w:tcW w:w="1560" w:type="dxa"/>
            <w:vMerge/>
            <w:tcBorders>
              <w:top w:val="single" w:sz="4" w:space="0" w:color="auto"/>
              <w:left w:val="nil"/>
              <w:bottom w:val="single" w:sz="4" w:space="0" w:color="000000"/>
              <w:right w:val="nil"/>
            </w:tcBorders>
            <w:vAlign w:val="center"/>
            <w:hideMark/>
          </w:tcPr>
          <w:p w14:paraId="75FD6C85" w14:textId="77777777" w:rsidR="00F86AD5" w:rsidRPr="00F2054F" w:rsidRDefault="00F86AD5" w:rsidP="00835B76">
            <w:pPr>
              <w:rPr>
                <w:rFonts w:ascii="Arial" w:eastAsia="DengXian" w:hAnsi="Arial" w:cs="Arial"/>
                <w:color w:val="000000"/>
                <w:sz w:val="22"/>
              </w:rPr>
            </w:pPr>
          </w:p>
        </w:tc>
      </w:tr>
      <w:tr w:rsidR="00F86AD5" w:rsidRPr="004F2163" w14:paraId="2DD0A16B" w14:textId="77777777" w:rsidTr="00F86AD5">
        <w:trPr>
          <w:trHeight w:val="320"/>
        </w:trPr>
        <w:tc>
          <w:tcPr>
            <w:tcW w:w="1920" w:type="dxa"/>
            <w:vMerge w:val="restart"/>
            <w:tcBorders>
              <w:top w:val="nil"/>
              <w:left w:val="nil"/>
              <w:bottom w:val="nil"/>
              <w:right w:val="nil"/>
            </w:tcBorders>
            <w:shd w:val="clear" w:color="auto" w:fill="auto"/>
            <w:noWrap/>
            <w:vAlign w:val="center"/>
            <w:hideMark/>
          </w:tcPr>
          <w:p w14:paraId="29FE839E"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Random Forest</w:t>
            </w:r>
          </w:p>
        </w:tc>
        <w:tc>
          <w:tcPr>
            <w:tcW w:w="1388" w:type="dxa"/>
            <w:vMerge w:val="restart"/>
            <w:tcBorders>
              <w:top w:val="nil"/>
              <w:left w:val="nil"/>
              <w:bottom w:val="nil"/>
              <w:right w:val="nil"/>
            </w:tcBorders>
            <w:shd w:val="clear" w:color="auto" w:fill="auto"/>
            <w:noWrap/>
            <w:vAlign w:val="center"/>
            <w:hideMark/>
          </w:tcPr>
          <w:p w14:paraId="240C097C"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hyper</w:t>
            </w:r>
          </w:p>
        </w:tc>
        <w:tc>
          <w:tcPr>
            <w:tcW w:w="1600" w:type="dxa"/>
            <w:tcBorders>
              <w:top w:val="nil"/>
              <w:left w:val="nil"/>
              <w:bottom w:val="nil"/>
              <w:right w:val="nil"/>
            </w:tcBorders>
            <w:shd w:val="clear" w:color="auto" w:fill="auto"/>
            <w:noWrap/>
            <w:vAlign w:val="center"/>
            <w:hideMark/>
          </w:tcPr>
          <w:p w14:paraId="7CD49FA7"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03FDC00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532</w:t>
            </w:r>
          </w:p>
        </w:tc>
        <w:tc>
          <w:tcPr>
            <w:tcW w:w="1142" w:type="dxa"/>
            <w:tcBorders>
              <w:top w:val="nil"/>
              <w:left w:val="nil"/>
              <w:bottom w:val="nil"/>
              <w:right w:val="nil"/>
            </w:tcBorders>
            <w:shd w:val="clear" w:color="auto" w:fill="auto"/>
            <w:noWrap/>
            <w:vAlign w:val="center"/>
            <w:hideMark/>
          </w:tcPr>
          <w:p w14:paraId="38BDB2A0"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23</w:t>
            </w:r>
          </w:p>
        </w:tc>
        <w:tc>
          <w:tcPr>
            <w:tcW w:w="1320" w:type="dxa"/>
            <w:vMerge w:val="restart"/>
            <w:tcBorders>
              <w:top w:val="nil"/>
              <w:left w:val="nil"/>
              <w:bottom w:val="nil"/>
              <w:right w:val="nil"/>
            </w:tcBorders>
            <w:shd w:val="clear" w:color="auto" w:fill="auto"/>
            <w:noWrap/>
            <w:vAlign w:val="center"/>
            <w:hideMark/>
          </w:tcPr>
          <w:p w14:paraId="607A804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0.959</w:t>
            </w:r>
          </w:p>
        </w:tc>
        <w:tc>
          <w:tcPr>
            <w:tcW w:w="1560" w:type="dxa"/>
            <w:vMerge w:val="restart"/>
            <w:tcBorders>
              <w:top w:val="nil"/>
              <w:left w:val="nil"/>
              <w:bottom w:val="nil"/>
              <w:right w:val="nil"/>
            </w:tcBorders>
            <w:shd w:val="clear" w:color="auto" w:fill="auto"/>
            <w:noWrap/>
            <w:vAlign w:val="center"/>
            <w:hideMark/>
          </w:tcPr>
          <w:p w14:paraId="56985A64"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 xml:space="preserve">0.860 </w:t>
            </w:r>
          </w:p>
        </w:tc>
      </w:tr>
      <w:tr w:rsidR="00F86AD5" w:rsidRPr="004F2163" w14:paraId="4F523156" w14:textId="77777777" w:rsidTr="00F86AD5">
        <w:trPr>
          <w:trHeight w:val="320"/>
        </w:trPr>
        <w:tc>
          <w:tcPr>
            <w:tcW w:w="1920" w:type="dxa"/>
            <w:vMerge/>
            <w:tcBorders>
              <w:top w:val="nil"/>
              <w:left w:val="nil"/>
              <w:bottom w:val="nil"/>
              <w:right w:val="nil"/>
            </w:tcBorders>
            <w:vAlign w:val="center"/>
            <w:hideMark/>
          </w:tcPr>
          <w:p w14:paraId="37CD5FB6"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nil"/>
              <w:right w:val="nil"/>
            </w:tcBorders>
            <w:vAlign w:val="center"/>
            <w:hideMark/>
          </w:tcPr>
          <w:p w14:paraId="5CDD9ACA"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nil"/>
              <w:right w:val="nil"/>
            </w:tcBorders>
            <w:shd w:val="clear" w:color="auto" w:fill="auto"/>
            <w:noWrap/>
            <w:vAlign w:val="center"/>
            <w:hideMark/>
          </w:tcPr>
          <w:p w14:paraId="3C8810C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nil"/>
              <w:right w:val="nil"/>
            </w:tcBorders>
            <w:shd w:val="clear" w:color="auto" w:fill="auto"/>
            <w:noWrap/>
            <w:vAlign w:val="center"/>
            <w:hideMark/>
          </w:tcPr>
          <w:p w14:paraId="4AF84A2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39</w:t>
            </w:r>
          </w:p>
        </w:tc>
        <w:tc>
          <w:tcPr>
            <w:tcW w:w="1142" w:type="dxa"/>
            <w:tcBorders>
              <w:top w:val="nil"/>
              <w:left w:val="nil"/>
              <w:bottom w:val="nil"/>
              <w:right w:val="nil"/>
            </w:tcBorders>
            <w:shd w:val="clear" w:color="auto" w:fill="auto"/>
            <w:noWrap/>
            <w:vAlign w:val="center"/>
            <w:hideMark/>
          </w:tcPr>
          <w:p w14:paraId="3241AC4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239</w:t>
            </w:r>
          </w:p>
        </w:tc>
        <w:tc>
          <w:tcPr>
            <w:tcW w:w="1320" w:type="dxa"/>
            <w:vMerge/>
            <w:tcBorders>
              <w:top w:val="nil"/>
              <w:left w:val="nil"/>
              <w:bottom w:val="nil"/>
              <w:right w:val="nil"/>
            </w:tcBorders>
            <w:vAlign w:val="center"/>
            <w:hideMark/>
          </w:tcPr>
          <w:p w14:paraId="1C7B3880"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nil"/>
              <w:right w:val="nil"/>
            </w:tcBorders>
            <w:vAlign w:val="center"/>
            <w:hideMark/>
          </w:tcPr>
          <w:p w14:paraId="3E334105" w14:textId="77777777" w:rsidR="00F86AD5" w:rsidRPr="00F2054F" w:rsidRDefault="00F86AD5" w:rsidP="00835B76">
            <w:pPr>
              <w:rPr>
                <w:rFonts w:ascii="Arial" w:eastAsia="DengXian" w:hAnsi="Arial" w:cs="Arial"/>
                <w:color w:val="000000"/>
                <w:sz w:val="22"/>
              </w:rPr>
            </w:pPr>
          </w:p>
        </w:tc>
      </w:tr>
      <w:tr w:rsidR="00F86AD5" w:rsidRPr="004F2163" w14:paraId="4581286F" w14:textId="77777777" w:rsidTr="00F86AD5">
        <w:trPr>
          <w:trHeight w:val="320"/>
        </w:trPr>
        <w:tc>
          <w:tcPr>
            <w:tcW w:w="1920" w:type="dxa"/>
            <w:vMerge/>
            <w:tcBorders>
              <w:top w:val="nil"/>
              <w:left w:val="nil"/>
              <w:bottom w:val="nil"/>
              <w:right w:val="nil"/>
            </w:tcBorders>
            <w:vAlign w:val="center"/>
            <w:hideMark/>
          </w:tcPr>
          <w:p w14:paraId="1F3B85E3" w14:textId="77777777" w:rsidR="00F86AD5" w:rsidRPr="00F2054F" w:rsidRDefault="00F86AD5" w:rsidP="00835B76">
            <w:pPr>
              <w:rPr>
                <w:rFonts w:ascii="Arial" w:eastAsia="DengXian" w:hAnsi="Arial" w:cs="Arial"/>
                <w:color w:val="000000"/>
                <w:sz w:val="22"/>
              </w:rPr>
            </w:pPr>
          </w:p>
        </w:tc>
        <w:tc>
          <w:tcPr>
            <w:tcW w:w="1388" w:type="dxa"/>
            <w:vMerge w:val="restart"/>
            <w:tcBorders>
              <w:top w:val="nil"/>
              <w:left w:val="nil"/>
              <w:bottom w:val="nil"/>
              <w:right w:val="nil"/>
            </w:tcBorders>
            <w:shd w:val="clear" w:color="auto" w:fill="auto"/>
            <w:noWrap/>
            <w:vAlign w:val="center"/>
            <w:hideMark/>
          </w:tcPr>
          <w:p w14:paraId="498C208B"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hypo</w:t>
            </w:r>
          </w:p>
        </w:tc>
        <w:tc>
          <w:tcPr>
            <w:tcW w:w="1600" w:type="dxa"/>
            <w:tcBorders>
              <w:top w:val="nil"/>
              <w:left w:val="nil"/>
              <w:bottom w:val="nil"/>
              <w:right w:val="nil"/>
            </w:tcBorders>
            <w:shd w:val="clear" w:color="auto" w:fill="auto"/>
            <w:noWrap/>
            <w:vAlign w:val="center"/>
            <w:hideMark/>
          </w:tcPr>
          <w:p w14:paraId="1FC94E7D"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08D4CAA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507</w:t>
            </w:r>
          </w:p>
        </w:tc>
        <w:tc>
          <w:tcPr>
            <w:tcW w:w="1142" w:type="dxa"/>
            <w:tcBorders>
              <w:top w:val="nil"/>
              <w:left w:val="nil"/>
              <w:bottom w:val="nil"/>
              <w:right w:val="nil"/>
            </w:tcBorders>
            <w:shd w:val="clear" w:color="auto" w:fill="auto"/>
            <w:noWrap/>
            <w:vAlign w:val="center"/>
            <w:hideMark/>
          </w:tcPr>
          <w:p w14:paraId="666F602D"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48</w:t>
            </w:r>
          </w:p>
        </w:tc>
        <w:tc>
          <w:tcPr>
            <w:tcW w:w="1320" w:type="dxa"/>
            <w:vMerge w:val="restart"/>
            <w:tcBorders>
              <w:top w:val="nil"/>
              <w:left w:val="nil"/>
              <w:bottom w:val="nil"/>
              <w:right w:val="nil"/>
            </w:tcBorders>
            <w:shd w:val="clear" w:color="auto" w:fill="auto"/>
            <w:noWrap/>
            <w:vAlign w:val="center"/>
            <w:hideMark/>
          </w:tcPr>
          <w:p w14:paraId="59C993A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0.914</w:t>
            </w:r>
          </w:p>
        </w:tc>
        <w:tc>
          <w:tcPr>
            <w:tcW w:w="1560" w:type="dxa"/>
            <w:vMerge w:val="restart"/>
            <w:tcBorders>
              <w:top w:val="nil"/>
              <w:left w:val="nil"/>
              <w:bottom w:val="nil"/>
              <w:right w:val="nil"/>
            </w:tcBorders>
            <w:shd w:val="clear" w:color="auto" w:fill="auto"/>
            <w:noWrap/>
            <w:vAlign w:val="center"/>
            <w:hideMark/>
          </w:tcPr>
          <w:p w14:paraId="25338BA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0.601</w:t>
            </w:r>
          </w:p>
        </w:tc>
      </w:tr>
      <w:tr w:rsidR="00F86AD5" w:rsidRPr="004F2163" w14:paraId="4C77BFC7" w14:textId="77777777" w:rsidTr="00F86AD5">
        <w:trPr>
          <w:trHeight w:val="320"/>
        </w:trPr>
        <w:tc>
          <w:tcPr>
            <w:tcW w:w="1920" w:type="dxa"/>
            <w:vMerge/>
            <w:tcBorders>
              <w:top w:val="nil"/>
              <w:left w:val="nil"/>
              <w:bottom w:val="nil"/>
              <w:right w:val="nil"/>
            </w:tcBorders>
            <w:vAlign w:val="center"/>
            <w:hideMark/>
          </w:tcPr>
          <w:p w14:paraId="06F90EF5"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nil"/>
              <w:right w:val="nil"/>
            </w:tcBorders>
            <w:vAlign w:val="center"/>
            <w:hideMark/>
          </w:tcPr>
          <w:p w14:paraId="1BBF7E4F"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nil"/>
              <w:right w:val="nil"/>
            </w:tcBorders>
            <w:shd w:val="clear" w:color="auto" w:fill="auto"/>
            <w:noWrap/>
            <w:vAlign w:val="center"/>
            <w:hideMark/>
          </w:tcPr>
          <w:p w14:paraId="1C5D641C"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nil"/>
              <w:right w:val="nil"/>
            </w:tcBorders>
            <w:shd w:val="clear" w:color="auto" w:fill="auto"/>
            <w:noWrap/>
            <w:vAlign w:val="center"/>
            <w:hideMark/>
          </w:tcPr>
          <w:p w14:paraId="45D63D9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111</w:t>
            </w:r>
          </w:p>
        </w:tc>
        <w:tc>
          <w:tcPr>
            <w:tcW w:w="1142" w:type="dxa"/>
            <w:tcBorders>
              <w:top w:val="nil"/>
              <w:left w:val="nil"/>
              <w:bottom w:val="nil"/>
              <w:right w:val="nil"/>
            </w:tcBorders>
            <w:shd w:val="clear" w:color="auto" w:fill="auto"/>
            <w:noWrap/>
            <w:vAlign w:val="center"/>
            <w:hideMark/>
          </w:tcPr>
          <w:p w14:paraId="4706C01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167</w:t>
            </w:r>
          </w:p>
        </w:tc>
        <w:tc>
          <w:tcPr>
            <w:tcW w:w="1320" w:type="dxa"/>
            <w:vMerge/>
            <w:tcBorders>
              <w:top w:val="nil"/>
              <w:left w:val="nil"/>
              <w:bottom w:val="nil"/>
              <w:right w:val="nil"/>
            </w:tcBorders>
            <w:vAlign w:val="center"/>
            <w:hideMark/>
          </w:tcPr>
          <w:p w14:paraId="69054A6A"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nil"/>
              <w:right w:val="nil"/>
            </w:tcBorders>
            <w:vAlign w:val="center"/>
            <w:hideMark/>
          </w:tcPr>
          <w:p w14:paraId="0B04A698" w14:textId="77777777" w:rsidR="00F86AD5" w:rsidRPr="00F2054F" w:rsidRDefault="00F86AD5" w:rsidP="00835B76">
            <w:pPr>
              <w:rPr>
                <w:rFonts w:ascii="Arial" w:eastAsia="DengXian" w:hAnsi="Arial" w:cs="Arial"/>
                <w:color w:val="000000"/>
                <w:sz w:val="22"/>
              </w:rPr>
            </w:pPr>
          </w:p>
        </w:tc>
      </w:tr>
      <w:tr w:rsidR="00F86AD5" w:rsidRPr="004F2163" w14:paraId="17695A6E" w14:textId="77777777" w:rsidTr="00F86AD5">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290515BA"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Neural Network</w:t>
            </w:r>
          </w:p>
        </w:tc>
        <w:tc>
          <w:tcPr>
            <w:tcW w:w="1388" w:type="dxa"/>
            <w:vMerge w:val="restart"/>
            <w:tcBorders>
              <w:top w:val="nil"/>
              <w:left w:val="nil"/>
              <w:bottom w:val="nil"/>
              <w:right w:val="nil"/>
            </w:tcBorders>
            <w:shd w:val="clear" w:color="auto" w:fill="auto"/>
            <w:noWrap/>
            <w:vAlign w:val="center"/>
            <w:hideMark/>
          </w:tcPr>
          <w:p w14:paraId="431F51A5"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hyper</w:t>
            </w:r>
          </w:p>
        </w:tc>
        <w:tc>
          <w:tcPr>
            <w:tcW w:w="1600" w:type="dxa"/>
            <w:tcBorders>
              <w:top w:val="nil"/>
              <w:left w:val="nil"/>
              <w:bottom w:val="nil"/>
              <w:right w:val="nil"/>
            </w:tcBorders>
            <w:shd w:val="clear" w:color="auto" w:fill="auto"/>
            <w:noWrap/>
            <w:vAlign w:val="center"/>
            <w:hideMark/>
          </w:tcPr>
          <w:p w14:paraId="238BEEF3"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4A5AA91B"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537</w:t>
            </w:r>
          </w:p>
        </w:tc>
        <w:tc>
          <w:tcPr>
            <w:tcW w:w="1142" w:type="dxa"/>
            <w:tcBorders>
              <w:top w:val="nil"/>
              <w:left w:val="nil"/>
              <w:bottom w:val="nil"/>
              <w:right w:val="nil"/>
            </w:tcBorders>
            <w:shd w:val="clear" w:color="auto" w:fill="auto"/>
            <w:noWrap/>
            <w:vAlign w:val="center"/>
            <w:hideMark/>
          </w:tcPr>
          <w:p w14:paraId="13165FE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18</w:t>
            </w:r>
          </w:p>
        </w:tc>
        <w:tc>
          <w:tcPr>
            <w:tcW w:w="1320" w:type="dxa"/>
            <w:vMerge w:val="restart"/>
            <w:tcBorders>
              <w:top w:val="nil"/>
              <w:left w:val="nil"/>
              <w:bottom w:val="nil"/>
              <w:right w:val="nil"/>
            </w:tcBorders>
            <w:shd w:val="clear" w:color="auto" w:fill="auto"/>
            <w:noWrap/>
            <w:vAlign w:val="center"/>
            <w:hideMark/>
          </w:tcPr>
          <w:p w14:paraId="5C6AEF3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0.968</w:t>
            </w:r>
          </w:p>
        </w:tc>
        <w:tc>
          <w:tcPr>
            <w:tcW w:w="1560" w:type="dxa"/>
            <w:vMerge w:val="restart"/>
            <w:tcBorders>
              <w:top w:val="nil"/>
              <w:left w:val="nil"/>
              <w:bottom w:val="nil"/>
              <w:right w:val="nil"/>
            </w:tcBorders>
            <w:shd w:val="clear" w:color="auto" w:fill="auto"/>
            <w:noWrap/>
            <w:vAlign w:val="center"/>
            <w:hideMark/>
          </w:tcPr>
          <w:p w14:paraId="0D69302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0.727</w:t>
            </w:r>
          </w:p>
        </w:tc>
      </w:tr>
      <w:tr w:rsidR="00F86AD5" w:rsidRPr="004F2163" w14:paraId="04132F57" w14:textId="77777777" w:rsidTr="00F86AD5">
        <w:trPr>
          <w:trHeight w:val="320"/>
        </w:trPr>
        <w:tc>
          <w:tcPr>
            <w:tcW w:w="1920" w:type="dxa"/>
            <w:vMerge/>
            <w:tcBorders>
              <w:top w:val="nil"/>
              <w:left w:val="nil"/>
              <w:bottom w:val="single" w:sz="4" w:space="0" w:color="000000"/>
              <w:right w:val="nil"/>
            </w:tcBorders>
            <w:vAlign w:val="center"/>
            <w:hideMark/>
          </w:tcPr>
          <w:p w14:paraId="3FBEF704"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nil"/>
              <w:right w:val="nil"/>
            </w:tcBorders>
            <w:vAlign w:val="center"/>
            <w:hideMark/>
          </w:tcPr>
          <w:p w14:paraId="1C17321E"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nil"/>
              <w:right w:val="nil"/>
            </w:tcBorders>
            <w:shd w:val="clear" w:color="auto" w:fill="auto"/>
            <w:noWrap/>
            <w:vAlign w:val="center"/>
            <w:hideMark/>
          </w:tcPr>
          <w:p w14:paraId="40EA5E53"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nil"/>
              <w:right w:val="nil"/>
            </w:tcBorders>
            <w:shd w:val="clear" w:color="auto" w:fill="auto"/>
            <w:noWrap/>
            <w:vAlign w:val="center"/>
            <w:hideMark/>
          </w:tcPr>
          <w:p w14:paraId="7A315D2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76</w:t>
            </w:r>
          </w:p>
        </w:tc>
        <w:tc>
          <w:tcPr>
            <w:tcW w:w="1142" w:type="dxa"/>
            <w:tcBorders>
              <w:top w:val="nil"/>
              <w:left w:val="nil"/>
              <w:bottom w:val="nil"/>
              <w:right w:val="nil"/>
            </w:tcBorders>
            <w:shd w:val="clear" w:color="auto" w:fill="auto"/>
            <w:noWrap/>
            <w:vAlign w:val="center"/>
            <w:hideMark/>
          </w:tcPr>
          <w:p w14:paraId="52D0B56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202</w:t>
            </w:r>
          </w:p>
        </w:tc>
        <w:tc>
          <w:tcPr>
            <w:tcW w:w="1320" w:type="dxa"/>
            <w:vMerge/>
            <w:tcBorders>
              <w:top w:val="nil"/>
              <w:left w:val="nil"/>
              <w:bottom w:val="nil"/>
              <w:right w:val="nil"/>
            </w:tcBorders>
            <w:vAlign w:val="center"/>
            <w:hideMark/>
          </w:tcPr>
          <w:p w14:paraId="2BCC2ED3"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nil"/>
              <w:right w:val="nil"/>
            </w:tcBorders>
            <w:vAlign w:val="center"/>
            <w:hideMark/>
          </w:tcPr>
          <w:p w14:paraId="532D1889" w14:textId="77777777" w:rsidR="00F86AD5" w:rsidRPr="00F2054F" w:rsidRDefault="00F86AD5" w:rsidP="00835B76">
            <w:pPr>
              <w:rPr>
                <w:rFonts w:ascii="Arial" w:eastAsia="DengXian" w:hAnsi="Arial" w:cs="Arial"/>
                <w:color w:val="000000"/>
                <w:sz w:val="22"/>
              </w:rPr>
            </w:pPr>
          </w:p>
        </w:tc>
      </w:tr>
      <w:tr w:rsidR="00F86AD5" w:rsidRPr="004F2163" w14:paraId="4F20B437" w14:textId="77777777" w:rsidTr="00F86AD5">
        <w:trPr>
          <w:trHeight w:val="320"/>
        </w:trPr>
        <w:tc>
          <w:tcPr>
            <w:tcW w:w="1920" w:type="dxa"/>
            <w:vMerge/>
            <w:tcBorders>
              <w:top w:val="nil"/>
              <w:left w:val="nil"/>
              <w:bottom w:val="single" w:sz="4" w:space="0" w:color="000000"/>
              <w:right w:val="nil"/>
            </w:tcBorders>
            <w:vAlign w:val="center"/>
            <w:hideMark/>
          </w:tcPr>
          <w:p w14:paraId="6F0BE1D6" w14:textId="77777777" w:rsidR="00F86AD5" w:rsidRPr="00F2054F" w:rsidRDefault="00F86AD5" w:rsidP="00835B76">
            <w:pPr>
              <w:rPr>
                <w:rFonts w:ascii="Arial" w:eastAsia="DengXian" w:hAnsi="Arial" w:cs="Arial"/>
                <w:color w:val="000000"/>
                <w:sz w:val="22"/>
              </w:rPr>
            </w:pPr>
          </w:p>
        </w:tc>
        <w:tc>
          <w:tcPr>
            <w:tcW w:w="1388" w:type="dxa"/>
            <w:vMerge w:val="restart"/>
            <w:tcBorders>
              <w:top w:val="nil"/>
              <w:left w:val="nil"/>
              <w:bottom w:val="single" w:sz="4" w:space="0" w:color="000000"/>
              <w:right w:val="nil"/>
            </w:tcBorders>
            <w:shd w:val="clear" w:color="auto" w:fill="auto"/>
            <w:noWrap/>
            <w:vAlign w:val="center"/>
            <w:hideMark/>
          </w:tcPr>
          <w:p w14:paraId="35E3C8A7"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hypo</w:t>
            </w:r>
          </w:p>
        </w:tc>
        <w:tc>
          <w:tcPr>
            <w:tcW w:w="1600" w:type="dxa"/>
            <w:tcBorders>
              <w:top w:val="nil"/>
              <w:left w:val="nil"/>
              <w:bottom w:val="nil"/>
              <w:right w:val="nil"/>
            </w:tcBorders>
            <w:shd w:val="clear" w:color="auto" w:fill="auto"/>
            <w:noWrap/>
            <w:vAlign w:val="center"/>
            <w:hideMark/>
          </w:tcPr>
          <w:p w14:paraId="7E957685"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46F0D3F0"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406</w:t>
            </w:r>
          </w:p>
        </w:tc>
        <w:tc>
          <w:tcPr>
            <w:tcW w:w="1142" w:type="dxa"/>
            <w:tcBorders>
              <w:top w:val="nil"/>
              <w:left w:val="nil"/>
              <w:bottom w:val="nil"/>
              <w:right w:val="nil"/>
            </w:tcBorders>
            <w:shd w:val="clear" w:color="auto" w:fill="auto"/>
            <w:noWrap/>
            <w:vAlign w:val="center"/>
            <w:hideMark/>
          </w:tcPr>
          <w:p w14:paraId="1FFF6F5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255F053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957FA0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0.701</w:t>
            </w:r>
          </w:p>
        </w:tc>
      </w:tr>
      <w:tr w:rsidR="00F86AD5" w:rsidRPr="004F2163" w14:paraId="368DD29A" w14:textId="77777777" w:rsidTr="00F86AD5">
        <w:trPr>
          <w:trHeight w:val="320"/>
        </w:trPr>
        <w:tc>
          <w:tcPr>
            <w:tcW w:w="1920" w:type="dxa"/>
            <w:vMerge/>
            <w:tcBorders>
              <w:top w:val="nil"/>
              <w:left w:val="nil"/>
              <w:bottom w:val="single" w:sz="4" w:space="0" w:color="000000"/>
              <w:right w:val="nil"/>
            </w:tcBorders>
            <w:vAlign w:val="center"/>
            <w:hideMark/>
          </w:tcPr>
          <w:p w14:paraId="34AE869C"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single" w:sz="4" w:space="0" w:color="000000"/>
              <w:right w:val="nil"/>
            </w:tcBorders>
            <w:vAlign w:val="center"/>
            <w:hideMark/>
          </w:tcPr>
          <w:p w14:paraId="266EE657"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single" w:sz="4" w:space="0" w:color="auto"/>
              <w:right w:val="nil"/>
            </w:tcBorders>
            <w:shd w:val="clear" w:color="auto" w:fill="auto"/>
            <w:noWrap/>
            <w:vAlign w:val="center"/>
            <w:hideMark/>
          </w:tcPr>
          <w:p w14:paraId="07875F04"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single" w:sz="4" w:space="0" w:color="auto"/>
              <w:right w:val="nil"/>
            </w:tcBorders>
            <w:shd w:val="clear" w:color="auto" w:fill="auto"/>
            <w:noWrap/>
            <w:vAlign w:val="center"/>
            <w:hideMark/>
          </w:tcPr>
          <w:p w14:paraId="6F54D3E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83</w:t>
            </w:r>
          </w:p>
        </w:tc>
        <w:tc>
          <w:tcPr>
            <w:tcW w:w="1142" w:type="dxa"/>
            <w:tcBorders>
              <w:top w:val="nil"/>
              <w:left w:val="nil"/>
              <w:bottom w:val="single" w:sz="4" w:space="0" w:color="auto"/>
              <w:right w:val="nil"/>
            </w:tcBorders>
            <w:shd w:val="clear" w:color="auto" w:fill="auto"/>
            <w:noWrap/>
            <w:vAlign w:val="center"/>
            <w:hideMark/>
          </w:tcPr>
          <w:p w14:paraId="2452084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195</w:t>
            </w:r>
          </w:p>
        </w:tc>
        <w:tc>
          <w:tcPr>
            <w:tcW w:w="1320" w:type="dxa"/>
            <w:vMerge/>
            <w:tcBorders>
              <w:top w:val="nil"/>
              <w:left w:val="nil"/>
              <w:bottom w:val="single" w:sz="4" w:space="0" w:color="000000"/>
              <w:right w:val="nil"/>
            </w:tcBorders>
            <w:vAlign w:val="center"/>
            <w:hideMark/>
          </w:tcPr>
          <w:p w14:paraId="7A147105"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single" w:sz="4" w:space="0" w:color="000000"/>
              <w:right w:val="nil"/>
            </w:tcBorders>
            <w:vAlign w:val="center"/>
            <w:hideMark/>
          </w:tcPr>
          <w:p w14:paraId="7D40B5DD" w14:textId="77777777" w:rsidR="00F86AD5" w:rsidRPr="00F2054F" w:rsidRDefault="00F86AD5" w:rsidP="00835B76">
            <w:pPr>
              <w:rPr>
                <w:rFonts w:ascii="Arial" w:eastAsia="DengXian" w:hAnsi="Arial" w:cs="Arial"/>
                <w:color w:val="000000"/>
                <w:sz w:val="22"/>
              </w:rPr>
            </w:pPr>
          </w:p>
        </w:tc>
      </w:tr>
    </w:tbl>
    <w:p w14:paraId="79D52666" w14:textId="5D7F53D2" w:rsidR="00F86AD5" w:rsidRPr="00743D48" w:rsidDel="00775350" w:rsidRDefault="00F86AD5" w:rsidP="0089090A">
      <w:pPr>
        <w:pStyle w:val="HTMLPreformatted"/>
        <w:shd w:val="clear" w:color="auto" w:fill="FFFFFF"/>
        <w:spacing w:line="225" w:lineRule="atLeast"/>
        <w:jc w:val="both"/>
        <w:rPr>
          <w:del w:id="368" w:author="Guo, Shicheng" w:date="2019-06-24T11:42:00Z"/>
          <w:rFonts w:ascii="Arial" w:eastAsiaTheme="minorEastAsia" w:hAnsi="Arial" w:cs="Arial"/>
          <w:kern w:val="2"/>
          <w:sz w:val="22"/>
          <w:szCs w:val="22"/>
        </w:rPr>
      </w:pPr>
      <w:del w:id="369" w:author="Guo, Shicheng" w:date="2019-06-24T11:42:00Z">
        <w:r w:rsidRPr="00F80442" w:rsidDel="00775350">
          <w:rPr>
            <w:rFonts w:ascii="Arial" w:eastAsiaTheme="minorEastAsia" w:hAnsi="Arial" w:cs="Arial"/>
            <w:b/>
            <w:color w:val="0070C0"/>
            <w:kern w:val="2"/>
            <w:sz w:val="22"/>
            <w:szCs w:val="22"/>
          </w:rPr>
          <w:delText xml:space="preserve">Figure </w:delText>
        </w:r>
        <w:r w:rsidRPr="00743D48" w:rsidDel="00775350">
          <w:rPr>
            <w:rFonts w:ascii="Arial" w:eastAsiaTheme="minorEastAsia" w:hAnsi="Arial" w:cs="Arial"/>
            <w:b/>
            <w:color w:val="0070C0"/>
            <w:kern w:val="2"/>
            <w:sz w:val="22"/>
            <w:szCs w:val="22"/>
          </w:rPr>
          <w:delText>4a,4b,4c,4d,4e,4f,4g,4h, Supplementary Table 1</w:delText>
        </w:r>
      </w:del>
    </w:p>
    <w:p w14:paraId="012F09B3" w14:textId="77777777" w:rsidR="00F86AD5" w:rsidRPr="005544C8" w:rsidRDefault="00F86AD5" w:rsidP="0089090A">
      <w:pPr>
        <w:pStyle w:val="HTMLPreformatted"/>
        <w:shd w:val="clear" w:color="auto" w:fill="FFFFFF"/>
        <w:spacing w:line="225" w:lineRule="atLeast"/>
        <w:jc w:val="both"/>
        <w:rPr>
          <w:rFonts w:ascii="Arial" w:eastAsiaTheme="minorEastAsia" w:hAnsi="Arial" w:cs="Arial"/>
          <w:kern w:val="2"/>
          <w:sz w:val="22"/>
          <w:szCs w:val="22"/>
        </w:rPr>
      </w:pPr>
    </w:p>
    <w:p w14:paraId="0493C836" w14:textId="77777777" w:rsidR="0089090A" w:rsidRPr="005544C8" w:rsidRDefault="0089090A" w:rsidP="0089090A">
      <w:pPr>
        <w:pStyle w:val="Heading4"/>
        <w:widowControl w:val="0"/>
        <w:spacing w:before="40" w:line="360" w:lineRule="auto"/>
        <w:jc w:val="both"/>
        <w:rPr>
          <w:rFonts w:ascii="Arial" w:eastAsia="Arial" w:hAnsi="Arial" w:cs="Arial"/>
          <w:b w:val="0"/>
          <w:color w:val="000000" w:themeColor="text1"/>
          <w:sz w:val="22"/>
          <w:szCs w:val="22"/>
        </w:rPr>
      </w:pPr>
      <w:r w:rsidRPr="005544C8">
        <w:rPr>
          <w:rFonts w:ascii="Arial" w:eastAsia="Arial" w:hAnsi="Arial" w:cs="Arial"/>
          <w:bCs w:val="0"/>
          <w:i w:val="0"/>
          <w:iCs w:val="0"/>
          <w:color w:val="000000" w:themeColor="text1"/>
          <w:sz w:val="22"/>
          <w:szCs w:val="22"/>
          <w:lang w:eastAsia="zh-CN"/>
        </w:rPr>
        <w:t>The promoter of ADHFE1 maybe a potential biomarker for colorectal adenoma and cancer</w:t>
      </w:r>
    </w:p>
    <w:p w14:paraId="34746B3A" w14:textId="5369739B" w:rsidR="0089090A" w:rsidRDefault="0089090A" w:rsidP="00C24F48">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Next, we separate DMRs between the normal tissue and the low-grade adenoma into hyper and hypo DMRs. The enrichment analysis was performed by </w:t>
      </w:r>
      <w:r w:rsidR="00DD3117" w:rsidRPr="00DD3117">
        <w:rPr>
          <w:rFonts w:ascii="Arial" w:eastAsiaTheme="minorEastAsia" w:hAnsi="Arial" w:cs="Arial" w:hint="eastAsia"/>
          <w:kern w:val="2"/>
          <w:sz w:val="22"/>
          <w:szCs w:val="22"/>
        </w:rPr>
        <w:t>Ingenuity Pathway Analysis</w:t>
      </w:r>
      <w:r w:rsidR="00C24F48">
        <w:rPr>
          <w:rFonts w:ascii="Arial" w:eastAsiaTheme="minorEastAsia" w:hAnsi="Arial" w:cs="Arial"/>
          <w:kern w:val="2"/>
          <w:sz w:val="22"/>
          <w:szCs w:val="22"/>
        </w:rPr>
        <w:t xml:space="preserve"> (I</w:t>
      </w:r>
      <w:r w:rsidRPr="00F80442">
        <w:rPr>
          <w:rFonts w:ascii="Arial" w:eastAsiaTheme="minorEastAsia" w:hAnsi="Arial" w:cs="Arial"/>
          <w:kern w:val="2"/>
          <w:sz w:val="22"/>
          <w:szCs w:val="22"/>
        </w:rPr>
        <w:t>PA</w:t>
      </w:r>
      <w:r w:rsidR="00C24F4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for different DMRs, setting the cutoff of P value as 0.05. The first term of the IPA enrichment result for hyper DMRs is ethanol degradation (P=5.4</w:t>
      </w:r>
      <w:r w:rsidR="00991DA1">
        <w:rPr>
          <w:rFonts w:ascii="Arial" w:eastAsiaTheme="minorEastAsia" w:hAnsi="Arial" w:cs="Arial"/>
          <w:kern w:val="2"/>
          <w:sz w:val="22"/>
          <w:szCs w:val="22"/>
        </w:rPr>
        <w:t>x10</w:t>
      </w:r>
      <w:r w:rsidRPr="00F2054F">
        <w:rPr>
          <w:rFonts w:ascii="Arial" w:eastAsiaTheme="minorEastAsia" w:hAnsi="Arial" w:cs="Arial"/>
          <w:kern w:val="2"/>
          <w:sz w:val="22"/>
          <w:szCs w:val="22"/>
          <w:vertAlign w:val="superscript"/>
        </w:rPr>
        <w:t>-3</w:t>
      </w:r>
      <w:r w:rsidRPr="00F80442">
        <w:rPr>
          <w:rFonts w:ascii="Arial" w:eastAsiaTheme="minorEastAsia" w:hAnsi="Arial" w:cs="Arial"/>
          <w:kern w:val="2"/>
          <w:sz w:val="22"/>
          <w:szCs w:val="22"/>
        </w:rPr>
        <w:t xml:space="preserve">), where two genes are hit, </w:t>
      </w:r>
      <w:r w:rsidRPr="005544C8">
        <w:rPr>
          <w:rFonts w:ascii="Arial" w:eastAsiaTheme="minorEastAsia" w:hAnsi="Arial" w:cs="Arial"/>
          <w:i/>
          <w:kern w:val="2"/>
          <w:sz w:val="22"/>
          <w:szCs w:val="22"/>
        </w:rPr>
        <w:t>ADHFE1</w:t>
      </w:r>
      <w:r w:rsidRPr="005544C8">
        <w:rPr>
          <w:rFonts w:ascii="Arial" w:eastAsiaTheme="minorEastAsia" w:hAnsi="Arial" w:cs="Arial"/>
          <w:kern w:val="2"/>
          <w:sz w:val="22"/>
          <w:szCs w:val="22"/>
        </w:rPr>
        <w:t xml:space="preserve"> and </w:t>
      </w:r>
      <w:r w:rsidRPr="005544C8">
        <w:rPr>
          <w:rFonts w:ascii="Arial" w:eastAsiaTheme="minorEastAsia" w:hAnsi="Arial" w:cs="Arial"/>
          <w:i/>
          <w:kern w:val="2"/>
          <w:sz w:val="22"/>
          <w:szCs w:val="22"/>
        </w:rPr>
        <w:t>ACSS3</w:t>
      </w:r>
      <w:r w:rsidRPr="00C21CA7">
        <w:rPr>
          <w:rFonts w:ascii="Arial" w:eastAsiaTheme="minorEastAsia" w:hAnsi="Arial" w:cs="Arial"/>
          <w:kern w:val="2"/>
          <w:sz w:val="22"/>
          <w:szCs w:val="22"/>
        </w:rPr>
        <w:t>, which can facilit</w:t>
      </w:r>
      <w:r w:rsidRPr="00147CB2">
        <w:rPr>
          <w:rFonts w:ascii="Arial" w:eastAsiaTheme="minorEastAsia" w:hAnsi="Arial" w:cs="Arial"/>
          <w:kern w:val="2"/>
          <w:sz w:val="22"/>
          <w:szCs w:val="22"/>
        </w:rPr>
        <w:t>ate translation form ethanol to ethanal and from acetic acid to acetyl-CoA respectively. Both of them showing expression down regulation on colonic and rectal cancer tissue compared with the normal tissue</w:t>
      </w:r>
      <w:r w:rsidRPr="00F80442">
        <w:rPr>
          <w:rFonts w:ascii="Arial" w:eastAsiaTheme="minorEastAsia" w:hAnsi="Arial" w:cs="Arial"/>
          <w:kern w:val="2"/>
          <w:sz w:val="22"/>
          <w:szCs w:val="22"/>
        </w:rPr>
        <w:t xml:space="preserve"> (P&lt;0.01), which are consistent with the DNA methylation changes (R2=-0.49 and -0.59, </w:t>
      </w:r>
      <w:bookmarkStart w:id="370" w:name="OLE_LINK24"/>
      <w:bookmarkStart w:id="371" w:name="OLE_LINK35"/>
      <w:bookmarkStart w:id="372" w:name="OLE_LINK155"/>
      <w:bookmarkStart w:id="373" w:name="OLE_LINK156"/>
      <w:r w:rsidRPr="00F80442">
        <w:rPr>
          <w:rFonts w:ascii="Arial" w:eastAsiaTheme="minorEastAsia" w:hAnsi="Arial" w:cs="Arial"/>
          <w:b/>
          <w:color w:val="0070C0"/>
          <w:kern w:val="2"/>
          <w:sz w:val="22"/>
          <w:szCs w:val="22"/>
        </w:rPr>
        <w:t>Figure</w:t>
      </w:r>
      <w:bookmarkEnd w:id="370"/>
      <w:bookmarkEnd w:id="371"/>
      <w:r w:rsidRPr="00F80442">
        <w:rPr>
          <w:rFonts w:ascii="Arial" w:eastAsiaTheme="minorEastAsia" w:hAnsi="Arial" w:cs="Arial"/>
          <w:b/>
          <w:color w:val="0070C0"/>
          <w:kern w:val="2"/>
          <w:sz w:val="22"/>
          <w:szCs w:val="22"/>
        </w:rPr>
        <w:t xml:space="preserve"> 5</w:t>
      </w:r>
      <w:bookmarkEnd w:id="372"/>
      <w:bookmarkEnd w:id="373"/>
      <w:r w:rsidR="00684CD4" w:rsidRPr="00F80442">
        <w:rPr>
          <w:rFonts w:ascii="Arial" w:eastAsiaTheme="minorEastAsia" w:hAnsi="Arial" w:cs="Arial"/>
          <w:b/>
          <w:color w:val="0070C0"/>
          <w:kern w:val="2"/>
          <w:sz w:val="22"/>
          <w:szCs w:val="22"/>
        </w:rPr>
        <w:t>A</w:t>
      </w:r>
      <w:r w:rsidRPr="00F80442">
        <w:rPr>
          <w:rFonts w:ascii="Arial" w:eastAsiaTheme="minorEastAsia" w:hAnsi="Arial" w:cs="Arial"/>
          <w:b/>
          <w:color w:val="0070C0"/>
          <w:kern w:val="2"/>
          <w:sz w:val="22"/>
          <w:szCs w:val="22"/>
        </w:rPr>
        <w:t xml:space="preserve"> </w:t>
      </w:r>
      <w:r w:rsidRPr="00F80442">
        <w:rPr>
          <w:rFonts w:ascii="Arial" w:eastAsiaTheme="minorEastAsia" w:hAnsi="Arial" w:cs="Arial"/>
          <w:kern w:val="2"/>
          <w:sz w:val="22"/>
          <w:szCs w:val="22"/>
        </w:rPr>
        <w:t xml:space="preserve">and </w:t>
      </w:r>
      <w:r w:rsidRPr="00F80442">
        <w:rPr>
          <w:rFonts w:ascii="Arial" w:eastAsiaTheme="minorEastAsia" w:hAnsi="Arial" w:cs="Arial"/>
          <w:b/>
          <w:color w:val="0070C0"/>
          <w:kern w:val="2"/>
          <w:sz w:val="22"/>
          <w:szCs w:val="22"/>
        </w:rPr>
        <w:t>Figure 5</w:t>
      </w:r>
      <w:r w:rsidR="00684CD4" w:rsidRPr="00F80442">
        <w:rPr>
          <w:rFonts w:ascii="Arial" w:eastAsiaTheme="minorEastAsia" w:hAnsi="Arial" w:cs="Arial"/>
          <w:b/>
          <w:color w:val="0070C0"/>
          <w:kern w:val="2"/>
          <w:sz w:val="22"/>
          <w:szCs w:val="22"/>
        </w:rPr>
        <w:t>B</w:t>
      </w:r>
      <w:r w:rsidRPr="00F80442">
        <w:rPr>
          <w:rFonts w:ascii="Arial" w:eastAsiaTheme="minorEastAsia" w:hAnsi="Arial" w:cs="Arial"/>
          <w:kern w:val="2"/>
          <w:sz w:val="22"/>
          <w:szCs w:val="22"/>
        </w:rPr>
        <w:t>).</w:t>
      </w:r>
      <w:r w:rsidRPr="00743D48">
        <w:rPr>
          <w:rFonts w:ascii="Arial" w:eastAsiaTheme="minorEastAsia" w:hAnsi="Arial" w:cs="Arial"/>
          <w:kern w:val="2"/>
          <w:sz w:val="22"/>
          <w:szCs w:val="22"/>
        </w:rPr>
        <w:t xml:space="preserve"> We found the average methylation level of CpG loci located in CpG islands within </w:t>
      </w:r>
      <w:r w:rsidRPr="005544C8">
        <w:rPr>
          <w:rFonts w:ascii="Arial" w:eastAsiaTheme="minorEastAsia" w:hAnsi="Arial" w:cs="Arial"/>
          <w:i/>
          <w:kern w:val="2"/>
          <w:sz w:val="22"/>
          <w:szCs w:val="22"/>
        </w:rPr>
        <w:t>ADHFE1</w:t>
      </w:r>
      <w:r w:rsidRPr="005544C8">
        <w:rPr>
          <w:rFonts w:ascii="Arial" w:eastAsiaTheme="minorEastAsia" w:hAnsi="Arial" w:cs="Arial"/>
          <w:kern w:val="2"/>
          <w:sz w:val="22"/>
          <w:szCs w:val="22"/>
        </w:rPr>
        <w:t xml:space="preserve">, </w:t>
      </w:r>
      <w:r w:rsidRPr="005544C8">
        <w:rPr>
          <w:rFonts w:ascii="Arial" w:eastAsiaTheme="minorEastAsia" w:hAnsi="Arial" w:cs="Arial"/>
          <w:i/>
          <w:kern w:val="2"/>
          <w:sz w:val="22"/>
          <w:szCs w:val="22"/>
        </w:rPr>
        <w:t>ACSS3</w:t>
      </w:r>
      <w:r w:rsidRPr="00C21CA7">
        <w:rPr>
          <w:rFonts w:ascii="Arial" w:eastAsiaTheme="minorEastAsia" w:hAnsi="Arial" w:cs="Arial"/>
          <w:kern w:val="2"/>
          <w:sz w:val="22"/>
          <w:szCs w:val="22"/>
        </w:rPr>
        <w:t xml:space="preserve"> promoter region are significantly increased in cancer samples compared with normal samples (</w:t>
      </w:r>
      <m:oMath>
        <m:r>
          <m:rPr>
            <m:sty m:val="p"/>
          </m:rPr>
          <w:rPr>
            <w:rFonts w:ascii="Cambria Math" w:eastAsiaTheme="minorEastAsia" w:hAnsi="Cambria Math" w:cs="Arial"/>
            <w:kern w:val="2"/>
            <w:sz w:val="22"/>
            <w:szCs w:val="22"/>
          </w:rPr>
          <m:t>∆</m:t>
        </m:r>
      </m:oMath>
      <w:r w:rsidRPr="00F80442">
        <w:rPr>
          <w:rFonts w:ascii="Arial" w:eastAsiaTheme="minorEastAsia" w:hAnsi="Arial" w:cs="Arial"/>
          <w:kern w:val="2"/>
          <w:sz w:val="22"/>
          <w:szCs w:val="22"/>
        </w:rPr>
        <w:t xml:space="preserve">mBVs=0.2 and 0.18 respectively, </w:t>
      </w:r>
      <w:bookmarkStart w:id="374" w:name="OLE_LINK42"/>
      <w:bookmarkStart w:id="375" w:name="OLE_LINK43"/>
      <w:r w:rsidRPr="00F80442">
        <w:rPr>
          <w:rFonts w:ascii="Arial" w:eastAsiaTheme="minorEastAsia" w:hAnsi="Arial" w:cs="Arial"/>
          <w:b/>
          <w:color w:val="0070C0"/>
          <w:kern w:val="2"/>
          <w:sz w:val="22"/>
          <w:szCs w:val="22"/>
        </w:rPr>
        <w:t>Figure 5</w:t>
      </w:r>
      <w:bookmarkEnd w:id="374"/>
      <w:bookmarkEnd w:id="375"/>
      <w:r w:rsidR="00684CD4" w:rsidRPr="00F80442">
        <w:rPr>
          <w:rFonts w:ascii="Arial" w:eastAsiaTheme="minorEastAsia" w:hAnsi="Arial" w:cs="Arial"/>
          <w:b/>
          <w:color w:val="0070C0"/>
          <w:kern w:val="2"/>
          <w:sz w:val="22"/>
          <w:szCs w:val="22"/>
        </w:rPr>
        <w:t>C</w:t>
      </w:r>
      <w:r w:rsidRPr="00F80442">
        <w:rPr>
          <w:rFonts w:ascii="Arial" w:eastAsiaTheme="minorEastAsia" w:hAnsi="Arial" w:cs="Arial"/>
          <w:kern w:val="2"/>
          <w:sz w:val="22"/>
          <w:szCs w:val="22"/>
        </w:rPr>
        <w:t xml:space="preserve">). Furthermore, we applied promoter region within CpG island of the two genes to distinguish the normal tissue and the disease tissues (adenoma and cancer). When setting cutoff as 0.25 for </w:t>
      </w:r>
      <w:r w:rsidRPr="00F80442">
        <w:rPr>
          <w:rFonts w:ascii="Arial" w:eastAsiaTheme="minorEastAsia" w:hAnsi="Arial" w:cs="Arial"/>
          <w:i/>
          <w:kern w:val="2"/>
          <w:sz w:val="22"/>
          <w:szCs w:val="22"/>
        </w:rPr>
        <w:t>ADHFE1</w:t>
      </w:r>
      <w:r w:rsidRPr="00F80442">
        <w:rPr>
          <w:rFonts w:ascii="Arial" w:eastAsiaTheme="minorEastAsia" w:hAnsi="Arial" w:cs="Arial"/>
          <w:kern w:val="2"/>
          <w:sz w:val="22"/>
          <w:szCs w:val="22"/>
        </w:rPr>
        <w:t xml:space="preserve"> promoter, we minimize the error ra</w:t>
      </w:r>
      <w:bookmarkStart w:id="376" w:name="OLE_LINK32"/>
      <w:bookmarkStart w:id="377" w:name="OLE_LINK44"/>
      <w:r w:rsidRPr="00F80442">
        <w:rPr>
          <w:rFonts w:ascii="Arial" w:eastAsiaTheme="minorEastAsia" w:hAnsi="Arial" w:cs="Arial"/>
          <w:kern w:val="2"/>
          <w:sz w:val="22"/>
          <w:szCs w:val="22"/>
        </w:rPr>
        <w:t>te to 4.68% (39/833), while the minimal error rate of ACSS3 promoter is 16.68% (139/833) w</w:t>
      </w:r>
      <w:bookmarkEnd w:id="376"/>
      <w:bookmarkEnd w:id="377"/>
      <w:r w:rsidRPr="00F80442">
        <w:rPr>
          <w:rFonts w:ascii="Arial" w:eastAsiaTheme="minorEastAsia" w:hAnsi="Arial" w:cs="Arial"/>
          <w:kern w:val="2"/>
          <w:sz w:val="22"/>
          <w:szCs w:val="22"/>
        </w:rPr>
        <w:t>hen setting cutoff as 0.42 (</w:t>
      </w:r>
      <w:r w:rsidRPr="00F80442">
        <w:rPr>
          <w:rFonts w:ascii="Arial" w:eastAsiaTheme="minorEastAsia" w:hAnsi="Arial" w:cs="Arial"/>
          <w:b/>
          <w:color w:val="0070C0"/>
          <w:kern w:val="2"/>
          <w:sz w:val="22"/>
          <w:szCs w:val="22"/>
        </w:rPr>
        <w:t>Figure 5</w:t>
      </w:r>
      <w:r w:rsidR="00684CD4" w:rsidRPr="00F80442">
        <w:rPr>
          <w:rFonts w:ascii="Arial" w:eastAsiaTheme="minorEastAsia" w:hAnsi="Arial" w:cs="Arial"/>
          <w:b/>
          <w:color w:val="0070C0"/>
          <w:kern w:val="2"/>
          <w:sz w:val="22"/>
          <w:szCs w:val="22"/>
        </w:rPr>
        <w:t>D</w:t>
      </w:r>
      <w:r w:rsidRPr="00F80442">
        <w:rPr>
          <w:rFonts w:ascii="Arial" w:eastAsiaTheme="minorEastAsia" w:hAnsi="Arial" w:cs="Arial"/>
          <w:kern w:val="2"/>
          <w:sz w:val="22"/>
          <w:szCs w:val="22"/>
        </w:rPr>
        <w:t>). The result shown</w:t>
      </w:r>
      <w:r w:rsidRPr="00F80442">
        <w:rPr>
          <w:rFonts w:ascii="Arial" w:eastAsiaTheme="minorEastAsia" w:hAnsi="Arial" w:cs="Arial"/>
          <w:i/>
          <w:kern w:val="2"/>
          <w:sz w:val="22"/>
          <w:szCs w:val="22"/>
        </w:rPr>
        <w:t xml:space="preserve"> ADHFE1</w:t>
      </w:r>
      <w:r w:rsidRPr="00F80442">
        <w:rPr>
          <w:rFonts w:ascii="Arial" w:eastAsiaTheme="minorEastAsia" w:hAnsi="Arial" w:cs="Arial"/>
          <w:kern w:val="2"/>
          <w:sz w:val="22"/>
          <w:szCs w:val="22"/>
        </w:rPr>
        <w:t xml:space="preserve"> has better discrimination power compared with </w:t>
      </w:r>
      <w:r w:rsidRPr="00F80442">
        <w:rPr>
          <w:rFonts w:ascii="Arial" w:eastAsiaTheme="minorEastAsia" w:hAnsi="Arial" w:cs="Arial"/>
          <w:i/>
          <w:kern w:val="2"/>
          <w:sz w:val="22"/>
          <w:szCs w:val="22"/>
        </w:rPr>
        <w:t>ACSS3</w:t>
      </w:r>
      <w:r w:rsidRPr="00F80442">
        <w:rPr>
          <w:rFonts w:ascii="Arial" w:eastAsiaTheme="minorEastAsia" w:hAnsi="Arial" w:cs="Arial"/>
          <w:kern w:val="2"/>
          <w:sz w:val="22"/>
          <w:szCs w:val="22"/>
        </w:rPr>
        <w:t>.</w:t>
      </w:r>
      <w:r w:rsidR="00A26E8D" w:rsidRPr="00F80442">
        <w:rPr>
          <w:rFonts w:ascii="Arial" w:eastAsiaTheme="minorEastAsia" w:hAnsi="Arial" w:cs="Arial"/>
          <w:kern w:val="2"/>
          <w:sz w:val="22"/>
          <w:szCs w:val="22"/>
        </w:rPr>
        <w:t xml:space="preserve"> </w:t>
      </w:r>
      <w:r w:rsidR="004436CD" w:rsidRPr="00F80442">
        <w:rPr>
          <w:rFonts w:ascii="Arial" w:eastAsiaTheme="minorEastAsia" w:hAnsi="Arial" w:cs="Arial"/>
          <w:kern w:val="2"/>
          <w:sz w:val="22"/>
          <w:szCs w:val="22"/>
        </w:rPr>
        <w:t xml:space="preserve">Furthermore, at ROC curve of </w:t>
      </w:r>
      <w:proofErr w:type="spellStart"/>
      <w:r w:rsidR="004436CD" w:rsidRPr="00F80442">
        <w:rPr>
          <w:rFonts w:ascii="Arial" w:eastAsiaTheme="minorEastAsia" w:hAnsi="Arial" w:cs="Arial"/>
          <w:kern w:val="2"/>
          <w:sz w:val="22"/>
          <w:szCs w:val="22"/>
        </w:rPr>
        <w:t>mBV</w:t>
      </w:r>
      <w:proofErr w:type="spellEnd"/>
      <w:r w:rsidR="004436CD" w:rsidRPr="00F80442">
        <w:rPr>
          <w:rFonts w:ascii="Arial" w:eastAsiaTheme="minorEastAsia" w:hAnsi="Arial" w:cs="Arial"/>
          <w:kern w:val="2"/>
          <w:sz w:val="22"/>
          <w:szCs w:val="22"/>
        </w:rPr>
        <w:t xml:space="preserve"> of ADHFE1 promoter </w:t>
      </w:r>
      <w:proofErr w:type="spellStart"/>
      <w:r w:rsidR="004436CD" w:rsidRPr="00F80442">
        <w:rPr>
          <w:rFonts w:ascii="Arial" w:eastAsiaTheme="minorEastAsia" w:hAnsi="Arial" w:cs="Arial"/>
          <w:kern w:val="2"/>
          <w:sz w:val="22"/>
          <w:szCs w:val="22"/>
        </w:rPr>
        <w:t>mBV</w:t>
      </w:r>
      <w:proofErr w:type="spellEnd"/>
      <w:r w:rsidR="004436CD" w:rsidRPr="00F80442">
        <w:rPr>
          <w:rFonts w:ascii="Arial" w:eastAsiaTheme="minorEastAsia" w:hAnsi="Arial" w:cs="Arial"/>
          <w:kern w:val="2"/>
          <w:sz w:val="22"/>
          <w:szCs w:val="22"/>
        </w:rPr>
        <w:t xml:space="preserve"> for all 833 samples, the AUC is 0.9</w:t>
      </w:r>
      <w:r w:rsidR="00991DA1">
        <w:rPr>
          <w:rFonts w:ascii="Arial" w:eastAsiaTheme="minorEastAsia" w:hAnsi="Arial" w:cs="Arial"/>
          <w:kern w:val="2"/>
          <w:sz w:val="22"/>
          <w:szCs w:val="22"/>
        </w:rPr>
        <w:t>7</w:t>
      </w:r>
      <w:r w:rsidR="004436CD" w:rsidRPr="00F80442">
        <w:rPr>
          <w:rFonts w:ascii="Arial" w:eastAsiaTheme="minorEastAsia" w:hAnsi="Arial" w:cs="Arial"/>
          <w:kern w:val="2"/>
          <w:sz w:val="22"/>
          <w:szCs w:val="22"/>
        </w:rPr>
        <w:t xml:space="preserve"> with specificity and sensitivity as 0.9</w:t>
      </w:r>
      <w:r w:rsidR="00991DA1">
        <w:rPr>
          <w:rFonts w:ascii="Arial" w:eastAsiaTheme="minorEastAsia" w:hAnsi="Arial" w:cs="Arial"/>
          <w:kern w:val="2"/>
          <w:sz w:val="22"/>
          <w:szCs w:val="22"/>
        </w:rPr>
        <w:t>5</w:t>
      </w:r>
      <w:r w:rsidR="004436CD" w:rsidRPr="00F80442">
        <w:rPr>
          <w:rFonts w:ascii="Arial" w:eastAsiaTheme="minorEastAsia" w:hAnsi="Arial" w:cs="Arial"/>
          <w:kern w:val="2"/>
          <w:sz w:val="22"/>
          <w:szCs w:val="22"/>
        </w:rPr>
        <w:t xml:space="preserve"> and 0.96 (</w:t>
      </w:r>
      <w:r w:rsidR="004436CD" w:rsidRPr="00F80442">
        <w:rPr>
          <w:rFonts w:ascii="Arial" w:eastAsiaTheme="minorEastAsia" w:hAnsi="Arial" w:cs="Arial"/>
          <w:b/>
          <w:color w:val="0070C0"/>
          <w:kern w:val="2"/>
          <w:sz w:val="22"/>
          <w:szCs w:val="22"/>
        </w:rPr>
        <w:t>Figure 5E</w:t>
      </w:r>
      <w:r w:rsidR="004436CD" w:rsidRPr="00F80442">
        <w:rPr>
          <w:rFonts w:ascii="Arial" w:eastAsiaTheme="minorEastAsia" w:hAnsi="Arial" w:cs="Arial"/>
          <w:kern w:val="2"/>
          <w:sz w:val="22"/>
          <w:szCs w:val="22"/>
        </w:rPr>
        <w:t>). For cancer samples, it can reach even AUC as 0.98 (</w:t>
      </w:r>
      <w:r w:rsidR="004436CD" w:rsidRPr="00F80442">
        <w:rPr>
          <w:rFonts w:ascii="Arial" w:eastAsiaTheme="minorEastAsia" w:hAnsi="Arial" w:cs="Arial"/>
          <w:b/>
          <w:color w:val="0070C0"/>
          <w:kern w:val="2"/>
          <w:sz w:val="22"/>
          <w:szCs w:val="22"/>
        </w:rPr>
        <w:t>Supplementary Figure XX</w:t>
      </w:r>
      <w:r w:rsidR="004436CD" w:rsidRPr="00F80442">
        <w:rPr>
          <w:rFonts w:ascii="Arial" w:eastAsiaTheme="minorEastAsia" w:hAnsi="Arial" w:cs="Arial"/>
          <w:kern w:val="2"/>
          <w:sz w:val="22"/>
          <w:szCs w:val="22"/>
        </w:rPr>
        <w:t>).</w:t>
      </w:r>
    </w:p>
    <w:p w14:paraId="02E454C7" w14:textId="0CF3E306" w:rsidR="00FD6D0A" w:rsidRDefault="00FD6D0A" w:rsidP="0089090A">
      <w:pPr>
        <w:pStyle w:val="HTMLPreformatted"/>
        <w:shd w:val="clear" w:color="auto" w:fill="FFFFFF"/>
        <w:spacing w:line="225" w:lineRule="atLeast"/>
        <w:jc w:val="both"/>
        <w:rPr>
          <w:ins w:id="378" w:author="Guo, Shicheng" w:date="2019-06-24T11:51:00Z"/>
          <w:rFonts w:ascii="Arial" w:eastAsiaTheme="minorEastAsia" w:hAnsi="Arial" w:cs="Arial"/>
          <w:kern w:val="2"/>
          <w:sz w:val="22"/>
          <w:szCs w:val="22"/>
        </w:rPr>
      </w:pPr>
      <w:commentRangeStart w:id="379"/>
      <w:r w:rsidRPr="00FD6D0A">
        <w:rPr>
          <w:rFonts w:ascii="Arial" w:eastAsiaTheme="minorEastAsia" w:hAnsi="Arial" w:cs="Arial"/>
          <w:noProof/>
          <w:kern w:val="2"/>
          <w:sz w:val="22"/>
          <w:szCs w:val="22"/>
          <w:lang w:eastAsia="en-US"/>
        </w:rPr>
        <w:drawing>
          <wp:inline distT="0" distB="0" distL="0" distR="0" wp14:anchorId="392FA58F" wp14:editId="3FB92806">
            <wp:extent cx="6642100" cy="1256665"/>
            <wp:effectExtent l="0" t="0" r="6350" b="635"/>
            <wp:docPr id="3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1256665"/>
                    </a:xfrm>
                    <a:prstGeom prst="rect">
                      <a:avLst/>
                    </a:prstGeom>
                    <a:noFill/>
                    <a:ln>
                      <a:noFill/>
                    </a:ln>
                    <a:effectLst/>
                    <a:extLst/>
                  </pic:spPr>
                </pic:pic>
              </a:graphicData>
            </a:graphic>
          </wp:inline>
        </w:drawing>
      </w:r>
      <w:commentRangeEnd w:id="379"/>
      <w:r w:rsidR="000F0C28">
        <w:rPr>
          <w:rStyle w:val="CommentReference"/>
        </w:rPr>
        <w:commentReference w:id="379"/>
      </w:r>
    </w:p>
    <w:p w14:paraId="4D9AFAE6" w14:textId="77777777" w:rsidR="00DE4627" w:rsidRDefault="00DE4627" w:rsidP="0089090A">
      <w:pPr>
        <w:pStyle w:val="HTMLPreformatted"/>
        <w:shd w:val="clear" w:color="auto" w:fill="FFFFFF"/>
        <w:spacing w:line="225" w:lineRule="atLeast"/>
        <w:jc w:val="both"/>
        <w:rPr>
          <w:ins w:id="380" w:author="Guo, Shicheng" w:date="2019-06-24T11:53:00Z"/>
          <w:rFonts w:ascii="Arial" w:eastAsiaTheme="minorEastAsia" w:hAnsi="Arial" w:cs="Arial"/>
          <w:kern w:val="2"/>
          <w:sz w:val="22"/>
          <w:szCs w:val="22"/>
        </w:rPr>
      </w:pPr>
      <w:ins w:id="381" w:author="Guo, Shicheng" w:date="2019-06-24T11:52:00Z">
        <w:r>
          <w:rPr>
            <w:rFonts w:ascii="Arial" w:eastAsiaTheme="minorEastAsia" w:hAnsi="Arial" w:cs="Arial"/>
            <w:kern w:val="2"/>
            <w:sz w:val="22"/>
            <w:szCs w:val="22"/>
          </w:rPr>
          <w:t xml:space="preserve">Supplementary Figure 1. </w:t>
        </w:r>
        <w:proofErr w:type="spellStart"/>
        <w:r>
          <w:rPr>
            <w:rFonts w:ascii="Arial" w:eastAsiaTheme="minorEastAsia" w:hAnsi="Arial" w:cs="Arial"/>
            <w:kern w:val="2"/>
            <w:sz w:val="22"/>
            <w:szCs w:val="22"/>
          </w:rPr>
          <w:t>Xxxxxxxxx</w:t>
        </w:r>
      </w:ins>
      <w:proofErr w:type="spellEnd"/>
    </w:p>
    <w:p w14:paraId="20FD8C15" w14:textId="77777777" w:rsidR="00DE4627" w:rsidRDefault="00DE4627" w:rsidP="0089090A">
      <w:pPr>
        <w:pStyle w:val="HTMLPreformatted"/>
        <w:shd w:val="clear" w:color="auto" w:fill="FFFFFF"/>
        <w:spacing w:line="225" w:lineRule="atLeast"/>
        <w:jc w:val="both"/>
        <w:rPr>
          <w:ins w:id="382" w:author="Guo, Shicheng" w:date="2019-06-24T11:53:00Z"/>
          <w:rFonts w:ascii="Arial" w:eastAsiaTheme="minorEastAsia" w:hAnsi="Arial" w:cs="Arial"/>
          <w:kern w:val="2"/>
          <w:sz w:val="22"/>
          <w:szCs w:val="22"/>
        </w:rPr>
      </w:pPr>
    </w:p>
    <w:p w14:paraId="7B391821" w14:textId="1E4E61F3" w:rsidR="000F0C28" w:rsidDel="00DE4627" w:rsidRDefault="000F0C28" w:rsidP="0089090A">
      <w:pPr>
        <w:pStyle w:val="HTMLPreformatted"/>
        <w:shd w:val="clear" w:color="auto" w:fill="FFFFFF"/>
        <w:spacing w:line="225" w:lineRule="atLeast"/>
        <w:jc w:val="both"/>
        <w:rPr>
          <w:del w:id="383" w:author="Guo, Shicheng" w:date="2019-06-24T11:53:00Z"/>
          <w:rFonts w:ascii="Arial" w:eastAsiaTheme="minorEastAsia" w:hAnsi="Arial" w:cs="Arial"/>
          <w:kern w:val="2"/>
          <w:sz w:val="22"/>
          <w:szCs w:val="22"/>
        </w:rPr>
      </w:pPr>
    </w:p>
    <w:p w14:paraId="404A460A" w14:textId="64F0C8AB" w:rsidR="002F7076" w:rsidRDefault="002F7076" w:rsidP="0089090A">
      <w:pPr>
        <w:pStyle w:val="HTMLPreformatted"/>
        <w:shd w:val="clear" w:color="auto" w:fill="FFFFFF"/>
        <w:spacing w:line="225" w:lineRule="atLeast"/>
        <w:jc w:val="both"/>
        <w:rPr>
          <w:ins w:id="384" w:author="Guo, Shicheng" w:date="2019-06-24T11:44:00Z"/>
          <w:rFonts w:ascii="Arial" w:eastAsiaTheme="minorEastAsia" w:hAnsi="Arial" w:cs="Arial"/>
          <w:kern w:val="2"/>
          <w:sz w:val="22"/>
          <w:szCs w:val="22"/>
        </w:rPr>
      </w:pPr>
      <w:commentRangeStart w:id="385"/>
      <w:r>
        <w:rPr>
          <w:noProof/>
          <w:lang w:eastAsia="en-US"/>
        </w:rPr>
        <w:drawing>
          <wp:inline distT="0" distB="0" distL="0" distR="0" wp14:anchorId="6F70A7BA" wp14:editId="6E1045DF">
            <wp:extent cx="6642100" cy="484251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4842510"/>
                    </a:xfrm>
                    <a:prstGeom prst="rect">
                      <a:avLst/>
                    </a:prstGeom>
                  </pic:spPr>
                </pic:pic>
              </a:graphicData>
            </a:graphic>
          </wp:inline>
        </w:drawing>
      </w:r>
      <w:commentRangeEnd w:id="385"/>
      <w:r w:rsidR="00E3421D">
        <w:rPr>
          <w:rStyle w:val="CommentReference"/>
        </w:rPr>
        <w:commentReference w:id="385"/>
      </w:r>
    </w:p>
    <w:p w14:paraId="56CB6CB3" w14:textId="78B0494E" w:rsidR="00E3421D" w:rsidRPr="00E3421D" w:rsidRDefault="0094359C" w:rsidP="00212325">
      <w:pPr>
        <w:pStyle w:val="HTMLPreformatted"/>
        <w:shd w:val="clear" w:color="auto" w:fill="FFFFFF"/>
        <w:spacing w:line="225" w:lineRule="atLeast"/>
        <w:jc w:val="both"/>
        <w:rPr>
          <w:ins w:id="386" w:author="Guo, Shicheng" w:date="2019-06-24T11:44:00Z"/>
          <w:rFonts w:ascii="Arial" w:eastAsia="Arial" w:hAnsi="Arial" w:cs="Arial"/>
          <w:color w:val="000000" w:themeColor="text1"/>
          <w:sz w:val="22"/>
          <w:szCs w:val="22"/>
          <w:rPrChange w:id="387" w:author="Guo, Shicheng" w:date="2019-06-24T11:45:00Z">
            <w:rPr>
              <w:ins w:id="388" w:author="Guo, Shicheng" w:date="2019-06-24T11:44:00Z"/>
              <w:rFonts w:ascii="Arial" w:eastAsiaTheme="minorEastAsia" w:hAnsi="Arial" w:cs="Arial"/>
              <w:kern w:val="2"/>
              <w:sz w:val="22"/>
              <w:szCs w:val="22"/>
            </w:rPr>
          </w:rPrChange>
        </w:rPr>
      </w:pPr>
      <w:ins w:id="389" w:author="Guo, Shicheng" w:date="2019-06-24T11:44:00Z">
        <w:r>
          <w:rPr>
            <w:rFonts w:ascii="Arial" w:eastAsiaTheme="minorEastAsia" w:hAnsi="Arial" w:cs="Arial"/>
            <w:kern w:val="2"/>
            <w:sz w:val="22"/>
            <w:szCs w:val="22"/>
          </w:rPr>
          <w:t xml:space="preserve">Figure 5. </w:t>
        </w:r>
      </w:ins>
      <w:ins w:id="390" w:author="Guo, Shicheng" w:date="2019-06-24T11:45:00Z">
        <w:r w:rsidR="00E3421D">
          <w:rPr>
            <w:rFonts w:ascii="Arial" w:eastAsiaTheme="minorEastAsia" w:hAnsi="Arial" w:cs="Arial"/>
            <w:kern w:val="2"/>
            <w:sz w:val="22"/>
            <w:szCs w:val="22"/>
          </w:rPr>
          <w:t xml:space="preserve">DNA methylation </w:t>
        </w:r>
      </w:ins>
      <w:ins w:id="391" w:author="Guo, Shicheng" w:date="2019-06-24T11:44:00Z">
        <w:r w:rsidR="00E3421D" w:rsidRPr="005544C8">
          <w:rPr>
            <w:rFonts w:ascii="Arial" w:eastAsia="Arial" w:hAnsi="Arial" w:cs="Arial"/>
            <w:color w:val="000000" w:themeColor="text1"/>
            <w:sz w:val="22"/>
            <w:szCs w:val="22"/>
          </w:rPr>
          <w:t>ADHFE1</w:t>
        </w:r>
        <w:r w:rsidR="00E3421D">
          <w:rPr>
            <w:rFonts w:ascii="Arial" w:eastAsia="Arial" w:hAnsi="Arial" w:cs="Arial"/>
            <w:color w:val="000000" w:themeColor="text1"/>
            <w:sz w:val="22"/>
            <w:szCs w:val="22"/>
          </w:rPr>
          <w:t xml:space="preserve"> </w:t>
        </w:r>
      </w:ins>
      <w:ins w:id="392" w:author="Guo, Shicheng" w:date="2019-06-24T11:45:00Z">
        <w:r w:rsidR="00E3421D">
          <w:rPr>
            <w:rFonts w:ascii="Arial" w:eastAsia="Arial" w:hAnsi="Arial" w:cs="Arial"/>
            <w:color w:val="000000" w:themeColor="text1"/>
            <w:sz w:val="22"/>
            <w:szCs w:val="22"/>
          </w:rPr>
          <w:t>a</w:t>
        </w:r>
      </w:ins>
      <w:ins w:id="393" w:author="Guo, Shicheng" w:date="2019-06-24T11:44:00Z">
        <w:r w:rsidR="00E3421D">
          <w:rPr>
            <w:rFonts w:ascii="Arial" w:eastAsia="Arial" w:hAnsi="Arial" w:cs="Arial"/>
            <w:color w:val="000000" w:themeColor="text1"/>
            <w:sz w:val="22"/>
            <w:szCs w:val="22"/>
          </w:rPr>
          <w:t xml:space="preserve">nd ACSS3 </w:t>
        </w:r>
      </w:ins>
      <w:ins w:id="394" w:author="Guo, Shicheng" w:date="2019-06-24T11:45:00Z">
        <w:r w:rsidR="00E3421D">
          <w:rPr>
            <w:rFonts w:ascii="Arial" w:eastAsia="Arial" w:hAnsi="Arial" w:cs="Arial"/>
            <w:color w:val="000000" w:themeColor="text1"/>
            <w:sz w:val="22"/>
            <w:szCs w:val="22"/>
          </w:rPr>
          <w:t xml:space="preserve">in Normal, LGA and HGA. (A): relationship between </w:t>
        </w:r>
      </w:ins>
      <w:ins w:id="395" w:author="Guo, Shicheng" w:date="2019-06-24T11:46:00Z">
        <w:r w:rsidR="00E3421D">
          <w:rPr>
            <w:rFonts w:ascii="Arial" w:eastAsia="Arial" w:hAnsi="Arial" w:cs="Arial"/>
            <w:color w:val="000000" w:themeColor="text1"/>
            <w:sz w:val="22"/>
            <w:szCs w:val="22"/>
          </w:rPr>
          <w:t xml:space="preserve">DNA methylation and gene expression of </w:t>
        </w:r>
      </w:ins>
      <w:ins w:id="396" w:author="Guo, Shicheng" w:date="2019-06-24T11:45:00Z">
        <w:r w:rsidR="00E3421D">
          <w:rPr>
            <w:rFonts w:ascii="Arial" w:eastAsia="Arial" w:hAnsi="Arial" w:cs="Arial"/>
            <w:color w:val="000000" w:themeColor="text1"/>
            <w:sz w:val="22"/>
            <w:szCs w:val="22"/>
          </w:rPr>
          <w:t>ADHFE1</w:t>
        </w:r>
      </w:ins>
      <w:ins w:id="397" w:author="Guo, Shicheng" w:date="2019-06-24T11:46:00Z">
        <w:r w:rsidR="00E3421D">
          <w:rPr>
            <w:rFonts w:ascii="Arial" w:eastAsia="Arial" w:hAnsi="Arial" w:cs="Arial"/>
            <w:color w:val="000000" w:themeColor="text1"/>
            <w:sz w:val="22"/>
            <w:szCs w:val="22"/>
          </w:rPr>
          <w:t xml:space="preserve">. </w:t>
        </w:r>
      </w:ins>
      <w:ins w:id="398" w:author="Guo, Shicheng" w:date="2019-06-24T11:45:00Z">
        <w:r w:rsidR="00E3421D">
          <w:rPr>
            <w:rFonts w:ascii="Arial" w:eastAsia="Arial" w:hAnsi="Arial" w:cs="Arial"/>
            <w:color w:val="000000" w:themeColor="text1"/>
            <w:sz w:val="22"/>
            <w:szCs w:val="22"/>
          </w:rPr>
          <w:t xml:space="preserve">(B): </w:t>
        </w:r>
      </w:ins>
      <w:ins w:id="399" w:author="Guo, Shicheng" w:date="2019-06-24T11:47:00Z">
        <w:r w:rsidR="00E3421D">
          <w:rPr>
            <w:rFonts w:ascii="Arial" w:eastAsia="Arial" w:hAnsi="Arial" w:cs="Arial"/>
            <w:color w:val="000000" w:themeColor="text1"/>
            <w:sz w:val="22"/>
            <w:szCs w:val="22"/>
          </w:rPr>
          <w:t xml:space="preserve">relationship between DNA methylation and gene expression of ACSS3. (C): </w:t>
        </w:r>
        <w:r w:rsidR="00E3421D" w:rsidRPr="00E3421D">
          <w:rPr>
            <w:rFonts w:ascii="Arial" w:eastAsia="Arial" w:hAnsi="Arial" w:cs="Arial"/>
            <w:color w:val="000000" w:themeColor="text1"/>
            <w:sz w:val="22"/>
            <w:szCs w:val="22"/>
            <w:highlight w:val="yellow"/>
            <w:rPrChange w:id="400" w:author="Guo, Shicheng" w:date="2019-06-24T11:48:00Z">
              <w:rPr>
                <w:rFonts w:ascii="Arial" w:eastAsia="Arial" w:hAnsi="Arial" w:cs="Arial"/>
                <w:color w:val="000000" w:themeColor="text1"/>
                <w:sz w:val="22"/>
                <w:szCs w:val="22"/>
              </w:rPr>
            </w:rPrChange>
          </w:rPr>
          <w:t xml:space="preserve">ROC of </w:t>
        </w:r>
      </w:ins>
      <w:ins w:id="401" w:author="Guo, Shicheng" w:date="2019-06-24T11:48:00Z">
        <w:r w:rsidR="00E3421D" w:rsidRPr="00E3421D">
          <w:rPr>
            <w:rFonts w:ascii="Arial" w:eastAsia="Arial" w:hAnsi="Arial" w:cs="Arial"/>
            <w:color w:val="000000" w:themeColor="text1"/>
            <w:sz w:val="22"/>
            <w:szCs w:val="22"/>
            <w:highlight w:val="yellow"/>
            <w:rPrChange w:id="402" w:author="Guo, Shicheng" w:date="2019-06-24T11:48:00Z">
              <w:rPr>
                <w:rFonts w:ascii="Arial" w:eastAsia="Arial" w:hAnsi="Arial" w:cs="Arial"/>
                <w:color w:val="000000" w:themeColor="text1"/>
                <w:sz w:val="22"/>
                <w:szCs w:val="22"/>
              </w:rPr>
            </w:rPrChange>
          </w:rPr>
          <w:t>the prediction</w:t>
        </w:r>
        <w:r w:rsidR="00E3421D">
          <w:rPr>
            <w:rFonts w:ascii="Arial" w:eastAsia="Arial" w:hAnsi="Arial" w:cs="Arial"/>
            <w:color w:val="000000" w:themeColor="text1"/>
            <w:sz w:val="22"/>
            <w:szCs w:val="22"/>
          </w:rPr>
          <w:t>. (D): DNA methylation of ADHFE1 in normal adenoma and cancer samples.</w:t>
        </w:r>
      </w:ins>
      <w:ins w:id="403" w:author="Guo, Shicheng" w:date="2019-06-24T11:49:00Z">
        <w:r w:rsidR="00E3421D">
          <w:rPr>
            <w:rFonts w:ascii="Arial" w:eastAsia="Arial" w:hAnsi="Arial" w:cs="Arial"/>
            <w:color w:val="000000" w:themeColor="text1"/>
            <w:sz w:val="22"/>
            <w:szCs w:val="22"/>
          </w:rPr>
          <w:t xml:space="preserve"> </w:t>
        </w:r>
      </w:ins>
      <w:ins w:id="404" w:author="Guo, Shicheng" w:date="2019-06-24T11:50:00Z">
        <w:r w:rsidR="00212325">
          <w:rPr>
            <w:rFonts w:ascii="Arial" w:eastAsia="Arial" w:hAnsi="Arial" w:cs="Arial"/>
            <w:color w:val="000000" w:themeColor="text1"/>
            <w:sz w:val="22"/>
            <w:szCs w:val="22"/>
          </w:rPr>
          <w:t>(E): DNA methylation of ACSS3 in normal adenoma and cancer samples.</w:t>
        </w:r>
      </w:ins>
    </w:p>
    <w:p w14:paraId="5DBD8FBF" w14:textId="77777777" w:rsidR="0094359C" w:rsidRDefault="0094359C" w:rsidP="0089090A">
      <w:pPr>
        <w:pStyle w:val="HTMLPreformatted"/>
        <w:shd w:val="clear" w:color="auto" w:fill="FFFFFF"/>
        <w:spacing w:line="225" w:lineRule="atLeast"/>
        <w:jc w:val="both"/>
        <w:rPr>
          <w:rFonts w:ascii="Arial" w:eastAsiaTheme="minorEastAsia" w:hAnsi="Arial" w:cs="Arial"/>
          <w:kern w:val="2"/>
          <w:sz w:val="22"/>
          <w:szCs w:val="22"/>
        </w:rPr>
      </w:pPr>
    </w:p>
    <w:p w14:paraId="021E25BE" w14:textId="6D9CCA1E" w:rsidR="00F86AD5" w:rsidRPr="00F2054F" w:rsidRDefault="00743D48" w:rsidP="00F2054F">
      <w:pPr>
        <w:pStyle w:val="Heading2"/>
      </w:pPr>
      <w:r w:rsidRPr="00F2054F">
        <w:t>Discussion</w:t>
      </w:r>
    </w:p>
    <w:p w14:paraId="1C9443C8" w14:textId="68B035BA" w:rsidR="00F136CC" w:rsidRDefault="00F136CC" w:rsidP="00F2054F">
      <w:pPr>
        <w:pStyle w:val="HTMLPreformatted"/>
        <w:shd w:val="clear" w:color="auto" w:fill="FFFFFF"/>
        <w:spacing w:line="225" w:lineRule="atLeast"/>
        <w:jc w:val="both"/>
        <w:rPr>
          <w:rFonts w:ascii="Arial" w:hAnsi="Arial" w:cs="Arial"/>
          <w:sz w:val="22"/>
          <w:szCs w:val="22"/>
        </w:rPr>
      </w:pPr>
      <w:bookmarkStart w:id="405" w:name="OLE_LINK83"/>
      <w:bookmarkStart w:id="406" w:name="OLE_LINK84"/>
      <w:r w:rsidRPr="00F34218">
        <w:rPr>
          <w:rFonts w:ascii="Arial" w:eastAsiaTheme="minorEastAsia" w:hAnsi="Arial" w:cs="Arial"/>
          <w:kern w:val="2"/>
          <w:sz w:val="22"/>
          <w:szCs w:val="22"/>
        </w:rPr>
        <w:t xml:space="preserve">Whole genome </w:t>
      </w:r>
      <w:bookmarkStart w:id="407" w:name="OLE_LINK85"/>
      <w:bookmarkStart w:id="408" w:name="OLE_LINK86"/>
      <w:bookmarkStart w:id="409" w:name="OLE_LINK89"/>
      <w:r w:rsidRPr="00F34218">
        <w:rPr>
          <w:rFonts w:ascii="Arial" w:eastAsiaTheme="minorEastAsia" w:hAnsi="Arial" w:cs="Arial"/>
          <w:kern w:val="2"/>
          <w:sz w:val="22"/>
          <w:szCs w:val="22"/>
        </w:rPr>
        <w:t>DNA hypomethylation</w:t>
      </w:r>
      <w:bookmarkEnd w:id="405"/>
      <w:bookmarkEnd w:id="406"/>
      <w:bookmarkEnd w:id="407"/>
      <w:bookmarkEnd w:id="408"/>
      <w:bookmarkEnd w:id="409"/>
      <w:r w:rsidRPr="00F34218">
        <w:rPr>
          <w:rFonts w:ascii="Arial" w:eastAsiaTheme="minorEastAsia" w:hAnsi="Arial" w:cs="Arial"/>
          <w:kern w:val="2"/>
          <w:sz w:val="22"/>
          <w:szCs w:val="22"/>
        </w:rPr>
        <w:t xml:space="preserve"> and </w:t>
      </w:r>
      <w:bookmarkStart w:id="410" w:name="OLE_LINK100"/>
      <w:bookmarkStart w:id="411" w:name="OLE_LINK101"/>
      <w:r w:rsidR="00CE69ED" w:rsidRPr="00F34218">
        <w:rPr>
          <w:rFonts w:ascii="Arial" w:eastAsiaTheme="minorEastAsia" w:hAnsi="Arial" w:cs="Arial"/>
          <w:kern w:val="2"/>
          <w:sz w:val="22"/>
          <w:szCs w:val="22"/>
        </w:rPr>
        <w:t>hypermethylation</w:t>
      </w:r>
      <w:r w:rsidR="00CE69ED">
        <w:rPr>
          <w:rFonts w:ascii="Arial" w:eastAsiaTheme="minorEastAsia" w:hAnsi="Arial" w:cs="Arial"/>
          <w:kern w:val="2"/>
          <w:sz w:val="22"/>
          <w:szCs w:val="22"/>
        </w:rPr>
        <w:t xml:space="preserve"> of </w:t>
      </w:r>
      <w:r w:rsidRPr="00F34218">
        <w:rPr>
          <w:rFonts w:ascii="Arial" w:eastAsiaTheme="minorEastAsia" w:hAnsi="Arial" w:cs="Arial"/>
          <w:kern w:val="2"/>
          <w:sz w:val="22"/>
          <w:szCs w:val="22"/>
        </w:rPr>
        <w:t>promoter</w:t>
      </w:r>
      <w:r w:rsidRPr="001614A8">
        <w:rPr>
          <w:rFonts w:ascii="Arial" w:eastAsiaTheme="minorEastAsia" w:hAnsi="Arial" w:cs="Arial"/>
          <w:kern w:val="2"/>
          <w:sz w:val="22"/>
          <w:szCs w:val="22"/>
        </w:rPr>
        <w:t xml:space="preserve"> </w:t>
      </w:r>
      <w:r w:rsidRPr="00F34218">
        <w:rPr>
          <w:rFonts w:ascii="Arial" w:eastAsiaTheme="minorEastAsia" w:hAnsi="Arial" w:cs="Arial"/>
          <w:kern w:val="2"/>
          <w:sz w:val="22"/>
          <w:szCs w:val="22"/>
        </w:rPr>
        <w:t xml:space="preserve">of cancer related gene </w:t>
      </w:r>
      <w:bookmarkEnd w:id="410"/>
      <w:bookmarkEnd w:id="411"/>
      <w:r w:rsidRPr="00F34218">
        <w:rPr>
          <w:rFonts w:ascii="Arial" w:eastAsiaTheme="minorEastAsia" w:hAnsi="Arial" w:cs="Arial"/>
          <w:kern w:val="2"/>
          <w:sz w:val="22"/>
          <w:szCs w:val="22"/>
        </w:rPr>
        <w:t xml:space="preserve">are regard as </w:t>
      </w:r>
      <w:bookmarkStart w:id="412" w:name="OLE_LINK87"/>
      <w:bookmarkStart w:id="413" w:name="OLE_LINK88"/>
      <w:r w:rsidRPr="00F34218">
        <w:rPr>
          <w:rFonts w:ascii="Arial" w:eastAsiaTheme="minorEastAsia" w:hAnsi="Arial" w:cs="Arial"/>
          <w:kern w:val="2"/>
          <w:sz w:val="22"/>
          <w:szCs w:val="22"/>
        </w:rPr>
        <w:t xml:space="preserve">the common pattern of </w:t>
      </w:r>
      <w:r>
        <w:rPr>
          <w:rFonts w:ascii="Arial" w:eastAsiaTheme="minorEastAsia" w:hAnsi="Arial" w:cs="Arial" w:hint="eastAsia"/>
          <w:kern w:val="2"/>
          <w:sz w:val="22"/>
          <w:szCs w:val="22"/>
        </w:rPr>
        <w:t>diverse</w:t>
      </w:r>
      <w:r>
        <w:rPr>
          <w:rFonts w:ascii="Arial" w:eastAsiaTheme="minorEastAsia" w:hAnsi="Arial" w:cs="Arial"/>
          <w:kern w:val="2"/>
          <w:sz w:val="22"/>
          <w:szCs w:val="22"/>
        </w:rPr>
        <w:t xml:space="preserve"> </w:t>
      </w:r>
      <w:r w:rsidRPr="00F34218">
        <w:rPr>
          <w:rFonts w:ascii="Arial" w:eastAsiaTheme="minorEastAsia" w:hAnsi="Arial" w:cs="Arial"/>
          <w:kern w:val="2"/>
          <w:sz w:val="22"/>
          <w:szCs w:val="22"/>
        </w:rPr>
        <w:t>cancer</w:t>
      </w:r>
      <w:r>
        <w:rPr>
          <w:rFonts w:ascii="Arial" w:eastAsiaTheme="minorEastAsia" w:hAnsi="Arial" w:cs="Arial"/>
          <w:kern w:val="2"/>
          <w:sz w:val="22"/>
          <w:szCs w:val="22"/>
        </w:rPr>
        <w:t>s</w:t>
      </w:r>
      <w:r w:rsidRPr="00F34218">
        <w:rPr>
          <w:rFonts w:ascii="Arial" w:eastAsiaTheme="minorEastAsia" w:hAnsi="Arial" w:cs="Arial"/>
          <w:kern w:val="2"/>
          <w:sz w:val="22"/>
          <w:szCs w:val="22"/>
        </w:rPr>
        <w:t xml:space="preserve">. </w:t>
      </w:r>
      <w:r>
        <w:rPr>
          <w:rFonts w:ascii="Arial" w:eastAsiaTheme="minorEastAsia" w:hAnsi="Arial" w:cs="Arial"/>
          <w:kern w:val="2"/>
          <w:sz w:val="22"/>
          <w:szCs w:val="22"/>
        </w:rPr>
        <w:t xml:space="preserve">In our study, we found whole genome </w:t>
      </w:r>
      <w:r w:rsidRPr="00F34218">
        <w:rPr>
          <w:rFonts w:ascii="Arial" w:eastAsiaTheme="minorEastAsia" w:hAnsi="Arial" w:cs="Arial"/>
          <w:kern w:val="2"/>
          <w:sz w:val="22"/>
          <w:szCs w:val="22"/>
        </w:rPr>
        <w:t>DNA hypomethylation</w:t>
      </w:r>
      <w:r>
        <w:rPr>
          <w:rFonts w:ascii="Arial" w:eastAsiaTheme="minorEastAsia" w:hAnsi="Arial" w:cs="Arial"/>
          <w:kern w:val="2"/>
          <w:sz w:val="22"/>
          <w:szCs w:val="22"/>
        </w:rPr>
        <w:t xml:space="preserve"> arising at benign adenoma stage</w:t>
      </w:r>
      <w:bookmarkEnd w:id="412"/>
      <w:bookmarkEnd w:id="413"/>
      <w:r w:rsidR="00CE69ED">
        <w:rPr>
          <w:rFonts w:ascii="Arial" w:eastAsiaTheme="minorEastAsia" w:hAnsi="Arial" w:cs="Arial"/>
          <w:kern w:val="2"/>
          <w:sz w:val="22"/>
          <w:szCs w:val="22"/>
        </w:rPr>
        <w:t xml:space="preserve"> and</w:t>
      </w:r>
      <w:r>
        <w:rPr>
          <w:rFonts w:ascii="Arial" w:eastAsiaTheme="minorEastAsia" w:hAnsi="Arial" w:cs="Arial"/>
          <w:kern w:val="2"/>
          <w:sz w:val="22"/>
          <w:szCs w:val="22"/>
        </w:rPr>
        <w:t xml:space="preserve"> high-grade adenoma shows </w:t>
      </w:r>
      <w:r w:rsidRPr="00F4202E">
        <w:rPr>
          <w:rFonts w:ascii="Arial" w:hAnsi="Arial" w:cs="Arial"/>
          <w:sz w:val="22"/>
          <w:szCs w:val="22"/>
        </w:rPr>
        <w:t>further hypomethylat</w:t>
      </w:r>
      <w:r>
        <w:rPr>
          <w:rFonts w:ascii="Arial" w:hAnsi="Arial" w:cs="Arial"/>
          <w:sz w:val="22"/>
          <w:szCs w:val="22"/>
        </w:rPr>
        <w:t>ion compared to low-grade adenoma (</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w:t>
      </w:r>
      <w:r>
        <w:rPr>
          <w:rFonts w:ascii="Arial" w:eastAsiaTheme="minorEastAsia" w:hAnsi="Arial" w:cs="Arial" w:hint="eastAsia"/>
          <w:b/>
          <w:color w:val="0070C0"/>
          <w:kern w:val="2"/>
          <w:sz w:val="22"/>
          <w:szCs w:val="22"/>
        </w:rPr>
        <w:t>a</w:t>
      </w:r>
      <w:r>
        <w:rPr>
          <w:rFonts w:ascii="Arial" w:hAnsi="Arial" w:cs="Arial"/>
          <w:sz w:val="22"/>
          <w:szCs w:val="22"/>
        </w:rPr>
        <w:t>). As many previous studies</w:t>
      </w:r>
      <w:bookmarkStart w:id="414" w:name="OLE_LINK94"/>
      <w:bookmarkStart w:id="415" w:name="OLE_LINK95"/>
      <w:r>
        <w:rPr>
          <w:rFonts w:ascii="Arial" w:hAnsi="Arial" w:cs="Arial"/>
          <w:sz w:val="22"/>
          <w:szCs w:val="22"/>
        </w:rPr>
        <w:t xml:space="preserve"> reported, b</w:t>
      </w:r>
      <w:r w:rsidRPr="00F4202E">
        <w:rPr>
          <w:rFonts w:ascii="Arial" w:hAnsi="Arial" w:cs="Arial"/>
          <w:sz w:val="22"/>
          <w:szCs w:val="22"/>
        </w:rPr>
        <w:t>imodal distribution</w:t>
      </w:r>
      <w:bookmarkEnd w:id="414"/>
      <w:bookmarkEnd w:id="415"/>
      <w:r w:rsidRPr="00F4202E">
        <w:rPr>
          <w:rFonts w:ascii="Arial" w:hAnsi="Arial" w:cs="Arial"/>
          <w:sz w:val="22"/>
          <w:szCs w:val="22"/>
        </w:rPr>
        <w:t xml:space="preserve"> can characterize DNA methylation pattern, and </w:t>
      </w:r>
      <w:r>
        <w:rPr>
          <w:rFonts w:ascii="Arial" w:hAnsi="Arial" w:cs="Arial"/>
          <w:sz w:val="22"/>
          <w:szCs w:val="22"/>
        </w:rPr>
        <w:t xml:space="preserve">we found </w:t>
      </w:r>
      <w:bookmarkStart w:id="416" w:name="OLE_LINK102"/>
      <w:bookmarkStart w:id="417" w:name="OLE_LINK103"/>
      <w:r w:rsidRPr="00F4202E">
        <w:rPr>
          <w:rFonts w:ascii="Arial" w:hAnsi="Arial" w:cs="Arial"/>
          <w:sz w:val="22"/>
          <w:szCs w:val="22"/>
        </w:rPr>
        <w:t>hypermethylated peak</w:t>
      </w:r>
      <w:bookmarkEnd w:id="416"/>
      <w:bookmarkEnd w:id="417"/>
      <w:r w:rsidRPr="00F4202E">
        <w:rPr>
          <w:rFonts w:ascii="Arial" w:hAnsi="Arial" w:cs="Arial"/>
          <w:sz w:val="22"/>
          <w:szCs w:val="22"/>
        </w:rPr>
        <w:t xml:space="preserve"> can clearly reflect progressive hypo</w:t>
      </w:r>
      <w:r w:rsidRPr="007B5000">
        <w:rPr>
          <w:rFonts w:ascii="Arial" w:hAnsi="Arial" w:cs="Arial"/>
          <w:sz w:val="22"/>
          <w:szCs w:val="22"/>
        </w:rPr>
        <w:t>methylation</w:t>
      </w:r>
      <w:r>
        <w:rPr>
          <w:rFonts w:ascii="Arial" w:hAnsi="Arial" w:cs="Arial"/>
          <w:sz w:val="22"/>
          <w:szCs w:val="22"/>
        </w:rPr>
        <w:t xml:space="preserve"> </w:t>
      </w:r>
      <w:r w:rsidRPr="007B5000">
        <w:rPr>
          <w:rFonts w:ascii="Arial" w:hAnsi="Arial" w:cs="Arial"/>
          <w:sz w:val="22"/>
          <w:szCs w:val="22"/>
        </w:rPr>
        <w:t>(</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1c</w:t>
      </w:r>
      <w:r w:rsidRPr="007B5000">
        <w:rPr>
          <w:rFonts w:ascii="Arial" w:hAnsi="Arial" w:cs="Arial"/>
          <w:sz w:val="22"/>
          <w:szCs w:val="22"/>
        </w:rPr>
        <w:t xml:space="preserve"> and </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1d</w:t>
      </w:r>
      <w:r w:rsidRPr="007B5000">
        <w:rPr>
          <w:rFonts w:ascii="Arial" w:hAnsi="Arial" w:cs="Arial"/>
          <w:sz w:val="22"/>
          <w:szCs w:val="22"/>
        </w:rPr>
        <w:t>)</w:t>
      </w:r>
      <w:r>
        <w:rPr>
          <w:rFonts w:ascii="Arial" w:hAnsi="Arial" w:cs="Arial"/>
          <w:sz w:val="22"/>
          <w:szCs w:val="22"/>
        </w:rPr>
        <w:t xml:space="preserve">. We identified 440 and 6805 </w:t>
      </w:r>
      <w:r w:rsidRPr="00DE3483">
        <w:rPr>
          <w:rFonts w:ascii="Arial" w:hAnsi="Arial" w:cs="Arial"/>
          <w:sz w:val="22"/>
          <w:szCs w:val="22"/>
        </w:rPr>
        <w:t xml:space="preserve">DMRs in </w:t>
      </w:r>
      <w:r>
        <w:rPr>
          <w:rFonts w:ascii="Arial" w:hAnsi="Arial" w:cs="Arial"/>
          <w:sz w:val="22"/>
          <w:szCs w:val="22"/>
        </w:rPr>
        <w:t>low- and hyper-</w:t>
      </w:r>
      <w:r w:rsidRPr="00DE3483">
        <w:rPr>
          <w:rFonts w:ascii="Arial" w:hAnsi="Arial" w:cs="Arial"/>
          <w:sz w:val="22"/>
          <w:szCs w:val="22"/>
        </w:rPr>
        <w:t>grade adenoma</w:t>
      </w:r>
      <w:r>
        <w:rPr>
          <w:rFonts w:ascii="Arial" w:hAnsi="Arial" w:cs="Arial"/>
          <w:sz w:val="22"/>
          <w:szCs w:val="22"/>
        </w:rPr>
        <w:t xml:space="preserve"> respectively</w:t>
      </w:r>
      <w:r>
        <w:rPr>
          <w:rFonts w:ascii="Arial" w:hAnsi="Arial" w:cs="Arial" w:hint="eastAsia"/>
          <w:sz w:val="22"/>
          <w:szCs w:val="22"/>
        </w:rPr>
        <w:t>,</w:t>
      </w:r>
      <w:r>
        <w:rPr>
          <w:rFonts w:ascii="Arial" w:hAnsi="Arial" w:cs="Arial"/>
          <w:sz w:val="22"/>
          <w:szCs w:val="22"/>
        </w:rPr>
        <w:t xml:space="preserve"> </w:t>
      </w:r>
      <w:r>
        <w:rPr>
          <w:rFonts w:ascii="Arial" w:hAnsi="Arial" w:cs="Arial" w:hint="eastAsia"/>
          <w:sz w:val="22"/>
          <w:szCs w:val="22"/>
        </w:rPr>
        <w:t>and</w:t>
      </w:r>
      <w:r>
        <w:rPr>
          <w:rFonts w:ascii="Arial" w:hAnsi="Arial" w:cs="Arial"/>
          <w:sz w:val="22"/>
          <w:szCs w:val="22"/>
        </w:rPr>
        <w:t xml:space="preserve"> </w:t>
      </w:r>
      <w:r w:rsidRPr="004A64C5">
        <w:rPr>
          <w:rFonts w:ascii="Arial" w:hAnsi="Arial" w:cs="Arial"/>
          <w:sz w:val="22"/>
          <w:szCs w:val="22"/>
        </w:rPr>
        <w:t>314(71.4%</w:t>
      </w:r>
      <w:r>
        <w:rPr>
          <w:rFonts w:ascii="Arial" w:hAnsi="Arial" w:cs="Arial"/>
          <w:sz w:val="22"/>
          <w:szCs w:val="22"/>
        </w:rPr>
        <w:t xml:space="preserve">) in low-grade adenoma and </w:t>
      </w:r>
      <w:r w:rsidRPr="00DE3483">
        <w:rPr>
          <w:rFonts w:ascii="Arial" w:hAnsi="Arial" w:cs="Arial"/>
          <w:sz w:val="22"/>
          <w:szCs w:val="22"/>
        </w:rPr>
        <w:t>4</w:t>
      </w:r>
      <w:r>
        <w:rPr>
          <w:rFonts w:ascii="Arial" w:hAnsi="Arial" w:cs="Arial"/>
          <w:sz w:val="22"/>
          <w:szCs w:val="22"/>
        </w:rPr>
        <w:t>,</w:t>
      </w:r>
      <w:r w:rsidRPr="00DE3483">
        <w:rPr>
          <w:rFonts w:ascii="Arial" w:hAnsi="Arial" w:cs="Arial"/>
          <w:sz w:val="22"/>
          <w:szCs w:val="22"/>
        </w:rPr>
        <w:t>213(61.9%)</w:t>
      </w:r>
      <w:r>
        <w:rPr>
          <w:rFonts w:ascii="Arial" w:hAnsi="Arial" w:cs="Arial"/>
          <w:sz w:val="22"/>
          <w:szCs w:val="22"/>
        </w:rPr>
        <w:t xml:space="preserve"> in high-grade adenoma are hypomethylated. Besides, we found 868 DMRs when compared high-grade adenoma with low-grade adenoma. What is int</w:t>
      </w:r>
      <w:r w:rsidRPr="000C22A1">
        <w:rPr>
          <w:rFonts w:ascii="Arial" w:hAnsi="Arial" w:cs="Arial"/>
          <w:sz w:val="22"/>
          <w:szCs w:val="22"/>
        </w:rPr>
        <w:t xml:space="preserve">eresting is most of </w:t>
      </w:r>
      <w:r>
        <w:rPr>
          <w:rFonts w:ascii="Arial" w:hAnsi="Arial" w:cs="Arial"/>
          <w:sz w:val="22"/>
          <w:szCs w:val="22"/>
        </w:rPr>
        <w:t xml:space="preserve">them, </w:t>
      </w:r>
      <w:r w:rsidRPr="00DE3483">
        <w:rPr>
          <w:rFonts w:ascii="Arial" w:hAnsi="Arial" w:cs="Arial"/>
          <w:sz w:val="22"/>
          <w:szCs w:val="22"/>
        </w:rPr>
        <w:t>660</w:t>
      </w:r>
      <w:r>
        <w:rPr>
          <w:rFonts w:ascii="Arial" w:hAnsi="Arial" w:cs="Arial"/>
          <w:sz w:val="22"/>
          <w:szCs w:val="22"/>
        </w:rPr>
        <w:t xml:space="preserve"> </w:t>
      </w:r>
      <w:r w:rsidRPr="00DE3483">
        <w:rPr>
          <w:rFonts w:ascii="Arial" w:hAnsi="Arial" w:cs="Arial"/>
          <w:sz w:val="22"/>
          <w:szCs w:val="22"/>
        </w:rPr>
        <w:t>(76.0%)</w:t>
      </w:r>
      <w:r>
        <w:rPr>
          <w:rFonts w:ascii="Arial" w:hAnsi="Arial" w:cs="Arial"/>
          <w:sz w:val="22"/>
          <w:szCs w:val="22"/>
        </w:rPr>
        <w:t xml:space="preserve">, are hypermethylated, which is converse with NLA and NHA. Beyond our </w:t>
      </w:r>
      <w:r>
        <w:rPr>
          <w:rFonts w:ascii="Arial" w:hAnsi="Arial" w:cs="Arial" w:hint="eastAsia"/>
          <w:sz w:val="22"/>
          <w:szCs w:val="22"/>
        </w:rPr>
        <w:t>exp</w:t>
      </w:r>
      <w:r>
        <w:rPr>
          <w:rFonts w:ascii="Arial" w:hAnsi="Arial" w:cs="Arial"/>
          <w:sz w:val="22"/>
          <w:szCs w:val="22"/>
        </w:rPr>
        <w:t xml:space="preserve">ectation, there is a little overlap between the genes the significant distinct DMRs located </w:t>
      </w:r>
      <w:r>
        <w:rPr>
          <w:rFonts w:ascii="Arial" w:hAnsi="Arial" w:cs="Arial" w:hint="eastAsia"/>
          <w:sz w:val="22"/>
          <w:szCs w:val="22"/>
        </w:rPr>
        <w:t>o</w:t>
      </w:r>
      <w:r>
        <w:rPr>
          <w:rFonts w:ascii="Arial" w:hAnsi="Arial" w:cs="Arial"/>
          <w:sz w:val="22"/>
          <w:szCs w:val="22"/>
        </w:rPr>
        <w:t xml:space="preserve">n NLA and LAHA. Both of these results indicate </w:t>
      </w:r>
      <w:r>
        <w:rPr>
          <w:rFonts w:ascii="Arial" w:hAnsi="Arial" w:cs="Arial" w:hint="eastAsia"/>
          <w:sz w:val="22"/>
          <w:szCs w:val="22"/>
        </w:rPr>
        <w:t>NLA</w:t>
      </w:r>
      <w:r>
        <w:rPr>
          <w:rFonts w:ascii="Arial" w:hAnsi="Arial" w:cs="Arial"/>
          <w:sz w:val="22"/>
          <w:szCs w:val="22"/>
        </w:rPr>
        <w:t xml:space="preserve"> </w:t>
      </w:r>
      <w:r>
        <w:rPr>
          <w:rFonts w:ascii="Arial" w:hAnsi="Arial" w:cs="Arial" w:hint="eastAsia"/>
          <w:sz w:val="22"/>
          <w:szCs w:val="22"/>
        </w:rPr>
        <w:t>a</w:t>
      </w:r>
      <w:r>
        <w:rPr>
          <w:rFonts w:ascii="Arial" w:hAnsi="Arial" w:cs="Arial"/>
          <w:sz w:val="22"/>
          <w:szCs w:val="22"/>
        </w:rPr>
        <w:t>nd LAHA possibly are not the same process with degree difference</w:t>
      </w:r>
      <w:r>
        <w:rPr>
          <w:rFonts w:ascii="Arial" w:hAnsi="Arial" w:cs="Arial" w:hint="eastAsia"/>
          <w:sz w:val="22"/>
          <w:szCs w:val="22"/>
        </w:rPr>
        <w:t xml:space="preserve"> </w:t>
      </w:r>
      <w:r>
        <w:rPr>
          <w:rFonts w:ascii="Arial" w:hAnsi="Arial" w:cs="Arial"/>
          <w:sz w:val="22"/>
          <w:szCs w:val="22"/>
        </w:rPr>
        <w:t xml:space="preserve">but two different epigenetic processes. It </w:t>
      </w:r>
      <w:r>
        <w:rPr>
          <w:rFonts w:ascii="Arial" w:hAnsi="Arial" w:cs="Arial" w:hint="eastAsia"/>
          <w:sz w:val="22"/>
          <w:szCs w:val="22"/>
        </w:rPr>
        <w:t>impel</w:t>
      </w:r>
      <w:r>
        <w:rPr>
          <w:rFonts w:ascii="Arial" w:hAnsi="Arial" w:cs="Arial"/>
          <w:sz w:val="22"/>
          <w:szCs w:val="22"/>
        </w:rPr>
        <w:t>s us to figure out the potential mechanism.</w:t>
      </w:r>
      <w:r w:rsidR="00EE467A">
        <w:rPr>
          <w:rFonts w:ascii="Arial" w:hAnsi="Arial" w:cs="Arial"/>
          <w:sz w:val="22"/>
          <w:szCs w:val="22"/>
        </w:rPr>
        <w:t xml:space="preserve"> So</w:t>
      </w:r>
      <w:r w:rsidRPr="00E60FD3">
        <w:rPr>
          <w:rFonts w:ascii="Arial" w:hAnsi="Arial" w:cs="Arial"/>
          <w:sz w:val="22"/>
          <w:szCs w:val="22"/>
        </w:rPr>
        <w:t xml:space="preserve"> we did enrichment analysis for 603 genes the DMRs between high-grade adenoma and low-grade adenoma located on, and most terms are nervous system and signal transduction associated (</w:t>
      </w:r>
      <w:r w:rsidRPr="00F131F1">
        <w:rPr>
          <w:rFonts w:ascii="Arial" w:eastAsiaTheme="minorEastAsia" w:hAnsi="Arial" w:cs="Arial"/>
          <w:b/>
          <w:color w:val="0070C0"/>
          <w:kern w:val="2"/>
          <w:sz w:val="22"/>
          <w:szCs w:val="22"/>
        </w:rPr>
        <w:t>Figure 3a</w:t>
      </w:r>
      <w:r w:rsidRPr="00E60FD3">
        <w:rPr>
          <w:rFonts w:ascii="Arial" w:hAnsi="Arial" w:cs="Arial"/>
          <w:sz w:val="22"/>
          <w:szCs w:val="22"/>
        </w:rPr>
        <w:t xml:space="preserve">). The term </w:t>
      </w:r>
      <w:bookmarkStart w:id="418" w:name="OLE_LINK196"/>
      <w:bookmarkStart w:id="419" w:name="OLE_LINK197"/>
      <w:r w:rsidRPr="00E60FD3">
        <w:rPr>
          <w:rFonts w:ascii="Arial" w:hAnsi="Arial" w:cs="Arial"/>
          <w:sz w:val="22"/>
          <w:szCs w:val="22"/>
        </w:rPr>
        <w:t>gut–brain-axis</w:t>
      </w:r>
      <w:bookmarkEnd w:id="418"/>
      <w:bookmarkEnd w:id="419"/>
      <w:r w:rsidRPr="00E60FD3">
        <w:rPr>
          <w:rFonts w:ascii="Arial" w:hAnsi="Arial" w:cs="Arial"/>
          <w:sz w:val="22"/>
          <w:szCs w:val="22"/>
        </w:rPr>
        <w:t xml:space="preserve"> describes an integrative physiology concept that incorporates all, including afferent and efferent neural, endocrine, nutrient, and immunological signals between the CNS and the gastrointestinal system, which is focused by more and more studies.</w:t>
      </w:r>
      <w:r>
        <w:rPr>
          <w:rFonts w:ascii="Arial" w:hAnsi="Arial" w:cs="Arial" w:hint="eastAsia"/>
          <w:sz w:val="22"/>
          <w:szCs w:val="22"/>
        </w:rPr>
        <w:t xml:space="preserve"> </w:t>
      </w:r>
      <w:r w:rsidRPr="00E60FD3">
        <w:rPr>
          <w:rFonts w:ascii="Arial" w:hAnsi="Arial" w:cs="Arial"/>
          <w:sz w:val="22"/>
          <w:szCs w:val="22"/>
        </w:rPr>
        <w:t>In our study, dopaminergic synapse and serotonergic synapse are hit on KEGG enrichment result, both of them are important for nervous system. Serotonin (5-hydroxytryptamine, 5-HT) has a popular image as a contributor to feelings of well-being and happiness, though its actual biological function is complex and multifaceted, modulating cognition, reward, learning, memory, and numerous physiological processes. Brain 5-HT gets much more respect, and certainly more press, than the vastly larger store of 5-HT in the gut.</w:t>
      </w:r>
      <w:r>
        <w:rPr>
          <w:rFonts w:ascii="Arial" w:hAnsi="Arial" w:cs="Arial" w:hint="eastAsia"/>
          <w:sz w:val="22"/>
          <w:szCs w:val="22"/>
        </w:rPr>
        <w:t xml:space="preserve"> </w:t>
      </w:r>
      <w:r w:rsidRPr="00E60FD3">
        <w:rPr>
          <w:rFonts w:ascii="Arial" w:hAnsi="Arial" w:cs="Arial"/>
          <w:sz w:val="22"/>
          <w:szCs w:val="22"/>
        </w:rPr>
        <w:t>Dopamine (3,4-dihydroxyphenethylamine, DA) is an organic chemical of the catecholamine and phenethylamine families. It functions both as a hormone and a neurotransmitter, and plays several important roles in the brain and body. In the brain, dopamine functions as a neurotransmitte</w:t>
      </w:r>
      <w:r>
        <w:rPr>
          <w:rFonts w:ascii="Arial" w:hAnsi="Arial" w:cs="Arial"/>
          <w:sz w:val="22"/>
          <w:szCs w:val="22"/>
        </w:rPr>
        <w:t xml:space="preserve">r, </w:t>
      </w:r>
      <w:r w:rsidRPr="00E60FD3">
        <w:rPr>
          <w:rFonts w:ascii="Arial" w:hAnsi="Arial" w:cs="Arial"/>
          <w:sz w:val="22"/>
          <w:szCs w:val="22"/>
        </w:rPr>
        <w:t>a chemical released by neurons (nerve cells)</w:t>
      </w:r>
      <w:r>
        <w:rPr>
          <w:rFonts w:ascii="Arial" w:hAnsi="Arial" w:cs="Arial"/>
          <w:sz w:val="22"/>
          <w:szCs w:val="22"/>
        </w:rPr>
        <w:t>,</w:t>
      </w:r>
      <w:r w:rsidRPr="00E60FD3">
        <w:rPr>
          <w:rFonts w:ascii="Arial" w:hAnsi="Arial" w:cs="Arial"/>
          <w:sz w:val="22"/>
          <w:szCs w:val="22"/>
        </w:rPr>
        <w:t xml:space="preserve"> to send signals to other nerve cells. Outside the central nervous system, dopamine functions primarily as a local paracrine messenger. it reduces gastrointestinal motility and protects intestinal mucosa</w:t>
      </w:r>
      <w:r>
        <w:rPr>
          <w:rFonts w:ascii="Arial" w:hAnsi="Arial" w:cs="Arial"/>
          <w:sz w:val="22"/>
          <w:szCs w:val="22"/>
        </w:rPr>
        <w:t>. Nervous system associated terms are unexpected in our study, so we need further study to uncover the concrete m</w:t>
      </w:r>
      <w:r>
        <w:rPr>
          <w:rFonts w:ascii="Arial" w:hAnsi="Arial" w:cs="Arial" w:hint="eastAsia"/>
          <w:sz w:val="22"/>
          <w:szCs w:val="22"/>
        </w:rPr>
        <w:t>echanism</w:t>
      </w:r>
      <w:r>
        <w:rPr>
          <w:rFonts w:ascii="Arial" w:hAnsi="Arial" w:cs="Arial"/>
          <w:sz w:val="22"/>
          <w:szCs w:val="22"/>
        </w:rPr>
        <w:t>. Our study suggest</w:t>
      </w:r>
      <w:r>
        <w:rPr>
          <w:rFonts w:ascii="Arial" w:hAnsi="Arial" w:cs="Arial" w:hint="eastAsia"/>
          <w:sz w:val="22"/>
          <w:szCs w:val="22"/>
        </w:rPr>
        <w:t>s</w:t>
      </w:r>
      <w:r>
        <w:rPr>
          <w:rFonts w:ascii="Arial" w:hAnsi="Arial" w:cs="Arial"/>
          <w:sz w:val="22"/>
          <w:szCs w:val="22"/>
        </w:rPr>
        <w:t xml:space="preserve"> </w:t>
      </w:r>
      <w:r w:rsidRPr="00E60FD3">
        <w:rPr>
          <w:rFonts w:ascii="Arial" w:hAnsi="Arial" w:cs="Arial"/>
          <w:sz w:val="22"/>
          <w:szCs w:val="22"/>
        </w:rPr>
        <w:t>gut–brain-axis</w:t>
      </w:r>
      <w:r>
        <w:rPr>
          <w:rFonts w:ascii="Arial" w:hAnsi="Arial" w:cs="Arial"/>
          <w:sz w:val="22"/>
          <w:szCs w:val="22"/>
        </w:rPr>
        <w:t xml:space="preserve"> and related mo</w:t>
      </w:r>
      <w:r>
        <w:rPr>
          <w:rFonts w:ascii="Arial" w:hAnsi="Arial" w:cs="Arial" w:hint="eastAsia"/>
          <w:sz w:val="22"/>
          <w:szCs w:val="22"/>
        </w:rPr>
        <w:t>le</w:t>
      </w:r>
      <w:r>
        <w:rPr>
          <w:rFonts w:ascii="Arial" w:hAnsi="Arial" w:cs="Arial"/>
          <w:sz w:val="22"/>
          <w:szCs w:val="22"/>
        </w:rPr>
        <w:t>cule maybe be the new th</w:t>
      </w:r>
      <w:r>
        <w:rPr>
          <w:rFonts w:ascii="Arial" w:hAnsi="Arial" w:cs="Arial" w:hint="eastAsia"/>
          <w:sz w:val="22"/>
          <w:szCs w:val="22"/>
        </w:rPr>
        <w:t>in</w:t>
      </w:r>
      <w:r>
        <w:rPr>
          <w:rFonts w:ascii="Arial" w:hAnsi="Arial" w:cs="Arial"/>
          <w:sz w:val="22"/>
          <w:szCs w:val="22"/>
        </w:rPr>
        <w:t xml:space="preserve">king of early diagnosis and risk </w:t>
      </w:r>
      <w:r>
        <w:rPr>
          <w:rFonts w:ascii="Arial" w:hAnsi="Arial" w:cs="Arial" w:hint="eastAsia"/>
          <w:sz w:val="22"/>
          <w:szCs w:val="22"/>
        </w:rPr>
        <w:t>warning</w:t>
      </w:r>
      <w:r>
        <w:rPr>
          <w:rFonts w:ascii="Arial" w:hAnsi="Arial" w:cs="Arial"/>
          <w:sz w:val="22"/>
          <w:szCs w:val="22"/>
        </w:rPr>
        <w:t xml:space="preserve"> of colorectal cancer, even at benign adenoma stage.</w:t>
      </w:r>
    </w:p>
    <w:p w14:paraId="7EF918DC" w14:textId="77777777" w:rsidR="00F136CC" w:rsidRDefault="00F136CC" w:rsidP="00F136CC">
      <w:pPr>
        <w:jc w:val="both"/>
        <w:rPr>
          <w:rFonts w:ascii="Arial" w:hAnsi="Arial" w:cs="Arial"/>
          <w:sz w:val="22"/>
          <w:szCs w:val="22"/>
        </w:rPr>
      </w:pPr>
    </w:p>
    <w:p w14:paraId="6262D775" w14:textId="77777777" w:rsidR="00DD3117" w:rsidRDefault="00F136CC" w:rsidP="00DD3117">
      <w:pPr>
        <w:jc w:val="both"/>
        <w:rPr>
          <w:rFonts w:ascii="Arial" w:eastAsiaTheme="minorEastAsia" w:hAnsi="Arial" w:cs="Arial"/>
          <w:kern w:val="2"/>
          <w:sz w:val="22"/>
          <w:szCs w:val="22"/>
        </w:rPr>
      </w:pPr>
      <w:r>
        <w:rPr>
          <w:rFonts w:ascii="Arial" w:hAnsi="Arial" w:cs="Arial" w:hint="eastAsia"/>
          <w:sz w:val="22"/>
          <w:szCs w:val="22"/>
        </w:rPr>
        <w:t>D</w:t>
      </w:r>
      <w:r>
        <w:rPr>
          <w:rFonts w:ascii="Arial" w:hAnsi="Arial" w:cs="Arial"/>
          <w:sz w:val="22"/>
          <w:szCs w:val="22"/>
        </w:rPr>
        <w:t>NA methylation always be consider</w:t>
      </w:r>
      <w:r>
        <w:rPr>
          <w:rFonts w:ascii="Arial" w:hAnsi="Arial" w:cs="Arial" w:hint="eastAsia"/>
          <w:sz w:val="22"/>
          <w:szCs w:val="22"/>
        </w:rPr>
        <w:t>ed</w:t>
      </w:r>
      <w:r>
        <w:rPr>
          <w:rFonts w:ascii="Arial" w:hAnsi="Arial" w:cs="Arial"/>
          <w:sz w:val="22"/>
          <w:szCs w:val="22"/>
        </w:rPr>
        <w:t xml:space="preserve"> as a potential biomarker for many diseases for its </w:t>
      </w:r>
      <w:r>
        <w:rPr>
          <w:rFonts w:ascii="Arial" w:hAnsi="Arial" w:cs="Arial" w:hint="eastAsia"/>
          <w:sz w:val="22"/>
          <w:szCs w:val="22"/>
        </w:rPr>
        <w:t>tissue</w:t>
      </w:r>
      <w:r>
        <w:rPr>
          <w:rFonts w:ascii="Arial" w:hAnsi="Arial" w:cs="Arial"/>
          <w:sz w:val="22"/>
          <w:szCs w:val="22"/>
        </w:rPr>
        <w:t xml:space="preserve"> specificity and status stability, at the same time harboring pathological </w:t>
      </w:r>
      <w:r>
        <w:rPr>
          <w:rFonts w:ascii="Arial" w:hAnsi="Arial" w:cs="Arial" w:hint="eastAsia"/>
          <w:sz w:val="22"/>
          <w:szCs w:val="22"/>
        </w:rPr>
        <w:t>sen</w:t>
      </w:r>
      <w:r>
        <w:rPr>
          <w:rFonts w:ascii="Arial" w:hAnsi="Arial" w:cs="Arial"/>
          <w:sz w:val="22"/>
          <w:szCs w:val="22"/>
        </w:rPr>
        <w:t>sibility</w:t>
      </w:r>
      <w:r>
        <w:rPr>
          <w:rFonts w:ascii="Arial" w:hAnsi="Arial" w:cs="Arial" w:hint="eastAsia"/>
          <w:sz w:val="22"/>
          <w:szCs w:val="22"/>
        </w:rPr>
        <w:t>,</w:t>
      </w:r>
      <w:r>
        <w:rPr>
          <w:rFonts w:ascii="Arial" w:hAnsi="Arial" w:cs="Arial"/>
          <w:sz w:val="22"/>
          <w:szCs w:val="22"/>
        </w:rPr>
        <w:t xml:space="preserve"> and we want to use it to distinguish disease </w:t>
      </w:r>
      <w:r>
        <w:rPr>
          <w:rFonts w:ascii="Arial" w:eastAsiaTheme="minorEastAsia" w:hAnsi="Arial" w:cs="Arial"/>
          <w:kern w:val="2"/>
          <w:sz w:val="22"/>
          <w:szCs w:val="22"/>
        </w:rPr>
        <w:t>samples</w:t>
      </w:r>
      <w:r>
        <w:rPr>
          <w:rFonts w:ascii="Arial" w:hAnsi="Arial" w:cs="Arial"/>
          <w:sz w:val="22"/>
          <w:szCs w:val="22"/>
        </w:rPr>
        <w:t xml:space="preserve"> </w:t>
      </w:r>
      <w:r>
        <w:rPr>
          <w:rFonts w:ascii="Arial" w:eastAsiaTheme="minorEastAsia" w:hAnsi="Arial" w:cs="Arial"/>
          <w:kern w:val="2"/>
          <w:sz w:val="22"/>
          <w:szCs w:val="22"/>
        </w:rPr>
        <w:t xml:space="preserve">(including </w:t>
      </w:r>
      <w:bookmarkStart w:id="420" w:name="OLE_LINK90"/>
      <w:bookmarkStart w:id="421" w:name="OLE_LINK91"/>
      <w:r>
        <w:rPr>
          <w:rFonts w:ascii="Arial" w:eastAsiaTheme="minorEastAsia" w:hAnsi="Arial" w:cs="Arial"/>
          <w:kern w:val="2"/>
          <w:sz w:val="22"/>
          <w:szCs w:val="22"/>
        </w:rPr>
        <w:t>adenoma and cancer</w:t>
      </w:r>
      <w:bookmarkEnd w:id="420"/>
      <w:bookmarkEnd w:id="421"/>
      <w:r>
        <w:rPr>
          <w:rFonts w:ascii="Arial" w:eastAsiaTheme="minorEastAsia" w:hAnsi="Arial" w:cs="Arial"/>
          <w:kern w:val="2"/>
          <w:sz w:val="22"/>
          <w:szCs w:val="22"/>
        </w:rPr>
        <w:t>)</w:t>
      </w:r>
      <w:r>
        <w:rPr>
          <w:rFonts w:ascii="Arial" w:hAnsi="Arial" w:cs="Arial"/>
          <w:sz w:val="22"/>
          <w:szCs w:val="22"/>
        </w:rPr>
        <w:t xml:space="preserve"> from normal </w:t>
      </w:r>
      <w:r>
        <w:rPr>
          <w:rFonts w:ascii="Arial" w:eastAsiaTheme="minorEastAsia" w:hAnsi="Arial" w:cs="Arial"/>
          <w:kern w:val="2"/>
          <w:sz w:val="22"/>
          <w:szCs w:val="22"/>
        </w:rPr>
        <w:t>samples</w:t>
      </w:r>
      <w:r>
        <w:rPr>
          <w:rFonts w:ascii="Arial" w:hAnsi="Arial" w:cs="Arial"/>
          <w:sz w:val="22"/>
          <w:szCs w:val="22"/>
        </w:rPr>
        <w:t xml:space="preserve">. We </w:t>
      </w:r>
      <w:r>
        <w:rPr>
          <w:rFonts w:ascii="Arial" w:hAnsi="Arial" w:cs="Arial" w:hint="eastAsia"/>
          <w:sz w:val="22"/>
          <w:szCs w:val="22"/>
        </w:rPr>
        <w:t>filtrate</w:t>
      </w:r>
      <w:r>
        <w:rPr>
          <w:rFonts w:ascii="Arial" w:hAnsi="Arial" w:cs="Arial"/>
          <w:sz w:val="22"/>
          <w:szCs w:val="22"/>
        </w:rPr>
        <w:t xml:space="preserve">d 209 hyper-methylated sites and 441 hypo-methylated sites from NLA, and </w:t>
      </w:r>
      <w:r>
        <w:rPr>
          <w:rFonts w:ascii="Arial" w:eastAsiaTheme="minorEastAsia" w:hAnsi="Arial" w:cs="Arial"/>
          <w:kern w:val="2"/>
          <w:sz w:val="22"/>
          <w:szCs w:val="22"/>
        </w:rPr>
        <w:t xml:space="preserve">we found both hyper-methylated </w:t>
      </w:r>
      <w:r>
        <w:rPr>
          <w:rFonts w:ascii="Arial" w:eastAsiaTheme="minorEastAsia" w:hAnsi="Arial" w:cs="Arial" w:hint="eastAsia"/>
          <w:kern w:val="2"/>
          <w:sz w:val="22"/>
          <w:szCs w:val="22"/>
        </w:rPr>
        <w:t>sites</w:t>
      </w:r>
      <w:r>
        <w:rPr>
          <w:rFonts w:ascii="Arial" w:eastAsiaTheme="minorEastAsia" w:hAnsi="Arial" w:cs="Arial"/>
          <w:kern w:val="2"/>
          <w:sz w:val="22"/>
          <w:szCs w:val="22"/>
        </w:rPr>
        <w:t xml:space="preserve"> and hypo-methylated sites could provide effective distinguish ability between normal </w:t>
      </w:r>
      <w:bookmarkStart w:id="422" w:name="OLE_LINK92"/>
      <w:bookmarkStart w:id="423" w:name="OLE_LINK93"/>
      <w:r>
        <w:rPr>
          <w:rFonts w:ascii="Arial" w:eastAsiaTheme="minorEastAsia" w:hAnsi="Arial" w:cs="Arial"/>
          <w:kern w:val="2"/>
          <w:sz w:val="22"/>
          <w:szCs w:val="22"/>
        </w:rPr>
        <w:t>samples</w:t>
      </w:r>
      <w:bookmarkEnd w:id="422"/>
      <w:bookmarkEnd w:id="423"/>
      <w:r>
        <w:rPr>
          <w:rFonts w:ascii="Arial" w:eastAsiaTheme="minorEastAsia" w:hAnsi="Arial" w:cs="Arial"/>
          <w:kern w:val="2"/>
          <w:sz w:val="22"/>
          <w:szCs w:val="22"/>
        </w:rPr>
        <w:t xml:space="preserve"> and disease samples. We </w:t>
      </w:r>
      <w:r>
        <w:rPr>
          <w:rFonts w:ascii="Arial" w:eastAsiaTheme="minorEastAsia" w:hAnsi="Arial" w:cs="Arial" w:hint="eastAsia"/>
          <w:kern w:val="2"/>
          <w:sz w:val="22"/>
          <w:szCs w:val="22"/>
        </w:rPr>
        <w:t>use</w:t>
      </w:r>
      <w:r>
        <w:rPr>
          <w:rFonts w:ascii="Arial" w:eastAsiaTheme="minorEastAsia" w:hAnsi="Arial" w:cs="Arial"/>
          <w:kern w:val="2"/>
          <w:sz w:val="22"/>
          <w:szCs w:val="22"/>
        </w:rPr>
        <w:t>d</w:t>
      </w:r>
      <w:r w:rsidRPr="00256979">
        <w:rPr>
          <w:rFonts w:ascii="Arial" w:eastAsiaTheme="minorEastAsia" w:hAnsi="Arial" w:cs="Arial"/>
          <w:kern w:val="2"/>
          <w:sz w:val="22"/>
          <w:szCs w:val="22"/>
        </w:rPr>
        <w:t xml:space="preserve"> </w:t>
      </w:r>
      <w:r>
        <w:rPr>
          <w:rFonts w:ascii="Arial" w:eastAsiaTheme="minorEastAsia" w:hAnsi="Arial" w:cs="Arial"/>
          <w:kern w:val="2"/>
          <w:sz w:val="22"/>
          <w:szCs w:val="22"/>
        </w:rPr>
        <w:t xml:space="preserve">random forest </w:t>
      </w:r>
      <w:r>
        <w:rPr>
          <w:rFonts w:ascii="Arial" w:eastAsiaTheme="minorEastAsia" w:hAnsi="Arial" w:cs="Arial" w:hint="eastAsia"/>
          <w:kern w:val="2"/>
          <w:sz w:val="22"/>
          <w:szCs w:val="22"/>
        </w:rPr>
        <w:t>a</w:t>
      </w:r>
      <w:r>
        <w:rPr>
          <w:rFonts w:ascii="Arial" w:eastAsiaTheme="minorEastAsia" w:hAnsi="Arial" w:cs="Arial"/>
          <w:kern w:val="2"/>
          <w:sz w:val="22"/>
          <w:szCs w:val="22"/>
        </w:rPr>
        <w:t>nd neural network to</w:t>
      </w:r>
      <w:r>
        <w:rPr>
          <w:rFonts w:ascii="Arial" w:eastAsiaTheme="minorEastAsia" w:hAnsi="Arial" w:cs="Arial" w:hint="eastAsia"/>
          <w:kern w:val="2"/>
          <w:sz w:val="22"/>
          <w:szCs w:val="22"/>
        </w:rPr>
        <w:t xml:space="preserve"> verify</w:t>
      </w:r>
      <w:r>
        <w:rPr>
          <w:rFonts w:ascii="Arial" w:eastAsiaTheme="minorEastAsia" w:hAnsi="Arial" w:cs="Arial"/>
          <w:kern w:val="2"/>
          <w:sz w:val="22"/>
          <w:szCs w:val="22"/>
        </w:rPr>
        <w:t xml:space="preserve"> our observation and AUCs of ROC curves of hyper-methylated are larger than hypo-methylated ‘s in two machine learning based prediction models. Although more than twice number than hyper-methylated sites, performance of hypo-methylated sites still is </w:t>
      </w:r>
      <w:r>
        <w:rPr>
          <w:rFonts w:ascii="Arial" w:eastAsiaTheme="minorEastAsia" w:hAnsi="Arial" w:cs="Arial" w:hint="eastAsia"/>
          <w:kern w:val="2"/>
          <w:sz w:val="22"/>
          <w:szCs w:val="22"/>
        </w:rPr>
        <w:t>inf</w:t>
      </w:r>
      <w:r>
        <w:rPr>
          <w:rFonts w:ascii="Arial" w:eastAsiaTheme="minorEastAsia" w:hAnsi="Arial" w:cs="Arial"/>
          <w:kern w:val="2"/>
          <w:sz w:val="22"/>
          <w:szCs w:val="22"/>
        </w:rPr>
        <w:t>erior than the hyper-</w:t>
      </w:r>
      <w:proofErr w:type="spellStart"/>
      <w:r>
        <w:rPr>
          <w:rFonts w:ascii="Arial" w:eastAsiaTheme="minorEastAsia" w:hAnsi="Arial" w:cs="Arial"/>
          <w:kern w:val="2"/>
          <w:sz w:val="22"/>
          <w:szCs w:val="22"/>
        </w:rPr>
        <w:t>methylated’s</w:t>
      </w:r>
      <w:proofErr w:type="spellEnd"/>
      <w:r>
        <w:rPr>
          <w:rFonts w:ascii="Arial" w:eastAsiaTheme="minorEastAsia" w:hAnsi="Arial" w:cs="Arial"/>
          <w:kern w:val="2"/>
          <w:sz w:val="22"/>
          <w:szCs w:val="22"/>
        </w:rPr>
        <w:t>. S</w:t>
      </w:r>
      <w:r>
        <w:rPr>
          <w:rFonts w:ascii="Arial" w:eastAsiaTheme="minorEastAsia" w:hAnsi="Arial" w:cs="Arial" w:hint="eastAsia"/>
          <w:kern w:val="2"/>
          <w:sz w:val="22"/>
          <w:szCs w:val="22"/>
        </w:rPr>
        <w:t>y</w:t>
      </w:r>
      <w:r>
        <w:rPr>
          <w:rFonts w:ascii="Arial" w:eastAsiaTheme="minorEastAsia" w:hAnsi="Arial" w:cs="Arial"/>
          <w:kern w:val="2"/>
          <w:sz w:val="22"/>
          <w:szCs w:val="22"/>
        </w:rPr>
        <w:t xml:space="preserve">nthesizing whole-genome hypomethylation, we </w:t>
      </w:r>
      <w:r>
        <w:rPr>
          <w:rFonts w:ascii="Arial" w:eastAsiaTheme="minorEastAsia" w:hAnsi="Arial" w:cs="Arial" w:hint="eastAsia"/>
          <w:kern w:val="2"/>
          <w:sz w:val="22"/>
          <w:szCs w:val="22"/>
        </w:rPr>
        <w:t>speculate</w:t>
      </w:r>
      <w:r>
        <w:rPr>
          <w:rFonts w:ascii="Arial" w:eastAsiaTheme="minorEastAsia" w:hAnsi="Arial" w:cs="Arial"/>
          <w:kern w:val="2"/>
          <w:sz w:val="22"/>
          <w:szCs w:val="22"/>
        </w:rPr>
        <w:t xml:space="preserve"> hypomethylation may be the widely </w:t>
      </w:r>
      <w:r>
        <w:rPr>
          <w:rFonts w:ascii="Arial" w:eastAsiaTheme="minorEastAsia" w:hAnsi="Arial" w:cs="Arial" w:hint="eastAsia"/>
          <w:kern w:val="2"/>
          <w:sz w:val="22"/>
          <w:szCs w:val="22"/>
        </w:rPr>
        <w:t>incidental</w:t>
      </w:r>
      <w:r>
        <w:rPr>
          <w:rFonts w:ascii="Arial" w:eastAsiaTheme="minorEastAsia" w:hAnsi="Arial" w:cs="Arial"/>
          <w:kern w:val="2"/>
          <w:sz w:val="22"/>
          <w:szCs w:val="22"/>
        </w:rPr>
        <w:t xml:space="preserve"> events to several key</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sites or genes hypermethylation at early colorectal adenoma.</w:t>
      </w:r>
      <w:r w:rsidR="00EE467A">
        <w:rPr>
          <w:rFonts w:ascii="Arial" w:eastAsiaTheme="minorEastAsia" w:hAnsi="Arial" w:cs="Arial"/>
          <w:kern w:val="2"/>
          <w:sz w:val="22"/>
          <w:szCs w:val="22"/>
        </w:rPr>
        <w:t xml:space="preserve"> </w:t>
      </w:r>
      <w:r>
        <w:rPr>
          <w:rFonts w:ascii="Arial" w:eastAsiaTheme="minorEastAsia" w:hAnsi="Arial" w:cs="Arial"/>
          <w:kern w:val="2"/>
          <w:sz w:val="22"/>
          <w:szCs w:val="22"/>
        </w:rPr>
        <w:t xml:space="preserve">In order to avoid the inconsistent result caused by unstable methylation based on single CpG site, we compared </w:t>
      </w:r>
      <w:r w:rsidRPr="00F4202E">
        <w:rPr>
          <w:rFonts w:ascii="Arial" w:eastAsiaTheme="minorEastAsia" w:hAnsi="Arial" w:cs="Arial"/>
          <w:kern w:val="2"/>
          <w:sz w:val="22"/>
          <w:szCs w:val="22"/>
        </w:rPr>
        <w:t>mean beta value (</w:t>
      </w:r>
      <w:proofErr w:type="spellStart"/>
      <w:r w:rsidRPr="00F4202E">
        <w:rPr>
          <w:rFonts w:ascii="Arial" w:eastAsiaTheme="minorEastAsia" w:hAnsi="Arial" w:cs="Arial"/>
          <w:kern w:val="2"/>
          <w:sz w:val="22"/>
          <w:szCs w:val="22"/>
        </w:rPr>
        <w:t>mBV</w:t>
      </w:r>
      <w:proofErr w:type="spellEnd"/>
      <w:r w:rsidRPr="00F4202E">
        <w:rPr>
          <w:rFonts w:ascii="Arial" w:eastAsiaTheme="minorEastAsia" w:hAnsi="Arial" w:cs="Arial"/>
          <w:kern w:val="2"/>
          <w:sz w:val="22"/>
          <w:szCs w:val="22"/>
        </w:rPr>
        <w:t>) of these sites</w:t>
      </w:r>
      <w:r>
        <w:rPr>
          <w:rFonts w:ascii="Arial" w:eastAsiaTheme="minorEastAsia" w:hAnsi="Arial" w:cs="Arial"/>
          <w:kern w:val="2"/>
          <w:sz w:val="22"/>
          <w:szCs w:val="22"/>
        </w:rPr>
        <w:t xml:space="preserve">. We found that the </w:t>
      </w:r>
      <w:r>
        <w:rPr>
          <w:rFonts w:ascii="Arial" w:eastAsiaTheme="minorEastAsia" w:hAnsi="Arial" w:cs="Arial" w:hint="eastAsia"/>
          <w:kern w:val="2"/>
          <w:sz w:val="22"/>
          <w:szCs w:val="22"/>
        </w:rPr>
        <w:t>hyper</w:t>
      </w:r>
      <w:r>
        <w:rPr>
          <w:rFonts w:ascii="Arial" w:eastAsiaTheme="minorEastAsia" w:hAnsi="Arial" w:cs="Arial"/>
          <w:kern w:val="2"/>
          <w:sz w:val="22"/>
          <w:szCs w:val="22"/>
        </w:rPr>
        <w:t xml:space="preserve">-methylated </w:t>
      </w:r>
      <w:proofErr w:type="spellStart"/>
      <w:r>
        <w:rPr>
          <w:rFonts w:ascii="Arial" w:eastAsiaTheme="minorEastAsia" w:hAnsi="Arial" w:cs="Arial"/>
          <w:kern w:val="2"/>
          <w:sz w:val="22"/>
          <w:szCs w:val="22"/>
        </w:rPr>
        <w:t>mBVs</w:t>
      </w:r>
      <w:proofErr w:type="spellEnd"/>
      <w:r>
        <w:rPr>
          <w:rFonts w:ascii="Arial" w:eastAsiaTheme="minorEastAsia" w:hAnsi="Arial" w:cs="Arial"/>
          <w:kern w:val="2"/>
          <w:sz w:val="22"/>
          <w:szCs w:val="22"/>
        </w:rPr>
        <w:t xml:space="preserve"> were significant different between normal tissue and cancers (P&lt;</w:t>
      </w:r>
      <w:r w:rsidRPr="00F4202E">
        <w:rPr>
          <w:rFonts w:ascii="Arial" w:eastAsiaTheme="minorEastAsia" w:hAnsi="Arial" w:cs="Arial"/>
          <w:kern w:val="2"/>
          <w:sz w:val="22"/>
          <w:szCs w:val="22"/>
        </w:rPr>
        <w:t>2.2</w:t>
      </w:r>
      <w:r>
        <w:rPr>
          <w:rFonts w:ascii="Arial" w:eastAsiaTheme="minorEastAsia" w:hAnsi="Arial" w:cs="Arial"/>
          <w:kern w:val="2"/>
          <w:sz w:val="22"/>
          <w:szCs w:val="22"/>
        </w:rPr>
        <w:t>x10</w:t>
      </w:r>
      <w:r w:rsidRPr="00F4202E">
        <w:rPr>
          <w:rFonts w:ascii="Arial" w:eastAsiaTheme="minorEastAsia" w:hAnsi="Arial" w:cs="Arial"/>
          <w:kern w:val="2"/>
          <w:sz w:val="22"/>
          <w:szCs w:val="22"/>
          <w:vertAlign w:val="superscript"/>
        </w:rPr>
        <w:t>-16</w:t>
      </w:r>
      <w:r>
        <w:rPr>
          <w:rFonts w:ascii="Arial" w:eastAsiaTheme="minorEastAsia" w:hAnsi="Arial" w:cs="Arial"/>
          <w:kern w:val="2"/>
          <w:sz w:val="22"/>
          <w:szCs w:val="22"/>
        </w:rPr>
        <w:t xml:space="preserve">) while </w:t>
      </w:r>
      <w:r w:rsidRPr="00DE3483">
        <w:rPr>
          <w:rFonts w:ascii="Arial" w:eastAsiaTheme="minorEastAsia" w:hAnsi="Arial" w:cs="Arial"/>
          <w:kern w:val="2"/>
          <w:sz w:val="22"/>
          <w:szCs w:val="22"/>
        </w:rPr>
        <w:t xml:space="preserve">no significance </w:t>
      </w:r>
      <w:r>
        <w:rPr>
          <w:rFonts w:ascii="Arial" w:eastAsiaTheme="minorEastAsia" w:hAnsi="Arial" w:cs="Arial"/>
          <w:kern w:val="2"/>
          <w:sz w:val="22"/>
          <w:szCs w:val="22"/>
        </w:rPr>
        <w:t xml:space="preserve">was found </w:t>
      </w:r>
      <w:r w:rsidRPr="00DE3483">
        <w:rPr>
          <w:rFonts w:ascii="Arial" w:eastAsiaTheme="minorEastAsia" w:hAnsi="Arial" w:cs="Arial"/>
          <w:kern w:val="2"/>
          <w:sz w:val="22"/>
          <w:szCs w:val="22"/>
        </w:rPr>
        <w:t>between the adenoma and the caner</w:t>
      </w:r>
      <w:r>
        <w:rPr>
          <w:rFonts w:ascii="Arial" w:eastAsiaTheme="minorEastAsia" w:hAnsi="Arial" w:cs="Arial"/>
          <w:kern w:val="2"/>
          <w:sz w:val="22"/>
          <w:szCs w:val="22"/>
        </w:rPr>
        <w:t xml:space="preserve"> (</w:t>
      </w:r>
      <w:r w:rsidRPr="00DE3483">
        <w:rPr>
          <w:rFonts w:ascii="Arial" w:eastAsiaTheme="minorEastAsia" w:hAnsi="Arial" w:cs="Arial"/>
          <w:kern w:val="2"/>
          <w:sz w:val="22"/>
          <w:szCs w:val="22"/>
        </w:rPr>
        <w:t>P</w:t>
      </w:r>
      <w:r>
        <w:rPr>
          <w:rFonts w:ascii="Arial" w:eastAsiaTheme="minorEastAsia" w:hAnsi="Arial" w:cs="Arial"/>
          <w:kern w:val="2"/>
          <w:sz w:val="22"/>
          <w:szCs w:val="22"/>
        </w:rPr>
        <w:t>=</w:t>
      </w:r>
      <w:r w:rsidRPr="004A64C5">
        <w:rPr>
          <w:rFonts w:ascii="Arial" w:eastAsiaTheme="minorEastAsia" w:hAnsi="Arial" w:cs="Arial"/>
          <w:kern w:val="2"/>
          <w:sz w:val="22"/>
          <w:szCs w:val="22"/>
        </w:rPr>
        <w:t xml:space="preserve"> 0.288</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4g</w:t>
      </w:r>
      <w:r>
        <w:rPr>
          <w:rFonts w:ascii="Arial" w:eastAsiaTheme="minorEastAsia" w:hAnsi="Arial" w:cs="Arial"/>
          <w:kern w:val="2"/>
          <w:sz w:val="22"/>
          <w:szCs w:val="22"/>
        </w:rPr>
        <w:t xml:space="preserve">) in which </w:t>
      </w:r>
      <w:r w:rsidRPr="004A64C5">
        <w:rPr>
          <w:rFonts w:ascii="Arial" w:eastAsiaTheme="minorEastAsia" w:hAnsi="Arial" w:cs="Arial"/>
          <w:kern w:val="2"/>
          <w:sz w:val="22"/>
          <w:szCs w:val="22"/>
        </w:rPr>
        <w:t xml:space="preserve">the average </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of the normal tissue, the adenoma and the cancer are </w:t>
      </w:r>
      <w:r w:rsidRPr="00B63C2D">
        <w:rPr>
          <w:rFonts w:ascii="Arial" w:eastAsiaTheme="minorEastAsia" w:hAnsi="Arial" w:cs="Arial"/>
          <w:kern w:val="2"/>
          <w:sz w:val="22"/>
          <w:szCs w:val="22"/>
        </w:rPr>
        <w:t>0.218, 0.542 and 0.568</w:t>
      </w:r>
      <w:r w:rsidRPr="004A64C5">
        <w:rPr>
          <w:rFonts w:ascii="Arial" w:eastAsiaTheme="minorEastAsia" w:hAnsi="Arial" w:cs="Arial"/>
          <w:kern w:val="2"/>
          <w:sz w:val="22"/>
          <w:szCs w:val="22"/>
        </w:rPr>
        <w:t xml:space="preserve"> respectively.</w:t>
      </w:r>
      <w:r>
        <w:rPr>
          <w:rFonts w:ascii="Arial" w:eastAsiaTheme="minorEastAsia" w:hAnsi="Arial" w:cs="Arial"/>
          <w:kern w:val="2"/>
          <w:sz w:val="22"/>
          <w:szCs w:val="22"/>
        </w:rPr>
        <w:t xml:space="preserve"> We observed similar results for </w:t>
      </w:r>
      <w:r w:rsidRPr="004A64C5">
        <w:rPr>
          <w:rFonts w:ascii="Arial" w:eastAsiaTheme="minorEastAsia" w:hAnsi="Arial" w:cs="Arial"/>
          <w:kern w:val="2"/>
          <w:sz w:val="22"/>
          <w:szCs w:val="22"/>
        </w:rPr>
        <w:t>hypo</w:t>
      </w:r>
      <w:r>
        <w:rPr>
          <w:rFonts w:ascii="Arial" w:eastAsiaTheme="minorEastAsia" w:hAnsi="Arial" w:cs="Arial"/>
          <w:kern w:val="2"/>
          <w:sz w:val="22"/>
          <w:szCs w:val="22"/>
        </w:rPr>
        <w:t xml:space="preserve">-methylation loci in which </w:t>
      </w:r>
      <w:r w:rsidRPr="004A64C5">
        <w:rPr>
          <w:rFonts w:ascii="Arial" w:eastAsiaTheme="minorEastAsia" w:hAnsi="Arial" w:cs="Arial"/>
          <w:kern w:val="2"/>
          <w:sz w:val="22"/>
          <w:szCs w:val="22"/>
        </w:rPr>
        <w:t xml:space="preserve">the average </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of the normal tissue, the adenoma and the cancer are 0.698, 0.444 and 0.499 respectively</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4g</w:t>
      </w:r>
      <w:r>
        <w:rPr>
          <w:rFonts w:ascii="Arial" w:eastAsiaTheme="minorEastAsia" w:hAnsi="Arial" w:cs="Arial"/>
          <w:kern w:val="2"/>
          <w:sz w:val="22"/>
          <w:szCs w:val="22"/>
        </w:rPr>
        <w:t>)</w:t>
      </w:r>
      <w:r w:rsidRPr="004A64C5">
        <w:rPr>
          <w:rFonts w:ascii="Arial" w:eastAsiaTheme="minorEastAsia" w:hAnsi="Arial" w:cs="Arial"/>
          <w:kern w:val="2"/>
          <w:sz w:val="22"/>
          <w:szCs w:val="22"/>
        </w:rPr>
        <w:t xml:space="preserve">. </w:t>
      </w:r>
      <w:r w:rsidRPr="00BF3CF0">
        <w:rPr>
          <w:rFonts w:ascii="Arial" w:eastAsiaTheme="minorEastAsia" w:hAnsi="Arial" w:cs="Arial"/>
          <w:kern w:val="2"/>
          <w:sz w:val="22"/>
          <w:szCs w:val="22"/>
        </w:rPr>
        <w:t xml:space="preserve">Finally, </w:t>
      </w:r>
      <w:r>
        <w:rPr>
          <w:rFonts w:ascii="Arial" w:eastAsiaTheme="minorEastAsia" w:hAnsi="Arial" w:cs="Arial"/>
          <w:kern w:val="2"/>
          <w:sz w:val="22"/>
          <w:szCs w:val="22"/>
        </w:rPr>
        <w:t xml:space="preserve">we found the AUC </w:t>
      </w:r>
      <w:r w:rsidRPr="004A64C5">
        <w:rPr>
          <w:rFonts w:ascii="Arial" w:eastAsiaTheme="minorEastAsia" w:hAnsi="Arial" w:cs="Arial"/>
          <w:kern w:val="2"/>
          <w:sz w:val="22"/>
          <w:szCs w:val="22"/>
        </w:rPr>
        <w:t xml:space="preserve">of </w:t>
      </w:r>
      <w:r>
        <w:rPr>
          <w:rFonts w:ascii="Arial" w:eastAsiaTheme="minorEastAsia" w:hAnsi="Arial" w:cs="Arial"/>
          <w:kern w:val="2"/>
          <w:sz w:val="22"/>
          <w:szCs w:val="22"/>
        </w:rPr>
        <w:t>ROC</w:t>
      </w:r>
      <w:r w:rsidRPr="00F4202E">
        <w:rPr>
          <w:rFonts w:ascii="Arial" w:eastAsiaTheme="minorEastAsia" w:hAnsi="Arial" w:cs="Arial"/>
          <w:kern w:val="2"/>
          <w:sz w:val="22"/>
          <w:szCs w:val="22"/>
        </w:rPr>
        <w:t xml:space="preserve"> curve</w:t>
      </w:r>
      <w:r w:rsidRPr="003A7032">
        <w:rPr>
          <w:rFonts w:ascii="Arial" w:eastAsiaTheme="minorEastAsia" w:hAnsi="Arial" w:cs="Arial"/>
          <w:kern w:val="2"/>
          <w:sz w:val="22"/>
          <w:szCs w:val="22"/>
        </w:rPr>
        <w:t xml:space="preserve"> </w:t>
      </w:r>
      <w:r>
        <w:rPr>
          <w:rFonts w:ascii="Arial" w:eastAsiaTheme="minorEastAsia" w:hAnsi="Arial" w:cs="Arial"/>
          <w:kern w:val="2"/>
          <w:sz w:val="22"/>
          <w:szCs w:val="22"/>
        </w:rPr>
        <w:t xml:space="preserve">with </w:t>
      </w:r>
      <w:r w:rsidRPr="004A64C5">
        <w:rPr>
          <w:rFonts w:ascii="Arial" w:eastAsiaTheme="minorEastAsia" w:hAnsi="Arial" w:cs="Arial"/>
          <w:kern w:val="2"/>
          <w:sz w:val="22"/>
          <w:szCs w:val="22"/>
        </w:rPr>
        <w:t>hyper</w:t>
      </w:r>
      <w:r>
        <w:rPr>
          <w:rFonts w:ascii="Arial" w:eastAsiaTheme="minorEastAsia" w:hAnsi="Arial" w:cs="Arial"/>
          <w:kern w:val="2"/>
          <w:sz w:val="22"/>
          <w:szCs w:val="22"/>
        </w:rPr>
        <w:t>-</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and hypo</w:t>
      </w:r>
      <w:r>
        <w:rPr>
          <w:rFonts w:ascii="Arial" w:eastAsiaTheme="minorEastAsia" w:hAnsi="Arial" w:cs="Arial"/>
          <w:kern w:val="2"/>
          <w:sz w:val="22"/>
          <w:szCs w:val="22"/>
        </w:rPr>
        <w:t>-</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are 0.982 and 0.947</w:t>
      </w:r>
      <w:r>
        <w:rPr>
          <w:rFonts w:ascii="Arial" w:eastAsiaTheme="minorEastAsia" w:hAnsi="Arial" w:cs="Arial"/>
          <w:kern w:val="2"/>
          <w:sz w:val="22"/>
          <w:szCs w:val="22"/>
        </w:rPr>
        <w:t>, respectively. Permutation analysis based on b</w:t>
      </w:r>
      <w:r w:rsidRPr="0062337C">
        <w:rPr>
          <w:rFonts w:ascii="Arial" w:eastAsiaTheme="minorEastAsia" w:hAnsi="Arial" w:cs="Arial"/>
          <w:kern w:val="2"/>
          <w:sz w:val="22"/>
          <w:szCs w:val="22"/>
        </w:rPr>
        <w:t xml:space="preserve">ootstrap </w:t>
      </w:r>
      <w:r>
        <w:rPr>
          <w:rFonts w:ascii="Arial" w:eastAsiaTheme="minorEastAsia" w:hAnsi="Arial" w:cs="Arial"/>
          <w:kern w:val="2"/>
          <w:sz w:val="22"/>
          <w:szCs w:val="22"/>
        </w:rPr>
        <w:t xml:space="preserve">strategy shown the model based on </w:t>
      </w:r>
      <w:r w:rsidRPr="00F4202E">
        <w:rPr>
          <w:rFonts w:ascii="Arial" w:eastAsiaTheme="minorEastAsia" w:hAnsi="Arial" w:cs="Arial"/>
          <w:kern w:val="2"/>
          <w:sz w:val="22"/>
          <w:szCs w:val="22"/>
        </w:rPr>
        <w:t>hyper</w:t>
      </w:r>
      <w:r>
        <w:rPr>
          <w:rFonts w:ascii="Arial" w:eastAsiaTheme="minorEastAsia" w:hAnsi="Arial" w:cs="Arial"/>
          <w:kern w:val="2"/>
          <w:sz w:val="22"/>
          <w:szCs w:val="22"/>
        </w:rPr>
        <w:t>-</w:t>
      </w:r>
      <w:r w:rsidRPr="00F4202E">
        <w:rPr>
          <w:rFonts w:ascii="Arial" w:eastAsiaTheme="minorEastAsia" w:hAnsi="Arial" w:cs="Arial"/>
          <w:kern w:val="2"/>
          <w:sz w:val="22"/>
          <w:szCs w:val="22"/>
        </w:rPr>
        <w:t xml:space="preserve">methylated </w:t>
      </w:r>
      <w:r>
        <w:rPr>
          <w:rFonts w:ascii="Arial" w:eastAsiaTheme="minorEastAsia" w:hAnsi="Arial" w:cs="Arial" w:hint="eastAsia"/>
          <w:kern w:val="2"/>
          <w:sz w:val="22"/>
          <w:szCs w:val="22"/>
        </w:rPr>
        <w:t>sites</w:t>
      </w:r>
      <w:r w:rsidRPr="00F4202E">
        <w:rPr>
          <w:rFonts w:ascii="Arial" w:eastAsiaTheme="minorEastAsia" w:hAnsi="Arial" w:cs="Arial"/>
          <w:kern w:val="2"/>
          <w:sz w:val="22"/>
          <w:szCs w:val="22"/>
        </w:rPr>
        <w:t xml:space="preserve"> has better discrimination than </w:t>
      </w:r>
      <w:r>
        <w:rPr>
          <w:rFonts w:ascii="Arial" w:eastAsiaTheme="minorEastAsia" w:hAnsi="Arial" w:cs="Arial"/>
          <w:kern w:val="2"/>
          <w:sz w:val="22"/>
          <w:szCs w:val="22"/>
        </w:rPr>
        <w:t xml:space="preserve">the model of </w:t>
      </w:r>
      <w:r w:rsidRPr="00F4202E">
        <w:rPr>
          <w:rFonts w:ascii="Arial" w:eastAsiaTheme="minorEastAsia" w:hAnsi="Arial" w:cs="Arial"/>
          <w:kern w:val="2"/>
          <w:sz w:val="22"/>
          <w:szCs w:val="22"/>
        </w:rPr>
        <w:t>hypo</w:t>
      </w:r>
      <w:r>
        <w:rPr>
          <w:rFonts w:ascii="Arial" w:eastAsiaTheme="minorEastAsia" w:hAnsi="Arial" w:cs="Arial"/>
          <w:kern w:val="2"/>
          <w:sz w:val="22"/>
          <w:szCs w:val="22"/>
        </w:rPr>
        <w:t>-</w:t>
      </w:r>
      <w:r w:rsidRPr="00F4202E">
        <w:rPr>
          <w:rFonts w:ascii="Arial" w:eastAsiaTheme="minorEastAsia" w:hAnsi="Arial" w:cs="Arial"/>
          <w:kern w:val="2"/>
          <w:sz w:val="22"/>
          <w:szCs w:val="22"/>
        </w:rPr>
        <w:t>methylated</w:t>
      </w:r>
      <w:r>
        <w:rPr>
          <w:rFonts w:ascii="Arial" w:eastAsiaTheme="minorEastAsia" w:hAnsi="Arial" w:cs="Arial"/>
          <w:kern w:val="2"/>
          <w:sz w:val="22"/>
          <w:szCs w:val="22"/>
        </w:rPr>
        <w:t xml:space="preserve"> loci (P&lt;</w:t>
      </w:r>
      <w:r w:rsidRPr="004A64C5">
        <w:rPr>
          <w:rFonts w:ascii="Arial" w:eastAsiaTheme="minorEastAsia" w:hAnsi="Arial" w:cs="Arial"/>
          <w:kern w:val="2"/>
          <w:sz w:val="22"/>
          <w:szCs w:val="22"/>
        </w:rPr>
        <w:t>2.</w:t>
      </w:r>
      <w:r>
        <w:rPr>
          <w:rFonts w:ascii="Arial" w:eastAsiaTheme="minorEastAsia" w:hAnsi="Arial" w:cs="Arial"/>
          <w:kern w:val="2"/>
          <w:sz w:val="22"/>
          <w:szCs w:val="22"/>
        </w:rPr>
        <w:t>2x10</w:t>
      </w:r>
      <w:r w:rsidRPr="004A64C5">
        <w:rPr>
          <w:rFonts w:ascii="Arial" w:eastAsiaTheme="minorEastAsia" w:hAnsi="Arial" w:cs="Arial"/>
          <w:kern w:val="2"/>
          <w:sz w:val="22"/>
          <w:szCs w:val="22"/>
          <w:vertAlign w:val="superscript"/>
        </w:rPr>
        <w:t>-8</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4h</w:t>
      </w:r>
      <w:r>
        <w:rPr>
          <w:rFonts w:ascii="Arial" w:eastAsiaTheme="minorEastAsia" w:hAnsi="Arial" w:cs="Arial"/>
          <w:kern w:val="2"/>
          <w:sz w:val="22"/>
          <w:szCs w:val="22"/>
        </w:rPr>
        <w:t>).</w:t>
      </w:r>
    </w:p>
    <w:p w14:paraId="3DD12FBF" w14:textId="77777777" w:rsidR="00DD3117" w:rsidRDefault="00DD3117" w:rsidP="00F2054F">
      <w:pPr>
        <w:jc w:val="both"/>
        <w:rPr>
          <w:rFonts w:ascii="Arial" w:eastAsiaTheme="minorEastAsia" w:hAnsi="Arial" w:cs="Arial"/>
          <w:kern w:val="2"/>
          <w:sz w:val="22"/>
          <w:szCs w:val="22"/>
        </w:rPr>
      </w:pPr>
    </w:p>
    <w:p w14:paraId="158EDE38" w14:textId="0878C01B" w:rsidR="006B49C6" w:rsidRPr="005F75B3" w:rsidRDefault="00F136CC" w:rsidP="00DD3117">
      <w:pPr>
        <w:jc w:val="both"/>
        <w:rPr>
          <w:rFonts w:ascii="Arial" w:eastAsiaTheme="minorEastAsia" w:hAnsi="Arial" w:cs="Arial"/>
          <w:kern w:val="2"/>
          <w:sz w:val="22"/>
          <w:szCs w:val="22"/>
        </w:rPr>
      </w:pPr>
      <w:r w:rsidRPr="00B06785">
        <w:rPr>
          <w:rFonts w:ascii="Arial" w:eastAsiaTheme="minorEastAsia" w:hAnsi="Arial" w:cs="Arial"/>
          <w:kern w:val="2"/>
          <w:sz w:val="22"/>
          <w:szCs w:val="22"/>
        </w:rPr>
        <w:t>Most of colorectal adenoma consider adenoma as a middle stage between normal status and cancer. Our study focus</w:t>
      </w:r>
      <w:r w:rsidRPr="00B06785">
        <w:rPr>
          <w:rFonts w:ascii="Arial" w:eastAsiaTheme="minorEastAsia" w:hAnsi="Arial" w:cs="Arial" w:hint="eastAsia"/>
          <w:kern w:val="2"/>
          <w:sz w:val="22"/>
          <w:szCs w:val="22"/>
        </w:rPr>
        <w:t>es</w:t>
      </w:r>
      <w:r w:rsidRPr="00B06785">
        <w:rPr>
          <w:rFonts w:ascii="Arial" w:eastAsiaTheme="minorEastAsia" w:hAnsi="Arial" w:cs="Arial"/>
          <w:kern w:val="2"/>
          <w:sz w:val="22"/>
          <w:szCs w:val="22"/>
        </w:rPr>
        <w:t xml:space="preserve"> on adenoma and compare the different pathological stages. At very early stage, </w:t>
      </w:r>
      <w:r w:rsidRPr="004A64C5">
        <w:rPr>
          <w:rFonts w:ascii="Arial" w:eastAsiaTheme="minorEastAsia" w:hAnsi="Arial" w:cs="Arial"/>
          <w:kern w:val="2"/>
          <w:sz w:val="22"/>
          <w:szCs w:val="22"/>
        </w:rPr>
        <w:t>ethanol degradation</w:t>
      </w:r>
      <w:r>
        <w:rPr>
          <w:rFonts w:ascii="Arial" w:eastAsiaTheme="minorEastAsia" w:hAnsi="Arial" w:cs="Arial"/>
          <w:kern w:val="2"/>
          <w:sz w:val="22"/>
          <w:szCs w:val="22"/>
        </w:rPr>
        <w:t xml:space="preserve"> is the top term of IPA enrichment result of hyper DMRs, in which ADHFE1 and ACSS3 are hit. The strong early DNA methylation change provides potential as biomarker of disease.</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 xml:space="preserve">After getting </w:t>
      </w:r>
      <w:r w:rsidRPr="00B06785">
        <w:rPr>
          <w:rFonts w:ascii="Arial" w:eastAsiaTheme="minorEastAsia" w:hAnsi="Arial" w:cs="Arial" w:hint="eastAsia"/>
          <w:kern w:val="2"/>
          <w:sz w:val="22"/>
          <w:szCs w:val="22"/>
        </w:rPr>
        <w:t>negative correlation</w:t>
      </w:r>
      <w:r>
        <w:rPr>
          <w:rFonts w:ascii="Arial" w:eastAsiaTheme="minorEastAsia" w:hAnsi="Arial" w:cs="Arial"/>
          <w:kern w:val="2"/>
          <w:sz w:val="22"/>
          <w:szCs w:val="22"/>
        </w:rPr>
        <w:t xml:space="preserve"> of expression and DNA methylation of the two genes as expected, we try to verify the </w:t>
      </w:r>
      <w:r w:rsidRPr="00B06785">
        <w:rPr>
          <w:rFonts w:ascii="Arial" w:eastAsiaTheme="minorEastAsia" w:hAnsi="Arial" w:cs="Arial"/>
          <w:kern w:val="2"/>
          <w:sz w:val="22"/>
          <w:szCs w:val="22"/>
        </w:rPr>
        <w:t>probability</w:t>
      </w:r>
      <w:r>
        <w:rPr>
          <w:rFonts w:ascii="Arial" w:eastAsiaTheme="minorEastAsia" w:hAnsi="Arial" w:cs="Arial"/>
          <w:kern w:val="2"/>
          <w:sz w:val="22"/>
          <w:szCs w:val="22"/>
        </w:rPr>
        <w:t xml:space="preserve"> as to distinguish normal samples and disease samples. The error rate of ADHFE1 just get 4.68% (39/833), while the ACSS3’s higher as 16.68% (139/833).</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 xml:space="preserve">Furthermore, at ROC curve of </w:t>
      </w:r>
      <w:proofErr w:type="spellStart"/>
      <w:r>
        <w:rPr>
          <w:rFonts w:ascii="Arial" w:eastAsiaTheme="minorEastAsia" w:hAnsi="Arial" w:cs="Arial"/>
          <w:kern w:val="2"/>
          <w:sz w:val="22"/>
          <w:szCs w:val="22"/>
        </w:rPr>
        <w:t>mBV</w:t>
      </w:r>
      <w:proofErr w:type="spellEnd"/>
      <w:r>
        <w:rPr>
          <w:rFonts w:ascii="Arial" w:eastAsiaTheme="minorEastAsia" w:hAnsi="Arial" w:cs="Arial"/>
          <w:kern w:val="2"/>
          <w:sz w:val="22"/>
          <w:szCs w:val="22"/>
        </w:rPr>
        <w:t xml:space="preserve"> of ADHFE1 promoter </w:t>
      </w:r>
      <w:proofErr w:type="spellStart"/>
      <w:r>
        <w:rPr>
          <w:rFonts w:ascii="Arial" w:eastAsiaTheme="minorEastAsia" w:hAnsi="Arial" w:cs="Arial"/>
          <w:kern w:val="2"/>
          <w:sz w:val="22"/>
          <w:szCs w:val="22"/>
        </w:rPr>
        <w:t>mBV</w:t>
      </w:r>
      <w:proofErr w:type="spellEnd"/>
      <w:r w:rsidRPr="00684CD4">
        <w:rPr>
          <w:rFonts w:ascii="Arial" w:eastAsiaTheme="minorEastAsia" w:hAnsi="Arial" w:cs="Arial"/>
          <w:kern w:val="2"/>
          <w:sz w:val="22"/>
          <w:szCs w:val="22"/>
        </w:rPr>
        <w:t xml:space="preserve"> </w:t>
      </w:r>
      <w:r>
        <w:rPr>
          <w:rFonts w:ascii="Arial" w:eastAsiaTheme="minorEastAsia" w:hAnsi="Arial" w:cs="Arial"/>
          <w:kern w:val="2"/>
          <w:sz w:val="22"/>
          <w:szCs w:val="22"/>
        </w:rPr>
        <w:t>for all 833 samples, the AUC is 0.968 with specificity and sensitivity as 0.946 and 0.960 (</w:t>
      </w:r>
      <w:r w:rsidRPr="004A64C5">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5E</w:t>
      </w:r>
      <w:r>
        <w:rPr>
          <w:rFonts w:ascii="Arial" w:eastAsiaTheme="minorEastAsia" w:hAnsi="Arial" w:cs="Arial"/>
          <w:kern w:val="2"/>
          <w:sz w:val="22"/>
          <w:szCs w:val="22"/>
        </w:rPr>
        <w:t>). For cancer samples, it can reach even AUC as 0.978 (</w:t>
      </w:r>
      <w:r>
        <w:rPr>
          <w:rFonts w:ascii="Arial" w:eastAsiaTheme="minorEastAsia" w:hAnsi="Arial" w:cs="Arial"/>
          <w:b/>
          <w:color w:val="0070C0"/>
          <w:kern w:val="2"/>
          <w:sz w:val="22"/>
          <w:szCs w:val="22"/>
        </w:rPr>
        <w:t>Supplementary F</w:t>
      </w:r>
      <w:r w:rsidRPr="004A64C5">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XX</w:t>
      </w:r>
      <w:r>
        <w:rPr>
          <w:rFonts w:ascii="Arial" w:eastAsiaTheme="minorEastAsia" w:hAnsi="Arial" w:cs="Arial"/>
          <w:kern w:val="2"/>
          <w:sz w:val="22"/>
          <w:szCs w:val="22"/>
        </w:rPr>
        <w:t>).</w:t>
      </w:r>
      <w:r w:rsidRPr="00C3451B">
        <w:rPr>
          <w:rFonts w:ascii="Arial" w:eastAsiaTheme="minorEastAsia" w:hAnsi="Arial" w:cs="Arial"/>
          <w:kern w:val="2"/>
          <w:sz w:val="22"/>
          <w:szCs w:val="22"/>
        </w:rPr>
        <w:t xml:space="preserve"> </w:t>
      </w:r>
      <w:r w:rsidRPr="00F4202E">
        <w:rPr>
          <w:rFonts w:ascii="Arial" w:eastAsiaTheme="minorEastAsia" w:hAnsi="Arial" w:cs="Arial"/>
          <w:kern w:val="2"/>
          <w:sz w:val="22"/>
          <w:szCs w:val="22"/>
        </w:rPr>
        <w:t xml:space="preserve">The ADHFE1 gene encodes </w:t>
      </w:r>
      <w:proofErr w:type="spellStart"/>
      <w:r w:rsidRPr="00F4202E">
        <w:rPr>
          <w:rFonts w:ascii="Arial" w:eastAsiaTheme="minorEastAsia" w:hAnsi="Arial" w:cs="Arial"/>
          <w:kern w:val="2"/>
          <w:sz w:val="22"/>
          <w:szCs w:val="22"/>
        </w:rPr>
        <w:t>hydroxyacid</w:t>
      </w:r>
      <w:proofErr w:type="spellEnd"/>
      <w:r w:rsidRPr="00F4202E">
        <w:rPr>
          <w:rFonts w:ascii="Arial" w:eastAsiaTheme="minorEastAsia" w:hAnsi="Arial" w:cs="Arial"/>
          <w:kern w:val="2"/>
          <w:sz w:val="22"/>
          <w:szCs w:val="22"/>
        </w:rPr>
        <w:t>-oxoacid transhydrogenase, which is responsible for the oxidation of 4-hydroxybutyrate in mammalian tissues there are some studies report the gene is associated with cell proliferation and differentiation. At colorectal cancer tissue, ADHFE1 gene show hyper</w:t>
      </w:r>
      <w:r w:rsidR="00B11C83">
        <w:rPr>
          <w:rFonts w:ascii="Arial" w:eastAsiaTheme="minorEastAsia" w:hAnsi="Arial" w:cs="Arial"/>
          <w:kern w:val="2"/>
          <w:sz w:val="22"/>
          <w:szCs w:val="22"/>
        </w:rPr>
        <w:t>-</w:t>
      </w:r>
      <w:r w:rsidRPr="00F4202E">
        <w:rPr>
          <w:rFonts w:ascii="Arial" w:eastAsiaTheme="minorEastAsia" w:hAnsi="Arial" w:cs="Arial"/>
          <w:kern w:val="2"/>
          <w:sz w:val="22"/>
          <w:szCs w:val="22"/>
        </w:rPr>
        <w:t>methylated and down regulation of expression, by the way it may facilitated tumor growth.</w:t>
      </w:r>
      <w:r w:rsidR="00EE467A">
        <w:rPr>
          <w:rFonts w:ascii="Arial" w:eastAsiaTheme="minorEastAsia" w:hAnsi="Arial" w:cs="Arial"/>
          <w:kern w:val="2"/>
          <w:sz w:val="22"/>
          <w:szCs w:val="22"/>
        </w:rPr>
        <w:t xml:space="preserve"> </w:t>
      </w:r>
      <w:r w:rsidR="005F75B3">
        <w:rPr>
          <w:rFonts w:ascii="Arial" w:eastAsiaTheme="minorEastAsia" w:hAnsi="Arial" w:cs="Arial"/>
          <w:kern w:val="2"/>
          <w:sz w:val="22"/>
          <w:szCs w:val="22"/>
        </w:rPr>
        <w:t>And our results suggest the promoter of ADHFE1 can be a potential biomarker.</w:t>
      </w:r>
      <w:r w:rsidR="00DD3117">
        <w:rPr>
          <w:rFonts w:ascii="Arial" w:eastAsiaTheme="minorEastAsia" w:hAnsi="Arial" w:cs="Arial" w:hint="eastAsia"/>
          <w:kern w:val="2"/>
          <w:sz w:val="22"/>
          <w:szCs w:val="22"/>
        </w:rPr>
        <w:t xml:space="preserve"> </w:t>
      </w:r>
      <w:r w:rsidR="00C24F48" w:rsidRPr="005F75B3">
        <w:rPr>
          <w:rFonts w:ascii="Arial" w:eastAsiaTheme="minorEastAsia" w:hAnsi="Arial" w:cs="Arial" w:hint="eastAsia"/>
          <w:kern w:val="2"/>
          <w:sz w:val="22"/>
          <w:szCs w:val="22"/>
        </w:rPr>
        <w:t>ADHFE1 can distinguish disease form normal tissue well, but adenoma sample is still limited and more sample should be taken in next study.</w:t>
      </w:r>
      <w:r w:rsidR="00DD3117">
        <w:rPr>
          <w:rFonts w:ascii="Arial" w:eastAsiaTheme="minorEastAsia" w:hAnsi="Arial" w:cs="Arial" w:hint="eastAsia"/>
          <w:kern w:val="2"/>
          <w:sz w:val="22"/>
          <w:szCs w:val="22"/>
        </w:rPr>
        <w:t xml:space="preserve"> </w:t>
      </w:r>
      <w:r w:rsidR="00DD3117">
        <w:rPr>
          <w:rFonts w:ascii="Arial" w:eastAsiaTheme="minorEastAsia" w:hAnsi="Arial" w:cs="Arial"/>
          <w:kern w:val="2"/>
          <w:sz w:val="22"/>
          <w:szCs w:val="22"/>
        </w:rPr>
        <w:t>One the other hand, l</w:t>
      </w:r>
      <w:r w:rsidR="00C24F48" w:rsidRPr="005F75B3">
        <w:rPr>
          <w:rFonts w:ascii="Arial" w:eastAsiaTheme="minorEastAsia" w:hAnsi="Arial" w:cs="Arial" w:hint="eastAsia"/>
          <w:kern w:val="2"/>
          <w:sz w:val="22"/>
          <w:szCs w:val="22"/>
        </w:rPr>
        <w:t>iquid biopsy is the ideal way to apply ADHFE1 to clinic scene, which is another direction of future research.</w:t>
      </w:r>
    </w:p>
    <w:p w14:paraId="08C16FD5" w14:textId="77777777" w:rsidR="00743D48" w:rsidRPr="00743D48" w:rsidRDefault="00743D48" w:rsidP="0089090A">
      <w:pPr>
        <w:pStyle w:val="HTMLPreformatted"/>
        <w:shd w:val="clear" w:color="auto" w:fill="FFFFFF"/>
        <w:spacing w:line="225" w:lineRule="atLeast"/>
        <w:jc w:val="both"/>
        <w:rPr>
          <w:rFonts w:ascii="Arial" w:eastAsiaTheme="minorEastAsia" w:hAnsi="Arial" w:cs="Arial"/>
          <w:kern w:val="2"/>
          <w:sz w:val="22"/>
          <w:szCs w:val="22"/>
        </w:rPr>
      </w:pPr>
    </w:p>
    <w:p w14:paraId="599AACA2" w14:textId="77777777" w:rsidR="0089090A" w:rsidRPr="00F2054F" w:rsidRDefault="0089090A" w:rsidP="00F2054F">
      <w:pPr>
        <w:pStyle w:val="Heading2"/>
      </w:pPr>
      <w:r w:rsidRPr="00F2054F">
        <w:t>Methods</w:t>
      </w:r>
    </w:p>
    <w:p w14:paraId="1DDDAF0E" w14:textId="77777777" w:rsidR="0089090A" w:rsidRPr="005544C8" w:rsidRDefault="0089090A" w:rsidP="0089090A">
      <w:pPr>
        <w:jc w:val="both"/>
        <w:rPr>
          <w:rFonts w:ascii="Arial" w:hAnsi="Arial" w:cs="Arial"/>
          <w:b/>
          <w:sz w:val="22"/>
          <w:szCs w:val="22"/>
        </w:rPr>
      </w:pPr>
    </w:p>
    <w:p w14:paraId="5C915B4A"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Sample collection and pathological confirmation</w:t>
      </w:r>
    </w:p>
    <w:p w14:paraId="4F68105B" w14:textId="1340DCBD" w:rsidR="004436CD" w:rsidRPr="00F80442" w:rsidRDefault="004E2FDE" w:rsidP="004436CD">
      <w:pPr>
        <w:pStyle w:val="HTMLPreformatted"/>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We collected 20 normal tissue specimens, 18 low-grade adenoma specimens and 22 high-grade adenoma specimens from the patients who underwent endoscopic treatment in the Department of Gastroenterology of Peking University Third hospital from March </w:t>
      </w:r>
      <w:r w:rsidRPr="00743D48">
        <w:rPr>
          <w:rFonts w:ascii="Arial" w:eastAsiaTheme="minorEastAsia" w:hAnsi="Arial" w:cs="Arial"/>
          <w:kern w:val="2"/>
          <w:sz w:val="22"/>
          <w:szCs w:val="22"/>
        </w:rPr>
        <w:t>2015 to June 2016.</w:t>
      </w:r>
      <w:r w:rsidR="00D05C67">
        <w:rPr>
          <w:rFonts w:ascii="Arial" w:eastAsiaTheme="minorEastAsia" w:hAnsi="Arial" w:cs="Arial"/>
          <w:kern w:val="2"/>
          <w:sz w:val="22"/>
          <w:szCs w:val="22"/>
        </w:rPr>
        <w:t xml:space="preserve"> </w:t>
      </w:r>
      <w:r w:rsidRPr="00743D48">
        <w:rPr>
          <w:rFonts w:ascii="Arial" w:eastAsiaTheme="minorEastAsia" w:hAnsi="Arial" w:cs="Arial"/>
          <w:kern w:val="2"/>
          <w:sz w:val="22"/>
          <w:szCs w:val="22"/>
        </w:rPr>
        <w:t xml:space="preserve">Tissue specimens were embedded in paraffin, sectioned, stained with hematoxylin and eosin, and confirmed by pathologist by light microscopy. </w:t>
      </w:r>
      <w:r w:rsidR="004436CD" w:rsidRPr="00743D48">
        <w:rPr>
          <w:rFonts w:ascii="Arial" w:eastAsiaTheme="minorEastAsia" w:hAnsi="Arial" w:cs="Arial"/>
          <w:kern w:val="2"/>
          <w:sz w:val="22"/>
          <w:szCs w:val="22"/>
        </w:rPr>
        <w:t>S</w:t>
      </w:r>
      <w:r w:rsidR="004436CD" w:rsidRPr="00F80442">
        <w:rPr>
          <w:rFonts w:ascii="Arial" w:eastAsiaTheme="minorEastAsia" w:hAnsi="Arial" w:cs="Arial"/>
          <w:kern w:val="2"/>
          <w:sz w:val="22"/>
          <w:szCs w:val="22"/>
        </w:rPr>
        <w:t xml:space="preserve">ample information and loading quantity are provided on </w:t>
      </w:r>
      <w:r w:rsidR="00C36596" w:rsidRPr="006D3959">
        <w:rPr>
          <w:rFonts w:ascii="Arial" w:eastAsiaTheme="minorEastAsia" w:hAnsi="Arial" w:cs="Arial"/>
          <w:color w:val="0070C0"/>
          <w:kern w:val="2"/>
          <w:sz w:val="22"/>
          <w:szCs w:val="22"/>
          <w:rPrChange w:id="424" w:author="Guo, Shicheng" w:date="2019-06-24T12:11:00Z">
            <w:rPr>
              <w:rFonts w:ascii="Arial" w:eastAsiaTheme="minorEastAsia" w:hAnsi="Arial" w:cs="Arial"/>
              <w:kern w:val="2"/>
              <w:sz w:val="22"/>
              <w:szCs w:val="22"/>
            </w:rPr>
          </w:rPrChange>
        </w:rPr>
        <w:t>S</w:t>
      </w:r>
      <w:r w:rsidR="004436CD" w:rsidRPr="006D3959">
        <w:rPr>
          <w:rFonts w:ascii="Arial" w:eastAsiaTheme="minorEastAsia" w:hAnsi="Arial" w:cs="Arial"/>
          <w:color w:val="0070C0"/>
          <w:kern w:val="2"/>
          <w:sz w:val="22"/>
          <w:szCs w:val="22"/>
          <w:rPrChange w:id="425" w:author="Guo, Shicheng" w:date="2019-06-24T12:11:00Z">
            <w:rPr>
              <w:rFonts w:ascii="Arial" w:eastAsiaTheme="minorEastAsia" w:hAnsi="Arial" w:cs="Arial"/>
              <w:kern w:val="2"/>
              <w:sz w:val="22"/>
              <w:szCs w:val="22"/>
            </w:rPr>
          </w:rPrChange>
        </w:rPr>
        <w:t xml:space="preserve">upplementary </w:t>
      </w:r>
      <w:r w:rsidR="00C36596" w:rsidRPr="006D3959">
        <w:rPr>
          <w:rFonts w:ascii="Arial" w:eastAsiaTheme="minorEastAsia" w:hAnsi="Arial" w:cs="Arial"/>
          <w:color w:val="0070C0"/>
          <w:kern w:val="2"/>
          <w:sz w:val="22"/>
          <w:szCs w:val="22"/>
          <w:rPrChange w:id="426" w:author="Guo, Shicheng" w:date="2019-06-24T12:11:00Z">
            <w:rPr>
              <w:rFonts w:ascii="Arial" w:eastAsiaTheme="minorEastAsia" w:hAnsi="Arial" w:cs="Arial"/>
              <w:kern w:val="2"/>
              <w:sz w:val="22"/>
              <w:szCs w:val="22"/>
            </w:rPr>
          </w:rPrChange>
        </w:rPr>
        <w:t>T</w:t>
      </w:r>
      <w:r w:rsidR="004436CD" w:rsidRPr="006D3959">
        <w:rPr>
          <w:rFonts w:ascii="Arial" w:eastAsiaTheme="minorEastAsia" w:hAnsi="Arial" w:cs="Arial"/>
          <w:color w:val="0070C0"/>
          <w:kern w:val="2"/>
          <w:sz w:val="22"/>
          <w:szCs w:val="22"/>
          <w:rPrChange w:id="427" w:author="Guo, Shicheng" w:date="2019-06-24T12:11:00Z">
            <w:rPr>
              <w:rFonts w:ascii="Arial" w:eastAsiaTheme="minorEastAsia" w:hAnsi="Arial" w:cs="Arial"/>
              <w:kern w:val="2"/>
              <w:sz w:val="22"/>
              <w:szCs w:val="22"/>
            </w:rPr>
          </w:rPrChange>
        </w:rPr>
        <w:t>able 4</w:t>
      </w:r>
      <w:r w:rsidR="004436CD" w:rsidRPr="00F80442">
        <w:rPr>
          <w:rFonts w:ascii="Arial" w:eastAsiaTheme="minorEastAsia" w:hAnsi="Arial" w:cs="Arial"/>
          <w:kern w:val="2"/>
          <w:sz w:val="22"/>
          <w:szCs w:val="22"/>
        </w:rPr>
        <w:t>.</w:t>
      </w:r>
    </w:p>
    <w:p w14:paraId="6648512B" w14:textId="77777777" w:rsidR="004E2FDE" w:rsidRPr="005544C8"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7F5EBDDA"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DNA isolation and bisulfite conversion</w:t>
      </w:r>
    </w:p>
    <w:p w14:paraId="70A64F3A" w14:textId="2094191F" w:rsidR="004E2FDE" w:rsidRPr="005544C8"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DNA was isolated using </w:t>
      </w:r>
      <w:proofErr w:type="spellStart"/>
      <w:r w:rsidRPr="00F80442">
        <w:rPr>
          <w:rFonts w:ascii="Arial" w:eastAsiaTheme="minorEastAsia" w:hAnsi="Arial" w:cs="Arial"/>
          <w:kern w:val="2"/>
          <w:sz w:val="22"/>
          <w:szCs w:val="22"/>
        </w:rPr>
        <w:t>QIAmp</w:t>
      </w:r>
      <w:proofErr w:type="spellEnd"/>
      <w:r w:rsidRPr="00F80442">
        <w:rPr>
          <w:rFonts w:ascii="Arial" w:eastAsiaTheme="minorEastAsia" w:hAnsi="Arial" w:cs="Arial"/>
          <w:kern w:val="2"/>
          <w:sz w:val="22"/>
          <w:szCs w:val="22"/>
        </w:rPr>
        <w:t xml:space="preserve"> DNA Mini Kit, according to manufacturer’s pro</w:t>
      </w:r>
      <w:r w:rsidR="00224416">
        <w:rPr>
          <w:rFonts w:ascii="Arial" w:eastAsiaTheme="minorEastAsia" w:hAnsi="Arial" w:cs="Arial" w:hint="eastAsia"/>
          <w:kern w:val="2"/>
          <w:sz w:val="22"/>
          <w:szCs w:val="22"/>
        </w:rPr>
        <w:t>to</w:t>
      </w:r>
      <w:r w:rsidRPr="00F80442">
        <w:rPr>
          <w:rFonts w:ascii="Arial" w:eastAsiaTheme="minorEastAsia" w:hAnsi="Arial" w:cs="Arial"/>
          <w:kern w:val="2"/>
          <w:sz w:val="22"/>
          <w:szCs w:val="22"/>
        </w:rPr>
        <w:t>col. Bisulfite conversion was performed using the EZ DNA Methylation-Gold Kit according to the instruction manual.</w:t>
      </w:r>
      <w:r w:rsidR="004270D3" w:rsidRPr="005544C8">
        <w:rPr>
          <w:rFonts w:ascii="Arial" w:eastAsiaTheme="minorEastAsia" w:hAnsi="Arial" w:cs="Arial"/>
          <w:kern w:val="2"/>
          <w:sz w:val="22"/>
          <w:szCs w:val="22"/>
        </w:rPr>
        <w:t xml:space="preserve"> </w:t>
      </w:r>
    </w:p>
    <w:p w14:paraId="373A47CD" w14:textId="77777777" w:rsidR="004270D3" w:rsidRPr="00F80442" w:rsidRDefault="004270D3" w:rsidP="004E2FDE">
      <w:pPr>
        <w:jc w:val="both"/>
        <w:rPr>
          <w:rFonts w:ascii="Arial" w:eastAsiaTheme="minorEastAsia" w:hAnsi="Arial" w:cs="Arial"/>
          <w:kern w:val="2"/>
          <w:sz w:val="22"/>
          <w:szCs w:val="22"/>
        </w:rPr>
      </w:pPr>
    </w:p>
    <w:p w14:paraId="51E15452"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Methylation data processing</w:t>
      </w:r>
    </w:p>
    <w:p w14:paraId="4C6CA741" w14:textId="77777777" w:rsidR="004E2FDE" w:rsidRPr="00F80442" w:rsidRDefault="004E2FDE" w:rsidP="004E2FDE">
      <w:pPr>
        <w:pStyle w:val="HTMLPreformatted"/>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Epigenome-wide DNA methylation assessment for this study was performed using the Illumina Infinium Human Methylation 450 </w:t>
      </w:r>
      <w:proofErr w:type="spellStart"/>
      <w:r w:rsidRPr="00F80442">
        <w:rPr>
          <w:rFonts w:ascii="Arial" w:eastAsiaTheme="minorEastAsia" w:hAnsi="Arial" w:cs="Arial"/>
          <w:kern w:val="2"/>
          <w:sz w:val="22"/>
          <w:szCs w:val="22"/>
        </w:rPr>
        <w:t>BeadChip</w:t>
      </w:r>
      <w:proofErr w:type="spellEnd"/>
      <w:r w:rsidRPr="00F80442">
        <w:rPr>
          <w:rFonts w:ascii="Arial" w:eastAsiaTheme="minorEastAsia" w:hAnsi="Arial" w:cs="Arial"/>
          <w:kern w:val="2"/>
          <w:sz w:val="22"/>
          <w:szCs w:val="22"/>
        </w:rPr>
        <w:t xml:space="preserve"> (Illumina, San Diego, CA, USA), which simultaneously profiles the methylation status for &gt;485,000 CpG sites at single-nucleotide resolution, covering 96% of CpG islands, with additional coverage of island shores (&lt;2 Kb from </w:t>
      </w:r>
      <w:proofErr w:type="spellStart"/>
      <w:r w:rsidRPr="00F80442">
        <w:rPr>
          <w:rFonts w:ascii="Arial" w:eastAsiaTheme="minorEastAsia" w:hAnsi="Arial" w:cs="Arial"/>
          <w:kern w:val="2"/>
          <w:sz w:val="22"/>
          <w:szCs w:val="22"/>
        </w:rPr>
        <w:t>CpG</w:t>
      </w:r>
      <w:proofErr w:type="spellEnd"/>
      <w:r w:rsidRPr="00F80442">
        <w:rPr>
          <w:rFonts w:ascii="Arial" w:eastAsiaTheme="minorEastAsia" w:hAnsi="Arial" w:cs="Arial"/>
          <w:kern w:val="2"/>
          <w:sz w:val="22"/>
          <w:szCs w:val="22"/>
        </w:rPr>
        <w:t xml:space="preserve"> Islands), island shelves (2–4 Kb from </w:t>
      </w:r>
      <w:proofErr w:type="spellStart"/>
      <w:r w:rsidRPr="00F80442">
        <w:rPr>
          <w:rFonts w:ascii="Arial" w:eastAsiaTheme="minorEastAsia" w:hAnsi="Arial" w:cs="Arial"/>
          <w:kern w:val="2"/>
          <w:sz w:val="22"/>
          <w:szCs w:val="22"/>
        </w:rPr>
        <w:t>CpG</w:t>
      </w:r>
      <w:proofErr w:type="spellEnd"/>
      <w:r w:rsidRPr="00F80442">
        <w:rPr>
          <w:rFonts w:ascii="Arial" w:eastAsiaTheme="minorEastAsia" w:hAnsi="Arial" w:cs="Arial"/>
          <w:kern w:val="2"/>
          <w:sz w:val="22"/>
          <w:szCs w:val="22"/>
        </w:rPr>
        <w:t xml:space="preserve"> islands), and regions flanking them. The methylation status for each CpG locus was calculated as the ratio of fluorescent signals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1 indicates complete methylation;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 0 represents no methylation. The raw data from the array was processed using The </w:t>
      </w:r>
      <w:proofErr w:type="spellStart"/>
      <w:r w:rsidRPr="00F80442">
        <w:rPr>
          <w:rFonts w:ascii="Arial" w:eastAsiaTheme="minorEastAsia" w:hAnsi="Arial" w:cs="Arial"/>
          <w:kern w:val="2"/>
          <w:sz w:val="22"/>
          <w:szCs w:val="22"/>
        </w:rPr>
        <w:t>GenomeStudio</w:t>
      </w:r>
      <w:proofErr w:type="spellEnd"/>
      <w:r w:rsidRPr="00F80442">
        <w:rPr>
          <w:rFonts w:ascii="Arial" w:eastAsiaTheme="minorEastAsia" w:hAnsi="Arial" w:cs="Arial"/>
          <w:kern w:val="2"/>
          <w:sz w:val="22"/>
          <w:szCs w:val="22"/>
        </w:rPr>
        <w:t xml:space="preserve"> Methylation module, calculation of methylation levels, normalization and background adjust was performed by the software. Probes located on sex chromosomes or failed detection P value testing at least 1 sample or being SNP, were removed from the analysis using R package IMA</w:t>
      </w:r>
      <w:r w:rsidRPr="00743D48">
        <w:rPr>
          <w:rFonts w:ascii="Arial" w:eastAsiaTheme="minorEastAsia" w:hAnsi="Arial" w:cs="Arial"/>
          <w:kern w:val="2"/>
          <w:sz w:val="22"/>
          <w:szCs w:val="22"/>
        </w:rPr>
        <w:t xml:space="preserve"> (vision 3.1.2).</w:t>
      </w:r>
      <w:r w:rsidRPr="00F80442">
        <w:rPr>
          <w:rFonts w:ascii="Arial" w:eastAsiaTheme="minorEastAsia" w:hAnsi="Arial" w:cs="Arial"/>
          <w:kern w:val="2"/>
          <w:sz w:val="22"/>
          <w:szCs w:val="22"/>
        </w:rPr>
        <w:t xml:space="preserve"> DMRs were defined </w:t>
      </w:r>
      <w:r w:rsidRPr="00743D48">
        <w:rPr>
          <w:rFonts w:ascii="Arial" w:eastAsiaTheme="minorEastAsia" w:hAnsi="Arial" w:cs="Arial"/>
          <w:kern w:val="2"/>
          <w:sz w:val="22"/>
          <w:szCs w:val="22"/>
        </w:rPr>
        <w:t>as rank sum test following FDR adjust P value&lt;0.05 and |</w:t>
      </w:r>
      <m:oMath>
        <m:r>
          <m:rPr>
            <m:sty m:val="p"/>
          </m:rPr>
          <w:rPr>
            <w:rFonts w:ascii="Cambria Math" w:eastAsiaTheme="minorEastAsia" w:hAnsi="Cambria Math" w:cs="Arial"/>
            <w:kern w:val="2"/>
            <w:sz w:val="22"/>
            <w:szCs w:val="22"/>
          </w:rPr>
          <m:t>∆</m:t>
        </m:r>
      </m:oMath>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|&gt;0.15, and DMSs were defined as</w:t>
      </w:r>
      <w:r w:rsidRPr="00743D48">
        <w:rPr>
          <w:rFonts w:ascii="Arial" w:eastAsiaTheme="minorEastAsia" w:hAnsi="Arial" w:cs="Arial"/>
          <w:kern w:val="2"/>
          <w:sz w:val="22"/>
          <w:szCs w:val="22"/>
        </w:rPr>
        <w:t xml:space="preserve"> rank sum test following FDR adjust P value&lt;0.05 and |</w:t>
      </w:r>
      <m:oMath>
        <m:r>
          <m:rPr>
            <m:sty m:val="p"/>
          </m:rPr>
          <w:rPr>
            <w:rFonts w:ascii="Cambria Math" w:eastAsiaTheme="minorEastAsia" w:hAnsi="Cambria Math" w:cs="Arial"/>
            <w:kern w:val="2"/>
            <w:sz w:val="22"/>
            <w:szCs w:val="22"/>
          </w:rPr>
          <m:t>∆</m:t>
        </m:r>
      </m:oMath>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|&gt;0.20</w:t>
      </w:r>
      <w:r w:rsidRPr="00743D48">
        <w:rPr>
          <w:rFonts w:ascii="Arial" w:eastAsiaTheme="minorEastAsia" w:hAnsi="Arial" w:cs="Arial"/>
          <w:kern w:val="2"/>
          <w:sz w:val="22"/>
          <w:szCs w:val="22"/>
        </w:rPr>
        <w:t xml:space="preserve">. Promoter regions were defined as </w:t>
      </w:r>
      <w:r w:rsidRPr="00743D48">
        <w:rPr>
          <w:rFonts w:ascii="Arial" w:hAnsi="Arial" w:cs="Arial"/>
          <w:sz w:val="22"/>
          <w:szCs w:val="22"/>
        </w:rPr>
        <w:t xml:space="preserve">5’UTR, TSS200, TSS1500 and </w:t>
      </w:r>
      <w:r w:rsidRPr="00F80442">
        <w:rPr>
          <w:rFonts w:ascii="Arial" w:hAnsi="Arial" w:cs="Arial"/>
          <w:sz w:val="22"/>
          <w:szCs w:val="22"/>
        </w:rPr>
        <w:t>first exons.</w:t>
      </w:r>
    </w:p>
    <w:p w14:paraId="7F593DCE" w14:textId="77777777" w:rsidR="004E2FDE" w:rsidRPr="005544C8"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1DA4F5D5"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Public data collection and processing</w:t>
      </w:r>
    </w:p>
    <w:p w14:paraId="5C77B8BB" w14:textId="3B9DF697" w:rsidR="004E2FDE" w:rsidRPr="00F80442"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In order to ensure that consistency</w:t>
      </w:r>
      <w:r w:rsidRPr="00743D48">
        <w:rPr>
          <w:rFonts w:ascii="Arial" w:eastAsiaTheme="minorEastAsia" w:hAnsi="Arial" w:cs="Arial"/>
          <w:kern w:val="2"/>
          <w:sz w:val="22"/>
          <w:szCs w:val="22"/>
        </w:rPr>
        <w:t xml:space="preserve"> of data processing, we only collect sample with raw </w:t>
      </w:r>
      <w:proofErr w:type="spellStart"/>
      <w:r w:rsidRPr="00743D48">
        <w:rPr>
          <w:rFonts w:ascii="Arial" w:eastAsiaTheme="minorEastAsia" w:hAnsi="Arial" w:cs="Arial"/>
          <w:kern w:val="2"/>
          <w:sz w:val="22"/>
          <w:szCs w:val="22"/>
        </w:rPr>
        <w:t>idat</w:t>
      </w:r>
      <w:proofErr w:type="spellEnd"/>
      <w:r w:rsidRPr="00743D48">
        <w:rPr>
          <w:rFonts w:ascii="Arial" w:eastAsiaTheme="minorEastAsia" w:hAnsi="Arial" w:cs="Arial"/>
          <w:kern w:val="2"/>
          <w:sz w:val="22"/>
          <w:szCs w:val="22"/>
        </w:rPr>
        <w:t xml:space="preserve"> files, and then</w:t>
      </w:r>
      <w:r w:rsidRPr="00F80442">
        <w:rPr>
          <w:rFonts w:ascii="Arial" w:eastAsiaTheme="minorEastAsia" w:hAnsi="Arial" w:cs="Arial"/>
          <w:kern w:val="2"/>
          <w:sz w:val="22"/>
          <w:szCs w:val="22"/>
        </w:rPr>
        <w:t xml:space="preserve"> GSE68060, GSE68838, GSE77954, GSE77965, GSE81211, GSE101764, GSE107352 and GSE75546 were collected from GEO, E-MTAB-6450 was collected from </w:t>
      </w:r>
      <w:proofErr w:type="spellStart"/>
      <w:r w:rsidRPr="00F80442">
        <w:rPr>
          <w:rFonts w:ascii="Arial" w:eastAsiaTheme="minorEastAsia" w:hAnsi="Arial" w:cs="Arial"/>
          <w:kern w:val="2"/>
          <w:sz w:val="22"/>
          <w:szCs w:val="22"/>
        </w:rPr>
        <w:t>ArrayExpress</w:t>
      </w:r>
      <w:proofErr w:type="spellEnd"/>
      <w:r w:rsidRPr="00F80442">
        <w:rPr>
          <w:rFonts w:ascii="Arial" w:eastAsiaTheme="minorEastAsia" w:hAnsi="Arial" w:cs="Arial"/>
          <w:kern w:val="2"/>
          <w:sz w:val="22"/>
          <w:szCs w:val="22"/>
        </w:rPr>
        <w:t xml:space="preserve">. Some cell line samples and metastatic cancer samples in above datasets were removed at further study. All we collected 278 normal samples, 51 adenoma samples and 504 cancer samples. All of these datasets accessing raw data </w:t>
      </w:r>
      <w:proofErr w:type="spellStart"/>
      <w:r w:rsidRPr="00F80442">
        <w:rPr>
          <w:rFonts w:ascii="Arial" w:eastAsiaTheme="minorEastAsia" w:hAnsi="Arial" w:cs="Arial"/>
          <w:kern w:val="2"/>
          <w:sz w:val="22"/>
          <w:szCs w:val="22"/>
        </w:rPr>
        <w:t>idat</w:t>
      </w:r>
      <w:proofErr w:type="spellEnd"/>
      <w:r w:rsidRPr="005544C8">
        <w:rPr>
          <w:rFonts w:ascii="Arial" w:eastAsiaTheme="minorEastAsia" w:hAnsi="Arial" w:cs="Arial"/>
          <w:kern w:val="2"/>
          <w:sz w:val="22"/>
          <w:szCs w:val="22"/>
        </w:rPr>
        <w:t xml:space="preserve"> files, were preprocessed using R package </w:t>
      </w:r>
      <w:proofErr w:type="spellStart"/>
      <w:r w:rsidRPr="005544C8">
        <w:rPr>
          <w:rFonts w:ascii="Arial" w:eastAsiaTheme="minorEastAsia" w:hAnsi="Arial" w:cs="Arial"/>
          <w:kern w:val="2"/>
          <w:sz w:val="22"/>
          <w:szCs w:val="22"/>
        </w:rPr>
        <w:t>minfi</w:t>
      </w:r>
      <w:proofErr w:type="spellEnd"/>
      <w:r w:rsidRPr="005544C8">
        <w:rPr>
          <w:rFonts w:ascii="Arial" w:eastAsiaTheme="minorEastAsia" w:hAnsi="Arial" w:cs="Arial"/>
          <w:kern w:val="2"/>
          <w:sz w:val="22"/>
          <w:szCs w:val="22"/>
        </w:rPr>
        <w:t xml:space="preserve"> (vision 1.28.4). The sites which failed detection P = 0.01</w:t>
      </w:r>
      <w:r w:rsidRPr="00C21CA7">
        <w:rPr>
          <w:rFonts w:ascii="Arial" w:eastAsiaTheme="minorEastAsia" w:hAnsi="Arial" w:cs="Arial"/>
          <w:kern w:val="2"/>
          <w:sz w:val="22"/>
          <w:szCs w:val="22"/>
        </w:rPr>
        <w:t xml:space="preserve"> were rewrote by nearest neighbor averag</w:t>
      </w:r>
      <w:r w:rsidRPr="00F80442">
        <w:rPr>
          <w:rFonts w:ascii="Arial" w:eastAsiaTheme="minorEastAsia" w:hAnsi="Arial" w:cs="Arial"/>
          <w:kern w:val="2"/>
          <w:sz w:val="22"/>
          <w:szCs w:val="22"/>
        </w:rPr>
        <w:t>e to ensure enough number of sites.</w:t>
      </w:r>
      <w:commentRangeStart w:id="428"/>
      <w:commentRangeStart w:id="429"/>
      <w:r w:rsidR="009F042F">
        <w:rPr>
          <w:rFonts w:ascii="Arial" w:eastAsiaTheme="minorEastAsia" w:hAnsi="Arial" w:cs="Arial"/>
          <w:kern w:val="2"/>
          <w:sz w:val="22"/>
          <w:szCs w:val="22"/>
        </w:rPr>
        <w:t xml:space="preserve"> </w:t>
      </w:r>
      <w:r w:rsidR="009F042F" w:rsidRPr="00F2054F">
        <w:rPr>
          <w:rFonts w:ascii="Arial" w:eastAsiaTheme="minorEastAsia" w:hAnsi="Arial" w:cs="Arial"/>
          <w:kern w:val="2"/>
          <w:sz w:val="22"/>
          <w:szCs w:val="22"/>
          <w:highlight w:val="yellow"/>
        </w:rPr>
        <w:t>All the probes which are overlapped with SNPs were removed? How to normalize the data between different dataset? Batch effect remove?</w:t>
      </w:r>
      <w:r w:rsidR="009F042F">
        <w:rPr>
          <w:rFonts w:ascii="Arial" w:eastAsiaTheme="minorEastAsia" w:hAnsi="Arial" w:cs="Arial"/>
          <w:kern w:val="2"/>
          <w:sz w:val="22"/>
          <w:szCs w:val="22"/>
        </w:rPr>
        <w:t xml:space="preserve"> </w:t>
      </w:r>
      <w:commentRangeEnd w:id="428"/>
      <w:r w:rsidR="007B3196">
        <w:rPr>
          <w:rStyle w:val="CommentReference"/>
        </w:rPr>
        <w:commentReference w:id="428"/>
      </w:r>
      <w:commentRangeEnd w:id="429"/>
      <w:r w:rsidR="00050739">
        <w:rPr>
          <w:rStyle w:val="CommentReference"/>
        </w:rPr>
        <w:commentReference w:id="429"/>
      </w:r>
    </w:p>
    <w:p w14:paraId="77F6BB4B" w14:textId="50C28A53" w:rsidR="004E2FDE" w:rsidRPr="00F80442" w:rsidRDefault="00B13F75" w:rsidP="004E2FDE">
      <w:pPr>
        <w:pStyle w:val="HTMLPreformatted"/>
        <w:shd w:val="clear" w:color="auto" w:fill="FFFFFF"/>
        <w:spacing w:line="225" w:lineRule="atLeast"/>
        <w:jc w:val="both"/>
        <w:rPr>
          <w:rFonts w:ascii="Arial" w:eastAsiaTheme="minorEastAsia" w:hAnsi="Arial" w:cs="Arial"/>
          <w:kern w:val="2"/>
          <w:sz w:val="22"/>
          <w:szCs w:val="22"/>
        </w:rPr>
      </w:pPr>
      <w:r>
        <w:rPr>
          <w:noProof/>
          <w:lang w:eastAsia="en-US"/>
        </w:rPr>
        <w:drawing>
          <wp:inline distT="0" distB="0" distL="0" distR="0" wp14:anchorId="52416133" wp14:editId="2E7785EE">
            <wp:extent cx="6642100" cy="2369185"/>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2369185"/>
                    </a:xfrm>
                    <a:prstGeom prst="rect">
                      <a:avLst/>
                    </a:prstGeom>
                  </pic:spPr>
                </pic:pic>
              </a:graphicData>
            </a:graphic>
          </wp:inline>
        </w:drawing>
      </w:r>
    </w:p>
    <w:p w14:paraId="4F7C1286" w14:textId="77777777" w:rsidR="004E2FDE" w:rsidRPr="00F80442" w:rsidRDefault="004E2FDE" w:rsidP="004E2FDE">
      <w:pPr>
        <w:jc w:val="both"/>
        <w:rPr>
          <w:rFonts w:ascii="Arial" w:hAnsi="Arial" w:cs="Arial"/>
          <w:b/>
          <w:sz w:val="22"/>
          <w:szCs w:val="22"/>
        </w:rPr>
      </w:pPr>
      <w:bookmarkStart w:id="430" w:name="OLE_LINK73"/>
      <w:bookmarkStart w:id="431" w:name="OLE_LINK74"/>
      <w:r w:rsidRPr="00F80442">
        <w:rPr>
          <w:rFonts w:ascii="Arial" w:hAnsi="Arial" w:cs="Arial"/>
          <w:b/>
          <w:sz w:val="22"/>
          <w:szCs w:val="22"/>
        </w:rPr>
        <w:t>Comparation</w:t>
      </w:r>
      <w:bookmarkEnd w:id="430"/>
      <w:bookmarkEnd w:id="431"/>
      <w:r w:rsidRPr="00F80442">
        <w:rPr>
          <w:rFonts w:ascii="Arial" w:hAnsi="Arial" w:cs="Arial"/>
          <w:b/>
          <w:sz w:val="22"/>
          <w:szCs w:val="22"/>
        </w:rPr>
        <w:t xml:space="preserve"> of the ability of discrimination</w:t>
      </w:r>
    </w:p>
    <w:p w14:paraId="65DF7645" w14:textId="735729E3" w:rsidR="004E2FDE" w:rsidRPr="00F80442"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For random forest prediction, we </w:t>
      </w:r>
      <w:bookmarkStart w:id="432" w:name="OLE_LINK165"/>
      <w:bookmarkStart w:id="433" w:name="OLE_LINK166"/>
      <w:r w:rsidRPr="00F80442">
        <w:rPr>
          <w:rFonts w:ascii="Arial" w:eastAsiaTheme="minorEastAsia" w:hAnsi="Arial" w:cs="Arial"/>
          <w:kern w:val="2"/>
          <w:sz w:val="22"/>
          <w:szCs w:val="22"/>
        </w:rPr>
        <w:t>use</w:t>
      </w:r>
      <w:bookmarkEnd w:id="432"/>
      <w:bookmarkEnd w:id="433"/>
      <w:r w:rsidRPr="00F80442">
        <w:rPr>
          <w:rFonts w:ascii="Arial" w:eastAsiaTheme="minorEastAsia" w:hAnsi="Arial" w:cs="Arial"/>
          <w:kern w:val="2"/>
          <w:sz w:val="22"/>
          <w:szCs w:val="22"/>
        </w:rPr>
        <w:t xml:space="preserve"> R package </w:t>
      </w:r>
      <w:proofErr w:type="spellStart"/>
      <w:r w:rsidRPr="00F80442">
        <w:rPr>
          <w:rFonts w:ascii="Arial" w:eastAsiaTheme="minorEastAsia" w:hAnsi="Arial" w:cs="Arial"/>
          <w:kern w:val="2"/>
          <w:sz w:val="22"/>
          <w:szCs w:val="22"/>
        </w:rPr>
        <w:t>randomForest</w:t>
      </w:r>
      <w:proofErr w:type="spellEnd"/>
      <w:r w:rsidRPr="00F80442">
        <w:rPr>
          <w:rFonts w:ascii="Arial" w:eastAsiaTheme="minorEastAsia" w:hAnsi="Arial" w:cs="Arial"/>
          <w:kern w:val="2"/>
          <w:sz w:val="22"/>
          <w:szCs w:val="22"/>
        </w:rPr>
        <w:t xml:space="preserve"> (vision 4.6.14) </w:t>
      </w:r>
      <w:bookmarkStart w:id="434" w:name="OLE_LINK77"/>
      <w:bookmarkStart w:id="435" w:name="OLE_LINK78"/>
      <w:r w:rsidRPr="00F80442">
        <w:rPr>
          <w:rFonts w:ascii="Arial" w:eastAsiaTheme="minorEastAsia" w:hAnsi="Arial" w:cs="Arial"/>
          <w:kern w:val="2"/>
          <w:sz w:val="22"/>
          <w:szCs w:val="22"/>
        </w:rPr>
        <w:t xml:space="preserve">and Number of trees are 5000. For neural network prediction, we use R package </w:t>
      </w:r>
      <w:proofErr w:type="spellStart"/>
      <w:r w:rsidRPr="00F80442">
        <w:rPr>
          <w:rFonts w:ascii="Arial" w:eastAsiaTheme="minorEastAsia" w:hAnsi="Arial" w:cs="Arial"/>
          <w:kern w:val="2"/>
          <w:sz w:val="22"/>
          <w:szCs w:val="22"/>
        </w:rPr>
        <w:t>nnet</w:t>
      </w:r>
      <w:proofErr w:type="spellEnd"/>
      <w:r w:rsidRPr="00743D48">
        <w:rPr>
          <w:rFonts w:ascii="Arial" w:eastAsiaTheme="minorEastAsia" w:hAnsi="Arial" w:cs="Arial"/>
          <w:kern w:val="2"/>
          <w:sz w:val="22"/>
          <w:szCs w:val="22"/>
        </w:rPr>
        <w:t xml:space="preserve"> (vision 7.3.12) with number of units in the hidden layer as 2 and weight decay</w:t>
      </w:r>
      <w:r w:rsidRPr="005544C8">
        <w:rPr>
          <w:rFonts w:ascii="Arial" w:eastAsiaTheme="minorEastAsia" w:hAnsi="Arial" w:cs="Arial"/>
          <w:kern w:val="2"/>
          <w:sz w:val="22"/>
          <w:szCs w:val="22"/>
        </w:rPr>
        <w:t xml:space="preserve"> as 1</w:t>
      </w:r>
      <w:r w:rsidR="008E1390">
        <w:rPr>
          <w:rFonts w:ascii="Arial" w:eastAsiaTheme="minorEastAsia" w:hAnsi="Arial" w:cs="Arial"/>
          <w:kern w:val="2"/>
          <w:sz w:val="22"/>
          <w:szCs w:val="22"/>
        </w:rPr>
        <w:t>0</w:t>
      </w:r>
      <w:r w:rsidRPr="00F2054F">
        <w:rPr>
          <w:rFonts w:ascii="Arial" w:eastAsiaTheme="minorEastAsia" w:hAnsi="Arial" w:cs="Arial"/>
          <w:kern w:val="2"/>
          <w:sz w:val="22"/>
          <w:szCs w:val="22"/>
          <w:vertAlign w:val="superscript"/>
        </w:rPr>
        <w:t>-4</w:t>
      </w:r>
      <w:r w:rsidRPr="00C21CA7">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maximum number of iterations as 400</w:t>
      </w:r>
      <w:bookmarkEnd w:id="434"/>
      <w:bookmarkEnd w:id="435"/>
      <w:r w:rsidRPr="00F80442">
        <w:rPr>
          <w:rFonts w:ascii="Arial" w:eastAsiaTheme="minorEastAsia" w:hAnsi="Arial" w:cs="Arial"/>
          <w:kern w:val="2"/>
          <w:sz w:val="22"/>
          <w:szCs w:val="22"/>
        </w:rPr>
        <w:t xml:space="preserve">. The R package </w:t>
      </w:r>
      <w:proofErr w:type="spellStart"/>
      <w:r w:rsidRPr="00F80442">
        <w:rPr>
          <w:rFonts w:ascii="Arial" w:eastAsiaTheme="minorEastAsia" w:hAnsi="Arial" w:cs="Arial"/>
          <w:kern w:val="2"/>
          <w:sz w:val="22"/>
          <w:szCs w:val="22"/>
        </w:rPr>
        <w:t>pROC</w:t>
      </w:r>
      <w:proofErr w:type="spellEnd"/>
      <w:r w:rsidRPr="00F80442">
        <w:rPr>
          <w:rFonts w:ascii="Arial" w:eastAsiaTheme="minorEastAsia" w:hAnsi="Arial" w:cs="Arial"/>
          <w:kern w:val="2"/>
          <w:sz w:val="22"/>
          <w:szCs w:val="22"/>
        </w:rPr>
        <w:t xml:space="preserve"> (vision 1.14.0) was used to do ROC analysis to compare the abilities between hyper- and hypo- sites by AUC.</w:t>
      </w:r>
    </w:p>
    <w:p w14:paraId="48C91BDE" w14:textId="77777777" w:rsidR="004E2FDE" w:rsidRPr="00F80442"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3989F936" w14:textId="4996ADA6" w:rsidR="004270D3" w:rsidRPr="005544C8" w:rsidRDefault="00054047" w:rsidP="004270D3">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b/>
          <w:kern w:val="2"/>
          <w:sz w:val="22"/>
          <w:szCs w:val="22"/>
        </w:rPr>
        <w:t xml:space="preserve">t-SNE </w:t>
      </w:r>
      <w:r w:rsidRPr="00CA625D">
        <w:rPr>
          <w:rFonts w:ascii="Arial" w:eastAsiaTheme="minorEastAsia" w:hAnsi="Arial" w:cs="Arial"/>
          <w:b/>
          <w:kern w:val="2"/>
          <w:sz w:val="22"/>
          <w:szCs w:val="22"/>
        </w:rPr>
        <w:t>analysis</w:t>
      </w:r>
      <w:r>
        <w:rPr>
          <w:rFonts w:ascii="Arial" w:eastAsiaTheme="minorEastAsia" w:hAnsi="Arial" w:cs="Arial"/>
          <w:b/>
          <w:kern w:val="2"/>
          <w:sz w:val="22"/>
          <w:szCs w:val="22"/>
        </w:rPr>
        <w:t>, PCA analysis</w:t>
      </w:r>
      <w:r w:rsidR="00FB22E0">
        <w:rPr>
          <w:rFonts w:ascii="Arial" w:eastAsiaTheme="minorEastAsia" w:hAnsi="Arial" w:cs="Arial"/>
          <w:b/>
          <w:kern w:val="2"/>
          <w:sz w:val="22"/>
          <w:szCs w:val="22"/>
        </w:rPr>
        <w:t xml:space="preserve"> and Gene </w:t>
      </w:r>
      <w:r w:rsidR="00FB22E0" w:rsidRPr="00CA625D">
        <w:rPr>
          <w:rFonts w:ascii="Arial" w:eastAsiaTheme="minorEastAsia" w:hAnsi="Arial" w:cs="Arial"/>
          <w:b/>
          <w:kern w:val="2"/>
          <w:sz w:val="22"/>
          <w:szCs w:val="22"/>
        </w:rPr>
        <w:t>Enrichment analysis</w:t>
      </w:r>
    </w:p>
    <w:p w14:paraId="6B0EF670" w14:textId="276C3946" w:rsidR="00FB22E0" w:rsidRPr="00F80442" w:rsidRDefault="004436CD" w:rsidP="00FB22E0">
      <w:pPr>
        <w:pStyle w:val="HTMLPreformatted"/>
        <w:shd w:val="clear" w:color="auto" w:fill="FFFFFF"/>
        <w:spacing w:line="225" w:lineRule="atLeast"/>
        <w:jc w:val="both"/>
        <w:rPr>
          <w:rFonts w:ascii="Arial" w:eastAsiaTheme="minorEastAsia" w:hAnsi="Arial" w:cs="Arial"/>
          <w:kern w:val="2"/>
          <w:sz w:val="22"/>
          <w:szCs w:val="22"/>
        </w:rPr>
      </w:pPr>
      <w:proofErr w:type="spellStart"/>
      <w:r w:rsidRPr="00F80442">
        <w:rPr>
          <w:rFonts w:ascii="Arial" w:eastAsiaTheme="minorEastAsia" w:hAnsi="Arial" w:cs="Arial"/>
          <w:kern w:val="2"/>
          <w:sz w:val="22"/>
          <w:szCs w:val="22"/>
        </w:rPr>
        <w:t>tSNE</w:t>
      </w:r>
      <w:proofErr w:type="spellEnd"/>
      <w:r w:rsidRPr="00F80442">
        <w:rPr>
          <w:rFonts w:ascii="Arial" w:eastAsiaTheme="minorEastAsia" w:hAnsi="Arial" w:cs="Arial"/>
          <w:kern w:val="2"/>
          <w:sz w:val="22"/>
          <w:szCs w:val="22"/>
        </w:rPr>
        <w:t xml:space="preserve"> analysis was performed by R package </w:t>
      </w:r>
      <w:proofErr w:type="spellStart"/>
      <w:r w:rsidRPr="00F80442">
        <w:rPr>
          <w:rFonts w:ascii="Arial" w:eastAsiaTheme="minorEastAsia" w:hAnsi="Arial" w:cs="Arial"/>
          <w:kern w:val="2"/>
          <w:sz w:val="22"/>
          <w:szCs w:val="22"/>
        </w:rPr>
        <w:t>tsne</w:t>
      </w:r>
      <w:proofErr w:type="spellEnd"/>
      <w:r w:rsidRPr="00F80442">
        <w:rPr>
          <w:rFonts w:ascii="Arial" w:eastAsiaTheme="minorEastAsia" w:hAnsi="Arial" w:cs="Arial"/>
          <w:kern w:val="2"/>
          <w:sz w:val="22"/>
          <w:szCs w:val="22"/>
        </w:rPr>
        <w:t xml:space="preserve"> (vision 0.1-3).</w:t>
      </w:r>
      <w:r w:rsidR="002A519D">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PCA was performed by R </w:t>
      </w:r>
      <w:r w:rsidR="00054047">
        <w:rPr>
          <w:rFonts w:ascii="Arial" w:eastAsiaTheme="minorEastAsia" w:hAnsi="Arial" w:cs="Arial"/>
          <w:kern w:val="2"/>
          <w:sz w:val="22"/>
          <w:szCs w:val="22"/>
        </w:rPr>
        <w:t xml:space="preserve">package stats (v3.6.0) </w:t>
      </w:r>
      <w:r w:rsidRPr="00743D48">
        <w:rPr>
          <w:rFonts w:ascii="Arial" w:eastAsiaTheme="minorEastAsia" w:hAnsi="Arial" w:cs="Arial"/>
          <w:kern w:val="2"/>
          <w:sz w:val="22"/>
          <w:szCs w:val="22"/>
        </w:rPr>
        <w:t xml:space="preserve">and </w:t>
      </w:r>
      <w:r w:rsidRPr="00F80442">
        <w:rPr>
          <w:rFonts w:ascii="Arial" w:eastAsiaTheme="minorEastAsia" w:hAnsi="Arial" w:cs="Arial"/>
          <w:kern w:val="2"/>
          <w:sz w:val="22"/>
          <w:szCs w:val="22"/>
        </w:rPr>
        <w:t>visualized by first two principal components</w:t>
      </w:r>
      <w:r w:rsidRPr="00743D48">
        <w:rPr>
          <w:rFonts w:ascii="Arial" w:eastAsiaTheme="minorEastAsia" w:hAnsi="Arial" w:cs="Arial"/>
          <w:kern w:val="2"/>
          <w:sz w:val="22"/>
          <w:szCs w:val="22"/>
        </w:rPr>
        <w:t>.</w:t>
      </w:r>
      <w:r w:rsidR="00FB22E0" w:rsidRPr="00FB22E0">
        <w:rPr>
          <w:rFonts w:ascii="Arial" w:eastAsiaTheme="minorEastAsia" w:hAnsi="Arial" w:cs="Arial"/>
          <w:kern w:val="2"/>
          <w:sz w:val="22"/>
          <w:szCs w:val="22"/>
        </w:rPr>
        <w:t xml:space="preserve"> </w:t>
      </w:r>
      <w:r w:rsidR="00FB22E0" w:rsidRPr="00CA625D">
        <w:rPr>
          <w:rFonts w:ascii="Arial" w:eastAsiaTheme="minorEastAsia" w:hAnsi="Arial" w:cs="Arial"/>
          <w:kern w:val="2"/>
          <w:sz w:val="22"/>
          <w:szCs w:val="22"/>
        </w:rPr>
        <w:t>KEGG and GO enrichment were online analyzed by DAVID 6.8 (</w:t>
      </w:r>
      <w:hyperlink r:id="rId14" w:history="1">
        <w:r w:rsidR="00FB22E0" w:rsidRPr="00CA625D">
          <w:rPr>
            <w:rStyle w:val="Hyperlink"/>
            <w:rFonts w:ascii="Arial" w:eastAsiaTheme="minorEastAsia" w:hAnsi="Arial" w:cs="Arial"/>
            <w:kern w:val="2"/>
            <w:sz w:val="22"/>
            <w:szCs w:val="22"/>
          </w:rPr>
          <w:t>https://david.ncifcrf.gov</w:t>
        </w:r>
      </w:hyperlink>
      <w:r w:rsidR="00FB22E0" w:rsidRPr="00F80442">
        <w:rPr>
          <w:rFonts w:ascii="Arial" w:eastAsiaTheme="minorEastAsia" w:hAnsi="Arial" w:cs="Arial"/>
          <w:kern w:val="2"/>
          <w:sz w:val="22"/>
          <w:szCs w:val="22"/>
        </w:rPr>
        <w:t xml:space="preserve">), IPA also used for enrichment analysis </w:t>
      </w:r>
      <w:r w:rsidR="00FB22E0" w:rsidRPr="00CA625D">
        <w:rPr>
          <w:rFonts w:ascii="Arial" w:eastAsiaTheme="minorEastAsia" w:hAnsi="Arial" w:cs="Arial"/>
          <w:kern w:val="2"/>
          <w:sz w:val="22"/>
          <w:szCs w:val="22"/>
        </w:rPr>
        <w:t>for</w:t>
      </w:r>
      <w:r w:rsidR="00FB22E0" w:rsidRPr="00F80442">
        <w:rPr>
          <w:rFonts w:ascii="Arial" w:eastAsiaTheme="minorEastAsia" w:hAnsi="Arial" w:cs="Arial"/>
          <w:kern w:val="2"/>
          <w:sz w:val="22"/>
          <w:szCs w:val="22"/>
        </w:rPr>
        <w:t xml:space="preserve"> more </w:t>
      </w:r>
      <w:r w:rsidR="00FB22E0" w:rsidRPr="00CA625D">
        <w:rPr>
          <w:rFonts w:ascii="Arial" w:eastAsiaTheme="minorEastAsia" w:hAnsi="Arial" w:cs="Arial"/>
          <w:kern w:val="2"/>
          <w:sz w:val="22"/>
          <w:szCs w:val="22"/>
        </w:rPr>
        <w:t>ela</w:t>
      </w:r>
      <w:r w:rsidR="00FB22E0" w:rsidRPr="00F80442">
        <w:rPr>
          <w:rFonts w:ascii="Arial" w:eastAsiaTheme="minorEastAsia" w:hAnsi="Arial" w:cs="Arial"/>
          <w:kern w:val="2"/>
          <w:sz w:val="22"/>
          <w:szCs w:val="22"/>
        </w:rPr>
        <w:t>borate result.</w:t>
      </w:r>
    </w:p>
    <w:p w14:paraId="5736E9A7" w14:textId="13DA79AB" w:rsidR="00F80442" w:rsidRPr="00F80442" w:rsidRDefault="00F80442" w:rsidP="004436CD">
      <w:pPr>
        <w:rPr>
          <w:rFonts w:ascii="Arial" w:eastAsiaTheme="minorEastAsia" w:hAnsi="Arial" w:cs="Arial"/>
          <w:kern w:val="2"/>
          <w:sz w:val="22"/>
          <w:szCs w:val="22"/>
        </w:rPr>
      </w:pPr>
    </w:p>
    <w:p w14:paraId="06E52BF4" w14:textId="165ACD95" w:rsidR="00F80442" w:rsidRPr="00F2054F" w:rsidRDefault="00F80442" w:rsidP="00F2054F">
      <w:pPr>
        <w:pStyle w:val="Heading2"/>
      </w:pPr>
      <w:r w:rsidRPr="00F2054F">
        <w:t>Abbreviation Table:</w:t>
      </w:r>
    </w:p>
    <w:p w14:paraId="348D9BCE" w14:textId="3BEBDFE8" w:rsidR="00A72275" w:rsidRDefault="00DD3117" w:rsidP="00F80442">
      <w:pPr>
        <w:rPr>
          <w:rFonts w:ascii="Arial" w:hAnsi="Arial" w:cs="Arial"/>
        </w:rPr>
      </w:pPr>
      <w:r>
        <w:rPr>
          <w:rFonts w:ascii="Arial" w:hAnsi="Arial" w:cs="Arial" w:hint="eastAsia"/>
        </w:rPr>
        <w:t>L</w:t>
      </w:r>
      <w:r>
        <w:rPr>
          <w:rFonts w:ascii="Arial" w:hAnsi="Arial" w:cs="Arial"/>
        </w:rPr>
        <w:t>A: L</w:t>
      </w:r>
      <w:bookmarkStart w:id="436" w:name="OLE_LINK69"/>
      <w:bookmarkStart w:id="437" w:name="OLE_LINK70"/>
      <w:r>
        <w:rPr>
          <w:rFonts w:ascii="Arial" w:hAnsi="Arial" w:cs="Arial"/>
        </w:rPr>
        <w:t>ow-grade adenoma</w:t>
      </w:r>
      <w:bookmarkEnd w:id="436"/>
      <w:bookmarkEnd w:id="437"/>
    </w:p>
    <w:p w14:paraId="5EF25530" w14:textId="4E66C60D" w:rsidR="00DD3117" w:rsidRDefault="00DD3117" w:rsidP="00F80442">
      <w:pPr>
        <w:rPr>
          <w:rFonts w:ascii="Arial" w:hAnsi="Arial" w:cs="Arial"/>
        </w:rPr>
      </w:pPr>
      <w:r>
        <w:rPr>
          <w:rFonts w:ascii="Arial" w:hAnsi="Arial" w:cs="Arial" w:hint="eastAsia"/>
        </w:rPr>
        <w:t>H</w:t>
      </w:r>
      <w:r>
        <w:rPr>
          <w:rFonts w:ascii="Arial" w:hAnsi="Arial" w:cs="Arial"/>
        </w:rPr>
        <w:t>A: High-grade adenoma</w:t>
      </w:r>
    </w:p>
    <w:p w14:paraId="6AEB84C9" w14:textId="1018C252" w:rsidR="00DD3117" w:rsidRPr="000B3FE0" w:rsidRDefault="00DD3117" w:rsidP="00F80442">
      <w:pPr>
        <w:rPr>
          <w:rFonts w:ascii="Arial" w:hAnsi="Arial" w:cs="Arial"/>
          <w:highlight w:val="yellow"/>
          <w:rPrChange w:id="438" w:author="Guo, Shicheng" w:date="2019-06-24T11:26:00Z">
            <w:rPr>
              <w:rFonts w:ascii="Arial" w:hAnsi="Arial" w:cs="Arial"/>
            </w:rPr>
          </w:rPrChange>
        </w:rPr>
      </w:pPr>
      <w:r w:rsidRPr="000B3FE0">
        <w:rPr>
          <w:rFonts w:ascii="Arial" w:hAnsi="Arial" w:cs="Arial" w:hint="eastAsia"/>
          <w:highlight w:val="yellow"/>
          <w:rPrChange w:id="439" w:author="Guo, Shicheng" w:date="2019-06-24T11:26:00Z">
            <w:rPr>
              <w:rFonts w:ascii="Arial" w:hAnsi="Arial" w:cs="Arial" w:hint="eastAsia"/>
            </w:rPr>
          </w:rPrChange>
        </w:rPr>
        <w:t>N</w:t>
      </w:r>
      <w:r w:rsidRPr="000B3FE0">
        <w:rPr>
          <w:rFonts w:ascii="Arial" w:hAnsi="Arial" w:cs="Arial"/>
          <w:highlight w:val="yellow"/>
          <w:rPrChange w:id="440" w:author="Guo, Shicheng" w:date="2019-06-24T11:26:00Z">
            <w:rPr>
              <w:rFonts w:ascii="Arial" w:hAnsi="Arial" w:cs="Arial"/>
            </w:rPr>
          </w:rPrChange>
        </w:rPr>
        <w:t xml:space="preserve">LA: </w:t>
      </w:r>
      <w:bookmarkStart w:id="441" w:name="OLE_LINK71"/>
      <w:bookmarkStart w:id="442" w:name="OLE_LINK72"/>
      <w:r w:rsidRPr="000B3FE0">
        <w:rPr>
          <w:rFonts w:ascii="Arial" w:hAnsi="Arial" w:cs="Arial"/>
          <w:highlight w:val="yellow"/>
          <w:rPrChange w:id="443" w:author="Guo, Shicheng" w:date="2019-06-24T11:26:00Z">
            <w:rPr>
              <w:rFonts w:ascii="Arial" w:hAnsi="Arial" w:cs="Arial"/>
            </w:rPr>
          </w:rPrChange>
        </w:rPr>
        <w:t xml:space="preserve">Compare </w:t>
      </w:r>
      <w:bookmarkStart w:id="444" w:name="OLE_LINK96"/>
      <w:bookmarkStart w:id="445" w:name="OLE_LINK97"/>
      <w:bookmarkStart w:id="446" w:name="OLE_LINK79"/>
      <w:bookmarkStart w:id="447" w:name="OLE_LINK80"/>
      <w:r w:rsidRPr="000B3FE0">
        <w:rPr>
          <w:rFonts w:ascii="Arial" w:hAnsi="Arial" w:cs="Arial"/>
          <w:highlight w:val="yellow"/>
          <w:rPrChange w:id="448" w:author="Guo, Shicheng" w:date="2019-06-24T11:26:00Z">
            <w:rPr>
              <w:rFonts w:ascii="Arial" w:hAnsi="Arial" w:cs="Arial"/>
            </w:rPr>
          </w:rPrChange>
        </w:rPr>
        <w:t>low-grade adenoma</w:t>
      </w:r>
      <w:bookmarkEnd w:id="444"/>
      <w:bookmarkEnd w:id="445"/>
      <w:r w:rsidRPr="000B3FE0">
        <w:rPr>
          <w:rFonts w:ascii="Arial" w:hAnsi="Arial" w:cs="Arial"/>
          <w:highlight w:val="yellow"/>
          <w:rPrChange w:id="449" w:author="Guo, Shicheng" w:date="2019-06-24T11:26:00Z">
            <w:rPr>
              <w:rFonts w:ascii="Arial" w:hAnsi="Arial" w:cs="Arial"/>
            </w:rPr>
          </w:rPrChange>
        </w:rPr>
        <w:t xml:space="preserve"> </w:t>
      </w:r>
      <w:bookmarkEnd w:id="446"/>
      <w:bookmarkEnd w:id="447"/>
      <w:r w:rsidRPr="000B3FE0">
        <w:rPr>
          <w:rFonts w:ascii="Arial" w:hAnsi="Arial" w:cs="Arial"/>
          <w:highlight w:val="yellow"/>
          <w:rPrChange w:id="450" w:author="Guo, Shicheng" w:date="2019-06-24T11:26:00Z">
            <w:rPr>
              <w:rFonts w:ascii="Arial" w:hAnsi="Arial" w:cs="Arial"/>
            </w:rPr>
          </w:rPrChange>
        </w:rPr>
        <w:t>with normal tissue</w:t>
      </w:r>
      <w:bookmarkEnd w:id="441"/>
      <w:bookmarkEnd w:id="442"/>
    </w:p>
    <w:p w14:paraId="57E5175E" w14:textId="760F6D03" w:rsidR="00DD3117" w:rsidRPr="000B3FE0" w:rsidRDefault="00DD3117" w:rsidP="00F80442">
      <w:pPr>
        <w:rPr>
          <w:rFonts w:ascii="Arial" w:hAnsi="Arial" w:cs="Arial"/>
          <w:highlight w:val="yellow"/>
          <w:rPrChange w:id="451" w:author="Guo, Shicheng" w:date="2019-06-24T11:26:00Z">
            <w:rPr>
              <w:rFonts w:ascii="Arial" w:hAnsi="Arial" w:cs="Arial"/>
            </w:rPr>
          </w:rPrChange>
        </w:rPr>
      </w:pPr>
      <w:r w:rsidRPr="000B3FE0">
        <w:rPr>
          <w:rFonts w:ascii="Arial" w:hAnsi="Arial" w:cs="Arial" w:hint="eastAsia"/>
          <w:highlight w:val="yellow"/>
          <w:rPrChange w:id="452" w:author="Guo, Shicheng" w:date="2019-06-24T11:26:00Z">
            <w:rPr>
              <w:rFonts w:ascii="Arial" w:hAnsi="Arial" w:cs="Arial" w:hint="eastAsia"/>
            </w:rPr>
          </w:rPrChange>
        </w:rPr>
        <w:t>N</w:t>
      </w:r>
      <w:r w:rsidRPr="000B3FE0">
        <w:rPr>
          <w:rFonts w:ascii="Arial" w:hAnsi="Arial" w:cs="Arial"/>
          <w:highlight w:val="yellow"/>
          <w:rPrChange w:id="453" w:author="Guo, Shicheng" w:date="2019-06-24T11:26:00Z">
            <w:rPr>
              <w:rFonts w:ascii="Arial" w:hAnsi="Arial" w:cs="Arial"/>
            </w:rPr>
          </w:rPrChange>
        </w:rPr>
        <w:t xml:space="preserve">HA: </w:t>
      </w:r>
      <w:bookmarkStart w:id="454" w:name="_Hlk12202005"/>
      <w:r w:rsidRPr="000B3FE0">
        <w:rPr>
          <w:rFonts w:ascii="Arial" w:hAnsi="Arial" w:cs="Arial"/>
          <w:highlight w:val="yellow"/>
          <w:rPrChange w:id="455" w:author="Guo, Shicheng" w:date="2019-06-24T11:26:00Z">
            <w:rPr>
              <w:rFonts w:ascii="Arial" w:hAnsi="Arial" w:cs="Arial"/>
            </w:rPr>
          </w:rPrChange>
        </w:rPr>
        <w:t>Compare high-grade adenoma with normal tissue</w:t>
      </w:r>
      <w:bookmarkEnd w:id="454"/>
    </w:p>
    <w:p w14:paraId="3C8A8086" w14:textId="3998AE07" w:rsidR="00DD3117" w:rsidRDefault="00DD3117" w:rsidP="00F80442">
      <w:pPr>
        <w:rPr>
          <w:rFonts w:ascii="Arial" w:hAnsi="Arial" w:cs="Arial"/>
        </w:rPr>
      </w:pPr>
      <w:r w:rsidRPr="000B3FE0">
        <w:rPr>
          <w:rFonts w:ascii="Arial" w:hAnsi="Arial" w:cs="Arial" w:hint="eastAsia"/>
          <w:highlight w:val="yellow"/>
          <w:rPrChange w:id="456" w:author="Guo, Shicheng" w:date="2019-06-24T11:26:00Z">
            <w:rPr>
              <w:rFonts w:ascii="Arial" w:hAnsi="Arial" w:cs="Arial" w:hint="eastAsia"/>
            </w:rPr>
          </w:rPrChange>
        </w:rPr>
        <w:t>L</w:t>
      </w:r>
      <w:r w:rsidRPr="000B3FE0">
        <w:rPr>
          <w:rFonts w:ascii="Arial" w:hAnsi="Arial" w:cs="Arial"/>
          <w:highlight w:val="yellow"/>
          <w:rPrChange w:id="457" w:author="Guo, Shicheng" w:date="2019-06-24T11:26:00Z">
            <w:rPr>
              <w:rFonts w:ascii="Arial" w:hAnsi="Arial" w:cs="Arial"/>
            </w:rPr>
          </w:rPrChange>
        </w:rPr>
        <w:t>AHA: Compare high-grade adenoma with low-grade adenoma</w:t>
      </w:r>
    </w:p>
    <w:p w14:paraId="458A0D30" w14:textId="48F122BA" w:rsidR="00A72275" w:rsidRDefault="00A72275" w:rsidP="00F80442">
      <w:pPr>
        <w:rPr>
          <w:rFonts w:ascii="Arial" w:hAnsi="Arial" w:cs="Arial"/>
        </w:rPr>
      </w:pPr>
      <w:r>
        <w:rPr>
          <w:rFonts w:ascii="Arial" w:hAnsi="Arial" w:cs="Arial"/>
        </w:rPr>
        <w:t>DMR</w:t>
      </w:r>
      <w:r w:rsidR="00DD3117">
        <w:rPr>
          <w:rFonts w:ascii="Arial" w:hAnsi="Arial" w:cs="Arial"/>
        </w:rPr>
        <w:t xml:space="preserve">: </w:t>
      </w:r>
      <w:bookmarkStart w:id="458" w:name="OLE_LINK98"/>
      <w:bookmarkStart w:id="459" w:name="OLE_LINK99"/>
      <w:r w:rsidR="00DD3117">
        <w:rPr>
          <w:rFonts w:ascii="Arial" w:hAnsi="Arial" w:cs="Arial"/>
        </w:rPr>
        <w:t>Different methylation region</w:t>
      </w:r>
      <w:bookmarkEnd w:id="458"/>
      <w:bookmarkEnd w:id="459"/>
    </w:p>
    <w:p w14:paraId="1C6348ED" w14:textId="6A9DE837" w:rsidR="00A72275" w:rsidRDefault="00DD3117" w:rsidP="00F80442">
      <w:pPr>
        <w:rPr>
          <w:rFonts w:ascii="Arial" w:hAnsi="Arial" w:cs="Arial"/>
        </w:rPr>
      </w:pPr>
      <w:r>
        <w:rPr>
          <w:rFonts w:ascii="Arial" w:hAnsi="Arial" w:cs="Arial"/>
        </w:rPr>
        <w:t>DMS: Different methylation site</w:t>
      </w:r>
    </w:p>
    <w:p w14:paraId="1BD0A1B7" w14:textId="6906861B" w:rsidR="00A72275" w:rsidRDefault="005C3AE2" w:rsidP="00F80442">
      <w:pPr>
        <w:rPr>
          <w:rFonts w:ascii="Arial" w:hAnsi="Arial" w:cs="Arial"/>
        </w:rPr>
      </w:pPr>
      <w:r>
        <w:rPr>
          <w:rFonts w:ascii="Arial" w:hAnsi="Arial" w:cs="Arial"/>
        </w:rPr>
        <w:t>ROC</w:t>
      </w:r>
      <w:r w:rsidR="00DD3117">
        <w:rPr>
          <w:rFonts w:ascii="Arial" w:hAnsi="Arial" w:cs="Arial"/>
        </w:rPr>
        <w:t>:</w:t>
      </w:r>
      <w:r w:rsidR="00DD3117" w:rsidRPr="00DD3117">
        <w:rPr>
          <w:rFonts w:ascii="Arial" w:eastAsiaTheme="minorEastAsia" w:hAnsi="Arial" w:cs="Arial"/>
          <w:kern w:val="2"/>
          <w:sz w:val="22"/>
          <w:szCs w:val="22"/>
        </w:rPr>
        <w:t xml:space="preserve"> </w:t>
      </w:r>
      <w:r w:rsidR="00DD3117">
        <w:rPr>
          <w:rFonts w:ascii="Arial" w:eastAsiaTheme="minorEastAsia" w:hAnsi="Arial" w:cs="Arial"/>
          <w:kern w:val="2"/>
          <w:sz w:val="22"/>
          <w:szCs w:val="22"/>
        </w:rPr>
        <w:t>R</w:t>
      </w:r>
      <w:r w:rsidR="00DD3117" w:rsidRPr="005544C8">
        <w:rPr>
          <w:rFonts w:ascii="Arial" w:eastAsiaTheme="minorEastAsia" w:hAnsi="Arial" w:cs="Arial"/>
          <w:kern w:val="2"/>
          <w:sz w:val="22"/>
          <w:szCs w:val="22"/>
        </w:rPr>
        <w:t>eceiver operating characteristic</w:t>
      </w:r>
    </w:p>
    <w:p w14:paraId="72EC4128" w14:textId="76485DBE" w:rsidR="005C3AE2" w:rsidRDefault="005C3AE2" w:rsidP="00F80442">
      <w:pPr>
        <w:rPr>
          <w:rFonts w:ascii="Arial" w:hAnsi="Arial" w:cs="Arial"/>
        </w:rPr>
      </w:pPr>
      <w:r>
        <w:rPr>
          <w:rFonts w:ascii="Arial" w:hAnsi="Arial" w:cs="Arial"/>
        </w:rPr>
        <w:t>AUC</w:t>
      </w:r>
      <w:r w:rsidR="00DD3117">
        <w:rPr>
          <w:rFonts w:ascii="Arial" w:hAnsi="Arial" w:cs="Arial"/>
        </w:rPr>
        <w:t xml:space="preserve">: </w:t>
      </w:r>
      <w:r w:rsidR="00DD3117" w:rsidRPr="00C24F48">
        <w:rPr>
          <w:rFonts w:ascii="Arial" w:hAnsi="Arial" w:cs="Arial"/>
        </w:rPr>
        <w:t>Area under the curve</w:t>
      </w:r>
    </w:p>
    <w:p w14:paraId="40380289" w14:textId="5BB41B58" w:rsidR="005A596A" w:rsidRPr="00C24F48" w:rsidRDefault="005A596A" w:rsidP="00F80442">
      <w:pPr>
        <w:rPr>
          <w:rFonts w:ascii="Arial" w:hAnsi="Arial" w:cs="Arial"/>
        </w:rPr>
      </w:pPr>
      <w:r w:rsidRPr="00C24F48">
        <w:rPr>
          <w:rFonts w:ascii="Arial" w:hAnsi="Arial" w:cs="Arial"/>
        </w:rPr>
        <w:t>IPA</w:t>
      </w:r>
      <w:r w:rsidR="00DD3117" w:rsidRPr="00C24F48">
        <w:rPr>
          <w:rFonts w:ascii="Arial" w:hAnsi="Arial" w:cs="Arial"/>
        </w:rPr>
        <w:t>:</w:t>
      </w:r>
      <w:r w:rsidR="00C24F48" w:rsidRPr="00C24F48">
        <w:rPr>
          <w:rFonts w:ascii="Arial" w:hAnsi="Arial" w:cs="Arial"/>
        </w:rPr>
        <w:t xml:space="preserve"> </w:t>
      </w:r>
      <w:r w:rsidR="00C24F48" w:rsidRPr="00C24F48">
        <w:rPr>
          <w:rFonts w:ascii="Arial" w:hAnsi="Arial" w:cs="Arial" w:hint="eastAsia"/>
        </w:rPr>
        <w:t>Ingenuity Pathway Analysis</w:t>
      </w:r>
    </w:p>
    <w:p w14:paraId="78935007" w14:textId="339DE9E2" w:rsidR="005A596A" w:rsidRDefault="005A596A" w:rsidP="00C24F48">
      <w:pPr>
        <w:rPr>
          <w:rFonts w:ascii="Arial" w:hAnsi="Arial" w:cs="Arial"/>
        </w:rPr>
      </w:pPr>
      <w:r w:rsidRPr="00C24F48">
        <w:rPr>
          <w:rFonts w:ascii="Arial" w:hAnsi="Arial" w:cs="Arial"/>
        </w:rPr>
        <w:t>KEGG</w:t>
      </w:r>
      <w:r w:rsidR="00C24F48" w:rsidRPr="00C24F48">
        <w:rPr>
          <w:rFonts w:ascii="Arial" w:hAnsi="Arial" w:cs="Arial"/>
        </w:rPr>
        <w:t>: Kyoto Encyclopedia of Genes and Genomes</w:t>
      </w:r>
    </w:p>
    <w:p w14:paraId="4C225047" w14:textId="66C0EA15" w:rsidR="00C24F48" w:rsidRPr="00C24F48" w:rsidRDefault="00C24F48" w:rsidP="00C24F48">
      <w:pPr>
        <w:rPr>
          <w:rFonts w:ascii="Arial" w:hAnsi="Arial" w:cs="Arial"/>
        </w:rPr>
      </w:pPr>
      <w:r>
        <w:rPr>
          <w:rFonts w:ascii="Arial" w:hAnsi="Arial" w:cs="Arial" w:hint="eastAsia"/>
        </w:rPr>
        <w:t>G</w:t>
      </w:r>
      <w:r>
        <w:rPr>
          <w:rFonts w:ascii="Arial" w:hAnsi="Arial" w:cs="Arial"/>
        </w:rPr>
        <w:t>O: Gene Ontology</w:t>
      </w:r>
    </w:p>
    <w:p w14:paraId="3FF9033D" w14:textId="2465F72A" w:rsidR="00A72275" w:rsidRPr="00C24F48" w:rsidRDefault="00054047" w:rsidP="00054047">
      <w:pPr>
        <w:rPr>
          <w:rFonts w:ascii="Arial" w:hAnsi="Arial" w:cs="Arial"/>
        </w:rPr>
      </w:pPr>
      <w:r w:rsidRPr="00C24F48">
        <w:rPr>
          <w:rFonts w:ascii="Arial" w:hAnsi="Arial" w:cs="Arial"/>
        </w:rPr>
        <w:t>t-SNE: t-distributed stochastic neighbor embedding</w:t>
      </w:r>
    </w:p>
    <w:p w14:paraId="716E95C2" w14:textId="6A4F1878" w:rsidR="00F80442" w:rsidRPr="00C24F48" w:rsidRDefault="00054047" w:rsidP="00F80442">
      <w:pPr>
        <w:rPr>
          <w:rFonts w:ascii="Arial" w:hAnsi="Arial" w:cs="Arial"/>
        </w:rPr>
      </w:pPr>
      <w:r w:rsidRPr="00C24F48">
        <w:rPr>
          <w:rFonts w:ascii="Arial" w:hAnsi="Arial" w:cs="Arial"/>
        </w:rPr>
        <w:t>PCA: Principal components analysis</w:t>
      </w:r>
    </w:p>
    <w:p w14:paraId="51F79A25" w14:textId="6BB4CD71" w:rsidR="004270D3" w:rsidRDefault="008D1243" w:rsidP="008D1243">
      <w:pPr>
        <w:rPr>
          <w:rFonts w:ascii="Arial" w:hAnsi="Arial" w:cs="Arial"/>
        </w:rPr>
      </w:pPr>
      <w:proofErr w:type="spellStart"/>
      <w:proofErr w:type="gramStart"/>
      <w:ins w:id="460" w:author="Guo, Shicheng" w:date="2019-06-24T12:08:00Z">
        <w:r>
          <w:rPr>
            <w:rFonts w:ascii="Arial" w:eastAsiaTheme="minorEastAsia" w:hAnsi="Arial" w:cs="Arial"/>
            <w:kern w:val="2"/>
            <w:sz w:val="22"/>
            <w:szCs w:val="22"/>
          </w:rPr>
          <w:t>mBV</w:t>
        </w:r>
        <w:proofErr w:type="spellEnd"/>
        <w:proofErr w:type="gramEnd"/>
        <w:r>
          <w:rPr>
            <w:rFonts w:ascii="Arial" w:eastAsiaTheme="minorEastAsia" w:hAnsi="Arial" w:cs="Arial"/>
            <w:kern w:val="2"/>
            <w:sz w:val="22"/>
            <w:szCs w:val="22"/>
          </w:rPr>
          <w:t>: M</w:t>
        </w:r>
        <w:r w:rsidRPr="00F80442">
          <w:rPr>
            <w:rFonts w:ascii="Arial" w:eastAsiaTheme="minorEastAsia" w:hAnsi="Arial" w:cs="Arial"/>
            <w:kern w:val="2"/>
            <w:sz w:val="22"/>
            <w:szCs w:val="22"/>
          </w:rPr>
          <w:t>ean beta value</w:t>
        </w:r>
        <w:r w:rsidR="002E482F">
          <w:rPr>
            <w:rFonts w:ascii="Arial" w:eastAsiaTheme="minorEastAsia" w:hAnsi="Arial" w:cs="Arial"/>
            <w:kern w:val="2"/>
            <w:sz w:val="22"/>
            <w:szCs w:val="22"/>
          </w:rPr>
          <w:t>s</w:t>
        </w:r>
      </w:ins>
    </w:p>
    <w:p w14:paraId="61757553" w14:textId="15E6663E" w:rsidR="00C73F6C" w:rsidRPr="00C73F6C" w:rsidRDefault="00C73F6C" w:rsidP="00C73F6C">
      <w:pPr>
        <w:pStyle w:val="Heading2"/>
      </w:pPr>
      <w:commentRangeStart w:id="461"/>
      <w:r>
        <w:t>Data and Code Available</w:t>
      </w:r>
      <w:commentRangeEnd w:id="461"/>
      <w:r w:rsidR="00582641">
        <w:rPr>
          <w:rStyle w:val="CommentReference"/>
          <w:rFonts w:ascii="SimSun" w:eastAsia="SimSun" w:hAnsi="SimSun" w:cs="SimSun"/>
          <w:color w:val="auto"/>
        </w:rPr>
        <w:commentReference w:id="461"/>
      </w:r>
    </w:p>
    <w:p w14:paraId="2A1C9F52" w14:textId="4C9F31F2" w:rsidR="00C73F6C" w:rsidDel="00582641" w:rsidRDefault="00C73F6C" w:rsidP="006A78C8">
      <w:pPr>
        <w:rPr>
          <w:del w:id="462" w:author="Guo, Shicheng" w:date="2019-06-24T14:00:00Z"/>
          <w:rFonts w:ascii="Arial" w:hAnsi="Arial" w:cs="Arial"/>
        </w:rPr>
      </w:pPr>
    </w:p>
    <w:p w14:paraId="39416E3F" w14:textId="44764785" w:rsidR="0067017C" w:rsidRDefault="00582641" w:rsidP="00582641">
      <w:pPr>
        <w:rPr>
          <w:rFonts w:ascii="Arial" w:hAnsi="Arial" w:cs="Arial"/>
        </w:rPr>
      </w:pPr>
      <w:ins w:id="463" w:author="Guo, Shicheng" w:date="2019-06-24T13:59:00Z">
        <w:r>
          <w:rPr>
            <w:rFonts w:ascii="Arial" w:eastAsiaTheme="minorEastAsia" w:hAnsi="Arial" w:cs="Arial"/>
            <w:kern w:val="2"/>
            <w:sz w:val="22"/>
            <w:szCs w:val="22"/>
          </w:rPr>
          <w:t xml:space="preserve">DNA methylation </w:t>
        </w:r>
      </w:ins>
      <w:ins w:id="464" w:author="Guo, Shicheng" w:date="2019-06-24T14:01:00Z">
        <w:r w:rsidR="00375FAD">
          <w:rPr>
            <w:rFonts w:ascii="Arial" w:eastAsiaTheme="minorEastAsia" w:hAnsi="Arial" w:cs="Arial"/>
            <w:kern w:val="2"/>
            <w:sz w:val="22"/>
            <w:szCs w:val="22"/>
          </w:rPr>
          <w:t>data (</w:t>
        </w:r>
      </w:ins>
      <w:ins w:id="465" w:author="Guo, Shicheng" w:date="2019-06-24T13:59:00Z">
        <w:r>
          <w:rPr>
            <w:rFonts w:ascii="Arial" w:eastAsiaTheme="minorEastAsia" w:hAnsi="Arial" w:cs="Arial"/>
            <w:kern w:val="2"/>
            <w:sz w:val="22"/>
            <w:szCs w:val="22"/>
          </w:rPr>
          <w:t>Illumina 450K microarray</w:t>
        </w:r>
      </w:ins>
      <w:ins w:id="466" w:author="Guo, Shicheng" w:date="2019-06-24T14:01:00Z">
        <w:r w:rsidR="00375FAD">
          <w:rPr>
            <w:rFonts w:ascii="Arial" w:eastAsiaTheme="minorEastAsia" w:hAnsi="Arial" w:cs="Arial"/>
            <w:kern w:val="2"/>
            <w:sz w:val="22"/>
            <w:szCs w:val="22"/>
          </w:rPr>
          <w:t>)</w:t>
        </w:r>
      </w:ins>
      <w:ins w:id="467" w:author="Guo, Shicheng" w:date="2019-06-24T13:59:00Z">
        <w:r>
          <w:rPr>
            <w:rFonts w:ascii="Arial" w:eastAsiaTheme="minorEastAsia" w:hAnsi="Arial" w:cs="Arial"/>
            <w:kern w:val="2"/>
            <w:sz w:val="22"/>
            <w:szCs w:val="22"/>
          </w:rPr>
          <w:t xml:space="preserve"> have been deposited to xxx. Other data involved in this </w:t>
        </w:r>
      </w:ins>
      <w:ins w:id="468" w:author="Guo, Shicheng" w:date="2019-06-24T14:00:00Z">
        <w:r>
          <w:rPr>
            <w:rFonts w:ascii="Arial" w:eastAsiaTheme="minorEastAsia" w:hAnsi="Arial" w:cs="Arial"/>
            <w:kern w:val="2"/>
            <w:sz w:val="22"/>
            <w:szCs w:val="22"/>
          </w:rPr>
          <w:t xml:space="preserve">study included </w:t>
        </w:r>
      </w:ins>
      <w:ins w:id="469" w:author="Guo, Shicheng" w:date="2019-06-24T13:58:00Z">
        <w:r w:rsidRPr="00F80442">
          <w:rPr>
            <w:rFonts w:ascii="Arial" w:eastAsiaTheme="minorEastAsia" w:hAnsi="Arial" w:cs="Arial"/>
            <w:kern w:val="2"/>
            <w:sz w:val="22"/>
            <w:szCs w:val="22"/>
          </w:rPr>
          <w:t>GSE68060, GSE68838, GSE77954, GSE77965,</w:t>
        </w:r>
        <w:r>
          <w:rPr>
            <w:rFonts w:ascii="Arial" w:eastAsiaTheme="minorEastAsia" w:hAnsi="Arial" w:cs="Arial"/>
            <w:kern w:val="2"/>
            <w:sz w:val="22"/>
            <w:szCs w:val="22"/>
          </w:rPr>
          <w:t xml:space="preserve"> GSE81211, GSE101764, GSE107352</w:t>
        </w:r>
      </w:ins>
      <w:ins w:id="470" w:author="Guo, Shicheng" w:date="2019-06-24T14:00:00Z">
        <w:r>
          <w:rPr>
            <w:rFonts w:ascii="Arial" w:eastAsiaTheme="minorEastAsia" w:hAnsi="Arial" w:cs="Arial"/>
            <w:kern w:val="2"/>
            <w:sz w:val="22"/>
            <w:szCs w:val="22"/>
          </w:rPr>
          <w:t xml:space="preserve">, </w:t>
        </w:r>
      </w:ins>
      <w:ins w:id="471" w:author="Guo, Shicheng" w:date="2019-06-24T13:58:00Z">
        <w:r w:rsidRPr="00F80442">
          <w:rPr>
            <w:rFonts w:ascii="Arial" w:eastAsiaTheme="minorEastAsia" w:hAnsi="Arial" w:cs="Arial"/>
            <w:kern w:val="2"/>
            <w:sz w:val="22"/>
            <w:szCs w:val="22"/>
          </w:rPr>
          <w:t>GSE75546</w:t>
        </w:r>
      </w:ins>
      <w:ins w:id="472" w:author="Guo, Shicheng" w:date="2019-06-24T14:00:00Z">
        <w:r>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E-MTAB-6450</w:t>
        </w:r>
        <w:r>
          <w:rPr>
            <w:rFonts w:ascii="Arial" w:eastAsiaTheme="minorEastAsia" w:hAnsi="Arial" w:cs="Arial"/>
            <w:kern w:val="2"/>
            <w:sz w:val="22"/>
            <w:szCs w:val="22"/>
          </w:rPr>
          <w:t xml:space="preserve">. All the script </w:t>
        </w:r>
      </w:ins>
      <w:ins w:id="473" w:author="Guo, Shicheng" w:date="2019-06-24T14:01:00Z">
        <w:r>
          <w:rPr>
            <w:rFonts w:ascii="Arial" w:eastAsiaTheme="minorEastAsia" w:hAnsi="Arial" w:cs="Arial"/>
            <w:kern w:val="2"/>
            <w:sz w:val="22"/>
            <w:szCs w:val="22"/>
          </w:rPr>
          <w:t xml:space="preserve">involved in the study have been deposited to </w:t>
        </w:r>
        <w:proofErr w:type="spellStart"/>
        <w:r>
          <w:rPr>
            <w:rFonts w:ascii="Arial" w:eastAsiaTheme="minorEastAsia" w:hAnsi="Arial" w:cs="Arial"/>
            <w:kern w:val="2"/>
            <w:sz w:val="22"/>
            <w:szCs w:val="22"/>
          </w:rPr>
          <w:t>Github</w:t>
        </w:r>
        <w:proofErr w:type="spellEnd"/>
        <w:r>
          <w:rPr>
            <w:rFonts w:ascii="Arial" w:eastAsiaTheme="minorEastAsia" w:hAnsi="Arial" w:cs="Arial"/>
            <w:kern w:val="2"/>
            <w:sz w:val="22"/>
            <w:szCs w:val="22"/>
          </w:rPr>
          <w:t>??</w:t>
        </w:r>
      </w:ins>
    </w:p>
    <w:p w14:paraId="0D3C5B33" w14:textId="0A3A94D1" w:rsidR="00C36596" w:rsidRPr="00F2054F" w:rsidRDefault="009F042F" w:rsidP="00F2054F">
      <w:pPr>
        <w:pStyle w:val="Heading2"/>
      </w:pPr>
      <w:commentRangeStart w:id="474"/>
      <w:r w:rsidRPr="00F2054F">
        <w:t>Author Contribution</w:t>
      </w:r>
      <w:commentRangeEnd w:id="474"/>
      <w:r w:rsidR="00C4510D">
        <w:rPr>
          <w:rStyle w:val="CommentReference"/>
          <w:rFonts w:ascii="SimSun" w:eastAsia="SimSun" w:hAnsi="SimSun" w:cs="SimSun"/>
          <w:color w:val="auto"/>
        </w:rPr>
        <w:commentReference w:id="474"/>
      </w:r>
    </w:p>
    <w:p w14:paraId="4FBCFB67" w14:textId="7D2B1994" w:rsidR="00C36596" w:rsidRDefault="00C36596" w:rsidP="006A78C8">
      <w:pPr>
        <w:rPr>
          <w:rFonts w:ascii="Arial" w:hAnsi="Arial" w:cs="Arial"/>
        </w:rPr>
      </w:pPr>
    </w:p>
    <w:p w14:paraId="71D811D4" w14:textId="1E2F371A" w:rsidR="001C1E2E" w:rsidRDefault="001C1E2E" w:rsidP="006A78C8">
      <w:pPr>
        <w:rPr>
          <w:rFonts w:ascii="Arial" w:hAnsi="Arial" w:cs="Arial"/>
        </w:rPr>
      </w:pPr>
    </w:p>
    <w:p w14:paraId="05896F4F" w14:textId="7DB7CC90" w:rsidR="001C1E2E" w:rsidRDefault="001C1E2E" w:rsidP="00F2054F">
      <w:pPr>
        <w:pStyle w:val="Heading2"/>
      </w:pPr>
      <w:r>
        <w:t>Acknowledgement</w:t>
      </w:r>
    </w:p>
    <w:p w14:paraId="0F2FB277" w14:textId="77777777" w:rsidR="001C1E2E" w:rsidRPr="00F2054F" w:rsidRDefault="001C1E2E"/>
    <w:p w14:paraId="39DEA74D" w14:textId="713D398A" w:rsidR="001C1E2E" w:rsidRDefault="001C1E2E" w:rsidP="006A78C8">
      <w:pPr>
        <w:rPr>
          <w:rFonts w:ascii="Arial" w:hAnsi="Arial" w:cs="Arial"/>
        </w:rPr>
      </w:pPr>
    </w:p>
    <w:p w14:paraId="54D55D57" w14:textId="186AB656" w:rsidR="001C1E2E" w:rsidRDefault="001C1E2E" w:rsidP="006A78C8">
      <w:pPr>
        <w:rPr>
          <w:rFonts w:ascii="Arial" w:hAnsi="Arial" w:cs="Arial"/>
        </w:rPr>
      </w:pPr>
    </w:p>
    <w:p w14:paraId="243A5173" w14:textId="11E110FB" w:rsidR="005B48AA" w:rsidRPr="00C24F48" w:rsidRDefault="001C1E2E" w:rsidP="00C24F48">
      <w:pPr>
        <w:pStyle w:val="Heading2"/>
      </w:pPr>
      <w:commentRangeStart w:id="475"/>
      <w:r>
        <w:t>Reference</w:t>
      </w:r>
      <w:commentRangeEnd w:id="475"/>
      <w:r w:rsidR="00C24F48">
        <w:rPr>
          <w:rStyle w:val="CommentReference"/>
          <w:rFonts w:ascii="SimSun" w:eastAsia="SimSun" w:hAnsi="SimSun" w:cs="SimSun"/>
          <w:color w:val="auto"/>
        </w:rPr>
        <w:commentReference w:id="475"/>
      </w:r>
    </w:p>
    <w:p w14:paraId="55BC1323" w14:textId="77777777" w:rsidR="005B48AA" w:rsidRDefault="005B48AA" w:rsidP="006A78C8">
      <w:pPr>
        <w:rPr>
          <w:rFonts w:ascii="Arial" w:hAnsi="Arial" w:cs="Arial"/>
        </w:rPr>
      </w:pPr>
    </w:p>
    <w:p w14:paraId="2B8B4713" w14:textId="77777777" w:rsidR="004E6ACD" w:rsidRPr="004E6ACD" w:rsidRDefault="005B48AA" w:rsidP="004E6ACD">
      <w:pPr>
        <w:pStyle w:val="EndNoteBibliography"/>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E6ACD" w:rsidRPr="004E6ACD">
        <w:t>1.</w:t>
      </w:r>
      <w:r w:rsidR="004E6ACD" w:rsidRPr="004E6ACD">
        <w:tab/>
        <w:t xml:space="preserve">Siegel, R.L., K.D. Miller, and A. Jemal, </w:t>
      </w:r>
      <w:r w:rsidR="004E6ACD" w:rsidRPr="004E6ACD">
        <w:rPr>
          <w:i/>
        </w:rPr>
        <w:t>Cancer statistics, 2018.</w:t>
      </w:r>
      <w:r w:rsidR="004E6ACD" w:rsidRPr="004E6ACD">
        <w:t xml:space="preserve"> CA Cancer J Clin, 2018. </w:t>
      </w:r>
      <w:r w:rsidR="004E6ACD" w:rsidRPr="004E6ACD">
        <w:rPr>
          <w:b/>
        </w:rPr>
        <w:t>68</w:t>
      </w:r>
      <w:r w:rsidR="004E6ACD" w:rsidRPr="004E6ACD">
        <w:t>(1): p. 7-30.</w:t>
      </w:r>
    </w:p>
    <w:p w14:paraId="40A4587B" w14:textId="77777777" w:rsidR="004E6ACD" w:rsidRPr="004E6ACD" w:rsidRDefault="004E6ACD" w:rsidP="004E6ACD">
      <w:pPr>
        <w:pStyle w:val="EndNoteBibliography"/>
        <w:ind w:left="720" w:hanging="720"/>
      </w:pPr>
      <w:r w:rsidRPr="004E6ACD">
        <w:t>2.</w:t>
      </w:r>
      <w:r w:rsidRPr="004E6ACD">
        <w:tab/>
        <w:t xml:space="preserve">Chen, W., et al., </w:t>
      </w:r>
      <w:r w:rsidRPr="004E6ACD">
        <w:rPr>
          <w:i/>
        </w:rPr>
        <w:t>Cancer statistics in China, 2015.</w:t>
      </w:r>
      <w:r w:rsidRPr="004E6ACD">
        <w:t xml:space="preserve"> CA Cancer J Clin, 2016. </w:t>
      </w:r>
      <w:r w:rsidRPr="004E6ACD">
        <w:rPr>
          <w:b/>
        </w:rPr>
        <w:t>66</w:t>
      </w:r>
      <w:r w:rsidRPr="004E6ACD">
        <w:t>(2): p. 115-32.</w:t>
      </w:r>
    </w:p>
    <w:p w14:paraId="74A5483C" w14:textId="77777777" w:rsidR="004E6ACD" w:rsidRPr="004E6ACD" w:rsidRDefault="004E6ACD" w:rsidP="004E6ACD">
      <w:pPr>
        <w:pStyle w:val="EndNoteBibliography"/>
        <w:ind w:left="720" w:hanging="720"/>
      </w:pPr>
      <w:r w:rsidRPr="004E6ACD">
        <w:t>3.</w:t>
      </w:r>
      <w:r w:rsidRPr="004E6ACD">
        <w:tab/>
        <w:t xml:space="preserve">Guo, S., et al., </w:t>
      </w:r>
      <w:r w:rsidRPr="004E6ACD">
        <w:rPr>
          <w:i/>
        </w:rPr>
        <w:t>Identification of methylation haplotype blocks aids in deconvolution of heterogeneous tissue samples and tumor tissue-of-origin mapping from plasma DNA.</w:t>
      </w:r>
      <w:r w:rsidRPr="004E6ACD">
        <w:t xml:space="preserve"> Nat Genet, 2017. </w:t>
      </w:r>
      <w:r w:rsidRPr="004E6ACD">
        <w:rPr>
          <w:b/>
        </w:rPr>
        <w:t>49</w:t>
      </w:r>
      <w:r w:rsidRPr="004E6ACD">
        <w:t>(4): p. 635-642.</w:t>
      </w:r>
    </w:p>
    <w:p w14:paraId="76F031C7" w14:textId="77777777" w:rsidR="004E6ACD" w:rsidRPr="004E6ACD" w:rsidRDefault="004E6ACD" w:rsidP="004E6ACD">
      <w:pPr>
        <w:pStyle w:val="EndNoteBibliography"/>
        <w:ind w:left="720" w:hanging="720"/>
      </w:pPr>
      <w:r w:rsidRPr="004E6ACD">
        <w:t>4.</w:t>
      </w:r>
      <w:r w:rsidRPr="004E6ACD">
        <w:tab/>
        <w:t xml:space="preserve">Wang, X., et al., </w:t>
      </w:r>
      <w:r w:rsidRPr="004E6ACD">
        <w:rPr>
          <w:i/>
        </w:rPr>
        <w:t>Hypermethylation reduces expression of tumor-suppressor PLZF and regulates proliferation and apoptosis in non-small-cell lung cancers.</w:t>
      </w:r>
      <w:r w:rsidRPr="004E6ACD">
        <w:t xml:space="preserve"> FASEB J, 2013. </w:t>
      </w:r>
      <w:r w:rsidRPr="004E6ACD">
        <w:rPr>
          <w:b/>
        </w:rPr>
        <w:t>27</w:t>
      </w:r>
      <w:r w:rsidRPr="004E6ACD">
        <w:t>(10): p. 4194-203.</w:t>
      </w:r>
    </w:p>
    <w:p w14:paraId="1A52E040" w14:textId="77777777" w:rsidR="004E6ACD" w:rsidRPr="004E6ACD" w:rsidRDefault="004E6ACD" w:rsidP="004E6ACD">
      <w:pPr>
        <w:pStyle w:val="EndNoteBibliography"/>
        <w:ind w:left="720" w:hanging="720"/>
      </w:pPr>
      <w:r w:rsidRPr="004E6ACD">
        <w:t>5.</w:t>
      </w:r>
      <w:r w:rsidRPr="004E6ACD">
        <w:tab/>
        <w:t xml:space="preserve">Guo, S., et al., </w:t>
      </w:r>
      <w:r w:rsidRPr="004E6ACD">
        <w:rPr>
          <w:i/>
        </w:rPr>
        <w:t>Identification and validation of the methylation biomarkers of non-small cell lung cancer (NSCLC).</w:t>
      </w:r>
      <w:r w:rsidRPr="004E6ACD">
        <w:t xml:space="preserve"> Clin Epigenetics, 2015. </w:t>
      </w:r>
      <w:r w:rsidRPr="004E6ACD">
        <w:rPr>
          <w:b/>
        </w:rPr>
        <w:t>7</w:t>
      </w:r>
      <w:r w:rsidRPr="004E6ACD">
        <w:t>: p. 3.</w:t>
      </w:r>
    </w:p>
    <w:p w14:paraId="31B73D96" w14:textId="77777777" w:rsidR="004E6ACD" w:rsidRPr="004E6ACD" w:rsidRDefault="004E6ACD" w:rsidP="004E6ACD">
      <w:pPr>
        <w:pStyle w:val="EndNoteBibliography"/>
        <w:ind w:left="720" w:hanging="720"/>
      </w:pPr>
      <w:r w:rsidRPr="004E6ACD">
        <w:t>6.</w:t>
      </w:r>
      <w:r w:rsidRPr="004E6ACD">
        <w:tab/>
        <w:t xml:space="preserve">Zhao, Y., et al., </w:t>
      </w:r>
      <w:r w:rsidRPr="004E6ACD">
        <w:rPr>
          <w:i/>
        </w:rPr>
        <w:t>Genome-wide methylation profiling of the different stages of hepatitis B virus-related hepatocellular carcinoma development in plasma cell-free DNA reveals potential biomarkers for early detection and high-risk monitoring of hepatocellular carcinoma.</w:t>
      </w:r>
      <w:r w:rsidRPr="004E6ACD">
        <w:t xml:space="preserve"> Clin Epigenetics, 2014. </w:t>
      </w:r>
      <w:r w:rsidRPr="004E6ACD">
        <w:rPr>
          <w:b/>
        </w:rPr>
        <w:t>6</w:t>
      </w:r>
      <w:r w:rsidRPr="004E6ACD">
        <w:t>(1): p. 30.</w:t>
      </w:r>
    </w:p>
    <w:p w14:paraId="0CD051A2" w14:textId="77777777" w:rsidR="004E6ACD" w:rsidRPr="004E6ACD" w:rsidRDefault="004E6ACD" w:rsidP="004E6ACD">
      <w:pPr>
        <w:pStyle w:val="EndNoteBibliography"/>
        <w:ind w:left="720" w:hanging="720"/>
      </w:pPr>
      <w:r w:rsidRPr="004E6ACD">
        <w:t>7.</w:t>
      </w:r>
      <w:r w:rsidRPr="004E6ACD">
        <w:tab/>
        <w:t xml:space="preserve">Haikun Zhang, P.D., Shicheng Guo, Chengcheng Tao, Wenmin Zhao, Jiakang Wang, Ramsey Cheung, Augusto Vilanueva, Huiguo Ding, Steven J. Schrodi, Dake Zhang, Changqing Zeng, </w:t>
      </w:r>
      <w:r w:rsidRPr="004E6ACD">
        <w:rPr>
          <w:i/>
        </w:rPr>
        <w:t>Circulating cell-free DNA based low-pass genome-wide bisulfite sequencing aids non-invasive surveillance to Hepatocellular carcinoma.</w:t>
      </w:r>
      <w:r w:rsidRPr="004E6ACD">
        <w:t xml:space="preserve"> Science Advance (Submitted), 2019.</w:t>
      </w:r>
    </w:p>
    <w:p w14:paraId="6E7891D8" w14:textId="0532E6E3" w:rsidR="001C1E2E" w:rsidRDefault="005B48AA" w:rsidP="006A78C8">
      <w:pPr>
        <w:rPr>
          <w:ins w:id="476" w:author="Guo, Shicheng" w:date="2019-06-24T11:12:00Z"/>
          <w:rFonts w:ascii="Arial" w:hAnsi="Arial" w:cs="Arial"/>
        </w:rPr>
      </w:pPr>
      <w:r>
        <w:rPr>
          <w:rFonts w:ascii="Arial" w:hAnsi="Arial" w:cs="Arial"/>
        </w:rPr>
        <w:fldChar w:fldCharType="end"/>
      </w:r>
    </w:p>
    <w:p w14:paraId="592DB68D" w14:textId="49C1140B" w:rsidR="00D25AAF" w:rsidRDefault="00D25AAF" w:rsidP="006A78C8">
      <w:pPr>
        <w:rPr>
          <w:ins w:id="477" w:author="Guo, Shicheng" w:date="2019-06-24T11:12:00Z"/>
          <w:rFonts w:ascii="Arial" w:hAnsi="Arial" w:cs="Arial"/>
        </w:rPr>
      </w:pPr>
    </w:p>
    <w:p w14:paraId="0F2AB527" w14:textId="747453C2" w:rsidR="00D25AAF" w:rsidRDefault="00D25AAF" w:rsidP="006A78C8">
      <w:pPr>
        <w:rPr>
          <w:ins w:id="478" w:author="Guo, Shicheng" w:date="2019-06-24T11:12:00Z"/>
          <w:rFonts w:ascii="Arial" w:hAnsi="Arial" w:cs="Arial"/>
        </w:rPr>
      </w:pPr>
    </w:p>
    <w:p w14:paraId="2427B139" w14:textId="7C186EA4" w:rsidR="00D25AAF" w:rsidRDefault="00D25AAF" w:rsidP="00D141FA">
      <w:pPr>
        <w:pStyle w:val="Heading2"/>
        <w:rPr>
          <w:ins w:id="479" w:author="Guo, Shicheng" w:date="2019-06-24T11:56:00Z"/>
        </w:rPr>
        <w:pPrChange w:id="480" w:author="Guo, Shicheng" w:date="2019-06-24T11:13:00Z">
          <w:pPr/>
        </w:pPrChange>
      </w:pPr>
      <w:ins w:id="481" w:author="Guo, Shicheng" w:date="2019-06-24T11:12:00Z">
        <w:r w:rsidRPr="00D141FA">
          <w:rPr>
            <w:rPrChange w:id="482" w:author="Guo, Shicheng" w:date="2019-06-24T11:13:00Z">
              <w:rPr>
                <w:rFonts w:ascii="Arial" w:hAnsi="Arial" w:cs="Arial"/>
              </w:rPr>
            </w:rPrChange>
          </w:rPr>
          <w:t xml:space="preserve">Figure and legends: </w:t>
        </w:r>
      </w:ins>
    </w:p>
    <w:p w14:paraId="50598330" w14:textId="2CAA8E95" w:rsidR="00475509" w:rsidRPr="00475509" w:rsidRDefault="00475509" w:rsidP="00475509">
      <w:pPr>
        <w:rPr>
          <w:ins w:id="483" w:author="Guo, Shicheng" w:date="2019-06-24T11:56:00Z"/>
          <w:rFonts w:ascii="Arial" w:hAnsi="Arial" w:cs="Arial"/>
          <w:rPrChange w:id="484" w:author="Guo, Shicheng" w:date="2019-06-24T11:56:00Z">
            <w:rPr>
              <w:ins w:id="485" w:author="Guo, Shicheng" w:date="2019-06-24T11:56:00Z"/>
            </w:rPr>
          </w:rPrChange>
        </w:rPr>
      </w:pPr>
    </w:p>
    <w:p w14:paraId="219CEA48" w14:textId="77777777" w:rsidR="00FE5190" w:rsidRPr="00743D48" w:rsidRDefault="00FE5190" w:rsidP="00FE5190">
      <w:pPr>
        <w:pStyle w:val="HTMLPreformatted"/>
        <w:shd w:val="clear" w:color="auto" w:fill="FFFFFF"/>
        <w:spacing w:line="225" w:lineRule="atLeast"/>
        <w:jc w:val="both"/>
        <w:rPr>
          <w:ins w:id="486" w:author="Guo, Shicheng" w:date="2019-06-24T12:18:00Z"/>
          <w:rFonts w:ascii="Arial" w:eastAsiaTheme="minorEastAsia" w:hAnsi="Arial" w:cs="Arial"/>
          <w:kern w:val="2"/>
          <w:sz w:val="22"/>
          <w:szCs w:val="22"/>
        </w:rPr>
      </w:pPr>
      <w:ins w:id="487" w:author="Guo, Shicheng" w:date="2019-06-24T12:18:00Z">
        <w:r>
          <w:rPr>
            <w:rFonts w:ascii="Arial" w:eastAsiaTheme="minorEastAsia" w:hAnsi="Arial" w:cs="Arial"/>
            <w:kern w:val="2"/>
            <w:sz w:val="22"/>
            <w:szCs w:val="22"/>
          </w:rPr>
          <w:t>Table 1. Prediction performance based on hyper-DMR and hypo-MDR to distinguish cancer and normal</w:t>
        </w:r>
      </w:ins>
    </w:p>
    <w:p w14:paraId="1630BAD6" w14:textId="667C4EE6" w:rsidR="00D25AAF" w:rsidRDefault="00D25AAF" w:rsidP="006A78C8">
      <w:pPr>
        <w:rPr>
          <w:ins w:id="488" w:author="Guo, Shicheng" w:date="2019-06-24T11:12:00Z"/>
          <w:rFonts w:ascii="Arial" w:hAnsi="Arial" w:cs="Arial"/>
        </w:rPr>
      </w:pPr>
    </w:p>
    <w:p w14:paraId="320DBA0B" w14:textId="77777777" w:rsidR="00475509" w:rsidRPr="00B424D5" w:rsidRDefault="00475509" w:rsidP="00475509">
      <w:pPr>
        <w:jc w:val="both"/>
        <w:rPr>
          <w:ins w:id="489" w:author="Guo, Shicheng" w:date="2019-06-24T11:56:00Z"/>
          <w:rFonts w:ascii="Arial" w:hAnsi="Arial" w:cs="Arial"/>
          <w:sz w:val="22"/>
          <w:szCs w:val="22"/>
        </w:rPr>
      </w:pPr>
      <w:ins w:id="490" w:author="Guo, Shicheng" w:date="2019-06-24T11:56:00Z">
        <w:r w:rsidRPr="00B424D5">
          <w:rPr>
            <w:rFonts w:ascii="Arial" w:hAnsi="Arial" w:cs="Arial"/>
            <w:sz w:val="22"/>
            <w:szCs w:val="22"/>
          </w:rPr>
          <w:t xml:space="preserve">Figure 1. Genome-wide DNA methylation of </w:t>
        </w:r>
        <w:commentRangeStart w:id="491"/>
        <w:r w:rsidRPr="00F80442">
          <w:rPr>
            <w:rFonts w:ascii="Arial" w:hAnsi="Arial" w:cs="Arial"/>
            <w:sz w:val="22"/>
            <w:szCs w:val="22"/>
          </w:rPr>
          <w:t>low-</w:t>
        </w:r>
        <w:r>
          <w:rPr>
            <w:rFonts w:ascii="Arial" w:hAnsi="Arial" w:cs="Arial"/>
            <w:sz w:val="22"/>
            <w:szCs w:val="22"/>
          </w:rPr>
          <w:t>grade adenoma (LGA), h</w:t>
        </w:r>
        <w:r w:rsidRPr="00C21CA7">
          <w:rPr>
            <w:rFonts w:ascii="Arial" w:hAnsi="Arial" w:cs="Arial"/>
            <w:sz w:val="22"/>
            <w:szCs w:val="22"/>
          </w:rPr>
          <w:t>igh-grade colorectal adenoma</w:t>
        </w:r>
        <w:commentRangeEnd w:id="491"/>
        <w:r w:rsidRPr="00B424D5">
          <w:rPr>
            <w:sz w:val="22"/>
            <w:szCs w:val="22"/>
          </w:rPr>
          <w:commentReference w:id="491"/>
        </w:r>
        <w:r>
          <w:rPr>
            <w:rFonts w:ascii="Arial" w:hAnsi="Arial" w:cs="Arial"/>
            <w:sz w:val="22"/>
            <w:szCs w:val="22"/>
          </w:rPr>
          <w:t xml:space="preserve"> (HGA) and </w:t>
        </w:r>
        <w:r w:rsidRPr="00743D48">
          <w:rPr>
            <w:rFonts w:ascii="Arial" w:hAnsi="Arial" w:cs="Arial"/>
            <w:sz w:val="22"/>
            <w:szCs w:val="22"/>
          </w:rPr>
          <w:t xml:space="preserve">adjacent normal </w:t>
        </w:r>
        <w:r>
          <w:rPr>
            <w:rFonts w:ascii="Arial" w:hAnsi="Arial" w:cs="Arial"/>
            <w:sz w:val="22"/>
            <w:szCs w:val="22"/>
          </w:rPr>
          <w:t xml:space="preserve">colon </w:t>
        </w:r>
        <w:r w:rsidRPr="00743D48">
          <w:rPr>
            <w:rFonts w:ascii="Arial" w:hAnsi="Arial" w:cs="Arial"/>
            <w:sz w:val="22"/>
            <w:szCs w:val="22"/>
          </w:rPr>
          <w:t>tissue</w:t>
        </w:r>
        <w:r>
          <w:rPr>
            <w:rFonts w:ascii="Arial" w:hAnsi="Arial" w:cs="Arial"/>
            <w:sz w:val="22"/>
            <w:szCs w:val="22"/>
          </w:rPr>
          <w:t xml:space="preserve">. (A) </w:t>
        </w:r>
        <w:proofErr w:type="spellStart"/>
        <w:proofErr w:type="gramStart"/>
        <w:r>
          <w:rPr>
            <w:rFonts w:ascii="Arial" w:hAnsi="Arial" w:cs="Arial"/>
            <w:sz w:val="22"/>
            <w:szCs w:val="22"/>
          </w:rPr>
          <w:t>tSNE</w:t>
        </w:r>
        <w:proofErr w:type="spellEnd"/>
        <w:proofErr w:type="gramEnd"/>
        <w:r>
          <w:rPr>
            <w:rFonts w:ascii="Arial" w:hAnsi="Arial" w:cs="Arial"/>
            <w:sz w:val="22"/>
            <w:szCs w:val="22"/>
          </w:rPr>
          <w:t xml:space="preserve"> analysis to show the data structure and sample relationship (B) PCA analysis to show the data structure and sample relationship (C)</w:t>
        </w:r>
        <w:r w:rsidRPr="00B424D5" w:rsidDel="00250CF9">
          <w:rPr>
            <w:rFonts w:ascii="Arial" w:hAnsi="Arial" w:cs="Arial"/>
            <w:sz w:val="22"/>
            <w:szCs w:val="22"/>
          </w:rPr>
          <w:t xml:space="preserve"> </w:t>
        </w:r>
        <w:commentRangeStart w:id="492"/>
        <w:r w:rsidRPr="00B424D5">
          <w:rPr>
            <w:rFonts w:ascii="Arial" w:hAnsi="Arial" w:cs="Arial"/>
            <w:sz w:val="22"/>
            <w:szCs w:val="22"/>
            <w:highlight w:val="yellow"/>
          </w:rPr>
          <w:t>???</w:t>
        </w:r>
        <w:commentRangeEnd w:id="492"/>
        <w:r>
          <w:rPr>
            <w:rStyle w:val="CommentReference"/>
          </w:rPr>
          <w:commentReference w:id="492"/>
        </w:r>
        <w:r>
          <w:rPr>
            <w:rFonts w:ascii="Arial" w:hAnsi="Arial" w:cs="Arial"/>
            <w:sz w:val="22"/>
            <w:szCs w:val="22"/>
          </w:rPr>
          <w:t xml:space="preserve"> (D) Density plot to show the distribution of the whole array probes cross N, LA and HA (E</w:t>
        </w:r>
        <w:proofErr w:type="gramStart"/>
        <w:r>
          <w:rPr>
            <w:rFonts w:ascii="Arial" w:hAnsi="Arial" w:cs="Arial"/>
            <w:sz w:val="22"/>
            <w:szCs w:val="22"/>
          </w:rPr>
          <w:t xml:space="preserve">) </w:t>
        </w:r>
        <w:commentRangeStart w:id="493"/>
        <w:r w:rsidRPr="00B424D5">
          <w:rPr>
            <w:rFonts w:ascii="Arial" w:hAnsi="Arial" w:cs="Arial"/>
            <w:sz w:val="22"/>
            <w:szCs w:val="22"/>
            <w:highlight w:val="yellow"/>
          </w:rPr>
          <w:t>?????</w:t>
        </w:r>
        <w:commentRangeEnd w:id="493"/>
        <w:proofErr w:type="gramEnd"/>
        <w:r>
          <w:rPr>
            <w:rStyle w:val="CommentReference"/>
          </w:rPr>
          <w:commentReference w:id="493"/>
        </w:r>
      </w:ins>
    </w:p>
    <w:p w14:paraId="6DDBC796" w14:textId="77777777" w:rsidR="00DE4627" w:rsidRDefault="00DE4627" w:rsidP="006A78C8">
      <w:pPr>
        <w:rPr>
          <w:ins w:id="494" w:author="Guo, Shicheng" w:date="2019-06-24T11:55:00Z"/>
          <w:rFonts w:ascii="Arial" w:hAnsi="Arial" w:cs="Arial"/>
        </w:rPr>
      </w:pPr>
    </w:p>
    <w:p w14:paraId="709A3C2B" w14:textId="77777777" w:rsidR="00475509" w:rsidRPr="00B424D5" w:rsidRDefault="00475509" w:rsidP="00475509">
      <w:pPr>
        <w:jc w:val="both"/>
        <w:rPr>
          <w:ins w:id="495" w:author="Guo, Shicheng" w:date="2019-06-24T11:56:00Z"/>
          <w:rFonts w:ascii="Arial" w:hAnsi="Arial" w:cs="Arial"/>
          <w:sz w:val="22"/>
          <w:szCs w:val="22"/>
        </w:rPr>
      </w:pPr>
      <w:ins w:id="496" w:author="Guo, Shicheng" w:date="2019-06-24T11:56:00Z">
        <w:r w:rsidRPr="00B424D5">
          <w:rPr>
            <w:rFonts w:ascii="Arial" w:hAnsi="Arial" w:cs="Arial"/>
            <w:sz w:val="22"/>
            <w:szCs w:val="22"/>
          </w:rPr>
          <w:t>Figure 2. Differential DNA methylation analysis between LGA, HGA and adjacent normal colon tissues. (A): DMR between LGA and adjacent normal colon tissues.</w:t>
        </w:r>
        <w:r w:rsidRPr="00B424D5" w:rsidDel="00557F40">
          <w:rPr>
            <w:rFonts w:ascii="Arial" w:hAnsi="Arial" w:cs="Arial"/>
            <w:sz w:val="22"/>
            <w:szCs w:val="22"/>
          </w:rPr>
          <w:t xml:space="preserve"> </w:t>
        </w:r>
        <w:r w:rsidRPr="00B424D5">
          <w:rPr>
            <w:rFonts w:ascii="Arial" w:hAnsi="Arial" w:cs="Arial"/>
            <w:sz w:val="22"/>
            <w:szCs w:val="22"/>
          </w:rPr>
          <w:t>(B): DMR between HGA and adjacent normal colon tissues. (C): DMR between HGA and LGA. (D): Venn graph to show all the above DMRs.</w:t>
        </w:r>
      </w:ins>
    </w:p>
    <w:p w14:paraId="618C7388" w14:textId="77777777" w:rsidR="00DE4627" w:rsidRDefault="00DE4627" w:rsidP="00DE4627">
      <w:pPr>
        <w:jc w:val="both"/>
        <w:rPr>
          <w:ins w:id="497" w:author="Guo, Shicheng" w:date="2019-06-24T11:55:00Z"/>
          <w:rFonts w:ascii="Arial" w:hAnsi="Arial" w:cs="Arial"/>
        </w:rPr>
      </w:pPr>
    </w:p>
    <w:p w14:paraId="7606CBD0" w14:textId="4F5095B7" w:rsidR="00DE4627" w:rsidRDefault="00DE4627" w:rsidP="00DE4627">
      <w:pPr>
        <w:jc w:val="both"/>
        <w:rPr>
          <w:ins w:id="498" w:author="Guo, Shicheng" w:date="2019-06-24T11:55:00Z"/>
          <w:rFonts w:ascii="Arial" w:hAnsi="Arial" w:cs="Arial"/>
        </w:rPr>
      </w:pPr>
      <w:ins w:id="499" w:author="Guo, Shicheng" w:date="2019-06-24T11:55:00Z">
        <w:r w:rsidRPr="00B424D5">
          <w:rPr>
            <w:rFonts w:ascii="Arial" w:hAnsi="Arial" w:cs="Arial"/>
            <w:sz w:val="22"/>
            <w:szCs w:val="22"/>
          </w:rPr>
          <w:t>Figure 3. Enrichment analysis shown Nervous system was associated with adenoma development</w:t>
        </w:r>
        <w:r>
          <w:rPr>
            <w:rFonts w:ascii="Arial" w:hAnsi="Arial" w:cs="Arial"/>
            <w:sz w:val="22"/>
            <w:szCs w:val="22"/>
          </w:rPr>
          <w:t xml:space="preserve">. (A): GO and KEGG analysis to overall DMRs. (B): GO and KEGG analysis to DRMs identified from LGA vs Normal and HGA vs Normal. </w:t>
        </w:r>
      </w:ins>
    </w:p>
    <w:p w14:paraId="64605DCA" w14:textId="45805A98" w:rsidR="00D25AAF" w:rsidRDefault="00D25AAF" w:rsidP="00D25AAF">
      <w:pPr>
        <w:rPr>
          <w:ins w:id="500" w:author="Guo, Shicheng" w:date="2019-06-24T11:12:00Z"/>
          <w:rFonts w:ascii="Arial" w:hAnsi="Arial" w:cs="Arial"/>
        </w:rPr>
      </w:pPr>
    </w:p>
    <w:p w14:paraId="5D66B0E5" w14:textId="58211F25" w:rsidR="00F935A9" w:rsidRDefault="00F935A9" w:rsidP="00F935A9">
      <w:pPr>
        <w:jc w:val="both"/>
        <w:rPr>
          <w:ins w:id="501" w:author="Guo, Shicheng" w:date="2019-06-24T12:16:00Z"/>
          <w:rFonts w:ascii="Arial" w:eastAsiaTheme="minorEastAsia" w:hAnsi="Arial" w:cs="Arial"/>
          <w:kern w:val="2"/>
          <w:sz w:val="22"/>
          <w:szCs w:val="22"/>
        </w:rPr>
      </w:pPr>
      <w:ins w:id="502" w:author="Guo, Shicheng" w:date="2019-06-24T12:16:00Z">
        <w:r>
          <w:rPr>
            <w:rFonts w:ascii="Arial" w:eastAsiaTheme="minorEastAsia" w:hAnsi="Arial" w:cs="Arial"/>
            <w:kern w:val="2"/>
            <w:sz w:val="22"/>
            <w:szCs w:val="22"/>
          </w:rPr>
          <w:t xml:space="preserve">Figure 4. </w:t>
        </w:r>
        <w:r w:rsidRPr="00B424D5">
          <w:rPr>
            <w:rFonts w:ascii="Arial" w:eastAsiaTheme="minorEastAsia" w:hAnsi="Arial" w:cs="Arial"/>
            <w:kern w:val="2"/>
            <w:sz w:val="22"/>
            <w:szCs w:val="22"/>
          </w:rPr>
          <w:t xml:space="preserve">Hyper-methylated </w:t>
        </w:r>
        <w:proofErr w:type="spellStart"/>
        <w:r w:rsidRPr="00B424D5">
          <w:rPr>
            <w:rFonts w:ascii="Arial" w:eastAsiaTheme="minorEastAsia" w:hAnsi="Arial" w:cs="Arial"/>
            <w:kern w:val="2"/>
            <w:sz w:val="22"/>
            <w:szCs w:val="22"/>
          </w:rPr>
          <w:t>CpG</w:t>
        </w:r>
        <w:proofErr w:type="spellEnd"/>
        <w:r w:rsidRPr="00B424D5">
          <w:rPr>
            <w:rFonts w:ascii="Arial" w:eastAsiaTheme="minorEastAsia" w:hAnsi="Arial" w:cs="Arial"/>
            <w:kern w:val="2"/>
            <w:sz w:val="22"/>
            <w:szCs w:val="22"/>
          </w:rPr>
          <w:t xml:space="preserve"> sites showed better diagnostic performance than the hypo-methylated pattern</w:t>
        </w:r>
        <w:r>
          <w:rPr>
            <w:rFonts w:ascii="Arial" w:eastAsiaTheme="minorEastAsia" w:hAnsi="Arial" w:cs="Arial"/>
            <w:kern w:val="2"/>
            <w:sz w:val="22"/>
            <w:szCs w:val="22"/>
          </w:rPr>
          <w:t>. (A): Cluster analysis based on hyper-DMRs among normal, adenoma and cancer samples. (B): Cluster analysis based on hypo-DMRs among normal, adenoma and cancer samples. (C): Prediction performance based on hyper and hypo-DMRs. (D)</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(E)</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(F)</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(G)</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(H</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w:t>
        </w:r>
      </w:ins>
    </w:p>
    <w:p w14:paraId="7469ED64" w14:textId="77777777" w:rsidR="00F935A9" w:rsidRDefault="00F935A9" w:rsidP="00F935A9">
      <w:pPr>
        <w:pStyle w:val="HTMLPreformatted"/>
        <w:shd w:val="clear" w:color="auto" w:fill="FFFFFF"/>
        <w:spacing w:line="225" w:lineRule="atLeast"/>
        <w:jc w:val="both"/>
        <w:rPr>
          <w:ins w:id="503" w:author="Guo, Shicheng" w:date="2019-06-24T12:16:00Z"/>
          <w:rFonts w:ascii="Arial" w:eastAsiaTheme="minorEastAsia" w:hAnsi="Arial" w:cs="Arial"/>
          <w:kern w:val="2"/>
          <w:sz w:val="22"/>
          <w:szCs w:val="22"/>
        </w:rPr>
      </w:pPr>
    </w:p>
    <w:p w14:paraId="41AF1E01" w14:textId="236F0044" w:rsidR="00F935A9" w:rsidRPr="00B424D5" w:rsidRDefault="00F935A9" w:rsidP="00F935A9">
      <w:pPr>
        <w:pStyle w:val="HTMLPreformatted"/>
        <w:shd w:val="clear" w:color="auto" w:fill="FFFFFF"/>
        <w:spacing w:line="225" w:lineRule="atLeast"/>
        <w:jc w:val="both"/>
        <w:rPr>
          <w:ins w:id="504" w:author="Guo, Shicheng" w:date="2019-06-24T12:16:00Z"/>
          <w:rFonts w:ascii="Arial" w:eastAsia="Arial" w:hAnsi="Arial" w:cs="Arial"/>
          <w:color w:val="000000" w:themeColor="text1"/>
          <w:sz w:val="22"/>
          <w:szCs w:val="22"/>
        </w:rPr>
      </w:pPr>
      <w:ins w:id="505" w:author="Guo, Shicheng" w:date="2019-06-24T12:16:00Z">
        <w:r>
          <w:rPr>
            <w:rFonts w:ascii="Arial" w:eastAsiaTheme="minorEastAsia" w:hAnsi="Arial" w:cs="Arial"/>
            <w:kern w:val="2"/>
            <w:sz w:val="22"/>
            <w:szCs w:val="22"/>
          </w:rPr>
          <w:t xml:space="preserve">Figure 5. DNA methylation </w:t>
        </w:r>
        <w:r w:rsidRPr="005544C8">
          <w:rPr>
            <w:rFonts w:ascii="Arial" w:eastAsia="Arial" w:hAnsi="Arial" w:cs="Arial"/>
            <w:color w:val="000000" w:themeColor="text1"/>
            <w:sz w:val="22"/>
            <w:szCs w:val="22"/>
          </w:rPr>
          <w:t>ADHFE1</w:t>
        </w:r>
        <w:r>
          <w:rPr>
            <w:rFonts w:ascii="Arial" w:eastAsia="Arial" w:hAnsi="Arial" w:cs="Arial"/>
            <w:color w:val="000000" w:themeColor="text1"/>
            <w:sz w:val="22"/>
            <w:szCs w:val="22"/>
          </w:rPr>
          <w:t xml:space="preserve"> and ACSS3 in Normal, LGA and HGA. (A): relationship between DNA methylation and gene expression of ADHFE1. (B): relationship between DNA methylation and gene expression of ACSS3. (C): </w:t>
        </w:r>
        <w:r w:rsidRPr="00B424D5">
          <w:rPr>
            <w:rFonts w:ascii="Arial" w:eastAsia="Arial" w:hAnsi="Arial" w:cs="Arial"/>
            <w:color w:val="000000" w:themeColor="text1"/>
            <w:sz w:val="22"/>
            <w:szCs w:val="22"/>
            <w:highlight w:val="yellow"/>
          </w:rPr>
          <w:t>ROC of the prediction</w:t>
        </w:r>
        <w:r>
          <w:rPr>
            <w:rFonts w:ascii="Arial" w:eastAsia="Arial" w:hAnsi="Arial" w:cs="Arial"/>
            <w:color w:val="000000" w:themeColor="text1"/>
            <w:sz w:val="22"/>
            <w:szCs w:val="22"/>
          </w:rPr>
          <w:t>. (D): DNA methylation of ADHFE1 in normal adenoma and cancer samples. (E): DNA methylation of ACSS3 in normal adenoma and cancer samples.</w:t>
        </w:r>
      </w:ins>
    </w:p>
    <w:p w14:paraId="09B4A177" w14:textId="77777777" w:rsidR="00F935A9" w:rsidRDefault="00F935A9" w:rsidP="00F935A9">
      <w:pPr>
        <w:jc w:val="both"/>
        <w:rPr>
          <w:ins w:id="506" w:author="Guo, Shicheng" w:date="2019-06-24T12:16:00Z"/>
          <w:rFonts w:ascii="Arial" w:eastAsiaTheme="minorEastAsia" w:hAnsi="Arial" w:cs="Arial"/>
          <w:kern w:val="2"/>
          <w:sz w:val="22"/>
          <w:szCs w:val="22"/>
        </w:rPr>
      </w:pPr>
    </w:p>
    <w:p w14:paraId="191F6487" w14:textId="4DA62ECC" w:rsidR="00D25AAF" w:rsidRDefault="00D25AAF" w:rsidP="006A78C8">
      <w:pPr>
        <w:rPr>
          <w:ins w:id="507" w:author="Guo, Shicheng" w:date="2019-06-24T11:13:00Z"/>
          <w:rFonts w:ascii="Arial" w:hAnsi="Arial" w:cs="Arial"/>
        </w:rPr>
      </w:pPr>
    </w:p>
    <w:p w14:paraId="7B5E2E29" w14:textId="3BD61E03" w:rsidR="00D141FA" w:rsidRDefault="00D141FA" w:rsidP="006A78C8">
      <w:pPr>
        <w:rPr>
          <w:ins w:id="508" w:author="Guo, Shicheng" w:date="2019-06-24T11:13:00Z"/>
          <w:rFonts w:ascii="Arial" w:hAnsi="Arial" w:cs="Arial"/>
        </w:rPr>
      </w:pPr>
      <w:commentRangeStart w:id="509"/>
      <w:ins w:id="510" w:author="Guo, Shicheng" w:date="2019-06-24T11:13:00Z">
        <w:r>
          <w:rPr>
            <w:rFonts w:ascii="Arial" w:hAnsi="Arial" w:cs="Arial"/>
          </w:rPr>
          <w:t xml:space="preserve">Supplementary Figure 1. </w:t>
        </w:r>
      </w:ins>
    </w:p>
    <w:p w14:paraId="5A67E9A5" w14:textId="256F5315" w:rsidR="00D141FA" w:rsidRDefault="00D141FA" w:rsidP="00D141FA">
      <w:pPr>
        <w:rPr>
          <w:ins w:id="511" w:author="Guo, Shicheng" w:date="2019-06-24T11:13:00Z"/>
          <w:rFonts w:ascii="Arial" w:hAnsi="Arial" w:cs="Arial"/>
        </w:rPr>
      </w:pPr>
      <w:ins w:id="512" w:author="Guo, Shicheng" w:date="2019-06-24T11:13:00Z">
        <w:r>
          <w:rPr>
            <w:rFonts w:ascii="Arial" w:hAnsi="Arial" w:cs="Arial"/>
          </w:rPr>
          <w:t xml:space="preserve">Supplementary Figure 2. </w:t>
        </w:r>
      </w:ins>
    </w:p>
    <w:p w14:paraId="5F7B3F4C" w14:textId="23E55220" w:rsidR="00D141FA" w:rsidRDefault="00D141FA" w:rsidP="00D141FA">
      <w:pPr>
        <w:rPr>
          <w:ins w:id="513" w:author="Guo, Shicheng" w:date="2019-06-24T11:13:00Z"/>
          <w:rFonts w:ascii="Arial" w:hAnsi="Arial" w:cs="Arial"/>
        </w:rPr>
      </w:pPr>
      <w:ins w:id="514" w:author="Guo, Shicheng" w:date="2019-06-24T11:13:00Z">
        <w:r>
          <w:rPr>
            <w:rFonts w:ascii="Arial" w:hAnsi="Arial" w:cs="Arial"/>
          </w:rPr>
          <w:t xml:space="preserve">Supplementary Figure 3. </w:t>
        </w:r>
      </w:ins>
    </w:p>
    <w:p w14:paraId="16383714" w14:textId="7850C2DB" w:rsidR="00D141FA" w:rsidRDefault="00D141FA" w:rsidP="00D141FA">
      <w:pPr>
        <w:rPr>
          <w:ins w:id="515" w:author="Guo, Shicheng" w:date="2019-06-24T11:13:00Z"/>
          <w:rFonts w:ascii="Arial" w:hAnsi="Arial" w:cs="Arial"/>
        </w:rPr>
      </w:pPr>
      <w:ins w:id="516" w:author="Guo, Shicheng" w:date="2019-06-24T11:13:00Z">
        <w:r>
          <w:rPr>
            <w:rFonts w:ascii="Arial" w:hAnsi="Arial" w:cs="Arial"/>
          </w:rPr>
          <w:t xml:space="preserve">Supplementary Figure 4. </w:t>
        </w:r>
      </w:ins>
    </w:p>
    <w:p w14:paraId="4D504ADC" w14:textId="413AB4D6" w:rsidR="00D141FA" w:rsidRDefault="00D141FA" w:rsidP="00D141FA">
      <w:pPr>
        <w:rPr>
          <w:ins w:id="517" w:author="Guo, Shicheng" w:date="2019-06-24T12:16:00Z"/>
          <w:rFonts w:ascii="Arial" w:hAnsi="Arial" w:cs="Arial"/>
        </w:rPr>
      </w:pPr>
    </w:p>
    <w:p w14:paraId="0438591A" w14:textId="77777777" w:rsidR="00C531B9" w:rsidRDefault="00C531B9" w:rsidP="00D141FA">
      <w:pPr>
        <w:rPr>
          <w:ins w:id="518" w:author="Guo, Shicheng" w:date="2019-06-24T11:13:00Z"/>
          <w:rFonts w:ascii="Arial" w:hAnsi="Arial" w:cs="Arial"/>
        </w:rPr>
      </w:pPr>
    </w:p>
    <w:p w14:paraId="7C01E929" w14:textId="7D80BC97" w:rsidR="00D141FA" w:rsidRDefault="00D141FA" w:rsidP="00D141FA">
      <w:pPr>
        <w:rPr>
          <w:ins w:id="519" w:author="Guo, Shicheng" w:date="2019-06-24T11:13:00Z"/>
          <w:rFonts w:ascii="Arial" w:hAnsi="Arial" w:cs="Arial"/>
        </w:rPr>
      </w:pPr>
      <w:ins w:id="520" w:author="Guo, Shicheng" w:date="2019-06-24T11:13:00Z">
        <w:r>
          <w:rPr>
            <w:rFonts w:ascii="Arial" w:hAnsi="Arial" w:cs="Arial"/>
          </w:rPr>
          <w:t xml:space="preserve">Supplementary Table 1. </w:t>
        </w:r>
      </w:ins>
    </w:p>
    <w:p w14:paraId="525BD15E" w14:textId="523B5B4A" w:rsidR="00D141FA" w:rsidRDefault="00D141FA" w:rsidP="00D141FA">
      <w:pPr>
        <w:rPr>
          <w:ins w:id="521" w:author="Guo, Shicheng" w:date="2019-06-24T11:13:00Z"/>
          <w:rFonts w:ascii="Arial" w:hAnsi="Arial" w:cs="Arial"/>
        </w:rPr>
      </w:pPr>
      <w:ins w:id="522" w:author="Guo, Shicheng" w:date="2019-06-24T11:13:00Z">
        <w:r>
          <w:rPr>
            <w:rFonts w:ascii="Arial" w:hAnsi="Arial" w:cs="Arial"/>
          </w:rPr>
          <w:t xml:space="preserve">Supplementary Table 2. </w:t>
        </w:r>
      </w:ins>
    </w:p>
    <w:p w14:paraId="277BF378" w14:textId="180212D6" w:rsidR="00D141FA" w:rsidRDefault="00D141FA" w:rsidP="00D141FA">
      <w:pPr>
        <w:rPr>
          <w:ins w:id="523" w:author="Guo, Shicheng" w:date="2019-06-24T11:13:00Z"/>
          <w:rFonts w:ascii="Arial" w:hAnsi="Arial" w:cs="Arial"/>
        </w:rPr>
      </w:pPr>
      <w:ins w:id="524" w:author="Guo, Shicheng" w:date="2019-06-24T11:13:00Z">
        <w:r>
          <w:rPr>
            <w:rFonts w:ascii="Arial" w:hAnsi="Arial" w:cs="Arial"/>
          </w:rPr>
          <w:t xml:space="preserve">Supplementary Table 3. </w:t>
        </w:r>
      </w:ins>
    </w:p>
    <w:p w14:paraId="593800C8" w14:textId="30BBC653" w:rsidR="00D141FA" w:rsidRDefault="00D141FA" w:rsidP="00D141FA">
      <w:pPr>
        <w:rPr>
          <w:ins w:id="525" w:author="Guo, Shicheng" w:date="2019-06-24T11:13:00Z"/>
          <w:rFonts w:ascii="Arial" w:hAnsi="Arial" w:cs="Arial"/>
        </w:rPr>
      </w:pPr>
      <w:ins w:id="526" w:author="Guo, Shicheng" w:date="2019-06-24T11:13:00Z">
        <w:r>
          <w:rPr>
            <w:rFonts w:ascii="Arial" w:hAnsi="Arial" w:cs="Arial"/>
          </w:rPr>
          <w:t xml:space="preserve">Supplementary Table 4. </w:t>
        </w:r>
      </w:ins>
    </w:p>
    <w:p w14:paraId="5482EFB7" w14:textId="55A8667A" w:rsidR="00D141FA" w:rsidRDefault="00D141FA" w:rsidP="00D141FA">
      <w:pPr>
        <w:rPr>
          <w:ins w:id="527" w:author="Guo, Shicheng" w:date="2019-06-24T11:13:00Z"/>
          <w:rFonts w:ascii="Arial" w:hAnsi="Arial" w:cs="Arial"/>
        </w:rPr>
      </w:pPr>
      <w:ins w:id="528" w:author="Guo, Shicheng" w:date="2019-06-24T11:13:00Z">
        <w:r>
          <w:rPr>
            <w:rFonts w:ascii="Arial" w:hAnsi="Arial" w:cs="Arial"/>
          </w:rPr>
          <w:t xml:space="preserve">Supplementary Table 5. </w:t>
        </w:r>
      </w:ins>
    </w:p>
    <w:p w14:paraId="3E33315F" w14:textId="565225ED" w:rsidR="00D141FA" w:rsidRDefault="00D141FA" w:rsidP="00D141FA">
      <w:pPr>
        <w:rPr>
          <w:ins w:id="529" w:author="Guo, Shicheng" w:date="2019-06-24T11:14:00Z"/>
          <w:rFonts w:ascii="Arial" w:hAnsi="Arial" w:cs="Arial"/>
        </w:rPr>
      </w:pPr>
      <w:ins w:id="530" w:author="Guo, Shicheng" w:date="2019-06-24T11:13:00Z">
        <w:r>
          <w:rPr>
            <w:rFonts w:ascii="Arial" w:hAnsi="Arial" w:cs="Arial"/>
          </w:rPr>
          <w:t xml:space="preserve">Supplementary Table 6. </w:t>
        </w:r>
      </w:ins>
    </w:p>
    <w:p w14:paraId="33B65873" w14:textId="78422574" w:rsidR="008C51DA" w:rsidRDefault="008C51DA" w:rsidP="008C51DA">
      <w:pPr>
        <w:rPr>
          <w:ins w:id="531" w:author="Guo, Shicheng" w:date="2019-06-24T11:14:00Z"/>
          <w:rFonts w:ascii="Arial" w:hAnsi="Arial" w:cs="Arial"/>
        </w:rPr>
      </w:pPr>
      <w:ins w:id="532" w:author="Guo, Shicheng" w:date="2019-06-24T11:14:00Z">
        <w:r>
          <w:rPr>
            <w:rFonts w:ascii="Arial" w:hAnsi="Arial" w:cs="Arial"/>
          </w:rPr>
          <w:t xml:space="preserve">Supplementary Table 7. </w:t>
        </w:r>
      </w:ins>
    </w:p>
    <w:p w14:paraId="204A2EE3" w14:textId="70E1F308" w:rsidR="00D141FA" w:rsidRPr="00F2054F" w:rsidRDefault="008C51DA" w:rsidP="006A78C8">
      <w:pPr>
        <w:rPr>
          <w:rFonts w:ascii="Arial" w:hAnsi="Arial" w:cs="Arial"/>
        </w:rPr>
      </w:pPr>
      <w:ins w:id="533" w:author="Guo, Shicheng" w:date="2019-06-24T11:14:00Z">
        <w:r>
          <w:rPr>
            <w:rFonts w:ascii="Arial" w:hAnsi="Arial" w:cs="Arial"/>
          </w:rPr>
          <w:t xml:space="preserve">Supplementary Table 8. </w:t>
        </w:r>
      </w:ins>
      <w:commentRangeEnd w:id="509"/>
      <w:ins w:id="534" w:author="Guo, Shicheng" w:date="2019-06-24T13:57:00Z">
        <w:r w:rsidR="00D47BCB">
          <w:rPr>
            <w:rStyle w:val="CommentReference"/>
          </w:rPr>
          <w:commentReference w:id="509"/>
        </w:r>
      </w:ins>
    </w:p>
    <w:sectPr w:rsidR="00D141FA" w:rsidRPr="00F2054F" w:rsidSect="0089090A">
      <w:pgSz w:w="11900" w:h="16840"/>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6" w:author="Guo, Shicheng" w:date="2019-06-04T14:17:00Z" w:initials="GS">
    <w:p w14:paraId="02F5DBD9" w14:textId="77777777" w:rsidR="0053281F" w:rsidRDefault="0053281F" w:rsidP="0053281F">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2CFFB314" w14:textId="77777777" w:rsidR="0053281F" w:rsidRDefault="0053281F" w:rsidP="0053281F">
      <w:pPr>
        <w:pStyle w:val="CommentText"/>
        <w:rPr>
          <w:rFonts w:ascii="Arial" w:hAnsi="Arial" w:cs="Arial"/>
        </w:rPr>
      </w:pPr>
      <w:r>
        <w:rPr>
          <w:rFonts w:ascii="Arial" w:hAnsi="Arial" w:cs="Arial"/>
        </w:rPr>
        <w:t>What’s HA or LA in sample_info.xlsx?</w:t>
      </w:r>
    </w:p>
    <w:p w14:paraId="6885D64A" w14:textId="77777777" w:rsidR="0053281F" w:rsidRPr="00062B10" w:rsidRDefault="0053281F" w:rsidP="0053281F">
      <w:pPr>
        <w:pStyle w:val="CommentText"/>
        <w:rPr>
          <w:rFonts w:ascii="Arial" w:hAnsi="Arial" w:cs="Arial"/>
        </w:rPr>
      </w:pPr>
      <w:r>
        <w:rPr>
          <w:rFonts w:ascii="Arial" w:hAnsi="Arial" w:cs="Arial"/>
        </w:rPr>
        <w:t>Maybe we can give an abbreviation table at end of manuscript?</w:t>
      </w:r>
    </w:p>
  </w:comment>
  <w:comment w:id="118" w:author="Guo, Shicheng" w:date="2019-06-24T13:23:00Z" w:initials="GS">
    <w:p w14:paraId="5CC0C1D8" w14:textId="62698B00" w:rsidR="006457BC" w:rsidRDefault="006457BC">
      <w:pPr>
        <w:pStyle w:val="CommentText"/>
      </w:pPr>
      <w:r>
        <w:rPr>
          <w:rStyle w:val="CommentReference"/>
        </w:rPr>
        <w:annotationRef/>
      </w:r>
      <w:r>
        <w:t xml:space="preserve">Adjacent? Whose adjacent? LGA or HGA or cancer? </w:t>
      </w:r>
    </w:p>
  </w:comment>
  <w:comment w:id="110" w:author="Guo, Shicheng" w:date="2019-06-24T13:18:00Z" w:initials="GS">
    <w:p w14:paraId="248494BA" w14:textId="66A20755" w:rsidR="00BF3A0A" w:rsidRDefault="00BF3A0A">
      <w:pPr>
        <w:pStyle w:val="CommentText"/>
      </w:pPr>
      <w:r>
        <w:rPr>
          <w:rStyle w:val="CommentReference"/>
        </w:rPr>
        <w:annotationRef/>
      </w:r>
      <w:r>
        <w:t xml:space="preserve">It is very good. However, we can put more description what we have done. We don’t need mention too much result here. </w:t>
      </w:r>
    </w:p>
  </w:comment>
  <w:comment w:id="160" w:author="Guo, Shicheng" w:date="2019-06-04T14:17:00Z" w:initials="GS">
    <w:p w14:paraId="6026F95C" w14:textId="77777777" w:rsidR="001A6659" w:rsidRDefault="001A6659">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5BADE391" w14:textId="77777777" w:rsidR="001A6659" w:rsidRDefault="001A6659">
      <w:pPr>
        <w:pStyle w:val="CommentText"/>
        <w:rPr>
          <w:rFonts w:ascii="Arial" w:hAnsi="Arial" w:cs="Arial"/>
        </w:rPr>
      </w:pPr>
      <w:r>
        <w:rPr>
          <w:rFonts w:ascii="Arial" w:hAnsi="Arial" w:cs="Arial"/>
        </w:rPr>
        <w:t>What’s HA or LA in sample_info.xlsx?</w:t>
      </w:r>
    </w:p>
    <w:p w14:paraId="523937A8" w14:textId="0BA56108" w:rsidR="001A6659" w:rsidRPr="00062B10" w:rsidRDefault="001A6659">
      <w:pPr>
        <w:pStyle w:val="CommentText"/>
        <w:rPr>
          <w:rFonts w:ascii="Arial" w:hAnsi="Arial" w:cs="Arial"/>
        </w:rPr>
      </w:pPr>
      <w:r>
        <w:rPr>
          <w:rFonts w:ascii="Arial" w:hAnsi="Arial" w:cs="Arial"/>
        </w:rPr>
        <w:t>Maybe we can give an abbreviation table at end of manuscript?</w:t>
      </w:r>
    </w:p>
  </w:comment>
  <w:comment w:id="169" w:author="Guo, Shicheng" w:date="2019-06-24T12:01:00Z" w:initials="GS">
    <w:p w14:paraId="6EBFD96B" w14:textId="7DEDAD4B" w:rsidR="001A6659" w:rsidRDefault="001A6659">
      <w:pPr>
        <w:pStyle w:val="CommentText"/>
      </w:pPr>
      <w:r>
        <w:rPr>
          <w:rStyle w:val="CommentReference"/>
        </w:rPr>
        <w:annotationRef/>
      </w:r>
      <w:r>
        <w:rPr>
          <w:rStyle w:val="CommentReference"/>
        </w:rPr>
        <w:annotationRef/>
      </w:r>
      <w:r>
        <w:rPr>
          <w:rStyle w:val="CommentReference"/>
        </w:rPr>
        <w:annotationRef/>
      </w:r>
      <w:r>
        <w:t>Please label A and B, C, D and E</w:t>
      </w:r>
    </w:p>
  </w:comment>
  <w:comment w:id="168" w:author="Guo, Shicheng" w:date="2019-06-24T11:19:00Z" w:initials="GS">
    <w:p w14:paraId="0415B24E" w14:textId="49E02753" w:rsidR="001A6659" w:rsidRDefault="001A6659">
      <w:pPr>
        <w:pStyle w:val="CommentText"/>
      </w:pPr>
      <w:r>
        <w:rPr>
          <w:rStyle w:val="CommentReference"/>
        </w:rPr>
        <w:annotationRef/>
      </w:r>
      <w:r>
        <w:t xml:space="preserve">We </w:t>
      </w:r>
      <w:proofErr w:type="spellStart"/>
      <w:r>
        <w:t>neeed</w:t>
      </w:r>
      <w:proofErr w:type="spellEnd"/>
      <w:r>
        <w:t xml:space="preserve"> label A, B, C, D, E, F so that these sub-panels can be cited in the main-body. </w:t>
      </w:r>
    </w:p>
  </w:comment>
  <w:comment w:id="171" w:author="Guo, Shicheng" w:date="2019-06-04T14:50:00Z" w:initials="GS">
    <w:p w14:paraId="71C01FBB" w14:textId="61DE5765" w:rsidR="001A6659" w:rsidRDefault="001A6659">
      <w:pPr>
        <w:pStyle w:val="CommentText"/>
      </w:pPr>
      <w:r>
        <w:rPr>
          <w:rStyle w:val="CommentReference"/>
        </w:rPr>
        <w:annotationRef/>
      </w:r>
      <w:r>
        <w:t>Label as normal, LGA, HGA</w:t>
      </w:r>
    </w:p>
  </w:comment>
  <w:comment w:id="170" w:author="Guo, Shicheng" w:date="2019-06-04T14:51:00Z" w:initials="GS">
    <w:p w14:paraId="29CB9F53" w14:textId="6256219E" w:rsidR="001A6659" w:rsidRDefault="001A6659">
      <w:pPr>
        <w:pStyle w:val="CommentText"/>
      </w:pPr>
      <w:r>
        <w:rPr>
          <w:rStyle w:val="CommentReference"/>
        </w:rPr>
        <w:annotationRef/>
      </w:r>
      <w:r>
        <w:t>We can put the legends within the Figure box to save space so that we can have larger font size</w:t>
      </w:r>
    </w:p>
  </w:comment>
  <w:comment w:id="180" w:author="Guo, Shicheng" w:date="2019-06-04T14:17:00Z" w:initials="GS">
    <w:p w14:paraId="7789B73F" w14:textId="77777777" w:rsidR="001A6659" w:rsidRDefault="001A6659" w:rsidP="00250CF9">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7947E172" w14:textId="77777777" w:rsidR="001A6659" w:rsidRDefault="001A6659" w:rsidP="00250CF9">
      <w:pPr>
        <w:pStyle w:val="CommentText"/>
        <w:rPr>
          <w:rFonts w:ascii="Arial" w:hAnsi="Arial" w:cs="Arial"/>
        </w:rPr>
      </w:pPr>
      <w:r>
        <w:rPr>
          <w:rFonts w:ascii="Arial" w:hAnsi="Arial" w:cs="Arial"/>
        </w:rPr>
        <w:t>What’s HA or LA in sample_info.xlsx?</w:t>
      </w:r>
    </w:p>
    <w:p w14:paraId="55A0D277" w14:textId="77777777" w:rsidR="001A6659" w:rsidRPr="00062B10" w:rsidRDefault="001A6659" w:rsidP="00250CF9">
      <w:pPr>
        <w:pStyle w:val="CommentText"/>
        <w:rPr>
          <w:rFonts w:ascii="Arial" w:hAnsi="Arial" w:cs="Arial"/>
        </w:rPr>
      </w:pPr>
      <w:r>
        <w:rPr>
          <w:rFonts w:ascii="Arial" w:hAnsi="Arial" w:cs="Arial"/>
        </w:rPr>
        <w:t>Maybe we can give an abbreviation table at end of manuscript?</w:t>
      </w:r>
    </w:p>
  </w:comment>
  <w:comment w:id="190" w:author="Guo, Shicheng" w:date="2019-06-24T11:35:00Z" w:initials="GS">
    <w:p w14:paraId="4D25D2D8" w14:textId="57AA0DCF" w:rsidR="001A6659" w:rsidRDefault="001A6659">
      <w:pPr>
        <w:pStyle w:val="CommentText"/>
      </w:pPr>
      <w:r>
        <w:rPr>
          <w:rStyle w:val="CommentReference"/>
        </w:rPr>
        <w:annotationRef/>
      </w:r>
      <w:r>
        <w:t>What’s C?</w:t>
      </w:r>
    </w:p>
  </w:comment>
  <w:comment w:id="197" w:author="Guo, Shicheng" w:date="2019-06-24T11:36:00Z" w:initials="GS">
    <w:p w14:paraId="31E09DBC" w14:textId="4E6CC91A" w:rsidR="001A6659" w:rsidRDefault="001A6659">
      <w:pPr>
        <w:pStyle w:val="CommentText"/>
      </w:pPr>
      <w:r>
        <w:rPr>
          <w:rStyle w:val="CommentReference"/>
        </w:rPr>
        <w:annotationRef/>
      </w:r>
      <w:r>
        <w:t>What’s E?</w:t>
      </w:r>
    </w:p>
  </w:comment>
  <w:comment w:id="232" w:author="Guo, Shicheng" w:date="2019-06-24T12:01:00Z" w:initials="GS">
    <w:p w14:paraId="0ADB2CB9" w14:textId="488CD859" w:rsidR="001A6659" w:rsidRDefault="001A6659">
      <w:pPr>
        <w:pStyle w:val="CommentText"/>
      </w:pPr>
      <w:r>
        <w:rPr>
          <w:rStyle w:val="CommentReference"/>
        </w:rPr>
        <w:annotationRef/>
      </w:r>
      <w:r>
        <w:rPr>
          <w:rStyle w:val="CommentReference"/>
        </w:rPr>
        <w:annotationRef/>
      </w:r>
      <w:r>
        <w:t>Please label A and B, C and D</w:t>
      </w:r>
    </w:p>
  </w:comment>
  <w:comment w:id="293" w:author="Guo, Shicheng" w:date="2019-06-24T12:00:00Z" w:initials="GS">
    <w:p w14:paraId="229AFF92" w14:textId="708528E0" w:rsidR="001A6659" w:rsidRDefault="001A6659">
      <w:pPr>
        <w:pStyle w:val="CommentText"/>
      </w:pPr>
      <w:r>
        <w:rPr>
          <w:rStyle w:val="CommentReference"/>
        </w:rPr>
        <w:annotationRef/>
      </w:r>
      <w:r>
        <w:t>Please label A and B</w:t>
      </w:r>
    </w:p>
  </w:comment>
  <w:comment w:id="305" w:author="Guo, Shicheng" w:date="2019-06-24T13:24:00Z" w:initials="GS">
    <w:p w14:paraId="15B2FDB3" w14:textId="3CD74A48" w:rsidR="006457BC" w:rsidRDefault="006457BC">
      <w:pPr>
        <w:pStyle w:val="CommentText"/>
      </w:pPr>
      <w:r>
        <w:rPr>
          <w:rStyle w:val="CommentReference"/>
        </w:rPr>
        <w:annotationRef/>
      </w:r>
      <w:r>
        <w:t xml:space="preserve">833 cancer? </w:t>
      </w:r>
    </w:p>
  </w:comment>
  <w:comment w:id="333" w:author="Guo, Shicheng" w:date="2019-06-24T12:01:00Z" w:initials="GS">
    <w:p w14:paraId="692F7901" w14:textId="413B607A" w:rsidR="001A6659" w:rsidRDefault="001A6659">
      <w:pPr>
        <w:pStyle w:val="CommentText"/>
      </w:pPr>
      <w:r>
        <w:rPr>
          <w:rStyle w:val="CommentReference"/>
        </w:rPr>
        <w:annotationRef/>
      </w:r>
      <w:r>
        <w:rPr>
          <w:rStyle w:val="CommentReference"/>
        </w:rPr>
        <w:annotationRef/>
      </w:r>
      <w:r>
        <w:rPr>
          <w:rStyle w:val="CommentReference"/>
        </w:rPr>
        <w:annotationRef/>
      </w:r>
      <w:r>
        <w:t>Please label A and B, C and D, E</w:t>
      </w:r>
      <w:proofErr w:type="gramStart"/>
      <w:r>
        <w:t>,…</w:t>
      </w:r>
      <w:proofErr w:type="gramEnd"/>
      <w:r>
        <w:t>H</w:t>
      </w:r>
    </w:p>
  </w:comment>
  <w:comment w:id="379" w:author="Guo, Shicheng" w:date="2019-06-24T11:43:00Z" w:initials="GS">
    <w:p w14:paraId="585F9AD4" w14:textId="66C3A622" w:rsidR="001A6659" w:rsidRDefault="001A6659">
      <w:pPr>
        <w:pStyle w:val="CommentText"/>
      </w:pPr>
      <w:r>
        <w:rPr>
          <w:rStyle w:val="CommentReference"/>
        </w:rPr>
        <w:annotationRef/>
      </w:r>
      <w:r>
        <w:rPr>
          <w:noProof/>
        </w:rPr>
        <w:t>We need lengend for this Figure.</w:t>
      </w:r>
    </w:p>
  </w:comment>
  <w:comment w:id="385" w:author="Guo, Shicheng" w:date="2019-06-24T11:47:00Z" w:initials="GS">
    <w:p w14:paraId="39213896" w14:textId="371EC768" w:rsidR="001A6659" w:rsidRDefault="001A6659">
      <w:pPr>
        <w:pStyle w:val="CommentText"/>
        <w:rPr>
          <w:noProof/>
        </w:rPr>
      </w:pPr>
      <w:r>
        <w:rPr>
          <w:rStyle w:val="CommentReference"/>
        </w:rPr>
        <w:annotationRef/>
      </w:r>
      <w:r>
        <w:rPr>
          <w:noProof/>
        </w:rPr>
        <w:t>Again, put the status legend into the Figure 5A and 5B.</w:t>
      </w:r>
    </w:p>
    <w:p w14:paraId="32D49EE6" w14:textId="437E8331" w:rsidR="001A6659" w:rsidRDefault="001A6659">
      <w:pPr>
        <w:pStyle w:val="CommentText"/>
        <w:rPr>
          <w:noProof/>
        </w:rPr>
      </w:pPr>
    </w:p>
    <w:p w14:paraId="677BB648" w14:textId="77777777" w:rsidR="001A6659" w:rsidRDefault="001A6659">
      <w:pPr>
        <w:pStyle w:val="CommentText"/>
      </w:pPr>
      <w:r>
        <w:rPr>
          <w:noProof/>
        </w:rPr>
        <w:t xml:space="preserve">put the status legend into Figure 5D and 5E. </w:t>
      </w:r>
    </w:p>
  </w:comment>
  <w:comment w:id="428" w:author="J Fan" w:date="2019-06-14T11:02:00Z" w:initials="JF">
    <w:p w14:paraId="1E770B34" w14:textId="0FFC77FE" w:rsidR="001A6659" w:rsidRDefault="001A6659">
      <w:pPr>
        <w:pStyle w:val="CommentText"/>
        <w:rPr>
          <w:noProof/>
        </w:rPr>
      </w:pPr>
      <w:r>
        <w:rPr>
          <w:rStyle w:val="CommentReference"/>
        </w:rPr>
        <w:annotationRef/>
      </w:r>
      <w:r>
        <w:rPr>
          <w:rFonts w:hint="eastAsia"/>
        </w:rPr>
        <w:t>因为这些样本的数据使用的点是跟我我们本地数据的点来选的，而我们的本地数据是做了去除SNP的。然后所有样本都是从原始IDAT文件开始处理的，都有与control探针做标准化。我做了这些样本的PCA分析，生物学差异是大于批次差异的，所以这里没有做批次矫正（也因为看到过别人的数据做了combat矫正后出现负值和大于1的值，倾向于如果生物学差异为主就不做矫正。）</w:t>
      </w:r>
    </w:p>
  </w:comment>
  <w:comment w:id="429" w:author="Guo, Shicheng" w:date="2019-06-24T12:09:00Z" w:initials="GS">
    <w:p w14:paraId="2C58E84A" w14:textId="6BDB269A" w:rsidR="001A6659" w:rsidRDefault="001A6659">
      <w:pPr>
        <w:pStyle w:val="CommentText"/>
      </w:pPr>
      <w:r>
        <w:rPr>
          <w:rStyle w:val="CommentReference"/>
        </w:rPr>
        <w:annotationRef/>
      </w:r>
      <w:r>
        <w:t>OKAY</w:t>
      </w:r>
    </w:p>
  </w:comment>
  <w:comment w:id="461" w:author="Guo, Shicheng" w:date="2019-06-24T13:58:00Z" w:initials="GS">
    <w:p w14:paraId="7454BA32" w14:textId="6F039EE4" w:rsidR="00582641" w:rsidRDefault="00582641">
      <w:pPr>
        <w:pStyle w:val="CommentText"/>
      </w:pPr>
      <w:r>
        <w:rPr>
          <w:rStyle w:val="CommentReference"/>
        </w:rPr>
        <w:annotationRef/>
      </w:r>
      <w:r>
        <w:rPr>
          <w:rStyle w:val="CommentReference"/>
        </w:rPr>
        <w:annotationRef/>
      </w:r>
      <w:r>
        <w:t xml:space="preserve">Prepare all the </w:t>
      </w:r>
      <w:r>
        <w:t>code</w:t>
      </w:r>
      <w:r>
        <w:t xml:space="preserve"> in next version</w:t>
      </w:r>
    </w:p>
  </w:comment>
  <w:comment w:id="474" w:author="Guo, Shicheng" w:date="2019-06-24T13:58:00Z" w:initials="GS">
    <w:p w14:paraId="1E71A4C4" w14:textId="0F1DC46F" w:rsidR="00C4510D" w:rsidRDefault="00C4510D">
      <w:pPr>
        <w:pStyle w:val="CommentText"/>
      </w:pPr>
      <w:r>
        <w:rPr>
          <w:rStyle w:val="CommentReference"/>
        </w:rPr>
        <w:annotationRef/>
      </w:r>
      <w:r>
        <w:t>Prepare all the contribution in next version</w:t>
      </w:r>
    </w:p>
  </w:comment>
  <w:comment w:id="475" w:author="Microsoft Office 用户" w:date="2019-06-23T17:14:00Z" w:initials="MO用">
    <w:p w14:paraId="7A3ECD9A" w14:textId="6FDFE3CE" w:rsidR="001A6659" w:rsidRDefault="001A6659">
      <w:pPr>
        <w:pStyle w:val="CommentText"/>
      </w:pPr>
      <w:r>
        <w:rPr>
          <w:rStyle w:val="CommentReference"/>
        </w:rPr>
        <w:annotationRef/>
      </w:r>
      <w:r>
        <w:t>We will cite ref at last.</w:t>
      </w:r>
    </w:p>
  </w:comment>
  <w:comment w:id="491" w:author="Guo, Shicheng" w:date="2019-06-04T14:17:00Z" w:initials="GS">
    <w:p w14:paraId="53A70CDA" w14:textId="77777777" w:rsidR="001A6659" w:rsidRDefault="001A6659" w:rsidP="00475509">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4AA4E904" w14:textId="77777777" w:rsidR="001A6659" w:rsidRDefault="001A6659" w:rsidP="00475509">
      <w:pPr>
        <w:pStyle w:val="CommentText"/>
        <w:rPr>
          <w:rFonts w:ascii="Arial" w:hAnsi="Arial" w:cs="Arial"/>
        </w:rPr>
      </w:pPr>
      <w:r>
        <w:rPr>
          <w:rFonts w:ascii="Arial" w:hAnsi="Arial" w:cs="Arial"/>
        </w:rPr>
        <w:t>What’s HA or LA in sample_info.xlsx?</w:t>
      </w:r>
    </w:p>
    <w:p w14:paraId="338C0A22" w14:textId="77777777" w:rsidR="001A6659" w:rsidRPr="00062B10" w:rsidRDefault="001A6659" w:rsidP="00475509">
      <w:pPr>
        <w:pStyle w:val="CommentText"/>
        <w:rPr>
          <w:rFonts w:ascii="Arial" w:hAnsi="Arial" w:cs="Arial"/>
        </w:rPr>
      </w:pPr>
      <w:r>
        <w:rPr>
          <w:rFonts w:ascii="Arial" w:hAnsi="Arial" w:cs="Arial"/>
        </w:rPr>
        <w:t>Maybe we can give an abbreviation table at end of manuscript?</w:t>
      </w:r>
    </w:p>
  </w:comment>
  <w:comment w:id="492" w:author="Guo, Shicheng" w:date="2019-06-24T11:35:00Z" w:initials="GS">
    <w:p w14:paraId="1E6D7F5D" w14:textId="77777777" w:rsidR="001A6659" w:rsidRDefault="001A6659" w:rsidP="00475509">
      <w:pPr>
        <w:pStyle w:val="CommentText"/>
      </w:pPr>
      <w:r>
        <w:rPr>
          <w:rStyle w:val="CommentReference"/>
        </w:rPr>
        <w:annotationRef/>
      </w:r>
      <w:r>
        <w:t>What’s C?</w:t>
      </w:r>
    </w:p>
  </w:comment>
  <w:comment w:id="493" w:author="Guo, Shicheng" w:date="2019-06-24T11:36:00Z" w:initials="GS">
    <w:p w14:paraId="69BBD16C" w14:textId="77777777" w:rsidR="001A6659" w:rsidRDefault="001A6659" w:rsidP="00475509">
      <w:pPr>
        <w:pStyle w:val="CommentText"/>
      </w:pPr>
      <w:r>
        <w:rPr>
          <w:rStyle w:val="CommentReference"/>
        </w:rPr>
        <w:annotationRef/>
      </w:r>
      <w:r>
        <w:t>What’s E?</w:t>
      </w:r>
    </w:p>
  </w:comment>
  <w:comment w:id="509" w:author="Guo, Shicheng" w:date="2019-06-24T13:57:00Z" w:initials="GS">
    <w:p w14:paraId="7463D9A6" w14:textId="067D6816" w:rsidR="00D47BCB" w:rsidRDefault="00D47BCB">
      <w:pPr>
        <w:pStyle w:val="CommentText"/>
      </w:pPr>
      <w:r>
        <w:rPr>
          <w:rStyle w:val="CommentReference"/>
        </w:rPr>
        <w:annotationRef/>
      </w:r>
      <w:r>
        <w:t>Prepare all the supplementary Tables and Figures in next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85D64A" w15:done="0"/>
  <w15:commentEx w15:paraId="5CC0C1D8" w15:done="0"/>
  <w15:commentEx w15:paraId="248494BA" w15:done="0"/>
  <w15:commentEx w15:paraId="523937A8" w15:done="0"/>
  <w15:commentEx w15:paraId="6EBFD96B" w15:done="0"/>
  <w15:commentEx w15:paraId="0415B24E" w15:done="0"/>
  <w15:commentEx w15:paraId="71C01FBB" w15:done="0"/>
  <w15:commentEx w15:paraId="29CB9F53" w15:paraIdParent="71C01FBB" w15:done="0"/>
  <w15:commentEx w15:paraId="55A0D277" w15:done="0"/>
  <w15:commentEx w15:paraId="4D25D2D8" w15:done="0"/>
  <w15:commentEx w15:paraId="31E09DBC" w15:done="0"/>
  <w15:commentEx w15:paraId="0ADB2CB9" w15:done="0"/>
  <w15:commentEx w15:paraId="229AFF92" w15:done="0"/>
  <w15:commentEx w15:paraId="15B2FDB3" w15:done="0"/>
  <w15:commentEx w15:paraId="692F7901" w15:done="0"/>
  <w15:commentEx w15:paraId="585F9AD4" w15:done="0"/>
  <w15:commentEx w15:paraId="677BB648" w15:done="0"/>
  <w15:commentEx w15:paraId="1E770B34" w15:done="0"/>
  <w15:commentEx w15:paraId="2C58E84A" w15:paraIdParent="1E770B34" w15:done="0"/>
  <w15:commentEx w15:paraId="7454BA32" w15:done="0"/>
  <w15:commentEx w15:paraId="1E71A4C4" w15:done="0"/>
  <w15:commentEx w15:paraId="7A3ECD9A" w15:done="0"/>
  <w15:commentEx w15:paraId="338C0A22" w15:done="0"/>
  <w15:commentEx w15:paraId="1E6D7F5D" w15:done="0"/>
  <w15:commentEx w15:paraId="69BBD16C" w15:done="0"/>
  <w15:commentEx w15:paraId="7463D9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937A8" w16cid:durableId="20B9FF73"/>
  <w16cid:commentId w16cid:paraId="29CB9F53" w16cid:durableId="20B9FF75"/>
  <w16cid:commentId w16cid:paraId="1E770B34" w16cid:durableId="20B9FF77"/>
  <w16cid:commentId w16cid:paraId="7A3ECD9A" w16cid:durableId="20BA3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9"/>
  </w:num>
  <w:num w:numId="5">
    <w:abstractNumId w:val="5"/>
  </w:num>
  <w:num w:numId="6">
    <w:abstractNumId w:val="4"/>
  </w:num>
  <w:num w:numId="7">
    <w:abstractNumId w:val="10"/>
  </w:num>
  <w:num w:numId="8">
    <w:abstractNumId w:val="0"/>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用户">
    <w15:presenceInfo w15:providerId="None" w15:userId="Microsoft Office 用户"/>
  </w15:person>
  <w15:person w15:author="Guo, Shicheng">
    <w15:presenceInfo w15:providerId="AD" w15:userId="S-1-5-21-2000478354-1637723038-1606980848-206602"/>
  </w15:person>
  <w15:person w15:author="J Fan">
    <w15:presenceInfo w15:providerId="None" w15:userId="J 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11&lt;/item&gt;&lt;item&gt;3258&lt;/item&gt;&lt;item&gt;8196&lt;/item&gt;&lt;item&gt;8197&lt;/item&gt;&lt;item&gt;8198&lt;/item&gt;&lt;/record-ids&gt;&lt;/item&gt;&lt;/Libraries&gt;"/>
  </w:docVars>
  <w:rsids>
    <w:rsidRoot w:val="0089090A"/>
    <w:rsid w:val="00001032"/>
    <w:rsid w:val="000021EF"/>
    <w:rsid w:val="00007767"/>
    <w:rsid w:val="00012712"/>
    <w:rsid w:val="00021897"/>
    <w:rsid w:val="00040163"/>
    <w:rsid w:val="00041AD3"/>
    <w:rsid w:val="00050739"/>
    <w:rsid w:val="00054047"/>
    <w:rsid w:val="000576F5"/>
    <w:rsid w:val="00062B10"/>
    <w:rsid w:val="00062B8B"/>
    <w:rsid w:val="00062CDC"/>
    <w:rsid w:val="00080FA6"/>
    <w:rsid w:val="0008577E"/>
    <w:rsid w:val="00091ED7"/>
    <w:rsid w:val="000B3FE0"/>
    <w:rsid w:val="000C26FB"/>
    <w:rsid w:val="000E497C"/>
    <w:rsid w:val="000F0C28"/>
    <w:rsid w:val="000F0C57"/>
    <w:rsid w:val="000F47BC"/>
    <w:rsid w:val="000F7CBE"/>
    <w:rsid w:val="001038B0"/>
    <w:rsid w:val="00105BA5"/>
    <w:rsid w:val="00107569"/>
    <w:rsid w:val="00120713"/>
    <w:rsid w:val="00121E25"/>
    <w:rsid w:val="00131915"/>
    <w:rsid w:val="00147CB2"/>
    <w:rsid w:val="00147DC3"/>
    <w:rsid w:val="00155494"/>
    <w:rsid w:val="00167AF3"/>
    <w:rsid w:val="00175652"/>
    <w:rsid w:val="00176445"/>
    <w:rsid w:val="0018002D"/>
    <w:rsid w:val="001849AE"/>
    <w:rsid w:val="001A1B68"/>
    <w:rsid w:val="001A3091"/>
    <w:rsid w:val="001A6659"/>
    <w:rsid w:val="001C1E2E"/>
    <w:rsid w:val="001D1605"/>
    <w:rsid w:val="0020464D"/>
    <w:rsid w:val="00204C26"/>
    <w:rsid w:val="00212325"/>
    <w:rsid w:val="00224416"/>
    <w:rsid w:val="00233196"/>
    <w:rsid w:val="00237846"/>
    <w:rsid w:val="00241815"/>
    <w:rsid w:val="00242187"/>
    <w:rsid w:val="0024399B"/>
    <w:rsid w:val="00244B7F"/>
    <w:rsid w:val="002477EE"/>
    <w:rsid w:val="00250CF9"/>
    <w:rsid w:val="00255B2A"/>
    <w:rsid w:val="002647E8"/>
    <w:rsid w:val="0027159C"/>
    <w:rsid w:val="0027718F"/>
    <w:rsid w:val="00282DB1"/>
    <w:rsid w:val="002A519D"/>
    <w:rsid w:val="002C04D3"/>
    <w:rsid w:val="002C1AFF"/>
    <w:rsid w:val="002C5A7B"/>
    <w:rsid w:val="002D3B90"/>
    <w:rsid w:val="002E482F"/>
    <w:rsid w:val="002F26BA"/>
    <w:rsid w:val="002F65E7"/>
    <w:rsid w:val="002F7076"/>
    <w:rsid w:val="00303FF8"/>
    <w:rsid w:val="0031084F"/>
    <w:rsid w:val="003114B1"/>
    <w:rsid w:val="0031237A"/>
    <w:rsid w:val="00312F56"/>
    <w:rsid w:val="00315F7A"/>
    <w:rsid w:val="0032042B"/>
    <w:rsid w:val="00333B60"/>
    <w:rsid w:val="00335A9C"/>
    <w:rsid w:val="00350BE4"/>
    <w:rsid w:val="003535D0"/>
    <w:rsid w:val="00363DBE"/>
    <w:rsid w:val="003707AC"/>
    <w:rsid w:val="00375FAD"/>
    <w:rsid w:val="00376553"/>
    <w:rsid w:val="003841FD"/>
    <w:rsid w:val="00391AD7"/>
    <w:rsid w:val="003B12DB"/>
    <w:rsid w:val="003B4DB1"/>
    <w:rsid w:val="003B50FB"/>
    <w:rsid w:val="003B6796"/>
    <w:rsid w:val="003F2A45"/>
    <w:rsid w:val="004053CA"/>
    <w:rsid w:val="00406390"/>
    <w:rsid w:val="00413B78"/>
    <w:rsid w:val="0041625C"/>
    <w:rsid w:val="00422153"/>
    <w:rsid w:val="00424367"/>
    <w:rsid w:val="00426C2D"/>
    <w:rsid w:val="004270D3"/>
    <w:rsid w:val="00432AB9"/>
    <w:rsid w:val="004404F9"/>
    <w:rsid w:val="00440BCB"/>
    <w:rsid w:val="004436CD"/>
    <w:rsid w:val="004479B3"/>
    <w:rsid w:val="004564F5"/>
    <w:rsid w:val="0046236C"/>
    <w:rsid w:val="004623E9"/>
    <w:rsid w:val="00464CDD"/>
    <w:rsid w:val="00475509"/>
    <w:rsid w:val="004770D7"/>
    <w:rsid w:val="00493CD2"/>
    <w:rsid w:val="00497341"/>
    <w:rsid w:val="004C0508"/>
    <w:rsid w:val="004C2A6E"/>
    <w:rsid w:val="004C6F9B"/>
    <w:rsid w:val="004D1A1C"/>
    <w:rsid w:val="004E2FDE"/>
    <w:rsid w:val="004E6ACD"/>
    <w:rsid w:val="004F2163"/>
    <w:rsid w:val="004F44FD"/>
    <w:rsid w:val="00502C60"/>
    <w:rsid w:val="00513880"/>
    <w:rsid w:val="0052352F"/>
    <w:rsid w:val="00526D0E"/>
    <w:rsid w:val="0053281F"/>
    <w:rsid w:val="005544C8"/>
    <w:rsid w:val="00557F40"/>
    <w:rsid w:val="005711BF"/>
    <w:rsid w:val="00581676"/>
    <w:rsid w:val="00582641"/>
    <w:rsid w:val="005850C6"/>
    <w:rsid w:val="005934F5"/>
    <w:rsid w:val="005A070B"/>
    <w:rsid w:val="005A596A"/>
    <w:rsid w:val="005B48AA"/>
    <w:rsid w:val="005B763E"/>
    <w:rsid w:val="005C30C8"/>
    <w:rsid w:val="005C3AE2"/>
    <w:rsid w:val="005D2A3D"/>
    <w:rsid w:val="005F0DC4"/>
    <w:rsid w:val="005F107B"/>
    <w:rsid w:val="005F75B3"/>
    <w:rsid w:val="00624CB2"/>
    <w:rsid w:val="0062696D"/>
    <w:rsid w:val="006308B6"/>
    <w:rsid w:val="00637729"/>
    <w:rsid w:val="0064391A"/>
    <w:rsid w:val="00645704"/>
    <w:rsid w:val="006457BC"/>
    <w:rsid w:val="00666E60"/>
    <w:rsid w:val="0067017C"/>
    <w:rsid w:val="00673EFA"/>
    <w:rsid w:val="0067462E"/>
    <w:rsid w:val="00677B6D"/>
    <w:rsid w:val="0068186B"/>
    <w:rsid w:val="00684CD4"/>
    <w:rsid w:val="0068755A"/>
    <w:rsid w:val="00695731"/>
    <w:rsid w:val="006967FD"/>
    <w:rsid w:val="006A78C8"/>
    <w:rsid w:val="006B0086"/>
    <w:rsid w:val="006B49C6"/>
    <w:rsid w:val="006C24A2"/>
    <w:rsid w:val="006D3959"/>
    <w:rsid w:val="006E601C"/>
    <w:rsid w:val="006F2C66"/>
    <w:rsid w:val="00705AAF"/>
    <w:rsid w:val="00710606"/>
    <w:rsid w:val="0071177E"/>
    <w:rsid w:val="00713390"/>
    <w:rsid w:val="007144CB"/>
    <w:rsid w:val="00721705"/>
    <w:rsid w:val="00724D32"/>
    <w:rsid w:val="0072736B"/>
    <w:rsid w:val="00731795"/>
    <w:rsid w:val="00743D48"/>
    <w:rsid w:val="00747E71"/>
    <w:rsid w:val="00764528"/>
    <w:rsid w:val="00775350"/>
    <w:rsid w:val="007A1D9A"/>
    <w:rsid w:val="007B3196"/>
    <w:rsid w:val="007B7635"/>
    <w:rsid w:val="007C5952"/>
    <w:rsid w:val="007C59B1"/>
    <w:rsid w:val="007C7B9D"/>
    <w:rsid w:val="007D202F"/>
    <w:rsid w:val="007F5633"/>
    <w:rsid w:val="007F59E1"/>
    <w:rsid w:val="00816400"/>
    <w:rsid w:val="0082668A"/>
    <w:rsid w:val="00832CE7"/>
    <w:rsid w:val="00835B76"/>
    <w:rsid w:val="008378E1"/>
    <w:rsid w:val="00844A48"/>
    <w:rsid w:val="00870549"/>
    <w:rsid w:val="008766D6"/>
    <w:rsid w:val="0089090A"/>
    <w:rsid w:val="008922B0"/>
    <w:rsid w:val="00893AAF"/>
    <w:rsid w:val="0089639C"/>
    <w:rsid w:val="008B2BCA"/>
    <w:rsid w:val="008B4D20"/>
    <w:rsid w:val="008B5B90"/>
    <w:rsid w:val="008C51DA"/>
    <w:rsid w:val="008D066A"/>
    <w:rsid w:val="008D0731"/>
    <w:rsid w:val="008D1243"/>
    <w:rsid w:val="008D4D6D"/>
    <w:rsid w:val="008E1390"/>
    <w:rsid w:val="008F0C2C"/>
    <w:rsid w:val="008F2D79"/>
    <w:rsid w:val="008F4CA3"/>
    <w:rsid w:val="009036D6"/>
    <w:rsid w:val="00903BBA"/>
    <w:rsid w:val="00905268"/>
    <w:rsid w:val="0094359C"/>
    <w:rsid w:val="00953186"/>
    <w:rsid w:val="00986464"/>
    <w:rsid w:val="00991DA1"/>
    <w:rsid w:val="009B777C"/>
    <w:rsid w:val="009D08D9"/>
    <w:rsid w:val="009D7F36"/>
    <w:rsid w:val="009E09CE"/>
    <w:rsid w:val="009F042F"/>
    <w:rsid w:val="00A03CB4"/>
    <w:rsid w:val="00A257EF"/>
    <w:rsid w:val="00A26E8D"/>
    <w:rsid w:val="00A41876"/>
    <w:rsid w:val="00A4460C"/>
    <w:rsid w:val="00A5045A"/>
    <w:rsid w:val="00A640F6"/>
    <w:rsid w:val="00A64496"/>
    <w:rsid w:val="00A72275"/>
    <w:rsid w:val="00A72503"/>
    <w:rsid w:val="00A77D20"/>
    <w:rsid w:val="00A84624"/>
    <w:rsid w:val="00A96933"/>
    <w:rsid w:val="00AA040D"/>
    <w:rsid w:val="00AA0E29"/>
    <w:rsid w:val="00AA6FC0"/>
    <w:rsid w:val="00AB0EA6"/>
    <w:rsid w:val="00AB6B6A"/>
    <w:rsid w:val="00AC056E"/>
    <w:rsid w:val="00AE442F"/>
    <w:rsid w:val="00AE7F64"/>
    <w:rsid w:val="00B11C83"/>
    <w:rsid w:val="00B13F75"/>
    <w:rsid w:val="00B1412C"/>
    <w:rsid w:val="00B2304B"/>
    <w:rsid w:val="00B327E0"/>
    <w:rsid w:val="00B35CE6"/>
    <w:rsid w:val="00B37DA4"/>
    <w:rsid w:val="00B40EB5"/>
    <w:rsid w:val="00B40EEC"/>
    <w:rsid w:val="00B473B9"/>
    <w:rsid w:val="00B569EB"/>
    <w:rsid w:val="00BC2476"/>
    <w:rsid w:val="00BE34A2"/>
    <w:rsid w:val="00BE3D90"/>
    <w:rsid w:val="00BF3A0A"/>
    <w:rsid w:val="00C11308"/>
    <w:rsid w:val="00C13A0B"/>
    <w:rsid w:val="00C1487C"/>
    <w:rsid w:val="00C212D1"/>
    <w:rsid w:val="00C21CA7"/>
    <w:rsid w:val="00C24F48"/>
    <w:rsid w:val="00C33218"/>
    <w:rsid w:val="00C36596"/>
    <w:rsid w:val="00C4510D"/>
    <w:rsid w:val="00C45DD1"/>
    <w:rsid w:val="00C531B9"/>
    <w:rsid w:val="00C73F6C"/>
    <w:rsid w:val="00CA4E95"/>
    <w:rsid w:val="00CC080D"/>
    <w:rsid w:val="00CC3368"/>
    <w:rsid w:val="00CD3741"/>
    <w:rsid w:val="00CE50B1"/>
    <w:rsid w:val="00CE5826"/>
    <w:rsid w:val="00CE69ED"/>
    <w:rsid w:val="00CF5087"/>
    <w:rsid w:val="00D05C67"/>
    <w:rsid w:val="00D06038"/>
    <w:rsid w:val="00D060E9"/>
    <w:rsid w:val="00D06699"/>
    <w:rsid w:val="00D141FA"/>
    <w:rsid w:val="00D1667F"/>
    <w:rsid w:val="00D25AAF"/>
    <w:rsid w:val="00D45FDB"/>
    <w:rsid w:val="00D47BCB"/>
    <w:rsid w:val="00D5179C"/>
    <w:rsid w:val="00D64837"/>
    <w:rsid w:val="00D97890"/>
    <w:rsid w:val="00D97D34"/>
    <w:rsid w:val="00DA5F37"/>
    <w:rsid w:val="00DA7073"/>
    <w:rsid w:val="00DB3EE0"/>
    <w:rsid w:val="00DD1CC8"/>
    <w:rsid w:val="00DD3117"/>
    <w:rsid w:val="00DE326B"/>
    <w:rsid w:val="00DE4627"/>
    <w:rsid w:val="00DE58C9"/>
    <w:rsid w:val="00E00493"/>
    <w:rsid w:val="00E22AC1"/>
    <w:rsid w:val="00E2315A"/>
    <w:rsid w:val="00E25E6F"/>
    <w:rsid w:val="00E31D38"/>
    <w:rsid w:val="00E3421D"/>
    <w:rsid w:val="00E35A67"/>
    <w:rsid w:val="00E478D1"/>
    <w:rsid w:val="00E47BE2"/>
    <w:rsid w:val="00E536C8"/>
    <w:rsid w:val="00E60B2F"/>
    <w:rsid w:val="00E65DC3"/>
    <w:rsid w:val="00E96A82"/>
    <w:rsid w:val="00ED4191"/>
    <w:rsid w:val="00EE2497"/>
    <w:rsid w:val="00EE467A"/>
    <w:rsid w:val="00EE57A7"/>
    <w:rsid w:val="00EF2CED"/>
    <w:rsid w:val="00EF56BA"/>
    <w:rsid w:val="00EF5CE9"/>
    <w:rsid w:val="00F136CC"/>
    <w:rsid w:val="00F2054F"/>
    <w:rsid w:val="00F32309"/>
    <w:rsid w:val="00F3398E"/>
    <w:rsid w:val="00F406D3"/>
    <w:rsid w:val="00F44BF9"/>
    <w:rsid w:val="00F71CE9"/>
    <w:rsid w:val="00F76E83"/>
    <w:rsid w:val="00F80442"/>
    <w:rsid w:val="00F86AD5"/>
    <w:rsid w:val="00F90355"/>
    <w:rsid w:val="00F91E76"/>
    <w:rsid w:val="00F92D2C"/>
    <w:rsid w:val="00F935A9"/>
    <w:rsid w:val="00FB22E0"/>
    <w:rsid w:val="00FD431D"/>
    <w:rsid w:val="00FD6D0A"/>
    <w:rsid w:val="00FE5190"/>
    <w:rsid w:val="00FE5536"/>
    <w:rsid w:val="00FE5B09"/>
    <w:rsid w:val="00FF1EB7"/>
    <w:rsid w:val="00FF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51DF"/>
  <w15:chartTrackingRefBased/>
  <w15:docId w15:val="{36499BE2-E17C-4B9C-BBCE-7B852737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semiHidden/>
    <w:unhideWhenUsed/>
    <w:rsid w:val="00062B10"/>
    <w:rPr>
      <w:sz w:val="20"/>
      <w:szCs w:val="20"/>
    </w:rPr>
  </w:style>
  <w:style w:type="character" w:customStyle="1" w:styleId="CommentTextChar">
    <w:name w:val="Comment Text Char"/>
    <w:basedOn w:val="DefaultParagraphFont"/>
    <w:link w:val="CommentText"/>
    <w:uiPriority w:val="99"/>
    <w:semiHidden/>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noProof/>
    </w:rPr>
  </w:style>
  <w:style w:type="character" w:customStyle="1" w:styleId="EndNoteBibliographyTitle0">
    <w:name w:val="EndNote Bibliography Title 字符"/>
    <w:basedOn w:val="DefaultParagraphFont"/>
    <w:link w:val="EndNoteBibliographyTitle"/>
    <w:rsid w:val="005B48AA"/>
    <w:rPr>
      <w:rFonts w:ascii="SimSun" w:eastAsia="SimSun" w:hAnsi="SimSun" w:cs="SimSun"/>
      <w:noProof/>
      <w:kern w:val="0"/>
    </w:rPr>
  </w:style>
  <w:style w:type="paragraph" w:customStyle="1" w:styleId="EndNoteBibliography">
    <w:name w:val="EndNote Bibliography"/>
    <w:basedOn w:val="Normal"/>
    <w:link w:val="EndNoteBibliography0"/>
    <w:rsid w:val="005B48AA"/>
    <w:rPr>
      <w:noProof/>
    </w:rPr>
  </w:style>
  <w:style w:type="character" w:customStyle="1" w:styleId="EndNoteBibliography0">
    <w:name w:val="EndNote Bibliography 字符"/>
    <w:basedOn w:val="DefaultParagraphFont"/>
    <w:link w:val="EndNoteBibliography"/>
    <w:rsid w:val="005B48AA"/>
    <w:rPr>
      <w:rFonts w:ascii="SimSun" w:eastAsia="SimSun" w:hAnsi="SimSun"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485588027">
          <w:marLeft w:val="360"/>
          <w:marRight w:val="0"/>
          <w:marTop w:val="200"/>
          <w:marBottom w:val="0"/>
          <w:divBdr>
            <w:top w:val="none" w:sz="0" w:space="0" w:color="auto"/>
            <w:left w:val="none" w:sz="0" w:space="0" w:color="auto"/>
            <w:bottom w:val="none" w:sz="0" w:space="0" w:color="auto"/>
            <w:right w:val="none" w:sz="0" w:space="0" w:color="auto"/>
          </w:divBdr>
        </w:div>
        <w:div w:id="488060427">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vid.ncifcrf.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91D84B48.dotm</Template>
  <TotalTime>74</TotalTime>
  <Pages>14</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Guo, Shicheng</cp:lastModifiedBy>
  <cp:revision>3</cp:revision>
  <dcterms:created xsi:type="dcterms:W3CDTF">2019-06-24T19:02:00Z</dcterms:created>
  <dcterms:modified xsi:type="dcterms:W3CDTF">2019-06-24T20:17:00Z</dcterms:modified>
</cp:coreProperties>
</file>