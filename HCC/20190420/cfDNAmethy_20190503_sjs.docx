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ins w:id="0" w:author="Zhang Haikun" w:date="2019-04-18T14:56:00Z"/>
          <w:rFonts w:ascii="Arial" w:hAnsi="Arial" w:cs="Arial"/>
          <w:b/>
          <w:color w:val="000000" w:themeColor="text1"/>
          <w:sz w:val="22"/>
        </w:rPr>
      </w:pPr>
      <w:ins w:id="1" w:author="Zhang Haikun" w:date="2019-04-18T14:56:00Z">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ins>
    </w:p>
    <w:p w14:paraId="58744771" w14:textId="77777777" w:rsidR="00113F48" w:rsidRPr="00B459FE" w:rsidRDefault="00113F48" w:rsidP="00113F48">
      <w:pPr>
        <w:spacing w:before="240"/>
        <w:rPr>
          <w:ins w:id="2" w:author="Zhang Haikun" w:date="2019-04-18T14:56:00Z"/>
          <w:rFonts w:ascii="Arial" w:hAnsi="Arial" w:cs="Arial"/>
          <w:kern w:val="0"/>
          <w:sz w:val="22"/>
        </w:rPr>
      </w:pPr>
      <w:ins w:id="3" w:author="Zhang Haikun" w:date="2019-04-18T14:56:00Z">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ins>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4" w:author="Zhang Haikun" w:date="2019-04-18T14:56:00Z"/>
          <w:rFonts w:ascii="Arial" w:hAnsi="Arial" w:cs="Arial"/>
          <w:sz w:val="22"/>
        </w:rPr>
      </w:pPr>
      <w:ins w:id="5" w:author="Zhang Haikun" w:date="2019-04-18T14:56:00Z">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ins>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6" w:author="Zhang Haikun" w:date="2019-04-18T14:56:00Z"/>
          <w:rFonts w:ascii="Arial" w:hAnsi="Arial" w:cs="Arial"/>
          <w:sz w:val="22"/>
        </w:rPr>
      </w:pPr>
      <w:ins w:id="7" w:author="Zhang Haikun" w:date="2019-04-18T14:56:00Z">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ins>
    </w:p>
    <w:p w14:paraId="2F1F7DB7" w14:textId="77777777" w:rsidR="00113F48" w:rsidRPr="006006D4" w:rsidRDefault="00113F48" w:rsidP="00113F48">
      <w:pPr>
        <w:widowControl/>
        <w:shd w:val="clear" w:color="auto" w:fill="FFFFFF"/>
        <w:spacing w:before="100" w:beforeAutospacing="1" w:after="105"/>
        <w:jc w:val="left"/>
        <w:rPr>
          <w:ins w:id="8" w:author="Zhang Haikun" w:date="2019-04-18T14:56:00Z"/>
          <w:rFonts w:ascii="Arial" w:hAnsi="Arial" w:cs="Arial"/>
          <w:sz w:val="22"/>
        </w:rPr>
      </w:pPr>
      <w:ins w:id="9" w:author="Zhang Haikun" w:date="2019-04-18T14:56:00Z">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ins>
    </w:p>
    <w:p w14:paraId="662697B7" w14:textId="77777777" w:rsidR="00113F48" w:rsidRPr="0088221B" w:rsidRDefault="00113F48" w:rsidP="00113F48">
      <w:pPr>
        <w:widowControl/>
        <w:shd w:val="clear" w:color="auto" w:fill="FFFFFF"/>
        <w:spacing w:before="100" w:beforeAutospacing="1" w:after="105"/>
        <w:jc w:val="left"/>
        <w:rPr>
          <w:ins w:id="10" w:author="Zhang Haikun" w:date="2019-04-18T14:56:00Z"/>
          <w:rFonts w:ascii="Arial" w:hAnsi="Arial" w:cs="Arial"/>
          <w:sz w:val="22"/>
        </w:rPr>
      </w:pPr>
      <w:ins w:id="11" w:author="Zhang Haikun" w:date="2019-04-18T14:56:00Z">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ins>
    </w:p>
    <w:p w14:paraId="71973732" w14:textId="77777777" w:rsidR="00113F48" w:rsidRDefault="00113F48" w:rsidP="00113F48">
      <w:pPr>
        <w:widowControl/>
        <w:shd w:val="clear" w:color="auto" w:fill="FFFFFF"/>
        <w:spacing w:before="100" w:beforeAutospacing="1" w:after="105"/>
        <w:jc w:val="left"/>
        <w:rPr>
          <w:ins w:id="12" w:author="Zhang Haikun" w:date="2019-04-18T14:56:00Z"/>
          <w:rFonts w:ascii="Arial" w:hAnsi="Arial" w:cs="Arial"/>
          <w:sz w:val="22"/>
          <w:vertAlign w:val="superscript"/>
        </w:rPr>
      </w:pPr>
      <w:ins w:id="13" w:author="Zhang Haikun" w:date="2019-04-18T14:56:00Z">
        <w:r>
          <w:rPr>
            <w:rFonts w:ascii="Arial" w:hAnsi="Arial" w:cs="Arial"/>
            <w:sz w:val="22"/>
            <w:vertAlign w:val="superscript"/>
          </w:rPr>
          <w:t>5</w:t>
        </w:r>
        <w:r w:rsidRPr="00921EC2">
          <w:rPr>
            <w:rFonts w:ascii="Arial" w:hAnsi="Arial" w:cs="Arial"/>
            <w:sz w:val="22"/>
          </w:rPr>
          <w:t>Biology Department, Stonybrook University, Stonybrook, NY, USA</w:t>
        </w:r>
      </w:ins>
    </w:p>
    <w:p w14:paraId="512D72B2" w14:textId="77777777" w:rsidR="00113F48" w:rsidRDefault="00113F48" w:rsidP="00113F48">
      <w:pPr>
        <w:widowControl/>
        <w:shd w:val="clear" w:color="auto" w:fill="FFFFFF"/>
        <w:spacing w:before="100" w:beforeAutospacing="1" w:after="105"/>
        <w:jc w:val="left"/>
        <w:rPr>
          <w:ins w:id="14" w:author="Zhang Haikun" w:date="2019-04-18T14:56:00Z"/>
          <w:rFonts w:ascii="Arial" w:hAnsi="Arial" w:cs="Arial"/>
          <w:sz w:val="22"/>
          <w:vertAlign w:val="superscript"/>
        </w:rPr>
      </w:pPr>
      <w:ins w:id="15" w:author="Zhang Haikun" w:date="2019-04-18T14:56:00Z">
        <w:r>
          <w:rPr>
            <w:rFonts w:ascii="Arial" w:hAnsi="Arial" w:cs="Arial"/>
            <w:sz w:val="22"/>
            <w:vertAlign w:val="superscript"/>
          </w:rPr>
          <w:t>6</w:t>
        </w:r>
      </w:ins>
    </w:p>
    <w:p w14:paraId="5796087B" w14:textId="77777777" w:rsidR="00113F48" w:rsidRDefault="00113F48" w:rsidP="00113F48">
      <w:pPr>
        <w:widowControl/>
        <w:shd w:val="clear" w:color="auto" w:fill="FFFFFF"/>
        <w:spacing w:before="100" w:beforeAutospacing="1" w:after="105"/>
        <w:jc w:val="left"/>
        <w:rPr>
          <w:ins w:id="16" w:author="Zhang Haikun" w:date="2019-04-18T14:56:00Z"/>
          <w:rFonts w:ascii="Arial" w:hAnsi="Arial" w:cs="Arial"/>
          <w:sz w:val="22"/>
        </w:rPr>
      </w:pPr>
      <w:ins w:id="17" w:author="Zhang Haikun" w:date="2019-04-18T14:56:00Z">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ins>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18" w:author="Zhang Haikun" w:date="2019-04-18T14:56:00Z"/>
          <w:rFonts w:ascii="Arial" w:hAnsi="Arial" w:cs="Arial"/>
          <w:kern w:val="0"/>
          <w:sz w:val="24"/>
          <w:szCs w:val="24"/>
        </w:rPr>
      </w:pPr>
      <w:ins w:id="19" w:author="Zhang Haikun" w:date="2019-04-18T14:56:00Z">
        <w:r w:rsidRPr="00C03A43">
          <w:rPr>
            <w:rFonts w:ascii="Arial" w:hAnsi="Arial" w:cs="Arial"/>
            <w:sz w:val="22"/>
            <w:vertAlign w:val="superscript"/>
          </w:rPr>
          <w:t>8</w:t>
        </w:r>
        <w:r w:rsidRPr="005445F3">
          <w:rPr>
            <w:rFonts w:ascii="Arial" w:hAnsi="Arial" w:cs="Arial"/>
            <w:sz w:val="22"/>
          </w:rPr>
          <w:t>University of Chinese Academy of Sciences, Beijing 100049, China</w:t>
        </w:r>
      </w:ins>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0" w:author="Zhang Haikun" w:date="2019-04-18T14:56:00Z"/>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1" w:author="Zhang Haikun" w:date="2019-04-18T14:56:00Z"/>
          <w:rFonts w:ascii="Arial" w:hAnsi="Arial" w:cs="Arial"/>
          <w:sz w:val="22"/>
        </w:rPr>
      </w:pPr>
      <w:ins w:id="22" w:author="Zhang Haikun" w:date="2019-04-18T14:56:00Z">
        <w:r w:rsidRPr="005445F3">
          <w:rPr>
            <w:rFonts w:ascii="Arial" w:hAnsi="Arial" w:cs="Arial"/>
            <w:sz w:val="22"/>
          </w:rPr>
          <w:t># These authors contributed equally to this work</w:t>
        </w:r>
      </w:ins>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3" w:author="Zhang Haikun" w:date="2019-04-18T14:56:00Z"/>
          <w:rFonts w:ascii="Arial" w:hAnsi="Arial" w:cs="Arial"/>
          <w:sz w:val="22"/>
        </w:rPr>
      </w:pPr>
      <w:ins w:id="24" w:author="Zhang Haikun" w:date="2019-04-18T14:56:00Z">
        <w:r w:rsidRPr="005445F3">
          <w:rPr>
            <w:rFonts w:ascii="Arial" w:hAnsi="Arial" w:cs="Arial"/>
            <w:sz w:val="22"/>
          </w:rPr>
          <w:t>* Corresponding Author</w:t>
        </w:r>
      </w:ins>
    </w:p>
    <w:p w14:paraId="484BFA7E" w14:textId="77777777" w:rsidR="00113F48" w:rsidRPr="003C25D7" w:rsidRDefault="00113F48" w:rsidP="00113F48">
      <w:pPr>
        <w:spacing w:before="240"/>
        <w:rPr>
          <w:ins w:id="25" w:author="Zhang Haikun" w:date="2019-04-18T14:56:00Z"/>
          <w:rFonts w:ascii="Arial" w:hAnsi="Arial" w:cs="Arial"/>
          <w:sz w:val="22"/>
        </w:rPr>
      </w:pPr>
    </w:p>
    <w:p w14:paraId="4853FEC2" w14:textId="3E6E0C09" w:rsidR="007035D3" w:rsidRPr="006006D4" w:rsidDel="00113F48" w:rsidRDefault="00897886" w:rsidP="003A42E7">
      <w:pPr>
        <w:spacing w:before="240"/>
        <w:rPr>
          <w:del w:id="26" w:author="Zhang Haikun" w:date="2019-04-18T14:56:00Z"/>
          <w:rFonts w:ascii="Arial" w:hAnsi="Arial" w:cs="Arial"/>
          <w:b/>
          <w:color w:val="000000" w:themeColor="text1"/>
          <w:sz w:val="22"/>
        </w:rPr>
      </w:pPr>
      <w:del w:id="27" w:author="Zhang Haikun" w:date="2019-04-18T14:56:00Z">
        <w:r w:rsidRPr="006006D4" w:rsidDel="00113F48">
          <w:rPr>
            <w:rFonts w:ascii="Arial" w:hAnsi="Arial" w:cs="Arial"/>
            <w:b/>
            <w:color w:val="000000" w:themeColor="text1"/>
            <w:sz w:val="22"/>
          </w:rPr>
          <w:delText>L</w:delText>
        </w:r>
        <w:r w:rsidR="00FB51AE" w:rsidRPr="006006D4" w:rsidDel="00113F48">
          <w:rPr>
            <w:rFonts w:ascii="Arial" w:hAnsi="Arial" w:cs="Arial"/>
            <w:b/>
            <w:color w:val="000000" w:themeColor="text1"/>
            <w:sz w:val="22"/>
          </w:rPr>
          <w:delText>ong-R</w:delText>
        </w:r>
        <w:r w:rsidR="004F4044" w:rsidRPr="006006D4" w:rsidDel="00113F48">
          <w:rPr>
            <w:rFonts w:ascii="Arial" w:hAnsi="Arial" w:cs="Arial"/>
            <w:b/>
            <w:color w:val="000000" w:themeColor="text1"/>
            <w:sz w:val="22"/>
          </w:rPr>
          <w:delText>egion Hypo</w:delText>
        </w:r>
      </w:del>
      <w:ins w:id="28" w:author="Guo, Shicheng" w:date="2019-04-09T16:25:00Z">
        <w:del w:id="29" w:author="Zhang Haikun" w:date="2019-04-18T14:56:00Z">
          <w:r w:rsidR="00297E87" w:rsidDel="00113F48">
            <w:rPr>
              <w:rFonts w:ascii="Arial" w:hAnsi="Arial" w:cs="Arial"/>
              <w:b/>
              <w:color w:val="000000" w:themeColor="text1"/>
              <w:sz w:val="22"/>
            </w:rPr>
            <w:delText>-</w:delText>
          </w:r>
        </w:del>
      </w:ins>
      <w:del w:id="30" w:author="Zhang Haikun" w:date="2019-04-18T14:56:00Z">
        <w:r w:rsidR="004F4044" w:rsidRPr="006006D4" w:rsidDel="00113F48">
          <w:rPr>
            <w:rFonts w:ascii="Arial" w:hAnsi="Arial" w:cs="Arial"/>
            <w:b/>
            <w:color w:val="000000" w:themeColor="text1"/>
            <w:sz w:val="22"/>
          </w:rPr>
          <w:delText xml:space="preserve">methylation in HBV Integration Regions Enhance HCC Non-invasive Surveillance by Low-pass Whole Genome-wide Bisulfite Sequencing. </w:delText>
        </w:r>
      </w:del>
    </w:p>
    <w:p w14:paraId="712FDB73" w14:textId="2280F749" w:rsidR="007035D3" w:rsidRPr="00B459FE" w:rsidDel="00113F48" w:rsidRDefault="00791EB0" w:rsidP="000462DB">
      <w:pPr>
        <w:spacing w:before="240"/>
        <w:rPr>
          <w:del w:id="31" w:author="Zhang Haikun" w:date="2019-04-18T14:56:00Z"/>
          <w:rFonts w:ascii="Arial" w:hAnsi="Arial" w:cs="Arial"/>
          <w:kern w:val="0"/>
          <w:sz w:val="22"/>
        </w:rPr>
      </w:pPr>
      <w:del w:id="32" w:author="Zhang Haikun" w:date="2019-04-18T14:56:00Z">
        <w:r w:rsidRPr="00B459FE" w:rsidDel="00113F48">
          <w:rPr>
            <w:rFonts w:ascii="Arial" w:hAnsi="Arial" w:cs="Arial"/>
            <w:color w:val="000000" w:themeColor="text1"/>
            <w:sz w:val="22"/>
          </w:rPr>
          <w:delText xml:space="preserve">Haikun </w:delText>
        </w:r>
        <w:r w:rsidR="000462DB" w:rsidRPr="00B459FE" w:rsidDel="00113F48">
          <w:rPr>
            <w:rFonts w:ascii="Arial" w:hAnsi="Arial" w:cs="Arial"/>
            <w:color w:val="000000" w:themeColor="text1"/>
            <w:sz w:val="22"/>
          </w:rPr>
          <w:delText>Zhang</w:delText>
        </w:r>
        <w:r w:rsidR="00762436" w:rsidRPr="00B459FE" w:rsidDel="00113F48">
          <w:rPr>
            <w:rFonts w:ascii="Arial" w:hAnsi="Arial" w:cs="Arial"/>
            <w:color w:val="000000" w:themeColor="text1"/>
            <w:sz w:val="22"/>
            <w:vertAlign w:val="superscript"/>
          </w:rPr>
          <w:delText>1</w:delText>
        </w:r>
        <w:r w:rsidR="005445F3" w:rsidDel="00113F48">
          <w:rPr>
            <w:rFonts w:ascii="Arial" w:hAnsi="Arial" w:cs="Arial" w:hint="eastAsia"/>
            <w:color w:val="000000" w:themeColor="text1"/>
            <w:sz w:val="22"/>
            <w:vertAlign w:val="superscript"/>
          </w:rPr>
          <w:delText>,</w:delText>
        </w:r>
        <w:r w:rsidR="005918A6" w:rsidDel="00113F48">
          <w:rPr>
            <w:rFonts w:ascii="Arial" w:hAnsi="Arial" w:cs="Arial" w:hint="eastAsia"/>
            <w:color w:val="000000" w:themeColor="text1"/>
            <w:sz w:val="22"/>
            <w:vertAlign w:val="superscript"/>
          </w:rPr>
          <w:delText>7</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0462DB" w:rsidRPr="00B459FE" w:rsidDel="00113F48">
          <w:rPr>
            <w:rFonts w:ascii="Arial" w:hAnsi="Arial" w:cs="Arial"/>
            <w:color w:val="000000" w:themeColor="text1"/>
            <w:sz w:val="22"/>
          </w:rPr>
          <w:delText>, Peiling Dong</w:delText>
        </w:r>
        <w:r w:rsidR="00452BAC" w:rsidRPr="00B459FE" w:rsidDel="00113F48">
          <w:rPr>
            <w:rFonts w:ascii="Arial" w:hAnsi="Arial" w:cs="Arial"/>
            <w:color w:val="000000" w:themeColor="text1"/>
            <w:sz w:val="22"/>
            <w:vertAlign w:val="superscript"/>
          </w:rPr>
          <w:delText>2</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0462DB" w:rsidRPr="00B459FE" w:rsidDel="00113F48">
          <w:rPr>
            <w:rFonts w:ascii="Arial" w:hAnsi="Arial" w:cs="Arial"/>
            <w:color w:val="000000" w:themeColor="text1"/>
            <w:sz w:val="22"/>
          </w:rPr>
          <w:delText xml:space="preserve">, </w:delText>
        </w:r>
        <w:r w:rsidR="007035D3" w:rsidRPr="00B459FE" w:rsidDel="00113F48">
          <w:rPr>
            <w:rFonts w:ascii="Arial" w:hAnsi="Arial" w:cs="Arial"/>
            <w:sz w:val="22"/>
          </w:rPr>
          <w:delText>Shicheng Guo</w:delText>
        </w:r>
        <w:r w:rsidR="006E0127" w:rsidRPr="00B459FE" w:rsidDel="00113F48">
          <w:rPr>
            <w:rFonts w:ascii="Arial" w:hAnsi="Arial" w:cs="Arial" w:hint="eastAsia"/>
            <w:sz w:val="22"/>
            <w:vertAlign w:val="superscript"/>
          </w:rPr>
          <w:delText>3</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B459FE" w:rsidRPr="00B459FE" w:rsidDel="00113F48">
          <w:rPr>
            <w:rFonts w:ascii="Arial" w:hAnsi="Arial" w:cs="Arial"/>
            <w:color w:val="000000" w:themeColor="text1"/>
            <w:sz w:val="22"/>
          </w:rPr>
          <w:delText xml:space="preserve">, </w:delText>
        </w:r>
        <w:r w:rsidR="00DA3F5F" w:rsidDel="00113F48">
          <w:rPr>
            <w:rFonts w:ascii="Arial" w:hAnsi="Arial" w:cs="Arial"/>
            <w:color w:val="000000" w:themeColor="text1"/>
            <w:sz w:val="22"/>
          </w:rPr>
          <w:delText>Augusto Villanueva</w:delText>
        </w:r>
        <w:r w:rsidR="00DA3F5F" w:rsidRPr="0088221B" w:rsidDel="00113F48">
          <w:rPr>
            <w:rFonts w:ascii="Arial" w:hAnsi="Arial" w:cs="Arial"/>
            <w:color w:val="000000" w:themeColor="text1"/>
            <w:sz w:val="22"/>
            <w:vertAlign w:val="superscript"/>
          </w:rPr>
          <w:delText>4</w:delText>
        </w:r>
        <w:r w:rsidR="00E27395" w:rsidDel="00113F48">
          <w:rPr>
            <w:rFonts w:ascii="Arial" w:hAnsi="Arial" w:cs="Arial"/>
            <w:color w:val="000000" w:themeColor="text1"/>
            <w:sz w:val="22"/>
          </w:rPr>
          <w:delText xml:space="preserve">, </w:delText>
        </w:r>
        <w:r w:rsidR="000462DB" w:rsidRPr="00B459FE" w:rsidDel="00113F48">
          <w:rPr>
            <w:rFonts w:ascii="Arial" w:hAnsi="Arial" w:cs="Arial"/>
            <w:sz w:val="22"/>
          </w:rPr>
          <w:delText>Chengcheng Tao</w:delText>
        </w:r>
        <w:r w:rsidR="00775F49" w:rsidRPr="00B459FE" w:rsidDel="00113F48">
          <w:rPr>
            <w:rFonts w:ascii="Arial" w:hAnsi="Arial" w:cs="Arial"/>
            <w:color w:val="000000" w:themeColor="text1"/>
            <w:sz w:val="22"/>
            <w:vertAlign w:val="superscript"/>
          </w:rPr>
          <w:delText>1</w:delText>
        </w:r>
      </w:del>
      <w:ins w:id="33" w:author="Schrodi, Steven J PHD" w:date="2019-04-09T19:33:00Z">
        <w:del w:id="34" w:author="Zhang Haikun" w:date="2019-04-18T14:56:00Z">
          <w:r w:rsidR="0088221B" w:rsidDel="00113F48">
            <w:rPr>
              <w:rFonts w:ascii="Arial" w:hAnsi="Arial" w:cs="Arial"/>
              <w:sz w:val="22"/>
            </w:rPr>
            <w:delText xml:space="preserve">, </w:delText>
          </w:r>
        </w:del>
      </w:ins>
      <w:del w:id="35" w:author="Zhang Haikun" w:date="2019-04-18T14:56:00Z">
        <w:r w:rsidR="00F01C40" w:rsidRPr="00B459FE" w:rsidDel="00113F48">
          <w:rPr>
            <w:rFonts w:ascii="Arial" w:hAnsi="Arial" w:cs="Arial"/>
            <w:sz w:val="22"/>
          </w:rPr>
          <w:delText>Wenmin Zhao</w:delText>
        </w:r>
        <w:r w:rsidR="00775F49" w:rsidRPr="00B459FE" w:rsidDel="00113F48">
          <w:rPr>
            <w:rFonts w:ascii="Arial" w:hAnsi="Arial" w:cs="Arial" w:hint="eastAsia"/>
            <w:kern w:val="0"/>
            <w:sz w:val="22"/>
            <w:vertAlign w:val="superscript"/>
          </w:rPr>
          <w:delText>2</w:delText>
        </w:r>
        <w:r w:rsidR="006266F9" w:rsidDel="00113F48">
          <w:rPr>
            <w:rFonts w:ascii="Arial" w:hAnsi="Arial" w:cs="Arial" w:hint="eastAsia"/>
            <w:sz w:val="22"/>
          </w:rPr>
          <w:delText xml:space="preserve">, </w:delText>
        </w:r>
        <w:r w:rsidR="005918A6" w:rsidDel="00113F48">
          <w:rPr>
            <w:rFonts w:ascii="Arial" w:hAnsi="Arial" w:cs="Arial" w:hint="eastAsia"/>
            <w:sz w:val="22"/>
          </w:rPr>
          <w:delText>Jiakang Wang</w:delText>
        </w:r>
        <w:r w:rsidR="00A74200" w:rsidDel="00113F48">
          <w:rPr>
            <w:rFonts w:ascii="Arial" w:hAnsi="Arial" w:cs="Arial"/>
            <w:color w:val="000000" w:themeColor="text1"/>
            <w:sz w:val="22"/>
            <w:vertAlign w:val="superscript"/>
          </w:rPr>
          <w:delText>5</w:delText>
        </w:r>
        <w:r w:rsidR="005918A6" w:rsidDel="00113F48">
          <w:rPr>
            <w:rFonts w:ascii="Arial" w:hAnsi="Arial" w:cs="Arial" w:hint="eastAsia"/>
            <w:sz w:val="22"/>
          </w:rPr>
          <w:delText xml:space="preserve">, </w:delText>
        </w:r>
        <w:r w:rsidR="0088221B" w:rsidDel="00113F48">
          <w:rPr>
            <w:rFonts w:ascii="Arial" w:hAnsi="Arial" w:cs="Arial"/>
            <w:sz w:val="22"/>
          </w:rPr>
          <w:delText>Ramsey Cheung</w:delText>
        </w:r>
        <w:r w:rsidR="00A74200" w:rsidDel="00113F48">
          <w:rPr>
            <w:rFonts w:ascii="Arial" w:hAnsi="Arial" w:cs="Arial"/>
            <w:sz w:val="22"/>
            <w:vertAlign w:val="superscript"/>
          </w:rPr>
          <w:delText>6</w:delText>
        </w:r>
        <w:r w:rsidR="006266F9" w:rsidDel="00113F48">
          <w:rPr>
            <w:rFonts w:ascii="Arial" w:hAnsi="Arial" w:cs="Arial" w:hint="eastAsia"/>
            <w:sz w:val="22"/>
          </w:rPr>
          <w:delText xml:space="preserve">, </w:delText>
        </w:r>
        <w:r w:rsidR="00AB5C6B" w:rsidRPr="00B459FE" w:rsidDel="00113F48">
          <w:rPr>
            <w:rFonts w:ascii="Arial" w:hAnsi="Arial" w:cs="Arial"/>
            <w:kern w:val="0"/>
            <w:sz w:val="22"/>
          </w:rPr>
          <w:delText>Huiguo Ding</w:delText>
        </w:r>
        <w:r w:rsidR="00775F49" w:rsidRPr="00B459FE" w:rsidDel="00113F48">
          <w:rPr>
            <w:rFonts w:ascii="Arial" w:hAnsi="Arial" w:cs="Arial" w:hint="eastAsia"/>
            <w:kern w:val="0"/>
            <w:sz w:val="22"/>
            <w:vertAlign w:val="superscript"/>
          </w:rPr>
          <w:delText>2</w:delText>
        </w:r>
        <w:r w:rsidR="00775F49" w:rsidRPr="00B459FE" w:rsidDel="00113F48">
          <w:rPr>
            <w:rFonts w:ascii="Arial" w:hAnsi="Arial" w:cs="Arial"/>
            <w:sz w:val="22"/>
          </w:rPr>
          <w:delText>,</w:delText>
        </w:r>
        <w:r w:rsidR="006266F9" w:rsidDel="00113F48">
          <w:rPr>
            <w:rFonts w:ascii="Arial" w:hAnsi="Arial" w:cs="Arial" w:hint="eastAsia"/>
            <w:sz w:val="22"/>
          </w:rPr>
          <w:delText xml:space="preserve"> </w:delText>
        </w:r>
        <w:r w:rsidR="00CE54EA" w:rsidRPr="000455AF" w:rsidDel="00113F48">
          <w:rPr>
            <w:rFonts w:ascii="Arial" w:hAnsi="Arial" w:cs="Arial"/>
            <w:sz w:val="22"/>
          </w:rPr>
          <w:delText xml:space="preserve">Steven </w:delText>
        </w:r>
        <w:r w:rsidR="00CE54EA" w:rsidRPr="000455AF" w:rsidDel="00113F48">
          <w:rPr>
            <w:rFonts w:ascii="Arial" w:hAnsi="Arial" w:cs="Arial" w:hint="eastAsia"/>
            <w:sz w:val="22"/>
          </w:rPr>
          <w:delText xml:space="preserve">J. </w:delText>
        </w:r>
        <w:r w:rsidR="00CE54EA" w:rsidRPr="000455AF" w:rsidDel="00113F48">
          <w:rPr>
            <w:rFonts w:ascii="Arial" w:hAnsi="Arial" w:cs="Arial"/>
            <w:sz w:val="22"/>
          </w:rPr>
          <w:delText>Schrodi</w:delText>
        </w:r>
        <w:r w:rsidR="00CE54EA" w:rsidRPr="000455AF" w:rsidDel="00113F48">
          <w:rPr>
            <w:rFonts w:ascii="Arial" w:hAnsi="Arial" w:cs="Arial" w:hint="eastAsia"/>
            <w:sz w:val="22"/>
            <w:vertAlign w:val="superscript"/>
          </w:rPr>
          <w:delText>3,</w:delText>
        </w:r>
        <w:r w:rsidR="00A74200" w:rsidDel="00113F48">
          <w:rPr>
            <w:rFonts w:ascii="Arial" w:hAnsi="Arial" w:cs="Arial"/>
            <w:sz w:val="22"/>
            <w:vertAlign w:val="superscript"/>
          </w:rPr>
          <w:delText>7</w:delText>
        </w:r>
        <w:r w:rsidR="005308BC" w:rsidDel="00113F48">
          <w:rPr>
            <w:rFonts w:ascii="Arial" w:hAnsi="Arial" w:cs="Arial"/>
            <w:sz w:val="22"/>
            <w:vertAlign w:val="superscript"/>
          </w:rPr>
          <w:delText>,</w:delText>
        </w:r>
        <w:r w:rsidR="00CE54EA" w:rsidDel="00113F48">
          <w:rPr>
            <w:rFonts w:ascii="Arial" w:hAnsi="Arial" w:cs="Arial"/>
            <w:color w:val="000000" w:themeColor="text1"/>
            <w:sz w:val="22"/>
          </w:rPr>
          <w:delText>*</w:delText>
        </w:r>
        <w:r w:rsidR="006266F9" w:rsidDel="00113F48">
          <w:rPr>
            <w:rFonts w:ascii="Arial" w:hAnsi="Arial" w:cs="Arial" w:hint="eastAsia"/>
            <w:sz w:val="22"/>
          </w:rPr>
          <w:delText xml:space="preserve">, </w:delText>
        </w:r>
        <w:r w:rsidR="000462DB" w:rsidRPr="00B459FE" w:rsidDel="00113F48">
          <w:rPr>
            <w:rFonts w:ascii="Arial" w:hAnsi="Arial" w:cs="Arial"/>
            <w:sz w:val="22"/>
          </w:rPr>
          <w:delText>Dake Zhang</w:delText>
        </w:r>
        <w:r w:rsidR="00775F49" w:rsidRPr="00B459FE" w:rsidDel="00113F48">
          <w:rPr>
            <w:rFonts w:ascii="Arial" w:hAnsi="Arial" w:cs="Arial"/>
            <w:color w:val="000000" w:themeColor="text1"/>
            <w:sz w:val="22"/>
            <w:vertAlign w:val="superscript"/>
          </w:rPr>
          <w:delText>1</w:delText>
        </w:r>
        <w:r w:rsidR="005445F3" w:rsidDel="00113F48">
          <w:rPr>
            <w:rFonts w:ascii="Arial" w:hAnsi="Arial" w:cs="Arial" w:hint="eastAsia"/>
            <w:color w:val="000000" w:themeColor="text1"/>
            <w:sz w:val="22"/>
            <w:vertAlign w:val="superscript"/>
          </w:rPr>
          <w:delText>,</w:delText>
        </w:r>
        <w:r w:rsidR="005445F3" w:rsidRPr="005445F3" w:rsidDel="00113F48">
          <w:rPr>
            <w:rFonts w:ascii="Arial" w:hAnsi="Arial" w:cs="Arial" w:hint="eastAsia"/>
            <w:color w:val="000000" w:themeColor="text1"/>
            <w:sz w:val="22"/>
          </w:rPr>
          <w:delText>*</w:delText>
        </w:r>
        <w:r w:rsidR="000462DB" w:rsidRPr="00B459FE" w:rsidDel="00113F48">
          <w:rPr>
            <w:rFonts w:ascii="Arial" w:hAnsi="Arial" w:cs="Arial"/>
            <w:sz w:val="22"/>
          </w:rPr>
          <w:delText>, Changqing Zeng</w:delText>
        </w:r>
        <w:r w:rsidR="00775F49" w:rsidRPr="00B459FE" w:rsidDel="00113F48">
          <w:rPr>
            <w:rFonts w:ascii="Arial" w:hAnsi="Arial" w:cs="Arial"/>
            <w:color w:val="000000" w:themeColor="text1"/>
            <w:sz w:val="22"/>
            <w:vertAlign w:val="superscript"/>
          </w:rPr>
          <w:delText>1</w:delText>
        </w:r>
        <w:r w:rsidR="006266F9" w:rsidDel="00113F48">
          <w:rPr>
            <w:rFonts w:ascii="Arial" w:hAnsi="Arial" w:cs="Arial" w:hint="eastAsia"/>
            <w:color w:val="000000" w:themeColor="text1"/>
            <w:sz w:val="22"/>
            <w:vertAlign w:val="superscript"/>
          </w:rPr>
          <w:delText>,</w:delText>
        </w:r>
        <w:r w:rsidR="006266F9" w:rsidRPr="005445F3" w:rsidDel="00113F48">
          <w:rPr>
            <w:rFonts w:ascii="Arial" w:hAnsi="Arial" w:cs="Arial" w:hint="eastAsia"/>
            <w:color w:val="000000" w:themeColor="text1"/>
            <w:sz w:val="22"/>
          </w:rPr>
          <w:delText>*</w:delText>
        </w:r>
      </w:del>
    </w:p>
    <w:p w14:paraId="5868FD8E" w14:textId="6E1F7718" w:rsidR="00762436" w:rsidRPr="00775F49" w:rsidDel="00113F48" w:rsidRDefault="00775F49"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36" w:author="Zhang Haikun" w:date="2019-04-18T14:56:00Z"/>
          <w:rFonts w:ascii="Arial" w:hAnsi="Arial" w:cs="Arial"/>
          <w:sz w:val="22"/>
        </w:rPr>
      </w:pPr>
      <w:del w:id="37" w:author="Zhang Haikun" w:date="2019-04-18T14:56:00Z">
        <w:r w:rsidRPr="006006D4" w:rsidDel="00113F48">
          <w:rPr>
            <w:rFonts w:ascii="Arial" w:hAnsi="Arial" w:cs="Arial"/>
            <w:color w:val="000000" w:themeColor="text1"/>
            <w:sz w:val="22"/>
            <w:vertAlign w:val="superscript"/>
          </w:rPr>
          <w:delText>1</w:delText>
        </w:r>
        <w:r w:rsidR="00762436" w:rsidRPr="00775F49" w:rsidDel="00113F48">
          <w:rPr>
            <w:rFonts w:ascii="Arial" w:hAnsi="Arial" w:cs="Arial"/>
            <w:sz w:val="22"/>
          </w:rPr>
          <w:delText>Key Laboratory of Genomic and Precision Medicine, Beijing Institute of Genomics, Chinese Academy of Sciences, Beijing, 100101, China</w:delText>
        </w:r>
      </w:del>
    </w:p>
    <w:p w14:paraId="6E293BAD" w14:textId="1CA0B94A" w:rsidR="00762436" w:rsidRPr="00775F49"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38" w:author="Zhang Haikun" w:date="2019-04-18T14:56:00Z"/>
          <w:rFonts w:ascii="Arial" w:hAnsi="Arial" w:cs="Arial"/>
          <w:sz w:val="22"/>
        </w:rPr>
      </w:pPr>
      <w:del w:id="39" w:author="Zhang Haikun" w:date="2019-04-18T14:56:00Z">
        <w:r w:rsidRPr="00775F49" w:rsidDel="00113F48">
          <w:rPr>
            <w:rFonts w:ascii="Arial" w:hAnsi="Arial" w:cs="Arial"/>
            <w:sz w:val="22"/>
            <w:vertAlign w:val="superscript"/>
          </w:rPr>
          <w:delText>2</w:delText>
        </w:r>
        <w:r w:rsidRPr="00775F49" w:rsidDel="00113F48">
          <w:rPr>
            <w:rFonts w:ascii="Arial" w:hAnsi="Arial" w:cs="Arial"/>
            <w:sz w:val="22"/>
          </w:rPr>
          <w:delText>Department of Hepatology, Beijing You’an Hospital Affiliated with Capital Medical University, Beijing 100069, China</w:delText>
        </w:r>
      </w:del>
    </w:p>
    <w:p w14:paraId="2FCBAA3A" w14:textId="7CEDABE5" w:rsidR="00762436" w:rsidRPr="006006D4" w:rsidDel="00113F48" w:rsidRDefault="00762436" w:rsidP="00762436">
      <w:pPr>
        <w:widowControl/>
        <w:shd w:val="clear" w:color="auto" w:fill="FFFFFF"/>
        <w:spacing w:before="100" w:beforeAutospacing="1" w:after="105"/>
        <w:jc w:val="left"/>
        <w:rPr>
          <w:del w:id="40" w:author="Zhang Haikun" w:date="2019-04-18T14:56:00Z"/>
          <w:rFonts w:ascii="Arial" w:hAnsi="Arial" w:cs="Arial"/>
          <w:sz w:val="22"/>
        </w:rPr>
      </w:pPr>
      <w:del w:id="41" w:author="Zhang Haikun" w:date="2019-04-18T14:56:00Z">
        <w:r w:rsidRPr="006006D4" w:rsidDel="00113F48">
          <w:rPr>
            <w:rFonts w:ascii="Arial" w:hAnsi="Arial" w:cs="Arial"/>
            <w:sz w:val="22"/>
            <w:vertAlign w:val="superscript"/>
          </w:rPr>
          <w:delText>3</w:delText>
        </w:r>
        <w:r w:rsidRPr="006006D4" w:rsidDel="00113F48">
          <w:rPr>
            <w:rFonts w:ascii="Arial" w:hAnsi="Arial" w:cs="Arial"/>
            <w:sz w:val="22"/>
          </w:rPr>
          <w:delText>Center for Precision Medicine Research, Marshfield Clinic Research Institute, Marshfield, WI, USA</w:delText>
        </w:r>
      </w:del>
    </w:p>
    <w:p w14:paraId="7D1C2D54" w14:textId="04C9131E" w:rsidR="0088221B" w:rsidRPr="0088221B" w:rsidDel="00113F48" w:rsidRDefault="0088221B" w:rsidP="006E0127">
      <w:pPr>
        <w:widowControl/>
        <w:shd w:val="clear" w:color="auto" w:fill="FFFFFF"/>
        <w:spacing w:before="100" w:beforeAutospacing="1" w:after="105"/>
        <w:jc w:val="left"/>
        <w:rPr>
          <w:del w:id="42" w:author="Zhang Haikun" w:date="2019-04-18T14:56:00Z"/>
          <w:rFonts w:ascii="Arial" w:hAnsi="Arial" w:cs="Arial"/>
          <w:sz w:val="22"/>
        </w:rPr>
      </w:pPr>
      <w:del w:id="43" w:author="Zhang Haikun" w:date="2019-04-18T14:56:00Z">
        <w:r w:rsidDel="00113F48">
          <w:rPr>
            <w:rFonts w:ascii="Arial" w:hAnsi="Arial" w:cs="Arial"/>
            <w:sz w:val="22"/>
            <w:vertAlign w:val="superscript"/>
          </w:rPr>
          <w:delText>4</w:delText>
        </w:r>
        <w:r w:rsidDel="00113F48">
          <w:rPr>
            <w:rFonts w:ascii="Arial" w:hAnsi="Arial" w:cs="Arial"/>
            <w:sz w:val="22"/>
          </w:rPr>
          <w:delText>Liver Cancer Research Program, Division of Liver Diseases, Tisch Cancer Institute, Department of Medicine, Icahn School of Medicine at Mount Sinai, New York, NY, USA</w:delText>
        </w:r>
      </w:del>
    </w:p>
    <w:p w14:paraId="54348893" w14:textId="60C6FCDF" w:rsidR="005308BC" w:rsidDel="00113F48" w:rsidRDefault="00A74200" w:rsidP="006E0127">
      <w:pPr>
        <w:widowControl/>
        <w:shd w:val="clear" w:color="auto" w:fill="FFFFFF"/>
        <w:spacing w:before="100" w:beforeAutospacing="1" w:after="105"/>
        <w:jc w:val="left"/>
        <w:rPr>
          <w:del w:id="44" w:author="Zhang Haikun" w:date="2019-04-18T14:56:00Z"/>
          <w:rFonts w:ascii="Arial" w:hAnsi="Arial" w:cs="Arial"/>
          <w:sz w:val="22"/>
          <w:vertAlign w:val="superscript"/>
        </w:rPr>
      </w:pPr>
      <w:del w:id="45" w:author="Zhang Haikun" w:date="2019-04-18T14:56:00Z">
        <w:r w:rsidDel="00113F48">
          <w:rPr>
            <w:rFonts w:ascii="Arial" w:hAnsi="Arial" w:cs="Arial"/>
            <w:sz w:val="22"/>
            <w:vertAlign w:val="superscript"/>
          </w:rPr>
          <w:delText>5</w:delText>
        </w:r>
      </w:del>
    </w:p>
    <w:p w14:paraId="67A4C6DB" w14:textId="44026E59" w:rsidR="005308BC" w:rsidDel="00113F48" w:rsidRDefault="00A74200" w:rsidP="006E0127">
      <w:pPr>
        <w:widowControl/>
        <w:shd w:val="clear" w:color="auto" w:fill="FFFFFF"/>
        <w:spacing w:before="100" w:beforeAutospacing="1" w:after="105"/>
        <w:jc w:val="left"/>
        <w:rPr>
          <w:del w:id="46" w:author="Zhang Haikun" w:date="2019-04-18T14:56:00Z"/>
          <w:rFonts w:ascii="Arial" w:hAnsi="Arial" w:cs="Arial"/>
          <w:sz w:val="22"/>
          <w:vertAlign w:val="superscript"/>
        </w:rPr>
      </w:pPr>
      <w:del w:id="47" w:author="Zhang Haikun" w:date="2019-04-18T14:56:00Z">
        <w:r w:rsidDel="00113F48">
          <w:rPr>
            <w:rFonts w:ascii="Arial" w:hAnsi="Arial" w:cs="Arial"/>
            <w:sz w:val="22"/>
            <w:vertAlign w:val="superscript"/>
          </w:rPr>
          <w:delText>6</w:delText>
        </w:r>
      </w:del>
    </w:p>
    <w:p w14:paraId="1E3B1FFA" w14:textId="726214BE" w:rsidR="006E0127" w:rsidDel="00113F48" w:rsidRDefault="00A74200" w:rsidP="006E0127">
      <w:pPr>
        <w:widowControl/>
        <w:shd w:val="clear" w:color="auto" w:fill="FFFFFF"/>
        <w:spacing w:before="100" w:beforeAutospacing="1" w:after="105"/>
        <w:jc w:val="left"/>
        <w:rPr>
          <w:del w:id="48" w:author="Zhang Haikun" w:date="2019-04-18T14:56:00Z"/>
          <w:rFonts w:ascii="Arial" w:hAnsi="Arial" w:cs="Arial"/>
          <w:sz w:val="22"/>
        </w:rPr>
      </w:pPr>
      <w:del w:id="49" w:author="Zhang Haikun" w:date="2019-04-18T14:56:00Z">
        <w:r w:rsidDel="00113F48">
          <w:rPr>
            <w:rFonts w:ascii="Arial" w:hAnsi="Arial" w:cs="Arial"/>
            <w:sz w:val="22"/>
            <w:vertAlign w:val="superscript"/>
          </w:rPr>
          <w:delText>7</w:delText>
        </w:r>
        <w:r w:rsidR="006E0127" w:rsidRPr="00EA7D68" w:rsidDel="00113F48">
          <w:rPr>
            <w:rFonts w:ascii="Arial" w:hAnsi="Arial" w:cs="Arial"/>
            <w:sz w:val="22"/>
          </w:rPr>
          <w:delText>Computation and Informatics in Biology and Medicine, University of Wisconsin-Madison, Madison, WI, USA</w:delText>
        </w:r>
      </w:del>
    </w:p>
    <w:p w14:paraId="028E90E3" w14:textId="4332FF37" w:rsidR="006E0127" w:rsidDel="00113F48" w:rsidRDefault="004C1569" w:rsidP="006E0127">
      <w:pPr>
        <w:widowControl/>
        <w:shd w:val="clear" w:color="auto" w:fill="FFFFFF"/>
        <w:spacing w:before="100" w:beforeAutospacing="1" w:after="105"/>
        <w:jc w:val="left"/>
        <w:rPr>
          <w:del w:id="50" w:author="Zhang Haikun" w:date="2019-04-18T14:56:00Z"/>
          <w:rFonts w:ascii="Arial" w:hAnsi="Arial" w:cs="Arial"/>
          <w:sz w:val="22"/>
        </w:rPr>
      </w:pPr>
      <w:del w:id="51" w:author="Zhang Haikun" w:date="2019-04-18T14:56:00Z">
        <w:r w:rsidRPr="00921EC2" w:rsidDel="00113F48">
          <w:rPr>
            <w:rFonts w:ascii="Arial" w:hAnsi="Arial" w:cs="Arial"/>
            <w:sz w:val="22"/>
          </w:rPr>
          <w:delText>Biology Department, Stonybrook University, Stonybrook, NY, USA</w:delText>
        </w:r>
      </w:del>
    </w:p>
    <w:p w14:paraId="79084AEB" w14:textId="3F2DA936" w:rsidR="00762436" w:rsidRPr="006006D4"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2" w:author="Zhang Haikun" w:date="2019-04-18T14:56:00Z"/>
          <w:rFonts w:ascii="Arial" w:hAnsi="Arial" w:cs="Arial"/>
          <w:kern w:val="0"/>
          <w:sz w:val="24"/>
          <w:szCs w:val="24"/>
        </w:rPr>
      </w:pPr>
      <w:del w:id="53" w:author="Zhang Haikun" w:date="2019-04-18T14:56:00Z">
        <w:r w:rsidRPr="005445F3" w:rsidDel="00113F48">
          <w:rPr>
            <w:rFonts w:ascii="Arial" w:hAnsi="Arial" w:cs="Arial"/>
            <w:sz w:val="22"/>
          </w:rPr>
          <w:delText>University of Chinese Academy of Sciences, Beijing 100049, China</w:delText>
        </w:r>
      </w:del>
    </w:p>
    <w:p w14:paraId="594497A4" w14:textId="55C13FE7" w:rsidR="00762436" w:rsidRPr="005445F3"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4" w:author="Zhang Haikun" w:date="2019-04-18T14:56:00Z"/>
          <w:rFonts w:ascii="Arial" w:hAnsi="Arial" w:cs="Arial"/>
          <w:kern w:val="0"/>
          <w:sz w:val="24"/>
          <w:szCs w:val="24"/>
        </w:rPr>
      </w:pPr>
    </w:p>
    <w:p w14:paraId="0EB04896" w14:textId="08F64EA7" w:rsidR="00762436" w:rsidRPr="005445F3"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5" w:author="Zhang Haikun" w:date="2019-04-18T14:56:00Z"/>
          <w:rFonts w:ascii="Arial" w:hAnsi="Arial" w:cs="Arial"/>
          <w:sz w:val="22"/>
        </w:rPr>
      </w:pPr>
      <w:del w:id="56" w:author="Zhang Haikun" w:date="2019-04-18T14:56:00Z">
        <w:r w:rsidRPr="005445F3" w:rsidDel="00113F48">
          <w:rPr>
            <w:rFonts w:ascii="Arial" w:hAnsi="Arial" w:cs="Arial"/>
            <w:sz w:val="22"/>
          </w:rPr>
          <w:delText># These authors contributed equally to this work</w:delText>
        </w:r>
      </w:del>
    </w:p>
    <w:p w14:paraId="2168FCBD" w14:textId="22F7BD27" w:rsidR="00FB51AE" w:rsidDel="00113F48" w:rsidRDefault="00762436" w:rsidP="005445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7" w:author="Zhang Haikun" w:date="2019-04-18T14:56:00Z"/>
          <w:rFonts w:ascii="Arial" w:hAnsi="Arial" w:cs="Arial"/>
          <w:sz w:val="22"/>
        </w:rPr>
      </w:pPr>
      <w:del w:id="58" w:author="Zhang Haikun" w:date="2019-04-18T14:56:00Z">
        <w:r w:rsidRPr="005445F3" w:rsidDel="00113F48">
          <w:rPr>
            <w:rFonts w:ascii="Arial" w:hAnsi="Arial" w:cs="Arial"/>
            <w:sz w:val="22"/>
          </w:rPr>
          <w:delText>* Corresponding Author</w:delText>
        </w:r>
      </w:del>
    </w:p>
    <w:p w14:paraId="57F22EB6" w14:textId="115C5AED" w:rsidR="00762436" w:rsidDel="00113F48" w:rsidRDefault="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9" w:author="Zhang Haikun" w:date="2019-04-18T14:56:00Z"/>
          <w:rFonts w:ascii="Arial" w:hAnsi="Arial" w:cs="Arial"/>
          <w:sz w:val="22"/>
        </w:rPr>
        <w:pPrChange w:id="60" w:author="Guo, Shicheng" w:date="2019-04-09T12:47:00Z">
          <w:pPr>
            <w:widowControl/>
            <w:jc w:val="left"/>
          </w:pPr>
        </w:pPrChange>
      </w:pPr>
      <w:del w:id="61" w:author="Zhang Haikun" w:date="2019-04-18T14:56:00Z">
        <w:r w:rsidDel="00113F48">
          <w:rPr>
            <w:rFonts w:ascii="Arial" w:hAnsi="Arial" w:cs="Arial"/>
            <w:sz w:val="22"/>
          </w:rPr>
          <w:br w:type="page"/>
        </w:r>
      </w:del>
    </w:p>
    <w:p w14:paraId="0689B978" w14:textId="1F18E1EF" w:rsidR="00806FF6" w:rsidRPr="003C25D7" w:rsidDel="00113F48" w:rsidRDefault="00806FF6" w:rsidP="003C25D7">
      <w:pPr>
        <w:spacing w:before="240"/>
        <w:rPr>
          <w:del w:id="62" w:author="Zhang Haikun" w:date="2019-04-18T14:56:00Z"/>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Abstract</w:t>
      </w:r>
    </w:p>
    <w:p w14:paraId="72B58F14" w14:textId="54D4692E" w:rsidR="00F16EBB" w:rsidRDefault="000B5D2B" w:rsidP="005445F3">
      <w:pPr>
        <w:spacing w:before="240"/>
        <w:ind w:firstLine="420"/>
        <w:rPr>
          <w:rFonts w:ascii="Arial" w:hAnsi="Arial" w:cs="Arial"/>
          <w:sz w:val="22"/>
        </w:rPr>
      </w:pPr>
      <w:r>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w:t>
      </w:r>
      <w:r w:rsidR="00FB51AE" w:rsidRPr="009A6E34">
        <w:rPr>
          <w:rFonts w:ascii="Arial" w:hAnsi="Arial" w:cs="Arial"/>
          <w:sz w:val="22"/>
        </w:rPr>
        <w:t>s</w:t>
      </w:r>
      <w:r w:rsidR="00D80FC4" w:rsidRPr="009A6E34">
        <w:rPr>
          <w:rFonts w:ascii="Arial" w:hAnsi="Arial" w:cs="Arial"/>
          <w:sz w:val="22"/>
        </w:rPr>
        <w:t>.</w:t>
      </w:r>
      <w:r w:rsidR="00FB51AE" w:rsidRPr="009A6E34">
        <w:rPr>
          <w:rFonts w:ascii="Arial" w:hAnsi="Arial" w:cs="Arial"/>
          <w:sz w:val="22"/>
        </w:rPr>
        <w:t xml:space="preserve"> However, </w:t>
      </w:r>
      <w:r w:rsidR="00104F01">
        <w:rPr>
          <w:rFonts w:ascii="Arial" w:hAnsi="Arial" w:cs="Arial"/>
          <w:sz w:val="22"/>
        </w:rPr>
        <w:t xml:space="preserve">the </w:t>
      </w:r>
      <w:r w:rsidR="00101F34">
        <w:rPr>
          <w:rFonts w:ascii="Arial" w:hAnsi="Arial" w:cs="Arial"/>
          <w:sz w:val="22"/>
        </w:rPr>
        <w:t xml:space="preserve">low-level of cell-free DNA in plasma and </w:t>
      </w:r>
      <w:r w:rsidR="00104F01">
        <w:rPr>
          <w:rFonts w:ascii="Arial" w:hAnsi="Arial" w:cs="Arial"/>
          <w:sz w:val="22"/>
        </w:rPr>
        <w:t xml:space="preserve">the </w:t>
      </w:r>
      <w:r w:rsidR="00101F34">
        <w:rPr>
          <w:rFonts w:ascii="Arial" w:hAnsi="Arial" w:cs="Arial"/>
          <w:sz w:val="22"/>
        </w:rPr>
        <w:t xml:space="preserve">high </w:t>
      </w:r>
      <w:r w:rsidR="009A6E34" w:rsidRPr="009A6E34">
        <w:rPr>
          <w:rFonts w:ascii="Arial" w:hAnsi="Arial" w:cs="Arial"/>
          <w:sz w:val="22"/>
        </w:rPr>
        <w:t xml:space="preserve">cost of whole genome bisulfite sequencing (WGBS) </w:t>
      </w:r>
      <w:r w:rsidR="00104F01">
        <w:rPr>
          <w:rFonts w:ascii="Arial" w:hAnsi="Arial" w:cs="Arial"/>
          <w:sz w:val="22"/>
        </w:rPr>
        <w:t>limit</w:t>
      </w:r>
      <w:r w:rsidR="009A6E34" w:rsidRPr="009A6E34">
        <w:rPr>
          <w:rFonts w:ascii="Arial" w:hAnsi="Arial" w:cs="Arial"/>
          <w:sz w:val="22"/>
        </w:rPr>
        <w:t xml:space="preserve"> sequencing depth and subsequent biomarker identification of cell-free DNA in plasma.</w:t>
      </w:r>
      <w:r w:rsidR="00275702" w:rsidRPr="009A6E34">
        <w:rPr>
          <w:rFonts w:ascii="Arial" w:hAnsi="Arial" w:cs="Arial"/>
          <w:sz w:val="22"/>
        </w:rPr>
        <w:t xml:space="preserve"> Her</w:t>
      </w:r>
      <w:r w:rsidR="00275702">
        <w:rPr>
          <w:rFonts w:ascii="Arial" w:hAnsi="Arial" w:cs="Arial"/>
          <w:sz w:val="22"/>
        </w:rPr>
        <w:t>e we demonstrate long-region hypo</w:t>
      </w:r>
      <w:r w:rsidR="00CB4845">
        <w:rPr>
          <w:rFonts w:ascii="Arial" w:hAnsi="Arial" w:cs="Arial"/>
          <w:sz w:val="22"/>
        </w:rPr>
        <w:t>-</w:t>
      </w:r>
      <w:r w:rsidR="00275702">
        <w:rPr>
          <w:rFonts w:ascii="Arial" w:hAnsi="Arial" w:cs="Arial"/>
          <w:sz w:val="22"/>
        </w:rPr>
        <w:t>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5-million read</w:t>
      </w:r>
      <w:del w:id="63" w:author="Zhang Haikun" w:date="2019-04-18T15:10:00Z">
        <w:r w:rsidR="00EA2A20" w:rsidDel="000A401F">
          <w:rPr>
            <w:rFonts w:ascii="Arial" w:hAnsi="Arial" w:cs="Arial"/>
            <w:sz w:val="22"/>
          </w:rPr>
          <w:delText xml:space="preserve"> pair</w:delText>
        </w:r>
      </w:del>
      <w:r w:rsidR="00EA2A20">
        <w:rPr>
          <w:rFonts w:ascii="Arial" w:hAnsi="Arial" w:cs="Arial"/>
          <w:sz w:val="22"/>
        </w:rPr>
        <w:t>s</w:t>
      </w:r>
      <w:r w:rsidR="00275702">
        <w:rPr>
          <w:rFonts w:ascii="Arial" w:hAnsi="Arial" w:cs="Arial"/>
          <w:sz w:val="22"/>
        </w:rPr>
        <w:t>) provide</w:t>
      </w:r>
      <w:r w:rsidR="000670B5">
        <w:rPr>
          <w:rFonts w:ascii="Arial" w:hAnsi="Arial" w:cs="Arial"/>
          <w:sz w:val="22"/>
        </w:rPr>
        <w:t>s</w:t>
      </w:r>
      <w:r w:rsidR="00275702">
        <w:rPr>
          <w:rFonts w:ascii="Arial" w:hAnsi="Arial" w:cs="Arial"/>
          <w:sz w:val="22"/>
        </w:rPr>
        <w:t xml:space="preserv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w:t>
      </w:r>
      <w:r w:rsidR="000670B5">
        <w:rPr>
          <w:rFonts w:ascii="Arial" w:hAnsi="Arial" w:cs="Arial"/>
          <w:sz w:val="22"/>
        </w:rPr>
        <w:t xml:space="preserve">a </w:t>
      </w:r>
      <w:r w:rsidR="003841F0">
        <w:rPr>
          <w:rFonts w:ascii="Arial" w:hAnsi="Arial" w:cs="Arial" w:hint="eastAsia"/>
          <w:sz w:val="22"/>
        </w:rPr>
        <w:t>low-p</w:t>
      </w:r>
      <w:r w:rsidR="00C91217">
        <w:rPr>
          <w:rFonts w:ascii="Arial" w:hAnsi="Arial" w:cs="Arial"/>
          <w:sz w:val="22"/>
        </w:rPr>
        <w:t>a</w:t>
      </w:r>
      <w:r w:rsidR="003841F0">
        <w:rPr>
          <w:rFonts w:ascii="Arial" w:hAnsi="Arial" w:cs="Arial" w:hint="eastAsia"/>
          <w:sz w:val="22"/>
        </w:rPr>
        <w:t>ss</w:t>
      </w:r>
      <w:r w:rsidR="00897886">
        <w:rPr>
          <w:rFonts w:ascii="Arial" w:hAnsi="Arial" w:cs="Arial"/>
          <w:sz w:val="22"/>
        </w:rPr>
        <w:t xml:space="preserve">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C03851">
        <w:rPr>
          <w:rFonts w:ascii="Arial" w:hAnsi="Arial" w:cs="Arial" w:hint="eastAsia"/>
          <w:sz w:val="22"/>
        </w:rPr>
        <w:t>liver</w:t>
      </w:r>
      <w:r w:rsidR="00C03851">
        <w:rPr>
          <w:rFonts w:ascii="Arial" w:hAnsi="Arial" w:cs="Arial"/>
          <w:sz w:val="22"/>
        </w:rPr>
        <w:t xml:space="preserve"> disease progression</w:t>
      </w:r>
      <w:r w:rsidR="00275702">
        <w:rPr>
          <w:rFonts w:ascii="Arial" w:hAnsi="Arial" w:cs="Arial"/>
          <w:sz w:val="22"/>
        </w:rPr>
        <w:t xml:space="preserve"> </w:t>
      </w:r>
      <w:r w:rsidR="001F74D2">
        <w:rPr>
          <w:rFonts w:ascii="Arial" w:hAnsi="Arial" w:cs="Arial"/>
          <w:sz w:val="22"/>
        </w:rPr>
        <w:t xml:space="preserve">thereby </w:t>
      </w:r>
      <w:r w:rsidR="000670B5">
        <w:rPr>
          <w:rFonts w:ascii="Arial" w:hAnsi="Arial" w:cs="Arial"/>
          <w:sz w:val="22"/>
        </w:rPr>
        <w:t>serving as</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commentRangeStart w:id="64"/>
      <w:r>
        <w:rPr>
          <w:rFonts w:ascii="Arial" w:hAnsi="Arial" w:cs="Arial"/>
          <w:sz w:val="22"/>
        </w:rPr>
        <w:t xml:space="preserve"> </w:t>
      </w:r>
      <w:r w:rsidR="00552728" w:rsidRPr="000818AC">
        <w:rPr>
          <w:rFonts w:ascii="Arial" w:eastAsia="Arial" w:hAnsi="Arial" w:cs="Arial"/>
          <w:color w:val="000000" w:themeColor="text1"/>
          <w:sz w:val="22"/>
          <w:szCs w:val="22"/>
        </w:rPr>
        <w:t>Introduction</w:t>
      </w:r>
      <w:commentRangeEnd w:id="64"/>
      <w:r w:rsidR="009655A5">
        <w:rPr>
          <w:rStyle w:val="CommentReference"/>
          <w:rFonts w:asciiTheme="minorHAnsi" w:eastAsiaTheme="minorEastAsia" w:hAnsiTheme="minorHAnsi" w:cstheme="minorBidi"/>
          <w:b w:val="0"/>
          <w:color w:val="auto"/>
          <w:kern w:val="2"/>
        </w:rPr>
        <w:commentReference w:id="64"/>
      </w:r>
    </w:p>
    <w:p w14:paraId="6E2784CE" w14:textId="0F1DCB46"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55ACB36A" w:rsidR="007D29FE" w:rsidRPr="00393DBF" w:rsidRDefault="00A40226" w:rsidP="000818AC">
      <w:pPr>
        <w:spacing w:before="24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hepatitis B (HBV), hepatitis C (HCV),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justifies the recommendation of biannual HCC surveillance with abdominal ultrasound (US) and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10"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del w:id="65" w:author="Guo, Shicheng" w:date="2019-04-09T16:56:00Z">
        <w:r w:rsidR="009E0980" w:rsidDel="00BA24F4">
          <w:rPr>
            <w:rFonts w:ascii="Arial" w:hAnsi="Arial" w:cs="Arial"/>
            <w:sz w:val="22"/>
          </w:rPr>
          <w:delText>.</w:delText>
        </w:r>
      </w:del>
      <w:r w:rsidR="00532E60">
        <w:rPr>
          <w:rFonts w:ascii="Arial" w:hAnsi="Arial" w:cs="Arial"/>
          <w:sz w:val="22"/>
        </w:rPr>
        <w:t xml:space="preserve"> </w:t>
      </w:r>
      <w:r w:rsidR="006C6E93">
        <w:rPr>
          <w:rFonts w:ascii="Arial" w:hAnsi="Arial" w:cs="Arial"/>
          <w:sz w:val="22"/>
        </w:rPr>
        <w:t xml:space="preserve">One of the limitation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w:t>
      </w:r>
      <w:r w:rsidR="006C6E93">
        <w:rPr>
          <w:rFonts w:ascii="Arial" w:hAnsi="Arial" w:cs="Arial"/>
          <w:sz w:val="22"/>
        </w:rPr>
        <w:lastRenderedPageBreak/>
        <w:t xml:space="preserve">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0E24AFCF"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del w:id="66" w:author="Zhang Haikun" w:date="2019-04-18T15:10:00Z">
        <w:r w:rsidR="002D633C" w:rsidDel="000A401F">
          <w:rPr>
            <w:rFonts w:ascii="Arial" w:hAnsi="Arial" w:cs="Arial"/>
            <w:sz w:val="22"/>
          </w:rPr>
          <w:delText xml:space="preserve"> pair</w:delText>
        </w:r>
      </w:del>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301E764"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del w:id="67" w:author="Zhang Haikun" w:date="2019-04-22T17:15:00Z">
        <w:r w:rsidDel="007D0BB2">
          <w:rPr>
            <w:rFonts w:ascii="Arial" w:hAnsi="Arial" w:cs="Arial" w:hint="eastAsia"/>
            <w:sz w:val="22"/>
          </w:rPr>
          <w:delText>H</w:delText>
        </w:r>
      </w:del>
      <w:ins w:id="68" w:author="Zhang Haikun" w:date="2019-04-22T17:15:00Z">
        <w:r w:rsidR="007D0BB2">
          <w:rPr>
            <w:rFonts w:ascii="Arial" w:hAnsi="Arial" w:cs="Arial" w:hint="eastAsia"/>
            <w:sz w:val="22"/>
          </w:rPr>
          <w:t>D</w:t>
        </w:r>
      </w:ins>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del w:id="69" w:author="Zhang Haikun" w:date="2019-04-22T17:15:00Z">
        <w:r w:rsidDel="007D0BB2">
          <w:rPr>
            <w:rFonts w:ascii="Arial" w:hAnsi="Arial" w:cs="Arial" w:hint="eastAsia"/>
            <w:sz w:val="22"/>
          </w:rPr>
          <w:delText>P1</w:delText>
        </w:r>
      </w:del>
      <w:ins w:id="70" w:author="Zhang Haikun" w:date="2019-04-22T17:15:00Z">
        <w:r w:rsidR="007D0BB2">
          <w:rPr>
            <w:rFonts w:ascii="Arial" w:hAnsi="Arial" w:cs="Arial" w:hint="eastAsia"/>
            <w:sz w:val="22"/>
          </w:rPr>
          <w:t>D</w:t>
        </w:r>
        <w:r w:rsidR="007D0BB2">
          <w:rPr>
            <w:rFonts w:ascii="Arial" w:hAnsi="Arial" w:cs="Arial"/>
            <w:sz w:val="22"/>
          </w:rPr>
          <w:t>2</w:t>
        </w:r>
      </w:ins>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del w:id="71" w:author="Zhang Haikun" w:date="2019-04-22T17:15:00Z">
        <w:r w:rsidDel="007D0BB2">
          <w:rPr>
            <w:rFonts w:ascii="Arial" w:hAnsi="Arial" w:cs="Arial"/>
            <w:sz w:val="22"/>
          </w:rPr>
          <w:delText>P2</w:delText>
        </w:r>
      </w:del>
      <w:ins w:id="72" w:author="Zhang Haikun" w:date="2019-04-22T17:15:00Z">
        <w:r w:rsidR="007D0BB2">
          <w:rPr>
            <w:rFonts w:ascii="Arial" w:hAnsi="Arial" w:cs="Arial"/>
            <w:sz w:val="22"/>
          </w:rPr>
          <w:t>D3</w:t>
        </w:r>
      </w:ins>
      <w:r>
        <w:rPr>
          <w:rFonts w:ascii="Arial" w:hAnsi="Arial" w:cs="Arial"/>
          <w:sz w:val="22"/>
        </w:rPr>
        <w:t>)</w:t>
      </w:r>
      <w:r w:rsidRPr="00393DBF">
        <w:rPr>
          <w:rFonts w:ascii="Arial" w:hAnsi="Arial" w:cs="Arial"/>
          <w:sz w:val="22"/>
        </w:rPr>
        <w:t xml:space="preserve"> and </w:t>
      </w:r>
      <w:commentRangeStart w:id="73"/>
      <w:ins w:id="74" w:author="Zhang Haikun" w:date="2019-04-18T14:57:00Z">
        <w:r w:rsidR="00F3686F" w:rsidRPr="00393DBF">
          <w:rPr>
            <w:rFonts w:ascii="Arial" w:hAnsi="Arial" w:cs="Arial"/>
            <w:sz w:val="22"/>
          </w:rPr>
          <w:t>2 HCC patients (</w:t>
        </w:r>
      </w:ins>
      <w:ins w:id="75" w:author="Zhang Haikun" w:date="2019-04-22T17:15:00Z">
        <w:r w:rsidR="007D0BB2">
          <w:rPr>
            <w:rFonts w:ascii="Arial" w:hAnsi="Arial" w:cs="Arial"/>
            <w:sz w:val="22"/>
          </w:rPr>
          <w:t>D4</w:t>
        </w:r>
      </w:ins>
      <w:ins w:id="76" w:author="Zhang Haikun" w:date="2019-04-18T14:57:00Z">
        <w:r w:rsidR="00F3686F">
          <w:rPr>
            <w:rFonts w:ascii="Arial" w:hAnsi="Arial" w:cs="Arial"/>
            <w:sz w:val="22"/>
          </w:rPr>
          <w:t xml:space="preserve"> and </w:t>
        </w:r>
      </w:ins>
      <w:ins w:id="77" w:author="Zhang Haikun" w:date="2019-04-22T17:15:00Z">
        <w:r w:rsidR="007D0BB2">
          <w:rPr>
            <w:rFonts w:ascii="Arial" w:hAnsi="Arial" w:cs="Arial"/>
            <w:sz w:val="22"/>
          </w:rPr>
          <w:t>D5</w:t>
        </w:r>
      </w:ins>
      <w:ins w:id="78" w:author="Zhang Haikun" w:date="2019-04-18T14:57:00Z">
        <w:r w:rsidR="00F3686F">
          <w:rPr>
            <w:rFonts w:ascii="Arial" w:hAnsi="Arial" w:cs="Arial"/>
            <w:sz w:val="22"/>
          </w:rPr>
          <w:t xml:space="preserve"> of</w:t>
        </w:r>
        <w:r w:rsidR="00F3686F" w:rsidRPr="00393DBF">
          <w:rPr>
            <w:rFonts w:ascii="Arial" w:hAnsi="Arial" w:cs="Arial"/>
            <w:sz w:val="22"/>
          </w:rPr>
          <w:t xml:space="preserve"> before and after surgery)</w:t>
        </w:r>
        <w:commentRangeEnd w:id="73"/>
        <w:r w:rsidR="00F3686F">
          <w:rPr>
            <w:rStyle w:val="CommentReference"/>
          </w:rPr>
          <w:commentReference w:id="73"/>
        </w:r>
      </w:ins>
      <w:del w:id="79" w:author="Zhang Haikun" w:date="2019-04-18T14:57:00Z">
        <w:r w:rsidRPr="00393DBF" w:rsidDel="00F3686F">
          <w:rPr>
            <w:rFonts w:ascii="Arial" w:hAnsi="Arial" w:cs="Arial"/>
            <w:sz w:val="22"/>
          </w:rPr>
          <w:delText xml:space="preserve">2 </w:delText>
        </w:r>
      </w:del>
      <w:ins w:id="80" w:author="Schrodi, Steven J PHD" w:date="2019-04-11T17:10:00Z">
        <w:del w:id="81" w:author="Zhang Haikun" w:date="2019-04-18T14:57:00Z">
          <w:r w:rsidR="00A45A00" w:rsidDel="00F3686F">
            <w:rPr>
              <w:rFonts w:ascii="Arial" w:hAnsi="Arial" w:cs="Arial"/>
              <w:sz w:val="22"/>
            </w:rPr>
            <w:delText xml:space="preserve">samples (before and after </w:delText>
          </w:r>
        </w:del>
      </w:ins>
      <w:ins w:id="82" w:author="Schrodi, Steven J PHD" w:date="2019-04-11T17:11:00Z">
        <w:del w:id="83" w:author="Zhang Haikun" w:date="2019-04-18T14:57:00Z">
          <w:r w:rsidR="00A45A00" w:rsidDel="00F3686F">
            <w:rPr>
              <w:rFonts w:ascii="Arial" w:hAnsi="Arial" w:cs="Arial"/>
              <w:sz w:val="22"/>
            </w:rPr>
            <w:delText xml:space="preserve">surgery) </w:delText>
          </w:r>
        </w:del>
      </w:ins>
      <w:ins w:id="84" w:author="Schrodi, Steven J PHD" w:date="2019-04-11T17:10:00Z">
        <w:del w:id="85" w:author="Zhang Haikun" w:date="2019-04-18T14:57:00Z">
          <w:r w:rsidR="00A45A00" w:rsidDel="00F3686F">
            <w:rPr>
              <w:rFonts w:ascii="Arial" w:hAnsi="Arial" w:cs="Arial"/>
              <w:sz w:val="22"/>
            </w:rPr>
            <w:delText>from a</w:delText>
          </w:r>
        </w:del>
      </w:ins>
      <w:ins w:id="86" w:author="Schrodi, Steven J PHD" w:date="2019-04-11T17:11:00Z">
        <w:del w:id="87" w:author="Zhang Haikun" w:date="2019-04-18T14:57:00Z">
          <w:r w:rsidR="00A45A00" w:rsidDel="00F3686F">
            <w:rPr>
              <w:rFonts w:ascii="Arial" w:hAnsi="Arial" w:cs="Arial"/>
              <w:sz w:val="22"/>
            </w:rPr>
            <w:delText>n</w:delText>
          </w:r>
        </w:del>
      </w:ins>
      <w:ins w:id="88" w:author="Schrodi, Steven J PHD" w:date="2019-04-11T17:10:00Z">
        <w:del w:id="89" w:author="Zhang Haikun" w:date="2019-04-18T14:57:00Z">
          <w:r w:rsidR="00A45A00" w:rsidDel="00F3686F">
            <w:rPr>
              <w:rFonts w:ascii="Arial" w:hAnsi="Arial" w:cs="Arial"/>
              <w:sz w:val="22"/>
            </w:rPr>
            <w:delText xml:space="preserve"> </w:delText>
          </w:r>
        </w:del>
      </w:ins>
      <w:del w:id="90" w:author="Zhang Haikun" w:date="2019-04-18T14:57:00Z">
        <w:r w:rsidRPr="00393DBF" w:rsidDel="00F3686F">
          <w:rPr>
            <w:rFonts w:ascii="Arial" w:hAnsi="Arial" w:cs="Arial"/>
            <w:sz w:val="22"/>
          </w:rPr>
          <w:delText>HCC patients (</w:delText>
        </w:r>
        <w:r w:rsidDel="00F3686F">
          <w:rPr>
            <w:rFonts w:ascii="Arial" w:hAnsi="Arial" w:cs="Arial"/>
            <w:sz w:val="22"/>
          </w:rPr>
          <w:delText>P3 and P4</w:delText>
        </w:r>
      </w:del>
      <w:ins w:id="91" w:author="Schrodi, Steven J PHD" w:date="2019-04-11T17:11:00Z">
        <w:del w:id="92" w:author="Zhang Haikun" w:date="2019-04-18T14:57:00Z">
          <w:r w:rsidR="00A45A00" w:rsidDel="00F3686F">
            <w:rPr>
              <w:rFonts w:ascii="Arial" w:hAnsi="Arial" w:cs="Arial"/>
              <w:sz w:val="22"/>
            </w:rPr>
            <w:delText>)</w:delText>
          </w:r>
        </w:del>
      </w:ins>
      <w:del w:id="93" w:author="Schrodi, Steven J PHD" w:date="2019-04-11T17:11:00Z">
        <w:r w:rsidDel="00A45A00">
          <w:rPr>
            <w:rFonts w:ascii="Arial" w:hAnsi="Arial" w:cs="Arial"/>
            <w:sz w:val="22"/>
          </w:rPr>
          <w:delText xml:space="preserve"> </w:delText>
        </w:r>
      </w:del>
      <w:del w:id="94" w:author="Schrodi, Steven J PHD" w:date="2019-04-10T23:05:00Z">
        <w:r w:rsidDel="00ED4055">
          <w:rPr>
            <w:rFonts w:ascii="Arial" w:hAnsi="Arial" w:cs="Arial"/>
            <w:sz w:val="22"/>
          </w:rPr>
          <w:delText>of</w:delText>
        </w:r>
      </w:del>
      <w:del w:id="95" w:author="Schrodi, Steven J PHD" w:date="2019-04-11T17:11:00Z">
        <w:r w:rsidRPr="00393DBF" w:rsidDel="00A45A00">
          <w:rPr>
            <w:rFonts w:ascii="Arial" w:hAnsi="Arial" w:cs="Arial"/>
            <w:sz w:val="22"/>
          </w:rPr>
          <w:delText xml:space="preserve"> before and after surgery)</w:delText>
        </w:r>
      </w:del>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del w:id="96" w:author="Zhang Haikun" w:date="2019-04-18T15:10:00Z">
        <w:r w:rsidR="002D633C" w:rsidRPr="0055432E" w:rsidDel="000A401F">
          <w:rPr>
            <w:rFonts w:ascii="Arial" w:hAnsi="Arial" w:cs="Arial"/>
            <w:color w:val="000000" w:themeColor="text1"/>
            <w:sz w:val="22"/>
          </w:rPr>
          <w:delText xml:space="preserve"> pair</w:delText>
        </w:r>
      </w:del>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ins w:id="97" w:author="Schrodi, Steven J PHD" w:date="2019-04-11T17:11:00Z">
        <w:r w:rsidR="00A45A00">
          <w:rPr>
            <w:rFonts w:ascii="Arial" w:hAnsi="Arial" w:cs="Arial"/>
            <w:color w:val="000000" w:themeColor="text1"/>
            <w:sz w:val="22"/>
          </w:rPr>
          <w:t xml:space="preserve">the </w:t>
        </w:r>
      </w:ins>
      <w:r w:rsidR="000818AC">
        <w:rPr>
          <w:rFonts w:ascii="Arial" w:hAnsi="Arial" w:cs="Arial"/>
          <w:color w:val="000000" w:themeColor="text1"/>
          <w:sz w:val="22"/>
        </w:rPr>
        <w:t>HCC patient (</w:t>
      </w:r>
      <w:del w:id="98" w:author="Zhang Haikun" w:date="2019-04-22T17:16:00Z">
        <w:r w:rsidR="000818AC" w:rsidDel="007D0BB2">
          <w:rPr>
            <w:rFonts w:ascii="Arial" w:hAnsi="Arial" w:cs="Arial"/>
            <w:color w:val="000000" w:themeColor="text1"/>
            <w:sz w:val="22"/>
          </w:rPr>
          <w:delText>P3</w:delText>
        </w:r>
      </w:del>
      <w:ins w:id="99" w:author="Zhang Haikun" w:date="2019-04-22T17:16:00Z">
        <w:r w:rsidR="007D0BB2">
          <w:rPr>
            <w:rFonts w:ascii="Arial" w:hAnsi="Arial" w:cs="Arial"/>
            <w:color w:val="000000" w:themeColor="text1"/>
            <w:sz w:val="22"/>
          </w:rPr>
          <w:t>D4</w:t>
        </w:r>
      </w:ins>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100"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w:t>
      </w:r>
      <w:del w:id="101" w:author="Zhang Haikun" w:date="2019-04-22T17:16:00Z">
        <w:r w:rsidR="000818AC" w:rsidDel="007D0BB2">
          <w:rPr>
            <w:rFonts w:ascii="Arial" w:hAnsi="Arial" w:cs="Arial"/>
            <w:color w:val="000000" w:themeColor="text1"/>
            <w:sz w:val="22"/>
          </w:rPr>
          <w:delText>P3</w:delText>
        </w:r>
      </w:del>
      <w:ins w:id="102" w:author="Zhang Haikun" w:date="2019-04-22T17:16:00Z">
        <w:r w:rsidR="007D0BB2">
          <w:rPr>
            <w:rFonts w:ascii="Arial" w:hAnsi="Arial" w:cs="Arial"/>
            <w:color w:val="000000" w:themeColor="text1"/>
            <w:sz w:val="22"/>
          </w:rPr>
          <w:t>D4</w:t>
        </w:r>
      </w:ins>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103" w:name="OLE_LINK3"/>
      <w:r w:rsidR="000818AC">
        <w:rPr>
          <w:rFonts w:ascii="Arial" w:hAnsi="Arial" w:cs="Arial"/>
          <w:color w:val="000000" w:themeColor="text1"/>
          <w:sz w:val="22"/>
        </w:rPr>
        <w:t xml:space="preserve">. </w:t>
      </w:r>
      <w:bookmarkEnd w:id="100"/>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ins w:id="104" w:author="Schrodi, Steven J PHD" w:date="2019-04-11T17:21:00Z">
        <w:r w:rsidR="009F5514">
          <w:rPr>
            <w:rFonts w:ascii="Arial" w:hAnsi="Arial" w:cs="Arial"/>
            <w:color w:val="000000" w:themeColor="text1"/>
            <w:sz w:val="22"/>
          </w:rPr>
          <w:t>within each window for</w:t>
        </w:r>
      </w:ins>
      <w:del w:id="105" w:author="Schrodi, Steven J PHD" w:date="2019-04-11T17:21:00Z">
        <w:r w:rsidR="000818AC" w:rsidDel="009F5514">
          <w:rPr>
            <w:rFonts w:ascii="Arial" w:hAnsi="Arial" w:cs="Arial"/>
            <w:color w:val="000000" w:themeColor="text1"/>
            <w:sz w:val="22"/>
          </w:rPr>
          <w:delText>across</w:delText>
        </w:r>
      </w:del>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w:t>
      </w:r>
      <w:del w:id="106" w:author="Zhang Haikun" w:date="2019-04-22T17:17:00Z">
        <w:r w:rsidR="00D8087C" w:rsidDel="007D0BB2">
          <w:rPr>
            <w:rFonts w:ascii="Arial" w:hAnsi="Arial" w:cs="Arial"/>
            <w:color w:val="000000" w:themeColor="text1"/>
            <w:sz w:val="22"/>
          </w:rPr>
          <w:delText xml:space="preserve">P3 </w:delText>
        </w:r>
      </w:del>
      <w:ins w:id="107" w:author="Zhang Haikun" w:date="2019-04-22T17:17:00Z">
        <w:r w:rsidR="007D0BB2">
          <w:rPr>
            <w:rFonts w:ascii="Arial" w:hAnsi="Arial" w:cs="Arial"/>
            <w:color w:val="000000" w:themeColor="text1"/>
            <w:sz w:val="22"/>
          </w:rPr>
          <w:t xml:space="preserve">D4 </w:t>
        </w:r>
      </w:ins>
      <w:r w:rsidR="00D8087C">
        <w:rPr>
          <w:rFonts w:ascii="Arial" w:hAnsi="Arial" w:cs="Arial"/>
          <w:color w:val="000000" w:themeColor="text1"/>
          <w:sz w:val="22"/>
        </w:rPr>
        <w:t xml:space="preserve">is </w:t>
      </w:r>
      <w:r w:rsidR="00D8087C" w:rsidRPr="00A86FF9">
        <w:rPr>
          <w:rFonts w:ascii="Arial" w:hAnsi="Arial" w:cs="Arial"/>
          <w:color w:val="000000" w:themeColor="text1"/>
          <w:sz w:val="22"/>
          <w:highlight w:val="yellow"/>
          <w:rPrChange w:id="108" w:author="Zhang Haikun" w:date="2019-04-18T15:25:00Z">
            <w:rPr>
              <w:rFonts w:ascii="Arial" w:hAnsi="Arial" w:cs="Arial"/>
              <w:color w:val="000000" w:themeColor="text1"/>
              <w:sz w:val="22"/>
            </w:rPr>
          </w:rPrChange>
        </w:rPr>
        <w:t xml:space="preserve">less </w:t>
      </w:r>
      <w:commentRangeStart w:id="109"/>
      <w:commentRangeStart w:id="110"/>
      <w:r w:rsidR="00D8087C" w:rsidRPr="00A86FF9">
        <w:rPr>
          <w:rFonts w:ascii="Arial" w:hAnsi="Arial" w:cs="Arial"/>
          <w:color w:val="000000" w:themeColor="text1"/>
          <w:sz w:val="22"/>
          <w:highlight w:val="yellow"/>
          <w:rPrChange w:id="111" w:author="Zhang Haikun" w:date="2019-04-18T15:25:00Z">
            <w:rPr>
              <w:rFonts w:ascii="Arial" w:hAnsi="Arial" w:cs="Arial"/>
              <w:color w:val="000000" w:themeColor="text1"/>
              <w:sz w:val="22"/>
            </w:rPr>
          </w:rPrChange>
        </w:rPr>
        <w:t>than -0.2 compared to healthy individual</w:t>
      </w:r>
      <w:commentRangeEnd w:id="109"/>
      <w:r w:rsidR="00B07BFE" w:rsidRPr="00A86FF9">
        <w:rPr>
          <w:rStyle w:val="CommentReference"/>
          <w:highlight w:val="yellow"/>
          <w:rPrChange w:id="112" w:author="Zhang Haikun" w:date="2019-04-18T15:25:00Z">
            <w:rPr>
              <w:rStyle w:val="CommentReference"/>
            </w:rPr>
          </w:rPrChange>
        </w:rPr>
        <w:commentReference w:id="109"/>
      </w:r>
      <w:commentRangeEnd w:id="110"/>
      <w:r w:rsidR="00D42469" w:rsidRPr="00A86FF9">
        <w:rPr>
          <w:rStyle w:val="CommentReference"/>
          <w:highlight w:val="yellow"/>
          <w:rPrChange w:id="113" w:author="Zhang Haikun" w:date="2019-04-18T15:25:00Z">
            <w:rPr>
              <w:rStyle w:val="CommentReference"/>
            </w:rPr>
          </w:rPrChange>
        </w:rPr>
        <w:commentReference w:id="110"/>
      </w:r>
      <w:r w:rsidR="00D8087C">
        <w:rPr>
          <w:rFonts w:ascii="Arial" w:hAnsi="Arial" w:cs="Arial"/>
          <w:color w:val="000000" w:themeColor="text1"/>
          <w:sz w:val="22"/>
        </w:rPr>
        <w:t xml:space="preserve">; </w:t>
      </w:r>
      <w:r w:rsidR="00F84D75">
        <w:rPr>
          <w:rFonts w:ascii="Arial" w:hAnsi="Arial" w:cs="Arial"/>
          <w:color w:val="000000" w:themeColor="text1"/>
          <w:sz w:val="22"/>
        </w:rPr>
        <w:t>see methods for details</w:t>
      </w:r>
      <w:r w:rsidR="00D8087C">
        <w:rPr>
          <w:rFonts w:ascii="Arial" w:hAnsi="Arial" w:cs="Arial"/>
          <w:color w:val="000000" w:themeColor="text1"/>
          <w:sz w:val="22"/>
        </w:rPr>
        <w:t xml:space="preserve">) was calculated in </w:t>
      </w:r>
      <w:del w:id="114" w:author="Zhang Haikun" w:date="2019-04-22T17:17:00Z">
        <w:r w:rsidR="00D8087C" w:rsidDel="007D0BB2">
          <w:rPr>
            <w:rFonts w:ascii="Arial" w:hAnsi="Arial" w:cs="Arial"/>
            <w:color w:val="000000" w:themeColor="text1"/>
            <w:sz w:val="22"/>
          </w:rPr>
          <w:delText>P3</w:delText>
        </w:r>
      </w:del>
      <w:ins w:id="115" w:author="Zhang Haikun" w:date="2019-04-22T17:17:00Z">
        <w:r w:rsidR="007D0BB2">
          <w:rPr>
            <w:rFonts w:ascii="Arial" w:hAnsi="Arial" w:cs="Arial"/>
            <w:color w:val="000000" w:themeColor="text1"/>
            <w:sz w:val="22"/>
          </w:rPr>
          <w:t>D4</w:t>
        </w:r>
      </w:ins>
      <w:r w:rsidR="00D8087C">
        <w:rPr>
          <w:rFonts w:ascii="Arial" w:hAnsi="Arial" w:cs="Arial"/>
          <w:color w:val="000000" w:themeColor="text1"/>
          <w:sz w:val="22"/>
        </w:rPr>
        <w:t>.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03"/>
      <w:r w:rsidRPr="00393DBF">
        <w:rPr>
          <w:rFonts w:ascii="Arial" w:hAnsi="Arial" w:cs="Arial"/>
          <w:color w:val="000000" w:themeColor="text1"/>
          <w:sz w:val="22"/>
        </w:rPr>
        <w:t xml:space="preserve"> (</w:t>
      </w:r>
      <w:ins w:id="116" w:author="Schrodi, Steven J PHD" w:date="2019-04-10T23:40:00Z">
        <w:r w:rsidR="00B07BFE" w:rsidRPr="009655A5">
          <w:rPr>
            <w:rFonts w:ascii="Arial" w:hAnsi="Arial" w:cs="Arial"/>
            <w:b/>
            <w:color w:val="000000" w:themeColor="text1"/>
            <w:sz w:val="22"/>
            <w:rPrChange w:id="117" w:author="Schrodi, Steven J PHD" w:date="2019-04-16T15:36:00Z">
              <w:rPr>
                <w:rFonts w:ascii="Arial" w:hAnsi="Arial" w:cs="Arial"/>
                <w:color w:val="000000" w:themeColor="text1"/>
                <w:sz w:val="22"/>
              </w:rPr>
            </w:rPrChange>
          </w:rPr>
          <w:t xml:space="preserve">Materials and </w:t>
        </w:r>
      </w:ins>
      <w:r w:rsidRPr="009655A5">
        <w:rPr>
          <w:rFonts w:ascii="Arial" w:hAnsi="Arial" w:cs="Arial"/>
          <w:b/>
          <w:color w:val="000000" w:themeColor="text1"/>
          <w:sz w:val="22"/>
          <w:rPrChange w:id="118" w:author="Schrodi, Steven J PHD" w:date="2019-04-16T15:36:00Z">
            <w:rPr>
              <w:rFonts w:ascii="Arial" w:hAnsi="Arial" w:cs="Arial"/>
              <w:color w:val="000000" w:themeColor="text1"/>
              <w:sz w:val="22"/>
            </w:rPr>
          </w:rPrChange>
        </w:rPr>
        <w:t>Method</w:t>
      </w:r>
      <w:ins w:id="119" w:author="Schrodi, Steven J PHD" w:date="2019-04-10T23:40:00Z">
        <w:r w:rsidR="00B07BFE" w:rsidRPr="009655A5">
          <w:rPr>
            <w:rFonts w:ascii="Arial" w:hAnsi="Arial" w:cs="Arial"/>
            <w:b/>
            <w:color w:val="000000" w:themeColor="text1"/>
            <w:sz w:val="22"/>
            <w:rPrChange w:id="120" w:author="Schrodi, Steven J PHD" w:date="2019-04-16T15:36:00Z">
              <w:rPr>
                <w:rFonts w:ascii="Arial" w:hAnsi="Arial" w:cs="Arial"/>
                <w:color w:val="000000" w:themeColor="text1"/>
                <w:sz w:val="22"/>
              </w:rPr>
            </w:rPrChange>
          </w:rPr>
          <w:t>s</w:t>
        </w:r>
      </w:ins>
      <w:r w:rsidRPr="00393DBF">
        <w:rPr>
          <w:rFonts w:ascii="Arial" w:hAnsi="Arial" w:cs="Arial"/>
          <w:color w:val="000000" w:themeColor="text1"/>
          <w:sz w:val="22"/>
        </w:rPr>
        <w:t xml:space="preserve">). </w:t>
      </w:r>
    </w:p>
    <w:p w14:paraId="1E5F5CFA" w14:textId="607A33F9"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del w:id="121" w:author="Zhang Haikun" w:date="2019-04-18T15:11:00Z">
        <w:r w:rsidR="002D633C" w:rsidDel="000A401F">
          <w:rPr>
            <w:rFonts w:ascii="Arial" w:hAnsi="Arial" w:cs="Arial"/>
            <w:color w:val="000000" w:themeColor="text1"/>
            <w:sz w:val="22"/>
          </w:rPr>
          <w:delText xml:space="preserve"> pair</w:delText>
        </w:r>
      </w:del>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del w:id="122" w:author="Zhang Haikun" w:date="2019-04-18T15:11:00Z">
        <w:r w:rsidR="002D633C" w:rsidDel="000A401F">
          <w:rPr>
            <w:rFonts w:ascii="Arial" w:hAnsi="Arial" w:cs="Arial"/>
            <w:color w:val="000000" w:themeColor="text1"/>
            <w:sz w:val="22"/>
          </w:rPr>
          <w:delText xml:space="preserve"> pair</w:delText>
        </w:r>
      </w:del>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123"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123"/>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w:t>
      </w:r>
      <w:commentRangeStart w:id="124"/>
      <w:commentRangeStart w:id="125"/>
      <w:r w:rsidRPr="00393DBF">
        <w:rPr>
          <w:rFonts w:ascii="Arial" w:hAnsi="Arial" w:cs="Arial"/>
          <w:color w:val="000000" w:themeColor="text1"/>
          <w:sz w:val="22"/>
        </w:rPr>
        <w:t>adopted</w:t>
      </w:r>
      <w:commentRangeEnd w:id="124"/>
      <w:r w:rsidR="00D66655">
        <w:rPr>
          <w:rStyle w:val="CommentReference"/>
        </w:rPr>
        <w:commentReference w:id="124"/>
      </w:r>
      <w:commentRangeEnd w:id="125"/>
      <w:r w:rsidR="0048003B">
        <w:rPr>
          <w:rStyle w:val="CommentReference"/>
        </w:rPr>
        <w:commentReference w:id="125"/>
      </w:r>
      <w:r w:rsidRPr="00393DBF">
        <w:rPr>
          <w:rFonts w:ascii="Arial" w:hAnsi="Arial" w:cs="Arial"/>
          <w:color w:val="000000" w:themeColor="text1"/>
          <w:sz w:val="22"/>
        </w:rPr>
        <w:t xml:space="preserve"> correlation coefficient to show their consistency with those based on total sequencing reads. For each sequencing depth, we repeated the random extraction</w:t>
      </w:r>
      <w:del w:id="126" w:author="Schrodi, Steven J PHD" w:date="2019-04-16T15:21:00Z">
        <w:r w:rsidRPr="00393DBF" w:rsidDel="00D66655">
          <w:rPr>
            <w:rFonts w:ascii="Arial" w:hAnsi="Arial" w:cs="Arial"/>
            <w:color w:val="000000" w:themeColor="text1"/>
            <w:sz w:val="22"/>
          </w:rPr>
          <w:delText xml:space="preserve"> for</w:delText>
        </w:r>
      </w:del>
      <w:r w:rsidRPr="00393DBF">
        <w:rPr>
          <w:rFonts w:ascii="Arial" w:hAnsi="Arial" w:cs="Arial"/>
          <w:color w:val="000000" w:themeColor="text1"/>
          <w:sz w:val="22"/>
        </w:rPr>
        <w:t xml:space="preserve"> 100 times to examine the variation of </w:t>
      </w:r>
      <w:ins w:id="127"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 xml:space="preserve">correlation coefficient, and the difference (coefficient of variation, CV) among 100 values of </w:t>
      </w:r>
      <w:ins w:id="128"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correlation coefficient</w:t>
      </w:r>
      <w:ins w:id="129" w:author="Schrodi, Steven J PHD" w:date="2019-04-16T15:22:00Z">
        <w:r w:rsidR="00D66655">
          <w:rPr>
            <w:rFonts w:ascii="Arial" w:hAnsi="Arial" w:cs="Arial"/>
            <w:color w:val="000000" w:themeColor="text1"/>
            <w:sz w:val="22"/>
          </w:rPr>
          <w:t xml:space="preserve"> to assess</w:t>
        </w:r>
      </w:ins>
      <w:del w:id="130" w:author="Schrodi, Steven J PHD" w:date="2019-04-16T15:22:00Z">
        <w:r w:rsidRPr="00393DBF" w:rsidDel="00D66655">
          <w:rPr>
            <w:rFonts w:ascii="Arial" w:hAnsi="Arial" w:cs="Arial"/>
            <w:color w:val="000000" w:themeColor="text1"/>
            <w:sz w:val="22"/>
          </w:rPr>
          <w:delText xml:space="preserve"> demonstrated</w:delText>
        </w:r>
      </w:del>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ins w:id="131" w:author="Schrodi, Steven J PHD" w:date="2019-04-16T15:26:00Z">
        <w:r w:rsidR="009749AA">
          <w:rPr>
            <w:rFonts w:ascii="Arial" w:hAnsi="Arial" w:cs="Arial"/>
            <w:color w:val="000000" w:themeColor="text1"/>
            <w:sz w:val="22"/>
          </w:rPr>
          <w:t xml:space="preserve"> read</w:t>
        </w:r>
        <w:del w:id="132" w:author="Zhang Haikun" w:date="2019-04-18T15:11:00Z">
          <w:r w:rsidR="009749AA" w:rsidDel="000A401F">
            <w:rPr>
              <w:rFonts w:ascii="Arial" w:hAnsi="Arial" w:cs="Arial"/>
              <w:color w:val="000000" w:themeColor="text1"/>
              <w:sz w:val="22"/>
            </w:rPr>
            <w:delText xml:space="preserve"> pair</w:delText>
          </w:r>
        </w:del>
        <w:r w:rsidR="009749AA">
          <w:rPr>
            <w:rFonts w:ascii="Arial" w:hAnsi="Arial" w:cs="Arial"/>
            <w:color w:val="000000" w:themeColor="text1"/>
            <w:sz w:val="22"/>
          </w:rPr>
          <w:t>s</w:t>
        </w:r>
      </w:ins>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del w:id="133" w:author="Zhang Haikun" w:date="2019-04-18T15:43:00Z">
        <w:r w:rsidR="00142365" w:rsidRPr="00393DBF" w:rsidDel="008A6627">
          <w:rPr>
            <w:rFonts w:ascii="Arial" w:hAnsi="Arial" w:cs="Arial"/>
            <w:color w:val="000000" w:themeColor="text1"/>
            <w:sz w:val="22"/>
          </w:rPr>
          <w:delText>P &lt; 2.2</w:delText>
        </w:r>
        <w:r w:rsidR="00142365" w:rsidDel="008A6627">
          <w:rPr>
            <w:rFonts w:ascii="Arial" w:hAnsi="Arial" w:cs="Arial"/>
            <w:color w:val="000000" w:themeColor="text1"/>
            <w:sz w:val="22"/>
          </w:rPr>
          <w:delText>x10</w:delText>
        </w:r>
        <w:r w:rsidR="00142365" w:rsidRPr="00C32740" w:rsidDel="008A6627">
          <w:rPr>
            <w:rFonts w:ascii="Arial" w:hAnsi="Arial" w:cs="Arial"/>
            <w:color w:val="000000" w:themeColor="text1"/>
            <w:sz w:val="22"/>
            <w:vertAlign w:val="superscript"/>
          </w:rPr>
          <w:delText>-16</w:delText>
        </w:r>
      </w:del>
      <w:del w:id="134" w:author="Zhang Haikun" w:date="2019-04-18T15:44:00Z">
        <w:r w:rsidR="00142365" w:rsidRPr="00393DBF" w:rsidDel="008A6627">
          <w:rPr>
            <w:rFonts w:ascii="Arial" w:hAnsi="Arial" w:cs="Arial"/>
            <w:color w:val="000000" w:themeColor="text1"/>
            <w:sz w:val="22"/>
          </w:rPr>
          <w:delText xml:space="preserve">, </w:delText>
        </w:r>
      </w:del>
      <w:commentRangeStart w:id="135"/>
      <w:commentRangeStart w:id="136"/>
      <w:r w:rsidR="00142365" w:rsidRPr="00393DBF">
        <w:rPr>
          <w:rFonts w:ascii="Arial" w:hAnsi="Arial" w:cs="Arial"/>
          <w:color w:val="000000" w:themeColor="text1"/>
          <w:sz w:val="22"/>
        </w:rPr>
        <w:t xml:space="preserve">Pearson’s correlation </w:t>
      </w:r>
      <w:del w:id="137" w:author="Zhang Haikun" w:date="2019-04-18T15:43:00Z">
        <w:r w:rsidR="00142365" w:rsidRPr="00393DBF" w:rsidDel="008A6627">
          <w:rPr>
            <w:rFonts w:ascii="Arial" w:hAnsi="Arial" w:cs="Arial"/>
            <w:color w:val="000000" w:themeColor="text1"/>
            <w:sz w:val="22"/>
          </w:rPr>
          <w:delText>test</w:delText>
        </w:r>
        <w:commentRangeEnd w:id="135"/>
        <w:r w:rsidR="009749AA" w:rsidDel="008A6627">
          <w:rPr>
            <w:rStyle w:val="CommentReference"/>
          </w:rPr>
          <w:commentReference w:id="135"/>
        </w:r>
      </w:del>
      <w:commentRangeEnd w:id="136"/>
      <w:r w:rsidR="00DA0B01">
        <w:rPr>
          <w:rStyle w:val="CommentReference"/>
        </w:rPr>
        <w:commentReference w:id="136"/>
      </w:r>
      <w:ins w:id="138" w:author="Zhang Haikun" w:date="2019-04-18T15:43:00Z">
        <w:r w:rsidR="008A6627">
          <w:rPr>
            <w:rFonts w:ascii="Arial" w:hAnsi="Arial" w:cs="Arial"/>
            <w:color w:val="000000" w:themeColor="text1"/>
            <w:sz w:val="22"/>
          </w:rPr>
          <w:t>coefficient</w:t>
        </w:r>
      </w:ins>
      <w:ins w:id="139" w:author="Zhang Haikun" w:date="2019-04-18T15:44:00Z">
        <w:r w:rsidR="008A6627">
          <w:rPr>
            <w:rFonts w:ascii="Arial" w:hAnsi="Arial" w:cs="Arial"/>
            <w:color w:val="000000" w:themeColor="text1"/>
            <w:sz w:val="22"/>
          </w:rPr>
          <w:t>,</w:t>
        </w:r>
      </w:ins>
      <w:ins w:id="140" w:author="Zhang Haikun" w:date="2019-04-18T15:43:00Z">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ins>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ins w:id="141" w:author="Schrodi, Steven J PHD" w:date="2019-04-16T15:30:00Z">
        <w:r w:rsidR="00E97A53">
          <w:rPr>
            <w:rFonts w:ascii="Arial" w:hAnsi="Arial" w:cs="Arial"/>
            <w:color w:val="000000" w:themeColor="text1"/>
            <w:sz w:val="22"/>
          </w:rPr>
          <w:t xml:space="preserve">resampling </w:t>
        </w:r>
      </w:ins>
      <w:r w:rsidR="00142365" w:rsidRPr="00393DBF">
        <w:rPr>
          <w:rFonts w:ascii="Arial" w:hAnsi="Arial" w:cs="Arial"/>
          <w:color w:val="000000" w:themeColor="text1"/>
          <w:sz w:val="22"/>
        </w:rPr>
        <w:t>100</w:t>
      </w:r>
      <w:r w:rsidR="00142365">
        <w:rPr>
          <w:rFonts w:ascii="Arial" w:hAnsi="Arial" w:cs="Arial"/>
          <w:color w:val="000000" w:themeColor="text1"/>
          <w:sz w:val="22"/>
        </w:rPr>
        <w:t>-times</w:t>
      </w:r>
      <w:del w:id="142" w:author="Schrodi, Steven J PHD" w:date="2019-04-16T15:30:00Z">
        <w:r w:rsidR="00142365" w:rsidRPr="00393DBF" w:rsidDel="00E97A53">
          <w:rPr>
            <w:rFonts w:ascii="Arial" w:hAnsi="Arial" w:cs="Arial"/>
            <w:color w:val="000000" w:themeColor="text1"/>
            <w:sz w:val="22"/>
          </w:rPr>
          <w:delText xml:space="preserve"> resampling</w:delText>
        </w:r>
      </w:del>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del w:id="143" w:author="Zhang Haikun" w:date="2019-04-22T17:21:00Z">
        <w:r w:rsidR="00142365" w:rsidRPr="00393DBF" w:rsidDel="007D0BB2">
          <w:rPr>
            <w:rFonts w:ascii="Arial" w:hAnsi="Arial" w:cs="Arial"/>
            <w:color w:val="000000" w:themeColor="text1"/>
            <w:sz w:val="22"/>
          </w:rPr>
          <w:delText>H1</w:delText>
        </w:r>
      </w:del>
      <w:ins w:id="144" w:author="Zhang Haikun" w:date="2019-04-22T17:21:00Z">
        <w:r w:rsidR="007D0BB2">
          <w:rPr>
            <w:rFonts w:ascii="Arial" w:hAnsi="Arial" w:cs="Arial"/>
            <w:color w:val="000000" w:themeColor="text1"/>
            <w:sz w:val="22"/>
          </w:rPr>
          <w:t>D1</w:t>
        </w:r>
      </w:ins>
      <w:del w:id="145" w:author="Zhang Haikun" w:date="2019-04-22T17:21:00Z">
        <w:r w:rsidR="00142365" w:rsidRPr="00393DBF" w:rsidDel="007D0BB2">
          <w:rPr>
            <w:rFonts w:ascii="Arial" w:hAnsi="Arial" w:cs="Arial"/>
            <w:color w:val="000000" w:themeColor="text1"/>
            <w:sz w:val="22"/>
          </w:rPr>
          <w:delText>, P1</w:delText>
        </w:r>
      </w:del>
      <w:r w:rsidR="00142365" w:rsidRPr="00393DBF">
        <w:rPr>
          <w:rFonts w:ascii="Arial" w:hAnsi="Arial" w:cs="Arial"/>
          <w:color w:val="000000" w:themeColor="text1"/>
          <w:sz w:val="22"/>
        </w:rPr>
        <w:t xml:space="preserve">, </w:t>
      </w:r>
      <w:del w:id="146" w:author="Zhang Haikun" w:date="2019-04-22T17:21:00Z">
        <w:r w:rsidR="00142365" w:rsidRPr="00393DBF" w:rsidDel="007D0BB2">
          <w:rPr>
            <w:rFonts w:ascii="Arial" w:hAnsi="Arial" w:cs="Arial"/>
            <w:color w:val="000000" w:themeColor="text1"/>
            <w:sz w:val="22"/>
          </w:rPr>
          <w:delText>P2</w:delText>
        </w:r>
      </w:del>
      <w:ins w:id="147" w:author="Zhang Haikun" w:date="2019-04-22T17:21:00Z">
        <w:r w:rsidR="007D0BB2">
          <w:rPr>
            <w:rFonts w:ascii="Arial" w:hAnsi="Arial" w:cs="Arial"/>
            <w:color w:val="000000" w:themeColor="text1"/>
            <w:sz w:val="22"/>
          </w:rPr>
          <w:t>D</w:t>
        </w:r>
        <w:r w:rsidR="007D0BB2" w:rsidRPr="00393DBF">
          <w:rPr>
            <w:rFonts w:ascii="Arial" w:hAnsi="Arial" w:cs="Arial"/>
            <w:color w:val="000000" w:themeColor="text1"/>
            <w:sz w:val="22"/>
          </w:rPr>
          <w:t>2</w:t>
        </w:r>
      </w:ins>
      <w:r w:rsidR="00142365" w:rsidRPr="00393DBF">
        <w:rPr>
          <w:rFonts w:ascii="Arial" w:hAnsi="Arial" w:cs="Arial"/>
          <w:color w:val="000000" w:themeColor="text1"/>
          <w:sz w:val="22"/>
        </w:rPr>
        <w:t xml:space="preserve">, </w:t>
      </w:r>
      <w:del w:id="148" w:author="Zhang Haikun" w:date="2019-04-22T17:21:00Z">
        <w:r w:rsidR="00142365" w:rsidRPr="00393DBF" w:rsidDel="007D0BB2">
          <w:rPr>
            <w:rFonts w:ascii="Arial" w:hAnsi="Arial" w:cs="Arial"/>
            <w:color w:val="000000" w:themeColor="text1"/>
            <w:sz w:val="22"/>
          </w:rPr>
          <w:delText xml:space="preserve">P3 </w:delText>
        </w:r>
      </w:del>
      <w:ins w:id="149" w:author="Zhang Haikun" w:date="2019-04-22T17:21:00Z">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ins>
      <w:r w:rsidR="00142365" w:rsidRPr="00393DBF">
        <w:rPr>
          <w:rFonts w:ascii="Arial" w:hAnsi="Arial" w:cs="Arial"/>
          <w:color w:val="000000" w:themeColor="text1"/>
          <w:sz w:val="22"/>
        </w:rPr>
        <w:t xml:space="preserve">and </w:t>
      </w:r>
      <w:del w:id="150" w:author="Zhang Haikun" w:date="2019-04-22T17:21:00Z">
        <w:r w:rsidR="00142365" w:rsidRPr="00393DBF" w:rsidDel="007D0BB2">
          <w:rPr>
            <w:rFonts w:ascii="Arial" w:hAnsi="Arial" w:cs="Arial"/>
            <w:color w:val="000000" w:themeColor="text1"/>
            <w:sz w:val="22"/>
          </w:rPr>
          <w:delText>P4</w:delText>
        </w:r>
      </w:del>
      <w:ins w:id="151" w:author="Zhang Haikun" w:date="2019-04-22T17:21:00Z">
        <w:r w:rsidR="007D0BB2">
          <w:rPr>
            <w:rFonts w:ascii="Arial" w:hAnsi="Arial" w:cs="Arial"/>
            <w:color w:val="000000" w:themeColor="text1"/>
            <w:sz w:val="22"/>
          </w:rPr>
          <w:t>D5</w:t>
        </w:r>
      </w:ins>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ins w:id="152" w:author="Schrodi, Steven J PHD" w:date="2019-04-16T15:31:00Z">
        <w:r w:rsidR="00E97A53">
          <w:rPr>
            <w:rFonts w:ascii="Arial" w:hAnsi="Arial" w:cs="Arial"/>
            <w:color w:val="000000" w:themeColor="text1"/>
            <w:sz w:val="22"/>
          </w:rPr>
          <w:t>is a reliable method</w:t>
        </w:r>
      </w:ins>
      <w:del w:id="153" w:author="Schrodi, Steven J PHD" w:date="2019-04-16T15:31:00Z">
        <w:r w:rsidR="00142365" w:rsidDel="00E97A53">
          <w:rPr>
            <w:rFonts w:ascii="Arial" w:hAnsi="Arial" w:cs="Arial"/>
            <w:color w:val="000000" w:themeColor="text1"/>
            <w:sz w:val="22"/>
          </w:rPr>
          <w:delText>are</w:delText>
        </w:r>
        <w:r w:rsidR="00142365" w:rsidRPr="00393DBF" w:rsidDel="00E97A53">
          <w:rPr>
            <w:rFonts w:ascii="Arial" w:hAnsi="Arial" w:cs="Arial"/>
            <w:color w:val="000000" w:themeColor="text1"/>
            <w:sz w:val="22"/>
          </w:rPr>
          <w:delText xml:space="preserve"> reliable</w:delText>
        </w:r>
      </w:del>
      <w:r w:rsidR="00142365" w:rsidRPr="00393DBF">
        <w:rPr>
          <w:rFonts w:ascii="Arial" w:hAnsi="Arial" w:cs="Arial"/>
          <w:color w:val="000000" w:themeColor="text1"/>
          <w:sz w:val="22"/>
        </w:rPr>
        <w:t xml:space="preserve"> to evaluate </w:t>
      </w:r>
      <w:ins w:id="154" w:author="Schrodi, Steven J PHD" w:date="2019-04-16T15:31:00Z">
        <w:r w:rsidR="00E97A53">
          <w:rPr>
            <w:rFonts w:ascii="Arial" w:hAnsi="Arial" w:cs="Arial"/>
            <w:color w:val="000000" w:themeColor="text1"/>
            <w:sz w:val="22"/>
          </w:rPr>
          <w:t xml:space="preserve">the </w:t>
        </w:r>
      </w:ins>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4D27BFCD" w14:textId="41E204D3" w:rsidR="00664D7D" w:rsidRPr="00142365" w:rsidRDefault="00142365" w:rsidP="003B565E">
      <w:pPr>
        <w:spacing w:before="240"/>
        <w:rPr>
          <w:rFonts w:ascii="Arial" w:hAnsi="Arial" w:cs="Arial"/>
          <w:sz w:val="22"/>
        </w:rPr>
      </w:pPr>
      <w:r>
        <w:rPr>
          <w:rFonts w:ascii="Arial" w:hAnsi="Arial" w:cs="Arial"/>
          <w:sz w:val="22"/>
        </w:rPr>
        <w:t xml:space="preserve">We next </w:t>
      </w:r>
      <w:commentRangeStart w:id="155"/>
      <w:commentRangeStart w:id="156"/>
      <w:r>
        <w:rPr>
          <w:rFonts w:ascii="Arial" w:hAnsi="Arial" w:cs="Arial"/>
          <w:sz w:val="22"/>
        </w:rPr>
        <w:t>sough</w:t>
      </w:r>
      <w:commentRangeEnd w:id="155"/>
      <w:r w:rsidR="009655A5">
        <w:rPr>
          <w:rStyle w:val="CommentReference"/>
        </w:rPr>
        <w:commentReference w:id="155"/>
      </w:r>
      <w:commentRangeEnd w:id="156"/>
      <w:r w:rsidR="008B7BD9">
        <w:rPr>
          <w:rStyle w:val="CommentReference"/>
        </w:rPr>
        <w:commentReference w:id="156"/>
      </w:r>
      <w:ins w:id="157" w:author="Zhang Haikun" w:date="2019-04-18T16:15:00Z">
        <w:r w:rsidR="008B7BD9">
          <w:rPr>
            <w:rFonts w:ascii="Arial" w:hAnsi="Arial" w:cs="Arial"/>
            <w:sz w:val="22"/>
          </w:rPr>
          <w:t>t</w:t>
        </w:r>
      </w:ins>
      <w:r>
        <w:rPr>
          <w:rFonts w:ascii="Arial" w:hAnsi="Arial" w:cs="Arial"/>
          <w:sz w:val="22"/>
        </w:rPr>
        <w:t xml:space="preserve"> 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w:t>
      </w:r>
      <w:commentRangeStart w:id="158"/>
      <w:r w:rsidR="00F52901" w:rsidRPr="00393DBF">
        <w:rPr>
          <w:rFonts w:ascii="Arial" w:hAnsi="Arial" w:cs="Arial"/>
          <w:sz w:val="22"/>
        </w:rPr>
        <w:t>54 individuals</w:t>
      </w:r>
      <w:commentRangeEnd w:id="158"/>
      <w:r w:rsidR="009655A5">
        <w:rPr>
          <w:rStyle w:val="CommentReference"/>
        </w:rPr>
        <w:commentReference w:id="158"/>
      </w:r>
      <w:r w:rsidR="00F52901" w:rsidRPr="00393DBF">
        <w:rPr>
          <w:rFonts w:ascii="Arial" w:hAnsi="Arial" w:cs="Arial"/>
          <w:sz w:val="22"/>
        </w:rPr>
        <w:t>,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 17 with hepatitis, 17 with cirrhosis and 3 healthy volunteers (</w:t>
      </w:r>
      <w:r w:rsidR="00F52901" w:rsidRPr="00C32740">
        <w:rPr>
          <w:rFonts w:ascii="Arial" w:eastAsia="Times New Roman" w:hAnsi="Arial" w:cs="Arial"/>
          <w:b/>
          <w:color w:val="44546A" w:themeColor="text2"/>
          <w:kern w:val="0"/>
          <w:sz w:val="22"/>
          <w:lang w:eastAsia="en-US"/>
        </w:rPr>
        <w:t>Supplementary Table 2</w:t>
      </w:r>
      <w:r w:rsidR="00F52901" w:rsidRPr="00393DBF">
        <w:rPr>
          <w:rFonts w:ascii="Arial" w:hAnsi="Arial" w:cs="Arial"/>
          <w:sz w:val="22"/>
        </w:rPr>
        <w:t>). On average, 10.2M mappable read</w:t>
      </w:r>
      <w:del w:id="159" w:author="Zhang Haikun" w:date="2019-04-18T15:11:00Z">
        <w:r w:rsidR="00F243D5" w:rsidDel="000A401F">
          <w:rPr>
            <w:rFonts w:ascii="Arial" w:hAnsi="Arial" w:cs="Arial"/>
            <w:sz w:val="22"/>
          </w:rPr>
          <w:delText xml:space="preserve"> pair</w:delText>
        </w:r>
      </w:del>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lastRenderedPageBreak/>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eastAsia="Times New Roman" w:hAnsi="Arial" w:cs="Arial"/>
          <w:b/>
          <w:color w:val="44546A" w:themeColor="text2"/>
          <w:kern w:val="0"/>
          <w:sz w:val="22"/>
          <w:lang w:eastAsia="en-US"/>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the LRM 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w:t>
      </w:r>
      <w:ins w:id="160" w:author="Schrodi, Steven J PHD" w:date="2019-04-16T15:35:00Z">
        <w:r w:rsidR="009655A5" w:rsidRPr="009655A5">
          <w:rPr>
            <w:rFonts w:ascii="Arial" w:hAnsi="Arial" w:cs="Arial"/>
            <w:b/>
            <w:sz w:val="22"/>
            <w:rPrChange w:id="161" w:author="Schrodi, Steven J PHD" w:date="2019-04-16T15:35:00Z">
              <w:rPr>
                <w:rFonts w:ascii="Arial" w:hAnsi="Arial" w:cs="Arial"/>
                <w:sz w:val="22"/>
              </w:rPr>
            </w:rPrChange>
          </w:rPr>
          <w:t xml:space="preserve">Materials and </w:t>
        </w:r>
      </w:ins>
      <w:r w:rsidR="00F52901" w:rsidRPr="009655A5">
        <w:rPr>
          <w:rFonts w:ascii="Arial" w:hAnsi="Arial" w:cs="Arial"/>
          <w:b/>
          <w:sz w:val="22"/>
          <w:rPrChange w:id="162" w:author="Schrodi, Steven J PHD" w:date="2019-04-16T15:35:00Z">
            <w:rPr>
              <w:rFonts w:ascii="Arial" w:hAnsi="Arial" w:cs="Arial"/>
              <w:sz w:val="22"/>
            </w:rPr>
          </w:rPrChange>
        </w:rPr>
        <w:t>Method</w:t>
      </w:r>
      <w:ins w:id="163" w:author="Schrodi, Steven J PHD" w:date="2019-04-16T15:35:00Z">
        <w:r w:rsidR="009655A5" w:rsidRPr="009655A5">
          <w:rPr>
            <w:rFonts w:ascii="Arial" w:hAnsi="Arial" w:cs="Arial"/>
            <w:b/>
            <w:sz w:val="22"/>
            <w:rPrChange w:id="164" w:author="Schrodi, Steven J PHD" w:date="2019-04-16T15:35:00Z">
              <w:rPr>
                <w:rFonts w:ascii="Arial" w:hAnsi="Arial" w:cs="Arial"/>
                <w:sz w:val="22"/>
              </w:rPr>
            </w:rPrChange>
          </w:rPr>
          <w:t>s</w:t>
        </w:r>
      </w:ins>
      <w:r w:rsidR="00F52901" w:rsidRPr="00393DBF">
        <w:rPr>
          <w:rFonts w:ascii="Arial" w:hAnsi="Arial" w:cs="Arial"/>
          <w:sz w:val="22"/>
        </w:rPr>
        <w:t xml:space="preserve">),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sz w:val="22"/>
        </w:rPr>
        <w:t>).</w:t>
      </w:r>
      <w:r w:rsidR="00F52901">
        <w:rPr>
          <w:rFonts w:ascii="Arial" w:hAnsi="Arial" w:cs="Arial"/>
          <w:sz w:val="22"/>
        </w:rPr>
        <w:t xml:space="preserve"> </w:t>
      </w:r>
      <w:ins w:id="165" w:author="Zhang Haikun" w:date="2019-04-20T17:05:00Z">
        <w:r w:rsidR="00EA7362">
          <w:rPr>
            <w:rFonts w:ascii="Arial" w:hAnsi="Arial" w:cs="Arial"/>
            <w:sz w:val="22"/>
          </w:rPr>
          <w:t xml:space="preserve">In </w:t>
        </w:r>
      </w:ins>
      <w:del w:id="166" w:author="Zhang Haikun" w:date="2019-04-20T17:05:00Z">
        <w:r w:rsidR="00F52901" w:rsidDel="00EA7362">
          <w:rPr>
            <w:rFonts w:ascii="Arial" w:hAnsi="Arial" w:cs="Arial"/>
            <w:sz w:val="22"/>
          </w:rPr>
          <w:delText>H</w:delText>
        </w:r>
      </w:del>
      <w:ins w:id="167" w:author="Zhang Haikun" w:date="2019-04-20T17:05:00Z">
        <w:r w:rsidR="00EA7362">
          <w:rPr>
            <w:rFonts w:ascii="Arial" w:hAnsi="Arial" w:cs="Arial"/>
            <w:sz w:val="22"/>
          </w:rPr>
          <w:t>h</w:t>
        </w:r>
      </w:ins>
      <w:r w:rsidR="00F52901" w:rsidRPr="00393DBF">
        <w:rPr>
          <w:rFonts w:ascii="Arial" w:hAnsi="Arial" w:cs="Arial"/>
          <w:sz w:val="22"/>
        </w:rPr>
        <w:t>epatitis and cirrhosis patients</w:t>
      </w:r>
      <w:ins w:id="168" w:author="Zhang Haikun" w:date="2019-04-20T17:05:00Z">
        <w:r w:rsidR="00EA7362">
          <w:rPr>
            <w:rFonts w:ascii="Arial" w:hAnsi="Arial" w:cs="Arial"/>
            <w:sz w:val="22"/>
          </w:rPr>
          <w:t>,</w:t>
        </w:r>
      </w:ins>
      <w:r w:rsidR="00F52901" w:rsidRPr="00393DBF">
        <w:rPr>
          <w:rFonts w:ascii="Arial" w:hAnsi="Arial" w:cs="Arial"/>
          <w:sz w:val="22"/>
        </w:rPr>
        <w:t xml:space="preserve"> </w:t>
      </w:r>
      <w:del w:id="169" w:author="Zhang Haikun" w:date="2019-04-20T17:06:00Z">
        <w:r w:rsidR="00F52901" w:rsidRPr="00393DBF" w:rsidDel="00EA7362">
          <w:rPr>
            <w:rFonts w:ascii="Arial" w:hAnsi="Arial" w:cs="Arial"/>
            <w:sz w:val="22"/>
          </w:rPr>
          <w:delText xml:space="preserve">had </w:delText>
        </w:r>
        <w:r w:rsidR="00F52901" w:rsidDel="00EA7362">
          <w:rPr>
            <w:rFonts w:ascii="Arial" w:hAnsi="Arial" w:cs="Arial"/>
            <w:sz w:val="22"/>
          </w:rPr>
          <w:delText xml:space="preserve">similar </w:delText>
        </w:r>
        <w:r w:rsidR="00F52901" w:rsidRPr="00393DBF" w:rsidDel="00EA7362">
          <w:rPr>
            <w:rFonts w:ascii="Arial" w:hAnsi="Arial" w:cs="Arial"/>
            <w:sz w:val="22"/>
          </w:rPr>
          <w:delText xml:space="preserve">cfDNA methylation levels </w:delText>
        </w:r>
        <w:commentRangeStart w:id="170"/>
        <w:r w:rsidR="00F52901" w:rsidRPr="00435774" w:rsidDel="00EA7362">
          <w:rPr>
            <w:rFonts w:ascii="Arial" w:hAnsi="Arial" w:cs="Arial"/>
            <w:sz w:val="22"/>
            <w:highlight w:val="yellow"/>
            <w:rPrChange w:id="171" w:author="Zhang Haikun" w:date="2019-04-18T16:29:00Z">
              <w:rPr>
                <w:rFonts w:ascii="Arial" w:hAnsi="Arial" w:cs="Arial"/>
                <w:sz w:val="22"/>
              </w:rPr>
            </w:rPrChange>
          </w:rPr>
          <w:delText>compared with healthy individuals</w:delText>
        </w:r>
        <w:r w:rsidR="00F52901" w:rsidRPr="00393DBF" w:rsidDel="00EA7362">
          <w:rPr>
            <w:rFonts w:ascii="Arial" w:hAnsi="Arial" w:cs="Arial"/>
            <w:sz w:val="22"/>
          </w:rPr>
          <w:delText xml:space="preserve"> </w:delText>
        </w:r>
        <w:commentRangeEnd w:id="170"/>
        <w:r w:rsidR="009655A5" w:rsidDel="00EA7362">
          <w:rPr>
            <w:rStyle w:val="CommentReference"/>
          </w:rPr>
          <w:commentReference w:id="170"/>
        </w:r>
        <w:r w:rsidR="00F52901" w:rsidRPr="00393DBF" w:rsidDel="00EA7362">
          <w:rPr>
            <w:rFonts w:ascii="Arial" w:hAnsi="Arial" w:cs="Arial"/>
            <w:sz w:val="22"/>
          </w:rPr>
          <w:delText>(</w:delText>
        </w:r>
        <w:r w:rsidR="00F52901" w:rsidRPr="00C32740" w:rsidDel="00EA7362">
          <w:rPr>
            <w:rFonts w:ascii="Arial" w:eastAsia="Times New Roman" w:hAnsi="Arial" w:cs="Arial"/>
            <w:b/>
            <w:color w:val="44546A" w:themeColor="text2"/>
            <w:kern w:val="0"/>
            <w:sz w:val="22"/>
            <w:lang w:eastAsia="en-US"/>
          </w:rPr>
          <w:delText>Fig 2</w:delText>
        </w:r>
        <w:r w:rsidR="00F52901" w:rsidRPr="00393DBF" w:rsidDel="00EA7362">
          <w:rPr>
            <w:rFonts w:ascii="Arial" w:hAnsi="Arial" w:cs="Arial"/>
            <w:sz w:val="22"/>
          </w:rPr>
          <w:delText xml:space="preserve">). </w:delText>
        </w:r>
        <w:r w:rsidR="00F52901" w:rsidDel="00EA7362">
          <w:rPr>
            <w:rFonts w:ascii="Arial" w:hAnsi="Arial" w:cs="Arial"/>
            <w:sz w:val="22"/>
          </w:rPr>
          <w:delText>However</w:delText>
        </w:r>
        <w:r w:rsidR="00F52901" w:rsidRPr="00393DBF" w:rsidDel="00EA7362">
          <w:rPr>
            <w:rFonts w:ascii="Arial" w:hAnsi="Arial" w:cs="Arial"/>
            <w:sz w:val="22"/>
          </w:rPr>
          <w:delText xml:space="preserve">, </w:delText>
        </w:r>
        <w:r w:rsidR="00F52901" w:rsidDel="00EA7362">
          <w:rPr>
            <w:rFonts w:ascii="Arial" w:hAnsi="Arial" w:cs="Arial"/>
            <w:sz w:val="22"/>
          </w:rPr>
          <w:delText xml:space="preserve">we still identified </w:delText>
        </w:r>
      </w:del>
      <w:ins w:id="172" w:author="Schrodi, Steven J PHD" w:date="2019-04-16T15:39:00Z">
        <w:del w:id="173" w:author="Zhang Haikun" w:date="2019-04-20T17:06:00Z">
          <w:r w:rsidR="009655A5" w:rsidDel="00EA7362">
            <w:rPr>
              <w:rFonts w:ascii="Arial" w:hAnsi="Arial" w:cs="Arial"/>
              <w:sz w:val="22"/>
            </w:rPr>
            <w:delText>a small number of</w:delText>
          </w:r>
        </w:del>
      </w:ins>
      <w:del w:id="174" w:author="Zhang Haikun" w:date="2019-04-20T17:06:00Z">
        <w:r w:rsidR="00F52901" w:rsidDel="00EA7362">
          <w:rPr>
            <w:rFonts w:ascii="Arial" w:hAnsi="Arial" w:cs="Arial"/>
            <w:sz w:val="22"/>
          </w:rPr>
          <w:delText xml:space="preserve">few </w:delText>
        </w:r>
        <w:r w:rsidR="00F52901" w:rsidRPr="00393DBF" w:rsidDel="00EA7362">
          <w:rPr>
            <w:rFonts w:ascii="Arial" w:hAnsi="Arial" w:cs="Arial"/>
            <w:sz w:val="22"/>
          </w:rPr>
          <w:delText>hyper- or hypo</w:delText>
        </w:r>
        <w:r w:rsidR="00F52901" w:rsidRPr="00393DBF" w:rsidDel="00EA7362">
          <w:rPr>
            <w:rFonts w:ascii="Arial" w:hAnsi="Arial" w:cs="Arial"/>
            <w:color w:val="000000" w:themeColor="text1"/>
            <w:sz w:val="22"/>
          </w:rPr>
          <w:delText xml:space="preserve">-methylated </w:delText>
        </w:r>
        <w:r w:rsidR="008F16BD" w:rsidDel="00EA7362">
          <w:rPr>
            <w:rFonts w:ascii="Arial" w:hAnsi="Arial" w:cs="Arial" w:hint="eastAsia"/>
            <w:color w:val="000000" w:themeColor="text1"/>
            <w:sz w:val="22"/>
          </w:rPr>
          <w:delText>2</w:delText>
        </w:r>
        <w:r w:rsidR="00F52901" w:rsidRPr="00393DBF" w:rsidDel="00EA7362">
          <w:rPr>
            <w:rFonts w:ascii="Arial" w:hAnsi="Arial" w:cs="Arial"/>
            <w:color w:val="000000" w:themeColor="text1"/>
            <w:sz w:val="22"/>
          </w:rPr>
          <w:delText xml:space="preserve">-Mb </w:delText>
        </w:r>
        <w:r w:rsidR="00F52901" w:rsidDel="00EA7362">
          <w:rPr>
            <w:rFonts w:ascii="Arial" w:hAnsi="Arial" w:cs="Arial"/>
            <w:color w:val="000000" w:themeColor="text1"/>
            <w:sz w:val="22"/>
          </w:rPr>
          <w:delText xml:space="preserve">abnormal </w:delText>
        </w:r>
        <w:r w:rsidR="00F52901" w:rsidRPr="00393DBF" w:rsidDel="00EA7362">
          <w:rPr>
            <w:rFonts w:ascii="Arial" w:hAnsi="Arial" w:cs="Arial"/>
            <w:color w:val="000000" w:themeColor="text1"/>
            <w:sz w:val="22"/>
          </w:rPr>
          <w:delText>regions</w:delText>
        </w:r>
        <w:r w:rsidR="00F52901" w:rsidDel="00EA7362">
          <w:rPr>
            <w:rFonts w:ascii="Arial" w:hAnsi="Arial" w:cs="Arial"/>
            <w:color w:val="000000" w:themeColor="text1"/>
            <w:sz w:val="22"/>
          </w:rPr>
          <w:delText xml:space="preserve">. Further, </w:delText>
        </w:r>
      </w:del>
      <w:r w:rsidR="00F52901">
        <w:rPr>
          <w:rFonts w:ascii="Arial" w:hAnsi="Arial" w:cs="Arial"/>
          <w:color w:val="000000" w:themeColor="text1"/>
          <w:sz w:val="22"/>
        </w:rPr>
        <w:t>we fou</w:t>
      </w:r>
      <w:r w:rsidR="00F52901" w:rsidRPr="00E8263E">
        <w:rPr>
          <w:rFonts w:ascii="Arial" w:hAnsi="Arial" w:cs="Arial"/>
          <w:color w:val="000000" w:themeColor="text1"/>
          <w:sz w:val="22"/>
        </w:rPr>
        <w:t xml:space="preserve">nd </w:t>
      </w:r>
      <w:ins w:id="175" w:author="Schrodi, Steven J PHD" w:date="2019-04-16T15:39:00Z">
        <w:r w:rsidR="009655A5">
          <w:rPr>
            <w:rFonts w:ascii="Arial" w:hAnsi="Arial" w:cs="Arial"/>
            <w:color w:val="000000" w:themeColor="text1"/>
            <w:sz w:val="22"/>
          </w:rPr>
          <w:t xml:space="preserve">that </w:t>
        </w:r>
      </w:ins>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2A</w:t>
      </w:r>
      <w:r w:rsidR="00F52901" w:rsidRPr="00393DBF">
        <w:rPr>
          <w:rFonts w:ascii="Arial" w:hAnsi="Arial" w:cs="Arial"/>
          <w:sz w:val="22"/>
        </w:rPr>
        <w:t>)</w:t>
      </w:r>
      <w:ins w:id="176" w:author="Schrodi, Steven J PHD" w:date="2019-04-16T15:39:00Z">
        <w:r w:rsidR="009655A5">
          <w:rPr>
            <w:rFonts w:ascii="Arial" w:hAnsi="Arial" w:cs="Arial"/>
            <w:sz w:val="22"/>
          </w:rPr>
          <w:t>,</w:t>
        </w:r>
      </w:ins>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ins w:id="177" w:author="Schrodi, Steven J PHD" w:date="2019-04-16T15:40:00Z">
        <w:r w:rsidR="009655A5">
          <w:rPr>
            <w:rFonts w:ascii="Arial" w:hAnsi="Arial" w:cs="Arial"/>
            <w:color w:val="000000" w:themeColor="text1"/>
            <w:sz w:val="22"/>
          </w:rPr>
          <w:t>for</w:t>
        </w:r>
      </w:ins>
      <w:del w:id="178" w:author="Schrodi, Steven J PHD" w:date="2019-04-16T15:40:00Z">
        <w:r w:rsidR="00F52901" w:rsidDel="009655A5">
          <w:rPr>
            <w:rFonts w:ascii="Arial" w:hAnsi="Arial" w:cs="Arial"/>
            <w:color w:val="000000" w:themeColor="text1"/>
            <w:sz w:val="22"/>
          </w:rPr>
          <w:delText>from</w:delText>
        </w:r>
      </w:del>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w:t>
      </w:r>
      <w:ins w:id="179" w:author="Schrodi, Steven J PHD" w:date="2019-04-16T15:40:00Z">
        <w:r w:rsidR="009655A5">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eastAsia="Times New Roman" w:hAnsi="Arial" w:cs="Arial"/>
          <w:b/>
          <w:color w:val="44546A" w:themeColor="text2"/>
          <w:kern w:val="0"/>
          <w:sz w:val="22"/>
          <w:lang w:eastAsia="en-US"/>
        </w:rPr>
        <w:t>Fig 2B; Supplementary Table 3</w:t>
      </w:r>
      <w:r w:rsidR="00F52901" w:rsidRPr="00393DBF">
        <w:rPr>
          <w:rFonts w:ascii="Arial" w:hAnsi="Arial" w:cs="Arial"/>
          <w:color w:val="000000" w:themeColor="text1"/>
          <w:sz w:val="22"/>
        </w:rPr>
        <w:t>)</w:t>
      </w:r>
      <w:ins w:id="180" w:author="Zhang Haikun" w:date="2019-04-20T17:07:00Z">
        <w:r w:rsidR="00EA7362">
          <w:rPr>
            <w:rFonts w:ascii="Arial" w:hAnsi="Arial" w:cs="Arial"/>
            <w:sz w:val="22"/>
          </w:rPr>
          <w:t xml:space="preserve">, which showed that hepatitis and cirrhosis patients </w:t>
        </w:r>
      </w:ins>
      <w:del w:id="181" w:author="Zhang Haikun" w:date="2019-04-20T17:07:00Z">
        <w:r w:rsidR="00F52901" w:rsidRPr="00393DBF" w:rsidDel="00EA7362">
          <w:rPr>
            <w:rFonts w:ascii="Arial" w:hAnsi="Arial" w:cs="Arial"/>
            <w:color w:val="000000" w:themeColor="text1"/>
            <w:sz w:val="22"/>
          </w:rPr>
          <w:delText>.</w:delText>
        </w:r>
        <w:r w:rsidR="00F52901" w:rsidRPr="00393DBF" w:rsidDel="00EA7362">
          <w:rPr>
            <w:rFonts w:ascii="Arial" w:hAnsi="Arial" w:cs="Arial"/>
            <w:sz w:val="22"/>
          </w:rPr>
          <w:delText xml:space="preserve"> </w:delText>
        </w:r>
      </w:del>
      <w:ins w:id="182" w:author="Zhang Haikun" w:date="2019-04-20T17:06:00Z">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commentRangeStart w:id="183"/>
        <w:commentRangeStart w:id="184"/>
        <w:r w:rsidR="00EA7362" w:rsidRPr="00EA7362">
          <w:rPr>
            <w:rFonts w:ascii="Arial" w:hAnsi="Arial" w:cs="Arial"/>
            <w:sz w:val="22"/>
            <w:rPrChange w:id="185" w:author="Zhang Haikun" w:date="2019-04-20T17:08:00Z">
              <w:rPr>
                <w:rFonts w:ascii="Arial" w:hAnsi="Arial" w:cs="Arial"/>
                <w:sz w:val="22"/>
                <w:highlight w:val="yellow"/>
              </w:rPr>
            </w:rPrChange>
          </w:rPr>
          <w:t xml:space="preserve"> with healthy individuals</w:t>
        </w:r>
        <w:commentRangeEnd w:id="183"/>
        <w:r w:rsidR="00EA7362" w:rsidRPr="00EA7362">
          <w:rPr>
            <w:rStyle w:val="CommentReference"/>
          </w:rPr>
          <w:commentReference w:id="183"/>
        </w:r>
      </w:ins>
      <w:commentRangeEnd w:id="184"/>
      <w:ins w:id="186" w:author="Zhang Haikun" w:date="2019-04-20T17:09:00Z">
        <w:r w:rsidR="00EA7362">
          <w:rPr>
            <w:rStyle w:val="CommentReference"/>
          </w:rPr>
          <w:commentReference w:id="184"/>
        </w:r>
      </w:ins>
      <w:ins w:id="187" w:author="Zhang Haikun" w:date="2019-04-20T17:06:00Z">
        <w:r w:rsidR="00EA7362" w:rsidRPr="00393DBF">
          <w:rPr>
            <w:rFonts w:ascii="Arial" w:hAnsi="Arial" w:cs="Arial"/>
            <w:sz w:val="22"/>
          </w:rPr>
          <w:t>(</w:t>
        </w:r>
        <w:r w:rsidR="00EA7362" w:rsidRPr="00C32740">
          <w:rPr>
            <w:rFonts w:ascii="Arial" w:eastAsia="Times New Roman" w:hAnsi="Arial" w:cs="Arial"/>
            <w:b/>
            <w:color w:val="44546A" w:themeColor="text2"/>
            <w:kern w:val="0"/>
            <w:sz w:val="22"/>
            <w:lang w:eastAsia="en-US"/>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ins>
      <w:r w:rsidR="00F52901" w:rsidRPr="00393DBF">
        <w:rPr>
          <w:rFonts w:ascii="Arial" w:hAnsi="Arial" w:cs="Arial"/>
          <w:sz w:val="22"/>
        </w:rPr>
        <w:t xml:space="preserve">In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00F52901" w:rsidRPr="00393DBF">
        <w:rPr>
          <w:rFonts w:ascii="Arial" w:hAnsi="Arial" w:cs="Arial"/>
          <w:color w:val="000000" w:themeColor="text1"/>
          <w:sz w:val="22"/>
        </w:rPr>
        <w:t>%</w:t>
      </w:r>
      <w:ins w:id="188" w:author="Schrodi, Steven J PHD" w:date="2019-04-16T15:40: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In advanced HCC patients, </w:t>
      </w:r>
      <w:bookmarkStart w:id="189" w:name="OLE_LINK1"/>
      <w:del w:id="190" w:author="Schrodi, Steven J PHD" w:date="2019-04-16T15:41:00Z">
        <w:r w:rsidR="00B34858" w:rsidDel="00700323">
          <w:rPr>
            <w:rFonts w:ascii="Arial" w:hAnsi="Arial" w:cs="Arial" w:hint="eastAsia"/>
            <w:color w:val="000000" w:themeColor="text1"/>
            <w:sz w:val="22"/>
          </w:rPr>
          <w:delText>also</w:delText>
        </w:r>
        <w:r w:rsidR="00B34858" w:rsidDel="00700323">
          <w:rPr>
            <w:rFonts w:ascii="Arial" w:hAnsi="Arial" w:cs="Arial"/>
            <w:color w:val="000000" w:themeColor="text1"/>
            <w:sz w:val="22"/>
          </w:rPr>
          <w:delText xml:space="preserve"> </w:delText>
        </w:r>
      </w:del>
      <w:r w:rsidR="00F52901" w:rsidRPr="00393DBF">
        <w:rPr>
          <w:rFonts w:ascii="Arial" w:hAnsi="Arial" w:cs="Arial"/>
          <w:color w:val="000000" w:themeColor="text1"/>
          <w:sz w:val="22"/>
        </w:rPr>
        <w:t>no hyper-</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189"/>
      <w:r w:rsidR="00F52901" w:rsidRPr="00393DBF">
        <w:rPr>
          <w:rFonts w:ascii="Arial" w:hAnsi="Arial" w:cs="Arial"/>
          <w:color w:val="000000" w:themeColor="text1"/>
          <w:sz w:val="22"/>
        </w:rPr>
        <w:t>, and hypo-</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00F52901" w:rsidRPr="00393DBF">
        <w:rPr>
          <w:rFonts w:ascii="Arial" w:hAnsi="Arial" w:cs="Arial"/>
          <w:color w:val="000000" w:themeColor="text1"/>
          <w:sz w:val="22"/>
        </w:rPr>
        <w:t>%</w:t>
      </w:r>
      <w:ins w:id="191" w:author="Schrodi, Steven J PHD" w:date="2019-04-16T15:41: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most HCC patients (8/9) demonstrated similar cfDNA methylation level</w:t>
      </w:r>
      <w:ins w:id="192" w:author="Schrodi, Steven J PHD" w:date="2019-04-16T15:41:00Z">
        <w:r w:rsidR="00700323">
          <w:rPr>
            <w:rFonts w:ascii="Arial" w:hAnsi="Arial" w:cs="Arial"/>
            <w:sz w:val="22"/>
          </w:rPr>
          <w:t>s</w:t>
        </w:r>
      </w:ins>
      <w:r w:rsidR="00F52901" w:rsidRPr="00393DBF">
        <w:rPr>
          <w:rFonts w:ascii="Arial" w:hAnsi="Arial" w:cs="Arial"/>
          <w:sz w:val="22"/>
        </w:rPr>
        <w:t xml:space="preserve">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00F52901" w:rsidRPr="00393DBF">
        <w:rPr>
          <w:rFonts w:ascii="Arial" w:hAnsi="Arial" w:cs="Arial"/>
          <w:sz w:val="22"/>
        </w:rPr>
        <w:t xml:space="preserve">out of </w:t>
      </w:r>
      <w:ins w:id="193" w:author="Schrodi, Steven J PHD" w:date="2019-04-16T15:42:00Z">
        <w:r w:rsidR="00700323">
          <w:rPr>
            <w:rFonts w:ascii="Arial" w:hAnsi="Arial" w:cs="Arial"/>
            <w:sz w:val="22"/>
          </w:rPr>
          <w:t xml:space="preserve">the </w:t>
        </w:r>
      </w:ins>
      <w:r w:rsidR="00F52901" w:rsidRPr="00393DBF">
        <w:rPr>
          <w:rFonts w:ascii="Arial" w:hAnsi="Arial" w:cs="Arial"/>
          <w:sz w:val="22"/>
        </w:rPr>
        <w:t xml:space="preserve">nine HCC patients </w:t>
      </w:r>
      <w:del w:id="194" w:author="Schrodi, Steven J PHD" w:date="2019-04-16T15:42:00Z">
        <w:r w:rsidR="00F52901" w:rsidRPr="00393DBF" w:rsidDel="00700323">
          <w:rPr>
            <w:rFonts w:ascii="Arial" w:hAnsi="Arial" w:cs="Arial"/>
            <w:sz w:val="22"/>
          </w:rPr>
          <w:delText>after surgery</w:delText>
        </w:r>
        <w:r w:rsidR="00F578AD" w:rsidDel="00700323">
          <w:rPr>
            <w:rFonts w:ascii="Arial" w:hAnsi="Arial" w:cs="Arial"/>
            <w:sz w:val="22"/>
          </w:rPr>
          <w:delText xml:space="preserve"> </w:delText>
        </w:r>
        <w:r w:rsidR="00F52901" w:rsidRPr="00393DBF" w:rsidDel="00700323">
          <w:rPr>
            <w:rFonts w:ascii="Arial" w:hAnsi="Arial" w:cs="Arial"/>
            <w:sz w:val="22"/>
          </w:rPr>
          <w:delText>ha</w:delText>
        </w:r>
        <w:r w:rsidR="00F52901" w:rsidDel="00700323">
          <w:rPr>
            <w:rFonts w:ascii="Arial" w:hAnsi="Arial" w:cs="Arial"/>
            <w:sz w:val="22"/>
          </w:rPr>
          <w:delText>d</w:delText>
        </w:r>
      </w:del>
      <w:ins w:id="195" w:author="Schrodi, Steven J PHD" w:date="2019-04-16T15:42:00Z">
        <w:r w:rsidR="00700323">
          <w:rPr>
            <w:rFonts w:ascii="Arial" w:hAnsi="Arial" w:cs="Arial"/>
            <w:sz w:val="22"/>
          </w:rPr>
          <w:t>exhibited</w:t>
        </w:r>
      </w:ins>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w:t>
      </w:r>
      <w:r w:rsidR="00984185">
        <w:rPr>
          <w:rFonts w:ascii="Arial" w:hAnsi="Arial" w:cs="Arial"/>
          <w:sz w:val="22"/>
        </w:rPr>
        <w:t>LMRs</w:t>
      </w:r>
      <w:r w:rsidR="00F52901" w:rsidRPr="00393DBF">
        <w:rPr>
          <w:rFonts w:ascii="Arial" w:hAnsi="Arial" w:cs="Arial"/>
          <w:sz w:val="22"/>
        </w:rPr>
        <w:t xml:space="preserve"> </w:t>
      </w:r>
      <w:ins w:id="196" w:author="Schrodi, Steven J PHD" w:date="2019-04-16T15:42:00Z">
        <w:r w:rsidR="00700323">
          <w:rPr>
            <w:rFonts w:ascii="Arial" w:hAnsi="Arial" w:cs="Arial"/>
            <w:sz w:val="22"/>
          </w:rPr>
          <w:t xml:space="preserve">after surgery </w:t>
        </w:r>
      </w:ins>
      <w:r w:rsidR="00F52901" w:rsidRPr="00393DBF">
        <w:rPr>
          <w:rFonts w:ascii="Arial" w:hAnsi="Arial" w:cs="Arial"/>
          <w:sz w:val="22"/>
        </w:rPr>
        <w:t>(6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00F52901" w:rsidRPr="00C32740">
        <w:rPr>
          <w:rFonts w:ascii="Arial" w:eastAsia="Times New Roman" w:hAnsi="Arial" w:cs="Arial"/>
          <w:b/>
          <w:color w:val="44546A" w:themeColor="text2"/>
          <w:kern w:val="0"/>
          <w:sz w:val="22"/>
          <w:lang w:eastAsia="en-US"/>
        </w:rPr>
        <w:t>B</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Supplementary Table 3</w:t>
      </w:r>
      <w:r w:rsidR="00F52901"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00F52901" w:rsidRPr="00984185">
        <w:rPr>
          <w:rFonts w:ascii="Arial" w:hAnsi="Arial" w:cs="Arial"/>
          <w:sz w:val="22"/>
        </w:rPr>
        <w:t>sug</w:t>
      </w:r>
      <w:r w:rsidR="00F52901">
        <w:rPr>
          <w:rFonts w:ascii="Arial" w:hAnsi="Arial" w:cs="Arial"/>
          <w:sz w:val="22"/>
        </w:rPr>
        <w:t xml:space="preserve">gesting that </w:t>
      </w:r>
      <w:r w:rsidR="00F52901" w:rsidRPr="00393DBF">
        <w:rPr>
          <w:rFonts w:ascii="Arial" w:hAnsi="Arial" w:cs="Arial"/>
          <w:sz w:val="22"/>
        </w:rPr>
        <w:t xml:space="preserve">tumor </w:t>
      </w:r>
      <w:r w:rsidR="00F52901">
        <w:rPr>
          <w:rFonts w:ascii="Arial" w:hAnsi="Arial" w:cs="Arial"/>
          <w:sz w:val="22"/>
        </w:rPr>
        <w:t>cells remained in that individual</w:t>
      </w:r>
      <w:r w:rsidR="004E149A">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ins w:id="197" w:author="Guo, Shicheng" w:date="2019-05-03T02:23:00Z">
        <w:r w:rsidR="00CA0AD1" w:rsidRPr="00B262CF">
          <w:rPr>
            <w:rFonts w:ascii="Arial" w:hAnsi="Arial" w:cs="Arial"/>
            <w:color w:val="FF0000"/>
            <w:sz w:val="22"/>
            <w:rPrChange w:id="198" w:author="Guo, Shicheng" w:date="2019-05-03T02:25:00Z">
              <w:rPr>
                <w:rFonts w:ascii="Arial" w:hAnsi="Arial" w:cs="Arial"/>
                <w:sz w:val="22"/>
              </w:rPr>
            </w:rPrChange>
          </w:rPr>
          <w:t xml:space="preserve">We conducted a </w:t>
        </w:r>
      </w:ins>
      <w:ins w:id="199" w:author="Guo, Shicheng" w:date="2019-05-03T02:25:00Z">
        <w:r w:rsidR="00B32686" w:rsidRPr="00B262CF">
          <w:rPr>
            <w:rFonts w:ascii="Arial" w:hAnsi="Arial" w:cs="Arial"/>
            <w:color w:val="FF0000"/>
            <w:sz w:val="22"/>
            <w:rPrChange w:id="200" w:author="Guo, Shicheng" w:date="2019-05-03T02:25:00Z">
              <w:rPr>
                <w:rFonts w:ascii="Arial" w:hAnsi="Arial" w:cs="Arial"/>
                <w:sz w:val="22"/>
              </w:rPr>
            </w:rPrChange>
          </w:rPr>
          <w:t>principle component analysis (</w:t>
        </w:r>
      </w:ins>
      <w:ins w:id="201" w:author="Guo, Shicheng" w:date="2019-05-03T02:23:00Z">
        <w:r w:rsidR="00CA0AD1" w:rsidRPr="00B262CF">
          <w:rPr>
            <w:rFonts w:ascii="Arial" w:hAnsi="Arial" w:cs="Arial"/>
            <w:color w:val="FF0000"/>
            <w:sz w:val="22"/>
            <w:rPrChange w:id="202" w:author="Guo, Shicheng" w:date="2019-05-03T02:25:00Z">
              <w:rPr>
                <w:rFonts w:ascii="Arial" w:hAnsi="Arial" w:cs="Arial"/>
                <w:sz w:val="22"/>
              </w:rPr>
            </w:rPrChange>
          </w:rPr>
          <w:t>PCA</w:t>
        </w:r>
      </w:ins>
      <w:ins w:id="203" w:author="Guo, Shicheng" w:date="2019-05-03T02:25:00Z">
        <w:r w:rsidR="00B32686" w:rsidRPr="00B262CF">
          <w:rPr>
            <w:rFonts w:ascii="Arial" w:hAnsi="Arial" w:cs="Arial"/>
            <w:color w:val="FF0000"/>
            <w:sz w:val="22"/>
            <w:rPrChange w:id="204" w:author="Guo, Shicheng" w:date="2019-05-03T02:25:00Z">
              <w:rPr>
                <w:rFonts w:ascii="Arial" w:hAnsi="Arial" w:cs="Arial"/>
                <w:sz w:val="22"/>
              </w:rPr>
            </w:rPrChange>
          </w:rPr>
          <w:t>)</w:t>
        </w:r>
      </w:ins>
      <w:ins w:id="205" w:author="Guo, Shicheng" w:date="2019-05-03T02:23:00Z">
        <w:r w:rsidR="00CA0AD1" w:rsidRPr="00B262CF">
          <w:rPr>
            <w:rFonts w:ascii="Arial" w:hAnsi="Arial" w:cs="Arial"/>
            <w:color w:val="FF0000"/>
            <w:sz w:val="22"/>
            <w:rPrChange w:id="206" w:author="Guo, Shicheng" w:date="2019-05-03T02:25:00Z">
              <w:rPr>
                <w:rFonts w:ascii="Arial" w:hAnsi="Arial" w:cs="Arial"/>
                <w:sz w:val="22"/>
              </w:rPr>
            </w:rPrChange>
          </w:rPr>
          <w:t xml:space="preserve"> analysis to show the data structure of low-pass WGBS dataset in all the samples, we found there are </w:t>
        </w:r>
      </w:ins>
      <w:ins w:id="207" w:author="Guo, Shicheng" w:date="2019-05-03T02:24:00Z">
        <w:r w:rsidR="00CA0AD1" w:rsidRPr="00B262CF">
          <w:rPr>
            <w:rFonts w:ascii="Arial" w:hAnsi="Arial" w:cs="Arial"/>
            <w:color w:val="FF0000"/>
            <w:sz w:val="22"/>
            <w:rPrChange w:id="208" w:author="Guo, Shicheng" w:date="2019-05-03T02:25:00Z">
              <w:rPr>
                <w:rFonts w:ascii="Arial" w:hAnsi="Arial" w:cs="Arial"/>
                <w:sz w:val="22"/>
              </w:rPr>
            </w:rPrChange>
          </w:rPr>
          <w:t>significant</w:t>
        </w:r>
      </w:ins>
      <w:ins w:id="209" w:author="Guo, Shicheng" w:date="2019-05-03T02:23:00Z">
        <w:r w:rsidR="00CA0AD1" w:rsidRPr="00B262CF">
          <w:rPr>
            <w:rFonts w:ascii="Arial" w:hAnsi="Arial" w:cs="Arial"/>
            <w:color w:val="FF0000"/>
            <w:sz w:val="22"/>
            <w:rPrChange w:id="210" w:author="Guo, Shicheng" w:date="2019-05-03T02:25:00Z">
              <w:rPr>
                <w:rFonts w:ascii="Arial" w:hAnsi="Arial" w:cs="Arial"/>
                <w:sz w:val="22"/>
              </w:rPr>
            </w:rPrChange>
          </w:rPr>
          <w:t xml:space="preserve"> </w:t>
        </w:r>
      </w:ins>
      <w:ins w:id="211" w:author="Guo, Shicheng" w:date="2019-05-03T02:24:00Z">
        <w:r w:rsidR="00CA0AD1" w:rsidRPr="00B262CF">
          <w:rPr>
            <w:rFonts w:ascii="Arial" w:hAnsi="Arial" w:cs="Arial"/>
            <w:color w:val="FF0000"/>
            <w:sz w:val="22"/>
            <w:rPrChange w:id="212" w:author="Guo, Shicheng" w:date="2019-05-03T02:25:00Z">
              <w:rPr>
                <w:rFonts w:ascii="Arial" w:hAnsi="Arial" w:cs="Arial"/>
                <w:sz w:val="22"/>
              </w:rPr>
            </w:rPrChange>
          </w:rPr>
          <w:t>separation between advance HCC and other samples (</w:t>
        </w:r>
        <w:r w:rsidR="00CA0AD1" w:rsidRPr="00B262CF">
          <w:rPr>
            <w:rFonts w:ascii="Arial" w:eastAsia="Times New Roman" w:hAnsi="Arial" w:cs="Arial"/>
            <w:b/>
            <w:color w:val="FF0000"/>
            <w:kern w:val="0"/>
            <w:sz w:val="22"/>
            <w:lang w:eastAsia="en-US"/>
            <w:rPrChange w:id="213" w:author="Guo, Shicheng" w:date="2019-05-03T02:25:00Z">
              <w:rPr>
                <w:rFonts w:ascii="Arial" w:hAnsi="Arial" w:cs="Arial"/>
                <w:sz w:val="22"/>
              </w:rPr>
            </w:rPrChange>
          </w:rPr>
          <w:t>Figure S3</w:t>
        </w:r>
        <w:r w:rsidR="00CA0AD1" w:rsidRPr="00B262CF">
          <w:rPr>
            <w:rFonts w:ascii="Arial" w:hAnsi="Arial" w:cs="Arial"/>
            <w:color w:val="FF0000"/>
            <w:sz w:val="22"/>
            <w:rPrChange w:id="214" w:author="Guo, Shicheng" w:date="2019-05-03T02:25:00Z">
              <w:rPr>
                <w:rFonts w:ascii="Arial" w:hAnsi="Arial" w:cs="Arial"/>
                <w:sz w:val="22"/>
              </w:rPr>
            </w:rPrChange>
          </w:rPr>
          <w:t xml:space="preserve">). </w:t>
        </w:r>
      </w:ins>
      <w:ins w:id="215" w:author="Guo, Shicheng" w:date="2019-05-03T02:11:00Z">
        <w:r w:rsidR="004E025C" w:rsidRPr="00B262CF">
          <w:rPr>
            <w:rFonts w:ascii="Arial" w:hAnsi="Arial" w:cs="Arial"/>
            <w:color w:val="FF0000"/>
            <w:sz w:val="22"/>
            <w:bdr w:val="none" w:sz="0" w:space="0" w:color="auto" w:frame="1"/>
            <w:rPrChange w:id="216" w:author="Guo, Shicheng" w:date="2019-05-03T02:25:00Z">
              <w:rPr>
                <w:rFonts w:ascii="Arial" w:hAnsi="Arial" w:cs="Arial"/>
                <w:sz w:val="22"/>
              </w:rPr>
            </w:rPrChange>
          </w:rPr>
          <w:t xml:space="preserve">In order to evaluate the prediction performance to HCC and non-HCC, we applied </w:t>
        </w:r>
      </w:ins>
      <w:ins w:id="217" w:author="Guo, Shicheng" w:date="2019-05-03T02:12:00Z">
        <w:r w:rsidR="004E025C" w:rsidRPr="00B262CF">
          <w:rPr>
            <w:rFonts w:ascii="Arial" w:hAnsi="Arial" w:cs="Arial"/>
            <w:color w:val="FF0000"/>
            <w:sz w:val="22"/>
            <w:bdr w:val="none" w:sz="0" w:space="0" w:color="auto" w:frame="1"/>
            <w:rPrChange w:id="218" w:author="Guo, Shicheng" w:date="2019-05-03T02:25:00Z">
              <w:rPr>
                <w:rFonts w:ascii="Arial" w:hAnsi="Arial" w:cs="Arial"/>
                <w:sz w:val="22"/>
              </w:rPr>
            </w:rPrChange>
          </w:rPr>
          <w:t xml:space="preserve">five-fold cross-validation </w:t>
        </w:r>
        <w:r w:rsidR="004E025C" w:rsidRPr="003B565E">
          <w:rPr>
            <w:rFonts w:ascii="Arial" w:hAnsi="Arial" w:cs="Arial"/>
            <w:color w:val="FF0000"/>
            <w:sz w:val="22"/>
            <w:bdr w:val="none" w:sz="0" w:space="0" w:color="auto" w:frame="1"/>
            <w:rPrChange w:id="219" w:author="Guo, Shicheng" w:date="2019-05-03T02:16:00Z">
              <w:rPr>
                <w:rFonts w:ascii="Arial" w:hAnsi="Arial" w:cs="Arial"/>
                <w:sz w:val="22"/>
              </w:rPr>
            </w:rPrChange>
          </w:rPr>
          <w:t xml:space="preserve">wrapped logistic regression and random forest to estimate the prediction accuracy based on low-pass WGBS data. We found </w:t>
        </w:r>
      </w:ins>
      <w:ins w:id="220" w:author="Guo, Shicheng" w:date="2019-05-03T02:14:00Z">
        <w:r w:rsidR="004E025C" w:rsidRPr="003B565E">
          <w:rPr>
            <w:rFonts w:ascii="Arial" w:hAnsi="Arial" w:cs="Arial"/>
            <w:color w:val="FF0000"/>
            <w:sz w:val="22"/>
            <w:bdr w:val="none" w:sz="0" w:space="0" w:color="auto" w:frame="1"/>
            <w:rPrChange w:id="221" w:author="Guo, Shicheng" w:date="2019-05-03T02:16:00Z">
              <w:rPr>
                <w:rFonts w:ascii="Arial" w:hAnsi="Arial" w:cs="Arial"/>
                <w:sz w:val="22"/>
              </w:rPr>
            </w:rPrChange>
          </w:rPr>
          <w:t xml:space="preserve">in the logistic regression model, the </w:t>
        </w:r>
      </w:ins>
      <w:ins w:id="222" w:author="Guo, Shicheng" w:date="2019-05-03T02:13:00Z">
        <w:r w:rsidR="004E025C" w:rsidRPr="003B565E">
          <w:rPr>
            <w:rFonts w:ascii="Arial" w:hAnsi="Arial" w:cs="Arial"/>
            <w:color w:val="FF0000"/>
            <w:sz w:val="22"/>
            <w:bdr w:val="none" w:sz="0" w:space="0" w:color="auto" w:frame="1"/>
            <w:rPrChange w:id="223" w:author="Guo, Shicheng" w:date="2019-05-03T02:16:00Z">
              <w:rPr>
                <w:rFonts w:ascii="Arial" w:hAnsi="Arial" w:cs="Arial"/>
                <w:color w:val="000000"/>
                <w:sz w:val="20"/>
                <w:szCs w:val="20"/>
                <w:shd w:val="clear" w:color="auto" w:fill="FFFFFF"/>
              </w:rPr>
            </w:rPrChange>
          </w:rPr>
          <w:t>sensitivity, specificity and accuracy in train</w:t>
        </w:r>
      </w:ins>
      <w:ins w:id="224" w:author="Guo, Shicheng" w:date="2019-05-03T02:14:00Z">
        <w:r w:rsidR="004E025C" w:rsidRPr="003B565E">
          <w:rPr>
            <w:rFonts w:ascii="Arial" w:hAnsi="Arial" w:cs="Arial"/>
            <w:color w:val="FF0000"/>
            <w:sz w:val="22"/>
            <w:bdr w:val="none" w:sz="0" w:space="0" w:color="auto" w:frame="1"/>
            <w:rPrChange w:id="225" w:author="Guo, Shicheng" w:date="2019-05-03T02:16:00Z">
              <w:rPr>
                <w:rFonts w:ascii="Arial" w:hAnsi="Arial" w:cs="Arial"/>
                <w:color w:val="000000"/>
                <w:sz w:val="20"/>
                <w:szCs w:val="20"/>
                <w:shd w:val="clear" w:color="auto" w:fill="FFFFFF"/>
              </w:rPr>
            </w:rPrChange>
          </w:rPr>
          <w:t xml:space="preserve"> dataset</w:t>
        </w:r>
      </w:ins>
      <w:ins w:id="226" w:author="Guo, Shicheng" w:date="2019-05-03T02:13:00Z">
        <w:r w:rsidR="004E025C" w:rsidRPr="003B565E">
          <w:rPr>
            <w:rFonts w:ascii="Arial" w:hAnsi="Arial" w:cs="Arial"/>
            <w:color w:val="FF0000"/>
            <w:sz w:val="22"/>
            <w:bdr w:val="none" w:sz="0" w:space="0" w:color="auto" w:frame="1"/>
            <w:rPrChange w:id="227" w:author="Guo, Shicheng" w:date="2019-05-03T02:16:00Z">
              <w:rPr>
                <w:rFonts w:ascii="Arial" w:hAnsi="Arial" w:cs="Arial"/>
                <w:color w:val="000000"/>
                <w:sz w:val="20"/>
                <w:szCs w:val="20"/>
                <w:shd w:val="clear" w:color="auto" w:fill="FFFFFF"/>
              </w:rPr>
            </w:rPrChange>
          </w:rPr>
          <w:t xml:space="preserve"> were 65.0%, 98.7% and 94.2% and, in test dataset, they were 71.2%, 98.0% and 91.4% respectively.</w:t>
        </w:r>
      </w:ins>
      <w:ins w:id="228" w:author="Guo, Shicheng" w:date="2019-05-03T02:14:00Z">
        <w:r w:rsidR="004E025C" w:rsidRPr="003B565E">
          <w:rPr>
            <w:rFonts w:ascii="Arial" w:hAnsi="Arial" w:cs="Arial"/>
            <w:color w:val="FF0000"/>
            <w:sz w:val="22"/>
            <w:bdr w:val="none" w:sz="0" w:space="0" w:color="auto" w:frame="1"/>
            <w:rPrChange w:id="229" w:author="Guo, Shicheng" w:date="2019-05-03T02:16:00Z">
              <w:rPr>
                <w:rFonts w:ascii="Arial" w:hAnsi="Arial" w:cs="Arial"/>
                <w:color w:val="000000"/>
                <w:sz w:val="20"/>
                <w:szCs w:val="20"/>
                <w:shd w:val="clear" w:color="auto" w:fill="FFFFFF"/>
              </w:rPr>
            </w:rPrChange>
          </w:rPr>
          <w:t xml:space="preserve"> W</w:t>
        </w:r>
      </w:ins>
      <w:ins w:id="230" w:author="Guo, Shicheng" w:date="2019-05-03T02:10:00Z">
        <w:r w:rsidR="00664D7D" w:rsidRPr="006D6F5B">
          <w:rPr>
            <w:rFonts w:ascii="Arial" w:hAnsi="Arial" w:cs="Arial"/>
            <w:color w:val="FF0000"/>
            <w:sz w:val="22"/>
            <w:bdr w:val="none" w:sz="0" w:space="0" w:color="auto" w:frame="1"/>
          </w:rPr>
          <w:t xml:space="preserve">e also applied </w:t>
        </w:r>
        <w:r w:rsidR="00664D7D">
          <w:rPr>
            <w:rFonts w:ascii="Arial" w:hAnsi="Arial" w:cs="Arial"/>
            <w:color w:val="FF0000"/>
            <w:sz w:val="22"/>
            <w:bdr w:val="none" w:sz="0" w:space="0" w:color="auto" w:frame="1"/>
          </w:rPr>
          <w:t xml:space="preserve">a </w:t>
        </w:r>
        <w:r w:rsidR="00664D7D" w:rsidRPr="006D6F5B">
          <w:rPr>
            <w:rFonts w:ascii="Arial" w:hAnsi="Arial" w:cs="Arial"/>
            <w:color w:val="FF0000"/>
            <w:sz w:val="22"/>
            <w:bdr w:val="none" w:sz="0" w:space="0" w:color="auto" w:frame="1"/>
          </w:rPr>
          <w:t xml:space="preserve">random forest (RF) </w:t>
        </w:r>
        <w:r w:rsidR="00664D7D">
          <w:rPr>
            <w:rFonts w:ascii="Arial" w:hAnsi="Arial" w:cs="Arial"/>
            <w:color w:val="FF0000"/>
            <w:sz w:val="22"/>
            <w:bdr w:val="none" w:sz="0" w:space="0" w:color="auto" w:frame="1"/>
          </w:rPr>
          <w:t xml:space="preserve">algorithm </w:t>
        </w:r>
        <w:r w:rsidR="00664D7D" w:rsidRPr="006D6F5B">
          <w:rPr>
            <w:rFonts w:ascii="Arial" w:hAnsi="Arial" w:cs="Arial"/>
            <w:color w:val="FF0000"/>
            <w:sz w:val="22"/>
            <w:bdr w:val="none" w:sz="0" w:space="0" w:color="auto" w:frame="1"/>
          </w:rPr>
          <w:t>to test</w:t>
        </w:r>
        <w:r w:rsidR="00664D7D">
          <w:rPr>
            <w:rFonts w:ascii="Arial" w:hAnsi="Arial" w:cs="Arial"/>
            <w:color w:val="FF0000"/>
            <w:sz w:val="22"/>
            <w:bdr w:val="none" w:sz="0" w:space="0" w:color="auto" w:frame="1"/>
          </w:rPr>
          <w:t xml:space="preserve"> </w:t>
        </w:r>
        <w:r w:rsidR="00664D7D" w:rsidRPr="006D6F5B">
          <w:rPr>
            <w:rFonts w:ascii="Arial" w:hAnsi="Arial" w:cs="Arial"/>
            <w:color w:val="FF0000"/>
            <w:sz w:val="22"/>
            <w:bdr w:val="none" w:sz="0" w:space="0" w:color="auto" w:frame="1"/>
          </w:rPr>
          <w:t>the prediction performance of the low-pass WGBD data</w:t>
        </w:r>
        <w:r w:rsidR="00664D7D">
          <w:rPr>
            <w:rFonts w:ascii="Arial" w:hAnsi="Arial" w:cs="Arial"/>
            <w:color w:val="FF0000"/>
            <w:sz w:val="22"/>
            <w:bdr w:val="none" w:sz="0" w:space="0" w:color="auto" w:frame="1"/>
          </w:rPr>
          <w:t xml:space="preserve"> in classifying HCC from non-HCC samples. The averaged out-of-bag prediction accuracy was</w:t>
        </w:r>
        <w:r w:rsidR="00664D7D" w:rsidRPr="006D6F5B">
          <w:rPr>
            <w:rFonts w:ascii="Arial" w:hAnsi="Arial" w:cs="Arial"/>
            <w:color w:val="FF0000"/>
            <w:sz w:val="22"/>
            <w:bdr w:val="none" w:sz="0" w:space="0" w:color="auto" w:frame="1"/>
          </w:rPr>
          <w:t xml:space="preserve"> found </w:t>
        </w:r>
        <w:r w:rsidR="00664D7D">
          <w:rPr>
            <w:rFonts w:ascii="Arial" w:hAnsi="Arial" w:cs="Arial"/>
            <w:color w:val="FF0000"/>
            <w:sz w:val="22"/>
            <w:bdr w:val="none" w:sz="0" w:space="0" w:color="auto" w:frame="1"/>
          </w:rPr>
          <w:t>to be</w:t>
        </w:r>
        <w:r w:rsidR="00664D7D" w:rsidRPr="006D6F5B">
          <w:rPr>
            <w:rFonts w:ascii="Arial" w:hAnsi="Arial" w:cs="Arial"/>
            <w:color w:val="FF0000"/>
            <w:sz w:val="22"/>
            <w:bdr w:val="none" w:sz="0" w:space="0" w:color="auto" w:frame="1"/>
          </w:rPr>
          <w:t xml:space="preserve"> 92.16%.</w:t>
        </w:r>
        <w:r w:rsidR="00664D7D">
          <w:rPr>
            <w:rFonts w:ascii="Arial" w:hAnsi="Arial" w:cs="Arial"/>
            <w:color w:val="FF0000"/>
            <w:sz w:val="22"/>
            <w:bdr w:val="none" w:sz="0" w:space="0" w:color="auto" w:frame="1"/>
          </w:rPr>
          <w:t xml:space="preserve"> </w:t>
        </w:r>
        <w:r w:rsidR="00664D7D" w:rsidRPr="006D6F5B">
          <w:rPr>
            <w:rFonts w:ascii="Arial" w:hAnsi="Arial" w:cs="Arial"/>
            <w:color w:val="FF0000"/>
            <w:sz w:val="22"/>
            <w:bdr w:val="none" w:sz="0" w:space="0" w:color="auto" w:frame="1"/>
          </w:rPr>
          <w:t>We also applied five-fold cross-validat</w:t>
        </w:r>
        <w:r w:rsidR="00664D7D">
          <w:rPr>
            <w:rFonts w:ascii="Arial" w:hAnsi="Arial" w:cs="Arial"/>
            <w:color w:val="FF0000"/>
            <w:sz w:val="22"/>
            <w:bdr w:val="none" w:sz="0" w:space="0" w:color="auto" w:frame="1"/>
          </w:rPr>
          <w:t>ion</w:t>
        </w:r>
        <w:r w:rsidR="00664D7D" w:rsidRPr="006D6F5B">
          <w:rPr>
            <w:rFonts w:ascii="Arial" w:hAnsi="Arial" w:cs="Arial"/>
            <w:color w:val="FF0000"/>
            <w:sz w:val="22"/>
            <w:bdr w:val="none" w:sz="0" w:space="0" w:color="auto" w:frame="1"/>
          </w:rPr>
          <w:t xml:space="preserve"> and </w:t>
        </w:r>
        <w:r w:rsidR="00664D7D">
          <w:rPr>
            <w:rFonts w:ascii="Arial" w:hAnsi="Arial" w:cs="Arial"/>
            <w:color w:val="FF0000"/>
            <w:sz w:val="22"/>
            <w:bdr w:val="none" w:sz="0" w:space="0" w:color="auto" w:frame="1"/>
          </w:rPr>
          <w:t>from</w:t>
        </w:r>
        <w:r w:rsidR="00664D7D" w:rsidRPr="006D6F5B">
          <w:rPr>
            <w:rFonts w:ascii="Arial" w:hAnsi="Arial" w:cs="Arial"/>
            <w:color w:val="FF0000"/>
            <w:sz w:val="22"/>
            <w:bdr w:val="none" w:sz="0" w:space="0" w:color="auto" w:frame="1"/>
          </w:rPr>
          <w:t xml:space="preserve"> 100 random resamplin</w:t>
        </w:r>
        <w:r w:rsidR="00664D7D">
          <w:rPr>
            <w:rFonts w:ascii="Arial" w:hAnsi="Arial" w:cs="Arial"/>
            <w:color w:val="FF0000"/>
            <w:sz w:val="22"/>
            <w:bdr w:val="none" w:sz="0" w:space="0" w:color="auto" w:frame="1"/>
          </w:rPr>
          <w:t>g</w:t>
        </w:r>
        <w:r w:rsidR="00664D7D" w:rsidRPr="006D6F5B">
          <w:rPr>
            <w:rFonts w:ascii="Arial" w:hAnsi="Arial" w:cs="Arial"/>
            <w:color w:val="FF0000"/>
            <w:sz w:val="22"/>
            <w:bdr w:val="none" w:sz="0" w:space="0" w:color="auto" w:frame="1"/>
          </w:rPr>
          <w:t xml:space="preserve"> </w:t>
        </w:r>
        <w:r w:rsidR="00664D7D">
          <w:rPr>
            <w:rFonts w:ascii="Arial" w:hAnsi="Arial" w:cs="Arial"/>
            <w:color w:val="FF0000"/>
            <w:sz w:val="22"/>
            <w:bdr w:val="none" w:sz="0" w:space="0" w:color="auto" w:frame="1"/>
          </w:rPr>
          <w:t>iterations using the</w:t>
        </w:r>
        <w:r w:rsidR="00664D7D" w:rsidRPr="006D6F5B">
          <w:rPr>
            <w:rFonts w:ascii="Arial" w:hAnsi="Arial" w:cs="Arial"/>
            <w:color w:val="FF0000"/>
            <w:sz w:val="22"/>
            <w:bdr w:val="none" w:sz="0" w:space="0" w:color="auto" w:frame="1"/>
          </w:rPr>
          <w:t xml:space="preserve"> RF approach</w:t>
        </w:r>
        <w:r w:rsidR="00664D7D">
          <w:rPr>
            <w:rFonts w:ascii="Arial" w:hAnsi="Arial" w:cs="Arial"/>
            <w:color w:val="FF0000"/>
            <w:sz w:val="22"/>
            <w:bdr w:val="none" w:sz="0" w:space="0" w:color="auto" w:frame="1"/>
          </w:rPr>
          <w:t xml:space="preserve">, the </w:t>
        </w:r>
        <w:r w:rsidR="00664D7D" w:rsidRPr="006D6F5B">
          <w:rPr>
            <w:rFonts w:ascii="Arial" w:hAnsi="Arial" w:cs="Arial"/>
            <w:color w:val="FF0000"/>
            <w:sz w:val="22"/>
            <w:bdr w:val="none" w:sz="0" w:space="0" w:color="auto" w:frame="1"/>
          </w:rPr>
          <w:t xml:space="preserve">average sensitivity, specificity and accuracy in </w:t>
        </w:r>
        <w:r w:rsidR="00664D7D">
          <w:rPr>
            <w:rFonts w:ascii="Arial" w:hAnsi="Arial" w:cs="Arial"/>
            <w:color w:val="FF0000"/>
            <w:sz w:val="22"/>
            <w:bdr w:val="none" w:sz="0" w:space="0" w:color="auto" w:frame="1"/>
          </w:rPr>
          <w:t xml:space="preserve">the </w:t>
        </w:r>
        <w:r w:rsidR="00664D7D" w:rsidRPr="006D6F5B">
          <w:rPr>
            <w:rFonts w:ascii="Arial" w:hAnsi="Arial" w:cs="Arial"/>
            <w:color w:val="FF0000"/>
            <w:sz w:val="22"/>
            <w:bdr w:val="none" w:sz="0" w:space="0" w:color="auto" w:frame="1"/>
          </w:rPr>
          <w:t xml:space="preserve">test dataset were </w:t>
        </w:r>
        <w:r w:rsidR="00664D7D">
          <w:rPr>
            <w:rFonts w:ascii="Arial" w:hAnsi="Arial" w:cs="Arial"/>
            <w:color w:val="FF0000"/>
            <w:sz w:val="22"/>
            <w:bdr w:val="none" w:sz="0" w:space="0" w:color="auto" w:frame="1"/>
          </w:rPr>
          <w:t xml:space="preserve">found to be </w:t>
        </w:r>
        <w:r w:rsidR="00664D7D" w:rsidRPr="006D6F5B">
          <w:rPr>
            <w:rFonts w:ascii="Arial" w:hAnsi="Arial" w:cs="Arial"/>
            <w:color w:val="FF0000"/>
            <w:sz w:val="22"/>
            <w:bdr w:val="none" w:sz="0" w:space="0" w:color="auto" w:frame="1"/>
          </w:rPr>
          <w:t xml:space="preserve">62.5%, </w:t>
        </w:r>
        <w:r w:rsidR="00664D7D" w:rsidRPr="003B565E">
          <w:rPr>
            <w:rFonts w:ascii="Arial" w:hAnsi="Arial" w:cs="Arial"/>
            <w:color w:val="FF0000"/>
            <w:sz w:val="22"/>
            <w:bdr w:val="none" w:sz="0" w:space="0" w:color="auto" w:frame="1"/>
            <w:rPrChange w:id="231" w:author="Guo, Shicheng" w:date="2019-05-03T02:16:00Z">
              <w:rPr>
                <w:rFonts w:ascii="Arial" w:hAnsi="Arial" w:cs="Arial"/>
                <w:color w:val="FF0000"/>
                <w:sz w:val="22"/>
              </w:rPr>
            </w:rPrChange>
          </w:rPr>
          <w:t>97.6% and 91.1% respectively.</w:t>
        </w:r>
      </w:ins>
      <w:ins w:id="232" w:author="Guo, Shicheng" w:date="2019-05-03T02:15:00Z">
        <w:r w:rsidR="003B565E" w:rsidRPr="003B565E">
          <w:rPr>
            <w:rFonts w:ascii="Arial" w:hAnsi="Arial" w:cs="Arial"/>
            <w:color w:val="FF0000"/>
            <w:sz w:val="22"/>
            <w:bdr w:val="none" w:sz="0" w:space="0" w:color="auto" w:frame="1"/>
          </w:rPr>
          <w:t xml:space="preserve"> </w:t>
        </w:r>
      </w:ins>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6E908A1C"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ins w:id="233" w:author="Schrodi, Steven J PHD" w:date="2019-04-16T15:44:00Z">
        <w:r w:rsidR="00105F7B">
          <w:rPr>
            <w:rFonts w:ascii="Arial" w:hAnsi="Arial" w:cs="Arial"/>
            <w:sz w:val="22"/>
          </w:rPr>
          <w:t xml:space="preserve">and </w:t>
        </w:r>
      </w:ins>
      <w:del w:id="234" w:author="Schrodi, Steven J PHD" w:date="2019-04-16T15:44:00Z">
        <w:r w:rsidDel="00105F7B">
          <w:rPr>
            <w:rFonts w:ascii="Arial" w:hAnsi="Arial" w:cs="Arial"/>
            <w:sz w:val="22"/>
          </w:rPr>
          <w:delText xml:space="preserve">even </w:delText>
        </w:r>
      </w:del>
      <w:r>
        <w:rPr>
          <w:rFonts w:ascii="Arial" w:hAnsi="Arial" w:cs="Arial"/>
          <w:sz w:val="22"/>
        </w:rPr>
        <w:t xml:space="preserve">very limited CpGs were </w:t>
      </w:r>
      <w:ins w:id="235" w:author="Microsoft Office 用户" w:date="2019-04-10T00:22:00Z">
        <w:r w:rsidR="00D042BA">
          <w:rPr>
            <w:rFonts w:ascii="Arial" w:hAnsi="Arial" w:cs="Arial" w:hint="eastAsia"/>
            <w:sz w:val="22"/>
          </w:rPr>
          <w:t xml:space="preserve">covered </w:t>
        </w:r>
      </w:ins>
      <w:del w:id="236" w:author="Microsoft Office 用户" w:date="2019-04-10T00:22:00Z">
        <w:r w:rsidDel="00D042BA">
          <w:rPr>
            <w:rFonts w:ascii="Arial" w:hAnsi="Arial" w:cs="Arial"/>
            <w:sz w:val="22"/>
          </w:rPr>
          <w:delText xml:space="preserve">coverage </w:delText>
        </w:r>
      </w:del>
      <w:r>
        <w:rPr>
          <w:rFonts w:ascii="Arial" w:hAnsi="Arial" w:cs="Arial"/>
          <w:sz w:val="22"/>
        </w:rPr>
        <w:t xml:space="preserve">by our assay. </w:t>
      </w:r>
      <w:r w:rsidRPr="00393DBF">
        <w:rPr>
          <w:rFonts w:ascii="Arial" w:hAnsi="Arial" w:cs="Arial"/>
          <w:sz w:val="22"/>
        </w:rPr>
        <w:t xml:space="preserve">On average, each </w:t>
      </w:r>
      <w:del w:id="237" w:author="Schrodi, Steven J PHD" w:date="2019-04-16T15:46:00Z">
        <w:r w:rsidRPr="00393DBF" w:rsidDel="00105F7B">
          <w:rPr>
            <w:rFonts w:ascii="Arial" w:hAnsi="Arial" w:cs="Arial"/>
            <w:sz w:val="22"/>
          </w:rPr>
          <w:delText xml:space="preserve">dataset for corresponding </w:delText>
        </w:r>
      </w:del>
      <w:r w:rsidRPr="00393DBF">
        <w:rPr>
          <w:rFonts w:ascii="Arial" w:hAnsi="Arial" w:cs="Arial"/>
          <w:sz w:val="22"/>
        </w:rPr>
        <w:t xml:space="preserve">cfDNA sample had 61,018 CpGs with sequencing depth over </w:t>
      </w:r>
      <w:commentRangeStart w:id="238"/>
      <w:commentRangeStart w:id="239"/>
      <w:r w:rsidRPr="00393DBF">
        <w:rPr>
          <w:rFonts w:ascii="Arial" w:hAnsi="Arial" w:cs="Arial"/>
          <w:sz w:val="22"/>
        </w:rPr>
        <w:t xml:space="preserve">5 </w:t>
      </w:r>
      <w:ins w:id="240" w:author="Schrodi, Steven J PHD" w:date="2019-04-16T15:45:00Z">
        <w:r w:rsidR="00105F7B">
          <w:rPr>
            <w:rFonts w:ascii="Arial" w:hAnsi="Arial" w:cs="Arial"/>
            <w:sz w:val="22"/>
          </w:rPr>
          <w:t xml:space="preserve">reads </w:t>
        </w:r>
        <w:commentRangeEnd w:id="238"/>
        <w:r w:rsidR="00105F7B">
          <w:rPr>
            <w:rStyle w:val="CommentReference"/>
          </w:rPr>
          <w:commentReference w:id="238"/>
        </w:r>
      </w:ins>
      <w:commentRangeEnd w:id="239"/>
      <w:r w:rsidR="00435774">
        <w:rPr>
          <w:rStyle w:val="CommentReference"/>
        </w:rPr>
        <w:commentReference w:id="239"/>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ins w:id="241" w:author="Schrodi, Steven J PHD" w:date="2019-04-16T15:46:00Z">
        <w:r w:rsidR="00105F7B">
          <w:rPr>
            <w:rFonts w:ascii="Arial" w:hAnsi="Arial" w:cs="Arial"/>
            <w:sz w:val="22"/>
          </w:rPr>
          <w:t>In total</w:t>
        </w:r>
      </w:ins>
      <w:del w:id="242" w:author="Schrodi, Steven J PHD" w:date="2019-04-16T15:46:00Z">
        <w:r w:rsidRPr="00393DBF" w:rsidDel="00105F7B">
          <w:rPr>
            <w:rFonts w:ascii="Arial" w:hAnsi="Arial" w:cs="Arial"/>
            <w:color w:val="000000" w:themeColor="text1"/>
            <w:sz w:val="22"/>
          </w:rPr>
          <w:delText>Totally</w:delText>
        </w:r>
      </w:del>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ins w:id="243" w:author="Schrodi, Steven J PHD" w:date="2019-04-16T15:46:00Z">
        <w:r w:rsidR="00105F7B">
          <w:rPr>
            <w:rFonts w:ascii="Arial" w:hAnsi="Arial" w:cs="Arial"/>
            <w:color w:val="000000" w:themeColor="text1"/>
            <w:sz w:val="22"/>
          </w:rPr>
          <w:t>ed</w:t>
        </w:r>
      </w:ins>
      <w:del w:id="244" w:author="Schrodi, Steven J PHD" w:date="2019-04-16T15:46:00Z">
        <w:r w:rsidRPr="00393DBF" w:rsidDel="00105F7B">
          <w:rPr>
            <w:rFonts w:ascii="Arial" w:hAnsi="Arial" w:cs="Arial"/>
            <w:color w:val="000000" w:themeColor="text1"/>
            <w:sz w:val="22"/>
          </w:rPr>
          <w:delText>ing</w:delText>
        </w:r>
      </w:del>
      <w:r w:rsidRPr="00393DBF">
        <w:rPr>
          <w:rFonts w:ascii="Arial" w:hAnsi="Arial" w:cs="Arial"/>
          <w:color w:val="000000" w:themeColor="text1"/>
          <w:sz w:val="22"/>
        </w:rPr>
        <w:t xml:space="preserve"> to healthy individuals. Among those, 23 DMCs </w:t>
      </w:r>
      <w:ins w:id="245" w:author="Schrodi, Steven J PHD" w:date="2019-04-16T15:47:00Z">
        <w:r w:rsidR="00105F7B">
          <w:rPr>
            <w:rFonts w:ascii="Arial" w:hAnsi="Arial" w:cs="Arial"/>
            <w:color w:val="000000" w:themeColor="text1"/>
            <w:sz w:val="22"/>
          </w:rPr>
          <w:t xml:space="preserve">were </w:t>
        </w:r>
      </w:ins>
      <w:r w:rsidRPr="00393DBF">
        <w:rPr>
          <w:rFonts w:ascii="Arial" w:hAnsi="Arial" w:cs="Arial"/>
          <w:color w:val="000000" w:themeColor="text1"/>
          <w:sz w:val="22"/>
        </w:rPr>
        <w:t>located in</w:t>
      </w:r>
      <w:del w:id="246" w:author="Schrodi, Steven J PHD" w:date="2019-04-16T15:47:00Z">
        <w:r w:rsidRPr="00393DBF" w:rsidDel="00105F7B">
          <w:rPr>
            <w:rFonts w:ascii="Arial" w:hAnsi="Arial" w:cs="Arial"/>
            <w:color w:val="000000" w:themeColor="text1"/>
            <w:sz w:val="22"/>
          </w:rPr>
          <w:delText xml:space="preserve"> gene body of</w:delText>
        </w:r>
      </w:del>
      <w:r w:rsidRPr="00393DBF">
        <w:rPr>
          <w:rFonts w:ascii="Arial" w:hAnsi="Arial" w:cs="Arial"/>
          <w:color w:val="000000" w:themeColor="text1"/>
          <w:sz w:val="22"/>
        </w:rPr>
        <w:t xml:space="preserve">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ins w:id="247" w:author="Schrodi, Steven J PHD" w:date="2019-04-16T15:47:00Z">
        <w:r w:rsidR="007D3810">
          <w:rPr>
            <w:rFonts w:ascii="Arial" w:hAnsi="Arial" w:cs="Arial"/>
            <w:color w:val="000000" w:themeColor="text1"/>
            <w:sz w:val="22"/>
          </w:rPr>
          <w:t>five</w:t>
        </w:r>
      </w:ins>
      <w:del w:id="248" w:author="Schrodi, Steven J PHD" w:date="2019-04-16T15:47:00Z">
        <w:r w:rsidR="00B21494" w:rsidDel="007D3810">
          <w:rPr>
            <w:rFonts w:ascii="Arial" w:hAnsi="Arial" w:cs="Arial" w:hint="eastAsia"/>
            <w:color w:val="000000" w:themeColor="text1"/>
            <w:sz w:val="22"/>
          </w:rPr>
          <w:delText>5</w:delText>
        </w:r>
      </w:del>
      <w:r w:rsidRPr="00393DBF">
        <w:rPr>
          <w:rFonts w:ascii="Arial" w:hAnsi="Arial" w:cs="Arial"/>
          <w:color w:val="000000" w:themeColor="text1"/>
          <w:sz w:val="22"/>
        </w:rPr>
        <w:t xml:space="preserve"> </w:t>
      </w:r>
      <w:ins w:id="249" w:author="Schrodi, Steven J PHD" w:date="2019-04-16T15:47:00Z">
        <w:r w:rsidR="007D3810">
          <w:rPr>
            <w:rFonts w:ascii="Arial" w:hAnsi="Arial" w:cs="Arial"/>
            <w:color w:val="000000" w:themeColor="text1"/>
            <w:sz w:val="22"/>
          </w:rPr>
          <w:t xml:space="preserve">were </w:t>
        </w:r>
      </w:ins>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ins w:id="250" w:author="Schrodi, Steven J PHD" w:date="2019-04-16T15:48:00Z">
        <w:r w:rsidR="007D3810">
          <w:rPr>
            <w:rFonts w:ascii="Arial" w:hAnsi="Arial" w:cs="Arial"/>
            <w:color w:val="000000" w:themeColor="text1"/>
            <w:sz w:val="22"/>
          </w:rPr>
          <w:t>ly</w:t>
        </w:r>
      </w:ins>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ins w:id="251" w:author="Schrodi, Steven J PHD" w:date="2019-04-16T15:48:00Z">
        <w:r w:rsidR="007D3810">
          <w:rPr>
            <w:rFonts w:ascii="Arial" w:hAnsi="Arial" w:cs="Arial"/>
            <w:color w:val="000000" w:themeColor="text1"/>
            <w:sz w:val="22"/>
          </w:rPr>
          <w:t xml:space="preserve">possibly </w:t>
        </w:r>
      </w:ins>
      <w:r w:rsidRPr="00393DBF">
        <w:rPr>
          <w:rFonts w:ascii="Arial" w:hAnsi="Arial" w:cs="Arial"/>
          <w:color w:val="000000" w:themeColor="text1"/>
          <w:sz w:val="22"/>
        </w:rPr>
        <w:t xml:space="preserve">indicating their high HCC risk. </w:t>
      </w:r>
      <w:ins w:id="252" w:author="Schrodi, Steven J PHD" w:date="2019-04-16T15:48:00Z">
        <w:r w:rsidR="007D3810">
          <w:rPr>
            <w:rFonts w:ascii="Arial" w:hAnsi="Arial" w:cs="Arial"/>
            <w:color w:val="000000" w:themeColor="text1"/>
            <w:sz w:val="22"/>
          </w:rPr>
          <w:t>In total</w:t>
        </w:r>
      </w:ins>
      <w:del w:id="253" w:author="Schrodi, Steven J PHD" w:date="2019-04-16T15:48:00Z">
        <w:r w:rsidRPr="00393DBF" w:rsidDel="007D3810">
          <w:rPr>
            <w:rFonts w:ascii="Arial" w:hAnsi="Arial" w:cs="Arial"/>
            <w:color w:val="000000" w:themeColor="text1"/>
            <w:sz w:val="22"/>
          </w:rPr>
          <w:delText>Totally</w:delText>
        </w:r>
      </w:del>
      <w:r w:rsidRPr="00393DBF">
        <w:rPr>
          <w:rFonts w:ascii="Arial" w:hAnsi="Arial" w:cs="Arial"/>
          <w:color w:val="000000" w:themeColor="text1"/>
          <w:sz w:val="22"/>
        </w:rPr>
        <w:t xml:space="preserve">, all four </w:t>
      </w:r>
      <w:ins w:id="254" w:author="Schrodi, Steven J PHD" w:date="2019-04-16T15:48:00Z">
        <w:r w:rsidR="007D3810">
          <w:rPr>
            <w:rFonts w:ascii="Arial" w:hAnsi="Arial" w:cs="Arial"/>
            <w:color w:val="000000" w:themeColor="text1"/>
            <w:sz w:val="22"/>
          </w:rPr>
          <w:t xml:space="preserve">clinical </w:t>
        </w:r>
      </w:ins>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ins w:id="255" w:author="Schrodi, Steven J PHD" w:date="2019-04-16T15:49:00Z">
        <w:r w:rsidR="007D3810">
          <w:rPr>
            <w:rFonts w:ascii="Arial" w:hAnsi="Arial" w:cs="Arial"/>
            <w:color w:val="000000" w:themeColor="text1"/>
            <w:sz w:val="22"/>
          </w:rPr>
          <w:t xml:space="preserve">the </w:t>
        </w:r>
      </w:ins>
      <w:r w:rsidRPr="00393DBF">
        <w:rPr>
          <w:rFonts w:ascii="Arial" w:hAnsi="Arial" w:cs="Arial"/>
          <w:color w:val="000000" w:themeColor="text1"/>
          <w:sz w:val="22"/>
        </w:rPr>
        <w:t>early stage</w:t>
      </w:r>
      <w:ins w:id="256" w:author="Schrodi, Steven J PHD" w:date="2019-04-16T15:49:00Z">
        <w:r w:rsidR="007D3810">
          <w:rPr>
            <w:rFonts w:ascii="Arial" w:hAnsi="Arial" w:cs="Arial"/>
            <w:color w:val="000000" w:themeColor="text1"/>
            <w:sz w:val="22"/>
          </w:rPr>
          <w:t>s</w:t>
        </w:r>
      </w:ins>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ins w:id="257" w:author="Schrodi, Steven J PHD" w:date="2019-04-16T15:49:00Z">
        <w:r w:rsidR="007D3810">
          <w:rPr>
            <w:rFonts w:ascii="Arial" w:hAnsi="Arial" w:cs="Arial"/>
            <w:color w:val="000000" w:themeColor="text1"/>
            <w:sz w:val="22"/>
          </w:rPr>
          <w:t>In particular,</w:t>
        </w:r>
      </w:ins>
      <w:del w:id="258" w:author="Schrodi, Steven J PHD" w:date="2019-04-16T15:49:00Z">
        <w:r w:rsidRPr="00393DBF" w:rsidDel="007D3810">
          <w:rPr>
            <w:rFonts w:ascii="Arial" w:hAnsi="Arial" w:cs="Arial"/>
            <w:color w:val="000000" w:themeColor="text1"/>
            <w:sz w:val="22"/>
          </w:rPr>
          <w:delText>Particularly,</w:delText>
        </w:r>
      </w:del>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ins w:id="259" w:author="Schrodi, Steven J PHD" w:date="2019-04-16T15:49:00Z">
        <w:r w:rsidR="007D3810">
          <w:rPr>
            <w:rFonts w:ascii="Arial" w:hAnsi="Arial" w:cs="Arial"/>
            <w:color w:val="000000" w:themeColor="text1"/>
            <w:sz w:val="22"/>
          </w:rPr>
          <w:t>seven</w:t>
        </w:r>
      </w:ins>
      <w:del w:id="260" w:author="Schrodi, Steven J PHD" w:date="2019-04-16T15:49:00Z">
        <w:r w:rsidRPr="00393DBF" w:rsidDel="007D3810">
          <w:rPr>
            <w:rFonts w:ascii="Arial" w:hAnsi="Arial" w:cs="Arial"/>
            <w:color w:val="000000" w:themeColor="text1"/>
            <w:sz w:val="22"/>
          </w:rPr>
          <w:delText>7</w:delText>
        </w:r>
      </w:del>
      <w:r w:rsidRPr="00393DBF">
        <w:rPr>
          <w:rFonts w:ascii="Arial" w:hAnsi="Arial" w:cs="Arial"/>
          <w:color w:val="000000" w:themeColor="text1"/>
          <w:sz w:val="22"/>
        </w:rPr>
        <w:t xml:space="preserve"> significantly hypo-methylated DMCs with consistently high sequencing coverage across all individuals (149 reads, on average, </w:t>
      </w:r>
      <w:del w:id="261" w:author="Guo, Shicheng" w:date="2019-05-03T02:20:00Z">
        <w:r w:rsidRPr="00C32740" w:rsidDel="000C53F0">
          <w:rPr>
            <w:rFonts w:ascii="Arial" w:eastAsia="Times New Roman" w:hAnsi="Arial" w:cs="Arial"/>
            <w:b/>
            <w:color w:val="44546A" w:themeColor="text2"/>
            <w:kern w:val="0"/>
            <w:sz w:val="22"/>
            <w:lang w:eastAsia="en-US"/>
          </w:rPr>
          <w:delText xml:space="preserve">Supplementary </w:delText>
        </w:r>
      </w:del>
      <w:r w:rsidRPr="00C32740">
        <w:rPr>
          <w:rFonts w:ascii="Arial" w:eastAsia="Times New Roman" w:hAnsi="Arial" w:cs="Arial"/>
          <w:b/>
          <w:color w:val="44546A" w:themeColor="text2"/>
          <w:kern w:val="0"/>
          <w:sz w:val="22"/>
          <w:lang w:eastAsia="en-US"/>
        </w:rPr>
        <w:t>Fig</w:t>
      </w:r>
      <w:ins w:id="262" w:author="Guo, Shicheng" w:date="2019-05-03T02:27:00Z">
        <w:r w:rsidR="00012DA4">
          <w:rPr>
            <w:rFonts w:ascii="Arial" w:eastAsia="Times New Roman" w:hAnsi="Arial" w:cs="Arial"/>
            <w:b/>
            <w:color w:val="44546A" w:themeColor="text2"/>
            <w:kern w:val="0"/>
            <w:sz w:val="22"/>
            <w:lang w:eastAsia="en-US"/>
          </w:rPr>
          <w:t>ure</w:t>
        </w:r>
      </w:ins>
      <w:r w:rsidRPr="00C32740">
        <w:rPr>
          <w:rFonts w:ascii="Arial" w:eastAsia="Times New Roman" w:hAnsi="Arial" w:cs="Arial"/>
          <w:b/>
          <w:color w:val="44546A" w:themeColor="text2"/>
          <w:kern w:val="0"/>
          <w:sz w:val="22"/>
          <w:lang w:eastAsia="en-US"/>
        </w:rPr>
        <w:t xml:space="preserve"> </w:t>
      </w:r>
      <w:ins w:id="263" w:author="Guo, Shicheng" w:date="2019-05-03T02:20:00Z">
        <w:r w:rsidR="000C53F0">
          <w:rPr>
            <w:rFonts w:ascii="Arial" w:eastAsia="Times New Roman" w:hAnsi="Arial" w:cs="Arial"/>
            <w:b/>
            <w:color w:val="44546A" w:themeColor="text2"/>
            <w:kern w:val="0"/>
            <w:sz w:val="22"/>
            <w:lang w:eastAsia="en-US"/>
          </w:rPr>
          <w:t>S</w:t>
        </w:r>
        <w:r w:rsidR="003D70EF">
          <w:rPr>
            <w:rFonts w:ascii="Arial" w:eastAsia="Times New Roman" w:hAnsi="Arial" w:cs="Arial"/>
            <w:b/>
            <w:color w:val="44546A" w:themeColor="text2"/>
            <w:kern w:val="0"/>
            <w:sz w:val="22"/>
            <w:lang w:eastAsia="en-US"/>
          </w:rPr>
          <w:t>4</w:t>
        </w:r>
      </w:ins>
      <w:del w:id="264" w:author="Guo, Shicheng" w:date="2019-05-03T02:20:00Z">
        <w:r w:rsidR="00B34858" w:rsidDel="003D70EF">
          <w:rPr>
            <w:rFonts w:ascii="Arial" w:eastAsia="Times New Roman" w:hAnsi="Arial" w:cs="Arial"/>
            <w:b/>
            <w:color w:val="44546A" w:themeColor="text2"/>
            <w:kern w:val="0"/>
            <w:sz w:val="22"/>
            <w:lang w:eastAsia="en-US"/>
          </w:rPr>
          <w:delText>3</w:delText>
        </w:r>
      </w:del>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4A5A38E1" w:rsidR="00F52901" w:rsidRPr="003645E6" w:rsidRDefault="00F52901" w:rsidP="00F52901">
      <w:pPr>
        <w:pStyle w:val="Heading3"/>
      </w:pPr>
      <w:del w:id="265" w:author="Schrodi, Steven J PHD" w:date="2019-04-16T15:50:00Z">
        <w:r w:rsidRPr="003645E6" w:rsidDel="007D3810">
          <w:delText>Over representing</w:delText>
        </w:r>
      </w:del>
      <w:ins w:id="266" w:author="Schrodi, Steven J PHD" w:date="2019-04-16T15:50:00Z">
        <w:r w:rsidR="007D3810">
          <w:t>Overrepresentation</w:t>
        </w:r>
      </w:ins>
      <w:r w:rsidRPr="003645E6">
        <w:t xml:space="preserve"> of DMCs in repeat regions and surrounding HBV integration sites</w:t>
      </w:r>
    </w:p>
    <w:p w14:paraId="236039D0" w14:textId="51FE9D15" w:rsidR="00F52901" w:rsidRPr="00393DBF" w:rsidRDefault="00F52901" w:rsidP="00F52901">
      <w:pPr>
        <w:spacing w:before="240"/>
        <w:ind w:firstLineChars="150" w:firstLine="330"/>
        <w:rPr>
          <w:rFonts w:ascii="Arial" w:hAnsi="Arial" w:cs="Arial"/>
          <w:sz w:val="22"/>
        </w:rPr>
      </w:pPr>
      <w:commentRangeStart w:id="267"/>
      <w:commentRangeStart w:id="268"/>
      <w:commentRangeStart w:id="269"/>
      <w:r w:rsidRPr="00393DBF">
        <w:rPr>
          <w:rFonts w:ascii="Arial" w:hAnsi="Arial" w:cs="Arial"/>
          <w:sz w:val="22"/>
        </w:rPr>
        <w:t xml:space="preserve">Genome feature distribution of CpGs </w:t>
      </w:r>
      <w:commentRangeEnd w:id="267"/>
      <w:r w:rsidR="00DE5598">
        <w:rPr>
          <w:rStyle w:val="CommentReference"/>
        </w:rPr>
        <w:commentReference w:id="267"/>
      </w:r>
      <w:commentRangeEnd w:id="268"/>
      <w:r w:rsidR="0048003B">
        <w:rPr>
          <w:rStyle w:val="CommentReference"/>
        </w:rPr>
        <w:commentReference w:id="268"/>
      </w:r>
      <w:commentRangeEnd w:id="269"/>
      <w:r w:rsidR="0048003B">
        <w:rPr>
          <w:rStyle w:val="CommentReference"/>
        </w:rPr>
        <w:commentReference w:id="269"/>
      </w:r>
      <w:r w:rsidRPr="00393DBF">
        <w:rPr>
          <w:rFonts w:ascii="Arial" w:hAnsi="Arial" w:cs="Arial"/>
          <w:sz w:val="22"/>
        </w:rPr>
        <w:t xml:space="preserve">illustrated that they tended to </w:t>
      </w:r>
      <w:ins w:id="270" w:author="Schrodi, Steven J PHD" w:date="2019-04-16T15:51:00Z">
        <w:r w:rsidR="00DE5598">
          <w:rPr>
            <w:rFonts w:ascii="Arial" w:hAnsi="Arial" w:cs="Arial"/>
            <w:sz w:val="22"/>
          </w:rPr>
          <w:t xml:space="preserve">be </w:t>
        </w:r>
      </w:ins>
      <w:r w:rsidRPr="00393DBF">
        <w:rPr>
          <w:rFonts w:ascii="Arial" w:hAnsi="Arial" w:cs="Arial"/>
          <w:sz w:val="22"/>
        </w:rPr>
        <w:t>locat</w:t>
      </w:r>
      <w:ins w:id="271" w:author="Schrodi, Steven J PHD" w:date="2019-04-16T15:51:00Z">
        <w:r w:rsidR="00DE5598">
          <w:rPr>
            <w:rFonts w:ascii="Arial" w:hAnsi="Arial" w:cs="Arial"/>
            <w:sz w:val="22"/>
          </w:rPr>
          <w:t>ed</w:t>
        </w:r>
      </w:ins>
      <w:del w:id="272" w:author="Schrodi, Steven J PHD" w:date="2019-04-16T15:51:00Z">
        <w:r w:rsidRPr="00393DBF" w:rsidDel="00DE5598">
          <w:rPr>
            <w:rFonts w:ascii="Arial" w:hAnsi="Arial" w:cs="Arial"/>
            <w:sz w:val="22"/>
          </w:rPr>
          <w:delText>e</w:delText>
        </w:r>
      </w:del>
      <w:r w:rsidRPr="00393DBF">
        <w:rPr>
          <w:rFonts w:ascii="Arial" w:hAnsi="Arial" w:cs="Arial"/>
          <w:sz w:val="22"/>
        </w:rPr>
        <w:t xml:space="preserv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del w:id="273" w:author="Guo, Shicheng" w:date="2019-05-03T02:31:00Z">
        <w:r w:rsidRPr="00C32740" w:rsidDel="00AF2F86">
          <w:rPr>
            <w:rFonts w:ascii="Arial" w:eastAsia="Times New Roman" w:hAnsi="Arial" w:cs="Arial"/>
            <w:b/>
            <w:color w:val="44546A" w:themeColor="text2"/>
            <w:kern w:val="0"/>
            <w:sz w:val="22"/>
            <w:lang w:eastAsia="en-US"/>
          </w:rPr>
          <w:delText xml:space="preserve">Supplementary </w:delText>
        </w:r>
      </w:del>
      <w:r w:rsidRPr="00C32740">
        <w:rPr>
          <w:rFonts w:ascii="Arial" w:eastAsia="Times New Roman" w:hAnsi="Arial" w:cs="Arial"/>
          <w:b/>
          <w:color w:val="44546A" w:themeColor="text2"/>
          <w:kern w:val="0"/>
          <w:sz w:val="22"/>
          <w:lang w:eastAsia="en-US"/>
        </w:rPr>
        <w:t>Fig</w:t>
      </w:r>
      <w:ins w:id="274" w:author="Guo, Shicheng" w:date="2019-05-03T02:31:00Z">
        <w:r w:rsidR="00AF2F86">
          <w:rPr>
            <w:rFonts w:ascii="Arial" w:eastAsia="Times New Roman" w:hAnsi="Arial" w:cs="Arial"/>
            <w:b/>
            <w:color w:val="44546A" w:themeColor="text2"/>
            <w:kern w:val="0"/>
            <w:sz w:val="22"/>
            <w:lang w:eastAsia="en-US"/>
          </w:rPr>
          <w:t>ure</w:t>
        </w:r>
      </w:ins>
      <w:r w:rsidRPr="00C32740">
        <w:rPr>
          <w:rFonts w:ascii="Arial" w:eastAsia="Times New Roman" w:hAnsi="Arial" w:cs="Arial"/>
          <w:b/>
          <w:color w:val="44546A" w:themeColor="text2"/>
          <w:kern w:val="0"/>
          <w:sz w:val="22"/>
          <w:lang w:eastAsia="en-US"/>
        </w:rPr>
        <w:t xml:space="preserve"> </w:t>
      </w:r>
      <w:ins w:id="275" w:author="Guo, Shicheng" w:date="2019-05-03T02:31:00Z">
        <w:r w:rsidR="00AF2F86">
          <w:rPr>
            <w:rFonts w:ascii="Arial" w:eastAsia="Times New Roman" w:hAnsi="Arial" w:cs="Arial"/>
            <w:b/>
            <w:color w:val="44546A" w:themeColor="text2"/>
            <w:kern w:val="0"/>
            <w:sz w:val="22"/>
            <w:lang w:eastAsia="en-US"/>
          </w:rPr>
          <w:t>S5</w:t>
        </w:r>
      </w:ins>
      <w:del w:id="276" w:author="Guo, Shicheng" w:date="2019-05-03T02:31:00Z">
        <w:r w:rsidR="00687B35" w:rsidDel="00AF2F86">
          <w:rPr>
            <w:rFonts w:ascii="Arial" w:eastAsia="Times New Roman" w:hAnsi="Arial" w:cs="Arial"/>
            <w:b/>
            <w:color w:val="44546A" w:themeColor="text2"/>
            <w:kern w:val="0"/>
            <w:sz w:val="22"/>
            <w:lang w:eastAsia="en-US"/>
          </w:rPr>
          <w:delText>4</w:delText>
        </w:r>
      </w:del>
      <w:r w:rsidRPr="00C32740">
        <w:rPr>
          <w:rFonts w:ascii="Arial" w:eastAsia="Times New Roman" w:hAnsi="Arial" w:cs="Arial"/>
          <w:b/>
          <w:color w:val="44546A" w:themeColor="text2"/>
          <w:kern w:val="0"/>
          <w:sz w:val="22"/>
          <w:lang w:eastAsia="en-US"/>
        </w:rPr>
        <w:t>A</w:t>
      </w:r>
      <w:r w:rsidRPr="00393DBF">
        <w:rPr>
          <w:rFonts w:ascii="Arial" w:hAnsi="Arial" w:cs="Arial"/>
          <w:sz w:val="22"/>
        </w:rPr>
        <w:t xml:space="preserve">), and CpGs in repeat regions had much higher sequencing depth in this low pass sequencing strategy </w:t>
      </w:r>
      <w:ins w:id="277" w:author="Schrodi, Steven J PHD" w:date="2019-04-16T15:51:00Z">
        <w:r w:rsidR="00DE5598">
          <w:rPr>
            <w:rFonts w:ascii="Arial" w:hAnsi="Arial" w:cs="Arial"/>
            <w:sz w:val="22"/>
          </w:rPr>
          <w:t>compared to</w:t>
        </w:r>
      </w:ins>
      <w:del w:id="278" w:author="Schrodi, Steven J PHD" w:date="2019-04-16T15:51:00Z">
        <w:r w:rsidRPr="00393DBF" w:rsidDel="00DE5598">
          <w:rPr>
            <w:rFonts w:ascii="Arial" w:hAnsi="Arial" w:cs="Arial"/>
            <w:sz w:val="22"/>
          </w:rPr>
          <w:delText>than</w:delText>
        </w:r>
      </w:del>
      <w:r w:rsidRPr="00393DBF">
        <w:rPr>
          <w:rFonts w:ascii="Arial" w:hAnsi="Arial" w:cs="Arial"/>
          <w:sz w:val="22"/>
        </w:rPr>
        <w:t xml:space="preserve">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del w:id="279" w:author="Guo, Shicheng" w:date="2019-05-03T02:31:00Z">
        <w:r w:rsidRPr="00C32740" w:rsidDel="00AF2F86">
          <w:rPr>
            <w:rFonts w:ascii="Arial" w:eastAsia="Times New Roman" w:hAnsi="Arial" w:cs="Arial"/>
            <w:b/>
            <w:color w:val="44546A" w:themeColor="text2"/>
            <w:kern w:val="0"/>
            <w:sz w:val="22"/>
            <w:lang w:eastAsia="en-US"/>
          </w:rPr>
          <w:lastRenderedPageBreak/>
          <w:delText xml:space="preserve">Supplementary </w:delText>
        </w:r>
      </w:del>
      <w:r w:rsidRPr="00C32740">
        <w:rPr>
          <w:rFonts w:ascii="Arial" w:eastAsia="Times New Roman" w:hAnsi="Arial" w:cs="Arial"/>
          <w:b/>
          <w:color w:val="44546A" w:themeColor="text2"/>
          <w:kern w:val="0"/>
          <w:sz w:val="22"/>
          <w:lang w:eastAsia="en-US"/>
        </w:rPr>
        <w:t>Fig</w:t>
      </w:r>
      <w:ins w:id="280" w:author="Guo, Shicheng" w:date="2019-05-03T02:31:00Z">
        <w:r w:rsidR="00AF2F86">
          <w:rPr>
            <w:rFonts w:ascii="Arial" w:eastAsia="Times New Roman" w:hAnsi="Arial" w:cs="Arial"/>
            <w:b/>
            <w:color w:val="44546A" w:themeColor="text2"/>
            <w:kern w:val="0"/>
            <w:sz w:val="22"/>
            <w:lang w:eastAsia="en-US"/>
          </w:rPr>
          <w:t>ure</w:t>
        </w:r>
      </w:ins>
      <w:r w:rsidRPr="00C32740">
        <w:rPr>
          <w:rFonts w:ascii="Arial" w:eastAsia="Times New Roman" w:hAnsi="Arial" w:cs="Arial"/>
          <w:b/>
          <w:color w:val="44546A" w:themeColor="text2"/>
          <w:kern w:val="0"/>
          <w:sz w:val="22"/>
          <w:lang w:eastAsia="en-US"/>
        </w:rPr>
        <w:t xml:space="preserve"> </w:t>
      </w:r>
      <w:del w:id="281" w:author="Guo, Shicheng" w:date="2019-05-03T02:31:00Z">
        <w:r w:rsidR="00687B35" w:rsidDel="00AF2F86">
          <w:rPr>
            <w:rFonts w:ascii="Arial" w:eastAsia="Times New Roman" w:hAnsi="Arial" w:cs="Arial"/>
            <w:b/>
            <w:color w:val="44546A" w:themeColor="text2"/>
            <w:kern w:val="0"/>
            <w:sz w:val="22"/>
            <w:lang w:eastAsia="en-US"/>
          </w:rPr>
          <w:delText>4</w:delText>
        </w:r>
        <w:r w:rsidRPr="00C32740" w:rsidDel="00AF2F86">
          <w:rPr>
            <w:rFonts w:ascii="Arial" w:eastAsia="Times New Roman" w:hAnsi="Arial" w:cs="Arial"/>
            <w:b/>
            <w:color w:val="44546A" w:themeColor="text2"/>
            <w:kern w:val="0"/>
            <w:sz w:val="22"/>
            <w:lang w:eastAsia="en-US"/>
          </w:rPr>
          <w:delText>B</w:delText>
        </w:r>
      </w:del>
      <w:ins w:id="282" w:author="Guo, Shicheng" w:date="2019-05-03T02:31:00Z">
        <w:r w:rsidR="00AF2F86">
          <w:rPr>
            <w:rFonts w:ascii="Arial" w:eastAsia="Times New Roman" w:hAnsi="Arial" w:cs="Arial"/>
            <w:b/>
            <w:color w:val="44546A" w:themeColor="text2"/>
            <w:kern w:val="0"/>
            <w:sz w:val="22"/>
            <w:lang w:eastAsia="en-US"/>
          </w:rPr>
          <w:t>S5</w:t>
        </w:r>
        <w:r w:rsidR="00AF2F86" w:rsidRPr="00C32740">
          <w:rPr>
            <w:rFonts w:ascii="Arial" w:eastAsia="Times New Roman" w:hAnsi="Arial" w:cs="Arial"/>
            <w:b/>
            <w:color w:val="44546A" w:themeColor="text2"/>
            <w:kern w:val="0"/>
            <w:sz w:val="22"/>
            <w:lang w:eastAsia="en-US"/>
          </w:rPr>
          <w:t>B</w:t>
        </w:r>
      </w:ins>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64% of all these Cp</w:t>
      </w:r>
      <w:r w:rsidRPr="00393DBF">
        <w:rPr>
          <w:rFonts w:ascii="Arial" w:hAnsi="Arial" w:cs="Arial"/>
          <w:sz w:val="22"/>
        </w:rPr>
        <w:t xml:space="preserve">Gs were in the repeat regions </w:t>
      </w:r>
      <w:r w:rsidRPr="00393DBF">
        <w:rPr>
          <w:rFonts w:ascii="Arial" w:hAnsi="Arial" w:cs="Arial"/>
          <w:color w:val="000000" w:themeColor="text1"/>
          <w:sz w:val="22"/>
        </w:rPr>
        <w:t>(</w:t>
      </w:r>
      <w:del w:id="283" w:author="Guo, Shicheng" w:date="2019-05-03T02:31:00Z">
        <w:r w:rsidRPr="00C32740" w:rsidDel="00AF2F86">
          <w:rPr>
            <w:rFonts w:ascii="Arial" w:hAnsi="Arial" w:cs="Arial"/>
            <w:b/>
            <w:color w:val="1F4E79" w:themeColor="accent1" w:themeShade="80"/>
            <w:sz w:val="22"/>
          </w:rPr>
          <w:delText xml:space="preserve">Supplementary </w:delText>
        </w:r>
      </w:del>
      <w:r w:rsidRPr="00C32740">
        <w:rPr>
          <w:rFonts w:ascii="Arial" w:hAnsi="Arial" w:cs="Arial"/>
          <w:b/>
          <w:color w:val="1F4E79" w:themeColor="accent1" w:themeShade="80"/>
          <w:sz w:val="22"/>
        </w:rPr>
        <w:t>Fig</w:t>
      </w:r>
      <w:ins w:id="284" w:author="Guo, Shicheng" w:date="2019-05-03T02:31:00Z">
        <w:r w:rsidR="00AF2F86">
          <w:rPr>
            <w:rFonts w:ascii="Arial" w:hAnsi="Arial" w:cs="Arial"/>
            <w:b/>
            <w:color w:val="1F4E79" w:themeColor="accent1" w:themeShade="80"/>
            <w:sz w:val="22"/>
          </w:rPr>
          <w:t xml:space="preserve">ure </w:t>
        </w:r>
      </w:ins>
      <w:del w:id="285" w:author="Guo, Shicheng" w:date="2019-05-03T02:31:00Z">
        <w:r w:rsidRPr="00C32740" w:rsidDel="00AF2F86">
          <w:rPr>
            <w:rFonts w:ascii="Arial" w:hAnsi="Arial" w:cs="Arial"/>
            <w:b/>
            <w:color w:val="1F4E79" w:themeColor="accent1" w:themeShade="80"/>
            <w:sz w:val="22"/>
          </w:rPr>
          <w:delText xml:space="preserve"> </w:delText>
        </w:r>
      </w:del>
      <w:ins w:id="286" w:author="Guo, Shicheng" w:date="2019-05-03T02:31:00Z">
        <w:r w:rsidR="00AF2F86">
          <w:rPr>
            <w:rFonts w:ascii="Arial" w:hAnsi="Arial" w:cs="Arial"/>
            <w:b/>
            <w:color w:val="1F4E79" w:themeColor="accent1" w:themeShade="80"/>
            <w:sz w:val="22"/>
          </w:rPr>
          <w:t>S5</w:t>
        </w:r>
      </w:ins>
      <w:del w:id="287" w:author="Guo, Shicheng" w:date="2019-05-03T02:31:00Z">
        <w:r w:rsidR="00687B35" w:rsidDel="00AF2F86">
          <w:rPr>
            <w:rFonts w:ascii="Arial" w:hAnsi="Arial" w:cs="Arial"/>
            <w:b/>
            <w:color w:val="1F4E79" w:themeColor="accent1" w:themeShade="80"/>
            <w:sz w:val="22"/>
          </w:rPr>
          <w:delText>4</w:delText>
        </w:r>
      </w:del>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w:t>
      </w:r>
      <w:ins w:id="288" w:author="Schrodi, Steven J PHD" w:date="2019-04-16T15:52:00Z">
        <w:r w:rsidR="00DE5598">
          <w:rPr>
            <w:rFonts w:ascii="Arial" w:hAnsi="Arial" w:cs="Arial"/>
            <w:color w:val="000000" w:themeColor="text1"/>
            <w:sz w:val="22"/>
          </w:rPr>
          <w:t xml:space="preserve"> across the</w:t>
        </w:r>
      </w:ins>
      <w:del w:id="289" w:author="Schrodi, Steven J PHD" w:date="2019-04-16T15:52:00Z">
        <w:r w:rsidRPr="00393DBF" w:rsidDel="00DE5598">
          <w:rPr>
            <w:rFonts w:ascii="Arial" w:hAnsi="Arial" w:cs="Arial"/>
            <w:color w:val="000000" w:themeColor="text1"/>
            <w:sz w:val="22"/>
          </w:rPr>
          <w:delText xml:space="preserve"> among</w:delText>
        </w:r>
      </w:del>
      <w:r w:rsidRPr="00393DBF">
        <w:rPr>
          <w:rFonts w:ascii="Arial" w:hAnsi="Arial" w:cs="Arial"/>
          <w:color w:val="000000" w:themeColor="text1"/>
          <w:sz w:val="22"/>
        </w:rPr>
        <w:t xml:space="preserve"> </w:t>
      </w:r>
      <w:ins w:id="290" w:author="Schrodi, Steven J PHD" w:date="2019-04-16T15:52:00Z">
        <w:r w:rsidR="00DE5598">
          <w:rPr>
            <w:rFonts w:ascii="Arial" w:hAnsi="Arial" w:cs="Arial"/>
            <w:color w:val="000000" w:themeColor="text1"/>
            <w:sz w:val="22"/>
          </w:rPr>
          <w:t>samples</w:t>
        </w:r>
      </w:ins>
      <w:del w:id="291" w:author="Schrodi, Steven J PHD" w:date="2019-04-16T15:52:00Z">
        <w:r w:rsidRPr="00393DBF" w:rsidDel="00DE5598">
          <w:rPr>
            <w:rFonts w:ascii="Arial" w:hAnsi="Arial" w:cs="Arial"/>
            <w:color w:val="000000" w:themeColor="text1"/>
            <w:sz w:val="22"/>
          </w:rPr>
          <w:delText>individuals</w:delText>
        </w:r>
      </w:del>
      <w:r w:rsidRPr="00393DBF">
        <w:rPr>
          <w:rFonts w:ascii="Arial" w:hAnsi="Arial" w:cs="Arial"/>
          <w:color w:val="000000" w:themeColor="text1"/>
          <w:sz w:val="22"/>
        </w:rPr>
        <w:t>.</w:t>
      </w:r>
      <w:r w:rsidRPr="00393DBF">
        <w:rPr>
          <w:rFonts w:ascii="Arial" w:hAnsi="Arial" w:cs="Arial"/>
          <w:sz w:val="22"/>
        </w:rPr>
        <w:t xml:space="preserve"> Differential methylation analysis required the CpG sites having </w:t>
      </w:r>
      <w:ins w:id="292" w:author="Schrodi, Steven J PHD" w:date="2019-04-16T15:53:00Z">
        <w:r w:rsidR="00DE5598">
          <w:rPr>
            <w:rFonts w:ascii="Arial" w:hAnsi="Arial" w:cs="Arial"/>
            <w:sz w:val="22"/>
          </w:rPr>
          <w:t xml:space="preserve">over five </w:t>
        </w:r>
      </w:ins>
      <w:r w:rsidRPr="00393DBF">
        <w:rPr>
          <w:rFonts w:ascii="Arial" w:hAnsi="Arial" w:cs="Arial"/>
          <w:sz w:val="22"/>
        </w:rPr>
        <w:t>sequencing reads</w:t>
      </w:r>
      <w:del w:id="293" w:author="Schrodi, Steven J PHD" w:date="2019-04-16T15:53:00Z">
        <w:r w:rsidRPr="00393DBF" w:rsidDel="00DE5598">
          <w:rPr>
            <w:rFonts w:ascii="Arial" w:hAnsi="Arial" w:cs="Arial"/>
            <w:sz w:val="22"/>
          </w:rPr>
          <w:delText xml:space="preserve"> over 5</w:delText>
        </w:r>
      </w:del>
      <w:r w:rsidRPr="00393DBF">
        <w:rPr>
          <w:rFonts w:ascii="Arial" w:hAnsi="Arial" w:cs="Arial"/>
          <w:sz w:val="22"/>
        </w:rPr>
        <w:t xml:space="preserve"> in all </w:t>
      </w:r>
      <w:ins w:id="294" w:author="Schrodi, Steven J PHD" w:date="2019-04-16T15:53:00Z">
        <w:r w:rsidR="00DE5598">
          <w:rPr>
            <w:rFonts w:ascii="Arial" w:hAnsi="Arial" w:cs="Arial"/>
            <w:sz w:val="22"/>
          </w:rPr>
          <w:t>samples</w:t>
        </w:r>
      </w:ins>
      <w:del w:id="295" w:author="Schrodi, Steven J PHD" w:date="2019-04-16T15:53:00Z">
        <w:r w:rsidRPr="00393DBF" w:rsidDel="00DE5598">
          <w:rPr>
            <w:rFonts w:ascii="Arial" w:hAnsi="Arial" w:cs="Arial"/>
            <w:sz w:val="22"/>
          </w:rPr>
          <w:delText>individual</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w:t>
      </w:r>
      <w:ins w:id="296" w:author="Schrodi, Steven J PHD" w:date="2019-04-16T15:53:00Z">
        <w:r w:rsidR="00DE5598">
          <w:rPr>
            <w:rFonts w:ascii="Arial" w:hAnsi="Arial" w:cs="Arial"/>
            <w:sz w:val="22"/>
          </w:rPr>
          <w:t>the resulting</w:t>
        </w:r>
      </w:ins>
      <w:del w:id="297" w:author="Schrodi, Steven J PHD" w:date="2019-04-16T15:54:00Z">
        <w:r w:rsidRPr="00393DBF" w:rsidDel="00DE5598">
          <w:rPr>
            <w:rFonts w:ascii="Arial" w:hAnsi="Arial" w:cs="Arial"/>
            <w:sz w:val="22"/>
          </w:rPr>
          <w:delText>qualified</w:delText>
        </w:r>
      </w:del>
      <w:r w:rsidRPr="00393DBF">
        <w:rPr>
          <w:rFonts w:ascii="Arial" w:hAnsi="Arial" w:cs="Arial"/>
          <w:sz w:val="22"/>
        </w:rPr>
        <w:t xml:space="preserve"> CpG</w:t>
      </w:r>
      <w:ins w:id="298" w:author="Schrodi, Steven J PHD" w:date="2019-04-16T15:54:00Z">
        <w:r w:rsidR="00DE5598">
          <w:rPr>
            <w:rFonts w:ascii="Arial" w:hAnsi="Arial" w:cs="Arial"/>
            <w:sz w:val="22"/>
          </w:rPr>
          <w:t>s</w:t>
        </w:r>
      </w:ins>
      <w:r w:rsidRPr="00393DBF">
        <w:rPr>
          <w:rFonts w:ascii="Arial" w:hAnsi="Arial" w:cs="Arial"/>
          <w:sz w:val="22"/>
        </w:rPr>
        <w:t xml:space="preserve"> were over represented in repeat regions. Finally, </w:t>
      </w:r>
      <w:r w:rsidRPr="00393DBF">
        <w:rPr>
          <w:rFonts w:ascii="Arial" w:hAnsi="Arial" w:cs="Arial"/>
          <w:color w:val="000000" w:themeColor="text1"/>
          <w:sz w:val="22"/>
        </w:rPr>
        <w:t>91% of DM</w:t>
      </w:r>
      <w:r w:rsidRPr="00393DBF">
        <w:rPr>
          <w:rFonts w:ascii="Arial" w:hAnsi="Arial" w:cs="Arial"/>
          <w:sz w:val="22"/>
        </w:rPr>
        <w:t xml:space="preserve">Cs of advanced HCC patients </w:t>
      </w:r>
      <w:ins w:id="299" w:author="Schrodi, Steven J PHD" w:date="2019-04-16T15:54:00Z">
        <w:r w:rsidR="00DE5598">
          <w:rPr>
            <w:rFonts w:ascii="Arial" w:hAnsi="Arial" w:cs="Arial"/>
            <w:sz w:val="22"/>
          </w:rPr>
          <w:t xml:space="preserve">were </w:t>
        </w:r>
      </w:ins>
      <w:r w:rsidRPr="00393DBF">
        <w:rPr>
          <w:rFonts w:ascii="Arial" w:hAnsi="Arial" w:cs="Arial"/>
          <w:sz w:val="22"/>
        </w:rPr>
        <w:t>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w:t>
      </w:r>
      <w:ins w:id="300" w:author="Schrodi, Steven J PHD" w:date="2019-04-16T15:54:00Z">
        <w:r w:rsidR="00DE5598">
          <w:rPr>
            <w:rFonts w:ascii="Arial" w:hAnsi="Arial" w:cs="Arial"/>
            <w:sz w:val="22"/>
          </w:rPr>
          <w:t xml:space="preserve">that </w:t>
        </w:r>
      </w:ins>
      <w:r w:rsidRPr="00393DBF">
        <w:rPr>
          <w:rFonts w:ascii="Arial" w:hAnsi="Arial" w:cs="Arial"/>
          <w:sz w:val="22"/>
        </w:rPr>
        <w:t>repeat region</w:t>
      </w:r>
      <w:ins w:id="301" w:author="Schrodi, Steven J PHD" w:date="2019-04-16T15:54:00Z">
        <w:r w:rsidR="00DE5598">
          <w:rPr>
            <w:rFonts w:ascii="Arial" w:hAnsi="Arial" w:cs="Arial"/>
            <w:sz w:val="22"/>
          </w:rPr>
          <w:t>s</w:t>
        </w:r>
      </w:ins>
      <w:r w:rsidRPr="00393DBF">
        <w:rPr>
          <w:rFonts w:ascii="Arial" w:hAnsi="Arial" w:cs="Arial"/>
          <w:sz w:val="22"/>
        </w:rPr>
        <w:t xml:space="preserve"> </w:t>
      </w:r>
      <w:ins w:id="302" w:author="Schrodi, Steven J PHD" w:date="2019-04-16T15:54:00Z">
        <w:r w:rsidR="00DE5598">
          <w:rPr>
            <w:rFonts w:ascii="Arial" w:hAnsi="Arial" w:cs="Arial"/>
            <w:sz w:val="22"/>
          </w:rPr>
          <w:t>are</w:t>
        </w:r>
      </w:ins>
      <w:del w:id="303" w:author="Schrodi, Steven J PHD" w:date="2019-04-16T15:54:00Z">
        <w:r w:rsidRPr="00393DBF" w:rsidDel="00DE5598">
          <w:rPr>
            <w:rFonts w:ascii="Arial" w:hAnsi="Arial" w:cs="Arial"/>
            <w:sz w:val="22"/>
          </w:rPr>
          <w:delText>is</w:delText>
        </w:r>
      </w:del>
      <w:r w:rsidRPr="00393DBF">
        <w:rPr>
          <w:rFonts w:ascii="Arial" w:hAnsi="Arial" w:cs="Arial"/>
          <w:sz w:val="22"/>
        </w:rPr>
        <w:t xml:space="preserve">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C6E93">
        <w:rPr>
          <w:rFonts w:ascii="Arial" w:hAnsi="Arial" w:cs="Arial"/>
          <w:noProof/>
          <w:sz w:val="22"/>
        </w:rPr>
        <w:t>(26, 29-34)</w:t>
      </w:r>
      <w:r w:rsidRPr="00393DBF">
        <w:rPr>
          <w:rFonts w:ascii="Arial" w:hAnsi="Arial" w:cs="Arial"/>
          <w:sz w:val="22"/>
        </w:rPr>
        <w:fldChar w:fldCharType="end"/>
      </w:r>
      <w:r w:rsidRPr="00393DBF">
        <w:rPr>
          <w:rFonts w:ascii="Arial" w:hAnsi="Arial" w:cs="Arial"/>
          <w:sz w:val="22"/>
        </w:rPr>
        <w:t xml:space="preserve">. Among </w:t>
      </w:r>
      <w:ins w:id="304" w:author="Schrodi, Steven J PHD" w:date="2019-04-16T15:55:00Z">
        <w:r w:rsidR="00DE5598">
          <w:rPr>
            <w:rFonts w:ascii="Arial" w:hAnsi="Arial" w:cs="Arial"/>
            <w:sz w:val="22"/>
          </w:rPr>
          <w:t xml:space="preserve">the </w:t>
        </w:r>
      </w:ins>
      <w:r w:rsidR="007F7283" w:rsidRPr="00393DBF">
        <w:rPr>
          <w:rFonts w:ascii="Arial" w:hAnsi="Arial" w:cs="Arial"/>
          <w:color w:val="000000" w:themeColor="text1"/>
          <w:sz w:val="22"/>
        </w:rPr>
        <w:t>1</w:t>
      </w:r>
      <w:r w:rsidR="007F7283">
        <w:rPr>
          <w:rFonts w:ascii="Arial" w:hAnsi="Arial" w:cs="Arial"/>
          <w:color w:val="000000" w:themeColor="text1"/>
          <w:sz w:val="22"/>
        </w:rPr>
        <w:t>,695</w:t>
      </w:r>
      <w:r w:rsidRPr="00393DBF">
        <w:rPr>
          <w:rFonts w:ascii="Arial" w:hAnsi="Arial" w:cs="Arial"/>
          <w:sz w:val="22"/>
        </w:rPr>
        <w:t xml:space="preserve"> DMCs </w:t>
      </w:r>
      <w:ins w:id="305" w:author="Schrodi, Steven J PHD" w:date="2019-04-16T15:55:00Z">
        <w:r w:rsidR="00DE5598">
          <w:rPr>
            <w:rFonts w:ascii="Arial" w:hAnsi="Arial" w:cs="Arial"/>
            <w:sz w:val="22"/>
          </w:rPr>
          <w:t xml:space="preserve">observed </w:t>
        </w:r>
      </w:ins>
      <w:r w:rsidRPr="00393DBF">
        <w:rPr>
          <w:rFonts w:ascii="Arial" w:hAnsi="Arial" w:cs="Arial"/>
          <w:sz w:val="22"/>
        </w:rPr>
        <w:t xml:space="preserve">in advanced HCC patients, </w:t>
      </w:r>
      <w:r w:rsidR="007F7283">
        <w:rPr>
          <w:rFonts w:ascii="Arial" w:hAnsi="Arial" w:cs="Arial" w:hint="eastAsia"/>
          <w:sz w:val="22"/>
        </w:rPr>
        <w:t>eighteen</w:t>
      </w:r>
      <w:r w:rsidRPr="00393DBF">
        <w:rPr>
          <w:rFonts w:ascii="Arial" w:hAnsi="Arial" w:cs="Arial"/>
          <w:sz w:val="22"/>
        </w:rPr>
        <w:t xml:space="preserve">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xml:space="preserve">). </w:t>
      </w:r>
      <w:del w:id="306" w:author="Schrodi, Steven J PHD" w:date="2019-04-16T15:56:00Z">
        <w:r w:rsidRPr="00393DBF" w:rsidDel="00DE5598">
          <w:rPr>
            <w:rFonts w:ascii="Arial" w:hAnsi="Arial" w:cs="Arial"/>
            <w:sz w:val="22"/>
          </w:rPr>
          <w:delText>Meanwhile</w:delText>
        </w:r>
      </w:del>
      <w:ins w:id="307" w:author="Schrodi, Steven J PHD" w:date="2019-04-16T15:56:00Z">
        <w:r w:rsidR="00DE5598">
          <w:rPr>
            <w:rFonts w:ascii="Arial" w:hAnsi="Arial" w:cs="Arial"/>
            <w:sz w:val="22"/>
          </w:rPr>
          <w:t>Additionally</w:t>
        </w:r>
      </w:ins>
      <w:r w:rsidRPr="00393DBF">
        <w:rPr>
          <w:rFonts w:ascii="Arial" w:hAnsi="Arial" w:cs="Arial"/>
          <w:sz w:val="22"/>
        </w:rPr>
        <w:t>, 36</w:t>
      </w:r>
      <w:r w:rsidR="00FC67CA">
        <w:rPr>
          <w:rFonts w:ascii="Arial" w:hAnsi="Arial" w:cs="Arial" w:hint="eastAsia"/>
          <w:sz w:val="22"/>
        </w:rPr>
        <w:t>.5</w:t>
      </w:r>
      <w:r w:rsidRPr="00393DBF">
        <w:rPr>
          <w:rFonts w:ascii="Arial" w:hAnsi="Arial" w:cs="Arial"/>
          <w:sz w:val="22"/>
        </w:rPr>
        <w:t xml:space="preserve">% of </w:t>
      </w:r>
      <w:ins w:id="308" w:author="Schrodi, Steven J PHD" w:date="2019-04-16T15:56:00Z">
        <w:r w:rsidR="00DE5598">
          <w:rPr>
            <w:rFonts w:ascii="Arial" w:hAnsi="Arial" w:cs="Arial"/>
            <w:sz w:val="22"/>
          </w:rPr>
          <w:t xml:space="preserve">the </w:t>
        </w:r>
      </w:ins>
      <w:r w:rsidRPr="00393DBF">
        <w:rPr>
          <w:rFonts w:ascii="Arial" w:hAnsi="Arial" w:cs="Arial"/>
          <w:sz w:val="22"/>
        </w:rPr>
        <w:t xml:space="preserve">DMCs </w:t>
      </w:r>
      <w:ins w:id="309" w:author="Schrodi, Steven J PHD" w:date="2019-04-16T15:56:00Z">
        <w:r w:rsidR="00DE5598">
          <w:rPr>
            <w:rFonts w:ascii="Arial" w:hAnsi="Arial" w:cs="Arial"/>
            <w:sz w:val="22"/>
          </w:rPr>
          <w:t xml:space="preserve">were </w:t>
        </w:r>
      </w:ins>
      <w:r w:rsidRPr="00393DBF">
        <w:rPr>
          <w:rFonts w:ascii="Arial" w:hAnsi="Arial" w:cs="Arial"/>
          <w:sz w:val="22"/>
        </w:rPr>
        <w:t xml:space="preserve">located within </w:t>
      </w:r>
      <w:ins w:id="310" w:author="Schrodi, Steven J PHD" w:date="2019-04-16T15:56:00Z">
        <w:r w:rsidR="00DE5598">
          <w:rPr>
            <w:rFonts w:ascii="Arial" w:hAnsi="Arial" w:cs="Arial"/>
            <w:sz w:val="22"/>
          </w:rPr>
          <w:t xml:space="preserve">a </w:t>
        </w:r>
      </w:ins>
      <w:r w:rsidRPr="00393DBF">
        <w:rPr>
          <w:rFonts w:ascii="Arial" w:hAnsi="Arial" w:cs="Arial"/>
          <w:sz w:val="22"/>
        </w:rPr>
        <w:t>100bp region either upstream or downstream of integration sites, and 95.</w:t>
      </w:r>
      <w:r w:rsidR="00FC67CA">
        <w:rPr>
          <w:rFonts w:ascii="Arial" w:hAnsi="Arial" w:cs="Arial" w:hint="eastAsia"/>
          <w:sz w:val="22"/>
        </w:rPr>
        <w:t>8</w:t>
      </w:r>
      <w:r w:rsidRPr="00393DBF">
        <w:rPr>
          <w:rFonts w:ascii="Arial" w:hAnsi="Arial" w:cs="Arial"/>
          <w:sz w:val="22"/>
        </w:rPr>
        <w:t xml:space="preserve">% of DMCs </w:t>
      </w:r>
      <w:ins w:id="311" w:author="Schrodi, Steven J PHD" w:date="2019-04-16T15:56:00Z">
        <w:r w:rsidR="00DE5598">
          <w:rPr>
            <w:rFonts w:ascii="Arial" w:hAnsi="Arial" w:cs="Arial"/>
            <w:sz w:val="22"/>
          </w:rPr>
          <w:t xml:space="preserve">were </w:t>
        </w:r>
      </w:ins>
      <w:r w:rsidRPr="00393DBF">
        <w:rPr>
          <w:rFonts w:ascii="Arial" w:hAnsi="Arial" w:cs="Arial"/>
          <w:sz w:val="22"/>
        </w:rPr>
        <w:t>within 5K</w:t>
      </w:r>
      <w:ins w:id="312" w:author="Schrodi, Steven J PHD" w:date="2019-04-16T15:56:00Z">
        <w:r w:rsidR="00DE5598">
          <w:rPr>
            <w:rFonts w:ascii="Arial" w:hAnsi="Arial" w:cs="Arial"/>
            <w:sz w:val="22"/>
          </w:rPr>
          <w:t>bp</w:t>
        </w:r>
      </w:ins>
      <w:del w:id="313" w:author="Schrodi, Steven J PHD" w:date="2019-04-16T15:57:00Z">
        <w:r w:rsidRPr="00393DBF" w:rsidDel="00DE5598">
          <w:rPr>
            <w:rFonts w:ascii="Arial" w:hAnsi="Arial" w:cs="Arial"/>
            <w:sz w:val="22"/>
          </w:rPr>
          <w:delText xml:space="preserve"> regions</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Overall, these DMCs </w:t>
      </w:r>
      <w:r w:rsidRPr="00266935">
        <w:rPr>
          <w:rFonts w:ascii="Arial" w:hAnsi="Arial" w:cs="Arial"/>
          <w:sz w:val="22"/>
        </w:rPr>
        <w:t xml:space="preserve">were </w:t>
      </w:r>
      <w:commentRangeStart w:id="314"/>
      <w:commentRangeStart w:id="315"/>
      <w:commentRangeStart w:id="316"/>
      <w:r w:rsidRPr="00266935">
        <w:rPr>
          <w:rFonts w:ascii="Arial" w:hAnsi="Arial" w:cs="Arial"/>
          <w:sz w:val="22"/>
        </w:rPr>
        <w:t xml:space="preserve">more </w:t>
      </w:r>
      <w:del w:id="317" w:author="Zhang Haikun" w:date="2019-04-19T15:06:00Z">
        <w:r w:rsidRPr="00266935" w:rsidDel="001D5C59">
          <w:rPr>
            <w:rFonts w:ascii="Arial" w:hAnsi="Arial" w:cs="Arial"/>
            <w:sz w:val="22"/>
          </w:rPr>
          <w:delText xml:space="preserve">significantly </w:delText>
        </w:r>
      </w:del>
      <w:r w:rsidRPr="00266935">
        <w:rPr>
          <w:rFonts w:ascii="Arial" w:hAnsi="Arial" w:cs="Arial"/>
          <w:sz w:val="22"/>
        </w:rPr>
        <w:t xml:space="preserve">enriched </w:t>
      </w:r>
      <w:commentRangeEnd w:id="314"/>
      <w:r w:rsidR="00771FFB" w:rsidRPr="00266935">
        <w:rPr>
          <w:rStyle w:val="CommentReference"/>
        </w:rPr>
        <w:commentReference w:id="314"/>
      </w:r>
      <w:commentRangeEnd w:id="315"/>
      <w:r w:rsidR="00901A6B" w:rsidRPr="00266935">
        <w:rPr>
          <w:rStyle w:val="CommentReference"/>
        </w:rPr>
        <w:commentReference w:id="315"/>
      </w:r>
      <w:commentRangeEnd w:id="316"/>
      <w:r w:rsidR="00266935" w:rsidRPr="00266935">
        <w:rPr>
          <w:rStyle w:val="CommentReference"/>
        </w:rPr>
        <w:commentReference w:id="316"/>
      </w:r>
      <w:r w:rsidRPr="00266935">
        <w:rPr>
          <w:rFonts w:ascii="Arial" w:hAnsi="Arial" w:cs="Arial"/>
          <w:sz w:val="22"/>
        </w:rPr>
        <w:t>in</w:t>
      </w:r>
      <w:r w:rsidRPr="00393DBF">
        <w:rPr>
          <w:rFonts w:ascii="Arial" w:hAnsi="Arial" w:cs="Arial"/>
          <w:sz w:val="22"/>
        </w:rPr>
        <w:t xml:space="preserve"> HBV integration sites compared </w:t>
      </w:r>
      <w:del w:id="318" w:author="Schrodi, Steven J PHD" w:date="2019-04-16T15:58:00Z">
        <w:r w:rsidRPr="00393DBF" w:rsidDel="00771FFB">
          <w:rPr>
            <w:rFonts w:ascii="Arial" w:hAnsi="Arial" w:cs="Arial"/>
            <w:sz w:val="22"/>
          </w:rPr>
          <w:delText xml:space="preserve">with </w:delText>
        </w:r>
      </w:del>
      <w:ins w:id="319" w:author="Schrodi, Steven J PHD" w:date="2019-04-16T15:58:00Z">
        <w:r w:rsidR="00771FFB">
          <w:rPr>
            <w:rFonts w:ascii="Arial" w:hAnsi="Arial" w:cs="Arial"/>
            <w:sz w:val="22"/>
          </w:rPr>
          <w:t>to</w:t>
        </w:r>
        <w:r w:rsidR="00771FFB" w:rsidRPr="00393DBF">
          <w:rPr>
            <w:rFonts w:ascii="Arial" w:hAnsi="Arial" w:cs="Arial"/>
            <w:sz w:val="22"/>
          </w:rPr>
          <w:t xml:space="preserve"> </w:t>
        </w:r>
      </w:ins>
      <w:r w:rsidRPr="00393DBF">
        <w:rPr>
          <w:rFonts w:ascii="Arial" w:hAnsi="Arial" w:cs="Arial"/>
          <w:sz w:val="22"/>
        </w:rPr>
        <w:t xml:space="preserve">promoter and gene </w:t>
      </w:r>
      <w:del w:id="320" w:author="Schrodi, Steven J PHD" w:date="2019-04-16T15:58:00Z">
        <w:r w:rsidRPr="00393DBF" w:rsidDel="00771FFB">
          <w:rPr>
            <w:rFonts w:ascii="Arial" w:hAnsi="Arial" w:cs="Arial"/>
            <w:sz w:val="22"/>
          </w:rPr>
          <w:delText xml:space="preserve">body </w:delText>
        </w:r>
      </w:del>
      <w:ins w:id="321" w:author="Schrodi, Steven J PHD" w:date="2019-04-16T15:58:00Z">
        <w:r w:rsidR="00771FFB">
          <w:rPr>
            <w:rFonts w:ascii="Arial" w:hAnsi="Arial" w:cs="Arial"/>
            <w:sz w:val="22"/>
          </w:rPr>
          <w:t>coding</w:t>
        </w:r>
        <w:r w:rsidR="00771FFB" w:rsidRPr="00393DBF">
          <w:rPr>
            <w:rFonts w:ascii="Arial" w:hAnsi="Arial" w:cs="Arial"/>
            <w:sz w:val="22"/>
          </w:rPr>
          <w:t xml:space="preserve"> </w:t>
        </w:r>
      </w:ins>
      <w:r w:rsidRPr="00393DBF">
        <w:rPr>
          <w:rFonts w:ascii="Arial" w:hAnsi="Arial" w:cs="Arial"/>
          <w:sz w:val="22"/>
        </w:rPr>
        <w:t>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449FC9C" w14:textId="3430AC5A" w:rsidR="00B03883" w:rsidRDefault="00F52901" w:rsidP="000818AC">
      <w:pPr>
        <w:spacing w:before="2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ins w:id="322" w:author="Schrodi, Steven J PHD" w:date="2019-04-16T19:01:00Z">
        <w:r w:rsidR="00495F92">
          <w:rPr>
            <w:rFonts w:ascii="Arial" w:hAnsi="Arial" w:cs="Arial"/>
            <w:sz w:val="22"/>
          </w:rPr>
          <w:t>profiles</w:t>
        </w:r>
      </w:ins>
      <w:commentRangeStart w:id="323"/>
      <w:del w:id="324" w:author="Guo, Shicheng" w:date="2019-04-17T16:39:00Z">
        <w:r w:rsidRPr="00393DBF" w:rsidDel="00901A6B">
          <w:rPr>
            <w:rFonts w:ascii="Arial" w:hAnsi="Arial" w:cs="Arial"/>
            <w:sz w:val="22"/>
          </w:rPr>
          <w:delText>statutes</w:delText>
        </w:r>
      </w:del>
      <w:commentRangeEnd w:id="323"/>
      <w:r w:rsidR="00495F92">
        <w:rPr>
          <w:rStyle w:val="CommentReference"/>
        </w:rPr>
        <w:commentReference w:id="323"/>
      </w:r>
      <w:r w:rsidRPr="00393DBF">
        <w:rPr>
          <w:rFonts w:ascii="Arial" w:hAnsi="Arial" w:cs="Arial"/>
          <w:sz w:val="22"/>
        </w:rPr>
        <w:t xml:space="preserve"> of cfDNA from HCC patients</w:t>
      </w:r>
      <w:ins w:id="325" w:author="Schrodi, Steven J PHD" w:date="2019-04-16T19:01:00Z">
        <w:r w:rsidR="00495F92">
          <w:rPr>
            <w:rFonts w:ascii="Arial" w:hAnsi="Arial" w:cs="Arial"/>
            <w:sz w:val="22"/>
          </w:rPr>
          <w:t>,</w:t>
        </w:r>
      </w:ins>
      <w:ins w:id="326" w:author="Guo, Shicheng" w:date="2019-04-17T16:39:00Z">
        <w:r w:rsidR="00901A6B">
          <w:rPr>
            <w:rFonts w:ascii="Arial" w:hAnsi="Arial" w:cs="Arial"/>
            <w:sz w:val="22"/>
          </w:rPr>
          <w:t xml:space="preserve"> </w:t>
        </w:r>
      </w:ins>
      <w:del w:id="327" w:author="Schrodi, Steven J PHD" w:date="2019-04-16T19:01:00Z">
        <w:r w:rsidRPr="00393DBF" w:rsidDel="00495F92">
          <w:rPr>
            <w:rFonts w:ascii="Arial" w:hAnsi="Arial" w:cs="Arial"/>
            <w:sz w:val="22"/>
          </w:rPr>
          <w:delText xml:space="preserve">. </w:delText>
        </w:r>
      </w:del>
      <w:ins w:id="328" w:author="Schrodi, Steven J PHD" w:date="2019-04-16T19:01:00Z">
        <w:del w:id="329" w:author="Guo, Shicheng" w:date="2019-04-17T16:39:00Z">
          <w:r w:rsidR="00495F92" w:rsidDel="00901A6B">
            <w:rPr>
              <w:rFonts w:ascii="Arial" w:hAnsi="Arial" w:cs="Arial"/>
              <w:sz w:val="22"/>
            </w:rPr>
            <w:delText>w</w:delText>
          </w:r>
        </w:del>
      </w:ins>
      <w:del w:id="330" w:author="Schrodi, Steven J PHD" w:date="2019-04-16T19:01:00Z">
        <w:r w:rsidRPr="00393DBF" w:rsidDel="00495F92">
          <w:rPr>
            <w:rFonts w:ascii="Arial" w:hAnsi="Arial" w:cs="Arial"/>
            <w:sz w:val="22"/>
          </w:rPr>
          <w:delText>We</w:delText>
        </w:r>
      </w:del>
      <w:del w:id="331" w:author="Guo, Shicheng" w:date="2019-04-17T16:39:00Z">
        <w:r w:rsidRPr="00393DBF" w:rsidDel="00901A6B">
          <w:rPr>
            <w:rFonts w:ascii="Arial" w:hAnsi="Arial" w:cs="Arial"/>
            <w:sz w:val="22"/>
          </w:rPr>
          <w:delText xml:space="preserve"> </w:delText>
        </w:r>
      </w:del>
      <w:ins w:id="332" w:author="Schrodi, Steven J PHD" w:date="2019-04-16T19:01:00Z">
        <w:r w:rsidR="00495F92">
          <w:rPr>
            <w:rFonts w:ascii="Arial" w:hAnsi="Arial" w:cs="Arial"/>
            <w:sz w:val="22"/>
          </w:rPr>
          <w:t xml:space="preserve">CpGs with read depth exceeding 5 reads were </w:t>
        </w:r>
      </w:ins>
      <w:r w:rsidRPr="00393DBF">
        <w:rPr>
          <w:rFonts w:ascii="Arial" w:hAnsi="Arial" w:cs="Arial"/>
          <w:sz w:val="22"/>
        </w:rPr>
        <w:t xml:space="preserve">analyzed </w:t>
      </w:r>
      <w:del w:id="333" w:author="Schrodi, Steven J PHD" w:date="2019-04-16T19:02:00Z">
        <w:r w:rsidRPr="00393DBF" w:rsidDel="00495F92">
          <w:rPr>
            <w:rFonts w:ascii="Arial" w:hAnsi="Arial" w:cs="Arial"/>
            <w:sz w:val="22"/>
          </w:rPr>
          <w:delText xml:space="preserve">CpGs with depth over 5 </w:delText>
        </w:r>
      </w:del>
      <w:r w:rsidRPr="00393DBF">
        <w:rPr>
          <w:rFonts w:ascii="Arial" w:hAnsi="Arial" w:cs="Arial"/>
          <w:sz w:val="22"/>
        </w:rPr>
        <w:t>in all</w:t>
      </w:r>
      <w:del w:id="334" w:author="Schrodi, Steven J PHD" w:date="2019-04-16T19:02:00Z">
        <w:r w:rsidRPr="00393DBF" w:rsidDel="00495F92">
          <w:rPr>
            <w:rFonts w:ascii="Arial" w:hAnsi="Arial" w:cs="Arial"/>
            <w:sz w:val="22"/>
          </w:rPr>
          <w:delText xml:space="preserve"> the</w:delText>
        </w:r>
      </w:del>
      <w:r w:rsidRPr="00393DBF">
        <w:rPr>
          <w:rFonts w:ascii="Arial" w:hAnsi="Arial" w:cs="Arial"/>
          <w:sz w:val="22"/>
        </w:rPr>
        <w:t xml:space="preserve"> 54 samples </w:t>
      </w:r>
      <w:ins w:id="335" w:author="Schrodi, Steven J PHD" w:date="2019-04-16T19:02:00Z">
        <w:r w:rsidR="00495F92">
          <w:rPr>
            <w:rFonts w:ascii="Arial" w:hAnsi="Arial" w:cs="Arial"/>
            <w:sz w:val="22"/>
          </w:rPr>
          <w:t>within 100bp flanking HBV integration sites and calculated the percentage of hypomethylated CpGs.</w:t>
        </w:r>
      </w:ins>
      <w:del w:id="336" w:author="Schrodi, Steven J PHD" w:date="2019-04-16T19:03:00Z">
        <w:r w:rsidRPr="00393DBF" w:rsidDel="00495F92">
          <w:rPr>
            <w:rFonts w:ascii="Arial" w:hAnsi="Arial" w:cs="Arial"/>
            <w:sz w:val="22"/>
          </w:rPr>
          <w:delText>that within the 100 bp upstream or downstream of HBV integration sites and calculated the percentage of hypo-CpGs.</w:delText>
        </w:r>
      </w:del>
      <w:r w:rsidRPr="00393DBF">
        <w:rPr>
          <w:rFonts w:ascii="Arial" w:hAnsi="Arial" w:cs="Arial"/>
          <w:sz w:val="22"/>
        </w:rPr>
        <w:t xml:space="preserve"> </w:t>
      </w:r>
      <w:ins w:id="337" w:author="Schrodi, Steven J PHD" w:date="2019-04-16T19:03:00Z">
        <w:r w:rsidR="00495F92">
          <w:rPr>
            <w:rFonts w:ascii="Arial" w:hAnsi="Arial" w:cs="Arial"/>
            <w:sz w:val="22"/>
          </w:rPr>
          <w:t>T</w:t>
        </w:r>
      </w:ins>
      <w:del w:id="338" w:author="Schrodi, Steven J PHD" w:date="2019-04-16T19:03:00Z">
        <w:r w:rsidDel="00495F92">
          <w:rPr>
            <w:rFonts w:ascii="Arial" w:hAnsi="Arial" w:cs="Arial"/>
            <w:sz w:val="22"/>
          </w:rPr>
          <w:delText>We found t</w:delText>
        </w:r>
      </w:del>
      <w:r w:rsidRPr="00393DBF">
        <w:rPr>
          <w:rFonts w:ascii="Arial" w:hAnsi="Arial" w:cs="Arial"/>
          <w:sz w:val="22"/>
        </w:rPr>
        <w:t xml:space="preserve">hese CpGs were </w:t>
      </w:r>
      <w:ins w:id="339" w:author="Schrodi, Steven J PHD" w:date="2019-04-16T19:03:00Z">
        <w:r w:rsidR="00495F92">
          <w:rPr>
            <w:rFonts w:ascii="Arial" w:hAnsi="Arial" w:cs="Arial"/>
            <w:sz w:val="22"/>
          </w:rPr>
          <w:t xml:space="preserve">found to be </w:t>
        </w:r>
      </w:ins>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ins w:id="340" w:author="Schrodi, Steven J PHD" w:date="2019-04-16T19:04:00Z">
        <w:r w:rsidR="00495F92">
          <w:rPr>
            <w:rFonts w:ascii="Arial" w:hAnsi="Arial" w:cs="Arial"/>
            <w:sz w:val="22"/>
          </w:rPr>
          <w:t>being</w:t>
        </w:r>
      </w:ins>
      <w:del w:id="341" w:author="Schrodi, Steven J PHD" w:date="2019-04-16T19:03:00Z">
        <w:r w:rsidRPr="00393DBF" w:rsidDel="00495F92">
          <w:rPr>
            <w:rFonts w:ascii="Arial" w:hAnsi="Arial" w:cs="Arial"/>
            <w:sz w:val="22"/>
          </w:rPr>
          <w:delText>were</w:delText>
        </w:r>
      </w:del>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ins w:id="342" w:author="Schrodi, Steven J PHD" w:date="2019-04-16T19:04:00Z">
        <w:r w:rsidR="00495F92">
          <w:rPr>
            <w:rFonts w:ascii="Arial" w:hAnsi="Arial" w:cs="Arial"/>
            <w:sz w:val="22"/>
          </w:rPr>
          <w:t xml:space="preserve">the proportion was generally reduced (2.6-10.2%) </w:t>
        </w:r>
      </w:ins>
      <w:r w:rsidR="00FC67CA">
        <w:rPr>
          <w:rFonts w:ascii="Arial" w:hAnsi="Arial" w:cs="Arial" w:hint="eastAsia"/>
          <w:sz w:val="22"/>
        </w:rPr>
        <w:t>in early stage HCC patients</w:t>
      </w:r>
      <w:ins w:id="343" w:author="Schrodi, Steven J PHD" w:date="2019-04-16T19:05:00Z">
        <w:r w:rsidR="00495F92">
          <w:rPr>
            <w:rFonts w:ascii="Arial" w:hAnsi="Arial" w:cs="Arial"/>
            <w:sz w:val="22"/>
          </w:rPr>
          <w:t>.</w:t>
        </w:r>
      </w:ins>
      <w:del w:id="344" w:author="Schrodi, Steven J PHD" w:date="2019-04-16T19:05:00Z">
        <w:r w:rsidR="00FC67CA" w:rsidDel="00495F92">
          <w:rPr>
            <w:rFonts w:ascii="Arial" w:hAnsi="Arial" w:cs="Arial" w:hint="eastAsia"/>
            <w:sz w:val="22"/>
          </w:rPr>
          <w:delText>, the proportion is from 2.6%</w:delText>
        </w:r>
        <w:r w:rsidR="00FC67CA" w:rsidDel="00495F92">
          <w:rPr>
            <w:rFonts w:ascii="Arial" w:hAnsi="Arial" w:cs="Arial"/>
            <w:sz w:val="22"/>
          </w:rPr>
          <w:delText xml:space="preserve"> to 10.2%</w:delText>
        </w:r>
      </w:del>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ins w:id="345" w:author="Zhang Haikun" w:date="2019-04-18T16:58:00Z">
        <w:r w:rsidR="0074337D">
          <w:rPr>
            <w:rFonts w:ascii="Arial" w:hAnsi="Arial" w:cs="Arial"/>
            <w:color w:val="000000" w:themeColor="text1"/>
            <w:sz w:val="22"/>
          </w:rPr>
          <w:t xml:space="preserve">Then, </w:t>
        </w:r>
      </w:ins>
      <w:del w:id="346" w:author="Schrodi, Steven J PHD" w:date="2019-04-16T19:05:00Z">
        <w:r w:rsidRPr="00393DBF" w:rsidDel="00353EB8">
          <w:rPr>
            <w:rFonts w:ascii="Arial" w:hAnsi="Arial" w:cs="Arial"/>
            <w:color w:val="000000" w:themeColor="text1"/>
            <w:sz w:val="22"/>
          </w:rPr>
          <w:delText>Then</w:delText>
        </w:r>
        <w:r w:rsidRPr="00393DBF" w:rsidDel="00353EB8">
          <w:rPr>
            <w:rFonts w:ascii="Arial" w:hAnsi="Arial" w:cs="Arial"/>
            <w:sz w:val="22"/>
          </w:rPr>
          <w:delText xml:space="preserve">, we incorporated </w:delText>
        </w:r>
      </w:del>
      <w:ins w:id="347" w:author="Schrodi, Steven J PHD" w:date="2019-04-16T19:05:00Z">
        <w:r w:rsidR="00353EB8">
          <w:rPr>
            <w:rFonts w:ascii="Arial" w:hAnsi="Arial" w:cs="Arial"/>
            <w:sz w:val="22"/>
          </w:rPr>
          <w:t>A</w:t>
        </w:r>
      </w:ins>
      <w:del w:id="348" w:author="Schrodi, Steven J PHD" w:date="2019-04-16T19:05:00Z">
        <w:r w:rsidRPr="00393DBF" w:rsidDel="00353EB8">
          <w:rPr>
            <w:rFonts w:ascii="Arial" w:hAnsi="Arial" w:cs="Arial"/>
            <w:sz w:val="22"/>
          </w:rPr>
          <w:delText>a</w:delText>
        </w:r>
      </w:del>
      <w:r w:rsidRPr="00393DBF">
        <w:rPr>
          <w:rFonts w:ascii="Arial" w:hAnsi="Arial" w:cs="Arial"/>
          <w:sz w:val="22"/>
        </w:rPr>
        <w:t>ll</w:t>
      </w:r>
      <w:del w:id="349" w:author="Schrodi, Steven J PHD" w:date="2019-04-16T19:06:00Z">
        <w:r w:rsidRPr="00393DBF" w:rsidDel="00353EB8">
          <w:rPr>
            <w:rFonts w:ascii="Arial" w:hAnsi="Arial" w:cs="Arial"/>
            <w:sz w:val="22"/>
          </w:rPr>
          <w:delText xml:space="preserve"> the</w:delText>
        </w:r>
      </w:del>
      <w:r w:rsidRPr="00393DBF">
        <w:rPr>
          <w:rFonts w:ascii="Arial" w:hAnsi="Arial" w:cs="Arial"/>
          <w:sz w:val="22"/>
        </w:rPr>
        <w:t xml:space="preserve"> CpGs </w:t>
      </w:r>
      <w:ins w:id="350" w:author="Schrodi, Steven J PHD" w:date="2019-04-16T19:05:00Z">
        <w:r w:rsidR="00353EB8">
          <w:rPr>
            <w:rFonts w:ascii="Arial" w:hAnsi="Arial" w:cs="Arial"/>
            <w:sz w:val="22"/>
          </w:rPr>
          <w:t xml:space="preserve">from </w:t>
        </w:r>
      </w:ins>
      <w:del w:id="351" w:author="Schrodi, Steven J PHD" w:date="2019-04-16T19:05:00Z">
        <w:r w:rsidRPr="00393DBF" w:rsidDel="00353EB8">
          <w:rPr>
            <w:rFonts w:ascii="Arial" w:hAnsi="Arial" w:cs="Arial"/>
            <w:sz w:val="22"/>
          </w:rPr>
          <w:delText>in</w:delText>
        </w:r>
      </w:del>
      <w:del w:id="352" w:author="Zhang Haikun" w:date="2019-04-18T16:58:00Z">
        <w:r w:rsidRPr="00393DBF" w:rsidDel="0074337D">
          <w:rPr>
            <w:rFonts w:ascii="Arial" w:hAnsi="Arial" w:cs="Arial"/>
            <w:sz w:val="22"/>
          </w:rPr>
          <w:delText xml:space="preserve"> </w:delText>
        </w:r>
      </w:del>
      <w:r w:rsidRPr="00393DBF">
        <w:rPr>
          <w:rFonts w:ascii="Arial" w:hAnsi="Arial" w:cs="Arial"/>
          <w:sz w:val="22"/>
        </w:rPr>
        <w:t xml:space="preserve">each </w:t>
      </w:r>
      <w:ins w:id="353" w:author="Schrodi, Steven J PHD" w:date="2019-04-16T19:05:00Z">
        <w:r w:rsidR="00353EB8">
          <w:rPr>
            <w:rFonts w:ascii="Arial" w:hAnsi="Arial" w:cs="Arial"/>
            <w:sz w:val="22"/>
          </w:rPr>
          <w:t>sample</w:t>
        </w:r>
      </w:ins>
      <w:del w:id="354" w:author="Schrodi, Steven J PHD" w:date="2019-04-16T19:05:00Z">
        <w:r w:rsidRPr="00393DBF" w:rsidDel="00353EB8">
          <w:rPr>
            <w:rFonts w:ascii="Arial" w:hAnsi="Arial" w:cs="Arial"/>
            <w:sz w:val="22"/>
          </w:rPr>
          <w:delText>samples</w:delText>
        </w:r>
      </w:del>
      <w:r w:rsidRPr="00393DBF">
        <w:rPr>
          <w:rFonts w:ascii="Arial" w:hAnsi="Arial" w:cs="Arial"/>
          <w:sz w:val="22"/>
        </w:rPr>
        <w:t xml:space="preserve"> </w:t>
      </w:r>
      <w:ins w:id="355" w:author="Schrodi, Steven J PHD" w:date="2019-04-16T19:05:00Z">
        <w:r w:rsidR="00353EB8">
          <w:rPr>
            <w:rFonts w:ascii="Arial" w:hAnsi="Arial" w:cs="Arial"/>
            <w:sz w:val="22"/>
          </w:rPr>
          <w:t xml:space="preserve">was </w:t>
        </w:r>
      </w:ins>
      <w:ins w:id="356" w:author="Schrodi, Steven J PHD" w:date="2019-04-16T19:06:00Z">
        <w:r w:rsidR="00353EB8">
          <w:rPr>
            <w:rFonts w:ascii="Arial" w:hAnsi="Arial" w:cs="Arial"/>
            <w:sz w:val="22"/>
          </w:rPr>
          <w:t xml:space="preserve">used to calculate </w:t>
        </w:r>
      </w:ins>
      <w:del w:id="357" w:author="Schrodi, Steven J PHD" w:date="2019-04-16T19:06:00Z">
        <w:r w:rsidRPr="00393DBF" w:rsidDel="00353EB8">
          <w:rPr>
            <w:rFonts w:ascii="Arial" w:hAnsi="Arial" w:cs="Arial"/>
            <w:sz w:val="22"/>
          </w:rPr>
          <w:delText xml:space="preserve">and calculated </w:delText>
        </w:r>
      </w:del>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ins w:id="358" w:author="Schrodi, Steven J PHD" w:date="2019-04-16T19:06:00Z">
        <w:r w:rsidR="00353EB8">
          <w:rPr>
            <w:rFonts w:ascii="Arial" w:hAnsi="Arial" w:cs="Arial"/>
            <w:sz w:val="22"/>
          </w:rPr>
          <w:t>.</w:t>
        </w:r>
      </w:ins>
      <w:del w:id="359" w:author="Schrodi, Steven J PHD" w:date="2019-04-16T19:06:00Z">
        <w:r w:rsidRPr="00393DBF" w:rsidDel="00353EB8">
          <w:rPr>
            <w:rFonts w:ascii="Arial" w:hAnsi="Arial" w:cs="Arial"/>
            <w:sz w:val="22"/>
          </w:rPr>
          <w:delText>,</w:delText>
        </w:r>
      </w:del>
      <w:r w:rsidRPr="00393DBF">
        <w:rPr>
          <w:rFonts w:ascii="Arial" w:hAnsi="Arial" w:cs="Arial"/>
          <w:sz w:val="22"/>
        </w:rPr>
        <w:t xml:space="preserve"> </w:t>
      </w:r>
      <w:del w:id="360" w:author="Schrodi, Steven J PHD" w:date="2019-04-16T19:06:00Z">
        <w:r w:rsidRPr="00393DBF" w:rsidDel="00353EB8">
          <w:rPr>
            <w:rFonts w:ascii="Arial" w:hAnsi="Arial" w:cs="Arial"/>
            <w:sz w:val="22"/>
          </w:rPr>
          <w:delText>and t</w:delText>
        </w:r>
      </w:del>
      <w:ins w:id="361" w:author="Schrodi, Steven J PHD" w:date="2019-04-16T19:06:00Z">
        <w:r w:rsidR="00353EB8">
          <w:rPr>
            <w:rFonts w:ascii="Arial" w:hAnsi="Arial" w:cs="Arial"/>
            <w:sz w:val="22"/>
          </w:rPr>
          <w:t>T</w:t>
        </w:r>
      </w:ins>
      <w:r w:rsidRPr="00393DBF">
        <w:rPr>
          <w:rFonts w:ascii="Arial" w:hAnsi="Arial" w:cs="Arial"/>
          <w:sz w:val="22"/>
        </w:rPr>
        <w:t xml:space="preserve">he advanced HCC patients still showed </w:t>
      </w:r>
      <w:commentRangeStart w:id="362"/>
      <w:commentRangeStart w:id="363"/>
      <w:r w:rsidRPr="00393DBF">
        <w:rPr>
          <w:rFonts w:ascii="Arial" w:hAnsi="Arial" w:cs="Arial"/>
          <w:sz w:val="22"/>
        </w:rPr>
        <w:t>significantly</w:t>
      </w:r>
      <w:commentRangeEnd w:id="362"/>
      <w:r w:rsidR="00353EB8">
        <w:rPr>
          <w:rStyle w:val="CommentReference"/>
        </w:rPr>
        <w:commentReference w:id="362"/>
      </w:r>
      <w:commentRangeEnd w:id="363"/>
      <w:r w:rsidR="00836049">
        <w:rPr>
          <w:rStyle w:val="CommentReference"/>
        </w:rPr>
        <w:commentReference w:id="363"/>
      </w:r>
      <w:r w:rsidRPr="00393DBF">
        <w:rPr>
          <w:rFonts w:ascii="Arial" w:hAnsi="Arial" w:cs="Arial"/>
          <w:sz w:val="22"/>
        </w:rPr>
        <w:t xml:space="preserve"> hypo-methyla</w:t>
      </w:r>
      <w:r w:rsidRPr="00393DBF">
        <w:rPr>
          <w:rFonts w:ascii="Arial" w:hAnsi="Arial" w:cs="Arial"/>
          <w:color w:val="000000" w:themeColor="text1"/>
          <w:sz w:val="22"/>
        </w:rPr>
        <w:t>tion level</w:t>
      </w:r>
      <w:ins w:id="364" w:author="Zhang Haikun" w:date="2019-04-18T16:42:00Z">
        <w:r w:rsidR="00836049">
          <w:rPr>
            <w:rFonts w:ascii="Arial" w:hAnsi="Arial" w:cs="Arial"/>
            <w:color w:val="000000" w:themeColor="text1"/>
            <w:sz w:val="22"/>
          </w:rPr>
          <w:t xml:space="preserve"> compared to healthy individuals</w:t>
        </w:r>
      </w:ins>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ins w:id="365" w:author="Zhang Haikun" w:date="2019-04-18T16:43:00Z">
        <w:r w:rsidR="003040F7" w:rsidRPr="00393DBF">
          <w:rPr>
            <w:rFonts w:ascii="Arial" w:hAnsi="Arial" w:cs="Arial"/>
            <w:color w:val="000000" w:themeColor="text1"/>
            <w:sz w:val="22"/>
          </w:rPr>
          <w:t xml:space="preserve">P </w:t>
        </w:r>
      </w:ins>
      <w:ins w:id="366" w:author="Zhang Haikun" w:date="2019-04-18T16:44:00Z">
        <w:r w:rsidR="003040F7">
          <w:rPr>
            <w:rFonts w:ascii="Arial" w:hAnsi="Arial" w:cs="Arial"/>
            <w:color w:val="000000" w:themeColor="text1"/>
            <w:sz w:val="22"/>
          </w:rPr>
          <w:t>=</w:t>
        </w:r>
      </w:ins>
      <w:ins w:id="367" w:author="Zhang Haikun" w:date="2019-04-18T16:43:00Z">
        <w:r w:rsidR="003040F7" w:rsidRPr="00393DBF">
          <w:rPr>
            <w:rFonts w:ascii="Arial" w:hAnsi="Arial" w:cs="Arial"/>
            <w:color w:val="000000" w:themeColor="text1"/>
            <w:sz w:val="22"/>
          </w:rPr>
          <w:t xml:space="preserve"> </w:t>
        </w:r>
      </w:ins>
      <w:ins w:id="368" w:author="Zhang Haikun" w:date="2019-04-18T16:44:00Z">
        <w:r w:rsidR="003040F7" w:rsidRPr="003040F7">
          <w:rPr>
            <w:rFonts w:ascii="Arial" w:hAnsi="Arial" w:cs="Arial"/>
            <w:color w:val="000000" w:themeColor="text1"/>
            <w:sz w:val="22"/>
          </w:rPr>
          <w:t>0.03</w:t>
        </w:r>
      </w:ins>
      <w:ins w:id="369" w:author="Zhang Haikun" w:date="2019-04-18T16:43:00Z">
        <w:r w:rsidR="003040F7" w:rsidRPr="00393DBF">
          <w:rPr>
            <w:rFonts w:ascii="Arial" w:hAnsi="Arial" w:cs="Arial"/>
            <w:color w:val="000000" w:themeColor="text1"/>
            <w:sz w:val="22"/>
          </w:rPr>
          <w:t>, Wilcoxon rank sum test;</w:t>
        </w:r>
      </w:ins>
      <w:ins w:id="370" w:author="Zhang Haikun" w:date="2019-04-18T16:44:00Z">
        <w:r w:rsidR="003040F7">
          <w:rPr>
            <w:rFonts w:ascii="Arial" w:hAnsi="Arial" w:cs="Arial"/>
            <w:color w:val="000000" w:themeColor="text1"/>
            <w:sz w:val="22"/>
          </w:rPr>
          <w:t xml:space="preserve"> </w:t>
        </w:r>
      </w:ins>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ins w:id="371" w:author="Schrodi, Steven J PHD" w:date="2019-04-16T19:07:00Z">
        <w:r w:rsidR="00353EB8">
          <w:rPr>
            <w:rFonts w:ascii="Arial" w:hAnsi="Arial" w:cs="Arial"/>
            <w:color w:val="000000" w:themeColor="text1"/>
            <w:sz w:val="22"/>
          </w:rPr>
          <w:t xml:space="preserve">ranging </w:t>
        </w:r>
      </w:ins>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commentRangeStart w:id="372"/>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commentRangeEnd w:id="372"/>
      <w:r w:rsidR="00C919A9">
        <w:rPr>
          <w:rStyle w:val="CommentReference"/>
        </w:rPr>
        <w:commentReference w:id="372"/>
      </w:r>
      <w:ins w:id="373" w:author="Schrodi, Steven J PHD" w:date="2019-04-16T19:07:00Z">
        <w:r w:rsidR="008F35E3">
          <w:rPr>
            <w:rFonts w:ascii="Arial" w:hAnsi="Arial" w:cs="Arial"/>
            <w:color w:val="000000" w:themeColor="text1"/>
            <w:sz w:val="22"/>
          </w:rPr>
          <w:t>s</w:t>
        </w:r>
      </w:ins>
      <w:r w:rsidR="0050560A">
        <w:rPr>
          <w:rFonts w:ascii="Arial" w:hAnsi="Arial" w:cs="Arial"/>
          <w:color w:val="000000" w:themeColor="text1"/>
          <w:sz w:val="22"/>
        </w:rPr>
        <w:t xml:space="preserve"> (</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xml:space="preserve">, </w:t>
      </w:r>
      <w:commentRangeStart w:id="374"/>
      <w:commentRangeStart w:id="375"/>
      <w:r w:rsidR="009F3591">
        <w:rPr>
          <w:rFonts w:ascii="Arial" w:hAnsi="Arial" w:cs="Arial"/>
          <w:color w:val="000000" w:themeColor="text1"/>
          <w:sz w:val="22"/>
        </w:rPr>
        <w:t>Pearson’s correlation</w:t>
      </w:r>
      <w:ins w:id="376" w:author="Zhang Haikun" w:date="2019-04-18T16:13:00Z">
        <w:r w:rsidR="008B7BD9">
          <w:rPr>
            <w:rFonts w:ascii="Arial" w:hAnsi="Arial" w:cs="Arial"/>
            <w:color w:val="000000" w:themeColor="text1"/>
            <w:sz w:val="22"/>
          </w:rPr>
          <w:t xml:space="preserve"> </w:t>
        </w:r>
      </w:ins>
      <w:del w:id="377" w:author="Zhang Haikun" w:date="2019-04-18T16:13:00Z">
        <w:r w:rsidR="009F3591" w:rsidDel="008B7BD9">
          <w:rPr>
            <w:rFonts w:ascii="Arial" w:hAnsi="Arial" w:cs="Arial"/>
            <w:color w:val="000000" w:themeColor="text1"/>
            <w:sz w:val="22"/>
          </w:rPr>
          <w:delText xml:space="preserve"> test</w:delText>
        </w:r>
        <w:commentRangeEnd w:id="374"/>
        <w:r w:rsidR="008F35E3" w:rsidRPr="008B7BD9" w:rsidDel="008B7BD9">
          <w:rPr>
            <w:rFonts w:ascii="Arial" w:hAnsi="Arial" w:cs="Arial"/>
            <w:color w:val="000000" w:themeColor="text1"/>
            <w:sz w:val="22"/>
            <w:rPrChange w:id="378" w:author="Zhang Haikun" w:date="2019-04-18T16:13:00Z">
              <w:rPr>
                <w:rStyle w:val="CommentReference"/>
              </w:rPr>
            </w:rPrChange>
          </w:rPr>
          <w:commentReference w:id="374"/>
        </w:r>
      </w:del>
      <w:commentRangeEnd w:id="375"/>
      <w:r w:rsidR="00836049">
        <w:rPr>
          <w:rStyle w:val="CommentReference"/>
        </w:rPr>
        <w:commentReference w:id="375"/>
      </w:r>
      <w:ins w:id="379" w:author="Zhang Haikun" w:date="2019-04-18T16:13:00Z">
        <w:r w:rsidR="008B7BD9" w:rsidRPr="008B7BD9">
          <w:rPr>
            <w:rFonts w:ascii="Arial" w:hAnsi="Arial" w:cs="Arial"/>
            <w:color w:val="000000" w:themeColor="text1"/>
            <w:sz w:val="22"/>
            <w:rPrChange w:id="380" w:author="Zhang Haikun" w:date="2019-04-18T16:13:00Z">
              <w:rPr/>
            </w:rPrChange>
          </w:rPr>
          <w:t>coefficient</w:t>
        </w:r>
      </w:ins>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ins w:id="381" w:author="Guo, Shicheng" w:date="2019-05-03T02:28:00Z">
        <w:r w:rsidR="0076320B">
          <w:rPr>
            <w:rFonts w:ascii="Arial" w:eastAsia="Times New Roman" w:hAnsi="Arial" w:cs="Arial"/>
            <w:b/>
            <w:color w:val="44546A" w:themeColor="text2"/>
            <w:kern w:val="0"/>
            <w:sz w:val="22"/>
            <w:lang w:eastAsia="en-US"/>
          </w:rPr>
          <w:t>6</w:t>
        </w:r>
      </w:ins>
      <w:del w:id="382" w:author="Guo, Shicheng" w:date="2019-05-03T02:28:00Z">
        <w:r w:rsidR="009F3591" w:rsidDel="0076320B">
          <w:rPr>
            <w:rFonts w:ascii="Arial" w:eastAsia="Times New Roman" w:hAnsi="Arial" w:cs="Arial"/>
            <w:b/>
            <w:color w:val="44546A" w:themeColor="text2"/>
            <w:kern w:val="0"/>
            <w:sz w:val="22"/>
            <w:lang w:eastAsia="en-US"/>
          </w:rPr>
          <w:delText>5</w:delText>
        </w:r>
      </w:del>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68C11A46" w:rsidR="00D84D7F" w:rsidRPr="00E232EF" w:rsidRDefault="00F3686F">
      <w:pPr>
        <w:pStyle w:val="HTMLPreformatted"/>
        <w:shd w:val="clear" w:color="auto" w:fill="FFFFFF"/>
        <w:wordWrap w:val="0"/>
        <w:spacing w:line="205" w:lineRule="atLeast"/>
        <w:ind w:firstLine="440"/>
        <w:rPr>
          <w:rFonts w:ascii="Arial" w:hAnsi="Arial" w:cs="Arial"/>
          <w:color w:val="000000" w:themeColor="text1"/>
          <w:sz w:val="22"/>
        </w:rPr>
        <w:pPrChange w:id="383" w:author="Guo, Shicheng" w:date="2019-05-01T22:36:00Z">
          <w:pPr>
            <w:spacing w:before="240"/>
          </w:pPr>
        </w:pPrChange>
      </w:pPr>
      <w:commentRangeStart w:id="384"/>
      <w:ins w:id="385" w:author="Zhang Haikun" w:date="2019-04-18T15:00:00Z">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del w:id="386" w:author="Guo, Shicheng" w:date="2019-05-01T22:35:00Z">
          <w:r w:rsidRPr="002005CA" w:rsidDel="00AB4ACC">
            <w:rPr>
              <w:rFonts w:ascii="Arial" w:hAnsi="Arial" w:cs="Arial"/>
              <w:color w:val="000000" w:themeColor="text1"/>
              <w:sz w:val="22"/>
            </w:rPr>
            <w:delText>l</w:delText>
          </w:r>
        </w:del>
        <w:del w:id="387" w:author="Guo, Shicheng" w:date="2019-05-03T01:59:00Z">
          <w:r w:rsidRPr="002005CA" w:rsidDel="007C1560">
            <w:rPr>
              <w:rFonts w:ascii="Arial" w:hAnsi="Arial" w:cs="Arial"/>
              <w:color w:val="000000" w:themeColor="text1"/>
              <w:sz w:val="22"/>
            </w:rPr>
            <w:delText>ine</w:delText>
          </w:r>
        </w:del>
        <w:del w:id="388" w:author="Guo, Shicheng" w:date="2019-05-03T02:02:00Z">
          <w:r w:rsidRPr="002005CA" w:rsidDel="007C1560">
            <w:rPr>
              <w:rFonts w:ascii="Arial" w:hAnsi="Arial" w:cs="Arial"/>
              <w:color w:val="000000" w:themeColor="text1"/>
              <w:sz w:val="22"/>
            </w:rPr>
            <w:delText xml:space="preserve">ar </w:delText>
          </w:r>
        </w:del>
      </w:ins>
      <w:ins w:id="389" w:author="Guo, Shicheng" w:date="2019-05-03T02:03:00Z">
        <w:r w:rsidR="007C1560">
          <w:rPr>
            <w:rFonts w:ascii="Arial" w:hAnsi="Arial" w:cs="Arial"/>
            <w:color w:val="000000" w:themeColor="text1"/>
            <w:sz w:val="22"/>
          </w:rPr>
          <w:t xml:space="preserve">logistic </w:t>
        </w:r>
      </w:ins>
      <w:ins w:id="390" w:author="Zhang Haikun" w:date="2019-04-18T17:15:00Z">
        <w:r w:rsidR="006A37B9" w:rsidRPr="002005CA">
          <w:rPr>
            <w:rFonts w:ascii="Arial" w:hAnsi="Arial" w:cs="Arial"/>
            <w:color w:val="000000" w:themeColor="text1"/>
            <w:sz w:val="22"/>
          </w:rPr>
          <w:t>re</w:t>
        </w:r>
      </w:ins>
      <w:ins w:id="391" w:author="Zhang Haikun" w:date="2019-04-18T17:17:00Z">
        <w:r w:rsidR="006A37B9" w:rsidRPr="002005CA">
          <w:rPr>
            <w:rFonts w:ascii="Arial" w:hAnsi="Arial" w:cs="Arial"/>
            <w:color w:val="000000" w:themeColor="text1"/>
            <w:sz w:val="22"/>
          </w:rPr>
          <w:t>g</w:t>
        </w:r>
      </w:ins>
      <w:ins w:id="392" w:author="Zhang Haikun" w:date="2019-04-18T17:15:00Z">
        <w:r w:rsidR="006A37B9" w:rsidRPr="002005CA">
          <w:rPr>
            <w:rFonts w:ascii="Arial" w:hAnsi="Arial" w:cs="Arial"/>
            <w:color w:val="000000" w:themeColor="text1"/>
            <w:sz w:val="22"/>
          </w:rPr>
          <w:t>res</w:t>
        </w:r>
      </w:ins>
      <w:ins w:id="393" w:author="Zhang Haikun" w:date="2019-04-18T17:17:00Z">
        <w:r w:rsidR="006A37B9" w:rsidRPr="002005CA">
          <w:rPr>
            <w:rFonts w:ascii="Arial" w:hAnsi="Arial" w:cs="Arial"/>
            <w:color w:val="000000" w:themeColor="text1"/>
            <w:sz w:val="22"/>
          </w:rPr>
          <w:t>sion</w:t>
        </w:r>
      </w:ins>
      <w:del w:id="394" w:author="Zhang Haikun" w:date="2019-04-18T17:15:00Z">
        <w:r w:rsidR="005E63F2" w:rsidRPr="002005CA" w:rsidDel="006A37B9">
          <w:rPr>
            <w:rFonts w:ascii="Arial" w:hAnsi="Arial" w:cs="Arial"/>
            <w:color w:val="000000" w:themeColor="text1"/>
            <w:sz w:val="22"/>
          </w:rPr>
          <w:fldChar w:fldCharType="begin"/>
        </w:r>
        <w:r w:rsidR="005E63F2" w:rsidRPr="002005CA" w:rsidDel="006A37B9">
          <w:rPr>
            <w:rFonts w:ascii="Arial" w:hAnsi="Arial" w:cs="Arial"/>
            <w:color w:val="000000" w:themeColor="text1"/>
            <w:sz w:val="22"/>
          </w:rPr>
          <w:delInstrText xml:space="preserve"> ADDIN EN.CITE &lt;EndNote&gt;&lt;Cite&gt;&lt;Author&gt;Fawcett&lt;/Author&gt;&lt;Year&gt;2006&lt;/Year&gt;&lt;RecNum&gt;60&lt;/RecNum&gt;&lt;DisplayText&gt;(35)&lt;/DisplayText&gt;&lt;record&gt;&lt;rec-number&gt;60&lt;/rec-number&gt;&lt;foreign-keys&gt;&lt;key app="EN" db-id="a9feazvsow9wfbepsttx9a5w2e5etavwv9t2" timestamp="1555075648"&gt;60&lt;/key&gt;&lt;/foreign-keys&gt;&lt;ref-type name="Journal Article"&gt;17&lt;/ref-type&gt;&lt;contributors&gt;&lt;authors&gt;&lt;author&gt;Fawcett, Tom&lt;/author&gt;&lt;/authors&gt;&lt;/contributors&gt;&lt;titles&gt;&lt;title&gt;An introduction to ROC analysis&lt;/title&gt;&lt;secondary-title&gt;Pattern recognition letters&lt;/secondary-title&gt;&lt;/titles&gt;&lt;periodical&gt;&lt;full-title&gt;Pattern recognition letters&lt;/full-title&gt;&lt;/periodical&gt;&lt;pages&gt;861-874&lt;/pages&gt;&lt;volume&gt;27&lt;/volume&gt;&lt;number&gt;8&lt;/number&gt;&lt;dates&gt;&lt;year&gt;2006&lt;/year&gt;&lt;/dates&gt;&lt;isbn&gt;0167-8655&lt;/isbn&gt;&lt;urls&gt;&lt;/urls&gt;&lt;/record&gt;&lt;/Cite&gt;&lt;/EndNote&gt;</w:delInstrText>
        </w:r>
        <w:r w:rsidR="005E63F2" w:rsidRPr="002005CA" w:rsidDel="006A37B9">
          <w:rPr>
            <w:rFonts w:ascii="Arial" w:hAnsi="Arial" w:cs="Arial"/>
            <w:color w:val="000000" w:themeColor="text1"/>
            <w:sz w:val="22"/>
          </w:rPr>
          <w:fldChar w:fldCharType="separate"/>
        </w:r>
        <w:r w:rsidR="005E63F2" w:rsidRPr="00AB4ACC" w:rsidDel="006A37B9">
          <w:rPr>
            <w:rFonts w:ascii="Arial" w:hAnsi="Arial" w:cs="Arial"/>
            <w:color w:val="000000" w:themeColor="text1"/>
            <w:sz w:val="22"/>
            <w:rPrChange w:id="395" w:author="Guo, Shicheng" w:date="2019-05-01T22:35:00Z">
              <w:rPr>
                <w:rFonts w:ascii="Arial" w:hAnsi="Arial" w:cs="Arial"/>
                <w:noProof/>
                <w:color w:val="000000" w:themeColor="text1"/>
                <w:sz w:val="22"/>
              </w:rPr>
            </w:rPrChange>
          </w:rPr>
          <w:delText>(35)</w:delText>
        </w:r>
        <w:r w:rsidR="005E63F2" w:rsidRPr="002005CA" w:rsidDel="006A37B9">
          <w:rPr>
            <w:rFonts w:ascii="Arial" w:hAnsi="Arial" w:cs="Arial"/>
            <w:color w:val="000000" w:themeColor="text1"/>
            <w:sz w:val="22"/>
          </w:rPr>
          <w:fldChar w:fldCharType="end"/>
        </w:r>
      </w:del>
      <w:del w:id="396" w:author="Zhang Haikun" w:date="2019-04-18T15:00:00Z">
        <w:r w:rsidR="00F37B64" w:rsidRPr="002005CA" w:rsidDel="00F3686F">
          <w:rPr>
            <w:rFonts w:ascii="Arial" w:hAnsi="Arial" w:cs="Arial"/>
            <w:color w:val="000000" w:themeColor="text1"/>
            <w:sz w:val="22"/>
          </w:rPr>
          <w:delText xml:space="preserve">To further assess the diagnostic accuracy of MethylHBV in HCC patients, </w:delText>
        </w:r>
        <w:commentRangeStart w:id="397"/>
        <w:commentRangeStart w:id="398"/>
        <w:r w:rsidR="00F37B64" w:rsidRPr="002005CA" w:rsidDel="00F3686F">
          <w:rPr>
            <w:rFonts w:ascii="Arial" w:hAnsi="Arial" w:cs="Arial"/>
            <w:color w:val="000000" w:themeColor="text1"/>
            <w:sz w:val="22"/>
          </w:rPr>
          <w:delText>an</w:delText>
        </w:r>
      </w:del>
      <w:ins w:id="399" w:author="Microsoft Office 用户" w:date="2019-04-10T00:34:00Z">
        <w:del w:id="400" w:author="Zhang Haikun" w:date="2019-04-18T15:00:00Z">
          <w:r w:rsidR="00ED2600" w:rsidRPr="002005CA" w:rsidDel="00F3686F">
            <w:rPr>
              <w:rFonts w:ascii="Arial" w:hAnsi="Arial" w:cs="Arial"/>
              <w:color w:val="000000" w:themeColor="text1"/>
              <w:sz w:val="22"/>
            </w:rPr>
            <w:delText>a</w:delText>
          </w:r>
        </w:del>
      </w:ins>
      <w:del w:id="401" w:author="Zhang Haikun" w:date="2019-04-18T15:00:00Z">
        <w:r w:rsidR="00F37B64" w:rsidRPr="002005CA" w:rsidDel="00F3686F">
          <w:rPr>
            <w:rFonts w:ascii="Arial" w:hAnsi="Arial" w:cs="Arial"/>
            <w:color w:val="000000" w:themeColor="text1"/>
            <w:sz w:val="22"/>
          </w:rPr>
          <w:delText xml:space="preserve"> receiver operating characteristic (ROC) curve analysis</w:delText>
        </w:r>
      </w:del>
      <w:del w:id="402" w:author="Zhang Haikun" w:date="2019-04-18T17:18:00Z">
        <w:r w:rsidR="00F37B64" w:rsidRPr="002005CA" w:rsidDel="006A37B9">
          <w:rPr>
            <w:rFonts w:ascii="Arial" w:hAnsi="Arial" w:cs="Arial"/>
            <w:color w:val="000000" w:themeColor="text1"/>
            <w:sz w:val="22"/>
          </w:rPr>
          <w:delText xml:space="preserve"> </w:delText>
        </w:r>
      </w:del>
      <w:ins w:id="403" w:author="Guo, Shicheng" w:date="2019-04-09T16:44:00Z">
        <w:del w:id="404" w:author="Zhang Haikun" w:date="2019-04-18T17:18:00Z">
          <w:r w:rsidR="002D0B8F" w:rsidRPr="002005CA" w:rsidDel="006A37B9">
            <w:rPr>
              <w:rFonts w:ascii="Arial" w:hAnsi="Arial" w:cs="Arial"/>
              <w:color w:val="000000" w:themeColor="text1"/>
              <w:sz w:val="22"/>
            </w:rPr>
            <w:delText>(</w:delText>
          </w:r>
          <w:commentRangeStart w:id="405"/>
          <w:commentRangeStart w:id="406"/>
          <w:commentRangeStart w:id="407"/>
          <w:commentRangeStart w:id="408"/>
          <w:r w:rsidR="002D0B8F" w:rsidRPr="002005CA" w:rsidDel="006A37B9">
            <w:rPr>
              <w:rFonts w:ascii="Arial" w:hAnsi="Arial" w:cs="Arial"/>
              <w:color w:val="000000" w:themeColor="text1"/>
              <w:sz w:val="22"/>
            </w:rPr>
            <w:delText>Here it will be better to show what kind of model we used for ROC calculation, logistic regression, random forest or what model)</w:delText>
          </w:r>
        </w:del>
        <w:r w:rsidR="002D0B8F" w:rsidRPr="002005CA">
          <w:rPr>
            <w:rFonts w:ascii="Arial" w:hAnsi="Arial" w:cs="Arial"/>
            <w:color w:val="000000" w:themeColor="text1"/>
            <w:sz w:val="22"/>
          </w:rPr>
          <w:t xml:space="preserve"> </w:t>
        </w:r>
      </w:ins>
      <w:commentRangeEnd w:id="397"/>
      <w:ins w:id="409" w:author="Guo, Shicheng" w:date="2019-04-09T16:45:00Z">
        <w:r w:rsidR="000C5C87" w:rsidRPr="00AB4ACC">
          <w:rPr>
            <w:rFonts w:ascii="Arial" w:hAnsi="Arial" w:cs="Arial"/>
            <w:color w:val="000000" w:themeColor="text1"/>
            <w:sz w:val="22"/>
            <w:szCs w:val="22"/>
            <w:rPrChange w:id="410" w:author="Guo, Shicheng" w:date="2019-05-01T22:35:00Z">
              <w:rPr>
                <w:rStyle w:val="CommentReference"/>
              </w:rPr>
            </w:rPrChange>
          </w:rPr>
          <w:commentReference w:id="397"/>
        </w:r>
      </w:ins>
      <w:commentRangeEnd w:id="398"/>
      <w:commentRangeEnd w:id="405"/>
      <w:r w:rsidR="006A37B9" w:rsidRPr="00AB4ACC">
        <w:rPr>
          <w:rFonts w:ascii="Arial" w:hAnsi="Arial" w:cs="Arial"/>
          <w:color w:val="000000" w:themeColor="text1"/>
          <w:sz w:val="22"/>
          <w:szCs w:val="22"/>
          <w:rPrChange w:id="411" w:author="Guo, Shicheng" w:date="2019-05-01T22:35:00Z">
            <w:rPr>
              <w:rStyle w:val="CommentReference"/>
            </w:rPr>
          </w:rPrChange>
        </w:rPr>
        <w:commentReference w:id="398"/>
      </w:r>
      <w:r w:rsidR="008F35E3" w:rsidRPr="00AB4ACC">
        <w:rPr>
          <w:rFonts w:ascii="Arial" w:hAnsi="Arial" w:cs="Arial"/>
          <w:color w:val="000000" w:themeColor="text1"/>
          <w:sz w:val="22"/>
          <w:szCs w:val="22"/>
          <w:rPrChange w:id="412" w:author="Guo, Shicheng" w:date="2019-05-01T22:35:00Z">
            <w:rPr>
              <w:rStyle w:val="CommentReference"/>
            </w:rPr>
          </w:rPrChange>
        </w:rPr>
        <w:commentReference w:id="405"/>
      </w:r>
      <w:commentRangeEnd w:id="406"/>
      <w:r w:rsidR="00901A6B" w:rsidRPr="00AB4ACC">
        <w:rPr>
          <w:rFonts w:ascii="Arial" w:hAnsi="Arial" w:cs="Arial"/>
          <w:color w:val="000000" w:themeColor="text1"/>
          <w:sz w:val="22"/>
          <w:szCs w:val="22"/>
          <w:rPrChange w:id="413" w:author="Guo, Shicheng" w:date="2019-05-01T22:35:00Z">
            <w:rPr>
              <w:rStyle w:val="CommentReference"/>
            </w:rPr>
          </w:rPrChange>
        </w:rPr>
        <w:commentReference w:id="406"/>
      </w:r>
      <w:commentRangeEnd w:id="407"/>
      <w:r w:rsidR="00BF3600" w:rsidRPr="00AB4ACC">
        <w:rPr>
          <w:rFonts w:ascii="Arial" w:hAnsi="Arial" w:cs="Arial"/>
          <w:color w:val="000000" w:themeColor="text1"/>
          <w:sz w:val="22"/>
          <w:szCs w:val="22"/>
          <w:rPrChange w:id="414" w:author="Guo, Shicheng" w:date="2019-05-01T22:35:00Z">
            <w:rPr>
              <w:rStyle w:val="CommentReference"/>
            </w:rPr>
          </w:rPrChange>
        </w:rPr>
        <w:commentReference w:id="407"/>
      </w:r>
      <w:commentRangeEnd w:id="408"/>
      <w:r w:rsidR="00B35CA3">
        <w:rPr>
          <w:rStyle w:val="CommentReference"/>
          <w:rFonts w:asciiTheme="minorHAnsi" w:eastAsiaTheme="minorEastAsia" w:hAnsiTheme="minorHAnsi" w:cstheme="minorBidi"/>
          <w:kern w:val="2"/>
          <w:lang w:eastAsia="zh-CN"/>
        </w:rPr>
        <w:commentReference w:id="408"/>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without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y stage HCC and 5 advanced HCC), and the area under the curve (AUC</w:t>
      </w:r>
      <w:ins w:id="415" w:author="Schrodi, Steven J PHD" w:date="2019-05-02T11:42:00Z">
        <w:r w:rsidR="00A84A50">
          <w:rPr>
            <w:rFonts w:ascii="Arial" w:hAnsi="Arial" w:cs="Arial"/>
            <w:color w:val="000000" w:themeColor="text1"/>
            <w:sz w:val="22"/>
          </w:rPr>
          <w:br w:type="textWrapping" w:clear="all"/>
        </w:r>
      </w:ins>
      <w:r w:rsidR="00E7142E">
        <w:rPr>
          <w:rFonts w:ascii="Arial" w:hAnsi="Arial" w:cs="Arial"/>
          <w:color w:val="000000" w:themeColor="text1"/>
          <w:sz w:val="22"/>
        </w:rPr>
        <w:t>)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xml:space="preserve">; </w:t>
      </w:r>
      <w:r w:rsidR="00EC6094" w:rsidRPr="00563E83">
        <w:rPr>
          <w:rFonts w:ascii="Arial" w:hAnsi="Arial" w:cs="Arial"/>
          <w:b/>
          <w:color w:val="44546A" w:themeColor="text2"/>
          <w:sz w:val="22"/>
          <w:szCs w:val="22"/>
          <w:rPrChange w:id="416" w:author="Guo, Shicheng" w:date="2019-05-03T02:28:00Z">
            <w:rPr>
              <w:rFonts w:ascii="Arial" w:hAnsi="Arial" w:cs="Arial"/>
              <w:color w:val="000000" w:themeColor="text1"/>
              <w:sz w:val="22"/>
            </w:rPr>
          </w:rPrChange>
        </w:rPr>
        <w:t>Fig</w:t>
      </w:r>
      <w:ins w:id="417" w:author="Guo, Shicheng" w:date="2019-05-03T02:29:00Z">
        <w:r w:rsidR="008A7246">
          <w:rPr>
            <w:rFonts w:ascii="Arial" w:hAnsi="Arial" w:cs="Arial"/>
            <w:b/>
            <w:color w:val="44546A" w:themeColor="text2"/>
            <w:sz w:val="22"/>
            <w:szCs w:val="22"/>
          </w:rPr>
          <w:t>ure</w:t>
        </w:r>
      </w:ins>
      <w:r w:rsidR="00EC6094" w:rsidRPr="00563E83">
        <w:rPr>
          <w:rFonts w:ascii="Arial" w:hAnsi="Arial" w:cs="Arial"/>
          <w:b/>
          <w:color w:val="44546A" w:themeColor="text2"/>
          <w:sz w:val="22"/>
          <w:szCs w:val="22"/>
          <w:rPrChange w:id="418" w:author="Guo, Shicheng" w:date="2019-05-03T02:28:00Z">
            <w:rPr>
              <w:rFonts w:ascii="Arial" w:hAnsi="Arial" w:cs="Arial"/>
              <w:color w:val="000000" w:themeColor="text1"/>
              <w:sz w:val="22"/>
            </w:rPr>
          </w:rPrChange>
        </w:rPr>
        <w:t xml:space="preserve"> S</w:t>
      </w:r>
      <w:del w:id="419" w:author="Guo, Shicheng" w:date="2019-05-03T02:28:00Z">
        <w:r w:rsidR="00EC6094" w:rsidRPr="00563E83" w:rsidDel="00563E83">
          <w:rPr>
            <w:rFonts w:ascii="Arial" w:hAnsi="Arial" w:cs="Arial"/>
            <w:b/>
            <w:color w:val="44546A" w:themeColor="text2"/>
            <w:sz w:val="22"/>
            <w:szCs w:val="22"/>
            <w:rPrChange w:id="420" w:author="Guo, Shicheng" w:date="2019-05-03T02:28:00Z">
              <w:rPr>
                <w:rFonts w:ascii="Arial" w:hAnsi="Arial" w:cs="Arial"/>
                <w:color w:val="000000" w:themeColor="text1"/>
                <w:sz w:val="22"/>
              </w:rPr>
            </w:rPrChange>
          </w:rPr>
          <w:delText>6</w:delText>
        </w:r>
      </w:del>
      <w:ins w:id="421" w:author="Guo, Shicheng" w:date="2019-05-03T02:28:00Z">
        <w:r w:rsidR="00563E83" w:rsidRPr="00563E83">
          <w:rPr>
            <w:rFonts w:ascii="Arial" w:hAnsi="Arial" w:cs="Arial"/>
            <w:b/>
            <w:color w:val="44546A" w:themeColor="text2"/>
            <w:sz w:val="22"/>
            <w:szCs w:val="22"/>
            <w:rPrChange w:id="422" w:author="Guo, Shicheng" w:date="2019-05-03T02:28:00Z">
              <w:rPr>
                <w:rFonts w:ascii="Arial" w:hAnsi="Arial" w:cs="Arial"/>
                <w:color w:val="000000" w:themeColor="text1"/>
                <w:sz w:val="22"/>
              </w:rPr>
            </w:rPrChange>
          </w:rPr>
          <w:t>7</w:t>
        </w:r>
      </w:ins>
      <w:r w:rsidR="00E7142E">
        <w:rPr>
          <w:rFonts w:ascii="Arial" w:hAnsi="Arial" w:cs="Arial"/>
          <w:color w:val="000000" w:themeColor="text1"/>
          <w:sz w:val="22"/>
        </w:rPr>
        <w:t xml:space="preserve">). </w:t>
      </w:r>
      <w:del w:id="423" w:author="Guo, Shicheng" w:date="2019-05-03T01:30:00Z">
        <w:r w:rsidR="00E7142E" w:rsidDel="003F04C0">
          <w:rPr>
            <w:rFonts w:ascii="Arial" w:hAnsi="Arial" w:cs="Arial"/>
            <w:color w:val="000000" w:themeColor="text1"/>
            <w:sz w:val="22"/>
          </w:rPr>
          <w:delText>From the ROC curve</w:delText>
        </w:r>
      </w:del>
      <w:del w:id="424" w:author="Guo, Shicheng" w:date="2019-05-03T02:03:00Z">
        <w:r w:rsidR="00E7142E" w:rsidDel="007C1560">
          <w:rPr>
            <w:rFonts w:ascii="Arial" w:hAnsi="Arial" w:cs="Arial"/>
            <w:color w:val="000000" w:themeColor="text1"/>
            <w:sz w:val="22"/>
          </w:rPr>
          <w:delText xml:space="preserve">, </w:delText>
        </w:r>
      </w:del>
      <w:ins w:id="425" w:author="Guo, Shicheng" w:date="2019-05-03T02:03:00Z">
        <w:r w:rsidR="007C1560">
          <w:rPr>
            <w:rFonts w:ascii="Arial" w:hAnsi="Arial" w:cs="Arial"/>
            <w:color w:val="000000" w:themeColor="text1"/>
            <w:sz w:val="22"/>
          </w:rPr>
          <w:t>W</w:t>
        </w:r>
      </w:ins>
      <w:ins w:id="426" w:author="Guo, Shicheng" w:date="2019-05-03T01:30:00Z">
        <w:r w:rsidR="003F04C0">
          <w:rPr>
            <w:rFonts w:ascii="Arial" w:hAnsi="Arial" w:cs="Arial"/>
            <w:color w:val="000000" w:themeColor="text1"/>
            <w:sz w:val="22"/>
          </w:rPr>
          <w:t xml:space="preserve">e found </w:t>
        </w:r>
      </w:ins>
      <w:r w:rsidR="00D21CA0">
        <w:rPr>
          <w:rFonts w:ascii="Arial" w:hAnsi="Arial" w:cs="Arial"/>
          <w:color w:val="000000" w:themeColor="text1"/>
          <w:sz w:val="22"/>
        </w:rPr>
        <w:t xml:space="preserve">the </w:t>
      </w:r>
      <w:ins w:id="427" w:author="Guo, Shicheng" w:date="2019-05-03T01:31:00Z">
        <w:r w:rsidR="003F04C0">
          <w:rPr>
            <w:rFonts w:ascii="Arial" w:hAnsi="Arial" w:cs="Arial"/>
            <w:color w:val="000000" w:themeColor="text1"/>
            <w:sz w:val="22"/>
          </w:rPr>
          <w:t xml:space="preserve">average </w:t>
        </w:r>
      </w:ins>
      <w:r w:rsidR="00D21CA0">
        <w:rPr>
          <w:rFonts w:ascii="Arial" w:hAnsi="Arial" w:cs="Arial"/>
          <w:color w:val="000000" w:themeColor="text1"/>
          <w:sz w:val="22"/>
        </w:rPr>
        <w:t xml:space="preserve">sensitivity and specificity </w:t>
      </w:r>
      <w:ins w:id="428" w:author="Guo, Shicheng" w:date="2019-05-03T01:31:00Z">
        <w:r w:rsidR="003F04C0">
          <w:rPr>
            <w:rFonts w:ascii="Arial" w:hAnsi="Arial" w:cs="Arial"/>
            <w:color w:val="000000" w:themeColor="text1"/>
            <w:sz w:val="22"/>
          </w:rPr>
          <w:t xml:space="preserve">of the prediction in test dataset </w:t>
        </w:r>
      </w:ins>
      <w:r w:rsidR="00D21CA0">
        <w:rPr>
          <w:rFonts w:ascii="Arial" w:hAnsi="Arial" w:cs="Arial"/>
          <w:color w:val="000000" w:themeColor="text1"/>
          <w:sz w:val="22"/>
        </w:rPr>
        <w:t xml:space="preserve">were </w:t>
      </w:r>
      <w:r w:rsidR="00D21CA0" w:rsidRPr="00D21CA0">
        <w:rPr>
          <w:rFonts w:ascii="Arial" w:hAnsi="Arial" w:cs="Arial"/>
          <w:color w:val="000000" w:themeColor="text1"/>
          <w:sz w:val="22"/>
        </w:rPr>
        <w:t>97</w:t>
      </w:r>
      <w:r w:rsidR="00D21CA0">
        <w:rPr>
          <w:rFonts w:ascii="Arial" w:hAnsi="Arial" w:cs="Arial"/>
          <w:color w:val="000000" w:themeColor="text1"/>
          <w:sz w:val="22"/>
        </w:rPr>
        <w:t>.</w:t>
      </w:r>
      <w:r w:rsidR="00D21CA0" w:rsidRPr="00D21CA0">
        <w:rPr>
          <w:rFonts w:ascii="Arial" w:hAnsi="Arial" w:cs="Arial"/>
          <w:color w:val="000000" w:themeColor="text1"/>
          <w:sz w:val="22"/>
        </w:rPr>
        <w:t>29</w:t>
      </w:r>
      <w:r w:rsidR="00D21CA0">
        <w:rPr>
          <w:rFonts w:ascii="Arial" w:hAnsi="Arial" w:cs="Arial"/>
          <w:color w:val="000000" w:themeColor="text1"/>
          <w:sz w:val="22"/>
        </w:rPr>
        <w:t xml:space="preserve">% and </w:t>
      </w:r>
      <w:r w:rsidR="00D21CA0" w:rsidRPr="00D21CA0">
        <w:rPr>
          <w:rFonts w:ascii="Arial" w:hAnsi="Arial" w:cs="Arial"/>
          <w:color w:val="000000" w:themeColor="text1"/>
          <w:sz w:val="22"/>
        </w:rPr>
        <w:t>75</w:t>
      </w:r>
      <w:r w:rsidR="00D21CA0">
        <w:rPr>
          <w:rFonts w:ascii="Arial" w:hAnsi="Arial" w:cs="Arial"/>
          <w:color w:val="000000" w:themeColor="text1"/>
          <w:sz w:val="22"/>
        </w:rPr>
        <w:t xml:space="preserve">% </w:t>
      </w:r>
      <w:ins w:id="429" w:author="Microsoft Office 用户" w:date="2019-04-10T00:36:00Z">
        <w:r w:rsidR="000965FB">
          <w:rPr>
            <w:rFonts w:ascii="Arial" w:hAnsi="Arial" w:cs="Arial" w:hint="eastAsia"/>
            <w:color w:val="000000" w:themeColor="text1"/>
            <w:sz w:val="22"/>
          </w:rPr>
          <w:t xml:space="preserve">when </w:t>
        </w:r>
        <w:r w:rsidR="000965FB" w:rsidRPr="00393DBF">
          <w:rPr>
            <w:rFonts w:ascii="Arial" w:hAnsi="Arial" w:cs="Arial"/>
            <w:color w:val="000000" w:themeColor="text1"/>
            <w:sz w:val="22"/>
          </w:rPr>
          <w:t>Methyl</w:t>
        </w:r>
        <w:r w:rsidR="000965FB">
          <w:rPr>
            <w:rFonts w:ascii="Arial" w:hAnsi="Arial" w:cs="Arial" w:hint="eastAsia"/>
            <w:color w:val="000000" w:themeColor="text1"/>
            <w:sz w:val="22"/>
            <w:vertAlign w:val="subscript"/>
          </w:rPr>
          <w:t>HBV</w:t>
        </w:r>
      </w:ins>
      <w:del w:id="430" w:author="Microsoft Office 用户" w:date="2019-04-10T00:36:00Z">
        <w:r w:rsidR="00D21CA0" w:rsidDel="000965FB">
          <w:rPr>
            <w:rFonts w:ascii="Arial" w:hAnsi="Arial" w:cs="Arial"/>
            <w:color w:val="000000" w:themeColor="text1"/>
            <w:sz w:val="22"/>
          </w:rPr>
          <w:delText>at the</w:delText>
        </w:r>
      </w:del>
      <w:r w:rsidR="00D21CA0">
        <w:rPr>
          <w:rFonts w:ascii="Arial" w:hAnsi="Arial" w:cs="Arial"/>
          <w:color w:val="000000" w:themeColor="text1"/>
          <w:sz w:val="22"/>
        </w:rPr>
        <w:t xml:space="preserve"> </w:t>
      </w:r>
      <w:del w:id="431" w:author="Microsoft Office 用户" w:date="2019-04-10T00:37:00Z">
        <w:r w:rsidR="00D21CA0" w:rsidDel="000965FB">
          <w:rPr>
            <w:rFonts w:ascii="Arial" w:hAnsi="Arial" w:cs="Arial"/>
            <w:color w:val="000000" w:themeColor="text1"/>
            <w:sz w:val="22"/>
          </w:rPr>
          <w:delText xml:space="preserve">optimal cutoff point of </w:delText>
        </w:r>
      </w:del>
      <w:ins w:id="432" w:author="Microsoft Office 用户" w:date="2019-04-10T00:37:00Z">
        <w:r w:rsidR="000965FB">
          <w:rPr>
            <w:rFonts w:ascii="Arial" w:hAnsi="Arial" w:cs="Arial" w:hint="eastAsia"/>
            <w:color w:val="000000" w:themeColor="text1"/>
            <w:sz w:val="22"/>
          </w:rPr>
          <w:t xml:space="preserve">was </w:t>
        </w:r>
      </w:ins>
      <w:r w:rsidR="00D21CA0" w:rsidRPr="00D21CA0">
        <w:rPr>
          <w:rFonts w:ascii="Arial" w:hAnsi="Arial" w:cs="Arial"/>
          <w:color w:val="000000" w:themeColor="text1"/>
          <w:sz w:val="22"/>
        </w:rPr>
        <w:t>67</w:t>
      </w:r>
      <w:r w:rsidR="00D21CA0">
        <w:rPr>
          <w:rFonts w:ascii="Arial" w:hAnsi="Arial" w:cs="Arial"/>
          <w:color w:val="000000" w:themeColor="text1"/>
          <w:sz w:val="22"/>
        </w:rPr>
        <w:t>.</w:t>
      </w:r>
      <w:r w:rsidR="00D21CA0" w:rsidRPr="00D21CA0">
        <w:rPr>
          <w:rFonts w:ascii="Arial" w:hAnsi="Arial" w:cs="Arial"/>
          <w:color w:val="000000" w:themeColor="text1"/>
          <w:sz w:val="22"/>
        </w:rPr>
        <w:t>28</w:t>
      </w:r>
      <w:r w:rsidR="00D21CA0">
        <w:rPr>
          <w:rFonts w:ascii="Arial" w:hAnsi="Arial" w:cs="Arial"/>
          <w:color w:val="000000" w:themeColor="text1"/>
          <w:sz w:val="22"/>
        </w:rPr>
        <w:t>%</w:t>
      </w:r>
      <w:ins w:id="433" w:author="Microsoft Office 用户" w:date="2019-04-10T00:37:00Z">
        <w:r w:rsidR="000965FB">
          <w:rPr>
            <w:rFonts w:ascii="Arial" w:hAnsi="Arial" w:cs="Arial" w:hint="eastAsia"/>
            <w:color w:val="000000" w:themeColor="text1"/>
            <w:sz w:val="22"/>
          </w:rPr>
          <w:t xml:space="preserve"> as the </w:t>
        </w:r>
        <w:r w:rsidR="000965FB">
          <w:rPr>
            <w:rFonts w:ascii="Arial" w:hAnsi="Arial" w:cs="Arial"/>
            <w:color w:val="000000" w:themeColor="text1"/>
            <w:sz w:val="22"/>
          </w:rPr>
          <w:t>optimal cutoff point</w:t>
        </w:r>
      </w:ins>
      <w:del w:id="434" w:author="Microsoft Office 用户" w:date="2019-04-10T00:37:00Z">
        <w:r w:rsidR="00D21CA0" w:rsidDel="000965FB">
          <w:rPr>
            <w:rFonts w:ascii="Arial" w:hAnsi="Arial" w:cs="Arial"/>
            <w:color w:val="000000" w:themeColor="text1"/>
            <w:sz w:val="22"/>
          </w:rPr>
          <w:delText xml:space="preserve"> and this cutoff was adopted</w:delText>
        </w:r>
      </w:del>
      <w:r w:rsidR="00D21CA0">
        <w:rPr>
          <w:rFonts w:ascii="Arial" w:hAnsi="Arial" w:cs="Arial"/>
          <w:color w:val="000000" w:themeColor="text1"/>
          <w:sz w:val="22"/>
        </w:rPr>
        <w:t xml:space="preserve"> for </w:t>
      </w:r>
      <w:ins w:id="435" w:author="Microsoft Office 用户" w:date="2019-04-10T00:37:00Z">
        <w:r w:rsidR="000965FB">
          <w:rPr>
            <w:rFonts w:ascii="Arial" w:hAnsi="Arial" w:cs="Arial" w:hint="eastAsia"/>
            <w:color w:val="000000" w:themeColor="text1"/>
            <w:sz w:val="22"/>
          </w:rPr>
          <w:t xml:space="preserve">tumor </w:t>
        </w:r>
      </w:ins>
      <w:del w:id="436" w:author="Microsoft Office 用户" w:date="2019-04-10T00:37:00Z">
        <w:r w:rsidR="00D21CA0" w:rsidDel="000965FB">
          <w:rPr>
            <w:rFonts w:ascii="Arial" w:hAnsi="Arial" w:cs="Arial"/>
            <w:color w:val="000000" w:themeColor="text1"/>
            <w:sz w:val="22"/>
          </w:rPr>
          <w:delText xml:space="preserve">the </w:delText>
        </w:r>
      </w:del>
      <w:r w:rsidR="00D21CA0">
        <w:rPr>
          <w:rFonts w:ascii="Arial" w:hAnsi="Arial" w:cs="Arial"/>
          <w:color w:val="000000" w:themeColor="text1"/>
          <w:sz w:val="22"/>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ins w:id="437" w:author="Schrodi, Steven J PHD" w:date="2019-04-16T19:13:00Z">
        <w:r w:rsidR="008F35E3">
          <w:rPr>
            <w:rFonts w:ascii="Arial" w:hAnsi="Arial" w:cs="Arial"/>
            <w:sz w:val="22"/>
          </w:rPr>
          <w:t>exhibited</w:t>
        </w:r>
      </w:ins>
      <w:del w:id="438" w:author="Schrodi, Steven J PHD" w:date="2019-04-16T19:13:00Z">
        <w:r w:rsidR="00E232EF" w:rsidDel="008F35E3">
          <w:rPr>
            <w:rFonts w:ascii="Arial" w:hAnsi="Arial" w:cs="Arial"/>
            <w:sz w:val="22"/>
          </w:rPr>
          <w:delText>with slightly</w:delText>
        </w:r>
      </w:del>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ins w:id="439" w:author="Schrodi, Steven J PHD" w:date="2019-04-16T19:14:00Z">
        <w:r w:rsidR="008F35E3">
          <w:rPr>
            <w:rFonts w:ascii="Arial" w:hAnsi="Arial" w:cs="Arial"/>
            <w:color w:val="000000" w:themeColor="text1"/>
            <w:sz w:val="22"/>
          </w:rPr>
          <w:t xml:space="preserve">levels that </w:t>
        </w:r>
      </w:ins>
      <w:r w:rsidR="006B1600">
        <w:rPr>
          <w:rFonts w:ascii="Arial" w:hAnsi="Arial" w:cs="Arial"/>
          <w:sz w:val="22"/>
        </w:rPr>
        <w:t>approached</w:t>
      </w:r>
      <w:r w:rsidR="00E232EF">
        <w:rPr>
          <w:rFonts w:ascii="Arial" w:hAnsi="Arial" w:cs="Arial"/>
          <w:sz w:val="22"/>
        </w:rPr>
        <w:t xml:space="preserve"> the cutoff</w:t>
      </w:r>
      <w:ins w:id="440" w:author="Microsoft Office 用户" w:date="2019-04-10T00:26:00Z">
        <w:r w:rsidR="00F91999">
          <w:rPr>
            <w:rFonts w:ascii="Arial" w:hAnsi="Arial" w:cs="Arial" w:hint="eastAsia"/>
            <w:sz w:val="22"/>
          </w:rPr>
          <w:t xml:space="preserve"> </w:t>
        </w:r>
        <w:del w:id="441" w:author="Guo, Shicheng" w:date="2019-04-23T15:36:00Z">
          <w:r w:rsidR="00F91999" w:rsidDel="00271EC0">
            <w:rPr>
              <w:rFonts w:ascii="Arial" w:hAnsi="Arial" w:cs="Arial" w:hint="eastAsia"/>
              <w:sz w:val="22"/>
            </w:rPr>
            <w:delText>value</w:delText>
          </w:r>
        </w:del>
      </w:ins>
      <w:ins w:id="442" w:author="Guo, Shicheng" w:date="2019-04-23T15:36:00Z">
        <w:r w:rsidR="00271EC0">
          <w:rPr>
            <w:rFonts w:ascii="Arial" w:hAnsi="Arial" w:cs="Arial"/>
            <w:sz w:val="22"/>
          </w:rPr>
          <w:t xml:space="preserve">value </w:t>
        </w:r>
      </w:ins>
      <w:del w:id="443" w:author="Microsoft Office 用户" w:date="2019-04-10T00:26:00Z">
        <w:r w:rsidR="00E232EF" w:rsidDel="00F91999">
          <w:rPr>
            <w:rFonts w:ascii="Arial" w:hAnsi="Arial" w:cs="Arial"/>
            <w:sz w:val="22"/>
          </w:rPr>
          <w:delText xml:space="preserve"> </w:delText>
        </w:r>
      </w:del>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ins w:id="444" w:author="Guo, Shicheng" w:date="2019-05-03T02:09:00Z">
        <w:r w:rsidR="00AE2822">
          <w:rPr>
            <w:rFonts w:ascii="Arial" w:hAnsi="Arial" w:cs="Arial"/>
            <w:b/>
            <w:color w:val="44546A" w:themeColor="text2"/>
            <w:sz w:val="22"/>
          </w:rPr>
          <w:t xml:space="preserve">). </w:t>
        </w:r>
      </w:ins>
      <w:ins w:id="445" w:author="Guo, Shicheng" w:date="2019-05-03T02:10:00Z">
        <w:r w:rsidR="00AE2822">
          <w:rPr>
            <w:rFonts w:ascii="Arial" w:hAnsi="Arial" w:cs="Arial"/>
            <w:b/>
            <w:color w:val="44546A" w:themeColor="text2"/>
            <w:sz w:val="22"/>
          </w:rPr>
          <w:t>O</w:t>
        </w:r>
      </w:ins>
      <w:del w:id="446" w:author="Guo, Shicheng" w:date="2019-05-03T02:09:00Z">
        <w:r w:rsidR="00E232EF" w:rsidDel="00AE2822">
          <w:rPr>
            <w:rFonts w:ascii="Arial" w:hAnsi="Arial" w:cs="Arial"/>
            <w:sz w:val="22"/>
          </w:rPr>
          <w:delText>)</w:delText>
        </w:r>
        <w:r w:rsidR="00F52901" w:rsidRPr="00393DBF" w:rsidDel="00AE2822">
          <w:rPr>
            <w:rFonts w:ascii="Arial" w:hAnsi="Arial" w:cs="Arial"/>
            <w:sz w:val="22"/>
          </w:rPr>
          <w:delText xml:space="preserve">. </w:delText>
        </w:r>
      </w:del>
      <w:ins w:id="447" w:author="Schrodi, Steven J PHD" w:date="2019-05-02T10:53:00Z">
        <w:del w:id="448" w:author="Guo, Shicheng" w:date="2019-05-03T02:09:00Z">
          <w:r w:rsidR="008A1184" w:rsidDel="00AE2822">
            <w:rPr>
              <w:rFonts w:ascii="Arial" w:hAnsi="Arial" w:cs="Arial"/>
              <w:color w:val="FF0000"/>
              <w:sz w:val="22"/>
              <w:bdr w:val="none" w:sz="0" w:space="0" w:color="auto" w:frame="1"/>
            </w:rPr>
            <w:delText xml:space="preserve">a </w:delText>
          </w:r>
          <w:r w:rsidR="005A4EB9" w:rsidDel="00AE2822">
            <w:rPr>
              <w:rFonts w:ascii="Arial" w:hAnsi="Arial" w:cs="Arial"/>
              <w:color w:val="FF0000"/>
              <w:sz w:val="22"/>
              <w:bdr w:val="none" w:sz="0" w:space="0" w:color="auto" w:frame="1"/>
            </w:rPr>
            <w:delText xml:space="preserve">algorithm </w:delText>
          </w:r>
        </w:del>
      </w:ins>
      <w:ins w:id="449" w:author="Schrodi, Steven J PHD" w:date="2019-05-02T11:44:00Z">
        <w:del w:id="450" w:author="Guo, Shicheng" w:date="2019-05-03T02:09:00Z">
          <w:r w:rsidR="00A84A50" w:rsidDel="00AE2822">
            <w:rPr>
              <w:rFonts w:ascii="Arial" w:hAnsi="Arial" w:cs="Arial"/>
              <w:color w:val="FF0000"/>
              <w:sz w:val="22"/>
              <w:bdr w:val="none" w:sz="0" w:space="0" w:color="auto" w:frame="1"/>
            </w:rPr>
            <w:delText xml:space="preserve"> </w:delText>
          </w:r>
        </w:del>
      </w:ins>
      <w:ins w:id="451" w:author="Schrodi, Steven J PHD" w:date="2019-05-02T12:02:00Z">
        <w:del w:id="452" w:author="Guo, Shicheng" w:date="2019-05-03T02:09:00Z">
          <w:r w:rsidR="00965FB4" w:rsidDel="00AE2822">
            <w:rPr>
              <w:rFonts w:ascii="Arial" w:hAnsi="Arial" w:cs="Arial"/>
              <w:color w:val="FF0000"/>
              <w:sz w:val="22"/>
              <w:bdr w:val="none" w:sz="0" w:space="0" w:color="auto" w:frame="1"/>
            </w:rPr>
            <w:delText xml:space="preserve"> in classifying HCC from non-HCC samples</w:delText>
          </w:r>
        </w:del>
      </w:ins>
      <w:ins w:id="453" w:author="Schrodi, Steven J PHD" w:date="2019-05-02T11:44:00Z">
        <w:del w:id="454" w:author="Guo, Shicheng" w:date="2019-05-03T02:09:00Z">
          <w:r w:rsidR="00A84A50" w:rsidDel="00AE2822">
            <w:rPr>
              <w:rFonts w:ascii="Arial" w:hAnsi="Arial" w:cs="Arial"/>
              <w:color w:val="FF0000"/>
              <w:sz w:val="22"/>
              <w:bdr w:val="none" w:sz="0" w:space="0" w:color="auto" w:frame="1"/>
            </w:rPr>
            <w:delText>.</w:delText>
          </w:r>
        </w:del>
      </w:ins>
      <w:ins w:id="455" w:author="Schrodi, Steven J PHD" w:date="2019-05-02T11:45:00Z">
        <w:del w:id="456" w:author="Guo, Shicheng" w:date="2019-05-03T02:09:00Z">
          <w:r w:rsidR="00A84A50" w:rsidDel="00AE2822">
            <w:rPr>
              <w:rFonts w:ascii="Arial" w:hAnsi="Arial" w:cs="Arial"/>
              <w:color w:val="FF0000"/>
              <w:sz w:val="22"/>
              <w:bdr w:val="none" w:sz="0" w:space="0" w:color="auto" w:frame="1"/>
            </w:rPr>
            <w:delText xml:space="preserve"> The averaged out-of-bag prediction accuracy wasto be Ones</w:delText>
          </w:r>
        </w:del>
      </w:ins>
      <w:ins w:id="457" w:author="Schrodi, Steven J PHD" w:date="2019-05-02T11:46:00Z">
        <w:del w:id="458" w:author="Guo, Shicheng" w:date="2019-05-03T02:09:00Z">
          <w:r w:rsidR="00A84A50" w:rsidDel="00AE2822">
            <w:rPr>
              <w:rFonts w:ascii="Arial" w:hAnsi="Arial" w:cs="Arial"/>
              <w:color w:val="FF0000"/>
              <w:sz w:val="22"/>
              <w:bdr w:val="none" w:sz="0" w:space="0" w:color="auto" w:frame="1"/>
            </w:rPr>
            <w:delText xml:space="preserve">be in the class eightsamples werethe class.  Additionally, three </w:delText>
          </w:r>
        </w:del>
      </w:ins>
      <w:ins w:id="459" w:author="Schrodi, Steven J PHD" w:date="2019-05-02T11:47:00Z">
        <w:del w:id="460" w:author="Guo, Shicheng" w:date="2019-05-03T02:09:00Z">
          <w:r w:rsidR="00A84A50" w:rsidDel="00AE2822">
            <w:rPr>
              <w:rFonts w:ascii="Arial" w:hAnsi="Arial" w:cs="Arial"/>
              <w:color w:val="FF0000"/>
              <w:sz w:val="22"/>
              <w:bdr w:val="none" w:sz="0" w:space="0" w:color="auto" w:frame="1"/>
            </w:rPr>
            <w:delText xml:space="preserve">early HCC </w:delText>
          </w:r>
        </w:del>
      </w:ins>
      <w:ins w:id="461" w:author="Schrodi, Steven J PHD" w:date="2019-05-02T11:46:00Z">
        <w:del w:id="462" w:author="Guo, Shicheng" w:date="2019-05-03T02:09:00Z">
          <w:r w:rsidR="00A84A50" w:rsidDel="00AE2822">
            <w:rPr>
              <w:rFonts w:ascii="Arial" w:hAnsi="Arial" w:cs="Arial"/>
              <w:color w:val="FF0000"/>
              <w:sz w:val="22"/>
              <w:bdr w:val="none" w:sz="0" w:space="0" w:color="auto" w:frame="1"/>
            </w:rPr>
            <w:delText xml:space="preserve">samples were mistakenly </w:delText>
          </w:r>
        </w:del>
      </w:ins>
      <w:ins w:id="463" w:author="Schrodi, Steven J PHD" w:date="2019-05-02T11:47:00Z">
        <w:del w:id="464" w:author="Guo, Shicheng" w:date="2019-05-03T02:09:00Z">
          <w:r w:rsidR="00A84A50" w:rsidDel="00AE2822">
            <w:rPr>
              <w:rFonts w:ascii="Arial" w:hAnsi="Arial" w:cs="Arial"/>
              <w:color w:val="FF0000"/>
              <w:sz w:val="22"/>
              <w:bdr w:val="none" w:sz="0" w:space="0" w:color="auto" w:frame="1"/>
            </w:rPr>
            <w:delText>as CC</w:delText>
          </w:r>
          <w:r w:rsidR="00E874C9" w:rsidDel="00AE2822">
            <w:rPr>
              <w:rFonts w:ascii="Arial" w:hAnsi="Arial" w:cs="Arial"/>
              <w:color w:val="FF0000"/>
              <w:sz w:val="22"/>
              <w:bdr w:val="none" w:sz="0" w:space="0" w:color="auto" w:frame="1"/>
            </w:rPr>
            <w:delText>ion</w:delText>
          </w:r>
        </w:del>
      </w:ins>
      <w:ins w:id="465" w:author="Schrodi, Steven J PHD" w:date="2019-05-02T11:48:00Z">
        <w:del w:id="466" w:author="Guo, Shicheng" w:date="2019-05-03T02:09:00Z">
          <w:r w:rsidR="00E874C9" w:rsidDel="00AE2822">
            <w:rPr>
              <w:rFonts w:ascii="Arial" w:hAnsi="Arial" w:cs="Arial"/>
              <w:color w:val="FF0000"/>
              <w:sz w:val="22"/>
              <w:bdr w:val="none" w:sz="0" w:space="0" w:color="auto" w:frame="1"/>
            </w:rPr>
            <w:delText xml:space="preserve">fromgiterations using the, the the found to be </w:delText>
          </w:r>
        </w:del>
      </w:ins>
      <w:ins w:id="467" w:author="Schrodi, Steven J PHD" w:date="2019-05-02T11:49:00Z">
        <w:del w:id="468" w:author="Guo, Shicheng" w:date="2019-05-03T02:10:00Z">
          <w:r w:rsidR="00E874C9" w:rsidDel="00AE2822">
            <w:rPr>
              <w:rFonts w:ascii="Arial" w:hAnsi="Arial" w:cs="Arial"/>
              <w:sz w:val="22"/>
              <w:highlight w:val="yellow"/>
            </w:rPr>
            <w:delText>evaluated</w:delText>
          </w:r>
        </w:del>
      </w:ins>
      <w:ins w:id="469" w:author="Guo, Shicheng" w:date="2019-05-01T22:38:00Z">
        <w:del w:id="470" w:author="Schrodi, Steven J PHD" w:date="2019-05-02T11:49:00Z">
          <w:r w:rsidR="00AB4ACC" w:rsidRPr="00720C3C" w:rsidDel="00E874C9">
            <w:rPr>
              <w:rFonts w:ascii="Arial" w:hAnsi="Arial" w:cs="Arial"/>
              <w:sz w:val="22"/>
              <w:highlight w:val="yellow"/>
              <w:rPrChange w:id="471" w:author="Guo, Shicheng" w:date="2019-05-01T22:39:00Z">
                <w:rPr>
                  <w:rFonts w:ascii="Arial" w:hAnsi="Arial" w:cs="Arial"/>
                  <w:sz w:val="22"/>
                </w:rPr>
              </w:rPrChange>
            </w:rPr>
            <w:delText>check side-by-side</w:delText>
          </w:r>
        </w:del>
      </w:ins>
      <w:del w:id="472" w:author="Guo, Shicheng" w:date="2019-05-01T22:36:00Z">
        <w:r w:rsidR="00F52901" w:rsidRPr="00393DBF" w:rsidDel="00AB4ACC">
          <w:rPr>
            <w:rFonts w:ascii="Arial" w:hAnsi="Arial" w:cs="Arial"/>
            <w:sz w:val="22"/>
          </w:rPr>
          <w:delText>O</w:delText>
        </w:r>
      </w:del>
      <w:r w:rsidR="00F52901" w:rsidRPr="00393DBF">
        <w:rPr>
          <w:rFonts w:ascii="Arial" w:hAnsi="Arial" w:cs="Arial"/>
          <w:sz w:val="22"/>
        </w:rPr>
        <w:t>ne hepatitis patient, P14</w:t>
      </w:r>
      <w:ins w:id="473" w:author="Schrodi, Steven J PHD" w:date="2019-04-16T19:14:00Z">
        <w:r w:rsidR="002C2DC6">
          <w:rPr>
            <w:rFonts w:ascii="Arial" w:hAnsi="Arial" w:cs="Arial"/>
            <w:sz w:val="22"/>
          </w:rPr>
          <w:t>,</w:t>
        </w:r>
      </w:ins>
      <w:r w:rsidR="00F52901" w:rsidRPr="00393DBF">
        <w:rPr>
          <w:rFonts w:ascii="Arial" w:hAnsi="Arial" w:cs="Arial"/>
          <w:sz w:val="22"/>
        </w:rPr>
        <w:t xml:space="preserve"> had the average methylation level at 67.4%</w:t>
      </w:r>
      <w:del w:id="474" w:author="Microsoft Office 用户" w:date="2019-04-10T00:27:00Z">
        <w:r w:rsidR="00F52901" w:rsidRPr="00393DBF" w:rsidDel="00F91999">
          <w:rPr>
            <w:rFonts w:ascii="Arial" w:hAnsi="Arial" w:cs="Arial"/>
            <w:sz w:val="22"/>
          </w:rPr>
          <w:delText xml:space="preserve">, with </w:delText>
        </w:r>
      </w:del>
      <w:ins w:id="475" w:author="Microsoft Office 用户" w:date="2019-04-10T00:27:00Z">
        <w:r w:rsidR="00F91999">
          <w:rPr>
            <w:rFonts w:ascii="Arial" w:hAnsi="Arial" w:cs="Arial" w:hint="eastAsia"/>
            <w:sz w:val="22"/>
          </w:rPr>
          <w:t xml:space="preserve"> and </w:t>
        </w:r>
      </w:ins>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ins w:id="476" w:author="Schrodi, Steven J PHD" w:date="2019-04-16T19:14:00Z">
        <w:r w:rsidR="002C2DC6">
          <w:rPr>
            <w:rFonts w:ascii="Arial" w:hAnsi="Arial" w:cs="Arial"/>
            <w:sz w:val="22"/>
          </w:rPr>
          <w:t xml:space="preserve">. Importantly, this patient developed </w:t>
        </w:r>
      </w:ins>
      <w:ins w:id="477" w:author="Schrodi, Steven J PHD" w:date="2019-04-16T19:15:00Z">
        <w:r w:rsidR="002C2DC6">
          <w:rPr>
            <w:rFonts w:ascii="Arial" w:hAnsi="Arial" w:cs="Arial"/>
            <w:sz w:val="22"/>
          </w:rPr>
          <w:t>clinically diag</w:t>
        </w:r>
        <w:r w:rsidR="002C2DC6" w:rsidRPr="008655EA">
          <w:rPr>
            <w:rFonts w:ascii="Arial" w:hAnsi="Arial" w:cs="Arial"/>
            <w:sz w:val="22"/>
          </w:rPr>
          <w:t xml:space="preserve">nosed </w:t>
        </w:r>
      </w:ins>
      <w:ins w:id="478" w:author="Schrodi, Steven J PHD" w:date="2019-04-16T19:14:00Z">
        <w:r w:rsidR="002C2DC6" w:rsidRPr="008655EA">
          <w:rPr>
            <w:rFonts w:ascii="Arial" w:hAnsi="Arial" w:cs="Arial"/>
            <w:sz w:val="22"/>
          </w:rPr>
          <w:t xml:space="preserve">HCC within </w:t>
        </w:r>
        <w:del w:id="479" w:author="Zhang Haikun" w:date="2019-04-19T15:14:00Z">
          <w:r w:rsidR="002C2DC6" w:rsidRPr="008655EA" w:rsidDel="008655EA">
            <w:rPr>
              <w:rFonts w:ascii="Arial" w:hAnsi="Arial" w:cs="Arial"/>
              <w:sz w:val="22"/>
            </w:rPr>
            <w:delText>XX</w:delText>
          </w:r>
        </w:del>
      </w:ins>
      <w:ins w:id="480" w:author="Zhang Haikun" w:date="2019-04-19T15:14:00Z">
        <w:r w:rsidR="008655EA" w:rsidRPr="008655EA">
          <w:rPr>
            <w:rFonts w:ascii="Arial" w:hAnsi="Arial" w:cs="Arial"/>
            <w:sz w:val="22"/>
            <w:rPrChange w:id="481" w:author="Zhang Haikun" w:date="2019-04-19T15:14:00Z">
              <w:rPr>
                <w:rFonts w:ascii="Arial" w:hAnsi="Arial" w:cs="Arial"/>
                <w:sz w:val="22"/>
                <w:highlight w:val="yellow"/>
              </w:rPr>
            </w:rPrChange>
          </w:rPr>
          <w:t>six</w:t>
        </w:r>
      </w:ins>
      <w:ins w:id="482" w:author="Schrodi, Steven J PHD" w:date="2019-04-16T19:14:00Z">
        <w:r w:rsidR="002C2DC6" w:rsidRPr="008655EA">
          <w:rPr>
            <w:rFonts w:ascii="Arial" w:hAnsi="Arial" w:cs="Arial"/>
            <w:sz w:val="22"/>
          </w:rPr>
          <w:t xml:space="preserve"> months</w:t>
        </w:r>
      </w:ins>
      <w:ins w:id="483" w:author="Schrodi, Steven J PHD" w:date="2019-04-16T19:15:00Z">
        <w:r w:rsidR="002C2DC6" w:rsidRPr="008655EA">
          <w:rPr>
            <w:rFonts w:ascii="Arial" w:hAnsi="Arial" w:cs="Arial"/>
            <w:sz w:val="22"/>
          </w:rPr>
          <w:t>.</w:t>
        </w:r>
      </w:ins>
      <w:ins w:id="484" w:author="Microsoft Office 用户" w:date="2019-04-10T00:27:00Z">
        <w:del w:id="485" w:author="Schrodi, Steven J PHD" w:date="2019-04-16T19:15:00Z">
          <w:r w:rsidR="00F91999" w:rsidRPr="008655EA" w:rsidDel="002C2DC6">
            <w:rPr>
              <w:rFonts w:ascii="Arial" w:hAnsi="Arial" w:cs="Arial"/>
              <w:sz w:val="22"/>
            </w:rPr>
            <w:delText>,</w:delText>
          </w:r>
        </w:del>
      </w:ins>
      <w:del w:id="486" w:author="Schrodi, Steven J PHD" w:date="2019-04-16T19:15:00Z">
        <w:r w:rsidR="00F52901" w:rsidRPr="008655EA" w:rsidDel="002C2DC6">
          <w:rPr>
            <w:rFonts w:ascii="Arial" w:hAnsi="Arial" w:cs="Arial"/>
            <w:sz w:val="22"/>
          </w:rPr>
          <w:delText xml:space="preserve"> and this patient was </w:delText>
        </w:r>
      </w:del>
      <w:ins w:id="487" w:author="Microsoft Office 用户" w:date="2019-04-10T00:28:00Z">
        <w:del w:id="488" w:author="Schrodi, Steven J PHD" w:date="2019-04-16T19:15:00Z">
          <w:r w:rsidR="00F91999" w:rsidRPr="008655EA" w:rsidDel="002C2DC6">
            <w:rPr>
              <w:rFonts w:ascii="Arial" w:hAnsi="Arial" w:cs="Arial"/>
              <w:sz w:val="22"/>
            </w:rPr>
            <w:delText xml:space="preserve">developing into </w:delText>
          </w:r>
        </w:del>
      </w:ins>
      <w:del w:id="489" w:author="Schrodi, Steven J PHD" w:date="2019-04-16T19:15:00Z">
        <w:r w:rsidR="00F52901" w:rsidRPr="008655EA" w:rsidDel="002C2DC6">
          <w:rPr>
            <w:rFonts w:ascii="Arial" w:hAnsi="Arial" w:cs="Arial"/>
            <w:sz w:val="22"/>
          </w:rPr>
          <w:delText>diagnosed with HCC later</w:delText>
        </w:r>
      </w:del>
      <w:ins w:id="490" w:author="Guo, Shicheng" w:date="2019-04-09T16:41:00Z">
        <w:del w:id="491" w:author="Schrodi, Steven J PHD" w:date="2019-04-16T19:15:00Z">
          <w:r w:rsidR="005C03E2" w:rsidRPr="008655EA" w:rsidDel="002C2DC6">
            <w:rPr>
              <w:rFonts w:ascii="Arial" w:hAnsi="Arial" w:cs="Arial"/>
              <w:sz w:val="22"/>
            </w:rPr>
            <w:delText xml:space="preserve"> within xx month</w:delText>
          </w:r>
        </w:del>
      </w:ins>
      <w:del w:id="492" w:author="Schrodi, Steven J PHD" w:date="2019-04-16T19:15:00Z">
        <w:r w:rsidR="00F52901" w:rsidRPr="008655EA" w:rsidDel="002C2DC6">
          <w:rPr>
            <w:rFonts w:ascii="Arial" w:hAnsi="Arial" w:cs="Arial"/>
            <w:sz w:val="22"/>
          </w:rPr>
          <w:delText>.</w:delText>
        </w:r>
      </w:del>
      <w:r w:rsidR="00F52901" w:rsidRPr="008655EA">
        <w:rPr>
          <w:rFonts w:ascii="Arial" w:hAnsi="Arial" w:cs="Arial"/>
          <w:sz w:val="22"/>
        </w:rPr>
        <w:t xml:space="preserve"> Pat</w:t>
      </w:r>
      <w:r w:rsidR="00F52901" w:rsidRPr="00393DBF">
        <w:rPr>
          <w:rFonts w:ascii="Arial" w:hAnsi="Arial" w:cs="Arial"/>
          <w:sz w:val="22"/>
        </w:rPr>
        <w:t xml:space="preserve">ient P19 was diagnosed </w:t>
      </w:r>
      <w:ins w:id="493" w:author="Schrodi, Steven J PHD" w:date="2019-04-16T19:15:00Z">
        <w:r w:rsidR="003F61EA">
          <w:rPr>
            <w:rFonts w:ascii="Arial" w:hAnsi="Arial" w:cs="Arial"/>
            <w:sz w:val="22"/>
          </w:rPr>
          <w:t>with</w:t>
        </w:r>
      </w:ins>
      <w:del w:id="494" w:author="Schrodi, Steven J PHD" w:date="2019-04-16T19:15:00Z">
        <w:r w:rsidR="00F52901" w:rsidRPr="00393DBF" w:rsidDel="003F61EA">
          <w:rPr>
            <w:rFonts w:ascii="Arial" w:hAnsi="Arial" w:cs="Arial"/>
            <w:sz w:val="22"/>
          </w:rPr>
          <w:delText>as</w:delText>
        </w:r>
      </w:del>
      <w:r w:rsidR="00F52901" w:rsidRPr="00393DBF">
        <w:rPr>
          <w:rFonts w:ascii="Arial" w:hAnsi="Arial" w:cs="Arial"/>
          <w:sz w:val="22"/>
        </w:rPr>
        <w:t xml:space="preserve"> alcoholic cirrhosis, with the transaminase indicator and </w:t>
      </w:r>
      <w:ins w:id="495" w:author="Schrodi, Steven J PHD" w:date="2019-04-16T19:16:00Z">
        <w:r w:rsidR="003F61EA">
          <w:rPr>
            <w:rFonts w:ascii="Arial" w:hAnsi="Arial" w:cs="Arial"/>
            <w:sz w:val="22"/>
          </w:rPr>
          <w:t xml:space="preserve">presented with </w:t>
        </w:r>
      </w:ins>
      <w:ins w:id="496" w:author="Schrodi, Steven J PHD" w:date="2019-04-16T19:15:00Z">
        <w:r w:rsidR="003F61EA">
          <w:rPr>
            <w:rFonts w:ascii="Arial" w:hAnsi="Arial" w:cs="Arial"/>
            <w:sz w:val="22"/>
          </w:rPr>
          <w:t xml:space="preserve">mild </w:t>
        </w:r>
      </w:ins>
      <w:r w:rsidR="00F52901" w:rsidRPr="00393DBF">
        <w:rPr>
          <w:rFonts w:ascii="Arial" w:hAnsi="Arial" w:cs="Arial"/>
          <w:sz w:val="22"/>
        </w:rPr>
        <w:t>jaundice</w:t>
      </w:r>
      <w:del w:id="497" w:author="Schrodi, Steven J PHD" w:date="2019-04-16T19:16:00Z">
        <w:r w:rsidR="00F52901" w:rsidRPr="00393DBF" w:rsidDel="003F61EA">
          <w:rPr>
            <w:rFonts w:ascii="Arial" w:hAnsi="Arial" w:cs="Arial"/>
            <w:sz w:val="22"/>
          </w:rPr>
          <w:delText xml:space="preserve"> mildly abnormal</w:delText>
        </w:r>
      </w:del>
      <w:r w:rsidR="00F52901" w:rsidRPr="00393DBF">
        <w:rPr>
          <w:rFonts w:ascii="Arial" w:hAnsi="Arial" w:cs="Arial"/>
          <w:sz w:val="22"/>
        </w:rPr>
        <w:t xml:space="preserve"> at each of the follow-up time point</w:t>
      </w:r>
      <w:ins w:id="498" w:author="Schrodi, Steven J PHD" w:date="2019-04-16T19:16:00Z">
        <w:r w:rsidR="003F61EA">
          <w:rPr>
            <w:rFonts w:ascii="Arial" w:hAnsi="Arial" w:cs="Arial"/>
            <w:sz w:val="22"/>
          </w:rPr>
          <w:t>s</w:t>
        </w:r>
      </w:ins>
      <w:r w:rsidR="00F52901" w:rsidRPr="00393DBF">
        <w:rPr>
          <w:rFonts w:ascii="Arial" w:hAnsi="Arial" w:cs="Arial"/>
          <w:sz w:val="22"/>
        </w:rPr>
        <w:t xml:space="preserve">. For patient P2 </w:t>
      </w:r>
      <w:del w:id="499" w:author="Schrodi, Steven J PHD" w:date="2019-04-16T19:18:00Z">
        <w:r w:rsidR="00F52901" w:rsidRPr="00393DBF" w:rsidDel="00186C3C">
          <w:rPr>
            <w:rFonts w:ascii="Arial" w:hAnsi="Arial" w:cs="Arial"/>
            <w:sz w:val="22"/>
          </w:rPr>
          <w:delText xml:space="preserve">with </w:delText>
        </w:r>
      </w:del>
      <w:ins w:id="500" w:author="Schrodi, Steven J PHD" w:date="2019-04-16T19:18:00Z">
        <w:r w:rsidR="00186C3C">
          <w:rPr>
            <w:rFonts w:ascii="Arial" w:hAnsi="Arial" w:cs="Arial"/>
            <w:sz w:val="22"/>
          </w:rPr>
          <w:t>(</w:t>
        </w:r>
      </w:ins>
      <w:r w:rsidR="00F52901" w:rsidRPr="00393DBF">
        <w:rPr>
          <w:rFonts w:ascii="Arial" w:hAnsi="Arial" w:cs="Arial"/>
          <w:sz w:val="22"/>
        </w:rPr>
        <w:t>chronic hepatitis</w:t>
      </w:r>
      <w:ins w:id="501" w:author="Schrodi, Steven J PHD" w:date="2019-04-16T19:18:00Z">
        <w:r w:rsidR="00186C3C">
          <w:rPr>
            <w:rFonts w:ascii="Arial" w:hAnsi="Arial" w:cs="Arial"/>
            <w:sz w:val="22"/>
          </w:rPr>
          <w:t>)</w:t>
        </w:r>
      </w:ins>
      <w:r w:rsidR="00F52901" w:rsidRPr="00393DBF">
        <w:rPr>
          <w:rFonts w:ascii="Arial" w:hAnsi="Arial" w:cs="Arial"/>
          <w:sz w:val="22"/>
        </w:rPr>
        <w:t xml:space="preserve"> and P18 </w:t>
      </w:r>
      <w:del w:id="502" w:author="Schrodi, Steven J PHD" w:date="2019-04-16T19:18:00Z">
        <w:r w:rsidR="00F52901" w:rsidRPr="00393DBF" w:rsidDel="00186C3C">
          <w:rPr>
            <w:rFonts w:ascii="Arial" w:hAnsi="Arial" w:cs="Arial"/>
            <w:sz w:val="22"/>
          </w:rPr>
          <w:delText xml:space="preserve">with </w:delText>
        </w:r>
      </w:del>
      <w:del w:id="503" w:author="Microsoft Office 用户" w:date="2019-04-10T00:29:00Z">
        <w:r w:rsidR="00F52901" w:rsidRPr="00393DBF" w:rsidDel="00F91999">
          <w:rPr>
            <w:rFonts w:ascii="Arial" w:hAnsi="Arial" w:cs="Arial"/>
            <w:sz w:val="22"/>
          </w:rPr>
          <w:delText>nash</w:delText>
        </w:r>
      </w:del>
      <w:ins w:id="504" w:author="Schrodi, Steven J PHD" w:date="2019-04-16T19:18:00Z">
        <w:r w:rsidR="00186C3C">
          <w:rPr>
            <w:rFonts w:ascii="Arial" w:hAnsi="Arial" w:cs="Arial"/>
            <w:sz w:val="22"/>
          </w:rPr>
          <w:t>(</w:t>
        </w:r>
      </w:ins>
      <w:ins w:id="505" w:author="Microsoft Office 用户" w:date="2019-04-10T00:29:00Z">
        <w:r w:rsidR="00F91999">
          <w:rPr>
            <w:rFonts w:ascii="Arial" w:hAnsi="Arial" w:cs="Arial" w:hint="eastAsia"/>
            <w:sz w:val="22"/>
          </w:rPr>
          <w:t>NASH</w:t>
        </w:r>
      </w:ins>
      <w:r w:rsidR="00F52901" w:rsidRPr="00393DBF">
        <w:rPr>
          <w:rFonts w:ascii="Arial" w:hAnsi="Arial" w:cs="Arial"/>
          <w:sz w:val="22"/>
        </w:rPr>
        <w:t>-related cirrhosis</w:t>
      </w:r>
      <w:ins w:id="506" w:author="Schrodi, Steven J PHD" w:date="2019-04-16T19:18:00Z">
        <w:r w:rsidR="00186C3C">
          <w:rPr>
            <w:rFonts w:ascii="Arial" w:hAnsi="Arial" w:cs="Arial"/>
            <w:sz w:val="22"/>
          </w:rPr>
          <w:t>)</w:t>
        </w:r>
      </w:ins>
      <w:del w:id="507" w:author="Schrodi, Steven J PHD" w:date="2019-04-16T19:18:00Z">
        <w:r w:rsidR="00F52901" w:rsidRPr="00393DBF" w:rsidDel="00186C3C">
          <w:rPr>
            <w:rFonts w:ascii="Arial" w:hAnsi="Arial" w:cs="Arial"/>
            <w:sz w:val="22"/>
          </w:rPr>
          <w:delText>,</w:delText>
        </w:r>
      </w:del>
      <w:r w:rsidR="00F52901" w:rsidRPr="00393DBF">
        <w:rPr>
          <w:rFonts w:ascii="Arial" w:hAnsi="Arial" w:cs="Arial"/>
          <w:sz w:val="22"/>
        </w:rPr>
        <w:t xml:space="preserve"> both</w:t>
      </w:r>
      <w:del w:id="508" w:author="Schrodi, Steven J PHD" w:date="2019-04-16T19:18:00Z">
        <w:r w:rsidR="00F52901" w:rsidRPr="00393DBF" w:rsidDel="00186C3C">
          <w:rPr>
            <w:rFonts w:ascii="Arial" w:hAnsi="Arial" w:cs="Arial"/>
            <w:sz w:val="22"/>
          </w:rPr>
          <w:delText xml:space="preserve"> of them</w:delText>
        </w:r>
      </w:del>
      <w:r w:rsidR="00F52901" w:rsidRPr="00393DBF">
        <w:rPr>
          <w:rFonts w:ascii="Arial" w:hAnsi="Arial" w:cs="Arial"/>
          <w:sz w:val="22"/>
        </w:rPr>
        <w:t xml:space="preserve"> had no </w:t>
      </w:r>
      <w:ins w:id="509" w:author="Schrodi, Steven J PHD" w:date="2019-04-16T19:19:00Z">
        <w:r w:rsidR="00186C3C">
          <w:rPr>
            <w:rFonts w:ascii="Arial" w:hAnsi="Arial" w:cs="Arial"/>
            <w:sz w:val="22"/>
          </w:rPr>
          <w:t xml:space="preserve">observed </w:t>
        </w:r>
      </w:ins>
      <w:r w:rsidR="00F52901" w:rsidRPr="00393DBF">
        <w:rPr>
          <w:rFonts w:ascii="Arial" w:hAnsi="Arial" w:cs="Arial"/>
          <w:sz w:val="22"/>
        </w:rPr>
        <w:t xml:space="preserve">abnormal measurements </w:t>
      </w:r>
      <w:del w:id="510" w:author="Schrodi, Steven J PHD" w:date="2019-04-16T19:19:00Z">
        <w:r w:rsidR="00F52901" w:rsidRPr="00393DBF" w:rsidDel="00186C3C">
          <w:rPr>
            <w:rFonts w:ascii="Arial" w:hAnsi="Arial" w:cs="Arial"/>
            <w:sz w:val="22"/>
          </w:rPr>
          <w:delText xml:space="preserve">observed </w:delText>
        </w:r>
      </w:del>
      <w:r w:rsidR="00F52901" w:rsidRPr="00393DBF">
        <w:rPr>
          <w:rFonts w:ascii="Arial" w:hAnsi="Arial" w:cs="Arial"/>
          <w:sz w:val="22"/>
        </w:rPr>
        <w:t xml:space="preserve">and </w:t>
      </w:r>
      <w:ins w:id="511" w:author="Schrodi, Steven J PHD" w:date="2019-04-16T19:19:00Z">
        <w:r w:rsidR="00186C3C">
          <w:rPr>
            <w:rFonts w:ascii="Arial" w:hAnsi="Arial" w:cs="Arial"/>
            <w:sz w:val="22"/>
          </w:rPr>
          <w:t>have not</w:t>
        </w:r>
      </w:ins>
      <w:del w:id="512" w:author="Schrodi, Steven J PHD" w:date="2019-04-16T19:19:00Z">
        <w:r w:rsidR="00F52901" w:rsidRPr="00393DBF" w:rsidDel="00186C3C">
          <w:rPr>
            <w:rFonts w:ascii="Arial" w:hAnsi="Arial" w:cs="Arial"/>
            <w:sz w:val="22"/>
          </w:rPr>
          <w:delText>haven’t</w:delText>
        </w:r>
      </w:del>
      <w:r w:rsidR="00F52901" w:rsidRPr="00393DBF">
        <w:rPr>
          <w:rFonts w:ascii="Arial" w:hAnsi="Arial" w:cs="Arial"/>
          <w:sz w:val="22"/>
        </w:rPr>
        <w:t xml:space="preserve"> had </w:t>
      </w:r>
      <w:ins w:id="513" w:author="Schrodi, Steven J PHD" w:date="2019-04-16T19:19:00Z">
        <w:r w:rsidR="00186C3C">
          <w:rPr>
            <w:rFonts w:ascii="Arial" w:hAnsi="Arial" w:cs="Arial"/>
            <w:sz w:val="22"/>
          </w:rPr>
          <w:t xml:space="preserve">a detected </w:t>
        </w:r>
      </w:ins>
      <w:r w:rsidR="00F52901" w:rsidRPr="00393DBF">
        <w:rPr>
          <w:rFonts w:ascii="Arial" w:hAnsi="Arial" w:cs="Arial"/>
          <w:sz w:val="22"/>
        </w:rPr>
        <w:t>tumor</w:t>
      </w:r>
      <w:del w:id="514" w:author="Schrodi, Steven J PHD" w:date="2019-04-16T19:19:00Z">
        <w:r w:rsidR="00F52901" w:rsidRPr="00393DBF" w:rsidDel="00186C3C">
          <w:rPr>
            <w:rFonts w:ascii="Arial" w:hAnsi="Arial" w:cs="Arial"/>
            <w:sz w:val="22"/>
          </w:rPr>
          <w:delText xml:space="preserve"> detecte</w:delText>
        </w:r>
        <w:r w:rsidR="00F52901" w:rsidRPr="003A42E7" w:rsidDel="00186C3C">
          <w:rPr>
            <w:rFonts w:ascii="Arial" w:hAnsi="Arial" w:cs="Arial"/>
            <w:sz w:val="22"/>
          </w:rPr>
          <w:delText>d yet</w:delText>
        </w:r>
      </w:del>
      <w:r w:rsidR="00F52901" w:rsidRPr="003A42E7">
        <w:rPr>
          <w:rFonts w:ascii="Arial" w:hAnsi="Arial" w:cs="Arial"/>
          <w:sz w:val="22"/>
        </w:rPr>
        <w: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del w:id="515" w:author="Microsoft Office 用户" w:date="2019-04-10T00:30:00Z">
        <w:r w:rsidR="00F52901" w:rsidRPr="003A42E7" w:rsidDel="00F91999">
          <w:rPr>
            <w:rFonts w:ascii="Arial" w:hAnsi="Arial" w:cs="Arial"/>
            <w:sz w:val="22"/>
          </w:rPr>
          <w:delText xml:space="preserve">biomarkers </w:delText>
        </w:r>
      </w:del>
      <w:ins w:id="516" w:author="Microsoft Office 用户" w:date="2019-04-10T00:30:00Z">
        <w:r w:rsidR="00F91999" w:rsidRPr="003A42E7">
          <w:rPr>
            <w:rFonts w:ascii="Arial" w:hAnsi="Arial" w:cs="Arial"/>
            <w:sz w:val="22"/>
          </w:rPr>
          <w:t>biomarker</w:t>
        </w:r>
        <w:r w:rsidR="00F91999">
          <w:rPr>
            <w:rFonts w:ascii="Arial" w:hAnsi="Arial" w:cs="Arial" w:hint="eastAsia"/>
            <w:sz w:val="22"/>
          </w:rPr>
          <w:t xml:space="preserve"> </w:t>
        </w:r>
      </w:ins>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ins w:id="517" w:author="Schrodi, Steven J PHD" w:date="2019-04-16T19:20:00Z">
        <w:r w:rsidR="00EA70AD">
          <w:rPr>
            <w:rFonts w:ascii="Arial" w:hAnsi="Arial" w:cs="Arial"/>
            <w:sz w:val="22"/>
          </w:rPr>
          <w:t xml:space="preserve"> infection</w:t>
        </w:r>
      </w:ins>
      <w:r w:rsidR="00F52901" w:rsidRPr="003A42E7">
        <w:rPr>
          <w:rFonts w:ascii="Arial" w:hAnsi="Arial" w:cs="Arial"/>
          <w:sz w:val="22"/>
        </w:rPr>
        <w:t>.</w:t>
      </w:r>
      <w:commentRangeEnd w:id="384"/>
      <w:r w:rsidR="0080016C">
        <w:rPr>
          <w:rStyle w:val="CommentReference"/>
          <w:rFonts w:asciiTheme="minorHAnsi" w:eastAsiaTheme="minorEastAsia" w:hAnsiTheme="minorHAnsi" w:cstheme="minorBidi"/>
          <w:kern w:val="2"/>
          <w:lang w:eastAsia="zh-CN"/>
        </w:rPr>
        <w:commentReference w:id="384"/>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0E0275AC"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t>
      </w:r>
      <w:commentRangeStart w:id="518"/>
      <w:r>
        <w:rPr>
          <w:rFonts w:ascii="Arial" w:eastAsia="SimSun" w:hAnsi="Arial" w:cs="Arial"/>
          <w:sz w:val="22"/>
        </w:rPr>
        <w:t xml:space="preserve">with </w:t>
      </w:r>
      <w:r w:rsidR="008C559F">
        <w:rPr>
          <w:rFonts w:ascii="Arial" w:eastAsia="SimSun" w:hAnsi="Arial" w:cs="Arial"/>
          <w:sz w:val="22"/>
        </w:rPr>
        <w:t>or without</w:t>
      </w:r>
      <w:commentRangeEnd w:id="518"/>
      <w:r w:rsidR="00EA70AD">
        <w:rPr>
          <w:rStyle w:val="CommentReference"/>
        </w:rPr>
        <w:commentReference w:id="518"/>
      </w:r>
      <w:r w:rsidR="008C559F">
        <w:rPr>
          <w:rFonts w:ascii="Arial" w:eastAsia="SimSun" w:hAnsi="Arial" w:cs="Arial"/>
          <w:sz w:val="22"/>
        </w:rPr>
        <w:t xml:space="preserve"> alph</w:t>
      </w:r>
      <w:r>
        <w:rPr>
          <w:rFonts w:ascii="Arial" w:eastAsia="SimSun" w:hAnsi="Arial" w:cs="Arial"/>
          <w:sz w:val="22"/>
        </w:rPr>
        <w:t>a-fetoprotein</w:t>
      </w:r>
      <w:ins w:id="519" w:author="Guo, Shicheng" w:date="2019-04-17T16:50:00Z">
        <w:r w:rsidR="00612E67">
          <w:rPr>
            <w:rFonts w:ascii="Arial" w:eastAsia="SimSun" w:hAnsi="Arial" w:cs="Arial"/>
            <w:sz w:val="22"/>
          </w:rPr>
          <w:t xml:space="preserve"> (AFP)</w:t>
        </w:r>
      </w:ins>
      <w:r>
        <w:rPr>
          <w:rFonts w:ascii="Arial" w:eastAsia="SimSun" w:hAnsi="Arial" w:cs="Arial"/>
          <w:sz w:val="22"/>
        </w:rPr>
        <w:t xml:space="preserve"> every 6 months</w:t>
      </w:r>
      <w:ins w:id="520" w:author="Guo, Shicheng" w:date="2019-04-09T16:48:00Z">
        <w:r w:rsidR="000A1B18">
          <w:rPr>
            <w:rFonts w:ascii="Arial" w:eastAsia="SimSun" w:hAnsi="Arial" w:cs="Arial"/>
            <w:sz w:val="22"/>
          </w:rPr>
          <w:t xml:space="preserve"> </w:t>
        </w:r>
      </w:ins>
      <w:ins w:id="521" w:author="Schrodi, Steven J PHD" w:date="2019-04-16T19:21:00Z">
        <w:r w:rsidR="00EA70AD">
          <w:rPr>
            <w:rFonts w:ascii="Arial" w:eastAsia="SimSun" w:hAnsi="Arial" w:cs="Arial"/>
            <w:sz w:val="22"/>
          </w:rPr>
          <w:t>to increase the likelihood of an early</w:t>
        </w:r>
      </w:ins>
      <w:ins w:id="522" w:author="Schrodi, Steven J PHD" w:date="2019-04-16T19:22:00Z">
        <w:r w:rsidR="00EA70AD">
          <w:rPr>
            <w:rFonts w:ascii="Arial" w:eastAsia="SimSun" w:hAnsi="Arial" w:cs="Arial"/>
            <w:sz w:val="22"/>
          </w:rPr>
          <w:t xml:space="preserve"> stage</w:t>
        </w:r>
      </w:ins>
      <w:ins w:id="523" w:author="Schrodi, Steven J PHD" w:date="2019-04-16T19:21:00Z">
        <w:r w:rsidR="00EA70AD">
          <w:rPr>
            <w:rFonts w:ascii="Arial" w:eastAsia="SimSun" w:hAnsi="Arial" w:cs="Arial"/>
            <w:sz w:val="22"/>
          </w:rPr>
          <w:t xml:space="preserve"> HCC diagnosis, thereby </w:t>
        </w:r>
      </w:ins>
      <w:ins w:id="524" w:author="Schrodi, Steven J PHD" w:date="2019-04-16T19:22:00Z">
        <w:r w:rsidR="00EA70AD">
          <w:rPr>
            <w:rFonts w:ascii="Arial" w:eastAsia="SimSun" w:hAnsi="Arial" w:cs="Arial"/>
            <w:sz w:val="22"/>
          </w:rPr>
          <w:t>enabling more effective clinical interventions.</w:t>
        </w:r>
      </w:ins>
      <w:ins w:id="525" w:author="Guo, Shicheng" w:date="2019-04-09T16:48:00Z">
        <w:del w:id="526" w:author="Schrodi, Steven J PHD" w:date="2019-04-16T19:23:00Z">
          <w:r w:rsidR="000A1B18" w:rsidDel="00EA70AD">
            <w:rPr>
              <w:rFonts w:ascii="Arial" w:eastAsia="SimSun" w:hAnsi="Arial" w:cs="Arial"/>
              <w:sz w:val="22"/>
            </w:rPr>
            <w:delText>so that</w:delText>
          </w:r>
        </w:del>
      </w:ins>
      <w:del w:id="527" w:author="Schrodi, Steven J PHD" w:date="2019-04-16T19:23:00Z">
        <w:r w:rsidDel="00EA70AD">
          <w:rPr>
            <w:rFonts w:ascii="Arial" w:eastAsia="SimSun" w:hAnsi="Arial" w:cs="Arial"/>
            <w:sz w:val="22"/>
          </w:rPr>
          <w:delText>.</w:delText>
        </w:r>
        <w:r w:rsidR="000D7152" w:rsidDel="00EA70AD">
          <w:rPr>
            <w:rFonts w:ascii="Arial" w:eastAsia="SimSun" w:hAnsi="Arial" w:cs="Arial"/>
            <w:sz w:val="22"/>
          </w:rPr>
          <w:delText xml:space="preserve"> </w:delText>
        </w:r>
        <w:r w:rsidRPr="000A1B18" w:rsidDel="00EA70AD">
          <w:rPr>
            <w:rFonts w:ascii="Arial" w:eastAsia="SimSun" w:hAnsi="Arial" w:cs="Arial"/>
            <w:sz w:val="22"/>
            <w:highlight w:val="yellow"/>
            <w:rPrChange w:id="528" w:author="Guo, Shicheng" w:date="2019-04-09T16:48:00Z">
              <w:rPr>
                <w:rFonts w:ascii="Arial" w:eastAsia="SimSun" w:hAnsi="Arial" w:cs="Arial"/>
                <w:sz w:val="22"/>
              </w:rPr>
            </w:rPrChange>
          </w:rPr>
          <w:delText>The goal</w:delText>
        </w:r>
        <w:r w:rsidDel="00EA70AD">
          <w:rPr>
            <w:rFonts w:ascii="Arial" w:eastAsia="SimSun" w:hAnsi="Arial" w:cs="Arial"/>
            <w:sz w:val="22"/>
          </w:rPr>
          <w:delText xml:space="preserve"> is to diagnosis HCC at early stage whi</w:delText>
        </w:r>
        <w:r w:rsidR="008C559F" w:rsidDel="00EA70AD">
          <w:rPr>
            <w:rFonts w:ascii="Arial" w:eastAsia="SimSun" w:hAnsi="Arial" w:cs="Arial"/>
            <w:sz w:val="22"/>
          </w:rPr>
          <w:delText>ch is curable.</w:delText>
        </w:r>
      </w:del>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ins w:id="529"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 xml:space="preserve">sensitive nor </w:t>
      </w:r>
      <w:ins w:id="530"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specific, and there is a</w:t>
      </w:r>
      <w:ins w:id="531" w:author="Schrodi, Steven J PHD" w:date="2019-04-16T19:23:00Z">
        <w:r w:rsidR="00EA70AD">
          <w:rPr>
            <w:rFonts w:ascii="Arial" w:eastAsia="SimSun" w:hAnsi="Arial" w:cs="Arial"/>
            <w:sz w:val="22"/>
          </w:rPr>
          <w:t xml:space="preserve">n unmet clinical need for new non-invasive diagnostic tests, such as </w:t>
        </w:r>
      </w:ins>
      <w:del w:id="532" w:author="Schrodi, Steven J PHD" w:date="2019-04-16T19:24:00Z">
        <w:r w:rsidR="00764EE6" w:rsidDel="00EA70AD">
          <w:rPr>
            <w:rFonts w:ascii="Arial" w:eastAsia="SimSun" w:hAnsi="Arial" w:cs="Arial"/>
            <w:sz w:val="22"/>
          </w:rPr>
          <w:delText xml:space="preserve"> great need for a new non-invasive diagnostic test such as liquid </w:delText>
        </w:r>
      </w:del>
      <w:ins w:id="533" w:author="Schrodi, Steven J PHD" w:date="2019-04-16T19:24:00Z">
        <w:r w:rsidR="00EA70AD">
          <w:rPr>
            <w:rFonts w:ascii="Arial" w:eastAsia="SimSun" w:hAnsi="Arial" w:cs="Arial"/>
            <w:sz w:val="22"/>
          </w:rPr>
          <w:t xml:space="preserve">liquid </w:t>
        </w:r>
      </w:ins>
      <w:r w:rsidR="00764EE6">
        <w:rPr>
          <w:rFonts w:ascii="Arial" w:eastAsia="SimSun" w:hAnsi="Arial" w:cs="Arial"/>
          <w:sz w:val="22"/>
        </w:rPr>
        <w:t xml:space="preserve">biopsy </w:t>
      </w:r>
      <w:ins w:id="534" w:author="Schrodi, Steven J PHD" w:date="2019-04-16T19:24:00Z">
        <w:r w:rsidR="00EA70AD">
          <w:rPr>
            <w:rFonts w:ascii="Arial" w:eastAsia="SimSun" w:hAnsi="Arial" w:cs="Arial"/>
            <w:sz w:val="22"/>
          </w:rPr>
          <w:t>using</w:t>
        </w:r>
      </w:ins>
      <w:del w:id="535" w:author="Schrodi, Steven J PHD" w:date="2019-04-16T19:24:00Z">
        <w:r w:rsidR="00764EE6" w:rsidDel="00EA70AD">
          <w:rPr>
            <w:rFonts w:ascii="Arial" w:eastAsia="SimSun" w:hAnsi="Arial" w:cs="Arial"/>
            <w:sz w:val="22"/>
          </w:rPr>
          <w:delText>for</w:delText>
        </w:r>
      </w:del>
      <w:r w:rsidR="00764EE6">
        <w:rPr>
          <w:rFonts w:ascii="Arial" w:eastAsia="SimSun" w:hAnsi="Arial" w:cs="Arial"/>
          <w:sz w:val="22"/>
        </w:rPr>
        <w:t xml:space="preserve"> circulating tumor cell</w:t>
      </w:r>
      <w:ins w:id="536" w:author="Schrodi, Steven J PHD" w:date="2019-04-16T19:24:00Z">
        <w:r w:rsidR="00EA70AD">
          <w:rPr>
            <w:rFonts w:ascii="Arial" w:eastAsia="SimSun" w:hAnsi="Arial" w:cs="Arial"/>
            <w:sz w:val="22"/>
          </w:rPr>
          <w:t>s</w:t>
        </w:r>
      </w:ins>
      <w:ins w:id="537" w:author="Guo, Shicheng" w:date="2019-04-09T16:54:00Z">
        <w:r w:rsidR="005D4E3B">
          <w:rPr>
            <w:rFonts w:ascii="Arial" w:eastAsia="SimSun" w:hAnsi="Arial" w:cs="Arial"/>
            <w:sz w:val="22"/>
          </w:rPr>
          <w:t xml:space="preserve"> </w:t>
        </w:r>
      </w:ins>
      <w:r w:rsidR="004747D9">
        <w:rPr>
          <w:rFonts w:ascii="Arial" w:eastAsia="SimSun" w:hAnsi="Arial" w:cs="Arial"/>
          <w:sz w:val="22"/>
        </w:rPr>
        <w:fldChar w:fldCharType="begin"/>
      </w:r>
      <w:r w:rsidR="002005CA">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2005CA">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cell-free DNA has been </w:t>
      </w:r>
      <w:ins w:id="538" w:author="Schrodi, Steven J PHD" w:date="2019-04-16T19:25:00Z">
        <w:r w:rsidR="00AC620E">
          <w:rPr>
            <w:rFonts w:ascii="Arial" w:eastAsia="SimSun" w:hAnsi="Arial" w:cs="Arial"/>
            <w:sz w:val="22"/>
          </w:rPr>
          <w:t>shown</w:t>
        </w:r>
      </w:ins>
      <w:del w:id="539" w:author="Schrodi, Steven J PHD" w:date="2019-04-16T19:25:00Z">
        <w:r w:rsidR="00A427E7" w:rsidRPr="00393DBF" w:rsidDel="00AC620E">
          <w:rPr>
            <w:rFonts w:ascii="Arial" w:eastAsia="SimSun" w:hAnsi="Arial" w:cs="Arial"/>
            <w:sz w:val="22"/>
          </w:rPr>
          <w:delText>proved</w:delText>
        </w:r>
      </w:del>
      <w:r w:rsidR="00A427E7" w:rsidRPr="00393DBF">
        <w:rPr>
          <w:rFonts w:ascii="Arial" w:eastAsia="SimSun" w:hAnsi="Arial" w:cs="Arial"/>
          <w:sz w:val="22"/>
        </w:rPr>
        <w:t xml:space="preserve"> effective for cancer detection</w:t>
      </w:r>
      <w:ins w:id="540" w:author="Guo, Shicheng" w:date="2019-04-09T16:54:00Z">
        <w:r w:rsidR="005D4E3B">
          <w:rPr>
            <w:rFonts w:ascii="Arial" w:eastAsia="SimSun" w:hAnsi="Arial" w:cs="Arial"/>
            <w:sz w:val="22"/>
          </w:rPr>
          <w:t xml:space="preserve"> </w:t>
        </w:r>
      </w:ins>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 </w:instrText>
      </w:r>
      <w:r w:rsidR="00DF19A4">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EN.CITE.DATA </w:instrText>
      </w:r>
      <w:r w:rsidR="00DF19A4">
        <w:rPr>
          <w:rFonts w:ascii="Arial" w:eastAsia="SimSun" w:hAnsi="Arial" w:cs="Arial"/>
          <w:sz w:val="22"/>
        </w:rPr>
      </w:r>
      <w:r w:rsidR="00DF19A4">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w:t>
      </w:r>
      <w:r w:rsidR="00A427E7" w:rsidRPr="00393DBF">
        <w:rPr>
          <w:rFonts w:ascii="Arial" w:eastAsia="SimSun" w:hAnsi="Arial" w:cs="Arial"/>
          <w:sz w:val="22"/>
        </w:rPr>
        <w:lastRenderedPageBreak/>
        <w:t xml:space="preserve">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del w:id="541" w:author="Zhang Haikun" w:date="2019-04-18T15:11: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ins w:id="542" w:author="Schrodi, Steven J PHD" w:date="2019-04-16T19:26:00Z">
        <w:r w:rsidR="00AC620E">
          <w:rPr>
            <w:rFonts w:ascii="Arial" w:eastAsia="SimSun" w:hAnsi="Arial" w:cs="Arial"/>
            <w:sz w:val="22"/>
          </w:rPr>
          <w:t>Moreover</w:t>
        </w:r>
      </w:ins>
      <w:del w:id="543" w:author="Schrodi, Steven J PHD" w:date="2019-04-16T19:26:00Z">
        <w:r w:rsidR="00DB5A8A" w:rsidDel="00AC620E">
          <w:rPr>
            <w:rFonts w:ascii="Arial" w:eastAsia="SimSun" w:hAnsi="Arial" w:cs="Arial"/>
            <w:sz w:val="22"/>
          </w:rPr>
          <w:delText>Meanwhile</w:delText>
        </w:r>
      </w:del>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regions was </w:t>
      </w:r>
      <w:ins w:id="544" w:author="Schrodi, Steven J PHD" w:date="2019-04-16T19:26:00Z">
        <w:r w:rsidR="00AC620E">
          <w:rPr>
            <w:rFonts w:ascii="Arial" w:eastAsia="SimSun" w:hAnsi="Arial" w:cs="Arial"/>
            <w:sz w:val="22"/>
          </w:rPr>
          <w:t>shown to be</w:t>
        </w:r>
      </w:ins>
      <w:del w:id="545" w:author="Schrodi, Steven J PHD" w:date="2019-04-16T19:27:00Z">
        <w:r w:rsidR="00DB5A8A" w:rsidDel="00AC620E">
          <w:rPr>
            <w:rFonts w:ascii="Arial" w:eastAsia="SimSun" w:hAnsi="Arial" w:cs="Arial"/>
            <w:sz w:val="22"/>
          </w:rPr>
          <w:delText>p</w:delText>
        </w:r>
      </w:del>
      <w:del w:id="546" w:author="Schrodi, Steven J PHD" w:date="2019-04-16T19:26:00Z">
        <w:r w:rsidR="00DB5A8A" w:rsidDel="00AC620E">
          <w:rPr>
            <w:rFonts w:ascii="Arial" w:eastAsia="SimSun" w:hAnsi="Arial" w:cs="Arial"/>
            <w:sz w:val="22"/>
          </w:rPr>
          <w:delText>roved to</w:delText>
        </w:r>
      </w:del>
      <w:r w:rsidR="00DB5A8A">
        <w:rPr>
          <w:rFonts w:ascii="Arial" w:eastAsia="SimSun" w:hAnsi="Arial" w:cs="Arial"/>
          <w:sz w:val="22"/>
        </w:rPr>
        <w:t xml:space="preserve"> potential biomarkers for cancer </w:t>
      </w:r>
      <w:ins w:id="547" w:author="Schrodi, Steven J PHD" w:date="2019-04-16T19:27:00Z">
        <w:r w:rsidR="00AC620E">
          <w:rPr>
            <w:rFonts w:ascii="Arial" w:eastAsia="SimSun" w:hAnsi="Arial" w:cs="Arial"/>
            <w:sz w:val="22"/>
          </w:rPr>
          <w:t>prognosis</w:t>
        </w:r>
      </w:ins>
      <w:del w:id="548" w:author="Schrodi, Steven J PHD" w:date="2019-04-16T19:27:00Z">
        <w:r w:rsidR="00DB5A8A" w:rsidDel="00AC620E">
          <w:rPr>
            <w:rFonts w:ascii="Arial" w:eastAsia="SimSun" w:hAnsi="Arial" w:cs="Arial"/>
            <w:sz w:val="22"/>
          </w:rPr>
          <w:delText>progress prediction</w:delText>
        </w:r>
      </w:del>
      <w:r w:rsidR="00DB5A8A">
        <w:rPr>
          <w:rFonts w:ascii="Arial" w:eastAsia="SimSun" w:hAnsi="Arial" w:cs="Arial"/>
          <w:sz w:val="22"/>
        </w:rPr>
        <w:t xml:space="preserve">. </w:t>
      </w:r>
      <w:r w:rsidR="004F4D99">
        <w:rPr>
          <w:rFonts w:ascii="Arial" w:eastAsia="SimSun" w:hAnsi="Arial" w:cs="Arial"/>
          <w:sz w:val="22"/>
        </w:rPr>
        <w:t>Our result showed that DNA methylation level</w:t>
      </w:r>
      <w:ins w:id="549" w:author="Schrodi, Steven J PHD" w:date="2019-04-16T19:27:00Z">
        <w:r w:rsidR="00AC620E">
          <w:rPr>
            <w:rFonts w:ascii="Arial" w:eastAsia="SimSun" w:hAnsi="Arial" w:cs="Arial"/>
            <w:sz w:val="22"/>
          </w:rPr>
          <w:t>s</w:t>
        </w:r>
      </w:ins>
      <w:r w:rsidR="004F4D99">
        <w:rPr>
          <w:rFonts w:ascii="Arial" w:eastAsia="SimSun" w:hAnsi="Arial" w:cs="Arial"/>
          <w:sz w:val="22"/>
        </w:rPr>
        <w:t xml:space="preserve"> in HBV integration regions </w:t>
      </w:r>
      <w:ins w:id="550" w:author="Schrodi, Steven J PHD" w:date="2019-04-16T19:27:00Z">
        <w:r w:rsidR="00AC620E">
          <w:rPr>
            <w:rFonts w:ascii="Arial" w:eastAsia="SimSun" w:hAnsi="Arial" w:cs="Arial"/>
            <w:sz w:val="22"/>
          </w:rPr>
          <w:t>were</w:t>
        </w:r>
      </w:ins>
      <w:del w:id="551" w:author="Schrodi, Steven J PHD" w:date="2019-04-16T19:27:00Z">
        <w:r w:rsidR="004F4D99" w:rsidDel="00AC620E">
          <w:rPr>
            <w:rFonts w:ascii="Arial" w:eastAsia="SimSun" w:hAnsi="Arial" w:cs="Arial"/>
            <w:sz w:val="22"/>
          </w:rPr>
          <w:delText>was</w:delText>
        </w:r>
      </w:del>
      <w:r w:rsidR="004F4D99">
        <w:rPr>
          <w:rFonts w:ascii="Arial" w:eastAsia="SimSun" w:hAnsi="Arial" w:cs="Arial"/>
          <w:sz w:val="22"/>
        </w:rPr>
        <w:t xml:space="preserve"> negatively correlated with AFP level, which </w:t>
      </w:r>
      <w:ins w:id="552" w:author="Schrodi, Steven J PHD" w:date="2019-04-16T19:27:00Z">
        <w:r w:rsidR="00AC620E">
          <w:rPr>
            <w:rFonts w:ascii="Arial" w:eastAsia="SimSun" w:hAnsi="Arial" w:cs="Arial"/>
            <w:sz w:val="22"/>
          </w:rPr>
          <w:t>corroborate</w:t>
        </w:r>
      </w:ins>
      <w:del w:id="553" w:author="Schrodi, Steven J PHD" w:date="2019-04-16T19:27:00Z">
        <w:r w:rsidR="004F4D99" w:rsidDel="00AC620E">
          <w:rPr>
            <w:rFonts w:ascii="Arial" w:eastAsia="SimSun" w:hAnsi="Arial" w:cs="Arial"/>
            <w:sz w:val="22"/>
          </w:rPr>
          <w:delText>proved</w:delText>
        </w:r>
      </w:del>
      <w:r w:rsidR="004F4D99">
        <w:rPr>
          <w:rFonts w:ascii="Arial" w:eastAsia="SimSun" w:hAnsi="Arial" w:cs="Arial"/>
          <w:sz w:val="22"/>
        </w:rPr>
        <w:t xml:space="preserve"> the reliability of our result. </w:t>
      </w:r>
      <w:commentRangeStart w:id="554"/>
      <w:r w:rsidR="004F4D99">
        <w:rPr>
          <w:rFonts w:ascii="Arial" w:eastAsia="SimSun" w:hAnsi="Arial" w:cs="Arial"/>
          <w:sz w:val="22"/>
        </w:rPr>
        <w:t xml:space="preserve">Clinically, </w:t>
      </w:r>
      <w:r w:rsidR="00506B63" w:rsidRPr="00506B63">
        <w:rPr>
          <w:rFonts w:ascii="Arial" w:eastAsia="SimSun" w:hAnsi="Arial" w:cs="Arial"/>
          <w:sz w:val="22"/>
          <w:highlight w:val="yellow"/>
        </w:rPr>
        <w:t>[add more discussion about this result and AFP?]</w:t>
      </w:r>
      <w:commentRangeEnd w:id="554"/>
      <w:r w:rsidR="00506B63">
        <w:rPr>
          <w:rStyle w:val="CommentReference"/>
        </w:rPr>
        <w:commentReference w:id="554"/>
      </w:r>
    </w:p>
    <w:p w14:paraId="032ECAAC" w14:textId="40034A23" w:rsidR="00C2685F" w:rsidRDefault="00AD7240" w:rsidP="00C2685F">
      <w:pPr>
        <w:spacing w:before="240"/>
        <w:rPr>
          <w:rFonts w:ascii="Arial" w:hAnsi="Arial" w:cs="Arial"/>
          <w:color w:val="000000" w:themeColor="text1"/>
          <w:sz w:val="22"/>
        </w:rPr>
      </w:pPr>
      <w:ins w:id="555" w:author="Schrodi, Steven J PHD" w:date="2019-04-16T19:33:00Z">
        <w:r>
          <w:rPr>
            <w:rFonts w:ascii="Arial" w:hAnsi="Arial" w:cs="Arial"/>
            <w:sz w:val="22"/>
          </w:rPr>
          <w:t xml:space="preserve">In a landmark paper, </w:t>
        </w:r>
      </w:ins>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ins w:id="556" w:author="Schrodi, Steven J PHD" w:date="2019-04-16T19:33:00Z">
        <w:r>
          <w:rPr>
            <w:rFonts w:ascii="Arial" w:eastAsia="SimSun" w:hAnsi="Arial" w:cs="Arial"/>
            <w:sz w:val="22"/>
          </w:rPr>
          <w:t xml:space="preserve">we </w:t>
        </w:r>
      </w:ins>
      <w:del w:id="557" w:author="Schrodi, Steven J PHD" w:date="2019-04-16T19:33:00Z">
        <w:r w:rsidR="00DB5A8A" w:rsidDel="00AD7240">
          <w:rPr>
            <w:rFonts w:ascii="Arial" w:eastAsia="SimSun" w:hAnsi="Arial" w:cs="Arial"/>
            <w:sz w:val="22"/>
          </w:rPr>
          <w:delText>a</w:delText>
        </w:r>
        <w:r w:rsidR="00DB5A8A" w:rsidRPr="00393DBF" w:rsidDel="00AD7240">
          <w:rPr>
            <w:rFonts w:ascii="Arial" w:eastAsia="SimSun" w:hAnsi="Arial" w:cs="Arial"/>
            <w:sz w:val="22"/>
          </w:rPr>
          <w:delText xml:space="preserve">lthough we </w:delText>
        </w:r>
      </w:del>
      <w:r w:rsidR="00DB5A8A" w:rsidRPr="00393DBF">
        <w:rPr>
          <w:rFonts w:ascii="Arial" w:eastAsia="SimSun" w:hAnsi="Arial" w:cs="Arial"/>
          <w:sz w:val="22"/>
        </w:rPr>
        <w:t xml:space="preserve">required </w:t>
      </w:r>
      <w:ins w:id="558" w:author="Schrodi, Steven J PHD" w:date="2019-04-16T19:33:00Z">
        <w:r>
          <w:rPr>
            <w:rFonts w:ascii="Arial" w:eastAsia="SimSun" w:hAnsi="Arial" w:cs="Arial"/>
            <w:sz w:val="22"/>
          </w:rPr>
          <w:t xml:space="preserve">only </w:t>
        </w:r>
      </w:ins>
      <w:r w:rsidR="00DB5A8A" w:rsidRPr="00393DBF">
        <w:rPr>
          <w:rFonts w:ascii="Arial" w:eastAsia="SimSun" w:hAnsi="Arial" w:cs="Arial"/>
          <w:sz w:val="22"/>
        </w:rPr>
        <w:t>5M qualified read</w:t>
      </w:r>
      <w:del w:id="559" w:author="Zhang Haikun" w:date="2019-04-18T15:20:00Z">
        <w:r w:rsidR="00F243D5" w:rsidDel="00E01558">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ins w:id="560" w:author="Schrodi, Steven J PHD" w:date="2019-04-16T19:33:00Z">
        <w:r>
          <w:rPr>
            <w:rFonts w:ascii="Arial" w:eastAsia="SimSun" w:hAnsi="Arial" w:cs="Arial"/>
            <w:sz w:val="22"/>
          </w:rPr>
          <w:t xml:space="preserve">and </w:t>
        </w:r>
      </w:ins>
      <w:r w:rsidR="00DB5A8A" w:rsidRPr="00393DBF">
        <w:rPr>
          <w:rFonts w:ascii="Arial" w:eastAsia="SimSun" w:hAnsi="Arial" w:cs="Arial"/>
          <w:sz w:val="22"/>
        </w:rPr>
        <w:t>there were 2 samples only having 3.6M read</w:t>
      </w:r>
      <w:del w:id="561" w:author="Zhang Haikun" w:date="2019-04-18T15:11: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ins w:id="562" w:author="Schrodi, Steven J PHD" w:date="2019-04-16T19:34:00Z">
        <w:r>
          <w:rPr>
            <w:rFonts w:ascii="Arial" w:eastAsia="SimSun" w:hAnsi="Arial" w:cs="Arial"/>
            <w:sz w:val="22"/>
          </w:rPr>
          <w:t>In a 100-iteration resampling procedure, t</w:t>
        </w:r>
      </w:ins>
      <w:del w:id="563" w:author="Schrodi, Steven J PHD" w:date="2019-04-16T19:34:00Z">
        <w:r w:rsidR="00DB5A8A" w:rsidRPr="00393DBF" w:rsidDel="00AD7240">
          <w:rPr>
            <w:rFonts w:ascii="Arial" w:eastAsia="SimSun" w:hAnsi="Arial" w:cs="Arial"/>
            <w:sz w:val="22"/>
          </w:rPr>
          <w:delText>T</w:delText>
        </w:r>
      </w:del>
      <w:r w:rsidR="00DB5A8A" w:rsidRPr="00393DBF">
        <w:rPr>
          <w:rFonts w:ascii="Arial" w:hAnsi="Arial" w:cs="Arial"/>
          <w:color w:val="000000" w:themeColor="text1"/>
          <w:sz w:val="22"/>
        </w:rPr>
        <w:t xml:space="preserve">he average correlation coefficient </w:t>
      </w:r>
      <w:del w:id="564" w:author="Schrodi, Steven J PHD" w:date="2019-04-16T19:34:00Z">
        <w:r w:rsidR="00DB5A8A" w:rsidRPr="00393DBF" w:rsidDel="00AD7240">
          <w:rPr>
            <w:rFonts w:ascii="Arial" w:hAnsi="Arial" w:cs="Arial"/>
            <w:color w:val="000000" w:themeColor="text1"/>
            <w:sz w:val="22"/>
          </w:rPr>
          <w:delText xml:space="preserve">of 100 re-sampling </w:delText>
        </w:r>
      </w:del>
      <w:ins w:id="565" w:author="Schrodi, Steven J PHD" w:date="2019-04-16T19:34:00Z">
        <w:r>
          <w:rPr>
            <w:rFonts w:ascii="Arial" w:hAnsi="Arial" w:cs="Arial"/>
            <w:color w:val="000000" w:themeColor="text1"/>
            <w:sz w:val="22"/>
          </w:rPr>
          <w:t>was</w:t>
        </w:r>
      </w:ins>
      <w:del w:id="566" w:author="Schrodi, Steven J PHD" w:date="2019-04-16T19:34:00Z">
        <w:r w:rsidR="00DB5A8A" w:rsidRPr="00393DBF" w:rsidDel="00AD7240">
          <w:rPr>
            <w:rFonts w:ascii="Arial" w:hAnsi="Arial" w:cs="Arial"/>
            <w:color w:val="000000" w:themeColor="text1"/>
            <w:sz w:val="22"/>
          </w:rPr>
          <w:delText>were</w:delText>
        </w:r>
      </w:del>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del w:id="567" w:author="Zhang Haikun" w:date="2019-04-18T15:12: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ins w:id="568" w:author="Schrodi, Steven J PHD" w:date="2019-04-16T19:35:00Z">
        <w:r>
          <w:rPr>
            <w:rFonts w:ascii="Arial" w:eastAsia="SimSun" w:hAnsi="Arial" w:cs="Arial"/>
            <w:sz w:val="22"/>
          </w:rPr>
          <w:t>—theoretically sufficient to evaluate methylation levels.</w:t>
        </w:r>
      </w:ins>
      <w:del w:id="569" w:author="Schrodi, Steven J PHD" w:date="2019-04-16T19:35:00Z">
        <w:r w:rsidR="00DB5A8A" w:rsidRPr="00393DBF" w:rsidDel="00AD7240">
          <w:rPr>
            <w:rFonts w:ascii="Arial" w:hAnsi="Arial" w:cs="Arial"/>
            <w:color w:val="000000" w:themeColor="text1"/>
            <w:sz w:val="22"/>
          </w:rPr>
          <w:delText>, and theoretically they were sufficient to evaluate the methylation level</w:delText>
        </w:r>
      </w:del>
      <w:del w:id="570" w:author="Zhang Haikun" w:date="2019-04-19T14:20:00Z">
        <w:r w:rsidR="00DB5A8A" w:rsidRPr="00393DBF" w:rsidDel="0056206E">
          <w:rPr>
            <w:rFonts w:ascii="Arial" w:hAnsi="Arial" w:cs="Arial"/>
            <w:color w:val="000000" w:themeColor="text1"/>
            <w:sz w:val="22"/>
          </w:rPr>
          <w:delText>.</w:delText>
        </w:r>
      </w:del>
      <w:r w:rsidR="00C2685F">
        <w:rPr>
          <w:rFonts w:ascii="Arial" w:hAnsi="Arial" w:cs="Arial"/>
          <w:color w:val="000000" w:themeColor="text1"/>
          <w:sz w:val="22"/>
        </w:rPr>
        <w:t xml:space="preserve"> </w:t>
      </w:r>
      <w:ins w:id="571" w:author="Schrodi, Steven J PHD" w:date="2019-04-16T19:35:00Z">
        <w:r w:rsidR="0042729F">
          <w:rPr>
            <w:rFonts w:ascii="Arial" w:hAnsi="Arial" w:cs="Arial"/>
            <w:color w:val="000000" w:themeColor="text1"/>
            <w:sz w:val="22"/>
          </w:rPr>
          <w:t>This indicates that sequencing depth could be decreased to ~3 million read</w:t>
        </w:r>
        <w:del w:id="572" w:author="Zhang Haikun" w:date="2019-04-18T15:12:00Z">
          <w:r w:rsidR="0042729F" w:rsidDel="000A401F">
            <w:rPr>
              <w:rFonts w:ascii="Arial" w:hAnsi="Arial" w:cs="Arial"/>
              <w:color w:val="000000" w:themeColor="text1"/>
              <w:sz w:val="22"/>
            </w:rPr>
            <w:delText xml:space="preserve"> pair</w:delText>
          </w:r>
        </w:del>
        <w:r w:rsidR="0042729F">
          <w:rPr>
            <w:rFonts w:ascii="Arial" w:hAnsi="Arial" w:cs="Arial"/>
            <w:color w:val="000000" w:themeColor="text1"/>
            <w:sz w:val="22"/>
          </w:rPr>
          <w:t>s with long-range DNA methylation measurements without substantially compromising accuracy.</w:t>
        </w:r>
      </w:ins>
      <w:del w:id="573" w:author="Schrodi, Steven J PHD" w:date="2019-04-16T19:36:00Z">
        <w:r w:rsidR="00506B63" w:rsidDel="0042729F">
          <w:rPr>
            <w:rFonts w:ascii="Arial" w:hAnsi="Arial" w:cs="Arial"/>
            <w:color w:val="000000" w:themeColor="text1"/>
            <w:sz w:val="22"/>
          </w:rPr>
          <w:delText xml:space="preserve">So </w:delText>
        </w:r>
        <w:r w:rsidR="00506B63" w:rsidDel="0042729F">
          <w:rPr>
            <w:rFonts w:ascii="Arial" w:hAnsi="Arial" w:cs="Arial"/>
            <w:sz w:val="22"/>
          </w:rPr>
          <w:delText>actually, the sequencing depth could be decre</w:delText>
        </w:r>
        <w:r w:rsidR="00506B63" w:rsidRPr="00506B63" w:rsidDel="0042729F">
          <w:rPr>
            <w:rFonts w:ascii="Arial" w:hAnsi="Arial" w:cs="Arial"/>
            <w:sz w:val="22"/>
          </w:rPr>
          <w:delText>ased to ~3 million read pair</w:delText>
        </w:r>
        <w:r w:rsidR="00506B63" w:rsidDel="0042729F">
          <w:rPr>
            <w:rFonts w:ascii="Arial" w:hAnsi="Arial" w:cs="Arial"/>
            <w:sz w:val="22"/>
          </w:rPr>
          <w:delText>s with long-range DNA methylation measurement.</w:delText>
        </w:r>
      </w:del>
    </w:p>
    <w:p w14:paraId="24736F12" w14:textId="65C41294"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ins w:id="574" w:author="Schrodi, Steven J PHD" w:date="2019-04-16T19:37:00Z">
        <w:r w:rsidR="0042729F">
          <w:rPr>
            <w:rFonts w:ascii="Arial" w:hAnsi="Arial" w:cs="Arial"/>
            <w:color w:val="000000" w:themeColor="text1"/>
            <w:sz w:val="22"/>
          </w:rPr>
          <w:t>.</w:t>
        </w:r>
      </w:ins>
      <w:del w:id="575" w:author="Schrodi, Steven J PHD" w:date="2019-04-16T19:37:00Z">
        <w:r w:rsidRPr="00393DBF" w:rsidDel="0042729F">
          <w:rPr>
            <w:rFonts w:ascii="Arial" w:hAnsi="Arial" w:cs="Arial"/>
            <w:color w:val="000000" w:themeColor="text1"/>
            <w:sz w:val="22"/>
          </w:rPr>
          <w:delText>,</w:delText>
        </w:r>
      </w:del>
      <w:r w:rsidRPr="00393DBF">
        <w:rPr>
          <w:rFonts w:ascii="Arial" w:hAnsi="Arial" w:cs="Arial"/>
          <w:color w:val="000000" w:themeColor="text1"/>
          <w:sz w:val="22"/>
        </w:rPr>
        <w:t xml:space="preserve"> </w:t>
      </w:r>
      <w:ins w:id="576" w:author="Schrodi, Steven J PHD" w:date="2019-04-16T19:37:00Z">
        <w:r w:rsidR="0042729F">
          <w:rPr>
            <w:rFonts w:ascii="Arial" w:hAnsi="Arial" w:cs="Arial"/>
            <w:color w:val="000000" w:themeColor="text1"/>
            <w:sz w:val="22"/>
          </w:rPr>
          <w:t>Our work</w:t>
        </w:r>
      </w:ins>
      <w:del w:id="577" w:author="Schrodi, Steven J PHD" w:date="2019-04-16T19:37:00Z">
        <w:r w:rsidRPr="00393DBF" w:rsidDel="0042729F">
          <w:rPr>
            <w:rFonts w:ascii="Arial" w:hAnsi="Arial" w:cs="Arial"/>
            <w:color w:val="000000" w:themeColor="text1"/>
            <w:sz w:val="22"/>
          </w:rPr>
          <w:delText>our attempt</w:delText>
        </w:r>
      </w:del>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ins w:id="578" w:author="Schrodi, Steven J PHD" w:date="2019-04-16T19:38:00Z">
        <w:r w:rsidR="0042729F">
          <w:rPr>
            <w:rFonts w:ascii="Arial" w:hAnsi="Arial" w:cs="Arial"/>
            <w:color w:val="000000" w:themeColor="text1"/>
            <w:sz w:val="22"/>
          </w:rPr>
          <w:t>s</w:t>
        </w:r>
      </w:ins>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ins w:id="579" w:author="Schrodi, Steven J PHD" w:date="2019-04-16T19:39:00Z">
        <w:r w:rsidR="0042729F">
          <w:rPr>
            <w:rFonts w:ascii="Arial" w:hAnsi="Arial" w:cs="Arial"/>
            <w:sz w:val="22"/>
          </w:rPr>
          <w:t>s</w:t>
        </w:r>
      </w:ins>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ins w:id="580" w:author="Schrodi, Steven J PHD" w:date="2019-04-16T19:39:00Z">
        <w:r w:rsidR="0042729F">
          <w:rPr>
            <w:rFonts w:ascii="Arial" w:hAnsi="Arial" w:cs="Arial"/>
            <w:sz w:val="22"/>
          </w:rPr>
          <w:t>five</w:t>
        </w:r>
      </w:ins>
      <w:del w:id="581" w:author="Schrodi, Steven J PHD" w:date="2019-04-16T19:39:00Z">
        <w:r w:rsidR="000F21A8" w:rsidRPr="009F33AE" w:rsidDel="0042729F">
          <w:rPr>
            <w:rFonts w:ascii="Arial" w:hAnsi="Arial" w:cs="Arial"/>
            <w:sz w:val="22"/>
          </w:rPr>
          <w:delText>5</w:delText>
        </w:r>
      </w:del>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ins w:id="582" w:author="Schrodi, Steven J PHD" w:date="2019-04-16T19:39:00Z">
        <w:r w:rsidR="0042729F">
          <w:rPr>
            <w:rFonts w:ascii="Arial" w:hAnsi="Arial" w:cs="Arial"/>
            <w:sz w:val="22"/>
          </w:rPr>
          <w:t>three</w:t>
        </w:r>
      </w:ins>
      <w:del w:id="583" w:author="Schrodi, Steven J PHD" w:date="2019-04-16T19:39:00Z">
        <w:r w:rsidR="009F33AE" w:rsidRPr="009F33AE" w:rsidDel="0042729F">
          <w:rPr>
            <w:rFonts w:ascii="Arial" w:hAnsi="Arial" w:cs="Arial"/>
            <w:sz w:val="22"/>
          </w:rPr>
          <w:delText>3</w:delText>
        </w:r>
      </w:del>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0C48E30C"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del w:id="584" w:author="Schrodi, Steven J PHD" w:date="2019-04-16T19:39:00Z">
        <w:r w:rsidRPr="00393DBF" w:rsidDel="006F7211">
          <w:rPr>
            <w:rFonts w:ascii="Arial" w:hAnsi="Arial" w:cs="Arial"/>
            <w:sz w:val="22"/>
          </w:rPr>
          <w:delText xml:space="preserve">cell free </w:delText>
        </w:r>
      </w:del>
      <w:ins w:id="585" w:author="Schrodi, Steven J PHD" w:date="2019-04-16T19:39:00Z">
        <w:r w:rsidR="006F7211">
          <w:rPr>
            <w:rFonts w:ascii="Arial" w:hAnsi="Arial" w:cs="Arial"/>
            <w:sz w:val="22"/>
          </w:rPr>
          <w:t>cf</w:t>
        </w:r>
      </w:ins>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2005CA">
        <w:rPr>
          <w:rFonts w:ascii="Arial" w:hAnsi="Arial" w:cs="Arial"/>
          <w:sz w:val="22"/>
        </w:rPr>
        <w:instrText xml:space="preserve"> ADDIN EN.CITE </w:instrText>
      </w:r>
      <w:r w:rsidR="002005CA">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2005CA">
        <w:rPr>
          <w:rFonts w:ascii="Arial" w:hAnsi="Arial" w:cs="Arial"/>
          <w:sz w:val="22"/>
        </w:rPr>
        <w:instrText xml:space="preserve"> ADDIN EN.CITE.DATA </w:instrText>
      </w:r>
      <w:r w:rsidR="002005CA">
        <w:rPr>
          <w:rFonts w:ascii="Arial" w:hAnsi="Arial" w:cs="Arial"/>
          <w:sz w:val="22"/>
        </w:rPr>
      </w:r>
      <w:r w:rsidR="002005CA">
        <w:rPr>
          <w:rFonts w:ascii="Arial" w:hAnsi="Arial" w:cs="Arial"/>
          <w:sz w:val="22"/>
        </w:rPr>
        <w:fldChar w:fldCharType="end"/>
      </w:r>
      <w:r w:rsidRPr="00393DBF">
        <w:rPr>
          <w:rFonts w:ascii="Arial" w:hAnsi="Arial" w:cs="Arial"/>
          <w:sz w:val="22"/>
        </w:rPr>
        <w:fldChar w:fldCharType="separate"/>
      </w:r>
      <w:r w:rsidR="002005CA">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ins w:id="586" w:author="Schrodi, Steven J PHD" w:date="2019-04-16T19:40:00Z">
        <w:r w:rsidR="006F7211">
          <w:rPr>
            <w:rFonts w:ascii="Arial" w:hAnsi="Arial" w:cs="Arial"/>
            <w:sz w:val="22"/>
          </w:rPr>
          <w:t xml:space="preserve"> </w:t>
        </w:r>
      </w:ins>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ins w:id="587" w:author="Schrodi, Steven J PHD" w:date="2019-04-16T19:40:00Z">
        <w:r w:rsidR="006F7211">
          <w:rPr>
            <w:rFonts w:ascii="Arial" w:hAnsi="Arial" w:cs="Arial"/>
            <w:color w:val="000000" w:themeColor="text1"/>
            <w:sz w:val="22"/>
          </w:rPr>
          <w:t>representation</w:t>
        </w:r>
      </w:ins>
      <w:del w:id="588" w:author="Schrodi, Steven J PHD" w:date="2019-04-16T19:40:00Z">
        <w:r w:rsidRPr="00393DBF" w:rsidDel="006F7211">
          <w:rPr>
            <w:rFonts w:ascii="Arial" w:hAnsi="Arial" w:cs="Arial"/>
            <w:color w:val="000000" w:themeColor="text1"/>
            <w:sz w:val="22"/>
          </w:rPr>
          <w:delText xml:space="preserve"> representing</w:delText>
        </w:r>
      </w:del>
      <w:r w:rsidRPr="00393DBF">
        <w:rPr>
          <w:rFonts w:ascii="Arial" w:hAnsi="Arial" w:cs="Arial"/>
          <w:color w:val="000000" w:themeColor="text1"/>
          <w:sz w:val="22"/>
        </w:rPr>
        <w:t xml:space="preserve"> of genomic repeat regions was observed in our data. This suggest</w:t>
      </w:r>
      <w:ins w:id="589" w:author="Schrodi, Steven J PHD" w:date="2019-04-16T19:40:00Z">
        <w:r w:rsidR="006F7211">
          <w:rPr>
            <w:rFonts w:ascii="Arial" w:hAnsi="Arial" w:cs="Arial"/>
            <w:color w:val="000000" w:themeColor="text1"/>
            <w:sz w:val="22"/>
          </w:rPr>
          <w:t>s</w:t>
        </w:r>
      </w:ins>
      <w:del w:id="590" w:author="Schrodi, Steven J PHD" w:date="2019-04-16T19:40:00Z">
        <w:r w:rsidRPr="00393DBF" w:rsidDel="006F7211">
          <w:rPr>
            <w:rFonts w:ascii="Arial" w:hAnsi="Arial" w:cs="Arial"/>
            <w:color w:val="000000" w:themeColor="text1"/>
            <w:sz w:val="22"/>
          </w:rPr>
          <w:delText>ed</w:delText>
        </w:r>
      </w:del>
      <w:r w:rsidRPr="00393DBF">
        <w:rPr>
          <w:rFonts w:ascii="Arial" w:hAnsi="Arial" w:cs="Arial"/>
          <w:color w:val="000000" w:themeColor="text1"/>
          <w:sz w:val="22"/>
        </w:rPr>
        <w:t xml:space="preserve"> that the </w:t>
      </w:r>
      <w:ins w:id="591" w:author="Schrodi, Steven J PHD" w:date="2019-04-16T19:41:00Z">
        <w:r w:rsidR="006F7211">
          <w:rPr>
            <w:rFonts w:ascii="Arial" w:hAnsi="Arial" w:cs="Arial"/>
            <w:color w:val="000000" w:themeColor="text1"/>
            <w:sz w:val="22"/>
          </w:rPr>
          <w:t xml:space="preserve">signal from </w:t>
        </w:r>
      </w:ins>
      <w:r w:rsidRPr="00393DBF">
        <w:rPr>
          <w:rFonts w:ascii="Arial" w:hAnsi="Arial" w:cs="Arial"/>
          <w:color w:val="000000" w:themeColor="text1"/>
          <w:sz w:val="22"/>
        </w:rPr>
        <w:t xml:space="preserve">repeat regions could remain </w:t>
      </w:r>
      <w:ins w:id="592" w:author="Schrodi, Steven J PHD" w:date="2019-04-16T19:41:00Z">
        <w:r w:rsidR="006F7211">
          <w:rPr>
            <w:rFonts w:ascii="Arial" w:hAnsi="Arial" w:cs="Arial"/>
            <w:color w:val="000000" w:themeColor="text1"/>
            <w:sz w:val="22"/>
          </w:rPr>
          <w:t xml:space="preserve">given </w:t>
        </w:r>
      </w:ins>
      <w:r w:rsidRPr="00393DBF">
        <w:rPr>
          <w:rFonts w:ascii="Arial" w:hAnsi="Arial" w:cs="Arial"/>
          <w:color w:val="000000" w:themeColor="text1"/>
          <w:sz w:val="22"/>
        </w:rPr>
        <w:t xml:space="preserve">adequate sequencing depth in low pass WGBS. Since HBV integrations tend to </w:t>
      </w:r>
      <w:ins w:id="593" w:author="Schrodi, Steven J PHD" w:date="2019-04-16T19:41:00Z">
        <w:r w:rsidR="006F7211">
          <w:rPr>
            <w:rFonts w:ascii="Arial" w:hAnsi="Arial" w:cs="Arial"/>
            <w:color w:val="000000" w:themeColor="text1"/>
            <w:sz w:val="22"/>
          </w:rPr>
          <w:t>localize</w:t>
        </w:r>
      </w:ins>
      <w:del w:id="594" w:author="Schrodi, Steven J PHD" w:date="2019-04-16T19:41:00Z">
        <w:r w:rsidRPr="00393DBF" w:rsidDel="006F7211">
          <w:rPr>
            <w:rFonts w:ascii="Arial" w:hAnsi="Arial" w:cs="Arial"/>
            <w:color w:val="000000" w:themeColor="text1"/>
            <w:sz w:val="22"/>
          </w:rPr>
          <w:delText>locate</w:delText>
        </w:r>
      </w:del>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ins w:id="595" w:author="Schrodi, Steven J PHD" w:date="2019-04-16T19:42:00Z">
        <w:r w:rsidR="006F7211">
          <w:rPr>
            <w:rFonts w:ascii="Arial" w:hAnsi="Arial" w:cs="Arial"/>
            <w:color w:val="000000" w:themeColor="text1"/>
            <w:sz w:val="22"/>
          </w:rPr>
          <w:t>discriminate</w:t>
        </w:r>
      </w:ins>
      <w:del w:id="596" w:author="Schrodi, Steven J PHD" w:date="2019-04-16T19:42:00Z">
        <w:r w:rsidRPr="00393DBF" w:rsidDel="006F7211">
          <w:rPr>
            <w:rFonts w:ascii="Arial" w:hAnsi="Arial" w:cs="Arial"/>
            <w:color w:val="000000" w:themeColor="text1"/>
            <w:sz w:val="22"/>
          </w:rPr>
          <w:delText>discern</w:delText>
        </w:r>
      </w:del>
      <w:r w:rsidRPr="00393DBF">
        <w:rPr>
          <w:rFonts w:ascii="Arial" w:hAnsi="Arial" w:cs="Arial"/>
          <w:color w:val="000000" w:themeColor="text1"/>
          <w:sz w:val="22"/>
        </w:rPr>
        <w:t xml:space="preserve"> the HCC patients from patients in other stages of liver diseases. </w:t>
      </w:r>
    </w:p>
    <w:p w14:paraId="44F1D3A1" w14:textId="0F5F76B0"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ins w:id="597" w:author="Schrodi, Steven J PHD" w:date="2019-04-16T19:42:00Z">
        <w:r w:rsidR="006F7211">
          <w:rPr>
            <w:rFonts w:ascii="Arial" w:hAnsi="Arial" w:cs="Arial"/>
            <w:color w:val="000000" w:themeColor="text1"/>
            <w:sz w:val="22"/>
          </w:rPr>
          <w:t xml:space="preserve">an approach focusing on </w:t>
        </w:r>
      </w:ins>
      <w:r w:rsidR="00476884" w:rsidRPr="00393DBF">
        <w:rPr>
          <w:rFonts w:ascii="Arial" w:hAnsi="Arial" w:cs="Arial"/>
          <w:color w:val="000000" w:themeColor="text1"/>
          <w:sz w:val="22"/>
        </w:rPr>
        <w:t>100</w:t>
      </w:r>
      <w:del w:id="598" w:author="Schrodi, Steven J PHD" w:date="2019-04-16T19:42:00Z">
        <w:r w:rsidR="00476884" w:rsidRPr="00393DBF" w:rsidDel="006F7211">
          <w:rPr>
            <w:rFonts w:ascii="Arial" w:hAnsi="Arial" w:cs="Arial"/>
            <w:color w:val="000000" w:themeColor="text1"/>
            <w:sz w:val="22"/>
          </w:rPr>
          <w:delText xml:space="preserve"> </w:delText>
        </w:r>
      </w:del>
      <w:r w:rsidR="00476884" w:rsidRPr="00393DBF">
        <w:rPr>
          <w:rFonts w:ascii="Arial" w:hAnsi="Arial" w:cs="Arial"/>
          <w:color w:val="000000" w:themeColor="text1"/>
          <w:sz w:val="22"/>
        </w:rPr>
        <w:t xml:space="preserve">bp upstream and downstream </w:t>
      </w:r>
      <w:ins w:id="599" w:author="Schrodi, Steven J PHD" w:date="2019-04-16T19:43:00Z">
        <w:r w:rsidR="006F7211">
          <w:rPr>
            <w:rFonts w:ascii="Arial" w:hAnsi="Arial" w:cs="Arial"/>
            <w:color w:val="000000" w:themeColor="text1"/>
            <w:sz w:val="22"/>
          </w:rPr>
          <w:t xml:space="preserve">regions </w:t>
        </w:r>
      </w:ins>
      <w:ins w:id="600" w:author="Schrodi, Steven J PHD" w:date="2019-04-16T19:42:00Z">
        <w:r w:rsidR="006F7211">
          <w:rPr>
            <w:rFonts w:ascii="Arial" w:hAnsi="Arial" w:cs="Arial"/>
            <w:color w:val="000000" w:themeColor="text1"/>
            <w:sz w:val="22"/>
          </w:rPr>
          <w:t>from</w:t>
        </w:r>
      </w:ins>
      <w:del w:id="601" w:author="Schrodi, Steven J PHD" w:date="2019-04-16T19:42:00Z">
        <w:r w:rsidDel="006F7211">
          <w:rPr>
            <w:rFonts w:ascii="Arial" w:hAnsi="Arial" w:cs="Arial"/>
            <w:color w:val="000000" w:themeColor="text1"/>
            <w:sz w:val="22"/>
          </w:rPr>
          <w:delText>of</w:delText>
        </w:r>
      </w:del>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ins w:id="602" w:author="Schrodi, Steven J PHD" w:date="2019-04-16T19:43:00Z">
        <w:r w:rsidR="006F7211">
          <w:rPr>
            <w:rFonts w:ascii="Arial" w:hAnsi="Arial" w:cs="Arial"/>
            <w:color w:val="000000" w:themeColor="text1"/>
            <w:sz w:val="22"/>
          </w:rPr>
          <w:t>does not necessarily indicate that</w:t>
        </w:r>
      </w:ins>
      <w:del w:id="603" w:author="Schrodi, Steven J PHD" w:date="2019-04-16T19:44:00Z">
        <w:r w:rsidR="00687C2F" w:rsidRPr="00393DBF" w:rsidDel="006F7211">
          <w:rPr>
            <w:rFonts w:ascii="Arial" w:hAnsi="Arial" w:cs="Arial"/>
            <w:color w:val="000000" w:themeColor="text1"/>
            <w:sz w:val="22"/>
          </w:rPr>
          <w:delText>did not mean</w:delText>
        </w:r>
      </w:del>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ins w:id="604" w:author="Schrodi, Steven J PHD" w:date="2019-04-16T19:44:00Z">
        <w:r w:rsidR="006F7211">
          <w:rPr>
            <w:rFonts w:ascii="Arial" w:hAnsi="Arial" w:cs="Arial"/>
            <w:color w:val="000000" w:themeColor="text1"/>
            <w:sz w:val="22"/>
          </w:rPr>
          <w:t xml:space="preserve"> is</w:t>
        </w:r>
      </w:ins>
      <w:del w:id="605" w:author="Schrodi, Steven J PHD" w:date="2019-04-16T19:44:00Z">
        <w:r w:rsidR="00687C2F" w:rsidRPr="00393DBF" w:rsidDel="006F7211">
          <w:rPr>
            <w:rFonts w:ascii="Arial" w:hAnsi="Arial" w:cs="Arial"/>
            <w:color w:val="000000" w:themeColor="text1"/>
            <w:sz w:val="22"/>
          </w:rPr>
          <w:delText xml:space="preserve"> was</w:delText>
        </w:r>
      </w:del>
      <w:r w:rsidR="00687C2F" w:rsidRPr="00393DBF">
        <w:rPr>
          <w:rFonts w:ascii="Arial" w:hAnsi="Arial" w:cs="Arial"/>
          <w:color w:val="000000" w:themeColor="text1"/>
          <w:sz w:val="22"/>
        </w:rPr>
        <w:t xml:space="preserve"> only suitable for patients with HBV infection. In our </w:t>
      </w:r>
      <w:ins w:id="606" w:author="Schrodi, Steven J PHD" w:date="2019-04-16T19:44:00Z">
        <w:r w:rsidR="006F7211">
          <w:rPr>
            <w:rFonts w:ascii="Arial" w:hAnsi="Arial" w:cs="Arial"/>
            <w:color w:val="000000" w:themeColor="text1"/>
            <w:sz w:val="22"/>
          </w:rPr>
          <w:t>sample set,</w:t>
        </w:r>
      </w:ins>
      <w:del w:id="607" w:author="Schrodi, Steven J PHD" w:date="2019-04-16T19:44:00Z">
        <w:r w:rsidR="00687C2F" w:rsidRPr="00393DBF" w:rsidDel="006F7211">
          <w:rPr>
            <w:rFonts w:ascii="Arial" w:hAnsi="Arial" w:cs="Arial"/>
            <w:color w:val="000000" w:themeColor="text1"/>
            <w:sz w:val="22"/>
          </w:rPr>
          <w:delText>patients</w:delText>
        </w:r>
      </w:del>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ins w:id="608" w:author="Schrodi, Steven J PHD" w:date="2019-04-16T19:47:00Z">
        <w:r w:rsidR="004E5109">
          <w:rPr>
            <w:rFonts w:ascii="Arial" w:hAnsi="Arial" w:cs="Arial"/>
            <w:color w:val="000000" w:themeColor="text1"/>
            <w:sz w:val="22"/>
          </w:rPr>
          <w:t>While HBV integration</w:t>
        </w:r>
      </w:ins>
      <w:del w:id="609" w:author="Schrodi, Steven J PHD" w:date="2019-04-16T19:47:00Z">
        <w:r w:rsidR="00687C2F" w:rsidRPr="00393DBF" w:rsidDel="004E5109">
          <w:rPr>
            <w:rFonts w:ascii="Arial" w:hAnsi="Arial" w:cs="Arial"/>
            <w:color w:val="000000" w:themeColor="text1"/>
            <w:sz w:val="22"/>
          </w:rPr>
          <w:delText xml:space="preserve">This </w:delText>
        </w:r>
      </w:del>
      <w:del w:id="610" w:author="Schrodi, Steven J PHD" w:date="2019-04-16T19:46:00Z">
        <w:r w:rsidR="00687C2F" w:rsidRPr="00393DBF" w:rsidDel="004E5109">
          <w:rPr>
            <w:rFonts w:ascii="Arial" w:hAnsi="Arial" w:cs="Arial"/>
            <w:color w:val="000000" w:themeColor="text1"/>
            <w:sz w:val="22"/>
          </w:rPr>
          <w:delText>kind</w:delText>
        </w:r>
      </w:del>
      <w:del w:id="611" w:author="Schrodi, Steven J PHD" w:date="2019-04-16T19:47:00Z">
        <w:r w:rsidR="00687C2F" w:rsidRPr="00393DBF" w:rsidDel="004E5109">
          <w:rPr>
            <w:rFonts w:ascii="Arial" w:hAnsi="Arial" w:cs="Arial"/>
            <w:color w:val="000000" w:themeColor="text1"/>
            <w:sz w:val="22"/>
          </w:rPr>
          <w:delText xml:space="preserve"> of</w:delText>
        </w:r>
      </w:del>
      <w:r w:rsidR="00687C2F" w:rsidRPr="00393DBF">
        <w:rPr>
          <w:rFonts w:ascii="Arial" w:hAnsi="Arial" w:cs="Arial"/>
          <w:color w:val="000000" w:themeColor="text1"/>
          <w:sz w:val="22"/>
        </w:rPr>
        <w:t xml:space="preserve"> regions</w:t>
      </w:r>
      <w:del w:id="612" w:author="Schrodi, Steven J PHD" w:date="2019-04-16T19:47:00Z">
        <w:r w:rsidR="00687C2F" w:rsidRPr="00393DBF" w:rsidDel="004E5109">
          <w:rPr>
            <w:rFonts w:ascii="Arial" w:hAnsi="Arial" w:cs="Arial"/>
            <w:color w:val="000000" w:themeColor="text1"/>
            <w:sz w:val="22"/>
          </w:rPr>
          <w:delText xml:space="preserve"> may</w:delText>
        </w:r>
      </w:del>
      <w:r w:rsidR="00687C2F" w:rsidRPr="00393DBF">
        <w:rPr>
          <w:rFonts w:ascii="Arial" w:hAnsi="Arial" w:cs="Arial"/>
          <w:color w:val="000000" w:themeColor="text1"/>
          <w:sz w:val="22"/>
        </w:rPr>
        <w:t xml:space="preserve"> have </w:t>
      </w:r>
      <w:del w:id="613" w:author="Schrodi, Steven J PHD" w:date="2019-04-16T19:47:00Z">
        <w:r w:rsidR="00687C2F" w:rsidRPr="00393DBF" w:rsidDel="004E5109">
          <w:rPr>
            <w:rFonts w:ascii="Arial" w:hAnsi="Arial" w:cs="Arial"/>
            <w:color w:val="000000" w:themeColor="text1"/>
            <w:sz w:val="22"/>
          </w:rPr>
          <w:delText>some biological</w:delText>
        </w:r>
      </w:del>
      <w:ins w:id="614" w:author="Schrodi, Steven J PHD" w:date="2019-04-16T19:47:00Z">
        <w:r w:rsidR="004E5109">
          <w:rPr>
            <w:rFonts w:ascii="Arial" w:hAnsi="Arial" w:cs="Arial"/>
            <w:color w:val="000000" w:themeColor="text1"/>
            <w:sz w:val="22"/>
          </w:rPr>
          <w:t>molecular</w:t>
        </w:r>
      </w:ins>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t>
      </w:r>
      <w:del w:id="615" w:author="Schrodi, Steven J PHD" w:date="2019-04-16T19:48:00Z">
        <w:r w:rsidR="00C15458" w:rsidRPr="00393DBF" w:rsidDel="004E5109">
          <w:rPr>
            <w:rFonts w:ascii="Arial" w:hAnsi="Arial" w:cs="Arial"/>
            <w:color w:val="000000" w:themeColor="text1"/>
            <w:sz w:val="22"/>
          </w:rPr>
          <w:delText xml:space="preserve">and here </w:delText>
        </w:r>
      </w:del>
      <w:r w:rsidR="00C15458" w:rsidRPr="00393DBF">
        <w:rPr>
          <w:rFonts w:ascii="Arial" w:hAnsi="Arial" w:cs="Arial"/>
          <w:color w:val="000000" w:themeColor="text1"/>
          <w:sz w:val="22"/>
        </w:rPr>
        <w:t xml:space="preserve">we also demonstrated </w:t>
      </w:r>
      <w:ins w:id="616" w:author="Schrodi, Steven J PHD" w:date="2019-04-16T19:48:00Z">
        <w:r w:rsidR="004E5109">
          <w:rPr>
            <w:rFonts w:ascii="Arial" w:hAnsi="Arial" w:cs="Arial"/>
            <w:color w:val="000000" w:themeColor="text1"/>
            <w:sz w:val="22"/>
          </w:rPr>
          <w:t>that methylation changes in HBV integration regions may be common in HCC and independent of HBV infection.</w:t>
        </w:r>
      </w:ins>
      <w:del w:id="617" w:author="Schrodi, Steven J PHD" w:date="2019-04-16T19:49:00Z">
        <w:r w:rsidR="00C15458" w:rsidRPr="00393DBF" w:rsidDel="004E5109">
          <w:rPr>
            <w:rFonts w:ascii="Arial" w:hAnsi="Arial" w:cs="Arial"/>
            <w:color w:val="000000" w:themeColor="text1"/>
            <w:sz w:val="22"/>
          </w:rPr>
          <w:delText>their methylation changes may be common in HCC development independent of HBV infection</w:delText>
        </w:r>
        <w:r w:rsidR="00265CE7" w:rsidRPr="00393DBF" w:rsidDel="004E5109">
          <w:rPr>
            <w:rFonts w:ascii="Arial" w:hAnsi="Arial" w:cs="Arial"/>
            <w:color w:val="000000" w:themeColor="text1"/>
            <w:sz w:val="22"/>
          </w:rPr>
          <w:delText>.</w:delText>
        </w:r>
      </w:del>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ins w:id="618" w:author="Schrodi, Steven J PHD" w:date="2019-04-16T19:53:00Z">
        <w:r w:rsidR="00C5011D">
          <w:rPr>
            <w:rFonts w:ascii="Arial" w:hAnsi="Arial" w:cs="Arial"/>
            <w:color w:val="000000" w:themeColor="text1"/>
            <w:sz w:val="22"/>
          </w:rPr>
          <w:t>For example, P14</w:t>
        </w:r>
      </w:ins>
      <w:ins w:id="619" w:author="Schrodi, Steven J PHD" w:date="2019-04-16T19:57:00Z">
        <w:r w:rsidR="00E06DB9">
          <w:rPr>
            <w:rFonts w:ascii="Arial" w:hAnsi="Arial" w:cs="Arial"/>
            <w:color w:val="000000" w:themeColor="text1"/>
            <w:sz w:val="22"/>
          </w:rPr>
          <w:t xml:space="preserve"> (</w:t>
        </w:r>
        <w:del w:id="620" w:author="Zhang Haikun" w:date="2019-04-19T14:40:00Z">
          <w:r w:rsidR="00E06DB9" w:rsidDel="002273FE">
            <w:rPr>
              <w:rFonts w:ascii="Arial" w:hAnsi="Arial" w:cs="Arial"/>
              <w:color w:val="000000" w:themeColor="text1"/>
              <w:sz w:val="22"/>
            </w:rPr>
            <w:delText>cirrhosis</w:delText>
          </w:r>
        </w:del>
      </w:ins>
      <w:ins w:id="621" w:author="Zhang Haikun" w:date="2019-04-19T14:40:00Z">
        <w:r w:rsidR="002273FE">
          <w:rPr>
            <w:rFonts w:ascii="Arial" w:hAnsi="Arial" w:cs="Arial"/>
            <w:color w:val="000000" w:themeColor="text1"/>
            <w:sz w:val="22"/>
          </w:rPr>
          <w:t>chronic hepatitis</w:t>
        </w:r>
      </w:ins>
      <w:ins w:id="622" w:author="Schrodi, Steven J PHD" w:date="2019-04-16T19:57:00Z">
        <w:r w:rsidR="00E06DB9">
          <w:rPr>
            <w:rFonts w:ascii="Arial" w:hAnsi="Arial" w:cs="Arial"/>
            <w:color w:val="000000" w:themeColor="text1"/>
            <w:sz w:val="22"/>
          </w:rPr>
          <w:t>)</w:t>
        </w:r>
      </w:ins>
      <w:ins w:id="623" w:author="Schrodi, Steven J PHD" w:date="2019-04-16T19:54:00Z">
        <w:r w:rsidR="00C5011D">
          <w:rPr>
            <w:rFonts w:ascii="Arial" w:hAnsi="Arial" w:cs="Arial"/>
            <w:color w:val="000000" w:themeColor="text1"/>
            <w:sz w:val="22"/>
          </w:rPr>
          <w:t xml:space="preserve"> had a</w:t>
        </w:r>
      </w:ins>
      <w:ins w:id="624" w:author="Schrodi, Steven J PHD" w:date="2019-04-16T19:55:00Z">
        <w:r w:rsidR="00C5011D">
          <w:rPr>
            <w:rFonts w:ascii="Arial" w:hAnsi="Arial" w:cs="Arial"/>
            <w:color w:val="000000" w:themeColor="text1"/>
            <w:sz w:val="22"/>
          </w:rPr>
          <w:t>n average</w:t>
        </w:r>
      </w:ins>
      <w:ins w:id="625" w:author="Schrodi, Steven J PHD" w:date="2019-04-16T19:54:00Z">
        <w:r w:rsidR="00C5011D">
          <w:rPr>
            <w:rFonts w:ascii="Arial" w:hAnsi="Arial" w:cs="Arial"/>
            <w:color w:val="000000" w:themeColor="text1"/>
            <w:sz w:val="22"/>
          </w:rPr>
          <w:t xml:space="preserve"> value of 67.4% for the hypo-methylation HBV integration indicator which slightly exceeded the cutoff for HCC. </w:t>
        </w:r>
      </w:ins>
      <w:del w:id="626" w:author="Schrodi, Steven J PHD" w:date="2019-04-16T19:57:00Z">
        <w:r w:rsidR="002A3C73" w:rsidDel="00E06DB9">
          <w:rPr>
            <w:rFonts w:ascii="Arial" w:hAnsi="Arial" w:cs="Arial"/>
            <w:color w:val="000000" w:themeColor="text1"/>
            <w:sz w:val="22"/>
          </w:rPr>
          <w:delText>Take P14 as example</w:delText>
        </w:r>
        <w:r w:rsidR="00D7093F" w:rsidRPr="00393DBF" w:rsidDel="00E06DB9">
          <w:rPr>
            <w:rFonts w:ascii="Arial" w:hAnsi="Arial" w:cs="Arial"/>
            <w:color w:val="000000" w:themeColor="text1"/>
            <w:sz w:val="22"/>
          </w:rPr>
          <w:delText xml:space="preserve">, according to </w:delText>
        </w:r>
        <w:r w:rsidR="009A5EFD" w:rsidDel="00E06DB9">
          <w:rPr>
            <w:rFonts w:ascii="Arial" w:hAnsi="Arial" w:cs="Arial"/>
            <w:color w:val="000000" w:themeColor="text1"/>
            <w:sz w:val="22"/>
          </w:rPr>
          <w:delText>hypo</w:delText>
        </w:r>
      </w:del>
      <w:ins w:id="627" w:author="Guo, Shicheng" w:date="2019-04-09T17:01:00Z">
        <w:del w:id="628" w:author="Schrodi, Steven J PHD" w:date="2019-04-16T19:57:00Z">
          <w:r w:rsidR="00BA24F4" w:rsidDel="00E06DB9">
            <w:rPr>
              <w:rFonts w:ascii="Arial" w:hAnsi="Arial" w:cs="Arial"/>
              <w:color w:val="000000" w:themeColor="text1"/>
              <w:sz w:val="22"/>
            </w:rPr>
            <w:delText>-</w:delText>
          </w:r>
        </w:del>
      </w:ins>
      <w:del w:id="629" w:author="Schrodi, Steven J PHD" w:date="2019-04-16T19:57:00Z">
        <w:r w:rsidR="009A5EFD" w:rsidDel="00E06DB9">
          <w:rPr>
            <w:rFonts w:ascii="Arial" w:hAnsi="Arial" w:cs="Arial"/>
            <w:color w:val="000000" w:themeColor="text1"/>
            <w:sz w:val="22"/>
          </w:rPr>
          <w:delText>methylation HBV integration</w:delText>
        </w:r>
        <w:r w:rsidR="00D7093F" w:rsidRPr="00393DBF" w:rsidDel="00E06DB9">
          <w:rPr>
            <w:rFonts w:ascii="Arial" w:hAnsi="Arial" w:cs="Arial"/>
            <w:color w:val="000000" w:themeColor="text1"/>
            <w:sz w:val="22"/>
          </w:rPr>
          <w:delText xml:space="preserve"> indicator, </w:delText>
        </w:r>
        <w:r w:rsidR="00451FB0" w:rsidRPr="00393DBF" w:rsidDel="00E06DB9">
          <w:rPr>
            <w:rFonts w:ascii="Arial" w:hAnsi="Arial" w:cs="Arial"/>
            <w:color w:val="000000" w:themeColor="text1"/>
            <w:sz w:val="22"/>
          </w:rPr>
          <w:delText xml:space="preserve">average </w:delText>
        </w:r>
        <w:r w:rsidR="00D7093F" w:rsidRPr="00393DBF" w:rsidDel="00E06DB9">
          <w:rPr>
            <w:rFonts w:ascii="Arial" w:hAnsi="Arial" w:cs="Arial"/>
            <w:color w:val="000000" w:themeColor="text1"/>
            <w:sz w:val="22"/>
          </w:rPr>
          <w:delText>methylation level of regions</w:delText>
        </w:r>
        <w:r w:rsidR="00451FB0" w:rsidRPr="00393DBF" w:rsidDel="00E06DB9">
          <w:rPr>
            <w:rFonts w:ascii="Arial" w:hAnsi="Arial" w:cs="Arial"/>
            <w:color w:val="000000" w:themeColor="text1"/>
            <w:sz w:val="22"/>
          </w:rPr>
          <w:delText xml:space="preserve"> around known HBV integration sites, </w:delText>
        </w:r>
        <w:r w:rsidR="00B96433" w:rsidRPr="00393DBF" w:rsidDel="00E06DB9">
          <w:rPr>
            <w:rFonts w:ascii="Arial" w:hAnsi="Arial" w:cs="Arial"/>
            <w:color w:val="000000" w:themeColor="text1"/>
            <w:sz w:val="22"/>
          </w:rPr>
          <w:delText xml:space="preserve">the value was </w:delText>
        </w:r>
        <w:r w:rsidR="0044138B" w:rsidRPr="00393DBF" w:rsidDel="00E06DB9">
          <w:rPr>
            <w:rFonts w:ascii="Arial" w:hAnsi="Arial" w:cs="Arial"/>
            <w:color w:val="000000" w:themeColor="text1"/>
            <w:sz w:val="22"/>
          </w:rPr>
          <w:delText>67.</w:delText>
        </w:r>
        <w:r w:rsidR="00311435" w:rsidRPr="00393DBF" w:rsidDel="00E06DB9">
          <w:rPr>
            <w:rFonts w:ascii="Arial" w:hAnsi="Arial" w:cs="Arial"/>
            <w:color w:val="000000" w:themeColor="text1"/>
            <w:sz w:val="22"/>
          </w:rPr>
          <w:delText>4</w:delText>
        </w:r>
        <w:r w:rsidR="0044138B" w:rsidRPr="00393DBF" w:rsidDel="00E06DB9">
          <w:rPr>
            <w:rFonts w:ascii="Arial" w:hAnsi="Arial" w:cs="Arial"/>
            <w:color w:val="000000" w:themeColor="text1"/>
            <w:sz w:val="22"/>
          </w:rPr>
          <w:delText>%</w:delText>
        </w:r>
        <w:r w:rsidR="00B96433" w:rsidRPr="00393DBF" w:rsidDel="00E06DB9">
          <w:rPr>
            <w:rFonts w:ascii="Arial" w:hAnsi="Arial" w:cs="Arial"/>
            <w:color w:val="000000" w:themeColor="text1"/>
            <w:sz w:val="22"/>
          </w:rPr>
          <w:delText xml:space="preserve"> for </w:delText>
        </w:r>
        <w:r w:rsidR="003F360A" w:rsidRPr="00393DBF" w:rsidDel="00E06DB9">
          <w:rPr>
            <w:rFonts w:ascii="Arial" w:hAnsi="Arial" w:cs="Arial"/>
            <w:color w:val="000000" w:themeColor="text1"/>
            <w:sz w:val="22"/>
          </w:rPr>
          <w:delText>P</w:delText>
        </w:r>
        <w:r w:rsidR="00B96433" w:rsidRPr="00393DBF" w:rsidDel="00E06DB9">
          <w:rPr>
            <w:rFonts w:ascii="Arial" w:hAnsi="Arial" w:cs="Arial"/>
            <w:color w:val="000000" w:themeColor="text1"/>
            <w:sz w:val="22"/>
          </w:rPr>
          <w:delText>1</w:delText>
        </w:r>
        <w:r w:rsidR="00311435" w:rsidRPr="00393DBF" w:rsidDel="00E06DB9">
          <w:rPr>
            <w:rFonts w:ascii="Arial" w:hAnsi="Arial" w:cs="Arial"/>
            <w:color w:val="000000" w:themeColor="text1"/>
            <w:sz w:val="22"/>
          </w:rPr>
          <w:delText>4</w:delText>
        </w:r>
        <w:r w:rsidR="00B96433" w:rsidRPr="00393DBF" w:rsidDel="00E06DB9">
          <w:rPr>
            <w:rFonts w:ascii="Arial" w:hAnsi="Arial" w:cs="Arial"/>
            <w:color w:val="000000" w:themeColor="text1"/>
            <w:sz w:val="22"/>
          </w:rPr>
          <w:delText xml:space="preserve">, slightly </w:delText>
        </w:r>
        <w:r w:rsidR="007D0E8F" w:rsidDel="00E06DB9">
          <w:rPr>
            <w:rFonts w:ascii="Arial" w:hAnsi="Arial" w:cs="Arial"/>
            <w:color w:val="000000" w:themeColor="text1"/>
            <w:sz w:val="22"/>
          </w:rPr>
          <w:delText>higher than the</w:delText>
        </w:r>
        <w:r w:rsidR="003F360A" w:rsidRPr="00393DBF" w:rsidDel="00E06DB9">
          <w:rPr>
            <w:rFonts w:ascii="Arial" w:hAnsi="Arial" w:cs="Arial"/>
            <w:color w:val="000000" w:themeColor="text1"/>
            <w:sz w:val="22"/>
          </w:rPr>
          <w:delText xml:space="preserve"> </w:delText>
        </w:r>
        <w:r w:rsidR="00B96433" w:rsidRPr="00393DBF" w:rsidDel="00E06DB9">
          <w:rPr>
            <w:rFonts w:ascii="Arial" w:hAnsi="Arial" w:cs="Arial"/>
            <w:color w:val="000000" w:themeColor="text1"/>
            <w:sz w:val="22"/>
          </w:rPr>
          <w:delText xml:space="preserve">cutoff for HCC. </w:delText>
        </w:r>
      </w:del>
      <w:r w:rsidR="00B96433" w:rsidRPr="00393DBF">
        <w:rPr>
          <w:rFonts w:ascii="Arial" w:hAnsi="Arial" w:cs="Arial"/>
          <w:color w:val="000000" w:themeColor="text1"/>
          <w:sz w:val="22"/>
        </w:rPr>
        <w:t xml:space="preserve">We followed up this patient and found </w:t>
      </w:r>
      <w:ins w:id="630" w:author="Schrodi, Steven J PHD" w:date="2019-04-16T19:57:00Z">
        <w:r w:rsidR="00E06DB9">
          <w:rPr>
            <w:rFonts w:ascii="Arial" w:hAnsi="Arial" w:cs="Arial"/>
            <w:color w:val="000000" w:themeColor="text1"/>
            <w:sz w:val="22"/>
          </w:rPr>
          <w:t xml:space="preserve">that he was subsequently </w:t>
        </w:r>
      </w:ins>
      <w:ins w:id="631" w:author="Schrodi, Steven J PHD" w:date="2019-04-16T19:58:00Z">
        <w:r w:rsidR="00E06DB9">
          <w:rPr>
            <w:rFonts w:ascii="Arial" w:hAnsi="Arial" w:cs="Arial"/>
            <w:color w:val="000000" w:themeColor="text1"/>
            <w:sz w:val="22"/>
          </w:rPr>
          <w:t>diagnoses with HCC within 6 months.</w:t>
        </w:r>
      </w:ins>
      <w:ins w:id="632" w:author="Zhang Haikun" w:date="2019-04-19T14:42:00Z">
        <w:r w:rsidR="002937DE">
          <w:rPr>
            <w:rFonts w:ascii="Arial" w:hAnsi="Arial" w:cs="Arial"/>
            <w:color w:val="000000" w:themeColor="text1"/>
            <w:sz w:val="22"/>
          </w:rPr>
          <w:t xml:space="preserve"> </w:t>
        </w:r>
      </w:ins>
      <w:ins w:id="633" w:author="Schrodi, Steven J PHD" w:date="2019-04-16T19:58:00Z">
        <w:del w:id="634" w:author="Zhang Haikun" w:date="2019-04-19T14:42:00Z">
          <w:r w:rsidR="00E06DB9" w:rsidDel="002937DE">
            <w:rPr>
              <w:rFonts w:ascii="Arial" w:hAnsi="Arial" w:cs="Arial"/>
              <w:color w:val="000000" w:themeColor="text1"/>
              <w:sz w:val="22"/>
            </w:rPr>
            <w:delText xml:space="preserve"> </w:delText>
          </w:r>
        </w:del>
      </w:ins>
      <w:del w:id="635" w:author="Schrodi, Steven J PHD" w:date="2019-04-16T19:58:00Z">
        <w:r w:rsidR="00B96433" w:rsidRPr="00393DBF" w:rsidDel="00E06DB9">
          <w:rPr>
            <w:rFonts w:ascii="Arial" w:hAnsi="Arial" w:cs="Arial"/>
            <w:color w:val="000000" w:themeColor="text1"/>
            <w:sz w:val="22"/>
          </w:rPr>
          <w:delText>him</w:delText>
        </w:r>
        <w:r w:rsidR="0044138B" w:rsidRPr="00393DBF" w:rsidDel="00E06DB9">
          <w:rPr>
            <w:rFonts w:ascii="Arial" w:hAnsi="Arial" w:cs="Arial"/>
            <w:color w:val="000000" w:themeColor="text1"/>
            <w:sz w:val="22"/>
          </w:rPr>
          <w:delText xml:space="preserve"> diagnosed </w:delText>
        </w:r>
        <w:r w:rsidR="00B96433" w:rsidRPr="00393DBF" w:rsidDel="00E06DB9">
          <w:rPr>
            <w:rFonts w:ascii="Arial" w:hAnsi="Arial" w:cs="Arial"/>
            <w:color w:val="000000" w:themeColor="text1"/>
            <w:sz w:val="22"/>
          </w:rPr>
          <w:delText xml:space="preserve">as </w:delText>
        </w:r>
        <w:r w:rsidR="0044138B" w:rsidRPr="00393DBF" w:rsidDel="00E06DB9">
          <w:rPr>
            <w:rFonts w:ascii="Arial" w:hAnsi="Arial" w:cs="Arial"/>
            <w:color w:val="000000" w:themeColor="text1"/>
            <w:sz w:val="22"/>
          </w:rPr>
          <w:delText>HCC</w:delText>
        </w:r>
        <w:r w:rsidR="00B96433" w:rsidRPr="00393DBF" w:rsidDel="00E06DB9">
          <w:rPr>
            <w:rFonts w:ascii="Arial" w:hAnsi="Arial" w:cs="Arial"/>
            <w:color w:val="000000" w:themeColor="text1"/>
            <w:sz w:val="22"/>
          </w:rPr>
          <w:delText xml:space="preserve"> </w:delText>
        </w:r>
        <w:commentRangeStart w:id="636"/>
        <w:r w:rsidR="00B96433" w:rsidRPr="00393DBF" w:rsidDel="00E06DB9">
          <w:rPr>
            <w:rFonts w:ascii="Arial" w:hAnsi="Arial" w:cs="Arial"/>
            <w:color w:val="000000" w:themeColor="text1"/>
            <w:sz w:val="22"/>
          </w:rPr>
          <w:delText>within half a year</w:delText>
        </w:r>
      </w:del>
      <w:commentRangeEnd w:id="636"/>
      <w:r w:rsidR="00E06DB9">
        <w:rPr>
          <w:rStyle w:val="CommentReference"/>
        </w:rPr>
        <w:commentReference w:id="636"/>
      </w:r>
      <w:del w:id="637" w:author="Schrodi, Steven J PHD" w:date="2019-04-16T19:58:00Z">
        <w:r w:rsidR="00B96433" w:rsidRPr="00393DBF" w:rsidDel="00E06DB9">
          <w:rPr>
            <w:rFonts w:ascii="Arial" w:hAnsi="Arial" w:cs="Arial"/>
            <w:color w:val="000000" w:themeColor="text1"/>
            <w:sz w:val="22"/>
          </w:rPr>
          <w:delText>.</w:delText>
        </w:r>
      </w:del>
      <w:del w:id="638" w:author="Zhang Haikun" w:date="2019-04-19T14:42:00Z">
        <w:r w:rsidR="00B96433" w:rsidRPr="00393DBF" w:rsidDel="002937DE">
          <w:rPr>
            <w:rFonts w:ascii="Arial" w:hAnsi="Arial" w:cs="Arial"/>
            <w:color w:val="000000" w:themeColor="text1"/>
            <w:sz w:val="22"/>
          </w:rPr>
          <w:delText xml:space="preserve"> </w:delText>
        </w:r>
      </w:del>
      <w:ins w:id="639" w:author="Schrodi, Steven J PHD" w:date="2019-04-16T19:59:00Z">
        <w:r w:rsidR="00E06DB9">
          <w:rPr>
            <w:rFonts w:ascii="Arial" w:hAnsi="Arial" w:cs="Arial"/>
            <w:color w:val="000000" w:themeColor="text1"/>
            <w:sz w:val="22"/>
          </w:rPr>
          <w:t xml:space="preserve">The sample from a </w:t>
        </w:r>
      </w:ins>
      <w:ins w:id="640" w:author="Zhang Haikun" w:date="2019-04-19T14:43:00Z">
        <w:r w:rsidR="002937DE">
          <w:rPr>
            <w:rFonts w:ascii="Arial" w:hAnsi="Arial" w:cs="Arial"/>
            <w:color w:val="000000" w:themeColor="text1"/>
            <w:sz w:val="22"/>
          </w:rPr>
          <w:t xml:space="preserve">chronic </w:t>
        </w:r>
      </w:ins>
      <w:ins w:id="641" w:author="Schrodi, Steven J PHD" w:date="2019-04-16T19:59:00Z">
        <w:r w:rsidR="00E06DB9">
          <w:rPr>
            <w:rFonts w:ascii="Arial" w:hAnsi="Arial" w:cs="Arial"/>
            <w:color w:val="000000" w:themeColor="text1"/>
            <w:sz w:val="22"/>
          </w:rPr>
          <w:t xml:space="preserve">hepatitis patient, P2, showed that the proportion of LMRs was 17.8% and the average methylation </w:t>
        </w:r>
        <w:r w:rsidR="00E06DB9">
          <w:rPr>
            <w:rFonts w:ascii="Arial" w:hAnsi="Arial" w:cs="Arial"/>
            <w:color w:val="000000" w:themeColor="text1"/>
            <w:sz w:val="22"/>
          </w:rPr>
          <w:lastRenderedPageBreak/>
          <w:t>level around HBV integration sites was 67.7%. Using the sample from a clinical visit 6 months following the initial sample collection, the proportion of LMRs dropped to 1.1%, whereas the average methylation around HBV integration sites slightly increased to 69%.</w:t>
        </w:r>
      </w:ins>
      <w:ins w:id="642" w:author="Zhang Haikun" w:date="2019-04-20T16:52:00Z">
        <w:r w:rsidR="00EC54CB">
          <w:rPr>
            <w:rFonts w:ascii="Arial" w:hAnsi="Arial" w:cs="Arial"/>
            <w:color w:val="000000" w:themeColor="text1"/>
            <w:sz w:val="22"/>
          </w:rPr>
          <w:t xml:space="preserve"> This patient </w:t>
        </w:r>
      </w:ins>
      <w:ins w:id="643" w:author="Zhang Haikun" w:date="2019-04-20T16:55:00Z">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ins>
      <w:ins w:id="644" w:author="Zhang Haikun" w:date="2019-04-20T16:56:00Z">
        <w:r w:rsidR="00EC10E0" w:rsidRPr="00EC10E0">
          <w:rPr>
            <w:rFonts w:ascii="Arial" w:hAnsi="Arial" w:cs="Arial"/>
            <w:sz w:val="22"/>
            <w:rPrChange w:id="645" w:author="Zhang Haikun" w:date="2019-04-20T16:56:00Z">
              <w:rPr/>
            </w:rPrChange>
          </w:rPr>
          <w:t xml:space="preserve"> that </w:t>
        </w:r>
      </w:ins>
      <w:ins w:id="646" w:author="Zhang Haikun" w:date="2019-04-20T16:57:00Z">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ins>
      <w:ins w:id="647" w:author="Zhang Haikun" w:date="2019-04-20T16:56:00Z">
        <w:r w:rsidR="00EC10E0" w:rsidRPr="00EC10E0">
          <w:rPr>
            <w:rFonts w:ascii="Arial" w:hAnsi="Arial" w:cs="Arial"/>
            <w:sz w:val="22"/>
            <w:rPrChange w:id="648" w:author="Zhang Haikun" w:date="2019-04-20T16:56:00Z">
              <w:rPr/>
            </w:rPrChange>
          </w:rPr>
          <w:t xml:space="preserve"> is stable than genome-wide LM</w:t>
        </w:r>
        <w:r w:rsidR="00EC10E0" w:rsidRPr="00EC10E0">
          <w:rPr>
            <w:rFonts w:ascii="Arial" w:hAnsi="Arial" w:cs="Arial"/>
            <w:sz w:val="22"/>
            <w:rPrChange w:id="649" w:author="Zhang Haikun" w:date="2019-04-20T17:01:00Z">
              <w:rPr/>
            </w:rPrChange>
          </w:rPr>
          <w:t>R</w:t>
        </w:r>
      </w:ins>
      <w:ins w:id="650" w:author="Schrodi, Steven J PHD" w:date="2019-04-16T19:59:00Z">
        <w:del w:id="651" w:author="Zhang Haikun" w:date="2019-04-20T17:00:00Z">
          <w:r w:rsidR="00E06DB9" w:rsidRPr="00EC10E0" w:rsidDel="00EC10E0">
            <w:rPr>
              <w:rFonts w:ascii="Arial" w:hAnsi="Arial" w:cs="Arial"/>
              <w:color w:val="000000" w:themeColor="text1"/>
              <w:sz w:val="22"/>
            </w:rPr>
            <w:delText xml:space="preserve"> </w:delText>
          </w:r>
        </w:del>
        <w:del w:id="652" w:author="Zhang Haikun" w:date="2019-04-20T17:01:00Z">
          <w:r w:rsidR="00E06DB9" w:rsidRPr="00EC10E0" w:rsidDel="00EC10E0">
            <w:rPr>
              <w:rFonts w:ascii="Arial" w:hAnsi="Arial" w:cs="Arial"/>
              <w:color w:val="000000" w:themeColor="text1"/>
              <w:sz w:val="22"/>
            </w:rPr>
            <w:delText xml:space="preserve"> </w:delText>
          </w:r>
        </w:del>
      </w:ins>
      <w:commentRangeStart w:id="653"/>
      <w:commentRangeStart w:id="654"/>
      <w:commentRangeStart w:id="655"/>
      <w:del w:id="656" w:author="Zhang Haikun" w:date="2019-04-20T17:01:00Z">
        <w:r w:rsidR="001A64A0" w:rsidRPr="00EC10E0" w:rsidDel="00EC10E0">
          <w:rPr>
            <w:rFonts w:ascii="Arial" w:hAnsi="Arial" w:cs="Arial"/>
            <w:color w:val="000000" w:themeColor="text1"/>
            <w:sz w:val="22"/>
          </w:rPr>
          <w:delText>Another hepatitis patient</w:delText>
        </w:r>
        <w:r w:rsidR="001B1615" w:rsidRPr="00EC10E0" w:rsidDel="00EC10E0">
          <w:rPr>
            <w:rFonts w:ascii="Arial" w:hAnsi="Arial" w:cs="Arial"/>
            <w:color w:val="000000" w:themeColor="text1"/>
            <w:sz w:val="22"/>
          </w:rPr>
          <w:delText>, P2</w:delText>
        </w:r>
        <w:r w:rsidR="001A64A0" w:rsidRPr="00EC10E0" w:rsidDel="00EC10E0">
          <w:rPr>
            <w:rFonts w:ascii="Arial" w:hAnsi="Arial" w:cs="Arial"/>
            <w:color w:val="000000" w:themeColor="text1"/>
            <w:sz w:val="22"/>
          </w:rPr>
          <w:delText xml:space="preserve">, the proportion of </w:delText>
        </w:r>
        <w:r w:rsidR="009A5EFD" w:rsidRPr="00EC10E0" w:rsidDel="00EC10E0">
          <w:rPr>
            <w:rFonts w:ascii="Arial" w:hAnsi="Arial" w:cs="Arial"/>
            <w:color w:val="000000" w:themeColor="text1"/>
            <w:sz w:val="22"/>
          </w:rPr>
          <w:delText>LMRs</w:delText>
        </w:r>
        <w:r w:rsidR="0085287E" w:rsidRPr="00EC10E0" w:rsidDel="00EC10E0">
          <w:rPr>
            <w:rFonts w:ascii="Arial" w:hAnsi="Arial" w:cs="Arial"/>
            <w:color w:val="000000" w:themeColor="text1"/>
            <w:sz w:val="22"/>
          </w:rPr>
          <w:delText xml:space="preserve"> </w:delText>
        </w:r>
        <w:r w:rsidR="001A64A0" w:rsidRPr="00EC10E0" w:rsidDel="00EC10E0">
          <w:rPr>
            <w:rFonts w:ascii="Arial" w:hAnsi="Arial" w:cs="Arial"/>
            <w:color w:val="000000" w:themeColor="text1"/>
            <w:sz w:val="22"/>
          </w:rPr>
          <w:delText>was 1</w:delText>
        </w:r>
        <w:r w:rsidR="009A5EFD" w:rsidRPr="00EC10E0" w:rsidDel="00EC10E0">
          <w:rPr>
            <w:rFonts w:ascii="Arial" w:hAnsi="Arial" w:cs="Arial"/>
            <w:color w:val="000000" w:themeColor="text1"/>
            <w:sz w:val="22"/>
          </w:rPr>
          <w:delText>7.8</w:delText>
        </w:r>
        <w:r w:rsidR="001A64A0" w:rsidRPr="00EC10E0" w:rsidDel="00EC10E0">
          <w:rPr>
            <w:rFonts w:ascii="Arial" w:hAnsi="Arial" w:cs="Arial"/>
            <w:color w:val="000000" w:themeColor="text1"/>
            <w:sz w:val="22"/>
          </w:rPr>
          <w:delText>%, and the average methylation level around HBV integration sites was 67.</w:delText>
        </w:r>
        <w:r w:rsidR="00311435" w:rsidRPr="00EC10E0" w:rsidDel="00EC10E0">
          <w:rPr>
            <w:rFonts w:ascii="Arial" w:hAnsi="Arial" w:cs="Arial"/>
            <w:color w:val="000000" w:themeColor="text1"/>
            <w:sz w:val="22"/>
          </w:rPr>
          <w:delText>7</w:delText>
        </w:r>
        <w:r w:rsidR="001A64A0" w:rsidRPr="00EC10E0" w:rsidDel="00EC10E0">
          <w:rPr>
            <w:rFonts w:ascii="Arial" w:hAnsi="Arial" w:cs="Arial"/>
            <w:color w:val="000000" w:themeColor="text1"/>
            <w:sz w:val="22"/>
          </w:rPr>
          <w:delText xml:space="preserve">%; while in the re-visit after </w:delText>
        </w:r>
        <w:r w:rsidR="00D46452" w:rsidRPr="00EC10E0" w:rsidDel="00EC10E0">
          <w:rPr>
            <w:rFonts w:ascii="Arial" w:hAnsi="Arial" w:cs="Arial"/>
            <w:color w:val="000000" w:themeColor="text1"/>
            <w:sz w:val="22"/>
          </w:rPr>
          <w:delText>half a year</w:delText>
        </w:r>
        <w:r w:rsidR="001A64A0" w:rsidRPr="00EC10E0" w:rsidDel="00EC10E0">
          <w:rPr>
            <w:rFonts w:ascii="Arial" w:hAnsi="Arial" w:cs="Arial"/>
            <w:color w:val="000000" w:themeColor="text1"/>
            <w:sz w:val="22"/>
          </w:rPr>
          <w:delText xml:space="preserve">, the former value became only </w:delText>
        </w:r>
        <w:r w:rsidR="009A5EFD" w:rsidRPr="00EC10E0" w:rsidDel="00EC10E0">
          <w:rPr>
            <w:rFonts w:ascii="Arial" w:hAnsi="Arial" w:cs="Arial"/>
            <w:color w:val="000000" w:themeColor="text1"/>
            <w:sz w:val="22"/>
          </w:rPr>
          <w:delText>1</w:delText>
        </w:r>
      </w:del>
      <w:r w:rsidR="009A5EFD" w:rsidRPr="00EC10E0">
        <w:rPr>
          <w:rFonts w:ascii="Arial" w:hAnsi="Arial" w:cs="Arial"/>
          <w:color w:val="000000" w:themeColor="text1"/>
          <w:sz w:val="22"/>
        </w:rPr>
        <w:t>.</w:t>
      </w:r>
      <w:del w:id="657" w:author="Zhang Haikun" w:date="2019-04-20T17:01:00Z">
        <w:r w:rsidR="009A5EFD" w:rsidRPr="00EC10E0" w:rsidDel="00EC10E0">
          <w:rPr>
            <w:rFonts w:ascii="Arial" w:hAnsi="Arial" w:cs="Arial"/>
            <w:color w:val="000000" w:themeColor="text1"/>
            <w:sz w:val="22"/>
          </w:rPr>
          <w:delText>1</w:delText>
        </w:r>
        <w:r w:rsidR="001A64A0" w:rsidRPr="00EC10E0" w:rsidDel="00EC10E0">
          <w:rPr>
            <w:rFonts w:ascii="Arial" w:hAnsi="Arial" w:cs="Arial"/>
            <w:color w:val="000000" w:themeColor="text1"/>
            <w:sz w:val="22"/>
          </w:rPr>
          <w:delText>% and the latter one was 69%, seemingly free of HCC risk</w:delText>
        </w:r>
        <w:commentRangeEnd w:id="653"/>
        <w:r w:rsidR="00E06DB9" w:rsidRPr="00EC10E0" w:rsidDel="00EC10E0">
          <w:rPr>
            <w:rStyle w:val="CommentReference"/>
          </w:rPr>
          <w:commentReference w:id="653"/>
        </w:r>
      </w:del>
      <w:commentRangeEnd w:id="654"/>
      <w:ins w:id="658" w:author="Zhang Haikun" w:date="2019-04-20T17:00:00Z">
        <w:r w:rsidR="00EC10E0" w:rsidRPr="00EC10E0">
          <w:rPr>
            <w:rFonts w:ascii="Arial" w:hAnsi="Arial" w:cs="Arial"/>
            <w:color w:val="000000" w:themeColor="text1"/>
            <w:sz w:val="22"/>
            <w:rPrChange w:id="659" w:author="Zhang Haikun" w:date="2019-04-20T17:01:00Z">
              <w:rPr>
                <w:rFonts w:ascii="Arial" w:hAnsi="Arial" w:cs="Arial"/>
                <w:color w:val="000000" w:themeColor="text1"/>
                <w:sz w:val="22"/>
                <w:highlight w:val="yellow"/>
              </w:rPr>
            </w:rPrChange>
          </w:rPr>
          <w:t xml:space="preserve"> </w:t>
        </w:r>
      </w:ins>
      <w:r w:rsidR="00823EC1" w:rsidRPr="00EC10E0">
        <w:rPr>
          <w:rStyle w:val="CommentReference"/>
        </w:rPr>
        <w:commentReference w:id="654"/>
      </w:r>
      <w:commentRangeEnd w:id="655"/>
      <w:r w:rsidR="00EC10E0" w:rsidRPr="00EC10E0">
        <w:rPr>
          <w:rStyle w:val="CommentReference"/>
        </w:rPr>
        <w:commentReference w:id="655"/>
      </w:r>
      <w:del w:id="660" w:author="Zhang Haikun" w:date="2019-04-20T17:02:00Z">
        <w:r w:rsidR="001A64A0" w:rsidRPr="00EC10E0" w:rsidDel="00EC10E0">
          <w:rPr>
            <w:rFonts w:ascii="Arial" w:hAnsi="Arial" w:cs="Arial"/>
            <w:color w:val="000000" w:themeColor="text1"/>
            <w:sz w:val="22"/>
          </w:rPr>
          <w:delText xml:space="preserve">. </w:delText>
        </w:r>
      </w:del>
      <w:ins w:id="661" w:author="Schrodi, Steven J PHD" w:date="2019-04-16T20:03:00Z">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w:t>
        </w:r>
      </w:ins>
      <w:ins w:id="662" w:author="Schrodi, Steven J PHD" w:date="2019-04-16T20:04:00Z">
        <w:r w:rsidR="00E06DB9">
          <w:rPr>
            <w:rFonts w:ascii="Arial" w:hAnsi="Arial" w:cs="Arial"/>
            <w:color w:val="000000" w:themeColor="text1"/>
            <w:sz w:val="22"/>
          </w:rPr>
          <w:t>e sizes in future studies.</w:t>
        </w:r>
      </w:ins>
      <w:ins w:id="663" w:author="Zhang Haikun" w:date="2019-04-19T14:47:00Z">
        <w:r w:rsidR="002937DE">
          <w:rPr>
            <w:rFonts w:ascii="Arial" w:hAnsi="Arial" w:cs="Arial"/>
            <w:color w:val="000000" w:themeColor="text1"/>
            <w:sz w:val="22"/>
          </w:rPr>
          <w:t xml:space="preserve"> </w:t>
        </w:r>
      </w:ins>
      <w:ins w:id="664" w:author="Schrodi, Steven J PHD" w:date="2019-04-16T20:04:00Z">
        <w:del w:id="665" w:author="Zhang Haikun" w:date="2019-04-19T14:47:00Z">
          <w:r w:rsidR="00E06DB9" w:rsidDel="002937DE">
            <w:rPr>
              <w:rFonts w:ascii="Arial" w:hAnsi="Arial" w:cs="Arial"/>
              <w:color w:val="000000" w:themeColor="text1"/>
              <w:sz w:val="22"/>
            </w:rPr>
            <w:delText xml:space="preserve"> </w:delText>
          </w:r>
        </w:del>
      </w:ins>
      <w:del w:id="666" w:author="Schrodi, Steven J PHD" w:date="2019-04-16T20:04:00Z">
        <w:r w:rsidR="001A64A0" w:rsidRPr="00393DBF" w:rsidDel="00E06DB9">
          <w:rPr>
            <w:rFonts w:ascii="Arial" w:hAnsi="Arial" w:cs="Arial"/>
            <w:color w:val="000000" w:themeColor="text1"/>
            <w:sz w:val="22"/>
          </w:rPr>
          <w:delText>For a HCC indicator, the most challenging part is to determine cutoffs for candidate diseases, which need a large sample size in further study.</w:delText>
        </w:r>
      </w:del>
      <w:del w:id="667" w:author="Zhang Haikun" w:date="2019-04-19T14:47:00Z">
        <w:r w:rsidR="001A64A0" w:rsidRPr="00393DBF" w:rsidDel="002937DE">
          <w:rPr>
            <w:rFonts w:ascii="Arial" w:hAnsi="Arial" w:cs="Arial"/>
            <w:color w:val="000000" w:themeColor="text1"/>
            <w:sz w:val="22"/>
          </w:rPr>
          <w:delText xml:space="preserve"> </w:delText>
        </w:r>
      </w:del>
      <w:r w:rsidR="001A64A0" w:rsidRPr="00393DBF">
        <w:rPr>
          <w:rFonts w:ascii="Arial" w:hAnsi="Arial" w:cs="Arial"/>
          <w:color w:val="000000" w:themeColor="text1"/>
          <w:sz w:val="22"/>
        </w:rPr>
        <w:t xml:space="preserve">Nevertheless, our study successfully illustrated </w:t>
      </w:r>
      <w:ins w:id="668" w:author="Schrodi, Steven J PHD" w:date="2019-04-16T20:04:00Z">
        <w:r w:rsidR="00E06DB9">
          <w:rPr>
            <w:rFonts w:ascii="Arial" w:hAnsi="Arial" w:cs="Arial"/>
            <w:color w:val="000000" w:themeColor="text1"/>
            <w:sz w:val="22"/>
          </w:rPr>
          <w:t xml:space="preserve">that </w:t>
        </w:r>
      </w:ins>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ins w:id="669" w:author="Schrodi, Steven J PHD" w:date="2019-04-16T20:05:00Z">
        <w:r w:rsidR="00E06DB9">
          <w:rPr>
            <w:rFonts w:ascii="Arial" w:hAnsi="Arial" w:cs="Arial"/>
            <w:color w:val="000000" w:themeColor="text1"/>
            <w:sz w:val="22"/>
          </w:rPr>
          <w:t>, combining their prognostic signals to improve accuracy.</w:t>
        </w:r>
      </w:ins>
      <w:del w:id="670" w:author="Schrodi, Steven J PHD" w:date="2019-04-16T20:05:00Z">
        <w:r w:rsidR="006B69D6" w:rsidRPr="00393DBF" w:rsidDel="00E06DB9">
          <w:rPr>
            <w:rFonts w:ascii="Arial" w:hAnsi="Arial" w:cs="Arial"/>
            <w:color w:val="000000" w:themeColor="text1"/>
            <w:sz w:val="22"/>
          </w:rPr>
          <w:delText xml:space="preserve"> to combine </w:delText>
        </w:r>
      </w:del>
      <w:del w:id="671" w:author="Schrodi, Steven J PHD" w:date="2019-04-16T20:04:00Z">
        <w:r w:rsidR="006B69D6" w:rsidRPr="00393DBF" w:rsidDel="00E06DB9">
          <w:rPr>
            <w:rFonts w:ascii="Arial" w:hAnsi="Arial" w:cs="Arial"/>
            <w:color w:val="000000" w:themeColor="text1"/>
            <w:sz w:val="22"/>
          </w:rPr>
          <w:delText>their powers together</w:delText>
        </w:r>
        <w:r w:rsidR="001A64A0" w:rsidRPr="00393DBF" w:rsidDel="00E06DB9">
          <w:rPr>
            <w:rFonts w:ascii="Arial" w:hAnsi="Arial" w:cs="Arial"/>
            <w:color w:val="000000" w:themeColor="text1"/>
            <w:sz w:val="22"/>
          </w:rPr>
          <w:delText>.</w:delText>
        </w:r>
      </w:del>
      <w:del w:id="672" w:author="Schrodi, Steven J PHD" w:date="2019-04-16T20:05:00Z">
        <w:r w:rsidR="00311435" w:rsidRPr="00393DBF" w:rsidDel="00E06DB9">
          <w:rPr>
            <w:rFonts w:ascii="Arial" w:hAnsi="Arial" w:cs="Arial"/>
            <w:color w:val="000000" w:themeColor="text1"/>
            <w:sz w:val="22"/>
          </w:rPr>
          <w:delText xml:space="preserve"> </w:delText>
        </w:r>
      </w:del>
    </w:p>
    <w:p w14:paraId="35BF8070" w14:textId="1611CAE1"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ins w:id="673" w:author="Schrodi, Steven J PHD" w:date="2019-04-16T20:06:00Z">
        <w:r w:rsidR="00BA4DFD">
          <w:rPr>
            <w:rFonts w:ascii="Arial" w:hAnsi="Arial" w:cs="Arial"/>
            <w:color w:val="000000" w:themeColor="text1"/>
            <w:sz w:val="22"/>
          </w:rPr>
          <w:t xml:space="preserve">methylation </w:t>
        </w:r>
      </w:ins>
      <w:r w:rsidRPr="00393DBF">
        <w:rPr>
          <w:rFonts w:ascii="Arial" w:hAnsi="Arial" w:cs="Arial"/>
          <w:color w:val="000000" w:themeColor="text1"/>
          <w:sz w:val="22"/>
        </w:rPr>
        <w:t>pattern</w:t>
      </w:r>
      <w:ins w:id="674" w:author="Schrodi, Steven J PHD" w:date="2019-04-16T20:06:00Z">
        <w:r w:rsidR="00BA4DFD">
          <w:rPr>
            <w:rFonts w:ascii="Arial" w:hAnsi="Arial" w:cs="Arial"/>
            <w:color w:val="000000" w:themeColor="text1"/>
            <w:sz w:val="22"/>
          </w:rPr>
          <w:t>s</w:t>
        </w:r>
      </w:ins>
      <w:r w:rsidRPr="00393DBF">
        <w:rPr>
          <w:rFonts w:ascii="Arial" w:hAnsi="Arial" w:cs="Arial"/>
          <w:color w:val="000000" w:themeColor="text1"/>
          <w:sz w:val="22"/>
        </w:rPr>
        <w:t xml:space="preserve"> </w:t>
      </w:r>
      <w:ins w:id="675" w:author="Schrodi, Steven J PHD" w:date="2019-04-16T20:06:00Z">
        <w:r w:rsidR="00BA4DFD">
          <w:rPr>
            <w:rFonts w:ascii="Arial" w:hAnsi="Arial" w:cs="Arial"/>
            <w:color w:val="000000" w:themeColor="text1"/>
            <w:sz w:val="22"/>
          </w:rPr>
          <w:t>using</w:t>
        </w:r>
      </w:ins>
      <w:del w:id="676" w:author="Schrodi, Steven J PHD" w:date="2019-04-16T20:06:00Z">
        <w:r w:rsidRPr="00393DBF" w:rsidDel="00BA4DFD">
          <w:rPr>
            <w:rFonts w:ascii="Arial" w:hAnsi="Arial" w:cs="Arial"/>
            <w:color w:val="000000" w:themeColor="text1"/>
            <w:sz w:val="22"/>
          </w:rPr>
          <w:delText>at</w:delText>
        </w:r>
      </w:del>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ins w:id="677" w:author="Schrodi, Steven J PHD" w:date="2019-04-16T20:06:00Z">
        <w:r w:rsidR="00BA4DFD">
          <w:rPr>
            <w:rFonts w:ascii="Arial" w:hAnsi="Arial" w:cs="Arial"/>
            <w:color w:val="000000" w:themeColor="text1"/>
            <w:sz w:val="22"/>
          </w:rPr>
          <w:t xml:space="preserve">validate these findings in larger studies. Such studies can be used to </w:t>
        </w:r>
      </w:ins>
      <w:ins w:id="678" w:author="Schrodi, Steven J PHD" w:date="2019-04-16T20:07:00Z">
        <w:r w:rsidR="00BA4DFD">
          <w:rPr>
            <w:rFonts w:ascii="Arial" w:hAnsi="Arial" w:cs="Arial"/>
            <w:color w:val="000000" w:themeColor="text1"/>
            <w:sz w:val="22"/>
          </w:rPr>
          <w:t>further</w:t>
        </w:r>
      </w:ins>
      <w:ins w:id="679" w:author="Schrodi, Steven J PHD" w:date="2019-04-16T20:06:00Z">
        <w:r w:rsidR="00BA4DFD">
          <w:rPr>
            <w:rFonts w:ascii="Arial" w:hAnsi="Arial" w:cs="Arial"/>
            <w:color w:val="000000" w:themeColor="text1"/>
            <w:sz w:val="22"/>
          </w:rPr>
          <w:t xml:space="preserve"> </w:t>
        </w:r>
      </w:ins>
      <w:ins w:id="680" w:author="Schrodi, Steven J PHD" w:date="2019-04-16T20:07:00Z">
        <w:r w:rsidR="00BA4DFD">
          <w:rPr>
            <w:rFonts w:ascii="Arial" w:hAnsi="Arial" w:cs="Arial"/>
            <w:color w:val="000000" w:themeColor="text1"/>
            <w:sz w:val="22"/>
          </w:rPr>
          <w:t>develop these approaches and improve the accuracy of HCC diagnoses and surveillance.</w:t>
        </w:r>
      </w:ins>
      <w:ins w:id="681" w:author="Zhang Haikun" w:date="2019-04-19T14:49:00Z">
        <w:r w:rsidR="002937DE">
          <w:rPr>
            <w:rFonts w:ascii="Arial" w:hAnsi="Arial" w:cs="Arial"/>
            <w:color w:val="000000" w:themeColor="text1"/>
            <w:sz w:val="22"/>
          </w:rPr>
          <w:t xml:space="preserve"> </w:t>
        </w:r>
      </w:ins>
      <w:ins w:id="682" w:author="Schrodi, Steven J PHD" w:date="2019-04-16T20:07:00Z">
        <w:del w:id="683" w:author="Zhang Haikun" w:date="2019-04-19T14:49:00Z">
          <w:r w:rsidR="00BA4DFD" w:rsidDel="002937DE">
            <w:rPr>
              <w:rFonts w:ascii="Arial" w:hAnsi="Arial" w:cs="Arial"/>
              <w:color w:val="000000" w:themeColor="text1"/>
              <w:sz w:val="22"/>
            </w:rPr>
            <w:delText xml:space="preserve"> </w:delText>
          </w:r>
        </w:del>
      </w:ins>
      <w:del w:id="684" w:author="Schrodi, Steven J PHD" w:date="2019-04-16T20:07:00Z">
        <w:r w:rsidR="006B69D6" w:rsidRPr="00393DBF" w:rsidDel="00BA4DFD">
          <w:rPr>
            <w:rFonts w:ascii="Arial" w:hAnsi="Arial" w:cs="Arial"/>
            <w:color w:val="000000" w:themeColor="text1"/>
            <w:sz w:val="22"/>
          </w:rPr>
          <w:delText xml:space="preserve">enlarge sample size to </w:delText>
        </w:r>
        <w:r w:rsidR="00A44B6D" w:rsidRPr="00393DBF" w:rsidDel="00BA4DFD">
          <w:rPr>
            <w:rFonts w:ascii="Arial" w:hAnsi="Arial" w:cs="Arial"/>
            <w:color w:val="000000" w:themeColor="text1"/>
            <w:sz w:val="22"/>
          </w:rPr>
          <w:delText xml:space="preserve">validate the sensitivity and specificity of this pattern to obtain more precise information for HCC diagnosis and surveillance. </w:delText>
        </w:r>
      </w:del>
      <w:ins w:id="685" w:author="Schrodi, Steven J PHD" w:date="2019-04-16T20:08:00Z">
        <w:del w:id="686" w:author="Zhang Haikun" w:date="2019-04-19T14:49:00Z">
          <w:r w:rsidR="00BA4DFD" w:rsidDel="002937DE">
            <w:rPr>
              <w:rFonts w:ascii="Arial" w:hAnsi="Arial" w:cs="Arial"/>
              <w:color w:val="000000" w:themeColor="text1"/>
              <w:sz w:val="22"/>
            </w:rPr>
            <w:delText xml:space="preserve"> </w:delText>
          </w:r>
        </w:del>
        <w:r w:rsidR="00BA4DFD">
          <w:rPr>
            <w:rFonts w:ascii="Arial" w:hAnsi="Arial" w:cs="Arial"/>
            <w:color w:val="000000" w:themeColor="text1"/>
            <w:sz w:val="22"/>
          </w:rPr>
          <w:t>Larger studies will enable the determination of accurate cutoff values for disease stages, especially for those with small tumors.</w:t>
        </w:r>
      </w:ins>
      <w:del w:id="687" w:author="Schrodi, Steven J PHD" w:date="2019-04-16T20:09:00Z">
        <w:r w:rsidR="00A44B6D" w:rsidRPr="00393DBF" w:rsidDel="00BA4DFD">
          <w:rPr>
            <w:rFonts w:ascii="Arial" w:hAnsi="Arial" w:cs="Arial"/>
            <w:color w:val="000000" w:themeColor="text1"/>
            <w:sz w:val="22"/>
          </w:rPr>
          <w:delText xml:space="preserve">The most challenging part in future attempt is to set the </w:delText>
        </w:r>
        <w:r w:rsidR="006B69D6" w:rsidRPr="00393DBF" w:rsidDel="00BA4DFD">
          <w:rPr>
            <w:rFonts w:ascii="Arial" w:hAnsi="Arial" w:cs="Arial"/>
            <w:color w:val="000000" w:themeColor="text1"/>
            <w:sz w:val="22"/>
          </w:rPr>
          <w:delText xml:space="preserve">cutoff </w:delText>
        </w:r>
        <w:r w:rsidR="00A44B6D" w:rsidRPr="00393DBF" w:rsidDel="00BA4DFD">
          <w:rPr>
            <w:rFonts w:ascii="Arial" w:hAnsi="Arial" w:cs="Arial"/>
            <w:color w:val="000000" w:themeColor="text1"/>
            <w:sz w:val="22"/>
          </w:rPr>
          <w:delText xml:space="preserve">for </w:delText>
        </w:r>
        <w:r w:rsidR="006B69D6" w:rsidRPr="00393DBF" w:rsidDel="00BA4DFD">
          <w:rPr>
            <w:rFonts w:ascii="Arial" w:hAnsi="Arial" w:cs="Arial"/>
            <w:color w:val="000000" w:themeColor="text1"/>
            <w:sz w:val="22"/>
          </w:rPr>
          <w:delText>disease stage</w:delText>
        </w:r>
        <w:r w:rsidR="00A44B6D" w:rsidRPr="00393DBF" w:rsidDel="00BA4DFD">
          <w:rPr>
            <w:rFonts w:ascii="Arial" w:hAnsi="Arial" w:cs="Arial"/>
            <w:color w:val="000000" w:themeColor="text1"/>
            <w:sz w:val="22"/>
          </w:rPr>
          <w:delText xml:space="preserve"> definition, and especially for those with small tumors</w:delText>
        </w:r>
        <w:r w:rsidRPr="00393DBF" w:rsidDel="00BA4DFD">
          <w:rPr>
            <w:rFonts w:ascii="Arial" w:hAnsi="Arial" w:cs="Arial"/>
            <w:color w:val="000000" w:themeColor="text1"/>
            <w:sz w:val="22"/>
          </w:rPr>
          <w:delText>.</w:delText>
        </w:r>
      </w:del>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ins w:id="688" w:author="Schrodi, Steven J PHD" w:date="2019-04-16T20:09:00Z">
        <w:r w:rsidR="00BA4DFD">
          <w:rPr>
            <w:rFonts w:ascii="Arial" w:hAnsi="Arial" w:cs="Arial"/>
            <w:color w:val="000000" w:themeColor="text1"/>
            <w:sz w:val="22"/>
          </w:rPr>
          <w:t xml:space="preserve">we anticipate that </w:t>
        </w:r>
      </w:ins>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ins w:id="689" w:author="Schrodi, Steven J PHD" w:date="2019-04-16T20:09:00Z">
        <w:r w:rsidR="00BA4DFD">
          <w:rPr>
            <w:rFonts w:ascii="Arial" w:hAnsi="Arial" w:cs="Arial"/>
            <w:color w:val="000000" w:themeColor="text1"/>
            <w:sz w:val="22"/>
          </w:rPr>
          <w:t>hold strong utility in tracking disease progression.</w:t>
        </w:r>
      </w:ins>
      <w:del w:id="690" w:author="Schrodi, Steven J PHD" w:date="2019-04-16T20:09:00Z">
        <w:r w:rsidRPr="00393DBF" w:rsidDel="00BA4DFD">
          <w:rPr>
            <w:rFonts w:ascii="Arial" w:hAnsi="Arial" w:cs="Arial"/>
            <w:color w:val="000000" w:themeColor="text1"/>
            <w:sz w:val="22"/>
          </w:rPr>
          <w:delText>were also needed t</w:delText>
        </w:r>
        <w:r w:rsidR="00A44B6D" w:rsidRPr="00393DBF" w:rsidDel="00BA4DFD">
          <w:rPr>
            <w:rFonts w:ascii="Arial" w:hAnsi="Arial" w:cs="Arial"/>
            <w:color w:val="000000" w:themeColor="text1"/>
            <w:sz w:val="22"/>
          </w:rPr>
          <w:delText>o trace the disease progression.</w:delText>
        </w:r>
      </w:del>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0916EC57"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2005CA">
        <w:rPr>
          <w:rFonts w:ascii="Arial" w:hAnsi="Arial" w:cs="Arial"/>
          <w:sz w:val="22"/>
        </w:rPr>
        <w:instrText xml:space="preserve"> ADDIN EN.CITE </w:instrText>
      </w:r>
      <w:r w:rsidR="002005CA">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2005CA">
        <w:rPr>
          <w:rFonts w:ascii="Arial" w:hAnsi="Arial" w:cs="Arial"/>
          <w:sz w:val="22"/>
        </w:rPr>
        <w:instrText xml:space="preserve"> ADDIN EN.CITE.DATA </w:instrText>
      </w:r>
      <w:r w:rsidR="002005CA">
        <w:rPr>
          <w:rFonts w:ascii="Arial" w:hAnsi="Arial" w:cs="Arial"/>
          <w:sz w:val="22"/>
        </w:rPr>
      </w:r>
      <w:r w:rsidR="002005CA">
        <w:rPr>
          <w:rFonts w:ascii="Arial" w:hAnsi="Arial" w:cs="Arial"/>
          <w:sz w:val="22"/>
        </w:rPr>
        <w:fldChar w:fldCharType="end"/>
      </w:r>
      <w:r w:rsidR="00A05A78" w:rsidRPr="00393DBF">
        <w:rPr>
          <w:rFonts w:ascii="Arial" w:hAnsi="Arial" w:cs="Arial"/>
          <w:sz w:val="22"/>
        </w:rPr>
        <w:fldChar w:fldCharType="separate"/>
      </w:r>
      <w:r w:rsidR="002005CA">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ins w:id="691" w:author="Microsoft Office 用户" w:date="2019-04-10T00:31:00Z">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was classified to early and late stage by BCLC system</w:t>
        </w:r>
        <w:r w:rsidR="00F91999">
          <w:rPr>
            <w:rFonts w:ascii="Arial" w:hAnsi="Arial" w:cs="Arial" w:hint="eastAsia"/>
            <w:sz w:val="22"/>
          </w:rPr>
          <w:t xml:space="preserve">. </w:t>
        </w:r>
      </w:ins>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r w:rsidR="00BA6D10">
        <w:rPr>
          <w:rFonts w:ascii="Arial" w:hAnsi="Arial" w:cs="Arial"/>
          <w:sz w:val="22"/>
        </w:rPr>
        <w:t xml:space="preserve"> </w:t>
      </w:r>
      <w:del w:id="692" w:author="Microsoft Office 用户" w:date="2019-04-10T00:32:00Z">
        <w:r w:rsidR="00BA6D10" w:rsidRPr="00BA6D10" w:rsidDel="00F91999">
          <w:rPr>
            <w:rFonts w:ascii="Arial" w:hAnsi="Arial" w:cs="Arial"/>
            <w:sz w:val="22"/>
            <w:highlight w:val="yellow"/>
          </w:rPr>
          <w:delText>AFP level indicator?</w:delText>
        </w:r>
      </w:del>
    </w:p>
    <w:p w14:paraId="6C89209C" w14:textId="4F8CA46B" w:rsidR="001E028C" w:rsidRPr="003645E6" w:rsidRDefault="001E028C" w:rsidP="000818AC">
      <w:pPr>
        <w:pStyle w:val="Heading3"/>
      </w:pPr>
      <w:r w:rsidRPr="003645E6">
        <w:t>Cell free DNA extraction</w:t>
      </w:r>
    </w:p>
    <w:p w14:paraId="2F82B7C9" w14:textId="00D55C30"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ins w:id="693" w:author="Schrodi, Steven J PHD" w:date="2019-05-02T12:10:00Z">
        <w:r w:rsidR="00AD1FB2">
          <w:rPr>
            <w:rFonts w:ascii="Arial" w:hAnsi="Arial" w:cs="Arial"/>
            <w:sz w:val="22"/>
          </w:rPr>
          <w:t xml:space="preserve">shipped </w:t>
        </w:r>
      </w:ins>
      <w:del w:id="694" w:author="Schrodi, Steven J PHD" w:date="2019-05-02T12:10:00Z">
        <w:r w:rsidRPr="00393DBF" w:rsidDel="00AD1FB2">
          <w:rPr>
            <w:rFonts w:ascii="Arial" w:hAnsi="Arial" w:cs="Arial"/>
            <w:sz w:val="22"/>
          </w:rPr>
          <w:delText xml:space="preserve">transmitted </w:delText>
        </w:r>
      </w:del>
      <w:r w:rsidRPr="00393DBF">
        <w:rPr>
          <w:rFonts w:ascii="Arial" w:hAnsi="Arial" w:cs="Arial"/>
          <w:sz w:val="22"/>
        </w:rPr>
        <w:t xml:space="preserve">to Beijing Institute of Genomics. Upon arrival, the blood </w:t>
      </w:r>
      <w:ins w:id="695" w:author="Schrodi, Steven J PHD" w:date="2019-05-02T12:10:00Z">
        <w:r w:rsidR="00AD1FB2">
          <w:rPr>
            <w:rFonts w:ascii="Arial" w:hAnsi="Arial" w:cs="Arial"/>
            <w:sz w:val="22"/>
          </w:rPr>
          <w:t xml:space="preserve">was </w:t>
        </w:r>
      </w:ins>
      <w:r w:rsidRPr="00393DBF">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50EE3044"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ins w:id="696" w:author="Guo, Shicheng" w:date="2019-04-09T17:08:00Z">
        <w:r w:rsidR="00EE5B9C">
          <w:rPr>
            <w:rFonts w:ascii="Arial" w:hAnsi="Arial" w:cs="Arial"/>
            <w:sz w:val="22"/>
          </w:rPr>
          <w:t xml:space="preserve">range from </w:t>
        </w:r>
      </w:ins>
      <w:r w:rsidR="00A06070" w:rsidRPr="00A06070">
        <w:rPr>
          <w:rFonts w:ascii="Arial" w:hAnsi="Arial" w:cs="Arial" w:hint="eastAsia"/>
          <w:sz w:val="22"/>
        </w:rPr>
        <w:t>0.5</w:t>
      </w:r>
      <w:r w:rsidR="004E149A" w:rsidRPr="00A06070">
        <w:rPr>
          <w:rFonts w:ascii="Arial" w:hAnsi="Arial" w:cs="Arial"/>
          <w:sz w:val="22"/>
        </w:rPr>
        <w:t xml:space="preserve"> ng</w:t>
      </w:r>
      <w:ins w:id="697" w:author="Guo, Shicheng" w:date="2019-04-09T17:09:00Z">
        <w:r w:rsidR="00EE5B9C">
          <w:rPr>
            <w:rFonts w:ascii="Arial" w:hAnsi="Arial" w:cs="Arial"/>
            <w:sz w:val="22"/>
          </w:rPr>
          <w:t xml:space="preserve"> to </w:t>
        </w:r>
      </w:ins>
      <w:del w:id="698" w:author="Guo, Shicheng" w:date="2019-04-09T17:09:00Z">
        <w:r w:rsidR="004E149A" w:rsidRPr="00A06070" w:rsidDel="00EE5B9C">
          <w:rPr>
            <w:rFonts w:ascii="Arial" w:hAnsi="Arial" w:cs="Arial"/>
            <w:sz w:val="22"/>
          </w:rPr>
          <w:delText>-</w:delText>
        </w:r>
      </w:del>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ins w:id="699" w:author="Guo, Shicheng" w:date="2019-04-09T17:02:00Z">
        <w:r w:rsidR="00BA24F4">
          <w:rPr>
            <w:rFonts w:ascii="Arial" w:hAnsi="Arial" w:cs="Arial"/>
            <w:sz w:val="22"/>
          </w:rPr>
          <w:t>-</w:t>
        </w:r>
      </w:ins>
      <w:del w:id="700" w:author="Guo, Shicheng" w:date="2019-04-09T17:02:00Z">
        <w:r w:rsidR="00C372DE" w:rsidRPr="00393DBF" w:rsidDel="00BA24F4">
          <w:rPr>
            <w:rFonts w:ascii="Arial" w:hAnsi="Arial" w:cs="Arial"/>
            <w:sz w:val="22"/>
          </w:rPr>
          <w:delText xml:space="preserve"> </w:delText>
        </w:r>
      </w:del>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ins w:id="701" w:author="Zhang Haikun" w:date="2019-04-18T15:03:00Z">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ins>
      <w:r w:rsidR="005E63F2">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2005CA">
        <w:rPr>
          <w:rFonts w:ascii="Arial" w:hAnsi="Arial" w:cs="Arial"/>
          <w:sz w:val="22"/>
        </w:rPr>
        <w:instrText xml:space="preserve"> ADDIN EN.CITE </w:instrText>
      </w:r>
      <w:r w:rsidR="002005CA">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2005CA">
        <w:rPr>
          <w:rFonts w:ascii="Arial" w:hAnsi="Arial" w:cs="Arial"/>
          <w:sz w:val="22"/>
        </w:rPr>
        <w:instrText xml:space="preserve"> ADDIN EN.CITE.DATA </w:instrText>
      </w:r>
      <w:r w:rsidR="002005CA">
        <w:rPr>
          <w:rFonts w:ascii="Arial" w:hAnsi="Arial" w:cs="Arial"/>
          <w:sz w:val="22"/>
        </w:rPr>
      </w:r>
      <w:r w:rsidR="002005CA">
        <w:rPr>
          <w:rFonts w:ascii="Arial" w:hAnsi="Arial" w:cs="Arial"/>
          <w:sz w:val="22"/>
        </w:rPr>
        <w:fldChar w:fldCharType="end"/>
      </w:r>
      <w:r w:rsidR="005E63F2">
        <w:rPr>
          <w:rFonts w:ascii="Arial" w:hAnsi="Arial" w:cs="Arial"/>
          <w:sz w:val="22"/>
        </w:rPr>
        <w:fldChar w:fldCharType="separate"/>
      </w:r>
      <w:r w:rsidR="002005CA">
        <w:rPr>
          <w:rFonts w:ascii="Arial" w:hAnsi="Arial" w:cs="Arial"/>
          <w:noProof/>
          <w:sz w:val="22"/>
        </w:rPr>
        <w:t>(39)</w:t>
      </w:r>
      <w:r w:rsidR="005E63F2">
        <w:rPr>
          <w:rFonts w:ascii="Arial" w:hAnsi="Arial" w:cs="Arial"/>
          <w:sz w:val="22"/>
        </w:rPr>
        <w:fldChar w:fldCharType="end"/>
      </w:r>
      <w:ins w:id="702" w:author="Zhang Haikun" w:date="2019-04-18T15:04:00Z">
        <w:r w:rsidR="005E63F2">
          <w:rPr>
            <w:rFonts w:ascii="Arial" w:hAnsi="Arial" w:cs="Arial"/>
            <w:sz w:val="22"/>
          </w:rPr>
          <w:t xml:space="preserve"> </w:t>
        </w:r>
        <w:r w:rsidR="005E63F2" w:rsidRPr="004C4F3E">
          <w:rPr>
            <w:rFonts w:ascii="Arial" w:hAnsi="Arial" w:cs="Arial"/>
            <w:sz w:val="22"/>
          </w:rPr>
          <w:t>in BIG Data Center</w:t>
        </w:r>
      </w:ins>
      <w:r w:rsidR="00C2785A">
        <w:rPr>
          <w:rFonts w:ascii="Arial" w:hAnsi="Arial" w:cs="Arial"/>
          <w:sz w:val="22"/>
        </w:rPr>
        <w:fldChar w:fldCharType="begin"/>
      </w:r>
      <w:r w:rsidR="002005CA">
        <w:rPr>
          <w:rFonts w:ascii="Arial" w:hAnsi="Arial" w:cs="Arial"/>
          <w:sz w:val="22"/>
        </w:rPr>
        <w:instrText xml:space="preserve"> ADDIN EN.CITE &lt;EndNote&gt;&lt;Cite&gt;&lt;Author&gt;Members&lt;/Author&gt;&lt;Year&gt;2019&lt;/Year&gt;&lt;RecNum&gt;59&lt;/RecNum&gt;&lt;DisplayText&gt;(40)&lt;/DisplayText&gt;&lt;record&gt;&lt;rec-number&gt;59&lt;/rec-number&gt;&lt;foreign-keys&gt;&lt;key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2005CA">
        <w:rPr>
          <w:rFonts w:ascii="Arial" w:hAnsi="Arial" w:cs="Arial"/>
          <w:noProof/>
          <w:sz w:val="22"/>
        </w:rPr>
        <w:t>(40)</w:t>
      </w:r>
      <w:r w:rsidR="00C2785A">
        <w:rPr>
          <w:rFonts w:ascii="Arial" w:hAnsi="Arial" w:cs="Arial"/>
          <w:sz w:val="22"/>
        </w:rPr>
        <w:fldChar w:fldCharType="end"/>
      </w:r>
      <w:ins w:id="703" w:author="Zhang Haikun" w:date="2019-04-18T15:04:00Z">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r w:rsidR="005E63F2" w:rsidRPr="004C4F3E">
          <w:rPr>
            <w:rFonts w:ascii="Arial" w:hAnsi="Arial" w:cs="Arial"/>
            <w:sz w:val="22"/>
          </w:rPr>
          <w:fldChar w:fldCharType="begin"/>
        </w:r>
        <w:r w:rsidR="005E63F2" w:rsidRPr="004C4F3E">
          <w:rPr>
            <w:rFonts w:ascii="Arial" w:hAnsi="Arial" w:cs="Arial"/>
            <w:sz w:val="22"/>
          </w:rPr>
          <w:instrText xml:space="preserve"> HYPERLINK "http://bigd.big.ac.cn/gsa" \t "_blank" </w:instrText>
        </w:r>
        <w:r w:rsidR="005E63F2" w:rsidRPr="004C4F3E">
          <w:rPr>
            <w:rFonts w:ascii="Arial" w:hAnsi="Arial" w:cs="Arial"/>
            <w:sz w:val="22"/>
          </w:rPr>
          <w:fldChar w:fldCharType="separate"/>
        </w:r>
        <w:r w:rsidR="005E63F2" w:rsidRPr="004C4F3E">
          <w:rPr>
            <w:rFonts w:ascii="Arial" w:hAnsi="Arial" w:cs="Arial"/>
            <w:sz w:val="22"/>
          </w:rPr>
          <w:t>http://bigd.big.ac.cn/gsa</w:t>
        </w:r>
        <w:r w:rsidR="005E63F2" w:rsidRPr="004C4F3E">
          <w:rPr>
            <w:rFonts w:ascii="Arial" w:hAnsi="Arial" w:cs="Arial"/>
            <w:sz w:val="22"/>
          </w:rPr>
          <w:fldChar w:fldCharType="end"/>
        </w:r>
        <w:r w:rsidR="005E63F2" w:rsidRPr="004C4F3E">
          <w:rPr>
            <w:rFonts w:ascii="Arial" w:hAnsi="Arial" w:cs="Arial"/>
            <w:sz w:val="22"/>
          </w:rPr>
          <w:t>.</w:t>
        </w:r>
      </w:ins>
      <w:del w:id="704" w:author="Zhang Haikun" w:date="2019-04-18T15:03:00Z">
        <w:r w:rsidR="00C372DE" w:rsidRPr="00393DBF" w:rsidDel="005E63F2">
          <w:rPr>
            <w:rFonts w:ascii="Arial" w:hAnsi="Arial" w:cs="Arial"/>
            <w:sz w:val="22"/>
          </w:rPr>
          <w:delText xml:space="preserve"> All the </w:delText>
        </w:r>
        <w:r w:rsidR="00401C36" w:rsidDel="005E63F2">
          <w:rPr>
            <w:rFonts w:ascii="Arial" w:hAnsi="Arial" w:cs="Arial" w:hint="eastAsia"/>
            <w:sz w:val="22"/>
          </w:rPr>
          <w:delText>WGBS</w:delText>
        </w:r>
        <w:r w:rsidR="00C372DE" w:rsidRPr="00393DBF" w:rsidDel="005E63F2">
          <w:rPr>
            <w:rFonts w:ascii="Arial" w:hAnsi="Arial" w:cs="Arial"/>
            <w:sz w:val="22"/>
          </w:rPr>
          <w:delText xml:space="preserve"> data</w:delText>
        </w:r>
        <w:r w:rsidR="00401C36" w:rsidDel="005E63F2">
          <w:rPr>
            <w:rFonts w:ascii="Arial" w:hAnsi="Arial" w:cs="Arial"/>
            <w:sz w:val="22"/>
          </w:rPr>
          <w:delText xml:space="preserve"> generated in this study</w:delText>
        </w:r>
        <w:r w:rsidR="00C372DE" w:rsidRPr="00393DBF" w:rsidDel="005E63F2">
          <w:rPr>
            <w:rFonts w:ascii="Arial" w:hAnsi="Arial" w:cs="Arial"/>
            <w:sz w:val="22"/>
          </w:rPr>
          <w:delText xml:space="preserve"> </w:delText>
        </w:r>
        <w:r w:rsidR="00401C36" w:rsidDel="005E63F2">
          <w:rPr>
            <w:rFonts w:ascii="Arial" w:hAnsi="Arial" w:cs="Arial" w:hint="eastAsia"/>
            <w:sz w:val="22"/>
          </w:rPr>
          <w:delText>were</w:delText>
        </w:r>
        <w:r w:rsidR="00C372DE" w:rsidRPr="00393DBF" w:rsidDel="005E63F2">
          <w:rPr>
            <w:rFonts w:ascii="Arial" w:hAnsi="Arial" w:cs="Arial"/>
            <w:sz w:val="22"/>
          </w:rPr>
          <w:delText xml:space="preserve"> deposited in the </w:delText>
        </w:r>
        <w:r w:rsidR="00401C36" w:rsidDel="005E63F2">
          <w:rPr>
            <w:rFonts w:ascii="Arial" w:hAnsi="Arial" w:cs="Arial" w:hint="eastAsia"/>
            <w:sz w:val="22"/>
          </w:rPr>
          <w:delText>Gene</w:delText>
        </w:r>
        <w:r w:rsidR="00401C36" w:rsidDel="005E63F2">
          <w:rPr>
            <w:rFonts w:ascii="Arial" w:hAnsi="Arial" w:cs="Arial"/>
            <w:sz w:val="22"/>
          </w:rPr>
          <w:delText xml:space="preserve"> Expression Omnibus (GEO) database under the accession </w:delText>
        </w:r>
        <w:commentRangeStart w:id="705"/>
        <w:r w:rsidR="00401C36" w:rsidRPr="00401C36" w:rsidDel="005E63F2">
          <w:rPr>
            <w:rFonts w:ascii="Arial" w:hAnsi="Arial" w:cs="Arial"/>
            <w:sz w:val="22"/>
            <w:highlight w:val="yellow"/>
          </w:rPr>
          <w:delText>GSEXXXXXX</w:delText>
        </w:r>
        <w:commentRangeEnd w:id="705"/>
        <w:r w:rsidR="000F21A8" w:rsidDel="005E63F2">
          <w:rPr>
            <w:rStyle w:val="CommentReference"/>
          </w:rPr>
          <w:commentReference w:id="705"/>
        </w:r>
        <w:r w:rsidR="00401C36" w:rsidDel="005E63F2">
          <w:rPr>
            <w:rFonts w:ascii="Arial" w:hAnsi="Arial" w:cs="Arial"/>
            <w:sz w:val="22"/>
          </w:rPr>
          <w:delText>.</w:delText>
        </w:r>
      </w:del>
    </w:p>
    <w:p w14:paraId="51AC1BD4" w14:textId="3D640BAD"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2005CA">
        <w:rPr>
          <w:rFonts w:ascii="Arial" w:hAnsi="Arial" w:cs="Arial"/>
          <w:sz w:val="22"/>
        </w:rPr>
        <w:instrText xml:space="preserve"> ADDIN EN.CITE &lt;EndNote&gt;&lt;Cite&gt;&lt;Author&gt;Martin&lt;/Author&gt;&lt;Year&gt;2011&lt;/Year&gt;&lt;RecNum&gt;43&lt;/RecNum&gt;&lt;DisplayText&gt;(41)&lt;/DisplayText&gt;&lt;record&gt;&lt;rec-number&gt;43&lt;/rec-number&gt;&lt;foreign-keys&gt;&lt;key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2005CA">
        <w:rPr>
          <w:rFonts w:ascii="Arial" w:hAnsi="Arial" w:cs="Arial"/>
          <w:noProof/>
          <w:sz w:val="22"/>
        </w:rPr>
        <w:t>(41)</w:t>
      </w:r>
      <w:r w:rsidR="00D61151" w:rsidRPr="00393DBF">
        <w:rPr>
          <w:rFonts w:ascii="Arial" w:hAnsi="Arial" w:cs="Arial"/>
          <w:sz w:val="22"/>
        </w:rPr>
        <w:fldChar w:fldCharType="end"/>
      </w:r>
      <w:r w:rsidR="00C56008" w:rsidRPr="00393DBF">
        <w:rPr>
          <w:rFonts w:ascii="Arial" w:hAnsi="Arial" w:cs="Arial"/>
          <w:sz w:val="22"/>
        </w:rPr>
        <w:t xml:space="preserve"> to removed adapter </w:t>
      </w:r>
      <w:r w:rsidR="00C56008" w:rsidRPr="00393DBF">
        <w:rPr>
          <w:rFonts w:ascii="Arial" w:hAnsi="Arial" w:cs="Arial"/>
          <w:sz w:val="22"/>
        </w:rPr>
        <w:lastRenderedPageBreak/>
        <w:t>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2005CA">
        <w:rPr>
          <w:rFonts w:ascii="Arial" w:hAnsi="Arial" w:cs="Arial"/>
          <w:sz w:val="22"/>
        </w:rPr>
        <w:instrText xml:space="preserve"> ADDIN EN.CITE &lt;EndNote&gt;&lt;Cite&gt;&lt;Author&gt;Krueger&lt;/Author&gt;&lt;Year&gt;2011&lt;/Year&gt;&lt;RecNum&gt;44&lt;/RecNum&gt;&lt;DisplayText&gt;(42)&lt;/DisplayText&gt;&lt;record&gt;&lt;rec-number&gt;44&lt;/rec-number&gt;&lt;foreign-keys&gt;&lt;key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2005CA">
        <w:rPr>
          <w:rFonts w:ascii="Arial" w:hAnsi="Arial" w:cs="Arial"/>
          <w:noProof/>
          <w:sz w:val="22"/>
        </w:rPr>
        <w:t>(42)</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1"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w:t>
      </w:r>
      <w:commentRangeStart w:id="706"/>
      <w:commentRangeStart w:id="707"/>
      <w:r w:rsidR="00BE3FF6" w:rsidRPr="00393DBF">
        <w:rPr>
          <w:rFonts w:ascii="Arial" w:hAnsi="Arial" w:cs="Arial"/>
          <w:sz w:val="22"/>
        </w:rPr>
        <w:t>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del w:id="708" w:author="Guo, Shicheng" w:date="2019-05-03T01:45:00Z">
        <w:r w:rsidR="00BE3FF6" w:rsidRPr="00393DBF" w:rsidDel="00624151">
          <w:rPr>
            <w:rFonts w:ascii="Arial" w:hAnsi="Arial" w:cs="Arial"/>
            <w:sz w:val="22"/>
            <w:vertAlign w:val="subscript"/>
          </w:rPr>
          <w:delText>i</w:delText>
        </w:r>
      </w:del>
      <w:r w:rsidR="00BE3FF6" w:rsidRPr="00393DBF">
        <w:rPr>
          <w:rFonts w:ascii="Arial" w:hAnsi="Arial" w:cs="Arial"/>
          <w:sz w:val="22"/>
        </w:rPr>
        <w:t>/(m</w:t>
      </w:r>
      <w:del w:id="709" w:author="Guo, Shicheng" w:date="2019-05-03T01:45:00Z">
        <w:r w:rsidR="00BE3FF6" w:rsidRPr="00393DBF" w:rsidDel="00624151">
          <w:rPr>
            <w:rFonts w:ascii="Arial" w:hAnsi="Arial" w:cs="Arial"/>
            <w:sz w:val="22"/>
            <w:vertAlign w:val="subscript"/>
          </w:rPr>
          <w:delText>i</w:delText>
        </w:r>
      </w:del>
      <w:r w:rsidR="00BE3FF6" w:rsidRPr="00393DBF">
        <w:rPr>
          <w:rFonts w:ascii="Arial" w:hAnsi="Arial" w:cs="Arial"/>
          <w:sz w:val="22"/>
        </w:rPr>
        <w:t xml:space="preserve"> + u</w:t>
      </w:r>
      <w:del w:id="710" w:author="Guo, Shicheng" w:date="2019-05-03T01:45:00Z">
        <w:r w:rsidR="00BE3FF6" w:rsidRPr="00393DBF" w:rsidDel="00624151">
          <w:rPr>
            <w:rFonts w:ascii="Arial" w:hAnsi="Arial" w:cs="Arial"/>
            <w:sz w:val="22"/>
            <w:vertAlign w:val="subscript"/>
          </w:rPr>
          <w:delText>i</w:delText>
        </w:r>
      </w:del>
      <w:r w:rsidR="00BE0791" w:rsidRPr="00393DBF">
        <w:rPr>
          <w:rStyle w:val="fontstyle01"/>
          <w:rFonts w:ascii="Arial" w:hAnsi="Arial" w:cs="Arial"/>
          <w:sz w:val="22"/>
          <w:szCs w:val="22"/>
        </w:rPr>
        <w:t xml:space="preserve">), </w:t>
      </w:r>
      <w:r w:rsidR="00BE0791" w:rsidRPr="00393DBF">
        <w:rPr>
          <w:rFonts w:ascii="Arial" w:hAnsi="Arial" w:cs="Arial"/>
          <w:sz w:val="22"/>
        </w:rPr>
        <w:t>where m</w:t>
      </w:r>
      <w:del w:id="711" w:author="Guo, Shicheng" w:date="2019-05-03T01:45:00Z">
        <w:r w:rsidR="00BE0791" w:rsidRPr="00393DBF" w:rsidDel="00624151">
          <w:rPr>
            <w:rFonts w:ascii="Arial" w:hAnsi="Arial" w:cs="Arial"/>
            <w:sz w:val="22"/>
            <w:vertAlign w:val="subscript"/>
          </w:rPr>
          <w:delText>i</w:delText>
        </w:r>
      </w:del>
      <w:r w:rsidR="00BE0791" w:rsidRPr="00393DBF">
        <w:rPr>
          <w:rFonts w:ascii="Arial" w:hAnsi="Arial" w:cs="Arial"/>
          <w:sz w:val="22"/>
        </w:rPr>
        <w:t xml:space="preserve"> </w:t>
      </w:r>
      <w:r w:rsidR="007E50E5" w:rsidRPr="00393DBF">
        <w:rPr>
          <w:rFonts w:ascii="Arial" w:hAnsi="Arial" w:cs="Arial"/>
          <w:sz w:val="22"/>
        </w:rPr>
        <w:t>was defined as the number of methylated cytosines and u</w:t>
      </w:r>
      <w:del w:id="712" w:author="Guo, Shicheng" w:date="2019-05-03T01:45:00Z">
        <w:r w:rsidR="007E50E5" w:rsidRPr="00393DBF" w:rsidDel="00624151">
          <w:rPr>
            <w:rFonts w:ascii="Arial" w:hAnsi="Arial" w:cs="Arial"/>
            <w:sz w:val="22"/>
            <w:vertAlign w:val="subscript"/>
          </w:rPr>
          <w:delText>i</w:delText>
        </w:r>
      </w:del>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commentRangeEnd w:id="706"/>
      <w:r w:rsidR="00A37A05">
        <w:rPr>
          <w:rStyle w:val="CommentReference"/>
        </w:rPr>
        <w:commentReference w:id="706"/>
      </w:r>
      <w:commentRangeEnd w:id="707"/>
      <w:r w:rsidR="00193ED4">
        <w:rPr>
          <w:rStyle w:val="CommentReference"/>
        </w:rPr>
        <w:commentReference w:id="707"/>
      </w:r>
      <w:r w:rsidR="007E50E5" w:rsidRPr="00393DBF">
        <w:rPr>
          <w:rFonts w:ascii="Arial" w:hAnsi="Arial" w:cs="Arial"/>
          <w:sz w:val="22"/>
        </w:rPr>
        <w:t>.</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67946CE0"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ins w:id="713" w:author="Schrodi, Steven J PHD" w:date="2019-05-02T12:14:00Z">
        <w:r w:rsidR="001D05DE">
          <w:rPr>
            <w:rFonts w:ascii="Arial" w:hAnsi="Arial" w:cs="Arial"/>
            <w:color w:val="000000" w:themeColor="text1"/>
            <w:sz w:val="22"/>
          </w:rPr>
          <w:t xml:space="preserve"> segments</w:t>
        </w:r>
      </w:ins>
      <w:del w:id="714" w:author="Schrodi, Steven J PHD" w:date="2019-05-02T12:14:00Z">
        <w:r w:rsidR="005651A5" w:rsidDel="001D05DE">
          <w:rPr>
            <w:rFonts w:ascii="Arial" w:hAnsi="Arial" w:cs="Arial"/>
            <w:color w:val="000000" w:themeColor="text1"/>
            <w:sz w:val="22"/>
          </w:rPr>
          <w:delText>, respectively</w:delText>
        </w:r>
      </w:del>
      <w:r>
        <w:rPr>
          <w:rFonts w:ascii="Arial" w:hAnsi="Arial" w:cs="Arial"/>
          <w:color w:val="000000" w:themeColor="text1"/>
          <w:sz w:val="22"/>
        </w:rPr>
        <w:t>. For each size, the average methylation level for each region from autosome w</w:t>
      </w:r>
      <w:ins w:id="715" w:author="Schrodi, Steven J PHD" w:date="2019-05-02T12:15:00Z">
        <w:r w:rsidR="001D05DE">
          <w:rPr>
            <w:rFonts w:ascii="Arial" w:hAnsi="Arial" w:cs="Arial"/>
            <w:color w:val="000000" w:themeColor="text1"/>
            <w:sz w:val="22"/>
          </w:rPr>
          <w:t>as</w:t>
        </w:r>
      </w:ins>
      <w:del w:id="716" w:author="Schrodi, Steven J PHD" w:date="2019-05-02T12:15:00Z">
        <w:r w:rsidDel="001D05DE">
          <w:rPr>
            <w:rFonts w:ascii="Arial" w:hAnsi="Arial" w:cs="Arial"/>
            <w:color w:val="000000" w:themeColor="text1"/>
            <w:sz w:val="22"/>
          </w:rPr>
          <w:delText>ere</w:delText>
        </w:r>
      </w:del>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3E4E8380" w:rsidR="001E028C" w:rsidRPr="00393DBF" w:rsidRDefault="00490D13" w:rsidP="000818AC">
      <w:pPr>
        <w:spacing w:before="240"/>
        <w:rPr>
          <w:rFonts w:ascii="Arial" w:hAnsi="Arial" w:cs="Arial"/>
          <w:color w:val="000000" w:themeColor="text1"/>
          <w:sz w:val="22"/>
        </w:rPr>
      </w:pPr>
      <w:bookmarkStart w:id="717" w:name="OLE_LINK4"/>
      <w:r w:rsidRPr="00393DBF">
        <w:rPr>
          <w:rFonts w:ascii="Arial" w:hAnsi="Arial" w:cs="Arial"/>
          <w:color w:val="000000" w:themeColor="text1"/>
          <w:sz w:val="22"/>
        </w:rPr>
        <w:t>A random</w:t>
      </w:r>
      <w:del w:id="718" w:author="Schrodi, Steven J PHD" w:date="2019-05-02T12:48:00Z">
        <w:r w:rsidR="003913B6" w:rsidRPr="00393DBF" w:rsidDel="00833A8C">
          <w:rPr>
            <w:rFonts w:ascii="Arial" w:hAnsi="Arial" w:cs="Arial"/>
            <w:color w:val="000000" w:themeColor="text1"/>
            <w:sz w:val="22"/>
          </w:rPr>
          <w:delText>ly</w:delText>
        </w:r>
      </w:del>
      <w:bookmarkEnd w:id="717"/>
      <w:r w:rsidRPr="00393DBF">
        <w:rPr>
          <w:rFonts w:ascii="Arial" w:hAnsi="Arial" w:cs="Arial"/>
          <w:color w:val="000000" w:themeColor="text1"/>
          <w:sz w:val="22"/>
        </w:rPr>
        <w:t xml:space="preserve"> sampling method was used to obtain low depth WGBS for 5 medium WGBS of cell-free DNA</w:t>
      </w:r>
      <w:ins w:id="719" w:author="Schrodi, Steven J PHD" w:date="2019-05-02T12:49:00Z">
        <w:r w:rsidR="00833A8C">
          <w:rPr>
            <w:rFonts w:ascii="Arial" w:hAnsi="Arial" w:cs="Arial"/>
            <w:color w:val="000000" w:themeColor="text1"/>
            <w:sz w:val="22"/>
          </w:rPr>
          <w:t>:</w:t>
        </w:r>
      </w:ins>
      <w:del w:id="720" w:author="Schrodi, Steven J PHD" w:date="2019-05-02T12:49:00Z">
        <w:r w:rsidRPr="00393DBF" w:rsidDel="00833A8C">
          <w:rPr>
            <w:rFonts w:ascii="Arial" w:hAnsi="Arial" w:cs="Arial"/>
            <w:color w:val="000000" w:themeColor="text1"/>
            <w:sz w:val="22"/>
          </w:rPr>
          <w:delText>.</w:delText>
        </w:r>
      </w:del>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w:t>
      </w:r>
      <w:del w:id="721" w:author="Schrodi, Steven J PHD" w:date="2019-05-02T12:49:00Z">
        <w:r w:rsidR="00D47FE0" w:rsidRPr="00393DBF" w:rsidDel="00833A8C">
          <w:rPr>
            <w:rFonts w:ascii="Arial" w:hAnsi="Arial" w:cs="Arial"/>
            <w:color w:val="000000" w:themeColor="text1"/>
            <w:sz w:val="22"/>
          </w:rPr>
          <w:delText>-</w:delText>
        </w:r>
      </w:del>
      <w:r w:rsidR="00D47FE0" w:rsidRPr="00393DBF">
        <w:rPr>
          <w:rFonts w:ascii="Arial" w:hAnsi="Arial" w:cs="Arial"/>
          <w:color w:val="000000" w:themeColor="text1"/>
          <w:sz w:val="22"/>
        </w:rPr>
        <w:t>sampling,</w:t>
      </w:r>
      <w:r w:rsidR="006603CF" w:rsidRPr="00393DBF">
        <w:rPr>
          <w:rFonts w:ascii="Arial" w:hAnsi="Arial" w:cs="Arial"/>
          <w:color w:val="000000" w:themeColor="text1"/>
          <w:sz w:val="22"/>
        </w:rPr>
        <w:t xml:space="preserve"> the average methylation level for each </w:t>
      </w:r>
      <w:ins w:id="722" w:author="Schrodi, Steven J PHD" w:date="2019-05-02T12:49:00Z">
        <w:r w:rsidR="00833A8C">
          <w:rPr>
            <w:rFonts w:ascii="Arial" w:hAnsi="Arial" w:cs="Arial"/>
            <w:color w:val="000000" w:themeColor="text1"/>
            <w:sz w:val="22"/>
          </w:rPr>
          <w:t xml:space="preserve">autosomal </w:t>
        </w:r>
      </w:ins>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ins w:id="723" w:author="Schrodi, Steven J PHD" w:date="2019-05-02T12:50:00Z">
        <w:r w:rsidR="00833A8C">
          <w:rPr>
            <w:rFonts w:ascii="Arial" w:hAnsi="Arial" w:cs="Arial"/>
            <w:color w:val="000000" w:themeColor="text1"/>
            <w:sz w:val="22"/>
          </w:rPr>
          <w:t>was</w:t>
        </w:r>
      </w:ins>
      <w:del w:id="724" w:author="Schrodi, Steven J PHD" w:date="2019-05-02T12:50:00Z">
        <w:r w:rsidR="00E97F49" w:rsidRPr="00393DBF" w:rsidDel="00833A8C">
          <w:rPr>
            <w:rFonts w:ascii="Arial" w:hAnsi="Arial" w:cs="Arial"/>
            <w:color w:val="000000" w:themeColor="text1"/>
            <w:sz w:val="22"/>
          </w:rPr>
          <w:delText>from autosome</w:delText>
        </w:r>
        <w:r w:rsidR="001016BF" w:rsidRPr="00393DBF" w:rsidDel="00833A8C">
          <w:rPr>
            <w:rFonts w:ascii="Arial" w:hAnsi="Arial" w:cs="Arial"/>
            <w:color w:val="000000" w:themeColor="text1"/>
            <w:sz w:val="22"/>
          </w:rPr>
          <w:delText xml:space="preserve"> </w:delText>
        </w:r>
        <w:r w:rsidR="006603CF" w:rsidRPr="00393DBF" w:rsidDel="00833A8C">
          <w:rPr>
            <w:rFonts w:ascii="Arial" w:hAnsi="Arial" w:cs="Arial"/>
            <w:color w:val="000000" w:themeColor="text1"/>
            <w:sz w:val="22"/>
          </w:rPr>
          <w:delText>were</w:delText>
        </w:r>
      </w:del>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ins w:id="725" w:author="Schrodi, Steven J PHD" w:date="2019-05-02T12:50:00Z">
        <w:r w:rsidR="00833A8C">
          <w:rPr>
            <w:rFonts w:ascii="Arial" w:hAnsi="Arial" w:cs="Arial"/>
            <w:color w:val="000000" w:themeColor="text1"/>
            <w:sz w:val="22"/>
          </w:rPr>
          <w:t>a P</w:t>
        </w:r>
      </w:ins>
      <w:del w:id="726" w:author="Schrodi, Steven J PHD" w:date="2019-05-02T12:50:00Z">
        <w:r w:rsidR="00D931B8" w:rsidRPr="00393DBF" w:rsidDel="00833A8C">
          <w:rPr>
            <w:rFonts w:ascii="Arial" w:hAnsi="Arial" w:cs="Arial"/>
            <w:color w:val="000000" w:themeColor="text1"/>
            <w:sz w:val="22"/>
          </w:rPr>
          <w:delText>p</w:delText>
        </w:r>
      </w:del>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ins w:id="727" w:author="Schrodi, Steven J PHD" w:date="2019-05-02T12:50:00Z">
        <w:r w:rsidR="00833A8C">
          <w:rPr>
            <w:rFonts w:ascii="Arial" w:hAnsi="Arial" w:cs="Arial"/>
            <w:color w:val="000000" w:themeColor="text1"/>
            <w:sz w:val="22"/>
          </w:rPr>
          <w:t>for</w:t>
        </w:r>
      </w:ins>
      <w:del w:id="728" w:author="Schrodi, Steven J PHD" w:date="2019-05-02T12:50:00Z">
        <w:r w:rsidR="00E97F49" w:rsidRPr="00393DBF" w:rsidDel="00833A8C">
          <w:rPr>
            <w:rFonts w:ascii="Arial" w:hAnsi="Arial" w:cs="Arial"/>
            <w:color w:val="000000" w:themeColor="text1"/>
            <w:sz w:val="22"/>
          </w:rPr>
          <w:delText>of</w:delText>
        </w:r>
      </w:del>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ins w:id="729" w:author="Schrodi, Steven J PHD" w:date="2019-05-02T12:50:00Z">
        <w:r w:rsidR="00833A8C">
          <w:rPr>
            <w:rFonts w:ascii="Arial" w:hAnsi="Arial" w:cs="Arial"/>
            <w:color w:val="000000" w:themeColor="text1"/>
            <w:sz w:val="22"/>
          </w:rPr>
          <w:t>e</w:t>
        </w:r>
      </w:ins>
      <w:del w:id="730" w:author="Schrodi, Steven J PHD" w:date="2019-05-02T12:50:00Z">
        <w:r w:rsidR="000C30F1" w:rsidRPr="00393DBF" w:rsidDel="00833A8C">
          <w:rPr>
            <w:rFonts w:ascii="Arial" w:hAnsi="Arial" w:cs="Arial"/>
            <w:color w:val="000000" w:themeColor="text1"/>
            <w:sz w:val="22"/>
          </w:rPr>
          <w:delText>is</w:delText>
        </w:r>
      </w:del>
      <w:r w:rsidR="000C30F1" w:rsidRPr="00393DBF">
        <w:rPr>
          <w:rFonts w:ascii="Arial" w:hAnsi="Arial" w:cs="Arial"/>
          <w:color w:val="000000" w:themeColor="text1"/>
          <w:sz w:val="22"/>
        </w:rPr>
        <w:t xml:space="preserve"> re</w:t>
      </w:r>
      <w:del w:id="731" w:author="Schrodi, Steven J PHD" w:date="2019-05-02T12:50:00Z">
        <w:r w:rsidR="000C30F1" w:rsidRPr="00393DBF" w:rsidDel="00833A8C">
          <w:rPr>
            <w:rFonts w:ascii="Arial" w:hAnsi="Arial" w:cs="Arial"/>
            <w:color w:val="000000" w:themeColor="text1"/>
            <w:sz w:val="22"/>
          </w:rPr>
          <w:delText>-</w:delText>
        </w:r>
      </w:del>
      <w:r w:rsidR="000C30F1" w:rsidRPr="00393DBF">
        <w:rPr>
          <w:rFonts w:ascii="Arial" w:hAnsi="Arial" w:cs="Arial"/>
          <w:color w:val="000000" w:themeColor="text1"/>
          <w:sz w:val="22"/>
        </w:rPr>
        <w:t>sampl</w:t>
      </w:r>
      <w:ins w:id="732" w:author="Schrodi, Steven J PHD" w:date="2019-05-02T12:50:00Z">
        <w:r w:rsidR="00833A8C">
          <w:rPr>
            <w:rFonts w:ascii="Arial" w:hAnsi="Arial" w:cs="Arial"/>
            <w:color w:val="000000" w:themeColor="text1"/>
            <w:sz w:val="22"/>
          </w:rPr>
          <w:t>ed</w:t>
        </w:r>
      </w:ins>
      <w:del w:id="733" w:author="Schrodi, Steven J PHD" w:date="2019-05-02T12:50:00Z">
        <w:r w:rsidR="000C30F1" w:rsidRPr="00393DBF" w:rsidDel="00833A8C">
          <w:rPr>
            <w:rFonts w:ascii="Arial" w:hAnsi="Arial" w:cs="Arial"/>
            <w:color w:val="000000" w:themeColor="text1"/>
            <w:sz w:val="22"/>
          </w:rPr>
          <w:delText>ing</w:delText>
        </w:r>
      </w:del>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ins w:id="734" w:author="Schrodi, Steven J PHD" w:date="2019-05-02T12:50:00Z">
        <w:r w:rsidR="00833A8C">
          <w:rPr>
            <w:rFonts w:ascii="Arial" w:hAnsi="Arial" w:cs="Arial"/>
            <w:color w:val="000000" w:themeColor="text1"/>
            <w:sz w:val="22"/>
          </w:rPr>
          <w:t xml:space="preserve">the </w:t>
        </w:r>
      </w:ins>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w:t>
      </w:r>
      <w:del w:id="735" w:author="Schrodi, Steven J PHD" w:date="2019-05-02T12:50:00Z">
        <w:r w:rsidR="006603CF" w:rsidRPr="00393DBF" w:rsidDel="00833A8C">
          <w:rPr>
            <w:rFonts w:ascii="Arial" w:hAnsi="Arial" w:cs="Arial"/>
            <w:color w:val="000000" w:themeColor="text1"/>
            <w:sz w:val="22"/>
          </w:rPr>
          <w:delText xml:space="preserve"> for</w:delText>
        </w:r>
      </w:del>
      <w:r w:rsidR="006603CF" w:rsidRPr="00393DBF">
        <w:rPr>
          <w:rFonts w:ascii="Arial" w:hAnsi="Arial" w:cs="Arial"/>
          <w:color w:val="000000" w:themeColor="text1"/>
          <w:sz w:val="22"/>
        </w:rPr>
        <w:t xml:space="preserve">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w:t>
      </w:r>
      <w:del w:id="736" w:author="Schrodi, Steven J PHD" w:date="2019-05-02T12:51:00Z">
        <w:r w:rsidR="00D931B8" w:rsidRPr="00393DBF" w:rsidDel="00833A8C">
          <w:rPr>
            <w:rFonts w:ascii="Arial" w:hAnsi="Arial" w:cs="Arial"/>
            <w:color w:val="000000" w:themeColor="text1"/>
            <w:sz w:val="22"/>
          </w:rPr>
          <w:delText>-</w:delText>
        </w:r>
      </w:del>
      <w:r w:rsidR="00D931B8" w:rsidRPr="00393DBF">
        <w:rPr>
          <w:rFonts w:ascii="Arial" w:hAnsi="Arial" w:cs="Arial"/>
          <w:color w:val="000000" w:themeColor="text1"/>
          <w:sz w:val="22"/>
        </w:rPr>
        <w:t xml:space="preserve">sampling, </w:t>
      </w:r>
      <w:ins w:id="737" w:author="Schrodi, Steven J PHD" w:date="2019-05-02T12:51:00Z">
        <w:r w:rsidR="00833A8C">
          <w:rPr>
            <w:rFonts w:ascii="Arial" w:hAnsi="Arial" w:cs="Arial"/>
            <w:color w:val="000000" w:themeColor="text1"/>
            <w:sz w:val="22"/>
          </w:rPr>
          <w:t xml:space="preserve">a </w:t>
        </w:r>
      </w:ins>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ins w:id="738" w:author="Schrodi, Steven J PHD" w:date="2019-05-02T12:51:00Z">
        <w:r w:rsidR="00833A8C">
          <w:rPr>
            <w:rFonts w:ascii="Arial" w:hAnsi="Arial" w:cs="Arial"/>
            <w:color w:val="000000" w:themeColor="text1"/>
            <w:sz w:val="22"/>
          </w:rPr>
          <w:t xml:space="preserve">the </w:t>
        </w:r>
      </w:ins>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ins w:id="739" w:author="Schrodi, Steven J PHD" w:date="2019-05-02T12:51:00Z">
        <w:r w:rsidR="00833A8C">
          <w:rPr>
            <w:rFonts w:ascii="Arial" w:hAnsi="Arial" w:cs="Arial"/>
            <w:color w:val="000000" w:themeColor="text1"/>
            <w:sz w:val="22"/>
          </w:rPr>
          <w:t xml:space="preserve">the </w:t>
        </w:r>
      </w:ins>
      <w:r w:rsidR="00E57AD8" w:rsidRPr="00393DBF">
        <w:rPr>
          <w:rFonts w:ascii="Arial" w:hAnsi="Arial" w:cs="Arial"/>
          <w:color w:val="000000" w:themeColor="text1"/>
          <w:sz w:val="22"/>
        </w:rPr>
        <w:t>100 random</w:t>
      </w:r>
      <w:del w:id="740" w:author="Schrodi, Steven J PHD" w:date="2019-05-02T12:51:00Z">
        <w:r w:rsidR="00E57AD8" w:rsidRPr="00393DBF" w:rsidDel="00833A8C">
          <w:rPr>
            <w:rFonts w:ascii="Arial" w:hAnsi="Arial" w:cs="Arial"/>
            <w:color w:val="000000" w:themeColor="text1"/>
            <w:sz w:val="22"/>
          </w:rPr>
          <w:delText>ly</w:delText>
        </w:r>
      </w:del>
      <w:r w:rsidR="00E57AD8" w:rsidRPr="00393DBF">
        <w:rPr>
          <w:rFonts w:ascii="Arial" w:hAnsi="Arial" w:cs="Arial"/>
          <w:color w:val="000000" w:themeColor="text1"/>
          <w:sz w:val="22"/>
        </w:rPr>
        <w:t xml:space="preserve"> </w:t>
      </w:r>
      <w:r w:rsidR="001B1728" w:rsidRPr="00393DBF">
        <w:rPr>
          <w:rFonts w:ascii="Arial" w:hAnsi="Arial" w:cs="Arial"/>
          <w:color w:val="000000" w:themeColor="text1"/>
          <w:sz w:val="22"/>
        </w:rPr>
        <w:t>re</w:t>
      </w:r>
      <w:del w:id="741" w:author="Schrodi, Steven J PHD" w:date="2019-05-02T12:51:00Z">
        <w:r w:rsidR="001B1728" w:rsidRPr="00393DBF" w:rsidDel="00833A8C">
          <w:rPr>
            <w:rFonts w:ascii="Arial" w:hAnsi="Arial" w:cs="Arial"/>
            <w:color w:val="000000" w:themeColor="text1"/>
            <w:sz w:val="22"/>
          </w:rPr>
          <w:delText>-</w:delText>
        </w:r>
      </w:del>
      <w:r w:rsidR="00E57AD8" w:rsidRPr="00393DBF">
        <w:rPr>
          <w:rFonts w:ascii="Arial" w:hAnsi="Arial" w:cs="Arial"/>
          <w:color w:val="000000" w:themeColor="text1"/>
          <w:sz w:val="22"/>
        </w:rPr>
        <w:t>sampl</w:t>
      </w:r>
      <w:ins w:id="742" w:author="Schrodi, Steven J PHD" w:date="2019-05-02T12:51:00Z">
        <w:r w:rsidR="00833A8C">
          <w:rPr>
            <w:rFonts w:ascii="Arial" w:hAnsi="Arial" w:cs="Arial"/>
            <w:color w:val="000000" w:themeColor="text1"/>
            <w:sz w:val="22"/>
          </w:rPr>
          <w:t>es</w:t>
        </w:r>
      </w:ins>
      <w:del w:id="743" w:author="Schrodi, Steven J PHD" w:date="2019-05-02T12:51:00Z">
        <w:r w:rsidR="00E57AD8" w:rsidRPr="00393DBF" w:rsidDel="00833A8C">
          <w:rPr>
            <w:rFonts w:ascii="Arial" w:hAnsi="Arial" w:cs="Arial"/>
            <w:color w:val="000000" w:themeColor="text1"/>
            <w:sz w:val="22"/>
          </w:rPr>
          <w:delText>ing</w:delText>
        </w:r>
      </w:del>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ins w:id="744" w:author="Schrodi, Steven J PHD" w:date="2019-05-02T12:51:00Z">
        <w:r w:rsidR="00833A8C">
          <w:rPr>
            <w:rFonts w:ascii="Arial" w:hAnsi="Arial" w:cs="Arial"/>
            <w:color w:val="000000" w:themeColor="text1"/>
            <w:sz w:val="22"/>
          </w:rPr>
          <w:t xml:space="preserve">the </w:t>
        </w:r>
      </w:ins>
      <w:r w:rsidR="000C30F1" w:rsidRPr="00393DBF">
        <w:rPr>
          <w:rFonts w:ascii="Arial" w:hAnsi="Arial" w:cs="Arial"/>
          <w:color w:val="000000" w:themeColor="text1"/>
          <w:sz w:val="22"/>
        </w:rPr>
        <w:t>100 extraction</w:t>
      </w:r>
      <w:ins w:id="745" w:author="Schrodi, Steven J PHD" w:date="2019-05-02T12:51:00Z">
        <w:r w:rsidR="00833A8C">
          <w:rPr>
            <w:rFonts w:ascii="Arial" w:hAnsi="Arial" w:cs="Arial"/>
            <w:color w:val="000000" w:themeColor="text1"/>
            <w:sz w:val="22"/>
          </w:rPr>
          <w:t>s</w:t>
        </w:r>
      </w:ins>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3CA6A0A9"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ins w:id="746" w:author="Schrodi, Steven J PHD" w:date="2019-05-02T12:52:00Z">
        <w:r w:rsidR="00833A8C">
          <w:rPr>
            <w:rFonts w:ascii="Arial" w:hAnsi="Arial" w:cs="Arial"/>
            <w:sz w:val="22"/>
          </w:rPr>
          <w:t>erence</w:t>
        </w:r>
      </w:ins>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ins w:id="747" w:author="Schrodi, Steven J PHD" w:date="2019-05-02T12:52:00Z">
        <w:r w:rsidR="00833A8C">
          <w:rPr>
            <w:rFonts w:ascii="Arial" w:hAnsi="Arial" w:cs="Arial"/>
            <w:sz w:val="22"/>
          </w:rPr>
          <w:t>from</w:t>
        </w:r>
      </w:ins>
      <w:del w:id="748" w:author="Schrodi, Steven J PHD" w:date="2019-05-02T12:52:00Z">
        <w:r w:rsidR="00E8773E" w:rsidRPr="000818AC" w:rsidDel="00833A8C">
          <w:rPr>
            <w:rFonts w:ascii="Arial" w:hAnsi="Arial" w:cs="Arial"/>
            <w:sz w:val="22"/>
          </w:rPr>
          <w:delText>of</w:delText>
        </w:r>
      </w:del>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ins w:id="749" w:author="Schrodi, Steven J PHD" w:date="2019-05-02T12:52:00Z">
        <w:r w:rsidR="00833A8C">
          <w:rPr>
            <w:rFonts w:ascii="Arial" w:hAnsi="Arial" w:cs="Arial"/>
            <w:sz w:val="22"/>
          </w:rPr>
          <w:t>within</w:t>
        </w:r>
      </w:ins>
      <w:del w:id="750" w:author="Schrodi, Steven J PHD" w:date="2019-05-02T12:52:00Z">
        <w:r w:rsidR="001E028C" w:rsidRPr="000818AC" w:rsidDel="00833A8C">
          <w:rPr>
            <w:rFonts w:ascii="Arial" w:hAnsi="Arial" w:cs="Arial"/>
            <w:sz w:val="22"/>
          </w:rPr>
          <w:delText>of</w:delText>
        </w:r>
      </w:del>
      <w:r w:rsidR="001E028C" w:rsidRPr="000818AC">
        <w:rPr>
          <w:rFonts w:ascii="Arial" w:hAnsi="Arial" w:cs="Arial"/>
          <w:sz w:val="22"/>
        </w:rPr>
        <w:t xml:space="preserve"> the healthy individuals.</w:t>
      </w:r>
      <w:r w:rsidR="002955FB" w:rsidRPr="000818AC">
        <w:rPr>
          <w:rFonts w:ascii="Arial" w:hAnsi="Arial" w:cs="Arial"/>
          <w:sz w:val="22"/>
        </w:rPr>
        <w:t xml:space="preserve"> </w:t>
      </w:r>
      <w:ins w:id="751" w:author="Schrodi, Steven J PHD" w:date="2019-05-02T12:53:00Z">
        <w:r w:rsidR="00833A8C">
          <w:rPr>
            <w:rFonts w:ascii="Arial" w:hAnsi="Arial" w:cs="Arial"/>
            <w:sz w:val="22"/>
          </w:rPr>
          <w:t>Lastly,</w:t>
        </w:r>
      </w:ins>
      <w:del w:id="752" w:author="Schrodi, Steven J PHD" w:date="2019-05-02T12:53:00Z">
        <w:r w:rsidR="002955FB" w:rsidRPr="000818AC" w:rsidDel="00833A8C">
          <w:rPr>
            <w:rFonts w:ascii="Arial" w:hAnsi="Arial" w:cs="Arial"/>
            <w:sz w:val="22"/>
          </w:rPr>
          <w:delText>Th</w:delText>
        </w:r>
      </w:del>
      <w:del w:id="753" w:author="Schrodi, Steven J PHD" w:date="2019-05-02T12:52:00Z">
        <w:r w:rsidR="002955FB" w:rsidRPr="000818AC" w:rsidDel="00833A8C">
          <w:rPr>
            <w:rFonts w:ascii="Arial" w:hAnsi="Arial" w:cs="Arial"/>
            <w:sz w:val="22"/>
          </w:rPr>
          <w:delText>e</w:delText>
        </w:r>
      </w:del>
      <w:del w:id="754" w:author="Schrodi, Steven J PHD" w:date="2019-05-02T12:53:00Z">
        <w:r w:rsidR="002955FB" w:rsidRPr="000818AC" w:rsidDel="00833A8C">
          <w:rPr>
            <w:rFonts w:ascii="Arial" w:hAnsi="Arial" w:cs="Arial"/>
            <w:sz w:val="22"/>
          </w:rPr>
          <w:delText>n</w:delText>
        </w:r>
      </w:del>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ins w:id="755" w:author="Schrodi, Steven J PHD" w:date="2019-05-02T12:53:00Z">
        <w:r w:rsidR="00833A8C">
          <w:rPr>
            <w:rFonts w:ascii="Arial" w:hAnsi="Arial" w:cs="Arial"/>
            <w:sz w:val="22"/>
          </w:rPr>
          <w:t>ere</w:t>
        </w:r>
      </w:ins>
      <w:del w:id="756" w:author="Schrodi, Steven J PHD" w:date="2019-05-02T12:53:00Z">
        <w:r w:rsidR="00FC460D" w:rsidRPr="00753965" w:rsidDel="00833A8C">
          <w:rPr>
            <w:rFonts w:ascii="Arial" w:hAnsi="Arial" w:cs="Arial"/>
            <w:sz w:val="22"/>
          </w:rPr>
          <w:delText>as</w:delText>
        </w:r>
      </w:del>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3731AB50"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ins w:id="757" w:author="Schrodi, Steven J PHD" w:date="2019-05-02T12:54:00Z">
        <w:r w:rsidR="00C83DB9">
          <w:rPr>
            <w:rFonts w:ascii="Arial" w:hAnsi="Arial" w:cs="Arial"/>
            <w:sz w:val="22"/>
          </w:rPr>
          <w:t xml:space="preserve">the </w:t>
        </w:r>
      </w:ins>
      <w:commentRangeStart w:id="758"/>
      <w:commentRangeStart w:id="759"/>
      <w:r w:rsidR="0076641A" w:rsidRPr="00393DBF">
        <w:rPr>
          <w:rFonts w:ascii="Arial" w:hAnsi="Arial" w:cs="Arial"/>
          <w:sz w:val="22"/>
        </w:rPr>
        <w:t>R package methylK</w:t>
      </w:r>
      <w:r w:rsidRPr="00393DBF">
        <w:rPr>
          <w:rFonts w:ascii="Arial" w:hAnsi="Arial" w:cs="Arial"/>
          <w:sz w:val="22"/>
        </w:rPr>
        <w:t>it</w:t>
      </w:r>
      <w:commentRangeEnd w:id="758"/>
      <w:r w:rsidR="00EA4BF9">
        <w:rPr>
          <w:rStyle w:val="CommentReference"/>
        </w:rPr>
        <w:commentReference w:id="758"/>
      </w:r>
      <w:commentRangeEnd w:id="759"/>
      <w:r w:rsidR="00C966AF">
        <w:rPr>
          <w:rStyle w:val="CommentReference"/>
        </w:rPr>
        <w:commentReference w:id="759"/>
      </w:r>
      <w:ins w:id="760" w:author="Guo, Shicheng" w:date="2019-05-02T14:49:00Z">
        <w:r w:rsidR="00DF19A4">
          <w:rPr>
            <w:rFonts w:ascii="Arial" w:hAnsi="Arial" w:cs="Arial"/>
            <w:sz w:val="22"/>
          </w:rPr>
          <w:t xml:space="preserve"> </w:t>
        </w:r>
      </w:ins>
      <w:r w:rsidR="00DF19A4">
        <w:rPr>
          <w:rFonts w:ascii="Arial" w:hAnsi="Arial" w:cs="Arial"/>
          <w:sz w:val="22"/>
        </w:rPr>
        <w:fldChar w:fldCharType="begin"/>
      </w:r>
      <w:r w:rsidR="002005CA">
        <w:rPr>
          <w:rFonts w:ascii="Arial" w:hAnsi="Arial" w:cs="Arial"/>
          <w:sz w:val="22"/>
        </w:rPr>
        <w:instrText xml:space="preserve"> ADDIN EN.CITE &lt;EndNote&gt;&lt;Cite&gt;&lt;Author&gt;Akalin&lt;/Author&gt;&lt;Year&gt;2012&lt;/Year&gt;&lt;RecNum&gt;3068&lt;/RecNum&gt;&lt;DisplayText&gt;(43)&lt;/DisplayText&gt;&lt;record&gt;&lt;rec-number&gt;3068&lt;/rec-number&gt;&lt;foreign-keys&gt;&lt;key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2005CA">
        <w:rPr>
          <w:rFonts w:ascii="Arial" w:hAnsi="Arial" w:cs="Arial"/>
          <w:noProof/>
          <w:sz w:val="22"/>
        </w:rPr>
        <w:t>(43)</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ins w:id="761" w:author="Schrodi, Steven J PHD" w:date="2019-05-02T12:55:00Z">
        <w:r w:rsidR="00C83DB9">
          <w:rPr>
            <w:rFonts w:ascii="Arial" w:hAnsi="Arial" w:cs="Arial"/>
            <w:sz w:val="22"/>
          </w:rPr>
          <w:t xml:space="preserve">departure </w:t>
        </w:r>
      </w:ins>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ins w:id="762" w:author="Schrodi, Steven J PHD" w:date="2019-05-02T12:55:00Z">
        <w:r w:rsidR="00C83DB9">
          <w:rPr>
            <w:rFonts w:ascii="Arial" w:hAnsi="Arial" w:cs="Arial"/>
            <w:sz w:val="22"/>
          </w:rPr>
          <w:t xml:space="preserve">the </w:t>
        </w:r>
      </w:ins>
      <w:r w:rsidR="005A51DE" w:rsidRPr="00393DBF">
        <w:rPr>
          <w:rFonts w:ascii="Arial" w:hAnsi="Arial" w:cs="Arial"/>
          <w:sz w:val="22"/>
        </w:rPr>
        <w:t>healthy group</w:t>
      </w:r>
      <w:ins w:id="763" w:author="Schrodi, Steven J PHD" w:date="2019-05-02T12:55:00Z">
        <w:r w:rsidR="00C83DB9">
          <w:rPr>
            <w:rFonts w:ascii="Arial" w:hAnsi="Arial" w:cs="Arial"/>
            <w:sz w:val="22"/>
          </w:rPr>
          <w:t xml:space="preserve"> was calculated</w:t>
        </w:r>
      </w:ins>
      <w:r w:rsidRPr="00393DBF">
        <w:rPr>
          <w:rFonts w:ascii="Arial" w:hAnsi="Arial" w:cs="Arial"/>
          <w:sz w:val="22"/>
        </w:rPr>
        <w:t xml:space="preserve"> </w:t>
      </w:r>
      <w:ins w:id="764" w:author="Schrodi, Steven J PHD" w:date="2019-05-02T12:55:00Z">
        <w:r w:rsidR="00C83DB9">
          <w:rPr>
            <w:rFonts w:ascii="Arial" w:hAnsi="Arial" w:cs="Arial"/>
            <w:sz w:val="22"/>
          </w:rPr>
          <w:t>using</w:t>
        </w:r>
      </w:ins>
      <w:del w:id="765" w:author="Schrodi, Steven J PHD" w:date="2019-05-02T12:54:00Z">
        <w:r w:rsidRPr="00393DBF" w:rsidDel="00C83DB9">
          <w:rPr>
            <w:rFonts w:ascii="Arial" w:hAnsi="Arial" w:cs="Arial"/>
            <w:sz w:val="22"/>
          </w:rPr>
          <w:delText>wa</w:delText>
        </w:r>
      </w:del>
      <w:ins w:id="766" w:author="Schrodi, Steven J PHD" w:date="2019-05-02T12:55:00Z">
        <w:r w:rsidR="00C83DB9">
          <w:rPr>
            <w:rFonts w:ascii="Arial" w:hAnsi="Arial" w:cs="Arial"/>
            <w:sz w:val="22"/>
          </w:rPr>
          <w:t xml:space="preserve"> a </w:t>
        </w:r>
      </w:ins>
      <w:del w:id="767" w:author="Schrodi, Steven J PHD" w:date="2019-05-02T12:54:00Z">
        <w:r w:rsidRPr="00393DBF" w:rsidDel="00C83DB9">
          <w:rPr>
            <w:rFonts w:ascii="Arial" w:hAnsi="Arial" w:cs="Arial"/>
            <w:sz w:val="22"/>
          </w:rPr>
          <w:delText>s</w:delText>
        </w:r>
      </w:del>
      <w:del w:id="768" w:author="Schrodi, Steven J PHD" w:date="2019-05-02T12:55:00Z">
        <w:r w:rsidRPr="00393DBF" w:rsidDel="00C83DB9">
          <w:rPr>
            <w:rFonts w:ascii="Arial" w:hAnsi="Arial" w:cs="Arial"/>
            <w:sz w:val="22"/>
          </w:rPr>
          <w:delText xml:space="preserve"> performed by </w:delText>
        </w:r>
      </w:del>
      <w:r w:rsidR="00F72E50" w:rsidRPr="00393DBF">
        <w:rPr>
          <w:rFonts w:ascii="Arial" w:hAnsi="Arial" w:cs="Arial"/>
          <w:sz w:val="22"/>
        </w:rPr>
        <w:t>logistic regression test</w:t>
      </w:r>
      <w:r w:rsidRPr="00393DBF">
        <w:rPr>
          <w:rFonts w:ascii="Arial" w:hAnsi="Arial" w:cs="Arial"/>
          <w:sz w:val="22"/>
        </w:rPr>
        <w:t xml:space="preserve"> with at least </w:t>
      </w:r>
      <w:commentRangeStart w:id="769"/>
      <w:commentRangeStart w:id="770"/>
      <w:r w:rsidRPr="00393DBF">
        <w:rPr>
          <w:rFonts w:ascii="Arial" w:hAnsi="Arial" w:cs="Arial"/>
          <w:sz w:val="22"/>
        </w:rPr>
        <w:t>5-fold coverage</w:t>
      </w:r>
      <w:commentRangeEnd w:id="769"/>
      <w:r w:rsidR="00C83DB9">
        <w:rPr>
          <w:rStyle w:val="CommentReference"/>
        </w:rPr>
        <w:commentReference w:id="769"/>
      </w:r>
      <w:commentRangeEnd w:id="770"/>
      <w:r w:rsidR="00C966AF">
        <w:rPr>
          <w:rStyle w:val="CommentReference"/>
        </w:rPr>
        <w:commentReference w:id="770"/>
      </w:r>
      <w:r w:rsidRPr="00393DBF">
        <w:rPr>
          <w:rFonts w:ascii="Arial" w:hAnsi="Arial" w:cs="Arial"/>
          <w:sz w:val="22"/>
        </w:rPr>
        <w:t xml:space="preserve">. </w:t>
      </w:r>
      <w:commentRangeStart w:id="771"/>
      <w:commentRangeStart w:id="772"/>
      <w:r w:rsidRPr="00393DBF">
        <w:rPr>
          <w:rFonts w:ascii="Arial" w:hAnsi="Arial" w:cs="Arial"/>
          <w:sz w:val="22"/>
        </w:rPr>
        <w:t xml:space="preserve">P-value </w:t>
      </w:r>
      <w:commentRangeEnd w:id="771"/>
      <w:r w:rsidR="00C83DB9">
        <w:rPr>
          <w:rStyle w:val="CommentReference"/>
        </w:rPr>
        <w:commentReference w:id="771"/>
      </w:r>
      <w:commentRangeEnd w:id="772"/>
      <w:r w:rsidR="00A55370">
        <w:rPr>
          <w:rStyle w:val="CommentReference"/>
        </w:rPr>
        <w:commentReference w:id="772"/>
      </w:r>
      <w:r w:rsidR="00E57AD8" w:rsidRPr="00393DBF">
        <w:rPr>
          <w:rFonts w:ascii="Arial" w:hAnsi="Arial" w:cs="Arial"/>
          <w:sz w:val="22"/>
        </w:rPr>
        <w:t>was</w:t>
      </w:r>
      <w:r w:rsidRPr="00393DBF">
        <w:rPr>
          <w:rFonts w:ascii="Arial" w:hAnsi="Arial" w:cs="Arial"/>
          <w:sz w:val="22"/>
        </w:rPr>
        <w:t xml:space="preserve"> adjusted for multiple testing with the method of </w:t>
      </w:r>
      <w:commentRangeStart w:id="773"/>
      <w:del w:id="774" w:author="Schrodi, Steven J PHD" w:date="2019-05-02T12:04:00Z">
        <w:r w:rsidRPr="00393DBF" w:rsidDel="00EA4BF9">
          <w:rPr>
            <w:rFonts w:ascii="Arial" w:hAnsi="Arial" w:cs="Arial"/>
            <w:sz w:val="22"/>
          </w:rPr>
          <w:delText xml:space="preserve">Hochberg and </w:delText>
        </w:r>
      </w:del>
      <w:r w:rsidRPr="00393DBF">
        <w:rPr>
          <w:rFonts w:ascii="Arial" w:hAnsi="Arial" w:cs="Arial"/>
          <w:sz w:val="22"/>
        </w:rPr>
        <w:t>Benjamini</w:t>
      </w:r>
      <w:ins w:id="775" w:author="Schrodi, Steven J PHD" w:date="2019-05-02T12:04:00Z">
        <w:r w:rsidR="00EA4BF9">
          <w:rPr>
            <w:rFonts w:ascii="Arial" w:hAnsi="Arial" w:cs="Arial"/>
            <w:sz w:val="22"/>
          </w:rPr>
          <w:t xml:space="preserve"> and Hochberg</w:t>
        </w:r>
      </w:ins>
      <w:commentRangeEnd w:id="773"/>
      <w:ins w:id="776" w:author="Schrodi, Steven J PHD" w:date="2019-05-02T12:05:00Z">
        <w:r w:rsidR="00EA4BF9">
          <w:rPr>
            <w:rStyle w:val="CommentReference"/>
          </w:rPr>
          <w:commentReference w:id="773"/>
        </w:r>
      </w:ins>
      <w:ins w:id="777" w:author="Guo, Shicheng" w:date="2019-05-02T14:52:00Z">
        <w:r w:rsidR="00BC11C7">
          <w:rPr>
            <w:rFonts w:ascii="Arial" w:hAnsi="Arial" w:cs="Arial"/>
            <w:sz w:val="22"/>
          </w:rPr>
          <w:t xml:space="preserve"> </w:t>
        </w:r>
      </w:ins>
      <w:r w:rsidR="00BC11C7">
        <w:rPr>
          <w:rFonts w:ascii="Arial" w:hAnsi="Arial" w:cs="Arial"/>
          <w:sz w:val="22"/>
        </w:rPr>
        <w:fldChar w:fldCharType="begin"/>
      </w:r>
      <w:r w:rsidR="002005CA">
        <w:rPr>
          <w:rFonts w:ascii="Arial" w:hAnsi="Arial" w:cs="Arial"/>
          <w:sz w:val="22"/>
        </w:rPr>
        <w:instrText xml:space="preserve"> ADDIN EN.CITE &lt;EndNote&gt;&lt;Cite&gt;&lt;Author&gt;Green&lt;/Author&gt;&lt;Year&gt;2007&lt;/Year&gt;&lt;RecNum&gt;3100&lt;/RecNum&gt;&lt;DisplayText&gt;(44)&lt;/DisplayText&gt;&lt;record&gt;&lt;rec-number&gt;3100&lt;/rec-number&gt;&lt;foreign-keys&gt;&lt;key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2005CA">
        <w:rPr>
          <w:rFonts w:ascii="Arial" w:hAnsi="Arial" w:cs="Arial"/>
          <w:noProof/>
          <w:sz w:val="22"/>
        </w:rPr>
        <w:t>(44)</w:t>
      </w:r>
      <w:r w:rsidR="00BC11C7">
        <w:rPr>
          <w:rFonts w:ascii="Arial" w:hAnsi="Arial" w:cs="Arial"/>
          <w:sz w:val="22"/>
        </w:rPr>
        <w:fldChar w:fldCharType="end"/>
      </w:r>
      <w:r w:rsidRPr="00393DBF">
        <w:rPr>
          <w:rFonts w:ascii="Arial" w:hAnsi="Arial" w:cs="Arial"/>
          <w:sz w:val="22"/>
        </w:rPr>
        <w:t>. The CpG sites were considered different</w:t>
      </w:r>
      <w:ins w:id="778" w:author="Schrodi, Steven J PHD" w:date="2019-05-02T12:57:00Z">
        <w:r w:rsidR="00C83DB9">
          <w:rPr>
            <w:rFonts w:ascii="Arial" w:hAnsi="Arial" w:cs="Arial"/>
            <w:sz w:val="22"/>
          </w:rPr>
          <w:t xml:space="preserve"> between cases and controls</w:t>
        </w:r>
      </w:ins>
      <w:del w:id="779" w:author="Schrodi, Steven J PHD" w:date="2019-05-02T12:57:00Z">
        <w:r w:rsidRPr="00393DBF" w:rsidDel="00C83DB9">
          <w:rPr>
            <w:rFonts w:ascii="Arial" w:hAnsi="Arial" w:cs="Arial"/>
            <w:sz w:val="22"/>
          </w:rPr>
          <w:delText>ially,</w:delText>
        </w:r>
      </w:del>
      <w:r w:rsidRPr="00393DBF">
        <w:rPr>
          <w:rFonts w:ascii="Arial" w:hAnsi="Arial" w:cs="Arial"/>
          <w:sz w:val="22"/>
        </w:rPr>
        <w:t xml:space="preserve"> if the Benjamini</w:t>
      </w:r>
      <w:ins w:id="780" w:author="Schrodi, Steven J PHD" w:date="2019-05-02T12:06:00Z">
        <w:r w:rsidR="00EA4BF9">
          <w:rPr>
            <w:rFonts w:ascii="Arial" w:hAnsi="Arial" w:cs="Arial"/>
            <w:sz w:val="22"/>
          </w:rPr>
          <w:t>-</w:t>
        </w:r>
      </w:ins>
      <w:del w:id="781" w:author="Schrodi, Steven J PHD" w:date="2019-05-02T12:06:00Z">
        <w:r w:rsidRPr="00393DBF" w:rsidDel="00EA4BF9">
          <w:rPr>
            <w:rFonts w:ascii="Arial" w:hAnsi="Arial" w:cs="Arial"/>
            <w:sz w:val="22"/>
          </w:rPr>
          <w:delText xml:space="preserve"> </w:delText>
        </w:r>
      </w:del>
      <w:r w:rsidRPr="00393DBF">
        <w:rPr>
          <w:rFonts w:ascii="Arial" w:hAnsi="Arial" w:cs="Arial"/>
          <w:sz w:val="22"/>
        </w:rPr>
        <w:t xml:space="preserve">Hochberg </w:t>
      </w:r>
      <w:commentRangeStart w:id="782"/>
      <w:commentRangeStart w:id="783"/>
      <w:r w:rsidRPr="00393DBF">
        <w:rPr>
          <w:rFonts w:ascii="Arial" w:hAnsi="Arial" w:cs="Arial"/>
          <w:sz w:val="22"/>
        </w:rPr>
        <w:t>corrected P</w:t>
      </w:r>
      <w:ins w:id="784" w:author="Guo, Shicheng" w:date="2019-05-03T01:52:00Z">
        <w:r w:rsidR="002200E7">
          <w:rPr>
            <w:rFonts w:ascii="Arial" w:hAnsi="Arial" w:cs="Arial"/>
            <w:sz w:val="22"/>
          </w:rPr>
          <w:t>-</w:t>
        </w:r>
      </w:ins>
      <w:del w:id="785" w:author="Guo, Shicheng" w:date="2019-05-03T01:52:00Z">
        <w:r w:rsidRPr="00393DBF" w:rsidDel="002200E7">
          <w:rPr>
            <w:rFonts w:ascii="Arial" w:hAnsi="Arial" w:cs="Arial"/>
            <w:sz w:val="22"/>
          </w:rPr>
          <w:delText xml:space="preserve"> </w:delText>
        </w:r>
      </w:del>
      <w:r w:rsidRPr="00393DBF">
        <w:rPr>
          <w:rFonts w:ascii="Arial" w:hAnsi="Arial" w:cs="Arial"/>
          <w:sz w:val="22"/>
        </w:rPr>
        <w:t xml:space="preserve">value </w:t>
      </w:r>
      <w:commentRangeEnd w:id="782"/>
      <w:r w:rsidR="00EA4BF9">
        <w:rPr>
          <w:rStyle w:val="CommentReference"/>
        </w:rPr>
        <w:commentReference w:id="782"/>
      </w:r>
      <w:commentRangeEnd w:id="783"/>
      <w:r w:rsidR="002200E7">
        <w:rPr>
          <w:rStyle w:val="CommentReference"/>
        </w:rPr>
        <w:commentReference w:id="783"/>
      </w:r>
      <w:r w:rsidRPr="00393DBF">
        <w:rPr>
          <w:rFonts w:ascii="Arial" w:hAnsi="Arial" w:cs="Arial"/>
          <w:sz w:val="22"/>
        </w:rPr>
        <w:t xml:space="preserve">≤ 0.05 and the </w:t>
      </w:r>
      <w:bookmarkStart w:id="786" w:name="OLE_LINK5"/>
      <w:bookmarkStart w:id="787" w:name="OLE_LINK6"/>
      <w:bookmarkStart w:id="788" w:name="OLE_LINK7"/>
      <w:r w:rsidRPr="00393DBF">
        <w:rPr>
          <w:rFonts w:ascii="Arial" w:hAnsi="Arial" w:cs="Arial"/>
          <w:sz w:val="22"/>
        </w:rPr>
        <w:t>methylation level difference</w:t>
      </w:r>
      <w:bookmarkEnd w:id="786"/>
      <w:bookmarkEnd w:id="787"/>
      <w:bookmarkEnd w:id="788"/>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 xml:space="preserve">were obtained from </w:t>
      </w:r>
      <w:commentRangeStart w:id="789"/>
      <w:commentRangeStart w:id="790"/>
      <w:r w:rsidR="00E57AD8" w:rsidRPr="00393DBF">
        <w:rPr>
          <w:rFonts w:ascii="Arial" w:hAnsi="Arial" w:cs="Arial"/>
          <w:sz w:val="22"/>
        </w:rPr>
        <w:t>UCSC</w:t>
      </w:r>
      <w:ins w:id="791" w:author="Schrodi, Steven J PHD" w:date="2019-05-02T12:58:00Z">
        <w:r w:rsidR="00C83DB9">
          <w:rPr>
            <w:rFonts w:ascii="Arial" w:hAnsi="Arial" w:cs="Arial"/>
            <w:sz w:val="22"/>
          </w:rPr>
          <w:t xml:space="preserve"> Genome Browser</w:t>
        </w:r>
      </w:ins>
      <w:ins w:id="792" w:author="Guo, Shicheng" w:date="2019-05-02T14:53:00Z">
        <w:r w:rsidR="00BC11C7">
          <w:rPr>
            <w:rFonts w:ascii="Arial" w:hAnsi="Arial" w:cs="Arial"/>
            <w:sz w:val="22"/>
          </w:rPr>
          <w:t xml:space="preserve"> </w:t>
        </w:r>
      </w:ins>
      <w:r w:rsidR="00BC11C7">
        <w:rPr>
          <w:rFonts w:ascii="Arial" w:hAnsi="Arial" w:cs="Arial"/>
          <w:sz w:val="22"/>
        </w:rPr>
        <w:fldChar w:fldCharType="begin"/>
      </w:r>
      <w:r w:rsidR="002005CA">
        <w:rPr>
          <w:rFonts w:ascii="Arial" w:hAnsi="Arial" w:cs="Arial"/>
          <w:sz w:val="22"/>
        </w:rPr>
        <w:instrText xml:space="preserve"> ADDIN EN.CITE &lt;EndNote&gt;&lt;Cite&gt;&lt;Author&gt;Hung&lt;/Author&gt;&lt;Year&gt;2016&lt;/Year&gt;&lt;RecNum&gt;3105&lt;/RecNum&gt;&lt;DisplayText&gt;(45)&lt;/DisplayText&gt;&lt;record&gt;&lt;rec-number&gt;3105&lt;/rec-number&gt;&lt;foreign-keys&gt;&lt;key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2005CA">
        <w:rPr>
          <w:rFonts w:ascii="Arial" w:hAnsi="Arial" w:cs="Arial"/>
          <w:noProof/>
          <w:sz w:val="22"/>
        </w:rPr>
        <w:t>(45)</w:t>
      </w:r>
      <w:r w:rsidR="00BC11C7">
        <w:rPr>
          <w:rFonts w:ascii="Arial" w:hAnsi="Arial" w:cs="Arial"/>
          <w:sz w:val="22"/>
        </w:rPr>
        <w:fldChar w:fldCharType="end"/>
      </w:r>
      <w:r w:rsidR="00E57AD8" w:rsidRPr="00393DBF">
        <w:rPr>
          <w:rFonts w:ascii="Arial" w:hAnsi="Arial" w:cs="Arial"/>
          <w:sz w:val="22"/>
        </w:rPr>
        <w:t>.</w:t>
      </w:r>
      <w:commentRangeEnd w:id="789"/>
      <w:r w:rsidR="00C83DB9">
        <w:rPr>
          <w:rStyle w:val="CommentReference"/>
        </w:rPr>
        <w:commentReference w:id="789"/>
      </w:r>
      <w:commentRangeEnd w:id="790"/>
      <w:r w:rsidR="00E20179">
        <w:rPr>
          <w:rStyle w:val="CommentReference"/>
        </w:rPr>
        <w:commentReference w:id="790"/>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w:t>
      </w:r>
      <w:r w:rsidRPr="00393DBF">
        <w:rPr>
          <w:rFonts w:ascii="Arial" w:hAnsi="Arial" w:cs="Arial"/>
          <w:sz w:val="22"/>
        </w:rPr>
        <w:lastRenderedPageBreak/>
        <w:t>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56183241"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 xml:space="preserve">We extracted CpG within the 100 bp upstream or downstream of HBV integration sites. Only autosomal CpGs and CpGs with depth over </w:t>
      </w:r>
      <w:commentRangeStart w:id="793"/>
      <w:commentRangeStart w:id="794"/>
      <w:r w:rsidR="00E47885" w:rsidRPr="00393DBF">
        <w:rPr>
          <w:rFonts w:ascii="Arial" w:hAnsi="Arial" w:cs="Arial"/>
          <w:sz w:val="22"/>
        </w:rPr>
        <w:t>5</w:t>
      </w:r>
      <w:commentRangeEnd w:id="793"/>
      <w:r w:rsidR="004A2A65">
        <w:rPr>
          <w:rStyle w:val="CommentReference"/>
        </w:rPr>
        <w:commentReference w:id="793"/>
      </w:r>
      <w:commentRangeEnd w:id="794"/>
      <w:r w:rsidR="007C5590">
        <w:rPr>
          <w:rStyle w:val="CommentReference"/>
        </w:rPr>
        <w:commentReference w:id="794"/>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ins w:id="795" w:author="Schrodi, Steven J PHD" w:date="2019-05-02T12:27:00Z">
        <w:r w:rsidR="004A2A65">
          <w:rPr>
            <w:rFonts w:ascii="Arial" w:hAnsi="Arial" w:cs="Arial"/>
            <w:sz w:val="22"/>
          </w:rPr>
          <w:t xml:space="preserve">Next, </w:t>
        </w:r>
      </w:ins>
      <w:del w:id="796" w:author="Schrodi, Steven J PHD" w:date="2019-05-02T12:27:00Z">
        <w:r w:rsidR="004A0E91" w:rsidRPr="00393DBF" w:rsidDel="004A2A65">
          <w:rPr>
            <w:rFonts w:ascii="Arial" w:hAnsi="Arial" w:cs="Arial"/>
            <w:sz w:val="22"/>
          </w:rPr>
          <w:delText xml:space="preserve">Then </w:delText>
        </w:r>
      </w:del>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ins w:id="797" w:author="Schrodi, Steven J PHD" w:date="2019-05-02T12:28:00Z">
        <w:r w:rsidR="004A2A65">
          <w:rPr>
            <w:rFonts w:ascii="Arial" w:hAnsi="Arial" w:cs="Arial"/>
            <w:sz w:val="22"/>
          </w:rPr>
          <w:t xml:space="preserve"> was then determined</w:t>
        </w:r>
      </w:ins>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w:t>
      </w:r>
      <w:commentRangeStart w:id="798"/>
      <w:commentRangeStart w:id="799"/>
      <w:r w:rsidR="0059528A" w:rsidRPr="00393DBF">
        <w:rPr>
          <w:rFonts w:ascii="Arial" w:hAnsi="Arial" w:cs="Arial"/>
          <w:sz w:val="22"/>
        </w:rPr>
        <w:t xml:space="preserve">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ins w:id="800" w:author="Guo, Shicheng" w:date="2019-05-02T14:58:00Z">
        <w:r w:rsidR="00867DE6">
          <w:rPr>
            <w:rFonts w:ascii="Arial" w:hAnsi="Arial" w:cs="Arial"/>
            <w:sz w:val="22"/>
          </w:rPr>
          <w:t xml:space="preserve">methylated </w:t>
        </w:r>
      </w:ins>
      <w:r w:rsidR="0059528A" w:rsidRPr="000818AC">
        <w:rPr>
          <w:rFonts w:ascii="Arial" w:hAnsi="Arial" w:cs="Arial"/>
          <w:sz w:val="22"/>
        </w:rPr>
        <w:t xml:space="preserve">cytosines divided by the number of </w:t>
      </w:r>
      <w:del w:id="801" w:author="Guo, Shicheng" w:date="2019-05-02T14:58:00Z">
        <w:r w:rsidR="0059528A" w:rsidRPr="000818AC" w:rsidDel="00867DE6">
          <w:rPr>
            <w:rFonts w:ascii="Arial" w:hAnsi="Arial" w:cs="Arial"/>
            <w:sz w:val="22"/>
          </w:rPr>
          <w:delText xml:space="preserve">methylated </w:delText>
        </w:r>
      </w:del>
      <w:ins w:id="802" w:author="Guo, Shicheng" w:date="2019-05-02T14:58:00Z">
        <w:r w:rsidR="00867DE6">
          <w:rPr>
            <w:rFonts w:ascii="Arial" w:hAnsi="Arial" w:cs="Arial"/>
            <w:sz w:val="22"/>
          </w:rPr>
          <w:t>total</w:t>
        </w:r>
        <w:r w:rsidR="00867DE6" w:rsidRPr="000818AC">
          <w:rPr>
            <w:rFonts w:ascii="Arial" w:hAnsi="Arial" w:cs="Arial"/>
            <w:sz w:val="22"/>
          </w:rPr>
          <w:t xml:space="preserve"> </w:t>
        </w:r>
      </w:ins>
      <w:r w:rsidR="0059528A" w:rsidRPr="000818AC">
        <w:rPr>
          <w:rFonts w:ascii="Arial" w:hAnsi="Arial" w:cs="Arial"/>
          <w:sz w:val="22"/>
        </w:rPr>
        <w:t>cytosines within the 100bp of the HBV integration sites.</w:t>
      </w:r>
      <w:commentRangeEnd w:id="798"/>
      <w:r w:rsidR="004A2A65">
        <w:rPr>
          <w:rStyle w:val="CommentReference"/>
        </w:rPr>
        <w:commentReference w:id="798"/>
      </w:r>
      <w:commentRangeEnd w:id="799"/>
      <w:r w:rsidR="00867DE6">
        <w:rPr>
          <w:rStyle w:val="CommentReference"/>
        </w:rPr>
        <w:commentReference w:id="799"/>
      </w:r>
    </w:p>
    <w:p w14:paraId="5C689294" w14:textId="6231B97C" w:rsidR="00BA6D10" w:rsidRPr="00393DBF" w:rsidRDefault="00B34E99" w:rsidP="00BA6D10">
      <w:pPr>
        <w:pStyle w:val="Heading3"/>
      </w:pPr>
      <w:ins w:id="803" w:author="Guo, Shicheng" w:date="2019-05-01T22:40:00Z">
        <w:r>
          <w:t>Prediction a</w:t>
        </w:r>
      </w:ins>
      <w:del w:id="804" w:author="Guo, Shicheng" w:date="2019-05-01T22:40:00Z">
        <w:r w:rsidR="00BA6D10" w:rsidDel="00B34E99">
          <w:delText>A</w:delText>
        </w:r>
      </w:del>
      <w:r w:rsidR="00BA6D10">
        <w:t>nalysis</w:t>
      </w:r>
      <w:ins w:id="805" w:author="Guo, Shicheng" w:date="2019-05-01T22:40:00Z">
        <w:r>
          <w:t xml:space="preserve">, </w:t>
        </w:r>
      </w:ins>
      <w:ins w:id="806" w:author="Guo, Shicheng" w:date="2019-05-03T02:41:00Z">
        <w:r w:rsidR="002005CA">
          <w:t xml:space="preserve">logistic regression, </w:t>
        </w:r>
      </w:ins>
      <w:ins w:id="807" w:author="Guo, Shicheng" w:date="2019-05-01T22:40:00Z">
        <w:r>
          <w:t xml:space="preserve">Random Forest and </w:t>
        </w:r>
      </w:ins>
      <w:del w:id="808" w:author="Guo, Shicheng" w:date="2019-05-01T22:40:00Z">
        <w:r w:rsidR="00BA6D10" w:rsidDel="00B34E99">
          <w:delText xml:space="preserve"> for </w:delText>
        </w:r>
      </w:del>
      <w:r w:rsidR="00BA6D10">
        <w:t>ROC curves</w:t>
      </w:r>
      <w:r w:rsidR="00BA6D10" w:rsidRPr="00393DBF" w:rsidDel="009205F2">
        <w:t xml:space="preserve"> </w:t>
      </w:r>
    </w:p>
    <w:p w14:paraId="041B16EC" w14:textId="4D7EECB7" w:rsidR="0068686A" w:rsidRDefault="00267E4E">
      <w:pPr>
        <w:rPr>
          <w:rFonts w:ascii="Arial" w:hAnsi="Arial" w:cs="Arial"/>
          <w:sz w:val="22"/>
        </w:rPr>
        <w:pPrChange w:id="809" w:author="Guo, Shicheng" w:date="2019-05-03T00:57:00Z">
          <w:pPr>
            <w:spacing w:before="240"/>
          </w:pPr>
        </w:pPrChange>
      </w:pPr>
      <w:ins w:id="810" w:author="Guo, Shicheng" w:date="2019-05-03T00:57:00Z">
        <w:r w:rsidRPr="007C1560">
          <w:rPr>
            <w:rFonts w:ascii="Arial" w:hAnsi="Arial" w:cs="Arial"/>
            <w:color w:val="FF0000"/>
            <w:sz w:val="22"/>
            <w:rPrChange w:id="811" w:author="Guo, Shicheng" w:date="2019-05-03T01:58:00Z">
              <w:rPr>
                <w:rFonts w:ascii="Arial" w:hAnsi="Arial" w:cs="Arial"/>
                <w:color w:val="000000"/>
                <w:sz w:val="20"/>
                <w:szCs w:val="20"/>
                <w:shd w:val="clear" w:color="auto" w:fill="FFFFFF"/>
              </w:rPr>
            </w:rPrChange>
          </w:rPr>
          <w:t xml:space="preserve">Five-fold cross-validation combined </w:t>
        </w:r>
        <w:r w:rsidRPr="007C1560">
          <w:rPr>
            <w:rFonts w:ascii="Arial" w:hAnsi="Arial" w:cs="Arial"/>
            <w:color w:val="FF0000"/>
            <w:sz w:val="22"/>
            <w:rPrChange w:id="812" w:author="Guo, Shicheng" w:date="2019-05-03T01:58:00Z">
              <w:rPr>
                <w:rFonts w:ascii="Arial" w:hAnsi="Arial" w:cs="Arial"/>
                <w:sz w:val="22"/>
              </w:rPr>
            </w:rPrChange>
          </w:rPr>
          <w:t>wrapped</w:t>
        </w:r>
        <w:r w:rsidRPr="007C1560">
          <w:rPr>
            <w:rFonts w:ascii="Arial" w:hAnsi="Arial" w:cs="Arial"/>
            <w:color w:val="FF0000"/>
            <w:sz w:val="22"/>
            <w:rPrChange w:id="813" w:author="Guo, Shicheng" w:date="2019-05-03T01:58:00Z">
              <w:rPr>
                <w:rFonts w:ascii="Arial" w:hAnsi="Arial" w:cs="Arial"/>
                <w:color w:val="000000"/>
                <w:sz w:val="20"/>
                <w:szCs w:val="20"/>
                <w:shd w:val="clear" w:color="auto" w:fill="FFFFFF"/>
              </w:rPr>
            </w:rPrChange>
          </w:rPr>
          <w:t xml:space="preserve"> logistic regression were used to show the prediction performance for low-pass WGBS data. The detailed procedure is that DNA methylation data were divided into 5 equal parts and each of them </w:t>
        </w:r>
      </w:ins>
      <w:ins w:id="814" w:author="Guo, Shicheng" w:date="2019-05-03T01:57:00Z">
        <w:r w:rsidR="001A46EF" w:rsidRPr="007C1560">
          <w:rPr>
            <w:rFonts w:ascii="Arial" w:hAnsi="Arial" w:cs="Arial"/>
            <w:color w:val="FF0000"/>
            <w:sz w:val="22"/>
            <w:rPrChange w:id="815" w:author="Guo, Shicheng" w:date="2019-05-03T01:58:00Z">
              <w:rPr>
                <w:rFonts w:ascii="Arial" w:hAnsi="Arial" w:cs="Arial"/>
                <w:sz w:val="22"/>
              </w:rPr>
            </w:rPrChange>
          </w:rPr>
          <w:t xml:space="preserve">was set as </w:t>
        </w:r>
      </w:ins>
      <w:ins w:id="816" w:author="Guo, Shicheng" w:date="2019-05-03T00:57:00Z">
        <w:r w:rsidRPr="007C1560">
          <w:rPr>
            <w:rFonts w:ascii="Arial" w:hAnsi="Arial" w:cs="Arial"/>
            <w:color w:val="FF0000"/>
            <w:sz w:val="22"/>
            <w:rPrChange w:id="817" w:author="Guo, Shicheng" w:date="2019-05-03T01:58:00Z">
              <w:rPr>
                <w:rFonts w:ascii="Arial" w:hAnsi="Arial" w:cs="Arial"/>
                <w:color w:val="000000"/>
                <w:sz w:val="20"/>
                <w:szCs w:val="20"/>
                <w:shd w:val="clear" w:color="auto" w:fill="FFFFFF"/>
              </w:rPr>
            </w:rPrChange>
          </w:rPr>
          <w:t xml:space="preserve">test dataset </w:t>
        </w:r>
      </w:ins>
      <w:ins w:id="818" w:author="Guo, Shicheng" w:date="2019-05-03T01:57:00Z">
        <w:r w:rsidR="001A46EF" w:rsidRPr="007C1560">
          <w:rPr>
            <w:rFonts w:ascii="Arial" w:hAnsi="Arial" w:cs="Arial"/>
            <w:color w:val="FF0000"/>
            <w:sz w:val="22"/>
            <w:rPrChange w:id="819" w:author="Guo, Shicheng" w:date="2019-05-03T01:58:00Z">
              <w:rPr>
                <w:rFonts w:ascii="Arial" w:hAnsi="Arial" w:cs="Arial"/>
                <w:sz w:val="22"/>
              </w:rPr>
            </w:rPrChange>
          </w:rPr>
          <w:t>while</w:t>
        </w:r>
      </w:ins>
      <w:ins w:id="820" w:author="Guo, Shicheng" w:date="2019-05-03T00:57:00Z">
        <w:r w:rsidRPr="007C1560">
          <w:rPr>
            <w:rFonts w:ascii="Arial" w:hAnsi="Arial" w:cs="Arial"/>
            <w:color w:val="FF0000"/>
            <w:sz w:val="22"/>
            <w:rPrChange w:id="821" w:author="Guo, Shicheng" w:date="2019-05-03T01:58:00Z">
              <w:rPr>
                <w:rFonts w:ascii="Arial" w:hAnsi="Arial" w:cs="Arial"/>
                <w:color w:val="000000"/>
                <w:sz w:val="20"/>
                <w:szCs w:val="20"/>
                <w:shd w:val="clear" w:color="auto" w:fill="FFFFFF"/>
              </w:rPr>
            </w:rPrChange>
          </w:rPr>
          <w:t xml:space="preserve"> the remaining as the training dataset. In the training stage, prediction model was fitted with fea</w:t>
        </w:r>
        <w:r w:rsidR="001A46EF" w:rsidRPr="007C1560">
          <w:rPr>
            <w:rFonts w:ascii="Arial" w:hAnsi="Arial" w:cs="Arial"/>
            <w:color w:val="FF0000"/>
            <w:sz w:val="22"/>
            <w:rPrChange w:id="822" w:author="Guo, Shicheng" w:date="2019-05-03T01:58:00Z">
              <w:rPr>
                <w:rFonts w:ascii="Arial" w:hAnsi="Arial" w:cs="Arial"/>
                <w:sz w:val="22"/>
              </w:rPr>
            </w:rPrChange>
          </w:rPr>
          <w:t xml:space="preserve">ture selection by </w:t>
        </w:r>
      </w:ins>
      <w:ins w:id="823" w:author="Guo, Shicheng" w:date="2019-05-03T02:43:00Z">
        <w:r w:rsidR="009A6C91">
          <w:rPr>
            <w:rFonts w:ascii="Arial" w:hAnsi="Arial" w:cs="Arial"/>
            <w:color w:val="FF0000"/>
            <w:sz w:val="22"/>
          </w:rPr>
          <w:t>the</w:t>
        </w:r>
        <w:bookmarkStart w:id="824" w:name="_GoBack"/>
        <w:bookmarkEnd w:id="824"/>
        <w:r w:rsidR="009A6C91">
          <w:rPr>
            <w:rFonts w:ascii="Arial" w:hAnsi="Arial" w:cs="Arial"/>
            <w:color w:val="FF0000"/>
            <w:sz w:val="22"/>
          </w:rPr>
          <w:t xml:space="preserve"> </w:t>
        </w:r>
        <w:r w:rsidR="009A6C91" w:rsidRPr="009A6C91">
          <w:rPr>
            <w:rFonts w:ascii="Arial" w:hAnsi="Arial" w:cs="Arial"/>
            <w:color w:val="FF0000"/>
            <w:sz w:val="22"/>
            <w:rPrChange w:id="825" w:author="Guo, Shicheng" w:date="2019-05-03T02:43:00Z">
              <w:rPr>
                <w:rFonts w:ascii="Arial" w:hAnsi="Arial" w:cs="Arial"/>
                <w:b/>
                <w:bCs/>
                <w:color w:val="222222"/>
                <w:shd w:val="clear" w:color="auto" w:fill="FFFFFF"/>
              </w:rPr>
            </w:rPrChange>
          </w:rPr>
          <w:t>Akaike information</w:t>
        </w:r>
        <w:r w:rsidR="009A6C91" w:rsidRPr="009A6C91">
          <w:rPr>
            <w:rFonts w:ascii="Arial" w:hAnsi="Arial" w:cs="Arial"/>
            <w:color w:val="FF0000"/>
            <w:sz w:val="22"/>
            <w:rPrChange w:id="826" w:author="Guo, Shicheng" w:date="2019-05-03T02:43:00Z">
              <w:rPr>
                <w:rFonts w:ascii="Arial" w:hAnsi="Arial" w:cs="Arial"/>
                <w:color w:val="222222"/>
                <w:shd w:val="clear" w:color="auto" w:fill="FFFFFF"/>
              </w:rPr>
            </w:rPrChange>
          </w:rPr>
          <w:t> criterion (AIC)</w:t>
        </w:r>
        <w:r w:rsidR="009A6C91" w:rsidRPr="009A6C91">
          <w:rPr>
            <w:rFonts w:ascii="Arial" w:hAnsi="Arial" w:cs="Arial"/>
            <w:color w:val="FF0000"/>
            <w:sz w:val="22"/>
            <w:rPrChange w:id="827" w:author="Guo, Shicheng" w:date="2019-05-03T02:43:00Z">
              <w:rPr>
                <w:color w:val="1F497D"/>
              </w:rPr>
            </w:rPrChange>
          </w:rPr>
          <w:t xml:space="preserve"> </w:t>
        </w:r>
      </w:ins>
      <w:ins w:id="828" w:author="Guo, Shicheng" w:date="2019-05-03T00:57:00Z">
        <w:r w:rsidRPr="007C1560">
          <w:rPr>
            <w:rFonts w:ascii="Arial" w:hAnsi="Arial" w:cs="Arial"/>
            <w:color w:val="FF0000"/>
            <w:sz w:val="22"/>
            <w:rPrChange w:id="829" w:author="Guo, Shicheng" w:date="2019-05-03T01:58:00Z">
              <w:rPr>
                <w:rFonts w:ascii="Arial" w:hAnsi="Arial" w:cs="Arial"/>
                <w:color w:val="000000"/>
                <w:sz w:val="20"/>
                <w:szCs w:val="20"/>
                <w:shd w:val="clear" w:color="auto" w:fill="FFFFFF"/>
              </w:rPr>
            </w:rPrChange>
          </w:rPr>
          <w:t>criteria with for</w:t>
        </w:r>
        <w:r w:rsidR="001A46EF" w:rsidRPr="007C1560">
          <w:rPr>
            <w:rFonts w:ascii="Arial" w:hAnsi="Arial" w:cs="Arial"/>
            <w:color w:val="FF0000"/>
            <w:sz w:val="22"/>
            <w:rPrChange w:id="830" w:author="Guo, Shicheng" w:date="2019-05-03T01:58:00Z">
              <w:rPr>
                <w:rFonts w:ascii="Arial" w:hAnsi="Arial" w:cs="Arial"/>
                <w:sz w:val="22"/>
              </w:rPr>
            </w:rPrChange>
          </w:rPr>
          <w:t>ward and backward selection</w:t>
        </w:r>
        <w:r w:rsidRPr="007C1560">
          <w:rPr>
            <w:rFonts w:ascii="Arial" w:hAnsi="Arial" w:cs="Arial"/>
            <w:color w:val="FF0000"/>
            <w:sz w:val="22"/>
            <w:rPrChange w:id="831" w:author="Guo, Shicheng" w:date="2019-05-03T01:58:00Z">
              <w:rPr>
                <w:rFonts w:ascii="Arial" w:hAnsi="Arial" w:cs="Arial"/>
                <w:color w:val="000000"/>
                <w:sz w:val="20"/>
                <w:szCs w:val="20"/>
                <w:shd w:val="clear" w:color="auto" w:fill="FFFFFF"/>
              </w:rPr>
            </w:rPrChange>
          </w:rPr>
          <w:t xml:space="preserve">.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t>
        </w:r>
      </w:ins>
      <w:del w:id="832" w:author="Guo, Shicheng" w:date="2019-05-02T15:14:00Z">
        <w:r w:rsidR="008E14F7" w:rsidRPr="007C1560" w:rsidDel="00117CC1">
          <w:rPr>
            <w:rFonts w:ascii="Arial" w:hAnsi="Arial" w:cs="Arial"/>
            <w:color w:val="FF0000"/>
            <w:sz w:val="22"/>
            <w:rPrChange w:id="833" w:author="Guo, Shicheng" w:date="2019-05-03T01:58:00Z">
              <w:rPr>
                <w:rStyle w:val="CommentReference"/>
              </w:rPr>
            </w:rPrChange>
          </w:rPr>
          <w:commentReference w:id="834"/>
        </w:r>
      </w:del>
      <w:ins w:id="835" w:author="Guo, Shicheng" w:date="2019-05-03T00:57:00Z">
        <w:r w:rsidRPr="007C1560">
          <w:rPr>
            <w:rFonts w:ascii="Arial" w:hAnsi="Arial" w:cs="Arial"/>
            <w:color w:val="FF0000"/>
            <w:sz w:val="22"/>
          </w:rPr>
          <w:t>W</w:t>
        </w:r>
      </w:ins>
      <w:commentRangeStart w:id="836"/>
      <w:commentRangeStart w:id="837"/>
      <w:ins w:id="838" w:author="Guo, Shicheng" w:date="2019-05-01T22:41:00Z">
        <w:r w:rsidR="007D70B9" w:rsidRPr="007C1560">
          <w:rPr>
            <w:rFonts w:ascii="Arial" w:hAnsi="Arial" w:cs="Arial"/>
            <w:color w:val="FF0000"/>
            <w:sz w:val="22"/>
            <w:rPrChange w:id="839" w:author="Guo, Shicheng" w:date="2019-05-03T01:58:00Z">
              <w:rPr>
                <w:rFonts w:ascii="Arial" w:hAnsi="Arial" w:cs="Arial"/>
                <w:sz w:val="22"/>
              </w:rPr>
            </w:rPrChange>
          </w:rPr>
          <w:t xml:space="preserve">e also applied </w:t>
        </w:r>
      </w:ins>
      <w:ins w:id="840" w:author="Guo, Shicheng" w:date="2019-05-01T22:54:00Z">
        <w:r w:rsidR="00C53CC7" w:rsidRPr="007C1560">
          <w:rPr>
            <w:rFonts w:ascii="Arial" w:hAnsi="Arial" w:cs="Arial"/>
            <w:color w:val="FF0000"/>
            <w:sz w:val="22"/>
            <w:rPrChange w:id="841" w:author="Guo, Shicheng" w:date="2019-05-03T01:58:00Z">
              <w:rPr>
                <w:rFonts w:ascii="Arial" w:hAnsi="Arial" w:cs="Arial"/>
                <w:sz w:val="22"/>
              </w:rPr>
            </w:rPrChange>
          </w:rPr>
          <w:t xml:space="preserve">five-fold cross-validation </w:t>
        </w:r>
      </w:ins>
      <w:commentRangeEnd w:id="836"/>
      <w:r w:rsidR="008E14F7" w:rsidRPr="007C1560">
        <w:rPr>
          <w:rFonts w:ascii="Arial" w:hAnsi="Arial" w:cs="Arial"/>
          <w:color w:val="FF0000"/>
          <w:sz w:val="22"/>
          <w:rPrChange w:id="842" w:author="Guo, Shicheng" w:date="2019-05-03T01:58:00Z">
            <w:rPr>
              <w:rStyle w:val="CommentReference"/>
            </w:rPr>
          </w:rPrChange>
        </w:rPr>
        <w:commentReference w:id="836"/>
      </w:r>
      <w:commentRangeEnd w:id="837"/>
      <w:r w:rsidR="00867DE6" w:rsidRPr="007C1560">
        <w:rPr>
          <w:rFonts w:ascii="Arial" w:hAnsi="Arial" w:cs="Arial"/>
          <w:color w:val="FF0000"/>
          <w:sz w:val="22"/>
          <w:rPrChange w:id="843" w:author="Guo, Shicheng" w:date="2019-05-03T01:58:00Z">
            <w:rPr>
              <w:rStyle w:val="CommentReference"/>
            </w:rPr>
          </w:rPrChange>
        </w:rPr>
        <w:commentReference w:id="837"/>
      </w:r>
      <w:ins w:id="844" w:author="Guo, Shicheng" w:date="2019-05-01T22:54:00Z">
        <w:r w:rsidR="00C53CC7" w:rsidRPr="007C1560">
          <w:rPr>
            <w:rFonts w:ascii="Arial" w:hAnsi="Arial" w:cs="Arial"/>
            <w:color w:val="FF0000"/>
            <w:sz w:val="22"/>
            <w:rPrChange w:id="845" w:author="Guo, Shicheng" w:date="2019-05-03T01:58:00Z">
              <w:rPr>
                <w:rFonts w:ascii="Arial" w:hAnsi="Arial" w:cs="Arial"/>
                <w:sz w:val="22"/>
              </w:rPr>
            </w:rPrChange>
          </w:rPr>
          <w:t xml:space="preserve">based random forest to </w:t>
        </w:r>
      </w:ins>
      <w:ins w:id="846" w:author="Schrodi, Steven J PHD" w:date="2019-05-02T12:38:00Z">
        <w:r w:rsidR="008E14F7" w:rsidRPr="007C1560">
          <w:rPr>
            <w:rFonts w:ascii="Arial" w:hAnsi="Arial" w:cs="Arial"/>
            <w:color w:val="FF0000"/>
            <w:sz w:val="22"/>
          </w:rPr>
          <w:t>reduce bias</w:t>
        </w:r>
      </w:ins>
      <w:ins w:id="847" w:author="Guo, Shicheng" w:date="2019-05-01T22:54:00Z">
        <w:del w:id="848" w:author="Schrodi, Steven J PHD" w:date="2019-05-02T12:38:00Z">
          <w:r w:rsidR="00C53CC7" w:rsidRPr="007C1560" w:rsidDel="008E14F7">
            <w:rPr>
              <w:rFonts w:ascii="Arial" w:hAnsi="Arial" w:cs="Arial"/>
              <w:color w:val="FF0000"/>
              <w:sz w:val="22"/>
              <w:rPrChange w:id="849" w:author="Guo, Shicheng" w:date="2019-05-03T01:58:00Z">
                <w:rPr>
                  <w:rFonts w:ascii="Arial" w:hAnsi="Arial" w:cs="Arial"/>
                  <w:sz w:val="22"/>
                </w:rPr>
              </w:rPrChange>
            </w:rPr>
            <w:delText>make unbiased evaluation</w:delText>
          </w:r>
        </w:del>
        <w:r w:rsidR="00C53CC7" w:rsidRPr="007C1560">
          <w:rPr>
            <w:rFonts w:ascii="Arial" w:hAnsi="Arial" w:cs="Arial"/>
            <w:color w:val="FF0000"/>
            <w:sz w:val="22"/>
            <w:rPrChange w:id="850" w:author="Guo, Shicheng" w:date="2019-05-03T01:58:00Z">
              <w:rPr>
                <w:rFonts w:ascii="Arial" w:hAnsi="Arial" w:cs="Arial"/>
                <w:sz w:val="22"/>
              </w:rPr>
            </w:rPrChange>
          </w:rPr>
          <w:t xml:space="preserve"> </w:t>
        </w:r>
      </w:ins>
      <w:ins w:id="851" w:author="Schrodi, Steven J PHD" w:date="2019-05-02T12:38:00Z">
        <w:r w:rsidR="008E14F7" w:rsidRPr="007C1560">
          <w:rPr>
            <w:rFonts w:ascii="Arial" w:hAnsi="Arial" w:cs="Arial"/>
            <w:color w:val="FF0000"/>
            <w:sz w:val="22"/>
          </w:rPr>
          <w:t>of</w:t>
        </w:r>
      </w:ins>
      <w:ins w:id="852" w:author="Guo, Shicheng" w:date="2019-05-01T22:54:00Z">
        <w:del w:id="853" w:author="Schrodi, Steven J PHD" w:date="2019-05-02T12:38:00Z">
          <w:r w:rsidR="00C53CC7" w:rsidRPr="007C1560" w:rsidDel="008E14F7">
            <w:rPr>
              <w:rFonts w:ascii="Arial" w:hAnsi="Arial" w:cs="Arial"/>
              <w:color w:val="FF0000"/>
              <w:sz w:val="22"/>
              <w:rPrChange w:id="854" w:author="Guo, Shicheng" w:date="2019-05-03T01:58:00Z">
                <w:rPr>
                  <w:rFonts w:ascii="Arial" w:hAnsi="Arial" w:cs="Arial"/>
                  <w:sz w:val="22"/>
                </w:rPr>
              </w:rPrChange>
            </w:rPr>
            <w:delText>to</w:delText>
          </w:r>
        </w:del>
        <w:r w:rsidR="00C53CC7" w:rsidRPr="007C1560">
          <w:rPr>
            <w:rFonts w:ascii="Arial" w:hAnsi="Arial" w:cs="Arial"/>
            <w:color w:val="FF0000"/>
            <w:sz w:val="22"/>
            <w:rPrChange w:id="855" w:author="Guo, Shicheng" w:date="2019-05-03T01:58:00Z">
              <w:rPr>
                <w:rFonts w:ascii="Arial" w:hAnsi="Arial" w:cs="Arial"/>
                <w:sz w:val="22"/>
              </w:rPr>
            </w:rPrChange>
          </w:rPr>
          <w:t xml:space="preserve"> the prediction. </w:t>
        </w:r>
      </w:ins>
      <w:ins w:id="856" w:author="Guo, Shicheng" w:date="2019-05-01T22:55:00Z">
        <w:r w:rsidR="00C53CC7" w:rsidRPr="007C1560">
          <w:rPr>
            <w:rFonts w:ascii="Arial" w:hAnsi="Arial" w:cs="Arial"/>
            <w:color w:val="FF0000"/>
            <w:sz w:val="22"/>
            <w:rPrChange w:id="857" w:author="Guo, Shicheng" w:date="2019-05-03T01:58:00Z">
              <w:rPr>
                <w:rFonts w:ascii="Arial" w:hAnsi="Arial" w:cs="Arial"/>
                <w:sz w:val="22"/>
              </w:rPr>
            </w:rPrChange>
          </w:rPr>
          <w:t>Random Forest approach was conducted with R p</w:t>
        </w:r>
      </w:ins>
      <w:ins w:id="858" w:author="Guo, Shicheng" w:date="2019-05-01T22:56:00Z">
        <w:r w:rsidR="00C53CC7" w:rsidRPr="007C1560">
          <w:rPr>
            <w:rFonts w:ascii="Arial" w:hAnsi="Arial" w:cs="Arial"/>
            <w:color w:val="FF0000"/>
            <w:sz w:val="22"/>
            <w:rPrChange w:id="859" w:author="Guo, Shicheng" w:date="2019-05-03T01:58:00Z">
              <w:rPr>
                <w:rFonts w:ascii="Arial" w:hAnsi="Arial" w:cs="Arial"/>
                <w:sz w:val="22"/>
              </w:rPr>
            </w:rPrChange>
          </w:rPr>
          <w:t xml:space="preserve">ackage randomForest. </w:t>
        </w:r>
      </w:ins>
      <w:r w:rsidR="00F0678C" w:rsidRPr="008E14F7">
        <w:rPr>
          <w:rFonts w:ascii="Arial" w:hAnsi="Arial" w:cs="Arial"/>
          <w:sz w:val="22"/>
        </w:rPr>
        <w:t>Analysis of receiver operating characteristics (ROC) curves w</w:t>
      </w:r>
      <w:r w:rsidR="00340496" w:rsidRPr="008E14F7">
        <w:rPr>
          <w:rFonts w:ascii="Arial" w:hAnsi="Arial" w:cs="Arial"/>
          <w:sz w:val="22"/>
        </w:rPr>
        <w:t>as constructed using R package pROC</w:t>
      </w:r>
      <w:r w:rsidR="00180BA9" w:rsidRPr="002005CA">
        <w:rPr>
          <w:rFonts w:ascii="Arial" w:hAnsi="Arial" w:cs="Arial"/>
          <w:sz w:val="22"/>
        </w:rPr>
        <w:fldChar w:fldCharType="begin"/>
      </w:r>
      <w:r w:rsidR="002005CA">
        <w:rPr>
          <w:rFonts w:ascii="Arial" w:hAnsi="Arial" w:cs="Arial"/>
          <w:sz w:val="22"/>
        </w:rPr>
        <w:instrText xml:space="preserve"> ADDIN EN.CITE &lt;EndNote&gt;&lt;Cite&gt;&lt;Author&gt;Robin&lt;/Author&gt;&lt;Year&gt;2011&lt;/Year&gt;&lt;RecNum&gt;50&lt;/RecNum&gt;&lt;DisplayText&gt;(46)&lt;/DisplayText&gt;&lt;record&gt;&lt;rec-number&gt;50&lt;/rec-number&gt;&lt;foreign-keys&gt;&lt;key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sidRPr="002005CA">
        <w:rPr>
          <w:rFonts w:ascii="Arial" w:hAnsi="Arial" w:cs="Arial"/>
          <w:sz w:val="22"/>
        </w:rPr>
        <w:fldChar w:fldCharType="separate"/>
      </w:r>
      <w:r w:rsidR="002005CA">
        <w:rPr>
          <w:rFonts w:ascii="Arial" w:hAnsi="Arial" w:cs="Arial"/>
          <w:noProof/>
          <w:sz w:val="22"/>
        </w:rPr>
        <w:t>(46)</w:t>
      </w:r>
      <w:r w:rsidR="00180BA9" w:rsidRPr="002005CA">
        <w:rPr>
          <w:rFonts w:ascii="Arial" w:hAnsi="Arial" w:cs="Arial"/>
          <w:sz w:val="22"/>
        </w:rPr>
        <w:fldChar w:fldCharType="end"/>
      </w:r>
      <w:r w:rsidR="00340496" w:rsidRPr="008E14F7">
        <w:rPr>
          <w:rFonts w:ascii="Arial" w:hAnsi="Arial" w:cs="Arial"/>
          <w:sz w:val="22"/>
        </w:rPr>
        <w:t>.</w:t>
      </w:r>
      <w:r w:rsidR="00F0678C" w:rsidRPr="008E14F7">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9B299B">
      <w:pPr>
        <w:spacing w:before="240"/>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5D9F9E75"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ins w:id="860" w:author="Schrodi, Steven J PHD" w:date="2019-04-16T19:45:00Z">
        <w:r w:rsidR="006F7211">
          <w:rPr>
            <w:rFonts w:ascii="Arial" w:hAnsi="Arial" w:cs="Arial"/>
            <w:sz w:val="22"/>
          </w:rPr>
          <w:t xml:space="preserve">and hepatology </w:t>
        </w:r>
      </w:ins>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1A7511" w:rsidRPr="00CF0884">
        <w:rPr>
          <w:rFonts w:ascii="Arial" w:hAnsi="Arial" w:cs="Arial"/>
          <w:sz w:val="22"/>
        </w:rPr>
        <w:t xml:space="preserve">XXX, 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lastRenderedPageBreak/>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1E3D9E6C" w14:textId="77777777" w:rsidR="002005CA" w:rsidRPr="002005CA" w:rsidRDefault="0067055A" w:rsidP="002005CA">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2005CA" w:rsidRPr="002005CA">
        <w:t>1.</w:t>
      </w:r>
      <w:r w:rsidR="002005CA" w:rsidRPr="002005CA">
        <w:tab/>
        <w:t>Fleischhacker M, Schmidt B. Circulating nucleic acids (CNAs) and cancer - A survey. Biochimica Et Biophysica Acta-Reviews on Cancer 2007;1775:181-232.</w:t>
      </w:r>
    </w:p>
    <w:p w14:paraId="1CDA8E85" w14:textId="77777777" w:rsidR="002005CA" w:rsidRPr="002005CA" w:rsidRDefault="002005CA" w:rsidP="002005CA">
      <w:pPr>
        <w:pStyle w:val="EndNoteBibliography"/>
      </w:pPr>
      <w:r w:rsidRPr="002005CA">
        <w:t>2.</w:t>
      </w:r>
      <w:r w:rsidRPr="002005CA">
        <w:tab/>
        <w:t>Chan AK, Chiu RW, Lo YM, Clinical Sciences Reviews Committee of the Association of Clinical B. Cell-free nucleic acids in plasma, serum and urine: a new tool in molecular diagnosis. Ann Clin Biochem 2003;40:122-130.</w:t>
      </w:r>
    </w:p>
    <w:p w14:paraId="69F64CE2" w14:textId="77777777" w:rsidR="002005CA" w:rsidRPr="002005CA" w:rsidRDefault="002005CA" w:rsidP="002005CA">
      <w:pPr>
        <w:pStyle w:val="EndNoteBibliography"/>
      </w:pPr>
      <w:r w:rsidRPr="002005CA">
        <w:t>3.</w:t>
      </w:r>
      <w:r w:rsidRPr="002005CA">
        <w:tab/>
        <w:t>Stroun M, Maurice P, Vasioukhin V, Lyautey J, Lederrey C, Lefort F, Rossier A, et al. The origin and mechanism of circulating DNA. Ann N Y Acad Sci 2000;906:161-168.</w:t>
      </w:r>
    </w:p>
    <w:p w14:paraId="297A5793" w14:textId="77777777" w:rsidR="002005CA" w:rsidRPr="002005CA" w:rsidRDefault="002005CA" w:rsidP="002005CA">
      <w:pPr>
        <w:pStyle w:val="EndNoteBibliography"/>
      </w:pPr>
      <w:r w:rsidRPr="002005CA">
        <w:t>4.</w:t>
      </w:r>
      <w:r w:rsidRPr="002005CA">
        <w:tab/>
        <w:t>Schwarzenbach H, Hoon DSB, Pantel K. Cell-free nucleic acids as biomarkers in cancer patients. Nature Reviews Cancer 2011;11:426-437.</w:t>
      </w:r>
    </w:p>
    <w:p w14:paraId="6FD62FE7" w14:textId="77777777" w:rsidR="002005CA" w:rsidRPr="002005CA" w:rsidRDefault="002005CA" w:rsidP="002005CA">
      <w:pPr>
        <w:pStyle w:val="EndNoteBibliography"/>
      </w:pPr>
      <w:r w:rsidRPr="002005CA">
        <w:t>5.</w:t>
      </w:r>
      <w:r w:rsidRPr="002005CA">
        <w:tab/>
        <w:t>Wan JCM, Massie C, Garcia-Corbacho J, Mouliere F, Brenton JD, Caldas C, Pacey S, et al. Liquid biopsies come of age: towards implementation of circulating tumour DNA. Nat Rev Cancer 2017;17:223-238.</w:t>
      </w:r>
    </w:p>
    <w:p w14:paraId="6E9465D2" w14:textId="77777777" w:rsidR="002005CA" w:rsidRPr="002005CA" w:rsidRDefault="002005CA" w:rsidP="002005CA">
      <w:pPr>
        <w:pStyle w:val="EndNoteBibliography"/>
      </w:pPr>
      <w:r w:rsidRPr="002005CA">
        <w:t>6.</w:t>
      </w:r>
      <w:r w:rsidRPr="002005CA">
        <w:tab/>
        <w:t>Guo S, Diep D, Plongthongkum N, Fung HL, Zhang K, Zhang K. Identification of methylation haplotype blocks aids in deconvolution of heterogeneous tissue samples and tumor tissue-of-origin mapping from plasma DNA. Nat Genet 2017;49:635-642.</w:t>
      </w:r>
    </w:p>
    <w:p w14:paraId="36289961" w14:textId="77777777" w:rsidR="002005CA" w:rsidRPr="002005CA" w:rsidRDefault="002005CA" w:rsidP="002005CA">
      <w:pPr>
        <w:pStyle w:val="EndNoteBibliography"/>
      </w:pPr>
      <w:r w:rsidRPr="002005CA">
        <w:t>7.</w:t>
      </w:r>
      <w:r w:rsidRPr="002005CA">
        <w:tab/>
        <w:t>Shen SY, Singhania R, Fehringer G, Chakravarthy A, Roehrl MHA, Chadwick D, Zuzarte PC, et al. Sensitive tumour detection and classification using plasma cell-free DNA methylomes. Nature 2018;563:579-583.</w:t>
      </w:r>
    </w:p>
    <w:p w14:paraId="2B4D6025" w14:textId="77777777" w:rsidR="002005CA" w:rsidRPr="002005CA" w:rsidRDefault="002005CA" w:rsidP="002005CA">
      <w:pPr>
        <w:pStyle w:val="EndNoteBibliography"/>
      </w:pPr>
      <w:r w:rsidRPr="002005CA">
        <w:t>8.</w:t>
      </w:r>
      <w:r w:rsidRPr="002005CA">
        <w:tab/>
        <w:t>JQ X. Trends in liver cancer mortality among adults aged 25 and over in the United States, 2000–2016. NCHS Data Brief, no 314 2018.</w:t>
      </w:r>
    </w:p>
    <w:p w14:paraId="47B8181E" w14:textId="77777777" w:rsidR="002005CA" w:rsidRPr="002005CA" w:rsidRDefault="002005CA" w:rsidP="002005CA">
      <w:pPr>
        <w:pStyle w:val="EndNoteBibliography"/>
      </w:pPr>
      <w:r w:rsidRPr="002005CA">
        <w:t>9.</w:t>
      </w:r>
      <w:r w:rsidRPr="002005CA">
        <w:tab/>
        <w:t>Chen CJ, Yu MW, Liaw YF. Epidemiological characteristics and risk factors of hepatocellular carcinoma. J Gastroenterol Hepatol 1997;12:S294-308.</w:t>
      </w:r>
    </w:p>
    <w:p w14:paraId="25728CB4" w14:textId="77777777" w:rsidR="002005CA" w:rsidRPr="002005CA" w:rsidRDefault="002005CA" w:rsidP="002005CA">
      <w:pPr>
        <w:pStyle w:val="EndNoteBibliography"/>
      </w:pPr>
      <w:r w:rsidRPr="002005CA">
        <w:t>10.</w:t>
      </w:r>
      <w:r w:rsidRPr="002005CA">
        <w:tab/>
        <w:t>Montesano R, Hainaut P, Wild CP. Hepatocellular carcinoma: from gene to public health. J Natl Cancer Inst 1997;89:1844-1851.</w:t>
      </w:r>
    </w:p>
    <w:p w14:paraId="3EB810A9" w14:textId="77777777" w:rsidR="002005CA" w:rsidRPr="002005CA" w:rsidRDefault="002005CA" w:rsidP="002005CA">
      <w:pPr>
        <w:pStyle w:val="EndNoteBibliography"/>
      </w:pPr>
      <w:r w:rsidRPr="002005CA">
        <w:t>11.</w:t>
      </w:r>
      <w:r w:rsidRPr="002005CA">
        <w:tab/>
        <w:t>Stauffer JK, Scarzello AJ, Jiang Q, Wiltrout RH. Chronic inflammation, immune escape, and oncogenesis in the liver: a unique neighborhood for novel intersections. Hepatology 2012;56:1567-1574.</w:t>
      </w:r>
    </w:p>
    <w:p w14:paraId="6C48FD47" w14:textId="77777777" w:rsidR="002005CA" w:rsidRPr="002005CA" w:rsidRDefault="002005CA" w:rsidP="002005CA">
      <w:pPr>
        <w:pStyle w:val="EndNoteBibliography"/>
      </w:pPr>
      <w:r w:rsidRPr="002005CA">
        <w:t>12.</w:t>
      </w:r>
      <w:r w:rsidRPr="002005CA">
        <w:tab/>
        <w:t>Aihara T, Noguchi S, Sasaki Y, Nakano H, Imaoka S. Clonal analysis of regenerative nodules in hepatitis C virus-induced liver cirrhosis. Gastroenterology 1994;107:1805-1811.</w:t>
      </w:r>
    </w:p>
    <w:p w14:paraId="1D278603" w14:textId="77777777" w:rsidR="002005CA" w:rsidRPr="002005CA" w:rsidRDefault="002005CA" w:rsidP="002005CA">
      <w:pPr>
        <w:pStyle w:val="EndNoteBibliography"/>
      </w:pPr>
      <w:r w:rsidRPr="002005CA">
        <w:t>13.</w:t>
      </w:r>
      <w:r w:rsidRPr="002005CA">
        <w:tab/>
        <w:t>Schutte K, Bornschein J, Malfertheiner P. Hepatocellular carcinoma--epidemiological trends and risk factors. Dig Dis 2009;27:80-92.</w:t>
      </w:r>
    </w:p>
    <w:p w14:paraId="404C9825" w14:textId="77777777" w:rsidR="002005CA" w:rsidRPr="002005CA" w:rsidRDefault="002005CA" w:rsidP="002005CA">
      <w:pPr>
        <w:pStyle w:val="EndNoteBibliography"/>
      </w:pPr>
      <w:r w:rsidRPr="002005CA">
        <w:t>14.</w:t>
      </w:r>
      <w:r w:rsidRPr="002005CA">
        <w:tab/>
        <w:t>European Association for the Study of the Liver. Electronic address eee, European Association for the Study of the L. EASL Clinical Practice Guidelines: Management of hepatocellular carcinoma. J Hepatol 2018;69:182-236.</w:t>
      </w:r>
    </w:p>
    <w:p w14:paraId="18848F79" w14:textId="77777777" w:rsidR="002005CA" w:rsidRPr="002005CA" w:rsidRDefault="002005CA" w:rsidP="002005CA">
      <w:pPr>
        <w:pStyle w:val="EndNoteBibliography"/>
      </w:pPr>
      <w:r w:rsidRPr="002005CA">
        <w:t>15.</w:t>
      </w:r>
      <w:r w:rsidRPr="002005CA">
        <w:tab/>
        <w:t>Labgaa I, Villacorta-Martin C, D'Avola D, Craig AJ, von Felden J, Martins-Filho SN, Sia D, et al. A pilot study of ultra-deep targeted sequencing of plasma DNA identifies driver mutations in hepatocellular carcinoma. Oncogene 2018;37:3740-3752.</w:t>
      </w:r>
    </w:p>
    <w:p w14:paraId="51A1934E" w14:textId="77777777" w:rsidR="002005CA" w:rsidRPr="002005CA" w:rsidRDefault="002005CA" w:rsidP="002005CA">
      <w:pPr>
        <w:pStyle w:val="EndNoteBibliography"/>
      </w:pPr>
      <w:r w:rsidRPr="002005CA">
        <w:t>16.</w:t>
      </w:r>
      <w:r w:rsidRPr="002005CA">
        <w:tab/>
        <w:t>Qu C, Wang Y, Wang P, Chen K, Wang M, Zeng H, Lu J, et al. Detection of early-stage hepatocellular carcinoma in asymptomatic HBsAg-seropositive individuals by liquid biopsy. Proc Natl Acad Sci U S A 2019;116:6308-6312.</w:t>
      </w:r>
    </w:p>
    <w:p w14:paraId="5409327D" w14:textId="77777777" w:rsidR="002005CA" w:rsidRPr="002005CA" w:rsidRDefault="002005CA" w:rsidP="002005CA">
      <w:pPr>
        <w:pStyle w:val="EndNoteBibliography"/>
      </w:pPr>
      <w:r w:rsidRPr="002005CA">
        <w:t>17.</w:t>
      </w:r>
      <w:r w:rsidRPr="002005CA">
        <w:tab/>
        <w:t>Bhan I, Mosesso K, Goyal L, Philipp J, Kalinich M, Franses JW, Choz M, et al. Detection and Analysis of Circulating Epithelial Cells in Liquid Biopsies From Patients With Liver Disease. Gastroenterology 2018;155:2016-2018 e2011.</w:t>
      </w:r>
    </w:p>
    <w:p w14:paraId="0CEF2A90" w14:textId="77777777" w:rsidR="002005CA" w:rsidRPr="002005CA" w:rsidRDefault="002005CA" w:rsidP="002005CA">
      <w:pPr>
        <w:pStyle w:val="EndNoteBibliography"/>
      </w:pPr>
      <w:r w:rsidRPr="002005CA">
        <w:t>18.</w:t>
      </w:r>
      <w:r w:rsidRPr="002005CA">
        <w:tab/>
        <w:t>Chan KC, Jiang P, Chan CW, Sun K, Wong J, Hui EP, Chan SL, et al. Noninvasive detection of cancer-associated genome-wide hypomethylation and copy number aberrations by plasma DNA bisulfite sequencing. Proc Natl Acad Sci U S A 2013;110:18761-18768.</w:t>
      </w:r>
    </w:p>
    <w:p w14:paraId="45843F0E" w14:textId="77777777" w:rsidR="002005CA" w:rsidRPr="002005CA" w:rsidRDefault="002005CA" w:rsidP="002005CA">
      <w:pPr>
        <w:pStyle w:val="EndNoteBibliography"/>
      </w:pPr>
      <w:r w:rsidRPr="002005CA">
        <w:t>19.</w:t>
      </w:r>
      <w:r w:rsidRPr="002005CA">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52C942CC" w14:textId="77777777" w:rsidR="002005CA" w:rsidRPr="002005CA" w:rsidRDefault="002005CA" w:rsidP="002005CA">
      <w:pPr>
        <w:pStyle w:val="EndNoteBibliography"/>
      </w:pPr>
      <w:r w:rsidRPr="002005CA">
        <w:t>20.</w:t>
      </w:r>
      <w:r w:rsidRPr="002005CA">
        <w:tab/>
        <w:t>Sun K, Jiang P, Chan KC, Wong J, Cheng YK, Liang RH, Chan WK, et al. Plasma DNA tissue mapping by genome-wide methylation sequencing for noninvasive prenatal, cancer, and transplantation assessments. Proc Natl Acad Sci U S A 2015;112:E5503-5512.</w:t>
      </w:r>
    </w:p>
    <w:p w14:paraId="32D587D6" w14:textId="77777777" w:rsidR="002005CA" w:rsidRPr="002005CA" w:rsidRDefault="002005CA" w:rsidP="002005CA">
      <w:pPr>
        <w:pStyle w:val="EndNoteBibliography"/>
      </w:pPr>
      <w:r w:rsidRPr="002005CA">
        <w:t>21.</w:t>
      </w:r>
      <w:r w:rsidRPr="002005CA">
        <w:tab/>
        <w:t>Lehmann-Werman R, Neiman D, Zemmour H, Moss J, Magenheim J, Vaknin-Dembinsky A, Rubertsson S, et al. Identification of tissue-specific cell death using methylation patterns of circulating DNA. Proc Natl Acad Sci U S A 2016;113:E1826-1834.</w:t>
      </w:r>
    </w:p>
    <w:p w14:paraId="12207CAC" w14:textId="77777777" w:rsidR="002005CA" w:rsidRPr="002005CA" w:rsidRDefault="002005CA" w:rsidP="002005CA">
      <w:pPr>
        <w:pStyle w:val="EndNoteBibliography"/>
      </w:pPr>
      <w:r w:rsidRPr="002005CA">
        <w:t>22.</w:t>
      </w:r>
      <w:r w:rsidRPr="002005CA">
        <w:tab/>
        <w:t>Kang S, Li Q, Chen Q, Zhou Y, Park S, Lee G, Grimes B, et al. CancerLocator: non-invasive cancer diagnosis and tissue-of-origin prediction using methylation profiles of cell-free DNA. Genome Biol 2017;18:53.</w:t>
      </w:r>
    </w:p>
    <w:p w14:paraId="71E5D8F0" w14:textId="77777777" w:rsidR="002005CA" w:rsidRPr="002005CA" w:rsidRDefault="002005CA" w:rsidP="002005CA">
      <w:pPr>
        <w:pStyle w:val="EndNoteBibliography"/>
      </w:pPr>
      <w:r w:rsidRPr="002005CA">
        <w:t>23.</w:t>
      </w:r>
      <w:r w:rsidRPr="002005CA">
        <w:tab/>
        <w:t>Xu RH, Wei W, Krawczyk M, Wang W, Luo H, Flagg K, Yi S, et al. Circulating tumour DNA methylation markers for diagnosis and prognosis of hepatocellular carcinoma. Nat Mater 2017;16:1155-1161.</w:t>
      </w:r>
    </w:p>
    <w:p w14:paraId="74C72AA1" w14:textId="77777777" w:rsidR="002005CA" w:rsidRPr="002005CA" w:rsidRDefault="002005CA" w:rsidP="002005CA">
      <w:pPr>
        <w:pStyle w:val="EndNoteBibliography"/>
      </w:pPr>
      <w:r w:rsidRPr="002005CA">
        <w:t>24.</w:t>
      </w:r>
      <w:r w:rsidRPr="002005CA">
        <w:tab/>
        <w:t>Li H, Jing C, Wu J, Ni J, Sha H, Xu X, Du Y, et al. Circulating tumor DNA detection: A potential tool for colorectal cancer management. Oncol Lett 2019;17:1409-1416.</w:t>
      </w:r>
    </w:p>
    <w:p w14:paraId="0BEB24DC" w14:textId="77777777" w:rsidR="002005CA" w:rsidRPr="002005CA" w:rsidRDefault="002005CA" w:rsidP="002005CA">
      <w:pPr>
        <w:pStyle w:val="EndNoteBibliography"/>
      </w:pPr>
      <w:r w:rsidRPr="002005CA">
        <w:t>25.</w:t>
      </w:r>
      <w:r w:rsidRPr="002005CA">
        <w:tab/>
        <w:t>Liu S, Huang S, Chen F, Zhao L, Yuan Y, Francis SS, Fang L, et al. Genomic Analyses from Non-invasive Prenatal Testing Reveal Genetic Associations, Patterns of Viral Infections, and Chinese Population History. Cell 2018;175:347-359 e314.</w:t>
      </w:r>
    </w:p>
    <w:p w14:paraId="5307380B" w14:textId="77777777" w:rsidR="002005CA" w:rsidRPr="002005CA" w:rsidRDefault="002005CA" w:rsidP="002005CA">
      <w:pPr>
        <w:pStyle w:val="EndNoteBibliography"/>
      </w:pPr>
      <w:r w:rsidRPr="002005CA">
        <w:t>26.</w:t>
      </w:r>
      <w:r w:rsidRPr="002005CA">
        <w:tab/>
        <w:t>Sung WK, Zheng H, Li S, Chen R, Liu X, Li Y, Lee NP, et al. Genome-wide survey of recurrent HBV integration in hepatocellular carcinoma. Nat Genet 2012;44:765-769.</w:t>
      </w:r>
    </w:p>
    <w:p w14:paraId="34978B3D" w14:textId="77777777" w:rsidR="002005CA" w:rsidRPr="002005CA" w:rsidRDefault="002005CA" w:rsidP="002005CA">
      <w:pPr>
        <w:pStyle w:val="EndNoteBibliography"/>
      </w:pPr>
      <w:r w:rsidRPr="002005CA">
        <w:t>27.</w:t>
      </w:r>
      <w:r w:rsidRPr="002005CA">
        <w:tab/>
        <w:t>Tu T, Budzinska MA, Shackel NA, Urban S. HBV DNA Integration: Molecular Mechanisms and Clinical Implications. Viruses 2017;9.</w:t>
      </w:r>
    </w:p>
    <w:p w14:paraId="59960B89" w14:textId="77777777" w:rsidR="002005CA" w:rsidRPr="002005CA" w:rsidRDefault="002005CA" w:rsidP="002005CA">
      <w:pPr>
        <w:pStyle w:val="EndNoteBibliography"/>
      </w:pPr>
      <w:r w:rsidRPr="002005CA">
        <w:t>28.</w:t>
      </w:r>
      <w:r w:rsidRPr="002005CA">
        <w:tab/>
        <w:t>Yan H, Yang Y, Zhang L, Tang G, Wang Y, Xue G, Zhou W, et al. Characterization of the genotype and integration patterns of hepatitis B virus in early- and late-onset hepatocellular carcinoma. Hepatology 2015;61:1821-1831.</w:t>
      </w:r>
    </w:p>
    <w:p w14:paraId="3DE58358" w14:textId="77777777" w:rsidR="002005CA" w:rsidRPr="002005CA" w:rsidRDefault="002005CA" w:rsidP="002005CA">
      <w:pPr>
        <w:pStyle w:val="EndNoteBibliography"/>
      </w:pPr>
      <w:r w:rsidRPr="002005CA">
        <w:t>29.</w:t>
      </w:r>
      <w:r w:rsidRPr="002005CA">
        <w:tab/>
        <w:t>Jiang S, Yang Z, Li W, Li X, Wang Y, Zhang J, Xu C, et al. Re-evaluation of the carcinogenic significance of hepatitis B virus integration in hepatocarcinogenesis. PLoS One 2012;7:e40363.</w:t>
      </w:r>
    </w:p>
    <w:p w14:paraId="4DC55CA4" w14:textId="77777777" w:rsidR="002005CA" w:rsidRPr="002005CA" w:rsidRDefault="002005CA" w:rsidP="002005CA">
      <w:pPr>
        <w:pStyle w:val="EndNoteBibliography"/>
      </w:pPr>
      <w:r w:rsidRPr="002005CA">
        <w:t>30.</w:t>
      </w:r>
      <w:r w:rsidRPr="002005CA">
        <w:tab/>
        <w:t>Fujimoto A, Totoki Y, Abe T, Boroevich KA, Hosoda F, Nguyen HH, Aoki M, et al. Whole-genome sequencing of liver cancers identifies etiological influences on mutation patterns and recurrent mutations in chromatin regulators. Nat Genet 2012;44:760-764.</w:t>
      </w:r>
    </w:p>
    <w:p w14:paraId="02581F1A" w14:textId="77777777" w:rsidR="002005CA" w:rsidRPr="002005CA" w:rsidRDefault="002005CA" w:rsidP="002005CA">
      <w:pPr>
        <w:pStyle w:val="EndNoteBibliography"/>
      </w:pPr>
      <w:r w:rsidRPr="002005CA">
        <w:t>31.</w:t>
      </w:r>
      <w:r w:rsidRPr="002005CA">
        <w:tab/>
        <w:t>Jiang Z, Jhunjhunwala S, Liu J, Haverty PM, Kennemer MI, Guan Y, Lee W, et al. The effects of hepatitis B virus integration into the genomes of hepatocellular carcinoma patients. Genome Res 2012;22:593-601.</w:t>
      </w:r>
    </w:p>
    <w:p w14:paraId="50F709E7" w14:textId="77777777" w:rsidR="002005CA" w:rsidRPr="002005CA" w:rsidRDefault="002005CA" w:rsidP="002005CA">
      <w:pPr>
        <w:pStyle w:val="EndNoteBibliography"/>
      </w:pPr>
      <w:r w:rsidRPr="002005CA">
        <w:t>32.</w:t>
      </w:r>
      <w:r w:rsidRPr="002005CA">
        <w:tab/>
        <w:t>Ding D, Lou X, Hua D, Yu W, Li L, Wang J, Gao F, et al. Recurrent targeted genes of hepatitis B virus in the liver cancer genomes identified by a next-generation sequencing-based approach. PLoS Genet 2012;8:e1003065.</w:t>
      </w:r>
    </w:p>
    <w:p w14:paraId="51DFD83C" w14:textId="77777777" w:rsidR="002005CA" w:rsidRPr="002005CA" w:rsidRDefault="002005CA" w:rsidP="002005CA">
      <w:pPr>
        <w:pStyle w:val="EndNoteBibliography"/>
      </w:pPr>
      <w:r w:rsidRPr="002005CA">
        <w:t>33.</w:t>
      </w:r>
      <w:r w:rsidRPr="002005CA">
        <w:tab/>
        <w:t>Li W, Zeng X, Lee NP, Liu X, Chen S, Guo B, Yi S, et al. HIVID: an efficient method to detect HBV integration using low coverage sequencing. Genomics 2013;102:338-344.</w:t>
      </w:r>
    </w:p>
    <w:p w14:paraId="3C6F0EF6" w14:textId="77777777" w:rsidR="002005CA" w:rsidRPr="002005CA" w:rsidRDefault="002005CA" w:rsidP="002005CA">
      <w:pPr>
        <w:pStyle w:val="EndNoteBibliography"/>
      </w:pPr>
      <w:r w:rsidRPr="002005CA">
        <w:t>34.</w:t>
      </w:r>
      <w:r w:rsidRPr="002005CA">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098EABFB" w14:textId="77777777" w:rsidR="002005CA" w:rsidRPr="002005CA" w:rsidRDefault="002005CA" w:rsidP="002005CA">
      <w:pPr>
        <w:pStyle w:val="EndNoteBibliography"/>
      </w:pPr>
      <w:r w:rsidRPr="002005CA">
        <w:t>35.</w:t>
      </w:r>
      <w:r w:rsidRPr="002005CA">
        <w:tab/>
        <w:t>Palmirotta R, Lovero D, Cafforio P, Felici C, Mannavola F, Pelle E, Quaresmini D, et al. Liquid biopsy of cancer: a multimodal diagnostic tool in clinical oncology. Ther Adv Med Oncol 2018;10:1758835918794630.</w:t>
      </w:r>
    </w:p>
    <w:p w14:paraId="5DE6DFB2" w14:textId="77777777" w:rsidR="002005CA" w:rsidRPr="002005CA" w:rsidRDefault="002005CA" w:rsidP="002005CA">
      <w:pPr>
        <w:pStyle w:val="EndNoteBibliography"/>
      </w:pPr>
      <w:r w:rsidRPr="002005CA">
        <w:t>36.</w:t>
      </w:r>
      <w:r w:rsidRPr="002005CA">
        <w:tab/>
        <w:t>Jiang P, Sun K, Tong YK, Cheng SH, Cheng THT, Heung MMS, Wong J, et al. Preferred end coordinates and somatic variants as signatures of circulating tumor DNA associated with hepatocellular carcinoma. Proc Natl Acad Sci U S A 2018.</w:t>
      </w:r>
    </w:p>
    <w:p w14:paraId="2612D3FA" w14:textId="77777777" w:rsidR="002005CA" w:rsidRPr="002005CA" w:rsidRDefault="002005CA" w:rsidP="002005CA">
      <w:pPr>
        <w:pStyle w:val="EndNoteBibliography"/>
      </w:pPr>
      <w:r w:rsidRPr="002005CA">
        <w:t>37.</w:t>
      </w:r>
      <w:r w:rsidRPr="002005CA">
        <w:tab/>
        <w:t>Chan KC, Jiang P, Sun K, Cheng YK, Tong YK, Cheng SH, Wong AI, et al. Second generation noninvasive fetal genome analysis reveals de novo mutations, single-base parental inheritance, and preferred DNA ends. Proc Natl Acad Sci U S A 2016;113:E8159-E8168.</w:t>
      </w:r>
    </w:p>
    <w:p w14:paraId="0E25F303" w14:textId="77777777" w:rsidR="002005CA" w:rsidRPr="002005CA" w:rsidRDefault="002005CA" w:rsidP="002005CA">
      <w:pPr>
        <w:pStyle w:val="EndNoteBibliography"/>
      </w:pPr>
      <w:r w:rsidRPr="002005CA">
        <w:t>38.</w:t>
      </w:r>
      <w:r w:rsidRPr="002005CA">
        <w:tab/>
        <w:t>Hou J, Wang G, Wang F, Cheng J, Ren H, Zhuang H, Sun J, et al. Guideline of Prevention and Treatment for Chronic Hepatitis B (2015 Update). J Clin Transl Hepatol 2017;5:297-318.</w:t>
      </w:r>
    </w:p>
    <w:p w14:paraId="600DBEF2" w14:textId="77777777" w:rsidR="002005CA" w:rsidRPr="002005CA" w:rsidRDefault="002005CA" w:rsidP="002005CA">
      <w:pPr>
        <w:pStyle w:val="EndNoteBibliography"/>
      </w:pPr>
      <w:r w:rsidRPr="002005CA">
        <w:t>39.</w:t>
      </w:r>
      <w:r w:rsidRPr="002005CA">
        <w:tab/>
        <w:t>Wang Y, Song F, Zhu J, Zhang S, Yang Y, Chen T, Tang B, et al. GSA: Genome Sequence Archive&lt;sup/&gt;. Genomics Proteomics Bioinformatics 2017;15:14-18.</w:t>
      </w:r>
    </w:p>
    <w:p w14:paraId="17F51993" w14:textId="77777777" w:rsidR="002005CA" w:rsidRPr="002005CA" w:rsidRDefault="002005CA" w:rsidP="002005CA">
      <w:pPr>
        <w:pStyle w:val="EndNoteBibliography"/>
      </w:pPr>
      <w:r w:rsidRPr="002005CA">
        <w:t>40.</w:t>
      </w:r>
      <w:r w:rsidRPr="002005CA">
        <w:tab/>
        <w:t>Members BIGDC. Database Resources of the BIG Data Center in 2019. Nucleic Acids Res 2019;47:D8-D14.</w:t>
      </w:r>
    </w:p>
    <w:p w14:paraId="7A08059C" w14:textId="77777777" w:rsidR="002005CA" w:rsidRPr="002005CA" w:rsidRDefault="002005CA" w:rsidP="002005CA">
      <w:pPr>
        <w:pStyle w:val="EndNoteBibliography"/>
      </w:pPr>
      <w:r w:rsidRPr="002005CA">
        <w:t>41.</w:t>
      </w:r>
      <w:r w:rsidRPr="002005CA">
        <w:tab/>
        <w:t>Martin M. Cutadapt removes adapter sequences from high-throughput sequencing reads. 2011 2011;17:3.</w:t>
      </w:r>
    </w:p>
    <w:p w14:paraId="51D39074" w14:textId="77777777" w:rsidR="002005CA" w:rsidRPr="002005CA" w:rsidRDefault="002005CA" w:rsidP="002005CA">
      <w:pPr>
        <w:pStyle w:val="EndNoteBibliography"/>
      </w:pPr>
      <w:r w:rsidRPr="002005CA">
        <w:t>42.</w:t>
      </w:r>
      <w:r w:rsidRPr="002005CA">
        <w:tab/>
        <w:t>Krueger F, Andrews SR. Bismark: a flexible aligner and methylation caller for Bisulfite-Seq applications. Bioinformatics 2011;27:1571-1572.</w:t>
      </w:r>
    </w:p>
    <w:p w14:paraId="45542487" w14:textId="77777777" w:rsidR="002005CA" w:rsidRPr="002005CA" w:rsidRDefault="002005CA" w:rsidP="002005CA">
      <w:pPr>
        <w:pStyle w:val="EndNoteBibliography"/>
      </w:pPr>
      <w:r w:rsidRPr="002005CA">
        <w:t>43.</w:t>
      </w:r>
      <w:r w:rsidRPr="002005CA">
        <w:tab/>
        <w:t>Akalin A, Kormaksson M, Li S, Garrett-Bakelman FE, Figueroa ME, Melnick A, Mason CE. methylKit: a comprehensive R package for the analysis of genome-wide DNA methylation profiles. Genome Biol 2012;13:R87.</w:t>
      </w:r>
    </w:p>
    <w:p w14:paraId="0BDA462A" w14:textId="77777777" w:rsidR="002005CA" w:rsidRPr="002005CA" w:rsidRDefault="002005CA" w:rsidP="002005CA">
      <w:pPr>
        <w:pStyle w:val="EndNoteBibliography"/>
      </w:pPr>
      <w:r w:rsidRPr="002005CA">
        <w:t>44.</w:t>
      </w:r>
      <w:r w:rsidRPr="002005CA">
        <w:tab/>
        <w:t>Green GH, Diggle PJ. On the operational characteristics of the Benjamini and Hochberg False Discovery Rate procedure. Stat Appl Genet Mol Biol 2007;6:Article27.</w:t>
      </w:r>
    </w:p>
    <w:p w14:paraId="6FC6E5FE" w14:textId="77777777" w:rsidR="002005CA" w:rsidRPr="002005CA" w:rsidRDefault="002005CA" w:rsidP="002005CA">
      <w:pPr>
        <w:pStyle w:val="EndNoteBibliography"/>
      </w:pPr>
      <w:r w:rsidRPr="002005CA">
        <w:t>45.</w:t>
      </w:r>
      <w:r w:rsidRPr="002005CA">
        <w:tab/>
        <w:t>Hung JH, Weng Z. Visualizing Genomic Annotations with the UCSC Genome Browser. Cold Spring Harb Protoc 2016;2016.</w:t>
      </w:r>
    </w:p>
    <w:p w14:paraId="24E07ADE" w14:textId="77777777" w:rsidR="002005CA" w:rsidRPr="002005CA" w:rsidRDefault="002005CA" w:rsidP="002005CA">
      <w:pPr>
        <w:pStyle w:val="EndNoteBibliography"/>
      </w:pPr>
      <w:r w:rsidRPr="002005CA">
        <w:t>46.</w:t>
      </w:r>
      <w:r w:rsidRPr="002005CA">
        <w:tab/>
        <w:t>Robin X, Turck N, Hainard A, Tiberti N, Lisacek F, Sanchez JC, Muller M. pROC: an open-source package for R and S+ to analyze and compare ROC curves. BMC Bioinformatics 2011;12:77.</w:t>
      </w:r>
    </w:p>
    <w:p w14:paraId="70FE44AA" w14:textId="0627186B"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ins w:id="861" w:author="Microsoft Office 用户" w:date="2019-04-10T00:31:00Z"/>
          <w:rFonts w:ascii="Arial" w:hAnsi="Arial" w:cs="Arial"/>
          <w:sz w:val="22"/>
        </w:rPr>
      </w:pPr>
      <w:ins w:id="862" w:author="Microsoft Office 用户" w:date="2019-04-10T00:31:00Z">
        <w:r>
          <w:rPr>
            <w:rFonts w:ascii="Arial" w:hAnsi="Arial" w:cs="Arial"/>
            <w:sz w:val="22"/>
          </w:rPr>
          <w:br w:type="page"/>
        </w:r>
      </w:ins>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pPr>
        <w:snapToGrid w:val="0"/>
        <w:spacing w:beforeLines="50" w:before="156" w:afterLines="50" w:after="156" w:line="360" w:lineRule="auto"/>
        <w:jc w:val="center"/>
        <w:rPr>
          <w:rFonts w:ascii="Times New Roman" w:hAnsi="Times New Roman"/>
          <w:color w:val="000000" w:themeColor="text1"/>
          <w:sz w:val="24"/>
          <w:szCs w:val="24"/>
        </w:rPr>
        <w:pPrChange w:id="863"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pPr>
        <w:snapToGrid w:val="0"/>
        <w:spacing w:beforeLines="50" w:before="156" w:afterLines="50" w:after="156" w:line="360" w:lineRule="auto"/>
        <w:jc w:val="center"/>
        <w:rPr>
          <w:rFonts w:ascii="Times New Roman" w:hAnsi="Times New Roman"/>
          <w:b/>
          <w:color w:val="FF0000"/>
          <w:sz w:val="24"/>
          <w:szCs w:val="24"/>
        </w:rPr>
        <w:pPrChange w:id="864"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p>
    <w:p w14:paraId="1C718846" w14:textId="38E964BB" w:rsidR="00693661" w:rsidRPr="006462A4" w:rsidDel="00EE5734" w:rsidRDefault="00693661" w:rsidP="00693661">
      <w:pPr>
        <w:snapToGrid w:val="0"/>
        <w:spacing w:beforeLines="50" w:before="156" w:afterLines="50" w:after="156" w:line="360" w:lineRule="auto"/>
        <w:jc w:val="left"/>
        <w:rPr>
          <w:del w:id="865" w:author="Guo, Shicheng" w:date="2019-04-09T12:46:00Z"/>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2644E48C" w14:textId="4E22FB3F" w:rsidR="00E82735" w:rsidRPr="00393DBF" w:rsidRDefault="00E82735">
      <w:pPr>
        <w:snapToGrid w:val="0"/>
        <w:spacing w:beforeLines="50" w:before="156" w:afterLines="50" w:after="156" w:line="360" w:lineRule="auto"/>
        <w:jc w:val="left"/>
        <w:rPr>
          <w:rFonts w:ascii="Arial" w:hAnsi="Arial" w:cs="Arial"/>
          <w:sz w:val="22"/>
        </w:rPr>
        <w:pPrChange w:id="866" w:author="Guo, Shicheng" w:date="2019-04-09T12:46:00Z">
          <w:pPr>
            <w:spacing w:before="240"/>
          </w:pPr>
        </w:pPrChange>
      </w:pP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4" w:author="Schrodi, Steven J PHD" w:date="2019-04-16T15:31:00Z" w:initials="SSJP">
    <w:p w14:paraId="71C15331" w14:textId="0BAC253F" w:rsidR="00E86DAF" w:rsidRDefault="00E86DAF">
      <w:pPr>
        <w:pStyle w:val="CommentText"/>
      </w:pPr>
      <w:r>
        <w:rPr>
          <w:rStyle w:val="CommentReference"/>
        </w:rPr>
        <w:annotationRef/>
      </w:r>
      <w:r>
        <w:t>I made several changes to the Introduction and accepted the changes so that I could read the text.  Please review.</w:t>
      </w:r>
    </w:p>
  </w:comment>
  <w:comment w:id="73" w:author="Zhang Haikun" w:date="2019-04-18T14:57:00Z" w:initials="ZH">
    <w:p w14:paraId="76840AAC" w14:textId="77777777" w:rsidR="00E86DAF" w:rsidRDefault="00E86DAF" w:rsidP="00F3686F">
      <w:pPr>
        <w:pStyle w:val="CommentText"/>
      </w:pPr>
      <w:r>
        <w:rPr>
          <w:rStyle w:val="CommentReference"/>
        </w:rPr>
        <w:annotationRef/>
      </w:r>
      <w:r>
        <w:t>T</w:t>
      </w:r>
      <w:r>
        <w:rPr>
          <w:rFonts w:hint="eastAsia"/>
        </w:rPr>
        <w:t>hese</w:t>
      </w:r>
      <w:r>
        <w:t xml:space="preserve"> </w:t>
      </w:r>
      <w:r>
        <w:rPr>
          <w:rFonts w:hint="eastAsia"/>
        </w:rPr>
        <w:t>two</w:t>
      </w:r>
      <w:r>
        <w:t xml:space="preserve"> </w:t>
      </w:r>
      <w:r>
        <w:rPr>
          <w:rFonts w:hint="eastAsia"/>
        </w:rPr>
        <w:t>samples</w:t>
      </w:r>
      <w:r>
        <w:t xml:space="preserve"> </w:t>
      </w:r>
      <w:r>
        <w:rPr>
          <w:rFonts w:hint="eastAsia"/>
        </w:rPr>
        <w:t>are</w:t>
      </w:r>
      <w:r>
        <w:t xml:space="preserve"> </w:t>
      </w:r>
      <w:r>
        <w:rPr>
          <w:rFonts w:hint="eastAsia"/>
        </w:rPr>
        <w:t>not</w:t>
      </w:r>
      <w:r>
        <w:t xml:space="preserve"> </w:t>
      </w:r>
      <w:r>
        <w:rPr>
          <w:rFonts w:hint="eastAsia"/>
        </w:rPr>
        <w:t>from</w:t>
      </w:r>
      <w:r>
        <w:t xml:space="preserve"> </w:t>
      </w:r>
      <w:r>
        <w:rPr>
          <w:rFonts w:hint="eastAsia"/>
        </w:rPr>
        <w:t xml:space="preserve">the same HCC patient, two samples are </w:t>
      </w:r>
      <w:r>
        <w:t xml:space="preserve">two HCC patients, one is before surgery and the other is after surgery. </w:t>
      </w:r>
    </w:p>
    <w:p w14:paraId="1B98A3D0" w14:textId="429A56EE" w:rsidR="00E86DAF" w:rsidRDefault="00E86DAF" w:rsidP="00F3686F">
      <w:pPr>
        <w:pStyle w:val="CommentText"/>
      </w:pPr>
      <w:r>
        <w:t>Change “</w:t>
      </w:r>
      <w:r w:rsidRPr="00393DBF">
        <w:rPr>
          <w:rFonts w:ascii="Arial" w:hAnsi="Arial" w:cs="Arial"/>
          <w:sz w:val="22"/>
        </w:rPr>
        <w:t xml:space="preserve">2 </w:t>
      </w:r>
      <w:r>
        <w:rPr>
          <w:rFonts w:ascii="Arial" w:hAnsi="Arial" w:cs="Arial"/>
          <w:sz w:val="22"/>
        </w:rPr>
        <w:t xml:space="preserve">samples (before and after surgery) from an </w:t>
      </w:r>
      <w:r w:rsidRPr="00393DBF">
        <w:rPr>
          <w:rFonts w:ascii="Arial" w:hAnsi="Arial" w:cs="Arial"/>
          <w:sz w:val="22"/>
        </w:rPr>
        <w:t>HCC patient (</w:t>
      </w:r>
      <w:r>
        <w:rPr>
          <w:rFonts w:ascii="Arial" w:hAnsi="Arial" w:cs="Arial"/>
          <w:sz w:val="22"/>
        </w:rPr>
        <w:t>P3 and P4)</w:t>
      </w:r>
      <w:r>
        <w:t>” to “</w:t>
      </w:r>
      <w:r w:rsidRPr="00393DBF">
        <w:rPr>
          <w:rFonts w:ascii="Arial" w:hAnsi="Arial" w:cs="Arial"/>
          <w:sz w:val="22"/>
        </w:rPr>
        <w:t>2 HCC patients (</w:t>
      </w:r>
      <w:r>
        <w:rPr>
          <w:rFonts w:ascii="Arial" w:hAnsi="Arial" w:cs="Arial"/>
          <w:sz w:val="22"/>
        </w:rPr>
        <w:t>P3 and P4 of</w:t>
      </w:r>
      <w:r w:rsidRPr="00393DBF">
        <w:rPr>
          <w:rFonts w:ascii="Arial" w:hAnsi="Arial" w:cs="Arial"/>
          <w:sz w:val="22"/>
        </w:rPr>
        <w:t xml:space="preserve"> before and after surgery)</w:t>
      </w:r>
      <w:r>
        <w:t>”</w:t>
      </w:r>
    </w:p>
  </w:comment>
  <w:comment w:id="109" w:author="Schrodi, Steven J PHD" w:date="2019-04-10T23:41:00Z" w:initials="SSJP">
    <w:p w14:paraId="2D9BF13B" w14:textId="40D2FC65" w:rsidR="00E86DAF" w:rsidRDefault="00E86DAF">
      <w:pPr>
        <w:pStyle w:val="CommentText"/>
      </w:pPr>
      <w:r>
        <w:rPr>
          <w:rStyle w:val="CommentReference"/>
        </w:rPr>
        <w:annotationRef/>
      </w:r>
      <w:r>
        <w:t>Is there a rationale or previous literature for using -0.2 as the threshold for hypomethylation?</w:t>
      </w:r>
    </w:p>
  </w:comment>
  <w:comment w:id="110" w:author="Guo, Shicheng" w:date="2019-04-17T16:21:00Z" w:initials="GS">
    <w:p w14:paraId="1298A53B" w14:textId="5C229457" w:rsidR="00E86DAF" w:rsidRDefault="00E86DAF">
      <w:pPr>
        <w:pStyle w:val="CommentText"/>
      </w:pPr>
      <w:r>
        <w:rPr>
          <w:rStyle w:val="CommentReference"/>
        </w:rPr>
        <w:annotationRef/>
      </w:r>
      <w:r>
        <w:t xml:space="preserve">No. 0.2 is an arbitrary threshold but it is very large difference for methylation change. </w:t>
      </w:r>
    </w:p>
  </w:comment>
  <w:comment w:id="124" w:author="Schrodi, Steven J PHD" w:date="2019-04-16T15:21:00Z" w:initials="SSJP">
    <w:p w14:paraId="5F387E58" w14:textId="4865691D" w:rsidR="00E86DAF" w:rsidRDefault="00E86DAF">
      <w:pPr>
        <w:pStyle w:val="CommentText"/>
      </w:pPr>
      <w:r>
        <w:rPr>
          <w:rStyle w:val="CommentReference"/>
        </w:rPr>
        <w:annotationRef/>
      </w:r>
      <w:r>
        <w:t xml:space="preserve">Do you mean “Calculated a correlation coefficient”?  </w:t>
      </w:r>
    </w:p>
  </w:comment>
  <w:comment w:id="125" w:author="Guo, Shicheng" w:date="2019-04-17T16:28:00Z" w:initials="GS">
    <w:p w14:paraId="0A7199B5" w14:textId="1A811FB0" w:rsidR="00E86DAF" w:rsidRDefault="00E86DAF">
      <w:pPr>
        <w:pStyle w:val="CommentText"/>
      </w:pPr>
      <w:r>
        <w:rPr>
          <w:rStyle w:val="CommentReference"/>
        </w:rPr>
        <w:annotationRef/>
      </w:r>
      <w:r>
        <w:t>Yes</w:t>
      </w:r>
    </w:p>
  </w:comment>
  <w:comment w:id="135" w:author="Schrodi, Steven J PHD" w:date="2019-04-16T15:28:00Z" w:initials="SSJP">
    <w:p w14:paraId="33B624C4" w14:textId="0A2ECA2D" w:rsidR="00E86DAF" w:rsidRPr="001D5C59" w:rsidRDefault="00E86DAF">
      <w:pPr>
        <w:pStyle w:val="CommentText"/>
      </w:pPr>
      <w:r>
        <w:rPr>
          <w:rStyle w:val="CommentReference"/>
        </w:rPr>
        <w:annotationRef/>
      </w:r>
      <w:r>
        <w:t xml:space="preserve">I don’t know what this is.  There are many statistical tests evaluating the departure of the correlation coefficient from a null value of 0.  Do you mean the Chi-Sq form based on the product of the sample size and correlation coefficient? </w:t>
      </w:r>
    </w:p>
  </w:comment>
  <w:comment w:id="136" w:author="Zhang Haikun" w:date="2019-04-18T16:05:00Z" w:initials="ZH">
    <w:p w14:paraId="48F0AFF6" w14:textId="7CE09DCA" w:rsidR="00E86DAF" w:rsidRDefault="00E86DAF">
      <w:pPr>
        <w:pStyle w:val="CommentText"/>
      </w:pPr>
      <w:r>
        <w:rPr>
          <w:rStyle w:val="CommentReference"/>
        </w:rPr>
        <w:annotationRef/>
      </w:r>
      <w:r>
        <w:t>Sorry for wrong statement. It’s just the Pearson’s correlation coefficient. Change the “</w:t>
      </w:r>
      <w:r w:rsidRPr="00393DBF">
        <w:rPr>
          <w:rFonts w:ascii="Arial" w:hAnsi="Arial" w:cs="Arial"/>
          <w:color w:val="000000" w:themeColor="text1"/>
          <w:sz w:val="22"/>
        </w:rPr>
        <w:t>Pearson’s correlation test</w:t>
      </w:r>
      <w:r>
        <w:t>” to “</w:t>
      </w:r>
      <w:r w:rsidRPr="00393DBF">
        <w:rPr>
          <w:rFonts w:ascii="Arial" w:hAnsi="Arial" w:cs="Arial"/>
          <w:color w:val="000000" w:themeColor="text1"/>
          <w:sz w:val="22"/>
        </w:rPr>
        <w:t xml:space="preserve">Pearson’s correlation </w:t>
      </w:r>
      <w:r>
        <w:rPr>
          <w:rFonts w:ascii="Arial" w:hAnsi="Arial" w:cs="Arial"/>
          <w:color w:val="000000" w:themeColor="text1"/>
          <w:sz w:val="22"/>
        </w:rPr>
        <w:t>coefficient</w:t>
      </w:r>
      <w:r>
        <w:t>”.</w:t>
      </w:r>
    </w:p>
  </w:comment>
  <w:comment w:id="155" w:author="Schrodi, Steven J PHD" w:date="2019-04-16T15:32:00Z" w:initials="SSJP">
    <w:p w14:paraId="50A76F0D" w14:textId="73601D23" w:rsidR="00E86DAF" w:rsidRDefault="00E86DAF">
      <w:pPr>
        <w:pStyle w:val="CommentText"/>
      </w:pPr>
      <w:r>
        <w:rPr>
          <w:rStyle w:val="CommentReference"/>
        </w:rPr>
        <w:annotationRef/>
      </w:r>
      <w:r>
        <w:t>“sough” is the sound of the wind through trees</w:t>
      </w:r>
    </w:p>
  </w:comment>
  <w:comment w:id="156" w:author="Zhang Haikun" w:date="2019-04-18T16:15:00Z" w:initials="ZH">
    <w:p w14:paraId="347D0D54" w14:textId="26DA0479" w:rsidR="00E86DAF" w:rsidRPr="008B7BD9" w:rsidRDefault="00E86DAF">
      <w:pPr>
        <w:pStyle w:val="CommentText"/>
      </w:pPr>
      <w:r>
        <w:rPr>
          <w:rStyle w:val="CommentReference"/>
        </w:rPr>
        <w:annotationRef/>
      </w:r>
      <w:r>
        <w:t>Spelling error. Change to “sought”</w:t>
      </w:r>
    </w:p>
  </w:comment>
  <w:comment w:id="158" w:author="Schrodi, Steven J PHD" w:date="2019-04-16T15:34:00Z" w:initials="SSJP">
    <w:p w14:paraId="3DFFF4E9" w14:textId="04780144" w:rsidR="00E86DAF" w:rsidRPr="00266935" w:rsidRDefault="00E86DAF">
      <w:pPr>
        <w:pStyle w:val="CommentText"/>
      </w:pPr>
      <w:r>
        <w:rPr>
          <w:rStyle w:val="CommentReference"/>
        </w:rPr>
        <w:annotationRef/>
      </w:r>
      <w:r>
        <w:t>Is there overlap between this set of samples and the initial set?</w:t>
      </w:r>
    </w:p>
  </w:comment>
  <w:comment w:id="170" w:author="Schrodi, Steven J PHD" w:date="2019-04-16T15:38:00Z" w:initials="SSJP">
    <w:p w14:paraId="7318E5A1" w14:textId="0EBCE0B6" w:rsidR="00E86DAF" w:rsidRDefault="00E86DAF">
      <w:pPr>
        <w:pStyle w:val="CommentText"/>
      </w:pPr>
      <w:r>
        <w:rPr>
          <w:rStyle w:val="CommentReference"/>
        </w:rPr>
        <w:annotationRef/>
      </w:r>
      <w:r>
        <w:t>No statistical test is performed to compare these.  Is it possible to report p-values for the comparisons?</w:t>
      </w:r>
    </w:p>
  </w:comment>
  <w:comment w:id="183" w:author="Schrodi, Steven J PHD" w:date="2019-04-16T15:38:00Z" w:initials="SSJP">
    <w:p w14:paraId="5CA4640F" w14:textId="77777777" w:rsidR="00E86DAF" w:rsidRDefault="00E86DAF" w:rsidP="00EA7362">
      <w:pPr>
        <w:pStyle w:val="CommentText"/>
      </w:pPr>
      <w:r>
        <w:rPr>
          <w:rStyle w:val="CommentReference"/>
        </w:rPr>
        <w:annotationRef/>
      </w:r>
      <w:r>
        <w:t>No statistical test is performed to compare these.  Is it possible to report p-values for the comparisons?</w:t>
      </w:r>
    </w:p>
  </w:comment>
  <w:comment w:id="184" w:author="Zhang Haikun" w:date="2019-04-20T17:09:00Z" w:initials="ZH">
    <w:p w14:paraId="00744022" w14:textId="2855FE58" w:rsidR="00E86DAF" w:rsidRPr="00BF3600" w:rsidRDefault="00E86DAF">
      <w:pPr>
        <w:pStyle w:val="CommentText"/>
        <w:rPr>
          <w:color w:val="000000" w:themeColor="text1"/>
        </w:rPr>
      </w:pPr>
      <w:r w:rsidRPr="00BF3600">
        <w:rPr>
          <w:rStyle w:val="CommentReference"/>
          <w:color w:val="000000" w:themeColor="text1"/>
        </w:rPr>
        <w:annotationRef/>
      </w:r>
      <w:r w:rsidRPr="00BF3600">
        <w:rPr>
          <w:color w:val="000000" w:themeColor="text1"/>
        </w:rPr>
        <w:t>C</w:t>
      </w:r>
      <w:r w:rsidRPr="00BF3600">
        <w:rPr>
          <w:rFonts w:hint="eastAsia"/>
          <w:color w:val="000000" w:themeColor="text1"/>
        </w:rPr>
        <w:t xml:space="preserve">hange </w:t>
      </w:r>
      <w:r w:rsidRPr="00BF3600">
        <w:rPr>
          <w:color w:val="000000" w:themeColor="text1"/>
        </w:rPr>
        <w:t>the way of statement to ”</w:t>
      </w:r>
      <w:r w:rsidRPr="00BF3600">
        <w:rPr>
          <w:rFonts w:ascii="Arial" w:hAnsi="Arial" w:cs="Arial"/>
          <w:color w:val="000000" w:themeColor="text1"/>
          <w:sz w:val="22"/>
        </w:rPr>
        <w:t xml:space="preserve"> with only three patients exceeding 10%, which showed that hepatitis and cirrhosis patients had similar cfDNA methylation levels with healthy individuals</w:t>
      </w:r>
      <w:r w:rsidRPr="00BF3600">
        <w:rPr>
          <w:rStyle w:val="CommentReference"/>
          <w:color w:val="000000" w:themeColor="text1"/>
        </w:rPr>
        <w:annotationRef/>
      </w:r>
      <w:r w:rsidRPr="00BF3600">
        <w:rPr>
          <w:rStyle w:val="CommentReference"/>
          <w:color w:val="000000" w:themeColor="text1"/>
        </w:rPr>
        <w:annotationRef/>
      </w:r>
      <w:r w:rsidRPr="00BF3600">
        <w:rPr>
          <w:color w:val="000000" w:themeColor="text1"/>
        </w:rPr>
        <w:t>”</w:t>
      </w:r>
    </w:p>
  </w:comment>
  <w:comment w:id="238" w:author="Schrodi, Steven J PHD" w:date="2019-04-16T15:45:00Z" w:initials="SSJP">
    <w:p w14:paraId="01CA2D3D" w14:textId="6C806D41" w:rsidR="00E86DAF" w:rsidRDefault="00E86DAF">
      <w:pPr>
        <w:pStyle w:val="CommentText"/>
      </w:pPr>
      <w:r>
        <w:rPr>
          <w:rStyle w:val="CommentReference"/>
        </w:rPr>
        <w:annotationRef/>
      </w:r>
      <w:r>
        <w:t>Is this correct?</w:t>
      </w:r>
    </w:p>
  </w:comment>
  <w:comment w:id="239" w:author="Zhang Haikun" w:date="2019-04-18T16:29:00Z" w:initials="ZH">
    <w:p w14:paraId="0BC2A576" w14:textId="3EAD2D38" w:rsidR="00E86DAF" w:rsidRPr="00BF3600" w:rsidRDefault="00E86DAF">
      <w:pPr>
        <w:pStyle w:val="CommentText"/>
        <w:rPr>
          <w:color w:val="000000" w:themeColor="text1"/>
        </w:rPr>
      </w:pPr>
      <w:r w:rsidRPr="00BF3600">
        <w:rPr>
          <w:rStyle w:val="CommentReference"/>
          <w:color w:val="000000" w:themeColor="text1"/>
        </w:rPr>
        <w:annotationRef/>
      </w:r>
      <w:r w:rsidRPr="00BF3600">
        <w:rPr>
          <w:rFonts w:hint="eastAsia"/>
          <w:color w:val="000000" w:themeColor="text1"/>
        </w:rPr>
        <w:t>yes</w:t>
      </w:r>
    </w:p>
  </w:comment>
  <w:comment w:id="267" w:author="Schrodi, Steven J PHD" w:date="2019-04-16T15:51:00Z" w:initials="SSJP">
    <w:p w14:paraId="200A331F" w14:textId="697681F3" w:rsidR="00E86DAF" w:rsidRDefault="00E86DAF">
      <w:pPr>
        <w:pStyle w:val="CommentText"/>
      </w:pPr>
      <w:r>
        <w:rPr>
          <w:rStyle w:val="CommentReference"/>
        </w:rPr>
        <w:annotationRef/>
      </w:r>
      <w:r>
        <w:t>I don’t know what this is</w:t>
      </w:r>
    </w:p>
  </w:comment>
  <w:comment w:id="268" w:author="Guo, Shicheng" w:date="2019-04-17T16:29:00Z" w:initials="GS">
    <w:p w14:paraId="020106BC" w14:textId="0EEB8BB4" w:rsidR="00E86DAF" w:rsidRDefault="00E86DAF">
      <w:pPr>
        <w:pStyle w:val="CommentText"/>
      </w:pPr>
      <w:r>
        <w:rPr>
          <w:rStyle w:val="CommentReference"/>
        </w:rPr>
        <w:annotationRef/>
      </w:r>
      <w:r>
        <w:t>Here, we want to check where these CpGs located in human genome, such as intergenic, promoter, intron or some other features.</w:t>
      </w:r>
    </w:p>
  </w:comment>
  <w:comment w:id="269" w:author="Guo, Shicheng" w:date="2019-04-17T16:32:00Z" w:initials="GS">
    <w:p w14:paraId="5724A3FF" w14:textId="5E20A966" w:rsidR="00E86DAF" w:rsidRDefault="00E86DAF">
      <w:pPr>
        <w:pStyle w:val="CommentText"/>
      </w:pPr>
      <w:r>
        <w:rPr>
          <w:rStyle w:val="CommentReference"/>
        </w:rPr>
        <w:annotationRef/>
      </w:r>
      <w:r w:rsidRPr="002872C4">
        <w:rPr>
          <w:rFonts w:ascii="Times" w:hAnsi="Times"/>
          <w:color w:val="222222"/>
          <w:spacing w:val="3"/>
          <w:sz w:val="26"/>
          <w:szCs w:val="26"/>
          <w:shd w:val="clear" w:color="auto" w:fill="FFFFFF"/>
        </w:rPr>
        <w:t xml:space="preserve">I think we can do some advanced genomic annotation analysis to this supplementary Figure. We can check whether they have enrichment in topologically associated domains (TAD), large organized chromatin Lys9 modifications (LOCK) regions, lamina-associated domains (LADs) and VMR regions. </w:t>
      </w:r>
      <w:r>
        <w:rPr>
          <w:rFonts w:ascii="Times" w:hAnsi="Times"/>
          <w:color w:val="222222"/>
          <w:spacing w:val="3"/>
          <w:sz w:val="26"/>
          <w:szCs w:val="26"/>
          <w:shd w:val="clear" w:color="auto" w:fill="FFFFFF"/>
        </w:rPr>
        <w:t xml:space="preserve">However, not this round, we can add these analysis after the first round review.  </w:t>
      </w:r>
    </w:p>
  </w:comment>
  <w:comment w:id="314" w:author="Schrodi, Steven J PHD" w:date="2019-04-16T15:57:00Z" w:initials="SSJP">
    <w:p w14:paraId="5131D08A" w14:textId="49BD9CB1" w:rsidR="00E86DAF" w:rsidRDefault="00E86DAF">
      <w:pPr>
        <w:pStyle w:val="CommentText"/>
      </w:pPr>
      <w:r>
        <w:rPr>
          <w:rStyle w:val="CommentReference"/>
        </w:rPr>
        <w:annotationRef/>
      </w:r>
      <w:r>
        <w:t>Is there statistical support for this?</w:t>
      </w:r>
    </w:p>
  </w:comment>
  <w:comment w:id="315" w:author="Guo, Shicheng" w:date="2019-04-17T16:35:00Z" w:initials="GS">
    <w:p w14:paraId="7A9233EF" w14:textId="0A78AA99" w:rsidR="00E86DAF" w:rsidRDefault="00E86DAF">
      <w:pPr>
        <w:pStyle w:val="CommentText"/>
      </w:pPr>
      <w:r>
        <w:rPr>
          <w:rStyle w:val="CommentReference"/>
        </w:rPr>
        <w:annotationRef/>
      </w:r>
      <w:r>
        <w:t xml:space="preserve">Okay. I checked the method section. We didn’t make statistic test. Here, it will be better to remove significantly. Or else, we need provide P-value for this result. </w:t>
      </w:r>
    </w:p>
  </w:comment>
  <w:comment w:id="316" w:author="Zhang Haikun" w:date="2019-04-19T10:28:00Z" w:initials="ZH">
    <w:p w14:paraId="32A1B96B" w14:textId="0B3D4A19" w:rsidR="00E86DAF" w:rsidRDefault="00E86DAF">
      <w:pPr>
        <w:pStyle w:val="CommentText"/>
      </w:pPr>
      <w:r>
        <w:rPr>
          <w:rStyle w:val="CommentReference"/>
        </w:rPr>
        <w:annotationRef/>
      </w:r>
      <w:r>
        <w:t>In this part, the enrichment score was calculated to show the enrichment of different genomic region. So d</w:t>
      </w:r>
      <w:r>
        <w:rPr>
          <w:rFonts w:hint="eastAsia"/>
        </w:rPr>
        <w:t>elete</w:t>
      </w:r>
      <w:r>
        <w:t xml:space="preserve"> </w:t>
      </w:r>
      <w:r>
        <w:rPr>
          <w:rFonts w:hint="eastAsia"/>
        </w:rPr>
        <w:t>the</w:t>
      </w:r>
      <w:r>
        <w:t xml:space="preserve"> “</w:t>
      </w:r>
      <w:r>
        <w:rPr>
          <w:rFonts w:hint="eastAsia"/>
        </w:rPr>
        <w:t>significantly</w:t>
      </w:r>
      <w:r>
        <w:t>”</w:t>
      </w:r>
    </w:p>
  </w:comment>
  <w:comment w:id="323" w:author="Schrodi, Steven J PHD" w:date="2019-04-16T19:00:00Z" w:initials="SSJP">
    <w:p w14:paraId="1A100DB4" w14:textId="6D468D1C" w:rsidR="00E86DAF" w:rsidRDefault="00E86DAF">
      <w:pPr>
        <w:pStyle w:val="CommentText"/>
      </w:pPr>
      <w:r>
        <w:rPr>
          <w:rStyle w:val="CommentReference"/>
        </w:rPr>
        <w:annotationRef/>
      </w:r>
      <w:r>
        <w:t xml:space="preserve">“Statues” are written laws </w:t>
      </w:r>
    </w:p>
  </w:comment>
  <w:comment w:id="362" w:author="Schrodi, Steven J PHD" w:date="2019-04-16T19:06:00Z" w:initials="SSJP">
    <w:p w14:paraId="1BCCD756" w14:textId="7940B123" w:rsidR="00E86DAF" w:rsidRDefault="00E86DAF">
      <w:pPr>
        <w:pStyle w:val="CommentText"/>
      </w:pPr>
      <w:r>
        <w:rPr>
          <w:rStyle w:val="CommentReference"/>
        </w:rPr>
        <w:annotationRef/>
      </w:r>
      <w:r>
        <w:t>Is a p-value calculated for this?</w:t>
      </w:r>
    </w:p>
  </w:comment>
  <w:comment w:id="363" w:author="Zhang Haikun" w:date="2019-04-18T16:43:00Z" w:initials="ZH">
    <w:p w14:paraId="51616613" w14:textId="56D6DC49" w:rsidR="00E86DAF" w:rsidRPr="00836049" w:rsidRDefault="00E86DAF">
      <w:pPr>
        <w:pStyle w:val="CommentText"/>
      </w:pPr>
      <w:r>
        <w:rPr>
          <w:rStyle w:val="CommentReference"/>
        </w:rPr>
        <w:annotationRef/>
      </w:r>
      <w:r>
        <w:t>add</w:t>
      </w:r>
    </w:p>
  </w:comment>
  <w:comment w:id="372" w:author="Zhang Haikun" w:date="2019-04-08T10:39:00Z" w:initials="ZH">
    <w:p w14:paraId="03081807" w14:textId="77777777" w:rsidR="00E86DAF" w:rsidRDefault="00E86DAF">
      <w:pPr>
        <w:pStyle w:val="CommentText"/>
      </w:pPr>
      <w:r>
        <w:rPr>
          <w:rStyle w:val="CommentReference"/>
        </w:rPr>
        <w:annotationRef/>
      </w:r>
      <w:r>
        <w:t>A</w:t>
      </w:r>
      <w:r>
        <w:rPr>
          <w:rFonts w:hint="eastAsia"/>
        </w:rPr>
        <w:t xml:space="preserve">dd </w:t>
      </w:r>
      <w:r>
        <w:t xml:space="preserve">the correlation between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t xml:space="preserve"> and AFP</w:t>
      </w:r>
    </w:p>
    <w:p w14:paraId="7E54D02C" w14:textId="0C180C79" w:rsidR="00E86DAF" w:rsidRDefault="00E86DAF">
      <w:pPr>
        <w:pStyle w:val="CommentText"/>
      </w:pPr>
      <w:r>
        <w:t>Need any more statement, explanation or discussion?l</w:t>
      </w:r>
    </w:p>
  </w:comment>
  <w:comment w:id="374" w:author="Schrodi, Steven J PHD" w:date="2019-04-16T19:07:00Z" w:initials="SSJP">
    <w:p w14:paraId="656B3BB9" w14:textId="57E206A8" w:rsidR="00E86DAF" w:rsidRDefault="00E86DAF">
      <w:pPr>
        <w:pStyle w:val="CommentText"/>
      </w:pPr>
      <w:r>
        <w:rPr>
          <w:rStyle w:val="CommentReference"/>
        </w:rPr>
        <w:annotationRef/>
      </w:r>
      <w:r>
        <w:t>Again, a more specific name for the test performed would aid the reader</w:t>
      </w:r>
    </w:p>
  </w:comment>
  <w:comment w:id="375" w:author="Zhang Haikun" w:date="2019-04-18T16:39:00Z" w:initials="ZH">
    <w:p w14:paraId="48183C7F" w14:textId="3BAE70DF" w:rsidR="00E86DAF" w:rsidRDefault="00E86DAF">
      <w:pPr>
        <w:pStyle w:val="CommentText"/>
      </w:pPr>
      <w:r>
        <w:rPr>
          <w:rStyle w:val="CommentReference"/>
        </w:rPr>
        <w:annotationRef/>
      </w:r>
      <w:r>
        <w:rPr>
          <w:rFonts w:hint="eastAsia"/>
        </w:rPr>
        <w:t>changed</w:t>
      </w:r>
    </w:p>
  </w:comment>
  <w:comment w:id="397" w:author="Guo, Shicheng" w:date="2019-04-09T16:45:00Z" w:initials="GS">
    <w:p w14:paraId="2A90E989" w14:textId="59CBACAB" w:rsidR="00E86DAF" w:rsidRDefault="00E86DAF">
      <w:pPr>
        <w:pStyle w:val="CommentText"/>
      </w:pPr>
      <w:r>
        <w:rPr>
          <w:rStyle w:val="CommentReference"/>
        </w:rPr>
        <w:annotationRef/>
      </w:r>
      <w:r>
        <w:t>A receiver operating characteristic (ROC) curve analysis based on logistic regression or xxx was conducted for xxxx</w:t>
      </w:r>
    </w:p>
  </w:comment>
  <w:comment w:id="398" w:author="Zhang Haikun" w:date="2019-04-18T17:19:00Z" w:initials="ZH">
    <w:p w14:paraId="652118C4" w14:textId="2315F19B" w:rsidR="00E86DAF" w:rsidRDefault="00E86DAF">
      <w:pPr>
        <w:pStyle w:val="CommentText"/>
      </w:pPr>
      <w:r>
        <w:rPr>
          <w:rStyle w:val="CommentReference"/>
        </w:rPr>
        <w:annotationRef/>
      </w:r>
      <w:r>
        <w:rPr>
          <w:rFonts w:hint="eastAsia"/>
        </w:rPr>
        <w:t>add</w:t>
      </w:r>
    </w:p>
  </w:comment>
  <w:comment w:id="405" w:author="Schrodi, Steven J PHD" w:date="2019-04-16T19:09:00Z" w:initials="SSJP">
    <w:p w14:paraId="2554FDFA" w14:textId="004B4EBF" w:rsidR="00E86DAF" w:rsidRDefault="00E86DAF">
      <w:pPr>
        <w:pStyle w:val="CommentText"/>
      </w:pPr>
      <w:r>
        <w:rPr>
          <w:rStyle w:val="CommentReference"/>
        </w:rPr>
        <w:annotationRef/>
      </w:r>
      <w:r>
        <w:t xml:space="preserve">Shicheng’s point is an excellent one. In addition, there needs to be a validation/adjustment component to this analysis in order to avoid overfitting. Either a test/training design, internal validation (e.g., 10-fold cross validation) procedure, or AIC, BIC, or DIC adjustment of the AUC.  With the limited number of samples, I suggest either a 10-fold cross-validation or BIC adjustment.   </w:t>
      </w:r>
    </w:p>
  </w:comment>
  <w:comment w:id="406" w:author="Guo, Shicheng" w:date="2019-04-17T16:43:00Z" w:initials="GS">
    <w:p w14:paraId="695BDDC5" w14:textId="59C9F886" w:rsidR="00E86DAF" w:rsidRDefault="00E86DAF">
      <w:pPr>
        <w:pStyle w:val="CommentText"/>
      </w:pPr>
      <w:r>
        <w:rPr>
          <w:rStyle w:val="CommentReference"/>
        </w:rPr>
        <w:annotationRef/>
      </w:r>
      <w:r>
        <w:t xml:space="preserve"> I conducted a 5-fold cross-validation in random forest and received a nice result. Please check the result section and method section. Meanwhile, I conducted a PCA analysis and you can find advance HCC have very good separation with other samples. </w:t>
      </w:r>
    </w:p>
  </w:comment>
  <w:comment w:id="407" w:author="Zhang Haikun" w:date="2019-04-20T17:16:00Z" w:initials="ZH">
    <w:p w14:paraId="7B7C8543" w14:textId="731159BE" w:rsidR="00E86DAF" w:rsidRDefault="00E86DAF">
      <w:pPr>
        <w:pStyle w:val="CommentText"/>
      </w:pPr>
      <w:r>
        <w:rPr>
          <w:rStyle w:val="CommentReference"/>
        </w:rPr>
        <w:annotationRef/>
      </w:r>
    </w:p>
  </w:comment>
  <w:comment w:id="408" w:author="Guo, Shicheng" w:date="2019-05-01T22:57:00Z" w:initials="GS">
    <w:p w14:paraId="257F4A11" w14:textId="1CEC5319" w:rsidR="00E86DAF" w:rsidRDefault="00E86DAF" w:rsidP="00B35CA3">
      <w:pPr>
        <w:pStyle w:val="Heading3"/>
      </w:pPr>
      <w:r>
        <w:rPr>
          <w:rStyle w:val="CommentReference"/>
        </w:rPr>
        <w:annotationRef/>
      </w:r>
      <w:r>
        <w:t>See the method section: Prediction analysis, Random Forest and ROC curves</w:t>
      </w:r>
      <w:r w:rsidRPr="00393DBF" w:rsidDel="009205F2">
        <w:t xml:space="preserve"> </w:t>
      </w:r>
    </w:p>
  </w:comment>
  <w:comment w:id="384" w:author="Schrodi, Steven J PHD" w:date="2019-05-02T12:43:00Z" w:initials="SSJP">
    <w:p w14:paraId="114C1313" w14:textId="0A31C865" w:rsidR="00E86DAF" w:rsidRDefault="00E86DAF">
      <w:pPr>
        <w:pStyle w:val="CommentText"/>
      </w:pPr>
      <w:r>
        <w:rPr>
          <w:rStyle w:val="CommentReference"/>
        </w:rPr>
        <w:annotationRef/>
      </w:r>
      <w:r>
        <w:t>Can we change the format of this paragraph so that words are partitioned?</w:t>
      </w:r>
    </w:p>
  </w:comment>
  <w:comment w:id="518" w:author="Schrodi, Steven J PHD" w:date="2019-04-16T19:21:00Z" w:initials="SSJP">
    <w:p w14:paraId="1A3F9DC8" w14:textId="36C99F90" w:rsidR="00E86DAF" w:rsidRDefault="00E86DAF">
      <w:pPr>
        <w:pStyle w:val="CommentText"/>
      </w:pPr>
      <w:r>
        <w:rPr>
          <w:rStyle w:val="CommentReference"/>
        </w:rPr>
        <w:annotationRef/>
      </w:r>
      <w:r>
        <w:t>Why both?  Is there a standard guideline?</w:t>
      </w:r>
    </w:p>
  </w:comment>
  <w:comment w:id="554" w:author="Zhang Haikun" w:date="2019-04-08T21:51:00Z" w:initials="ZH">
    <w:p w14:paraId="76F5C7E1" w14:textId="0790B3B4" w:rsidR="00E86DAF" w:rsidRDefault="00E86DAF">
      <w:pPr>
        <w:pStyle w:val="CommentText"/>
      </w:pPr>
      <w:r>
        <w:rPr>
          <w:rStyle w:val="CommentReference"/>
        </w:rPr>
        <w:annotationRef/>
      </w:r>
      <w:r>
        <w:t>M</w:t>
      </w:r>
      <w:r>
        <w:rPr>
          <w:rFonts w:hint="eastAsia"/>
        </w:rPr>
        <w:t xml:space="preserve">ore </w:t>
      </w:r>
      <w:r>
        <w:t>discussion about AFP?</w:t>
      </w:r>
    </w:p>
  </w:comment>
  <w:comment w:id="636" w:author="Schrodi, Steven J PHD" w:date="2019-04-16T19:58:00Z" w:initials="SSJP">
    <w:p w14:paraId="3170C23A" w14:textId="1E5D4C7D" w:rsidR="00E86DAF" w:rsidRDefault="00E86DAF">
      <w:pPr>
        <w:pStyle w:val="CommentText"/>
      </w:pPr>
      <w:r>
        <w:rPr>
          <w:rStyle w:val="CommentReference"/>
        </w:rPr>
        <w:annotationRef/>
      </w:r>
      <w:r>
        <w:t>Within half a year from what? From the time of sample collection?</w:t>
      </w:r>
    </w:p>
  </w:comment>
  <w:comment w:id="653" w:author="Schrodi, Steven J PHD" w:date="2019-04-16T20:02:00Z" w:initials="SSJP">
    <w:p w14:paraId="4C7161C1" w14:textId="5A582AB0" w:rsidR="00E86DAF" w:rsidRDefault="00E86DAF">
      <w:pPr>
        <w:pStyle w:val="CommentText"/>
      </w:pPr>
      <w:r>
        <w:rPr>
          <w:rStyle w:val="CommentReference"/>
        </w:rPr>
        <w:annotationRef/>
      </w:r>
      <w:r>
        <w:t xml:space="preserve">What is the main message from this observation? </w:t>
      </w:r>
    </w:p>
  </w:comment>
  <w:comment w:id="654" w:author="Guo, Shicheng" w:date="2019-04-17T16:47:00Z" w:initials="GS">
    <w:p w14:paraId="64933F5C" w14:textId="59396549" w:rsidR="00E86DAF" w:rsidRDefault="00E86DAF">
      <w:pPr>
        <w:pStyle w:val="CommentText"/>
      </w:pPr>
      <w:r>
        <w:t xml:space="preserve">With this example, we want to show that </w:t>
      </w:r>
      <w:r>
        <w:rPr>
          <w:rStyle w:val="CommentReference"/>
        </w:rPr>
        <w:annotationRef/>
      </w:r>
      <w:r>
        <w:t xml:space="preserve">LMR around HBV integration sites is stable than genome-wide LMR. </w:t>
      </w:r>
    </w:p>
  </w:comment>
  <w:comment w:id="655" w:author="Zhang Haikun" w:date="2019-04-20T16:57:00Z" w:initials="ZH">
    <w:p w14:paraId="3302BEF2" w14:textId="03F2AB4F" w:rsidR="00E86DAF" w:rsidRDefault="00E86DAF">
      <w:pPr>
        <w:pStyle w:val="CommentText"/>
      </w:pPr>
      <w:r>
        <w:rPr>
          <w:rStyle w:val="CommentReference"/>
        </w:rPr>
        <w:annotationRef/>
      </w:r>
      <w:r>
        <w:t>A</w:t>
      </w:r>
      <w:r>
        <w:rPr>
          <w:rFonts w:hint="eastAsia"/>
        </w:rPr>
        <w:t xml:space="preserve">dd </w:t>
      </w:r>
      <w:r>
        <w:t>the statement “</w:t>
      </w:r>
      <w:r w:rsidRPr="00EC10E0">
        <w:t>This patient had no observed abnormal measurements and have not had a detected HCC in follow-up, showing that Methyl</w:t>
      </w:r>
      <w:r w:rsidRPr="00EC10E0">
        <w:rPr>
          <w:rFonts w:hint="eastAsia"/>
        </w:rPr>
        <w:t>HBV</w:t>
      </w:r>
      <w:r w:rsidRPr="00EC10E0">
        <w:t xml:space="preserve"> is stable than genome-wide LMR</w:t>
      </w:r>
      <w:r>
        <w:t>”</w:t>
      </w:r>
    </w:p>
  </w:comment>
  <w:comment w:id="705" w:author="Zhang Haikun" w:date="2019-04-09T16:18:00Z" w:initials="ZH">
    <w:p w14:paraId="636130E4" w14:textId="5D331F5B" w:rsidR="00E86DAF" w:rsidRDefault="00E86DAF">
      <w:pPr>
        <w:pStyle w:val="CommentText"/>
      </w:pPr>
      <w:r>
        <w:rPr>
          <w:rStyle w:val="CommentReference"/>
        </w:rPr>
        <w:annotationRef/>
      </w:r>
      <w:r>
        <w:t>U</w:t>
      </w:r>
      <w:r>
        <w:rPr>
          <w:rFonts w:hint="eastAsia"/>
        </w:rPr>
        <w:t xml:space="preserve">ploading </w:t>
      </w:r>
      <w:r>
        <w:t>…..</w:t>
      </w:r>
    </w:p>
  </w:comment>
  <w:comment w:id="706" w:author="Schrodi, Steven J PHD" w:date="2019-05-02T12:13:00Z" w:initials="SSJP">
    <w:p w14:paraId="0EABAB95" w14:textId="53D84584" w:rsidR="00E86DAF" w:rsidRDefault="00E86DAF">
      <w:pPr>
        <w:pStyle w:val="CommentText"/>
      </w:pPr>
      <w:r>
        <w:rPr>
          <w:rStyle w:val="CommentReference"/>
        </w:rPr>
        <w:annotationRef/>
      </w:r>
      <w:r>
        <w:t>Define the subscript i</w:t>
      </w:r>
    </w:p>
  </w:comment>
  <w:comment w:id="707" w:author="Guo, Shicheng" w:date="2019-05-03T01:45:00Z" w:initials="GS">
    <w:p w14:paraId="7BC7A87A" w14:textId="6195D26E" w:rsidR="00E86DAF" w:rsidRDefault="00E86DAF">
      <w:pPr>
        <w:pStyle w:val="CommentText"/>
      </w:pPr>
      <w:r>
        <w:rPr>
          <w:rStyle w:val="CommentReference"/>
        </w:rPr>
        <w:annotationRef/>
      </w:r>
      <w:r>
        <w:t>Remove subscript</w:t>
      </w:r>
    </w:p>
  </w:comment>
  <w:comment w:id="758" w:author="Schrodi, Steven J PHD" w:date="2019-05-02T12:04:00Z" w:initials="SSJP">
    <w:p w14:paraId="0236026E" w14:textId="159EEC6A" w:rsidR="00E86DAF" w:rsidRDefault="00E86DAF">
      <w:pPr>
        <w:pStyle w:val="CommentText"/>
      </w:pPr>
      <w:r>
        <w:rPr>
          <w:rStyle w:val="CommentReference"/>
        </w:rPr>
        <w:annotationRef/>
      </w:r>
      <w:r>
        <w:t>Reference needed</w:t>
      </w:r>
    </w:p>
  </w:comment>
  <w:comment w:id="759" w:author="Guo, Shicheng" w:date="2019-05-03T01:45:00Z" w:initials="GS">
    <w:p w14:paraId="781AA9FA" w14:textId="24825530" w:rsidR="00E86DAF" w:rsidRDefault="00E86DAF">
      <w:pPr>
        <w:pStyle w:val="CommentText"/>
      </w:pPr>
      <w:r>
        <w:rPr>
          <w:rStyle w:val="CommentReference"/>
        </w:rPr>
        <w:annotationRef/>
      </w:r>
      <w:r>
        <w:t>Done</w:t>
      </w:r>
    </w:p>
  </w:comment>
  <w:comment w:id="769" w:author="Schrodi, Steven J PHD" w:date="2019-05-02T12:55:00Z" w:initials="SSJP">
    <w:p w14:paraId="28EBBDF0" w14:textId="7F6C10EE" w:rsidR="00E86DAF" w:rsidRDefault="00E86DAF">
      <w:pPr>
        <w:pStyle w:val="CommentText"/>
      </w:pPr>
      <w:r>
        <w:rPr>
          <w:rStyle w:val="CommentReference"/>
        </w:rPr>
        <w:annotationRef/>
      </w:r>
      <w:r>
        <w:t>Does this mean the significance was calculated restricting to only those regions with 5 or more reads?</w:t>
      </w:r>
    </w:p>
  </w:comment>
  <w:comment w:id="770" w:author="Guo, Shicheng" w:date="2019-05-03T01:46:00Z" w:initials="GS">
    <w:p w14:paraId="36EF2963" w14:textId="10DD85B9" w:rsidR="00E86DAF" w:rsidRDefault="00E86DAF">
      <w:pPr>
        <w:pStyle w:val="CommentText"/>
      </w:pPr>
      <w:r>
        <w:rPr>
          <w:rStyle w:val="CommentReference"/>
        </w:rPr>
        <w:annotationRef/>
      </w:r>
      <w:r>
        <w:t>Yes. low coverage is difficult to estimate the average methylation level for single CpG site.</w:t>
      </w:r>
    </w:p>
  </w:comment>
  <w:comment w:id="771" w:author="Schrodi, Steven J PHD" w:date="2019-05-02T12:56:00Z" w:initials="SSJP">
    <w:p w14:paraId="73396587" w14:textId="5A200A13" w:rsidR="00E86DAF" w:rsidRDefault="00E86DAF">
      <w:pPr>
        <w:pStyle w:val="CommentText"/>
      </w:pPr>
      <w:r>
        <w:rPr>
          <w:rStyle w:val="CommentReference"/>
        </w:rPr>
        <w:annotationRef/>
      </w:r>
      <w:r>
        <w:t>p-value or q-value?</w:t>
      </w:r>
    </w:p>
  </w:comment>
  <w:comment w:id="772" w:author="Guo, Shicheng" w:date="2019-05-03T01:47:00Z" w:initials="GS">
    <w:p w14:paraId="395220AF" w14:textId="4D139801" w:rsidR="00E86DAF" w:rsidRDefault="00E86DAF">
      <w:pPr>
        <w:pStyle w:val="CommentText"/>
      </w:pPr>
      <w:r>
        <w:rPr>
          <w:rStyle w:val="CommentReference"/>
        </w:rPr>
        <w:annotationRef/>
      </w:r>
      <w:r>
        <w:t xml:space="preserve">They are actually q-value. However, I just find majority publication use this way to indicate q-value.  </w:t>
      </w:r>
    </w:p>
  </w:comment>
  <w:comment w:id="773" w:author="Schrodi, Steven J PHD" w:date="2019-05-02T12:05:00Z" w:initials="SSJP">
    <w:p w14:paraId="189590E4" w14:textId="1FDF30BD" w:rsidR="00E86DAF" w:rsidRDefault="00E86DAF">
      <w:pPr>
        <w:pStyle w:val="CommentText"/>
      </w:pPr>
      <w:r>
        <w:rPr>
          <w:rStyle w:val="CommentReference"/>
        </w:rPr>
        <w:annotationRef/>
      </w:r>
      <w:r>
        <w:t>Reference: Benjamini and Hochberg (1995) Controlling the false discovery rate: a practical and powerful approach to multiple testing. J Royal Stat Soc B. 57(1): 289-300.</w:t>
      </w:r>
    </w:p>
  </w:comment>
  <w:comment w:id="782" w:author="Schrodi, Steven J PHD" w:date="2019-05-02T12:07:00Z" w:initials="SSJP">
    <w:p w14:paraId="3923E256" w14:textId="41ABAAF2" w:rsidR="00E86DAF" w:rsidRDefault="00E86DAF">
      <w:pPr>
        <w:pStyle w:val="CommentText"/>
      </w:pPr>
      <w:r>
        <w:rPr>
          <w:rStyle w:val="CommentReference"/>
        </w:rPr>
        <w:annotationRef/>
      </w:r>
      <w:r>
        <w:t>Is this the corrected p-value that corresponds to a q value or is it a q value?</w:t>
      </w:r>
    </w:p>
  </w:comment>
  <w:comment w:id="783" w:author="Guo, Shicheng" w:date="2019-05-03T01:51:00Z" w:initials="GS">
    <w:p w14:paraId="335A5F48" w14:textId="1A4E1FB5" w:rsidR="00E86DAF" w:rsidRDefault="00E86DAF">
      <w:pPr>
        <w:pStyle w:val="CommentText"/>
      </w:pPr>
      <w:r>
        <w:rPr>
          <w:rStyle w:val="CommentReference"/>
        </w:rPr>
        <w:annotationRef/>
      </w:r>
      <w:r>
        <w:t>Same with above problem. They are actually q-value. But what’s the best way to describe it?</w:t>
      </w:r>
    </w:p>
  </w:comment>
  <w:comment w:id="789" w:author="Schrodi, Steven J PHD" w:date="2019-05-02T12:57:00Z" w:initials="SSJP">
    <w:p w14:paraId="6F67BA16" w14:textId="232FFE8F" w:rsidR="00E86DAF" w:rsidRDefault="00E86DAF">
      <w:pPr>
        <w:pStyle w:val="CommentText"/>
      </w:pPr>
      <w:r>
        <w:rPr>
          <w:rStyle w:val="CommentReference"/>
        </w:rPr>
        <w:annotationRef/>
      </w:r>
      <w:r>
        <w:t>Cite the genome browser</w:t>
      </w:r>
    </w:p>
  </w:comment>
  <w:comment w:id="790" w:author="Guo, Shicheng" w:date="2019-05-03T01:55:00Z" w:initials="GS">
    <w:p w14:paraId="528C1253" w14:textId="5B25C155" w:rsidR="00E86DAF" w:rsidRDefault="00E86DAF">
      <w:pPr>
        <w:pStyle w:val="CommentText"/>
      </w:pPr>
      <w:r>
        <w:rPr>
          <w:rStyle w:val="CommentReference"/>
        </w:rPr>
        <w:annotationRef/>
      </w:r>
      <w:r>
        <w:t>done</w:t>
      </w:r>
    </w:p>
  </w:comment>
  <w:comment w:id="793" w:author="Schrodi, Steven J PHD" w:date="2019-05-02T12:26:00Z" w:initials="SSJP">
    <w:p w14:paraId="1EBA5E54" w14:textId="15263521" w:rsidR="00E86DAF" w:rsidRDefault="00E86DAF">
      <w:pPr>
        <w:pStyle w:val="CommentText"/>
      </w:pPr>
      <w:r>
        <w:rPr>
          <w:rStyle w:val="CommentReference"/>
        </w:rPr>
        <w:annotationRef/>
      </w:r>
      <w:r>
        <w:t>Am I correct in assuming that this is 5 reads?</w:t>
      </w:r>
    </w:p>
  </w:comment>
  <w:comment w:id="794" w:author="Guo, Shicheng" w:date="2019-05-02T14:59:00Z" w:initials="GS">
    <w:p w14:paraId="2D9D1BEB" w14:textId="4E3AD21A" w:rsidR="00E86DAF" w:rsidRDefault="00E86DAF">
      <w:pPr>
        <w:pStyle w:val="CommentText"/>
      </w:pPr>
      <w:r>
        <w:rPr>
          <w:rStyle w:val="CommentReference"/>
        </w:rPr>
        <w:annotationRef/>
      </w:r>
      <w:r>
        <w:t>Correct.</w:t>
      </w:r>
    </w:p>
  </w:comment>
  <w:comment w:id="798" w:author="Schrodi, Steven J PHD" w:date="2019-05-02T12:28:00Z" w:initials="SSJP">
    <w:p w14:paraId="400CCE0F" w14:textId="0715070A" w:rsidR="00E86DAF" w:rsidRDefault="00E86DAF">
      <w:pPr>
        <w:pStyle w:val="CommentText"/>
      </w:pPr>
      <w:r>
        <w:rPr>
          <w:rStyle w:val="CommentReference"/>
        </w:rPr>
        <w:annotationRef/>
      </w:r>
      <w:r>
        <w:t>Shouldn’t the ratio be the number of methylated cytosines divided by the total number of cytosines? (i.e., the inverse of what is written)</w:t>
      </w:r>
    </w:p>
  </w:comment>
  <w:comment w:id="799" w:author="Guo, Shicheng" w:date="2019-05-02T14:58:00Z" w:initials="GS">
    <w:p w14:paraId="25031A11" w14:textId="309EDC90" w:rsidR="00E86DAF" w:rsidRDefault="00E86DAF">
      <w:pPr>
        <w:pStyle w:val="CommentText"/>
      </w:pPr>
      <w:r>
        <w:rPr>
          <w:rStyle w:val="CommentReference"/>
        </w:rPr>
        <w:annotationRef/>
      </w:r>
      <w:r>
        <w:t xml:space="preserve">Yes. Revised. </w:t>
      </w:r>
    </w:p>
  </w:comment>
  <w:comment w:id="834" w:author="Schrodi, Steven J PHD" w:date="2019-05-02T12:35:00Z" w:initials="SSJP">
    <w:p w14:paraId="1A5C4A2E" w14:textId="5318AA19" w:rsidR="00E86DAF" w:rsidRDefault="00E86DAF">
      <w:pPr>
        <w:pStyle w:val="CommentText"/>
      </w:pPr>
      <w:r>
        <w:rPr>
          <w:rStyle w:val="CommentReference"/>
        </w:rPr>
        <w:annotationRef/>
      </w:r>
      <w:r>
        <w:t xml:space="preserve">How was generalized LR used to fit the predictive model?  </w:t>
      </w:r>
    </w:p>
  </w:comment>
  <w:comment w:id="836" w:author="Schrodi, Steven J PHD" w:date="2019-05-02T12:37:00Z" w:initials="SSJP">
    <w:p w14:paraId="7243561D" w14:textId="5ABFB7D7" w:rsidR="00E86DAF" w:rsidRDefault="00E86DAF">
      <w:pPr>
        <w:pStyle w:val="CommentText"/>
      </w:pPr>
      <w:r>
        <w:rPr>
          <w:rStyle w:val="CommentReference"/>
        </w:rPr>
        <w:annotationRef/>
      </w:r>
      <w:r>
        <w:t>Was the feature selection included within the cross validation?</w:t>
      </w:r>
    </w:p>
  </w:comment>
  <w:comment w:id="837" w:author="Guo, Shicheng" w:date="2019-05-02T14:55:00Z" w:initials="GS">
    <w:p w14:paraId="0F230D24" w14:textId="51E5F6F3" w:rsidR="00E86DAF" w:rsidRDefault="00E86DAF">
      <w:pPr>
        <w:pStyle w:val="CommentText"/>
      </w:pPr>
      <w:r>
        <w:rPr>
          <w:rStyle w:val="CommentReference"/>
        </w:rPr>
        <w:annotationRef/>
      </w:r>
      <w:r>
        <w:t xml:space="preserve">Random forests perform implicit random feature sampling and random sample resampling within its algorithm.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15331" w15:done="0"/>
  <w15:commentEx w15:paraId="1B98A3D0" w15:done="0"/>
  <w15:commentEx w15:paraId="2D9BF13B" w15:done="0"/>
  <w15:commentEx w15:paraId="1298A53B" w15:paraIdParent="2D9BF13B" w15:done="0"/>
  <w15:commentEx w15:paraId="5F387E58" w15:done="0"/>
  <w15:commentEx w15:paraId="0A7199B5" w15:paraIdParent="5F387E58" w15:done="0"/>
  <w15:commentEx w15:paraId="33B624C4" w15:done="0"/>
  <w15:commentEx w15:paraId="48F0AFF6" w15:paraIdParent="33B624C4" w15:done="0"/>
  <w15:commentEx w15:paraId="50A76F0D" w15:done="0"/>
  <w15:commentEx w15:paraId="347D0D54" w15:paraIdParent="50A76F0D" w15:done="0"/>
  <w15:commentEx w15:paraId="3DFFF4E9" w15:done="0"/>
  <w15:commentEx w15:paraId="7318E5A1" w15:done="0"/>
  <w15:commentEx w15:paraId="5CA4640F" w15:done="0"/>
  <w15:commentEx w15:paraId="00744022" w15:paraIdParent="5CA4640F" w15:done="0"/>
  <w15:commentEx w15:paraId="01CA2D3D" w15:done="0"/>
  <w15:commentEx w15:paraId="0BC2A576" w15:paraIdParent="01CA2D3D" w15:done="0"/>
  <w15:commentEx w15:paraId="200A331F" w15:done="0"/>
  <w15:commentEx w15:paraId="020106BC" w15:paraIdParent="200A331F" w15:done="0"/>
  <w15:commentEx w15:paraId="5724A3FF" w15:done="0"/>
  <w15:commentEx w15:paraId="5131D08A" w15:done="0"/>
  <w15:commentEx w15:paraId="7A9233EF" w15:paraIdParent="5131D08A" w15:done="0"/>
  <w15:commentEx w15:paraId="32A1B96B" w15:paraIdParent="5131D08A" w15:done="0"/>
  <w15:commentEx w15:paraId="1A100DB4" w15:done="0"/>
  <w15:commentEx w15:paraId="1BCCD756" w15:done="0"/>
  <w15:commentEx w15:paraId="51616613" w15:paraIdParent="1BCCD756" w15:done="0"/>
  <w15:commentEx w15:paraId="7E54D02C" w15:done="0"/>
  <w15:commentEx w15:paraId="656B3BB9" w15:done="0"/>
  <w15:commentEx w15:paraId="48183C7F" w15:paraIdParent="656B3BB9" w15:done="0"/>
  <w15:commentEx w15:paraId="2A90E989" w15:done="0"/>
  <w15:commentEx w15:paraId="652118C4" w15:paraIdParent="2A90E989" w15:done="0"/>
  <w15:commentEx w15:paraId="2554FDFA" w15:done="0"/>
  <w15:commentEx w15:paraId="695BDDC5" w15:paraIdParent="2554FDFA" w15:done="0"/>
  <w15:commentEx w15:paraId="7B7C8543" w15:paraIdParent="2554FDFA" w15:done="0"/>
  <w15:commentEx w15:paraId="257F4A11" w15:paraIdParent="2554FDFA" w15:done="0"/>
  <w15:commentEx w15:paraId="114C1313" w15:done="0"/>
  <w15:commentEx w15:paraId="1A3F9DC8" w15:done="0"/>
  <w15:commentEx w15:paraId="76F5C7E1" w15:done="0"/>
  <w15:commentEx w15:paraId="3170C23A" w15:done="0"/>
  <w15:commentEx w15:paraId="4C7161C1" w15:done="0"/>
  <w15:commentEx w15:paraId="64933F5C" w15:paraIdParent="4C7161C1" w15:done="0"/>
  <w15:commentEx w15:paraId="3302BEF2" w15:paraIdParent="4C7161C1" w15:done="0"/>
  <w15:commentEx w15:paraId="636130E4" w15:done="0"/>
  <w15:commentEx w15:paraId="0EABAB95" w15:done="0"/>
  <w15:commentEx w15:paraId="7BC7A87A" w15:paraIdParent="0EABAB95" w15:done="0"/>
  <w15:commentEx w15:paraId="0236026E" w15:done="0"/>
  <w15:commentEx w15:paraId="781AA9FA" w15:paraIdParent="0236026E" w15:done="0"/>
  <w15:commentEx w15:paraId="28EBBDF0" w15:done="0"/>
  <w15:commentEx w15:paraId="36EF2963" w15:paraIdParent="28EBBDF0" w15:done="0"/>
  <w15:commentEx w15:paraId="73396587" w15:done="0"/>
  <w15:commentEx w15:paraId="395220AF" w15:paraIdParent="73396587" w15:done="0"/>
  <w15:commentEx w15:paraId="189590E4" w15:done="0"/>
  <w15:commentEx w15:paraId="3923E256" w15:done="0"/>
  <w15:commentEx w15:paraId="335A5F48" w15:paraIdParent="3923E256" w15:done="0"/>
  <w15:commentEx w15:paraId="6F67BA16" w15:done="0"/>
  <w15:commentEx w15:paraId="528C1253" w15:paraIdParent="6F67BA16" w15:done="0"/>
  <w15:commentEx w15:paraId="1EBA5E54" w15:done="0"/>
  <w15:commentEx w15:paraId="2D9D1BEB" w15:paraIdParent="1EBA5E54" w15:done="0"/>
  <w15:commentEx w15:paraId="400CCE0F" w15:done="0"/>
  <w15:commentEx w15:paraId="25031A11" w15:paraIdParent="400CCE0F" w15:done="0"/>
  <w15:commentEx w15:paraId="1A5C4A2E" w15:done="0"/>
  <w15:commentEx w15:paraId="7243561D" w15:done="0"/>
  <w15:commentEx w15:paraId="0F230D24" w15:paraIdParent="724356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237CB" w14:textId="77777777" w:rsidR="00E86DAF" w:rsidRDefault="00E86DAF" w:rsidP="00304F0D">
      <w:r>
        <w:separator/>
      </w:r>
    </w:p>
  </w:endnote>
  <w:endnote w:type="continuationSeparator" w:id="0">
    <w:p w14:paraId="27486A19" w14:textId="77777777" w:rsidR="00E86DAF" w:rsidRDefault="00E86DAF"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59E4C" w14:textId="77777777" w:rsidR="00E86DAF" w:rsidRDefault="00E86DAF" w:rsidP="00304F0D">
      <w:r>
        <w:separator/>
      </w:r>
    </w:p>
  </w:footnote>
  <w:footnote w:type="continuationSeparator" w:id="0">
    <w:p w14:paraId="17D4F599" w14:textId="77777777" w:rsidR="00E86DAF" w:rsidRDefault="00E86DAF"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Haikun">
    <w15:presenceInfo w15:providerId="Windows Live" w15:userId="ac3a323a3b90e25b"/>
  </w15:person>
  <w15:person w15:author="Guo, Shicheng">
    <w15:presenceInfo w15:providerId="AD" w15:userId="S-1-5-21-2000478354-1637723038-1606980848-206602"/>
  </w15:person>
  <w15:person w15:author="Schrodi, Steven J PHD">
    <w15:presenceInfo w15:providerId="AD" w15:userId="S-1-5-21-2000478354-1637723038-1606980848-101466"/>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item&gt;3068&lt;/item&gt;&lt;item&gt;3100&lt;/item&gt;&lt;item&gt;3105&lt;/item&gt;&lt;/record-ids&gt;&lt;/item&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8F5"/>
    <w:rsid w:val="0007795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DB8"/>
    <w:rsid w:val="00104F01"/>
    <w:rsid w:val="00105F7B"/>
    <w:rsid w:val="001076B0"/>
    <w:rsid w:val="00110074"/>
    <w:rsid w:val="00110289"/>
    <w:rsid w:val="00110678"/>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B17"/>
    <w:rsid w:val="00191D9D"/>
    <w:rsid w:val="00192FA8"/>
    <w:rsid w:val="00193ED4"/>
    <w:rsid w:val="001946A7"/>
    <w:rsid w:val="00195ADB"/>
    <w:rsid w:val="0019612A"/>
    <w:rsid w:val="001963E9"/>
    <w:rsid w:val="001964A9"/>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5CA"/>
    <w:rsid w:val="002007B4"/>
    <w:rsid w:val="00203480"/>
    <w:rsid w:val="00203E7C"/>
    <w:rsid w:val="00203F9B"/>
    <w:rsid w:val="00204F7E"/>
    <w:rsid w:val="002058FD"/>
    <w:rsid w:val="002065A4"/>
    <w:rsid w:val="0020753D"/>
    <w:rsid w:val="002079D4"/>
    <w:rsid w:val="00210D90"/>
    <w:rsid w:val="00215753"/>
    <w:rsid w:val="00215FE6"/>
    <w:rsid w:val="00216493"/>
    <w:rsid w:val="00216A37"/>
    <w:rsid w:val="002200E7"/>
    <w:rsid w:val="0022049F"/>
    <w:rsid w:val="002229DB"/>
    <w:rsid w:val="00222D35"/>
    <w:rsid w:val="00225DEB"/>
    <w:rsid w:val="0022604A"/>
    <w:rsid w:val="002273FE"/>
    <w:rsid w:val="00231ED0"/>
    <w:rsid w:val="00232DE5"/>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3DA8"/>
    <w:rsid w:val="002E4883"/>
    <w:rsid w:val="002E5ED6"/>
    <w:rsid w:val="002F06A6"/>
    <w:rsid w:val="002F1E70"/>
    <w:rsid w:val="002F1FF8"/>
    <w:rsid w:val="002F2FF2"/>
    <w:rsid w:val="002F381F"/>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B2D8E"/>
    <w:rsid w:val="003B3C57"/>
    <w:rsid w:val="003B3F95"/>
    <w:rsid w:val="003B4F18"/>
    <w:rsid w:val="003B565E"/>
    <w:rsid w:val="003B5D3A"/>
    <w:rsid w:val="003B7490"/>
    <w:rsid w:val="003C25D7"/>
    <w:rsid w:val="003C4601"/>
    <w:rsid w:val="003C4DE9"/>
    <w:rsid w:val="003C5606"/>
    <w:rsid w:val="003C6519"/>
    <w:rsid w:val="003C7B6B"/>
    <w:rsid w:val="003D00BB"/>
    <w:rsid w:val="003D12EC"/>
    <w:rsid w:val="003D1AED"/>
    <w:rsid w:val="003D1EBB"/>
    <w:rsid w:val="003D261E"/>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61EA"/>
    <w:rsid w:val="003F7159"/>
    <w:rsid w:val="003F7198"/>
    <w:rsid w:val="0040008D"/>
    <w:rsid w:val="00401A42"/>
    <w:rsid w:val="00401C36"/>
    <w:rsid w:val="0040240E"/>
    <w:rsid w:val="00404F94"/>
    <w:rsid w:val="00406994"/>
    <w:rsid w:val="0040777E"/>
    <w:rsid w:val="0041135C"/>
    <w:rsid w:val="00411D7A"/>
    <w:rsid w:val="004142DB"/>
    <w:rsid w:val="0041494E"/>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003B"/>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F0B"/>
    <w:rsid w:val="004E025C"/>
    <w:rsid w:val="004E149A"/>
    <w:rsid w:val="004E1D4E"/>
    <w:rsid w:val="004E3317"/>
    <w:rsid w:val="004E36A4"/>
    <w:rsid w:val="004E3A0C"/>
    <w:rsid w:val="004E5109"/>
    <w:rsid w:val="004E54DC"/>
    <w:rsid w:val="004F1A55"/>
    <w:rsid w:val="004F4044"/>
    <w:rsid w:val="004F41F3"/>
    <w:rsid w:val="004F4D99"/>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7467"/>
    <w:rsid w:val="00520C72"/>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3CCA"/>
    <w:rsid w:val="00584930"/>
    <w:rsid w:val="00585223"/>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50FA5"/>
    <w:rsid w:val="00652183"/>
    <w:rsid w:val="00654B12"/>
    <w:rsid w:val="00656DDF"/>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CE9"/>
    <w:rsid w:val="007302FE"/>
    <w:rsid w:val="00730E5E"/>
    <w:rsid w:val="00731332"/>
    <w:rsid w:val="007314E0"/>
    <w:rsid w:val="007324E3"/>
    <w:rsid w:val="00732FFD"/>
    <w:rsid w:val="007332E4"/>
    <w:rsid w:val="00741E3E"/>
    <w:rsid w:val="00741F48"/>
    <w:rsid w:val="0074337D"/>
    <w:rsid w:val="00746DAA"/>
    <w:rsid w:val="00747CB3"/>
    <w:rsid w:val="007531F3"/>
    <w:rsid w:val="00753965"/>
    <w:rsid w:val="00753FAC"/>
    <w:rsid w:val="00755920"/>
    <w:rsid w:val="007566FF"/>
    <w:rsid w:val="00756AE9"/>
    <w:rsid w:val="007573A5"/>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ACF"/>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29FE"/>
    <w:rsid w:val="007D3810"/>
    <w:rsid w:val="007D3BFB"/>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016C"/>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A8C"/>
    <w:rsid w:val="00833C0B"/>
    <w:rsid w:val="00833FFB"/>
    <w:rsid w:val="008349A4"/>
    <w:rsid w:val="00834E67"/>
    <w:rsid w:val="00835D85"/>
    <w:rsid w:val="00836049"/>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5EA"/>
    <w:rsid w:val="00866C7C"/>
    <w:rsid w:val="00867DE6"/>
    <w:rsid w:val="00870859"/>
    <w:rsid w:val="00871466"/>
    <w:rsid w:val="00871682"/>
    <w:rsid w:val="00871C16"/>
    <w:rsid w:val="00872080"/>
    <w:rsid w:val="008722F5"/>
    <w:rsid w:val="00874783"/>
    <w:rsid w:val="0087572F"/>
    <w:rsid w:val="00876150"/>
    <w:rsid w:val="00881771"/>
    <w:rsid w:val="0088221B"/>
    <w:rsid w:val="0088272C"/>
    <w:rsid w:val="0088333B"/>
    <w:rsid w:val="008838C9"/>
    <w:rsid w:val="00885899"/>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EC2"/>
    <w:rsid w:val="00922889"/>
    <w:rsid w:val="009243F5"/>
    <w:rsid w:val="0092476A"/>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655A5"/>
    <w:rsid w:val="00965FB4"/>
    <w:rsid w:val="00970147"/>
    <w:rsid w:val="00970B1B"/>
    <w:rsid w:val="00972FAD"/>
    <w:rsid w:val="009742DD"/>
    <w:rsid w:val="009748DA"/>
    <w:rsid w:val="009749AA"/>
    <w:rsid w:val="0097516F"/>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1482"/>
    <w:rsid w:val="00A21670"/>
    <w:rsid w:val="00A2253B"/>
    <w:rsid w:val="00A230A6"/>
    <w:rsid w:val="00A25232"/>
    <w:rsid w:val="00A273C0"/>
    <w:rsid w:val="00A3200C"/>
    <w:rsid w:val="00A32306"/>
    <w:rsid w:val="00A32956"/>
    <w:rsid w:val="00A33450"/>
    <w:rsid w:val="00A33F16"/>
    <w:rsid w:val="00A344D7"/>
    <w:rsid w:val="00A34B65"/>
    <w:rsid w:val="00A35830"/>
    <w:rsid w:val="00A363A0"/>
    <w:rsid w:val="00A37326"/>
    <w:rsid w:val="00A37A05"/>
    <w:rsid w:val="00A40226"/>
    <w:rsid w:val="00A427E7"/>
    <w:rsid w:val="00A4394D"/>
    <w:rsid w:val="00A44B6D"/>
    <w:rsid w:val="00A45A00"/>
    <w:rsid w:val="00A469CB"/>
    <w:rsid w:val="00A4722A"/>
    <w:rsid w:val="00A473B8"/>
    <w:rsid w:val="00A50690"/>
    <w:rsid w:val="00A50A16"/>
    <w:rsid w:val="00A50DC3"/>
    <w:rsid w:val="00A52A3E"/>
    <w:rsid w:val="00A5357E"/>
    <w:rsid w:val="00A5478F"/>
    <w:rsid w:val="00A55370"/>
    <w:rsid w:val="00A5570A"/>
    <w:rsid w:val="00A56163"/>
    <w:rsid w:val="00A57374"/>
    <w:rsid w:val="00A57832"/>
    <w:rsid w:val="00A616E5"/>
    <w:rsid w:val="00A62385"/>
    <w:rsid w:val="00A64D43"/>
    <w:rsid w:val="00A654AC"/>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25DD"/>
    <w:rsid w:val="00AB4ACC"/>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20E"/>
    <w:rsid w:val="00AC66FE"/>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1606"/>
    <w:rsid w:val="00B1188C"/>
    <w:rsid w:val="00B12430"/>
    <w:rsid w:val="00B13FD9"/>
    <w:rsid w:val="00B2045E"/>
    <w:rsid w:val="00B21494"/>
    <w:rsid w:val="00B21CD0"/>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928"/>
    <w:rsid w:val="00B418EE"/>
    <w:rsid w:val="00B419C9"/>
    <w:rsid w:val="00B419F3"/>
    <w:rsid w:val="00B4207E"/>
    <w:rsid w:val="00B44350"/>
    <w:rsid w:val="00B459FE"/>
    <w:rsid w:val="00B46BF2"/>
    <w:rsid w:val="00B502A3"/>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5672"/>
    <w:rsid w:val="00B959DB"/>
    <w:rsid w:val="00B95DC2"/>
    <w:rsid w:val="00B962E1"/>
    <w:rsid w:val="00B96433"/>
    <w:rsid w:val="00B96D5E"/>
    <w:rsid w:val="00B97609"/>
    <w:rsid w:val="00BA09E3"/>
    <w:rsid w:val="00BA1492"/>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6F9E"/>
    <w:rsid w:val="00BC11C7"/>
    <w:rsid w:val="00BC29C8"/>
    <w:rsid w:val="00BC30DC"/>
    <w:rsid w:val="00BC39FA"/>
    <w:rsid w:val="00BC447C"/>
    <w:rsid w:val="00BD1C09"/>
    <w:rsid w:val="00BD330B"/>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3E9F"/>
    <w:rsid w:val="00C74C45"/>
    <w:rsid w:val="00C75589"/>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2320"/>
    <w:rsid w:val="00D63BFB"/>
    <w:rsid w:val="00D63DF2"/>
    <w:rsid w:val="00D66655"/>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FA8"/>
    <w:rsid w:val="00E43F28"/>
    <w:rsid w:val="00E455D6"/>
    <w:rsid w:val="00E46928"/>
    <w:rsid w:val="00E46FC4"/>
    <w:rsid w:val="00E47225"/>
    <w:rsid w:val="00E47885"/>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3161"/>
    <w:rsid w:val="00E73679"/>
    <w:rsid w:val="00E76B31"/>
    <w:rsid w:val="00E8029F"/>
    <w:rsid w:val="00E81E15"/>
    <w:rsid w:val="00E8263E"/>
    <w:rsid w:val="00E82735"/>
    <w:rsid w:val="00E83055"/>
    <w:rsid w:val="00E8394A"/>
    <w:rsid w:val="00E83E00"/>
    <w:rsid w:val="00E846CF"/>
    <w:rsid w:val="00E86C6F"/>
    <w:rsid w:val="00E86DAF"/>
    <w:rsid w:val="00E874C9"/>
    <w:rsid w:val="00E8773E"/>
    <w:rsid w:val="00E877A4"/>
    <w:rsid w:val="00E90E51"/>
    <w:rsid w:val="00E92511"/>
    <w:rsid w:val="00E93193"/>
    <w:rsid w:val="00E9467E"/>
    <w:rsid w:val="00E97383"/>
    <w:rsid w:val="00E97A53"/>
    <w:rsid w:val="00E97F49"/>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5773"/>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2A81"/>
    <w:rsid w:val="00F42FF4"/>
    <w:rsid w:val="00F43CD8"/>
    <w:rsid w:val="00F45160"/>
    <w:rsid w:val="00F47AD3"/>
    <w:rsid w:val="00F507BE"/>
    <w:rsid w:val="00F52901"/>
    <w:rsid w:val="00F52E37"/>
    <w:rsid w:val="00F5502F"/>
    <w:rsid w:val="00F55EEF"/>
    <w:rsid w:val="00F560BA"/>
    <w:rsid w:val="00F5624D"/>
    <w:rsid w:val="00F578AD"/>
    <w:rsid w:val="00F600A9"/>
    <w:rsid w:val="00F602AD"/>
    <w:rsid w:val="00F60541"/>
    <w:rsid w:val="00F61114"/>
    <w:rsid w:val="00F61285"/>
    <w:rsid w:val="00F61DAF"/>
    <w:rsid w:val="00F633F6"/>
    <w:rsid w:val="00F702C1"/>
    <w:rsid w:val="00F72BBF"/>
    <w:rsid w:val="00F72E50"/>
    <w:rsid w:val="00F73C75"/>
    <w:rsid w:val="00F743AE"/>
    <w:rsid w:val="00F747BB"/>
    <w:rsid w:val="00F74C7B"/>
    <w:rsid w:val="00F74E49"/>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EB8"/>
    <w:rsid w:val="00FD3360"/>
    <w:rsid w:val="00FD4850"/>
    <w:rsid w:val="00FD4B0F"/>
    <w:rsid w:val="00FD5982"/>
    <w:rsid w:val="00FD6C74"/>
    <w:rsid w:val="00FD6CFE"/>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gen/bamUti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E:\Program%20Files\youdao\Dict\7.5.2.0\resultui\dict\?keyword=facilitat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6A710-1990-4D68-A9C4-81A60739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2C940CD8.dotm</Template>
  <TotalTime>689</TotalTime>
  <Pages>18</Pages>
  <Words>12080</Words>
  <Characters>68860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6</cp:revision>
  <cp:lastPrinted>2019-04-10T01:07:00Z</cp:lastPrinted>
  <dcterms:created xsi:type="dcterms:W3CDTF">2019-05-03T07:32:00Z</dcterms:created>
  <dcterms:modified xsi:type="dcterms:W3CDTF">2019-05-03T19:07:00Z</dcterms:modified>
</cp:coreProperties>
</file>