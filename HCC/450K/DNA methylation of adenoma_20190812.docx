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A96CB" w14:textId="3FFC63C6" w:rsidR="00F32309" w:rsidRPr="00101454" w:rsidRDefault="00041AD3" w:rsidP="009F5144">
      <w:pPr>
        <w:jc w:val="center"/>
        <w:rPr>
          <w:ins w:id="0" w:author="Microsoft Office User" w:date="2019-08-12T20:43:00Z"/>
          <w:rFonts w:ascii="Arial" w:hAnsi="Arial" w:cs="Arial"/>
          <w:b/>
          <w:sz w:val="22"/>
          <w:szCs w:val="22"/>
          <w:rPrChange w:id="1" w:author="Guo, Shicheng" w:date="2019-08-12T12:41:00Z">
            <w:rPr>
              <w:ins w:id="2" w:author="Microsoft Office User" w:date="2019-08-12T20:43:00Z"/>
              <w:rFonts w:ascii="Arial" w:hAnsi="Arial" w:cs="Arial"/>
              <w:b/>
              <w:sz w:val="22"/>
              <w:szCs w:val="22"/>
            </w:rPr>
          </w:rPrChange>
        </w:rPr>
        <w:pPrChange w:id="3" w:author="Guo, Shicheng" w:date="2019-08-12T12:37:00Z">
          <w:pPr>
            <w:jc w:val="both"/>
          </w:pPr>
        </w:pPrChange>
      </w:pPr>
      <w:r w:rsidRPr="00101454">
        <w:rPr>
          <w:rFonts w:ascii="Arial" w:hAnsi="Arial" w:cs="Arial"/>
          <w:b/>
          <w:sz w:val="22"/>
          <w:szCs w:val="22"/>
        </w:rPr>
        <w:t>G</w:t>
      </w:r>
      <w:r w:rsidR="00F32309" w:rsidRPr="00101454">
        <w:rPr>
          <w:rFonts w:ascii="Arial" w:hAnsi="Arial" w:cs="Arial"/>
          <w:b/>
          <w:sz w:val="22"/>
          <w:szCs w:val="22"/>
          <w:rPrChange w:id="4" w:author="Guo, Shicheng" w:date="2019-08-12T12:41:00Z">
            <w:rPr>
              <w:rFonts w:ascii="Arial" w:hAnsi="Arial" w:cs="Arial"/>
              <w:b/>
              <w:sz w:val="22"/>
              <w:szCs w:val="22"/>
            </w:rPr>
          </w:rPrChange>
        </w:rPr>
        <w:t>enome-wi</w:t>
      </w:r>
      <w:r w:rsidR="008766D6" w:rsidRPr="00101454">
        <w:rPr>
          <w:rFonts w:ascii="Arial" w:hAnsi="Arial" w:cs="Arial"/>
          <w:b/>
          <w:sz w:val="22"/>
          <w:szCs w:val="22"/>
          <w:rPrChange w:id="5" w:author="Guo, Shicheng" w:date="2019-08-12T12:41:00Z">
            <w:rPr>
              <w:rFonts w:ascii="Arial" w:hAnsi="Arial" w:cs="Arial"/>
              <w:b/>
              <w:sz w:val="22"/>
              <w:szCs w:val="22"/>
            </w:rPr>
          </w:rPrChange>
        </w:rPr>
        <w:t xml:space="preserve">de </w:t>
      </w:r>
      <w:ins w:id="6" w:author="Guo, Shicheng" w:date="2019-07-31T16:20:00Z">
        <w:r w:rsidR="008B50E2" w:rsidRPr="00101454">
          <w:rPr>
            <w:rFonts w:ascii="Arial" w:hAnsi="Arial" w:cs="Arial"/>
            <w:b/>
            <w:sz w:val="22"/>
            <w:szCs w:val="22"/>
            <w:rPrChange w:id="7" w:author="Guo, Shicheng" w:date="2019-08-12T12:41:00Z">
              <w:rPr>
                <w:rFonts w:ascii="Arial" w:hAnsi="Arial" w:cs="Arial"/>
                <w:b/>
                <w:sz w:val="22"/>
                <w:szCs w:val="22"/>
              </w:rPr>
            </w:rPrChange>
          </w:rPr>
          <w:t xml:space="preserve">DNA </w:t>
        </w:r>
      </w:ins>
      <w:r w:rsidR="008766D6" w:rsidRPr="00101454">
        <w:rPr>
          <w:rFonts w:ascii="Arial" w:hAnsi="Arial" w:cs="Arial"/>
          <w:b/>
          <w:sz w:val="22"/>
          <w:szCs w:val="22"/>
          <w:rPrChange w:id="8" w:author="Guo, Shicheng" w:date="2019-08-12T12:41:00Z">
            <w:rPr>
              <w:rFonts w:ascii="Arial" w:hAnsi="Arial" w:cs="Arial"/>
              <w:b/>
              <w:sz w:val="22"/>
              <w:szCs w:val="22"/>
            </w:rPr>
          </w:rPrChange>
        </w:rPr>
        <w:t xml:space="preserve">methylation </w:t>
      </w:r>
      <w:ins w:id="9" w:author="Guo, Shicheng" w:date="2019-07-31T16:21:00Z">
        <w:r w:rsidR="008B50E2" w:rsidRPr="00101454">
          <w:rPr>
            <w:rFonts w:ascii="Arial" w:hAnsi="Arial" w:cs="Arial"/>
            <w:b/>
            <w:sz w:val="22"/>
            <w:szCs w:val="22"/>
            <w:rPrChange w:id="10" w:author="Guo, Shicheng" w:date="2019-08-12T12:41:00Z">
              <w:rPr>
                <w:rFonts w:ascii="Arial" w:hAnsi="Arial" w:cs="Arial"/>
                <w:b/>
                <w:sz w:val="22"/>
                <w:szCs w:val="22"/>
              </w:rPr>
            </w:rPrChange>
          </w:rPr>
          <w:t xml:space="preserve">profiles </w:t>
        </w:r>
      </w:ins>
      <w:r w:rsidR="008766D6" w:rsidRPr="00101454">
        <w:rPr>
          <w:rFonts w:ascii="Arial" w:hAnsi="Arial" w:cs="Arial"/>
          <w:b/>
          <w:sz w:val="22"/>
          <w:szCs w:val="22"/>
          <w:rPrChange w:id="11" w:author="Guo, Shicheng" w:date="2019-08-12T12:41:00Z">
            <w:rPr>
              <w:rFonts w:ascii="Arial" w:hAnsi="Arial" w:cs="Arial"/>
              <w:b/>
              <w:sz w:val="22"/>
              <w:szCs w:val="22"/>
            </w:rPr>
          </w:rPrChange>
        </w:rPr>
        <w:t xml:space="preserve">of </w:t>
      </w:r>
      <w:del w:id="12" w:author="Guo, Shicheng" w:date="2019-07-31T16:22:00Z">
        <w:r w:rsidR="0082668A" w:rsidRPr="00101454" w:rsidDel="008B50E2">
          <w:rPr>
            <w:rFonts w:ascii="Arial" w:hAnsi="Arial" w:cs="Arial"/>
            <w:b/>
            <w:sz w:val="22"/>
            <w:szCs w:val="22"/>
            <w:rPrChange w:id="13" w:author="Guo, Shicheng" w:date="2019-08-12T12:41:00Z">
              <w:rPr>
                <w:rFonts w:ascii="Arial" w:hAnsi="Arial" w:cs="Arial"/>
                <w:b/>
                <w:sz w:val="22"/>
                <w:szCs w:val="22"/>
              </w:rPr>
            </w:rPrChange>
          </w:rPr>
          <w:delText>colorectal</w:delText>
        </w:r>
        <w:r w:rsidR="00F32309" w:rsidRPr="00101454" w:rsidDel="008B50E2">
          <w:rPr>
            <w:rFonts w:ascii="Arial" w:hAnsi="Arial" w:cs="Arial"/>
            <w:b/>
            <w:sz w:val="22"/>
            <w:szCs w:val="22"/>
            <w:rPrChange w:id="14" w:author="Guo, Shicheng" w:date="2019-08-12T12:41:00Z">
              <w:rPr>
                <w:rFonts w:ascii="Arial" w:hAnsi="Arial" w:cs="Arial"/>
                <w:b/>
                <w:sz w:val="22"/>
                <w:szCs w:val="22"/>
              </w:rPr>
            </w:rPrChange>
          </w:rPr>
          <w:delText xml:space="preserve"> </w:delText>
        </w:r>
      </w:del>
      <w:ins w:id="15" w:author="Guo, Shicheng" w:date="2019-07-31T16:22:00Z">
        <w:r w:rsidR="008B50E2" w:rsidRPr="00101454">
          <w:rPr>
            <w:rFonts w:ascii="Arial" w:hAnsi="Arial" w:cs="Arial"/>
            <w:b/>
            <w:sz w:val="22"/>
            <w:szCs w:val="22"/>
            <w:rPrChange w:id="16" w:author="Guo, Shicheng" w:date="2019-08-12T12:41:00Z">
              <w:rPr>
                <w:rFonts w:ascii="Arial" w:hAnsi="Arial" w:cs="Arial"/>
                <w:b/>
                <w:sz w:val="22"/>
                <w:szCs w:val="22"/>
              </w:rPr>
            </w:rPrChange>
          </w:rPr>
          <w:t>low and high</w:t>
        </w:r>
      </w:ins>
      <w:ins w:id="17" w:author="Microsoft Office User" w:date="2019-08-12T20:35:00Z">
        <w:r w:rsidR="00E86F97" w:rsidRPr="00101454">
          <w:rPr>
            <w:rFonts w:ascii="Arial" w:hAnsi="Arial" w:cs="Arial"/>
            <w:b/>
            <w:sz w:val="22"/>
            <w:szCs w:val="22"/>
            <w:rPrChange w:id="18" w:author="Guo, Shicheng" w:date="2019-08-12T12:41:00Z">
              <w:rPr>
                <w:rFonts w:ascii="Arial" w:hAnsi="Arial" w:cs="Arial"/>
                <w:b/>
                <w:sz w:val="22"/>
                <w:szCs w:val="22"/>
                <w:highlight w:val="yellow"/>
              </w:rPr>
            </w:rPrChange>
          </w:rPr>
          <w:t xml:space="preserve"> grade</w:t>
        </w:r>
      </w:ins>
      <w:ins w:id="19" w:author="Guo, Shicheng" w:date="2019-07-31T16:22:00Z">
        <w:del w:id="20" w:author="Microsoft Office User" w:date="2019-08-12T20:35:00Z">
          <w:r w:rsidR="008B50E2" w:rsidRPr="00101454" w:rsidDel="00E86F97">
            <w:rPr>
              <w:rFonts w:ascii="Arial" w:hAnsi="Arial" w:cs="Arial"/>
              <w:b/>
              <w:sz w:val="22"/>
              <w:szCs w:val="22"/>
              <w:rPrChange w:id="21" w:author="Guo, Shicheng" w:date="2019-08-12T12:41:00Z">
                <w:rPr>
                  <w:rFonts w:ascii="Arial" w:hAnsi="Arial" w:cs="Arial"/>
                  <w:b/>
                  <w:sz w:val="22"/>
                  <w:szCs w:val="22"/>
                </w:rPr>
              </w:rPrChange>
            </w:rPr>
            <w:delText xml:space="preserve"> </w:delText>
          </w:r>
          <w:commentRangeStart w:id="22"/>
          <w:commentRangeStart w:id="23"/>
          <w:r w:rsidR="008B50E2" w:rsidRPr="00101454" w:rsidDel="00E86F97">
            <w:rPr>
              <w:rFonts w:ascii="Arial" w:hAnsi="Arial" w:cs="Arial"/>
              <w:b/>
              <w:sz w:val="22"/>
              <w:szCs w:val="22"/>
              <w:rPrChange w:id="24" w:author="Guo, Shicheng" w:date="2019-08-12T12:41:00Z">
                <w:rPr>
                  <w:rFonts w:ascii="Arial" w:hAnsi="Arial" w:cs="Arial"/>
                  <w:b/>
                  <w:sz w:val="22"/>
                  <w:szCs w:val="22"/>
                </w:rPr>
              </w:rPrChange>
            </w:rPr>
            <w:delText>risk</w:delText>
          </w:r>
        </w:del>
      </w:ins>
      <w:commentRangeEnd w:id="22"/>
      <w:del w:id="25" w:author="Microsoft Office User" w:date="2019-08-12T20:35:00Z">
        <w:r w:rsidR="00710DE0" w:rsidRPr="00101454" w:rsidDel="00E86F97">
          <w:rPr>
            <w:rFonts w:ascii="Arial" w:hAnsi="Arial" w:cs="Arial"/>
            <w:b/>
            <w:sz w:val="22"/>
            <w:szCs w:val="22"/>
            <w:rPrChange w:id="26" w:author="Guo, Shicheng" w:date="2019-08-12T12:41:00Z">
              <w:rPr>
                <w:rStyle w:val="CommentReference"/>
              </w:rPr>
            </w:rPrChange>
          </w:rPr>
          <w:commentReference w:id="22"/>
        </w:r>
        <w:commentRangeEnd w:id="23"/>
        <w:r w:rsidR="00D4616A" w:rsidRPr="00101454" w:rsidDel="00E86F97">
          <w:rPr>
            <w:rFonts w:ascii="Arial" w:hAnsi="Arial" w:cs="Arial"/>
            <w:b/>
            <w:sz w:val="22"/>
            <w:szCs w:val="22"/>
            <w:rPrChange w:id="27" w:author="Guo, Shicheng" w:date="2019-08-12T12:41:00Z">
              <w:rPr>
                <w:rStyle w:val="CommentReference"/>
              </w:rPr>
            </w:rPrChange>
          </w:rPr>
          <w:commentReference w:id="23"/>
        </w:r>
      </w:del>
      <w:ins w:id="28" w:author="Guo, Shicheng" w:date="2019-07-31T16:22:00Z">
        <w:r w:rsidR="008B50E2" w:rsidRPr="00101454">
          <w:rPr>
            <w:rFonts w:ascii="Arial" w:hAnsi="Arial" w:cs="Arial"/>
            <w:b/>
            <w:sz w:val="22"/>
            <w:szCs w:val="22"/>
            <w:rPrChange w:id="29" w:author="Guo, Shicheng" w:date="2019-08-12T12:41:00Z">
              <w:rPr>
                <w:rFonts w:ascii="Arial" w:hAnsi="Arial" w:cs="Arial"/>
                <w:b/>
                <w:sz w:val="22"/>
                <w:szCs w:val="22"/>
              </w:rPr>
            </w:rPrChange>
          </w:rPr>
          <w:t xml:space="preserve"> </w:t>
        </w:r>
      </w:ins>
      <w:r w:rsidR="008766D6" w:rsidRPr="00101454">
        <w:rPr>
          <w:rFonts w:ascii="Arial" w:hAnsi="Arial" w:cs="Arial"/>
          <w:b/>
          <w:sz w:val="22"/>
          <w:szCs w:val="22"/>
          <w:rPrChange w:id="30" w:author="Guo, Shicheng" w:date="2019-08-12T12:41:00Z">
            <w:rPr>
              <w:rFonts w:ascii="Arial" w:hAnsi="Arial" w:cs="Arial"/>
              <w:b/>
              <w:sz w:val="22"/>
              <w:szCs w:val="22"/>
            </w:rPr>
          </w:rPrChange>
        </w:rPr>
        <w:t>adenoma</w:t>
      </w:r>
      <w:r w:rsidRPr="00101454">
        <w:rPr>
          <w:rFonts w:ascii="Arial" w:hAnsi="Arial" w:cs="Arial"/>
          <w:b/>
          <w:sz w:val="22"/>
          <w:szCs w:val="22"/>
          <w:rPrChange w:id="31" w:author="Guo, Shicheng" w:date="2019-08-12T12:41:00Z">
            <w:rPr>
              <w:rFonts w:ascii="Arial" w:hAnsi="Arial" w:cs="Arial"/>
              <w:b/>
              <w:sz w:val="22"/>
              <w:szCs w:val="22"/>
            </w:rPr>
          </w:rPrChange>
        </w:rPr>
        <w:t xml:space="preserve"> </w:t>
      </w:r>
      <w:del w:id="32" w:author="Guo, Shicheng" w:date="2019-07-31T16:21:00Z">
        <w:r w:rsidRPr="00101454" w:rsidDel="008B50E2">
          <w:rPr>
            <w:rFonts w:ascii="Arial" w:hAnsi="Arial" w:cs="Arial"/>
            <w:b/>
            <w:sz w:val="22"/>
            <w:szCs w:val="22"/>
            <w:rPrChange w:id="33" w:author="Guo, Shicheng" w:date="2019-08-12T12:41:00Z">
              <w:rPr>
                <w:rFonts w:ascii="Arial" w:hAnsi="Arial" w:cs="Arial"/>
                <w:b/>
                <w:sz w:val="22"/>
                <w:szCs w:val="22"/>
              </w:rPr>
            </w:rPrChange>
          </w:rPr>
          <w:delText>analysis</w:delText>
        </w:r>
        <w:r w:rsidR="008766D6" w:rsidRPr="00101454" w:rsidDel="008B50E2">
          <w:rPr>
            <w:rFonts w:ascii="Arial" w:hAnsi="Arial" w:cs="Arial"/>
            <w:b/>
            <w:sz w:val="22"/>
            <w:szCs w:val="22"/>
            <w:rPrChange w:id="34" w:author="Guo, Shicheng" w:date="2019-08-12T12:41:00Z">
              <w:rPr>
                <w:rFonts w:ascii="Arial" w:hAnsi="Arial" w:cs="Arial"/>
                <w:b/>
                <w:sz w:val="22"/>
                <w:szCs w:val="22"/>
              </w:rPr>
            </w:rPrChange>
          </w:rPr>
          <w:delText xml:space="preserve"> </w:delText>
        </w:r>
      </w:del>
      <w:r w:rsidR="00F32309" w:rsidRPr="00101454">
        <w:rPr>
          <w:rFonts w:ascii="Arial" w:hAnsi="Arial" w:cs="Arial"/>
          <w:b/>
          <w:sz w:val="22"/>
          <w:szCs w:val="22"/>
          <w:rPrChange w:id="35" w:author="Guo, Shicheng" w:date="2019-08-12T12:41:00Z">
            <w:rPr>
              <w:rFonts w:ascii="Arial" w:hAnsi="Arial" w:cs="Arial"/>
              <w:b/>
              <w:sz w:val="22"/>
              <w:szCs w:val="22"/>
            </w:rPr>
          </w:rPrChange>
        </w:rPr>
        <w:t xml:space="preserve">reveals potential </w:t>
      </w:r>
      <w:r w:rsidR="008766D6" w:rsidRPr="00101454">
        <w:rPr>
          <w:rFonts w:ascii="Arial" w:hAnsi="Arial" w:cs="Arial"/>
          <w:b/>
          <w:sz w:val="22"/>
          <w:szCs w:val="22"/>
          <w:rPrChange w:id="36" w:author="Guo, Shicheng" w:date="2019-08-12T12:41:00Z">
            <w:rPr>
              <w:rFonts w:ascii="Arial" w:hAnsi="Arial" w:cs="Arial"/>
              <w:b/>
              <w:sz w:val="22"/>
              <w:szCs w:val="22"/>
            </w:rPr>
          </w:rPrChange>
        </w:rPr>
        <w:t xml:space="preserve">early diagnosis </w:t>
      </w:r>
      <w:r w:rsidR="00F32309" w:rsidRPr="00101454">
        <w:rPr>
          <w:rFonts w:ascii="Arial" w:hAnsi="Arial" w:cs="Arial"/>
          <w:b/>
          <w:sz w:val="22"/>
          <w:szCs w:val="22"/>
          <w:rPrChange w:id="37" w:author="Guo, Shicheng" w:date="2019-08-12T12:41:00Z">
            <w:rPr>
              <w:rFonts w:ascii="Arial" w:hAnsi="Arial" w:cs="Arial"/>
              <w:b/>
              <w:sz w:val="22"/>
              <w:szCs w:val="22"/>
            </w:rPr>
          </w:rPrChange>
        </w:rPr>
        <w:t>biomarkers</w:t>
      </w:r>
      <w:ins w:id="38" w:author="Guo, Shicheng" w:date="2019-07-31T16:22:00Z">
        <w:r w:rsidR="008B50E2" w:rsidRPr="00101454">
          <w:rPr>
            <w:rFonts w:ascii="Arial" w:hAnsi="Arial" w:cs="Arial"/>
            <w:b/>
            <w:sz w:val="22"/>
            <w:szCs w:val="22"/>
            <w:rPrChange w:id="39" w:author="Guo, Shicheng" w:date="2019-08-12T12:41:00Z">
              <w:rPr>
                <w:rFonts w:ascii="Arial" w:hAnsi="Arial" w:cs="Arial"/>
                <w:b/>
                <w:sz w:val="22"/>
                <w:szCs w:val="22"/>
              </w:rPr>
            </w:rPrChange>
          </w:rPr>
          <w:t xml:space="preserve"> for colorectal carcinoma</w:t>
        </w:r>
      </w:ins>
    </w:p>
    <w:p w14:paraId="4A07A56D" w14:textId="77777777" w:rsidR="00763AEC" w:rsidRPr="00101454" w:rsidDel="00763AEC" w:rsidRDefault="00763AEC" w:rsidP="0089090A">
      <w:pPr>
        <w:jc w:val="both"/>
        <w:rPr>
          <w:del w:id="40" w:author="Microsoft Office User" w:date="2019-08-12T20:52:00Z"/>
          <w:rFonts w:ascii="Arial" w:hAnsi="Arial" w:cs="Arial"/>
          <w:b/>
          <w:sz w:val="22"/>
          <w:szCs w:val="22"/>
          <w:rPrChange w:id="41" w:author="Guo, Shicheng" w:date="2019-08-12T12:41:00Z">
            <w:rPr>
              <w:del w:id="42" w:author="Microsoft Office User" w:date="2019-08-12T20:52:00Z"/>
              <w:rFonts w:ascii="Arial" w:hAnsi="Arial" w:cs="Arial"/>
              <w:b/>
              <w:sz w:val="22"/>
              <w:szCs w:val="22"/>
            </w:rPr>
          </w:rPrChange>
        </w:rPr>
      </w:pPr>
    </w:p>
    <w:p w14:paraId="6ACC111D" w14:textId="0D6B860C" w:rsidR="00DA5F37" w:rsidRPr="00101454" w:rsidRDefault="00DA5F37" w:rsidP="0089090A">
      <w:pPr>
        <w:jc w:val="both"/>
        <w:rPr>
          <w:rFonts w:ascii="Arial" w:hAnsi="Arial" w:cs="Arial"/>
          <w:sz w:val="22"/>
          <w:szCs w:val="22"/>
          <w:rPrChange w:id="43" w:author="Guo, Shicheng" w:date="2019-08-12T12:41:00Z">
            <w:rPr>
              <w:rFonts w:ascii="Arial" w:hAnsi="Arial" w:cs="Arial"/>
              <w:sz w:val="22"/>
              <w:szCs w:val="22"/>
            </w:rPr>
          </w:rPrChange>
        </w:rPr>
      </w:pPr>
    </w:p>
    <w:p w14:paraId="71022AD6" w14:textId="77777777" w:rsidR="007C3E92" w:rsidRPr="00101454" w:rsidDel="00D4616A" w:rsidRDefault="007C3E92" w:rsidP="0089090A">
      <w:pPr>
        <w:jc w:val="both"/>
        <w:rPr>
          <w:del w:id="44" w:author="Microsoft Office User" w:date="2019-08-12T20:08:00Z"/>
          <w:rFonts w:ascii="Arial" w:hAnsi="Arial" w:cs="Arial"/>
          <w:sz w:val="22"/>
          <w:szCs w:val="22"/>
          <w:rPrChange w:id="45" w:author="Guo, Shicheng" w:date="2019-08-12T12:41:00Z">
            <w:rPr>
              <w:del w:id="46" w:author="Microsoft Office User" w:date="2019-08-12T20:08:00Z"/>
              <w:rFonts w:ascii="Arial" w:hAnsi="Arial" w:cs="Arial"/>
              <w:sz w:val="22"/>
              <w:szCs w:val="22"/>
            </w:rPr>
          </w:rPrChange>
        </w:rPr>
      </w:pPr>
    </w:p>
    <w:p w14:paraId="325E373D" w14:textId="5E34CD93" w:rsidR="00DA5F37" w:rsidRPr="00101454" w:rsidRDefault="00565874" w:rsidP="0089090A">
      <w:pPr>
        <w:jc w:val="both"/>
        <w:rPr>
          <w:rFonts w:ascii="Arial" w:hAnsi="Arial" w:cs="Arial"/>
          <w:sz w:val="22"/>
          <w:szCs w:val="22"/>
          <w:rPrChange w:id="47" w:author="Guo, Shicheng" w:date="2019-08-12T12:41:00Z">
            <w:rPr>
              <w:rFonts w:ascii="Arial" w:hAnsi="Arial" w:cs="Arial"/>
              <w:sz w:val="22"/>
              <w:szCs w:val="22"/>
            </w:rPr>
          </w:rPrChange>
        </w:rPr>
      </w:pPr>
      <w:r w:rsidRPr="00101454">
        <w:rPr>
          <w:rFonts w:ascii="Arial" w:hAnsi="Arial" w:cs="Arial"/>
          <w:sz w:val="22"/>
          <w:szCs w:val="22"/>
          <w:rPrChange w:id="48" w:author="Guo, Shicheng" w:date="2019-08-12T12:41:00Z">
            <w:rPr>
              <w:rFonts w:ascii="Arial" w:hAnsi="Arial" w:cs="Arial"/>
              <w:sz w:val="22"/>
              <w:szCs w:val="22"/>
            </w:rPr>
          </w:rPrChange>
        </w:rPr>
        <w:t>Jian Fan</w:t>
      </w:r>
      <w:r w:rsidR="00823739" w:rsidRPr="00101454">
        <w:rPr>
          <w:rFonts w:ascii="Arial" w:hAnsi="Arial" w:cs="Arial"/>
          <w:sz w:val="22"/>
          <w:szCs w:val="22"/>
          <w:vertAlign w:val="superscript"/>
          <w:rPrChange w:id="49" w:author="Guo, Shicheng" w:date="2019-08-12T12:41:00Z">
            <w:rPr>
              <w:rFonts w:ascii="Arial" w:hAnsi="Arial" w:cs="Arial"/>
              <w:sz w:val="22"/>
              <w:szCs w:val="22"/>
              <w:vertAlign w:val="superscript"/>
            </w:rPr>
          </w:rPrChange>
        </w:rPr>
        <w:t>1,4, #</w:t>
      </w:r>
      <w:r w:rsidRPr="00101454">
        <w:rPr>
          <w:rFonts w:ascii="Arial" w:hAnsi="Arial" w:cs="Arial"/>
          <w:sz w:val="22"/>
          <w:szCs w:val="22"/>
          <w:rPrChange w:id="50" w:author="Guo, Shicheng" w:date="2019-08-12T12:41:00Z">
            <w:rPr>
              <w:rFonts w:ascii="Arial" w:hAnsi="Arial" w:cs="Arial"/>
              <w:sz w:val="22"/>
              <w:szCs w:val="22"/>
            </w:rPr>
          </w:rPrChange>
        </w:rPr>
        <w:t>, Jun Li</w:t>
      </w:r>
      <w:r w:rsidR="00823739" w:rsidRPr="00101454">
        <w:rPr>
          <w:rFonts w:ascii="Arial" w:hAnsi="Arial" w:cs="Arial"/>
          <w:sz w:val="22"/>
          <w:szCs w:val="22"/>
          <w:vertAlign w:val="superscript"/>
          <w:rPrChange w:id="51" w:author="Guo, Shicheng" w:date="2019-08-12T12:41:00Z">
            <w:rPr>
              <w:rFonts w:ascii="Arial" w:hAnsi="Arial" w:cs="Arial"/>
              <w:sz w:val="22"/>
              <w:szCs w:val="22"/>
              <w:vertAlign w:val="superscript"/>
            </w:rPr>
          </w:rPrChange>
        </w:rPr>
        <w:t>2, #</w:t>
      </w:r>
      <w:r w:rsidRPr="00101454">
        <w:rPr>
          <w:rFonts w:ascii="Arial" w:hAnsi="Arial" w:cs="Arial"/>
          <w:sz w:val="22"/>
          <w:szCs w:val="22"/>
          <w:rPrChange w:id="52" w:author="Guo, Shicheng" w:date="2019-08-12T12:41:00Z">
            <w:rPr>
              <w:rFonts w:ascii="Arial" w:hAnsi="Arial" w:cs="Arial"/>
              <w:sz w:val="22"/>
              <w:szCs w:val="22"/>
            </w:rPr>
          </w:rPrChange>
        </w:rPr>
        <w:t xml:space="preserve">, </w:t>
      </w:r>
      <w:ins w:id="53" w:author="Microsoft Office User" w:date="2019-08-12T21:28:00Z">
        <w:r w:rsidR="006E33D3" w:rsidRPr="00101454">
          <w:rPr>
            <w:rFonts w:ascii="Arial" w:hAnsi="Arial" w:cs="Arial"/>
            <w:sz w:val="22"/>
            <w:szCs w:val="22"/>
            <w:rPrChange w:id="54" w:author="Guo, Shicheng" w:date="2019-08-12T12:41:00Z">
              <w:rPr>
                <w:rFonts w:ascii="Arial" w:hAnsi="Arial" w:cs="Arial"/>
                <w:sz w:val="22"/>
                <w:szCs w:val="22"/>
              </w:rPr>
            </w:rPrChange>
          </w:rPr>
          <w:t>Shicheng Guo</w:t>
        </w:r>
        <w:r w:rsidR="006E33D3" w:rsidRPr="00101454">
          <w:rPr>
            <w:rFonts w:ascii="Arial" w:hAnsi="Arial" w:cs="Arial"/>
            <w:sz w:val="22"/>
            <w:szCs w:val="22"/>
            <w:vertAlign w:val="superscript"/>
            <w:rPrChange w:id="55" w:author="Guo, Shicheng" w:date="2019-08-12T12:41:00Z">
              <w:rPr>
                <w:rFonts w:ascii="Arial" w:hAnsi="Arial" w:cs="Arial"/>
                <w:sz w:val="22"/>
                <w:szCs w:val="22"/>
                <w:vertAlign w:val="superscript"/>
              </w:rPr>
            </w:rPrChange>
          </w:rPr>
          <w:t>3</w:t>
        </w:r>
        <w:del w:id="56" w:author="Guo, Shicheng" w:date="2019-08-12T12:38:00Z">
          <w:r w:rsidR="006E33D3" w:rsidRPr="00101454" w:rsidDel="009F5144">
            <w:rPr>
              <w:rFonts w:ascii="Arial" w:hAnsi="Arial" w:cs="Arial"/>
              <w:sz w:val="22"/>
              <w:szCs w:val="22"/>
              <w:vertAlign w:val="superscript"/>
              <w:rPrChange w:id="57" w:author="Guo, Shicheng" w:date="2019-08-12T12:41:00Z">
                <w:rPr>
                  <w:rFonts w:ascii="Arial" w:hAnsi="Arial" w:cs="Arial"/>
                  <w:sz w:val="22"/>
                  <w:szCs w:val="22"/>
                  <w:vertAlign w:val="superscript"/>
                </w:rPr>
              </w:rPrChange>
            </w:rPr>
            <w:delText>,</w:delText>
          </w:r>
        </w:del>
        <w:del w:id="58" w:author="Guo, Shicheng" w:date="2019-08-12T12:41:00Z">
          <w:r w:rsidR="006E33D3" w:rsidRPr="00101454" w:rsidDel="00B6476E">
            <w:rPr>
              <w:rFonts w:ascii="Arial" w:hAnsi="Arial" w:cs="Arial"/>
              <w:sz w:val="22"/>
              <w:szCs w:val="22"/>
              <w:vertAlign w:val="superscript"/>
              <w:rPrChange w:id="59" w:author="Guo, Shicheng" w:date="2019-08-12T12:41:00Z">
                <w:rPr>
                  <w:rFonts w:ascii="Arial" w:hAnsi="Arial" w:cs="Arial"/>
                  <w:sz w:val="22"/>
                  <w:szCs w:val="22"/>
                  <w:vertAlign w:val="superscript"/>
                </w:rPr>
              </w:rPrChange>
            </w:rPr>
            <w:delText xml:space="preserve"> </w:delText>
          </w:r>
        </w:del>
        <w:r w:rsidR="006E33D3" w:rsidRPr="00101454">
          <w:rPr>
            <w:rFonts w:ascii="Arial" w:hAnsi="Arial" w:cs="Arial"/>
            <w:sz w:val="22"/>
            <w:szCs w:val="22"/>
            <w:vertAlign w:val="superscript"/>
            <w:rPrChange w:id="60" w:author="Guo, Shicheng" w:date="2019-08-12T12:41:00Z">
              <w:rPr>
                <w:rFonts w:ascii="Arial" w:hAnsi="Arial" w:cs="Arial"/>
                <w:sz w:val="22"/>
                <w:szCs w:val="22"/>
                <w:vertAlign w:val="superscript"/>
              </w:rPr>
            </w:rPrChange>
          </w:rPr>
          <w:t>#</w:t>
        </w:r>
      </w:ins>
      <w:ins w:id="61" w:author="Guo, Shicheng" w:date="2019-08-12T12:37:00Z">
        <w:r w:rsidR="009F5144" w:rsidRPr="00101454">
          <w:rPr>
            <w:rFonts w:ascii="Arial" w:hAnsi="Arial" w:cs="Arial"/>
            <w:sz w:val="22"/>
            <w:szCs w:val="22"/>
            <w:rPrChange w:id="62" w:author="Guo, Shicheng" w:date="2019-08-12T12:41:00Z">
              <w:rPr>
                <w:rFonts w:ascii="Arial" w:hAnsi="Arial" w:cs="Arial"/>
                <w:sz w:val="22"/>
                <w:szCs w:val="22"/>
              </w:rPr>
            </w:rPrChange>
          </w:rPr>
          <w:t xml:space="preserve">, </w:t>
        </w:r>
      </w:ins>
      <w:ins w:id="63" w:author="Microsoft Office User" w:date="2019-08-12T21:28:00Z">
        <w:del w:id="64" w:author="Guo, Shicheng" w:date="2019-08-12T12:37:00Z">
          <w:r w:rsidR="006E33D3" w:rsidRPr="00101454" w:rsidDel="009F5144">
            <w:rPr>
              <w:rFonts w:ascii="Arial" w:hAnsi="Arial" w:cs="Arial"/>
              <w:sz w:val="22"/>
              <w:szCs w:val="22"/>
              <w:vertAlign w:val="superscript"/>
              <w:rPrChange w:id="65" w:author="Guo, Shicheng" w:date="2019-08-12T12:41:00Z">
                <w:rPr>
                  <w:rFonts w:ascii="Arial" w:hAnsi="Arial" w:cs="Arial" w:hint="eastAsia"/>
                  <w:sz w:val="22"/>
                  <w:szCs w:val="22"/>
                  <w:vertAlign w:val="superscript"/>
                </w:rPr>
              </w:rPrChange>
            </w:rPr>
            <w:delText>v</w:delText>
          </w:r>
        </w:del>
      </w:ins>
      <w:r w:rsidRPr="00101454">
        <w:rPr>
          <w:rFonts w:ascii="Arial" w:hAnsi="Arial" w:cs="Arial"/>
          <w:sz w:val="22"/>
          <w:szCs w:val="22"/>
          <w:rPrChange w:id="66" w:author="Guo, Shicheng" w:date="2019-08-12T12:41:00Z">
            <w:rPr>
              <w:rFonts w:ascii="Arial" w:hAnsi="Arial" w:cs="Arial"/>
              <w:sz w:val="22"/>
              <w:szCs w:val="22"/>
            </w:rPr>
          </w:rPrChange>
        </w:rPr>
        <w:t>Chengcheng Tao</w:t>
      </w:r>
      <w:r w:rsidR="00823739" w:rsidRPr="00101454">
        <w:rPr>
          <w:rFonts w:ascii="Arial" w:hAnsi="Arial" w:cs="Arial"/>
          <w:sz w:val="22"/>
          <w:szCs w:val="22"/>
          <w:vertAlign w:val="superscript"/>
          <w:rPrChange w:id="67" w:author="Guo, Shicheng" w:date="2019-08-12T12:41:00Z">
            <w:rPr>
              <w:rFonts w:ascii="Arial" w:hAnsi="Arial" w:cs="Arial"/>
              <w:sz w:val="22"/>
              <w:szCs w:val="22"/>
              <w:vertAlign w:val="superscript"/>
            </w:rPr>
          </w:rPrChange>
        </w:rPr>
        <w:t>1</w:t>
      </w:r>
      <w:r w:rsidRPr="00101454">
        <w:rPr>
          <w:rFonts w:ascii="Arial" w:hAnsi="Arial" w:cs="Arial"/>
          <w:sz w:val="22"/>
          <w:szCs w:val="22"/>
          <w:rPrChange w:id="68" w:author="Guo, Shicheng" w:date="2019-08-12T12:41:00Z">
            <w:rPr>
              <w:rFonts w:ascii="Arial" w:hAnsi="Arial" w:cs="Arial"/>
              <w:sz w:val="22"/>
              <w:szCs w:val="22"/>
            </w:rPr>
          </w:rPrChange>
        </w:rPr>
        <w:t xml:space="preserve">, </w:t>
      </w:r>
      <w:ins w:id="69" w:author="J Fan" w:date="2019-08-04T21:40:00Z">
        <w:r w:rsidR="00B25E17" w:rsidRPr="00101454">
          <w:rPr>
            <w:rFonts w:ascii="Arial" w:hAnsi="Arial" w:cs="Arial"/>
            <w:sz w:val="22"/>
            <w:szCs w:val="22"/>
            <w:rPrChange w:id="70" w:author="Guo, Shicheng" w:date="2019-08-12T12:41:00Z">
              <w:rPr>
                <w:rFonts w:ascii="Arial" w:hAnsi="Arial" w:cs="Arial"/>
                <w:sz w:val="22"/>
                <w:szCs w:val="22"/>
              </w:rPr>
            </w:rPrChange>
          </w:rPr>
          <w:t>Haikun Zhang</w:t>
        </w:r>
        <w:r w:rsidR="00B25E17" w:rsidRPr="00101454">
          <w:rPr>
            <w:rFonts w:ascii="Arial" w:hAnsi="Arial" w:cs="Arial"/>
            <w:sz w:val="22"/>
            <w:szCs w:val="22"/>
            <w:vertAlign w:val="superscript"/>
            <w:rPrChange w:id="71" w:author="Guo, Shicheng" w:date="2019-08-12T12:41:00Z">
              <w:rPr>
                <w:rFonts w:ascii="Arial" w:hAnsi="Arial" w:cs="Arial"/>
                <w:sz w:val="22"/>
                <w:szCs w:val="22"/>
                <w:vertAlign w:val="superscript"/>
              </w:rPr>
            </w:rPrChange>
          </w:rPr>
          <w:t>1,</w:t>
        </w:r>
      </w:ins>
      <w:ins w:id="72" w:author="Guo, Shicheng" w:date="2019-08-12T12:38:00Z">
        <w:r w:rsidR="00B6476E" w:rsidRPr="00101454">
          <w:rPr>
            <w:rFonts w:ascii="Arial" w:hAnsi="Arial" w:cs="Arial"/>
            <w:sz w:val="22"/>
            <w:szCs w:val="22"/>
            <w:vertAlign w:val="superscript"/>
            <w:rPrChange w:id="73" w:author="Guo, Shicheng" w:date="2019-08-12T12:41:00Z">
              <w:rPr>
                <w:rFonts w:ascii="Arial" w:hAnsi="Arial" w:cs="Arial"/>
                <w:sz w:val="22"/>
                <w:szCs w:val="22"/>
                <w:vertAlign w:val="superscript"/>
              </w:rPr>
            </w:rPrChange>
          </w:rPr>
          <w:t>4</w:t>
        </w:r>
      </w:ins>
      <w:ins w:id="74" w:author="J Fan" w:date="2019-08-04T21:40:00Z">
        <w:del w:id="75" w:author="Guo, Shicheng" w:date="2019-08-12T12:38:00Z">
          <w:r w:rsidR="00B25E17" w:rsidRPr="00101454" w:rsidDel="009F5144">
            <w:rPr>
              <w:rFonts w:ascii="Arial" w:hAnsi="Arial" w:cs="Arial"/>
              <w:sz w:val="22"/>
              <w:szCs w:val="22"/>
              <w:vertAlign w:val="superscript"/>
              <w:rPrChange w:id="76" w:author="Guo, Shicheng" w:date="2019-08-12T12:41:00Z">
                <w:rPr>
                  <w:rFonts w:ascii="Arial" w:hAnsi="Arial" w:cs="Arial"/>
                  <w:sz w:val="22"/>
                  <w:szCs w:val="22"/>
                  <w:vertAlign w:val="superscript"/>
                </w:rPr>
              </w:rPrChange>
            </w:rPr>
            <w:delText>4</w:delText>
          </w:r>
        </w:del>
        <w:r w:rsidR="00B25E17" w:rsidRPr="00101454">
          <w:rPr>
            <w:rFonts w:ascii="Arial" w:hAnsi="Arial" w:cs="Arial"/>
            <w:sz w:val="22"/>
            <w:szCs w:val="22"/>
            <w:rPrChange w:id="77" w:author="Guo, Shicheng" w:date="2019-08-12T12:41:00Z">
              <w:rPr>
                <w:rFonts w:ascii="Arial" w:hAnsi="Arial" w:cs="Arial"/>
                <w:sz w:val="22"/>
                <w:szCs w:val="22"/>
              </w:rPr>
            </w:rPrChange>
          </w:rPr>
          <w:t xml:space="preserve">, </w:t>
        </w:r>
      </w:ins>
      <w:r w:rsidRPr="00101454">
        <w:rPr>
          <w:rFonts w:ascii="Arial" w:hAnsi="Arial" w:cs="Arial"/>
          <w:sz w:val="22"/>
          <w:szCs w:val="22"/>
          <w:rPrChange w:id="78" w:author="Guo, Shicheng" w:date="2019-08-12T12:41:00Z">
            <w:rPr>
              <w:rFonts w:ascii="Arial" w:hAnsi="Arial" w:cs="Arial"/>
              <w:sz w:val="22"/>
              <w:szCs w:val="22"/>
            </w:rPr>
          </w:rPrChange>
        </w:rPr>
        <w:t>Wenjing Wang</w:t>
      </w:r>
      <w:r w:rsidR="00823739" w:rsidRPr="00101454">
        <w:rPr>
          <w:rFonts w:ascii="Arial" w:hAnsi="Arial" w:cs="Arial"/>
          <w:sz w:val="22"/>
          <w:szCs w:val="22"/>
          <w:vertAlign w:val="superscript"/>
          <w:rPrChange w:id="79" w:author="Guo, Shicheng" w:date="2019-08-12T12:41:00Z">
            <w:rPr>
              <w:rFonts w:ascii="Arial" w:hAnsi="Arial" w:cs="Arial"/>
              <w:sz w:val="22"/>
              <w:szCs w:val="22"/>
              <w:vertAlign w:val="superscript"/>
            </w:rPr>
          </w:rPrChange>
        </w:rPr>
        <w:t>2</w:t>
      </w:r>
      <w:r w:rsidRPr="00101454">
        <w:rPr>
          <w:rFonts w:ascii="Arial" w:hAnsi="Arial" w:cs="Arial"/>
          <w:sz w:val="22"/>
          <w:szCs w:val="22"/>
          <w:rPrChange w:id="80" w:author="Guo, Shicheng" w:date="2019-08-12T12:41:00Z">
            <w:rPr>
              <w:rFonts w:ascii="Arial" w:hAnsi="Arial" w:cs="Arial"/>
              <w:sz w:val="22"/>
              <w:szCs w:val="22"/>
            </w:rPr>
          </w:rPrChange>
        </w:rPr>
        <w:t>,</w:t>
      </w:r>
      <w:ins w:id="81" w:author="J Fan" w:date="2019-08-04T21:31:00Z">
        <w:r w:rsidR="00597B8C" w:rsidRPr="00101454">
          <w:rPr>
            <w:rFonts w:ascii="Arial" w:hAnsi="Arial" w:cs="Arial"/>
            <w:sz w:val="22"/>
            <w:szCs w:val="22"/>
            <w:rPrChange w:id="82" w:author="Guo, Shicheng" w:date="2019-08-12T12:41:00Z">
              <w:rPr>
                <w:rFonts w:ascii="Arial" w:hAnsi="Arial" w:cs="Arial"/>
                <w:sz w:val="22"/>
                <w:szCs w:val="22"/>
              </w:rPr>
            </w:rPrChange>
          </w:rPr>
          <w:t xml:space="preserve"> </w:t>
        </w:r>
      </w:ins>
      <w:ins w:id="83" w:author="J Fan" w:date="2019-08-04T21:30:00Z">
        <w:r w:rsidR="00597B8C" w:rsidRPr="00101454">
          <w:rPr>
            <w:rFonts w:ascii="Arial" w:hAnsi="Arial" w:cs="Arial"/>
            <w:sz w:val="22"/>
            <w:szCs w:val="22"/>
            <w:rPrChange w:id="84" w:author="Guo, Shicheng" w:date="2019-08-12T12:41:00Z">
              <w:rPr>
                <w:rFonts w:ascii="Arial" w:hAnsi="Arial" w:cs="Arial"/>
                <w:sz w:val="22"/>
                <w:szCs w:val="22"/>
              </w:rPr>
            </w:rPrChange>
          </w:rPr>
          <w:t>Yi</w:t>
        </w:r>
      </w:ins>
      <w:ins w:id="85" w:author="J Fan" w:date="2019-08-04T21:31:00Z">
        <w:r w:rsidR="00597B8C" w:rsidRPr="00101454">
          <w:rPr>
            <w:rFonts w:ascii="Arial" w:hAnsi="Arial" w:cs="Arial"/>
            <w:sz w:val="22"/>
            <w:szCs w:val="22"/>
            <w:rPrChange w:id="86" w:author="Guo, Shicheng" w:date="2019-08-12T12:41:00Z">
              <w:rPr>
                <w:rFonts w:ascii="Arial" w:hAnsi="Arial" w:cs="Arial"/>
                <w:sz w:val="22"/>
                <w:szCs w:val="22"/>
              </w:rPr>
            </w:rPrChange>
          </w:rPr>
          <w:t>n</w:t>
        </w:r>
      </w:ins>
      <w:ins w:id="87" w:author="J Fan" w:date="2019-08-04T21:32:00Z">
        <w:r w:rsidR="00597B8C" w:rsidRPr="00101454">
          <w:rPr>
            <w:rFonts w:ascii="Arial" w:hAnsi="Arial" w:cs="Arial"/>
            <w:sz w:val="22"/>
            <w:szCs w:val="22"/>
            <w:rPrChange w:id="88" w:author="Guo, Shicheng" w:date="2019-08-12T12:41:00Z">
              <w:rPr>
                <w:rFonts w:ascii="Arial" w:hAnsi="Arial" w:cs="Arial"/>
                <w:sz w:val="22"/>
                <w:szCs w:val="22"/>
              </w:rPr>
            </w:rPrChange>
          </w:rPr>
          <w:t>g</w:t>
        </w:r>
      </w:ins>
      <w:ins w:id="89" w:author="J Fan" w:date="2019-08-04T21:31:00Z">
        <w:r w:rsidR="00597B8C" w:rsidRPr="00101454">
          <w:rPr>
            <w:rFonts w:ascii="Arial" w:hAnsi="Arial" w:cs="Arial"/>
            <w:sz w:val="22"/>
            <w:szCs w:val="22"/>
            <w:rPrChange w:id="90" w:author="Guo, Shicheng" w:date="2019-08-12T12:41:00Z">
              <w:rPr>
                <w:rFonts w:ascii="Arial" w:hAnsi="Arial" w:cs="Arial"/>
                <w:sz w:val="22"/>
                <w:szCs w:val="22"/>
              </w:rPr>
            </w:rPrChange>
          </w:rPr>
          <w:t xml:space="preserve"> Zhang</w:t>
        </w:r>
        <w:r w:rsidR="00597B8C" w:rsidRPr="00101454">
          <w:rPr>
            <w:rFonts w:ascii="Arial" w:hAnsi="Arial" w:cs="Arial"/>
            <w:sz w:val="22"/>
            <w:szCs w:val="22"/>
            <w:vertAlign w:val="superscript"/>
            <w:rPrChange w:id="91" w:author="Guo, Shicheng" w:date="2019-08-12T12:41:00Z">
              <w:rPr>
                <w:rFonts w:ascii="Arial" w:hAnsi="Arial" w:cs="Arial"/>
                <w:sz w:val="22"/>
                <w:szCs w:val="22"/>
                <w:vertAlign w:val="superscript"/>
              </w:rPr>
            </w:rPrChange>
          </w:rPr>
          <w:t>1</w:t>
        </w:r>
      </w:ins>
      <w:del w:id="92" w:author="J Fan" w:date="2019-08-04T21:31:00Z">
        <w:r w:rsidRPr="00101454" w:rsidDel="00597B8C">
          <w:rPr>
            <w:rFonts w:ascii="Arial" w:hAnsi="Arial" w:cs="Arial"/>
            <w:sz w:val="22"/>
            <w:szCs w:val="22"/>
            <w:rPrChange w:id="93" w:author="Guo, Shicheng" w:date="2019-08-12T12:41:00Z">
              <w:rPr>
                <w:rFonts w:ascii="Arial" w:hAnsi="Arial" w:cs="Arial"/>
                <w:sz w:val="22"/>
                <w:szCs w:val="22"/>
              </w:rPr>
            </w:rPrChange>
          </w:rPr>
          <w:delText xml:space="preserve"> </w:delText>
        </w:r>
      </w:del>
      <w:ins w:id="94" w:author="J Fan" w:date="2019-08-04T21:31:00Z">
        <w:r w:rsidR="00597B8C" w:rsidRPr="00101454">
          <w:rPr>
            <w:rFonts w:ascii="Arial" w:hAnsi="Arial" w:cs="Arial"/>
            <w:sz w:val="22"/>
            <w:szCs w:val="22"/>
            <w:rPrChange w:id="95" w:author="Guo, Shicheng" w:date="2019-08-12T12:41:00Z">
              <w:rPr>
                <w:rFonts w:ascii="Arial" w:hAnsi="Arial" w:cs="Arial"/>
                <w:sz w:val="22"/>
                <w:szCs w:val="22"/>
              </w:rPr>
            </w:rPrChange>
          </w:rPr>
          <w:t xml:space="preserve">, </w:t>
        </w:r>
      </w:ins>
      <w:del w:id="96" w:author="Microsoft Office User" w:date="2019-08-12T21:28:00Z">
        <w:r w:rsidRPr="00101454" w:rsidDel="006E33D3">
          <w:rPr>
            <w:rFonts w:ascii="Arial" w:hAnsi="Arial" w:cs="Arial"/>
            <w:sz w:val="22"/>
            <w:szCs w:val="22"/>
            <w:rPrChange w:id="97" w:author="Guo, Shicheng" w:date="2019-08-12T12:41:00Z">
              <w:rPr>
                <w:rFonts w:ascii="Arial" w:hAnsi="Arial" w:cs="Arial"/>
                <w:sz w:val="22"/>
                <w:szCs w:val="22"/>
              </w:rPr>
            </w:rPrChange>
          </w:rPr>
          <w:delText>Shicheng Guo</w:delText>
        </w:r>
        <w:r w:rsidR="00823739" w:rsidRPr="00101454" w:rsidDel="006E33D3">
          <w:rPr>
            <w:rFonts w:ascii="Arial" w:hAnsi="Arial" w:cs="Arial"/>
            <w:sz w:val="22"/>
            <w:szCs w:val="22"/>
            <w:vertAlign w:val="superscript"/>
            <w:rPrChange w:id="98" w:author="Guo, Shicheng" w:date="2019-08-12T12:41:00Z">
              <w:rPr>
                <w:rFonts w:ascii="Arial" w:hAnsi="Arial" w:cs="Arial"/>
                <w:sz w:val="22"/>
                <w:szCs w:val="22"/>
                <w:vertAlign w:val="superscript"/>
              </w:rPr>
            </w:rPrChange>
          </w:rPr>
          <w:delText>3</w:delText>
        </w:r>
      </w:del>
      <w:ins w:id="99" w:author="J Fan" w:date="2019-08-04T21:29:00Z">
        <w:del w:id="100" w:author="Microsoft Office User" w:date="2019-08-12T21:28:00Z">
          <w:r w:rsidR="00801526" w:rsidRPr="00101454" w:rsidDel="006E33D3">
            <w:rPr>
              <w:rFonts w:ascii="Arial" w:hAnsi="Arial" w:cs="Arial"/>
              <w:sz w:val="22"/>
              <w:szCs w:val="22"/>
              <w:vertAlign w:val="superscript"/>
              <w:rPrChange w:id="101" w:author="Guo, Shicheng" w:date="2019-08-12T12:41:00Z">
                <w:rPr>
                  <w:rFonts w:ascii="Arial" w:hAnsi="Arial" w:cs="Arial"/>
                  <w:sz w:val="22"/>
                  <w:szCs w:val="22"/>
                  <w:vertAlign w:val="superscript"/>
                </w:rPr>
              </w:rPrChange>
            </w:rPr>
            <w:delText>, #</w:delText>
          </w:r>
        </w:del>
      </w:ins>
      <w:r w:rsidRPr="00101454">
        <w:rPr>
          <w:rFonts w:ascii="Arial" w:hAnsi="Arial" w:cs="Arial"/>
          <w:sz w:val="22"/>
          <w:szCs w:val="22"/>
          <w:rPrChange w:id="102" w:author="Guo, Shicheng" w:date="2019-08-12T12:41:00Z">
            <w:rPr>
              <w:rFonts w:ascii="Arial" w:hAnsi="Arial" w:cs="Arial"/>
              <w:sz w:val="22"/>
              <w:szCs w:val="22"/>
            </w:rPr>
          </w:rPrChange>
        </w:rPr>
        <w:t>, Dake Zhang</w:t>
      </w:r>
      <w:r w:rsidR="00823739" w:rsidRPr="00101454">
        <w:rPr>
          <w:rFonts w:ascii="Arial" w:hAnsi="Arial" w:cs="Arial"/>
          <w:sz w:val="22"/>
          <w:szCs w:val="22"/>
          <w:vertAlign w:val="superscript"/>
          <w:rPrChange w:id="103" w:author="Guo, Shicheng" w:date="2019-08-12T12:41:00Z">
            <w:rPr>
              <w:rFonts w:ascii="Arial" w:hAnsi="Arial" w:cs="Arial"/>
              <w:sz w:val="22"/>
              <w:szCs w:val="22"/>
              <w:vertAlign w:val="superscript"/>
            </w:rPr>
          </w:rPrChange>
        </w:rPr>
        <w:t>1</w:t>
      </w:r>
      <w:ins w:id="104" w:author="J Fan" w:date="2019-08-04T21:37:00Z">
        <w:r w:rsidR="00597B8C" w:rsidRPr="00101454">
          <w:rPr>
            <w:rFonts w:ascii="Arial" w:hAnsi="Arial" w:cs="Arial"/>
            <w:sz w:val="22"/>
            <w:szCs w:val="22"/>
            <w:vertAlign w:val="superscript"/>
            <w:rPrChange w:id="105" w:author="Guo, Shicheng" w:date="2019-08-12T12:41:00Z">
              <w:rPr>
                <w:rFonts w:ascii="Arial" w:hAnsi="Arial" w:cs="Arial"/>
                <w:sz w:val="22"/>
                <w:szCs w:val="22"/>
                <w:vertAlign w:val="superscript"/>
              </w:rPr>
            </w:rPrChange>
          </w:rPr>
          <w:t>,</w:t>
        </w:r>
        <w:r w:rsidR="00597B8C" w:rsidRPr="00101454">
          <w:rPr>
            <w:rFonts w:ascii="Arial" w:hAnsi="Arial" w:cs="Arial"/>
            <w:sz w:val="22"/>
            <w:szCs w:val="22"/>
            <w:rPrChange w:id="106" w:author="Guo, Shicheng" w:date="2019-08-12T12:41:00Z">
              <w:rPr>
                <w:rFonts w:ascii="Arial" w:hAnsi="Arial" w:cs="Arial"/>
                <w:sz w:val="22"/>
                <w:szCs w:val="22"/>
              </w:rPr>
            </w:rPrChange>
          </w:rPr>
          <w:t xml:space="preserve"> *</w:t>
        </w:r>
      </w:ins>
      <w:r w:rsidRPr="00101454">
        <w:rPr>
          <w:rFonts w:ascii="Arial" w:hAnsi="Arial" w:cs="Arial"/>
          <w:sz w:val="22"/>
          <w:szCs w:val="22"/>
          <w:rPrChange w:id="107" w:author="Guo, Shicheng" w:date="2019-08-12T12:41:00Z">
            <w:rPr>
              <w:rFonts w:ascii="Arial" w:hAnsi="Arial" w:cs="Arial"/>
              <w:sz w:val="22"/>
              <w:szCs w:val="22"/>
            </w:rPr>
          </w:rPrChange>
        </w:rPr>
        <w:t>, Shigang Ding</w:t>
      </w:r>
      <w:r w:rsidR="00823739" w:rsidRPr="00101454">
        <w:rPr>
          <w:rFonts w:ascii="Arial" w:hAnsi="Arial" w:cs="Arial"/>
          <w:sz w:val="22"/>
          <w:szCs w:val="22"/>
          <w:vertAlign w:val="superscript"/>
          <w:rPrChange w:id="108" w:author="Guo, Shicheng" w:date="2019-08-12T12:41:00Z">
            <w:rPr>
              <w:rFonts w:ascii="Arial" w:hAnsi="Arial" w:cs="Arial"/>
              <w:sz w:val="22"/>
              <w:szCs w:val="22"/>
              <w:vertAlign w:val="superscript"/>
            </w:rPr>
          </w:rPrChange>
        </w:rPr>
        <w:t>2, *</w:t>
      </w:r>
      <w:r w:rsidRPr="00101454">
        <w:rPr>
          <w:rFonts w:ascii="Arial" w:hAnsi="Arial" w:cs="Arial"/>
          <w:sz w:val="22"/>
          <w:szCs w:val="22"/>
          <w:rPrChange w:id="109" w:author="Guo, Shicheng" w:date="2019-08-12T12:41:00Z">
            <w:rPr>
              <w:rFonts w:ascii="Arial" w:hAnsi="Arial" w:cs="Arial"/>
              <w:sz w:val="22"/>
              <w:szCs w:val="22"/>
            </w:rPr>
          </w:rPrChange>
        </w:rPr>
        <w:t>, Changqing Zeng</w:t>
      </w:r>
      <w:r w:rsidR="00823739" w:rsidRPr="00101454">
        <w:rPr>
          <w:rFonts w:ascii="Arial" w:hAnsi="Arial" w:cs="Arial"/>
          <w:sz w:val="22"/>
          <w:szCs w:val="22"/>
          <w:vertAlign w:val="superscript"/>
          <w:rPrChange w:id="110" w:author="Guo, Shicheng" w:date="2019-08-12T12:41:00Z">
            <w:rPr>
              <w:rFonts w:ascii="Arial" w:hAnsi="Arial" w:cs="Arial"/>
              <w:sz w:val="22"/>
              <w:szCs w:val="22"/>
              <w:vertAlign w:val="superscript"/>
            </w:rPr>
          </w:rPrChange>
        </w:rPr>
        <w:t>1,</w:t>
      </w:r>
      <w:r w:rsidR="005036BF" w:rsidRPr="00101454">
        <w:rPr>
          <w:rFonts w:ascii="Arial" w:hAnsi="Arial" w:cs="Arial"/>
          <w:sz w:val="22"/>
          <w:szCs w:val="22"/>
          <w:vertAlign w:val="superscript"/>
          <w:rPrChange w:id="111" w:author="Guo, Shicheng" w:date="2019-08-12T12:41:00Z">
            <w:rPr>
              <w:rFonts w:ascii="Arial" w:hAnsi="Arial" w:cs="Arial"/>
              <w:sz w:val="22"/>
              <w:szCs w:val="22"/>
              <w:vertAlign w:val="superscript"/>
            </w:rPr>
          </w:rPrChange>
        </w:rPr>
        <w:t xml:space="preserve"> *</w:t>
      </w:r>
      <w:r w:rsidRPr="00101454">
        <w:rPr>
          <w:rFonts w:ascii="Arial" w:hAnsi="Arial" w:cs="Arial"/>
          <w:sz w:val="22"/>
          <w:szCs w:val="22"/>
          <w:rPrChange w:id="112" w:author="Guo, Shicheng" w:date="2019-08-12T12:41:00Z">
            <w:rPr>
              <w:rFonts w:ascii="Arial" w:hAnsi="Arial" w:cs="Arial"/>
              <w:sz w:val="22"/>
              <w:szCs w:val="22"/>
            </w:rPr>
          </w:rPrChange>
        </w:rPr>
        <w:t>.</w:t>
      </w:r>
    </w:p>
    <w:p w14:paraId="18EB02DE" w14:textId="77777777" w:rsidR="00565874" w:rsidRPr="00101454" w:rsidRDefault="00565874" w:rsidP="0089090A">
      <w:pPr>
        <w:jc w:val="both"/>
        <w:rPr>
          <w:rFonts w:ascii="Arial" w:hAnsi="Arial" w:cs="Arial"/>
          <w:sz w:val="22"/>
          <w:szCs w:val="22"/>
          <w:rPrChange w:id="113" w:author="Guo, Shicheng" w:date="2019-08-12T12:41:00Z">
            <w:rPr>
              <w:rFonts w:ascii="Arial" w:hAnsi="Arial" w:cs="Arial"/>
              <w:sz w:val="22"/>
              <w:szCs w:val="22"/>
            </w:rPr>
          </w:rPrChange>
        </w:rPr>
      </w:pPr>
    </w:p>
    <w:p w14:paraId="37B23721" w14:textId="44B1D73D" w:rsidR="00565874" w:rsidRPr="00101454" w:rsidRDefault="00571F05" w:rsidP="0089090A">
      <w:pPr>
        <w:jc w:val="both"/>
        <w:rPr>
          <w:rFonts w:ascii="Arial" w:hAnsi="Arial" w:cs="Arial"/>
          <w:sz w:val="22"/>
          <w:szCs w:val="22"/>
          <w:rPrChange w:id="114" w:author="Guo, Shicheng" w:date="2019-08-12T12:41:00Z">
            <w:rPr>
              <w:rFonts w:ascii="Arial" w:hAnsi="Arial" w:cs="Arial"/>
              <w:sz w:val="22"/>
              <w:szCs w:val="22"/>
            </w:rPr>
          </w:rPrChange>
        </w:rPr>
      </w:pPr>
      <w:r w:rsidRPr="00101454">
        <w:rPr>
          <w:rFonts w:ascii="Arial" w:hAnsi="Arial" w:cs="Arial"/>
          <w:sz w:val="22"/>
          <w:szCs w:val="22"/>
          <w:vertAlign w:val="superscript"/>
          <w:rPrChange w:id="115" w:author="Guo, Shicheng" w:date="2019-08-12T12:41:00Z">
            <w:rPr>
              <w:rFonts w:ascii="Arial" w:hAnsi="Arial" w:cs="Arial"/>
              <w:sz w:val="22"/>
              <w:szCs w:val="22"/>
              <w:vertAlign w:val="superscript"/>
            </w:rPr>
          </w:rPrChange>
        </w:rPr>
        <w:t>1</w:t>
      </w:r>
      <w:ins w:id="116" w:author="Microsoft Office User" w:date="2019-08-12T20:09:00Z">
        <w:r w:rsidR="00D4616A" w:rsidRPr="00101454">
          <w:rPr>
            <w:rFonts w:ascii="Arial" w:hAnsi="Arial" w:cs="Arial"/>
            <w:sz w:val="22"/>
            <w:szCs w:val="22"/>
            <w:vertAlign w:val="superscript"/>
            <w:rPrChange w:id="117" w:author="Guo, Shicheng" w:date="2019-08-12T12:41:00Z">
              <w:rPr>
                <w:rFonts w:ascii="Arial" w:hAnsi="Arial" w:cs="Arial" w:hint="eastAsia"/>
                <w:sz w:val="22"/>
                <w:szCs w:val="22"/>
                <w:vertAlign w:val="superscript"/>
              </w:rPr>
            </w:rPrChange>
          </w:rPr>
          <w:t>，</w:t>
        </w:r>
      </w:ins>
      <w:r w:rsidR="00565874" w:rsidRPr="00101454">
        <w:rPr>
          <w:rFonts w:ascii="Arial" w:hAnsi="Arial" w:cs="Arial"/>
          <w:sz w:val="22"/>
          <w:szCs w:val="22"/>
          <w:rPrChange w:id="118" w:author="Guo, Shicheng" w:date="2019-08-12T12:41:00Z">
            <w:rPr>
              <w:rFonts w:ascii="Arial" w:hAnsi="Arial" w:cs="Arial"/>
              <w:sz w:val="22"/>
              <w:szCs w:val="22"/>
            </w:rPr>
          </w:rPrChange>
        </w:rPr>
        <w:t xml:space="preserve">Key Laboratory of Genomic and Precision Medicine, Beijing Institute of Genomics, Chinese Academy of Sciences, Beijing </w:t>
      </w:r>
      <w:r w:rsidR="00823739" w:rsidRPr="00101454">
        <w:rPr>
          <w:rFonts w:ascii="Arial" w:hAnsi="Arial" w:cs="Arial"/>
          <w:sz w:val="22"/>
          <w:szCs w:val="22"/>
          <w:rPrChange w:id="119" w:author="Guo, Shicheng" w:date="2019-08-12T12:41:00Z">
            <w:rPr>
              <w:rFonts w:ascii="Arial" w:hAnsi="Arial" w:cs="Arial"/>
              <w:sz w:val="22"/>
              <w:szCs w:val="22"/>
            </w:rPr>
          </w:rPrChange>
        </w:rPr>
        <w:t xml:space="preserve">100101, </w:t>
      </w:r>
      <w:r w:rsidR="00565874" w:rsidRPr="00101454">
        <w:rPr>
          <w:rFonts w:ascii="Arial" w:hAnsi="Arial" w:cs="Arial"/>
          <w:sz w:val="22"/>
          <w:szCs w:val="22"/>
          <w:rPrChange w:id="120" w:author="Guo, Shicheng" w:date="2019-08-12T12:41:00Z">
            <w:rPr>
              <w:rFonts w:ascii="Arial" w:hAnsi="Arial" w:cs="Arial"/>
              <w:sz w:val="22"/>
              <w:szCs w:val="22"/>
            </w:rPr>
          </w:rPrChange>
        </w:rPr>
        <w:t>China</w:t>
      </w:r>
    </w:p>
    <w:p w14:paraId="2F457BFB" w14:textId="1351DDA7" w:rsidR="009F5144" w:rsidRPr="00101454" w:rsidRDefault="00823739" w:rsidP="0089090A">
      <w:pPr>
        <w:jc w:val="both"/>
        <w:rPr>
          <w:rFonts w:ascii="Arial" w:hAnsi="Arial" w:cs="Arial"/>
          <w:sz w:val="22"/>
          <w:szCs w:val="22"/>
          <w:rPrChange w:id="121" w:author="Guo, Shicheng" w:date="2019-08-12T12:41:00Z">
            <w:rPr>
              <w:rFonts w:ascii="Arial" w:hAnsi="Arial" w:cs="Arial"/>
              <w:sz w:val="22"/>
              <w:szCs w:val="22"/>
            </w:rPr>
          </w:rPrChange>
        </w:rPr>
      </w:pPr>
      <w:r w:rsidRPr="00101454">
        <w:rPr>
          <w:rFonts w:ascii="Arial" w:hAnsi="Arial" w:cs="Arial"/>
          <w:sz w:val="22"/>
          <w:szCs w:val="22"/>
          <w:vertAlign w:val="superscript"/>
          <w:rPrChange w:id="122" w:author="Guo, Shicheng" w:date="2019-08-12T12:41:00Z">
            <w:rPr>
              <w:rFonts w:ascii="Arial" w:hAnsi="Arial" w:cs="Arial"/>
              <w:sz w:val="22"/>
              <w:szCs w:val="22"/>
              <w:vertAlign w:val="superscript"/>
            </w:rPr>
          </w:rPrChange>
        </w:rPr>
        <w:t>2</w:t>
      </w:r>
      <w:ins w:id="123" w:author="Microsoft Office User" w:date="2019-08-12T20:09:00Z">
        <w:r w:rsidR="00D4616A" w:rsidRPr="00101454">
          <w:rPr>
            <w:rFonts w:ascii="Arial" w:hAnsi="Arial" w:cs="Arial"/>
            <w:sz w:val="22"/>
            <w:szCs w:val="22"/>
            <w:vertAlign w:val="superscript"/>
            <w:rPrChange w:id="124" w:author="Guo, Shicheng" w:date="2019-08-12T12:41:00Z">
              <w:rPr>
                <w:rFonts w:ascii="Arial" w:hAnsi="Arial" w:cs="Arial" w:hint="eastAsia"/>
                <w:sz w:val="22"/>
                <w:szCs w:val="22"/>
                <w:vertAlign w:val="superscript"/>
              </w:rPr>
            </w:rPrChange>
          </w:rPr>
          <w:t>，</w:t>
        </w:r>
      </w:ins>
      <w:r w:rsidR="00565874" w:rsidRPr="00101454">
        <w:rPr>
          <w:rFonts w:ascii="Arial" w:hAnsi="Arial" w:cs="Arial"/>
          <w:sz w:val="22"/>
          <w:szCs w:val="22"/>
          <w:rPrChange w:id="125" w:author="Guo, Shicheng" w:date="2019-08-12T12:41:00Z">
            <w:rPr>
              <w:rFonts w:ascii="Arial" w:hAnsi="Arial" w:cs="Arial"/>
              <w:sz w:val="22"/>
              <w:szCs w:val="22"/>
            </w:rPr>
          </w:rPrChange>
        </w:rPr>
        <w:t>Department of Gastroenterology, Peking University Third Hospital, Beijing</w:t>
      </w:r>
      <w:r w:rsidRPr="00101454">
        <w:rPr>
          <w:rFonts w:ascii="Arial" w:hAnsi="Arial" w:cs="Arial"/>
          <w:sz w:val="22"/>
          <w:szCs w:val="22"/>
          <w:rPrChange w:id="126" w:author="Guo, Shicheng" w:date="2019-08-12T12:41:00Z">
            <w:rPr>
              <w:rFonts w:ascii="Arial" w:hAnsi="Arial" w:cs="Arial"/>
              <w:sz w:val="22"/>
              <w:szCs w:val="22"/>
            </w:rPr>
          </w:rPrChange>
        </w:rPr>
        <w:t xml:space="preserve"> 100191</w:t>
      </w:r>
      <w:r w:rsidR="00565874" w:rsidRPr="00101454">
        <w:rPr>
          <w:rFonts w:ascii="Arial" w:hAnsi="Arial" w:cs="Arial"/>
          <w:sz w:val="22"/>
          <w:szCs w:val="22"/>
          <w:rPrChange w:id="127" w:author="Guo, Shicheng" w:date="2019-08-12T12:41:00Z">
            <w:rPr>
              <w:rFonts w:ascii="Arial" w:hAnsi="Arial" w:cs="Arial"/>
              <w:sz w:val="22"/>
              <w:szCs w:val="22"/>
            </w:rPr>
          </w:rPrChange>
        </w:rPr>
        <w:t>, China</w:t>
      </w:r>
    </w:p>
    <w:p w14:paraId="6EB70300" w14:textId="4E73A4FF" w:rsidR="00823739" w:rsidRPr="00101454" w:rsidRDefault="00B6476E" w:rsidP="0089090A">
      <w:pPr>
        <w:jc w:val="both"/>
        <w:rPr>
          <w:rFonts w:ascii="Arial" w:hAnsi="Arial" w:cs="Arial"/>
          <w:sz w:val="22"/>
          <w:szCs w:val="22"/>
          <w:rPrChange w:id="128" w:author="Guo, Shicheng" w:date="2019-08-12T12:41:00Z">
            <w:rPr>
              <w:rFonts w:ascii="Arial" w:hAnsi="Arial" w:cs="Arial"/>
              <w:sz w:val="22"/>
              <w:szCs w:val="22"/>
            </w:rPr>
          </w:rPrChange>
        </w:rPr>
      </w:pPr>
      <w:ins w:id="129" w:author="Guo, Shicheng" w:date="2019-08-12T12:38:00Z">
        <w:r w:rsidRPr="00101454">
          <w:rPr>
            <w:rFonts w:ascii="Arial" w:hAnsi="Arial" w:cs="Arial"/>
            <w:sz w:val="22"/>
            <w:szCs w:val="22"/>
            <w:vertAlign w:val="superscript"/>
            <w:rPrChange w:id="130" w:author="Guo, Shicheng" w:date="2019-08-12T12:41:00Z">
              <w:rPr>
                <w:rFonts w:ascii="Arial" w:hAnsi="Arial" w:cs="Arial"/>
                <w:sz w:val="22"/>
                <w:szCs w:val="22"/>
                <w:vertAlign w:val="superscript"/>
              </w:rPr>
            </w:rPrChange>
          </w:rPr>
          <w:t>3</w:t>
        </w:r>
      </w:ins>
      <w:del w:id="131" w:author="Guo, Shicheng" w:date="2019-08-12T12:38:00Z">
        <w:r w:rsidR="00823739" w:rsidRPr="00101454" w:rsidDel="009F5144">
          <w:rPr>
            <w:rFonts w:ascii="Arial" w:hAnsi="Arial" w:cs="Arial"/>
            <w:sz w:val="22"/>
            <w:szCs w:val="22"/>
            <w:vertAlign w:val="superscript"/>
            <w:rPrChange w:id="132" w:author="Guo, Shicheng" w:date="2019-08-12T12:41:00Z">
              <w:rPr>
                <w:rFonts w:ascii="Arial" w:hAnsi="Arial" w:cs="Arial"/>
                <w:sz w:val="22"/>
                <w:szCs w:val="22"/>
                <w:vertAlign w:val="superscript"/>
              </w:rPr>
            </w:rPrChange>
          </w:rPr>
          <w:delText>3</w:delText>
        </w:r>
      </w:del>
      <w:ins w:id="133" w:author="Microsoft Office User" w:date="2019-08-12T20:09:00Z">
        <w:r w:rsidR="00D4616A" w:rsidRPr="00101454">
          <w:rPr>
            <w:rFonts w:ascii="Arial" w:hAnsi="Arial" w:cs="Arial"/>
            <w:sz w:val="22"/>
            <w:szCs w:val="22"/>
            <w:vertAlign w:val="superscript"/>
            <w:rPrChange w:id="134" w:author="Guo, Shicheng" w:date="2019-08-12T12:41:00Z">
              <w:rPr>
                <w:rFonts w:ascii="Arial" w:hAnsi="Arial" w:cs="Arial" w:hint="eastAsia"/>
                <w:sz w:val="22"/>
                <w:szCs w:val="22"/>
                <w:vertAlign w:val="superscript"/>
              </w:rPr>
            </w:rPrChange>
          </w:rPr>
          <w:t>，</w:t>
        </w:r>
      </w:ins>
      <w:r w:rsidR="00565874" w:rsidRPr="00101454">
        <w:rPr>
          <w:rFonts w:ascii="Arial" w:hAnsi="Arial" w:cs="Arial"/>
          <w:sz w:val="22"/>
          <w:szCs w:val="22"/>
          <w:rPrChange w:id="135" w:author="Guo, Shicheng" w:date="2019-08-12T12:41:00Z">
            <w:rPr>
              <w:rFonts w:ascii="Arial" w:hAnsi="Arial" w:cs="Arial"/>
              <w:sz w:val="22"/>
              <w:szCs w:val="22"/>
            </w:rPr>
          </w:rPrChange>
        </w:rPr>
        <w:t>Center for Precision Medicine Research, Marshfield Clinic Research Institute, Marshfield, WI, USA</w:t>
      </w:r>
    </w:p>
    <w:p w14:paraId="7D33647E" w14:textId="50C4A0ED" w:rsidR="00823739" w:rsidRPr="00101454" w:rsidRDefault="00B6476E" w:rsidP="0089090A">
      <w:pPr>
        <w:jc w:val="both"/>
        <w:rPr>
          <w:rFonts w:ascii="Arial" w:hAnsi="Arial" w:cs="Arial"/>
          <w:sz w:val="22"/>
          <w:szCs w:val="22"/>
          <w:rPrChange w:id="136" w:author="Guo, Shicheng" w:date="2019-08-12T12:41:00Z">
            <w:rPr>
              <w:rFonts w:ascii="Arial" w:hAnsi="Arial" w:cs="Arial"/>
              <w:sz w:val="22"/>
              <w:szCs w:val="22"/>
            </w:rPr>
          </w:rPrChange>
        </w:rPr>
      </w:pPr>
      <w:ins w:id="137" w:author="Guo, Shicheng" w:date="2019-08-12T12:38:00Z">
        <w:r w:rsidRPr="00101454">
          <w:rPr>
            <w:rFonts w:ascii="Arial" w:hAnsi="Arial" w:cs="Arial"/>
            <w:sz w:val="22"/>
            <w:szCs w:val="22"/>
            <w:vertAlign w:val="superscript"/>
            <w:rPrChange w:id="138" w:author="Guo, Shicheng" w:date="2019-08-12T12:41:00Z">
              <w:rPr>
                <w:rFonts w:ascii="Arial" w:hAnsi="Arial" w:cs="Arial"/>
                <w:sz w:val="22"/>
                <w:szCs w:val="22"/>
                <w:vertAlign w:val="superscript"/>
              </w:rPr>
            </w:rPrChange>
          </w:rPr>
          <w:t>4</w:t>
        </w:r>
      </w:ins>
      <w:del w:id="139" w:author="Guo, Shicheng" w:date="2019-08-12T12:38:00Z">
        <w:r w:rsidR="00823739" w:rsidRPr="00101454" w:rsidDel="009F5144">
          <w:rPr>
            <w:rFonts w:ascii="Arial" w:hAnsi="Arial" w:cs="Arial"/>
            <w:sz w:val="22"/>
            <w:szCs w:val="22"/>
            <w:vertAlign w:val="superscript"/>
            <w:rPrChange w:id="140" w:author="Guo, Shicheng" w:date="2019-08-12T12:41:00Z">
              <w:rPr>
                <w:rFonts w:ascii="Arial" w:hAnsi="Arial" w:cs="Arial"/>
                <w:sz w:val="22"/>
                <w:szCs w:val="22"/>
                <w:vertAlign w:val="superscript"/>
              </w:rPr>
            </w:rPrChange>
          </w:rPr>
          <w:delText>4</w:delText>
        </w:r>
      </w:del>
      <w:ins w:id="141" w:author="Microsoft Office User" w:date="2019-08-12T20:09:00Z">
        <w:r w:rsidR="00D4616A" w:rsidRPr="00101454">
          <w:rPr>
            <w:rFonts w:ascii="Arial" w:hAnsi="Arial" w:cs="Arial"/>
            <w:sz w:val="22"/>
            <w:szCs w:val="22"/>
            <w:vertAlign w:val="superscript"/>
            <w:rPrChange w:id="142" w:author="Guo, Shicheng" w:date="2019-08-12T12:41:00Z">
              <w:rPr>
                <w:rFonts w:ascii="Arial" w:hAnsi="Arial" w:cs="Arial" w:hint="eastAsia"/>
                <w:sz w:val="22"/>
                <w:szCs w:val="22"/>
                <w:vertAlign w:val="superscript"/>
              </w:rPr>
            </w:rPrChange>
          </w:rPr>
          <w:t>，</w:t>
        </w:r>
      </w:ins>
      <w:r w:rsidR="00823739" w:rsidRPr="00101454">
        <w:rPr>
          <w:rFonts w:ascii="Arial" w:hAnsi="Arial" w:cs="Arial"/>
          <w:sz w:val="22"/>
          <w:szCs w:val="22"/>
          <w:rPrChange w:id="143" w:author="Guo, Shicheng" w:date="2019-08-12T12:41:00Z">
            <w:rPr>
              <w:rFonts w:ascii="Arial" w:hAnsi="Arial" w:cs="Arial"/>
              <w:sz w:val="22"/>
              <w:szCs w:val="22"/>
            </w:rPr>
          </w:rPrChange>
        </w:rPr>
        <w:t>University of Chinese Academy of Sciences, Beijing 100049, China</w:t>
      </w:r>
    </w:p>
    <w:p w14:paraId="3C695951" w14:textId="77777777" w:rsidR="00101454" w:rsidRPr="00101454" w:rsidRDefault="00101454" w:rsidP="00823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rPr>
          <w:ins w:id="144" w:author="Guo, Shicheng" w:date="2019-08-12T12:41:00Z"/>
          <w:rFonts w:ascii="Arial" w:hAnsi="Arial" w:cs="Arial"/>
          <w:sz w:val="22"/>
          <w:szCs w:val="22"/>
          <w:rPrChange w:id="145" w:author="Guo, Shicheng" w:date="2019-08-12T12:41:00Z">
            <w:rPr>
              <w:ins w:id="146" w:author="Guo, Shicheng" w:date="2019-08-12T12:41:00Z"/>
              <w:rFonts w:ascii="Arial" w:hAnsi="Arial" w:cs="Arial"/>
              <w:sz w:val="22"/>
              <w:szCs w:val="22"/>
            </w:rPr>
          </w:rPrChange>
        </w:rPr>
      </w:pPr>
    </w:p>
    <w:p w14:paraId="45F999CF" w14:textId="77777777" w:rsidR="00101454" w:rsidRPr="00101454" w:rsidRDefault="00823739" w:rsidP="00823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rPr>
          <w:ins w:id="147" w:author="Guo, Shicheng" w:date="2019-08-12T12:41:00Z"/>
          <w:rFonts w:ascii="Arial" w:hAnsi="Arial" w:cs="Arial"/>
          <w:sz w:val="22"/>
          <w:szCs w:val="22"/>
          <w:rPrChange w:id="148" w:author="Guo, Shicheng" w:date="2019-08-12T12:41:00Z">
            <w:rPr>
              <w:ins w:id="149" w:author="Guo, Shicheng" w:date="2019-08-12T12:41:00Z"/>
              <w:rFonts w:ascii="Arial" w:hAnsi="Arial" w:cs="Arial"/>
              <w:sz w:val="22"/>
              <w:szCs w:val="22"/>
            </w:rPr>
          </w:rPrChange>
        </w:rPr>
      </w:pPr>
      <w:r w:rsidRPr="00101454">
        <w:rPr>
          <w:rFonts w:ascii="Arial" w:hAnsi="Arial" w:cs="Arial"/>
          <w:sz w:val="22"/>
          <w:szCs w:val="22"/>
          <w:rPrChange w:id="150" w:author="Guo, Shicheng" w:date="2019-08-12T12:41:00Z">
            <w:rPr>
              <w:rFonts w:ascii="Arial" w:hAnsi="Arial" w:cs="Arial"/>
              <w:sz w:val="22"/>
              <w:szCs w:val="22"/>
            </w:rPr>
          </w:rPrChange>
        </w:rPr>
        <w:t xml:space="preserve"># These authors contributed equally to this work; </w:t>
      </w:r>
    </w:p>
    <w:p w14:paraId="32C1AC19" w14:textId="309457D0" w:rsidR="00823739" w:rsidRPr="00101454" w:rsidRDefault="00823739" w:rsidP="00823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rPr>
          <w:rFonts w:ascii="Arial" w:hAnsi="Arial" w:cs="Arial"/>
          <w:sz w:val="22"/>
          <w:szCs w:val="22"/>
          <w:rPrChange w:id="151" w:author="Guo, Shicheng" w:date="2019-08-12T12:41:00Z">
            <w:rPr>
              <w:rFonts w:ascii="Arial" w:hAnsi="Arial" w:cs="Arial"/>
              <w:sz w:val="22"/>
              <w:szCs w:val="22"/>
            </w:rPr>
          </w:rPrChange>
        </w:rPr>
      </w:pPr>
      <w:r w:rsidRPr="00101454">
        <w:rPr>
          <w:rFonts w:ascii="Arial" w:hAnsi="Arial" w:cs="Arial"/>
          <w:sz w:val="22"/>
          <w:szCs w:val="22"/>
          <w:rPrChange w:id="152" w:author="Guo, Shicheng" w:date="2019-08-12T12:41:00Z">
            <w:rPr>
              <w:rFonts w:ascii="Arial" w:hAnsi="Arial" w:cs="Arial"/>
              <w:sz w:val="22"/>
              <w:szCs w:val="22"/>
            </w:rPr>
          </w:rPrChange>
        </w:rPr>
        <w:t>* Corresponding Author</w:t>
      </w:r>
    </w:p>
    <w:p w14:paraId="7D3343EC" w14:textId="138E6C79" w:rsidR="00823739" w:rsidRPr="00101454" w:rsidDel="00101454" w:rsidRDefault="00823739" w:rsidP="00D4616A">
      <w:pPr>
        <w:rPr>
          <w:del w:id="153" w:author="Microsoft Office User" w:date="2019-08-12T20:08:00Z"/>
          <w:rFonts w:ascii="Arial" w:hAnsi="Arial" w:cs="Arial"/>
          <w:sz w:val="22"/>
          <w:szCs w:val="22"/>
          <w:rPrChange w:id="154" w:author="Guo, Shicheng" w:date="2019-08-12T12:41:00Z">
            <w:rPr>
              <w:del w:id="155" w:author="Microsoft Office User" w:date="2019-08-12T20:08:00Z"/>
              <w:rFonts w:ascii="Arial" w:hAnsi="Arial" w:cs="Arial"/>
              <w:sz w:val="22"/>
              <w:szCs w:val="22"/>
            </w:rPr>
          </w:rPrChange>
        </w:rPr>
      </w:pPr>
    </w:p>
    <w:p w14:paraId="59E4225E" w14:textId="77777777" w:rsidR="00101454" w:rsidRPr="00101454" w:rsidRDefault="00101454" w:rsidP="0089090A">
      <w:pPr>
        <w:jc w:val="both"/>
        <w:rPr>
          <w:ins w:id="156" w:author="Guo, Shicheng" w:date="2019-08-12T12:41:00Z"/>
          <w:rFonts w:ascii="Arial" w:hAnsi="Arial" w:cs="Arial"/>
          <w:sz w:val="22"/>
          <w:szCs w:val="22"/>
          <w:rPrChange w:id="157" w:author="Guo, Shicheng" w:date="2019-08-12T12:41:00Z">
            <w:rPr>
              <w:ins w:id="158" w:author="Guo, Shicheng" w:date="2019-08-12T12:41:00Z"/>
              <w:rFonts w:ascii="Arial" w:hAnsi="Arial" w:cs="Arial"/>
              <w:sz w:val="22"/>
              <w:szCs w:val="22"/>
            </w:rPr>
          </w:rPrChange>
        </w:rPr>
      </w:pPr>
    </w:p>
    <w:p w14:paraId="72C28DC6" w14:textId="2CC5E057" w:rsidR="007C3E92" w:rsidRPr="00101454" w:rsidDel="00D4616A" w:rsidRDefault="007C3E92" w:rsidP="0089090A">
      <w:pPr>
        <w:jc w:val="both"/>
        <w:rPr>
          <w:del w:id="159" w:author="Microsoft Office User" w:date="2019-08-12T20:08:00Z"/>
          <w:rFonts w:ascii="Arial" w:hAnsi="Arial" w:cs="Arial"/>
          <w:sz w:val="22"/>
          <w:szCs w:val="22"/>
          <w:rPrChange w:id="160" w:author="Guo, Shicheng" w:date="2019-08-12T12:41:00Z">
            <w:rPr>
              <w:del w:id="161" w:author="Microsoft Office User" w:date="2019-08-12T20:08:00Z"/>
              <w:rFonts w:ascii="Arial" w:hAnsi="Arial" w:cs="Arial"/>
              <w:sz w:val="22"/>
              <w:szCs w:val="22"/>
            </w:rPr>
          </w:rPrChange>
        </w:rPr>
      </w:pPr>
    </w:p>
    <w:p w14:paraId="3E3C2360" w14:textId="38683EE1" w:rsidR="007C3E92" w:rsidRPr="00101454" w:rsidDel="00D4616A" w:rsidRDefault="007C3E92" w:rsidP="0089090A">
      <w:pPr>
        <w:jc w:val="both"/>
        <w:rPr>
          <w:ins w:id="162" w:author="J Fan" w:date="2019-08-04T21:29:00Z"/>
          <w:del w:id="163" w:author="Microsoft Office User" w:date="2019-08-12T20:08:00Z"/>
          <w:rFonts w:ascii="Arial" w:hAnsi="Arial" w:cs="Arial"/>
          <w:sz w:val="22"/>
          <w:szCs w:val="22"/>
          <w:rPrChange w:id="164" w:author="Guo, Shicheng" w:date="2019-08-12T12:41:00Z">
            <w:rPr>
              <w:ins w:id="165" w:author="J Fan" w:date="2019-08-04T21:29:00Z"/>
              <w:del w:id="166" w:author="Microsoft Office User" w:date="2019-08-12T20:08:00Z"/>
              <w:rFonts w:ascii="Arial" w:hAnsi="Arial" w:cs="Arial"/>
              <w:sz w:val="22"/>
              <w:szCs w:val="22"/>
            </w:rPr>
          </w:rPrChange>
        </w:rPr>
      </w:pPr>
    </w:p>
    <w:p w14:paraId="4035C41F" w14:textId="77777777" w:rsidR="00D4616A" w:rsidRPr="00101454" w:rsidRDefault="00D4616A" w:rsidP="00D4616A">
      <w:pPr>
        <w:rPr>
          <w:ins w:id="167" w:author="Microsoft Office User" w:date="2019-08-12T20:08:00Z"/>
          <w:rStyle w:val="Hyperlink"/>
          <w:rFonts w:ascii="Arial" w:hAnsi="Arial" w:cs="Arial"/>
          <w:noProof/>
          <w:color w:val="auto"/>
          <w:sz w:val="22"/>
          <w:szCs w:val="22"/>
          <w:rPrChange w:id="168" w:author="Guo, Shicheng" w:date="2019-08-12T12:41:00Z">
            <w:rPr>
              <w:ins w:id="169" w:author="Microsoft Office User" w:date="2019-08-12T20:08:00Z"/>
              <w:rStyle w:val="Hyperlink"/>
              <w:rFonts w:ascii="Arial" w:hAnsi="Arial" w:cs="Arial"/>
              <w:noProof/>
              <w:color w:val="auto"/>
              <w:sz w:val="22"/>
              <w:szCs w:val="22"/>
            </w:rPr>
          </w:rPrChange>
        </w:rPr>
      </w:pPr>
      <w:ins w:id="170" w:author="Microsoft Office User" w:date="2019-08-12T20:08:00Z">
        <w:r w:rsidRPr="00101454">
          <w:rPr>
            <w:rStyle w:val="Hyperlink"/>
            <w:rFonts w:ascii="Arial" w:hAnsi="Arial" w:cs="Arial"/>
            <w:noProof/>
            <w:color w:val="auto"/>
            <w:sz w:val="22"/>
            <w:szCs w:val="22"/>
            <w:rPrChange w:id="171" w:author="Guo, Shicheng" w:date="2019-08-12T12:41:00Z">
              <w:rPr>
                <w:rStyle w:val="Hyperlink"/>
                <w:rFonts w:ascii="Arial" w:hAnsi="Arial" w:cs="Arial"/>
                <w:noProof/>
                <w:color w:val="auto"/>
                <w:sz w:val="22"/>
                <w:szCs w:val="22"/>
              </w:rPr>
            </w:rPrChange>
          </w:rPr>
          <w:t>Shigang Ding, M.D.</w:t>
        </w:r>
      </w:ins>
    </w:p>
    <w:p w14:paraId="69B1A6CF" w14:textId="77777777" w:rsidR="00D4616A" w:rsidRPr="00101454" w:rsidRDefault="00D4616A" w:rsidP="00D4616A">
      <w:pPr>
        <w:jc w:val="both"/>
        <w:rPr>
          <w:ins w:id="172" w:author="Microsoft Office User" w:date="2019-08-12T20:08:00Z"/>
          <w:rFonts w:ascii="Arial" w:hAnsi="Arial" w:cs="Arial"/>
          <w:sz w:val="22"/>
          <w:szCs w:val="22"/>
          <w:rPrChange w:id="173" w:author="Guo, Shicheng" w:date="2019-08-12T12:41:00Z">
            <w:rPr>
              <w:ins w:id="174" w:author="Microsoft Office User" w:date="2019-08-12T20:08:00Z"/>
              <w:rFonts w:ascii="Arial" w:hAnsi="Arial" w:cs="Arial"/>
              <w:sz w:val="22"/>
              <w:szCs w:val="22"/>
            </w:rPr>
          </w:rPrChange>
        </w:rPr>
      </w:pPr>
      <w:ins w:id="175" w:author="Microsoft Office User" w:date="2019-08-12T20:08:00Z">
        <w:r w:rsidRPr="00101454">
          <w:rPr>
            <w:rFonts w:ascii="Arial" w:hAnsi="Arial" w:cs="Arial"/>
            <w:sz w:val="22"/>
            <w:szCs w:val="22"/>
            <w:rPrChange w:id="176" w:author="Guo, Shicheng" w:date="2019-08-12T12:41:00Z">
              <w:rPr>
                <w:rFonts w:ascii="Arial" w:hAnsi="Arial" w:cs="Arial"/>
                <w:sz w:val="22"/>
                <w:szCs w:val="22"/>
              </w:rPr>
            </w:rPrChange>
          </w:rPr>
          <w:t>Department of Gastroenterology, Peking University Third Hospital, Beijing 100191, China</w:t>
        </w:r>
      </w:ins>
    </w:p>
    <w:p w14:paraId="5F595353" w14:textId="2EEA030F" w:rsidR="00D4616A" w:rsidRPr="00101454" w:rsidRDefault="00D4616A" w:rsidP="00D4616A">
      <w:pPr>
        <w:jc w:val="both"/>
        <w:rPr>
          <w:ins w:id="177" w:author="Microsoft Office User" w:date="2019-08-12T20:08:00Z"/>
          <w:rFonts w:ascii="Arial" w:hAnsi="Arial" w:cs="Arial"/>
          <w:sz w:val="22"/>
          <w:szCs w:val="22"/>
          <w:rPrChange w:id="178" w:author="Guo, Shicheng" w:date="2019-08-12T12:41:00Z">
            <w:rPr>
              <w:ins w:id="179" w:author="Microsoft Office User" w:date="2019-08-12T20:08:00Z"/>
              <w:rFonts w:ascii="Arial" w:hAnsi="Arial" w:cs="Arial"/>
              <w:sz w:val="22"/>
              <w:szCs w:val="22"/>
            </w:rPr>
          </w:rPrChange>
        </w:rPr>
      </w:pPr>
      <w:ins w:id="180" w:author="Microsoft Office User" w:date="2019-08-12T20:08:00Z">
        <w:r w:rsidRPr="00101454">
          <w:rPr>
            <w:rFonts w:ascii="Arial" w:hAnsi="Arial" w:cs="Arial"/>
            <w:sz w:val="22"/>
            <w:szCs w:val="22"/>
            <w:rPrChange w:id="181" w:author="Guo, Shicheng" w:date="2019-08-12T12:41:00Z">
              <w:rPr>
                <w:rFonts w:ascii="Arial" w:hAnsi="Arial" w:cs="Arial"/>
                <w:sz w:val="22"/>
                <w:szCs w:val="22"/>
              </w:rPr>
            </w:rPrChange>
          </w:rPr>
          <w:t>Tel: (010)8226-69905</w:t>
        </w:r>
      </w:ins>
      <w:ins w:id="182" w:author="Guo, Shicheng" w:date="2019-08-12T12:57:00Z">
        <w:r w:rsidR="005C67C8">
          <w:rPr>
            <w:rFonts w:ascii="Arial" w:hAnsi="Arial" w:cs="Arial"/>
            <w:sz w:val="22"/>
            <w:szCs w:val="22"/>
          </w:rPr>
          <w:t xml:space="preserve"> </w:t>
        </w:r>
      </w:ins>
      <w:bookmarkStart w:id="183" w:name="_GoBack"/>
      <w:bookmarkEnd w:id="183"/>
    </w:p>
    <w:p w14:paraId="00DE8839" w14:textId="77777777" w:rsidR="00D4616A" w:rsidRPr="00101454" w:rsidRDefault="00D4616A" w:rsidP="00D4616A">
      <w:pPr>
        <w:jc w:val="both"/>
        <w:rPr>
          <w:ins w:id="184" w:author="Microsoft Office User" w:date="2019-08-12T20:08:00Z"/>
          <w:rFonts w:ascii="Arial" w:hAnsi="Arial" w:cs="Arial"/>
          <w:sz w:val="22"/>
          <w:szCs w:val="22"/>
          <w:rPrChange w:id="185" w:author="Guo, Shicheng" w:date="2019-08-12T12:41:00Z">
            <w:rPr>
              <w:ins w:id="186" w:author="Microsoft Office User" w:date="2019-08-12T20:08:00Z"/>
              <w:rFonts w:ascii="Arial" w:hAnsi="Arial" w:cs="Arial"/>
              <w:sz w:val="22"/>
              <w:szCs w:val="22"/>
            </w:rPr>
          </w:rPrChange>
        </w:rPr>
      </w:pPr>
      <w:ins w:id="187" w:author="Microsoft Office User" w:date="2019-08-12T20:08:00Z">
        <w:r w:rsidRPr="00101454">
          <w:rPr>
            <w:rFonts w:ascii="Arial" w:hAnsi="Arial" w:cs="Arial"/>
            <w:sz w:val="22"/>
            <w:szCs w:val="22"/>
            <w:rPrChange w:id="188" w:author="Guo, Shicheng" w:date="2019-08-12T12:41:00Z">
              <w:rPr>
                <w:rFonts w:ascii="Arial" w:hAnsi="Arial" w:cs="Arial"/>
                <w:sz w:val="22"/>
                <w:szCs w:val="22"/>
              </w:rPr>
            </w:rPrChange>
          </w:rPr>
          <w:t xml:space="preserve">Email: </w:t>
        </w:r>
        <w:r w:rsidRPr="00101454">
          <w:rPr>
            <w:rStyle w:val="Hyperlink"/>
            <w:rFonts w:ascii="Arial" w:hAnsi="Arial" w:cs="Arial"/>
            <w:color w:val="auto"/>
            <w:sz w:val="22"/>
            <w:szCs w:val="22"/>
            <w:rPrChange w:id="189" w:author="Guo, Shicheng" w:date="2019-08-12T12:41:00Z">
              <w:rPr>
                <w:rStyle w:val="Hyperlink"/>
                <w:rFonts w:ascii="Arial" w:hAnsi="Arial" w:cs="Arial"/>
                <w:color w:val="auto"/>
                <w:sz w:val="22"/>
                <w:szCs w:val="22"/>
              </w:rPr>
            </w:rPrChange>
          </w:rPr>
          <w:t>dingshigang222@163.com</w:t>
        </w:r>
      </w:ins>
    </w:p>
    <w:p w14:paraId="741CA9DA" w14:textId="77777777" w:rsidR="00D4616A" w:rsidRPr="00101454" w:rsidRDefault="00D4616A" w:rsidP="00D4616A">
      <w:pPr>
        <w:jc w:val="both"/>
        <w:rPr>
          <w:ins w:id="190" w:author="Microsoft Office User" w:date="2019-08-12T20:08:00Z"/>
          <w:rFonts w:ascii="Arial" w:hAnsi="Arial" w:cs="Arial"/>
          <w:sz w:val="22"/>
          <w:szCs w:val="22"/>
          <w:rPrChange w:id="191" w:author="Guo, Shicheng" w:date="2019-08-12T12:41:00Z">
            <w:rPr>
              <w:ins w:id="192" w:author="Microsoft Office User" w:date="2019-08-12T20:08:00Z"/>
              <w:rFonts w:ascii="Arial" w:hAnsi="Arial" w:cs="Arial"/>
              <w:sz w:val="22"/>
              <w:szCs w:val="22"/>
            </w:rPr>
          </w:rPrChange>
        </w:rPr>
      </w:pPr>
    </w:p>
    <w:p w14:paraId="0AAD046A" w14:textId="77777777" w:rsidR="00D4616A" w:rsidRPr="00101454" w:rsidRDefault="00D4616A" w:rsidP="00D4616A">
      <w:pPr>
        <w:jc w:val="both"/>
        <w:rPr>
          <w:ins w:id="193" w:author="Microsoft Office User" w:date="2019-08-12T20:08:00Z"/>
          <w:rFonts w:ascii="Arial" w:hAnsi="Arial" w:cs="Arial"/>
          <w:sz w:val="22"/>
          <w:szCs w:val="22"/>
          <w:u w:val="single"/>
          <w:rPrChange w:id="194" w:author="Guo, Shicheng" w:date="2019-08-12T12:41:00Z">
            <w:rPr>
              <w:ins w:id="195" w:author="Microsoft Office User" w:date="2019-08-12T20:08:00Z"/>
              <w:rFonts w:ascii="Arial" w:hAnsi="Arial" w:cs="Arial"/>
              <w:sz w:val="22"/>
              <w:szCs w:val="22"/>
              <w:u w:val="single"/>
            </w:rPr>
          </w:rPrChange>
        </w:rPr>
      </w:pPr>
      <w:ins w:id="196" w:author="Microsoft Office User" w:date="2019-08-12T20:08:00Z">
        <w:r w:rsidRPr="00101454">
          <w:rPr>
            <w:rFonts w:ascii="Arial" w:hAnsi="Arial" w:cs="Arial"/>
            <w:sz w:val="22"/>
            <w:szCs w:val="22"/>
            <w:u w:val="single"/>
            <w:rPrChange w:id="197" w:author="Guo, Shicheng" w:date="2019-08-12T12:41:00Z">
              <w:rPr>
                <w:rFonts w:ascii="Arial" w:hAnsi="Arial" w:cs="Arial" w:hint="eastAsia"/>
                <w:sz w:val="22"/>
                <w:szCs w:val="22"/>
                <w:u w:val="single"/>
              </w:rPr>
            </w:rPrChange>
          </w:rPr>
          <w:t>D</w:t>
        </w:r>
        <w:r w:rsidRPr="00101454">
          <w:rPr>
            <w:rFonts w:ascii="Arial" w:hAnsi="Arial" w:cs="Arial"/>
            <w:sz w:val="22"/>
            <w:szCs w:val="22"/>
            <w:u w:val="single"/>
            <w:rPrChange w:id="198" w:author="Guo, Shicheng" w:date="2019-08-12T12:41:00Z">
              <w:rPr>
                <w:rFonts w:ascii="Arial" w:hAnsi="Arial" w:cs="Arial"/>
                <w:sz w:val="22"/>
                <w:szCs w:val="22"/>
                <w:u w:val="single"/>
              </w:rPr>
            </w:rPrChange>
          </w:rPr>
          <w:t>ake Zhang, Ph.D.</w:t>
        </w:r>
      </w:ins>
    </w:p>
    <w:p w14:paraId="2A8F0B09" w14:textId="77777777" w:rsidR="00D4616A" w:rsidRPr="00101454" w:rsidRDefault="00D4616A" w:rsidP="00D4616A">
      <w:pPr>
        <w:rPr>
          <w:ins w:id="199" w:author="Microsoft Office User" w:date="2019-08-12T20:08:00Z"/>
          <w:rFonts w:ascii="Arial" w:hAnsi="Arial" w:cs="Arial"/>
          <w:sz w:val="22"/>
          <w:szCs w:val="22"/>
          <w:rPrChange w:id="200" w:author="Guo, Shicheng" w:date="2019-08-12T12:41:00Z">
            <w:rPr>
              <w:ins w:id="201" w:author="Microsoft Office User" w:date="2019-08-12T20:08:00Z"/>
              <w:rFonts w:ascii="Arial" w:hAnsi="Arial" w:cs="Arial"/>
              <w:sz w:val="22"/>
              <w:szCs w:val="22"/>
            </w:rPr>
          </w:rPrChange>
        </w:rPr>
      </w:pPr>
      <w:ins w:id="202" w:author="Microsoft Office User" w:date="2019-08-12T20:08:00Z">
        <w:r w:rsidRPr="00101454">
          <w:rPr>
            <w:rFonts w:ascii="Arial" w:hAnsi="Arial" w:cs="Arial"/>
            <w:sz w:val="22"/>
            <w:szCs w:val="22"/>
            <w:rPrChange w:id="203" w:author="Guo, Shicheng" w:date="2019-08-12T12:41:00Z">
              <w:rPr>
                <w:rFonts w:ascii="Arial" w:hAnsi="Arial" w:cs="Arial"/>
                <w:sz w:val="22"/>
                <w:szCs w:val="22"/>
              </w:rPr>
            </w:rPrChange>
          </w:rPr>
          <w:t>Key Laboratory of Genomic and Precision Medicine, Beijing Institute of Genomics</w:t>
        </w:r>
      </w:ins>
    </w:p>
    <w:p w14:paraId="4CA71868" w14:textId="77777777" w:rsidR="00D4616A" w:rsidRPr="00101454" w:rsidRDefault="00D4616A" w:rsidP="00D4616A">
      <w:pPr>
        <w:rPr>
          <w:ins w:id="204" w:author="Microsoft Office User" w:date="2019-08-12T20:08:00Z"/>
          <w:rStyle w:val="Hyperlink"/>
          <w:rFonts w:ascii="Arial" w:hAnsi="Arial" w:cs="Arial"/>
          <w:noProof/>
          <w:color w:val="auto"/>
          <w:sz w:val="22"/>
          <w:szCs w:val="22"/>
          <w:rPrChange w:id="205" w:author="Guo, Shicheng" w:date="2019-08-12T12:41:00Z">
            <w:rPr>
              <w:ins w:id="206" w:author="Microsoft Office User" w:date="2019-08-12T20:08:00Z"/>
              <w:rStyle w:val="Hyperlink"/>
              <w:rFonts w:ascii="Arial" w:hAnsi="Arial" w:cs="Arial"/>
              <w:noProof/>
              <w:color w:val="auto"/>
              <w:sz w:val="22"/>
              <w:szCs w:val="22"/>
            </w:rPr>
          </w:rPrChange>
        </w:rPr>
      </w:pPr>
      <w:ins w:id="207" w:author="Microsoft Office User" w:date="2019-08-12T20:08:00Z">
        <w:r w:rsidRPr="00101454">
          <w:rPr>
            <w:rFonts w:ascii="Arial" w:hAnsi="Arial" w:cs="Arial"/>
            <w:sz w:val="22"/>
            <w:szCs w:val="22"/>
            <w:rPrChange w:id="208" w:author="Guo, Shicheng" w:date="2019-08-12T12:41:00Z">
              <w:rPr>
                <w:rFonts w:ascii="Arial" w:hAnsi="Arial" w:cs="Arial"/>
                <w:sz w:val="22"/>
                <w:szCs w:val="22"/>
              </w:rPr>
            </w:rPrChange>
          </w:rPr>
          <w:t>Chinese Academy of Sciences, Beijing, 100101,</w:t>
        </w:r>
      </w:ins>
    </w:p>
    <w:p w14:paraId="41603A34" w14:textId="77777777" w:rsidR="00D4616A" w:rsidRPr="00101454" w:rsidRDefault="00D4616A" w:rsidP="00D4616A">
      <w:pPr>
        <w:rPr>
          <w:ins w:id="209" w:author="Microsoft Office User" w:date="2019-08-12T20:08:00Z"/>
          <w:rFonts w:ascii="Arial" w:hAnsi="Arial" w:cs="Arial"/>
          <w:sz w:val="22"/>
          <w:szCs w:val="22"/>
          <w:rPrChange w:id="210" w:author="Guo, Shicheng" w:date="2019-08-12T12:41:00Z">
            <w:rPr>
              <w:ins w:id="211" w:author="Microsoft Office User" w:date="2019-08-12T20:08:00Z"/>
              <w:rFonts w:ascii="Arial" w:hAnsi="Arial" w:cs="Arial"/>
              <w:sz w:val="22"/>
              <w:szCs w:val="22"/>
            </w:rPr>
          </w:rPrChange>
        </w:rPr>
      </w:pPr>
      <w:ins w:id="212" w:author="Microsoft Office User" w:date="2019-08-12T20:08:00Z">
        <w:r w:rsidRPr="00101454">
          <w:rPr>
            <w:rFonts w:ascii="Arial" w:hAnsi="Arial" w:cs="Arial"/>
            <w:sz w:val="22"/>
            <w:szCs w:val="22"/>
            <w:rPrChange w:id="213" w:author="Guo, Shicheng" w:date="2019-08-12T12:41:00Z">
              <w:rPr>
                <w:rFonts w:ascii="Arial" w:hAnsi="Arial" w:cs="Arial"/>
                <w:sz w:val="22"/>
                <w:szCs w:val="22"/>
              </w:rPr>
            </w:rPrChange>
          </w:rPr>
          <w:t>Tel: (010) 8409-7566</w:t>
        </w:r>
        <w:r w:rsidRPr="00101454" w:rsidDel="00BA0DFD">
          <w:rPr>
            <w:rFonts w:ascii="Arial" w:hAnsi="Arial" w:cs="Arial"/>
            <w:sz w:val="22"/>
            <w:szCs w:val="22"/>
            <w:rPrChange w:id="214" w:author="Guo, Shicheng" w:date="2019-08-12T12:41:00Z">
              <w:rPr>
                <w:rFonts w:ascii="Arial" w:hAnsi="Arial" w:cs="Arial"/>
                <w:sz w:val="22"/>
                <w:szCs w:val="22"/>
              </w:rPr>
            </w:rPrChange>
          </w:rPr>
          <w:t xml:space="preserve"> </w:t>
        </w:r>
      </w:ins>
    </w:p>
    <w:p w14:paraId="23A5B05D" w14:textId="77777777" w:rsidR="00D4616A" w:rsidRPr="00101454" w:rsidRDefault="00D4616A" w:rsidP="00D4616A">
      <w:pPr>
        <w:rPr>
          <w:ins w:id="215" w:author="Microsoft Office User" w:date="2019-08-12T20:08:00Z"/>
          <w:rFonts w:ascii="Arial" w:hAnsi="Arial" w:cs="Arial"/>
          <w:sz w:val="22"/>
          <w:szCs w:val="22"/>
          <w:rPrChange w:id="216" w:author="Guo, Shicheng" w:date="2019-08-12T12:41:00Z">
            <w:rPr>
              <w:ins w:id="217" w:author="Microsoft Office User" w:date="2019-08-12T20:08:00Z"/>
              <w:rFonts w:ascii="Arial" w:hAnsi="Arial" w:cs="Arial"/>
              <w:sz w:val="22"/>
              <w:szCs w:val="22"/>
            </w:rPr>
          </w:rPrChange>
        </w:rPr>
      </w:pPr>
      <w:ins w:id="218" w:author="Microsoft Office User" w:date="2019-08-12T20:08:00Z">
        <w:r w:rsidRPr="00101454">
          <w:rPr>
            <w:rFonts w:ascii="Arial" w:hAnsi="Arial" w:cs="Arial"/>
            <w:sz w:val="22"/>
            <w:szCs w:val="22"/>
            <w:rPrChange w:id="219" w:author="Guo, Shicheng" w:date="2019-08-12T12:41:00Z">
              <w:rPr>
                <w:rFonts w:ascii="Arial" w:hAnsi="Arial" w:cs="Arial"/>
                <w:sz w:val="22"/>
                <w:szCs w:val="22"/>
              </w:rPr>
            </w:rPrChange>
          </w:rPr>
          <w:t xml:space="preserve">Email: </w:t>
        </w:r>
        <w:r w:rsidRPr="00101454">
          <w:rPr>
            <w:rFonts w:ascii="Arial" w:hAnsi="Arial" w:cs="Arial"/>
            <w:rPrChange w:id="220" w:author="Guo, Shicheng" w:date="2019-08-12T12:41:00Z">
              <w:rPr/>
            </w:rPrChange>
          </w:rPr>
          <w:fldChar w:fldCharType="begin"/>
        </w:r>
        <w:r w:rsidRPr="00101454">
          <w:rPr>
            <w:rFonts w:ascii="Arial" w:hAnsi="Arial" w:cs="Arial"/>
            <w:rPrChange w:id="221" w:author="Guo, Shicheng" w:date="2019-08-12T12:41:00Z">
              <w:rPr/>
            </w:rPrChange>
          </w:rPr>
          <w:instrText xml:space="preserve"> HYPERLINK "mailto:zhangdk@big.ac.cn" </w:instrText>
        </w:r>
        <w:r w:rsidRPr="00101454">
          <w:rPr>
            <w:rFonts w:ascii="Arial" w:hAnsi="Arial" w:cs="Arial"/>
            <w:rPrChange w:id="222" w:author="Guo, Shicheng" w:date="2019-08-12T12:41:00Z">
              <w:rPr/>
            </w:rPrChange>
          </w:rPr>
          <w:fldChar w:fldCharType="separate"/>
        </w:r>
        <w:r w:rsidRPr="00101454">
          <w:rPr>
            <w:rStyle w:val="Hyperlink"/>
            <w:rFonts w:ascii="Arial" w:hAnsi="Arial" w:cs="Arial"/>
            <w:sz w:val="22"/>
            <w:szCs w:val="22"/>
            <w:rPrChange w:id="223" w:author="Guo, Shicheng" w:date="2019-08-12T12:41:00Z">
              <w:rPr>
                <w:rStyle w:val="Hyperlink"/>
                <w:rFonts w:ascii="Arial" w:hAnsi="Arial" w:cs="Arial"/>
                <w:sz w:val="22"/>
                <w:szCs w:val="22"/>
              </w:rPr>
            </w:rPrChange>
          </w:rPr>
          <w:t>zhangdk@big.ac.cn</w:t>
        </w:r>
        <w:r w:rsidRPr="00101454">
          <w:rPr>
            <w:rStyle w:val="Hyperlink"/>
            <w:rFonts w:ascii="Arial" w:hAnsi="Arial" w:cs="Arial"/>
            <w:sz w:val="22"/>
            <w:szCs w:val="22"/>
            <w:rPrChange w:id="224" w:author="Guo, Shicheng" w:date="2019-08-12T12:41:00Z">
              <w:rPr>
                <w:rStyle w:val="Hyperlink"/>
                <w:rFonts w:ascii="Arial" w:hAnsi="Arial" w:cs="Arial"/>
                <w:sz w:val="22"/>
                <w:szCs w:val="22"/>
              </w:rPr>
            </w:rPrChange>
          </w:rPr>
          <w:fldChar w:fldCharType="end"/>
        </w:r>
      </w:ins>
    </w:p>
    <w:p w14:paraId="09FCEBFF" w14:textId="77777777" w:rsidR="00D4616A" w:rsidRPr="00101454" w:rsidRDefault="00D4616A" w:rsidP="00D4616A">
      <w:pPr>
        <w:jc w:val="both"/>
        <w:rPr>
          <w:ins w:id="225" w:author="Microsoft Office User" w:date="2019-08-12T20:08:00Z"/>
          <w:rFonts w:ascii="Arial" w:hAnsi="Arial" w:cs="Arial"/>
          <w:sz w:val="22"/>
          <w:szCs w:val="22"/>
          <w:rPrChange w:id="226" w:author="Guo, Shicheng" w:date="2019-08-12T12:41:00Z">
            <w:rPr>
              <w:ins w:id="227" w:author="Microsoft Office User" w:date="2019-08-12T20:08:00Z"/>
              <w:rFonts w:ascii="Arial" w:hAnsi="Arial" w:cs="Arial"/>
              <w:sz w:val="22"/>
              <w:szCs w:val="22"/>
            </w:rPr>
          </w:rPrChange>
        </w:rPr>
      </w:pPr>
    </w:p>
    <w:p w14:paraId="46F64404" w14:textId="77777777" w:rsidR="00D4616A" w:rsidRPr="00101454" w:rsidRDefault="00D4616A" w:rsidP="00D4616A">
      <w:pPr>
        <w:rPr>
          <w:ins w:id="228" w:author="Microsoft Office User" w:date="2019-08-12T20:08:00Z"/>
          <w:rStyle w:val="Hyperlink"/>
          <w:rFonts w:ascii="Arial" w:hAnsi="Arial" w:cs="Arial"/>
          <w:noProof/>
          <w:color w:val="auto"/>
          <w:sz w:val="22"/>
          <w:szCs w:val="22"/>
          <w:rPrChange w:id="229" w:author="Guo, Shicheng" w:date="2019-08-12T12:41:00Z">
            <w:rPr>
              <w:ins w:id="230" w:author="Microsoft Office User" w:date="2019-08-12T20:08:00Z"/>
              <w:rStyle w:val="Hyperlink"/>
              <w:rFonts w:ascii="Arial" w:hAnsi="Arial" w:cs="Arial"/>
              <w:noProof/>
              <w:color w:val="auto"/>
              <w:sz w:val="22"/>
              <w:szCs w:val="22"/>
            </w:rPr>
          </w:rPrChange>
        </w:rPr>
      </w:pPr>
      <w:ins w:id="231" w:author="Microsoft Office User" w:date="2019-08-12T20:08:00Z">
        <w:r w:rsidRPr="00101454">
          <w:rPr>
            <w:rStyle w:val="Hyperlink"/>
            <w:rFonts w:ascii="Arial" w:hAnsi="Arial" w:cs="Arial"/>
            <w:noProof/>
            <w:color w:val="auto"/>
            <w:sz w:val="22"/>
            <w:szCs w:val="22"/>
            <w:rPrChange w:id="232" w:author="Guo, Shicheng" w:date="2019-08-12T12:41:00Z">
              <w:rPr>
                <w:rStyle w:val="Hyperlink"/>
                <w:rFonts w:ascii="Arial" w:hAnsi="Arial" w:cs="Arial"/>
                <w:noProof/>
                <w:color w:val="auto"/>
                <w:sz w:val="22"/>
                <w:szCs w:val="22"/>
              </w:rPr>
            </w:rPrChange>
          </w:rPr>
          <w:t>Changqing Zeng, Ph.D.</w:t>
        </w:r>
      </w:ins>
    </w:p>
    <w:p w14:paraId="709C3800" w14:textId="77777777" w:rsidR="00D4616A" w:rsidRPr="00101454" w:rsidRDefault="00D4616A" w:rsidP="00D4616A">
      <w:pPr>
        <w:rPr>
          <w:ins w:id="233" w:author="Microsoft Office User" w:date="2019-08-12T20:08:00Z"/>
          <w:rFonts w:ascii="Arial" w:hAnsi="Arial" w:cs="Arial"/>
          <w:sz w:val="22"/>
          <w:szCs w:val="22"/>
          <w:rPrChange w:id="234" w:author="Guo, Shicheng" w:date="2019-08-12T12:41:00Z">
            <w:rPr>
              <w:ins w:id="235" w:author="Microsoft Office User" w:date="2019-08-12T20:08:00Z"/>
              <w:rFonts w:ascii="Arial" w:hAnsi="Arial" w:cs="Arial"/>
              <w:sz w:val="22"/>
              <w:szCs w:val="22"/>
            </w:rPr>
          </w:rPrChange>
        </w:rPr>
      </w:pPr>
      <w:ins w:id="236" w:author="Microsoft Office User" w:date="2019-08-12T20:08:00Z">
        <w:r w:rsidRPr="00101454">
          <w:rPr>
            <w:rFonts w:ascii="Arial" w:hAnsi="Arial" w:cs="Arial"/>
            <w:sz w:val="22"/>
            <w:szCs w:val="22"/>
            <w:rPrChange w:id="237" w:author="Guo, Shicheng" w:date="2019-08-12T12:41:00Z">
              <w:rPr>
                <w:rFonts w:ascii="Arial" w:hAnsi="Arial" w:cs="Arial"/>
                <w:sz w:val="22"/>
                <w:szCs w:val="22"/>
              </w:rPr>
            </w:rPrChange>
          </w:rPr>
          <w:t>Key Laboratory of Genomic and Precision Medicine, Beijing Institute of Genomics</w:t>
        </w:r>
      </w:ins>
    </w:p>
    <w:p w14:paraId="341D3D14" w14:textId="77777777" w:rsidR="00D4616A" w:rsidRPr="00101454" w:rsidRDefault="00D4616A" w:rsidP="00D4616A">
      <w:pPr>
        <w:rPr>
          <w:ins w:id="238" w:author="Microsoft Office User" w:date="2019-08-12T20:08:00Z"/>
          <w:rStyle w:val="Hyperlink"/>
          <w:rFonts w:ascii="Arial" w:hAnsi="Arial" w:cs="Arial"/>
          <w:noProof/>
          <w:color w:val="auto"/>
          <w:sz w:val="22"/>
          <w:szCs w:val="22"/>
          <w:rPrChange w:id="239" w:author="Guo, Shicheng" w:date="2019-08-12T12:41:00Z">
            <w:rPr>
              <w:ins w:id="240" w:author="Microsoft Office User" w:date="2019-08-12T20:08:00Z"/>
              <w:rStyle w:val="Hyperlink"/>
              <w:rFonts w:ascii="Arial" w:hAnsi="Arial" w:cs="Arial"/>
              <w:noProof/>
              <w:color w:val="auto"/>
              <w:sz w:val="22"/>
              <w:szCs w:val="22"/>
            </w:rPr>
          </w:rPrChange>
        </w:rPr>
      </w:pPr>
      <w:ins w:id="241" w:author="Microsoft Office User" w:date="2019-08-12T20:08:00Z">
        <w:r w:rsidRPr="00101454">
          <w:rPr>
            <w:rFonts w:ascii="Arial" w:hAnsi="Arial" w:cs="Arial"/>
            <w:sz w:val="22"/>
            <w:szCs w:val="22"/>
            <w:rPrChange w:id="242" w:author="Guo, Shicheng" w:date="2019-08-12T12:41:00Z">
              <w:rPr>
                <w:rFonts w:ascii="Arial" w:hAnsi="Arial" w:cs="Arial"/>
                <w:sz w:val="22"/>
                <w:szCs w:val="22"/>
              </w:rPr>
            </w:rPrChange>
          </w:rPr>
          <w:t>Chinese Academy of Sciences, Beijing, 100101,</w:t>
        </w:r>
      </w:ins>
    </w:p>
    <w:p w14:paraId="60BD0374" w14:textId="77777777" w:rsidR="00D4616A" w:rsidRPr="00101454" w:rsidRDefault="00D4616A" w:rsidP="00D4616A">
      <w:pPr>
        <w:rPr>
          <w:ins w:id="243" w:author="Microsoft Office User" w:date="2019-08-12T20:08:00Z"/>
          <w:rFonts w:ascii="Arial" w:hAnsi="Arial" w:cs="Arial"/>
          <w:sz w:val="22"/>
          <w:szCs w:val="22"/>
          <w:rPrChange w:id="244" w:author="Guo, Shicheng" w:date="2019-08-12T12:41:00Z">
            <w:rPr>
              <w:ins w:id="245" w:author="Microsoft Office User" w:date="2019-08-12T20:08:00Z"/>
              <w:rFonts w:ascii="Arial" w:hAnsi="Arial" w:cs="Arial"/>
              <w:sz w:val="22"/>
              <w:szCs w:val="22"/>
            </w:rPr>
          </w:rPrChange>
        </w:rPr>
      </w:pPr>
      <w:ins w:id="246" w:author="Microsoft Office User" w:date="2019-08-12T20:08:00Z">
        <w:r w:rsidRPr="00101454">
          <w:rPr>
            <w:rFonts w:ascii="Arial" w:hAnsi="Arial" w:cs="Arial"/>
            <w:sz w:val="22"/>
            <w:szCs w:val="22"/>
            <w:rPrChange w:id="247" w:author="Guo, Shicheng" w:date="2019-08-12T12:41:00Z">
              <w:rPr>
                <w:rFonts w:ascii="Arial" w:hAnsi="Arial" w:cs="Arial"/>
                <w:sz w:val="22"/>
                <w:szCs w:val="22"/>
              </w:rPr>
            </w:rPrChange>
          </w:rPr>
          <w:t>Tel: (010) 8409-7818</w:t>
        </w:r>
        <w:r w:rsidRPr="00101454" w:rsidDel="00BA0DFD">
          <w:rPr>
            <w:rFonts w:ascii="Arial" w:hAnsi="Arial" w:cs="Arial"/>
            <w:sz w:val="22"/>
            <w:szCs w:val="22"/>
            <w:rPrChange w:id="248" w:author="Guo, Shicheng" w:date="2019-08-12T12:41:00Z">
              <w:rPr>
                <w:rFonts w:ascii="Arial" w:hAnsi="Arial" w:cs="Arial"/>
                <w:sz w:val="22"/>
                <w:szCs w:val="22"/>
              </w:rPr>
            </w:rPrChange>
          </w:rPr>
          <w:t xml:space="preserve"> </w:t>
        </w:r>
      </w:ins>
    </w:p>
    <w:p w14:paraId="4E3A5527" w14:textId="77777777" w:rsidR="00D4616A" w:rsidRPr="00101454" w:rsidRDefault="00D4616A" w:rsidP="00D4616A">
      <w:pPr>
        <w:rPr>
          <w:ins w:id="249" w:author="Microsoft Office User" w:date="2019-08-12T20:08:00Z"/>
          <w:rFonts w:ascii="Arial" w:hAnsi="Arial" w:cs="Arial"/>
          <w:sz w:val="22"/>
          <w:szCs w:val="22"/>
          <w:rPrChange w:id="250" w:author="Guo, Shicheng" w:date="2019-08-12T12:41:00Z">
            <w:rPr>
              <w:ins w:id="251" w:author="Microsoft Office User" w:date="2019-08-12T20:08:00Z"/>
              <w:rFonts w:ascii="Arial" w:hAnsi="Arial" w:cs="Arial"/>
              <w:sz w:val="22"/>
              <w:szCs w:val="22"/>
            </w:rPr>
          </w:rPrChange>
        </w:rPr>
      </w:pPr>
      <w:ins w:id="252" w:author="Microsoft Office User" w:date="2019-08-12T20:08:00Z">
        <w:r w:rsidRPr="00101454">
          <w:rPr>
            <w:rFonts w:ascii="Arial" w:hAnsi="Arial" w:cs="Arial"/>
            <w:sz w:val="22"/>
            <w:szCs w:val="22"/>
            <w:rPrChange w:id="253" w:author="Guo, Shicheng" w:date="2019-08-12T12:41:00Z">
              <w:rPr>
                <w:rFonts w:ascii="Arial" w:hAnsi="Arial" w:cs="Arial"/>
                <w:sz w:val="22"/>
                <w:szCs w:val="22"/>
              </w:rPr>
            </w:rPrChange>
          </w:rPr>
          <w:t xml:space="preserve">Email: </w:t>
        </w:r>
        <w:r w:rsidRPr="00101454">
          <w:rPr>
            <w:rFonts w:ascii="Arial" w:hAnsi="Arial" w:cs="Arial"/>
            <w:rPrChange w:id="254" w:author="Guo, Shicheng" w:date="2019-08-12T12:41:00Z">
              <w:rPr/>
            </w:rPrChange>
          </w:rPr>
          <w:fldChar w:fldCharType="begin"/>
        </w:r>
        <w:r w:rsidRPr="00101454">
          <w:rPr>
            <w:rFonts w:ascii="Arial" w:hAnsi="Arial" w:cs="Arial"/>
            <w:rPrChange w:id="255" w:author="Guo, Shicheng" w:date="2019-08-12T12:41:00Z">
              <w:rPr/>
            </w:rPrChange>
          </w:rPr>
          <w:instrText xml:space="preserve"> HYPERLINK "mailto:czeng@big.ac.cn" </w:instrText>
        </w:r>
        <w:r w:rsidRPr="00101454">
          <w:rPr>
            <w:rFonts w:ascii="Arial" w:hAnsi="Arial" w:cs="Arial"/>
            <w:rPrChange w:id="256" w:author="Guo, Shicheng" w:date="2019-08-12T12:41:00Z">
              <w:rPr/>
            </w:rPrChange>
          </w:rPr>
          <w:fldChar w:fldCharType="separate"/>
        </w:r>
        <w:r w:rsidRPr="00101454">
          <w:rPr>
            <w:rStyle w:val="Hyperlink"/>
            <w:rFonts w:ascii="Arial" w:hAnsi="Arial" w:cs="Arial"/>
            <w:color w:val="auto"/>
            <w:sz w:val="22"/>
            <w:szCs w:val="22"/>
            <w:rPrChange w:id="257" w:author="Guo, Shicheng" w:date="2019-08-12T12:41:00Z">
              <w:rPr>
                <w:rStyle w:val="Hyperlink"/>
                <w:rFonts w:ascii="Arial" w:hAnsi="Arial" w:cs="Arial"/>
                <w:color w:val="auto"/>
                <w:sz w:val="22"/>
                <w:szCs w:val="22"/>
              </w:rPr>
            </w:rPrChange>
          </w:rPr>
          <w:t>czeng@big.ac.cn</w:t>
        </w:r>
        <w:r w:rsidRPr="00101454">
          <w:rPr>
            <w:rStyle w:val="Hyperlink"/>
            <w:rFonts w:ascii="Arial" w:hAnsi="Arial" w:cs="Arial"/>
            <w:color w:val="auto"/>
            <w:sz w:val="22"/>
            <w:szCs w:val="22"/>
            <w:rPrChange w:id="258" w:author="Guo, Shicheng" w:date="2019-08-12T12:41:00Z">
              <w:rPr>
                <w:rStyle w:val="Hyperlink"/>
                <w:rFonts w:ascii="Arial" w:hAnsi="Arial" w:cs="Arial"/>
                <w:color w:val="auto"/>
                <w:sz w:val="22"/>
                <w:szCs w:val="22"/>
              </w:rPr>
            </w:rPrChange>
          </w:rPr>
          <w:fldChar w:fldCharType="end"/>
        </w:r>
      </w:ins>
    </w:p>
    <w:p w14:paraId="4DC1CCFB" w14:textId="5F9A1867" w:rsidR="00801526" w:rsidRPr="00101454" w:rsidDel="00D4616A" w:rsidRDefault="00801526" w:rsidP="00801526">
      <w:pPr>
        <w:rPr>
          <w:ins w:id="259" w:author="J Fan" w:date="2019-08-04T21:29:00Z"/>
          <w:del w:id="260" w:author="Microsoft Office User" w:date="2019-08-12T20:08:00Z"/>
          <w:rStyle w:val="Hyperlink"/>
          <w:rFonts w:ascii="Arial" w:hAnsi="Arial" w:cs="Arial"/>
          <w:noProof/>
          <w:color w:val="auto"/>
          <w:sz w:val="22"/>
          <w:szCs w:val="22"/>
          <w:rPrChange w:id="261" w:author="Guo, Shicheng" w:date="2019-08-12T12:41:00Z">
            <w:rPr>
              <w:ins w:id="262" w:author="J Fan" w:date="2019-08-04T21:29:00Z"/>
              <w:del w:id="263" w:author="Microsoft Office User" w:date="2019-08-12T20:08:00Z"/>
              <w:rStyle w:val="Hyperlink"/>
              <w:rFonts w:ascii="Arial" w:hAnsi="Arial" w:cs="Arial"/>
              <w:noProof/>
              <w:color w:val="auto"/>
              <w:sz w:val="22"/>
              <w:szCs w:val="22"/>
            </w:rPr>
          </w:rPrChange>
        </w:rPr>
      </w:pPr>
      <w:ins w:id="264" w:author="J Fan" w:date="2019-08-04T21:29:00Z">
        <w:del w:id="265" w:author="Microsoft Office User" w:date="2019-08-12T20:08:00Z">
          <w:r w:rsidRPr="00101454" w:rsidDel="00D4616A">
            <w:rPr>
              <w:rStyle w:val="Hyperlink"/>
              <w:rFonts w:ascii="Arial" w:hAnsi="Arial" w:cs="Arial"/>
              <w:noProof/>
              <w:color w:val="auto"/>
              <w:sz w:val="22"/>
              <w:szCs w:val="22"/>
              <w:rPrChange w:id="266" w:author="Guo, Shicheng" w:date="2019-08-12T12:41:00Z">
                <w:rPr>
                  <w:rStyle w:val="Hyperlink"/>
                  <w:rFonts w:ascii="Arial" w:hAnsi="Arial" w:cs="Arial"/>
                  <w:noProof/>
                  <w:color w:val="auto"/>
                  <w:sz w:val="22"/>
                  <w:szCs w:val="22"/>
                </w:rPr>
              </w:rPrChange>
            </w:rPr>
            <w:delText>Dake Zhang, Ph.D.</w:delText>
          </w:r>
        </w:del>
      </w:ins>
    </w:p>
    <w:p w14:paraId="16ABA8AE" w14:textId="797EB0FC" w:rsidR="00801526" w:rsidRPr="00101454" w:rsidDel="00D4616A" w:rsidRDefault="00801526" w:rsidP="00801526">
      <w:pPr>
        <w:rPr>
          <w:ins w:id="267" w:author="J Fan" w:date="2019-08-04T21:29:00Z"/>
          <w:del w:id="268" w:author="Microsoft Office User" w:date="2019-08-12T20:08:00Z"/>
          <w:rFonts w:ascii="Arial" w:hAnsi="Arial" w:cs="Arial"/>
          <w:sz w:val="22"/>
          <w:szCs w:val="22"/>
          <w:rPrChange w:id="269" w:author="Guo, Shicheng" w:date="2019-08-12T12:41:00Z">
            <w:rPr>
              <w:ins w:id="270" w:author="J Fan" w:date="2019-08-04T21:29:00Z"/>
              <w:del w:id="271" w:author="Microsoft Office User" w:date="2019-08-12T20:08:00Z"/>
              <w:rFonts w:ascii="Arial" w:hAnsi="Arial" w:cs="Arial"/>
              <w:sz w:val="22"/>
              <w:szCs w:val="22"/>
            </w:rPr>
          </w:rPrChange>
        </w:rPr>
      </w:pPr>
      <w:ins w:id="272" w:author="J Fan" w:date="2019-08-04T21:29:00Z">
        <w:del w:id="273" w:author="Microsoft Office User" w:date="2019-08-12T20:08:00Z">
          <w:r w:rsidRPr="00101454" w:rsidDel="00D4616A">
            <w:rPr>
              <w:rFonts w:ascii="Arial" w:hAnsi="Arial" w:cs="Arial"/>
              <w:sz w:val="22"/>
              <w:szCs w:val="22"/>
              <w:rPrChange w:id="274" w:author="Guo, Shicheng" w:date="2019-08-12T12:41:00Z">
                <w:rPr>
                  <w:rFonts w:ascii="Arial" w:hAnsi="Arial" w:cs="Arial"/>
                  <w:sz w:val="22"/>
                  <w:szCs w:val="22"/>
                </w:rPr>
              </w:rPrChange>
            </w:rPr>
            <w:delText>Key Laboratory of Genomic and Precision Medicine, Beijing Institute of Genomics</w:delText>
          </w:r>
        </w:del>
      </w:ins>
    </w:p>
    <w:p w14:paraId="6915426A" w14:textId="42D7B45B" w:rsidR="00801526" w:rsidRPr="00101454" w:rsidDel="00D4616A" w:rsidRDefault="00801526">
      <w:pPr>
        <w:rPr>
          <w:ins w:id="275" w:author="J Fan" w:date="2019-08-04T21:29:00Z"/>
          <w:del w:id="276" w:author="Microsoft Office User" w:date="2019-08-12T20:08:00Z"/>
          <w:rFonts w:ascii="Arial" w:hAnsi="Arial" w:cs="Arial"/>
          <w:noProof/>
          <w:sz w:val="22"/>
          <w:szCs w:val="22"/>
          <w:u w:val="single"/>
          <w:rPrChange w:id="277" w:author="Guo, Shicheng" w:date="2019-08-12T12:41:00Z">
            <w:rPr>
              <w:ins w:id="278" w:author="J Fan" w:date="2019-08-04T21:29:00Z"/>
              <w:del w:id="279" w:author="Microsoft Office User" w:date="2019-08-12T20:08:00Z"/>
              <w:rFonts w:ascii="Arial" w:hAnsi="Arial" w:cs="Arial"/>
              <w:sz w:val="22"/>
              <w:szCs w:val="22"/>
            </w:rPr>
          </w:rPrChange>
        </w:rPr>
        <w:pPrChange w:id="280" w:author="J Fan" w:date="2019-08-04T21:30:00Z">
          <w:pPr>
            <w:jc w:val="both"/>
          </w:pPr>
        </w:pPrChange>
      </w:pPr>
      <w:ins w:id="281" w:author="J Fan" w:date="2019-08-04T21:29:00Z">
        <w:del w:id="282" w:author="Microsoft Office User" w:date="2019-08-12T20:08:00Z">
          <w:r w:rsidRPr="00101454" w:rsidDel="00D4616A">
            <w:rPr>
              <w:rFonts w:ascii="Arial" w:hAnsi="Arial" w:cs="Arial"/>
              <w:sz w:val="22"/>
              <w:szCs w:val="22"/>
              <w:rPrChange w:id="283" w:author="Guo, Shicheng" w:date="2019-08-12T12:41:00Z">
                <w:rPr>
                  <w:rFonts w:ascii="Arial" w:hAnsi="Arial" w:cs="Arial"/>
                  <w:sz w:val="22"/>
                  <w:szCs w:val="22"/>
                </w:rPr>
              </w:rPrChange>
            </w:rPr>
            <w:delText>Chinese Academy of Sciences, Beijing, 100101,</w:delText>
          </w:r>
        </w:del>
      </w:ins>
    </w:p>
    <w:p w14:paraId="6FA1D0DE" w14:textId="4F4C6501" w:rsidR="00801526" w:rsidRPr="00101454" w:rsidDel="00D4616A" w:rsidRDefault="00801526" w:rsidP="00801526">
      <w:pPr>
        <w:jc w:val="both"/>
        <w:rPr>
          <w:ins w:id="284" w:author="J Fan" w:date="2019-08-04T21:29:00Z"/>
          <w:del w:id="285" w:author="Microsoft Office User" w:date="2019-08-12T20:08:00Z"/>
          <w:rFonts w:ascii="Arial" w:hAnsi="Arial" w:cs="Arial"/>
          <w:sz w:val="22"/>
          <w:szCs w:val="22"/>
          <w:rPrChange w:id="286" w:author="Guo, Shicheng" w:date="2019-08-12T12:41:00Z">
            <w:rPr>
              <w:ins w:id="287" w:author="J Fan" w:date="2019-08-04T21:29:00Z"/>
              <w:del w:id="288" w:author="Microsoft Office User" w:date="2019-08-12T20:08:00Z"/>
              <w:rFonts w:ascii="Arial" w:hAnsi="Arial" w:cs="Arial"/>
              <w:sz w:val="22"/>
              <w:szCs w:val="22"/>
            </w:rPr>
          </w:rPrChange>
        </w:rPr>
      </w:pPr>
      <w:ins w:id="289" w:author="J Fan" w:date="2019-08-04T21:29:00Z">
        <w:del w:id="290" w:author="Microsoft Office User" w:date="2019-08-12T20:08:00Z">
          <w:r w:rsidRPr="00101454" w:rsidDel="00D4616A">
            <w:rPr>
              <w:rFonts w:ascii="Arial" w:hAnsi="Arial" w:cs="Arial"/>
              <w:sz w:val="22"/>
              <w:szCs w:val="22"/>
              <w:rPrChange w:id="291" w:author="Guo, Shicheng" w:date="2019-08-12T12:41:00Z">
                <w:rPr>
                  <w:rFonts w:ascii="Arial" w:hAnsi="Arial" w:cs="Arial"/>
                  <w:sz w:val="22"/>
                  <w:szCs w:val="22"/>
                </w:rPr>
              </w:rPrChange>
            </w:rPr>
            <w:delText xml:space="preserve">Tel: </w:delText>
          </w:r>
          <w:r w:rsidRPr="00101454" w:rsidDel="00D4616A">
            <w:rPr>
              <w:rFonts w:ascii="Arial" w:hAnsi="Arial" w:cs="Arial"/>
              <w:sz w:val="22"/>
              <w:szCs w:val="22"/>
              <w:highlight w:val="yellow"/>
              <w:rPrChange w:id="292" w:author="Guo, Shicheng" w:date="2019-08-12T12:41:00Z">
                <w:rPr>
                  <w:rFonts w:ascii="Arial" w:hAnsi="Arial" w:cs="Arial"/>
                  <w:sz w:val="22"/>
                  <w:szCs w:val="22"/>
                  <w:highlight w:val="yellow"/>
                </w:rPr>
              </w:rPrChange>
            </w:rPr>
            <w:delText>XXXX</w:delText>
          </w:r>
        </w:del>
      </w:ins>
    </w:p>
    <w:p w14:paraId="2DD6D839" w14:textId="7CAF0963" w:rsidR="00801526" w:rsidRPr="00101454" w:rsidDel="00D4616A" w:rsidRDefault="00801526" w:rsidP="00801526">
      <w:pPr>
        <w:jc w:val="both"/>
        <w:rPr>
          <w:ins w:id="293" w:author="J Fan" w:date="2019-08-04T21:29:00Z"/>
          <w:del w:id="294" w:author="Microsoft Office User" w:date="2019-08-12T20:08:00Z"/>
          <w:rFonts w:ascii="Arial" w:hAnsi="Arial" w:cs="Arial"/>
          <w:sz w:val="22"/>
          <w:szCs w:val="22"/>
          <w:rPrChange w:id="295" w:author="Guo, Shicheng" w:date="2019-08-12T12:41:00Z">
            <w:rPr>
              <w:ins w:id="296" w:author="J Fan" w:date="2019-08-04T21:29:00Z"/>
              <w:del w:id="297" w:author="Microsoft Office User" w:date="2019-08-12T20:08:00Z"/>
              <w:rFonts w:ascii="Arial" w:hAnsi="Arial" w:cs="Arial"/>
              <w:sz w:val="22"/>
              <w:szCs w:val="22"/>
            </w:rPr>
          </w:rPrChange>
        </w:rPr>
      </w:pPr>
      <w:ins w:id="298" w:author="J Fan" w:date="2019-08-04T21:29:00Z">
        <w:del w:id="299" w:author="Microsoft Office User" w:date="2019-08-12T20:08:00Z">
          <w:r w:rsidRPr="00101454" w:rsidDel="00D4616A">
            <w:rPr>
              <w:rFonts w:ascii="Arial" w:hAnsi="Arial" w:cs="Arial"/>
              <w:sz w:val="22"/>
              <w:szCs w:val="22"/>
              <w:rPrChange w:id="300" w:author="Guo, Shicheng" w:date="2019-08-12T12:41:00Z">
                <w:rPr>
                  <w:rFonts w:ascii="Arial" w:hAnsi="Arial" w:cs="Arial"/>
                  <w:sz w:val="22"/>
                  <w:szCs w:val="22"/>
                </w:rPr>
              </w:rPrChange>
            </w:rPr>
            <w:delText xml:space="preserve">Email: </w:delText>
          </w:r>
        </w:del>
      </w:ins>
      <w:ins w:id="301" w:author="J Fan" w:date="2019-08-04T21:30:00Z">
        <w:del w:id="302" w:author="Microsoft Office User" w:date="2019-08-12T20:08:00Z">
          <w:r w:rsidRPr="00101454" w:rsidDel="00D4616A">
            <w:rPr>
              <w:rStyle w:val="Hyperlink"/>
              <w:rFonts w:ascii="Arial" w:hAnsi="Arial" w:cs="Arial"/>
              <w:color w:val="auto"/>
              <w:sz w:val="22"/>
              <w:szCs w:val="22"/>
              <w:rPrChange w:id="303" w:author="Guo, Shicheng" w:date="2019-08-12T12:41:00Z">
                <w:rPr>
                  <w:rStyle w:val="Hyperlink"/>
                  <w:rFonts w:ascii="Arial" w:hAnsi="Arial" w:cs="Arial"/>
                  <w:color w:val="auto"/>
                  <w:sz w:val="22"/>
                  <w:szCs w:val="22"/>
                </w:rPr>
              </w:rPrChange>
            </w:rPr>
            <w:delText>zhangdk@big.ac.cn</w:delText>
          </w:r>
        </w:del>
      </w:ins>
    </w:p>
    <w:p w14:paraId="12410958" w14:textId="6208140C" w:rsidR="00801526" w:rsidRPr="00101454" w:rsidDel="00D4616A" w:rsidRDefault="00801526" w:rsidP="0089090A">
      <w:pPr>
        <w:jc w:val="both"/>
        <w:rPr>
          <w:ins w:id="304" w:author="J Fan" w:date="2019-08-04T21:29:00Z"/>
          <w:del w:id="305" w:author="Microsoft Office User" w:date="2019-08-12T20:08:00Z"/>
          <w:rFonts w:ascii="Arial" w:hAnsi="Arial" w:cs="Arial"/>
          <w:sz w:val="22"/>
          <w:szCs w:val="22"/>
          <w:rPrChange w:id="306" w:author="Guo, Shicheng" w:date="2019-08-12T12:41:00Z">
            <w:rPr>
              <w:ins w:id="307" w:author="J Fan" w:date="2019-08-04T21:29:00Z"/>
              <w:del w:id="308" w:author="Microsoft Office User" w:date="2019-08-12T20:08:00Z"/>
              <w:rFonts w:ascii="Arial" w:hAnsi="Arial" w:cs="Arial"/>
              <w:sz w:val="22"/>
              <w:szCs w:val="22"/>
            </w:rPr>
          </w:rPrChange>
        </w:rPr>
      </w:pPr>
    </w:p>
    <w:p w14:paraId="5C81BCD9" w14:textId="6AF5FE94" w:rsidR="00801526" w:rsidRPr="00101454" w:rsidDel="00D4616A" w:rsidRDefault="00801526" w:rsidP="0089090A">
      <w:pPr>
        <w:jc w:val="both"/>
        <w:rPr>
          <w:del w:id="309" w:author="Microsoft Office User" w:date="2019-08-12T20:08:00Z"/>
          <w:rFonts w:ascii="Arial" w:hAnsi="Arial" w:cs="Arial"/>
          <w:sz w:val="22"/>
          <w:szCs w:val="22"/>
          <w:rPrChange w:id="310" w:author="Guo, Shicheng" w:date="2019-08-12T12:41:00Z">
            <w:rPr>
              <w:del w:id="311" w:author="Microsoft Office User" w:date="2019-08-12T20:08:00Z"/>
              <w:rFonts w:ascii="Arial" w:hAnsi="Arial" w:cs="Arial"/>
              <w:sz w:val="22"/>
              <w:szCs w:val="22"/>
            </w:rPr>
          </w:rPrChange>
        </w:rPr>
      </w:pPr>
    </w:p>
    <w:p w14:paraId="45C74B7C" w14:textId="44AE9854" w:rsidR="005036BF" w:rsidRPr="00101454" w:rsidDel="00D4616A" w:rsidRDefault="005036BF" w:rsidP="007C3E92">
      <w:pPr>
        <w:rPr>
          <w:del w:id="312" w:author="Microsoft Office User" w:date="2019-08-12T20:08:00Z"/>
          <w:rStyle w:val="Hyperlink"/>
          <w:rFonts w:ascii="Arial" w:hAnsi="Arial" w:cs="Arial"/>
          <w:noProof/>
          <w:color w:val="auto"/>
          <w:sz w:val="22"/>
          <w:szCs w:val="22"/>
          <w:rPrChange w:id="313" w:author="Guo, Shicheng" w:date="2019-08-12T12:41:00Z">
            <w:rPr>
              <w:del w:id="314" w:author="Microsoft Office User" w:date="2019-08-12T20:08:00Z"/>
              <w:rStyle w:val="Hyperlink"/>
              <w:rFonts w:ascii="Arial" w:hAnsi="Arial" w:cs="Arial"/>
              <w:noProof/>
              <w:sz w:val="22"/>
            </w:rPr>
          </w:rPrChange>
        </w:rPr>
      </w:pPr>
      <w:del w:id="315" w:author="Microsoft Office User" w:date="2019-08-12T20:08:00Z">
        <w:r w:rsidRPr="00101454" w:rsidDel="00D4616A">
          <w:rPr>
            <w:rStyle w:val="Hyperlink"/>
            <w:rFonts w:ascii="Arial" w:hAnsi="Arial" w:cs="Arial"/>
            <w:noProof/>
            <w:color w:val="auto"/>
            <w:sz w:val="22"/>
            <w:szCs w:val="22"/>
            <w:rPrChange w:id="316" w:author="Guo, Shicheng" w:date="2019-08-12T12:41:00Z">
              <w:rPr>
                <w:rStyle w:val="Hyperlink"/>
                <w:rFonts w:ascii="Arial" w:hAnsi="Arial" w:cs="Arial"/>
                <w:noProof/>
                <w:sz w:val="22"/>
              </w:rPr>
            </w:rPrChange>
          </w:rPr>
          <w:delText>Shigang Ding, M.D.</w:delText>
        </w:r>
      </w:del>
    </w:p>
    <w:p w14:paraId="52F447BD" w14:textId="7E335B37" w:rsidR="005036BF" w:rsidRPr="00101454" w:rsidDel="00D4616A" w:rsidRDefault="005036BF" w:rsidP="005036BF">
      <w:pPr>
        <w:jc w:val="both"/>
        <w:rPr>
          <w:del w:id="317" w:author="Microsoft Office User" w:date="2019-08-12T20:08:00Z"/>
          <w:rFonts w:ascii="Arial" w:hAnsi="Arial" w:cs="Arial"/>
          <w:sz w:val="22"/>
          <w:szCs w:val="22"/>
          <w:rPrChange w:id="318" w:author="Guo, Shicheng" w:date="2019-08-12T12:41:00Z">
            <w:rPr>
              <w:del w:id="319" w:author="Microsoft Office User" w:date="2019-08-12T20:08:00Z"/>
              <w:rFonts w:ascii="Arial" w:hAnsi="Arial" w:cs="Arial"/>
              <w:sz w:val="22"/>
              <w:szCs w:val="22"/>
            </w:rPr>
          </w:rPrChange>
        </w:rPr>
      </w:pPr>
      <w:del w:id="320" w:author="Microsoft Office User" w:date="2019-08-12T20:08:00Z">
        <w:r w:rsidRPr="00101454" w:rsidDel="00D4616A">
          <w:rPr>
            <w:rFonts w:ascii="Arial" w:hAnsi="Arial" w:cs="Arial"/>
            <w:sz w:val="22"/>
            <w:szCs w:val="22"/>
            <w:rPrChange w:id="321" w:author="Guo, Shicheng" w:date="2019-08-12T12:41:00Z">
              <w:rPr>
                <w:rFonts w:ascii="Arial" w:hAnsi="Arial" w:cs="Arial"/>
                <w:sz w:val="22"/>
                <w:szCs w:val="22"/>
              </w:rPr>
            </w:rPrChange>
          </w:rPr>
          <w:delText>Department of Gastroenterology, Peking University Third Hospital, Beijing 100191, China</w:delText>
        </w:r>
      </w:del>
    </w:p>
    <w:p w14:paraId="5122A055" w14:textId="5F2EECE3" w:rsidR="005036BF" w:rsidRPr="00101454" w:rsidDel="00D4616A" w:rsidRDefault="005036BF" w:rsidP="005036BF">
      <w:pPr>
        <w:jc w:val="both"/>
        <w:rPr>
          <w:del w:id="322" w:author="Microsoft Office User" w:date="2019-08-12T20:08:00Z"/>
          <w:rFonts w:ascii="Arial" w:hAnsi="Arial" w:cs="Arial"/>
          <w:sz w:val="22"/>
          <w:szCs w:val="22"/>
          <w:rPrChange w:id="323" w:author="Guo, Shicheng" w:date="2019-08-12T12:41:00Z">
            <w:rPr>
              <w:del w:id="324" w:author="Microsoft Office User" w:date="2019-08-12T20:08:00Z"/>
              <w:rFonts w:ascii="Arial" w:hAnsi="Arial" w:cs="Arial"/>
              <w:sz w:val="22"/>
              <w:szCs w:val="22"/>
            </w:rPr>
          </w:rPrChange>
        </w:rPr>
      </w:pPr>
      <w:del w:id="325" w:author="Microsoft Office User" w:date="2019-08-12T20:08:00Z">
        <w:r w:rsidRPr="00101454" w:rsidDel="00D4616A">
          <w:rPr>
            <w:rFonts w:ascii="Arial" w:hAnsi="Arial" w:cs="Arial"/>
            <w:sz w:val="22"/>
            <w:szCs w:val="22"/>
            <w:rPrChange w:id="326" w:author="Guo, Shicheng" w:date="2019-08-12T12:41:00Z">
              <w:rPr>
                <w:rFonts w:ascii="Arial" w:hAnsi="Arial" w:cs="Arial"/>
                <w:sz w:val="22"/>
                <w:szCs w:val="22"/>
              </w:rPr>
            </w:rPrChange>
          </w:rPr>
          <w:delText xml:space="preserve">Tel: </w:delText>
        </w:r>
        <w:r w:rsidR="007C3E92" w:rsidRPr="00101454" w:rsidDel="00D4616A">
          <w:rPr>
            <w:rFonts w:ascii="Arial" w:hAnsi="Arial" w:cs="Arial"/>
            <w:sz w:val="22"/>
            <w:szCs w:val="22"/>
            <w:highlight w:val="yellow"/>
            <w:rPrChange w:id="327" w:author="Guo, Shicheng" w:date="2019-08-12T12:41:00Z">
              <w:rPr>
                <w:rFonts w:ascii="Arial" w:hAnsi="Arial" w:cs="Arial"/>
                <w:sz w:val="22"/>
                <w:szCs w:val="22"/>
                <w:highlight w:val="yellow"/>
              </w:rPr>
            </w:rPrChange>
          </w:rPr>
          <w:delText>XXXX</w:delText>
        </w:r>
      </w:del>
    </w:p>
    <w:p w14:paraId="488A51C8" w14:textId="2D769922" w:rsidR="005036BF" w:rsidRPr="00101454" w:rsidDel="00D4616A" w:rsidRDefault="005036BF" w:rsidP="005036BF">
      <w:pPr>
        <w:jc w:val="both"/>
        <w:rPr>
          <w:del w:id="328" w:author="Microsoft Office User" w:date="2019-08-12T20:08:00Z"/>
          <w:rFonts w:ascii="Arial" w:hAnsi="Arial" w:cs="Arial"/>
          <w:sz w:val="22"/>
          <w:szCs w:val="22"/>
          <w:rPrChange w:id="329" w:author="Guo, Shicheng" w:date="2019-08-12T12:41:00Z">
            <w:rPr>
              <w:del w:id="330" w:author="Microsoft Office User" w:date="2019-08-12T20:08:00Z"/>
              <w:rFonts w:ascii="Arial" w:hAnsi="Arial" w:cs="Arial"/>
              <w:sz w:val="22"/>
              <w:szCs w:val="22"/>
            </w:rPr>
          </w:rPrChange>
        </w:rPr>
      </w:pPr>
      <w:del w:id="331" w:author="Microsoft Office User" w:date="2019-08-12T20:08:00Z">
        <w:r w:rsidRPr="00101454" w:rsidDel="00D4616A">
          <w:rPr>
            <w:rFonts w:ascii="Arial" w:hAnsi="Arial" w:cs="Arial"/>
            <w:sz w:val="22"/>
            <w:szCs w:val="22"/>
            <w:rPrChange w:id="332" w:author="Guo, Shicheng" w:date="2019-08-12T12:41:00Z">
              <w:rPr>
                <w:rFonts w:ascii="Arial" w:hAnsi="Arial" w:cs="Arial"/>
                <w:sz w:val="22"/>
                <w:szCs w:val="22"/>
              </w:rPr>
            </w:rPrChange>
          </w:rPr>
          <w:delText xml:space="preserve">Email: </w:delText>
        </w:r>
        <w:r w:rsidR="00C62EE0" w:rsidRPr="00101454" w:rsidDel="00D4616A">
          <w:rPr>
            <w:rStyle w:val="Hyperlink"/>
            <w:rFonts w:ascii="Arial" w:hAnsi="Arial" w:cs="Arial"/>
            <w:color w:val="auto"/>
            <w:sz w:val="22"/>
            <w:szCs w:val="22"/>
            <w:rPrChange w:id="333" w:author="Guo, Shicheng" w:date="2019-08-12T12:41:00Z">
              <w:rPr>
                <w:rStyle w:val="Hyperlink"/>
                <w:rFonts w:ascii="Arial" w:hAnsi="Arial" w:cs="Arial"/>
                <w:sz w:val="22"/>
              </w:rPr>
            </w:rPrChange>
          </w:rPr>
          <w:delText>dingshigang222@163.com</w:delText>
        </w:r>
      </w:del>
    </w:p>
    <w:p w14:paraId="7F98DCB6" w14:textId="39DD89F7" w:rsidR="005036BF" w:rsidRPr="00101454" w:rsidDel="00D4616A" w:rsidRDefault="005036BF" w:rsidP="0089090A">
      <w:pPr>
        <w:jc w:val="both"/>
        <w:rPr>
          <w:del w:id="334" w:author="Microsoft Office User" w:date="2019-08-12T20:08:00Z"/>
          <w:rFonts w:ascii="Arial" w:hAnsi="Arial" w:cs="Arial"/>
          <w:sz w:val="22"/>
          <w:szCs w:val="22"/>
          <w:rPrChange w:id="335" w:author="Guo, Shicheng" w:date="2019-08-12T12:41:00Z">
            <w:rPr>
              <w:del w:id="336" w:author="Microsoft Office User" w:date="2019-08-12T20:08:00Z"/>
              <w:rFonts w:ascii="Arial" w:hAnsi="Arial" w:cs="Arial"/>
              <w:sz w:val="22"/>
              <w:szCs w:val="22"/>
            </w:rPr>
          </w:rPrChange>
        </w:rPr>
      </w:pPr>
    </w:p>
    <w:p w14:paraId="5F45A22D" w14:textId="03028FB1" w:rsidR="007C3E92" w:rsidRPr="00101454" w:rsidDel="00D4616A" w:rsidRDefault="007C3E92" w:rsidP="0089090A">
      <w:pPr>
        <w:jc w:val="both"/>
        <w:rPr>
          <w:del w:id="337" w:author="Microsoft Office User" w:date="2019-08-12T20:08:00Z"/>
          <w:rFonts w:ascii="Arial" w:hAnsi="Arial" w:cs="Arial"/>
          <w:sz w:val="22"/>
          <w:szCs w:val="22"/>
          <w:rPrChange w:id="338" w:author="Guo, Shicheng" w:date="2019-08-12T12:41:00Z">
            <w:rPr>
              <w:del w:id="339" w:author="Microsoft Office User" w:date="2019-08-12T20:08:00Z"/>
              <w:rFonts w:ascii="Arial" w:hAnsi="Arial" w:cs="Arial"/>
              <w:sz w:val="22"/>
              <w:szCs w:val="22"/>
            </w:rPr>
          </w:rPrChange>
        </w:rPr>
      </w:pPr>
    </w:p>
    <w:p w14:paraId="295848F6" w14:textId="3C89BF10" w:rsidR="005036BF" w:rsidRPr="00101454" w:rsidDel="00D4616A" w:rsidRDefault="005036BF" w:rsidP="005036BF">
      <w:pPr>
        <w:rPr>
          <w:del w:id="340" w:author="Microsoft Office User" w:date="2019-08-12T20:08:00Z"/>
          <w:rStyle w:val="Hyperlink"/>
          <w:rFonts w:ascii="Arial" w:hAnsi="Arial" w:cs="Arial"/>
          <w:noProof/>
          <w:color w:val="auto"/>
          <w:sz w:val="22"/>
          <w:szCs w:val="22"/>
          <w:rPrChange w:id="341" w:author="Guo, Shicheng" w:date="2019-08-12T12:41:00Z">
            <w:rPr>
              <w:del w:id="342" w:author="Microsoft Office User" w:date="2019-08-12T20:08:00Z"/>
              <w:rStyle w:val="Hyperlink"/>
              <w:rFonts w:ascii="Arial" w:hAnsi="Arial" w:cs="Arial"/>
              <w:noProof/>
              <w:sz w:val="22"/>
            </w:rPr>
          </w:rPrChange>
        </w:rPr>
      </w:pPr>
      <w:del w:id="343" w:author="Microsoft Office User" w:date="2019-08-12T20:08:00Z">
        <w:r w:rsidRPr="00101454" w:rsidDel="00D4616A">
          <w:rPr>
            <w:rStyle w:val="Hyperlink"/>
            <w:rFonts w:ascii="Arial" w:hAnsi="Arial" w:cs="Arial"/>
            <w:noProof/>
            <w:color w:val="auto"/>
            <w:sz w:val="22"/>
            <w:szCs w:val="22"/>
            <w:rPrChange w:id="344" w:author="Guo, Shicheng" w:date="2019-08-12T12:41:00Z">
              <w:rPr>
                <w:rStyle w:val="Hyperlink"/>
                <w:rFonts w:ascii="Arial" w:hAnsi="Arial" w:cs="Arial"/>
                <w:noProof/>
                <w:sz w:val="22"/>
              </w:rPr>
            </w:rPrChange>
          </w:rPr>
          <w:lastRenderedPageBreak/>
          <w:delText>Changqing Zeng, Ph.D.</w:delText>
        </w:r>
      </w:del>
    </w:p>
    <w:p w14:paraId="3AF3D085" w14:textId="6D423D33" w:rsidR="005036BF" w:rsidRPr="00101454" w:rsidDel="00D4616A" w:rsidRDefault="005036BF" w:rsidP="005036BF">
      <w:pPr>
        <w:rPr>
          <w:del w:id="345" w:author="Microsoft Office User" w:date="2019-08-12T20:08:00Z"/>
          <w:rFonts w:ascii="Arial" w:hAnsi="Arial" w:cs="Arial"/>
          <w:sz w:val="22"/>
          <w:szCs w:val="22"/>
          <w:rPrChange w:id="346" w:author="Guo, Shicheng" w:date="2019-08-12T12:41:00Z">
            <w:rPr>
              <w:del w:id="347" w:author="Microsoft Office User" w:date="2019-08-12T20:08:00Z"/>
              <w:rFonts w:ascii="Arial" w:hAnsi="Arial" w:cs="Arial"/>
              <w:sz w:val="22"/>
              <w:szCs w:val="22"/>
            </w:rPr>
          </w:rPrChange>
        </w:rPr>
      </w:pPr>
      <w:del w:id="348" w:author="Microsoft Office User" w:date="2019-08-12T20:08:00Z">
        <w:r w:rsidRPr="00101454" w:rsidDel="00D4616A">
          <w:rPr>
            <w:rFonts w:ascii="Arial" w:hAnsi="Arial" w:cs="Arial"/>
            <w:sz w:val="22"/>
            <w:szCs w:val="22"/>
            <w:rPrChange w:id="349" w:author="Guo, Shicheng" w:date="2019-08-12T12:41:00Z">
              <w:rPr>
                <w:rFonts w:ascii="Arial" w:hAnsi="Arial" w:cs="Arial"/>
                <w:sz w:val="22"/>
                <w:szCs w:val="22"/>
              </w:rPr>
            </w:rPrChange>
          </w:rPr>
          <w:delText>Key Laboratory of Genomic and Precision Medicine, Beijing Institute of Genomics</w:delText>
        </w:r>
      </w:del>
    </w:p>
    <w:p w14:paraId="36935F46" w14:textId="351C8FE8" w:rsidR="005036BF" w:rsidRPr="00101454" w:rsidDel="00D4616A" w:rsidRDefault="005036BF" w:rsidP="005036BF">
      <w:pPr>
        <w:rPr>
          <w:del w:id="350" w:author="Microsoft Office User" w:date="2019-08-12T20:08:00Z"/>
          <w:rStyle w:val="Hyperlink"/>
          <w:rFonts w:ascii="Arial" w:hAnsi="Arial" w:cs="Arial"/>
          <w:noProof/>
          <w:color w:val="auto"/>
          <w:sz w:val="22"/>
          <w:szCs w:val="22"/>
          <w:rPrChange w:id="351" w:author="Guo, Shicheng" w:date="2019-08-12T12:41:00Z">
            <w:rPr>
              <w:del w:id="352" w:author="Microsoft Office User" w:date="2019-08-12T20:08:00Z"/>
              <w:rStyle w:val="Hyperlink"/>
              <w:rFonts w:ascii="Arial" w:hAnsi="Arial" w:cs="Arial"/>
              <w:noProof/>
              <w:sz w:val="22"/>
            </w:rPr>
          </w:rPrChange>
        </w:rPr>
      </w:pPr>
      <w:del w:id="353" w:author="Microsoft Office User" w:date="2019-08-12T20:08:00Z">
        <w:r w:rsidRPr="00101454" w:rsidDel="00D4616A">
          <w:rPr>
            <w:rFonts w:ascii="Arial" w:hAnsi="Arial" w:cs="Arial"/>
            <w:sz w:val="22"/>
            <w:szCs w:val="22"/>
            <w:rPrChange w:id="354" w:author="Guo, Shicheng" w:date="2019-08-12T12:41:00Z">
              <w:rPr>
                <w:rFonts w:ascii="Arial" w:hAnsi="Arial" w:cs="Arial"/>
                <w:sz w:val="22"/>
                <w:szCs w:val="22"/>
              </w:rPr>
            </w:rPrChange>
          </w:rPr>
          <w:delText>Chinese Academy of Sciences, Beijing, 100101,</w:delText>
        </w:r>
      </w:del>
    </w:p>
    <w:p w14:paraId="4EBADBEB" w14:textId="7385DDC8" w:rsidR="005036BF" w:rsidRPr="00101454" w:rsidDel="00D4616A" w:rsidRDefault="005036BF" w:rsidP="005036BF">
      <w:pPr>
        <w:rPr>
          <w:del w:id="355" w:author="Microsoft Office User" w:date="2019-08-12T20:08:00Z"/>
          <w:rFonts w:ascii="Arial" w:hAnsi="Arial" w:cs="Arial"/>
          <w:sz w:val="22"/>
          <w:szCs w:val="22"/>
          <w:rPrChange w:id="356" w:author="Guo, Shicheng" w:date="2019-08-12T12:41:00Z">
            <w:rPr>
              <w:del w:id="357" w:author="Microsoft Office User" w:date="2019-08-12T20:08:00Z"/>
              <w:rFonts w:ascii="Arial" w:hAnsi="Arial" w:cs="Arial"/>
              <w:sz w:val="22"/>
              <w:szCs w:val="22"/>
            </w:rPr>
          </w:rPrChange>
        </w:rPr>
      </w:pPr>
      <w:del w:id="358" w:author="Microsoft Office User" w:date="2019-08-12T20:08:00Z">
        <w:r w:rsidRPr="00101454" w:rsidDel="00D4616A">
          <w:rPr>
            <w:rFonts w:ascii="Arial" w:hAnsi="Arial" w:cs="Arial"/>
            <w:sz w:val="22"/>
            <w:szCs w:val="22"/>
            <w:rPrChange w:id="359" w:author="Guo, Shicheng" w:date="2019-08-12T12:41:00Z">
              <w:rPr>
                <w:rFonts w:ascii="Arial" w:hAnsi="Arial" w:cs="Arial"/>
                <w:sz w:val="22"/>
                <w:szCs w:val="22"/>
              </w:rPr>
            </w:rPrChange>
          </w:rPr>
          <w:delText xml:space="preserve">Tel: (010) 8409-7818 </w:delText>
        </w:r>
      </w:del>
    </w:p>
    <w:p w14:paraId="719397E4" w14:textId="15AD9B91" w:rsidR="005036BF" w:rsidRPr="00101454" w:rsidDel="00D4616A" w:rsidRDefault="005036BF" w:rsidP="005036BF">
      <w:pPr>
        <w:rPr>
          <w:del w:id="360" w:author="Microsoft Office User" w:date="2019-08-12T20:08:00Z"/>
          <w:rFonts w:ascii="Arial" w:hAnsi="Arial" w:cs="Arial"/>
          <w:sz w:val="22"/>
          <w:szCs w:val="22"/>
          <w:rPrChange w:id="361" w:author="Guo, Shicheng" w:date="2019-08-12T12:41:00Z">
            <w:rPr>
              <w:del w:id="362" w:author="Microsoft Office User" w:date="2019-08-12T20:08:00Z"/>
              <w:rFonts w:ascii="Arial" w:hAnsi="Arial" w:cs="Arial"/>
              <w:sz w:val="22"/>
              <w:szCs w:val="22"/>
            </w:rPr>
          </w:rPrChange>
        </w:rPr>
      </w:pPr>
      <w:del w:id="363" w:author="Microsoft Office User" w:date="2019-08-12T20:08:00Z">
        <w:r w:rsidRPr="00101454" w:rsidDel="00D4616A">
          <w:rPr>
            <w:rFonts w:ascii="Arial" w:hAnsi="Arial" w:cs="Arial"/>
            <w:sz w:val="22"/>
            <w:szCs w:val="22"/>
            <w:rPrChange w:id="364" w:author="Guo, Shicheng" w:date="2019-08-12T12:41:00Z">
              <w:rPr>
                <w:rFonts w:ascii="Arial" w:hAnsi="Arial" w:cs="Arial"/>
                <w:sz w:val="22"/>
                <w:szCs w:val="22"/>
              </w:rPr>
            </w:rPrChange>
          </w:rPr>
          <w:delText xml:space="preserve">Email: </w:delText>
        </w:r>
        <w:r w:rsidR="008B50E2" w:rsidRPr="00101454" w:rsidDel="00D4616A">
          <w:rPr>
            <w:rFonts w:ascii="Arial" w:hAnsi="Arial" w:cs="Arial"/>
            <w:sz w:val="22"/>
            <w:szCs w:val="22"/>
            <w:rPrChange w:id="365" w:author="Guo, Shicheng" w:date="2019-08-12T12:41:00Z">
              <w:rPr/>
            </w:rPrChange>
          </w:rPr>
          <w:fldChar w:fldCharType="begin"/>
        </w:r>
        <w:r w:rsidR="008B50E2" w:rsidRPr="00101454" w:rsidDel="00D4616A">
          <w:rPr>
            <w:rFonts w:ascii="Arial" w:hAnsi="Arial" w:cs="Arial"/>
            <w:sz w:val="22"/>
            <w:szCs w:val="22"/>
            <w:rPrChange w:id="366" w:author="Guo, Shicheng" w:date="2019-08-12T12:41:00Z">
              <w:rPr/>
            </w:rPrChange>
          </w:rPr>
          <w:delInstrText xml:space="preserve"> HYPERLINK "mailto:czeng@big.ac.cn" </w:delInstrText>
        </w:r>
        <w:r w:rsidR="008B50E2" w:rsidRPr="00101454" w:rsidDel="00D4616A">
          <w:rPr>
            <w:rFonts w:ascii="Arial" w:hAnsi="Arial" w:cs="Arial"/>
            <w:szCs w:val="22"/>
            <w:rPrChange w:id="367" w:author="Guo, Shicheng" w:date="2019-08-12T12:41:00Z">
              <w:rPr>
                <w:rStyle w:val="Hyperlink"/>
                <w:rFonts w:ascii="Arial" w:hAnsi="Arial" w:cs="Arial"/>
                <w:sz w:val="22"/>
              </w:rPr>
            </w:rPrChange>
          </w:rPr>
          <w:fldChar w:fldCharType="separate"/>
        </w:r>
        <w:r w:rsidRPr="00101454" w:rsidDel="00D4616A">
          <w:rPr>
            <w:rStyle w:val="Hyperlink"/>
            <w:rFonts w:ascii="Arial" w:hAnsi="Arial" w:cs="Arial"/>
            <w:color w:val="auto"/>
            <w:sz w:val="22"/>
            <w:szCs w:val="22"/>
            <w:rPrChange w:id="368" w:author="Guo, Shicheng" w:date="2019-08-12T12:41:00Z">
              <w:rPr>
                <w:rStyle w:val="Hyperlink"/>
                <w:rFonts w:ascii="Arial" w:hAnsi="Arial" w:cs="Arial"/>
                <w:sz w:val="22"/>
              </w:rPr>
            </w:rPrChange>
          </w:rPr>
          <w:delText>czeng@big.ac.cn</w:delText>
        </w:r>
        <w:r w:rsidR="008B50E2" w:rsidRPr="00101454" w:rsidDel="00D4616A">
          <w:rPr>
            <w:rStyle w:val="Hyperlink"/>
            <w:rFonts w:ascii="Arial" w:hAnsi="Arial" w:cs="Arial"/>
            <w:color w:val="auto"/>
            <w:sz w:val="22"/>
            <w:szCs w:val="22"/>
            <w:rPrChange w:id="369" w:author="Guo, Shicheng" w:date="2019-08-12T12:41:00Z">
              <w:rPr>
                <w:rStyle w:val="Hyperlink"/>
                <w:rFonts w:ascii="Arial" w:hAnsi="Arial" w:cs="Arial"/>
                <w:sz w:val="22"/>
              </w:rPr>
            </w:rPrChange>
          </w:rPr>
          <w:fldChar w:fldCharType="end"/>
        </w:r>
      </w:del>
    </w:p>
    <w:p w14:paraId="1230A2A4" w14:textId="756383E8" w:rsidR="00565874" w:rsidRPr="00101454" w:rsidRDefault="00565874" w:rsidP="0089090A">
      <w:pPr>
        <w:jc w:val="both"/>
        <w:rPr>
          <w:rFonts w:ascii="Arial" w:hAnsi="Arial" w:cs="Arial"/>
          <w:sz w:val="22"/>
          <w:szCs w:val="22"/>
          <w:rPrChange w:id="370" w:author="Guo, Shicheng" w:date="2019-08-12T12:41:00Z">
            <w:rPr>
              <w:rFonts w:ascii="Arial" w:hAnsi="Arial" w:cs="Arial"/>
              <w:sz w:val="22"/>
              <w:szCs w:val="22"/>
            </w:rPr>
          </w:rPrChange>
        </w:rPr>
      </w:pPr>
    </w:p>
    <w:p w14:paraId="05C84409" w14:textId="6EE6BE58" w:rsidR="007C3E92" w:rsidRPr="00101454" w:rsidRDefault="007C3E92" w:rsidP="0089090A">
      <w:pPr>
        <w:jc w:val="both"/>
        <w:rPr>
          <w:rFonts w:ascii="Arial" w:hAnsi="Arial" w:cs="Arial"/>
          <w:sz w:val="22"/>
          <w:szCs w:val="22"/>
          <w:rPrChange w:id="371" w:author="Guo, Shicheng" w:date="2019-08-12T12:41:00Z">
            <w:rPr>
              <w:rFonts w:ascii="Arial" w:hAnsi="Arial" w:cs="Arial"/>
              <w:sz w:val="22"/>
              <w:szCs w:val="22"/>
            </w:rPr>
          </w:rPrChange>
        </w:rPr>
      </w:pPr>
    </w:p>
    <w:p w14:paraId="25213533" w14:textId="0602A97E" w:rsidR="007C3E92" w:rsidRPr="00101454" w:rsidRDefault="007C3E92" w:rsidP="0089090A">
      <w:pPr>
        <w:jc w:val="both"/>
        <w:rPr>
          <w:rFonts w:ascii="Arial" w:hAnsi="Arial" w:cs="Arial"/>
          <w:sz w:val="22"/>
          <w:szCs w:val="22"/>
          <w:rPrChange w:id="372" w:author="Guo, Shicheng" w:date="2019-08-12T12:41:00Z">
            <w:rPr>
              <w:rFonts w:ascii="Arial" w:hAnsi="Arial" w:cs="Arial"/>
              <w:sz w:val="22"/>
              <w:szCs w:val="22"/>
            </w:rPr>
          </w:rPrChange>
        </w:rPr>
      </w:pPr>
    </w:p>
    <w:p w14:paraId="2F2CF096" w14:textId="6A166B9A" w:rsidR="007C3E92" w:rsidRPr="00101454" w:rsidRDefault="007C3E92" w:rsidP="0089090A">
      <w:pPr>
        <w:jc w:val="both"/>
        <w:rPr>
          <w:rFonts w:ascii="Arial" w:hAnsi="Arial" w:cs="Arial"/>
          <w:sz w:val="22"/>
          <w:szCs w:val="22"/>
          <w:rPrChange w:id="373" w:author="Guo, Shicheng" w:date="2019-08-12T12:41:00Z">
            <w:rPr>
              <w:rFonts w:ascii="Arial" w:hAnsi="Arial" w:cs="Arial"/>
              <w:sz w:val="22"/>
              <w:szCs w:val="22"/>
            </w:rPr>
          </w:rPrChange>
        </w:rPr>
      </w:pPr>
    </w:p>
    <w:p w14:paraId="792AED3A" w14:textId="7EDBB4B1" w:rsidR="007C3E92" w:rsidRPr="00101454" w:rsidRDefault="007C3E92" w:rsidP="0089090A">
      <w:pPr>
        <w:jc w:val="both"/>
        <w:rPr>
          <w:rFonts w:ascii="Arial" w:hAnsi="Arial" w:cs="Arial"/>
          <w:sz w:val="22"/>
          <w:szCs w:val="22"/>
          <w:rPrChange w:id="374" w:author="Guo, Shicheng" w:date="2019-08-12T12:41:00Z">
            <w:rPr>
              <w:rFonts w:ascii="Arial" w:hAnsi="Arial" w:cs="Arial"/>
              <w:sz w:val="22"/>
              <w:szCs w:val="22"/>
            </w:rPr>
          </w:rPrChange>
        </w:rPr>
      </w:pPr>
    </w:p>
    <w:p w14:paraId="4DAFD66C" w14:textId="6DC1CB44" w:rsidR="007C3E92" w:rsidRPr="00101454" w:rsidRDefault="007C3E92" w:rsidP="0089090A">
      <w:pPr>
        <w:jc w:val="both"/>
        <w:rPr>
          <w:rFonts w:ascii="Arial" w:hAnsi="Arial" w:cs="Arial"/>
          <w:sz w:val="22"/>
          <w:szCs w:val="22"/>
          <w:rPrChange w:id="375" w:author="Guo, Shicheng" w:date="2019-08-12T12:41:00Z">
            <w:rPr>
              <w:rFonts w:ascii="Arial" w:hAnsi="Arial" w:cs="Arial"/>
              <w:sz w:val="22"/>
              <w:szCs w:val="22"/>
            </w:rPr>
          </w:rPrChange>
        </w:rPr>
      </w:pPr>
    </w:p>
    <w:p w14:paraId="3E9FEE55" w14:textId="18870BD2" w:rsidR="007C3E92" w:rsidRPr="00101454" w:rsidRDefault="007C3E92" w:rsidP="0089090A">
      <w:pPr>
        <w:jc w:val="both"/>
        <w:rPr>
          <w:rFonts w:ascii="Arial" w:hAnsi="Arial" w:cs="Arial"/>
          <w:sz w:val="22"/>
          <w:szCs w:val="22"/>
          <w:rPrChange w:id="376" w:author="Guo, Shicheng" w:date="2019-08-12T12:41:00Z">
            <w:rPr>
              <w:rFonts w:ascii="Arial" w:hAnsi="Arial" w:cs="Arial"/>
              <w:sz w:val="22"/>
              <w:szCs w:val="22"/>
            </w:rPr>
          </w:rPrChange>
        </w:rPr>
      </w:pPr>
    </w:p>
    <w:p w14:paraId="0FDD4212" w14:textId="363C6AA8" w:rsidR="007C3E92" w:rsidRPr="00101454" w:rsidRDefault="007C3E92" w:rsidP="0089090A">
      <w:pPr>
        <w:jc w:val="both"/>
        <w:rPr>
          <w:rFonts w:ascii="Arial" w:hAnsi="Arial" w:cs="Arial"/>
          <w:sz w:val="22"/>
          <w:szCs w:val="22"/>
          <w:rPrChange w:id="377" w:author="Guo, Shicheng" w:date="2019-08-12T12:41:00Z">
            <w:rPr>
              <w:rFonts w:ascii="Arial" w:hAnsi="Arial" w:cs="Arial"/>
              <w:sz w:val="22"/>
              <w:szCs w:val="22"/>
            </w:rPr>
          </w:rPrChange>
        </w:rPr>
      </w:pPr>
    </w:p>
    <w:p w14:paraId="46D478C3" w14:textId="6029A07D" w:rsidR="007C3E92" w:rsidRPr="00101454" w:rsidRDefault="007C3E92" w:rsidP="0089090A">
      <w:pPr>
        <w:jc w:val="both"/>
        <w:rPr>
          <w:rFonts w:ascii="Arial" w:hAnsi="Arial" w:cs="Arial"/>
          <w:sz w:val="22"/>
          <w:szCs w:val="22"/>
          <w:rPrChange w:id="378" w:author="Guo, Shicheng" w:date="2019-08-12T12:41:00Z">
            <w:rPr>
              <w:rFonts w:ascii="Arial" w:hAnsi="Arial" w:cs="Arial"/>
              <w:sz w:val="22"/>
              <w:szCs w:val="22"/>
            </w:rPr>
          </w:rPrChange>
        </w:rPr>
      </w:pPr>
    </w:p>
    <w:p w14:paraId="37FEB879" w14:textId="41F7C45C" w:rsidR="007C3E92" w:rsidRPr="00101454" w:rsidRDefault="007C3E92" w:rsidP="0089090A">
      <w:pPr>
        <w:jc w:val="both"/>
        <w:rPr>
          <w:rFonts w:ascii="Arial" w:hAnsi="Arial" w:cs="Arial"/>
          <w:sz w:val="22"/>
          <w:szCs w:val="22"/>
          <w:rPrChange w:id="379" w:author="Guo, Shicheng" w:date="2019-08-12T12:41:00Z">
            <w:rPr>
              <w:rFonts w:ascii="Arial" w:hAnsi="Arial" w:cs="Arial"/>
              <w:sz w:val="22"/>
              <w:szCs w:val="22"/>
            </w:rPr>
          </w:rPrChange>
        </w:rPr>
      </w:pPr>
    </w:p>
    <w:p w14:paraId="5934E56C" w14:textId="5D523E91" w:rsidR="007C3E92" w:rsidRPr="00101454" w:rsidRDefault="007C3E92" w:rsidP="0089090A">
      <w:pPr>
        <w:jc w:val="both"/>
        <w:rPr>
          <w:rFonts w:ascii="Arial" w:hAnsi="Arial" w:cs="Arial"/>
          <w:sz w:val="22"/>
          <w:szCs w:val="22"/>
          <w:rPrChange w:id="380" w:author="Guo, Shicheng" w:date="2019-08-12T12:41:00Z">
            <w:rPr>
              <w:rFonts w:ascii="Arial" w:hAnsi="Arial" w:cs="Arial"/>
              <w:sz w:val="22"/>
              <w:szCs w:val="22"/>
            </w:rPr>
          </w:rPrChange>
        </w:rPr>
      </w:pPr>
    </w:p>
    <w:p w14:paraId="373734D1" w14:textId="5BF1FE3B" w:rsidR="007C3E92" w:rsidRPr="00101454" w:rsidDel="00597B8C" w:rsidRDefault="007C3E92" w:rsidP="0089090A">
      <w:pPr>
        <w:jc w:val="both"/>
        <w:rPr>
          <w:del w:id="381" w:author="J Fan" w:date="2019-08-04T21:37:00Z"/>
          <w:rFonts w:ascii="Arial" w:hAnsi="Arial" w:cs="Arial"/>
          <w:sz w:val="22"/>
          <w:szCs w:val="22"/>
          <w:rPrChange w:id="382" w:author="Guo, Shicheng" w:date="2019-08-12T12:41:00Z">
            <w:rPr>
              <w:del w:id="383" w:author="J Fan" w:date="2019-08-04T21:37:00Z"/>
              <w:rFonts w:ascii="Arial" w:hAnsi="Arial" w:cs="Arial"/>
              <w:sz w:val="22"/>
              <w:szCs w:val="22"/>
            </w:rPr>
          </w:rPrChange>
        </w:rPr>
      </w:pPr>
    </w:p>
    <w:p w14:paraId="6DB30222" w14:textId="0765D75A" w:rsidR="007C3E92" w:rsidRPr="00101454" w:rsidDel="00597B8C" w:rsidRDefault="007C3E92" w:rsidP="0089090A">
      <w:pPr>
        <w:jc w:val="both"/>
        <w:rPr>
          <w:del w:id="384" w:author="J Fan" w:date="2019-08-04T21:37:00Z"/>
          <w:rFonts w:ascii="Arial" w:hAnsi="Arial" w:cs="Arial"/>
          <w:sz w:val="22"/>
          <w:szCs w:val="22"/>
          <w:rPrChange w:id="385" w:author="Guo, Shicheng" w:date="2019-08-12T12:41:00Z">
            <w:rPr>
              <w:del w:id="386" w:author="J Fan" w:date="2019-08-04T21:37:00Z"/>
              <w:rFonts w:ascii="Arial" w:hAnsi="Arial" w:cs="Arial"/>
              <w:sz w:val="22"/>
              <w:szCs w:val="22"/>
            </w:rPr>
          </w:rPrChange>
        </w:rPr>
      </w:pPr>
    </w:p>
    <w:p w14:paraId="69035B0E" w14:textId="40C90D3D" w:rsidR="007C3E92" w:rsidRPr="00101454" w:rsidDel="00597B8C" w:rsidRDefault="007C3E92" w:rsidP="0089090A">
      <w:pPr>
        <w:jc w:val="both"/>
        <w:rPr>
          <w:del w:id="387" w:author="J Fan" w:date="2019-08-04T21:37:00Z"/>
          <w:rFonts w:ascii="Arial" w:hAnsi="Arial" w:cs="Arial"/>
          <w:sz w:val="22"/>
          <w:szCs w:val="22"/>
          <w:rPrChange w:id="388" w:author="Guo, Shicheng" w:date="2019-08-12T12:41:00Z">
            <w:rPr>
              <w:del w:id="389" w:author="J Fan" w:date="2019-08-04T21:37:00Z"/>
              <w:rFonts w:ascii="Arial" w:hAnsi="Arial" w:cs="Arial"/>
              <w:sz w:val="22"/>
              <w:szCs w:val="22"/>
            </w:rPr>
          </w:rPrChange>
        </w:rPr>
      </w:pPr>
    </w:p>
    <w:p w14:paraId="7C0DBF3D" w14:textId="366E7E72" w:rsidR="007C3E92" w:rsidRPr="00101454" w:rsidDel="00597B8C" w:rsidRDefault="007C3E92" w:rsidP="0089090A">
      <w:pPr>
        <w:jc w:val="both"/>
        <w:rPr>
          <w:del w:id="390" w:author="J Fan" w:date="2019-08-04T21:37:00Z"/>
          <w:rFonts w:ascii="Arial" w:hAnsi="Arial" w:cs="Arial"/>
          <w:sz w:val="22"/>
          <w:szCs w:val="22"/>
          <w:rPrChange w:id="391" w:author="Guo, Shicheng" w:date="2019-08-12T12:41:00Z">
            <w:rPr>
              <w:del w:id="392" w:author="J Fan" w:date="2019-08-04T21:37:00Z"/>
              <w:rFonts w:ascii="Arial" w:hAnsi="Arial" w:cs="Arial"/>
              <w:sz w:val="22"/>
              <w:szCs w:val="22"/>
            </w:rPr>
          </w:rPrChange>
        </w:rPr>
      </w:pPr>
    </w:p>
    <w:p w14:paraId="47F5BBD9" w14:textId="393444E8" w:rsidR="007C3E92" w:rsidRPr="00101454" w:rsidDel="00597B8C" w:rsidRDefault="007C3E92" w:rsidP="0089090A">
      <w:pPr>
        <w:jc w:val="both"/>
        <w:rPr>
          <w:del w:id="393" w:author="J Fan" w:date="2019-08-04T21:37:00Z"/>
          <w:rFonts w:ascii="Arial" w:hAnsi="Arial" w:cs="Arial"/>
          <w:sz w:val="22"/>
          <w:szCs w:val="22"/>
          <w:rPrChange w:id="394" w:author="Guo, Shicheng" w:date="2019-08-12T12:41:00Z">
            <w:rPr>
              <w:del w:id="395" w:author="J Fan" w:date="2019-08-04T21:37:00Z"/>
              <w:rFonts w:ascii="Arial" w:hAnsi="Arial" w:cs="Arial"/>
              <w:sz w:val="22"/>
              <w:szCs w:val="22"/>
            </w:rPr>
          </w:rPrChange>
        </w:rPr>
      </w:pPr>
    </w:p>
    <w:p w14:paraId="2544404A" w14:textId="46631FB7" w:rsidR="007C3E92" w:rsidRPr="00101454" w:rsidDel="00597B8C" w:rsidRDefault="007C3E92" w:rsidP="0089090A">
      <w:pPr>
        <w:jc w:val="both"/>
        <w:rPr>
          <w:del w:id="396" w:author="J Fan" w:date="2019-08-04T21:37:00Z"/>
          <w:rFonts w:ascii="Arial" w:hAnsi="Arial" w:cs="Arial"/>
          <w:sz w:val="22"/>
          <w:szCs w:val="22"/>
          <w:rPrChange w:id="397" w:author="Guo, Shicheng" w:date="2019-08-12T12:41:00Z">
            <w:rPr>
              <w:del w:id="398" w:author="J Fan" w:date="2019-08-04T21:37:00Z"/>
              <w:rFonts w:ascii="Arial" w:hAnsi="Arial" w:cs="Arial"/>
              <w:sz w:val="22"/>
              <w:szCs w:val="22"/>
            </w:rPr>
          </w:rPrChange>
        </w:rPr>
      </w:pPr>
    </w:p>
    <w:p w14:paraId="63C4783C" w14:textId="03457DF4" w:rsidR="007C3E92" w:rsidRPr="00101454" w:rsidDel="00597B8C" w:rsidRDefault="007C3E92" w:rsidP="0089090A">
      <w:pPr>
        <w:jc w:val="both"/>
        <w:rPr>
          <w:del w:id="399" w:author="J Fan" w:date="2019-08-04T21:37:00Z"/>
          <w:rFonts w:ascii="Arial" w:hAnsi="Arial" w:cs="Arial"/>
          <w:sz w:val="22"/>
          <w:szCs w:val="22"/>
          <w:rPrChange w:id="400" w:author="Guo, Shicheng" w:date="2019-08-12T12:41:00Z">
            <w:rPr>
              <w:del w:id="401" w:author="J Fan" w:date="2019-08-04T21:37:00Z"/>
              <w:rFonts w:ascii="Arial" w:hAnsi="Arial" w:cs="Arial"/>
              <w:sz w:val="22"/>
              <w:szCs w:val="22"/>
            </w:rPr>
          </w:rPrChange>
        </w:rPr>
      </w:pPr>
    </w:p>
    <w:p w14:paraId="1BFD9930" w14:textId="6AEA8BF9" w:rsidR="007C3E92" w:rsidRPr="00101454" w:rsidRDefault="007C3E92" w:rsidP="0089090A">
      <w:pPr>
        <w:jc w:val="both"/>
        <w:rPr>
          <w:rFonts w:ascii="Arial" w:hAnsi="Arial" w:cs="Arial"/>
          <w:sz w:val="22"/>
          <w:szCs w:val="22"/>
          <w:rPrChange w:id="402" w:author="Guo, Shicheng" w:date="2019-08-12T12:41:00Z">
            <w:rPr>
              <w:rFonts w:ascii="Arial" w:hAnsi="Arial" w:cs="Arial"/>
              <w:sz w:val="22"/>
              <w:szCs w:val="22"/>
            </w:rPr>
          </w:rPrChange>
        </w:rPr>
      </w:pPr>
    </w:p>
    <w:p w14:paraId="4308AF84" w14:textId="5B92C659" w:rsidR="00212E92" w:rsidRPr="00101454" w:rsidRDefault="00212E92">
      <w:pPr>
        <w:rPr>
          <w:ins w:id="403" w:author="Microsoft Office User" w:date="2019-08-12T20:20:00Z"/>
          <w:rFonts w:ascii="Arial" w:eastAsiaTheme="majorEastAsia" w:hAnsi="Arial" w:cs="Arial"/>
          <w:color w:val="2F5496" w:themeColor="accent1" w:themeShade="BF"/>
          <w:sz w:val="22"/>
          <w:szCs w:val="22"/>
          <w:rPrChange w:id="404" w:author="Guo, Shicheng" w:date="2019-08-12T12:41:00Z">
            <w:rPr>
              <w:ins w:id="405" w:author="Microsoft Office User" w:date="2019-08-12T20:20:00Z"/>
              <w:rFonts w:ascii="Arial" w:eastAsiaTheme="majorEastAsia" w:hAnsi="Arial" w:cs="Arial"/>
              <w:color w:val="2F5496" w:themeColor="accent1" w:themeShade="BF"/>
              <w:sz w:val="22"/>
              <w:szCs w:val="22"/>
            </w:rPr>
          </w:rPrChange>
        </w:rPr>
      </w:pPr>
      <w:ins w:id="406" w:author="Microsoft Office User" w:date="2019-08-12T20:20:00Z">
        <w:r w:rsidRPr="00101454">
          <w:rPr>
            <w:rFonts w:ascii="Arial" w:hAnsi="Arial" w:cs="Arial"/>
            <w:sz w:val="22"/>
            <w:szCs w:val="22"/>
            <w:rPrChange w:id="407" w:author="Guo, Shicheng" w:date="2019-08-12T12:41:00Z">
              <w:rPr>
                <w:rFonts w:ascii="Arial" w:hAnsi="Arial" w:cs="Arial"/>
                <w:sz w:val="22"/>
                <w:szCs w:val="22"/>
              </w:rPr>
            </w:rPrChange>
          </w:rPr>
          <w:br w:type="page"/>
        </w:r>
      </w:ins>
    </w:p>
    <w:p w14:paraId="28D0327A" w14:textId="77777777" w:rsidR="007C3E92" w:rsidRPr="00101454" w:rsidDel="003156D3" w:rsidRDefault="007C3E92" w:rsidP="0089090A">
      <w:pPr>
        <w:jc w:val="both"/>
        <w:rPr>
          <w:del w:id="408" w:author="Guo, Shicheng" w:date="2019-07-31T15:57:00Z"/>
          <w:rFonts w:ascii="Arial" w:hAnsi="Arial" w:cs="Arial"/>
          <w:b/>
          <w:bCs/>
          <w:sz w:val="22"/>
          <w:szCs w:val="22"/>
          <w:rPrChange w:id="409" w:author="Guo, Shicheng" w:date="2019-08-12T12:41:00Z">
            <w:rPr>
              <w:del w:id="410" w:author="Guo, Shicheng" w:date="2019-07-31T15:57:00Z"/>
              <w:rFonts w:ascii="Arial" w:hAnsi="Arial" w:cs="Arial"/>
              <w:sz w:val="22"/>
              <w:szCs w:val="22"/>
            </w:rPr>
          </w:rPrChange>
        </w:rPr>
      </w:pPr>
    </w:p>
    <w:p w14:paraId="692CAA36" w14:textId="7BE1789B" w:rsidR="007C3E92" w:rsidRPr="00101454" w:rsidDel="003156D3" w:rsidRDefault="007C3E92" w:rsidP="0089090A">
      <w:pPr>
        <w:jc w:val="both"/>
        <w:rPr>
          <w:del w:id="411" w:author="Guo, Shicheng" w:date="2019-07-31T15:57:00Z"/>
          <w:rFonts w:ascii="Arial" w:hAnsi="Arial" w:cs="Arial"/>
          <w:b/>
          <w:bCs/>
          <w:sz w:val="22"/>
          <w:szCs w:val="22"/>
          <w:rPrChange w:id="412" w:author="Guo, Shicheng" w:date="2019-08-12T12:41:00Z">
            <w:rPr>
              <w:del w:id="413" w:author="Guo, Shicheng" w:date="2019-07-31T15:57:00Z"/>
              <w:rFonts w:ascii="Arial" w:hAnsi="Arial" w:cs="Arial"/>
              <w:sz w:val="22"/>
              <w:szCs w:val="22"/>
            </w:rPr>
          </w:rPrChange>
        </w:rPr>
      </w:pPr>
    </w:p>
    <w:p w14:paraId="74B2EE45" w14:textId="77777777" w:rsidR="00CC3368" w:rsidRPr="00101454" w:rsidRDefault="00CC3368" w:rsidP="00F2054F">
      <w:pPr>
        <w:pStyle w:val="Heading2"/>
        <w:rPr>
          <w:rFonts w:ascii="Arial" w:hAnsi="Arial" w:cs="Arial"/>
          <w:b/>
          <w:bCs/>
          <w:color w:val="auto"/>
          <w:sz w:val="22"/>
          <w:szCs w:val="22"/>
          <w:rPrChange w:id="414" w:author="Guo, Shicheng" w:date="2019-08-12T12:41:00Z">
            <w:rPr/>
          </w:rPrChange>
        </w:rPr>
      </w:pPr>
      <w:r w:rsidRPr="00101454">
        <w:rPr>
          <w:rFonts w:ascii="Arial" w:hAnsi="Arial" w:cs="Arial"/>
          <w:b/>
          <w:bCs/>
          <w:color w:val="auto"/>
          <w:sz w:val="22"/>
          <w:szCs w:val="22"/>
          <w:rPrChange w:id="415" w:author="Guo, Shicheng" w:date="2019-08-12T12:41:00Z">
            <w:rPr>
              <w:color w:val="auto"/>
            </w:rPr>
          </w:rPrChange>
        </w:rPr>
        <w:t>Abstract</w:t>
      </w:r>
    </w:p>
    <w:p w14:paraId="0F6BB8AB" w14:textId="2D75B1DF" w:rsidR="00BE3D90" w:rsidRPr="00101454" w:rsidDel="003156D3" w:rsidRDefault="00BE3D90" w:rsidP="0089090A">
      <w:pPr>
        <w:jc w:val="both"/>
        <w:rPr>
          <w:del w:id="416" w:author="Guo, Shicheng" w:date="2019-07-31T15:57:00Z"/>
          <w:rFonts w:ascii="Arial" w:hAnsi="Arial" w:cs="Arial"/>
          <w:sz w:val="22"/>
          <w:szCs w:val="22"/>
          <w:rPrChange w:id="417" w:author="Guo, Shicheng" w:date="2019-08-12T12:41:00Z">
            <w:rPr>
              <w:del w:id="418" w:author="Guo, Shicheng" w:date="2019-07-31T15:57:00Z"/>
              <w:rFonts w:ascii="Arial" w:hAnsi="Arial" w:cs="Arial"/>
              <w:sz w:val="22"/>
              <w:szCs w:val="22"/>
            </w:rPr>
          </w:rPrChange>
        </w:rPr>
      </w:pPr>
    </w:p>
    <w:p w14:paraId="3298254E" w14:textId="4D6A412E" w:rsidR="00724D32" w:rsidRPr="00101454" w:rsidRDefault="00A03CB4" w:rsidP="0082668A">
      <w:pPr>
        <w:jc w:val="both"/>
        <w:rPr>
          <w:rFonts w:ascii="Arial" w:hAnsi="Arial" w:cs="Arial"/>
          <w:b/>
          <w:sz w:val="22"/>
          <w:szCs w:val="22"/>
          <w:rPrChange w:id="419" w:author="Guo, Shicheng" w:date="2019-08-12T12:41:00Z">
            <w:rPr>
              <w:rFonts w:ascii="Arial" w:hAnsi="Arial" w:cs="Arial"/>
              <w:b/>
              <w:sz w:val="22"/>
              <w:szCs w:val="22"/>
            </w:rPr>
          </w:rPrChange>
        </w:rPr>
      </w:pPr>
      <w:del w:id="420" w:author="Guo, Shicheng" w:date="2019-07-31T15:51:00Z">
        <w:r w:rsidRPr="00101454" w:rsidDel="003156D3">
          <w:rPr>
            <w:rFonts w:ascii="Arial" w:hAnsi="Arial" w:cs="Arial"/>
            <w:sz w:val="22"/>
            <w:szCs w:val="22"/>
            <w:rPrChange w:id="421" w:author="Guo, Shicheng" w:date="2019-08-12T12:41:00Z">
              <w:rPr>
                <w:rFonts w:ascii="Arial" w:hAnsi="Arial" w:cs="Arial"/>
                <w:sz w:val="22"/>
                <w:szCs w:val="22"/>
              </w:rPr>
            </w:rPrChange>
          </w:rPr>
          <w:delText>Alterations of g</w:delText>
        </w:r>
        <w:r w:rsidR="00BE3D90" w:rsidRPr="00101454" w:rsidDel="003156D3">
          <w:rPr>
            <w:rFonts w:ascii="Arial" w:hAnsi="Arial" w:cs="Arial"/>
            <w:sz w:val="22"/>
            <w:szCs w:val="22"/>
            <w:rPrChange w:id="422" w:author="Guo, Shicheng" w:date="2019-08-12T12:41:00Z">
              <w:rPr>
                <w:rFonts w:ascii="Arial" w:hAnsi="Arial" w:cs="Arial"/>
                <w:sz w:val="22"/>
                <w:szCs w:val="22"/>
              </w:rPr>
            </w:rPrChange>
          </w:rPr>
          <w:delText xml:space="preserve">enome-wide </w:delText>
        </w:r>
      </w:del>
      <w:r w:rsidR="005B763E" w:rsidRPr="00101454">
        <w:rPr>
          <w:rFonts w:ascii="Arial" w:hAnsi="Arial" w:cs="Arial"/>
          <w:sz w:val="22"/>
          <w:szCs w:val="22"/>
          <w:rPrChange w:id="423" w:author="Guo, Shicheng" w:date="2019-08-12T12:41:00Z">
            <w:rPr>
              <w:rFonts w:ascii="Arial" w:hAnsi="Arial" w:cs="Arial"/>
              <w:sz w:val="22"/>
              <w:szCs w:val="22"/>
            </w:rPr>
          </w:rPrChange>
        </w:rPr>
        <w:t xml:space="preserve">DNA methylation </w:t>
      </w:r>
      <w:ins w:id="424" w:author="Guo, Shicheng" w:date="2019-07-31T15:51:00Z">
        <w:r w:rsidR="003156D3" w:rsidRPr="00101454">
          <w:rPr>
            <w:rFonts w:ascii="Arial" w:hAnsi="Arial" w:cs="Arial"/>
            <w:sz w:val="22"/>
            <w:szCs w:val="22"/>
            <w:rPrChange w:id="425" w:author="Guo, Shicheng" w:date="2019-08-12T12:41:00Z">
              <w:rPr>
                <w:rFonts w:ascii="Arial" w:hAnsi="Arial" w:cs="Arial"/>
                <w:sz w:val="22"/>
                <w:szCs w:val="22"/>
              </w:rPr>
            </w:rPrChange>
          </w:rPr>
          <w:t xml:space="preserve">abnormal </w:t>
        </w:r>
      </w:ins>
      <w:r w:rsidR="00BE3D90" w:rsidRPr="00101454">
        <w:rPr>
          <w:rFonts w:ascii="Arial" w:hAnsi="Arial" w:cs="Arial"/>
          <w:sz w:val="22"/>
          <w:szCs w:val="22"/>
          <w:rPrChange w:id="426" w:author="Guo, Shicheng" w:date="2019-08-12T12:41:00Z">
            <w:rPr>
              <w:rFonts w:ascii="Arial" w:hAnsi="Arial" w:cs="Arial"/>
              <w:sz w:val="22"/>
              <w:szCs w:val="22"/>
            </w:rPr>
          </w:rPrChange>
        </w:rPr>
        <w:t>is the hallmark of human cancers and was demonstrated to be</w:t>
      </w:r>
      <w:del w:id="427" w:author="Guo, Shicheng" w:date="2019-07-31T15:51:00Z">
        <w:r w:rsidR="00BE3D90" w:rsidRPr="00101454" w:rsidDel="003156D3">
          <w:rPr>
            <w:rFonts w:ascii="Arial" w:hAnsi="Arial" w:cs="Arial"/>
            <w:sz w:val="22"/>
            <w:szCs w:val="22"/>
            <w:rPrChange w:id="428" w:author="Guo, Shicheng" w:date="2019-08-12T12:41:00Z">
              <w:rPr>
                <w:rFonts w:ascii="Arial" w:hAnsi="Arial" w:cs="Arial"/>
                <w:sz w:val="22"/>
                <w:szCs w:val="22"/>
              </w:rPr>
            </w:rPrChange>
          </w:rPr>
          <w:delText xml:space="preserve"> </w:delText>
        </w:r>
      </w:del>
      <w:ins w:id="429" w:author="Guo, Shicheng" w:date="2019-07-31T15:51:00Z">
        <w:r w:rsidR="003156D3" w:rsidRPr="00101454">
          <w:rPr>
            <w:rFonts w:ascii="Arial" w:hAnsi="Arial" w:cs="Arial"/>
            <w:sz w:val="22"/>
            <w:szCs w:val="22"/>
            <w:rPrChange w:id="430" w:author="Guo, Shicheng" w:date="2019-08-12T12:41:00Z">
              <w:rPr>
                <w:rFonts w:ascii="Arial" w:hAnsi="Arial" w:cs="Arial"/>
                <w:sz w:val="22"/>
                <w:szCs w:val="22"/>
              </w:rPr>
            </w:rPrChange>
          </w:rPr>
          <w:t xml:space="preserve"> most promising biomarker for early diagnosis to human cancers</w:t>
        </w:r>
      </w:ins>
      <w:del w:id="431" w:author="Guo, Shicheng" w:date="2019-07-31T15:51:00Z">
        <w:r w:rsidR="00BE3D90" w:rsidRPr="00101454" w:rsidDel="003156D3">
          <w:rPr>
            <w:rFonts w:ascii="Arial" w:hAnsi="Arial" w:cs="Arial"/>
            <w:sz w:val="22"/>
            <w:szCs w:val="22"/>
            <w:rPrChange w:id="432" w:author="Guo, Shicheng" w:date="2019-08-12T12:41:00Z">
              <w:rPr>
                <w:rFonts w:ascii="Arial" w:hAnsi="Arial" w:cs="Arial"/>
                <w:sz w:val="22"/>
                <w:szCs w:val="22"/>
              </w:rPr>
            </w:rPrChange>
          </w:rPr>
          <w:delText>early event of tumorigenesis</w:delText>
        </w:r>
      </w:del>
      <w:r w:rsidR="00BE3D90" w:rsidRPr="00101454">
        <w:rPr>
          <w:rFonts w:ascii="Arial" w:hAnsi="Arial" w:cs="Arial"/>
          <w:sz w:val="22"/>
          <w:szCs w:val="22"/>
          <w:rPrChange w:id="433" w:author="Guo, Shicheng" w:date="2019-08-12T12:41:00Z">
            <w:rPr>
              <w:rFonts w:ascii="Arial" w:hAnsi="Arial" w:cs="Arial"/>
              <w:sz w:val="22"/>
              <w:szCs w:val="22"/>
            </w:rPr>
          </w:rPrChange>
        </w:rPr>
        <w:t xml:space="preserve">. However, </w:t>
      </w:r>
      <w:ins w:id="434" w:author="Guo, Shicheng" w:date="2019-07-31T15:52:00Z">
        <w:r w:rsidR="003156D3" w:rsidRPr="00101454">
          <w:rPr>
            <w:rFonts w:ascii="Arial" w:hAnsi="Arial" w:cs="Arial"/>
            <w:sz w:val="22"/>
            <w:szCs w:val="22"/>
            <w:rPrChange w:id="435" w:author="Guo, Shicheng" w:date="2019-08-12T12:41:00Z">
              <w:rPr>
                <w:rFonts w:ascii="Arial" w:hAnsi="Arial" w:cs="Arial"/>
                <w:sz w:val="22"/>
                <w:szCs w:val="22"/>
              </w:rPr>
            </w:rPrChange>
          </w:rPr>
          <w:t xml:space="preserve">majority of DNA methylation biomarkers were identified by the hypothesis that early </w:t>
        </w:r>
      </w:ins>
      <w:ins w:id="436" w:author="Guo, Shicheng" w:date="2019-07-31T15:54:00Z">
        <w:r w:rsidR="003156D3" w:rsidRPr="00101454">
          <w:rPr>
            <w:rFonts w:ascii="Arial" w:hAnsi="Arial" w:cs="Arial"/>
            <w:sz w:val="22"/>
            <w:szCs w:val="22"/>
            <w:rPrChange w:id="437" w:author="Guo, Shicheng" w:date="2019-08-12T12:41:00Z">
              <w:rPr>
                <w:rFonts w:ascii="Arial" w:hAnsi="Arial" w:cs="Arial"/>
                <w:sz w:val="22"/>
                <w:szCs w:val="22"/>
              </w:rPr>
            </w:rPrChange>
          </w:rPr>
          <w:t xml:space="preserve">differential methylation </w:t>
        </w:r>
      </w:ins>
      <w:ins w:id="438" w:author="Guo, Shicheng" w:date="2019-07-31T15:52:00Z">
        <w:r w:rsidR="003156D3" w:rsidRPr="00101454">
          <w:rPr>
            <w:rFonts w:ascii="Arial" w:hAnsi="Arial" w:cs="Arial"/>
            <w:sz w:val="22"/>
            <w:szCs w:val="22"/>
            <w:rPrChange w:id="439" w:author="Guo, Shicheng" w:date="2019-08-12T12:41:00Z">
              <w:rPr>
                <w:rFonts w:ascii="Arial" w:hAnsi="Arial" w:cs="Arial"/>
                <w:sz w:val="22"/>
                <w:szCs w:val="22"/>
              </w:rPr>
            </w:rPrChange>
          </w:rPr>
          <w:t>regions</w:t>
        </w:r>
      </w:ins>
      <w:ins w:id="440" w:author="Guo, Shicheng" w:date="2019-07-31T15:54:00Z">
        <w:r w:rsidR="003156D3" w:rsidRPr="00101454">
          <w:rPr>
            <w:rFonts w:ascii="Arial" w:hAnsi="Arial" w:cs="Arial"/>
            <w:sz w:val="22"/>
            <w:szCs w:val="22"/>
            <w:rPrChange w:id="441" w:author="Guo, Shicheng" w:date="2019-08-12T12:41:00Z">
              <w:rPr>
                <w:rFonts w:ascii="Arial" w:hAnsi="Arial" w:cs="Arial"/>
                <w:sz w:val="22"/>
                <w:szCs w:val="22"/>
              </w:rPr>
            </w:rPrChange>
          </w:rPr>
          <w:t xml:space="preserve"> (DMRs)</w:t>
        </w:r>
      </w:ins>
      <w:ins w:id="442" w:author="Guo, Shicheng" w:date="2019-07-31T15:52:00Z">
        <w:r w:rsidR="003156D3" w:rsidRPr="00101454">
          <w:rPr>
            <w:rFonts w:ascii="Arial" w:hAnsi="Arial" w:cs="Arial"/>
            <w:sz w:val="22"/>
            <w:szCs w:val="22"/>
            <w:rPrChange w:id="443" w:author="Guo, Shicheng" w:date="2019-08-12T12:41:00Z">
              <w:rPr>
                <w:rFonts w:ascii="Arial" w:hAnsi="Arial" w:cs="Arial"/>
                <w:sz w:val="22"/>
                <w:szCs w:val="22"/>
              </w:rPr>
            </w:rPrChange>
          </w:rPr>
          <w:t xml:space="preserve"> are maintained and could be detected in all stage of cancers. </w:t>
        </w:r>
      </w:ins>
      <w:ins w:id="444" w:author="Guo, Shicheng" w:date="2019-07-31T15:55:00Z">
        <w:r w:rsidR="003156D3" w:rsidRPr="00101454">
          <w:rPr>
            <w:rFonts w:ascii="Arial" w:hAnsi="Arial" w:cs="Arial"/>
            <w:sz w:val="22"/>
            <w:szCs w:val="22"/>
            <w:rPrChange w:id="445" w:author="Guo, Shicheng" w:date="2019-08-12T12:41:00Z">
              <w:rPr>
                <w:rFonts w:ascii="Arial" w:hAnsi="Arial" w:cs="Arial"/>
                <w:sz w:val="22"/>
                <w:szCs w:val="22"/>
              </w:rPr>
            </w:rPrChange>
          </w:rPr>
          <w:t>In this study</w:t>
        </w:r>
      </w:ins>
      <w:ins w:id="446" w:author="Guo, Shicheng" w:date="2019-07-31T15:56:00Z">
        <w:r w:rsidR="003156D3" w:rsidRPr="00101454">
          <w:rPr>
            <w:rFonts w:ascii="Arial" w:hAnsi="Arial" w:cs="Arial"/>
            <w:sz w:val="22"/>
            <w:szCs w:val="22"/>
            <w:rPrChange w:id="447" w:author="Guo, Shicheng" w:date="2019-08-12T12:41:00Z">
              <w:rPr>
                <w:rFonts w:ascii="Arial" w:hAnsi="Arial" w:cs="Arial"/>
                <w:sz w:val="22"/>
                <w:szCs w:val="22"/>
              </w:rPr>
            </w:rPrChange>
          </w:rPr>
          <w:t xml:space="preserve">, </w:t>
        </w:r>
      </w:ins>
      <w:del w:id="448" w:author="Guo, Shicheng" w:date="2019-07-31T15:55:00Z">
        <w:r w:rsidR="00BE3D90" w:rsidRPr="00101454" w:rsidDel="003156D3">
          <w:rPr>
            <w:rFonts w:ascii="Arial" w:hAnsi="Arial" w:cs="Arial"/>
            <w:sz w:val="22"/>
            <w:szCs w:val="22"/>
            <w:rPrChange w:id="449" w:author="Guo, Shicheng" w:date="2019-08-12T12:41:00Z">
              <w:rPr>
                <w:rFonts w:ascii="Arial" w:hAnsi="Arial" w:cs="Arial"/>
                <w:sz w:val="22"/>
                <w:szCs w:val="22"/>
              </w:rPr>
            </w:rPrChange>
          </w:rPr>
          <w:delText xml:space="preserve">the </w:delText>
        </w:r>
        <w:r w:rsidR="00AB0EA6" w:rsidRPr="00101454" w:rsidDel="003156D3">
          <w:rPr>
            <w:rFonts w:ascii="Arial" w:hAnsi="Arial" w:cs="Arial"/>
            <w:sz w:val="22"/>
            <w:szCs w:val="22"/>
            <w:rPrChange w:id="450" w:author="Guo, Shicheng" w:date="2019-08-12T12:41:00Z">
              <w:rPr>
                <w:rFonts w:ascii="Arial" w:hAnsi="Arial" w:cs="Arial"/>
                <w:sz w:val="22"/>
                <w:szCs w:val="22"/>
              </w:rPr>
            </w:rPrChange>
          </w:rPr>
          <w:delText xml:space="preserve">DNA methylation changes during the normal to low-grade and high-grade adenoma have not been fully exploited. In this study, </w:delText>
        </w:r>
      </w:del>
      <w:r w:rsidR="00AB0EA6" w:rsidRPr="00101454">
        <w:rPr>
          <w:rFonts w:ascii="Arial" w:hAnsi="Arial" w:cs="Arial"/>
          <w:sz w:val="22"/>
          <w:szCs w:val="22"/>
          <w:rPrChange w:id="451" w:author="Guo, Shicheng" w:date="2019-08-12T12:41:00Z">
            <w:rPr>
              <w:rFonts w:ascii="Arial" w:hAnsi="Arial" w:cs="Arial"/>
              <w:sz w:val="22"/>
              <w:szCs w:val="22"/>
            </w:rPr>
          </w:rPrChange>
        </w:rPr>
        <w:t xml:space="preserve">we applied Illumina methylation 450K </w:t>
      </w:r>
      <w:del w:id="452" w:author="Guo, Shicheng" w:date="2019-07-31T15:56:00Z">
        <w:r w:rsidR="00AB0EA6" w:rsidRPr="00101454" w:rsidDel="003156D3">
          <w:rPr>
            <w:rFonts w:ascii="Arial" w:hAnsi="Arial" w:cs="Arial"/>
            <w:sz w:val="22"/>
            <w:szCs w:val="22"/>
            <w:rPrChange w:id="453" w:author="Guo, Shicheng" w:date="2019-08-12T12:41:00Z">
              <w:rPr>
                <w:rFonts w:ascii="Arial" w:hAnsi="Arial" w:cs="Arial"/>
                <w:sz w:val="22"/>
                <w:szCs w:val="22"/>
              </w:rPr>
            </w:rPrChange>
          </w:rPr>
          <w:delText xml:space="preserve">microarray </w:delText>
        </w:r>
      </w:del>
      <w:ins w:id="454" w:author="Guo, Shicheng" w:date="2019-07-31T15:56:00Z">
        <w:r w:rsidR="003156D3" w:rsidRPr="00101454">
          <w:rPr>
            <w:rFonts w:ascii="Arial" w:hAnsi="Arial" w:cs="Arial"/>
            <w:sz w:val="22"/>
            <w:szCs w:val="22"/>
            <w:rPrChange w:id="455" w:author="Guo, Shicheng" w:date="2019-08-12T12:41:00Z">
              <w:rPr>
                <w:rFonts w:ascii="Arial" w:hAnsi="Arial" w:cs="Arial"/>
                <w:sz w:val="22"/>
                <w:szCs w:val="22"/>
              </w:rPr>
            </w:rPrChange>
          </w:rPr>
          <w:t xml:space="preserve">beadchip </w:t>
        </w:r>
      </w:ins>
      <w:r w:rsidR="00AB0EA6" w:rsidRPr="00101454">
        <w:rPr>
          <w:rFonts w:ascii="Arial" w:hAnsi="Arial" w:cs="Arial"/>
          <w:sz w:val="22"/>
          <w:szCs w:val="22"/>
          <w:rPrChange w:id="456" w:author="Guo, Shicheng" w:date="2019-08-12T12:41:00Z">
            <w:rPr>
              <w:rFonts w:ascii="Arial" w:hAnsi="Arial" w:cs="Arial"/>
              <w:sz w:val="22"/>
              <w:szCs w:val="22"/>
            </w:rPr>
          </w:rPrChange>
        </w:rPr>
        <w:t xml:space="preserve">to </w:t>
      </w:r>
      <w:ins w:id="457" w:author="Guo, Shicheng" w:date="2019-07-31T15:56:00Z">
        <w:r w:rsidR="003156D3" w:rsidRPr="00101454">
          <w:rPr>
            <w:rFonts w:ascii="Arial" w:hAnsi="Arial" w:cs="Arial"/>
            <w:sz w:val="22"/>
            <w:szCs w:val="22"/>
            <w:rPrChange w:id="458" w:author="Guo, Shicheng" w:date="2019-08-12T12:41:00Z">
              <w:rPr>
                <w:rFonts w:ascii="Arial" w:hAnsi="Arial" w:cs="Arial"/>
                <w:sz w:val="22"/>
                <w:szCs w:val="22"/>
              </w:rPr>
            </w:rPrChange>
          </w:rPr>
          <w:t>identify colon cancer early diagnostic biomarkers based on pre-</w:t>
        </w:r>
      </w:ins>
      <w:ins w:id="459" w:author="Guo, Shicheng" w:date="2019-07-31T15:57:00Z">
        <w:r w:rsidR="003156D3" w:rsidRPr="00101454">
          <w:rPr>
            <w:rFonts w:ascii="Arial" w:hAnsi="Arial" w:cs="Arial"/>
            <w:sz w:val="22"/>
            <w:szCs w:val="22"/>
            <w:rPrChange w:id="460" w:author="Guo, Shicheng" w:date="2019-08-12T12:41:00Z">
              <w:rPr>
                <w:rFonts w:ascii="Arial" w:hAnsi="Arial" w:cs="Arial"/>
                <w:sz w:val="22"/>
                <w:szCs w:val="22"/>
              </w:rPr>
            </w:rPrChange>
          </w:rPr>
          <w:t xml:space="preserve">colorectal </w:t>
        </w:r>
      </w:ins>
      <w:ins w:id="461" w:author="Guo, Shicheng" w:date="2019-07-31T15:56:00Z">
        <w:r w:rsidR="003156D3" w:rsidRPr="00101454">
          <w:rPr>
            <w:rFonts w:ascii="Arial" w:hAnsi="Arial" w:cs="Arial"/>
            <w:sz w:val="22"/>
            <w:szCs w:val="22"/>
            <w:rPrChange w:id="462" w:author="Guo, Shicheng" w:date="2019-08-12T12:41:00Z">
              <w:rPr>
                <w:rFonts w:ascii="Arial" w:hAnsi="Arial" w:cs="Arial"/>
                <w:sz w:val="22"/>
                <w:szCs w:val="22"/>
              </w:rPr>
            </w:rPrChange>
          </w:rPr>
          <w:t xml:space="preserve">cancer samples including </w:t>
        </w:r>
      </w:ins>
      <w:ins w:id="463" w:author="Guo, Shicheng" w:date="2019-07-31T15:57:00Z">
        <w:r w:rsidR="003156D3" w:rsidRPr="00101454">
          <w:rPr>
            <w:rFonts w:ascii="Arial" w:hAnsi="Arial" w:cs="Arial"/>
            <w:sz w:val="22"/>
            <w:szCs w:val="22"/>
            <w:rPrChange w:id="464" w:author="Guo, Shicheng" w:date="2019-08-12T12:41:00Z">
              <w:rPr>
                <w:rFonts w:ascii="Arial" w:hAnsi="Arial" w:cs="Arial"/>
                <w:sz w:val="22"/>
                <w:szCs w:val="22"/>
              </w:rPr>
            </w:rPrChange>
          </w:rPr>
          <w:t>low-grade and high-grade adenoma.</w:t>
        </w:r>
      </w:ins>
      <w:del w:id="465" w:author="Guo, Shicheng" w:date="2019-07-31T15:57:00Z">
        <w:r w:rsidR="00AB0EA6" w:rsidRPr="00101454" w:rsidDel="003156D3">
          <w:rPr>
            <w:rFonts w:ascii="Arial" w:hAnsi="Arial" w:cs="Arial"/>
            <w:sz w:val="22"/>
            <w:szCs w:val="22"/>
            <w:rPrChange w:id="466" w:author="Guo, Shicheng" w:date="2019-08-12T12:41:00Z">
              <w:rPr>
                <w:rFonts w:ascii="Arial" w:hAnsi="Arial" w:cs="Arial"/>
                <w:sz w:val="22"/>
                <w:szCs w:val="22"/>
              </w:rPr>
            </w:rPrChange>
          </w:rPr>
          <w:delText xml:space="preserve">investigate the DNA methylation profiles for multi-stage </w:delText>
        </w:r>
        <w:r w:rsidR="0082668A" w:rsidRPr="00101454" w:rsidDel="003156D3">
          <w:rPr>
            <w:rFonts w:ascii="Arial" w:hAnsi="Arial" w:cs="Arial"/>
            <w:sz w:val="22"/>
            <w:szCs w:val="22"/>
            <w:rPrChange w:id="467" w:author="Guo, Shicheng" w:date="2019-08-12T12:41:00Z">
              <w:rPr>
                <w:rFonts w:ascii="Arial" w:hAnsi="Arial" w:cs="Arial"/>
                <w:sz w:val="22"/>
                <w:szCs w:val="22"/>
              </w:rPr>
            </w:rPrChange>
          </w:rPr>
          <w:delText>colorectal</w:delText>
        </w:r>
        <w:r w:rsidR="00AB0EA6" w:rsidRPr="00101454" w:rsidDel="003156D3">
          <w:rPr>
            <w:rFonts w:ascii="Arial" w:hAnsi="Arial" w:cs="Arial"/>
            <w:sz w:val="22"/>
            <w:szCs w:val="22"/>
            <w:rPrChange w:id="468" w:author="Guo, Shicheng" w:date="2019-08-12T12:41:00Z">
              <w:rPr>
                <w:rFonts w:ascii="Arial" w:hAnsi="Arial" w:cs="Arial"/>
                <w:sz w:val="22"/>
                <w:szCs w:val="22"/>
              </w:rPr>
            </w:rPrChange>
          </w:rPr>
          <w:delText xml:space="preserve"> samples including normal, low-grade and high</w:delText>
        </w:r>
      </w:del>
      <w:del w:id="469" w:author="Guo, Shicheng" w:date="2019-07-31T15:50:00Z">
        <w:r w:rsidR="00AB0EA6" w:rsidRPr="00101454" w:rsidDel="003156D3">
          <w:rPr>
            <w:rFonts w:ascii="Arial" w:hAnsi="Arial" w:cs="Arial"/>
            <w:sz w:val="22"/>
            <w:szCs w:val="22"/>
            <w:rPrChange w:id="470" w:author="Guo, Shicheng" w:date="2019-08-12T12:41:00Z">
              <w:rPr>
                <w:rFonts w:ascii="Arial" w:hAnsi="Arial" w:cs="Arial"/>
                <w:sz w:val="22"/>
                <w:szCs w:val="22"/>
              </w:rPr>
            </w:rPrChange>
          </w:rPr>
          <w:delText xml:space="preserve"> </w:delText>
        </w:r>
      </w:del>
      <w:del w:id="471" w:author="Guo, Shicheng" w:date="2019-07-31T15:57:00Z">
        <w:r w:rsidR="00AB0EA6" w:rsidRPr="00101454" w:rsidDel="003156D3">
          <w:rPr>
            <w:rFonts w:ascii="Arial" w:hAnsi="Arial" w:cs="Arial"/>
            <w:sz w:val="22"/>
            <w:szCs w:val="22"/>
            <w:rPrChange w:id="472" w:author="Guo, Shicheng" w:date="2019-08-12T12:41:00Z">
              <w:rPr>
                <w:rFonts w:ascii="Arial" w:hAnsi="Arial" w:cs="Arial"/>
                <w:sz w:val="22"/>
                <w:szCs w:val="22"/>
              </w:rPr>
            </w:rPrChange>
          </w:rPr>
          <w:delText>grade adenoma to identify early diagnostic biomarkers for</w:delText>
        </w:r>
      </w:del>
      <w:r w:rsidR="00AB0EA6" w:rsidRPr="00101454">
        <w:rPr>
          <w:rFonts w:ascii="Arial" w:hAnsi="Arial" w:cs="Arial"/>
          <w:sz w:val="22"/>
          <w:szCs w:val="22"/>
          <w:rPrChange w:id="473" w:author="Guo, Shicheng" w:date="2019-08-12T12:41:00Z">
            <w:rPr>
              <w:rFonts w:ascii="Arial" w:hAnsi="Arial" w:cs="Arial"/>
              <w:sz w:val="22"/>
              <w:szCs w:val="22"/>
            </w:rPr>
          </w:rPrChange>
        </w:rPr>
        <w:t xml:space="preserve"> </w:t>
      </w:r>
      <w:ins w:id="474" w:author="Guo, Shicheng" w:date="2019-07-31T16:04:00Z">
        <w:r w:rsidR="00615DF7" w:rsidRPr="00101454">
          <w:rPr>
            <w:rFonts w:ascii="Arial" w:hAnsi="Arial" w:cs="Arial"/>
            <w:sz w:val="22"/>
            <w:szCs w:val="22"/>
            <w:rPrChange w:id="475" w:author="Guo, Shicheng" w:date="2019-08-12T12:41:00Z">
              <w:rPr>
                <w:rFonts w:ascii="Arial" w:hAnsi="Arial" w:cs="Arial"/>
                <w:sz w:val="22"/>
                <w:szCs w:val="22"/>
              </w:rPr>
            </w:rPrChange>
          </w:rPr>
          <w:t>(N=</w:t>
        </w:r>
      </w:ins>
      <w:del w:id="476" w:author="Guo, Shicheng" w:date="2019-07-31T15:57:00Z">
        <w:r w:rsidR="0082668A" w:rsidRPr="00101454" w:rsidDel="003156D3">
          <w:rPr>
            <w:rFonts w:ascii="Arial" w:hAnsi="Arial" w:cs="Arial"/>
            <w:sz w:val="22"/>
            <w:szCs w:val="22"/>
            <w:rPrChange w:id="477" w:author="Guo, Shicheng" w:date="2019-08-12T12:41:00Z">
              <w:rPr>
                <w:rFonts w:ascii="Arial" w:hAnsi="Arial" w:cs="Arial"/>
                <w:sz w:val="22"/>
                <w:szCs w:val="22"/>
              </w:rPr>
            </w:rPrChange>
          </w:rPr>
          <w:delText>colorectal</w:delText>
        </w:r>
        <w:r w:rsidR="00AB0EA6" w:rsidRPr="00101454" w:rsidDel="003156D3">
          <w:rPr>
            <w:rFonts w:ascii="Arial" w:hAnsi="Arial" w:cs="Arial"/>
            <w:sz w:val="22"/>
            <w:szCs w:val="22"/>
            <w:rPrChange w:id="478" w:author="Guo, Shicheng" w:date="2019-08-12T12:41:00Z">
              <w:rPr>
                <w:rFonts w:ascii="Arial" w:hAnsi="Arial" w:cs="Arial"/>
                <w:sz w:val="22"/>
                <w:szCs w:val="22"/>
              </w:rPr>
            </w:rPrChange>
          </w:rPr>
          <w:delText xml:space="preserve"> cancer. </w:delText>
        </w:r>
      </w:del>
      <w:ins w:id="479" w:author="Guo, Shicheng" w:date="2019-07-31T16:00:00Z">
        <w:r w:rsidR="00615DF7" w:rsidRPr="00101454">
          <w:rPr>
            <w:rFonts w:ascii="Arial" w:hAnsi="Arial" w:cs="Arial"/>
            <w:sz w:val="22"/>
            <w:szCs w:val="22"/>
            <w:rPrChange w:id="480" w:author="Guo, Shicheng" w:date="2019-08-12T12:41:00Z">
              <w:rPr>
                <w:rFonts w:ascii="Arial" w:hAnsi="Arial" w:cs="Arial"/>
                <w:sz w:val="22"/>
                <w:szCs w:val="22"/>
              </w:rPr>
            </w:rPrChange>
          </w:rPr>
          <w:t>xxx</w:t>
        </w:r>
      </w:ins>
      <w:ins w:id="481" w:author="Guo, Shicheng" w:date="2019-07-31T16:04:00Z">
        <w:r w:rsidR="00615DF7" w:rsidRPr="00101454">
          <w:rPr>
            <w:rFonts w:ascii="Arial" w:hAnsi="Arial" w:cs="Arial"/>
            <w:sz w:val="22"/>
            <w:szCs w:val="22"/>
            <w:rPrChange w:id="482" w:author="Guo, Shicheng" w:date="2019-08-12T12:41:00Z">
              <w:rPr>
                <w:rFonts w:ascii="Arial" w:hAnsi="Arial" w:cs="Arial"/>
                <w:sz w:val="22"/>
                <w:szCs w:val="22"/>
              </w:rPr>
            </w:rPrChange>
          </w:rPr>
          <w:t>)</w:t>
        </w:r>
      </w:ins>
      <w:ins w:id="483" w:author="Guo, Shicheng" w:date="2019-07-31T16:00:00Z">
        <w:r w:rsidR="00615DF7" w:rsidRPr="00101454">
          <w:rPr>
            <w:rFonts w:ascii="Arial" w:hAnsi="Arial" w:cs="Arial"/>
            <w:sz w:val="22"/>
            <w:szCs w:val="22"/>
            <w:rPrChange w:id="484" w:author="Guo, Shicheng" w:date="2019-08-12T12:41:00Z">
              <w:rPr>
                <w:rFonts w:ascii="Arial" w:hAnsi="Arial" w:cs="Arial"/>
                <w:sz w:val="22"/>
                <w:szCs w:val="22"/>
              </w:rPr>
            </w:rPrChange>
          </w:rPr>
          <w:t xml:space="preserve"> </w:t>
        </w:r>
      </w:ins>
      <w:ins w:id="485" w:author="Guo, Shicheng" w:date="2019-07-31T16:05:00Z">
        <w:r w:rsidR="00615DF7" w:rsidRPr="00101454">
          <w:rPr>
            <w:rFonts w:ascii="Arial" w:hAnsi="Arial" w:cs="Arial"/>
            <w:sz w:val="22"/>
            <w:szCs w:val="22"/>
            <w:rPrChange w:id="486" w:author="Guo, Shicheng" w:date="2019-08-12T12:41:00Z">
              <w:rPr>
                <w:rFonts w:ascii="Arial" w:hAnsi="Arial" w:cs="Arial"/>
                <w:sz w:val="22"/>
                <w:szCs w:val="22"/>
              </w:rPr>
            </w:rPrChange>
          </w:rPr>
          <w:t xml:space="preserve">and xxx </w:t>
        </w:r>
      </w:ins>
      <w:del w:id="487" w:author="Guo, Shicheng" w:date="2019-07-31T16:00:00Z">
        <w:r w:rsidR="00AB0EA6" w:rsidRPr="00101454" w:rsidDel="00615DF7">
          <w:rPr>
            <w:rFonts w:ascii="Arial" w:hAnsi="Arial" w:cs="Arial"/>
            <w:sz w:val="22"/>
            <w:szCs w:val="22"/>
            <w:rPrChange w:id="488" w:author="Guo, Shicheng" w:date="2019-08-12T12:41:00Z">
              <w:rPr>
                <w:rFonts w:ascii="Arial" w:hAnsi="Arial" w:cs="Arial"/>
                <w:sz w:val="22"/>
                <w:szCs w:val="22"/>
              </w:rPr>
            </w:rPrChange>
          </w:rPr>
          <w:delText xml:space="preserve">We found the significant patterns of genome-wide hypo-methylation and </w:delText>
        </w:r>
      </w:del>
      <w:ins w:id="489" w:author="Guo, Shicheng" w:date="2019-07-31T16:02:00Z">
        <w:r w:rsidR="00615DF7" w:rsidRPr="00101454">
          <w:rPr>
            <w:rFonts w:ascii="Arial" w:hAnsi="Arial" w:cs="Arial"/>
            <w:sz w:val="22"/>
            <w:szCs w:val="22"/>
            <w:rPrChange w:id="490" w:author="Guo, Shicheng" w:date="2019-08-12T12:41:00Z">
              <w:rPr>
                <w:rFonts w:ascii="Arial" w:hAnsi="Arial" w:cs="Arial"/>
                <w:sz w:val="22"/>
                <w:szCs w:val="22"/>
              </w:rPr>
            </w:rPrChange>
          </w:rPr>
          <w:t xml:space="preserve">CpG loci </w:t>
        </w:r>
      </w:ins>
      <w:ins w:id="491" w:author="Guo, Shicheng" w:date="2019-07-31T16:03:00Z">
        <w:r w:rsidR="00615DF7" w:rsidRPr="00101454">
          <w:rPr>
            <w:rFonts w:ascii="Arial" w:hAnsi="Arial" w:cs="Arial"/>
            <w:sz w:val="22"/>
            <w:szCs w:val="22"/>
            <w:rPrChange w:id="492" w:author="Guo, Shicheng" w:date="2019-08-12T12:41:00Z">
              <w:rPr>
                <w:rFonts w:ascii="Arial" w:hAnsi="Arial" w:cs="Arial"/>
                <w:sz w:val="22"/>
                <w:szCs w:val="22"/>
              </w:rPr>
            </w:rPrChange>
          </w:rPr>
          <w:t xml:space="preserve">were identified to be </w:t>
        </w:r>
      </w:ins>
      <w:del w:id="493" w:author="Guo, Shicheng" w:date="2019-07-31T16:02:00Z">
        <w:r w:rsidR="00AB0EA6" w:rsidRPr="00101454" w:rsidDel="00615DF7">
          <w:rPr>
            <w:rFonts w:ascii="Arial" w:hAnsi="Arial" w:cs="Arial"/>
            <w:sz w:val="22"/>
            <w:szCs w:val="22"/>
            <w:rPrChange w:id="494" w:author="Guo, Shicheng" w:date="2019-08-12T12:41:00Z">
              <w:rPr>
                <w:rFonts w:ascii="Arial" w:hAnsi="Arial" w:cs="Arial"/>
                <w:sz w:val="22"/>
                <w:szCs w:val="22"/>
              </w:rPr>
            </w:rPrChange>
          </w:rPr>
          <w:delText>significant hyper-methylat</w:delText>
        </w:r>
      </w:del>
      <w:del w:id="495" w:author="Guo, Shicheng" w:date="2019-07-31T16:00:00Z">
        <w:r w:rsidR="00AB0EA6" w:rsidRPr="00101454" w:rsidDel="00615DF7">
          <w:rPr>
            <w:rFonts w:ascii="Arial" w:hAnsi="Arial" w:cs="Arial"/>
            <w:sz w:val="22"/>
            <w:szCs w:val="22"/>
            <w:rPrChange w:id="496" w:author="Guo, Shicheng" w:date="2019-08-12T12:41:00Z">
              <w:rPr>
                <w:rFonts w:ascii="Arial" w:hAnsi="Arial" w:cs="Arial"/>
                <w:sz w:val="22"/>
                <w:szCs w:val="22"/>
              </w:rPr>
            </w:rPrChange>
          </w:rPr>
          <w:delText>ion</w:delText>
        </w:r>
      </w:del>
      <w:del w:id="497" w:author="Guo, Shicheng" w:date="2019-07-31T16:02:00Z">
        <w:r w:rsidR="00AB0EA6" w:rsidRPr="00101454" w:rsidDel="00615DF7">
          <w:rPr>
            <w:rFonts w:ascii="Arial" w:hAnsi="Arial" w:cs="Arial"/>
            <w:sz w:val="22"/>
            <w:szCs w:val="22"/>
            <w:rPrChange w:id="498" w:author="Guo, Shicheng" w:date="2019-08-12T12:41:00Z">
              <w:rPr>
                <w:rFonts w:ascii="Arial" w:hAnsi="Arial" w:cs="Arial"/>
                <w:sz w:val="22"/>
                <w:szCs w:val="22"/>
              </w:rPr>
            </w:rPrChange>
          </w:rPr>
          <w:delText xml:space="preserve"> biomarkers</w:delText>
        </w:r>
      </w:del>
      <w:ins w:id="499" w:author="Guo, Shicheng" w:date="2019-07-31T16:01:00Z">
        <w:r w:rsidR="00615DF7" w:rsidRPr="00101454">
          <w:rPr>
            <w:rFonts w:ascii="Arial" w:hAnsi="Arial" w:cs="Arial"/>
            <w:sz w:val="22"/>
            <w:szCs w:val="22"/>
            <w:rPrChange w:id="500" w:author="Guo, Shicheng" w:date="2019-08-12T12:41:00Z">
              <w:rPr>
                <w:rFonts w:ascii="Arial" w:hAnsi="Arial" w:cs="Arial"/>
                <w:sz w:val="22"/>
                <w:szCs w:val="22"/>
              </w:rPr>
            </w:rPrChange>
          </w:rPr>
          <w:t>hyper</w:t>
        </w:r>
      </w:ins>
      <w:ins w:id="501" w:author="Guo, Shicheng" w:date="2019-07-31T16:03:00Z">
        <w:r w:rsidR="00615DF7" w:rsidRPr="00101454">
          <w:rPr>
            <w:rFonts w:ascii="Arial" w:hAnsi="Arial" w:cs="Arial"/>
            <w:sz w:val="22"/>
            <w:szCs w:val="22"/>
            <w:rPrChange w:id="502" w:author="Guo, Shicheng" w:date="2019-08-12T12:41:00Z">
              <w:rPr>
                <w:rFonts w:ascii="Arial" w:hAnsi="Arial" w:cs="Arial"/>
                <w:sz w:val="22"/>
                <w:szCs w:val="22"/>
              </w:rPr>
            </w:rPrChange>
          </w:rPr>
          <w:t>-</w:t>
        </w:r>
      </w:ins>
      <w:ins w:id="503" w:author="Guo, Shicheng" w:date="2019-07-31T16:01:00Z">
        <w:r w:rsidR="00615DF7" w:rsidRPr="00101454">
          <w:rPr>
            <w:rFonts w:ascii="Arial" w:hAnsi="Arial" w:cs="Arial"/>
            <w:sz w:val="22"/>
            <w:szCs w:val="22"/>
            <w:rPrChange w:id="504" w:author="Guo, Shicheng" w:date="2019-08-12T12:41:00Z">
              <w:rPr>
                <w:rFonts w:ascii="Arial" w:hAnsi="Arial" w:cs="Arial"/>
                <w:sz w:val="22"/>
                <w:szCs w:val="22"/>
              </w:rPr>
            </w:rPrChange>
          </w:rPr>
          <w:t xml:space="preserve">methylated in the </w:t>
        </w:r>
      </w:ins>
      <w:ins w:id="505" w:author="Guo, Shicheng" w:date="2019-07-31T16:04:00Z">
        <w:r w:rsidR="00615DF7" w:rsidRPr="00101454">
          <w:rPr>
            <w:rFonts w:ascii="Arial" w:hAnsi="Arial" w:cs="Arial"/>
            <w:sz w:val="22"/>
            <w:szCs w:val="22"/>
            <w:rPrChange w:id="506" w:author="Guo, Shicheng" w:date="2019-08-12T12:41:00Z">
              <w:rPr>
                <w:rFonts w:ascii="Arial" w:hAnsi="Arial" w:cs="Arial"/>
                <w:sz w:val="22"/>
                <w:szCs w:val="22"/>
              </w:rPr>
            </w:rPrChange>
          </w:rPr>
          <w:t xml:space="preserve">low-risk adenoma </w:t>
        </w:r>
      </w:ins>
      <w:ins w:id="507" w:author="Guo, Shicheng" w:date="2019-07-31T16:05:00Z">
        <w:r w:rsidR="00615DF7" w:rsidRPr="00101454">
          <w:rPr>
            <w:rFonts w:ascii="Arial" w:hAnsi="Arial" w:cs="Arial"/>
            <w:sz w:val="22"/>
            <w:szCs w:val="22"/>
            <w:rPrChange w:id="508" w:author="Guo, Shicheng" w:date="2019-08-12T12:41:00Z">
              <w:rPr>
                <w:rFonts w:ascii="Arial" w:hAnsi="Arial" w:cs="Arial"/>
                <w:sz w:val="22"/>
                <w:szCs w:val="22"/>
              </w:rPr>
            </w:rPrChange>
          </w:rPr>
          <w:t>and high-risk adenoma stage</w:t>
        </w:r>
      </w:ins>
      <w:ins w:id="509" w:author="Guo, Shicheng" w:date="2019-07-31T16:06:00Z">
        <w:r w:rsidR="00615DF7" w:rsidRPr="00101454">
          <w:rPr>
            <w:rFonts w:ascii="Arial" w:hAnsi="Arial" w:cs="Arial"/>
            <w:sz w:val="22"/>
            <w:szCs w:val="22"/>
            <w:rPrChange w:id="510" w:author="Guo, Shicheng" w:date="2019-08-12T12:41:00Z">
              <w:rPr>
                <w:rFonts w:ascii="Arial" w:hAnsi="Arial" w:cs="Arial"/>
                <w:sz w:val="22"/>
                <w:szCs w:val="22"/>
              </w:rPr>
            </w:rPrChange>
          </w:rPr>
          <w:t>, respectively</w:t>
        </w:r>
      </w:ins>
      <w:del w:id="511" w:author="Guo, Shicheng" w:date="2019-07-31T16:01:00Z">
        <w:r w:rsidR="00AB0EA6" w:rsidRPr="00101454" w:rsidDel="00615DF7">
          <w:rPr>
            <w:rFonts w:ascii="Arial" w:hAnsi="Arial" w:cs="Arial"/>
            <w:sz w:val="22"/>
            <w:szCs w:val="22"/>
            <w:rPrChange w:id="512" w:author="Guo, Shicheng" w:date="2019-08-12T12:41:00Z">
              <w:rPr>
                <w:rFonts w:ascii="Arial" w:hAnsi="Arial" w:cs="Arial"/>
                <w:sz w:val="22"/>
                <w:szCs w:val="22"/>
              </w:rPr>
            </w:rPrChange>
          </w:rPr>
          <w:delText xml:space="preserve"> </w:delText>
        </w:r>
      </w:del>
      <w:del w:id="513" w:author="Guo, Shicheng" w:date="2019-07-31T16:00:00Z">
        <w:r w:rsidR="006E601C" w:rsidRPr="00101454" w:rsidDel="00615DF7">
          <w:rPr>
            <w:rFonts w:ascii="Arial" w:hAnsi="Arial" w:cs="Arial"/>
            <w:sz w:val="22"/>
            <w:szCs w:val="22"/>
            <w:rPrChange w:id="514" w:author="Guo, Shicheng" w:date="2019-08-12T12:41:00Z">
              <w:rPr>
                <w:rFonts w:ascii="Arial" w:hAnsi="Arial" w:cs="Arial"/>
                <w:sz w:val="22"/>
                <w:szCs w:val="22"/>
              </w:rPr>
            </w:rPrChange>
          </w:rPr>
          <w:delText>to</w:delText>
        </w:r>
      </w:del>
      <w:del w:id="515" w:author="Guo, Shicheng" w:date="2019-07-31T16:01:00Z">
        <w:r w:rsidR="006E601C" w:rsidRPr="00101454" w:rsidDel="00615DF7">
          <w:rPr>
            <w:rFonts w:ascii="Arial" w:hAnsi="Arial" w:cs="Arial"/>
            <w:sz w:val="22"/>
            <w:szCs w:val="22"/>
            <w:rPrChange w:id="516" w:author="Guo, Shicheng" w:date="2019-08-12T12:41:00Z">
              <w:rPr>
                <w:rFonts w:ascii="Arial" w:hAnsi="Arial" w:cs="Arial"/>
                <w:sz w:val="22"/>
                <w:szCs w:val="22"/>
              </w:rPr>
            </w:rPrChange>
          </w:rPr>
          <w:delText xml:space="preserve"> reflect disease progression</w:delText>
        </w:r>
      </w:del>
      <w:r w:rsidR="006E601C" w:rsidRPr="00101454">
        <w:rPr>
          <w:rFonts w:ascii="Arial" w:hAnsi="Arial" w:cs="Arial"/>
          <w:sz w:val="22"/>
          <w:szCs w:val="22"/>
          <w:rPrChange w:id="517" w:author="Guo, Shicheng" w:date="2019-08-12T12:41:00Z">
            <w:rPr>
              <w:rFonts w:ascii="Arial" w:hAnsi="Arial" w:cs="Arial"/>
              <w:sz w:val="22"/>
              <w:szCs w:val="22"/>
            </w:rPr>
          </w:rPrChange>
        </w:rPr>
        <w:t>.</w:t>
      </w:r>
      <w:r w:rsidR="00AE442F" w:rsidRPr="00101454">
        <w:rPr>
          <w:rFonts w:ascii="Arial" w:hAnsi="Arial" w:cs="Arial"/>
          <w:sz w:val="22"/>
          <w:szCs w:val="22"/>
          <w:rPrChange w:id="518" w:author="Guo, Shicheng" w:date="2019-08-12T12:41:00Z">
            <w:rPr>
              <w:rFonts w:ascii="Arial" w:hAnsi="Arial" w:cs="Arial"/>
              <w:sz w:val="22"/>
              <w:szCs w:val="22"/>
            </w:rPr>
          </w:rPrChange>
        </w:rPr>
        <w:t xml:space="preserve"> Pathway analysis identified that nervous system is significantly associated with </w:t>
      </w:r>
      <w:ins w:id="519" w:author="Guo, Shicheng" w:date="2019-07-31T15:59:00Z">
        <w:r w:rsidR="00615DF7" w:rsidRPr="00101454">
          <w:rPr>
            <w:rFonts w:ascii="Arial" w:hAnsi="Arial" w:cs="Arial"/>
            <w:sz w:val="22"/>
            <w:szCs w:val="22"/>
            <w:rPrChange w:id="520" w:author="Guo, Shicheng" w:date="2019-08-12T12:41:00Z">
              <w:rPr>
                <w:rFonts w:ascii="Arial" w:hAnsi="Arial" w:cs="Arial"/>
                <w:sz w:val="22"/>
                <w:szCs w:val="22"/>
              </w:rPr>
            </w:rPrChange>
          </w:rPr>
          <w:t xml:space="preserve">early </w:t>
        </w:r>
      </w:ins>
      <w:r w:rsidR="00AE442F" w:rsidRPr="00101454">
        <w:rPr>
          <w:rFonts w:ascii="Arial" w:hAnsi="Arial" w:cs="Arial"/>
          <w:sz w:val="22"/>
          <w:szCs w:val="22"/>
          <w:rPrChange w:id="521" w:author="Guo, Shicheng" w:date="2019-08-12T12:41:00Z">
            <w:rPr>
              <w:rFonts w:ascii="Arial" w:hAnsi="Arial" w:cs="Arial"/>
              <w:sz w:val="22"/>
              <w:szCs w:val="22"/>
            </w:rPr>
          </w:rPrChange>
        </w:rPr>
        <w:t xml:space="preserve">adenoma development. </w:t>
      </w:r>
      <w:ins w:id="522" w:author="Guo, Shicheng" w:date="2019-07-31T16:07:00Z">
        <w:r w:rsidR="00F329D8" w:rsidRPr="00101454">
          <w:rPr>
            <w:rFonts w:ascii="Arial" w:hAnsi="Arial" w:cs="Arial"/>
            <w:sz w:val="22"/>
            <w:szCs w:val="22"/>
            <w:rPrChange w:id="523" w:author="Guo, Shicheng" w:date="2019-08-12T12:41:00Z">
              <w:rPr>
                <w:rFonts w:ascii="Arial" w:hAnsi="Arial" w:cs="Arial"/>
                <w:sz w:val="22"/>
                <w:szCs w:val="22"/>
              </w:rPr>
            </w:rPrChange>
          </w:rPr>
          <w:t xml:space="preserve">Together with GEO and TCGA dataset (N=xx), </w:t>
        </w:r>
      </w:ins>
      <w:del w:id="524" w:author="Guo, Shicheng" w:date="2019-07-31T15:59:00Z">
        <w:r w:rsidR="00AE442F" w:rsidRPr="00101454" w:rsidDel="00615DF7">
          <w:rPr>
            <w:rFonts w:ascii="Arial" w:hAnsi="Arial" w:cs="Arial"/>
            <w:sz w:val="22"/>
            <w:szCs w:val="22"/>
            <w:rPrChange w:id="525" w:author="Guo, Shicheng" w:date="2019-08-12T12:41:00Z">
              <w:rPr>
                <w:rFonts w:ascii="Arial" w:hAnsi="Arial" w:cs="Arial"/>
                <w:sz w:val="22"/>
                <w:szCs w:val="22"/>
              </w:rPr>
            </w:rPrChange>
          </w:rPr>
          <w:delText xml:space="preserve">We also demonstrated that hyper-methylated different methylated sites (DMSs) has </w:delText>
        </w:r>
        <w:r w:rsidRPr="00101454" w:rsidDel="00615DF7">
          <w:rPr>
            <w:rFonts w:ascii="Arial" w:hAnsi="Arial" w:cs="Arial"/>
            <w:sz w:val="22"/>
            <w:szCs w:val="22"/>
            <w:rPrChange w:id="526" w:author="Guo, Shicheng" w:date="2019-08-12T12:41:00Z">
              <w:rPr>
                <w:rFonts w:ascii="Arial" w:hAnsi="Arial" w:cs="Arial"/>
                <w:sz w:val="22"/>
                <w:szCs w:val="22"/>
              </w:rPr>
            </w:rPrChange>
          </w:rPr>
          <w:delText xml:space="preserve">a </w:delText>
        </w:r>
        <w:r w:rsidR="00AE442F" w:rsidRPr="00101454" w:rsidDel="00615DF7">
          <w:rPr>
            <w:rFonts w:ascii="Arial" w:hAnsi="Arial" w:cs="Arial"/>
            <w:sz w:val="22"/>
            <w:szCs w:val="22"/>
            <w:rPrChange w:id="527" w:author="Guo, Shicheng" w:date="2019-08-12T12:41:00Z">
              <w:rPr>
                <w:rFonts w:ascii="Arial" w:hAnsi="Arial" w:cs="Arial"/>
                <w:sz w:val="22"/>
                <w:szCs w:val="22"/>
              </w:rPr>
            </w:rPrChange>
          </w:rPr>
          <w:delText>better discrimination than the hypo-methylation patterns.</w:delText>
        </w:r>
        <w:r w:rsidR="00724D32" w:rsidRPr="00101454" w:rsidDel="00615DF7">
          <w:rPr>
            <w:rFonts w:ascii="Arial" w:hAnsi="Arial" w:cs="Arial"/>
            <w:sz w:val="22"/>
            <w:szCs w:val="22"/>
            <w:rPrChange w:id="528" w:author="Guo, Shicheng" w:date="2019-08-12T12:41:00Z">
              <w:rPr>
                <w:rFonts w:ascii="Arial" w:hAnsi="Arial" w:cs="Arial"/>
                <w:sz w:val="22"/>
                <w:szCs w:val="22"/>
              </w:rPr>
            </w:rPrChange>
          </w:rPr>
          <w:delText xml:space="preserve"> </w:delText>
        </w:r>
      </w:del>
      <w:ins w:id="529" w:author="Guo, Shicheng" w:date="2019-07-31T16:07:00Z">
        <w:r w:rsidR="00F329D8" w:rsidRPr="00101454">
          <w:rPr>
            <w:rFonts w:ascii="Arial" w:hAnsi="Arial" w:cs="Arial"/>
            <w:sz w:val="22"/>
            <w:szCs w:val="22"/>
            <w:rPrChange w:id="530" w:author="Guo, Shicheng" w:date="2019-08-12T12:41:00Z">
              <w:rPr>
                <w:rFonts w:ascii="Arial" w:hAnsi="Arial" w:cs="Arial"/>
                <w:sz w:val="22"/>
                <w:szCs w:val="22"/>
              </w:rPr>
            </w:rPrChange>
          </w:rPr>
          <w:t>i</w:t>
        </w:r>
      </w:ins>
      <w:del w:id="531" w:author="Guo, Shicheng" w:date="2019-07-31T16:07:00Z">
        <w:r w:rsidR="00724D32" w:rsidRPr="00101454" w:rsidDel="00F329D8">
          <w:rPr>
            <w:rFonts w:ascii="Arial" w:hAnsi="Arial" w:cs="Arial"/>
            <w:sz w:val="22"/>
            <w:szCs w:val="22"/>
            <w:rPrChange w:id="532" w:author="Guo, Shicheng" w:date="2019-08-12T12:41:00Z">
              <w:rPr>
                <w:rFonts w:ascii="Arial" w:hAnsi="Arial" w:cs="Arial"/>
                <w:sz w:val="22"/>
                <w:szCs w:val="22"/>
              </w:rPr>
            </w:rPrChange>
          </w:rPr>
          <w:delText>I</w:delText>
        </w:r>
      </w:del>
      <w:r w:rsidR="00724D32" w:rsidRPr="00101454">
        <w:rPr>
          <w:rFonts w:ascii="Arial" w:hAnsi="Arial" w:cs="Arial"/>
          <w:sz w:val="22"/>
          <w:szCs w:val="22"/>
          <w:rPrChange w:id="533" w:author="Guo, Shicheng" w:date="2019-08-12T12:41:00Z">
            <w:rPr>
              <w:rFonts w:ascii="Arial" w:hAnsi="Arial" w:cs="Arial"/>
              <w:sz w:val="22"/>
              <w:szCs w:val="22"/>
            </w:rPr>
          </w:rPrChange>
        </w:rPr>
        <w:t xml:space="preserve">ntegration analysis </w:t>
      </w:r>
      <w:del w:id="534" w:author="Guo, Shicheng" w:date="2019-07-31T16:07:00Z">
        <w:r w:rsidR="00724D32" w:rsidRPr="00101454" w:rsidDel="00F329D8">
          <w:rPr>
            <w:rFonts w:ascii="Arial" w:hAnsi="Arial" w:cs="Arial"/>
            <w:sz w:val="22"/>
            <w:szCs w:val="22"/>
            <w:rPrChange w:id="535" w:author="Guo, Shicheng" w:date="2019-08-12T12:41:00Z">
              <w:rPr>
                <w:rFonts w:ascii="Arial" w:hAnsi="Arial" w:cs="Arial"/>
                <w:sz w:val="22"/>
                <w:szCs w:val="22"/>
              </w:rPr>
            </w:rPrChange>
          </w:rPr>
          <w:delText xml:space="preserve">based on the largest </w:delText>
        </w:r>
        <w:r w:rsidR="00CE50B1" w:rsidRPr="00101454" w:rsidDel="00F329D8">
          <w:rPr>
            <w:rFonts w:ascii="Arial" w:hAnsi="Arial" w:cs="Arial"/>
            <w:sz w:val="22"/>
            <w:szCs w:val="22"/>
            <w:rPrChange w:id="536" w:author="Guo, Shicheng" w:date="2019-08-12T12:41:00Z">
              <w:rPr>
                <w:rFonts w:ascii="Arial" w:hAnsi="Arial" w:cs="Arial"/>
                <w:sz w:val="22"/>
                <w:szCs w:val="22"/>
              </w:rPr>
            </w:rPrChange>
          </w:rPr>
          <w:delText xml:space="preserve">colorectal </w:delText>
        </w:r>
        <w:r w:rsidR="00724D32" w:rsidRPr="00101454" w:rsidDel="00F329D8">
          <w:rPr>
            <w:rFonts w:ascii="Arial" w:hAnsi="Arial" w:cs="Arial"/>
            <w:sz w:val="22"/>
            <w:szCs w:val="22"/>
            <w:rPrChange w:id="537" w:author="Guo, Shicheng" w:date="2019-08-12T12:41:00Z">
              <w:rPr>
                <w:rFonts w:ascii="Arial" w:hAnsi="Arial" w:cs="Arial"/>
                <w:sz w:val="22"/>
                <w:szCs w:val="22"/>
              </w:rPr>
            </w:rPrChange>
          </w:rPr>
          <w:delText xml:space="preserve">cancer methylation dataset </w:delText>
        </w:r>
      </w:del>
      <w:r w:rsidR="00724D32" w:rsidRPr="00101454">
        <w:rPr>
          <w:rFonts w:ascii="Arial" w:hAnsi="Arial" w:cs="Arial"/>
          <w:sz w:val="22"/>
          <w:szCs w:val="22"/>
          <w:rPrChange w:id="538" w:author="Guo, Shicheng" w:date="2019-08-12T12:41:00Z">
            <w:rPr>
              <w:rFonts w:ascii="Arial" w:hAnsi="Arial" w:cs="Arial"/>
              <w:sz w:val="22"/>
              <w:szCs w:val="22"/>
            </w:rPr>
          </w:rPrChange>
        </w:rPr>
        <w:t xml:space="preserve">revealed that DNA methylation in the promoter of </w:t>
      </w:r>
      <w:r w:rsidR="00724D32" w:rsidRPr="00101454">
        <w:rPr>
          <w:rFonts w:ascii="Arial" w:hAnsi="Arial" w:cs="Arial"/>
          <w:i/>
          <w:sz w:val="22"/>
          <w:szCs w:val="22"/>
          <w:rPrChange w:id="539" w:author="Guo, Shicheng" w:date="2019-08-12T12:41:00Z">
            <w:rPr>
              <w:rFonts w:ascii="Arial" w:hAnsi="Arial" w:cs="Arial"/>
              <w:i/>
              <w:sz w:val="22"/>
              <w:szCs w:val="22"/>
            </w:rPr>
          </w:rPrChange>
        </w:rPr>
        <w:t>ADHFE1</w:t>
      </w:r>
      <w:r w:rsidR="00724D32" w:rsidRPr="00101454">
        <w:rPr>
          <w:rFonts w:ascii="Arial" w:hAnsi="Arial" w:cs="Arial"/>
          <w:sz w:val="22"/>
          <w:szCs w:val="22"/>
          <w:rPrChange w:id="540" w:author="Guo, Shicheng" w:date="2019-08-12T12:41:00Z">
            <w:rPr>
              <w:rFonts w:ascii="Arial" w:hAnsi="Arial" w:cs="Arial"/>
              <w:sz w:val="22"/>
              <w:szCs w:val="22"/>
            </w:rPr>
          </w:rPrChange>
        </w:rPr>
        <w:t xml:space="preserve"> is a </w:t>
      </w:r>
      <w:ins w:id="541" w:author="Guo, Shicheng" w:date="2019-07-31T16:07:00Z">
        <w:r w:rsidR="00F329D8" w:rsidRPr="00101454">
          <w:rPr>
            <w:rFonts w:ascii="Arial" w:hAnsi="Arial" w:cs="Arial"/>
            <w:sz w:val="22"/>
            <w:szCs w:val="22"/>
            <w:rPrChange w:id="542" w:author="Guo, Shicheng" w:date="2019-08-12T12:41:00Z">
              <w:rPr>
                <w:rFonts w:ascii="Arial" w:hAnsi="Arial" w:cs="Arial"/>
                <w:sz w:val="22"/>
                <w:szCs w:val="22"/>
              </w:rPr>
            </w:rPrChange>
          </w:rPr>
          <w:t xml:space="preserve">most </w:t>
        </w:r>
      </w:ins>
      <w:r w:rsidR="00724D32" w:rsidRPr="00101454">
        <w:rPr>
          <w:rFonts w:ascii="Arial" w:hAnsi="Arial" w:cs="Arial"/>
          <w:sz w:val="22"/>
          <w:szCs w:val="22"/>
          <w:rPrChange w:id="543" w:author="Guo, Shicheng" w:date="2019-08-12T12:41:00Z">
            <w:rPr>
              <w:rFonts w:ascii="Arial" w:hAnsi="Arial" w:cs="Arial"/>
              <w:sz w:val="22"/>
              <w:szCs w:val="22"/>
            </w:rPr>
          </w:rPrChange>
        </w:rPr>
        <w:t xml:space="preserve">potential diagnostic biomarker for colorectal adenoma and </w:t>
      </w:r>
      <w:r w:rsidR="008378E1" w:rsidRPr="00101454">
        <w:rPr>
          <w:rFonts w:ascii="Arial" w:hAnsi="Arial" w:cs="Arial"/>
          <w:sz w:val="22"/>
          <w:szCs w:val="22"/>
          <w:rPrChange w:id="544" w:author="Guo, Shicheng" w:date="2019-08-12T12:41:00Z">
            <w:rPr>
              <w:rFonts w:ascii="Arial" w:hAnsi="Arial" w:cs="Arial"/>
              <w:sz w:val="22"/>
              <w:szCs w:val="22"/>
            </w:rPr>
          </w:rPrChange>
        </w:rPr>
        <w:t>cancer (</w:t>
      </w:r>
      <w:r w:rsidR="004436CD" w:rsidRPr="00101454">
        <w:rPr>
          <w:rFonts w:ascii="Arial" w:hAnsi="Arial" w:cs="Arial"/>
          <w:sz w:val="22"/>
          <w:szCs w:val="22"/>
          <w:rPrChange w:id="545" w:author="Guo, Shicheng" w:date="2019-08-12T12:41:00Z">
            <w:rPr>
              <w:rFonts w:ascii="Arial" w:hAnsi="Arial" w:cs="Arial"/>
              <w:sz w:val="22"/>
              <w:szCs w:val="22"/>
            </w:rPr>
          </w:rPrChange>
        </w:rPr>
        <w:t>SEN=0.96, SPE=0.9</w:t>
      </w:r>
      <w:r w:rsidR="006308B6" w:rsidRPr="00101454">
        <w:rPr>
          <w:rFonts w:ascii="Arial" w:hAnsi="Arial" w:cs="Arial"/>
          <w:sz w:val="22"/>
          <w:szCs w:val="22"/>
          <w:rPrChange w:id="546" w:author="Guo, Shicheng" w:date="2019-08-12T12:41:00Z">
            <w:rPr>
              <w:rFonts w:ascii="Arial" w:hAnsi="Arial" w:cs="Arial"/>
              <w:sz w:val="22"/>
              <w:szCs w:val="22"/>
            </w:rPr>
          </w:rPrChange>
        </w:rPr>
        <w:t>5</w:t>
      </w:r>
      <w:r w:rsidR="004436CD" w:rsidRPr="00101454">
        <w:rPr>
          <w:rFonts w:ascii="Arial" w:hAnsi="Arial" w:cs="Arial"/>
          <w:sz w:val="22"/>
          <w:szCs w:val="22"/>
          <w:rPrChange w:id="547" w:author="Guo, Shicheng" w:date="2019-08-12T12:41:00Z">
            <w:rPr>
              <w:rFonts w:ascii="Arial" w:hAnsi="Arial" w:cs="Arial"/>
              <w:sz w:val="22"/>
              <w:szCs w:val="22"/>
            </w:rPr>
          </w:rPrChange>
        </w:rPr>
        <w:t>, AUC=0.9</w:t>
      </w:r>
      <w:r w:rsidR="006308B6" w:rsidRPr="00101454">
        <w:rPr>
          <w:rFonts w:ascii="Arial" w:hAnsi="Arial" w:cs="Arial"/>
          <w:sz w:val="22"/>
          <w:szCs w:val="22"/>
          <w:rPrChange w:id="548" w:author="Guo, Shicheng" w:date="2019-08-12T12:41:00Z">
            <w:rPr>
              <w:rFonts w:ascii="Arial" w:hAnsi="Arial" w:cs="Arial"/>
              <w:sz w:val="22"/>
              <w:szCs w:val="22"/>
            </w:rPr>
          </w:rPrChange>
        </w:rPr>
        <w:t>7</w:t>
      </w:r>
      <w:r w:rsidR="004436CD" w:rsidRPr="00101454">
        <w:rPr>
          <w:rFonts w:ascii="Arial" w:hAnsi="Arial" w:cs="Arial"/>
          <w:sz w:val="22"/>
          <w:szCs w:val="22"/>
          <w:rPrChange w:id="549" w:author="Guo, Shicheng" w:date="2019-08-12T12:41:00Z">
            <w:rPr>
              <w:rFonts w:ascii="Arial" w:hAnsi="Arial" w:cs="Arial"/>
              <w:sz w:val="22"/>
              <w:szCs w:val="22"/>
            </w:rPr>
          </w:rPrChange>
        </w:rPr>
        <w:t>)</w:t>
      </w:r>
      <w:r w:rsidR="00724D32" w:rsidRPr="00101454">
        <w:rPr>
          <w:rFonts w:ascii="Arial" w:hAnsi="Arial" w:cs="Arial"/>
          <w:sz w:val="22"/>
          <w:szCs w:val="22"/>
          <w:rPrChange w:id="550" w:author="Guo, Shicheng" w:date="2019-08-12T12:41:00Z">
            <w:rPr>
              <w:rFonts w:ascii="Arial" w:hAnsi="Arial" w:cs="Arial"/>
              <w:sz w:val="22"/>
              <w:szCs w:val="22"/>
            </w:rPr>
          </w:rPrChange>
        </w:rPr>
        <w:t>.</w:t>
      </w:r>
    </w:p>
    <w:p w14:paraId="18DDBEAC" w14:textId="25DD1969" w:rsidR="00743D48" w:rsidRPr="00101454" w:rsidRDefault="00743D48" w:rsidP="0089090A">
      <w:pPr>
        <w:jc w:val="both"/>
        <w:rPr>
          <w:ins w:id="551" w:author="Microsoft Office User" w:date="2019-08-12T20:21:00Z"/>
          <w:rFonts w:ascii="Arial" w:hAnsi="Arial" w:cs="Arial"/>
          <w:sz w:val="22"/>
          <w:szCs w:val="22"/>
          <w:rPrChange w:id="552" w:author="Guo, Shicheng" w:date="2019-08-12T12:41:00Z">
            <w:rPr>
              <w:ins w:id="553" w:author="Microsoft Office User" w:date="2019-08-12T20:21:00Z"/>
              <w:rFonts w:ascii="Arial" w:hAnsi="Arial" w:cs="Arial"/>
              <w:sz w:val="22"/>
              <w:szCs w:val="22"/>
            </w:rPr>
          </w:rPrChange>
        </w:rPr>
      </w:pPr>
    </w:p>
    <w:p w14:paraId="2E24A19E" w14:textId="001516B9" w:rsidR="00212E92" w:rsidRPr="00101454" w:rsidRDefault="00212E92" w:rsidP="0089090A">
      <w:pPr>
        <w:jc w:val="both"/>
        <w:rPr>
          <w:rFonts w:ascii="Arial" w:hAnsi="Arial" w:cs="Arial"/>
          <w:b/>
          <w:bCs/>
          <w:sz w:val="22"/>
          <w:szCs w:val="22"/>
          <w:rPrChange w:id="554" w:author="Guo, Shicheng" w:date="2019-08-12T12:41:00Z">
            <w:rPr>
              <w:rFonts w:ascii="Arial" w:hAnsi="Arial" w:cs="Arial"/>
              <w:sz w:val="22"/>
              <w:szCs w:val="22"/>
            </w:rPr>
          </w:rPrChange>
        </w:rPr>
      </w:pPr>
      <w:ins w:id="555" w:author="Microsoft Office User" w:date="2019-08-12T20:21:00Z">
        <w:r w:rsidRPr="00101454">
          <w:rPr>
            <w:rFonts w:ascii="Arial" w:hAnsi="Arial" w:cs="Arial"/>
            <w:b/>
            <w:bCs/>
            <w:sz w:val="22"/>
            <w:szCs w:val="22"/>
            <w:rPrChange w:id="556" w:author="Guo, Shicheng" w:date="2019-08-12T12:41:00Z">
              <w:rPr>
                <w:rFonts w:ascii="Arial" w:hAnsi="Arial" w:cs="Arial"/>
                <w:sz w:val="22"/>
                <w:szCs w:val="22"/>
              </w:rPr>
            </w:rPrChange>
          </w:rPr>
          <w:t xml:space="preserve">Key words: </w:t>
        </w:r>
      </w:ins>
    </w:p>
    <w:p w14:paraId="22E0D1CB" w14:textId="77777777" w:rsidR="00212E92" w:rsidRPr="00101454" w:rsidRDefault="00212E92">
      <w:pPr>
        <w:rPr>
          <w:ins w:id="557" w:author="Microsoft Office User" w:date="2019-08-12T20:20:00Z"/>
          <w:rFonts w:ascii="Arial" w:eastAsiaTheme="majorEastAsia" w:hAnsi="Arial" w:cs="Arial"/>
          <w:sz w:val="22"/>
          <w:szCs w:val="22"/>
          <w:rPrChange w:id="558" w:author="Guo, Shicheng" w:date="2019-08-12T12:41:00Z">
            <w:rPr>
              <w:ins w:id="559" w:author="Microsoft Office User" w:date="2019-08-12T20:20:00Z"/>
              <w:rFonts w:ascii="Arial" w:eastAsiaTheme="majorEastAsia" w:hAnsi="Arial" w:cs="Arial"/>
              <w:sz w:val="22"/>
              <w:szCs w:val="22"/>
            </w:rPr>
          </w:rPrChange>
        </w:rPr>
      </w:pPr>
      <w:ins w:id="560" w:author="Microsoft Office User" w:date="2019-08-12T20:20:00Z">
        <w:r w:rsidRPr="00101454">
          <w:rPr>
            <w:rFonts w:ascii="Arial" w:hAnsi="Arial" w:cs="Arial"/>
            <w:sz w:val="22"/>
            <w:szCs w:val="22"/>
            <w:rPrChange w:id="561" w:author="Guo, Shicheng" w:date="2019-08-12T12:41:00Z">
              <w:rPr>
                <w:rFonts w:ascii="Arial" w:hAnsi="Arial" w:cs="Arial"/>
                <w:sz w:val="22"/>
                <w:szCs w:val="22"/>
              </w:rPr>
            </w:rPrChange>
          </w:rPr>
          <w:br w:type="page"/>
        </w:r>
      </w:ins>
    </w:p>
    <w:p w14:paraId="25A2DAFC" w14:textId="562D4C9C" w:rsidR="00743D48" w:rsidRPr="00101454" w:rsidRDefault="00743D48" w:rsidP="00F2054F">
      <w:pPr>
        <w:pStyle w:val="Heading2"/>
        <w:rPr>
          <w:rFonts w:ascii="Arial" w:hAnsi="Arial" w:cs="Arial"/>
          <w:b/>
          <w:bCs/>
          <w:color w:val="auto"/>
          <w:sz w:val="22"/>
          <w:szCs w:val="22"/>
          <w:rPrChange w:id="562" w:author="Guo, Shicheng" w:date="2019-08-12T12:41:00Z">
            <w:rPr/>
          </w:rPrChange>
        </w:rPr>
      </w:pPr>
      <w:r w:rsidRPr="00101454">
        <w:rPr>
          <w:rFonts w:ascii="Arial" w:hAnsi="Arial" w:cs="Arial"/>
          <w:b/>
          <w:bCs/>
          <w:color w:val="auto"/>
          <w:sz w:val="22"/>
          <w:szCs w:val="22"/>
          <w:rPrChange w:id="563" w:author="Guo, Shicheng" w:date="2019-08-12T12:41:00Z">
            <w:rPr>
              <w:color w:val="auto"/>
            </w:rPr>
          </w:rPrChange>
        </w:rPr>
        <w:lastRenderedPageBreak/>
        <w:t>Background</w:t>
      </w:r>
    </w:p>
    <w:p w14:paraId="271477D1" w14:textId="77777777" w:rsidR="002D3B90" w:rsidRPr="00101454" w:rsidRDefault="002D3B90" w:rsidP="00241815">
      <w:pPr>
        <w:jc w:val="both"/>
        <w:rPr>
          <w:rFonts w:ascii="Arial" w:hAnsi="Arial" w:cs="Arial"/>
          <w:sz w:val="22"/>
          <w:szCs w:val="22"/>
          <w:rPrChange w:id="564" w:author="Guo, Shicheng" w:date="2019-08-12T12:41:00Z">
            <w:rPr>
              <w:rFonts w:ascii="Arial" w:hAnsi="Arial" w:cs="Arial"/>
              <w:sz w:val="22"/>
              <w:szCs w:val="22"/>
            </w:rPr>
          </w:rPrChange>
        </w:rPr>
      </w:pPr>
    </w:p>
    <w:p w14:paraId="65078901" w14:textId="09630117" w:rsidR="00F44BF9" w:rsidRPr="00101454" w:rsidRDefault="00241815" w:rsidP="00241815">
      <w:pPr>
        <w:jc w:val="both"/>
        <w:rPr>
          <w:rFonts w:ascii="Arial" w:hAnsi="Arial" w:cs="Arial"/>
          <w:sz w:val="22"/>
          <w:szCs w:val="22"/>
          <w:rPrChange w:id="565" w:author="Guo, Shicheng" w:date="2019-08-12T12:41:00Z">
            <w:rPr>
              <w:rFonts w:ascii="Arial" w:hAnsi="Arial" w:cs="Arial"/>
              <w:sz w:val="22"/>
              <w:szCs w:val="22"/>
            </w:rPr>
          </w:rPrChange>
        </w:rPr>
      </w:pPr>
      <w:r w:rsidRPr="00101454">
        <w:rPr>
          <w:rFonts w:ascii="Arial" w:hAnsi="Arial" w:cs="Arial"/>
          <w:sz w:val="22"/>
          <w:szCs w:val="22"/>
          <w:rPrChange w:id="566" w:author="Guo, Shicheng" w:date="2019-08-12T12:41:00Z">
            <w:rPr>
              <w:rFonts w:ascii="Arial" w:hAnsi="Arial" w:cs="Arial"/>
              <w:sz w:val="22"/>
              <w:szCs w:val="22"/>
            </w:rPr>
          </w:rPrChange>
        </w:rPr>
        <w:t>Colorectal cancer (CRC) is</w:t>
      </w:r>
      <w:r w:rsidR="00844A48" w:rsidRPr="00101454">
        <w:rPr>
          <w:rFonts w:ascii="Arial" w:hAnsi="Arial" w:cs="Arial"/>
          <w:sz w:val="22"/>
          <w:szCs w:val="22"/>
          <w:rPrChange w:id="567" w:author="Guo, Shicheng" w:date="2019-08-12T12:41:00Z">
            <w:rPr>
              <w:rFonts w:ascii="Arial" w:hAnsi="Arial" w:cs="Arial"/>
              <w:sz w:val="22"/>
              <w:szCs w:val="22"/>
            </w:rPr>
          </w:rPrChange>
        </w:rPr>
        <w:t xml:space="preserve"> the </w:t>
      </w:r>
      <w:r w:rsidR="002C04D3" w:rsidRPr="00101454">
        <w:rPr>
          <w:rFonts w:ascii="Arial" w:hAnsi="Arial" w:cs="Arial"/>
          <w:sz w:val="22"/>
          <w:szCs w:val="22"/>
          <w:rPrChange w:id="568" w:author="Guo, Shicheng" w:date="2019-08-12T12:41:00Z">
            <w:rPr>
              <w:rFonts w:ascii="Arial" w:hAnsi="Arial" w:cs="Arial"/>
              <w:sz w:val="22"/>
              <w:szCs w:val="22"/>
            </w:rPr>
          </w:rPrChange>
        </w:rPr>
        <w:t>third leading cause of cancer related deaths</w:t>
      </w:r>
      <w:r w:rsidR="00F44BF9" w:rsidRPr="00101454">
        <w:rPr>
          <w:rFonts w:ascii="Arial" w:hAnsi="Arial" w:cs="Arial"/>
          <w:sz w:val="22"/>
          <w:szCs w:val="22"/>
          <w:rPrChange w:id="569" w:author="Guo, Shicheng" w:date="2019-08-12T12:41:00Z">
            <w:rPr>
              <w:rFonts w:ascii="Arial" w:hAnsi="Arial" w:cs="Arial"/>
              <w:sz w:val="22"/>
              <w:szCs w:val="22"/>
            </w:rPr>
          </w:rPrChange>
        </w:rPr>
        <w:t xml:space="preserve"> </w:t>
      </w:r>
      <w:r w:rsidR="005B48AA" w:rsidRPr="00101454">
        <w:rPr>
          <w:rFonts w:ascii="Arial" w:hAnsi="Arial" w:cs="Arial"/>
          <w:sz w:val="22"/>
          <w:szCs w:val="22"/>
          <w:rPrChange w:id="570" w:author="Guo, Shicheng" w:date="2019-08-12T12:41:00Z">
            <w:rPr>
              <w:rFonts w:ascii="Arial" w:hAnsi="Arial" w:cs="Arial"/>
              <w:sz w:val="22"/>
              <w:szCs w:val="22"/>
            </w:rPr>
          </w:rPrChange>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sidRPr="00101454">
        <w:rPr>
          <w:rFonts w:ascii="Arial" w:hAnsi="Arial" w:cs="Arial"/>
          <w:sz w:val="22"/>
          <w:szCs w:val="22"/>
          <w:rPrChange w:id="571" w:author="Guo, Shicheng" w:date="2019-08-12T12:41:00Z">
            <w:rPr>
              <w:rFonts w:ascii="Arial" w:hAnsi="Arial" w:cs="Arial"/>
              <w:sz w:val="22"/>
              <w:szCs w:val="22"/>
            </w:rPr>
          </w:rPrChange>
        </w:rPr>
        <w:instrText xml:space="preserve"> ADDIN EN.CITE </w:instrText>
      </w:r>
      <w:r w:rsidR="005B48AA" w:rsidRPr="00101454">
        <w:rPr>
          <w:rFonts w:ascii="Arial" w:hAnsi="Arial" w:cs="Arial"/>
          <w:sz w:val="22"/>
          <w:szCs w:val="22"/>
          <w:rPrChange w:id="572" w:author="Guo, Shicheng" w:date="2019-08-12T12:41:00Z">
            <w:rPr>
              <w:rFonts w:ascii="Arial" w:hAnsi="Arial" w:cs="Arial"/>
              <w:sz w:val="22"/>
              <w:szCs w:val="22"/>
            </w:rPr>
          </w:rPrChange>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sidRPr="00101454">
        <w:rPr>
          <w:rFonts w:ascii="Arial" w:hAnsi="Arial" w:cs="Arial"/>
          <w:sz w:val="22"/>
          <w:szCs w:val="22"/>
          <w:rPrChange w:id="573" w:author="Guo, Shicheng" w:date="2019-08-12T12:41:00Z">
            <w:rPr>
              <w:rFonts w:ascii="Arial" w:hAnsi="Arial" w:cs="Arial"/>
              <w:sz w:val="22"/>
              <w:szCs w:val="22"/>
            </w:rPr>
          </w:rPrChange>
        </w:rPr>
        <w:instrText xml:space="preserve"> ADDIN EN.CITE.DATA </w:instrText>
      </w:r>
      <w:r w:rsidR="005B48AA" w:rsidRPr="00101454">
        <w:rPr>
          <w:rFonts w:ascii="Arial" w:hAnsi="Arial" w:cs="Arial"/>
          <w:sz w:val="22"/>
          <w:szCs w:val="22"/>
          <w:rPrChange w:id="574" w:author="Guo, Shicheng" w:date="2019-08-12T12:41:00Z">
            <w:rPr>
              <w:rFonts w:ascii="Arial" w:hAnsi="Arial" w:cs="Arial"/>
              <w:sz w:val="22"/>
              <w:szCs w:val="22"/>
            </w:rPr>
          </w:rPrChange>
        </w:rPr>
      </w:r>
      <w:r w:rsidR="005B48AA" w:rsidRPr="00101454">
        <w:rPr>
          <w:rFonts w:ascii="Arial" w:hAnsi="Arial" w:cs="Arial"/>
          <w:sz w:val="22"/>
          <w:szCs w:val="22"/>
          <w:rPrChange w:id="575" w:author="Guo, Shicheng" w:date="2019-08-12T12:41:00Z">
            <w:rPr>
              <w:rFonts w:ascii="Arial" w:hAnsi="Arial" w:cs="Arial"/>
              <w:sz w:val="22"/>
              <w:szCs w:val="22"/>
            </w:rPr>
          </w:rPrChange>
        </w:rPr>
        <w:fldChar w:fldCharType="end"/>
      </w:r>
      <w:r w:rsidR="005B48AA" w:rsidRPr="00101454">
        <w:rPr>
          <w:rFonts w:ascii="Arial" w:hAnsi="Arial" w:cs="Arial"/>
          <w:sz w:val="22"/>
          <w:szCs w:val="22"/>
          <w:rPrChange w:id="576" w:author="Guo, Shicheng" w:date="2019-08-12T12:41:00Z">
            <w:rPr>
              <w:rFonts w:ascii="Arial" w:hAnsi="Arial" w:cs="Arial"/>
              <w:sz w:val="22"/>
              <w:szCs w:val="22"/>
            </w:rPr>
          </w:rPrChange>
        </w:rPr>
      </w:r>
      <w:r w:rsidR="005B48AA" w:rsidRPr="00101454">
        <w:rPr>
          <w:rFonts w:ascii="Arial" w:hAnsi="Arial" w:cs="Arial"/>
          <w:sz w:val="22"/>
          <w:szCs w:val="22"/>
          <w:rPrChange w:id="577" w:author="Guo, Shicheng" w:date="2019-08-12T12:41:00Z">
            <w:rPr>
              <w:rFonts w:ascii="Arial" w:hAnsi="Arial" w:cs="Arial"/>
              <w:sz w:val="22"/>
              <w:szCs w:val="22"/>
            </w:rPr>
          </w:rPrChange>
        </w:rPr>
        <w:fldChar w:fldCharType="separate"/>
      </w:r>
      <w:r w:rsidR="005B48AA" w:rsidRPr="00101454">
        <w:rPr>
          <w:rFonts w:ascii="Arial" w:hAnsi="Arial" w:cs="Arial"/>
          <w:noProof/>
          <w:sz w:val="22"/>
          <w:szCs w:val="22"/>
          <w:rPrChange w:id="578" w:author="Guo, Shicheng" w:date="2019-08-12T12:41:00Z">
            <w:rPr>
              <w:rFonts w:ascii="Arial" w:hAnsi="Arial" w:cs="Arial"/>
              <w:noProof/>
              <w:sz w:val="22"/>
              <w:szCs w:val="22"/>
            </w:rPr>
          </w:rPrChange>
        </w:rPr>
        <w:t>[1, 2]</w:t>
      </w:r>
      <w:r w:rsidR="005B48AA" w:rsidRPr="00101454">
        <w:rPr>
          <w:rFonts w:ascii="Arial" w:hAnsi="Arial" w:cs="Arial"/>
          <w:sz w:val="22"/>
          <w:szCs w:val="22"/>
          <w:rPrChange w:id="579" w:author="Guo, Shicheng" w:date="2019-08-12T12:41:00Z">
            <w:rPr>
              <w:rFonts w:ascii="Arial" w:hAnsi="Arial" w:cs="Arial"/>
              <w:sz w:val="22"/>
              <w:szCs w:val="22"/>
            </w:rPr>
          </w:rPrChange>
        </w:rPr>
        <w:fldChar w:fldCharType="end"/>
      </w:r>
      <w:r w:rsidR="00B473B9" w:rsidRPr="00101454">
        <w:rPr>
          <w:rFonts w:ascii="Arial" w:hAnsi="Arial" w:cs="Arial"/>
          <w:sz w:val="22"/>
          <w:szCs w:val="22"/>
          <w:rPrChange w:id="580" w:author="Guo, Shicheng" w:date="2019-08-12T12:41:00Z">
            <w:rPr>
              <w:rFonts w:ascii="Arial" w:hAnsi="Arial" w:cs="Arial"/>
              <w:sz w:val="22"/>
              <w:szCs w:val="22"/>
            </w:rPr>
          </w:rPrChange>
        </w:rPr>
        <w:t>.</w:t>
      </w:r>
      <w:r w:rsidR="00282DB1" w:rsidRPr="00101454">
        <w:rPr>
          <w:rFonts w:ascii="Arial" w:hAnsi="Arial" w:cs="Arial"/>
          <w:sz w:val="22"/>
          <w:szCs w:val="22"/>
          <w:rPrChange w:id="581" w:author="Guo, Shicheng" w:date="2019-08-12T12:41:00Z">
            <w:rPr>
              <w:rFonts w:ascii="Arial" w:hAnsi="Arial" w:cs="Arial"/>
              <w:sz w:val="22"/>
              <w:szCs w:val="22"/>
            </w:rPr>
          </w:rPrChange>
        </w:rPr>
        <w:t xml:space="preserve"> </w:t>
      </w:r>
      <w:r w:rsidR="00F44BF9" w:rsidRPr="00101454">
        <w:rPr>
          <w:rFonts w:ascii="Arial" w:hAnsi="Arial" w:cs="Arial"/>
          <w:sz w:val="22"/>
          <w:szCs w:val="22"/>
          <w:rPrChange w:id="582" w:author="Guo, Shicheng" w:date="2019-08-12T12:41:00Z">
            <w:rPr>
              <w:rFonts w:ascii="Arial" w:hAnsi="Arial" w:cs="Arial"/>
              <w:sz w:val="22"/>
              <w:szCs w:val="22"/>
            </w:rPr>
          </w:rPrChange>
        </w:rPr>
        <w:t>Evidence shows not only genetic mutation</w:t>
      </w:r>
      <w:ins w:id="583" w:author="Microsoft Office User" w:date="2019-08-12T20:21:00Z">
        <w:r w:rsidR="00212E92" w:rsidRPr="00101454">
          <w:rPr>
            <w:rFonts w:ascii="Arial" w:hAnsi="Arial" w:cs="Arial"/>
            <w:sz w:val="22"/>
            <w:szCs w:val="22"/>
            <w:rPrChange w:id="584" w:author="Guo, Shicheng" w:date="2019-08-12T12:41:00Z">
              <w:rPr>
                <w:rFonts w:ascii="Arial" w:hAnsi="Arial" w:cs="Arial"/>
                <w:sz w:val="22"/>
                <w:szCs w:val="22"/>
              </w:rPr>
            </w:rPrChange>
          </w:rPr>
          <w:t>s</w:t>
        </w:r>
      </w:ins>
      <w:r w:rsidR="00F44BF9" w:rsidRPr="00101454">
        <w:rPr>
          <w:rFonts w:ascii="Arial" w:hAnsi="Arial" w:cs="Arial"/>
          <w:sz w:val="22"/>
          <w:szCs w:val="22"/>
          <w:rPrChange w:id="585" w:author="Guo, Shicheng" w:date="2019-08-12T12:41:00Z">
            <w:rPr>
              <w:rFonts w:ascii="Arial" w:hAnsi="Arial" w:cs="Arial"/>
              <w:sz w:val="22"/>
              <w:szCs w:val="22"/>
            </w:rPr>
          </w:rPrChange>
        </w:rPr>
        <w:t xml:space="preserve">, but also epigenetic alterations are progressively accumulated </w:t>
      </w:r>
      <w:ins w:id="586" w:author="Microsoft Office User" w:date="2019-08-12T20:22:00Z">
        <w:r w:rsidR="00212E92" w:rsidRPr="00101454">
          <w:rPr>
            <w:rFonts w:ascii="Arial" w:hAnsi="Arial" w:cs="Arial"/>
            <w:sz w:val="22"/>
            <w:szCs w:val="22"/>
            <w:rPrChange w:id="587" w:author="Guo, Shicheng" w:date="2019-08-12T12:41:00Z">
              <w:rPr>
                <w:rFonts w:ascii="Arial" w:hAnsi="Arial" w:cs="Arial"/>
                <w:sz w:val="22"/>
                <w:szCs w:val="22"/>
              </w:rPr>
            </w:rPrChange>
          </w:rPr>
          <w:t xml:space="preserve">in tumor genome </w:t>
        </w:r>
      </w:ins>
      <w:r w:rsidR="00F44BF9" w:rsidRPr="00101454">
        <w:rPr>
          <w:rFonts w:ascii="Arial" w:hAnsi="Arial" w:cs="Arial"/>
          <w:sz w:val="22"/>
          <w:szCs w:val="22"/>
          <w:rPrChange w:id="588" w:author="Guo, Shicheng" w:date="2019-08-12T12:41:00Z">
            <w:rPr>
              <w:rFonts w:ascii="Arial" w:hAnsi="Arial" w:cs="Arial"/>
              <w:sz w:val="22"/>
              <w:szCs w:val="22"/>
            </w:rPr>
          </w:rPrChange>
        </w:rPr>
        <w:t xml:space="preserve">during the occurrence of human cancers. </w:t>
      </w:r>
      <w:r w:rsidR="004E6ACD" w:rsidRPr="00101454">
        <w:rPr>
          <w:rFonts w:ascii="Arial" w:hAnsi="Arial" w:cs="Arial"/>
          <w:sz w:val="22"/>
          <w:szCs w:val="22"/>
          <w:rPrChange w:id="589" w:author="Guo, Shicheng" w:date="2019-08-12T12:41:00Z">
            <w:rPr>
              <w:rFonts w:ascii="Arial" w:hAnsi="Arial" w:cs="Arial"/>
              <w:sz w:val="22"/>
              <w:szCs w:val="22"/>
            </w:rPr>
          </w:rPrChange>
        </w:rPr>
        <w:t>DNA methylation plays important roles in embryonic development and tissue differentiation</w:t>
      </w:r>
      <w:del w:id="590" w:author="Microsoft Office User" w:date="2019-08-12T20:22:00Z">
        <w:r w:rsidR="004E6ACD" w:rsidRPr="00101454" w:rsidDel="00212E92">
          <w:rPr>
            <w:rFonts w:ascii="Arial" w:hAnsi="Arial" w:cs="Arial"/>
            <w:sz w:val="22"/>
            <w:szCs w:val="22"/>
            <w:rPrChange w:id="591" w:author="Guo, Shicheng" w:date="2019-08-12T12:41:00Z">
              <w:rPr>
                <w:rFonts w:ascii="Arial" w:hAnsi="Arial" w:cs="Arial"/>
                <w:sz w:val="22"/>
                <w:szCs w:val="22"/>
              </w:rPr>
            </w:rPrChange>
          </w:rPr>
          <w:delText xml:space="preserve">. </w:delText>
        </w:r>
      </w:del>
      <w:ins w:id="592" w:author="Microsoft Office User" w:date="2019-08-12T20:22:00Z">
        <w:r w:rsidR="00212E92" w:rsidRPr="00101454">
          <w:rPr>
            <w:rFonts w:ascii="Arial" w:hAnsi="Arial" w:cs="Arial"/>
            <w:sz w:val="22"/>
            <w:szCs w:val="22"/>
            <w:rPrChange w:id="593" w:author="Guo, Shicheng" w:date="2019-08-12T12:41:00Z">
              <w:rPr>
                <w:rFonts w:ascii="Arial" w:hAnsi="Arial" w:cs="Arial"/>
                <w:sz w:val="22"/>
                <w:szCs w:val="22"/>
              </w:rPr>
            </w:rPrChange>
          </w:rPr>
          <w:t xml:space="preserve">. </w:t>
        </w:r>
      </w:ins>
      <w:r w:rsidR="004E6ACD" w:rsidRPr="00101454">
        <w:rPr>
          <w:rFonts w:ascii="Arial" w:hAnsi="Arial" w:cs="Arial"/>
          <w:sz w:val="22"/>
          <w:szCs w:val="22"/>
          <w:rPrChange w:id="594" w:author="Guo, Shicheng" w:date="2019-08-12T12:41:00Z">
            <w:rPr>
              <w:rFonts w:ascii="Arial" w:hAnsi="Arial" w:cs="Arial"/>
              <w:sz w:val="22"/>
              <w:szCs w:val="22"/>
            </w:rPr>
          </w:rPrChange>
        </w:rPr>
        <w:t xml:space="preserve">Abnormal, hyper-methylation or hypo-methylation, in the promoter regions of tumor suppressor genes and miRNA have been observed in almost all the cancer types </w:t>
      </w:r>
      <w:r w:rsidR="004E6ACD" w:rsidRPr="00101454">
        <w:rPr>
          <w:rFonts w:ascii="Arial" w:hAnsi="Arial" w:cs="Arial"/>
          <w:sz w:val="22"/>
          <w:szCs w:val="22"/>
          <w:rPrChange w:id="595" w:author="Guo, Shicheng" w:date="2019-08-12T12:41:00Z">
            <w:rPr>
              <w:rFonts w:ascii="Arial" w:hAnsi="Arial" w:cs="Arial"/>
              <w:sz w:val="22"/>
              <w:szCs w:val="22"/>
            </w:rPr>
          </w:rPrChange>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4E6ACD" w:rsidRPr="00101454">
        <w:rPr>
          <w:rFonts w:ascii="Arial" w:hAnsi="Arial" w:cs="Arial"/>
          <w:sz w:val="22"/>
          <w:szCs w:val="22"/>
          <w:rPrChange w:id="596" w:author="Guo, Shicheng" w:date="2019-08-12T12:41:00Z">
            <w:rPr>
              <w:rFonts w:ascii="Arial" w:hAnsi="Arial" w:cs="Arial"/>
              <w:sz w:val="22"/>
              <w:szCs w:val="22"/>
            </w:rPr>
          </w:rPrChange>
        </w:rPr>
        <w:instrText xml:space="preserve"> ADDIN EN.CITE </w:instrText>
      </w:r>
      <w:r w:rsidR="004E6ACD" w:rsidRPr="00101454">
        <w:rPr>
          <w:rFonts w:ascii="Arial" w:hAnsi="Arial" w:cs="Arial"/>
          <w:sz w:val="22"/>
          <w:szCs w:val="22"/>
          <w:rPrChange w:id="597" w:author="Guo, Shicheng" w:date="2019-08-12T12:41:00Z">
            <w:rPr>
              <w:rFonts w:ascii="Arial" w:hAnsi="Arial" w:cs="Arial"/>
              <w:sz w:val="22"/>
              <w:szCs w:val="22"/>
            </w:rPr>
          </w:rPrChange>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4E6ACD" w:rsidRPr="00101454">
        <w:rPr>
          <w:rFonts w:ascii="Arial" w:hAnsi="Arial" w:cs="Arial"/>
          <w:sz w:val="22"/>
          <w:szCs w:val="22"/>
          <w:rPrChange w:id="598" w:author="Guo, Shicheng" w:date="2019-08-12T12:41:00Z">
            <w:rPr>
              <w:rFonts w:ascii="Arial" w:hAnsi="Arial" w:cs="Arial"/>
              <w:sz w:val="22"/>
              <w:szCs w:val="22"/>
            </w:rPr>
          </w:rPrChange>
        </w:rPr>
        <w:instrText xml:space="preserve"> ADDIN EN.CITE.DATA </w:instrText>
      </w:r>
      <w:r w:rsidR="004E6ACD" w:rsidRPr="00101454">
        <w:rPr>
          <w:rFonts w:ascii="Arial" w:hAnsi="Arial" w:cs="Arial"/>
          <w:sz w:val="22"/>
          <w:szCs w:val="22"/>
          <w:rPrChange w:id="599" w:author="Guo, Shicheng" w:date="2019-08-12T12:41:00Z">
            <w:rPr>
              <w:rFonts w:ascii="Arial" w:hAnsi="Arial" w:cs="Arial"/>
              <w:sz w:val="22"/>
              <w:szCs w:val="22"/>
            </w:rPr>
          </w:rPrChange>
        </w:rPr>
      </w:r>
      <w:r w:rsidR="004E6ACD" w:rsidRPr="00101454">
        <w:rPr>
          <w:rFonts w:ascii="Arial" w:hAnsi="Arial" w:cs="Arial"/>
          <w:sz w:val="22"/>
          <w:szCs w:val="22"/>
          <w:rPrChange w:id="600" w:author="Guo, Shicheng" w:date="2019-08-12T12:41:00Z">
            <w:rPr>
              <w:rFonts w:ascii="Arial" w:hAnsi="Arial" w:cs="Arial"/>
              <w:sz w:val="22"/>
              <w:szCs w:val="22"/>
            </w:rPr>
          </w:rPrChange>
        </w:rPr>
        <w:fldChar w:fldCharType="end"/>
      </w:r>
      <w:r w:rsidR="004E6ACD" w:rsidRPr="00101454">
        <w:rPr>
          <w:rFonts w:ascii="Arial" w:hAnsi="Arial" w:cs="Arial"/>
          <w:sz w:val="22"/>
          <w:szCs w:val="22"/>
          <w:rPrChange w:id="601" w:author="Guo, Shicheng" w:date="2019-08-12T12:41:00Z">
            <w:rPr>
              <w:rFonts w:ascii="Arial" w:hAnsi="Arial" w:cs="Arial"/>
              <w:sz w:val="22"/>
              <w:szCs w:val="22"/>
            </w:rPr>
          </w:rPrChange>
        </w:rPr>
      </w:r>
      <w:r w:rsidR="004E6ACD" w:rsidRPr="00101454">
        <w:rPr>
          <w:rFonts w:ascii="Arial" w:hAnsi="Arial" w:cs="Arial"/>
          <w:sz w:val="22"/>
          <w:szCs w:val="22"/>
          <w:rPrChange w:id="602" w:author="Guo, Shicheng" w:date="2019-08-12T12:41:00Z">
            <w:rPr>
              <w:rFonts w:ascii="Arial" w:hAnsi="Arial" w:cs="Arial"/>
              <w:sz w:val="22"/>
              <w:szCs w:val="22"/>
            </w:rPr>
          </w:rPrChange>
        </w:rPr>
        <w:fldChar w:fldCharType="separate"/>
      </w:r>
      <w:r w:rsidR="004E6ACD" w:rsidRPr="00101454">
        <w:rPr>
          <w:rFonts w:ascii="Arial" w:hAnsi="Arial" w:cs="Arial"/>
          <w:noProof/>
          <w:sz w:val="22"/>
          <w:szCs w:val="22"/>
          <w:rPrChange w:id="603" w:author="Guo, Shicheng" w:date="2019-08-12T12:41:00Z">
            <w:rPr>
              <w:rFonts w:ascii="Arial" w:hAnsi="Arial" w:cs="Arial"/>
              <w:noProof/>
              <w:sz w:val="22"/>
              <w:szCs w:val="22"/>
            </w:rPr>
          </w:rPrChange>
        </w:rPr>
        <w:t>[3, 4]</w:t>
      </w:r>
      <w:r w:rsidR="004E6ACD" w:rsidRPr="00101454">
        <w:rPr>
          <w:rFonts w:ascii="Arial" w:hAnsi="Arial" w:cs="Arial"/>
          <w:sz w:val="22"/>
          <w:szCs w:val="22"/>
          <w:rPrChange w:id="604" w:author="Guo, Shicheng" w:date="2019-08-12T12:41:00Z">
            <w:rPr>
              <w:rFonts w:ascii="Arial" w:hAnsi="Arial" w:cs="Arial"/>
              <w:sz w:val="22"/>
              <w:szCs w:val="22"/>
            </w:rPr>
          </w:rPrChange>
        </w:rPr>
        <w:fldChar w:fldCharType="end"/>
      </w:r>
      <w:r w:rsidR="004E6ACD" w:rsidRPr="00101454">
        <w:rPr>
          <w:rFonts w:ascii="Arial" w:hAnsi="Arial" w:cs="Arial"/>
          <w:sz w:val="22"/>
          <w:szCs w:val="22"/>
          <w:rPrChange w:id="605" w:author="Guo, Shicheng" w:date="2019-08-12T12:41:00Z">
            <w:rPr>
              <w:rFonts w:ascii="Arial" w:hAnsi="Arial" w:cs="Arial"/>
              <w:sz w:val="22"/>
              <w:szCs w:val="22"/>
            </w:rPr>
          </w:rPrChange>
        </w:rPr>
        <w:t xml:space="preserve">. </w:t>
      </w:r>
      <w:r w:rsidR="002647E8" w:rsidRPr="00101454">
        <w:rPr>
          <w:rFonts w:ascii="Arial" w:hAnsi="Arial" w:cs="Arial"/>
          <w:sz w:val="22"/>
          <w:szCs w:val="22"/>
          <w:rPrChange w:id="606" w:author="Guo, Shicheng" w:date="2019-08-12T12:41:00Z">
            <w:rPr>
              <w:rFonts w:ascii="Arial" w:hAnsi="Arial" w:cs="Arial"/>
              <w:sz w:val="22"/>
              <w:szCs w:val="22"/>
            </w:rPr>
          </w:rPrChange>
        </w:rPr>
        <w:t xml:space="preserve">In the past decades, DNA methylation has </w:t>
      </w:r>
      <w:r w:rsidR="00BF3A0A" w:rsidRPr="00101454">
        <w:rPr>
          <w:rFonts w:ascii="Arial" w:hAnsi="Arial" w:cs="Arial"/>
          <w:sz w:val="22"/>
          <w:szCs w:val="22"/>
          <w:rPrChange w:id="607" w:author="Guo, Shicheng" w:date="2019-08-12T12:41:00Z">
            <w:rPr>
              <w:rFonts w:ascii="Arial" w:hAnsi="Arial" w:cs="Arial"/>
              <w:sz w:val="22"/>
              <w:szCs w:val="22"/>
            </w:rPr>
          </w:rPrChange>
        </w:rPr>
        <w:t xml:space="preserve">been </w:t>
      </w:r>
      <w:r w:rsidR="001A6659" w:rsidRPr="00101454">
        <w:rPr>
          <w:rFonts w:ascii="Arial" w:hAnsi="Arial" w:cs="Arial"/>
          <w:sz w:val="22"/>
          <w:szCs w:val="22"/>
          <w:rPrChange w:id="608" w:author="Guo, Shicheng" w:date="2019-08-12T12:41:00Z">
            <w:rPr>
              <w:rFonts w:ascii="Arial" w:hAnsi="Arial" w:cs="Arial"/>
              <w:sz w:val="22"/>
              <w:szCs w:val="22"/>
            </w:rPr>
          </w:rPrChange>
        </w:rPr>
        <w:t xml:space="preserve">widely </w:t>
      </w:r>
      <w:r w:rsidR="00C212D1" w:rsidRPr="00101454">
        <w:rPr>
          <w:rFonts w:ascii="Arial" w:hAnsi="Arial" w:cs="Arial"/>
          <w:sz w:val="22"/>
          <w:szCs w:val="22"/>
          <w:rPrChange w:id="609" w:author="Guo, Shicheng" w:date="2019-08-12T12:41:00Z">
            <w:rPr>
              <w:rFonts w:ascii="Arial" w:hAnsi="Arial" w:cs="Arial"/>
              <w:sz w:val="22"/>
              <w:szCs w:val="22"/>
            </w:rPr>
          </w:rPrChange>
        </w:rPr>
        <w:t xml:space="preserve">applied to develop </w:t>
      </w:r>
      <w:r w:rsidR="001A6659" w:rsidRPr="00101454">
        <w:rPr>
          <w:rFonts w:ascii="Arial" w:hAnsi="Arial" w:cs="Arial"/>
          <w:sz w:val="22"/>
          <w:szCs w:val="22"/>
          <w:rPrChange w:id="610" w:author="Guo, Shicheng" w:date="2019-08-12T12:41:00Z">
            <w:rPr>
              <w:rFonts w:ascii="Arial" w:hAnsi="Arial" w:cs="Arial"/>
              <w:sz w:val="22"/>
              <w:szCs w:val="22"/>
            </w:rPr>
          </w:rPrChange>
        </w:rPr>
        <w:t>cancer biomarkers</w:t>
      </w:r>
      <w:r w:rsidR="00C212D1" w:rsidRPr="00101454">
        <w:rPr>
          <w:rFonts w:ascii="Arial" w:hAnsi="Arial" w:cs="Arial"/>
          <w:sz w:val="22"/>
          <w:szCs w:val="22"/>
          <w:rPrChange w:id="611" w:author="Guo, Shicheng" w:date="2019-08-12T12:41:00Z">
            <w:rPr>
              <w:rFonts w:ascii="Arial" w:hAnsi="Arial" w:cs="Arial"/>
              <w:sz w:val="22"/>
              <w:szCs w:val="22"/>
            </w:rPr>
          </w:rPrChange>
        </w:rPr>
        <w:t xml:space="preserve"> </w:t>
      </w:r>
      <w:r w:rsidR="00C212D1" w:rsidRPr="00101454">
        <w:rPr>
          <w:rFonts w:ascii="Arial" w:hAnsi="Arial" w:cs="Arial"/>
          <w:sz w:val="22"/>
          <w:szCs w:val="22"/>
          <w:rPrChange w:id="612" w:author="Guo, Shicheng" w:date="2019-08-12T12:41:00Z">
            <w:rPr>
              <w:rFonts w:ascii="Arial" w:hAnsi="Arial" w:cs="Arial"/>
              <w:sz w:val="22"/>
              <w:szCs w:val="22"/>
            </w:rPr>
          </w:rPrChange>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4E6ACD" w:rsidRPr="00101454">
        <w:rPr>
          <w:rFonts w:ascii="Arial" w:hAnsi="Arial" w:cs="Arial"/>
          <w:sz w:val="22"/>
          <w:szCs w:val="22"/>
          <w:rPrChange w:id="613" w:author="Guo, Shicheng" w:date="2019-08-12T12:41:00Z">
            <w:rPr>
              <w:rFonts w:ascii="Arial" w:hAnsi="Arial" w:cs="Arial"/>
              <w:sz w:val="22"/>
              <w:szCs w:val="22"/>
            </w:rPr>
          </w:rPrChange>
        </w:rPr>
        <w:instrText xml:space="preserve"> ADDIN EN.CITE </w:instrText>
      </w:r>
      <w:r w:rsidR="004E6ACD" w:rsidRPr="00101454">
        <w:rPr>
          <w:rFonts w:ascii="Arial" w:hAnsi="Arial" w:cs="Arial"/>
          <w:sz w:val="22"/>
          <w:szCs w:val="22"/>
          <w:rPrChange w:id="614" w:author="Guo, Shicheng" w:date="2019-08-12T12:41:00Z">
            <w:rPr>
              <w:rFonts w:ascii="Arial" w:hAnsi="Arial" w:cs="Arial"/>
              <w:sz w:val="22"/>
              <w:szCs w:val="22"/>
            </w:rPr>
          </w:rPrChange>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4E6ACD" w:rsidRPr="00101454">
        <w:rPr>
          <w:rFonts w:ascii="Arial" w:hAnsi="Arial" w:cs="Arial"/>
          <w:sz w:val="22"/>
          <w:szCs w:val="22"/>
          <w:rPrChange w:id="615" w:author="Guo, Shicheng" w:date="2019-08-12T12:41:00Z">
            <w:rPr>
              <w:rFonts w:ascii="Arial" w:hAnsi="Arial" w:cs="Arial"/>
              <w:sz w:val="22"/>
              <w:szCs w:val="22"/>
            </w:rPr>
          </w:rPrChange>
        </w:rPr>
        <w:instrText xml:space="preserve"> ADDIN EN.CITE.DATA </w:instrText>
      </w:r>
      <w:r w:rsidR="004E6ACD" w:rsidRPr="00101454">
        <w:rPr>
          <w:rFonts w:ascii="Arial" w:hAnsi="Arial" w:cs="Arial"/>
          <w:sz w:val="22"/>
          <w:szCs w:val="22"/>
          <w:rPrChange w:id="616" w:author="Guo, Shicheng" w:date="2019-08-12T12:41:00Z">
            <w:rPr>
              <w:rFonts w:ascii="Arial" w:hAnsi="Arial" w:cs="Arial"/>
              <w:sz w:val="22"/>
              <w:szCs w:val="22"/>
            </w:rPr>
          </w:rPrChange>
        </w:rPr>
      </w:r>
      <w:r w:rsidR="004E6ACD" w:rsidRPr="00101454">
        <w:rPr>
          <w:rFonts w:ascii="Arial" w:hAnsi="Arial" w:cs="Arial"/>
          <w:sz w:val="22"/>
          <w:szCs w:val="22"/>
          <w:rPrChange w:id="617" w:author="Guo, Shicheng" w:date="2019-08-12T12:41:00Z">
            <w:rPr>
              <w:rFonts w:ascii="Arial" w:hAnsi="Arial" w:cs="Arial"/>
              <w:sz w:val="22"/>
              <w:szCs w:val="22"/>
            </w:rPr>
          </w:rPrChange>
        </w:rPr>
        <w:fldChar w:fldCharType="end"/>
      </w:r>
      <w:r w:rsidR="00C212D1" w:rsidRPr="00101454">
        <w:rPr>
          <w:rFonts w:ascii="Arial" w:hAnsi="Arial" w:cs="Arial"/>
          <w:sz w:val="22"/>
          <w:szCs w:val="22"/>
          <w:rPrChange w:id="618" w:author="Guo, Shicheng" w:date="2019-08-12T12:41:00Z">
            <w:rPr>
              <w:rFonts w:ascii="Arial" w:hAnsi="Arial" w:cs="Arial"/>
              <w:sz w:val="22"/>
              <w:szCs w:val="22"/>
            </w:rPr>
          </w:rPrChange>
        </w:rPr>
      </w:r>
      <w:r w:rsidR="00C212D1" w:rsidRPr="00101454">
        <w:rPr>
          <w:rFonts w:ascii="Arial" w:hAnsi="Arial" w:cs="Arial"/>
          <w:sz w:val="22"/>
          <w:szCs w:val="22"/>
          <w:rPrChange w:id="619" w:author="Guo, Shicheng" w:date="2019-08-12T12:41:00Z">
            <w:rPr>
              <w:rFonts w:ascii="Arial" w:hAnsi="Arial" w:cs="Arial"/>
              <w:sz w:val="22"/>
              <w:szCs w:val="22"/>
            </w:rPr>
          </w:rPrChange>
        </w:rPr>
        <w:fldChar w:fldCharType="separate"/>
      </w:r>
      <w:r w:rsidR="004E6ACD" w:rsidRPr="00101454">
        <w:rPr>
          <w:rFonts w:ascii="Arial" w:hAnsi="Arial" w:cs="Arial"/>
          <w:noProof/>
          <w:sz w:val="22"/>
          <w:szCs w:val="22"/>
          <w:rPrChange w:id="620" w:author="Guo, Shicheng" w:date="2019-08-12T12:41:00Z">
            <w:rPr>
              <w:rFonts w:ascii="Arial" w:hAnsi="Arial" w:cs="Arial"/>
              <w:noProof/>
              <w:sz w:val="22"/>
              <w:szCs w:val="22"/>
            </w:rPr>
          </w:rPrChange>
        </w:rPr>
        <w:t>[5]</w:t>
      </w:r>
      <w:r w:rsidR="00C212D1" w:rsidRPr="00101454">
        <w:rPr>
          <w:rFonts w:ascii="Arial" w:hAnsi="Arial" w:cs="Arial"/>
          <w:sz w:val="22"/>
          <w:szCs w:val="22"/>
          <w:rPrChange w:id="621" w:author="Guo, Shicheng" w:date="2019-08-12T12:41:00Z">
            <w:rPr>
              <w:rFonts w:ascii="Arial" w:hAnsi="Arial" w:cs="Arial"/>
              <w:sz w:val="22"/>
              <w:szCs w:val="22"/>
            </w:rPr>
          </w:rPrChange>
        </w:rPr>
        <w:fldChar w:fldCharType="end"/>
      </w:r>
      <w:r w:rsidR="001A6659" w:rsidRPr="00101454">
        <w:rPr>
          <w:rFonts w:ascii="Arial" w:hAnsi="Arial" w:cs="Arial"/>
          <w:sz w:val="22"/>
          <w:szCs w:val="22"/>
          <w:rPrChange w:id="622" w:author="Guo, Shicheng" w:date="2019-08-12T12:41:00Z">
            <w:rPr>
              <w:rFonts w:ascii="Arial" w:hAnsi="Arial" w:cs="Arial"/>
              <w:sz w:val="22"/>
              <w:szCs w:val="22"/>
            </w:rPr>
          </w:rPrChange>
        </w:rPr>
        <w:t xml:space="preserve">. </w:t>
      </w:r>
      <w:r w:rsidR="002647E8" w:rsidRPr="00101454">
        <w:rPr>
          <w:rFonts w:ascii="Arial" w:hAnsi="Arial" w:cs="Arial"/>
          <w:sz w:val="22"/>
          <w:szCs w:val="22"/>
          <w:rPrChange w:id="623" w:author="Guo, Shicheng" w:date="2019-08-12T12:41:00Z">
            <w:rPr>
              <w:rFonts w:ascii="Arial" w:hAnsi="Arial" w:cs="Arial"/>
              <w:sz w:val="22"/>
              <w:szCs w:val="22"/>
            </w:rPr>
          </w:rPrChange>
        </w:rPr>
        <w:t xml:space="preserve">Meanwhile, it </w:t>
      </w:r>
      <w:del w:id="624" w:author="Microsoft Office User" w:date="2019-08-12T20:23:00Z">
        <w:r w:rsidR="002647E8" w:rsidRPr="00101454" w:rsidDel="00212E92">
          <w:rPr>
            <w:rFonts w:ascii="Arial" w:hAnsi="Arial" w:cs="Arial"/>
            <w:sz w:val="22"/>
            <w:szCs w:val="22"/>
            <w:rPrChange w:id="625" w:author="Guo, Shicheng" w:date="2019-08-12T12:41:00Z">
              <w:rPr>
                <w:rFonts w:ascii="Arial" w:hAnsi="Arial" w:cs="Arial"/>
                <w:sz w:val="22"/>
                <w:szCs w:val="22"/>
              </w:rPr>
            </w:rPrChange>
          </w:rPr>
          <w:delText>also shown</w:delText>
        </w:r>
      </w:del>
      <w:ins w:id="626" w:author="Microsoft Office User" w:date="2019-08-12T20:23:00Z">
        <w:r w:rsidR="00212E92" w:rsidRPr="00101454">
          <w:rPr>
            <w:rFonts w:ascii="Arial" w:hAnsi="Arial" w:cs="Arial"/>
            <w:sz w:val="22"/>
            <w:szCs w:val="22"/>
            <w:rPrChange w:id="627" w:author="Guo, Shicheng" w:date="2019-08-12T12:41:00Z">
              <w:rPr>
                <w:rFonts w:ascii="Arial" w:hAnsi="Arial" w:cs="Arial"/>
                <w:sz w:val="22"/>
                <w:szCs w:val="22"/>
              </w:rPr>
            </w:rPrChange>
          </w:rPr>
          <w:t>has</w:t>
        </w:r>
      </w:ins>
      <w:r w:rsidR="002647E8" w:rsidRPr="00101454">
        <w:rPr>
          <w:rFonts w:ascii="Arial" w:hAnsi="Arial" w:cs="Arial"/>
          <w:sz w:val="22"/>
          <w:szCs w:val="22"/>
          <w:rPrChange w:id="628" w:author="Guo, Shicheng" w:date="2019-08-12T12:41:00Z">
            <w:rPr>
              <w:rFonts w:ascii="Arial" w:hAnsi="Arial" w:cs="Arial"/>
              <w:sz w:val="22"/>
              <w:szCs w:val="22"/>
            </w:rPr>
          </w:rPrChange>
        </w:rPr>
        <w:t xml:space="preserve"> perfect ability to indicate disease progress</w:t>
      </w:r>
      <w:ins w:id="629" w:author="Microsoft Office User" w:date="2019-08-12T20:23:00Z">
        <w:r w:rsidR="00212E92" w:rsidRPr="00101454">
          <w:rPr>
            <w:rFonts w:ascii="Arial" w:hAnsi="Arial" w:cs="Arial"/>
            <w:sz w:val="22"/>
            <w:szCs w:val="22"/>
            <w:rPrChange w:id="630" w:author="Guo, Shicheng" w:date="2019-08-12T12:41:00Z">
              <w:rPr>
                <w:rFonts w:ascii="Arial" w:hAnsi="Arial" w:cs="Arial"/>
                <w:sz w:val="22"/>
                <w:szCs w:val="22"/>
              </w:rPr>
            </w:rPrChange>
          </w:rPr>
          <w:t>ion</w:t>
        </w:r>
      </w:ins>
      <w:r w:rsidR="002647E8" w:rsidRPr="00101454">
        <w:rPr>
          <w:rFonts w:ascii="Arial" w:hAnsi="Arial" w:cs="Arial"/>
          <w:sz w:val="22"/>
          <w:szCs w:val="22"/>
          <w:rPrChange w:id="631" w:author="Guo, Shicheng" w:date="2019-08-12T12:41:00Z">
            <w:rPr>
              <w:rFonts w:ascii="Arial" w:hAnsi="Arial" w:cs="Arial"/>
              <w:sz w:val="22"/>
              <w:szCs w:val="22"/>
            </w:rPr>
          </w:rPrChange>
        </w:rPr>
        <w:t xml:space="preserve">, such as </w:t>
      </w:r>
      <w:r w:rsidR="001A6659" w:rsidRPr="00101454">
        <w:rPr>
          <w:rFonts w:ascii="Arial" w:hAnsi="Arial" w:cs="Arial"/>
          <w:sz w:val="22"/>
          <w:szCs w:val="22"/>
          <w:rPrChange w:id="632" w:author="Guo, Shicheng" w:date="2019-08-12T12:41:00Z">
            <w:rPr>
              <w:rFonts w:ascii="Arial" w:hAnsi="Arial" w:cs="Arial"/>
              <w:sz w:val="22"/>
              <w:szCs w:val="22"/>
            </w:rPr>
          </w:rPrChange>
        </w:rPr>
        <w:t xml:space="preserve">from hepatitis, cirrhosis and HCC </w:t>
      </w:r>
      <w:r w:rsidR="001A6659" w:rsidRPr="00101454">
        <w:rPr>
          <w:rFonts w:ascii="Arial" w:hAnsi="Arial" w:cs="Arial"/>
          <w:sz w:val="22"/>
          <w:szCs w:val="22"/>
          <w:rPrChange w:id="633" w:author="Guo, Shicheng" w:date="2019-08-12T12:41:00Z">
            <w:rPr>
              <w:rFonts w:ascii="Arial" w:hAnsi="Arial" w:cs="Arial"/>
              <w:sz w:val="22"/>
              <w:szCs w:val="22"/>
            </w:rPr>
          </w:rPrChange>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4E6ACD" w:rsidRPr="00101454">
        <w:rPr>
          <w:rFonts w:ascii="Arial" w:hAnsi="Arial" w:cs="Arial"/>
          <w:sz w:val="22"/>
          <w:szCs w:val="22"/>
          <w:rPrChange w:id="634" w:author="Guo, Shicheng" w:date="2019-08-12T12:41:00Z">
            <w:rPr>
              <w:rFonts w:ascii="Arial" w:hAnsi="Arial" w:cs="Arial"/>
              <w:sz w:val="22"/>
              <w:szCs w:val="22"/>
            </w:rPr>
          </w:rPrChange>
        </w:rPr>
        <w:instrText xml:space="preserve"> ADDIN EN.CITE </w:instrText>
      </w:r>
      <w:r w:rsidR="004E6ACD" w:rsidRPr="00101454">
        <w:rPr>
          <w:rFonts w:ascii="Arial" w:hAnsi="Arial" w:cs="Arial"/>
          <w:sz w:val="22"/>
          <w:szCs w:val="22"/>
          <w:rPrChange w:id="635" w:author="Guo, Shicheng" w:date="2019-08-12T12:41:00Z">
            <w:rPr>
              <w:rFonts w:ascii="Arial" w:hAnsi="Arial" w:cs="Arial"/>
              <w:sz w:val="22"/>
              <w:szCs w:val="22"/>
            </w:rPr>
          </w:rPrChange>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4E6ACD" w:rsidRPr="00101454">
        <w:rPr>
          <w:rFonts w:ascii="Arial" w:hAnsi="Arial" w:cs="Arial"/>
          <w:sz w:val="22"/>
          <w:szCs w:val="22"/>
          <w:rPrChange w:id="636" w:author="Guo, Shicheng" w:date="2019-08-12T12:41:00Z">
            <w:rPr>
              <w:rFonts w:ascii="Arial" w:hAnsi="Arial" w:cs="Arial"/>
              <w:sz w:val="22"/>
              <w:szCs w:val="22"/>
            </w:rPr>
          </w:rPrChange>
        </w:rPr>
        <w:instrText xml:space="preserve"> ADDIN EN.CITE.DATA </w:instrText>
      </w:r>
      <w:r w:rsidR="004E6ACD" w:rsidRPr="00101454">
        <w:rPr>
          <w:rFonts w:ascii="Arial" w:hAnsi="Arial" w:cs="Arial"/>
          <w:sz w:val="22"/>
          <w:szCs w:val="22"/>
          <w:rPrChange w:id="637" w:author="Guo, Shicheng" w:date="2019-08-12T12:41:00Z">
            <w:rPr>
              <w:rFonts w:ascii="Arial" w:hAnsi="Arial" w:cs="Arial"/>
              <w:sz w:val="22"/>
              <w:szCs w:val="22"/>
            </w:rPr>
          </w:rPrChange>
        </w:rPr>
      </w:r>
      <w:r w:rsidR="004E6ACD" w:rsidRPr="00101454">
        <w:rPr>
          <w:rFonts w:ascii="Arial" w:hAnsi="Arial" w:cs="Arial"/>
          <w:sz w:val="22"/>
          <w:szCs w:val="22"/>
          <w:rPrChange w:id="638" w:author="Guo, Shicheng" w:date="2019-08-12T12:41:00Z">
            <w:rPr>
              <w:rFonts w:ascii="Arial" w:hAnsi="Arial" w:cs="Arial"/>
              <w:sz w:val="22"/>
              <w:szCs w:val="22"/>
            </w:rPr>
          </w:rPrChange>
        </w:rPr>
        <w:fldChar w:fldCharType="end"/>
      </w:r>
      <w:r w:rsidR="001A6659" w:rsidRPr="00101454">
        <w:rPr>
          <w:rFonts w:ascii="Arial" w:hAnsi="Arial" w:cs="Arial"/>
          <w:sz w:val="22"/>
          <w:szCs w:val="22"/>
          <w:rPrChange w:id="639" w:author="Guo, Shicheng" w:date="2019-08-12T12:41:00Z">
            <w:rPr>
              <w:rFonts w:ascii="Arial" w:hAnsi="Arial" w:cs="Arial"/>
              <w:sz w:val="22"/>
              <w:szCs w:val="22"/>
            </w:rPr>
          </w:rPrChange>
        </w:rPr>
      </w:r>
      <w:r w:rsidR="001A6659" w:rsidRPr="00101454">
        <w:rPr>
          <w:rFonts w:ascii="Arial" w:hAnsi="Arial" w:cs="Arial"/>
          <w:sz w:val="22"/>
          <w:szCs w:val="22"/>
          <w:rPrChange w:id="640" w:author="Guo, Shicheng" w:date="2019-08-12T12:41:00Z">
            <w:rPr>
              <w:rFonts w:ascii="Arial" w:hAnsi="Arial" w:cs="Arial"/>
              <w:sz w:val="22"/>
              <w:szCs w:val="22"/>
            </w:rPr>
          </w:rPrChange>
        </w:rPr>
        <w:fldChar w:fldCharType="separate"/>
      </w:r>
      <w:r w:rsidR="004E6ACD" w:rsidRPr="00101454">
        <w:rPr>
          <w:rFonts w:ascii="Arial" w:hAnsi="Arial" w:cs="Arial"/>
          <w:noProof/>
          <w:sz w:val="22"/>
          <w:szCs w:val="22"/>
          <w:rPrChange w:id="641" w:author="Guo, Shicheng" w:date="2019-08-12T12:41:00Z">
            <w:rPr>
              <w:rFonts w:ascii="Arial" w:hAnsi="Arial" w:cs="Arial"/>
              <w:noProof/>
              <w:sz w:val="22"/>
              <w:szCs w:val="22"/>
            </w:rPr>
          </w:rPrChange>
        </w:rPr>
        <w:t>[6, 7]</w:t>
      </w:r>
      <w:r w:rsidR="001A6659" w:rsidRPr="00101454">
        <w:rPr>
          <w:rFonts w:ascii="Arial" w:hAnsi="Arial" w:cs="Arial"/>
          <w:sz w:val="22"/>
          <w:szCs w:val="22"/>
          <w:rPrChange w:id="642" w:author="Guo, Shicheng" w:date="2019-08-12T12:41:00Z">
            <w:rPr>
              <w:rFonts w:ascii="Arial" w:hAnsi="Arial" w:cs="Arial"/>
              <w:sz w:val="22"/>
              <w:szCs w:val="22"/>
            </w:rPr>
          </w:rPrChange>
        </w:rPr>
        <w:fldChar w:fldCharType="end"/>
      </w:r>
      <w:r w:rsidR="00C212D1" w:rsidRPr="00101454">
        <w:rPr>
          <w:rFonts w:ascii="Arial" w:hAnsi="Arial" w:cs="Arial"/>
          <w:sz w:val="22"/>
          <w:szCs w:val="22"/>
          <w:rPrChange w:id="643" w:author="Guo, Shicheng" w:date="2019-08-12T12:41:00Z">
            <w:rPr>
              <w:rFonts w:ascii="Arial" w:hAnsi="Arial" w:cs="Arial"/>
              <w:sz w:val="22"/>
              <w:szCs w:val="22"/>
            </w:rPr>
          </w:rPrChange>
        </w:rPr>
        <w:t xml:space="preserve">. Moreover, </w:t>
      </w:r>
      <w:r w:rsidR="000E497C" w:rsidRPr="00101454">
        <w:rPr>
          <w:rFonts w:ascii="Arial" w:hAnsi="Arial" w:cs="Arial"/>
          <w:sz w:val="22"/>
          <w:szCs w:val="22"/>
          <w:rPrChange w:id="644" w:author="Guo, Shicheng" w:date="2019-08-12T12:41:00Z">
            <w:rPr>
              <w:rFonts w:ascii="Arial" w:hAnsi="Arial" w:cs="Arial"/>
              <w:sz w:val="22"/>
              <w:szCs w:val="22"/>
            </w:rPr>
          </w:rPrChange>
        </w:rPr>
        <w:t xml:space="preserve">recent evidence shows </w:t>
      </w:r>
      <w:ins w:id="645" w:author="Microsoft Office User" w:date="2019-08-12T20:24:00Z">
        <w:r w:rsidR="00212E92" w:rsidRPr="00101454">
          <w:rPr>
            <w:rFonts w:ascii="Arial" w:hAnsi="Arial" w:cs="Arial"/>
            <w:sz w:val="22"/>
            <w:szCs w:val="22"/>
            <w:rPrChange w:id="646" w:author="Guo, Shicheng" w:date="2019-08-12T12:41:00Z">
              <w:rPr>
                <w:rFonts w:ascii="Arial" w:hAnsi="Arial" w:cs="Arial"/>
                <w:sz w:val="22"/>
                <w:szCs w:val="22"/>
              </w:rPr>
            </w:rPrChange>
          </w:rPr>
          <w:t>cell free DNA (</w:t>
        </w:r>
      </w:ins>
      <w:r w:rsidR="000E497C" w:rsidRPr="00101454">
        <w:rPr>
          <w:rFonts w:ascii="Arial" w:hAnsi="Arial" w:cs="Arial"/>
          <w:sz w:val="22"/>
          <w:szCs w:val="22"/>
          <w:rPrChange w:id="647" w:author="Guo, Shicheng" w:date="2019-08-12T12:41:00Z">
            <w:rPr>
              <w:rFonts w:ascii="Arial" w:hAnsi="Arial" w:cs="Arial"/>
              <w:sz w:val="22"/>
              <w:szCs w:val="22"/>
            </w:rPr>
          </w:rPrChange>
        </w:rPr>
        <w:t>cfDNA</w:t>
      </w:r>
      <w:ins w:id="648" w:author="Microsoft Office User" w:date="2019-08-12T20:24:00Z">
        <w:r w:rsidR="00212E92" w:rsidRPr="00101454">
          <w:rPr>
            <w:rFonts w:ascii="Arial" w:hAnsi="Arial" w:cs="Arial"/>
            <w:sz w:val="22"/>
            <w:szCs w:val="22"/>
            <w:rPrChange w:id="649" w:author="Guo, Shicheng" w:date="2019-08-12T12:41:00Z">
              <w:rPr>
                <w:rFonts w:ascii="Arial" w:hAnsi="Arial" w:cs="Arial"/>
                <w:sz w:val="22"/>
                <w:szCs w:val="22"/>
              </w:rPr>
            </w:rPrChange>
          </w:rPr>
          <w:t>)</w:t>
        </w:r>
      </w:ins>
      <w:r w:rsidR="000E497C" w:rsidRPr="00101454">
        <w:rPr>
          <w:rFonts w:ascii="Arial" w:hAnsi="Arial" w:cs="Arial"/>
          <w:sz w:val="22"/>
          <w:szCs w:val="22"/>
          <w:rPrChange w:id="650" w:author="Guo, Shicheng" w:date="2019-08-12T12:41:00Z">
            <w:rPr>
              <w:rFonts w:ascii="Arial" w:hAnsi="Arial" w:cs="Arial"/>
              <w:sz w:val="22"/>
              <w:szCs w:val="22"/>
            </w:rPr>
          </w:rPrChange>
        </w:rPr>
        <w:t xml:space="preserve"> methylation can be used for early cancer diagnosis and tissue-of-origin mapping</w:t>
      </w:r>
      <w:r w:rsidR="00105BA5" w:rsidRPr="00101454">
        <w:rPr>
          <w:rFonts w:ascii="Arial" w:hAnsi="Arial" w:cs="Arial"/>
          <w:sz w:val="22"/>
          <w:szCs w:val="22"/>
          <w:rPrChange w:id="651" w:author="Guo, Shicheng" w:date="2019-08-12T12:41:00Z">
            <w:rPr>
              <w:rFonts w:ascii="Arial" w:hAnsi="Arial" w:cs="Arial"/>
              <w:sz w:val="22"/>
              <w:szCs w:val="22"/>
            </w:rPr>
          </w:rPrChange>
        </w:rPr>
        <w:t xml:space="preserve"> </w:t>
      </w:r>
      <w:r w:rsidR="00C212D1" w:rsidRPr="00101454">
        <w:rPr>
          <w:rFonts w:ascii="Arial" w:hAnsi="Arial" w:cs="Arial"/>
          <w:sz w:val="22"/>
          <w:szCs w:val="22"/>
          <w:rPrChange w:id="652" w:author="Guo, Shicheng" w:date="2019-08-12T12:41:00Z">
            <w:rPr>
              <w:rFonts w:ascii="Arial" w:hAnsi="Arial" w:cs="Arial"/>
              <w:sz w:val="22"/>
              <w:szCs w:val="22"/>
            </w:rPr>
          </w:rPrChange>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4E6ACD" w:rsidRPr="00101454">
        <w:rPr>
          <w:rFonts w:ascii="Arial" w:hAnsi="Arial" w:cs="Arial"/>
          <w:sz w:val="22"/>
          <w:szCs w:val="22"/>
          <w:rPrChange w:id="653" w:author="Guo, Shicheng" w:date="2019-08-12T12:41:00Z">
            <w:rPr>
              <w:rFonts w:ascii="Arial" w:hAnsi="Arial" w:cs="Arial"/>
              <w:sz w:val="22"/>
              <w:szCs w:val="22"/>
            </w:rPr>
          </w:rPrChange>
        </w:rPr>
        <w:instrText xml:space="preserve"> ADDIN EN.CITE </w:instrText>
      </w:r>
      <w:r w:rsidR="004E6ACD" w:rsidRPr="00101454">
        <w:rPr>
          <w:rFonts w:ascii="Arial" w:hAnsi="Arial" w:cs="Arial"/>
          <w:sz w:val="22"/>
          <w:szCs w:val="22"/>
          <w:rPrChange w:id="654" w:author="Guo, Shicheng" w:date="2019-08-12T12:41:00Z">
            <w:rPr>
              <w:rFonts w:ascii="Arial" w:hAnsi="Arial" w:cs="Arial"/>
              <w:sz w:val="22"/>
              <w:szCs w:val="22"/>
            </w:rPr>
          </w:rPrChange>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4E6ACD" w:rsidRPr="00101454">
        <w:rPr>
          <w:rFonts w:ascii="Arial" w:hAnsi="Arial" w:cs="Arial"/>
          <w:sz w:val="22"/>
          <w:szCs w:val="22"/>
          <w:rPrChange w:id="655" w:author="Guo, Shicheng" w:date="2019-08-12T12:41:00Z">
            <w:rPr>
              <w:rFonts w:ascii="Arial" w:hAnsi="Arial" w:cs="Arial"/>
              <w:sz w:val="22"/>
              <w:szCs w:val="22"/>
            </w:rPr>
          </w:rPrChange>
        </w:rPr>
        <w:instrText xml:space="preserve"> ADDIN EN.CITE.DATA </w:instrText>
      </w:r>
      <w:r w:rsidR="004E6ACD" w:rsidRPr="00101454">
        <w:rPr>
          <w:rFonts w:ascii="Arial" w:hAnsi="Arial" w:cs="Arial"/>
          <w:sz w:val="22"/>
          <w:szCs w:val="22"/>
          <w:rPrChange w:id="656" w:author="Guo, Shicheng" w:date="2019-08-12T12:41:00Z">
            <w:rPr>
              <w:rFonts w:ascii="Arial" w:hAnsi="Arial" w:cs="Arial"/>
              <w:sz w:val="22"/>
              <w:szCs w:val="22"/>
            </w:rPr>
          </w:rPrChange>
        </w:rPr>
      </w:r>
      <w:r w:rsidR="004E6ACD" w:rsidRPr="00101454">
        <w:rPr>
          <w:rFonts w:ascii="Arial" w:hAnsi="Arial" w:cs="Arial"/>
          <w:sz w:val="22"/>
          <w:szCs w:val="22"/>
          <w:rPrChange w:id="657" w:author="Guo, Shicheng" w:date="2019-08-12T12:41:00Z">
            <w:rPr>
              <w:rFonts w:ascii="Arial" w:hAnsi="Arial" w:cs="Arial"/>
              <w:sz w:val="22"/>
              <w:szCs w:val="22"/>
            </w:rPr>
          </w:rPrChange>
        </w:rPr>
        <w:fldChar w:fldCharType="end"/>
      </w:r>
      <w:r w:rsidR="00C212D1" w:rsidRPr="00101454">
        <w:rPr>
          <w:rFonts w:ascii="Arial" w:hAnsi="Arial" w:cs="Arial"/>
          <w:sz w:val="22"/>
          <w:szCs w:val="22"/>
          <w:rPrChange w:id="658" w:author="Guo, Shicheng" w:date="2019-08-12T12:41:00Z">
            <w:rPr>
              <w:rFonts w:ascii="Arial" w:hAnsi="Arial" w:cs="Arial"/>
              <w:sz w:val="22"/>
              <w:szCs w:val="22"/>
            </w:rPr>
          </w:rPrChange>
        </w:rPr>
      </w:r>
      <w:r w:rsidR="00C212D1" w:rsidRPr="00101454">
        <w:rPr>
          <w:rFonts w:ascii="Arial" w:hAnsi="Arial" w:cs="Arial"/>
          <w:sz w:val="22"/>
          <w:szCs w:val="22"/>
          <w:rPrChange w:id="659" w:author="Guo, Shicheng" w:date="2019-08-12T12:41:00Z">
            <w:rPr>
              <w:rFonts w:ascii="Arial" w:hAnsi="Arial" w:cs="Arial"/>
              <w:sz w:val="22"/>
              <w:szCs w:val="22"/>
            </w:rPr>
          </w:rPrChange>
        </w:rPr>
        <w:fldChar w:fldCharType="separate"/>
      </w:r>
      <w:r w:rsidR="004E6ACD" w:rsidRPr="00101454">
        <w:rPr>
          <w:rFonts w:ascii="Arial" w:hAnsi="Arial" w:cs="Arial"/>
          <w:noProof/>
          <w:sz w:val="22"/>
          <w:szCs w:val="22"/>
          <w:rPrChange w:id="660" w:author="Guo, Shicheng" w:date="2019-08-12T12:41:00Z">
            <w:rPr>
              <w:rFonts w:ascii="Arial" w:hAnsi="Arial" w:cs="Arial"/>
              <w:noProof/>
              <w:sz w:val="22"/>
              <w:szCs w:val="22"/>
            </w:rPr>
          </w:rPrChange>
        </w:rPr>
        <w:t>[3]</w:t>
      </w:r>
      <w:r w:rsidR="00C212D1" w:rsidRPr="00101454">
        <w:rPr>
          <w:rFonts w:ascii="Arial" w:hAnsi="Arial" w:cs="Arial"/>
          <w:sz w:val="22"/>
          <w:szCs w:val="22"/>
          <w:rPrChange w:id="661" w:author="Guo, Shicheng" w:date="2019-08-12T12:41:00Z">
            <w:rPr>
              <w:rFonts w:ascii="Arial" w:hAnsi="Arial" w:cs="Arial"/>
              <w:sz w:val="22"/>
              <w:szCs w:val="22"/>
            </w:rPr>
          </w:rPrChange>
        </w:rPr>
        <w:fldChar w:fldCharType="end"/>
      </w:r>
      <w:r w:rsidR="000E497C" w:rsidRPr="00101454">
        <w:rPr>
          <w:rFonts w:ascii="Arial" w:hAnsi="Arial" w:cs="Arial"/>
          <w:sz w:val="22"/>
          <w:szCs w:val="22"/>
          <w:rPrChange w:id="662" w:author="Guo, Shicheng" w:date="2019-08-12T12:41:00Z">
            <w:rPr>
              <w:rFonts w:ascii="Arial" w:hAnsi="Arial" w:cs="Arial"/>
              <w:sz w:val="22"/>
              <w:szCs w:val="22"/>
            </w:rPr>
          </w:rPrChange>
        </w:rPr>
        <w:t xml:space="preserve">. </w:t>
      </w:r>
    </w:p>
    <w:p w14:paraId="167AA3CF" w14:textId="77777777" w:rsidR="00F44BF9" w:rsidRPr="00101454" w:rsidRDefault="00F44BF9" w:rsidP="00F44BF9">
      <w:pPr>
        <w:jc w:val="both"/>
        <w:rPr>
          <w:rFonts w:ascii="Arial" w:hAnsi="Arial" w:cs="Arial"/>
          <w:sz w:val="22"/>
          <w:szCs w:val="22"/>
          <w:rPrChange w:id="663" w:author="Guo, Shicheng" w:date="2019-08-12T12:41:00Z">
            <w:rPr>
              <w:rFonts w:ascii="Arial" w:hAnsi="Arial" w:cs="Arial"/>
              <w:sz w:val="22"/>
              <w:szCs w:val="22"/>
            </w:rPr>
          </w:rPrChange>
        </w:rPr>
      </w:pPr>
    </w:p>
    <w:p w14:paraId="1EABC087" w14:textId="08CAC45C" w:rsidR="001A6659" w:rsidRPr="00101454" w:rsidRDefault="00F44BF9" w:rsidP="00241815">
      <w:pPr>
        <w:jc w:val="both"/>
        <w:rPr>
          <w:rFonts w:ascii="Arial" w:hAnsi="Arial" w:cs="Arial"/>
          <w:sz w:val="22"/>
          <w:szCs w:val="22"/>
          <w:rPrChange w:id="664" w:author="Guo, Shicheng" w:date="2019-08-12T12:41:00Z">
            <w:rPr>
              <w:rFonts w:ascii="Arial" w:hAnsi="Arial" w:cs="Arial"/>
              <w:sz w:val="22"/>
              <w:szCs w:val="22"/>
            </w:rPr>
          </w:rPrChange>
        </w:rPr>
      </w:pPr>
      <w:r w:rsidRPr="00101454">
        <w:rPr>
          <w:rFonts w:ascii="Arial" w:hAnsi="Arial" w:cs="Arial"/>
          <w:sz w:val="22"/>
          <w:szCs w:val="22"/>
          <w:rPrChange w:id="665" w:author="Guo, Shicheng" w:date="2019-08-12T12:41:00Z">
            <w:rPr>
              <w:rFonts w:ascii="Arial" w:hAnsi="Arial" w:cs="Arial"/>
              <w:sz w:val="22"/>
              <w:szCs w:val="22"/>
            </w:rPr>
          </w:rPrChange>
        </w:rPr>
        <w:t xml:space="preserve">Abnormal alterations of DNA methylation have been recognized as an important event of cancer development. Global hypo-methylation arises early, which was linked to chromosomal instability and loss of </w:t>
      </w:r>
      <w:del w:id="666" w:author="Guo, Shicheng" w:date="2019-07-31T16:08:00Z">
        <w:r w:rsidRPr="00101454" w:rsidDel="0081723F">
          <w:rPr>
            <w:rFonts w:ascii="Arial" w:hAnsi="Arial" w:cs="Arial"/>
            <w:sz w:val="22"/>
            <w:szCs w:val="22"/>
            <w:rPrChange w:id="667" w:author="Guo, Shicheng" w:date="2019-08-12T12:41:00Z">
              <w:rPr>
                <w:rFonts w:ascii="Arial" w:hAnsi="Arial" w:cs="Arial"/>
                <w:sz w:val="22"/>
                <w:szCs w:val="22"/>
              </w:rPr>
            </w:rPrChange>
          </w:rPr>
          <w:delText>imprinting</w:delText>
        </w:r>
      </w:del>
      <w:ins w:id="668" w:author="Guo, Shicheng" w:date="2019-07-31T16:08:00Z">
        <w:r w:rsidR="0081723F" w:rsidRPr="00101454">
          <w:rPr>
            <w:rFonts w:ascii="Arial" w:hAnsi="Arial" w:cs="Arial"/>
            <w:sz w:val="22"/>
            <w:szCs w:val="22"/>
            <w:rPrChange w:id="669" w:author="Guo, Shicheng" w:date="2019-08-12T12:41:00Z">
              <w:rPr>
                <w:rFonts w:ascii="Arial" w:hAnsi="Arial" w:cs="Arial"/>
                <w:sz w:val="22"/>
                <w:szCs w:val="22"/>
              </w:rPr>
            </w:rPrChange>
          </w:rPr>
          <w:t xml:space="preserve">imprinting </w:t>
        </w:r>
      </w:ins>
      <w:r w:rsidR="00B55BF8" w:rsidRPr="00101454">
        <w:rPr>
          <w:rFonts w:ascii="Arial" w:hAnsi="Arial" w:cs="Arial"/>
          <w:sz w:val="22"/>
          <w:szCs w:val="22"/>
          <w:rPrChange w:id="670" w:author="Guo, Shicheng" w:date="2019-08-12T12:41:00Z">
            <w:rPr>
              <w:rFonts w:ascii="Arial" w:hAnsi="Arial" w:cs="Arial"/>
              <w:sz w:val="22"/>
              <w:szCs w:val="22"/>
            </w:rPr>
          </w:rPrChange>
        </w:rPr>
        <w:fldChar w:fldCharType="begin">
          <w:fldData xml:space="preserve">PEVuZE5vdGU+PENpdGU+PEF1dGhvcj5HcmFkeTwvQXV0aG9yPjxZZWFyPjIwMDg8L1llYXI+PFJl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</w:fldData>
        </w:fldChar>
      </w:r>
      <w:r w:rsidR="00B55BF8" w:rsidRPr="00101454">
        <w:rPr>
          <w:rFonts w:ascii="Arial" w:hAnsi="Arial" w:cs="Arial"/>
          <w:sz w:val="22"/>
          <w:szCs w:val="22"/>
          <w:rPrChange w:id="671" w:author="Guo, Shicheng" w:date="2019-08-12T12:41:00Z">
            <w:rPr>
              <w:rFonts w:ascii="Arial" w:hAnsi="Arial" w:cs="Arial"/>
              <w:sz w:val="22"/>
              <w:szCs w:val="22"/>
            </w:rPr>
          </w:rPrChange>
        </w:rPr>
        <w:instrText xml:space="preserve"> ADDIN EN.CITE </w:instrText>
      </w:r>
      <w:r w:rsidR="00B55BF8" w:rsidRPr="00101454">
        <w:rPr>
          <w:rFonts w:ascii="Arial" w:hAnsi="Arial" w:cs="Arial"/>
          <w:sz w:val="22"/>
          <w:szCs w:val="22"/>
          <w:rPrChange w:id="672" w:author="Guo, Shicheng" w:date="2019-08-12T12:41:00Z">
            <w:rPr>
              <w:rFonts w:ascii="Arial" w:hAnsi="Arial" w:cs="Arial"/>
              <w:sz w:val="22"/>
              <w:szCs w:val="22"/>
            </w:rPr>
          </w:rPrChange>
        </w:rPr>
        <w:fldChar w:fldCharType="begin">
          <w:fldData xml:space="preserve">PEVuZE5vdGU+PENpdGU+PEF1dGhvcj5HcmFkeTwvQXV0aG9yPjxZZWFyPjIwMDg8L1llYXI+PFJl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</w:fldData>
        </w:fldChar>
      </w:r>
      <w:r w:rsidR="00B55BF8" w:rsidRPr="00101454">
        <w:rPr>
          <w:rFonts w:ascii="Arial" w:hAnsi="Arial" w:cs="Arial"/>
          <w:sz w:val="22"/>
          <w:szCs w:val="22"/>
          <w:rPrChange w:id="673" w:author="Guo, Shicheng" w:date="2019-08-12T12:41:00Z">
            <w:rPr>
              <w:rFonts w:ascii="Arial" w:hAnsi="Arial" w:cs="Arial"/>
              <w:sz w:val="22"/>
              <w:szCs w:val="22"/>
            </w:rPr>
          </w:rPrChange>
        </w:rPr>
        <w:instrText xml:space="preserve"> ADDIN EN.CITE.DATA </w:instrText>
      </w:r>
      <w:r w:rsidR="00B55BF8" w:rsidRPr="00101454">
        <w:rPr>
          <w:rFonts w:ascii="Arial" w:hAnsi="Arial" w:cs="Arial"/>
          <w:sz w:val="22"/>
          <w:szCs w:val="22"/>
          <w:rPrChange w:id="674" w:author="Guo, Shicheng" w:date="2019-08-12T12:41:00Z">
            <w:rPr>
              <w:rFonts w:ascii="Arial" w:hAnsi="Arial" w:cs="Arial"/>
              <w:sz w:val="22"/>
              <w:szCs w:val="22"/>
            </w:rPr>
          </w:rPrChange>
        </w:rPr>
      </w:r>
      <w:r w:rsidR="00B55BF8" w:rsidRPr="00101454">
        <w:rPr>
          <w:rFonts w:ascii="Arial" w:hAnsi="Arial" w:cs="Arial"/>
          <w:sz w:val="22"/>
          <w:szCs w:val="22"/>
          <w:rPrChange w:id="675" w:author="Guo, Shicheng" w:date="2019-08-12T12:41:00Z">
            <w:rPr>
              <w:rFonts w:ascii="Arial" w:hAnsi="Arial" w:cs="Arial"/>
              <w:sz w:val="22"/>
              <w:szCs w:val="22"/>
            </w:rPr>
          </w:rPrChange>
        </w:rPr>
        <w:fldChar w:fldCharType="end"/>
      </w:r>
      <w:r w:rsidR="00B55BF8" w:rsidRPr="00101454">
        <w:rPr>
          <w:rFonts w:ascii="Arial" w:hAnsi="Arial" w:cs="Arial"/>
          <w:sz w:val="22"/>
          <w:szCs w:val="22"/>
          <w:rPrChange w:id="676" w:author="Guo, Shicheng" w:date="2019-08-12T12:41:00Z">
            <w:rPr>
              <w:rFonts w:ascii="Arial" w:hAnsi="Arial" w:cs="Arial"/>
              <w:sz w:val="22"/>
              <w:szCs w:val="22"/>
            </w:rPr>
          </w:rPrChange>
        </w:rPr>
      </w:r>
      <w:r w:rsidR="00B55BF8" w:rsidRPr="00101454">
        <w:rPr>
          <w:rFonts w:ascii="Arial" w:hAnsi="Arial" w:cs="Arial"/>
          <w:sz w:val="22"/>
          <w:szCs w:val="22"/>
          <w:rPrChange w:id="677" w:author="Guo, Shicheng" w:date="2019-08-12T12:41:00Z">
            <w:rPr>
              <w:rFonts w:ascii="Arial" w:hAnsi="Arial" w:cs="Arial"/>
              <w:sz w:val="22"/>
              <w:szCs w:val="22"/>
            </w:rPr>
          </w:rPrChange>
        </w:rPr>
        <w:fldChar w:fldCharType="separate"/>
      </w:r>
      <w:r w:rsidR="00B55BF8" w:rsidRPr="00101454">
        <w:rPr>
          <w:rFonts w:ascii="Arial" w:hAnsi="Arial" w:cs="Arial"/>
          <w:noProof/>
          <w:sz w:val="22"/>
          <w:szCs w:val="22"/>
          <w:rPrChange w:id="678" w:author="Guo, Shicheng" w:date="2019-08-12T12:41:00Z">
            <w:rPr>
              <w:rFonts w:ascii="Arial" w:hAnsi="Arial" w:cs="Arial"/>
              <w:noProof/>
              <w:sz w:val="22"/>
              <w:szCs w:val="22"/>
            </w:rPr>
          </w:rPrChange>
        </w:rPr>
        <w:t>[8, 9]</w:t>
      </w:r>
      <w:r w:rsidR="00B55BF8" w:rsidRPr="00101454">
        <w:rPr>
          <w:rFonts w:ascii="Arial" w:hAnsi="Arial" w:cs="Arial"/>
          <w:sz w:val="22"/>
          <w:szCs w:val="22"/>
          <w:rPrChange w:id="679" w:author="Guo, Shicheng" w:date="2019-08-12T12:41:00Z">
            <w:rPr>
              <w:rFonts w:ascii="Arial" w:hAnsi="Arial" w:cs="Arial"/>
              <w:sz w:val="22"/>
              <w:szCs w:val="22"/>
            </w:rPr>
          </w:rPrChange>
        </w:rPr>
        <w:fldChar w:fldCharType="end"/>
      </w:r>
      <w:r w:rsidRPr="00101454">
        <w:rPr>
          <w:rFonts w:ascii="Arial" w:hAnsi="Arial" w:cs="Arial"/>
          <w:sz w:val="22"/>
          <w:szCs w:val="22"/>
          <w:rPrChange w:id="680" w:author="Guo, Shicheng" w:date="2019-08-12T12:41:00Z">
            <w:rPr>
              <w:rFonts w:ascii="Arial" w:hAnsi="Arial" w:cs="Arial"/>
              <w:sz w:val="22"/>
              <w:szCs w:val="22"/>
            </w:rPr>
          </w:rPrChange>
        </w:rPr>
        <w:t xml:space="preserve">. Generally, </w:t>
      </w:r>
      <w:del w:id="681" w:author="Microsoft Office User" w:date="2019-08-12T20:25:00Z">
        <w:r w:rsidRPr="00101454" w:rsidDel="00212E92">
          <w:rPr>
            <w:rFonts w:ascii="Arial" w:hAnsi="Arial" w:cs="Arial"/>
            <w:sz w:val="22"/>
            <w:szCs w:val="22"/>
            <w:rPrChange w:id="682" w:author="Guo, Shicheng" w:date="2019-08-12T12:41:00Z">
              <w:rPr>
                <w:rFonts w:ascii="Arial" w:hAnsi="Arial" w:cs="Arial"/>
                <w:sz w:val="22"/>
                <w:szCs w:val="22"/>
              </w:rPr>
            </w:rPrChange>
          </w:rPr>
          <w:delText xml:space="preserve">in </w:delText>
        </w:r>
      </w:del>
      <w:ins w:id="683" w:author="Microsoft Office User" w:date="2019-08-12T20:25:00Z">
        <w:r w:rsidR="00212E92" w:rsidRPr="00101454">
          <w:rPr>
            <w:rFonts w:ascii="Arial" w:hAnsi="Arial" w:cs="Arial"/>
            <w:sz w:val="22"/>
            <w:szCs w:val="22"/>
            <w:rPrChange w:id="684" w:author="Guo, Shicheng" w:date="2019-08-12T12:41:00Z">
              <w:rPr>
                <w:rFonts w:ascii="Arial" w:hAnsi="Arial" w:cs="Arial"/>
                <w:sz w:val="22"/>
                <w:szCs w:val="22"/>
              </w:rPr>
            </w:rPrChange>
          </w:rPr>
          <w:t xml:space="preserve">during </w:t>
        </w:r>
      </w:ins>
      <w:del w:id="685" w:author="Microsoft Office User" w:date="2019-08-12T20:24:00Z">
        <w:r w:rsidRPr="00101454" w:rsidDel="00212E92">
          <w:rPr>
            <w:rFonts w:ascii="Arial" w:hAnsi="Arial" w:cs="Arial"/>
            <w:sz w:val="22"/>
            <w:szCs w:val="22"/>
            <w:rPrChange w:id="686" w:author="Guo, Shicheng" w:date="2019-08-12T12:41:00Z">
              <w:rPr>
                <w:rFonts w:ascii="Arial" w:hAnsi="Arial" w:cs="Arial"/>
                <w:sz w:val="22"/>
                <w:szCs w:val="22"/>
              </w:rPr>
            </w:rPrChange>
          </w:rPr>
          <w:delText xml:space="preserve">progression </w:delText>
        </w:r>
        <w:r w:rsidR="005127C1" w:rsidRPr="00101454" w:rsidDel="00212E92">
          <w:rPr>
            <w:rFonts w:ascii="Arial" w:hAnsi="Arial" w:cs="Arial"/>
            <w:sz w:val="22"/>
            <w:szCs w:val="22"/>
            <w:rPrChange w:id="687" w:author="Guo, Shicheng" w:date="2019-08-12T12:41:00Z">
              <w:rPr>
                <w:rFonts w:ascii="Arial" w:hAnsi="Arial" w:cs="Arial"/>
                <w:sz w:val="22"/>
                <w:szCs w:val="22"/>
              </w:rPr>
            </w:rPrChange>
          </w:rPr>
          <w:delText>of</w:delText>
        </w:r>
        <w:r w:rsidRPr="00101454" w:rsidDel="00212E92">
          <w:rPr>
            <w:rFonts w:ascii="Arial" w:hAnsi="Arial" w:cs="Arial"/>
            <w:sz w:val="22"/>
            <w:szCs w:val="22"/>
            <w:rPrChange w:id="688" w:author="Guo, Shicheng" w:date="2019-08-12T12:41:00Z">
              <w:rPr>
                <w:rFonts w:ascii="Arial" w:hAnsi="Arial" w:cs="Arial"/>
                <w:sz w:val="22"/>
                <w:szCs w:val="22"/>
              </w:rPr>
            </w:rPrChange>
          </w:rPr>
          <w:delText xml:space="preserve"> </w:delText>
        </w:r>
      </w:del>
      <w:r w:rsidRPr="00101454">
        <w:rPr>
          <w:rFonts w:ascii="Arial" w:hAnsi="Arial" w:cs="Arial"/>
          <w:sz w:val="22"/>
          <w:szCs w:val="22"/>
          <w:rPrChange w:id="689" w:author="Guo, Shicheng" w:date="2019-08-12T12:41:00Z">
            <w:rPr>
              <w:rFonts w:ascii="Arial" w:hAnsi="Arial" w:cs="Arial"/>
              <w:sz w:val="22"/>
              <w:szCs w:val="22"/>
            </w:rPr>
          </w:rPrChange>
        </w:rPr>
        <w:t>cancer</w:t>
      </w:r>
      <w:r w:rsidR="005127C1" w:rsidRPr="00101454">
        <w:rPr>
          <w:rFonts w:ascii="Arial" w:hAnsi="Arial" w:cs="Arial"/>
          <w:sz w:val="22"/>
          <w:szCs w:val="22"/>
          <w:rPrChange w:id="690" w:author="Guo, Shicheng" w:date="2019-08-12T12:41:00Z">
            <w:rPr>
              <w:rFonts w:ascii="Arial" w:hAnsi="Arial" w:cs="Arial"/>
              <w:sz w:val="22"/>
              <w:szCs w:val="22"/>
            </w:rPr>
          </w:rPrChange>
        </w:rPr>
        <w:t xml:space="preserve"> development</w:t>
      </w:r>
      <w:r w:rsidRPr="00101454">
        <w:rPr>
          <w:rFonts w:ascii="Arial" w:hAnsi="Arial" w:cs="Arial"/>
          <w:sz w:val="22"/>
          <w:szCs w:val="22"/>
          <w:rPrChange w:id="691" w:author="Guo, Shicheng" w:date="2019-08-12T12:41:00Z">
            <w:rPr>
              <w:rFonts w:ascii="Arial" w:hAnsi="Arial" w:cs="Arial"/>
              <w:sz w:val="22"/>
              <w:szCs w:val="22"/>
            </w:rPr>
          </w:rPrChange>
        </w:rPr>
        <w:t>, hundreds of genes are </w:t>
      </w:r>
      <w:r w:rsidR="008B50E2" w:rsidRPr="00101454">
        <w:rPr>
          <w:rFonts w:ascii="Arial" w:hAnsi="Arial" w:cs="Arial"/>
          <w:sz w:val="22"/>
          <w:szCs w:val="22"/>
          <w:rPrChange w:id="692" w:author="Guo, Shicheng" w:date="2019-08-12T12:41:00Z">
            <w:rPr/>
          </w:rPrChange>
        </w:rPr>
        <w:fldChar w:fldCharType="begin"/>
      </w:r>
      <w:r w:rsidR="008B50E2" w:rsidRPr="00101454">
        <w:rPr>
          <w:rFonts w:ascii="Arial" w:hAnsi="Arial" w:cs="Arial"/>
          <w:sz w:val="22"/>
          <w:szCs w:val="22"/>
          <w:rPrChange w:id="693" w:author="Guo, Shicheng" w:date="2019-08-12T12:41:00Z">
            <w:rPr/>
          </w:rPrChange>
        </w:rPr>
        <w:instrText xml:space="preserve"> HYPERLINK "https://en.wikipedia.org/wiki/Regulation_of_transcription_in_cancer" \l "Transcription_silencing/activation_in_cancers" \o "Regulation of transcription in cancer" </w:instrText>
      </w:r>
      <w:r w:rsidR="008B50E2" w:rsidRPr="00101454">
        <w:rPr>
          <w:rFonts w:ascii="Arial" w:hAnsi="Arial" w:cs="Arial"/>
          <w:sz w:val="22"/>
          <w:szCs w:val="22"/>
          <w:rPrChange w:id="694" w:author="Guo, Shicheng" w:date="2019-08-12T12:41:00Z">
            <w:rPr>
              <w:rFonts w:ascii="Arial" w:hAnsi="Arial" w:cs="Arial"/>
              <w:sz w:val="22"/>
              <w:szCs w:val="22"/>
            </w:rPr>
          </w:rPrChange>
        </w:rPr>
        <w:fldChar w:fldCharType="separate"/>
      </w:r>
      <w:r w:rsidRPr="00101454">
        <w:rPr>
          <w:rFonts w:ascii="Arial" w:hAnsi="Arial" w:cs="Arial"/>
          <w:sz w:val="22"/>
          <w:szCs w:val="22"/>
          <w:rPrChange w:id="695" w:author="Guo, Shicheng" w:date="2019-08-12T12:41:00Z">
            <w:rPr>
              <w:rFonts w:ascii="Arial" w:hAnsi="Arial" w:cs="Arial"/>
              <w:sz w:val="22"/>
              <w:szCs w:val="22"/>
            </w:rPr>
          </w:rPrChange>
        </w:rPr>
        <w:t xml:space="preserve">silenced or </w:t>
      </w:r>
      <w:del w:id="696" w:author="Guo, Shicheng" w:date="2019-07-31T16:08:00Z">
        <w:r w:rsidRPr="00101454" w:rsidDel="0081723F">
          <w:rPr>
            <w:rFonts w:ascii="Arial" w:hAnsi="Arial" w:cs="Arial"/>
            <w:sz w:val="22"/>
            <w:szCs w:val="22"/>
            <w:rPrChange w:id="697" w:author="Guo, Shicheng" w:date="2019-08-12T12:41:00Z">
              <w:rPr>
                <w:rFonts w:ascii="Arial" w:hAnsi="Arial" w:cs="Arial"/>
                <w:sz w:val="22"/>
                <w:szCs w:val="22"/>
              </w:rPr>
            </w:rPrChange>
          </w:rPr>
          <w:delText>activated</w:delText>
        </w:r>
      </w:del>
      <w:ins w:id="698" w:author="Guo, Shicheng" w:date="2019-07-31T16:08:00Z">
        <w:r w:rsidR="0081723F" w:rsidRPr="00101454">
          <w:rPr>
            <w:rFonts w:ascii="Arial" w:hAnsi="Arial" w:cs="Arial"/>
            <w:sz w:val="22"/>
            <w:szCs w:val="22"/>
            <w:rPrChange w:id="699" w:author="Guo, Shicheng" w:date="2019-08-12T12:41:00Z">
              <w:rPr>
                <w:rFonts w:ascii="Arial" w:hAnsi="Arial" w:cs="Arial"/>
                <w:sz w:val="22"/>
                <w:szCs w:val="22"/>
              </w:rPr>
            </w:rPrChange>
          </w:rPr>
          <w:t xml:space="preserve">activated </w:t>
        </w:r>
      </w:ins>
      <w:r w:rsidR="008B50E2" w:rsidRPr="00101454">
        <w:rPr>
          <w:rFonts w:ascii="Arial" w:hAnsi="Arial" w:cs="Arial"/>
          <w:sz w:val="22"/>
          <w:szCs w:val="22"/>
          <w:rPrChange w:id="700" w:author="Guo, Shicheng" w:date="2019-08-12T12:41:00Z">
            <w:rPr>
              <w:rFonts w:ascii="Arial" w:hAnsi="Arial" w:cs="Arial"/>
              <w:sz w:val="22"/>
              <w:szCs w:val="22"/>
            </w:rPr>
          </w:rPrChange>
        </w:rPr>
        <w:fldChar w:fldCharType="end"/>
      </w:r>
      <w:r w:rsidR="005127C1" w:rsidRPr="00101454">
        <w:rPr>
          <w:rFonts w:ascii="Arial" w:hAnsi="Arial" w:cs="Arial"/>
          <w:sz w:val="22"/>
          <w:szCs w:val="22"/>
          <w:rPrChange w:id="701" w:author="Guo, Shicheng" w:date="2019-08-12T12:41:00Z">
            <w:rPr>
              <w:rFonts w:ascii="Arial" w:hAnsi="Arial" w:cs="Arial"/>
              <w:sz w:val="22"/>
              <w:szCs w:val="22"/>
            </w:rPr>
          </w:rPrChange>
        </w:rPr>
        <w:fldChar w:fldCharType="begin">
          <w:fldData xml:space="preserve">PEVuZE5vdGU+PENpdGU+PEF1dGhvcj5TaGk8L0F1dGhvcj48WWVhcj4yMDE3PC9ZZWFyPjxSZWNO
dW0+Mjg8L1JlY051bT48RGlzcGxheVRleHQ+WzEwLTEyXTwvRGlzcGxheVRleHQ+PHJlY29yZD48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FE1705" w:rsidRPr="00101454">
        <w:rPr>
          <w:rFonts w:ascii="Arial" w:hAnsi="Arial" w:cs="Arial"/>
          <w:sz w:val="22"/>
          <w:szCs w:val="22"/>
          <w:rPrChange w:id="702" w:author="Guo, Shicheng" w:date="2019-08-12T12:41:00Z">
            <w:rPr>
              <w:rFonts w:ascii="Arial" w:hAnsi="Arial" w:cs="Arial"/>
              <w:sz w:val="22"/>
              <w:szCs w:val="22"/>
            </w:rPr>
          </w:rPrChange>
        </w:rPr>
        <w:instrText xml:space="preserve"> ADDIN EN.CITE </w:instrText>
      </w:r>
      <w:r w:rsidR="00FE1705" w:rsidRPr="00101454">
        <w:rPr>
          <w:rFonts w:ascii="Arial" w:hAnsi="Arial" w:cs="Arial"/>
          <w:sz w:val="22"/>
          <w:szCs w:val="22"/>
          <w:rPrChange w:id="703" w:author="Guo, Shicheng" w:date="2019-08-12T12:41:00Z">
            <w:rPr>
              <w:rFonts w:ascii="Arial" w:hAnsi="Arial" w:cs="Arial"/>
              <w:sz w:val="22"/>
              <w:szCs w:val="22"/>
            </w:rPr>
          </w:rPrChange>
        </w:rPr>
        <w:fldChar w:fldCharType="begin">
          <w:fldData xml:space="preserve">PEVuZE5vdGU+PENpdGU+PEF1dGhvcj5TaGk8L0F1dGhvcj48WWVhcj4yMDE3PC9ZZWFyPjxSZWNO
dW0+Mjg8L1JlY051bT48RGlzcGxheVRleHQ+WzEwLTEyXTwvRGlzcGxheVRleHQ+PHJlY29yZD48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FE1705" w:rsidRPr="00101454">
        <w:rPr>
          <w:rFonts w:ascii="Arial" w:hAnsi="Arial" w:cs="Arial"/>
          <w:sz w:val="22"/>
          <w:szCs w:val="22"/>
          <w:rPrChange w:id="704" w:author="Guo, Shicheng" w:date="2019-08-12T12:41:00Z">
            <w:rPr>
              <w:rFonts w:ascii="Arial" w:hAnsi="Arial" w:cs="Arial"/>
              <w:sz w:val="22"/>
              <w:szCs w:val="22"/>
            </w:rPr>
          </w:rPrChange>
        </w:rPr>
        <w:instrText xml:space="preserve"> ADDIN EN.CITE.DATA </w:instrText>
      </w:r>
      <w:r w:rsidR="00FE1705" w:rsidRPr="00101454">
        <w:rPr>
          <w:rFonts w:ascii="Arial" w:hAnsi="Arial" w:cs="Arial"/>
          <w:sz w:val="22"/>
          <w:szCs w:val="22"/>
          <w:rPrChange w:id="705" w:author="Guo, Shicheng" w:date="2019-08-12T12:41:00Z">
            <w:rPr>
              <w:rFonts w:ascii="Arial" w:hAnsi="Arial" w:cs="Arial"/>
              <w:sz w:val="22"/>
              <w:szCs w:val="22"/>
            </w:rPr>
          </w:rPrChange>
        </w:rPr>
      </w:r>
      <w:r w:rsidR="00FE1705" w:rsidRPr="00101454">
        <w:rPr>
          <w:rFonts w:ascii="Arial" w:hAnsi="Arial" w:cs="Arial"/>
          <w:sz w:val="22"/>
          <w:szCs w:val="22"/>
          <w:rPrChange w:id="706" w:author="Guo, Shicheng" w:date="2019-08-12T12:41:00Z">
            <w:rPr>
              <w:rFonts w:ascii="Arial" w:hAnsi="Arial" w:cs="Arial"/>
              <w:sz w:val="22"/>
              <w:szCs w:val="22"/>
            </w:rPr>
          </w:rPrChange>
        </w:rPr>
        <w:fldChar w:fldCharType="end"/>
      </w:r>
      <w:r w:rsidR="005127C1" w:rsidRPr="00101454">
        <w:rPr>
          <w:rFonts w:ascii="Arial" w:hAnsi="Arial" w:cs="Arial"/>
          <w:sz w:val="22"/>
          <w:szCs w:val="22"/>
          <w:rPrChange w:id="707" w:author="Guo, Shicheng" w:date="2019-08-12T12:41:00Z">
            <w:rPr>
              <w:rFonts w:ascii="Arial" w:hAnsi="Arial" w:cs="Arial"/>
              <w:sz w:val="22"/>
              <w:szCs w:val="22"/>
            </w:rPr>
          </w:rPrChange>
        </w:rPr>
      </w:r>
      <w:r w:rsidR="005127C1" w:rsidRPr="00101454">
        <w:rPr>
          <w:rFonts w:ascii="Arial" w:hAnsi="Arial" w:cs="Arial"/>
          <w:sz w:val="22"/>
          <w:szCs w:val="22"/>
          <w:rPrChange w:id="708" w:author="Guo, Shicheng" w:date="2019-08-12T12:41:00Z">
            <w:rPr>
              <w:rFonts w:ascii="Arial" w:hAnsi="Arial" w:cs="Arial"/>
              <w:sz w:val="22"/>
              <w:szCs w:val="22"/>
            </w:rPr>
          </w:rPrChange>
        </w:rPr>
        <w:fldChar w:fldCharType="separate"/>
      </w:r>
      <w:r w:rsidR="00FE1705" w:rsidRPr="00101454">
        <w:rPr>
          <w:rFonts w:ascii="Arial" w:hAnsi="Arial" w:cs="Arial"/>
          <w:noProof/>
          <w:sz w:val="22"/>
          <w:szCs w:val="22"/>
          <w:rPrChange w:id="709" w:author="Guo, Shicheng" w:date="2019-08-12T12:41:00Z">
            <w:rPr>
              <w:rFonts w:ascii="Arial" w:hAnsi="Arial" w:cs="Arial"/>
              <w:noProof/>
              <w:sz w:val="22"/>
              <w:szCs w:val="22"/>
            </w:rPr>
          </w:rPrChange>
        </w:rPr>
        <w:t>[10-12]</w:t>
      </w:r>
      <w:r w:rsidR="005127C1" w:rsidRPr="00101454">
        <w:rPr>
          <w:rFonts w:ascii="Arial" w:hAnsi="Arial" w:cs="Arial"/>
          <w:sz w:val="22"/>
          <w:szCs w:val="22"/>
          <w:rPrChange w:id="710" w:author="Guo, Shicheng" w:date="2019-08-12T12:41:00Z">
            <w:rPr>
              <w:rFonts w:ascii="Arial" w:hAnsi="Arial" w:cs="Arial"/>
              <w:sz w:val="22"/>
              <w:szCs w:val="22"/>
            </w:rPr>
          </w:rPrChange>
        </w:rPr>
        <w:fldChar w:fldCharType="end"/>
      </w:r>
      <w:r w:rsidRPr="00101454">
        <w:rPr>
          <w:rFonts w:ascii="Arial" w:hAnsi="Arial" w:cs="Arial"/>
          <w:sz w:val="22"/>
          <w:szCs w:val="22"/>
          <w:rPrChange w:id="711" w:author="Guo, Shicheng" w:date="2019-08-12T12:41:00Z">
            <w:rPr>
              <w:rFonts w:ascii="Arial" w:hAnsi="Arial" w:cs="Arial"/>
              <w:sz w:val="22"/>
              <w:szCs w:val="22"/>
            </w:rPr>
          </w:rPrChange>
        </w:rPr>
        <w:t>. Although silencing of some genes in cancers occurs by mutation, a large proportion of carcinogenic gene silencing is a result of altered DNA methylation. DNA methylation causing silencing in cancer typically occurs at multiple CpG sites in the </w:t>
      </w:r>
      <w:r w:rsidR="008B50E2" w:rsidRPr="00101454">
        <w:rPr>
          <w:rFonts w:ascii="Arial" w:hAnsi="Arial" w:cs="Arial"/>
          <w:sz w:val="22"/>
          <w:szCs w:val="22"/>
          <w:rPrChange w:id="712" w:author="Guo, Shicheng" w:date="2019-08-12T12:41:00Z">
            <w:rPr/>
          </w:rPrChange>
        </w:rPr>
        <w:fldChar w:fldCharType="begin"/>
      </w:r>
      <w:r w:rsidR="008B50E2" w:rsidRPr="00101454">
        <w:rPr>
          <w:rFonts w:ascii="Arial" w:hAnsi="Arial" w:cs="Arial"/>
          <w:sz w:val="22"/>
          <w:szCs w:val="22"/>
          <w:rPrChange w:id="713" w:author="Guo, Shicheng" w:date="2019-08-12T12:41:00Z">
            <w:rPr/>
          </w:rPrChange>
        </w:rPr>
        <w:instrText xml:space="preserve"> HYPERLINK "https://en.wikipedia.org/wiki/CpG_site" \l "CpG_island" \o "CpG site" </w:instrText>
      </w:r>
      <w:r w:rsidR="008B50E2" w:rsidRPr="00101454">
        <w:rPr>
          <w:rFonts w:ascii="Arial" w:hAnsi="Arial" w:cs="Arial"/>
          <w:sz w:val="22"/>
          <w:szCs w:val="22"/>
          <w:rPrChange w:id="714" w:author="Guo, Shicheng" w:date="2019-08-12T12:41:00Z">
            <w:rPr>
              <w:rFonts w:ascii="Arial" w:hAnsi="Arial" w:cs="Arial"/>
              <w:sz w:val="22"/>
              <w:szCs w:val="22"/>
            </w:rPr>
          </w:rPrChange>
        </w:rPr>
        <w:fldChar w:fldCharType="separate"/>
      </w:r>
      <w:r w:rsidRPr="00101454">
        <w:rPr>
          <w:rFonts w:ascii="Arial" w:hAnsi="Arial" w:cs="Arial"/>
          <w:sz w:val="22"/>
          <w:szCs w:val="22"/>
          <w:rPrChange w:id="715" w:author="Guo, Shicheng" w:date="2019-08-12T12:41:00Z">
            <w:rPr>
              <w:rFonts w:ascii="Arial" w:hAnsi="Arial" w:cs="Arial"/>
              <w:sz w:val="22"/>
              <w:szCs w:val="22"/>
            </w:rPr>
          </w:rPrChange>
        </w:rPr>
        <w:t>CpG islands</w:t>
      </w:r>
      <w:r w:rsidR="008B50E2" w:rsidRPr="00101454">
        <w:rPr>
          <w:rFonts w:ascii="Arial" w:hAnsi="Arial" w:cs="Arial"/>
          <w:sz w:val="22"/>
          <w:szCs w:val="22"/>
          <w:rPrChange w:id="716" w:author="Guo, Shicheng" w:date="2019-08-12T12:41:00Z">
            <w:rPr>
              <w:rFonts w:ascii="Arial" w:hAnsi="Arial" w:cs="Arial"/>
              <w:sz w:val="22"/>
              <w:szCs w:val="22"/>
            </w:rPr>
          </w:rPrChange>
        </w:rPr>
        <w:fldChar w:fldCharType="end"/>
      </w:r>
      <w:r w:rsidRPr="00101454">
        <w:rPr>
          <w:rFonts w:ascii="Arial" w:hAnsi="Arial" w:cs="Arial"/>
          <w:sz w:val="22"/>
          <w:szCs w:val="22"/>
          <w:rPrChange w:id="717" w:author="Guo, Shicheng" w:date="2019-08-12T12:41:00Z">
            <w:rPr>
              <w:rFonts w:ascii="Arial" w:hAnsi="Arial" w:cs="Arial"/>
              <w:sz w:val="22"/>
              <w:szCs w:val="22"/>
            </w:rPr>
          </w:rPrChange>
        </w:rPr>
        <w:t> that are present in the promoters of protein coding genes</w:t>
      </w:r>
      <w:ins w:id="718" w:author="Microsoft Office User" w:date="2019-08-12T20:30:00Z">
        <w:r w:rsidR="00E86F97" w:rsidRPr="00101454">
          <w:rPr>
            <w:rFonts w:ascii="Arial" w:hAnsi="Arial" w:cs="Arial"/>
            <w:sz w:val="22"/>
            <w:szCs w:val="22"/>
            <w:rPrChange w:id="719" w:author="Guo, Shicheng" w:date="2019-08-12T12:41:00Z">
              <w:rPr>
                <w:rFonts w:ascii="Arial" w:hAnsi="Arial" w:cs="Arial"/>
                <w:sz w:val="22"/>
                <w:szCs w:val="22"/>
              </w:rPr>
            </w:rPrChange>
          </w:rPr>
          <w:t xml:space="preserve"> </w:t>
        </w:r>
      </w:ins>
      <w:r w:rsidR="00FF7AB6" w:rsidRPr="00101454">
        <w:rPr>
          <w:rFonts w:ascii="Arial" w:hAnsi="Arial" w:cs="Arial"/>
          <w:sz w:val="22"/>
          <w:szCs w:val="22"/>
          <w:rPrChange w:id="720" w:author="Guo, Shicheng" w:date="2019-08-12T12:41:00Z">
            <w:rPr>
              <w:rFonts w:ascii="Arial" w:hAnsi="Arial" w:cs="Arial"/>
              <w:sz w:val="22"/>
              <w:szCs w:val="22"/>
            </w:rPr>
          </w:rPrChange>
        </w:rPr>
        <w:fldChar w:fldCharType="begin"/>
      </w:r>
      <w:r w:rsidR="00FE1705" w:rsidRPr="00101454">
        <w:rPr>
          <w:rFonts w:ascii="Arial" w:hAnsi="Arial" w:cs="Arial"/>
          <w:sz w:val="22"/>
          <w:szCs w:val="22"/>
          <w:rPrChange w:id="721" w:author="Guo, Shicheng" w:date="2019-08-12T12:41:00Z">
            <w:rPr>
              <w:rFonts w:ascii="Arial" w:hAnsi="Arial" w:cs="Arial"/>
              <w:sz w:val="22"/>
              <w:szCs w:val="22"/>
            </w:rPr>
          </w:rPrChange>
        </w:rPr>
        <w:instrText xml:space="preserve"> ADDIN EN.CITE &lt;EndNote&gt;&lt;Cite&gt;&lt;Author&gt;Morris&lt;/Author&gt;&lt;Year&gt;2017&lt;/Year&gt;&lt;RecNum&gt;10&lt;/RecNum&gt;&lt;DisplayText&gt;[13]&lt;/DisplayText&gt;&lt;record&gt;&lt;rec-number&gt;10&lt;/rec-number&gt;&lt;foreign-keys&gt;&lt;key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101454">
        <w:rPr>
          <w:rFonts w:ascii="Arial" w:hAnsi="Arial" w:cs="Arial"/>
          <w:sz w:val="22"/>
          <w:szCs w:val="22"/>
          <w:rPrChange w:id="722" w:author="Guo, Shicheng" w:date="2019-08-12T12:41:00Z">
            <w:rPr>
              <w:rFonts w:ascii="Arial" w:hAnsi="Arial" w:cs="Arial"/>
              <w:sz w:val="22"/>
              <w:szCs w:val="22"/>
            </w:rPr>
          </w:rPrChange>
        </w:rPr>
        <w:fldChar w:fldCharType="separate"/>
      </w:r>
      <w:r w:rsidR="00FE1705" w:rsidRPr="00101454">
        <w:rPr>
          <w:rFonts w:ascii="Arial" w:hAnsi="Arial" w:cs="Arial"/>
          <w:noProof/>
          <w:sz w:val="22"/>
          <w:szCs w:val="22"/>
          <w:rPrChange w:id="723" w:author="Guo, Shicheng" w:date="2019-08-12T12:41:00Z">
            <w:rPr>
              <w:rFonts w:ascii="Arial" w:hAnsi="Arial" w:cs="Arial"/>
              <w:noProof/>
              <w:sz w:val="22"/>
              <w:szCs w:val="22"/>
            </w:rPr>
          </w:rPrChange>
        </w:rPr>
        <w:t>[13]</w:t>
      </w:r>
      <w:r w:rsidR="00FF7AB6" w:rsidRPr="00101454">
        <w:rPr>
          <w:rFonts w:ascii="Arial" w:hAnsi="Arial" w:cs="Arial"/>
          <w:sz w:val="22"/>
          <w:szCs w:val="22"/>
          <w:rPrChange w:id="724" w:author="Guo, Shicheng" w:date="2019-08-12T12:41:00Z">
            <w:rPr>
              <w:rFonts w:ascii="Arial" w:hAnsi="Arial" w:cs="Arial"/>
              <w:sz w:val="22"/>
              <w:szCs w:val="22"/>
            </w:rPr>
          </w:rPrChange>
        </w:rPr>
        <w:fldChar w:fldCharType="end"/>
      </w:r>
      <w:r w:rsidRPr="00101454">
        <w:rPr>
          <w:rFonts w:ascii="Arial" w:hAnsi="Arial" w:cs="Arial"/>
          <w:sz w:val="22"/>
          <w:szCs w:val="22"/>
          <w:rPrChange w:id="725" w:author="Guo, Shicheng" w:date="2019-08-12T12:41:00Z">
            <w:rPr>
              <w:rFonts w:ascii="Arial" w:hAnsi="Arial" w:cs="Arial"/>
              <w:sz w:val="22"/>
              <w:szCs w:val="22"/>
            </w:rPr>
          </w:rPrChange>
        </w:rPr>
        <w:t xml:space="preserve">. At the background of whole genome hypo-methylation, gene-specific promoter hyper-methylation has been found to promote CRC by down-regulation the expression of key tumor suppressor gene, such as </w:t>
      </w:r>
      <w:r w:rsidR="00721322" w:rsidRPr="00101454">
        <w:rPr>
          <w:rFonts w:ascii="Arial" w:hAnsi="Arial" w:cs="Arial"/>
          <w:sz w:val="22"/>
          <w:szCs w:val="22"/>
          <w:rPrChange w:id="726" w:author="Guo, Shicheng" w:date="2019-08-12T12:41:00Z">
            <w:rPr>
              <w:rFonts w:ascii="Arial" w:hAnsi="Arial" w:cs="Arial"/>
              <w:sz w:val="22"/>
              <w:szCs w:val="22"/>
            </w:rPr>
          </w:rPrChange>
        </w:rPr>
        <w:t>CDKN2A, MLH1, and CDH1</w:t>
      </w:r>
      <w:r w:rsidR="0087514B" w:rsidRPr="00101454">
        <w:rPr>
          <w:rFonts w:ascii="Arial" w:hAnsi="Arial" w:cs="Arial"/>
          <w:sz w:val="22"/>
          <w:szCs w:val="22"/>
          <w:rPrChange w:id="727" w:author="Guo, Shicheng" w:date="2019-08-12T12:41:00Z">
            <w:rPr>
              <w:rFonts w:ascii="Arial" w:hAnsi="Arial" w:cs="Arial"/>
              <w:sz w:val="22"/>
              <w:szCs w:val="22"/>
            </w:rPr>
          </w:rPrChange>
        </w:rPr>
        <w:fldChar w:fldCharType="begin">
          <w:fldData xml:space="preserve">PEVuZE5vdGU+PENpdGU+PEF1dGhvcj5IZXJtYW48L0F1dGhvcj48WWVhcj4xOTk1PC9ZZWFyPjxS
ZWNOdW0+MTg8L1JlY051bT48RGlzcGxheVRleHQ+WzE0LTE2XTwvRGlzcGxheVRleHQ+PHJlY29y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FE1705" w:rsidRPr="00101454">
        <w:rPr>
          <w:rFonts w:ascii="Arial" w:hAnsi="Arial" w:cs="Arial"/>
          <w:sz w:val="22"/>
          <w:szCs w:val="22"/>
          <w:rPrChange w:id="728" w:author="Guo, Shicheng" w:date="2019-08-12T12:41:00Z">
            <w:rPr>
              <w:rFonts w:ascii="Arial" w:hAnsi="Arial" w:cs="Arial"/>
              <w:sz w:val="22"/>
              <w:szCs w:val="22"/>
            </w:rPr>
          </w:rPrChange>
        </w:rPr>
        <w:instrText xml:space="preserve"> ADDIN EN.CITE </w:instrText>
      </w:r>
      <w:r w:rsidR="00FE1705" w:rsidRPr="00101454">
        <w:rPr>
          <w:rFonts w:ascii="Arial" w:hAnsi="Arial" w:cs="Arial"/>
          <w:sz w:val="22"/>
          <w:szCs w:val="22"/>
          <w:rPrChange w:id="729" w:author="Guo, Shicheng" w:date="2019-08-12T12:41:00Z">
            <w:rPr>
              <w:rFonts w:ascii="Arial" w:hAnsi="Arial" w:cs="Arial"/>
              <w:sz w:val="22"/>
              <w:szCs w:val="22"/>
            </w:rPr>
          </w:rPrChange>
        </w:rPr>
        <w:fldChar w:fldCharType="begin">
          <w:fldData xml:space="preserve">PEVuZE5vdGU+PENpdGU+PEF1dGhvcj5IZXJtYW48L0F1dGhvcj48WWVhcj4xOTk1PC9ZZWFyPjxS
ZWNOdW0+MTg8L1JlY051bT48RGlzcGxheVRleHQ+WzE0LTE2XTwvRGlzcGxheVRleHQ+PHJlY29y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FE1705" w:rsidRPr="00101454">
        <w:rPr>
          <w:rFonts w:ascii="Arial" w:hAnsi="Arial" w:cs="Arial"/>
          <w:sz w:val="22"/>
          <w:szCs w:val="22"/>
          <w:rPrChange w:id="730" w:author="Guo, Shicheng" w:date="2019-08-12T12:41:00Z">
            <w:rPr>
              <w:rFonts w:ascii="Arial" w:hAnsi="Arial" w:cs="Arial"/>
              <w:sz w:val="22"/>
              <w:szCs w:val="22"/>
            </w:rPr>
          </w:rPrChange>
        </w:rPr>
        <w:instrText xml:space="preserve"> ADDIN EN.CITE.DATA </w:instrText>
      </w:r>
      <w:r w:rsidR="00FE1705" w:rsidRPr="00101454">
        <w:rPr>
          <w:rFonts w:ascii="Arial" w:hAnsi="Arial" w:cs="Arial"/>
          <w:sz w:val="22"/>
          <w:szCs w:val="22"/>
          <w:rPrChange w:id="731" w:author="Guo, Shicheng" w:date="2019-08-12T12:41:00Z">
            <w:rPr>
              <w:rFonts w:ascii="Arial" w:hAnsi="Arial" w:cs="Arial"/>
              <w:sz w:val="22"/>
              <w:szCs w:val="22"/>
            </w:rPr>
          </w:rPrChange>
        </w:rPr>
      </w:r>
      <w:r w:rsidR="00FE1705" w:rsidRPr="00101454">
        <w:rPr>
          <w:rFonts w:ascii="Arial" w:hAnsi="Arial" w:cs="Arial"/>
          <w:sz w:val="22"/>
          <w:szCs w:val="22"/>
          <w:rPrChange w:id="732" w:author="Guo, Shicheng" w:date="2019-08-12T12:41:00Z">
            <w:rPr>
              <w:rFonts w:ascii="Arial" w:hAnsi="Arial" w:cs="Arial"/>
              <w:sz w:val="22"/>
              <w:szCs w:val="22"/>
            </w:rPr>
          </w:rPrChange>
        </w:rPr>
        <w:fldChar w:fldCharType="end"/>
      </w:r>
      <w:r w:rsidR="0087514B" w:rsidRPr="00101454">
        <w:rPr>
          <w:rFonts w:ascii="Arial" w:hAnsi="Arial" w:cs="Arial"/>
          <w:sz w:val="22"/>
          <w:szCs w:val="22"/>
          <w:rPrChange w:id="733" w:author="Guo, Shicheng" w:date="2019-08-12T12:41:00Z">
            <w:rPr>
              <w:rFonts w:ascii="Arial" w:hAnsi="Arial" w:cs="Arial"/>
              <w:sz w:val="22"/>
              <w:szCs w:val="22"/>
            </w:rPr>
          </w:rPrChange>
        </w:rPr>
      </w:r>
      <w:r w:rsidR="0087514B" w:rsidRPr="00101454">
        <w:rPr>
          <w:rFonts w:ascii="Arial" w:hAnsi="Arial" w:cs="Arial"/>
          <w:sz w:val="22"/>
          <w:szCs w:val="22"/>
          <w:rPrChange w:id="734" w:author="Guo, Shicheng" w:date="2019-08-12T12:41:00Z">
            <w:rPr>
              <w:rFonts w:ascii="Arial" w:hAnsi="Arial" w:cs="Arial"/>
              <w:sz w:val="22"/>
              <w:szCs w:val="22"/>
            </w:rPr>
          </w:rPrChange>
        </w:rPr>
        <w:fldChar w:fldCharType="separate"/>
      </w:r>
      <w:r w:rsidR="00FE1705" w:rsidRPr="00101454">
        <w:rPr>
          <w:rFonts w:ascii="Arial" w:hAnsi="Arial" w:cs="Arial"/>
          <w:noProof/>
          <w:sz w:val="22"/>
          <w:szCs w:val="22"/>
          <w:rPrChange w:id="735" w:author="Guo, Shicheng" w:date="2019-08-12T12:41:00Z">
            <w:rPr>
              <w:rFonts w:ascii="Arial" w:hAnsi="Arial" w:cs="Arial"/>
              <w:noProof/>
              <w:sz w:val="22"/>
              <w:szCs w:val="22"/>
            </w:rPr>
          </w:rPrChange>
        </w:rPr>
        <w:t>[14-16]</w:t>
      </w:r>
      <w:r w:rsidR="0087514B" w:rsidRPr="00101454">
        <w:rPr>
          <w:rFonts w:ascii="Arial" w:hAnsi="Arial" w:cs="Arial"/>
          <w:sz w:val="22"/>
          <w:szCs w:val="22"/>
          <w:rPrChange w:id="736" w:author="Guo, Shicheng" w:date="2019-08-12T12:41:00Z">
            <w:rPr>
              <w:rFonts w:ascii="Arial" w:hAnsi="Arial" w:cs="Arial"/>
              <w:sz w:val="22"/>
              <w:szCs w:val="22"/>
            </w:rPr>
          </w:rPrChange>
        </w:rPr>
        <w:fldChar w:fldCharType="end"/>
      </w:r>
      <w:r w:rsidRPr="00101454">
        <w:rPr>
          <w:rFonts w:ascii="Arial" w:hAnsi="Arial" w:cs="Arial"/>
          <w:sz w:val="22"/>
          <w:szCs w:val="22"/>
          <w:rPrChange w:id="737" w:author="Guo, Shicheng" w:date="2019-08-12T12:41:00Z">
            <w:rPr>
              <w:rFonts w:ascii="Arial" w:hAnsi="Arial" w:cs="Arial"/>
              <w:sz w:val="22"/>
              <w:szCs w:val="22"/>
            </w:rPr>
          </w:rPrChange>
        </w:rPr>
        <w:t>. Although extensive epigenetic alterations have been illustrated over the past years, CRC is still not well understood at the molecular level. CRC is a heterogeneous disease, which typically starts from the </w:t>
      </w:r>
      <w:r w:rsidR="008B50E2" w:rsidRPr="00101454">
        <w:rPr>
          <w:rFonts w:ascii="Arial" w:hAnsi="Arial" w:cs="Arial"/>
          <w:sz w:val="22"/>
          <w:szCs w:val="22"/>
          <w:rPrChange w:id="738" w:author="Guo, Shicheng" w:date="2019-08-12T12:41:00Z">
            <w:rPr/>
          </w:rPrChange>
        </w:rPr>
        <w:fldChar w:fldCharType="begin"/>
      </w:r>
      <w:r w:rsidR="008B50E2" w:rsidRPr="00101454">
        <w:rPr>
          <w:rFonts w:ascii="Arial" w:hAnsi="Arial" w:cs="Arial"/>
          <w:sz w:val="22"/>
          <w:szCs w:val="22"/>
          <w:rPrChange w:id="739" w:author="Guo, Shicheng" w:date="2019-08-12T12:41:00Z">
            <w:rPr/>
          </w:rPrChange>
        </w:rPr>
        <w:instrText xml:space="preserve"> HYPERLINK "https://en.wikipedia.org/wiki/Adenoma" \o "Adenoma" </w:instrText>
      </w:r>
      <w:r w:rsidR="008B50E2" w:rsidRPr="00101454">
        <w:rPr>
          <w:rFonts w:ascii="Arial" w:hAnsi="Arial" w:cs="Arial"/>
          <w:sz w:val="22"/>
          <w:szCs w:val="22"/>
          <w:rPrChange w:id="740" w:author="Guo, Shicheng" w:date="2019-08-12T12:41:00Z">
            <w:rPr>
              <w:rFonts w:ascii="Arial" w:hAnsi="Arial" w:cs="Arial"/>
              <w:sz w:val="22"/>
              <w:szCs w:val="22"/>
            </w:rPr>
          </w:rPrChange>
        </w:rPr>
        <w:fldChar w:fldCharType="separate"/>
      </w:r>
      <w:r w:rsidRPr="00101454">
        <w:rPr>
          <w:rFonts w:ascii="Arial" w:hAnsi="Arial" w:cs="Arial"/>
          <w:sz w:val="22"/>
          <w:szCs w:val="22"/>
          <w:rPrChange w:id="741" w:author="Guo, Shicheng" w:date="2019-08-12T12:41:00Z">
            <w:rPr>
              <w:rFonts w:ascii="Arial" w:hAnsi="Arial" w:cs="Arial"/>
              <w:sz w:val="22"/>
              <w:szCs w:val="22"/>
            </w:rPr>
          </w:rPrChange>
        </w:rPr>
        <w:t>benign tumor</w:t>
      </w:r>
      <w:r w:rsidR="008B50E2" w:rsidRPr="00101454">
        <w:rPr>
          <w:rFonts w:ascii="Arial" w:hAnsi="Arial" w:cs="Arial"/>
          <w:sz w:val="22"/>
          <w:szCs w:val="22"/>
          <w:rPrChange w:id="742" w:author="Guo, Shicheng" w:date="2019-08-12T12:41:00Z">
            <w:rPr>
              <w:rFonts w:ascii="Arial" w:hAnsi="Arial" w:cs="Arial"/>
              <w:sz w:val="22"/>
              <w:szCs w:val="22"/>
            </w:rPr>
          </w:rPrChange>
        </w:rPr>
        <w:fldChar w:fldCharType="end"/>
      </w:r>
      <w:r w:rsidRPr="00101454">
        <w:rPr>
          <w:rFonts w:ascii="Arial" w:hAnsi="Arial" w:cs="Arial"/>
          <w:sz w:val="22"/>
          <w:szCs w:val="22"/>
          <w:rPrChange w:id="743" w:author="Guo, Shicheng" w:date="2019-08-12T12:41:00Z">
            <w:rPr>
              <w:rFonts w:ascii="Arial" w:hAnsi="Arial" w:cs="Arial"/>
              <w:sz w:val="22"/>
              <w:szCs w:val="22"/>
            </w:rPr>
          </w:rPrChange>
        </w:rPr>
        <w:t>, often in the form of the adenoma, and past more than 10 years becomes malignant cancer</w:t>
      </w:r>
      <w:ins w:id="744" w:author="Microsoft Office User" w:date="2019-08-12T22:43:00Z">
        <w:r w:rsidR="00E040B1" w:rsidRPr="00101454">
          <w:rPr>
            <w:rFonts w:ascii="Arial" w:hAnsi="Arial" w:cs="Arial"/>
            <w:sz w:val="22"/>
            <w:szCs w:val="22"/>
            <w:rPrChange w:id="745" w:author="Guo, Shicheng" w:date="2019-08-12T12:41:00Z">
              <w:rPr>
                <w:rFonts w:ascii="Arial" w:hAnsi="Arial" w:cs="Arial"/>
                <w:sz w:val="22"/>
                <w:szCs w:val="22"/>
              </w:rPr>
            </w:rPrChange>
          </w:rPr>
          <w:t xml:space="preserve"> </w:t>
        </w:r>
      </w:ins>
      <w:r w:rsidR="00A372C9" w:rsidRPr="00101454">
        <w:rPr>
          <w:rFonts w:ascii="Arial" w:hAnsi="Arial" w:cs="Arial"/>
          <w:sz w:val="22"/>
          <w:szCs w:val="22"/>
          <w:rPrChange w:id="746" w:author="Guo, Shicheng" w:date="2019-08-12T12:41:00Z">
            <w:rPr>
              <w:rFonts w:ascii="Arial" w:hAnsi="Arial" w:cs="Arial"/>
              <w:sz w:val="22"/>
              <w:szCs w:val="22"/>
            </w:rPr>
          </w:rPrChange>
        </w:rPr>
        <w:fldChar w:fldCharType="begin"/>
      </w:r>
      <w:r w:rsidR="00FE1705" w:rsidRPr="00101454">
        <w:rPr>
          <w:rFonts w:ascii="Arial" w:hAnsi="Arial" w:cs="Arial"/>
          <w:sz w:val="22"/>
          <w:szCs w:val="22"/>
          <w:rPrChange w:id="747" w:author="Guo, Shicheng" w:date="2019-08-12T12:41:00Z">
            <w:rPr>
              <w:rFonts w:ascii="Arial" w:hAnsi="Arial" w:cs="Arial"/>
              <w:sz w:val="22"/>
              <w:szCs w:val="22"/>
            </w:rPr>
          </w:rPrChange>
        </w:rPr>
        <w:instrText xml:space="preserve"> ADDIN EN.CITE &lt;EndNote&gt;&lt;Cite&gt;&lt;Author&gt;Witold&lt;/Author&gt;&lt;Year&gt;2018&lt;/Year&gt;&lt;RecNum&gt;3&lt;/RecNum&gt;&lt;DisplayText&gt;[17]&lt;/DisplayText&gt;&lt;record&gt;&lt;rec-number&gt;3&lt;/rec-number&gt;&lt;foreign-keys&gt;&lt;key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101454">
        <w:rPr>
          <w:rFonts w:ascii="Arial" w:hAnsi="Arial" w:cs="Arial"/>
          <w:sz w:val="22"/>
          <w:szCs w:val="22"/>
          <w:rPrChange w:id="748" w:author="Guo, Shicheng" w:date="2019-08-12T12:41:00Z">
            <w:rPr>
              <w:rFonts w:ascii="Arial" w:hAnsi="Arial" w:cs="Arial"/>
              <w:sz w:val="22"/>
              <w:szCs w:val="22"/>
            </w:rPr>
          </w:rPrChange>
        </w:rPr>
        <w:fldChar w:fldCharType="separate"/>
      </w:r>
      <w:r w:rsidR="00FE1705" w:rsidRPr="00101454">
        <w:rPr>
          <w:rFonts w:ascii="Arial" w:hAnsi="Arial" w:cs="Arial"/>
          <w:noProof/>
          <w:sz w:val="22"/>
          <w:szCs w:val="22"/>
          <w:rPrChange w:id="749" w:author="Guo, Shicheng" w:date="2019-08-12T12:41:00Z">
            <w:rPr>
              <w:rFonts w:ascii="Arial" w:hAnsi="Arial" w:cs="Arial"/>
              <w:noProof/>
              <w:sz w:val="22"/>
              <w:szCs w:val="22"/>
            </w:rPr>
          </w:rPrChange>
        </w:rPr>
        <w:t>[17]</w:t>
      </w:r>
      <w:r w:rsidR="00A372C9" w:rsidRPr="00101454">
        <w:rPr>
          <w:rFonts w:ascii="Arial" w:hAnsi="Arial" w:cs="Arial"/>
          <w:sz w:val="22"/>
          <w:szCs w:val="22"/>
          <w:rPrChange w:id="750" w:author="Guo, Shicheng" w:date="2019-08-12T12:41:00Z">
            <w:rPr>
              <w:rFonts w:ascii="Arial" w:hAnsi="Arial" w:cs="Arial"/>
              <w:sz w:val="22"/>
              <w:szCs w:val="22"/>
            </w:rPr>
          </w:rPrChange>
        </w:rPr>
        <w:fldChar w:fldCharType="end"/>
      </w:r>
      <w:r w:rsidRPr="00101454">
        <w:rPr>
          <w:rFonts w:ascii="Arial" w:hAnsi="Arial" w:cs="Arial"/>
          <w:sz w:val="22"/>
          <w:szCs w:val="22"/>
          <w:rPrChange w:id="751" w:author="Guo, Shicheng" w:date="2019-08-12T12:41:00Z">
            <w:rPr>
              <w:rFonts w:ascii="Arial" w:hAnsi="Arial" w:cs="Arial"/>
              <w:sz w:val="22"/>
              <w:szCs w:val="22"/>
            </w:rPr>
          </w:rPrChange>
        </w:rPr>
        <w:t xml:space="preserve">. Even </w:t>
      </w:r>
      <w:r w:rsidR="00A372C9" w:rsidRPr="00101454">
        <w:rPr>
          <w:rFonts w:ascii="Arial" w:hAnsi="Arial" w:cs="Arial"/>
          <w:sz w:val="22"/>
          <w:szCs w:val="22"/>
          <w:rPrChange w:id="752" w:author="Guo, Shicheng" w:date="2019-08-12T12:41:00Z">
            <w:rPr>
              <w:rFonts w:ascii="Arial" w:hAnsi="Arial" w:cs="Arial"/>
              <w:sz w:val="22"/>
              <w:szCs w:val="22"/>
            </w:rPr>
          </w:rPrChange>
        </w:rPr>
        <w:t xml:space="preserve">CRC in </w:t>
      </w:r>
      <w:r w:rsidRPr="00101454">
        <w:rPr>
          <w:rFonts w:ascii="Arial" w:hAnsi="Arial" w:cs="Arial"/>
          <w:sz w:val="22"/>
          <w:szCs w:val="22"/>
          <w:rPrChange w:id="753" w:author="Guo, Shicheng" w:date="2019-08-12T12:41:00Z">
            <w:rPr>
              <w:rFonts w:ascii="Arial" w:hAnsi="Arial" w:cs="Arial"/>
              <w:sz w:val="22"/>
              <w:szCs w:val="22"/>
            </w:rPr>
          </w:rPrChange>
        </w:rPr>
        <w:t xml:space="preserve">both incidence and mortality are higher in all kinds of cancer, adenoma stage </w:t>
      </w:r>
      <w:del w:id="754" w:author="Microsoft Office User" w:date="2019-08-12T22:43:00Z">
        <w:r w:rsidRPr="00101454" w:rsidDel="00E040B1">
          <w:rPr>
            <w:rFonts w:ascii="Arial" w:hAnsi="Arial" w:cs="Arial"/>
            <w:sz w:val="22"/>
            <w:szCs w:val="22"/>
            <w:rPrChange w:id="755" w:author="Guo, Shicheng" w:date="2019-08-12T12:41:00Z">
              <w:rPr>
                <w:rFonts w:ascii="Arial" w:hAnsi="Arial" w:cs="Arial"/>
                <w:sz w:val="22"/>
                <w:szCs w:val="22"/>
              </w:rPr>
            </w:rPrChange>
          </w:rPr>
          <w:delText>provide</w:delText>
        </w:r>
      </w:del>
      <w:ins w:id="756" w:author="Microsoft Office User" w:date="2019-08-12T22:43:00Z">
        <w:r w:rsidR="00E040B1" w:rsidRPr="00101454">
          <w:rPr>
            <w:rFonts w:ascii="Arial" w:hAnsi="Arial" w:cs="Arial"/>
            <w:sz w:val="22"/>
            <w:szCs w:val="22"/>
            <w:rPrChange w:id="757" w:author="Guo, Shicheng" w:date="2019-08-12T12:41:00Z">
              <w:rPr>
                <w:rFonts w:ascii="Arial" w:hAnsi="Arial" w:cs="Arial"/>
                <w:sz w:val="22"/>
                <w:szCs w:val="22"/>
              </w:rPr>
            </w:rPrChange>
          </w:rPr>
          <w:t>provides</w:t>
        </w:r>
      </w:ins>
      <w:r w:rsidRPr="00101454">
        <w:rPr>
          <w:rFonts w:ascii="Arial" w:hAnsi="Arial" w:cs="Arial"/>
          <w:sz w:val="22"/>
          <w:szCs w:val="22"/>
          <w:rPrChange w:id="758" w:author="Guo, Shicheng" w:date="2019-08-12T12:41:00Z">
            <w:rPr>
              <w:rFonts w:ascii="Arial" w:hAnsi="Arial" w:cs="Arial"/>
              <w:sz w:val="22"/>
              <w:szCs w:val="22"/>
            </w:rPr>
          </w:rPrChange>
        </w:rPr>
        <w:t xml:space="preserve"> an excellent opportunity to prevent its cancerization and get excellent survival. A large of studies were focusing on CRC, while a part of them treated adenoma as middle stage lacking of further specific study. Actually, colorectal adenoma has different pathologic stages (low-grade adenoma and high-grade adenoma), and no research has compared the different adenomas of different stages</w:t>
      </w:r>
      <w:r w:rsidR="00E21D97" w:rsidRPr="00101454">
        <w:rPr>
          <w:rFonts w:ascii="Arial" w:hAnsi="Arial" w:cs="Arial"/>
          <w:sz w:val="22"/>
          <w:szCs w:val="22"/>
          <w:rPrChange w:id="759" w:author="Guo, Shicheng" w:date="2019-08-12T12:41:00Z">
            <w:rPr>
              <w:rFonts w:ascii="Arial" w:hAnsi="Arial" w:cs="Arial"/>
              <w:sz w:val="22"/>
              <w:szCs w:val="22"/>
            </w:rPr>
          </w:rPrChange>
        </w:rPr>
        <w:t xml:space="preserve"> at Whole-genome DNA methylation level</w:t>
      </w:r>
      <w:r w:rsidR="00E21D97" w:rsidRPr="00101454">
        <w:rPr>
          <w:rFonts w:ascii="Arial" w:hAnsi="Arial" w:cs="Arial"/>
          <w:sz w:val="22"/>
          <w:szCs w:val="22"/>
          <w:rPrChange w:id="760" w:author="Guo, Shicheng" w:date="2019-08-12T12:41:00Z">
            <w:rPr>
              <w:rFonts w:ascii="Arial" w:hAnsi="Arial" w:cs="Arial"/>
              <w:sz w:val="22"/>
              <w:szCs w:val="22"/>
            </w:rPr>
          </w:rPrChange>
        </w:rPr>
        <w:fldChar w:fldCharType="begin"/>
      </w:r>
      <w:r w:rsidR="00FE1705" w:rsidRPr="00101454">
        <w:rPr>
          <w:rFonts w:ascii="Arial" w:hAnsi="Arial" w:cs="Arial"/>
          <w:sz w:val="22"/>
          <w:szCs w:val="22"/>
          <w:rPrChange w:id="761" w:author="Guo, Shicheng" w:date="2019-08-12T12:41:00Z">
            <w:rPr>
              <w:rFonts w:ascii="Arial" w:hAnsi="Arial" w:cs="Arial"/>
              <w:sz w:val="22"/>
              <w:szCs w:val="22"/>
            </w:rPr>
          </w:rPrChange>
        </w:rPr>
        <w:instrText xml:space="preserve"> ADDIN EN.CITE &lt;EndNote&gt;&lt;Cite&gt;&lt;Author&gt;Rex&lt;/Author&gt;&lt;Year&gt;2009&lt;/Year&gt;&lt;RecNum&gt;21&lt;/RecNum&gt;&lt;DisplayText&gt;[18]&lt;/DisplayText&gt;&lt;record&gt;&lt;rec-number&gt;21&lt;/rec-number&gt;&lt;foreign-keys&gt;&lt;key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E21D97" w:rsidRPr="00101454">
        <w:rPr>
          <w:rFonts w:ascii="Arial" w:hAnsi="Arial" w:cs="Arial"/>
          <w:sz w:val="22"/>
          <w:szCs w:val="22"/>
          <w:rPrChange w:id="762" w:author="Guo, Shicheng" w:date="2019-08-12T12:41:00Z">
            <w:rPr>
              <w:rFonts w:ascii="Arial" w:hAnsi="Arial" w:cs="Arial"/>
              <w:sz w:val="22"/>
              <w:szCs w:val="22"/>
            </w:rPr>
          </w:rPrChange>
        </w:rPr>
        <w:fldChar w:fldCharType="separate"/>
      </w:r>
      <w:r w:rsidR="00FE1705" w:rsidRPr="00101454">
        <w:rPr>
          <w:rFonts w:ascii="Arial" w:hAnsi="Arial" w:cs="Arial"/>
          <w:noProof/>
          <w:sz w:val="22"/>
          <w:szCs w:val="22"/>
          <w:rPrChange w:id="763" w:author="Guo, Shicheng" w:date="2019-08-12T12:41:00Z">
            <w:rPr>
              <w:rFonts w:ascii="Arial" w:hAnsi="Arial" w:cs="Arial"/>
              <w:noProof/>
              <w:sz w:val="22"/>
              <w:szCs w:val="22"/>
            </w:rPr>
          </w:rPrChange>
        </w:rPr>
        <w:t>[18]</w:t>
      </w:r>
      <w:r w:rsidR="00E21D97" w:rsidRPr="00101454">
        <w:rPr>
          <w:rFonts w:ascii="Arial" w:hAnsi="Arial" w:cs="Arial"/>
          <w:sz w:val="22"/>
          <w:szCs w:val="22"/>
          <w:rPrChange w:id="764" w:author="Guo, Shicheng" w:date="2019-08-12T12:41:00Z">
            <w:rPr>
              <w:rFonts w:ascii="Arial" w:hAnsi="Arial" w:cs="Arial"/>
              <w:sz w:val="22"/>
              <w:szCs w:val="22"/>
            </w:rPr>
          </w:rPrChange>
        </w:rPr>
        <w:fldChar w:fldCharType="end"/>
      </w:r>
      <w:r w:rsidRPr="00101454">
        <w:rPr>
          <w:rFonts w:ascii="Arial" w:hAnsi="Arial" w:cs="Arial"/>
          <w:sz w:val="22"/>
          <w:szCs w:val="22"/>
          <w:rPrChange w:id="765" w:author="Guo, Shicheng" w:date="2019-08-12T12:41:00Z">
            <w:rPr>
              <w:rFonts w:ascii="Arial" w:hAnsi="Arial" w:cs="Arial"/>
              <w:sz w:val="22"/>
              <w:szCs w:val="22"/>
            </w:rPr>
          </w:rPrChange>
        </w:rPr>
        <w:t>. Besides, alterations on low-grade adenoma maybe potential diagnostic biomarker.</w:t>
      </w:r>
      <w:r w:rsidR="004479B3" w:rsidRPr="00101454">
        <w:rPr>
          <w:rFonts w:ascii="Arial" w:hAnsi="Arial" w:cs="Arial"/>
          <w:sz w:val="22"/>
          <w:szCs w:val="22"/>
          <w:rPrChange w:id="766" w:author="Guo, Shicheng" w:date="2019-08-12T12:41:00Z">
            <w:rPr>
              <w:rFonts w:ascii="Arial" w:hAnsi="Arial" w:cs="Arial"/>
              <w:sz w:val="22"/>
              <w:szCs w:val="22"/>
            </w:rPr>
          </w:rPrChange>
        </w:rPr>
        <w:t xml:space="preserve"> </w:t>
      </w:r>
      <w:r w:rsidR="00105BA5" w:rsidRPr="00101454">
        <w:rPr>
          <w:rFonts w:ascii="Arial" w:hAnsi="Arial" w:cs="Arial"/>
          <w:sz w:val="22"/>
          <w:szCs w:val="22"/>
          <w:rPrChange w:id="767" w:author="Guo, Shicheng" w:date="2019-08-12T12:41:00Z">
            <w:rPr>
              <w:rFonts w:ascii="Arial" w:hAnsi="Arial" w:cs="Arial"/>
              <w:sz w:val="22"/>
              <w:szCs w:val="22"/>
            </w:rPr>
          </w:rPrChange>
        </w:rPr>
        <w:t>Therefore, the comprehensive understanding to the genome-wide DNA methylation profile for colorectal cancer, especially the early stage pre-cancerous lesions</w:t>
      </w:r>
      <w:r w:rsidR="006457BC" w:rsidRPr="00101454">
        <w:rPr>
          <w:rFonts w:ascii="Arial" w:hAnsi="Arial" w:cs="Arial"/>
          <w:sz w:val="22"/>
          <w:szCs w:val="22"/>
          <w:rPrChange w:id="768" w:author="Guo, Shicheng" w:date="2019-08-12T12:41:00Z">
            <w:rPr>
              <w:rFonts w:ascii="Arial" w:hAnsi="Arial" w:cs="Arial"/>
              <w:sz w:val="22"/>
              <w:szCs w:val="22"/>
            </w:rPr>
          </w:rPrChange>
        </w:rPr>
        <w:t xml:space="preserve"> (</w:t>
      </w:r>
      <w:r w:rsidR="004D4A78" w:rsidRPr="00101454">
        <w:rPr>
          <w:rFonts w:ascii="Arial" w:hAnsi="Arial" w:cs="Arial"/>
          <w:sz w:val="22"/>
          <w:szCs w:val="22"/>
          <w:rPrChange w:id="769" w:author="Guo, Shicheng" w:date="2019-08-12T12:41:00Z">
            <w:rPr>
              <w:rFonts w:ascii="Arial" w:hAnsi="Arial" w:cs="Arial"/>
              <w:sz w:val="22"/>
              <w:szCs w:val="22"/>
            </w:rPr>
          </w:rPrChange>
        </w:rPr>
        <w:t>low-grade adenoma</w:t>
      </w:r>
      <w:r w:rsidR="006457BC" w:rsidRPr="00101454">
        <w:rPr>
          <w:rFonts w:ascii="Arial" w:hAnsi="Arial" w:cs="Arial"/>
          <w:sz w:val="22"/>
          <w:szCs w:val="22"/>
          <w:rPrChange w:id="770" w:author="Guo, Shicheng" w:date="2019-08-12T12:41:00Z">
            <w:rPr>
              <w:rFonts w:ascii="Arial" w:hAnsi="Arial" w:cs="Arial"/>
              <w:sz w:val="22"/>
              <w:szCs w:val="22"/>
            </w:rPr>
          </w:rPrChange>
        </w:rPr>
        <w:t xml:space="preserve"> and </w:t>
      </w:r>
      <w:r w:rsidR="004D4A78" w:rsidRPr="00101454">
        <w:rPr>
          <w:rFonts w:ascii="Arial" w:hAnsi="Arial" w:cs="Arial"/>
          <w:sz w:val="22"/>
          <w:szCs w:val="22"/>
          <w:rPrChange w:id="771" w:author="Guo, Shicheng" w:date="2019-08-12T12:41:00Z">
            <w:rPr>
              <w:rFonts w:ascii="Arial" w:hAnsi="Arial" w:cs="Arial"/>
              <w:sz w:val="22"/>
              <w:szCs w:val="22"/>
            </w:rPr>
          </w:rPrChange>
        </w:rPr>
        <w:t>high-grade adenoma</w:t>
      </w:r>
      <w:r w:rsidR="006457BC" w:rsidRPr="00101454">
        <w:rPr>
          <w:rFonts w:ascii="Arial" w:hAnsi="Arial" w:cs="Arial"/>
          <w:sz w:val="22"/>
          <w:szCs w:val="22"/>
          <w:rPrChange w:id="772" w:author="Guo, Shicheng" w:date="2019-08-12T12:41:00Z">
            <w:rPr>
              <w:rFonts w:ascii="Arial" w:hAnsi="Arial" w:cs="Arial"/>
              <w:sz w:val="22"/>
              <w:szCs w:val="22"/>
            </w:rPr>
          </w:rPrChange>
        </w:rPr>
        <w:t>)</w:t>
      </w:r>
      <w:r w:rsidR="00105BA5" w:rsidRPr="00101454">
        <w:rPr>
          <w:rFonts w:ascii="Arial" w:hAnsi="Arial" w:cs="Arial"/>
          <w:sz w:val="22"/>
          <w:szCs w:val="22"/>
          <w:rPrChange w:id="773" w:author="Guo, Shicheng" w:date="2019-08-12T12:41:00Z">
            <w:rPr>
              <w:rFonts w:ascii="Arial" w:hAnsi="Arial" w:cs="Arial"/>
              <w:sz w:val="22"/>
              <w:szCs w:val="22"/>
            </w:rPr>
          </w:rPrChange>
        </w:rPr>
        <w:t xml:space="preserve">, will provide important resources for cancer early diagnosis and candidate biomarkers for cell-free DNA methylation research. </w:t>
      </w:r>
    </w:p>
    <w:p w14:paraId="6344BB76" w14:textId="77777777" w:rsidR="00105BA5" w:rsidRPr="00101454" w:rsidRDefault="00105BA5" w:rsidP="00241815">
      <w:pPr>
        <w:jc w:val="both"/>
        <w:rPr>
          <w:rFonts w:ascii="Arial" w:hAnsi="Arial" w:cs="Arial"/>
          <w:sz w:val="22"/>
          <w:szCs w:val="22"/>
          <w:rPrChange w:id="774" w:author="Guo, Shicheng" w:date="2019-08-12T12:41:00Z">
            <w:rPr>
              <w:rFonts w:ascii="Arial" w:hAnsi="Arial" w:cs="Arial"/>
              <w:sz w:val="22"/>
              <w:szCs w:val="22"/>
            </w:rPr>
          </w:rPrChange>
        </w:rPr>
      </w:pPr>
    </w:p>
    <w:p w14:paraId="3854E3A0" w14:textId="6031F432" w:rsidR="006457BC" w:rsidRPr="00101454" w:rsidRDefault="003B50FB" w:rsidP="002C5A7B">
      <w:pPr>
        <w:jc w:val="both"/>
        <w:rPr>
          <w:rFonts w:ascii="Arial" w:hAnsi="Arial" w:cs="Arial"/>
          <w:sz w:val="22"/>
          <w:szCs w:val="22"/>
          <w:rPrChange w:id="775" w:author="Guo, Shicheng" w:date="2019-08-12T12:41:00Z">
            <w:rPr>
              <w:rFonts w:ascii="Arial" w:hAnsi="Arial" w:cs="Arial"/>
              <w:sz w:val="22"/>
              <w:szCs w:val="22"/>
            </w:rPr>
          </w:rPrChange>
        </w:rPr>
      </w:pPr>
      <w:r w:rsidRPr="00101454">
        <w:rPr>
          <w:rFonts w:ascii="Arial" w:hAnsi="Arial" w:cs="Arial"/>
          <w:sz w:val="22"/>
          <w:szCs w:val="22"/>
          <w:rPrChange w:id="776" w:author="Guo, Shicheng" w:date="2019-08-12T12:41:00Z">
            <w:rPr>
              <w:rFonts w:ascii="Arial" w:hAnsi="Arial" w:cs="Arial"/>
              <w:sz w:val="22"/>
              <w:szCs w:val="22"/>
            </w:rPr>
          </w:rPrChange>
        </w:rPr>
        <w:t xml:space="preserve">In this study, </w:t>
      </w:r>
      <w:r w:rsidR="0053281F" w:rsidRPr="00101454">
        <w:rPr>
          <w:rFonts w:ascii="Arial" w:hAnsi="Arial" w:cs="Arial"/>
          <w:sz w:val="22"/>
          <w:szCs w:val="22"/>
          <w:rPrChange w:id="777" w:author="Guo, Shicheng" w:date="2019-08-12T12:41:00Z">
            <w:rPr>
              <w:rFonts w:ascii="Arial" w:hAnsi="Arial" w:cs="Arial"/>
              <w:sz w:val="22"/>
              <w:szCs w:val="22"/>
            </w:rPr>
          </w:rPrChange>
        </w:rPr>
        <w:t xml:space="preserve">we </w:t>
      </w:r>
      <w:r w:rsidR="004D4A78" w:rsidRPr="00101454">
        <w:rPr>
          <w:rFonts w:ascii="Arial" w:hAnsi="Arial" w:cs="Arial"/>
          <w:sz w:val="22"/>
          <w:szCs w:val="22"/>
          <w:rPrChange w:id="778" w:author="Guo, Shicheng" w:date="2019-08-12T12:41:00Z">
            <w:rPr>
              <w:rFonts w:ascii="Arial" w:hAnsi="Arial" w:cs="Arial"/>
              <w:sz w:val="22"/>
              <w:szCs w:val="22"/>
            </w:rPr>
          </w:rPrChange>
        </w:rPr>
        <w:t xml:space="preserve">firstly treated adenoma as two stages, and </w:t>
      </w:r>
      <w:r w:rsidR="0053281F" w:rsidRPr="00101454">
        <w:rPr>
          <w:rFonts w:ascii="Arial" w:hAnsi="Arial" w:cs="Arial"/>
          <w:sz w:val="22"/>
          <w:szCs w:val="22"/>
          <w:rPrChange w:id="779" w:author="Guo, Shicheng" w:date="2019-08-12T12:41:00Z">
            <w:rPr>
              <w:rFonts w:ascii="Arial" w:hAnsi="Arial" w:cs="Arial"/>
              <w:sz w:val="22"/>
              <w:szCs w:val="22"/>
            </w:rPr>
          </w:rPrChange>
        </w:rPr>
        <w:t>conducted genome-wide DNA methylation array</w:t>
      </w:r>
      <w:r w:rsidR="006457BC" w:rsidRPr="00101454">
        <w:rPr>
          <w:rFonts w:ascii="Arial" w:hAnsi="Arial" w:cs="Arial"/>
          <w:sz w:val="22"/>
          <w:szCs w:val="22"/>
          <w:rPrChange w:id="780" w:author="Guo, Shicheng" w:date="2019-08-12T12:41:00Z">
            <w:rPr>
              <w:rFonts w:ascii="Arial" w:hAnsi="Arial" w:cs="Arial"/>
              <w:sz w:val="22"/>
              <w:szCs w:val="22"/>
            </w:rPr>
          </w:rPrChange>
        </w:rPr>
        <w:t xml:space="preserve"> </w:t>
      </w:r>
      <w:del w:id="781" w:author="Microsoft Office User" w:date="2019-08-12T20:34:00Z">
        <w:r w:rsidR="006457BC" w:rsidRPr="00101454" w:rsidDel="00E86F97">
          <w:rPr>
            <w:rFonts w:ascii="Arial" w:hAnsi="Arial" w:cs="Arial"/>
            <w:sz w:val="22"/>
            <w:szCs w:val="22"/>
            <w:rPrChange w:id="782" w:author="Guo, Shicheng" w:date="2019-08-12T12:41:00Z">
              <w:rPr>
                <w:rFonts w:ascii="Arial" w:hAnsi="Arial" w:cs="Arial"/>
                <w:sz w:val="22"/>
                <w:szCs w:val="22"/>
              </w:rPr>
            </w:rPrChange>
          </w:rPr>
          <w:delText>(Illumina 450K microarray)</w:delText>
        </w:r>
        <w:r w:rsidR="0053281F" w:rsidRPr="00101454" w:rsidDel="00E86F97">
          <w:rPr>
            <w:rFonts w:ascii="Arial" w:hAnsi="Arial" w:cs="Arial"/>
            <w:sz w:val="22"/>
            <w:szCs w:val="22"/>
            <w:rPrChange w:id="783" w:author="Guo, Shicheng" w:date="2019-08-12T12:41:00Z">
              <w:rPr>
                <w:rFonts w:ascii="Arial" w:hAnsi="Arial" w:cs="Arial"/>
                <w:sz w:val="22"/>
                <w:szCs w:val="22"/>
              </w:rPr>
            </w:rPrChange>
          </w:rPr>
          <w:delText xml:space="preserve"> </w:delText>
        </w:r>
      </w:del>
      <w:r w:rsidR="0053281F" w:rsidRPr="00101454">
        <w:rPr>
          <w:rFonts w:ascii="Arial" w:hAnsi="Arial" w:cs="Arial"/>
          <w:sz w:val="22"/>
          <w:szCs w:val="22"/>
          <w:rPrChange w:id="784" w:author="Guo, Shicheng" w:date="2019-08-12T12:41:00Z">
            <w:rPr>
              <w:rFonts w:ascii="Arial" w:hAnsi="Arial" w:cs="Arial"/>
              <w:sz w:val="22"/>
              <w:szCs w:val="22"/>
            </w:rPr>
          </w:rPrChange>
        </w:rPr>
        <w:t>to 18 low-grade adenoma (</w:t>
      </w:r>
      <w:del w:id="785" w:author="J Fan" w:date="2019-08-04T20:22:00Z">
        <w:r w:rsidR="0053281F" w:rsidRPr="00101454" w:rsidDel="00055AEA">
          <w:rPr>
            <w:rFonts w:ascii="Arial" w:hAnsi="Arial" w:cs="Arial"/>
            <w:sz w:val="22"/>
            <w:szCs w:val="22"/>
            <w:rPrChange w:id="786" w:author="Guo, Shicheng" w:date="2019-08-12T12:41:00Z">
              <w:rPr>
                <w:rFonts w:ascii="Arial" w:hAnsi="Arial" w:cs="Arial"/>
                <w:sz w:val="22"/>
                <w:szCs w:val="22"/>
              </w:rPr>
            </w:rPrChange>
          </w:rPr>
          <w:delText>LA</w:delText>
        </w:r>
      </w:del>
      <w:ins w:id="787" w:author="J Fan" w:date="2019-08-04T20:22:00Z">
        <w:r w:rsidR="00055AEA" w:rsidRPr="00101454">
          <w:rPr>
            <w:rFonts w:ascii="Arial" w:hAnsi="Arial" w:cs="Arial"/>
            <w:sz w:val="22"/>
            <w:szCs w:val="22"/>
            <w:rPrChange w:id="788" w:author="Guo, Shicheng" w:date="2019-08-12T12:41:00Z">
              <w:rPr>
                <w:rFonts w:ascii="Arial" w:hAnsi="Arial" w:cs="Arial"/>
                <w:sz w:val="22"/>
                <w:szCs w:val="22"/>
              </w:rPr>
            </w:rPrChange>
          </w:rPr>
          <w:t>LGA</w:t>
        </w:r>
      </w:ins>
      <w:r w:rsidR="0053281F" w:rsidRPr="00101454">
        <w:rPr>
          <w:rFonts w:ascii="Arial" w:hAnsi="Arial" w:cs="Arial"/>
          <w:sz w:val="22"/>
          <w:szCs w:val="22"/>
          <w:rPrChange w:id="789" w:author="Guo, Shicheng" w:date="2019-08-12T12:41:00Z">
            <w:rPr>
              <w:rFonts w:ascii="Arial" w:hAnsi="Arial" w:cs="Arial"/>
              <w:sz w:val="22"/>
              <w:szCs w:val="22"/>
            </w:rPr>
          </w:rPrChange>
        </w:rPr>
        <w:t>) and 22 high-grade colorectal adenoma (</w:t>
      </w:r>
      <w:del w:id="790" w:author="J Fan" w:date="2019-08-04T20:23:00Z">
        <w:r w:rsidR="0053281F" w:rsidRPr="00101454" w:rsidDel="00055AEA">
          <w:rPr>
            <w:rFonts w:ascii="Arial" w:hAnsi="Arial" w:cs="Arial"/>
            <w:sz w:val="22"/>
            <w:szCs w:val="22"/>
            <w:rPrChange w:id="791" w:author="Guo, Shicheng" w:date="2019-08-12T12:41:00Z">
              <w:rPr>
                <w:rFonts w:ascii="Arial" w:hAnsi="Arial" w:cs="Arial"/>
                <w:sz w:val="22"/>
                <w:szCs w:val="22"/>
              </w:rPr>
            </w:rPrChange>
          </w:rPr>
          <w:delText>HA</w:delText>
        </w:r>
      </w:del>
      <w:ins w:id="792" w:author="J Fan" w:date="2019-08-04T20:23:00Z">
        <w:r w:rsidR="00055AEA" w:rsidRPr="00101454">
          <w:rPr>
            <w:rFonts w:ascii="Arial" w:hAnsi="Arial" w:cs="Arial"/>
            <w:sz w:val="22"/>
            <w:szCs w:val="22"/>
            <w:rPrChange w:id="793" w:author="Guo, Shicheng" w:date="2019-08-12T12:41:00Z">
              <w:rPr>
                <w:rFonts w:ascii="Arial" w:hAnsi="Arial" w:cs="Arial"/>
                <w:sz w:val="22"/>
                <w:szCs w:val="22"/>
              </w:rPr>
            </w:rPrChange>
          </w:rPr>
          <w:t>HGA</w:t>
        </w:r>
      </w:ins>
      <w:r w:rsidR="0053281F" w:rsidRPr="00101454">
        <w:rPr>
          <w:rFonts w:ascii="Arial" w:hAnsi="Arial" w:cs="Arial"/>
          <w:sz w:val="22"/>
          <w:szCs w:val="22"/>
          <w:rPrChange w:id="794" w:author="Guo, Shicheng" w:date="2019-08-12T12:41:00Z">
            <w:rPr>
              <w:rFonts w:ascii="Arial" w:hAnsi="Arial" w:cs="Arial"/>
              <w:sz w:val="22"/>
              <w:szCs w:val="22"/>
            </w:rPr>
          </w:rPrChange>
        </w:rPr>
        <w:t>) and 20 normal tissue</w:t>
      </w:r>
      <w:r w:rsidR="006457BC" w:rsidRPr="00101454">
        <w:rPr>
          <w:rFonts w:ascii="Arial" w:hAnsi="Arial" w:cs="Arial"/>
          <w:sz w:val="22"/>
          <w:szCs w:val="22"/>
          <w:rPrChange w:id="795" w:author="Guo, Shicheng" w:date="2019-08-12T12:41:00Z">
            <w:rPr>
              <w:rFonts w:ascii="Arial" w:hAnsi="Arial" w:cs="Arial"/>
              <w:sz w:val="22"/>
              <w:szCs w:val="22"/>
            </w:rPr>
          </w:rPrChange>
        </w:rPr>
        <w:t xml:space="preserve"> from Chinese population. </w:t>
      </w:r>
      <w:r w:rsidR="00107569" w:rsidRPr="00101454">
        <w:rPr>
          <w:rFonts w:ascii="Arial" w:hAnsi="Arial" w:cs="Arial"/>
          <w:sz w:val="22"/>
          <w:szCs w:val="22"/>
          <w:rPrChange w:id="796" w:author="Guo, Shicheng" w:date="2019-08-12T12:41:00Z">
            <w:rPr>
              <w:rFonts w:ascii="Arial" w:hAnsi="Arial" w:cs="Arial"/>
              <w:sz w:val="22"/>
              <w:szCs w:val="22"/>
            </w:rPr>
          </w:rPrChange>
        </w:rPr>
        <w:t>Dynamic DNA m</w:t>
      </w:r>
      <w:r w:rsidR="006457BC" w:rsidRPr="00101454">
        <w:rPr>
          <w:rFonts w:ascii="Arial" w:hAnsi="Arial" w:cs="Arial"/>
          <w:sz w:val="22"/>
          <w:szCs w:val="22"/>
          <w:rPrChange w:id="797" w:author="Guo, Shicheng" w:date="2019-08-12T12:41:00Z">
            <w:rPr>
              <w:rFonts w:ascii="Arial" w:hAnsi="Arial" w:cs="Arial"/>
              <w:sz w:val="22"/>
              <w:szCs w:val="22"/>
            </w:rPr>
          </w:rPrChange>
        </w:rPr>
        <w:t>ethylation change</w:t>
      </w:r>
      <w:r w:rsidR="00001BE7" w:rsidRPr="00101454">
        <w:rPr>
          <w:rFonts w:ascii="Arial" w:hAnsi="Arial" w:cs="Arial"/>
          <w:sz w:val="22"/>
          <w:szCs w:val="22"/>
          <w:rPrChange w:id="798" w:author="Guo, Shicheng" w:date="2019-08-12T12:41:00Z">
            <w:rPr>
              <w:rFonts w:ascii="Arial" w:hAnsi="Arial" w:cs="Arial"/>
              <w:sz w:val="22"/>
              <w:szCs w:val="22"/>
            </w:rPr>
          </w:rPrChange>
        </w:rPr>
        <w:t xml:space="preserve"> of colorectal low and high-grade adenoma</w:t>
      </w:r>
      <w:r w:rsidR="006457BC" w:rsidRPr="00101454">
        <w:rPr>
          <w:rFonts w:ascii="Arial" w:hAnsi="Arial" w:cs="Arial"/>
          <w:sz w:val="22"/>
          <w:szCs w:val="22"/>
          <w:rPrChange w:id="799" w:author="Guo, Shicheng" w:date="2019-08-12T12:41:00Z">
            <w:rPr>
              <w:rFonts w:ascii="Arial" w:hAnsi="Arial" w:cs="Arial"/>
              <w:sz w:val="22"/>
              <w:szCs w:val="22"/>
            </w:rPr>
          </w:rPrChange>
        </w:rPr>
        <w:t xml:space="preserve"> </w:t>
      </w:r>
      <w:r w:rsidR="00001BE7" w:rsidRPr="00101454">
        <w:rPr>
          <w:rFonts w:ascii="Arial" w:hAnsi="Arial" w:cs="Arial"/>
          <w:sz w:val="22"/>
          <w:szCs w:val="22"/>
          <w:rPrChange w:id="800" w:author="Guo, Shicheng" w:date="2019-08-12T12:41:00Z">
            <w:rPr>
              <w:rFonts w:ascii="Arial" w:hAnsi="Arial" w:cs="Arial"/>
              <w:sz w:val="22"/>
              <w:szCs w:val="22"/>
            </w:rPr>
          </w:rPrChange>
        </w:rPr>
        <w:t>was</w:t>
      </w:r>
      <w:r w:rsidR="006457BC" w:rsidRPr="00101454">
        <w:rPr>
          <w:rFonts w:ascii="Arial" w:hAnsi="Arial" w:cs="Arial"/>
          <w:sz w:val="22"/>
          <w:szCs w:val="22"/>
          <w:rPrChange w:id="801" w:author="Guo, Shicheng" w:date="2019-08-12T12:41:00Z">
            <w:rPr>
              <w:rFonts w:ascii="Arial" w:hAnsi="Arial" w:cs="Arial"/>
              <w:sz w:val="22"/>
              <w:szCs w:val="22"/>
            </w:rPr>
          </w:rPrChange>
        </w:rPr>
        <w:t xml:space="preserve"> identified. </w:t>
      </w:r>
      <w:r w:rsidR="00107569" w:rsidRPr="00101454">
        <w:rPr>
          <w:rFonts w:ascii="Arial" w:hAnsi="Arial" w:cs="Arial"/>
          <w:sz w:val="22"/>
          <w:szCs w:val="22"/>
          <w:rPrChange w:id="802" w:author="Guo, Shicheng" w:date="2019-08-12T12:41:00Z">
            <w:rPr>
              <w:rFonts w:ascii="Arial" w:hAnsi="Arial" w:cs="Arial"/>
              <w:sz w:val="22"/>
              <w:szCs w:val="22"/>
            </w:rPr>
          </w:rPrChange>
        </w:rPr>
        <w:t>We</w:t>
      </w:r>
      <w:r w:rsidR="00F406D3" w:rsidRPr="00101454">
        <w:rPr>
          <w:rFonts w:ascii="Arial" w:hAnsi="Arial" w:cs="Arial"/>
          <w:sz w:val="22"/>
          <w:szCs w:val="22"/>
          <w:rPrChange w:id="803" w:author="Guo, Shicheng" w:date="2019-08-12T12:41:00Z">
            <w:rPr>
              <w:rFonts w:ascii="Arial" w:hAnsi="Arial" w:cs="Arial"/>
              <w:sz w:val="22"/>
              <w:szCs w:val="22"/>
            </w:rPr>
          </w:rPrChange>
        </w:rPr>
        <w:t xml:space="preserve"> conducted enrichment analysis to </w:t>
      </w:r>
      <w:ins w:id="804" w:author="Microsoft Office User" w:date="2019-08-12T22:43:00Z">
        <w:r w:rsidR="00E040B1" w:rsidRPr="00101454">
          <w:rPr>
            <w:rFonts w:ascii="Arial" w:hAnsi="Arial" w:cs="Arial"/>
            <w:sz w:val="22"/>
            <w:szCs w:val="22"/>
            <w:rPrChange w:id="805" w:author="Guo, Shicheng" w:date="2019-08-12T12:41:00Z">
              <w:rPr>
                <w:rFonts w:ascii="Arial" w:hAnsi="Arial" w:cs="Arial"/>
                <w:sz w:val="22"/>
                <w:szCs w:val="22"/>
              </w:rPr>
            </w:rPrChange>
          </w:rPr>
          <w:t>differential methylation regions (DMRs)</w:t>
        </w:r>
      </w:ins>
      <w:del w:id="806" w:author="Microsoft Office User" w:date="2019-08-12T22:43:00Z">
        <w:r w:rsidR="00F406D3" w:rsidRPr="00101454" w:rsidDel="00E040B1">
          <w:rPr>
            <w:rFonts w:ascii="Arial" w:hAnsi="Arial" w:cs="Arial"/>
            <w:sz w:val="22"/>
            <w:szCs w:val="22"/>
            <w:rPrChange w:id="807" w:author="Guo, Shicheng" w:date="2019-08-12T12:41:00Z">
              <w:rPr>
                <w:rFonts w:ascii="Arial" w:hAnsi="Arial" w:cs="Arial"/>
                <w:sz w:val="22"/>
                <w:szCs w:val="22"/>
              </w:rPr>
            </w:rPrChange>
          </w:rPr>
          <w:delText>DMRs</w:delText>
        </w:r>
      </w:del>
      <w:r w:rsidR="00F406D3" w:rsidRPr="00101454">
        <w:rPr>
          <w:rFonts w:ascii="Arial" w:hAnsi="Arial" w:cs="Arial"/>
          <w:sz w:val="22"/>
          <w:szCs w:val="22"/>
          <w:rPrChange w:id="808" w:author="Guo, Shicheng" w:date="2019-08-12T12:41:00Z">
            <w:rPr>
              <w:rFonts w:ascii="Arial" w:hAnsi="Arial" w:cs="Arial"/>
              <w:sz w:val="22"/>
              <w:szCs w:val="22"/>
            </w:rPr>
          </w:rPrChange>
        </w:rPr>
        <w:t xml:space="preserve"> </w:t>
      </w:r>
      <w:r w:rsidR="00001BE7" w:rsidRPr="00101454">
        <w:rPr>
          <w:rFonts w:ascii="Arial" w:hAnsi="Arial" w:cs="Arial"/>
          <w:sz w:val="22"/>
          <w:szCs w:val="22"/>
          <w:rPrChange w:id="809" w:author="Guo, Shicheng" w:date="2019-08-12T12:41:00Z">
            <w:rPr>
              <w:rFonts w:ascii="Arial" w:hAnsi="Arial" w:cs="Arial"/>
              <w:sz w:val="22"/>
              <w:szCs w:val="22"/>
            </w:rPr>
          </w:rPrChange>
        </w:rPr>
        <w:t>to inquiry potential DNA methylation influence</w:t>
      </w:r>
      <w:r w:rsidR="002344F4" w:rsidRPr="00101454">
        <w:rPr>
          <w:rFonts w:ascii="Arial" w:hAnsi="Arial" w:cs="Arial"/>
          <w:sz w:val="22"/>
          <w:szCs w:val="22"/>
          <w:rPrChange w:id="810" w:author="Guo, Shicheng" w:date="2019-08-12T12:41:00Z">
            <w:rPr>
              <w:rFonts w:ascii="Arial" w:hAnsi="Arial" w:cs="Arial"/>
              <w:sz w:val="22"/>
              <w:szCs w:val="22"/>
            </w:rPr>
          </w:rPrChange>
        </w:rPr>
        <w:t xml:space="preserve">d </w:t>
      </w:r>
      <w:r w:rsidR="00001BE7" w:rsidRPr="00101454">
        <w:rPr>
          <w:rFonts w:ascii="Arial" w:hAnsi="Arial" w:cs="Arial"/>
          <w:sz w:val="22"/>
          <w:szCs w:val="22"/>
          <w:rPrChange w:id="811" w:author="Guo, Shicheng" w:date="2019-08-12T12:41:00Z">
            <w:rPr>
              <w:rFonts w:ascii="Arial" w:hAnsi="Arial" w:cs="Arial"/>
              <w:sz w:val="22"/>
              <w:szCs w:val="22"/>
            </w:rPr>
          </w:rPrChange>
        </w:rPr>
        <w:t>functional difference in adenoma initiation and development stages</w:t>
      </w:r>
      <w:r w:rsidR="002344F4" w:rsidRPr="00101454">
        <w:rPr>
          <w:rFonts w:ascii="Arial" w:hAnsi="Arial" w:cs="Arial"/>
          <w:sz w:val="22"/>
          <w:szCs w:val="22"/>
          <w:rPrChange w:id="812" w:author="Guo, Shicheng" w:date="2019-08-12T12:41:00Z">
            <w:rPr>
              <w:rFonts w:ascii="Arial" w:hAnsi="Arial" w:cs="Arial"/>
              <w:sz w:val="22"/>
              <w:szCs w:val="22"/>
            </w:rPr>
          </w:rPrChange>
        </w:rPr>
        <w:t xml:space="preserve">. Moreover, we </w:t>
      </w:r>
      <w:r w:rsidR="00107569" w:rsidRPr="00101454">
        <w:rPr>
          <w:rFonts w:ascii="Arial" w:hAnsi="Arial" w:cs="Arial"/>
          <w:sz w:val="22"/>
          <w:szCs w:val="22"/>
          <w:rPrChange w:id="813" w:author="Guo, Shicheng" w:date="2019-08-12T12:41:00Z">
            <w:rPr>
              <w:rFonts w:ascii="Arial" w:hAnsi="Arial" w:cs="Arial"/>
              <w:sz w:val="22"/>
              <w:szCs w:val="22"/>
            </w:rPr>
          </w:rPrChange>
        </w:rPr>
        <w:t>evaluated the hyper-DM</w:t>
      </w:r>
      <w:r w:rsidR="004D4A78" w:rsidRPr="00101454">
        <w:rPr>
          <w:rFonts w:ascii="Arial" w:hAnsi="Arial" w:cs="Arial"/>
          <w:sz w:val="22"/>
          <w:szCs w:val="22"/>
          <w:rPrChange w:id="814" w:author="Guo, Shicheng" w:date="2019-08-12T12:41:00Z">
            <w:rPr>
              <w:rFonts w:ascii="Arial" w:hAnsi="Arial" w:cs="Arial"/>
              <w:sz w:val="22"/>
              <w:szCs w:val="22"/>
            </w:rPr>
          </w:rPrChange>
        </w:rPr>
        <w:t>S</w:t>
      </w:r>
      <w:r w:rsidR="00107569" w:rsidRPr="00101454">
        <w:rPr>
          <w:rFonts w:ascii="Arial" w:hAnsi="Arial" w:cs="Arial"/>
          <w:sz w:val="22"/>
          <w:szCs w:val="22"/>
          <w:rPrChange w:id="815" w:author="Guo, Shicheng" w:date="2019-08-12T12:41:00Z">
            <w:rPr>
              <w:rFonts w:ascii="Arial" w:hAnsi="Arial" w:cs="Arial"/>
              <w:sz w:val="22"/>
              <w:szCs w:val="22"/>
            </w:rPr>
          </w:rPrChange>
        </w:rPr>
        <w:t xml:space="preserve"> and hypo-DM</w:t>
      </w:r>
      <w:r w:rsidR="004D4A78" w:rsidRPr="00101454">
        <w:rPr>
          <w:rFonts w:ascii="Arial" w:hAnsi="Arial" w:cs="Arial"/>
          <w:sz w:val="22"/>
          <w:szCs w:val="22"/>
          <w:rPrChange w:id="816" w:author="Guo, Shicheng" w:date="2019-08-12T12:41:00Z">
            <w:rPr>
              <w:rFonts w:ascii="Arial" w:hAnsi="Arial" w:cs="Arial"/>
              <w:sz w:val="22"/>
              <w:szCs w:val="22"/>
            </w:rPr>
          </w:rPrChange>
        </w:rPr>
        <w:t>S</w:t>
      </w:r>
      <w:r w:rsidR="00107569" w:rsidRPr="00101454">
        <w:rPr>
          <w:rFonts w:ascii="Arial" w:hAnsi="Arial" w:cs="Arial"/>
          <w:sz w:val="22"/>
          <w:szCs w:val="22"/>
          <w:rPrChange w:id="817" w:author="Guo, Shicheng" w:date="2019-08-12T12:41:00Z">
            <w:rPr>
              <w:rFonts w:ascii="Arial" w:hAnsi="Arial" w:cs="Arial"/>
              <w:sz w:val="22"/>
              <w:szCs w:val="22"/>
            </w:rPr>
          </w:rPrChange>
        </w:rPr>
        <w:t xml:space="preserve"> performance for the </w:t>
      </w:r>
      <w:r w:rsidR="002344F4" w:rsidRPr="00101454">
        <w:rPr>
          <w:rFonts w:ascii="Arial" w:hAnsi="Arial" w:cs="Arial"/>
          <w:sz w:val="22"/>
          <w:szCs w:val="22"/>
          <w:rPrChange w:id="818" w:author="Guo, Shicheng" w:date="2019-08-12T12:41:00Z">
            <w:rPr>
              <w:rFonts w:ascii="Arial" w:hAnsi="Arial" w:cs="Arial"/>
              <w:sz w:val="22"/>
              <w:szCs w:val="22"/>
            </w:rPr>
          </w:rPrChange>
        </w:rPr>
        <w:t>colorectal adenoma and cancer</w:t>
      </w:r>
      <w:r w:rsidR="00107569" w:rsidRPr="00101454">
        <w:rPr>
          <w:rFonts w:ascii="Arial" w:hAnsi="Arial" w:cs="Arial"/>
          <w:sz w:val="22"/>
          <w:szCs w:val="22"/>
          <w:rPrChange w:id="819" w:author="Guo, Shicheng" w:date="2019-08-12T12:41:00Z">
            <w:rPr>
              <w:rFonts w:ascii="Arial" w:hAnsi="Arial" w:cs="Arial"/>
              <w:sz w:val="22"/>
              <w:szCs w:val="22"/>
            </w:rPr>
          </w:rPrChange>
        </w:rPr>
        <w:t xml:space="preserve"> prediction. </w:t>
      </w:r>
      <w:r w:rsidR="006457BC" w:rsidRPr="00101454">
        <w:rPr>
          <w:rFonts w:ascii="Arial" w:hAnsi="Arial" w:cs="Arial"/>
          <w:sz w:val="22"/>
          <w:szCs w:val="22"/>
          <w:rPrChange w:id="820" w:author="Guo, Shicheng" w:date="2019-08-12T12:41:00Z">
            <w:rPr>
              <w:rFonts w:ascii="Arial" w:hAnsi="Arial" w:cs="Arial"/>
              <w:sz w:val="22"/>
              <w:szCs w:val="22"/>
            </w:rPr>
          </w:rPrChange>
        </w:rPr>
        <w:t>Meanwhile, we collected genome-wide DNA methylation profile of 833 samples from</w:t>
      </w:r>
      <w:r w:rsidR="006457BC" w:rsidRPr="00101454">
        <w:rPr>
          <w:rFonts w:ascii="Arial" w:eastAsiaTheme="minorEastAsia" w:hAnsi="Arial" w:cs="Arial"/>
          <w:kern w:val="2"/>
          <w:sz w:val="22"/>
          <w:szCs w:val="22"/>
          <w:rPrChange w:id="821" w:author="Guo, Shicheng" w:date="2019-08-12T12:41:00Z">
            <w:rPr>
              <w:rFonts w:ascii="Arial" w:eastAsiaTheme="minorEastAsia" w:hAnsi="Arial" w:cs="Arial"/>
              <w:kern w:val="2"/>
              <w:sz w:val="22"/>
              <w:szCs w:val="22"/>
            </w:rPr>
          </w:rPrChange>
        </w:rPr>
        <w:t xml:space="preserve"> public database</w:t>
      </w:r>
      <w:r w:rsidR="00F406D3" w:rsidRPr="00101454">
        <w:rPr>
          <w:rFonts w:ascii="Arial" w:eastAsiaTheme="minorEastAsia" w:hAnsi="Arial" w:cs="Arial"/>
          <w:kern w:val="2"/>
          <w:sz w:val="22"/>
          <w:szCs w:val="22"/>
          <w:rPrChange w:id="822" w:author="Guo, Shicheng" w:date="2019-08-12T12:41:00Z">
            <w:rPr>
              <w:rFonts w:ascii="Arial" w:eastAsiaTheme="minorEastAsia" w:hAnsi="Arial" w:cs="Arial"/>
              <w:kern w:val="2"/>
              <w:sz w:val="22"/>
              <w:szCs w:val="22"/>
            </w:rPr>
          </w:rPrChange>
        </w:rPr>
        <w:t xml:space="preserve"> to validate our findings. Finally, we described </w:t>
      </w:r>
      <w:r w:rsidR="004D453C" w:rsidRPr="00101454">
        <w:rPr>
          <w:rFonts w:ascii="Arial" w:eastAsiaTheme="minorEastAsia" w:hAnsi="Arial" w:cs="Arial"/>
          <w:kern w:val="2"/>
          <w:sz w:val="22"/>
          <w:szCs w:val="22"/>
          <w:rPrChange w:id="823" w:author="Guo, Shicheng" w:date="2019-08-12T12:41:00Z">
            <w:rPr>
              <w:rFonts w:ascii="Arial" w:eastAsiaTheme="minorEastAsia" w:hAnsi="Arial" w:cs="Arial"/>
              <w:kern w:val="2"/>
              <w:sz w:val="22"/>
              <w:szCs w:val="22"/>
            </w:rPr>
          </w:rPrChange>
        </w:rPr>
        <w:t>one</w:t>
      </w:r>
      <w:r w:rsidR="00F406D3" w:rsidRPr="00101454">
        <w:rPr>
          <w:rFonts w:ascii="Arial" w:eastAsiaTheme="minorEastAsia" w:hAnsi="Arial" w:cs="Arial"/>
          <w:kern w:val="2"/>
          <w:sz w:val="22"/>
          <w:szCs w:val="22"/>
          <w:rPrChange w:id="824" w:author="Guo, Shicheng" w:date="2019-08-12T12:41:00Z">
            <w:rPr>
              <w:rFonts w:ascii="Arial" w:eastAsiaTheme="minorEastAsia" w:hAnsi="Arial" w:cs="Arial"/>
              <w:kern w:val="2"/>
              <w:sz w:val="22"/>
              <w:szCs w:val="22"/>
            </w:rPr>
          </w:rPrChange>
        </w:rPr>
        <w:t xml:space="preserve"> functional methylation biomarker</w:t>
      </w:r>
      <w:r w:rsidR="004D453C" w:rsidRPr="00101454">
        <w:rPr>
          <w:rFonts w:ascii="Arial" w:eastAsiaTheme="minorEastAsia" w:hAnsi="Arial" w:cs="Arial"/>
          <w:kern w:val="2"/>
          <w:sz w:val="22"/>
          <w:szCs w:val="22"/>
          <w:rPrChange w:id="825" w:author="Guo, Shicheng" w:date="2019-08-12T12:41:00Z">
            <w:rPr>
              <w:rFonts w:ascii="Arial" w:eastAsiaTheme="minorEastAsia" w:hAnsi="Arial" w:cs="Arial"/>
              <w:kern w:val="2"/>
              <w:sz w:val="22"/>
              <w:szCs w:val="22"/>
            </w:rPr>
          </w:rPrChange>
        </w:rPr>
        <w:t xml:space="preserve">, </w:t>
      </w:r>
      <w:r w:rsidR="00F406D3" w:rsidRPr="00101454">
        <w:rPr>
          <w:rFonts w:ascii="Arial" w:eastAsiaTheme="minorEastAsia" w:hAnsi="Arial" w:cs="Arial"/>
          <w:kern w:val="2"/>
          <w:sz w:val="22"/>
          <w:szCs w:val="22"/>
          <w:rPrChange w:id="826" w:author="Guo, Shicheng" w:date="2019-08-12T12:41:00Z">
            <w:rPr>
              <w:rFonts w:ascii="Arial" w:eastAsiaTheme="minorEastAsia" w:hAnsi="Arial" w:cs="Arial"/>
              <w:kern w:val="2"/>
              <w:sz w:val="22"/>
              <w:szCs w:val="22"/>
            </w:rPr>
          </w:rPrChange>
        </w:rPr>
        <w:t>ADHFE1</w:t>
      </w:r>
      <w:r w:rsidR="004D453C" w:rsidRPr="00101454">
        <w:rPr>
          <w:rFonts w:ascii="Arial" w:eastAsiaTheme="minorEastAsia" w:hAnsi="Arial" w:cs="Arial"/>
          <w:kern w:val="2"/>
          <w:sz w:val="22"/>
          <w:szCs w:val="22"/>
          <w:rPrChange w:id="827" w:author="Guo, Shicheng" w:date="2019-08-12T12:41:00Z">
            <w:rPr>
              <w:rFonts w:ascii="Arial" w:eastAsiaTheme="minorEastAsia" w:hAnsi="Arial" w:cs="Arial"/>
              <w:kern w:val="2"/>
              <w:sz w:val="22"/>
              <w:szCs w:val="22"/>
            </w:rPr>
          </w:rPrChange>
        </w:rPr>
        <w:t>, for colorectal adenoma and cancer</w:t>
      </w:r>
      <w:r w:rsidR="00F406D3" w:rsidRPr="00101454">
        <w:rPr>
          <w:rFonts w:ascii="Arial" w:eastAsiaTheme="minorEastAsia" w:hAnsi="Arial" w:cs="Arial"/>
          <w:kern w:val="2"/>
          <w:sz w:val="22"/>
          <w:szCs w:val="22"/>
          <w:rPrChange w:id="828" w:author="Guo, Shicheng" w:date="2019-08-12T12:41:00Z">
            <w:rPr>
              <w:rFonts w:ascii="Arial" w:eastAsiaTheme="minorEastAsia" w:hAnsi="Arial" w:cs="Arial"/>
              <w:kern w:val="2"/>
              <w:sz w:val="22"/>
              <w:szCs w:val="22"/>
            </w:rPr>
          </w:rPrChange>
        </w:rPr>
        <w:t xml:space="preserve">. </w:t>
      </w:r>
    </w:p>
    <w:p w14:paraId="3C8AFE30" w14:textId="3EC304AD" w:rsidR="0089090A" w:rsidRPr="00101454" w:rsidRDefault="0089090A" w:rsidP="00F2054F">
      <w:pPr>
        <w:pStyle w:val="Heading2"/>
        <w:rPr>
          <w:rFonts w:ascii="Arial" w:hAnsi="Arial" w:cs="Arial"/>
          <w:b/>
          <w:bCs/>
          <w:color w:val="auto"/>
          <w:sz w:val="22"/>
          <w:szCs w:val="22"/>
          <w:rPrChange w:id="829" w:author="Guo, Shicheng" w:date="2019-08-12T12:41:00Z">
            <w:rPr/>
          </w:rPrChange>
        </w:rPr>
      </w:pPr>
      <w:r w:rsidRPr="00101454">
        <w:rPr>
          <w:rFonts w:ascii="Arial" w:hAnsi="Arial" w:cs="Arial"/>
          <w:b/>
          <w:bCs/>
          <w:color w:val="auto"/>
          <w:sz w:val="22"/>
          <w:szCs w:val="22"/>
          <w:rPrChange w:id="830" w:author="Guo, Shicheng" w:date="2019-08-12T12:41:00Z">
            <w:rPr>
              <w:color w:val="auto"/>
            </w:rPr>
          </w:rPrChange>
        </w:rPr>
        <w:t>Results</w:t>
      </w:r>
    </w:p>
    <w:p w14:paraId="12F3CA9E" w14:textId="1AF29E33" w:rsidR="0089090A" w:rsidRPr="00101454" w:rsidRDefault="006D3959" w:rsidP="0089090A">
      <w:pPr>
        <w:pStyle w:val="Heading4"/>
        <w:widowControl w:val="0"/>
        <w:spacing w:before="40" w:line="360" w:lineRule="auto"/>
        <w:jc w:val="both"/>
        <w:rPr>
          <w:rFonts w:ascii="Arial" w:eastAsia="Arial" w:hAnsi="Arial" w:cs="Arial"/>
          <w:b w:val="0"/>
          <w:color w:val="auto"/>
          <w:sz w:val="22"/>
          <w:szCs w:val="22"/>
          <w:rPrChange w:id="831" w:author="Guo, Shicheng" w:date="2019-08-12T12:41:00Z">
            <w:rPr>
              <w:rFonts w:ascii="Arial" w:eastAsia="Arial" w:hAnsi="Arial" w:cs="Arial"/>
              <w:b w:val="0"/>
              <w:color w:val="000000" w:themeColor="text1"/>
              <w:sz w:val="22"/>
              <w:szCs w:val="22"/>
            </w:rPr>
          </w:rPrChange>
        </w:rPr>
      </w:pPr>
      <w:r w:rsidRPr="00101454">
        <w:rPr>
          <w:rFonts w:ascii="Arial" w:eastAsia="Arial" w:hAnsi="Arial" w:cs="Arial"/>
          <w:bCs w:val="0"/>
          <w:i w:val="0"/>
          <w:iCs w:val="0"/>
          <w:color w:val="auto"/>
          <w:sz w:val="22"/>
          <w:szCs w:val="22"/>
          <w:lang w:eastAsia="zh-CN"/>
          <w:rPrChange w:id="832" w:author="Guo, Shicheng" w:date="2019-08-12T12:41:00Z">
            <w:rPr>
              <w:rFonts w:ascii="Arial" w:eastAsia="Arial" w:hAnsi="Arial" w:cs="Arial"/>
              <w:bCs w:val="0"/>
              <w:i w:val="0"/>
              <w:iCs w:val="0"/>
              <w:color w:val="000000" w:themeColor="text1"/>
              <w:sz w:val="22"/>
              <w:szCs w:val="22"/>
              <w:lang w:eastAsia="zh-CN"/>
            </w:rPr>
          </w:rPrChange>
        </w:rPr>
        <w:t xml:space="preserve">Landscape of DNA methylation of </w:t>
      </w:r>
      <w:commentRangeStart w:id="833"/>
      <w:commentRangeStart w:id="834"/>
      <w:r w:rsidR="0089090A" w:rsidRPr="00101454">
        <w:rPr>
          <w:rFonts w:ascii="Arial" w:eastAsia="Arial" w:hAnsi="Arial" w:cs="Arial"/>
          <w:bCs w:val="0"/>
          <w:i w:val="0"/>
          <w:iCs w:val="0"/>
          <w:color w:val="auto"/>
          <w:sz w:val="22"/>
          <w:szCs w:val="22"/>
          <w:lang w:eastAsia="zh-CN"/>
          <w:rPrChange w:id="835" w:author="Guo, Shicheng" w:date="2019-08-12T12:41:00Z">
            <w:rPr>
              <w:rFonts w:ascii="Arial" w:eastAsia="Arial" w:hAnsi="Arial" w:cs="Arial"/>
              <w:bCs w:val="0"/>
              <w:i w:val="0"/>
              <w:iCs w:val="0"/>
              <w:color w:val="000000" w:themeColor="text1"/>
              <w:sz w:val="22"/>
              <w:szCs w:val="22"/>
              <w:lang w:eastAsia="zh-CN"/>
            </w:rPr>
          </w:rPrChange>
        </w:rPr>
        <w:t>pre</w:t>
      </w:r>
      <w:r w:rsidRPr="00101454">
        <w:rPr>
          <w:rFonts w:ascii="Arial" w:eastAsia="Arial" w:hAnsi="Arial" w:cs="Arial"/>
          <w:bCs w:val="0"/>
          <w:i w:val="0"/>
          <w:iCs w:val="0"/>
          <w:color w:val="auto"/>
          <w:sz w:val="22"/>
          <w:szCs w:val="22"/>
          <w:lang w:eastAsia="zh-CN"/>
          <w:rPrChange w:id="836" w:author="Guo, Shicheng" w:date="2019-08-12T12:41:00Z">
            <w:rPr>
              <w:rFonts w:ascii="Arial" w:eastAsia="Arial" w:hAnsi="Arial" w:cs="Arial"/>
              <w:bCs w:val="0"/>
              <w:i w:val="0"/>
              <w:iCs w:val="0"/>
              <w:color w:val="000000" w:themeColor="text1"/>
              <w:sz w:val="22"/>
              <w:szCs w:val="22"/>
              <w:lang w:eastAsia="zh-CN"/>
            </w:rPr>
          </w:rPrChange>
        </w:rPr>
        <w:t>-</w:t>
      </w:r>
      <w:r w:rsidR="0089090A" w:rsidRPr="00101454">
        <w:rPr>
          <w:rFonts w:ascii="Arial" w:eastAsia="Arial" w:hAnsi="Arial" w:cs="Arial"/>
          <w:bCs w:val="0"/>
          <w:i w:val="0"/>
          <w:iCs w:val="0"/>
          <w:color w:val="auto"/>
          <w:sz w:val="22"/>
          <w:szCs w:val="22"/>
          <w:lang w:eastAsia="zh-CN"/>
          <w:rPrChange w:id="837" w:author="Guo, Shicheng" w:date="2019-08-12T12:41:00Z">
            <w:rPr>
              <w:rFonts w:ascii="Arial" w:eastAsia="Arial" w:hAnsi="Arial" w:cs="Arial"/>
              <w:bCs w:val="0"/>
              <w:i w:val="0"/>
              <w:iCs w:val="0"/>
              <w:color w:val="000000" w:themeColor="text1"/>
              <w:sz w:val="22"/>
              <w:szCs w:val="22"/>
              <w:lang w:eastAsia="zh-CN"/>
            </w:rPr>
          </w:rPrChange>
        </w:rPr>
        <w:t>cancerous benign lesion</w:t>
      </w:r>
      <w:commentRangeEnd w:id="833"/>
      <w:r w:rsidR="0081723F" w:rsidRPr="00101454">
        <w:rPr>
          <w:rStyle w:val="CommentReference"/>
          <w:rFonts w:ascii="Arial" w:eastAsia="SimSun" w:hAnsi="Arial" w:cs="Arial"/>
          <w:b w:val="0"/>
          <w:bCs w:val="0"/>
          <w:i w:val="0"/>
          <w:iCs w:val="0"/>
          <w:color w:val="auto"/>
          <w:lang w:eastAsia="zh-CN"/>
          <w:rPrChange w:id="838" w:author="Guo, Shicheng" w:date="2019-08-12T12:41:00Z">
            <w:rPr>
              <w:rStyle w:val="CommentReference"/>
              <w:rFonts w:ascii="SimSun" w:eastAsia="SimSun" w:hAnsi="SimSun" w:cs="SimSun"/>
              <w:b w:val="0"/>
              <w:bCs w:val="0"/>
              <w:i w:val="0"/>
              <w:iCs w:val="0"/>
              <w:color w:val="auto"/>
              <w:lang w:eastAsia="zh-CN"/>
            </w:rPr>
          </w:rPrChange>
        </w:rPr>
        <w:commentReference w:id="833"/>
      </w:r>
      <w:commentRangeEnd w:id="834"/>
      <w:r w:rsidR="00801526" w:rsidRPr="00101454">
        <w:rPr>
          <w:rStyle w:val="CommentReference"/>
          <w:rFonts w:ascii="Arial" w:eastAsia="SimSun" w:hAnsi="Arial" w:cs="Arial"/>
          <w:b w:val="0"/>
          <w:bCs w:val="0"/>
          <w:i w:val="0"/>
          <w:iCs w:val="0"/>
          <w:color w:val="auto"/>
          <w:lang w:eastAsia="zh-CN"/>
          <w:rPrChange w:id="839" w:author="Guo, Shicheng" w:date="2019-08-12T12:41:00Z">
            <w:rPr>
              <w:rStyle w:val="CommentReference"/>
              <w:rFonts w:ascii="SimSun" w:eastAsia="SimSun" w:hAnsi="SimSun" w:cs="SimSun"/>
              <w:b w:val="0"/>
              <w:bCs w:val="0"/>
              <w:i w:val="0"/>
              <w:iCs w:val="0"/>
              <w:color w:val="auto"/>
              <w:lang w:eastAsia="zh-CN"/>
            </w:rPr>
          </w:rPrChange>
        </w:rPr>
        <w:commentReference w:id="834"/>
      </w:r>
    </w:p>
    <w:p w14:paraId="079BF1BE" w14:textId="258E1EAE" w:rsidR="00250CF9" w:rsidRPr="00101454" w:rsidRDefault="0089090A">
      <w:pPr>
        <w:ind w:firstLineChars="150" w:firstLine="330"/>
        <w:jc w:val="both"/>
        <w:rPr>
          <w:rFonts w:ascii="Arial" w:hAnsi="Arial" w:cs="Arial"/>
          <w:sz w:val="22"/>
          <w:szCs w:val="22"/>
          <w:rPrChange w:id="840" w:author="Guo, Shicheng" w:date="2019-08-12T12:41:00Z">
            <w:rPr>
              <w:rFonts w:ascii="Arial" w:hAnsi="Arial" w:cs="Arial"/>
              <w:sz w:val="22"/>
              <w:szCs w:val="22"/>
            </w:rPr>
          </w:rPrChange>
        </w:rPr>
        <w:pPrChange w:id="841" w:author="Microsoft Office User" w:date="2019-08-13T00:01:00Z">
          <w:pPr>
            <w:jc w:val="both"/>
          </w:pPr>
        </w:pPrChange>
      </w:pPr>
      <w:bookmarkStart w:id="842" w:name="OLE_LINK81"/>
      <w:bookmarkStart w:id="843" w:name="OLE_LINK82"/>
      <w:r w:rsidRPr="00101454">
        <w:rPr>
          <w:rFonts w:ascii="Arial" w:hAnsi="Arial" w:cs="Arial"/>
          <w:sz w:val="22"/>
          <w:szCs w:val="22"/>
          <w:rPrChange w:id="844" w:author="Guo, Shicheng" w:date="2019-08-12T12:41:00Z">
            <w:rPr>
              <w:rFonts w:ascii="Arial" w:hAnsi="Arial" w:cs="Arial"/>
              <w:sz w:val="22"/>
              <w:szCs w:val="22"/>
            </w:rPr>
          </w:rPrChange>
        </w:rPr>
        <w:t xml:space="preserve">We </w:t>
      </w:r>
      <w:del w:id="845" w:author="Microsoft Office User" w:date="2019-08-12T20:36:00Z">
        <w:r w:rsidRPr="00101454" w:rsidDel="00E86F97">
          <w:rPr>
            <w:rFonts w:ascii="Arial" w:hAnsi="Arial" w:cs="Arial"/>
            <w:sz w:val="22"/>
            <w:szCs w:val="22"/>
            <w:rPrChange w:id="846" w:author="Guo, Shicheng" w:date="2019-08-12T12:41:00Z">
              <w:rPr>
                <w:rFonts w:ascii="Arial" w:hAnsi="Arial" w:cs="Arial"/>
                <w:sz w:val="22"/>
                <w:szCs w:val="22"/>
              </w:rPr>
            </w:rPrChange>
          </w:rPr>
          <w:delText xml:space="preserve">utilized the HM450 BeadChips array to </w:delText>
        </w:r>
      </w:del>
      <w:r w:rsidRPr="00101454">
        <w:rPr>
          <w:rFonts w:ascii="Arial" w:hAnsi="Arial" w:cs="Arial"/>
          <w:sz w:val="22"/>
          <w:szCs w:val="22"/>
          <w:rPrChange w:id="847" w:author="Guo, Shicheng" w:date="2019-08-12T12:41:00Z">
            <w:rPr>
              <w:rFonts w:ascii="Arial" w:hAnsi="Arial" w:cs="Arial"/>
              <w:sz w:val="22"/>
              <w:szCs w:val="22"/>
            </w:rPr>
          </w:rPrChange>
        </w:rPr>
        <w:t>profile</w:t>
      </w:r>
      <w:ins w:id="848" w:author="Microsoft Office User" w:date="2019-08-12T20:36:00Z">
        <w:r w:rsidR="00E86F97" w:rsidRPr="00101454">
          <w:rPr>
            <w:rFonts w:ascii="Arial" w:hAnsi="Arial" w:cs="Arial"/>
            <w:sz w:val="22"/>
            <w:szCs w:val="22"/>
            <w:rPrChange w:id="849" w:author="Guo, Shicheng" w:date="2019-08-12T12:41:00Z">
              <w:rPr>
                <w:rFonts w:ascii="Arial" w:hAnsi="Arial" w:cs="Arial"/>
                <w:sz w:val="22"/>
                <w:szCs w:val="22"/>
              </w:rPr>
            </w:rPrChange>
          </w:rPr>
          <w:t>d</w:t>
        </w:r>
      </w:ins>
      <w:r w:rsidRPr="00101454">
        <w:rPr>
          <w:rFonts w:ascii="Arial" w:hAnsi="Arial" w:cs="Arial"/>
          <w:sz w:val="22"/>
          <w:szCs w:val="22"/>
          <w:rPrChange w:id="850" w:author="Guo, Shicheng" w:date="2019-08-12T12:41:00Z">
            <w:rPr>
              <w:rFonts w:ascii="Arial" w:hAnsi="Arial" w:cs="Arial"/>
              <w:sz w:val="22"/>
              <w:szCs w:val="22"/>
            </w:rPr>
          </w:rPrChange>
        </w:rPr>
        <w:t xml:space="preserve"> DNA methylation </w:t>
      </w:r>
      <w:r w:rsidRPr="00101454">
        <w:rPr>
          <w:rFonts w:ascii="Arial" w:hAnsi="Arial" w:cs="Arial"/>
          <w:sz w:val="22"/>
          <w:szCs w:val="22"/>
          <w:highlight w:val="yellow"/>
          <w:rPrChange w:id="851" w:author="Guo, Shicheng" w:date="2019-08-12T12:41:00Z">
            <w:rPr>
              <w:rFonts w:ascii="Arial" w:hAnsi="Arial" w:cs="Arial"/>
              <w:sz w:val="22"/>
              <w:szCs w:val="22"/>
            </w:rPr>
          </w:rPrChange>
        </w:rPr>
        <w:t>on</w:t>
      </w:r>
      <w:commentRangeStart w:id="852"/>
      <w:r w:rsidRPr="00101454">
        <w:rPr>
          <w:rFonts w:ascii="Arial" w:hAnsi="Arial" w:cs="Arial"/>
          <w:sz w:val="22"/>
          <w:szCs w:val="22"/>
          <w:highlight w:val="yellow"/>
          <w:rPrChange w:id="853" w:author="Guo, Shicheng" w:date="2019-08-12T12:41:00Z">
            <w:rPr>
              <w:rFonts w:ascii="Arial" w:hAnsi="Arial" w:cs="Arial"/>
              <w:sz w:val="22"/>
              <w:szCs w:val="22"/>
            </w:rPr>
          </w:rPrChange>
        </w:rPr>
        <w:t xml:space="preserve"> single-base level</w:t>
      </w:r>
      <w:commentRangeEnd w:id="852"/>
      <w:r w:rsidR="00CC4BF8" w:rsidRPr="00101454">
        <w:rPr>
          <w:rStyle w:val="CommentReference"/>
          <w:rFonts w:ascii="Arial" w:hAnsi="Arial" w:cs="Arial"/>
          <w:rPrChange w:id="854" w:author="Guo, Shicheng" w:date="2019-08-12T12:41:00Z">
            <w:rPr>
              <w:rStyle w:val="CommentReference"/>
            </w:rPr>
          </w:rPrChange>
        </w:rPr>
        <w:commentReference w:id="852"/>
      </w:r>
      <w:r w:rsidRPr="00101454">
        <w:rPr>
          <w:rFonts w:ascii="Arial" w:hAnsi="Arial" w:cs="Arial"/>
          <w:sz w:val="22"/>
          <w:szCs w:val="22"/>
          <w:highlight w:val="yellow"/>
          <w:rPrChange w:id="855" w:author="Guo, Shicheng" w:date="2019-08-12T12:41:00Z">
            <w:rPr>
              <w:rFonts w:ascii="Arial" w:hAnsi="Arial" w:cs="Arial"/>
              <w:sz w:val="22"/>
              <w:szCs w:val="22"/>
            </w:rPr>
          </w:rPrChange>
        </w:rPr>
        <w:t xml:space="preserve"> f</w:t>
      </w:r>
      <w:r w:rsidRPr="00101454">
        <w:rPr>
          <w:rFonts w:ascii="Arial" w:hAnsi="Arial" w:cs="Arial"/>
          <w:sz w:val="22"/>
          <w:szCs w:val="22"/>
          <w:rPrChange w:id="856" w:author="Guo, Shicheng" w:date="2019-08-12T12:41:00Z">
            <w:rPr>
              <w:rFonts w:ascii="Arial" w:hAnsi="Arial" w:cs="Arial"/>
              <w:sz w:val="22"/>
              <w:szCs w:val="22"/>
            </w:rPr>
          </w:rPrChange>
        </w:rPr>
        <w:t xml:space="preserve">or </w:t>
      </w:r>
      <w:r w:rsidR="00C33218" w:rsidRPr="00101454">
        <w:rPr>
          <w:rFonts w:ascii="Arial" w:hAnsi="Arial" w:cs="Arial"/>
          <w:sz w:val="22"/>
          <w:szCs w:val="22"/>
          <w:rPrChange w:id="857" w:author="Guo, Shicheng" w:date="2019-08-12T12:41:00Z">
            <w:rPr>
              <w:rFonts w:ascii="Arial" w:hAnsi="Arial" w:cs="Arial"/>
              <w:sz w:val="22"/>
              <w:szCs w:val="22"/>
            </w:rPr>
          </w:rPrChange>
        </w:rPr>
        <w:t xml:space="preserve">18 </w:t>
      </w:r>
      <w:r w:rsidRPr="00101454">
        <w:rPr>
          <w:rFonts w:ascii="Arial" w:hAnsi="Arial" w:cs="Arial"/>
          <w:sz w:val="22"/>
          <w:szCs w:val="22"/>
          <w:rPrChange w:id="858" w:author="Guo, Shicheng" w:date="2019-08-12T12:41:00Z">
            <w:rPr>
              <w:rFonts w:ascii="Arial" w:hAnsi="Arial" w:cs="Arial"/>
              <w:sz w:val="22"/>
              <w:szCs w:val="22"/>
            </w:rPr>
          </w:rPrChange>
        </w:rPr>
        <w:t>low-</w:t>
      </w:r>
      <w:r w:rsidR="00C21CA7" w:rsidRPr="00101454">
        <w:rPr>
          <w:rFonts w:ascii="Arial" w:hAnsi="Arial" w:cs="Arial"/>
          <w:sz w:val="22"/>
          <w:szCs w:val="22"/>
          <w:rPrChange w:id="859" w:author="Guo, Shicheng" w:date="2019-08-12T12:41:00Z">
            <w:rPr>
              <w:rFonts w:ascii="Arial" w:hAnsi="Arial" w:cs="Arial"/>
              <w:sz w:val="22"/>
              <w:szCs w:val="22"/>
            </w:rPr>
          </w:rPrChange>
        </w:rPr>
        <w:t>grade adenoma (</w:t>
      </w:r>
      <w:del w:id="860" w:author="J Fan" w:date="2019-08-04T20:22:00Z">
        <w:r w:rsidR="00C21CA7" w:rsidRPr="00101454" w:rsidDel="00055AEA">
          <w:rPr>
            <w:rFonts w:ascii="Arial" w:hAnsi="Arial" w:cs="Arial"/>
            <w:sz w:val="22"/>
            <w:szCs w:val="22"/>
            <w:rPrChange w:id="861" w:author="Guo, Shicheng" w:date="2019-08-12T12:41:00Z">
              <w:rPr>
                <w:rFonts w:ascii="Arial" w:hAnsi="Arial" w:cs="Arial"/>
                <w:sz w:val="22"/>
                <w:szCs w:val="22"/>
              </w:rPr>
            </w:rPrChange>
          </w:rPr>
          <w:delText>LA</w:delText>
        </w:r>
      </w:del>
      <w:ins w:id="862" w:author="J Fan" w:date="2019-08-04T20:22:00Z">
        <w:r w:rsidR="00055AEA" w:rsidRPr="00101454">
          <w:rPr>
            <w:rFonts w:ascii="Arial" w:hAnsi="Arial" w:cs="Arial"/>
            <w:sz w:val="22"/>
            <w:szCs w:val="22"/>
            <w:rPrChange w:id="863" w:author="Guo, Shicheng" w:date="2019-08-12T12:41:00Z">
              <w:rPr>
                <w:rFonts w:ascii="Arial" w:hAnsi="Arial" w:cs="Arial"/>
                <w:sz w:val="22"/>
                <w:szCs w:val="22"/>
              </w:rPr>
            </w:rPrChange>
          </w:rPr>
          <w:t>LGA</w:t>
        </w:r>
      </w:ins>
      <w:r w:rsidR="00C21CA7" w:rsidRPr="00101454">
        <w:rPr>
          <w:rFonts w:ascii="Arial" w:hAnsi="Arial" w:cs="Arial"/>
          <w:sz w:val="22"/>
          <w:szCs w:val="22"/>
          <w:rPrChange w:id="864" w:author="Guo, Shicheng" w:date="2019-08-12T12:41:00Z">
            <w:rPr>
              <w:rFonts w:ascii="Arial" w:hAnsi="Arial" w:cs="Arial"/>
              <w:sz w:val="22"/>
              <w:szCs w:val="22"/>
            </w:rPr>
          </w:rPrChange>
        </w:rPr>
        <w:t xml:space="preserve">) </w:t>
      </w:r>
      <w:r w:rsidRPr="00101454">
        <w:rPr>
          <w:rFonts w:ascii="Arial" w:hAnsi="Arial" w:cs="Arial"/>
          <w:sz w:val="22"/>
          <w:szCs w:val="22"/>
          <w:rPrChange w:id="865" w:author="Guo, Shicheng" w:date="2019-08-12T12:41:00Z">
            <w:rPr>
              <w:rFonts w:ascii="Arial" w:hAnsi="Arial" w:cs="Arial"/>
              <w:sz w:val="22"/>
              <w:szCs w:val="22"/>
            </w:rPr>
          </w:rPrChange>
        </w:rPr>
        <w:t xml:space="preserve">and </w:t>
      </w:r>
      <w:r w:rsidR="00C21CA7" w:rsidRPr="00101454">
        <w:rPr>
          <w:rFonts w:ascii="Arial" w:hAnsi="Arial" w:cs="Arial"/>
          <w:sz w:val="22"/>
          <w:szCs w:val="22"/>
          <w:rPrChange w:id="866" w:author="Guo, Shicheng" w:date="2019-08-12T12:41:00Z">
            <w:rPr>
              <w:rFonts w:ascii="Arial" w:hAnsi="Arial" w:cs="Arial"/>
              <w:sz w:val="22"/>
              <w:szCs w:val="22"/>
            </w:rPr>
          </w:rPrChange>
        </w:rPr>
        <w:t xml:space="preserve">22 </w:t>
      </w:r>
      <w:r w:rsidRPr="00101454">
        <w:rPr>
          <w:rFonts w:ascii="Arial" w:hAnsi="Arial" w:cs="Arial"/>
          <w:sz w:val="22"/>
          <w:szCs w:val="22"/>
          <w:rPrChange w:id="867" w:author="Guo, Shicheng" w:date="2019-08-12T12:41:00Z">
            <w:rPr>
              <w:rFonts w:ascii="Arial" w:hAnsi="Arial" w:cs="Arial"/>
              <w:sz w:val="22"/>
              <w:szCs w:val="22"/>
            </w:rPr>
          </w:rPrChange>
        </w:rPr>
        <w:t>high-grade colorectal adenoma</w:t>
      </w:r>
      <w:r w:rsidR="00C21CA7" w:rsidRPr="00101454">
        <w:rPr>
          <w:rFonts w:ascii="Arial" w:hAnsi="Arial" w:cs="Arial"/>
          <w:sz w:val="22"/>
          <w:szCs w:val="22"/>
          <w:rPrChange w:id="868" w:author="Guo, Shicheng" w:date="2019-08-12T12:41:00Z">
            <w:rPr>
              <w:rFonts w:ascii="Arial" w:hAnsi="Arial" w:cs="Arial"/>
              <w:sz w:val="22"/>
              <w:szCs w:val="22"/>
            </w:rPr>
          </w:rPrChange>
        </w:rPr>
        <w:t xml:space="preserve"> (</w:t>
      </w:r>
      <w:del w:id="869" w:author="J Fan" w:date="2019-08-04T20:23:00Z">
        <w:r w:rsidR="00C21CA7" w:rsidRPr="00101454" w:rsidDel="00055AEA">
          <w:rPr>
            <w:rFonts w:ascii="Arial" w:hAnsi="Arial" w:cs="Arial"/>
            <w:sz w:val="22"/>
            <w:szCs w:val="22"/>
            <w:rPrChange w:id="870" w:author="Guo, Shicheng" w:date="2019-08-12T12:41:00Z">
              <w:rPr>
                <w:rFonts w:ascii="Arial" w:hAnsi="Arial" w:cs="Arial"/>
                <w:sz w:val="22"/>
                <w:szCs w:val="22"/>
              </w:rPr>
            </w:rPrChange>
          </w:rPr>
          <w:delText>HA</w:delText>
        </w:r>
      </w:del>
      <w:ins w:id="871" w:author="J Fan" w:date="2019-08-04T20:23:00Z">
        <w:r w:rsidR="00055AEA" w:rsidRPr="00101454">
          <w:rPr>
            <w:rFonts w:ascii="Arial" w:hAnsi="Arial" w:cs="Arial"/>
            <w:sz w:val="22"/>
            <w:szCs w:val="22"/>
            <w:rPrChange w:id="872" w:author="Guo, Shicheng" w:date="2019-08-12T12:41:00Z">
              <w:rPr>
                <w:rFonts w:ascii="Arial" w:hAnsi="Arial" w:cs="Arial"/>
                <w:sz w:val="22"/>
                <w:szCs w:val="22"/>
              </w:rPr>
            </w:rPrChange>
          </w:rPr>
          <w:t>HGA</w:t>
        </w:r>
      </w:ins>
      <w:r w:rsidR="00C21CA7" w:rsidRPr="00101454">
        <w:rPr>
          <w:rFonts w:ascii="Arial" w:hAnsi="Arial" w:cs="Arial"/>
          <w:sz w:val="22"/>
          <w:szCs w:val="22"/>
          <w:rPrChange w:id="873" w:author="Guo, Shicheng" w:date="2019-08-12T12:41:00Z">
            <w:rPr>
              <w:rFonts w:ascii="Arial" w:hAnsi="Arial" w:cs="Arial"/>
              <w:sz w:val="22"/>
              <w:szCs w:val="22"/>
            </w:rPr>
          </w:rPrChange>
        </w:rPr>
        <w:t>)</w:t>
      </w:r>
      <w:r w:rsidRPr="00101454">
        <w:rPr>
          <w:rFonts w:ascii="Arial" w:hAnsi="Arial" w:cs="Arial"/>
          <w:sz w:val="22"/>
          <w:szCs w:val="22"/>
          <w:rPrChange w:id="874" w:author="Guo, Shicheng" w:date="2019-08-12T12:41:00Z">
            <w:rPr>
              <w:rFonts w:ascii="Arial" w:hAnsi="Arial" w:cs="Arial"/>
              <w:sz w:val="22"/>
              <w:szCs w:val="22"/>
            </w:rPr>
          </w:rPrChange>
        </w:rPr>
        <w:t xml:space="preserve"> and </w:t>
      </w:r>
      <w:r w:rsidR="00C33218" w:rsidRPr="00101454">
        <w:rPr>
          <w:rFonts w:ascii="Arial" w:hAnsi="Arial" w:cs="Arial"/>
          <w:sz w:val="22"/>
          <w:szCs w:val="22"/>
          <w:rPrChange w:id="875" w:author="Guo, Shicheng" w:date="2019-08-12T12:41:00Z">
            <w:rPr>
              <w:rFonts w:ascii="Arial" w:hAnsi="Arial" w:cs="Arial"/>
              <w:sz w:val="22"/>
              <w:szCs w:val="22"/>
            </w:rPr>
          </w:rPrChange>
        </w:rPr>
        <w:t xml:space="preserve">20 </w:t>
      </w:r>
      <w:r w:rsidRPr="00101454">
        <w:rPr>
          <w:rFonts w:ascii="Arial" w:hAnsi="Arial" w:cs="Arial"/>
          <w:sz w:val="22"/>
          <w:szCs w:val="22"/>
          <w:rPrChange w:id="876" w:author="Guo, Shicheng" w:date="2019-08-12T12:41:00Z">
            <w:rPr>
              <w:rFonts w:ascii="Arial" w:hAnsi="Arial" w:cs="Arial"/>
              <w:sz w:val="22"/>
              <w:szCs w:val="22"/>
            </w:rPr>
          </w:rPrChange>
        </w:rPr>
        <w:t>normal tissue</w:t>
      </w:r>
      <w:ins w:id="877" w:author="Microsoft Office User" w:date="2019-08-12T20:36:00Z">
        <w:r w:rsidR="00E86F97" w:rsidRPr="00101454">
          <w:rPr>
            <w:rFonts w:ascii="Arial" w:hAnsi="Arial" w:cs="Arial"/>
            <w:sz w:val="22"/>
            <w:szCs w:val="22"/>
            <w:rPrChange w:id="878" w:author="Guo, Shicheng" w:date="2019-08-12T12:41:00Z">
              <w:rPr>
                <w:rFonts w:ascii="Arial" w:hAnsi="Arial" w:cs="Arial"/>
                <w:sz w:val="22"/>
                <w:szCs w:val="22"/>
              </w:rPr>
            </w:rPrChange>
          </w:rPr>
          <w:t xml:space="preserve"> (</w:t>
        </w:r>
        <w:r w:rsidR="00E86F97" w:rsidRPr="00101454">
          <w:rPr>
            <w:rFonts w:ascii="Arial" w:hAnsi="Arial" w:cs="Arial"/>
            <w:b/>
            <w:bCs/>
            <w:sz w:val="22"/>
            <w:szCs w:val="22"/>
            <w:rPrChange w:id="879" w:author="Guo, Shicheng" w:date="2019-08-12T12:41:00Z">
              <w:rPr>
                <w:rFonts w:ascii="Arial" w:hAnsi="Arial" w:cs="Arial"/>
                <w:sz w:val="22"/>
                <w:szCs w:val="22"/>
              </w:rPr>
            </w:rPrChange>
          </w:rPr>
          <w:t>Method</w:t>
        </w:r>
        <w:r w:rsidR="00E86F97" w:rsidRPr="00101454">
          <w:rPr>
            <w:rFonts w:ascii="Arial" w:hAnsi="Arial" w:cs="Arial"/>
            <w:sz w:val="22"/>
            <w:szCs w:val="22"/>
            <w:rPrChange w:id="880" w:author="Guo, Shicheng" w:date="2019-08-12T12:41:00Z">
              <w:rPr>
                <w:rFonts w:ascii="Arial" w:hAnsi="Arial" w:cs="Arial"/>
                <w:sz w:val="22"/>
                <w:szCs w:val="22"/>
              </w:rPr>
            </w:rPrChange>
          </w:rPr>
          <w:t>)</w:t>
        </w:r>
      </w:ins>
      <w:r w:rsidRPr="00101454">
        <w:rPr>
          <w:rFonts w:ascii="Arial" w:hAnsi="Arial" w:cs="Arial"/>
          <w:sz w:val="22"/>
          <w:szCs w:val="22"/>
          <w:rPrChange w:id="881" w:author="Guo, Shicheng" w:date="2019-08-12T12:41:00Z">
            <w:rPr>
              <w:rFonts w:ascii="Arial" w:hAnsi="Arial" w:cs="Arial"/>
              <w:sz w:val="22"/>
              <w:szCs w:val="22"/>
            </w:rPr>
          </w:rPrChange>
        </w:rPr>
        <w:t xml:space="preserve">. We </w:t>
      </w:r>
      <w:del w:id="882" w:author="Microsoft Office User" w:date="2019-08-12T20:36:00Z">
        <w:r w:rsidRPr="00101454" w:rsidDel="00E86F97">
          <w:rPr>
            <w:rFonts w:ascii="Arial" w:hAnsi="Arial" w:cs="Arial"/>
            <w:sz w:val="22"/>
            <w:szCs w:val="22"/>
            <w:rPrChange w:id="883" w:author="Guo, Shicheng" w:date="2019-08-12T12:41:00Z">
              <w:rPr>
                <w:rFonts w:ascii="Arial" w:hAnsi="Arial" w:cs="Arial"/>
                <w:sz w:val="22"/>
                <w:szCs w:val="22"/>
              </w:rPr>
            </w:rPrChange>
          </w:rPr>
          <w:delText xml:space="preserve">find </w:delText>
        </w:r>
      </w:del>
      <w:ins w:id="884" w:author="Microsoft Office User" w:date="2019-08-12T20:36:00Z">
        <w:r w:rsidR="00E86F97" w:rsidRPr="00101454">
          <w:rPr>
            <w:rFonts w:ascii="Arial" w:hAnsi="Arial" w:cs="Arial"/>
            <w:sz w:val="22"/>
            <w:szCs w:val="22"/>
            <w:rPrChange w:id="885" w:author="Guo, Shicheng" w:date="2019-08-12T12:41:00Z">
              <w:rPr>
                <w:rFonts w:ascii="Arial" w:hAnsi="Arial" w:cs="Arial"/>
                <w:sz w:val="22"/>
                <w:szCs w:val="22"/>
              </w:rPr>
            </w:rPrChange>
          </w:rPr>
          <w:t xml:space="preserve">found </w:t>
        </w:r>
      </w:ins>
      <w:r w:rsidRPr="00101454">
        <w:rPr>
          <w:rFonts w:ascii="Arial" w:hAnsi="Arial" w:cs="Arial"/>
          <w:sz w:val="22"/>
          <w:szCs w:val="22"/>
          <w:rPrChange w:id="886" w:author="Guo, Shicheng" w:date="2019-08-12T12:41:00Z">
            <w:rPr>
              <w:rFonts w:ascii="Arial" w:hAnsi="Arial" w:cs="Arial"/>
              <w:sz w:val="22"/>
              <w:szCs w:val="22"/>
            </w:rPr>
          </w:rPrChange>
        </w:rPr>
        <w:t>the significant genome-wide DNA methylation difference between normal, low</w:t>
      </w:r>
      <w:r w:rsidR="00C21CA7" w:rsidRPr="00101454">
        <w:rPr>
          <w:rFonts w:ascii="Arial" w:hAnsi="Arial" w:cs="Arial"/>
          <w:sz w:val="22"/>
          <w:szCs w:val="22"/>
          <w:rPrChange w:id="887" w:author="Guo, Shicheng" w:date="2019-08-12T12:41:00Z">
            <w:rPr>
              <w:rFonts w:ascii="Arial" w:hAnsi="Arial" w:cs="Arial"/>
              <w:sz w:val="22"/>
              <w:szCs w:val="22"/>
            </w:rPr>
          </w:rPrChange>
        </w:rPr>
        <w:t xml:space="preserve"> </w:t>
      </w:r>
      <w:r w:rsidRPr="00101454">
        <w:rPr>
          <w:rFonts w:ascii="Arial" w:hAnsi="Arial" w:cs="Arial"/>
          <w:sz w:val="22"/>
          <w:szCs w:val="22"/>
          <w:rPrChange w:id="888" w:author="Guo, Shicheng" w:date="2019-08-12T12:41:00Z">
            <w:rPr>
              <w:rFonts w:ascii="Arial" w:hAnsi="Arial" w:cs="Arial"/>
              <w:sz w:val="22"/>
              <w:szCs w:val="22"/>
            </w:rPr>
          </w:rPrChange>
        </w:rPr>
        <w:t xml:space="preserve">and high-grade adenoma </w:t>
      </w:r>
      <w:del w:id="889" w:author="Microsoft Office User" w:date="2019-08-12T20:36:00Z">
        <w:r w:rsidRPr="00101454" w:rsidDel="00E86F97">
          <w:rPr>
            <w:rFonts w:ascii="Arial" w:hAnsi="Arial" w:cs="Arial"/>
            <w:sz w:val="22"/>
            <w:szCs w:val="22"/>
            <w:rPrChange w:id="890" w:author="Guo, Shicheng" w:date="2019-08-12T12:41:00Z">
              <w:rPr>
                <w:rFonts w:ascii="Arial" w:hAnsi="Arial" w:cs="Arial"/>
                <w:sz w:val="22"/>
                <w:szCs w:val="22"/>
              </w:rPr>
            </w:rPrChange>
          </w:rPr>
          <w:delText xml:space="preserve">in the tSNE and PCA analysis </w:delText>
        </w:r>
      </w:del>
      <w:r w:rsidRPr="00101454">
        <w:rPr>
          <w:rFonts w:ascii="Arial" w:hAnsi="Arial" w:cs="Arial"/>
          <w:sz w:val="22"/>
          <w:szCs w:val="22"/>
          <w:rPrChange w:id="891" w:author="Guo, Shicheng" w:date="2019-08-12T12:41:00Z">
            <w:rPr>
              <w:rFonts w:ascii="Arial" w:hAnsi="Arial" w:cs="Arial"/>
              <w:sz w:val="22"/>
              <w:szCs w:val="22"/>
            </w:rPr>
          </w:rPrChange>
        </w:rPr>
        <w:t>(</w:t>
      </w:r>
      <w:bookmarkStart w:id="892" w:name="OLE_LINK1"/>
      <w:bookmarkStart w:id="893" w:name="OLE_LINK2"/>
      <w:bookmarkStart w:id="894" w:name="OLE_LINK3"/>
      <w:r w:rsidRPr="00101454">
        <w:rPr>
          <w:rFonts w:ascii="Arial" w:eastAsiaTheme="minorEastAsia" w:hAnsi="Arial" w:cs="Arial"/>
          <w:b/>
          <w:kern w:val="2"/>
          <w:sz w:val="22"/>
          <w:szCs w:val="22"/>
          <w:rPrChange w:id="895" w:author="Guo, Shicheng" w:date="2019-08-12T12:41:00Z">
            <w:rPr>
              <w:rFonts w:ascii="Arial" w:eastAsiaTheme="minorEastAsia" w:hAnsi="Arial" w:cs="Arial"/>
              <w:b/>
              <w:color w:val="0070C0"/>
              <w:kern w:val="2"/>
              <w:sz w:val="22"/>
              <w:szCs w:val="22"/>
            </w:rPr>
          </w:rPrChange>
        </w:rPr>
        <w:t>Figure 1</w:t>
      </w:r>
      <w:r w:rsidR="00E60B2F" w:rsidRPr="00101454">
        <w:rPr>
          <w:rFonts w:ascii="Arial" w:eastAsiaTheme="minorEastAsia" w:hAnsi="Arial" w:cs="Arial"/>
          <w:b/>
          <w:kern w:val="2"/>
          <w:sz w:val="22"/>
          <w:szCs w:val="22"/>
          <w:rPrChange w:id="896" w:author="Guo, Shicheng" w:date="2019-08-12T12:41:00Z">
            <w:rPr>
              <w:rFonts w:ascii="Arial" w:eastAsiaTheme="minorEastAsia" w:hAnsi="Arial" w:cs="Arial"/>
              <w:b/>
              <w:color w:val="0070C0"/>
              <w:kern w:val="2"/>
              <w:sz w:val="22"/>
              <w:szCs w:val="22"/>
            </w:rPr>
          </w:rPrChange>
        </w:rPr>
        <w:t>A</w:t>
      </w:r>
      <w:r w:rsidRPr="00101454">
        <w:rPr>
          <w:rFonts w:ascii="Arial" w:hAnsi="Arial" w:cs="Arial"/>
          <w:sz w:val="22"/>
          <w:szCs w:val="22"/>
          <w:rPrChange w:id="897" w:author="Guo, Shicheng" w:date="2019-08-12T12:41:00Z">
            <w:rPr>
              <w:rFonts w:ascii="Arial" w:hAnsi="Arial" w:cs="Arial"/>
              <w:sz w:val="22"/>
              <w:szCs w:val="22"/>
            </w:rPr>
          </w:rPrChange>
        </w:rPr>
        <w:t xml:space="preserve"> and </w:t>
      </w:r>
      <w:bookmarkEnd w:id="892"/>
      <w:bookmarkEnd w:id="893"/>
      <w:bookmarkEnd w:id="894"/>
      <w:r w:rsidRPr="00101454">
        <w:rPr>
          <w:rFonts w:ascii="Arial" w:eastAsiaTheme="minorEastAsia" w:hAnsi="Arial" w:cs="Arial"/>
          <w:b/>
          <w:kern w:val="2"/>
          <w:sz w:val="22"/>
          <w:szCs w:val="22"/>
          <w:rPrChange w:id="898" w:author="Guo, Shicheng" w:date="2019-08-12T12:41:00Z">
            <w:rPr>
              <w:rFonts w:ascii="Arial" w:eastAsiaTheme="minorEastAsia" w:hAnsi="Arial" w:cs="Arial"/>
              <w:b/>
              <w:color w:val="0070C0"/>
              <w:kern w:val="2"/>
              <w:sz w:val="22"/>
              <w:szCs w:val="22"/>
            </w:rPr>
          </w:rPrChange>
        </w:rPr>
        <w:t>1</w:t>
      </w:r>
      <w:r w:rsidR="00E60B2F" w:rsidRPr="00101454">
        <w:rPr>
          <w:rFonts w:ascii="Arial" w:eastAsiaTheme="minorEastAsia" w:hAnsi="Arial" w:cs="Arial"/>
          <w:b/>
          <w:kern w:val="2"/>
          <w:sz w:val="22"/>
          <w:szCs w:val="22"/>
          <w:rPrChange w:id="899" w:author="Guo, Shicheng" w:date="2019-08-12T12:41:00Z">
            <w:rPr>
              <w:rFonts w:ascii="Arial" w:eastAsiaTheme="minorEastAsia" w:hAnsi="Arial" w:cs="Arial"/>
              <w:b/>
              <w:color w:val="0070C0"/>
              <w:kern w:val="2"/>
              <w:sz w:val="22"/>
              <w:szCs w:val="22"/>
            </w:rPr>
          </w:rPrChange>
        </w:rPr>
        <w:t>B</w:t>
      </w:r>
      <w:r w:rsidRPr="00101454">
        <w:rPr>
          <w:rFonts w:ascii="Arial" w:hAnsi="Arial" w:cs="Arial"/>
          <w:sz w:val="22"/>
          <w:szCs w:val="22"/>
          <w:rPrChange w:id="900" w:author="Guo, Shicheng" w:date="2019-08-12T12:41:00Z">
            <w:rPr>
              <w:rFonts w:ascii="Arial" w:hAnsi="Arial" w:cs="Arial"/>
              <w:sz w:val="22"/>
              <w:szCs w:val="22"/>
            </w:rPr>
          </w:rPrChange>
        </w:rPr>
        <w:t>). Compared with the</w:t>
      </w:r>
      <w:r w:rsidR="00F25014" w:rsidRPr="00101454">
        <w:rPr>
          <w:rFonts w:ascii="Arial" w:hAnsi="Arial" w:cs="Arial"/>
          <w:sz w:val="22"/>
          <w:szCs w:val="22"/>
          <w:rPrChange w:id="901" w:author="Guo, Shicheng" w:date="2019-08-12T12:41:00Z">
            <w:rPr>
              <w:rFonts w:ascii="Arial" w:hAnsi="Arial" w:cs="Arial"/>
              <w:sz w:val="22"/>
              <w:szCs w:val="22"/>
            </w:rPr>
          </w:rPrChange>
        </w:rPr>
        <w:t xml:space="preserve"> </w:t>
      </w:r>
      <w:r w:rsidRPr="00101454">
        <w:rPr>
          <w:rFonts w:ascii="Arial" w:hAnsi="Arial" w:cs="Arial"/>
          <w:sz w:val="22"/>
          <w:szCs w:val="22"/>
          <w:rPrChange w:id="902" w:author="Guo, Shicheng" w:date="2019-08-12T12:41:00Z">
            <w:rPr>
              <w:rFonts w:ascii="Arial" w:hAnsi="Arial" w:cs="Arial"/>
              <w:sz w:val="22"/>
              <w:szCs w:val="22"/>
            </w:rPr>
          </w:rPrChange>
        </w:rPr>
        <w:t>normal tissue, low-grade adenoma</w:t>
      </w:r>
      <w:r w:rsidR="00C21CA7" w:rsidRPr="00101454">
        <w:rPr>
          <w:rFonts w:ascii="Arial" w:hAnsi="Arial" w:cs="Arial"/>
          <w:sz w:val="22"/>
          <w:szCs w:val="22"/>
          <w:rPrChange w:id="903" w:author="Guo, Shicheng" w:date="2019-08-12T12:41:00Z">
            <w:rPr>
              <w:rFonts w:ascii="Arial" w:hAnsi="Arial" w:cs="Arial"/>
              <w:sz w:val="22"/>
              <w:szCs w:val="22"/>
            </w:rPr>
          </w:rPrChange>
        </w:rPr>
        <w:t xml:space="preserve"> </w:t>
      </w:r>
      <w:del w:id="904" w:author="Microsoft Office User" w:date="2019-08-12T20:37:00Z">
        <w:r w:rsidRPr="00101454" w:rsidDel="00E86F97">
          <w:rPr>
            <w:rFonts w:ascii="Arial" w:hAnsi="Arial" w:cs="Arial"/>
            <w:sz w:val="22"/>
            <w:szCs w:val="22"/>
            <w:rPrChange w:id="905" w:author="Guo, Shicheng" w:date="2019-08-12T12:41:00Z">
              <w:rPr>
                <w:rFonts w:ascii="Arial" w:hAnsi="Arial" w:cs="Arial"/>
                <w:sz w:val="22"/>
                <w:szCs w:val="22"/>
              </w:rPr>
            </w:rPrChange>
          </w:rPr>
          <w:delText xml:space="preserve">shows </w:delText>
        </w:r>
      </w:del>
      <w:ins w:id="906" w:author="Microsoft Office User" w:date="2019-08-12T20:37:00Z">
        <w:r w:rsidR="00E86F97" w:rsidRPr="00101454">
          <w:rPr>
            <w:rFonts w:ascii="Arial" w:hAnsi="Arial" w:cs="Arial"/>
            <w:sz w:val="22"/>
            <w:szCs w:val="22"/>
            <w:rPrChange w:id="907" w:author="Guo, Shicheng" w:date="2019-08-12T12:41:00Z">
              <w:rPr>
                <w:rFonts w:ascii="Arial" w:hAnsi="Arial" w:cs="Arial"/>
                <w:sz w:val="22"/>
                <w:szCs w:val="22"/>
              </w:rPr>
            </w:rPrChange>
          </w:rPr>
          <w:t xml:space="preserve">had </w:t>
        </w:r>
      </w:ins>
      <w:del w:id="908" w:author="Microsoft Office User" w:date="2019-08-12T20:37:00Z">
        <w:r w:rsidRPr="00101454" w:rsidDel="00E86F97">
          <w:rPr>
            <w:rFonts w:ascii="Arial" w:hAnsi="Arial" w:cs="Arial"/>
            <w:sz w:val="22"/>
            <w:szCs w:val="22"/>
            <w:rPrChange w:id="909" w:author="Guo, Shicheng" w:date="2019-08-12T12:41:00Z">
              <w:rPr>
                <w:rFonts w:ascii="Arial" w:hAnsi="Arial" w:cs="Arial"/>
                <w:sz w:val="22"/>
                <w:szCs w:val="22"/>
              </w:rPr>
            </w:rPrChange>
          </w:rPr>
          <w:delText>whole genome</w:delText>
        </w:r>
      </w:del>
      <w:ins w:id="910" w:author="Microsoft Office User" w:date="2019-08-12T20:37:00Z">
        <w:r w:rsidR="00E86F97" w:rsidRPr="00101454">
          <w:rPr>
            <w:rFonts w:ascii="Arial" w:hAnsi="Arial" w:cs="Arial"/>
            <w:sz w:val="22"/>
            <w:szCs w:val="22"/>
            <w:rPrChange w:id="911" w:author="Guo, Shicheng" w:date="2019-08-12T12:41:00Z">
              <w:rPr>
                <w:rFonts w:ascii="Arial" w:hAnsi="Arial" w:cs="Arial"/>
                <w:sz w:val="22"/>
                <w:szCs w:val="22"/>
              </w:rPr>
            </w:rPrChange>
          </w:rPr>
          <w:t>genome wide</w:t>
        </w:r>
      </w:ins>
      <w:r w:rsidRPr="00101454">
        <w:rPr>
          <w:rFonts w:ascii="Arial" w:hAnsi="Arial" w:cs="Arial"/>
          <w:sz w:val="22"/>
          <w:szCs w:val="22"/>
          <w:rPrChange w:id="912" w:author="Guo, Shicheng" w:date="2019-08-12T12:41:00Z">
            <w:rPr>
              <w:rFonts w:ascii="Arial" w:hAnsi="Arial" w:cs="Arial"/>
              <w:sz w:val="22"/>
              <w:szCs w:val="22"/>
            </w:rPr>
          </w:rPrChange>
        </w:rPr>
        <w:t xml:space="preserve"> hypo</w:t>
      </w:r>
      <w:r w:rsidR="00816400" w:rsidRPr="00101454">
        <w:rPr>
          <w:rFonts w:ascii="Arial" w:hAnsi="Arial" w:cs="Arial"/>
          <w:sz w:val="22"/>
          <w:szCs w:val="22"/>
          <w:rPrChange w:id="913" w:author="Guo, Shicheng" w:date="2019-08-12T12:41:00Z">
            <w:rPr>
              <w:rFonts w:ascii="Arial" w:hAnsi="Arial" w:cs="Arial"/>
              <w:sz w:val="22"/>
              <w:szCs w:val="22"/>
            </w:rPr>
          </w:rPrChange>
        </w:rPr>
        <w:t>-</w:t>
      </w:r>
      <w:r w:rsidRPr="00101454">
        <w:rPr>
          <w:rFonts w:ascii="Arial" w:hAnsi="Arial" w:cs="Arial"/>
          <w:sz w:val="22"/>
          <w:szCs w:val="22"/>
          <w:rPrChange w:id="914" w:author="Guo, Shicheng" w:date="2019-08-12T12:41:00Z">
            <w:rPr>
              <w:rFonts w:ascii="Arial" w:hAnsi="Arial" w:cs="Arial"/>
              <w:sz w:val="22"/>
              <w:szCs w:val="22"/>
            </w:rPr>
          </w:rPrChange>
        </w:rPr>
        <w:t>methylation (P = 2.</w:t>
      </w:r>
      <w:r w:rsidR="00AA6FC0" w:rsidRPr="00101454">
        <w:rPr>
          <w:rFonts w:ascii="Arial" w:hAnsi="Arial" w:cs="Arial"/>
          <w:sz w:val="22"/>
          <w:szCs w:val="22"/>
          <w:rPrChange w:id="915" w:author="Guo, Shicheng" w:date="2019-08-12T12:41:00Z">
            <w:rPr>
              <w:rFonts w:ascii="Arial" w:hAnsi="Arial" w:cs="Arial"/>
              <w:sz w:val="22"/>
              <w:szCs w:val="22"/>
            </w:rPr>
          </w:rPrChange>
        </w:rPr>
        <w:t>8x10</w:t>
      </w:r>
      <w:r w:rsidRPr="00101454">
        <w:rPr>
          <w:rFonts w:ascii="Arial" w:hAnsi="Arial" w:cs="Arial"/>
          <w:sz w:val="22"/>
          <w:szCs w:val="22"/>
          <w:vertAlign w:val="superscript"/>
          <w:rPrChange w:id="916" w:author="Guo, Shicheng" w:date="2019-08-12T12:41:00Z">
            <w:rPr>
              <w:rFonts w:ascii="Arial" w:hAnsi="Arial" w:cs="Arial"/>
              <w:sz w:val="22"/>
              <w:szCs w:val="22"/>
              <w:vertAlign w:val="superscript"/>
            </w:rPr>
          </w:rPrChange>
        </w:rPr>
        <w:t>-51</w:t>
      </w:r>
      <w:r w:rsidRPr="00101454">
        <w:rPr>
          <w:rFonts w:ascii="Arial" w:hAnsi="Arial" w:cs="Arial"/>
          <w:sz w:val="22"/>
          <w:szCs w:val="22"/>
          <w:rPrChange w:id="917" w:author="Guo, Shicheng" w:date="2019-08-12T12:41:00Z">
            <w:rPr>
              <w:rFonts w:ascii="Arial" w:hAnsi="Arial" w:cs="Arial"/>
              <w:sz w:val="22"/>
              <w:szCs w:val="22"/>
            </w:rPr>
          </w:rPrChange>
        </w:rPr>
        <w:t>), and</w:t>
      </w:r>
      <w:ins w:id="918" w:author="Microsoft Office User" w:date="2019-08-12T20:40:00Z">
        <w:r w:rsidR="00E86F97" w:rsidRPr="00101454">
          <w:rPr>
            <w:rFonts w:ascii="Arial" w:hAnsi="Arial" w:cs="Arial"/>
            <w:sz w:val="22"/>
            <w:szCs w:val="22"/>
            <w:rPrChange w:id="919" w:author="Guo, Shicheng" w:date="2019-08-12T12:41:00Z">
              <w:rPr>
                <w:rFonts w:ascii="Arial" w:hAnsi="Arial" w:cs="Arial"/>
                <w:sz w:val="22"/>
                <w:szCs w:val="22"/>
              </w:rPr>
            </w:rPrChange>
          </w:rPr>
          <w:t xml:space="preserve"> global </w:t>
        </w:r>
      </w:ins>
      <w:del w:id="920" w:author="Microsoft Office User" w:date="2019-08-12T20:40:00Z">
        <w:r w:rsidRPr="00101454" w:rsidDel="00E86F97">
          <w:rPr>
            <w:rFonts w:ascii="Arial" w:hAnsi="Arial" w:cs="Arial"/>
            <w:sz w:val="22"/>
            <w:szCs w:val="22"/>
            <w:rPrChange w:id="921" w:author="Guo, Shicheng" w:date="2019-08-12T12:41:00Z">
              <w:rPr>
                <w:rFonts w:ascii="Arial" w:hAnsi="Arial" w:cs="Arial"/>
                <w:sz w:val="22"/>
                <w:szCs w:val="22"/>
              </w:rPr>
            </w:rPrChange>
          </w:rPr>
          <w:delText xml:space="preserve"> further hypo</w:delText>
        </w:r>
        <w:r w:rsidR="00C21CA7" w:rsidRPr="00101454" w:rsidDel="00E86F97">
          <w:rPr>
            <w:rFonts w:ascii="Arial" w:hAnsi="Arial" w:cs="Arial"/>
            <w:sz w:val="22"/>
            <w:szCs w:val="22"/>
            <w:rPrChange w:id="922" w:author="Guo, Shicheng" w:date="2019-08-12T12:41:00Z">
              <w:rPr>
                <w:rFonts w:ascii="Arial" w:hAnsi="Arial" w:cs="Arial"/>
                <w:sz w:val="22"/>
                <w:szCs w:val="22"/>
              </w:rPr>
            </w:rPrChange>
          </w:rPr>
          <w:delText>-</w:delText>
        </w:r>
      </w:del>
      <w:r w:rsidRPr="00101454">
        <w:rPr>
          <w:rFonts w:ascii="Arial" w:hAnsi="Arial" w:cs="Arial"/>
          <w:sz w:val="22"/>
          <w:szCs w:val="22"/>
          <w:rPrChange w:id="923" w:author="Guo, Shicheng" w:date="2019-08-12T12:41:00Z">
            <w:rPr>
              <w:rFonts w:ascii="Arial" w:hAnsi="Arial" w:cs="Arial"/>
              <w:sz w:val="22"/>
              <w:szCs w:val="22"/>
            </w:rPr>
          </w:rPrChange>
        </w:rPr>
        <w:t>methylation</w:t>
      </w:r>
      <w:ins w:id="924" w:author="Microsoft Office User" w:date="2019-08-12T20:40:00Z">
        <w:r w:rsidR="00E86F97" w:rsidRPr="00101454">
          <w:rPr>
            <w:rFonts w:ascii="Arial" w:hAnsi="Arial" w:cs="Arial"/>
            <w:sz w:val="22"/>
            <w:szCs w:val="22"/>
            <w:rPrChange w:id="925" w:author="Guo, Shicheng" w:date="2019-08-12T12:41:00Z">
              <w:rPr>
                <w:rFonts w:ascii="Arial" w:hAnsi="Arial" w:cs="Arial"/>
                <w:sz w:val="22"/>
                <w:szCs w:val="22"/>
              </w:rPr>
            </w:rPrChange>
          </w:rPr>
          <w:t xml:space="preserve"> level</w:t>
        </w:r>
      </w:ins>
      <w:ins w:id="926" w:author="Microsoft Office User" w:date="2019-08-12T20:41:00Z">
        <w:r w:rsidR="00E86F97" w:rsidRPr="00101454">
          <w:rPr>
            <w:rFonts w:ascii="Arial" w:hAnsi="Arial" w:cs="Arial"/>
            <w:sz w:val="22"/>
            <w:szCs w:val="22"/>
            <w:rPrChange w:id="927" w:author="Guo, Shicheng" w:date="2019-08-12T12:41:00Z">
              <w:rPr>
                <w:rFonts w:ascii="Arial" w:hAnsi="Arial" w:cs="Arial"/>
                <w:sz w:val="22"/>
                <w:szCs w:val="22"/>
              </w:rPr>
            </w:rPrChange>
          </w:rPr>
          <w:t xml:space="preserve"> become even lower in</w:t>
        </w:r>
      </w:ins>
      <w:r w:rsidRPr="00101454">
        <w:rPr>
          <w:rFonts w:ascii="Arial" w:hAnsi="Arial" w:cs="Arial"/>
          <w:sz w:val="22"/>
          <w:szCs w:val="22"/>
          <w:rPrChange w:id="928" w:author="Guo, Shicheng" w:date="2019-08-12T12:41:00Z">
            <w:rPr>
              <w:rFonts w:ascii="Arial" w:hAnsi="Arial" w:cs="Arial"/>
              <w:sz w:val="22"/>
              <w:szCs w:val="22"/>
            </w:rPr>
          </w:rPrChange>
        </w:rPr>
        <w:t xml:space="preserve"> </w:t>
      </w:r>
      <w:del w:id="929" w:author="Microsoft Office User" w:date="2019-08-12T20:41:00Z">
        <w:r w:rsidRPr="00101454" w:rsidDel="00E86F97">
          <w:rPr>
            <w:rFonts w:ascii="Arial" w:hAnsi="Arial" w:cs="Arial"/>
            <w:sz w:val="22"/>
            <w:szCs w:val="22"/>
            <w:rPrChange w:id="930" w:author="Guo, Shicheng" w:date="2019-08-12T12:41:00Z">
              <w:rPr>
                <w:rFonts w:ascii="Arial" w:hAnsi="Arial" w:cs="Arial"/>
                <w:sz w:val="22"/>
                <w:szCs w:val="22"/>
              </w:rPr>
            </w:rPrChange>
          </w:rPr>
          <w:delText xml:space="preserve">occurs on </w:delText>
        </w:r>
      </w:del>
      <w:r w:rsidRPr="00101454">
        <w:rPr>
          <w:rFonts w:ascii="Arial" w:hAnsi="Arial" w:cs="Arial"/>
          <w:sz w:val="22"/>
          <w:szCs w:val="22"/>
          <w:rPrChange w:id="931" w:author="Guo, Shicheng" w:date="2019-08-12T12:41:00Z">
            <w:rPr>
              <w:rFonts w:ascii="Arial" w:hAnsi="Arial" w:cs="Arial"/>
              <w:sz w:val="22"/>
              <w:szCs w:val="22"/>
            </w:rPr>
          </w:rPrChange>
        </w:rPr>
        <w:t>high-grade adenoma (P = 1.6</w:t>
      </w:r>
      <w:r w:rsidR="00E60B2F" w:rsidRPr="00101454">
        <w:rPr>
          <w:rFonts w:ascii="Arial" w:hAnsi="Arial" w:cs="Arial"/>
          <w:sz w:val="22"/>
          <w:szCs w:val="22"/>
          <w:rPrChange w:id="932" w:author="Guo, Shicheng" w:date="2019-08-12T12:41:00Z">
            <w:rPr>
              <w:rFonts w:ascii="Arial" w:hAnsi="Arial" w:cs="Arial"/>
              <w:sz w:val="22"/>
              <w:szCs w:val="22"/>
            </w:rPr>
          </w:rPrChange>
        </w:rPr>
        <w:t>x10</w:t>
      </w:r>
      <w:r w:rsidRPr="00101454">
        <w:rPr>
          <w:rFonts w:ascii="Arial" w:hAnsi="Arial" w:cs="Arial"/>
          <w:sz w:val="22"/>
          <w:szCs w:val="22"/>
          <w:vertAlign w:val="superscript"/>
          <w:rPrChange w:id="933" w:author="Guo, Shicheng" w:date="2019-08-12T12:41:00Z">
            <w:rPr>
              <w:rFonts w:ascii="Arial" w:hAnsi="Arial" w:cs="Arial"/>
              <w:sz w:val="22"/>
              <w:szCs w:val="22"/>
              <w:vertAlign w:val="superscript"/>
            </w:rPr>
          </w:rPrChange>
        </w:rPr>
        <w:t>-88</w:t>
      </w:r>
      <w:r w:rsidRPr="00101454">
        <w:rPr>
          <w:rFonts w:ascii="Arial" w:hAnsi="Arial" w:cs="Arial"/>
          <w:sz w:val="22"/>
          <w:szCs w:val="22"/>
          <w:rPrChange w:id="934" w:author="Guo, Shicheng" w:date="2019-08-12T12:41:00Z">
            <w:rPr>
              <w:rFonts w:ascii="Arial" w:hAnsi="Arial" w:cs="Arial"/>
              <w:sz w:val="22"/>
              <w:szCs w:val="22"/>
            </w:rPr>
          </w:rPrChange>
        </w:rPr>
        <w:t xml:space="preserve">, </w:t>
      </w:r>
      <w:r w:rsidR="003114B1" w:rsidRPr="00101454">
        <w:rPr>
          <w:rFonts w:ascii="Arial" w:hAnsi="Arial" w:cs="Arial"/>
          <w:sz w:val="22"/>
          <w:szCs w:val="22"/>
          <w:rPrChange w:id="935" w:author="Guo, Shicheng" w:date="2019-08-12T12:41:00Z">
            <w:rPr>
              <w:rFonts w:ascii="Arial" w:hAnsi="Arial" w:cs="Arial"/>
              <w:sz w:val="22"/>
              <w:szCs w:val="22"/>
            </w:rPr>
          </w:rPrChange>
        </w:rPr>
        <w:t>compared</w:t>
      </w:r>
      <w:r w:rsidR="00C21CA7" w:rsidRPr="00101454">
        <w:rPr>
          <w:rFonts w:ascii="Arial" w:hAnsi="Arial" w:cs="Arial"/>
          <w:sz w:val="22"/>
          <w:szCs w:val="22"/>
          <w:rPrChange w:id="936" w:author="Guo, Shicheng" w:date="2019-08-12T12:41:00Z">
            <w:rPr>
              <w:rFonts w:ascii="Arial" w:hAnsi="Arial" w:cs="Arial"/>
              <w:sz w:val="22"/>
              <w:szCs w:val="22"/>
            </w:rPr>
          </w:rPrChange>
        </w:rPr>
        <w:t xml:space="preserve"> with </w:t>
      </w:r>
      <w:r w:rsidR="003114B1" w:rsidRPr="00101454">
        <w:rPr>
          <w:rFonts w:ascii="Arial" w:hAnsi="Arial" w:cs="Arial"/>
          <w:sz w:val="22"/>
          <w:szCs w:val="22"/>
          <w:rPrChange w:id="937" w:author="Guo, Shicheng" w:date="2019-08-12T12:41:00Z">
            <w:rPr>
              <w:rFonts w:ascii="Arial" w:hAnsi="Arial" w:cs="Arial"/>
              <w:sz w:val="22"/>
              <w:szCs w:val="22"/>
            </w:rPr>
          </w:rPrChange>
        </w:rPr>
        <w:t>normal, t-test</w:t>
      </w:r>
      <w:r w:rsidR="00C21CA7" w:rsidRPr="00101454">
        <w:rPr>
          <w:rFonts w:ascii="Arial" w:hAnsi="Arial" w:cs="Arial"/>
          <w:sz w:val="22"/>
          <w:szCs w:val="22"/>
          <w:rPrChange w:id="938" w:author="Guo, Shicheng" w:date="2019-08-12T12:41:00Z">
            <w:rPr>
              <w:rFonts w:ascii="Arial" w:hAnsi="Arial" w:cs="Arial"/>
              <w:sz w:val="22"/>
              <w:szCs w:val="22"/>
            </w:rPr>
          </w:rPrChange>
        </w:rPr>
        <w:t xml:space="preserve"> test, </w:t>
      </w:r>
      <w:r w:rsidR="00ED47E5" w:rsidRPr="00101454">
        <w:rPr>
          <w:rFonts w:ascii="Arial" w:eastAsiaTheme="minorEastAsia" w:hAnsi="Arial" w:cs="Arial"/>
          <w:b/>
          <w:kern w:val="2"/>
          <w:sz w:val="22"/>
          <w:szCs w:val="22"/>
          <w:rPrChange w:id="939" w:author="Guo, Shicheng" w:date="2019-08-12T12:41:00Z">
            <w:rPr>
              <w:rFonts w:ascii="Arial" w:eastAsiaTheme="minorEastAsia" w:hAnsi="Arial" w:cs="Arial"/>
              <w:b/>
              <w:color w:val="0070C0"/>
              <w:kern w:val="2"/>
              <w:sz w:val="22"/>
              <w:szCs w:val="22"/>
            </w:rPr>
          </w:rPrChange>
        </w:rPr>
        <w:t>Figure 1C</w:t>
      </w:r>
      <w:r w:rsidR="00ED47E5" w:rsidRPr="00101454">
        <w:rPr>
          <w:rFonts w:ascii="Arial" w:hAnsi="Arial" w:cs="Arial"/>
          <w:sz w:val="22"/>
          <w:szCs w:val="22"/>
          <w:rPrChange w:id="940" w:author="Guo, Shicheng" w:date="2019-08-12T12:41:00Z">
            <w:rPr>
              <w:rFonts w:ascii="Arial" w:hAnsi="Arial" w:cs="Arial"/>
              <w:sz w:val="22"/>
              <w:szCs w:val="22"/>
            </w:rPr>
          </w:rPrChange>
        </w:rPr>
        <w:t>)</w:t>
      </w:r>
      <w:r w:rsidRPr="00101454">
        <w:rPr>
          <w:rFonts w:ascii="Arial" w:hAnsi="Arial" w:cs="Arial"/>
          <w:sz w:val="22"/>
          <w:szCs w:val="22"/>
          <w:rPrChange w:id="941" w:author="Guo, Shicheng" w:date="2019-08-12T12:41:00Z">
            <w:rPr>
              <w:rFonts w:ascii="Arial" w:hAnsi="Arial" w:cs="Arial"/>
              <w:sz w:val="22"/>
              <w:szCs w:val="22"/>
            </w:rPr>
          </w:rPrChange>
        </w:rPr>
        <w:t xml:space="preserve">. </w:t>
      </w:r>
      <w:ins w:id="942" w:author="Microsoft Office User" w:date="2019-08-12T21:22:00Z">
        <w:r w:rsidR="00722210" w:rsidRPr="00101454">
          <w:rPr>
            <w:rFonts w:ascii="Arial" w:hAnsi="Arial" w:cs="Arial"/>
            <w:sz w:val="22"/>
            <w:szCs w:val="22"/>
            <w:rPrChange w:id="943" w:author="Guo, Shicheng" w:date="2019-08-12T12:41:00Z">
              <w:rPr>
                <w:rFonts w:ascii="Arial" w:hAnsi="Arial" w:cs="Arial"/>
                <w:sz w:val="22"/>
                <w:szCs w:val="22"/>
              </w:rPr>
            </w:rPrChange>
          </w:rPr>
          <w:t>Methylation</w:t>
        </w:r>
      </w:ins>
      <w:ins w:id="944" w:author="Microsoft Office User" w:date="2019-08-12T21:20:00Z">
        <w:r w:rsidR="00722210" w:rsidRPr="00101454">
          <w:rPr>
            <w:rFonts w:ascii="Arial" w:hAnsi="Arial" w:cs="Arial"/>
            <w:sz w:val="22"/>
            <w:szCs w:val="22"/>
            <w:rPrChange w:id="945" w:author="Guo, Shicheng" w:date="2019-08-12T12:41:00Z">
              <w:rPr>
                <w:rFonts w:ascii="Arial" w:hAnsi="Arial" w:cs="Arial"/>
                <w:sz w:val="22"/>
                <w:szCs w:val="22"/>
              </w:rPr>
            </w:rPrChange>
          </w:rPr>
          <w:t xml:space="preserve"> </w:t>
        </w:r>
      </w:ins>
      <w:ins w:id="946" w:author="Microsoft Office User" w:date="2019-08-12T21:22:00Z">
        <w:r w:rsidR="00722210" w:rsidRPr="00101454">
          <w:rPr>
            <w:rFonts w:ascii="Arial" w:hAnsi="Arial" w:cs="Arial"/>
            <w:sz w:val="22"/>
            <w:szCs w:val="22"/>
            <w:rPrChange w:id="947" w:author="Guo, Shicheng" w:date="2019-08-12T12:41:00Z">
              <w:rPr>
                <w:rFonts w:ascii="Arial" w:hAnsi="Arial" w:cs="Arial"/>
                <w:sz w:val="22"/>
                <w:szCs w:val="22"/>
              </w:rPr>
            </w:rPrChange>
          </w:rPr>
          <w:t>levels of all ta</w:t>
        </w:r>
      </w:ins>
      <w:ins w:id="948" w:author="Microsoft Office User" w:date="2019-08-12T21:23:00Z">
        <w:r w:rsidR="00722210" w:rsidRPr="00101454">
          <w:rPr>
            <w:rFonts w:ascii="Arial" w:hAnsi="Arial" w:cs="Arial"/>
            <w:sz w:val="22"/>
            <w:szCs w:val="22"/>
            <w:rPrChange w:id="949" w:author="Guo, Shicheng" w:date="2019-08-12T12:41:00Z">
              <w:rPr>
                <w:rFonts w:ascii="Arial" w:hAnsi="Arial" w:cs="Arial"/>
                <w:sz w:val="22"/>
                <w:szCs w:val="22"/>
              </w:rPr>
            </w:rPrChange>
          </w:rPr>
          <w:t>r</w:t>
        </w:r>
      </w:ins>
      <w:ins w:id="950" w:author="Microsoft Office User" w:date="2019-08-12T21:31:00Z">
        <w:r w:rsidR="006E33D3" w:rsidRPr="00101454">
          <w:rPr>
            <w:rFonts w:ascii="Arial" w:hAnsi="Arial" w:cs="Arial"/>
            <w:sz w:val="22"/>
            <w:szCs w:val="22"/>
            <w:rPrChange w:id="951" w:author="Guo, Shicheng" w:date="2019-08-12T12:41:00Z">
              <w:rPr>
                <w:rFonts w:ascii="Arial" w:hAnsi="Arial" w:cs="Arial"/>
                <w:sz w:val="22"/>
                <w:szCs w:val="22"/>
              </w:rPr>
            </w:rPrChange>
          </w:rPr>
          <w:t xml:space="preserve">get sites in the array demonstrated </w:t>
        </w:r>
      </w:ins>
      <w:ins w:id="952" w:author="Microsoft Office User" w:date="2019-08-12T21:38:00Z">
        <w:r w:rsidR="00716901" w:rsidRPr="00101454">
          <w:rPr>
            <w:rFonts w:ascii="Arial" w:hAnsi="Arial" w:cs="Arial"/>
            <w:sz w:val="22"/>
            <w:szCs w:val="22"/>
            <w:rPrChange w:id="953" w:author="Guo, Shicheng" w:date="2019-08-12T12:41:00Z">
              <w:rPr>
                <w:rFonts w:ascii="Arial" w:hAnsi="Arial" w:cs="Arial"/>
                <w:sz w:val="22"/>
                <w:szCs w:val="22"/>
              </w:rPr>
            </w:rPrChange>
          </w:rPr>
          <w:t xml:space="preserve">the known </w:t>
        </w:r>
      </w:ins>
      <w:del w:id="954" w:author="Microsoft Office User" w:date="2019-08-12T21:20:00Z">
        <w:r w:rsidR="00147CB2" w:rsidRPr="00101454" w:rsidDel="00722210">
          <w:rPr>
            <w:rFonts w:ascii="Arial" w:hAnsi="Arial" w:cs="Arial"/>
            <w:sz w:val="22"/>
            <w:szCs w:val="22"/>
            <w:rPrChange w:id="955" w:author="Guo, Shicheng" w:date="2019-08-12T12:41:00Z">
              <w:rPr>
                <w:rFonts w:ascii="Arial" w:hAnsi="Arial" w:cs="Arial" w:hint="eastAsia"/>
                <w:sz w:val="22"/>
                <w:szCs w:val="22"/>
              </w:rPr>
            </w:rPrChange>
          </w:rPr>
          <w:delText>G</w:delText>
        </w:r>
        <w:r w:rsidR="00147CB2" w:rsidRPr="00101454" w:rsidDel="00722210">
          <w:rPr>
            <w:rFonts w:ascii="Arial" w:hAnsi="Arial" w:cs="Arial"/>
            <w:sz w:val="22"/>
            <w:szCs w:val="22"/>
            <w:rPrChange w:id="956" w:author="Guo, Shicheng" w:date="2019-08-12T12:41:00Z">
              <w:rPr>
                <w:rFonts w:ascii="Arial" w:hAnsi="Arial" w:cs="Arial"/>
                <w:sz w:val="22"/>
                <w:szCs w:val="22"/>
              </w:rPr>
            </w:rPrChange>
          </w:rPr>
          <w:delText xml:space="preserve">enome-wide hypo-methylation status also can be observed with the </w:delText>
        </w:r>
      </w:del>
      <w:r w:rsidR="00147CB2" w:rsidRPr="00101454">
        <w:rPr>
          <w:rFonts w:ascii="Arial" w:hAnsi="Arial" w:cs="Arial"/>
          <w:sz w:val="22"/>
          <w:szCs w:val="22"/>
          <w:rPrChange w:id="957" w:author="Guo, Shicheng" w:date="2019-08-12T12:41:00Z">
            <w:rPr>
              <w:rFonts w:ascii="Arial" w:hAnsi="Arial" w:cs="Arial"/>
              <w:sz w:val="22"/>
              <w:szCs w:val="22"/>
            </w:rPr>
          </w:rPrChange>
        </w:rPr>
        <w:t>bimodal distribution</w:t>
      </w:r>
      <w:del w:id="958" w:author="Microsoft Office User" w:date="2019-08-12T21:31:00Z">
        <w:r w:rsidR="00147CB2" w:rsidRPr="00101454" w:rsidDel="006E33D3">
          <w:rPr>
            <w:rFonts w:ascii="Arial" w:hAnsi="Arial" w:cs="Arial"/>
            <w:sz w:val="22"/>
            <w:szCs w:val="22"/>
            <w:rPrChange w:id="959" w:author="Guo, Shicheng" w:date="2019-08-12T12:41:00Z">
              <w:rPr>
                <w:rFonts w:ascii="Arial" w:hAnsi="Arial" w:cs="Arial"/>
                <w:sz w:val="22"/>
                <w:szCs w:val="22"/>
              </w:rPr>
            </w:rPrChange>
          </w:rPr>
          <w:delText xml:space="preserve"> of methylation profiles</w:delText>
        </w:r>
      </w:del>
      <w:ins w:id="960" w:author="Microsoft Office User" w:date="2019-08-12T21:31:00Z">
        <w:r w:rsidR="006E33D3" w:rsidRPr="00101454">
          <w:rPr>
            <w:rFonts w:ascii="Arial" w:hAnsi="Arial" w:cs="Arial"/>
            <w:sz w:val="22"/>
            <w:szCs w:val="22"/>
            <w:rPrChange w:id="961" w:author="Guo, Shicheng" w:date="2019-08-12T12:41:00Z">
              <w:rPr>
                <w:rFonts w:ascii="Arial" w:hAnsi="Arial" w:cs="Arial"/>
                <w:sz w:val="22"/>
                <w:szCs w:val="22"/>
              </w:rPr>
            </w:rPrChange>
          </w:rPr>
          <w:t xml:space="preserve"> in</w:t>
        </w:r>
      </w:ins>
      <w:r w:rsidR="00147CB2" w:rsidRPr="00101454">
        <w:rPr>
          <w:rFonts w:ascii="Arial" w:hAnsi="Arial" w:cs="Arial"/>
          <w:sz w:val="22"/>
          <w:szCs w:val="22"/>
          <w:rPrChange w:id="962" w:author="Guo, Shicheng" w:date="2019-08-12T12:41:00Z">
            <w:rPr>
              <w:rFonts w:ascii="Arial" w:hAnsi="Arial" w:cs="Arial"/>
              <w:sz w:val="22"/>
              <w:szCs w:val="22"/>
            </w:rPr>
          </w:rPrChange>
        </w:rPr>
        <w:t xml:space="preserve"> normal, </w:t>
      </w:r>
      <w:del w:id="963" w:author="J Fan" w:date="2019-08-04T20:22:00Z">
        <w:r w:rsidR="00147CB2" w:rsidRPr="00101454" w:rsidDel="00055AEA">
          <w:rPr>
            <w:rFonts w:ascii="Arial" w:hAnsi="Arial" w:cs="Arial"/>
            <w:sz w:val="22"/>
            <w:szCs w:val="22"/>
            <w:rPrChange w:id="964" w:author="Guo, Shicheng" w:date="2019-08-12T12:41:00Z">
              <w:rPr>
                <w:rFonts w:ascii="Arial" w:hAnsi="Arial" w:cs="Arial"/>
                <w:sz w:val="22"/>
                <w:szCs w:val="22"/>
              </w:rPr>
            </w:rPrChange>
          </w:rPr>
          <w:delText>LA</w:delText>
        </w:r>
      </w:del>
      <w:ins w:id="965" w:author="J Fan" w:date="2019-08-04T20:22:00Z">
        <w:r w:rsidR="00055AEA" w:rsidRPr="00101454">
          <w:rPr>
            <w:rFonts w:ascii="Arial" w:hAnsi="Arial" w:cs="Arial"/>
            <w:sz w:val="22"/>
            <w:szCs w:val="22"/>
            <w:rPrChange w:id="966" w:author="Guo, Shicheng" w:date="2019-08-12T12:41:00Z">
              <w:rPr>
                <w:rFonts w:ascii="Arial" w:hAnsi="Arial" w:cs="Arial"/>
                <w:sz w:val="22"/>
                <w:szCs w:val="22"/>
              </w:rPr>
            </w:rPrChange>
          </w:rPr>
          <w:t>LGA</w:t>
        </w:r>
      </w:ins>
      <w:r w:rsidR="00147CB2" w:rsidRPr="00101454">
        <w:rPr>
          <w:rFonts w:ascii="Arial" w:hAnsi="Arial" w:cs="Arial"/>
          <w:sz w:val="22"/>
          <w:szCs w:val="22"/>
          <w:rPrChange w:id="967" w:author="Guo, Shicheng" w:date="2019-08-12T12:41:00Z">
            <w:rPr>
              <w:rFonts w:ascii="Arial" w:hAnsi="Arial" w:cs="Arial"/>
              <w:sz w:val="22"/>
              <w:szCs w:val="22"/>
            </w:rPr>
          </w:rPrChange>
        </w:rPr>
        <w:t xml:space="preserve"> and </w:t>
      </w:r>
      <w:del w:id="968" w:author="J Fan" w:date="2019-08-04T20:23:00Z">
        <w:r w:rsidR="00147CB2" w:rsidRPr="00101454" w:rsidDel="00055AEA">
          <w:rPr>
            <w:rFonts w:ascii="Arial" w:hAnsi="Arial" w:cs="Arial"/>
            <w:sz w:val="22"/>
            <w:szCs w:val="22"/>
            <w:rPrChange w:id="969" w:author="Guo, Shicheng" w:date="2019-08-12T12:41:00Z">
              <w:rPr>
                <w:rFonts w:ascii="Arial" w:hAnsi="Arial" w:cs="Arial"/>
                <w:sz w:val="22"/>
                <w:szCs w:val="22"/>
              </w:rPr>
            </w:rPrChange>
          </w:rPr>
          <w:delText>HA</w:delText>
        </w:r>
      </w:del>
      <w:ins w:id="970" w:author="J Fan" w:date="2019-08-04T20:23:00Z">
        <w:r w:rsidR="00055AEA" w:rsidRPr="00101454">
          <w:rPr>
            <w:rFonts w:ascii="Arial" w:hAnsi="Arial" w:cs="Arial"/>
            <w:sz w:val="22"/>
            <w:szCs w:val="22"/>
            <w:rPrChange w:id="971" w:author="Guo, Shicheng" w:date="2019-08-12T12:41:00Z">
              <w:rPr>
                <w:rFonts w:ascii="Arial" w:hAnsi="Arial" w:cs="Arial"/>
                <w:sz w:val="22"/>
                <w:szCs w:val="22"/>
              </w:rPr>
            </w:rPrChange>
          </w:rPr>
          <w:t>HGA</w:t>
        </w:r>
      </w:ins>
      <w:del w:id="972" w:author="Microsoft Office User" w:date="2019-08-12T21:39:00Z">
        <w:r w:rsidR="007C3E92" w:rsidRPr="00101454" w:rsidDel="00716901">
          <w:rPr>
            <w:rFonts w:ascii="Arial" w:hAnsi="Arial" w:cs="Arial"/>
            <w:sz w:val="22"/>
            <w:szCs w:val="22"/>
            <w:rPrChange w:id="973" w:author="Guo, Shicheng" w:date="2019-08-12T12:41:00Z">
              <w:rPr>
                <w:rFonts w:ascii="Arial" w:hAnsi="Arial" w:cs="Arial"/>
                <w:sz w:val="22"/>
                <w:szCs w:val="22"/>
              </w:rPr>
            </w:rPrChange>
          </w:rPr>
          <w:delText>, even the high peak of bimodal distribution</w:delText>
        </w:r>
      </w:del>
      <w:r w:rsidR="00147CB2" w:rsidRPr="00101454">
        <w:rPr>
          <w:rFonts w:ascii="Arial" w:hAnsi="Arial" w:cs="Arial"/>
          <w:sz w:val="22"/>
          <w:szCs w:val="22"/>
          <w:rPrChange w:id="974" w:author="Guo, Shicheng" w:date="2019-08-12T12:41:00Z">
            <w:rPr>
              <w:rFonts w:ascii="Arial" w:hAnsi="Arial" w:cs="Arial"/>
              <w:sz w:val="22"/>
              <w:szCs w:val="22"/>
            </w:rPr>
          </w:rPrChange>
        </w:rPr>
        <w:t xml:space="preserve"> (</w:t>
      </w:r>
      <w:r w:rsidR="00147CB2" w:rsidRPr="00101454">
        <w:rPr>
          <w:rFonts w:ascii="Arial" w:eastAsiaTheme="minorEastAsia" w:hAnsi="Arial" w:cs="Arial"/>
          <w:b/>
          <w:kern w:val="2"/>
          <w:sz w:val="22"/>
          <w:szCs w:val="22"/>
          <w:rPrChange w:id="975" w:author="Guo, Shicheng" w:date="2019-08-12T12:41:00Z">
            <w:rPr>
              <w:rFonts w:ascii="Arial" w:eastAsiaTheme="minorEastAsia" w:hAnsi="Arial" w:cs="Arial"/>
              <w:b/>
              <w:color w:val="0070C0"/>
              <w:kern w:val="2"/>
              <w:sz w:val="22"/>
              <w:szCs w:val="22"/>
            </w:rPr>
          </w:rPrChange>
        </w:rPr>
        <w:t>Figure 1</w:t>
      </w:r>
      <w:r w:rsidR="00ED47E5" w:rsidRPr="00101454">
        <w:rPr>
          <w:rFonts w:ascii="Arial" w:eastAsiaTheme="minorEastAsia" w:hAnsi="Arial" w:cs="Arial"/>
          <w:b/>
          <w:kern w:val="2"/>
          <w:sz w:val="22"/>
          <w:szCs w:val="22"/>
          <w:rPrChange w:id="976" w:author="Guo, Shicheng" w:date="2019-08-12T12:41:00Z">
            <w:rPr>
              <w:rFonts w:ascii="Arial" w:eastAsiaTheme="minorEastAsia" w:hAnsi="Arial" w:cs="Arial"/>
              <w:b/>
              <w:color w:val="0070C0"/>
              <w:kern w:val="2"/>
              <w:sz w:val="22"/>
              <w:szCs w:val="22"/>
            </w:rPr>
          </w:rPrChange>
        </w:rPr>
        <w:t>D</w:t>
      </w:r>
      <w:ins w:id="977" w:author="Microsoft Office User" w:date="2019-08-12T21:39:00Z">
        <w:r w:rsidR="00716901" w:rsidRPr="00101454">
          <w:rPr>
            <w:rFonts w:ascii="Arial" w:hAnsi="Arial" w:cs="Arial"/>
            <w:sz w:val="22"/>
            <w:szCs w:val="22"/>
            <w:rPrChange w:id="978" w:author="Guo, Shicheng" w:date="2019-08-12T12:41:00Z">
              <w:rPr>
                <w:rFonts w:ascii="Arial" w:hAnsi="Arial" w:cs="Arial"/>
                <w:sz w:val="22"/>
                <w:szCs w:val="22"/>
              </w:rPr>
            </w:rPrChange>
          </w:rPr>
          <w:t>), and</w:t>
        </w:r>
      </w:ins>
      <w:ins w:id="979" w:author="Microsoft Office User" w:date="2019-08-12T21:44:00Z">
        <w:r w:rsidR="00716901" w:rsidRPr="00101454">
          <w:rPr>
            <w:rFonts w:ascii="Arial" w:hAnsi="Arial" w:cs="Arial"/>
            <w:sz w:val="22"/>
            <w:szCs w:val="22"/>
            <w:rPrChange w:id="980" w:author="Guo, Shicheng" w:date="2019-08-12T12:41:00Z">
              <w:rPr>
                <w:rFonts w:ascii="Arial" w:hAnsi="Arial" w:cs="Arial"/>
                <w:sz w:val="22"/>
                <w:szCs w:val="22"/>
              </w:rPr>
            </w:rPrChange>
          </w:rPr>
          <w:t xml:space="preserve"> </w:t>
        </w:r>
      </w:ins>
      <w:ins w:id="981" w:author="Microsoft Office User" w:date="2019-08-12T22:41:00Z">
        <w:r w:rsidR="00E040B1" w:rsidRPr="00101454">
          <w:rPr>
            <w:rFonts w:ascii="Arial" w:hAnsi="Arial" w:cs="Arial"/>
            <w:sz w:val="22"/>
            <w:szCs w:val="22"/>
            <w:rPrChange w:id="982" w:author="Guo, Shicheng" w:date="2019-08-12T12:41:00Z">
              <w:rPr>
                <w:rFonts w:ascii="Arial" w:hAnsi="Arial" w:cs="Arial"/>
                <w:sz w:val="22"/>
                <w:szCs w:val="22"/>
              </w:rPr>
            </w:rPrChange>
          </w:rPr>
          <w:t xml:space="preserve">the amount of </w:t>
        </w:r>
      </w:ins>
      <w:ins w:id="983" w:author="Microsoft Office User" w:date="2019-08-12T21:40:00Z">
        <w:r w:rsidR="00716901" w:rsidRPr="00101454">
          <w:rPr>
            <w:rFonts w:ascii="Arial" w:hAnsi="Arial" w:cs="Arial"/>
            <w:sz w:val="22"/>
            <w:szCs w:val="22"/>
            <w:rPrChange w:id="984" w:author="Guo, Shicheng" w:date="2019-08-12T12:41:00Z">
              <w:rPr>
                <w:rFonts w:ascii="Arial" w:hAnsi="Arial" w:cs="Arial"/>
                <w:sz w:val="22"/>
                <w:szCs w:val="22"/>
              </w:rPr>
            </w:rPrChange>
          </w:rPr>
          <w:t>fully methylated</w:t>
        </w:r>
      </w:ins>
      <w:ins w:id="985" w:author="Microsoft Office User" w:date="2019-08-12T21:44:00Z">
        <w:r w:rsidR="00716901" w:rsidRPr="00101454">
          <w:rPr>
            <w:rFonts w:ascii="Arial" w:hAnsi="Arial" w:cs="Arial"/>
            <w:sz w:val="22"/>
            <w:szCs w:val="22"/>
            <w:rPrChange w:id="986" w:author="Guo, Shicheng" w:date="2019-08-12T12:41:00Z">
              <w:rPr>
                <w:rFonts w:ascii="Arial" w:hAnsi="Arial" w:cs="Arial"/>
                <w:sz w:val="22"/>
                <w:szCs w:val="22"/>
              </w:rPr>
            </w:rPrChange>
          </w:rPr>
          <w:t xml:space="preserve"> sites decreased </w:t>
        </w:r>
      </w:ins>
      <w:ins w:id="987" w:author="Microsoft Office User" w:date="2019-08-12T21:47:00Z">
        <w:r w:rsidR="00716901" w:rsidRPr="00101454">
          <w:rPr>
            <w:rFonts w:ascii="Arial" w:hAnsi="Arial" w:cs="Arial"/>
            <w:sz w:val="22"/>
            <w:szCs w:val="22"/>
            <w:rPrChange w:id="988" w:author="Guo, Shicheng" w:date="2019-08-12T12:41:00Z">
              <w:rPr>
                <w:rFonts w:ascii="Arial" w:hAnsi="Arial" w:cs="Arial"/>
                <w:sz w:val="22"/>
                <w:szCs w:val="22"/>
              </w:rPr>
            </w:rPrChange>
          </w:rPr>
          <w:t xml:space="preserve">with </w:t>
        </w:r>
      </w:ins>
      <w:ins w:id="989" w:author="Microsoft Office User" w:date="2019-08-12T21:50:00Z">
        <w:r w:rsidR="00716901" w:rsidRPr="00101454">
          <w:rPr>
            <w:rFonts w:ascii="Arial" w:hAnsi="Arial" w:cs="Arial"/>
            <w:sz w:val="22"/>
            <w:szCs w:val="22"/>
            <w:rPrChange w:id="990" w:author="Guo, Shicheng" w:date="2019-08-12T12:41:00Z">
              <w:rPr>
                <w:rFonts w:ascii="Arial" w:hAnsi="Arial" w:cs="Arial"/>
                <w:sz w:val="22"/>
                <w:szCs w:val="22"/>
              </w:rPr>
            </w:rPrChange>
          </w:rPr>
          <w:t>increased malignancy degree of lesions</w:t>
        </w:r>
      </w:ins>
      <w:ins w:id="991" w:author="Microsoft Office User" w:date="2019-08-12T21:42:00Z">
        <w:r w:rsidR="00716901" w:rsidRPr="00101454">
          <w:rPr>
            <w:rFonts w:ascii="Arial" w:hAnsi="Arial" w:cs="Arial"/>
            <w:sz w:val="22"/>
            <w:szCs w:val="22"/>
            <w:rPrChange w:id="992" w:author="Guo, Shicheng" w:date="2019-08-12T12:41:00Z">
              <w:rPr>
                <w:rFonts w:ascii="Arial" w:hAnsi="Arial" w:cs="Arial"/>
                <w:sz w:val="22"/>
                <w:szCs w:val="22"/>
              </w:rPr>
            </w:rPrChange>
          </w:rPr>
          <w:t>(</w:t>
        </w:r>
      </w:ins>
      <w:ins w:id="993" w:author="Microsoft Office User" w:date="2019-08-12T21:44:00Z">
        <w:r w:rsidR="00716901" w:rsidRPr="00101454">
          <w:rPr>
            <w:rFonts w:ascii="Arial" w:hAnsi="Arial" w:cs="Arial"/>
            <w:sz w:val="22"/>
            <w:szCs w:val="22"/>
            <w:rPrChange w:id="994" w:author="Guo, Shicheng" w:date="2019-08-12T12:41:00Z">
              <w:rPr>
                <w:rFonts w:ascii="Arial" w:hAnsi="Arial" w:cs="Arial"/>
                <w:sz w:val="22"/>
                <w:szCs w:val="22"/>
              </w:rPr>
            </w:rPrChange>
          </w:rPr>
          <w:t>r</w:t>
        </w:r>
      </w:ins>
      <w:ins w:id="995" w:author="Microsoft Office User" w:date="2019-08-12T21:42:00Z">
        <w:r w:rsidR="00716901" w:rsidRPr="00101454">
          <w:rPr>
            <w:rFonts w:ascii="Arial" w:hAnsi="Arial" w:cs="Arial"/>
            <w:sz w:val="22"/>
            <w:szCs w:val="22"/>
            <w:rPrChange w:id="996" w:author="Guo, Shicheng" w:date="2019-08-12T12:41:00Z">
              <w:rPr>
                <w:rFonts w:ascii="Arial" w:hAnsi="Arial" w:cs="Arial"/>
                <w:sz w:val="22"/>
                <w:szCs w:val="22"/>
              </w:rPr>
            </w:rPrChange>
          </w:rPr>
          <w:t>ight pe</w:t>
        </w:r>
      </w:ins>
      <w:ins w:id="997" w:author="Microsoft Office User" w:date="2019-08-12T21:43:00Z">
        <w:r w:rsidR="00716901" w:rsidRPr="00101454">
          <w:rPr>
            <w:rFonts w:ascii="Arial" w:hAnsi="Arial" w:cs="Arial"/>
            <w:sz w:val="22"/>
            <w:szCs w:val="22"/>
            <w:rPrChange w:id="998" w:author="Guo, Shicheng" w:date="2019-08-12T12:41:00Z">
              <w:rPr>
                <w:rFonts w:ascii="Arial" w:hAnsi="Arial" w:cs="Arial"/>
                <w:sz w:val="22"/>
                <w:szCs w:val="22"/>
              </w:rPr>
            </w:rPrChange>
          </w:rPr>
          <w:t>ak</w:t>
        </w:r>
      </w:ins>
      <w:ins w:id="999" w:author="Microsoft Office User" w:date="2019-08-12T21:51:00Z">
        <w:r w:rsidR="004E2CBD" w:rsidRPr="00101454">
          <w:rPr>
            <w:rFonts w:ascii="Arial" w:hAnsi="Arial" w:cs="Arial"/>
            <w:sz w:val="22"/>
            <w:szCs w:val="22"/>
            <w:rPrChange w:id="1000" w:author="Guo, Shicheng" w:date="2019-08-12T12:41:00Z">
              <w:rPr>
                <w:rFonts w:ascii="Arial" w:hAnsi="Arial" w:cs="Arial"/>
                <w:sz w:val="22"/>
                <w:szCs w:val="22"/>
              </w:rPr>
            </w:rPrChange>
          </w:rPr>
          <w:t xml:space="preserve">, </w:t>
        </w:r>
        <w:r w:rsidR="004E2CBD" w:rsidRPr="00101454">
          <w:rPr>
            <w:rFonts w:ascii="Arial" w:hAnsi="Arial" w:cs="Arial"/>
            <w:b/>
            <w:bCs/>
            <w:sz w:val="22"/>
            <w:szCs w:val="22"/>
            <w:rPrChange w:id="1001" w:author="Guo, Shicheng" w:date="2019-08-12T12:41:00Z">
              <w:rPr>
                <w:rFonts w:ascii="Arial" w:hAnsi="Arial" w:cs="Arial"/>
                <w:sz w:val="22"/>
                <w:szCs w:val="22"/>
              </w:rPr>
            </w:rPrChange>
          </w:rPr>
          <w:t>Figure1D</w:t>
        </w:r>
      </w:ins>
      <w:del w:id="1002" w:author="Microsoft Office User" w:date="2019-08-12T21:39:00Z">
        <w:r w:rsidR="00147CB2" w:rsidRPr="00101454" w:rsidDel="00716901">
          <w:rPr>
            <w:rFonts w:ascii="Arial" w:hAnsi="Arial" w:cs="Arial"/>
            <w:sz w:val="22"/>
            <w:szCs w:val="22"/>
            <w:rPrChange w:id="1003" w:author="Guo, Shicheng" w:date="2019-08-12T12:41:00Z">
              <w:rPr>
                <w:rFonts w:ascii="Arial" w:hAnsi="Arial" w:cs="Arial"/>
                <w:sz w:val="22"/>
                <w:szCs w:val="22"/>
              </w:rPr>
            </w:rPrChange>
          </w:rPr>
          <w:delText xml:space="preserve"> </w:delText>
        </w:r>
      </w:del>
      <w:del w:id="1004" w:author="Microsoft Office User" w:date="2019-08-12T21:51:00Z">
        <w:r w:rsidR="00147CB2" w:rsidRPr="00101454" w:rsidDel="004E2CBD">
          <w:rPr>
            <w:rFonts w:ascii="Arial" w:hAnsi="Arial" w:cs="Arial"/>
            <w:sz w:val="22"/>
            <w:szCs w:val="22"/>
            <w:rPrChange w:id="1005" w:author="Guo, Shicheng" w:date="2019-08-12T12:41:00Z">
              <w:rPr>
                <w:rFonts w:ascii="Arial" w:hAnsi="Arial" w:cs="Arial"/>
                <w:sz w:val="22"/>
                <w:szCs w:val="22"/>
              </w:rPr>
            </w:rPrChange>
          </w:rPr>
          <w:delText>and</w:delText>
        </w:r>
      </w:del>
      <w:ins w:id="1006" w:author="Microsoft Office User" w:date="2019-08-12T21:51:00Z">
        <w:r w:rsidR="004E2CBD" w:rsidRPr="00101454">
          <w:rPr>
            <w:rFonts w:ascii="Arial" w:hAnsi="Arial" w:cs="Arial"/>
            <w:sz w:val="22"/>
            <w:szCs w:val="22"/>
            <w:rPrChange w:id="1007" w:author="Guo, Shicheng" w:date="2019-08-12T12:41:00Z">
              <w:rPr>
                <w:rFonts w:ascii="Arial" w:hAnsi="Arial" w:cs="Arial"/>
                <w:sz w:val="22"/>
                <w:szCs w:val="22"/>
              </w:rPr>
            </w:rPrChange>
          </w:rPr>
          <w:t xml:space="preserve">; </w:t>
        </w:r>
      </w:ins>
      <w:del w:id="1008" w:author="Microsoft Office User" w:date="2019-08-12T21:51:00Z">
        <w:r w:rsidR="00147CB2" w:rsidRPr="00101454" w:rsidDel="004E2CBD">
          <w:rPr>
            <w:rFonts w:ascii="Arial" w:hAnsi="Arial" w:cs="Arial"/>
            <w:sz w:val="22"/>
            <w:szCs w:val="22"/>
            <w:rPrChange w:id="1009" w:author="Guo, Shicheng" w:date="2019-08-12T12:41:00Z">
              <w:rPr>
                <w:rFonts w:ascii="Arial" w:hAnsi="Arial" w:cs="Arial"/>
                <w:sz w:val="22"/>
                <w:szCs w:val="22"/>
              </w:rPr>
            </w:rPrChange>
          </w:rPr>
          <w:delText xml:space="preserve"> </w:delText>
        </w:r>
      </w:del>
      <w:r w:rsidR="00147CB2" w:rsidRPr="00101454">
        <w:rPr>
          <w:rFonts w:ascii="Arial" w:eastAsiaTheme="minorEastAsia" w:hAnsi="Arial" w:cs="Arial"/>
          <w:b/>
          <w:kern w:val="2"/>
          <w:sz w:val="22"/>
          <w:szCs w:val="22"/>
          <w:rPrChange w:id="1010" w:author="Guo, Shicheng" w:date="2019-08-12T12:41:00Z">
            <w:rPr>
              <w:rFonts w:ascii="Arial" w:eastAsiaTheme="minorEastAsia" w:hAnsi="Arial" w:cs="Arial"/>
              <w:b/>
              <w:color w:val="0070C0"/>
              <w:kern w:val="2"/>
              <w:sz w:val="22"/>
              <w:szCs w:val="22"/>
            </w:rPr>
          </w:rPrChange>
        </w:rPr>
        <w:t xml:space="preserve">Figure </w:t>
      </w:r>
      <w:r w:rsidR="00ED47E5" w:rsidRPr="00101454">
        <w:rPr>
          <w:rFonts w:ascii="Arial" w:eastAsiaTheme="minorEastAsia" w:hAnsi="Arial" w:cs="Arial"/>
          <w:b/>
          <w:kern w:val="2"/>
          <w:sz w:val="22"/>
          <w:szCs w:val="22"/>
          <w:rPrChange w:id="1011" w:author="Guo, Shicheng" w:date="2019-08-12T12:41:00Z">
            <w:rPr>
              <w:rFonts w:ascii="Arial" w:eastAsiaTheme="minorEastAsia" w:hAnsi="Arial" w:cs="Arial"/>
              <w:b/>
              <w:color w:val="0070C0"/>
              <w:kern w:val="2"/>
              <w:sz w:val="22"/>
              <w:szCs w:val="22"/>
            </w:rPr>
          </w:rPrChange>
        </w:rPr>
        <w:t>1E</w:t>
      </w:r>
      <w:r w:rsidR="00147CB2" w:rsidRPr="00101454">
        <w:rPr>
          <w:rFonts w:ascii="Arial" w:hAnsi="Arial" w:cs="Arial"/>
          <w:sz w:val="22"/>
          <w:szCs w:val="22"/>
          <w:rPrChange w:id="1012" w:author="Guo, Shicheng" w:date="2019-08-12T12:41:00Z">
            <w:rPr>
              <w:rFonts w:ascii="Arial" w:hAnsi="Arial" w:cs="Arial"/>
              <w:sz w:val="22"/>
              <w:szCs w:val="22"/>
            </w:rPr>
          </w:rPrChange>
        </w:rPr>
        <w:t>)</w:t>
      </w:r>
      <w:ins w:id="1013" w:author="Microsoft Office User" w:date="2019-08-12T21:52:00Z">
        <w:r w:rsidR="004E2CBD" w:rsidRPr="00101454">
          <w:rPr>
            <w:rFonts w:ascii="Arial" w:hAnsi="Arial" w:cs="Arial"/>
            <w:sz w:val="22"/>
            <w:szCs w:val="22"/>
            <w:rPrChange w:id="1014" w:author="Guo, Shicheng" w:date="2019-08-12T12:41:00Z">
              <w:rPr>
                <w:rFonts w:ascii="Arial" w:hAnsi="Arial" w:cs="Arial"/>
                <w:sz w:val="22"/>
                <w:szCs w:val="22"/>
              </w:rPr>
            </w:rPrChange>
          </w:rPr>
          <w:t xml:space="preserve">. </w:t>
        </w:r>
      </w:ins>
      <w:ins w:id="1015" w:author="Microsoft Office User" w:date="2019-08-12T21:53:00Z">
        <w:r w:rsidR="004E2CBD" w:rsidRPr="00101454">
          <w:rPr>
            <w:rFonts w:ascii="Arial" w:hAnsi="Arial" w:cs="Arial"/>
            <w:sz w:val="22"/>
            <w:szCs w:val="22"/>
            <w:rPrChange w:id="1016" w:author="Guo, Shicheng" w:date="2019-08-12T12:41:00Z">
              <w:rPr>
                <w:rFonts w:ascii="Arial" w:hAnsi="Arial" w:cs="Arial"/>
                <w:sz w:val="22"/>
                <w:szCs w:val="22"/>
              </w:rPr>
            </w:rPrChange>
          </w:rPr>
          <w:t xml:space="preserve">It well showed that DNA demethylation may occur </w:t>
        </w:r>
      </w:ins>
      <w:ins w:id="1017" w:author="Microsoft Office User" w:date="2019-08-12T21:54:00Z">
        <w:r w:rsidR="004E2CBD" w:rsidRPr="00101454">
          <w:rPr>
            <w:rFonts w:ascii="Arial" w:hAnsi="Arial" w:cs="Arial"/>
            <w:sz w:val="22"/>
            <w:szCs w:val="22"/>
            <w:rPrChange w:id="1018" w:author="Guo, Shicheng" w:date="2019-08-12T12:41:00Z">
              <w:rPr>
                <w:rFonts w:ascii="Arial" w:hAnsi="Arial" w:cs="Arial"/>
                <w:sz w:val="22"/>
                <w:szCs w:val="22"/>
              </w:rPr>
            </w:rPrChange>
          </w:rPr>
          <w:t xml:space="preserve">very early in </w:t>
        </w:r>
      </w:ins>
      <w:ins w:id="1019" w:author="Microsoft Office User" w:date="2019-08-12T21:55:00Z">
        <w:r w:rsidR="004E2CBD" w:rsidRPr="00101454">
          <w:rPr>
            <w:rFonts w:ascii="Arial" w:hAnsi="Arial" w:cs="Arial"/>
            <w:sz w:val="22"/>
            <w:szCs w:val="22"/>
            <w:rPrChange w:id="1020" w:author="Guo, Shicheng" w:date="2019-08-12T12:41:00Z">
              <w:rPr>
                <w:rFonts w:ascii="Arial" w:hAnsi="Arial" w:cs="Arial"/>
                <w:sz w:val="22"/>
                <w:szCs w:val="22"/>
              </w:rPr>
            </w:rPrChange>
          </w:rPr>
          <w:t>precancerous lesions</w:t>
        </w:r>
      </w:ins>
      <w:del w:id="1021" w:author="Microsoft Office User" w:date="2019-08-12T21:55:00Z">
        <w:r w:rsidR="00147CB2" w:rsidRPr="00101454" w:rsidDel="004E2CBD">
          <w:rPr>
            <w:rFonts w:ascii="Arial" w:hAnsi="Arial" w:cs="Arial"/>
            <w:sz w:val="22"/>
            <w:szCs w:val="22"/>
            <w:rPrChange w:id="1022" w:author="Guo, Shicheng" w:date="2019-08-12T12:41:00Z">
              <w:rPr>
                <w:rFonts w:ascii="Arial" w:hAnsi="Arial" w:cs="Arial" w:hint="eastAsia"/>
                <w:sz w:val="22"/>
                <w:szCs w:val="22"/>
              </w:rPr>
            </w:rPrChange>
          </w:rPr>
          <w:delText>,</w:delText>
        </w:r>
        <w:r w:rsidR="00147CB2" w:rsidRPr="00101454" w:rsidDel="004E2CBD">
          <w:rPr>
            <w:rFonts w:ascii="Arial" w:hAnsi="Arial" w:cs="Arial"/>
            <w:sz w:val="22"/>
            <w:szCs w:val="22"/>
            <w:rPrChange w:id="1023" w:author="Guo, Shicheng" w:date="2019-08-12T12:41:00Z">
              <w:rPr>
                <w:rFonts w:ascii="Arial" w:hAnsi="Arial" w:cs="Arial"/>
                <w:sz w:val="22"/>
                <w:szCs w:val="22"/>
              </w:rPr>
            </w:rPrChange>
          </w:rPr>
          <w:delText xml:space="preserve"> indicating genome-wide DNA methylation hypo-methylation occurs in the early stage of the cancer initialization</w:delText>
        </w:r>
      </w:del>
      <w:r w:rsidR="00147CB2" w:rsidRPr="00101454">
        <w:rPr>
          <w:rFonts w:ascii="Arial" w:hAnsi="Arial" w:cs="Arial"/>
          <w:sz w:val="22"/>
          <w:szCs w:val="22"/>
          <w:rPrChange w:id="1024" w:author="Guo, Shicheng" w:date="2019-08-12T12:41:00Z">
            <w:rPr>
              <w:rFonts w:ascii="Arial" w:hAnsi="Arial" w:cs="Arial"/>
              <w:sz w:val="22"/>
              <w:szCs w:val="22"/>
            </w:rPr>
          </w:rPrChange>
        </w:rPr>
        <w:t xml:space="preserve">. </w:t>
      </w:r>
      <w:ins w:id="1025" w:author="Microsoft Office User" w:date="2019-08-12T22:57:00Z">
        <w:r w:rsidR="00FE08F6" w:rsidRPr="00101454">
          <w:rPr>
            <w:rFonts w:ascii="Arial" w:hAnsi="Arial" w:cs="Arial"/>
            <w:sz w:val="22"/>
            <w:szCs w:val="22"/>
            <w:rPrChange w:id="1026" w:author="Guo, Shicheng" w:date="2019-08-12T12:41:00Z">
              <w:rPr>
                <w:rFonts w:ascii="Arial" w:hAnsi="Arial" w:cs="Arial"/>
                <w:sz w:val="22"/>
                <w:szCs w:val="22"/>
              </w:rPr>
            </w:rPrChange>
          </w:rPr>
          <w:t xml:space="preserve">Particularly, </w:t>
        </w:r>
      </w:ins>
      <w:ins w:id="1027" w:author="Microsoft Office User" w:date="2019-08-12T22:58:00Z">
        <w:r w:rsidR="00FE08F6" w:rsidRPr="00101454">
          <w:rPr>
            <w:rFonts w:ascii="Arial" w:hAnsi="Arial" w:cs="Arial"/>
            <w:sz w:val="22"/>
            <w:szCs w:val="22"/>
            <w:rPrChange w:id="1028" w:author="Guo, Shicheng" w:date="2019-08-12T12:41:00Z">
              <w:rPr>
                <w:rFonts w:ascii="Arial" w:hAnsi="Arial" w:cs="Arial"/>
                <w:sz w:val="22"/>
                <w:szCs w:val="22"/>
              </w:rPr>
            </w:rPrChange>
          </w:rPr>
          <w:t xml:space="preserve">over 60% DMRs </w:t>
        </w:r>
      </w:ins>
      <w:ins w:id="1029" w:author="Microsoft Office User" w:date="2019-08-12T23:00:00Z">
        <w:r w:rsidR="00FE08F6" w:rsidRPr="00101454">
          <w:rPr>
            <w:rFonts w:ascii="Arial" w:hAnsi="Arial" w:cs="Arial"/>
            <w:sz w:val="22"/>
            <w:szCs w:val="22"/>
            <w:rPrChange w:id="1030" w:author="Guo, Shicheng" w:date="2019-08-12T12:41:00Z">
              <w:rPr>
                <w:rFonts w:ascii="Arial" w:hAnsi="Arial" w:cs="Arial"/>
                <w:sz w:val="22"/>
                <w:szCs w:val="22"/>
              </w:rPr>
            </w:rPrChange>
          </w:rPr>
          <w:t xml:space="preserve">were </w:t>
        </w:r>
      </w:ins>
      <w:ins w:id="1031" w:author="Microsoft Office User" w:date="2019-08-12T23:29:00Z">
        <w:r w:rsidR="00200FEE" w:rsidRPr="00101454">
          <w:rPr>
            <w:rFonts w:ascii="Arial" w:hAnsi="Arial" w:cs="Arial"/>
            <w:sz w:val="22"/>
            <w:szCs w:val="22"/>
            <w:rPrChange w:id="1032" w:author="Guo, Shicheng" w:date="2019-08-12T12:41:00Z">
              <w:rPr>
                <w:rFonts w:ascii="Arial" w:hAnsi="Arial" w:cs="Arial"/>
                <w:sz w:val="22"/>
                <w:szCs w:val="22"/>
              </w:rPr>
            </w:rPrChange>
          </w:rPr>
          <w:t xml:space="preserve">hypo-methylated </w:t>
        </w:r>
      </w:ins>
      <w:ins w:id="1033" w:author="Microsoft Office User" w:date="2019-08-12T22:59:00Z">
        <w:r w:rsidR="00FE08F6" w:rsidRPr="00101454">
          <w:rPr>
            <w:rFonts w:ascii="Arial" w:hAnsi="Arial" w:cs="Arial"/>
            <w:sz w:val="22"/>
            <w:szCs w:val="22"/>
            <w:rPrChange w:id="1034" w:author="Guo, Shicheng" w:date="2019-08-12T12:41:00Z">
              <w:rPr>
                <w:rFonts w:ascii="Arial" w:hAnsi="Arial" w:cs="Arial"/>
                <w:sz w:val="22"/>
                <w:szCs w:val="22"/>
              </w:rPr>
            </w:rPrChange>
          </w:rPr>
          <w:t>observed in both LGA</w:t>
        </w:r>
      </w:ins>
      <w:ins w:id="1035" w:author="Microsoft Office User" w:date="2019-08-12T23:29:00Z">
        <w:r w:rsidR="00200FEE" w:rsidRPr="00101454">
          <w:rPr>
            <w:rFonts w:ascii="Arial" w:hAnsi="Arial" w:cs="Arial"/>
            <w:sz w:val="22"/>
            <w:szCs w:val="22"/>
            <w:rPrChange w:id="1036" w:author="Guo, Shicheng" w:date="2019-08-12T12:41:00Z">
              <w:rPr>
                <w:rFonts w:ascii="Arial" w:hAnsi="Arial" w:cs="Arial"/>
                <w:sz w:val="22"/>
                <w:szCs w:val="22"/>
              </w:rPr>
            </w:rPrChange>
          </w:rPr>
          <w:t xml:space="preserve"> (71.4%, 314/440)</w:t>
        </w:r>
      </w:ins>
      <w:ins w:id="1037" w:author="Microsoft Office User" w:date="2019-08-12T22:59:00Z">
        <w:r w:rsidR="00FE08F6" w:rsidRPr="00101454">
          <w:rPr>
            <w:rFonts w:ascii="Arial" w:hAnsi="Arial" w:cs="Arial"/>
            <w:sz w:val="22"/>
            <w:szCs w:val="22"/>
            <w:rPrChange w:id="1038" w:author="Guo, Shicheng" w:date="2019-08-12T12:41:00Z">
              <w:rPr>
                <w:rFonts w:ascii="Arial" w:hAnsi="Arial" w:cs="Arial"/>
                <w:sz w:val="22"/>
                <w:szCs w:val="22"/>
              </w:rPr>
            </w:rPrChange>
          </w:rPr>
          <w:t xml:space="preserve"> and HGA</w:t>
        </w:r>
      </w:ins>
      <w:ins w:id="1039" w:author="Microsoft Office User" w:date="2019-08-12T23:29:00Z">
        <w:r w:rsidR="00200FEE" w:rsidRPr="00101454">
          <w:rPr>
            <w:rFonts w:ascii="Arial" w:hAnsi="Arial" w:cs="Arial"/>
            <w:sz w:val="22"/>
            <w:szCs w:val="22"/>
            <w:rPrChange w:id="1040" w:author="Guo, Shicheng" w:date="2019-08-12T12:41:00Z">
              <w:rPr>
                <w:rFonts w:ascii="Arial" w:hAnsi="Arial" w:cs="Arial"/>
                <w:sz w:val="22"/>
                <w:szCs w:val="22"/>
              </w:rPr>
            </w:rPrChange>
          </w:rPr>
          <w:t xml:space="preserve"> (</w:t>
        </w:r>
      </w:ins>
      <w:ins w:id="1041" w:author="Microsoft Office User" w:date="2019-08-12T23:30:00Z">
        <w:r w:rsidR="00200FEE" w:rsidRPr="00101454">
          <w:rPr>
            <w:rFonts w:ascii="Arial" w:hAnsi="Arial" w:cs="Arial"/>
            <w:sz w:val="22"/>
            <w:szCs w:val="22"/>
            <w:rPrChange w:id="1042" w:author="Guo, Shicheng" w:date="2019-08-12T12:41:00Z">
              <w:rPr>
                <w:rFonts w:ascii="Arial" w:hAnsi="Arial" w:cs="Arial"/>
                <w:sz w:val="22"/>
                <w:szCs w:val="22"/>
              </w:rPr>
            </w:rPrChange>
          </w:rPr>
          <w:t xml:space="preserve">61.9%, </w:t>
        </w:r>
      </w:ins>
      <w:ins w:id="1043" w:author="Microsoft Office User" w:date="2019-08-12T23:29:00Z">
        <w:r w:rsidR="00200FEE" w:rsidRPr="00101454">
          <w:rPr>
            <w:rFonts w:ascii="Arial" w:hAnsi="Arial" w:cs="Arial"/>
            <w:sz w:val="22"/>
            <w:szCs w:val="22"/>
            <w:rPrChange w:id="1044" w:author="Guo, Shicheng" w:date="2019-08-12T12:41:00Z">
              <w:rPr>
                <w:rFonts w:ascii="Arial" w:hAnsi="Arial" w:cs="Arial"/>
                <w:sz w:val="22"/>
                <w:szCs w:val="22"/>
              </w:rPr>
            </w:rPrChange>
          </w:rPr>
          <w:t>4,213/</w:t>
        </w:r>
      </w:ins>
      <w:ins w:id="1045" w:author="Microsoft Office User" w:date="2019-08-12T23:30:00Z">
        <w:r w:rsidR="00200FEE" w:rsidRPr="00101454">
          <w:rPr>
            <w:rFonts w:ascii="Arial" w:hAnsi="Arial" w:cs="Arial"/>
            <w:sz w:val="22"/>
            <w:szCs w:val="22"/>
            <w:rPrChange w:id="1046" w:author="Guo, Shicheng" w:date="2019-08-12T12:41:00Z">
              <w:rPr>
                <w:rFonts w:ascii="Arial" w:hAnsi="Arial" w:cs="Arial"/>
                <w:sz w:val="22"/>
                <w:szCs w:val="22"/>
              </w:rPr>
            </w:rPrChange>
          </w:rPr>
          <w:t>6,805</w:t>
        </w:r>
      </w:ins>
      <w:ins w:id="1047" w:author="Microsoft Office User" w:date="2019-08-12T23:29:00Z">
        <w:r w:rsidR="00200FEE" w:rsidRPr="00101454">
          <w:rPr>
            <w:rFonts w:ascii="Arial" w:hAnsi="Arial" w:cs="Arial"/>
            <w:sz w:val="22"/>
            <w:szCs w:val="22"/>
            <w:rPrChange w:id="1048" w:author="Guo, Shicheng" w:date="2019-08-12T12:41:00Z">
              <w:rPr>
                <w:rFonts w:ascii="Arial" w:hAnsi="Arial" w:cs="Arial"/>
                <w:sz w:val="22"/>
                <w:szCs w:val="22"/>
              </w:rPr>
            </w:rPrChange>
          </w:rPr>
          <w:t>)</w:t>
        </w:r>
      </w:ins>
      <w:ins w:id="1049" w:author="Microsoft Office User" w:date="2019-08-12T22:59:00Z">
        <w:r w:rsidR="00FE08F6" w:rsidRPr="00101454">
          <w:rPr>
            <w:rFonts w:ascii="Arial" w:hAnsi="Arial" w:cs="Arial"/>
            <w:sz w:val="22"/>
            <w:szCs w:val="22"/>
            <w:rPrChange w:id="1050" w:author="Guo, Shicheng" w:date="2019-08-12T12:41:00Z">
              <w:rPr>
                <w:rFonts w:ascii="Arial" w:hAnsi="Arial" w:cs="Arial"/>
                <w:sz w:val="22"/>
                <w:szCs w:val="22"/>
              </w:rPr>
            </w:rPrChange>
          </w:rPr>
          <w:t xml:space="preserve"> in </w:t>
        </w:r>
      </w:ins>
      <w:ins w:id="1051" w:author="Microsoft Office User" w:date="2019-08-12T23:00:00Z">
        <w:r w:rsidR="00FE08F6" w:rsidRPr="00101454">
          <w:rPr>
            <w:rFonts w:ascii="Arial" w:hAnsi="Arial" w:cs="Arial"/>
            <w:sz w:val="22"/>
            <w:szCs w:val="22"/>
            <w:rPrChange w:id="1052" w:author="Guo, Shicheng" w:date="2019-08-12T12:41:00Z">
              <w:rPr>
                <w:rFonts w:ascii="Arial" w:hAnsi="Arial" w:cs="Arial"/>
                <w:sz w:val="22"/>
                <w:szCs w:val="22"/>
              </w:rPr>
            </w:rPrChange>
          </w:rPr>
          <w:t>comparison</w:t>
        </w:r>
      </w:ins>
      <w:ins w:id="1053" w:author="Microsoft Office User" w:date="2019-08-12T22:59:00Z">
        <w:r w:rsidR="00FE08F6" w:rsidRPr="00101454">
          <w:rPr>
            <w:rFonts w:ascii="Arial" w:hAnsi="Arial" w:cs="Arial"/>
            <w:sz w:val="22"/>
            <w:szCs w:val="22"/>
            <w:rPrChange w:id="1054" w:author="Guo, Shicheng" w:date="2019-08-12T12:41:00Z">
              <w:rPr>
                <w:rFonts w:ascii="Arial" w:hAnsi="Arial" w:cs="Arial"/>
                <w:sz w:val="22"/>
                <w:szCs w:val="22"/>
              </w:rPr>
            </w:rPrChange>
          </w:rPr>
          <w:t xml:space="preserve"> with normal tissues</w:t>
        </w:r>
      </w:ins>
      <w:ins w:id="1055" w:author="Microsoft Office User" w:date="2019-08-12T23:30:00Z">
        <w:r w:rsidR="00200FEE" w:rsidRPr="00101454">
          <w:rPr>
            <w:rFonts w:ascii="Arial" w:hAnsi="Arial" w:cs="Arial"/>
            <w:sz w:val="22"/>
            <w:szCs w:val="22"/>
            <w:rPrChange w:id="1056" w:author="Guo, Shicheng" w:date="2019-08-12T12:41:00Z">
              <w:rPr>
                <w:rFonts w:ascii="Arial" w:hAnsi="Arial" w:cs="Arial"/>
                <w:sz w:val="22"/>
                <w:szCs w:val="22"/>
              </w:rPr>
            </w:rPrChange>
          </w:rPr>
          <w:t xml:space="preserve"> </w:t>
        </w:r>
      </w:ins>
      <w:del w:id="1057" w:author="Microsoft Office User" w:date="2019-08-12T21:56:00Z">
        <w:r w:rsidR="00250CF9" w:rsidRPr="00101454" w:rsidDel="004E2CBD">
          <w:rPr>
            <w:rFonts w:ascii="Arial" w:hAnsi="Arial" w:cs="Arial"/>
            <w:sz w:val="22"/>
            <w:szCs w:val="22"/>
            <w:rPrChange w:id="1058" w:author="Guo, Shicheng" w:date="2019-08-12T12:41:00Z">
              <w:rPr>
                <w:rFonts w:ascii="Arial" w:hAnsi="Arial" w:cs="Arial"/>
                <w:sz w:val="22"/>
                <w:szCs w:val="22"/>
              </w:rPr>
            </w:rPrChange>
          </w:rPr>
          <w:delText>W</w:delText>
        </w:r>
      </w:del>
      <w:del w:id="1059" w:author="Microsoft Office User" w:date="2019-08-12T23:30:00Z">
        <w:r w:rsidR="00250CF9" w:rsidRPr="00101454" w:rsidDel="00200FEE">
          <w:rPr>
            <w:rFonts w:ascii="Arial" w:hAnsi="Arial" w:cs="Arial"/>
            <w:sz w:val="22"/>
            <w:szCs w:val="22"/>
            <w:rPrChange w:id="1060" w:author="Guo, Shicheng" w:date="2019-08-12T12:41:00Z">
              <w:rPr>
                <w:rFonts w:ascii="Arial" w:hAnsi="Arial" w:cs="Arial"/>
                <w:sz w:val="22"/>
                <w:szCs w:val="22"/>
              </w:rPr>
            </w:rPrChange>
          </w:rPr>
          <w:delText>e identified 440 DMRs in low-grade adenoma</w:delText>
        </w:r>
      </w:del>
      <w:del w:id="1061" w:author="Microsoft Office User" w:date="2019-08-12T22:46:00Z">
        <w:r w:rsidR="00250CF9" w:rsidRPr="00101454" w:rsidDel="00E040B1">
          <w:rPr>
            <w:rFonts w:ascii="Arial" w:hAnsi="Arial" w:cs="Arial"/>
            <w:sz w:val="22"/>
            <w:szCs w:val="22"/>
            <w:rPrChange w:id="1062" w:author="Guo, Shicheng" w:date="2019-08-12T12:41:00Z">
              <w:rPr>
                <w:rFonts w:ascii="Arial" w:hAnsi="Arial" w:cs="Arial"/>
                <w:sz w:val="22"/>
                <w:szCs w:val="22"/>
              </w:rPr>
            </w:rPrChange>
          </w:rPr>
          <w:delText xml:space="preserve"> compared with normal samples </w:delText>
        </w:r>
      </w:del>
      <w:del w:id="1063" w:author="Microsoft Office User" w:date="2019-08-12T23:30:00Z">
        <w:r w:rsidR="00250CF9" w:rsidRPr="00101454" w:rsidDel="00200FEE">
          <w:rPr>
            <w:rFonts w:ascii="Arial" w:hAnsi="Arial" w:cs="Arial"/>
            <w:sz w:val="22"/>
            <w:szCs w:val="22"/>
            <w:rPrChange w:id="1064" w:author="Guo, Shicheng" w:date="2019-08-12T12:41:00Z">
              <w:rPr>
                <w:rFonts w:ascii="Arial" w:hAnsi="Arial" w:cs="Arial"/>
                <w:sz w:val="22"/>
                <w:szCs w:val="22"/>
              </w:rPr>
            </w:rPrChange>
          </w:rPr>
          <w:delText xml:space="preserve">within gene associated regions </w:delText>
        </w:r>
      </w:del>
      <w:del w:id="1065" w:author="Microsoft Office User" w:date="2019-08-12T21:57:00Z">
        <w:r w:rsidR="00250CF9" w:rsidRPr="00101454" w:rsidDel="004E2CBD">
          <w:rPr>
            <w:rFonts w:ascii="Arial" w:hAnsi="Arial" w:cs="Arial"/>
            <w:sz w:val="22"/>
            <w:szCs w:val="22"/>
            <w:rPrChange w:id="1066" w:author="Guo, Shicheng" w:date="2019-08-12T12:41:00Z">
              <w:rPr>
                <w:rFonts w:ascii="Arial" w:hAnsi="Arial" w:cs="Arial"/>
                <w:sz w:val="22"/>
                <w:szCs w:val="22"/>
              </w:rPr>
            </w:rPrChange>
          </w:rPr>
          <w:delText xml:space="preserve">including </w:delText>
        </w:r>
      </w:del>
      <w:del w:id="1067" w:author="Microsoft Office User" w:date="2019-08-12T23:30:00Z">
        <w:r w:rsidR="00250CF9" w:rsidRPr="00101454" w:rsidDel="00200FEE">
          <w:rPr>
            <w:rFonts w:ascii="Arial" w:hAnsi="Arial" w:cs="Arial"/>
            <w:sz w:val="22"/>
            <w:szCs w:val="22"/>
            <w:rPrChange w:id="1068" w:author="Guo, Shicheng" w:date="2019-08-12T12:41:00Z">
              <w:rPr>
                <w:rFonts w:ascii="Arial" w:hAnsi="Arial" w:cs="Arial"/>
                <w:sz w:val="22"/>
                <w:szCs w:val="22"/>
              </w:rPr>
            </w:rPrChange>
          </w:rPr>
          <w:delText>126 (28.6%) hyper-methylated</w:delText>
        </w:r>
      </w:del>
      <w:del w:id="1069" w:author="Microsoft Office User" w:date="2019-08-12T22:48:00Z">
        <w:r w:rsidR="00250CF9" w:rsidRPr="00101454" w:rsidDel="00E040B1">
          <w:rPr>
            <w:rFonts w:ascii="Arial" w:hAnsi="Arial" w:cs="Arial"/>
            <w:sz w:val="22"/>
            <w:szCs w:val="22"/>
            <w:rPrChange w:id="1070" w:author="Guo, Shicheng" w:date="2019-08-12T12:41:00Z">
              <w:rPr>
                <w:rFonts w:ascii="Arial" w:hAnsi="Arial" w:cs="Arial"/>
                <w:sz w:val="22"/>
                <w:szCs w:val="22"/>
              </w:rPr>
            </w:rPrChange>
          </w:rPr>
          <w:delText xml:space="preserve"> </w:delText>
        </w:r>
      </w:del>
      <w:del w:id="1071" w:author="Microsoft Office User" w:date="2019-08-12T21:57:00Z">
        <w:r w:rsidR="00250CF9" w:rsidRPr="00101454" w:rsidDel="004E2CBD">
          <w:rPr>
            <w:rFonts w:ascii="Arial" w:hAnsi="Arial" w:cs="Arial"/>
            <w:sz w:val="22"/>
            <w:szCs w:val="22"/>
            <w:rPrChange w:id="1072" w:author="Guo, Shicheng" w:date="2019-08-12T12:41:00Z">
              <w:rPr>
                <w:rFonts w:ascii="Arial" w:hAnsi="Arial" w:cs="Arial"/>
                <w:sz w:val="22"/>
                <w:szCs w:val="22"/>
              </w:rPr>
            </w:rPrChange>
          </w:rPr>
          <w:delText xml:space="preserve">regions </w:delText>
        </w:r>
      </w:del>
      <w:del w:id="1073" w:author="Microsoft Office User" w:date="2019-08-12T22:48:00Z">
        <w:r w:rsidR="00250CF9" w:rsidRPr="00101454" w:rsidDel="00E040B1">
          <w:rPr>
            <w:rFonts w:ascii="Arial" w:hAnsi="Arial" w:cs="Arial"/>
            <w:sz w:val="22"/>
            <w:szCs w:val="22"/>
            <w:rPrChange w:id="1074" w:author="Guo, Shicheng" w:date="2019-08-12T12:41:00Z">
              <w:rPr>
                <w:rFonts w:ascii="Arial" w:hAnsi="Arial" w:cs="Arial"/>
                <w:sz w:val="22"/>
                <w:szCs w:val="22"/>
              </w:rPr>
            </w:rPrChange>
          </w:rPr>
          <w:delText>and 314(71.4%) hypo-methylated</w:delText>
        </w:r>
      </w:del>
      <w:del w:id="1075" w:author="Microsoft Office User" w:date="2019-08-12T21:58:00Z">
        <w:r w:rsidR="00250CF9" w:rsidRPr="00101454" w:rsidDel="004E2CBD">
          <w:rPr>
            <w:rFonts w:ascii="Arial" w:hAnsi="Arial" w:cs="Arial"/>
            <w:sz w:val="22"/>
            <w:szCs w:val="22"/>
            <w:rPrChange w:id="1076" w:author="Guo, Shicheng" w:date="2019-08-12T12:41:00Z">
              <w:rPr>
                <w:rFonts w:ascii="Arial" w:hAnsi="Arial" w:cs="Arial"/>
                <w:sz w:val="22"/>
                <w:szCs w:val="22"/>
              </w:rPr>
            </w:rPrChange>
          </w:rPr>
          <w:delText xml:space="preserve"> regions </w:delText>
        </w:r>
      </w:del>
      <w:r w:rsidR="00250CF9" w:rsidRPr="00101454">
        <w:rPr>
          <w:rFonts w:ascii="Arial" w:hAnsi="Arial" w:cs="Arial"/>
          <w:sz w:val="22"/>
          <w:szCs w:val="22"/>
          <w:rPrChange w:id="1077" w:author="Guo, Shicheng" w:date="2019-08-12T12:41:00Z">
            <w:rPr>
              <w:rFonts w:ascii="Arial" w:hAnsi="Arial" w:cs="Arial"/>
              <w:sz w:val="22"/>
              <w:szCs w:val="22"/>
            </w:rPr>
          </w:rPrChange>
        </w:rPr>
        <w:t>(</w:t>
      </w:r>
      <w:r w:rsidR="00250CF9" w:rsidRPr="00101454">
        <w:rPr>
          <w:rFonts w:ascii="Arial" w:eastAsiaTheme="minorEastAsia" w:hAnsi="Arial" w:cs="Arial"/>
          <w:b/>
          <w:kern w:val="2"/>
          <w:sz w:val="22"/>
          <w:szCs w:val="22"/>
          <w:rPrChange w:id="1078" w:author="Guo, Shicheng" w:date="2019-08-12T12:41:00Z">
            <w:rPr>
              <w:rFonts w:ascii="Arial" w:eastAsiaTheme="minorEastAsia" w:hAnsi="Arial" w:cs="Arial"/>
              <w:b/>
              <w:color w:val="0070C0"/>
              <w:kern w:val="2"/>
              <w:sz w:val="22"/>
              <w:szCs w:val="22"/>
            </w:rPr>
          </w:rPrChange>
        </w:rPr>
        <w:t xml:space="preserve">Figure </w:t>
      </w:r>
      <w:r w:rsidR="00F25014" w:rsidRPr="00101454">
        <w:rPr>
          <w:rFonts w:ascii="Arial" w:eastAsiaTheme="minorEastAsia" w:hAnsi="Arial" w:cs="Arial"/>
          <w:b/>
          <w:kern w:val="2"/>
          <w:sz w:val="22"/>
          <w:szCs w:val="22"/>
          <w:rPrChange w:id="1079" w:author="Guo, Shicheng" w:date="2019-08-12T12:41:00Z">
            <w:rPr>
              <w:rFonts w:ascii="Arial" w:eastAsiaTheme="minorEastAsia" w:hAnsi="Arial" w:cs="Arial"/>
              <w:b/>
              <w:color w:val="0070C0"/>
              <w:kern w:val="2"/>
              <w:sz w:val="22"/>
              <w:szCs w:val="22"/>
            </w:rPr>
          </w:rPrChange>
        </w:rPr>
        <w:t>1F</w:t>
      </w:r>
      <w:r w:rsidR="00250CF9" w:rsidRPr="00101454">
        <w:rPr>
          <w:rFonts w:ascii="Arial" w:eastAsiaTheme="minorEastAsia" w:hAnsi="Arial" w:cs="Arial"/>
          <w:b/>
          <w:kern w:val="2"/>
          <w:sz w:val="22"/>
          <w:szCs w:val="22"/>
          <w:rPrChange w:id="1080" w:author="Guo, Shicheng" w:date="2019-08-12T12:41:00Z">
            <w:rPr>
              <w:rFonts w:ascii="Arial" w:eastAsiaTheme="minorEastAsia" w:hAnsi="Arial" w:cs="Arial"/>
              <w:b/>
              <w:color w:val="0070C0"/>
              <w:kern w:val="2"/>
              <w:sz w:val="22"/>
              <w:szCs w:val="22"/>
            </w:rPr>
          </w:rPrChange>
        </w:rPr>
        <w:t>, Supplementary Table 1</w:t>
      </w:r>
      <w:ins w:id="1081" w:author="Microsoft Office User" w:date="2019-08-12T23:30:00Z">
        <w:r w:rsidR="00200FEE" w:rsidRPr="00101454">
          <w:rPr>
            <w:rFonts w:ascii="Arial" w:eastAsiaTheme="minorEastAsia" w:hAnsi="Arial" w:cs="Arial"/>
            <w:b/>
            <w:kern w:val="2"/>
            <w:sz w:val="22"/>
            <w:szCs w:val="22"/>
            <w:rPrChange w:id="1082" w:author="Guo, Shicheng" w:date="2019-08-12T12:41:00Z">
              <w:rPr>
                <w:rFonts w:ascii="Arial" w:eastAsiaTheme="minorEastAsia" w:hAnsi="Arial" w:cs="Arial"/>
                <w:b/>
                <w:kern w:val="2"/>
                <w:sz w:val="22"/>
                <w:szCs w:val="22"/>
              </w:rPr>
            </w:rPrChange>
          </w:rPr>
          <w:t>-2</w:t>
        </w:r>
      </w:ins>
      <w:r w:rsidR="00250CF9" w:rsidRPr="00101454">
        <w:rPr>
          <w:rFonts w:ascii="Arial" w:hAnsi="Arial" w:cs="Arial"/>
          <w:sz w:val="22"/>
          <w:szCs w:val="22"/>
          <w:rPrChange w:id="1083" w:author="Guo, Shicheng" w:date="2019-08-12T12:41:00Z">
            <w:rPr>
              <w:rFonts w:ascii="Arial" w:hAnsi="Arial" w:cs="Arial"/>
              <w:sz w:val="22"/>
              <w:szCs w:val="22"/>
            </w:rPr>
          </w:rPrChange>
        </w:rPr>
        <w:t xml:space="preserve">). </w:t>
      </w:r>
      <w:del w:id="1084" w:author="Microsoft Office User" w:date="2019-08-12T22:45:00Z">
        <w:r w:rsidR="00250CF9" w:rsidRPr="00101454" w:rsidDel="00E040B1">
          <w:rPr>
            <w:rFonts w:ascii="Arial" w:hAnsi="Arial" w:cs="Arial"/>
            <w:sz w:val="22"/>
            <w:szCs w:val="22"/>
            <w:rPrChange w:id="1085" w:author="Guo, Shicheng" w:date="2019-08-12T12:41:00Z">
              <w:rPr>
                <w:rFonts w:ascii="Arial" w:hAnsi="Arial" w:cs="Arial"/>
                <w:sz w:val="22"/>
                <w:szCs w:val="22"/>
              </w:rPr>
            </w:rPrChange>
          </w:rPr>
          <w:delText xml:space="preserve">Methylation changes also found in high-grade adenoma, a total </w:delText>
        </w:r>
      </w:del>
      <w:del w:id="1086" w:author="Microsoft Office User" w:date="2019-08-12T23:30:00Z">
        <w:r w:rsidR="00250CF9" w:rsidRPr="00101454" w:rsidDel="00200FEE">
          <w:rPr>
            <w:rFonts w:ascii="Arial" w:hAnsi="Arial" w:cs="Arial"/>
            <w:sz w:val="22"/>
            <w:szCs w:val="22"/>
            <w:rPrChange w:id="1087" w:author="Guo, Shicheng" w:date="2019-08-12T12:41:00Z">
              <w:rPr>
                <w:rFonts w:ascii="Arial" w:hAnsi="Arial" w:cs="Arial"/>
                <w:sz w:val="22"/>
                <w:szCs w:val="22"/>
              </w:rPr>
            </w:rPrChange>
          </w:rPr>
          <w:delText xml:space="preserve">6,805 </w:delText>
        </w:r>
      </w:del>
      <w:del w:id="1088" w:author="Microsoft Office User" w:date="2019-08-12T22:45:00Z">
        <w:r w:rsidR="00250CF9" w:rsidRPr="00101454" w:rsidDel="00E040B1">
          <w:rPr>
            <w:rFonts w:ascii="Arial" w:hAnsi="Arial" w:cs="Arial"/>
            <w:sz w:val="22"/>
            <w:szCs w:val="22"/>
            <w:rPrChange w:id="1089" w:author="Guo, Shicheng" w:date="2019-08-12T12:41:00Z">
              <w:rPr>
                <w:rFonts w:ascii="Arial" w:hAnsi="Arial" w:cs="Arial"/>
                <w:sz w:val="22"/>
                <w:szCs w:val="22"/>
              </w:rPr>
            </w:rPrChange>
          </w:rPr>
          <w:delText>regions were differentially methylated compared with normal tissue</w:delText>
        </w:r>
      </w:del>
      <w:del w:id="1090" w:author="Microsoft Office User" w:date="2019-08-12T22:47:00Z">
        <w:r w:rsidR="00250CF9" w:rsidRPr="00101454" w:rsidDel="00E040B1">
          <w:rPr>
            <w:rFonts w:ascii="Arial" w:hAnsi="Arial" w:cs="Arial"/>
            <w:sz w:val="22"/>
            <w:szCs w:val="22"/>
            <w:rPrChange w:id="1091" w:author="Guo, Shicheng" w:date="2019-08-12T12:41:00Z">
              <w:rPr>
                <w:rFonts w:ascii="Arial" w:hAnsi="Arial" w:cs="Arial"/>
                <w:sz w:val="22"/>
                <w:szCs w:val="22"/>
              </w:rPr>
            </w:rPrChange>
          </w:rPr>
          <w:delText xml:space="preserve"> including </w:delText>
        </w:r>
      </w:del>
      <w:del w:id="1092" w:author="Microsoft Office User" w:date="2019-08-12T23:30:00Z">
        <w:r w:rsidR="00250CF9" w:rsidRPr="00101454" w:rsidDel="00200FEE">
          <w:rPr>
            <w:rFonts w:ascii="Arial" w:hAnsi="Arial" w:cs="Arial"/>
            <w:sz w:val="22"/>
            <w:szCs w:val="22"/>
            <w:rPrChange w:id="1093" w:author="Guo, Shicheng" w:date="2019-08-12T12:41:00Z">
              <w:rPr>
                <w:rFonts w:ascii="Arial" w:hAnsi="Arial" w:cs="Arial"/>
                <w:sz w:val="22"/>
                <w:szCs w:val="22"/>
              </w:rPr>
            </w:rPrChange>
          </w:rPr>
          <w:delText xml:space="preserve">2,592 (38.1%) hyper-methylated </w:delText>
        </w:r>
      </w:del>
      <w:del w:id="1094" w:author="Microsoft Office User" w:date="2019-08-12T22:48:00Z">
        <w:r w:rsidR="00250CF9" w:rsidRPr="00101454" w:rsidDel="00E040B1">
          <w:rPr>
            <w:rFonts w:ascii="Arial" w:hAnsi="Arial" w:cs="Arial"/>
            <w:sz w:val="22"/>
            <w:szCs w:val="22"/>
            <w:rPrChange w:id="1095" w:author="Guo, Shicheng" w:date="2019-08-12T12:41:00Z">
              <w:rPr>
                <w:rFonts w:ascii="Arial" w:hAnsi="Arial" w:cs="Arial"/>
                <w:sz w:val="22"/>
                <w:szCs w:val="22"/>
              </w:rPr>
            </w:rPrChange>
          </w:rPr>
          <w:delText xml:space="preserve">regions </w:delText>
        </w:r>
      </w:del>
      <w:del w:id="1096" w:author="Microsoft Office User" w:date="2019-08-12T22:50:00Z">
        <w:r w:rsidR="00250CF9" w:rsidRPr="00101454" w:rsidDel="00E040B1">
          <w:rPr>
            <w:rFonts w:ascii="Arial" w:hAnsi="Arial" w:cs="Arial"/>
            <w:sz w:val="22"/>
            <w:szCs w:val="22"/>
            <w:rPrChange w:id="1097" w:author="Guo, Shicheng" w:date="2019-08-12T12:41:00Z">
              <w:rPr>
                <w:rFonts w:ascii="Arial" w:hAnsi="Arial" w:cs="Arial"/>
                <w:sz w:val="22"/>
                <w:szCs w:val="22"/>
              </w:rPr>
            </w:rPrChange>
          </w:rPr>
          <w:delText>and</w:delText>
        </w:r>
      </w:del>
      <w:del w:id="1098" w:author="Microsoft Office User" w:date="2019-08-12T22:49:00Z">
        <w:r w:rsidR="00250CF9" w:rsidRPr="00101454" w:rsidDel="00E040B1">
          <w:rPr>
            <w:rFonts w:ascii="Arial" w:hAnsi="Arial" w:cs="Arial"/>
            <w:sz w:val="22"/>
            <w:szCs w:val="22"/>
            <w:rPrChange w:id="1099" w:author="Guo, Shicheng" w:date="2019-08-12T12:41:00Z">
              <w:rPr>
                <w:rFonts w:ascii="Arial" w:hAnsi="Arial" w:cs="Arial"/>
                <w:sz w:val="22"/>
                <w:szCs w:val="22"/>
              </w:rPr>
            </w:rPrChange>
          </w:rPr>
          <w:delText xml:space="preserve"> 4,213(61.9%) hypo-methylated regions</w:delText>
        </w:r>
      </w:del>
      <w:del w:id="1100" w:author="Microsoft Office User" w:date="2019-08-12T22:50:00Z">
        <w:r w:rsidR="00250CF9" w:rsidRPr="00101454" w:rsidDel="00E040B1">
          <w:rPr>
            <w:rFonts w:ascii="Arial" w:hAnsi="Arial" w:cs="Arial"/>
            <w:sz w:val="22"/>
            <w:szCs w:val="22"/>
            <w:rPrChange w:id="1101" w:author="Guo, Shicheng" w:date="2019-08-12T12:41:00Z">
              <w:rPr>
                <w:rFonts w:ascii="Arial" w:hAnsi="Arial" w:cs="Arial"/>
                <w:sz w:val="22"/>
                <w:szCs w:val="22"/>
              </w:rPr>
            </w:rPrChange>
          </w:rPr>
          <w:delText xml:space="preserve"> </w:delText>
        </w:r>
      </w:del>
      <w:del w:id="1102" w:author="Microsoft Office User" w:date="2019-08-12T23:30:00Z">
        <w:r w:rsidR="00250CF9" w:rsidRPr="00101454" w:rsidDel="00200FEE">
          <w:rPr>
            <w:rFonts w:ascii="Arial" w:hAnsi="Arial" w:cs="Arial"/>
            <w:sz w:val="22"/>
            <w:szCs w:val="22"/>
            <w:rPrChange w:id="1103" w:author="Guo, Shicheng" w:date="2019-08-12T12:41:00Z">
              <w:rPr>
                <w:rFonts w:ascii="Arial" w:hAnsi="Arial" w:cs="Arial"/>
                <w:sz w:val="22"/>
                <w:szCs w:val="22"/>
              </w:rPr>
            </w:rPrChange>
          </w:rPr>
          <w:delText>(</w:delText>
        </w:r>
        <w:r w:rsidR="00250CF9" w:rsidRPr="00101454" w:rsidDel="00200FEE">
          <w:rPr>
            <w:rFonts w:ascii="Arial" w:eastAsiaTheme="minorEastAsia" w:hAnsi="Arial" w:cs="Arial"/>
            <w:b/>
            <w:kern w:val="2"/>
            <w:sz w:val="22"/>
            <w:szCs w:val="22"/>
            <w:rPrChange w:id="1104" w:author="Guo, Shicheng" w:date="2019-08-12T12:41:00Z">
              <w:rPr>
                <w:rFonts w:ascii="Arial" w:eastAsiaTheme="minorEastAsia" w:hAnsi="Arial" w:cs="Arial"/>
                <w:b/>
                <w:color w:val="0070C0"/>
                <w:kern w:val="2"/>
                <w:sz w:val="22"/>
                <w:szCs w:val="22"/>
              </w:rPr>
            </w:rPrChange>
          </w:rPr>
          <w:delText xml:space="preserve">Figure </w:delText>
        </w:r>
        <w:r w:rsidR="00F25014" w:rsidRPr="00101454" w:rsidDel="00200FEE">
          <w:rPr>
            <w:rFonts w:ascii="Arial" w:eastAsiaTheme="minorEastAsia" w:hAnsi="Arial" w:cs="Arial"/>
            <w:b/>
            <w:kern w:val="2"/>
            <w:sz w:val="22"/>
            <w:szCs w:val="22"/>
            <w:rPrChange w:id="1105" w:author="Guo, Shicheng" w:date="2019-08-12T12:41:00Z">
              <w:rPr>
                <w:rFonts w:ascii="Arial" w:eastAsiaTheme="minorEastAsia" w:hAnsi="Arial" w:cs="Arial"/>
                <w:b/>
                <w:color w:val="0070C0"/>
                <w:kern w:val="2"/>
                <w:sz w:val="22"/>
                <w:szCs w:val="22"/>
              </w:rPr>
            </w:rPrChange>
          </w:rPr>
          <w:delText>1F</w:delText>
        </w:r>
        <w:r w:rsidR="00250CF9" w:rsidRPr="00101454" w:rsidDel="00200FEE">
          <w:rPr>
            <w:rFonts w:ascii="Arial" w:eastAsiaTheme="minorEastAsia" w:hAnsi="Arial" w:cs="Arial"/>
            <w:b/>
            <w:kern w:val="2"/>
            <w:sz w:val="22"/>
            <w:szCs w:val="22"/>
            <w:rPrChange w:id="1106" w:author="Guo, Shicheng" w:date="2019-08-12T12:41:00Z">
              <w:rPr>
                <w:rFonts w:ascii="Arial" w:eastAsiaTheme="minorEastAsia" w:hAnsi="Arial" w:cs="Arial"/>
                <w:b/>
                <w:color w:val="0070C0"/>
                <w:kern w:val="2"/>
                <w:sz w:val="22"/>
                <w:szCs w:val="22"/>
              </w:rPr>
            </w:rPrChange>
          </w:rPr>
          <w:delText>, Supplementary Table 2</w:delText>
        </w:r>
        <w:r w:rsidR="00250CF9" w:rsidRPr="00101454" w:rsidDel="00200FEE">
          <w:rPr>
            <w:rFonts w:ascii="Arial" w:hAnsi="Arial" w:cs="Arial"/>
            <w:sz w:val="22"/>
            <w:szCs w:val="22"/>
            <w:rPrChange w:id="1107" w:author="Guo, Shicheng" w:date="2019-08-12T12:41:00Z">
              <w:rPr>
                <w:rFonts w:ascii="Arial" w:hAnsi="Arial" w:cs="Arial"/>
                <w:sz w:val="22"/>
                <w:szCs w:val="22"/>
              </w:rPr>
            </w:rPrChange>
          </w:rPr>
          <w:delText xml:space="preserve">). </w:delText>
        </w:r>
      </w:del>
      <w:ins w:id="1108" w:author="Microsoft Office User" w:date="2019-08-12T23:31:00Z">
        <w:r w:rsidR="00200FEE" w:rsidRPr="00101454">
          <w:rPr>
            <w:rFonts w:ascii="Arial" w:hAnsi="Arial" w:cs="Arial"/>
            <w:sz w:val="22"/>
            <w:szCs w:val="22"/>
            <w:rPrChange w:id="1109" w:author="Guo, Shicheng" w:date="2019-08-12T12:41:00Z">
              <w:rPr>
                <w:rFonts w:ascii="Arial" w:hAnsi="Arial" w:cs="Arial"/>
                <w:sz w:val="22"/>
                <w:szCs w:val="22"/>
              </w:rPr>
            </w:rPrChange>
          </w:rPr>
          <w:t xml:space="preserve">However, </w:t>
        </w:r>
      </w:ins>
      <w:ins w:id="1110" w:author="Microsoft Office User" w:date="2019-08-12T23:33:00Z">
        <w:r w:rsidR="00725662" w:rsidRPr="00101454">
          <w:rPr>
            <w:rFonts w:ascii="Arial" w:hAnsi="Arial" w:cs="Arial"/>
            <w:sz w:val="22"/>
            <w:szCs w:val="22"/>
            <w:rPrChange w:id="1111" w:author="Guo, Shicheng" w:date="2019-08-12T12:41:00Z">
              <w:rPr>
                <w:rFonts w:ascii="Arial" w:hAnsi="Arial" w:cs="Arial"/>
                <w:sz w:val="22"/>
                <w:szCs w:val="22"/>
              </w:rPr>
            </w:rPrChange>
          </w:rPr>
          <w:t xml:space="preserve">with LGA as the reference, </w:t>
        </w:r>
      </w:ins>
      <w:ins w:id="1112" w:author="Microsoft Office User" w:date="2019-08-12T23:31:00Z">
        <w:r w:rsidR="00725662" w:rsidRPr="00101454">
          <w:rPr>
            <w:rFonts w:ascii="Arial" w:hAnsi="Arial" w:cs="Arial"/>
            <w:sz w:val="22"/>
            <w:szCs w:val="22"/>
            <w:rPrChange w:id="1113" w:author="Guo, Shicheng" w:date="2019-08-12T12:41:00Z">
              <w:rPr>
                <w:rFonts w:ascii="Arial" w:hAnsi="Arial" w:cs="Arial"/>
                <w:sz w:val="22"/>
                <w:szCs w:val="22"/>
              </w:rPr>
            </w:rPrChange>
          </w:rPr>
          <w:t>most DMRs</w:t>
        </w:r>
      </w:ins>
      <w:ins w:id="1114" w:author="Microsoft Office User" w:date="2019-08-12T23:33:00Z">
        <w:r w:rsidR="00725662" w:rsidRPr="00101454">
          <w:rPr>
            <w:rFonts w:ascii="Arial" w:hAnsi="Arial" w:cs="Arial"/>
            <w:sz w:val="22"/>
            <w:szCs w:val="22"/>
            <w:rPrChange w:id="1115" w:author="Guo, Shicheng" w:date="2019-08-12T12:41:00Z">
              <w:rPr>
                <w:rFonts w:ascii="Arial" w:hAnsi="Arial" w:cs="Arial"/>
                <w:sz w:val="22"/>
                <w:szCs w:val="22"/>
              </w:rPr>
            </w:rPrChange>
          </w:rPr>
          <w:t xml:space="preserve"> observed in</w:t>
        </w:r>
      </w:ins>
      <w:ins w:id="1116" w:author="Microsoft Office User" w:date="2019-08-12T23:32:00Z">
        <w:r w:rsidR="00725662" w:rsidRPr="00101454">
          <w:rPr>
            <w:rFonts w:ascii="Arial" w:hAnsi="Arial" w:cs="Arial"/>
            <w:sz w:val="22"/>
            <w:szCs w:val="22"/>
            <w:rPrChange w:id="1117" w:author="Guo, Shicheng" w:date="2019-08-12T12:41:00Z">
              <w:rPr>
                <w:rFonts w:ascii="Arial" w:hAnsi="Arial" w:cs="Arial"/>
                <w:sz w:val="22"/>
                <w:szCs w:val="22"/>
              </w:rPr>
            </w:rPrChange>
          </w:rPr>
          <w:t xml:space="preserve"> HGA were</w:t>
        </w:r>
      </w:ins>
      <w:ins w:id="1118" w:author="Microsoft Office User" w:date="2019-08-12T23:33:00Z">
        <w:r w:rsidR="00725662" w:rsidRPr="00101454">
          <w:rPr>
            <w:rFonts w:ascii="Arial" w:hAnsi="Arial" w:cs="Arial"/>
            <w:sz w:val="22"/>
            <w:szCs w:val="22"/>
            <w:rPrChange w:id="1119" w:author="Guo, Shicheng" w:date="2019-08-12T12:41:00Z">
              <w:rPr>
                <w:rFonts w:ascii="Arial" w:hAnsi="Arial" w:cs="Arial"/>
                <w:sz w:val="22"/>
                <w:szCs w:val="22"/>
              </w:rPr>
            </w:rPrChange>
          </w:rPr>
          <w:t xml:space="preserve"> hyper-methylated (</w:t>
        </w:r>
      </w:ins>
      <w:ins w:id="1120" w:author="Microsoft Office User" w:date="2019-08-12T23:34:00Z">
        <w:r w:rsidR="00725662" w:rsidRPr="00101454">
          <w:rPr>
            <w:rFonts w:ascii="Arial" w:hAnsi="Arial" w:cs="Arial"/>
            <w:sz w:val="22"/>
            <w:szCs w:val="22"/>
            <w:rPrChange w:id="1121" w:author="Guo, Shicheng" w:date="2019-08-12T12:41:00Z">
              <w:rPr>
                <w:rFonts w:ascii="Arial" w:hAnsi="Arial" w:cs="Arial"/>
                <w:sz w:val="22"/>
                <w:szCs w:val="22"/>
              </w:rPr>
            </w:rPrChange>
          </w:rPr>
          <w:t>76.0%, 660/868</w:t>
        </w:r>
      </w:ins>
      <w:ins w:id="1122" w:author="Microsoft Office User" w:date="2019-08-12T23:33:00Z">
        <w:r w:rsidR="00725662" w:rsidRPr="00101454">
          <w:rPr>
            <w:rFonts w:ascii="Arial" w:hAnsi="Arial" w:cs="Arial"/>
            <w:sz w:val="22"/>
            <w:szCs w:val="22"/>
            <w:rPrChange w:id="1123" w:author="Guo, Shicheng" w:date="2019-08-12T12:41:00Z">
              <w:rPr>
                <w:rFonts w:ascii="Arial" w:hAnsi="Arial" w:cs="Arial"/>
                <w:sz w:val="22"/>
                <w:szCs w:val="22"/>
              </w:rPr>
            </w:rPrChange>
          </w:rPr>
          <w:t>)</w:t>
        </w:r>
      </w:ins>
      <w:del w:id="1124" w:author="Microsoft Office User" w:date="2019-08-12T22:52:00Z">
        <w:r w:rsidR="00250CF9" w:rsidRPr="00101454" w:rsidDel="00FE08F6">
          <w:rPr>
            <w:rFonts w:ascii="Arial" w:hAnsi="Arial" w:cs="Arial"/>
            <w:sz w:val="22"/>
            <w:szCs w:val="22"/>
            <w:rPrChange w:id="1125" w:author="Guo, Shicheng" w:date="2019-08-12T12:41:00Z">
              <w:rPr>
                <w:rFonts w:ascii="Arial" w:hAnsi="Arial" w:cs="Arial"/>
                <w:sz w:val="22"/>
                <w:szCs w:val="22"/>
              </w:rPr>
            </w:rPrChange>
          </w:rPr>
          <w:delText xml:space="preserve">The hypo-methylation of the most DMRs in the low-and high-grade adenoma suggest global methylation change is an early event before colorectal cancer. To gain a better understanding of the dynamic methylation change of adenoma, </w:delText>
        </w:r>
      </w:del>
      <w:del w:id="1126" w:author="Microsoft Office User" w:date="2019-08-12T23:34:00Z">
        <w:r w:rsidR="00250CF9" w:rsidRPr="00101454" w:rsidDel="00725662">
          <w:rPr>
            <w:rFonts w:ascii="Arial" w:hAnsi="Arial" w:cs="Arial"/>
            <w:sz w:val="22"/>
            <w:szCs w:val="22"/>
            <w:rPrChange w:id="1127" w:author="Guo, Shicheng" w:date="2019-08-12T12:41:00Z">
              <w:rPr>
                <w:rFonts w:ascii="Arial" w:hAnsi="Arial" w:cs="Arial"/>
                <w:sz w:val="22"/>
                <w:szCs w:val="22"/>
              </w:rPr>
            </w:rPrChange>
          </w:rPr>
          <w:delText>we compared the methylation between high-grade adenoma with low-grade adenoma and identified 868 DMRs in which 660 (76.0%) are hyper-methylated regions and 208 (24.0%) hypo-methylated regions</w:delText>
        </w:r>
      </w:del>
      <w:r w:rsidR="00250CF9" w:rsidRPr="00101454">
        <w:rPr>
          <w:rFonts w:ascii="Arial" w:hAnsi="Arial" w:cs="Arial"/>
          <w:sz w:val="22"/>
          <w:szCs w:val="22"/>
          <w:rPrChange w:id="1128" w:author="Guo, Shicheng" w:date="2019-08-12T12:41:00Z">
            <w:rPr>
              <w:rFonts w:ascii="Arial" w:hAnsi="Arial" w:cs="Arial"/>
              <w:sz w:val="22"/>
              <w:szCs w:val="22"/>
            </w:rPr>
          </w:rPrChange>
        </w:rPr>
        <w:t xml:space="preserve"> (</w:t>
      </w:r>
      <w:r w:rsidR="00250CF9" w:rsidRPr="00101454">
        <w:rPr>
          <w:rFonts w:ascii="Arial" w:eastAsiaTheme="minorEastAsia" w:hAnsi="Arial" w:cs="Arial"/>
          <w:b/>
          <w:kern w:val="2"/>
          <w:sz w:val="22"/>
          <w:szCs w:val="22"/>
          <w:rPrChange w:id="1129" w:author="Guo, Shicheng" w:date="2019-08-12T12:41:00Z">
            <w:rPr>
              <w:rFonts w:ascii="Arial" w:eastAsiaTheme="minorEastAsia" w:hAnsi="Arial" w:cs="Arial"/>
              <w:b/>
              <w:color w:val="0070C0"/>
              <w:kern w:val="2"/>
              <w:sz w:val="22"/>
              <w:szCs w:val="22"/>
            </w:rPr>
          </w:rPrChange>
        </w:rPr>
        <w:t xml:space="preserve">Figure </w:t>
      </w:r>
      <w:r w:rsidR="004245CD" w:rsidRPr="00101454">
        <w:rPr>
          <w:rFonts w:ascii="Arial" w:eastAsiaTheme="minorEastAsia" w:hAnsi="Arial" w:cs="Arial"/>
          <w:b/>
          <w:kern w:val="2"/>
          <w:sz w:val="22"/>
          <w:szCs w:val="22"/>
          <w:rPrChange w:id="1130" w:author="Guo, Shicheng" w:date="2019-08-12T12:41:00Z">
            <w:rPr>
              <w:rFonts w:ascii="Arial" w:eastAsiaTheme="minorEastAsia" w:hAnsi="Arial" w:cs="Arial"/>
              <w:b/>
              <w:color w:val="0070C0"/>
              <w:kern w:val="2"/>
              <w:sz w:val="22"/>
              <w:szCs w:val="22"/>
            </w:rPr>
          </w:rPrChange>
        </w:rPr>
        <w:t>1F</w:t>
      </w:r>
      <w:r w:rsidR="00250CF9" w:rsidRPr="00101454">
        <w:rPr>
          <w:rFonts w:ascii="Arial" w:eastAsiaTheme="minorEastAsia" w:hAnsi="Arial" w:cs="Arial"/>
          <w:b/>
          <w:kern w:val="2"/>
          <w:sz w:val="22"/>
          <w:szCs w:val="22"/>
          <w:rPrChange w:id="1131" w:author="Guo, Shicheng" w:date="2019-08-12T12:41:00Z">
            <w:rPr>
              <w:rFonts w:ascii="Arial" w:eastAsiaTheme="minorEastAsia" w:hAnsi="Arial" w:cs="Arial"/>
              <w:b/>
              <w:color w:val="0070C0"/>
              <w:kern w:val="2"/>
              <w:sz w:val="22"/>
              <w:szCs w:val="22"/>
            </w:rPr>
          </w:rPrChange>
        </w:rPr>
        <w:t>, Supplementary Table 3</w:t>
      </w:r>
      <w:r w:rsidR="00250CF9" w:rsidRPr="00101454">
        <w:rPr>
          <w:rFonts w:ascii="Arial" w:hAnsi="Arial" w:cs="Arial"/>
          <w:sz w:val="22"/>
          <w:szCs w:val="22"/>
          <w:rPrChange w:id="1132" w:author="Guo, Shicheng" w:date="2019-08-12T12:41:00Z">
            <w:rPr>
              <w:rFonts w:ascii="Arial" w:hAnsi="Arial" w:cs="Arial"/>
              <w:sz w:val="22"/>
              <w:szCs w:val="22"/>
            </w:rPr>
          </w:rPrChange>
        </w:rPr>
        <w:t>).</w:t>
      </w:r>
      <w:ins w:id="1133" w:author="Microsoft Office User" w:date="2019-08-12T23:59:00Z">
        <w:r w:rsidR="00CC4BF8" w:rsidRPr="00101454">
          <w:rPr>
            <w:rFonts w:ascii="Arial" w:hAnsi="Arial" w:cs="Arial"/>
            <w:sz w:val="22"/>
            <w:szCs w:val="22"/>
            <w:rPrChange w:id="1134" w:author="Guo, Shicheng" w:date="2019-08-12T12:41:00Z">
              <w:rPr>
                <w:rFonts w:ascii="Arial" w:hAnsi="Arial" w:cs="Arial"/>
                <w:sz w:val="22"/>
                <w:szCs w:val="22"/>
              </w:rPr>
            </w:rPrChange>
          </w:rPr>
          <w:t xml:space="preserve"> This suggested genome wide demethylation may dominate the </w:t>
        </w:r>
        <w:r w:rsidR="00CC4BF8" w:rsidRPr="00101454">
          <w:rPr>
            <w:rFonts w:ascii="Arial" w:hAnsi="Arial" w:cs="Arial"/>
            <w:sz w:val="22"/>
            <w:szCs w:val="22"/>
            <w:rPrChange w:id="1135" w:author="Guo, Shicheng" w:date="2019-08-12T12:41:00Z">
              <w:rPr>
                <w:rFonts w:ascii="Arial" w:hAnsi="Arial" w:cs="Arial" w:hint="eastAsia"/>
                <w:sz w:val="22"/>
                <w:szCs w:val="22"/>
              </w:rPr>
            </w:rPrChange>
          </w:rPr>
          <w:t>c</w:t>
        </w:r>
        <w:r w:rsidR="00CC4BF8" w:rsidRPr="00101454">
          <w:rPr>
            <w:rFonts w:ascii="Arial" w:hAnsi="Arial" w:cs="Arial"/>
            <w:sz w:val="22"/>
            <w:szCs w:val="22"/>
            <w:rPrChange w:id="1136" w:author="Guo, Shicheng" w:date="2019-08-12T12:41:00Z">
              <w:rPr>
                <w:rFonts w:ascii="Arial" w:hAnsi="Arial" w:cs="Arial"/>
                <w:sz w:val="22"/>
                <w:szCs w:val="22"/>
              </w:rPr>
            </w:rPrChange>
          </w:rPr>
          <w:t xml:space="preserve">anceration course of tissue cells, but hypermutation sites </w:t>
        </w:r>
      </w:ins>
      <w:ins w:id="1137" w:author="Microsoft Office User" w:date="2019-08-13T00:04:00Z">
        <w:r w:rsidR="00527313" w:rsidRPr="00101454">
          <w:rPr>
            <w:rFonts w:ascii="Arial" w:hAnsi="Arial" w:cs="Arial"/>
            <w:sz w:val="22"/>
            <w:szCs w:val="22"/>
            <w:rPrChange w:id="1138" w:author="Guo, Shicheng" w:date="2019-08-12T12:41:00Z">
              <w:rPr>
                <w:rFonts w:ascii="Arial" w:hAnsi="Arial" w:cs="Arial" w:hint="eastAsia"/>
                <w:sz w:val="22"/>
                <w:szCs w:val="22"/>
              </w:rPr>
            </w:rPrChange>
          </w:rPr>
          <w:t>m</w:t>
        </w:r>
        <w:r w:rsidR="00527313" w:rsidRPr="00101454">
          <w:rPr>
            <w:rFonts w:ascii="Arial" w:hAnsi="Arial" w:cs="Arial"/>
            <w:sz w:val="22"/>
            <w:szCs w:val="22"/>
            <w:rPrChange w:id="1139" w:author="Guo, Shicheng" w:date="2019-08-12T12:41:00Z">
              <w:rPr>
                <w:rFonts w:ascii="Arial" w:hAnsi="Arial" w:cs="Arial"/>
                <w:sz w:val="22"/>
                <w:szCs w:val="22"/>
              </w:rPr>
            </w:rPrChange>
          </w:rPr>
          <w:t xml:space="preserve">ay </w:t>
        </w:r>
      </w:ins>
      <w:ins w:id="1140" w:author="Microsoft Office User" w:date="2019-08-13T00:05:00Z">
        <w:r w:rsidR="00527313" w:rsidRPr="00101454">
          <w:rPr>
            <w:rFonts w:ascii="Arial" w:hAnsi="Arial" w:cs="Arial"/>
            <w:sz w:val="22"/>
            <w:szCs w:val="22"/>
            <w:rPrChange w:id="1141" w:author="Guo, Shicheng" w:date="2019-08-12T12:41:00Z">
              <w:rPr>
                <w:rFonts w:ascii="Arial" w:hAnsi="Arial" w:cs="Arial"/>
                <w:sz w:val="22"/>
                <w:szCs w:val="22"/>
              </w:rPr>
            </w:rPrChange>
          </w:rPr>
          <w:t>co</w:t>
        </w:r>
      </w:ins>
      <w:ins w:id="1142" w:author="Microsoft Office User" w:date="2019-08-13T00:06:00Z">
        <w:r w:rsidR="00527313" w:rsidRPr="00101454">
          <w:rPr>
            <w:rFonts w:ascii="Arial" w:hAnsi="Arial" w:cs="Arial"/>
            <w:sz w:val="22"/>
            <w:szCs w:val="22"/>
            <w:rPrChange w:id="1143" w:author="Guo, Shicheng" w:date="2019-08-12T12:41:00Z">
              <w:rPr>
                <w:rFonts w:ascii="Arial" w:hAnsi="Arial" w:cs="Arial"/>
                <w:sz w:val="22"/>
                <w:szCs w:val="22"/>
              </w:rPr>
            </w:rPrChange>
          </w:rPr>
          <w:t>ntribute more to the distinct malignancy</w:t>
        </w:r>
      </w:ins>
      <w:ins w:id="1144" w:author="Microsoft Office User" w:date="2019-08-12T23:59:00Z">
        <w:r w:rsidR="00CC4BF8" w:rsidRPr="00101454">
          <w:rPr>
            <w:rFonts w:ascii="Arial" w:hAnsi="Arial" w:cs="Arial"/>
            <w:sz w:val="22"/>
            <w:szCs w:val="22"/>
            <w:rPrChange w:id="1145" w:author="Guo, Shicheng" w:date="2019-08-12T12:41:00Z">
              <w:rPr>
                <w:rFonts w:ascii="Arial" w:hAnsi="Arial" w:cs="Arial"/>
                <w:sz w:val="22"/>
                <w:szCs w:val="22"/>
              </w:rPr>
            </w:rPrChange>
          </w:rPr>
          <w:t xml:space="preserve"> </w:t>
        </w:r>
      </w:ins>
      <w:ins w:id="1146" w:author="Microsoft Office User" w:date="2019-08-13T00:06:00Z">
        <w:r w:rsidR="00527313" w:rsidRPr="00101454">
          <w:rPr>
            <w:rFonts w:ascii="Arial" w:hAnsi="Arial" w:cs="Arial"/>
            <w:sz w:val="22"/>
            <w:szCs w:val="22"/>
            <w:rPrChange w:id="1147" w:author="Guo, Shicheng" w:date="2019-08-12T12:41:00Z">
              <w:rPr>
                <w:rFonts w:ascii="Arial" w:hAnsi="Arial" w:cs="Arial"/>
                <w:sz w:val="22"/>
                <w:szCs w:val="22"/>
              </w:rPr>
            </w:rPrChange>
          </w:rPr>
          <w:t>of</w:t>
        </w:r>
      </w:ins>
      <w:ins w:id="1148" w:author="Microsoft Office User" w:date="2019-08-12T23:59:00Z">
        <w:r w:rsidR="00CC4BF8" w:rsidRPr="00101454">
          <w:rPr>
            <w:rFonts w:ascii="Arial" w:hAnsi="Arial" w:cs="Arial"/>
            <w:sz w:val="22"/>
            <w:szCs w:val="22"/>
            <w:rPrChange w:id="1149" w:author="Guo, Shicheng" w:date="2019-08-12T12:41:00Z">
              <w:rPr>
                <w:rFonts w:ascii="Arial" w:hAnsi="Arial" w:cs="Arial"/>
                <w:sz w:val="22"/>
                <w:szCs w:val="22"/>
              </w:rPr>
            </w:rPrChange>
          </w:rPr>
          <w:t xml:space="preserve"> these </w:t>
        </w:r>
      </w:ins>
      <w:ins w:id="1150" w:author="Microsoft Office User" w:date="2019-08-13T00:06:00Z">
        <w:r w:rsidR="00527313" w:rsidRPr="00101454">
          <w:rPr>
            <w:rFonts w:ascii="Arial" w:hAnsi="Arial" w:cs="Arial"/>
            <w:sz w:val="22"/>
            <w:szCs w:val="22"/>
            <w:rPrChange w:id="1151" w:author="Guo, Shicheng" w:date="2019-08-12T12:41:00Z">
              <w:rPr>
                <w:rFonts w:ascii="Arial" w:hAnsi="Arial" w:cs="Arial"/>
                <w:sz w:val="22"/>
                <w:szCs w:val="22"/>
              </w:rPr>
            </w:rPrChange>
          </w:rPr>
          <w:t>lesions</w:t>
        </w:r>
      </w:ins>
      <w:ins w:id="1152" w:author="Microsoft Office User" w:date="2019-08-12T23:59:00Z">
        <w:r w:rsidR="00CC4BF8" w:rsidRPr="00101454">
          <w:rPr>
            <w:rFonts w:ascii="Arial" w:hAnsi="Arial" w:cs="Arial"/>
            <w:sz w:val="22"/>
            <w:szCs w:val="22"/>
            <w:rPrChange w:id="1153" w:author="Guo, Shicheng" w:date="2019-08-12T12:41:00Z">
              <w:rPr>
                <w:rFonts w:ascii="Arial" w:hAnsi="Arial" w:cs="Arial"/>
                <w:sz w:val="22"/>
                <w:szCs w:val="22"/>
              </w:rPr>
            </w:rPrChange>
          </w:rPr>
          <w:t>.</w:t>
        </w:r>
      </w:ins>
      <w:ins w:id="1154" w:author="Microsoft Office User" w:date="2019-08-12T23:54:00Z">
        <w:r w:rsidR="00CC4BF8" w:rsidRPr="00101454">
          <w:rPr>
            <w:rFonts w:ascii="Arial" w:hAnsi="Arial" w:cs="Arial"/>
            <w:sz w:val="22"/>
            <w:szCs w:val="22"/>
            <w:rPrChange w:id="1155" w:author="Guo, Shicheng" w:date="2019-08-12T12:41:00Z">
              <w:rPr>
                <w:rFonts w:ascii="Arial" w:hAnsi="Arial" w:cs="Arial"/>
                <w:sz w:val="22"/>
                <w:szCs w:val="22"/>
              </w:rPr>
            </w:rPrChange>
          </w:rPr>
          <w:t xml:space="preserve"> </w:t>
        </w:r>
      </w:ins>
      <w:ins w:id="1156" w:author="Microsoft Office User" w:date="2019-08-12T23:58:00Z">
        <w:r w:rsidR="00CC4BF8" w:rsidRPr="00101454">
          <w:rPr>
            <w:rFonts w:ascii="Arial" w:hAnsi="Arial" w:cs="Arial"/>
            <w:sz w:val="22"/>
            <w:szCs w:val="22"/>
            <w:highlight w:val="yellow"/>
            <w:rPrChange w:id="1157" w:author="Guo, Shicheng" w:date="2019-08-12T12:41:00Z">
              <w:rPr>
                <w:rFonts w:ascii="Arial" w:hAnsi="Arial" w:cs="Arial"/>
                <w:sz w:val="22"/>
                <w:szCs w:val="22"/>
              </w:rPr>
            </w:rPrChange>
          </w:rPr>
          <w:t xml:space="preserve">In addition, </w:t>
        </w:r>
      </w:ins>
      <w:ins w:id="1158" w:author="Microsoft Office User" w:date="2019-08-12T23:55:00Z">
        <w:r w:rsidR="00CC4BF8" w:rsidRPr="00101454">
          <w:rPr>
            <w:rFonts w:ascii="Arial" w:hAnsi="Arial" w:cs="Arial"/>
            <w:sz w:val="22"/>
            <w:szCs w:val="22"/>
            <w:highlight w:val="yellow"/>
            <w:rPrChange w:id="1159" w:author="Guo, Shicheng" w:date="2019-08-12T12:41:00Z">
              <w:rPr>
                <w:rFonts w:ascii="Arial" w:hAnsi="Arial" w:cs="Arial"/>
                <w:sz w:val="22"/>
                <w:szCs w:val="22"/>
              </w:rPr>
            </w:rPrChange>
          </w:rPr>
          <w:t>there were l</w:t>
        </w:r>
        <w:commentRangeStart w:id="1160"/>
        <w:r w:rsidR="00CC4BF8" w:rsidRPr="00101454">
          <w:rPr>
            <w:rFonts w:ascii="Arial" w:hAnsi="Arial" w:cs="Arial"/>
            <w:sz w:val="22"/>
            <w:szCs w:val="22"/>
            <w:highlight w:val="yellow"/>
            <w:rPrChange w:id="1161" w:author="Guo, Shicheng" w:date="2019-08-12T12:41:00Z">
              <w:rPr>
                <w:rFonts w:ascii="Arial" w:hAnsi="Arial" w:cs="Arial"/>
                <w:sz w:val="22"/>
                <w:szCs w:val="22"/>
              </w:rPr>
            </w:rPrChange>
          </w:rPr>
          <w:t>imited overlapping between DMRs</w:t>
        </w:r>
      </w:ins>
      <w:ins w:id="1162" w:author="Microsoft Office User" w:date="2019-08-12T23:56:00Z">
        <w:r w:rsidR="00CC4BF8" w:rsidRPr="00101454">
          <w:rPr>
            <w:rFonts w:ascii="Arial" w:hAnsi="Arial" w:cs="Arial"/>
            <w:sz w:val="22"/>
            <w:szCs w:val="22"/>
            <w:highlight w:val="yellow"/>
            <w:rPrChange w:id="1163" w:author="Guo, Shicheng" w:date="2019-08-12T12:41:00Z">
              <w:rPr>
                <w:rFonts w:ascii="Arial" w:hAnsi="Arial" w:cs="Arial"/>
                <w:sz w:val="22"/>
                <w:szCs w:val="22"/>
              </w:rPr>
            </w:rPrChange>
          </w:rPr>
          <w:t xml:space="preserve"> </w:t>
        </w:r>
      </w:ins>
      <w:ins w:id="1164" w:author="Microsoft Office User" w:date="2019-08-12T23:58:00Z">
        <w:r w:rsidR="00CC4BF8" w:rsidRPr="00101454">
          <w:rPr>
            <w:rFonts w:ascii="Arial" w:hAnsi="Arial" w:cs="Arial"/>
            <w:sz w:val="22"/>
            <w:szCs w:val="22"/>
            <w:highlight w:val="yellow"/>
            <w:rPrChange w:id="1165" w:author="Guo, Shicheng" w:date="2019-08-12T12:41:00Z">
              <w:rPr>
                <w:rFonts w:ascii="Arial" w:hAnsi="Arial" w:cs="Arial"/>
                <w:sz w:val="22"/>
                <w:szCs w:val="22"/>
              </w:rPr>
            </w:rPrChange>
          </w:rPr>
          <w:t xml:space="preserve">in LGA </w:t>
        </w:r>
      </w:ins>
      <w:ins w:id="1166" w:author="Microsoft Office User" w:date="2019-08-12T23:56:00Z">
        <w:r w:rsidR="00CC4BF8" w:rsidRPr="00101454">
          <w:rPr>
            <w:rFonts w:ascii="Arial" w:hAnsi="Arial" w:cs="Arial"/>
            <w:sz w:val="22"/>
            <w:szCs w:val="22"/>
            <w:highlight w:val="yellow"/>
            <w:rPrChange w:id="1167" w:author="Guo, Shicheng" w:date="2019-08-12T12:41:00Z">
              <w:rPr>
                <w:rFonts w:ascii="Arial" w:hAnsi="Arial" w:cs="Arial"/>
                <w:sz w:val="22"/>
                <w:szCs w:val="22"/>
              </w:rPr>
            </w:rPrChange>
          </w:rPr>
          <w:t>compared to normal tissues</w:t>
        </w:r>
      </w:ins>
      <w:ins w:id="1168" w:author="Microsoft Office User" w:date="2019-08-12T23:58:00Z">
        <w:r w:rsidR="00CC4BF8" w:rsidRPr="00101454">
          <w:rPr>
            <w:rFonts w:ascii="Arial" w:hAnsi="Arial" w:cs="Arial"/>
            <w:sz w:val="22"/>
            <w:szCs w:val="22"/>
            <w:highlight w:val="yellow"/>
            <w:rPrChange w:id="1169" w:author="Guo, Shicheng" w:date="2019-08-12T12:41:00Z">
              <w:rPr>
                <w:rFonts w:ascii="Arial" w:hAnsi="Arial" w:cs="Arial"/>
                <w:sz w:val="22"/>
                <w:szCs w:val="22"/>
              </w:rPr>
            </w:rPrChange>
          </w:rPr>
          <w:t xml:space="preserve"> and those compared to HGA</w:t>
        </w:r>
      </w:ins>
      <w:ins w:id="1170" w:author="Microsoft Office User" w:date="2019-08-12T23:59:00Z">
        <w:r w:rsidR="00CC4BF8" w:rsidRPr="00101454">
          <w:rPr>
            <w:rFonts w:ascii="Arial" w:hAnsi="Arial" w:cs="Arial"/>
            <w:sz w:val="22"/>
            <w:szCs w:val="22"/>
            <w:highlight w:val="yellow"/>
            <w:rPrChange w:id="1171" w:author="Guo, Shicheng" w:date="2019-08-12T12:41:00Z">
              <w:rPr>
                <w:rFonts w:ascii="Arial" w:hAnsi="Arial" w:cs="Arial"/>
                <w:sz w:val="22"/>
                <w:szCs w:val="22"/>
              </w:rPr>
            </w:rPrChange>
          </w:rPr>
          <w:t xml:space="preserve">. </w:t>
        </w:r>
      </w:ins>
      <w:del w:id="1172" w:author="Microsoft Office User" w:date="2019-08-12T23:54:00Z">
        <w:r w:rsidR="00250CF9" w:rsidRPr="00101454" w:rsidDel="00CC4BF8">
          <w:rPr>
            <w:rFonts w:ascii="Arial" w:hAnsi="Arial" w:cs="Arial"/>
            <w:sz w:val="22"/>
            <w:szCs w:val="22"/>
            <w:highlight w:val="yellow"/>
            <w:rPrChange w:id="1173" w:author="Guo, Shicheng" w:date="2019-08-12T12:41:00Z">
              <w:rPr>
                <w:rFonts w:ascii="Arial" w:hAnsi="Arial" w:cs="Arial"/>
                <w:sz w:val="22"/>
                <w:szCs w:val="22"/>
              </w:rPr>
            </w:rPrChange>
          </w:rPr>
          <w:delText xml:space="preserve"> </w:delText>
        </w:r>
      </w:del>
      <w:del w:id="1174" w:author="Microsoft Office User" w:date="2019-08-12T23:59:00Z">
        <w:r w:rsidR="00250CF9" w:rsidRPr="00101454" w:rsidDel="00CC4BF8">
          <w:rPr>
            <w:rFonts w:ascii="Arial" w:hAnsi="Arial" w:cs="Arial"/>
            <w:sz w:val="22"/>
            <w:szCs w:val="22"/>
            <w:highlight w:val="yellow"/>
            <w:rPrChange w:id="1175" w:author="Guo, Shicheng" w:date="2019-08-12T12:41:00Z">
              <w:rPr>
                <w:rFonts w:ascii="Arial" w:hAnsi="Arial" w:cs="Arial"/>
                <w:sz w:val="22"/>
                <w:szCs w:val="22"/>
              </w:rPr>
            </w:rPrChange>
          </w:rPr>
          <w:delText>These results indicate DNA methylation started to be changed in the early stage of precancerous benign lesion including low-and high-grade adenoma. Besides, we found that there is a little overlap between the genes the significantly distinct DMRs located on NLA</w:delText>
        </w:r>
      </w:del>
      <w:ins w:id="1176" w:author="J Fan" w:date="2019-08-04T20:19:00Z">
        <w:del w:id="1177" w:author="Microsoft Office User" w:date="2019-08-12T23:59:00Z">
          <w:r w:rsidR="00055AEA" w:rsidRPr="00101454" w:rsidDel="00CC4BF8">
            <w:rPr>
              <w:rFonts w:ascii="Arial" w:hAnsi="Arial" w:cs="Arial"/>
              <w:sz w:val="22"/>
              <w:szCs w:val="22"/>
              <w:highlight w:val="yellow"/>
              <w:rPrChange w:id="1178" w:author="Guo, Shicheng" w:date="2019-08-12T12:41:00Z">
                <w:rPr>
                  <w:rFonts w:ascii="Arial" w:hAnsi="Arial" w:cs="Arial"/>
                  <w:sz w:val="22"/>
                  <w:szCs w:val="22"/>
                </w:rPr>
              </w:rPrChange>
            </w:rPr>
            <w:delText>LGA VS NORMAL</w:delText>
          </w:r>
        </w:del>
      </w:ins>
      <w:del w:id="1179" w:author="Microsoft Office User" w:date="2019-08-12T23:59:00Z">
        <w:r w:rsidR="00250CF9" w:rsidRPr="00101454" w:rsidDel="00CC4BF8">
          <w:rPr>
            <w:rFonts w:ascii="Arial" w:hAnsi="Arial" w:cs="Arial"/>
            <w:sz w:val="22"/>
            <w:szCs w:val="22"/>
            <w:highlight w:val="yellow"/>
            <w:rPrChange w:id="1180" w:author="Guo, Shicheng" w:date="2019-08-12T12:41:00Z">
              <w:rPr>
                <w:rFonts w:ascii="Arial" w:hAnsi="Arial" w:cs="Arial"/>
                <w:sz w:val="22"/>
                <w:szCs w:val="22"/>
              </w:rPr>
            </w:rPrChange>
          </w:rPr>
          <w:delText xml:space="preserve"> and LAHA</w:delText>
        </w:r>
      </w:del>
      <w:ins w:id="1181" w:author="J Fan" w:date="2019-08-04T20:20:00Z">
        <w:del w:id="1182" w:author="Microsoft Office User" w:date="2019-08-12T23:59:00Z">
          <w:r w:rsidR="00055AEA" w:rsidRPr="00101454" w:rsidDel="00CC4BF8">
            <w:rPr>
              <w:rFonts w:ascii="Arial" w:hAnsi="Arial" w:cs="Arial"/>
              <w:sz w:val="22"/>
              <w:szCs w:val="22"/>
              <w:highlight w:val="yellow"/>
              <w:rPrChange w:id="1183" w:author="Guo, Shicheng" w:date="2019-08-12T12:41:00Z">
                <w:rPr>
                  <w:rFonts w:ascii="Arial" w:hAnsi="Arial" w:cs="Arial"/>
                  <w:sz w:val="22"/>
                  <w:szCs w:val="22"/>
                </w:rPr>
              </w:rPrChange>
            </w:rPr>
            <w:delText>LGA VS HGA</w:delText>
          </w:r>
        </w:del>
      </w:ins>
      <w:del w:id="1184" w:author="Microsoft Office User" w:date="2019-08-12T23:59:00Z">
        <w:r w:rsidR="00250CF9" w:rsidRPr="00101454" w:rsidDel="00CC4BF8">
          <w:rPr>
            <w:rFonts w:ascii="Arial" w:hAnsi="Arial" w:cs="Arial"/>
            <w:sz w:val="22"/>
            <w:szCs w:val="22"/>
            <w:highlight w:val="yellow"/>
            <w:rPrChange w:id="1185" w:author="Guo, Shicheng" w:date="2019-08-12T12:41:00Z">
              <w:rPr>
                <w:rFonts w:ascii="Arial" w:hAnsi="Arial" w:cs="Arial"/>
                <w:sz w:val="22"/>
                <w:szCs w:val="22"/>
              </w:rPr>
            </w:rPrChange>
          </w:rPr>
          <w:delText xml:space="preserve">, </w:delText>
        </w:r>
      </w:del>
      <w:r w:rsidR="00250CF9" w:rsidRPr="00101454">
        <w:rPr>
          <w:rFonts w:ascii="Arial" w:hAnsi="Arial" w:cs="Arial"/>
          <w:sz w:val="22"/>
          <w:szCs w:val="22"/>
          <w:highlight w:val="yellow"/>
          <w:rPrChange w:id="1186" w:author="Guo, Shicheng" w:date="2019-08-12T12:41:00Z">
            <w:rPr>
              <w:rFonts w:ascii="Arial" w:hAnsi="Arial" w:cs="Arial"/>
              <w:sz w:val="22"/>
              <w:szCs w:val="22"/>
            </w:rPr>
          </w:rPrChange>
        </w:rPr>
        <w:t>indicating the diff</w:t>
      </w:r>
      <w:commentRangeEnd w:id="1160"/>
      <w:r w:rsidR="00CC4BF8" w:rsidRPr="00101454">
        <w:rPr>
          <w:rStyle w:val="CommentReference"/>
          <w:rFonts w:ascii="Arial" w:hAnsi="Arial" w:cs="Arial"/>
          <w:rPrChange w:id="1187" w:author="Guo, Shicheng" w:date="2019-08-12T12:41:00Z">
            <w:rPr>
              <w:rStyle w:val="CommentReference"/>
            </w:rPr>
          </w:rPrChange>
        </w:rPr>
        <w:commentReference w:id="1160"/>
      </w:r>
      <w:r w:rsidR="00250CF9" w:rsidRPr="00101454">
        <w:rPr>
          <w:rFonts w:ascii="Arial" w:hAnsi="Arial" w:cs="Arial"/>
          <w:sz w:val="22"/>
          <w:szCs w:val="22"/>
          <w:highlight w:val="yellow"/>
          <w:rPrChange w:id="1188" w:author="Guo, Shicheng" w:date="2019-08-12T12:41:00Z">
            <w:rPr>
              <w:rFonts w:ascii="Arial" w:hAnsi="Arial" w:cs="Arial"/>
              <w:sz w:val="22"/>
              <w:szCs w:val="22"/>
            </w:rPr>
          </w:rPrChange>
        </w:rPr>
        <w:t>erent epigenetic processes (</w:t>
      </w:r>
      <w:r w:rsidR="00250CF9" w:rsidRPr="00101454">
        <w:rPr>
          <w:rFonts w:ascii="Arial" w:eastAsiaTheme="minorEastAsia" w:hAnsi="Arial" w:cs="Arial"/>
          <w:b/>
          <w:kern w:val="2"/>
          <w:sz w:val="22"/>
          <w:szCs w:val="22"/>
          <w:highlight w:val="yellow"/>
          <w:rPrChange w:id="1189" w:author="Guo, Shicheng" w:date="2019-08-12T12:41:00Z">
            <w:rPr>
              <w:rFonts w:ascii="Arial" w:eastAsiaTheme="minorEastAsia" w:hAnsi="Arial" w:cs="Arial"/>
              <w:b/>
              <w:color w:val="0070C0"/>
              <w:kern w:val="2"/>
              <w:sz w:val="22"/>
              <w:szCs w:val="22"/>
            </w:rPr>
          </w:rPrChange>
        </w:rPr>
        <w:t xml:space="preserve">Figure </w:t>
      </w:r>
      <w:r w:rsidR="004245CD" w:rsidRPr="00101454">
        <w:rPr>
          <w:rFonts w:ascii="Arial" w:eastAsiaTheme="minorEastAsia" w:hAnsi="Arial" w:cs="Arial"/>
          <w:b/>
          <w:kern w:val="2"/>
          <w:sz w:val="22"/>
          <w:szCs w:val="22"/>
          <w:highlight w:val="yellow"/>
          <w:rPrChange w:id="1190" w:author="Guo, Shicheng" w:date="2019-08-12T12:41:00Z">
            <w:rPr>
              <w:rFonts w:ascii="Arial" w:eastAsiaTheme="minorEastAsia" w:hAnsi="Arial" w:cs="Arial"/>
              <w:b/>
              <w:color w:val="0070C0"/>
              <w:kern w:val="2"/>
              <w:sz w:val="22"/>
              <w:szCs w:val="22"/>
            </w:rPr>
          </w:rPrChange>
        </w:rPr>
        <w:t>1G</w:t>
      </w:r>
      <w:r w:rsidR="00250CF9" w:rsidRPr="00101454">
        <w:rPr>
          <w:rFonts w:ascii="Arial" w:hAnsi="Arial" w:cs="Arial"/>
          <w:sz w:val="22"/>
          <w:szCs w:val="22"/>
          <w:highlight w:val="yellow"/>
          <w:rPrChange w:id="1191" w:author="Guo, Shicheng" w:date="2019-08-12T12:41:00Z">
            <w:rPr>
              <w:rFonts w:ascii="Arial" w:hAnsi="Arial" w:cs="Arial"/>
              <w:sz w:val="22"/>
              <w:szCs w:val="22"/>
            </w:rPr>
          </w:rPrChange>
        </w:rPr>
        <w:t>)</w:t>
      </w:r>
      <w:r w:rsidR="00A67B7D" w:rsidRPr="00101454">
        <w:rPr>
          <w:rFonts w:ascii="Arial" w:hAnsi="Arial" w:cs="Arial"/>
          <w:sz w:val="22"/>
          <w:szCs w:val="22"/>
          <w:highlight w:val="yellow"/>
          <w:rPrChange w:id="1192" w:author="Guo, Shicheng" w:date="2019-08-12T12:41:00Z">
            <w:rPr>
              <w:rFonts w:ascii="Arial" w:hAnsi="Arial" w:cs="Arial"/>
              <w:sz w:val="22"/>
              <w:szCs w:val="22"/>
            </w:rPr>
          </w:rPrChange>
        </w:rPr>
        <w:fldChar w:fldCharType="begin"/>
      </w:r>
      <w:r w:rsidR="00A67B7D" w:rsidRPr="00101454">
        <w:rPr>
          <w:rFonts w:ascii="Arial" w:hAnsi="Arial" w:cs="Arial"/>
          <w:sz w:val="22"/>
          <w:szCs w:val="22"/>
          <w:highlight w:val="yellow"/>
          <w:rPrChange w:id="1193" w:author="Guo, Shicheng" w:date="2019-08-12T12:41:00Z">
            <w:rPr>
              <w:rFonts w:ascii="Arial" w:hAnsi="Arial" w:cs="Arial"/>
              <w:sz w:val="22"/>
              <w:szCs w:val="22"/>
            </w:rPr>
          </w:rPrChange>
        </w:rPr>
        <w:instrText xml:space="preserve"> ADDIN EN.CITE &lt;EndNote&gt;&lt;Cite&gt;&lt;Author&gt;Perez-Silva&lt;/Author&gt;&lt;Year&gt;2018&lt;/Year&gt;&lt;RecNum&gt;31&lt;/RecNum&gt;&lt;DisplayText&gt;[19]&lt;/DisplayText&gt;&lt;record&gt;&lt;rec-number&gt;31&lt;/rec-number&gt;&lt;foreign-keys&gt;&lt;key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101454">
        <w:rPr>
          <w:rFonts w:ascii="Arial" w:hAnsi="Arial" w:cs="Arial"/>
          <w:sz w:val="22"/>
          <w:szCs w:val="22"/>
          <w:highlight w:val="yellow"/>
          <w:rPrChange w:id="1194" w:author="Guo, Shicheng" w:date="2019-08-12T12:41:00Z">
            <w:rPr>
              <w:rFonts w:ascii="Arial" w:hAnsi="Arial" w:cs="Arial"/>
              <w:sz w:val="22"/>
              <w:szCs w:val="22"/>
            </w:rPr>
          </w:rPrChange>
        </w:rPr>
        <w:fldChar w:fldCharType="separate"/>
      </w:r>
      <w:r w:rsidR="00A67B7D" w:rsidRPr="00101454">
        <w:rPr>
          <w:rFonts w:ascii="Arial" w:hAnsi="Arial" w:cs="Arial"/>
          <w:noProof/>
          <w:sz w:val="22"/>
          <w:szCs w:val="22"/>
          <w:highlight w:val="yellow"/>
          <w:rPrChange w:id="1195" w:author="Guo, Shicheng" w:date="2019-08-12T12:41:00Z">
            <w:rPr>
              <w:rFonts w:ascii="Arial" w:hAnsi="Arial" w:cs="Arial"/>
              <w:noProof/>
              <w:sz w:val="22"/>
              <w:szCs w:val="22"/>
            </w:rPr>
          </w:rPrChange>
        </w:rPr>
        <w:t>[19]</w:t>
      </w:r>
      <w:r w:rsidR="00A67B7D" w:rsidRPr="00101454">
        <w:rPr>
          <w:rFonts w:ascii="Arial" w:hAnsi="Arial" w:cs="Arial"/>
          <w:sz w:val="22"/>
          <w:szCs w:val="22"/>
          <w:highlight w:val="yellow"/>
          <w:rPrChange w:id="1196" w:author="Guo, Shicheng" w:date="2019-08-12T12:41:00Z">
            <w:rPr>
              <w:rFonts w:ascii="Arial" w:hAnsi="Arial" w:cs="Arial"/>
              <w:sz w:val="22"/>
              <w:szCs w:val="22"/>
            </w:rPr>
          </w:rPrChange>
        </w:rPr>
        <w:fldChar w:fldCharType="end"/>
      </w:r>
      <w:r w:rsidR="00250CF9" w:rsidRPr="00101454">
        <w:rPr>
          <w:rFonts w:ascii="Arial" w:hAnsi="Arial" w:cs="Arial"/>
          <w:sz w:val="22"/>
          <w:szCs w:val="22"/>
          <w:highlight w:val="yellow"/>
          <w:rPrChange w:id="1197" w:author="Guo, Shicheng" w:date="2019-08-12T12:41:00Z">
            <w:rPr>
              <w:rFonts w:ascii="Arial" w:hAnsi="Arial" w:cs="Arial"/>
              <w:sz w:val="22"/>
              <w:szCs w:val="22"/>
            </w:rPr>
          </w:rPrChange>
        </w:rPr>
        <w:t>.</w:t>
      </w:r>
      <w:r w:rsidR="00250CF9" w:rsidRPr="00101454">
        <w:rPr>
          <w:rFonts w:ascii="Arial" w:hAnsi="Arial" w:cs="Arial"/>
          <w:sz w:val="22"/>
          <w:szCs w:val="22"/>
          <w:rPrChange w:id="1198" w:author="Guo, Shicheng" w:date="2019-08-12T12:41:00Z">
            <w:rPr>
              <w:rFonts w:ascii="Arial" w:hAnsi="Arial" w:cs="Arial"/>
              <w:sz w:val="22"/>
              <w:szCs w:val="22"/>
            </w:rPr>
          </w:rPrChange>
        </w:rPr>
        <w:t xml:space="preserve"> </w:t>
      </w:r>
    </w:p>
    <w:bookmarkEnd w:id="842"/>
    <w:bookmarkEnd w:id="843"/>
    <w:p w14:paraId="566FA4A0" w14:textId="77777777" w:rsidR="0089090A" w:rsidRPr="00101454" w:rsidRDefault="0089090A" w:rsidP="00AA205C">
      <w:pPr>
        <w:jc w:val="both"/>
        <w:rPr>
          <w:rFonts w:ascii="Arial" w:eastAsiaTheme="minorEastAsia" w:hAnsi="Arial" w:cs="Arial"/>
          <w:b/>
          <w:kern w:val="2"/>
          <w:sz w:val="22"/>
          <w:szCs w:val="22"/>
          <w:rPrChange w:id="1199" w:author="Guo, Shicheng" w:date="2019-08-12T12:41:00Z">
            <w:rPr>
              <w:rFonts w:ascii="Arial" w:eastAsiaTheme="minorEastAsia" w:hAnsi="Arial" w:cs="Arial"/>
              <w:b/>
              <w:color w:val="0070C0"/>
              <w:kern w:val="2"/>
              <w:sz w:val="22"/>
              <w:szCs w:val="22"/>
            </w:rPr>
          </w:rPrChange>
        </w:rPr>
      </w:pPr>
    </w:p>
    <w:p w14:paraId="140B62F2" w14:textId="77777777" w:rsidR="0089090A" w:rsidRPr="00101454" w:rsidRDefault="0089090A" w:rsidP="0089090A">
      <w:pPr>
        <w:pStyle w:val="Heading4"/>
        <w:widowControl w:val="0"/>
        <w:spacing w:before="40" w:line="360" w:lineRule="auto"/>
        <w:jc w:val="both"/>
        <w:rPr>
          <w:rFonts w:ascii="Arial" w:eastAsia="Arial" w:hAnsi="Arial" w:cs="Arial"/>
          <w:b w:val="0"/>
          <w:color w:val="auto"/>
          <w:sz w:val="22"/>
          <w:szCs w:val="22"/>
          <w:rPrChange w:id="1200" w:author="Guo, Shicheng" w:date="2019-08-12T12:41:00Z">
            <w:rPr>
              <w:rFonts w:ascii="Arial" w:eastAsia="Arial" w:hAnsi="Arial" w:cs="Arial"/>
              <w:b w:val="0"/>
              <w:color w:val="000000" w:themeColor="text1"/>
              <w:sz w:val="22"/>
              <w:szCs w:val="22"/>
            </w:rPr>
          </w:rPrChange>
        </w:rPr>
      </w:pPr>
      <w:r w:rsidRPr="00101454">
        <w:rPr>
          <w:rFonts w:ascii="Arial" w:eastAsia="Arial" w:hAnsi="Arial" w:cs="Arial"/>
          <w:bCs w:val="0"/>
          <w:i w:val="0"/>
          <w:iCs w:val="0"/>
          <w:color w:val="auto"/>
          <w:sz w:val="22"/>
          <w:szCs w:val="22"/>
          <w:lang w:eastAsia="zh-CN"/>
          <w:rPrChange w:id="1201" w:author="Guo, Shicheng" w:date="2019-08-12T12:41:00Z">
            <w:rPr>
              <w:rFonts w:ascii="Arial" w:eastAsia="Arial" w:hAnsi="Arial" w:cs="Arial"/>
              <w:bCs w:val="0"/>
              <w:i w:val="0"/>
              <w:iCs w:val="0"/>
              <w:color w:val="000000" w:themeColor="text1"/>
              <w:sz w:val="22"/>
              <w:szCs w:val="22"/>
              <w:lang w:eastAsia="zh-CN"/>
            </w:rPr>
          </w:rPrChange>
        </w:rPr>
        <w:t>Nervous system is associated with adenoma development</w:t>
      </w:r>
    </w:p>
    <w:p w14:paraId="13DFA912" w14:textId="6A989A94" w:rsidR="0089090A" w:rsidRPr="00101454" w:rsidRDefault="00147DC3">
      <w:pPr>
        <w:ind w:firstLineChars="150" w:firstLine="330"/>
        <w:jc w:val="both"/>
        <w:rPr>
          <w:rFonts w:ascii="Arial" w:hAnsi="Arial" w:cs="Arial"/>
          <w:sz w:val="22"/>
          <w:szCs w:val="22"/>
          <w:rPrChange w:id="1202" w:author="Guo, Shicheng" w:date="2019-08-12T12:41:00Z">
            <w:rPr>
              <w:rFonts w:ascii="Arial" w:hAnsi="Arial" w:cs="Arial"/>
              <w:sz w:val="22"/>
              <w:szCs w:val="22"/>
            </w:rPr>
          </w:rPrChange>
        </w:rPr>
        <w:pPrChange w:id="1203" w:author="Microsoft Office User" w:date="2019-08-13T00:01:00Z">
          <w:pPr>
            <w:jc w:val="both"/>
          </w:pPr>
        </w:pPrChange>
      </w:pPr>
      <w:bookmarkStart w:id="1204" w:name="OLE_LINK124"/>
      <w:bookmarkStart w:id="1205" w:name="OLE_LINK125"/>
      <w:bookmarkStart w:id="1206" w:name="OLE_LINK126"/>
      <w:bookmarkStart w:id="1207" w:name="OLE_LINK127"/>
      <w:r w:rsidRPr="00101454">
        <w:rPr>
          <w:rFonts w:ascii="Arial" w:hAnsi="Arial" w:cs="Arial"/>
          <w:sz w:val="22"/>
          <w:szCs w:val="22"/>
          <w:rPrChange w:id="1208" w:author="Guo, Shicheng" w:date="2019-08-12T12:41:00Z">
            <w:rPr>
              <w:rFonts w:ascii="Arial" w:hAnsi="Arial" w:cs="Arial"/>
              <w:sz w:val="22"/>
              <w:szCs w:val="22"/>
            </w:rPr>
          </w:rPrChange>
        </w:rPr>
        <w:t>E</w:t>
      </w:r>
      <w:r w:rsidR="0089090A" w:rsidRPr="00101454">
        <w:rPr>
          <w:rFonts w:ascii="Arial" w:hAnsi="Arial" w:cs="Arial"/>
          <w:sz w:val="22"/>
          <w:szCs w:val="22"/>
          <w:rPrChange w:id="1209" w:author="Guo, Shicheng" w:date="2019-08-12T12:41:00Z">
            <w:rPr>
              <w:rFonts w:ascii="Arial" w:hAnsi="Arial" w:cs="Arial"/>
              <w:sz w:val="22"/>
              <w:szCs w:val="22"/>
            </w:rPr>
          </w:rPrChange>
        </w:rPr>
        <w:t xml:space="preserve">nrichment analysis </w:t>
      </w:r>
      <w:r w:rsidRPr="00101454">
        <w:rPr>
          <w:rFonts w:ascii="Arial" w:hAnsi="Arial" w:cs="Arial"/>
          <w:sz w:val="22"/>
          <w:szCs w:val="22"/>
          <w:rPrChange w:id="1210" w:author="Guo, Shicheng" w:date="2019-08-12T12:41:00Z">
            <w:rPr>
              <w:rFonts w:ascii="Arial" w:hAnsi="Arial" w:cs="Arial"/>
              <w:sz w:val="22"/>
              <w:szCs w:val="22"/>
            </w:rPr>
          </w:rPrChange>
        </w:rPr>
        <w:t>to</w:t>
      </w:r>
      <w:r w:rsidR="0089090A" w:rsidRPr="00101454">
        <w:rPr>
          <w:rFonts w:ascii="Arial" w:hAnsi="Arial" w:cs="Arial"/>
          <w:sz w:val="22"/>
          <w:szCs w:val="22"/>
          <w:rPrChange w:id="1211" w:author="Guo, Shicheng" w:date="2019-08-12T12:41:00Z">
            <w:rPr>
              <w:rFonts w:ascii="Arial" w:hAnsi="Arial" w:cs="Arial"/>
              <w:sz w:val="22"/>
              <w:szCs w:val="22"/>
            </w:rPr>
          </w:rPrChange>
        </w:rPr>
        <w:t xml:space="preserve"> 603 DMRs between high-grade adenoma and low-grade adenoma located on, most terms are nervous system and signal transduction associated (</w:t>
      </w:r>
      <w:r w:rsidR="0089090A" w:rsidRPr="00101454">
        <w:rPr>
          <w:rFonts w:ascii="Arial" w:eastAsiaTheme="minorEastAsia" w:hAnsi="Arial" w:cs="Arial"/>
          <w:b/>
          <w:kern w:val="2"/>
          <w:sz w:val="22"/>
          <w:szCs w:val="22"/>
          <w:rPrChange w:id="1212" w:author="Guo, Shicheng" w:date="2019-08-12T12:41:00Z">
            <w:rPr>
              <w:rFonts w:ascii="Arial" w:eastAsiaTheme="minorEastAsia" w:hAnsi="Arial" w:cs="Arial"/>
              <w:b/>
              <w:color w:val="0070C0"/>
              <w:kern w:val="2"/>
              <w:sz w:val="22"/>
              <w:szCs w:val="22"/>
            </w:rPr>
          </w:rPrChange>
        </w:rPr>
        <w:t xml:space="preserve">Figure </w:t>
      </w:r>
      <w:r w:rsidR="004005F6" w:rsidRPr="00101454">
        <w:rPr>
          <w:rFonts w:ascii="Arial" w:eastAsiaTheme="minorEastAsia" w:hAnsi="Arial" w:cs="Arial"/>
          <w:b/>
          <w:kern w:val="2"/>
          <w:sz w:val="22"/>
          <w:szCs w:val="22"/>
          <w:rPrChange w:id="1213" w:author="Guo, Shicheng" w:date="2019-08-12T12:41:00Z">
            <w:rPr>
              <w:rFonts w:ascii="Arial" w:eastAsiaTheme="minorEastAsia" w:hAnsi="Arial" w:cs="Arial"/>
              <w:b/>
              <w:color w:val="0070C0"/>
              <w:kern w:val="2"/>
              <w:sz w:val="22"/>
              <w:szCs w:val="22"/>
            </w:rPr>
          </w:rPrChange>
        </w:rPr>
        <w:t>2</w:t>
      </w:r>
      <w:r w:rsidR="00F3398E" w:rsidRPr="00101454">
        <w:rPr>
          <w:rFonts w:ascii="Arial" w:eastAsiaTheme="minorEastAsia" w:hAnsi="Arial" w:cs="Arial"/>
          <w:b/>
          <w:kern w:val="2"/>
          <w:sz w:val="22"/>
          <w:szCs w:val="22"/>
          <w:rPrChange w:id="1214" w:author="Guo, Shicheng" w:date="2019-08-12T12:41:00Z">
            <w:rPr>
              <w:rFonts w:ascii="Arial" w:eastAsiaTheme="minorEastAsia" w:hAnsi="Arial" w:cs="Arial"/>
              <w:b/>
              <w:color w:val="0070C0"/>
              <w:kern w:val="2"/>
              <w:sz w:val="22"/>
              <w:szCs w:val="22"/>
            </w:rPr>
          </w:rPrChange>
        </w:rPr>
        <w:t>A</w:t>
      </w:r>
      <w:r w:rsidR="0089090A" w:rsidRPr="00101454">
        <w:rPr>
          <w:rFonts w:ascii="Arial" w:hAnsi="Arial" w:cs="Arial"/>
          <w:sz w:val="22"/>
          <w:szCs w:val="22"/>
          <w:rPrChange w:id="1215" w:author="Guo, Shicheng" w:date="2019-08-12T12:41:00Z">
            <w:rPr>
              <w:rFonts w:ascii="Arial" w:hAnsi="Arial" w:cs="Arial"/>
              <w:sz w:val="22"/>
              <w:szCs w:val="22"/>
            </w:rPr>
          </w:rPrChange>
        </w:rPr>
        <w:t xml:space="preserve">). Recent years, gut-brain cross-talk is focused by more and more </w:t>
      </w:r>
      <w:del w:id="1216" w:author="Guo, Shicheng" w:date="2019-07-31T15:49:00Z">
        <w:r w:rsidR="0089090A" w:rsidRPr="00101454" w:rsidDel="000809F6">
          <w:rPr>
            <w:rFonts w:ascii="Arial" w:hAnsi="Arial" w:cs="Arial"/>
            <w:sz w:val="22"/>
            <w:szCs w:val="22"/>
            <w:rPrChange w:id="1217" w:author="Guo, Shicheng" w:date="2019-08-12T12:41:00Z">
              <w:rPr>
                <w:rFonts w:ascii="Arial" w:hAnsi="Arial" w:cs="Arial"/>
                <w:sz w:val="22"/>
                <w:szCs w:val="22"/>
              </w:rPr>
            </w:rPrChange>
          </w:rPr>
          <w:delText>studies</w:delText>
        </w:r>
      </w:del>
      <w:ins w:id="1218" w:author="Guo, Shicheng" w:date="2019-07-31T15:49:00Z">
        <w:r w:rsidR="000809F6" w:rsidRPr="00101454">
          <w:rPr>
            <w:rFonts w:ascii="Arial" w:hAnsi="Arial" w:cs="Arial"/>
            <w:sz w:val="22"/>
            <w:szCs w:val="22"/>
            <w:rPrChange w:id="1219" w:author="Guo, Shicheng" w:date="2019-08-12T12:41:00Z">
              <w:rPr>
                <w:rFonts w:ascii="Arial" w:hAnsi="Arial" w:cs="Arial"/>
                <w:sz w:val="22"/>
                <w:szCs w:val="22"/>
              </w:rPr>
            </w:rPrChange>
          </w:rPr>
          <w:t xml:space="preserve">studies </w:t>
        </w:r>
      </w:ins>
      <w:r w:rsidR="00A67B7D" w:rsidRPr="00101454">
        <w:rPr>
          <w:rFonts w:ascii="Arial" w:hAnsi="Arial" w:cs="Arial"/>
          <w:sz w:val="22"/>
          <w:szCs w:val="22"/>
          <w:rPrChange w:id="1220" w:author="Guo, Shicheng" w:date="2019-08-12T12:41:00Z">
            <w:rPr>
              <w:rFonts w:ascii="Arial" w:hAnsi="Arial" w:cs="Arial"/>
              <w:sz w:val="22"/>
              <w:szCs w:val="22"/>
            </w:rPr>
          </w:rPrChange>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101454">
        <w:rPr>
          <w:rFonts w:ascii="Arial" w:hAnsi="Arial" w:cs="Arial"/>
          <w:sz w:val="22"/>
          <w:szCs w:val="22"/>
          <w:rPrChange w:id="1221" w:author="Guo, Shicheng" w:date="2019-08-12T12:41:00Z">
            <w:rPr>
              <w:rFonts w:ascii="Arial" w:hAnsi="Arial" w:cs="Arial"/>
              <w:sz w:val="22"/>
              <w:szCs w:val="22"/>
            </w:rPr>
          </w:rPrChange>
        </w:rPr>
        <w:instrText xml:space="preserve"> ADDIN EN.CITE </w:instrText>
      </w:r>
      <w:r w:rsidR="00A67B7D" w:rsidRPr="00101454">
        <w:rPr>
          <w:rFonts w:ascii="Arial" w:hAnsi="Arial" w:cs="Arial"/>
          <w:sz w:val="22"/>
          <w:szCs w:val="22"/>
          <w:rPrChange w:id="1222" w:author="Guo, Shicheng" w:date="2019-08-12T12:41:00Z">
            <w:rPr>
              <w:rFonts w:ascii="Arial" w:hAnsi="Arial" w:cs="Arial"/>
              <w:sz w:val="22"/>
              <w:szCs w:val="22"/>
            </w:rPr>
          </w:rPrChange>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101454">
        <w:rPr>
          <w:rFonts w:ascii="Arial" w:hAnsi="Arial" w:cs="Arial"/>
          <w:sz w:val="22"/>
          <w:szCs w:val="22"/>
          <w:rPrChange w:id="1223" w:author="Guo, Shicheng" w:date="2019-08-12T12:41:00Z">
            <w:rPr>
              <w:rFonts w:ascii="Arial" w:hAnsi="Arial" w:cs="Arial"/>
              <w:sz w:val="22"/>
              <w:szCs w:val="22"/>
            </w:rPr>
          </w:rPrChange>
        </w:rPr>
        <w:instrText xml:space="preserve"> ADDIN EN.CITE.DATA </w:instrText>
      </w:r>
      <w:r w:rsidR="00A67B7D" w:rsidRPr="00101454">
        <w:rPr>
          <w:rFonts w:ascii="Arial" w:hAnsi="Arial" w:cs="Arial"/>
          <w:sz w:val="22"/>
          <w:szCs w:val="22"/>
          <w:rPrChange w:id="1224" w:author="Guo, Shicheng" w:date="2019-08-12T12:41:00Z">
            <w:rPr>
              <w:rFonts w:ascii="Arial" w:hAnsi="Arial" w:cs="Arial"/>
              <w:sz w:val="22"/>
              <w:szCs w:val="22"/>
            </w:rPr>
          </w:rPrChange>
        </w:rPr>
      </w:r>
      <w:r w:rsidR="00A67B7D" w:rsidRPr="00101454">
        <w:rPr>
          <w:rFonts w:ascii="Arial" w:hAnsi="Arial" w:cs="Arial"/>
          <w:sz w:val="22"/>
          <w:szCs w:val="22"/>
          <w:rPrChange w:id="1225" w:author="Guo, Shicheng" w:date="2019-08-12T12:41:00Z">
            <w:rPr>
              <w:rFonts w:ascii="Arial" w:hAnsi="Arial" w:cs="Arial"/>
              <w:sz w:val="22"/>
              <w:szCs w:val="22"/>
            </w:rPr>
          </w:rPrChange>
        </w:rPr>
        <w:fldChar w:fldCharType="end"/>
      </w:r>
      <w:r w:rsidR="00A67B7D" w:rsidRPr="00101454">
        <w:rPr>
          <w:rFonts w:ascii="Arial" w:hAnsi="Arial" w:cs="Arial"/>
          <w:sz w:val="22"/>
          <w:szCs w:val="22"/>
          <w:rPrChange w:id="1226" w:author="Guo, Shicheng" w:date="2019-08-12T12:41:00Z">
            <w:rPr>
              <w:rFonts w:ascii="Arial" w:hAnsi="Arial" w:cs="Arial"/>
              <w:sz w:val="22"/>
              <w:szCs w:val="22"/>
            </w:rPr>
          </w:rPrChange>
        </w:rPr>
      </w:r>
      <w:r w:rsidR="00A67B7D" w:rsidRPr="00101454">
        <w:rPr>
          <w:rFonts w:ascii="Arial" w:hAnsi="Arial" w:cs="Arial"/>
          <w:sz w:val="22"/>
          <w:szCs w:val="22"/>
          <w:rPrChange w:id="1227" w:author="Guo, Shicheng" w:date="2019-08-12T12:41:00Z">
            <w:rPr>
              <w:rFonts w:ascii="Arial" w:hAnsi="Arial" w:cs="Arial"/>
              <w:sz w:val="22"/>
              <w:szCs w:val="22"/>
            </w:rPr>
          </w:rPrChange>
        </w:rPr>
        <w:fldChar w:fldCharType="separate"/>
      </w:r>
      <w:r w:rsidR="00A67B7D" w:rsidRPr="00101454">
        <w:rPr>
          <w:rFonts w:ascii="Arial" w:hAnsi="Arial" w:cs="Arial"/>
          <w:noProof/>
          <w:sz w:val="22"/>
          <w:szCs w:val="22"/>
          <w:rPrChange w:id="1228" w:author="Guo, Shicheng" w:date="2019-08-12T12:41:00Z">
            <w:rPr>
              <w:rFonts w:ascii="Arial" w:hAnsi="Arial" w:cs="Arial"/>
              <w:noProof/>
              <w:sz w:val="22"/>
              <w:szCs w:val="22"/>
            </w:rPr>
          </w:rPrChange>
        </w:rPr>
        <w:t>[20]</w:t>
      </w:r>
      <w:r w:rsidR="00A67B7D" w:rsidRPr="00101454">
        <w:rPr>
          <w:rFonts w:ascii="Arial" w:hAnsi="Arial" w:cs="Arial"/>
          <w:sz w:val="22"/>
          <w:szCs w:val="22"/>
          <w:rPrChange w:id="1229" w:author="Guo, Shicheng" w:date="2019-08-12T12:41:00Z">
            <w:rPr>
              <w:rFonts w:ascii="Arial" w:hAnsi="Arial" w:cs="Arial"/>
              <w:sz w:val="22"/>
              <w:szCs w:val="22"/>
            </w:rPr>
          </w:rPrChange>
        </w:rPr>
        <w:fldChar w:fldCharType="end"/>
      </w:r>
      <w:r w:rsidR="0089090A" w:rsidRPr="00101454">
        <w:rPr>
          <w:rFonts w:ascii="Arial" w:hAnsi="Arial" w:cs="Arial"/>
          <w:sz w:val="22"/>
          <w:szCs w:val="22"/>
          <w:rPrChange w:id="1230" w:author="Guo, Shicheng" w:date="2019-08-12T12:41:00Z">
            <w:rPr>
              <w:rFonts w:ascii="Arial" w:hAnsi="Arial" w:cs="Arial"/>
              <w:sz w:val="22"/>
              <w:szCs w:val="22"/>
            </w:rPr>
          </w:rPrChange>
        </w:rPr>
        <w:t xml:space="preserve">, and in our study </w:t>
      </w:r>
      <w:bookmarkStart w:id="1231" w:name="OLE_LINK45"/>
      <w:bookmarkStart w:id="1232" w:name="OLE_LINK68"/>
      <w:r w:rsidR="0089090A" w:rsidRPr="00101454">
        <w:rPr>
          <w:rFonts w:ascii="Arial" w:hAnsi="Arial" w:cs="Arial"/>
          <w:sz w:val="22"/>
          <w:szCs w:val="22"/>
          <w:rPrChange w:id="1233" w:author="Guo, Shicheng" w:date="2019-08-12T12:41:00Z">
            <w:rPr>
              <w:rFonts w:ascii="Arial" w:hAnsi="Arial" w:cs="Arial"/>
              <w:sz w:val="22"/>
              <w:szCs w:val="22"/>
            </w:rPr>
          </w:rPrChange>
        </w:rPr>
        <w:t>dopaminergic synapse and serotonergic synapse are hit</w:t>
      </w:r>
      <w:bookmarkEnd w:id="1231"/>
      <w:bookmarkEnd w:id="1232"/>
      <w:r w:rsidR="0089090A" w:rsidRPr="00101454">
        <w:rPr>
          <w:rFonts w:ascii="Arial" w:hAnsi="Arial" w:cs="Arial"/>
          <w:sz w:val="22"/>
          <w:szCs w:val="22"/>
          <w:rPrChange w:id="1234" w:author="Guo, Shicheng" w:date="2019-08-12T12:41:00Z">
            <w:rPr>
              <w:rFonts w:ascii="Arial" w:hAnsi="Arial" w:cs="Arial"/>
              <w:sz w:val="22"/>
              <w:szCs w:val="22"/>
            </w:rPr>
          </w:rPrChange>
        </w:rPr>
        <w:t xml:space="preserve"> on KEGG enrichment result, which play a role in gut-brain axis model. </w:t>
      </w:r>
      <w:del w:id="1235" w:author="J Fan" w:date="2019-08-04T20:20:00Z">
        <w:r w:rsidR="0089090A" w:rsidRPr="00101454" w:rsidDel="00055AEA">
          <w:rPr>
            <w:rFonts w:ascii="Arial" w:hAnsi="Arial" w:cs="Arial"/>
            <w:sz w:val="22"/>
            <w:szCs w:val="22"/>
            <w:rPrChange w:id="1236" w:author="Guo, Shicheng" w:date="2019-08-12T12:41:00Z">
              <w:rPr>
                <w:rFonts w:ascii="Arial" w:hAnsi="Arial" w:cs="Arial"/>
                <w:sz w:val="22"/>
                <w:szCs w:val="22"/>
              </w:rPr>
            </w:rPrChange>
          </w:rPr>
          <w:delText>NHA</w:delText>
        </w:r>
      </w:del>
      <w:ins w:id="1237" w:author="J Fan" w:date="2019-08-04T20:20:00Z">
        <w:r w:rsidR="00055AEA" w:rsidRPr="00101454">
          <w:rPr>
            <w:rFonts w:ascii="Arial" w:hAnsi="Arial" w:cs="Arial"/>
            <w:sz w:val="22"/>
            <w:szCs w:val="22"/>
            <w:rPrChange w:id="1238" w:author="Guo, Shicheng" w:date="2019-08-12T12:41:00Z">
              <w:rPr>
                <w:rFonts w:ascii="Arial" w:hAnsi="Arial" w:cs="Arial"/>
                <w:sz w:val="22"/>
                <w:szCs w:val="22"/>
              </w:rPr>
            </w:rPrChange>
          </w:rPr>
          <w:t>HGA VS NORMAL</w:t>
        </w:r>
      </w:ins>
      <w:r w:rsidR="0089090A" w:rsidRPr="00101454">
        <w:rPr>
          <w:rFonts w:ascii="Arial" w:hAnsi="Arial" w:cs="Arial"/>
          <w:sz w:val="22"/>
          <w:szCs w:val="22"/>
          <w:rPrChange w:id="1239" w:author="Guo, Shicheng" w:date="2019-08-12T12:41:00Z">
            <w:rPr>
              <w:rFonts w:ascii="Arial" w:hAnsi="Arial" w:cs="Arial"/>
              <w:sz w:val="22"/>
              <w:szCs w:val="22"/>
            </w:rPr>
          </w:rPrChange>
        </w:rPr>
        <w:t xml:space="preserve"> includes almost genes the </w:t>
      </w:r>
      <w:del w:id="1240" w:author="J Fan" w:date="2019-08-04T20:19:00Z">
        <w:r w:rsidR="0089090A" w:rsidRPr="00101454" w:rsidDel="00055AEA">
          <w:rPr>
            <w:rFonts w:ascii="Arial" w:hAnsi="Arial" w:cs="Arial"/>
            <w:sz w:val="22"/>
            <w:szCs w:val="22"/>
            <w:rPrChange w:id="1241" w:author="Guo, Shicheng" w:date="2019-08-12T12:41:00Z">
              <w:rPr>
                <w:rFonts w:ascii="Arial" w:hAnsi="Arial" w:cs="Arial"/>
                <w:sz w:val="22"/>
                <w:szCs w:val="22"/>
              </w:rPr>
            </w:rPrChange>
          </w:rPr>
          <w:delText>NLA</w:delText>
        </w:r>
      </w:del>
      <w:ins w:id="1242" w:author="J Fan" w:date="2019-08-04T20:19:00Z">
        <w:r w:rsidR="00055AEA" w:rsidRPr="00101454">
          <w:rPr>
            <w:rFonts w:ascii="Arial" w:hAnsi="Arial" w:cs="Arial"/>
            <w:sz w:val="22"/>
            <w:szCs w:val="22"/>
            <w:rPrChange w:id="1243" w:author="Guo, Shicheng" w:date="2019-08-12T12:41:00Z">
              <w:rPr>
                <w:rFonts w:ascii="Arial" w:hAnsi="Arial" w:cs="Arial"/>
                <w:sz w:val="22"/>
                <w:szCs w:val="22"/>
              </w:rPr>
            </w:rPrChange>
          </w:rPr>
          <w:t>LGA VS NORMAL</w:t>
        </w:r>
      </w:ins>
      <w:r w:rsidR="0089090A" w:rsidRPr="00101454">
        <w:rPr>
          <w:rFonts w:ascii="Arial" w:hAnsi="Arial" w:cs="Arial"/>
          <w:sz w:val="22"/>
          <w:szCs w:val="22"/>
          <w:rPrChange w:id="1244" w:author="Guo, Shicheng" w:date="2019-08-12T12:41:00Z">
            <w:rPr>
              <w:rFonts w:ascii="Arial" w:hAnsi="Arial" w:cs="Arial"/>
              <w:sz w:val="22"/>
              <w:szCs w:val="22"/>
            </w:rPr>
          </w:rPrChange>
        </w:rPr>
        <w:t xml:space="preserve"> and </w:t>
      </w:r>
      <w:del w:id="1245" w:author="J Fan" w:date="2019-08-04T20:20:00Z">
        <w:r w:rsidR="0089090A" w:rsidRPr="00101454" w:rsidDel="00055AEA">
          <w:rPr>
            <w:rFonts w:ascii="Arial" w:hAnsi="Arial" w:cs="Arial"/>
            <w:sz w:val="22"/>
            <w:szCs w:val="22"/>
            <w:rPrChange w:id="1246" w:author="Guo, Shicheng" w:date="2019-08-12T12:41:00Z">
              <w:rPr>
                <w:rFonts w:ascii="Arial" w:hAnsi="Arial" w:cs="Arial"/>
                <w:sz w:val="22"/>
                <w:szCs w:val="22"/>
              </w:rPr>
            </w:rPrChange>
          </w:rPr>
          <w:delText>LAHA</w:delText>
        </w:r>
      </w:del>
      <w:ins w:id="1247" w:author="J Fan" w:date="2019-08-04T20:20:00Z">
        <w:r w:rsidR="00055AEA" w:rsidRPr="00101454">
          <w:rPr>
            <w:rFonts w:ascii="Arial" w:hAnsi="Arial" w:cs="Arial"/>
            <w:sz w:val="22"/>
            <w:szCs w:val="22"/>
            <w:rPrChange w:id="1248" w:author="Guo, Shicheng" w:date="2019-08-12T12:41:00Z">
              <w:rPr>
                <w:rFonts w:ascii="Arial" w:hAnsi="Arial" w:cs="Arial"/>
                <w:sz w:val="22"/>
                <w:szCs w:val="22"/>
              </w:rPr>
            </w:rPrChange>
          </w:rPr>
          <w:t>LGA VS HGA</w:t>
        </w:r>
      </w:ins>
      <w:r w:rsidR="0089090A" w:rsidRPr="00101454">
        <w:rPr>
          <w:rFonts w:ascii="Arial" w:hAnsi="Arial" w:cs="Arial"/>
          <w:sz w:val="22"/>
          <w:szCs w:val="22"/>
          <w:rPrChange w:id="1249" w:author="Guo, Shicheng" w:date="2019-08-12T12:41:00Z">
            <w:rPr>
              <w:rFonts w:ascii="Arial" w:hAnsi="Arial" w:cs="Arial"/>
              <w:sz w:val="22"/>
              <w:szCs w:val="22"/>
            </w:rPr>
          </w:rPrChange>
        </w:rPr>
        <w:t xml:space="preserve"> DMRs located on </w:t>
      </w:r>
      <w:bookmarkStart w:id="1250" w:name="OLE_LINK27"/>
      <w:bookmarkStart w:id="1251" w:name="OLE_LINK31"/>
      <w:r w:rsidR="0089090A" w:rsidRPr="00101454">
        <w:rPr>
          <w:rFonts w:ascii="Arial" w:hAnsi="Arial" w:cs="Arial"/>
          <w:sz w:val="22"/>
          <w:szCs w:val="22"/>
          <w:rPrChange w:id="1252" w:author="Guo, Shicheng" w:date="2019-08-12T12:41:00Z">
            <w:rPr>
              <w:rFonts w:ascii="Arial" w:hAnsi="Arial" w:cs="Arial"/>
              <w:sz w:val="22"/>
              <w:szCs w:val="22"/>
            </w:rPr>
          </w:rPrChange>
        </w:rPr>
        <w:t>(</w:t>
      </w:r>
      <w:r w:rsidR="0089090A" w:rsidRPr="00101454">
        <w:rPr>
          <w:rFonts w:ascii="Arial" w:eastAsiaTheme="minorEastAsia" w:hAnsi="Arial" w:cs="Arial"/>
          <w:b/>
          <w:kern w:val="2"/>
          <w:sz w:val="22"/>
          <w:szCs w:val="22"/>
          <w:rPrChange w:id="1253"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254" w:author="Guo, Shicheng" w:date="2019-08-12T12:41:00Z">
            <w:rPr>
              <w:rFonts w:ascii="Arial" w:eastAsiaTheme="minorEastAsia" w:hAnsi="Arial" w:cs="Arial"/>
              <w:b/>
              <w:color w:val="0070C0"/>
              <w:kern w:val="2"/>
              <w:sz w:val="22"/>
              <w:szCs w:val="22"/>
            </w:rPr>
          </w:rPrChange>
        </w:rPr>
        <w:t>1G</w:t>
      </w:r>
      <w:r w:rsidR="0089090A" w:rsidRPr="00101454">
        <w:rPr>
          <w:rFonts w:ascii="Arial" w:hAnsi="Arial" w:cs="Arial"/>
          <w:sz w:val="22"/>
          <w:szCs w:val="22"/>
          <w:rPrChange w:id="1255" w:author="Guo, Shicheng" w:date="2019-08-12T12:41:00Z">
            <w:rPr>
              <w:rFonts w:ascii="Arial" w:hAnsi="Arial" w:cs="Arial"/>
              <w:sz w:val="22"/>
              <w:szCs w:val="22"/>
            </w:rPr>
          </w:rPrChange>
        </w:rPr>
        <w:t>)</w:t>
      </w:r>
      <w:bookmarkEnd w:id="1250"/>
      <w:bookmarkEnd w:id="1251"/>
      <w:r w:rsidR="0089090A" w:rsidRPr="00101454">
        <w:rPr>
          <w:rFonts w:ascii="Arial" w:hAnsi="Arial" w:cs="Arial"/>
          <w:sz w:val="22"/>
          <w:szCs w:val="22"/>
          <w:rPrChange w:id="1256" w:author="Guo, Shicheng" w:date="2019-08-12T12:41:00Z">
            <w:rPr>
              <w:rFonts w:ascii="Arial" w:hAnsi="Arial" w:cs="Arial"/>
              <w:sz w:val="22"/>
              <w:szCs w:val="22"/>
            </w:rPr>
          </w:rPrChange>
        </w:rPr>
        <w:t xml:space="preserve">. To figure out potential function changes from low-grade adenoma to high-grade adenoma, the Gene Ontology (GO) enrichment were performed for 275 </w:t>
      </w:r>
      <w:bookmarkStart w:id="1257" w:name="OLE_LINK21"/>
      <w:bookmarkStart w:id="1258" w:name="OLE_LINK22"/>
      <w:r w:rsidR="0089090A" w:rsidRPr="00101454">
        <w:rPr>
          <w:rFonts w:ascii="Arial" w:hAnsi="Arial" w:cs="Arial"/>
          <w:sz w:val="22"/>
          <w:szCs w:val="22"/>
          <w:rPrChange w:id="1259" w:author="Guo, Shicheng" w:date="2019-08-12T12:41:00Z">
            <w:rPr>
              <w:rFonts w:ascii="Arial" w:hAnsi="Arial" w:cs="Arial"/>
              <w:sz w:val="22"/>
              <w:szCs w:val="22"/>
            </w:rPr>
          </w:rPrChange>
        </w:rPr>
        <w:t>genes</w:t>
      </w:r>
      <w:bookmarkStart w:id="1260" w:name="OLE_LINK19"/>
      <w:bookmarkStart w:id="1261" w:name="OLE_LINK20"/>
      <w:r w:rsidR="0089090A" w:rsidRPr="00101454">
        <w:rPr>
          <w:rFonts w:ascii="Arial" w:hAnsi="Arial" w:cs="Arial"/>
          <w:sz w:val="22"/>
          <w:szCs w:val="22"/>
          <w:rPrChange w:id="1262" w:author="Guo, Shicheng" w:date="2019-08-12T12:41:00Z">
            <w:rPr>
              <w:rFonts w:ascii="Arial" w:hAnsi="Arial" w:cs="Arial"/>
              <w:sz w:val="22"/>
              <w:szCs w:val="22"/>
            </w:rPr>
          </w:rPrChange>
        </w:rPr>
        <w:t xml:space="preserve"> </w:t>
      </w:r>
      <w:bookmarkStart w:id="1263" w:name="OLE_LINK15"/>
      <w:bookmarkStart w:id="1264" w:name="OLE_LINK16"/>
      <w:r w:rsidR="0089090A" w:rsidRPr="00101454">
        <w:rPr>
          <w:rFonts w:ascii="Arial" w:hAnsi="Arial" w:cs="Arial"/>
          <w:sz w:val="22"/>
          <w:szCs w:val="22"/>
          <w:rPrChange w:id="1265" w:author="Guo, Shicheng" w:date="2019-08-12T12:41:00Z">
            <w:rPr>
              <w:rFonts w:ascii="Arial" w:hAnsi="Arial" w:cs="Arial"/>
              <w:sz w:val="22"/>
              <w:szCs w:val="22"/>
            </w:rPr>
          </w:rPrChange>
        </w:rPr>
        <w:t>significantly different methylated</w:t>
      </w:r>
      <w:bookmarkEnd w:id="1257"/>
      <w:bookmarkEnd w:id="1258"/>
      <w:bookmarkEnd w:id="1263"/>
      <w:bookmarkEnd w:id="1264"/>
      <w:r w:rsidR="0089090A" w:rsidRPr="00101454">
        <w:rPr>
          <w:rFonts w:ascii="Arial" w:hAnsi="Arial" w:cs="Arial"/>
          <w:sz w:val="22"/>
          <w:szCs w:val="22"/>
          <w:rPrChange w:id="1266" w:author="Guo, Shicheng" w:date="2019-08-12T12:41:00Z">
            <w:rPr>
              <w:rFonts w:ascii="Arial" w:hAnsi="Arial" w:cs="Arial"/>
              <w:sz w:val="22"/>
              <w:szCs w:val="22"/>
            </w:rPr>
          </w:rPrChange>
        </w:rPr>
        <w:t xml:space="preserve"> </w:t>
      </w:r>
      <w:bookmarkEnd w:id="1260"/>
      <w:bookmarkEnd w:id="1261"/>
      <w:r w:rsidR="0089090A" w:rsidRPr="00101454">
        <w:rPr>
          <w:rFonts w:ascii="Arial" w:hAnsi="Arial" w:cs="Arial"/>
          <w:sz w:val="22"/>
          <w:szCs w:val="22"/>
          <w:rPrChange w:id="1267" w:author="Guo, Shicheng" w:date="2019-08-12T12:41:00Z">
            <w:rPr>
              <w:rFonts w:ascii="Arial" w:hAnsi="Arial" w:cs="Arial"/>
              <w:sz w:val="22"/>
              <w:szCs w:val="22"/>
            </w:rPr>
          </w:rPrChange>
        </w:rPr>
        <w:t xml:space="preserve">just in </w:t>
      </w:r>
      <w:del w:id="1268" w:author="J Fan" w:date="2019-08-04T20:20:00Z">
        <w:r w:rsidR="0089090A" w:rsidRPr="00101454" w:rsidDel="00055AEA">
          <w:rPr>
            <w:rFonts w:ascii="Arial" w:hAnsi="Arial" w:cs="Arial"/>
            <w:sz w:val="22"/>
            <w:szCs w:val="22"/>
            <w:rPrChange w:id="1269" w:author="Guo, Shicheng" w:date="2019-08-12T12:41:00Z">
              <w:rPr>
                <w:rFonts w:ascii="Arial" w:hAnsi="Arial" w:cs="Arial"/>
                <w:sz w:val="22"/>
                <w:szCs w:val="22"/>
              </w:rPr>
            </w:rPrChange>
          </w:rPr>
          <w:delText>NLA</w:delText>
        </w:r>
      </w:del>
      <w:ins w:id="1270" w:author="J Fan" w:date="2019-08-04T20:20:00Z">
        <w:r w:rsidR="00055AEA" w:rsidRPr="00101454">
          <w:rPr>
            <w:rFonts w:ascii="Arial" w:hAnsi="Arial" w:cs="Arial"/>
            <w:sz w:val="22"/>
            <w:szCs w:val="22"/>
            <w:rPrChange w:id="1271" w:author="Guo, Shicheng" w:date="2019-08-12T12:41:00Z">
              <w:rPr>
                <w:rFonts w:ascii="Arial" w:hAnsi="Arial" w:cs="Arial"/>
                <w:sz w:val="22"/>
                <w:szCs w:val="22"/>
              </w:rPr>
            </w:rPrChange>
          </w:rPr>
          <w:t>LGA VS NORMAL</w:t>
        </w:r>
      </w:ins>
      <w:r w:rsidR="0089090A" w:rsidRPr="00101454">
        <w:rPr>
          <w:rFonts w:ascii="Arial" w:hAnsi="Arial" w:cs="Arial"/>
          <w:sz w:val="22"/>
          <w:szCs w:val="22"/>
          <w:rPrChange w:id="1272" w:author="Guo, Shicheng" w:date="2019-08-12T12:41:00Z">
            <w:rPr>
              <w:rFonts w:ascii="Arial" w:hAnsi="Arial" w:cs="Arial"/>
              <w:sz w:val="22"/>
              <w:szCs w:val="22"/>
            </w:rPr>
          </w:rPrChange>
        </w:rPr>
        <w:t xml:space="preserve"> and </w:t>
      </w:r>
      <w:del w:id="1273" w:author="J Fan" w:date="2019-08-04T20:20:00Z">
        <w:r w:rsidR="0089090A" w:rsidRPr="00101454" w:rsidDel="00055AEA">
          <w:rPr>
            <w:rFonts w:ascii="Arial" w:hAnsi="Arial" w:cs="Arial"/>
            <w:sz w:val="22"/>
            <w:szCs w:val="22"/>
            <w:rPrChange w:id="1274" w:author="Guo, Shicheng" w:date="2019-08-12T12:41:00Z">
              <w:rPr>
                <w:rFonts w:ascii="Arial" w:hAnsi="Arial" w:cs="Arial"/>
                <w:sz w:val="22"/>
                <w:szCs w:val="22"/>
              </w:rPr>
            </w:rPrChange>
          </w:rPr>
          <w:delText>NHA</w:delText>
        </w:r>
      </w:del>
      <w:ins w:id="1275" w:author="J Fan" w:date="2019-08-04T20:20:00Z">
        <w:r w:rsidR="00055AEA" w:rsidRPr="00101454">
          <w:rPr>
            <w:rFonts w:ascii="Arial" w:hAnsi="Arial" w:cs="Arial"/>
            <w:sz w:val="22"/>
            <w:szCs w:val="22"/>
            <w:rPrChange w:id="1276" w:author="Guo, Shicheng" w:date="2019-08-12T12:41:00Z">
              <w:rPr>
                <w:rFonts w:ascii="Arial" w:hAnsi="Arial" w:cs="Arial"/>
                <w:sz w:val="22"/>
                <w:szCs w:val="22"/>
              </w:rPr>
            </w:rPrChange>
          </w:rPr>
          <w:t>HGA VS NORMAL</w:t>
        </w:r>
      </w:ins>
      <w:r w:rsidR="0089090A" w:rsidRPr="00101454">
        <w:rPr>
          <w:rFonts w:ascii="Arial" w:hAnsi="Arial" w:cs="Arial"/>
          <w:sz w:val="22"/>
          <w:szCs w:val="22"/>
          <w:rPrChange w:id="1277" w:author="Guo, Shicheng" w:date="2019-08-12T12:41:00Z">
            <w:rPr>
              <w:rFonts w:ascii="Arial" w:hAnsi="Arial" w:cs="Arial"/>
              <w:sz w:val="22"/>
              <w:szCs w:val="22"/>
            </w:rPr>
          </w:rPrChange>
        </w:rPr>
        <w:t xml:space="preserve"> without </w:t>
      </w:r>
      <w:del w:id="1278" w:author="J Fan" w:date="2019-08-04T20:20:00Z">
        <w:r w:rsidR="0089090A" w:rsidRPr="00101454" w:rsidDel="00055AEA">
          <w:rPr>
            <w:rFonts w:ascii="Arial" w:hAnsi="Arial" w:cs="Arial"/>
            <w:sz w:val="22"/>
            <w:szCs w:val="22"/>
            <w:rPrChange w:id="1279" w:author="Guo, Shicheng" w:date="2019-08-12T12:41:00Z">
              <w:rPr>
                <w:rFonts w:ascii="Arial" w:hAnsi="Arial" w:cs="Arial"/>
                <w:sz w:val="22"/>
                <w:szCs w:val="22"/>
              </w:rPr>
            </w:rPrChange>
          </w:rPr>
          <w:delText>LAHA</w:delText>
        </w:r>
      </w:del>
      <w:ins w:id="1280" w:author="J Fan" w:date="2019-08-04T20:20:00Z">
        <w:r w:rsidR="00055AEA" w:rsidRPr="00101454">
          <w:rPr>
            <w:rFonts w:ascii="Arial" w:hAnsi="Arial" w:cs="Arial"/>
            <w:sz w:val="22"/>
            <w:szCs w:val="22"/>
            <w:rPrChange w:id="1281" w:author="Guo, Shicheng" w:date="2019-08-12T12:41:00Z">
              <w:rPr>
                <w:rFonts w:ascii="Arial" w:hAnsi="Arial" w:cs="Arial"/>
                <w:sz w:val="22"/>
                <w:szCs w:val="22"/>
              </w:rPr>
            </w:rPrChange>
          </w:rPr>
          <w:t>LGA VS HGA</w:t>
        </w:r>
      </w:ins>
      <w:r w:rsidR="0089090A" w:rsidRPr="00101454">
        <w:rPr>
          <w:rFonts w:ascii="Arial" w:hAnsi="Arial" w:cs="Arial"/>
          <w:sz w:val="22"/>
          <w:szCs w:val="22"/>
          <w:rPrChange w:id="1282" w:author="Guo, Shicheng" w:date="2019-08-12T12:41:00Z">
            <w:rPr>
              <w:rFonts w:ascii="Arial" w:hAnsi="Arial" w:cs="Arial"/>
              <w:sz w:val="22"/>
              <w:szCs w:val="22"/>
            </w:rPr>
          </w:rPrChange>
        </w:rPr>
        <w:t xml:space="preserve">, and 571 significantly different methylated genes shown in </w:t>
      </w:r>
      <w:del w:id="1283" w:author="J Fan" w:date="2019-08-04T20:20:00Z">
        <w:r w:rsidR="0089090A" w:rsidRPr="00101454" w:rsidDel="00055AEA">
          <w:rPr>
            <w:rFonts w:ascii="Arial" w:hAnsi="Arial" w:cs="Arial"/>
            <w:sz w:val="22"/>
            <w:szCs w:val="22"/>
            <w:rPrChange w:id="1284" w:author="Guo, Shicheng" w:date="2019-08-12T12:41:00Z">
              <w:rPr>
                <w:rFonts w:ascii="Arial" w:hAnsi="Arial" w:cs="Arial"/>
                <w:sz w:val="22"/>
                <w:szCs w:val="22"/>
              </w:rPr>
            </w:rPrChange>
          </w:rPr>
          <w:delText>LAHA</w:delText>
        </w:r>
      </w:del>
      <w:ins w:id="1285" w:author="J Fan" w:date="2019-08-04T20:20:00Z">
        <w:r w:rsidR="00055AEA" w:rsidRPr="00101454">
          <w:rPr>
            <w:rFonts w:ascii="Arial" w:hAnsi="Arial" w:cs="Arial"/>
            <w:sz w:val="22"/>
            <w:szCs w:val="22"/>
            <w:rPrChange w:id="1286" w:author="Guo, Shicheng" w:date="2019-08-12T12:41:00Z">
              <w:rPr>
                <w:rFonts w:ascii="Arial" w:hAnsi="Arial" w:cs="Arial"/>
                <w:sz w:val="22"/>
                <w:szCs w:val="22"/>
              </w:rPr>
            </w:rPrChange>
          </w:rPr>
          <w:t>LGA VS HGA</w:t>
        </w:r>
      </w:ins>
      <w:r w:rsidR="0089090A" w:rsidRPr="00101454">
        <w:rPr>
          <w:rFonts w:ascii="Arial" w:hAnsi="Arial" w:cs="Arial"/>
          <w:sz w:val="22"/>
          <w:szCs w:val="22"/>
          <w:rPrChange w:id="1287" w:author="Guo, Shicheng" w:date="2019-08-12T12:41:00Z">
            <w:rPr>
              <w:rFonts w:ascii="Arial" w:hAnsi="Arial" w:cs="Arial"/>
              <w:sz w:val="22"/>
              <w:szCs w:val="22"/>
            </w:rPr>
          </w:rPrChange>
        </w:rPr>
        <w:t xml:space="preserve"> and </w:t>
      </w:r>
      <w:del w:id="1288" w:author="J Fan" w:date="2019-08-04T20:20:00Z">
        <w:r w:rsidR="0089090A" w:rsidRPr="00101454" w:rsidDel="00055AEA">
          <w:rPr>
            <w:rFonts w:ascii="Arial" w:hAnsi="Arial" w:cs="Arial"/>
            <w:sz w:val="22"/>
            <w:szCs w:val="22"/>
            <w:rPrChange w:id="1289" w:author="Guo, Shicheng" w:date="2019-08-12T12:41:00Z">
              <w:rPr>
                <w:rFonts w:ascii="Arial" w:hAnsi="Arial" w:cs="Arial"/>
                <w:sz w:val="22"/>
                <w:szCs w:val="22"/>
              </w:rPr>
            </w:rPrChange>
          </w:rPr>
          <w:delText>NHA</w:delText>
        </w:r>
      </w:del>
      <w:ins w:id="1290" w:author="J Fan" w:date="2019-08-04T20:20:00Z">
        <w:r w:rsidR="00055AEA" w:rsidRPr="00101454">
          <w:rPr>
            <w:rFonts w:ascii="Arial" w:hAnsi="Arial" w:cs="Arial"/>
            <w:sz w:val="22"/>
            <w:szCs w:val="22"/>
            <w:rPrChange w:id="1291" w:author="Guo, Shicheng" w:date="2019-08-12T12:41:00Z">
              <w:rPr>
                <w:rFonts w:ascii="Arial" w:hAnsi="Arial" w:cs="Arial"/>
                <w:sz w:val="22"/>
                <w:szCs w:val="22"/>
              </w:rPr>
            </w:rPrChange>
          </w:rPr>
          <w:t>HGA VS NORMAL</w:t>
        </w:r>
      </w:ins>
      <w:r w:rsidR="0089090A" w:rsidRPr="00101454">
        <w:rPr>
          <w:rFonts w:ascii="Arial" w:hAnsi="Arial" w:cs="Arial"/>
          <w:sz w:val="22"/>
          <w:szCs w:val="22"/>
          <w:rPrChange w:id="1292" w:author="Guo, Shicheng" w:date="2019-08-12T12:41:00Z">
            <w:rPr>
              <w:rFonts w:ascii="Arial" w:hAnsi="Arial" w:cs="Arial"/>
              <w:sz w:val="22"/>
              <w:szCs w:val="22"/>
            </w:rPr>
          </w:rPrChange>
        </w:rPr>
        <w:t xml:space="preserve"> without </w:t>
      </w:r>
      <w:del w:id="1293" w:author="J Fan" w:date="2019-08-04T20:20:00Z">
        <w:r w:rsidR="0089090A" w:rsidRPr="00101454" w:rsidDel="00055AEA">
          <w:rPr>
            <w:rFonts w:ascii="Arial" w:hAnsi="Arial" w:cs="Arial"/>
            <w:sz w:val="22"/>
            <w:szCs w:val="22"/>
            <w:rPrChange w:id="1294" w:author="Guo, Shicheng" w:date="2019-08-12T12:41:00Z">
              <w:rPr>
                <w:rFonts w:ascii="Arial" w:hAnsi="Arial" w:cs="Arial"/>
                <w:sz w:val="22"/>
                <w:szCs w:val="22"/>
              </w:rPr>
            </w:rPrChange>
          </w:rPr>
          <w:delText>NLA</w:delText>
        </w:r>
      </w:del>
      <w:ins w:id="1295" w:author="J Fan" w:date="2019-08-04T20:20:00Z">
        <w:r w:rsidR="00055AEA" w:rsidRPr="00101454">
          <w:rPr>
            <w:rFonts w:ascii="Arial" w:hAnsi="Arial" w:cs="Arial"/>
            <w:sz w:val="22"/>
            <w:szCs w:val="22"/>
            <w:rPrChange w:id="1296" w:author="Guo, Shicheng" w:date="2019-08-12T12:41:00Z">
              <w:rPr>
                <w:rFonts w:ascii="Arial" w:hAnsi="Arial" w:cs="Arial"/>
                <w:sz w:val="22"/>
                <w:szCs w:val="22"/>
              </w:rPr>
            </w:rPrChange>
          </w:rPr>
          <w:t>LGA VS NORMAL</w:t>
        </w:r>
      </w:ins>
      <w:r w:rsidR="0089090A" w:rsidRPr="00101454">
        <w:rPr>
          <w:rFonts w:ascii="Arial" w:hAnsi="Arial" w:cs="Arial"/>
          <w:sz w:val="22"/>
          <w:szCs w:val="22"/>
          <w:rPrChange w:id="1297" w:author="Guo, Shicheng" w:date="2019-08-12T12:41:00Z">
            <w:rPr>
              <w:rFonts w:ascii="Arial" w:hAnsi="Arial" w:cs="Arial"/>
              <w:sz w:val="22"/>
              <w:szCs w:val="22"/>
            </w:rPr>
          </w:rPrChange>
        </w:rPr>
        <w:t xml:space="preserve"> (</w:t>
      </w:r>
      <w:r w:rsidR="0089090A" w:rsidRPr="00101454">
        <w:rPr>
          <w:rFonts w:ascii="Arial" w:eastAsiaTheme="minorEastAsia" w:hAnsi="Arial" w:cs="Arial"/>
          <w:b/>
          <w:kern w:val="2"/>
          <w:sz w:val="22"/>
          <w:szCs w:val="22"/>
          <w:rPrChange w:id="1298" w:author="Guo, Shicheng" w:date="2019-08-12T12:41:00Z">
            <w:rPr>
              <w:rFonts w:ascii="Arial" w:eastAsiaTheme="minorEastAsia" w:hAnsi="Arial" w:cs="Arial"/>
              <w:b/>
              <w:color w:val="0070C0"/>
              <w:kern w:val="2"/>
              <w:sz w:val="22"/>
              <w:szCs w:val="22"/>
            </w:rPr>
          </w:rPrChange>
        </w:rPr>
        <w:t xml:space="preserve">Figure </w:t>
      </w:r>
      <w:r w:rsidR="004005F6" w:rsidRPr="00101454">
        <w:rPr>
          <w:rFonts w:ascii="Arial" w:eastAsiaTheme="minorEastAsia" w:hAnsi="Arial" w:cs="Arial"/>
          <w:b/>
          <w:kern w:val="2"/>
          <w:sz w:val="22"/>
          <w:szCs w:val="22"/>
          <w:rPrChange w:id="1299" w:author="Guo, Shicheng" w:date="2019-08-12T12:41:00Z">
            <w:rPr>
              <w:rFonts w:ascii="Arial" w:eastAsiaTheme="minorEastAsia" w:hAnsi="Arial" w:cs="Arial"/>
              <w:b/>
              <w:color w:val="0070C0"/>
              <w:kern w:val="2"/>
              <w:sz w:val="22"/>
              <w:szCs w:val="22"/>
            </w:rPr>
          </w:rPrChange>
        </w:rPr>
        <w:t>2</w:t>
      </w:r>
      <w:r w:rsidR="00C45DD1" w:rsidRPr="00101454">
        <w:rPr>
          <w:rFonts w:ascii="Arial" w:eastAsiaTheme="minorEastAsia" w:hAnsi="Arial" w:cs="Arial"/>
          <w:b/>
          <w:kern w:val="2"/>
          <w:sz w:val="22"/>
          <w:szCs w:val="22"/>
          <w:rPrChange w:id="1300" w:author="Guo, Shicheng" w:date="2019-08-12T12:41:00Z">
            <w:rPr>
              <w:rFonts w:ascii="Arial" w:eastAsiaTheme="minorEastAsia" w:hAnsi="Arial" w:cs="Arial"/>
              <w:b/>
              <w:color w:val="0070C0"/>
              <w:kern w:val="2"/>
              <w:sz w:val="22"/>
              <w:szCs w:val="22"/>
            </w:rPr>
          </w:rPrChange>
        </w:rPr>
        <w:t>B</w:t>
      </w:r>
      <w:r w:rsidR="0089090A" w:rsidRPr="00101454">
        <w:rPr>
          <w:rFonts w:ascii="Arial" w:hAnsi="Arial" w:cs="Arial"/>
          <w:sz w:val="22"/>
          <w:szCs w:val="22"/>
          <w:rPrChange w:id="1301" w:author="Guo, Shicheng" w:date="2019-08-12T12:41:00Z">
            <w:rPr>
              <w:rFonts w:ascii="Arial" w:hAnsi="Arial" w:cs="Arial"/>
              <w:sz w:val="22"/>
              <w:szCs w:val="22"/>
            </w:rPr>
          </w:rPrChange>
        </w:rPr>
        <w:t xml:space="preserve">). For 275 genes significantly different methylated just in </w:t>
      </w:r>
      <w:del w:id="1302" w:author="J Fan" w:date="2019-08-04T20:20:00Z">
        <w:r w:rsidR="0089090A" w:rsidRPr="00101454" w:rsidDel="00055AEA">
          <w:rPr>
            <w:rFonts w:ascii="Arial" w:hAnsi="Arial" w:cs="Arial"/>
            <w:sz w:val="22"/>
            <w:szCs w:val="22"/>
            <w:rPrChange w:id="1303" w:author="Guo, Shicheng" w:date="2019-08-12T12:41:00Z">
              <w:rPr>
                <w:rFonts w:ascii="Arial" w:hAnsi="Arial" w:cs="Arial"/>
                <w:sz w:val="22"/>
                <w:szCs w:val="22"/>
              </w:rPr>
            </w:rPrChange>
          </w:rPr>
          <w:delText>NLA</w:delText>
        </w:r>
      </w:del>
      <w:ins w:id="1304" w:author="J Fan" w:date="2019-08-04T20:20:00Z">
        <w:r w:rsidR="00055AEA" w:rsidRPr="00101454">
          <w:rPr>
            <w:rFonts w:ascii="Arial" w:hAnsi="Arial" w:cs="Arial"/>
            <w:sz w:val="22"/>
            <w:szCs w:val="22"/>
            <w:rPrChange w:id="1305" w:author="Guo, Shicheng" w:date="2019-08-12T12:41:00Z">
              <w:rPr>
                <w:rFonts w:ascii="Arial" w:hAnsi="Arial" w:cs="Arial"/>
                <w:sz w:val="22"/>
                <w:szCs w:val="22"/>
              </w:rPr>
            </w:rPrChange>
          </w:rPr>
          <w:t>LGA VS NORMAL</w:t>
        </w:r>
      </w:ins>
      <w:r w:rsidR="0089090A" w:rsidRPr="00101454">
        <w:rPr>
          <w:rFonts w:ascii="Arial" w:hAnsi="Arial" w:cs="Arial"/>
          <w:sz w:val="22"/>
          <w:szCs w:val="22"/>
          <w:rPrChange w:id="1306" w:author="Guo, Shicheng" w:date="2019-08-12T12:41:00Z">
            <w:rPr>
              <w:rFonts w:ascii="Arial" w:hAnsi="Arial" w:cs="Arial"/>
              <w:sz w:val="22"/>
              <w:szCs w:val="22"/>
            </w:rPr>
          </w:rPrChange>
        </w:rPr>
        <w:t xml:space="preserve"> and </w:t>
      </w:r>
      <w:del w:id="1307" w:author="J Fan" w:date="2019-08-04T20:20:00Z">
        <w:r w:rsidR="0089090A" w:rsidRPr="00101454" w:rsidDel="00055AEA">
          <w:rPr>
            <w:rFonts w:ascii="Arial" w:hAnsi="Arial" w:cs="Arial"/>
            <w:sz w:val="22"/>
            <w:szCs w:val="22"/>
            <w:rPrChange w:id="1308" w:author="Guo, Shicheng" w:date="2019-08-12T12:41:00Z">
              <w:rPr>
                <w:rFonts w:ascii="Arial" w:hAnsi="Arial" w:cs="Arial"/>
                <w:sz w:val="22"/>
                <w:szCs w:val="22"/>
              </w:rPr>
            </w:rPrChange>
          </w:rPr>
          <w:delText>NHA</w:delText>
        </w:r>
      </w:del>
      <w:ins w:id="1309" w:author="J Fan" w:date="2019-08-04T20:20:00Z">
        <w:r w:rsidR="00055AEA" w:rsidRPr="00101454">
          <w:rPr>
            <w:rFonts w:ascii="Arial" w:hAnsi="Arial" w:cs="Arial"/>
            <w:sz w:val="22"/>
            <w:szCs w:val="22"/>
            <w:rPrChange w:id="1310" w:author="Guo, Shicheng" w:date="2019-08-12T12:41:00Z">
              <w:rPr>
                <w:rFonts w:ascii="Arial" w:hAnsi="Arial" w:cs="Arial"/>
                <w:sz w:val="22"/>
                <w:szCs w:val="22"/>
              </w:rPr>
            </w:rPrChange>
          </w:rPr>
          <w:t>HGA VS NORMAL</w:t>
        </w:r>
      </w:ins>
      <w:r w:rsidR="0089090A" w:rsidRPr="00101454">
        <w:rPr>
          <w:rFonts w:ascii="Arial" w:hAnsi="Arial" w:cs="Arial"/>
          <w:sz w:val="22"/>
          <w:szCs w:val="22"/>
          <w:rPrChange w:id="1311" w:author="Guo, Shicheng" w:date="2019-08-12T12:41:00Z">
            <w:rPr>
              <w:rFonts w:ascii="Arial" w:hAnsi="Arial" w:cs="Arial"/>
              <w:sz w:val="22"/>
              <w:szCs w:val="22"/>
            </w:rPr>
          </w:rPrChange>
        </w:rPr>
        <w:t xml:space="preserve">, GO analysis shows the top term enriched is proteolysis, and extracellular matrix disassembly, inorganic anion transport and cobalamin metabolic process also be hit. Cell adhesion, and positive regulation of positive chemotaxis and neuropeptide signaling pathway are hit on overlapped part between </w:t>
      </w:r>
      <w:del w:id="1312" w:author="J Fan" w:date="2019-08-04T20:20:00Z">
        <w:r w:rsidR="0089090A" w:rsidRPr="00101454" w:rsidDel="00055AEA">
          <w:rPr>
            <w:rFonts w:ascii="Arial" w:hAnsi="Arial" w:cs="Arial"/>
            <w:sz w:val="22"/>
            <w:szCs w:val="22"/>
            <w:rPrChange w:id="1313" w:author="Guo, Shicheng" w:date="2019-08-12T12:41:00Z">
              <w:rPr>
                <w:rFonts w:ascii="Arial" w:hAnsi="Arial" w:cs="Arial"/>
                <w:sz w:val="22"/>
                <w:szCs w:val="22"/>
              </w:rPr>
            </w:rPrChange>
          </w:rPr>
          <w:delText>NLA</w:delText>
        </w:r>
      </w:del>
      <w:ins w:id="1314" w:author="J Fan" w:date="2019-08-04T20:20:00Z">
        <w:r w:rsidR="00055AEA" w:rsidRPr="00101454">
          <w:rPr>
            <w:rFonts w:ascii="Arial" w:hAnsi="Arial" w:cs="Arial"/>
            <w:sz w:val="22"/>
            <w:szCs w:val="22"/>
            <w:rPrChange w:id="1315" w:author="Guo, Shicheng" w:date="2019-08-12T12:41:00Z">
              <w:rPr>
                <w:rFonts w:ascii="Arial" w:hAnsi="Arial" w:cs="Arial"/>
                <w:sz w:val="22"/>
                <w:szCs w:val="22"/>
              </w:rPr>
            </w:rPrChange>
          </w:rPr>
          <w:t>LGA VS NORMAL</w:t>
        </w:r>
      </w:ins>
      <w:r w:rsidR="0089090A" w:rsidRPr="00101454">
        <w:rPr>
          <w:rFonts w:ascii="Arial" w:hAnsi="Arial" w:cs="Arial"/>
          <w:sz w:val="22"/>
          <w:szCs w:val="22"/>
          <w:rPrChange w:id="1316" w:author="Guo, Shicheng" w:date="2019-08-12T12:41:00Z">
            <w:rPr>
              <w:rFonts w:ascii="Arial" w:hAnsi="Arial" w:cs="Arial"/>
              <w:sz w:val="22"/>
              <w:szCs w:val="22"/>
            </w:rPr>
          </w:rPrChange>
        </w:rPr>
        <w:t xml:space="preserve"> and </w:t>
      </w:r>
      <w:del w:id="1317" w:author="J Fan" w:date="2019-08-04T20:20:00Z">
        <w:r w:rsidR="0089090A" w:rsidRPr="00101454" w:rsidDel="00055AEA">
          <w:rPr>
            <w:rFonts w:ascii="Arial" w:hAnsi="Arial" w:cs="Arial"/>
            <w:sz w:val="22"/>
            <w:szCs w:val="22"/>
            <w:rPrChange w:id="1318" w:author="Guo, Shicheng" w:date="2019-08-12T12:41:00Z">
              <w:rPr>
                <w:rFonts w:ascii="Arial" w:hAnsi="Arial" w:cs="Arial"/>
                <w:sz w:val="22"/>
                <w:szCs w:val="22"/>
              </w:rPr>
            </w:rPrChange>
          </w:rPr>
          <w:delText>LAHA</w:delText>
        </w:r>
      </w:del>
      <w:ins w:id="1319" w:author="J Fan" w:date="2019-08-04T20:20:00Z">
        <w:r w:rsidR="00055AEA" w:rsidRPr="00101454">
          <w:rPr>
            <w:rFonts w:ascii="Arial" w:hAnsi="Arial" w:cs="Arial"/>
            <w:sz w:val="22"/>
            <w:szCs w:val="22"/>
            <w:rPrChange w:id="1320" w:author="Guo, Shicheng" w:date="2019-08-12T12:41:00Z">
              <w:rPr>
                <w:rFonts w:ascii="Arial" w:hAnsi="Arial" w:cs="Arial"/>
                <w:sz w:val="22"/>
                <w:szCs w:val="22"/>
              </w:rPr>
            </w:rPrChange>
          </w:rPr>
          <w:t>LGA VS HGA</w:t>
        </w:r>
      </w:ins>
      <w:r w:rsidR="0089090A" w:rsidRPr="00101454">
        <w:rPr>
          <w:rFonts w:ascii="Arial" w:hAnsi="Arial" w:cs="Arial"/>
          <w:sz w:val="22"/>
          <w:szCs w:val="22"/>
          <w:rPrChange w:id="1321" w:author="Guo, Shicheng" w:date="2019-08-12T12:41:00Z">
            <w:rPr>
              <w:rFonts w:ascii="Arial" w:hAnsi="Arial" w:cs="Arial"/>
              <w:sz w:val="22"/>
              <w:szCs w:val="22"/>
            </w:rPr>
          </w:rPrChange>
        </w:rPr>
        <w:t xml:space="preserve">. What is intriguing is the results show the genes significantly different methylated only from low-grade adenoma to </w:t>
      </w:r>
      <w:bookmarkStart w:id="1322" w:name="OLE_LINK30"/>
      <w:bookmarkStart w:id="1323" w:name="OLE_LINK33"/>
      <w:bookmarkStart w:id="1324" w:name="OLE_LINK34"/>
      <w:bookmarkStart w:id="1325" w:name="OLE_LINK28"/>
      <w:bookmarkStart w:id="1326" w:name="OLE_LINK29"/>
      <w:r w:rsidR="0089090A" w:rsidRPr="00101454">
        <w:rPr>
          <w:rFonts w:ascii="Arial" w:hAnsi="Arial" w:cs="Arial"/>
          <w:sz w:val="22"/>
          <w:szCs w:val="22"/>
          <w:rPrChange w:id="1327" w:author="Guo, Shicheng" w:date="2019-08-12T12:41:00Z">
            <w:rPr>
              <w:rFonts w:ascii="Arial" w:hAnsi="Arial" w:cs="Arial"/>
              <w:sz w:val="22"/>
              <w:szCs w:val="22"/>
            </w:rPr>
          </w:rPrChange>
        </w:rPr>
        <w:t>high-grade adenoma</w:t>
      </w:r>
      <w:bookmarkEnd w:id="1322"/>
      <w:bookmarkEnd w:id="1323"/>
      <w:bookmarkEnd w:id="1324"/>
      <w:r w:rsidR="0089090A" w:rsidRPr="00101454">
        <w:rPr>
          <w:rFonts w:ascii="Arial" w:hAnsi="Arial" w:cs="Arial"/>
          <w:sz w:val="22"/>
          <w:szCs w:val="22"/>
          <w:rPrChange w:id="1328" w:author="Guo, Shicheng" w:date="2019-08-12T12:41:00Z">
            <w:rPr>
              <w:rFonts w:ascii="Arial" w:hAnsi="Arial" w:cs="Arial"/>
              <w:sz w:val="22"/>
              <w:szCs w:val="22"/>
            </w:rPr>
          </w:rPrChange>
        </w:rPr>
        <w:t xml:space="preserve"> </w:t>
      </w:r>
      <w:bookmarkEnd w:id="1325"/>
      <w:bookmarkEnd w:id="1326"/>
      <w:r w:rsidR="0089090A" w:rsidRPr="00101454">
        <w:rPr>
          <w:rFonts w:ascii="Arial" w:hAnsi="Arial" w:cs="Arial"/>
          <w:sz w:val="22"/>
          <w:szCs w:val="22"/>
          <w:rPrChange w:id="1329" w:author="Guo, Shicheng" w:date="2019-08-12T12:41:00Z">
            <w:rPr>
              <w:rFonts w:ascii="Arial" w:hAnsi="Arial" w:cs="Arial"/>
              <w:sz w:val="22"/>
              <w:szCs w:val="22"/>
            </w:rPr>
          </w:rPrChange>
        </w:rPr>
        <w:t xml:space="preserve">were enriched for chemical synaptic transmission, transmission of nerve impulse, calcium ion transmembrane transport and etc. </w:t>
      </w:r>
      <w:bookmarkStart w:id="1330" w:name="OLE_LINK47"/>
      <w:bookmarkStart w:id="1331" w:name="OLE_LINK48"/>
      <w:r w:rsidR="0089090A" w:rsidRPr="00101454">
        <w:rPr>
          <w:rFonts w:ascii="Arial" w:hAnsi="Arial" w:cs="Arial"/>
          <w:sz w:val="22"/>
          <w:szCs w:val="22"/>
          <w:rPrChange w:id="1332" w:author="Guo, Shicheng" w:date="2019-08-12T12:41:00Z">
            <w:rPr>
              <w:rFonts w:ascii="Arial" w:hAnsi="Arial" w:cs="Arial"/>
              <w:sz w:val="22"/>
              <w:szCs w:val="22"/>
            </w:rPr>
          </w:rPrChange>
        </w:rPr>
        <w:t xml:space="preserve">Most of them are </w:t>
      </w:r>
      <w:bookmarkStart w:id="1333" w:name="OLE_LINK61"/>
      <w:bookmarkStart w:id="1334" w:name="OLE_LINK62"/>
      <w:r w:rsidR="0089090A" w:rsidRPr="00101454">
        <w:rPr>
          <w:rFonts w:ascii="Arial" w:hAnsi="Arial" w:cs="Arial"/>
          <w:sz w:val="22"/>
          <w:szCs w:val="22"/>
          <w:rPrChange w:id="1335" w:author="Guo, Shicheng" w:date="2019-08-12T12:41:00Z">
            <w:rPr>
              <w:rFonts w:ascii="Arial" w:hAnsi="Arial" w:cs="Arial"/>
              <w:sz w:val="22"/>
              <w:szCs w:val="22"/>
            </w:rPr>
          </w:rPrChange>
        </w:rPr>
        <w:t>nervous system</w:t>
      </w:r>
      <w:bookmarkEnd w:id="1333"/>
      <w:bookmarkEnd w:id="1334"/>
      <w:r w:rsidR="0089090A" w:rsidRPr="00101454">
        <w:rPr>
          <w:rFonts w:ascii="Arial" w:hAnsi="Arial" w:cs="Arial"/>
          <w:sz w:val="22"/>
          <w:szCs w:val="22"/>
          <w:rPrChange w:id="1336" w:author="Guo, Shicheng" w:date="2019-08-12T12:41:00Z">
            <w:rPr>
              <w:rFonts w:ascii="Arial" w:hAnsi="Arial" w:cs="Arial"/>
              <w:sz w:val="22"/>
              <w:szCs w:val="22"/>
            </w:rPr>
          </w:rPrChange>
        </w:rPr>
        <w:t xml:space="preserve"> associated</w:t>
      </w:r>
      <w:bookmarkEnd w:id="1330"/>
      <w:bookmarkEnd w:id="1331"/>
      <w:r w:rsidR="0089090A" w:rsidRPr="00101454">
        <w:rPr>
          <w:rFonts w:ascii="Arial" w:hAnsi="Arial" w:cs="Arial"/>
          <w:sz w:val="22"/>
          <w:szCs w:val="22"/>
          <w:rPrChange w:id="1337" w:author="Guo, Shicheng" w:date="2019-08-12T12:41:00Z">
            <w:rPr>
              <w:rFonts w:ascii="Arial" w:hAnsi="Arial" w:cs="Arial"/>
              <w:sz w:val="22"/>
              <w:szCs w:val="22"/>
            </w:rPr>
          </w:rPrChange>
        </w:rPr>
        <w:t xml:space="preserve">, exhibiting different pattern of </w:t>
      </w:r>
      <w:del w:id="1338" w:author="J Fan" w:date="2019-08-04T20:20:00Z">
        <w:r w:rsidR="0089090A" w:rsidRPr="00101454" w:rsidDel="00055AEA">
          <w:rPr>
            <w:rFonts w:ascii="Arial" w:hAnsi="Arial" w:cs="Arial"/>
            <w:sz w:val="22"/>
            <w:szCs w:val="22"/>
            <w:rPrChange w:id="1339" w:author="Guo, Shicheng" w:date="2019-08-12T12:41:00Z">
              <w:rPr>
                <w:rFonts w:ascii="Arial" w:hAnsi="Arial" w:cs="Arial"/>
                <w:sz w:val="22"/>
                <w:szCs w:val="22"/>
              </w:rPr>
            </w:rPrChange>
          </w:rPr>
          <w:delText>LAHA</w:delText>
        </w:r>
      </w:del>
      <w:ins w:id="1340" w:author="J Fan" w:date="2019-08-04T20:20:00Z">
        <w:r w:rsidR="00055AEA" w:rsidRPr="00101454">
          <w:rPr>
            <w:rFonts w:ascii="Arial" w:hAnsi="Arial" w:cs="Arial"/>
            <w:sz w:val="22"/>
            <w:szCs w:val="22"/>
            <w:rPrChange w:id="1341" w:author="Guo, Shicheng" w:date="2019-08-12T12:41:00Z">
              <w:rPr>
                <w:rFonts w:ascii="Arial" w:hAnsi="Arial" w:cs="Arial"/>
                <w:sz w:val="22"/>
                <w:szCs w:val="22"/>
              </w:rPr>
            </w:rPrChange>
          </w:rPr>
          <w:t>LGA VS HGA</w:t>
        </w:r>
      </w:ins>
      <w:r w:rsidR="0089090A" w:rsidRPr="00101454">
        <w:rPr>
          <w:rFonts w:ascii="Arial" w:hAnsi="Arial" w:cs="Arial"/>
          <w:sz w:val="22"/>
          <w:szCs w:val="22"/>
          <w:rPrChange w:id="1342" w:author="Guo, Shicheng" w:date="2019-08-12T12:41:00Z">
            <w:rPr>
              <w:rFonts w:ascii="Arial" w:hAnsi="Arial" w:cs="Arial"/>
              <w:sz w:val="22"/>
              <w:szCs w:val="22"/>
            </w:rPr>
          </w:rPrChange>
        </w:rPr>
        <w:t xml:space="preserve"> compared with </w:t>
      </w:r>
      <w:del w:id="1343" w:author="J Fan" w:date="2019-08-04T20:20:00Z">
        <w:r w:rsidR="0089090A" w:rsidRPr="00101454" w:rsidDel="00055AEA">
          <w:rPr>
            <w:rFonts w:ascii="Arial" w:hAnsi="Arial" w:cs="Arial"/>
            <w:sz w:val="22"/>
            <w:szCs w:val="22"/>
            <w:rPrChange w:id="1344" w:author="Guo, Shicheng" w:date="2019-08-12T12:41:00Z">
              <w:rPr>
                <w:rFonts w:ascii="Arial" w:hAnsi="Arial" w:cs="Arial"/>
                <w:sz w:val="22"/>
                <w:szCs w:val="22"/>
              </w:rPr>
            </w:rPrChange>
          </w:rPr>
          <w:delText>NLA</w:delText>
        </w:r>
      </w:del>
      <w:ins w:id="1345" w:author="J Fan" w:date="2019-08-04T20:20:00Z">
        <w:r w:rsidR="00055AEA" w:rsidRPr="00101454">
          <w:rPr>
            <w:rFonts w:ascii="Arial" w:hAnsi="Arial" w:cs="Arial"/>
            <w:sz w:val="22"/>
            <w:szCs w:val="22"/>
            <w:rPrChange w:id="1346" w:author="Guo, Shicheng" w:date="2019-08-12T12:41:00Z">
              <w:rPr>
                <w:rFonts w:ascii="Arial" w:hAnsi="Arial" w:cs="Arial"/>
                <w:sz w:val="22"/>
                <w:szCs w:val="22"/>
              </w:rPr>
            </w:rPrChange>
          </w:rPr>
          <w:t>LGA VS NORMAL</w:t>
        </w:r>
      </w:ins>
      <w:r w:rsidR="0089090A" w:rsidRPr="00101454">
        <w:rPr>
          <w:rFonts w:ascii="Arial" w:hAnsi="Arial" w:cs="Arial"/>
          <w:sz w:val="22"/>
          <w:szCs w:val="22"/>
          <w:rPrChange w:id="1347" w:author="Guo, Shicheng" w:date="2019-08-12T12:41:00Z">
            <w:rPr>
              <w:rFonts w:ascii="Arial" w:hAnsi="Arial" w:cs="Arial"/>
              <w:sz w:val="22"/>
              <w:szCs w:val="22"/>
            </w:rPr>
          </w:rPrChange>
        </w:rPr>
        <w:t>.</w:t>
      </w:r>
      <w:bookmarkStart w:id="1348" w:name="OLE_LINK25"/>
      <w:bookmarkStart w:id="1349" w:name="OLE_LINK26"/>
    </w:p>
    <w:bookmarkEnd w:id="1204"/>
    <w:bookmarkEnd w:id="1205"/>
    <w:bookmarkEnd w:id="1206"/>
    <w:bookmarkEnd w:id="1207"/>
    <w:bookmarkEnd w:id="1348"/>
    <w:bookmarkEnd w:id="1349"/>
    <w:p w14:paraId="7AC032A0" w14:textId="77777777" w:rsidR="0089090A" w:rsidRPr="00101454" w:rsidRDefault="0089090A" w:rsidP="0089090A">
      <w:pPr>
        <w:jc w:val="both"/>
        <w:rPr>
          <w:rFonts w:ascii="Arial" w:hAnsi="Arial" w:cs="Arial"/>
          <w:sz w:val="22"/>
          <w:szCs w:val="22"/>
          <w:rPrChange w:id="1350" w:author="Guo, Shicheng" w:date="2019-08-12T12:41:00Z">
            <w:rPr>
              <w:rFonts w:ascii="Arial" w:hAnsi="Arial" w:cs="Arial"/>
              <w:sz w:val="22"/>
              <w:szCs w:val="22"/>
            </w:rPr>
          </w:rPrChange>
        </w:rPr>
      </w:pPr>
    </w:p>
    <w:p w14:paraId="3A6315F1" w14:textId="77777777" w:rsidR="0089090A" w:rsidRPr="00101454" w:rsidRDefault="0089090A" w:rsidP="00F3398E">
      <w:pPr>
        <w:jc w:val="both"/>
        <w:rPr>
          <w:rFonts w:ascii="Arial" w:eastAsiaTheme="minorEastAsia" w:hAnsi="Arial" w:cs="Arial"/>
          <w:b/>
          <w:kern w:val="2"/>
          <w:sz w:val="22"/>
          <w:szCs w:val="22"/>
          <w:rPrChange w:id="1351" w:author="Guo, Shicheng" w:date="2019-08-12T12:41:00Z">
            <w:rPr>
              <w:rFonts w:ascii="Arial" w:eastAsiaTheme="minorEastAsia" w:hAnsi="Arial" w:cs="Arial"/>
              <w:b/>
              <w:kern w:val="2"/>
              <w:sz w:val="22"/>
              <w:szCs w:val="22"/>
            </w:rPr>
          </w:rPrChange>
        </w:rPr>
      </w:pPr>
      <w:r w:rsidRPr="00101454">
        <w:rPr>
          <w:rFonts w:ascii="Arial" w:eastAsiaTheme="minorEastAsia" w:hAnsi="Arial" w:cs="Arial"/>
          <w:b/>
          <w:kern w:val="2"/>
          <w:sz w:val="22"/>
          <w:szCs w:val="22"/>
          <w:rPrChange w:id="1352" w:author="Guo, Shicheng" w:date="2019-08-12T12:41:00Z">
            <w:rPr>
              <w:rFonts w:ascii="Arial" w:eastAsiaTheme="minorEastAsia" w:hAnsi="Arial" w:cs="Arial"/>
              <w:b/>
              <w:kern w:val="2"/>
              <w:sz w:val="22"/>
              <w:szCs w:val="22"/>
            </w:rPr>
          </w:rPrChange>
        </w:rPr>
        <w:t>Hyper</w:t>
      </w:r>
      <w:r w:rsidR="00A96933" w:rsidRPr="00101454">
        <w:rPr>
          <w:rFonts w:ascii="Arial" w:eastAsiaTheme="minorEastAsia" w:hAnsi="Arial" w:cs="Arial"/>
          <w:b/>
          <w:kern w:val="2"/>
          <w:sz w:val="22"/>
          <w:szCs w:val="22"/>
          <w:rPrChange w:id="1353" w:author="Guo, Shicheng" w:date="2019-08-12T12:41:00Z">
            <w:rPr>
              <w:rFonts w:ascii="Arial" w:eastAsiaTheme="minorEastAsia" w:hAnsi="Arial" w:cs="Arial"/>
              <w:b/>
              <w:kern w:val="2"/>
              <w:sz w:val="22"/>
              <w:szCs w:val="22"/>
            </w:rPr>
          </w:rPrChange>
        </w:rPr>
        <w:t>-</w:t>
      </w:r>
      <w:r w:rsidRPr="00101454">
        <w:rPr>
          <w:rFonts w:ascii="Arial" w:eastAsiaTheme="minorEastAsia" w:hAnsi="Arial" w:cs="Arial"/>
          <w:b/>
          <w:kern w:val="2"/>
          <w:sz w:val="22"/>
          <w:szCs w:val="22"/>
          <w:rPrChange w:id="1354" w:author="Guo, Shicheng" w:date="2019-08-12T12:41:00Z">
            <w:rPr>
              <w:rFonts w:ascii="Arial" w:eastAsiaTheme="minorEastAsia" w:hAnsi="Arial" w:cs="Arial"/>
              <w:b/>
              <w:kern w:val="2"/>
              <w:sz w:val="22"/>
              <w:szCs w:val="22"/>
            </w:rPr>
          </w:rPrChange>
        </w:rPr>
        <w:t xml:space="preserve">methylated </w:t>
      </w:r>
      <w:r w:rsidR="00A96933" w:rsidRPr="00101454">
        <w:rPr>
          <w:rFonts w:ascii="Arial" w:eastAsiaTheme="minorEastAsia" w:hAnsi="Arial" w:cs="Arial"/>
          <w:b/>
          <w:kern w:val="2"/>
          <w:sz w:val="22"/>
          <w:szCs w:val="22"/>
          <w:rPrChange w:id="1355" w:author="Guo, Shicheng" w:date="2019-08-12T12:41:00Z">
            <w:rPr>
              <w:rFonts w:ascii="Arial" w:eastAsiaTheme="minorEastAsia" w:hAnsi="Arial" w:cs="Arial"/>
              <w:b/>
              <w:kern w:val="2"/>
              <w:sz w:val="22"/>
              <w:szCs w:val="22"/>
            </w:rPr>
          </w:rPrChange>
        </w:rPr>
        <w:t xml:space="preserve">CpG </w:t>
      </w:r>
      <w:r w:rsidRPr="00101454">
        <w:rPr>
          <w:rFonts w:ascii="Arial" w:eastAsiaTheme="minorEastAsia" w:hAnsi="Arial" w:cs="Arial"/>
          <w:b/>
          <w:kern w:val="2"/>
          <w:sz w:val="22"/>
          <w:szCs w:val="22"/>
          <w:rPrChange w:id="1356" w:author="Guo, Shicheng" w:date="2019-08-12T12:41:00Z">
            <w:rPr>
              <w:rFonts w:ascii="Arial" w:eastAsiaTheme="minorEastAsia" w:hAnsi="Arial" w:cs="Arial"/>
              <w:b/>
              <w:kern w:val="2"/>
              <w:sz w:val="22"/>
              <w:szCs w:val="22"/>
            </w:rPr>
          </w:rPrChange>
        </w:rPr>
        <w:t xml:space="preserve">sites </w:t>
      </w:r>
      <w:r w:rsidR="00A96933" w:rsidRPr="00101454">
        <w:rPr>
          <w:rFonts w:ascii="Arial" w:eastAsiaTheme="minorEastAsia" w:hAnsi="Arial" w:cs="Arial"/>
          <w:b/>
          <w:kern w:val="2"/>
          <w:sz w:val="22"/>
          <w:szCs w:val="22"/>
          <w:rPrChange w:id="1357" w:author="Guo, Shicheng" w:date="2019-08-12T12:41:00Z">
            <w:rPr>
              <w:rFonts w:ascii="Arial" w:eastAsiaTheme="minorEastAsia" w:hAnsi="Arial" w:cs="Arial"/>
              <w:b/>
              <w:kern w:val="2"/>
              <w:sz w:val="22"/>
              <w:szCs w:val="22"/>
            </w:rPr>
          </w:rPrChange>
        </w:rPr>
        <w:t xml:space="preserve">showed </w:t>
      </w:r>
      <w:r w:rsidRPr="00101454">
        <w:rPr>
          <w:rFonts w:ascii="Arial" w:eastAsiaTheme="minorEastAsia" w:hAnsi="Arial" w:cs="Arial"/>
          <w:b/>
          <w:kern w:val="2"/>
          <w:sz w:val="22"/>
          <w:szCs w:val="22"/>
          <w:rPrChange w:id="1358" w:author="Guo, Shicheng" w:date="2019-08-12T12:41:00Z">
            <w:rPr>
              <w:rFonts w:ascii="Arial" w:eastAsiaTheme="minorEastAsia" w:hAnsi="Arial" w:cs="Arial"/>
              <w:b/>
              <w:kern w:val="2"/>
              <w:sz w:val="22"/>
              <w:szCs w:val="22"/>
            </w:rPr>
          </w:rPrChange>
        </w:rPr>
        <w:t xml:space="preserve">better </w:t>
      </w:r>
      <w:r w:rsidR="00A96933" w:rsidRPr="00101454">
        <w:rPr>
          <w:rFonts w:ascii="Arial" w:eastAsiaTheme="minorEastAsia" w:hAnsi="Arial" w:cs="Arial"/>
          <w:b/>
          <w:kern w:val="2"/>
          <w:sz w:val="22"/>
          <w:szCs w:val="22"/>
          <w:rPrChange w:id="1359" w:author="Guo, Shicheng" w:date="2019-08-12T12:41:00Z">
            <w:rPr>
              <w:rFonts w:ascii="Arial" w:eastAsiaTheme="minorEastAsia" w:hAnsi="Arial" w:cs="Arial"/>
              <w:b/>
              <w:kern w:val="2"/>
              <w:sz w:val="22"/>
              <w:szCs w:val="22"/>
            </w:rPr>
          </w:rPrChange>
        </w:rPr>
        <w:t>diagnostic performance</w:t>
      </w:r>
      <w:r w:rsidRPr="00101454">
        <w:rPr>
          <w:rFonts w:ascii="Arial" w:eastAsiaTheme="minorEastAsia" w:hAnsi="Arial" w:cs="Arial"/>
          <w:b/>
          <w:kern w:val="2"/>
          <w:sz w:val="22"/>
          <w:szCs w:val="22"/>
          <w:rPrChange w:id="1360" w:author="Guo, Shicheng" w:date="2019-08-12T12:41:00Z">
            <w:rPr>
              <w:rFonts w:ascii="Arial" w:eastAsiaTheme="minorEastAsia" w:hAnsi="Arial" w:cs="Arial"/>
              <w:b/>
              <w:kern w:val="2"/>
              <w:sz w:val="22"/>
              <w:szCs w:val="22"/>
            </w:rPr>
          </w:rPrChange>
        </w:rPr>
        <w:t xml:space="preserve"> than the hypo</w:t>
      </w:r>
      <w:r w:rsidR="00A96933" w:rsidRPr="00101454">
        <w:rPr>
          <w:rFonts w:ascii="Arial" w:eastAsiaTheme="minorEastAsia" w:hAnsi="Arial" w:cs="Arial"/>
          <w:b/>
          <w:kern w:val="2"/>
          <w:sz w:val="22"/>
          <w:szCs w:val="22"/>
          <w:rPrChange w:id="1361" w:author="Guo, Shicheng" w:date="2019-08-12T12:41:00Z">
            <w:rPr>
              <w:rFonts w:ascii="Arial" w:eastAsiaTheme="minorEastAsia" w:hAnsi="Arial" w:cs="Arial"/>
              <w:b/>
              <w:kern w:val="2"/>
              <w:sz w:val="22"/>
              <w:szCs w:val="22"/>
            </w:rPr>
          </w:rPrChange>
        </w:rPr>
        <w:t>-</w:t>
      </w:r>
      <w:r w:rsidRPr="00101454">
        <w:rPr>
          <w:rFonts w:ascii="Arial" w:eastAsiaTheme="minorEastAsia" w:hAnsi="Arial" w:cs="Arial"/>
          <w:b/>
          <w:kern w:val="2"/>
          <w:sz w:val="22"/>
          <w:szCs w:val="22"/>
          <w:rPrChange w:id="1362" w:author="Guo, Shicheng" w:date="2019-08-12T12:41:00Z">
            <w:rPr>
              <w:rFonts w:ascii="Arial" w:eastAsiaTheme="minorEastAsia" w:hAnsi="Arial" w:cs="Arial"/>
              <w:b/>
              <w:kern w:val="2"/>
              <w:sz w:val="22"/>
              <w:szCs w:val="22"/>
            </w:rPr>
          </w:rPrChange>
        </w:rPr>
        <w:t>methylated</w:t>
      </w:r>
      <w:r w:rsidR="00A96933" w:rsidRPr="00101454">
        <w:rPr>
          <w:rFonts w:ascii="Arial" w:eastAsiaTheme="minorEastAsia" w:hAnsi="Arial" w:cs="Arial"/>
          <w:b/>
          <w:kern w:val="2"/>
          <w:sz w:val="22"/>
          <w:szCs w:val="22"/>
          <w:rPrChange w:id="1363" w:author="Guo, Shicheng" w:date="2019-08-12T12:41:00Z">
            <w:rPr>
              <w:rFonts w:ascii="Arial" w:eastAsiaTheme="minorEastAsia" w:hAnsi="Arial" w:cs="Arial"/>
              <w:b/>
              <w:kern w:val="2"/>
              <w:sz w:val="22"/>
              <w:szCs w:val="22"/>
            </w:rPr>
          </w:rPrChange>
        </w:rPr>
        <w:t xml:space="preserve"> pattern</w:t>
      </w:r>
    </w:p>
    <w:p w14:paraId="460C0A95" w14:textId="49D023A1" w:rsidR="00775350" w:rsidRPr="00101454" w:rsidRDefault="0089090A" w:rsidP="007C3E92">
      <w:pPr>
        <w:pStyle w:val="CommentText"/>
        <w:jc w:val="both"/>
        <w:rPr>
          <w:rFonts w:ascii="Arial" w:hAnsi="Arial" w:cs="Arial"/>
          <w:sz w:val="22"/>
          <w:szCs w:val="22"/>
          <w:rPrChange w:id="1364" w:author="Guo, Shicheng" w:date="2019-08-12T12:41:00Z">
            <w:rPr/>
          </w:rPrChange>
        </w:rPr>
      </w:pPr>
      <w:bookmarkStart w:id="1365" w:name="OLE_LINK157"/>
      <w:bookmarkStart w:id="1366" w:name="OLE_LINK158"/>
      <w:r w:rsidRPr="00101454">
        <w:rPr>
          <w:rFonts w:ascii="Arial" w:eastAsiaTheme="minorEastAsia" w:hAnsi="Arial" w:cs="Arial"/>
          <w:kern w:val="2"/>
          <w:sz w:val="22"/>
          <w:szCs w:val="22"/>
          <w:rPrChange w:id="1367" w:author="Guo, Shicheng" w:date="2019-08-12T12:41:00Z">
            <w:rPr>
              <w:rFonts w:ascii="Arial" w:eastAsiaTheme="minorEastAsia" w:hAnsi="Arial" w:cs="Arial"/>
              <w:kern w:val="2"/>
              <w:sz w:val="22"/>
              <w:szCs w:val="22"/>
            </w:rPr>
          </w:rPrChange>
        </w:rPr>
        <w:t xml:space="preserve">In order to evaluation the distinguish ability of DNA methylation for normal tissue, adenoma and colorectal cancer, </w:t>
      </w:r>
      <w:r w:rsidR="00764528" w:rsidRPr="00101454">
        <w:rPr>
          <w:rFonts w:ascii="Arial" w:eastAsiaTheme="minorEastAsia" w:hAnsi="Arial" w:cs="Arial"/>
          <w:kern w:val="2"/>
          <w:sz w:val="22"/>
          <w:szCs w:val="22"/>
          <w:rPrChange w:id="1368" w:author="Guo, Shicheng" w:date="2019-08-12T12:41:00Z">
            <w:rPr>
              <w:rFonts w:ascii="Arial" w:eastAsiaTheme="minorEastAsia" w:hAnsi="Arial" w:cs="Arial"/>
              <w:kern w:val="2"/>
              <w:sz w:val="22"/>
              <w:szCs w:val="22"/>
            </w:rPr>
          </w:rPrChange>
        </w:rPr>
        <w:t xml:space="preserve">we collected </w:t>
      </w:r>
      <w:r w:rsidR="00F3398E" w:rsidRPr="00101454">
        <w:rPr>
          <w:rFonts w:ascii="Arial" w:eastAsiaTheme="minorEastAsia" w:hAnsi="Arial" w:cs="Arial"/>
          <w:kern w:val="2"/>
          <w:sz w:val="22"/>
          <w:szCs w:val="22"/>
          <w:rPrChange w:id="1369" w:author="Guo, Shicheng" w:date="2019-08-12T12:41:00Z">
            <w:rPr>
              <w:rFonts w:ascii="Arial" w:eastAsiaTheme="minorEastAsia" w:hAnsi="Arial" w:cs="Arial"/>
              <w:kern w:val="2"/>
              <w:sz w:val="22"/>
              <w:szCs w:val="22"/>
            </w:rPr>
          </w:rPrChange>
        </w:rPr>
        <w:t>833</w:t>
      </w:r>
      <w:r w:rsidR="00764528" w:rsidRPr="00101454">
        <w:rPr>
          <w:rFonts w:ascii="Arial" w:eastAsiaTheme="minorEastAsia" w:hAnsi="Arial" w:cs="Arial"/>
          <w:kern w:val="2"/>
          <w:sz w:val="22"/>
          <w:szCs w:val="22"/>
          <w:rPrChange w:id="1370" w:author="Guo, Shicheng" w:date="2019-08-12T12:41:00Z">
            <w:rPr>
              <w:rFonts w:ascii="Arial" w:eastAsiaTheme="minorEastAsia" w:hAnsi="Arial" w:cs="Arial"/>
              <w:kern w:val="2"/>
              <w:sz w:val="22"/>
              <w:szCs w:val="22"/>
            </w:rPr>
          </w:rPrChange>
        </w:rPr>
        <w:t xml:space="preserve"> genome-wide DNA methylation dataset from GEO and ArrayExpress</w:t>
      </w:r>
      <w:r w:rsidR="00CA7039" w:rsidRPr="00101454">
        <w:rPr>
          <w:rFonts w:ascii="Arial" w:eastAsiaTheme="minorEastAsia" w:hAnsi="Arial" w:cs="Arial"/>
          <w:kern w:val="2"/>
          <w:sz w:val="22"/>
          <w:szCs w:val="22"/>
          <w:rPrChange w:id="1371" w:author="Guo, Shicheng" w:date="2019-08-12T12:41:00Z">
            <w:rPr>
              <w:rFonts w:ascii="Arial" w:eastAsiaTheme="minorEastAsia" w:hAnsi="Arial" w:cs="Arial"/>
              <w:kern w:val="2"/>
              <w:sz w:val="22"/>
              <w:szCs w:val="22"/>
            </w:rPr>
          </w:rPrChange>
        </w:rPr>
        <w:t>, including 278 normal tissue samples, 51 adenoma samples and 504 cancer samples</w:t>
      </w:r>
      <w:r w:rsidR="00764528" w:rsidRPr="00101454">
        <w:rPr>
          <w:rFonts w:ascii="Arial" w:eastAsiaTheme="minorEastAsia" w:hAnsi="Arial" w:cs="Arial"/>
          <w:kern w:val="2"/>
          <w:sz w:val="22"/>
          <w:szCs w:val="22"/>
          <w:rPrChange w:id="1372" w:author="Guo, Shicheng" w:date="2019-08-12T12:41:00Z">
            <w:rPr>
              <w:rFonts w:ascii="Arial" w:eastAsiaTheme="minorEastAsia" w:hAnsi="Arial" w:cs="Arial"/>
              <w:kern w:val="2"/>
              <w:sz w:val="22"/>
              <w:szCs w:val="22"/>
            </w:rPr>
          </w:rPrChange>
        </w:rPr>
        <w:t>. W</w:t>
      </w:r>
      <w:r w:rsidR="00E22AC1" w:rsidRPr="00101454">
        <w:rPr>
          <w:rFonts w:ascii="Arial" w:eastAsiaTheme="minorEastAsia" w:hAnsi="Arial" w:cs="Arial"/>
          <w:kern w:val="2"/>
          <w:sz w:val="22"/>
          <w:szCs w:val="22"/>
          <w:rPrChange w:id="1373" w:author="Guo, Shicheng" w:date="2019-08-12T12:41:00Z">
            <w:rPr>
              <w:rFonts w:ascii="Arial" w:eastAsiaTheme="minorEastAsia" w:hAnsi="Arial" w:cs="Arial"/>
              <w:kern w:val="2"/>
              <w:sz w:val="22"/>
              <w:szCs w:val="22"/>
            </w:rPr>
          </w:rPrChange>
        </w:rPr>
        <w:t>e separate DM</w:t>
      </w:r>
      <w:r w:rsidR="00B2304B" w:rsidRPr="00101454">
        <w:rPr>
          <w:rFonts w:ascii="Arial" w:eastAsiaTheme="minorEastAsia" w:hAnsi="Arial" w:cs="Arial"/>
          <w:kern w:val="2"/>
          <w:sz w:val="22"/>
          <w:szCs w:val="22"/>
          <w:rPrChange w:id="1374" w:author="Guo, Shicheng" w:date="2019-08-12T12:41:00Z">
            <w:rPr>
              <w:rFonts w:ascii="Arial" w:eastAsiaTheme="minorEastAsia" w:hAnsi="Arial" w:cs="Arial"/>
              <w:kern w:val="2"/>
              <w:sz w:val="22"/>
              <w:szCs w:val="22"/>
            </w:rPr>
          </w:rPrChange>
        </w:rPr>
        <w:t>S</w:t>
      </w:r>
      <w:r w:rsidR="00E22AC1" w:rsidRPr="00101454">
        <w:rPr>
          <w:rFonts w:ascii="Arial" w:eastAsiaTheme="minorEastAsia" w:hAnsi="Arial" w:cs="Arial"/>
          <w:kern w:val="2"/>
          <w:sz w:val="22"/>
          <w:szCs w:val="22"/>
          <w:rPrChange w:id="1375" w:author="Guo, Shicheng" w:date="2019-08-12T12:41:00Z">
            <w:rPr>
              <w:rFonts w:ascii="Arial" w:eastAsiaTheme="minorEastAsia" w:hAnsi="Arial" w:cs="Arial"/>
              <w:kern w:val="2"/>
              <w:sz w:val="22"/>
              <w:szCs w:val="22"/>
            </w:rPr>
          </w:rPrChange>
        </w:rPr>
        <w:t>s into two groups</w:t>
      </w:r>
      <w:r w:rsidR="00764528" w:rsidRPr="00101454">
        <w:rPr>
          <w:rFonts w:ascii="Arial" w:eastAsiaTheme="minorEastAsia" w:hAnsi="Arial" w:cs="Arial"/>
          <w:kern w:val="2"/>
          <w:sz w:val="22"/>
          <w:szCs w:val="22"/>
          <w:rPrChange w:id="1376" w:author="Guo, Shicheng" w:date="2019-08-12T12:41:00Z">
            <w:rPr>
              <w:rFonts w:ascii="Arial" w:eastAsiaTheme="minorEastAsia" w:hAnsi="Arial" w:cs="Arial"/>
              <w:kern w:val="2"/>
              <w:sz w:val="22"/>
              <w:szCs w:val="22"/>
            </w:rPr>
          </w:rPrChange>
        </w:rPr>
        <w:t xml:space="preserve"> including hyper-DM</w:t>
      </w:r>
      <w:r w:rsidR="00DA7073" w:rsidRPr="00101454">
        <w:rPr>
          <w:rFonts w:ascii="Arial" w:eastAsiaTheme="minorEastAsia" w:hAnsi="Arial" w:cs="Arial"/>
          <w:kern w:val="2"/>
          <w:sz w:val="22"/>
          <w:szCs w:val="22"/>
          <w:rPrChange w:id="1377" w:author="Guo, Shicheng" w:date="2019-08-12T12:41:00Z">
            <w:rPr>
              <w:rFonts w:ascii="Arial" w:eastAsiaTheme="minorEastAsia" w:hAnsi="Arial" w:cs="Arial"/>
              <w:kern w:val="2"/>
              <w:sz w:val="22"/>
              <w:szCs w:val="22"/>
            </w:rPr>
          </w:rPrChange>
        </w:rPr>
        <w:t>S</w:t>
      </w:r>
      <w:r w:rsidR="00764528" w:rsidRPr="00101454">
        <w:rPr>
          <w:rFonts w:ascii="Arial" w:eastAsiaTheme="minorEastAsia" w:hAnsi="Arial" w:cs="Arial"/>
          <w:kern w:val="2"/>
          <w:sz w:val="22"/>
          <w:szCs w:val="22"/>
          <w:rPrChange w:id="1378" w:author="Guo, Shicheng" w:date="2019-08-12T12:41:00Z">
            <w:rPr>
              <w:rFonts w:ascii="Arial" w:eastAsiaTheme="minorEastAsia" w:hAnsi="Arial" w:cs="Arial"/>
              <w:kern w:val="2"/>
              <w:sz w:val="22"/>
              <w:szCs w:val="22"/>
            </w:rPr>
          </w:rPrChange>
        </w:rPr>
        <w:t>s and hypo-DM</w:t>
      </w:r>
      <w:r w:rsidR="00DA7073" w:rsidRPr="00101454">
        <w:rPr>
          <w:rFonts w:ascii="Arial" w:eastAsiaTheme="minorEastAsia" w:hAnsi="Arial" w:cs="Arial"/>
          <w:kern w:val="2"/>
          <w:sz w:val="22"/>
          <w:szCs w:val="22"/>
          <w:rPrChange w:id="1379" w:author="Guo, Shicheng" w:date="2019-08-12T12:41:00Z">
            <w:rPr>
              <w:rFonts w:ascii="Arial" w:eastAsiaTheme="minorEastAsia" w:hAnsi="Arial" w:cs="Arial"/>
              <w:kern w:val="2"/>
              <w:sz w:val="22"/>
              <w:szCs w:val="22"/>
            </w:rPr>
          </w:rPrChange>
        </w:rPr>
        <w:t>S</w:t>
      </w:r>
      <w:r w:rsidR="00764528" w:rsidRPr="00101454">
        <w:rPr>
          <w:rFonts w:ascii="Arial" w:eastAsiaTheme="minorEastAsia" w:hAnsi="Arial" w:cs="Arial"/>
          <w:kern w:val="2"/>
          <w:sz w:val="22"/>
          <w:szCs w:val="22"/>
          <w:rPrChange w:id="1380" w:author="Guo, Shicheng" w:date="2019-08-12T12:41:00Z">
            <w:rPr>
              <w:rFonts w:ascii="Arial" w:eastAsiaTheme="minorEastAsia" w:hAnsi="Arial" w:cs="Arial"/>
              <w:kern w:val="2"/>
              <w:sz w:val="22"/>
              <w:szCs w:val="22"/>
            </w:rPr>
          </w:rPrChange>
        </w:rPr>
        <w:t>s.</w:t>
      </w:r>
      <w:r w:rsidR="00E22AC1" w:rsidRPr="00101454">
        <w:rPr>
          <w:rFonts w:ascii="Arial" w:eastAsiaTheme="minorEastAsia" w:hAnsi="Arial" w:cs="Arial"/>
          <w:kern w:val="2"/>
          <w:sz w:val="22"/>
          <w:szCs w:val="22"/>
          <w:rPrChange w:id="1381" w:author="Guo, Shicheng" w:date="2019-08-12T12:41:00Z">
            <w:rPr>
              <w:rFonts w:ascii="Arial" w:eastAsiaTheme="minorEastAsia" w:hAnsi="Arial" w:cs="Arial"/>
              <w:kern w:val="2"/>
              <w:sz w:val="22"/>
              <w:szCs w:val="22"/>
            </w:rPr>
          </w:rPrChange>
        </w:rPr>
        <w:t xml:space="preserve"> </w:t>
      </w:r>
      <w:r w:rsidR="00764528" w:rsidRPr="00101454">
        <w:rPr>
          <w:rFonts w:ascii="Arial" w:eastAsiaTheme="minorEastAsia" w:hAnsi="Arial" w:cs="Arial"/>
          <w:kern w:val="2"/>
          <w:sz w:val="22"/>
          <w:szCs w:val="22"/>
          <w:rPrChange w:id="1382" w:author="Guo, Shicheng" w:date="2019-08-12T12:41:00Z">
            <w:rPr>
              <w:rFonts w:ascii="Arial" w:eastAsiaTheme="minorEastAsia" w:hAnsi="Arial" w:cs="Arial"/>
              <w:kern w:val="2"/>
              <w:sz w:val="22"/>
              <w:szCs w:val="22"/>
            </w:rPr>
          </w:rPrChange>
        </w:rPr>
        <w:t>W</w:t>
      </w:r>
      <w:r w:rsidR="00E22AC1" w:rsidRPr="00101454">
        <w:rPr>
          <w:rFonts w:ascii="Arial" w:eastAsiaTheme="minorEastAsia" w:hAnsi="Arial" w:cs="Arial"/>
          <w:kern w:val="2"/>
          <w:sz w:val="22"/>
          <w:szCs w:val="22"/>
          <w:rPrChange w:id="1383" w:author="Guo, Shicheng" w:date="2019-08-12T12:41:00Z">
            <w:rPr>
              <w:rFonts w:ascii="Arial" w:eastAsiaTheme="minorEastAsia" w:hAnsi="Arial" w:cs="Arial"/>
              <w:kern w:val="2"/>
              <w:sz w:val="22"/>
              <w:szCs w:val="22"/>
            </w:rPr>
          </w:rPrChange>
        </w:rPr>
        <w:t xml:space="preserve">e found both </w:t>
      </w:r>
      <w:r w:rsidR="00764528" w:rsidRPr="00101454">
        <w:rPr>
          <w:rFonts w:ascii="Arial" w:eastAsiaTheme="minorEastAsia" w:hAnsi="Arial" w:cs="Arial"/>
          <w:kern w:val="2"/>
          <w:sz w:val="22"/>
          <w:szCs w:val="22"/>
          <w:rPrChange w:id="1384" w:author="Guo, Shicheng" w:date="2019-08-12T12:41:00Z">
            <w:rPr>
              <w:rFonts w:ascii="Arial" w:eastAsiaTheme="minorEastAsia" w:hAnsi="Arial" w:cs="Arial"/>
              <w:kern w:val="2"/>
              <w:sz w:val="22"/>
              <w:szCs w:val="22"/>
            </w:rPr>
          </w:rPrChange>
        </w:rPr>
        <w:t>hyper-DM</w:t>
      </w:r>
      <w:r w:rsidR="00DA7073" w:rsidRPr="00101454">
        <w:rPr>
          <w:rFonts w:ascii="Arial" w:eastAsiaTheme="minorEastAsia" w:hAnsi="Arial" w:cs="Arial"/>
          <w:kern w:val="2"/>
          <w:sz w:val="22"/>
          <w:szCs w:val="22"/>
          <w:rPrChange w:id="1385" w:author="Guo, Shicheng" w:date="2019-08-12T12:41:00Z">
            <w:rPr>
              <w:rFonts w:ascii="Arial" w:eastAsiaTheme="minorEastAsia" w:hAnsi="Arial" w:cs="Arial"/>
              <w:kern w:val="2"/>
              <w:sz w:val="22"/>
              <w:szCs w:val="22"/>
            </w:rPr>
          </w:rPrChange>
        </w:rPr>
        <w:t>S</w:t>
      </w:r>
      <w:r w:rsidR="00764528" w:rsidRPr="00101454">
        <w:rPr>
          <w:rFonts w:ascii="Arial" w:eastAsiaTheme="minorEastAsia" w:hAnsi="Arial" w:cs="Arial"/>
          <w:kern w:val="2"/>
          <w:sz w:val="22"/>
          <w:szCs w:val="22"/>
          <w:rPrChange w:id="1386" w:author="Guo, Shicheng" w:date="2019-08-12T12:41:00Z">
            <w:rPr>
              <w:rFonts w:ascii="Arial" w:eastAsiaTheme="minorEastAsia" w:hAnsi="Arial" w:cs="Arial"/>
              <w:kern w:val="2"/>
              <w:sz w:val="22"/>
              <w:szCs w:val="22"/>
            </w:rPr>
          </w:rPrChange>
        </w:rPr>
        <w:t>s</w:t>
      </w:r>
      <w:r w:rsidR="00E22AC1" w:rsidRPr="00101454">
        <w:rPr>
          <w:rFonts w:ascii="Arial" w:eastAsiaTheme="minorEastAsia" w:hAnsi="Arial" w:cs="Arial"/>
          <w:kern w:val="2"/>
          <w:sz w:val="22"/>
          <w:szCs w:val="22"/>
          <w:rPrChange w:id="1387" w:author="Guo, Shicheng" w:date="2019-08-12T12:41:00Z">
            <w:rPr>
              <w:rFonts w:ascii="Arial" w:eastAsiaTheme="minorEastAsia" w:hAnsi="Arial" w:cs="Arial"/>
              <w:kern w:val="2"/>
              <w:sz w:val="22"/>
              <w:szCs w:val="22"/>
            </w:rPr>
          </w:rPrChange>
        </w:rPr>
        <w:t xml:space="preserve"> and hypo-</w:t>
      </w:r>
      <w:r w:rsidR="00764528" w:rsidRPr="00101454">
        <w:rPr>
          <w:rFonts w:ascii="Arial" w:eastAsiaTheme="minorEastAsia" w:hAnsi="Arial" w:cs="Arial"/>
          <w:kern w:val="2"/>
          <w:sz w:val="22"/>
          <w:szCs w:val="22"/>
          <w:rPrChange w:id="1388" w:author="Guo, Shicheng" w:date="2019-08-12T12:41:00Z">
            <w:rPr>
              <w:rFonts w:ascii="Arial" w:eastAsiaTheme="minorEastAsia" w:hAnsi="Arial" w:cs="Arial"/>
              <w:kern w:val="2"/>
              <w:sz w:val="22"/>
              <w:szCs w:val="22"/>
            </w:rPr>
          </w:rPrChange>
        </w:rPr>
        <w:t>DM</w:t>
      </w:r>
      <w:r w:rsidR="00DA7073" w:rsidRPr="00101454">
        <w:rPr>
          <w:rFonts w:ascii="Arial" w:eastAsiaTheme="minorEastAsia" w:hAnsi="Arial" w:cs="Arial"/>
          <w:kern w:val="2"/>
          <w:sz w:val="22"/>
          <w:szCs w:val="22"/>
          <w:rPrChange w:id="1389" w:author="Guo, Shicheng" w:date="2019-08-12T12:41:00Z">
            <w:rPr>
              <w:rFonts w:ascii="Arial" w:eastAsiaTheme="minorEastAsia" w:hAnsi="Arial" w:cs="Arial"/>
              <w:kern w:val="2"/>
              <w:sz w:val="22"/>
              <w:szCs w:val="22"/>
            </w:rPr>
          </w:rPrChange>
        </w:rPr>
        <w:t>S</w:t>
      </w:r>
      <w:r w:rsidR="00764528" w:rsidRPr="00101454">
        <w:rPr>
          <w:rFonts w:ascii="Arial" w:eastAsiaTheme="minorEastAsia" w:hAnsi="Arial" w:cs="Arial"/>
          <w:kern w:val="2"/>
          <w:sz w:val="22"/>
          <w:szCs w:val="22"/>
          <w:rPrChange w:id="1390" w:author="Guo, Shicheng" w:date="2019-08-12T12:41:00Z">
            <w:rPr>
              <w:rFonts w:ascii="Arial" w:eastAsiaTheme="minorEastAsia" w:hAnsi="Arial" w:cs="Arial"/>
              <w:kern w:val="2"/>
              <w:sz w:val="22"/>
              <w:szCs w:val="22"/>
            </w:rPr>
          </w:rPrChange>
        </w:rPr>
        <w:t>s</w:t>
      </w:r>
      <w:r w:rsidR="00E22AC1" w:rsidRPr="00101454">
        <w:rPr>
          <w:rFonts w:ascii="Arial" w:eastAsiaTheme="minorEastAsia" w:hAnsi="Arial" w:cs="Arial"/>
          <w:kern w:val="2"/>
          <w:sz w:val="22"/>
          <w:szCs w:val="22"/>
          <w:rPrChange w:id="1391" w:author="Guo, Shicheng" w:date="2019-08-12T12:41:00Z">
            <w:rPr>
              <w:rFonts w:ascii="Arial" w:eastAsiaTheme="minorEastAsia" w:hAnsi="Arial" w:cs="Arial"/>
              <w:kern w:val="2"/>
              <w:sz w:val="22"/>
              <w:szCs w:val="22"/>
            </w:rPr>
          </w:rPrChange>
        </w:rPr>
        <w:t xml:space="preserve"> could provide effective distinguish ability between </w:t>
      </w:r>
      <w:r w:rsidR="00E87FD4" w:rsidRPr="00101454">
        <w:rPr>
          <w:rFonts w:ascii="Arial" w:eastAsiaTheme="minorEastAsia" w:hAnsi="Arial" w:cs="Arial"/>
          <w:kern w:val="2"/>
          <w:sz w:val="22"/>
          <w:szCs w:val="22"/>
          <w:rPrChange w:id="1392" w:author="Guo, Shicheng" w:date="2019-08-12T12:41:00Z">
            <w:rPr>
              <w:rFonts w:ascii="Arial" w:eastAsiaTheme="minorEastAsia" w:hAnsi="Arial" w:cs="Arial"/>
              <w:kern w:val="2"/>
              <w:sz w:val="22"/>
              <w:szCs w:val="22"/>
            </w:rPr>
          </w:rPrChange>
        </w:rPr>
        <w:t>disease samples (adenoma and cancer)</w:t>
      </w:r>
      <w:r w:rsidR="00E22AC1" w:rsidRPr="00101454">
        <w:rPr>
          <w:rFonts w:ascii="Arial" w:eastAsiaTheme="minorEastAsia" w:hAnsi="Arial" w:cs="Arial"/>
          <w:kern w:val="2"/>
          <w:sz w:val="22"/>
          <w:szCs w:val="22"/>
          <w:rPrChange w:id="1393" w:author="Guo, Shicheng" w:date="2019-08-12T12:41:00Z">
            <w:rPr>
              <w:rFonts w:ascii="Arial" w:eastAsiaTheme="minorEastAsia" w:hAnsi="Arial" w:cs="Arial"/>
              <w:kern w:val="2"/>
              <w:sz w:val="22"/>
              <w:szCs w:val="22"/>
            </w:rPr>
          </w:rPrChange>
        </w:rPr>
        <w:t xml:space="preserve"> and</w:t>
      </w:r>
      <w:bookmarkStart w:id="1394" w:name="OLE_LINK58"/>
      <w:bookmarkStart w:id="1395" w:name="OLE_LINK59"/>
      <w:r w:rsidR="00E87FD4" w:rsidRPr="00101454">
        <w:rPr>
          <w:rFonts w:ascii="Arial" w:eastAsiaTheme="minorEastAsia" w:hAnsi="Arial" w:cs="Arial"/>
          <w:kern w:val="2"/>
          <w:sz w:val="22"/>
          <w:szCs w:val="22"/>
          <w:rPrChange w:id="1396" w:author="Guo, Shicheng" w:date="2019-08-12T12:41:00Z">
            <w:rPr>
              <w:rFonts w:ascii="Arial" w:eastAsiaTheme="minorEastAsia" w:hAnsi="Arial" w:cs="Arial"/>
              <w:kern w:val="2"/>
              <w:sz w:val="22"/>
              <w:szCs w:val="22"/>
            </w:rPr>
          </w:rPrChange>
        </w:rPr>
        <w:t xml:space="preserve"> normal samples (</w:t>
      </w:r>
      <w:r w:rsidR="00E22AC1" w:rsidRPr="00101454">
        <w:rPr>
          <w:rFonts w:ascii="Arial" w:eastAsiaTheme="minorEastAsia" w:hAnsi="Arial" w:cs="Arial"/>
          <w:b/>
          <w:kern w:val="2"/>
          <w:sz w:val="22"/>
          <w:szCs w:val="22"/>
          <w:rPrChange w:id="1397" w:author="Guo, Shicheng" w:date="2019-08-12T12:41:00Z">
            <w:rPr>
              <w:rFonts w:ascii="Arial" w:eastAsiaTheme="minorEastAsia" w:hAnsi="Arial" w:cs="Arial"/>
              <w:b/>
              <w:color w:val="0070C0"/>
              <w:kern w:val="2"/>
              <w:sz w:val="22"/>
              <w:szCs w:val="22"/>
            </w:rPr>
          </w:rPrChange>
        </w:rPr>
        <w:t>Figure</w:t>
      </w:r>
      <w:bookmarkEnd w:id="1394"/>
      <w:bookmarkEnd w:id="1395"/>
      <w:r w:rsidR="00E22AC1" w:rsidRPr="00101454">
        <w:rPr>
          <w:rFonts w:ascii="Arial" w:eastAsiaTheme="minorEastAsia" w:hAnsi="Arial" w:cs="Arial"/>
          <w:b/>
          <w:kern w:val="2"/>
          <w:sz w:val="22"/>
          <w:szCs w:val="22"/>
          <w:rPrChange w:id="1398" w:author="Guo, Shicheng" w:date="2019-08-12T12:41:00Z">
            <w:rPr>
              <w:rFonts w:ascii="Arial" w:eastAsiaTheme="minorEastAsia" w:hAnsi="Arial" w:cs="Arial"/>
              <w:b/>
              <w:color w:val="0070C0"/>
              <w:kern w:val="2"/>
              <w:sz w:val="22"/>
              <w:szCs w:val="22"/>
            </w:rPr>
          </w:rPrChange>
        </w:rPr>
        <w:t xml:space="preserve"> </w:t>
      </w:r>
      <w:r w:rsidR="00290869" w:rsidRPr="00101454">
        <w:rPr>
          <w:rFonts w:ascii="Arial" w:eastAsiaTheme="minorEastAsia" w:hAnsi="Arial" w:cs="Arial"/>
          <w:b/>
          <w:kern w:val="2"/>
          <w:sz w:val="22"/>
          <w:szCs w:val="22"/>
          <w:rPrChange w:id="1399" w:author="Guo, Shicheng" w:date="2019-08-12T12:41:00Z">
            <w:rPr>
              <w:rFonts w:ascii="Arial" w:eastAsiaTheme="minorEastAsia" w:hAnsi="Arial" w:cs="Arial"/>
              <w:b/>
              <w:color w:val="0070C0"/>
              <w:kern w:val="2"/>
              <w:sz w:val="22"/>
              <w:szCs w:val="22"/>
            </w:rPr>
          </w:rPrChange>
        </w:rPr>
        <w:t>3</w:t>
      </w:r>
      <w:r w:rsidR="00F3398E" w:rsidRPr="00101454">
        <w:rPr>
          <w:rFonts w:ascii="Arial" w:eastAsiaTheme="minorEastAsia" w:hAnsi="Arial" w:cs="Arial"/>
          <w:b/>
          <w:kern w:val="2"/>
          <w:sz w:val="22"/>
          <w:szCs w:val="22"/>
          <w:rPrChange w:id="1400" w:author="Guo, Shicheng" w:date="2019-08-12T12:41:00Z">
            <w:rPr>
              <w:rFonts w:ascii="Arial" w:eastAsiaTheme="minorEastAsia" w:hAnsi="Arial" w:cs="Arial"/>
              <w:b/>
              <w:color w:val="0070C0"/>
              <w:kern w:val="2"/>
              <w:sz w:val="22"/>
              <w:szCs w:val="22"/>
            </w:rPr>
          </w:rPrChange>
        </w:rPr>
        <w:t>A</w:t>
      </w:r>
      <w:r w:rsidR="00E22AC1" w:rsidRPr="00101454">
        <w:rPr>
          <w:rFonts w:ascii="Arial" w:eastAsiaTheme="minorEastAsia" w:hAnsi="Arial" w:cs="Arial"/>
          <w:b/>
          <w:kern w:val="2"/>
          <w:sz w:val="22"/>
          <w:szCs w:val="22"/>
          <w:rPrChange w:id="1401" w:author="Guo, Shicheng" w:date="2019-08-12T12:41:00Z">
            <w:rPr>
              <w:rFonts w:ascii="Arial" w:eastAsiaTheme="minorEastAsia" w:hAnsi="Arial" w:cs="Arial"/>
              <w:b/>
              <w:color w:val="0070C0"/>
              <w:kern w:val="2"/>
              <w:sz w:val="22"/>
              <w:szCs w:val="22"/>
            </w:rPr>
          </w:rPrChange>
        </w:rPr>
        <w:t xml:space="preserve"> </w:t>
      </w:r>
      <w:r w:rsidR="00E22AC1" w:rsidRPr="00101454">
        <w:rPr>
          <w:rFonts w:ascii="Arial" w:eastAsiaTheme="minorEastAsia" w:hAnsi="Arial" w:cs="Arial"/>
          <w:kern w:val="2"/>
          <w:sz w:val="22"/>
          <w:szCs w:val="22"/>
          <w:rPrChange w:id="1402" w:author="Guo, Shicheng" w:date="2019-08-12T12:41:00Z">
            <w:rPr>
              <w:rFonts w:ascii="Arial" w:eastAsiaTheme="minorEastAsia" w:hAnsi="Arial" w:cs="Arial"/>
              <w:kern w:val="2"/>
              <w:sz w:val="22"/>
              <w:szCs w:val="22"/>
            </w:rPr>
          </w:rPrChange>
        </w:rPr>
        <w:t xml:space="preserve">and </w:t>
      </w:r>
      <w:r w:rsidR="00E22AC1" w:rsidRPr="00101454">
        <w:rPr>
          <w:rFonts w:ascii="Arial" w:eastAsiaTheme="minorEastAsia" w:hAnsi="Arial" w:cs="Arial"/>
          <w:b/>
          <w:kern w:val="2"/>
          <w:sz w:val="22"/>
          <w:szCs w:val="22"/>
          <w:rPrChange w:id="1403"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404" w:author="Guo, Shicheng" w:date="2019-08-12T12:41:00Z">
            <w:rPr>
              <w:rFonts w:ascii="Arial" w:eastAsiaTheme="minorEastAsia" w:hAnsi="Arial" w:cs="Arial"/>
              <w:b/>
              <w:color w:val="0070C0"/>
              <w:kern w:val="2"/>
              <w:sz w:val="22"/>
              <w:szCs w:val="22"/>
            </w:rPr>
          </w:rPrChange>
        </w:rPr>
        <w:t>3</w:t>
      </w:r>
      <w:r w:rsidR="00F3398E" w:rsidRPr="00101454">
        <w:rPr>
          <w:rFonts w:ascii="Arial" w:eastAsiaTheme="minorEastAsia" w:hAnsi="Arial" w:cs="Arial"/>
          <w:b/>
          <w:kern w:val="2"/>
          <w:sz w:val="22"/>
          <w:szCs w:val="22"/>
          <w:rPrChange w:id="1405" w:author="Guo, Shicheng" w:date="2019-08-12T12:41:00Z">
            <w:rPr>
              <w:rFonts w:ascii="Arial" w:eastAsiaTheme="minorEastAsia" w:hAnsi="Arial" w:cs="Arial"/>
              <w:b/>
              <w:color w:val="0070C0"/>
              <w:kern w:val="2"/>
              <w:sz w:val="22"/>
              <w:szCs w:val="22"/>
            </w:rPr>
          </w:rPrChange>
        </w:rPr>
        <w:t>B</w:t>
      </w:r>
      <w:r w:rsidR="00E22AC1" w:rsidRPr="00101454">
        <w:rPr>
          <w:rFonts w:ascii="Arial" w:eastAsiaTheme="minorEastAsia" w:hAnsi="Arial" w:cs="Arial"/>
          <w:kern w:val="2"/>
          <w:sz w:val="22"/>
          <w:szCs w:val="22"/>
          <w:rPrChange w:id="1406"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kern w:val="2"/>
          <w:sz w:val="22"/>
          <w:szCs w:val="22"/>
          <w:rPrChange w:id="1407" w:author="Guo, Shicheng" w:date="2019-08-12T12:41:00Z">
            <w:rPr>
              <w:rFonts w:ascii="Arial" w:eastAsiaTheme="minorEastAsia" w:hAnsi="Arial" w:cs="Arial"/>
              <w:kern w:val="2"/>
              <w:sz w:val="22"/>
              <w:szCs w:val="22"/>
            </w:rPr>
          </w:rPrChange>
        </w:rPr>
        <w:t xml:space="preserve">Meanwhile, </w:t>
      </w:r>
      <w:r w:rsidR="00E22AC1" w:rsidRPr="00101454">
        <w:rPr>
          <w:rFonts w:ascii="Arial" w:eastAsiaTheme="minorEastAsia" w:hAnsi="Arial" w:cs="Arial"/>
          <w:kern w:val="2"/>
          <w:sz w:val="22"/>
          <w:szCs w:val="22"/>
          <w:rPrChange w:id="1408" w:author="Guo, Shicheng" w:date="2019-08-12T12:41:00Z">
            <w:rPr>
              <w:rFonts w:ascii="Arial" w:eastAsiaTheme="minorEastAsia" w:hAnsi="Arial" w:cs="Arial"/>
              <w:kern w:val="2"/>
              <w:sz w:val="22"/>
              <w:szCs w:val="22"/>
            </w:rPr>
          </w:rPrChange>
        </w:rPr>
        <w:t xml:space="preserve">we conducted two </w:t>
      </w:r>
      <w:bookmarkStart w:id="1409" w:name="OLE_LINK36"/>
      <w:bookmarkStart w:id="1410" w:name="OLE_LINK37"/>
      <w:r w:rsidR="00E22AC1" w:rsidRPr="00101454">
        <w:rPr>
          <w:rFonts w:ascii="Arial" w:eastAsiaTheme="minorEastAsia" w:hAnsi="Arial" w:cs="Arial"/>
          <w:kern w:val="2"/>
          <w:sz w:val="22"/>
          <w:szCs w:val="22"/>
          <w:rPrChange w:id="1411" w:author="Guo, Shicheng" w:date="2019-08-12T12:41:00Z">
            <w:rPr>
              <w:rFonts w:ascii="Arial" w:eastAsiaTheme="minorEastAsia" w:hAnsi="Arial" w:cs="Arial"/>
              <w:kern w:val="2"/>
              <w:sz w:val="22"/>
              <w:szCs w:val="22"/>
            </w:rPr>
          </w:rPrChange>
        </w:rPr>
        <w:t>machine</w:t>
      </w:r>
      <w:bookmarkEnd w:id="1409"/>
      <w:bookmarkEnd w:id="1410"/>
      <w:r w:rsidR="00E22AC1" w:rsidRPr="00101454">
        <w:rPr>
          <w:rFonts w:ascii="Arial" w:eastAsiaTheme="minorEastAsia" w:hAnsi="Arial" w:cs="Arial"/>
          <w:kern w:val="2"/>
          <w:sz w:val="22"/>
          <w:szCs w:val="22"/>
          <w:rPrChange w:id="1412" w:author="Guo, Shicheng" w:date="2019-08-12T12:41:00Z">
            <w:rPr>
              <w:rFonts w:ascii="Arial" w:eastAsiaTheme="minorEastAsia" w:hAnsi="Arial" w:cs="Arial"/>
              <w:kern w:val="2"/>
              <w:sz w:val="22"/>
              <w:szCs w:val="22"/>
            </w:rPr>
          </w:rPrChange>
        </w:rPr>
        <w:t xml:space="preserve"> learning based predictions with DMSs identified in our dataset, and </w:t>
      </w:r>
      <w:r w:rsidRPr="00101454">
        <w:rPr>
          <w:rFonts w:ascii="Arial" w:eastAsiaTheme="minorEastAsia" w:hAnsi="Arial" w:cs="Arial"/>
          <w:kern w:val="2"/>
          <w:sz w:val="22"/>
          <w:szCs w:val="22"/>
          <w:rPrChange w:id="1413" w:author="Guo, Shicheng" w:date="2019-08-12T12:41:00Z">
            <w:rPr>
              <w:rFonts w:ascii="Arial" w:eastAsiaTheme="minorEastAsia" w:hAnsi="Arial" w:cs="Arial"/>
              <w:kern w:val="2"/>
              <w:sz w:val="22"/>
              <w:szCs w:val="22"/>
            </w:rPr>
          </w:rPrChange>
        </w:rPr>
        <w:t xml:space="preserve">we observed </w:t>
      </w:r>
      <w:bookmarkStart w:id="1414" w:name="OLE_LINK50"/>
      <w:bookmarkStart w:id="1415" w:name="OLE_LINK38"/>
      <w:bookmarkStart w:id="1416" w:name="OLE_LINK39"/>
      <w:r w:rsidRPr="00101454">
        <w:rPr>
          <w:rFonts w:ascii="Arial" w:eastAsiaTheme="minorEastAsia" w:hAnsi="Arial" w:cs="Arial"/>
          <w:kern w:val="2"/>
          <w:sz w:val="22"/>
          <w:szCs w:val="22"/>
          <w:rPrChange w:id="1417" w:author="Guo, Shicheng" w:date="2019-08-12T12:41:00Z">
            <w:rPr>
              <w:rFonts w:ascii="Arial" w:eastAsiaTheme="minorEastAsia" w:hAnsi="Arial" w:cs="Arial"/>
              <w:kern w:val="2"/>
              <w:sz w:val="22"/>
              <w:szCs w:val="22"/>
            </w:rPr>
          </w:rPrChange>
        </w:rPr>
        <w:t>hyper-methylated sites</w:t>
      </w:r>
      <w:bookmarkEnd w:id="1414"/>
      <w:r w:rsidRPr="00101454">
        <w:rPr>
          <w:rFonts w:ascii="Arial" w:eastAsiaTheme="minorEastAsia" w:hAnsi="Arial" w:cs="Arial"/>
          <w:kern w:val="2"/>
          <w:sz w:val="22"/>
          <w:szCs w:val="22"/>
          <w:rPrChange w:id="1418" w:author="Guo, Shicheng" w:date="2019-08-12T12:41:00Z">
            <w:rPr>
              <w:rFonts w:ascii="Arial" w:eastAsiaTheme="minorEastAsia" w:hAnsi="Arial" w:cs="Arial"/>
              <w:kern w:val="2"/>
              <w:sz w:val="22"/>
              <w:szCs w:val="22"/>
            </w:rPr>
          </w:rPrChange>
        </w:rPr>
        <w:t xml:space="preserve"> can provid</w:t>
      </w:r>
      <w:r w:rsidR="00EF2CED" w:rsidRPr="00101454">
        <w:rPr>
          <w:rFonts w:ascii="Arial" w:eastAsiaTheme="minorEastAsia" w:hAnsi="Arial" w:cs="Arial"/>
          <w:kern w:val="2"/>
          <w:sz w:val="22"/>
          <w:szCs w:val="22"/>
          <w:rPrChange w:id="1419" w:author="Guo, Shicheng" w:date="2019-08-12T12:41:00Z">
            <w:rPr>
              <w:rFonts w:ascii="Arial" w:eastAsiaTheme="minorEastAsia" w:hAnsi="Arial" w:cs="Arial"/>
              <w:kern w:val="2"/>
              <w:sz w:val="22"/>
              <w:szCs w:val="22"/>
            </w:rPr>
          </w:rPrChange>
        </w:rPr>
        <w:t>e</w:t>
      </w:r>
      <w:r w:rsidRPr="00101454">
        <w:rPr>
          <w:rFonts w:ascii="Arial" w:eastAsiaTheme="minorEastAsia" w:hAnsi="Arial" w:cs="Arial"/>
          <w:kern w:val="2"/>
          <w:sz w:val="22"/>
          <w:szCs w:val="22"/>
          <w:rPrChange w:id="1420" w:author="Guo, Shicheng" w:date="2019-08-12T12:41:00Z">
            <w:rPr>
              <w:rFonts w:ascii="Arial" w:eastAsiaTheme="minorEastAsia" w:hAnsi="Arial" w:cs="Arial"/>
              <w:kern w:val="2"/>
              <w:sz w:val="22"/>
              <w:szCs w:val="22"/>
            </w:rPr>
          </w:rPrChange>
        </w:rPr>
        <w:t xml:space="preserve"> better distinguish</w:t>
      </w:r>
      <w:bookmarkEnd w:id="1415"/>
      <w:bookmarkEnd w:id="1416"/>
      <w:r w:rsidRPr="00101454">
        <w:rPr>
          <w:rFonts w:ascii="Arial" w:eastAsiaTheme="minorEastAsia" w:hAnsi="Arial" w:cs="Arial"/>
          <w:kern w:val="2"/>
          <w:sz w:val="22"/>
          <w:szCs w:val="22"/>
          <w:rPrChange w:id="1421" w:author="Guo, Shicheng" w:date="2019-08-12T12:41:00Z">
            <w:rPr>
              <w:rFonts w:ascii="Arial" w:eastAsiaTheme="minorEastAsia" w:hAnsi="Arial" w:cs="Arial"/>
              <w:kern w:val="2"/>
              <w:sz w:val="22"/>
              <w:szCs w:val="22"/>
            </w:rPr>
          </w:rPrChange>
        </w:rPr>
        <w:t xml:space="preserve"> between normal samples and the disease samples in</w:t>
      </w:r>
      <w:bookmarkStart w:id="1422" w:name="OLE_LINK75"/>
      <w:bookmarkStart w:id="1423" w:name="OLE_LINK76"/>
      <w:r w:rsidRPr="00101454">
        <w:rPr>
          <w:rFonts w:ascii="Arial" w:eastAsiaTheme="minorEastAsia" w:hAnsi="Arial" w:cs="Arial"/>
          <w:kern w:val="2"/>
          <w:sz w:val="22"/>
          <w:szCs w:val="22"/>
          <w:rPrChange w:id="1424" w:author="Guo, Shicheng" w:date="2019-08-12T12:41:00Z">
            <w:rPr>
              <w:rFonts w:ascii="Arial" w:eastAsiaTheme="minorEastAsia" w:hAnsi="Arial" w:cs="Arial"/>
              <w:kern w:val="2"/>
              <w:sz w:val="22"/>
              <w:szCs w:val="22"/>
            </w:rPr>
          </w:rPrChange>
        </w:rPr>
        <w:t xml:space="preserve"> prediction of random forest and neural network</w:t>
      </w:r>
      <w:bookmarkEnd w:id="1422"/>
      <w:bookmarkEnd w:id="1423"/>
      <w:r w:rsidRPr="00101454">
        <w:rPr>
          <w:rFonts w:ascii="Arial" w:eastAsiaTheme="minorEastAsia" w:hAnsi="Arial" w:cs="Arial"/>
          <w:kern w:val="2"/>
          <w:sz w:val="22"/>
          <w:szCs w:val="22"/>
          <w:rPrChange w:id="1425" w:author="Guo, Shicheng" w:date="2019-08-12T12:41:00Z">
            <w:rPr>
              <w:rFonts w:ascii="Arial" w:eastAsiaTheme="minorEastAsia" w:hAnsi="Arial" w:cs="Arial"/>
              <w:kern w:val="2"/>
              <w:sz w:val="22"/>
              <w:szCs w:val="22"/>
            </w:rPr>
          </w:rPrChange>
        </w:rPr>
        <w:t xml:space="preserve"> (</w:t>
      </w:r>
      <w:bookmarkStart w:id="1426" w:name="OLE_LINK153"/>
      <w:bookmarkStart w:id="1427" w:name="OLE_LINK154"/>
      <w:r w:rsidRPr="00101454">
        <w:rPr>
          <w:rFonts w:ascii="Arial" w:eastAsiaTheme="minorEastAsia" w:hAnsi="Arial" w:cs="Arial"/>
          <w:b/>
          <w:kern w:val="2"/>
          <w:sz w:val="22"/>
          <w:szCs w:val="22"/>
          <w:rPrChange w:id="1428" w:author="Guo, Shicheng" w:date="2019-08-12T12:41:00Z">
            <w:rPr>
              <w:rFonts w:ascii="Arial" w:eastAsiaTheme="minorEastAsia" w:hAnsi="Arial" w:cs="Arial"/>
              <w:b/>
              <w:color w:val="0070C0"/>
              <w:kern w:val="2"/>
              <w:sz w:val="22"/>
              <w:szCs w:val="22"/>
            </w:rPr>
          </w:rPrChange>
        </w:rPr>
        <w:t xml:space="preserve">Table </w:t>
      </w:r>
      <w:r w:rsidR="00F86AD5" w:rsidRPr="00101454">
        <w:rPr>
          <w:rFonts w:ascii="Arial" w:eastAsiaTheme="minorEastAsia" w:hAnsi="Arial" w:cs="Arial"/>
          <w:b/>
          <w:kern w:val="2"/>
          <w:sz w:val="22"/>
          <w:szCs w:val="22"/>
          <w:rPrChange w:id="1429" w:author="Guo, Shicheng" w:date="2019-08-12T12:41:00Z">
            <w:rPr>
              <w:rFonts w:ascii="Arial" w:eastAsiaTheme="minorEastAsia" w:hAnsi="Arial" w:cs="Arial"/>
              <w:b/>
              <w:color w:val="0070C0"/>
              <w:kern w:val="2"/>
              <w:sz w:val="22"/>
              <w:szCs w:val="22"/>
            </w:rPr>
          </w:rPrChange>
        </w:rPr>
        <w:t>1</w:t>
      </w:r>
      <w:bookmarkEnd w:id="1426"/>
      <w:bookmarkEnd w:id="1427"/>
      <w:r w:rsidRPr="00101454">
        <w:rPr>
          <w:rFonts w:ascii="Arial" w:eastAsiaTheme="minorEastAsia" w:hAnsi="Arial" w:cs="Arial"/>
          <w:kern w:val="2"/>
          <w:sz w:val="22"/>
          <w:szCs w:val="22"/>
          <w:rPrChange w:id="1430" w:author="Guo, Shicheng" w:date="2019-08-12T12:41:00Z">
            <w:rPr>
              <w:rFonts w:ascii="Arial" w:eastAsiaTheme="minorEastAsia" w:hAnsi="Arial" w:cs="Arial"/>
              <w:kern w:val="2"/>
              <w:sz w:val="22"/>
              <w:szCs w:val="22"/>
            </w:rPr>
          </w:rPrChange>
        </w:rPr>
        <w:t xml:space="preserve">). We found, </w:t>
      </w:r>
      <w:bookmarkStart w:id="1431" w:name="OLE_LINK51"/>
      <w:r w:rsidRPr="00101454">
        <w:rPr>
          <w:rFonts w:ascii="Arial" w:eastAsiaTheme="minorEastAsia" w:hAnsi="Arial" w:cs="Arial"/>
          <w:kern w:val="2"/>
          <w:sz w:val="22"/>
          <w:szCs w:val="22"/>
          <w:rPrChange w:id="1432" w:author="Guo, Shicheng" w:date="2019-08-12T12:41:00Z">
            <w:rPr>
              <w:rFonts w:ascii="Arial" w:eastAsiaTheme="minorEastAsia" w:hAnsi="Arial" w:cs="Arial"/>
              <w:kern w:val="2"/>
              <w:sz w:val="22"/>
              <w:szCs w:val="22"/>
            </w:rPr>
          </w:rPrChange>
        </w:rPr>
        <w:t xml:space="preserve">for hyper-methylated sites </w:t>
      </w:r>
      <w:bookmarkEnd w:id="1431"/>
      <w:r w:rsidRPr="00101454">
        <w:rPr>
          <w:rFonts w:ascii="Arial" w:eastAsiaTheme="minorEastAsia" w:hAnsi="Arial" w:cs="Arial"/>
          <w:kern w:val="2"/>
          <w:sz w:val="22"/>
          <w:szCs w:val="22"/>
          <w:rPrChange w:id="1433" w:author="Guo, Shicheng" w:date="2019-08-12T12:41:00Z">
            <w:rPr>
              <w:rFonts w:ascii="Arial" w:eastAsiaTheme="minorEastAsia" w:hAnsi="Arial" w:cs="Arial"/>
              <w:kern w:val="2"/>
              <w:sz w:val="22"/>
              <w:szCs w:val="22"/>
            </w:rPr>
          </w:rPrChange>
        </w:rPr>
        <w:t>the area under the curve (AUC) of receiver operating characteristic (ROC) curve are 0.</w:t>
      </w:r>
      <w:r w:rsidR="0024399B" w:rsidRPr="00101454">
        <w:rPr>
          <w:rFonts w:ascii="Arial" w:eastAsiaTheme="minorEastAsia" w:hAnsi="Arial" w:cs="Arial"/>
          <w:kern w:val="2"/>
          <w:sz w:val="22"/>
          <w:szCs w:val="22"/>
          <w:rPrChange w:id="1434" w:author="Guo, Shicheng" w:date="2019-08-12T12:41:00Z">
            <w:rPr>
              <w:rFonts w:ascii="Arial" w:eastAsiaTheme="minorEastAsia" w:hAnsi="Arial" w:cs="Arial"/>
              <w:kern w:val="2"/>
              <w:sz w:val="22"/>
              <w:szCs w:val="22"/>
            </w:rPr>
          </w:rPrChange>
        </w:rPr>
        <w:t xml:space="preserve">91 </w:t>
      </w:r>
      <w:r w:rsidRPr="00101454">
        <w:rPr>
          <w:rFonts w:ascii="Arial" w:eastAsiaTheme="minorEastAsia" w:hAnsi="Arial" w:cs="Arial"/>
          <w:kern w:val="2"/>
          <w:sz w:val="22"/>
          <w:szCs w:val="22"/>
          <w:rPrChange w:id="1435" w:author="Guo, Shicheng" w:date="2019-08-12T12:41:00Z">
            <w:rPr>
              <w:rFonts w:ascii="Arial" w:eastAsiaTheme="minorEastAsia" w:hAnsi="Arial" w:cs="Arial"/>
              <w:kern w:val="2"/>
              <w:sz w:val="22"/>
              <w:szCs w:val="22"/>
            </w:rPr>
          </w:rPrChange>
        </w:rPr>
        <w:t>and 0.</w:t>
      </w:r>
      <w:r w:rsidR="0024399B" w:rsidRPr="00101454">
        <w:rPr>
          <w:rFonts w:ascii="Arial" w:eastAsiaTheme="minorEastAsia" w:hAnsi="Arial" w:cs="Arial"/>
          <w:kern w:val="2"/>
          <w:sz w:val="22"/>
          <w:szCs w:val="22"/>
          <w:rPrChange w:id="1436" w:author="Guo, Shicheng" w:date="2019-08-12T12:41:00Z">
            <w:rPr>
              <w:rFonts w:ascii="Arial" w:eastAsiaTheme="minorEastAsia" w:hAnsi="Arial" w:cs="Arial"/>
              <w:kern w:val="2"/>
              <w:sz w:val="22"/>
              <w:szCs w:val="22"/>
            </w:rPr>
          </w:rPrChange>
        </w:rPr>
        <w:t>85</w:t>
      </w:r>
      <w:r w:rsidRPr="00101454">
        <w:rPr>
          <w:rFonts w:ascii="Arial" w:eastAsiaTheme="minorEastAsia" w:hAnsi="Arial" w:cs="Arial"/>
          <w:kern w:val="2"/>
          <w:sz w:val="22"/>
          <w:szCs w:val="22"/>
          <w:rPrChange w:id="1437"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sz w:val="22"/>
          <w:szCs w:val="22"/>
          <w:rPrChange w:id="1438" w:author="Guo, Shicheng" w:date="2019-08-12T12:41:00Z">
            <w:rPr>
              <w:rFonts w:ascii="Arial" w:eastAsiaTheme="minorEastAsia" w:hAnsi="Arial" w:cs="Arial"/>
              <w:sz w:val="22"/>
              <w:szCs w:val="22"/>
            </w:rPr>
          </w:rPrChange>
        </w:rPr>
        <w:t xml:space="preserve">respectively. </w:t>
      </w:r>
      <w:r w:rsidRPr="00101454">
        <w:rPr>
          <w:rFonts w:ascii="Arial" w:eastAsiaTheme="minorEastAsia" w:hAnsi="Arial" w:cs="Arial"/>
          <w:kern w:val="2"/>
          <w:sz w:val="22"/>
          <w:szCs w:val="22"/>
          <w:rPrChange w:id="1439" w:author="Guo, Shicheng" w:date="2019-08-12T12:41:00Z">
            <w:rPr>
              <w:rFonts w:ascii="Arial" w:eastAsiaTheme="minorEastAsia" w:hAnsi="Arial" w:cs="Arial"/>
              <w:kern w:val="2"/>
              <w:sz w:val="22"/>
              <w:szCs w:val="22"/>
            </w:rPr>
          </w:rPrChange>
        </w:rPr>
        <w:t xml:space="preserve">For </w:t>
      </w:r>
      <w:r w:rsidRPr="00101454">
        <w:rPr>
          <w:rFonts w:ascii="Arial" w:eastAsiaTheme="minorEastAsia" w:hAnsi="Arial" w:cs="Arial"/>
          <w:sz w:val="22"/>
          <w:szCs w:val="22"/>
          <w:rPrChange w:id="1440" w:author="Guo, Shicheng" w:date="2019-08-12T12:41:00Z">
            <w:rPr>
              <w:rFonts w:ascii="Arial" w:eastAsiaTheme="minorEastAsia" w:hAnsi="Arial" w:cs="Arial"/>
              <w:sz w:val="22"/>
              <w:szCs w:val="22"/>
            </w:rPr>
          </w:rPrChange>
        </w:rPr>
        <w:t>hypo-methylated sites, AUC of ROC curve just are 0.</w:t>
      </w:r>
      <w:r w:rsidR="0024399B" w:rsidRPr="00101454">
        <w:rPr>
          <w:rFonts w:ascii="Arial" w:eastAsiaTheme="minorEastAsia" w:hAnsi="Arial" w:cs="Arial"/>
          <w:sz w:val="22"/>
          <w:szCs w:val="22"/>
          <w:rPrChange w:id="1441" w:author="Guo, Shicheng" w:date="2019-08-12T12:41:00Z">
            <w:rPr>
              <w:rFonts w:ascii="Arial" w:eastAsiaTheme="minorEastAsia" w:hAnsi="Arial" w:cs="Arial"/>
              <w:sz w:val="22"/>
              <w:szCs w:val="22"/>
            </w:rPr>
          </w:rPrChange>
        </w:rPr>
        <w:t>7</w:t>
      </w:r>
      <w:r w:rsidR="00D5179C" w:rsidRPr="00101454">
        <w:rPr>
          <w:rFonts w:ascii="Arial" w:eastAsiaTheme="minorEastAsia" w:hAnsi="Arial" w:cs="Arial"/>
          <w:sz w:val="22"/>
          <w:szCs w:val="22"/>
          <w:rPrChange w:id="1442" w:author="Guo, Shicheng" w:date="2019-08-12T12:41:00Z">
            <w:rPr>
              <w:rFonts w:ascii="Arial" w:eastAsiaTheme="minorEastAsia" w:hAnsi="Arial" w:cs="Arial"/>
              <w:sz w:val="22"/>
              <w:szCs w:val="22"/>
            </w:rPr>
          </w:rPrChange>
        </w:rPr>
        <w:t>2</w:t>
      </w:r>
      <w:r w:rsidR="0024399B" w:rsidRPr="00101454">
        <w:rPr>
          <w:rFonts w:ascii="Arial" w:eastAsiaTheme="minorEastAsia" w:hAnsi="Arial" w:cs="Arial"/>
          <w:sz w:val="22"/>
          <w:szCs w:val="22"/>
          <w:rPrChange w:id="1443" w:author="Guo, Shicheng" w:date="2019-08-12T12:41:00Z">
            <w:rPr>
              <w:rFonts w:ascii="Arial" w:eastAsiaTheme="minorEastAsia" w:hAnsi="Arial" w:cs="Arial"/>
              <w:sz w:val="22"/>
              <w:szCs w:val="22"/>
            </w:rPr>
          </w:rPrChange>
        </w:rPr>
        <w:t xml:space="preserve"> </w:t>
      </w:r>
      <w:r w:rsidRPr="00101454">
        <w:rPr>
          <w:rFonts w:ascii="Arial" w:eastAsiaTheme="minorEastAsia" w:hAnsi="Arial" w:cs="Arial"/>
          <w:sz w:val="22"/>
          <w:szCs w:val="22"/>
          <w:rPrChange w:id="1444" w:author="Guo, Shicheng" w:date="2019-08-12T12:41:00Z">
            <w:rPr>
              <w:rFonts w:ascii="Arial" w:eastAsiaTheme="minorEastAsia" w:hAnsi="Arial" w:cs="Arial"/>
              <w:sz w:val="22"/>
              <w:szCs w:val="22"/>
            </w:rPr>
          </w:rPrChange>
        </w:rPr>
        <w:t>and 0.</w:t>
      </w:r>
      <w:r w:rsidR="0024399B" w:rsidRPr="00101454">
        <w:rPr>
          <w:rFonts w:ascii="Arial" w:eastAsiaTheme="minorEastAsia" w:hAnsi="Arial" w:cs="Arial"/>
          <w:sz w:val="22"/>
          <w:szCs w:val="22"/>
          <w:rPrChange w:id="1445" w:author="Guo, Shicheng" w:date="2019-08-12T12:41:00Z">
            <w:rPr>
              <w:rFonts w:ascii="Arial" w:eastAsiaTheme="minorEastAsia" w:hAnsi="Arial" w:cs="Arial"/>
              <w:sz w:val="22"/>
              <w:szCs w:val="22"/>
            </w:rPr>
          </w:rPrChange>
        </w:rPr>
        <w:t>76</w:t>
      </w:r>
      <w:r w:rsidRPr="00101454">
        <w:rPr>
          <w:rFonts w:ascii="Arial" w:eastAsiaTheme="minorEastAsia" w:hAnsi="Arial" w:cs="Arial"/>
          <w:sz w:val="22"/>
          <w:szCs w:val="22"/>
          <w:rPrChange w:id="1446" w:author="Guo, Shicheng" w:date="2019-08-12T12:41:00Z">
            <w:rPr>
              <w:rFonts w:ascii="Arial" w:eastAsiaTheme="minorEastAsia" w:hAnsi="Arial" w:cs="Arial"/>
              <w:sz w:val="22"/>
              <w:szCs w:val="22"/>
            </w:rPr>
          </w:rPrChange>
        </w:rPr>
        <w:t>,</w:t>
      </w:r>
      <w:r w:rsidRPr="00101454">
        <w:rPr>
          <w:rFonts w:ascii="Arial" w:eastAsiaTheme="minorEastAsia" w:hAnsi="Arial" w:cs="Arial"/>
          <w:kern w:val="2"/>
          <w:sz w:val="22"/>
          <w:szCs w:val="22"/>
          <w:rPrChange w:id="1447" w:author="Guo, Shicheng" w:date="2019-08-12T12:41:00Z">
            <w:rPr>
              <w:rFonts w:ascii="Arial" w:eastAsiaTheme="minorEastAsia" w:hAnsi="Arial" w:cs="Arial"/>
              <w:kern w:val="2"/>
              <w:sz w:val="22"/>
              <w:szCs w:val="22"/>
            </w:rPr>
          </w:rPrChange>
        </w:rPr>
        <w:t xml:space="preserve"> respectively (</w:t>
      </w:r>
      <w:r w:rsidRPr="00101454">
        <w:rPr>
          <w:rFonts w:ascii="Arial" w:eastAsiaTheme="minorEastAsia" w:hAnsi="Arial" w:cs="Arial"/>
          <w:b/>
          <w:kern w:val="2"/>
          <w:sz w:val="22"/>
          <w:szCs w:val="22"/>
          <w:rPrChange w:id="1448"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449" w:author="Guo, Shicheng" w:date="2019-08-12T12:41:00Z">
            <w:rPr>
              <w:rFonts w:ascii="Arial" w:eastAsiaTheme="minorEastAsia" w:hAnsi="Arial" w:cs="Arial"/>
              <w:b/>
              <w:color w:val="0070C0"/>
              <w:kern w:val="2"/>
              <w:sz w:val="22"/>
              <w:szCs w:val="22"/>
            </w:rPr>
          </w:rPrChange>
        </w:rPr>
        <w:t>3</w:t>
      </w:r>
      <w:r w:rsidR="00F3398E" w:rsidRPr="00101454">
        <w:rPr>
          <w:rFonts w:ascii="Arial" w:eastAsiaTheme="minorEastAsia" w:hAnsi="Arial" w:cs="Arial"/>
          <w:b/>
          <w:kern w:val="2"/>
          <w:sz w:val="22"/>
          <w:szCs w:val="22"/>
          <w:rPrChange w:id="1450" w:author="Guo, Shicheng" w:date="2019-08-12T12:41:00Z">
            <w:rPr>
              <w:rFonts w:ascii="Arial" w:eastAsiaTheme="minorEastAsia" w:hAnsi="Arial" w:cs="Arial"/>
              <w:b/>
              <w:color w:val="0070C0"/>
              <w:kern w:val="2"/>
              <w:sz w:val="22"/>
              <w:szCs w:val="22"/>
            </w:rPr>
          </w:rPrChange>
        </w:rPr>
        <w:t>C</w:t>
      </w:r>
      <w:r w:rsidRPr="00101454">
        <w:rPr>
          <w:rFonts w:ascii="Arial" w:eastAsiaTheme="minorEastAsia" w:hAnsi="Arial" w:cs="Arial"/>
          <w:kern w:val="2"/>
          <w:sz w:val="22"/>
          <w:szCs w:val="22"/>
          <w:rPrChange w:id="1451" w:author="Guo, Shicheng" w:date="2019-08-12T12:41:00Z">
            <w:rPr>
              <w:rFonts w:ascii="Arial" w:eastAsiaTheme="minorEastAsia" w:hAnsi="Arial" w:cs="Arial"/>
              <w:color w:val="0070C0"/>
              <w:kern w:val="2"/>
              <w:sz w:val="22"/>
              <w:szCs w:val="22"/>
            </w:rPr>
          </w:rPrChange>
        </w:rPr>
        <w:t xml:space="preserve"> </w:t>
      </w:r>
      <w:r w:rsidRPr="00101454">
        <w:rPr>
          <w:rFonts w:ascii="Arial" w:eastAsiaTheme="minorEastAsia" w:hAnsi="Arial" w:cs="Arial"/>
          <w:kern w:val="2"/>
          <w:sz w:val="22"/>
          <w:szCs w:val="22"/>
          <w:rPrChange w:id="1452" w:author="Guo, Shicheng" w:date="2019-08-12T12:41:00Z">
            <w:rPr>
              <w:rFonts w:ascii="Arial" w:eastAsiaTheme="minorEastAsia" w:hAnsi="Arial" w:cs="Arial"/>
              <w:kern w:val="2"/>
              <w:sz w:val="22"/>
              <w:szCs w:val="22"/>
            </w:rPr>
          </w:rPrChange>
        </w:rPr>
        <w:t xml:space="preserve">and </w:t>
      </w:r>
      <w:r w:rsidRPr="00101454">
        <w:rPr>
          <w:rFonts w:ascii="Arial" w:eastAsiaTheme="minorEastAsia" w:hAnsi="Arial" w:cs="Arial"/>
          <w:b/>
          <w:kern w:val="2"/>
          <w:sz w:val="22"/>
          <w:szCs w:val="22"/>
          <w:rPrChange w:id="1453"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454" w:author="Guo, Shicheng" w:date="2019-08-12T12:41:00Z">
            <w:rPr>
              <w:rFonts w:ascii="Arial" w:eastAsiaTheme="minorEastAsia" w:hAnsi="Arial" w:cs="Arial"/>
              <w:b/>
              <w:color w:val="0070C0"/>
              <w:kern w:val="2"/>
              <w:sz w:val="22"/>
              <w:szCs w:val="22"/>
            </w:rPr>
          </w:rPrChange>
        </w:rPr>
        <w:t>3</w:t>
      </w:r>
      <w:r w:rsidR="00F3398E" w:rsidRPr="00101454">
        <w:rPr>
          <w:rFonts w:ascii="Arial" w:eastAsiaTheme="minorEastAsia" w:hAnsi="Arial" w:cs="Arial"/>
          <w:b/>
          <w:kern w:val="2"/>
          <w:sz w:val="22"/>
          <w:szCs w:val="22"/>
          <w:rPrChange w:id="1455" w:author="Guo, Shicheng" w:date="2019-08-12T12:41:00Z">
            <w:rPr>
              <w:rFonts w:ascii="Arial" w:eastAsiaTheme="minorEastAsia" w:hAnsi="Arial" w:cs="Arial"/>
              <w:b/>
              <w:color w:val="0070C0"/>
              <w:kern w:val="2"/>
              <w:sz w:val="22"/>
              <w:szCs w:val="22"/>
            </w:rPr>
          </w:rPrChange>
        </w:rPr>
        <w:t>D</w:t>
      </w:r>
      <w:r w:rsidRPr="00101454">
        <w:rPr>
          <w:rFonts w:ascii="Arial" w:eastAsiaTheme="minorEastAsia" w:hAnsi="Arial" w:cs="Arial"/>
          <w:kern w:val="2"/>
          <w:sz w:val="22"/>
          <w:szCs w:val="22"/>
          <w:rPrChange w:id="1456" w:author="Guo, Shicheng" w:date="2019-08-12T12:41:00Z">
            <w:rPr>
              <w:rFonts w:ascii="Arial" w:eastAsiaTheme="minorEastAsia" w:hAnsi="Arial" w:cs="Arial"/>
              <w:kern w:val="2"/>
              <w:sz w:val="22"/>
              <w:szCs w:val="22"/>
            </w:rPr>
          </w:rPrChange>
        </w:rPr>
        <w:t xml:space="preserve">). Unsupervised tSNE cluster analysis </w:t>
      </w:r>
      <w:bookmarkStart w:id="1457" w:name="OLE_LINK54"/>
      <w:bookmarkStart w:id="1458" w:name="OLE_LINK55"/>
      <w:r w:rsidRPr="00101454">
        <w:rPr>
          <w:rFonts w:ascii="Arial" w:eastAsiaTheme="minorEastAsia" w:hAnsi="Arial" w:cs="Arial"/>
          <w:kern w:val="2"/>
          <w:sz w:val="22"/>
          <w:szCs w:val="22"/>
          <w:rPrChange w:id="1459" w:author="Guo, Shicheng" w:date="2019-08-12T12:41:00Z">
            <w:rPr>
              <w:rFonts w:ascii="Arial" w:eastAsiaTheme="minorEastAsia" w:hAnsi="Arial" w:cs="Arial"/>
              <w:kern w:val="2"/>
              <w:sz w:val="22"/>
              <w:szCs w:val="22"/>
            </w:rPr>
          </w:rPrChange>
        </w:rPr>
        <w:t>visually</w:t>
      </w:r>
      <w:bookmarkStart w:id="1460" w:name="OLE_LINK40"/>
      <w:bookmarkStart w:id="1461" w:name="OLE_LINK41"/>
      <w:bookmarkEnd w:id="1457"/>
      <w:bookmarkEnd w:id="1458"/>
      <w:r w:rsidRPr="00101454">
        <w:rPr>
          <w:rFonts w:ascii="Arial" w:eastAsiaTheme="minorEastAsia" w:hAnsi="Arial" w:cs="Arial"/>
          <w:kern w:val="2"/>
          <w:sz w:val="22"/>
          <w:szCs w:val="22"/>
          <w:rPrChange w:id="1462" w:author="Guo, Shicheng" w:date="2019-08-12T12:41:00Z">
            <w:rPr>
              <w:rFonts w:ascii="Arial" w:eastAsiaTheme="minorEastAsia" w:hAnsi="Arial" w:cs="Arial"/>
              <w:kern w:val="2"/>
              <w:sz w:val="22"/>
              <w:szCs w:val="22"/>
            </w:rPr>
          </w:rPrChange>
        </w:rPr>
        <w:t xml:space="preserve"> </w:t>
      </w:r>
      <w:bookmarkStart w:id="1463" w:name="OLE_LINK52"/>
      <w:bookmarkStart w:id="1464" w:name="OLE_LINK53"/>
      <w:r w:rsidRPr="00101454">
        <w:rPr>
          <w:rFonts w:ascii="Arial" w:eastAsiaTheme="minorEastAsia" w:hAnsi="Arial" w:cs="Arial"/>
          <w:kern w:val="2"/>
          <w:sz w:val="22"/>
          <w:szCs w:val="22"/>
          <w:rPrChange w:id="1465" w:author="Guo, Shicheng" w:date="2019-08-12T12:41:00Z">
            <w:rPr>
              <w:rFonts w:ascii="Arial" w:eastAsiaTheme="minorEastAsia" w:hAnsi="Arial" w:cs="Arial"/>
              <w:kern w:val="2"/>
              <w:sz w:val="22"/>
              <w:szCs w:val="22"/>
            </w:rPr>
          </w:rPrChange>
        </w:rPr>
        <w:t>show the same result (</w:t>
      </w:r>
      <w:bookmarkStart w:id="1466" w:name="OLE_LINK56"/>
      <w:bookmarkStart w:id="1467" w:name="OLE_LINK57"/>
      <w:r w:rsidRPr="00101454">
        <w:rPr>
          <w:rFonts w:ascii="Arial" w:eastAsiaTheme="minorEastAsia" w:hAnsi="Arial" w:cs="Arial"/>
          <w:b/>
          <w:kern w:val="2"/>
          <w:sz w:val="22"/>
          <w:szCs w:val="22"/>
          <w:rPrChange w:id="1468"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469" w:author="Guo, Shicheng" w:date="2019-08-12T12:41:00Z">
            <w:rPr>
              <w:rFonts w:ascii="Arial" w:eastAsiaTheme="minorEastAsia" w:hAnsi="Arial" w:cs="Arial"/>
              <w:b/>
              <w:color w:val="0070C0"/>
              <w:kern w:val="2"/>
              <w:sz w:val="22"/>
              <w:szCs w:val="22"/>
            </w:rPr>
          </w:rPrChange>
        </w:rPr>
        <w:t>3</w:t>
      </w:r>
      <w:bookmarkEnd w:id="1466"/>
      <w:bookmarkEnd w:id="1467"/>
      <w:r w:rsidR="00F3398E" w:rsidRPr="00101454">
        <w:rPr>
          <w:rFonts w:ascii="Arial" w:eastAsiaTheme="minorEastAsia" w:hAnsi="Arial" w:cs="Arial"/>
          <w:b/>
          <w:kern w:val="2"/>
          <w:sz w:val="22"/>
          <w:szCs w:val="22"/>
          <w:rPrChange w:id="1470" w:author="Guo, Shicheng" w:date="2019-08-12T12:41:00Z">
            <w:rPr>
              <w:rFonts w:ascii="Arial" w:eastAsiaTheme="minorEastAsia" w:hAnsi="Arial" w:cs="Arial"/>
              <w:b/>
              <w:color w:val="0070C0"/>
              <w:kern w:val="2"/>
              <w:sz w:val="22"/>
              <w:szCs w:val="22"/>
            </w:rPr>
          </w:rPrChange>
        </w:rPr>
        <w:t>E</w:t>
      </w:r>
      <w:r w:rsidRPr="00101454">
        <w:rPr>
          <w:rFonts w:ascii="Arial" w:eastAsiaTheme="minorEastAsia" w:hAnsi="Arial" w:cs="Arial"/>
          <w:kern w:val="2"/>
          <w:sz w:val="22"/>
          <w:szCs w:val="22"/>
          <w:rPrChange w:id="1471" w:author="Guo, Shicheng" w:date="2019-08-12T12:41:00Z">
            <w:rPr>
              <w:rFonts w:ascii="Arial" w:eastAsiaTheme="minorEastAsia" w:hAnsi="Arial" w:cs="Arial"/>
              <w:color w:val="0070C0"/>
              <w:kern w:val="2"/>
              <w:sz w:val="22"/>
              <w:szCs w:val="22"/>
            </w:rPr>
          </w:rPrChange>
        </w:rPr>
        <w:t xml:space="preserve"> </w:t>
      </w:r>
      <w:r w:rsidRPr="00101454">
        <w:rPr>
          <w:rFonts w:ascii="Arial" w:eastAsiaTheme="minorEastAsia" w:hAnsi="Arial" w:cs="Arial"/>
          <w:kern w:val="2"/>
          <w:sz w:val="22"/>
          <w:szCs w:val="22"/>
          <w:rPrChange w:id="1472" w:author="Guo, Shicheng" w:date="2019-08-12T12:41:00Z">
            <w:rPr>
              <w:rFonts w:ascii="Arial" w:eastAsiaTheme="minorEastAsia" w:hAnsi="Arial" w:cs="Arial"/>
              <w:kern w:val="2"/>
              <w:sz w:val="22"/>
              <w:szCs w:val="22"/>
            </w:rPr>
          </w:rPrChange>
        </w:rPr>
        <w:t xml:space="preserve">and </w:t>
      </w:r>
      <w:r w:rsidRPr="00101454">
        <w:rPr>
          <w:rFonts w:ascii="Arial" w:eastAsiaTheme="minorEastAsia" w:hAnsi="Arial" w:cs="Arial"/>
          <w:b/>
          <w:kern w:val="2"/>
          <w:sz w:val="22"/>
          <w:szCs w:val="22"/>
          <w:rPrChange w:id="1473"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474" w:author="Guo, Shicheng" w:date="2019-08-12T12:41:00Z">
            <w:rPr>
              <w:rFonts w:ascii="Arial" w:eastAsiaTheme="minorEastAsia" w:hAnsi="Arial" w:cs="Arial"/>
              <w:b/>
              <w:color w:val="0070C0"/>
              <w:kern w:val="2"/>
              <w:sz w:val="22"/>
              <w:szCs w:val="22"/>
            </w:rPr>
          </w:rPrChange>
        </w:rPr>
        <w:t>3</w:t>
      </w:r>
      <w:r w:rsidR="00F3398E" w:rsidRPr="00101454">
        <w:rPr>
          <w:rFonts w:ascii="Arial" w:eastAsiaTheme="minorEastAsia" w:hAnsi="Arial" w:cs="Arial"/>
          <w:b/>
          <w:kern w:val="2"/>
          <w:sz w:val="22"/>
          <w:szCs w:val="22"/>
          <w:rPrChange w:id="1475" w:author="Guo, Shicheng" w:date="2019-08-12T12:41:00Z">
            <w:rPr>
              <w:rFonts w:ascii="Arial" w:eastAsiaTheme="minorEastAsia" w:hAnsi="Arial" w:cs="Arial"/>
              <w:b/>
              <w:color w:val="0070C0"/>
              <w:kern w:val="2"/>
              <w:sz w:val="22"/>
              <w:szCs w:val="22"/>
            </w:rPr>
          </w:rPrChange>
        </w:rPr>
        <w:t>F</w:t>
      </w:r>
      <w:r w:rsidRPr="00101454">
        <w:rPr>
          <w:rFonts w:ascii="Arial" w:eastAsiaTheme="minorEastAsia" w:hAnsi="Arial" w:cs="Arial"/>
          <w:kern w:val="2"/>
          <w:sz w:val="22"/>
          <w:szCs w:val="22"/>
          <w:rPrChange w:id="1476" w:author="Guo, Shicheng" w:date="2019-08-12T12:41:00Z">
            <w:rPr>
              <w:rFonts w:ascii="Arial" w:eastAsiaTheme="minorEastAsia" w:hAnsi="Arial" w:cs="Arial"/>
              <w:kern w:val="2"/>
              <w:sz w:val="22"/>
              <w:szCs w:val="22"/>
            </w:rPr>
          </w:rPrChange>
        </w:rPr>
        <w:t>)</w:t>
      </w:r>
      <w:bookmarkEnd w:id="1463"/>
      <w:bookmarkEnd w:id="1464"/>
      <w:r w:rsidRPr="00101454">
        <w:rPr>
          <w:rFonts w:ascii="Arial" w:eastAsiaTheme="minorEastAsia" w:hAnsi="Arial" w:cs="Arial"/>
          <w:kern w:val="2"/>
          <w:sz w:val="22"/>
          <w:szCs w:val="22"/>
          <w:rPrChange w:id="1477" w:author="Guo, Shicheng" w:date="2019-08-12T12:41:00Z">
            <w:rPr>
              <w:rFonts w:ascii="Arial" w:eastAsiaTheme="minorEastAsia" w:hAnsi="Arial" w:cs="Arial"/>
              <w:kern w:val="2"/>
              <w:sz w:val="22"/>
              <w:szCs w:val="22"/>
            </w:rPr>
          </w:rPrChange>
        </w:rPr>
        <w:t>.</w:t>
      </w:r>
      <w:bookmarkEnd w:id="1460"/>
      <w:bookmarkEnd w:id="1461"/>
      <w:r w:rsidRPr="00101454">
        <w:rPr>
          <w:rFonts w:ascii="Arial" w:eastAsiaTheme="minorEastAsia" w:hAnsi="Arial" w:cs="Arial"/>
          <w:kern w:val="2"/>
          <w:sz w:val="22"/>
          <w:szCs w:val="22"/>
          <w:rPrChange w:id="1478" w:author="Guo, Shicheng" w:date="2019-08-12T12:41:00Z">
            <w:rPr>
              <w:rFonts w:ascii="Arial" w:eastAsiaTheme="minorEastAsia" w:hAnsi="Arial" w:cs="Arial"/>
              <w:kern w:val="2"/>
              <w:sz w:val="22"/>
              <w:szCs w:val="22"/>
            </w:rPr>
          </w:rPrChange>
        </w:rPr>
        <w:t xml:space="preserve"> In order to avoid the inconsistent result caused by unstable methylation based on single CpG site, we compared mean beta value (mBV) of these sites. We found that the hyper-methylated mBVs were significant different between normal tissue and cancers (P&lt;2.2x10</w:t>
      </w:r>
      <w:r w:rsidRPr="00101454">
        <w:rPr>
          <w:rFonts w:ascii="Arial" w:eastAsiaTheme="minorEastAsia" w:hAnsi="Arial" w:cs="Arial"/>
          <w:kern w:val="2"/>
          <w:sz w:val="22"/>
          <w:szCs w:val="22"/>
          <w:vertAlign w:val="superscript"/>
          <w:rPrChange w:id="1479" w:author="Guo, Shicheng" w:date="2019-08-12T12:41:00Z">
            <w:rPr>
              <w:rFonts w:ascii="Arial" w:eastAsiaTheme="minorEastAsia" w:hAnsi="Arial" w:cs="Arial"/>
              <w:kern w:val="2"/>
              <w:sz w:val="22"/>
              <w:szCs w:val="22"/>
              <w:vertAlign w:val="superscript"/>
            </w:rPr>
          </w:rPrChange>
        </w:rPr>
        <w:t>-16</w:t>
      </w:r>
      <w:r w:rsidRPr="00101454">
        <w:rPr>
          <w:rFonts w:ascii="Arial" w:eastAsiaTheme="minorEastAsia" w:hAnsi="Arial" w:cs="Arial"/>
          <w:kern w:val="2"/>
          <w:sz w:val="22"/>
          <w:szCs w:val="22"/>
          <w:rPrChange w:id="1480" w:author="Guo, Shicheng" w:date="2019-08-12T12:41:00Z">
            <w:rPr>
              <w:rFonts w:ascii="Arial" w:eastAsiaTheme="minorEastAsia" w:hAnsi="Arial" w:cs="Arial"/>
              <w:kern w:val="2"/>
              <w:sz w:val="22"/>
              <w:szCs w:val="22"/>
            </w:rPr>
          </w:rPrChange>
        </w:rPr>
        <w:t>) while no significance was found between the adenoma and the caner (P= 0.</w:t>
      </w:r>
      <w:r w:rsidR="00A72503" w:rsidRPr="00101454">
        <w:rPr>
          <w:rFonts w:ascii="Arial" w:eastAsiaTheme="minorEastAsia" w:hAnsi="Arial" w:cs="Arial"/>
          <w:kern w:val="2"/>
          <w:sz w:val="22"/>
          <w:szCs w:val="22"/>
          <w:rPrChange w:id="1481" w:author="Guo, Shicheng" w:date="2019-08-12T12:41:00Z">
            <w:rPr>
              <w:rFonts w:ascii="Arial" w:eastAsiaTheme="minorEastAsia" w:hAnsi="Arial" w:cs="Arial"/>
              <w:kern w:val="2"/>
              <w:sz w:val="22"/>
              <w:szCs w:val="22"/>
            </w:rPr>
          </w:rPrChange>
        </w:rPr>
        <w:t>29</w:t>
      </w:r>
      <w:r w:rsidRPr="00101454">
        <w:rPr>
          <w:rFonts w:ascii="Arial" w:eastAsiaTheme="minorEastAsia" w:hAnsi="Arial" w:cs="Arial"/>
          <w:kern w:val="2"/>
          <w:sz w:val="22"/>
          <w:szCs w:val="22"/>
          <w:rPrChange w:id="1482"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b/>
          <w:kern w:val="2"/>
          <w:sz w:val="22"/>
          <w:szCs w:val="22"/>
          <w:rPrChange w:id="1483"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484" w:author="Guo, Shicheng" w:date="2019-08-12T12:41:00Z">
            <w:rPr>
              <w:rFonts w:ascii="Arial" w:eastAsiaTheme="minorEastAsia" w:hAnsi="Arial" w:cs="Arial"/>
              <w:b/>
              <w:color w:val="0070C0"/>
              <w:kern w:val="2"/>
              <w:sz w:val="22"/>
              <w:szCs w:val="22"/>
            </w:rPr>
          </w:rPrChange>
        </w:rPr>
        <w:t>3</w:t>
      </w:r>
      <w:r w:rsidR="00F3398E" w:rsidRPr="00101454">
        <w:rPr>
          <w:rFonts w:ascii="Arial" w:eastAsiaTheme="minorEastAsia" w:hAnsi="Arial" w:cs="Arial"/>
          <w:b/>
          <w:kern w:val="2"/>
          <w:sz w:val="22"/>
          <w:szCs w:val="22"/>
          <w:rPrChange w:id="1485" w:author="Guo, Shicheng" w:date="2019-08-12T12:41:00Z">
            <w:rPr>
              <w:rFonts w:ascii="Arial" w:eastAsiaTheme="minorEastAsia" w:hAnsi="Arial" w:cs="Arial"/>
              <w:b/>
              <w:color w:val="0070C0"/>
              <w:kern w:val="2"/>
              <w:sz w:val="22"/>
              <w:szCs w:val="22"/>
            </w:rPr>
          </w:rPrChange>
        </w:rPr>
        <w:t>G</w:t>
      </w:r>
      <w:r w:rsidRPr="00101454">
        <w:rPr>
          <w:rFonts w:ascii="Arial" w:eastAsiaTheme="minorEastAsia" w:hAnsi="Arial" w:cs="Arial"/>
          <w:kern w:val="2"/>
          <w:sz w:val="22"/>
          <w:szCs w:val="22"/>
          <w:rPrChange w:id="1486" w:author="Guo, Shicheng" w:date="2019-08-12T12:41:00Z">
            <w:rPr>
              <w:rFonts w:ascii="Arial" w:eastAsiaTheme="minorEastAsia" w:hAnsi="Arial" w:cs="Arial"/>
              <w:kern w:val="2"/>
              <w:sz w:val="22"/>
              <w:szCs w:val="22"/>
            </w:rPr>
          </w:rPrChange>
        </w:rPr>
        <w:t>) in which the average mBV of the normal tissue, the adenoma and the cancer are 0.</w:t>
      </w:r>
      <w:r w:rsidR="00A72503" w:rsidRPr="00101454">
        <w:rPr>
          <w:rFonts w:ascii="Arial" w:eastAsiaTheme="minorEastAsia" w:hAnsi="Arial" w:cs="Arial"/>
          <w:kern w:val="2"/>
          <w:sz w:val="22"/>
          <w:szCs w:val="22"/>
          <w:rPrChange w:id="1487" w:author="Guo, Shicheng" w:date="2019-08-12T12:41:00Z">
            <w:rPr>
              <w:rFonts w:ascii="Arial" w:eastAsiaTheme="minorEastAsia" w:hAnsi="Arial" w:cs="Arial"/>
              <w:kern w:val="2"/>
              <w:sz w:val="22"/>
              <w:szCs w:val="22"/>
            </w:rPr>
          </w:rPrChange>
        </w:rPr>
        <w:t>22</w:t>
      </w:r>
      <w:r w:rsidRPr="00101454">
        <w:rPr>
          <w:rFonts w:ascii="Arial" w:eastAsiaTheme="minorEastAsia" w:hAnsi="Arial" w:cs="Arial"/>
          <w:kern w:val="2"/>
          <w:sz w:val="22"/>
          <w:szCs w:val="22"/>
          <w:rPrChange w:id="1488" w:author="Guo, Shicheng" w:date="2019-08-12T12:41:00Z">
            <w:rPr>
              <w:rFonts w:ascii="Arial" w:eastAsiaTheme="minorEastAsia" w:hAnsi="Arial" w:cs="Arial"/>
              <w:kern w:val="2"/>
              <w:sz w:val="22"/>
              <w:szCs w:val="22"/>
            </w:rPr>
          </w:rPrChange>
        </w:rPr>
        <w:t>, 0.54 and 0.</w:t>
      </w:r>
      <w:r w:rsidR="00A72503" w:rsidRPr="00101454">
        <w:rPr>
          <w:rFonts w:ascii="Arial" w:eastAsiaTheme="minorEastAsia" w:hAnsi="Arial" w:cs="Arial"/>
          <w:kern w:val="2"/>
          <w:sz w:val="22"/>
          <w:szCs w:val="22"/>
          <w:rPrChange w:id="1489" w:author="Guo, Shicheng" w:date="2019-08-12T12:41:00Z">
            <w:rPr>
              <w:rFonts w:ascii="Arial" w:eastAsiaTheme="minorEastAsia" w:hAnsi="Arial" w:cs="Arial"/>
              <w:kern w:val="2"/>
              <w:sz w:val="22"/>
              <w:szCs w:val="22"/>
            </w:rPr>
          </w:rPrChange>
        </w:rPr>
        <w:t xml:space="preserve">57 </w:t>
      </w:r>
      <w:r w:rsidRPr="00101454">
        <w:rPr>
          <w:rFonts w:ascii="Arial" w:eastAsiaTheme="minorEastAsia" w:hAnsi="Arial" w:cs="Arial"/>
          <w:kern w:val="2"/>
          <w:sz w:val="22"/>
          <w:szCs w:val="22"/>
          <w:rPrChange w:id="1490" w:author="Guo, Shicheng" w:date="2019-08-12T12:41:00Z">
            <w:rPr>
              <w:rFonts w:ascii="Arial" w:eastAsiaTheme="minorEastAsia" w:hAnsi="Arial" w:cs="Arial"/>
              <w:kern w:val="2"/>
              <w:sz w:val="22"/>
              <w:szCs w:val="22"/>
            </w:rPr>
          </w:rPrChange>
        </w:rPr>
        <w:t>respectively. We observed similar results for hypo-methylation loci in which the average mBV of the normal tissue, the adenoma and the cancer are 0.</w:t>
      </w:r>
      <w:r w:rsidR="004564F5" w:rsidRPr="00101454">
        <w:rPr>
          <w:rFonts w:ascii="Arial" w:eastAsiaTheme="minorEastAsia" w:hAnsi="Arial" w:cs="Arial"/>
          <w:kern w:val="2"/>
          <w:sz w:val="22"/>
          <w:szCs w:val="22"/>
          <w:rPrChange w:id="1491" w:author="Guo, Shicheng" w:date="2019-08-12T12:41:00Z">
            <w:rPr>
              <w:rFonts w:ascii="Arial" w:eastAsiaTheme="minorEastAsia" w:hAnsi="Arial" w:cs="Arial"/>
              <w:kern w:val="2"/>
              <w:sz w:val="22"/>
              <w:szCs w:val="22"/>
            </w:rPr>
          </w:rPrChange>
        </w:rPr>
        <w:t>70</w:t>
      </w:r>
      <w:r w:rsidRPr="00101454">
        <w:rPr>
          <w:rFonts w:ascii="Arial" w:eastAsiaTheme="minorEastAsia" w:hAnsi="Arial" w:cs="Arial"/>
          <w:kern w:val="2"/>
          <w:sz w:val="22"/>
          <w:szCs w:val="22"/>
          <w:rPrChange w:id="1492" w:author="Guo, Shicheng" w:date="2019-08-12T12:41:00Z">
            <w:rPr>
              <w:rFonts w:ascii="Arial" w:eastAsiaTheme="minorEastAsia" w:hAnsi="Arial" w:cs="Arial"/>
              <w:kern w:val="2"/>
              <w:sz w:val="22"/>
              <w:szCs w:val="22"/>
            </w:rPr>
          </w:rPrChange>
        </w:rPr>
        <w:t>, 0.44 and 0.</w:t>
      </w:r>
      <w:r w:rsidR="004564F5" w:rsidRPr="00101454">
        <w:rPr>
          <w:rFonts w:ascii="Arial" w:eastAsiaTheme="minorEastAsia" w:hAnsi="Arial" w:cs="Arial"/>
          <w:kern w:val="2"/>
          <w:sz w:val="22"/>
          <w:szCs w:val="22"/>
          <w:rPrChange w:id="1493" w:author="Guo, Shicheng" w:date="2019-08-12T12:41:00Z">
            <w:rPr>
              <w:rFonts w:ascii="Arial" w:eastAsiaTheme="minorEastAsia" w:hAnsi="Arial" w:cs="Arial"/>
              <w:kern w:val="2"/>
              <w:sz w:val="22"/>
              <w:szCs w:val="22"/>
            </w:rPr>
          </w:rPrChange>
        </w:rPr>
        <w:t xml:space="preserve">50 </w:t>
      </w:r>
      <w:r w:rsidRPr="00101454">
        <w:rPr>
          <w:rFonts w:ascii="Arial" w:eastAsiaTheme="minorEastAsia" w:hAnsi="Arial" w:cs="Arial"/>
          <w:kern w:val="2"/>
          <w:sz w:val="22"/>
          <w:szCs w:val="22"/>
          <w:rPrChange w:id="1494" w:author="Guo, Shicheng" w:date="2019-08-12T12:41:00Z">
            <w:rPr>
              <w:rFonts w:ascii="Arial" w:eastAsiaTheme="minorEastAsia" w:hAnsi="Arial" w:cs="Arial"/>
              <w:kern w:val="2"/>
              <w:sz w:val="22"/>
              <w:szCs w:val="22"/>
            </w:rPr>
          </w:rPrChange>
        </w:rPr>
        <w:t>respectively (</w:t>
      </w:r>
      <w:r w:rsidRPr="00101454">
        <w:rPr>
          <w:rFonts w:ascii="Arial" w:eastAsiaTheme="minorEastAsia" w:hAnsi="Arial" w:cs="Arial"/>
          <w:b/>
          <w:kern w:val="2"/>
          <w:sz w:val="22"/>
          <w:szCs w:val="22"/>
          <w:rPrChange w:id="1495"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496" w:author="Guo, Shicheng" w:date="2019-08-12T12:41:00Z">
            <w:rPr>
              <w:rFonts w:ascii="Arial" w:eastAsiaTheme="minorEastAsia" w:hAnsi="Arial" w:cs="Arial"/>
              <w:b/>
              <w:color w:val="0070C0"/>
              <w:kern w:val="2"/>
              <w:sz w:val="22"/>
              <w:szCs w:val="22"/>
            </w:rPr>
          </w:rPrChange>
        </w:rPr>
        <w:t>3</w:t>
      </w:r>
      <w:r w:rsidR="00F3398E" w:rsidRPr="00101454">
        <w:rPr>
          <w:rFonts w:ascii="Arial" w:eastAsiaTheme="minorEastAsia" w:hAnsi="Arial" w:cs="Arial"/>
          <w:b/>
          <w:kern w:val="2"/>
          <w:sz w:val="22"/>
          <w:szCs w:val="22"/>
          <w:rPrChange w:id="1497" w:author="Guo, Shicheng" w:date="2019-08-12T12:41:00Z">
            <w:rPr>
              <w:rFonts w:ascii="Arial" w:eastAsiaTheme="minorEastAsia" w:hAnsi="Arial" w:cs="Arial"/>
              <w:b/>
              <w:color w:val="0070C0"/>
              <w:kern w:val="2"/>
              <w:sz w:val="22"/>
              <w:szCs w:val="22"/>
            </w:rPr>
          </w:rPrChange>
        </w:rPr>
        <w:t>G</w:t>
      </w:r>
      <w:r w:rsidRPr="00101454">
        <w:rPr>
          <w:rFonts w:ascii="Arial" w:eastAsiaTheme="minorEastAsia" w:hAnsi="Arial" w:cs="Arial"/>
          <w:kern w:val="2"/>
          <w:sz w:val="22"/>
          <w:szCs w:val="22"/>
          <w:rPrChange w:id="1498" w:author="Guo, Shicheng" w:date="2019-08-12T12:41:00Z">
            <w:rPr>
              <w:rFonts w:ascii="Arial" w:eastAsiaTheme="minorEastAsia" w:hAnsi="Arial" w:cs="Arial"/>
              <w:kern w:val="2"/>
              <w:sz w:val="22"/>
              <w:szCs w:val="22"/>
            </w:rPr>
          </w:rPrChange>
        </w:rPr>
        <w:t xml:space="preserve">). Finally, </w:t>
      </w:r>
      <w:bookmarkStart w:id="1499" w:name="OLE_LINK46"/>
      <w:bookmarkStart w:id="1500" w:name="OLE_LINK49"/>
      <w:r w:rsidRPr="00101454">
        <w:rPr>
          <w:rFonts w:ascii="Arial" w:eastAsiaTheme="minorEastAsia" w:hAnsi="Arial" w:cs="Arial"/>
          <w:kern w:val="2"/>
          <w:sz w:val="22"/>
          <w:szCs w:val="22"/>
          <w:rPrChange w:id="1501" w:author="Guo, Shicheng" w:date="2019-08-12T12:41:00Z">
            <w:rPr>
              <w:rFonts w:ascii="Arial" w:eastAsiaTheme="minorEastAsia" w:hAnsi="Arial" w:cs="Arial"/>
              <w:kern w:val="2"/>
              <w:sz w:val="22"/>
              <w:szCs w:val="22"/>
            </w:rPr>
          </w:rPrChange>
        </w:rPr>
        <w:t>we found the AUC of ROC curve with hyper-mBV and hypo-mBV are 0.98 and 0.9</w:t>
      </w:r>
      <w:r w:rsidR="00A5045A" w:rsidRPr="00101454">
        <w:rPr>
          <w:rFonts w:ascii="Arial" w:eastAsiaTheme="minorEastAsia" w:hAnsi="Arial" w:cs="Arial"/>
          <w:kern w:val="2"/>
          <w:sz w:val="22"/>
          <w:szCs w:val="22"/>
          <w:rPrChange w:id="1502" w:author="Guo, Shicheng" w:date="2019-08-12T12:41:00Z">
            <w:rPr>
              <w:rFonts w:ascii="Arial" w:eastAsiaTheme="minorEastAsia" w:hAnsi="Arial" w:cs="Arial"/>
              <w:kern w:val="2"/>
              <w:sz w:val="22"/>
              <w:szCs w:val="22"/>
            </w:rPr>
          </w:rPrChange>
        </w:rPr>
        <w:t>5</w:t>
      </w:r>
      <w:r w:rsidRPr="00101454">
        <w:rPr>
          <w:rFonts w:ascii="Arial" w:eastAsiaTheme="minorEastAsia" w:hAnsi="Arial" w:cs="Arial"/>
          <w:kern w:val="2"/>
          <w:sz w:val="22"/>
          <w:szCs w:val="22"/>
          <w:rPrChange w:id="1503" w:author="Guo, Shicheng" w:date="2019-08-12T12:41:00Z">
            <w:rPr>
              <w:rFonts w:ascii="Arial" w:eastAsiaTheme="minorEastAsia" w:hAnsi="Arial" w:cs="Arial"/>
              <w:kern w:val="2"/>
              <w:sz w:val="22"/>
              <w:szCs w:val="22"/>
            </w:rPr>
          </w:rPrChange>
        </w:rPr>
        <w:t>, respectively.</w:t>
      </w:r>
      <w:bookmarkEnd w:id="1499"/>
      <w:bookmarkEnd w:id="1500"/>
      <w:r w:rsidRPr="00101454">
        <w:rPr>
          <w:rFonts w:ascii="Arial" w:eastAsiaTheme="minorEastAsia" w:hAnsi="Arial" w:cs="Arial"/>
          <w:kern w:val="2"/>
          <w:sz w:val="22"/>
          <w:szCs w:val="22"/>
          <w:rPrChange w:id="1504" w:author="Guo, Shicheng" w:date="2019-08-12T12:41:00Z">
            <w:rPr>
              <w:rFonts w:ascii="Arial" w:eastAsiaTheme="minorEastAsia" w:hAnsi="Arial" w:cs="Arial"/>
              <w:kern w:val="2"/>
              <w:sz w:val="22"/>
              <w:szCs w:val="22"/>
            </w:rPr>
          </w:rPrChange>
        </w:rPr>
        <w:t xml:space="preserve"> </w:t>
      </w:r>
      <w:bookmarkStart w:id="1505" w:name="OLE_LINK18"/>
      <w:bookmarkStart w:id="1506" w:name="OLE_LINK23"/>
      <w:r w:rsidRPr="00101454">
        <w:rPr>
          <w:rFonts w:ascii="Arial" w:eastAsiaTheme="minorEastAsia" w:hAnsi="Arial" w:cs="Arial"/>
          <w:kern w:val="2"/>
          <w:sz w:val="22"/>
          <w:szCs w:val="22"/>
          <w:rPrChange w:id="1507" w:author="Guo, Shicheng" w:date="2019-08-12T12:41:00Z">
            <w:rPr>
              <w:rFonts w:ascii="Arial" w:eastAsiaTheme="minorEastAsia" w:hAnsi="Arial" w:cs="Arial"/>
              <w:kern w:val="2"/>
              <w:sz w:val="22"/>
              <w:szCs w:val="22"/>
            </w:rPr>
          </w:rPrChange>
        </w:rPr>
        <w:t>Permutation</w:t>
      </w:r>
      <w:bookmarkEnd w:id="1505"/>
      <w:bookmarkEnd w:id="1506"/>
      <w:r w:rsidRPr="00101454">
        <w:rPr>
          <w:rFonts w:ascii="Arial" w:eastAsiaTheme="minorEastAsia" w:hAnsi="Arial" w:cs="Arial"/>
          <w:kern w:val="2"/>
          <w:sz w:val="22"/>
          <w:szCs w:val="22"/>
          <w:rPrChange w:id="1508" w:author="Guo, Shicheng" w:date="2019-08-12T12:41:00Z">
            <w:rPr>
              <w:rFonts w:ascii="Arial" w:eastAsiaTheme="minorEastAsia" w:hAnsi="Arial" w:cs="Arial"/>
              <w:kern w:val="2"/>
              <w:sz w:val="22"/>
              <w:szCs w:val="22"/>
            </w:rPr>
          </w:rPrChange>
        </w:rPr>
        <w:t xml:space="preserve"> analysis based on bootstrap strategy shown the model based on hyper-methylated sites has better discrimination than the model of hypo-methylated loci (P&lt;2.2x10</w:t>
      </w:r>
      <w:r w:rsidRPr="00101454">
        <w:rPr>
          <w:rFonts w:ascii="Arial" w:eastAsiaTheme="minorEastAsia" w:hAnsi="Arial" w:cs="Arial"/>
          <w:kern w:val="2"/>
          <w:sz w:val="22"/>
          <w:szCs w:val="22"/>
          <w:vertAlign w:val="superscript"/>
          <w:rPrChange w:id="1509" w:author="Guo, Shicheng" w:date="2019-08-12T12:41:00Z">
            <w:rPr>
              <w:rFonts w:ascii="Arial" w:eastAsiaTheme="minorEastAsia" w:hAnsi="Arial" w:cs="Arial"/>
              <w:kern w:val="2"/>
              <w:sz w:val="22"/>
              <w:szCs w:val="22"/>
              <w:vertAlign w:val="superscript"/>
            </w:rPr>
          </w:rPrChange>
        </w:rPr>
        <w:t>-8</w:t>
      </w:r>
      <w:r w:rsidRPr="00101454">
        <w:rPr>
          <w:rFonts w:ascii="Arial" w:eastAsiaTheme="minorEastAsia" w:hAnsi="Arial" w:cs="Arial"/>
          <w:kern w:val="2"/>
          <w:sz w:val="22"/>
          <w:szCs w:val="22"/>
          <w:rPrChange w:id="1510" w:author="Guo, Shicheng" w:date="2019-08-12T12:41:00Z">
            <w:rPr>
              <w:rFonts w:ascii="Arial" w:eastAsiaTheme="minorEastAsia" w:hAnsi="Arial" w:cs="Arial"/>
              <w:kern w:val="2"/>
              <w:sz w:val="22"/>
              <w:szCs w:val="22"/>
            </w:rPr>
          </w:rPrChange>
        </w:rPr>
        <w:t xml:space="preserve">, </w:t>
      </w:r>
      <w:bookmarkStart w:id="1511" w:name="OLE_LINK151"/>
      <w:bookmarkStart w:id="1512" w:name="OLE_LINK152"/>
      <w:r w:rsidRPr="00101454">
        <w:rPr>
          <w:rFonts w:ascii="Arial" w:eastAsiaTheme="minorEastAsia" w:hAnsi="Arial" w:cs="Arial"/>
          <w:b/>
          <w:kern w:val="2"/>
          <w:sz w:val="22"/>
          <w:szCs w:val="22"/>
          <w:rPrChange w:id="1513" w:author="Guo, Shicheng" w:date="2019-08-12T12:41:00Z">
            <w:rPr>
              <w:rFonts w:ascii="Arial" w:eastAsiaTheme="minorEastAsia" w:hAnsi="Arial" w:cs="Arial"/>
              <w:b/>
              <w:color w:val="0070C0"/>
              <w:kern w:val="2"/>
              <w:sz w:val="22"/>
              <w:szCs w:val="22"/>
            </w:rPr>
          </w:rPrChange>
        </w:rPr>
        <w:t xml:space="preserve">Figure </w:t>
      </w:r>
      <w:r w:rsidR="00290869" w:rsidRPr="00101454">
        <w:rPr>
          <w:rFonts w:ascii="Arial" w:eastAsiaTheme="minorEastAsia" w:hAnsi="Arial" w:cs="Arial"/>
          <w:b/>
          <w:kern w:val="2"/>
          <w:sz w:val="22"/>
          <w:szCs w:val="22"/>
          <w:rPrChange w:id="1514" w:author="Guo, Shicheng" w:date="2019-08-12T12:41:00Z">
            <w:rPr>
              <w:rFonts w:ascii="Arial" w:eastAsiaTheme="minorEastAsia" w:hAnsi="Arial" w:cs="Arial"/>
              <w:b/>
              <w:color w:val="0070C0"/>
              <w:kern w:val="2"/>
              <w:sz w:val="22"/>
              <w:szCs w:val="22"/>
            </w:rPr>
          </w:rPrChange>
        </w:rPr>
        <w:t>3</w:t>
      </w:r>
      <w:bookmarkEnd w:id="1511"/>
      <w:bookmarkEnd w:id="1512"/>
      <w:r w:rsidR="00F3398E" w:rsidRPr="00101454">
        <w:rPr>
          <w:rFonts w:ascii="Arial" w:eastAsiaTheme="minorEastAsia" w:hAnsi="Arial" w:cs="Arial"/>
          <w:b/>
          <w:kern w:val="2"/>
          <w:sz w:val="22"/>
          <w:szCs w:val="22"/>
          <w:rPrChange w:id="1515" w:author="Guo, Shicheng" w:date="2019-08-12T12:41:00Z">
            <w:rPr>
              <w:rFonts w:ascii="Arial" w:eastAsiaTheme="minorEastAsia" w:hAnsi="Arial" w:cs="Arial"/>
              <w:b/>
              <w:color w:val="0070C0"/>
              <w:kern w:val="2"/>
              <w:sz w:val="22"/>
              <w:szCs w:val="22"/>
            </w:rPr>
          </w:rPrChange>
        </w:rPr>
        <w:t>H</w:t>
      </w:r>
      <w:r w:rsidRPr="00101454">
        <w:rPr>
          <w:rFonts w:ascii="Arial" w:eastAsiaTheme="minorEastAsia" w:hAnsi="Arial" w:cs="Arial"/>
          <w:kern w:val="2"/>
          <w:sz w:val="22"/>
          <w:szCs w:val="22"/>
          <w:rPrChange w:id="1516" w:author="Guo, Shicheng" w:date="2019-08-12T12:41:00Z">
            <w:rPr>
              <w:rFonts w:ascii="Arial" w:eastAsiaTheme="minorEastAsia" w:hAnsi="Arial" w:cs="Arial"/>
              <w:kern w:val="2"/>
              <w:sz w:val="22"/>
              <w:szCs w:val="22"/>
            </w:rPr>
          </w:rPrChange>
        </w:rPr>
        <w:t>).</w:t>
      </w:r>
      <w:bookmarkEnd w:id="1365"/>
      <w:bookmarkEnd w:id="1366"/>
    </w:p>
    <w:p w14:paraId="012F09B3" w14:textId="77777777" w:rsidR="00F86AD5" w:rsidRPr="00101454" w:rsidRDefault="00F86AD5" w:rsidP="0089090A">
      <w:pPr>
        <w:pStyle w:val="HTMLPreformatted"/>
        <w:shd w:val="clear" w:color="auto" w:fill="FFFFFF"/>
        <w:spacing w:line="225" w:lineRule="atLeast"/>
        <w:jc w:val="both"/>
        <w:rPr>
          <w:rFonts w:ascii="Arial" w:eastAsiaTheme="minorEastAsia" w:hAnsi="Arial" w:cs="Arial"/>
          <w:kern w:val="2"/>
          <w:sz w:val="22"/>
          <w:szCs w:val="22"/>
          <w:rPrChange w:id="1517" w:author="Guo, Shicheng" w:date="2019-08-12T12:41:00Z">
            <w:rPr>
              <w:rFonts w:ascii="Arial" w:eastAsiaTheme="minorEastAsia" w:hAnsi="Arial" w:cs="Arial"/>
              <w:kern w:val="2"/>
              <w:sz w:val="22"/>
              <w:szCs w:val="22"/>
            </w:rPr>
          </w:rPrChange>
        </w:rPr>
      </w:pPr>
    </w:p>
    <w:p w14:paraId="0493C836" w14:textId="77777777" w:rsidR="0089090A" w:rsidRPr="00101454" w:rsidRDefault="0089090A" w:rsidP="0089090A">
      <w:pPr>
        <w:pStyle w:val="Heading4"/>
        <w:widowControl w:val="0"/>
        <w:spacing w:before="40" w:line="360" w:lineRule="auto"/>
        <w:jc w:val="both"/>
        <w:rPr>
          <w:rFonts w:ascii="Arial" w:eastAsia="Arial" w:hAnsi="Arial" w:cs="Arial"/>
          <w:b w:val="0"/>
          <w:color w:val="auto"/>
          <w:sz w:val="22"/>
          <w:szCs w:val="22"/>
          <w:rPrChange w:id="1518" w:author="Guo, Shicheng" w:date="2019-08-12T12:41:00Z">
            <w:rPr>
              <w:rFonts w:ascii="Arial" w:eastAsia="Arial" w:hAnsi="Arial" w:cs="Arial"/>
              <w:b w:val="0"/>
              <w:color w:val="000000" w:themeColor="text1"/>
              <w:sz w:val="22"/>
              <w:szCs w:val="22"/>
            </w:rPr>
          </w:rPrChange>
        </w:rPr>
      </w:pPr>
      <w:r w:rsidRPr="00101454">
        <w:rPr>
          <w:rFonts w:ascii="Arial" w:eastAsia="Arial" w:hAnsi="Arial" w:cs="Arial"/>
          <w:bCs w:val="0"/>
          <w:i w:val="0"/>
          <w:iCs w:val="0"/>
          <w:color w:val="auto"/>
          <w:sz w:val="22"/>
          <w:szCs w:val="22"/>
          <w:lang w:eastAsia="zh-CN"/>
          <w:rPrChange w:id="1519" w:author="Guo, Shicheng" w:date="2019-08-12T12:41:00Z">
            <w:rPr>
              <w:rFonts w:ascii="Arial" w:eastAsia="Arial" w:hAnsi="Arial" w:cs="Arial"/>
              <w:bCs w:val="0"/>
              <w:i w:val="0"/>
              <w:iCs w:val="0"/>
              <w:color w:val="000000" w:themeColor="text1"/>
              <w:sz w:val="22"/>
              <w:szCs w:val="22"/>
              <w:lang w:eastAsia="zh-CN"/>
            </w:rPr>
          </w:rPrChange>
        </w:rPr>
        <w:t>The promoter of ADHFE1 maybe a potential biomarker for colorectal adenoma and cancer</w:t>
      </w:r>
    </w:p>
    <w:p w14:paraId="34746B3A" w14:textId="473F2831" w:rsidR="0089090A" w:rsidRPr="00101454" w:rsidRDefault="0089090A" w:rsidP="00C24F48">
      <w:pPr>
        <w:jc w:val="both"/>
        <w:rPr>
          <w:rFonts w:ascii="Arial" w:eastAsiaTheme="minorEastAsia" w:hAnsi="Arial" w:cs="Arial"/>
          <w:kern w:val="2"/>
          <w:sz w:val="22"/>
          <w:szCs w:val="22"/>
          <w:rPrChange w:id="1520"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1521" w:author="Guo, Shicheng" w:date="2019-08-12T12:41:00Z">
            <w:rPr>
              <w:rFonts w:ascii="Arial" w:eastAsiaTheme="minorEastAsia" w:hAnsi="Arial" w:cs="Arial"/>
              <w:kern w:val="2"/>
              <w:sz w:val="22"/>
              <w:szCs w:val="22"/>
            </w:rPr>
          </w:rPrChange>
        </w:rPr>
        <w:t xml:space="preserve">Next, we separate DMRs between the normal tissue and the low-grade adenoma into hyper and hypo DMRs. The enrichment analysis was performed by </w:t>
      </w:r>
      <w:r w:rsidR="00DD3117" w:rsidRPr="00101454">
        <w:rPr>
          <w:rFonts w:ascii="Arial" w:eastAsiaTheme="minorEastAsia" w:hAnsi="Arial" w:cs="Arial"/>
          <w:kern w:val="2"/>
          <w:sz w:val="22"/>
          <w:szCs w:val="22"/>
          <w:rPrChange w:id="1522" w:author="Guo, Shicheng" w:date="2019-08-12T12:41:00Z">
            <w:rPr>
              <w:rFonts w:ascii="Arial" w:eastAsiaTheme="minorEastAsia" w:hAnsi="Arial" w:cs="Arial"/>
              <w:kern w:val="2"/>
              <w:sz w:val="22"/>
              <w:szCs w:val="22"/>
            </w:rPr>
          </w:rPrChange>
        </w:rPr>
        <w:t>Ingenuity Pathway Analysis</w:t>
      </w:r>
      <w:r w:rsidR="00C24F48" w:rsidRPr="00101454">
        <w:rPr>
          <w:rFonts w:ascii="Arial" w:eastAsiaTheme="minorEastAsia" w:hAnsi="Arial" w:cs="Arial"/>
          <w:kern w:val="2"/>
          <w:sz w:val="22"/>
          <w:szCs w:val="22"/>
          <w:rPrChange w:id="1523" w:author="Guo, Shicheng" w:date="2019-08-12T12:41:00Z">
            <w:rPr>
              <w:rFonts w:ascii="Arial" w:eastAsiaTheme="minorEastAsia" w:hAnsi="Arial" w:cs="Arial"/>
              <w:kern w:val="2"/>
              <w:sz w:val="22"/>
              <w:szCs w:val="22"/>
            </w:rPr>
          </w:rPrChange>
        </w:rPr>
        <w:t xml:space="preserve"> (I</w:t>
      </w:r>
      <w:r w:rsidRPr="00101454">
        <w:rPr>
          <w:rFonts w:ascii="Arial" w:eastAsiaTheme="minorEastAsia" w:hAnsi="Arial" w:cs="Arial"/>
          <w:kern w:val="2"/>
          <w:sz w:val="22"/>
          <w:szCs w:val="22"/>
          <w:rPrChange w:id="1524" w:author="Guo, Shicheng" w:date="2019-08-12T12:41:00Z">
            <w:rPr>
              <w:rFonts w:ascii="Arial" w:eastAsiaTheme="minorEastAsia" w:hAnsi="Arial" w:cs="Arial"/>
              <w:kern w:val="2"/>
              <w:sz w:val="22"/>
              <w:szCs w:val="22"/>
            </w:rPr>
          </w:rPrChange>
        </w:rPr>
        <w:t>PA</w:t>
      </w:r>
      <w:r w:rsidR="00C24F48" w:rsidRPr="00101454">
        <w:rPr>
          <w:rFonts w:ascii="Arial" w:eastAsiaTheme="minorEastAsia" w:hAnsi="Arial" w:cs="Arial"/>
          <w:kern w:val="2"/>
          <w:sz w:val="22"/>
          <w:szCs w:val="22"/>
          <w:rPrChange w:id="1525" w:author="Guo, Shicheng" w:date="2019-08-12T12:41:00Z">
            <w:rPr>
              <w:rFonts w:ascii="Arial" w:eastAsiaTheme="minorEastAsia" w:hAnsi="Arial" w:cs="Arial"/>
              <w:kern w:val="2"/>
              <w:sz w:val="22"/>
              <w:szCs w:val="22"/>
            </w:rPr>
          </w:rPrChange>
        </w:rPr>
        <w:t>)</w:t>
      </w:r>
      <w:r w:rsidRPr="00101454">
        <w:rPr>
          <w:rFonts w:ascii="Arial" w:eastAsiaTheme="minorEastAsia" w:hAnsi="Arial" w:cs="Arial"/>
          <w:kern w:val="2"/>
          <w:sz w:val="22"/>
          <w:szCs w:val="22"/>
          <w:rPrChange w:id="1526" w:author="Guo, Shicheng" w:date="2019-08-12T12:41:00Z">
            <w:rPr>
              <w:rFonts w:ascii="Arial" w:eastAsiaTheme="minorEastAsia" w:hAnsi="Arial" w:cs="Arial"/>
              <w:kern w:val="2"/>
              <w:sz w:val="22"/>
              <w:szCs w:val="22"/>
            </w:rPr>
          </w:rPrChange>
        </w:rPr>
        <w:t xml:space="preserve"> for different DMRs, setting the cutoff of P value as 0.05. The first term of the IPA enrichment result for hyper DMRs is ethanol degradation</w:t>
      </w:r>
      <w:r w:rsidR="00EB5FD2" w:rsidRPr="00101454">
        <w:rPr>
          <w:rFonts w:ascii="Arial" w:eastAsiaTheme="minorEastAsia" w:hAnsi="Arial" w:cs="Arial"/>
          <w:kern w:val="2"/>
          <w:sz w:val="22"/>
          <w:szCs w:val="22"/>
          <w:rPrChange w:id="1527" w:author="Guo, Shicheng" w:date="2019-08-12T12:41:00Z">
            <w:rPr>
              <w:rFonts w:ascii="Arial" w:eastAsiaTheme="minorEastAsia" w:hAnsi="Arial" w:cs="Arial"/>
              <w:kern w:val="2"/>
              <w:sz w:val="22"/>
              <w:szCs w:val="22"/>
            </w:rPr>
          </w:rPrChange>
        </w:rPr>
        <w:t xml:space="preserve"> II</w:t>
      </w:r>
      <w:r w:rsidRPr="00101454">
        <w:rPr>
          <w:rFonts w:ascii="Arial" w:eastAsiaTheme="minorEastAsia" w:hAnsi="Arial" w:cs="Arial"/>
          <w:kern w:val="2"/>
          <w:sz w:val="22"/>
          <w:szCs w:val="22"/>
          <w:rPrChange w:id="1528" w:author="Guo, Shicheng" w:date="2019-08-12T12:41:00Z">
            <w:rPr>
              <w:rFonts w:ascii="Arial" w:eastAsiaTheme="minorEastAsia" w:hAnsi="Arial" w:cs="Arial"/>
              <w:kern w:val="2"/>
              <w:sz w:val="22"/>
              <w:szCs w:val="22"/>
            </w:rPr>
          </w:rPrChange>
        </w:rPr>
        <w:t xml:space="preserve"> (P=5.4</w:t>
      </w:r>
      <w:r w:rsidR="00991DA1" w:rsidRPr="00101454">
        <w:rPr>
          <w:rFonts w:ascii="Arial" w:eastAsiaTheme="minorEastAsia" w:hAnsi="Arial" w:cs="Arial"/>
          <w:kern w:val="2"/>
          <w:sz w:val="22"/>
          <w:szCs w:val="22"/>
          <w:rPrChange w:id="1529" w:author="Guo, Shicheng" w:date="2019-08-12T12:41:00Z">
            <w:rPr>
              <w:rFonts w:ascii="Arial" w:eastAsiaTheme="minorEastAsia" w:hAnsi="Arial" w:cs="Arial"/>
              <w:kern w:val="2"/>
              <w:sz w:val="22"/>
              <w:szCs w:val="22"/>
            </w:rPr>
          </w:rPrChange>
        </w:rPr>
        <w:t>x10</w:t>
      </w:r>
      <w:r w:rsidRPr="00101454">
        <w:rPr>
          <w:rFonts w:ascii="Arial" w:eastAsiaTheme="minorEastAsia" w:hAnsi="Arial" w:cs="Arial"/>
          <w:kern w:val="2"/>
          <w:sz w:val="22"/>
          <w:szCs w:val="22"/>
          <w:vertAlign w:val="superscript"/>
          <w:rPrChange w:id="1530" w:author="Guo, Shicheng" w:date="2019-08-12T12:41:00Z">
            <w:rPr>
              <w:rFonts w:ascii="Arial" w:eastAsiaTheme="minorEastAsia" w:hAnsi="Arial" w:cs="Arial"/>
              <w:kern w:val="2"/>
              <w:sz w:val="22"/>
              <w:szCs w:val="22"/>
              <w:vertAlign w:val="superscript"/>
            </w:rPr>
          </w:rPrChange>
        </w:rPr>
        <w:t>-3</w:t>
      </w:r>
      <w:r w:rsidRPr="00101454">
        <w:rPr>
          <w:rFonts w:ascii="Arial" w:eastAsiaTheme="minorEastAsia" w:hAnsi="Arial" w:cs="Arial"/>
          <w:kern w:val="2"/>
          <w:sz w:val="22"/>
          <w:szCs w:val="22"/>
          <w:rPrChange w:id="1531" w:author="Guo, Shicheng" w:date="2019-08-12T12:41:00Z">
            <w:rPr>
              <w:rFonts w:ascii="Arial" w:eastAsiaTheme="minorEastAsia" w:hAnsi="Arial" w:cs="Arial"/>
              <w:kern w:val="2"/>
              <w:sz w:val="22"/>
              <w:szCs w:val="22"/>
            </w:rPr>
          </w:rPrChange>
        </w:rPr>
        <w:t xml:space="preserve">), where two genes are hit, </w:t>
      </w:r>
      <w:r w:rsidRPr="00101454">
        <w:rPr>
          <w:rFonts w:ascii="Arial" w:eastAsiaTheme="minorEastAsia" w:hAnsi="Arial" w:cs="Arial"/>
          <w:i/>
          <w:kern w:val="2"/>
          <w:sz w:val="22"/>
          <w:szCs w:val="22"/>
          <w:rPrChange w:id="1532" w:author="Guo, Shicheng" w:date="2019-08-12T12:41:00Z">
            <w:rPr>
              <w:rFonts w:ascii="Arial" w:eastAsiaTheme="minorEastAsia" w:hAnsi="Arial" w:cs="Arial"/>
              <w:i/>
              <w:kern w:val="2"/>
              <w:sz w:val="22"/>
              <w:szCs w:val="22"/>
            </w:rPr>
          </w:rPrChange>
        </w:rPr>
        <w:t>ADHFE1</w:t>
      </w:r>
      <w:r w:rsidRPr="00101454">
        <w:rPr>
          <w:rFonts w:ascii="Arial" w:eastAsiaTheme="minorEastAsia" w:hAnsi="Arial" w:cs="Arial"/>
          <w:kern w:val="2"/>
          <w:sz w:val="22"/>
          <w:szCs w:val="22"/>
          <w:rPrChange w:id="1533" w:author="Guo, Shicheng" w:date="2019-08-12T12:41:00Z">
            <w:rPr>
              <w:rFonts w:ascii="Arial" w:eastAsiaTheme="minorEastAsia" w:hAnsi="Arial" w:cs="Arial"/>
              <w:kern w:val="2"/>
              <w:sz w:val="22"/>
              <w:szCs w:val="22"/>
            </w:rPr>
          </w:rPrChange>
        </w:rPr>
        <w:t xml:space="preserve"> and </w:t>
      </w:r>
      <w:r w:rsidRPr="00101454">
        <w:rPr>
          <w:rFonts w:ascii="Arial" w:eastAsiaTheme="minorEastAsia" w:hAnsi="Arial" w:cs="Arial"/>
          <w:i/>
          <w:kern w:val="2"/>
          <w:sz w:val="22"/>
          <w:szCs w:val="22"/>
          <w:rPrChange w:id="1534" w:author="Guo, Shicheng" w:date="2019-08-12T12:41:00Z">
            <w:rPr>
              <w:rFonts w:ascii="Arial" w:eastAsiaTheme="minorEastAsia" w:hAnsi="Arial" w:cs="Arial"/>
              <w:i/>
              <w:kern w:val="2"/>
              <w:sz w:val="22"/>
              <w:szCs w:val="22"/>
            </w:rPr>
          </w:rPrChange>
        </w:rPr>
        <w:t>ACSS3</w:t>
      </w:r>
      <w:r w:rsidRPr="00101454">
        <w:rPr>
          <w:rFonts w:ascii="Arial" w:eastAsiaTheme="minorEastAsia" w:hAnsi="Arial" w:cs="Arial"/>
          <w:kern w:val="2"/>
          <w:sz w:val="22"/>
          <w:szCs w:val="22"/>
          <w:rPrChange w:id="1535" w:author="Guo, Shicheng" w:date="2019-08-12T12:41:00Z">
            <w:rPr>
              <w:rFonts w:ascii="Arial" w:eastAsiaTheme="minorEastAsia" w:hAnsi="Arial" w:cs="Arial"/>
              <w:kern w:val="2"/>
              <w:sz w:val="22"/>
              <w:szCs w:val="22"/>
            </w:rPr>
          </w:rPrChange>
        </w:rPr>
        <w:t>, which can facilitate translation form ethanol to ethanal and from acetic acid to acetyl-CoA respectively</w:t>
      </w:r>
      <w:r w:rsidR="00611E8A" w:rsidRPr="00101454">
        <w:rPr>
          <w:rFonts w:ascii="Arial" w:eastAsiaTheme="minorEastAsia" w:hAnsi="Arial" w:cs="Arial"/>
          <w:kern w:val="2"/>
          <w:sz w:val="22"/>
          <w:szCs w:val="22"/>
          <w:rPrChange w:id="1536" w:author="Guo, Shicheng" w:date="2019-08-12T12:41:00Z">
            <w:rPr>
              <w:rFonts w:ascii="Arial" w:eastAsiaTheme="minorEastAsia" w:hAnsi="Arial" w:cs="Arial"/>
              <w:kern w:val="2"/>
              <w:sz w:val="22"/>
              <w:szCs w:val="22"/>
            </w:rPr>
          </w:rPrChange>
        </w:rPr>
        <w:t xml:space="preserve"> (</w:t>
      </w:r>
      <w:r w:rsidR="00611E8A" w:rsidRPr="00101454">
        <w:rPr>
          <w:rFonts w:ascii="Arial" w:eastAsiaTheme="minorEastAsia" w:hAnsi="Arial" w:cs="Arial"/>
          <w:b/>
          <w:kern w:val="2"/>
          <w:sz w:val="22"/>
          <w:szCs w:val="22"/>
          <w:rPrChange w:id="1537" w:author="Guo, Shicheng" w:date="2019-08-12T12:41:00Z">
            <w:rPr>
              <w:rFonts w:ascii="Arial" w:eastAsiaTheme="minorEastAsia" w:hAnsi="Arial" w:cs="Arial"/>
              <w:b/>
              <w:color w:val="0070C0"/>
              <w:kern w:val="2"/>
              <w:sz w:val="22"/>
              <w:szCs w:val="22"/>
            </w:rPr>
          </w:rPrChange>
        </w:rPr>
        <w:t>Figure 4A</w:t>
      </w:r>
      <w:r w:rsidR="00611E8A" w:rsidRPr="00101454">
        <w:rPr>
          <w:rFonts w:ascii="Arial" w:eastAsiaTheme="minorEastAsia" w:hAnsi="Arial" w:cs="Arial"/>
          <w:kern w:val="2"/>
          <w:sz w:val="22"/>
          <w:szCs w:val="22"/>
          <w:rPrChange w:id="1538" w:author="Guo, Shicheng" w:date="2019-08-12T12:41:00Z">
            <w:rPr>
              <w:rFonts w:ascii="Arial" w:eastAsiaTheme="minorEastAsia" w:hAnsi="Arial" w:cs="Arial"/>
              <w:kern w:val="2"/>
              <w:sz w:val="22"/>
              <w:szCs w:val="22"/>
            </w:rPr>
          </w:rPrChange>
        </w:rPr>
        <w:t>)</w:t>
      </w:r>
      <w:r w:rsidRPr="00101454">
        <w:rPr>
          <w:rFonts w:ascii="Arial" w:eastAsiaTheme="minorEastAsia" w:hAnsi="Arial" w:cs="Arial"/>
          <w:kern w:val="2"/>
          <w:sz w:val="22"/>
          <w:szCs w:val="22"/>
          <w:rPrChange w:id="1539" w:author="Guo, Shicheng" w:date="2019-08-12T12:41:00Z">
            <w:rPr>
              <w:rFonts w:ascii="Arial" w:eastAsiaTheme="minorEastAsia" w:hAnsi="Arial" w:cs="Arial"/>
              <w:kern w:val="2"/>
              <w:sz w:val="22"/>
              <w:szCs w:val="22"/>
            </w:rPr>
          </w:rPrChange>
        </w:rPr>
        <w:t xml:space="preserve">. Both of them showing expression down regulation on colonic and rectal cancer tissue compared with the normal tissue (P&lt;0.01), which are consistent with the DNA methylation changes (R2=-0.49 and -0.59, </w:t>
      </w:r>
      <w:bookmarkStart w:id="1540" w:name="OLE_LINK24"/>
      <w:bookmarkStart w:id="1541" w:name="OLE_LINK35"/>
      <w:bookmarkStart w:id="1542" w:name="OLE_LINK155"/>
      <w:bookmarkStart w:id="1543" w:name="OLE_LINK156"/>
      <w:r w:rsidRPr="00101454">
        <w:rPr>
          <w:rFonts w:ascii="Arial" w:eastAsiaTheme="minorEastAsia" w:hAnsi="Arial" w:cs="Arial"/>
          <w:b/>
          <w:kern w:val="2"/>
          <w:sz w:val="22"/>
          <w:szCs w:val="22"/>
          <w:rPrChange w:id="1544" w:author="Guo, Shicheng" w:date="2019-08-12T12:41:00Z">
            <w:rPr>
              <w:rFonts w:ascii="Arial" w:eastAsiaTheme="minorEastAsia" w:hAnsi="Arial" w:cs="Arial"/>
              <w:b/>
              <w:color w:val="0070C0"/>
              <w:kern w:val="2"/>
              <w:sz w:val="22"/>
              <w:szCs w:val="22"/>
            </w:rPr>
          </w:rPrChange>
        </w:rPr>
        <w:t>Figure</w:t>
      </w:r>
      <w:bookmarkEnd w:id="1540"/>
      <w:bookmarkEnd w:id="1541"/>
      <w:r w:rsidRPr="00101454">
        <w:rPr>
          <w:rFonts w:ascii="Arial" w:eastAsiaTheme="minorEastAsia" w:hAnsi="Arial" w:cs="Arial"/>
          <w:b/>
          <w:kern w:val="2"/>
          <w:sz w:val="22"/>
          <w:szCs w:val="22"/>
          <w:rPrChange w:id="1545" w:author="Guo, Shicheng" w:date="2019-08-12T12:41:00Z">
            <w:rPr>
              <w:rFonts w:ascii="Arial" w:eastAsiaTheme="minorEastAsia" w:hAnsi="Arial" w:cs="Arial"/>
              <w:b/>
              <w:color w:val="0070C0"/>
              <w:kern w:val="2"/>
              <w:sz w:val="22"/>
              <w:szCs w:val="22"/>
            </w:rPr>
          </w:rPrChange>
        </w:rPr>
        <w:t xml:space="preserve"> </w:t>
      </w:r>
      <w:bookmarkEnd w:id="1542"/>
      <w:bookmarkEnd w:id="1543"/>
      <w:r w:rsidR="00611E8A" w:rsidRPr="00101454">
        <w:rPr>
          <w:rFonts w:ascii="Arial" w:eastAsiaTheme="minorEastAsia" w:hAnsi="Arial" w:cs="Arial"/>
          <w:b/>
          <w:kern w:val="2"/>
          <w:sz w:val="22"/>
          <w:szCs w:val="22"/>
          <w:rPrChange w:id="1546" w:author="Guo, Shicheng" w:date="2019-08-12T12:41:00Z">
            <w:rPr>
              <w:rFonts w:ascii="Arial" w:eastAsiaTheme="minorEastAsia" w:hAnsi="Arial" w:cs="Arial"/>
              <w:b/>
              <w:color w:val="0070C0"/>
              <w:kern w:val="2"/>
              <w:sz w:val="22"/>
              <w:szCs w:val="22"/>
            </w:rPr>
          </w:rPrChange>
        </w:rPr>
        <w:t>4B</w:t>
      </w:r>
      <w:r w:rsidRPr="00101454">
        <w:rPr>
          <w:rFonts w:ascii="Arial" w:eastAsiaTheme="minorEastAsia" w:hAnsi="Arial" w:cs="Arial"/>
          <w:b/>
          <w:kern w:val="2"/>
          <w:sz w:val="22"/>
          <w:szCs w:val="22"/>
          <w:rPrChange w:id="1547" w:author="Guo, Shicheng" w:date="2019-08-12T12:41:00Z">
            <w:rPr>
              <w:rFonts w:ascii="Arial" w:eastAsiaTheme="minorEastAsia" w:hAnsi="Arial" w:cs="Arial"/>
              <w:b/>
              <w:color w:val="0070C0"/>
              <w:kern w:val="2"/>
              <w:sz w:val="22"/>
              <w:szCs w:val="22"/>
            </w:rPr>
          </w:rPrChange>
        </w:rPr>
        <w:t xml:space="preserve"> </w:t>
      </w:r>
      <w:r w:rsidRPr="00101454">
        <w:rPr>
          <w:rFonts w:ascii="Arial" w:eastAsiaTheme="minorEastAsia" w:hAnsi="Arial" w:cs="Arial"/>
          <w:kern w:val="2"/>
          <w:sz w:val="22"/>
          <w:szCs w:val="22"/>
          <w:rPrChange w:id="1548" w:author="Guo, Shicheng" w:date="2019-08-12T12:41:00Z">
            <w:rPr>
              <w:rFonts w:ascii="Arial" w:eastAsiaTheme="minorEastAsia" w:hAnsi="Arial" w:cs="Arial"/>
              <w:kern w:val="2"/>
              <w:sz w:val="22"/>
              <w:szCs w:val="22"/>
            </w:rPr>
          </w:rPrChange>
        </w:rPr>
        <w:t xml:space="preserve">and </w:t>
      </w:r>
      <w:r w:rsidR="00611E8A" w:rsidRPr="00101454">
        <w:rPr>
          <w:rFonts w:ascii="Arial" w:eastAsiaTheme="minorEastAsia" w:hAnsi="Arial" w:cs="Arial"/>
          <w:b/>
          <w:kern w:val="2"/>
          <w:sz w:val="22"/>
          <w:szCs w:val="22"/>
          <w:rPrChange w:id="1549" w:author="Guo, Shicheng" w:date="2019-08-12T12:41:00Z">
            <w:rPr>
              <w:rFonts w:ascii="Arial" w:eastAsiaTheme="minorEastAsia" w:hAnsi="Arial" w:cs="Arial"/>
              <w:b/>
              <w:color w:val="0070C0"/>
              <w:kern w:val="2"/>
              <w:sz w:val="22"/>
              <w:szCs w:val="22"/>
            </w:rPr>
          </w:rPrChange>
        </w:rPr>
        <w:t>Figure 4C</w:t>
      </w:r>
      <w:r w:rsidRPr="00101454">
        <w:rPr>
          <w:rFonts w:ascii="Arial" w:eastAsiaTheme="minorEastAsia" w:hAnsi="Arial" w:cs="Arial"/>
          <w:kern w:val="2"/>
          <w:sz w:val="22"/>
          <w:szCs w:val="22"/>
          <w:rPrChange w:id="1550" w:author="Guo, Shicheng" w:date="2019-08-12T12:41:00Z">
            <w:rPr>
              <w:rFonts w:ascii="Arial" w:eastAsiaTheme="minorEastAsia" w:hAnsi="Arial" w:cs="Arial"/>
              <w:kern w:val="2"/>
              <w:sz w:val="22"/>
              <w:szCs w:val="22"/>
            </w:rPr>
          </w:rPrChange>
        </w:rPr>
        <w:t xml:space="preserve">). </w:t>
      </w:r>
      <w:commentRangeStart w:id="1551"/>
      <w:commentRangeStart w:id="1552"/>
      <w:r w:rsidRPr="00101454">
        <w:rPr>
          <w:rFonts w:ascii="Arial" w:eastAsiaTheme="minorEastAsia" w:hAnsi="Arial" w:cs="Arial"/>
          <w:kern w:val="2"/>
          <w:sz w:val="22"/>
          <w:szCs w:val="22"/>
          <w:rPrChange w:id="1553" w:author="Guo, Shicheng" w:date="2019-08-12T12:41:00Z">
            <w:rPr>
              <w:rFonts w:ascii="Arial" w:eastAsiaTheme="minorEastAsia" w:hAnsi="Arial" w:cs="Arial"/>
              <w:kern w:val="2"/>
              <w:sz w:val="22"/>
              <w:szCs w:val="22"/>
            </w:rPr>
          </w:rPrChange>
        </w:rPr>
        <w:t xml:space="preserve">We found the average methylation level of CpG loci located in CpG islands within </w:t>
      </w:r>
      <w:r w:rsidRPr="00101454">
        <w:rPr>
          <w:rFonts w:ascii="Arial" w:eastAsiaTheme="minorEastAsia" w:hAnsi="Arial" w:cs="Arial"/>
          <w:i/>
          <w:kern w:val="2"/>
          <w:sz w:val="22"/>
          <w:szCs w:val="22"/>
          <w:rPrChange w:id="1554" w:author="Guo, Shicheng" w:date="2019-08-12T12:41:00Z">
            <w:rPr>
              <w:rFonts w:ascii="Arial" w:eastAsiaTheme="minorEastAsia" w:hAnsi="Arial" w:cs="Arial"/>
              <w:i/>
              <w:kern w:val="2"/>
              <w:sz w:val="22"/>
              <w:szCs w:val="22"/>
            </w:rPr>
          </w:rPrChange>
        </w:rPr>
        <w:t>ADHFE1</w:t>
      </w:r>
      <w:r w:rsidRPr="00101454">
        <w:rPr>
          <w:rFonts w:ascii="Arial" w:eastAsiaTheme="minorEastAsia" w:hAnsi="Arial" w:cs="Arial"/>
          <w:kern w:val="2"/>
          <w:sz w:val="22"/>
          <w:szCs w:val="22"/>
          <w:rPrChange w:id="1555"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i/>
          <w:kern w:val="2"/>
          <w:sz w:val="22"/>
          <w:szCs w:val="22"/>
          <w:rPrChange w:id="1556" w:author="Guo, Shicheng" w:date="2019-08-12T12:41:00Z">
            <w:rPr>
              <w:rFonts w:ascii="Arial" w:eastAsiaTheme="minorEastAsia" w:hAnsi="Arial" w:cs="Arial"/>
              <w:i/>
              <w:kern w:val="2"/>
              <w:sz w:val="22"/>
              <w:szCs w:val="22"/>
            </w:rPr>
          </w:rPrChange>
        </w:rPr>
        <w:t>ACSS3</w:t>
      </w:r>
      <w:r w:rsidRPr="00101454">
        <w:rPr>
          <w:rFonts w:ascii="Arial" w:eastAsiaTheme="minorEastAsia" w:hAnsi="Arial" w:cs="Arial"/>
          <w:kern w:val="2"/>
          <w:sz w:val="22"/>
          <w:szCs w:val="22"/>
          <w:rPrChange w:id="1557" w:author="Guo, Shicheng" w:date="2019-08-12T12:41:00Z">
            <w:rPr>
              <w:rFonts w:ascii="Arial" w:eastAsiaTheme="minorEastAsia" w:hAnsi="Arial" w:cs="Arial"/>
              <w:kern w:val="2"/>
              <w:sz w:val="22"/>
              <w:szCs w:val="22"/>
            </w:rPr>
          </w:rPrChange>
        </w:rPr>
        <w:t xml:space="preserve"> promoter region are significantly increased in cancer samples compared with normal samples (</w:t>
      </w:r>
      <m:oMath>
        <m:r>
          <m:rPr>
            <m:sty m:val="p"/>
          </m:rPr>
          <w:rPr>
            <w:rFonts w:ascii="Cambria Math" w:eastAsiaTheme="minorEastAsia" w:hAnsi="Cambria Math" w:cs="Arial"/>
            <w:kern w:val="2"/>
            <w:sz w:val="22"/>
            <w:szCs w:val="22"/>
            <w:rPrChange w:id="1558" w:author="Guo, Shicheng" w:date="2019-08-12T12:41:00Z">
              <w:rPr>
                <w:rFonts w:ascii="Cambria Math" w:eastAsiaTheme="minorEastAsia" w:hAnsi="Cambria Math" w:cs="Arial"/>
                <w:kern w:val="2"/>
                <w:sz w:val="22"/>
                <w:szCs w:val="22"/>
              </w:rPr>
            </w:rPrChange>
          </w:rPr>
          <m:t>∆</m:t>
        </m:r>
      </m:oMath>
      <w:r w:rsidRPr="00101454">
        <w:rPr>
          <w:rFonts w:ascii="Arial" w:eastAsiaTheme="minorEastAsia" w:hAnsi="Arial" w:cs="Arial"/>
          <w:kern w:val="2"/>
          <w:sz w:val="22"/>
          <w:szCs w:val="22"/>
          <w:rPrChange w:id="1559" w:author="Guo, Shicheng" w:date="2019-08-12T12:41:00Z">
            <w:rPr>
              <w:rFonts w:ascii="Arial" w:eastAsiaTheme="minorEastAsia" w:hAnsi="Arial" w:cs="Arial"/>
              <w:kern w:val="2"/>
              <w:sz w:val="22"/>
              <w:szCs w:val="22"/>
            </w:rPr>
          </w:rPrChange>
        </w:rPr>
        <w:t xml:space="preserve">mBVs=0.2 and 0.18 respectively, </w:t>
      </w:r>
      <w:bookmarkStart w:id="1560" w:name="OLE_LINK42"/>
      <w:bookmarkStart w:id="1561" w:name="OLE_LINK43"/>
      <w:commentRangeEnd w:id="1551"/>
      <w:r w:rsidR="00D05FDC" w:rsidRPr="00101454">
        <w:rPr>
          <w:rStyle w:val="CommentReference"/>
          <w:rFonts w:ascii="Arial" w:hAnsi="Arial" w:cs="Arial"/>
          <w:rPrChange w:id="1562" w:author="Guo, Shicheng" w:date="2019-08-12T12:41:00Z">
            <w:rPr>
              <w:rStyle w:val="CommentReference"/>
            </w:rPr>
          </w:rPrChange>
        </w:rPr>
        <w:commentReference w:id="1551"/>
      </w:r>
      <w:commentRangeEnd w:id="1552"/>
      <w:r w:rsidR="00055AEA" w:rsidRPr="00101454">
        <w:rPr>
          <w:rStyle w:val="CommentReference"/>
          <w:rFonts w:ascii="Arial" w:hAnsi="Arial" w:cs="Arial"/>
          <w:rPrChange w:id="1563" w:author="Guo, Shicheng" w:date="2019-08-12T12:41:00Z">
            <w:rPr>
              <w:rStyle w:val="CommentReference"/>
            </w:rPr>
          </w:rPrChange>
        </w:rPr>
        <w:commentReference w:id="1552"/>
      </w:r>
      <w:r w:rsidRPr="00101454">
        <w:rPr>
          <w:rFonts w:ascii="Arial" w:eastAsiaTheme="minorEastAsia" w:hAnsi="Arial" w:cs="Arial"/>
          <w:b/>
          <w:kern w:val="2"/>
          <w:sz w:val="22"/>
          <w:szCs w:val="22"/>
          <w:rPrChange w:id="1564" w:author="Guo, Shicheng" w:date="2019-08-12T12:41:00Z">
            <w:rPr>
              <w:rFonts w:ascii="Arial" w:eastAsiaTheme="minorEastAsia" w:hAnsi="Arial" w:cs="Arial"/>
              <w:b/>
              <w:color w:val="0070C0"/>
              <w:kern w:val="2"/>
              <w:sz w:val="22"/>
              <w:szCs w:val="22"/>
            </w:rPr>
          </w:rPrChange>
        </w:rPr>
        <w:t xml:space="preserve">Figure </w:t>
      </w:r>
      <w:bookmarkEnd w:id="1560"/>
      <w:bookmarkEnd w:id="1561"/>
      <w:r w:rsidR="00611E8A" w:rsidRPr="00101454">
        <w:rPr>
          <w:rFonts w:ascii="Arial" w:eastAsiaTheme="minorEastAsia" w:hAnsi="Arial" w:cs="Arial"/>
          <w:b/>
          <w:kern w:val="2"/>
          <w:sz w:val="22"/>
          <w:szCs w:val="22"/>
          <w:rPrChange w:id="1565" w:author="Guo, Shicheng" w:date="2019-08-12T12:41:00Z">
            <w:rPr>
              <w:rFonts w:ascii="Arial" w:eastAsiaTheme="minorEastAsia" w:hAnsi="Arial" w:cs="Arial"/>
              <w:b/>
              <w:color w:val="0070C0"/>
              <w:kern w:val="2"/>
              <w:sz w:val="22"/>
              <w:szCs w:val="22"/>
            </w:rPr>
          </w:rPrChange>
        </w:rPr>
        <w:t>4D</w:t>
      </w:r>
      <w:r w:rsidRPr="00101454">
        <w:rPr>
          <w:rFonts w:ascii="Arial" w:eastAsiaTheme="minorEastAsia" w:hAnsi="Arial" w:cs="Arial"/>
          <w:kern w:val="2"/>
          <w:sz w:val="22"/>
          <w:szCs w:val="22"/>
          <w:rPrChange w:id="1566" w:author="Guo, Shicheng" w:date="2019-08-12T12:41:00Z">
            <w:rPr>
              <w:rFonts w:ascii="Arial" w:eastAsiaTheme="minorEastAsia" w:hAnsi="Arial" w:cs="Arial"/>
              <w:kern w:val="2"/>
              <w:sz w:val="22"/>
              <w:szCs w:val="22"/>
            </w:rPr>
          </w:rPrChange>
        </w:rPr>
        <w:t xml:space="preserve">). Furthermore, we applied promoter region within CpG island of the two genes to distinguish the normal tissue and the disease tissues (adenoma and cancer). When setting cutoff as 0.25 for </w:t>
      </w:r>
      <w:r w:rsidRPr="00101454">
        <w:rPr>
          <w:rFonts w:ascii="Arial" w:eastAsiaTheme="minorEastAsia" w:hAnsi="Arial" w:cs="Arial"/>
          <w:i/>
          <w:kern w:val="2"/>
          <w:sz w:val="22"/>
          <w:szCs w:val="22"/>
          <w:rPrChange w:id="1567" w:author="Guo, Shicheng" w:date="2019-08-12T12:41:00Z">
            <w:rPr>
              <w:rFonts w:ascii="Arial" w:eastAsiaTheme="minorEastAsia" w:hAnsi="Arial" w:cs="Arial"/>
              <w:i/>
              <w:kern w:val="2"/>
              <w:sz w:val="22"/>
              <w:szCs w:val="22"/>
            </w:rPr>
          </w:rPrChange>
        </w:rPr>
        <w:t>ADHFE1</w:t>
      </w:r>
      <w:r w:rsidRPr="00101454">
        <w:rPr>
          <w:rFonts w:ascii="Arial" w:eastAsiaTheme="minorEastAsia" w:hAnsi="Arial" w:cs="Arial"/>
          <w:kern w:val="2"/>
          <w:sz w:val="22"/>
          <w:szCs w:val="22"/>
          <w:rPrChange w:id="1568" w:author="Guo, Shicheng" w:date="2019-08-12T12:41:00Z">
            <w:rPr>
              <w:rFonts w:ascii="Arial" w:eastAsiaTheme="minorEastAsia" w:hAnsi="Arial" w:cs="Arial"/>
              <w:kern w:val="2"/>
              <w:sz w:val="22"/>
              <w:szCs w:val="22"/>
            </w:rPr>
          </w:rPrChange>
        </w:rPr>
        <w:t xml:space="preserve"> promoter, we minimize the error ra</w:t>
      </w:r>
      <w:bookmarkStart w:id="1569" w:name="OLE_LINK32"/>
      <w:bookmarkStart w:id="1570" w:name="OLE_LINK44"/>
      <w:r w:rsidRPr="00101454">
        <w:rPr>
          <w:rFonts w:ascii="Arial" w:eastAsiaTheme="minorEastAsia" w:hAnsi="Arial" w:cs="Arial"/>
          <w:kern w:val="2"/>
          <w:sz w:val="22"/>
          <w:szCs w:val="22"/>
          <w:rPrChange w:id="1571" w:author="Guo, Shicheng" w:date="2019-08-12T12:41:00Z">
            <w:rPr>
              <w:rFonts w:ascii="Arial" w:eastAsiaTheme="minorEastAsia" w:hAnsi="Arial" w:cs="Arial"/>
              <w:kern w:val="2"/>
              <w:sz w:val="22"/>
              <w:szCs w:val="22"/>
            </w:rPr>
          </w:rPrChange>
        </w:rPr>
        <w:t>te to 4.68% (39/833), while the minimal error rate of ACSS3 promoter is 16.68% (139/833) w</w:t>
      </w:r>
      <w:bookmarkEnd w:id="1569"/>
      <w:bookmarkEnd w:id="1570"/>
      <w:r w:rsidRPr="00101454">
        <w:rPr>
          <w:rFonts w:ascii="Arial" w:eastAsiaTheme="minorEastAsia" w:hAnsi="Arial" w:cs="Arial"/>
          <w:kern w:val="2"/>
          <w:sz w:val="22"/>
          <w:szCs w:val="22"/>
          <w:rPrChange w:id="1572" w:author="Guo, Shicheng" w:date="2019-08-12T12:41:00Z">
            <w:rPr>
              <w:rFonts w:ascii="Arial" w:eastAsiaTheme="minorEastAsia" w:hAnsi="Arial" w:cs="Arial"/>
              <w:kern w:val="2"/>
              <w:sz w:val="22"/>
              <w:szCs w:val="22"/>
            </w:rPr>
          </w:rPrChange>
        </w:rPr>
        <w:t>hen setting cutoff as 0.42 (</w:t>
      </w:r>
      <w:r w:rsidR="00611E8A" w:rsidRPr="00101454">
        <w:rPr>
          <w:rFonts w:ascii="Arial" w:eastAsiaTheme="minorEastAsia" w:hAnsi="Arial" w:cs="Arial"/>
          <w:b/>
          <w:kern w:val="2"/>
          <w:sz w:val="22"/>
          <w:szCs w:val="22"/>
          <w:rPrChange w:id="1573" w:author="Guo, Shicheng" w:date="2019-08-12T12:41:00Z">
            <w:rPr>
              <w:rFonts w:ascii="Arial" w:eastAsiaTheme="minorEastAsia" w:hAnsi="Arial" w:cs="Arial"/>
              <w:b/>
              <w:color w:val="0070C0"/>
              <w:kern w:val="2"/>
              <w:sz w:val="22"/>
              <w:szCs w:val="22"/>
            </w:rPr>
          </w:rPrChange>
        </w:rPr>
        <w:t>Figure 4E</w:t>
      </w:r>
      <w:r w:rsidRPr="00101454">
        <w:rPr>
          <w:rFonts w:ascii="Arial" w:eastAsiaTheme="minorEastAsia" w:hAnsi="Arial" w:cs="Arial"/>
          <w:kern w:val="2"/>
          <w:sz w:val="22"/>
          <w:szCs w:val="22"/>
          <w:rPrChange w:id="1574" w:author="Guo, Shicheng" w:date="2019-08-12T12:41:00Z">
            <w:rPr>
              <w:rFonts w:ascii="Arial" w:eastAsiaTheme="minorEastAsia" w:hAnsi="Arial" w:cs="Arial"/>
              <w:kern w:val="2"/>
              <w:sz w:val="22"/>
              <w:szCs w:val="22"/>
            </w:rPr>
          </w:rPrChange>
        </w:rPr>
        <w:t>). The result shown</w:t>
      </w:r>
      <w:r w:rsidRPr="00101454">
        <w:rPr>
          <w:rFonts w:ascii="Arial" w:eastAsiaTheme="minorEastAsia" w:hAnsi="Arial" w:cs="Arial"/>
          <w:i/>
          <w:kern w:val="2"/>
          <w:sz w:val="22"/>
          <w:szCs w:val="22"/>
          <w:rPrChange w:id="1575" w:author="Guo, Shicheng" w:date="2019-08-12T12:41:00Z">
            <w:rPr>
              <w:rFonts w:ascii="Arial" w:eastAsiaTheme="minorEastAsia" w:hAnsi="Arial" w:cs="Arial"/>
              <w:i/>
              <w:kern w:val="2"/>
              <w:sz w:val="22"/>
              <w:szCs w:val="22"/>
            </w:rPr>
          </w:rPrChange>
        </w:rPr>
        <w:t xml:space="preserve"> ADHFE1</w:t>
      </w:r>
      <w:r w:rsidRPr="00101454">
        <w:rPr>
          <w:rFonts w:ascii="Arial" w:eastAsiaTheme="minorEastAsia" w:hAnsi="Arial" w:cs="Arial"/>
          <w:kern w:val="2"/>
          <w:sz w:val="22"/>
          <w:szCs w:val="22"/>
          <w:rPrChange w:id="1576" w:author="Guo, Shicheng" w:date="2019-08-12T12:41:00Z">
            <w:rPr>
              <w:rFonts w:ascii="Arial" w:eastAsiaTheme="minorEastAsia" w:hAnsi="Arial" w:cs="Arial"/>
              <w:kern w:val="2"/>
              <w:sz w:val="22"/>
              <w:szCs w:val="22"/>
            </w:rPr>
          </w:rPrChange>
        </w:rPr>
        <w:t xml:space="preserve"> has better discrimination power compared with </w:t>
      </w:r>
      <w:r w:rsidRPr="00101454">
        <w:rPr>
          <w:rFonts w:ascii="Arial" w:eastAsiaTheme="minorEastAsia" w:hAnsi="Arial" w:cs="Arial"/>
          <w:i/>
          <w:kern w:val="2"/>
          <w:sz w:val="22"/>
          <w:szCs w:val="22"/>
          <w:rPrChange w:id="1577" w:author="Guo, Shicheng" w:date="2019-08-12T12:41:00Z">
            <w:rPr>
              <w:rFonts w:ascii="Arial" w:eastAsiaTheme="minorEastAsia" w:hAnsi="Arial" w:cs="Arial"/>
              <w:i/>
              <w:kern w:val="2"/>
              <w:sz w:val="22"/>
              <w:szCs w:val="22"/>
            </w:rPr>
          </w:rPrChange>
        </w:rPr>
        <w:t>ACSS3</w:t>
      </w:r>
      <w:r w:rsidRPr="00101454">
        <w:rPr>
          <w:rFonts w:ascii="Arial" w:eastAsiaTheme="minorEastAsia" w:hAnsi="Arial" w:cs="Arial"/>
          <w:kern w:val="2"/>
          <w:sz w:val="22"/>
          <w:szCs w:val="22"/>
          <w:rPrChange w:id="1578" w:author="Guo, Shicheng" w:date="2019-08-12T12:41:00Z">
            <w:rPr>
              <w:rFonts w:ascii="Arial" w:eastAsiaTheme="minorEastAsia" w:hAnsi="Arial" w:cs="Arial"/>
              <w:kern w:val="2"/>
              <w:sz w:val="22"/>
              <w:szCs w:val="22"/>
            </w:rPr>
          </w:rPrChange>
        </w:rPr>
        <w:t>.</w:t>
      </w:r>
      <w:r w:rsidR="00A26E8D" w:rsidRPr="00101454">
        <w:rPr>
          <w:rFonts w:ascii="Arial" w:eastAsiaTheme="minorEastAsia" w:hAnsi="Arial" w:cs="Arial"/>
          <w:kern w:val="2"/>
          <w:sz w:val="22"/>
          <w:szCs w:val="22"/>
          <w:rPrChange w:id="1579" w:author="Guo, Shicheng" w:date="2019-08-12T12:41:00Z">
            <w:rPr>
              <w:rFonts w:ascii="Arial" w:eastAsiaTheme="minorEastAsia" w:hAnsi="Arial" w:cs="Arial"/>
              <w:kern w:val="2"/>
              <w:sz w:val="22"/>
              <w:szCs w:val="22"/>
            </w:rPr>
          </w:rPrChange>
        </w:rPr>
        <w:t xml:space="preserve"> </w:t>
      </w:r>
      <w:r w:rsidR="004436CD" w:rsidRPr="00101454">
        <w:rPr>
          <w:rFonts w:ascii="Arial" w:eastAsiaTheme="minorEastAsia" w:hAnsi="Arial" w:cs="Arial"/>
          <w:kern w:val="2"/>
          <w:sz w:val="22"/>
          <w:szCs w:val="22"/>
          <w:rPrChange w:id="1580" w:author="Guo, Shicheng" w:date="2019-08-12T12:41:00Z">
            <w:rPr>
              <w:rFonts w:ascii="Arial" w:eastAsiaTheme="minorEastAsia" w:hAnsi="Arial" w:cs="Arial"/>
              <w:kern w:val="2"/>
              <w:sz w:val="22"/>
              <w:szCs w:val="22"/>
            </w:rPr>
          </w:rPrChange>
        </w:rPr>
        <w:t>Furthermore, at ROC curve of mBV of ADHFE1 promoter mBV for all 833 samples, the AUC is 0.9</w:t>
      </w:r>
      <w:r w:rsidR="00991DA1" w:rsidRPr="00101454">
        <w:rPr>
          <w:rFonts w:ascii="Arial" w:eastAsiaTheme="minorEastAsia" w:hAnsi="Arial" w:cs="Arial"/>
          <w:kern w:val="2"/>
          <w:sz w:val="22"/>
          <w:szCs w:val="22"/>
          <w:rPrChange w:id="1581" w:author="Guo, Shicheng" w:date="2019-08-12T12:41:00Z">
            <w:rPr>
              <w:rFonts w:ascii="Arial" w:eastAsiaTheme="minorEastAsia" w:hAnsi="Arial" w:cs="Arial"/>
              <w:kern w:val="2"/>
              <w:sz w:val="22"/>
              <w:szCs w:val="22"/>
            </w:rPr>
          </w:rPrChange>
        </w:rPr>
        <w:t>7</w:t>
      </w:r>
      <w:r w:rsidR="004436CD" w:rsidRPr="00101454">
        <w:rPr>
          <w:rFonts w:ascii="Arial" w:eastAsiaTheme="minorEastAsia" w:hAnsi="Arial" w:cs="Arial"/>
          <w:kern w:val="2"/>
          <w:sz w:val="22"/>
          <w:szCs w:val="22"/>
          <w:rPrChange w:id="1582" w:author="Guo, Shicheng" w:date="2019-08-12T12:41:00Z">
            <w:rPr>
              <w:rFonts w:ascii="Arial" w:eastAsiaTheme="minorEastAsia" w:hAnsi="Arial" w:cs="Arial"/>
              <w:kern w:val="2"/>
              <w:sz w:val="22"/>
              <w:szCs w:val="22"/>
            </w:rPr>
          </w:rPrChange>
        </w:rPr>
        <w:t xml:space="preserve"> with specificity and sensitivity as 0.9</w:t>
      </w:r>
      <w:r w:rsidR="00991DA1" w:rsidRPr="00101454">
        <w:rPr>
          <w:rFonts w:ascii="Arial" w:eastAsiaTheme="minorEastAsia" w:hAnsi="Arial" w:cs="Arial"/>
          <w:kern w:val="2"/>
          <w:sz w:val="22"/>
          <w:szCs w:val="22"/>
          <w:rPrChange w:id="1583" w:author="Guo, Shicheng" w:date="2019-08-12T12:41:00Z">
            <w:rPr>
              <w:rFonts w:ascii="Arial" w:eastAsiaTheme="minorEastAsia" w:hAnsi="Arial" w:cs="Arial"/>
              <w:kern w:val="2"/>
              <w:sz w:val="22"/>
              <w:szCs w:val="22"/>
            </w:rPr>
          </w:rPrChange>
        </w:rPr>
        <w:t>5</w:t>
      </w:r>
      <w:r w:rsidR="004436CD" w:rsidRPr="00101454">
        <w:rPr>
          <w:rFonts w:ascii="Arial" w:eastAsiaTheme="minorEastAsia" w:hAnsi="Arial" w:cs="Arial"/>
          <w:kern w:val="2"/>
          <w:sz w:val="22"/>
          <w:szCs w:val="22"/>
          <w:rPrChange w:id="1584" w:author="Guo, Shicheng" w:date="2019-08-12T12:41:00Z">
            <w:rPr>
              <w:rFonts w:ascii="Arial" w:eastAsiaTheme="minorEastAsia" w:hAnsi="Arial" w:cs="Arial"/>
              <w:kern w:val="2"/>
              <w:sz w:val="22"/>
              <w:szCs w:val="22"/>
            </w:rPr>
          </w:rPrChange>
        </w:rPr>
        <w:t xml:space="preserve"> and 0.</w:t>
      </w:r>
      <w:commentRangeStart w:id="1585"/>
      <w:commentRangeStart w:id="1586"/>
      <w:r w:rsidR="004436CD" w:rsidRPr="00101454">
        <w:rPr>
          <w:rFonts w:ascii="Arial" w:eastAsiaTheme="minorEastAsia" w:hAnsi="Arial" w:cs="Arial"/>
          <w:kern w:val="2"/>
          <w:sz w:val="22"/>
          <w:szCs w:val="22"/>
          <w:rPrChange w:id="1587" w:author="Guo, Shicheng" w:date="2019-08-12T12:41:00Z">
            <w:rPr>
              <w:rFonts w:ascii="Arial" w:eastAsiaTheme="minorEastAsia" w:hAnsi="Arial" w:cs="Arial"/>
              <w:kern w:val="2"/>
              <w:sz w:val="22"/>
              <w:szCs w:val="22"/>
            </w:rPr>
          </w:rPrChange>
        </w:rPr>
        <w:t>96 (</w:t>
      </w:r>
      <w:r w:rsidR="00611E8A" w:rsidRPr="00101454">
        <w:rPr>
          <w:rFonts w:ascii="Arial" w:eastAsiaTheme="minorEastAsia" w:hAnsi="Arial" w:cs="Arial"/>
          <w:b/>
          <w:kern w:val="2"/>
          <w:sz w:val="22"/>
          <w:szCs w:val="22"/>
          <w:rPrChange w:id="1588" w:author="Guo, Shicheng" w:date="2019-08-12T12:41:00Z">
            <w:rPr>
              <w:rFonts w:ascii="Arial" w:eastAsiaTheme="minorEastAsia" w:hAnsi="Arial" w:cs="Arial"/>
              <w:b/>
              <w:color w:val="0070C0"/>
              <w:kern w:val="2"/>
              <w:sz w:val="22"/>
              <w:szCs w:val="22"/>
            </w:rPr>
          </w:rPrChange>
        </w:rPr>
        <w:t>Figure 4F</w:t>
      </w:r>
      <w:r w:rsidR="004436CD" w:rsidRPr="00101454">
        <w:rPr>
          <w:rFonts w:ascii="Arial" w:eastAsiaTheme="minorEastAsia" w:hAnsi="Arial" w:cs="Arial"/>
          <w:kern w:val="2"/>
          <w:sz w:val="22"/>
          <w:szCs w:val="22"/>
          <w:rPrChange w:id="1589" w:author="Guo, Shicheng" w:date="2019-08-12T12:41:00Z">
            <w:rPr>
              <w:rFonts w:ascii="Arial" w:eastAsiaTheme="minorEastAsia" w:hAnsi="Arial" w:cs="Arial"/>
              <w:kern w:val="2"/>
              <w:sz w:val="22"/>
              <w:szCs w:val="22"/>
            </w:rPr>
          </w:rPrChange>
        </w:rPr>
        <w:t xml:space="preserve">). </w:t>
      </w:r>
      <w:commentRangeEnd w:id="1585"/>
      <w:r w:rsidR="008F5FF7" w:rsidRPr="00101454">
        <w:rPr>
          <w:rStyle w:val="CommentReference"/>
          <w:rFonts w:ascii="Arial" w:hAnsi="Arial" w:cs="Arial"/>
          <w:rPrChange w:id="1590" w:author="Guo, Shicheng" w:date="2019-08-12T12:41:00Z">
            <w:rPr>
              <w:rStyle w:val="CommentReference"/>
            </w:rPr>
          </w:rPrChange>
        </w:rPr>
        <w:commentReference w:id="1585"/>
      </w:r>
      <w:commentRangeEnd w:id="1586"/>
      <w:r w:rsidR="00040C21" w:rsidRPr="00101454">
        <w:rPr>
          <w:rStyle w:val="CommentReference"/>
          <w:rFonts w:ascii="Arial" w:hAnsi="Arial" w:cs="Arial"/>
          <w:rPrChange w:id="1591" w:author="Guo, Shicheng" w:date="2019-08-12T12:41:00Z">
            <w:rPr>
              <w:rStyle w:val="CommentReference"/>
            </w:rPr>
          </w:rPrChange>
        </w:rPr>
        <w:commentReference w:id="1586"/>
      </w:r>
      <w:r w:rsidR="004436CD" w:rsidRPr="00101454">
        <w:rPr>
          <w:rFonts w:ascii="Arial" w:eastAsiaTheme="minorEastAsia" w:hAnsi="Arial" w:cs="Arial"/>
          <w:kern w:val="2"/>
          <w:sz w:val="22"/>
          <w:szCs w:val="22"/>
          <w:rPrChange w:id="1592" w:author="Guo, Shicheng" w:date="2019-08-12T12:41:00Z">
            <w:rPr>
              <w:rFonts w:ascii="Arial" w:eastAsiaTheme="minorEastAsia" w:hAnsi="Arial" w:cs="Arial"/>
              <w:kern w:val="2"/>
              <w:sz w:val="22"/>
              <w:szCs w:val="22"/>
            </w:rPr>
          </w:rPrChange>
        </w:rPr>
        <w:t>For cancer samples, it can reach even AUC as 0.98 (</w:t>
      </w:r>
      <w:r w:rsidR="004436CD" w:rsidRPr="00101454">
        <w:rPr>
          <w:rFonts w:ascii="Arial" w:eastAsiaTheme="minorEastAsia" w:hAnsi="Arial" w:cs="Arial"/>
          <w:b/>
          <w:kern w:val="2"/>
          <w:sz w:val="22"/>
          <w:szCs w:val="22"/>
          <w:rPrChange w:id="1593" w:author="Guo, Shicheng" w:date="2019-08-12T12:41:00Z">
            <w:rPr>
              <w:rFonts w:ascii="Arial" w:eastAsiaTheme="minorEastAsia" w:hAnsi="Arial" w:cs="Arial"/>
              <w:b/>
              <w:color w:val="0070C0"/>
              <w:kern w:val="2"/>
              <w:sz w:val="22"/>
              <w:szCs w:val="22"/>
            </w:rPr>
          </w:rPrChange>
        </w:rPr>
        <w:t xml:space="preserve">Supplementary Figure </w:t>
      </w:r>
      <w:r w:rsidR="009C2AA9" w:rsidRPr="00101454">
        <w:rPr>
          <w:rFonts w:ascii="Arial" w:eastAsiaTheme="minorEastAsia" w:hAnsi="Arial" w:cs="Arial"/>
          <w:b/>
          <w:kern w:val="2"/>
          <w:sz w:val="22"/>
          <w:szCs w:val="22"/>
          <w:rPrChange w:id="1594" w:author="Guo, Shicheng" w:date="2019-08-12T12:41:00Z">
            <w:rPr>
              <w:rFonts w:ascii="Arial" w:eastAsiaTheme="minorEastAsia" w:hAnsi="Arial" w:cs="Arial"/>
              <w:b/>
              <w:color w:val="0070C0"/>
              <w:kern w:val="2"/>
              <w:sz w:val="22"/>
              <w:szCs w:val="22"/>
            </w:rPr>
          </w:rPrChange>
        </w:rPr>
        <w:t>2</w:t>
      </w:r>
      <w:r w:rsidR="004436CD" w:rsidRPr="00101454">
        <w:rPr>
          <w:rFonts w:ascii="Arial" w:eastAsiaTheme="minorEastAsia" w:hAnsi="Arial" w:cs="Arial"/>
          <w:kern w:val="2"/>
          <w:sz w:val="22"/>
          <w:szCs w:val="22"/>
          <w:rPrChange w:id="1595" w:author="Guo, Shicheng" w:date="2019-08-12T12:41:00Z">
            <w:rPr>
              <w:rFonts w:ascii="Arial" w:eastAsiaTheme="minorEastAsia" w:hAnsi="Arial" w:cs="Arial"/>
              <w:kern w:val="2"/>
              <w:sz w:val="22"/>
              <w:szCs w:val="22"/>
            </w:rPr>
          </w:rPrChange>
        </w:rPr>
        <w:t>).</w:t>
      </w:r>
    </w:p>
    <w:p w14:paraId="5DBD8FBF" w14:textId="77777777" w:rsidR="0094359C" w:rsidRPr="00101454" w:rsidRDefault="0094359C" w:rsidP="0089090A">
      <w:pPr>
        <w:pStyle w:val="HTMLPreformatted"/>
        <w:shd w:val="clear" w:color="auto" w:fill="FFFFFF"/>
        <w:spacing w:line="225" w:lineRule="atLeast"/>
        <w:jc w:val="both"/>
        <w:rPr>
          <w:rFonts w:ascii="Arial" w:eastAsiaTheme="minorEastAsia" w:hAnsi="Arial" w:cs="Arial"/>
          <w:kern w:val="2"/>
          <w:sz w:val="22"/>
          <w:szCs w:val="22"/>
          <w:rPrChange w:id="1596" w:author="Guo, Shicheng" w:date="2019-08-12T12:41:00Z">
            <w:rPr>
              <w:rFonts w:ascii="Arial" w:eastAsiaTheme="minorEastAsia" w:hAnsi="Arial" w:cs="Arial"/>
              <w:kern w:val="2"/>
              <w:sz w:val="22"/>
              <w:szCs w:val="22"/>
            </w:rPr>
          </w:rPrChange>
        </w:rPr>
      </w:pPr>
    </w:p>
    <w:p w14:paraId="021E25BE" w14:textId="6D9CCA1E" w:rsidR="00F86AD5" w:rsidRPr="00101454" w:rsidRDefault="00743D48" w:rsidP="00F2054F">
      <w:pPr>
        <w:pStyle w:val="Heading2"/>
        <w:rPr>
          <w:rFonts w:ascii="Arial" w:hAnsi="Arial" w:cs="Arial"/>
          <w:b/>
          <w:bCs/>
          <w:color w:val="auto"/>
          <w:sz w:val="22"/>
          <w:szCs w:val="22"/>
          <w:rPrChange w:id="1597" w:author="Guo, Shicheng" w:date="2019-08-12T12:41:00Z">
            <w:rPr/>
          </w:rPrChange>
        </w:rPr>
      </w:pPr>
      <w:r w:rsidRPr="00101454">
        <w:rPr>
          <w:rFonts w:ascii="Arial" w:hAnsi="Arial" w:cs="Arial"/>
          <w:b/>
          <w:bCs/>
          <w:color w:val="auto"/>
          <w:sz w:val="22"/>
          <w:szCs w:val="22"/>
          <w:rPrChange w:id="1598" w:author="Guo, Shicheng" w:date="2019-08-12T12:41:00Z">
            <w:rPr/>
          </w:rPrChange>
        </w:rPr>
        <w:t>Discussion</w:t>
      </w:r>
    </w:p>
    <w:p w14:paraId="1C9443C8" w14:textId="1CD40475" w:rsidR="00F136CC" w:rsidRPr="00101454" w:rsidRDefault="00F136CC" w:rsidP="00F2054F">
      <w:pPr>
        <w:pStyle w:val="HTMLPreformatted"/>
        <w:shd w:val="clear" w:color="auto" w:fill="FFFFFF"/>
        <w:spacing w:line="225" w:lineRule="atLeast"/>
        <w:jc w:val="both"/>
        <w:rPr>
          <w:rFonts w:ascii="Arial" w:hAnsi="Arial" w:cs="Arial"/>
          <w:sz w:val="22"/>
          <w:szCs w:val="22"/>
          <w:rPrChange w:id="1599" w:author="Guo, Shicheng" w:date="2019-08-12T12:41:00Z">
            <w:rPr>
              <w:rFonts w:ascii="Arial" w:hAnsi="Arial" w:cs="Arial"/>
              <w:sz w:val="22"/>
              <w:szCs w:val="22"/>
            </w:rPr>
          </w:rPrChange>
        </w:rPr>
      </w:pPr>
      <w:bookmarkStart w:id="1600" w:name="OLE_LINK83"/>
      <w:bookmarkStart w:id="1601" w:name="OLE_LINK84"/>
      <w:r w:rsidRPr="00101454">
        <w:rPr>
          <w:rFonts w:ascii="Arial" w:eastAsiaTheme="minorEastAsia" w:hAnsi="Arial" w:cs="Arial"/>
          <w:kern w:val="2"/>
          <w:sz w:val="22"/>
          <w:szCs w:val="22"/>
          <w:rPrChange w:id="1602" w:author="Guo, Shicheng" w:date="2019-08-12T12:41:00Z">
            <w:rPr>
              <w:rFonts w:ascii="Arial" w:eastAsiaTheme="minorEastAsia" w:hAnsi="Arial" w:cs="Arial"/>
              <w:kern w:val="2"/>
              <w:sz w:val="22"/>
              <w:szCs w:val="22"/>
            </w:rPr>
          </w:rPrChange>
        </w:rPr>
        <w:t xml:space="preserve">Whole genome </w:t>
      </w:r>
      <w:bookmarkStart w:id="1603" w:name="OLE_LINK85"/>
      <w:bookmarkStart w:id="1604" w:name="OLE_LINK86"/>
      <w:bookmarkStart w:id="1605" w:name="OLE_LINK89"/>
      <w:r w:rsidRPr="00101454">
        <w:rPr>
          <w:rFonts w:ascii="Arial" w:eastAsiaTheme="minorEastAsia" w:hAnsi="Arial" w:cs="Arial"/>
          <w:kern w:val="2"/>
          <w:sz w:val="22"/>
          <w:szCs w:val="22"/>
          <w:rPrChange w:id="1606" w:author="Guo, Shicheng" w:date="2019-08-12T12:41:00Z">
            <w:rPr>
              <w:rFonts w:ascii="Arial" w:eastAsiaTheme="minorEastAsia" w:hAnsi="Arial" w:cs="Arial"/>
              <w:kern w:val="2"/>
              <w:sz w:val="22"/>
              <w:szCs w:val="22"/>
            </w:rPr>
          </w:rPrChange>
        </w:rPr>
        <w:t>DNA hypomethylation</w:t>
      </w:r>
      <w:bookmarkEnd w:id="1600"/>
      <w:bookmarkEnd w:id="1601"/>
      <w:bookmarkEnd w:id="1603"/>
      <w:bookmarkEnd w:id="1604"/>
      <w:bookmarkEnd w:id="1605"/>
      <w:r w:rsidRPr="00101454">
        <w:rPr>
          <w:rFonts w:ascii="Arial" w:eastAsiaTheme="minorEastAsia" w:hAnsi="Arial" w:cs="Arial"/>
          <w:kern w:val="2"/>
          <w:sz w:val="22"/>
          <w:szCs w:val="22"/>
          <w:rPrChange w:id="1607" w:author="Guo, Shicheng" w:date="2019-08-12T12:41:00Z">
            <w:rPr>
              <w:rFonts w:ascii="Arial" w:eastAsiaTheme="minorEastAsia" w:hAnsi="Arial" w:cs="Arial"/>
              <w:kern w:val="2"/>
              <w:sz w:val="22"/>
              <w:szCs w:val="22"/>
            </w:rPr>
          </w:rPrChange>
        </w:rPr>
        <w:t xml:space="preserve"> and </w:t>
      </w:r>
      <w:bookmarkStart w:id="1608" w:name="OLE_LINK100"/>
      <w:bookmarkStart w:id="1609" w:name="OLE_LINK101"/>
      <w:r w:rsidR="00CE69ED" w:rsidRPr="00101454">
        <w:rPr>
          <w:rFonts w:ascii="Arial" w:eastAsiaTheme="minorEastAsia" w:hAnsi="Arial" w:cs="Arial"/>
          <w:kern w:val="2"/>
          <w:sz w:val="22"/>
          <w:szCs w:val="22"/>
          <w:rPrChange w:id="1610" w:author="Guo, Shicheng" w:date="2019-08-12T12:41:00Z">
            <w:rPr>
              <w:rFonts w:ascii="Arial" w:eastAsiaTheme="minorEastAsia" w:hAnsi="Arial" w:cs="Arial"/>
              <w:kern w:val="2"/>
              <w:sz w:val="22"/>
              <w:szCs w:val="22"/>
            </w:rPr>
          </w:rPrChange>
        </w:rPr>
        <w:t xml:space="preserve">hypermethylation of </w:t>
      </w:r>
      <w:r w:rsidRPr="00101454">
        <w:rPr>
          <w:rFonts w:ascii="Arial" w:eastAsiaTheme="minorEastAsia" w:hAnsi="Arial" w:cs="Arial"/>
          <w:kern w:val="2"/>
          <w:sz w:val="22"/>
          <w:szCs w:val="22"/>
          <w:rPrChange w:id="1611" w:author="Guo, Shicheng" w:date="2019-08-12T12:41:00Z">
            <w:rPr>
              <w:rFonts w:ascii="Arial" w:eastAsiaTheme="minorEastAsia" w:hAnsi="Arial" w:cs="Arial"/>
              <w:kern w:val="2"/>
              <w:sz w:val="22"/>
              <w:szCs w:val="22"/>
            </w:rPr>
          </w:rPrChange>
        </w:rPr>
        <w:t xml:space="preserve">promoter of cancer related gene </w:t>
      </w:r>
      <w:bookmarkEnd w:id="1608"/>
      <w:bookmarkEnd w:id="1609"/>
      <w:r w:rsidRPr="00101454">
        <w:rPr>
          <w:rFonts w:ascii="Arial" w:eastAsiaTheme="minorEastAsia" w:hAnsi="Arial" w:cs="Arial"/>
          <w:kern w:val="2"/>
          <w:sz w:val="22"/>
          <w:szCs w:val="22"/>
          <w:rPrChange w:id="1612" w:author="Guo, Shicheng" w:date="2019-08-12T12:41:00Z">
            <w:rPr>
              <w:rFonts w:ascii="Arial" w:eastAsiaTheme="minorEastAsia" w:hAnsi="Arial" w:cs="Arial"/>
              <w:kern w:val="2"/>
              <w:sz w:val="22"/>
              <w:szCs w:val="22"/>
            </w:rPr>
          </w:rPrChange>
        </w:rPr>
        <w:t xml:space="preserve">are regard as </w:t>
      </w:r>
      <w:bookmarkStart w:id="1613" w:name="OLE_LINK87"/>
      <w:bookmarkStart w:id="1614" w:name="OLE_LINK88"/>
      <w:r w:rsidRPr="00101454">
        <w:rPr>
          <w:rFonts w:ascii="Arial" w:eastAsiaTheme="minorEastAsia" w:hAnsi="Arial" w:cs="Arial"/>
          <w:kern w:val="2"/>
          <w:sz w:val="22"/>
          <w:szCs w:val="22"/>
          <w:rPrChange w:id="1615" w:author="Guo, Shicheng" w:date="2019-08-12T12:41:00Z">
            <w:rPr>
              <w:rFonts w:ascii="Arial" w:eastAsiaTheme="minorEastAsia" w:hAnsi="Arial" w:cs="Arial"/>
              <w:kern w:val="2"/>
              <w:sz w:val="22"/>
              <w:szCs w:val="22"/>
            </w:rPr>
          </w:rPrChange>
        </w:rPr>
        <w:t>the common pattern of diverse cancers. In our study, we found whole genome DNA hypomethylation arising at benign adenoma stage</w:t>
      </w:r>
      <w:bookmarkEnd w:id="1613"/>
      <w:bookmarkEnd w:id="1614"/>
      <w:r w:rsidR="00CE69ED" w:rsidRPr="00101454">
        <w:rPr>
          <w:rFonts w:ascii="Arial" w:eastAsiaTheme="minorEastAsia" w:hAnsi="Arial" w:cs="Arial"/>
          <w:kern w:val="2"/>
          <w:sz w:val="22"/>
          <w:szCs w:val="22"/>
          <w:rPrChange w:id="1616" w:author="Guo, Shicheng" w:date="2019-08-12T12:41:00Z">
            <w:rPr>
              <w:rFonts w:ascii="Arial" w:eastAsiaTheme="minorEastAsia" w:hAnsi="Arial" w:cs="Arial"/>
              <w:kern w:val="2"/>
              <w:sz w:val="22"/>
              <w:szCs w:val="22"/>
            </w:rPr>
          </w:rPrChange>
        </w:rPr>
        <w:t xml:space="preserve"> and</w:t>
      </w:r>
      <w:r w:rsidRPr="00101454">
        <w:rPr>
          <w:rFonts w:ascii="Arial" w:eastAsiaTheme="minorEastAsia" w:hAnsi="Arial" w:cs="Arial"/>
          <w:kern w:val="2"/>
          <w:sz w:val="22"/>
          <w:szCs w:val="22"/>
          <w:rPrChange w:id="1617" w:author="Guo, Shicheng" w:date="2019-08-12T12:41:00Z">
            <w:rPr>
              <w:rFonts w:ascii="Arial" w:eastAsiaTheme="minorEastAsia" w:hAnsi="Arial" w:cs="Arial"/>
              <w:kern w:val="2"/>
              <w:sz w:val="22"/>
              <w:szCs w:val="22"/>
            </w:rPr>
          </w:rPrChange>
        </w:rPr>
        <w:t xml:space="preserve"> high-grade adenoma shows </w:t>
      </w:r>
      <w:r w:rsidRPr="00101454">
        <w:rPr>
          <w:rFonts w:ascii="Arial" w:hAnsi="Arial" w:cs="Arial"/>
          <w:sz w:val="22"/>
          <w:szCs w:val="22"/>
          <w:rPrChange w:id="1618" w:author="Guo, Shicheng" w:date="2019-08-12T12:41:00Z">
            <w:rPr>
              <w:rFonts w:ascii="Arial" w:hAnsi="Arial" w:cs="Arial"/>
              <w:sz w:val="22"/>
              <w:szCs w:val="22"/>
            </w:rPr>
          </w:rPrChange>
        </w:rPr>
        <w:t>further hypomethylation compared to low-grade adenoma (</w:t>
      </w:r>
      <w:r w:rsidRPr="00101454">
        <w:rPr>
          <w:rFonts w:ascii="Arial" w:eastAsiaTheme="minorEastAsia" w:hAnsi="Arial" w:cs="Arial"/>
          <w:b/>
          <w:kern w:val="2"/>
          <w:sz w:val="22"/>
          <w:szCs w:val="22"/>
          <w:rPrChange w:id="1619" w:author="Guo, Shicheng" w:date="2019-08-12T12:41:00Z">
            <w:rPr>
              <w:rFonts w:ascii="Arial" w:eastAsiaTheme="minorEastAsia" w:hAnsi="Arial" w:cs="Arial"/>
              <w:b/>
              <w:color w:val="0070C0"/>
              <w:kern w:val="2"/>
              <w:sz w:val="22"/>
              <w:szCs w:val="22"/>
            </w:rPr>
          </w:rPrChange>
        </w:rPr>
        <w:t>Figure 1</w:t>
      </w:r>
      <w:r w:rsidR="00EB5FD2" w:rsidRPr="00101454">
        <w:rPr>
          <w:rFonts w:ascii="Arial" w:eastAsiaTheme="minorEastAsia" w:hAnsi="Arial" w:cs="Arial"/>
          <w:b/>
          <w:kern w:val="2"/>
          <w:sz w:val="22"/>
          <w:szCs w:val="22"/>
          <w:rPrChange w:id="1620" w:author="Guo, Shicheng" w:date="2019-08-12T12:41:00Z">
            <w:rPr>
              <w:rFonts w:ascii="Arial" w:eastAsiaTheme="minorEastAsia" w:hAnsi="Arial" w:cs="Arial"/>
              <w:b/>
              <w:color w:val="0070C0"/>
              <w:kern w:val="2"/>
              <w:sz w:val="22"/>
              <w:szCs w:val="22"/>
            </w:rPr>
          </w:rPrChange>
        </w:rPr>
        <w:t>C</w:t>
      </w:r>
      <w:r w:rsidRPr="00101454">
        <w:rPr>
          <w:rFonts w:ascii="Arial" w:hAnsi="Arial" w:cs="Arial"/>
          <w:sz w:val="22"/>
          <w:szCs w:val="22"/>
          <w:rPrChange w:id="1621" w:author="Guo, Shicheng" w:date="2019-08-12T12:41:00Z">
            <w:rPr>
              <w:rFonts w:ascii="Arial" w:hAnsi="Arial" w:cs="Arial"/>
              <w:sz w:val="22"/>
              <w:szCs w:val="22"/>
            </w:rPr>
          </w:rPrChange>
        </w:rPr>
        <w:t>). As many previous studies</w:t>
      </w:r>
      <w:bookmarkStart w:id="1622" w:name="OLE_LINK94"/>
      <w:bookmarkStart w:id="1623" w:name="OLE_LINK95"/>
      <w:r w:rsidRPr="00101454">
        <w:rPr>
          <w:rFonts w:ascii="Arial" w:hAnsi="Arial" w:cs="Arial"/>
          <w:sz w:val="22"/>
          <w:szCs w:val="22"/>
          <w:rPrChange w:id="1624" w:author="Guo, Shicheng" w:date="2019-08-12T12:41:00Z">
            <w:rPr>
              <w:rFonts w:ascii="Arial" w:hAnsi="Arial" w:cs="Arial"/>
              <w:sz w:val="22"/>
              <w:szCs w:val="22"/>
            </w:rPr>
          </w:rPrChange>
        </w:rPr>
        <w:t xml:space="preserve"> reported, bimodal distribution</w:t>
      </w:r>
      <w:bookmarkEnd w:id="1622"/>
      <w:bookmarkEnd w:id="1623"/>
      <w:r w:rsidRPr="00101454">
        <w:rPr>
          <w:rFonts w:ascii="Arial" w:hAnsi="Arial" w:cs="Arial"/>
          <w:sz w:val="22"/>
          <w:szCs w:val="22"/>
          <w:rPrChange w:id="1625" w:author="Guo, Shicheng" w:date="2019-08-12T12:41:00Z">
            <w:rPr>
              <w:rFonts w:ascii="Arial" w:hAnsi="Arial" w:cs="Arial"/>
              <w:sz w:val="22"/>
              <w:szCs w:val="22"/>
            </w:rPr>
          </w:rPrChange>
        </w:rPr>
        <w:t xml:space="preserve"> can characterize DNA methylation pattern, and we found </w:t>
      </w:r>
      <w:bookmarkStart w:id="1626" w:name="OLE_LINK102"/>
      <w:bookmarkStart w:id="1627" w:name="OLE_LINK103"/>
      <w:r w:rsidRPr="00101454">
        <w:rPr>
          <w:rFonts w:ascii="Arial" w:hAnsi="Arial" w:cs="Arial"/>
          <w:sz w:val="22"/>
          <w:szCs w:val="22"/>
          <w:rPrChange w:id="1628" w:author="Guo, Shicheng" w:date="2019-08-12T12:41:00Z">
            <w:rPr>
              <w:rFonts w:ascii="Arial" w:hAnsi="Arial" w:cs="Arial"/>
              <w:sz w:val="22"/>
              <w:szCs w:val="22"/>
            </w:rPr>
          </w:rPrChange>
        </w:rPr>
        <w:t>hypermethylated peak</w:t>
      </w:r>
      <w:bookmarkEnd w:id="1626"/>
      <w:bookmarkEnd w:id="1627"/>
      <w:r w:rsidRPr="00101454">
        <w:rPr>
          <w:rFonts w:ascii="Arial" w:hAnsi="Arial" w:cs="Arial"/>
          <w:sz w:val="22"/>
          <w:szCs w:val="22"/>
          <w:rPrChange w:id="1629" w:author="Guo, Shicheng" w:date="2019-08-12T12:41:00Z">
            <w:rPr>
              <w:rFonts w:ascii="Arial" w:hAnsi="Arial" w:cs="Arial"/>
              <w:sz w:val="22"/>
              <w:szCs w:val="22"/>
            </w:rPr>
          </w:rPrChange>
        </w:rPr>
        <w:t xml:space="preserve"> can clearly reflect progressive hypomethylation (</w:t>
      </w:r>
      <w:r w:rsidRPr="00101454">
        <w:rPr>
          <w:rFonts w:ascii="Arial" w:eastAsiaTheme="minorEastAsia" w:hAnsi="Arial" w:cs="Arial"/>
          <w:b/>
          <w:kern w:val="2"/>
          <w:sz w:val="22"/>
          <w:szCs w:val="22"/>
          <w:rPrChange w:id="1630" w:author="Guo, Shicheng" w:date="2019-08-12T12:41:00Z">
            <w:rPr>
              <w:rFonts w:ascii="Arial" w:eastAsiaTheme="minorEastAsia" w:hAnsi="Arial" w:cs="Arial"/>
              <w:b/>
              <w:color w:val="0070C0"/>
              <w:kern w:val="2"/>
              <w:sz w:val="22"/>
              <w:szCs w:val="22"/>
            </w:rPr>
          </w:rPrChange>
        </w:rPr>
        <w:t xml:space="preserve">Figure </w:t>
      </w:r>
      <w:r w:rsidR="00BD1114" w:rsidRPr="00101454">
        <w:rPr>
          <w:rFonts w:ascii="Arial" w:eastAsiaTheme="minorEastAsia" w:hAnsi="Arial" w:cs="Arial"/>
          <w:b/>
          <w:kern w:val="2"/>
          <w:sz w:val="22"/>
          <w:szCs w:val="22"/>
          <w:rPrChange w:id="1631" w:author="Guo, Shicheng" w:date="2019-08-12T12:41:00Z">
            <w:rPr>
              <w:rFonts w:ascii="Arial" w:eastAsiaTheme="minorEastAsia" w:hAnsi="Arial" w:cs="Arial"/>
              <w:b/>
              <w:color w:val="0070C0"/>
              <w:kern w:val="2"/>
              <w:sz w:val="22"/>
              <w:szCs w:val="22"/>
            </w:rPr>
          </w:rPrChange>
        </w:rPr>
        <w:t>1D</w:t>
      </w:r>
      <w:r w:rsidRPr="00101454">
        <w:rPr>
          <w:rFonts w:ascii="Arial" w:hAnsi="Arial" w:cs="Arial"/>
          <w:sz w:val="22"/>
          <w:szCs w:val="22"/>
          <w:rPrChange w:id="1632" w:author="Guo, Shicheng" w:date="2019-08-12T12:41:00Z">
            <w:rPr>
              <w:rFonts w:ascii="Arial" w:hAnsi="Arial" w:cs="Arial"/>
              <w:sz w:val="22"/>
              <w:szCs w:val="22"/>
            </w:rPr>
          </w:rPrChange>
        </w:rPr>
        <w:t xml:space="preserve"> and </w:t>
      </w:r>
      <w:r w:rsidRPr="00101454">
        <w:rPr>
          <w:rFonts w:ascii="Arial" w:eastAsiaTheme="minorEastAsia" w:hAnsi="Arial" w:cs="Arial"/>
          <w:b/>
          <w:kern w:val="2"/>
          <w:sz w:val="22"/>
          <w:szCs w:val="22"/>
          <w:rPrChange w:id="1633" w:author="Guo, Shicheng" w:date="2019-08-12T12:41:00Z">
            <w:rPr>
              <w:rFonts w:ascii="Arial" w:eastAsiaTheme="minorEastAsia" w:hAnsi="Arial" w:cs="Arial"/>
              <w:b/>
              <w:color w:val="0070C0"/>
              <w:kern w:val="2"/>
              <w:sz w:val="22"/>
              <w:szCs w:val="22"/>
            </w:rPr>
          </w:rPrChange>
        </w:rPr>
        <w:t xml:space="preserve">Figure </w:t>
      </w:r>
      <w:r w:rsidR="00BD1114" w:rsidRPr="00101454">
        <w:rPr>
          <w:rFonts w:ascii="Arial" w:eastAsiaTheme="minorEastAsia" w:hAnsi="Arial" w:cs="Arial"/>
          <w:b/>
          <w:kern w:val="2"/>
          <w:sz w:val="22"/>
          <w:szCs w:val="22"/>
          <w:rPrChange w:id="1634" w:author="Guo, Shicheng" w:date="2019-08-12T12:41:00Z">
            <w:rPr>
              <w:rFonts w:ascii="Arial" w:eastAsiaTheme="minorEastAsia" w:hAnsi="Arial" w:cs="Arial"/>
              <w:b/>
              <w:color w:val="0070C0"/>
              <w:kern w:val="2"/>
              <w:sz w:val="22"/>
              <w:szCs w:val="22"/>
            </w:rPr>
          </w:rPrChange>
        </w:rPr>
        <w:t>1E</w:t>
      </w:r>
      <w:r w:rsidRPr="00101454">
        <w:rPr>
          <w:rFonts w:ascii="Arial" w:hAnsi="Arial" w:cs="Arial"/>
          <w:sz w:val="22"/>
          <w:szCs w:val="22"/>
          <w:rPrChange w:id="1635" w:author="Guo, Shicheng" w:date="2019-08-12T12:41:00Z">
            <w:rPr>
              <w:rFonts w:ascii="Arial" w:hAnsi="Arial" w:cs="Arial"/>
              <w:sz w:val="22"/>
              <w:szCs w:val="22"/>
            </w:rPr>
          </w:rPrChange>
        </w:rPr>
        <w:t>)</w:t>
      </w:r>
      <w:r w:rsidR="00EE5923" w:rsidRPr="00101454">
        <w:rPr>
          <w:rFonts w:ascii="Arial" w:hAnsi="Arial" w:cs="Arial"/>
          <w:sz w:val="22"/>
          <w:szCs w:val="22"/>
          <w:rPrChange w:id="1636" w:author="Guo, Shicheng" w:date="2019-08-12T12:41:00Z">
            <w:rPr>
              <w:rFonts w:ascii="Arial" w:hAnsi="Arial" w:cs="Arial"/>
              <w:sz w:val="22"/>
              <w:szCs w:val="22"/>
            </w:rPr>
          </w:rPrChange>
        </w:rPr>
        <w:fldChar w:fldCharType="begin"/>
      </w:r>
      <w:r w:rsidR="00EE5923" w:rsidRPr="00101454">
        <w:rPr>
          <w:rFonts w:ascii="Arial" w:hAnsi="Arial" w:cs="Arial"/>
          <w:sz w:val="22"/>
          <w:szCs w:val="22"/>
          <w:rPrChange w:id="1637" w:author="Guo, Shicheng" w:date="2019-08-12T12:41:00Z">
            <w:rPr>
              <w:rFonts w:ascii="Arial" w:hAnsi="Arial" w:cs="Arial"/>
              <w:sz w:val="22"/>
              <w:szCs w:val="22"/>
            </w:rPr>
          </w:rPrChange>
        </w:rPr>
        <w:instrText xml:space="preserve"> ADDIN EN.CITE &lt;EndNote&gt;&lt;Cite&gt;&lt;Author&gt;Straussman&lt;/Author&gt;&lt;Year&gt;2009&lt;/Year&gt;&lt;RecNum&gt;39&lt;/RecNum&gt;&lt;DisplayText&gt;[21]&lt;/DisplayText&gt;&lt;record&gt;&lt;rec-number&gt;39&lt;/rec-number&gt;&lt;foreign-keys&gt;&lt;key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101454">
        <w:rPr>
          <w:rFonts w:ascii="Arial" w:hAnsi="Arial" w:cs="Arial"/>
          <w:sz w:val="22"/>
          <w:szCs w:val="22"/>
          <w:rPrChange w:id="1638" w:author="Guo, Shicheng" w:date="2019-08-12T12:41:00Z">
            <w:rPr>
              <w:rFonts w:ascii="Arial" w:hAnsi="Arial" w:cs="Arial"/>
              <w:sz w:val="22"/>
              <w:szCs w:val="22"/>
            </w:rPr>
          </w:rPrChange>
        </w:rPr>
        <w:fldChar w:fldCharType="separate"/>
      </w:r>
      <w:r w:rsidR="00EE5923" w:rsidRPr="00101454">
        <w:rPr>
          <w:rFonts w:ascii="Arial" w:hAnsi="Arial" w:cs="Arial"/>
          <w:noProof/>
          <w:sz w:val="22"/>
          <w:szCs w:val="22"/>
          <w:rPrChange w:id="1639" w:author="Guo, Shicheng" w:date="2019-08-12T12:41:00Z">
            <w:rPr>
              <w:rFonts w:ascii="Arial" w:hAnsi="Arial" w:cs="Arial"/>
              <w:noProof/>
              <w:sz w:val="22"/>
              <w:szCs w:val="22"/>
            </w:rPr>
          </w:rPrChange>
        </w:rPr>
        <w:t>[21]</w:t>
      </w:r>
      <w:r w:rsidR="00EE5923" w:rsidRPr="00101454">
        <w:rPr>
          <w:rFonts w:ascii="Arial" w:hAnsi="Arial" w:cs="Arial"/>
          <w:sz w:val="22"/>
          <w:szCs w:val="22"/>
          <w:rPrChange w:id="1640" w:author="Guo, Shicheng" w:date="2019-08-12T12:41:00Z">
            <w:rPr>
              <w:rFonts w:ascii="Arial" w:hAnsi="Arial" w:cs="Arial"/>
              <w:sz w:val="22"/>
              <w:szCs w:val="22"/>
            </w:rPr>
          </w:rPrChange>
        </w:rPr>
        <w:fldChar w:fldCharType="end"/>
      </w:r>
      <w:r w:rsidRPr="00101454">
        <w:rPr>
          <w:rFonts w:ascii="Arial" w:hAnsi="Arial" w:cs="Arial"/>
          <w:sz w:val="22"/>
          <w:szCs w:val="22"/>
          <w:rPrChange w:id="1641" w:author="Guo, Shicheng" w:date="2019-08-12T12:41:00Z">
            <w:rPr>
              <w:rFonts w:ascii="Arial" w:hAnsi="Arial" w:cs="Arial"/>
              <w:sz w:val="22"/>
              <w:szCs w:val="22"/>
            </w:rPr>
          </w:rPrChange>
        </w:rPr>
        <w:t xml:space="preserve">. We identified 440 and 6805 DMRs in low- and hyper-grade adenoma respectively, and 314(71.4%) in low-grade adenoma and 4,213(61.9%) in high-grade adenoma are hypomethylated. Besides, we found 868 DMRs when compared high-grade adenoma with low-grade adenoma. What is interesting is most of them, 660 (76.0%), are hypermethylated, which is converse with </w:t>
      </w:r>
      <w:del w:id="1642" w:author="J Fan" w:date="2019-08-04T20:20:00Z">
        <w:r w:rsidRPr="00101454" w:rsidDel="00055AEA">
          <w:rPr>
            <w:rFonts w:ascii="Arial" w:hAnsi="Arial" w:cs="Arial"/>
            <w:sz w:val="22"/>
            <w:szCs w:val="22"/>
            <w:rPrChange w:id="1643" w:author="Guo, Shicheng" w:date="2019-08-12T12:41:00Z">
              <w:rPr>
                <w:rFonts w:ascii="Arial" w:hAnsi="Arial" w:cs="Arial"/>
                <w:sz w:val="22"/>
                <w:szCs w:val="22"/>
              </w:rPr>
            </w:rPrChange>
          </w:rPr>
          <w:delText>NLA</w:delText>
        </w:r>
      </w:del>
      <w:ins w:id="1644" w:author="J Fan" w:date="2019-08-04T20:20:00Z">
        <w:r w:rsidR="00055AEA" w:rsidRPr="00101454">
          <w:rPr>
            <w:rFonts w:ascii="Arial" w:hAnsi="Arial" w:cs="Arial"/>
            <w:sz w:val="22"/>
            <w:szCs w:val="22"/>
            <w:rPrChange w:id="1645" w:author="Guo, Shicheng" w:date="2019-08-12T12:41:00Z">
              <w:rPr>
                <w:rFonts w:ascii="Arial" w:hAnsi="Arial" w:cs="Arial"/>
                <w:sz w:val="22"/>
                <w:szCs w:val="22"/>
              </w:rPr>
            </w:rPrChange>
          </w:rPr>
          <w:t>LGA VS NORMAL</w:t>
        </w:r>
      </w:ins>
      <w:r w:rsidRPr="00101454">
        <w:rPr>
          <w:rFonts w:ascii="Arial" w:hAnsi="Arial" w:cs="Arial"/>
          <w:sz w:val="22"/>
          <w:szCs w:val="22"/>
          <w:rPrChange w:id="1646" w:author="Guo, Shicheng" w:date="2019-08-12T12:41:00Z">
            <w:rPr>
              <w:rFonts w:ascii="Arial" w:hAnsi="Arial" w:cs="Arial"/>
              <w:sz w:val="22"/>
              <w:szCs w:val="22"/>
            </w:rPr>
          </w:rPrChange>
        </w:rPr>
        <w:t xml:space="preserve"> and </w:t>
      </w:r>
      <w:del w:id="1647" w:author="J Fan" w:date="2019-08-04T20:20:00Z">
        <w:r w:rsidRPr="00101454" w:rsidDel="00055AEA">
          <w:rPr>
            <w:rFonts w:ascii="Arial" w:hAnsi="Arial" w:cs="Arial"/>
            <w:sz w:val="22"/>
            <w:szCs w:val="22"/>
            <w:rPrChange w:id="1648" w:author="Guo, Shicheng" w:date="2019-08-12T12:41:00Z">
              <w:rPr>
                <w:rFonts w:ascii="Arial" w:hAnsi="Arial" w:cs="Arial"/>
                <w:sz w:val="22"/>
                <w:szCs w:val="22"/>
              </w:rPr>
            </w:rPrChange>
          </w:rPr>
          <w:delText>NHA</w:delText>
        </w:r>
      </w:del>
      <w:ins w:id="1649" w:author="J Fan" w:date="2019-08-04T20:20:00Z">
        <w:r w:rsidR="00055AEA" w:rsidRPr="00101454">
          <w:rPr>
            <w:rFonts w:ascii="Arial" w:hAnsi="Arial" w:cs="Arial"/>
            <w:sz w:val="22"/>
            <w:szCs w:val="22"/>
            <w:rPrChange w:id="1650" w:author="Guo, Shicheng" w:date="2019-08-12T12:41:00Z">
              <w:rPr>
                <w:rFonts w:ascii="Arial" w:hAnsi="Arial" w:cs="Arial"/>
                <w:sz w:val="22"/>
                <w:szCs w:val="22"/>
              </w:rPr>
            </w:rPrChange>
          </w:rPr>
          <w:t>HGA VS NORMAL</w:t>
        </w:r>
      </w:ins>
      <w:r w:rsidRPr="00101454">
        <w:rPr>
          <w:rFonts w:ascii="Arial" w:hAnsi="Arial" w:cs="Arial"/>
          <w:sz w:val="22"/>
          <w:szCs w:val="22"/>
          <w:rPrChange w:id="1651" w:author="Guo, Shicheng" w:date="2019-08-12T12:41:00Z">
            <w:rPr>
              <w:rFonts w:ascii="Arial" w:hAnsi="Arial" w:cs="Arial"/>
              <w:sz w:val="22"/>
              <w:szCs w:val="22"/>
            </w:rPr>
          </w:rPrChange>
        </w:rPr>
        <w:t xml:space="preserve">. Beyond our expectation, there is a little overlap between the genes the significant distinct DMRs located on </w:t>
      </w:r>
      <w:del w:id="1652" w:author="J Fan" w:date="2019-08-04T20:20:00Z">
        <w:r w:rsidRPr="00101454" w:rsidDel="00055AEA">
          <w:rPr>
            <w:rFonts w:ascii="Arial" w:hAnsi="Arial" w:cs="Arial"/>
            <w:sz w:val="22"/>
            <w:szCs w:val="22"/>
            <w:rPrChange w:id="1653" w:author="Guo, Shicheng" w:date="2019-08-12T12:41:00Z">
              <w:rPr>
                <w:rFonts w:ascii="Arial" w:hAnsi="Arial" w:cs="Arial"/>
                <w:sz w:val="22"/>
                <w:szCs w:val="22"/>
              </w:rPr>
            </w:rPrChange>
          </w:rPr>
          <w:delText>NLA</w:delText>
        </w:r>
      </w:del>
      <w:ins w:id="1654" w:author="J Fan" w:date="2019-08-04T20:20:00Z">
        <w:r w:rsidR="00055AEA" w:rsidRPr="00101454">
          <w:rPr>
            <w:rFonts w:ascii="Arial" w:hAnsi="Arial" w:cs="Arial"/>
            <w:sz w:val="22"/>
            <w:szCs w:val="22"/>
            <w:rPrChange w:id="1655" w:author="Guo, Shicheng" w:date="2019-08-12T12:41:00Z">
              <w:rPr>
                <w:rFonts w:ascii="Arial" w:hAnsi="Arial" w:cs="Arial"/>
                <w:sz w:val="22"/>
                <w:szCs w:val="22"/>
              </w:rPr>
            </w:rPrChange>
          </w:rPr>
          <w:t>LGA VS NORMAL</w:t>
        </w:r>
      </w:ins>
      <w:r w:rsidRPr="00101454">
        <w:rPr>
          <w:rFonts w:ascii="Arial" w:hAnsi="Arial" w:cs="Arial"/>
          <w:sz w:val="22"/>
          <w:szCs w:val="22"/>
          <w:rPrChange w:id="1656" w:author="Guo, Shicheng" w:date="2019-08-12T12:41:00Z">
            <w:rPr>
              <w:rFonts w:ascii="Arial" w:hAnsi="Arial" w:cs="Arial"/>
              <w:sz w:val="22"/>
              <w:szCs w:val="22"/>
            </w:rPr>
          </w:rPrChange>
        </w:rPr>
        <w:t xml:space="preserve"> and </w:t>
      </w:r>
      <w:del w:id="1657" w:author="J Fan" w:date="2019-08-04T20:20:00Z">
        <w:r w:rsidRPr="00101454" w:rsidDel="00055AEA">
          <w:rPr>
            <w:rFonts w:ascii="Arial" w:hAnsi="Arial" w:cs="Arial"/>
            <w:sz w:val="22"/>
            <w:szCs w:val="22"/>
            <w:rPrChange w:id="1658" w:author="Guo, Shicheng" w:date="2019-08-12T12:41:00Z">
              <w:rPr>
                <w:rFonts w:ascii="Arial" w:hAnsi="Arial" w:cs="Arial"/>
                <w:sz w:val="22"/>
                <w:szCs w:val="22"/>
              </w:rPr>
            </w:rPrChange>
          </w:rPr>
          <w:delText>LAHA</w:delText>
        </w:r>
      </w:del>
      <w:ins w:id="1659" w:author="J Fan" w:date="2019-08-04T20:20:00Z">
        <w:r w:rsidR="00055AEA" w:rsidRPr="00101454">
          <w:rPr>
            <w:rFonts w:ascii="Arial" w:hAnsi="Arial" w:cs="Arial"/>
            <w:sz w:val="22"/>
            <w:szCs w:val="22"/>
            <w:rPrChange w:id="1660" w:author="Guo, Shicheng" w:date="2019-08-12T12:41:00Z">
              <w:rPr>
                <w:rFonts w:ascii="Arial" w:hAnsi="Arial" w:cs="Arial"/>
                <w:sz w:val="22"/>
                <w:szCs w:val="22"/>
              </w:rPr>
            </w:rPrChange>
          </w:rPr>
          <w:t>LGA VS HGA</w:t>
        </w:r>
      </w:ins>
      <w:r w:rsidRPr="00101454">
        <w:rPr>
          <w:rFonts w:ascii="Arial" w:hAnsi="Arial" w:cs="Arial"/>
          <w:sz w:val="22"/>
          <w:szCs w:val="22"/>
          <w:rPrChange w:id="1661" w:author="Guo, Shicheng" w:date="2019-08-12T12:41:00Z">
            <w:rPr>
              <w:rFonts w:ascii="Arial" w:hAnsi="Arial" w:cs="Arial"/>
              <w:sz w:val="22"/>
              <w:szCs w:val="22"/>
            </w:rPr>
          </w:rPrChange>
        </w:rPr>
        <w:t xml:space="preserve">. Both of these results indicate </w:t>
      </w:r>
      <w:del w:id="1662" w:author="J Fan" w:date="2019-08-04T20:20:00Z">
        <w:r w:rsidRPr="00101454" w:rsidDel="00055AEA">
          <w:rPr>
            <w:rFonts w:ascii="Arial" w:hAnsi="Arial" w:cs="Arial"/>
            <w:sz w:val="22"/>
            <w:szCs w:val="22"/>
            <w:rPrChange w:id="1663" w:author="Guo, Shicheng" w:date="2019-08-12T12:41:00Z">
              <w:rPr>
                <w:rFonts w:ascii="Arial" w:hAnsi="Arial" w:cs="Arial"/>
                <w:sz w:val="22"/>
                <w:szCs w:val="22"/>
              </w:rPr>
            </w:rPrChange>
          </w:rPr>
          <w:delText>NLA</w:delText>
        </w:r>
      </w:del>
      <w:ins w:id="1664" w:author="J Fan" w:date="2019-08-04T20:20:00Z">
        <w:r w:rsidR="00055AEA" w:rsidRPr="00101454">
          <w:rPr>
            <w:rFonts w:ascii="Arial" w:hAnsi="Arial" w:cs="Arial"/>
            <w:sz w:val="22"/>
            <w:szCs w:val="22"/>
            <w:rPrChange w:id="1665" w:author="Guo, Shicheng" w:date="2019-08-12T12:41:00Z">
              <w:rPr>
                <w:rFonts w:ascii="Arial" w:hAnsi="Arial" w:cs="Arial"/>
                <w:sz w:val="22"/>
                <w:szCs w:val="22"/>
              </w:rPr>
            </w:rPrChange>
          </w:rPr>
          <w:t>LGA VS NORMAL</w:t>
        </w:r>
      </w:ins>
      <w:r w:rsidRPr="00101454">
        <w:rPr>
          <w:rFonts w:ascii="Arial" w:hAnsi="Arial" w:cs="Arial"/>
          <w:sz w:val="22"/>
          <w:szCs w:val="22"/>
          <w:rPrChange w:id="1666" w:author="Guo, Shicheng" w:date="2019-08-12T12:41:00Z">
            <w:rPr>
              <w:rFonts w:ascii="Arial" w:hAnsi="Arial" w:cs="Arial"/>
              <w:sz w:val="22"/>
              <w:szCs w:val="22"/>
            </w:rPr>
          </w:rPrChange>
        </w:rPr>
        <w:t xml:space="preserve"> and </w:t>
      </w:r>
      <w:del w:id="1667" w:author="J Fan" w:date="2019-08-04T20:20:00Z">
        <w:r w:rsidRPr="00101454" w:rsidDel="00055AEA">
          <w:rPr>
            <w:rFonts w:ascii="Arial" w:hAnsi="Arial" w:cs="Arial"/>
            <w:sz w:val="22"/>
            <w:szCs w:val="22"/>
            <w:rPrChange w:id="1668" w:author="Guo, Shicheng" w:date="2019-08-12T12:41:00Z">
              <w:rPr>
                <w:rFonts w:ascii="Arial" w:hAnsi="Arial" w:cs="Arial"/>
                <w:sz w:val="22"/>
                <w:szCs w:val="22"/>
              </w:rPr>
            </w:rPrChange>
          </w:rPr>
          <w:delText>LAHA</w:delText>
        </w:r>
      </w:del>
      <w:ins w:id="1669" w:author="J Fan" w:date="2019-08-04T20:20:00Z">
        <w:r w:rsidR="00055AEA" w:rsidRPr="00101454">
          <w:rPr>
            <w:rFonts w:ascii="Arial" w:hAnsi="Arial" w:cs="Arial"/>
            <w:sz w:val="22"/>
            <w:szCs w:val="22"/>
            <w:rPrChange w:id="1670" w:author="Guo, Shicheng" w:date="2019-08-12T12:41:00Z">
              <w:rPr>
                <w:rFonts w:ascii="Arial" w:hAnsi="Arial" w:cs="Arial"/>
                <w:sz w:val="22"/>
                <w:szCs w:val="22"/>
              </w:rPr>
            </w:rPrChange>
          </w:rPr>
          <w:t>LGA VS HGA</w:t>
        </w:r>
      </w:ins>
      <w:r w:rsidRPr="00101454">
        <w:rPr>
          <w:rFonts w:ascii="Arial" w:hAnsi="Arial" w:cs="Arial"/>
          <w:sz w:val="22"/>
          <w:szCs w:val="22"/>
          <w:rPrChange w:id="1671" w:author="Guo, Shicheng" w:date="2019-08-12T12:41:00Z">
            <w:rPr>
              <w:rFonts w:ascii="Arial" w:hAnsi="Arial" w:cs="Arial"/>
              <w:sz w:val="22"/>
              <w:szCs w:val="22"/>
            </w:rPr>
          </w:rPrChange>
        </w:rPr>
        <w:t xml:space="preserve"> possibly are not the same process with degree difference but two different epigenetic processes. It impels us to figure out the potential mechanism.</w:t>
      </w:r>
      <w:r w:rsidR="00EE467A" w:rsidRPr="00101454">
        <w:rPr>
          <w:rFonts w:ascii="Arial" w:hAnsi="Arial" w:cs="Arial"/>
          <w:sz w:val="22"/>
          <w:szCs w:val="22"/>
          <w:rPrChange w:id="1672" w:author="Guo, Shicheng" w:date="2019-08-12T12:41:00Z">
            <w:rPr>
              <w:rFonts w:ascii="Arial" w:hAnsi="Arial" w:cs="Arial"/>
              <w:sz w:val="22"/>
              <w:szCs w:val="22"/>
            </w:rPr>
          </w:rPrChange>
        </w:rPr>
        <w:t xml:space="preserve"> So</w:t>
      </w:r>
      <w:r w:rsidRPr="00101454">
        <w:rPr>
          <w:rFonts w:ascii="Arial" w:hAnsi="Arial" w:cs="Arial"/>
          <w:sz w:val="22"/>
          <w:szCs w:val="22"/>
          <w:rPrChange w:id="1673" w:author="Guo, Shicheng" w:date="2019-08-12T12:41:00Z">
            <w:rPr>
              <w:rFonts w:ascii="Arial" w:hAnsi="Arial" w:cs="Arial"/>
              <w:sz w:val="22"/>
              <w:szCs w:val="22"/>
            </w:rPr>
          </w:rPrChange>
        </w:rPr>
        <w:t xml:space="preserve"> we did enrichment analysis for 603 genes the DMRs between high-grade adenoma and low-grade adenoma located on, and most terms are nervous system and signal transduction associated (</w:t>
      </w:r>
      <w:r w:rsidR="00BD1114" w:rsidRPr="00101454">
        <w:rPr>
          <w:rFonts w:ascii="Arial" w:eastAsiaTheme="minorEastAsia" w:hAnsi="Arial" w:cs="Arial"/>
          <w:b/>
          <w:kern w:val="2"/>
          <w:sz w:val="22"/>
          <w:szCs w:val="22"/>
          <w:rPrChange w:id="1674" w:author="Guo, Shicheng" w:date="2019-08-12T12:41:00Z">
            <w:rPr>
              <w:rFonts w:ascii="Arial" w:eastAsiaTheme="minorEastAsia" w:hAnsi="Arial" w:cs="Arial"/>
              <w:b/>
              <w:color w:val="0070C0"/>
              <w:kern w:val="2"/>
              <w:sz w:val="22"/>
              <w:szCs w:val="22"/>
            </w:rPr>
          </w:rPrChange>
        </w:rPr>
        <w:t>Figure 2A</w:t>
      </w:r>
      <w:r w:rsidRPr="00101454">
        <w:rPr>
          <w:rFonts w:ascii="Arial" w:hAnsi="Arial" w:cs="Arial"/>
          <w:sz w:val="22"/>
          <w:szCs w:val="22"/>
          <w:rPrChange w:id="1675" w:author="Guo, Shicheng" w:date="2019-08-12T12:41:00Z">
            <w:rPr>
              <w:rFonts w:ascii="Arial" w:hAnsi="Arial" w:cs="Arial"/>
              <w:sz w:val="22"/>
              <w:szCs w:val="22"/>
            </w:rPr>
          </w:rPrChange>
        </w:rPr>
        <w:t xml:space="preserve">). The term </w:t>
      </w:r>
      <w:bookmarkStart w:id="1676" w:name="OLE_LINK196"/>
      <w:bookmarkStart w:id="1677" w:name="OLE_LINK197"/>
      <w:r w:rsidRPr="00101454">
        <w:rPr>
          <w:rFonts w:ascii="Arial" w:hAnsi="Arial" w:cs="Arial"/>
          <w:sz w:val="22"/>
          <w:szCs w:val="22"/>
          <w:rPrChange w:id="1678" w:author="Guo, Shicheng" w:date="2019-08-12T12:41:00Z">
            <w:rPr>
              <w:rFonts w:ascii="Arial" w:hAnsi="Arial" w:cs="Arial"/>
              <w:sz w:val="22"/>
              <w:szCs w:val="22"/>
            </w:rPr>
          </w:rPrChange>
        </w:rPr>
        <w:t>gut–brain-axis</w:t>
      </w:r>
      <w:bookmarkEnd w:id="1676"/>
      <w:bookmarkEnd w:id="1677"/>
      <w:r w:rsidRPr="00101454">
        <w:rPr>
          <w:rFonts w:ascii="Arial" w:hAnsi="Arial" w:cs="Arial"/>
          <w:sz w:val="22"/>
          <w:szCs w:val="22"/>
          <w:rPrChange w:id="1679" w:author="Guo, Shicheng" w:date="2019-08-12T12:41:00Z">
            <w:rPr>
              <w:rFonts w:ascii="Arial" w:hAnsi="Arial" w:cs="Arial"/>
              <w:sz w:val="22"/>
              <w:szCs w:val="22"/>
            </w:rPr>
          </w:rPrChange>
        </w:rPr>
        <w:t xml:space="preserve"> describes an integrative physiology concept that incorporates all, including afferent and efferent neural, endocrine, nutrient, and immunological signals between the CNS and the gastrointestinal system, which is focused by more and more studies</w:t>
      </w:r>
      <w:r w:rsidR="00A67B7D" w:rsidRPr="00101454">
        <w:rPr>
          <w:rFonts w:ascii="Arial" w:hAnsi="Arial" w:cs="Arial"/>
          <w:sz w:val="22"/>
          <w:szCs w:val="22"/>
          <w:rPrChange w:id="1680" w:author="Guo, Shicheng" w:date="2019-08-12T12:41:00Z">
            <w:rPr>
              <w:rFonts w:ascii="Arial" w:hAnsi="Arial" w:cs="Arial"/>
              <w:sz w:val="22"/>
              <w:szCs w:val="22"/>
            </w:rPr>
          </w:rPrChange>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101454">
        <w:rPr>
          <w:rFonts w:ascii="Arial" w:hAnsi="Arial" w:cs="Arial"/>
          <w:sz w:val="22"/>
          <w:szCs w:val="22"/>
          <w:rPrChange w:id="1681" w:author="Guo, Shicheng" w:date="2019-08-12T12:41:00Z">
            <w:rPr>
              <w:rFonts w:ascii="Arial" w:hAnsi="Arial" w:cs="Arial"/>
              <w:sz w:val="22"/>
              <w:szCs w:val="22"/>
            </w:rPr>
          </w:rPrChange>
        </w:rPr>
        <w:instrText xml:space="preserve"> ADDIN EN.CITE </w:instrText>
      </w:r>
      <w:r w:rsidR="00A67B7D" w:rsidRPr="00101454">
        <w:rPr>
          <w:rFonts w:ascii="Arial" w:hAnsi="Arial" w:cs="Arial"/>
          <w:sz w:val="22"/>
          <w:szCs w:val="22"/>
          <w:rPrChange w:id="1682" w:author="Guo, Shicheng" w:date="2019-08-12T12:41:00Z">
            <w:rPr>
              <w:rFonts w:ascii="Arial" w:hAnsi="Arial" w:cs="Arial"/>
              <w:sz w:val="22"/>
              <w:szCs w:val="22"/>
            </w:rPr>
          </w:rPrChange>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101454">
        <w:rPr>
          <w:rFonts w:ascii="Arial" w:hAnsi="Arial" w:cs="Arial"/>
          <w:sz w:val="22"/>
          <w:szCs w:val="22"/>
          <w:rPrChange w:id="1683" w:author="Guo, Shicheng" w:date="2019-08-12T12:41:00Z">
            <w:rPr>
              <w:rFonts w:ascii="Arial" w:hAnsi="Arial" w:cs="Arial"/>
              <w:sz w:val="22"/>
              <w:szCs w:val="22"/>
            </w:rPr>
          </w:rPrChange>
        </w:rPr>
        <w:instrText xml:space="preserve"> ADDIN EN.CITE.DATA </w:instrText>
      </w:r>
      <w:r w:rsidR="00A67B7D" w:rsidRPr="00101454">
        <w:rPr>
          <w:rFonts w:ascii="Arial" w:hAnsi="Arial" w:cs="Arial"/>
          <w:sz w:val="22"/>
          <w:szCs w:val="22"/>
          <w:rPrChange w:id="1684" w:author="Guo, Shicheng" w:date="2019-08-12T12:41:00Z">
            <w:rPr>
              <w:rFonts w:ascii="Arial" w:hAnsi="Arial" w:cs="Arial"/>
              <w:sz w:val="22"/>
              <w:szCs w:val="22"/>
            </w:rPr>
          </w:rPrChange>
        </w:rPr>
      </w:r>
      <w:r w:rsidR="00A67B7D" w:rsidRPr="00101454">
        <w:rPr>
          <w:rFonts w:ascii="Arial" w:hAnsi="Arial" w:cs="Arial"/>
          <w:sz w:val="22"/>
          <w:szCs w:val="22"/>
          <w:rPrChange w:id="1685" w:author="Guo, Shicheng" w:date="2019-08-12T12:41:00Z">
            <w:rPr>
              <w:rFonts w:ascii="Arial" w:hAnsi="Arial" w:cs="Arial"/>
              <w:sz w:val="22"/>
              <w:szCs w:val="22"/>
            </w:rPr>
          </w:rPrChange>
        </w:rPr>
        <w:fldChar w:fldCharType="end"/>
      </w:r>
      <w:r w:rsidR="00A67B7D" w:rsidRPr="00101454">
        <w:rPr>
          <w:rFonts w:ascii="Arial" w:hAnsi="Arial" w:cs="Arial"/>
          <w:sz w:val="22"/>
          <w:szCs w:val="22"/>
          <w:rPrChange w:id="1686" w:author="Guo, Shicheng" w:date="2019-08-12T12:41:00Z">
            <w:rPr>
              <w:rFonts w:ascii="Arial" w:hAnsi="Arial" w:cs="Arial"/>
              <w:sz w:val="22"/>
              <w:szCs w:val="22"/>
            </w:rPr>
          </w:rPrChange>
        </w:rPr>
      </w:r>
      <w:r w:rsidR="00A67B7D" w:rsidRPr="00101454">
        <w:rPr>
          <w:rFonts w:ascii="Arial" w:hAnsi="Arial" w:cs="Arial"/>
          <w:sz w:val="22"/>
          <w:szCs w:val="22"/>
          <w:rPrChange w:id="1687" w:author="Guo, Shicheng" w:date="2019-08-12T12:41:00Z">
            <w:rPr>
              <w:rFonts w:ascii="Arial" w:hAnsi="Arial" w:cs="Arial"/>
              <w:sz w:val="22"/>
              <w:szCs w:val="22"/>
            </w:rPr>
          </w:rPrChange>
        </w:rPr>
        <w:fldChar w:fldCharType="separate"/>
      </w:r>
      <w:r w:rsidR="00A67B7D" w:rsidRPr="00101454">
        <w:rPr>
          <w:rFonts w:ascii="Arial" w:hAnsi="Arial" w:cs="Arial"/>
          <w:noProof/>
          <w:sz w:val="22"/>
          <w:szCs w:val="22"/>
          <w:rPrChange w:id="1688" w:author="Guo, Shicheng" w:date="2019-08-12T12:41:00Z">
            <w:rPr>
              <w:rFonts w:ascii="Arial" w:hAnsi="Arial" w:cs="Arial"/>
              <w:noProof/>
              <w:sz w:val="22"/>
              <w:szCs w:val="22"/>
            </w:rPr>
          </w:rPrChange>
        </w:rPr>
        <w:t>[20]</w:t>
      </w:r>
      <w:r w:rsidR="00A67B7D" w:rsidRPr="00101454">
        <w:rPr>
          <w:rFonts w:ascii="Arial" w:hAnsi="Arial" w:cs="Arial"/>
          <w:sz w:val="22"/>
          <w:szCs w:val="22"/>
          <w:rPrChange w:id="1689" w:author="Guo, Shicheng" w:date="2019-08-12T12:41:00Z">
            <w:rPr>
              <w:rFonts w:ascii="Arial" w:hAnsi="Arial" w:cs="Arial"/>
              <w:sz w:val="22"/>
              <w:szCs w:val="22"/>
            </w:rPr>
          </w:rPrChange>
        </w:rPr>
        <w:fldChar w:fldCharType="end"/>
      </w:r>
      <w:r w:rsidRPr="00101454">
        <w:rPr>
          <w:rFonts w:ascii="Arial" w:hAnsi="Arial" w:cs="Arial"/>
          <w:sz w:val="22"/>
          <w:szCs w:val="22"/>
          <w:rPrChange w:id="1690" w:author="Guo, Shicheng" w:date="2019-08-12T12:41:00Z">
            <w:rPr>
              <w:rFonts w:ascii="Arial" w:hAnsi="Arial" w:cs="Arial"/>
              <w:sz w:val="22"/>
              <w:szCs w:val="22"/>
            </w:rPr>
          </w:rPrChange>
        </w:rPr>
        <w:t>. In our study, dopaminergic synapse and serotonergic synapse are hit on KEGG enrichment result, both of them are important for nervous system. Serotonin (5-hydroxytryptamine, 5-HT) has a popular image as a contributor to feelings of well-being and happiness, though its actual biological function is complex and multifaceted, modulating cognition, reward, learning, memory, and numerous physiological processes</w:t>
      </w:r>
      <w:r w:rsidR="00572555" w:rsidRPr="00101454">
        <w:rPr>
          <w:rFonts w:ascii="Arial" w:hAnsi="Arial" w:cs="Arial"/>
          <w:sz w:val="22"/>
          <w:szCs w:val="22"/>
          <w:rPrChange w:id="1691" w:author="Guo, Shicheng" w:date="2019-08-12T12:41:00Z">
            <w:rPr>
              <w:rFonts w:ascii="Arial" w:hAnsi="Arial" w:cs="Arial"/>
              <w:sz w:val="22"/>
              <w:szCs w:val="22"/>
            </w:rPr>
          </w:rPrChange>
        </w:rPr>
        <w:fldChar w:fldCharType="begin"/>
      </w:r>
      <w:r w:rsidR="00572555" w:rsidRPr="00101454">
        <w:rPr>
          <w:rFonts w:ascii="Arial" w:hAnsi="Arial" w:cs="Arial"/>
          <w:sz w:val="22"/>
          <w:szCs w:val="22"/>
          <w:rPrChange w:id="1692" w:author="Guo, Shicheng" w:date="2019-08-12T12:41:00Z">
            <w:rPr>
              <w:rFonts w:ascii="Arial" w:hAnsi="Arial" w:cs="Arial"/>
              <w:sz w:val="22"/>
              <w:szCs w:val="22"/>
            </w:rPr>
          </w:rPrChange>
        </w:rPr>
        <w:instrText xml:space="preserve"> ADDIN EN.CITE &lt;EndNote&gt;&lt;Cite&gt;&lt;Author&gt;Swami&lt;/Author&gt;&lt;Year&gt;2018&lt;/Year&gt;&lt;RecNum&gt;41&lt;/RecNum&gt;&lt;DisplayText&gt;[22]&lt;/DisplayText&gt;&lt;record&gt;&lt;rec-number&gt;41&lt;/rec-number&gt;&lt;foreign-keys&gt;&lt;key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101454">
        <w:rPr>
          <w:rFonts w:ascii="Arial" w:hAnsi="Arial" w:cs="Arial"/>
          <w:sz w:val="22"/>
          <w:szCs w:val="22"/>
          <w:rPrChange w:id="1693" w:author="Guo, Shicheng" w:date="2019-08-12T12:41:00Z">
            <w:rPr>
              <w:rFonts w:ascii="Arial" w:hAnsi="Arial" w:cs="Arial"/>
              <w:sz w:val="22"/>
              <w:szCs w:val="22"/>
            </w:rPr>
          </w:rPrChange>
        </w:rPr>
        <w:fldChar w:fldCharType="separate"/>
      </w:r>
      <w:r w:rsidR="00572555" w:rsidRPr="00101454">
        <w:rPr>
          <w:rFonts w:ascii="Arial" w:hAnsi="Arial" w:cs="Arial"/>
          <w:noProof/>
          <w:sz w:val="22"/>
          <w:szCs w:val="22"/>
          <w:rPrChange w:id="1694" w:author="Guo, Shicheng" w:date="2019-08-12T12:41:00Z">
            <w:rPr>
              <w:rFonts w:ascii="Arial" w:hAnsi="Arial" w:cs="Arial"/>
              <w:noProof/>
              <w:sz w:val="22"/>
              <w:szCs w:val="22"/>
            </w:rPr>
          </w:rPrChange>
        </w:rPr>
        <w:t>[22]</w:t>
      </w:r>
      <w:r w:rsidR="00572555" w:rsidRPr="00101454">
        <w:rPr>
          <w:rFonts w:ascii="Arial" w:hAnsi="Arial" w:cs="Arial"/>
          <w:sz w:val="22"/>
          <w:szCs w:val="22"/>
          <w:rPrChange w:id="1695" w:author="Guo, Shicheng" w:date="2019-08-12T12:41:00Z">
            <w:rPr>
              <w:rFonts w:ascii="Arial" w:hAnsi="Arial" w:cs="Arial"/>
              <w:sz w:val="22"/>
              <w:szCs w:val="22"/>
            </w:rPr>
          </w:rPrChange>
        </w:rPr>
        <w:fldChar w:fldCharType="end"/>
      </w:r>
      <w:r w:rsidRPr="00101454">
        <w:rPr>
          <w:rFonts w:ascii="Arial" w:hAnsi="Arial" w:cs="Arial"/>
          <w:sz w:val="22"/>
          <w:szCs w:val="22"/>
          <w:rPrChange w:id="1696" w:author="Guo, Shicheng" w:date="2019-08-12T12:41:00Z">
            <w:rPr>
              <w:rFonts w:ascii="Arial" w:hAnsi="Arial" w:cs="Arial"/>
              <w:sz w:val="22"/>
              <w:szCs w:val="22"/>
            </w:rPr>
          </w:rPrChange>
        </w:rPr>
        <w:t>. Brain 5-HT gets much more respect, and certainly more press, than the vastly larger store of 5-HT in the gut</w:t>
      </w:r>
      <w:r w:rsidR="0036554C" w:rsidRPr="00101454">
        <w:rPr>
          <w:rFonts w:ascii="Arial" w:hAnsi="Arial" w:cs="Arial"/>
          <w:sz w:val="22"/>
          <w:szCs w:val="22"/>
          <w:rPrChange w:id="1697" w:author="Guo, Shicheng" w:date="2019-08-12T12:41:00Z">
            <w:rPr>
              <w:rFonts w:ascii="Arial" w:hAnsi="Arial" w:cs="Arial"/>
              <w:sz w:val="22"/>
              <w:szCs w:val="22"/>
            </w:rPr>
          </w:rPrChange>
        </w:rPr>
        <w:fldChar w:fldCharType="begin"/>
      </w:r>
      <w:r w:rsidR="00572555" w:rsidRPr="00101454">
        <w:rPr>
          <w:rFonts w:ascii="Arial" w:hAnsi="Arial" w:cs="Arial"/>
          <w:sz w:val="22"/>
          <w:szCs w:val="22"/>
          <w:rPrChange w:id="1698" w:author="Guo, Shicheng" w:date="2019-08-12T12:41:00Z">
            <w:rPr>
              <w:rFonts w:ascii="Arial" w:hAnsi="Arial" w:cs="Arial"/>
              <w:sz w:val="22"/>
              <w:szCs w:val="22"/>
            </w:rPr>
          </w:rPrChange>
        </w:rPr>
        <w:instrText xml:space="preserve"> ADDIN EN.CITE &lt;EndNote&gt;&lt;Cite&gt;&lt;Author&gt;Xiaolong&lt;/Author&gt;&lt;Year&gt;2018&lt;/Year&gt;&lt;RecNum&gt;40&lt;/RecNum&gt;&lt;DisplayText&gt;[23]&lt;/DisplayText&gt;&lt;record&gt;&lt;rec-number&gt;40&lt;/rec-number&gt;&lt;foreign-keys&gt;&lt;key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101454">
        <w:rPr>
          <w:rFonts w:ascii="Arial" w:hAnsi="Arial" w:cs="Arial"/>
          <w:sz w:val="22"/>
          <w:szCs w:val="22"/>
          <w:rPrChange w:id="1699" w:author="Guo, Shicheng" w:date="2019-08-12T12:41:00Z">
            <w:rPr>
              <w:rFonts w:ascii="Arial" w:hAnsi="Arial" w:cs="Arial"/>
              <w:sz w:val="22"/>
              <w:szCs w:val="22"/>
            </w:rPr>
          </w:rPrChange>
        </w:rPr>
        <w:fldChar w:fldCharType="separate"/>
      </w:r>
      <w:r w:rsidR="00572555" w:rsidRPr="00101454">
        <w:rPr>
          <w:rFonts w:ascii="Arial" w:hAnsi="Arial" w:cs="Arial"/>
          <w:noProof/>
          <w:sz w:val="22"/>
          <w:szCs w:val="22"/>
          <w:rPrChange w:id="1700" w:author="Guo, Shicheng" w:date="2019-08-12T12:41:00Z">
            <w:rPr>
              <w:rFonts w:ascii="Arial" w:hAnsi="Arial" w:cs="Arial"/>
              <w:noProof/>
              <w:sz w:val="22"/>
              <w:szCs w:val="22"/>
            </w:rPr>
          </w:rPrChange>
        </w:rPr>
        <w:t>[23]</w:t>
      </w:r>
      <w:r w:rsidR="0036554C" w:rsidRPr="00101454">
        <w:rPr>
          <w:rFonts w:ascii="Arial" w:hAnsi="Arial" w:cs="Arial"/>
          <w:sz w:val="22"/>
          <w:szCs w:val="22"/>
          <w:rPrChange w:id="1701" w:author="Guo, Shicheng" w:date="2019-08-12T12:41:00Z">
            <w:rPr>
              <w:rFonts w:ascii="Arial" w:hAnsi="Arial" w:cs="Arial"/>
              <w:sz w:val="22"/>
              <w:szCs w:val="22"/>
            </w:rPr>
          </w:rPrChange>
        </w:rPr>
        <w:fldChar w:fldCharType="end"/>
      </w:r>
      <w:r w:rsidRPr="00101454">
        <w:rPr>
          <w:rFonts w:ascii="Arial" w:hAnsi="Arial" w:cs="Arial"/>
          <w:sz w:val="22"/>
          <w:szCs w:val="22"/>
          <w:rPrChange w:id="1702" w:author="Guo, Shicheng" w:date="2019-08-12T12:41:00Z">
            <w:rPr>
              <w:rFonts w:ascii="Arial" w:hAnsi="Arial" w:cs="Arial"/>
              <w:sz w:val="22"/>
              <w:szCs w:val="22"/>
            </w:rPr>
          </w:rPrChange>
        </w:rPr>
        <w:t>. Dopamine (3,4-dihydroxyphenethylamine, DA) is an organic chemical of the catecholamine and phenethylamine families. It functions both as a hormone and a neurotransmitter, and plays several important roles in the brain and body. In the brain, dopamine functions as a neurotransmitter, a chemical released by neurons (nerve cells), to send signals to other nerve cells. Outside the central nervous system, dopamine functions primarily as a local paracrine messenger</w:t>
      </w:r>
      <w:r w:rsidR="00762D0C" w:rsidRPr="00101454">
        <w:rPr>
          <w:rFonts w:ascii="Arial" w:hAnsi="Arial" w:cs="Arial"/>
          <w:sz w:val="22"/>
          <w:szCs w:val="22"/>
          <w:rPrChange w:id="1703" w:author="Guo, Shicheng" w:date="2019-08-12T12:41:00Z">
            <w:rPr>
              <w:rFonts w:ascii="Arial" w:hAnsi="Arial" w:cs="Arial"/>
              <w:sz w:val="22"/>
              <w:szCs w:val="22"/>
            </w:rPr>
          </w:rPrChange>
        </w:rPr>
        <w:fldChar w:fldCharType="begin"/>
      </w:r>
      <w:r w:rsidR="00762D0C" w:rsidRPr="00101454">
        <w:rPr>
          <w:rFonts w:ascii="Arial" w:hAnsi="Arial" w:cs="Arial"/>
          <w:sz w:val="22"/>
          <w:szCs w:val="22"/>
          <w:rPrChange w:id="1704" w:author="Guo, Shicheng" w:date="2019-08-12T12:41:00Z">
            <w:rPr>
              <w:rFonts w:ascii="Arial" w:hAnsi="Arial" w:cs="Arial"/>
              <w:sz w:val="22"/>
              <w:szCs w:val="22"/>
            </w:rPr>
          </w:rPrChange>
        </w:rPr>
        <w:instrText xml:space="preserve"> ADDIN EN.CITE &lt;EndNote&gt;&lt;Cite&gt;&lt;Author&gt;Berke&lt;/Author&gt;&lt;Year&gt;2018&lt;/Year&gt;&lt;RecNum&gt;42&lt;/RecNum&gt;&lt;DisplayText&gt;[24]&lt;/DisplayText&gt;&lt;record&gt;&lt;rec-number&gt;42&lt;/rec-number&gt;&lt;foreign-keys&gt;&lt;key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762D0C" w:rsidRPr="00101454">
        <w:rPr>
          <w:rFonts w:ascii="Arial" w:hAnsi="Arial" w:cs="Arial"/>
          <w:sz w:val="22"/>
          <w:szCs w:val="22"/>
          <w:rPrChange w:id="1705" w:author="Guo, Shicheng" w:date="2019-08-12T12:41:00Z">
            <w:rPr>
              <w:rFonts w:ascii="Arial" w:hAnsi="Arial" w:cs="Arial"/>
              <w:sz w:val="22"/>
              <w:szCs w:val="22"/>
            </w:rPr>
          </w:rPrChange>
        </w:rPr>
        <w:fldChar w:fldCharType="separate"/>
      </w:r>
      <w:r w:rsidR="00762D0C" w:rsidRPr="00101454">
        <w:rPr>
          <w:rFonts w:ascii="Arial" w:hAnsi="Arial" w:cs="Arial"/>
          <w:noProof/>
          <w:sz w:val="22"/>
          <w:szCs w:val="22"/>
          <w:rPrChange w:id="1706" w:author="Guo, Shicheng" w:date="2019-08-12T12:41:00Z">
            <w:rPr>
              <w:rFonts w:ascii="Arial" w:hAnsi="Arial" w:cs="Arial"/>
              <w:noProof/>
              <w:sz w:val="22"/>
              <w:szCs w:val="22"/>
            </w:rPr>
          </w:rPrChange>
        </w:rPr>
        <w:t>[24]</w:t>
      </w:r>
      <w:r w:rsidR="00762D0C" w:rsidRPr="00101454">
        <w:rPr>
          <w:rFonts w:ascii="Arial" w:hAnsi="Arial" w:cs="Arial"/>
          <w:sz w:val="22"/>
          <w:szCs w:val="22"/>
          <w:rPrChange w:id="1707" w:author="Guo, Shicheng" w:date="2019-08-12T12:41:00Z">
            <w:rPr>
              <w:rFonts w:ascii="Arial" w:hAnsi="Arial" w:cs="Arial"/>
              <w:sz w:val="22"/>
              <w:szCs w:val="22"/>
            </w:rPr>
          </w:rPrChange>
        </w:rPr>
        <w:fldChar w:fldCharType="end"/>
      </w:r>
      <w:r w:rsidRPr="00101454">
        <w:rPr>
          <w:rFonts w:ascii="Arial" w:hAnsi="Arial" w:cs="Arial"/>
          <w:sz w:val="22"/>
          <w:szCs w:val="22"/>
          <w:rPrChange w:id="1708" w:author="Guo, Shicheng" w:date="2019-08-12T12:41:00Z">
            <w:rPr>
              <w:rFonts w:ascii="Arial" w:hAnsi="Arial" w:cs="Arial"/>
              <w:sz w:val="22"/>
              <w:szCs w:val="22"/>
            </w:rPr>
          </w:rPrChange>
        </w:rPr>
        <w:t xml:space="preserve">. </w:t>
      </w:r>
      <w:r w:rsidR="00762D0C" w:rsidRPr="00101454">
        <w:rPr>
          <w:rFonts w:ascii="Arial" w:hAnsi="Arial" w:cs="Arial"/>
          <w:sz w:val="22"/>
          <w:szCs w:val="22"/>
          <w:rPrChange w:id="1709" w:author="Guo, Shicheng" w:date="2019-08-12T12:41:00Z">
            <w:rPr>
              <w:rFonts w:ascii="Arial" w:hAnsi="Arial" w:cs="Arial"/>
              <w:sz w:val="22"/>
              <w:szCs w:val="22"/>
            </w:rPr>
          </w:rPrChange>
        </w:rPr>
        <w:t>I</w:t>
      </w:r>
      <w:r w:rsidRPr="00101454">
        <w:rPr>
          <w:rFonts w:ascii="Arial" w:hAnsi="Arial" w:cs="Arial"/>
          <w:sz w:val="22"/>
          <w:szCs w:val="22"/>
          <w:rPrChange w:id="1710" w:author="Guo, Shicheng" w:date="2019-08-12T12:41:00Z">
            <w:rPr>
              <w:rFonts w:ascii="Arial" w:hAnsi="Arial" w:cs="Arial"/>
              <w:sz w:val="22"/>
              <w:szCs w:val="22"/>
            </w:rPr>
          </w:rPrChange>
        </w:rPr>
        <w:t>t reduces gastrointestinal motility and protects intestinal mucosa. Nervous system associated terms are unexpected in our study, so we need further study to uncover the concrete mechanism. Our study suggests gut–brain-axis and related molecule maybe be the new thinking of early diagnosis and risk warning of colorectal cancer, even at benign adenoma stage.</w:t>
      </w:r>
    </w:p>
    <w:p w14:paraId="7EF918DC" w14:textId="77777777" w:rsidR="00F136CC" w:rsidRPr="00101454" w:rsidRDefault="00F136CC" w:rsidP="00F136CC">
      <w:pPr>
        <w:jc w:val="both"/>
        <w:rPr>
          <w:rFonts w:ascii="Arial" w:hAnsi="Arial" w:cs="Arial"/>
          <w:sz w:val="22"/>
          <w:szCs w:val="22"/>
          <w:rPrChange w:id="1711" w:author="Guo, Shicheng" w:date="2019-08-12T12:41:00Z">
            <w:rPr>
              <w:rFonts w:ascii="Arial" w:hAnsi="Arial" w:cs="Arial"/>
              <w:sz w:val="22"/>
              <w:szCs w:val="22"/>
            </w:rPr>
          </w:rPrChange>
        </w:rPr>
      </w:pPr>
    </w:p>
    <w:p w14:paraId="6262D775" w14:textId="263BB942" w:rsidR="00DD3117" w:rsidRPr="00101454" w:rsidRDefault="00F136CC" w:rsidP="00DD3117">
      <w:pPr>
        <w:jc w:val="both"/>
        <w:rPr>
          <w:rFonts w:ascii="Arial" w:eastAsiaTheme="minorEastAsia" w:hAnsi="Arial" w:cs="Arial"/>
          <w:kern w:val="2"/>
          <w:sz w:val="22"/>
          <w:szCs w:val="22"/>
          <w:rPrChange w:id="1712" w:author="Guo, Shicheng" w:date="2019-08-12T12:41:00Z">
            <w:rPr>
              <w:rFonts w:ascii="Arial" w:eastAsiaTheme="minorEastAsia" w:hAnsi="Arial" w:cs="Arial"/>
              <w:kern w:val="2"/>
              <w:sz w:val="22"/>
              <w:szCs w:val="22"/>
            </w:rPr>
          </w:rPrChange>
        </w:rPr>
      </w:pPr>
      <w:r w:rsidRPr="00101454">
        <w:rPr>
          <w:rFonts w:ascii="Arial" w:hAnsi="Arial" w:cs="Arial"/>
          <w:sz w:val="22"/>
          <w:szCs w:val="22"/>
          <w:rPrChange w:id="1713" w:author="Guo, Shicheng" w:date="2019-08-12T12:41:00Z">
            <w:rPr>
              <w:rFonts w:ascii="Arial" w:hAnsi="Arial" w:cs="Arial"/>
              <w:sz w:val="22"/>
              <w:szCs w:val="22"/>
            </w:rPr>
          </w:rPrChange>
        </w:rPr>
        <w:t xml:space="preserve">DNA methylation always be considered as a potential biomarker for many diseases for its tissue specificity and status stability, at the same time harboring pathological sensibility, and we want to use it to distinguish disease </w:t>
      </w:r>
      <w:r w:rsidRPr="00101454">
        <w:rPr>
          <w:rFonts w:ascii="Arial" w:eastAsiaTheme="minorEastAsia" w:hAnsi="Arial" w:cs="Arial"/>
          <w:kern w:val="2"/>
          <w:sz w:val="22"/>
          <w:szCs w:val="22"/>
          <w:rPrChange w:id="1714" w:author="Guo, Shicheng" w:date="2019-08-12T12:41:00Z">
            <w:rPr>
              <w:rFonts w:ascii="Arial" w:eastAsiaTheme="minorEastAsia" w:hAnsi="Arial" w:cs="Arial"/>
              <w:kern w:val="2"/>
              <w:sz w:val="22"/>
              <w:szCs w:val="22"/>
            </w:rPr>
          </w:rPrChange>
        </w:rPr>
        <w:t>samples</w:t>
      </w:r>
      <w:r w:rsidRPr="00101454">
        <w:rPr>
          <w:rFonts w:ascii="Arial" w:hAnsi="Arial" w:cs="Arial"/>
          <w:sz w:val="22"/>
          <w:szCs w:val="22"/>
          <w:rPrChange w:id="1715" w:author="Guo, Shicheng" w:date="2019-08-12T12:41:00Z">
            <w:rPr>
              <w:rFonts w:ascii="Arial" w:hAnsi="Arial" w:cs="Arial"/>
              <w:sz w:val="22"/>
              <w:szCs w:val="22"/>
            </w:rPr>
          </w:rPrChange>
        </w:rPr>
        <w:t xml:space="preserve"> </w:t>
      </w:r>
      <w:r w:rsidRPr="00101454">
        <w:rPr>
          <w:rFonts w:ascii="Arial" w:eastAsiaTheme="minorEastAsia" w:hAnsi="Arial" w:cs="Arial"/>
          <w:kern w:val="2"/>
          <w:sz w:val="22"/>
          <w:szCs w:val="22"/>
          <w:rPrChange w:id="1716" w:author="Guo, Shicheng" w:date="2019-08-12T12:41:00Z">
            <w:rPr>
              <w:rFonts w:ascii="Arial" w:eastAsiaTheme="minorEastAsia" w:hAnsi="Arial" w:cs="Arial"/>
              <w:kern w:val="2"/>
              <w:sz w:val="22"/>
              <w:szCs w:val="22"/>
            </w:rPr>
          </w:rPrChange>
        </w:rPr>
        <w:t xml:space="preserve">(including </w:t>
      </w:r>
      <w:bookmarkStart w:id="1717" w:name="OLE_LINK90"/>
      <w:bookmarkStart w:id="1718" w:name="OLE_LINK91"/>
      <w:r w:rsidRPr="00101454">
        <w:rPr>
          <w:rFonts w:ascii="Arial" w:eastAsiaTheme="minorEastAsia" w:hAnsi="Arial" w:cs="Arial"/>
          <w:kern w:val="2"/>
          <w:sz w:val="22"/>
          <w:szCs w:val="22"/>
          <w:rPrChange w:id="1719" w:author="Guo, Shicheng" w:date="2019-08-12T12:41:00Z">
            <w:rPr>
              <w:rFonts w:ascii="Arial" w:eastAsiaTheme="minorEastAsia" w:hAnsi="Arial" w:cs="Arial"/>
              <w:kern w:val="2"/>
              <w:sz w:val="22"/>
              <w:szCs w:val="22"/>
            </w:rPr>
          </w:rPrChange>
        </w:rPr>
        <w:t>adenoma and cancer</w:t>
      </w:r>
      <w:bookmarkEnd w:id="1717"/>
      <w:bookmarkEnd w:id="1718"/>
      <w:r w:rsidRPr="00101454">
        <w:rPr>
          <w:rFonts w:ascii="Arial" w:eastAsiaTheme="minorEastAsia" w:hAnsi="Arial" w:cs="Arial"/>
          <w:kern w:val="2"/>
          <w:sz w:val="22"/>
          <w:szCs w:val="22"/>
          <w:rPrChange w:id="1720" w:author="Guo, Shicheng" w:date="2019-08-12T12:41:00Z">
            <w:rPr>
              <w:rFonts w:ascii="Arial" w:eastAsiaTheme="minorEastAsia" w:hAnsi="Arial" w:cs="Arial"/>
              <w:kern w:val="2"/>
              <w:sz w:val="22"/>
              <w:szCs w:val="22"/>
            </w:rPr>
          </w:rPrChange>
        </w:rPr>
        <w:t>)</w:t>
      </w:r>
      <w:r w:rsidRPr="00101454">
        <w:rPr>
          <w:rFonts w:ascii="Arial" w:hAnsi="Arial" w:cs="Arial"/>
          <w:sz w:val="22"/>
          <w:szCs w:val="22"/>
          <w:rPrChange w:id="1721" w:author="Guo, Shicheng" w:date="2019-08-12T12:41:00Z">
            <w:rPr>
              <w:rFonts w:ascii="Arial" w:hAnsi="Arial" w:cs="Arial"/>
              <w:sz w:val="22"/>
              <w:szCs w:val="22"/>
            </w:rPr>
          </w:rPrChange>
        </w:rPr>
        <w:t xml:space="preserve"> from normal </w:t>
      </w:r>
      <w:r w:rsidRPr="00101454">
        <w:rPr>
          <w:rFonts w:ascii="Arial" w:eastAsiaTheme="minorEastAsia" w:hAnsi="Arial" w:cs="Arial"/>
          <w:kern w:val="2"/>
          <w:sz w:val="22"/>
          <w:szCs w:val="22"/>
          <w:rPrChange w:id="1722" w:author="Guo, Shicheng" w:date="2019-08-12T12:41:00Z">
            <w:rPr>
              <w:rFonts w:ascii="Arial" w:eastAsiaTheme="minorEastAsia" w:hAnsi="Arial" w:cs="Arial"/>
              <w:kern w:val="2"/>
              <w:sz w:val="22"/>
              <w:szCs w:val="22"/>
            </w:rPr>
          </w:rPrChange>
        </w:rPr>
        <w:t>samples</w:t>
      </w:r>
      <w:r w:rsidRPr="00101454">
        <w:rPr>
          <w:rFonts w:ascii="Arial" w:hAnsi="Arial" w:cs="Arial"/>
          <w:sz w:val="22"/>
          <w:szCs w:val="22"/>
          <w:rPrChange w:id="1723" w:author="Guo, Shicheng" w:date="2019-08-12T12:41:00Z">
            <w:rPr>
              <w:rFonts w:ascii="Arial" w:hAnsi="Arial" w:cs="Arial"/>
              <w:sz w:val="22"/>
              <w:szCs w:val="22"/>
            </w:rPr>
          </w:rPrChange>
        </w:rPr>
        <w:t xml:space="preserve">. We filtrated 209 hyper-methylated sites and 441 hypo-methylated sites from </w:t>
      </w:r>
      <w:del w:id="1724" w:author="J Fan" w:date="2019-08-04T20:20:00Z">
        <w:r w:rsidRPr="00101454" w:rsidDel="00055AEA">
          <w:rPr>
            <w:rFonts w:ascii="Arial" w:hAnsi="Arial" w:cs="Arial"/>
            <w:sz w:val="22"/>
            <w:szCs w:val="22"/>
            <w:rPrChange w:id="1725" w:author="Guo, Shicheng" w:date="2019-08-12T12:41:00Z">
              <w:rPr>
                <w:rFonts w:ascii="Arial" w:hAnsi="Arial" w:cs="Arial"/>
                <w:sz w:val="22"/>
                <w:szCs w:val="22"/>
              </w:rPr>
            </w:rPrChange>
          </w:rPr>
          <w:delText>NLA</w:delText>
        </w:r>
      </w:del>
      <w:ins w:id="1726" w:author="J Fan" w:date="2019-08-04T20:20:00Z">
        <w:r w:rsidR="00055AEA" w:rsidRPr="00101454">
          <w:rPr>
            <w:rFonts w:ascii="Arial" w:hAnsi="Arial" w:cs="Arial"/>
            <w:sz w:val="22"/>
            <w:szCs w:val="22"/>
            <w:rPrChange w:id="1727" w:author="Guo, Shicheng" w:date="2019-08-12T12:41:00Z">
              <w:rPr>
                <w:rFonts w:ascii="Arial" w:hAnsi="Arial" w:cs="Arial"/>
                <w:sz w:val="22"/>
                <w:szCs w:val="22"/>
              </w:rPr>
            </w:rPrChange>
          </w:rPr>
          <w:t>LGA VS NORMAL</w:t>
        </w:r>
      </w:ins>
      <w:r w:rsidRPr="00101454">
        <w:rPr>
          <w:rFonts w:ascii="Arial" w:hAnsi="Arial" w:cs="Arial"/>
          <w:sz w:val="22"/>
          <w:szCs w:val="22"/>
          <w:rPrChange w:id="1728" w:author="Guo, Shicheng" w:date="2019-08-12T12:41:00Z">
            <w:rPr>
              <w:rFonts w:ascii="Arial" w:hAnsi="Arial" w:cs="Arial"/>
              <w:sz w:val="22"/>
              <w:szCs w:val="22"/>
            </w:rPr>
          </w:rPrChange>
        </w:rPr>
        <w:t xml:space="preserve">, and </w:t>
      </w:r>
      <w:r w:rsidRPr="00101454">
        <w:rPr>
          <w:rFonts w:ascii="Arial" w:eastAsiaTheme="minorEastAsia" w:hAnsi="Arial" w:cs="Arial"/>
          <w:kern w:val="2"/>
          <w:sz w:val="22"/>
          <w:szCs w:val="22"/>
          <w:rPrChange w:id="1729" w:author="Guo, Shicheng" w:date="2019-08-12T12:41:00Z">
            <w:rPr>
              <w:rFonts w:ascii="Arial" w:eastAsiaTheme="minorEastAsia" w:hAnsi="Arial" w:cs="Arial"/>
              <w:kern w:val="2"/>
              <w:sz w:val="22"/>
              <w:szCs w:val="22"/>
            </w:rPr>
          </w:rPrChange>
        </w:rPr>
        <w:t xml:space="preserve">we found both hyper-methylated sites and hypo-methylated sites could provide effective distinguish ability between normal </w:t>
      </w:r>
      <w:bookmarkStart w:id="1730" w:name="OLE_LINK92"/>
      <w:bookmarkStart w:id="1731" w:name="OLE_LINK93"/>
      <w:r w:rsidRPr="00101454">
        <w:rPr>
          <w:rFonts w:ascii="Arial" w:eastAsiaTheme="minorEastAsia" w:hAnsi="Arial" w:cs="Arial"/>
          <w:kern w:val="2"/>
          <w:sz w:val="22"/>
          <w:szCs w:val="22"/>
          <w:rPrChange w:id="1732" w:author="Guo, Shicheng" w:date="2019-08-12T12:41:00Z">
            <w:rPr>
              <w:rFonts w:ascii="Arial" w:eastAsiaTheme="minorEastAsia" w:hAnsi="Arial" w:cs="Arial"/>
              <w:kern w:val="2"/>
              <w:sz w:val="22"/>
              <w:szCs w:val="22"/>
            </w:rPr>
          </w:rPrChange>
        </w:rPr>
        <w:t>samples</w:t>
      </w:r>
      <w:bookmarkEnd w:id="1730"/>
      <w:bookmarkEnd w:id="1731"/>
      <w:r w:rsidRPr="00101454">
        <w:rPr>
          <w:rFonts w:ascii="Arial" w:eastAsiaTheme="minorEastAsia" w:hAnsi="Arial" w:cs="Arial"/>
          <w:kern w:val="2"/>
          <w:sz w:val="22"/>
          <w:szCs w:val="22"/>
          <w:rPrChange w:id="1733" w:author="Guo, Shicheng" w:date="2019-08-12T12:41:00Z">
            <w:rPr>
              <w:rFonts w:ascii="Arial" w:eastAsiaTheme="minorEastAsia" w:hAnsi="Arial" w:cs="Arial"/>
              <w:kern w:val="2"/>
              <w:sz w:val="22"/>
              <w:szCs w:val="22"/>
            </w:rPr>
          </w:rPrChange>
        </w:rPr>
        <w:t xml:space="preserve"> and disease samples. We used random forest and neural network to verify our observation and AUCs of ROC curves of hyper-methylated ar</w:t>
      </w:r>
      <w:r w:rsidR="009446D3" w:rsidRPr="00101454">
        <w:rPr>
          <w:rFonts w:ascii="Arial" w:eastAsiaTheme="minorEastAsia" w:hAnsi="Arial" w:cs="Arial"/>
          <w:kern w:val="2"/>
          <w:sz w:val="22"/>
          <w:szCs w:val="22"/>
          <w:rPrChange w:id="1734" w:author="Guo, Shicheng" w:date="2019-08-12T12:41:00Z">
            <w:rPr>
              <w:rFonts w:ascii="Arial" w:eastAsiaTheme="minorEastAsia" w:hAnsi="Arial" w:cs="Arial"/>
              <w:kern w:val="2"/>
              <w:sz w:val="22"/>
              <w:szCs w:val="22"/>
            </w:rPr>
          </w:rPrChange>
        </w:rPr>
        <w:t>e larger than the hypo-methylated in two machine-</w:t>
      </w:r>
      <w:r w:rsidRPr="00101454">
        <w:rPr>
          <w:rFonts w:ascii="Arial" w:eastAsiaTheme="minorEastAsia" w:hAnsi="Arial" w:cs="Arial"/>
          <w:kern w:val="2"/>
          <w:sz w:val="22"/>
          <w:szCs w:val="22"/>
          <w:rPrChange w:id="1735" w:author="Guo, Shicheng" w:date="2019-08-12T12:41:00Z">
            <w:rPr>
              <w:rFonts w:ascii="Arial" w:eastAsiaTheme="minorEastAsia" w:hAnsi="Arial" w:cs="Arial"/>
              <w:kern w:val="2"/>
              <w:sz w:val="22"/>
              <w:szCs w:val="22"/>
            </w:rPr>
          </w:rPrChange>
        </w:rPr>
        <w:t>learning based prediction models. Although more than twice number than hyper-methylated sites, performance of hypo-methylated sites still is infe</w:t>
      </w:r>
      <w:r w:rsidR="009446D3" w:rsidRPr="00101454">
        <w:rPr>
          <w:rFonts w:ascii="Arial" w:eastAsiaTheme="minorEastAsia" w:hAnsi="Arial" w:cs="Arial"/>
          <w:kern w:val="2"/>
          <w:sz w:val="22"/>
          <w:szCs w:val="22"/>
          <w:rPrChange w:id="1736" w:author="Guo, Shicheng" w:date="2019-08-12T12:41:00Z">
            <w:rPr>
              <w:rFonts w:ascii="Arial" w:eastAsiaTheme="minorEastAsia" w:hAnsi="Arial" w:cs="Arial"/>
              <w:kern w:val="2"/>
              <w:sz w:val="22"/>
              <w:szCs w:val="22"/>
            </w:rPr>
          </w:rPrChange>
        </w:rPr>
        <w:t>rior than the hyper-methylated</w:t>
      </w:r>
      <w:r w:rsidRPr="00101454">
        <w:rPr>
          <w:rFonts w:ascii="Arial" w:eastAsiaTheme="minorEastAsia" w:hAnsi="Arial" w:cs="Arial"/>
          <w:kern w:val="2"/>
          <w:sz w:val="22"/>
          <w:szCs w:val="22"/>
          <w:rPrChange w:id="1737" w:author="Guo, Shicheng" w:date="2019-08-12T12:41:00Z">
            <w:rPr>
              <w:rFonts w:ascii="Arial" w:eastAsiaTheme="minorEastAsia" w:hAnsi="Arial" w:cs="Arial"/>
              <w:kern w:val="2"/>
              <w:sz w:val="22"/>
              <w:szCs w:val="22"/>
            </w:rPr>
          </w:rPrChange>
        </w:rPr>
        <w:t>. Synthesizing whole-genome hypo</w:t>
      </w:r>
      <w:r w:rsidR="009446D3" w:rsidRPr="00101454">
        <w:rPr>
          <w:rFonts w:ascii="Arial" w:eastAsiaTheme="minorEastAsia" w:hAnsi="Arial" w:cs="Arial"/>
          <w:kern w:val="2"/>
          <w:sz w:val="22"/>
          <w:szCs w:val="22"/>
          <w:rPrChange w:id="1738" w:author="Guo, Shicheng" w:date="2019-08-12T12:41:00Z">
            <w:rPr>
              <w:rFonts w:ascii="Arial" w:eastAsiaTheme="minorEastAsia" w:hAnsi="Arial" w:cs="Arial"/>
              <w:kern w:val="2"/>
              <w:sz w:val="22"/>
              <w:szCs w:val="22"/>
            </w:rPr>
          </w:rPrChange>
        </w:rPr>
        <w:t>-</w:t>
      </w:r>
      <w:r w:rsidRPr="00101454">
        <w:rPr>
          <w:rFonts w:ascii="Arial" w:eastAsiaTheme="minorEastAsia" w:hAnsi="Arial" w:cs="Arial"/>
          <w:kern w:val="2"/>
          <w:sz w:val="22"/>
          <w:szCs w:val="22"/>
          <w:rPrChange w:id="1739" w:author="Guo, Shicheng" w:date="2019-08-12T12:41:00Z">
            <w:rPr>
              <w:rFonts w:ascii="Arial" w:eastAsiaTheme="minorEastAsia" w:hAnsi="Arial" w:cs="Arial"/>
              <w:kern w:val="2"/>
              <w:sz w:val="22"/>
              <w:szCs w:val="22"/>
            </w:rPr>
          </w:rPrChange>
        </w:rPr>
        <w:t>methylation, we speculate hypo</w:t>
      </w:r>
      <w:r w:rsidR="009446D3" w:rsidRPr="00101454">
        <w:rPr>
          <w:rFonts w:ascii="Arial" w:eastAsiaTheme="minorEastAsia" w:hAnsi="Arial" w:cs="Arial"/>
          <w:kern w:val="2"/>
          <w:sz w:val="22"/>
          <w:szCs w:val="22"/>
          <w:rPrChange w:id="1740" w:author="Guo, Shicheng" w:date="2019-08-12T12:41:00Z">
            <w:rPr>
              <w:rFonts w:ascii="Arial" w:eastAsiaTheme="minorEastAsia" w:hAnsi="Arial" w:cs="Arial"/>
              <w:kern w:val="2"/>
              <w:sz w:val="22"/>
              <w:szCs w:val="22"/>
            </w:rPr>
          </w:rPrChange>
        </w:rPr>
        <w:t>-</w:t>
      </w:r>
      <w:r w:rsidRPr="00101454">
        <w:rPr>
          <w:rFonts w:ascii="Arial" w:eastAsiaTheme="minorEastAsia" w:hAnsi="Arial" w:cs="Arial"/>
          <w:kern w:val="2"/>
          <w:sz w:val="22"/>
          <w:szCs w:val="22"/>
          <w:rPrChange w:id="1741" w:author="Guo, Shicheng" w:date="2019-08-12T12:41:00Z">
            <w:rPr>
              <w:rFonts w:ascii="Arial" w:eastAsiaTheme="minorEastAsia" w:hAnsi="Arial" w:cs="Arial"/>
              <w:kern w:val="2"/>
              <w:sz w:val="22"/>
              <w:szCs w:val="22"/>
            </w:rPr>
          </w:rPrChange>
        </w:rPr>
        <w:t>methylation may be the widely incidental events to several key sites or genes hyper</w:t>
      </w:r>
      <w:r w:rsidR="009446D3" w:rsidRPr="00101454">
        <w:rPr>
          <w:rFonts w:ascii="Arial" w:eastAsiaTheme="minorEastAsia" w:hAnsi="Arial" w:cs="Arial"/>
          <w:kern w:val="2"/>
          <w:sz w:val="22"/>
          <w:szCs w:val="22"/>
          <w:rPrChange w:id="1742" w:author="Guo, Shicheng" w:date="2019-08-12T12:41:00Z">
            <w:rPr>
              <w:rFonts w:ascii="Arial" w:eastAsiaTheme="minorEastAsia" w:hAnsi="Arial" w:cs="Arial"/>
              <w:kern w:val="2"/>
              <w:sz w:val="22"/>
              <w:szCs w:val="22"/>
            </w:rPr>
          </w:rPrChange>
        </w:rPr>
        <w:t>-</w:t>
      </w:r>
      <w:r w:rsidRPr="00101454">
        <w:rPr>
          <w:rFonts w:ascii="Arial" w:eastAsiaTheme="minorEastAsia" w:hAnsi="Arial" w:cs="Arial"/>
          <w:kern w:val="2"/>
          <w:sz w:val="22"/>
          <w:szCs w:val="22"/>
          <w:rPrChange w:id="1743" w:author="Guo, Shicheng" w:date="2019-08-12T12:41:00Z">
            <w:rPr>
              <w:rFonts w:ascii="Arial" w:eastAsiaTheme="minorEastAsia" w:hAnsi="Arial" w:cs="Arial"/>
              <w:kern w:val="2"/>
              <w:sz w:val="22"/>
              <w:szCs w:val="22"/>
            </w:rPr>
          </w:rPrChange>
        </w:rPr>
        <w:t>methylation at early colorectal adenoma.</w:t>
      </w:r>
      <w:r w:rsidR="00EE467A" w:rsidRPr="00101454">
        <w:rPr>
          <w:rFonts w:ascii="Arial" w:eastAsiaTheme="minorEastAsia" w:hAnsi="Arial" w:cs="Arial"/>
          <w:kern w:val="2"/>
          <w:sz w:val="22"/>
          <w:szCs w:val="22"/>
          <w:rPrChange w:id="1744"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kern w:val="2"/>
          <w:sz w:val="22"/>
          <w:szCs w:val="22"/>
          <w:rPrChange w:id="1745" w:author="Guo, Shicheng" w:date="2019-08-12T12:41:00Z">
            <w:rPr>
              <w:rFonts w:ascii="Arial" w:eastAsiaTheme="minorEastAsia" w:hAnsi="Arial" w:cs="Arial"/>
              <w:kern w:val="2"/>
              <w:sz w:val="22"/>
              <w:szCs w:val="22"/>
            </w:rPr>
          </w:rPrChange>
        </w:rPr>
        <w:t>In order to avoid the inconsistent result caused by unstable methylation based on single CpG site, we compared mean beta value (mBV) of these sites. We found that the hyper-methylated mBVs were significant different between normal tissue and cancers (P&lt;2.2x10</w:t>
      </w:r>
      <w:r w:rsidRPr="00101454">
        <w:rPr>
          <w:rFonts w:ascii="Arial" w:eastAsiaTheme="minorEastAsia" w:hAnsi="Arial" w:cs="Arial"/>
          <w:kern w:val="2"/>
          <w:sz w:val="22"/>
          <w:szCs w:val="22"/>
          <w:vertAlign w:val="superscript"/>
          <w:rPrChange w:id="1746" w:author="Guo, Shicheng" w:date="2019-08-12T12:41:00Z">
            <w:rPr>
              <w:rFonts w:ascii="Arial" w:eastAsiaTheme="minorEastAsia" w:hAnsi="Arial" w:cs="Arial"/>
              <w:kern w:val="2"/>
              <w:sz w:val="22"/>
              <w:szCs w:val="22"/>
              <w:vertAlign w:val="superscript"/>
            </w:rPr>
          </w:rPrChange>
        </w:rPr>
        <w:t>-16</w:t>
      </w:r>
      <w:r w:rsidRPr="00101454">
        <w:rPr>
          <w:rFonts w:ascii="Arial" w:eastAsiaTheme="minorEastAsia" w:hAnsi="Arial" w:cs="Arial"/>
          <w:kern w:val="2"/>
          <w:sz w:val="22"/>
          <w:szCs w:val="22"/>
          <w:rPrChange w:id="1747" w:author="Guo, Shicheng" w:date="2019-08-12T12:41:00Z">
            <w:rPr>
              <w:rFonts w:ascii="Arial" w:eastAsiaTheme="minorEastAsia" w:hAnsi="Arial" w:cs="Arial"/>
              <w:kern w:val="2"/>
              <w:sz w:val="22"/>
              <w:szCs w:val="22"/>
            </w:rPr>
          </w:rPrChange>
        </w:rPr>
        <w:t xml:space="preserve">) while no significance was found between the adenoma and the caner (P= 0.288, </w:t>
      </w:r>
      <w:r w:rsidRPr="00101454">
        <w:rPr>
          <w:rFonts w:ascii="Arial" w:eastAsiaTheme="minorEastAsia" w:hAnsi="Arial" w:cs="Arial"/>
          <w:b/>
          <w:kern w:val="2"/>
          <w:sz w:val="22"/>
          <w:szCs w:val="22"/>
          <w:rPrChange w:id="1748" w:author="Guo, Shicheng" w:date="2019-08-12T12:41:00Z">
            <w:rPr>
              <w:rFonts w:ascii="Arial" w:eastAsiaTheme="minorEastAsia" w:hAnsi="Arial" w:cs="Arial"/>
              <w:b/>
              <w:color w:val="0070C0"/>
              <w:kern w:val="2"/>
              <w:sz w:val="22"/>
              <w:szCs w:val="22"/>
            </w:rPr>
          </w:rPrChange>
        </w:rPr>
        <w:t xml:space="preserve">Figure </w:t>
      </w:r>
      <w:r w:rsidR="009446D3" w:rsidRPr="00101454">
        <w:rPr>
          <w:rFonts w:ascii="Arial" w:eastAsiaTheme="minorEastAsia" w:hAnsi="Arial" w:cs="Arial"/>
          <w:b/>
          <w:kern w:val="2"/>
          <w:sz w:val="22"/>
          <w:szCs w:val="22"/>
          <w:rPrChange w:id="1749" w:author="Guo, Shicheng" w:date="2019-08-12T12:41:00Z">
            <w:rPr>
              <w:rFonts w:ascii="Arial" w:eastAsiaTheme="minorEastAsia" w:hAnsi="Arial" w:cs="Arial"/>
              <w:b/>
              <w:color w:val="0070C0"/>
              <w:kern w:val="2"/>
              <w:sz w:val="22"/>
              <w:szCs w:val="22"/>
            </w:rPr>
          </w:rPrChange>
        </w:rPr>
        <w:t>3G</w:t>
      </w:r>
      <w:r w:rsidRPr="00101454">
        <w:rPr>
          <w:rFonts w:ascii="Arial" w:eastAsiaTheme="minorEastAsia" w:hAnsi="Arial" w:cs="Arial"/>
          <w:kern w:val="2"/>
          <w:sz w:val="22"/>
          <w:szCs w:val="22"/>
          <w:rPrChange w:id="1750" w:author="Guo, Shicheng" w:date="2019-08-12T12:41:00Z">
            <w:rPr>
              <w:rFonts w:ascii="Arial" w:eastAsiaTheme="minorEastAsia" w:hAnsi="Arial" w:cs="Arial"/>
              <w:kern w:val="2"/>
              <w:sz w:val="22"/>
              <w:szCs w:val="22"/>
            </w:rPr>
          </w:rPrChange>
        </w:rPr>
        <w:t>) in which the average mBV of the normal tissue, the adenoma and the cancer are 0.218, 0.542 and 0.568 respectively. We observed similar results for hypo-methylation loci in which the average mBV of the normal tissue, the adenoma and the cancer are 0.698, 0.444 and 0.499 respectively (</w:t>
      </w:r>
      <w:r w:rsidRPr="00101454">
        <w:rPr>
          <w:rFonts w:ascii="Arial" w:eastAsiaTheme="minorEastAsia" w:hAnsi="Arial" w:cs="Arial"/>
          <w:b/>
          <w:kern w:val="2"/>
          <w:sz w:val="22"/>
          <w:szCs w:val="22"/>
          <w:rPrChange w:id="1751" w:author="Guo, Shicheng" w:date="2019-08-12T12:41:00Z">
            <w:rPr>
              <w:rFonts w:ascii="Arial" w:eastAsiaTheme="minorEastAsia" w:hAnsi="Arial" w:cs="Arial"/>
              <w:b/>
              <w:color w:val="0070C0"/>
              <w:kern w:val="2"/>
              <w:sz w:val="22"/>
              <w:szCs w:val="22"/>
            </w:rPr>
          </w:rPrChange>
        </w:rPr>
        <w:t xml:space="preserve">Figure </w:t>
      </w:r>
      <w:r w:rsidR="009446D3" w:rsidRPr="00101454">
        <w:rPr>
          <w:rFonts w:ascii="Arial" w:eastAsiaTheme="minorEastAsia" w:hAnsi="Arial" w:cs="Arial"/>
          <w:b/>
          <w:kern w:val="2"/>
          <w:sz w:val="22"/>
          <w:szCs w:val="22"/>
          <w:rPrChange w:id="1752" w:author="Guo, Shicheng" w:date="2019-08-12T12:41:00Z">
            <w:rPr>
              <w:rFonts w:ascii="Arial" w:eastAsiaTheme="minorEastAsia" w:hAnsi="Arial" w:cs="Arial"/>
              <w:b/>
              <w:color w:val="0070C0"/>
              <w:kern w:val="2"/>
              <w:sz w:val="22"/>
              <w:szCs w:val="22"/>
            </w:rPr>
          </w:rPrChange>
        </w:rPr>
        <w:t>3G</w:t>
      </w:r>
      <w:r w:rsidRPr="00101454">
        <w:rPr>
          <w:rFonts w:ascii="Arial" w:eastAsiaTheme="minorEastAsia" w:hAnsi="Arial" w:cs="Arial"/>
          <w:kern w:val="2"/>
          <w:sz w:val="22"/>
          <w:szCs w:val="22"/>
          <w:rPrChange w:id="1753" w:author="Guo, Shicheng" w:date="2019-08-12T12:41:00Z">
            <w:rPr>
              <w:rFonts w:ascii="Arial" w:eastAsiaTheme="minorEastAsia" w:hAnsi="Arial" w:cs="Arial"/>
              <w:kern w:val="2"/>
              <w:sz w:val="22"/>
              <w:szCs w:val="22"/>
            </w:rPr>
          </w:rPrChange>
        </w:rPr>
        <w:t>). Finally, we found the AUC of ROC curve with hyper-mBV and hypo-mBV are 0.982 and 0.947, respectively. Permutation analysis based on bootstrap strategy shown the model based on hyper-methylated sites has better discrimination than the model of hypo-methylated loci (P&lt;2.2x10</w:t>
      </w:r>
      <w:r w:rsidRPr="00101454">
        <w:rPr>
          <w:rFonts w:ascii="Arial" w:eastAsiaTheme="minorEastAsia" w:hAnsi="Arial" w:cs="Arial"/>
          <w:kern w:val="2"/>
          <w:sz w:val="22"/>
          <w:szCs w:val="22"/>
          <w:vertAlign w:val="superscript"/>
          <w:rPrChange w:id="1754" w:author="Guo, Shicheng" w:date="2019-08-12T12:41:00Z">
            <w:rPr>
              <w:rFonts w:ascii="Arial" w:eastAsiaTheme="minorEastAsia" w:hAnsi="Arial" w:cs="Arial"/>
              <w:kern w:val="2"/>
              <w:sz w:val="22"/>
              <w:szCs w:val="22"/>
              <w:vertAlign w:val="superscript"/>
            </w:rPr>
          </w:rPrChange>
        </w:rPr>
        <w:t>-8</w:t>
      </w:r>
      <w:r w:rsidRPr="00101454">
        <w:rPr>
          <w:rFonts w:ascii="Arial" w:eastAsiaTheme="minorEastAsia" w:hAnsi="Arial" w:cs="Arial"/>
          <w:kern w:val="2"/>
          <w:sz w:val="22"/>
          <w:szCs w:val="22"/>
          <w:rPrChange w:id="1755"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b/>
          <w:kern w:val="2"/>
          <w:sz w:val="22"/>
          <w:szCs w:val="22"/>
          <w:rPrChange w:id="1756" w:author="Guo, Shicheng" w:date="2019-08-12T12:41:00Z">
            <w:rPr>
              <w:rFonts w:ascii="Arial" w:eastAsiaTheme="minorEastAsia" w:hAnsi="Arial" w:cs="Arial"/>
              <w:b/>
              <w:color w:val="0070C0"/>
              <w:kern w:val="2"/>
              <w:sz w:val="22"/>
              <w:szCs w:val="22"/>
            </w:rPr>
          </w:rPrChange>
        </w:rPr>
        <w:t xml:space="preserve">Figure </w:t>
      </w:r>
      <w:r w:rsidR="009446D3" w:rsidRPr="00101454">
        <w:rPr>
          <w:rFonts w:ascii="Arial" w:eastAsiaTheme="minorEastAsia" w:hAnsi="Arial" w:cs="Arial"/>
          <w:b/>
          <w:kern w:val="2"/>
          <w:sz w:val="22"/>
          <w:szCs w:val="22"/>
          <w:rPrChange w:id="1757" w:author="Guo, Shicheng" w:date="2019-08-12T12:41:00Z">
            <w:rPr>
              <w:rFonts w:ascii="Arial" w:eastAsiaTheme="minorEastAsia" w:hAnsi="Arial" w:cs="Arial"/>
              <w:b/>
              <w:color w:val="0070C0"/>
              <w:kern w:val="2"/>
              <w:sz w:val="22"/>
              <w:szCs w:val="22"/>
            </w:rPr>
          </w:rPrChange>
        </w:rPr>
        <w:t>3H</w:t>
      </w:r>
      <w:r w:rsidRPr="00101454">
        <w:rPr>
          <w:rFonts w:ascii="Arial" w:eastAsiaTheme="minorEastAsia" w:hAnsi="Arial" w:cs="Arial"/>
          <w:kern w:val="2"/>
          <w:sz w:val="22"/>
          <w:szCs w:val="22"/>
          <w:rPrChange w:id="1758" w:author="Guo, Shicheng" w:date="2019-08-12T12:41:00Z">
            <w:rPr>
              <w:rFonts w:ascii="Arial" w:eastAsiaTheme="minorEastAsia" w:hAnsi="Arial" w:cs="Arial"/>
              <w:kern w:val="2"/>
              <w:sz w:val="22"/>
              <w:szCs w:val="22"/>
            </w:rPr>
          </w:rPrChange>
        </w:rPr>
        <w:t>).</w:t>
      </w:r>
    </w:p>
    <w:p w14:paraId="3DD12FBF" w14:textId="77777777" w:rsidR="00DD3117" w:rsidRPr="00101454" w:rsidRDefault="00DD3117" w:rsidP="00F2054F">
      <w:pPr>
        <w:jc w:val="both"/>
        <w:rPr>
          <w:rFonts w:ascii="Arial" w:eastAsiaTheme="minorEastAsia" w:hAnsi="Arial" w:cs="Arial"/>
          <w:kern w:val="2"/>
          <w:sz w:val="22"/>
          <w:szCs w:val="22"/>
          <w:rPrChange w:id="1759" w:author="Guo, Shicheng" w:date="2019-08-12T12:41:00Z">
            <w:rPr>
              <w:rFonts w:ascii="Arial" w:eastAsiaTheme="minorEastAsia" w:hAnsi="Arial" w:cs="Arial"/>
              <w:kern w:val="2"/>
              <w:sz w:val="22"/>
              <w:szCs w:val="22"/>
            </w:rPr>
          </w:rPrChange>
        </w:rPr>
      </w:pPr>
    </w:p>
    <w:p w14:paraId="158EDE38" w14:textId="6AA72503" w:rsidR="006B49C6" w:rsidRPr="00101454" w:rsidRDefault="00F136CC" w:rsidP="00DD3117">
      <w:pPr>
        <w:jc w:val="both"/>
        <w:rPr>
          <w:rFonts w:ascii="Arial" w:eastAsiaTheme="minorEastAsia" w:hAnsi="Arial" w:cs="Arial"/>
          <w:kern w:val="2"/>
          <w:sz w:val="22"/>
          <w:szCs w:val="22"/>
          <w:rPrChange w:id="1760"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1761" w:author="Guo, Shicheng" w:date="2019-08-12T12:41:00Z">
            <w:rPr>
              <w:rFonts w:ascii="Arial" w:eastAsiaTheme="minorEastAsia" w:hAnsi="Arial" w:cs="Arial"/>
              <w:kern w:val="2"/>
              <w:sz w:val="22"/>
              <w:szCs w:val="22"/>
            </w:rPr>
          </w:rPrChange>
        </w:rPr>
        <w:t xml:space="preserve">Most of colorectal adenoma consider adenoma as a middle stage between normal status and cancer. Our study focuses on adenoma and compare the different pathological stages. At very early stage, ethanol degradation </w:t>
      </w:r>
      <w:r w:rsidR="009446D3" w:rsidRPr="00101454">
        <w:rPr>
          <w:rFonts w:ascii="Arial" w:eastAsiaTheme="minorEastAsia" w:hAnsi="Arial" w:cs="Arial"/>
          <w:kern w:val="2"/>
          <w:sz w:val="22"/>
          <w:szCs w:val="22"/>
          <w:rPrChange w:id="1762" w:author="Guo, Shicheng" w:date="2019-08-12T12:41:00Z">
            <w:rPr>
              <w:rFonts w:ascii="Arial" w:eastAsiaTheme="minorEastAsia" w:hAnsi="Arial" w:cs="Arial"/>
              <w:kern w:val="2"/>
              <w:sz w:val="22"/>
              <w:szCs w:val="22"/>
            </w:rPr>
          </w:rPrChange>
        </w:rPr>
        <w:t xml:space="preserve">II </w:t>
      </w:r>
      <w:r w:rsidRPr="00101454">
        <w:rPr>
          <w:rFonts w:ascii="Arial" w:eastAsiaTheme="minorEastAsia" w:hAnsi="Arial" w:cs="Arial"/>
          <w:kern w:val="2"/>
          <w:sz w:val="22"/>
          <w:szCs w:val="22"/>
          <w:rPrChange w:id="1763" w:author="Guo, Shicheng" w:date="2019-08-12T12:41:00Z">
            <w:rPr>
              <w:rFonts w:ascii="Arial" w:eastAsiaTheme="minorEastAsia" w:hAnsi="Arial" w:cs="Arial"/>
              <w:kern w:val="2"/>
              <w:sz w:val="22"/>
              <w:szCs w:val="22"/>
            </w:rPr>
          </w:rPrChange>
        </w:rPr>
        <w:t>is the top term of</w:t>
      </w:r>
      <w:r w:rsidR="009446D3" w:rsidRPr="00101454">
        <w:rPr>
          <w:rFonts w:ascii="Arial" w:eastAsiaTheme="minorEastAsia" w:hAnsi="Arial" w:cs="Arial"/>
          <w:kern w:val="2"/>
          <w:sz w:val="22"/>
          <w:szCs w:val="22"/>
          <w:rPrChange w:id="1764" w:author="Guo, Shicheng" w:date="2019-08-12T12:41:00Z">
            <w:rPr>
              <w:rFonts w:ascii="Arial" w:eastAsiaTheme="minorEastAsia" w:hAnsi="Arial" w:cs="Arial"/>
              <w:kern w:val="2"/>
              <w:sz w:val="22"/>
              <w:szCs w:val="22"/>
            </w:rPr>
          </w:rPrChange>
        </w:rPr>
        <w:t xml:space="preserve"> IPA enrichment result of hyper-</w:t>
      </w:r>
      <w:r w:rsidRPr="00101454">
        <w:rPr>
          <w:rFonts w:ascii="Arial" w:eastAsiaTheme="minorEastAsia" w:hAnsi="Arial" w:cs="Arial"/>
          <w:kern w:val="2"/>
          <w:sz w:val="22"/>
          <w:szCs w:val="22"/>
          <w:rPrChange w:id="1765" w:author="Guo, Shicheng" w:date="2019-08-12T12:41:00Z">
            <w:rPr>
              <w:rFonts w:ascii="Arial" w:eastAsiaTheme="minorEastAsia" w:hAnsi="Arial" w:cs="Arial"/>
              <w:kern w:val="2"/>
              <w:sz w:val="22"/>
              <w:szCs w:val="22"/>
            </w:rPr>
          </w:rPrChange>
        </w:rPr>
        <w:t>DMRs, in which ADHFE1 and ACSS3 are hit. The strong early DNA methylation change provides potential as biomarker of disease. After getting negative correlation of expression and DNA methylation of the two genes as expected, we try to verify the probability as to distinguish normal samples and disease samples. The error rate of ADHFE1 just get 4.68% (39/833), while the ACSS3’s higher as 16.68% (139/833). Furthermore, at ROC curve of mBV of ADHFE1 promoter mBV for all 833 samples, the AUC is 0.968 with specificity and sensitivity as 0.946 and 0.960 (</w:t>
      </w:r>
      <w:r w:rsidRPr="00101454">
        <w:rPr>
          <w:rFonts w:ascii="Arial" w:eastAsiaTheme="minorEastAsia" w:hAnsi="Arial" w:cs="Arial"/>
          <w:b/>
          <w:kern w:val="2"/>
          <w:sz w:val="22"/>
          <w:szCs w:val="22"/>
          <w:rPrChange w:id="1766" w:author="Guo, Shicheng" w:date="2019-08-12T12:41:00Z">
            <w:rPr>
              <w:rFonts w:ascii="Arial" w:eastAsiaTheme="minorEastAsia" w:hAnsi="Arial" w:cs="Arial"/>
              <w:b/>
              <w:color w:val="0070C0"/>
              <w:kern w:val="2"/>
              <w:sz w:val="22"/>
              <w:szCs w:val="22"/>
            </w:rPr>
          </w:rPrChange>
        </w:rPr>
        <w:t xml:space="preserve">Figure </w:t>
      </w:r>
      <w:r w:rsidR="009446D3" w:rsidRPr="00101454">
        <w:rPr>
          <w:rFonts w:ascii="Arial" w:eastAsiaTheme="minorEastAsia" w:hAnsi="Arial" w:cs="Arial"/>
          <w:b/>
          <w:kern w:val="2"/>
          <w:sz w:val="22"/>
          <w:szCs w:val="22"/>
          <w:rPrChange w:id="1767" w:author="Guo, Shicheng" w:date="2019-08-12T12:41:00Z">
            <w:rPr>
              <w:rFonts w:ascii="Arial" w:eastAsiaTheme="minorEastAsia" w:hAnsi="Arial" w:cs="Arial"/>
              <w:b/>
              <w:color w:val="0070C0"/>
              <w:kern w:val="2"/>
              <w:sz w:val="22"/>
              <w:szCs w:val="22"/>
            </w:rPr>
          </w:rPrChange>
        </w:rPr>
        <w:t>4F</w:t>
      </w:r>
      <w:r w:rsidRPr="00101454">
        <w:rPr>
          <w:rFonts w:ascii="Arial" w:eastAsiaTheme="minorEastAsia" w:hAnsi="Arial" w:cs="Arial"/>
          <w:kern w:val="2"/>
          <w:sz w:val="22"/>
          <w:szCs w:val="22"/>
          <w:rPrChange w:id="1768" w:author="Guo, Shicheng" w:date="2019-08-12T12:41:00Z">
            <w:rPr>
              <w:rFonts w:ascii="Arial" w:eastAsiaTheme="minorEastAsia" w:hAnsi="Arial" w:cs="Arial"/>
              <w:kern w:val="2"/>
              <w:sz w:val="22"/>
              <w:szCs w:val="22"/>
            </w:rPr>
          </w:rPrChange>
        </w:rPr>
        <w:t>). For cancer samples, it can reach even AUC as 0.978 (</w:t>
      </w:r>
      <w:r w:rsidRPr="00101454">
        <w:rPr>
          <w:rFonts w:ascii="Arial" w:eastAsiaTheme="minorEastAsia" w:hAnsi="Arial" w:cs="Arial"/>
          <w:b/>
          <w:kern w:val="2"/>
          <w:sz w:val="22"/>
          <w:szCs w:val="22"/>
          <w:rPrChange w:id="1769" w:author="Guo, Shicheng" w:date="2019-08-12T12:41:00Z">
            <w:rPr>
              <w:rFonts w:ascii="Arial" w:eastAsiaTheme="minorEastAsia" w:hAnsi="Arial" w:cs="Arial"/>
              <w:b/>
              <w:color w:val="0070C0"/>
              <w:kern w:val="2"/>
              <w:sz w:val="22"/>
              <w:szCs w:val="22"/>
            </w:rPr>
          </w:rPrChange>
        </w:rPr>
        <w:t xml:space="preserve">Supplementary Figure </w:t>
      </w:r>
      <w:r w:rsidR="009C2AA9" w:rsidRPr="00101454">
        <w:rPr>
          <w:rFonts w:ascii="Arial" w:eastAsiaTheme="minorEastAsia" w:hAnsi="Arial" w:cs="Arial"/>
          <w:b/>
          <w:kern w:val="2"/>
          <w:sz w:val="22"/>
          <w:szCs w:val="22"/>
          <w:rPrChange w:id="1770" w:author="Guo, Shicheng" w:date="2019-08-12T12:41:00Z">
            <w:rPr>
              <w:rFonts w:ascii="Arial" w:eastAsiaTheme="minorEastAsia" w:hAnsi="Arial" w:cs="Arial"/>
              <w:b/>
              <w:color w:val="0070C0"/>
              <w:kern w:val="2"/>
              <w:sz w:val="22"/>
              <w:szCs w:val="22"/>
            </w:rPr>
          </w:rPrChange>
        </w:rPr>
        <w:t>2</w:t>
      </w:r>
      <w:r w:rsidRPr="00101454">
        <w:rPr>
          <w:rFonts w:ascii="Arial" w:eastAsiaTheme="minorEastAsia" w:hAnsi="Arial" w:cs="Arial"/>
          <w:kern w:val="2"/>
          <w:sz w:val="22"/>
          <w:szCs w:val="22"/>
          <w:rPrChange w:id="1771" w:author="Guo, Shicheng" w:date="2019-08-12T12:41:00Z">
            <w:rPr>
              <w:rFonts w:ascii="Arial" w:eastAsiaTheme="minorEastAsia" w:hAnsi="Arial" w:cs="Arial"/>
              <w:kern w:val="2"/>
              <w:sz w:val="22"/>
              <w:szCs w:val="22"/>
            </w:rPr>
          </w:rPrChange>
        </w:rPr>
        <w:t>). The ADHFE1 gene encodes hydroxyacid-oxoacid transhydrogenase, which is responsible for the oxidation of 4-hydroxybutyrate in mammalian tissues there are some studies report the gene is associated with cell proliferation and differentiation</w:t>
      </w:r>
      <w:r w:rsidR="0086011E" w:rsidRPr="00101454">
        <w:rPr>
          <w:rFonts w:ascii="Arial" w:eastAsiaTheme="minorEastAsia" w:hAnsi="Arial" w:cs="Arial"/>
          <w:kern w:val="2"/>
          <w:sz w:val="22"/>
          <w:szCs w:val="22"/>
          <w:rPrChange w:id="1772" w:author="Guo, Shicheng" w:date="2019-08-12T12:41:00Z">
            <w:rPr>
              <w:rFonts w:ascii="Arial" w:eastAsiaTheme="minorEastAsia" w:hAnsi="Arial" w:cs="Arial"/>
              <w:kern w:val="2"/>
              <w:sz w:val="22"/>
              <w:szCs w:val="22"/>
            </w:rPr>
          </w:rPrChange>
        </w:rPr>
        <w:fldChar w:fldCharType="begin"/>
      </w:r>
      <w:r w:rsidR="0086011E" w:rsidRPr="00101454">
        <w:rPr>
          <w:rFonts w:ascii="Arial" w:eastAsiaTheme="minorEastAsia" w:hAnsi="Arial" w:cs="Arial"/>
          <w:kern w:val="2"/>
          <w:sz w:val="22"/>
          <w:szCs w:val="22"/>
          <w:rPrChange w:id="1773" w:author="Guo, Shicheng" w:date="2019-08-12T12:41:00Z">
            <w:rPr>
              <w:rFonts w:ascii="Arial" w:eastAsiaTheme="minorEastAsia" w:hAnsi="Arial" w:cs="Arial"/>
              <w:kern w:val="2"/>
              <w:sz w:val="22"/>
              <w:szCs w:val="22"/>
            </w:rPr>
          </w:rPrChange>
        </w:rPr>
        <w:instrText xml:space="preserve"> ADDIN EN.CITE &lt;EndNote&gt;&lt;Cite&gt;&lt;Author&gt;Deng&lt;/Author&gt;&lt;Year&gt;2002&lt;/Year&gt;&lt;RecNum&gt;45&lt;/RecNum&gt;&lt;DisplayText&gt;[25]&lt;/DisplayText&gt;&lt;record&gt;&lt;rec-number&gt;45&lt;/rec-number&gt;&lt;foreign-keys&gt;&lt;key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86011E" w:rsidRPr="00101454">
        <w:rPr>
          <w:rFonts w:ascii="Arial" w:eastAsiaTheme="minorEastAsia" w:hAnsi="Arial" w:cs="Arial"/>
          <w:kern w:val="2"/>
          <w:sz w:val="22"/>
          <w:szCs w:val="22"/>
          <w:rPrChange w:id="1774" w:author="Guo, Shicheng" w:date="2019-08-12T12:41:00Z">
            <w:rPr>
              <w:rFonts w:ascii="Arial" w:eastAsiaTheme="minorEastAsia" w:hAnsi="Arial" w:cs="Arial"/>
              <w:kern w:val="2"/>
              <w:sz w:val="22"/>
              <w:szCs w:val="22"/>
            </w:rPr>
          </w:rPrChange>
        </w:rPr>
        <w:fldChar w:fldCharType="separate"/>
      </w:r>
      <w:r w:rsidR="0086011E" w:rsidRPr="00101454">
        <w:rPr>
          <w:rFonts w:ascii="Arial" w:eastAsiaTheme="minorEastAsia" w:hAnsi="Arial" w:cs="Arial"/>
          <w:noProof/>
          <w:kern w:val="2"/>
          <w:sz w:val="22"/>
          <w:szCs w:val="22"/>
          <w:rPrChange w:id="1775" w:author="Guo, Shicheng" w:date="2019-08-12T12:41:00Z">
            <w:rPr>
              <w:rFonts w:ascii="Arial" w:eastAsiaTheme="minorEastAsia" w:hAnsi="Arial" w:cs="Arial"/>
              <w:noProof/>
              <w:kern w:val="2"/>
              <w:sz w:val="22"/>
              <w:szCs w:val="22"/>
            </w:rPr>
          </w:rPrChange>
        </w:rPr>
        <w:t>[25]</w:t>
      </w:r>
      <w:r w:rsidR="0086011E" w:rsidRPr="00101454">
        <w:rPr>
          <w:rFonts w:ascii="Arial" w:eastAsiaTheme="minorEastAsia" w:hAnsi="Arial" w:cs="Arial"/>
          <w:kern w:val="2"/>
          <w:sz w:val="22"/>
          <w:szCs w:val="22"/>
          <w:rPrChange w:id="1776"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777" w:author="Guo, Shicheng" w:date="2019-08-12T12:41:00Z">
            <w:rPr>
              <w:rFonts w:ascii="Arial" w:eastAsiaTheme="minorEastAsia" w:hAnsi="Arial" w:cs="Arial"/>
              <w:kern w:val="2"/>
              <w:sz w:val="22"/>
              <w:szCs w:val="22"/>
            </w:rPr>
          </w:rPrChange>
        </w:rPr>
        <w:t>. At colorectal cancer tissue, ADHFE1 gene show hyper</w:t>
      </w:r>
      <w:r w:rsidR="00B11C83" w:rsidRPr="00101454">
        <w:rPr>
          <w:rFonts w:ascii="Arial" w:eastAsiaTheme="minorEastAsia" w:hAnsi="Arial" w:cs="Arial"/>
          <w:kern w:val="2"/>
          <w:sz w:val="22"/>
          <w:szCs w:val="22"/>
          <w:rPrChange w:id="1778" w:author="Guo, Shicheng" w:date="2019-08-12T12:41:00Z">
            <w:rPr>
              <w:rFonts w:ascii="Arial" w:eastAsiaTheme="minorEastAsia" w:hAnsi="Arial" w:cs="Arial"/>
              <w:kern w:val="2"/>
              <w:sz w:val="22"/>
              <w:szCs w:val="22"/>
            </w:rPr>
          </w:rPrChange>
        </w:rPr>
        <w:t>-</w:t>
      </w:r>
      <w:r w:rsidRPr="00101454">
        <w:rPr>
          <w:rFonts w:ascii="Arial" w:eastAsiaTheme="minorEastAsia" w:hAnsi="Arial" w:cs="Arial"/>
          <w:kern w:val="2"/>
          <w:sz w:val="22"/>
          <w:szCs w:val="22"/>
          <w:rPrChange w:id="1779" w:author="Guo, Shicheng" w:date="2019-08-12T12:41:00Z">
            <w:rPr>
              <w:rFonts w:ascii="Arial" w:eastAsiaTheme="minorEastAsia" w:hAnsi="Arial" w:cs="Arial"/>
              <w:kern w:val="2"/>
              <w:sz w:val="22"/>
              <w:szCs w:val="22"/>
            </w:rPr>
          </w:rPrChange>
        </w:rPr>
        <w:t xml:space="preserve">methylated and down regulation of expression, by the way it may facilitated tumor </w:t>
      </w:r>
      <w:del w:id="1780" w:author="Guo, Shicheng" w:date="2019-07-31T16:20:00Z">
        <w:r w:rsidRPr="00101454" w:rsidDel="008B50E2">
          <w:rPr>
            <w:rFonts w:ascii="Arial" w:eastAsiaTheme="minorEastAsia" w:hAnsi="Arial" w:cs="Arial"/>
            <w:kern w:val="2"/>
            <w:sz w:val="22"/>
            <w:szCs w:val="22"/>
            <w:rPrChange w:id="1781" w:author="Guo, Shicheng" w:date="2019-08-12T12:41:00Z">
              <w:rPr>
                <w:rFonts w:ascii="Arial" w:eastAsiaTheme="minorEastAsia" w:hAnsi="Arial" w:cs="Arial"/>
                <w:kern w:val="2"/>
                <w:sz w:val="22"/>
                <w:szCs w:val="22"/>
              </w:rPr>
            </w:rPrChange>
          </w:rPr>
          <w:delText>growth</w:delText>
        </w:r>
      </w:del>
      <w:ins w:id="1782" w:author="Guo, Shicheng" w:date="2019-07-31T16:20:00Z">
        <w:r w:rsidR="008B50E2" w:rsidRPr="00101454">
          <w:rPr>
            <w:rFonts w:ascii="Arial" w:eastAsiaTheme="minorEastAsia" w:hAnsi="Arial" w:cs="Arial"/>
            <w:kern w:val="2"/>
            <w:sz w:val="22"/>
            <w:szCs w:val="22"/>
            <w:rPrChange w:id="1783" w:author="Guo, Shicheng" w:date="2019-08-12T12:41:00Z">
              <w:rPr>
                <w:rFonts w:ascii="Arial" w:eastAsiaTheme="minorEastAsia" w:hAnsi="Arial" w:cs="Arial"/>
                <w:kern w:val="2"/>
                <w:sz w:val="22"/>
                <w:szCs w:val="22"/>
              </w:rPr>
            </w:rPrChange>
          </w:rPr>
          <w:t xml:space="preserve">growth </w:t>
        </w:r>
      </w:ins>
      <w:r w:rsidR="002959E5" w:rsidRPr="00101454">
        <w:rPr>
          <w:rFonts w:ascii="Arial" w:eastAsiaTheme="minorEastAsia" w:hAnsi="Arial" w:cs="Arial"/>
          <w:kern w:val="2"/>
          <w:sz w:val="22"/>
          <w:szCs w:val="22"/>
          <w:rPrChange w:id="1784" w:author="Guo, Shicheng" w:date="2019-08-12T12:41:00Z">
            <w:rPr>
              <w:rFonts w:ascii="Arial" w:eastAsiaTheme="minorEastAsia" w:hAnsi="Arial" w:cs="Arial"/>
              <w:kern w:val="2"/>
              <w:sz w:val="22"/>
              <w:szCs w:val="22"/>
            </w:rPr>
          </w:rPrChange>
        </w:rPr>
        <w:fldChar w:fldCharType="begin">
          <w:fldData xml:space="preserve">PEVuZE5vdGU+PENpdGU+PEF1dGhvcj5UYWU8L0F1dGhvcj48WWVhcj4yMDEzPC9ZZWFyPjxSZWNO
dW0+NDY8L1JlY051bT48RGlzcGxheVRleHQ+WzI2XTwvRGlzcGxheVRleHQ+PHJlY29yZD48cmVj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959E5" w:rsidRPr="00101454">
        <w:rPr>
          <w:rFonts w:ascii="Arial" w:eastAsiaTheme="minorEastAsia" w:hAnsi="Arial" w:cs="Arial"/>
          <w:kern w:val="2"/>
          <w:sz w:val="22"/>
          <w:szCs w:val="22"/>
          <w:rPrChange w:id="1785" w:author="Guo, Shicheng" w:date="2019-08-12T12:41:00Z">
            <w:rPr>
              <w:rFonts w:ascii="Arial" w:eastAsiaTheme="minorEastAsia" w:hAnsi="Arial" w:cs="Arial"/>
              <w:kern w:val="2"/>
              <w:sz w:val="22"/>
              <w:szCs w:val="22"/>
            </w:rPr>
          </w:rPrChange>
        </w:rPr>
        <w:instrText xml:space="preserve"> ADDIN EN.CITE </w:instrText>
      </w:r>
      <w:r w:rsidR="002959E5" w:rsidRPr="00101454">
        <w:rPr>
          <w:rFonts w:ascii="Arial" w:eastAsiaTheme="minorEastAsia" w:hAnsi="Arial" w:cs="Arial"/>
          <w:kern w:val="2"/>
          <w:sz w:val="22"/>
          <w:szCs w:val="22"/>
          <w:rPrChange w:id="1786" w:author="Guo, Shicheng" w:date="2019-08-12T12:41:00Z">
            <w:rPr>
              <w:rFonts w:ascii="Arial" w:eastAsiaTheme="minorEastAsia" w:hAnsi="Arial" w:cs="Arial"/>
              <w:kern w:val="2"/>
              <w:sz w:val="22"/>
              <w:szCs w:val="22"/>
            </w:rPr>
          </w:rPrChange>
        </w:rPr>
        <w:fldChar w:fldCharType="begin">
          <w:fldData xml:space="preserve">PEVuZE5vdGU+PENpdGU+PEF1dGhvcj5UYWU8L0F1dGhvcj48WWVhcj4yMDEzPC9ZZWFyPjxSZWNO
dW0+NDY8L1JlY051bT48RGlzcGxheVRleHQ+WzI2XTwvRGlzcGxheVRleHQ+PHJlY29yZD48cmVj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959E5" w:rsidRPr="00101454">
        <w:rPr>
          <w:rFonts w:ascii="Arial" w:eastAsiaTheme="minorEastAsia" w:hAnsi="Arial" w:cs="Arial"/>
          <w:kern w:val="2"/>
          <w:sz w:val="22"/>
          <w:szCs w:val="22"/>
          <w:rPrChange w:id="1787" w:author="Guo, Shicheng" w:date="2019-08-12T12:41:00Z">
            <w:rPr>
              <w:rFonts w:ascii="Arial" w:eastAsiaTheme="minorEastAsia" w:hAnsi="Arial" w:cs="Arial"/>
              <w:kern w:val="2"/>
              <w:sz w:val="22"/>
              <w:szCs w:val="22"/>
            </w:rPr>
          </w:rPrChange>
        </w:rPr>
        <w:instrText xml:space="preserve"> ADDIN EN.CITE.DATA </w:instrText>
      </w:r>
      <w:r w:rsidR="002959E5" w:rsidRPr="00101454">
        <w:rPr>
          <w:rFonts w:ascii="Arial" w:eastAsiaTheme="minorEastAsia" w:hAnsi="Arial" w:cs="Arial"/>
          <w:kern w:val="2"/>
          <w:sz w:val="22"/>
          <w:szCs w:val="22"/>
          <w:rPrChange w:id="1788" w:author="Guo, Shicheng" w:date="2019-08-12T12:41:00Z">
            <w:rPr>
              <w:rFonts w:ascii="Arial" w:eastAsiaTheme="minorEastAsia" w:hAnsi="Arial" w:cs="Arial"/>
              <w:kern w:val="2"/>
              <w:sz w:val="22"/>
              <w:szCs w:val="22"/>
            </w:rPr>
          </w:rPrChange>
        </w:rPr>
      </w:r>
      <w:r w:rsidR="002959E5" w:rsidRPr="00101454">
        <w:rPr>
          <w:rFonts w:ascii="Arial" w:eastAsiaTheme="minorEastAsia" w:hAnsi="Arial" w:cs="Arial"/>
          <w:kern w:val="2"/>
          <w:sz w:val="22"/>
          <w:szCs w:val="22"/>
          <w:rPrChange w:id="1789" w:author="Guo, Shicheng" w:date="2019-08-12T12:41:00Z">
            <w:rPr>
              <w:rFonts w:ascii="Arial" w:eastAsiaTheme="minorEastAsia" w:hAnsi="Arial" w:cs="Arial"/>
              <w:kern w:val="2"/>
              <w:sz w:val="22"/>
              <w:szCs w:val="22"/>
            </w:rPr>
          </w:rPrChange>
        </w:rPr>
        <w:fldChar w:fldCharType="end"/>
      </w:r>
      <w:r w:rsidR="002959E5" w:rsidRPr="00101454">
        <w:rPr>
          <w:rFonts w:ascii="Arial" w:eastAsiaTheme="minorEastAsia" w:hAnsi="Arial" w:cs="Arial"/>
          <w:kern w:val="2"/>
          <w:sz w:val="22"/>
          <w:szCs w:val="22"/>
          <w:rPrChange w:id="1790" w:author="Guo, Shicheng" w:date="2019-08-12T12:41:00Z">
            <w:rPr>
              <w:rFonts w:ascii="Arial" w:eastAsiaTheme="minorEastAsia" w:hAnsi="Arial" w:cs="Arial"/>
              <w:kern w:val="2"/>
              <w:sz w:val="22"/>
              <w:szCs w:val="22"/>
            </w:rPr>
          </w:rPrChange>
        </w:rPr>
      </w:r>
      <w:r w:rsidR="002959E5" w:rsidRPr="00101454">
        <w:rPr>
          <w:rFonts w:ascii="Arial" w:eastAsiaTheme="minorEastAsia" w:hAnsi="Arial" w:cs="Arial"/>
          <w:kern w:val="2"/>
          <w:sz w:val="22"/>
          <w:szCs w:val="22"/>
          <w:rPrChange w:id="1791" w:author="Guo, Shicheng" w:date="2019-08-12T12:41:00Z">
            <w:rPr>
              <w:rFonts w:ascii="Arial" w:eastAsiaTheme="minorEastAsia" w:hAnsi="Arial" w:cs="Arial"/>
              <w:kern w:val="2"/>
              <w:sz w:val="22"/>
              <w:szCs w:val="22"/>
            </w:rPr>
          </w:rPrChange>
        </w:rPr>
        <w:fldChar w:fldCharType="separate"/>
      </w:r>
      <w:r w:rsidR="002959E5" w:rsidRPr="00101454">
        <w:rPr>
          <w:rFonts w:ascii="Arial" w:eastAsiaTheme="minorEastAsia" w:hAnsi="Arial" w:cs="Arial"/>
          <w:noProof/>
          <w:kern w:val="2"/>
          <w:sz w:val="22"/>
          <w:szCs w:val="22"/>
          <w:rPrChange w:id="1792" w:author="Guo, Shicheng" w:date="2019-08-12T12:41:00Z">
            <w:rPr>
              <w:rFonts w:ascii="Arial" w:eastAsiaTheme="minorEastAsia" w:hAnsi="Arial" w:cs="Arial"/>
              <w:noProof/>
              <w:kern w:val="2"/>
              <w:sz w:val="22"/>
              <w:szCs w:val="22"/>
            </w:rPr>
          </w:rPrChange>
        </w:rPr>
        <w:t>[26]</w:t>
      </w:r>
      <w:r w:rsidR="002959E5" w:rsidRPr="00101454">
        <w:rPr>
          <w:rFonts w:ascii="Arial" w:eastAsiaTheme="minorEastAsia" w:hAnsi="Arial" w:cs="Arial"/>
          <w:kern w:val="2"/>
          <w:sz w:val="22"/>
          <w:szCs w:val="22"/>
          <w:rPrChange w:id="1793"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794" w:author="Guo, Shicheng" w:date="2019-08-12T12:41:00Z">
            <w:rPr>
              <w:rFonts w:ascii="Arial" w:eastAsiaTheme="minorEastAsia" w:hAnsi="Arial" w:cs="Arial"/>
              <w:kern w:val="2"/>
              <w:sz w:val="22"/>
              <w:szCs w:val="22"/>
            </w:rPr>
          </w:rPrChange>
        </w:rPr>
        <w:t>.</w:t>
      </w:r>
      <w:r w:rsidR="00EE467A" w:rsidRPr="00101454">
        <w:rPr>
          <w:rFonts w:ascii="Arial" w:eastAsiaTheme="minorEastAsia" w:hAnsi="Arial" w:cs="Arial"/>
          <w:kern w:val="2"/>
          <w:sz w:val="22"/>
          <w:szCs w:val="22"/>
          <w:rPrChange w:id="1795" w:author="Guo, Shicheng" w:date="2019-08-12T12:41:00Z">
            <w:rPr>
              <w:rFonts w:ascii="Arial" w:eastAsiaTheme="minorEastAsia" w:hAnsi="Arial" w:cs="Arial"/>
              <w:kern w:val="2"/>
              <w:sz w:val="22"/>
              <w:szCs w:val="22"/>
            </w:rPr>
          </w:rPrChange>
        </w:rPr>
        <w:t xml:space="preserve"> </w:t>
      </w:r>
      <w:r w:rsidR="002959E5" w:rsidRPr="00101454">
        <w:rPr>
          <w:rFonts w:ascii="Arial" w:eastAsiaTheme="minorEastAsia" w:hAnsi="Arial" w:cs="Arial"/>
          <w:kern w:val="2"/>
          <w:sz w:val="22"/>
          <w:szCs w:val="22"/>
          <w:rPrChange w:id="1796" w:author="Guo, Shicheng" w:date="2019-08-12T12:41:00Z">
            <w:rPr>
              <w:rFonts w:ascii="Arial" w:eastAsiaTheme="minorEastAsia" w:hAnsi="Arial" w:cs="Arial"/>
              <w:kern w:val="2"/>
              <w:sz w:val="22"/>
              <w:szCs w:val="22"/>
            </w:rPr>
          </w:rPrChange>
        </w:rPr>
        <w:t>O</w:t>
      </w:r>
      <w:r w:rsidR="005F75B3" w:rsidRPr="00101454">
        <w:rPr>
          <w:rFonts w:ascii="Arial" w:eastAsiaTheme="minorEastAsia" w:hAnsi="Arial" w:cs="Arial"/>
          <w:kern w:val="2"/>
          <w:sz w:val="22"/>
          <w:szCs w:val="22"/>
          <w:rPrChange w:id="1797" w:author="Guo, Shicheng" w:date="2019-08-12T12:41:00Z">
            <w:rPr>
              <w:rFonts w:ascii="Arial" w:eastAsiaTheme="minorEastAsia" w:hAnsi="Arial" w:cs="Arial"/>
              <w:kern w:val="2"/>
              <w:sz w:val="22"/>
              <w:szCs w:val="22"/>
            </w:rPr>
          </w:rPrChange>
        </w:rPr>
        <w:t>ur results suggest the promoter of ADHFE1 can be a potential biomarker</w:t>
      </w:r>
      <w:r w:rsidR="002959E5" w:rsidRPr="00101454">
        <w:rPr>
          <w:rFonts w:ascii="Arial" w:eastAsiaTheme="minorEastAsia" w:hAnsi="Arial" w:cs="Arial"/>
          <w:kern w:val="2"/>
          <w:sz w:val="22"/>
          <w:szCs w:val="22"/>
          <w:rPrChange w:id="1798" w:author="Guo, Shicheng" w:date="2019-08-12T12:41:00Z">
            <w:rPr>
              <w:rFonts w:ascii="Arial" w:eastAsiaTheme="minorEastAsia" w:hAnsi="Arial" w:cs="Arial"/>
              <w:kern w:val="2"/>
              <w:sz w:val="22"/>
              <w:szCs w:val="22"/>
            </w:rPr>
          </w:rPrChange>
        </w:rPr>
        <w:t xml:space="preserve">, which </w:t>
      </w:r>
      <w:r w:rsidR="00C24F48" w:rsidRPr="00101454">
        <w:rPr>
          <w:rFonts w:ascii="Arial" w:eastAsiaTheme="minorEastAsia" w:hAnsi="Arial" w:cs="Arial"/>
          <w:kern w:val="2"/>
          <w:sz w:val="22"/>
          <w:szCs w:val="22"/>
          <w:rPrChange w:id="1799" w:author="Guo, Shicheng" w:date="2019-08-12T12:41:00Z">
            <w:rPr>
              <w:rFonts w:ascii="Arial" w:eastAsiaTheme="minorEastAsia" w:hAnsi="Arial" w:cs="Arial"/>
              <w:kern w:val="2"/>
              <w:sz w:val="22"/>
              <w:szCs w:val="22"/>
            </w:rPr>
          </w:rPrChange>
        </w:rPr>
        <w:t>can distinguish disease form normal tissue well, but adenoma sample is still limited and more sample should be taken in next study.</w:t>
      </w:r>
      <w:r w:rsidR="00DD3117" w:rsidRPr="00101454">
        <w:rPr>
          <w:rFonts w:ascii="Arial" w:eastAsiaTheme="minorEastAsia" w:hAnsi="Arial" w:cs="Arial"/>
          <w:kern w:val="2"/>
          <w:sz w:val="22"/>
          <w:szCs w:val="22"/>
          <w:rPrChange w:id="1800" w:author="Guo, Shicheng" w:date="2019-08-12T12:41:00Z">
            <w:rPr>
              <w:rFonts w:ascii="Arial" w:eastAsiaTheme="minorEastAsia" w:hAnsi="Arial" w:cs="Arial"/>
              <w:kern w:val="2"/>
              <w:sz w:val="22"/>
              <w:szCs w:val="22"/>
            </w:rPr>
          </w:rPrChange>
        </w:rPr>
        <w:t xml:space="preserve"> One the other hand, l</w:t>
      </w:r>
      <w:r w:rsidR="00C24F48" w:rsidRPr="00101454">
        <w:rPr>
          <w:rFonts w:ascii="Arial" w:eastAsiaTheme="minorEastAsia" w:hAnsi="Arial" w:cs="Arial"/>
          <w:kern w:val="2"/>
          <w:sz w:val="22"/>
          <w:szCs w:val="22"/>
          <w:rPrChange w:id="1801" w:author="Guo, Shicheng" w:date="2019-08-12T12:41:00Z">
            <w:rPr>
              <w:rFonts w:ascii="Arial" w:eastAsiaTheme="minorEastAsia" w:hAnsi="Arial" w:cs="Arial"/>
              <w:kern w:val="2"/>
              <w:sz w:val="22"/>
              <w:szCs w:val="22"/>
            </w:rPr>
          </w:rPrChange>
        </w:rPr>
        <w:t>iquid biopsy is the ideal way to apply ADHFE1 to clinic scene, which is another direction of future research.</w:t>
      </w:r>
    </w:p>
    <w:p w14:paraId="08C16FD5" w14:textId="77777777" w:rsidR="00743D48" w:rsidRPr="00101454" w:rsidRDefault="00743D48" w:rsidP="0089090A">
      <w:pPr>
        <w:pStyle w:val="HTMLPreformatted"/>
        <w:shd w:val="clear" w:color="auto" w:fill="FFFFFF"/>
        <w:spacing w:line="225" w:lineRule="atLeast"/>
        <w:jc w:val="both"/>
        <w:rPr>
          <w:rFonts w:ascii="Arial" w:eastAsiaTheme="minorEastAsia" w:hAnsi="Arial" w:cs="Arial"/>
          <w:kern w:val="2"/>
          <w:sz w:val="22"/>
          <w:szCs w:val="22"/>
          <w:rPrChange w:id="1802" w:author="Guo, Shicheng" w:date="2019-08-12T12:41:00Z">
            <w:rPr>
              <w:rFonts w:ascii="Arial" w:eastAsiaTheme="minorEastAsia" w:hAnsi="Arial" w:cs="Arial"/>
              <w:kern w:val="2"/>
              <w:sz w:val="22"/>
              <w:szCs w:val="22"/>
            </w:rPr>
          </w:rPrChange>
        </w:rPr>
      </w:pPr>
    </w:p>
    <w:p w14:paraId="599AACA2" w14:textId="77777777" w:rsidR="0089090A" w:rsidRPr="00101454" w:rsidRDefault="0089090A" w:rsidP="00F2054F">
      <w:pPr>
        <w:pStyle w:val="Heading2"/>
        <w:rPr>
          <w:rFonts w:ascii="Arial" w:hAnsi="Arial" w:cs="Arial"/>
          <w:b/>
          <w:bCs/>
          <w:color w:val="auto"/>
          <w:sz w:val="22"/>
          <w:szCs w:val="22"/>
          <w:rPrChange w:id="1803" w:author="Guo, Shicheng" w:date="2019-08-12T12:41:00Z">
            <w:rPr>
              <w:color w:val="auto"/>
            </w:rPr>
          </w:rPrChange>
        </w:rPr>
      </w:pPr>
      <w:r w:rsidRPr="00101454">
        <w:rPr>
          <w:rFonts w:ascii="Arial" w:hAnsi="Arial" w:cs="Arial"/>
          <w:b/>
          <w:bCs/>
          <w:color w:val="auto"/>
          <w:sz w:val="22"/>
          <w:szCs w:val="22"/>
          <w:rPrChange w:id="1804" w:author="Guo, Shicheng" w:date="2019-08-12T12:41:00Z">
            <w:rPr>
              <w:color w:val="auto"/>
            </w:rPr>
          </w:rPrChange>
        </w:rPr>
        <w:t>Methods</w:t>
      </w:r>
    </w:p>
    <w:p w14:paraId="1DDDAF0E" w14:textId="77777777" w:rsidR="0089090A" w:rsidRPr="00101454" w:rsidRDefault="0089090A" w:rsidP="0089090A">
      <w:pPr>
        <w:jc w:val="both"/>
        <w:rPr>
          <w:rFonts w:ascii="Arial" w:hAnsi="Arial" w:cs="Arial"/>
          <w:b/>
          <w:sz w:val="22"/>
          <w:szCs w:val="22"/>
          <w:rPrChange w:id="1805" w:author="Guo, Shicheng" w:date="2019-08-12T12:41:00Z">
            <w:rPr>
              <w:rFonts w:ascii="Arial" w:hAnsi="Arial" w:cs="Arial"/>
              <w:b/>
              <w:sz w:val="22"/>
              <w:szCs w:val="22"/>
            </w:rPr>
          </w:rPrChange>
        </w:rPr>
      </w:pPr>
    </w:p>
    <w:p w14:paraId="5C915B4A" w14:textId="77777777" w:rsidR="004E2FDE" w:rsidRPr="00101454" w:rsidRDefault="004E2FDE" w:rsidP="004E2FDE">
      <w:pPr>
        <w:jc w:val="both"/>
        <w:rPr>
          <w:rFonts w:ascii="Arial" w:hAnsi="Arial" w:cs="Arial"/>
          <w:b/>
          <w:sz w:val="22"/>
          <w:szCs w:val="22"/>
          <w:rPrChange w:id="1806" w:author="Guo, Shicheng" w:date="2019-08-12T12:41:00Z">
            <w:rPr>
              <w:rFonts w:ascii="Arial" w:hAnsi="Arial" w:cs="Arial"/>
              <w:b/>
              <w:sz w:val="22"/>
              <w:szCs w:val="22"/>
            </w:rPr>
          </w:rPrChange>
        </w:rPr>
      </w:pPr>
      <w:r w:rsidRPr="00101454">
        <w:rPr>
          <w:rFonts w:ascii="Arial" w:hAnsi="Arial" w:cs="Arial"/>
          <w:b/>
          <w:sz w:val="22"/>
          <w:szCs w:val="22"/>
          <w:rPrChange w:id="1807" w:author="Guo, Shicheng" w:date="2019-08-12T12:41:00Z">
            <w:rPr>
              <w:rFonts w:ascii="Arial" w:hAnsi="Arial" w:cs="Arial"/>
              <w:b/>
              <w:sz w:val="22"/>
              <w:szCs w:val="22"/>
            </w:rPr>
          </w:rPrChange>
        </w:rPr>
        <w:t>Sample collection and pathological confirmation</w:t>
      </w:r>
    </w:p>
    <w:p w14:paraId="4F68105B" w14:textId="1340DCBD" w:rsidR="004436CD" w:rsidRPr="00101454" w:rsidRDefault="004E2FDE" w:rsidP="004436CD">
      <w:pPr>
        <w:pStyle w:val="HTMLPreformatted"/>
        <w:shd w:val="clear" w:color="auto" w:fill="FFFFFF"/>
        <w:spacing w:line="225" w:lineRule="atLeast"/>
        <w:jc w:val="both"/>
        <w:rPr>
          <w:rFonts w:ascii="Arial" w:eastAsiaTheme="minorEastAsia" w:hAnsi="Arial" w:cs="Arial"/>
          <w:kern w:val="2"/>
          <w:sz w:val="22"/>
          <w:szCs w:val="22"/>
          <w:rPrChange w:id="1808"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1809" w:author="Guo, Shicheng" w:date="2019-08-12T12:41:00Z">
            <w:rPr>
              <w:rFonts w:ascii="Arial" w:eastAsiaTheme="minorEastAsia" w:hAnsi="Arial" w:cs="Arial"/>
              <w:kern w:val="2"/>
              <w:sz w:val="22"/>
              <w:szCs w:val="22"/>
            </w:rPr>
          </w:rPrChange>
        </w:rPr>
        <w:t>We collected 20 normal tissue specimens, 18 low-grade adenoma specimens and 22 high-grade adenoma specimens from the patients who underwent endoscopic treatment in the Department of Gastroenterology of Peking University Third hospital from March 2015 to June 2016.</w:t>
      </w:r>
      <w:r w:rsidR="00D05C67" w:rsidRPr="00101454">
        <w:rPr>
          <w:rFonts w:ascii="Arial" w:eastAsiaTheme="minorEastAsia" w:hAnsi="Arial" w:cs="Arial"/>
          <w:kern w:val="2"/>
          <w:sz w:val="22"/>
          <w:szCs w:val="22"/>
          <w:rPrChange w:id="1810"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kern w:val="2"/>
          <w:sz w:val="22"/>
          <w:szCs w:val="22"/>
          <w:rPrChange w:id="1811" w:author="Guo, Shicheng" w:date="2019-08-12T12:41:00Z">
            <w:rPr>
              <w:rFonts w:ascii="Arial" w:eastAsiaTheme="minorEastAsia" w:hAnsi="Arial" w:cs="Arial"/>
              <w:kern w:val="2"/>
              <w:sz w:val="22"/>
              <w:szCs w:val="22"/>
            </w:rPr>
          </w:rPrChange>
        </w:rPr>
        <w:t xml:space="preserve">Tissue specimens were embedded in paraffin, sectioned, stained with hematoxylin and eosin, and confirmed by pathologist by light microscopy. </w:t>
      </w:r>
      <w:r w:rsidR="004436CD" w:rsidRPr="00101454">
        <w:rPr>
          <w:rFonts w:ascii="Arial" w:eastAsiaTheme="minorEastAsia" w:hAnsi="Arial" w:cs="Arial"/>
          <w:kern w:val="2"/>
          <w:sz w:val="22"/>
          <w:szCs w:val="22"/>
          <w:rPrChange w:id="1812" w:author="Guo, Shicheng" w:date="2019-08-12T12:41:00Z">
            <w:rPr>
              <w:rFonts w:ascii="Arial" w:eastAsiaTheme="minorEastAsia" w:hAnsi="Arial" w:cs="Arial"/>
              <w:kern w:val="2"/>
              <w:sz w:val="22"/>
              <w:szCs w:val="22"/>
            </w:rPr>
          </w:rPrChange>
        </w:rPr>
        <w:t xml:space="preserve">Sample information and loading quantity are provided on </w:t>
      </w:r>
      <w:r w:rsidR="00C36596" w:rsidRPr="00101454">
        <w:rPr>
          <w:rFonts w:ascii="Arial" w:eastAsiaTheme="minorEastAsia" w:hAnsi="Arial" w:cs="Arial"/>
          <w:kern w:val="2"/>
          <w:sz w:val="22"/>
          <w:szCs w:val="22"/>
          <w:rPrChange w:id="1813" w:author="Guo, Shicheng" w:date="2019-08-12T12:41:00Z">
            <w:rPr>
              <w:rFonts w:ascii="Arial" w:eastAsiaTheme="minorEastAsia" w:hAnsi="Arial" w:cs="Arial"/>
              <w:color w:val="0070C0"/>
              <w:kern w:val="2"/>
              <w:sz w:val="22"/>
              <w:szCs w:val="22"/>
            </w:rPr>
          </w:rPrChange>
        </w:rPr>
        <w:t>S</w:t>
      </w:r>
      <w:r w:rsidR="004436CD" w:rsidRPr="00101454">
        <w:rPr>
          <w:rFonts w:ascii="Arial" w:eastAsiaTheme="minorEastAsia" w:hAnsi="Arial" w:cs="Arial"/>
          <w:kern w:val="2"/>
          <w:sz w:val="22"/>
          <w:szCs w:val="22"/>
          <w:rPrChange w:id="1814" w:author="Guo, Shicheng" w:date="2019-08-12T12:41:00Z">
            <w:rPr>
              <w:rFonts w:ascii="Arial" w:eastAsiaTheme="minorEastAsia" w:hAnsi="Arial" w:cs="Arial"/>
              <w:color w:val="0070C0"/>
              <w:kern w:val="2"/>
              <w:sz w:val="22"/>
              <w:szCs w:val="22"/>
            </w:rPr>
          </w:rPrChange>
        </w:rPr>
        <w:t xml:space="preserve">upplementary </w:t>
      </w:r>
      <w:r w:rsidR="00C36596" w:rsidRPr="00101454">
        <w:rPr>
          <w:rFonts w:ascii="Arial" w:eastAsiaTheme="minorEastAsia" w:hAnsi="Arial" w:cs="Arial"/>
          <w:kern w:val="2"/>
          <w:sz w:val="22"/>
          <w:szCs w:val="22"/>
          <w:rPrChange w:id="1815" w:author="Guo, Shicheng" w:date="2019-08-12T12:41:00Z">
            <w:rPr>
              <w:rFonts w:ascii="Arial" w:eastAsiaTheme="minorEastAsia" w:hAnsi="Arial" w:cs="Arial"/>
              <w:color w:val="0070C0"/>
              <w:kern w:val="2"/>
              <w:sz w:val="22"/>
              <w:szCs w:val="22"/>
            </w:rPr>
          </w:rPrChange>
        </w:rPr>
        <w:t>T</w:t>
      </w:r>
      <w:r w:rsidR="004436CD" w:rsidRPr="00101454">
        <w:rPr>
          <w:rFonts w:ascii="Arial" w:eastAsiaTheme="minorEastAsia" w:hAnsi="Arial" w:cs="Arial"/>
          <w:kern w:val="2"/>
          <w:sz w:val="22"/>
          <w:szCs w:val="22"/>
          <w:rPrChange w:id="1816" w:author="Guo, Shicheng" w:date="2019-08-12T12:41:00Z">
            <w:rPr>
              <w:rFonts w:ascii="Arial" w:eastAsiaTheme="minorEastAsia" w:hAnsi="Arial" w:cs="Arial"/>
              <w:color w:val="0070C0"/>
              <w:kern w:val="2"/>
              <w:sz w:val="22"/>
              <w:szCs w:val="22"/>
            </w:rPr>
          </w:rPrChange>
        </w:rPr>
        <w:t>able 4</w:t>
      </w:r>
      <w:r w:rsidR="004436CD" w:rsidRPr="00101454">
        <w:rPr>
          <w:rFonts w:ascii="Arial" w:eastAsiaTheme="minorEastAsia" w:hAnsi="Arial" w:cs="Arial"/>
          <w:kern w:val="2"/>
          <w:sz w:val="22"/>
          <w:szCs w:val="22"/>
          <w:rPrChange w:id="1817" w:author="Guo, Shicheng" w:date="2019-08-12T12:41:00Z">
            <w:rPr>
              <w:rFonts w:ascii="Arial" w:eastAsiaTheme="minorEastAsia" w:hAnsi="Arial" w:cs="Arial"/>
              <w:kern w:val="2"/>
              <w:sz w:val="22"/>
              <w:szCs w:val="22"/>
            </w:rPr>
          </w:rPrChange>
        </w:rPr>
        <w:t>.</w:t>
      </w:r>
    </w:p>
    <w:p w14:paraId="6648512B" w14:textId="77777777" w:rsidR="004E2FDE" w:rsidRPr="00101454" w:rsidRDefault="004E2FDE" w:rsidP="004E2FDE">
      <w:pPr>
        <w:pStyle w:val="HTMLPreformatted"/>
        <w:shd w:val="clear" w:color="auto" w:fill="FFFFFF"/>
        <w:spacing w:line="225" w:lineRule="atLeast"/>
        <w:jc w:val="both"/>
        <w:rPr>
          <w:rFonts w:ascii="Arial" w:eastAsiaTheme="minorEastAsia" w:hAnsi="Arial" w:cs="Arial"/>
          <w:kern w:val="2"/>
          <w:sz w:val="22"/>
          <w:szCs w:val="22"/>
          <w:rPrChange w:id="1818" w:author="Guo, Shicheng" w:date="2019-08-12T12:41:00Z">
            <w:rPr>
              <w:rFonts w:ascii="Arial" w:eastAsiaTheme="minorEastAsia" w:hAnsi="Arial" w:cs="Arial"/>
              <w:kern w:val="2"/>
              <w:sz w:val="22"/>
              <w:szCs w:val="22"/>
            </w:rPr>
          </w:rPrChange>
        </w:rPr>
      </w:pPr>
    </w:p>
    <w:p w14:paraId="7F5EBDDA" w14:textId="77777777" w:rsidR="004E2FDE" w:rsidRPr="00101454" w:rsidRDefault="004E2FDE" w:rsidP="004E2FDE">
      <w:pPr>
        <w:jc w:val="both"/>
        <w:rPr>
          <w:rFonts w:ascii="Arial" w:hAnsi="Arial" w:cs="Arial"/>
          <w:b/>
          <w:sz w:val="22"/>
          <w:szCs w:val="22"/>
          <w:rPrChange w:id="1819" w:author="Guo, Shicheng" w:date="2019-08-12T12:41:00Z">
            <w:rPr>
              <w:rFonts w:ascii="Arial" w:hAnsi="Arial" w:cs="Arial"/>
              <w:b/>
              <w:sz w:val="22"/>
              <w:szCs w:val="22"/>
            </w:rPr>
          </w:rPrChange>
        </w:rPr>
      </w:pPr>
      <w:r w:rsidRPr="00101454">
        <w:rPr>
          <w:rFonts w:ascii="Arial" w:hAnsi="Arial" w:cs="Arial"/>
          <w:b/>
          <w:sz w:val="22"/>
          <w:szCs w:val="22"/>
          <w:rPrChange w:id="1820" w:author="Guo, Shicheng" w:date="2019-08-12T12:41:00Z">
            <w:rPr>
              <w:rFonts w:ascii="Arial" w:hAnsi="Arial" w:cs="Arial"/>
              <w:b/>
              <w:sz w:val="22"/>
              <w:szCs w:val="22"/>
            </w:rPr>
          </w:rPrChange>
        </w:rPr>
        <w:t>DNA isolation and bisulfite conversion</w:t>
      </w:r>
    </w:p>
    <w:p w14:paraId="70A64F3A" w14:textId="2094191F" w:rsidR="004E2FDE" w:rsidRPr="00101454" w:rsidRDefault="004E2FDE" w:rsidP="004E2FDE">
      <w:pPr>
        <w:jc w:val="both"/>
        <w:rPr>
          <w:rFonts w:ascii="Arial" w:eastAsiaTheme="minorEastAsia" w:hAnsi="Arial" w:cs="Arial"/>
          <w:kern w:val="2"/>
          <w:sz w:val="22"/>
          <w:szCs w:val="22"/>
          <w:rPrChange w:id="1821"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1822" w:author="Guo, Shicheng" w:date="2019-08-12T12:41:00Z">
            <w:rPr>
              <w:rFonts w:ascii="Arial" w:eastAsiaTheme="minorEastAsia" w:hAnsi="Arial" w:cs="Arial"/>
              <w:kern w:val="2"/>
              <w:sz w:val="22"/>
              <w:szCs w:val="22"/>
            </w:rPr>
          </w:rPrChange>
        </w:rPr>
        <w:t>DNA was isolated using QIAmp DNA Mini Kit, according to manufacturer’s pro</w:t>
      </w:r>
      <w:r w:rsidR="00224416" w:rsidRPr="00101454">
        <w:rPr>
          <w:rFonts w:ascii="Arial" w:eastAsiaTheme="minorEastAsia" w:hAnsi="Arial" w:cs="Arial"/>
          <w:kern w:val="2"/>
          <w:sz w:val="22"/>
          <w:szCs w:val="22"/>
          <w:rPrChange w:id="1823" w:author="Guo, Shicheng" w:date="2019-08-12T12:41:00Z">
            <w:rPr>
              <w:rFonts w:ascii="Arial" w:eastAsiaTheme="minorEastAsia" w:hAnsi="Arial" w:cs="Arial"/>
              <w:kern w:val="2"/>
              <w:sz w:val="22"/>
              <w:szCs w:val="22"/>
            </w:rPr>
          </w:rPrChange>
        </w:rPr>
        <w:t>to</w:t>
      </w:r>
      <w:r w:rsidRPr="00101454">
        <w:rPr>
          <w:rFonts w:ascii="Arial" w:eastAsiaTheme="minorEastAsia" w:hAnsi="Arial" w:cs="Arial"/>
          <w:kern w:val="2"/>
          <w:sz w:val="22"/>
          <w:szCs w:val="22"/>
          <w:rPrChange w:id="1824" w:author="Guo, Shicheng" w:date="2019-08-12T12:41:00Z">
            <w:rPr>
              <w:rFonts w:ascii="Arial" w:eastAsiaTheme="minorEastAsia" w:hAnsi="Arial" w:cs="Arial"/>
              <w:kern w:val="2"/>
              <w:sz w:val="22"/>
              <w:szCs w:val="22"/>
            </w:rPr>
          </w:rPrChange>
        </w:rPr>
        <w:t>col. Bisulfite conversion was performed using the EZ DNA Methylation-Gold Kit according to the instruction manual.</w:t>
      </w:r>
      <w:r w:rsidR="004270D3" w:rsidRPr="00101454">
        <w:rPr>
          <w:rFonts w:ascii="Arial" w:eastAsiaTheme="minorEastAsia" w:hAnsi="Arial" w:cs="Arial"/>
          <w:kern w:val="2"/>
          <w:sz w:val="22"/>
          <w:szCs w:val="22"/>
          <w:rPrChange w:id="1825" w:author="Guo, Shicheng" w:date="2019-08-12T12:41:00Z">
            <w:rPr>
              <w:rFonts w:ascii="Arial" w:eastAsiaTheme="minorEastAsia" w:hAnsi="Arial" w:cs="Arial"/>
              <w:kern w:val="2"/>
              <w:sz w:val="22"/>
              <w:szCs w:val="22"/>
            </w:rPr>
          </w:rPrChange>
        </w:rPr>
        <w:t xml:space="preserve"> </w:t>
      </w:r>
    </w:p>
    <w:p w14:paraId="373A47CD" w14:textId="77777777" w:rsidR="004270D3" w:rsidRPr="00101454" w:rsidRDefault="004270D3" w:rsidP="004E2FDE">
      <w:pPr>
        <w:jc w:val="both"/>
        <w:rPr>
          <w:rFonts w:ascii="Arial" w:eastAsiaTheme="minorEastAsia" w:hAnsi="Arial" w:cs="Arial"/>
          <w:kern w:val="2"/>
          <w:sz w:val="22"/>
          <w:szCs w:val="22"/>
          <w:rPrChange w:id="1826" w:author="Guo, Shicheng" w:date="2019-08-12T12:41:00Z">
            <w:rPr>
              <w:rFonts w:ascii="Arial" w:eastAsiaTheme="minorEastAsia" w:hAnsi="Arial" w:cs="Arial"/>
              <w:kern w:val="2"/>
              <w:sz w:val="22"/>
              <w:szCs w:val="22"/>
            </w:rPr>
          </w:rPrChange>
        </w:rPr>
      </w:pPr>
    </w:p>
    <w:p w14:paraId="51E15452" w14:textId="77777777" w:rsidR="004E2FDE" w:rsidRPr="00101454" w:rsidRDefault="004E2FDE" w:rsidP="004E2FDE">
      <w:pPr>
        <w:jc w:val="both"/>
        <w:rPr>
          <w:rFonts w:ascii="Arial" w:hAnsi="Arial" w:cs="Arial"/>
          <w:b/>
          <w:sz w:val="22"/>
          <w:szCs w:val="22"/>
          <w:rPrChange w:id="1827" w:author="Guo, Shicheng" w:date="2019-08-12T12:41:00Z">
            <w:rPr>
              <w:rFonts w:ascii="Arial" w:hAnsi="Arial" w:cs="Arial"/>
              <w:b/>
              <w:sz w:val="22"/>
              <w:szCs w:val="22"/>
            </w:rPr>
          </w:rPrChange>
        </w:rPr>
      </w:pPr>
      <w:r w:rsidRPr="00101454">
        <w:rPr>
          <w:rFonts w:ascii="Arial" w:hAnsi="Arial" w:cs="Arial"/>
          <w:b/>
          <w:sz w:val="22"/>
          <w:szCs w:val="22"/>
          <w:rPrChange w:id="1828" w:author="Guo, Shicheng" w:date="2019-08-12T12:41:00Z">
            <w:rPr>
              <w:rFonts w:ascii="Arial" w:hAnsi="Arial" w:cs="Arial"/>
              <w:b/>
              <w:sz w:val="22"/>
              <w:szCs w:val="22"/>
            </w:rPr>
          </w:rPrChange>
        </w:rPr>
        <w:t>Methylation data processing</w:t>
      </w:r>
    </w:p>
    <w:p w14:paraId="4C6CA741" w14:textId="7ACBC4F3" w:rsidR="004E2FDE" w:rsidRPr="00101454" w:rsidRDefault="004E2FDE" w:rsidP="004E2FDE">
      <w:pPr>
        <w:pStyle w:val="HTMLPreformatted"/>
        <w:shd w:val="clear" w:color="auto" w:fill="FFFFFF"/>
        <w:spacing w:line="225" w:lineRule="atLeast"/>
        <w:jc w:val="both"/>
        <w:rPr>
          <w:rFonts w:ascii="Arial" w:eastAsiaTheme="minorEastAsia" w:hAnsi="Arial" w:cs="Arial"/>
          <w:kern w:val="2"/>
          <w:sz w:val="22"/>
          <w:szCs w:val="22"/>
          <w:rPrChange w:id="1829"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1830" w:author="Guo, Shicheng" w:date="2019-08-12T12:41:00Z">
            <w:rPr>
              <w:rFonts w:ascii="Arial" w:eastAsiaTheme="minorEastAsia" w:hAnsi="Arial" w:cs="Arial"/>
              <w:kern w:val="2"/>
              <w:sz w:val="22"/>
              <w:szCs w:val="22"/>
            </w:rPr>
          </w:rPrChange>
        </w:rPr>
        <w:t>Epigenome-wide DNA methylation assessment for this study was performed using the Illumina Infinium Human Methylation 450 BeadChip (Illumina, San Diego, CA, USA), which simultaneously profiles the methylation status for &gt;485,000 CpG sites at single-nucleotide resolution, covering 96% of CpG islands, with additional coverage of island shores (&lt;2 Kb from CpG Islands), island shelves (2–4 Kb from CpG islands), and regions flanking them. The methylation status for each CpG locus was calculated as the ratio of fluorescent signals (</w:t>
      </w:r>
      <w:r w:rsidRPr="00101454">
        <w:rPr>
          <w:rFonts w:ascii="Arial" w:eastAsiaTheme="minorEastAsia" w:hAnsi="Arial" w:cs="Arial"/>
          <w:kern w:val="2"/>
          <w:sz w:val="22"/>
          <w:szCs w:val="22"/>
          <w:rPrChange w:id="1831" w:author="Guo, Shicheng" w:date="2019-08-12T12:41:00Z">
            <w:rPr>
              <w:rFonts w:ascii="Arial" w:eastAsiaTheme="minorEastAsia" w:hAnsi="Arial" w:cs="Arial" w:hint="eastAsia"/>
              <w:kern w:val="2"/>
              <w:sz w:val="22"/>
              <w:szCs w:val="22"/>
            </w:rPr>
          </w:rPrChange>
        </w:rPr>
        <w:t>β</w:t>
      </w:r>
      <w:r w:rsidRPr="00101454">
        <w:rPr>
          <w:rFonts w:ascii="Arial" w:eastAsiaTheme="minorEastAsia" w:hAnsi="Arial" w:cs="Arial"/>
          <w:kern w:val="2"/>
          <w:sz w:val="22"/>
          <w:szCs w:val="22"/>
          <w:rPrChange w:id="1832" w:author="Guo, Shicheng" w:date="2019-08-12T12:41:00Z">
            <w:rPr>
              <w:rFonts w:ascii="Arial" w:eastAsiaTheme="minorEastAsia" w:hAnsi="Arial" w:cs="Arial"/>
              <w:kern w:val="2"/>
              <w:sz w:val="22"/>
              <w:szCs w:val="22"/>
            </w:rPr>
          </w:rPrChange>
        </w:rPr>
        <w:t xml:space="preserve"> = Max(M,0)/[Max(M,0) + Max(U,0) + 100]), ranging from 0 to 1, using the average probe intensity for the methylated (M) and unmethylated (U) alleles. </w:t>
      </w:r>
      <w:r w:rsidRPr="00101454">
        <w:rPr>
          <w:rFonts w:ascii="Arial" w:eastAsiaTheme="minorEastAsia" w:hAnsi="Arial" w:cs="Arial"/>
          <w:kern w:val="2"/>
          <w:sz w:val="22"/>
          <w:szCs w:val="22"/>
          <w:rPrChange w:id="1833" w:author="Guo, Shicheng" w:date="2019-08-12T12:41:00Z">
            <w:rPr>
              <w:rFonts w:ascii="Arial" w:eastAsiaTheme="minorEastAsia" w:hAnsi="Arial" w:cs="Arial" w:hint="eastAsia"/>
              <w:kern w:val="2"/>
              <w:sz w:val="22"/>
              <w:szCs w:val="22"/>
            </w:rPr>
          </w:rPrChange>
        </w:rPr>
        <w:t>β</w:t>
      </w:r>
      <w:r w:rsidRPr="00101454">
        <w:rPr>
          <w:rFonts w:ascii="Arial" w:eastAsiaTheme="minorEastAsia" w:hAnsi="Arial" w:cs="Arial"/>
          <w:kern w:val="2"/>
          <w:sz w:val="22"/>
          <w:szCs w:val="22"/>
          <w:rPrChange w:id="1834" w:author="Guo, Shicheng" w:date="2019-08-12T12:41:00Z">
            <w:rPr>
              <w:rFonts w:ascii="Arial" w:eastAsiaTheme="minorEastAsia" w:hAnsi="Arial" w:cs="Arial"/>
              <w:kern w:val="2"/>
              <w:sz w:val="22"/>
              <w:szCs w:val="22"/>
            </w:rPr>
          </w:rPrChange>
        </w:rPr>
        <w:t xml:space="preserve">= 1 indicates complete methylation; </w:t>
      </w:r>
      <w:r w:rsidRPr="00101454">
        <w:rPr>
          <w:rFonts w:ascii="Arial" w:eastAsiaTheme="minorEastAsia" w:hAnsi="Arial" w:cs="Arial"/>
          <w:kern w:val="2"/>
          <w:sz w:val="22"/>
          <w:szCs w:val="22"/>
          <w:rPrChange w:id="1835" w:author="Guo, Shicheng" w:date="2019-08-12T12:41:00Z">
            <w:rPr>
              <w:rFonts w:ascii="Arial" w:eastAsiaTheme="minorEastAsia" w:hAnsi="Arial" w:cs="Arial" w:hint="eastAsia"/>
              <w:kern w:val="2"/>
              <w:sz w:val="22"/>
              <w:szCs w:val="22"/>
            </w:rPr>
          </w:rPrChange>
        </w:rPr>
        <w:t>β</w:t>
      </w:r>
      <w:r w:rsidRPr="00101454">
        <w:rPr>
          <w:rFonts w:ascii="Arial" w:eastAsiaTheme="minorEastAsia" w:hAnsi="Arial" w:cs="Arial"/>
          <w:kern w:val="2"/>
          <w:sz w:val="22"/>
          <w:szCs w:val="22"/>
          <w:rPrChange w:id="1836" w:author="Guo, Shicheng" w:date="2019-08-12T12:41:00Z">
            <w:rPr>
              <w:rFonts w:ascii="Arial" w:eastAsiaTheme="minorEastAsia" w:hAnsi="Arial" w:cs="Arial"/>
              <w:kern w:val="2"/>
              <w:sz w:val="22"/>
              <w:szCs w:val="22"/>
            </w:rPr>
          </w:rPrChange>
        </w:rPr>
        <w:t xml:space="preserve"> = 0 represents no methylation. The raw data from the array was processed using The GenomeStudio Methylation module, calculation of methylation levels, normalization and background adjust was performed by the software. Probes located on sex chromosomes or failed detection P value testing at least 1 sample or being SNP, were removed from the analysis using R package IMA (vision 3.1.2)</w:t>
      </w:r>
      <w:r w:rsidR="00CF709E" w:rsidRPr="00101454">
        <w:rPr>
          <w:rFonts w:ascii="Arial" w:eastAsiaTheme="minorEastAsia" w:hAnsi="Arial" w:cs="Arial"/>
          <w:kern w:val="2"/>
          <w:sz w:val="22"/>
          <w:szCs w:val="22"/>
          <w:rPrChange w:id="1837" w:author="Guo, Shicheng" w:date="2019-08-12T12:41:00Z">
            <w:rPr>
              <w:rFonts w:ascii="Arial" w:eastAsiaTheme="minorEastAsia" w:hAnsi="Arial" w:cs="Arial"/>
              <w:kern w:val="2"/>
              <w:sz w:val="22"/>
              <w:szCs w:val="22"/>
            </w:rPr>
          </w:rPrChange>
        </w:rPr>
        <w:fldChar w:fldCharType="begin"/>
      </w:r>
      <w:r w:rsidR="002959E5" w:rsidRPr="00101454">
        <w:rPr>
          <w:rFonts w:ascii="Arial" w:eastAsiaTheme="minorEastAsia" w:hAnsi="Arial" w:cs="Arial"/>
          <w:kern w:val="2"/>
          <w:sz w:val="22"/>
          <w:szCs w:val="22"/>
          <w:rPrChange w:id="1838" w:author="Guo, Shicheng" w:date="2019-08-12T12:41:00Z">
            <w:rPr>
              <w:rFonts w:ascii="Arial" w:eastAsiaTheme="minorEastAsia" w:hAnsi="Arial" w:cs="Arial"/>
              <w:kern w:val="2"/>
              <w:sz w:val="22"/>
              <w:szCs w:val="22"/>
            </w:rPr>
          </w:rPrChange>
        </w:rPr>
        <w:instrText xml:space="preserve"> ADDIN EN.CITE &lt;EndNote&gt;&lt;Cite&gt;&lt;Author&gt;Wang&lt;/Author&gt;&lt;Year&gt;2012&lt;/Year&gt;&lt;RecNum&gt;37&lt;/RecNum&gt;&lt;DisplayText&gt;[27]&lt;/DisplayText&gt;&lt;record&gt;&lt;rec-number&gt;37&lt;/rec-number&gt;&lt;foreign-keys&gt;&lt;key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00CF709E" w:rsidRPr="00101454">
        <w:rPr>
          <w:rFonts w:ascii="Arial" w:eastAsiaTheme="minorEastAsia" w:hAnsi="Arial" w:cs="Arial"/>
          <w:kern w:val="2"/>
          <w:sz w:val="22"/>
          <w:szCs w:val="22"/>
          <w:rPrChange w:id="1839" w:author="Guo, Shicheng" w:date="2019-08-12T12:41:00Z">
            <w:rPr>
              <w:rFonts w:ascii="Arial" w:eastAsiaTheme="minorEastAsia" w:hAnsi="Arial" w:cs="Arial"/>
              <w:kern w:val="2"/>
              <w:sz w:val="22"/>
              <w:szCs w:val="22"/>
            </w:rPr>
          </w:rPrChange>
        </w:rPr>
        <w:fldChar w:fldCharType="separate"/>
      </w:r>
      <w:r w:rsidR="002959E5" w:rsidRPr="00101454">
        <w:rPr>
          <w:rFonts w:ascii="Arial" w:eastAsiaTheme="minorEastAsia" w:hAnsi="Arial" w:cs="Arial"/>
          <w:noProof/>
          <w:kern w:val="2"/>
          <w:sz w:val="22"/>
          <w:szCs w:val="22"/>
          <w:rPrChange w:id="1840" w:author="Guo, Shicheng" w:date="2019-08-12T12:41:00Z">
            <w:rPr>
              <w:rFonts w:ascii="Arial" w:eastAsiaTheme="minorEastAsia" w:hAnsi="Arial" w:cs="Arial"/>
              <w:noProof/>
              <w:kern w:val="2"/>
              <w:sz w:val="22"/>
              <w:szCs w:val="22"/>
            </w:rPr>
          </w:rPrChange>
        </w:rPr>
        <w:t>[27]</w:t>
      </w:r>
      <w:r w:rsidR="00CF709E" w:rsidRPr="00101454">
        <w:rPr>
          <w:rFonts w:ascii="Arial" w:eastAsiaTheme="minorEastAsia" w:hAnsi="Arial" w:cs="Arial"/>
          <w:kern w:val="2"/>
          <w:sz w:val="22"/>
          <w:szCs w:val="22"/>
          <w:rPrChange w:id="1841"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842" w:author="Guo, Shicheng" w:date="2019-08-12T12:41:00Z">
            <w:rPr>
              <w:rFonts w:ascii="Arial" w:eastAsiaTheme="minorEastAsia" w:hAnsi="Arial" w:cs="Arial"/>
              <w:kern w:val="2"/>
              <w:sz w:val="22"/>
              <w:szCs w:val="22"/>
            </w:rPr>
          </w:rPrChange>
        </w:rPr>
        <w:t>. DMRs were defined as rank sum test following FDR adjust P value&lt;0.05 and |</w:t>
      </w:r>
      <m:oMath>
        <m:r>
          <m:rPr>
            <m:sty m:val="p"/>
          </m:rPr>
          <w:rPr>
            <w:rFonts w:ascii="Cambria Math" w:eastAsiaTheme="minorEastAsia" w:hAnsi="Cambria Math" w:cs="Arial"/>
            <w:kern w:val="2"/>
            <w:sz w:val="22"/>
            <w:szCs w:val="22"/>
            <w:rPrChange w:id="1843" w:author="Guo, Shicheng" w:date="2019-08-12T12:41:00Z">
              <w:rPr>
                <w:rFonts w:ascii="Cambria Math" w:eastAsiaTheme="minorEastAsia" w:hAnsi="Cambria Math" w:cs="Arial"/>
                <w:kern w:val="2"/>
                <w:sz w:val="22"/>
                <w:szCs w:val="22"/>
              </w:rPr>
            </w:rPrChange>
          </w:rPr>
          <m:t>∆</m:t>
        </m:r>
      </m:oMath>
      <w:r w:rsidRPr="00101454">
        <w:rPr>
          <w:rFonts w:ascii="Arial" w:eastAsiaTheme="minorEastAsia" w:hAnsi="Arial" w:cs="Arial"/>
          <w:kern w:val="2"/>
          <w:sz w:val="22"/>
          <w:szCs w:val="22"/>
          <w:rPrChange w:id="1844" w:author="Guo, Shicheng" w:date="2019-08-12T12:41:00Z">
            <w:rPr>
              <w:rFonts w:ascii="Arial" w:eastAsiaTheme="minorEastAsia" w:hAnsi="Arial" w:cs="Arial" w:hint="eastAsia"/>
              <w:kern w:val="2"/>
              <w:sz w:val="22"/>
              <w:szCs w:val="22"/>
            </w:rPr>
          </w:rPrChange>
        </w:rPr>
        <w:t>β</w:t>
      </w:r>
      <w:r w:rsidRPr="00101454">
        <w:rPr>
          <w:rFonts w:ascii="Arial" w:eastAsiaTheme="minorEastAsia" w:hAnsi="Arial" w:cs="Arial"/>
          <w:kern w:val="2"/>
          <w:sz w:val="22"/>
          <w:szCs w:val="22"/>
          <w:rPrChange w:id="1845" w:author="Guo, Shicheng" w:date="2019-08-12T12:41:00Z">
            <w:rPr>
              <w:rFonts w:ascii="Arial" w:eastAsiaTheme="minorEastAsia" w:hAnsi="Arial" w:cs="Arial"/>
              <w:kern w:val="2"/>
              <w:sz w:val="22"/>
              <w:szCs w:val="22"/>
            </w:rPr>
          </w:rPrChange>
        </w:rPr>
        <w:t>|&gt;0.15, and DMSs were defined as rank sum test following FDR adjust P value&lt;0.05 and |</w:t>
      </w:r>
      <m:oMath>
        <m:r>
          <m:rPr>
            <m:sty m:val="p"/>
          </m:rPr>
          <w:rPr>
            <w:rFonts w:ascii="Cambria Math" w:eastAsiaTheme="minorEastAsia" w:hAnsi="Cambria Math" w:cs="Arial"/>
            <w:kern w:val="2"/>
            <w:sz w:val="22"/>
            <w:szCs w:val="22"/>
            <w:rPrChange w:id="1846" w:author="Guo, Shicheng" w:date="2019-08-12T12:41:00Z">
              <w:rPr>
                <w:rFonts w:ascii="Cambria Math" w:eastAsiaTheme="minorEastAsia" w:hAnsi="Cambria Math" w:cs="Arial"/>
                <w:kern w:val="2"/>
                <w:sz w:val="22"/>
                <w:szCs w:val="22"/>
              </w:rPr>
            </w:rPrChange>
          </w:rPr>
          <m:t>∆</m:t>
        </m:r>
      </m:oMath>
      <w:r w:rsidRPr="00101454">
        <w:rPr>
          <w:rFonts w:ascii="Arial" w:eastAsiaTheme="minorEastAsia" w:hAnsi="Arial" w:cs="Arial"/>
          <w:kern w:val="2"/>
          <w:sz w:val="22"/>
          <w:szCs w:val="22"/>
          <w:rPrChange w:id="1847" w:author="Guo, Shicheng" w:date="2019-08-12T12:41:00Z">
            <w:rPr>
              <w:rFonts w:ascii="Arial" w:eastAsiaTheme="minorEastAsia" w:hAnsi="Arial" w:cs="Arial" w:hint="eastAsia"/>
              <w:kern w:val="2"/>
              <w:sz w:val="22"/>
              <w:szCs w:val="22"/>
            </w:rPr>
          </w:rPrChange>
        </w:rPr>
        <w:t>β</w:t>
      </w:r>
      <w:r w:rsidRPr="00101454">
        <w:rPr>
          <w:rFonts w:ascii="Arial" w:eastAsiaTheme="minorEastAsia" w:hAnsi="Arial" w:cs="Arial"/>
          <w:kern w:val="2"/>
          <w:sz w:val="22"/>
          <w:szCs w:val="22"/>
          <w:rPrChange w:id="1848" w:author="Guo, Shicheng" w:date="2019-08-12T12:41:00Z">
            <w:rPr>
              <w:rFonts w:ascii="Arial" w:eastAsiaTheme="minorEastAsia" w:hAnsi="Arial" w:cs="Arial"/>
              <w:kern w:val="2"/>
              <w:sz w:val="22"/>
              <w:szCs w:val="22"/>
            </w:rPr>
          </w:rPrChange>
        </w:rPr>
        <w:t xml:space="preserve">|&gt;0.20. Promoter regions were defined as </w:t>
      </w:r>
      <w:r w:rsidRPr="00101454">
        <w:rPr>
          <w:rFonts w:ascii="Arial" w:hAnsi="Arial" w:cs="Arial"/>
          <w:sz w:val="22"/>
          <w:szCs w:val="22"/>
          <w:rPrChange w:id="1849" w:author="Guo, Shicheng" w:date="2019-08-12T12:41:00Z">
            <w:rPr>
              <w:rFonts w:ascii="Arial" w:hAnsi="Arial" w:cs="Arial"/>
              <w:sz w:val="22"/>
              <w:szCs w:val="22"/>
            </w:rPr>
          </w:rPrChange>
        </w:rPr>
        <w:t>5’UTR, TSS200, TSS1500 and first exons.</w:t>
      </w:r>
    </w:p>
    <w:p w14:paraId="7F593DCE" w14:textId="77777777" w:rsidR="004E2FDE" w:rsidRPr="00101454" w:rsidRDefault="004E2FDE" w:rsidP="004E2FDE">
      <w:pPr>
        <w:pStyle w:val="HTMLPreformatted"/>
        <w:shd w:val="clear" w:color="auto" w:fill="FFFFFF"/>
        <w:spacing w:line="225" w:lineRule="atLeast"/>
        <w:jc w:val="both"/>
        <w:rPr>
          <w:rFonts w:ascii="Arial" w:eastAsiaTheme="minorEastAsia" w:hAnsi="Arial" w:cs="Arial"/>
          <w:kern w:val="2"/>
          <w:sz w:val="22"/>
          <w:szCs w:val="22"/>
          <w:rPrChange w:id="1850" w:author="Guo, Shicheng" w:date="2019-08-12T12:41:00Z">
            <w:rPr>
              <w:rFonts w:ascii="Arial" w:eastAsiaTheme="minorEastAsia" w:hAnsi="Arial" w:cs="Arial"/>
              <w:kern w:val="2"/>
              <w:sz w:val="22"/>
              <w:szCs w:val="22"/>
            </w:rPr>
          </w:rPrChange>
        </w:rPr>
      </w:pPr>
    </w:p>
    <w:p w14:paraId="1DA4F5D5" w14:textId="77777777" w:rsidR="004E2FDE" w:rsidRPr="00101454" w:rsidRDefault="004E2FDE" w:rsidP="004E2FDE">
      <w:pPr>
        <w:jc w:val="both"/>
        <w:rPr>
          <w:rFonts w:ascii="Arial" w:hAnsi="Arial" w:cs="Arial"/>
          <w:b/>
          <w:sz w:val="22"/>
          <w:szCs w:val="22"/>
          <w:rPrChange w:id="1851" w:author="Guo, Shicheng" w:date="2019-08-12T12:41:00Z">
            <w:rPr>
              <w:rFonts w:ascii="Arial" w:hAnsi="Arial" w:cs="Arial"/>
              <w:b/>
              <w:sz w:val="22"/>
              <w:szCs w:val="22"/>
            </w:rPr>
          </w:rPrChange>
        </w:rPr>
      </w:pPr>
      <w:r w:rsidRPr="00101454">
        <w:rPr>
          <w:rFonts w:ascii="Arial" w:hAnsi="Arial" w:cs="Arial"/>
          <w:b/>
          <w:sz w:val="22"/>
          <w:szCs w:val="22"/>
          <w:rPrChange w:id="1852" w:author="Guo, Shicheng" w:date="2019-08-12T12:41:00Z">
            <w:rPr>
              <w:rFonts w:ascii="Arial" w:hAnsi="Arial" w:cs="Arial"/>
              <w:b/>
              <w:sz w:val="22"/>
              <w:szCs w:val="22"/>
            </w:rPr>
          </w:rPrChange>
        </w:rPr>
        <w:t>Public data collection and processing</w:t>
      </w:r>
    </w:p>
    <w:p w14:paraId="5C77B8BB" w14:textId="0483E414" w:rsidR="004E2FDE" w:rsidRPr="00101454" w:rsidRDefault="004E2FDE" w:rsidP="004E2FDE">
      <w:pPr>
        <w:jc w:val="both"/>
        <w:rPr>
          <w:rFonts w:ascii="Arial" w:eastAsiaTheme="minorEastAsia" w:hAnsi="Arial" w:cs="Arial"/>
          <w:kern w:val="2"/>
          <w:sz w:val="22"/>
          <w:szCs w:val="22"/>
          <w:rPrChange w:id="1853"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1854" w:author="Guo, Shicheng" w:date="2019-08-12T12:41:00Z">
            <w:rPr>
              <w:rFonts w:ascii="Arial" w:eastAsiaTheme="minorEastAsia" w:hAnsi="Arial" w:cs="Arial"/>
              <w:kern w:val="2"/>
              <w:sz w:val="22"/>
              <w:szCs w:val="22"/>
            </w:rPr>
          </w:rPrChange>
        </w:rPr>
        <w:t>In order to ensure that consistency of data processing, we only collect sample with raw idat files, and then GSE68060, GSE68838, GSE77954, GSE77965, GSE81211, GSE101764, GSE107352 and GSE75546 were collected from GEO, E-MTAB-6450 was collected from ArrayExpress</w:t>
      </w:r>
      <w:r w:rsidR="00AB0D6A" w:rsidRPr="00101454">
        <w:rPr>
          <w:rFonts w:ascii="Arial" w:eastAsiaTheme="minorEastAsia" w:hAnsi="Arial" w:cs="Arial"/>
          <w:kern w:val="2"/>
          <w:sz w:val="22"/>
          <w:szCs w:val="22"/>
          <w:rPrChange w:id="1855" w:author="Guo, Shicheng" w:date="2019-08-12T12:41:00Z">
            <w:rPr>
              <w:rFonts w:ascii="Arial" w:eastAsiaTheme="minorEastAsia" w:hAnsi="Arial" w:cs="Arial"/>
              <w:kern w:val="2"/>
              <w:sz w:val="22"/>
              <w:szCs w:val="22"/>
            </w:rPr>
          </w:rPrChange>
        </w:rPr>
        <w:fldChar w:fldCharType="begin">
          <w:fldData xml:space="preserve">PEVuZE5vdGU+PENpdGU+PEF1dGhvcj5RdTwvQXV0aG9yPjxZZWFyPjIwMTY8L1llYXI+PFJlY051
bT4yMjwvUmVjTnVtPjxEaXNwbGF5VGV4dD5bMjgtMzNdPC9EaXNwbGF5VGV4dD48cmVjb3JkPjxy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959E5" w:rsidRPr="00101454">
        <w:rPr>
          <w:rFonts w:ascii="Arial" w:eastAsiaTheme="minorEastAsia" w:hAnsi="Arial" w:cs="Arial"/>
          <w:kern w:val="2"/>
          <w:sz w:val="22"/>
          <w:szCs w:val="22"/>
          <w:rPrChange w:id="1856" w:author="Guo, Shicheng" w:date="2019-08-12T12:41:00Z">
            <w:rPr>
              <w:rFonts w:ascii="Arial" w:eastAsiaTheme="minorEastAsia" w:hAnsi="Arial" w:cs="Arial"/>
              <w:kern w:val="2"/>
              <w:sz w:val="22"/>
              <w:szCs w:val="22"/>
            </w:rPr>
          </w:rPrChange>
        </w:rPr>
        <w:instrText xml:space="preserve"> ADDIN EN.CITE </w:instrText>
      </w:r>
      <w:r w:rsidR="002959E5" w:rsidRPr="00101454">
        <w:rPr>
          <w:rFonts w:ascii="Arial" w:eastAsiaTheme="minorEastAsia" w:hAnsi="Arial" w:cs="Arial"/>
          <w:kern w:val="2"/>
          <w:sz w:val="22"/>
          <w:szCs w:val="22"/>
          <w:rPrChange w:id="1857" w:author="Guo, Shicheng" w:date="2019-08-12T12:41:00Z">
            <w:rPr>
              <w:rFonts w:ascii="Arial" w:eastAsiaTheme="minorEastAsia" w:hAnsi="Arial" w:cs="Arial"/>
              <w:kern w:val="2"/>
              <w:sz w:val="22"/>
              <w:szCs w:val="22"/>
            </w:rPr>
          </w:rPrChange>
        </w:rPr>
        <w:fldChar w:fldCharType="begin">
          <w:fldData xml:space="preserve">PEVuZE5vdGU+PENpdGU+PEF1dGhvcj5RdTwvQXV0aG9yPjxZZWFyPjIwMTY8L1llYXI+PFJlY051
bT4yMjwvUmVjTnVtPjxEaXNwbGF5VGV4dD5bMjgtMzNdPC9EaXNwbGF5VGV4dD48cmVjb3JkPjxy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959E5" w:rsidRPr="00101454">
        <w:rPr>
          <w:rFonts w:ascii="Arial" w:eastAsiaTheme="minorEastAsia" w:hAnsi="Arial" w:cs="Arial"/>
          <w:kern w:val="2"/>
          <w:sz w:val="22"/>
          <w:szCs w:val="22"/>
          <w:rPrChange w:id="1858" w:author="Guo, Shicheng" w:date="2019-08-12T12:41:00Z">
            <w:rPr>
              <w:rFonts w:ascii="Arial" w:eastAsiaTheme="minorEastAsia" w:hAnsi="Arial" w:cs="Arial"/>
              <w:kern w:val="2"/>
              <w:sz w:val="22"/>
              <w:szCs w:val="22"/>
            </w:rPr>
          </w:rPrChange>
        </w:rPr>
        <w:instrText xml:space="preserve"> ADDIN EN.CITE.DATA </w:instrText>
      </w:r>
      <w:r w:rsidR="002959E5" w:rsidRPr="00101454">
        <w:rPr>
          <w:rFonts w:ascii="Arial" w:eastAsiaTheme="minorEastAsia" w:hAnsi="Arial" w:cs="Arial"/>
          <w:kern w:val="2"/>
          <w:sz w:val="22"/>
          <w:szCs w:val="22"/>
          <w:rPrChange w:id="1859" w:author="Guo, Shicheng" w:date="2019-08-12T12:41:00Z">
            <w:rPr>
              <w:rFonts w:ascii="Arial" w:eastAsiaTheme="minorEastAsia" w:hAnsi="Arial" w:cs="Arial"/>
              <w:kern w:val="2"/>
              <w:sz w:val="22"/>
              <w:szCs w:val="22"/>
            </w:rPr>
          </w:rPrChange>
        </w:rPr>
      </w:r>
      <w:r w:rsidR="002959E5" w:rsidRPr="00101454">
        <w:rPr>
          <w:rFonts w:ascii="Arial" w:eastAsiaTheme="minorEastAsia" w:hAnsi="Arial" w:cs="Arial"/>
          <w:kern w:val="2"/>
          <w:sz w:val="22"/>
          <w:szCs w:val="22"/>
          <w:rPrChange w:id="1860" w:author="Guo, Shicheng" w:date="2019-08-12T12:41:00Z">
            <w:rPr>
              <w:rFonts w:ascii="Arial" w:eastAsiaTheme="minorEastAsia" w:hAnsi="Arial" w:cs="Arial"/>
              <w:kern w:val="2"/>
              <w:sz w:val="22"/>
              <w:szCs w:val="22"/>
            </w:rPr>
          </w:rPrChange>
        </w:rPr>
        <w:fldChar w:fldCharType="end"/>
      </w:r>
      <w:r w:rsidR="00AB0D6A" w:rsidRPr="00101454">
        <w:rPr>
          <w:rFonts w:ascii="Arial" w:eastAsiaTheme="minorEastAsia" w:hAnsi="Arial" w:cs="Arial"/>
          <w:kern w:val="2"/>
          <w:sz w:val="22"/>
          <w:szCs w:val="22"/>
          <w:rPrChange w:id="1861" w:author="Guo, Shicheng" w:date="2019-08-12T12:41:00Z">
            <w:rPr>
              <w:rFonts w:ascii="Arial" w:eastAsiaTheme="minorEastAsia" w:hAnsi="Arial" w:cs="Arial"/>
              <w:kern w:val="2"/>
              <w:sz w:val="22"/>
              <w:szCs w:val="22"/>
            </w:rPr>
          </w:rPrChange>
        </w:rPr>
      </w:r>
      <w:r w:rsidR="00AB0D6A" w:rsidRPr="00101454">
        <w:rPr>
          <w:rFonts w:ascii="Arial" w:eastAsiaTheme="minorEastAsia" w:hAnsi="Arial" w:cs="Arial"/>
          <w:kern w:val="2"/>
          <w:sz w:val="22"/>
          <w:szCs w:val="22"/>
          <w:rPrChange w:id="1862" w:author="Guo, Shicheng" w:date="2019-08-12T12:41:00Z">
            <w:rPr>
              <w:rFonts w:ascii="Arial" w:eastAsiaTheme="minorEastAsia" w:hAnsi="Arial" w:cs="Arial"/>
              <w:kern w:val="2"/>
              <w:sz w:val="22"/>
              <w:szCs w:val="22"/>
            </w:rPr>
          </w:rPrChange>
        </w:rPr>
        <w:fldChar w:fldCharType="separate"/>
      </w:r>
      <w:r w:rsidR="002959E5" w:rsidRPr="00101454">
        <w:rPr>
          <w:rFonts w:ascii="Arial" w:eastAsiaTheme="minorEastAsia" w:hAnsi="Arial" w:cs="Arial"/>
          <w:noProof/>
          <w:kern w:val="2"/>
          <w:sz w:val="22"/>
          <w:szCs w:val="22"/>
          <w:rPrChange w:id="1863" w:author="Guo, Shicheng" w:date="2019-08-12T12:41:00Z">
            <w:rPr>
              <w:rFonts w:ascii="Arial" w:eastAsiaTheme="minorEastAsia" w:hAnsi="Arial" w:cs="Arial"/>
              <w:noProof/>
              <w:kern w:val="2"/>
              <w:sz w:val="22"/>
              <w:szCs w:val="22"/>
            </w:rPr>
          </w:rPrChange>
        </w:rPr>
        <w:t>[28-33]</w:t>
      </w:r>
      <w:r w:rsidR="00AB0D6A" w:rsidRPr="00101454">
        <w:rPr>
          <w:rFonts w:ascii="Arial" w:eastAsiaTheme="minorEastAsia" w:hAnsi="Arial" w:cs="Arial"/>
          <w:kern w:val="2"/>
          <w:sz w:val="22"/>
          <w:szCs w:val="22"/>
          <w:rPrChange w:id="1864"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865" w:author="Guo, Shicheng" w:date="2019-08-12T12:41:00Z">
            <w:rPr>
              <w:rFonts w:ascii="Arial" w:eastAsiaTheme="minorEastAsia" w:hAnsi="Arial" w:cs="Arial"/>
              <w:kern w:val="2"/>
              <w:sz w:val="22"/>
              <w:szCs w:val="22"/>
            </w:rPr>
          </w:rPrChange>
        </w:rPr>
        <w:t>.</w:t>
      </w:r>
      <w:r w:rsidR="001A5A65" w:rsidRPr="00101454">
        <w:rPr>
          <w:rFonts w:ascii="Arial" w:eastAsiaTheme="minorEastAsia" w:hAnsi="Arial" w:cs="Arial"/>
          <w:kern w:val="2"/>
          <w:sz w:val="22"/>
          <w:szCs w:val="22"/>
          <w:rPrChange w:id="1866" w:author="Guo, Shicheng" w:date="2019-08-12T12:41:00Z">
            <w:rPr>
              <w:rFonts w:ascii="Arial" w:eastAsiaTheme="minorEastAsia" w:hAnsi="Arial" w:cs="Arial"/>
              <w:kern w:val="2"/>
              <w:sz w:val="22"/>
              <w:szCs w:val="22"/>
            </w:rPr>
          </w:rPrChange>
        </w:rPr>
        <w:t xml:space="preserve"> The information of these public data was provided on </w:t>
      </w:r>
      <w:r w:rsidR="001A5A65" w:rsidRPr="00101454">
        <w:rPr>
          <w:rFonts w:ascii="Arial" w:eastAsiaTheme="minorEastAsia" w:hAnsi="Arial" w:cs="Arial"/>
          <w:kern w:val="2"/>
          <w:sz w:val="22"/>
          <w:szCs w:val="22"/>
          <w:rPrChange w:id="1867" w:author="Guo, Shicheng" w:date="2019-08-12T12:41:00Z">
            <w:rPr>
              <w:rFonts w:ascii="Arial" w:eastAsiaTheme="minorEastAsia" w:hAnsi="Arial" w:cs="Arial"/>
              <w:color w:val="0070C0"/>
              <w:kern w:val="2"/>
              <w:sz w:val="22"/>
              <w:szCs w:val="22"/>
            </w:rPr>
          </w:rPrChange>
        </w:rPr>
        <w:t>Supplementary Table 5</w:t>
      </w:r>
      <w:r w:rsidR="001A5A65" w:rsidRPr="00101454">
        <w:rPr>
          <w:rFonts w:ascii="Arial" w:eastAsiaTheme="minorEastAsia" w:hAnsi="Arial" w:cs="Arial"/>
          <w:kern w:val="2"/>
          <w:sz w:val="22"/>
          <w:szCs w:val="22"/>
          <w:rPrChange w:id="1868"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kern w:val="2"/>
          <w:sz w:val="22"/>
          <w:szCs w:val="22"/>
          <w:rPrChange w:id="1869" w:author="Guo, Shicheng" w:date="2019-08-12T12:41:00Z">
            <w:rPr>
              <w:rFonts w:ascii="Arial" w:eastAsiaTheme="minorEastAsia" w:hAnsi="Arial" w:cs="Arial"/>
              <w:kern w:val="2"/>
              <w:sz w:val="22"/>
              <w:szCs w:val="22"/>
            </w:rPr>
          </w:rPrChange>
        </w:rPr>
        <w:t>Some cell line samples and metastatic cancer samples in above datasets were removed at further study. All we collected 278 normal samples, 51 adenoma samples and 504 cancer samples. All of these datasets accessing raw data idat files, were preprocessed using R package minfi (vision 1.28.4)</w:t>
      </w:r>
      <w:ins w:id="1870" w:author="Guo, Shicheng" w:date="2019-07-31T16:18:00Z">
        <w:r w:rsidR="008F5FF7" w:rsidRPr="00101454">
          <w:rPr>
            <w:rFonts w:ascii="Arial" w:eastAsiaTheme="minorEastAsia" w:hAnsi="Arial" w:cs="Arial"/>
            <w:kern w:val="2"/>
            <w:sz w:val="22"/>
            <w:szCs w:val="22"/>
            <w:rPrChange w:id="1871" w:author="Guo, Shicheng" w:date="2019-08-12T12:41:00Z">
              <w:rPr>
                <w:rFonts w:ascii="Arial" w:eastAsiaTheme="minorEastAsia" w:hAnsi="Arial" w:cs="Arial"/>
                <w:kern w:val="2"/>
                <w:sz w:val="22"/>
                <w:szCs w:val="22"/>
              </w:rPr>
            </w:rPrChange>
          </w:rPr>
          <w:t xml:space="preserve"> </w:t>
        </w:r>
      </w:ins>
      <w:r w:rsidR="00CF709E" w:rsidRPr="00101454">
        <w:rPr>
          <w:rFonts w:ascii="Arial" w:eastAsiaTheme="minorEastAsia" w:hAnsi="Arial" w:cs="Arial"/>
          <w:kern w:val="2"/>
          <w:sz w:val="22"/>
          <w:szCs w:val="22"/>
          <w:rPrChange w:id="1872" w:author="Guo, Shicheng" w:date="2019-08-12T12:41:00Z">
            <w:rPr>
              <w:rFonts w:ascii="Arial" w:eastAsiaTheme="minorEastAsia" w:hAnsi="Arial" w:cs="Arial"/>
              <w:kern w:val="2"/>
              <w:sz w:val="22"/>
              <w:szCs w:val="22"/>
            </w:rPr>
          </w:rPrChange>
        </w:rPr>
        <w:fldChar w:fldCharType="begin">
          <w:fldData xml:space="preserve">PEVuZE5vdGU+PENpdGU+PEF1dGhvcj5BcnllZTwvQXV0aG9yPjxZZWFyPjIwMTQ8L1llYXI+PFJl
Y051bT4zODwvUmVjTnVtPjxEaXNwbGF5VGV4dD5bMzRdPC9EaXNwbGF5VGV4dD48cmVjb3JkPjxy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959E5" w:rsidRPr="00101454">
        <w:rPr>
          <w:rFonts w:ascii="Arial" w:eastAsiaTheme="minorEastAsia" w:hAnsi="Arial" w:cs="Arial"/>
          <w:kern w:val="2"/>
          <w:sz w:val="22"/>
          <w:szCs w:val="22"/>
          <w:rPrChange w:id="1873" w:author="Guo, Shicheng" w:date="2019-08-12T12:41:00Z">
            <w:rPr>
              <w:rFonts w:ascii="Arial" w:eastAsiaTheme="minorEastAsia" w:hAnsi="Arial" w:cs="Arial"/>
              <w:kern w:val="2"/>
              <w:sz w:val="22"/>
              <w:szCs w:val="22"/>
            </w:rPr>
          </w:rPrChange>
        </w:rPr>
        <w:instrText xml:space="preserve"> ADDIN EN.CITE </w:instrText>
      </w:r>
      <w:r w:rsidR="002959E5" w:rsidRPr="00101454">
        <w:rPr>
          <w:rFonts w:ascii="Arial" w:eastAsiaTheme="minorEastAsia" w:hAnsi="Arial" w:cs="Arial"/>
          <w:kern w:val="2"/>
          <w:sz w:val="22"/>
          <w:szCs w:val="22"/>
          <w:rPrChange w:id="1874" w:author="Guo, Shicheng" w:date="2019-08-12T12:41:00Z">
            <w:rPr>
              <w:rFonts w:ascii="Arial" w:eastAsiaTheme="minorEastAsia" w:hAnsi="Arial" w:cs="Arial"/>
              <w:kern w:val="2"/>
              <w:sz w:val="22"/>
              <w:szCs w:val="22"/>
            </w:rPr>
          </w:rPrChange>
        </w:rPr>
        <w:fldChar w:fldCharType="begin">
          <w:fldData xml:space="preserve">PEVuZE5vdGU+PENpdGU+PEF1dGhvcj5BcnllZTwvQXV0aG9yPjxZZWFyPjIwMTQ8L1llYXI+PFJl
Y051bT4zODwvUmVjTnVtPjxEaXNwbGF5VGV4dD5bMzRdPC9EaXNwbGF5VGV4dD48cmVjb3JkPjxy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959E5" w:rsidRPr="00101454">
        <w:rPr>
          <w:rFonts w:ascii="Arial" w:eastAsiaTheme="minorEastAsia" w:hAnsi="Arial" w:cs="Arial"/>
          <w:kern w:val="2"/>
          <w:sz w:val="22"/>
          <w:szCs w:val="22"/>
          <w:rPrChange w:id="1875" w:author="Guo, Shicheng" w:date="2019-08-12T12:41:00Z">
            <w:rPr>
              <w:rFonts w:ascii="Arial" w:eastAsiaTheme="minorEastAsia" w:hAnsi="Arial" w:cs="Arial"/>
              <w:kern w:val="2"/>
              <w:sz w:val="22"/>
              <w:szCs w:val="22"/>
            </w:rPr>
          </w:rPrChange>
        </w:rPr>
        <w:instrText xml:space="preserve"> ADDIN EN.CITE.DATA </w:instrText>
      </w:r>
      <w:r w:rsidR="002959E5" w:rsidRPr="00101454">
        <w:rPr>
          <w:rFonts w:ascii="Arial" w:eastAsiaTheme="minorEastAsia" w:hAnsi="Arial" w:cs="Arial"/>
          <w:kern w:val="2"/>
          <w:sz w:val="22"/>
          <w:szCs w:val="22"/>
          <w:rPrChange w:id="1876" w:author="Guo, Shicheng" w:date="2019-08-12T12:41:00Z">
            <w:rPr>
              <w:rFonts w:ascii="Arial" w:eastAsiaTheme="minorEastAsia" w:hAnsi="Arial" w:cs="Arial"/>
              <w:kern w:val="2"/>
              <w:sz w:val="22"/>
              <w:szCs w:val="22"/>
            </w:rPr>
          </w:rPrChange>
        </w:rPr>
      </w:r>
      <w:r w:rsidR="002959E5" w:rsidRPr="00101454">
        <w:rPr>
          <w:rFonts w:ascii="Arial" w:eastAsiaTheme="minorEastAsia" w:hAnsi="Arial" w:cs="Arial"/>
          <w:kern w:val="2"/>
          <w:sz w:val="22"/>
          <w:szCs w:val="22"/>
          <w:rPrChange w:id="1877" w:author="Guo, Shicheng" w:date="2019-08-12T12:41:00Z">
            <w:rPr>
              <w:rFonts w:ascii="Arial" w:eastAsiaTheme="minorEastAsia" w:hAnsi="Arial" w:cs="Arial"/>
              <w:kern w:val="2"/>
              <w:sz w:val="22"/>
              <w:szCs w:val="22"/>
            </w:rPr>
          </w:rPrChange>
        </w:rPr>
        <w:fldChar w:fldCharType="end"/>
      </w:r>
      <w:r w:rsidR="00CF709E" w:rsidRPr="00101454">
        <w:rPr>
          <w:rFonts w:ascii="Arial" w:eastAsiaTheme="minorEastAsia" w:hAnsi="Arial" w:cs="Arial"/>
          <w:kern w:val="2"/>
          <w:sz w:val="22"/>
          <w:szCs w:val="22"/>
          <w:rPrChange w:id="1878" w:author="Guo, Shicheng" w:date="2019-08-12T12:41:00Z">
            <w:rPr>
              <w:rFonts w:ascii="Arial" w:eastAsiaTheme="minorEastAsia" w:hAnsi="Arial" w:cs="Arial"/>
              <w:kern w:val="2"/>
              <w:sz w:val="22"/>
              <w:szCs w:val="22"/>
            </w:rPr>
          </w:rPrChange>
        </w:rPr>
      </w:r>
      <w:r w:rsidR="00CF709E" w:rsidRPr="00101454">
        <w:rPr>
          <w:rFonts w:ascii="Arial" w:eastAsiaTheme="minorEastAsia" w:hAnsi="Arial" w:cs="Arial"/>
          <w:kern w:val="2"/>
          <w:sz w:val="22"/>
          <w:szCs w:val="22"/>
          <w:rPrChange w:id="1879" w:author="Guo, Shicheng" w:date="2019-08-12T12:41:00Z">
            <w:rPr>
              <w:rFonts w:ascii="Arial" w:eastAsiaTheme="minorEastAsia" w:hAnsi="Arial" w:cs="Arial"/>
              <w:kern w:val="2"/>
              <w:sz w:val="22"/>
              <w:szCs w:val="22"/>
            </w:rPr>
          </w:rPrChange>
        </w:rPr>
        <w:fldChar w:fldCharType="separate"/>
      </w:r>
      <w:r w:rsidR="002959E5" w:rsidRPr="00101454">
        <w:rPr>
          <w:rFonts w:ascii="Arial" w:eastAsiaTheme="minorEastAsia" w:hAnsi="Arial" w:cs="Arial"/>
          <w:noProof/>
          <w:kern w:val="2"/>
          <w:sz w:val="22"/>
          <w:szCs w:val="22"/>
          <w:rPrChange w:id="1880" w:author="Guo, Shicheng" w:date="2019-08-12T12:41:00Z">
            <w:rPr>
              <w:rFonts w:ascii="Arial" w:eastAsiaTheme="minorEastAsia" w:hAnsi="Arial" w:cs="Arial"/>
              <w:noProof/>
              <w:kern w:val="2"/>
              <w:sz w:val="22"/>
              <w:szCs w:val="22"/>
            </w:rPr>
          </w:rPrChange>
        </w:rPr>
        <w:t>[34]</w:t>
      </w:r>
      <w:r w:rsidR="00CF709E" w:rsidRPr="00101454">
        <w:rPr>
          <w:rFonts w:ascii="Arial" w:eastAsiaTheme="minorEastAsia" w:hAnsi="Arial" w:cs="Arial"/>
          <w:kern w:val="2"/>
          <w:sz w:val="22"/>
          <w:szCs w:val="22"/>
          <w:rPrChange w:id="1881"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882" w:author="Guo, Shicheng" w:date="2019-08-12T12:41:00Z">
            <w:rPr>
              <w:rFonts w:ascii="Arial" w:eastAsiaTheme="minorEastAsia" w:hAnsi="Arial" w:cs="Arial"/>
              <w:kern w:val="2"/>
              <w:sz w:val="22"/>
              <w:szCs w:val="22"/>
            </w:rPr>
          </w:rPrChange>
        </w:rPr>
        <w:t>. The sites which failed detection P = 0.01 were rewrote by nearest neighbor average to ensure enough number of sites.</w:t>
      </w:r>
      <w:r w:rsidR="009F042F" w:rsidRPr="00101454">
        <w:rPr>
          <w:rFonts w:ascii="Arial" w:eastAsiaTheme="minorEastAsia" w:hAnsi="Arial" w:cs="Arial"/>
          <w:kern w:val="2"/>
          <w:sz w:val="22"/>
          <w:szCs w:val="22"/>
          <w:rPrChange w:id="1883" w:author="Guo, Shicheng" w:date="2019-08-12T12:41:00Z">
            <w:rPr>
              <w:rFonts w:ascii="Arial" w:eastAsiaTheme="minorEastAsia" w:hAnsi="Arial" w:cs="Arial"/>
              <w:kern w:val="2"/>
              <w:sz w:val="22"/>
              <w:szCs w:val="22"/>
            </w:rPr>
          </w:rPrChange>
        </w:rPr>
        <w:t xml:space="preserve"> </w:t>
      </w:r>
    </w:p>
    <w:p w14:paraId="77F6BB4B" w14:textId="10846239" w:rsidR="004E2FDE" w:rsidRPr="00101454" w:rsidRDefault="004E2FDE" w:rsidP="004E2FDE">
      <w:pPr>
        <w:pStyle w:val="HTMLPreformatted"/>
        <w:shd w:val="clear" w:color="auto" w:fill="FFFFFF"/>
        <w:spacing w:line="225" w:lineRule="atLeast"/>
        <w:jc w:val="both"/>
        <w:rPr>
          <w:rFonts w:ascii="Arial" w:eastAsiaTheme="minorEastAsia" w:hAnsi="Arial" w:cs="Arial"/>
          <w:kern w:val="2"/>
          <w:sz w:val="22"/>
          <w:szCs w:val="22"/>
          <w:rPrChange w:id="1884" w:author="Guo, Shicheng" w:date="2019-08-12T12:41:00Z">
            <w:rPr>
              <w:rFonts w:ascii="Arial" w:eastAsiaTheme="minorEastAsia" w:hAnsi="Arial" w:cs="Arial"/>
              <w:kern w:val="2"/>
              <w:sz w:val="22"/>
              <w:szCs w:val="22"/>
            </w:rPr>
          </w:rPrChange>
        </w:rPr>
      </w:pPr>
    </w:p>
    <w:p w14:paraId="4F7C1286" w14:textId="77777777" w:rsidR="004E2FDE" w:rsidRPr="00101454" w:rsidRDefault="004E2FDE" w:rsidP="004E2FDE">
      <w:pPr>
        <w:jc w:val="both"/>
        <w:rPr>
          <w:rFonts w:ascii="Arial" w:hAnsi="Arial" w:cs="Arial"/>
          <w:b/>
          <w:sz w:val="22"/>
          <w:szCs w:val="22"/>
          <w:rPrChange w:id="1885" w:author="Guo, Shicheng" w:date="2019-08-12T12:41:00Z">
            <w:rPr>
              <w:rFonts w:ascii="Arial" w:hAnsi="Arial" w:cs="Arial"/>
              <w:b/>
              <w:sz w:val="22"/>
              <w:szCs w:val="22"/>
            </w:rPr>
          </w:rPrChange>
        </w:rPr>
      </w:pPr>
      <w:bookmarkStart w:id="1886" w:name="OLE_LINK73"/>
      <w:bookmarkStart w:id="1887" w:name="OLE_LINK74"/>
      <w:r w:rsidRPr="00101454">
        <w:rPr>
          <w:rFonts w:ascii="Arial" w:hAnsi="Arial" w:cs="Arial"/>
          <w:b/>
          <w:sz w:val="22"/>
          <w:szCs w:val="22"/>
          <w:rPrChange w:id="1888" w:author="Guo, Shicheng" w:date="2019-08-12T12:41:00Z">
            <w:rPr>
              <w:rFonts w:ascii="Arial" w:hAnsi="Arial" w:cs="Arial"/>
              <w:b/>
              <w:sz w:val="22"/>
              <w:szCs w:val="22"/>
            </w:rPr>
          </w:rPrChange>
        </w:rPr>
        <w:t>Comparation</w:t>
      </w:r>
      <w:bookmarkEnd w:id="1886"/>
      <w:bookmarkEnd w:id="1887"/>
      <w:r w:rsidRPr="00101454">
        <w:rPr>
          <w:rFonts w:ascii="Arial" w:hAnsi="Arial" w:cs="Arial"/>
          <w:b/>
          <w:sz w:val="22"/>
          <w:szCs w:val="22"/>
          <w:rPrChange w:id="1889" w:author="Guo, Shicheng" w:date="2019-08-12T12:41:00Z">
            <w:rPr>
              <w:rFonts w:ascii="Arial" w:hAnsi="Arial" w:cs="Arial"/>
              <w:b/>
              <w:sz w:val="22"/>
              <w:szCs w:val="22"/>
            </w:rPr>
          </w:rPrChange>
        </w:rPr>
        <w:t xml:space="preserve"> of the ability of discrimination</w:t>
      </w:r>
    </w:p>
    <w:p w14:paraId="65DF7645" w14:textId="41B8E3CC" w:rsidR="004E2FDE" w:rsidRPr="00101454" w:rsidRDefault="004E2FDE" w:rsidP="004E2FDE">
      <w:pPr>
        <w:jc w:val="both"/>
        <w:rPr>
          <w:rFonts w:ascii="Arial" w:eastAsiaTheme="minorEastAsia" w:hAnsi="Arial" w:cs="Arial"/>
          <w:kern w:val="2"/>
          <w:sz w:val="22"/>
          <w:szCs w:val="22"/>
          <w:rPrChange w:id="1890"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1891" w:author="Guo, Shicheng" w:date="2019-08-12T12:41:00Z">
            <w:rPr>
              <w:rFonts w:ascii="Arial" w:eastAsiaTheme="minorEastAsia" w:hAnsi="Arial" w:cs="Arial"/>
              <w:kern w:val="2"/>
              <w:sz w:val="22"/>
              <w:szCs w:val="22"/>
            </w:rPr>
          </w:rPrChange>
        </w:rPr>
        <w:t xml:space="preserve">For random forest prediction, we </w:t>
      </w:r>
      <w:bookmarkStart w:id="1892" w:name="OLE_LINK165"/>
      <w:bookmarkStart w:id="1893" w:name="OLE_LINK166"/>
      <w:r w:rsidRPr="00101454">
        <w:rPr>
          <w:rFonts w:ascii="Arial" w:eastAsiaTheme="minorEastAsia" w:hAnsi="Arial" w:cs="Arial"/>
          <w:kern w:val="2"/>
          <w:sz w:val="22"/>
          <w:szCs w:val="22"/>
          <w:rPrChange w:id="1894" w:author="Guo, Shicheng" w:date="2019-08-12T12:41:00Z">
            <w:rPr>
              <w:rFonts w:ascii="Arial" w:eastAsiaTheme="minorEastAsia" w:hAnsi="Arial" w:cs="Arial"/>
              <w:kern w:val="2"/>
              <w:sz w:val="22"/>
              <w:szCs w:val="22"/>
            </w:rPr>
          </w:rPrChange>
        </w:rPr>
        <w:t>use</w:t>
      </w:r>
      <w:bookmarkEnd w:id="1892"/>
      <w:bookmarkEnd w:id="1893"/>
      <w:r w:rsidRPr="00101454">
        <w:rPr>
          <w:rFonts w:ascii="Arial" w:eastAsiaTheme="minorEastAsia" w:hAnsi="Arial" w:cs="Arial"/>
          <w:kern w:val="2"/>
          <w:sz w:val="22"/>
          <w:szCs w:val="22"/>
          <w:rPrChange w:id="1895" w:author="Guo, Shicheng" w:date="2019-08-12T12:41:00Z">
            <w:rPr>
              <w:rFonts w:ascii="Arial" w:eastAsiaTheme="minorEastAsia" w:hAnsi="Arial" w:cs="Arial"/>
              <w:kern w:val="2"/>
              <w:sz w:val="22"/>
              <w:szCs w:val="22"/>
            </w:rPr>
          </w:rPrChange>
        </w:rPr>
        <w:t xml:space="preserve"> R package randomForest (vision 4.6.14) </w:t>
      </w:r>
      <w:bookmarkStart w:id="1896" w:name="OLE_LINK77"/>
      <w:bookmarkStart w:id="1897" w:name="OLE_LINK78"/>
      <w:r w:rsidRPr="00101454">
        <w:rPr>
          <w:rFonts w:ascii="Arial" w:eastAsiaTheme="minorEastAsia" w:hAnsi="Arial" w:cs="Arial"/>
          <w:kern w:val="2"/>
          <w:sz w:val="22"/>
          <w:szCs w:val="22"/>
          <w:rPrChange w:id="1898" w:author="Guo, Shicheng" w:date="2019-08-12T12:41:00Z">
            <w:rPr>
              <w:rFonts w:ascii="Arial" w:eastAsiaTheme="minorEastAsia" w:hAnsi="Arial" w:cs="Arial"/>
              <w:kern w:val="2"/>
              <w:sz w:val="22"/>
              <w:szCs w:val="22"/>
            </w:rPr>
          </w:rPrChange>
        </w:rPr>
        <w:t>and Number of trees are 5000</w:t>
      </w:r>
      <w:r w:rsidR="00CF69A2" w:rsidRPr="00101454">
        <w:rPr>
          <w:rFonts w:ascii="Arial" w:eastAsiaTheme="minorEastAsia" w:hAnsi="Arial" w:cs="Arial"/>
          <w:kern w:val="2"/>
          <w:sz w:val="22"/>
          <w:szCs w:val="22"/>
          <w:rPrChange w:id="1899" w:author="Guo, Shicheng" w:date="2019-08-12T12:41:00Z">
            <w:rPr>
              <w:rFonts w:ascii="Arial" w:eastAsiaTheme="minorEastAsia" w:hAnsi="Arial" w:cs="Arial"/>
              <w:kern w:val="2"/>
              <w:sz w:val="22"/>
              <w:szCs w:val="22"/>
            </w:rPr>
          </w:rPrChange>
        </w:rPr>
        <w:fldChar w:fldCharType="begin"/>
      </w:r>
      <w:r w:rsidR="002959E5" w:rsidRPr="00101454">
        <w:rPr>
          <w:rFonts w:ascii="Arial" w:eastAsiaTheme="minorEastAsia" w:hAnsi="Arial" w:cs="Arial"/>
          <w:kern w:val="2"/>
          <w:sz w:val="22"/>
          <w:szCs w:val="22"/>
          <w:rPrChange w:id="1900" w:author="Guo, Shicheng" w:date="2019-08-12T12:41:00Z">
            <w:rPr>
              <w:rFonts w:ascii="Arial" w:eastAsiaTheme="minorEastAsia" w:hAnsi="Arial" w:cs="Arial"/>
              <w:kern w:val="2"/>
              <w:sz w:val="22"/>
              <w:szCs w:val="22"/>
            </w:rPr>
          </w:rPrChange>
        </w:rPr>
        <w:instrText xml:space="preserve"> ADDIN EN.CITE &lt;EndNote&gt;&lt;Cite&gt;&lt;Author&gt;Wiener&lt;/Author&gt;&lt;Year&gt;2002&lt;/Year&gt;&lt;RecNum&gt;43&lt;/RecNum&gt;&lt;DisplayText&gt;[35]&lt;/DisplayText&gt;&lt;record&gt;&lt;rec-number&gt;43&lt;/rec-number&gt;&lt;foreign-keys&gt;&lt;key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00CF69A2" w:rsidRPr="00101454">
        <w:rPr>
          <w:rFonts w:ascii="Arial" w:eastAsiaTheme="minorEastAsia" w:hAnsi="Arial" w:cs="Arial"/>
          <w:kern w:val="2"/>
          <w:sz w:val="22"/>
          <w:szCs w:val="22"/>
          <w:rPrChange w:id="1901" w:author="Guo, Shicheng" w:date="2019-08-12T12:41:00Z">
            <w:rPr>
              <w:rFonts w:ascii="Arial" w:eastAsiaTheme="minorEastAsia" w:hAnsi="Arial" w:cs="Arial"/>
              <w:kern w:val="2"/>
              <w:sz w:val="22"/>
              <w:szCs w:val="22"/>
            </w:rPr>
          </w:rPrChange>
        </w:rPr>
        <w:fldChar w:fldCharType="separate"/>
      </w:r>
      <w:r w:rsidR="002959E5" w:rsidRPr="00101454">
        <w:rPr>
          <w:rFonts w:ascii="Arial" w:eastAsiaTheme="minorEastAsia" w:hAnsi="Arial" w:cs="Arial"/>
          <w:noProof/>
          <w:kern w:val="2"/>
          <w:sz w:val="22"/>
          <w:szCs w:val="22"/>
          <w:rPrChange w:id="1902" w:author="Guo, Shicheng" w:date="2019-08-12T12:41:00Z">
            <w:rPr>
              <w:rFonts w:ascii="Arial" w:eastAsiaTheme="minorEastAsia" w:hAnsi="Arial" w:cs="Arial"/>
              <w:noProof/>
              <w:kern w:val="2"/>
              <w:sz w:val="22"/>
              <w:szCs w:val="22"/>
            </w:rPr>
          </w:rPrChange>
        </w:rPr>
        <w:t>[35]</w:t>
      </w:r>
      <w:r w:rsidR="00CF69A2" w:rsidRPr="00101454">
        <w:rPr>
          <w:rFonts w:ascii="Arial" w:eastAsiaTheme="minorEastAsia" w:hAnsi="Arial" w:cs="Arial"/>
          <w:kern w:val="2"/>
          <w:sz w:val="22"/>
          <w:szCs w:val="22"/>
          <w:rPrChange w:id="1903"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904" w:author="Guo, Shicheng" w:date="2019-08-12T12:41:00Z">
            <w:rPr>
              <w:rFonts w:ascii="Arial" w:eastAsiaTheme="minorEastAsia" w:hAnsi="Arial" w:cs="Arial"/>
              <w:kern w:val="2"/>
              <w:sz w:val="22"/>
              <w:szCs w:val="22"/>
            </w:rPr>
          </w:rPrChange>
        </w:rPr>
        <w:t>. For neural network prediction, we use R package nnet (vision 7.3.12) with number of units in the hidden layer as 2 and weight decay as 1</w:t>
      </w:r>
      <w:r w:rsidR="008E1390" w:rsidRPr="00101454">
        <w:rPr>
          <w:rFonts w:ascii="Arial" w:eastAsiaTheme="minorEastAsia" w:hAnsi="Arial" w:cs="Arial"/>
          <w:kern w:val="2"/>
          <w:sz w:val="22"/>
          <w:szCs w:val="22"/>
          <w:rPrChange w:id="1905" w:author="Guo, Shicheng" w:date="2019-08-12T12:41:00Z">
            <w:rPr>
              <w:rFonts w:ascii="Arial" w:eastAsiaTheme="minorEastAsia" w:hAnsi="Arial" w:cs="Arial"/>
              <w:kern w:val="2"/>
              <w:sz w:val="22"/>
              <w:szCs w:val="22"/>
            </w:rPr>
          </w:rPrChange>
        </w:rPr>
        <w:t>0</w:t>
      </w:r>
      <w:r w:rsidRPr="00101454">
        <w:rPr>
          <w:rFonts w:ascii="Arial" w:eastAsiaTheme="minorEastAsia" w:hAnsi="Arial" w:cs="Arial"/>
          <w:kern w:val="2"/>
          <w:sz w:val="22"/>
          <w:szCs w:val="22"/>
          <w:vertAlign w:val="superscript"/>
          <w:rPrChange w:id="1906" w:author="Guo, Shicheng" w:date="2019-08-12T12:41:00Z">
            <w:rPr>
              <w:rFonts w:ascii="Arial" w:eastAsiaTheme="minorEastAsia" w:hAnsi="Arial" w:cs="Arial"/>
              <w:kern w:val="2"/>
              <w:sz w:val="22"/>
              <w:szCs w:val="22"/>
              <w:vertAlign w:val="superscript"/>
            </w:rPr>
          </w:rPrChange>
        </w:rPr>
        <w:t>-4</w:t>
      </w:r>
      <w:r w:rsidRPr="00101454">
        <w:rPr>
          <w:rFonts w:ascii="Arial" w:eastAsiaTheme="minorEastAsia" w:hAnsi="Arial" w:cs="Arial"/>
          <w:kern w:val="2"/>
          <w:sz w:val="22"/>
          <w:szCs w:val="22"/>
          <w:rPrChange w:id="1907" w:author="Guo, Shicheng" w:date="2019-08-12T12:41:00Z">
            <w:rPr>
              <w:rFonts w:ascii="Arial" w:eastAsiaTheme="minorEastAsia" w:hAnsi="Arial" w:cs="Arial"/>
              <w:kern w:val="2"/>
              <w:sz w:val="22"/>
              <w:szCs w:val="22"/>
            </w:rPr>
          </w:rPrChange>
        </w:rPr>
        <w:t xml:space="preserve"> and maximum number of iterations as 400</w:t>
      </w:r>
      <w:bookmarkEnd w:id="1896"/>
      <w:bookmarkEnd w:id="1897"/>
      <w:r w:rsidR="0086011E" w:rsidRPr="00101454">
        <w:rPr>
          <w:rFonts w:ascii="Arial" w:eastAsiaTheme="minorEastAsia" w:hAnsi="Arial" w:cs="Arial"/>
          <w:kern w:val="2"/>
          <w:sz w:val="22"/>
          <w:szCs w:val="22"/>
          <w:rPrChange w:id="1908" w:author="Guo, Shicheng" w:date="2019-08-12T12:41:00Z">
            <w:rPr>
              <w:rFonts w:ascii="Arial" w:eastAsiaTheme="minorEastAsia" w:hAnsi="Arial" w:cs="Arial"/>
              <w:kern w:val="2"/>
              <w:sz w:val="22"/>
              <w:szCs w:val="22"/>
            </w:rPr>
          </w:rPrChange>
        </w:rPr>
        <w:fldChar w:fldCharType="begin"/>
      </w:r>
      <w:r w:rsidR="002959E5" w:rsidRPr="00101454">
        <w:rPr>
          <w:rFonts w:ascii="Arial" w:eastAsiaTheme="minorEastAsia" w:hAnsi="Arial" w:cs="Arial"/>
          <w:kern w:val="2"/>
          <w:sz w:val="22"/>
          <w:szCs w:val="22"/>
          <w:rPrChange w:id="1909" w:author="Guo, Shicheng" w:date="2019-08-12T12:41:00Z">
            <w:rPr>
              <w:rFonts w:ascii="Arial" w:eastAsiaTheme="minorEastAsia" w:hAnsi="Arial" w:cs="Arial"/>
              <w:kern w:val="2"/>
              <w:sz w:val="22"/>
              <w:szCs w:val="22"/>
            </w:rPr>
          </w:rPrChange>
        </w:rPr>
        <w:instrText xml:space="preserve"> ADDIN EN.CITE &lt;EndNote&gt;&lt;Cite&gt;&lt;Author&gt;Ripley&lt;/Author&gt;&lt;Year&gt;2002&lt;/Year&gt;&lt;RecNum&gt;44&lt;/RecNum&gt;&lt;DisplayText&gt;[36]&lt;/DisplayText&gt;&lt;record&gt;&lt;rec-number&gt;44&lt;/rec-number&gt;&lt;foreign-keys&gt;&lt;key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0086011E" w:rsidRPr="00101454">
        <w:rPr>
          <w:rFonts w:ascii="Arial" w:eastAsiaTheme="minorEastAsia" w:hAnsi="Arial" w:cs="Arial"/>
          <w:kern w:val="2"/>
          <w:sz w:val="22"/>
          <w:szCs w:val="22"/>
          <w:rPrChange w:id="1910" w:author="Guo, Shicheng" w:date="2019-08-12T12:41:00Z">
            <w:rPr>
              <w:rFonts w:ascii="Arial" w:eastAsiaTheme="minorEastAsia" w:hAnsi="Arial" w:cs="Arial"/>
              <w:kern w:val="2"/>
              <w:sz w:val="22"/>
              <w:szCs w:val="22"/>
            </w:rPr>
          </w:rPrChange>
        </w:rPr>
        <w:fldChar w:fldCharType="separate"/>
      </w:r>
      <w:r w:rsidR="002959E5" w:rsidRPr="00101454">
        <w:rPr>
          <w:rFonts w:ascii="Arial" w:eastAsiaTheme="minorEastAsia" w:hAnsi="Arial" w:cs="Arial"/>
          <w:noProof/>
          <w:kern w:val="2"/>
          <w:sz w:val="22"/>
          <w:szCs w:val="22"/>
          <w:rPrChange w:id="1911" w:author="Guo, Shicheng" w:date="2019-08-12T12:41:00Z">
            <w:rPr>
              <w:rFonts w:ascii="Arial" w:eastAsiaTheme="minorEastAsia" w:hAnsi="Arial" w:cs="Arial"/>
              <w:noProof/>
              <w:kern w:val="2"/>
              <w:sz w:val="22"/>
              <w:szCs w:val="22"/>
            </w:rPr>
          </w:rPrChange>
        </w:rPr>
        <w:t>[36]</w:t>
      </w:r>
      <w:r w:rsidR="0086011E" w:rsidRPr="00101454">
        <w:rPr>
          <w:rFonts w:ascii="Arial" w:eastAsiaTheme="minorEastAsia" w:hAnsi="Arial" w:cs="Arial"/>
          <w:kern w:val="2"/>
          <w:sz w:val="22"/>
          <w:szCs w:val="22"/>
          <w:rPrChange w:id="1912"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913" w:author="Guo, Shicheng" w:date="2019-08-12T12:41:00Z">
            <w:rPr>
              <w:rFonts w:ascii="Arial" w:eastAsiaTheme="minorEastAsia" w:hAnsi="Arial" w:cs="Arial"/>
              <w:kern w:val="2"/>
              <w:sz w:val="22"/>
              <w:szCs w:val="22"/>
            </w:rPr>
          </w:rPrChange>
        </w:rPr>
        <w:t>. The R package pROC (vision 1.14.0) was used to do ROC analysis to compare the abilities between hyper and hypo- sites by AUC</w:t>
      </w:r>
      <w:r w:rsidR="00D602DC" w:rsidRPr="00101454">
        <w:rPr>
          <w:rFonts w:ascii="Arial" w:eastAsiaTheme="minorEastAsia" w:hAnsi="Arial" w:cs="Arial"/>
          <w:kern w:val="2"/>
          <w:sz w:val="22"/>
          <w:szCs w:val="22"/>
          <w:rPrChange w:id="1914" w:author="Guo, Shicheng" w:date="2019-08-12T12:41:00Z">
            <w:rPr>
              <w:rFonts w:ascii="Arial" w:eastAsiaTheme="minorEastAsia" w:hAnsi="Arial" w:cs="Arial"/>
              <w:kern w:val="2"/>
              <w:sz w:val="22"/>
              <w:szCs w:val="22"/>
            </w:rPr>
          </w:rPrChange>
        </w:rPr>
        <w:fldChar w:fldCharType="begin"/>
      </w:r>
      <w:r w:rsidR="002959E5" w:rsidRPr="00101454">
        <w:rPr>
          <w:rFonts w:ascii="Arial" w:eastAsiaTheme="minorEastAsia" w:hAnsi="Arial" w:cs="Arial"/>
          <w:kern w:val="2"/>
          <w:sz w:val="22"/>
          <w:szCs w:val="22"/>
          <w:rPrChange w:id="1915" w:author="Guo, Shicheng" w:date="2019-08-12T12:41:00Z">
            <w:rPr>
              <w:rFonts w:ascii="Arial" w:eastAsiaTheme="minorEastAsia" w:hAnsi="Arial" w:cs="Arial"/>
              <w:kern w:val="2"/>
              <w:sz w:val="22"/>
              <w:szCs w:val="22"/>
            </w:rPr>
          </w:rPrChange>
        </w:rPr>
        <w:instrText xml:space="preserve"> ADDIN EN.CITE &lt;EndNote&gt;&lt;Cite&gt;&lt;Author&gt;Robin&lt;/Author&gt;&lt;Year&gt;2011&lt;/Year&gt;&lt;RecNum&gt;36&lt;/RecNum&gt;&lt;DisplayText&gt;[37]&lt;/DisplayText&gt;&lt;record&gt;&lt;rec-number&gt;36&lt;/rec-number&gt;&lt;foreign-keys&gt;&lt;key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D602DC" w:rsidRPr="00101454">
        <w:rPr>
          <w:rFonts w:ascii="Arial" w:eastAsiaTheme="minorEastAsia" w:hAnsi="Arial" w:cs="Arial"/>
          <w:kern w:val="2"/>
          <w:sz w:val="22"/>
          <w:szCs w:val="22"/>
          <w:rPrChange w:id="1916" w:author="Guo, Shicheng" w:date="2019-08-12T12:41:00Z">
            <w:rPr>
              <w:rFonts w:ascii="Arial" w:eastAsiaTheme="minorEastAsia" w:hAnsi="Arial" w:cs="Arial"/>
              <w:kern w:val="2"/>
              <w:sz w:val="22"/>
              <w:szCs w:val="22"/>
            </w:rPr>
          </w:rPrChange>
        </w:rPr>
        <w:fldChar w:fldCharType="separate"/>
      </w:r>
      <w:r w:rsidR="002959E5" w:rsidRPr="00101454">
        <w:rPr>
          <w:rFonts w:ascii="Arial" w:eastAsiaTheme="minorEastAsia" w:hAnsi="Arial" w:cs="Arial"/>
          <w:noProof/>
          <w:kern w:val="2"/>
          <w:sz w:val="22"/>
          <w:szCs w:val="22"/>
          <w:rPrChange w:id="1917" w:author="Guo, Shicheng" w:date="2019-08-12T12:41:00Z">
            <w:rPr>
              <w:rFonts w:ascii="Arial" w:eastAsiaTheme="minorEastAsia" w:hAnsi="Arial" w:cs="Arial"/>
              <w:noProof/>
              <w:kern w:val="2"/>
              <w:sz w:val="22"/>
              <w:szCs w:val="22"/>
            </w:rPr>
          </w:rPrChange>
        </w:rPr>
        <w:t>[37]</w:t>
      </w:r>
      <w:r w:rsidR="00D602DC" w:rsidRPr="00101454">
        <w:rPr>
          <w:rFonts w:ascii="Arial" w:eastAsiaTheme="minorEastAsia" w:hAnsi="Arial" w:cs="Arial"/>
          <w:kern w:val="2"/>
          <w:sz w:val="22"/>
          <w:szCs w:val="22"/>
          <w:rPrChange w:id="1918"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919" w:author="Guo, Shicheng" w:date="2019-08-12T12:41:00Z">
            <w:rPr>
              <w:rFonts w:ascii="Arial" w:eastAsiaTheme="minorEastAsia" w:hAnsi="Arial" w:cs="Arial"/>
              <w:kern w:val="2"/>
              <w:sz w:val="22"/>
              <w:szCs w:val="22"/>
            </w:rPr>
          </w:rPrChange>
        </w:rPr>
        <w:t>.</w:t>
      </w:r>
    </w:p>
    <w:p w14:paraId="48C91BDE" w14:textId="77777777" w:rsidR="004E2FDE" w:rsidRPr="00101454" w:rsidRDefault="004E2FDE" w:rsidP="004E2FDE">
      <w:pPr>
        <w:pStyle w:val="HTMLPreformatted"/>
        <w:shd w:val="clear" w:color="auto" w:fill="FFFFFF"/>
        <w:spacing w:line="225" w:lineRule="atLeast"/>
        <w:jc w:val="both"/>
        <w:rPr>
          <w:rFonts w:ascii="Arial" w:eastAsiaTheme="minorEastAsia" w:hAnsi="Arial" w:cs="Arial"/>
          <w:kern w:val="2"/>
          <w:sz w:val="22"/>
          <w:szCs w:val="22"/>
          <w:rPrChange w:id="1920" w:author="Guo, Shicheng" w:date="2019-08-12T12:41:00Z">
            <w:rPr>
              <w:rFonts w:ascii="Arial" w:eastAsiaTheme="minorEastAsia" w:hAnsi="Arial" w:cs="Arial"/>
              <w:kern w:val="2"/>
              <w:sz w:val="22"/>
              <w:szCs w:val="22"/>
            </w:rPr>
          </w:rPrChange>
        </w:rPr>
      </w:pPr>
    </w:p>
    <w:p w14:paraId="3989F936" w14:textId="4996ADA6" w:rsidR="004270D3" w:rsidRPr="00101454" w:rsidRDefault="00054047" w:rsidP="004270D3">
      <w:pPr>
        <w:pStyle w:val="HTMLPreformatted"/>
        <w:shd w:val="clear" w:color="auto" w:fill="FFFFFF"/>
        <w:spacing w:line="225" w:lineRule="atLeast"/>
        <w:jc w:val="both"/>
        <w:rPr>
          <w:rFonts w:ascii="Arial" w:eastAsiaTheme="minorEastAsia" w:hAnsi="Arial" w:cs="Arial"/>
          <w:kern w:val="2"/>
          <w:sz w:val="22"/>
          <w:szCs w:val="22"/>
          <w:rPrChange w:id="1921" w:author="Guo, Shicheng" w:date="2019-08-12T12:41:00Z">
            <w:rPr>
              <w:rFonts w:ascii="Arial" w:eastAsiaTheme="minorEastAsia" w:hAnsi="Arial" w:cs="Arial"/>
              <w:kern w:val="2"/>
              <w:sz w:val="22"/>
              <w:szCs w:val="22"/>
            </w:rPr>
          </w:rPrChange>
        </w:rPr>
      </w:pPr>
      <w:r w:rsidRPr="00101454">
        <w:rPr>
          <w:rFonts w:ascii="Arial" w:eastAsiaTheme="minorEastAsia" w:hAnsi="Arial" w:cs="Arial"/>
          <w:b/>
          <w:kern w:val="2"/>
          <w:sz w:val="22"/>
          <w:szCs w:val="22"/>
          <w:rPrChange w:id="1922" w:author="Guo, Shicheng" w:date="2019-08-12T12:41:00Z">
            <w:rPr>
              <w:rFonts w:ascii="Arial" w:eastAsiaTheme="minorEastAsia" w:hAnsi="Arial" w:cs="Arial"/>
              <w:b/>
              <w:kern w:val="2"/>
              <w:sz w:val="22"/>
              <w:szCs w:val="22"/>
            </w:rPr>
          </w:rPrChange>
        </w:rPr>
        <w:t>t-SNE analysis, PCA analysis</w:t>
      </w:r>
      <w:r w:rsidR="00FB22E0" w:rsidRPr="00101454">
        <w:rPr>
          <w:rFonts w:ascii="Arial" w:eastAsiaTheme="minorEastAsia" w:hAnsi="Arial" w:cs="Arial"/>
          <w:b/>
          <w:kern w:val="2"/>
          <w:sz w:val="22"/>
          <w:szCs w:val="22"/>
          <w:rPrChange w:id="1923" w:author="Guo, Shicheng" w:date="2019-08-12T12:41:00Z">
            <w:rPr>
              <w:rFonts w:ascii="Arial" w:eastAsiaTheme="minorEastAsia" w:hAnsi="Arial" w:cs="Arial"/>
              <w:b/>
              <w:kern w:val="2"/>
              <w:sz w:val="22"/>
              <w:szCs w:val="22"/>
            </w:rPr>
          </w:rPrChange>
        </w:rPr>
        <w:t xml:space="preserve"> and Gene Enrichment analysis</w:t>
      </w:r>
    </w:p>
    <w:p w14:paraId="6B0EF670" w14:textId="6D07E0B3" w:rsidR="00FB22E0" w:rsidRPr="00101454" w:rsidRDefault="004436CD" w:rsidP="00FB22E0">
      <w:pPr>
        <w:pStyle w:val="HTMLPreformatted"/>
        <w:shd w:val="clear" w:color="auto" w:fill="FFFFFF"/>
        <w:spacing w:line="225" w:lineRule="atLeast"/>
        <w:jc w:val="both"/>
        <w:rPr>
          <w:rFonts w:ascii="Arial" w:eastAsiaTheme="minorEastAsia" w:hAnsi="Arial" w:cs="Arial"/>
          <w:kern w:val="2"/>
          <w:sz w:val="22"/>
          <w:szCs w:val="22"/>
          <w:rPrChange w:id="1924"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1925" w:author="Guo, Shicheng" w:date="2019-08-12T12:41:00Z">
            <w:rPr>
              <w:rFonts w:ascii="Arial" w:eastAsiaTheme="minorEastAsia" w:hAnsi="Arial" w:cs="Arial"/>
              <w:kern w:val="2"/>
              <w:sz w:val="22"/>
              <w:szCs w:val="22"/>
            </w:rPr>
          </w:rPrChange>
        </w:rPr>
        <w:t>tSNE analysis was performed by R package tsne (vision 0.1-3)</w:t>
      </w:r>
      <w:r w:rsidR="00433C17" w:rsidRPr="00101454">
        <w:rPr>
          <w:rFonts w:ascii="Arial" w:eastAsiaTheme="minorEastAsia" w:hAnsi="Arial" w:cs="Arial"/>
          <w:kern w:val="2"/>
          <w:sz w:val="22"/>
          <w:szCs w:val="22"/>
          <w:rPrChange w:id="1926" w:author="Guo, Shicheng" w:date="2019-08-12T12:41:00Z">
            <w:rPr>
              <w:rFonts w:ascii="Arial" w:eastAsiaTheme="minorEastAsia" w:hAnsi="Arial" w:cs="Arial"/>
              <w:kern w:val="2"/>
              <w:sz w:val="22"/>
              <w:szCs w:val="22"/>
            </w:rPr>
          </w:rPrChange>
        </w:rPr>
        <w:fldChar w:fldCharType="begin"/>
      </w:r>
      <w:r w:rsidR="00433C17" w:rsidRPr="00101454">
        <w:rPr>
          <w:rFonts w:ascii="Arial" w:eastAsiaTheme="minorEastAsia" w:hAnsi="Arial" w:cs="Arial"/>
          <w:kern w:val="2"/>
          <w:sz w:val="22"/>
          <w:szCs w:val="22"/>
          <w:rPrChange w:id="1927" w:author="Guo, Shicheng" w:date="2019-08-12T12:41:00Z">
            <w:rPr>
              <w:rFonts w:ascii="Arial" w:eastAsiaTheme="minorEastAsia" w:hAnsi="Arial" w:cs="Arial"/>
              <w:kern w:val="2"/>
              <w:sz w:val="22"/>
              <w:szCs w:val="22"/>
            </w:rPr>
          </w:rPrChange>
        </w:rPr>
        <w:instrText xml:space="preserve"> ADDIN EN.CITE &lt;EndNote&gt;&lt;Cite&gt;&lt;Author&gt;Hinton&lt;/Author&gt;&lt;Year&gt;2008&lt;/Year&gt;&lt;RecNum&gt;47&lt;/RecNum&gt;&lt;DisplayText&gt;[38]&lt;/DisplayText&gt;&lt;record&gt;&lt;rec-number&gt;47&lt;/rec-number&gt;&lt;foreign-keys&gt;&lt;key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00433C17" w:rsidRPr="00101454">
        <w:rPr>
          <w:rFonts w:ascii="Arial" w:eastAsiaTheme="minorEastAsia" w:hAnsi="Arial" w:cs="Arial"/>
          <w:kern w:val="2"/>
          <w:sz w:val="22"/>
          <w:szCs w:val="22"/>
          <w:rPrChange w:id="1928" w:author="Guo, Shicheng" w:date="2019-08-12T12:41:00Z">
            <w:rPr>
              <w:rFonts w:ascii="Arial" w:eastAsiaTheme="minorEastAsia" w:hAnsi="Arial" w:cs="Arial"/>
              <w:kern w:val="2"/>
              <w:sz w:val="22"/>
              <w:szCs w:val="22"/>
            </w:rPr>
          </w:rPrChange>
        </w:rPr>
        <w:fldChar w:fldCharType="separate"/>
      </w:r>
      <w:r w:rsidR="00433C17" w:rsidRPr="00101454">
        <w:rPr>
          <w:rFonts w:ascii="Arial" w:eastAsiaTheme="minorEastAsia" w:hAnsi="Arial" w:cs="Arial"/>
          <w:noProof/>
          <w:kern w:val="2"/>
          <w:sz w:val="22"/>
          <w:szCs w:val="22"/>
          <w:rPrChange w:id="1929" w:author="Guo, Shicheng" w:date="2019-08-12T12:41:00Z">
            <w:rPr>
              <w:rFonts w:ascii="Arial" w:eastAsiaTheme="minorEastAsia" w:hAnsi="Arial" w:cs="Arial"/>
              <w:noProof/>
              <w:kern w:val="2"/>
              <w:sz w:val="22"/>
              <w:szCs w:val="22"/>
            </w:rPr>
          </w:rPrChange>
        </w:rPr>
        <w:t>[38]</w:t>
      </w:r>
      <w:r w:rsidR="00433C17" w:rsidRPr="00101454">
        <w:rPr>
          <w:rFonts w:ascii="Arial" w:eastAsiaTheme="minorEastAsia" w:hAnsi="Arial" w:cs="Arial"/>
          <w:kern w:val="2"/>
          <w:sz w:val="22"/>
          <w:szCs w:val="22"/>
          <w:rPrChange w:id="1930" w:author="Guo, Shicheng" w:date="2019-08-12T12:41:00Z">
            <w:rPr>
              <w:rFonts w:ascii="Arial" w:eastAsiaTheme="minorEastAsia" w:hAnsi="Arial" w:cs="Arial"/>
              <w:kern w:val="2"/>
              <w:sz w:val="22"/>
              <w:szCs w:val="22"/>
            </w:rPr>
          </w:rPrChange>
        </w:rPr>
        <w:fldChar w:fldCharType="end"/>
      </w:r>
      <w:r w:rsidRPr="00101454">
        <w:rPr>
          <w:rFonts w:ascii="Arial" w:eastAsiaTheme="minorEastAsia" w:hAnsi="Arial" w:cs="Arial"/>
          <w:kern w:val="2"/>
          <w:sz w:val="22"/>
          <w:szCs w:val="22"/>
          <w:rPrChange w:id="1931" w:author="Guo, Shicheng" w:date="2019-08-12T12:41:00Z">
            <w:rPr>
              <w:rFonts w:ascii="Arial" w:eastAsiaTheme="minorEastAsia" w:hAnsi="Arial" w:cs="Arial"/>
              <w:kern w:val="2"/>
              <w:sz w:val="22"/>
              <w:szCs w:val="22"/>
            </w:rPr>
          </w:rPrChange>
        </w:rPr>
        <w:t>.</w:t>
      </w:r>
      <w:r w:rsidR="002A519D" w:rsidRPr="00101454">
        <w:rPr>
          <w:rFonts w:ascii="Arial" w:eastAsiaTheme="minorEastAsia" w:hAnsi="Arial" w:cs="Arial"/>
          <w:kern w:val="2"/>
          <w:sz w:val="22"/>
          <w:szCs w:val="22"/>
          <w:rPrChange w:id="1932"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kern w:val="2"/>
          <w:sz w:val="22"/>
          <w:szCs w:val="22"/>
          <w:rPrChange w:id="1933" w:author="Guo, Shicheng" w:date="2019-08-12T12:41:00Z">
            <w:rPr>
              <w:rFonts w:ascii="Arial" w:eastAsiaTheme="minorEastAsia" w:hAnsi="Arial" w:cs="Arial"/>
              <w:kern w:val="2"/>
              <w:sz w:val="22"/>
              <w:szCs w:val="22"/>
            </w:rPr>
          </w:rPrChange>
        </w:rPr>
        <w:t xml:space="preserve">PCA was performed by R </w:t>
      </w:r>
      <w:r w:rsidR="00433C17" w:rsidRPr="00101454">
        <w:rPr>
          <w:rFonts w:ascii="Arial" w:eastAsiaTheme="minorEastAsia" w:hAnsi="Arial" w:cs="Arial"/>
          <w:kern w:val="2"/>
          <w:sz w:val="22"/>
          <w:szCs w:val="22"/>
          <w:rPrChange w:id="1934" w:author="Guo, Shicheng" w:date="2019-08-12T12:41:00Z">
            <w:rPr>
              <w:rFonts w:ascii="Arial" w:eastAsiaTheme="minorEastAsia" w:hAnsi="Arial" w:cs="Arial"/>
              <w:kern w:val="2"/>
              <w:sz w:val="22"/>
              <w:szCs w:val="22"/>
            </w:rPr>
          </w:rPrChange>
        </w:rPr>
        <w:t>function</w:t>
      </w:r>
      <w:r w:rsidR="00663114" w:rsidRPr="00101454">
        <w:rPr>
          <w:rFonts w:ascii="Arial" w:eastAsiaTheme="minorEastAsia" w:hAnsi="Arial" w:cs="Arial"/>
          <w:kern w:val="2"/>
          <w:sz w:val="22"/>
          <w:szCs w:val="22"/>
          <w:rPrChange w:id="1935" w:author="Guo, Shicheng" w:date="2019-08-12T12:41:00Z">
            <w:rPr>
              <w:rFonts w:ascii="Arial" w:eastAsiaTheme="minorEastAsia" w:hAnsi="Arial" w:cs="Arial"/>
              <w:kern w:val="2"/>
              <w:sz w:val="22"/>
              <w:szCs w:val="22"/>
            </w:rPr>
          </w:rPrChange>
        </w:rPr>
        <w:t xml:space="preserve"> princomp()</w:t>
      </w:r>
      <w:r w:rsidR="00054047" w:rsidRPr="00101454">
        <w:rPr>
          <w:rFonts w:ascii="Arial" w:eastAsiaTheme="minorEastAsia" w:hAnsi="Arial" w:cs="Arial"/>
          <w:kern w:val="2"/>
          <w:sz w:val="22"/>
          <w:szCs w:val="22"/>
          <w:rPrChange w:id="1936" w:author="Guo, Shicheng" w:date="2019-08-12T12:41:00Z">
            <w:rPr>
              <w:rFonts w:ascii="Arial" w:eastAsiaTheme="minorEastAsia" w:hAnsi="Arial" w:cs="Arial"/>
              <w:kern w:val="2"/>
              <w:sz w:val="22"/>
              <w:szCs w:val="22"/>
            </w:rPr>
          </w:rPrChange>
        </w:rPr>
        <w:t xml:space="preserve"> </w:t>
      </w:r>
      <w:r w:rsidRPr="00101454">
        <w:rPr>
          <w:rFonts w:ascii="Arial" w:eastAsiaTheme="minorEastAsia" w:hAnsi="Arial" w:cs="Arial"/>
          <w:kern w:val="2"/>
          <w:sz w:val="22"/>
          <w:szCs w:val="22"/>
          <w:rPrChange w:id="1937" w:author="Guo, Shicheng" w:date="2019-08-12T12:41:00Z">
            <w:rPr>
              <w:rFonts w:ascii="Arial" w:eastAsiaTheme="minorEastAsia" w:hAnsi="Arial" w:cs="Arial"/>
              <w:kern w:val="2"/>
              <w:sz w:val="22"/>
              <w:szCs w:val="22"/>
            </w:rPr>
          </w:rPrChange>
        </w:rPr>
        <w:t>and visualized by first two principal components.</w:t>
      </w:r>
      <w:r w:rsidR="00FB22E0" w:rsidRPr="00101454">
        <w:rPr>
          <w:rFonts w:ascii="Arial" w:eastAsiaTheme="minorEastAsia" w:hAnsi="Arial" w:cs="Arial"/>
          <w:kern w:val="2"/>
          <w:sz w:val="22"/>
          <w:szCs w:val="22"/>
          <w:rPrChange w:id="1938" w:author="Guo, Shicheng" w:date="2019-08-12T12:41:00Z">
            <w:rPr>
              <w:rFonts w:ascii="Arial" w:eastAsiaTheme="minorEastAsia" w:hAnsi="Arial" w:cs="Arial"/>
              <w:kern w:val="2"/>
              <w:sz w:val="22"/>
              <w:szCs w:val="22"/>
            </w:rPr>
          </w:rPrChange>
        </w:rPr>
        <w:t xml:space="preserve"> KEGG and GO enrichment were online analyzed by DAVID 6.8 (</w:t>
      </w:r>
      <w:r w:rsidR="008B50E2" w:rsidRPr="00101454">
        <w:rPr>
          <w:rFonts w:ascii="Arial" w:hAnsi="Arial" w:cs="Arial"/>
          <w:sz w:val="22"/>
          <w:szCs w:val="22"/>
          <w:rPrChange w:id="1939" w:author="Guo, Shicheng" w:date="2019-08-12T12:41:00Z">
            <w:rPr/>
          </w:rPrChange>
        </w:rPr>
        <w:fldChar w:fldCharType="begin"/>
      </w:r>
      <w:r w:rsidR="008B50E2" w:rsidRPr="00101454">
        <w:rPr>
          <w:rFonts w:ascii="Arial" w:hAnsi="Arial" w:cs="Arial"/>
          <w:sz w:val="22"/>
          <w:szCs w:val="22"/>
          <w:rPrChange w:id="1940" w:author="Guo, Shicheng" w:date="2019-08-12T12:41:00Z">
            <w:rPr/>
          </w:rPrChange>
        </w:rPr>
        <w:instrText xml:space="preserve"> HYPERLINK "https://david.ncifcrf.gov" </w:instrText>
      </w:r>
      <w:r w:rsidR="008B50E2" w:rsidRPr="00101454">
        <w:rPr>
          <w:rFonts w:ascii="Arial" w:hAnsi="Arial" w:cs="Arial"/>
          <w:rPrChange w:id="1941" w:author="Guo, Shicheng" w:date="2019-08-12T12:41:00Z">
            <w:rPr>
              <w:rStyle w:val="Hyperlink"/>
              <w:rFonts w:ascii="Arial" w:eastAsiaTheme="minorEastAsia" w:hAnsi="Arial" w:cs="Arial"/>
              <w:kern w:val="2"/>
              <w:sz w:val="22"/>
              <w:szCs w:val="22"/>
            </w:rPr>
          </w:rPrChange>
        </w:rPr>
        <w:fldChar w:fldCharType="separate"/>
      </w:r>
      <w:r w:rsidR="00FB22E0" w:rsidRPr="00101454">
        <w:rPr>
          <w:rStyle w:val="Hyperlink"/>
          <w:rFonts w:ascii="Arial" w:eastAsiaTheme="minorEastAsia" w:hAnsi="Arial" w:cs="Arial"/>
          <w:color w:val="auto"/>
          <w:kern w:val="2"/>
          <w:sz w:val="22"/>
          <w:szCs w:val="22"/>
          <w:rPrChange w:id="1942" w:author="Guo, Shicheng" w:date="2019-08-12T12:41:00Z">
            <w:rPr>
              <w:rStyle w:val="Hyperlink"/>
              <w:rFonts w:ascii="Arial" w:eastAsiaTheme="minorEastAsia" w:hAnsi="Arial" w:cs="Arial"/>
              <w:kern w:val="2"/>
              <w:sz w:val="22"/>
              <w:szCs w:val="22"/>
            </w:rPr>
          </w:rPrChange>
        </w:rPr>
        <w:t>https://david.ncifcrf.gov</w:t>
      </w:r>
      <w:r w:rsidR="008B50E2" w:rsidRPr="00101454">
        <w:rPr>
          <w:rStyle w:val="Hyperlink"/>
          <w:rFonts w:ascii="Arial" w:eastAsiaTheme="minorEastAsia" w:hAnsi="Arial" w:cs="Arial"/>
          <w:color w:val="auto"/>
          <w:kern w:val="2"/>
          <w:sz w:val="22"/>
          <w:szCs w:val="22"/>
          <w:rPrChange w:id="1943" w:author="Guo, Shicheng" w:date="2019-08-12T12:41:00Z">
            <w:rPr>
              <w:rStyle w:val="Hyperlink"/>
              <w:rFonts w:ascii="Arial" w:eastAsiaTheme="minorEastAsia" w:hAnsi="Arial" w:cs="Arial"/>
              <w:kern w:val="2"/>
              <w:sz w:val="22"/>
              <w:szCs w:val="22"/>
            </w:rPr>
          </w:rPrChange>
        </w:rPr>
        <w:fldChar w:fldCharType="end"/>
      </w:r>
      <w:r w:rsidR="00FB22E0" w:rsidRPr="00101454">
        <w:rPr>
          <w:rFonts w:ascii="Arial" w:eastAsiaTheme="minorEastAsia" w:hAnsi="Arial" w:cs="Arial"/>
          <w:kern w:val="2"/>
          <w:sz w:val="22"/>
          <w:szCs w:val="22"/>
          <w:rPrChange w:id="1944" w:author="Guo, Shicheng" w:date="2019-08-12T12:41:00Z">
            <w:rPr>
              <w:rFonts w:ascii="Arial" w:eastAsiaTheme="minorEastAsia" w:hAnsi="Arial" w:cs="Arial"/>
              <w:kern w:val="2"/>
              <w:sz w:val="22"/>
              <w:szCs w:val="22"/>
            </w:rPr>
          </w:rPrChange>
        </w:rPr>
        <w:t>)</w:t>
      </w:r>
      <w:r w:rsidR="009A2E2D" w:rsidRPr="00101454">
        <w:rPr>
          <w:rFonts w:ascii="Arial" w:eastAsiaTheme="minorEastAsia" w:hAnsi="Arial" w:cs="Arial"/>
          <w:kern w:val="2"/>
          <w:sz w:val="22"/>
          <w:szCs w:val="22"/>
          <w:rPrChange w:id="1945" w:author="Guo, Shicheng" w:date="2019-08-12T12:41:00Z">
            <w:rPr>
              <w:rFonts w:ascii="Arial" w:eastAsiaTheme="minorEastAsia" w:hAnsi="Arial" w:cs="Arial"/>
              <w:kern w:val="2"/>
              <w:sz w:val="22"/>
              <w:szCs w:val="22"/>
            </w:rPr>
          </w:rPrChange>
        </w:rPr>
        <w:fldChar w:fldCharType="begin">
          <w:fldData xml:space="preserve">PEVuZE5vdGU+PENpdGU+PEF1dGhvcj5IdWFuZyBkYTwvQXV0aG9yPjxZZWFyPjIwMDk8L1llYXI+
PFJlY051bT4zNDwvUmVjTnVtPjxEaXNwbGF5VGV4dD5bMzksIDQwXTwvRGlzcGxheVRleHQ+PHJl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433C17" w:rsidRPr="00101454">
        <w:rPr>
          <w:rFonts w:ascii="Arial" w:eastAsiaTheme="minorEastAsia" w:hAnsi="Arial" w:cs="Arial"/>
          <w:kern w:val="2"/>
          <w:sz w:val="22"/>
          <w:szCs w:val="22"/>
          <w:rPrChange w:id="1946" w:author="Guo, Shicheng" w:date="2019-08-12T12:41:00Z">
            <w:rPr>
              <w:rFonts w:ascii="Arial" w:eastAsiaTheme="minorEastAsia" w:hAnsi="Arial" w:cs="Arial"/>
              <w:kern w:val="2"/>
              <w:sz w:val="22"/>
              <w:szCs w:val="22"/>
            </w:rPr>
          </w:rPrChange>
        </w:rPr>
        <w:instrText xml:space="preserve"> ADDIN EN.CITE </w:instrText>
      </w:r>
      <w:r w:rsidR="00433C17" w:rsidRPr="00101454">
        <w:rPr>
          <w:rFonts w:ascii="Arial" w:eastAsiaTheme="minorEastAsia" w:hAnsi="Arial" w:cs="Arial"/>
          <w:kern w:val="2"/>
          <w:sz w:val="22"/>
          <w:szCs w:val="22"/>
          <w:rPrChange w:id="1947" w:author="Guo, Shicheng" w:date="2019-08-12T12:41:00Z">
            <w:rPr>
              <w:rFonts w:ascii="Arial" w:eastAsiaTheme="minorEastAsia" w:hAnsi="Arial" w:cs="Arial"/>
              <w:kern w:val="2"/>
              <w:sz w:val="22"/>
              <w:szCs w:val="22"/>
            </w:rPr>
          </w:rPrChange>
        </w:rPr>
        <w:fldChar w:fldCharType="begin">
          <w:fldData xml:space="preserve">PEVuZE5vdGU+PENpdGU+PEF1dGhvcj5IdWFuZyBkYTwvQXV0aG9yPjxZZWFyPjIwMDk8L1llYXI+
PFJlY051bT4zNDwvUmVjTnVtPjxEaXNwbGF5VGV4dD5bMzksIDQwXTwvRGlzcGxheVRleHQ+PHJl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433C17" w:rsidRPr="00101454">
        <w:rPr>
          <w:rFonts w:ascii="Arial" w:eastAsiaTheme="minorEastAsia" w:hAnsi="Arial" w:cs="Arial"/>
          <w:kern w:val="2"/>
          <w:sz w:val="22"/>
          <w:szCs w:val="22"/>
          <w:rPrChange w:id="1948" w:author="Guo, Shicheng" w:date="2019-08-12T12:41:00Z">
            <w:rPr>
              <w:rFonts w:ascii="Arial" w:eastAsiaTheme="minorEastAsia" w:hAnsi="Arial" w:cs="Arial"/>
              <w:kern w:val="2"/>
              <w:sz w:val="22"/>
              <w:szCs w:val="22"/>
            </w:rPr>
          </w:rPrChange>
        </w:rPr>
        <w:instrText xml:space="preserve"> ADDIN EN.CITE.DATA </w:instrText>
      </w:r>
      <w:r w:rsidR="00433C17" w:rsidRPr="00101454">
        <w:rPr>
          <w:rFonts w:ascii="Arial" w:eastAsiaTheme="minorEastAsia" w:hAnsi="Arial" w:cs="Arial"/>
          <w:kern w:val="2"/>
          <w:sz w:val="22"/>
          <w:szCs w:val="22"/>
          <w:rPrChange w:id="1949" w:author="Guo, Shicheng" w:date="2019-08-12T12:41:00Z">
            <w:rPr>
              <w:rFonts w:ascii="Arial" w:eastAsiaTheme="minorEastAsia" w:hAnsi="Arial" w:cs="Arial"/>
              <w:kern w:val="2"/>
              <w:sz w:val="22"/>
              <w:szCs w:val="22"/>
            </w:rPr>
          </w:rPrChange>
        </w:rPr>
      </w:r>
      <w:r w:rsidR="00433C17" w:rsidRPr="00101454">
        <w:rPr>
          <w:rFonts w:ascii="Arial" w:eastAsiaTheme="minorEastAsia" w:hAnsi="Arial" w:cs="Arial"/>
          <w:kern w:val="2"/>
          <w:sz w:val="22"/>
          <w:szCs w:val="22"/>
          <w:rPrChange w:id="1950" w:author="Guo, Shicheng" w:date="2019-08-12T12:41:00Z">
            <w:rPr>
              <w:rFonts w:ascii="Arial" w:eastAsiaTheme="minorEastAsia" w:hAnsi="Arial" w:cs="Arial"/>
              <w:kern w:val="2"/>
              <w:sz w:val="22"/>
              <w:szCs w:val="22"/>
            </w:rPr>
          </w:rPrChange>
        </w:rPr>
        <w:fldChar w:fldCharType="end"/>
      </w:r>
      <w:r w:rsidR="009A2E2D" w:rsidRPr="00101454">
        <w:rPr>
          <w:rFonts w:ascii="Arial" w:eastAsiaTheme="minorEastAsia" w:hAnsi="Arial" w:cs="Arial"/>
          <w:kern w:val="2"/>
          <w:sz w:val="22"/>
          <w:szCs w:val="22"/>
          <w:rPrChange w:id="1951" w:author="Guo, Shicheng" w:date="2019-08-12T12:41:00Z">
            <w:rPr>
              <w:rFonts w:ascii="Arial" w:eastAsiaTheme="minorEastAsia" w:hAnsi="Arial" w:cs="Arial"/>
              <w:kern w:val="2"/>
              <w:sz w:val="22"/>
              <w:szCs w:val="22"/>
            </w:rPr>
          </w:rPrChange>
        </w:rPr>
      </w:r>
      <w:r w:rsidR="009A2E2D" w:rsidRPr="00101454">
        <w:rPr>
          <w:rFonts w:ascii="Arial" w:eastAsiaTheme="minorEastAsia" w:hAnsi="Arial" w:cs="Arial"/>
          <w:kern w:val="2"/>
          <w:sz w:val="22"/>
          <w:szCs w:val="22"/>
          <w:rPrChange w:id="1952" w:author="Guo, Shicheng" w:date="2019-08-12T12:41:00Z">
            <w:rPr>
              <w:rFonts w:ascii="Arial" w:eastAsiaTheme="minorEastAsia" w:hAnsi="Arial" w:cs="Arial"/>
              <w:kern w:val="2"/>
              <w:sz w:val="22"/>
              <w:szCs w:val="22"/>
            </w:rPr>
          </w:rPrChange>
        </w:rPr>
        <w:fldChar w:fldCharType="separate"/>
      </w:r>
      <w:r w:rsidR="00433C17" w:rsidRPr="00101454">
        <w:rPr>
          <w:rFonts w:ascii="Arial" w:eastAsiaTheme="minorEastAsia" w:hAnsi="Arial" w:cs="Arial"/>
          <w:noProof/>
          <w:kern w:val="2"/>
          <w:sz w:val="22"/>
          <w:szCs w:val="22"/>
          <w:rPrChange w:id="1953" w:author="Guo, Shicheng" w:date="2019-08-12T12:41:00Z">
            <w:rPr>
              <w:rFonts w:ascii="Arial" w:eastAsiaTheme="minorEastAsia" w:hAnsi="Arial" w:cs="Arial"/>
              <w:noProof/>
              <w:kern w:val="2"/>
              <w:sz w:val="22"/>
              <w:szCs w:val="22"/>
            </w:rPr>
          </w:rPrChange>
        </w:rPr>
        <w:t>[39, 40]</w:t>
      </w:r>
      <w:r w:rsidR="009A2E2D" w:rsidRPr="00101454">
        <w:rPr>
          <w:rFonts w:ascii="Arial" w:eastAsiaTheme="minorEastAsia" w:hAnsi="Arial" w:cs="Arial"/>
          <w:kern w:val="2"/>
          <w:sz w:val="22"/>
          <w:szCs w:val="22"/>
          <w:rPrChange w:id="1954" w:author="Guo, Shicheng" w:date="2019-08-12T12:41:00Z">
            <w:rPr>
              <w:rFonts w:ascii="Arial" w:eastAsiaTheme="minorEastAsia" w:hAnsi="Arial" w:cs="Arial"/>
              <w:kern w:val="2"/>
              <w:sz w:val="22"/>
              <w:szCs w:val="22"/>
            </w:rPr>
          </w:rPrChange>
        </w:rPr>
        <w:fldChar w:fldCharType="end"/>
      </w:r>
      <w:r w:rsidR="00FB22E0" w:rsidRPr="00101454">
        <w:rPr>
          <w:rFonts w:ascii="Arial" w:eastAsiaTheme="minorEastAsia" w:hAnsi="Arial" w:cs="Arial"/>
          <w:kern w:val="2"/>
          <w:sz w:val="22"/>
          <w:szCs w:val="22"/>
          <w:rPrChange w:id="1955" w:author="Guo, Shicheng" w:date="2019-08-12T12:41:00Z">
            <w:rPr>
              <w:rFonts w:ascii="Arial" w:eastAsiaTheme="minorEastAsia" w:hAnsi="Arial" w:cs="Arial"/>
              <w:kern w:val="2"/>
              <w:sz w:val="22"/>
              <w:szCs w:val="22"/>
            </w:rPr>
          </w:rPrChange>
        </w:rPr>
        <w:t>, IPA also used for enrichment analysis for more elaborate result</w:t>
      </w:r>
      <w:r w:rsidR="009A2E2D" w:rsidRPr="00101454">
        <w:rPr>
          <w:rFonts w:ascii="Arial" w:eastAsiaTheme="minorEastAsia" w:hAnsi="Arial" w:cs="Arial"/>
          <w:kern w:val="2"/>
          <w:sz w:val="22"/>
          <w:szCs w:val="22"/>
          <w:rPrChange w:id="1956" w:author="Guo, Shicheng" w:date="2019-08-12T12:41:00Z">
            <w:rPr>
              <w:rFonts w:ascii="Arial" w:eastAsiaTheme="minorEastAsia" w:hAnsi="Arial" w:cs="Arial"/>
              <w:kern w:val="2"/>
              <w:sz w:val="22"/>
              <w:szCs w:val="22"/>
            </w:rPr>
          </w:rPrChange>
        </w:rPr>
        <w:fldChar w:fldCharType="begin"/>
      </w:r>
      <w:r w:rsidR="00433C17" w:rsidRPr="00101454">
        <w:rPr>
          <w:rFonts w:ascii="Arial" w:eastAsiaTheme="minorEastAsia" w:hAnsi="Arial" w:cs="Arial"/>
          <w:kern w:val="2"/>
          <w:sz w:val="22"/>
          <w:szCs w:val="22"/>
          <w:rPrChange w:id="1957" w:author="Guo, Shicheng" w:date="2019-08-12T12:41:00Z">
            <w:rPr>
              <w:rFonts w:ascii="Arial" w:eastAsiaTheme="minorEastAsia" w:hAnsi="Arial" w:cs="Arial"/>
              <w:kern w:val="2"/>
              <w:sz w:val="22"/>
              <w:szCs w:val="22"/>
            </w:rPr>
          </w:rPrChange>
        </w:rPr>
        <w:instrText xml:space="preserve"> ADDIN EN.CITE &lt;EndNote&gt;&lt;Cite&gt;&lt;Author&gt;Kramer&lt;/Author&gt;&lt;Year&gt;2014&lt;/Year&gt;&lt;RecNum&gt;35&lt;/RecNum&gt;&lt;DisplayText&gt;[41]&lt;/DisplayText&gt;&lt;record&gt;&lt;rec-number&gt;35&lt;/rec-number&gt;&lt;foreign-keys&gt;&lt;key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9A2E2D" w:rsidRPr="00101454">
        <w:rPr>
          <w:rFonts w:ascii="Arial" w:eastAsiaTheme="minorEastAsia" w:hAnsi="Arial" w:cs="Arial"/>
          <w:kern w:val="2"/>
          <w:sz w:val="22"/>
          <w:szCs w:val="22"/>
          <w:rPrChange w:id="1958" w:author="Guo, Shicheng" w:date="2019-08-12T12:41:00Z">
            <w:rPr>
              <w:rFonts w:ascii="Arial" w:eastAsiaTheme="minorEastAsia" w:hAnsi="Arial" w:cs="Arial"/>
              <w:kern w:val="2"/>
              <w:sz w:val="22"/>
              <w:szCs w:val="22"/>
            </w:rPr>
          </w:rPrChange>
        </w:rPr>
        <w:fldChar w:fldCharType="separate"/>
      </w:r>
      <w:r w:rsidR="00433C17" w:rsidRPr="00101454">
        <w:rPr>
          <w:rFonts w:ascii="Arial" w:eastAsiaTheme="minorEastAsia" w:hAnsi="Arial" w:cs="Arial"/>
          <w:noProof/>
          <w:kern w:val="2"/>
          <w:sz w:val="22"/>
          <w:szCs w:val="22"/>
          <w:rPrChange w:id="1959" w:author="Guo, Shicheng" w:date="2019-08-12T12:41:00Z">
            <w:rPr>
              <w:rFonts w:ascii="Arial" w:eastAsiaTheme="minorEastAsia" w:hAnsi="Arial" w:cs="Arial"/>
              <w:noProof/>
              <w:kern w:val="2"/>
              <w:sz w:val="22"/>
              <w:szCs w:val="22"/>
            </w:rPr>
          </w:rPrChange>
        </w:rPr>
        <w:t>[41]</w:t>
      </w:r>
      <w:r w:rsidR="009A2E2D" w:rsidRPr="00101454">
        <w:rPr>
          <w:rFonts w:ascii="Arial" w:eastAsiaTheme="minorEastAsia" w:hAnsi="Arial" w:cs="Arial"/>
          <w:kern w:val="2"/>
          <w:sz w:val="22"/>
          <w:szCs w:val="22"/>
          <w:rPrChange w:id="1960" w:author="Guo, Shicheng" w:date="2019-08-12T12:41:00Z">
            <w:rPr>
              <w:rFonts w:ascii="Arial" w:eastAsiaTheme="minorEastAsia" w:hAnsi="Arial" w:cs="Arial"/>
              <w:kern w:val="2"/>
              <w:sz w:val="22"/>
              <w:szCs w:val="22"/>
            </w:rPr>
          </w:rPrChange>
        </w:rPr>
        <w:fldChar w:fldCharType="end"/>
      </w:r>
      <w:r w:rsidR="00FB22E0" w:rsidRPr="00101454">
        <w:rPr>
          <w:rFonts w:ascii="Arial" w:eastAsiaTheme="minorEastAsia" w:hAnsi="Arial" w:cs="Arial"/>
          <w:kern w:val="2"/>
          <w:sz w:val="22"/>
          <w:szCs w:val="22"/>
          <w:rPrChange w:id="1961" w:author="Guo, Shicheng" w:date="2019-08-12T12:41:00Z">
            <w:rPr>
              <w:rFonts w:ascii="Arial" w:eastAsiaTheme="minorEastAsia" w:hAnsi="Arial" w:cs="Arial"/>
              <w:kern w:val="2"/>
              <w:sz w:val="22"/>
              <w:szCs w:val="22"/>
            </w:rPr>
          </w:rPrChange>
        </w:rPr>
        <w:t>.</w:t>
      </w:r>
    </w:p>
    <w:p w14:paraId="5736E9A7" w14:textId="13DA79AB" w:rsidR="00F80442" w:rsidRPr="00101454" w:rsidRDefault="00F80442" w:rsidP="004436CD">
      <w:pPr>
        <w:rPr>
          <w:rFonts w:ascii="Arial" w:eastAsiaTheme="minorEastAsia" w:hAnsi="Arial" w:cs="Arial"/>
          <w:kern w:val="2"/>
          <w:sz w:val="22"/>
          <w:szCs w:val="22"/>
          <w:rPrChange w:id="1962" w:author="Guo, Shicheng" w:date="2019-08-12T12:41:00Z">
            <w:rPr>
              <w:rFonts w:ascii="Arial" w:eastAsiaTheme="minorEastAsia" w:hAnsi="Arial" w:cs="Arial"/>
              <w:kern w:val="2"/>
              <w:sz w:val="22"/>
              <w:szCs w:val="22"/>
            </w:rPr>
          </w:rPrChange>
        </w:rPr>
      </w:pPr>
    </w:p>
    <w:p w14:paraId="06E52BF4" w14:textId="165ACD95" w:rsidR="00F80442" w:rsidRPr="00101454" w:rsidRDefault="00F80442" w:rsidP="00F2054F">
      <w:pPr>
        <w:pStyle w:val="Heading2"/>
        <w:rPr>
          <w:rFonts w:ascii="Arial" w:hAnsi="Arial" w:cs="Arial"/>
          <w:color w:val="auto"/>
          <w:sz w:val="22"/>
          <w:szCs w:val="22"/>
          <w:rPrChange w:id="1963" w:author="Guo, Shicheng" w:date="2019-08-12T12:41:00Z">
            <w:rPr>
              <w:color w:val="auto"/>
            </w:rPr>
          </w:rPrChange>
        </w:rPr>
      </w:pPr>
      <w:r w:rsidRPr="00101454">
        <w:rPr>
          <w:rFonts w:ascii="Arial" w:hAnsi="Arial" w:cs="Arial"/>
          <w:color w:val="auto"/>
          <w:sz w:val="22"/>
          <w:szCs w:val="22"/>
          <w:rPrChange w:id="1964" w:author="Guo, Shicheng" w:date="2019-08-12T12:41:00Z">
            <w:rPr>
              <w:color w:val="auto"/>
            </w:rPr>
          </w:rPrChange>
        </w:rPr>
        <w:t>Abbreviation Table:</w:t>
      </w:r>
    </w:p>
    <w:p w14:paraId="348D9BCE" w14:textId="138650EA" w:rsidR="00A72275" w:rsidRPr="00101454" w:rsidRDefault="00DD3117" w:rsidP="00F80442">
      <w:pPr>
        <w:rPr>
          <w:rFonts w:ascii="Arial" w:hAnsi="Arial" w:cs="Arial"/>
          <w:sz w:val="22"/>
          <w:szCs w:val="22"/>
          <w:rPrChange w:id="1965" w:author="Guo, Shicheng" w:date="2019-08-12T12:41:00Z">
            <w:rPr>
              <w:rFonts w:ascii="Arial" w:hAnsi="Arial" w:cs="Arial"/>
            </w:rPr>
          </w:rPrChange>
        </w:rPr>
      </w:pPr>
      <w:r w:rsidRPr="00101454">
        <w:rPr>
          <w:rFonts w:ascii="Arial" w:hAnsi="Arial" w:cs="Arial"/>
          <w:sz w:val="22"/>
          <w:szCs w:val="22"/>
          <w:rPrChange w:id="1966" w:author="Guo, Shicheng" w:date="2019-08-12T12:41:00Z">
            <w:rPr>
              <w:rFonts w:ascii="Arial" w:hAnsi="Arial" w:cs="Arial"/>
            </w:rPr>
          </w:rPrChange>
        </w:rPr>
        <w:t>L</w:t>
      </w:r>
      <w:ins w:id="1967" w:author="J Fan" w:date="2019-08-04T20:21:00Z">
        <w:r w:rsidR="00055AEA" w:rsidRPr="00101454">
          <w:rPr>
            <w:rFonts w:ascii="Arial" w:hAnsi="Arial" w:cs="Arial"/>
            <w:sz w:val="22"/>
            <w:szCs w:val="22"/>
            <w:rPrChange w:id="1968" w:author="Guo, Shicheng" w:date="2019-08-12T12:41:00Z">
              <w:rPr>
                <w:rFonts w:ascii="Arial" w:hAnsi="Arial" w:cs="Arial"/>
                <w:sz w:val="22"/>
                <w:szCs w:val="22"/>
              </w:rPr>
            </w:rPrChange>
          </w:rPr>
          <w:t>G</w:t>
        </w:r>
      </w:ins>
      <w:r w:rsidRPr="00101454">
        <w:rPr>
          <w:rFonts w:ascii="Arial" w:hAnsi="Arial" w:cs="Arial"/>
          <w:sz w:val="22"/>
          <w:szCs w:val="22"/>
          <w:rPrChange w:id="1969" w:author="Guo, Shicheng" w:date="2019-08-12T12:41:00Z">
            <w:rPr>
              <w:rFonts w:ascii="Arial" w:hAnsi="Arial" w:cs="Arial"/>
            </w:rPr>
          </w:rPrChange>
        </w:rPr>
        <w:t>A: L</w:t>
      </w:r>
      <w:bookmarkStart w:id="1970" w:name="OLE_LINK69"/>
      <w:bookmarkStart w:id="1971" w:name="OLE_LINK70"/>
      <w:r w:rsidRPr="00101454">
        <w:rPr>
          <w:rFonts w:ascii="Arial" w:hAnsi="Arial" w:cs="Arial"/>
          <w:sz w:val="22"/>
          <w:szCs w:val="22"/>
          <w:rPrChange w:id="1972" w:author="Guo, Shicheng" w:date="2019-08-12T12:41:00Z">
            <w:rPr>
              <w:rFonts w:ascii="Arial" w:hAnsi="Arial" w:cs="Arial"/>
            </w:rPr>
          </w:rPrChange>
        </w:rPr>
        <w:t>ow-grade adenoma</w:t>
      </w:r>
      <w:bookmarkEnd w:id="1970"/>
      <w:bookmarkEnd w:id="1971"/>
    </w:p>
    <w:p w14:paraId="5EF25530" w14:textId="22DAE0B3" w:rsidR="00DD3117" w:rsidRPr="00101454" w:rsidRDefault="00DD3117" w:rsidP="00F80442">
      <w:pPr>
        <w:rPr>
          <w:rFonts w:ascii="Arial" w:hAnsi="Arial" w:cs="Arial"/>
          <w:sz w:val="22"/>
          <w:szCs w:val="22"/>
          <w:rPrChange w:id="1973" w:author="Guo, Shicheng" w:date="2019-08-12T12:41:00Z">
            <w:rPr>
              <w:rFonts w:ascii="Arial" w:hAnsi="Arial" w:cs="Arial"/>
            </w:rPr>
          </w:rPrChange>
        </w:rPr>
      </w:pPr>
      <w:r w:rsidRPr="00101454">
        <w:rPr>
          <w:rFonts w:ascii="Arial" w:hAnsi="Arial" w:cs="Arial"/>
          <w:sz w:val="22"/>
          <w:szCs w:val="22"/>
          <w:rPrChange w:id="1974" w:author="Guo, Shicheng" w:date="2019-08-12T12:41:00Z">
            <w:rPr>
              <w:rFonts w:ascii="Arial" w:hAnsi="Arial" w:cs="Arial"/>
            </w:rPr>
          </w:rPrChange>
        </w:rPr>
        <w:t>H</w:t>
      </w:r>
      <w:ins w:id="1975" w:author="J Fan" w:date="2019-08-04T20:21:00Z">
        <w:r w:rsidR="00055AEA" w:rsidRPr="00101454">
          <w:rPr>
            <w:rFonts w:ascii="Arial" w:hAnsi="Arial" w:cs="Arial"/>
            <w:sz w:val="22"/>
            <w:szCs w:val="22"/>
            <w:rPrChange w:id="1976" w:author="Guo, Shicheng" w:date="2019-08-12T12:41:00Z">
              <w:rPr>
                <w:rFonts w:ascii="Arial" w:hAnsi="Arial" w:cs="Arial"/>
                <w:sz w:val="22"/>
                <w:szCs w:val="22"/>
              </w:rPr>
            </w:rPrChange>
          </w:rPr>
          <w:t>G</w:t>
        </w:r>
      </w:ins>
      <w:r w:rsidRPr="00101454">
        <w:rPr>
          <w:rFonts w:ascii="Arial" w:hAnsi="Arial" w:cs="Arial"/>
          <w:sz w:val="22"/>
          <w:szCs w:val="22"/>
          <w:rPrChange w:id="1977" w:author="Guo, Shicheng" w:date="2019-08-12T12:41:00Z">
            <w:rPr>
              <w:rFonts w:ascii="Arial" w:hAnsi="Arial" w:cs="Arial"/>
            </w:rPr>
          </w:rPrChange>
        </w:rPr>
        <w:t>A: High-grade adenoma</w:t>
      </w:r>
    </w:p>
    <w:p w14:paraId="6AEB84C9" w14:textId="5C3EDA2A" w:rsidR="00DD3117" w:rsidRPr="00101454" w:rsidRDefault="00DD3117" w:rsidP="00F80442">
      <w:pPr>
        <w:rPr>
          <w:rFonts w:ascii="Arial" w:hAnsi="Arial" w:cs="Arial"/>
          <w:sz w:val="22"/>
          <w:szCs w:val="22"/>
          <w:rPrChange w:id="1978" w:author="Guo, Shicheng" w:date="2019-08-12T12:41:00Z">
            <w:rPr>
              <w:rFonts w:ascii="Arial" w:hAnsi="Arial" w:cs="Arial"/>
            </w:rPr>
          </w:rPrChange>
        </w:rPr>
      </w:pPr>
      <w:del w:id="1979" w:author="J Fan" w:date="2019-08-04T20:20:00Z">
        <w:r w:rsidRPr="00101454" w:rsidDel="00055AEA">
          <w:rPr>
            <w:rFonts w:ascii="Arial" w:hAnsi="Arial" w:cs="Arial"/>
            <w:sz w:val="22"/>
            <w:szCs w:val="22"/>
            <w:rPrChange w:id="1980" w:author="Guo, Shicheng" w:date="2019-08-12T12:41:00Z">
              <w:rPr>
                <w:rFonts w:ascii="Arial" w:hAnsi="Arial" w:cs="Arial"/>
              </w:rPr>
            </w:rPrChange>
          </w:rPr>
          <w:delText>NLA</w:delText>
        </w:r>
      </w:del>
      <w:ins w:id="1981" w:author="J Fan" w:date="2019-08-04T20:20:00Z">
        <w:r w:rsidR="00055AEA" w:rsidRPr="00101454">
          <w:rPr>
            <w:rFonts w:ascii="Arial" w:hAnsi="Arial" w:cs="Arial"/>
            <w:sz w:val="22"/>
            <w:szCs w:val="22"/>
            <w:rPrChange w:id="1982" w:author="Guo, Shicheng" w:date="2019-08-12T12:41:00Z">
              <w:rPr>
                <w:rFonts w:ascii="Arial" w:hAnsi="Arial" w:cs="Arial"/>
                <w:sz w:val="22"/>
                <w:szCs w:val="22"/>
              </w:rPr>
            </w:rPrChange>
          </w:rPr>
          <w:t>LGA VS NORMAL</w:t>
        </w:r>
      </w:ins>
      <w:r w:rsidRPr="00101454">
        <w:rPr>
          <w:rFonts w:ascii="Arial" w:hAnsi="Arial" w:cs="Arial"/>
          <w:sz w:val="22"/>
          <w:szCs w:val="22"/>
          <w:rPrChange w:id="1983" w:author="Guo, Shicheng" w:date="2019-08-12T12:41:00Z">
            <w:rPr>
              <w:rFonts w:ascii="Arial" w:hAnsi="Arial" w:cs="Arial"/>
            </w:rPr>
          </w:rPrChange>
        </w:rPr>
        <w:t xml:space="preserve">: </w:t>
      </w:r>
      <w:bookmarkStart w:id="1984" w:name="OLE_LINK71"/>
      <w:bookmarkStart w:id="1985" w:name="OLE_LINK72"/>
      <w:r w:rsidRPr="00101454">
        <w:rPr>
          <w:rFonts w:ascii="Arial" w:hAnsi="Arial" w:cs="Arial"/>
          <w:sz w:val="22"/>
          <w:szCs w:val="22"/>
          <w:rPrChange w:id="1986" w:author="Guo, Shicheng" w:date="2019-08-12T12:41:00Z">
            <w:rPr>
              <w:rFonts w:ascii="Arial" w:hAnsi="Arial" w:cs="Arial"/>
            </w:rPr>
          </w:rPrChange>
        </w:rPr>
        <w:t>Compar</w:t>
      </w:r>
      <w:r w:rsidR="00936557" w:rsidRPr="00101454">
        <w:rPr>
          <w:rFonts w:ascii="Arial" w:hAnsi="Arial" w:cs="Arial"/>
          <w:sz w:val="22"/>
          <w:szCs w:val="22"/>
          <w:rPrChange w:id="1987" w:author="Guo, Shicheng" w:date="2019-08-12T12:41:00Z">
            <w:rPr>
              <w:rFonts w:ascii="Arial" w:hAnsi="Arial" w:cs="Arial"/>
            </w:rPr>
          </w:rPrChange>
        </w:rPr>
        <w:t>ison</w:t>
      </w:r>
      <w:r w:rsidRPr="00101454">
        <w:rPr>
          <w:rFonts w:ascii="Arial" w:hAnsi="Arial" w:cs="Arial"/>
          <w:sz w:val="22"/>
          <w:szCs w:val="22"/>
          <w:rPrChange w:id="1988" w:author="Guo, Shicheng" w:date="2019-08-12T12:41:00Z">
            <w:rPr>
              <w:rFonts w:ascii="Arial" w:hAnsi="Arial" w:cs="Arial"/>
            </w:rPr>
          </w:rPrChange>
        </w:rPr>
        <w:t xml:space="preserve"> </w:t>
      </w:r>
      <w:bookmarkStart w:id="1989" w:name="OLE_LINK96"/>
      <w:bookmarkStart w:id="1990" w:name="OLE_LINK97"/>
      <w:bookmarkStart w:id="1991" w:name="OLE_LINK79"/>
      <w:bookmarkStart w:id="1992" w:name="OLE_LINK80"/>
      <w:r w:rsidR="00936557" w:rsidRPr="00101454">
        <w:rPr>
          <w:rFonts w:ascii="Arial" w:hAnsi="Arial" w:cs="Arial"/>
          <w:sz w:val="22"/>
          <w:szCs w:val="22"/>
          <w:rPrChange w:id="1993" w:author="Guo, Shicheng" w:date="2019-08-12T12:41:00Z">
            <w:rPr>
              <w:rFonts w:ascii="Arial" w:hAnsi="Arial" w:cs="Arial"/>
            </w:rPr>
          </w:rPrChange>
        </w:rPr>
        <w:t xml:space="preserve">of </w:t>
      </w:r>
      <w:r w:rsidRPr="00101454">
        <w:rPr>
          <w:rFonts w:ascii="Arial" w:hAnsi="Arial" w:cs="Arial"/>
          <w:sz w:val="22"/>
          <w:szCs w:val="22"/>
          <w:rPrChange w:id="1994" w:author="Guo, Shicheng" w:date="2019-08-12T12:41:00Z">
            <w:rPr>
              <w:rFonts w:ascii="Arial" w:hAnsi="Arial" w:cs="Arial"/>
            </w:rPr>
          </w:rPrChange>
        </w:rPr>
        <w:t>low-grade adenoma</w:t>
      </w:r>
      <w:bookmarkEnd w:id="1989"/>
      <w:bookmarkEnd w:id="1990"/>
      <w:r w:rsidRPr="00101454">
        <w:rPr>
          <w:rFonts w:ascii="Arial" w:hAnsi="Arial" w:cs="Arial"/>
          <w:sz w:val="22"/>
          <w:szCs w:val="22"/>
          <w:rPrChange w:id="1995" w:author="Guo, Shicheng" w:date="2019-08-12T12:41:00Z">
            <w:rPr>
              <w:rFonts w:ascii="Arial" w:hAnsi="Arial" w:cs="Arial"/>
            </w:rPr>
          </w:rPrChange>
        </w:rPr>
        <w:t xml:space="preserve"> </w:t>
      </w:r>
      <w:bookmarkEnd w:id="1991"/>
      <w:bookmarkEnd w:id="1992"/>
      <w:r w:rsidRPr="00101454">
        <w:rPr>
          <w:rFonts w:ascii="Arial" w:hAnsi="Arial" w:cs="Arial"/>
          <w:sz w:val="22"/>
          <w:szCs w:val="22"/>
          <w:rPrChange w:id="1996" w:author="Guo, Shicheng" w:date="2019-08-12T12:41:00Z">
            <w:rPr>
              <w:rFonts w:ascii="Arial" w:hAnsi="Arial" w:cs="Arial"/>
            </w:rPr>
          </w:rPrChange>
        </w:rPr>
        <w:t>with normal tissue</w:t>
      </w:r>
      <w:bookmarkEnd w:id="1984"/>
      <w:bookmarkEnd w:id="1985"/>
    </w:p>
    <w:p w14:paraId="57E5175E" w14:textId="15BEBB44" w:rsidR="00DD3117" w:rsidRPr="00101454" w:rsidRDefault="00DD3117" w:rsidP="00F80442">
      <w:pPr>
        <w:rPr>
          <w:rFonts w:ascii="Arial" w:hAnsi="Arial" w:cs="Arial"/>
          <w:sz w:val="22"/>
          <w:szCs w:val="22"/>
          <w:rPrChange w:id="1997" w:author="Guo, Shicheng" w:date="2019-08-12T12:41:00Z">
            <w:rPr>
              <w:rFonts w:ascii="Arial" w:hAnsi="Arial" w:cs="Arial"/>
            </w:rPr>
          </w:rPrChange>
        </w:rPr>
      </w:pPr>
      <w:del w:id="1998" w:author="J Fan" w:date="2019-08-04T20:20:00Z">
        <w:r w:rsidRPr="00101454" w:rsidDel="00055AEA">
          <w:rPr>
            <w:rFonts w:ascii="Arial" w:hAnsi="Arial" w:cs="Arial"/>
            <w:sz w:val="22"/>
            <w:szCs w:val="22"/>
            <w:rPrChange w:id="1999" w:author="Guo, Shicheng" w:date="2019-08-12T12:41:00Z">
              <w:rPr>
                <w:rFonts w:ascii="Arial" w:hAnsi="Arial" w:cs="Arial"/>
              </w:rPr>
            </w:rPrChange>
          </w:rPr>
          <w:delText>NHA</w:delText>
        </w:r>
      </w:del>
      <w:ins w:id="2000" w:author="J Fan" w:date="2019-08-04T20:20:00Z">
        <w:r w:rsidR="00055AEA" w:rsidRPr="00101454">
          <w:rPr>
            <w:rFonts w:ascii="Arial" w:hAnsi="Arial" w:cs="Arial"/>
            <w:sz w:val="22"/>
            <w:szCs w:val="22"/>
            <w:rPrChange w:id="2001" w:author="Guo, Shicheng" w:date="2019-08-12T12:41:00Z">
              <w:rPr>
                <w:rFonts w:ascii="Arial" w:hAnsi="Arial" w:cs="Arial"/>
                <w:sz w:val="22"/>
                <w:szCs w:val="22"/>
              </w:rPr>
            </w:rPrChange>
          </w:rPr>
          <w:t>HGA VS NORMAL</w:t>
        </w:r>
      </w:ins>
      <w:r w:rsidRPr="00101454">
        <w:rPr>
          <w:rFonts w:ascii="Arial" w:hAnsi="Arial" w:cs="Arial"/>
          <w:sz w:val="22"/>
          <w:szCs w:val="22"/>
          <w:rPrChange w:id="2002" w:author="Guo, Shicheng" w:date="2019-08-12T12:41:00Z">
            <w:rPr>
              <w:rFonts w:ascii="Arial" w:hAnsi="Arial" w:cs="Arial"/>
            </w:rPr>
          </w:rPrChange>
        </w:rPr>
        <w:t xml:space="preserve">: </w:t>
      </w:r>
      <w:bookmarkStart w:id="2003" w:name="_Hlk12202005"/>
      <w:r w:rsidRPr="00101454">
        <w:rPr>
          <w:rFonts w:ascii="Arial" w:hAnsi="Arial" w:cs="Arial"/>
          <w:sz w:val="22"/>
          <w:szCs w:val="22"/>
          <w:rPrChange w:id="2004" w:author="Guo, Shicheng" w:date="2019-08-12T12:41:00Z">
            <w:rPr>
              <w:rFonts w:ascii="Arial" w:hAnsi="Arial" w:cs="Arial"/>
            </w:rPr>
          </w:rPrChange>
        </w:rPr>
        <w:t>Compa</w:t>
      </w:r>
      <w:r w:rsidR="00936557" w:rsidRPr="00101454">
        <w:rPr>
          <w:rFonts w:ascii="Arial" w:hAnsi="Arial" w:cs="Arial"/>
          <w:sz w:val="22"/>
          <w:szCs w:val="22"/>
          <w:rPrChange w:id="2005" w:author="Guo, Shicheng" w:date="2019-08-12T12:41:00Z">
            <w:rPr>
              <w:rFonts w:ascii="Arial" w:hAnsi="Arial" w:cs="Arial"/>
            </w:rPr>
          </w:rPrChange>
        </w:rPr>
        <w:t>rison</w:t>
      </w:r>
      <w:r w:rsidRPr="00101454">
        <w:rPr>
          <w:rFonts w:ascii="Arial" w:hAnsi="Arial" w:cs="Arial"/>
          <w:sz w:val="22"/>
          <w:szCs w:val="22"/>
          <w:rPrChange w:id="2006" w:author="Guo, Shicheng" w:date="2019-08-12T12:41:00Z">
            <w:rPr>
              <w:rFonts w:ascii="Arial" w:hAnsi="Arial" w:cs="Arial"/>
            </w:rPr>
          </w:rPrChange>
        </w:rPr>
        <w:t xml:space="preserve"> </w:t>
      </w:r>
      <w:r w:rsidR="00936557" w:rsidRPr="00101454">
        <w:rPr>
          <w:rFonts w:ascii="Arial" w:hAnsi="Arial" w:cs="Arial"/>
          <w:sz w:val="22"/>
          <w:szCs w:val="22"/>
          <w:rPrChange w:id="2007" w:author="Guo, Shicheng" w:date="2019-08-12T12:41:00Z">
            <w:rPr>
              <w:rFonts w:ascii="Arial" w:hAnsi="Arial" w:cs="Arial"/>
            </w:rPr>
          </w:rPrChange>
        </w:rPr>
        <w:t xml:space="preserve">of </w:t>
      </w:r>
      <w:r w:rsidRPr="00101454">
        <w:rPr>
          <w:rFonts w:ascii="Arial" w:hAnsi="Arial" w:cs="Arial"/>
          <w:sz w:val="22"/>
          <w:szCs w:val="22"/>
          <w:rPrChange w:id="2008" w:author="Guo, Shicheng" w:date="2019-08-12T12:41:00Z">
            <w:rPr>
              <w:rFonts w:ascii="Arial" w:hAnsi="Arial" w:cs="Arial"/>
            </w:rPr>
          </w:rPrChange>
        </w:rPr>
        <w:t>high-grade adenoma with normal tissue</w:t>
      </w:r>
      <w:bookmarkEnd w:id="2003"/>
    </w:p>
    <w:p w14:paraId="3C8A8086" w14:textId="0CBBB334" w:rsidR="00DD3117" w:rsidRPr="00101454" w:rsidRDefault="00DD3117" w:rsidP="00F80442">
      <w:pPr>
        <w:rPr>
          <w:rFonts w:ascii="Arial" w:hAnsi="Arial" w:cs="Arial"/>
          <w:sz w:val="22"/>
          <w:szCs w:val="22"/>
          <w:rPrChange w:id="2009" w:author="Guo, Shicheng" w:date="2019-08-12T12:41:00Z">
            <w:rPr>
              <w:rFonts w:ascii="Arial" w:hAnsi="Arial" w:cs="Arial"/>
            </w:rPr>
          </w:rPrChange>
        </w:rPr>
      </w:pPr>
      <w:del w:id="2010" w:author="J Fan" w:date="2019-08-04T20:20:00Z">
        <w:r w:rsidRPr="00101454" w:rsidDel="00055AEA">
          <w:rPr>
            <w:rFonts w:ascii="Arial" w:hAnsi="Arial" w:cs="Arial"/>
            <w:sz w:val="22"/>
            <w:szCs w:val="22"/>
            <w:rPrChange w:id="2011" w:author="Guo, Shicheng" w:date="2019-08-12T12:41:00Z">
              <w:rPr>
                <w:rFonts w:ascii="Arial" w:hAnsi="Arial" w:cs="Arial"/>
              </w:rPr>
            </w:rPrChange>
          </w:rPr>
          <w:delText>LAHA</w:delText>
        </w:r>
      </w:del>
      <w:ins w:id="2012" w:author="J Fan" w:date="2019-08-04T20:20:00Z">
        <w:r w:rsidR="00055AEA" w:rsidRPr="00101454">
          <w:rPr>
            <w:rFonts w:ascii="Arial" w:hAnsi="Arial" w:cs="Arial"/>
            <w:sz w:val="22"/>
            <w:szCs w:val="22"/>
            <w:rPrChange w:id="2013" w:author="Guo, Shicheng" w:date="2019-08-12T12:41:00Z">
              <w:rPr>
                <w:rFonts w:ascii="Arial" w:hAnsi="Arial" w:cs="Arial"/>
                <w:sz w:val="22"/>
                <w:szCs w:val="22"/>
              </w:rPr>
            </w:rPrChange>
          </w:rPr>
          <w:t>LGA VS HGA</w:t>
        </w:r>
      </w:ins>
      <w:r w:rsidRPr="00101454">
        <w:rPr>
          <w:rFonts w:ascii="Arial" w:hAnsi="Arial" w:cs="Arial"/>
          <w:sz w:val="22"/>
          <w:szCs w:val="22"/>
          <w:rPrChange w:id="2014" w:author="Guo, Shicheng" w:date="2019-08-12T12:41:00Z">
            <w:rPr>
              <w:rFonts w:ascii="Arial" w:hAnsi="Arial" w:cs="Arial"/>
            </w:rPr>
          </w:rPrChange>
        </w:rPr>
        <w:t>: Compar</w:t>
      </w:r>
      <w:r w:rsidR="00936557" w:rsidRPr="00101454">
        <w:rPr>
          <w:rFonts w:ascii="Arial" w:hAnsi="Arial" w:cs="Arial"/>
          <w:sz w:val="22"/>
          <w:szCs w:val="22"/>
          <w:rPrChange w:id="2015" w:author="Guo, Shicheng" w:date="2019-08-12T12:41:00Z">
            <w:rPr>
              <w:rFonts w:ascii="Arial" w:hAnsi="Arial" w:cs="Arial"/>
            </w:rPr>
          </w:rPrChange>
        </w:rPr>
        <w:t>ison of</w:t>
      </w:r>
      <w:r w:rsidRPr="00101454">
        <w:rPr>
          <w:rFonts w:ascii="Arial" w:hAnsi="Arial" w:cs="Arial"/>
          <w:sz w:val="22"/>
          <w:szCs w:val="22"/>
          <w:rPrChange w:id="2016" w:author="Guo, Shicheng" w:date="2019-08-12T12:41:00Z">
            <w:rPr>
              <w:rFonts w:ascii="Arial" w:hAnsi="Arial" w:cs="Arial"/>
            </w:rPr>
          </w:rPrChange>
        </w:rPr>
        <w:t xml:space="preserve"> high-grade adenoma with low-grade adenoma</w:t>
      </w:r>
    </w:p>
    <w:p w14:paraId="458A0D30" w14:textId="12C21A15" w:rsidR="00A72275" w:rsidRPr="00101454" w:rsidRDefault="00A72275" w:rsidP="00F80442">
      <w:pPr>
        <w:rPr>
          <w:rFonts w:ascii="Arial" w:hAnsi="Arial" w:cs="Arial"/>
          <w:sz w:val="22"/>
          <w:szCs w:val="22"/>
          <w:rPrChange w:id="2017" w:author="Guo, Shicheng" w:date="2019-08-12T12:41:00Z">
            <w:rPr>
              <w:rFonts w:ascii="Arial" w:hAnsi="Arial" w:cs="Arial"/>
            </w:rPr>
          </w:rPrChange>
        </w:rPr>
      </w:pPr>
      <w:r w:rsidRPr="00101454">
        <w:rPr>
          <w:rFonts w:ascii="Arial" w:hAnsi="Arial" w:cs="Arial"/>
          <w:sz w:val="22"/>
          <w:szCs w:val="22"/>
          <w:rPrChange w:id="2018" w:author="Guo, Shicheng" w:date="2019-08-12T12:41:00Z">
            <w:rPr>
              <w:rFonts w:ascii="Arial" w:hAnsi="Arial" w:cs="Arial"/>
            </w:rPr>
          </w:rPrChange>
        </w:rPr>
        <w:t>DMR</w:t>
      </w:r>
      <w:r w:rsidR="00DD3117" w:rsidRPr="00101454">
        <w:rPr>
          <w:rFonts w:ascii="Arial" w:hAnsi="Arial" w:cs="Arial"/>
          <w:sz w:val="22"/>
          <w:szCs w:val="22"/>
          <w:rPrChange w:id="2019" w:author="Guo, Shicheng" w:date="2019-08-12T12:41:00Z">
            <w:rPr>
              <w:rFonts w:ascii="Arial" w:hAnsi="Arial" w:cs="Arial"/>
            </w:rPr>
          </w:rPrChange>
        </w:rPr>
        <w:t xml:space="preserve">: </w:t>
      </w:r>
      <w:bookmarkStart w:id="2020" w:name="OLE_LINK98"/>
      <w:bookmarkStart w:id="2021" w:name="OLE_LINK99"/>
      <w:r w:rsidR="00DD3117" w:rsidRPr="00101454">
        <w:rPr>
          <w:rFonts w:ascii="Arial" w:hAnsi="Arial" w:cs="Arial"/>
          <w:sz w:val="22"/>
          <w:szCs w:val="22"/>
          <w:rPrChange w:id="2022" w:author="Guo, Shicheng" w:date="2019-08-12T12:41:00Z">
            <w:rPr>
              <w:rFonts w:ascii="Arial" w:hAnsi="Arial" w:cs="Arial"/>
            </w:rPr>
          </w:rPrChange>
        </w:rPr>
        <w:t>Different methylation region</w:t>
      </w:r>
      <w:bookmarkEnd w:id="2020"/>
      <w:bookmarkEnd w:id="2021"/>
    </w:p>
    <w:p w14:paraId="1C6348ED" w14:textId="6A9DE837" w:rsidR="00A72275" w:rsidRPr="00101454" w:rsidRDefault="00DD3117" w:rsidP="00F80442">
      <w:pPr>
        <w:rPr>
          <w:rFonts w:ascii="Arial" w:hAnsi="Arial" w:cs="Arial"/>
          <w:sz w:val="22"/>
          <w:szCs w:val="22"/>
          <w:rPrChange w:id="2023" w:author="Guo, Shicheng" w:date="2019-08-12T12:41:00Z">
            <w:rPr>
              <w:rFonts w:ascii="Arial" w:hAnsi="Arial" w:cs="Arial"/>
            </w:rPr>
          </w:rPrChange>
        </w:rPr>
      </w:pPr>
      <w:r w:rsidRPr="00101454">
        <w:rPr>
          <w:rFonts w:ascii="Arial" w:hAnsi="Arial" w:cs="Arial"/>
          <w:sz w:val="22"/>
          <w:szCs w:val="22"/>
          <w:rPrChange w:id="2024" w:author="Guo, Shicheng" w:date="2019-08-12T12:41:00Z">
            <w:rPr>
              <w:rFonts w:ascii="Arial" w:hAnsi="Arial" w:cs="Arial"/>
            </w:rPr>
          </w:rPrChange>
        </w:rPr>
        <w:t>DMS: Different methylation site</w:t>
      </w:r>
    </w:p>
    <w:p w14:paraId="1BD0A1B7" w14:textId="6906861B" w:rsidR="00A72275" w:rsidRPr="00101454" w:rsidRDefault="005C3AE2" w:rsidP="00F80442">
      <w:pPr>
        <w:rPr>
          <w:rFonts w:ascii="Arial" w:hAnsi="Arial" w:cs="Arial"/>
          <w:sz w:val="22"/>
          <w:szCs w:val="22"/>
          <w:rPrChange w:id="2025" w:author="Guo, Shicheng" w:date="2019-08-12T12:41:00Z">
            <w:rPr>
              <w:rFonts w:ascii="Arial" w:hAnsi="Arial" w:cs="Arial"/>
            </w:rPr>
          </w:rPrChange>
        </w:rPr>
      </w:pPr>
      <w:r w:rsidRPr="00101454">
        <w:rPr>
          <w:rFonts w:ascii="Arial" w:hAnsi="Arial" w:cs="Arial"/>
          <w:sz w:val="22"/>
          <w:szCs w:val="22"/>
          <w:rPrChange w:id="2026" w:author="Guo, Shicheng" w:date="2019-08-12T12:41:00Z">
            <w:rPr>
              <w:rFonts w:ascii="Arial" w:hAnsi="Arial" w:cs="Arial"/>
            </w:rPr>
          </w:rPrChange>
        </w:rPr>
        <w:t>ROC</w:t>
      </w:r>
      <w:r w:rsidR="00DD3117" w:rsidRPr="00101454">
        <w:rPr>
          <w:rFonts w:ascii="Arial" w:hAnsi="Arial" w:cs="Arial"/>
          <w:sz w:val="22"/>
          <w:szCs w:val="22"/>
          <w:rPrChange w:id="2027" w:author="Guo, Shicheng" w:date="2019-08-12T12:41:00Z">
            <w:rPr>
              <w:rFonts w:ascii="Arial" w:hAnsi="Arial" w:cs="Arial"/>
            </w:rPr>
          </w:rPrChange>
        </w:rPr>
        <w:t>:</w:t>
      </w:r>
      <w:r w:rsidR="00DD3117" w:rsidRPr="00101454">
        <w:rPr>
          <w:rFonts w:ascii="Arial" w:eastAsiaTheme="minorEastAsia" w:hAnsi="Arial" w:cs="Arial"/>
          <w:kern w:val="2"/>
          <w:sz w:val="22"/>
          <w:szCs w:val="22"/>
          <w:rPrChange w:id="2028" w:author="Guo, Shicheng" w:date="2019-08-12T12:41:00Z">
            <w:rPr>
              <w:rFonts w:ascii="Arial" w:eastAsiaTheme="minorEastAsia" w:hAnsi="Arial" w:cs="Arial"/>
              <w:kern w:val="2"/>
              <w:sz w:val="22"/>
              <w:szCs w:val="22"/>
            </w:rPr>
          </w:rPrChange>
        </w:rPr>
        <w:t xml:space="preserve"> Receiver operating characteristic</w:t>
      </w:r>
    </w:p>
    <w:p w14:paraId="72EC4128" w14:textId="76485DBE" w:rsidR="005C3AE2" w:rsidRPr="00101454" w:rsidRDefault="005C3AE2" w:rsidP="00F80442">
      <w:pPr>
        <w:rPr>
          <w:rFonts w:ascii="Arial" w:hAnsi="Arial" w:cs="Arial"/>
          <w:sz w:val="22"/>
          <w:szCs w:val="22"/>
          <w:rPrChange w:id="2029" w:author="Guo, Shicheng" w:date="2019-08-12T12:41:00Z">
            <w:rPr>
              <w:rFonts w:ascii="Arial" w:hAnsi="Arial" w:cs="Arial"/>
            </w:rPr>
          </w:rPrChange>
        </w:rPr>
      </w:pPr>
      <w:r w:rsidRPr="00101454">
        <w:rPr>
          <w:rFonts w:ascii="Arial" w:hAnsi="Arial" w:cs="Arial"/>
          <w:sz w:val="22"/>
          <w:szCs w:val="22"/>
          <w:rPrChange w:id="2030" w:author="Guo, Shicheng" w:date="2019-08-12T12:41:00Z">
            <w:rPr>
              <w:rFonts w:ascii="Arial" w:hAnsi="Arial" w:cs="Arial"/>
            </w:rPr>
          </w:rPrChange>
        </w:rPr>
        <w:t>AUC</w:t>
      </w:r>
      <w:r w:rsidR="00DD3117" w:rsidRPr="00101454">
        <w:rPr>
          <w:rFonts w:ascii="Arial" w:hAnsi="Arial" w:cs="Arial"/>
          <w:sz w:val="22"/>
          <w:szCs w:val="22"/>
          <w:rPrChange w:id="2031" w:author="Guo, Shicheng" w:date="2019-08-12T12:41:00Z">
            <w:rPr>
              <w:rFonts w:ascii="Arial" w:hAnsi="Arial" w:cs="Arial"/>
            </w:rPr>
          </w:rPrChange>
        </w:rPr>
        <w:t>: Area under the curve</w:t>
      </w:r>
    </w:p>
    <w:p w14:paraId="40380289" w14:textId="5BB41B58" w:rsidR="005A596A" w:rsidRPr="00101454" w:rsidRDefault="005A596A" w:rsidP="00F80442">
      <w:pPr>
        <w:rPr>
          <w:rFonts w:ascii="Arial" w:hAnsi="Arial" w:cs="Arial"/>
          <w:sz w:val="22"/>
          <w:szCs w:val="22"/>
          <w:rPrChange w:id="2032" w:author="Guo, Shicheng" w:date="2019-08-12T12:41:00Z">
            <w:rPr>
              <w:rFonts w:ascii="Arial" w:hAnsi="Arial" w:cs="Arial"/>
            </w:rPr>
          </w:rPrChange>
        </w:rPr>
      </w:pPr>
      <w:r w:rsidRPr="00101454">
        <w:rPr>
          <w:rFonts w:ascii="Arial" w:hAnsi="Arial" w:cs="Arial"/>
          <w:sz w:val="22"/>
          <w:szCs w:val="22"/>
          <w:rPrChange w:id="2033" w:author="Guo, Shicheng" w:date="2019-08-12T12:41:00Z">
            <w:rPr>
              <w:rFonts w:ascii="Arial" w:hAnsi="Arial" w:cs="Arial"/>
            </w:rPr>
          </w:rPrChange>
        </w:rPr>
        <w:t>IPA</w:t>
      </w:r>
      <w:r w:rsidR="00DD3117" w:rsidRPr="00101454">
        <w:rPr>
          <w:rFonts w:ascii="Arial" w:hAnsi="Arial" w:cs="Arial"/>
          <w:sz w:val="22"/>
          <w:szCs w:val="22"/>
          <w:rPrChange w:id="2034" w:author="Guo, Shicheng" w:date="2019-08-12T12:41:00Z">
            <w:rPr>
              <w:rFonts w:ascii="Arial" w:hAnsi="Arial" w:cs="Arial"/>
            </w:rPr>
          </w:rPrChange>
        </w:rPr>
        <w:t>:</w:t>
      </w:r>
      <w:r w:rsidR="00C24F48" w:rsidRPr="00101454">
        <w:rPr>
          <w:rFonts w:ascii="Arial" w:hAnsi="Arial" w:cs="Arial"/>
          <w:sz w:val="22"/>
          <w:szCs w:val="22"/>
          <w:rPrChange w:id="2035" w:author="Guo, Shicheng" w:date="2019-08-12T12:41:00Z">
            <w:rPr>
              <w:rFonts w:ascii="Arial" w:hAnsi="Arial" w:cs="Arial"/>
            </w:rPr>
          </w:rPrChange>
        </w:rPr>
        <w:t xml:space="preserve"> Ingenuity Pathway Analysis</w:t>
      </w:r>
    </w:p>
    <w:p w14:paraId="78935007" w14:textId="339DE9E2" w:rsidR="005A596A" w:rsidRPr="00101454" w:rsidRDefault="005A596A" w:rsidP="00C24F48">
      <w:pPr>
        <w:rPr>
          <w:rFonts w:ascii="Arial" w:hAnsi="Arial" w:cs="Arial"/>
          <w:sz w:val="22"/>
          <w:szCs w:val="22"/>
          <w:rPrChange w:id="2036" w:author="Guo, Shicheng" w:date="2019-08-12T12:41:00Z">
            <w:rPr>
              <w:rFonts w:ascii="Arial" w:hAnsi="Arial" w:cs="Arial"/>
            </w:rPr>
          </w:rPrChange>
        </w:rPr>
      </w:pPr>
      <w:r w:rsidRPr="00101454">
        <w:rPr>
          <w:rFonts w:ascii="Arial" w:hAnsi="Arial" w:cs="Arial"/>
          <w:sz w:val="22"/>
          <w:szCs w:val="22"/>
          <w:rPrChange w:id="2037" w:author="Guo, Shicheng" w:date="2019-08-12T12:41:00Z">
            <w:rPr>
              <w:rFonts w:ascii="Arial" w:hAnsi="Arial" w:cs="Arial"/>
            </w:rPr>
          </w:rPrChange>
        </w:rPr>
        <w:t>KEGG</w:t>
      </w:r>
      <w:r w:rsidR="00C24F48" w:rsidRPr="00101454">
        <w:rPr>
          <w:rFonts w:ascii="Arial" w:hAnsi="Arial" w:cs="Arial"/>
          <w:sz w:val="22"/>
          <w:szCs w:val="22"/>
          <w:rPrChange w:id="2038" w:author="Guo, Shicheng" w:date="2019-08-12T12:41:00Z">
            <w:rPr>
              <w:rFonts w:ascii="Arial" w:hAnsi="Arial" w:cs="Arial"/>
            </w:rPr>
          </w:rPrChange>
        </w:rPr>
        <w:t>: Kyoto Encyclopedia of Genes and Genomes</w:t>
      </w:r>
    </w:p>
    <w:p w14:paraId="4C225047" w14:textId="66C0EA15" w:rsidR="00C24F48" w:rsidRPr="00101454" w:rsidRDefault="00C24F48" w:rsidP="00C24F48">
      <w:pPr>
        <w:rPr>
          <w:rFonts w:ascii="Arial" w:hAnsi="Arial" w:cs="Arial"/>
          <w:sz w:val="22"/>
          <w:szCs w:val="22"/>
          <w:rPrChange w:id="2039" w:author="Guo, Shicheng" w:date="2019-08-12T12:41:00Z">
            <w:rPr>
              <w:rFonts w:ascii="Arial" w:hAnsi="Arial" w:cs="Arial"/>
            </w:rPr>
          </w:rPrChange>
        </w:rPr>
      </w:pPr>
      <w:r w:rsidRPr="00101454">
        <w:rPr>
          <w:rFonts w:ascii="Arial" w:hAnsi="Arial" w:cs="Arial"/>
          <w:sz w:val="22"/>
          <w:szCs w:val="22"/>
          <w:rPrChange w:id="2040" w:author="Guo, Shicheng" w:date="2019-08-12T12:41:00Z">
            <w:rPr>
              <w:rFonts w:ascii="Arial" w:hAnsi="Arial" w:cs="Arial"/>
            </w:rPr>
          </w:rPrChange>
        </w:rPr>
        <w:t>GO: Gene Ontology</w:t>
      </w:r>
    </w:p>
    <w:p w14:paraId="3FF9033D" w14:textId="2465F72A" w:rsidR="00A72275" w:rsidRPr="00101454" w:rsidRDefault="00054047" w:rsidP="00054047">
      <w:pPr>
        <w:rPr>
          <w:rFonts w:ascii="Arial" w:hAnsi="Arial" w:cs="Arial"/>
          <w:sz w:val="22"/>
          <w:szCs w:val="22"/>
          <w:rPrChange w:id="2041" w:author="Guo, Shicheng" w:date="2019-08-12T12:41:00Z">
            <w:rPr>
              <w:rFonts w:ascii="Arial" w:hAnsi="Arial" w:cs="Arial"/>
            </w:rPr>
          </w:rPrChange>
        </w:rPr>
      </w:pPr>
      <w:r w:rsidRPr="00101454">
        <w:rPr>
          <w:rFonts w:ascii="Arial" w:hAnsi="Arial" w:cs="Arial"/>
          <w:sz w:val="22"/>
          <w:szCs w:val="22"/>
          <w:rPrChange w:id="2042" w:author="Guo, Shicheng" w:date="2019-08-12T12:41:00Z">
            <w:rPr>
              <w:rFonts w:ascii="Arial" w:hAnsi="Arial" w:cs="Arial"/>
            </w:rPr>
          </w:rPrChange>
        </w:rPr>
        <w:t>t-SNE: t-distributed stochastic neighbor embedding</w:t>
      </w:r>
    </w:p>
    <w:p w14:paraId="716E95C2" w14:textId="6A4F1878" w:rsidR="00F80442" w:rsidRPr="00101454" w:rsidRDefault="00054047" w:rsidP="00F80442">
      <w:pPr>
        <w:rPr>
          <w:rFonts w:ascii="Arial" w:hAnsi="Arial" w:cs="Arial"/>
          <w:sz w:val="22"/>
          <w:szCs w:val="22"/>
          <w:rPrChange w:id="2043" w:author="Guo, Shicheng" w:date="2019-08-12T12:41:00Z">
            <w:rPr>
              <w:rFonts w:ascii="Arial" w:hAnsi="Arial" w:cs="Arial"/>
            </w:rPr>
          </w:rPrChange>
        </w:rPr>
      </w:pPr>
      <w:r w:rsidRPr="00101454">
        <w:rPr>
          <w:rFonts w:ascii="Arial" w:hAnsi="Arial" w:cs="Arial"/>
          <w:sz w:val="22"/>
          <w:szCs w:val="22"/>
          <w:rPrChange w:id="2044" w:author="Guo, Shicheng" w:date="2019-08-12T12:41:00Z">
            <w:rPr>
              <w:rFonts w:ascii="Arial" w:hAnsi="Arial" w:cs="Arial"/>
            </w:rPr>
          </w:rPrChange>
        </w:rPr>
        <w:t>PCA: Principal components analysis</w:t>
      </w:r>
    </w:p>
    <w:p w14:paraId="51F79A25" w14:textId="6BB4CD71" w:rsidR="004270D3" w:rsidRPr="00101454" w:rsidRDefault="008D1243" w:rsidP="008D1243">
      <w:pPr>
        <w:rPr>
          <w:rFonts w:ascii="Arial" w:hAnsi="Arial" w:cs="Arial"/>
          <w:sz w:val="22"/>
          <w:szCs w:val="22"/>
          <w:rPrChange w:id="2045" w:author="Guo, Shicheng" w:date="2019-08-12T12:41:00Z">
            <w:rPr>
              <w:rFonts w:ascii="Arial" w:hAnsi="Arial" w:cs="Arial"/>
            </w:rPr>
          </w:rPrChange>
        </w:rPr>
      </w:pPr>
      <w:r w:rsidRPr="00101454">
        <w:rPr>
          <w:rFonts w:ascii="Arial" w:hAnsi="Arial" w:cs="Arial"/>
          <w:sz w:val="22"/>
          <w:szCs w:val="22"/>
          <w:rPrChange w:id="2046" w:author="Guo, Shicheng" w:date="2019-08-12T12:41:00Z">
            <w:rPr>
              <w:rFonts w:ascii="Arial" w:hAnsi="Arial" w:cs="Arial"/>
            </w:rPr>
          </w:rPrChange>
        </w:rPr>
        <w:t>mBV: Mean beta value</w:t>
      </w:r>
      <w:r w:rsidR="002E482F" w:rsidRPr="00101454">
        <w:rPr>
          <w:rFonts w:ascii="Arial" w:hAnsi="Arial" w:cs="Arial"/>
          <w:sz w:val="22"/>
          <w:szCs w:val="22"/>
          <w:rPrChange w:id="2047" w:author="Guo, Shicheng" w:date="2019-08-12T12:41:00Z">
            <w:rPr>
              <w:rFonts w:ascii="Arial" w:hAnsi="Arial" w:cs="Arial"/>
            </w:rPr>
          </w:rPrChange>
        </w:rPr>
        <w:t>s</w:t>
      </w:r>
    </w:p>
    <w:p w14:paraId="61757553" w14:textId="15E6663E" w:rsidR="00C73F6C" w:rsidRPr="00101454" w:rsidRDefault="00C73F6C" w:rsidP="00C73F6C">
      <w:pPr>
        <w:pStyle w:val="Heading2"/>
        <w:rPr>
          <w:rFonts w:ascii="Arial" w:hAnsi="Arial" w:cs="Arial"/>
          <w:color w:val="auto"/>
          <w:sz w:val="22"/>
          <w:szCs w:val="22"/>
          <w:rPrChange w:id="2048" w:author="Guo, Shicheng" w:date="2019-08-12T12:41:00Z">
            <w:rPr>
              <w:color w:val="auto"/>
            </w:rPr>
          </w:rPrChange>
        </w:rPr>
      </w:pPr>
      <w:r w:rsidRPr="00101454">
        <w:rPr>
          <w:rFonts w:ascii="Arial" w:hAnsi="Arial" w:cs="Arial"/>
          <w:color w:val="auto"/>
          <w:sz w:val="22"/>
          <w:szCs w:val="22"/>
          <w:rPrChange w:id="2049" w:author="Guo, Shicheng" w:date="2019-08-12T12:41:00Z">
            <w:rPr>
              <w:color w:val="auto"/>
            </w:rPr>
          </w:rPrChange>
        </w:rPr>
        <w:t>Data and Code Available</w:t>
      </w:r>
    </w:p>
    <w:p w14:paraId="39416E3F" w14:textId="44764785" w:rsidR="0067017C" w:rsidRPr="00101454" w:rsidRDefault="00582641" w:rsidP="00582641">
      <w:pPr>
        <w:rPr>
          <w:rFonts w:ascii="Arial" w:hAnsi="Arial" w:cs="Arial"/>
          <w:sz w:val="22"/>
          <w:szCs w:val="22"/>
          <w:rPrChange w:id="2050" w:author="Guo, Shicheng" w:date="2019-08-12T12:41:00Z">
            <w:rPr>
              <w:rFonts w:ascii="Arial" w:hAnsi="Arial" w:cs="Arial"/>
            </w:rPr>
          </w:rPrChange>
        </w:rPr>
      </w:pPr>
      <w:r w:rsidRPr="00101454">
        <w:rPr>
          <w:rFonts w:ascii="Arial" w:eastAsiaTheme="minorEastAsia" w:hAnsi="Arial" w:cs="Arial"/>
          <w:kern w:val="2"/>
          <w:sz w:val="22"/>
          <w:szCs w:val="22"/>
          <w:highlight w:val="yellow"/>
          <w:rPrChange w:id="2051" w:author="Guo, Shicheng" w:date="2019-08-12T12:41:00Z">
            <w:rPr>
              <w:rFonts w:ascii="Arial" w:eastAsiaTheme="minorEastAsia" w:hAnsi="Arial" w:cs="Arial"/>
              <w:kern w:val="2"/>
              <w:sz w:val="22"/>
              <w:szCs w:val="22"/>
              <w:highlight w:val="yellow"/>
            </w:rPr>
          </w:rPrChange>
        </w:rPr>
        <w:t xml:space="preserve">DNA methylation </w:t>
      </w:r>
      <w:r w:rsidR="00375FAD" w:rsidRPr="00101454">
        <w:rPr>
          <w:rFonts w:ascii="Arial" w:eastAsiaTheme="minorEastAsia" w:hAnsi="Arial" w:cs="Arial"/>
          <w:kern w:val="2"/>
          <w:sz w:val="22"/>
          <w:szCs w:val="22"/>
          <w:highlight w:val="yellow"/>
          <w:rPrChange w:id="2052" w:author="Guo, Shicheng" w:date="2019-08-12T12:41:00Z">
            <w:rPr>
              <w:rFonts w:ascii="Arial" w:eastAsiaTheme="minorEastAsia" w:hAnsi="Arial" w:cs="Arial"/>
              <w:kern w:val="2"/>
              <w:sz w:val="22"/>
              <w:szCs w:val="22"/>
              <w:highlight w:val="yellow"/>
            </w:rPr>
          </w:rPrChange>
        </w:rPr>
        <w:t>data (</w:t>
      </w:r>
      <w:r w:rsidRPr="00101454">
        <w:rPr>
          <w:rFonts w:ascii="Arial" w:eastAsiaTheme="minorEastAsia" w:hAnsi="Arial" w:cs="Arial"/>
          <w:kern w:val="2"/>
          <w:sz w:val="22"/>
          <w:szCs w:val="22"/>
          <w:highlight w:val="yellow"/>
          <w:rPrChange w:id="2053" w:author="Guo, Shicheng" w:date="2019-08-12T12:41:00Z">
            <w:rPr>
              <w:rFonts w:ascii="Arial" w:eastAsiaTheme="minorEastAsia" w:hAnsi="Arial" w:cs="Arial"/>
              <w:kern w:val="2"/>
              <w:sz w:val="22"/>
              <w:szCs w:val="22"/>
              <w:highlight w:val="yellow"/>
            </w:rPr>
          </w:rPrChange>
        </w:rPr>
        <w:t>Illumina 450K microarray</w:t>
      </w:r>
      <w:r w:rsidR="00375FAD" w:rsidRPr="00101454">
        <w:rPr>
          <w:rFonts w:ascii="Arial" w:eastAsiaTheme="minorEastAsia" w:hAnsi="Arial" w:cs="Arial"/>
          <w:kern w:val="2"/>
          <w:sz w:val="22"/>
          <w:szCs w:val="22"/>
          <w:highlight w:val="yellow"/>
          <w:rPrChange w:id="2054" w:author="Guo, Shicheng" w:date="2019-08-12T12:41:00Z">
            <w:rPr>
              <w:rFonts w:ascii="Arial" w:eastAsiaTheme="minorEastAsia" w:hAnsi="Arial" w:cs="Arial"/>
              <w:kern w:val="2"/>
              <w:sz w:val="22"/>
              <w:szCs w:val="22"/>
              <w:highlight w:val="yellow"/>
            </w:rPr>
          </w:rPrChange>
        </w:rPr>
        <w:t>)</w:t>
      </w:r>
      <w:r w:rsidRPr="00101454">
        <w:rPr>
          <w:rFonts w:ascii="Arial" w:eastAsiaTheme="minorEastAsia" w:hAnsi="Arial" w:cs="Arial"/>
          <w:kern w:val="2"/>
          <w:sz w:val="22"/>
          <w:szCs w:val="22"/>
          <w:highlight w:val="yellow"/>
          <w:rPrChange w:id="2055" w:author="Guo, Shicheng" w:date="2019-08-12T12:41:00Z">
            <w:rPr>
              <w:rFonts w:ascii="Arial" w:eastAsiaTheme="minorEastAsia" w:hAnsi="Arial" w:cs="Arial"/>
              <w:kern w:val="2"/>
              <w:sz w:val="22"/>
              <w:szCs w:val="22"/>
              <w:highlight w:val="yellow"/>
            </w:rPr>
          </w:rPrChange>
        </w:rPr>
        <w:t xml:space="preserve"> have been deposited to xxx</w:t>
      </w:r>
      <w:r w:rsidRPr="00101454">
        <w:rPr>
          <w:rFonts w:ascii="Arial" w:eastAsiaTheme="minorEastAsia" w:hAnsi="Arial" w:cs="Arial"/>
          <w:kern w:val="2"/>
          <w:sz w:val="22"/>
          <w:szCs w:val="22"/>
          <w:rPrChange w:id="2056" w:author="Guo, Shicheng" w:date="2019-08-12T12:41:00Z">
            <w:rPr>
              <w:rFonts w:ascii="Arial" w:eastAsiaTheme="minorEastAsia" w:hAnsi="Arial" w:cs="Arial"/>
              <w:kern w:val="2"/>
              <w:sz w:val="22"/>
              <w:szCs w:val="22"/>
            </w:rPr>
          </w:rPrChange>
        </w:rPr>
        <w:t xml:space="preserve">. Other data involved in this study included GSE68060, GSE68838, GSE77954, GSE77965, GSE81211, GSE101764, GSE107352, GSE75546 and E-MTAB-6450. </w:t>
      </w:r>
      <w:r w:rsidRPr="00101454">
        <w:rPr>
          <w:rFonts w:ascii="Arial" w:eastAsiaTheme="minorEastAsia" w:hAnsi="Arial" w:cs="Arial"/>
          <w:kern w:val="2"/>
          <w:sz w:val="22"/>
          <w:szCs w:val="22"/>
          <w:highlight w:val="yellow"/>
          <w:rPrChange w:id="2057" w:author="Guo, Shicheng" w:date="2019-08-12T12:41:00Z">
            <w:rPr>
              <w:rFonts w:ascii="Arial" w:eastAsiaTheme="minorEastAsia" w:hAnsi="Arial" w:cs="Arial"/>
              <w:kern w:val="2"/>
              <w:sz w:val="22"/>
              <w:szCs w:val="22"/>
              <w:highlight w:val="yellow"/>
            </w:rPr>
          </w:rPrChange>
        </w:rPr>
        <w:t>All the script involved in the study have been deposited to Github??</w:t>
      </w:r>
    </w:p>
    <w:p w14:paraId="0D3C5B33" w14:textId="0A3A94D1" w:rsidR="00C36596" w:rsidRPr="00101454" w:rsidRDefault="009F042F" w:rsidP="00F2054F">
      <w:pPr>
        <w:pStyle w:val="Heading2"/>
        <w:rPr>
          <w:rFonts w:ascii="Arial" w:hAnsi="Arial" w:cs="Arial"/>
          <w:color w:val="auto"/>
          <w:sz w:val="22"/>
          <w:szCs w:val="22"/>
          <w:rPrChange w:id="2058" w:author="Guo, Shicheng" w:date="2019-08-12T12:41:00Z">
            <w:rPr>
              <w:color w:val="auto"/>
            </w:rPr>
          </w:rPrChange>
        </w:rPr>
      </w:pPr>
      <w:r w:rsidRPr="00101454">
        <w:rPr>
          <w:rFonts w:ascii="Arial" w:hAnsi="Arial" w:cs="Arial"/>
          <w:color w:val="auto"/>
          <w:sz w:val="22"/>
          <w:szCs w:val="22"/>
          <w:rPrChange w:id="2059" w:author="Guo, Shicheng" w:date="2019-08-12T12:41:00Z">
            <w:rPr>
              <w:color w:val="auto"/>
            </w:rPr>
          </w:rPrChange>
        </w:rPr>
        <w:t>Author Contribution</w:t>
      </w:r>
    </w:p>
    <w:p w14:paraId="71D811D4" w14:textId="59CE1D57" w:rsidR="001C1E2E" w:rsidRPr="00101454" w:rsidRDefault="00CF709E" w:rsidP="007C3E92">
      <w:pPr>
        <w:jc w:val="both"/>
        <w:rPr>
          <w:rFonts w:ascii="Arial" w:hAnsi="Arial" w:cs="Arial"/>
          <w:sz w:val="22"/>
          <w:szCs w:val="22"/>
          <w:rPrChange w:id="2060" w:author="Guo, Shicheng" w:date="2019-08-12T12:41:00Z">
            <w:rPr>
              <w:rFonts w:ascii="Arial" w:hAnsi="Arial" w:cs="Arial"/>
            </w:rPr>
          </w:rPrChange>
        </w:rPr>
      </w:pPr>
      <w:r w:rsidRPr="00101454">
        <w:rPr>
          <w:rFonts w:ascii="Arial" w:hAnsi="Arial" w:cs="Arial"/>
          <w:sz w:val="22"/>
          <w:szCs w:val="22"/>
          <w:rPrChange w:id="2061" w:author="Guo, Shicheng" w:date="2019-08-12T12:41:00Z">
            <w:rPr>
              <w:rFonts w:ascii="Arial" w:hAnsi="Arial" w:cs="Arial"/>
            </w:rPr>
          </w:rPrChange>
        </w:rPr>
        <w:t xml:space="preserve">JF performed analyses, developed analysis methods and power calculations, interpreted results, and drafted the manuscript. </w:t>
      </w:r>
      <w:r w:rsidR="00F6173C" w:rsidRPr="00101454">
        <w:rPr>
          <w:rFonts w:ascii="Arial" w:hAnsi="Arial" w:cs="Arial"/>
          <w:sz w:val="22"/>
          <w:szCs w:val="22"/>
          <w:rPrChange w:id="2062" w:author="Guo, Shicheng" w:date="2019-08-12T12:41:00Z">
            <w:rPr>
              <w:rFonts w:ascii="Arial" w:hAnsi="Arial" w:cs="Arial"/>
            </w:rPr>
          </w:rPrChange>
        </w:rPr>
        <w:t>SD</w:t>
      </w:r>
      <w:r w:rsidRPr="00101454">
        <w:rPr>
          <w:rFonts w:ascii="Arial" w:hAnsi="Arial" w:cs="Arial"/>
          <w:sz w:val="22"/>
          <w:szCs w:val="22"/>
          <w:rPrChange w:id="2063" w:author="Guo, Shicheng" w:date="2019-08-12T12:41:00Z">
            <w:rPr>
              <w:rFonts w:ascii="Arial" w:hAnsi="Arial" w:cs="Arial"/>
            </w:rPr>
          </w:rPrChange>
        </w:rPr>
        <w:t xml:space="preserve"> enrolled patients and collected all the clinical information. CT and YZ conducted </w:t>
      </w:r>
      <w:r w:rsidR="00B21D36" w:rsidRPr="00101454">
        <w:rPr>
          <w:rFonts w:ascii="Arial" w:hAnsi="Arial" w:cs="Arial"/>
          <w:sz w:val="22"/>
          <w:szCs w:val="22"/>
          <w:rPrChange w:id="2064" w:author="Guo, Shicheng" w:date="2019-08-12T12:41:00Z">
            <w:rPr>
              <w:rFonts w:ascii="Arial" w:hAnsi="Arial" w:cs="Arial"/>
            </w:rPr>
          </w:rPrChange>
        </w:rPr>
        <w:t>array</w:t>
      </w:r>
      <w:r w:rsidRPr="00101454">
        <w:rPr>
          <w:rFonts w:ascii="Arial" w:hAnsi="Arial" w:cs="Arial"/>
          <w:sz w:val="22"/>
          <w:szCs w:val="22"/>
          <w:rPrChange w:id="2065" w:author="Guo, Shicheng" w:date="2019-08-12T12:41:00Z">
            <w:rPr>
              <w:rFonts w:ascii="Arial" w:hAnsi="Arial" w:cs="Arial"/>
            </w:rPr>
          </w:rPrChange>
        </w:rPr>
        <w:t xml:space="preserve"> experiments. ZW collected and prepared tissue samples and collected results of clinical assays. DZ and JF designed the study, supervise</w:t>
      </w:r>
      <w:r w:rsidR="00131BA8" w:rsidRPr="00101454">
        <w:rPr>
          <w:rFonts w:ascii="Arial" w:hAnsi="Arial" w:cs="Arial"/>
          <w:sz w:val="22"/>
          <w:szCs w:val="22"/>
          <w:rPrChange w:id="2066" w:author="Guo, Shicheng" w:date="2019-08-12T12:41:00Z">
            <w:rPr>
              <w:rFonts w:ascii="Arial" w:hAnsi="Arial" w:cs="Arial"/>
            </w:rPr>
          </w:rPrChange>
        </w:rPr>
        <w:t xml:space="preserve">d all experiments and analysis, </w:t>
      </w:r>
      <w:r w:rsidRPr="00101454">
        <w:rPr>
          <w:rFonts w:ascii="Arial" w:hAnsi="Arial" w:cs="Arial"/>
          <w:sz w:val="22"/>
          <w:szCs w:val="22"/>
          <w:rPrChange w:id="2067" w:author="Guo, Shicheng" w:date="2019-08-12T12:41:00Z">
            <w:rPr>
              <w:rFonts w:ascii="Arial" w:hAnsi="Arial" w:cs="Arial"/>
            </w:rPr>
          </w:rPrChange>
        </w:rPr>
        <w:t>provid</w:t>
      </w:r>
      <w:r w:rsidR="00131BA8" w:rsidRPr="00101454">
        <w:rPr>
          <w:rFonts w:ascii="Arial" w:hAnsi="Arial" w:cs="Arial"/>
          <w:sz w:val="22"/>
          <w:szCs w:val="22"/>
          <w:rPrChange w:id="2068" w:author="Guo, Shicheng" w:date="2019-08-12T12:41:00Z">
            <w:rPr>
              <w:rFonts w:ascii="Arial" w:hAnsi="Arial" w:cs="Arial"/>
            </w:rPr>
          </w:rPrChange>
        </w:rPr>
        <w:t>ing</w:t>
      </w:r>
      <w:r w:rsidRPr="00101454">
        <w:rPr>
          <w:rFonts w:ascii="Arial" w:hAnsi="Arial" w:cs="Arial"/>
          <w:sz w:val="22"/>
          <w:szCs w:val="22"/>
          <w:rPrChange w:id="2069" w:author="Guo, Shicheng" w:date="2019-08-12T12:41:00Z">
            <w:rPr>
              <w:rFonts w:ascii="Arial" w:hAnsi="Arial" w:cs="Arial"/>
            </w:rPr>
          </w:rPrChange>
        </w:rPr>
        <w:t xml:space="preserve"> molecular and cellular biology advice, reviewed and edited the manuscript.</w:t>
      </w:r>
      <w:r w:rsidRPr="00101454" w:rsidDel="00AA205C">
        <w:rPr>
          <w:rFonts w:ascii="Arial" w:hAnsi="Arial" w:cs="Arial"/>
          <w:sz w:val="22"/>
          <w:szCs w:val="22"/>
          <w:rPrChange w:id="2070" w:author="Guo, Shicheng" w:date="2019-08-12T12:41:00Z">
            <w:rPr>
              <w:rFonts w:ascii="Arial" w:hAnsi="Arial" w:cs="Arial"/>
            </w:rPr>
          </w:rPrChange>
        </w:rPr>
        <w:t xml:space="preserve"> </w:t>
      </w:r>
      <w:r w:rsidR="00131BA8" w:rsidRPr="00101454">
        <w:rPr>
          <w:rFonts w:ascii="Arial" w:hAnsi="Arial" w:cs="Arial"/>
          <w:sz w:val="22"/>
          <w:szCs w:val="22"/>
          <w:rPrChange w:id="2071" w:author="Guo, Shicheng" w:date="2019-08-12T12:41:00Z">
            <w:rPr>
              <w:rFonts w:ascii="Arial" w:hAnsi="Arial" w:cs="Arial"/>
            </w:rPr>
          </w:rPrChange>
        </w:rPr>
        <w:t>SG reviewed and edited the manuscript.</w:t>
      </w:r>
    </w:p>
    <w:p w14:paraId="05896F4F" w14:textId="7DB7CC90" w:rsidR="001C1E2E" w:rsidRPr="00101454" w:rsidRDefault="001C1E2E" w:rsidP="00F2054F">
      <w:pPr>
        <w:pStyle w:val="Heading2"/>
        <w:rPr>
          <w:rFonts w:ascii="Arial" w:hAnsi="Arial" w:cs="Arial"/>
          <w:color w:val="auto"/>
          <w:sz w:val="22"/>
          <w:szCs w:val="22"/>
          <w:rPrChange w:id="2072" w:author="Guo, Shicheng" w:date="2019-08-12T12:41:00Z">
            <w:rPr>
              <w:color w:val="auto"/>
            </w:rPr>
          </w:rPrChange>
        </w:rPr>
      </w:pPr>
      <w:r w:rsidRPr="00101454">
        <w:rPr>
          <w:rFonts w:ascii="Arial" w:hAnsi="Arial" w:cs="Arial"/>
          <w:color w:val="auto"/>
          <w:sz w:val="22"/>
          <w:szCs w:val="22"/>
          <w:rPrChange w:id="2073" w:author="Guo, Shicheng" w:date="2019-08-12T12:41:00Z">
            <w:rPr>
              <w:color w:val="auto"/>
            </w:rPr>
          </w:rPrChange>
        </w:rPr>
        <w:t>Acknowledgement</w:t>
      </w:r>
    </w:p>
    <w:p w14:paraId="0F2FB277" w14:textId="0B498553" w:rsidR="001C1E2E" w:rsidRPr="00101454" w:rsidRDefault="00565874" w:rsidP="00565874">
      <w:pPr>
        <w:rPr>
          <w:rFonts w:ascii="Arial" w:hAnsi="Arial" w:cs="Arial"/>
          <w:sz w:val="22"/>
          <w:szCs w:val="22"/>
          <w:rPrChange w:id="2074" w:author="Guo, Shicheng" w:date="2019-08-12T12:41:00Z">
            <w:rPr>
              <w:rFonts w:ascii="Arial" w:hAnsi="Arial" w:cs="Arial"/>
            </w:rPr>
          </w:rPrChange>
        </w:rPr>
      </w:pPr>
      <w:r w:rsidRPr="00101454">
        <w:rPr>
          <w:rFonts w:ascii="Arial" w:hAnsi="Arial" w:cs="Arial"/>
          <w:sz w:val="22"/>
          <w:szCs w:val="22"/>
          <w:rPrChange w:id="2075" w:author="Guo, Shicheng" w:date="2019-08-12T12:41:00Z">
            <w:rPr>
              <w:rFonts w:ascii="Arial" w:hAnsi="Arial" w:cs="Arial"/>
            </w:rPr>
          </w:rPrChange>
        </w:rPr>
        <w:t>This study is funded by Innovation Promotion Association CAS (2016098) to D.Z., Major State Basic Research Development Program (2014CB542006), the Key Research Program of the Chinese Academy of Sciences (KJZD-EW-L14) to C.Z.</w:t>
      </w:r>
    </w:p>
    <w:p w14:paraId="39DEA74D" w14:textId="713D398A" w:rsidR="001C1E2E" w:rsidRPr="00101454" w:rsidRDefault="001C1E2E" w:rsidP="006A78C8">
      <w:pPr>
        <w:rPr>
          <w:rFonts w:ascii="Arial" w:hAnsi="Arial" w:cs="Arial"/>
          <w:sz w:val="22"/>
          <w:szCs w:val="22"/>
          <w:rPrChange w:id="2076" w:author="Guo, Shicheng" w:date="2019-08-12T12:41:00Z">
            <w:rPr>
              <w:rFonts w:ascii="Arial" w:hAnsi="Arial" w:cs="Arial"/>
            </w:rPr>
          </w:rPrChange>
        </w:rPr>
      </w:pPr>
    </w:p>
    <w:p w14:paraId="54D55D57" w14:textId="186AB656" w:rsidR="001C1E2E" w:rsidRPr="00101454" w:rsidRDefault="001C1E2E" w:rsidP="006A78C8">
      <w:pPr>
        <w:rPr>
          <w:rFonts w:ascii="Arial" w:hAnsi="Arial" w:cs="Arial"/>
          <w:sz w:val="22"/>
          <w:szCs w:val="22"/>
          <w:rPrChange w:id="2077" w:author="Guo, Shicheng" w:date="2019-08-12T12:41:00Z">
            <w:rPr>
              <w:rFonts w:ascii="Arial" w:hAnsi="Arial" w:cs="Arial"/>
            </w:rPr>
          </w:rPrChange>
        </w:rPr>
      </w:pPr>
    </w:p>
    <w:p w14:paraId="243A5173" w14:textId="11E110FB" w:rsidR="005B48AA" w:rsidRPr="00101454" w:rsidRDefault="001C1E2E" w:rsidP="00C24F48">
      <w:pPr>
        <w:pStyle w:val="Heading2"/>
        <w:rPr>
          <w:rFonts w:ascii="Arial" w:hAnsi="Arial" w:cs="Arial"/>
          <w:color w:val="auto"/>
          <w:sz w:val="22"/>
          <w:szCs w:val="22"/>
          <w:rPrChange w:id="2078" w:author="Guo, Shicheng" w:date="2019-08-12T12:41:00Z">
            <w:rPr>
              <w:color w:val="auto"/>
            </w:rPr>
          </w:rPrChange>
        </w:rPr>
      </w:pPr>
      <w:r w:rsidRPr="00101454">
        <w:rPr>
          <w:rFonts w:ascii="Arial" w:hAnsi="Arial" w:cs="Arial"/>
          <w:color w:val="auto"/>
          <w:sz w:val="22"/>
          <w:szCs w:val="22"/>
          <w:rPrChange w:id="2079" w:author="Guo, Shicheng" w:date="2019-08-12T12:41:00Z">
            <w:rPr>
              <w:color w:val="auto"/>
            </w:rPr>
          </w:rPrChange>
        </w:rPr>
        <w:t>Reference</w:t>
      </w:r>
    </w:p>
    <w:p w14:paraId="55BC1323" w14:textId="77777777" w:rsidR="005B48AA" w:rsidRPr="00101454" w:rsidRDefault="005B48AA" w:rsidP="006A78C8">
      <w:pPr>
        <w:rPr>
          <w:rFonts w:ascii="Arial" w:hAnsi="Arial" w:cs="Arial"/>
          <w:sz w:val="22"/>
          <w:szCs w:val="22"/>
          <w:rPrChange w:id="2080" w:author="Guo, Shicheng" w:date="2019-08-12T12:41:00Z">
            <w:rPr>
              <w:rFonts w:ascii="Arial" w:hAnsi="Arial" w:cs="Arial"/>
            </w:rPr>
          </w:rPrChange>
        </w:rPr>
      </w:pPr>
    </w:p>
    <w:p w14:paraId="3F62928B" w14:textId="77777777" w:rsidR="00433C17" w:rsidRPr="00101454" w:rsidRDefault="005B48AA" w:rsidP="00433C17">
      <w:pPr>
        <w:pStyle w:val="EndNoteBibliography"/>
        <w:ind w:left="720" w:hanging="720"/>
        <w:rPr>
          <w:rFonts w:ascii="Arial" w:hAnsi="Arial" w:cs="Arial"/>
          <w:sz w:val="22"/>
          <w:szCs w:val="22"/>
          <w:rPrChange w:id="2081" w:author="Guo, Shicheng" w:date="2019-08-12T12:41:00Z">
            <w:rPr/>
          </w:rPrChange>
        </w:rPr>
      </w:pPr>
      <w:r w:rsidRPr="00101454">
        <w:rPr>
          <w:rFonts w:ascii="Arial" w:hAnsi="Arial" w:cs="Arial"/>
          <w:sz w:val="22"/>
          <w:szCs w:val="22"/>
          <w:rPrChange w:id="2082" w:author="Guo, Shicheng" w:date="2019-08-12T12:41:00Z">
            <w:rPr>
              <w:rFonts w:ascii="Arial" w:hAnsi="Arial" w:cs="Arial"/>
            </w:rPr>
          </w:rPrChange>
        </w:rPr>
        <w:fldChar w:fldCharType="begin"/>
      </w:r>
      <w:r w:rsidRPr="00101454">
        <w:rPr>
          <w:rFonts w:ascii="Arial" w:hAnsi="Arial" w:cs="Arial"/>
          <w:sz w:val="22"/>
          <w:szCs w:val="22"/>
          <w:rPrChange w:id="2083" w:author="Guo, Shicheng" w:date="2019-08-12T12:41:00Z">
            <w:rPr>
              <w:rFonts w:ascii="Arial" w:hAnsi="Arial" w:cs="Arial"/>
            </w:rPr>
          </w:rPrChange>
        </w:rPr>
        <w:instrText xml:space="preserve"> ADDIN EN.REFLIST </w:instrText>
      </w:r>
      <w:r w:rsidRPr="00101454">
        <w:rPr>
          <w:rFonts w:ascii="Arial" w:hAnsi="Arial" w:cs="Arial"/>
          <w:sz w:val="22"/>
          <w:szCs w:val="22"/>
          <w:rPrChange w:id="2084" w:author="Guo, Shicheng" w:date="2019-08-12T12:41:00Z">
            <w:rPr>
              <w:rFonts w:ascii="Arial" w:hAnsi="Arial" w:cs="Arial"/>
              <w:noProof w:val="0"/>
            </w:rPr>
          </w:rPrChange>
        </w:rPr>
        <w:fldChar w:fldCharType="separate"/>
      </w:r>
      <w:r w:rsidR="00433C17" w:rsidRPr="00101454">
        <w:rPr>
          <w:rFonts w:ascii="Arial" w:hAnsi="Arial" w:cs="Arial"/>
          <w:sz w:val="22"/>
          <w:szCs w:val="22"/>
          <w:rPrChange w:id="2085" w:author="Guo, Shicheng" w:date="2019-08-12T12:41:00Z">
            <w:rPr/>
          </w:rPrChange>
        </w:rPr>
        <w:t>1.</w:t>
      </w:r>
      <w:r w:rsidR="00433C17" w:rsidRPr="00101454">
        <w:rPr>
          <w:rFonts w:ascii="Arial" w:hAnsi="Arial" w:cs="Arial"/>
          <w:sz w:val="22"/>
          <w:szCs w:val="22"/>
          <w:rPrChange w:id="2086" w:author="Guo, Shicheng" w:date="2019-08-12T12:41:00Z">
            <w:rPr/>
          </w:rPrChange>
        </w:rPr>
        <w:tab/>
        <w:t xml:space="preserve">Siegel, R.L., K.D. Miller, and A. Jemal, </w:t>
      </w:r>
      <w:r w:rsidR="00433C17" w:rsidRPr="00101454">
        <w:rPr>
          <w:rFonts w:ascii="Arial" w:hAnsi="Arial" w:cs="Arial"/>
          <w:i/>
          <w:sz w:val="22"/>
          <w:szCs w:val="22"/>
          <w:rPrChange w:id="2087" w:author="Guo, Shicheng" w:date="2019-08-12T12:41:00Z">
            <w:rPr>
              <w:i/>
            </w:rPr>
          </w:rPrChange>
        </w:rPr>
        <w:t>Cancer statistics, 2018.</w:t>
      </w:r>
      <w:r w:rsidR="00433C17" w:rsidRPr="00101454">
        <w:rPr>
          <w:rFonts w:ascii="Arial" w:hAnsi="Arial" w:cs="Arial"/>
          <w:sz w:val="22"/>
          <w:szCs w:val="22"/>
          <w:rPrChange w:id="2088" w:author="Guo, Shicheng" w:date="2019-08-12T12:41:00Z">
            <w:rPr/>
          </w:rPrChange>
        </w:rPr>
        <w:t xml:space="preserve"> CA Cancer J Clin, 2018. </w:t>
      </w:r>
      <w:r w:rsidR="00433C17" w:rsidRPr="00101454">
        <w:rPr>
          <w:rFonts w:ascii="Arial" w:hAnsi="Arial" w:cs="Arial"/>
          <w:b/>
          <w:sz w:val="22"/>
          <w:szCs w:val="22"/>
          <w:rPrChange w:id="2089" w:author="Guo, Shicheng" w:date="2019-08-12T12:41:00Z">
            <w:rPr>
              <w:b/>
            </w:rPr>
          </w:rPrChange>
        </w:rPr>
        <w:t>68</w:t>
      </w:r>
      <w:r w:rsidR="00433C17" w:rsidRPr="00101454">
        <w:rPr>
          <w:rFonts w:ascii="Arial" w:hAnsi="Arial" w:cs="Arial"/>
          <w:sz w:val="22"/>
          <w:szCs w:val="22"/>
          <w:rPrChange w:id="2090" w:author="Guo, Shicheng" w:date="2019-08-12T12:41:00Z">
            <w:rPr/>
          </w:rPrChange>
        </w:rPr>
        <w:t>(1): p. 7-30.</w:t>
      </w:r>
    </w:p>
    <w:p w14:paraId="6B1CB228" w14:textId="77777777" w:rsidR="00433C17" w:rsidRPr="00101454" w:rsidRDefault="00433C17" w:rsidP="00433C17">
      <w:pPr>
        <w:pStyle w:val="EndNoteBibliography"/>
        <w:ind w:left="720" w:hanging="720"/>
        <w:rPr>
          <w:rFonts w:ascii="Arial" w:hAnsi="Arial" w:cs="Arial"/>
          <w:sz w:val="22"/>
          <w:szCs w:val="22"/>
          <w:rPrChange w:id="2091" w:author="Guo, Shicheng" w:date="2019-08-12T12:41:00Z">
            <w:rPr/>
          </w:rPrChange>
        </w:rPr>
      </w:pPr>
      <w:r w:rsidRPr="00101454">
        <w:rPr>
          <w:rFonts w:ascii="Arial" w:hAnsi="Arial" w:cs="Arial"/>
          <w:sz w:val="22"/>
          <w:szCs w:val="22"/>
          <w:rPrChange w:id="2092" w:author="Guo, Shicheng" w:date="2019-08-12T12:41:00Z">
            <w:rPr/>
          </w:rPrChange>
        </w:rPr>
        <w:t>2.</w:t>
      </w:r>
      <w:r w:rsidRPr="00101454">
        <w:rPr>
          <w:rFonts w:ascii="Arial" w:hAnsi="Arial" w:cs="Arial"/>
          <w:sz w:val="22"/>
          <w:szCs w:val="22"/>
          <w:rPrChange w:id="2093" w:author="Guo, Shicheng" w:date="2019-08-12T12:41:00Z">
            <w:rPr/>
          </w:rPrChange>
        </w:rPr>
        <w:tab/>
        <w:t xml:space="preserve">Chen, W., et al., </w:t>
      </w:r>
      <w:r w:rsidRPr="00101454">
        <w:rPr>
          <w:rFonts w:ascii="Arial" w:hAnsi="Arial" w:cs="Arial"/>
          <w:i/>
          <w:sz w:val="22"/>
          <w:szCs w:val="22"/>
          <w:rPrChange w:id="2094" w:author="Guo, Shicheng" w:date="2019-08-12T12:41:00Z">
            <w:rPr>
              <w:i/>
            </w:rPr>
          </w:rPrChange>
        </w:rPr>
        <w:t>Cancer statistics in China, 2015.</w:t>
      </w:r>
      <w:r w:rsidRPr="00101454">
        <w:rPr>
          <w:rFonts w:ascii="Arial" w:hAnsi="Arial" w:cs="Arial"/>
          <w:sz w:val="22"/>
          <w:szCs w:val="22"/>
          <w:rPrChange w:id="2095" w:author="Guo, Shicheng" w:date="2019-08-12T12:41:00Z">
            <w:rPr/>
          </w:rPrChange>
        </w:rPr>
        <w:t xml:space="preserve"> CA Cancer J Clin, 2016. </w:t>
      </w:r>
      <w:r w:rsidRPr="00101454">
        <w:rPr>
          <w:rFonts w:ascii="Arial" w:hAnsi="Arial" w:cs="Arial"/>
          <w:b/>
          <w:sz w:val="22"/>
          <w:szCs w:val="22"/>
          <w:rPrChange w:id="2096" w:author="Guo, Shicheng" w:date="2019-08-12T12:41:00Z">
            <w:rPr>
              <w:b/>
            </w:rPr>
          </w:rPrChange>
        </w:rPr>
        <w:t>66</w:t>
      </w:r>
      <w:r w:rsidRPr="00101454">
        <w:rPr>
          <w:rFonts w:ascii="Arial" w:hAnsi="Arial" w:cs="Arial"/>
          <w:sz w:val="22"/>
          <w:szCs w:val="22"/>
          <w:rPrChange w:id="2097" w:author="Guo, Shicheng" w:date="2019-08-12T12:41:00Z">
            <w:rPr/>
          </w:rPrChange>
        </w:rPr>
        <w:t>(2): p. 115-32.</w:t>
      </w:r>
    </w:p>
    <w:p w14:paraId="3241FC83" w14:textId="77777777" w:rsidR="00433C17" w:rsidRPr="00101454" w:rsidRDefault="00433C17" w:rsidP="00433C17">
      <w:pPr>
        <w:pStyle w:val="EndNoteBibliography"/>
        <w:ind w:left="720" w:hanging="720"/>
        <w:rPr>
          <w:rFonts w:ascii="Arial" w:hAnsi="Arial" w:cs="Arial"/>
          <w:sz w:val="22"/>
          <w:szCs w:val="22"/>
          <w:rPrChange w:id="2098" w:author="Guo, Shicheng" w:date="2019-08-12T12:41:00Z">
            <w:rPr/>
          </w:rPrChange>
        </w:rPr>
      </w:pPr>
      <w:r w:rsidRPr="00101454">
        <w:rPr>
          <w:rFonts w:ascii="Arial" w:hAnsi="Arial" w:cs="Arial"/>
          <w:sz w:val="22"/>
          <w:szCs w:val="22"/>
          <w:rPrChange w:id="2099" w:author="Guo, Shicheng" w:date="2019-08-12T12:41:00Z">
            <w:rPr/>
          </w:rPrChange>
        </w:rPr>
        <w:t>3.</w:t>
      </w:r>
      <w:r w:rsidRPr="00101454">
        <w:rPr>
          <w:rFonts w:ascii="Arial" w:hAnsi="Arial" w:cs="Arial"/>
          <w:sz w:val="22"/>
          <w:szCs w:val="22"/>
          <w:rPrChange w:id="2100" w:author="Guo, Shicheng" w:date="2019-08-12T12:41:00Z">
            <w:rPr/>
          </w:rPrChange>
        </w:rPr>
        <w:tab/>
        <w:t xml:space="preserve">Guo, S., et al., </w:t>
      </w:r>
      <w:r w:rsidRPr="00101454">
        <w:rPr>
          <w:rFonts w:ascii="Arial" w:hAnsi="Arial" w:cs="Arial"/>
          <w:i/>
          <w:sz w:val="22"/>
          <w:szCs w:val="22"/>
          <w:rPrChange w:id="2101" w:author="Guo, Shicheng" w:date="2019-08-12T12:41:00Z">
            <w:rPr>
              <w:i/>
            </w:rPr>
          </w:rPrChange>
        </w:rPr>
        <w:t>Identification of methylation haplotype blocks aids in deconvolution of heterogeneous tissue samples and tumor tissue-of-origin mapping from plasma DNA.</w:t>
      </w:r>
      <w:r w:rsidRPr="00101454">
        <w:rPr>
          <w:rFonts w:ascii="Arial" w:hAnsi="Arial" w:cs="Arial"/>
          <w:sz w:val="22"/>
          <w:szCs w:val="22"/>
          <w:rPrChange w:id="2102" w:author="Guo, Shicheng" w:date="2019-08-12T12:41:00Z">
            <w:rPr/>
          </w:rPrChange>
        </w:rPr>
        <w:t xml:space="preserve"> Nat Genet, 2017. </w:t>
      </w:r>
      <w:r w:rsidRPr="00101454">
        <w:rPr>
          <w:rFonts w:ascii="Arial" w:hAnsi="Arial" w:cs="Arial"/>
          <w:b/>
          <w:sz w:val="22"/>
          <w:szCs w:val="22"/>
          <w:rPrChange w:id="2103" w:author="Guo, Shicheng" w:date="2019-08-12T12:41:00Z">
            <w:rPr>
              <w:b/>
            </w:rPr>
          </w:rPrChange>
        </w:rPr>
        <w:t>49</w:t>
      </w:r>
      <w:r w:rsidRPr="00101454">
        <w:rPr>
          <w:rFonts w:ascii="Arial" w:hAnsi="Arial" w:cs="Arial"/>
          <w:sz w:val="22"/>
          <w:szCs w:val="22"/>
          <w:rPrChange w:id="2104" w:author="Guo, Shicheng" w:date="2019-08-12T12:41:00Z">
            <w:rPr/>
          </w:rPrChange>
        </w:rPr>
        <w:t>(4): p. 635-642.</w:t>
      </w:r>
    </w:p>
    <w:p w14:paraId="48AC23FA" w14:textId="77777777" w:rsidR="00433C17" w:rsidRPr="00101454" w:rsidRDefault="00433C17" w:rsidP="00433C17">
      <w:pPr>
        <w:pStyle w:val="EndNoteBibliography"/>
        <w:ind w:left="720" w:hanging="720"/>
        <w:rPr>
          <w:rFonts w:ascii="Arial" w:hAnsi="Arial" w:cs="Arial"/>
          <w:sz w:val="22"/>
          <w:szCs w:val="22"/>
          <w:rPrChange w:id="2105" w:author="Guo, Shicheng" w:date="2019-08-12T12:41:00Z">
            <w:rPr/>
          </w:rPrChange>
        </w:rPr>
      </w:pPr>
      <w:r w:rsidRPr="00101454">
        <w:rPr>
          <w:rFonts w:ascii="Arial" w:hAnsi="Arial" w:cs="Arial"/>
          <w:sz w:val="22"/>
          <w:szCs w:val="22"/>
          <w:rPrChange w:id="2106" w:author="Guo, Shicheng" w:date="2019-08-12T12:41:00Z">
            <w:rPr/>
          </w:rPrChange>
        </w:rPr>
        <w:t>4.</w:t>
      </w:r>
      <w:r w:rsidRPr="00101454">
        <w:rPr>
          <w:rFonts w:ascii="Arial" w:hAnsi="Arial" w:cs="Arial"/>
          <w:sz w:val="22"/>
          <w:szCs w:val="22"/>
          <w:rPrChange w:id="2107" w:author="Guo, Shicheng" w:date="2019-08-12T12:41:00Z">
            <w:rPr/>
          </w:rPrChange>
        </w:rPr>
        <w:tab/>
        <w:t xml:space="preserve">Wang, X., et al., </w:t>
      </w:r>
      <w:r w:rsidRPr="00101454">
        <w:rPr>
          <w:rFonts w:ascii="Arial" w:hAnsi="Arial" w:cs="Arial"/>
          <w:i/>
          <w:sz w:val="22"/>
          <w:szCs w:val="22"/>
          <w:rPrChange w:id="2108" w:author="Guo, Shicheng" w:date="2019-08-12T12:41:00Z">
            <w:rPr>
              <w:i/>
            </w:rPr>
          </w:rPrChange>
        </w:rPr>
        <w:t>Hypermethylation reduces expression of tumor-suppressor PLZF and regulates proliferation and apoptosis in non-small-cell lung cancers.</w:t>
      </w:r>
      <w:r w:rsidRPr="00101454">
        <w:rPr>
          <w:rFonts w:ascii="Arial" w:hAnsi="Arial" w:cs="Arial"/>
          <w:sz w:val="22"/>
          <w:szCs w:val="22"/>
          <w:rPrChange w:id="2109" w:author="Guo, Shicheng" w:date="2019-08-12T12:41:00Z">
            <w:rPr/>
          </w:rPrChange>
        </w:rPr>
        <w:t xml:space="preserve"> FASEB J, 2013. </w:t>
      </w:r>
      <w:r w:rsidRPr="00101454">
        <w:rPr>
          <w:rFonts w:ascii="Arial" w:hAnsi="Arial" w:cs="Arial"/>
          <w:b/>
          <w:sz w:val="22"/>
          <w:szCs w:val="22"/>
          <w:rPrChange w:id="2110" w:author="Guo, Shicheng" w:date="2019-08-12T12:41:00Z">
            <w:rPr>
              <w:b/>
            </w:rPr>
          </w:rPrChange>
        </w:rPr>
        <w:t>27</w:t>
      </w:r>
      <w:r w:rsidRPr="00101454">
        <w:rPr>
          <w:rFonts w:ascii="Arial" w:hAnsi="Arial" w:cs="Arial"/>
          <w:sz w:val="22"/>
          <w:szCs w:val="22"/>
          <w:rPrChange w:id="2111" w:author="Guo, Shicheng" w:date="2019-08-12T12:41:00Z">
            <w:rPr/>
          </w:rPrChange>
        </w:rPr>
        <w:t>(10): p. 4194-203.</w:t>
      </w:r>
    </w:p>
    <w:p w14:paraId="351AFDC7" w14:textId="77777777" w:rsidR="00433C17" w:rsidRPr="00101454" w:rsidRDefault="00433C17" w:rsidP="00433C17">
      <w:pPr>
        <w:pStyle w:val="EndNoteBibliography"/>
        <w:ind w:left="720" w:hanging="720"/>
        <w:rPr>
          <w:rFonts w:ascii="Arial" w:hAnsi="Arial" w:cs="Arial"/>
          <w:sz w:val="22"/>
          <w:szCs w:val="22"/>
          <w:rPrChange w:id="2112" w:author="Guo, Shicheng" w:date="2019-08-12T12:41:00Z">
            <w:rPr/>
          </w:rPrChange>
        </w:rPr>
      </w:pPr>
      <w:r w:rsidRPr="00101454">
        <w:rPr>
          <w:rFonts w:ascii="Arial" w:hAnsi="Arial" w:cs="Arial"/>
          <w:sz w:val="22"/>
          <w:szCs w:val="22"/>
          <w:rPrChange w:id="2113" w:author="Guo, Shicheng" w:date="2019-08-12T12:41:00Z">
            <w:rPr/>
          </w:rPrChange>
        </w:rPr>
        <w:t>5.</w:t>
      </w:r>
      <w:r w:rsidRPr="00101454">
        <w:rPr>
          <w:rFonts w:ascii="Arial" w:hAnsi="Arial" w:cs="Arial"/>
          <w:sz w:val="22"/>
          <w:szCs w:val="22"/>
          <w:rPrChange w:id="2114" w:author="Guo, Shicheng" w:date="2019-08-12T12:41:00Z">
            <w:rPr/>
          </w:rPrChange>
        </w:rPr>
        <w:tab/>
        <w:t xml:space="preserve">Guo, S., et al., </w:t>
      </w:r>
      <w:r w:rsidRPr="00101454">
        <w:rPr>
          <w:rFonts w:ascii="Arial" w:hAnsi="Arial" w:cs="Arial"/>
          <w:i/>
          <w:sz w:val="22"/>
          <w:szCs w:val="22"/>
          <w:rPrChange w:id="2115" w:author="Guo, Shicheng" w:date="2019-08-12T12:41:00Z">
            <w:rPr>
              <w:i/>
            </w:rPr>
          </w:rPrChange>
        </w:rPr>
        <w:t>Identification and validation of the methylation biomarkers of non-small cell lung cancer (NSCLC).</w:t>
      </w:r>
      <w:r w:rsidRPr="00101454">
        <w:rPr>
          <w:rFonts w:ascii="Arial" w:hAnsi="Arial" w:cs="Arial"/>
          <w:sz w:val="22"/>
          <w:szCs w:val="22"/>
          <w:rPrChange w:id="2116" w:author="Guo, Shicheng" w:date="2019-08-12T12:41:00Z">
            <w:rPr/>
          </w:rPrChange>
        </w:rPr>
        <w:t xml:space="preserve"> Clin Epigenetics, 2015. </w:t>
      </w:r>
      <w:r w:rsidRPr="00101454">
        <w:rPr>
          <w:rFonts w:ascii="Arial" w:hAnsi="Arial" w:cs="Arial"/>
          <w:b/>
          <w:sz w:val="22"/>
          <w:szCs w:val="22"/>
          <w:rPrChange w:id="2117" w:author="Guo, Shicheng" w:date="2019-08-12T12:41:00Z">
            <w:rPr>
              <w:b/>
            </w:rPr>
          </w:rPrChange>
        </w:rPr>
        <w:t>7</w:t>
      </w:r>
      <w:r w:rsidRPr="00101454">
        <w:rPr>
          <w:rFonts w:ascii="Arial" w:hAnsi="Arial" w:cs="Arial"/>
          <w:sz w:val="22"/>
          <w:szCs w:val="22"/>
          <w:rPrChange w:id="2118" w:author="Guo, Shicheng" w:date="2019-08-12T12:41:00Z">
            <w:rPr/>
          </w:rPrChange>
        </w:rPr>
        <w:t>: p. 3.</w:t>
      </w:r>
    </w:p>
    <w:p w14:paraId="63F27461" w14:textId="77777777" w:rsidR="00433C17" w:rsidRPr="00101454" w:rsidRDefault="00433C17" w:rsidP="00433C17">
      <w:pPr>
        <w:pStyle w:val="EndNoteBibliography"/>
        <w:ind w:left="720" w:hanging="720"/>
        <w:rPr>
          <w:rFonts w:ascii="Arial" w:hAnsi="Arial" w:cs="Arial"/>
          <w:sz w:val="22"/>
          <w:szCs w:val="22"/>
          <w:rPrChange w:id="2119" w:author="Guo, Shicheng" w:date="2019-08-12T12:41:00Z">
            <w:rPr/>
          </w:rPrChange>
        </w:rPr>
      </w:pPr>
      <w:r w:rsidRPr="00101454">
        <w:rPr>
          <w:rFonts w:ascii="Arial" w:hAnsi="Arial" w:cs="Arial"/>
          <w:sz w:val="22"/>
          <w:szCs w:val="22"/>
          <w:rPrChange w:id="2120" w:author="Guo, Shicheng" w:date="2019-08-12T12:41:00Z">
            <w:rPr/>
          </w:rPrChange>
        </w:rPr>
        <w:t>6.</w:t>
      </w:r>
      <w:r w:rsidRPr="00101454">
        <w:rPr>
          <w:rFonts w:ascii="Arial" w:hAnsi="Arial" w:cs="Arial"/>
          <w:sz w:val="22"/>
          <w:szCs w:val="22"/>
          <w:rPrChange w:id="2121" w:author="Guo, Shicheng" w:date="2019-08-12T12:41:00Z">
            <w:rPr/>
          </w:rPrChange>
        </w:rPr>
        <w:tab/>
        <w:t xml:space="preserve">Zhao, Y., et al., </w:t>
      </w:r>
      <w:r w:rsidRPr="00101454">
        <w:rPr>
          <w:rFonts w:ascii="Arial" w:hAnsi="Arial" w:cs="Arial"/>
          <w:i/>
          <w:sz w:val="22"/>
          <w:szCs w:val="22"/>
          <w:rPrChange w:id="2122" w:author="Guo, Shicheng" w:date="2019-08-12T12:41:00Z">
            <w:rPr>
              <w:i/>
            </w:rPr>
          </w:rPrChange>
        </w:rPr>
        <w:t>Genome-wide methylation profiling of the different stages of hepatitis B virus-related hepatocellular carcinoma development in plasma cell-free DNA reveals potential biomarkers for early detection and high-risk monitoring of hepatocellular carcinoma.</w:t>
      </w:r>
      <w:r w:rsidRPr="00101454">
        <w:rPr>
          <w:rFonts w:ascii="Arial" w:hAnsi="Arial" w:cs="Arial"/>
          <w:sz w:val="22"/>
          <w:szCs w:val="22"/>
          <w:rPrChange w:id="2123" w:author="Guo, Shicheng" w:date="2019-08-12T12:41:00Z">
            <w:rPr/>
          </w:rPrChange>
        </w:rPr>
        <w:t xml:space="preserve"> Clin Epigenetics, 2014. </w:t>
      </w:r>
      <w:r w:rsidRPr="00101454">
        <w:rPr>
          <w:rFonts w:ascii="Arial" w:hAnsi="Arial" w:cs="Arial"/>
          <w:b/>
          <w:sz w:val="22"/>
          <w:szCs w:val="22"/>
          <w:rPrChange w:id="2124" w:author="Guo, Shicheng" w:date="2019-08-12T12:41:00Z">
            <w:rPr>
              <w:b/>
            </w:rPr>
          </w:rPrChange>
        </w:rPr>
        <w:t>6</w:t>
      </w:r>
      <w:r w:rsidRPr="00101454">
        <w:rPr>
          <w:rFonts w:ascii="Arial" w:hAnsi="Arial" w:cs="Arial"/>
          <w:sz w:val="22"/>
          <w:szCs w:val="22"/>
          <w:rPrChange w:id="2125" w:author="Guo, Shicheng" w:date="2019-08-12T12:41:00Z">
            <w:rPr/>
          </w:rPrChange>
        </w:rPr>
        <w:t>(1): p. 30.</w:t>
      </w:r>
    </w:p>
    <w:p w14:paraId="59DD0723" w14:textId="77777777" w:rsidR="00433C17" w:rsidRPr="00101454" w:rsidRDefault="00433C17" w:rsidP="00433C17">
      <w:pPr>
        <w:pStyle w:val="EndNoteBibliography"/>
        <w:ind w:left="720" w:hanging="720"/>
        <w:rPr>
          <w:rFonts w:ascii="Arial" w:hAnsi="Arial" w:cs="Arial"/>
          <w:sz w:val="22"/>
          <w:szCs w:val="22"/>
          <w:rPrChange w:id="2126" w:author="Guo, Shicheng" w:date="2019-08-12T12:41:00Z">
            <w:rPr/>
          </w:rPrChange>
        </w:rPr>
      </w:pPr>
      <w:r w:rsidRPr="00101454">
        <w:rPr>
          <w:rFonts w:ascii="Arial" w:hAnsi="Arial" w:cs="Arial"/>
          <w:sz w:val="22"/>
          <w:szCs w:val="22"/>
          <w:rPrChange w:id="2127" w:author="Guo, Shicheng" w:date="2019-08-12T12:41:00Z">
            <w:rPr/>
          </w:rPrChange>
        </w:rPr>
        <w:t>7.</w:t>
      </w:r>
      <w:r w:rsidRPr="00101454">
        <w:rPr>
          <w:rFonts w:ascii="Arial" w:hAnsi="Arial" w:cs="Arial"/>
          <w:sz w:val="22"/>
          <w:szCs w:val="22"/>
          <w:rPrChange w:id="2128" w:author="Guo, Shicheng" w:date="2019-08-12T12:41:00Z">
            <w:rPr/>
          </w:rPrChange>
        </w:rPr>
        <w:tab/>
        <w:t xml:space="preserve">Haikun Zhang, P.D., Shicheng Guo, Chengcheng Tao, Wenmin Zhao, Jiakang Wang, Ramsey Cheung, Augusto Vilanueva, Huiguo Ding, Steven J. Schrodi, Dake Zhang, Changqing Zeng, </w:t>
      </w:r>
      <w:r w:rsidRPr="00101454">
        <w:rPr>
          <w:rFonts w:ascii="Arial" w:hAnsi="Arial" w:cs="Arial"/>
          <w:i/>
          <w:sz w:val="22"/>
          <w:szCs w:val="22"/>
          <w:rPrChange w:id="2129" w:author="Guo, Shicheng" w:date="2019-08-12T12:41:00Z">
            <w:rPr>
              <w:i/>
            </w:rPr>
          </w:rPrChange>
        </w:rPr>
        <w:t>Circulating cell-free DNA based low-pass genome-wide bisulfite sequencing aids non-invasive surveillance to Hepatocellular carcinoma.</w:t>
      </w:r>
      <w:r w:rsidRPr="00101454">
        <w:rPr>
          <w:rFonts w:ascii="Arial" w:hAnsi="Arial" w:cs="Arial"/>
          <w:sz w:val="22"/>
          <w:szCs w:val="22"/>
          <w:rPrChange w:id="2130" w:author="Guo, Shicheng" w:date="2019-08-12T12:41:00Z">
            <w:rPr/>
          </w:rPrChange>
        </w:rPr>
        <w:t xml:space="preserve"> Science Advance (Submitted), 2019.</w:t>
      </w:r>
    </w:p>
    <w:p w14:paraId="2497BE26" w14:textId="77777777" w:rsidR="00433C17" w:rsidRPr="00101454" w:rsidRDefault="00433C17" w:rsidP="00433C17">
      <w:pPr>
        <w:pStyle w:val="EndNoteBibliography"/>
        <w:ind w:left="720" w:hanging="720"/>
        <w:rPr>
          <w:rFonts w:ascii="Arial" w:hAnsi="Arial" w:cs="Arial"/>
          <w:sz w:val="22"/>
          <w:szCs w:val="22"/>
          <w:rPrChange w:id="2131" w:author="Guo, Shicheng" w:date="2019-08-12T12:41:00Z">
            <w:rPr/>
          </w:rPrChange>
        </w:rPr>
      </w:pPr>
      <w:r w:rsidRPr="00101454">
        <w:rPr>
          <w:rFonts w:ascii="Arial" w:hAnsi="Arial" w:cs="Arial"/>
          <w:sz w:val="22"/>
          <w:szCs w:val="22"/>
          <w:rPrChange w:id="2132" w:author="Guo, Shicheng" w:date="2019-08-12T12:41:00Z">
            <w:rPr/>
          </w:rPrChange>
        </w:rPr>
        <w:t>8.</w:t>
      </w:r>
      <w:r w:rsidRPr="00101454">
        <w:rPr>
          <w:rFonts w:ascii="Arial" w:hAnsi="Arial" w:cs="Arial"/>
          <w:sz w:val="22"/>
          <w:szCs w:val="22"/>
          <w:rPrChange w:id="2133" w:author="Guo, Shicheng" w:date="2019-08-12T12:41:00Z">
            <w:rPr/>
          </w:rPrChange>
        </w:rPr>
        <w:tab/>
        <w:t xml:space="preserve">Grady, W.M. and J.M. Carethers, </w:t>
      </w:r>
      <w:r w:rsidRPr="00101454">
        <w:rPr>
          <w:rFonts w:ascii="Arial" w:hAnsi="Arial" w:cs="Arial"/>
          <w:i/>
          <w:sz w:val="22"/>
          <w:szCs w:val="22"/>
          <w:rPrChange w:id="2134" w:author="Guo, Shicheng" w:date="2019-08-12T12:41:00Z">
            <w:rPr>
              <w:i/>
            </w:rPr>
          </w:rPrChange>
        </w:rPr>
        <w:t>Genomic and epigenetic instability in colorectal cancer pathogenesis.</w:t>
      </w:r>
      <w:r w:rsidRPr="00101454">
        <w:rPr>
          <w:rFonts w:ascii="Arial" w:hAnsi="Arial" w:cs="Arial"/>
          <w:sz w:val="22"/>
          <w:szCs w:val="22"/>
          <w:rPrChange w:id="2135" w:author="Guo, Shicheng" w:date="2019-08-12T12:41:00Z">
            <w:rPr/>
          </w:rPrChange>
        </w:rPr>
        <w:t xml:space="preserve"> Gastroenterology, 2008. </w:t>
      </w:r>
      <w:r w:rsidRPr="00101454">
        <w:rPr>
          <w:rFonts w:ascii="Arial" w:hAnsi="Arial" w:cs="Arial"/>
          <w:b/>
          <w:sz w:val="22"/>
          <w:szCs w:val="22"/>
          <w:rPrChange w:id="2136" w:author="Guo, Shicheng" w:date="2019-08-12T12:41:00Z">
            <w:rPr>
              <w:b/>
            </w:rPr>
          </w:rPrChange>
        </w:rPr>
        <w:t>135</w:t>
      </w:r>
      <w:r w:rsidRPr="00101454">
        <w:rPr>
          <w:rFonts w:ascii="Arial" w:hAnsi="Arial" w:cs="Arial"/>
          <w:sz w:val="22"/>
          <w:szCs w:val="22"/>
          <w:rPrChange w:id="2137" w:author="Guo, Shicheng" w:date="2019-08-12T12:41:00Z">
            <w:rPr/>
          </w:rPrChange>
        </w:rPr>
        <w:t>(4): p. 1079-1099.</w:t>
      </w:r>
    </w:p>
    <w:p w14:paraId="325C21BD" w14:textId="77777777" w:rsidR="00433C17" w:rsidRPr="00101454" w:rsidRDefault="00433C17" w:rsidP="00433C17">
      <w:pPr>
        <w:pStyle w:val="EndNoteBibliography"/>
        <w:ind w:left="720" w:hanging="720"/>
        <w:rPr>
          <w:rFonts w:ascii="Arial" w:hAnsi="Arial" w:cs="Arial"/>
          <w:sz w:val="22"/>
          <w:szCs w:val="22"/>
          <w:rPrChange w:id="2138" w:author="Guo, Shicheng" w:date="2019-08-12T12:41:00Z">
            <w:rPr/>
          </w:rPrChange>
        </w:rPr>
      </w:pPr>
      <w:r w:rsidRPr="00101454">
        <w:rPr>
          <w:rFonts w:ascii="Arial" w:hAnsi="Arial" w:cs="Arial"/>
          <w:sz w:val="22"/>
          <w:szCs w:val="22"/>
          <w:rPrChange w:id="2139" w:author="Guo, Shicheng" w:date="2019-08-12T12:41:00Z">
            <w:rPr/>
          </w:rPrChange>
        </w:rPr>
        <w:t>9.</w:t>
      </w:r>
      <w:r w:rsidRPr="00101454">
        <w:rPr>
          <w:rFonts w:ascii="Arial" w:hAnsi="Arial" w:cs="Arial"/>
          <w:sz w:val="22"/>
          <w:szCs w:val="22"/>
          <w:rPrChange w:id="2140" w:author="Guo, Shicheng" w:date="2019-08-12T12:41:00Z">
            <w:rPr/>
          </w:rPrChange>
        </w:rPr>
        <w:tab/>
        <w:t xml:space="preserve">Hidaka, H., et al., </w:t>
      </w:r>
      <w:r w:rsidRPr="00101454">
        <w:rPr>
          <w:rFonts w:ascii="Arial" w:hAnsi="Arial" w:cs="Arial"/>
          <w:i/>
          <w:sz w:val="22"/>
          <w:szCs w:val="22"/>
          <w:rPrChange w:id="2141" w:author="Guo, Shicheng" w:date="2019-08-12T12:41:00Z">
            <w:rPr>
              <w:i/>
            </w:rPr>
          </w:rPrChange>
        </w:rPr>
        <w:t>Comprehensive methylation analysis of imprinting-associated differentially methylated regions in colorectal cancer.</w:t>
      </w:r>
      <w:r w:rsidRPr="00101454">
        <w:rPr>
          <w:rFonts w:ascii="Arial" w:hAnsi="Arial" w:cs="Arial"/>
          <w:sz w:val="22"/>
          <w:szCs w:val="22"/>
          <w:rPrChange w:id="2142" w:author="Guo, Shicheng" w:date="2019-08-12T12:41:00Z">
            <w:rPr/>
          </w:rPrChange>
        </w:rPr>
        <w:t xml:space="preserve"> Clinical epigenetics, 2018. </w:t>
      </w:r>
      <w:r w:rsidRPr="00101454">
        <w:rPr>
          <w:rFonts w:ascii="Arial" w:hAnsi="Arial" w:cs="Arial"/>
          <w:b/>
          <w:sz w:val="22"/>
          <w:szCs w:val="22"/>
          <w:rPrChange w:id="2143" w:author="Guo, Shicheng" w:date="2019-08-12T12:41:00Z">
            <w:rPr>
              <w:b/>
            </w:rPr>
          </w:rPrChange>
        </w:rPr>
        <w:t>10</w:t>
      </w:r>
      <w:r w:rsidRPr="00101454">
        <w:rPr>
          <w:rFonts w:ascii="Arial" w:hAnsi="Arial" w:cs="Arial"/>
          <w:sz w:val="22"/>
          <w:szCs w:val="22"/>
          <w:rPrChange w:id="2144" w:author="Guo, Shicheng" w:date="2019-08-12T12:41:00Z">
            <w:rPr/>
          </w:rPrChange>
        </w:rPr>
        <w:t>(1): p. 150-150.</w:t>
      </w:r>
    </w:p>
    <w:p w14:paraId="27FF1211" w14:textId="77777777" w:rsidR="00433C17" w:rsidRPr="00101454" w:rsidRDefault="00433C17" w:rsidP="00433C17">
      <w:pPr>
        <w:pStyle w:val="EndNoteBibliography"/>
        <w:ind w:left="720" w:hanging="720"/>
        <w:rPr>
          <w:rFonts w:ascii="Arial" w:hAnsi="Arial" w:cs="Arial"/>
          <w:sz w:val="22"/>
          <w:szCs w:val="22"/>
          <w:rPrChange w:id="2145" w:author="Guo, Shicheng" w:date="2019-08-12T12:41:00Z">
            <w:rPr/>
          </w:rPrChange>
        </w:rPr>
      </w:pPr>
      <w:r w:rsidRPr="00101454">
        <w:rPr>
          <w:rFonts w:ascii="Arial" w:hAnsi="Arial" w:cs="Arial"/>
          <w:sz w:val="22"/>
          <w:szCs w:val="22"/>
          <w:rPrChange w:id="2146" w:author="Guo, Shicheng" w:date="2019-08-12T12:41:00Z">
            <w:rPr/>
          </w:rPrChange>
        </w:rPr>
        <w:t>10.</w:t>
      </w:r>
      <w:r w:rsidRPr="00101454">
        <w:rPr>
          <w:rFonts w:ascii="Arial" w:hAnsi="Arial" w:cs="Arial"/>
          <w:sz w:val="22"/>
          <w:szCs w:val="22"/>
          <w:rPrChange w:id="2147" w:author="Guo, Shicheng" w:date="2019-08-12T12:41:00Z">
            <w:rPr/>
          </w:rPrChange>
        </w:rPr>
        <w:tab/>
        <w:t xml:space="preserve">Shi, Y.X., et al., </w:t>
      </w:r>
      <w:r w:rsidRPr="00101454">
        <w:rPr>
          <w:rFonts w:ascii="Arial" w:hAnsi="Arial" w:cs="Arial"/>
          <w:i/>
          <w:sz w:val="22"/>
          <w:szCs w:val="22"/>
          <w:rPrChange w:id="2148" w:author="Guo, Shicheng" w:date="2019-08-12T12:41:00Z">
            <w:rPr>
              <w:i/>
            </w:rPr>
          </w:rPrChange>
        </w:rPr>
        <w:t>Genome-wide DNA methylation profiling reveals novel epigenetic signatures in squamous cell lung cancer.</w:t>
      </w:r>
      <w:r w:rsidRPr="00101454">
        <w:rPr>
          <w:rFonts w:ascii="Arial" w:hAnsi="Arial" w:cs="Arial"/>
          <w:sz w:val="22"/>
          <w:szCs w:val="22"/>
          <w:rPrChange w:id="2149" w:author="Guo, Shicheng" w:date="2019-08-12T12:41:00Z">
            <w:rPr/>
          </w:rPrChange>
        </w:rPr>
        <w:t xml:space="preserve"> BMC Genomics, 2017. </w:t>
      </w:r>
      <w:r w:rsidRPr="00101454">
        <w:rPr>
          <w:rFonts w:ascii="Arial" w:hAnsi="Arial" w:cs="Arial"/>
          <w:b/>
          <w:sz w:val="22"/>
          <w:szCs w:val="22"/>
          <w:rPrChange w:id="2150" w:author="Guo, Shicheng" w:date="2019-08-12T12:41:00Z">
            <w:rPr>
              <w:b/>
            </w:rPr>
          </w:rPrChange>
        </w:rPr>
        <w:t>18</w:t>
      </w:r>
      <w:r w:rsidRPr="00101454">
        <w:rPr>
          <w:rFonts w:ascii="Arial" w:hAnsi="Arial" w:cs="Arial"/>
          <w:sz w:val="22"/>
          <w:szCs w:val="22"/>
          <w:rPrChange w:id="2151" w:author="Guo, Shicheng" w:date="2019-08-12T12:41:00Z">
            <w:rPr/>
          </w:rPrChange>
        </w:rPr>
        <w:t>(1): p. 901.</w:t>
      </w:r>
    </w:p>
    <w:p w14:paraId="67533D78" w14:textId="77777777" w:rsidR="00433C17" w:rsidRPr="00101454" w:rsidRDefault="00433C17" w:rsidP="00433C17">
      <w:pPr>
        <w:pStyle w:val="EndNoteBibliography"/>
        <w:ind w:left="720" w:hanging="720"/>
        <w:rPr>
          <w:rFonts w:ascii="Arial" w:hAnsi="Arial" w:cs="Arial"/>
          <w:sz w:val="22"/>
          <w:szCs w:val="22"/>
          <w:rPrChange w:id="2152" w:author="Guo, Shicheng" w:date="2019-08-12T12:41:00Z">
            <w:rPr/>
          </w:rPrChange>
        </w:rPr>
      </w:pPr>
      <w:r w:rsidRPr="00101454">
        <w:rPr>
          <w:rFonts w:ascii="Arial" w:hAnsi="Arial" w:cs="Arial"/>
          <w:sz w:val="22"/>
          <w:szCs w:val="22"/>
          <w:rPrChange w:id="2153" w:author="Guo, Shicheng" w:date="2019-08-12T12:41:00Z">
            <w:rPr/>
          </w:rPrChange>
        </w:rPr>
        <w:t>11.</w:t>
      </w:r>
      <w:r w:rsidRPr="00101454">
        <w:rPr>
          <w:rFonts w:ascii="Arial" w:hAnsi="Arial" w:cs="Arial"/>
          <w:sz w:val="22"/>
          <w:szCs w:val="22"/>
          <w:rPrChange w:id="2154" w:author="Guo, Shicheng" w:date="2019-08-12T12:41:00Z">
            <w:rPr/>
          </w:rPrChange>
        </w:rPr>
        <w:tab/>
        <w:t xml:space="preserve">Lindqvist, B.M., et al., </w:t>
      </w:r>
      <w:r w:rsidRPr="00101454">
        <w:rPr>
          <w:rFonts w:ascii="Arial" w:hAnsi="Arial" w:cs="Arial"/>
          <w:i/>
          <w:sz w:val="22"/>
          <w:szCs w:val="22"/>
          <w:rPrChange w:id="2155" w:author="Guo, Shicheng" w:date="2019-08-12T12:41:00Z">
            <w:rPr>
              <w:i/>
            </w:rPr>
          </w:rPrChange>
        </w:rPr>
        <w:t>Whole genome DNA methylation signature of HER2-positive breast cancer.</w:t>
      </w:r>
      <w:r w:rsidRPr="00101454">
        <w:rPr>
          <w:rFonts w:ascii="Arial" w:hAnsi="Arial" w:cs="Arial"/>
          <w:sz w:val="22"/>
          <w:szCs w:val="22"/>
          <w:rPrChange w:id="2156" w:author="Guo, Shicheng" w:date="2019-08-12T12:41:00Z">
            <w:rPr/>
          </w:rPrChange>
        </w:rPr>
        <w:t xml:space="preserve"> Epigenetics, 2014. </w:t>
      </w:r>
      <w:r w:rsidRPr="00101454">
        <w:rPr>
          <w:rFonts w:ascii="Arial" w:hAnsi="Arial" w:cs="Arial"/>
          <w:b/>
          <w:sz w:val="22"/>
          <w:szCs w:val="22"/>
          <w:rPrChange w:id="2157" w:author="Guo, Shicheng" w:date="2019-08-12T12:41:00Z">
            <w:rPr>
              <w:b/>
            </w:rPr>
          </w:rPrChange>
        </w:rPr>
        <w:t>9</w:t>
      </w:r>
      <w:r w:rsidRPr="00101454">
        <w:rPr>
          <w:rFonts w:ascii="Arial" w:hAnsi="Arial" w:cs="Arial"/>
          <w:sz w:val="22"/>
          <w:szCs w:val="22"/>
          <w:rPrChange w:id="2158" w:author="Guo, Shicheng" w:date="2019-08-12T12:41:00Z">
            <w:rPr/>
          </w:rPrChange>
        </w:rPr>
        <w:t>(8): p. 1149-62.</w:t>
      </w:r>
    </w:p>
    <w:p w14:paraId="20C2D4F4" w14:textId="77777777" w:rsidR="00433C17" w:rsidRPr="00101454" w:rsidRDefault="00433C17" w:rsidP="00433C17">
      <w:pPr>
        <w:pStyle w:val="EndNoteBibliography"/>
        <w:ind w:left="720" w:hanging="720"/>
        <w:rPr>
          <w:rFonts w:ascii="Arial" w:hAnsi="Arial" w:cs="Arial"/>
          <w:sz w:val="22"/>
          <w:szCs w:val="22"/>
          <w:rPrChange w:id="2159" w:author="Guo, Shicheng" w:date="2019-08-12T12:41:00Z">
            <w:rPr/>
          </w:rPrChange>
        </w:rPr>
      </w:pPr>
      <w:r w:rsidRPr="00101454">
        <w:rPr>
          <w:rFonts w:ascii="Arial" w:hAnsi="Arial" w:cs="Arial"/>
          <w:sz w:val="22"/>
          <w:szCs w:val="22"/>
          <w:rPrChange w:id="2160" w:author="Guo, Shicheng" w:date="2019-08-12T12:41:00Z">
            <w:rPr/>
          </w:rPrChange>
        </w:rPr>
        <w:t>12.</w:t>
      </w:r>
      <w:r w:rsidRPr="00101454">
        <w:rPr>
          <w:rFonts w:ascii="Arial" w:hAnsi="Arial" w:cs="Arial"/>
          <w:sz w:val="22"/>
          <w:szCs w:val="22"/>
          <w:rPrChange w:id="2161" w:author="Guo, Shicheng" w:date="2019-08-12T12:41:00Z">
            <w:rPr/>
          </w:rPrChange>
        </w:rPr>
        <w:tab/>
        <w:t xml:space="preserve">Raggi, C. and P. Invernizzi, </w:t>
      </w:r>
      <w:r w:rsidRPr="00101454">
        <w:rPr>
          <w:rFonts w:ascii="Arial" w:hAnsi="Arial" w:cs="Arial"/>
          <w:i/>
          <w:sz w:val="22"/>
          <w:szCs w:val="22"/>
          <w:rPrChange w:id="2162" w:author="Guo, Shicheng" w:date="2019-08-12T12:41:00Z">
            <w:rPr>
              <w:i/>
            </w:rPr>
          </w:rPrChange>
        </w:rPr>
        <w:t>Methylation and liver cancer.</w:t>
      </w:r>
      <w:r w:rsidRPr="00101454">
        <w:rPr>
          <w:rFonts w:ascii="Arial" w:hAnsi="Arial" w:cs="Arial"/>
          <w:sz w:val="22"/>
          <w:szCs w:val="22"/>
          <w:rPrChange w:id="2163" w:author="Guo, Shicheng" w:date="2019-08-12T12:41:00Z">
            <w:rPr/>
          </w:rPrChange>
        </w:rPr>
        <w:t xml:space="preserve"> Clin Res Hepatol Gastroenterol, 2013. </w:t>
      </w:r>
      <w:r w:rsidRPr="00101454">
        <w:rPr>
          <w:rFonts w:ascii="Arial" w:hAnsi="Arial" w:cs="Arial"/>
          <w:b/>
          <w:sz w:val="22"/>
          <w:szCs w:val="22"/>
          <w:rPrChange w:id="2164" w:author="Guo, Shicheng" w:date="2019-08-12T12:41:00Z">
            <w:rPr>
              <w:b/>
            </w:rPr>
          </w:rPrChange>
        </w:rPr>
        <w:t>37</w:t>
      </w:r>
      <w:r w:rsidRPr="00101454">
        <w:rPr>
          <w:rFonts w:ascii="Arial" w:hAnsi="Arial" w:cs="Arial"/>
          <w:sz w:val="22"/>
          <w:szCs w:val="22"/>
          <w:rPrChange w:id="2165" w:author="Guo, Shicheng" w:date="2019-08-12T12:41:00Z">
            <w:rPr/>
          </w:rPrChange>
        </w:rPr>
        <w:t>(6): p. 564-71.</w:t>
      </w:r>
    </w:p>
    <w:p w14:paraId="0C26038D" w14:textId="77777777" w:rsidR="00433C17" w:rsidRPr="00101454" w:rsidRDefault="00433C17" w:rsidP="00433C17">
      <w:pPr>
        <w:pStyle w:val="EndNoteBibliography"/>
        <w:ind w:left="720" w:hanging="720"/>
        <w:rPr>
          <w:rFonts w:ascii="Arial" w:hAnsi="Arial" w:cs="Arial"/>
          <w:sz w:val="22"/>
          <w:szCs w:val="22"/>
          <w:rPrChange w:id="2166" w:author="Guo, Shicheng" w:date="2019-08-12T12:41:00Z">
            <w:rPr/>
          </w:rPrChange>
        </w:rPr>
      </w:pPr>
      <w:r w:rsidRPr="00101454">
        <w:rPr>
          <w:rFonts w:ascii="Arial" w:hAnsi="Arial" w:cs="Arial"/>
          <w:sz w:val="22"/>
          <w:szCs w:val="22"/>
          <w:rPrChange w:id="2167" w:author="Guo, Shicheng" w:date="2019-08-12T12:41:00Z">
            <w:rPr/>
          </w:rPrChange>
        </w:rPr>
        <w:t>13.</w:t>
      </w:r>
      <w:r w:rsidRPr="00101454">
        <w:rPr>
          <w:rFonts w:ascii="Arial" w:hAnsi="Arial" w:cs="Arial"/>
          <w:sz w:val="22"/>
          <w:szCs w:val="22"/>
          <w:rPrChange w:id="2168" w:author="Guo, Shicheng" w:date="2019-08-12T12:41:00Z">
            <w:rPr/>
          </w:rPrChange>
        </w:rPr>
        <w:tab/>
        <w:t xml:space="preserve">Morris, M.R. and F. Latif, </w:t>
      </w:r>
      <w:r w:rsidRPr="00101454">
        <w:rPr>
          <w:rFonts w:ascii="Arial" w:hAnsi="Arial" w:cs="Arial"/>
          <w:i/>
          <w:sz w:val="22"/>
          <w:szCs w:val="22"/>
          <w:rPrChange w:id="2169" w:author="Guo, Shicheng" w:date="2019-08-12T12:41:00Z">
            <w:rPr>
              <w:i/>
            </w:rPr>
          </w:rPrChange>
        </w:rPr>
        <w:t>The epigenetic landscape of renal cancer.</w:t>
      </w:r>
      <w:r w:rsidRPr="00101454">
        <w:rPr>
          <w:rFonts w:ascii="Arial" w:hAnsi="Arial" w:cs="Arial"/>
          <w:sz w:val="22"/>
          <w:szCs w:val="22"/>
          <w:rPrChange w:id="2170" w:author="Guo, Shicheng" w:date="2019-08-12T12:41:00Z">
            <w:rPr/>
          </w:rPrChange>
        </w:rPr>
        <w:t xml:space="preserve"> Nat Rev Nephrol, 2017. </w:t>
      </w:r>
      <w:r w:rsidRPr="00101454">
        <w:rPr>
          <w:rFonts w:ascii="Arial" w:hAnsi="Arial" w:cs="Arial"/>
          <w:b/>
          <w:sz w:val="22"/>
          <w:szCs w:val="22"/>
          <w:rPrChange w:id="2171" w:author="Guo, Shicheng" w:date="2019-08-12T12:41:00Z">
            <w:rPr>
              <w:b/>
            </w:rPr>
          </w:rPrChange>
        </w:rPr>
        <w:t>13</w:t>
      </w:r>
      <w:r w:rsidRPr="00101454">
        <w:rPr>
          <w:rFonts w:ascii="Arial" w:hAnsi="Arial" w:cs="Arial"/>
          <w:sz w:val="22"/>
          <w:szCs w:val="22"/>
          <w:rPrChange w:id="2172" w:author="Guo, Shicheng" w:date="2019-08-12T12:41:00Z">
            <w:rPr/>
          </w:rPrChange>
        </w:rPr>
        <w:t>(1): p. 47-60.</w:t>
      </w:r>
    </w:p>
    <w:p w14:paraId="265C2E7B" w14:textId="77777777" w:rsidR="00433C17" w:rsidRPr="00101454" w:rsidRDefault="00433C17" w:rsidP="00433C17">
      <w:pPr>
        <w:pStyle w:val="EndNoteBibliography"/>
        <w:ind w:left="720" w:hanging="720"/>
        <w:rPr>
          <w:rFonts w:ascii="Arial" w:hAnsi="Arial" w:cs="Arial"/>
          <w:sz w:val="22"/>
          <w:szCs w:val="22"/>
          <w:rPrChange w:id="2173" w:author="Guo, Shicheng" w:date="2019-08-12T12:41:00Z">
            <w:rPr/>
          </w:rPrChange>
        </w:rPr>
      </w:pPr>
      <w:r w:rsidRPr="00101454">
        <w:rPr>
          <w:rFonts w:ascii="Arial" w:hAnsi="Arial" w:cs="Arial"/>
          <w:sz w:val="22"/>
          <w:szCs w:val="22"/>
          <w:rPrChange w:id="2174" w:author="Guo, Shicheng" w:date="2019-08-12T12:41:00Z">
            <w:rPr/>
          </w:rPrChange>
        </w:rPr>
        <w:t>14.</w:t>
      </w:r>
      <w:r w:rsidRPr="00101454">
        <w:rPr>
          <w:rFonts w:ascii="Arial" w:hAnsi="Arial" w:cs="Arial"/>
          <w:sz w:val="22"/>
          <w:szCs w:val="22"/>
          <w:rPrChange w:id="2175" w:author="Guo, Shicheng" w:date="2019-08-12T12:41:00Z">
            <w:rPr/>
          </w:rPrChange>
        </w:rPr>
        <w:tab/>
        <w:t xml:space="preserve">Herman, J.G., et al., </w:t>
      </w:r>
      <w:r w:rsidRPr="00101454">
        <w:rPr>
          <w:rFonts w:ascii="Arial" w:hAnsi="Arial" w:cs="Arial"/>
          <w:i/>
          <w:sz w:val="22"/>
          <w:szCs w:val="22"/>
          <w:rPrChange w:id="2176" w:author="Guo, Shicheng" w:date="2019-08-12T12:41:00Z">
            <w:rPr>
              <w:i/>
            </w:rPr>
          </w:rPrChange>
        </w:rPr>
        <w:t>Inactivation of the CDKN2/p16/MTS1 gene is frequently associated with aberrant DNA methylation in all common human cancers.</w:t>
      </w:r>
      <w:r w:rsidRPr="00101454">
        <w:rPr>
          <w:rFonts w:ascii="Arial" w:hAnsi="Arial" w:cs="Arial"/>
          <w:sz w:val="22"/>
          <w:szCs w:val="22"/>
          <w:rPrChange w:id="2177" w:author="Guo, Shicheng" w:date="2019-08-12T12:41:00Z">
            <w:rPr/>
          </w:rPrChange>
        </w:rPr>
        <w:t xml:space="preserve"> Cancer Research, 1995. </w:t>
      </w:r>
      <w:r w:rsidRPr="00101454">
        <w:rPr>
          <w:rFonts w:ascii="Arial" w:hAnsi="Arial" w:cs="Arial"/>
          <w:b/>
          <w:sz w:val="22"/>
          <w:szCs w:val="22"/>
          <w:rPrChange w:id="2178" w:author="Guo, Shicheng" w:date="2019-08-12T12:41:00Z">
            <w:rPr>
              <w:b/>
            </w:rPr>
          </w:rPrChange>
        </w:rPr>
        <w:t>55</w:t>
      </w:r>
      <w:r w:rsidRPr="00101454">
        <w:rPr>
          <w:rFonts w:ascii="Arial" w:hAnsi="Arial" w:cs="Arial"/>
          <w:sz w:val="22"/>
          <w:szCs w:val="22"/>
          <w:rPrChange w:id="2179" w:author="Guo, Shicheng" w:date="2019-08-12T12:41:00Z">
            <w:rPr/>
          </w:rPrChange>
        </w:rPr>
        <w:t>(20): p. 4525.</w:t>
      </w:r>
    </w:p>
    <w:p w14:paraId="0E824C58" w14:textId="77777777" w:rsidR="00433C17" w:rsidRPr="00101454" w:rsidRDefault="00433C17" w:rsidP="00433C17">
      <w:pPr>
        <w:pStyle w:val="EndNoteBibliography"/>
        <w:ind w:left="720" w:hanging="720"/>
        <w:rPr>
          <w:rFonts w:ascii="Arial" w:hAnsi="Arial" w:cs="Arial"/>
          <w:sz w:val="22"/>
          <w:szCs w:val="22"/>
          <w:rPrChange w:id="2180" w:author="Guo, Shicheng" w:date="2019-08-12T12:41:00Z">
            <w:rPr/>
          </w:rPrChange>
        </w:rPr>
      </w:pPr>
      <w:r w:rsidRPr="00101454">
        <w:rPr>
          <w:rFonts w:ascii="Arial" w:hAnsi="Arial" w:cs="Arial"/>
          <w:sz w:val="22"/>
          <w:szCs w:val="22"/>
          <w:rPrChange w:id="2181" w:author="Guo, Shicheng" w:date="2019-08-12T12:41:00Z">
            <w:rPr/>
          </w:rPrChange>
        </w:rPr>
        <w:t>15.</w:t>
      </w:r>
      <w:r w:rsidRPr="00101454">
        <w:rPr>
          <w:rFonts w:ascii="Arial" w:hAnsi="Arial" w:cs="Arial"/>
          <w:sz w:val="22"/>
          <w:szCs w:val="22"/>
          <w:rPrChange w:id="2182" w:author="Guo, Shicheng" w:date="2019-08-12T12:41:00Z">
            <w:rPr/>
          </w:rPrChange>
        </w:rPr>
        <w:tab/>
        <w:t xml:space="preserve">Kane, M.F., et al., </w:t>
      </w:r>
      <w:r w:rsidRPr="00101454">
        <w:rPr>
          <w:rFonts w:ascii="Arial" w:hAnsi="Arial" w:cs="Arial"/>
          <w:i/>
          <w:sz w:val="22"/>
          <w:szCs w:val="22"/>
          <w:rPrChange w:id="2183" w:author="Guo, Shicheng" w:date="2019-08-12T12:41:00Z">
            <w:rPr>
              <w:i/>
            </w:rPr>
          </w:rPrChange>
        </w:rPr>
        <w:t>Methylation of the hMLH1 promoter correlates with lack of expression of hMLH1 in sporadic colon tumors and mismatch repair-defective human tumor cell lines.</w:t>
      </w:r>
      <w:r w:rsidRPr="00101454">
        <w:rPr>
          <w:rFonts w:ascii="Arial" w:hAnsi="Arial" w:cs="Arial"/>
          <w:sz w:val="22"/>
          <w:szCs w:val="22"/>
          <w:rPrChange w:id="2184" w:author="Guo, Shicheng" w:date="2019-08-12T12:41:00Z">
            <w:rPr/>
          </w:rPrChange>
        </w:rPr>
        <w:t xml:space="preserve"> Cancer Research, 1997. </w:t>
      </w:r>
      <w:r w:rsidRPr="00101454">
        <w:rPr>
          <w:rFonts w:ascii="Arial" w:hAnsi="Arial" w:cs="Arial"/>
          <w:b/>
          <w:sz w:val="22"/>
          <w:szCs w:val="22"/>
          <w:rPrChange w:id="2185" w:author="Guo, Shicheng" w:date="2019-08-12T12:41:00Z">
            <w:rPr>
              <w:b/>
            </w:rPr>
          </w:rPrChange>
        </w:rPr>
        <w:t>57</w:t>
      </w:r>
      <w:r w:rsidRPr="00101454">
        <w:rPr>
          <w:rFonts w:ascii="Arial" w:hAnsi="Arial" w:cs="Arial"/>
          <w:sz w:val="22"/>
          <w:szCs w:val="22"/>
          <w:rPrChange w:id="2186" w:author="Guo, Shicheng" w:date="2019-08-12T12:41:00Z">
            <w:rPr/>
          </w:rPrChange>
        </w:rPr>
        <w:t>(5): p. 808.</w:t>
      </w:r>
    </w:p>
    <w:p w14:paraId="6031E5A8" w14:textId="77777777" w:rsidR="00433C17" w:rsidRPr="00101454" w:rsidRDefault="00433C17" w:rsidP="00433C17">
      <w:pPr>
        <w:pStyle w:val="EndNoteBibliography"/>
        <w:ind w:left="720" w:hanging="720"/>
        <w:rPr>
          <w:rFonts w:ascii="Arial" w:hAnsi="Arial" w:cs="Arial"/>
          <w:sz w:val="22"/>
          <w:szCs w:val="22"/>
          <w:rPrChange w:id="2187" w:author="Guo, Shicheng" w:date="2019-08-12T12:41:00Z">
            <w:rPr/>
          </w:rPrChange>
        </w:rPr>
      </w:pPr>
      <w:r w:rsidRPr="00101454">
        <w:rPr>
          <w:rFonts w:ascii="Arial" w:hAnsi="Arial" w:cs="Arial"/>
          <w:sz w:val="22"/>
          <w:szCs w:val="22"/>
          <w:rPrChange w:id="2188" w:author="Guo, Shicheng" w:date="2019-08-12T12:41:00Z">
            <w:rPr/>
          </w:rPrChange>
        </w:rPr>
        <w:t>16.</w:t>
      </w:r>
      <w:r w:rsidRPr="00101454">
        <w:rPr>
          <w:rFonts w:ascii="Arial" w:hAnsi="Arial" w:cs="Arial"/>
          <w:sz w:val="22"/>
          <w:szCs w:val="22"/>
          <w:rPrChange w:id="2189" w:author="Guo, Shicheng" w:date="2019-08-12T12:41:00Z">
            <w:rPr/>
          </w:rPrChange>
        </w:rPr>
        <w:tab/>
        <w:t xml:space="preserve">Yoshiura, K., et al., </w:t>
      </w:r>
      <w:r w:rsidRPr="00101454">
        <w:rPr>
          <w:rFonts w:ascii="Arial" w:hAnsi="Arial" w:cs="Arial"/>
          <w:i/>
          <w:sz w:val="22"/>
          <w:szCs w:val="22"/>
          <w:rPrChange w:id="2190" w:author="Guo, Shicheng" w:date="2019-08-12T12:41:00Z">
            <w:rPr>
              <w:i/>
            </w:rPr>
          </w:rPrChange>
        </w:rPr>
        <w:t>Silencing of the E-cadherin invasion-suppressor gene by CpG methylation in human carcinomas.</w:t>
      </w:r>
      <w:r w:rsidRPr="00101454">
        <w:rPr>
          <w:rFonts w:ascii="Arial" w:hAnsi="Arial" w:cs="Arial"/>
          <w:sz w:val="22"/>
          <w:szCs w:val="22"/>
          <w:rPrChange w:id="2191" w:author="Guo, Shicheng" w:date="2019-08-12T12:41:00Z">
            <w:rPr/>
          </w:rPrChange>
        </w:rPr>
        <w:t xml:space="preserve"> Proceedings of the National Academy of Sciences, 1995. </w:t>
      </w:r>
      <w:r w:rsidRPr="00101454">
        <w:rPr>
          <w:rFonts w:ascii="Arial" w:hAnsi="Arial" w:cs="Arial"/>
          <w:b/>
          <w:sz w:val="22"/>
          <w:szCs w:val="22"/>
          <w:rPrChange w:id="2192" w:author="Guo, Shicheng" w:date="2019-08-12T12:41:00Z">
            <w:rPr>
              <w:b/>
            </w:rPr>
          </w:rPrChange>
        </w:rPr>
        <w:t>92</w:t>
      </w:r>
      <w:r w:rsidRPr="00101454">
        <w:rPr>
          <w:rFonts w:ascii="Arial" w:hAnsi="Arial" w:cs="Arial"/>
          <w:sz w:val="22"/>
          <w:szCs w:val="22"/>
          <w:rPrChange w:id="2193" w:author="Guo, Shicheng" w:date="2019-08-12T12:41:00Z">
            <w:rPr/>
          </w:rPrChange>
        </w:rPr>
        <w:t>(16): p. 7416.</w:t>
      </w:r>
    </w:p>
    <w:p w14:paraId="599B2415" w14:textId="77777777" w:rsidR="00433C17" w:rsidRPr="00101454" w:rsidRDefault="00433C17" w:rsidP="00433C17">
      <w:pPr>
        <w:pStyle w:val="EndNoteBibliography"/>
        <w:ind w:left="720" w:hanging="720"/>
        <w:rPr>
          <w:rFonts w:ascii="Arial" w:hAnsi="Arial" w:cs="Arial"/>
          <w:sz w:val="22"/>
          <w:szCs w:val="22"/>
          <w:rPrChange w:id="2194" w:author="Guo, Shicheng" w:date="2019-08-12T12:41:00Z">
            <w:rPr/>
          </w:rPrChange>
        </w:rPr>
      </w:pPr>
      <w:r w:rsidRPr="00101454">
        <w:rPr>
          <w:rFonts w:ascii="Arial" w:hAnsi="Arial" w:cs="Arial"/>
          <w:sz w:val="22"/>
          <w:szCs w:val="22"/>
          <w:rPrChange w:id="2195" w:author="Guo, Shicheng" w:date="2019-08-12T12:41:00Z">
            <w:rPr/>
          </w:rPrChange>
        </w:rPr>
        <w:t>17.</w:t>
      </w:r>
      <w:r w:rsidRPr="00101454">
        <w:rPr>
          <w:rFonts w:ascii="Arial" w:hAnsi="Arial" w:cs="Arial"/>
          <w:sz w:val="22"/>
          <w:szCs w:val="22"/>
          <w:rPrChange w:id="2196" w:author="Guo, Shicheng" w:date="2019-08-12T12:41:00Z">
            <w:rPr/>
          </w:rPrChange>
        </w:rPr>
        <w:tab/>
        <w:t xml:space="preserve">Witold, K., et al., </w:t>
      </w:r>
      <w:r w:rsidRPr="00101454">
        <w:rPr>
          <w:rFonts w:ascii="Arial" w:hAnsi="Arial" w:cs="Arial"/>
          <w:i/>
          <w:sz w:val="22"/>
          <w:szCs w:val="22"/>
          <w:rPrChange w:id="2197" w:author="Guo, Shicheng" w:date="2019-08-12T12:41:00Z">
            <w:rPr>
              <w:i/>
            </w:rPr>
          </w:rPrChange>
        </w:rPr>
        <w:t>Adenomas - Genetic factors in colorectal cancer prevention.</w:t>
      </w:r>
      <w:r w:rsidRPr="00101454">
        <w:rPr>
          <w:rFonts w:ascii="Arial" w:hAnsi="Arial" w:cs="Arial"/>
          <w:sz w:val="22"/>
          <w:szCs w:val="22"/>
          <w:rPrChange w:id="2198" w:author="Guo, Shicheng" w:date="2019-08-12T12:41:00Z">
            <w:rPr/>
          </w:rPrChange>
        </w:rPr>
        <w:t xml:space="preserve"> Rep Pract Oncol Radiother, 2018. </w:t>
      </w:r>
      <w:r w:rsidRPr="00101454">
        <w:rPr>
          <w:rFonts w:ascii="Arial" w:hAnsi="Arial" w:cs="Arial"/>
          <w:b/>
          <w:sz w:val="22"/>
          <w:szCs w:val="22"/>
          <w:rPrChange w:id="2199" w:author="Guo, Shicheng" w:date="2019-08-12T12:41:00Z">
            <w:rPr>
              <w:b/>
            </w:rPr>
          </w:rPrChange>
        </w:rPr>
        <w:t>23</w:t>
      </w:r>
      <w:r w:rsidRPr="00101454">
        <w:rPr>
          <w:rFonts w:ascii="Arial" w:hAnsi="Arial" w:cs="Arial"/>
          <w:sz w:val="22"/>
          <w:szCs w:val="22"/>
          <w:rPrChange w:id="2200" w:author="Guo, Shicheng" w:date="2019-08-12T12:41:00Z">
            <w:rPr/>
          </w:rPrChange>
        </w:rPr>
        <w:t>(2): p. 75-83.</w:t>
      </w:r>
    </w:p>
    <w:p w14:paraId="65D6BAE0" w14:textId="77777777" w:rsidR="00433C17" w:rsidRPr="00101454" w:rsidRDefault="00433C17" w:rsidP="00433C17">
      <w:pPr>
        <w:pStyle w:val="EndNoteBibliography"/>
        <w:ind w:left="720" w:hanging="720"/>
        <w:rPr>
          <w:rFonts w:ascii="Arial" w:hAnsi="Arial" w:cs="Arial"/>
          <w:sz w:val="22"/>
          <w:szCs w:val="22"/>
          <w:rPrChange w:id="2201" w:author="Guo, Shicheng" w:date="2019-08-12T12:41:00Z">
            <w:rPr/>
          </w:rPrChange>
        </w:rPr>
      </w:pPr>
      <w:r w:rsidRPr="00101454">
        <w:rPr>
          <w:rFonts w:ascii="Arial" w:hAnsi="Arial" w:cs="Arial"/>
          <w:sz w:val="22"/>
          <w:szCs w:val="22"/>
          <w:rPrChange w:id="2202" w:author="Guo, Shicheng" w:date="2019-08-12T12:41:00Z">
            <w:rPr/>
          </w:rPrChange>
        </w:rPr>
        <w:t>18.</w:t>
      </w:r>
      <w:r w:rsidRPr="00101454">
        <w:rPr>
          <w:rFonts w:ascii="Arial" w:hAnsi="Arial" w:cs="Arial"/>
          <w:sz w:val="22"/>
          <w:szCs w:val="22"/>
          <w:rPrChange w:id="2203" w:author="Guo, Shicheng" w:date="2019-08-12T12:41:00Z">
            <w:rPr/>
          </w:rPrChange>
        </w:rPr>
        <w:tab/>
        <w:t xml:space="preserve">Rex, D.K., et al., </w:t>
      </w:r>
      <w:r w:rsidRPr="00101454">
        <w:rPr>
          <w:rFonts w:ascii="Arial" w:hAnsi="Arial" w:cs="Arial"/>
          <w:i/>
          <w:sz w:val="22"/>
          <w:szCs w:val="22"/>
          <w:rPrChange w:id="2204" w:author="Guo, Shicheng" w:date="2019-08-12T12:41:00Z">
            <w:rPr>
              <w:i/>
            </w:rPr>
          </w:rPrChange>
        </w:rPr>
        <w:t>American College of Gastroenterology guidelines for colorectal cancer screening 2009 [corrected].</w:t>
      </w:r>
      <w:r w:rsidRPr="00101454">
        <w:rPr>
          <w:rFonts w:ascii="Arial" w:hAnsi="Arial" w:cs="Arial"/>
          <w:sz w:val="22"/>
          <w:szCs w:val="22"/>
          <w:rPrChange w:id="2205" w:author="Guo, Shicheng" w:date="2019-08-12T12:41:00Z">
            <w:rPr/>
          </w:rPrChange>
        </w:rPr>
        <w:t xml:space="preserve"> Am J Gastroenterol, 2009. </w:t>
      </w:r>
      <w:r w:rsidRPr="00101454">
        <w:rPr>
          <w:rFonts w:ascii="Arial" w:hAnsi="Arial" w:cs="Arial"/>
          <w:b/>
          <w:sz w:val="22"/>
          <w:szCs w:val="22"/>
          <w:rPrChange w:id="2206" w:author="Guo, Shicheng" w:date="2019-08-12T12:41:00Z">
            <w:rPr>
              <w:b/>
            </w:rPr>
          </w:rPrChange>
        </w:rPr>
        <w:t>104</w:t>
      </w:r>
      <w:r w:rsidRPr="00101454">
        <w:rPr>
          <w:rFonts w:ascii="Arial" w:hAnsi="Arial" w:cs="Arial"/>
          <w:sz w:val="22"/>
          <w:szCs w:val="22"/>
          <w:rPrChange w:id="2207" w:author="Guo, Shicheng" w:date="2019-08-12T12:41:00Z">
            <w:rPr/>
          </w:rPrChange>
        </w:rPr>
        <w:t>(3): p. 739-50.</w:t>
      </w:r>
    </w:p>
    <w:p w14:paraId="721B5AFF" w14:textId="77777777" w:rsidR="00433C17" w:rsidRPr="00101454" w:rsidRDefault="00433C17" w:rsidP="00433C17">
      <w:pPr>
        <w:pStyle w:val="EndNoteBibliography"/>
        <w:ind w:left="720" w:hanging="720"/>
        <w:rPr>
          <w:rFonts w:ascii="Arial" w:hAnsi="Arial" w:cs="Arial"/>
          <w:sz w:val="22"/>
          <w:szCs w:val="22"/>
          <w:rPrChange w:id="2208" w:author="Guo, Shicheng" w:date="2019-08-12T12:41:00Z">
            <w:rPr/>
          </w:rPrChange>
        </w:rPr>
      </w:pPr>
      <w:r w:rsidRPr="00101454">
        <w:rPr>
          <w:rFonts w:ascii="Arial" w:hAnsi="Arial" w:cs="Arial"/>
          <w:sz w:val="22"/>
          <w:szCs w:val="22"/>
          <w:rPrChange w:id="2209" w:author="Guo, Shicheng" w:date="2019-08-12T12:41:00Z">
            <w:rPr/>
          </w:rPrChange>
        </w:rPr>
        <w:t>19.</w:t>
      </w:r>
      <w:r w:rsidRPr="00101454">
        <w:rPr>
          <w:rFonts w:ascii="Arial" w:hAnsi="Arial" w:cs="Arial"/>
          <w:sz w:val="22"/>
          <w:szCs w:val="22"/>
          <w:rPrChange w:id="2210" w:author="Guo, Shicheng" w:date="2019-08-12T12:41:00Z">
            <w:rPr/>
          </w:rPrChange>
        </w:rPr>
        <w:tab/>
        <w:t xml:space="preserve">Perez-Silva, J.G., M. Araujo-Voces, and V. Quesada, </w:t>
      </w:r>
      <w:r w:rsidRPr="00101454">
        <w:rPr>
          <w:rFonts w:ascii="Arial" w:hAnsi="Arial" w:cs="Arial"/>
          <w:i/>
          <w:sz w:val="22"/>
          <w:szCs w:val="22"/>
          <w:rPrChange w:id="2211" w:author="Guo, Shicheng" w:date="2019-08-12T12:41:00Z">
            <w:rPr>
              <w:i/>
            </w:rPr>
          </w:rPrChange>
        </w:rPr>
        <w:t>nVenn: generalized, quasi-proportional Venn and Euler diagrams.</w:t>
      </w:r>
      <w:r w:rsidRPr="00101454">
        <w:rPr>
          <w:rFonts w:ascii="Arial" w:hAnsi="Arial" w:cs="Arial"/>
          <w:sz w:val="22"/>
          <w:szCs w:val="22"/>
          <w:rPrChange w:id="2212" w:author="Guo, Shicheng" w:date="2019-08-12T12:41:00Z">
            <w:rPr/>
          </w:rPrChange>
        </w:rPr>
        <w:t xml:space="preserve"> Bioinformatics, 2018. </w:t>
      </w:r>
      <w:r w:rsidRPr="00101454">
        <w:rPr>
          <w:rFonts w:ascii="Arial" w:hAnsi="Arial" w:cs="Arial"/>
          <w:b/>
          <w:sz w:val="22"/>
          <w:szCs w:val="22"/>
          <w:rPrChange w:id="2213" w:author="Guo, Shicheng" w:date="2019-08-12T12:41:00Z">
            <w:rPr>
              <w:b/>
            </w:rPr>
          </w:rPrChange>
        </w:rPr>
        <w:t>34</w:t>
      </w:r>
      <w:r w:rsidRPr="00101454">
        <w:rPr>
          <w:rFonts w:ascii="Arial" w:hAnsi="Arial" w:cs="Arial"/>
          <w:sz w:val="22"/>
          <w:szCs w:val="22"/>
          <w:rPrChange w:id="2214" w:author="Guo, Shicheng" w:date="2019-08-12T12:41:00Z">
            <w:rPr/>
          </w:rPrChange>
        </w:rPr>
        <w:t>(13): p. 2322-2324.</w:t>
      </w:r>
    </w:p>
    <w:p w14:paraId="0358CD12" w14:textId="77777777" w:rsidR="00433C17" w:rsidRPr="00101454" w:rsidRDefault="00433C17" w:rsidP="00433C17">
      <w:pPr>
        <w:pStyle w:val="EndNoteBibliography"/>
        <w:ind w:left="720" w:hanging="720"/>
        <w:rPr>
          <w:rFonts w:ascii="Arial" w:hAnsi="Arial" w:cs="Arial"/>
          <w:sz w:val="22"/>
          <w:szCs w:val="22"/>
          <w:rPrChange w:id="2215" w:author="Guo, Shicheng" w:date="2019-08-12T12:41:00Z">
            <w:rPr/>
          </w:rPrChange>
        </w:rPr>
      </w:pPr>
      <w:r w:rsidRPr="00101454">
        <w:rPr>
          <w:rFonts w:ascii="Arial" w:hAnsi="Arial" w:cs="Arial"/>
          <w:sz w:val="22"/>
          <w:szCs w:val="22"/>
          <w:rPrChange w:id="2216" w:author="Guo, Shicheng" w:date="2019-08-12T12:41:00Z">
            <w:rPr/>
          </w:rPrChange>
        </w:rPr>
        <w:t>20.</w:t>
      </w:r>
      <w:r w:rsidRPr="00101454">
        <w:rPr>
          <w:rFonts w:ascii="Arial" w:hAnsi="Arial" w:cs="Arial"/>
          <w:sz w:val="22"/>
          <w:szCs w:val="22"/>
          <w:rPrChange w:id="2217" w:author="Guo, Shicheng" w:date="2019-08-12T12:41:00Z">
            <w:rPr/>
          </w:rPrChange>
        </w:rPr>
        <w:tab/>
        <w:t xml:space="preserve">Clemmensen, C., et al., </w:t>
      </w:r>
      <w:r w:rsidRPr="00101454">
        <w:rPr>
          <w:rFonts w:ascii="Arial" w:hAnsi="Arial" w:cs="Arial"/>
          <w:i/>
          <w:sz w:val="22"/>
          <w:szCs w:val="22"/>
          <w:rPrChange w:id="2218" w:author="Guo, Shicheng" w:date="2019-08-12T12:41:00Z">
            <w:rPr>
              <w:i/>
            </w:rPr>
          </w:rPrChange>
        </w:rPr>
        <w:t>Gut-Brain Cross-Talk in Metabolic Control.</w:t>
      </w:r>
      <w:r w:rsidRPr="00101454">
        <w:rPr>
          <w:rFonts w:ascii="Arial" w:hAnsi="Arial" w:cs="Arial"/>
          <w:sz w:val="22"/>
          <w:szCs w:val="22"/>
          <w:rPrChange w:id="2219" w:author="Guo, Shicheng" w:date="2019-08-12T12:41:00Z">
            <w:rPr/>
          </w:rPrChange>
        </w:rPr>
        <w:t xml:space="preserve"> Cell, 2017. </w:t>
      </w:r>
      <w:r w:rsidRPr="00101454">
        <w:rPr>
          <w:rFonts w:ascii="Arial" w:hAnsi="Arial" w:cs="Arial"/>
          <w:b/>
          <w:sz w:val="22"/>
          <w:szCs w:val="22"/>
          <w:rPrChange w:id="2220" w:author="Guo, Shicheng" w:date="2019-08-12T12:41:00Z">
            <w:rPr>
              <w:b/>
            </w:rPr>
          </w:rPrChange>
        </w:rPr>
        <w:t>168</w:t>
      </w:r>
      <w:r w:rsidRPr="00101454">
        <w:rPr>
          <w:rFonts w:ascii="Arial" w:hAnsi="Arial" w:cs="Arial"/>
          <w:sz w:val="22"/>
          <w:szCs w:val="22"/>
          <w:rPrChange w:id="2221" w:author="Guo, Shicheng" w:date="2019-08-12T12:41:00Z">
            <w:rPr/>
          </w:rPrChange>
        </w:rPr>
        <w:t>(5): p. 758-774.</w:t>
      </w:r>
    </w:p>
    <w:p w14:paraId="4D6D645E" w14:textId="77777777" w:rsidR="00433C17" w:rsidRPr="00101454" w:rsidRDefault="00433C17" w:rsidP="00433C17">
      <w:pPr>
        <w:pStyle w:val="EndNoteBibliography"/>
        <w:ind w:left="720" w:hanging="720"/>
        <w:rPr>
          <w:rFonts w:ascii="Arial" w:hAnsi="Arial" w:cs="Arial"/>
          <w:sz w:val="22"/>
          <w:szCs w:val="22"/>
          <w:rPrChange w:id="2222" w:author="Guo, Shicheng" w:date="2019-08-12T12:41:00Z">
            <w:rPr/>
          </w:rPrChange>
        </w:rPr>
      </w:pPr>
      <w:r w:rsidRPr="00101454">
        <w:rPr>
          <w:rFonts w:ascii="Arial" w:hAnsi="Arial" w:cs="Arial"/>
          <w:sz w:val="22"/>
          <w:szCs w:val="22"/>
          <w:rPrChange w:id="2223" w:author="Guo, Shicheng" w:date="2019-08-12T12:41:00Z">
            <w:rPr/>
          </w:rPrChange>
        </w:rPr>
        <w:t>21.</w:t>
      </w:r>
      <w:r w:rsidRPr="00101454">
        <w:rPr>
          <w:rFonts w:ascii="Arial" w:hAnsi="Arial" w:cs="Arial"/>
          <w:sz w:val="22"/>
          <w:szCs w:val="22"/>
          <w:rPrChange w:id="2224" w:author="Guo, Shicheng" w:date="2019-08-12T12:41:00Z">
            <w:rPr/>
          </w:rPrChange>
        </w:rPr>
        <w:tab/>
        <w:t xml:space="preserve">Straussman, R., et al., </w:t>
      </w:r>
      <w:r w:rsidRPr="00101454">
        <w:rPr>
          <w:rFonts w:ascii="Arial" w:hAnsi="Arial" w:cs="Arial"/>
          <w:i/>
          <w:sz w:val="22"/>
          <w:szCs w:val="22"/>
          <w:rPrChange w:id="2225" w:author="Guo, Shicheng" w:date="2019-08-12T12:41:00Z">
            <w:rPr>
              <w:i/>
            </w:rPr>
          </w:rPrChange>
        </w:rPr>
        <w:t>Developmental programming of CpG island methylation profiles in the human genome.</w:t>
      </w:r>
      <w:r w:rsidRPr="00101454">
        <w:rPr>
          <w:rFonts w:ascii="Arial" w:hAnsi="Arial" w:cs="Arial"/>
          <w:sz w:val="22"/>
          <w:szCs w:val="22"/>
          <w:rPrChange w:id="2226" w:author="Guo, Shicheng" w:date="2019-08-12T12:41:00Z">
            <w:rPr/>
          </w:rPrChange>
        </w:rPr>
        <w:t xml:space="preserve"> Nat Struct Mol Biol, 2009. </w:t>
      </w:r>
      <w:r w:rsidRPr="00101454">
        <w:rPr>
          <w:rFonts w:ascii="Arial" w:hAnsi="Arial" w:cs="Arial"/>
          <w:b/>
          <w:sz w:val="22"/>
          <w:szCs w:val="22"/>
          <w:rPrChange w:id="2227" w:author="Guo, Shicheng" w:date="2019-08-12T12:41:00Z">
            <w:rPr>
              <w:b/>
            </w:rPr>
          </w:rPrChange>
        </w:rPr>
        <w:t>16</w:t>
      </w:r>
      <w:r w:rsidRPr="00101454">
        <w:rPr>
          <w:rFonts w:ascii="Arial" w:hAnsi="Arial" w:cs="Arial"/>
          <w:sz w:val="22"/>
          <w:szCs w:val="22"/>
          <w:rPrChange w:id="2228" w:author="Guo, Shicheng" w:date="2019-08-12T12:41:00Z">
            <w:rPr/>
          </w:rPrChange>
        </w:rPr>
        <w:t>(5): p. 564-71.</w:t>
      </w:r>
    </w:p>
    <w:p w14:paraId="1EB6E0DE" w14:textId="77777777" w:rsidR="00433C17" w:rsidRPr="00101454" w:rsidRDefault="00433C17" w:rsidP="00433C17">
      <w:pPr>
        <w:pStyle w:val="EndNoteBibliography"/>
        <w:ind w:left="720" w:hanging="720"/>
        <w:rPr>
          <w:rFonts w:ascii="Arial" w:hAnsi="Arial" w:cs="Arial"/>
          <w:sz w:val="22"/>
          <w:szCs w:val="22"/>
          <w:rPrChange w:id="2229" w:author="Guo, Shicheng" w:date="2019-08-12T12:41:00Z">
            <w:rPr/>
          </w:rPrChange>
        </w:rPr>
      </w:pPr>
      <w:r w:rsidRPr="00101454">
        <w:rPr>
          <w:rFonts w:ascii="Arial" w:hAnsi="Arial" w:cs="Arial"/>
          <w:sz w:val="22"/>
          <w:szCs w:val="22"/>
          <w:rPrChange w:id="2230" w:author="Guo, Shicheng" w:date="2019-08-12T12:41:00Z">
            <w:rPr/>
          </w:rPrChange>
        </w:rPr>
        <w:t>22.</w:t>
      </w:r>
      <w:r w:rsidRPr="00101454">
        <w:rPr>
          <w:rFonts w:ascii="Arial" w:hAnsi="Arial" w:cs="Arial"/>
          <w:sz w:val="22"/>
          <w:szCs w:val="22"/>
          <w:rPrChange w:id="2231" w:author="Guo, Shicheng" w:date="2019-08-12T12:41:00Z">
            <w:rPr/>
          </w:rPrChange>
        </w:rPr>
        <w:tab/>
        <w:t xml:space="preserve">Swami, T. and H.C. Weber, </w:t>
      </w:r>
      <w:r w:rsidRPr="00101454">
        <w:rPr>
          <w:rFonts w:ascii="Arial" w:hAnsi="Arial" w:cs="Arial"/>
          <w:i/>
          <w:sz w:val="22"/>
          <w:szCs w:val="22"/>
          <w:rPrChange w:id="2232" w:author="Guo, Shicheng" w:date="2019-08-12T12:41:00Z">
            <w:rPr>
              <w:i/>
            </w:rPr>
          </w:rPrChange>
        </w:rPr>
        <w:t>Updates on the biology of serotonin and tryptophan hydroxylase.</w:t>
      </w:r>
      <w:r w:rsidRPr="00101454">
        <w:rPr>
          <w:rFonts w:ascii="Arial" w:hAnsi="Arial" w:cs="Arial"/>
          <w:sz w:val="22"/>
          <w:szCs w:val="22"/>
          <w:rPrChange w:id="2233" w:author="Guo, Shicheng" w:date="2019-08-12T12:41:00Z">
            <w:rPr/>
          </w:rPrChange>
        </w:rPr>
        <w:t xml:space="preserve"> Curr Opin Endocrinol Diabetes Obes, 2018. </w:t>
      </w:r>
      <w:r w:rsidRPr="00101454">
        <w:rPr>
          <w:rFonts w:ascii="Arial" w:hAnsi="Arial" w:cs="Arial"/>
          <w:b/>
          <w:sz w:val="22"/>
          <w:szCs w:val="22"/>
          <w:rPrChange w:id="2234" w:author="Guo, Shicheng" w:date="2019-08-12T12:41:00Z">
            <w:rPr>
              <w:b/>
            </w:rPr>
          </w:rPrChange>
        </w:rPr>
        <w:t>25</w:t>
      </w:r>
      <w:r w:rsidRPr="00101454">
        <w:rPr>
          <w:rFonts w:ascii="Arial" w:hAnsi="Arial" w:cs="Arial"/>
          <w:sz w:val="22"/>
          <w:szCs w:val="22"/>
          <w:rPrChange w:id="2235" w:author="Guo, Shicheng" w:date="2019-08-12T12:41:00Z">
            <w:rPr/>
          </w:rPrChange>
        </w:rPr>
        <w:t>(1): p. 12-21.</w:t>
      </w:r>
    </w:p>
    <w:p w14:paraId="441046B1" w14:textId="77777777" w:rsidR="00433C17" w:rsidRPr="00101454" w:rsidRDefault="00433C17" w:rsidP="00433C17">
      <w:pPr>
        <w:pStyle w:val="EndNoteBibliography"/>
        <w:ind w:left="720" w:hanging="720"/>
        <w:rPr>
          <w:rFonts w:ascii="Arial" w:hAnsi="Arial" w:cs="Arial"/>
          <w:sz w:val="22"/>
          <w:szCs w:val="22"/>
          <w:rPrChange w:id="2236" w:author="Guo, Shicheng" w:date="2019-08-12T12:41:00Z">
            <w:rPr/>
          </w:rPrChange>
        </w:rPr>
      </w:pPr>
      <w:r w:rsidRPr="00101454">
        <w:rPr>
          <w:rFonts w:ascii="Arial" w:hAnsi="Arial" w:cs="Arial"/>
          <w:sz w:val="22"/>
          <w:szCs w:val="22"/>
          <w:rPrChange w:id="2237" w:author="Guo, Shicheng" w:date="2019-08-12T12:41:00Z">
            <w:rPr/>
          </w:rPrChange>
        </w:rPr>
        <w:t>23.</w:t>
      </w:r>
      <w:r w:rsidRPr="00101454">
        <w:rPr>
          <w:rFonts w:ascii="Arial" w:hAnsi="Arial" w:cs="Arial"/>
          <w:sz w:val="22"/>
          <w:szCs w:val="22"/>
          <w:rPrChange w:id="2238" w:author="Guo, Shicheng" w:date="2019-08-12T12:41:00Z">
            <w:rPr/>
          </w:rPrChange>
        </w:rPr>
        <w:tab/>
        <w:t xml:space="preserve">Xiaolong, G., et al., </w:t>
      </w:r>
      <w:r w:rsidRPr="00101454">
        <w:rPr>
          <w:rFonts w:ascii="Arial" w:hAnsi="Arial" w:cs="Arial"/>
          <w:i/>
          <w:sz w:val="22"/>
          <w:szCs w:val="22"/>
          <w:rPrChange w:id="2239" w:author="Guo, Shicheng" w:date="2019-08-12T12:41:00Z">
            <w:rPr>
              <w:i/>
            </w:rPr>
          </w:rPrChange>
        </w:rPr>
        <w:t>Intestinal Crosstalk between Microbiota and Serotonin and its Impact on Gut Motility.</w:t>
      </w:r>
      <w:r w:rsidRPr="00101454">
        <w:rPr>
          <w:rFonts w:ascii="Arial" w:hAnsi="Arial" w:cs="Arial"/>
          <w:sz w:val="22"/>
          <w:szCs w:val="22"/>
          <w:rPrChange w:id="2240" w:author="Guo, Shicheng" w:date="2019-08-12T12:41:00Z">
            <w:rPr/>
          </w:rPrChange>
        </w:rPr>
        <w:t xml:space="preserve"> Current Pharmaceutical Biotechnology, 2018. </w:t>
      </w:r>
      <w:r w:rsidRPr="00101454">
        <w:rPr>
          <w:rFonts w:ascii="Arial" w:hAnsi="Arial" w:cs="Arial"/>
          <w:b/>
          <w:sz w:val="22"/>
          <w:szCs w:val="22"/>
          <w:rPrChange w:id="2241" w:author="Guo, Shicheng" w:date="2019-08-12T12:41:00Z">
            <w:rPr>
              <w:b/>
            </w:rPr>
          </w:rPrChange>
        </w:rPr>
        <w:t>19</w:t>
      </w:r>
      <w:r w:rsidRPr="00101454">
        <w:rPr>
          <w:rFonts w:ascii="Arial" w:hAnsi="Arial" w:cs="Arial"/>
          <w:sz w:val="22"/>
          <w:szCs w:val="22"/>
          <w:rPrChange w:id="2242" w:author="Guo, Shicheng" w:date="2019-08-12T12:41:00Z">
            <w:rPr/>
          </w:rPrChange>
        </w:rPr>
        <w:t>(3): p. 190-195.</w:t>
      </w:r>
    </w:p>
    <w:p w14:paraId="7F73E87B" w14:textId="77777777" w:rsidR="00433C17" w:rsidRPr="00101454" w:rsidRDefault="00433C17" w:rsidP="00433C17">
      <w:pPr>
        <w:pStyle w:val="EndNoteBibliography"/>
        <w:ind w:left="720" w:hanging="720"/>
        <w:rPr>
          <w:rFonts w:ascii="Arial" w:hAnsi="Arial" w:cs="Arial"/>
          <w:sz w:val="22"/>
          <w:szCs w:val="22"/>
          <w:rPrChange w:id="2243" w:author="Guo, Shicheng" w:date="2019-08-12T12:41:00Z">
            <w:rPr/>
          </w:rPrChange>
        </w:rPr>
      </w:pPr>
      <w:r w:rsidRPr="00101454">
        <w:rPr>
          <w:rFonts w:ascii="Arial" w:hAnsi="Arial" w:cs="Arial"/>
          <w:sz w:val="22"/>
          <w:szCs w:val="22"/>
          <w:rPrChange w:id="2244" w:author="Guo, Shicheng" w:date="2019-08-12T12:41:00Z">
            <w:rPr/>
          </w:rPrChange>
        </w:rPr>
        <w:t>24.</w:t>
      </w:r>
      <w:r w:rsidRPr="00101454">
        <w:rPr>
          <w:rFonts w:ascii="Arial" w:hAnsi="Arial" w:cs="Arial"/>
          <w:sz w:val="22"/>
          <w:szCs w:val="22"/>
          <w:rPrChange w:id="2245" w:author="Guo, Shicheng" w:date="2019-08-12T12:41:00Z">
            <w:rPr/>
          </w:rPrChange>
        </w:rPr>
        <w:tab/>
        <w:t xml:space="preserve">Berke, J.D., </w:t>
      </w:r>
      <w:r w:rsidRPr="00101454">
        <w:rPr>
          <w:rFonts w:ascii="Arial" w:hAnsi="Arial" w:cs="Arial"/>
          <w:i/>
          <w:sz w:val="22"/>
          <w:szCs w:val="22"/>
          <w:rPrChange w:id="2246" w:author="Guo, Shicheng" w:date="2019-08-12T12:41:00Z">
            <w:rPr>
              <w:i/>
            </w:rPr>
          </w:rPrChange>
        </w:rPr>
        <w:t>What does dopamine mean?</w:t>
      </w:r>
      <w:r w:rsidRPr="00101454">
        <w:rPr>
          <w:rFonts w:ascii="Arial" w:hAnsi="Arial" w:cs="Arial"/>
          <w:sz w:val="22"/>
          <w:szCs w:val="22"/>
          <w:rPrChange w:id="2247" w:author="Guo, Shicheng" w:date="2019-08-12T12:41:00Z">
            <w:rPr/>
          </w:rPrChange>
        </w:rPr>
        <w:t xml:space="preserve"> Nat Neurosci, 2018. </w:t>
      </w:r>
      <w:r w:rsidRPr="00101454">
        <w:rPr>
          <w:rFonts w:ascii="Arial" w:hAnsi="Arial" w:cs="Arial"/>
          <w:b/>
          <w:sz w:val="22"/>
          <w:szCs w:val="22"/>
          <w:rPrChange w:id="2248" w:author="Guo, Shicheng" w:date="2019-08-12T12:41:00Z">
            <w:rPr>
              <w:b/>
            </w:rPr>
          </w:rPrChange>
        </w:rPr>
        <w:t>21</w:t>
      </w:r>
      <w:r w:rsidRPr="00101454">
        <w:rPr>
          <w:rFonts w:ascii="Arial" w:hAnsi="Arial" w:cs="Arial"/>
          <w:sz w:val="22"/>
          <w:szCs w:val="22"/>
          <w:rPrChange w:id="2249" w:author="Guo, Shicheng" w:date="2019-08-12T12:41:00Z">
            <w:rPr/>
          </w:rPrChange>
        </w:rPr>
        <w:t>(6): p. 787-793.</w:t>
      </w:r>
    </w:p>
    <w:p w14:paraId="7EE29901" w14:textId="77777777" w:rsidR="00433C17" w:rsidRPr="00101454" w:rsidRDefault="00433C17" w:rsidP="00433C17">
      <w:pPr>
        <w:pStyle w:val="EndNoteBibliography"/>
        <w:ind w:left="720" w:hanging="720"/>
        <w:rPr>
          <w:rFonts w:ascii="Arial" w:hAnsi="Arial" w:cs="Arial"/>
          <w:sz w:val="22"/>
          <w:szCs w:val="22"/>
          <w:rPrChange w:id="2250" w:author="Guo, Shicheng" w:date="2019-08-12T12:41:00Z">
            <w:rPr/>
          </w:rPrChange>
        </w:rPr>
      </w:pPr>
      <w:r w:rsidRPr="00101454">
        <w:rPr>
          <w:rFonts w:ascii="Arial" w:hAnsi="Arial" w:cs="Arial"/>
          <w:sz w:val="22"/>
          <w:szCs w:val="22"/>
          <w:rPrChange w:id="2251" w:author="Guo, Shicheng" w:date="2019-08-12T12:41:00Z">
            <w:rPr/>
          </w:rPrChange>
        </w:rPr>
        <w:t>25.</w:t>
      </w:r>
      <w:r w:rsidRPr="00101454">
        <w:rPr>
          <w:rFonts w:ascii="Arial" w:hAnsi="Arial" w:cs="Arial"/>
          <w:sz w:val="22"/>
          <w:szCs w:val="22"/>
          <w:rPrChange w:id="2252" w:author="Guo, Shicheng" w:date="2019-08-12T12:41:00Z">
            <w:rPr/>
          </w:rPrChange>
        </w:rPr>
        <w:tab/>
        <w:t xml:space="preserve">Deng, Y., et al., </w:t>
      </w:r>
      <w:r w:rsidRPr="00101454">
        <w:rPr>
          <w:rFonts w:ascii="Arial" w:hAnsi="Arial" w:cs="Arial"/>
          <w:i/>
          <w:sz w:val="22"/>
          <w:szCs w:val="22"/>
          <w:rPrChange w:id="2253" w:author="Guo, Shicheng" w:date="2019-08-12T12:41:00Z">
            <w:rPr>
              <w:i/>
            </w:rPr>
          </w:rPrChange>
        </w:rPr>
        <w:t>Cloning and characterization of a novel human alcohol dehydrogenase gene (ADHFe1).</w:t>
      </w:r>
      <w:r w:rsidRPr="00101454">
        <w:rPr>
          <w:rFonts w:ascii="Arial" w:hAnsi="Arial" w:cs="Arial"/>
          <w:sz w:val="22"/>
          <w:szCs w:val="22"/>
          <w:rPrChange w:id="2254" w:author="Guo, Shicheng" w:date="2019-08-12T12:41:00Z">
            <w:rPr/>
          </w:rPrChange>
        </w:rPr>
        <w:t xml:space="preserve"> DNA Seq, 2002. </w:t>
      </w:r>
      <w:r w:rsidRPr="00101454">
        <w:rPr>
          <w:rFonts w:ascii="Arial" w:hAnsi="Arial" w:cs="Arial"/>
          <w:b/>
          <w:sz w:val="22"/>
          <w:szCs w:val="22"/>
          <w:rPrChange w:id="2255" w:author="Guo, Shicheng" w:date="2019-08-12T12:41:00Z">
            <w:rPr>
              <w:b/>
            </w:rPr>
          </w:rPrChange>
        </w:rPr>
        <w:t>13</w:t>
      </w:r>
      <w:r w:rsidRPr="00101454">
        <w:rPr>
          <w:rFonts w:ascii="Arial" w:hAnsi="Arial" w:cs="Arial"/>
          <w:sz w:val="22"/>
          <w:szCs w:val="22"/>
          <w:rPrChange w:id="2256" w:author="Guo, Shicheng" w:date="2019-08-12T12:41:00Z">
            <w:rPr/>
          </w:rPrChange>
        </w:rPr>
        <w:t>(5): p. 301-6.</w:t>
      </w:r>
    </w:p>
    <w:p w14:paraId="72B1CF56" w14:textId="77777777" w:rsidR="00433C17" w:rsidRPr="00101454" w:rsidRDefault="00433C17" w:rsidP="00433C17">
      <w:pPr>
        <w:pStyle w:val="EndNoteBibliography"/>
        <w:ind w:left="720" w:hanging="720"/>
        <w:rPr>
          <w:rFonts w:ascii="Arial" w:hAnsi="Arial" w:cs="Arial"/>
          <w:sz w:val="22"/>
          <w:szCs w:val="22"/>
          <w:rPrChange w:id="2257" w:author="Guo, Shicheng" w:date="2019-08-12T12:41:00Z">
            <w:rPr/>
          </w:rPrChange>
        </w:rPr>
      </w:pPr>
      <w:r w:rsidRPr="00101454">
        <w:rPr>
          <w:rFonts w:ascii="Arial" w:hAnsi="Arial" w:cs="Arial"/>
          <w:sz w:val="22"/>
          <w:szCs w:val="22"/>
          <w:rPrChange w:id="2258" w:author="Guo, Shicheng" w:date="2019-08-12T12:41:00Z">
            <w:rPr/>
          </w:rPrChange>
        </w:rPr>
        <w:t>26.</w:t>
      </w:r>
      <w:r w:rsidRPr="00101454">
        <w:rPr>
          <w:rFonts w:ascii="Arial" w:hAnsi="Arial" w:cs="Arial"/>
          <w:sz w:val="22"/>
          <w:szCs w:val="22"/>
          <w:rPrChange w:id="2259" w:author="Guo, Shicheng" w:date="2019-08-12T12:41:00Z">
            <w:rPr/>
          </w:rPrChange>
        </w:rPr>
        <w:tab/>
        <w:t xml:space="preserve">Tae, C.H., et al., </w:t>
      </w:r>
      <w:r w:rsidRPr="00101454">
        <w:rPr>
          <w:rFonts w:ascii="Arial" w:hAnsi="Arial" w:cs="Arial"/>
          <w:i/>
          <w:sz w:val="22"/>
          <w:szCs w:val="22"/>
          <w:rPrChange w:id="2260" w:author="Guo, Shicheng" w:date="2019-08-12T12:41:00Z">
            <w:rPr>
              <w:i/>
            </w:rPr>
          </w:rPrChange>
        </w:rPr>
        <w:t>Alcohol dehydrogenase, iron containing, 1 promoter hypermethylation associated with colorectal cancer differentiation.</w:t>
      </w:r>
      <w:r w:rsidRPr="00101454">
        <w:rPr>
          <w:rFonts w:ascii="Arial" w:hAnsi="Arial" w:cs="Arial"/>
          <w:sz w:val="22"/>
          <w:szCs w:val="22"/>
          <w:rPrChange w:id="2261" w:author="Guo, Shicheng" w:date="2019-08-12T12:41:00Z">
            <w:rPr/>
          </w:rPrChange>
        </w:rPr>
        <w:t xml:space="preserve"> BMC Cancer, 2013. </w:t>
      </w:r>
      <w:r w:rsidRPr="00101454">
        <w:rPr>
          <w:rFonts w:ascii="Arial" w:hAnsi="Arial" w:cs="Arial"/>
          <w:b/>
          <w:sz w:val="22"/>
          <w:szCs w:val="22"/>
          <w:rPrChange w:id="2262" w:author="Guo, Shicheng" w:date="2019-08-12T12:41:00Z">
            <w:rPr>
              <w:b/>
            </w:rPr>
          </w:rPrChange>
        </w:rPr>
        <w:t>13</w:t>
      </w:r>
      <w:r w:rsidRPr="00101454">
        <w:rPr>
          <w:rFonts w:ascii="Arial" w:hAnsi="Arial" w:cs="Arial"/>
          <w:sz w:val="22"/>
          <w:szCs w:val="22"/>
          <w:rPrChange w:id="2263" w:author="Guo, Shicheng" w:date="2019-08-12T12:41:00Z">
            <w:rPr/>
          </w:rPrChange>
        </w:rPr>
        <w:t>: p. 142.</w:t>
      </w:r>
    </w:p>
    <w:p w14:paraId="17E38875" w14:textId="77777777" w:rsidR="00433C17" w:rsidRPr="00101454" w:rsidRDefault="00433C17" w:rsidP="00433C17">
      <w:pPr>
        <w:pStyle w:val="EndNoteBibliography"/>
        <w:ind w:left="720" w:hanging="720"/>
        <w:rPr>
          <w:rFonts w:ascii="Arial" w:hAnsi="Arial" w:cs="Arial"/>
          <w:sz w:val="22"/>
          <w:szCs w:val="22"/>
          <w:rPrChange w:id="2264" w:author="Guo, Shicheng" w:date="2019-08-12T12:41:00Z">
            <w:rPr/>
          </w:rPrChange>
        </w:rPr>
      </w:pPr>
      <w:r w:rsidRPr="00101454">
        <w:rPr>
          <w:rFonts w:ascii="Arial" w:hAnsi="Arial" w:cs="Arial"/>
          <w:sz w:val="22"/>
          <w:szCs w:val="22"/>
          <w:rPrChange w:id="2265" w:author="Guo, Shicheng" w:date="2019-08-12T12:41:00Z">
            <w:rPr/>
          </w:rPrChange>
        </w:rPr>
        <w:t>27.</w:t>
      </w:r>
      <w:r w:rsidRPr="00101454">
        <w:rPr>
          <w:rFonts w:ascii="Arial" w:hAnsi="Arial" w:cs="Arial"/>
          <w:sz w:val="22"/>
          <w:szCs w:val="22"/>
          <w:rPrChange w:id="2266" w:author="Guo, Shicheng" w:date="2019-08-12T12:41:00Z">
            <w:rPr/>
          </w:rPrChange>
        </w:rPr>
        <w:tab/>
        <w:t xml:space="preserve">Wang, D., et al., </w:t>
      </w:r>
      <w:r w:rsidRPr="00101454">
        <w:rPr>
          <w:rFonts w:ascii="Arial" w:hAnsi="Arial" w:cs="Arial"/>
          <w:i/>
          <w:sz w:val="22"/>
          <w:szCs w:val="22"/>
          <w:rPrChange w:id="2267" w:author="Guo, Shicheng" w:date="2019-08-12T12:41:00Z">
            <w:rPr>
              <w:i/>
            </w:rPr>
          </w:rPrChange>
        </w:rPr>
        <w:t>IMA: an R package for high-throughput analysis of Illumina's 450K Infinium methylation data.</w:t>
      </w:r>
      <w:r w:rsidRPr="00101454">
        <w:rPr>
          <w:rFonts w:ascii="Arial" w:hAnsi="Arial" w:cs="Arial"/>
          <w:sz w:val="22"/>
          <w:szCs w:val="22"/>
          <w:rPrChange w:id="2268" w:author="Guo, Shicheng" w:date="2019-08-12T12:41:00Z">
            <w:rPr/>
          </w:rPrChange>
        </w:rPr>
        <w:t xml:space="preserve"> Bioinformatics, 2012. </w:t>
      </w:r>
      <w:r w:rsidRPr="00101454">
        <w:rPr>
          <w:rFonts w:ascii="Arial" w:hAnsi="Arial" w:cs="Arial"/>
          <w:b/>
          <w:sz w:val="22"/>
          <w:szCs w:val="22"/>
          <w:rPrChange w:id="2269" w:author="Guo, Shicheng" w:date="2019-08-12T12:41:00Z">
            <w:rPr>
              <w:b/>
            </w:rPr>
          </w:rPrChange>
        </w:rPr>
        <w:t>28</w:t>
      </w:r>
      <w:r w:rsidRPr="00101454">
        <w:rPr>
          <w:rFonts w:ascii="Arial" w:hAnsi="Arial" w:cs="Arial"/>
          <w:sz w:val="22"/>
          <w:szCs w:val="22"/>
          <w:rPrChange w:id="2270" w:author="Guo, Shicheng" w:date="2019-08-12T12:41:00Z">
            <w:rPr/>
          </w:rPrChange>
        </w:rPr>
        <w:t>(5): p. 729-30.</w:t>
      </w:r>
    </w:p>
    <w:p w14:paraId="24AC094D" w14:textId="77777777" w:rsidR="00433C17" w:rsidRPr="00101454" w:rsidRDefault="00433C17" w:rsidP="00433C17">
      <w:pPr>
        <w:pStyle w:val="EndNoteBibliography"/>
        <w:ind w:left="720" w:hanging="720"/>
        <w:rPr>
          <w:rFonts w:ascii="Arial" w:hAnsi="Arial" w:cs="Arial"/>
          <w:sz w:val="22"/>
          <w:szCs w:val="22"/>
          <w:rPrChange w:id="2271" w:author="Guo, Shicheng" w:date="2019-08-12T12:41:00Z">
            <w:rPr/>
          </w:rPrChange>
        </w:rPr>
      </w:pPr>
      <w:r w:rsidRPr="00101454">
        <w:rPr>
          <w:rFonts w:ascii="Arial" w:hAnsi="Arial" w:cs="Arial"/>
          <w:sz w:val="22"/>
          <w:szCs w:val="22"/>
          <w:rPrChange w:id="2272" w:author="Guo, Shicheng" w:date="2019-08-12T12:41:00Z">
            <w:rPr/>
          </w:rPrChange>
        </w:rPr>
        <w:t>28.</w:t>
      </w:r>
      <w:r w:rsidRPr="00101454">
        <w:rPr>
          <w:rFonts w:ascii="Arial" w:hAnsi="Arial" w:cs="Arial"/>
          <w:sz w:val="22"/>
          <w:szCs w:val="22"/>
          <w:rPrChange w:id="2273" w:author="Guo, Shicheng" w:date="2019-08-12T12:41:00Z">
            <w:rPr/>
          </w:rPrChange>
        </w:rPr>
        <w:tab/>
        <w:t xml:space="preserve">Qu, X., et al., </w:t>
      </w:r>
      <w:r w:rsidRPr="00101454">
        <w:rPr>
          <w:rFonts w:ascii="Arial" w:hAnsi="Arial" w:cs="Arial"/>
          <w:i/>
          <w:sz w:val="22"/>
          <w:szCs w:val="22"/>
          <w:rPrChange w:id="2274" w:author="Guo, Shicheng" w:date="2019-08-12T12:41:00Z">
            <w:rPr>
              <w:i/>
            </w:rPr>
          </w:rPrChange>
        </w:rPr>
        <w:t>Integrated genomic analysis of colorectal cancer progression reveals activation of EGFR through demethylation of the EREG promoter.</w:t>
      </w:r>
      <w:r w:rsidRPr="00101454">
        <w:rPr>
          <w:rFonts w:ascii="Arial" w:hAnsi="Arial" w:cs="Arial"/>
          <w:sz w:val="22"/>
          <w:szCs w:val="22"/>
          <w:rPrChange w:id="2275" w:author="Guo, Shicheng" w:date="2019-08-12T12:41:00Z">
            <w:rPr/>
          </w:rPrChange>
        </w:rPr>
        <w:t xml:space="preserve"> Oncogene, 2016. </w:t>
      </w:r>
      <w:r w:rsidRPr="00101454">
        <w:rPr>
          <w:rFonts w:ascii="Arial" w:hAnsi="Arial" w:cs="Arial"/>
          <w:b/>
          <w:sz w:val="22"/>
          <w:szCs w:val="22"/>
          <w:rPrChange w:id="2276" w:author="Guo, Shicheng" w:date="2019-08-12T12:41:00Z">
            <w:rPr>
              <w:b/>
            </w:rPr>
          </w:rPrChange>
        </w:rPr>
        <w:t>35</w:t>
      </w:r>
      <w:r w:rsidRPr="00101454">
        <w:rPr>
          <w:rFonts w:ascii="Arial" w:hAnsi="Arial" w:cs="Arial"/>
          <w:sz w:val="22"/>
          <w:szCs w:val="22"/>
          <w:rPrChange w:id="2277" w:author="Guo, Shicheng" w:date="2019-08-12T12:41:00Z">
            <w:rPr/>
          </w:rPrChange>
        </w:rPr>
        <w:t>(50): p. 6403-6415.</w:t>
      </w:r>
    </w:p>
    <w:p w14:paraId="10BAE710" w14:textId="77777777" w:rsidR="00433C17" w:rsidRPr="00101454" w:rsidRDefault="00433C17" w:rsidP="00433C17">
      <w:pPr>
        <w:pStyle w:val="EndNoteBibliography"/>
        <w:ind w:left="720" w:hanging="720"/>
        <w:rPr>
          <w:rFonts w:ascii="Arial" w:hAnsi="Arial" w:cs="Arial"/>
          <w:sz w:val="22"/>
          <w:szCs w:val="22"/>
          <w:rPrChange w:id="2278" w:author="Guo, Shicheng" w:date="2019-08-12T12:41:00Z">
            <w:rPr/>
          </w:rPrChange>
        </w:rPr>
      </w:pPr>
      <w:r w:rsidRPr="00101454">
        <w:rPr>
          <w:rFonts w:ascii="Arial" w:hAnsi="Arial" w:cs="Arial"/>
          <w:sz w:val="22"/>
          <w:szCs w:val="22"/>
          <w:rPrChange w:id="2279" w:author="Guo, Shicheng" w:date="2019-08-12T12:41:00Z">
            <w:rPr/>
          </w:rPrChange>
        </w:rPr>
        <w:t>29.</w:t>
      </w:r>
      <w:r w:rsidRPr="00101454">
        <w:rPr>
          <w:rFonts w:ascii="Arial" w:hAnsi="Arial" w:cs="Arial"/>
          <w:sz w:val="22"/>
          <w:szCs w:val="22"/>
          <w:rPrChange w:id="2280" w:author="Guo, Shicheng" w:date="2019-08-12T12:41:00Z">
            <w:rPr/>
          </w:rPrChange>
        </w:rPr>
        <w:tab/>
        <w:t xml:space="preserve">consortium, B., </w:t>
      </w:r>
      <w:r w:rsidRPr="00101454">
        <w:rPr>
          <w:rFonts w:ascii="Arial" w:hAnsi="Arial" w:cs="Arial"/>
          <w:i/>
          <w:sz w:val="22"/>
          <w:szCs w:val="22"/>
          <w:rPrChange w:id="2281" w:author="Guo, Shicheng" w:date="2019-08-12T12:41:00Z">
            <w:rPr>
              <w:i/>
            </w:rPr>
          </w:rPrChange>
        </w:rPr>
        <w:t>Quantitative comparison of DNA methylation assays for biomarker development and clinical applications.</w:t>
      </w:r>
      <w:r w:rsidRPr="00101454">
        <w:rPr>
          <w:rFonts w:ascii="Arial" w:hAnsi="Arial" w:cs="Arial"/>
          <w:sz w:val="22"/>
          <w:szCs w:val="22"/>
          <w:rPrChange w:id="2282" w:author="Guo, Shicheng" w:date="2019-08-12T12:41:00Z">
            <w:rPr/>
          </w:rPrChange>
        </w:rPr>
        <w:t xml:space="preserve"> Nat Biotechnol, 2016. </w:t>
      </w:r>
      <w:r w:rsidRPr="00101454">
        <w:rPr>
          <w:rFonts w:ascii="Arial" w:hAnsi="Arial" w:cs="Arial"/>
          <w:b/>
          <w:sz w:val="22"/>
          <w:szCs w:val="22"/>
          <w:rPrChange w:id="2283" w:author="Guo, Shicheng" w:date="2019-08-12T12:41:00Z">
            <w:rPr>
              <w:b/>
            </w:rPr>
          </w:rPrChange>
        </w:rPr>
        <w:t>34</w:t>
      </w:r>
      <w:r w:rsidRPr="00101454">
        <w:rPr>
          <w:rFonts w:ascii="Arial" w:hAnsi="Arial" w:cs="Arial"/>
          <w:sz w:val="22"/>
          <w:szCs w:val="22"/>
          <w:rPrChange w:id="2284" w:author="Guo, Shicheng" w:date="2019-08-12T12:41:00Z">
            <w:rPr/>
          </w:rPrChange>
        </w:rPr>
        <w:t>(7): p. 726-37.</w:t>
      </w:r>
    </w:p>
    <w:p w14:paraId="19C10396" w14:textId="77777777" w:rsidR="00433C17" w:rsidRPr="00101454" w:rsidRDefault="00433C17" w:rsidP="00433C17">
      <w:pPr>
        <w:pStyle w:val="EndNoteBibliography"/>
        <w:ind w:left="720" w:hanging="720"/>
        <w:rPr>
          <w:rFonts w:ascii="Arial" w:hAnsi="Arial" w:cs="Arial"/>
          <w:sz w:val="22"/>
          <w:szCs w:val="22"/>
          <w:rPrChange w:id="2285" w:author="Guo, Shicheng" w:date="2019-08-12T12:41:00Z">
            <w:rPr/>
          </w:rPrChange>
        </w:rPr>
      </w:pPr>
      <w:r w:rsidRPr="00101454">
        <w:rPr>
          <w:rFonts w:ascii="Arial" w:hAnsi="Arial" w:cs="Arial"/>
          <w:sz w:val="22"/>
          <w:szCs w:val="22"/>
          <w:rPrChange w:id="2286" w:author="Guo, Shicheng" w:date="2019-08-12T12:41:00Z">
            <w:rPr/>
          </w:rPrChange>
        </w:rPr>
        <w:t>30.</w:t>
      </w:r>
      <w:r w:rsidRPr="00101454">
        <w:rPr>
          <w:rFonts w:ascii="Arial" w:hAnsi="Arial" w:cs="Arial"/>
          <w:sz w:val="22"/>
          <w:szCs w:val="22"/>
          <w:rPrChange w:id="2287" w:author="Guo, Shicheng" w:date="2019-08-12T12:41:00Z">
            <w:rPr/>
          </w:rPrChange>
        </w:rPr>
        <w:tab/>
        <w:t xml:space="preserve">Kang, K., et al., </w:t>
      </w:r>
      <w:r w:rsidRPr="00101454">
        <w:rPr>
          <w:rFonts w:ascii="Arial" w:hAnsi="Arial" w:cs="Arial"/>
          <w:i/>
          <w:sz w:val="22"/>
          <w:szCs w:val="22"/>
          <w:rPrChange w:id="2288" w:author="Guo, Shicheng" w:date="2019-08-12T12:41:00Z">
            <w:rPr>
              <w:i/>
            </w:rPr>
          </w:rPrChange>
        </w:rPr>
        <w:t>A Genome-Wide Methylation Approach Identifies a New Hypermethylated Gene Panel in Ulcerative Colitis.</w:t>
      </w:r>
      <w:r w:rsidRPr="00101454">
        <w:rPr>
          <w:rFonts w:ascii="Arial" w:hAnsi="Arial" w:cs="Arial"/>
          <w:sz w:val="22"/>
          <w:szCs w:val="22"/>
          <w:rPrChange w:id="2289" w:author="Guo, Shicheng" w:date="2019-08-12T12:41:00Z">
            <w:rPr/>
          </w:rPrChange>
        </w:rPr>
        <w:t xml:space="preserve"> Int J Mol Sci, 2016. </w:t>
      </w:r>
      <w:r w:rsidRPr="00101454">
        <w:rPr>
          <w:rFonts w:ascii="Arial" w:hAnsi="Arial" w:cs="Arial"/>
          <w:b/>
          <w:sz w:val="22"/>
          <w:szCs w:val="22"/>
          <w:rPrChange w:id="2290" w:author="Guo, Shicheng" w:date="2019-08-12T12:41:00Z">
            <w:rPr>
              <w:b/>
            </w:rPr>
          </w:rPrChange>
        </w:rPr>
        <w:t>17</w:t>
      </w:r>
      <w:r w:rsidRPr="00101454">
        <w:rPr>
          <w:rFonts w:ascii="Arial" w:hAnsi="Arial" w:cs="Arial"/>
          <w:sz w:val="22"/>
          <w:szCs w:val="22"/>
          <w:rPrChange w:id="2291" w:author="Guo, Shicheng" w:date="2019-08-12T12:41:00Z">
            <w:rPr/>
          </w:rPrChange>
        </w:rPr>
        <w:t>(8).</w:t>
      </w:r>
    </w:p>
    <w:p w14:paraId="34C2A784" w14:textId="77777777" w:rsidR="00433C17" w:rsidRPr="00101454" w:rsidRDefault="00433C17" w:rsidP="00433C17">
      <w:pPr>
        <w:pStyle w:val="EndNoteBibliography"/>
        <w:ind w:left="720" w:hanging="720"/>
        <w:rPr>
          <w:rFonts w:ascii="Arial" w:hAnsi="Arial" w:cs="Arial"/>
          <w:sz w:val="22"/>
          <w:szCs w:val="22"/>
          <w:rPrChange w:id="2292" w:author="Guo, Shicheng" w:date="2019-08-12T12:41:00Z">
            <w:rPr/>
          </w:rPrChange>
        </w:rPr>
      </w:pPr>
      <w:r w:rsidRPr="00101454">
        <w:rPr>
          <w:rFonts w:ascii="Arial" w:hAnsi="Arial" w:cs="Arial"/>
          <w:sz w:val="22"/>
          <w:szCs w:val="22"/>
          <w:rPrChange w:id="2293" w:author="Guo, Shicheng" w:date="2019-08-12T12:41:00Z">
            <w:rPr/>
          </w:rPrChange>
        </w:rPr>
        <w:t>31.</w:t>
      </w:r>
      <w:r w:rsidRPr="00101454">
        <w:rPr>
          <w:rFonts w:ascii="Arial" w:hAnsi="Arial" w:cs="Arial"/>
          <w:sz w:val="22"/>
          <w:szCs w:val="22"/>
          <w:rPrChange w:id="2294" w:author="Guo, Shicheng" w:date="2019-08-12T12:41:00Z">
            <w:rPr/>
          </w:rPrChange>
        </w:rPr>
        <w:tab/>
        <w:t xml:space="preserve">Barrow, T.M., et al., </w:t>
      </w:r>
      <w:r w:rsidRPr="00101454">
        <w:rPr>
          <w:rFonts w:ascii="Arial" w:hAnsi="Arial" w:cs="Arial"/>
          <w:i/>
          <w:sz w:val="22"/>
          <w:szCs w:val="22"/>
          <w:rPrChange w:id="2295" w:author="Guo, Shicheng" w:date="2019-08-12T12:41:00Z">
            <w:rPr>
              <w:i/>
            </w:rPr>
          </w:rPrChange>
        </w:rPr>
        <w:t>Smoking is associated with hypermethylation of the APC 1A promoter in colorectal cancer: the ColoCare Study.</w:t>
      </w:r>
      <w:r w:rsidRPr="00101454">
        <w:rPr>
          <w:rFonts w:ascii="Arial" w:hAnsi="Arial" w:cs="Arial"/>
          <w:sz w:val="22"/>
          <w:szCs w:val="22"/>
          <w:rPrChange w:id="2296" w:author="Guo, Shicheng" w:date="2019-08-12T12:41:00Z">
            <w:rPr/>
          </w:rPrChange>
        </w:rPr>
        <w:t xml:space="preserve"> Journal of Pathology, 2017. </w:t>
      </w:r>
      <w:r w:rsidRPr="00101454">
        <w:rPr>
          <w:rFonts w:ascii="Arial" w:hAnsi="Arial" w:cs="Arial"/>
          <w:b/>
          <w:sz w:val="22"/>
          <w:szCs w:val="22"/>
          <w:rPrChange w:id="2297" w:author="Guo, Shicheng" w:date="2019-08-12T12:41:00Z">
            <w:rPr>
              <w:b/>
            </w:rPr>
          </w:rPrChange>
        </w:rPr>
        <w:t>243</w:t>
      </w:r>
      <w:r w:rsidRPr="00101454">
        <w:rPr>
          <w:rFonts w:ascii="Arial" w:hAnsi="Arial" w:cs="Arial"/>
          <w:sz w:val="22"/>
          <w:szCs w:val="22"/>
          <w:rPrChange w:id="2298" w:author="Guo, Shicheng" w:date="2019-08-12T12:41:00Z">
            <w:rPr/>
          </w:rPrChange>
        </w:rPr>
        <w:t>(3): p. 366-375.</w:t>
      </w:r>
    </w:p>
    <w:p w14:paraId="085F612E" w14:textId="77777777" w:rsidR="00433C17" w:rsidRPr="00101454" w:rsidRDefault="00433C17" w:rsidP="00433C17">
      <w:pPr>
        <w:pStyle w:val="EndNoteBibliography"/>
        <w:ind w:left="720" w:hanging="720"/>
        <w:rPr>
          <w:rFonts w:ascii="Arial" w:hAnsi="Arial" w:cs="Arial"/>
          <w:sz w:val="22"/>
          <w:szCs w:val="22"/>
          <w:rPrChange w:id="2299" w:author="Guo, Shicheng" w:date="2019-08-12T12:41:00Z">
            <w:rPr/>
          </w:rPrChange>
        </w:rPr>
      </w:pPr>
      <w:r w:rsidRPr="00101454">
        <w:rPr>
          <w:rFonts w:ascii="Arial" w:hAnsi="Arial" w:cs="Arial"/>
          <w:sz w:val="22"/>
          <w:szCs w:val="22"/>
          <w:rPrChange w:id="2300" w:author="Guo, Shicheng" w:date="2019-08-12T12:41:00Z">
            <w:rPr/>
          </w:rPrChange>
        </w:rPr>
        <w:t>32.</w:t>
      </w:r>
      <w:r w:rsidRPr="00101454">
        <w:rPr>
          <w:rFonts w:ascii="Arial" w:hAnsi="Arial" w:cs="Arial"/>
          <w:sz w:val="22"/>
          <w:szCs w:val="22"/>
          <w:rPrChange w:id="2301" w:author="Guo, Shicheng" w:date="2019-08-12T12:41:00Z">
            <w:rPr/>
          </w:rPrChange>
        </w:rPr>
        <w:tab/>
        <w:t xml:space="preserve">Damaso, E., et al., </w:t>
      </w:r>
      <w:r w:rsidRPr="00101454">
        <w:rPr>
          <w:rFonts w:ascii="Arial" w:hAnsi="Arial" w:cs="Arial"/>
          <w:i/>
          <w:sz w:val="22"/>
          <w:szCs w:val="22"/>
          <w:rPrChange w:id="2302" w:author="Guo, Shicheng" w:date="2019-08-12T12:41:00Z">
            <w:rPr>
              <w:i/>
            </w:rPr>
          </w:rPrChange>
        </w:rPr>
        <w:t>Primary constitutional MLH1 epimutations: a focal epigenetic event.</w:t>
      </w:r>
      <w:r w:rsidRPr="00101454">
        <w:rPr>
          <w:rFonts w:ascii="Arial" w:hAnsi="Arial" w:cs="Arial"/>
          <w:sz w:val="22"/>
          <w:szCs w:val="22"/>
          <w:rPrChange w:id="2303" w:author="Guo, Shicheng" w:date="2019-08-12T12:41:00Z">
            <w:rPr/>
          </w:rPrChange>
        </w:rPr>
        <w:t xml:space="preserve"> Br J Cancer, 2018. </w:t>
      </w:r>
      <w:r w:rsidRPr="00101454">
        <w:rPr>
          <w:rFonts w:ascii="Arial" w:hAnsi="Arial" w:cs="Arial"/>
          <w:b/>
          <w:sz w:val="22"/>
          <w:szCs w:val="22"/>
          <w:rPrChange w:id="2304" w:author="Guo, Shicheng" w:date="2019-08-12T12:41:00Z">
            <w:rPr>
              <w:b/>
            </w:rPr>
          </w:rPrChange>
        </w:rPr>
        <w:t>119</w:t>
      </w:r>
      <w:r w:rsidRPr="00101454">
        <w:rPr>
          <w:rFonts w:ascii="Arial" w:hAnsi="Arial" w:cs="Arial"/>
          <w:sz w:val="22"/>
          <w:szCs w:val="22"/>
          <w:rPrChange w:id="2305" w:author="Guo, Shicheng" w:date="2019-08-12T12:41:00Z">
            <w:rPr/>
          </w:rPrChange>
        </w:rPr>
        <w:t>(8): p. 978-987.</w:t>
      </w:r>
    </w:p>
    <w:p w14:paraId="4D17334A" w14:textId="77777777" w:rsidR="00433C17" w:rsidRPr="00101454" w:rsidRDefault="00433C17" w:rsidP="00433C17">
      <w:pPr>
        <w:pStyle w:val="EndNoteBibliography"/>
        <w:ind w:left="720" w:hanging="720"/>
        <w:rPr>
          <w:rFonts w:ascii="Arial" w:hAnsi="Arial" w:cs="Arial"/>
          <w:sz w:val="22"/>
          <w:szCs w:val="22"/>
          <w:rPrChange w:id="2306" w:author="Guo, Shicheng" w:date="2019-08-12T12:41:00Z">
            <w:rPr/>
          </w:rPrChange>
        </w:rPr>
      </w:pPr>
      <w:r w:rsidRPr="00101454">
        <w:rPr>
          <w:rFonts w:ascii="Arial" w:hAnsi="Arial" w:cs="Arial"/>
          <w:sz w:val="22"/>
          <w:szCs w:val="22"/>
          <w:rPrChange w:id="2307" w:author="Guo, Shicheng" w:date="2019-08-12T12:41:00Z">
            <w:rPr/>
          </w:rPrChange>
        </w:rPr>
        <w:t>33.</w:t>
      </w:r>
      <w:r w:rsidRPr="00101454">
        <w:rPr>
          <w:rFonts w:ascii="Arial" w:hAnsi="Arial" w:cs="Arial"/>
          <w:sz w:val="22"/>
          <w:szCs w:val="22"/>
          <w:rPrChange w:id="2308" w:author="Guo, Shicheng" w:date="2019-08-12T12:41:00Z">
            <w:rPr/>
          </w:rPrChange>
        </w:rPr>
        <w:tab/>
        <w:t xml:space="preserve">Bormann, F., et al., </w:t>
      </w:r>
      <w:r w:rsidRPr="00101454">
        <w:rPr>
          <w:rFonts w:ascii="Arial" w:hAnsi="Arial" w:cs="Arial"/>
          <w:i/>
          <w:sz w:val="22"/>
          <w:szCs w:val="22"/>
          <w:rPrChange w:id="2309" w:author="Guo, Shicheng" w:date="2019-08-12T12:41:00Z">
            <w:rPr>
              <w:i/>
            </w:rPr>
          </w:rPrChange>
        </w:rPr>
        <w:t>Cell-of-Origin DNA Methylation Signatures Are Maintained during Colorectal Carcinogenesis.</w:t>
      </w:r>
      <w:r w:rsidRPr="00101454">
        <w:rPr>
          <w:rFonts w:ascii="Arial" w:hAnsi="Arial" w:cs="Arial"/>
          <w:sz w:val="22"/>
          <w:szCs w:val="22"/>
          <w:rPrChange w:id="2310" w:author="Guo, Shicheng" w:date="2019-08-12T12:41:00Z">
            <w:rPr/>
          </w:rPrChange>
        </w:rPr>
        <w:t xml:space="preserve"> Cell Rep, 2018. </w:t>
      </w:r>
      <w:r w:rsidRPr="00101454">
        <w:rPr>
          <w:rFonts w:ascii="Arial" w:hAnsi="Arial" w:cs="Arial"/>
          <w:b/>
          <w:sz w:val="22"/>
          <w:szCs w:val="22"/>
          <w:rPrChange w:id="2311" w:author="Guo, Shicheng" w:date="2019-08-12T12:41:00Z">
            <w:rPr>
              <w:b/>
            </w:rPr>
          </w:rPrChange>
        </w:rPr>
        <w:t>23</w:t>
      </w:r>
      <w:r w:rsidRPr="00101454">
        <w:rPr>
          <w:rFonts w:ascii="Arial" w:hAnsi="Arial" w:cs="Arial"/>
          <w:sz w:val="22"/>
          <w:szCs w:val="22"/>
          <w:rPrChange w:id="2312" w:author="Guo, Shicheng" w:date="2019-08-12T12:41:00Z">
            <w:rPr/>
          </w:rPrChange>
        </w:rPr>
        <w:t>(11): p. 3407-3418.</w:t>
      </w:r>
    </w:p>
    <w:p w14:paraId="70B197AB" w14:textId="77777777" w:rsidR="00433C17" w:rsidRPr="00101454" w:rsidRDefault="00433C17" w:rsidP="00433C17">
      <w:pPr>
        <w:pStyle w:val="EndNoteBibliography"/>
        <w:ind w:left="720" w:hanging="720"/>
        <w:rPr>
          <w:rFonts w:ascii="Arial" w:hAnsi="Arial" w:cs="Arial"/>
          <w:sz w:val="22"/>
          <w:szCs w:val="22"/>
          <w:rPrChange w:id="2313" w:author="Guo, Shicheng" w:date="2019-08-12T12:41:00Z">
            <w:rPr/>
          </w:rPrChange>
        </w:rPr>
      </w:pPr>
      <w:r w:rsidRPr="00101454">
        <w:rPr>
          <w:rFonts w:ascii="Arial" w:hAnsi="Arial" w:cs="Arial"/>
          <w:sz w:val="22"/>
          <w:szCs w:val="22"/>
          <w:rPrChange w:id="2314" w:author="Guo, Shicheng" w:date="2019-08-12T12:41:00Z">
            <w:rPr/>
          </w:rPrChange>
        </w:rPr>
        <w:t>34.</w:t>
      </w:r>
      <w:r w:rsidRPr="00101454">
        <w:rPr>
          <w:rFonts w:ascii="Arial" w:hAnsi="Arial" w:cs="Arial"/>
          <w:sz w:val="22"/>
          <w:szCs w:val="22"/>
          <w:rPrChange w:id="2315" w:author="Guo, Shicheng" w:date="2019-08-12T12:41:00Z">
            <w:rPr/>
          </w:rPrChange>
        </w:rPr>
        <w:tab/>
        <w:t xml:space="preserve">Aryee, M.J., et al., </w:t>
      </w:r>
      <w:r w:rsidRPr="00101454">
        <w:rPr>
          <w:rFonts w:ascii="Arial" w:hAnsi="Arial" w:cs="Arial"/>
          <w:i/>
          <w:sz w:val="22"/>
          <w:szCs w:val="22"/>
          <w:rPrChange w:id="2316" w:author="Guo, Shicheng" w:date="2019-08-12T12:41:00Z">
            <w:rPr>
              <w:i/>
            </w:rPr>
          </w:rPrChange>
        </w:rPr>
        <w:t>Minfi: a flexible and comprehensive Bioconductor package for the analysis of Infinium DNA methylation microarrays.</w:t>
      </w:r>
      <w:r w:rsidRPr="00101454">
        <w:rPr>
          <w:rFonts w:ascii="Arial" w:hAnsi="Arial" w:cs="Arial"/>
          <w:sz w:val="22"/>
          <w:szCs w:val="22"/>
          <w:rPrChange w:id="2317" w:author="Guo, Shicheng" w:date="2019-08-12T12:41:00Z">
            <w:rPr/>
          </w:rPrChange>
        </w:rPr>
        <w:t xml:space="preserve"> Bioinformatics, 2014. </w:t>
      </w:r>
      <w:r w:rsidRPr="00101454">
        <w:rPr>
          <w:rFonts w:ascii="Arial" w:hAnsi="Arial" w:cs="Arial"/>
          <w:b/>
          <w:sz w:val="22"/>
          <w:szCs w:val="22"/>
          <w:rPrChange w:id="2318" w:author="Guo, Shicheng" w:date="2019-08-12T12:41:00Z">
            <w:rPr>
              <w:b/>
            </w:rPr>
          </w:rPrChange>
        </w:rPr>
        <w:t>30</w:t>
      </w:r>
      <w:r w:rsidRPr="00101454">
        <w:rPr>
          <w:rFonts w:ascii="Arial" w:hAnsi="Arial" w:cs="Arial"/>
          <w:sz w:val="22"/>
          <w:szCs w:val="22"/>
          <w:rPrChange w:id="2319" w:author="Guo, Shicheng" w:date="2019-08-12T12:41:00Z">
            <w:rPr/>
          </w:rPrChange>
        </w:rPr>
        <w:t>(10): p. 1363-9.</w:t>
      </w:r>
    </w:p>
    <w:p w14:paraId="74EE6F58" w14:textId="77777777" w:rsidR="00433C17" w:rsidRPr="00101454" w:rsidRDefault="00433C17" w:rsidP="00433C17">
      <w:pPr>
        <w:pStyle w:val="EndNoteBibliography"/>
        <w:ind w:left="720" w:hanging="720"/>
        <w:rPr>
          <w:rFonts w:ascii="Arial" w:hAnsi="Arial" w:cs="Arial"/>
          <w:sz w:val="22"/>
          <w:szCs w:val="22"/>
          <w:rPrChange w:id="2320" w:author="Guo, Shicheng" w:date="2019-08-12T12:41:00Z">
            <w:rPr/>
          </w:rPrChange>
        </w:rPr>
      </w:pPr>
      <w:r w:rsidRPr="00101454">
        <w:rPr>
          <w:rFonts w:ascii="Arial" w:hAnsi="Arial" w:cs="Arial"/>
          <w:sz w:val="22"/>
          <w:szCs w:val="22"/>
          <w:rPrChange w:id="2321" w:author="Guo, Shicheng" w:date="2019-08-12T12:41:00Z">
            <w:rPr/>
          </w:rPrChange>
        </w:rPr>
        <w:t>35.</w:t>
      </w:r>
      <w:r w:rsidRPr="00101454">
        <w:rPr>
          <w:rFonts w:ascii="Arial" w:hAnsi="Arial" w:cs="Arial"/>
          <w:sz w:val="22"/>
          <w:szCs w:val="22"/>
          <w:rPrChange w:id="2322" w:author="Guo, Shicheng" w:date="2019-08-12T12:41:00Z">
            <w:rPr/>
          </w:rPrChange>
        </w:rPr>
        <w:tab/>
        <w:t xml:space="preserve">Wiener, A.L.a.M., </w:t>
      </w:r>
      <w:r w:rsidRPr="00101454">
        <w:rPr>
          <w:rFonts w:ascii="Arial" w:hAnsi="Arial" w:cs="Arial"/>
          <w:i/>
          <w:sz w:val="22"/>
          <w:szCs w:val="22"/>
          <w:rPrChange w:id="2323" w:author="Guo, Shicheng" w:date="2019-08-12T12:41:00Z">
            <w:rPr>
              <w:i/>
            </w:rPr>
          </w:rPrChange>
        </w:rPr>
        <w:t>Classification and Regression by randomForest.</w:t>
      </w:r>
      <w:r w:rsidRPr="00101454">
        <w:rPr>
          <w:rFonts w:ascii="Arial" w:hAnsi="Arial" w:cs="Arial"/>
          <w:sz w:val="22"/>
          <w:szCs w:val="22"/>
          <w:rPrChange w:id="2324" w:author="Guo, Shicheng" w:date="2019-08-12T12:41:00Z">
            <w:rPr/>
          </w:rPrChange>
        </w:rPr>
        <w:t xml:space="preserve"> R News, 2002. </w:t>
      </w:r>
      <w:r w:rsidRPr="00101454">
        <w:rPr>
          <w:rFonts w:ascii="Arial" w:hAnsi="Arial" w:cs="Arial"/>
          <w:b/>
          <w:sz w:val="22"/>
          <w:szCs w:val="22"/>
          <w:rPrChange w:id="2325" w:author="Guo, Shicheng" w:date="2019-08-12T12:41:00Z">
            <w:rPr>
              <w:b/>
            </w:rPr>
          </w:rPrChange>
        </w:rPr>
        <w:t>2</w:t>
      </w:r>
      <w:r w:rsidRPr="00101454">
        <w:rPr>
          <w:rFonts w:ascii="Arial" w:hAnsi="Arial" w:cs="Arial"/>
          <w:sz w:val="22"/>
          <w:szCs w:val="22"/>
          <w:rPrChange w:id="2326" w:author="Guo, Shicheng" w:date="2019-08-12T12:41:00Z">
            <w:rPr/>
          </w:rPrChange>
        </w:rPr>
        <w:t>: p. 18-22.</w:t>
      </w:r>
    </w:p>
    <w:p w14:paraId="7E2FA8B1" w14:textId="77777777" w:rsidR="00433C17" w:rsidRPr="00101454" w:rsidRDefault="00433C17" w:rsidP="00433C17">
      <w:pPr>
        <w:pStyle w:val="EndNoteBibliography"/>
        <w:ind w:left="720" w:hanging="720"/>
        <w:rPr>
          <w:rFonts w:ascii="Arial" w:hAnsi="Arial" w:cs="Arial"/>
          <w:sz w:val="22"/>
          <w:szCs w:val="22"/>
          <w:rPrChange w:id="2327" w:author="Guo, Shicheng" w:date="2019-08-12T12:41:00Z">
            <w:rPr/>
          </w:rPrChange>
        </w:rPr>
      </w:pPr>
      <w:r w:rsidRPr="00101454">
        <w:rPr>
          <w:rFonts w:ascii="Arial" w:hAnsi="Arial" w:cs="Arial"/>
          <w:sz w:val="22"/>
          <w:szCs w:val="22"/>
          <w:rPrChange w:id="2328" w:author="Guo, Shicheng" w:date="2019-08-12T12:41:00Z">
            <w:rPr/>
          </w:rPrChange>
        </w:rPr>
        <w:t>36.</w:t>
      </w:r>
      <w:r w:rsidRPr="00101454">
        <w:rPr>
          <w:rFonts w:ascii="Arial" w:hAnsi="Arial" w:cs="Arial"/>
          <w:sz w:val="22"/>
          <w:szCs w:val="22"/>
          <w:rPrChange w:id="2329" w:author="Guo, Shicheng" w:date="2019-08-12T12:41:00Z">
            <w:rPr/>
          </w:rPrChange>
        </w:rPr>
        <w:tab/>
        <w:t xml:space="preserve">Ripley, W.N.V.a.B.D., </w:t>
      </w:r>
      <w:r w:rsidRPr="00101454">
        <w:rPr>
          <w:rFonts w:ascii="Arial" w:hAnsi="Arial" w:cs="Arial"/>
          <w:i/>
          <w:sz w:val="22"/>
          <w:szCs w:val="22"/>
          <w:rPrChange w:id="2330" w:author="Guo, Shicheng" w:date="2019-08-12T12:41:00Z">
            <w:rPr>
              <w:i/>
            </w:rPr>
          </w:rPrChange>
        </w:rPr>
        <w:t>Modern Applied Statistics with S</w:t>
      </w:r>
      <w:r w:rsidRPr="00101454">
        <w:rPr>
          <w:rFonts w:ascii="Arial" w:hAnsi="Arial" w:cs="Arial"/>
          <w:sz w:val="22"/>
          <w:szCs w:val="22"/>
          <w:rPrChange w:id="2331" w:author="Guo, Shicheng" w:date="2019-08-12T12:41:00Z">
            <w:rPr/>
          </w:rPrChange>
        </w:rPr>
        <w:t>. Fourth ed. 2002, New York: Springer.</w:t>
      </w:r>
    </w:p>
    <w:p w14:paraId="3266B247" w14:textId="77777777" w:rsidR="00433C17" w:rsidRPr="00101454" w:rsidRDefault="00433C17" w:rsidP="00433C17">
      <w:pPr>
        <w:pStyle w:val="EndNoteBibliography"/>
        <w:ind w:left="720" w:hanging="720"/>
        <w:rPr>
          <w:rFonts w:ascii="Arial" w:hAnsi="Arial" w:cs="Arial"/>
          <w:sz w:val="22"/>
          <w:szCs w:val="22"/>
          <w:rPrChange w:id="2332" w:author="Guo, Shicheng" w:date="2019-08-12T12:41:00Z">
            <w:rPr/>
          </w:rPrChange>
        </w:rPr>
      </w:pPr>
      <w:r w:rsidRPr="00101454">
        <w:rPr>
          <w:rFonts w:ascii="Arial" w:hAnsi="Arial" w:cs="Arial"/>
          <w:sz w:val="22"/>
          <w:szCs w:val="22"/>
          <w:rPrChange w:id="2333" w:author="Guo, Shicheng" w:date="2019-08-12T12:41:00Z">
            <w:rPr/>
          </w:rPrChange>
        </w:rPr>
        <w:t>37.</w:t>
      </w:r>
      <w:r w:rsidRPr="00101454">
        <w:rPr>
          <w:rFonts w:ascii="Arial" w:hAnsi="Arial" w:cs="Arial"/>
          <w:sz w:val="22"/>
          <w:szCs w:val="22"/>
          <w:rPrChange w:id="2334" w:author="Guo, Shicheng" w:date="2019-08-12T12:41:00Z">
            <w:rPr/>
          </w:rPrChange>
        </w:rPr>
        <w:tab/>
        <w:t xml:space="preserve">Robin, X., et al., </w:t>
      </w:r>
      <w:r w:rsidRPr="00101454">
        <w:rPr>
          <w:rFonts w:ascii="Arial" w:hAnsi="Arial" w:cs="Arial"/>
          <w:i/>
          <w:sz w:val="22"/>
          <w:szCs w:val="22"/>
          <w:rPrChange w:id="2335" w:author="Guo, Shicheng" w:date="2019-08-12T12:41:00Z">
            <w:rPr>
              <w:i/>
            </w:rPr>
          </w:rPrChange>
        </w:rPr>
        <w:t>pROC: an open-source package for R and S+ to analyze and compare ROC curves.</w:t>
      </w:r>
      <w:r w:rsidRPr="00101454">
        <w:rPr>
          <w:rFonts w:ascii="Arial" w:hAnsi="Arial" w:cs="Arial"/>
          <w:sz w:val="22"/>
          <w:szCs w:val="22"/>
          <w:rPrChange w:id="2336" w:author="Guo, Shicheng" w:date="2019-08-12T12:41:00Z">
            <w:rPr/>
          </w:rPrChange>
        </w:rPr>
        <w:t xml:space="preserve"> BMC Bioinformatics, 2011. </w:t>
      </w:r>
      <w:r w:rsidRPr="00101454">
        <w:rPr>
          <w:rFonts w:ascii="Arial" w:hAnsi="Arial" w:cs="Arial"/>
          <w:b/>
          <w:sz w:val="22"/>
          <w:szCs w:val="22"/>
          <w:rPrChange w:id="2337" w:author="Guo, Shicheng" w:date="2019-08-12T12:41:00Z">
            <w:rPr>
              <w:b/>
            </w:rPr>
          </w:rPrChange>
        </w:rPr>
        <w:t>12</w:t>
      </w:r>
      <w:r w:rsidRPr="00101454">
        <w:rPr>
          <w:rFonts w:ascii="Arial" w:hAnsi="Arial" w:cs="Arial"/>
          <w:sz w:val="22"/>
          <w:szCs w:val="22"/>
          <w:rPrChange w:id="2338" w:author="Guo, Shicheng" w:date="2019-08-12T12:41:00Z">
            <w:rPr/>
          </w:rPrChange>
        </w:rPr>
        <w:t>: p. 77.</w:t>
      </w:r>
    </w:p>
    <w:p w14:paraId="21FF3B40" w14:textId="77777777" w:rsidR="00433C17" w:rsidRPr="00101454" w:rsidRDefault="00433C17" w:rsidP="00433C17">
      <w:pPr>
        <w:pStyle w:val="EndNoteBibliography"/>
        <w:ind w:left="720" w:hanging="720"/>
        <w:rPr>
          <w:rFonts w:ascii="Arial" w:hAnsi="Arial" w:cs="Arial"/>
          <w:sz w:val="22"/>
          <w:szCs w:val="22"/>
          <w:rPrChange w:id="2339" w:author="Guo, Shicheng" w:date="2019-08-12T12:41:00Z">
            <w:rPr/>
          </w:rPrChange>
        </w:rPr>
      </w:pPr>
      <w:r w:rsidRPr="00101454">
        <w:rPr>
          <w:rFonts w:ascii="Arial" w:hAnsi="Arial" w:cs="Arial"/>
          <w:sz w:val="22"/>
          <w:szCs w:val="22"/>
          <w:rPrChange w:id="2340" w:author="Guo, Shicheng" w:date="2019-08-12T12:41:00Z">
            <w:rPr/>
          </w:rPrChange>
        </w:rPr>
        <w:t>38.</w:t>
      </w:r>
      <w:r w:rsidRPr="00101454">
        <w:rPr>
          <w:rFonts w:ascii="Arial" w:hAnsi="Arial" w:cs="Arial"/>
          <w:sz w:val="22"/>
          <w:szCs w:val="22"/>
          <w:rPrChange w:id="2341" w:author="Guo, Shicheng" w:date="2019-08-12T12:41:00Z">
            <w:rPr/>
          </w:rPrChange>
        </w:rPr>
        <w:tab/>
        <w:t xml:space="preserve">Hinton, G.E., </w:t>
      </w:r>
      <w:r w:rsidRPr="00101454">
        <w:rPr>
          <w:rFonts w:ascii="Arial" w:hAnsi="Arial" w:cs="Arial"/>
          <w:i/>
          <w:sz w:val="22"/>
          <w:szCs w:val="22"/>
          <w:rPrChange w:id="2342" w:author="Guo, Shicheng" w:date="2019-08-12T12:41:00Z">
            <w:rPr>
              <w:i/>
            </w:rPr>
          </w:rPrChange>
        </w:rPr>
        <w:t>Visualizing High-Dimensional Data Using t-SNE.</w:t>
      </w:r>
      <w:r w:rsidRPr="00101454">
        <w:rPr>
          <w:rFonts w:ascii="Arial" w:hAnsi="Arial" w:cs="Arial"/>
          <w:sz w:val="22"/>
          <w:szCs w:val="22"/>
          <w:rPrChange w:id="2343" w:author="Guo, Shicheng" w:date="2019-08-12T12:41:00Z">
            <w:rPr/>
          </w:rPrChange>
        </w:rPr>
        <w:t xml:space="preserve"> Journal of Machine Learning Research, 2008. </w:t>
      </w:r>
      <w:r w:rsidRPr="00101454">
        <w:rPr>
          <w:rFonts w:ascii="Arial" w:hAnsi="Arial" w:cs="Arial"/>
          <w:b/>
          <w:sz w:val="22"/>
          <w:szCs w:val="22"/>
          <w:rPrChange w:id="2344" w:author="Guo, Shicheng" w:date="2019-08-12T12:41:00Z">
            <w:rPr>
              <w:b/>
            </w:rPr>
          </w:rPrChange>
        </w:rPr>
        <w:t>9</w:t>
      </w:r>
      <w:r w:rsidRPr="00101454">
        <w:rPr>
          <w:rFonts w:ascii="Arial" w:hAnsi="Arial" w:cs="Arial"/>
          <w:sz w:val="22"/>
          <w:szCs w:val="22"/>
          <w:rPrChange w:id="2345" w:author="Guo, Shicheng" w:date="2019-08-12T12:41:00Z">
            <w:rPr/>
          </w:rPrChange>
        </w:rPr>
        <w:t>(2): p. 2579-2605.</w:t>
      </w:r>
    </w:p>
    <w:p w14:paraId="1F4EAF93" w14:textId="77777777" w:rsidR="00433C17" w:rsidRPr="00101454" w:rsidRDefault="00433C17" w:rsidP="00433C17">
      <w:pPr>
        <w:pStyle w:val="EndNoteBibliography"/>
        <w:ind w:left="720" w:hanging="720"/>
        <w:rPr>
          <w:rFonts w:ascii="Arial" w:hAnsi="Arial" w:cs="Arial"/>
          <w:sz w:val="22"/>
          <w:szCs w:val="22"/>
          <w:rPrChange w:id="2346" w:author="Guo, Shicheng" w:date="2019-08-12T12:41:00Z">
            <w:rPr/>
          </w:rPrChange>
        </w:rPr>
      </w:pPr>
      <w:r w:rsidRPr="00101454">
        <w:rPr>
          <w:rFonts w:ascii="Arial" w:hAnsi="Arial" w:cs="Arial"/>
          <w:sz w:val="22"/>
          <w:szCs w:val="22"/>
          <w:rPrChange w:id="2347" w:author="Guo, Shicheng" w:date="2019-08-12T12:41:00Z">
            <w:rPr/>
          </w:rPrChange>
        </w:rPr>
        <w:t>39.</w:t>
      </w:r>
      <w:r w:rsidRPr="00101454">
        <w:rPr>
          <w:rFonts w:ascii="Arial" w:hAnsi="Arial" w:cs="Arial"/>
          <w:sz w:val="22"/>
          <w:szCs w:val="22"/>
          <w:rPrChange w:id="2348" w:author="Guo, Shicheng" w:date="2019-08-12T12:41:00Z">
            <w:rPr/>
          </w:rPrChange>
        </w:rPr>
        <w:tab/>
        <w:t xml:space="preserve">Huang da, W., B.T. Sherman, and R.A. Lempicki, </w:t>
      </w:r>
      <w:r w:rsidRPr="00101454">
        <w:rPr>
          <w:rFonts w:ascii="Arial" w:hAnsi="Arial" w:cs="Arial"/>
          <w:i/>
          <w:sz w:val="22"/>
          <w:szCs w:val="22"/>
          <w:rPrChange w:id="2349" w:author="Guo, Shicheng" w:date="2019-08-12T12:41:00Z">
            <w:rPr>
              <w:i/>
            </w:rPr>
          </w:rPrChange>
        </w:rPr>
        <w:t>Systematic and integrative analysis of large gene lists using DAVID bioinformatics resources.</w:t>
      </w:r>
      <w:r w:rsidRPr="00101454">
        <w:rPr>
          <w:rFonts w:ascii="Arial" w:hAnsi="Arial" w:cs="Arial"/>
          <w:sz w:val="22"/>
          <w:szCs w:val="22"/>
          <w:rPrChange w:id="2350" w:author="Guo, Shicheng" w:date="2019-08-12T12:41:00Z">
            <w:rPr/>
          </w:rPrChange>
        </w:rPr>
        <w:t xml:space="preserve"> Nat Protoc, 2009. </w:t>
      </w:r>
      <w:r w:rsidRPr="00101454">
        <w:rPr>
          <w:rFonts w:ascii="Arial" w:hAnsi="Arial" w:cs="Arial"/>
          <w:b/>
          <w:sz w:val="22"/>
          <w:szCs w:val="22"/>
          <w:rPrChange w:id="2351" w:author="Guo, Shicheng" w:date="2019-08-12T12:41:00Z">
            <w:rPr>
              <w:b/>
            </w:rPr>
          </w:rPrChange>
        </w:rPr>
        <w:t>4</w:t>
      </w:r>
      <w:r w:rsidRPr="00101454">
        <w:rPr>
          <w:rFonts w:ascii="Arial" w:hAnsi="Arial" w:cs="Arial"/>
          <w:sz w:val="22"/>
          <w:szCs w:val="22"/>
          <w:rPrChange w:id="2352" w:author="Guo, Shicheng" w:date="2019-08-12T12:41:00Z">
            <w:rPr/>
          </w:rPrChange>
        </w:rPr>
        <w:t>(1): p. 44-57.</w:t>
      </w:r>
    </w:p>
    <w:p w14:paraId="1453A6C7" w14:textId="77777777" w:rsidR="00433C17" w:rsidRPr="00101454" w:rsidRDefault="00433C17" w:rsidP="00433C17">
      <w:pPr>
        <w:pStyle w:val="EndNoteBibliography"/>
        <w:ind w:left="720" w:hanging="720"/>
        <w:rPr>
          <w:rFonts w:ascii="Arial" w:hAnsi="Arial" w:cs="Arial"/>
          <w:sz w:val="22"/>
          <w:szCs w:val="22"/>
          <w:rPrChange w:id="2353" w:author="Guo, Shicheng" w:date="2019-08-12T12:41:00Z">
            <w:rPr/>
          </w:rPrChange>
        </w:rPr>
      </w:pPr>
      <w:r w:rsidRPr="00101454">
        <w:rPr>
          <w:rFonts w:ascii="Arial" w:hAnsi="Arial" w:cs="Arial"/>
          <w:sz w:val="22"/>
          <w:szCs w:val="22"/>
          <w:rPrChange w:id="2354" w:author="Guo, Shicheng" w:date="2019-08-12T12:41:00Z">
            <w:rPr/>
          </w:rPrChange>
        </w:rPr>
        <w:t>40.</w:t>
      </w:r>
      <w:r w:rsidRPr="00101454">
        <w:rPr>
          <w:rFonts w:ascii="Arial" w:hAnsi="Arial" w:cs="Arial"/>
          <w:sz w:val="22"/>
          <w:szCs w:val="22"/>
          <w:rPrChange w:id="2355" w:author="Guo, Shicheng" w:date="2019-08-12T12:41:00Z">
            <w:rPr/>
          </w:rPrChange>
        </w:rPr>
        <w:tab/>
        <w:t xml:space="preserve">Huang, D.W., B.T. Sherman, and R.A. Lempicki, </w:t>
      </w:r>
      <w:r w:rsidRPr="00101454">
        <w:rPr>
          <w:rFonts w:ascii="Arial" w:hAnsi="Arial" w:cs="Arial"/>
          <w:i/>
          <w:sz w:val="22"/>
          <w:szCs w:val="22"/>
          <w:rPrChange w:id="2356" w:author="Guo, Shicheng" w:date="2019-08-12T12:41:00Z">
            <w:rPr>
              <w:i/>
            </w:rPr>
          </w:rPrChange>
        </w:rPr>
        <w:t>Bioinformatics enrichment tools: paths toward the comprehensive functional analysis of large gene lists.</w:t>
      </w:r>
      <w:r w:rsidRPr="00101454">
        <w:rPr>
          <w:rFonts w:ascii="Arial" w:hAnsi="Arial" w:cs="Arial"/>
          <w:sz w:val="22"/>
          <w:szCs w:val="22"/>
          <w:rPrChange w:id="2357" w:author="Guo, Shicheng" w:date="2019-08-12T12:41:00Z">
            <w:rPr/>
          </w:rPrChange>
        </w:rPr>
        <w:t xml:space="preserve"> Nucleic acids research, 2009. </w:t>
      </w:r>
      <w:r w:rsidRPr="00101454">
        <w:rPr>
          <w:rFonts w:ascii="Arial" w:hAnsi="Arial" w:cs="Arial"/>
          <w:b/>
          <w:sz w:val="22"/>
          <w:szCs w:val="22"/>
          <w:rPrChange w:id="2358" w:author="Guo, Shicheng" w:date="2019-08-12T12:41:00Z">
            <w:rPr>
              <w:b/>
            </w:rPr>
          </w:rPrChange>
        </w:rPr>
        <w:t>37</w:t>
      </w:r>
      <w:r w:rsidRPr="00101454">
        <w:rPr>
          <w:rFonts w:ascii="Arial" w:hAnsi="Arial" w:cs="Arial"/>
          <w:sz w:val="22"/>
          <w:szCs w:val="22"/>
          <w:rPrChange w:id="2359" w:author="Guo, Shicheng" w:date="2019-08-12T12:41:00Z">
            <w:rPr/>
          </w:rPrChange>
        </w:rPr>
        <w:t>(1): p. 1-13.</w:t>
      </w:r>
    </w:p>
    <w:p w14:paraId="5AACFD34" w14:textId="77777777" w:rsidR="00433C17" w:rsidRPr="00101454" w:rsidRDefault="00433C17" w:rsidP="00433C17">
      <w:pPr>
        <w:pStyle w:val="EndNoteBibliography"/>
        <w:ind w:left="720" w:hanging="720"/>
        <w:rPr>
          <w:rFonts w:ascii="Arial" w:hAnsi="Arial" w:cs="Arial"/>
          <w:sz w:val="22"/>
          <w:szCs w:val="22"/>
          <w:rPrChange w:id="2360" w:author="Guo, Shicheng" w:date="2019-08-12T12:41:00Z">
            <w:rPr/>
          </w:rPrChange>
        </w:rPr>
      </w:pPr>
      <w:r w:rsidRPr="00101454">
        <w:rPr>
          <w:rFonts w:ascii="Arial" w:hAnsi="Arial" w:cs="Arial"/>
          <w:sz w:val="22"/>
          <w:szCs w:val="22"/>
          <w:rPrChange w:id="2361" w:author="Guo, Shicheng" w:date="2019-08-12T12:41:00Z">
            <w:rPr/>
          </w:rPrChange>
        </w:rPr>
        <w:t>41.</w:t>
      </w:r>
      <w:r w:rsidRPr="00101454">
        <w:rPr>
          <w:rFonts w:ascii="Arial" w:hAnsi="Arial" w:cs="Arial"/>
          <w:sz w:val="22"/>
          <w:szCs w:val="22"/>
          <w:rPrChange w:id="2362" w:author="Guo, Shicheng" w:date="2019-08-12T12:41:00Z">
            <w:rPr/>
          </w:rPrChange>
        </w:rPr>
        <w:tab/>
        <w:t xml:space="preserve">Kramer, A., et al., </w:t>
      </w:r>
      <w:r w:rsidRPr="00101454">
        <w:rPr>
          <w:rFonts w:ascii="Arial" w:hAnsi="Arial" w:cs="Arial"/>
          <w:i/>
          <w:sz w:val="22"/>
          <w:szCs w:val="22"/>
          <w:rPrChange w:id="2363" w:author="Guo, Shicheng" w:date="2019-08-12T12:41:00Z">
            <w:rPr>
              <w:i/>
            </w:rPr>
          </w:rPrChange>
        </w:rPr>
        <w:t>Causal analysis approaches in Ingenuity Pathway Analysis.</w:t>
      </w:r>
      <w:r w:rsidRPr="00101454">
        <w:rPr>
          <w:rFonts w:ascii="Arial" w:hAnsi="Arial" w:cs="Arial"/>
          <w:sz w:val="22"/>
          <w:szCs w:val="22"/>
          <w:rPrChange w:id="2364" w:author="Guo, Shicheng" w:date="2019-08-12T12:41:00Z">
            <w:rPr/>
          </w:rPrChange>
        </w:rPr>
        <w:t xml:space="preserve"> Bioinformatics, 2014. </w:t>
      </w:r>
      <w:r w:rsidRPr="00101454">
        <w:rPr>
          <w:rFonts w:ascii="Arial" w:hAnsi="Arial" w:cs="Arial"/>
          <w:b/>
          <w:sz w:val="22"/>
          <w:szCs w:val="22"/>
          <w:rPrChange w:id="2365" w:author="Guo, Shicheng" w:date="2019-08-12T12:41:00Z">
            <w:rPr>
              <w:b/>
            </w:rPr>
          </w:rPrChange>
        </w:rPr>
        <w:t>30</w:t>
      </w:r>
      <w:r w:rsidRPr="00101454">
        <w:rPr>
          <w:rFonts w:ascii="Arial" w:hAnsi="Arial" w:cs="Arial"/>
          <w:sz w:val="22"/>
          <w:szCs w:val="22"/>
          <w:rPrChange w:id="2366" w:author="Guo, Shicheng" w:date="2019-08-12T12:41:00Z">
            <w:rPr/>
          </w:rPrChange>
        </w:rPr>
        <w:t>(4): p. 523-30.</w:t>
      </w:r>
    </w:p>
    <w:p w14:paraId="6E7891D8" w14:textId="6831D45E" w:rsidR="001C1E2E" w:rsidRPr="00101454" w:rsidRDefault="005B48AA" w:rsidP="006A78C8">
      <w:pPr>
        <w:rPr>
          <w:rFonts w:ascii="Arial" w:hAnsi="Arial" w:cs="Arial"/>
          <w:sz w:val="22"/>
          <w:szCs w:val="22"/>
          <w:rPrChange w:id="2367" w:author="Guo, Shicheng" w:date="2019-08-12T12:41:00Z">
            <w:rPr>
              <w:rFonts w:ascii="Arial" w:hAnsi="Arial" w:cs="Arial"/>
            </w:rPr>
          </w:rPrChange>
        </w:rPr>
      </w:pPr>
      <w:r w:rsidRPr="00101454">
        <w:rPr>
          <w:rFonts w:ascii="Arial" w:hAnsi="Arial" w:cs="Arial"/>
          <w:sz w:val="22"/>
          <w:szCs w:val="22"/>
          <w:rPrChange w:id="2368" w:author="Guo, Shicheng" w:date="2019-08-12T12:41:00Z">
            <w:rPr>
              <w:rFonts w:ascii="Arial" w:hAnsi="Arial" w:cs="Arial"/>
            </w:rPr>
          </w:rPrChange>
        </w:rPr>
        <w:fldChar w:fldCharType="end"/>
      </w:r>
    </w:p>
    <w:p w14:paraId="592DB68D" w14:textId="49C1140B" w:rsidR="00D25AAF" w:rsidRPr="00101454" w:rsidRDefault="00D25AAF" w:rsidP="006A78C8">
      <w:pPr>
        <w:rPr>
          <w:rFonts w:ascii="Arial" w:hAnsi="Arial" w:cs="Arial"/>
          <w:sz w:val="22"/>
          <w:szCs w:val="22"/>
          <w:rPrChange w:id="2369" w:author="Guo, Shicheng" w:date="2019-08-12T12:41:00Z">
            <w:rPr>
              <w:rFonts w:ascii="Arial" w:hAnsi="Arial" w:cs="Arial"/>
            </w:rPr>
          </w:rPrChange>
        </w:rPr>
      </w:pPr>
    </w:p>
    <w:p w14:paraId="0F2AB527" w14:textId="747453C2" w:rsidR="00D25AAF" w:rsidRPr="00101454" w:rsidRDefault="00D25AAF" w:rsidP="006A78C8">
      <w:pPr>
        <w:rPr>
          <w:rFonts w:ascii="Arial" w:hAnsi="Arial" w:cs="Arial"/>
          <w:sz w:val="22"/>
          <w:szCs w:val="22"/>
          <w:rPrChange w:id="2370" w:author="Guo, Shicheng" w:date="2019-08-12T12:41:00Z">
            <w:rPr>
              <w:rFonts w:ascii="Arial" w:hAnsi="Arial" w:cs="Arial"/>
            </w:rPr>
          </w:rPrChange>
        </w:rPr>
      </w:pPr>
    </w:p>
    <w:p w14:paraId="2427B139" w14:textId="7C186EA4" w:rsidR="00D25AAF" w:rsidRPr="00101454" w:rsidRDefault="00D25AAF" w:rsidP="00AA205C">
      <w:pPr>
        <w:pStyle w:val="Heading2"/>
        <w:rPr>
          <w:rFonts w:ascii="Arial" w:hAnsi="Arial" w:cs="Arial"/>
          <w:color w:val="auto"/>
          <w:sz w:val="22"/>
          <w:szCs w:val="22"/>
          <w:rPrChange w:id="2371" w:author="Guo, Shicheng" w:date="2019-08-12T12:41:00Z">
            <w:rPr/>
          </w:rPrChange>
        </w:rPr>
      </w:pPr>
      <w:r w:rsidRPr="00101454">
        <w:rPr>
          <w:rFonts w:ascii="Arial" w:hAnsi="Arial" w:cs="Arial"/>
          <w:color w:val="auto"/>
          <w:sz w:val="22"/>
          <w:szCs w:val="22"/>
          <w:rPrChange w:id="2372" w:author="Guo, Shicheng" w:date="2019-08-12T12:41:00Z">
            <w:rPr>
              <w:color w:val="auto"/>
            </w:rPr>
          </w:rPrChange>
        </w:rPr>
        <w:t>Figure and legends:</w:t>
      </w:r>
      <w:r w:rsidRPr="00101454">
        <w:rPr>
          <w:rFonts w:ascii="Arial" w:hAnsi="Arial" w:cs="Arial"/>
          <w:color w:val="auto"/>
          <w:sz w:val="22"/>
          <w:szCs w:val="22"/>
          <w:rPrChange w:id="2373" w:author="Guo, Shicheng" w:date="2019-08-12T12:41:00Z">
            <w:rPr/>
          </w:rPrChange>
        </w:rPr>
        <w:t xml:space="preserve"> </w:t>
      </w:r>
    </w:p>
    <w:p w14:paraId="51E96E6B" w14:textId="65D6AF96" w:rsidR="00E87FD4" w:rsidRPr="00101454" w:rsidRDefault="00E87FD4" w:rsidP="00E87FD4">
      <w:pPr>
        <w:jc w:val="center"/>
        <w:rPr>
          <w:rFonts w:ascii="Arial" w:hAnsi="Arial" w:cs="Arial"/>
          <w:sz w:val="22"/>
          <w:szCs w:val="22"/>
          <w:rPrChange w:id="2374" w:author="Guo, Shicheng" w:date="2019-08-12T12:41:00Z">
            <w:rPr>
              <w:rFonts w:ascii="Arial" w:hAnsi="Arial" w:cs="Arial"/>
              <w:sz w:val="22"/>
              <w:szCs w:val="22"/>
            </w:rPr>
          </w:rPrChange>
        </w:rPr>
      </w:pPr>
      <w:r w:rsidRPr="00101454">
        <w:rPr>
          <w:rFonts w:ascii="Arial" w:hAnsi="Arial" w:cs="Arial"/>
          <w:noProof/>
          <w:sz w:val="22"/>
          <w:szCs w:val="22"/>
          <w:lang w:eastAsia="en-US"/>
          <w:rPrChange w:id="2375" w:author="Guo, Shicheng" w:date="2019-08-12T12:41:00Z">
            <w:rPr>
              <w:noProof/>
              <w:lang w:eastAsia="en-US"/>
            </w:rPr>
          </w:rPrChange>
        </w:rPr>
        <w:drawing>
          <wp:inline distT="0" distB="0" distL="0" distR="0" wp14:anchorId="63A6566A" wp14:editId="7F4E182A">
            <wp:extent cx="6348010" cy="685097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8010" cy="6850974"/>
                    </a:xfrm>
                    <a:prstGeom prst="rect">
                      <a:avLst/>
                    </a:prstGeom>
                  </pic:spPr>
                </pic:pic>
              </a:graphicData>
            </a:graphic>
          </wp:inline>
        </w:drawing>
      </w:r>
    </w:p>
    <w:p w14:paraId="033DDC63" w14:textId="77777777" w:rsidR="00E87FD4" w:rsidRPr="00101454" w:rsidRDefault="00E87FD4" w:rsidP="00E87FD4">
      <w:pPr>
        <w:jc w:val="both"/>
        <w:rPr>
          <w:rFonts w:ascii="Arial" w:hAnsi="Arial" w:cs="Arial"/>
          <w:sz w:val="22"/>
          <w:szCs w:val="22"/>
          <w:rPrChange w:id="2376" w:author="Guo, Shicheng" w:date="2019-08-12T12:41:00Z">
            <w:rPr>
              <w:rFonts w:ascii="Arial" w:hAnsi="Arial" w:cs="Arial"/>
              <w:sz w:val="22"/>
              <w:szCs w:val="22"/>
            </w:rPr>
          </w:rPrChange>
        </w:rPr>
      </w:pPr>
      <w:r w:rsidRPr="00101454">
        <w:rPr>
          <w:rFonts w:ascii="Arial" w:hAnsi="Arial" w:cs="Arial"/>
          <w:sz w:val="22"/>
          <w:szCs w:val="22"/>
          <w:rPrChange w:id="2377" w:author="Guo, Shicheng" w:date="2019-08-12T12:41:00Z">
            <w:rPr>
              <w:rFonts w:ascii="Arial" w:hAnsi="Arial" w:cs="Arial"/>
              <w:sz w:val="22"/>
              <w:szCs w:val="22"/>
            </w:rPr>
          </w:rPrChange>
        </w:rPr>
        <w:t xml:space="preserve"> </w:t>
      </w:r>
    </w:p>
    <w:p w14:paraId="773C6973" w14:textId="4480FB2E" w:rsidR="00E87FD4" w:rsidRPr="00101454" w:rsidRDefault="00E87FD4" w:rsidP="00E87FD4">
      <w:pPr>
        <w:jc w:val="both"/>
        <w:rPr>
          <w:rFonts w:ascii="Arial" w:eastAsiaTheme="minorEastAsia" w:hAnsi="Arial" w:cs="Arial"/>
          <w:b/>
          <w:kern w:val="2"/>
          <w:sz w:val="22"/>
          <w:szCs w:val="22"/>
          <w:rPrChange w:id="2378" w:author="Guo, Shicheng" w:date="2019-08-12T12:41:00Z">
            <w:rPr>
              <w:rFonts w:ascii="Arial" w:eastAsiaTheme="minorEastAsia" w:hAnsi="Arial" w:cs="Arial"/>
              <w:b/>
              <w:color w:val="0070C0"/>
              <w:kern w:val="2"/>
              <w:sz w:val="22"/>
              <w:szCs w:val="22"/>
            </w:rPr>
          </w:rPrChange>
        </w:rPr>
      </w:pPr>
      <w:r w:rsidRPr="00101454">
        <w:rPr>
          <w:rFonts w:ascii="Arial" w:hAnsi="Arial" w:cs="Arial"/>
          <w:sz w:val="22"/>
          <w:szCs w:val="22"/>
          <w:rPrChange w:id="2379" w:author="Guo, Shicheng" w:date="2019-08-12T12:41:00Z">
            <w:rPr>
              <w:rFonts w:ascii="Arial" w:hAnsi="Arial" w:cs="Arial"/>
              <w:sz w:val="22"/>
              <w:szCs w:val="22"/>
            </w:rPr>
          </w:rPrChange>
        </w:rPr>
        <w:t>Figure 1. Genome-wide DNA methylation of low-grade adenoma (</w:t>
      </w:r>
      <w:del w:id="2380" w:author="J Fan" w:date="2019-08-04T20:22:00Z">
        <w:r w:rsidRPr="00101454" w:rsidDel="00055AEA">
          <w:rPr>
            <w:rFonts w:ascii="Arial" w:hAnsi="Arial" w:cs="Arial"/>
            <w:sz w:val="22"/>
            <w:szCs w:val="22"/>
            <w:rPrChange w:id="2381" w:author="Guo, Shicheng" w:date="2019-08-12T12:41:00Z">
              <w:rPr>
                <w:rFonts w:ascii="Arial" w:hAnsi="Arial" w:cs="Arial"/>
                <w:sz w:val="22"/>
                <w:szCs w:val="22"/>
              </w:rPr>
            </w:rPrChange>
          </w:rPr>
          <w:delText>LA</w:delText>
        </w:r>
      </w:del>
      <w:ins w:id="2382" w:author="J Fan" w:date="2019-08-04T20:22:00Z">
        <w:r w:rsidR="00055AEA" w:rsidRPr="00101454">
          <w:rPr>
            <w:rFonts w:ascii="Arial" w:hAnsi="Arial" w:cs="Arial"/>
            <w:sz w:val="22"/>
            <w:szCs w:val="22"/>
            <w:rPrChange w:id="2383" w:author="Guo, Shicheng" w:date="2019-08-12T12:41:00Z">
              <w:rPr>
                <w:rFonts w:ascii="Arial" w:hAnsi="Arial" w:cs="Arial"/>
                <w:sz w:val="22"/>
                <w:szCs w:val="22"/>
              </w:rPr>
            </w:rPrChange>
          </w:rPr>
          <w:t>LGA</w:t>
        </w:r>
      </w:ins>
      <w:r w:rsidRPr="00101454">
        <w:rPr>
          <w:rFonts w:ascii="Arial" w:hAnsi="Arial" w:cs="Arial"/>
          <w:sz w:val="22"/>
          <w:szCs w:val="22"/>
          <w:rPrChange w:id="2384" w:author="Guo, Shicheng" w:date="2019-08-12T12:41:00Z">
            <w:rPr>
              <w:rFonts w:ascii="Arial" w:hAnsi="Arial" w:cs="Arial"/>
              <w:sz w:val="22"/>
              <w:szCs w:val="22"/>
            </w:rPr>
          </w:rPrChange>
        </w:rPr>
        <w:t>), high-grade colorectal adenoma (</w:t>
      </w:r>
      <w:del w:id="2385" w:author="J Fan" w:date="2019-08-04T20:23:00Z">
        <w:r w:rsidRPr="00101454" w:rsidDel="00055AEA">
          <w:rPr>
            <w:rFonts w:ascii="Arial" w:hAnsi="Arial" w:cs="Arial"/>
            <w:sz w:val="22"/>
            <w:szCs w:val="22"/>
            <w:rPrChange w:id="2386" w:author="Guo, Shicheng" w:date="2019-08-12T12:41:00Z">
              <w:rPr>
                <w:rFonts w:ascii="Arial" w:hAnsi="Arial" w:cs="Arial"/>
                <w:sz w:val="22"/>
                <w:szCs w:val="22"/>
              </w:rPr>
            </w:rPrChange>
          </w:rPr>
          <w:delText>HA</w:delText>
        </w:r>
      </w:del>
      <w:ins w:id="2387" w:author="J Fan" w:date="2019-08-04T20:23:00Z">
        <w:r w:rsidR="00055AEA" w:rsidRPr="00101454">
          <w:rPr>
            <w:rFonts w:ascii="Arial" w:hAnsi="Arial" w:cs="Arial"/>
            <w:sz w:val="22"/>
            <w:szCs w:val="22"/>
            <w:rPrChange w:id="2388" w:author="Guo, Shicheng" w:date="2019-08-12T12:41:00Z">
              <w:rPr>
                <w:rFonts w:ascii="Arial" w:hAnsi="Arial" w:cs="Arial"/>
                <w:sz w:val="22"/>
                <w:szCs w:val="22"/>
              </w:rPr>
            </w:rPrChange>
          </w:rPr>
          <w:t>HGA</w:t>
        </w:r>
      </w:ins>
      <w:r w:rsidRPr="00101454">
        <w:rPr>
          <w:rFonts w:ascii="Arial" w:hAnsi="Arial" w:cs="Arial"/>
          <w:sz w:val="22"/>
          <w:szCs w:val="22"/>
          <w:rPrChange w:id="2389" w:author="Guo, Shicheng" w:date="2019-08-12T12:41:00Z">
            <w:rPr>
              <w:rFonts w:ascii="Arial" w:hAnsi="Arial" w:cs="Arial"/>
              <w:sz w:val="22"/>
              <w:szCs w:val="22"/>
            </w:rPr>
          </w:rPrChange>
        </w:rPr>
        <w:t xml:space="preserve">) and normal colorectal tissue. (A): tSNE analysis to show the data structure and sample relationship. (B): PCA analysis to show the data structure and sample relationship. (C): Average methylation level of N, </w:t>
      </w:r>
      <w:del w:id="2390" w:author="J Fan" w:date="2019-08-04T20:22:00Z">
        <w:r w:rsidRPr="00101454" w:rsidDel="00055AEA">
          <w:rPr>
            <w:rFonts w:ascii="Arial" w:hAnsi="Arial" w:cs="Arial"/>
            <w:sz w:val="22"/>
            <w:szCs w:val="22"/>
            <w:rPrChange w:id="2391" w:author="Guo, Shicheng" w:date="2019-08-12T12:41:00Z">
              <w:rPr>
                <w:rFonts w:ascii="Arial" w:hAnsi="Arial" w:cs="Arial"/>
                <w:sz w:val="22"/>
                <w:szCs w:val="22"/>
              </w:rPr>
            </w:rPrChange>
          </w:rPr>
          <w:delText>LA</w:delText>
        </w:r>
      </w:del>
      <w:ins w:id="2392" w:author="J Fan" w:date="2019-08-04T20:22:00Z">
        <w:r w:rsidR="00055AEA" w:rsidRPr="00101454">
          <w:rPr>
            <w:rFonts w:ascii="Arial" w:hAnsi="Arial" w:cs="Arial"/>
            <w:sz w:val="22"/>
            <w:szCs w:val="22"/>
            <w:rPrChange w:id="2393" w:author="Guo, Shicheng" w:date="2019-08-12T12:41:00Z">
              <w:rPr>
                <w:rFonts w:ascii="Arial" w:hAnsi="Arial" w:cs="Arial"/>
                <w:sz w:val="22"/>
                <w:szCs w:val="22"/>
              </w:rPr>
            </w:rPrChange>
          </w:rPr>
          <w:t>LGA</w:t>
        </w:r>
      </w:ins>
      <w:r w:rsidRPr="00101454">
        <w:rPr>
          <w:rFonts w:ascii="Arial" w:hAnsi="Arial" w:cs="Arial"/>
          <w:sz w:val="22"/>
          <w:szCs w:val="22"/>
          <w:rPrChange w:id="2394" w:author="Guo, Shicheng" w:date="2019-08-12T12:41:00Z">
            <w:rPr>
              <w:rFonts w:ascii="Arial" w:hAnsi="Arial" w:cs="Arial"/>
              <w:sz w:val="22"/>
              <w:szCs w:val="22"/>
            </w:rPr>
          </w:rPrChange>
        </w:rPr>
        <w:t xml:space="preserve"> and </w:t>
      </w:r>
      <w:del w:id="2395" w:author="J Fan" w:date="2019-08-04T20:23:00Z">
        <w:r w:rsidRPr="00101454" w:rsidDel="00055AEA">
          <w:rPr>
            <w:rFonts w:ascii="Arial" w:hAnsi="Arial" w:cs="Arial"/>
            <w:sz w:val="22"/>
            <w:szCs w:val="22"/>
            <w:rPrChange w:id="2396" w:author="Guo, Shicheng" w:date="2019-08-12T12:41:00Z">
              <w:rPr>
                <w:rFonts w:ascii="Arial" w:hAnsi="Arial" w:cs="Arial"/>
                <w:sz w:val="22"/>
                <w:szCs w:val="22"/>
              </w:rPr>
            </w:rPrChange>
          </w:rPr>
          <w:delText>HA</w:delText>
        </w:r>
      </w:del>
      <w:ins w:id="2397" w:author="J Fan" w:date="2019-08-04T20:23:00Z">
        <w:r w:rsidR="00055AEA" w:rsidRPr="00101454">
          <w:rPr>
            <w:rFonts w:ascii="Arial" w:hAnsi="Arial" w:cs="Arial"/>
            <w:sz w:val="22"/>
            <w:szCs w:val="22"/>
            <w:rPrChange w:id="2398" w:author="Guo, Shicheng" w:date="2019-08-12T12:41:00Z">
              <w:rPr>
                <w:rFonts w:ascii="Arial" w:hAnsi="Arial" w:cs="Arial"/>
                <w:sz w:val="22"/>
                <w:szCs w:val="22"/>
              </w:rPr>
            </w:rPrChange>
          </w:rPr>
          <w:t>HGA</w:t>
        </w:r>
      </w:ins>
      <w:r w:rsidRPr="00101454">
        <w:rPr>
          <w:rFonts w:ascii="Arial" w:hAnsi="Arial" w:cs="Arial"/>
          <w:sz w:val="22"/>
          <w:szCs w:val="22"/>
          <w:rPrChange w:id="2399" w:author="Guo, Shicheng" w:date="2019-08-12T12:41:00Z">
            <w:rPr>
              <w:rFonts w:ascii="Arial" w:hAnsi="Arial" w:cs="Arial"/>
              <w:sz w:val="22"/>
              <w:szCs w:val="22"/>
            </w:rPr>
          </w:rPrChange>
        </w:rPr>
        <w:t>. (D):</w:t>
      </w:r>
      <w:r w:rsidRPr="00101454" w:rsidDel="00250CF9">
        <w:rPr>
          <w:rFonts w:ascii="Arial" w:hAnsi="Arial" w:cs="Arial"/>
          <w:sz w:val="22"/>
          <w:szCs w:val="22"/>
          <w:rPrChange w:id="2400" w:author="Guo, Shicheng" w:date="2019-08-12T12:41:00Z">
            <w:rPr>
              <w:rFonts w:ascii="Arial" w:hAnsi="Arial" w:cs="Arial"/>
              <w:sz w:val="22"/>
              <w:szCs w:val="22"/>
            </w:rPr>
          </w:rPrChange>
        </w:rPr>
        <w:t xml:space="preserve"> </w:t>
      </w:r>
      <w:r w:rsidRPr="00101454">
        <w:rPr>
          <w:rFonts w:ascii="Arial" w:hAnsi="Arial" w:cs="Arial"/>
          <w:sz w:val="22"/>
          <w:szCs w:val="22"/>
          <w:rPrChange w:id="2401" w:author="Guo, Shicheng" w:date="2019-08-12T12:41:00Z">
            <w:rPr>
              <w:rFonts w:ascii="Arial" w:hAnsi="Arial" w:cs="Arial"/>
              <w:sz w:val="22"/>
              <w:szCs w:val="22"/>
            </w:rPr>
          </w:rPrChange>
        </w:rPr>
        <w:t xml:space="preserve">Density plot to show the distribution of the whole array probes cross N, </w:t>
      </w:r>
      <w:del w:id="2402" w:author="J Fan" w:date="2019-08-04T20:22:00Z">
        <w:r w:rsidRPr="00101454" w:rsidDel="00055AEA">
          <w:rPr>
            <w:rFonts w:ascii="Arial" w:hAnsi="Arial" w:cs="Arial"/>
            <w:sz w:val="22"/>
            <w:szCs w:val="22"/>
            <w:rPrChange w:id="2403" w:author="Guo, Shicheng" w:date="2019-08-12T12:41:00Z">
              <w:rPr>
                <w:rFonts w:ascii="Arial" w:hAnsi="Arial" w:cs="Arial"/>
                <w:sz w:val="22"/>
                <w:szCs w:val="22"/>
              </w:rPr>
            </w:rPrChange>
          </w:rPr>
          <w:delText>LA</w:delText>
        </w:r>
      </w:del>
      <w:ins w:id="2404" w:author="J Fan" w:date="2019-08-04T20:22:00Z">
        <w:r w:rsidR="00055AEA" w:rsidRPr="00101454">
          <w:rPr>
            <w:rFonts w:ascii="Arial" w:hAnsi="Arial" w:cs="Arial"/>
            <w:sz w:val="22"/>
            <w:szCs w:val="22"/>
            <w:rPrChange w:id="2405" w:author="Guo, Shicheng" w:date="2019-08-12T12:41:00Z">
              <w:rPr>
                <w:rFonts w:ascii="Arial" w:hAnsi="Arial" w:cs="Arial"/>
                <w:sz w:val="22"/>
                <w:szCs w:val="22"/>
              </w:rPr>
            </w:rPrChange>
          </w:rPr>
          <w:t>LGA</w:t>
        </w:r>
      </w:ins>
      <w:r w:rsidRPr="00101454">
        <w:rPr>
          <w:rFonts w:ascii="Arial" w:hAnsi="Arial" w:cs="Arial"/>
          <w:sz w:val="22"/>
          <w:szCs w:val="22"/>
          <w:rPrChange w:id="2406" w:author="Guo, Shicheng" w:date="2019-08-12T12:41:00Z">
            <w:rPr>
              <w:rFonts w:ascii="Arial" w:hAnsi="Arial" w:cs="Arial"/>
              <w:sz w:val="22"/>
              <w:szCs w:val="22"/>
            </w:rPr>
          </w:rPrChange>
        </w:rPr>
        <w:t xml:space="preserve"> and </w:t>
      </w:r>
      <w:del w:id="2407" w:author="J Fan" w:date="2019-08-04T20:23:00Z">
        <w:r w:rsidRPr="00101454" w:rsidDel="00055AEA">
          <w:rPr>
            <w:rFonts w:ascii="Arial" w:hAnsi="Arial" w:cs="Arial"/>
            <w:sz w:val="22"/>
            <w:szCs w:val="22"/>
            <w:rPrChange w:id="2408" w:author="Guo, Shicheng" w:date="2019-08-12T12:41:00Z">
              <w:rPr>
                <w:rFonts w:ascii="Arial" w:hAnsi="Arial" w:cs="Arial"/>
                <w:sz w:val="22"/>
                <w:szCs w:val="22"/>
              </w:rPr>
            </w:rPrChange>
          </w:rPr>
          <w:delText>HA</w:delText>
        </w:r>
      </w:del>
      <w:ins w:id="2409" w:author="J Fan" w:date="2019-08-04T20:23:00Z">
        <w:r w:rsidR="00055AEA" w:rsidRPr="00101454">
          <w:rPr>
            <w:rFonts w:ascii="Arial" w:hAnsi="Arial" w:cs="Arial"/>
            <w:sz w:val="22"/>
            <w:szCs w:val="22"/>
            <w:rPrChange w:id="2410" w:author="Guo, Shicheng" w:date="2019-08-12T12:41:00Z">
              <w:rPr>
                <w:rFonts w:ascii="Arial" w:hAnsi="Arial" w:cs="Arial"/>
                <w:sz w:val="22"/>
                <w:szCs w:val="22"/>
              </w:rPr>
            </w:rPrChange>
          </w:rPr>
          <w:t>HGA</w:t>
        </w:r>
      </w:ins>
      <w:r w:rsidRPr="00101454">
        <w:rPr>
          <w:rFonts w:ascii="Arial" w:hAnsi="Arial" w:cs="Arial"/>
          <w:sz w:val="22"/>
          <w:szCs w:val="22"/>
          <w:rPrChange w:id="2411" w:author="Guo, Shicheng" w:date="2019-08-12T12:41:00Z">
            <w:rPr>
              <w:rFonts w:ascii="Arial" w:hAnsi="Arial" w:cs="Arial"/>
              <w:sz w:val="22"/>
              <w:szCs w:val="22"/>
            </w:rPr>
          </w:rPrChange>
        </w:rPr>
        <w:t xml:space="preserve">. (E): Number of sites in β ranging from 0.7 to 0.9. (F): DMR between </w:t>
      </w:r>
      <w:del w:id="2412" w:author="J Fan" w:date="2019-08-04T20:22:00Z">
        <w:r w:rsidRPr="00101454" w:rsidDel="00055AEA">
          <w:rPr>
            <w:rFonts w:ascii="Arial" w:hAnsi="Arial" w:cs="Arial"/>
            <w:sz w:val="22"/>
            <w:szCs w:val="22"/>
            <w:rPrChange w:id="2413" w:author="Guo, Shicheng" w:date="2019-08-12T12:41:00Z">
              <w:rPr>
                <w:rFonts w:ascii="Arial" w:hAnsi="Arial" w:cs="Arial"/>
                <w:sz w:val="22"/>
                <w:szCs w:val="22"/>
              </w:rPr>
            </w:rPrChange>
          </w:rPr>
          <w:delText>LA</w:delText>
        </w:r>
      </w:del>
      <w:ins w:id="2414" w:author="J Fan" w:date="2019-08-04T20:22:00Z">
        <w:r w:rsidR="00055AEA" w:rsidRPr="00101454">
          <w:rPr>
            <w:rFonts w:ascii="Arial" w:hAnsi="Arial" w:cs="Arial"/>
            <w:sz w:val="22"/>
            <w:szCs w:val="22"/>
            <w:rPrChange w:id="2415" w:author="Guo, Shicheng" w:date="2019-08-12T12:41:00Z">
              <w:rPr>
                <w:rFonts w:ascii="Arial" w:hAnsi="Arial" w:cs="Arial"/>
                <w:sz w:val="22"/>
                <w:szCs w:val="22"/>
              </w:rPr>
            </w:rPrChange>
          </w:rPr>
          <w:t>LGA</w:t>
        </w:r>
      </w:ins>
      <w:r w:rsidRPr="00101454">
        <w:rPr>
          <w:rFonts w:ascii="Arial" w:hAnsi="Arial" w:cs="Arial"/>
          <w:sz w:val="22"/>
          <w:szCs w:val="22"/>
          <w:rPrChange w:id="2416" w:author="Guo, Shicheng" w:date="2019-08-12T12:41:00Z">
            <w:rPr>
              <w:rFonts w:ascii="Arial" w:hAnsi="Arial" w:cs="Arial"/>
              <w:sz w:val="22"/>
              <w:szCs w:val="22"/>
            </w:rPr>
          </w:rPrChange>
        </w:rPr>
        <w:t xml:space="preserve"> and normal tissues, </w:t>
      </w:r>
      <w:del w:id="2417" w:author="J Fan" w:date="2019-08-04T20:23:00Z">
        <w:r w:rsidRPr="00101454" w:rsidDel="00055AEA">
          <w:rPr>
            <w:rFonts w:ascii="Arial" w:hAnsi="Arial" w:cs="Arial"/>
            <w:sz w:val="22"/>
            <w:szCs w:val="22"/>
            <w:rPrChange w:id="2418" w:author="Guo, Shicheng" w:date="2019-08-12T12:41:00Z">
              <w:rPr>
                <w:rFonts w:ascii="Arial" w:hAnsi="Arial" w:cs="Arial"/>
                <w:sz w:val="22"/>
                <w:szCs w:val="22"/>
              </w:rPr>
            </w:rPrChange>
          </w:rPr>
          <w:delText>HA</w:delText>
        </w:r>
      </w:del>
      <w:ins w:id="2419" w:author="J Fan" w:date="2019-08-04T20:23:00Z">
        <w:r w:rsidR="00055AEA" w:rsidRPr="00101454">
          <w:rPr>
            <w:rFonts w:ascii="Arial" w:hAnsi="Arial" w:cs="Arial"/>
            <w:sz w:val="22"/>
            <w:szCs w:val="22"/>
            <w:rPrChange w:id="2420" w:author="Guo, Shicheng" w:date="2019-08-12T12:41:00Z">
              <w:rPr>
                <w:rFonts w:ascii="Arial" w:hAnsi="Arial" w:cs="Arial"/>
                <w:sz w:val="22"/>
                <w:szCs w:val="22"/>
              </w:rPr>
            </w:rPrChange>
          </w:rPr>
          <w:t>HGA</w:t>
        </w:r>
      </w:ins>
      <w:r w:rsidRPr="00101454">
        <w:rPr>
          <w:rFonts w:ascii="Arial" w:hAnsi="Arial" w:cs="Arial"/>
          <w:sz w:val="22"/>
          <w:szCs w:val="22"/>
          <w:rPrChange w:id="2421" w:author="Guo, Shicheng" w:date="2019-08-12T12:41:00Z">
            <w:rPr>
              <w:rFonts w:ascii="Arial" w:hAnsi="Arial" w:cs="Arial"/>
              <w:sz w:val="22"/>
              <w:szCs w:val="22"/>
            </w:rPr>
          </w:rPrChange>
        </w:rPr>
        <w:t xml:space="preserve"> and normal tissue, and </w:t>
      </w:r>
      <w:del w:id="2422" w:author="J Fan" w:date="2019-08-04T20:23:00Z">
        <w:r w:rsidRPr="00101454" w:rsidDel="00055AEA">
          <w:rPr>
            <w:rFonts w:ascii="Arial" w:hAnsi="Arial" w:cs="Arial"/>
            <w:sz w:val="22"/>
            <w:szCs w:val="22"/>
            <w:rPrChange w:id="2423" w:author="Guo, Shicheng" w:date="2019-08-12T12:41:00Z">
              <w:rPr>
                <w:rFonts w:ascii="Arial" w:hAnsi="Arial" w:cs="Arial"/>
                <w:sz w:val="22"/>
                <w:szCs w:val="22"/>
              </w:rPr>
            </w:rPrChange>
          </w:rPr>
          <w:delText>HA</w:delText>
        </w:r>
      </w:del>
      <w:ins w:id="2424" w:author="J Fan" w:date="2019-08-04T20:23:00Z">
        <w:r w:rsidR="00055AEA" w:rsidRPr="00101454">
          <w:rPr>
            <w:rFonts w:ascii="Arial" w:hAnsi="Arial" w:cs="Arial"/>
            <w:sz w:val="22"/>
            <w:szCs w:val="22"/>
            <w:rPrChange w:id="2425" w:author="Guo, Shicheng" w:date="2019-08-12T12:41:00Z">
              <w:rPr>
                <w:rFonts w:ascii="Arial" w:hAnsi="Arial" w:cs="Arial"/>
                <w:sz w:val="22"/>
                <w:szCs w:val="22"/>
              </w:rPr>
            </w:rPrChange>
          </w:rPr>
          <w:t>HGA</w:t>
        </w:r>
      </w:ins>
      <w:r w:rsidRPr="00101454">
        <w:rPr>
          <w:rFonts w:ascii="Arial" w:hAnsi="Arial" w:cs="Arial"/>
          <w:sz w:val="22"/>
          <w:szCs w:val="22"/>
          <w:rPrChange w:id="2426" w:author="Guo, Shicheng" w:date="2019-08-12T12:41:00Z">
            <w:rPr>
              <w:rFonts w:ascii="Arial" w:hAnsi="Arial" w:cs="Arial"/>
              <w:sz w:val="22"/>
              <w:szCs w:val="22"/>
            </w:rPr>
          </w:rPrChange>
        </w:rPr>
        <w:t xml:space="preserve"> and </w:t>
      </w:r>
      <w:del w:id="2427" w:author="J Fan" w:date="2019-08-04T20:22:00Z">
        <w:r w:rsidRPr="00101454" w:rsidDel="00055AEA">
          <w:rPr>
            <w:rFonts w:ascii="Arial" w:hAnsi="Arial" w:cs="Arial"/>
            <w:sz w:val="22"/>
            <w:szCs w:val="22"/>
            <w:rPrChange w:id="2428" w:author="Guo, Shicheng" w:date="2019-08-12T12:41:00Z">
              <w:rPr>
                <w:rFonts w:ascii="Arial" w:hAnsi="Arial" w:cs="Arial"/>
                <w:sz w:val="22"/>
                <w:szCs w:val="22"/>
              </w:rPr>
            </w:rPrChange>
          </w:rPr>
          <w:delText>LA</w:delText>
        </w:r>
      </w:del>
      <w:ins w:id="2429" w:author="J Fan" w:date="2019-08-04T20:22:00Z">
        <w:r w:rsidR="00055AEA" w:rsidRPr="00101454">
          <w:rPr>
            <w:rFonts w:ascii="Arial" w:hAnsi="Arial" w:cs="Arial"/>
            <w:sz w:val="22"/>
            <w:szCs w:val="22"/>
            <w:rPrChange w:id="2430" w:author="Guo, Shicheng" w:date="2019-08-12T12:41:00Z">
              <w:rPr>
                <w:rFonts w:ascii="Arial" w:hAnsi="Arial" w:cs="Arial"/>
                <w:sz w:val="22"/>
                <w:szCs w:val="22"/>
              </w:rPr>
            </w:rPrChange>
          </w:rPr>
          <w:t>LGA</w:t>
        </w:r>
      </w:ins>
      <w:r w:rsidRPr="00101454">
        <w:rPr>
          <w:rFonts w:ascii="Arial" w:hAnsi="Arial" w:cs="Arial"/>
          <w:sz w:val="22"/>
          <w:szCs w:val="22"/>
          <w:rPrChange w:id="2431" w:author="Guo, Shicheng" w:date="2019-08-12T12:41:00Z">
            <w:rPr>
              <w:rFonts w:ascii="Arial" w:hAnsi="Arial" w:cs="Arial"/>
              <w:sz w:val="22"/>
              <w:szCs w:val="22"/>
            </w:rPr>
          </w:rPrChange>
        </w:rPr>
        <w:t>. (G): Venn graph to show all the above DMRs.</w:t>
      </w:r>
    </w:p>
    <w:p w14:paraId="50598330" w14:textId="34FBDE23" w:rsidR="00475509" w:rsidRPr="00101454" w:rsidRDefault="00475509" w:rsidP="00475509">
      <w:pPr>
        <w:rPr>
          <w:rFonts w:ascii="Arial" w:hAnsi="Arial" w:cs="Arial"/>
          <w:sz w:val="22"/>
          <w:szCs w:val="22"/>
          <w:rPrChange w:id="2432" w:author="Guo, Shicheng" w:date="2019-08-12T12:41:00Z">
            <w:rPr>
              <w:rFonts w:ascii="Arial" w:hAnsi="Arial" w:cs="Arial"/>
            </w:rPr>
          </w:rPrChange>
        </w:rPr>
      </w:pPr>
    </w:p>
    <w:p w14:paraId="55EF55BB" w14:textId="661787ED" w:rsidR="00E87FD4" w:rsidRPr="00101454" w:rsidRDefault="00E87FD4" w:rsidP="00E87FD4">
      <w:pPr>
        <w:jc w:val="center"/>
        <w:rPr>
          <w:rFonts w:ascii="Arial" w:hAnsi="Arial" w:cs="Arial"/>
          <w:sz w:val="22"/>
          <w:szCs w:val="22"/>
          <w:rPrChange w:id="2433" w:author="Guo, Shicheng" w:date="2019-08-12T12:41:00Z">
            <w:rPr>
              <w:rFonts w:ascii="Arial" w:hAnsi="Arial" w:cs="Arial"/>
            </w:rPr>
          </w:rPrChange>
        </w:rPr>
      </w:pPr>
      <w:r w:rsidRPr="00101454">
        <w:rPr>
          <w:rFonts w:ascii="Arial" w:hAnsi="Arial" w:cs="Arial"/>
          <w:noProof/>
          <w:sz w:val="22"/>
          <w:szCs w:val="22"/>
          <w:lang w:eastAsia="en-US"/>
          <w:rPrChange w:id="2434" w:author="Guo, Shicheng" w:date="2019-08-12T12:41:00Z">
            <w:rPr>
              <w:noProof/>
              <w:lang w:eastAsia="en-US"/>
            </w:rPr>
          </w:rPrChange>
        </w:rPr>
        <w:drawing>
          <wp:inline distT="0" distB="0" distL="0" distR="0" wp14:anchorId="2154EBC2" wp14:editId="51E52B3F">
            <wp:extent cx="6642100" cy="211772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117725"/>
                    </a:xfrm>
                    <a:prstGeom prst="rect">
                      <a:avLst/>
                    </a:prstGeom>
                  </pic:spPr>
                </pic:pic>
              </a:graphicData>
            </a:graphic>
          </wp:inline>
        </w:drawing>
      </w:r>
    </w:p>
    <w:p w14:paraId="59B8CB1D" w14:textId="15063C39" w:rsidR="00E87FD4" w:rsidRPr="00101454" w:rsidRDefault="00E87FD4" w:rsidP="00E87FD4">
      <w:pPr>
        <w:jc w:val="both"/>
        <w:rPr>
          <w:rFonts w:ascii="Arial" w:hAnsi="Arial" w:cs="Arial"/>
          <w:sz w:val="22"/>
          <w:szCs w:val="22"/>
          <w:rPrChange w:id="2435" w:author="Guo, Shicheng" w:date="2019-08-12T12:41:00Z">
            <w:rPr>
              <w:rFonts w:ascii="Arial" w:hAnsi="Arial" w:cs="Arial"/>
            </w:rPr>
          </w:rPrChange>
        </w:rPr>
      </w:pPr>
      <w:r w:rsidRPr="00101454">
        <w:rPr>
          <w:rFonts w:ascii="Arial" w:hAnsi="Arial" w:cs="Arial"/>
          <w:sz w:val="22"/>
          <w:szCs w:val="22"/>
          <w:rPrChange w:id="2436" w:author="Guo, Shicheng" w:date="2019-08-12T12:41:00Z">
            <w:rPr>
              <w:rFonts w:ascii="Arial" w:hAnsi="Arial" w:cs="Arial"/>
              <w:sz w:val="22"/>
              <w:szCs w:val="22"/>
            </w:rPr>
          </w:rPrChange>
        </w:rPr>
        <w:t xml:space="preserve">Figure 2. Enrichment analysis shown Nervous system was associated with adenoma development. (A) GO and KEGG analysis of the genes the </w:t>
      </w:r>
      <w:del w:id="2437" w:author="J Fan" w:date="2019-08-04T20:20:00Z">
        <w:r w:rsidRPr="00101454" w:rsidDel="00055AEA">
          <w:rPr>
            <w:rFonts w:ascii="Arial" w:hAnsi="Arial" w:cs="Arial"/>
            <w:sz w:val="22"/>
            <w:szCs w:val="22"/>
            <w:rPrChange w:id="2438" w:author="Guo, Shicheng" w:date="2019-08-12T12:41:00Z">
              <w:rPr>
                <w:rFonts w:ascii="Arial" w:hAnsi="Arial" w:cs="Arial"/>
                <w:sz w:val="22"/>
                <w:szCs w:val="22"/>
              </w:rPr>
            </w:rPrChange>
          </w:rPr>
          <w:delText>LAHA</w:delText>
        </w:r>
      </w:del>
      <w:ins w:id="2439" w:author="J Fan" w:date="2019-08-04T20:20:00Z">
        <w:r w:rsidR="00055AEA" w:rsidRPr="00101454">
          <w:rPr>
            <w:rFonts w:ascii="Arial" w:hAnsi="Arial" w:cs="Arial"/>
            <w:sz w:val="22"/>
            <w:szCs w:val="22"/>
            <w:rPrChange w:id="2440" w:author="Guo, Shicheng" w:date="2019-08-12T12:41:00Z">
              <w:rPr>
                <w:rFonts w:ascii="Arial" w:hAnsi="Arial" w:cs="Arial"/>
                <w:sz w:val="22"/>
                <w:szCs w:val="22"/>
              </w:rPr>
            </w:rPrChange>
          </w:rPr>
          <w:t>LGA VS HGA</w:t>
        </w:r>
      </w:ins>
      <w:r w:rsidRPr="00101454">
        <w:rPr>
          <w:rFonts w:ascii="Arial" w:hAnsi="Arial" w:cs="Arial"/>
          <w:sz w:val="22"/>
          <w:szCs w:val="22"/>
          <w:rPrChange w:id="2441" w:author="Guo, Shicheng" w:date="2019-08-12T12:41:00Z">
            <w:rPr>
              <w:rFonts w:ascii="Arial" w:hAnsi="Arial" w:cs="Arial"/>
              <w:sz w:val="22"/>
              <w:szCs w:val="22"/>
            </w:rPr>
          </w:rPrChange>
        </w:rPr>
        <w:t xml:space="preserve"> DMRs located on. (B) GO analysis of the genes different DMRs located on, including the DMR only in </w:t>
      </w:r>
      <w:del w:id="2442" w:author="J Fan" w:date="2019-08-04T20:20:00Z">
        <w:r w:rsidRPr="00101454" w:rsidDel="00055AEA">
          <w:rPr>
            <w:rFonts w:ascii="Arial" w:hAnsi="Arial" w:cs="Arial"/>
            <w:sz w:val="22"/>
            <w:szCs w:val="22"/>
            <w:rPrChange w:id="2443" w:author="Guo, Shicheng" w:date="2019-08-12T12:41:00Z">
              <w:rPr>
                <w:rFonts w:ascii="Arial" w:hAnsi="Arial" w:cs="Arial"/>
                <w:sz w:val="22"/>
                <w:szCs w:val="22"/>
              </w:rPr>
            </w:rPrChange>
          </w:rPr>
          <w:delText>LAHA</w:delText>
        </w:r>
      </w:del>
      <w:ins w:id="2444" w:author="J Fan" w:date="2019-08-04T20:20:00Z">
        <w:r w:rsidR="00055AEA" w:rsidRPr="00101454">
          <w:rPr>
            <w:rFonts w:ascii="Arial" w:hAnsi="Arial" w:cs="Arial"/>
            <w:sz w:val="22"/>
            <w:szCs w:val="22"/>
            <w:rPrChange w:id="2445" w:author="Guo, Shicheng" w:date="2019-08-12T12:41:00Z">
              <w:rPr>
                <w:rFonts w:ascii="Arial" w:hAnsi="Arial" w:cs="Arial"/>
                <w:sz w:val="22"/>
                <w:szCs w:val="22"/>
              </w:rPr>
            </w:rPrChange>
          </w:rPr>
          <w:t>LGA VS HGA</w:t>
        </w:r>
      </w:ins>
      <w:r w:rsidRPr="00101454">
        <w:rPr>
          <w:rFonts w:ascii="Arial" w:hAnsi="Arial" w:cs="Arial"/>
          <w:sz w:val="22"/>
          <w:szCs w:val="22"/>
          <w:rPrChange w:id="2446" w:author="Guo, Shicheng" w:date="2019-08-12T12:41:00Z">
            <w:rPr>
              <w:rFonts w:ascii="Arial" w:hAnsi="Arial" w:cs="Arial"/>
              <w:sz w:val="22"/>
              <w:szCs w:val="22"/>
            </w:rPr>
          </w:rPrChange>
        </w:rPr>
        <w:t xml:space="preserve">, only in </w:t>
      </w:r>
      <w:del w:id="2447" w:author="J Fan" w:date="2019-08-04T20:19:00Z">
        <w:r w:rsidRPr="00101454" w:rsidDel="00055AEA">
          <w:rPr>
            <w:rFonts w:ascii="Arial" w:hAnsi="Arial" w:cs="Arial"/>
            <w:sz w:val="22"/>
            <w:szCs w:val="22"/>
            <w:rPrChange w:id="2448" w:author="Guo, Shicheng" w:date="2019-08-12T12:41:00Z">
              <w:rPr>
                <w:rFonts w:ascii="Arial" w:hAnsi="Arial" w:cs="Arial"/>
                <w:sz w:val="22"/>
                <w:szCs w:val="22"/>
              </w:rPr>
            </w:rPrChange>
          </w:rPr>
          <w:delText>NLA</w:delText>
        </w:r>
      </w:del>
      <w:ins w:id="2449" w:author="J Fan" w:date="2019-08-04T20:19:00Z">
        <w:r w:rsidR="00055AEA" w:rsidRPr="00101454">
          <w:rPr>
            <w:rFonts w:ascii="Arial" w:hAnsi="Arial" w:cs="Arial"/>
            <w:sz w:val="22"/>
            <w:szCs w:val="22"/>
            <w:rPrChange w:id="2450" w:author="Guo, Shicheng" w:date="2019-08-12T12:41:00Z">
              <w:rPr>
                <w:rFonts w:ascii="Arial" w:hAnsi="Arial" w:cs="Arial"/>
                <w:sz w:val="22"/>
                <w:szCs w:val="22"/>
              </w:rPr>
            </w:rPrChange>
          </w:rPr>
          <w:t>LGA VS NORMAL</w:t>
        </w:r>
      </w:ins>
      <w:r w:rsidRPr="00101454">
        <w:rPr>
          <w:rFonts w:ascii="Arial" w:hAnsi="Arial" w:cs="Arial"/>
          <w:sz w:val="22"/>
          <w:szCs w:val="22"/>
          <w:rPrChange w:id="2451" w:author="Guo, Shicheng" w:date="2019-08-12T12:41:00Z">
            <w:rPr>
              <w:rFonts w:ascii="Arial" w:hAnsi="Arial" w:cs="Arial"/>
              <w:sz w:val="22"/>
              <w:szCs w:val="22"/>
            </w:rPr>
          </w:rPrChange>
        </w:rPr>
        <w:t xml:space="preserve">, and </w:t>
      </w:r>
      <w:del w:id="2452" w:author="J Fan" w:date="2019-08-04T20:20:00Z">
        <w:r w:rsidRPr="00101454" w:rsidDel="00055AEA">
          <w:rPr>
            <w:rFonts w:ascii="Arial" w:hAnsi="Arial" w:cs="Arial"/>
            <w:sz w:val="22"/>
            <w:szCs w:val="22"/>
            <w:rPrChange w:id="2453" w:author="Guo, Shicheng" w:date="2019-08-12T12:41:00Z">
              <w:rPr>
                <w:rFonts w:ascii="Arial" w:hAnsi="Arial" w:cs="Arial"/>
                <w:sz w:val="22"/>
                <w:szCs w:val="22"/>
              </w:rPr>
            </w:rPrChange>
          </w:rPr>
          <w:delText>LAHA</w:delText>
        </w:r>
      </w:del>
      <w:ins w:id="2454" w:author="J Fan" w:date="2019-08-04T20:20:00Z">
        <w:r w:rsidR="00055AEA" w:rsidRPr="00101454">
          <w:rPr>
            <w:rFonts w:ascii="Arial" w:hAnsi="Arial" w:cs="Arial"/>
            <w:sz w:val="22"/>
            <w:szCs w:val="22"/>
            <w:rPrChange w:id="2455" w:author="Guo, Shicheng" w:date="2019-08-12T12:41:00Z">
              <w:rPr>
                <w:rFonts w:ascii="Arial" w:hAnsi="Arial" w:cs="Arial"/>
                <w:sz w:val="22"/>
                <w:szCs w:val="22"/>
              </w:rPr>
            </w:rPrChange>
          </w:rPr>
          <w:t>LGA VS HGA</w:t>
        </w:r>
      </w:ins>
      <w:r w:rsidRPr="00101454">
        <w:rPr>
          <w:rFonts w:ascii="Arial" w:hAnsi="Arial" w:cs="Arial"/>
          <w:sz w:val="22"/>
          <w:szCs w:val="22"/>
          <w:rPrChange w:id="2456" w:author="Guo, Shicheng" w:date="2019-08-12T12:41:00Z">
            <w:rPr>
              <w:rFonts w:ascii="Arial" w:hAnsi="Arial" w:cs="Arial"/>
              <w:sz w:val="22"/>
              <w:szCs w:val="22"/>
            </w:rPr>
          </w:rPrChange>
        </w:rPr>
        <w:t xml:space="preserve"> and </w:t>
      </w:r>
      <w:del w:id="2457" w:author="J Fan" w:date="2019-08-04T20:19:00Z">
        <w:r w:rsidRPr="00101454" w:rsidDel="00055AEA">
          <w:rPr>
            <w:rFonts w:ascii="Arial" w:hAnsi="Arial" w:cs="Arial"/>
            <w:sz w:val="22"/>
            <w:szCs w:val="22"/>
            <w:rPrChange w:id="2458" w:author="Guo, Shicheng" w:date="2019-08-12T12:41:00Z">
              <w:rPr>
                <w:rFonts w:ascii="Arial" w:hAnsi="Arial" w:cs="Arial"/>
                <w:sz w:val="22"/>
                <w:szCs w:val="22"/>
              </w:rPr>
            </w:rPrChange>
          </w:rPr>
          <w:delText>NLA</w:delText>
        </w:r>
      </w:del>
      <w:ins w:id="2459" w:author="J Fan" w:date="2019-08-04T20:19:00Z">
        <w:r w:rsidR="00055AEA" w:rsidRPr="00101454">
          <w:rPr>
            <w:rFonts w:ascii="Arial" w:hAnsi="Arial" w:cs="Arial"/>
            <w:sz w:val="22"/>
            <w:szCs w:val="22"/>
            <w:rPrChange w:id="2460" w:author="Guo, Shicheng" w:date="2019-08-12T12:41:00Z">
              <w:rPr>
                <w:rFonts w:ascii="Arial" w:hAnsi="Arial" w:cs="Arial"/>
                <w:sz w:val="22"/>
                <w:szCs w:val="22"/>
              </w:rPr>
            </w:rPrChange>
          </w:rPr>
          <w:t>LGA VS NORMAL</w:t>
        </w:r>
      </w:ins>
      <w:r w:rsidRPr="00101454">
        <w:rPr>
          <w:rFonts w:ascii="Arial" w:hAnsi="Arial" w:cs="Arial"/>
          <w:sz w:val="22"/>
          <w:szCs w:val="22"/>
          <w:rPrChange w:id="2461" w:author="Guo, Shicheng" w:date="2019-08-12T12:41:00Z">
            <w:rPr>
              <w:rFonts w:ascii="Arial" w:hAnsi="Arial" w:cs="Arial"/>
              <w:sz w:val="22"/>
              <w:szCs w:val="22"/>
            </w:rPr>
          </w:rPrChange>
        </w:rPr>
        <w:t xml:space="preserve"> overlapped. </w:t>
      </w:r>
    </w:p>
    <w:p w14:paraId="3D85BC62" w14:textId="4E98C302" w:rsidR="00E87FD4" w:rsidRPr="00101454" w:rsidRDefault="00E87FD4" w:rsidP="00475509">
      <w:pPr>
        <w:rPr>
          <w:rFonts w:ascii="Arial" w:hAnsi="Arial" w:cs="Arial"/>
          <w:sz w:val="22"/>
          <w:szCs w:val="22"/>
          <w:rPrChange w:id="2462" w:author="Guo, Shicheng" w:date="2019-08-12T12:41:00Z">
            <w:rPr>
              <w:rFonts w:ascii="Arial" w:hAnsi="Arial" w:cs="Arial"/>
            </w:rPr>
          </w:rPrChange>
        </w:rPr>
      </w:pPr>
    </w:p>
    <w:p w14:paraId="268A0B20" w14:textId="5A427C4E" w:rsidR="00E87FD4" w:rsidRPr="00101454" w:rsidRDefault="00E87FD4" w:rsidP="00E87FD4">
      <w:pPr>
        <w:pStyle w:val="HTMLPreformatted"/>
        <w:shd w:val="clear" w:color="auto" w:fill="FFFFFF"/>
        <w:spacing w:line="225" w:lineRule="atLeast"/>
        <w:jc w:val="center"/>
        <w:rPr>
          <w:rFonts w:ascii="Arial" w:eastAsiaTheme="minorEastAsia" w:hAnsi="Arial" w:cs="Arial"/>
          <w:kern w:val="2"/>
          <w:sz w:val="22"/>
          <w:szCs w:val="22"/>
          <w:rPrChange w:id="2463" w:author="Guo, Shicheng" w:date="2019-08-12T12:41:00Z">
            <w:rPr>
              <w:rFonts w:ascii="Arial" w:eastAsiaTheme="minorEastAsia" w:hAnsi="Arial" w:cs="Arial"/>
              <w:kern w:val="2"/>
              <w:sz w:val="22"/>
              <w:szCs w:val="22"/>
            </w:rPr>
          </w:rPrChange>
        </w:rPr>
      </w:pPr>
      <w:r w:rsidRPr="00101454">
        <w:rPr>
          <w:rFonts w:ascii="Arial" w:hAnsi="Arial" w:cs="Arial"/>
          <w:noProof/>
          <w:sz w:val="22"/>
          <w:szCs w:val="22"/>
          <w:lang w:eastAsia="en-US"/>
          <w:rPrChange w:id="2464" w:author="Guo, Shicheng" w:date="2019-08-12T12:41:00Z">
            <w:rPr>
              <w:noProof/>
              <w:lang w:eastAsia="en-US"/>
            </w:rPr>
          </w:rPrChange>
        </w:rPr>
        <w:drawing>
          <wp:inline distT="0" distB="0" distL="0" distR="0" wp14:anchorId="709E39DD" wp14:editId="011ED870">
            <wp:extent cx="6553200" cy="677492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2297" cy="6784330"/>
                    </a:xfrm>
                    <a:prstGeom prst="rect">
                      <a:avLst/>
                    </a:prstGeom>
                  </pic:spPr>
                </pic:pic>
              </a:graphicData>
            </a:graphic>
          </wp:inline>
        </w:drawing>
      </w:r>
    </w:p>
    <w:p w14:paraId="18D9A511" w14:textId="77777777" w:rsidR="00E87FD4" w:rsidRPr="00101454" w:rsidRDefault="00E87FD4" w:rsidP="00E87FD4">
      <w:pPr>
        <w:jc w:val="both"/>
        <w:rPr>
          <w:rFonts w:ascii="Arial" w:eastAsiaTheme="minorEastAsia" w:hAnsi="Arial" w:cs="Arial"/>
          <w:kern w:val="2"/>
          <w:sz w:val="22"/>
          <w:szCs w:val="22"/>
          <w:rPrChange w:id="2465"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2466" w:author="Guo, Shicheng" w:date="2019-08-12T12:41:00Z">
            <w:rPr>
              <w:rFonts w:ascii="Arial" w:eastAsiaTheme="minorEastAsia" w:hAnsi="Arial" w:cs="Arial"/>
              <w:kern w:val="2"/>
              <w:sz w:val="22"/>
              <w:szCs w:val="22"/>
            </w:rPr>
          </w:rPrChange>
        </w:rPr>
        <w:t xml:space="preserve">Figure 3. Hyper-methylated CpG sites showed better diagnostic performance than the hypo-methylated pattern. (A): Cluster analysis based on hyper-DMSs among normal, adenoma and cancer samples. (B): Cluster analysis based on hypo-DMSs among normal, adenoma and cancer samples. (C): Random forest prediction performance based on hyper and hypo-DMSs. (D): Neural network prediction performance based on hyper and hypo-DMSs. (E): </w:t>
      </w:r>
      <w:r w:rsidRPr="00101454">
        <w:rPr>
          <w:rFonts w:ascii="Arial" w:hAnsi="Arial" w:cs="Arial"/>
          <w:sz w:val="22"/>
          <w:szCs w:val="22"/>
          <w:rPrChange w:id="2467" w:author="Guo, Shicheng" w:date="2019-08-12T12:41:00Z">
            <w:rPr>
              <w:rFonts w:ascii="Arial" w:hAnsi="Arial" w:cs="Arial"/>
              <w:sz w:val="22"/>
              <w:szCs w:val="22"/>
            </w:rPr>
          </w:rPrChange>
        </w:rPr>
        <w:t>tSNE analysis to show the data structure and sample relationship</w:t>
      </w:r>
      <w:r w:rsidRPr="00101454">
        <w:rPr>
          <w:rFonts w:ascii="Arial" w:eastAsiaTheme="minorEastAsia" w:hAnsi="Arial" w:cs="Arial"/>
          <w:kern w:val="2"/>
          <w:sz w:val="22"/>
          <w:szCs w:val="22"/>
          <w:rPrChange w:id="2468" w:author="Guo, Shicheng" w:date="2019-08-12T12:41:00Z">
            <w:rPr>
              <w:rFonts w:ascii="Arial" w:eastAsiaTheme="minorEastAsia" w:hAnsi="Arial" w:cs="Arial"/>
              <w:kern w:val="2"/>
              <w:sz w:val="22"/>
              <w:szCs w:val="22"/>
            </w:rPr>
          </w:rPrChange>
        </w:rPr>
        <w:t xml:space="preserve"> based on hyper-DMSs. (F): </w:t>
      </w:r>
      <w:r w:rsidRPr="00101454">
        <w:rPr>
          <w:rFonts w:ascii="Arial" w:hAnsi="Arial" w:cs="Arial"/>
          <w:sz w:val="22"/>
          <w:szCs w:val="22"/>
          <w:rPrChange w:id="2469" w:author="Guo, Shicheng" w:date="2019-08-12T12:41:00Z">
            <w:rPr>
              <w:rFonts w:ascii="Arial" w:hAnsi="Arial" w:cs="Arial"/>
              <w:sz w:val="22"/>
              <w:szCs w:val="22"/>
            </w:rPr>
          </w:rPrChange>
        </w:rPr>
        <w:t>tSNE analysis to show the data structure and sample relationship</w:t>
      </w:r>
      <w:r w:rsidRPr="00101454">
        <w:rPr>
          <w:rFonts w:ascii="Arial" w:eastAsiaTheme="minorEastAsia" w:hAnsi="Arial" w:cs="Arial"/>
          <w:kern w:val="2"/>
          <w:sz w:val="22"/>
          <w:szCs w:val="22"/>
          <w:rPrChange w:id="2470" w:author="Guo, Shicheng" w:date="2019-08-12T12:41:00Z">
            <w:rPr>
              <w:rFonts w:ascii="Arial" w:eastAsiaTheme="minorEastAsia" w:hAnsi="Arial" w:cs="Arial"/>
              <w:kern w:val="2"/>
              <w:sz w:val="22"/>
              <w:szCs w:val="22"/>
            </w:rPr>
          </w:rPrChange>
        </w:rPr>
        <w:t xml:space="preserve"> based on hypo-DMSs. (G): </w:t>
      </w:r>
      <w:r w:rsidRPr="00101454">
        <w:rPr>
          <w:rFonts w:ascii="Arial" w:hAnsi="Arial" w:cs="Arial"/>
          <w:sz w:val="22"/>
          <w:szCs w:val="22"/>
          <w:rPrChange w:id="2471" w:author="Guo, Shicheng" w:date="2019-08-12T12:41:00Z">
            <w:rPr>
              <w:rFonts w:ascii="Arial" w:hAnsi="Arial" w:cs="Arial"/>
              <w:sz w:val="22"/>
              <w:szCs w:val="22"/>
            </w:rPr>
          </w:rPrChange>
        </w:rPr>
        <w:t>Average methylation level of hyper and hypo-DMSs</w:t>
      </w:r>
      <w:r w:rsidRPr="00101454">
        <w:rPr>
          <w:rFonts w:ascii="Arial" w:eastAsiaTheme="minorEastAsia" w:hAnsi="Arial" w:cs="Arial"/>
          <w:kern w:val="2"/>
          <w:sz w:val="22"/>
          <w:szCs w:val="22"/>
          <w:rPrChange w:id="2472" w:author="Guo, Shicheng" w:date="2019-08-12T12:41:00Z">
            <w:rPr>
              <w:rFonts w:ascii="Arial" w:eastAsiaTheme="minorEastAsia" w:hAnsi="Arial" w:cs="Arial"/>
              <w:kern w:val="2"/>
              <w:sz w:val="22"/>
              <w:szCs w:val="22"/>
            </w:rPr>
          </w:rPrChange>
        </w:rPr>
        <w:t xml:space="preserve"> (H): ROC curve of hyper-mBV and hypo-mBV.</w:t>
      </w:r>
    </w:p>
    <w:p w14:paraId="557E0189" w14:textId="5E0DCE7E" w:rsidR="00E87FD4" w:rsidRPr="00101454" w:rsidRDefault="00E87FD4" w:rsidP="00475509">
      <w:pPr>
        <w:rPr>
          <w:rFonts w:ascii="Arial" w:hAnsi="Arial" w:cs="Arial"/>
          <w:sz w:val="22"/>
          <w:szCs w:val="22"/>
          <w:rPrChange w:id="2473" w:author="Guo, Shicheng" w:date="2019-08-12T12:41:00Z">
            <w:rPr>
              <w:rFonts w:ascii="Arial" w:hAnsi="Arial" w:cs="Arial"/>
            </w:rPr>
          </w:rPrChange>
        </w:rPr>
      </w:pPr>
    </w:p>
    <w:p w14:paraId="6C5E943D" w14:textId="519356A0" w:rsidR="00E87FD4" w:rsidRPr="00101454" w:rsidRDefault="00E87FD4" w:rsidP="00E87FD4">
      <w:pPr>
        <w:pStyle w:val="HTMLPreformatted"/>
        <w:shd w:val="clear" w:color="auto" w:fill="FFFFFF"/>
        <w:spacing w:line="225" w:lineRule="atLeast"/>
        <w:jc w:val="center"/>
        <w:rPr>
          <w:rFonts w:ascii="Arial" w:eastAsiaTheme="minorEastAsia" w:hAnsi="Arial" w:cs="Arial"/>
          <w:kern w:val="2"/>
          <w:sz w:val="22"/>
          <w:szCs w:val="22"/>
          <w:rPrChange w:id="2474" w:author="Guo, Shicheng" w:date="2019-08-12T12:41:00Z">
            <w:rPr>
              <w:rFonts w:ascii="Arial" w:eastAsiaTheme="minorEastAsia" w:hAnsi="Arial" w:cs="Arial"/>
              <w:kern w:val="2"/>
              <w:sz w:val="22"/>
              <w:szCs w:val="22"/>
            </w:rPr>
          </w:rPrChange>
        </w:rPr>
      </w:pPr>
      <w:r w:rsidRPr="00101454">
        <w:rPr>
          <w:rFonts w:ascii="Arial" w:hAnsi="Arial" w:cs="Arial"/>
          <w:noProof/>
          <w:sz w:val="22"/>
          <w:szCs w:val="22"/>
          <w:lang w:eastAsia="en-US"/>
          <w:rPrChange w:id="2475" w:author="Guo, Shicheng" w:date="2019-08-12T12:41:00Z">
            <w:rPr>
              <w:noProof/>
              <w:lang w:eastAsia="en-US"/>
            </w:rPr>
          </w:rPrChange>
        </w:rPr>
        <w:drawing>
          <wp:inline distT="0" distB="0" distL="0" distR="0" wp14:anchorId="4F8F26AD" wp14:editId="41CB8FBE">
            <wp:extent cx="6642100" cy="650176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6501765"/>
                    </a:xfrm>
                    <a:prstGeom prst="rect">
                      <a:avLst/>
                    </a:prstGeom>
                  </pic:spPr>
                </pic:pic>
              </a:graphicData>
            </a:graphic>
          </wp:inline>
        </w:drawing>
      </w:r>
    </w:p>
    <w:p w14:paraId="0369DC01" w14:textId="77777777" w:rsidR="00E87FD4" w:rsidRPr="00101454" w:rsidRDefault="00E87FD4" w:rsidP="00E87FD4">
      <w:pPr>
        <w:pStyle w:val="HTMLPreformatted"/>
        <w:shd w:val="clear" w:color="auto" w:fill="FFFFFF"/>
        <w:spacing w:line="225" w:lineRule="atLeast"/>
        <w:jc w:val="both"/>
        <w:rPr>
          <w:rFonts w:ascii="Arial" w:eastAsiaTheme="minorEastAsia" w:hAnsi="Arial" w:cs="Arial"/>
          <w:kern w:val="2"/>
          <w:sz w:val="22"/>
          <w:szCs w:val="22"/>
          <w:rPrChange w:id="2476" w:author="Guo, Shicheng" w:date="2019-08-12T12:41:00Z">
            <w:rPr>
              <w:rFonts w:ascii="Arial" w:eastAsiaTheme="minorEastAsia" w:hAnsi="Arial" w:cs="Arial"/>
              <w:kern w:val="2"/>
              <w:sz w:val="22"/>
              <w:szCs w:val="22"/>
            </w:rPr>
          </w:rPrChange>
        </w:rPr>
      </w:pPr>
    </w:p>
    <w:p w14:paraId="0F29BEF3" w14:textId="38717D25" w:rsidR="00E87FD4" w:rsidRPr="00101454" w:rsidRDefault="00E87FD4" w:rsidP="00E87FD4">
      <w:pPr>
        <w:pStyle w:val="HTMLPreformatted"/>
        <w:shd w:val="clear" w:color="auto" w:fill="FFFFFF"/>
        <w:spacing w:line="225" w:lineRule="atLeast"/>
        <w:jc w:val="both"/>
        <w:rPr>
          <w:rFonts w:ascii="Arial" w:eastAsia="Arial" w:hAnsi="Arial" w:cs="Arial"/>
          <w:sz w:val="22"/>
          <w:szCs w:val="22"/>
          <w:rPrChange w:id="2477" w:author="Guo, Shicheng" w:date="2019-08-12T12:41:00Z">
            <w:rPr>
              <w:rFonts w:ascii="Arial" w:eastAsia="Arial" w:hAnsi="Arial" w:cs="Arial"/>
              <w:color w:val="000000" w:themeColor="text1"/>
              <w:sz w:val="22"/>
              <w:szCs w:val="22"/>
            </w:rPr>
          </w:rPrChange>
        </w:rPr>
      </w:pPr>
      <w:r w:rsidRPr="00101454">
        <w:rPr>
          <w:rFonts w:ascii="Arial" w:eastAsiaTheme="minorEastAsia" w:hAnsi="Arial" w:cs="Arial"/>
          <w:kern w:val="2"/>
          <w:sz w:val="22"/>
          <w:szCs w:val="22"/>
          <w:rPrChange w:id="2478" w:author="Guo, Shicheng" w:date="2019-08-12T12:41:00Z">
            <w:rPr>
              <w:rFonts w:ascii="Arial" w:eastAsiaTheme="minorEastAsia" w:hAnsi="Arial" w:cs="Arial"/>
              <w:kern w:val="2"/>
              <w:sz w:val="22"/>
              <w:szCs w:val="22"/>
            </w:rPr>
          </w:rPrChange>
        </w:rPr>
        <w:t xml:space="preserve">Figure 4. DNA methylation </w:t>
      </w:r>
      <w:r w:rsidRPr="00101454">
        <w:rPr>
          <w:rFonts w:ascii="Arial" w:eastAsia="Arial" w:hAnsi="Arial" w:cs="Arial"/>
          <w:sz w:val="22"/>
          <w:szCs w:val="22"/>
          <w:rPrChange w:id="2479" w:author="Guo, Shicheng" w:date="2019-08-12T12:41:00Z">
            <w:rPr>
              <w:rFonts w:ascii="Arial" w:eastAsia="Arial" w:hAnsi="Arial" w:cs="Arial"/>
              <w:color w:val="000000" w:themeColor="text1"/>
              <w:sz w:val="22"/>
              <w:szCs w:val="22"/>
            </w:rPr>
          </w:rPrChange>
        </w:rPr>
        <w:t xml:space="preserve">ADHFE1 and ACSS3 in Normal, </w:t>
      </w:r>
      <w:del w:id="2480" w:author="J Fan" w:date="2019-08-04T20:22:00Z">
        <w:r w:rsidRPr="00101454" w:rsidDel="00055AEA">
          <w:rPr>
            <w:rFonts w:ascii="Arial" w:eastAsia="Arial" w:hAnsi="Arial" w:cs="Arial"/>
            <w:sz w:val="22"/>
            <w:szCs w:val="22"/>
            <w:rPrChange w:id="2481" w:author="Guo, Shicheng" w:date="2019-08-12T12:41:00Z">
              <w:rPr>
                <w:rFonts w:ascii="Arial" w:eastAsia="Arial" w:hAnsi="Arial" w:cs="Arial"/>
                <w:color w:val="000000" w:themeColor="text1"/>
                <w:sz w:val="22"/>
                <w:szCs w:val="22"/>
              </w:rPr>
            </w:rPrChange>
          </w:rPr>
          <w:delText>LA</w:delText>
        </w:r>
      </w:del>
      <w:ins w:id="2482" w:author="J Fan" w:date="2019-08-04T20:22:00Z">
        <w:r w:rsidR="00055AEA" w:rsidRPr="00101454">
          <w:rPr>
            <w:rFonts w:ascii="Arial" w:eastAsia="Arial" w:hAnsi="Arial" w:cs="Arial"/>
            <w:sz w:val="22"/>
            <w:szCs w:val="22"/>
            <w:rPrChange w:id="2483" w:author="Guo, Shicheng" w:date="2019-08-12T12:41:00Z">
              <w:rPr>
                <w:rFonts w:ascii="Arial" w:eastAsia="Arial" w:hAnsi="Arial" w:cs="Arial"/>
                <w:sz w:val="22"/>
                <w:szCs w:val="22"/>
              </w:rPr>
            </w:rPrChange>
          </w:rPr>
          <w:t>LGA</w:t>
        </w:r>
      </w:ins>
      <w:r w:rsidRPr="00101454">
        <w:rPr>
          <w:rFonts w:ascii="Arial" w:eastAsia="Arial" w:hAnsi="Arial" w:cs="Arial"/>
          <w:sz w:val="22"/>
          <w:szCs w:val="22"/>
          <w:rPrChange w:id="2484" w:author="Guo, Shicheng" w:date="2019-08-12T12:41:00Z">
            <w:rPr>
              <w:rFonts w:ascii="Arial" w:eastAsia="Arial" w:hAnsi="Arial" w:cs="Arial"/>
              <w:color w:val="000000" w:themeColor="text1"/>
              <w:sz w:val="22"/>
              <w:szCs w:val="22"/>
            </w:rPr>
          </w:rPrChange>
        </w:rPr>
        <w:t xml:space="preserve"> and </w:t>
      </w:r>
      <w:del w:id="2485" w:author="J Fan" w:date="2019-08-04T20:23:00Z">
        <w:r w:rsidRPr="00101454" w:rsidDel="00055AEA">
          <w:rPr>
            <w:rFonts w:ascii="Arial" w:eastAsia="Arial" w:hAnsi="Arial" w:cs="Arial"/>
            <w:sz w:val="22"/>
            <w:szCs w:val="22"/>
            <w:rPrChange w:id="2486" w:author="Guo, Shicheng" w:date="2019-08-12T12:41:00Z">
              <w:rPr>
                <w:rFonts w:ascii="Arial" w:eastAsia="Arial" w:hAnsi="Arial" w:cs="Arial"/>
                <w:color w:val="000000" w:themeColor="text1"/>
                <w:sz w:val="22"/>
                <w:szCs w:val="22"/>
              </w:rPr>
            </w:rPrChange>
          </w:rPr>
          <w:delText>HA</w:delText>
        </w:r>
      </w:del>
      <w:ins w:id="2487" w:author="J Fan" w:date="2019-08-04T20:23:00Z">
        <w:r w:rsidR="00055AEA" w:rsidRPr="00101454">
          <w:rPr>
            <w:rFonts w:ascii="Arial" w:eastAsia="Arial" w:hAnsi="Arial" w:cs="Arial"/>
            <w:sz w:val="22"/>
            <w:szCs w:val="22"/>
            <w:rPrChange w:id="2488" w:author="Guo, Shicheng" w:date="2019-08-12T12:41:00Z">
              <w:rPr>
                <w:rFonts w:ascii="Arial" w:eastAsia="Arial" w:hAnsi="Arial" w:cs="Arial"/>
                <w:sz w:val="22"/>
                <w:szCs w:val="22"/>
              </w:rPr>
            </w:rPrChange>
          </w:rPr>
          <w:t>HGA</w:t>
        </w:r>
      </w:ins>
      <w:r w:rsidRPr="00101454">
        <w:rPr>
          <w:rFonts w:ascii="Arial" w:eastAsia="Arial" w:hAnsi="Arial" w:cs="Arial"/>
          <w:sz w:val="22"/>
          <w:szCs w:val="22"/>
          <w:rPrChange w:id="2489" w:author="Guo, Shicheng" w:date="2019-08-12T12:41:00Z">
            <w:rPr>
              <w:rFonts w:ascii="Arial" w:eastAsia="Arial" w:hAnsi="Arial" w:cs="Arial"/>
              <w:color w:val="000000" w:themeColor="text1"/>
              <w:sz w:val="22"/>
              <w:szCs w:val="22"/>
            </w:rPr>
          </w:rPrChange>
        </w:rPr>
        <w:t>. (A): pathway of et</w:t>
      </w:r>
      <w:r w:rsidRPr="00101454">
        <w:rPr>
          <w:rFonts w:ascii="Arial" w:eastAsiaTheme="minorEastAsia" w:hAnsi="Arial" w:cs="Arial"/>
          <w:kern w:val="2"/>
          <w:sz w:val="22"/>
          <w:szCs w:val="22"/>
          <w:rPrChange w:id="2490" w:author="Guo, Shicheng" w:date="2019-08-12T12:41:00Z">
            <w:rPr>
              <w:rFonts w:ascii="Arial" w:eastAsiaTheme="minorEastAsia" w:hAnsi="Arial" w:cs="Arial"/>
              <w:kern w:val="2"/>
              <w:sz w:val="22"/>
              <w:szCs w:val="22"/>
            </w:rPr>
          </w:rPrChange>
        </w:rPr>
        <w:t>hanol degradation II.</w:t>
      </w:r>
      <w:r w:rsidRPr="00101454">
        <w:rPr>
          <w:rFonts w:ascii="Arial" w:eastAsia="Arial" w:hAnsi="Arial" w:cs="Arial"/>
          <w:sz w:val="22"/>
          <w:szCs w:val="22"/>
          <w:rPrChange w:id="2491" w:author="Guo, Shicheng" w:date="2019-08-12T12:41:00Z">
            <w:rPr>
              <w:rFonts w:ascii="Arial" w:eastAsia="Arial" w:hAnsi="Arial" w:cs="Arial"/>
              <w:color w:val="000000" w:themeColor="text1"/>
              <w:sz w:val="22"/>
              <w:szCs w:val="22"/>
            </w:rPr>
          </w:rPrChange>
        </w:rPr>
        <w:t xml:space="preserve"> (B): relationship between DNA methylation and gene expression of ADHFE1. (C): relationship between DNA methylation and gene expression of ACSS3. (D): DNA methylation of ADHFE1 in normal adenoma and cancer samples. (E): DNA methylation of ACSS3 in normal adenoma and cancer samples. (F): ROC of the prediction of ADHFE1 for colorectal adenoma and caner.</w:t>
      </w:r>
    </w:p>
    <w:p w14:paraId="52B79CED" w14:textId="7721AEB3" w:rsidR="00E87FD4" w:rsidRPr="00101454" w:rsidRDefault="00E87FD4" w:rsidP="00475509">
      <w:pPr>
        <w:rPr>
          <w:rFonts w:ascii="Arial" w:hAnsi="Arial" w:cs="Arial"/>
          <w:sz w:val="22"/>
          <w:szCs w:val="22"/>
          <w:rPrChange w:id="2492" w:author="Guo, Shicheng" w:date="2019-08-12T12:41:00Z">
            <w:rPr>
              <w:rFonts w:ascii="Arial" w:hAnsi="Arial" w:cs="Arial"/>
            </w:rPr>
          </w:rPrChange>
        </w:rPr>
      </w:pPr>
    </w:p>
    <w:p w14:paraId="62381358" w14:textId="1C4AFCCC" w:rsidR="007C3E92" w:rsidRPr="00101454" w:rsidRDefault="007C3E92" w:rsidP="00475509">
      <w:pPr>
        <w:rPr>
          <w:rFonts w:ascii="Arial" w:hAnsi="Arial" w:cs="Arial"/>
          <w:sz w:val="22"/>
          <w:szCs w:val="22"/>
          <w:rPrChange w:id="2493" w:author="Guo, Shicheng" w:date="2019-08-12T12:41:00Z">
            <w:rPr>
              <w:rFonts w:ascii="Arial" w:hAnsi="Arial" w:cs="Arial"/>
            </w:rPr>
          </w:rPrChange>
        </w:rPr>
      </w:pPr>
    </w:p>
    <w:p w14:paraId="03D0F22F" w14:textId="01E7A0E9" w:rsidR="007C3E92" w:rsidRPr="00101454" w:rsidRDefault="007C3E92" w:rsidP="00475509">
      <w:pPr>
        <w:rPr>
          <w:rFonts w:ascii="Arial" w:hAnsi="Arial" w:cs="Arial"/>
          <w:sz w:val="22"/>
          <w:szCs w:val="22"/>
          <w:rPrChange w:id="2494" w:author="Guo, Shicheng" w:date="2019-08-12T12:41:00Z">
            <w:rPr>
              <w:rFonts w:ascii="Arial" w:hAnsi="Arial" w:cs="Arial"/>
            </w:rPr>
          </w:rPrChange>
        </w:rPr>
      </w:pPr>
    </w:p>
    <w:p w14:paraId="2E14C816" w14:textId="6E4CCBBC" w:rsidR="007C3E92" w:rsidRPr="00101454" w:rsidRDefault="007C3E92" w:rsidP="00475509">
      <w:pPr>
        <w:rPr>
          <w:rFonts w:ascii="Arial" w:hAnsi="Arial" w:cs="Arial"/>
          <w:sz w:val="22"/>
          <w:szCs w:val="22"/>
          <w:rPrChange w:id="2495" w:author="Guo, Shicheng" w:date="2019-08-12T12:41:00Z">
            <w:rPr>
              <w:rFonts w:ascii="Arial" w:hAnsi="Arial" w:cs="Arial"/>
            </w:rPr>
          </w:rPrChange>
        </w:rPr>
      </w:pPr>
    </w:p>
    <w:p w14:paraId="1330D0AE" w14:textId="52C24D8B" w:rsidR="007C3E92" w:rsidRPr="00101454" w:rsidRDefault="007C3E92" w:rsidP="00475509">
      <w:pPr>
        <w:rPr>
          <w:rFonts w:ascii="Arial" w:hAnsi="Arial" w:cs="Arial"/>
          <w:sz w:val="22"/>
          <w:szCs w:val="22"/>
          <w:rPrChange w:id="2496" w:author="Guo, Shicheng" w:date="2019-08-12T12:41:00Z">
            <w:rPr>
              <w:rFonts w:ascii="Arial" w:hAnsi="Arial" w:cs="Arial"/>
            </w:rPr>
          </w:rPrChange>
        </w:rPr>
      </w:pPr>
    </w:p>
    <w:p w14:paraId="0325BF64" w14:textId="5A2C1666" w:rsidR="007C3E92" w:rsidRPr="00101454" w:rsidRDefault="007C3E92" w:rsidP="00475509">
      <w:pPr>
        <w:rPr>
          <w:rFonts w:ascii="Arial" w:hAnsi="Arial" w:cs="Arial"/>
          <w:sz w:val="22"/>
          <w:szCs w:val="22"/>
          <w:rPrChange w:id="2497" w:author="Guo, Shicheng" w:date="2019-08-12T12:41:00Z">
            <w:rPr>
              <w:rFonts w:ascii="Arial" w:hAnsi="Arial" w:cs="Arial"/>
            </w:rPr>
          </w:rPrChange>
        </w:rPr>
      </w:pPr>
    </w:p>
    <w:p w14:paraId="6864344D" w14:textId="77777777" w:rsidR="007C3E92" w:rsidRPr="00101454" w:rsidRDefault="007C3E92" w:rsidP="00475509">
      <w:pPr>
        <w:rPr>
          <w:rFonts w:ascii="Arial" w:hAnsi="Arial" w:cs="Arial"/>
          <w:sz w:val="22"/>
          <w:szCs w:val="22"/>
          <w:rPrChange w:id="2498" w:author="Guo, Shicheng" w:date="2019-08-12T12:41:00Z">
            <w:rPr>
              <w:rFonts w:ascii="Arial" w:hAnsi="Arial" w:cs="Arial"/>
            </w:rPr>
          </w:rPrChange>
        </w:rPr>
      </w:pPr>
    </w:p>
    <w:p w14:paraId="10EC0D04" w14:textId="77777777" w:rsidR="007C3E92" w:rsidRPr="00101454" w:rsidRDefault="007C3E92" w:rsidP="007C3E92">
      <w:pPr>
        <w:pStyle w:val="HTMLPreformatted"/>
        <w:shd w:val="clear" w:color="auto" w:fill="FFFFFF"/>
        <w:spacing w:line="225" w:lineRule="atLeast"/>
        <w:jc w:val="both"/>
        <w:rPr>
          <w:rFonts w:ascii="Arial" w:eastAsiaTheme="minorEastAsia" w:hAnsi="Arial" w:cs="Arial"/>
          <w:kern w:val="2"/>
          <w:sz w:val="22"/>
          <w:szCs w:val="22"/>
          <w:rPrChange w:id="2499" w:author="Guo, Shicheng" w:date="2019-08-12T12:41:00Z">
            <w:rPr>
              <w:rFonts w:ascii="Arial" w:eastAsiaTheme="minorEastAsia" w:hAnsi="Arial" w:cs="Arial"/>
              <w:kern w:val="2"/>
              <w:sz w:val="22"/>
              <w:szCs w:val="22"/>
            </w:rPr>
          </w:rPrChange>
        </w:rPr>
      </w:pPr>
      <w:r w:rsidRPr="00101454">
        <w:rPr>
          <w:rFonts w:ascii="Arial" w:eastAsiaTheme="minorEastAsia" w:hAnsi="Arial" w:cs="Arial"/>
          <w:kern w:val="2"/>
          <w:sz w:val="22"/>
          <w:szCs w:val="22"/>
          <w:rPrChange w:id="2500" w:author="Guo, Shicheng" w:date="2019-08-12T12:41:00Z">
            <w:rPr>
              <w:rFonts w:ascii="Arial" w:eastAsiaTheme="minorEastAsia" w:hAnsi="Arial" w:cs="Arial"/>
              <w:kern w:val="2"/>
              <w:sz w:val="22"/>
              <w:szCs w:val="22"/>
            </w:rPr>
          </w:rPrChange>
        </w:rPr>
        <w:t>Table 1. Prediction performance based on hyper-DMS and hypo-MDS to distinguish disease and normal</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101454" w14:paraId="438B3E30" w14:textId="77777777" w:rsidTr="00801526">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101454" w:rsidRDefault="007C3E92" w:rsidP="00801526">
            <w:pPr>
              <w:jc w:val="center"/>
              <w:rPr>
                <w:rFonts w:ascii="Arial" w:eastAsia="DengXian" w:hAnsi="Arial" w:cs="Arial"/>
                <w:sz w:val="22"/>
                <w:szCs w:val="22"/>
                <w:rPrChange w:id="2501"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02" w:author="Guo, Shicheng" w:date="2019-08-12T12:41:00Z">
                  <w:rPr>
                    <w:rFonts w:ascii="Arial" w:eastAsia="DengXian" w:hAnsi="Arial" w:cs="Arial"/>
                    <w:color w:val="000000"/>
                    <w:sz w:val="22"/>
                  </w:rPr>
                </w:rPrChange>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101454" w:rsidRDefault="007C3E92" w:rsidP="00801526">
            <w:pPr>
              <w:jc w:val="center"/>
              <w:rPr>
                <w:rFonts w:ascii="Arial" w:eastAsia="DengXian" w:hAnsi="Arial" w:cs="Arial"/>
                <w:sz w:val="22"/>
                <w:szCs w:val="22"/>
                <w:rPrChange w:id="2503"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04" w:author="Guo, Shicheng" w:date="2019-08-12T12:41:00Z">
                  <w:rPr>
                    <w:rFonts w:ascii="Arial" w:eastAsia="DengXian" w:hAnsi="Arial" w:cs="Arial"/>
                    <w:color w:val="000000"/>
                    <w:sz w:val="22"/>
                  </w:rPr>
                </w:rPrChange>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101454" w:rsidRDefault="007C3E92" w:rsidP="00801526">
            <w:pPr>
              <w:jc w:val="center"/>
              <w:rPr>
                <w:rFonts w:ascii="Arial" w:eastAsia="DengXian" w:hAnsi="Arial" w:cs="Arial"/>
                <w:sz w:val="22"/>
                <w:szCs w:val="22"/>
                <w:rPrChange w:id="2505"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06" w:author="Guo, Shicheng" w:date="2019-08-12T12:41:00Z">
                  <w:rPr>
                    <w:rFonts w:ascii="Arial" w:eastAsia="DengXian" w:hAnsi="Arial" w:cs="Arial"/>
                    <w:color w:val="000000"/>
                    <w:sz w:val="22"/>
                  </w:rPr>
                </w:rPrChange>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101454" w:rsidRDefault="007C3E92" w:rsidP="00801526">
            <w:pPr>
              <w:jc w:val="center"/>
              <w:rPr>
                <w:rFonts w:ascii="Arial" w:eastAsia="DengXian" w:hAnsi="Arial" w:cs="Arial"/>
                <w:sz w:val="22"/>
                <w:szCs w:val="22"/>
                <w:rPrChange w:id="2507"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08" w:author="Guo, Shicheng" w:date="2019-08-12T12:41:00Z">
                  <w:rPr>
                    <w:rFonts w:ascii="Arial" w:eastAsia="DengXian" w:hAnsi="Arial" w:cs="Arial"/>
                    <w:color w:val="000000"/>
                    <w:sz w:val="22"/>
                  </w:rPr>
                </w:rPrChange>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101454" w:rsidRDefault="007C3E92" w:rsidP="00801526">
            <w:pPr>
              <w:jc w:val="center"/>
              <w:rPr>
                <w:rFonts w:ascii="Arial" w:eastAsia="DengXian" w:hAnsi="Arial" w:cs="Arial"/>
                <w:sz w:val="22"/>
                <w:szCs w:val="22"/>
                <w:rPrChange w:id="2509"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10" w:author="Guo, Shicheng" w:date="2019-08-12T12:41:00Z">
                  <w:rPr>
                    <w:rFonts w:ascii="Arial" w:eastAsia="DengXian" w:hAnsi="Arial" w:cs="Arial"/>
                    <w:color w:val="000000"/>
                    <w:sz w:val="22"/>
                  </w:rPr>
                </w:rPrChange>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101454" w:rsidRDefault="007C3E92" w:rsidP="00801526">
            <w:pPr>
              <w:jc w:val="center"/>
              <w:rPr>
                <w:rFonts w:ascii="Arial" w:eastAsia="DengXian" w:hAnsi="Arial" w:cs="Arial"/>
                <w:sz w:val="22"/>
                <w:szCs w:val="22"/>
                <w:rPrChange w:id="2511"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12" w:author="Guo, Shicheng" w:date="2019-08-12T12:41:00Z">
                  <w:rPr>
                    <w:rFonts w:ascii="Arial" w:eastAsia="DengXian" w:hAnsi="Arial" w:cs="Arial"/>
                    <w:color w:val="000000"/>
                    <w:sz w:val="22"/>
                  </w:rPr>
                </w:rPrChange>
              </w:rPr>
              <w:t>Specificity</w:t>
            </w:r>
          </w:p>
        </w:tc>
      </w:tr>
      <w:tr w:rsidR="001F1606" w:rsidRPr="00101454" w14:paraId="14FC346D" w14:textId="77777777" w:rsidTr="00801526">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101454" w:rsidRDefault="007C3E92" w:rsidP="00801526">
            <w:pPr>
              <w:rPr>
                <w:rFonts w:ascii="Arial" w:eastAsia="DengXian" w:hAnsi="Arial" w:cs="Arial"/>
                <w:sz w:val="22"/>
                <w:szCs w:val="22"/>
                <w:rPrChange w:id="2513" w:author="Guo, Shicheng" w:date="2019-08-12T12:41:00Z">
                  <w:rPr>
                    <w:rFonts w:ascii="Arial" w:eastAsia="DengXian" w:hAnsi="Arial" w:cs="Arial"/>
                    <w:color w:val="000000"/>
                    <w:sz w:val="22"/>
                  </w:rPr>
                </w:rPrChange>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101454" w:rsidRDefault="007C3E92" w:rsidP="00801526">
            <w:pPr>
              <w:rPr>
                <w:rFonts w:ascii="Arial" w:eastAsia="DengXian" w:hAnsi="Arial" w:cs="Arial"/>
                <w:sz w:val="22"/>
                <w:szCs w:val="22"/>
                <w:rPrChange w:id="2514" w:author="Guo, Shicheng" w:date="2019-08-12T12:41:00Z">
                  <w:rPr>
                    <w:rFonts w:ascii="Arial" w:eastAsia="DengXian" w:hAnsi="Arial" w:cs="Arial"/>
                    <w:color w:val="000000"/>
                    <w:sz w:val="22"/>
                  </w:rPr>
                </w:rPrChange>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101454" w:rsidRDefault="007C3E92" w:rsidP="00801526">
            <w:pPr>
              <w:rPr>
                <w:rFonts w:ascii="Arial" w:eastAsia="DengXian" w:hAnsi="Arial" w:cs="Arial"/>
                <w:sz w:val="22"/>
                <w:szCs w:val="22"/>
                <w:rPrChange w:id="2515" w:author="Guo, Shicheng" w:date="2019-08-12T12:41:00Z">
                  <w:rPr>
                    <w:rFonts w:ascii="Arial" w:eastAsia="DengXian" w:hAnsi="Arial" w:cs="Arial"/>
                    <w:color w:val="000000"/>
                    <w:sz w:val="22"/>
                  </w:rPr>
                </w:rPrChange>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101454" w:rsidRDefault="007C3E92" w:rsidP="00801526">
            <w:pPr>
              <w:jc w:val="center"/>
              <w:rPr>
                <w:rFonts w:ascii="Arial" w:eastAsia="DengXian" w:hAnsi="Arial" w:cs="Arial"/>
                <w:sz w:val="22"/>
                <w:szCs w:val="22"/>
                <w:rPrChange w:id="2516"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17" w:author="Guo, Shicheng" w:date="2019-08-12T12:41:00Z">
                  <w:rPr>
                    <w:rFonts w:ascii="Arial" w:eastAsia="DengXian" w:hAnsi="Arial" w:cs="Arial"/>
                    <w:color w:val="000000"/>
                    <w:sz w:val="22"/>
                  </w:rPr>
                </w:rPrChange>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101454" w:rsidRDefault="007C3E92" w:rsidP="00801526">
            <w:pPr>
              <w:jc w:val="center"/>
              <w:rPr>
                <w:rFonts w:ascii="Arial" w:eastAsia="DengXian" w:hAnsi="Arial" w:cs="Arial"/>
                <w:sz w:val="22"/>
                <w:szCs w:val="22"/>
                <w:rPrChange w:id="2518"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19" w:author="Guo, Shicheng" w:date="2019-08-12T12:41:00Z">
                  <w:rPr>
                    <w:rFonts w:ascii="Arial" w:eastAsia="DengXian" w:hAnsi="Arial" w:cs="Arial"/>
                    <w:color w:val="000000"/>
                    <w:sz w:val="22"/>
                  </w:rPr>
                </w:rPrChange>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101454" w:rsidRDefault="007C3E92" w:rsidP="00801526">
            <w:pPr>
              <w:rPr>
                <w:rFonts w:ascii="Arial" w:eastAsia="DengXian" w:hAnsi="Arial" w:cs="Arial"/>
                <w:sz w:val="22"/>
                <w:szCs w:val="22"/>
                <w:rPrChange w:id="2520" w:author="Guo, Shicheng" w:date="2019-08-12T12:41:00Z">
                  <w:rPr>
                    <w:rFonts w:ascii="Arial" w:eastAsia="DengXian" w:hAnsi="Arial" w:cs="Arial"/>
                    <w:color w:val="000000"/>
                    <w:sz w:val="22"/>
                  </w:rPr>
                </w:rPrChange>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101454" w:rsidRDefault="007C3E92" w:rsidP="00801526">
            <w:pPr>
              <w:rPr>
                <w:rFonts w:ascii="Arial" w:eastAsia="DengXian" w:hAnsi="Arial" w:cs="Arial"/>
                <w:sz w:val="22"/>
                <w:szCs w:val="22"/>
                <w:rPrChange w:id="2521" w:author="Guo, Shicheng" w:date="2019-08-12T12:41:00Z">
                  <w:rPr>
                    <w:rFonts w:ascii="Arial" w:eastAsia="DengXian" w:hAnsi="Arial" w:cs="Arial"/>
                    <w:color w:val="000000"/>
                    <w:sz w:val="22"/>
                  </w:rPr>
                </w:rPrChange>
              </w:rPr>
            </w:pPr>
          </w:p>
        </w:tc>
      </w:tr>
      <w:tr w:rsidR="001F1606" w:rsidRPr="00101454" w14:paraId="16B8A320" w14:textId="77777777" w:rsidTr="00801526">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101454" w:rsidRDefault="007C3E92" w:rsidP="00801526">
            <w:pPr>
              <w:jc w:val="center"/>
              <w:rPr>
                <w:rFonts w:ascii="Arial" w:eastAsia="DengXian" w:hAnsi="Arial" w:cs="Arial"/>
                <w:sz w:val="22"/>
                <w:szCs w:val="22"/>
                <w:rPrChange w:id="2522"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23" w:author="Guo, Shicheng" w:date="2019-08-12T12:41:00Z">
                  <w:rPr>
                    <w:rFonts w:ascii="Arial" w:eastAsia="DengXian" w:hAnsi="Arial" w:cs="Arial"/>
                    <w:color w:val="000000"/>
                    <w:sz w:val="22"/>
                  </w:rPr>
                </w:rPrChange>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101454" w:rsidRDefault="007C3E92" w:rsidP="00801526">
            <w:pPr>
              <w:jc w:val="center"/>
              <w:rPr>
                <w:rFonts w:ascii="Arial" w:eastAsia="DengXian" w:hAnsi="Arial" w:cs="Arial"/>
                <w:sz w:val="22"/>
                <w:szCs w:val="22"/>
                <w:rPrChange w:id="2524"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25" w:author="Guo, Shicheng" w:date="2019-08-12T12:41:00Z">
                  <w:rPr>
                    <w:rFonts w:ascii="Arial" w:eastAsia="DengXian" w:hAnsi="Arial" w:cs="Arial"/>
                    <w:color w:val="000000"/>
                    <w:sz w:val="22"/>
                  </w:rPr>
                </w:rPrChange>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101454" w:rsidRDefault="007C3E92" w:rsidP="00801526">
            <w:pPr>
              <w:rPr>
                <w:rFonts w:ascii="Arial" w:eastAsia="DengXian" w:hAnsi="Arial" w:cs="Arial"/>
                <w:sz w:val="22"/>
                <w:szCs w:val="22"/>
                <w:rPrChange w:id="2526"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27" w:author="Guo, Shicheng" w:date="2019-08-12T12:41: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101454" w:rsidRDefault="007C3E92" w:rsidP="00801526">
            <w:pPr>
              <w:rPr>
                <w:rFonts w:ascii="Arial" w:eastAsia="DengXian" w:hAnsi="Arial" w:cs="Arial"/>
                <w:sz w:val="22"/>
                <w:szCs w:val="22"/>
                <w:rPrChange w:id="2528"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29" w:author="Guo, Shicheng" w:date="2019-08-12T12:41:00Z">
                  <w:rPr>
                    <w:rFonts w:ascii="Arial" w:eastAsia="DengXian" w:hAnsi="Arial" w:cs="Arial"/>
                    <w:color w:val="000000"/>
                    <w:sz w:val="22"/>
                  </w:rPr>
                </w:rPrChange>
              </w:rPr>
              <w:t>532</w:t>
            </w:r>
          </w:p>
        </w:tc>
        <w:tc>
          <w:tcPr>
            <w:tcW w:w="1142" w:type="dxa"/>
            <w:tcBorders>
              <w:top w:val="nil"/>
              <w:left w:val="nil"/>
              <w:bottom w:val="nil"/>
              <w:right w:val="nil"/>
            </w:tcBorders>
            <w:shd w:val="clear" w:color="auto" w:fill="auto"/>
            <w:noWrap/>
            <w:vAlign w:val="center"/>
            <w:hideMark/>
          </w:tcPr>
          <w:p w14:paraId="36A8CE39" w14:textId="77777777" w:rsidR="007C3E92" w:rsidRPr="00101454" w:rsidRDefault="007C3E92" w:rsidP="00801526">
            <w:pPr>
              <w:rPr>
                <w:rFonts w:ascii="Arial" w:eastAsia="DengXian" w:hAnsi="Arial" w:cs="Arial"/>
                <w:sz w:val="22"/>
                <w:szCs w:val="22"/>
                <w:rPrChange w:id="2530"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31" w:author="Guo, Shicheng" w:date="2019-08-12T12:41:00Z">
                  <w:rPr>
                    <w:rFonts w:ascii="Arial" w:eastAsia="DengXian" w:hAnsi="Arial" w:cs="Arial"/>
                    <w:color w:val="000000"/>
                    <w:sz w:val="22"/>
                  </w:rPr>
                </w:rPrChange>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101454" w:rsidRDefault="007C3E92" w:rsidP="00801526">
            <w:pPr>
              <w:rPr>
                <w:rFonts w:ascii="Arial" w:eastAsia="DengXian" w:hAnsi="Arial" w:cs="Arial"/>
                <w:sz w:val="22"/>
                <w:szCs w:val="22"/>
                <w:rPrChange w:id="2532"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33" w:author="Guo, Shicheng" w:date="2019-08-12T12:41:00Z">
                  <w:rPr>
                    <w:rFonts w:ascii="Arial" w:eastAsia="DengXian" w:hAnsi="Arial" w:cs="Arial"/>
                    <w:color w:val="000000"/>
                    <w:sz w:val="22"/>
                  </w:rPr>
                </w:rPrChange>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101454" w:rsidRDefault="007C3E92" w:rsidP="00801526">
            <w:pPr>
              <w:rPr>
                <w:rFonts w:ascii="Arial" w:eastAsia="DengXian" w:hAnsi="Arial" w:cs="Arial"/>
                <w:sz w:val="22"/>
                <w:szCs w:val="22"/>
                <w:rPrChange w:id="2534"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35" w:author="Guo, Shicheng" w:date="2019-08-12T12:41:00Z">
                  <w:rPr>
                    <w:rFonts w:ascii="Arial" w:eastAsia="DengXian" w:hAnsi="Arial" w:cs="Arial"/>
                    <w:color w:val="000000"/>
                    <w:sz w:val="22"/>
                  </w:rPr>
                </w:rPrChange>
              </w:rPr>
              <w:t xml:space="preserve">0.860 </w:t>
            </w:r>
          </w:p>
        </w:tc>
      </w:tr>
      <w:tr w:rsidR="001F1606" w:rsidRPr="00101454" w14:paraId="3530273E" w14:textId="77777777" w:rsidTr="00801526">
        <w:trPr>
          <w:trHeight w:val="320"/>
        </w:trPr>
        <w:tc>
          <w:tcPr>
            <w:tcW w:w="1920" w:type="dxa"/>
            <w:vMerge/>
            <w:tcBorders>
              <w:top w:val="nil"/>
              <w:left w:val="nil"/>
              <w:bottom w:val="nil"/>
              <w:right w:val="nil"/>
            </w:tcBorders>
            <w:vAlign w:val="center"/>
            <w:hideMark/>
          </w:tcPr>
          <w:p w14:paraId="4456CFBA" w14:textId="77777777" w:rsidR="007C3E92" w:rsidRPr="00101454" w:rsidRDefault="007C3E92" w:rsidP="00801526">
            <w:pPr>
              <w:rPr>
                <w:rFonts w:ascii="Arial" w:eastAsia="DengXian" w:hAnsi="Arial" w:cs="Arial"/>
                <w:sz w:val="22"/>
                <w:szCs w:val="22"/>
                <w:rPrChange w:id="2536" w:author="Guo, Shicheng" w:date="2019-08-12T12:41: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516BE8E3" w14:textId="77777777" w:rsidR="007C3E92" w:rsidRPr="00101454" w:rsidRDefault="007C3E92" w:rsidP="00801526">
            <w:pPr>
              <w:rPr>
                <w:rFonts w:ascii="Arial" w:eastAsia="DengXian" w:hAnsi="Arial" w:cs="Arial"/>
                <w:sz w:val="22"/>
                <w:szCs w:val="22"/>
                <w:rPrChange w:id="2537" w:author="Guo, Shicheng" w:date="2019-08-12T12:41: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33D22FE5" w14:textId="77777777" w:rsidR="007C3E92" w:rsidRPr="00101454" w:rsidRDefault="007C3E92" w:rsidP="00801526">
            <w:pPr>
              <w:rPr>
                <w:rFonts w:ascii="Arial" w:eastAsia="DengXian" w:hAnsi="Arial" w:cs="Arial"/>
                <w:sz w:val="22"/>
                <w:szCs w:val="22"/>
                <w:rPrChange w:id="2538"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39" w:author="Guo, Shicheng" w:date="2019-08-12T12:41: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101454" w:rsidRDefault="007C3E92" w:rsidP="00801526">
            <w:pPr>
              <w:rPr>
                <w:rFonts w:ascii="Arial" w:eastAsia="DengXian" w:hAnsi="Arial" w:cs="Arial"/>
                <w:sz w:val="22"/>
                <w:szCs w:val="22"/>
                <w:rPrChange w:id="2540"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41" w:author="Guo, Shicheng" w:date="2019-08-12T12:41:00Z">
                  <w:rPr>
                    <w:rFonts w:ascii="Arial" w:eastAsia="DengXian" w:hAnsi="Arial" w:cs="Arial"/>
                    <w:color w:val="000000"/>
                    <w:sz w:val="22"/>
                  </w:rPr>
                </w:rPrChange>
              </w:rPr>
              <w:t>39</w:t>
            </w:r>
          </w:p>
        </w:tc>
        <w:tc>
          <w:tcPr>
            <w:tcW w:w="1142" w:type="dxa"/>
            <w:tcBorders>
              <w:top w:val="nil"/>
              <w:left w:val="nil"/>
              <w:bottom w:val="nil"/>
              <w:right w:val="nil"/>
            </w:tcBorders>
            <w:shd w:val="clear" w:color="auto" w:fill="auto"/>
            <w:noWrap/>
            <w:vAlign w:val="center"/>
            <w:hideMark/>
          </w:tcPr>
          <w:p w14:paraId="6983281E" w14:textId="77777777" w:rsidR="007C3E92" w:rsidRPr="00101454" w:rsidRDefault="007C3E92" w:rsidP="00801526">
            <w:pPr>
              <w:rPr>
                <w:rFonts w:ascii="Arial" w:eastAsia="DengXian" w:hAnsi="Arial" w:cs="Arial"/>
                <w:sz w:val="22"/>
                <w:szCs w:val="22"/>
                <w:rPrChange w:id="2542"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43" w:author="Guo, Shicheng" w:date="2019-08-12T12:41:00Z">
                  <w:rPr>
                    <w:rFonts w:ascii="Arial" w:eastAsia="DengXian" w:hAnsi="Arial" w:cs="Arial"/>
                    <w:color w:val="000000"/>
                    <w:sz w:val="22"/>
                  </w:rPr>
                </w:rPrChange>
              </w:rPr>
              <w:t>239</w:t>
            </w:r>
          </w:p>
        </w:tc>
        <w:tc>
          <w:tcPr>
            <w:tcW w:w="1320" w:type="dxa"/>
            <w:vMerge/>
            <w:tcBorders>
              <w:top w:val="nil"/>
              <w:left w:val="nil"/>
              <w:bottom w:val="nil"/>
              <w:right w:val="nil"/>
            </w:tcBorders>
            <w:vAlign w:val="center"/>
            <w:hideMark/>
          </w:tcPr>
          <w:p w14:paraId="67A70513" w14:textId="77777777" w:rsidR="007C3E92" w:rsidRPr="00101454" w:rsidRDefault="007C3E92" w:rsidP="00801526">
            <w:pPr>
              <w:rPr>
                <w:rFonts w:ascii="Arial" w:eastAsia="DengXian" w:hAnsi="Arial" w:cs="Arial"/>
                <w:sz w:val="22"/>
                <w:szCs w:val="22"/>
                <w:rPrChange w:id="2544" w:author="Guo, Shicheng" w:date="2019-08-12T12:41: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0D7AA59D" w14:textId="77777777" w:rsidR="007C3E92" w:rsidRPr="00101454" w:rsidRDefault="007C3E92" w:rsidP="00801526">
            <w:pPr>
              <w:rPr>
                <w:rFonts w:ascii="Arial" w:eastAsia="DengXian" w:hAnsi="Arial" w:cs="Arial"/>
                <w:sz w:val="22"/>
                <w:szCs w:val="22"/>
                <w:rPrChange w:id="2545" w:author="Guo, Shicheng" w:date="2019-08-12T12:41:00Z">
                  <w:rPr>
                    <w:rFonts w:ascii="Arial" w:eastAsia="DengXian" w:hAnsi="Arial" w:cs="Arial"/>
                    <w:color w:val="000000"/>
                    <w:sz w:val="22"/>
                  </w:rPr>
                </w:rPrChange>
              </w:rPr>
            </w:pPr>
          </w:p>
        </w:tc>
      </w:tr>
      <w:tr w:rsidR="001F1606" w:rsidRPr="00101454" w14:paraId="052EE93B" w14:textId="77777777" w:rsidTr="00801526">
        <w:trPr>
          <w:trHeight w:val="320"/>
        </w:trPr>
        <w:tc>
          <w:tcPr>
            <w:tcW w:w="1920" w:type="dxa"/>
            <w:vMerge/>
            <w:tcBorders>
              <w:top w:val="nil"/>
              <w:left w:val="nil"/>
              <w:bottom w:val="nil"/>
              <w:right w:val="nil"/>
            </w:tcBorders>
            <w:vAlign w:val="center"/>
            <w:hideMark/>
          </w:tcPr>
          <w:p w14:paraId="135E39A3" w14:textId="77777777" w:rsidR="007C3E92" w:rsidRPr="00101454" w:rsidRDefault="007C3E92" w:rsidP="00801526">
            <w:pPr>
              <w:rPr>
                <w:rFonts w:ascii="Arial" w:eastAsia="DengXian" w:hAnsi="Arial" w:cs="Arial"/>
                <w:sz w:val="22"/>
                <w:szCs w:val="22"/>
                <w:rPrChange w:id="2546" w:author="Guo, Shicheng" w:date="2019-08-12T12:41:00Z">
                  <w:rPr>
                    <w:rFonts w:ascii="Arial" w:eastAsia="DengXian" w:hAnsi="Arial" w:cs="Arial"/>
                    <w:color w:val="000000"/>
                    <w:sz w:val="22"/>
                  </w:rPr>
                </w:rPrChange>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101454" w:rsidRDefault="007C3E92" w:rsidP="00801526">
            <w:pPr>
              <w:jc w:val="center"/>
              <w:rPr>
                <w:rFonts w:ascii="Arial" w:eastAsia="DengXian" w:hAnsi="Arial" w:cs="Arial"/>
                <w:sz w:val="22"/>
                <w:szCs w:val="22"/>
                <w:rPrChange w:id="2547"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48" w:author="Guo, Shicheng" w:date="2019-08-12T12:41:00Z">
                  <w:rPr>
                    <w:rFonts w:ascii="Arial" w:eastAsia="DengXian" w:hAnsi="Arial" w:cs="Arial"/>
                    <w:color w:val="000000"/>
                    <w:sz w:val="22"/>
                  </w:rPr>
                </w:rPrChange>
              </w:rPr>
              <w:t>hypo</w:t>
            </w:r>
          </w:p>
        </w:tc>
        <w:tc>
          <w:tcPr>
            <w:tcW w:w="1600" w:type="dxa"/>
            <w:tcBorders>
              <w:top w:val="nil"/>
              <w:left w:val="nil"/>
              <w:bottom w:val="nil"/>
              <w:right w:val="nil"/>
            </w:tcBorders>
            <w:shd w:val="clear" w:color="auto" w:fill="auto"/>
            <w:noWrap/>
            <w:vAlign w:val="center"/>
            <w:hideMark/>
          </w:tcPr>
          <w:p w14:paraId="4717919A" w14:textId="77777777" w:rsidR="007C3E92" w:rsidRPr="00101454" w:rsidRDefault="007C3E92" w:rsidP="00801526">
            <w:pPr>
              <w:rPr>
                <w:rFonts w:ascii="Arial" w:eastAsia="DengXian" w:hAnsi="Arial" w:cs="Arial"/>
                <w:sz w:val="22"/>
                <w:szCs w:val="22"/>
                <w:rPrChange w:id="2549"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50" w:author="Guo, Shicheng" w:date="2019-08-12T12:41: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101454" w:rsidRDefault="007C3E92" w:rsidP="00801526">
            <w:pPr>
              <w:rPr>
                <w:rFonts w:ascii="Arial" w:eastAsia="DengXian" w:hAnsi="Arial" w:cs="Arial"/>
                <w:sz w:val="22"/>
                <w:szCs w:val="22"/>
                <w:rPrChange w:id="2551"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52" w:author="Guo, Shicheng" w:date="2019-08-12T12:41:00Z">
                  <w:rPr>
                    <w:rFonts w:ascii="Arial" w:eastAsia="DengXian" w:hAnsi="Arial" w:cs="Arial"/>
                    <w:color w:val="000000"/>
                    <w:sz w:val="22"/>
                  </w:rPr>
                </w:rPrChange>
              </w:rPr>
              <w:t>507</w:t>
            </w:r>
          </w:p>
        </w:tc>
        <w:tc>
          <w:tcPr>
            <w:tcW w:w="1142" w:type="dxa"/>
            <w:tcBorders>
              <w:top w:val="nil"/>
              <w:left w:val="nil"/>
              <w:bottom w:val="nil"/>
              <w:right w:val="nil"/>
            </w:tcBorders>
            <w:shd w:val="clear" w:color="auto" w:fill="auto"/>
            <w:noWrap/>
            <w:vAlign w:val="center"/>
            <w:hideMark/>
          </w:tcPr>
          <w:p w14:paraId="322D8B9E" w14:textId="77777777" w:rsidR="007C3E92" w:rsidRPr="00101454" w:rsidRDefault="007C3E92" w:rsidP="00801526">
            <w:pPr>
              <w:rPr>
                <w:rFonts w:ascii="Arial" w:eastAsia="DengXian" w:hAnsi="Arial" w:cs="Arial"/>
                <w:sz w:val="22"/>
                <w:szCs w:val="22"/>
                <w:rPrChange w:id="2553"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54" w:author="Guo, Shicheng" w:date="2019-08-12T12:41:00Z">
                  <w:rPr>
                    <w:rFonts w:ascii="Arial" w:eastAsia="DengXian" w:hAnsi="Arial" w:cs="Arial"/>
                    <w:color w:val="000000"/>
                    <w:sz w:val="22"/>
                  </w:rPr>
                </w:rPrChange>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101454" w:rsidRDefault="007C3E92" w:rsidP="00801526">
            <w:pPr>
              <w:rPr>
                <w:rFonts w:ascii="Arial" w:eastAsia="DengXian" w:hAnsi="Arial" w:cs="Arial"/>
                <w:sz w:val="22"/>
                <w:szCs w:val="22"/>
                <w:rPrChange w:id="2555"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56" w:author="Guo, Shicheng" w:date="2019-08-12T12:41:00Z">
                  <w:rPr>
                    <w:rFonts w:ascii="Arial" w:eastAsia="DengXian" w:hAnsi="Arial" w:cs="Arial"/>
                    <w:color w:val="000000"/>
                    <w:sz w:val="22"/>
                  </w:rPr>
                </w:rPrChange>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101454" w:rsidRDefault="007C3E92" w:rsidP="00801526">
            <w:pPr>
              <w:rPr>
                <w:rFonts w:ascii="Arial" w:eastAsia="DengXian" w:hAnsi="Arial" w:cs="Arial"/>
                <w:sz w:val="22"/>
                <w:szCs w:val="22"/>
                <w:rPrChange w:id="2557"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58" w:author="Guo, Shicheng" w:date="2019-08-12T12:41:00Z">
                  <w:rPr>
                    <w:rFonts w:ascii="Arial" w:eastAsia="DengXian" w:hAnsi="Arial" w:cs="Arial"/>
                    <w:color w:val="000000"/>
                    <w:sz w:val="22"/>
                  </w:rPr>
                </w:rPrChange>
              </w:rPr>
              <w:t>0.601</w:t>
            </w:r>
          </w:p>
        </w:tc>
      </w:tr>
      <w:tr w:rsidR="001F1606" w:rsidRPr="00101454" w14:paraId="5CB809C6" w14:textId="77777777" w:rsidTr="00801526">
        <w:trPr>
          <w:trHeight w:val="320"/>
        </w:trPr>
        <w:tc>
          <w:tcPr>
            <w:tcW w:w="1920" w:type="dxa"/>
            <w:vMerge/>
            <w:tcBorders>
              <w:top w:val="nil"/>
              <w:left w:val="nil"/>
              <w:bottom w:val="nil"/>
              <w:right w:val="nil"/>
            </w:tcBorders>
            <w:vAlign w:val="center"/>
            <w:hideMark/>
          </w:tcPr>
          <w:p w14:paraId="73B624BE" w14:textId="77777777" w:rsidR="007C3E92" w:rsidRPr="00101454" w:rsidRDefault="007C3E92" w:rsidP="00801526">
            <w:pPr>
              <w:rPr>
                <w:rFonts w:ascii="Arial" w:eastAsia="DengXian" w:hAnsi="Arial" w:cs="Arial"/>
                <w:sz w:val="22"/>
                <w:szCs w:val="22"/>
                <w:rPrChange w:id="2559" w:author="Guo, Shicheng" w:date="2019-08-12T12:41: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2DAC8296" w14:textId="77777777" w:rsidR="007C3E92" w:rsidRPr="00101454" w:rsidRDefault="007C3E92" w:rsidP="00801526">
            <w:pPr>
              <w:rPr>
                <w:rFonts w:ascii="Arial" w:eastAsia="DengXian" w:hAnsi="Arial" w:cs="Arial"/>
                <w:sz w:val="22"/>
                <w:szCs w:val="22"/>
                <w:rPrChange w:id="2560" w:author="Guo, Shicheng" w:date="2019-08-12T12:41: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4E1A8E2E" w14:textId="77777777" w:rsidR="007C3E92" w:rsidRPr="00101454" w:rsidRDefault="007C3E92" w:rsidP="00801526">
            <w:pPr>
              <w:rPr>
                <w:rFonts w:ascii="Arial" w:eastAsia="DengXian" w:hAnsi="Arial" w:cs="Arial"/>
                <w:sz w:val="22"/>
                <w:szCs w:val="22"/>
                <w:rPrChange w:id="2561"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62" w:author="Guo, Shicheng" w:date="2019-08-12T12:41: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101454" w:rsidRDefault="007C3E92" w:rsidP="00801526">
            <w:pPr>
              <w:rPr>
                <w:rFonts w:ascii="Arial" w:eastAsia="DengXian" w:hAnsi="Arial" w:cs="Arial"/>
                <w:sz w:val="22"/>
                <w:szCs w:val="22"/>
                <w:rPrChange w:id="2563"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64" w:author="Guo, Shicheng" w:date="2019-08-12T12:41:00Z">
                  <w:rPr>
                    <w:rFonts w:ascii="Arial" w:eastAsia="DengXian" w:hAnsi="Arial" w:cs="Arial"/>
                    <w:color w:val="000000"/>
                    <w:sz w:val="22"/>
                  </w:rPr>
                </w:rPrChange>
              </w:rPr>
              <w:t>111</w:t>
            </w:r>
          </w:p>
        </w:tc>
        <w:tc>
          <w:tcPr>
            <w:tcW w:w="1142" w:type="dxa"/>
            <w:tcBorders>
              <w:top w:val="nil"/>
              <w:left w:val="nil"/>
              <w:bottom w:val="nil"/>
              <w:right w:val="nil"/>
            </w:tcBorders>
            <w:shd w:val="clear" w:color="auto" w:fill="auto"/>
            <w:noWrap/>
            <w:vAlign w:val="center"/>
            <w:hideMark/>
          </w:tcPr>
          <w:p w14:paraId="41A13AD5" w14:textId="77777777" w:rsidR="007C3E92" w:rsidRPr="00101454" w:rsidRDefault="007C3E92" w:rsidP="00801526">
            <w:pPr>
              <w:rPr>
                <w:rFonts w:ascii="Arial" w:eastAsia="DengXian" w:hAnsi="Arial" w:cs="Arial"/>
                <w:sz w:val="22"/>
                <w:szCs w:val="22"/>
                <w:rPrChange w:id="2565"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66" w:author="Guo, Shicheng" w:date="2019-08-12T12:41:00Z">
                  <w:rPr>
                    <w:rFonts w:ascii="Arial" w:eastAsia="DengXian" w:hAnsi="Arial" w:cs="Arial"/>
                    <w:color w:val="000000"/>
                    <w:sz w:val="22"/>
                  </w:rPr>
                </w:rPrChange>
              </w:rPr>
              <w:t>167</w:t>
            </w:r>
          </w:p>
        </w:tc>
        <w:tc>
          <w:tcPr>
            <w:tcW w:w="1320" w:type="dxa"/>
            <w:vMerge/>
            <w:tcBorders>
              <w:top w:val="nil"/>
              <w:left w:val="nil"/>
              <w:bottom w:val="nil"/>
              <w:right w:val="nil"/>
            </w:tcBorders>
            <w:vAlign w:val="center"/>
            <w:hideMark/>
          </w:tcPr>
          <w:p w14:paraId="615ACAEE" w14:textId="77777777" w:rsidR="007C3E92" w:rsidRPr="00101454" w:rsidRDefault="007C3E92" w:rsidP="00801526">
            <w:pPr>
              <w:rPr>
                <w:rFonts w:ascii="Arial" w:eastAsia="DengXian" w:hAnsi="Arial" w:cs="Arial"/>
                <w:sz w:val="22"/>
                <w:szCs w:val="22"/>
                <w:rPrChange w:id="2567" w:author="Guo, Shicheng" w:date="2019-08-12T12:41: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7327E639" w14:textId="77777777" w:rsidR="007C3E92" w:rsidRPr="00101454" w:rsidRDefault="007C3E92" w:rsidP="00801526">
            <w:pPr>
              <w:rPr>
                <w:rFonts w:ascii="Arial" w:eastAsia="DengXian" w:hAnsi="Arial" w:cs="Arial"/>
                <w:sz w:val="22"/>
                <w:szCs w:val="22"/>
                <w:rPrChange w:id="2568" w:author="Guo, Shicheng" w:date="2019-08-12T12:41:00Z">
                  <w:rPr>
                    <w:rFonts w:ascii="Arial" w:eastAsia="DengXian" w:hAnsi="Arial" w:cs="Arial"/>
                    <w:color w:val="000000"/>
                    <w:sz w:val="22"/>
                  </w:rPr>
                </w:rPrChange>
              </w:rPr>
            </w:pPr>
          </w:p>
        </w:tc>
      </w:tr>
      <w:tr w:rsidR="001F1606" w:rsidRPr="00101454" w14:paraId="049A60BA" w14:textId="77777777" w:rsidTr="00801526">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101454" w:rsidRDefault="007C3E92" w:rsidP="00801526">
            <w:pPr>
              <w:jc w:val="center"/>
              <w:rPr>
                <w:rFonts w:ascii="Arial" w:eastAsia="DengXian" w:hAnsi="Arial" w:cs="Arial"/>
                <w:sz w:val="22"/>
                <w:szCs w:val="22"/>
                <w:rPrChange w:id="2569"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70" w:author="Guo, Shicheng" w:date="2019-08-12T12:41:00Z">
                  <w:rPr>
                    <w:rFonts w:ascii="Arial" w:eastAsia="DengXian" w:hAnsi="Arial" w:cs="Arial"/>
                    <w:color w:val="000000"/>
                    <w:sz w:val="22"/>
                  </w:rPr>
                </w:rPrChange>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101454" w:rsidRDefault="007C3E92" w:rsidP="00801526">
            <w:pPr>
              <w:jc w:val="center"/>
              <w:rPr>
                <w:rFonts w:ascii="Arial" w:eastAsia="DengXian" w:hAnsi="Arial" w:cs="Arial"/>
                <w:sz w:val="22"/>
                <w:szCs w:val="22"/>
                <w:rPrChange w:id="2571"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72" w:author="Guo, Shicheng" w:date="2019-08-12T12:41:00Z">
                  <w:rPr>
                    <w:rFonts w:ascii="Arial" w:eastAsia="DengXian" w:hAnsi="Arial" w:cs="Arial"/>
                    <w:color w:val="000000"/>
                    <w:sz w:val="22"/>
                  </w:rPr>
                </w:rPrChange>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101454" w:rsidRDefault="007C3E92" w:rsidP="00801526">
            <w:pPr>
              <w:rPr>
                <w:rFonts w:ascii="Arial" w:eastAsia="DengXian" w:hAnsi="Arial" w:cs="Arial"/>
                <w:sz w:val="22"/>
                <w:szCs w:val="22"/>
                <w:rPrChange w:id="2573"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74" w:author="Guo, Shicheng" w:date="2019-08-12T12:41: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101454" w:rsidRDefault="007C3E92" w:rsidP="00801526">
            <w:pPr>
              <w:rPr>
                <w:rFonts w:ascii="Arial" w:eastAsia="DengXian" w:hAnsi="Arial" w:cs="Arial"/>
                <w:sz w:val="22"/>
                <w:szCs w:val="22"/>
                <w:rPrChange w:id="2575"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76" w:author="Guo, Shicheng" w:date="2019-08-12T12:41:00Z">
                  <w:rPr>
                    <w:rFonts w:ascii="Arial" w:eastAsia="DengXian" w:hAnsi="Arial" w:cs="Arial"/>
                    <w:color w:val="000000"/>
                    <w:sz w:val="22"/>
                  </w:rPr>
                </w:rPrChange>
              </w:rPr>
              <w:t>537</w:t>
            </w:r>
          </w:p>
        </w:tc>
        <w:tc>
          <w:tcPr>
            <w:tcW w:w="1142" w:type="dxa"/>
            <w:tcBorders>
              <w:top w:val="nil"/>
              <w:left w:val="nil"/>
              <w:bottom w:val="nil"/>
              <w:right w:val="nil"/>
            </w:tcBorders>
            <w:shd w:val="clear" w:color="auto" w:fill="auto"/>
            <w:noWrap/>
            <w:vAlign w:val="center"/>
            <w:hideMark/>
          </w:tcPr>
          <w:p w14:paraId="63642CFA" w14:textId="77777777" w:rsidR="007C3E92" w:rsidRPr="00101454" w:rsidRDefault="007C3E92" w:rsidP="00801526">
            <w:pPr>
              <w:rPr>
                <w:rFonts w:ascii="Arial" w:eastAsia="DengXian" w:hAnsi="Arial" w:cs="Arial"/>
                <w:sz w:val="22"/>
                <w:szCs w:val="22"/>
                <w:rPrChange w:id="2577"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78" w:author="Guo, Shicheng" w:date="2019-08-12T12:41:00Z">
                  <w:rPr>
                    <w:rFonts w:ascii="Arial" w:eastAsia="DengXian" w:hAnsi="Arial" w:cs="Arial"/>
                    <w:color w:val="000000"/>
                    <w:sz w:val="22"/>
                  </w:rPr>
                </w:rPrChange>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101454" w:rsidRDefault="007C3E92" w:rsidP="00801526">
            <w:pPr>
              <w:rPr>
                <w:rFonts w:ascii="Arial" w:eastAsia="DengXian" w:hAnsi="Arial" w:cs="Arial"/>
                <w:sz w:val="22"/>
                <w:szCs w:val="22"/>
                <w:rPrChange w:id="2579"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80" w:author="Guo, Shicheng" w:date="2019-08-12T12:41:00Z">
                  <w:rPr>
                    <w:rFonts w:ascii="Arial" w:eastAsia="DengXian" w:hAnsi="Arial" w:cs="Arial"/>
                    <w:color w:val="000000"/>
                    <w:sz w:val="22"/>
                  </w:rPr>
                </w:rPrChange>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101454" w:rsidRDefault="007C3E92" w:rsidP="00801526">
            <w:pPr>
              <w:rPr>
                <w:rFonts w:ascii="Arial" w:eastAsia="DengXian" w:hAnsi="Arial" w:cs="Arial"/>
                <w:sz w:val="22"/>
                <w:szCs w:val="22"/>
                <w:rPrChange w:id="2581"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82" w:author="Guo, Shicheng" w:date="2019-08-12T12:41:00Z">
                  <w:rPr>
                    <w:rFonts w:ascii="Arial" w:eastAsia="DengXian" w:hAnsi="Arial" w:cs="Arial"/>
                    <w:color w:val="000000"/>
                    <w:sz w:val="22"/>
                  </w:rPr>
                </w:rPrChange>
              </w:rPr>
              <w:t>0.727</w:t>
            </w:r>
          </w:p>
        </w:tc>
      </w:tr>
      <w:tr w:rsidR="001F1606" w:rsidRPr="00101454" w14:paraId="039B929F" w14:textId="77777777" w:rsidTr="00801526">
        <w:trPr>
          <w:trHeight w:val="320"/>
        </w:trPr>
        <w:tc>
          <w:tcPr>
            <w:tcW w:w="1920" w:type="dxa"/>
            <w:vMerge/>
            <w:tcBorders>
              <w:top w:val="nil"/>
              <w:left w:val="nil"/>
              <w:bottom w:val="single" w:sz="4" w:space="0" w:color="000000"/>
              <w:right w:val="nil"/>
            </w:tcBorders>
            <w:vAlign w:val="center"/>
            <w:hideMark/>
          </w:tcPr>
          <w:p w14:paraId="317D6436" w14:textId="77777777" w:rsidR="007C3E92" w:rsidRPr="00101454" w:rsidRDefault="007C3E92" w:rsidP="00801526">
            <w:pPr>
              <w:rPr>
                <w:rFonts w:ascii="Arial" w:eastAsia="DengXian" w:hAnsi="Arial" w:cs="Arial"/>
                <w:sz w:val="22"/>
                <w:szCs w:val="22"/>
                <w:rPrChange w:id="2583" w:author="Guo, Shicheng" w:date="2019-08-12T12:41: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327A3EA4" w14:textId="77777777" w:rsidR="007C3E92" w:rsidRPr="00101454" w:rsidRDefault="007C3E92" w:rsidP="00801526">
            <w:pPr>
              <w:rPr>
                <w:rFonts w:ascii="Arial" w:eastAsia="DengXian" w:hAnsi="Arial" w:cs="Arial"/>
                <w:sz w:val="22"/>
                <w:szCs w:val="22"/>
                <w:rPrChange w:id="2584" w:author="Guo, Shicheng" w:date="2019-08-12T12:41: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16C1D6F2" w14:textId="77777777" w:rsidR="007C3E92" w:rsidRPr="00101454" w:rsidRDefault="007C3E92" w:rsidP="00801526">
            <w:pPr>
              <w:rPr>
                <w:rFonts w:ascii="Arial" w:eastAsia="DengXian" w:hAnsi="Arial" w:cs="Arial"/>
                <w:sz w:val="22"/>
                <w:szCs w:val="22"/>
                <w:rPrChange w:id="2585"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86" w:author="Guo, Shicheng" w:date="2019-08-12T12:41: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101454" w:rsidRDefault="007C3E92" w:rsidP="00801526">
            <w:pPr>
              <w:rPr>
                <w:rFonts w:ascii="Arial" w:eastAsia="DengXian" w:hAnsi="Arial" w:cs="Arial"/>
                <w:sz w:val="22"/>
                <w:szCs w:val="22"/>
                <w:rPrChange w:id="2587"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88" w:author="Guo, Shicheng" w:date="2019-08-12T12:41:00Z">
                  <w:rPr>
                    <w:rFonts w:ascii="Arial" w:eastAsia="DengXian" w:hAnsi="Arial" w:cs="Arial"/>
                    <w:color w:val="000000"/>
                    <w:sz w:val="22"/>
                  </w:rPr>
                </w:rPrChange>
              </w:rPr>
              <w:t>76</w:t>
            </w:r>
          </w:p>
        </w:tc>
        <w:tc>
          <w:tcPr>
            <w:tcW w:w="1142" w:type="dxa"/>
            <w:tcBorders>
              <w:top w:val="nil"/>
              <w:left w:val="nil"/>
              <w:bottom w:val="nil"/>
              <w:right w:val="nil"/>
            </w:tcBorders>
            <w:shd w:val="clear" w:color="auto" w:fill="auto"/>
            <w:noWrap/>
            <w:vAlign w:val="center"/>
            <w:hideMark/>
          </w:tcPr>
          <w:p w14:paraId="68227C6E" w14:textId="77777777" w:rsidR="007C3E92" w:rsidRPr="00101454" w:rsidRDefault="007C3E92" w:rsidP="00801526">
            <w:pPr>
              <w:rPr>
                <w:rFonts w:ascii="Arial" w:eastAsia="DengXian" w:hAnsi="Arial" w:cs="Arial"/>
                <w:sz w:val="22"/>
                <w:szCs w:val="22"/>
                <w:rPrChange w:id="2589"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90" w:author="Guo, Shicheng" w:date="2019-08-12T12:41:00Z">
                  <w:rPr>
                    <w:rFonts w:ascii="Arial" w:eastAsia="DengXian" w:hAnsi="Arial" w:cs="Arial"/>
                    <w:color w:val="000000"/>
                    <w:sz w:val="22"/>
                  </w:rPr>
                </w:rPrChange>
              </w:rPr>
              <w:t>202</w:t>
            </w:r>
          </w:p>
        </w:tc>
        <w:tc>
          <w:tcPr>
            <w:tcW w:w="1320" w:type="dxa"/>
            <w:vMerge/>
            <w:tcBorders>
              <w:top w:val="nil"/>
              <w:left w:val="nil"/>
              <w:bottom w:val="nil"/>
              <w:right w:val="nil"/>
            </w:tcBorders>
            <w:vAlign w:val="center"/>
            <w:hideMark/>
          </w:tcPr>
          <w:p w14:paraId="0E0C87A4" w14:textId="77777777" w:rsidR="007C3E92" w:rsidRPr="00101454" w:rsidRDefault="007C3E92" w:rsidP="00801526">
            <w:pPr>
              <w:rPr>
                <w:rFonts w:ascii="Arial" w:eastAsia="DengXian" w:hAnsi="Arial" w:cs="Arial"/>
                <w:sz w:val="22"/>
                <w:szCs w:val="22"/>
                <w:rPrChange w:id="2591" w:author="Guo, Shicheng" w:date="2019-08-12T12:41: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11BC65D7" w14:textId="77777777" w:rsidR="007C3E92" w:rsidRPr="00101454" w:rsidRDefault="007C3E92" w:rsidP="00801526">
            <w:pPr>
              <w:rPr>
                <w:rFonts w:ascii="Arial" w:eastAsia="DengXian" w:hAnsi="Arial" w:cs="Arial"/>
                <w:sz w:val="22"/>
                <w:szCs w:val="22"/>
                <w:rPrChange w:id="2592" w:author="Guo, Shicheng" w:date="2019-08-12T12:41:00Z">
                  <w:rPr>
                    <w:rFonts w:ascii="Arial" w:eastAsia="DengXian" w:hAnsi="Arial" w:cs="Arial"/>
                    <w:color w:val="000000"/>
                    <w:sz w:val="22"/>
                  </w:rPr>
                </w:rPrChange>
              </w:rPr>
            </w:pPr>
          </w:p>
        </w:tc>
      </w:tr>
      <w:tr w:rsidR="001F1606" w:rsidRPr="00101454" w14:paraId="4471D94D" w14:textId="77777777" w:rsidTr="00801526">
        <w:trPr>
          <w:trHeight w:val="320"/>
        </w:trPr>
        <w:tc>
          <w:tcPr>
            <w:tcW w:w="1920" w:type="dxa"/>
            <w:vMerge/>
            <w:tcBorders>
              <w:top w:val="nil"/>
              <w:left w:val="nil"/>
              <w:bottom w:val="single" w:sz="4" w:space="0" w:color="000000"/>
              <w:right w:val="nil"/>
            </w:tcBorders>
            <w:vAlign w:val="center"/>
            <w:hideMark/>
          </w:tcPr>
          <w:p w14:paraId="02548301" w14:textId="77777777" w:rsidR="007C3E92" w:rsidRPr="00101454" w:rsidRDefault="007C3E92" w:rsidP="00801526">
            <w:pPr>
              <w:rPr>
                <w:rFonts w:ascii="Arial" w:eastAsia="DengXian" w:hAnsi="Arial" w:cs="Arial"/>
                <w:sz w:val="22"/>
                <w:szCs w:val="22"/>
                <w:rPrChange w:id="2593" w:author="Guo, Shicheng" w:date="2019-08-12T12:41:00Z">
                  <w:rPr>
                    <w:rFonts w:ascii="Arial" w:eastAsia="DengXian" w:hAnsi="Arial" w:cs="Arial"/>
                    <w:color w:val="000000"/>
                    <w:sz w:val="22"/>
                  </w:rPr>
                </w:rPrChange>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101454" w:rsidRDefault="007C3E92" w:rsidP="00801526">
            <w:pPr>
              <w:jc w:val="center"/>
              <w:rPr>
                <w:rFonts w:ascii="Arial" w:eastAsia="DengXian" w:hAnsi="Arial" w:cs="Arial"/>
                <w:sz w:val="22"/>
                <w:szCs w:val="22"/>
                <w:rPrChange w:id="2594"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95" w:author="Guo, Shicheng" w:date="2019-08-12T12:41:00Z">
                  <w:rPr>
                    <w:rFonts w:ascii="Arial" w:eastAsia="DengXian" w:hAnsi="Arial" w:cs="Arial"/>
                    <w:color w:val="000000"/>
                    <w:sz w:val="22"/>
                  </w:rPr>
                </w:rPrChange>
              </w:rPr>
              <w:t>hypo</w:t>
            </w:r>
          </w:p>
        </w:tc>
        <w:tc>
          <w:tcPr>
            <w:tcW w:w="1600" w:type="dxa"/>
            <w:tcBorders>
              <w:top w:val="nil"/>
              <w:left w:val="nil"/>
              <w:bottom w:val="nil"/>
              <w:right w:val="nil"/>
            </w:tcBorders>
            <w:shd w:val="clear" w:color="auto" w:fill="auto"/>
            <w:noWrap/>
            <w:vAlign w:val="center"/>
            <w:hideMark/>
          </w:tcPr>
          <w:p w14:paraId="4EB5078B" w14:textId="77777777" w:rsidR="007C3E92" w:rsidRPr="00101454" w:rsidRDefault="007C3E92" w:rsidP="00801526">
            <w:pPr>
              <w:rPr>
                <w:rFonts w:ascii="Arial" w:eastAsia="DengXian" w:hAnsi="Arial" w:cs="Arial"/>
                <w:sz w:val="22"/>
                <w:szCs w:val="22"/>
                <w:rPrChange w:id="2596"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97" w:author="Guo, Shicheng" w:date="2019-08-12T12:41: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101454" w:rsidRDefault="007C3E92" w:rsidP="00801526">
            <w:pPr>
              <w:rPr>
                <w:rFonts w:ascii="Arial" w:eastAsia="DengXian" w:hAnsi="Arial" w:cs="Arial"/>
                <w:sz w:val="22"/>
                <w:szCs w:val="22"/>
                <w:rPrChange w:id="2598"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599" w:author="Guo, Shicheng" w:date="2019-08-12T12:41:00Z">
                  <w:rPr>
                    <w:rFonts w:ascii="Arial" w:eastAsia="DengXian" w:hAnsi="Arial" w:cs="Arial"/>
                    <w:color w:val="000000"/>
                    <w:sz w:val="22"/>
                  </w:rPr>
                </w:rPrChange>
              </w:rPr>
              <w:t>406</w:t>
            </w:r>
          </w:p>
        </w:tc>
        <w:tc>
          <w:tcPr>
            <w:tcW w:w="1142" w:type="dxa"/>
            <w:tcBorders>
              <w:top w:val="nil"/>
              <w:left w:val="nil"/>
              <w:bottom w:val="nil"/>
              <w:right w:val="nil"/>
            </w:tcBorders>
            <w:shd w:val="clear" w:color="auto" w:fill="auto"/>
            <w:noWrap/>
            <w:vAlign w:val="center"/>
            <w:hideMark/>
          </w:tcPr>
          <w:p w14:paraId="24010CB0" w14:textId="77777777" w:rsidR="007C3E92" w:rsidRPr="00101454" w:rsidRDefault="007C3E92" w:rsidP="00801526">
            <w:pPr>
              <w:rPr>
                <w:rFonts w:ascii="Arial" w:eastAsia="DengXian" w:hAnsi="Arial" w:cs="Arial"/>
                <w:sz w:val="22"/>
                <w:szCs w:val="22"/>
                <w:rPrChange w:id="2600"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601" w:author="Guo, Shicheng" w:date="2019-08-12T12:41:00Z">
                  <w:rPr>
                    <w:rFonts w:ascii="Arial" w:eastAsia="DengXian" w:hAnsi="Arial" w:cs="Arial"/>
                    <w:color w:val="000000"/>
                    <w:sz w:val="22"/>
                  </w:rPr>
                </w:rPrChange>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101454" w:rsidRDefault="007C3E92" w:rsidP="00801526">
            <w:pPr>
              <w:rPr>
                <w:rFonts w:ascii="Arial" w:eastAsia="DengXian" w:hAnsi="Arial" w:cs="Arial"/>
                <w:sz w:val="22"/>
                <w:szCs w:val="22"/>
                <w:rPrChange w:id="2602"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603" w:author="Guo, Shicheng" w:date="2019-08-12T12:41:00Z">
                  <w:rPr>
                    <w:rFonts w:ascii="Arial" w:eastAsia="DengXian" w:hAnsi="Arial" w:cs="Arial"/>
                    <w:color w:val="000000"/>
                    <w:sz w:val="22"/>
                  </w:rPr>
                </w:rPrChange>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101454" w:rsidRDefault="007C3E92" w:rsidP="00801526">
            <w:pPr>
              <w:rPr>
                <w:rFonts w:ascii="Arial" w:eastAsia="DengXian" w:hAnsi="Arial" w:cs="Arial"/>
                <w:sz w:val="22"/>
                <w:szCs w:val="22"/>
                <w:rPrChange w:id="2604"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605" w:author="Guo, Shicheng" w:date="2019-08-12T12:41:00Z">
                  <w:rPr>
                    <w:rFonts w:ascii="Arial" w:eastAsia="DengXian" w:hAnsi="Arial" w:cs="Arial"/>
                    <w:color w:val="000000"/>
                    <w:sz w:val="22"/>
                  </w:rPr>
                </w:rPrChange>
              </w:rPr>
              <w:t>0.701</w:t>
            </w:r>
          </w:p>
        </w:tc>
      </w:tr>
      <w:tr w:rsidR="007C3E92" w:rsidRPr="00101454" w14:paraId="305529B3" w14:textId="77777777" w:rsidTr="00801526">
        <w:trPr>
          <w:trHeight w:val="320"/>
        </w:trPr>
        <w:tc>
          <w:tcPr>
            <w:tcW w:w="1920" w:type="dxa"/>
            <w:vMerge/>
            <w:tcBorders>
              <w:top w:val="nil"/>
              <w:left w:val="nil"/>
              <w:bottom w:val="single" w:sz="4" w:space="0" w:color="000000"/>
              <w:right w:val="nil"/>
            </w:tcBorders>
            <w:vAlign w:val="center"/>
            <w:hideMark/>
          </w:tcPr>
          <w:p w14:paraId="5EAA427A" w14:textId="77777777" w:rsidR="007C3E92" w:rsidRPr="00101454" w:rsidRDefault="007C3E92" w:rsidP="00801526">
            <w:pPr>
              <w:rPr>
                <w:rFonts w:ascii="Arial" w:eastAsia="DengXian" w:hAnsi="Arial" w:cs="Arial"/>
                <w:sz w:val="22"/>
                <w:szCs w:val="22"/>
                <w:rPrChange w:id="2606" w:author="Guo, Shicheng" w:date="2019-08-12T12:41:00Z">
                  <w:rPr>
                    <w:rFonts w:ascii="Arial" w:eastAsia="DengXian" w:hAnsi="Arial" w:cs="Arial"/>
                    <w:color w:val="000000"/>
                    <w:sz w:val="22"/>
                  </w:rPr>
                </w:rPrChange>
              </w:rPr>
            </w:pPr>
          </w:p>
        </w:tc>
        <w:tc>
          <w:tcPr>
            <w:tcW w:w="1388" w:type="dxa"/>
            <w:vMerge/>
            <w:tcBorders>
              <w:top w:val="nil"/>
              <w:left w:val="nil"/>
              <w:bottom w:val="single" w:sz="4" w:space="0" w:color="000000"/>
              <w:right w:val="nil"/>
            </w:tcBorders>
            <w:vAlign w:val="center"/>
            <w:hideMark/>
          </w:tcPr>
          <w:p w14:paraId="44C5248D" w14:textId="77777777" w:rsidR="007C3E92" w:rsidRPr="00101454" w:rsidRDefault="007C3E92" w:rsidP="00801526">
            <w:pPr>
              <w:rPr>
                <w:rFonts w:ascii="Arial" w:eastAsia="DengXian" w:hAnsi="Arial" w:cs="Arial"/>
                <w:sz w:val="22"/>
                <w:szCs w:val="22"/>
                <w:rPrChange w:id="2607" w:author="Guo, Shicheng" w:date="2019-08-12T12:41:00Z">
                  <w:rPr>
                    <w:rFonts w:ascii="Arial" w:eastAsia="DengXian" w:hAnsi="Arial" w:cs="Arial"/>
                    <w:color w:val="000000"/>
                    <w:sz w:val="22"/>
                  </w:rPr>
                </w:rPrChange>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101454" w:rsidRDefault="007C3E92" w:rsidP="00801526">
            <w:pPr>
              <w:rPr>
                <w:rFonts w:ascii="Arial" w:eastAsia="DengXian" w:hAnsi="Arial" w:cs="Arial"/>
                <w:sz w:val="22"/>
                <w:szCs w:val="22"/>
                <w:rPrChange w:id="2608"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609" w:author="Guo, Shicheng" w:date="2019-08-12T12:41:00Z">
                  <w:rPr>
                    <w:rFonts w:ascii="Arial" w:eastAsia="DengXian" w:hAnsi="Arial" w:cs="Arial"/>
                    <w:color w:val="000000"/>
                    <w:sz w:val="22"/>
                  </w:rPr>
                </w:rPrChange>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101454" w:rsidRDefault="007C3E92" w:rsidP="00801526">
            <w:pPr>
              <w:rPr>
                <w:rFonts w:ascii="Arial" w:eastAsia="DengXian" w:hAnsi="Arial" w:cs="Arial"/>
                <w:sz w:val="22"/>
                <w:szCs w:val="22"/>
                <w:rPrChange w:id="2610"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611" w:author="Guo, Shicheng" w:date="2019-08-12T12:41:00Z">
                  <w:rPr>
                    <w:rFonts w:ascii="Arial" w:eastAsia="DengXian" w:hAnsi="Arial" w:cs="Arial"/>
                    <w:color w:val="000000"/>
                    <w:sz w:val="22"/>
                  </w:rPr>
                </w:rPrChange>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101454" w:rsidRDefault="007C3E92" w:rsidP="00801526">
            <w:pPr>
              <w:rPr>
                <w:rFonts w:ascii="Arial" w:eastAsia="DengXian" w:hAnsi="Arial" w:cs="Arial"/>
                <w:sz w:val="22"/>
                <w:szCs w:val="22"/>
                <w:rPrChange w:id="2612" w:author="Guo, Shicheng" w:date="2019-08-12T12:41:00Z">
                  <w:rPr>
                    <w:rFonts w:ascii="Arial" w:eastAsia="DengXian" w:hAnsi="Arial" w:cs="Arial"/>
                    <w:color w:val="000000"/>
                    <w:sz w:val="22"/>
                  </w:rPr>
                </w:rPrChange>
              </w:rPr>
            </w:pPr>
            <w:r w:rsidRPr="00101454">
              <w:rPr>
                <w:rFonts w:ascii="Arial" w:eastAsia="DengXian" w:hAnsi="Arial" w:cs="Arial"/>
                <w:sz w:val="22"/>
                <w:szCs w:val="22"/>
                <w:rPrChange w:id="2613" w:author="Guo, Shicheng" w:date="2019-08-12T12:41:00Z">
                  <w:rPr>
                    <w:rFonts w:ascii="Arial" w:eastAsia="DengXian" w:hAnsi="Arial" w:cs="Arial"/>
                    <w:color w:val="000000"/>
                    <w:sz w:val="22"/>
                  </w:rPr>
                </w:rPrChange>
              </w:rPr>
              <w:t>195</w:t>
            </w:r>
          </w:p>
        </w:tc>
        <w:tc>
          <w:tcPr>
            <w:tcW w:w="1320" w:type="dxa"/>
            <w:vMerge/>
            <w:tcBorders>
              <w:top w:val="nil"/>
              <w:left w:val="nil"/>
              <w:bottom w:val="single" w:sz="4" w:space="0" w:color="000000"/>
              <w:right w:val="nil"/>
            </w:tcBorders>
            <w:vAlign w:val="center"/>
            <w:hideMark/>
          </w:tcPr>
          <w:p w14:paraId="6B93047F" w14:textId="77777777" w:rsidR="007C3E92" w:rsidRPr="00101454" w:rsidRDefault="007C3E92" w:rsidP="00801526">
            <w:pPr>
              <w:rPr>
                <w:rFonts w:ascii="Arial" w:eastAsia="DengXian" w:hAnsi="Arial" w:cs="Arial"/>
                <w:sz w:val="22"/>
                <w:szCs w:val="22"/>
                <w:rPrChange w:id="2614" w:author="Guo, Shicheng" w:date="2019-08-12T12:41:00Z">
                  <w:rPr>
                    <w:rFonts w:ascii="Arial" w:eastAsia="DengXian" w:hAnsi="Arial" w:cs="Arial"/>
                    <w:color w:val="000000"/>
                    <w:sz w:val="22"/>
                  </w:rPr>
                </w:rPrChange>
              </w:rPr>
            </w:pPr>
          </w:p>
        </w:tc>
        <w:tc>
          <w:tcPr>
            <w:tcW w:w="1560" w:type="dxa"/>
            <w:vMerge/>
            <w:tcBorders>
              <w:top w:val="nil"/>
              <w:left w:val="nil"/>
              <w:bottom w:val="single" w:sz="4" w:space="0" w:color="000000"/>
              <w:right w:val="nil"/>
            </w:tcBorders>
            <w:vAlign w:val="center"/>
            <w:hideMark/>
          </w:tcPr>
          <w:p w14:paraId="0220687D" w14:textId="77777777" w:rsidR="007C3E92" w:rsidRPr="00101454" w:rsidRDefault="007C3E92" w:rsidP="00801526">
            <w:pPr>
              <w:rPr>
                <w:rFonts w:ascii="Arial" w:eastAsia="DengXian" w:hAnsi="Arial" w:cs="Arial"/>
                <w:sz w:val="22"/>
                <w:szCs w:val="22"/>
                <w:rPrChange w:id="2615" w:author="Guo, Shicheng" w:date="2019-08-12T12:41:00Z">
                  <w:rPr>
                    <w:rFonts w:ascii="Arial" w:eastAsia="DengXian" w:hAnsi="Arial" w:cs="Arial"/>
                    <w:color w:val="000000"/>
                    <w:sz w:val="22"/>
                  </w:rPr>
                </w:rPrChange>
              </w:rPr>
            </w:pPr>
          </w:p>
        </w:tc>
      </w:tr>
    </w:tbl>
    <w:p w14:paraId="204A2EE3" w14:textId="380AD001" w:rsidR="00D141FA" w:rsidRPr="00101454" w:rsidRDefault="00D141FA" w:rsidP="006A78C8">
      <w:pPr>
        <w:rPr>
          <w:rFonts w:ascii="Arial" w:hAnsi="Arial" w:cs="Arial"/>
          <w:sz w:val="22"/>
          <w:szCs w:val="22"/>
          <w:rPrChange w:id="2616" w:author="Guo, Shicheng" w:date="2019-08-12T12:41:00Z">
            <w:rPr>
              <w:rFonts w:ascii="Arial" w:hAnsi="Arial" w:cs="Arial"/>
            </w:rPr>
          </w:rPrChange>
        </w:rPr>
      </w:pPr>
    </w:p>
    <w:sectPr w:rsidR="00D141FA" w:rsidRPr="00101454" w:rsidSect="0089090A">
      <w:pgSz w:w="11900" w:h="16840"/>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J Fan" w:date="2019-08-04T21:43:00Z" w:initials="JF">
    <w:p w14:paraId="08564E3D" w14:textId="3966A408" w:rsidR="00E040B1" w:rsidRDefault="00E040B1">
      <w:pPr>
        <w:pStyle w:val="CommentText"/>
      </w:pPr>
      <w:r>
        <w:rPr>
          <w:rStyle w:val="CommentReference"/>
        </w:rPr>
        <w:annotationRef/>
      </w:r>
      <w:r>
        <w:t>Low and high are pathologic difference, maybe risk isn’t a good word.</w:t>
      </w:r>
    </w:p>
  </w:comment>
  <w:comment w:id="23" w:author="Microsoft Office User" w:date="2019-08-12T20:16:00Z" w:initials="MOU">
    <w:p w14:paraId="31AF9E80" w14:textId="4F542F6B" w:rsidR="00E040B1" w:rsidRDefault="00E040B1">
      <w:pPr>
        <w:pStyle w:val="CommentText"/>
      </w:pPr>
      <w:r>
        <w:rPr>
          <w:rStyle w:val="CommentReference"/>
        </w:rPr>
        <w:annotationRef/>
      </w:r>
      <w:r>
        <w:rPr>
          <w:rFonts w:hint="eastAsia"/>
        </w:rPr>
        <w:t>P</w:t>
      </w:r>
      <w:r>
        <w:t>lease check if it is standard term to describe these pathological stages.</w:t>
      </w:r>
    </w:p>
  </w:comment>
  <w:comment w:id="833" w:author="Guo, Shicheng" w:date="2019-07-31T16:14:00Z" w:initials="GS">
    <w:p w14:paraId="078BDA38" w14:textId="0B3698EF" w:rsidR="00E040B1" w:rsidRDefault="00E040B1">
      <w:pPr>
        <w:pStyle w:val="CommentText"/>
      </w:pPr>
      <w:r>
        <w:rPr>
          <w:rStyle w:val="CommentReference"/>
        </w:rPr>
        <w:annotationRef/>
      </w:r>
      <w:r>
        <w:t xml:space="preserve">In this section, we need a heatmap figure to shown Normal, LGA, HGA and CRC.  </w:t>
      </w:r>
    </w:p>
  </w:comment>
  <w:comment w:id="834" w:author="J Fan" w:date="2019-08-04T21:24:00Z" w:initials="JF">
    <w:p w14:paraId="676308A4" w14:textId="443AAD1C" w:rsidR="00E040B1" w:rsidRDefault="00E040B1">
      <w:pPr>
        <w:pStyle w:val="CommentText"/>
      </w:pPr>
      <w:r>
        <w:rPr>
          <w:rStyle w:val="CommentReference"/>
        </w:rPr>
        <w:annotationRef/>
      </w:r>
      <w:r>
        <w:t>Yes, but what make me confused is we have more than 500 cancer datasets but just 40 adenoma, how to design the heatmap.</w:t>
      </w:r>
    </w:p>
  </w:comment>
  <w:comment w:id="852" w:author="Microsoft Office User" w:date="2019-08-13T00:01:00Z" w:initials="MOU">
    <w:p w14:paraId="4D3EDFDF" w14:textId="1C5E27E9" w:rsidR="00CC4BF8" w:rsidRDefault="00CC4BF8">
      <w:pPr>
        <w:pStyle w:val="CommentText"/>
      </w:pPr>
      <w:r>
        <w:rPr>
          <w:rStyle w:val="CommentReference"/>
        </w:rPr>
        <w:annotationRef/>
      </w:r>
      <w:r>
        <w:rPr>
          <w:rFonts w:hint="eastAsia"/>
        </w:rPr>
        <w:t>确定正确？</w:t>
      </w:r>
    </w:p>
  </w:comment>
  <w:comment w:id="1160" w:author="Microsoft Office User" w:date="2019-08-13T00:00:00Z" w:initials="MOU">
    <w:p w14:paraId="089E1C99" w14:textId="2677EFCF" w:rsidR="00527313" w:rsidRDefault="00CC4BF8">
      <w:pPr>
        <w:pStyle w:val="CommentText"/>
      </w:pPr>
      <w:r>
        <w:rPr>
          <w:rStyle w:val="CommentReference"/>
        </w:rPr>
        <w:annotationRef/>
      </w:r>
      <w:r w:rsidR="00527313">
        <w:rPr>
          <w:rFonts w:hint="eastAsia"/>
        </w:rPr>
        <w:t>这个地方的参考组</w:t>
      </w:r>
    </w:p>
    <w:p w14:paraId="52A6C850" w14:textId="583BC915" w:rsidR="00CC4BF8" w:rsidRDefault="00CC4BF8">
      <w:pPr>
        <w:pStyle w:val="CommentText"/>
      </w:pPr>
      <w:r>
        <w:rPr>
          <w:rFonts w:hint="eastAsia"/>
        </w:rPr>
        <w:t>这个推理应该写的更充分些，DMR</w:t>
      </w:r>
      <w:r>
        <w:t>s</w:t>
      </w:r>
      <w:r>
        <w:rPr>
          <w:rFonts w:hint="eastAsia"/>
        </w:rPr>
        <w:t>有去甲基化和高甲基化两类，这里面能否分开两者看？</w:t>
      </w:r>
    </w:p>
  </w:comment>
  <w:comment w:id="1551" w:author="Guo, Shicheng" w:date="2019-07-31T16:16:00Z" w:initials="GS">
    <w:p w14:paraId="0A06E13F" w14:textId="6E097A5A" w:rsidR="00E040B1" w:rsidRDefault="00E040B1">
      <w:pPr>
        <w:pStyle w:val="CommentText"/>
      </w:pPr>
      <w:r>
        <w:rPr>
          <w:rStyle w:val="CommentReference"/>
        </w:rPr>
        <w:annotationRef/>
      </w:r>
      <w:r>
        <w:t>Only two genes?</w:t>
      </w:r>
    </w:p>
  </w:comment>
  <w:comment w:id="1552" w:author="J Fan" w:date="2019-08-04T20:25:00Z" w:initials="JF">
    <w:p w14:paraId="0D04E1A2" w14:textId="33A22C50" w:rsidR="00E040B1" w:rsidRDefault="00E040B1">
      <w:pPr>
        <w:pStyle w:val="CommentText"/>
      </w:pPr>
      <w:r>
        <w:rPr>
          <w:rStyle w:val="CommentReference"/>
        </w:rPr>
        <w:annotationRef/>
      </w:r>
      <w:r>
        <w:t>There are a lot of genes has significant difference between normal and adenoma. Here the 2 genes are hit by IPA and in the same term.</w:t>
      </w:r>
    </w:p>
  </w:comment>
  <w:comment w:id="1585" w:author="Guo, Shicheng" w:date="2019-07-31T16:18:00Z" w:initials="GS">
    <w:p w14:paraId="65877FE4" w14:textId="3BFE7D95" w:rsidR="00E040B1" w:rsidRDefault="00E040B1">
      <w:pPr>
        <w:pStyle w:val="CommentText"/>
      </w:pPr>
      <w:r>
        <w:rPr>
          <w:rStyle w:val="CommentReference"/>
        </w:rPr>
        <w:annotationRef/>
      </w:r>
      <w:r>
        <w:t>Where is Figure 4F? How about to combine ADHFE1 and ACSS3? Whether they show better performance than the single marker mdoel?</w:t>
      </w:r>
    </w:p>
  </w:comment>
  <w:comment w:id="1586" w:author="J Fan" w:date="2019-08-04T20:34:00Z" w:initials="JF">
    <w:p w14:paraId="56DE908C" w14:textId="2C8437F2" w:rsidR="00E040B1" w:rsidRDefault="00E040B1">
      <w:pPr>
        <w:pStyle w:val="CommentText"/>
      </w:pPr>
      <w:r>
        <w:rPr>
          <w:rStyle w:val="CommentReference"/>
        </w:rPr>
        <w:annotationRef/>
      </w:r>
      <w:r>
        <w:t>Cause both the two gens are in the same term, similar metabolic function make them has similar relatively methylation level. But ADHFE1 act better than ACSS3, and combining will result bad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564E3D" w15:done="0"/>
  <w15:commentEx w15:paraId="31AF9E80" w15:paraIdParent="08564E3D" w15:done="0"/>
  <w15:commentEx w15:paraId="078BDA38" w15:done="0"/>
  <w15:commentEx w15:paraId="676308A4" w15:paraIdParent="078BDA38" w15:done="0"/>
  <w15:commentEx w15:paraId="4D3EDFDF" w15:done="0"/>
  <w15:commentEx w15:paraId="52A6C850" w15:done="0"/>
  <w15:commentEx w15:paraId="0A06E13F" w15:done="0"/>
  <w15:commentEx w15:paraId="0D04E1A2" w15:paraIdParent="0A06E13F" w15:done="0"/>
  <w15:commentEx w15:paraId="65877FE4" w15:done="0"/>
  <w15:commentEx w15:paraId="56DE908C" w15:paraIdParent="65877F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564E3D" w16cid:durableId="20FC4587"/>
  <w16cid:commentId w16cid:paraId="31AF9E80" w16cid:durableId="20FC4784"/>
  <w16cid:commentId w16cid:paraId="078BDA38" w16cid:durableId="20FC4588"/>
  <w16cid:commentId w16cid:paraId="676308A4" w16cid:durableId="20FC4589"/>
  <w16cid:commentId w16cid:paraId="4D3EDFDF" w16cid:durableId="20FC7C4B"/>
  <w16cid:commentId w16cid:paraId="52A6C850" w16cid:durableId="20FC7C0B"/>
  <w16cid:commentId w16cid:paraId="0A06E13F" w16cid:durableId="20FC458A"/>
  <w16cid:commentId w16cid:paraId="0D04E1A2" w16cid:durableId="20FC458B"/>
  <w16cid:commentId w16cid:paraId="65877FE4" w16cid:durableId="20FC458C"/>
  <w16cid:commentId w16cid:paraId="56DE908C" w16cid:durableId="20FC458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90084" w14:textId="77777777" w:rsidR="00B02001" w:rsidRDefault="00B02001" w:rsidP="00773B1D">
      <w:r>
        <w:separator/>
      </w:r>
    </w:p>
  </w:endnote>
  <w:endnote w:type="continuationSeparator" w:id="0">
    <w:p w14:paraId="27A8E71B" w14:textId="77777777" w:rsidR="00B02001" w:rsidRDefault="00B02001"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26796" w14:textId="77777777" w:rsidR="00B02001" w:rsidRDefault="00B02001" w:rsidP="00773B1D">
      <w:r>
        <w:separator/>
      </w:r>
    </w:p>
  </w:footnote>
  <w:footnote w:type="continuationSeparator" w:id="0">
    <w:p w14:paraId="33E20307" w14:textId="77777777" w:rsidR="00B02001" w:rsidRDefault="00B02001"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9"/>
  </w:num>
  <w:num w:numId="5">
    <w:abstractNumId w:val="5"/>
  </w:num>
  <w:num w:numId="6">
    <w:abstractNumId w:val="4"/>
  </w:num>
  <w:num w:numId="7">
    <w:abstractNumId w:val="10"/>
  </w:num>
  <w:num w:numId="8">
    <w:abstractNumId w:val="0"/>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Guo, Shicheng">
    <w15:presenceInfo w15:providerId="AD" w15:userId="S-1-5-21-2000478354-1637723038-1606980848-206602"/>
  </w15:person>
  <w15:person w15:author="J Fan">
    <w15:presenceInfo w15:providerId="None" w15:userId="J 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revisionView w:markup="0"/>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fsxeepa00fpreedaupevsaw9eeftzdw009&quot;&gt;My EndNote Library-CRC&lt;record-ids&gt;&lt;item&gt;1&lt;/item&gt;&lt;item&gt;2&lt;/item&gt;&lt;item&gt;3&lt;/item&gt;&lt;item&gt;7&lt;/item&gt;&lt;item&gt;9&lt;/item&gt;&lt;item&gt;10&lt;/item&gt;&lt;item&gt;11&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record-ids&gt;&lt;/item&gt;&lt;/Libraries&gt;"/>
  </w:docVars>
  <w:rsids>
    <w:rsidRoot w:val="0089090A"/>
    <w:rsid w:val="00001032"/>
    <w:rsid w:val="00001BE7"/>
    <w:rsid w:val="000021EF"/>
    <w:rsid w:val="0000488A"/>
    <w:rsid w:val="00007767"/>
    <w:rsid w:val="00012712"/>
    <w:rsid w:val="00012799"/>
    <w:rsid w:val="00021897"/>
    <w:rsid w:val="00040163"/>
    <w:rsid w:val="00040C21"/>
    <w:rsid w:val="00041AD3"/>
    <w:rsid w:val="000461F4"/>
    <w:rsid w:val="00050739"/>
    <w:rsid w:val="00054047"/>
    <w:rsid w:val="00055AEA"/>
    <w:rsid w:val="000576F5"/>
    <w:rsid w:val="00062B10"/>
    <w:rsid w:val="00062B8B"/>
    <w:rsid w:val="00062CDC"/>
    <w:rsid w:val="0006643C"/>
    <w:rsid w:val="00070DAA"/>
    <w:rsid w:val="000809F6"/>
    <w:rsid w:val="00080FA6"/>
    <w:rsid w:val="0008577E"/>
    <w:rsid w:val="00091ED7"/>
    <w:rsid w:val="000B3FE0"/>
    <w:rsid w:val="000B4047"/>
    <w:rsid w:val="000C26FB"/>
    <w:rsid w:val="000E497C"/>
    <w:rsid w:val="000F0C28"/>
    <w:rsid w:val="000F0C57"/>
    <w:rsid w:val="000F47BC"/>
    <w:rsid w:val="000F7CBE"/>
    <w:rsid w:val="00100FF9"/>
    <w:rsid w:val="00101454"/>
    <w:rsid w:val="001038B0"/>
    <w:rsid w:val="001050CE"/>
    <w:rsid w:val="00105BA5"/>
    <w:rsid w:val="001072E3"/>
    <w:rsid w:val="00107569"/>
    <w:rsid w:val="00120713"/>
    <w:rsid w:val="00121E25"/>
    <w:rsid w:val="00126042"/>
    <w:rsid w:val="00131915"/>
    <w:rsid w:val="00131BA8"/>
    <w:rsid w:val="00147CB2"/>
    <w:rsid w:val="00147DC3"/>
    <w:rsid w:val="001515E7"/>
    <w:rsid w:val="00155494"/>
    <w:rsid w:val="0017309A"/>
    <w:rsid w:val="00175652"/>
    <w:rsid w:val="00176445"/>
    <w:rsid w:val="0018002D"/>
    <w:rsid w:val="00180F99"/>
    <w:rsid w:val="001849AE"/>
    <w:rsid w:val="001A1B68"/>
    <w:rsid w:val="001A3091"/>
    <w:rsid w:val="001A5A65"/>
    <w:rsid w:val="001A6659"/>
    <w:rsid w:val="001C1E2E"/>
    <w:rsid w:val="001D1605"/>
    <w:rsid w:val="001E30E1"/>
    <w:rsid w:val="001E5A98"/>
    <w:rsid w:val="001F1606"/>
    <w:rsid w:val="001F17B7"/>
    <w:rsid w:val="00200FEE"/>
    <w:rsid w:val="0020464D"/>
    <w:rsid w:val="00204C26"/>
    <w:rsid w:val="0021046C"/>
    <w:rsid w:val="00212325"/>
    <w:rsid w:val="00212E92"/>
    <w:rsid w:val="00224416"/>
    <w:rsid w:val="00233196"/>
    <w:rsid w:val="002344F4"/>
    <w:rsid w:val="00237846"/>
    <w:rsid w:val="00241815"/>
    <w:rsid w:val="00242187"/>
    <w:rsid w:val="0024399B"/>
    <w:rsid w:val="00244B7F"/>
    <w:rsid w:val="002477EE"/>
    <w:rsid w:val="00250CF9"/>
    <w:rsid w:val="00255B2A"/>
    <w:rsid w:val="002647E8"/>
    <w:rsid w:val="0027159C"/>
    <w:rsid w:val="00271D33"/>
    <w:rsid w:val="002767B5"/>
    <w:rsid w:val="0027718F"/>
    <w:rsid w:val="00282DB1"/>
    <w:rsid w:val="00290869"/>
    <w:rsid w:val="002959E5"/>
    <w:rsid w:val="002A519D"/>
    <w:rsid w:val="002B1447"/>
    <w:rsid w:val="002C04D3"/>
    <w:rsid w:val="002C1AFF"/>
    <w:rsid w:val="002C5A7B"/>
    <w:rsid w:val="002D3B90"/>
    <w:rsid w:val="002D4994"/>
    <w:rsid w:val="002E482F"/>
    <w:rsid w:val="002E5382"/>
    <w:rsid w:val="002F06A9"/>
    <w:rsid w:val="002F26BA"/>
    <w:rsid w:val="002F4BEB"/>
    <w:rsid w:val="002F65E7"/>
    <w:rsid w:val="002F7076"/>
    <w:rsid w:val="00303FF8"/>
    <w:rsid w:val="0031084F"/>
    <w:rsid w:val="003114B1"/>
    <w:rsid w:val="0031237A"/>
    <w:rsid w:val="00312F56"/>
    <w:rsid w:val="003156D3"/>
    <w:rsid w:val="00315F7A"/>
    <w:rsid w:val="0032042B"/>
    <w:rsid w:val="00324E5E"/>
    <w:rsid w:val="00326140"/>
    <w:rsid w:val="00333B60"/>
    <w:rsid w:val="00335A9C"/>
    <w:rsid w:val="003423ED"/>
    <w:rsid w:val="00342667"/>
    <w:rsid w:val="00350BE4"/>
    <w:rsid w:val="003527E8"/>
    <w:rsid w:val="003535D0"/>
    <w:rsid w:val="00363DBE"/>
    <w:rsid w:val="0036554C"/>
    <w:rsid w:val="003707AC"/>
    <w:rsid w:val="00375FAD"/>
    <w:rsid w:val="00376553"/>
    <w:rsid w:val="003841FD"/>
    <w:rsid w:val="00391AD7"/>
    <w:rsid w:val="003B12DB"/>
    <w:rsid w:val="003B4DB1"/>
    <w:rsid w:val="003B50FB"/>
    <w:rsid w:val="003F2A45"/>
    <w:rsid w:val="004005F6"/>
    <w:rsid w:val="004053CA"/>
    <w:rsid w:val="00406390"/>
    <w:rsid w:val="00413B78"/>
    <w:rsid w:val="0041625C"/>
    <w:rsid w:val="004179D1"/>
    <w:rsid w:val="00422153"/>
    <w:rsid w:val="00424367"/>
    <w:rsid w:val="004245CD"/>
    <w:rsid w:val="00426C2D"/>
    <w:rsid w:val="004270D3"/>
    <w:rsid w:val="00432A35"/>
    <w:rsid w:val="00432AB9"/>
    <w:rsid w:val="00433C17"/>
    <w:rsid w:val="004404F9"/>
    <w:rsid w:val="00440BCB"/>
    <w:rsid w:val="004436CD"/>
    <w:rsid w:val="004479B3"/>
    <w:rsid w:val="004564F5"/>
    <w:rsid w:val="0046236C"/>
    <w:rsid w:val="004623E9"/>
    <w:rsid w:val="00464CDD"/>
    <w:rsid w:val="00475509"/>
    <w:rsid w:val="004770D7"/>
    <w:rsid w:val="00493CD2"/>
    <w:rsid w:val="00497341"/>
    <w:rsid w:val="004B442C"/>
    <w:rsid w:val="004C0508"/>
    <w:rsid w:val="004C6F9B"/>
    <w:rsid w:val="004D1A1C"/>
    <w:rsid w:val="004D453C"/>
    <w:rsid w:val="004D4A78"/>
    <w:rsid w:val="004E2CBD"/>
    <w:rsid w:val="004E2FDE"/>
    <w:rsid w:val="004E6ACD"/>
    <w:rsid w:val="004F2163"/>
    <w:rsid w:val="004F44FD"/>
    <w:rsid w:val="00502C60"/>
    <w:rsid w:val="005036BF"/>
    <w:rsid w:val="005127C1"/>
    <w:rsid w:val="00513880"/>
    <w:rsid w:val="0052352F"/>
    <w:rsid w:val="00526D0E"/>
    <w:rsid w:val="00527313"/>
    <w:rsid w:val="0053281F"/>
    <w:rsid w:val="00550A47"/>
    <w:rsid w:val="005544C8"/>
    <w:rsid w:val="00557F40"/>
    <w:rsid w:val="00565874"/>
    <w:rsid w:val="005711BF"/>
    <w:rsid w:val="00571CC8"/>
    <w:rsid w:val="00571F05"/>
    <w:rsid w:val="00572555"/>
    <w:rsid w:val="00576AAC"/>
    <w:rsid w:val="00581676"/>
    <w:rsid w:val="00581F7C"/>
    <w:rsid w:val="00582641"/>
    <w:rsid w:val="00582DE8"/>
    <w:rsid w:val="005850C6"/>
    <w:rsid w:val="005934F5"/>
    <w:rsid w:val="00597B8C"/>
    <w:rsid w:val="005A070B"/>
    <w:rsid w:val="005A596A"/>
    <w:rsid w:val="005A65CE"/>
    <w:rsid w:val="005B48AA"/>
    <w:rsid w:val="005B763E"/>
    <w:rsid w:val="005C30C8"/>
    <w:rsid w:val="005C3AE2"/>
    <w:rsid w:val="005C67C8"/>
    <w:rsid w:val="005D2A3D"/>
    <w:rsid w:val="005D6D8A"/>
    <w:rsid w:val="005F0DC4"/>
    <w:rsid w:val="005F107B"/>
    <w:rsid w:val="005F357B"/>
    <w:rsid w:val="005F35D6"/>
    <w:rsid w:val="005F75B3"/>
    <w:rsid w:val="00611E8A"/>
    <w:rsid w:val="00615DF7"/>
    <w:rsid w:val="00624CB2"/>
    <w:rsid w:val="0062696D"/>
    <w:rsid w:val="006308B6"/>
    <w:rsid w:val="00637729"/>
    <w:rsid w:val="0064391A"/>
    <w:rsid w:val="00645704"/>
    <w:rsid w:val="006457BC"/>
    <w:rsid w:val="00663114"/>
    <w:rsid w:val="00666E60"/>
    <w:rsid w:val="0067017C"/>
    <w:rsid w:val="00673EFA"/>
    <w:rsid w:val="0067462E"/>
    <w:rsid w:val="00677B6D"/>
    <w:rsid w:val="0068186B"/>
    <w:rsid w:val="00684CD4"/>
    <w:rsid w:val="0068755A"/>
    <w:rsid w:val="00695731"/>
    <w:rsid w:val="006967FD"/>
    <w:rsid w:val="006A33B9"/>
    <w:rsid w:val="006A5425"/>
    <w:rsid w:val="006A78C8"/>
    <w:rsid w:val="006B0086"/>
    <w:rsid w:val="006B1ADE"/>
    <w:rsid w:val="006B49C6"/>
    <w:rsid w:val="006C24A2"/>
    <w:rsid w:val="006D3959"/>
    <w:rsid w:val="006D48B3"/>
    <w:rsid w:val="006E33D3"/>
    <w:rsid w:val="006E601C"/>
    <w:rsid w:val="006F2C66"/>
    <w:rsid w:val="00705AAF"/>
    <w:rsid w:val="007062AA"/>
    <w:rsid w:val="00710606"/>
    <w:rsid w:val="00710DE0"/>
    <w:rsid w:val="0071177E"/>
    <w:rsid w:val="00713390"/>
    <w:rsid w:val="007144CB"/>
    <w:rsid w:val="00716901"/>
    <w:rsid w:val="00717049"/>
    <w:rsid w:val="00721322"/>
    <w:rsid w:val="00721705"/>
    <w:rsid w:val="00722210"/>
    <w:rsid w:val="00724D32"/>
    <w:rsid w:val="00725662"/>
    <w:rsid w:val="00726F8B"/>
    <w:rsid w:val="0072736B"/>
    <w:rsid w:val="007302D3"/>
    <w:rsid w:val="00731795"/>
    <w:rsid w:val="00743D48"/>
    <w:rsid w:val="00745EA7"/>
    <w:rsid w:val="0074703B"/>
    <w:rsid w:val="00747E71"/>
    <w:rsid w:val="00762D0C"/>
    <w:rsid w:val="00763AEC"/>
    <w:rsid w:val="00764528"/>
    <w:rsid w:val="0077393D"/>
    <w:rsid w:val="00773B1D"/>
    <w:rsid w:val="00775350"/>
    <w:rsid w:val="007A1D9A"/>
    <w:rsid w:val="007B3196"/>
    <w:rsid w:val="007B7635"/>
    <w:rsid w:val="007C3E92"/>
    <w:rsid w:val="007C5952"/>
    <w:rsid w:val="007C59B1"/>
    <w:rsid w:val="007C7B9D"/>
    <w:rsid w:val="007D202F"/>
    <w:rsid w:val="007F5633"/>
    <w:rsid w:val="007F59E1"/>
    <w:rsid w:val="00801526"/>
    <w:rsid w:val="00816400"/>
    <w:rsid w:val="0081723F"/>
    <w:rsid w:val="00823739"/>
    <w:rsid w:val="0082668A"/>
    <w:rsid w:val="00832CE7"/>
    <w:rsid w:val="00835B76"/>
    <w:rsid w:val="00835F74"/>
    <w:rsid w:val="008378E1"/>
    <w:rsid w:val="00841104"/>
    <w:rsid w:val="00844A48"/>
    <w:rsid w:val="008519EF"/>
    <w:rsid w:val="0086011E"/>
    <w:rsid w:val="00870549"/>
    <w:rsid w:val="0087514B"/>
    <w:rsid w:val="008766D6"/>
    <w:rsid w:val="00882B33"/>
    <w:rsid w:val="00884525"/>
    <w:rsid w:val="0089090A"/>
    <w:rsid w:val="008922B0"/>
    <w:rsid w:val="00893AAF"/>
    <w:rsid w:val="0089639C"/>
    <w:rsid w:val="008B2BCA"/>
    <w:rsid w:val="008B4D20"/>
    <w:rsid w:val="008B50E2"/>
    <w:rsid w:val="008B5B90"/>
    <w:rsid w:val="008C51DA"/>
    <w:rsid w:val="008D066A"/>
    <w:rsid w:val="008D0731"/>
    <w:rsid w:val="008D1243"/>
    <w:rsid w:val="008D4D6D"/>
    <w:rsid w:val="008E1390"/>
    <w:rsid w:val="008F0C2C"/>
    <w:rsid w:val="008F2D79"/>
    <w:rsid w:val="008F4CA3"/>
    <w:rsid w:val="008F5FF7"/>
    <w:rsid w:val="009036D6"/>
    <w:rsid w:val="00903BBA"/>
    <w:rsid w:val="00905268"/>
    <w:rsid w:val="00913E75"/>
    <w:rsid w:val="00922F21"/>
    <w:rsid w:val="0093550D"/>
    <w:rsid w:val="00936557"/>
    <w:rsid w:val="0094359C"/>
    <w:rsid w:val="009446D3"/>
    <w:rsid w:val="00953186"/>
    <w:rsid w:val="00986464"/>
    <w:rsid w:val="00991DA1"/>
    <w:rsid w:val="009A2E2D"/>
    <w:rsid w:val="009A3C7F"/>
    <w:rsid w:val="009A6457"/>
    <w:rsid w:val="009B777C"/>
    <w:rsid w:val="009C2AA9"/>
    <w:rsid w:val="009D08D9"/>
    <w:rsid w:val="009D7F36"/>
    <w:rsid w:val="009E09CE"/>
    <w:rsid w:val="009F042F"/>
    <w:rsid w:val="009F5144"/>
    <w:rsid w:val="00A03CB4"/>
    <w:rsid w:val="00A04E47"/>
    <w:rsid w:val="00A135E4"/>
    <w:rsid w:val="00A257EF"/>
    <w:rsid w:val="00A26E8D"/>
    <w:rsid w:val="00A317E1"/>
    <w:rsid w:val="00A31A8A"/>
    <w:rsid w:val="00A372C9"/>
    <w:rsid w:val="00A41876"/>
    <w:rsid w:val="00A4460C"/>
    <w:rsid w:val="00A5045A"/>
    <w:rsid w:val="00A53321"/>
    <w:rsid w:val="00A53CDE"/>
    <w:rsid w:val="00A640F6"/>
    <w:rsid w:val="00A64496"/>
    <w:rsid w:val="00A67B7D"/>
    <w:rsid w:val="00A67DB6"/>
    <w:rsid w:val="00A72275"/>
    <w:rsid w:val="00A72503"/>
    <w:rsid w:val="00A73853"/>
    <w:rsid w:val="00A77D20"/>
    <w:rsid w:val="00A87621"/>
    <w:rsid w:val="00A96933"/>
    <w:rsid w:val="00AA040D"/>
    <w:rsid w:val="00AA0E29"/>
    <w:rsid w:val="00AA205C"/>
    <w:rsid w:val="00AA633E"/>
    <w:rsid w:val="00AA6FC0"/>
    <w:rsid w:val="00AB0D6A"/>
    <w:rsid w:val="00AB0EA6"/>
    <w:rsid w:val="00AB6B6A"/>
    <w:rsid w:val="00AC056E"/>
    <w:rsid w:val="00AE442F"/>
    <w:rsid w:val="00AE7F64"/>
    <w:rsid w:val="00AF03F3"/>
    <w:rsid w:val="00AF5E91"/>
    <w:rsid w:val="00B02001"/>
    <w:rsid w:val="00B05BC1"/>
    <w:rsid w:val="00B11C83"/>
    <w:rsid w:val="00B13F75"/>
    <w:rsid w:val="00B16DC5"/>
    <w:rsid w:val="00B21D36"/>
    <w:rsid w:val="00B2304B"/>
    <w:rsid w:val="00B25E17"/>
    <w:rsid w:val="00B327E0"/>
    <w:rsid w:val="00B35CE6"/>
    <w:rsid w:val="00B37DA4"/>
    <w:rsid w:val="00B40EB5"/>
    <w:rsid w:val="00B40EEC"/>
    <w:rsid w:val="00B473B9"/>
    <w:rsid w:val="00B4741D"/>
    <w:rsid w:val="00B55BF8"/>
    <w:rsid w:val="00B569EB"/>
    <w:rsid w:val="00B61E0A"/>
    <w:rsid w:val="00B62D48"/>
    <w:rsid w:val="00B6476E"/>
    <w:rsid w:val="00B64B46"/>
    <w:rsid w:val="00B668A3"/>
    <w:rsid w:val="00BC2476"/>
    <w:rsid w:val="00BD0380"/>
    <w:rsid w:val="00BD1114"/>
    <w:rsid w:val="00BD5387"/>
    <w:rsid w:val="00BE34A2"/>
    <w:rsid w:val="00BE3D90"/>
    <w:rsid w:val="00BF3A0A"/>
    <w:rsid w:val="00C11308"/>
    <w:rsid w:val="00C13A0B"/>
    <w:rsid w:val="00C1487C"/>
    <w:rsid w:val="00C212D1"/>
    <w:rsid w:val="00C21CA7"/>
    <w:rsid w:val="00C24F48"/>
    <w:rsid w:val="00C33218"/>
    <w:rsid w:val="00C36596"/>
    <w:rsid w:val="00C4510D"/>
    <w:rsid w:val="00C45DD1"/>
    <w:rsid w:val="00C531B9"/>
    <w:rsid w:val="00C62EE0"/>
    <w:rsid w:val="00C73F6C"/>
    <w:rsid w:val="00CA474B"/>
    <w:rsid w:val="00CA4E95"/>
    <w:rsid w:val="00CA7039"/>
    <w:rsid w:val="00CB061B"/>
    <w:rsid w:val="00CB3AD5"/>
    <w:rsid w:val="00CC080D"/>
    <w:rsid w:val="00CC3368"/>
    <w:rsid w:val="00CC4BF8"/>
    <w:rsid w:val="00CD3741"/>
    <w:rsid w:val="00CE50B1"/>
    <w:rsid w:val="00CE5826"/>
    <w:rsid w:val="00CE69ED"/>
    <w:rsid w:val="00CF5087"/>
    <w:rsid w:val="00CF69A2"/>
    <w:rsid w:val="00CF709E"/>
    <w:rsid w:val="00D05C67"/>
    <w:rsid w:val="00D05FDC"/>
    <w:rsid w:val="00D06038"/>
    <w:rsid w:val="00D060E9"/>
    <w:rsid w:val="00D06699"/>
    <w:rsid w:val="00D141FA"/>
    <w:rsid w:val="00D1667F"/>
    <w:rsid w:val="00D25AAF"/>
    <w:rsid w:val="00D4029F"/>
    <w:rsid w:val="00D45FDB"/>
    <w:rsid w:val="00D4616A"/>
    <w:rsid w:val="00D47BCB"/>
    <w:rsid w:val="00D5179C"/>
    <w:rsid w:val="00D5349C"/>
    <w:rsid w:val="00D602DC"/>
    <w:rsid w:val="00D64837"/>
    <w:rsid w:val="00D97890"/>
    <w:rsid w:val="00D97D34"/>
    <w:rsid w:val="00DA5F37"/>
    <w:rsid w:val="00DA7073"/>
    <w:rsid w:val="00DB3EE0"/>
    <w:rsid w:val="00DD1CC8"/>
    <w:rsid w:val="00DD3117"/>
    <w:rsid w:val="00DD66BF"/>
    <w:rsid w:val="00DE326B"/>
    <w:rsid w:val="00DE4627"/>
    <w:rsid w:val="00DE58C9"/>
    <w:rsid w:val="00E00493"/>
    <w:rsid w:val="00E040B1"/>
    <w:rsid w:val="00E07192"/>
    <w:rsid w:val="00E21D97"/>
    <w:rsid w:val="00E22AC1"/>
    <w:rsid w:val="00E2315A"/>
    <w:rsid w:val="00E25E6F"/>
    <w:rsid w:val="00E31D38"/>
    <w:rsid w:val="00E3421D"/>
    <w:rsid w:val="00E35A67"/>
    <w:rsid w:val="00E47BE2"/>
    <w:rsid w:val="00E47C6A"/>
    <w:rsid w:val="00E536C8"/>
    <w:rsid w:val="00E60B2F"/>
    <w:rsid w:val="00E65DC3"/>
    <w:rsid w:val="00E841EC"/>
    <w:rsid w:val="00E86F97"/>
    <w:rsid w:val="00E87FD4"/>
    <w:rsid w:val="00E965E9"/>
    <w:rsid w:val="00E96A82"/>
    <w:rsid w:val="00EA1EB1"/>
    <w:rsid w:val="00EA731A"/>
    <w:rsid w:val="00EB5FD2"/>
    <w:rsid w:val="00ED4191"/>
    <w:rsid w:val="00ED47E5"/>
    <w:rsid w:val="00EE2497"/>
    <w:rsid w:val="00EE306C"/>
    <w:rsid w:val="00EE467A"/>
    <w:rsid w:val="00EE57A7"/>
    <w:rsid w:val="00EE5923"/>
    <w:rsid w:val="00EF2CED"/>
    <w:rsid w:val="00EF56BA"/>
    <w:rsid w:val="00EF5CE9"/>
    <w:rsid w:val="00F136CC"/>
    <w:rsid w:val="00F2054F"/>
    <w:rsid w:val="00F25014"/>
    <w:rsid w:val="00F30383"/>
    <w:rsid w:val="00F32309"/>
    <w:rsid w:val="00F329D8"/>
    <w:rsid w:val="00F3398E"/>
    <w:rsid w:val="00F406D3"/>
    <w:rsid w:val="00F44BF9"/>
    <w:rsid w:val="00F6173C"/>
    <w:rsid w:val="00F71CE9"/>
    <w:rsid w:val="00F76E83"/>
    <w:rsid w:val="00F80442"/>
    <w:rsid w:val="00F86AD5"/>
    <w:rsid w:val="00F90355"/>
    <w:rsid w:val="00F91E76"/>
    <w:rsid w:val="00F92D2C"/>
    <w:rsid w:val="00F935A9"/>
    <w:rsid w:val="00FB06B5"/>
    <w:rsid w:val="00FB22E0"/>
    <w:rsid w:val="00FB583E"/>
    <w:rsid w:val="00FC650F"/>
    <w:rsid w:val="00FD6D0A"/>
    <w:rsid w:val="00FE08F6"/>
    <w:rsid w:val="00FE1705"/>
    <w:rsid w:val="00FE5190"/>
    <w:rsid w:val="00FE5536"/>
    <w:rsid w:val="00FE5B09"/>
    <w:rsid w:val="00FE7F8B"/>
    <w:rsid w:val="00FF1EB7"/>
    <w:rsid w:val="00FF4588"/>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5F51DF"/>
  <w15:chartTrackingRefBased/>
  <w15:docId w15:val="{36499BE2-E17C-4B9C-BBCE-7B852737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unhideWhenUsed/>
    <w:rsid w:val="00062B10"/>
    <w:rPr>
      <w:sz w:val="20"/>
      <w:szCs w:val="20"/>
    </w:rPr>
  </w:style>
  <w:style w:type="character" w:customStyle="1" w:styleId="CommentTextChar">
    <w:name w:val="Comment Text Char"/>
    <w:basedOn w:val="DefaultParagraphFont"/>
    <w:link w:val="CommentText"/>
    <w:uiPriority w:val="99"/>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noProof/>
    </w:rPr>
  </w:style>
  <w:style w:type="character" w:customStyle="1" w:styleId="EndNoteBibliographyTitle0">
    <w:name w:val="EndNote Bibliography Title 字符"/>
    <w:basedOn w:val="DefaultParagraphFont"/>
    <w:link w:val="EndNoteBibliographyTitle"/>
    <w:rsid w:val="005B48AA"/>
    <w:rPr>
      <w:rFonts w:ascii="SimSun" w:eastAsia="SimSun" w:hAnsi="SimSun" w:cs="SimSun"/>
      <w:noProof/>
      <w:kern w:val="0"/>
    </w:rPr>
  </w:style>
  <w:style w:type="paragraph" w:customStyle="1" w:styleId="EndNoteBibliography">
    <w:name w:val="EndNote Bibliography"/>
    <w:basedOn w:val="Normal"/>
    <w:link w:val="EndNoteBibliography0"/>
    <w:rsid w:val="005B48AA"/>
    <w:rPr>
      <w:noProof/>
    </w:rPr>
  </w:style>
  <w:style w:type="character" w:customStyle="1" w:styleId="EndNoteBibliography0">
    <w:name w:val="EndNote Bibliography 字符"/>
    <w:basedOn w:val="DefaultParagraphFont"/>
    <w:link w:val="EndNoteBibliography"/>
    <w:rsid w:val="005B48AA"/>
    <w:rPr>
      <w:rFonts w:ascii="SimSun" w:eastAsia="SimSun" w:hAnsi="SimSun"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 w:type="paragraph" w:styleId="Header">
    <w:name w:val="header"/>
    <w:basedOn w:val="Normal"/>
    <w:link w:val="HeaderChar"/>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3B1D"/>
    <w:rPr>
      <w:rFonts w:ascii="SimSun" w:eastAsia="SimSun" w:hAnsi="SimSun" w:cs="SimSun"/>
      <w:kern w:val="0"/>
      <w:sz w:val="18"/>
      <w:szCs w:val="18"/>
    </w:rPr>
  </w:style>
  <w:style w:type="paragraph" w:styleId="Footer">
    <w:name w:val="footer"/>
    <w:basedOn w:val="Normal"/>
    <w:link w:val="FooterChar"/>
    <w:uiPriority w:val="99"/>
    <w:unhideWhenUsed/>
    <w:rsid w:val="00773B1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73B1D"/>
    <w:rPr>
      <w:rFonts w:ascii="SimSun" w:eastAsia="SimSun" w:hAnsi="SimSun" w:cs="SimSun"/>
      <w:kern w:val="0"/>
      <w:sz w:val="18"/>
      <w:szCs w:val="18"/>
    </w:rPr>
  </w:style>
  <w:style w:type="character" w:customStyle="1" w:styleId="rcptname2">
    <w:name w:val="rcptname2"/>
    <w:basedOn w:val="DefaultParagraphFont"/>
    <w:rsid w:val="00503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1485588027">
          <w:marLeft w:val="360"/>
          <w:marRight w:val="0"/>
          <w:marTop w:val="200"/>
          <w:marBottom w:val="0"/>
          <w:divBdr>
            <w:top w:val="none" w:sz="0" w:space="0" w:color="auto"/>
            <w:left w:val="none" w:sz="0" w:space="0" w:color="auto"/>
            <w:bottom w:val="none" w:sz="0" w:space="0" w:color="auto"/>
            <w:right w:val="none" w:sz="0" w:space="0" w:color="auto"/>
          </w:divBdr>
        </w:div>
        <w:div w:id="488060427">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43CEA-0223-4A12-AB85-CB5B89913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821877FB.dotm</Template>
  <TotalTime>7154</TotalTime>
  <Pages>15</Pages>
  <Words>9133</Words>
  <Characters>52061</Characters>
  <Application>Microsoft Office Word</Application>
  <DocSecurity>0</DocSecurity>
  <Lines>433</Lines>
  <Paragraphs>122</Paragraphs>
  <ScaleCrop>false</ScaleCrop>
  <HeadingPairs>
    <vt:vector size="4" baseType="variant">
      <vt:variant>
        <vt:lpstr>Title</vt:lpstr>
      </vt:variant>
      <vt:variant>
        <vt:i4>1</vt:i4>
      </vt:variant>
      <vt:variant>
        <vt:lpstr>标题</vt:lpstr>
      </vt:variant>
      <vt:variant>
        <vt:i4>13</vt:i4>
      </vt:variant>
    </vt:vector>
  </HeadingPairs>
  <TitlesOfParts>
    <vt:vector size="14" baseType="lpstr">
      <vt:lpstr/>
      <vt:lpstr>    </vt:lpstr>
      <vt:lpstr>    </vt:lpstr>
      <vt:lpstr>    Abstract</vt:lpstr>
      <vt:lpstr>    Background</vt:lpstr>
      <vt:lpstr>    Results</vt:lpstr>
      <vt:lpstr>    Discussion</vt:lpstr>
      <vt:lpstr>    Methods</vt:lpstr>
      <vt:lpstr>    Abbreviation Table:</vt:lpstr>
      <vt:lpstr>    Data and Code Available</vt:lpstr>
      <vt:lpstr>    Author Contribution</vt:lpstr>
      <vt:lpstr>    Acknowledgement</vt:lpstr>
      <vt:lpstr>    Reference</vt:lpstr>
      <vt:lpstr>    Figure and legends: </vt:lpstr>
    </vt:vector>
  </TitlesOfParts>
  <Company/>
  <LinksUpToDate>false</LinksUpToDate>
  <CharactersWithSpaces>61072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Guo, Shicheng</cp:lastModifiedBy>
  <cp:revision>47</cp:revision>
  <dcterms:created xsi:type="dcterms:W3CDTF">2019-06-24T19:02:00Z</dcterms:created>
  <dcterms:modified xsi:type="dcterms:W3CDTF">2019-08-12T18:14:00Z</dcterms:modified>
</cp:coreProperties>
</file>