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EC2C5" w14:textId="77777777" w:rsidR="00BC3C14" w:rsidRDefault="00BC3C14" w:rsidP="00DE3483">
      <w:pPr>
        <w:jc w:val="center"/>
        <w:rPr>
          <w:rFonts w:ascii="Arial" w:hAnsi="Arial" w:cs="Arial"/>
          <w:b/>
          <w:sz w:val="22"/>
          <w:szCs w:val="22"/>
        </w:rPr>
      </w:pPr>
    </w:p>
    <w:p w14:paraId="360E28A1" w14:textId="77777777" w:rsidR="00BC3C14" w:rsidRDefault="00BC3C14" w:rsidP="00DE3483">
      <w:pPr>
        <w:jc w:val="center"/>
        <w:rPr>
          <w:rFonts w:ascii="Arial" w:hAnsi="Arial" w:cs="Arial"/>
          <w:b/>
          <w:sz w:val="22"/>
          <w:szCs w:val="22"/>
        </w:rPr>
      </w:pPr>
    </w:p>
    <w:p w14:paraId="115826E1" w14:textId="2092AD46" w:rsidR="00DF1703" w:rsidRDefault="00BC3C14" w:rsidP="00DE3483">
      <w:pPr>
        <w:jc w:val="center"/>
        <w:rPr>
          <w:rFonts w:ascii="Arial" w:hAnsi="Arial" w:cs="Arial"/>
          <w:b/>
          <w:sz w:val="22"/>
          <w:szCs w:val="22"/>
        </w:rPr>
      </w:pPr>
      <w:r>
        <w:rPr>
          <w:rFonts w:ascii="Arial" w:hAnsi="Arial" w:cs="Arial"/>
          <w:b/>
          <w:sz w:val="22"/>
          <w:szCs w:val="22"/>
        </w:rPr>
        <w:t>Genome-wide DNA methylation reveals methylation biomarkers for early diagnosis of c</w:t>
      </w:r>
      <w:r w:rsidRPr="00DE3483">
        <w:rPr>
          <w:rFonts w:ascii="Arial" w:hAnsi="Arial" w:cs="Arial"/>
          <w:b/>
          <w:sz w:val="22"/>
          <w:szCs w:val="22"/>
        </w:rPr>
        <w:t>olorectal cancer</w:t>
      </w:r>
    </w:p>
    <w:p w14:paraId="0E38CBE7" w14:textId="243FA6CD" w:rsidR="00DF1703" w:rsidRDefault="00DF1703" w:rsidP="00DE3483">
      <w:pPr>
        <w:jc w:val="both"/>
        <w:rPr>
          <w:rFonts w:ascii="Arial" w:hAnsi="Arial" w:cs="Arial"/>
          <w:b/>
          <w:sz w:val="22"/>
          <w:szCs w:val="22"/>
        </w:rPr>
      </w:pPr>
    </w:p>
    <w:p w14:paraId="38EEC2CA" w14:textId="77777777" w:rsidR="00BC3C14" w:rsidRDefault="00BC3C14" w:rsidP="00DE3483">
      <w:pPr>
        <w:jc w:val="both"/>
        <w:rPr>
          <w:rFonts w:ascii="Arial" w:hAnsi="Arial" w:cs="Arial"/>
          <w:b/>
          <w:sz w:val="22"/>
          <w:szCs w:val="22"/>
        </w:rPr>
      </w:pPr>
    </w:p>
    <w:p w14:paraId="6193DCD0" w14:textId="54100BE0" w:rsidR="000C552A" w:rsidRDefault="000C552A" w:rsidP="00DE3483">
      <w:pPr>
        <w:jc w:val="both"/>
        <w:rPr>
          <w:rFonts w:ascii="Arial" w:hAnsi="Arial" w:cs="Arial"/>
          <w:b/>
          <w:sz w:val="22"/>
          <w:szCs w:val="22"/>
        </w:rPr>
      </w:pPr>
      <w:r w:rsidRPr="00DE3483">
        <w:rPr>
          <w:rFonts w:ascii="Arial" w:hAnsi="Arial" w:cs="Arial"/>
          <w:b/>
          <w:sz w:val="22"/>
          <w:szCs w:val="22"/>
        </w:rPr>
        <w:t xml:space="preserve">Abstract </w:t>
      </w:r>
    </w:p>
    <w:p w14:paraId="6FEA80DC" w14:textId="583965EE" w:rsidR="00FA0938" w:rsidRDefault="00FA0938" w:rsidP="00DE3483">
      <w:pPr>
        <w:jc w:val="both"/>
        <w:rPr>
          <w:rFonts w:ascii="Arial" w:hAnsi="Arial" w:cs="Arial"/>
          <w:b/>
          <w:sz w:val="22"/>
          <w:szCs w:val="22"/>
        </w:rPr>
      </w:pPr>
    </w:p>
    <w:p w14:paraId="53AAC871" w14:textId="4F5F8822" w:rsidR="00BC3C14" w:rsidRDefault="00447A8B" w:rsidP="00DE3483">
      <w:pPr>
        <w:pStyle w:val="ListParagraph"/>
        <w:numPr>
          <w:ilvl w:val="0"/>
          <w:numId w:val="4"/>
        </w:numPr>
        <w:jc w:val="both"/>
        <w:rPr>
          <w:rFonts w:ascii="Arial" w:hAnsi="Arial" w:cs="Arial"/>
          <w:b/>
          <w:sz w:val="22"/>
          <w:szCs w:val="22"/>
        </w:rPr>
      </w:pPr>
      <w:r w:rsidRPr="00DE3483">
        <w:rPr>
          <w:rFonts w:ascii="Arial" w:hAnsi="Arial" w:cs="Arial"/>
          <w:b/>
          <w:sz w:val="22"/>
          <w:szCs w:val="22"/>
        </w:rPr>
        <w:t xml:space="preserve">We have enough Figures, however, we need more tables to provide more details about the manuscript when we submit the paper. </w:t>
      </w:r>
    </w:p>
    <w:p w14:paraId="1EF64F2E" w14:textId="59F1CB95" w:rsidR="00447A8B" w:rsidRDefault="00447A8B" w:rsidP="00DE3483">
      <w:pPr>
        <w:pStyle w:val="ListParagraph"/>
        <w:numPr>
          <w:ilvl w:val="0"/>
          <w:numId w:val="4"/>
        </w:numPr>
        <w:jc w:val="both"/>
        <w:rPr>
          <w:rFonts w:ascii="Arial" w:hAnsi="Arial" w:cs="Arial"/>
          <w:b/>
          <w:sz w:val="22"/>
          <w:szCs w:val="22"/>
        </w:rPr>
      </w:pPr>
      <w:r>
        <w:rPr>
          <w:rFonts w:ascii="Arial" w:hAnsi="Arial" w:cs="Arial"/>
          <w:b/>
          <w:sz w:val="22"/>
          <w:szCs w:val="22"/>
        </w:rPr>
        <w:t>Some other analysis should be conducted not only tSNE, but like random forest, SVM</w:t>
      </w:r>
    </w:p>
    <w:p w14:paraId="2C1BF19D" w14:textId="063DEBCF" w:rsidR="00447A8B" w:rsidRDefault="00447A8B" w:rsidP="00DE3483">
      <w:pPr>
        <w:pStyle w:val="ListParagraph"/>
        <w:numPr>
          <w:ilvl w:val="0"/>
          <w:numId w:val="4"/>
        </w:numPr>
        <w:jc w:val="both"/>
        <w:rPr>
          <w:ins w:id="0" w:author="fanjian@big.ac.cn" w:date="2019-03-22T23:52:00Z"/>
          <w:rFonts w:ascii="Arial" w:hAnsi="Arial" w:cs="Arial"/>
          <w:b/>
          <w:sz w:val="22"/>
          <w:szCs w:val="22"/>
        </w:rPr>
      </w:pPr>
      <w:r>
        <w:rPr>
          <w:rFonts w:ascii="Arial" w:hAnsi="Arial" w:cs="Arial"/>
          <w:b/>
          <w:sz w:val="22"/>
          <w:szCs w:val="22"/>
        </w:rPr>
        <w:t xml:space="preserve">I complete the revision for result section, and later I will revise introduction and discussion section later. </w:t>
      </w:r>
    </w:p>
    <w:p w14:paraId="108C15CE" w14:textId="6FD554A8" w:rsidR="001A14F7" w:rsidRPr="00DE3483" w:rsidRDefault="001A14F7" w:rsidP="00DE3483">
      <w:pPr>
        <w:pStyle w:val="ListParagraph"/>
        <w:numPr>
          <w:ilvl w:val="0"/>
          <w:numId w:val="4"/>
        </w:numPr>
        <w:jc w:val="both"/>
        <w:rPr>
          <w:rFonts w:ascii="Arial" w:hAnsi="Arial" w:cs="Arial"/>
          <w:b/>
          <w:sz w:val="22"/>
          <w:szCs w:val="22"/>
        </w:rPr>
      </w:pPr>
      <w:ins w:id="1" w:author="fanjian@big.ac.cn" w:date="2019-03-22T23:52:00Z">
        <w:r>
          <w:rPr>
            <w:rFonts w:ascii="Arial" w:hAnsi="Arial" w:cs="Arial"/>
            <w:b/>
            <w:sz w:val="22"/>
            <w:szCs w:val="22"/>
          </w:rPr>
          <w:t xml:space="preserve">I will </w:t>
        </w:r>
      </w:ins>
      <w:ins w:id="2" w:author="fanjian@big.ac.cn" w:date="2019-03-22T23:53:00Z">
        <w:r w:rsidRPr="001A14F7">
          <w:rPr>
            <w:rFonts w:ascii="Arial" w:hAnsi="Arial" w:cs="Arial"/>
            <w:b/>
            <w:sz w:val="22"/>
            <w:szCs w:val="22"/>
          </w:rPr>
          <w:t>supplement</w:t>
        </w:r>
        <w:r>
          <w:rPr>
            <w:rFonts w:ascii="Arial" w:hAnsi="Arial" w:cs="Arial"/>
            <w:b/>
            <w:sz w:val="22"/>
            <w:szCs w:val="22"/>
          </w:rPr>
          <w:t xml:space="preserve"> </w:t>
        </w:r>
        <w:r>
          <w:rPr>
            <w:rFonts w:ascii="Arial" w:hAnsi="Arial" w:cs="Arial" w:hint="eastAsia"/>
            <w:b/>
            <w:sz w:val="22"/>
            <w:szCs w:val="22"/>
          </w:rPr>
          <w:t>tables</w:t>
        </w:r>
        <w:r>
          <w:rPr>
            <w:rFonts w:ascii="Arial" w:hAnsi="Arial" w:cs="Arial"/>
            <w:b/>
            <w:sz w:val="22"/>
            <w:szCs w:val="22"/>
          </w:rPr>
          <w:t xml:space="preserve"> and </w:t>
        </w:r>
        <w:r w:rsidR="00066038">
          <w:rPr>
            <w:rFonts w:ascii="Arial" w:hAnsi="Arial" w:cs="Arial"/>
            <w:b/>
            <w:sz w:val="22"/>
            <w:szCs w:val="22"/>
          </w:rPr>
          <w:t xml:space="preserve">replot some figures, and I </w:t>
        </w:r>
      </w:ins>
      <w:ins w:id="3" w:author="fanjian@big.ac.cn" w:date="2019-03-22T23:54:00Z">
        <w:r w:rsidR="00066038">
          <w:rPr>
            <w:rFonts w:ascii="Arial" w:hAnsi="Arial" w:cs="Arial"/>
            <w:b/>
            <w:sz w:val="22"/>
            <w:szCs w:val="22"/>
          </w:rPr>
          <w:t xml:space="preserve">also will use some machine learning method to make </w:t>
        </w:r>
      </w:ins>
      <w:ins w:id="4" w:author="fanjian@big.ac.cn" w:date="2019-03-22T23:55:00Z">
        <w:r w:rsidR="00066038">
          <w:rPr>
            <w:rFonts w:ascii="Arial" w:hAnsi="Arial" w:cs="Arial"/>
            <w:b/>
            <w:sz w:val="22"/>
            <w:szCs w:val="22"/>
          </w:rPr>
          <w:t xml:space="preserve">the result more </w:t>
        </w:r>
        <w:r w:rsidR="00066038" w:rsidRPr="00066038">
          <w:rPr>
            <w:rFonts w:ascii="Arial" w:hAnsi="Arial" w:cs="Arial"/>
            <w:b/>
            <w:sz w:val="22"/>
            <w:szCs w:val="22"/>
          </w:rPr>
          <w:t>dependable</w:t>
        </w:r>
        <w:r w:rsidR="00066038">
          <w:rPr>
            <w:rFonts w:ascii="Arial" w:hAnsi="Arial" w:cs="Arial"/>
            <w:b/>
            <w:sz w:val="22"/>
            <w:szCs w:val="22"/>
          </w:rPr>
          <w:t>.</w:t>
        </w:r>
      </w:ins>
    </w:p>
    <w:p w14:paraId="5FDCE795" w14:textId="38AD3BBC" w:rsidR="00BC3C14" w:rsidRDefault="00BC3C14" w:rsidP="00DE3483">
      <w:pPr>
        <w:jc w:val="both"/>
        <w:rPr>
          <w:rFonts w:ascii="Arial" w:hAnsi="Arial" w:cs="Arial"/>
          <w:b/>
          <w:sz w:val="22"/>
          <w:szCs w:val="22"/>
        </w:rPr>
      </w:pPr>
    </w:p>
    <w:p w14:paraId="68D977C2" w14:textId="77777777" w:rsidR="00BC3C14" w:rsidRPr="00DE3483" w:rsidRDefault="00BC3C14" w:rsidP="00DE3483">
      <w:pPr>
        <w:jc w:val="both"/>
        <w:rPr>
          <w:rFonts w:ascii="Arial" w:hAnsi="Arial" w:cs="Arial"/>
          <w:b/>
          <w:sz w:val="22"/>
          <w:szCs w:val="22"/>
        </w:rPr>
      </w:pPr>
    </w:p>
    <w:p w14:paraId="008B0363" w14:textId="77777777" w:rsidR="009D651D" w:rsidRPr="00DE3483" w:rsidRDefault="00AB049E" w:rsidP="00DE3483">
      <w:pPr>
        <w:jc w:val="both"/>
        <w:rPr>
          <w:rFonts w:ascii="Arial" w:hAnsi="Arial" w:cs="Arial"/>
          <w:b/>
          <w:sz w:val="22"/>
          <w:szCs w:val="22"/>
        </w:rPr>
      </w:pPr>
      <w:r w:rsidRPr="00DE3483">
        <w:rPr>
          <w:rFonts w:ascii="Arial" w:hAnsi="Arial" w:cs="Arial"/>
          <w:b/>
          <w:sz w:val="22"/>
          <w:szCs w:val="22"/>
        </w:rPr>
        <w:t>I</w:t>
      </w:r>
      <w:r w:rsidR="009D651D" w:rsidRPr="00DE3483">
        <w:rPr>
          <w:rFonts w:ascii="Arial" w:hAnsi="Arial" w:cs="Arial"/>
          <w:b/>
          <w:sz w:val="22"/>
          <w:szCs w:val="22"/>
        </w:rPr>
        <w:t>ntroduction</w:t>
      </w:r>
      <w:r w:rsidRPr="00DE3483">
        <w:rPr>
          <w:rFonts w:ascii="Arial" w:hAnsi="Arial" w:cs="Arial"/>
          <w:b/>
          <w:sz w:val="22"/>
          <w:szCs w:val="22"/>
        </w:rPr>
        <w:t xml:space="preserve"> </w:t>
      </w:r>
    </w:p>
    <w:p w14:paraId="3C6580DD" w14:textId="77777777" w:rsidR="001D5AD3" w:rsidRDefault="001D5AD3" w:rsidP="00DE3483">
      <w:pPr>
        <w:jc w:val="both"/>
        <w:rPr>
          <w:ins w:id="5" w:author="Guo, Shicheng" w:date="2019-03-18T09:38:00Z"/>
          <w:rFonts w:ascii="Arial" w:hAnsi="Arial" w:cs="Arial"/>
          <w:sz w:val="22"/>
          <w:szCs w:val="22"/>
        </w:rPr>
      </w:pPr>
    </w:p>
    <w:p w14:paraId="700DAF0D" w14:textId="1021F557" w:rsidR="00250B34" w:rsidRPr="00DE3483" w:rsidRDefault="00A856EA" w:rsidP="00DE3483">
      <w:pPr>
        <w:jc w:val="both"/>
        <w:rPr>
          <w:rFonts w:ascii="Arial" w:hAnsi="Arial" w:cs="Arial"/>
          <w:sz w:val="22"/>
          <w:szCs w:val="22"/>
        </w:rPr>
      </w:pPr>
      <w:r w:rsidRPr="00DE3483">
        <w:rPr>
          <w:rFonts w:ascii="Arial" w:hAnsi="Arial" w:cs="Arial"/>
          <w:sz w:val="22"/>
          <w:szCs w:val="22"/>
        </w:rPr>
        <w:t xml:space="preserve">Colorectal cancer (CRC) is one of the major forms of cancer, </w:t>
      </w:r>
      <w:r w:rsidR="00E85BF2" w:rsidRPr="00DE3483">
        <w:rPr>
          <w:rFonts w:ascii="Arial" w:hAnsi="Arial" w:cs="Arial"/>
          <w:sz w:val="22"/>
          <w:szCs w:val="22"/>
        </w:rPr>
        <w:t xml:space="preserve">more </w:t>
      </w:r>
      <w:r w:rsidRPr="00DE3483">
        <w:rPr>
          <w:rFonts w:ascii="Arial" w:hAnsi="Arial" w:cs="Arial"/>
          <w:sz w:val="22"/>
          <w:szCs w:val="22"/>
        </w:rPr>
        <w:t xml:space="preserve">common in developed than developing countries. Globally </w:t>
      </w:r>
      <w:r w:rsidR="00E85BF2" w:rsidRPr="00DE3483">
        <w:rPr>
          <w:rFonts w:ascii="Arial" w:hAnsi="Arial" w:cs="Arial"/>
          <w:sz w:val="22"/>
          <w:szCs w:val="22"/>
        </w:rPr>
        <w:t>over</w:t>
      </w:r>
      <w:r w:rsidRPr="00DE3483">
        <w:rPr>
          <w:rFonts w:ascii="Arial" w:hAnsi="Arial" w:cs="Arial"/>
          <w:sz w:val="22"/>
          <w:szCs w:val="22"/>
        </w:rPr>
        <w:t xml:space="preserve"> 1 million people get CRC every year resulting in about 715,000 deaths as of 2010 up from 490,000 in 1990. As of 2012, it is the second most common cause of cancer in women and the third most common in men with it being the fourth most common cause of cancer death after </w:t>
      </w:r>
      <w:hyperlink r:id="rId7" w:tooltip="Lung cancer" w:history="1">
        <w:r w:rsidRPr="00DE3483">
          <w:rPr>
            <w:rFonts w:ascii="Arial" w:hAnsi="Arial" w:cs="Arial"/>
            <w:sz w:val="22"/>
            <w:szCs w:val="22"/>
          </w:rPr>
          <w:t>lung</w:t>
        </w:r>
      </w:hyperlink>
      <w:r w:rsidRPr="00DE3483">
        <w:rPr>
          <w:rFonts w:ascii="Arial" w:hAnsi="Arial" w:cs="Arial"/>
          <w:sz w:val="22"/>
          <w:szCs w:val="22"/>
        </w:rPr>
        <w:t>, </w:t>
      </w:r>
      <w:hyperlink r:id="rId8" w:tooltip="Stomach cancer" w:history="1">
        <w:r w:rsidRPr="00DE3483">
          <w:rPr>
            <w:rFonts w:ascii="Arial" w:hAnsi="Arial" w:cs="Arial"/>
            <w:sz w:val="22"/>
            <w:szCs w:val="22"/>
          </w:rPr>
          <w:t>stomach</w:t>
        </w:r>
      </w:hyperlink>
      <w:ins w:id="6" w:author="Guo, Shicheng" w:date="2019-03-18T09:37:00Z">
        <w:r w:rsidR="001D5AD3">
          <w:rPr>
            <w:rFonts w:ascii="Arial" w:hAnsi="Arial" w:cs="Arial"/>
            <w:sz w:val="22"/>
            <w:szCs w:val="22"/>
          </w:rPr>
          <w:t xml:space="preserve"> </w:t>
        </w:r>
      </w:ins>
      <w:r w:rsidRPr="00DE3483">
        <w:rPr>
          <w:rFonts w:ascii="Arial" w:hAnsi="Arial" w:cs="Arial"/>
          <w:sz w:val="22"/>
          <w:szCs w:val="22"/>
        </w:rPr>
        <w:t>and </w:t>
      </w:r>
      <w:hyperlink r:id="rId9" w:tooltip="Liver cancer" w:history="1">
        <w:r w:rsidRPr="00DE3483">
          <w:rPr>
            <w:rFonts w:ascii="Arial" w:hAnsi="Arial" w:cs="Arial"/>
            <w:sz w:val="22"/>
            <w:szCs w:val="22"/>
          </w:rPr>
          <w:t>liver cancer</w:t>
        </w:r>
      </w:hyperlink>
      <w:r w:rsidRPr="00DE3483">
        <w:rPr>
          <w:rFonts w:ascii="Arial" w:hAnsi="Arial" w:cs="Arial"/>
          <w:sz w:val="22"/>
          <w:szCs w:val="22"/>
        </w:rPr>
        <w:t xml:space="preserve">. Most colorectal cancers are due to old age and lifestyle factors, with only a small number of cases due to underlying genetic disorders. </w:t>
      </w:r>
    </w:p>
    <w:p w14:paraId="58851513" w14:textId="77777777" w:rsidR="001D5AD3" w:rsidRDefault="001D5AD3" w:rsidP="00DE3483">
      <w:pPr>
        <w:jc w:val="both"/>
        <w:rPr>
          <w:ins w:id="7" w:author="Guo, Shicheng" w:date="2019-03-18T09:37:00Z"/>
          <w:rFonts w:ascii="Arial" w:hAnsi="Arial" w:cs="Arial"/>
          <w:sz w:val="22"/>
          <w:szCs w:val="22"/>
        </w:rPr>
      </w:pPr>
    </w:p>
    <w:p w14:paraId="58016781" w14:textId="1D0D65D8" w:rsidR="007B7124" w:rsidRDefault="002A7D86" w:rsidP="00DE3483">
      <w:pPr>
        <w:jc w:val="both"/>
        <w:rPr>
          <w:ins w:id="8" w:author="Guo, Shicheng" w:date="2019-03-18T09:38:00Z"/>
          <w:rFonts w:ascii="Arial" w:hAnsi="Arial" w:cs="Arial"/>
          <w:sz w:val="22"/>
          <w:szCs w:val="22"/>
        </w:rPr>
      </w:pPr>
      <w:r w:rsidRPr="00DE3483">
        <w:rPr>
          <w:rFonts w:ascii="Arial" w:hAnsi="Arial" w:cs="Arial"/>
          <w:sz w:val="22"/>
          <w:szCs w:val="22"/>
        </w:rPr>
        <w:t>Colorectal cancer typically starts as a </w:t>
      </w:r>
      <w:hyperlink r:id="rId10" w:tooltip="Adenoma" w:history="1">
        <w:r w:rsidRPr="00DE3483">
          <w:rPr>
            <w:rFonts w:ascii="Arial" w:hAnsi="Arial" w:cs="Arial"/>
            <w:sz w:val="22"/>
            <w:szCs w:val="22"/>
          </w:rPr>
          <w:t>benign tumor</w:t>
        </w:r>
      </w:hyperlink>
      <w:r w:rsidRPr="00DE3483">
        <w:rPr>
          <w:rFonts w:ascii="Arial" w:hAnsi="Arial" w:cs="Arial"/>
          <w:sz w:val="22"/>
          <w:szCs w:val="22"/>
        </w:rPr>
        <w:t>, often in the form of an adenoma, which over time becomes </w:t>
      </w:r>
      <w:hyperlink r:id="rId11" w:tooltip="Carcinoma" w:history="1">
        <w:r w:rsidRPr="00DE3483">
          <w:rPr>
            <w:rFonts w:ascii="Arial" w:hAnsi="Arial" w:cs="Arial"/>
            <w:sz w:val="22"/>
            <w:szCs w:val="22"/>
          </w:rPr>
          <w:t>cancerous</w:t>
        </w:r>
      </w:hyperlink>
      <w:r w:rsidRPr="00DE3483">
        <w:rPr>
          <w:rFonts w:ascii="Arial" w:hAnsi="Arial" w:cs="Arial"/>
          <w:sz w:val="22"/>
          <w:szCs w:val="22"/>
        </w:rPr>
        <w:t xml:space="preserve">. Colorectal </w:t>
      </w:r>
      <w:r w:rsidR="00E85BF2" w:rsidRPr="00DE3483">
        <w:rPr>
          <w:rFonts w:ascii="Arial" w:hAnsi="Arial" w:cs="Arial"/>
          <w:sz w:val="22"/>
          <w:szCs w:val="22"/>
        </w:rPr>
        <w:t xml:space="preserve">adenoma </w:t>
      </w:r>
      <w:r w:rsidRPr="00DE3483">
        <w:rPr>
          <w:rFonts w:ascii="Arial" w:hAnsi="Arial" w:cs="Arial"/>
          <w:sz w:val="22"/>
          <w:szCs w:val="22"/>
        </w:rPr>
        <w:t xml:space="preserve">is precursor lesion of colorectal cancer. In the colon, the evolution of normal epithelial cells to adenocarcinoma by and large follows a predictable progression of histological and concurrent epigenetic and genetic changes. </w:t>
      </w:r>
      <w:r w:rsidR="00381E3B" w:rsidRPr="00DE3483">
        <w:rPr>
          <w:rFonts w:ascii="Arial" w:hAnsi="Arial" w:cs="Arial"/>
          <w:sz w:val="22"/>
          <w:szCs w:val="22"/>
        </w:rPr>
        <w:t xml:space="preserve">In the classic colorectal cancer formation model, the vast majority of cancers arise from </w:t>
      </w:r>
      <w:r w:rsidR="003F4056" w:rsidRPr="00DE3483">
        <w:rPr>
          <w:rFonts w:ascii="Arial" w:hAnsi="Arial" w:cs="Arial"/>
          <w:sz w:val="22"/>
          <w:szCs w:val="22"/>
        </w:rPr>
        <w:t>low grade adenoma, which then evolves into high grade adenoma before finally becoming a colorectal cancer. This process is driven by the accumulation of mutation and epigenetic alterations and take more than 10 years to occur.</w:t>
      </w:r>
    </w:p>
    <w:p w14:paraId="2608D4DB" w14:textId="77777777" w:rsidR="001D5AD3" w:rsidRPr="00DE3483" w:rsidRDefault="001D5AD3" w:rsidP="00DE3483">
      <w:pPr>
        <w:jc w:val="both"/>
        <w:rPr>
          <w:rFonts w:ascii="Arial" w:hAnsi="Arial" w:cs="Arial"/>
          <w:sz w:val="22"/>
          <w:szCs w:val="22"/>
        </w:rPr>
      </w:pPr>
    </w:p>
    <w:p w14:paraId="48ECA6E4" w14:textId="557AAC7E" w:rsidR="008D7E72" w:rsidRPr="00DE3483" w:rsidRDefault="007B7124" w:rsidP="00DE3483">
      <w:pPr>
        <w:jc w:val="both"/>
        <w:rPr>
          <w:rFonts w:ascii="Arial" w:hAnsi="Arial" w:cs="Arial"/>
          <w:sz w:val="22"/>
          <w:szCs w:val="22"/>
        </w:rPr>
      </w:pPr>
      <w:r w:rsidRPr="00DE3483">
        <w:rPr>
          <w:rFonts w:ascii="Arial" w:hAnsi="Arial" w:cs="Arial"/>
          <w:sz w:val="22"/>
          <w:szCs w:val="22"/>
        </w:rPr>
        <w:t>Alterations of DNA methylation have been recognized as an important component of cancer development. Hypomethylation, in general, arises earlier and is linked to chromosomal instability and loss of imprinting. Global hypomethylation has also been implicated in the development and progression of cancer through different mechanisms.</w:t>
      </w:r>
      <w:r w:rsidR="008D7E72" w:rsidRPr="00DE3483">
        <w:rPr>
          <w:rFonts w:ascii="Arial" w:hAnsi="Arial" w:cs="Arial"/>
          <w:sz w:val="22"/>
          <w:szCs w:val="22"/>
        </w:rPr>
        <w:t xml:space="preserve"> </w:t>
      </w:r>
      <w:r w:rsidRPr="00DE3483">
        <w:rPr>
          <w:rFonts w:ascii="Arial" w:hAnsi="Arial" w:cs="Arial"/>
          <w:sz w:val="22"/>
          <w:szCs w:val="22"/>
        </w:rPr>
        <w:t>Generally, in progression to cancer, hundreds of genes are </w:t>
      </w:r>
      <w:hyperlink r:id="rId12" w:anchor="Transcription_silencing/activation_in_cancers" w:tooltip="Regulation of transcription in cancer" w:history="1">
        <w:r w:rsidRPr="00DE3483">
          <w:rPr>
            <w:rFonts w:ascii="Arial" w:hAnsi="Arial" w:cs="Arial"/>
            <w:sz w:val="22"/>
            <w:szCs w:val="22"/>
          </w:rPr>
          <w:t>silenced or activated</w:t>
        </w:r>
      </w:hyperlink>
      <w:r w:rsidRPr="00DE3483">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w:t>
      </w:r>
      <w:hyperlink r:id="rId13" w:tooltip="CpG site" w:history="1">
        <w:r w:rsidRPr="00DE3483">
          <w:rPr>
            <w:rFonts w:ascii="Arial" w:hAnsi="Arial" w:cs="Arial"/>
            <w:sz w:val="22"/>
            <w:szCs w:val="22"/>
          </w:rPr>
          <w:t>CpG sites</w:t>
        </w:r>
      </w:hyperlink>
      <w:r w:rsidRPr="00DE3483">
        <w:rPr>
          <w:rFonts w:ascii="Arial" w:hAnsi="Arial" w:cs="Arial"/>
          <w:sz w:val="22"/>
          <w:szCs w:val="22"/>
        </w:rPr>
        <w:t> in the </w:t>
      </w:r>
      <w:hyperlink r:id="rId14" w:anchor="CpG_island" w:tooltip="CpG site" w:history="1">
        <w:r w:rsidRPr="00DE3483">
          <w:rPr>
            <w:rFonts w:ascii="Arial" w:hAnsi="Arial" w:cs="Arial"/>
            <w:sz w:val="22"/>
            <w:szCs w:val="22"/>
          </w:rPr>
          <w:t>CpG islands</w:t>
        </w:r>
      </w:hyperlink>
      <w:r w:rsidRPr="00DE3483">
        <w:rPr>
          <w:rFonts w:ascii="Arial" w:hAnsi="Arial" w:cs="Arial"/>
          <w:sz w:val="22"/>
          <w:szCs w:val="22"/>
        </w:rPr>
        <w:t> that are present in the </w:t>
      </w:r>
      <w:hyperlink r:id="rId15" w:tooltip="Promoter (genetics)" w:history="1">
        <w:r w:rsidRPr="00DE3483">
          <w:rPr>
            <w:rFonts w:ascii="Arial" w:hAnsi="Arial" w:cs="Arial"/>
            <w:sz w:val="22"/>
            <w:szCs w:val="22"/>
          </w:rPr>
          <w:t>promoters</w:t>
        </w:r>
      </w:hyperlink>
      <w:r w:rsidRPr="00DE3483">
        <w:rPr>
          <w:rFonts w:ascii="Arial" w:hAnsi="Arial" w:cs="Arial"/>
          <w:sz w:val="22"/>
          <w:szCs w:val="22"/>
        </w:rPr>
        <w:t> of protein coding genes.</w:t>
      </w:r>
    </w:p>
    <w:p w14:paraId="4A3977B8" w14:textId="77777777" w:rsidR="00FA0938" w:rsidRDefault="00FA0938" w:rsidP="00DE3483">
      <w:pPr>
        <w:jc w:val="both"/>
        <w:rPr>
          <w:ins w:id="9" w:author="Guo, Shicheng" w:date="2019-03-18T09:38:00Z"/>
          <w:rFonts w:ascii="Arial" w:hAnsi="Arial" w:cs="Arial"/>
          <w:sz w:val="22"/>
          <w:szCs w:val="22"/>
        </w:rPr>
      </w:pPr>
    </w:p>
    <w:p w14:paraId="39CB494D" w14:textId="125E6445" w:rsidR="00383BEA" w:rsidRDefault="008E5E33" w:rsidP="00DE3483">
      <w:pPr>
        <w:jc w:val="both"/>
        <w:rPr>
          <w:ins w:id="10" w:author="Guo, Shicheng" w:date="2019-03-18T09:38:00Z"/>
          <w:rFonts w:ascii="Arial" w:hAnsi="Arial" w:cs="Arial"/>
          <w:sz w:val="22"/>
          <w:szCs w:val="22"/>
        </w:rPr>
      </w:pPr>
      <w:r w:rsidRPr="00DE3483">
        <w:rPr>
          <w:rFonts w:ascii="Arial" w:hAnsi="Arial" w:cs="Arial"/>
          <w:sz w:val="22"/>
          <w:szCs w:val="22"/>
        </w:rPr>
        <w:t xml:space="preserve">Over the past years, DNA methylation profiling has developed into an important approach for cancer research at molecular level. </w:t>
      </w:r>
      <w:hyperlink r:id="rId16" w:tooltip="Epigenetics" w:history="1">
        <w:r w:rsidR="00A40903" w:rsidRPr="00DE3483">
          <w:rPr>
            <w:rFonts w:ascii="Arial" w:hAnsi="Arial" w:cs="Arial"/>
            <w:sz w:val="22"/>
            <w:szCs w:val="22"/>
          </w:rPr>
          <w:t>Epigenetic</w:t>
        </w:r>
      </w:hyperlink>
      <w:r w:rsidR="00A40903" w:rsidRPr="00DE3483">
        <w:rPr>
          <w:rFonts w:ascii="Arial" w:hAnsi="Arial" w:cs="Arial"/>
          <w:sz w:val="22"/>
          <w:szCs w:val="22"/>
        </w:rPr>
        <w:t xml:space="preserve"> alterations are much more frequent in colon cancer than genetic (mutational) alterations. </w:t>
      </w:r>
      <w:r w:rsidR="006B56F0" w:rsidRPr="00DE3483">
        <w:rPr>
          <w:rFonts w:ascii="Arial" w:hAnsi="Arial" w:cs="Arial"/>
          <w:sz w:val="22"/>
          <w:szCs w:val="22"/>
        </w:rPr>
        <w:t>A</w:t>
      </w:r>
      <w:r w:rsidR="007840CC" w:rsidRPr="00DE3483">
        <w:rPr>
          <w:rFonts w:ascii="Arial" w:hAnsi="Arial" w:cs="Arial"/>
          <w:sz w:val="22"/>
          <w:szCs w:val="22"/>
        </w:rPr>
        <w:t>berrant DNA methylation has been found in CRC and appears to also play an important role in driving CRC formation. The average CRC genome carries thousands of alterations in DNA m</w:t>
      </w:r>
      <w:r w:rsidR="006B56F0" w:rsidRPr="00DE3483">
        <w:rPr>
          <w:rFonts w:ascii="Arial" w:hAnsi="Arial" w:cs="Arial"/>
          <w:sz w:val="22"/>
          <w:szCs w:val="22"/>
        </w:rPr>
        <w:t>ethylation of CpG dinucleotides, often found on promoter regions of genes and inducing the transcriptional repression</w:t>
      </w:r>
      <w:r w:rsidR="00A40903" w:rsidRPr="00DE3483">
        <w:rPr>
          <w:rFonts w:ascii="Arial" w:hAnsi="Arial" w:cs="Arial"/>
          <w:sz w:val="22"/>
          <w:szCs w:val="22"/>
        </w:rPr>
        <w:t xml:space="preserve">. </w:t>
      </w:r>
      <w:r w:rsidR="006B56F0" w:rsidRPr="00DE3483">
        <w:rPr>
          <w:rFonts w:ascii="Arial" w:hAnsi="Arial" w:cs="Arial"/>
          <w:sz w:val="22"/>
          <w:szCs w:val="22"/>
        </w:rPr>
        <w:lastRenderedPageBreak/>
        <w:t>CpG island methylator phenotype (CIMP) is a common feature of CRC, approximately 15%-20%</w:t>
      </w:r>
      <w:r w:rsidR="00A40903" w:rsidRPr="00DE3483">
        <w:rPr>
          <w:rFonts w:ascii="Arial" w:hAnsi="Arial" w:cs="Arial"/>
          <w:sz w:val="22"/>
          <w:szCs w:val="22"/>
        </w:rPr>
        <w:t xml:space="preserve"> CRC have it. Recently, a study found CIMP is a CRC </w:t>
      </w:r>
      <w:r w:rsidR="00383BEA" w:rsidRPr="00DE3483">
        <w:rPr>
          <w:rFonts w:ascii="Arial" w:hAnsi="Arial" w:cs="Arial"/>
          <w:sz w:val="22"/>
          <w:szCs w:val="22"/>
        </w:rPr>
        <w:t>specific</w:t>
      </w:r>
      <w:r w:rsidR="00A40903" w:rsidRPr="00DE3483">
        <w:rPr>
          <w:rFonts w:ascii="Arial" w:hAnsi="Arial" w:cs="Arial"/>
          <w:sz w:val="22"/>
          <w:szCs w:val="22"/>
        </w:rPr>
        <w:t xml:space="preserve"> feature, which is rare in colorectal adenoma. Another</w:t>
      </w:r>
      <w:r w:rsidRPr="00DE3483">
        <w:rPr>
          <w:rFonts w:ascii="Arial" w:hAnsi="Arial" w:cs="Arial"/>
          <w:sz w:val="22"/>
          <w:szCs w:val="22"/>
        </w:rPr>
        <w:t xml:space="preserve"> study </w:t>
      </w:r>
      <w:r w:rsidR="00774D21" w:rsidRPr="00DE3483">
        <w:rPr>
          <w:rFonts w:ascii="Arial" w:hAnsi="Arial" w:cs="Arial"/>
          <w:sz w:val="22"/>
          <w:szCs w:val="22"/>
        </w:rPr>
        <w:t>found</w:t>
      </w:r>
      <w:r w:rsidRPr="00DE3483">
        <w:rPr>
          <w:rFonts w:ascii="Arial" w:hAnsi="Arial" w:cs="Arial"/>
          <w:sz w:val="22"/>
          <w:szCs w:val="22"/>
        </w:rPr>
        <w:t xml:space="preserve"> the normal tissue adjacent</w:t>
      </w:r>
      <w:r w:rsidR="00774D21" w:rsidRPr="00DE3483">
        <w:rPr>
          <w:rFonts w:ascii="Arial" w:hAnsi="Arial" w:cs="Arial"/>
          <w:sz w:val="22"/>
          <w:szCs w:val="22"/>
        </w:rPr>
        <w:t xml:space="preserve"> cancer show change of DNA methylation compared with the normal </w:t>
      </w:r>
      <w:r w:rsidR="001E1DE8" w:rsidRPr="00DE3483">
        <w:rPr>
          <w:rFonts w:ascii="Arial" w:hAnsi="Arial" w:cs="Arial"/>
          <w:sz w:val="22"/>
          <w:szCs w:val="22"/>
        </w:rPr>
        <w:t>tissue from healthy people, which</w:t>
      </w:r>
      <w:r w:rsidR="00774D21" w:rsidRPr="00DE3483">
        <w:rPr>
          <w:rFonts w:ascii="Arial" w:hAnsi="Arial" w:cs="Arial"/>
          <w:sz w:val="22"/>
          <w:szCs w:val="22"/>
        </w:rPr>
        <w:t xml:space="preserve"> means change of D</w:t>
      </w:r>
      <w:r w:rsidR="001E1DE8" w:rsidRPr="00DE3483">
        <w:rPr>
          <w:rFonts w:ascii="Arial" w:hAnsi="Arial" w:cs="Arial"/>
          <w:sz w:val="22"/>
          <w:szCs w:val="22"/>
        </w:rPr>
        <w:t xml:space="preserve">NA methylation </w:t>
      </w:r>
      <w:r w:rsidR="00B855BE" w:rsidRPr="00DE3483">
        <w:rPr>
          <w:rFonts w:ascii="Arial" w:hAnsi="Arial" w:cs="Arial"/>
          <w:sz w:val="22"/>
          <w:szCs w:val="22"/>
        </w:rPr>
        <w:t xml:space="preserve">level </w:t>
      </w:r>
      <w:r w:rsidR="001E1DE8" w:rsidRPr="00DE3483">
        <w:rPr>
          <w:rFonts w:ascii="Arial" w:hAnsi="Arial" w:cs="Arial"/>
          <w:sz w:val="22"/>
          <w:szCs w:val="22"/>
        </w:rPr>
        <w:t>is a</w:t>
      </w:r>
      <w:r w:rsidR="00774D21" w:rsidRPr="00DE3483">
        <w:rPr>
          <w:rFonts w:ascii="Arial" w:hAnsi="Arial" w:cs="Arial"/>
          <w:sz w:val="22"/>
          <w:szCs w:val="22"/>
        </w:rPr>
        <w:t xml:space="preserve"> very early even</w:t>
      </w:r>
      <w:r w:rsidR="001E1DE8" w:rsidRPr="00DE3483">
        <w:rPr>
          <w:rFonts w:ascii="Arial" w:hAnsi="Arial" w:cs="Arial"/>
          <w:sz w:val="22"/>
          <w:szCs w:val="22"/>
        </w:rPr>
        <w:t>t.</w:t>
      </w:r>
    </w:p>
    <w:p w14:paraId="065AFACB" w14:textId="77777777" w:rsidR="001D5AD3" w:rsidRPr="00DE3483" w:rsidRDefault="001D5AD3" w:rsidP="00DE3483">
      <w:pPr>
        <w:jc w:val="both"/>
        <w:rPr>
          <w:rFonts w:ascii="Arial" w:hAnsi="Arial" w:cs="Arial"/>
          <w:sz w:val="22"/>
          <w:szCs w:val="22"/>
        </w:rPr>
      </w:pPr>
    </w:p>
    <w:p w14:paraId="46C7EBF5" w14:textId="5FE2F071" w:rsidR="00C47D18" w:rsidRDefault="00A40903" w:rsidP="00DE3483">
      <w:pPr>
        <w:jc w:val="both"/>
        <w:rPr>
          <w:ins w:id="11" w:author="Guo, Shicheng" w:date="2019-03-18T09:40:00Z"/>
          <w:rFonts w:ascii="Arial" w:hAnsi="Arial" w:cs="Arial"/>
          <w:sz w:val="22"/>
          <w:szCs w:val="22"/>
        </w:rPr>
      </w:pPr>
      <w:r w:rsidRPr="00DE3483">
        <w:rPr>
          <w:rFonts w:ascii="Arial" w:hAnsi="Arial" w:cs="Arial"/>
          <w:sz w:val="22"/>
          <w:szCs w:val="22"/>
        </w:rPr>
        <w:t>Adenoma always be considered as an intermediate state before CRC formation according classic adenoma-cancer module.</w:t>
      </w:r>
      <w:r w:rsidR="00B855BE" w:rsidRPr="00DE3483">
        <w:rPr>
          <w:rFonts w:ascii="Arial" w:hAnsi="Arial" w:cs="Arial"/>
          <w:sz w:val="22"/>
          <w:szCs w:val="22"/>
        </w:rPr>
        <w:t xml:space="preserve"> </w:t>
      </w:r>
      <w:r w:rsidR="00E85BF2" w:rsidRPr="00DE3483">
        <w:rPr>
          <w:rFonts w:ascii="Arial" w:hAnsi="Arial" w:cs="Arial"/>
          <w:sz w:val="22"/>
          <w:szCs w:val="22"/>
        </w:rPr>
        <w:t xml:space="preserve">Since adenoma removal significantly reduced the reduced the risk of colorectal cancer and most patients only need to resume surveillance colonoscopy after 5 to 10 years, limited studies describe changes in adenoma as early events during disease progression. </w:t>
      </w:r>
      <w:r w:rsidR="00B855BE" w:rsidRPr="00DE3483">
        <w:rPr>
          <w:rFonts w:ascii="Arial" w:hAnsi="Arial" w:cs="Arial"/>
          <w:sz w:val="22"/>
          <w:szCs w:val="22"/>
        </w:rPr>
        <w:t>A</w:t>
      </w:r>
      <w:r w:rsidR="00C47D18" w:rsidRPr="00DE3483">
        <w:rPr>
          <w:rFonts w:ascii="Arial" w:hAnsi="Arial" w:cs="Arial"/>
          <w:sz w:val="22"/>
          <w:szCs w:val="22"/>
        </w:rPr>
        <w:t>denoma is not a simple status, which can be classified in two different stages, low grade adenoma and high grade adenoma, according to pathology.</w:t>
      </w:r>
      <w:r w:rsidRPr="00DE3483">
        <w:rPr>
          <w:rFonts w:ascii="Arial" w:hAnsi="Arial" w:cs="Arial"/>
          <w:sz w:val="22"/>
          <w:szCs w:val="22"/>
        </w:rPr>
        <w:t xml:space="preserve"> </w:t>
      </w:r>
      <w:r w:rsidR="00383BEA" w:rsidRPr="00DE3483">
        <w:rPr>
          <w:rFonts w:ascii="Arial" w:hAnsi="Arial" w:cs="Arial"/>
          <w:sz w:val="22"/>
          <w:szCs w:val="22"/>
        </w:rPr>
        <w:t>Just like CIMP is a colorectal cancer specific feature, adenoma is a precancerous lesion sharing similar feature as cancer as well as its own feature. So it is necessary to carry an epigenome-wide analysis for colorectal adenoma, in order bring a better understanding of CRC.</w:t>
      </w:r>
    </w:p>
    <w:p w14:paraId="202F172A" w14:textId="77777777" w:rsidR="00FA0938" w:rsidRPr="00DE3483" w:rsidRDefault="00FA0938" w:rsidP="00DE3483">
      <w:pPr>
        <w:jc w:val="both"/>
        <w:rPr>
          <w:rFonts w:ascii="Arial" w:hAnsi="Arial" w:cs="Arial"/>
          <w:sz w:val="22"/>
          <w:szCs w:val="22"/>
        </w:rPr>
      </w:pPr>
    </w:p>
    <w:p w14:paraId="7EB3FFCD" w14:textId="49986041" w:rsidR="003B55CB" w:rsidRDefault="00E958C6" w:rsidP="00DE3483">
      <w:pPr>
        <w:jc w:val="both"/>
        <w:rPr>
          <w:rFonts w:ascii="Arial" w:hAnsi="Arial" w:cs="Arial"/>
          <w:sz w:val="22"/>
          <w:szCs w:val="22"/>
        </w:rPr>
      </w:pPr>
      <w:r w:rsidRPr="00DE3483">
        <w:rPr>
          <w:rFonts w:ascii="Arial" w:hAnsi="Arial" w:cs="Arial"/>
          <w:sz w:val="22"/>
          <w:szCs w:val="22"/>
        </w:rPr>
        <w:t>The mainstream view think DNA methylation of promoter region negatively influence gene expression. Moreover, hypermethylation and hypomethylation are two kind of different biochemical processes.</w:t>
      </w:r>
      <w:r w:rsidR="00B855BE" w:rsidRPr="00DE3483">
        <w:rPr>
          <w:rFonts w:ascii="Arial" w:hAnsi="Arial" w:cs="Arial"/>
          <w:sz w:val="22"/>
          <w:szCs w:val="22"/>
        </w:rPr>
        <w:t xml:space="preserve"> </w:t>
      </w:r>
      <w:r w:rsidRPr="00DE3483">
        <w:rPr>
          <w:rFonts w:ascii="Arial" w:hAnsi="Arial" w:cs="Arial"/>
          <w:sz w:val="22"/>
          <w:szCs w:val="22"/>
        </w:rPr>
        <w:t>The DNMTs can maintain DNA methylation or create de novo one, bringing about hypermethylation. The demethylation is considered by a cycle from 5mC, 5hmC, 5fC to unmethylation cytosine or passively rely on cell diversion, the processes take more complicated and indirect way back to unmethylation cytosine. The difference between hyper and hypo methylation illustrate we should consider them separately ever both of them regarded as DNA methylation variants.</w:t>
      </w:r>
    </w:p>
    <w:p w14:paraId="75B167B7" w14:textId="77777777" w:rsidR="00FA0938" w:rsidRPr="00DE3483" w:rsidRDefault="00FA0938" w:rsidP="00DE3483">
      <w:pPr>
        <w:jc w:val="both"/>
        <w:rPr>
          <w:rFonts w:ascii="Arial" w:hAnsi="Arial" w:cs="Arial"/>
          <w:sz w:val="22"/>
          <w:szCs w:val="22"/>
        </w:rPr>
      </w:pPr>
    </w:p>
    <w:p w14:paraId="5A694798" w14:textId="77777777" w:rsidR="00383BEA" w:rsidRPr="00DE3483" w:rsidRDefault="00383BEA" w:rsidP="00DE3483">
      <w:pPr>
        <w:jc w:val="both"/>
        <w:rPr>
          <w:rFonts w:ascii="Arial" w:hAnsi="Arial" w:cs="Arial"/>
          <w:sz w:val="22"/>
          <w:szCs w:val="22"/>
        </w:rPr>
      </w:pPr>
      <w:r w:rsidRPr="00DE3483">
        <w:rPr>
          <w:rFonts w:ascii="Arial" w:hAnsi="Arial" w:cs="Arial"/>
          <w:sz w:val="22"/>
          <w:szCs w:val="22"/>
        </w:rPr>
        <w:t>Here, we focus on colorectal adenoma, ta</w:t>
      </w:r>
      <w:r w:rsidR="000C552A" w:rsidRPr="00DE3483">
        <w:rPr>
          <w:rFonts w:ascii="Arial" w:hAnsi="Arial" w:cs="Arial"/>
          <w:sz w:val="22"/>
          <w:szCs w:val="22"/>
        </w:rPr>
        <w:t>ke hyper and hypo methylation as two biological processes, and try to illuminate the change on the benign stage.</w:t>
      </w:r>
    </w:p>
    <w:p w14:paraId="13EC7042" w14:textId="77777777" w:rsidR="00A40B87" w:rsidRPr="00DE3483" w:rsidRDefault="00A40B87" w:rsidP="00DE3483">
      <w:pPr>
        <w:jc w:val="both"/>
        <w:rPr>
          <w:rFonts w:ascii="Arial" w:hAnsi="Arial" w:cs="Arial"/>
          <w:sz w:val="22"/>
          <w:szCs w:val="22"/>
        </w:rPr>
      </w:pPr>
    </w:p>
    <w:p w14:paraId="709B45E0" w14:textId="68CA076A" w:rsidR="00BC3442" w:rsidRPr="00DE3483" w:rsidRDefault="00665C28" w:rsidP="00DE3483">
      <w:pPr>
        <w:jc w:val="both"/>
        <w:rPr>
          <w:rFonts w:ascii="Arial" w:hAnsi="Arial" w:cs="Arial"/>
          <w:b/>
          <w:sz w:val="22"/>
          <w:szCs w:val="22"/>
        </w:rPr>
      </w:pPr>
      <w:r w:rsidRPr="00DE3483">
        <w:rPr>
          <w:rFonts w:ascii="Arial" w:hAnsi="Arial" w:cs="Arial"/>
          <w:b/>
          <w:sz w:val="22"/>
          <w:szCs w:val="22"/>
        </w:rPr>
        <w:t>Results</w:t>
      </w:r>
    </w:p>
    <w:p w14:paraId="3EB6CD59" w14:textId="77777777" w:rsidR="00C64E70" w:rsidRDefault="00C64E70" w:rsidP="00DE3483">
      <w:pPr>
        <w:jc w:val="both"/>
        <w:rPr>
          <w:ins w:id="12" w:author="Guo, Shicheng" w:date="2019-03-18T09:40:00Z"/>
          <w:rFonts w:ascii="Arial" w:hAnsi="Arial" w:cs="Arial"/>
          <w:b/>
          <w:sz w:val="22"/>
          <w:szCs w:val="22"/>
        </w:rPr>
      </w:pPr>
    </w:p>
    <w:p w14:paraId="5E313675" w14:textId="3F2D36E4" w:rsidR="00A11AEA" w:rsidRPr="00DE3483" w:rsidRDefault="001A61F1" w:rsidP="00DE3483">
      <w:pPr>
        <w:pStyle w:val="Heading4"/>
        <w:widowControl w:val="0"/>
        <w:spacing w:before="40" w:line="360" w:lineRule="auto"/>
        <w:jc w:val="both"/>
        <w:rPr>
          <w:rFonts w:ascii="Arial" w:eastAsia="Arial" w:hAnsi="Arial" w:cs="Arial"/>
          <w:b w:val="0"/>
          <w:color w:val="000000" w:themeColor="text1"/>
          <w:sz w:val="22"/>
          <w:szCs w:val="22"/>
        </w:rPr>
      </w:pPr>
      <w:r w:rsidRPr="00DE3483">
        <w:rPr>
          <w:rFonts w:ascii="Arial" w:eastAsia="Arial" w:hAnsi="Arial" w:cs="Arial"/>
          <w:bCs w:val="0"/>
          <w:i w:val="0"/>
          <w:iCs w:val="0"/>
          <w:color w:val="000000" w:themeColor="text1"/>
          <w:sz w:val="22"/>
          <w:szCs w:val="22"/>
          <w:lang w:eastAsia="zh-CN"/>
        </w:rPr>
        <w:t>Whole genome hypo</w:t>
      </w:r>
      <w:ins w:id="13" w:author="Guo, Shicheng" w:date="2019-04-11T20:28:00Z">
        <w:r w:rsidR="00641328">
          <w:rPr>
            <w:rFonts w:ascii="Arial" w:eastAsia="Arial" w:hAnsi="Arial" w:cs="Arial"/>
            <w:bCs w:val="0"/>
            <w:i w:val="0"/>
            <w:iCs w:val="0"/>
            <w:color w:val="000000" w:themeColor="text1"/>
            <w:sz w:val="22"/>
            <w:szCs w:val="22"/>
            <w:lang w:eastAsia="zh-CN"/>
          </w:rPr>
          <w:t>-</w:t>
        </w:r>
      </w:ins>
      <w:bookmarkStart w:id="14" w:name="_GoBack"/>
      <w:bookmarkEnd w:id="14"/>
      <w:r w:rsidRPr="00DE3483">
        <w:rPr>
          <w:rFonts w:ascii="Arial" w:eastAsia="Arial" w:hAnsi="Arial" w:cs="Arial"/>
          <w:bCs w:val="0"/>
          <w:i w:val="0"/>
          <w:iCs w:val="0"/>
          <w:color w:val="000000" w:themeColor="text1"/>
          <w:sz w:val="22"/>
          <w:szCs w:val="22"/>
          <w:lang w:eastAsia="zh-CN"/>
        </w:rPr>
        <w:t>methylation occurs on precancerous benign lesion</w:t>
      </w:r>
    </w:p>
    <w:p w14:paraId="241D260D" w14:textId="4D9568C7" w:rsidR="007E3B89" w:rsidRDefault="00B70EAA" w:rsidP="00490B5C">
      <w:pPr>
        <w:jc w:val="both"/>
        <w:rPr>
          <w:rFonts w:ascii="Arial" w:hAnsi="Arial" w:cs="Arial"/>
          <w:sz w:val="22"/>
          <w:szCs w:val="22"/>
        </w:rPr>
      </w:pPr>
      <w:commentRangeStart w:id="15"/>
      <w:r w:rsidRPr="00DE3483">
        <w:rPr>
          <w:rFonts w:ascii="Arial" w:hAnsi="Arial" w:cs="Arial"/>
          <w:sz w:val="22"/>
          <w:szCs w:val="22"/>
        </w:rPr>
        <w:t xml:space="preserve">We </w:t>
      </w:r>
      <w:r w:rsidR="00C64E70">
        <w:rPr>
          <w:rFonts w:ascii="Arial" w:hAnsi="Arial" w:cs="Arial"/>
          <w:sz w:val="22"/>
          <w:szCs w:val="22"/>
        </w:rPr>
        <w:t>utilized</w:t>
      </w:r>
      <w:r w:rsidR="00C64E70" w:rsidRPr="00DE3483">
        <w:rPr>
          <w:rFonts w:ascii="Arial" w:hAnsi="Arial" w:cs="Arial"/>
          <w:sz w:val="22"/>
          <w:szCs w:val="22"/>
        </w:rPr>
        <w:t xml:space="preserve"> </w:t>
      </w:r>
      <w:r w:rsidRPr="00DE3483">
        <w:rPr>
          <w:rFonts w:ascii="Arial" w:hAnsi="Arial" w:cs="Arial"/>
          <w:sz w:val="22"/>
          <w:szCs w:val="22"/>
        </w:rPr>
        <w:t xml:space="preserve">the HM450 BeadChips array to profile DNA methylation on single-base level for low and high grade colorectal adenoma and adjacent normal tissue. </w:t>
      </w:r>
      <w:commentRangeEnd w:id="15"/>
      <w:r w:rsidR="00B1048D">
        <w:rPr>
          <w:rStyle w:val="CommentReference"/>
        </w:rPr>
        <w:commentReference w:id="15"/>
      </w:r>
      <w:r w:rsidR="007E3B89">
        <w:rPr>
          <w:rFonts w:ascii="Arial" w:hAnsi="Arial" w:cs="Arial"/>
          <w:sz w:val="22"/>
          <w:szCs w:val="22"/>
        </w:rPr>
        <w:t>We find the significant genome-wide DNA methylation difference between normal, low and high grade adenoma in the tSNE and PCA analysis (</w:t>
      </w:r>
      <w:bookmarkStart w:id="16" w:name="OLE_LINK1"/>
      <w:bookmarkStart w:id="17" w:name="OLE_LINK2"/>
      <w:bookmarkStart w:id="18" w:name="OLE_LINK3"/>
      <w:r w:rsidR="007E3B89" w:rsidRPr="00AD4A8F">
        <w:rPr>
          <w:rFonts w:ascii="Arial" w:hAnsi="Arial" w:cs="Arial"/>
          <w:b/>
          <w:color w:val="0070C0"/>
          <w:sz w:val="22"/>
          <w:szCs w:val="22"/>
          <w:rPrChange w:id="19" w:author="Guo, Shicheng" w:date="2019-03-23T01:22:00Z">
            <w:rPr>
              <w:rFonts w:ascii="Arial" w:hAnsi="Arial" w:cs="Arial"/>
              <w:sz w:val="22"/>
              <w:szCs w:val="22"/>
            </w:rPr>
          </w:rPrChange>
        </w:rPr>
        <w:t xml:space="preserve">Figure </w:t>
      </w:r>
      <w:r w:rsidR="00242405" w:rsidRPr="00AD4A8F">
        <w:rPr>
          <w:rFonts w:ascii="Arial" w:hAnsi="Arial" w:cs="Arial"/>
          <w:b/>
          <w:color w:val="0070C0"/>
          <w:sz w:val="22"/>
          <w:szCs w:val="22"/>
          <w:rPrChange w:id="20" w:author="Guo, Shicheng" w:date="2019-03-23T01:22:00Z">
            <w:rPr>
              <w:rFonts w:ascii="Arial" w:hAnsi="Arial" w:cs="Arial"/>
              <w:sz w:val="22"/>
              <w:szCs w:val="22"/>
            </w:rPr>
          </w:rPrChange>
        </w:rPr>
        <w:t>1a</w:t>
      </w:r>
      <w:r w:rsidR="00242405" w:rsidRPr="00AD4A8F">
        <w:rPr>
          <w:rFonts w:ascii="Arial" w:hAnsi="Arial" w:cs="Arial"/>
          <w:color w:val="0070C0"/>
          <w:sz w:val="22"/>
          <w:szCs w:val="22"/>
          <w:rPrChange w:id="21" w:author="Guo, Shicheng" w:date="2019-03-23T01:22:00Z">
            <w:rPr>
              <w:rFonts w:ascii="Arial" w:hAnsi="Arial" w:cs="Arial"/>
              <w:sz w:val="22"/>
              <w:szCs w:val="22"/>
            </w:rPr>
          </w:rPrChange>
        </w:rPr>
        <w:t xml:space="preserve"> </w:t>
      </w:r>
      <w:r w:rsidR="00242405">
        <w:rPr>
          <w:rFonts w:ascii="Arial" w:hAnsi="Arial" w:cs="Arial"/>
          <w:sz w:val="22"/>
          <w:szCs w:val="22"/>
        </w:rPr>
        <w:t xml:space="preserve">and </w:t>
      </w:r>
      <w:ins w:id="22" w:author="Guo, Shicheng" w:date="2019-03-23T01:22:00Z">
        <w:r w:rsidR="00AD4A8F" w:rsidRPr="00AD4A8F">
          <w:rPr>
            <w:rFonts w:ascii="Arial" w:hAnsi="Arial" w:cs="Arial"/>
            <w:b/>
            <w:sz w:val="22"/>
            <w:szCs w:val="22"/>
            <w:rPrChange w:id="23" w:author="Guo, Shicheng" w:date="2019-03-23T01:23:00Z">
              <w:rPr>
                <w:rFonts w:ascii="Arial" w:hAnsi="Arial" w:cs="Arial"/>
                <w:sz w:val="22"/>
                <w:szCs w:val="22"/>
              </w:rPr>
            </w:rPrChange>
          </w:rPr>
          <w:t>Fig</w:t>
        </w:r>
        <w:r w:rsidR="00AD4A8F" w:rsidRPr="00AD4A8F">
          <w:rPr>
            <w:rFonts w:ascii="Arial" w:hAnsi="Arial" w:cs="Arial"/>
            <w:b/>
            <w:color w:val="0070C0"/>
            <w:sz w:val="22"/>
            <w:szCs w:val="22"/>
            <w:rPrChange w:id="24" w:author="Guo, Shicheng" w:date="2019-03-23T01:23:00Z">
              <w:rPr>
                <w:rFonts w:ascii="Arial" w:hAnsi="Arial" w:cs="Arial"/>
                <w:sz w:val="22"/>
                <w:szCs w:val="22"/>
              </w:rPr>
            </w:rPrChange>
          </w:rPr>
          <w:t xml:space="preserve">ure </w:t>
        </w:r>
      </w:ins>
      <w:r w:rsidR="00242405" w:rsidRPr="00AD4A8F">
        <w:rPr>
          <w:rFonts w:ascii="Arial" w:hAnsi="Arial" w:cs="Arial"/>
          <w:b/>
          <w:color w:val="0070C0"/>
          <w:sz w:val="22"/>
          <w:szCs w:val="22"/>
          <w:rPrChange w:id="25" w:author="Guo, Shicheng" w:date="2019-03-23T01:23:00Z">
            <w:rPr>
              <w:rFonts w:ascii="Arial" w:hAnsi="Arial" w:cs="Arial"/>
              <w:sz w:val="22"/>
              <w:szCs w:val="22"/>
            </w:rPr>
          </w:rPrChange>
        </w:rPr>
        <w:t>1b</w:t>
      </w:r>
      <w:bookmarkEnd w:id="16"/>
      <w:bookmarkEnd w:id="17"/>
      <w:bookmarkEnd w:id="18"/>
      <w:r w:rsidR="007E3B89">
        <w:rPr>
          <w:rFonts w:ascii="Arial" w:hAnsi="Arial" w:cs="Arial"/>
          <w:sz w:val="22"/>
          <w:szCs w:val="22"/>
        </w:rPr>
        <w:t xml:space="preserve">). </w:t>
      </w:r>
      <w:r w:rsidR="00EE7120" w:rsidRPr="00F4202E">
        <w:rPr>
          <w:rFonts w:ascii="Arial" w:hAnsi="Arial" w:cs="Arial"/>
          <w:sz w:val="22"/>
          <w:szCs w:val="22"/>
        </w:rPr>
        <w:t>Compared with the adjacent normal tissue, low grade adenoma show</w:t>
      </w:r>
      <w:r w:rsidR="00242405">
        <w:rPr>
          <w:rFonts w:ascii="Arial" w:hAnsi="Arial" w:cs="Arial"/>
          <w:sz w:val="22"/>
          <w:szCs w:val="22"/>
        </w:rPr>
        <w:t>s</w:t>
      </w:r>
      <w:r w:rsidR="00EE7120" w:rsidRPr="00F4202E">
        <w:rPr>
          <w:rFonts w:ascii="Arial" w:hAnsi="Arial" w:cs="Arial"/>
          <w:sz w:val="22"/>
          <w:szCs w:val="22"/>
        </w:rPr>
        <w:t xml:space="preserve"> whole genome hypomethylation (Pvalue = </w:t>
      </w:r>
      <w:r w:rsidR="00242405" w:rsidRPr="00242405">
        <w:rPr>
          <w:rFonts w:ascii="Arial" w:hAnsi="Arial" w:cs="Arial"/>
          <w:sz w:val="22"/>
          <w:szCs w:val="22"/>
        </w:rPr>
        <w:t>2.79</w:t>
      </w:r>
      <w:del w:id="26" w:author="Guo, Shicheng" w:date="2019-03-23T01:07:00Z">
        <w:r w:rsidR="00242405" w:rsidRPr="00242405" w:rsidDel="00AF70D7">
          <w:rPr>
            <w:rFonts w:ascii="Arial" w:hAnsi="Arial" w:cs="Arial"/>
            <w:sz w:val="22"/>
            <w:szCs w:val="22"/>
          </w:rPr>
          <w:delText>6e</w:delText>
        </w:r>
      </w:del>
      <w:ins w:id="27" w:author="Guo, Shicheng" w:date="2019-03-23T01:07:00Z">
        <w:r w:rsidR="00AF70D7">
          <w:rPr>
            <w:rFonts w:ascii="Arial" w:hAnsi="Arial" w:cs="Arial"/>
            <w:sz w:val="22"/>
            <w:szCs w:val="22"/>
          </w:rPr>
          <w:t>x10</w:t>
        </w:r>
      </w:ins>
      <w:r w:rsidR="00242405" w:rsidRPr="00AF70D7">
        <w:rPr>
          <w:rFonts w:ascii="Arial" w:hAnsi="Arial" w:cs="Arial"/>
          <w:sz w:val="22"/>
          <w:szCs w:val="22"/>
          <w:vertAlign w:val="superscript"/>
          <w:rPrChange w:id="28" w:author="Guo, Shicheng" w:date="2019-03-23T01:07:00Z">
            <w:rPr>
              <w:rFonts w:ascii="Arial" w:hAnsi="Arial" w:cs="Arial"/>
              <w:sz w:val="22"/>
              <w:szCs w:val="22"/>
            </w:rPr>
          </w:rPrChange>
        </w:rPr>
        <w:t>-51</w:t>
      </w:r>
      <w:r w:rsidR="00EE7120">
        <w:rPr>
          <w:rFonts w:ascii="Arial" w:hAnsi="Arial" w:cs="Arial"/>
          <w:sz w:val="22"/>
          <w:szCs w:val="22"/>
        </w:rPr>
        <w:t xml:space="preserve">, Supplementary Figure </w:t>
      </w:r>
      <w:r w:rsidR="00242405">
        <w:rPr>
          <w:rFonts w:ascii="Arial" w:hAnsi="Arial" w:cs="Arial"/>
          <w:sz w:val="22"/>
          <w:szCs w:val="22"/>
        </w:rPr>
        <w:t>1</w:t>
      </w:r>
      <w:r w:rsidR="00EE7120" w:rsidRPr="00F4202E">
        <w:rPr>
          <w:rFonts w:ascii="Arial" w:hAnsi="Arial" w:cs="Arial"/>
          <w:sz w:val="22"/>
          <w:szCs w:val="22"/>
        </w:rPr>
        <w:t xml:space="preserve">), and further hypomethylation occurs on high grade adenoma (Pvalue = </w:t>
      </w:r>
      <w:r w:rsidR="00242405" w:rsidRPr="00242405">
        <w:rPr>
          <w:rFonts w:ascii="Arial" w:hAnsi="Arial" w:cs="Arial"/>
          <w:sz w:val="22"/>
          <w:szCs w:val="22"/>
        </w:rPr>
        <w:t>1.62</w:t>
      </w:r>
      <w:ins w:id="29" w:author="Guo, Shicheng" w:date="2019-03-23T01:07:00Z">
        <w:r w:rsidR="00AF70D7">
          <w:rPr>
            <w:rFonts w:ascii="Arial" w:hAnsi="Arial" w:cs="Arial"/>
            <w:sz w:val="22"/>
            <w:szCs w:val="22"/>
          </w:rPr>
          <w:t>x10</w:t>
        </w:r>
      </w:ins>
      <w:del w:id="30" w:author="Guo, Shicheng" w:date="2019-03-23T01:07:00Z">
        <w:r w:rsidR="00242405" w:rsidRPr="00AF70D7" w:rsidDel="00AF70D7">
          <w:rPr>
            <w:rFonts w:ascii="Arial" w:hAnsi="Arial" w:cs="Arial"/>
            <w:sz w:val="22"/>
            <w:szCs w:val="22"/>
            <w:vertAlign w:val="superscript"/>
            <w:rPrChange w:id="31" w:author="Guo, Shicheng" w:date="2019-03-23T01:07:00Z">
              <w:rPr>
                <w:rFonts w:ascii="Arial" w:hAnsi="Arial" w:cs="Arial"/>
                <w:sz w:val="22"/>
                <w:szCs w:val="22"/>
              </w:rPr>
            </w:rPrChange>
          </w:rPr>
          <w:delText>6</w:delText>
        </w:r>
      </w:del>
      <w:r w:rsidR="00242405" w:rsidRPr="00AF70D7">
        <w:rPr>
          <w:rFonts w:ascii="Arial" w:hAnsi="Arial" w:cs="Arial"/>
          <w:sz w:val="22"/>
          <w:szCs w:val="22"/>
          <w:vertAlign w:val="superscript"/>
          <w:rPrChange w:id="32" w:author="Guo, Shicheng" w:date="2019-03-23T01:07:00Z">
            <w:rPr>
              <w:rFonts w:ascii="Arial" w:hAnsi="Arial" w:cs="Arial"/>
              <w:sz w:val="22"/>
              <w:szCs w:val="22"/>
            </w:rPr>
          </w:rPrChange>
        </w:rPr>
        <w:t>e-88</w:t>
      </w:r>
      <w:r w:rsidR="00EE7120">
        <w:rPr>
          <w:rFonts w:ascii="Arial" w:hAnsi="Arial" w:cs="Arial"/>
          <w:sz w:val="22"/>
          <w:szCs w:val="22"/>
        </w:rPr>
        <w:t xml:space="preserve">, Supplementary Figure </w:t>
      </w:r>
      <w:r w:rsidR="00242405">
        <w:rPr>
          <w:rFonts w:ascii="Arial" w:hAnsi="Arial" w:cs="Arial"/>
          <w:sz w:val="22"/>
          <w:szCs w:val="22"/>
        </w:rPr>
        <w:t>1</w:t>
      </w:r>
      <w:r w:rsidR="00EE7120" w:rsidRPr="00F4202E">
        <w:rPr>
          <w:rFonts w:ascii="Arial" w:hAnsi="Arial" w:cs="Arial"/>
          <w:sz w:val="22"/>
          <w:szCs w:val="22"/>
        </w:rPr>
        <w:t>). Both of two different stages of adenoma are benign lesion before cancerization. Bimodal distribution can characterize DNA methylation pattern, and hypermethylated peak can clearly reflect progressive hypo</w:t>
      </w:r>
      <w:r w:rsidR="00EE7120" w:rsidRPr="007B5000">
        <w:rPr>
          <w:rFonts w:ascii="Arial" w:hAnsi="Arial" w:cs="Arial"/>
          <w:sz w:val="22"/>
          <w:szCs w:val="22"/>
        </w:rPr>
        <w:t xml:space="preserve">methylation </w:t>
      </w:r>
      <w:r w:rsidR="007B5000" w:rsidRPr="007B5000">
        <w:rPr>
          <w:rFonts w:ascii="Arial" w:hAnsi="Arial" w:cs="Arial"/>
          <w:sz w:val="22"/>
          <w:szCs w:val="22"/>
        </w:rPr>
        <w:t>(</w:t>
      </w:r>
      <w:r w:rsidR="007B5000" w:rsidRPr="00AF70D7">
        <w:rPr>
          <w:rFonts w:ascii="Arial" w:hAnsi="Arial" w:cs="Arial"/>
          <w:b/>
          <w:color w:val="0070C0"/>
          <w:sz w:val="22"/>
          <w:szCs w:val="22"/>
          <w:rPrChange w:id="33" w:author="Guo, Shicheng" w:date="2019-03-23T01:06:00Z">
            <w:rPr>
              <w:rFonts w:ascii="Arial" w:hAnsi="Arial" w:cs="Arial"/>
              <w:sz w:val="22"/>
              <w:szCs w:val="22"/>
            </w:rPr>
          </w:rPrChange>
        </w:rPr>
        <w:t xml:space="preserve">Figure 1c </w:t>
      </w:r>
      <w:r w:rsidR="007B5000" w:rsidRPr="007B5000">
        <w:rPr>
          <w:rFonts w:ascii="Arial" w:hAnsi="Arial" w:cs="Arial"/>
          <w:sz w:val="22"/>
          <w:szCs w:val="22"/>
        </w:rPr>
        <w:t xml:space="preserve">and </w:t>
      </w:r>
      <w:ins w:id="34" w:author="Guo, Shicheng" w:date="2019-03-23T01:06:00Z">
        <w:r w:rsidR="00AF70D7" w:rsidRPr="00AF70D7">
          <w:rPr>
            <w:rFonts w:ascii="Arial" w:hAnsi="Arial" w:cs="Arial"/>
            <w:b/>
            <w:color w:val="0070C0"/>
            <w:sz w:val="22"/>
            <w:szCs w:val="22"/>
            <w:rPrChange w:id="35" w:author="Guo, Shicheng" w:date="2019-03-23T01:07:00Z">
              <w:rPr>
                <w:rFonts w:ascii="Arial" w:hAnsi="Arial" w:cs="Arial"/>
                <w:sz w:val="22"/>
                <w:szCs w:val="22"/>
              </w:rPr>
            </w:rPrChange>
          </w:rPr>
          <w:t xml:space="preserve">Figure </w:t>
        </w:r>
      </w:ins>
      <w:r w:rsidR="007B5000" w:rsidRPr="00AF70D7">
        <w:rPr>
          <w:rFonts w:ascii="Arial" w:hAnsi="Arial" w:cs="Arial"/>
          <w:b/>
          <w:color w:val="0070C0"/>
          <w:sz w:val="22"/>
          <w:szCs w:val="22"/>
          <w:rPrChange w:id="36" w:author="Guo, Shicheng" w:date="2019-03-23T01:07:00Z">
            <w:rPr>
              <w:rFonts w:ascii="Arial" w:hAnsi="Arial" w:cs="Arial"/>
              <w:sz w:val="22"/>
              <w:szCs w:val="22"/>
            </w:rPr>
          </w:rPrChange>
        </w:rPr>
        <w:t>1d</w:t>
      </w:r>
      <w:r w:rsidR="007B5000" w:rsidRPr="007B5000">
        <w:rPr>
          <w:rFonts w:ascii="Arial" w:hAnsi="Arial" w:cs="Arial"/>
          <w:sz w:val="22"/>
          <w:szCs w:val="22"/>
        </w:rPr>
        <w:t>)</w:t>
      </w:r>
    </w:p>
    <w:p w14:paraId="0FD4A188" w14:textId="13CD5580" w:rsidR="000F0A2B" w:rsidRPr="00DE3483" w:rsidRDefault="004C5D49" w:rsidP="00DE3483">
      <w:pPr>
        <w:pStyle w:val="Heading4"/>
        <w:widowControl w:val="0"/>
        <w:spacing w:before="40" w:line="360" w:lineRule="auto"/>
        <w:jc w:val="both"/>
        <w:rPr>
          <w:rFonts w:ascii="Arial" w:eastAsia="Arial" w:hAnsi="Arial" w:cs="Arial"/>
          <w:b w:val="0"/>
          <w:color w:val="000000" w:themeColor="text1"/>
          <w:sz w:val="22"/>
          <w:szCs w:val="22"/>
        </w:rPr>
      </w:pPr>
      <w:r w:rsidRPr="00DE3483">
        <w:rPr>
          <w:rFonts w:ascii="Arial" w:eastAsia="Arial" w:hAnsi="Arial" w:cs="Arial"/>
          <w:bCs w:val="0"/>
          <w:i w:val="0"/>
          <w:iCs w:val="0"/>
          <w:color w:val="000000" w:themeColor="text1"/>
          <w:sz w:val="22"/>
          <w:szCs w:val="22"/>
          <w:lang w:eastAsia="zh-CN"/>
        </w:rPr>
        <w:t>D</w:t>
      </w:r>
      <w:r w:rsidR="00A40B87" w:rsidRPr="00DE3483">
        <w:rPr>
          <w:rFonts w:ascii="Arial" w:eastAsia="Arial" w:hAnsi="Arial" w:cs="Arial"/>
          <w:bCs w:val="0"/>
          <w:i w:val="0"/>
          <w:iCs w:val="0"/>
          <w:color w:val="000000" w:themeColor="text1"/>
          <w:sz w:val="22"/>
          <w:szCs w:val="22"/>
          <w:lang w:eastAsia="zh-CN"/>
        </w:rPr>
        <w:t xml:space="preserve">ifferent methylation regions </w:t>
      </w:r>
      <w:r w:rsidR="008522BB" w:rsidRPr="00DE3483">
        <w:rPr>
          <w:rFonts w:ascii="Arial" w:eastAsia="Arial" w:hAnsi="Arial" w:cs="Arial"/>
          <w:bCs w:val="0"/>
          <w:i w:val="0"/>
          <w:iCs w:val="0"/>
          <w:color w:val="000000" w:themeColor="text1"/>
          <w:sz w:val="22"/>
          <w:szCs w:val="22"/>
          <w:lang w:eastAsia="zh-CN"/>
        </w:rPr>
        <w:t xml:space="preserve">(DMRs) in </w:t>
      </w:r>
      <w:r w:rsidR="00A40B87" w:rsidRPr="00DE3483">
        <w:rPr>
          <w:rFonts w:ascii="Arial" w:eastAsia="Arial" w:hAnsi="Arial" w:cs="Arial"/>
          <w:bCs w:val="0"/>
          <w:i w:val="0"/>
          <w:iCs w:val="0"/>
          <w:color w:val="000000" w:themeColor="text1"/>
          <w:sz w:val="22"/>
          <w:szCs w:val="22"/>
          <w:lang w:eastAsia="zh-CN"/>
        </w:rPr>
        <w:t>colorectal adenoma</w:t>
      </w:r>
    </w:p>
    <w:p w14:paraId="38D104D7" w14:textId="14387643" w:rsidR="0000630F" w:rsidRDefault="00490B5C" w:rsidP="0000630F">
      <w:pPr>
        <w:jc w:val="both"/>
        <w:rPr>
          <w:rFonts w:ascii="Arial" w:hAnsi="Arial" w:cs="Arial"/>
          <w:sz w:val="22"/>
          <w:szCs w:val="22"/>
        </w:rPr>
      </w:pPr>
      <w:r>
        <w:rPr>
          <w:rFonts w:ascii="Arial" w:hAnsi="Arial" w:cs="Arial"/>
          <w:sz w:val="22"/>
          <w:szCs w:val="22"/>
        </w:rPr>
        <w:t xml:space="preserve">We identified </w:t>
      </w:r>
      <w:r w:rsidR="00B27CA3" w:rsidRPr="00DE3483">
        <w:rPr>
          <w:rFonts w:ascii="Arial" w:hAnsi="Arial" w:cs="Arial"/>
          <w:sz w:val="22"/>
          <w:szCs w:val="22"/>
        </w:rPr>
        <w:t>440 DMRs in low grade adenoma</w:t>
      </w:r>
      <w:r>
        <w:rPr>
          <w:rFonts w:ascii="Arial" w:hAnsi="Arial" w:cs="Arial"/>
          <w:sz w:val="22"/>
          <w:szCs w:val="22"/>
        </w:rPr>
        <w:t xml:space="preserve"> compared with normal samples within </w:t>
      </w:r>
      <w:r w:rsidRPr="00F4202E">
        <w:rPr>
          <w:rFonts w:ascii="Arial" w:hAnsi="Arial" w:cs="Arial"/>
          <w:sz w:val="22"/>
          <w:szCs w:val="22"/>
        </w:rPr>
        <w:t>gene associated regions</w:t>
      </w:r>
      <w:r>
        <w:rPr>
          <w:rFonts w:ascii="Arial" w:hAnsi="Arial" w:cs="Arial"/>
          <w:sz w:val="22"/>
          <w:szCs w:val="22"/>
        </w:rPr>
        <w:t xml:space="preserve"> including</w:t>
      </w:r>
      <w:bookmarkStart w:id="37" w:name="OLE_LINK6"/>
      <w:bookmarkStart w:id="38" w:name="OLE_LINK7"/>
      <w:r>
        <w:rPr>
          <w:rFonts w:ascii="Arial" w:hAnsi="Arial" w:cs="Arial"/>
          <w:sz w:val="22"/>
          <w:szCs w:val="22"/>
        </w:rPr>
        <w:t xml:space="preserve"> </w:t>
      </w:r>
      <w:bookmarkStart w:id="39" w:name="OLE_LINK9"/>
      <w:bookmarkStart w:id="40" w:name="OLE_LINK10"/>
      <w:r w:rsidR="003C15A8" w:rsidRPr="004A64C5">
        <w:rPr>
          <w:rFonts w:ascii="Arial" w:hAnsi="Arial" w:cs="Arial"/>
          <w:sz w:val="22"/>
          <w:szCs w:val="22"/>
        </w:rPr>
        <w:t>126</w:t>
      </w:r>
      <w:r>
        <w:rPr>
          <w:rFonts w:ascii="Arial" w:hAnsi="Arial" w:cs="Arial"/>
          <w:sz w:val="22"/>
          <w:szCs w:val="22"/>
        </w:rPr>
        <w:t xml:space="preserve"> </w:t>
      </w:r>
      <w:r w:rsidR="003C15A8" w:rsidRPr="004A64C5">
        <w:rPr>
          <w:rFonts w:ascii="Arial" w:hAnsi="Arial" w:cs="Arial"/>
          <w:sz w:val="22"/>
          <w:szCs w:val="22"/>
        </w:rPr>
        <w:t>(28.6%)</w:t>
      </w:r>
      <w:bookmarkEnd w:id="37"/>
      <w:bookmarkEnd w:id="38"/>
      <w:r w:rsidR="003C15A8" w:rsidRPr="004A64C5">
        <w:rPr>
          <w:rFonts w:ascii="Arial" w:hAnsi="Arial" w:cs="Arial"/>
          <w:sz w:val="22"/>
          <w:szCs w:val="22"/>
        </w:rPr>
        <w:t xml:space="preserve"> hyper</w:t>
      </w:r>
      <w:r>
        <w:rPr>
          <w:rFonts w:ascii="Arial" w:hAnsi="Arial" w:cs="Arial"/>
          <w:sz w:val="22"/>
          <w:szCs w:val="22"/>
        </w:rPr>
        <w:t>-</w:t>
      </w:r>
      <w:r w:rsidR="003C15A8" w:rsidRPr="004A64C5">
        <w:rPr>
          <w:rFonts w:ascii="Arial" w:hAnsi="Arial" w:cs="Arial"/>
          <w:sz w:val="22"/>
          <w:szCs w:val="22"/>
        </w:rPr>
        <w:t>methylated</w:t>
      </w:r>
      <w:r>
        <w:rPr>
          <w:rFonts w:ascii="Arial" w:hAnsi="Arial" w:cs="Arial"/>
          <w:sz w:val="22"/>
          <w:szCs w:val="22"/>
        </w:rPr>
        <w:t xml:space="preserve"> regions and</w:t>
      </w:r>
      <w:r w:rsidR="003C15A8" w:rsidRPr="004A64C5">
        <w:rPr>
          <w:rFonts w:ascii="Arial" w:hAnsi="Arial" w:cs="Arial"/>
          <w:sz w:val="22"/>
          <w:szCs w:val="22"/>
        </w:rPr>
        <w:t xml:space="preserve"> </w:t>
      </w:r>
      <w:bookmarkStart w:id="41" w:name="OLE_LINK4"/>
      <w:bookmarkStart w:id="42" w:name="OLE_LINK5"/>
      <w:r w:rsidR="003C15A8" w:rsidRPr="004A64C5">
        <w:rPr>
          <w:rFonts w:ascii="Arial" w:hAnsi="Arial" w:cs="Arial"/>
          <w:sz w:val="22"/>
          <w:szCs w:val="22"/>
        </w:rPr>
        <w:t xml:space="preserve">314(71.4%) </w:t>
      </w:r>
      <w:bookmarkEnd w:id="41"/>
      <w:bookmarkEnd w:id="42"/>
      <w:r w:rsidR="003C15A8" w:rsidRPr="004A64C5">
        <w:rPr>
          <w:rFonts w:ascii="Arial" w:hAnsi="Arial" w:cs="Arial"/>
          <w:sz w:val="22"/>
          <w:szCs w:val="22"/>
        </w:rPr>
        <w:t>hypo</w:t>
      </w:r>
      <w:r>
        <w:rPr>
          <w:rFonts w:ascii="Arial" w:hAnsi="Arial" w:cs="Arial"/>
          <w:sz w:val="22"/>
          <w:szCs w:val="22"/>
        </w:rPr>
        <w:t>-</w:t>
      </w:r>
      <w:r w:rsidR="003C15A8" w:rsidRPr="00DE3483">
        <w:rPr>
          <w:rFonts w:ascii="Arial" w:hAnsi="Arial" w:cs="Arial"/>
          <w:sz w:val="22"/>
          <w:szCs w:val="22"/>
        </w:rPr>
        <w:t>methylated</w:t>
      </w:r>
      <w:bookmarkEnd w:id="39"/>
      <w:bookmarkEnd w:id="40"/>
      <w:r>
        <w:rPr>
          <w:rFonts w:ascii="Arial" w:hAnsi="Arial" w:cs="Arial"/>
          <w:sz w:val="22"/>
          <w:szCs w:val="22"/>
        </w:rPr>
        <w:t xml:space="preserve"> regions (Figure 2a)</w:t>
      </w:r>
      <w:r w:rsidR="003C15A8" w:rsidRPr="00DE3483">
        <w:rPr>
          <w:rFonts w:ascii="Arial" w:hAnsi="Arial" w:cs="Arial"/>
          <w:sz w:val="22"/>
          <w:szCs w:val="22"/>
        </w:rPr>
        <w:t>.</w:t>
      </w:r>
      <w:r>
        <w:rPr>
          <w:rFonts w:ascii="Arial" w:hAnsi="Arial" w:cs="Arial"/>
          <w:sz w:val="22"/>
          <w:szCs w:val="22"/>
        </w:rPr>
        <w:t xml:space="preserve"> </w:t>
      </w:r>
      <w:r w:rsidR="003C15A8" w:rsidRPr="004A64C5">
        <w:rPr>
          <w:rFonts w:ascii="Arial" w:hAnsi="Arial" w:cs="Arial"/>
          <w:sz w:val="22"/>
          <w:szCs w:val="22"/>
        </w:rPr>
        <w:t>Methylation changes also found in high grade adenoma</w:t>
      </w:r>
      <w:r w:rsidR="00840F66" w:rsidRPr="004A64C5">
        <w:rPr>
          <w:rFonts w:ascii="Arial" w:hAnsi="Arial" w:cs="Arial"/>
          <w:sz w:val="22"/>
          <w:szCs w:val="22"/>
        </w:rPr>
        <w:t xml:space="preserve">, </w:t>
      </w:r>
      <w:r w:rsidR="00DE47FE" w:rsidRPr="004A64C5">
        <w:rPr>
          <w:rFonts w:ascii="Arial" w:hAnsi="Arial" w:cs="Arial"/>
          <w:sz w:val="22"/>
          <w:szCs w:val="22"/>
        </w:rPr>
        <w:t xml:space="preserve">a total </w:t>
      </w:r>
      <w:r w:rsidR="00E1597C" w:rsidRPr="004A64C5">
        <w:rPr>
          <w:rFonts w:ascii="Arial" w:hAnsi="Arial" w:cs="Arial"/>
          <w:sz w:val="22"/>
          <w:szCs w:val="22"/>
        </w:rPr>
        <w:t>6</w:t>
      </w:r>
      <w:r>
        <w:rPr>
          <w:rFonts w:ascii="Arial" w:hAnsi="Arial" w:cs="Arial"/>
          <w:sz w:val="22"/>
          <w:szCs w:val="22"/>
        </w:rPr>
        <w:t>,</w:t>
      </w:r>
      <w:r w:rsidR="00E1597C" w:rsidRPr="004A64C5">
        <w:rPr>
          <w:rFonts w:ascii="Arial" w:hAnsi="Arial" w:cs="Arial"/>
          <w:sz w:val="22"/>
          <w:szCs w:val="22"/>
        </w:rPr>
        <w:t>805</w:t>
      </w:r>
      <w:r w:rsidR="00840F66" w:rsidRPr="004A64C5">
        <w:rPr>
          <w:rFonts w:ascii="Arial" w:hAnsi="Arial" w:cs="Arial"/>
          <w:sz w:val="22"/>
          <w:szCs w:val="22"/>
        </w:rPr>
        <w:t xml:space="preserve"> regions were differentially methylated compared with normal tissue</w:t>
      </w:r>
      <w:r>
        <w:rPr>
          <w:rFonts w:ascii="Arial" w:hAnsi="Arial" w:cs="Arial"/>
          <w:sz w:val="22"/>
          <w:szCs w:val="22"/>
        </w:rPr>
        <w:t xml:space="preserve"> including</w:t>
      </w:r>
      <w:r w:rsidR="00C807E2" w:rsidRPr="004A64C5">
        <w:rPr>
          <w:rFonts w:ascii="Arial" w:hAnsi="Arial" w:cs="Arial"/>
          <w:sz w:val="22"/>
          <w:szCs w:val="22"/>
        </w:rPr>
        <w:t xml:space="preserve"> </w:t>
      </w:r>
      <w:bookmarkStart w:id="43" w:name="OLE_LINK8"/>
      <w:bookmarkStart w:id="44" w:name="OLE_LINK13"/>
      <w:r w:rsidR="00C815AD" w:rsidRPr="004A64C5">
        <w:rPr>
          <w:rFonts w:ascii="Arial" w:hAnsi="Arial" w:cs="Arial"/>
          <w:sz w:val="22"/>
          <w:szCs w:val="22"/>
        </w:rPr>
        <w:t>2</w:t>
      </w:r>
      <w:r>
        <w:rPr>
          <w:rFonts w:ascii="Arial" w:hAnsi="Arial" w:cs="Arial"/>
          <w:sz w:val="22"/>
          <w:szCs w:val="22"/>
        </w:rPr>
        <w:t>,</w:t>
      </w:r>
      <w:r w:rsidR="00C815AD" w:rsidRPr="004A64C5">
        <w:rPr>
          <w:rFonts w:ascii="Arial" w:hAnsi="Arial" w:cs="Arial"/>
          <w:sz w:val="22"/>
          <w:szCs w:val="22"/>
        </w:rPr>
        <w:t>592</w:t>
      </w:r>
      <w:bookmarkEnd w:id="43"/>
      <w:bookmarkEnd w:id="44"/>
      <w:r>
        <w:rPr>
          <w:rFonts w:ascii="Arial" w:hAnsi="Arial" w:cs="Arial"/>
          <w:sz w:val="22"/>
          <w:szCs w:val="22"/>
        </w:rPr>
        <w:t xml:space="preserve"> </w:t>
      </w:r>
      <w:r w:rsidR="00C807E2" w:rsidRPr="004A64C5">
        <w:rPr>
          <w:rFonts w:ascii="Arial" w:hAnsi="Arial" w:cs="Arial"/>
          <w:sz w:val="22"/>
          <w:szCs w:val="22"/>
        </w:rPr>
        <w:t>(</w:t>
      </w:r>
      <w:r w:rsidR="00C815AD" w:rsidRPr="004A64C5">
        <w:rPr>
          <w:rFonts w:ascii="Arial" w:hAnsi="Arial" w:cs="Arial"/>
          <w:sz w:val="22"/>
          <w:szCs w:val="22"/>
        </w:rPr>
        <w:t>38.1</w:t>
      </w:r>
      <w:r w:rsidR="00C807E2" w:rsidRPr="004A64C5">
        <w:rPr>
          <w:rFonts w:ascii="Arial" w:hAnsi="Arial" w:cs="Arial"/>
          <w:sz w:val="22"/>
          <w:szCs w:val="22"/>
        </w:rPr>
        <w:t>%) hyper</w:t>
      </w:r>
      <w:r>
        <w:rPr>
          <w:rFonts w:ascii="Arial" w:hAnsi="Arial" w:cs="Arial"/>
          <w:sz w:val="22"/>
          <w:szCs w:val="22"/>
        </w:rPr>
        <w:t>-</w:t>
      </w:r>
      <w:r w:rsidR="00C807E2" w:rsidRPr="004A64C5">
        <w:rPr>
          <w:rFonts w:ascii="Arial" w:hAnsi="Arial" w:cs="Arial"/>
          <w:sz w:val="22"/>
          <w:szCs w:val="22"/>
        </w:rPr>
        <w:t>methylated</w:t>
      </w:r>
      <w:r>
        <w:rPr>
          <w:rFonts w:ascii="Arial" w:hAnsi="Arial" w:cs="Arial"/>
          <w:sz w:val="22"/>
          <w:szCs w:val="22"/>
        </w:rPr>
        <w:t xml:space="preserve"> regions and </w:t>
      </w:r>
      <w:bookmarkStart w:id="45" w:name="OLE_LINK11"/>
      <w:bookmarkStart w:id="46" w:name="OLE_LINK12"/>
      <w:r w:rsidR="00C815AD" w:rsidRPr="00DE3483">
        <w:rPr>
          <w:rFonts w:ascii="Arial" w:hAnsi="Arial" w:cs="Arial"/>
          <w:sz w:val="22"/>
          <w:szCs w:val="22"/>
        </w:rPr>
        <w:t>4</w:t>
      </w:r>
      <w:r>
        <w:rPr>
          <w:rFonts w:ascii="Arial" w:hAnsi="Arial" w:cs="Arial"/>
          <w:sz w:val="22"/>
          <w:szCs w:val="22"/>
        </w:rPr>
        <w:t>,</w:t>
      </w:r>
      <w:r w:rsidR="00C815AD" w:rsidRPr="00DE3483">
        <w:rPr>
          <w:rFonts w:ascii="Arial" w:hAnsi="Arial" w:cs="Arial"/>
          <w:sz w:val="22"/>
          <w:szCs w:val="22"/>
        </w:rPr>
        <w:t>213</w:t>
      </w:r>
      <w:ins w:id="47" w:author="Guo, Shicheng" w:date="2019-03-23T01:07:00Z">
        <w:r w:rsidR="00A60AE1">
          <w:rPr>
            <w:rFonts w:ascii="Arial" w:hAnsi="Arial" w:cs="Arial"/>
            <w:sz w:val="22"/>
            <w:szCs w:val="22"/>
          </w:rPr>
          <w:t xml:space="preserve"> </w:t>
        </w:r>
      </w:ins>
      <w:r w:rsidR="00C807E2" w:rsidRPr="00DE3483">
        <w:rPr>
          <w:rFonts w:ascii="Arial" w:hAnsi="Arial" w:cs="Arial"/>
          <w:sz w:val="22"/>
          <w:szCs w:val="22"/>
        </w:rPr>
        <w:t>(</w:t>
      </w:r>
      <w:r w:rsidR="00C815AD" w:rsidRPr="00DE3483">
        <w:rPr>
          <w:rFonts w:ascii="Arial" w:hAnsi="Arial" w:cs="Arial"/>
          <w:sz w:val="22"/>
          <w:szCs w:val="22"/>
        </w:rPr>
        <w:t>61.9</w:t>
      </w:r>
      <w:r w:rsidR="00C807E2" w:rsidRPr="00DE3483">
        <w:rPr>
          <w:rFonts w:ascii="Arial" w:hAnsi="Arial" w:cs="Arial"/>
          <w:sz w:val="22"/>
          <w:szCs w:val="22"/>
        </w:rPr>
        <w:t>%) hypo</w:t>
      </w:r>
      <w:r>
        <w:rPr>
          <w:rFonts w:ascii="Arial" w:hAnsi="Arial" w:cs="Arial"/>
          <w:sz w:val="22"/>
          <w:szCs w:val="22"/>
        </w:rPr>
        <w:t>-</w:t>
      </w:r>
      <w:r w:rsidR="00C807E2" w:rsidRPr="00DE3483">
        <w:rPr>
          <w:rFonts w:ascii="Arial" w:hAnsi="Arial" w:cs="Arial"/>
          <w:sz w:val="22"/>
          <w:szCs w:val="22"/>
        </w:rPr>
        <w:t>methylated</w:t>
      </w:r>
      <w:bookmarkEnd w:id="45"/>
      <w:bookmarkEnd w:id="46"/>
      <w:r>
        <w:rPr>
          <w:rFonts w:ascii="Arial" w:hAnsi="Arial" w:cs="Arial"/>
          <w:sz w:val="22"/>
          <w:szCs w:val="22"/>
        </w:rPr>
        <w:t xml:space="preserve"> regions (Figure 2b)</w:t>
      </w:r>
      <w:r w:rsidR="00DE47FE" w:rsidRPr="00DE3483">
        <w:rPr>
          <w:rFonts w:ascii="Arial" w:hAnsi="Arial" w:cs="Arial"/>
          <w:sz w:val="22"/>
          <w:szCs w:val="22"/>
        </w:rPr>
        <w:t xml:space="preserve">. </w:t>
      </w:r>
      <w:r w:rsidR="00C815AD" w:rsidRPr="00DE3483">
        <w:rPr>
          <w:rFonts w:ascii="Arial" w:hAnsi="Arial" w:cs="Arial"/>
          <w:sz w:val="22"/>
          <w:szCs w:val="22"/>
        </w:rPr>
        <w:t>The hypo</w:t>
      </w:r>
      <w:r>
        <w:rPr>
          <w:rFonts w:ascii="Arial" w:hAnsi="Arial" w:cs="Arial"/>
          <w:sz w:val="22"/>
          <w:szCs w:val="22"/>
        </w:rPr>
        <w:t>-</w:t>
      </w:r>
      <w:r w:rsidR="00C815AD" w:rsidRPr="004A64C5">
        <w:rPr>
          <w:rFonts w:ascii="Arial" w:hAnsi="Arial" w:cs="Arial"/>
          <w:sz w:val="22"/>
          <w:szCs w:val="22"/>
        </w:rPr>
        <w:t xml:space="preserve">methylation of the most DMRs in </w:t>
      </w:r>
      <w:r w:rsidR="00703DD9" w:rsidRPr="004A64C5">
        <w:rPr>
          <w:rFonts w:ascii="Arial" w:hAnsi="Arial" w:cs="Arial"/>
          <w:sz w:val="22"/>
          <w:szCs w:val="22"/>
        </w:rPr>
        <w:t xml:space="preserve">the </w:t>
      </w:r>
      <w:r w:rsidR="00C815AD" w:rsidRPr="004A64C5">
        <w:rPr>
          <w:rFonts w:ascii="Arial" w:hAnsi="Arial" w:cs="Arial"/>
          <w:sz w:val="22"/>
          <w:szCs w:val="22"/>
        </w:rPr>
        <w:t xml:space="preserve">low and high grade adenoma suggests </w:t>
      </w:r>
      <w:r w:rsidR="00703DD9" w:rsidRPr="004A64C5">
        <w:rPr>
          <w:rFonts w:ascii="Arial" w:hAnsi="Arial" w:cs="Arial"/>
          <w:sz w:val="22"/>
          <w:szCs w:val="22"/>
        </w:rPr>
        <w:t>global methylation change is an early event before colorectal cancer.</w:t>
      </w:r>
      <w:r>
        <w:rPr>
          <w:rFonts w:ascii="Arial" w:hAnsi="Arial" w:cs="Arial"/>
          <w:sz w:val="22"/>
          <w:szCs w:val="22"/>
        </w:rPr>
        <w:t xml:space="preserve"> </w:t>
      </w:r>
      <w:r w:rsidR="00703DD9" w:rsidRPr="004A64C5">
        <w:rPr>
          <w:rFonts w:ascii="Arial" w:hAnsi="Arial" w:cs="Arial"/>
          <w:sz w:val="22"/>
          <w:szCs w:val="22"/>
        </w:rPr>
        <w:t>To gain a better understanding of the dynamic methylation change of adenoma, we</w:t>
      </w:r>
      <w:r w:rsidR="00E75D8B" w:rsidRPr="004A64C5">
        <w:rPr>
          <w:rFonts w:ascii="Arial" w:hAnsi="Arial" w:cs="Arial"/>
          <w:sz w:val="22"/>
          <w:szCs w:val="22"/>
        </w:rPr>
        <w:t xml:space="preserve"> compared </w:t>
      </w:r>
      <w:r>
        <w:rPr>
          <w:rFonts w:ascii="Arial" w:hAnsi="Arial" w:cs="Arial"/>
          <w:sz w:val="22"/>
          <w:szCs w:val="22"/>
        </w:rPr>
        <w:t xml:space="preserve">the methylation between </w:t>
      </w:r>
      <w:r w:rsidR="00E75D8B" w:rsidRPr="004A64C5">
        <w:rPr>
          <w:rFonts w:ascii="Arial" w:hAnsi="Arial" w:cs="Arial"/>
          <w:sz w:val="22"/>
          <w:szCs w:val="22"/>
        </w:rPr>
        <w:t xml:space="preserve">high grade adenoma </w:t>
      </w:r>
      <w:r w:rsidR="0020217B">
        <w:rPr>
          <w:rFonts w:ascii="Arial" w:hAnsi="Arial" w:cs="Arial" w:hint="eastAsia"/>
          <w:sz w:val="22"/>
          <w:szCs w:val="22"/>
        </w:rPr>
        <w:t>with</w:t>
      </w:r>
      <w:r w:rsidR="00E75D8B" w:rsidRPr="004A64C5">
        <w:rPr>
          <w:rFonts w:ascii="Arial" w:hAnsi="Arial" w:cs="Arial"/>
          <w:sz w:val="22"/>
          <w:szCs w:val="22"/>
        </w:rPr>
        <w:t xml:space="preserve"> low grade adenoma</w:t>
      </w:r>
      <w:r w:rsidR="006D5948" w:rsidRPr="004A64C5">
        <w:rPr>
          <w:rFonts w:ascii="Arial" w:hAnsi="Arial" w:cs="Arial"/>
          <w:sz w:val="22"/>
          <w:szCs w:val="22"/>
        </w:rPr>
        <w:t xml:space="preserve"> and </w:t>
      </w:r>
      <w:r w:rsidR="00703DD9" w:rsidRPr="004A64C5">
        <w:rPr>
          <w:rFonts w:ascii="Arial" w:hAnsi="Arial" w:cs="Arial"/>
          <w:sz w:val="22"/>
          <w:szCs w:val="22"/>
        </w:rPr>
        <w:t xml:space="preserve">identified </w:t>
      </w:r>
      <w:r w:rsidR="00626949" w:rsidRPr="004A64C5">
        <w:rPr>
          <w:rFonts w:ascii="Arial" w:hAnsi="Arial" w:cs="Arial"/>
          <w:sz w:val="22"/>
          <w:szCs w:val="22"/>
        </w:rPr>
        <w:t xml:space="preserve">868 </w:t>
      </w:r>
      <w:r w:rsidR="00703DD9" w:rsidRPr="004A64C5">
        <w:rPr>
          <w:rFonts w:ascii="Arial" w:hAnsi="Arial" w:cs="Arial"/>
          <w:sz w:val="22"/>
          <w:szCs w:val="22"/>
        </w:rPr>
        <w:t>DMRs</w:t>
      </w:r>
      <w:r w:rsidR="00B4059C">
        <w:rPr>
          <w:rFonts w:ascii="Arial" w:hAnsi="Arial" w:cs="Arial"/>
          <w:sz w:val="22"/>
          <w:szCs w:val="22"/>
        </w:rPr>
        <w:t xml:space="preserve"> in which </w:t>
      </w:r>
      <w:bookmarkStart w:id="48" w:name="OLE_LINK14"/>
      <w:bookmarkStart w:id="49" w:name="OLE_LINK17"/>
      <w:r w:rsidR="00626949" w:rsidRPr="00DE3483">
        <w:rPr>
          <w:rFonts w:ascii="Arial" w:hAnsi="Arial" w:cs="Arial"/>
          <w:sz w:val="22"/>
          <w:szCs w:val="22"/>
        </w:rPr>
        <w:t>660</w:t>
      </w:r>
      <w:bookmarkEnd w:id="48"/>
      <w:bookmarkEnd w:id="49"/>
      <w:r w:rsidR="0020217B">
        <w:rPr>
          <w:rFonts w:ascii="Arial" w:hAnsi="Arial" w:cs="Arial"/>
          <w:sz w:val="22"/>
          <w:szCs w:val="22"/>
        </w:rPr>
        <w:t xml:space="preserve"> </w:t>
      </w:r>
      <w:r w:rsidR="00626949" w:rsidRPr="00DE3483">
        <w:rPr>
          <w:rFonts w:ascii="Arial" w:hAnsi="Arial" w:cs="Arial"/>
          <w:sz w:val="22"/>
          <w:szCs w:val="22"/>
        </w:rPr>
        <w:t>(76.0%)</w:t>
      </w:r>
      <w:r w:rsidR="006D5948" w:rsidRPr="00DE3483">
        <w:rPr>
          <w:rFonts w:ascii="Arial" w:hAnsi="Arial" w:cs="Arial"/>
          <w:sz w:val="22"/>
          <w:szCs w:val="22"/>
        </w:rPr>
        <w:t xml:space="preserve"> </w:t>
      </w:r>
      <w:r w:rsidR="00B4059C">
        <w:rPr>
          <w:rFonts w:ascii="Arial" w:hAnsi="Arial" w:cs="Arial"/>
          <w:sz w:val="22"/>
          <w:szCs w:val="22"/>
        </w:rPr>
        <w:t xml:space="preserve">are </w:t>
      </w:r>
      <w:r w:rsidR="00626949" w:rsidRPr="00DE3483">
        <w:rPr>
          <w:rFonts w:ascii="Arial" w:hAnsi="Arial" w:cs="Arial"/>
          <w:sz w:val="22"/>
          <w:szCs w:val="22"/>
        </w:rPr>
        <w:t>hyper</w:t>
      </w:r>
      <w:r>
        <w:rPr>
          <w:rFonts w:ascii="Arial" w:hAnsi="Arial" w:cs="Arial"/>
          <w:sz w:val="22"/>
          <w:szCs w:val="22"/>
        </w:rPr>
        <w:t>-</w:t>
      </w:r>
      <w:r w:rsidR="00626949" w:rsidRPr="00DE3483">
        <w:rPr>
          <w:rFonts w:ascii="Arial" w:hAnsi="Arial" w:cs="Arial"/>
          <w:sz w:val="22"/>
          <w:szCs w:val="22"/>
        </w:rPr>
        <w:lastRenderedPageBreak/>
        <w:t>methylated</w:t>
      </w:r>
      <w:r w:rsidR="006D5948" w:rsidRPr="00DE3483">
        <w:rPr>
          <w:rFonts w:ascii="Arial" w:hAnsi="Arial" w:cs="Arial"/>
          <w:sz w:val="22"/>
          <w:szCs w:val="22"/>
        </w:rPr>
        <w:t xml:space="preserve"> </w:t>
      </w:r>
      <w:r w:rsidR="00B4059C">
        <w:rPr>
          <w:rFonts w:ascii="Arial" w:hAnsi="Arial" w:cs="Arial"/>
          <w:sz w:val="22"/>
          <w:szCs w:val="22"/>
        </w:rPr>
        <w:t xml:space="preserve">regions </w:t>
      </w:r>
      <w:r w:rsidR="006D5948" w:rsidRPr="00DE3483">
        <w:rPr>
          <w:rFonts w:ascii="Arial" w:hAnsi="Arial" w:cs="Arial"/>
          <w:sz w:val="22"/>
          <w:szCs w:val="22"/>
        </w:rPr>
        <w:t xml:space="preserve">and </w:t>
      </w:r>
      <w:r w:rsidR="00A70502">
        <w:rPr>
          <w:rFonts w:ascii="Arial" w:hAnsi="Arial" w:cs="Arial"/>
          <w:sz w:val="22"/>
          <w:szCs w:val="22"/>
        </w:rPr>
        <w:t>208</w:t>
      </w:r>
      <w:r w:rsidR="00B4059C">
        <w:rPr>
          <w:rFonts w:ascii="Arial" w:hAnsi="Arial" w:cs="Arial"/>
          <w:sz w:val="22"/>
          <w:szCs w:val="22"/>
        </w:rPr>
        <w:t xml:space="preserve"> </w:t>
      </w:r>
      <w:r w:rsidR="00626949" w:rsidRPr="00DE3483">
        <w:rPr>
          <w:rFonts w:ascii="Arial" w:hAnsi="Arial" w:cs="Arial"/>
          <w:sz w:val="22"/>
          <w:szCs w:val="22"/>
        </w:rPr>
        <w:t>(24.0%) hypo</w:t>
      </w:r>
      <w:r>
        <w:rPr>
          <w:rFonts w:ascii="Arial" w:hAnsi="Arial" w:cs="Arial"/>
          <w:sz w:val="22"/>
          <w:szCs w:val="22"/>
        </w:rPr>
        <w:t>-</w:t>
      </w:r>
      <w:r w:rsidR="00626949" w:rsidRPr="00DE3483">
        <w:rPr>
          <w:rFonts w:ascii="Arial" w:hAnsi="Arial" w:cs="Arial"/>
          <w:sz w:val="22"/>
          <w:szCs w:val="22"/>
        </w:rPr>
        <w:t>methylated</w:t>
      </w:r>
      <w:r w:rsidR="00405890" w:rsidRPr="00DE3483">
        <w:rPr>
          <w:rFonts w:ascii="Arial" w:hAnsi="Arial" w:cs="Arial"/>
          <w:sz w:val="22"/>
          <w:szCs w:val="22"/>
        </w:rPr>
        <w:t xml:space="preserve"> </w:t>
      </w:r>
      <w:r w:rsidR="00B4059C">
        <w:rPr>
          <w:rFonts w:ascii="Arial" w:hAnsi="Arial" w:cs="Arial"/>
          <w:sz w:val="22"/>
          <w:szCs w:val="22"/>
        </w:rPr>
        <w:t xml:space="preserve">regions </w:t>
      </w:r>
      <w:r w:rsidR="00405890" w:rsidRPr="00DE3483">
        <w:rPr>
          <w:rFonts w:ascii="Arial" w:hAnsi="Arial" w:cs="Arial"/>
          <w:sz w:val="22"/>
          <w:szCs w:val="22"/>
        </w:rPr>
        <w:t>(</w:t>
      </w:r>
      <w:r w:rsidR="00405890" w:rsidRPr="00DD3C3D">
        <w:rPr>
          <w:rFonts w:ascii="Arial" w:hAnsi="Arial" w:cs="Arial"/>
          <w:b/>
          <w:color w:val="0070C0"/>
          <w:sz w:val="22"/>
          <w:szCs w:val="22"/>
          <w:rPrChange w:id="50" w:author="Guo, Shicheng" w:date="2019-03-23T01:23:00Z">
            <w:rPr>
              <w:rFonts w:ascii="Arial" w:hAnsi="Arial" w:cs="Arial"/>
              <w:sz w:val="22"/>
              <w:szCs w:val="22"/>
            </w:rPr>
          </w:rPrChange>
        </w:rPr>
        <w:t xml:space="preserve">Figure </w:t>
      </w:r>
      <w:r w:rsidRPr="00DD3C3D">
        <w:rPr>
          <w:rFonts w:ascii="Arial" w:hAnsi="Arial" w:cs="Arial"/>
          <w:b/>
          <w:color w:val="0070C0"/>
          <w:sz w:val="22"/>
          <w:szCs w:val="22"/>
          <w:rPrChange w:id="51" w:author="Guo, Shicheng" w:date="2019-03-23T01:23:00Z">
            <w:rPr>
              <w:rFonts w:ascii="Arial" w:hAnsi="Arial" w:cs="Arial"/>
              <w:sz w:val="22"/>
              <w:szCs w:val="22"/>
            </w:rPr>
          </w:rPrChange>
        </w:rPr>
        <w:t>2c</w:t>
      </w:r>
      <w:r w:rsidR="00405890" w:rsidRPr="004A64C5">
        <w:rPr>
          <w:rFonts w:ascii="Arial" w:hAnsi="Arial" w:cs="Arial"/>
          <w:sz w:val="22"/>
          <w:szCs w:val="22"/>
        </w:rPr>
        <w:t>)</w:t>
      </w:r>
      <w:r w:rsidR="00C25734" w:rsidRPr="004A64C5">
        <w:rPr>
          <w:rFonts w:ascii="Arial" w:hAnsi="Arial" w:cs="Arial"/>
          <w:sz w:val="22"/>
          <w:szCs w:val="22"/>
        </w:rPr>
        <w:t>.</w:t>
      </w:r>
      <w:r w:rsidR="00405890" w:rsidRPr="004A64C5">
        <w:rPr>
          <w:rFonts w:ascii="Arial" w:hAnsi="Arial" w:cs="Arial"/>
          <w:sz w:val="22"/>
          <w:szCs w:val="22"/>
        </w:rPr>
        <w:t xml:space="preserve"> </w:t>
      </w:r>
      <w:commentRangeStart w:id="52"/>
      <w:commentRangeStart w:id="53"/>
      <w:r w:rsidR="00C46AD6" w:rsidRPr="004A64C5">
        <w:rPr>
          <w:rFonts w:ascii="Arial" w:hAnsi="Arial" w:cs="Arial"/>
          <w:sz w:val="22"/>
          <w:szCs w:val="22"/>
          <w:highlight w:val="yellow"/>
        </w:rPr>
        <w:t xml:space="preserve">[Here, we need a Figure to show the </w:t>
      </w:r>
      <w:r w:rsidR="00A66CDF">
        <w:rPr>
          <w:rFonts w:ascii="Arial" w:hAnsi="Arial" w:cs="Arial"/>
          <w:sz w:val="22"/>
          <w:szCs w:val="22"/>
          <w:highlight w:val="yellow"/>
        </w:rPr>
        <w:t xml:space="preserve">process and </w:t>
      </w:r>
      <w:r w:rsidR="00C46AD6" w:rsidRPr="004A64C5">
        <w:rPr>
          <w:rFonts w:ascii="Arial" w:hAnsi="Arial" w:cs="Arial"/>
          <w:sz w:val="22"/>
          <w:szCs w:val="22"/>
          <w:highlight w:val="yellow"/>
        </w:rPr>
        <w:t xml:space="preserve">methylation in </w:t>
      </w:r>
      <w:commentRangeStart w:id="54"/>
      <w:r w:rsidR="00D13D4D" w:rsidRPr="00ED3FC8">
        <w:rPr>
          <w:rFonts w:ascii="Arial" w:hAnsi="Arial" w:cs="Arial"/>
          <w:sz w:val="22"/>
          <w:szCs w:val="22"/>
          <w:highlight w:val="yellow"/>
        </w:rPr>
        <w:t xml:space="preserve">LAHA, NHA and </w:t>
      </w:r>
      <w:r w:rsidR="00C46AD6" w:rsidRPr="004A64C5">
        <w:rPr>
          <w:rFonts w:ascii="Arial" w:hAnsi="Arial" w:cs="Arial"/>
          <w:sz w:val="22"/>
          <w:szCs w:val="22"/>
          <w:highlight w:val="yellow"/>
        </w:rPr>
        <w:t>NLA</w:t>
      </w:r>
      <w:commentRangeEnd w:id="54"/>
      <w:r w:rsidR="00DD3C3D">
        <w:rPr>
          <w:rStyle w:val="CommentReference"/>
        </w:rPr>
        <w:commentReference w:id="54"/>
      </w:r>
      <w:r w:rsidR="00C46AD6" w:rsidRPr="004A64C5">
        <w:rPr>
          <w:rFonts w:ascii="Arial" w:hAnsi="Arial" w:cs="Arial"/>
          <w:sz w:val="22"/>
          <w:szCs w:val="22"/>
          <w:highlight w:val="yellow"/>
        </w:rPr>
        <w:t>].</w:t>
      </w:r>
      <w:commentRangeEnd w:id="52"/>
      <w:r w:rsidR="00453E01">
        <w:rPr>
          <w:rStyle w:val="CommentReference"/>
        </w:rPr>
        <w:commentReference w:id="52"/>
      </w:r>
      <w:commentRangeEnd w:id="53"/>
      <w:r w:rsidR="00A60AE1">
        <w:rPr>
          <w:rStyle w:val="CommentReference"/>
        </w:rPr>
        <w:commentReference w:id="53"/>
      </w:r>
      <w:r w:rsidR="00C46AD6">
        <w:rPr>
          <w:rFonts w:ascii="Arial" w:hAnsi="Arial" w:cs="Arial"/>
          <w:sz w:val="22"/>
          <w:szCs w:val="22"/>
        </w:rPr>
        <w:t xml:space="preserve"> </w:t>
      </w:r>
      <w:r w:rsidR="006A7F21">
        <w:rPr>
          <w:rFonts w:ascii="Arial" w:hAnsi="Arial" w:cs="Arial"/>
          <w:sz w:val="22"/>
          <w:szCs w:val="22"/>
        </w:rPr>
        <w:t>These result</w:t>
      </w:r>
      <w:r w:rsidR="00B4059C">
        <w:rPr>
          <w:rFonts w:ascii="Arial" w:hAnsi="Arial" w:cs="Arial"/>
          <w:sz w:val="22"/>
          <w:szCs w:val="22"/>
        </w:rPr>
        <w:t xml:space="preserve"> indicate</w:t>
      </w:r>
      <w:r w:rsidR="006A7F21">
        <w:rPr>
          <w:rFonts w:ascii="Arial" w:hAnsi="Arial" w:cs="Arial"/>
          <w:sz w:val="22"/>
          <w:szCs w:val="22"/>
        </w:rPr>
        <w:t xml:space="preserve">s DNA methylation started to be changed in the early stage of </w:t>
      </w:r>
      <w:r w:rsidR="006A7F21" w:rsidRPr="004A64C5">
        <w:rPr>
          <w:rFonts w:ascii="Arial" w:hAnsi="Arial" w:cs="Arial"/>
          <w:sz w:val="22"/>
          <w:szCs w:val="22"/>
        </w:rPr>
        <w:t>precancerous benig</w:t>
      </w:r>
      <w:r w:rsidR="006A7F21" w:rsidRPr="0000630F">
        <w:rPr>
          <w:rFonts w:ascii="Arial" w:hAnsi="Arial" w:cs="Arial"/>
          <w:sz w:val="22"/>
          <w:szCs w:val="22"/>
        </w:rPr>
        <w:t xml:space="preserve">n </w:t>
      </w:r>
      <w:r w:rsidR="006A7F21">
        <w:rPr>
          <w:rFonts w:ascii="Arial" w:hAnsi="Arial" w:cs="Arial"/>
          <w:sz w:val="22"/>
          <w:szCs w:val="22"/>
        </w:rPr>
        <w:t>lesion</w:t>
      </w:r>
      <w:r w:rsidR="006A7F21" w:rsidRPr="0000630F">
        <w:rPr>
          <w:rFonts w:ascii="Arial" w:hAnsi="Arial" w:cs="Arial"/>
          <w:sz w:val="22"/>
          <w:szCs w:val="22"/>
        </w:rPr>
        <w:t xml:space="preserve"> </w:t>
      </w:r>
      <w:r w:rsidR="006A7F21">
        <w:rPr>
          <w:rFonts w:ascii="Arial" w:hAnsi="Arial" w:cs="Arial"/>
          <w:sz w:val="22"/>
          <w:szCs w:val="22"/>
        </w:rPr>
        <w:t>including low and high grade adenoma and we found the</w:t>
      </w:r>
      <w:r w:rsidR="0000630F">
        <w:rPr>
          <w:rFonts w:ascii="Arial" w:hAnsi="Arial" w:cs="Arial"/>
          <w:sz w:val="22"/>
          <w:szCs w:val="22"/>
        </w:rPr>
        <w:t xml:space="preserve"> significant distinct</w:t>
      </w:r>
      <w:r w:rsidR="006A7F21">
        <w:rPr>
          <w:rFonts w:ascii="Arial" w:hAnsi="Arial" w:cs="Arial"/>
          <w:sz w:val="22"/>
          <w:szCs w:val="22"/>
        </w:rPr>
        <w:t xml:space="preserve"> DMRs </w:t>
      </w:r>
      <w:r w:rsidR="0000630F">
        <w:rPr>
          <w:rFonts w:ascii="Arial" w:hAnsi="Arial" w:cs="Arial"/>
          <w:sz w:val="22"/>
          <w:szCs w:val="22"/>
        </w:rPr>
        <w:t xml:space="preserve">between the </w:t>
      </w:r>
      <w:r w:rsidR="006A7F21">
        <w:rPr>
          <w:rFonts w:ascii="Arial" w:hAnsi="Arial" w:cs="Arial"/>
          <w:sz w:val="22"/>
          <w:szCs w:val="22"/>
        </w:rPr>
        <w:t>two stage</w:t>
      </w:r>
      <w:r w:rsidR="0000630F">
        <w:rPr>
          <w:rFonts w:ascii="Arial" w:hAnsi="Arial" w:cs="Arial"/>
          <w:sz w:val="22"/>
          <w:szCs w:val="22"/>
        </w:rPr>
        <w:t>s</w:t>
      </w:r>
      <w:r w:rsidR="006A7F21">
        <w:rPr>
          <w:rFonts w:ascii="Arial" w:hAnsi="Arial" w:cs="Arial"/>
          <w:sz w:val="22"/>
          <w:szCs w:val="22"/>
        </w:rPr>
        <w:t xml:space="preserve"> indicating the </w:t>
      </w:r>
      <w:r w:rsidR="008745DA">
        <w:rPr>
          <w:rFonts w:ascii="Arial" w:hAnsi="Arial" w:cs="Arial"/>
          <w:sz w:val="22"/>
          <w:szCs w:val="22"/>
        </w:rPr>
        <w:t xml:space="preserve">different </w:t>
      </w:r>
      <w:r w:rsidR="006A7F21">
        <w:rPr>
          <w:rFonts w:ascii="Arial" w:hAnsi="Arial" w:cs="Arial"/>
          <w:sz w:val="22"/>
          <w:szCs w:val="22"/>
        </w:rPr>
        <w:t>epigenetic</w:t>
      </w:r>
      <w:r w:rsidR="008745DA">
        <w:rPr>
          <w:rFonts w:ascii="Arial" w:hAnsi="Arial" w:cs="Arial"/>
          <w:sz w:val="22"/>
          <w:szCs w:val="22"/>
        </w:rPr>
        <w:t xml:space="preserve"> process in these two stages (</w:t>
      </w:r>
      <w:r w:rsidR="008745DA" w:rsidRPr="00DD3C3D">
        <w:rPr>
          <w:rFonts w:ascii="Arial" w:hAnsi="Arial" w:cs="Arial"/>
          <w:b/>
          <w:color w:val="0070C0"/>
          <w:sz w:val="22"/>
          <w:szCs w:val="22"/>
          <w:rPrChange w:id="55" w:author="Guo, Shicheng" w:date="2019-03-23T01:23:00Z">
            <w:rPr>
              <w:rFonts w:ascii="Arial" w:hAnsi="Arial" w:cs="Arial"/>
              <w:sz w:val="22"/>
              <w:szCs w:val="22"/>
            </w:rPr>
          </w:rPrChange>
        </w:rPr>
        <w:t>Figure 2d</w:t>
      </w:r>
      <w:r w:rsidR="008745DA">
        <w:rPr>
          <w:rFonts w:ascii="Arial" w:hAnsi="Arial" w:cs="Arial"/>
          <w:sz w:val="22"/>
          <w:szCs w:val="22"/>
        </w:rPr>
        <w:t xml:space="preserve">). </w:t>
      </w:r>
    </w:p>
    <w:p w14:paraId="7092A05D" w14:textId="09C3D024" w:rsidR="00A43A12" w:rsidRPr="004A64C5" w:rsidRDefault="00A43A12" w:rsidP="0000630F">
      <w:pPr>
        <w:jc w:val="both"/>
        <w:rPr>
          <w:rFonts w:ascii="Arial" w:hAnsi="Arial" w:cs="Arial"/>
          <w:sz w:val="22"/>
          <w:szCs w:val="22"/>
        </w:rPr>
      </w:pPr>
    </w:p>
    <w:p w14:paraId="01DFDA54" w14:textId="1D223DB1" w:rsidR="008913BD" w:rsidRPr="004A64C5" w:rsidRDefault="0000630F" w:rsidP="004A64C5">
      <w:pPr>
        <w:pStyle w:val="Heading4"/>
        <w:widowControl w:val="0"/>
        <w:spacing w:before="40" w:line="360" w:lineRule="auto"/>
        <w:jc w:val="both"/>
        <w:rPr>
          <w:rFonts w:ascii="Arial" w:eastAsia="Arial" w:hAnsi="Arial" w:cs="Arial"/>
          <w:b w:val="0"/>
          <w:color w:val="000000" w:themeColor="text1"/>
          <w:sz w:val="22"/>
          <w:szCs w:val="22"/>
        </w:rPr>
      </w:pPr>
      <w:r w:rsidRPr="004A64C5">
        <w:rPr>
          <w:rFonts w:ascii="Arial" w:eastAsia="Arial" w:hAnsi="Arial" w:cs="Arial"/>
          <w:bCs w:val="0"/>
          <w:i w:val="0"/>
          <w:iCs w:val="0"/>
          <w:color w:val="000000" w:themeColor="text1"/>
          <w:sz w:val="22"/>
          <w:szCs w:val="22"/>
          <w:lang w:eastAsia="zh-CN"/>
        </w:rPr>
        <w:t>Nervous</w:t>
      </w:r>
      <w:r w:rsidR="008913BD" w:rsidRPr="004A64C5">
        <w:rPr>
          <w:rFonts w:ascii="Arial" w:eastAsia="Arial" w:hAnsi="Arial" w:cs="Arial"/>
          <w:bCs w:val="0"/>
          <w:i w:val="0"/>
          <w:iCs w:val="0"/>
          <w:color w:val="000000" w:themeColor="text1"/>
          <w:sz w:val="22"/>
          <w:szCs w:val="22"/>
          <w:lang w:eastAsia="zh-CN"/>
        </w:rPr>
        <w:t xml:space="preserve"> system is associated with adenoma development</w:t>
      </w:r>
    </w:p>
    <w:p w14:paraId="382C5620" w14:textId="2AF87C83" w:rsidR="00BC70F5" w:rsidRDefault="008913BD" w:rsidP="00490B5C">
      <w:pPr>
        <w:jc w:val="both"/>
        <w:rPr>
          <w:ins w:id="56" w:author="fanjian@big.ac.cn" w:date="2019-03-22T21:34:00Z"/>
          <w:rFonts w:ascii="Arial" w:hAnsi="Arial" w:cs="Arial"/>
          <w:sz w:val="22"/>
          <w:szCs w:val="22"/>
        </w:rPr>
      </w:pPr>
      <w:commentRangeStart w:id="57"/>
      <w:commentRangeStart w:id="58"/>
      <w:r w:rsidRPr="004A64C5">
        <w:rPr>
          <w:rFonts w:ascii="Arial" w:hAnsi="Arial" w:cs="Arial"/>
          <w:sz w:val="22"/>
          <w:szCs w:val="22"/>
        </w:rPr>
        <w:t xml:space="preserve">We do enrichment analysis for </w:t>
      </w:r>
      <w:r w:rsidR="00A10BE9">
        <w:rPr>
          <w:rFonts w:ascii="Arial" w:hAnsi="Arial" w:cs="Arial"/>
          <w:sz w:val="22"/>
          <w:szCs w:val="22"/>
        </w:rPr>
        <w:t>603</w:t>
      </w:r>
      <w:r w:rsidRPr="004A64C5">
        <w:rPr>
          <w:rFonts w:ascii="Arial" w:hAnsi="Arial" w:cs="Arial"/>
          <w:sz w:val="22"/>
          <w:szCs w:val="22"/>
        </w:rPr>
        <w:t xml:space="preserve"> genes the DMRs</w:t>
      </w:r>
      <w:ins w:id="59" w:author="fanjian@big.ac.cn" w:date="2019-03-22T21:32:00Z">
        <w:r w:rsidR="00453E01">
          <w:rPr>
            <w:rFonts w:ascii="Arial" w:hAnsi="Arial" w:cs="Arial"/>
            <w:sz w:val="22"/>
            <w:szCs w:val="22"/>
          </w:rPr>
          <w:t xml:space="preserve"> between </w:t>
        </w:r>
      </w:ins>
      <w:ins w:id="60" w:author="fanjian@big.ac.cn" w:date="2019-03-22T21:33:00Z">
        <w:r w:rsidR="00453E01">
          <w:rPr>
            <w:rFonts w:ascii="Arial" w:hAnsi="Arial" w:cs="Arial"/>
            <w:sz w:val="22"/>
            <w:szCs w:val="22"/>
          </w:rPr>
          <w:t>high grade adenoma and low grade adenoma</w:t>
        </w:r>
      </w:ins>
      <w:r w:rsidRPr="004A64C5">
        <w:rPr>
          <w:rFonts w:ascii="Arial" w:hAnsi="Arial" w:cs="Arial"/>
          <w:sz w:val="22"/>
          <w:szCs w:val="22"/>
        </w:rPr>
        <w:t xml:space="preserve"> located on, most terms are nervous system and signal transduction associated. Recent years, gut-brain cross-talk is focused by more and more studies, and dopaminergic synapse and serotonergic synapse are hit on KEGG enrichment result, which play a role in gut-brain axis model.</w:t>
      </w:r>
      <w:commentRangeEnd w:id="57"/>
      <w:r w:rsidR="00A10BE9">
        <w:rPr>
          <w:rStyle w:val="CommentReference"/>
        </w:rPr>
        <w:commentReference w:id="57"/>
      </w:r>
      <w:commentRangeEnd w:id="58"/>
      <w:r w:rsidR="00FB50A7">
        <w:rPr>
          <w:rStyle w:val="CommentReference"/>
        </w:rPr>
        <w:commentReference w:id="58"/>
      </w:r>
      <w:r w:rsidR="0000630F">
        <w:rPr>
          <w:rFonts w:ascii="Arial" w:hAnsi="Arial" w:cs="Arial"/>
          <w:sz w:val="22"/>
          <w:szCs w:val="22"/>
        </w:rPr>
        <w:t xml:space="preserve"> </w:t>
      </w:r>
    </w:p>
    <w:p w14:paraId="2A09AE17" w14:textId="78F91171" w:rsidR="0000630F" w:rsidRPr="004A64C5" w:rsidRDefault="00F13A9A" w:rsidP="00490B5C">
      <w:pPr>
        <w:jc w:val="both"/>
        <w:rPr>
          <w:rFonts w:ascii="Arial" w:hAnsi="Arial" w:cs="Arial"/>
          <w:sz w:val="22"/>
          <w:szCs w:val="22"/>
        </w:rPr>
      </w:pPr>
      <w:commentRangeStart w:id="61"/>
      <w:commentRangeStart w:id="62"/>
      <w:r w:rsidRPr="004A64C5">
        <w:rPr>
          <w:rFonts w:ascii="Arial" w:hAnsi="Arial" w:cs="Arial"/>
          <w:sz w:val="22"/>
          <w:szCs w:val="22"/>
        </w:rPr>
        <w:t xml:space="preserve">To figure out potential function changes from low grade adenoma to high grade adenoma, the Gene Ontology (GO) enrichment were performed for 275 </w:t>
      </w:r>
      <w:bookmarkStart w:id="63" w:name="OLE_LINK21"/>
      <w:bookmarkStart w:id="64" w:name="OLE_LINK22"/>
      <w:r w:rsidRPr="004A64C5">
        <w:rPr>
          <w:rFonts w:ascii="Arial" w:hAnsi="Arial" w:cs="Arial"/>
          <w:sz w:val="22"/>
          <w:szCs w:val="22"/>
        </w:rPr>
        <w:t>genes</w:t>
      </w:r>
      <w:bookmarkStart w:id="65" w:name="OLE_LINK19"/>
      <w:bookmarkStart w:id="66" w:name="OLE_LINK20"/>
      <w:r w:rsidRPr="004A64C5">
        <w:rPr>
          <w:rFonts w:ascii="Arial" w:hAnsi="Arial" w:cs="Arial"/>
          <w:sz w:val="22"/>
          <w:szCs w:val="22"/>
        </w:rPr>
        <w:t xml:space="preserve"> </w:t>
      </w:r>
      <w:bookmarkStart w:id="67" w:name="OLE_LINK15"/>
      <w:bookmarkStart w:id="68" w:name="OLE_LINK16"/>
      <w:r w:rsidR="00B55EAB" w:rsidRPr="004A64C5">
        <w:rPr>
          <w:rFonts w:ascii="Arial" w:hAnsi="Arial" w:cs="Arial"/>
          <w:sz w:val="22"/>
          <w:szCs w:val="22"/>
        </w:rPr>
        <w:t>significantly different methylated</w:t>
      </w:r>
      <w:bookmarkEnd w:id="63"/>
      <w:bookmarkEnd w:id="64"/>
      <w:bookmarkEnd w:id="67"/>
      <w:bookmarkEnd w:id="68"/>
      <w:r w:rsidR="00B55EAB" w:rsidRPr="004A64C5">
        <w:rPr>
          <w:rFonts w:ascii="Arial" w:hAnsi="Arial" w:cs="Arial"/>
          <w:sz w:val="22"/>
          <w:szCs w:val="22"/>
        </w:rPr>
        <w:t xml:space="preserve"> </w:t>
      </w:r>
      <w:bookmarkEnd w:id="65"/>
      <w:bookmarkEnd w:id="66"/>
      <w:r w:rsidRPr="004A64C5">
        <w:rPr>
          <w:rFonts w:ascii="Arial" w:hAnsi="Arial" w:cs="Arial"/>
          <w:sz w:val="22"/>
          <w:szCs w:val="22"/>
        </w:rPr>
        <w:t>just in NLA and NHA</w:t>
      </w:r>
      <w:r w:rsidR="00B55EAB" w:rsidRPr="004A64C5">
        <w:rPr>
          <w:rFonts w:ascii="Arial" w:hAnsi="Arial" w:cs="Arial"/>
          <w:sz w:val="22"/>
          <w:szCs w:val="22"/>
        </w:rPr>
        <w:t xml:space="preserve"> without LAHA</w:t>
      </w:r>
      <w:r w:rsidRPr="004A64C5">
        <w:rPr>
          <w:rFonts w:ascii="Arial" w:hAnsi="Arial" w:cs="Arial"/>
          <w:sz w:val="22"/>
          <w:szCs w:val="22"/>
        </w:rPr>
        <w:t xml:space="preserve">, and 571 </w:t>
      </w:r>
      <w:r w:rsidR="00B55EAB" w:rsidRPr="004A64C5">
        <w:rPr>
          <w:rFonts w:ascii="Arial" w:hAnsi="Arial" w:cs="Arial"/>
          <w:sz w:val="22"/>
          <w:szCs w:val="22"/>
        </w:rPr>
        <w:t xml:space="preserve">significantly different methylated </w:t>
      </w:r>
      <w:r w:rsidRPr="004A64C5">
        <w:rPr>
          <w:rFonts w:ascii="Arial" w:hAnsi="Arial" w:cs="Arial"/>
          <w:sz w:val="22"/>
          <w:szCs w:val="22"/>
        </w:rPr>
        <w:t xml:space="preserve">genes </w:t>
      </w:r>
      <w:r w:rsidR="00B55EAB" w:rsidRPr="004A64C5">
        <w:rPr>
          <w:rFonts w:ascii="Arial" w:hAnsi="Arial" w:cs="Arial"/>
          <w:sz w:val="22"/>
          <w:szCs w:val="22"/>
        </w:rPr>
        <w:t xml:space="preserve">shown </w:t>
      </w:r>
      <w:r w:rsidRPr="004A64C5">
        <w:rPr>
          <w:rFonts w:ascii="Arial" w:hAnsi="Arial" w:cs="Arial"/>
          <w:sz w:val="22"/>
          <w:szCs w:val="22"/>
        </w:rPr>
        <w:t>in LAHA and NHA</w:t>
      </w:r>
      <w:r w:rsidR="00B55EAB" w:rsidRPr="004A64C5">
        <w:rPr>
          <w:rFonts w:ascii="Arial" w:hAnsi="Arial" w:cs="Arial"/>
          <w:sz w:val="22"/>
          <w:szCs w:val="22"/>
        </w:rPr>
        <w:t xml:space="preserve"> without NLA</w:t>
      </w:r>
      <w:r w:rsidRPr="004A64C5">
        <w:rPr>
          <w:rFonts w:ascii="Arial" w:hAnsi="Arial" w:cs="Arial"/>
          <w:sz w:val="22"/>
          <w:szCs w:val="22"/>
        </w:rPr>
        <w:t>.</w:t>
      </w:r>
      <w:r w:rsidR="003169E4" w:rsidRPr="004A64C5">
        <w:rPr>
          <w:rFonts w:ascii="Arial" w:hAnsi="Arial" w:cs="Arial"/>
          <w:sz w:val="22"/>
          <w:szCs w:val="22"/>
        </w:rPr>
        <w:t xml:space="preserve"> </w:t>
      </w:r>
      <w:r w:rsidR="008913BD" w:rsidRPr="004A64C5">
        <w:rPr>
          <w:rFonts w:ascii="Arial" w:hAnsi="Arial" w:cs="Arial"/>
          <w:sz w:val="22"/>
          <w:szCs w:val="22"/>
        </w:rPr>
        <w:t>The results show t</w:t>
      </w:r>
      <w:r w:rsidR="007A4A25" w:rsidRPr="004A64C5">
        <w:rPr>
          <w:rFonts w:ascii="Arial" w:hAnsi="Arial" w:cs="Arial"/>
          <w:sz w:val="22"/>
          <w:szCs w:val="22"/>
        </w:rPr>
        <w:t xml:space="preserve">he genes significantly different methylated only from low grade adenoma to </w:t>
      </w:r>
      <w:bookmarkStart w:id="69" w:name="OLE_LINK30"/>
      <w:bookmarkStart w:id="70" w:name="OLE_LINK33"/>
      <w:bookmarkStart w:id="71" w:name="OLE_LINK34"/>
      <w:bookmarkStart w:id="72" w:name="OLE_LINK28"/>
      <w:bookmarkStart w:id="73" w:name="OLE_LINK29"/>
      <w:r w:rsidR="007A4A25" w:rsidRPr="004A64C5">
        <w:rPr>
          <w:rFonts w:ascii="Arial" w:hAnsi="Arial" w:cs="Arial"/>
          <w:sz w:val="22"/>
          <w:szCs w:val="22"/>
        </w:rPr>
        <w:t>high grade adenoma</w:t>
      </w:r>
      <w:bookmarkEnd w:id="69"/>
      <w:bookmarkEnd w:id="70"/>
      <w:bookmarkEnd w:id="71"/>
      <w:r w:rsidR="007A4A25" w:rsidRPr="004A64C5">
        <w:rPr>
          <w:rFonts w:ascii="Arial" w:hAnsi="Arial" w:cs="Arial"/>
          <w:sz w:val="22"/>
          <w:szCs w:val="22"/>
        </w:rPr>
        <w:t xml:space="preserve"> </w:t>
      </w:r>
      <w:bookmarkEnd w:id="72"/>
      <w:bookmarkEnd w:id="73"/>
      <w:r w:rsidR="007A4A25" w:rsidRPr="004A64C5">
        <w:rPr>
          <w:rFonts w:ascii="Arial" w:hAnsi="Arial" w:cs="Arial"/>
          <w:sz w:val="22"/>
          <w:szCs w:val="22"/>
        </w:rPr>
        <w:t xml:space="preserve">were enriched for chemical synaptic transmission, transmission of nerve impulse, calcium ion transmembrane transport and </w:t>
      </w:r>
      <w:r w:rsidR="00EE0C4F" w:rsidRPr="004A64C5">
        <w:rPr>
          <w:rFonts w:ascii="Arial" w:hAnsi="Arial" w:cs="Arial"/>
          <w:sz w:val="22"/>
          <w:szCs w:val="22"/>
        </w:rPr>
        <w:t>etc</w:t>
      </w:r>
      <w:r w:rsidR="007A4A25" w:rsidRPr="004A64C5">
        <w:rPr>
          <w:rFonts w:ascii="Arial" w:hAnsi="Arial" w:cs="Arial"/>
          <w:sz w:val="22"/>
          <w:szCs w:val="22"/>
        </w:rPr>
        <w:t>.</w:t>
      </w:r>
      <w:r w:rsidR="00131C09" w:rsidRPr="004A64C5">
        <w:rPr>
          <w:rFonts w:ascii="Arial" w:hAnsi="Arial" w:cs="Arial"/>
          <w:sz w:val="22"/>
          <w:szCs w:val="22"/>
        </w:rPr>
        <w:t xml:space="preserve"> </w:t>
      </w:r>
      <w:bookmarkStart w:id="74" w:name="OLE_LINK47"/>
      <w:bookmarkStart w:id="75" w:name="OLE_LINK48"/>
      <w:r w:rsidR="00131C09" w:rsidRPr="004A64C5">
        <w:rPr>
          <w:rFonts w:ascii="Arial" w:hAnsi="Arial" w:cs="Arial"/>
          <w:sz w:val="22"/>
          <w:szCs w:val="22"/>
        </w:rPr>
        <w:t xml:space="preserve">Most of them are </w:t>
      </w:r>
      <w:bookmarkStart w:id="76" w:name="OLE_LINK61"/>
      <w:bookmarkStart w:id="77" w:name="OLE_LINK62"/>
      <w:r w:rsidR="00131C09" w:rsidRPr="004A64C5">
        <w:rPr>
          <w:rFonts w:ascii="Arial" w:hAnsi="Arial" w:cs="Arial"/>
          <w:sz w:val="22"/>
          <w:szCs w:val="22"/>
        </w:rPr>
        <w:t>nervous system</w:t>
      </w:r>
      <w:bookmarkEnd w:id="76"/>
      <w:bookmarkEnd w:id="77"/>
      <w:r w:rsidR="00131C09" w:rsidRPr="004A64C5">
        <w:rPr>
          <w:rFonts w:ascii="Arial" w:hAnsi="Arial" w:cs="Arial"/>
          <w:sz w:val="22"/>
          <w:szCs w:val="22"/>
        </w:rPr>
        <w:t xml:space="preserve"> associated</w:t>
      </w:r>
      <w:bookmarkEnd w:id="74"/>
      <w:bookmarkEnd w:id="75"/>
      <w:r w:rsidR="00131C09" w:rsidRPr="004A64C5">
        <w:rPr>
          <w:rFonts w:ascii="Arial" w:hAnsi="Arial" w:cs="Arial"/>
          <w:sz w:val="22"/>
          <w:szCs w:val="22"/>
        </w:rPr>
        <w:t>, exhibiting different pattern of development compared with occurrence. There still are some genes show methylation change in both disease occurrence and development</w:t>
      </w:r>
      <w:r w:rsidR="00EE0C4F" w:rsidRPr="004A64C5">
        <w:rPr>
          <w:rFonts w:ascii="Arial" w:hAnsi="Arial" w:cs="Arial"/>
          <w:sz w:val="22"/>
          <w:szCs w:val="22"/>
        </w:rPr>
        <w:t xml:space="preserve"> stages</w:t>
      </w:r>
      <w:r w:rsidR="00131C09" w:rsidRPr="004A64C5">
        <w:rPr>
          <w:rFonts w:ascii="Arial" w:hAnsi="Arial" w:cs="Arial"/>
          <w:sz w:val="22"/>
          <w:szCs w:val="22"/>
        </w:rPr>
        <w:t xml:space="preserve">. GO analysis </w:t>
      </w:r>
      <w:r w:rsidR="00EE0C4F" w:rsidRPr="004A64C5">
        <w:rPr>
          <w:rFonts w:ascii="Arial" w:hAnsi="Arial" w:cs="Arial"/>
          <w:sz w:val="22"/>
          <w:szCs w:val="22"/>
        </w:rPr>
        <w:t>shows the top term of these genes enriched for is cell adhesion, and positive regulation of positive chemotaxis and neuropeptide signaling pathway also be hit.</w:t>
      </w:r>
      <w:r w:rsidR="005020E0">
        <w:rPr>
          <w:rFonts w:ascii="Arial" w:hAnsi="Arial" w:cs="Arial"/>
          <w:sz w:val="22"/>
          <w:szCs w:val="22"/>
        </w:rPr>
        <w:t xml:space="preserve"> </w:t>
      </w:r>
      <w:commentRangeEnd w:id="61"/>
      <w:r w:rsidR="00A10BE9">
        <w:rPr>
          <w:rStyle w:val="CommentReference"/>
        </w:rPr>
        <w:commentReference w:id="61"/>
      </w:r>
      <w:commentRangeEnd w:id="62"/>
      <w:r w:rsidR="00337262">
        <w:rPr>
          <w:rStyle w:val="CommentReference"/>
        </w:rPr>
        <w:commentReference w:id="62"/>
      </w:r>
    </w:p>
    <w:p w14:paraId="269110C5" w14:textId="63454F58" w:rsidR="009A08B9" w:rsidRPr="004A64C5" w:rsidRDefault="009A08B9" w:rsidP="00490B5C">
      <w:pPr>
        <w:jc w:val="both"/>
        <w:rPr>
          <w:rFonts w:ascii="Arial" w:hAnsi="Arial" w:cs="Arial"/>
          <w:sz w:val="22"/>
          <w:szCs w:val="22"/>
        </w:rPr>
      </w:pPr>
    </w:p>
    <w:p w14:paraId="56B8A03D" w14:textId="3447F3A3" w:rsidR="008913BD" w:rsidRPr="004A64C5" w:rsidRDefault="008835A3" w:rsidP="004A64C5">
      <w:pPr>
        <w:pStyle w:val="Heading4"/>
        <w:widowControl w:val="0"/>
        <w:spacing w:before="40" w:line="360" w:lineRule="auto"/>
        <w:jc w:val="both"/>
        <w:rPr>
          <w:rFonts w:ascii="Arial" w:eastAsia="Arial" w:hAnsi="Arial" w:cs="Arial"/>
          <w:b w:val="0"/>
          <w:color w:val="000000" w:themeColor="text1"/>
          <w:sz w:val="22"/>
          <w:szCs w:val="22"/>
        </w:rPr>
      </w:pPr>
      <w:commentRangeStart w:id="78"/>
      <w:commentRangeStart w:id="79"/>
      <w:r w:rsidRPr="004A64C5">
        <w:rPr>
          <w:rFonts w:ascii="Arial" w:eastAsia="Arial" w:hAnsi="Arial" w:cs="Arial"/>
          <w:bCs w:val="0"/>
          <w:i w:val="0"/>
          <w:iCs w:val="0"/>
          <w:color w:val="000000" w:themeColor="text1"/>
          <w:sz w:val="22"/>
          <w:szCs w:val="22"/>
          <w:lang w:eastAsia="zh-CN"/>
        </w:rPr>
        <w:t>PRSS1 hypo</w:t>
      </w:r>
      <w:r w:rsidR="00746855" w:rsidRPr="004A64C5">
        <w:rPr>
          <w:rFonts w:ascii="Arial" w:eastAsia="Arial" w:hAnsi="Arial" w:cs="Arial"/>
          <w:bCs w:val="0"/>
          <w:i w:val="0"/>
          <w:iCs w:val="0"/>
          <w:color w:val="000000" w:themeColor="text1"/>
          <w:sz w:val="22"/>
          <w:szCs w:val="22"/>
          <w:lang w:eastAsia="zh-CN"/>
        </w:rPr>
        <w:t>-</w:t>
      </w:r>
      <w:r w:rsidRPr="004A64C5">
        <w:rPr>
          <w:rFonts w:ascii="Arial" w:eastAsia="Arial" w:hAnsi="Arial" w:cs="Arial"/>
          <w:bCs w:val="0"/>
          <w:i w:val="0"/>
          <w:iCs w:val="0"/>
          <w:color w:val="000000" w:themeColor="text1"/>
          <w:sz w:val="22"/>
          <w:szCs w:val="22"/>
          <w:lang w:eastAsia="zh-CN"/>
        </w:rPr>
        <w:t>methylation is one of the e</w:t>
      </w:r>
      <w:r w:rsidR="008913BD" w:rsidRPr="004A64C5">
        <w:rPr>
          <w:rFonts w:ascii="Arial" w:eastAsia="Arial" w:hAnsi="Arial" w:cs="Arial"/>
          <w:bCs w:val="0"/>
          <w:i w:val="0"/>
          <w:iCs w:val="0"/>
          <w:color w:val="000000" w:themeColor="text1"/>
          <w:sz w:val="22"/>
          <w:szCs w:val="22"/>
          <w:lang w:eastAsia="zh-CN"/>
        </w:rPr>
        <w:t xml:space="preserve">arliest </w:t>
      </w:r>
      <w:r w:rsidR="009A08B9" w:rsidRPr="004A64C5">
        <w:rPr>
          <w:rFonts w:ascii="Arial" w:eastAsia="Arial" w:hAnsi="Arial" w:cs="Arial"/>
          <w:bCs w:val="0"/>
          <w:i w:val="0"/>
          <w:iCs w:val="0"/>
          <w:color w:val="000000" w:themeColor="text1"/>
          <w:sz w:val="22"/>
          <w:szCs w:val="22"/>
          <w:lang w:eastAsia="zh-CN"/>
        </w:rPr>
        <w:t>change</w:t>
      </w:r>
      <w:r w:rsidR="007803B0" w:rsidRPr="004A64C5">
        <w:rPr>
          <w:rFonts w:ascii="Arial" w:eastAsia="Arial" w:hAnsi="Arial" w:cs="Arial"/>
          <w:bCs w:val="0"/>
          <w:i w:val="0"/>
          <w:iCs w:val="0"/>
          <w:color w:val="000000" w:themeColor="text1"/>
          <w:sz w:val="22"/>
          <w:szCs w:val="22"/>
          <w:lang w:eastAsia="zh-CN"/>
        </w:rPr>
        <w:t>s</w:t>
      </w:r>
      <w:r w:rsidR="009A08B9" w:rsidRPr="004A64C5">
        <w:rPr>
          <w:rFonts w:ascii="Arial" w:eastAsia="Arial" w:hAnsi="Arial" w:cs="Arial"/>
          <w:bCs w:val="0"/>
          <w:i w:val="0"/>
          <w:iCs w:val="0"/>
          <w:color w:val="000000" w:themeColor="text1"/>
          <w:sz w:val="22"/>
          <w:szCs w:val="22"/>
          <w:lang w:eastAsia="zh-CN"/>
        </w:rPr>
        <w:t xml:space="preserve"> of adenoma</w:t>
      </w:r>
      <w:commentRangeEnd w:id="78"/>
      <w:r w:rsidR="00453E01">
        <w:rPr>
          <w:rStyle w:val="CommentReference"/>
          <w:rFonts w:ascii="SimSun" w:eastAsia="SimSun" w:hAnsi="SimSun" w:cs="SimSun"/>
          <w:b w:val="0"/>
          <w:bCs w:val="0"/>
          <w:i w:val="0"/>
          <w:iCs w:val="0"/>
          <w:color w:val="auto"/>
          <w:lang w:eastAsia="zh-CN"/>
        </w:rPr>
        <w:commentReference w:id="78"/>
      </w:r>
      <w:commentRangeEnd w:id="79"/>
      <w:r w:rsidR="00337262">
        <w:rPr>
          <w:rStyle w:val="CommentReference"/>
          <w:rFonts w:ascii="SimSun" w:eastAsia="SimSun" w:hAnsi="SimSun" w:cs="SimSun"/>
          <w:b w:val="0"/>
          <w:bCs w:val="0"/>
          <w:i w:val="0"/>
          <w:iCs w:val="0"/>
          <w:color w:val="auto"/>
          <w:lang w:eastAsia="zh-CN"/>
        </w:rPr>
        <w:commentReference w:id="79"/>
      </w:r>
    </w:p>
    <w:p w14:paraId="7B01FF77" w14:textId="24FE7BD9" w:rsidR="00746855" w:rsidRPr="00A10BE9" w:rsidRDefault="008913BD" w:rsidP="00E30FE9">
      <w:pPr>
        <w:jc w:val="both"/>
        <w:rPr>
          <w:rFonts w:ascii="DengXian" w:eastAsia="DengXian" w:hAnsi="DengXian"/>
          <w:color w:val="000000"/>
        </w:rPr>
      </w:pPr>
      <w:bookmarkStart w:id="80" w:name="OLE_LINK26"/>
      <w:bookmarkStart w:id="81" w:name="OLE_LINK27"/>
      <w:r w:rsidRPr="004A64C5">
        <w:rPr>
          <w:rFonts w:ascii="Arial" w:hAnsi="Arial" w:cs="Arial"/>
          <w:sz w:val="22"/>
          <w:szCs w:val="22"/>
        </w:rPr>
        <w:t xml:space="preserve">The genes significantly different methylated only from normal tissue to low grade adenoma were enriched for </w:t>
      </w:r>
      <w:bookmarkStart w:id="82" w:name="OLE_LINK31"/>
      <w:bookmarkStart w:id="83" w:name="OLE_LINK32"/>
      <w:bookmarkStart w:id="84" w:name="OLE_LINK25"/>
      <w:r w:rsidRPr="004A64C5">
        <w:rPr>
          <w:rFonts w:ascii="Arial" w:hAnsi="Arial" w:cs="Arial"/>
          <w:sz w:val="22"/>
          <w:szCs w:val="22"/>
        </w:rPr>
        <w:t>proteolysis</w:t>
      </w:r>
      <w:bookmarkEnd w:id="82"/>
      <w:bookmarkEnd w:id="83"/>
      <w:bookmarkEnd w:id="84"/>
      <w:r w:rsidR="00ED3FC8">
        <w:rPr>
          <w:rFonts w:ascii="Arial" w:hAnsi="Arial" w:cs="Arial"/>
          <w:sz w:val="22"/>
          <w:szCs w:val="22"/>
        </w:rPr>
        <w:t xml:space="preserve"> (P=</w:t>
      </w:r>
      <w:r w:rsidR="00A10BE9">
        <w:rPr>
          <w:rFonts w:ascii="Arial" w:hAnsi="Arial" w:cs="Arial"/>
          <w:sz w:val="22"/>
          <w:szCs w:val="22"/>
        </w:rPr>
        <w:t>3.92</w:t>
      </w:r>
      <w:ins w:id="85" w:author="Guo, Shicheng" w:date="2019-03-23T00:57:00Z">
        <w:r w:rsidR="00FB50A7">
          <w:rPr>
            <w:rFonts w:ascii="Arial" w:hAnsi="Arial" w:cs="Arial"/>
            <w:sz w:val="22"/>
            <w:szCs w:val="22"/>
          </w:rPr>
          <w:t>x10</w:t>
        </w:r>
      </w:ins>
      <w:del w:id="86" w:author="Guo, Shicheng" w:date="2019-03-23T00:57:00Z">
        <w:r w:rsidR="00A10BE9" w:rsidRPr="00FB50A7" w:rsidDel="00FB50A7">
          <w:rPr>
            <w:rFonts w:ascii="Arial" w:hAnsi="Arial" w:cs="Arial"/>
            <w:sz w:val="22"/>
            <w:szCs w:val="22"/>
            <w:vertAlign w:val="superscript"/>
            <w:rPrChange w:id="87" w:author="Guo, Shicheng" w:date="2019-03-23T00:58:00Z">
              <w:rPr>
                <w:rFonts w:ascii="Arial" w:hAnsi="Arial" w:cs="Arial"/>
                <w:sz w:val="22"/>
                <w:szCs w:val="22"/>
              </w:rPr>
            </w:rPrChange>
          </w:rPr>
          <w:delText>e</w:delText>
        </w:r>
      </w:del>
      <w:r w:rsidR="00A10BE9" w:rsidRPr="00FB50A7">
        <w:rPr>
          <w:rFonts w:ascii="Arial" w:hAnsi="Arial" w:cs="Arial"/>
          <w:sz w:val="22"/>
          <w:szCs w:val="22"/>
          <w:vertAlign w:val="superscript"/>
          <w:rPrChange w:id="88" w:author="Guo, Shicheng" w:date="2019-03-23T00:58:00Z">
            <w:rPr>
              <w:rFonts w:ascii="Arial" w:hAnsi="Arial" w:cs="Arial"/>
              <w:sz w:val="22"/>
              <w:szCs w:val="22"/>
            </w:rPr>
          </w:rPrChange>
        </w:rPr>
        <w:t>-</w:t>
      </w:r>
      <w:del w:id="89" w:author="Guo, Shicheng" w:date="2019-03-23T00:57:00Z">
        <w:r w:rsidR="00A10BE9" w:rsidRPr="00FB50A7" w:rsidDel="00FB50A7">
          <w:rPr>
            <w:rFonts w:ascii="Arial" w:hAnsi="Arial" w:cs="Arial"/>
            <w:sz w:val="22"/>
            <w:szCs w:val="22"/>
            <w:vertAlign w:val="superscript"/>
            <w:rPrChange w:id="90" w:author="Guo, Shicheng" w:date="2019-03-23T00:58:00Z">
              <w:rPr>
                <w:rFonts w:ascii="Arial" w:hAnsi="Arial" w:cs="Arial"/>
                <w:sz w:val="22"/>
                <w:szCs w:val="22"/>
              </w:rPr>
            </w:rPrChange>
          </w:rPr>
          <w:delText>0</w:delText>
        </w:r>
      </w:del>
      <w:r w:rsidR="00A10BE9" w:rsidRPr="00FB50A7">
        <w:rPr>
          <w:rFonts w:ascii="Arial" w:hAnsi="Arial" w:cs="Arial"/>
          <w:sz w:val="22"/>
          <w:szCs w:val="22"/>
          <w:vertAlign w:val="superscript"/>
          <w:rPrChange w:id="91" w:author="Guo, Shicheng" w:date="2019-03-23T00:58:00Z">
            <w:rPr>
              <w:rFonts w:ascii="Arial" w:hAnsi="Arial" w:cs="Arial"/>
              <w:sz w:val="22"/>
              <w:szCs w:val="22"/>
            </w:rPr>
          </w:rPrChange>
        </w:rPr>
        <w:t>4</w:t>
      </w:r>
      <w:r w:rsidR="00ED3FC8">
        <w:rPr>
          <w:rFonts w:ascii="Arial" w:hAnsi="Arial" w:cs="Arial"/>
          <w:sz w:val="22"/>
          <w:szCs w:val="22"/>
        </w:rPr>
        <w:t>)</w:t>
      </w:r>
      <w:r w:rsidRPr="004A64C5">
        <w:rPr>
          <w:rFonts w:ascii="Arial" w:hAnsi="Arial" w:cs="Arial"/>
          <w:sz w:val="22"/>
          <w:szCs w:val="22"/>
        </w:rPr>
        <w:t>, extracellular matrix disassembly</w:t>
      </w:r>
      <w:r w:rsidR="00ED3FC8">
        <w:rPr>
          <w:rFonts w:ascii="Arial" w:hAnsi="Arial" w:cs="Arial"/>
          <w:sz w:val="22"/>
          <w:szCs w:val="22"/>
        </w:rPr>
        <w:t xml:space="preserve"> (P=</w:t>
      </w:r>
      <w:r w:rsidR="00A10BE9" w:rsidRPr="00A10BE9">
        <w:rPr>
          <w:rFonts w:ascii="Arial" w:hAnsi="Arial" w:cs="Arial" w:hint="eastAsia"/>
          <w:sz w:val="22"/>
          <w:szCs w:val="22"/>
        </w:rPr>
        <w:t>0.0135</w:t>
      </w:r>
      <w:r w:rsidR="00ED3FC8">
        <w:rPr>
          <w:rFonts w:ascii="Arial" w:hAnsi="Arial" w:cs="Arial"/>
          <w:sz w:val="22"/>
          <w:szCs w:val="22"/>
        </w:rPr>
        <w:t>)</w:t>
      </w:r>
      <w:r w:rsidRPr="004A64C5">
        <w:rPr>
          <w:rFonts w:ascii="Arial" w:hAnsi="Arial" w:cs="Arial"/>
          <w:sz w:val="22"/>
          <w:szCs w:val="22"/>
        </w:rPr>
        <w:t>, cobalamin metabolic process</w:t>
      </w:r>
      <w:r w:rsidR="00ED3FC8">
        <w:rPr>
          <w:rFonts w:ascii="Arial" w:hAnsi="Arial" w:cs="Arial"/>
          <w:sz w:val="22"/>
          <w:szCs w:val="22"/>
        </w:rPr>
        <w:t xml:space="preserve"> (P=</w:t>
      </w:r>
      <w:r w:rsidR="00A10BE9" w:rsidRPr="00A10BE9">
        <w:rPr>
          <w:rFonts w:ascii="Arial" w:hAnsi="Arial" w:cs="Arial" w:hint="eastAsia"/>
          <w:sz w:val="22"/>
          <w:szCs w:val="22"/>
        </w:rPr>
        <w:t>0.026</w:t>
      </w:r>
      <w:r w:rsidR="00A10BE9">
        <w:rPr>
          <w:rFonts w:ascii="Arial" w:hAnsi="Arial" w:cs="Arial"/>
          <w:sz w:val="22"/>
          <w:szCs w:val="22"/>
        </w:rPr>
        <w:t>3</w:t>
      </w:r>
      <w:r w:rsidR="00ED3FC8">
        <w:rPr>
          <w:rFonts w:ascii="Arial" w:hAnsi="Arial" w:cs="Arial"/>
          <w:sz w:val="22"/>
          <w:szCs w:val="22"/>
        </w:rPr>
        <w:t>)</w:t>
      </w:r>
      <w:r w:rsidR="00746855">
        <w:rPr>
          <w:rFonts w:ascii="Arial" w:hAnsi="Arial" w:cs="Arial"/>
          <w:sz w:val="22"/>
          <w:szCs w:val="22"/>
        </w:rPr>
        <w:t xml:space="preserve"> </w:t>
      </w:r>
      <w:r w:rsidR="00746855" w:rsidRPr="00A10BE9">
        <w:rPr>
          <w:rFonts w:ascii="Arial" w:hAnsi="Arial" w:cs="Arial"/>
          <w:sz w:val="22"/>
          <w:szCs w:val="22"/>
        </w:rPr>
        <w:t>[</w:t>
      </w:r>
      <w:r w:rsidR="00746855" w:rsidRPr="004A64C5">
        <w:rPr>
          <w:rFonts w:ascii="Arial" w:hAnsi="Arial" w:cs="Arial"/>
          <w:sz w:val="22"/>
          <w:szCs w:val="22"/>
          <w:highlight w:val="yellow"/>
        </w:rPr>
        <w:t>Here, we need a Figure</w:t>
      </w:r>
      <w:r w:rsidR="00746855">
        <w:rPr>
          <w:rFonts w:ascii="Arial" w:hAnsi="Arial" w:cs="Arial"/>
          <w:sz w:val="22"/>
          <w:szCs w:val="22"/>
          <w:highlight w:val="yellow"/>
        </w:rPr>
        <w:t xml:space="preserve"> and a supplementary Table to list these genes</w:t>
      </w:r>
      <w:r w:rsidR="00746855" w:rsidRPr="004A64C5">
        <w:rPr>
          <w:rFonts w:ascii="Arial" w:hAnsi="Arial" w:cs="Arial"/>
          <w:sz w:val="22"/>
          <w:szCs w:val="22"/>
          <w:highlight w:val="yellow"/>
        </w:rPr>
        <w:t>]</w:t>
      </w:r>
      <w:r w:rsidRPr="004A64C5">
        <w:rPr>
          <w:rFonts w:ascii="Arial" w:hAnsi="Arial" w:cs="Arial"/>
          <w:sz w:val="22"/>
          <w:szCs w:val="22"/>
        </w:rPr>
        <w:t>.</w:t>
      </w:r>
      <w:bookmarkEnd w:id="80"/>
      <w:bookmarkEnd w:id="81"/>
      <w:r w:rsidR="00746855">
        <w:rPr>
          <w:rFonts w:ascii="Arial" w:hAnsi="Arial" w:cs="Arial"/>
          <w:sz w:val="22"/>
          <w:szCs w:val="22"/>
        </w:rPr>
        <w:t xml:space="preserve"> </w:t>
      </w:r>
      <w:r w:rsidRPr="004A64C5">
        <w:rPr>
          <w:rFonts w:ascii="Arial" w:hAnsi="Arial" w:cs="Arial"/>
          <w:sz w:val="22"/>
          <w:szCs w:val="22"/>
        </w:rPr>
        <w:t>PRSS1</w:t>
      </w:r>
      <w:r w:rsidR="008E7C94">
        <w:rPr>
          <w:rFonts w:ascii="Arial" w:hAnsi="Arial" w:cs="Arial"/>
          <w:sz w:val="22"/>
          <w:szCs w:val="22"/>
        </w:rPr>
        <w:t xml:space="preserve"> are included in the three GO terms</w:t>
      </w:r>
      <w:r w:rsidR="00731402">
        <w:rPr>
          <w:rFonts w:ascii="Arial" w:hAnsi="Arial" w:cs="Arial"/>
          <w:sz w:val="22"/>
          <w:szCs w:val="22"/>
        </w:rPr>
        <w:t>.</w:t>
      </w:r>
      <w:r w:rsidR="00C94CFA">
        <w:rPr>
          <w:rFonts w:ascii="Arial" w:hAnsi="Arial" w:cs="Arial"/>
          <w:sz w:val="22"/>
          <w:szCs w:val="22"/>
        </w:rPr>
        <w:t xml:space="preserve"> We also observed PRSS1 promoter region was significantly deceased in the process from normal to high adenoma (</w:t>
      </w:r>
      <w:r w:rsidR="00C94CFA" w:rsidRPr="00A60AE1">
        <w:rPr>
          <w:rFonts w:ascii="Arial" w:hAnsi="Arial" w:cs="Arial"/>
          <w:b/>
          <w:color w:val="0070C0"/>
          <w:sz w:val="22"/>
          <w:szCs w:val="22"/>
          <w:rPrChange w:id="92" w:author="Guo, Shicheng" w:date="2019-03-23T01:09:00Z">
            <w:rPr>
              <w:rFonts w:ascii="Arial" w:hAnsi="Arial" w:cs="Arial"/>
              <w:sz w:val="22"/>
              <w:szCs w:val="22"/>
            </w:rPr>
          </w:rPrChange>
        </w:rPr>
        <w:t>Figure 4a</w:t>
      </w:r>
      <w:r w:rsidR="00C94CFA">
        <w:rPr>
          <w:rFonts w:ascii="Arial" w:hAnsi="Arial" w:cs="Arial"/>
          <w:sz w:val="22"/>
          <w:szCs w:val="22"/>
        </w:rPr>
        <w:t xml:space="preserve">) and </w:t>
      </w:r>
      <w:r w:rsidR="00731402">
        <w:rPr>
          <w:rFonts w:ascii="Arial" w:hAnsi="Arial" w:cs="Arial"/>
          <w:sz w:val="22"/>
          <w:szCs w:val="22"/>
        </w:rPr>
        <w:t>expression down-regulatied</w:t>
      </w:r>
      <w:r w:rsidR="00C94CFA">
        <w:rPr>
          <w:rFonts w:ascii="Arial" w:hAnsi="Arial" w:cs="Arial"/>
          <w:sz w:val="22"/>
          <w:szCs w:val="22"/>
        </w:rPr>
        <w:t xml:space="preserve"> in multiple cancers including </w:t>
      </w:r>
      <w:commentRangeStart w:id="93"/>
      <w:commentRangeStart w:id="94"/>
      <w:r w:rsidR="00C94CFA">
        <w:rPr>
          <w:rFonts w:ascii="Arial" w:hAnsi="Arial" w:cs="Arial"/>
          <w:sz w:val="22"/>
          <w:szCs w:val="22"/>
        </w:rPr>
        <w:t xml:space="preserve">COAD (P=xx), READ (P=xx) and PAAD (P=xx) </w:t>
      </w:r>
      <w:commentRangeEnd w:id="93"/>
      <w:r w:rsidR="008E7C94">
        <w:rPr>
          <w:rStyle w:val="CommentReference"/>
        </w:rPr>
        <w:commentReference w:id="93"/>
      </w:r>
      <w:commentRangeEnd w:id="94"/>
      <w:r w:rsidR="0029360E">
        <w:rPr>
          <w:rStyle w:val="CommentReference"/>
        </w:rPr>
        <w:commentReference w:id="94"/>
      </w:r>
      <w:r w:rsidR="00C94CFA">
        <w:rPr>
          <w:rFonts w:ascii="Arial" w:hAnsi="Arial" w:cs="Arial"/>
          <w:sz w:val="22"/>
          <w:szCs w:val="22"/>
        </w:rPr>
        <w:t>(Figure 4b). Survival analysis shown low expression of PRSS1 was significantly associated with decreased overall survival (P=0.01) (</w:t>
      </w:r>
      <w:r w:rsidR="00C94CFA" w:rsidRPr="00A60AE1">
        <w:rPr>
          <w:rFonts w:ascii="Arial" w:hAnsi="Arial" w:cs="Arial"/>
          <w:b/>
          <w:color w:val="0070C0"/>
          <w:sz w:val="22"/>
          <w:szCs w:val="22"/>
          <w:rPrChange w:id="95" w:author="Guo, Shicheng" w:date="2019-03-23T01:09:00Z">
            <w:rPr>
              <w:rFonts w:ascii="Arial" w:hAnsi="Arial" w:cs="Arial"/>
              <w:sz w:val="22"/>
              <w:szCs w:val="22"/>
            </w:rPr>
          </w:rPrChange>
        </w:rPr>
        <w:t>Figure 4c</w:t>
      </w:r>
      <w:r w:rsidR="00C94CFA">
        <w:rPr>
          <w:rFonts w:ascii="Arial" w:hAnsi="Arial" w:cs="Arial"/>
          <w:sz w:val="22"/>
          <w:szCs w:val="22"/>
        </w:rPr>
        <w:t xml:space="preserve">). </w:t>
      </w:r>
      <w:r w:rsidR="00D60183">
        <w:rPr>
          <w:rFonts w:ascii="Arial" w:hAnsi="Arial" w:cs="Arial"/>
          <w:sz w:val="22"/>
          <w:szCs w:val="22"/>
        </w:rPr>
        <w:t xml:space="preserve">Overall, we demonstrated PRSS1 hypo-methylation could be one of most interesting early biomarkers for adenoma identification. </w:t>
      </w:r>
    </w:p>
    <w:p w14:paraId="53FD3786" w14:textId="77777777" w:rsidR="00746855" w:rsidRDefault="00746855" w:rsidP="00E30FE9">
      <w:pPr>
        <w:jc w:val="both"/>
        <w:rPr>
          <w:rFonts w:ascii="Arial" w:hAnsi="Arial" w:cs="Arial"/>
          <w:sz w:val="22"/>
          <w:szCs w:val="22"/>
        </w:rPr>
      </w:pPr>
    </w:p>
    <w:p w14:paraId="3871DCC5" w14:textId="1F785E70" w:rsidR="00665C28" w:rsidRPr="00BF3CF0" w:rsidRDefault="00665C28" w:rsidP="00BF3CF0">
      <w:pPr>
        <w:pStyle w:val="Heading4"/>
        <w:widowControl w:val="0"/>
        <w:spacing w:before="40" w:line="360" w:lineRule="auto"/>
        <w:jc w:val="both"/>
        <w:rPr>
          <w:rFonts w:ascii="Arial" w:eastAsia="Arial" w:hAnsi="Arial" w:cs="Arial"/>
          <w:b w:val="0"/>
          <w:color w:val="000000" w:themeColor="text1"/>
          <w:sz w:val="22"/>
          <w:szCs w:val="22"/>
        </w:rPr>
      </w:pPr>
      <w:r w:rsidRPr="00BF3CF0">
        <w:rPr>
          <w:rFonts w:ascii="Arial" w:eastAsia="Arial" w:hAnsi="Arial" w:cs="Arial"/>
          <w:bCs w:val="0"/>
          <w:i w:val="0"/>
          <w:iCs w:val="0"/>
          <w:color w:val="000000" w:themeColor="text1"/>
          <w:sz w:val="22"/>
          <w:szCs w:val="22"/>
          <w:lang w:eastAsia="zh-CN"/>
        </w:rPr>
        <w:t>Hyper</w:t>
      </w:r>
      <w:r w:rsidR="00ED314C" w:rsidRPr="0062337C">
        <w:rPr>
          <w:rFonts w:ascii="Arial" w:eastAsia="Arial" w:hAnsi="Arial" w:cs="Arial"/>
          <w:bCs w:val="0"/>
          <w:i w:val="0"/>
          <w:iCs w:val="0"/>
          <w:color w:val="000000" w:themeColor="text1"/>
          <w:sz w:val="22"/>
          <w:szCs w:val="22"/>
          <w:lang w:eastAsia="zh-CN"/>
        </w:rPr>
        <w:t>-</w:t>
      </w:r>
      <w:r w:rsidR="00404475" w:rsidRPr="00BF3CF0">
        <w:rPr>
          <w:rFonts w:ascii="Arial" w:eastAsia="Arial" w:hAnsi="Arial" w:cs="Arial"/>
          <w:bCs w:val="0"/>
          <w:i w:val="0"/>
          <w:iCs w:val="0"/>
          <w:color w:val="000000" w:themeColor="text1"/>
          <w:sz w:val="22"/>
          <w:szCs w:val="22"/>
          <w:lang w:eastAsia="zh-CN"/>
        </w:rPr>
        <w:t>methy</w:t>
      </w:r>
      <w:r w:rsidRPr="00BF3CF0">
        <w:rPr>
          <w:rFonts w:ascii="Arial" w:eastAsia="Arial" w:hAnsi="Arial" w:cs="Arial"/>
          <w:bCs w:val="0"/>
          <w:i w:val="0"/>
          <w:iCs w:val="0"/>
          <w:color w:val="000000" w:themeColor="text1"/>
          <w:sz w:val="22"/>
          <w:szCs w:val="22"/>
          <w:lang w:eastAsia="zh-CN"/>
        </w:rPr>
        <w:t>late</w:t>
      </w:r>
      <w:r w:rsidR="002167C7" w:rsidRPr="00BF3CF0">
        <w:rPr>
          <w:rFonts w:ascii="Arial" w:eastAsia="Arial" w:hAnsi="Arial" w:cs="Arial"/>
          <w:bCs w:val="0"/>
          <w:i w:val="0"/>
          <w:iCs w:val="0"/>
          <w:color w:val="000000" w:themeColor="text1"/>
          <w:sz w:val="22"/>
          <w:szCs w:val="22"/>
          <w:lang w:eastAsia="zh-CN"/>
        </w:rPr>
        <w:t xml:space="preserve">d </w:t>
      </w:r>
      <w:r w:rsidR="00E64BFD" w:rsidRPr="00BF3CF0">
        <w:rPr>
          <w:rFonts w:ascii="Arial" w:eastAsia="Arial" w:hAnsi="Arial" w:cs="Arial"/>
          <w:bCs w:val="0"/>
          <w:i w:val="0"/>
          <w:iCs w:val="0"/>
          <w:color w:val="000000" w:themeColor="text1"/>
          <w:sz w:val="22"/>
          <w:szCs w:val="22"/>
          <w:lang w:eastAsia="zh-CN"/>
        </w:rPr>
        <w:t>DMSs has better discrimination than the hypomethylated</w:t>
      </w:r>
    </w:p>
    <w:p w14:paraId="79D4C9EE" w14:textId="2729B8E1" w:rsidR="008C7EC2" w:rsidRPr="004A64C5" w:rsidRDefault="00B20BFC" w:rsidP="003A7032">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In order to evaluation the distinguish ability of DNA methylation for normal tissue, adenoma and colon cancer tissue, we conducted several </w:t>
      </w:r>
      <w:bookmarkStart w:id="96" w:name="OLE_LINK36"/>
      <w:bookmarkStart w:id="97" w:name="OLE_LINK37"/>
      <w:r>
        <w:rPr>
          <w:rFonts w:ascii="Arial" w:eastAsiaTheme="minorEastAsia" w:hAnsi="Arial" w:cs="Arial"/>
          <w:kern w:val="2"/>
          <w:sz w:val="22"/>
          <w:szCs w:val="22"/>
        </w:rPr>
        <w:t>machine</w:t>
      </w:r>
      <w:bookmarkEnd w:id="96"/>
      <w:bookmarkEnd w:id="97"/>
      <w:r>
        <w:rPr>
          <w:rFonts w:ascii="Arial" w:eastAsiaTheme="minorEastAsia" w:hAnsi="Arial" w:cs="Arial"/>
          <w:kern w:val="2"/>
          <w:sz w:val="22"/>
          <w:szCs w:val="22"/>
        </w:rPr>
        <w:t xml:space="preserve"> learning based prediction with DMRs identified in our dataset (Supplementary Table xx). We found both hyper-methylated loci and hypo-methylated loci could provide effective distinguish ability between normal and colon cancers which include our own </w:t>
      </w:r>
      <w:r w:rsidR="00731402" w:rsidRPr="00731402">
        <w:rPr>
          <w:rFonts w:ascii="Arial" w:eastAsiaTheme="minorEastAsia" w:hAnsi="Arial" w:cs="Arial"/>
          <w:kern w:val="2"/>
          <w:sz w:val="22"/>
          <w:szCs w:val="22"/>
        </w:rPr>
        <w:t xml:space="preserve">60 </w:t>
      </w:r>
      <w:r w:rsidR="00731402">
        <w:rPr>
          <w:rFonts w:ascii="Arial" w:eastAsiaTheme="minorEastAsia" w:hAnsi="Arial" w:cs="Arial"/>
          <w:kern w:val="2"/>
          <w:sz w:val="22"/>
          <w:szCs w:val="22"/>
        </w:rPr>
        <w:t>datasets</w:t>
      </w:r>
      <w:r>
        <w:rPr>
          <w:rFonts w:ascii="Arial" w:eastAsiaTheme="minorEastAsia" w:hAnsi="Arial" w:cs="Arial"/>
          <w:kern w:val="2"/>
          <w:sz w:val="22"/>
          <w:szCs w:val="22"/>
        </w:rPr>
        <w:t xml:space="preserve"> and 832 public </w:t>
      </w:r>
      <w:r w:rsidR="00731402">
        <w:rPr>
          <w:rFonts w:ascii="Arial" w:eastAsiaTheme="minorEastAsia" w:hAnsi="Arial" w:cs="Arial"/>
          <w:sz w:val="22"/>
          <w:szCs w:val="22"/>
        </w:rPr>
        <w:t>samples</w:t>
      </w:r>
      <w:r>
        <w:rPr>
          <w:rFonts w:ascii="Arial" w:eastAsiaTheme="minorEastAsia" w:hAnsi="Arial" w:cs="Arial"/>
          <w:kern w:val="2"/>
          <w:sz w:val="22"/>
          <w:szCs w:val="22"/>
        </w:rPr>
        <w:t xml:space="preserve"> collected from GEO database (Figure 3a</w:t>
      </w:r>
      <w:r w:rsidR="006D5304">
        <w:rPr>
          <w:rFonts w:ascii="Arial" w:eastAsiaTheme="minorEastAsia" w:hAnsi="Arial" w:cs="Arial"/>
          <w:kern w:val="2"/>
          <w:sz w:val="22"/>
          <w:szCs w:val="22"/>
        </w:rPr>
        <w:t xml:space="preserve"> and 3d</w:t>
      </w:r>
      <w:r>
        <w:rPr>
          <w:rFonts w:ascii="Arial" w:eastAsiaTheme="minorEastAsia" w:hAnsi="Arial" w:cs="Arial"/>
          <w:kern w:val="2"/>
          <w:sz w:val="22"/>
          <w:szCs w:val="22"/>
        </w:rPr>
        <w:t xml:space="preserve">). </w:t>
      </w:r>
      <w:r w:rsidR="006426C9">
        <w:rPr>
          <w:rFonts w:ascii="Arial" w:eastAsiaTheme="minorEastAsia" w:hAnsi="Arial" w:cs="Arial"/>
          <w:kern w:val="2"/>
          <w:sz w:val="22"/>
          <w:szCs w:val="22"/>
        </w:rPr>
        <w:t xml:space="preserve">Meanwhile, </w:t>
      </w:r>
      <w:r w:rsidR="006D5304">
        <w:rPr>
          <w:rFonts w:ascii="Arial" w:eastAsiaTheme="minorEastAsia" w:hAnsi="Arial" w:cs="Arial"/>
          <w:kern w:val="2"/>
          <w:sz w:val="22"/>
          <w:szCs w:val="22"/>
        </w:rPr>
        <w:t xml:space="preserve">we observed </w:t>
      </w:r>
      <w:r w:rsidR="006D5304" w:rsidRPr="00F4202E">
        <w:rPr>
          <w:rFonts w:ascii="Arial" w:eastAsiaTheme="minorEastAsia" w:hAnsi="Arial" w:cs="Arial"/>
          <w:kern w:val="2"/>
          <w:sz w:val="22"/>
          <w:szCs w:val="22"/>
        </w:rPr>
        <w:t>hyper</w:t>
      </w:r>
      <w:r w:rsidR="006D5304">
        <w:rPr>
          <w:rFonts w:ascii="Arial" w:eastAsiaTheme="minorEastAsia" w:hAnsi="Arial" w:cs="Arial"/>
          <w:kern w:val="2"/>
          <w:sz w:val="22"/>
          <w:szCs w:val="22"/>
        </w:rPr>
        <w:t>-</w:t>
      </w:r>
      <w:r w:rsidR="006D5304" w:rsidRPr="00F4202E">
        <w:rPr>
          <w:rFonts w:ascii="Arial" w:eastAsiaTheme="minorEastAsia" w:hAnsi="Arial" w:cs="Arial"/>
          <w:kern w:val="2"/>
          <w:sz w:val="22"/>
          <w:szCs w:val="22"/>
        </w:rPr>
        <w:t>methylated sites</w:t>
      </w:r>
      <w:r w:rsidR="006D5304">
        <w:rPr>
          <w:rFonts w:ascii="Arial" w:eastAsiaTheme="minorEastAsia" w:hAnsi="Arial" w:cs="Arial"/>
          <w:kern w:val="2"/>
          <w:sz w:val="22"/>
          <w:szCs w:val="22"/>
        </w:rPr>
        <w:t xml:space="preserve"> </w:t>
      </w:r>
      <w:r w:rsidR="006D5304" w:rsidRPr="00F4202E">
        <w:rPr>
          <w:rFonts w:ascii="Arial" w:eastAsiaTheme="minorEastAsia" w:hAnsi="Arial" w:cs="Arial"/>
          <w:kern w:val="2"/>
          <w:sz w:val="22"/>
          <w:szCs w:val="22"/>
        </w:rPr>
        <w:t>can</w:t>
      </w:r>
      <w:r w:rsidR="006D5304">
        <w:rPr>
          <w:rFonts w:ascii="Arial" w:eastAsiaTheme="minorEastAsia" w:hAnsi="Arial" w:cs="Arial"/>
          <w:kern w:val="2"/>
          <w:sz w:val="22"/>
          <w:szCs w:val="22"/>
        </w:rPr>
        <w:t xml:space="preserve"> provided better</w:t>
      </w:r>
      <w:r w:rsidR="006D5304" w:rsidRPr="00F4202E">
        <w:rPr>
          <w:rFonts w:ascii="Arial" w:eastAsiaTheme="minorEastAsia" w:hAnsi="Arial" w:cs="Arial"/>
          <w:kern w:val="2"/>
          <w:sz w:val="22"/>
          <w:szCs w:val="22"/>
        </w:rPr>
        <w:t xml:space="preserve"> distinguish </w:t>
      </w:r>
      <w:r w:rsidR="006D5304">
        <w:rPr>
          <w:rFonts w:ascii="Arial" w:eastAsiaTheme="minorEastAsia" w:hAnsi="Arial" w:cs="Arial"/>
          <w:kern w:val="2"/>
          <w:sz w:val="22"/>
          <w:szCs w:val="22"/>
        </w:rPr>
        <w:t xml:space="preserve">between </w:t>
      </w:r>
      <w:r w:rsidR="006D5304" w:rsidRPr="00F4202E">
        <w:rPr>
          <w:rFonts w:ascii="Arial" w:eastAsiaTheme="minorEastAsia" w:hAnsi="Arial" w:cs="Arial"/>
          <w:kern w:val="2"/>
          <w:sz w:val="22"/>
          <w:szCs w:val="22"/>
        </w:rPr>
        <w:t xml:space="preserve">normal </w:t>
      </w:r>
      <w:r w:rsidR="006D5304">
        <w:rPr>
          <w:rFonts w:ascii="Arial" w:eastAsiaTheme="minorEastAsia" w:hAnsi="Arial" w:cs="Arial"/>
          <w:kern w:val="2"/>
          <w:sz w:val="22"/>
          <w:szCs w:val="22"/>
        </w:rPr>
        <w:t xml:space="preserve">samples </w:t>
      </w:r>
      <w:r w:rsidR="006D5304" w:rsidRPr="00F4202E">
        <w:rPr>
          <w:rFonts w:ascii="Arial" w:eastAsiaTheme="minorEastAsia" w:hAnsi="Arial" w:cs="Arial"/>
          <w:kern w:val="2"/>
          <w:sz w:val="22"/>
          <w:szCs w:val="22"/>
        </w:rPr>
        <w:t xml:space="preserve">and the </w:t>
      </w:r>
      <w:r w:rsidR="006D5304">
        <w:rPr>
          <w:rFonts w:ascii="Arial" w:eastAsiaTheme="minorEastAsia" w:hAnsi="Arial" w:cs="Arial"/>
          <w:kern w:val="2"/>
          <w:sz w:val="22"/>
          <w:szCs w:val="22"/>
        </w:rPr>
        <w:t xml:space="preserve">cancer samples in </w:t>
      </w:r>
      <w:r w:rsidR="00AD66CE" w:rsidRPr="00BF3CF0">
        <w:rPr>
          <w:rFonts w:ascii="Arial" w:eastAsiaTheme="minorEastAsia" w:hAnsi="Arial" w:cs="Arial"/>
          <w:kern w:val="2"/>
          <w:sz w:val="22"/>
          <w:szCs w:val="22"/>
        </w:rPr>
        <w:t xml:space="preserve">unsupervised </w:t>
      </w:r>
      <w:r w:rsidR="001A14F7">
        <w:rPr>
          <w:rFonts w:ascii="Arial" w:eastAsiaTheme="minorEastAsia" w:hAnsi="Arial" w:cs="Arial"/>
          <w:kern w:val="2"/>
          <w:sz w:val="22"/>
          <w:szCs w:val="22"/>
        </w:rPr>
        <w:t xml:space="preserve">tSNE </w:t>
      </w:r>
      <w:r w:rsidR="00AD66CE" w:rsidRPr="00BF3CF0">
        <w:rPr>
          <w:rFonts w:ascii="Arial" w:eastAsiaTheme="minorEastAsia" w:hAnsi="Arial" w:cs="Arial"/>
          <w:kern w:val="2"/>
          <w:sz w:val="22"/>
          <w:szCs w:val="22"/>
        </w:rPr>
        <w:t xml:space="preserve">cluster </w:t>
      </w:r>
      <w:r w:rsidR="006D5304">
        <w:rPr>
          <w:rFonts w:ascii="Arial" w:eastAsiaTheme="minorEastAsia" w:hAnsi="Arial" w:cs="Arial"/>
          <w:kern w:val="2"/>
          <w:sz w:val="22"/>
          <w:szCs w:val="22"/>
        </w:rPr>
        <w:t>analysis (</w:t>
      </w:r>
      <w:r w:rsidR="006D5304" w:rsidRPr="00BF3CF0">
        <w:rPr>
          <w:rFonts w:ascii="Arial" w:eastAsiaTheme="minorEastAsia" w:hAnsi="Arial" w:cs="Arial"/>
          <w:b/>
          <w:color w:val="0070C0"/>
          <w:kern w:val="2"/>
          <w:sz w:val="22"/>
          <w:szCs w:val="22"/>
        </w:rPr>
        <w:t>Figure 5b</w:t>
      </w:r>
      <w:r w:rsidR="006D5304" w:rsidRPr="00BF3CF0">
        <w:rPr>
          <w:rFonts w:ascii="Arial" w:eastAsiaTheme="minorEastAsia" w:hAnsi="Arial" w:cs="Arial"/>
          <w:color w:val="0070C0"/>
          <w:kern w:val="2"/>
          <w:sz w:val="22"/>
          <w:szCs w:val="22"/>
        </w:rPr>
        <w:t xml:space="preserve"> </w:t>
      </w:r>
      <w:r w:rsidR="006D5304">
        <w:rPr>
          <w:rFonts w:ascii="Arial" w:eastAsiaTheme="minorEastAsia" w:hAnsi="Arial" w:cs="Arial"/>
          <w:kern w:val="2"/>
          <w:sz w:val="22"/>
          <w:szCs w:val="22"/>
        </w:rPr>
        <w:t xml:space="preserve">and </w:t>
      </w:r>
      <w:r w:rsidR="006D5304" w:rsidRPr="00BF3CF0">
        <w:rPr>
          <w:rFonts w:ascii="Arial" w:eastAsiaTheme="minorEastAsia" w:hAnsi="Arial" w:cs="Arial"/>
          <w:b/>
          <w:color w:val="0070C0"/>
          <w:kern w:val="2"/>
          <w:sz w:val="22"/>
          <w:szCs w:val="22"/>
        </w:rPr>
        <w:t>Figure 5e</w:t>
      </w:r>
      <w:r w:rsidR="006D5304">
        <w:rPr>
          <w:rFonts w:ascii="Arial" w:eastAsiaTheme="minorEastAsia" w:hAnsi="Arial" w:cs="Arial"/>
          <w:kern w:val="2"/>
          <w:sz w:val="22"/>
          <w:szCs w:val="22"/>
        </w:rPr>
        <w:t>).</w:t>
      </w:r>
      <w:r w:rsidR="002F561A">
        <w:rPr>
          <w:rFonts w:ascii="Arial" w:eastAsiaTheme="minorEastAsia" w:hAnsi="Arial" w:cs="Arial"/>
          <w:kern w:val="2"/>
          <w:sz w:val="22"/>
          <w:szCs w:val="22"/>
        </w:rPr>
        <w:t xml:space="preserve"> In order to avoid the inconsistent result caused by unstable methylation based on single CpG site, we </w:t>
      </w:r>
      <w:r w:rsidR="001A14F7">
        <w:rPr>
          <w:rFonts w:ascii="Arial" w:eastAsiaTheme="minorEastAsia" w:hAnsi="Arial" w:cs="Arial"/>
          <w:kern w:val="2"/>
          <w:sz w:val="22"/>
          <w:szCs w:val="22"/>
        </w:rPr>
        <w:t>compared</w:t>
      </w:r>
      <w:r w:rsidR="002F561A">
        <w:rPr>
          <w:rFonts w:ascii="Arial" w:eastAsiaTheme="minorEastAsia" w:hAnsi="Arial" w:cs="Arial"/>
          <w:kern w:val="2"/>
          <w:sz w:val="22"/>
          <w:szCs w:val="22"/>
        </w:rPr>
        <w:t xml:space="preserve"> </w:t>
      </w:r>
      <w:r w:rsidR="002F561A" w:rsidRPr="00F4202E">
        <w:rPr>
          <w:rFonts w:ascii="Arial" w:eastAsiaTheme="minorEastAsia" w:hAnsi="Arial" w:cs="Arial"/>
          <w:kern w:val="2"/>
          <w:sz w:val="22"/>
          <w:szCs w:val="22"/>
        </w:rPr>
        <w:t>mean beta value (mBV) of these sites</w:t>
      </w:r>
      <w:r w:rsidR="002F561A">
        <w:rPr>
          <w:rFonts w:ascii="Arial" w:eastAsiaTheme="minorEastAsia" w:hAnsi="Arial" w:cs="Arial"/>
          <w:kern w:val="2"/>
          <w:sz w:val="22"/>
          <w:szCs w:val="22"/>
        </w:rPr>
        <w:t xml:space="preserve">. We found </w:t>
      </w:r>
      <w:r w:rsidR="00BF32E2">
        <w:rPr>
          <w:rFonts w:ascii="Arial" w:eastAsiaTheme="minorEastAsia" w:hAnsi="Arial" w:cs="Arial"/>
          <w:kern w:val="2"/>
          <w:sz w:val="22"/>
          <w:szCs w:val="22"/>
        </w:rPr>
        <w:t xml:space="preserve">that </w:t>
      </w:r>
      <w:r w:rsidR="00984249">
        <w:rPr>
          <w:rFonts w:ascii="Arial" w:eastAsiaTheme="minorEastAsia" w:hAnsi="Arial" w:cs="Arial"/>
          <w:kern w:val="2"/>
          <w:sz w:val="22"/>
          <w:szCs w:val="22"/>
        </w:rPr>
        <w:t>the</w:t>
      </w:r>
      <w:r w:rsidR="00BB420C">
        <w:rPr>
          <w:rFonts w:ascii="Arial" w:eastAsiaTheme="minorEastAsia" w:hAnsi="Arial" w:cs="Arial"/>
          <w:kern w:val="2"/>
          <w:sz w:val="22"/>
          <w:szCs w:val="22"/>
        </w:rPr>
        <w:t xml:space="preserve"> mBV</w:t>
      </w:r>
      <w:r w:rsidR="00984249">
        <w:rPr>
          <w:rFonts w:ascii="Arial" w:eastAsiaTheme="minorEastAsia" w:hAnsi="Arial" w:cs="Arial"/>
          <w:kern w:val="2"/>
          <w:sz w:val="22"/>
          <w:szCs w:val="22"/>
        </w:rPr>
        <w:t>s were significant different b</w:t>
      </w:r>
      <w:r w:rsidR="00BB420C">
        <w:rPr>
          <w:rFonts w:ascii="Arial" w:eastAsiaTheme="minorEastAsia" w:hAnsi="Arial" w:cs="Arial"/>
          <w:kern w:val="2"/>
          <w:sz w:val="22"/>
          <w:szCs w:val="22"/>
        </w:rPr>
        <w:t>etween normal tissue and cancers (P&lt;</w:t>
      </w:r>
      <w:r w:rsidR="00BB420C" w:rsidRPr="00F4202E">
        <w:rPr>
          <w:rFonts w:ascii="Arial" w:eastAsiaTheme="minorEastAsia" w:hAnsi="Arial" w:cs="Arial"/>
          <w:kern w:val="2"/>
          <w:sz w:val="22"/>
          <w:szCs w:val="22"/>
        </w:rPr>
        <w:t>2.2</w:t>
      </w:r>
      <w:r w:rsidR="00BB420C">
        <w:rPr>
          <w:rFonts w:ascii="Arial" w:eastAsiaTheme="minorEastAsia" w:hAnsi="Arial" w:cs="Arial"/>
          <w:kern w:val="2"/>
          <w:sz w:val="22"/>
          <w:szCs w:val="22"/>
        </w:rPr>
        <w:t>x10</w:t>
      </w:r>
      <w:r w:rsidR="00BB420C" w:rsidRPr="00F4202E">
        <w:rPr>
          <w:rFonts w:ascii="Arial" w:eastAsiaTheme="minorEastAsia" w:hAnsi="Arial" w:cs="Arial"/>
          <w:kern w:val="2"/>
          <w:sz w:val="22"/>
          <w:szCs w:val="22"/>
          <w:vertAlign w:val="superscript"/>
        </w:rPr>
        <w:t>-16</w:t>
      </w:r>
      <w:r w:rsidR="00BB420C">
        <w:rPr>
          <w:rFonts w:ascii="Arial" w:eastAsiaTheme="minorEastAsia" w:hAnsi="Arial" w:cs="Arial"/>
          <w:kern w:val="2"/>
          <w:sz w:val="22"/>
          <w:szCs w:val="22"/>
        </w:rPr>
        <w:t xml:space="preserve">) while </w:t>
      </w:r>
      <w:r w:rsidR="008E0B8C" w:rsidRPr="00DE3483">
        <w:rPr>
          <w:rFonts w:ascii="Arial" w:eastAsiaTheme="minorEastAsia" w:hAnsi="Arial" w:cs="Arial"/>
          <w:kern w:val="2"/>
          <w:sz w:val="22"/>
          <w:szCs w:val="22"/>
        </w:rPr>
        <w:t xml:space="preserve">no significance </w:t>
      </w:r>
      <w:r w:rsidR="00BB420C">
        <w:rPr>
          <w:rFonts w:ascii="Arial" w:eastAsiaTheme="minorEastAsia" w:hAnsi="Arial" w:cs="Arial"/>
          <w:kern w:val="2"/>
          <w:sz w:val="22"/>
          <w:szCs w:val="22"/>
        </w:rPr>
        <w:t xml:space="preserve">was found </w:t>
      </w:r>
      <w:r w:rsidR="008E0B8C" w:rsidRPr="00DE3483">
        <w:rPr>
          <w:rFonts w:ascii="Arial" w:eastAsiaTheme="minorEastAsia" w:hAnsi="Arial" w:cs="Arial"/>
          <w:kern w:val="2"/>
          <w:sz w:val="22"/>
          <w:szCs w:val="22"/>
        </w:rPr>
        <w:t>between the adenoma and the caner</w:t>
      </w:r>
      <w:r w:rsidR="00BB420C">
        <w:rPr>
          <w:rFonts w:ascii="Arial" w:eastAsiaTheme="minorEastAsia" w:hAnsi="Arial" w:cs="Arial"/>
          <w:kern w:val="2"/>
          <w:sz w:val="22"/>
          <w:szCs w:val="22"/>
        </w:rPr>
        <w:t xml:space="preserve"> (</w:t>
      </w:r>
      <w:r w:rsidR="008E0B8C" w:rsidRPr="00DE3483">
        <w:rPr>
          <w:rFonts w:ascii="Arial" w:eastAsiaTheme="minorEastAsia" w:hAnsi="Arial" w:cs="Arial"/>
          <w:kern w:val="2"/>
          <w:sz w:val="22"/>
          <w:szCs w:val="22"/>
        </w:rPr>
        <w:t>P</w:t>
      </w:r>
      <w:r w:rsidR="00BB420C">
        <w:rPr>
          <w:rFonts w:ascii="Arial" w:eastAsiaTheme="minorEastAsia" w:hAnsi="Arial" w:cs="Arial"/>
          <w:kern w:val="2"/>
          <w:sz w:val="22"/>
          <w:szCs w:val="22"/>
        </w:rPr>
        <w:t>=</w:t>
      </w:r>
      <w:r w:rsidR="008E0B8C" w:rsidRPr="004A64C5">
        <w:rPr>
          <w:rFonts w:ascii="Arial" w:eastAsiaTheme="minorEastAsia" w:hAnsi="Arial" w:cs="Arial"/>
          <w:kern w:val="2"/>
          <w:sz w:val="22"/>
          <w:szCs w:val="22"/>
        </w:rPr>
        <w:t xml:space="preserve"> 0.288</w:t>
      </w:r>
      <w:r w:rsidR="00BB420C">
        <w:rPr>
          <w:rFonts w:ascii="Arial" w:eastAsiaTheme="minorEastAsia" w:hAnsi="Arial" w:cs="Arial"/>
          <w:kern w:val="2"/>
          <w:sz w:val="22"/>
          <w:szCs w:val="22"/>
        </w:rPr>
        <w:t>, Figure 5c)</w:t>
      </w:r>
      <w:r w:rsidR="008E0B8C" w:rsidRPr="004A64C5">
        <w:rPr>
          <w:rFonts w:ascii="Arial" w:eastAsiaTheme="minorEastAsia" w:hAnsi="Arial" w:cs="Arial"/>
          <w:kern w:val="2"/>
          <w:sz w:val="22"/>
          <w:szCs w:val="22"/>
        </w:rPr>
        <w:t>.</w:t>
      </w:r>
      <w:r w:rsidR="00BB420C">
        <w:rPr>
          <w:rFonts w:ascii="Arial" w:eastAsiaTheme="minorEastAsia" w:hAnsi="Arial" w:cs="Arial"/>
          <w:kern w:val="2"/>
          <w:sz w:val="22"/>
          <w:szCs w:val="22"/>
        </w:rPr>
        <w:t xml:space="preserve"> We observed similar results for </w:t>
      </w:r>
      <w:r w:rsidR="008E0B8C" w:rsidRPr="004A64C5">
        <w:rPr>
          <w:rFonts w:ascii="Arial" w:eastAsiaTheme="minorEastAsia" w:hAnsi="Arial" w:cs="Arial"/>
          <w:kern w:val="2"/>
          <w:sz w:val="22"/>
          <w:szCs w:val="22"/>
        </w:rPr>
        <w:t>hypo</w:t>
      </w:r>
      <w:r w:rsidR="00BB420C">
        <w:rPr>
          <w:rFonts w:ascii="Arial" w:eastAsiaTheme="minorEastAsia" w:hAnsi="Arial" w:cs="Arial"/>
          <w:kern w:val="2"/>
          <w:sz w:val="22"/>
          <w:szCs w:val="22"/>
        </w:rPr>
        <w:t xml:space="preserve">-methylation loci in which </w:t>
      </w:r>
      <w:r w:rsidR="008E0B8C" w:rsidRPr="004A64C5">
        <w:rPr>
          <w:rFonts w:ascii="Arial" w:eastAsiaTheme="minorEastAsia" w:hAnsi="Arial" w:cs="Arial"/>
          <w:kern w:val="2"/>
          <w:sz w:val="22"/>
          <w:szCs w:val="22"/>
        </w:rPr>
        <w:t xml:space="preserve">the average mBV of the normal tissue, the adenoma and the cancer are </w:t>
      </w:r>
      <w:r w:rsidR="00AC733C" w:rsidRPr="004A64C5">
        <w:rPr>
          <w:rFonts w:ascii="Arial" w:eastAsiaTheme="minorEastAsia" w:hAnsi="Arial" w:cs="Arial"/>
          <w:kern w:val="2"/>
          <w:sz w:val="22"/>
          <w:szCs w:val="22"/>
        </w:rPr>
        <w:t>0.698, 0.444</w:t>
      </w:r>
      <w:r w:rsidR="008E0B8C" w:rsidRPr="004A64C5">
        <w:rPr>
          <w:rFonts w:ascii="Arial" w:eastAsiaTheme="minorEastAsia" w:hAnsi="Arial" w:cs="Arial"/>
          <w:kern w:val="2"/>
          <w:sz w:val="22"/>
          <w:szCs w:val="22"/>
        </w:rPr>
        <w:t xml:space="preserve"> and 0.</w:t>
      </w:r>
      <w:r w:rsidR="00AC733C" w:rsidRPr="004A64C5">
        <w:rPr>
          <w:rFonts w:ascii="Arial" w:eastAsiaTheme="minorEastAsia" w:hAnsi="Arial" w:cs="Arial"/>
          <w:kern w:val="2"/>
          <w:sz w:val="22"/>
          <w:szCs w:val="22"/>
        </w:rPr>
        <w:t>499</w:t>
      </w:r>
      <w:r w:rsidR="008E0B8C" w:rsidRPr="004A64C5">
        <w:rPr>
          <w:rFonts w:ascii="Arial" w:eastAsiaTheme="minorEastAsia" w:hAnsi="Arial" w:cs="Arial"/>
          <w:kern w:val="2"/>
          <w:sz w:val="22"/>
          <w:szCs w:val="22"/>
        </w:rPr>
        <w:t xml:space="preserve"> respectively</w:t>
      </w:r>
      <w:r w:rsidR="00B40AC0">
        <w:rPr>
          <w:rFonts w:ascii="Arial" w:eastAsiaTheme="minorEastAsia" w:hAnsi="Arial" w:cs="Arial"/>
          <w:kern w:val="2"/>
          <w:sz w:val="22"/>
          <w:szCs w:val="22"/>
        </w:rPr>
        <w:t xml:space="preserve"> (</w:t>
      </w:r>
      <w:r w:rsidR="00B40AC0" w:rsidRPr="004A64C5">
        <w:rPr>
          <w:rFonts w:ascii="Arial" w:eastAsiaTheme="minorEastAsia" w:hAnsi="Arial" w:cs="Arial"/>
          <w:b/>
          <w:color w:val="0070C0"/>
          <w:kern w:val="2"/>
          <w:sz w:val="22"/>
          <w:szCs w:val="22"/>
        </w:rPr>
        <w:t>Figure 5</w:t>
      </w:r>
      <w:r w:rsidR="00B40AC0">
        <w:rPr>
          <w:rFonts w:ascii="Arial" w:eastAsiaTheme="minorEastAsia" w:hAnsi="Arial" w:cs="Arial"/>
          <w:kern w:val="2"/>
          <w:sz w:val="22"/>
          <w:szCs w:val="22"/>
        </w:rPr>
        <w:t>)</w:t>
      </w:r>
      <w:r w:rsidR="008E0B8C" w:rsidRPr="004A64C5">
        <w:rPr>
          <w:rFonts w:ascii="Arial" w:eastAsiaTheme="minorEastAsia" w:hAnsi="Arial" w:cs="Arial"/>
          <w:kern w:val="2"/>
          <w:sz w:val="22"/>
          <w:szCs w:val="22"/>
        </w:rPr>
        <w:t xml:space="preserve">. </w:t>
      </w:r>
      <w:r w:rsidR="00AD66CE" w:rsidRPr="00BF3CF0">
        <w:rPr>
          <w:rFonts w:ascii="Arial" w:eastAsiaTheme="minorEastAsia" w:hAnsi="Arial" w:cs="Arial"/>
          <w:kern w:val="2"/>
          <w:sz w:val="22"/>
          <w:szCs w:val="22"/>
        </w:rPr>
        <w:t>Finally,</w:t>
      </w:r>
      <w:r w:rsidR="00A47589" w:rsidRPr="00BF3CF0">
        <w:rPr>
          <w:rFonts w:ascii="Arial" w:eastAsiaTheme="minorEastAsia" w:hAnsi="Arial" w:cs="Arial"/>
          <w:kern w:val="2"/>
          <w:sz w:val="22"/>
          <w:szCs w:val="22"/>
        </w:rPr>
        <w:t xml:space="preserve"> </w:t>
      </w:r>
      <w:r w:rsidR="00B40AC0">
        <w:rPr>
          <w:rFonts w:ascii="Arial" w:eastAsiaTheme="minorEastAsia" w:hAnsi="Arial" w:cs="Arial"/>
          <w:kern w:val="2"/>
          <w:sz w:val="22"/>
          <w:szCs w:val="22"/>
        </w:rPr>
        <w:t xml:space="preserve">we applied xx model with </w:t>
      </w:r>
      <w:r w:rsidR="00A47589" w:rsidRPr="004A64C5">
        <w:rPr>
          <w:rFonts w:ascii="Arial" w:eastAsiaTheme="minorEastAsia" w:hAnsi="Arial" w:cs="Arial"/>
          <w:kern w:val="2"/>
          <w:sz w:val="22"/>
          <w:szCs w:val="22"/>
        </w:rPr>
        <w:t>hyper</w:t>
      </w:r>
      <w:r w:rsidR="00B40AC0">
        <w:rPr>
          <w:rFonts w:ascii="Arial" w:eastAsiaTheme="minorEastAsia" w:hAnsi="Arial" w:cs="Arial"/>
          <w:kern w:val="2"/>
          <w:sz w:val="22"/>
          <w:szCs w:val="22"/>
        </w:rPr>
        <w:t>-</w:t>
      </w:r>
      <w:r w:rsidR="00A47589" w:rsidRPr="004A64C5">
        <w:rPr>
          <w:rFonts w:ascii="Arial" w:eastAsiaTheme="minorEastAsia" w:hAnsi="Arial" w:cs="Arial"/>
          <w:kern w:val="2"/>
          <w:sz w:val="22"/>
          <w:szCs w:val="22"/>
        </w:rPr>
        <w:t>mBV and hypo</w:t>
      </w:r>
      <w:r w:rsidR="00B40AC0">
        <w:rPr>
          <w:rFonts w:ascii="Arial" w:eastAsiaTheme="minorEastAsia" w:hAnsi="Arial" w:cs="Arial"/>
          <w:kern w:val="2"/>
          <w:sz w:val="22"/>
          <w:szCs w:val="22"/>
        </w:rPr>
        <w:t>-</w:t>
      </w:r>
      <w:r w:rsidR="00A47589" w:rsidRPr="004A64C5">
        <w:rPr>
          <w:rFonts w:ascii="Arial" w:eastAsiaTheme="minorEastAsia" w:hAnsi="Arial" w:cs="Arial"/>
          <w:kern w:val="2"/>
          <w:sz w:val="22"/>
          <w:szCs w:val="22"/>
        </w:rPr>
        <w:t>mBV</w:t>
      </w:r>
      <w:r w:rsidR="004B5C1C">
        <w:rPr>
          <w:rFonts w:ascii="Arial" w:eastAsiaTheme="minorEastAsia" w:hAnsi="Arial" w:cs="Arial"/>
          <w:kern w:val="2"/>
          <w:sz w:val="22"/>
          <w:szCs w:val="22"/>
        </w:rPr>
        <w:t xml:space="preserve"> </w:t>
      </w:r>
      <w:r w:rsidR="004B5C1C">
        <w:rPr>
          <w:rFonts w:ascii="Arial" w:eastAsiaTheme="minorEastAsia" w:hAnsi="Arial" w:cs="Arial"/>
          <w:kern w:val="2"/>
          <w:sz w:val="22"/>
          <w:szCs w:val="22"/>
        </w:rPr>
        <w:lastRenderedPageBreak/>
        <w:t>markers respectively and we found the a</w:t>
      </w:r>
      <w:r w:rsidR="00A47589" w:rsidRPr="004A64C5">
        <w:rPr>
          <w:rFonts w:ascii="Arial" w:eastAsiaTheme="minorEastAsia" w:hAnsi="Arial" w:cs="Arial"/>
          <w:kern w:val="2"/>
          <w:sz w:val="22"/>
          <w:szCs w:val="22"/>
        </w:rPr>
        <w:t xml:space="preserve">rea under the curve (AUC) of </w:t>
      </w:r>
      <w:r w:rsidR="004B5C1C" w:rsidRPr="00F4202E">
        <w:rPr>
          <w:rFonts w:ascii="Arial" w:eastAsiaTheme="minorEastAsia" w:hAnsi="Arial" w:cs="Arial"/>
          <w:kern w:val="2"/>
          <w:sz w:val="22"/>
          <w:szCs w:val="22"/>
        </w:rPr>
        <w:t>receiver operating characteristic (ROC) curve</w:t>
      </w:r>
      <w:r w:rsidR="004B5C1C" w:rsidRPr="003A7032">
        <w:rPr>
          <w:rFonts w:ascii="Arial" w:eastAsiaTheme="minorEastAsia" w:hAnsi="Arial" w:cs="Arial"/>
          <w:kern w:val="2"/>
          <w:sz w:val="22"/>
          <w:szCs w:val="22"/>
        </w:rPr>
        <w:t xml:space="preserve"> </w:t>
      </w:r>
      <w:r w:rsidR="00A47589" w:rsidRPr="004A64C5">
        <w:rPr>
          <w:rFonts w:ascii="Arial" w:eastAsiaTheme="minorEastAsia" w:hAnsi="Arial" w:cs="Arial"/>
          <w:kern w:val="2"/>
          <w:sz w:val="22"/>
          <w:szCs w:val="22"/>
        </w:rPr>
        <w:t>are 0.982 and 0.947</w:t>
      </w:r>
      <w:r w:rsidR="004B5C1C">
        <w:rPr>
          <w:rFonts w:ascii="Arial" w:eastAsiaTheme="minorEastAsia" w:hAnsi="Arial" w:cs="Arial"/>
          <w:kern w:val="2"/>
          <w:sz w:val="22"/>
          <w:szCs w:val="22"/>
        </w:rPr>
        <w:t>, respectively. Permutation analysis based on b</w:t>
      </w:r>
      <w:r w:rsidR="00EA58DF" w:rsidRPr="0062337C">
        <w:rPr>
          <w:rFonts w:ascii="Arial" w:eastAsiaTheme="minorEastAsia" w:hAnsi="Arial" w:cs="Arial"/>
          <w:kern w:val="2"/>
          <w:sz w:val="22"/>
          <w:szCs w:val="22"/>
        </w:rPr>
        <w:t xml:space="preserve">ootstrap </w:t>
      </w:r>
      <w:r w:rsidR="004B5C1C">
        <w:rPr>
          <w:rFonts w:ascii="Arial" w:eastAsiaTheme="minorEastAsia" w:hAnsi="Arial" w:cs="Arial"/>
          <w:kern w:val="2"/>
          <w:sz w:val="22"/>
          <w:szCs w:val="22"/>
        </w:rPr>
        <w:t xml:space="preserve">strategy shown the model based on </w:t>
      </w:r>
      <w:r w:rsidR="004B5C1C" w:rsidRPr="00F4202E">
        <w:rPr>
          <w:rFonts w:ascii="Arial" w:eastAsiaTheme="minorEastAsia" w:hAnsi="Arial" w:cs="Arial"/>
          <w:kern w:val="2"/>
          <w:sz w:val="22"/>
          <w:szCs w:val="22"/>
        </w:rPr>
        <w:t>hyper</w:t>
      </w:r>
      <w:r w:rsidR="004B5C1C">
        <w:rPr>
          <w:rFonts w:ascii="Arial" w:eastAsiaTheme="minorEastAsia" w:hAnsi="Arial" w:cs="Arial"/>
          <w:kern w:val="2"/>
          <w:sz w:val="22"/>
          <w:szCs w:val="22"/>
        </w:rPr>
        <w:t>-</w:t>
      </w:r>
      <w:r w:rsidR="004B5C1C" w:rsidRPr="00F4202E">
        <w:rPr>
          <w:rFonts w:ascii="Arial" w:eastAsiaTheme="minorEastAsia" w:hAnsi="Arial" w:cs="Arial"/>
          <w:kern w:val="2"/>
          <w:sz w:val="22"/>
          <w:szCs w:val="22"/>
        </w:rPr>
        <w:t xml:space="preserve">methylated </w:t>
      </w:r>
      <w:r w:rsidR="004B5C1C">
        <w:rPr>
          <w:rFonts w:ascii="Arial" w:eastAsiaTheme="minorEastAsia" w:hAnsi="Arial" w:cs="Arial"/>
          <w:kern w:val="2"/>
          <w:sz w:val="22"/>
          <w:szCs w:val="22"/>
        </w:rPr>
        <w:t>loci</w:t>
      </w:r>
      <w:r w:rsidR="004B5C1C" w:rsidRPr="00F4202E">
        <w:rPr>
          <w:rFonts w:ascii="Arial" w:eastAsiaTheme="minorEastAsia" w:hAnsi="Arial" w:cs="Arial"/>
          <w:kern w:val="2"/>
          <w:sz w:val="22"/>
          <w:szCs w:val="22"/>
        </w:rPr>
        <w:t xml:space="preserve"> has better discrimination than </w:t>
      </w:r>
      <w:r w:rsidR="004B5C1C">
        <w:rPr>
          <w:rFonts w:ascii="Arial" w:eastAsiaTheme="minorEastAsia" w:hAnsi="Arial" w:cs="Arial"/>
          <w:kern w:val="2"/>
          <w:sz w:val="22"/>
          <w:szCs w:val="22"/>
        </w:rPr>
        <w:t xml:space="preserve">the model of </w:t>
      </w:r>
      <w:r w:rsidR="004B5C1C" w:rsidRPr="00F4202E">
        <w:rPr>
          <w:rFonts w:ascii="Arial" w:eastAsiaTheme="minorEastAsia" w:hAnsi="Arial" w:cs="Arial"/>
          <w:kern w:val="2"/>
          <w:sz w:val="22"/>
          <w:szCs w:val="22"/>
        </w:rPr>
        <w:t>hypo</w:t>
      </w:r>
      <w:r w:rsidR="004B5C1C">
        <w:rPr>
          <w:rFonts w:ascii="Arial" w:eastAsiaTheme="minorEastAsia" w:hAnsi="Arial" w:cs="Arial"/>
          <w:kern w:val="2"/>
          <w:sz w:val="22"/>
          <w:szCs w:val="22"/>
        </w:rPr>
        <w:t>-</w:t>
      </w:r>
      <w:r w:rsidR="004B5C1C" w:rsidRPr="00F4202E">
        <w:rPr>
          <w:rFonts w:ascii="Arial" w:eastAsiaTheme="minorEastAsia" w:hAnsi="Arial" w:cs="Arial"/>
          <w:kern w:val="2"/>
          <w:sz w:val="22"/>
          <w:szCs w:val="22"/>
        </w:rPr>
        <w:t>methylated</w:t>
      </w:r>
      <w:r w:rsidR="004B5C1C">
        <w:rPr>
          <w:rFonts w:ascii="Arial" w:eastAsiaTheme="minorEastAsia" w:hAnsi="Arial" w:cs="Arial"/>
          <w:kern w:val="2"/>
          <w:sz w:val="22"/>
          <w:szCs w:val="22"/>
        </w:rPr>
        <w:t xml:space="preserve"> loci (P&lt;</w:t>
      </w:r>
      <w:r w:rsidR="00EA58DF" w:rsidRPr="004A64C5">
        <w:rPr>
          <w:rFonts w:ascii="Arial" w:eastAsiaTheme="minorEastAsia" w:hAnsi="Arial" w:cs="Arial"/>
          <w:kern w:val="2"/>
          <w:sz w:val="22"/>
          <w:szCs w:val="22"/>
        </w:rPr>
        <w:t>2.</w:t>
      </w:r>
      <w:r w:rsidR="00ED3FC8">
        <w:rPr>
          <w:rFonts w:ascii="Arial" w:eastAsiaTheme="minorEastAsia" w:hAnsi="Arial" w:cs="Arial"/>
          <w:kern w:val="2"/>
          <w:sz w:val="22"/>
          <w:szCs w:val="22"/>
        </w:rPr>
        <w:t>2x10</w:t>
      </w:r>
      <w:r w:rsidR="00ED3FC8" w:rsidRPr="004A64C5">
        <w:rPr>
          <w:rFonts w:ascii="Arial" w:eastAsiaTheme="minorEastAsia" w:hAnsi="Arial" w:cs="Arial"/>
          <w:kern w:val="2"/>
          <w:sz w:val="22"/>
          <w:szCs w:val="22"/>
          <w:vertAlign w:val="superscript"/>
        </w:rPr>
        <w:t>-8</w:t>
      </w:r>
      <w:r w:rsidR="003A7032">
        <w:rPr>
          <w:rFonts w:ascii="Arial" w:eastAsiaTheme="minorEastAsia" w:hAnsi="Arial" w:cs="Arial"/>
          <w:kern w:val="2"/>
          <w:sz w:val="22"/>
          <w:szCs w:val="22"/>
        </w:rPr>
        <w:t xml:space="preserve">, </w:t>
      </w:r>
      <w:r w:rsidR="003A7032" w:rsidRPr="00BF3CF0">
        <w:rPr>
          <w:rFonts w:ascii="Arial" w:eastAsiaTheme="minorEastAsia" w:hAnsi="Arial" w:cs="Arial"/>
          <w:b/>
          <w:color w:val="0070C0"/>
          <w:kern w:val="2"/>
          <w:sz w:val="22"/>
          <w:szCs w:val="22"/>
        </w:rPr>
        <w:t>Figure 5</w:t>
      </w:r>
      <w:r w:rsidR="004B5C1C">
        <w:rPr>
          <w:rFonts w:ascii="Arial" w:eastAsiaTheme="minorEastAsia" w:hAnsi="Arial" w:cs="Arial"/>
          <w:kern w:val="2"/>
          <w:sz w:val="22"/>
          <w:szCs w:val="22"/>
        </w:rPr>
        <w:t>).</w:t>
      </w:r>
    </w:p>
    <w:p w14:paraId="51E413D4" w14:textId="77777777" w:rsidR="004B5C1C" w:rsidRDefault="004B5C1C" w:rsidP="004A64C5">
      <w:pPr>
        <w:jc w:val="both"/>
        <w:rPr>
          <w:rFonts w:ascii="Arial" w:hAnsi="Arial" w:cs="Arial"/>
          <w:b/>
          <w:sz w:val="22"/>
          <w:szCs w:val="22"/>
        </w:rPr>
      </w:pPr>
    </w:p>
    <w:p w14:paraId="7B7040BF" w14:textId="18D8D806" w:rsidR="004E02BD" w:rsidRPr="004A64C5" w:rsidRDefault="00073D9B" w:rsidP="004A64C5">
      <w:pPr>
        <w:pStyle w:val="Heading4"/>
        <w:widowControl w:val="0"/>
        <w:spacing w:before="40" w:line="360" w:lineRule="auto"/>
        <w:jc w:val="both"/>
        <w:rPr>
          <w:rFonts w:ascii="Arial" w:eastAsia="Arial" w:hAnsi="Arial" w:cs="Arial"/>
          <w:b w:val="0"/>
          <w:color w:val="000000" w:themeColor="text1"/>
          <w:sz w:val="22"/>
          <w:szCs w:val="22"/>
        </w:rPr>
      </w:pPr>
      <w:r w:rsidRPr="004A64C5">
        <w:rPr>
          <w:rFonts w:ascii="Arial" w:eastAsia="Arial" w:hAnsi="Arial" w:cs="Arial"/>
          <w:bCs w:val="0"/>
          <w:i w:val="0"/>
          <w:iCs w:val="0"/>
          <w:color w:val="000000" w:themeColor="text1"/>
          <w:sz w:val="22"/>
          <w:szCs w:val="22"/>
          <w:lang w:eastAsia="zh-CN"/>
        </w:rPr>
        <w:t xml:space="preserve">The promoter of </w:t>
      </w:r>
      <w:r w:rsidR="004E02BD" w:rsidRPr="004A64C5">
        <w:rPr>
          <w:rFonts w:ascii="Arial" w:eastAsia="Arial" w:hAnsi="Arial" w:cs="Arial"/>
          <w:bCs w:val="0"/>
          <w:i w:val="0"/>
          <w:iCs w:val="0"/>
          <w:color w:val="000000" w:themeColor="text1"/>
          <w:sz w:val="22"/>
          <w:szCs w:val="22"/>
          <w:lang w:eastAsia="zh-CN"/>
        </w:rPr>
        <w:t>ADHFE1 maybe a potential biomarker for colorectal adenoma</w:t>
      </w:r>
      <w:r w:rsidR="009B28A3" w:rsidRPr="004A64C5">
        <w:rPr>
          <w:rFonts w:ascii="Arial" w:eastAsia="Arial" w:hAnsi="Arial" w:cs="Arial"/>
          <w:bCs w:val="0"/>
          <w:i w:val="0"/>
          <w:iCs w:val="0"/>
          <w:color w:val="000000" w:themeColor="text1"/>
          <w:sz w:val="22"/>
          <w:szCs w:val="22"/>
          <w:lang w:eastAsia="zh-CN"/>
        </w:rPr>
        <w:t xml:space="preserve"> and cancer</w:t>
      </w:r>
    </w:p>
    <w:p w14:paraId="6E09B05B" w14:textId="2C125CD7" w:rsidR="00341A22" w:rsidRDefault="002F403D" w:rsidP="00E30FE9">
      <w:pPr>
        <w:pStyle w:val="HTMLPreformatted"/>
        <w:shd w:val="clear" w:color="auto" w:fill="FFFFFF"/>
        <w:spacing w:line="225" w:lineRule="atLeast"/>
        <w:jc w:val="both"/>
        <w:rPr>
          <w:rFonts w:ascii="Arial" w:eastAsiaTheme="minorEastAsia" w:hAnsi="Arial" w:cs="Arial"/>
          <w:kern w:val="2"/>
          <w:sz w:val="22"/>
          <w:szCs w:val="22"/>
        </w:rPr>
      </w:pPr>
      <w:r w:rsidRPr="004A64C5">
        <w:rPr>
          <w:rFonts w:ascii="Arial" w:eastAsiaTheme="minorEastAsia" w:hAnsi="Arial" w:cs="Arial"/>
          <w:kern w:val="2"/>
          <w:sz w:val="22"/>
          <w:szCs w:val="22"/>
        </w:rPr>
        <w:t>Next, we separate DMRs between the normal tissue and the low grade adenoma into hyper and hypo DMRs. The enrichment analysis was performed by IPA for different DMRs, setting the cutoff of P value as 0.05.</w:t>
      </w:r>
      <w:r w:rsidR="009A0206" w:rsidRPr="004A64C5">
        <w:rPr>
          <w:rFonts w:ascii="Arial" w:eastAsiaTheme="minorEastAsia" w:hAnsi="Arial" w:cs="Arial"/>
          <w:kern w:val="2"/>
          <w:sz w:val="22"/>
          <w:szCs w:val="22"/>
        </w:rPr>
        <w:t xml:space="preserve"> </w:t>
      </w:r>
      <w:r w:rsidR="001B638B" w:rsidRPr="004A64C5">
        <w:rPr>
          <w:rFonts w:ascii="Arial" w:eastAsiaTheme="minorEastAsia" w:hAnsi="Arial" w:cs="Arial"/>
          <w:kern w:val="2"/>
          <w:sz w:val="22"/>
          <w:szCs w:val="22"/>
        </w:rPr>
        <w:t>The first term of the IPA enrichment result for hyper DMRs is ethanol degradation</w:t>
      </w:r>
      <w:r w:rsidR="00A66CDF">
        <w:rPr>
          <w:rFonts w:ascii="Arial" w:eastAsiaTheme="minorEastAsia" w:hAnsi="Arial" w:cs="Arial"/>
          <w:kern w:val="2"/>
          <w:sz w:val="22"/>
          <w:szCs w:val="22"/>
        </w:rPr>
        <w:t xml:space="preserve"> (P=xx)</w:t>
      </w:r>
      <w:r w:rsidR="00F5285F" w:rsidRPr="004A64C5">
        <w:rPr>
          <w:rFonts w:ascii="Arial" w:eastAsiaTheme="minorEastAsia" w:hAnsi="Arial" w:cs="Arial"/>
          <w:kern w:val="2"/>
          <w:sz w:val="22"/>
          <w:szCs w:val="22"/>
        </w:rPr>
        <w:t xml:space="preserve">, where two genes are hit, </w:t>
      </w:r>
      <w:r w:rsidR="00F5285F" w:rsidRPr="004A64C5">
        <w:rPr>
          <w:rFonts w:ascii="Arial" w:eastAsiaTheme="minorEastAsia" w:hAnsi="Arial" w:cs="Arial"/>
          <w:i/>
          <w:kern w:val="2"/>
          <w:sz w:val="22"/>
          <w:szCs w:val="22"/>
        </w:rPr>
        <w:t>ADHFE1</w:t>
      </w:r>
      <w:r w:rsidR="00F5285F" w:rsidRPr="004A64C5">
        <w:rPr>
          <w:rFonts w:ascii="Arial" w:eastAsiaTheme="minorEastAsia" w:hAnsi="Arial" w:cs="Arial"/>
          <w:kern w:val="2"/>
          <w:sz w:val="22"/>
          <w:szCs w:val="22"/>
        </w:rPr>
        <w:t xml:space="preserve"> </w:t>
      </w:r>
      <w:r w:rsidR="00B71797" w:rsidRPr="004A64C5">
        <w:rPr>
          <w:rFonts w:ascii="Arial" w:eastAsiaTheme="minorEastAsia" w:hAnsi="Arial" w:cs="Arial"/>
          <w:kern w:val="2"/>
          <w:sz w:val="22"/>
          <w:szCs w:val="22"/>
        </w:rPr>
        <w:t xml:space="preserve">and </w:t>
      </w:r>
      <w:r w:rsidR="00B71797" w:rsidRPr="004A64C5">
        <w:rPr>
          <w:rFonts w:ascii="Arial" w:eastAsiaTheme="minorEastAsia" w:hAnsi="Arial" w:cs="Arial"/>
          <w:i/>
          <w:kern w:val="2"/>
          <w:sz w:val="22"/>
          <w:szCs w:val="22"/>
        </w:rPr>
        <w:t>ACSS3</w:t>
      </w:r>
      <w:r w:rsidR="00B71797" w:rsidRPr="004A64C5">
        <w:rPr>
          <w:rFonts w:ascii="Arial" w:eastAsiaTheme="minorEastAsia" w:hAnsi="Arial" w:cs="Arial"/>
          <w:kern w:val="2"/>
          <w:sz w:val="22"/>
          <w:szCs w:val="22"/>
        </w:rPr>
        <w:t xml:space="preserve">, </w:t>
      </w:r>
      <w:r w:rsidR="00F5285F" w:rsidRPr="004A64C5">
        <w:rPr>
          <w:rFonts w:ascii="Arial" w:eastAsiaTheme="minorEastAsia" w:hAnsi="Arial" w:cs="Arial"/>
          <w:kern w:val="2"/>
          <w:sz w:val="22"/>
          <w:szCs w:val="22"/>
        </w:rPr>
        <w:t xml:space="preserve">which can facilitate translation form ethanol to ethanal and </w:t>
      </w:r>
      <w:r w:rsidR="00B71797" w:rsidRPr="004A64C5">
        <w:rPr>
          <w:rFonts w:ascii="Arial" w:eastAsiaTheme="minorEastAsia" w:hAnsi="Arial" w:cs="Arial"/>
          <w:kern w:val="2"/>
          <w:sz w:val="22"/>
          <w:szCs w:val="22"/>
        </w:rPr>
        <w:t>from acetic acid to acetyl-CoA respectively. Both of them showing expression down regulation on</w:t>
      </w:r>
      <w:r w:rsidR="009273D1" w:rsidRPr="004A64C5">
        <w:rPr>
          <w:rFonts w:ascii="Arial" w:eastAsiaTheme="minorEastAsia" w:hAnsi="Arial" w:cs="Arial"/>
          <w:kern w:val="2"/>
          <w:sz w:val="22"/>
          <w:szCs w:val="22"/>
        </w:rPr>
        <w:t xml:space="preserve"> colonic</w:t>
      </w:r>
      <w:r w:rsidR="00B71797" w:rsidRPr="004A64C5">
        <w:rPr>
          <w:rFonts w:ascii="Arial" w:eastAsiaTheme="minorEastAsia" w:hAnsi="Arial" w:cs="Arial"/>
          <w:kern w:val="2"/>
          <w:sz w:val="22"/>
          <w:szCs w:val="22"/>
        </w:rPr>
        <w:t xml:space="preserve"> </w:t>
      </w:r>
      <w:r w:rsidR="009273D1" w:rsidRPr="004A64C5">
        <w:rPr>
          <w:rFonts w:ascii="Arial" w:eastAsiaTheme="minorEastAsia" w:hAnsi="Arial" w:cs="Arial"/>
          <w:kern w:val="2"/>
          <w:sz w:val="22"/>
          <w:szCs w:val="22"/>
        </w:rPr>
        <w:t xml:space="preserve">and rectal </w:t>
      </w:r>
      <w:r w:rsidR="00B71797" w:rsidRPr="004A64C5">
        <w:rPr>
          <w:rFonts w:ascii="Arial" w:eastAsiaTheme="minorEastAsia" w:hAnsi="Arial" w:cs="Arial"/>
          <w:kern w:val="2"/>
          <w:sz w:val="22"/>
          <w:szCs w:val="22"/>
        </w:rPr>
        <w:t>cancer tissue compared with the</w:t>
      </w:r>
      <w:r w:rsidR="009273D1" w:rsidRPr="004A64C5">
        <w:rPr>
          <w:rFonts w:ascii="Arial" w:eastAsiaTheme="minorEastAsia" w:hAnsi="Arial" w:cs="Arial"/>
          <w:kern w:val="2"/>
          <w:sz w:val="22"/>
          <w:szCs w:val="22"/>
        </w:rPr>
        <w:t xml:space="preserve"> normal tissue</w:t>
      </w:r>
      <w:r w:rsidR="00497C26">
        <w:rPr>
          <w:rFonts w:ascii="Arial" w:eastAsiaTheme="minorEastAsia" w:hAnsi="Arial" w:cs="Arial"/>
          <w:kern w:val="2"/>
          <w:sz w:val="22"/>
          <w:szCs w:val="22"/>
        </w:rPr>
        <w:t xml:space="preserve"> </w:t>
      </w:r>
      <w:r w:rsidR="002F5584">
        <w:rPr>
          <w:rFonts w:ascii="Arial" w:eastAsiaTheme="minorEastAsia" w:hAnsi="Arial" w:cs="Arial"/>
          <w:kern w:val="2"/>
          <w:sz w:val="22"/>
          <w:szCs w:val="22"/>
        </w:rPr>
        <w:t>(P</w:t>
      </w:r>
      <w:r w:rsidR="009273D1" w:rsidRPr="004A64C5">
        <w:rPr>
          <w:rFonts w:ascii="Arial" w:eastAsiaTheme="minorEastAsia" w:hAnsi="Arial" w:cs="Arial"/>
          <w:kern w:val="2"/>
          <w:sz w:val="22"/>
          <w:szCs w:val="22"/>
        </w:rPr>
        <w:t>&lt;0.01</w:t>
      </w:r>
      <w:r w:rsidR="002F5584">
        <w:rPr>
          <w:rFonts w:ascii="Arial" w:eastAsiaTheme="minorEastAsia" w:hAnsi="Arial" w:cs="Arial"/>
          <w:kern w:val="2"/>
          <w:sz w:val="22"/>
          <w:szCs w:val="22"/>
        </w:rPr>
        <w:t>)</w:t>
      </w:r>
      <w:r w:rsidR="00B71797" w:rsidRPr="004A64C5">
        <w:rPr>
          <w:rFonts w:ascii="Arial" w:eastAsiaTheme="minorEastAsia" w:hAnsi="Arial" w:cs="Arial"/>
          <w:kern w:val="2"/>
          <w:sz w:val="22"/>
          <w:szCs w:val="22"/>
        </w:rPr>
        <w:t>, which are consistent with the DNA methylation changes</w:t>
      </w:r>
      <w:r w:rsidR="00802D5B">
        <w:rPr>
          <w:rFonts w:ascii="Arial" w:eastAsiaTheme="minorEastAsia" w:hAnsi="Arial" w:cs="Arial"/>
          <w:kern w:val="2"/>
          <w:sz w:val="22"/>
          <w:szCs w:val="22"/>
        </w:rPr>
        <w:t xml:space="preserve"> (R2=xx)</w:t>
      </w:r>
      <w:r w:rsidR="00B71797" w:rsidRPr="004A64C5">
        <w:rPr>
          <w:rFonts w:ascii="Arial" w:eastAsiaTheme="minorEastAsia" w:hAnsi="Arial" w:cs="Arial"/>
          <w:kern w:val="2"/>
          <w:sz w:val="22"/>
          <w:szCs w:val="22"/>
        </w:rPr>
        <w:t>.</w:t>
      </w:r>
      <w:r w:rsidR="00802D5B">
        <w:rPr>
          <w:rFonts w:ascii="Arial" w:eastAsiaTheme="minorEastAsia" w:hAnsi="Arial" w:cs="Arial"/>
          <w:kern w:val="2"/>
          <w:sz w:val="22"/>
          <w:szCs w:val="22"/>
        </w:rPr>
        <w:t xml:space="preserve"> We found the average methylation level of CpG loci located in CpG islands within </w:t>
      </w:r>
      <w:r w:rsidR="0026042F">
        <w:rPr>
          <w:rFonts w:ascii="Arial" w:eastAsiaTheme="minorEastAsia" w:hAnsi="Arial" w:cs="Arial"/>
          <w:kern w:val="2"/>
          <w:sz w:val="22"/>
          <w:szCs w:val="22"/>
        </w:rPr>
        <w:t xml:space="preserve">ADHFE1, </w:t>
      </w:r>
      <w:r w:rsidR="00802D5B">
        <w:rPr>
          <w:rFonts w:ascii="Arial" w:eastAsiaTheme="minorEastAsia" w:hAnsi="Arial" w:cs="Arial"/>
          <w:kern w:val="2"/>
          <w:sz w:val="22"/>
          <w:szCs w:val="22"/>
        </w:rPr>
        <w:t xml:space="preserve">ACSS3 </w:t>
      </w:r>
      <w:r w:rsidR="0026042F">
        <w:rPr>
          <w:rFonts w:ascii="Arial" w:eastAsiaTheme="minorEastAsia" w:hAnsi="Arial" w:cs="Arial"/>
          <w:kern w:val="2"/>
          <w:sz w:val="22"/>
          <w:szCs w:val="22"/>
        </w:rPr>
        <w:t xml:space="preserve">and CDO1 </w:t>
      </w:r>
      <w:r w:rsidR="00802D5B">
        <w:rPr>
          <w:rFonts w:ascii="Arial" w:eastAsiaTheme="minorEastAsia" w:hAnsi="Arial" w:cs="Arial"/>
          <w:kern w:val="2"/>
          <w:sz w:val="22"/>
          <w:szCs w:val="22"/>
        </w:rPr>
        <w:t>promoter region are significantly increased in cancer samples compared with normal samples (delta mBVs=</w:t>
      </w:r>
      <w:r w:rsidR="0026042F">
        <w:rPr>
          <w:rFonts w:ascii="Arial" w:eastAsiaTheme="minorEastAsia" w:hAnsi="Arial" w:cs="Arial"/>
          <w:kern w:val="2"/>
          <w:sz w:val="22"/>
          <w:szCs w:val="22"/>
        </w:rPr>
        <w:t xml:space="preserve">0.2, </w:t>
      </w:r>
      <w:r w:rsidR="00802D5B">
        <w:rPr>
          <w:rFonts w:ascii="Arial" w:eastAsiaTheme="minorEastAsia" w:hAnsi="Arial" w:cs="Arial"/>
          <w:kern w:val="2"/>
          <w:sz w:val="22"/>
          <w:szCs w:val="22"/>
        </w:rPr>
        <w:t>0.18</w:t>
      </w:r>
      <w:r w:rsidR="0026042F">
        <w:rPr>
          <w:rFonts w:ascii="Arial" w:eastAsiaTheme="minorEastAsia" w:hAnsi="Arial" w:cs="Arial"/>
          <w:kern w:val="2"/>
          <w:sz w:val="22"/>
          <w:szCs w:val="22"/>
        </w:rPr>
        <w:t xml:space="preserve"> and 0.18</w:t>
      </w:r>
      <w:r w:rsidR="00802D5B">
        <w:rPr>
          <w:rFonts w:ascii="Arial" w:eastAsiaTheme="minorEastAsia" w:hAnsi="Arial" w:cs="Arial"/>
          <w:kern w:val="2"/>
          <w:sz w:val="22"/>
          <w:szCs w:val="22"/>
        </w:rPr>
        <w:t xml:space="preserve"> respectively</w:t>
      </w:r>
      <w:r w:rsidR="0026042F">
        <w:rPr>
          <w:rFonts w:ascii="Arial" w:eastAsiaTheme="minorEastAsia" w:hAnsi="Arial" w:cs="Arial"/>
          <w:kern w:val="2"/>
          <w:sz w:val="22"/>
          <w:szCs w:val="22"/>
        </w:rPr>
        <w:t xml:space="preserve">, </w:t>
      </w:r>
      <w:r w:rsidR="0026042F" w:rsidRPr="004A64C5">
        <w:rPr>
          <w:rFonts w:ascii="Arial" w:eastAsiaTheme="minorEastAsia" w:hAnsi="Arial" w:cs="Arial"/>
          <w:b/>
          <w:color w:val="0070C0"/>
          <w:kern w:val="2"/>
          <w:sz w:val="22"/>
          <w:szCs w:val="22"/>
        </w:rPr>
        <w:t>Figure 6a</w:t>
      </w:r>
      <w:r w:rsidR="00802D5B">
        <w:rPr>
          <w:rFonts w:ascii="Arial" w:eastAsiaTheme="minorEastAsia" w:hAnsi="Arial" w:cs="Arial"/>
          <w:kern w:val="2"/>
          <w:sz w:val="22"/>
          <w:szCs w:val="22"/>
        </w:rPr>
        <w:t xml:space="preserve">). </w:t>
      </w:r>
      <w:r w:rsidR="0026042F">
        <w:rPr>
          <w:rFonts w:ascii="Arial" w:eastAsiaTheme="minorEastAsia" w:hAnsi="Arial" w:cs="Arial"/>
          <w:kern w:val="2"/>
          <w:sz w:val="22"/>
          <w:szCs w:val="22"/>
        </w:rPr>
        <w:t xml:space="preserve">Furthermore, we applied 24 CpG loci of </w:t>
      </w:r>
      <w:r w:rsidR="009A0206" w:rsidRPr="0062337C">
        <w:rPr>
          <w:rFonts w:ascii="Arial" w:eastAsiaTheme="minorEastAsia" w:hAnsi="Arial" w:cs="Arial"/>
          <w:kern w:val="2"/>
          <w:sz w:val="22"/>
          <w:szCs w:val="22"/>
        </w:rPr>
        <w:t>ADHFE1, ACSS3 and</w:t>
      </w:r>
      <w:r w:rsidR="00D1192E" w:rsidRPr="0062337C">
        <w:rPr>
          <w:rFonts w:ascii="Arial" w:eastAsiaTheme="minorEastAsia" w:hAnsi="Arial" w:cs="Arial"/>
          <w:kern w:val="2"/>
          <w:sz w:val="22"/>
          <w:szCs w:val="22"/>
        </w:rPr>
        <w:t xml:space="preserve"> </w:t>
      </w:r>
      <w:r w:rsidR="009A0206" w:rsidRPr="0062337C">
        <w:rPr>
          <w:rFonts w:ascii="Arial" w:eastAsiaTheme="minorEastAsia" w:hAnsi="Arial" w:cs="Arial"/>
          <w:kern w:val="2"/>
          <w:sz w:val="22"/>
          <w:szCs w:val="22"/>
        </w:rPr>
        <w:t xml:space="preserve">CDO1 to distinguish the normal tissue and </w:t>
      </w:r>
      <w:r w:rsidR="00D1192E" w:rsidRPr="0062337C">
        <w:rPr>
          <w:rFonts w:ascii="Arial" w:eastAsiaTheme="minorEastAsia" w:hAnsi="Arial" w:cs="Arial"/>
          <w:kern w:val="2"/>
          <w:sz w:val="22"/>
          <w:szCs w:val="22"/>
        </w:rPr>
        <w:t>the disease tissues</w:t>
      </w:r>
      <w:r w:rsidR="009A0206" w:rsidRPr="0062337C">
        <w:rPr>
          <w:rFonts w:ascii="Arial" w:eastAsiaTheme="minorEastAsia" w:hAnsi="Arial" w:cs="Arial"/>
          <w:kern w:val="2"/>
          <w:sz w:val="22"/>
          <w:szCs w:val="22"/>
        </w:rPr>
        <w:t xml:space="preserve">, and the tSNE </w:t>
      </w:r>
      <w:r w:rsidR="0026042F">
        <w:rPr>
          <w:rFonts w:ascii="Arial" w:eastAsiaTheme="minorEastAsia" w:hAnsi="Arial" w:cs="Arial"/>
          <w:kern w:val="2"/>
          <w:sz w:val="22"/>
          <w:szCs w:val="22"/>
        </w:rPr>
        <w:t xml:space="preserve">analysis </w:t>
      </w:r>
      <w:r w:rsidR="009A0206" w:rsidRPr="004A64C5">
        <w:rPr>
          <w:rFonts w:ascii="Arial" w:eastAsiaTheme="minorEastAsia" w:hAnsi="Arial" w:cs="Arial"/>
          <w:kern w:val="2"/>
          <w:sz w:val="22"/>
          <w:szCs w:val="22"/>
        </w:rPr>
        <w:t>show</w:t>
      </w:r>
      <w:r w:rsidR="0026042F">
        <w:rPr>
          <w:rFonts w:ascii="Arial" w:eastAsiaTheme="minorEastAsia" w:hAnsi="Arial" w:cs="Arial"/>
          <w:kern w:val="2"/>
          <w:sz w:val="22"/>
          <w:szCs w:val="22"/>
        </w:rPr>
        <w:t xml:space="preserve">n well </w:t>
      </w:r>
      <w:r w:rsidR="009A0206" w:rsidRPr="0062337C">
        <w:rPr>
          <w:rFonts w:ascii="Arial" w:eastAsiaTheme="minorEastAsia" w:hAnsi="Arial" w:cs="Arial"/>
          <w:kern w:val="2"/>
          <w:sz w:val="22"/>
          <w:szCs w:val="22"/>
        </w:rPr>
        <w:t>discrimination</w:t>
      </w:r>
      <w:r w:rsidR="0026042F">
        <w:rPr>
          <w:rFonts w:ascii="Arial" w:eastAsiaTheme="minorEastAsia" w:hAnsi="Arial" w:cs="Arial"/>
          <w:kern w:val="2"/>
          <w:sz w:val="22"/>
          <w:szCs w:val="22"/>
        </w:rPr>
        <w:t xml:space="preserve"> performance (</w:t>
      </w:r>
      <w:r w:rsidR="0026042F" w:rsidRPr="0062337C">
        <w:rPr>
          <w:rFonts w:ascii="Arial" w:eastAsiaTheme="minorEastAsia" w:hAnsi="Arial" w:cs="Arial"/>
          <w:color w:val="0070C0"/>
          <w:kern w:val="2"/>
          <w:sz w:val="22"/>
          <w:szCs w:val="22"/>
        </w:rPr>
        <w:t>Figure 6</w:t>
      </w:r>
      <w:r w:rsidR="00E143E1" w:rsidRPr="0062337C">
        <w:rPr>
          <w:rFonts w:ascii="Arial" w:eastAsiaTheme="minorEastAsia" w:hAnsi="Arial" w:cs="Arial"/>
          <w:color w:val="0070C0"/>
          <w:kern w:val="2"/>
          <w:sz w:val="22"/>
          <w:szCs w:val="22"/>
        </w:rPr>
        <w:t>b</w:t>
      </w:r>
      <w:r w:rsidR="0026042F">
        <w:rPr>
          <w:rFonts w:ascii="Arial" w:eastAsiaTheme="minorEastAsia" w:hAnsi="Arial" w:cs="Arial"/>
          <w:kern w:val="2"/>
          <w:sz w:val="22"/>
          <w:szCs w:val="22"/>
        </w:rPr>
        <w:t>)</w:t>
      </w:r>
      <w:r w:rsidR="009A0206" w:rsidRPr="0062337C">
        <w:rPr>
          <w:rFonts w:ascii="Arial" w:eastAsiaTheme="minorEastAsia" w:hAnsi="Arial" w:cs="Arial"/>
          <w:kern w:val="2"/>
          <w:sz w:val="22"/>
          <w:szCs w:val="22"/>
        </w:rPr>
        <w:t xml:space="preserve">. </w:t>
      </w:r>
      <w:r w:rsidR="00784327" w:rsidRPr="0062337C">
        <w:rPr>
          <w:rFonts w:ascii="Arial" w:eastAsiaTheme="minorEastAsia" w:hAnsi="Arial" w:cs="Arial"/>
          <w:kern w:val="2"/>
          <w:sz w:val="22"/>
          <w:szCs w:val="22"/>
        </w:rPr>
        <w:t xml:space="preserve">Finally, we </w:t>
      </w:r>
      <w:r w:rsidR="0026042F">
        <w:rPr>
          <w:rFonts w:ascii="Arial" w:eastAsiaTheme="minorEastAsia" w:hAnsi="Arial" w:cs="Arial"/>
          <w:kern w:val="2"/>
          <w:sz w:val="22"/>
          <w:szCs w:val="22"/>
        </w:rPr>
        <w:t xml:space="preserve">evaluated the </w:t>
      </w:r>
      <w:r w:rsidR="00784327" w:rsidRPr="00BF3CF0">
        <w:rPr>
          <w:rFonts w:ascii="Arial" w:eastAsiaTheme="minorEastAsia" w:hAnsi="Arial" w:cs="Arial"/>
          <w:kern w:val="2"/>
          <w:sz w:val="22"/>
          <w:szCs w:val="22"/>
        </w:rPr>
        <w:t xml:space="preserve">discrimination power </w:t>
      </w:r>
      <w:r w:rsidR="0026042F">
        <w:rPr>
          <w:rFonts w:ascii="Arial" w:eastAsiaTheme="minorEastAsia" w:hAnsi="Arial" w:cs="Arial"/>
          <w:kern w:val="2"/>
          <w:sz w:val="22"/>
          <w:szCs w:val="22"/>
        </w:rPr>
        <w:t xml:space="preserve">for these </w:t>
      </w:r>
      <w:r w:rsidR="00784327" w:rsidRPr="00BF3CF0">
        <w:rPr>
          <w:rFonts w:ascii="Arial" w:eastAsiaTheme="minorEastAsia" w:hAnsi="Arial" w:cs="Arial"/>
          <w:kern w:val="2"/>
          <w:sz w:val="22"/>
          <w:szCs w:val="22"/>
        </w:rPr>
        <w:t>3 genes</w:t>
      </w:r>
      <w:r w:rsidR="0026042F">
        <w:rPr>
          <w:rFonts w:ascii="Arial" w:eastAsiaTheme="minorEastAsia" w:hAnsi="Arial" w:cs="Arial"/>
          <w:kern w:val="2"/>
          <w:sz w:val="22"/>
          <w:szCs w:val="22"/>
        </w:rPr>
        <w:t xml:space="preserve"> separately</w:t>
      </w:r>
      <w:r w:rsidR="00784327" w:rsidRPr="00BF3CF0">
        <w:rPr>
          <w:rFonts w:ascii="Arial" w:eastAsiaTheme="minorEastAsia" w:hAnsi="Arial" w:cs="Arial"/>
          <w:kern w:val="2"/>
          <w:sz w:val="22"/>
          <w:szCs w:val="22"/>
        </w:rPr>
        <w:t xml:space="preserve">. </w:t>
      </w:r>
      <w:r w:rsidR="0026042F">
        <w:rPr>
          <w:rFonts w:ascii="Arial" w:eastAsiaTheme="minorEastAsia" w:hAnsi="Arial" w:cs="Arial"/>
          <w:kern w:val="2"/>
          <w:sz w:val="22"/>
          <w:szCs w:val="22"/>
        </w:rPr>
        <w:t xml:space="preserve">The result shown </w:t>
      </w:r>
      <w:r w:rsidR="00784327" w:rsidRPr="00BF3CF0">
        <w:rPr>
          <w:rFonts w:ascii="Arial" w:eastAsiaTheme="minorEastAsia" w:hAnsi="Arial" w:cs="Arial"/>
          <w:kern w:val="2"/>
          <w:sz w:val="22"/>
          <w:szCs w:val="22"/>
        </w:rPr>
        <w:t xml:space="preserve">ADHFE1 has </w:t>
      </w:r>
      <w:r w:rsidR="0026042F">
        <w:rPr>
          <w:rFonts w:ascii="Arial" w:eastAsiaTheme="minorEastAsia" w:hAnsi="Arial" w:cs="Arial"/>
          <w:kern w:val="2"/>
          <w:sz w:val="22"/>
          <w:szCs w:val="22"/>
        </w:rPr>
        <w:t>better</w:t>
      </w:r>
      <w:r w:rsidR="0026042F" w:rsidRPr="00BF3CF0">
        <w:rPr>
          <w:rFonts w:ascii="Arial" w:eastAsiaTheme="minorEastAsia" w:hAnsi="Arial" w:cs="Arial"/>
          <w:kern w:val="2"/>
          <w:sz w:val="22"/>
          <w:szCs w:val="22"/>
        </w:rPr>
        <w:t xml:space="preserve"> </w:t>
      </w:r>
      <w:r w:rsidR="00784327" w:rsidRPr="00BF3CF0">
        <w:rPr>
          <w:rFonts w:ascii="Arial" w:eastAsiaTheme="minorEastAsia" w:hAnsi="Arial" w:cs="Arial"/>
          <w:kern w:val="2"/>
          <w:sz w:val="22"/>
          <w:szCs w:val="22"/>
        </w:rPr>
        <w:t>discrimination power</w:t>
      </w:r>
      <w:r w:rsidR="0026042F">
        <w:rPr>
          <w:rFonts w:ascii="Arial" w:eastAsiaTheme="minorEastAsia" w:hAnsi="Arial" w:cs="Arial"/>
          <w:kern w:val="2"/>
          <w:sz w:val="22"/>
          <w:szCs w:val="22"/>
        </w:rPr>
        <w:t xml:space="preserve"> compared with</w:t>
      </w:r>
      <w:r w:rsidR="00E143E1">
        <w:rPr>
          <w:rFonts w:ascii="Arial" w:eastAsiaTheme="minorEastAsia" w:hAnsi="Arial" w:cs="Arial"/>
          <w:kern w:val="2"/>
          <w:sz w:val="22"/>
          <w:szCs w:val="22"/>
        </w:rPr>
        <w:t xml:space="preserve"> ACSS3 and CDO1 (Figure 6c)</w:t>
      </w:r>
      <w:r w:rsidR="00784327" w:rsidRPr="00BF3CF0">
        <w:rPr>
          <w:rFonts w:ascii="Arial" w:eastAsiaTheme="minorEastAsia" w:hAnsi="Arial" w:cs="Arial"/>
          <w:kern w:val="2"/>
          <w:sz w:val="22"/>
          <w:szCs w:val="22"/>
        </w:rPr>
        <w:t>.</w:t>
      </w:r>
      <w:r w:rsidR="00E143E1">
        <w:rPr>
          <w:rFonts w:ascii="Arial" w:eastAsiaTheme="minorEastAsia" w:hAnsi="Arial" w:cs="Arial"/>
          <w:kern w:val="2"/>
          <w:sz w:val="22"/>
          <w:szCs w:val="22"/>
        </w:rPr>
        <w:t xml:space="preserve"> </w:t>
      </w:r>
      <w:commentRangeStart w:id="98"/>
      <w:r w:rsidR="00E143E1">
        <w:rPr>
          <w:rFonts w:ascii="Arial" w:eastAsiaTheme="minorEastAsia" w:hAnsi="Arial" w:cs="Arial"/>
          <w:kern w:val="2"/>
          <w:sz w:val="22"/>
          <w:szCs w:val="22"/>
        </w:rPr>
        <w:t>[</w:t>
      </w:r>
      <w:r w:rsidR="00E143E1" w:rsidRPr="00BF3CF0">
        <w:rPr>
          <w:rFonts w:ascii="Arial" w:eastAsiaTheme="minorEastAsia" w:hAnsi="Arial" w:cs="Arial"/>
          <w:kern w:val="2"/>
          <w:sz w:val="22"/>
          <w:szCs w:val="22"/>
          <w:highlight w:val="yellow"/>
        </w:rPr>
        <w:t>Here, tSNE is only non-supervised analysis, we need supervised prediction analysis and provided AUC curve for each biomarker and biomarker recombination</w:t>
      </w:r>
      <w:r w:rsidR="00CF70A7" w:rsidRPr="00BF3CF0">
        <w:rPr>
          <w:rFonts w:ascii="Arial" w:eastAsiaTheme="minorEastAsia" w:hAnsi="Arial" w:cs="Arial"/>
          <w:kern w:val="2"/>
          <w:sz w:val="22"/>
          <w:szCs w:val="22"/>
          <w:highlight w:val="yellow"/>
        </w:rPr>
        <w:t>, such as random forecast, SVM or logistic regression model</w:t>
      </w:r>
      <w:r w:rsidR="00E143E1" w:rsidRPr="00BF3CF0">
        <w:rPr>
          <w:rFonts w:ascii="Arial" w:eastAsiaTheme="minorEastAsia" w:hAnsi="Arial" w:cs="Arial"/>
          <w:kern w:val="2"/>
          <w:sz w:val="22"/>
          <w:szCs w:val="22"/>
          <w:highlight w:val="yellow"/>
        </w:rPr>
        <w:t>]</w:t>
      </w:r>
      <w:r w:rsidR="005646C0">
        <w:rPr>
          <w:rFonts w:ascii="Arial" w:eastAsiaTheme="minorEastAsia" w:hAnsi="Arial" w:cs="Arial"/>
          <w:kern w:val="2"/>
          <w:sz w:val="22"/>
          <w:szCs w:val="22"/>
        </w:rPr>
        <w:t xml:space="preserve"> </w:t>
      </w:r>
      <w:commentRangeEnd w:id="98"/>
      <w:r w:rsidR="001A14F7">
        <w:rPr>
          <w:rStyle w:val="CommentReference"/>
        </w:rPr>
        <w:commentReference w:id="98"/>
      </w:r>
    </w:p>
    <w:p w14:paraId="45337B12" w14:textId="77777777" w:rsidR="00341A22" w:rsidRDefault="00341A22" w:rsidP="00E30FE9">
      <w:pPr>
        <w:pStyle w:val="HTMLPreformatted"/>
        <w:shd w:val="clear" w:color="auto" w:fill="FFFFFF"/>
        <w:spacing w:line="225" w:lineRule="atLeast"/>
        <w:jc w:val="both"/>
        <w:rPr>
          <w:rFonts w:ascii="Arial" w:eastAsiaTheme="minorEastAsia" w:hAnsi="Arial" w:cs="Arial"/>
          <w:kern w:val="2"/>
          <w:sz w:val="22"/>
          <w:szCs w:val="22"/>
        </w:rPr>
      </w:pPr>
    </w:p>
    <w:p w14:paraId="0164B830" w14:textId="5C664BEF" w:rsidR="009D651D" w:rsidRPr="00BF3CF0" w:rsidRDefault="009D651D" w:rsidP="00BF3CF0">
      <w:pPr>
        <w:jc w:val="both"/>
        <w:rPr>
          <w:rFonts w:ascii="Arial" w:hAnsi="Arial" w:cs="Arial"/>
          <w:b/>
          <w:sz w:val="22"/>
          <w:szCs w:val="22"/>
        </w:rPr>
      </w:pPr>
      <w:r w:rsidRPr="00BF3CF0">
        <w:rPr>
          <w:rFonts w:ascii="Arial" w:hAnsi="Arial" w:cs="Arial"/>
          <w:b/>
          <w:sz w:val="22"/>
          <w:szCs w:val="22"/>
        </w:rPr>
        <w:t>Methods</w:t>
      </w:r>
    </w:p>
    <w:p w14:paraId="0FFACA41" w14:textId="77777777" w:rsidR="001229BC" w:rsidRPr="00BF3CF0" w:rsidRDefault="001229BC" w:rsidP="00BF3CF0">
      <w:pPr>
        <w:jc w:val="both"/>
        <w:rPr>
          <w:rFonts w:ascii="Arial" w:hAnsi="Arial" w:cs="Arial"/>
          <w:b/>
          <w:sz w:val="22"/>
          <w:szCs w:val="22"/>
        </w:rPr>
      </w:pPr>
      <w:r w:rsidRPr="00BF3CF0">
        <w:rPr>
          <w:rFonts w:ascii="Arial" w:hAnsi="Arial" w:cs="Arial"/>
          <w:b/>
          <w:sz w:val="22"/>
          <w:szCs w:val="22"/>
        </w:rPr>
        <w:t>Sample collection</w:t>
      </w:r>
      <w:r w:rsidR="000B19C9" w:rsidRPr="00BF3CF0">
        <w:rPr>
          <w:rFonts w:ascii="Arial" w:hAnsi="Arial" w:cs="Arial"/>
          <w:b/>
          <w:sz w:val="22"/>
          <w:szCs w:val="22"/>
        </w:rPr>
        <w:t xml:space="preserve"> and pathologist confirmation</w:t>
      </w:r>
    </w:p>
    <w:p w14:paraId="232DD7AA" w14:textId="77777777" w:rsidR="001D15C6" w:rsidRPr="00BF3CF0" w:rsidRDefault="001D15C6" w:rsidP="00490B5C">
      <w:pPr>
        <w:pStyle w:val="HTMLPreformatted"/>
        <w:shd w:val="clear" w:color="auto" w:fill="FFFFFF"/>
        <w:spacing w:line="225" w:lineRule="atLeast"/>
        <w:jc w:val="both"/>
        <w:rPr>
          <w:rFonts w:ascii="Arial" w:eastAsiaTheme="minorEastAsia" w:hAnsi="Arial" w:cs="Arial"/>
          <w:kern w:val="2"/>
          <w:sz w:val="22"/>
          <w:szCs w:val="22"/>
        </w:rPr>
      </w:pPr>
      <w:r w:rsidRPr="00BF3CF0">
        <w:rPr>
          <w:rFonts w:ascii="Arial" w:eastAsiaTheme="minorEastAsia" w:hAnsi="Arial" w:cs="Arial"/>
          <w:kern w:val="2"/>
          <w:sz w:val="22"/>
          <w:szCs w:val="22"/>
        </w:rPr>
        <w:t xml:space="preserve">The normal tissue and adenoma tissue specimens were collected from the patients who underwent endoscopic treatment in the Department of Gastroenterology of Peking University Third </w:t>
      </w:r>
      <w:r w:rsidR="006E457E" w:rsidRPr="00BF3CF0">
        <w:rPr>
          <w:rFonts w:ascii="Arial" w:eastAsiaTheme="minorEastAsia" w:hAnsi="Arial" w:cs="Arial"/>
          <w:kern w:val="2"/>
          <w:sz w:val="22"/>
          <w:szCs w:val="22"/>
        </w:rPr>
        <w:t>hospital between March2015 and June 2016.</w:t>
      </w:r>
      <w:r w:rsidRPr="00BF3CF0">
        <w:rPr>
          <w:rFonts w:ascii="Arial" w:eastAsiaTheme="minorEastAsia" w:hAnsi="Arial" w:cs="Arial"/>
          <w:kern w:val="2"/>
          <w:sz w:val="22"/>
          <w:szCs w:val="22"/>
        </w:rPr>
        <w:t xml:space="preserve">Tissue specimens were </w:t>
      </w:r>
      <w:r w:rsidR="006E457E" w:rsidRPr="00BF3CF0">
        <w:rPr>
          <w:rFonts w:ascii="Arial" w:eastAsiaTheme="minorEastAsia" w:hAnsi="Arial" w:cs="Arial"/>
          <w:kern w:val="2"/>
          <w:sz w:val="22"/>
          <w:szCs w:val="22"/>
        </w:rPr>
        <w:t>embedded in paraffin, sectioned, stained with hematoxylin and eosin, and confirmed by pathologist by light microscopy.</w:t>
      </w:r>
    </w:p>
    <w:p w14:paraId="30B74EA4" w14:textId="77777777" w:rsidR="005632CC" w:rsidRPr="00BF3CF0" w:rsidRDefault="005632CC" w:rsidP="00BF3CF0">
      <w:pPr>
        <w:jc w:val="both"/>
        <w:rPr>
          <w:rFonts w:ascii="Arial" w:hAnsi="Arial" w:cs="Arial"/>
          <w:b/>
          <w:sz w:val="22"/>
          <w:szCs w:val="22"/>
        </w:rPr>
      </w:pPr>
      <w:r w:rsidRPr="00BF3CF0">
        <w:rPr>
          <w:rFonts w:ascii="Arial" w:hAnsi="Arial" w:cs="Arial"/>
          <w:b/>
          <w:sz w:val="22"/>
          <w:szCs w:val="22"/>
        </w:rPr>
        <w:t>D</w:t>
      </w:r>
      <w:r w:rsidR="00A3508B" w:rsidRPr="00BF3CF0">
        <w:rPr>
          <w:rFonts w:ascii="Arial" w:hAnsi="Arial" w:cs="Arial"/>
          <w:b/>
          <w:sz w:val="22"/>
          <w:szCs w:val="22"/>
        </w:rPr>
        <w:t>NA isolation and bisulfite conversion</w:t>
      </w:r>
    </w:p>
    <w:p w14:paraId="0350BC6A" w14:textId="77777777" w:rsidR="005E33CA" w:rsidRPr="00BF3CF0" w:rsidRDefault="00602C5A" w:rsidP="00BF3CF0">
      <w:pPr>
        <w:jc w:val="both"/>
        <w:rPr>
          <w:rFonts w:ascii="Arial" w:hAnsi="Arial" w:cs="Arial"/>
          <w:b/>
          <w:color w:val="FF0000"/>
          <w:sz w:val="22"/>
          <w:szCs w:val="22"/>
        </w:rPr>
      </w:pPr>
      <w:r w:rsidRPr="00BF3CF0">
        <w:rPr>
          <w:rFonts w:ascii="Arial" w:hAnsi="Arial" w:cs="Arial" w:hint="eastAsia"/>
          <w:b/>
          <w:color w:val="FF0000"/>
          <w:sz w:val="22"/>
          <w:szCs w:val="22"/>
        </w:rPr>
        <w:t>（等程程）</w:t>
      </w:r>
    </w:p>
    <w:p w14:paraId="4B58EDA2" w14:textId="77777777" w:rsidR="005E33CA" w:rsidRPr="00BF3CF0" w:rsidRDefault="005E33CA" w:rsidP="00BF3CF0">
      <w:pPr>
        <w:jc w:val="both"/>
        <w:rPr>
          <w:rFonts w:ascii="Arial" w:hAnsi="Arial" w:cs="Arial"/>
          <w:b/>
          <w:sz w:val="22"/>
          <w:szCs w:val="22"/>
        </w:rPr>
      </w:pPr>
      <w:r w:rsidRPr="00BF3CF0">
        <w:rPr>
          <w:rFonts w:ascii="Arial" w:hAnsi="Arial" w:cs="Arial"/>
          <w:b/>
          <w:sz w:val="22"/>
          <w:szCs w:val="22"/>
        </w:rPr>
        <w:t>Methylation data processing</w:t>
      </w:r>
    </w:p>
    <w:p w14:paraId="75215D69" w14:textId="1C096FC5" w:rsidR="002C63D8" w:rsidRDefault="002C63D8" w:rsidP="00490B5C">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hAnsi="Arial" w:cs="Arial"/>
          <w:sz w:val="22"/>
          <w:szCs w:val="22"/>
        </w:rPr>
        <w:t>In order to investigate the epigenomic landscape of colorectal adenoma, the HM450 BeadChips array was used to identify DNA methylation changes in low and high grade colorectal adenoma from adjacent normal tissue. DMRs defined as genomic region exhibiting an average change in methylation &gt; 15%, namely the average change of beta value &gt; 0.15, compared to adjacent normal tissue that achieved a false discovery rate &lt; 0.05, were used for all further analysis (Method). The HM450 array categorize probes based on gene regions into 3 major gene feature groups: promoter (5’UTR, TSS200, TSS1500 and 1stEXON), intragenic regions (GENEBODY and 3’UTR) and intergenic regions.</w:t>
      </w:r>
    </w:p>
    <w:p w14:paraId="0BF3B41E" w14:textId="77777777" w:rsidR="002C63D8" w:rsidRDefault="002C63D8" w:rsidP="0000630F">
      <w:pPr>
        <w:pStyle w:val="HTMLPreformatted"/>
        <w:shd w:val="clear" w:color="auto" w:fill="FFFFFF"/>
        <w:spacing w:line="225" w:lineRule="atLeast"/>
        <w:jc w:val="both"/>
        <w:rPr>
          <w:rFonts w:ascii="Arial" w:eastAsiaTheme="minorEastAsia" w:hAnsi="Arial" w:cs="Arial"/>
          <w:kern w:val="2"/>
          <w:sz w:val="22"/>
          <w:szCs w:val="22"/>
        </w:rPr>
      </w:pPr>
    </w:p>
    <w:p w14:paraId="2DA14E1D" w14:textId="31119E53" w:rsidR="00643173" w:rsidRPr="00BF3CF0" w:rsidRDefault="00B450FD" w:rsidP="0000630F">
      <w:pPr>
        <w:pStyle w:val="HTMLPreformatted"/>
        <w:shd w:val="clear" w:color="auto" w:fill="FFFFFF"/>
        <w:spacing w:line="225" w:lineRule="atLeast"/>
        <w:jc w:val="both"/>
        <w:rPr>
          <w:rFonts w:ascii="Arial" w:eastAsiaTheme="minorEastAsia" w:hAnsi="Arial" w:cs="Arial"/>
          <w:kern w:val="2"/>
          <w:sz w:val="22"/>
          <w:szCs w:val="22"/>
        </w:rPr>
      </w:pPr>
      <w:r w:rsidRPr="00BF3CF0">
        <w:rPr>
          <w:rFonts w:ascii="Arial" w:eastAsiaTheme="minorEastAsia" w:hAnsi="Arial" w:cs="Arial"/>
          <w:kern w:val="2"/>
          <w:sz w:val="22"/>
          <w:szCs w:val="22"/>
        </w:rPr>
        <w:t>Epigenome-wide DNA methylation assessment for this study was performed using the Illumina Infinium Human Methylation 450 BeadChip (Illumina, San Diego, CA, USA), which simultaneously profiles the methylation status for &gt;485,000 CpG sites at single-nucleotide resolution, covering 96% of CpG islands, with additional coverage of island shores (&lt;2 Kb from CpG Islands), island shelves (2–4 Kb from CpG islands), and regions flanking them. The methylation status for each CpG locus was calculated as the ratio of fluorescent signals (</w:t>
      </w:r>
      <w:r w:rsidRPr="00BF3CF0">
        <w:rPr>
          <w:rFonts w:ascii="Arial" w:eastAsiaTheme="minorEastAsia" w:hAnsi="Arial" w:cs="Arial" w:hint="eastAsia"/>
          <w:kern w:val="2"/>
          <w:sz w:val="22"/>
          <w:szCs w:val="22"/>
        </w:rPr>
        <w:t>β</w:t>
      </w:r>
      <w:r w:rsidRPr="00BF3CF0">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BF3CF0">
        <w:rPr>
          <w:rFonts w:ascii="Arial" w:eastAsiaTheme="minorEastAsia" w:hAnsi="Arial" w:cs="Arial" w:hint="eastAsia"/>
          <w:kern w:val="2"/>
          <w:sz w:val="22"/>
          <w:szCs w:val="22"/>
        </w:rPr>
        <w:t>β</w:t>
      </w:r>
      <w:r w:rsidRPr="00BF3CF0">
        <w:rPr>
          <w:rFonts w:ascii="Arial" w:eastAsiaTheme="minorEastAsia" w:hAnsi="Arial" w:cs="Arial"/>
          <w:kern w:val="2"/>
          <w:sz w:val="22"/>
          <w:szCs w:val="22"/>
        </w:rPr>
        <w:t xml:space="preserve">= 1 indicates complete methylation; </w:t>
      </w:r>
      <w:r w:rsidRPr="00BF3CF0">
        <w:rPr>
          <w:rFonts w:ascii="Arial" w:eastAsiaTheme="minorEastAsia" w:hAnsi="Arial" w:cs="Arial" w:hint="eastAsia"/>
          <w:kern w:val="2"/>
          <w:sz w:val="22"/>
          <w:szCs w:val="22"/>
        </w:rPr>
        <w:lastRenderedPageBreak/>
        <w:t>β</w:t>
      </w:r>
      <w:r w:rsidRPr="00BF3CF0">
        <w:rPr>
          <w:rFonts w:ascii="Arial" w:eastAsiaTheme="minorEastAsia" w:hAnsi="Arial" w:cs="Arial"/>
          <w:kern w:val="2"/>
          <w:sz w:val="22"/>
          <w:szCs w:val="22"/>
        </w:rPr>
        <w:t xml:space="preserve"> = 0 represents no methylation. </w:t>
      </w:r>
      <w:r w:rsidR="009359EF" w:rsidRPr="00BF3CF0">
        <w:rPr>
          <w:rFonts w:ascii="Arial" w:eastAsiaTheme="minorEastAsia" w:hAnsi="Arial" w:cs="Arial"/>
          <w:kern w:val="2"/>
          <w:sz w:val="22"/>
          <w:szCs w:val="22"/>
        </w:rPr>
        <w:t xml:space="preserve"> </w:t>
      </w:r>
      <w:r w:rsidR="005E33CA" w:rsidRPr="00BF3CF0">
        <w:rPr>
          <w:rFonts w:ascii="Arial" w:eastAsiaTheme="minorEastAsia" w:hAnsi="Arial" w:cs="Arial"/>
          <w:kern w:val="2"/>
          <w:sz w:val="22"/>
          <w:szCs w:val="22"/>
        </w:rPr>
        <w:t>The raw data from the array was processed using The GenomeStudio Methylation module,</w:t>
      </w:r>
      <w:r w:rsidR="00670766" w:rsidRPr="00BF3CF0">
        <w:rPr>
          <w:rFonts w:ascii="Arial" w:eastAsiaTheme="minorEastAsia" w:hAnsi="Arial" w:cs="Arial"/>
          <w:kern w:val="2"/>
          <w:sz w:val="22"/>
          <w:szCs w:val="22"/>
        </w:rPr>
        <w:t xml:space="preserve"> calculation of methylation levels, </w:t>
      </w:r>
      <w:r w:rsidR="005E33CA" w:rsidRPr="00BF3CF0">
        <w:rPr>
          <w:rFonts w:ascii="Arial" w:eastAsiaTheme="minorEastAsia" w:hAnsi="Arial" w:cs="Arial"/>
          <w:kern w:val="2"/>
          <w:sz w:val="22"/>
          <w:szCs w:val="22"/>
        </w:rPr>
        <w:t xml:space="preserve">normalization and background adjust was </w:t>
      </w:r>
      <w:r w:rsidR="00670766" w:rsidRPr="00BF3CF0">
        <w:rPr>
          <w:rFonts w:ascii="Arial" w:eastAsiaTheme="minorEastAsia" w:hAnsi="Arial" w:cs="Arial"/>
          <w:kern w:val="2"/>
          <w:sz w:val="22"/>
          <w:szCs w:val="22"/>
        </w:rPr>
        <w:t>performed by the software.</w:t>
      </w:r>
      <w:r w:rsidR="009359EF" w:rsidRPr="00BF3CF0">
        <w:rPr>
          <w:rFonts w:ascii="Arial" w:eastAsiaTheme="minorEastAsia" w:hAnsi="Arial" w:cs="Arial"/>
          <w:kern w:val="2"/>
          <w:sz w:val="22"/>
          <w:szCs w:val="22"/>
        </w:rPr>
        <w:t xml:space="preserve"> </w:t>
      </w:r>
      <w:r w:rsidR="00643173" w:rsidRPr="00BF3CF0">
        <w:rPr>
          <w:rFonts w:ascii="Arial" w:eastAsiaTheme="minorEastAsia" w:hAnsi="Arial" w:cs="Arial"/>
          <w:kern w:val="2"/>
          <w:sz w:val="22"/>
          <w:szCs w:val="22"/>
        </w:rPr>
        <w:t>Probes located on sex chromosomes or failed detection P value testing at least 1 sample or being SNP, were removed from the analysis using R package IMA</w:t>
      </w:r>
    </w:p>
    <w:p w14:paraId="32FEC4CF" w14:textId="4F3DBF21" w:rsidR="00EB1CA8" w:rsidRDefault="002A44CB" w:rsidP="00E30FE9">
      <w:pPr>
        <w:pStyle w:val="HTMLPreformatted"/>
        <w:shd w:val="clear" w:color="auto" w:fill="FFFFFF"/>
        <w:spacing w:line="225" w:lineRule="atLeast"/>
        <w:jc w:val="both"/>
        <w:rPr>
          <w:ins w:id="99" w:author="Guo, Shicheng" w:date="2019-03-18T11:25:00Z"/>
          <w:rFonts w:ascii="Arial" w:eastAsiaTheme="minorEastAsia" w:hAnsi="Arial" w:cs="Arial"/>
          <w:kern w:val="2"/>
          <w:sz w:val="22"/>
          <w:szCs w:val="22"/>
        </w:rPr>
      </w:pPr>
      <w:r w:rsidRPr="00BF3CF0">
        <w:rPr>
          <w:rFonts w:ascii="Arial" w:eastAsiaTheme="minorEastAsia" w:hAnsi="Arial" w:cs="Arial"/>
          <w:kern w:val="2"/>
          <w:sz w:val="22"/>
          <w:szCs w:val="22"/>
        </w:rPr>
        <w:t>Methylation levels of different regions including TSS1500, TSS200, 5’UTR, 1stEXON, GENEBODY and 3’UTR, were identified by IMA, then different methylation region were defined by rank sum test following FDR adjust P value&lt;0.05 and differe</w:t>
      </w:r>
      <w:r w:rsidR="0008386E" w:rsidRPr="00BF3CF0">
        <w:rPr>
          <w:rFonts w:ascii="Arial" w:eastAsiaTheme="minorEastAsia" w:hAnsi="Arial" w:cs="Arial"/>
          <w:kern w:val="2"/>
          <w:sz w:val="22"/>
          <w:szCs w:val="22"/>
        </w:rPr>
        <w:t>nt methylation level&gt;0.15</w:t>
      </w:r>
      <w:r w:rsidRPr="00BF3CF0">
        <w:rPr>
          <w:rFonts w:ascii="Arial" w:eastAsiaTheme="minorEastAsia" w:hAnsi="Arial" w:cs="Arial"/>
          <w:kern w:val="2"/>
          <w:sz w:val="22"/>
          <w:szCs w:val="22"/>
        </w:rPr>
        <w:t>.</w:t>
      </w:r>
      <w:r w:rsidR="0008386E" w:rsidRPr="00BF3CF0">
        <w:rPr>
          <w:rFonts w:ascii="Arial" w:eastAsiaTheme="minorEastAsia" w:hAnsi="Arial" w:cs="Arial"/>
          <w:kern w:val="2"/>
          <w:sz w:val="22"/>
          <w:szCs w:val="22"/>
        </w:rPr>
        <w:t xml:space="preserve"> Different methylation sites were defined by rank sum test following FDR adjust P value&lt;0.05 and differe</w:t>
      </w:r>
      <w:r w:rsidR="00B47140" w:rsidRPr="00BF3CF0">
        <w:rPr>
          <w:rFonts w:ascii="Arial" w:eastAsiaTheme="minorEastAsia" w:hAnsi="Arial" w:cs="Arial"/>
          <w:kern w:val="2"/>
          <w:sz w:val="22"/>
          <w:szCs w:val="22"/>
        </w:rPr>
        <w:t>nt methylation level&gt;0.2.</w:t>
      </w:r>
    </w:p>
    <w:p w14:paraId="0EDA3B6B" w14:textId="652636F5" w:rsidR="00B20BFC" w:rsidRDefault="00B20BFC">
      <w:pPr>
        <w:pStyle w:val="HTMLPreformatted"/>
        <w:shd w:val="clear" w:color="auto" w:fill="FFFFFF"/>
        <w:spacing w:line="225" w:lineRule="atLeast"/>
        <w:jc w:val="both"/>
        <w:rPr>
          <w:ins w:id="100" w:author="Guo, Shicheng" w:date="2019-03-18T11:25:00Z"/>
          <w:rFonts w:ascii="Arial" w:eastAsiaTheme="minorEastAsia" w:hAnsi="Arial" w:cs="Arial"/>
          <w:kern w:val="2"/>
          <w:sz w:val="22"/>
          <w:szCs w:val="22"/>
        </w:rPr>
      </w:pPr>
    </w:p>
    <w:p w14:paraId="061752F6" w14:textId="77777777" w:rsidR="00B20BFC" w:rsidRDefault="00B20BFC">
      <w:pPr>
        <w:pStyle w:val="HTMLPreformatted"/>
        <w:shd w:val="clear" w:color="auto" w:fill="FFFFFF"/>
        <w:spacing w:line="225" w:lineRule="atLeast"/>
        <w:jc w:val="both"/>
        <w:rPr>
          <w:ins w:id="101" w:author="Guo, Shicheng" w:date="2019-03-18T09:59:00Z"/>
          <w:rFonts w:ascii="Arial" w:eastAsiaTheme="minorEastAsia" w:hAnsi="Arial" w:cs="Arial"/>
          <w:kern w:val="2"/>
          <w:sz w:val="22"/>
          <w:szCs w:val="22"/>
        </w:rPr>
      </w:pPr>
    </w:p>
    <w:p w14:paraId="39280467" w14:textId="77777777" w:rsidR="00B20BFC" w:rsidRPr="00F4202E" w:rsidRDefault="00B20BFC" w:rsidP="00B20BFC">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Setting different methylation threshold as 0.2 and FDR&lt;0.05, we get 209 hypermethylated sites and 441 hypomethylated sites at the low grade adenoma compared with the normal tissue. We collect the public data of 278 normal sample, 51 adenoma and 503 cancer, in order to validate performance the hypermethylated and hypomethylated sites to distinguish the normal tissue and the disease tissue, here namely the adenoma and the cancer.</w:t>
      </w:r>
    </w:p>
    <w:p w14:paraId="56F73948" w14:textId="655D67AE" w:rsidR="00EB1CA8" w:rsidRDefault="00EB1CA8" w:rsidP="00E30FE9">
      <w:pPr>
        <w:pStyle w:val="HTMLPreformatted"/>
        <w:shd w:val="clear" w:color="auto" w:fill="FFFFFF"/>
        <w:spacing w:line="225" w:lineRule="atLeast"/>
        <w:jc w:val="both"/>
        <w:rPr>
          <w:ins w:id="102" w:author="Guo, Shicheng" w:date="2019-03-18T09:59:00Z"/>
          <w:rFonts w:ascii="Arial" w:eastAsiaTheme="minorEastAsia" w:hAnsi="Arial" w:cs="Arial"/>
          <w:kern w:val="2"/>
          <w:sz w:val="22"/>
          <w:szCs w:val="22"/>
        </w:rPr>
      </w:pPr>
    </w:p>
    <w:p w14:paraId="4B5F66F6" w14:textId="77777777" w:rsidR="00EB1CA8" w:rsidRPr="00BF3CF0" w:rsidRDefault="00EB1CA8" w:rsidP="00E30FE9">
      <w:pPr>
        <w:pStyle w:val="HTMLPreformatted"/>
        <w:shd w:val="clear" w:color="auto" w:fill="FFFFFF"/>
        <w:spacing w:line="225" w:lineRule="atLeast"/>
        <w:jc w:val="both"/>
        <w:rPr>
          <w:rFonts w:ascii="Arial" w:eastAsiaTheme="minorEastAsia" w:hAnsi="Arial" w:cs="Arial"/>
          <w:kern w:val="2"/>
          <w:sz w:val="22"/>
          <w:szCs w:val="22"/>
        </w:rPr>
      </w:pPr>
    </w:p>
    <w:p w14:paraId="1676456B" w14:textId="77777777" w:rsidR="009359EF" w:rsidRPr="00BF3CF0" w:rsidRDefault="009359EF" w:rsidP="00BF3CF0">
      <w:pPr>
        <w:jc w:val="both"/>
        <w:rPr>
          <w:rFonts w:ascii="Arial" w:hAnsi="Arial" w:cs="Arial"/>
          <w:b/>
          <w:sz w:val="22"/>
          <w:szCs w:val="22"/>
        </w:rPr>
      </w:pPr>
      <w:r w:rsidRPr="00BF3CF0">
        <w:rPr>
          <w:rFonts w:ascii="Arial" w:hAnsi="Arial" w:cs="Arial"/>
          <w:b/>
          <w:sz w:val="22"/>
          <w:szCs w:val="22"/>
        </w:rPr>
        <w:t>Public data collection and processing</w:t>
      </w:r>
    </w:p>
    <w:p w14:paraId="5251CACC" w14:textId="0A904F84" w:rsidR="00DE19F7" w:rsidRDefault="00445B33" w:rsidP="00490B5C">
      <w:pPr>
        <w:pStyle w:val="HTMLPreformatted"/>
        <w:shd w:val="clear" w:color="auto" w:fill="FFFFFF"/>
        <w:spacing w:line="225" w:lineRule="atLeast"/>
        <w:jc w:val="both"/>
        <w:rPr>
          <w:ins w:id="103" w:author="Guo, Shicheng" w:date="2019-03-18T11:13:00Z"/>
          <w:rFonts w:ascii="Arial" w:eastAsiaTheme="minorEastAsia" w:hAnsi="Arial" w:cs="Arial"/>
          <w:kern w:val="2"/>
          <w:sz w:val="22"/>
          <w:szCs w:val="22"/>
        </w:rPr>
      </w:pPr>
      <w:r w:rsidRPr="00BF3CF0">
        <w:rPr>
          <w:rFonts w:ascii="Arial" w:eastAsiaTheme="minorEastAsia" w:hAnsi="Arial" w:cs="Arial"/>
          <w:kern w:val="2"/>
          <w:sz w:val="22"/>
          <w:szCs w:val="22"/>
        </w:rPr>
        <w:t>GSE68060, GSE68838, GSE77954, GSE77965, GSE81211, GSE101764, GSE107352</w:t>
      </w:r>
      <w:r w:rsidR="004656F5" w:rsidRPr="00BF3CF0">
        <w:rPr>
          <w:rFonts w:ascii="Arial" w:eastAsiaTheme="minorEastAsia" w:hAnsi="Arial" w:cs="Arial"/>
          <w:kern w:val="2"/>
          <w:sz w:val="22"/>
          <w:szCs w:val="22"/>
        </w:rPr>
        <w:t xml:space="preserve"> and </w:t>
      </w:r>
      <w:r w:rsidRPr="00BF3CF0">
        <w:rPr>
          <w:rFonts w:ascii="Arial" w:eastAsiaTheme="minorEastAsia" w:hAnsi="Arial" w:cs="Arial"/>
          <w:kern w:val="2"/>
          <w:sz w:val="22"/>
          <w:szCs w:val="22"/>
        </w:rPr>
        <w:t>GSE75546</w:t>
      </w:r>
      <w:r w:rsidR="004656F5" w:rsidRPr="00BF3CF0">
        <w:rPr>
          <w:rFonts w:ascii="Arial" w:eastAsiaTheme="minorEastAsia" w:hAnsi="Arial" w:cs="Arial"/>
          <w:kern w:val="2"/>
          <w:sz w:val="22"/>
          <w:szCs w:val="22"/>
        </w:rPr>
        <w:t xml:space="preserve"> were collected from GEO, E-MTAB-6450 was collected from ArrayExpress. All</w:t>
      </w:r>
      <w:r w:rsidR="00643173" w:rsidRPr="00BF3CF0">
        <w:rPr>
          <w:rFonts w:ascii="Arial" w:eastAsiaTheme="minorEastAsia" w:hAnsi="Arial" w:cs="Arial"/>
          <w:kern w:val="2"/>
          <w:sz w:val="22"/>
          <w:szCs w:val="22"/>
        </w:rPr>
        <w:t xml:space="preserve"> of these datasets accessing raw data idat files, were preprocessed using R package minfi</w:t>
      </w:r>
      <w:r w:rsidR="002A44CB" w:rsidRPr="00BF3CF0">
        <w:rPr>
          <w:rFonts w:ascii="Arial" w:eastAsiaTheme="minorEastAsia" w:hAnsi="Arial" w:cs="Arial"/>
          <w:kern w:val="2"/>
          <w:sz w:val="22"/>
          <w:szCs w:val="22"/>
        </w:rPr>
        <w:t>.</w:t>
      </w:r>
      <w:r w:rsidR="0008386E" w:rsidRPr="00BF3CF0">
        <w:rPr>
          <w:rFonts w:ascii="Arial" w:eastAsiaTheme="minorEastAsia" w:hAnsi="Arial" w:cs="Arial"/>
          <w:kern w:val="2"/>
          <w:sz w:val="22"/>
          <w:szCs w:val="22"/>
        </w:rPr>
        <w:t xml:space="preserve"> The sites which failed detection P</w:t>
      </w:r>
      <w:ins w:id="104" w:author="Guo, Shicheng" w:date="2019-03-23T01:10:00Z">
        <w:r w:rsidR="006C45F6">
          <w:rPr>
            <w:rFonts w:ascii="Arial" w:eastAsiaTheme="minorEastAsia" w:hAnsi="Arial" w:cs="Arial"/>
            <w:kern w:val="2"/>
            <w:sz w:val="22"/>
            <w:szCs w:val="22"/>
          </w:rPr>
          <w:t>-</w:t>
        </w:r>
      </w:ins>
      <w:del w:id="105" w:author="Guo, Shicheng" w:date="2019-03-23T01:10:00Z">
        <w:r w:rsidR="0008386E" w:rsidRPr="00BF3CF0" w:rsidDel="006C45F6">
          <w:rPr>
            <w:rFonts w:ascii="Arial" w:eastAsiaTheme="minorEastAsia" w:hAnsi="Arial" w:cs="Arial"/>
            <w:kern w:val="2"/>
            <w:sz w:val="22"/>
            <w:szCs w:val="22"/>
          </w:rPr>
          <w:delText xml:space="preserve"> </w:delText>
        </w:r>
      </w:del>
      <w:r w:rsidR="0008386E" w:rsidRPr="00BF3CF0">
        <w:rPr>
          <w:rFonts w:ascii="Arial" w:eastAsiaTheme="minorEastAsia" w:hAnsi="Arial" w:cs="Arial"/>
          <w:kern w:val="2"/>
          <w:sz w:val="22"/>
          <w:szCs w:val="22"/>
        </w:rPr>
        <w:t>value</w:t>
      </w:r>
      <w:ins w:id="106" w:author="Guo, Shicheng" w:date="2019-03-23T01:10:00Z">
        <w:r w:rsidR="006C45F6">
          <w:rPr>
            <w:rFonts w:ascii="Arial" w:eastAsiaTheme="minorEastAsia" w:hAnsi="Arial" w:cs="Arial"/>
            <w:kern w:val="2"/>
            <w:sz w:val="22"/>
            <w:szCs w:val="22"/>
          </w:rPr>
          <w:t xml:space="preserve"> (0.05?)</w:t>
        </w:r>
      </w:ins>
      <w:r w:rsidR="0008386E" w:rsidRPr="00BF3CF0">
        <w:rPr>
          <w:rFonts w:ascii="Arial" w:eastAsiaTheme="minorEastAsia" w:hAnsi="Arial" w:cs="Arial"/>
          <w:kern w:val="2"/>
          <w:sz w:val="22"/>
          <w:szCs w:val="22"/>
        </w:rPr>
        <w:t xml:space="preserve"> were rewrote by nearest neighbor averaging.</w:t>
      </w:r>
      <w:ins w:id="107" w:author="Guo, Shicheng" w:date="2019-03-23T01:10:00Z">
        <w:r w:rsidR="006C45F6">
          <w:rPr>
            <w:rFonts w:ascii="Arial" w:eastAsiaTheme="minorEastAsia" w:hAnsi="Arial" w:cs="Arial"/>
            <w:kern w:val="2"/>
            <w:sz w:val="22"/>
            <w:szCs w:val="22"/>
          </w:rPr>
          <w:t xml:space="preserve"> (</w:t>
        </w:r>
      </w:ins>
      <w:ins w:id="108" w:author="Guo, Shicheng" w:date="2019-03-23T01:11:00Z">
        <w:r w:rsidR="003C621C">
          <w:rPr>
            <w:rFonts w:ascii="Arial" w:eastAsiaTheme="minorEastAsia" w:hAnsi="Arial" w:cs="Arial"/>
            <w:kern w:val="2"/>
            <w:sz w:val="22"/>
            <w:szCs w:val="22"/>
          </w:rPr>
          <w:t>Rewrote</w:t>
        </w:r>
        <w:r w:rsidR="006C45F6">
          <w:rPr>
            <w:rFonts w:ascii="Arial" w:eastAsiaTheme="minorEastAsia" w:hAnsi="Arial" w:cs="Arial"/>
            <w:kern w:val="2"/>
            <w:sz w:val="22"/>
            <w:szCs w:val="22"/>
          </w:rPr>
          <w:t xml:space="preserve"> by nearest neighbor averaging is not a good choice</w:t>
        </w:r>
      </w:ins>
      <w:ins w:id="109" w:author="Guo, Shicheng" w:date="2019-03-23T01:10:00Z">
        <w:r w:rsidR="006C45F6">
          <w:rPr>
            <w:rFonts w:ascii="Arial" w:eastAsiaTheme="minorEastAsia" w:hAnsi="Arial" w:cs="Arial"/>
            <w:kern w:val="2"/>
            <w:sz w:val="22"/>
            <w:szCs w:val="22"/>
          </w:rPr>
          <w:t>)</w:t>
        </w:r>
      </w:ins>
    </w:p>
    <w:p w14:paraId="5BB8BD38" w14:textId="3423DDC3" w:rsidR="0062337C" w:rsidRDefault="0062337C" w:rsidP="00490B5C">
      <w:pPr>
        <w:pStyle w:val="HTMLPreformatted"/>
        <w:shd w:val="clear" w:color="auto" w:fill="FFFFFF"/>
        <w:spacing w:line="225" w:lineRule="atLeast"/>
        <w:jc w:val="both"/>
        <w:rPr>
          <w:ins w:id="110" w:author="Microsoft Office 用户" w:date="2019-03-22T10:47:00Z"/>
          <w:rFonts w:ascii="Arial" w:eastAsiaTheme="minorEastAsia" w:hAnsi="Arial" w:cs="Arial"/>
          <w:kern w:val="2"/>
          <w:sz w:val="22"/>
          <w:szCs w:val="22"/>
        </w:rPr>
      </w:pPr>
    </w:p>
    <w:p w14:paraId="5EFF52E9" w14:textId="77777777" w:rsidR="0062337C" w:rsidRPr="00BF3CF0" w:rsidRDefault="0062337C" w:rsidP="00490B5C">
      <w:pPr>
        <w:pStyle w:val="HTMLPreformatted"/>
        <w:shd w:val="clear" w:color="auto" w:fill="FFFFFF"/>
        <w:spacing w:line="225" w:lineRule="atLeast"/>
        <w:jc w:val="both"/>
        <w:rPr>
          <w:rFonts w:ascii="Arial" w:eastAsiaTheme="minorEastAsia" w:hAnsi="Arial" w:cs="Arial"/>
          <w:kern w:val="2"/>
          <w:sz w:val="22"/>
          <w:szCs w:val="22"/>
        </w:rPr>
      </w:pPr>
    </w:p>
    <w:p w14:paraId="47E8ECF7" w14:textId="77777777" w:rsidR="0020217B" w:rsidRPr="00F34218" w:rsidRDefault="0020217B" w:rsidP="0020217B">
      <w:pPr>
        <w:jc w:val="both"/>
        <w:rPr>
          <w:rFonts w:ascii="Arial" w:hAnsi="Arial" w:cs="Arial"/>
          <w:b/>
          <w:sz w:val="22"/>
          <w:szCs w:val="22"/>
        </w:rPr>
      </w:pPr>
      <w:r w:rsidRPr="00F34218">
        <w:rPr>
          <w:rFonts w:ascii="Arial" w:hAnsi="Arial" w:cs="Arial"/>
          <w:b/>
          <w:sz w:val="22"/>
          <w:szCs w:val="22"/>
        </w:rPr>
        <w:t xml:space="preserve">Discussion </w:t>
      </w:r>
    </w:p>
    <w:p w14:paraId="4DD79AEB" w14:textId="77777777" w:rsidR="0020217B" w:rsidRPr="00F34218"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34218">
        <w:rPr>
          <w:rFonts w:ascii="Arial" w:eastAsiaTheme="minorEastAsia" w:hAnsi="Arial" w:cs="Arial"/>
          <w:kern w:val="2"/>
          <w:sz w:val="22"/>
          <w:szCs w:val="22"/>
        </w:rPr>
        <w:t>Whole genome DNA hypomethylation and promoter hypermethylation of cancer related gene are regard as the common pattern of cancer. The most DMRs of the low grade adenoma are hypomethylated compared with the normal tissue, and we also obverse whole genome hypomethylation of low grade adenoma which is consistent with previous reports of colorectal cancer. Taking IPA results into consider, the main terms are related to immuno-inflammatory response, like (a)granulocyte adhesion and diapedesis, inhibition of matrix metalloproteases and so on. We speculate whole genome hypomethylation may be correlated with immunity, which is a very early manifestation on colorectal adenoma. While the most DMRs of the high grade adenoma are hypermethylated, the main terms of IPA are related to nervous system. It is hard to explain the results, we guess it may related to gut-brain axis, still needs further study to figure it out.</w:t>
      </w:r>
    </w:p>
    <w:p w14:paraId="635F0562"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34218">
        <w:rPr>
          <w:rFonts w:ascii="Arial" w:eastAsiaTheme="minorEastAsia" w:hAnsi="Arial" w:cs="Arial"/>
          <w:kern w:val="2"/>
          <w:sz w:val="22"/>
          <w:szCs w:val="22"/>
        </w:rPr>
        <w:t xml:space="preserve">We classified DMRs into hyper and hypo methylation group and found hypermethylated DMRs are enriched on promoter region, consistent with the previous report. Whereas, hypomethylated DMRs are enriched on gene body and 3’UTR regions, just when compared with the hyper. The 3’UTR significantly enriched by hypomethylated DMRs, which is a new discovery. But gene body region doesn’t show enrichment when compared with the region distribution of whole array. </w:t>
      </w:r>
    </w:p>
    <w:p w14:paraId="4F5E5C8A"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7210EF19" w14:textId="77777777" w:rsidR="0020217B" w:rsidRPr="00F4202E"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The ADHFE1 gene encodes hydroxyacid-oxoacid transhydrogenase, which is responsible for the oxidation of 4-hydroxybutyrate in mammalian tissues there are some studies report the gene is associated with cell proliferation and differentiation. At colorectal cancer tissue, ADHFE1 gene show hypermethylated and down regulation of expression, by the way it may facilitated tumor growth.</w:t>
      </w:r>
    </w:p>
    <w:p w14:paraId="0EB1918A"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4D290D8F" w14:textId="77777777" w:rsidR="0020217B" w:rsidRPr="00F4202E"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Focusing on hypo</w:t>
      </w:r>
      <w:r>
        <w:rPr>
          <w:rFonts w:ascii="Arial" w:eastAsiaTheme="minorEastAsia" w:hAnsi="Arial" w:cs="Arial"/>
          <w:kern w:val="2"/>
          <w:sz w:val="22"/>
          <w:szCs w:val="22"/>
        </w:rPr>
        <w:t>-</w:t>
      </w:r>
      <w:r w:rsidRPr="00F4202E">
        <w:rPr>
          <w:rFonts w:ascii="Arial" w:eastAsiaTheme="minorEastAsia" w:hAnsi="Arial" w:cs="Arial"/>
          <w:kern w:val="2"/>
          <w:sz w:val="22"/>
          <w:szCs w:val="22"/>
        </w:rPr>
        <w:t xml:space="preserve">methylation part, 3 MMPs gene in the term inhibition of matrix metalloproteases, one of which, MMP12, show increasing expression on colonic and rectal cancer tissue compared to the normal </w:t>
      </w:r>
      <w:r w:rsidRPr="00F4202E">
        <w:rPr>
          <w:rFonts w:ascii="Arial" w:eastAsiaTheme="minorEastAsia" w:hAnsi="Arial" w:cs="Arial"/>
          <w:kern w:val="2"/>
          <w:sz w:val="22"/>
          <w:szCs w:val="22"/>
        </w:rPr>
        <w:lastRenderedPageBreak/>
        <w:t>tissue. Subsequently, we check every site on MMP12 promoter region, there are two sites harbor relatively greater DNA methylation difference, the different methylation levels of cg20487452 and cg23979520 are -0.160 and -0.171, with P value 8.32e-06 and 1.33e-06. Similarly, we get 2 potential sites of cg23684449 and cg04839706 whose different methylation levels are -0.172 and -0.190, with P value 4.64e-06 and 3.87e-05 on GPT2 promoter, the gene is the only gene enriched in alanine degradation and biosynthesis.</w:t>
      </w:r>
    </w:p>
    <w:p w14:paraId="3AFA0A28"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256466E4" w14:textId="77777777" w:rsidR="0020217B" w:rsidRPr="00F4202E"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F4202E">
        <w:rPr>
          <w:rFonts w:ascii="Arial" w:eastAsiaTheme="minorEastAsia" w:hAnsi="Arial" w:cs="Arial"/>
          <w:kern w:val="2"/>
          <w:sz w:val="22"/>
          <w:szCs w:val="22"/>
        </w:rPr>
        <w:t xml:space="preserve">We also use the 4 sites of </w:t>
      </w:r>
      <w:r w:rsidRPr="00BA58E8">
        <w:rPr>
          <w:rFonts w:ascii="Arial" w:eastAsiaTheme="minorEastAsia" w:hAnsi="Arial" w:cs="Arial"/>
          <w:i/>
          <w:kern w:val="2"/>
          <w:sz w:val="22"/>
          <w:szCs w:val="22"/>
          <w:rPrChange w:id="111" w:author="Guo, Shicheng" w:date="2019-03-23T01:13:00Z">
            <w:rPr>
              <w:rFonts w:ascii="Arial" w:eastAsiaTheme="minorEastAsia" w:hAnsi="Arial" w:cs="Arial"/>
              <w:kern w:val="2"/>
              <w:sz w:val="22"/>
              <w:szCs w:val="22"/>
            </w:rPr>
          </w:rPrChange>
        </w:rPr>
        <w:t>MMP12</w:t>
      </w:r>
      <w:r w:rsidRPr="00F4202E">
        <w:rPr>
          <w:rFonts w:ascii="Arial" w:eastAsiaTheme="minorEastAsia" w:hAnsi="Arial" w:cs="Arial"/>
          <w:kern w:val="2"/>
          <w:sz w:val="22"/>
          <w:szCs w:val="22"/>
        </w:rPr>
        <w:t xml:space="preserve"> and </w:t>
      </w:r>
      <w:r w:rsidRPr="00BA58E8">
        <w:rPr>
          <w:rFonts w:ascii="Arial" w:eastAsiaTheme="minorEastAsia" w:hAnsi="Arial" w:cs="Arial"/>
          <w:i/>
          <w:kern w:val="2"/>
          <w:sz w:val="22"/>
          <w:szCs w:val="22"/>
          <w:rPrChange w:id="112" w:author="Guo, Shicheng" w:date="2019-03-23T01:13:00Z">
            <w:rPr>
              <w:rFonts w:ascii="Arial" w:eastAsiaTheme="minorEastAsia" w:hAnsi="Arial" w:cs="Arial"/>
              <w:kern w:val="2"/>
              <w:sz w:val="22"/>
              <w:szCs w:val="22"/>
            </w:rPr>
          </w:rPrChange>
        </w:rPr>
        <w:t>GPT2</w:t>
      </w:r>
      <w:r w:rsidRPr="00F4202E">
        <w:rPr>
          <w:rFonts w:ascii="Arial" w:eastAsiaTheme="minorEastAsia" w:hAnsi="Arial" w:cs="Arial"/>
          <w:kern w:val="2"/>
          <w:sz w:val="22"/>
          <w:szCs w:val="22"/>
        </w:rPr>
        <w:t xml:space="preserve"> to distinguish the normal tissue and the disease tissues, and the tSNE plot also show the ability of discrimination. Beyond that, we use 832 samples of public data as a validation set helps to confirm the ability of discrimination to some degree. It’s obvious that the 24 sites from hypermethylated DMRs perform better than the 4 sites from hypomethylated DMRs</w:t>
      </w:r>
    </w:p>
    <w:p w14:paraId="17CC01D0"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086E38E5"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078962BD" w14:textId="77777777" w:rsidR="0020217B" w:rsidRDefault="0020217B" w:rsidP="0020217B">
      <w:pPr>
        <w:jc w:val="both"/>
        <w:rPr>
          <w:rFonts w:ascii="Arial" w:hAnsi="Arial" w:cs="Arial"/>
          <w:sz w:val="22"/>
          <w:szCs w:val="22"/>
        </w:rPr>
      </w:pPr>
      <w:r w:rsidRPr="00F4202E">
        <w:rPr>
          <w:rFonts w:ascii="Arial" w:hAnsi="Arial" w:cs="Arial"/>
          <w:sz w:val="22"/>
          <w:szCs w:val="22"/>
        </w:rPr>
        <w:t>Meanwhile, PRSS1 was also found in cobalamin metabolic process. Cobalamin, also called Vitamin B12, is a </w:t>
      </w:r>
      <w:hyperlink r:id="rId19" w:tooltip="Cofactor (biochemistry)" w:history="1">
        <w:r w:rsidRPr="00F4202E">
          <w:rPr>
            <w:rFonts w:ascii="Arial" w:hAnsi="Arial" w:cs="Arial"/>
            <w:sz w:val="22"/>
            <w:szCs w:val="22"/>
          </w:rPr>
          <w:t>cofactor</w:t>
        </w:r>
      </w:hyperlink>
      <w:r w:rsidRPr="00F4202E">
        <w:rPr>
          <w:rFonts w:ascii="Arial" w:hAnsi="Arial" w:cs="Arial"/>
          <w:sz w:val="22"/>
          <w:szCs w:val="22"/>
        </w:rPr>
        <w:t> in DNA synthesis, and in both fatty acid and amino acid metabolism, specially which is the only one vitamin absorbed by help of intestinal secretions (gastric internal factor). PRSS1 has been reported downregulated on pancreatic adenocarcinoma (PAAD), and is also related with hereditary pancreatitis. The TSS1500 and TSS200 of PRSS1 are significantly hypomethylated on adenoma compared with the adjacent normal tissue. For further study, we queried TCGA data. The gene significantly downregulated on colonic and rectal cancer tissue. Besides, it has significant survival difference on expression level, and low expression is associated bad survival.</w:t>
      </w:r>
    </w:p>
    <w:p w14:paraId="3C9DB351"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p>
    <w:p w14:paraId="08F50F48" w14:textId="2DAF6303"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 xml:space="preserve">Totally, we identified 440 DMRs between the normal tissue and the low grade adenoma, except TSS1500 of CDX2, 439 DMRs maintain or strengthen its methylation difference at the high grade adenoma. The DMRs identified on the low grade adenoma show highly robust on further status, which is consistent with the classic CRC model, to some degree reminds us early event is vital. Similar as the big bang model, at epigenetic level, our result also underline the key role of early events. </w:t>
      </w:r>
      <w:r w:rsidRPr="005733B7">
        <w:rPr>
          <w:rFonts w:ascii="Arial" w:eastAsiaTheme="minorEastAsia" w:hAnsi="Arial" w:cs="Arial"/>
          <w:i/>
          <w:kern w:val="2"/>
          <w:sz w:val="22"/>
          <w:szCs w:val="22"/>
          <w:rPrChange w:id="113" w:author="Guo, Shicheng" w:date="2019-03-23T01:13:00Z">
            <w:rPr>
              <w:rFonts w:ascii="Arial" w:eastAsiaTheme="minorEastAsia" w:hAnsi="Arial" w:cs="Arial"/>
              <w:kern w:val="2"/>
              <w:sz w:val="22"/>
              <w:szCs w:val="22"/>
            </w:rPr>
          </w:rPrChange>
        </w:rPr>
        <w:t>CDX2</w:t>
      </w:r>
      <w:r w:rsidRPr="00A73887">
        <w:rPr>
          <w:rFonts w:ascii="Arial" w:eastAsiaTheme="minorEastAsia" w:hAnsi="Arial" w:cs="Arial"/>
          <w:kern w:val="2"/>
          <w:sz w:val="22"/>
          <w:szCs w:val="22"/>
        </w:rPr>
        <w:t xml:space="preserve"> a member of the </w:t>
      </w:r>
      <w:hyperlink r:id="rId20" w:tooltip="Caudal (protein)" w:history="1">
        <w:r w:rsidRPr="00A73887">
          <w:rPr>
            <w:rFonts w:ascii="Arial" w:eastAsiaTheme="minorEastAsia" w:hAnsi="Arial" w:cs="Arial"/>
            <w:kern w:val="2"/>
            <w:sz w:val="22"/>
            <w:szCs w:val="22"/>
          </w:rPr>
          <w:t>caudal</w:t>
        </w:r>
      </w:hyperlink>
      <w:r w:rsidRPr="00A73887">
        <w:rPr>
          <w:rFonts w:ascii="Arial" w:eastAsiaTheme="minorEastAsia" w:hAnsi="Arial" w:cs="Arial"/>
          <w:kern w:val="2"/>
          <w:sz w:val="22"/>
          <w:szCs w:val="22"/>
        </w:rPr>
        <w:t xml:space="preserve"> related </w:t>
      </w:r>
      <w:hyperlink r:id="rId21" w:tooltip="Homeobox" w:history="1">
        <w:r w:rsidRPr="00A73887">
          <w:rPr>
            <w:rFonts w:ascii="Arial" w:eastAsiaTheme="minorEastAsia" w:hAnsi="Arial" w:cs="Arial"/>
            <w:kern w:val="2"/>
            <w:sz w:val="22"/>
            <w:szCs w:val="22"/>
          </w:rPr>
          <w:t>homeobox</w:t>
        </w:r>
      </w:hyperlink>
      <w:r w:rsidRPr="00A73887">
        <w:rPr>
          <w:rFonts w:ascii="Arial" w:eastAsiaTheme="minorEastAsia" w:hAnsi="Arial" w:cs="Arial"/>
          <w:kern w:val="2"/>
          <w:sz w:val="22"/>
          <w:szCs w:val="22"/>
        </w:rPr>
        <w:t> </w:t>
      </w:r>
      <w:hyperlink r:id="rId22" w:tooltip="Transcription factor" w:history="1">
        <w:r w:rsidRPr="00A73887">
          <w:rPr>
            <w:rFonts w:ascii="Arial" w:eastAsiaTheme="minorEastAsia" w:hAnsi="Arial" w:cs="Arial"/>
            <w:kern w:val="2"/>
            <w:sz w:val="22"/>
            <w:szCs w:val="22"/>
          </w:rPr>
          <w:t>transcription factor</w:t>
        </w:r>
      </w:hyperlink>
      <w:r w:rsidRPr="00A73887">
        <w:rPr>
          <w:rFonts w:ascii="Arial" w:eastAsiaTheme="minorEastAsia" w:hAnsi="Arial" w:cs="Arial"/>
          <w:kern w:val="2"/>
          <w:sz w:val="22"/>
          <w:szCs w:val="22"/>
        </w:rPr>
        <w:t> family that is expressed in the nuclei of intestinal </w:t>
      </w:r>
      <w:hyperlink r:id="rId23" w:tooltip="Epithelial cell" w:history="1">
        <w:r w:rsidRPr="00A73887">
          <w:rPr>
            <w:rFonts w:ascii="Arial" w:eastAsiaTheme="minorEastAsia" w:hAnsi="Arial" w:cs="Arial"/>
            <w:kern w:val="2"/>
            <w:sz w:val="22"/>
            <w:szCs w:val="22"/>
          </w:rPr>
          <w:t>epithelial cells</w:t>
        </w:r>
      </w:hyperlink>
      <w:r w:rsidRPr="00A73887">
        <w:rPr>
          <w:rFonts w:ascii="Arial" w:eastAsiaTheme="minorEastAsia" w:hAnsi="Arial" w:cs="Arial"/>
          <w:kern w:val="2"/>
          <w:sz w:val="22"/>
          <w:szCs w:val="22"/>
        </w:rPr>
        <w:t xml:space="preserve">. The TSS1500 of </w:t>
      </w:r>
      <w:r w:rsidRPr="001A218C">
        <w:rPr>
          <w:rFonts w:ascii="Arial" w:eastAsiaTheme="minorEastAsia" w:hAnsi="Arial" w:cs="Arial"/>
          <w:i/>
          <w:kern w:val="2"/>
          <w:sz w:val="22"/>
          <w:szCs w:val="22"/>
          <w:rPrChange w:id="114" w:author="Guo, Shicheng" w:date="2019-03-23T01:13:00Z">
            <w:rPr>
              <w:rFonts w:ascii="Arial" w:eastAsiaTheme="minorEastAsia" w:hAnsi="Arial" w:cs="Arial"/>
              <w:kern w:val="2"/>
              <w:sz w:val="22"/>
              <w:szCs w:val="22"/>
            </w:rPr>
          </w:rPrChange>
        </w:rPr>
        <w:t>CDX2</w:t>
      </w:r>
      <w:r w:rsidRPr="00A73887">
        <w:rPr>
          <w:rFonts w:ascii="Arial" w:eastAsiaTheme="minorEastAsia" w:hAnsi="Arial" w:cs="Arial"/>
          <w:kern w:val="2"/>
          <w:sz w:val="22"/>
          <w:szCs w:val="22"/>
        </w:rPr>
        <w:t xml:space="preserve"> show reverse methylation change on the high grade adenoma, it is hard to verdict this is a biological phenomenon or data bias, more sample needed to confirm it.</w:t>
      </w:r>
    </w:p>
    <w:p w14:paraId="3C58035D"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 xml:space="preserve">We identified DMSs between the normal tissue and the low grade adenoma, divide the DMSs into hyper and hypo group. The public data from GEO an ArrayExpress show hypermethylated DMSs has better discrimination for normal tissue and disease tissue compared with hypomethylated DMSs. The mBV can estimate the average level of sites in the same group, we do plot the ROC curves for the hyper and the hypo mBV, and the result also show the bigger AUC of hyper mBV. </w:t>
      </w:r>
    </w:p>
    <w:p w14:paraId="1785E832"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In order to figure out the potential function difference between the hypermethylation and hypomethylation, we separate DMRs between the normal tissue and the low grade adenoma into hyper and hypo DMRs and followed by the IPA enrichment analysis. Hypomethylated DMRs enriched for inhibition of matrix metalloproteases, alanine degradation and biosynthesis, bladder cancer signaling, granulocyte adhesion and diapesis and so on, the most of them are immune-inflammatory response associated, the most of them are routine biological processes. Hypermethylated DMRs enriched for ethanol degradation and taurine biosynthesis and so on, the most of them are response to the external ingesta like ethanol, and taurine mainly intaking from external system directly. Notably, even there are some other terms, which share same or similar gene with top 2 terms.</w:t>
      </w:r>
    </w:p>
    <w:p w14:paraId="07297EBD"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 xml:space="preserve">Finally, we try to estimate potential of the DMRs as biomarker, taking IPA results into consideration, to distinguish the normal tissue from disease tissue. we check the expression level of gene enriched on the top terms of IPA results, </w:t>
      </w:r>
      <w:r w:rsidRPr="00C14C27">
        <w:rPr>
          <w:rFonts w:ascii="Arial" w:eastAsiaTheme="minorEastAsia" w:hAnsi="Arial" w:cs="Arial"/>
          <w:i/>
          <w:kern w:val="2"/>
          <w:sz w:val="22"/>
          <w:szCs w:val="22"/>
          <w:rPrChange w:id="115" w:author="Guo, Shicheng" w:date="2019-03-23T01:13:00Z">
            <w:rPr>
              <w:rFonts w:ascii="Arial" w:eastAsiaTheme="minorEastAsia" w:hAnsi="Arial" w:cs="Arial"/>
              <w:kern w:val="2"/>
              <w:sz w:val="22"/>
              <w:szCs w:val="22"/>
            </w:rPr>
          </w:rPrChange>
        </w:rPr>
        <w:t>ACSS3</w:t>
      </w:r>
      <w:r w:rsidRPr="00A73887">
        <w:rPr>
          <w:rFonts w:ascii="Arial" w:eastAsiaTheme="minorEastAsia" w:hAnsi="Arial" w:cs="Arial"/>
          <w:kern w:val="2"/>
          <w:sz w:val="22"/>
          <w:szCs w:val="22"/>
        </w:rPr>
        <w:t xml:space="preserve">, </w:t>
      </w:r>
      <w:r w:rsidRPr="00C14C27">
        <w:rPr>
          <w:rFonts w:ascii="Arial" w:eastAsiaTheme="minorEastAsia" w:hAnsi="Arial" w:cs="Arial"/>
          <w:i/>
          <w:kern w:val="2"/>
          <w:sz w:val="22"/>
          <w:szCs w:val="22"/>
          <w:rPrChange w:id="116" w:author="Guo, Shicheng" w:date="2019-03-23T01:13:00Z">
            <w:rPr>
              <w:rFonts w:ascii="Arial" w:eastAsiaTheme="minorEastAsia" w:hAnsi="Arial" w:cs="Arial"/>
              <w:kern w:val="2"/>
              <w:sz w:val="22"/>
              <w:szCs w:val="22"/>
            </w:rPr>
          </w:rPrChange>
        </w:rPr>
        <w:t>ADHFE1</w:t>
      </w:r>
      <w:r w:rsidRPr="00A73887">
        <w:rPr>
          <w:rFonts w:ascii="Arial" w:eastAsiaTheme="minorEastAsia" w:hAnsi="Arial" w:cs="Arial"/>
          <w:kern w:val="2"/>
          <w:sz w:val="22"/>
          <w:szCs w:val="22"/>
        </w:rPr>
        <w:t xml:space="preserve">, and </w:t>
      </w:r>
      <w:r w:rsidRPr="00C14C27">
        <w:rPr>
          <w:rFonts w:ascii="Arial" w:eastAsiaTheme="minorEastAsia" w:hAnsi="Arial" w:cs="Arial"/>
          <w:i/>
          <w:kern w:val="2"/>
          <w:sz w:val="22"/>
          <w:szCs w:val="22"/>
          <w:rPrChange w:id="117" w:author="Guo, Shicheng" w:date="2019-03-23T01:13:00Z">
            <w:rPr>
              <w:rFonts w:ascii="Arial" w:eastAsiaTheme="minorEastAsia" w:hAnsi="Arial" w:cs="Arial"/>
              <w:kern w:val="2"/>
              <w:sz w:val="22"/>
              <w:szCs w:val="22"/>
            </w:rPr>
          </w:rPrChange>
        </w:rPr>
        <w:t>CDO1</w:t>
      </w:r>
      <w:r w:rsidRPr="00A73887">
        <w:rPr>
          <w:rFonts w:ascii="Arial" w:eastAsiaTheme="minorEastAsia" w:hAnsi="Arial" w:cs="Arial"/>
          <w:kern w:val="2"/>
          <w:sz w:val="22"/>
          <w:szCs w:val="22"/>
        </w:rPr>
        <w:t xml:space="preserve"> show down expression at cancer tissue. </w:t>
      </w:r>
      <w:r w:rsidRPr="00085295">
        <w:rPr>
          <w:rFonts w:ascii="Arial" w:eastAsiaTheme="minorEastAsia" w:hAnsi="Arial" w:cs="Arial"/>
          <w:i/>
          <w:kern w:val="2"/>
          <w:sz w:val="22"/>
          <w:szCs w:val="22"/>
          <w:rPrChange w:id="118" w:author="Guo, Shicheng" w:date="2019-03-23T01:22:00Z">
            <w:rPr>
              <w:rFonts w:ascii="Arial" w:eastAsiaTheme="minorEastAsia" w:hAnsi="Arial" w:cs="Arial"/>
              <w:kern w:val="2"/>
              <w:sz w:val="22"/>
              <w:szCs w:val="22"/>
            </w:rPr>
          </w:rPrChange>
        </w:rPr>
        <w:t>MMP12</w:t>
      </w:r>
      <w:r w:rsidRPr="00A73887">
        <w:rPr>
          <w:rFonts w:ascii="Arial" w:eastAsiaTheme="minorEastAsia" w:hAnsi="Arial" w:cs="Arial"/>
          <w:kern w:val="2"/>
          <w:sz w:val="22"/>
          <w:szCs w:val="22"/>
        </w:rPr>
        <w:t xml:space="preserve"> and GPT2 show up expression at cancer tissue. Then, we pick 4 sites from </w:t>
      </w:r>
      <w:r w:rsidRPr="009D04A8">
        <w:rPr>
          <w:rFonts w:ascii="Arial" w:eastAsiaTheme="minorEastAsia" w:hAnsi="Arial" w:cs="Arial"/>
          <w:i/>
          <w:kern w:val="2"/>
          <w:sz w:val="22"/>
          <w:szCs w:val="22"/>
          <w:rPrChange w:id="119" w:author="Guo, Shicheng" w:date="2019-03-23T01:13:00Z">
            <w:rPr>
              <w:rFonts w:ascii="Arial" w:eastAsiaTheme="minorEastAsia" w:hAnsi="Arial" w:cs="Arial"/>
              <w:kern w:val="2"/>
              <w:sz w:val="22"/>
              <w:szCs w:val="22"/>
            </w:rPr>
          </w:rPrChange>
        </w:rPr>
        <w:t>MMP12</w:t>
      </w:r>
      <w:r w:rsidRPr="00A73887">
        <w:rPr>
          <w:rFonts w:ascii="Arial" w:eastAsiaTheme="minorEastAsia" w:hAnsi="Arial" w:cs="Arial"/>
          <w:kern w:val="2"/>
          <w:sz w:val="22"/>
          <w:szCs w:val="22"/>
        </w:rPr>
        <w:t xml:space="preserve"> and </w:t>
      </w:r>
      <w:r w:rsidRPr="009D04A8">
        <w:rPr>
          <w:rFonts w:ascii="Arial" w:eastAsiaTheme="minorEastAsia" w:hAnsi="Arial" w:cs="Arial"/>
          <w:i/>
          <w:kern w:val="2"/>
          <w:sz w:val="22"/>
          <w:szCs w:val="22"/>
          <w:rPrChange w:id="120" w:author="Guo, Shicheng" w:date="2019-03-23T01:13:00Z">
            <w:rPr>
              <w:rFonts w:ascii="Arial" w:eastAsiaTheme="minorEastAsia" w:hAnsi="Arial" w:cs="Arial"/>
              <w:kern w:val="2"/>
              <w:sz w:val="22"/>
              <w:szCs w:val="22"/>
            </w:rPr>
          </w:rPrChange>
        </w:rPr>
        <w:t>GPT</w:t>
      </w:r>
      <w:r w:rsidRPr="00A73887">
        <w:rPr>
          <w:rFonts w:ascii="Arial" w:eastAsiaTheme="minorEastAsia" w:hAnsi="Arial" w:cs="Arial"/>
          <w:kern w:val="2"/>
          <w:sz w:val="22"/>
          <w:szCs w:val="22"/>
        </w:rPr>
        <w:t xml:space="preserve"> and 24 sites from </w:t>
      </w:r>
      <w:r w:rsidRPr="001A218C">
        <w:rPr>
          <w:rFonts w:ascii="Arial" w:eastAsiaTheme="minorEastAsia" w:hAnsi="Arial" w:cs="Arial"/>
          <w:i/>
          <w:kern w:val="2"/>
          <w:sz w:val="22"/>
          <w:szCs w:val="22"/>
          <w:rPrChange w:id="121" w:author="Guo, Shicheng" w:date="2019-03-23T01:14:00Z">
            <w:rPr>
              <w:rFonts w:ascii="Arial" w:eastAsiaTheme="minorEastAsia" w:hAnsi="Arial" w:cs="Arial"/>
              <w:kern w:val="2"/>
              <w:sz w:val="22"/>
              <w:szCs w:val="22"/>
            </w:rPr>
          </w:rPrChange>
        </w:rPr>
        <w:lastRenderedPageBreak/>
        <w:t>ACSS3</w:t>
      </w:r>
      <w:r w:rsidRPr="00A73887">
        <w:rPr>
          <w:rFonts w:ascii="Arial" w:eastAsiaTheme="minorEastAsia" w:hAnsi="Arial" w:cs="Arial"/>
          <w:kern w:val="2"/>
          <w:sz w:val="22"/>
          <w:szCs w:val="22"/>
        </w:rPr>
        <w:t xml:space="preserve">, </w:t>
      </w:r>
      <w:r w:rsidRPr="001A218C">
        <w:rPr>
          <w:rFonts w:ascii="Arial" w:eastAsiaTheme="minorEastAsia" w:hAnsi="Arial" w:cs="Arial"/>
          <w:i/>
          <w:kern w:val="2"/>
          <w:sz w:val="22"/>
          <w:szCs w:val="22"/>
          <w:rPrChange w:id="122" w:author="Guo, Shicheng" w:date="2019-03-23T01:14:00Z">
            <w:rPr>
              <w:rFonts w:ascii="Arial" w:eastAsiaTheme="minorEastAsia" w:hAnsi="Arial" w:cs="Arial"/>
              <w:kern w:val="2"/>
              <w:sz w:val="22"/>
              <w:szCs w:val="22"/>
            </w:rPr>
          </w:rPrChange>
        </w:rPr>
        <w:t>ADHFE1</w:t>
      </w:r>
      <w:r w:rsidRPr="00A73887">
        <w:rPr>
          <w:rFonts w:ascii="Arial" w:eastAsiaTheme="minorEastAsia" w:hAnsi="Arial" w:cs="Arial"/>
          <w:kern w:val="2"/>
          <w:sz w:val="22"/>
          <w:szCs w:val="22"/>
        </w:rPr>
        <w:t xml:space="preserve">, and </w:t>
      </w:r>
      <w:r w:rsidRPr="001A218C">
        <w:rPr>
          <w:rFonts w:ascii="Arial" w:eastAsiaTheme="minorEastAsia" w:hAnsi="Arial" w:cs="Arial"/>
          <w:i/>
          <w:kern w:val="2"/>
          <w:sz w:val="22"/>
          <w:szCs w:val="22"/>
          <w:rPrChange w:id="123" w:author="Guo, Shicheng" w:date="2019-03-23T01:14:00Z">
            <w:rPr>
              <w:rFonts w:ascii="Arial" w:eastAsiaTheme="minorEastAsia" w:hAnsi="Arial" w:cs="Arial"/>
              <w:kern w:val="2"/>
              <w:sz w:val="22"/>
              <w:szCs w:val="22"/>
            </w:rPr>
          </w:rPrChange>
        </w:rPr>
        <w:t>CDO1</w:t>
      </w:r>
      <w:r w:rsidRPr="00A73887">
        <w:rPr>
          <w:rFonts w:ascii="Arial" w:eastAsiaTheme="minorEastAsia" w:hAnsi="Arial" w:cs="Arial"/>
          <w:kern w:val="2"/>
          <w:sz w:val="22"/>
          <w:szCs w:val="22"/>
        </w:rPr>
        <w:t xml:space="preserve"> respectively, to distinguish the normal tissue and cancer tissue. the 24 hypermethylated sites harbor better discrimination then the 4 hypomethylated sites. The result further illustrate hypermethylation may play more important role during the disease development. And the hypermethylation may be influenced by the external system.</w:t>
      </w:r>
    </w:p>
    <w:p w14:paraId="5DEFD174" w14:textId="77777777" w:rsidR="0020217B" w:rsidRPr="00A73887"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ACSS3, ADHFE1 and CDO1 make contributions to high separability between the normal tissue and disease tissue. But the 3 genes contribute as a whole or the certain one playing the key role is not clear. The tSNE plot show ADHFE1 can make similar separability as the 3 genes together. The ADHFE1 gene encodes hydroxyacid-oxoacid transhydrogenase, which is responsible for the oxidation of 4-hydroxybutyrate in mammalian tissues there are some studies report the gene is associated with cell proliferation and differentiation. Our study first report ADHFE1 DNA methylation difference at colorectal adenoma, even the low grade.</w:t>
      </w:r>
    </w:p>
    <w:p w14:paraId="54434334" w14:textId="77777777" w:rsidR="0020217B" w:rsidRDefault="0020217B" w:rsidP="0020217B">
      <w:pPr>
        <w:pStyle w:val="HTMLPreformatted"/>
        <w:shd w:val="clear" w:color="auto" w:fill="FFFFFF"/>
        <w:spacing w:line="225" w:lineRule="atLeast"/>
        <w:jc w:val="both"/>
        <w:rPr>
          <w:rFonts w:ascii="Arial" w:eastAsiaTheme="minorEastAsia" w:hAnsi="Arial" w:cs="Arial"/>
          <w:kern w:val="2"/>
          <w:sz w:val="22"/>
          <w:szCs w:val="22"/>
        </w:rPr>
      </w:pPr>
      <w:r w:rsidRPr="00A73887">
        <w:rPr>
          <w:rFonts w:ascii="Arial" w:eastAsiaTheme="minorEastAsia" w:hAnsi="Arial" w:cs="Arial"/>
          <w:kern w:val="2"/>
          <w:sz w:val="22"/>
          <w:szCs w:val="22"/>
        </w:rPr>
        <w:t>The result goes the DNA methylation change of the gene is a very early event, and give the gene potential as a DNA methylation biomarker of colorectal adenoma and cancer.</w:t>
      </w:r>
    </w:p>
    <w:p w14:paraId="01AB628F" w14:textId="26F0C9E3" w:rsidR="0078637D" w:rsidRDefault="0078637D">
      <w:pPr>
        <w:pStyle w:val="HTMLPreformatted"/>
        <w:shd w:val="clear" w:color="auto" w:fill="FFFFFF"/>
        <w:spacing w:line="225" w:lineRule="atLeast"/>
        <w:jc w:val="both"/>
        <w:rPr>
          <w:rFonts w:ascii="Arial" w:eastAsiaTheme="minorEastAsia" w:hAnsi="Arial" w:cs="Arial"/>
          <w:kern w:val="2"/>
          <w:sz w:val="22"/>
          <w:szCs w:val="22"/>
        </w:rPr>
      </w:pPr>
    </w:p>
    <w:p w14:paraId="7E7DDD4F" w14:textId="75D8C483" w:rsidR="0078637D" w:rsidRDefault="0078637D">
      <w:pPr>
        <w:pStyle w:val="HTMLPreformatted"/>
        <w:shd w:val="clear" w:color="auto" w:fill="FFFFFF"/>
        <w:spacing w:line="225" w:lineRule="atLeast"/>
        <w:jc w:val="both"/>
        <w:rPr>
          <w:rFonts w:ascii="Arial" w:eastAsiaTheme="minorEastAsia" w:hAnsi="Arial" w:cs="Arial"/>
          <w:kern w:val="2"/>
          <w:sz w:val="22"/>
          <w:szCs w:val="22"/>
        </w:rPr>
      </w:pPr>
    </w:p>
    <w:p w14:paraId="1D7B7AAE" w14:textId="77777777" w:rsidR="006C0724" w:rsidRPr="00BF3CF0" w:rsidRDefault="006C0724" w:rsidP="006C0724">
      <w:pPr>
        <w:jc w:val="both"/>
        <w:rPr>
          <w:rFonts w:ascii="Arial" w:eastAsia="Times New Roman" w:hAnsi="Arial" w:cs="Arial"/>
          <w:b/>
          <w:sz w:val="22"/>
          <w:szCs w:val="22"/>
          <w:lang w:eastAsia="en-US"/>
        </w:rPr>
      </w:pPr>
      <w:r w:rsidRPr="00BF3CF0">
        <w:rPr>
          <w:rFonts w:ascii="Arial" w:eastAsia="Times New Roman" w:hAnsi="Arial" w:cs="Arial"/>
          <w:b/>
          <w:sz w:val="22"/>
          <w:szCs w:val="22"/>
          <w:lang w:eastAsia="en-US"/>
        </w:rPr>
        <w:t>Disclosure of Conflicts of Interest</w:t>
      </w:r>
    </w:p>
    <w:p w14:paraId="251E2427" w14:textId="77777777" w:rsidR="006C0724" w:rsidRDefault="006C0724" w:rsidP="006C0724">
      <w:pPr>
        <w:jc w:val="both"/>
        <w:rPr>
          <w:rFonts w:ascii="Arial" w:hAnsi="Arial" w:cs="Arial"/>
          <w:sz w:val="22"/>
          <w:szCs w:val="22"/>
        </w:rPr>
      </w:pPr>
    </w:p>
    <w:p w14:paraId="105DB5D3" w14:textId="77777777" w:rsidR="006C0724" w:rsidRDefault="006C0724" w:rsidP="006C0724">
      <w:pPr>
        <w:jc w:val="both"/>
        <w:rPr>
          <w:rFonts w:ascii="Arial" w:hAnsi="Arial" w:cs="Arial"/>
          <w:sz w:val="22"/>
          <w:szCs w:val="22"/>
        </w:rPr>
      </w:pPr>
      <w:r>
        <w:rPr>
          <w:rFonts w:ascii="Arial" w:hAnsi="Arial" w:cs="Arial"/>
          <w:sz w:val="22"/>
          <w:szCs w:val="22"/>
        </w:rPr>
        <w:t>The authors declare no conflict of interest.</w:t>
      </w:r>
    </w:p>
    <w:p w14:paraId="76152854" w14:textId="77777777" w:rsidR="006C0724" w:rsidRDefault="006C0724" w:rsidP="006C0724">
      <w:pPr>
        <w:jc w:val="both"/>
        <w:rPr>
          <w:rFonts w:ascii="Arial" w:hAnsi="Arial" w:cs="Arial"/>
          <w:b/>
          <w:sz w:val="22"/>
          <w:szCs w:val="22"/>
        </w:rPr>
      </w:pPr>
    </w:p>
    <w:p w14:paraId="24B92610" w14:textId="77777777" w:rsidR="006C0724" w:rsidRPr="002C2B46" w:rsidRDefault="006C0724" w:rsidP="006C0724">
      <w:pPr>
        <w:jc w:val="both"/>
        <w:rPr>
          <w:rFonts w:ascii="Arial" w:hAnsi="Arial" w:cs="Arial"/>
          <w:b/>
          <w:sz w:val="22"/>
          <w:szCs w:val="22"/>
        </w:rPr>
      </w:pPr>
    </w:p>
    <w:p w14:paraId="6DF5FDEA" w14:textId="77777777" w:rsidR="006C0724" w:rsidRPr="00BF3CF0" w:rsidRDefault="006C0724" w:rsidP="006C0724">
      <w:pPr>
        <w:jc w:val="both"/>
        <w:rPr>
          <w:rFonts w:ascii="Arial" w:eastAsia="Times New Roman" w:hAnsi="Arial" w:cs="Arial"/>
          <w:b/>
          <w:sz w:val="22"/>
          <w:szCs w:val="22"/>
          <w:lang w:eastAsia="en-US"/>
        </w:rPr>
      </w:pPr>
      <w:r w:rsidRPr="00BF3CF0">
        <w:rPr>
          <w:rFonts w:ascii="Arial" w:eastAsia="Times New Roman" w:hAnsi="Arial" w:cs="Arial"/>
          <w:b/>
          <w:sz w:val="22"/>
          <w:szCs w:val="22"/>
          <w:lang w:eastAsia="en-US"/>
        </w:rPr>
        <w:t>Abbreviations</w:t>
      </w:r>
    </w:p>
    <w:p w14:paraId="111AEC80" w14:textId="77777777" w:rsidR="006C0724" w:rsidRPr="002C2B46" w:rsidRDefault="006C0724" w:rsidP="006C0724">
      <w:pPr>
        <w:jc w:val="both"/>
        <w:rPr>
          <w:rFonts w:ascii="Arial" w:hAnsi="Arial" w:cs="Arial"/>
          <w:b/>
          <w:sz w:val="22"/>
          <w:szCs w:val="22"/>
        </w:rPr>
      </w:pPr>
    </w:p>
    <w:p w14:paraId="711AA226" w14:textId="59468BF8" w:rsidR="0078637D" w:rsidRPr="00BF3CF0" w:rsidRDefault="0078637D">
      <w:pPr>
        <w:pStyle w:val="HTMLPreformatted"/>
        <w:shd w:val="clear" w:color="auto" w:fill="FFFFFF"/>
        <w:spacing w:line="225" w:lineRule="atLeast"/>
        <w:jc w:val="both"/>
        <w:rPr>
          <w:rFonts w:ascii="Arial" w:eastAsiaTheme="minorEastAsia" w:hAnsi="Arial" w:cs="Arial"/>
          <w:b/>
          <w:kern w:val="2"/>
          <w:sz w:val="22"/>
          <w:szCs w:val="22"/>
        </w:rPr>
      </w:pPr>
      <w:r w:rsidRPr="00BF3CF0">
        <w:rPr>
          <w:rFonts w:ascii="Arial" w:eastAsiaTheme="minorEastAsia" w:hAnsi="Arial" w:cs="Arial"/>
          <w:b/>
          <w:kern w:val="2"/>
          <w:sz w:val="22"/>
          <w:szCs w:val="22"/>
        </w:rPr>
        <w:t>Figure Legends:</w:t>
      </w:r>
    </w:p>
    <w:p w14:paraId="11141874" w14:textId="02748EED" w:rsidR="0078637D" w:rsidRDefault="0078637D">
      <w:pPr>
        <w:pStyle w:val="HTMLPreformatted"/>
        <w:shd w:val="clear" w:color="auto" w:fill="FFFFFF"/>
        <w:spacing w:line="225" w:lineRule="atLeast"/>
        <w:jc w:val="both"/>
        <w:rPr>
          <w:rFonts w:ascii="Arial" w:eastAsiaTheme="minorEastAsia" w:hAnsi="Arial" w:cs="Arial"/>
          <w:kern w:val="2"/>
          <w:sz w:val="22"/>
          <w:szCs w:val="22"/>
        </w:rPr>
      </w:pPr>
    </w:p>
    <w:p w14:paraId="4C9BC7CE" w14:textId="0F7B1C17" w:rsidR="0078637D" w:rsidRDefault="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1, </w:t>
      </w:r>
    </w:p>
    <w:p w14:paraId="587A7374" w14:textId="6DD3F29F" w:rsidR="007B5000" w:rsidRPr="004A64C5" w:rsidRDefault="00242405" w:rsidP="00242405">
      <w:pPr>
        <w:jc w:val="both"/>
        <w:rPr>
          <w:ins w:id="124" w:author="Guo, Shicheng" w:date="2019-03-18T10:35:00Z"/>
          <w:rFonts w:ascii="Arial" w:hAnsi="Arial" w:cs="Arial"/>
          <w:b/>
          <w:sz w:val="22"/>
          <w:szCs w:val="22"/>
        </w:rPr>
      </w:pPr>
      <w:r>
        <w:rPr>
          <w:rFonts w:ascii="Arial" w:hAnsi="Arial" w:cs="Arial"/>
          <w:b/>
          <w:noProof/>
          <w:sz w:val="22"/>
          <w:szCs w:val="22"/>
          <w:lang w:eastAsia="en-US"/>
        </w:rPr>
        <w:lastRenderedPageBreak/>
        <w:drawing>
          <wp:inline distT="0" distB="0" distL="0" distR="0" wp14:anchorId="49FEC146" wp14:editId="65ADC82E">
            <wp:extent cx="2243255" cy="160232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NE.pd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9215" cy="1620868"/>
                    </a:xfrm>
                    <a:prstGeom prst="rect">
                      <a:avLst/>
                    </a:prstGeom>
                  </pic:spPr>
                </pic:pic>
              </a:graphicData>
            </a:graphic>
          </wp:inline>
        </w:drawing>
      </w:r>
      <w:r>
        <w:rPr>
          <w:rFonts w:ascii="Arial" w:hAnsi="Arial" w:cs="Arial"/>
          <w:b/>
          <w:noProof/>
          <w:sz w:val="22"/>
          <w:szCs w:val="22"/>
          <w:lang w:eastAsia="en-US"/>
        </w:rPr>
        <w:drawing>
          <wp:inline distT="0" distB="0" distL="0" distR="0" wp14:anchorId="18DE2BA2" wp14:editId="125CC160">
            <wp:extent cx="2250219" cy="160729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pd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92638" cy="1637598"/>
                    </a:xfrm>
                    <a:prstGeom prst="rect">
                      <a:avLst/>
                    </a:prstGeom>
                  </pic:spPr>
                </pic:pic>
              </a:graphicData>
            </a:graphic>
          </wp:inline>
        </w:drawing>
      </w:r>
      <w:r w:rsidR="007B5000">
        <w:rPr>
          <w:rFonts w:ascii="Arial" w:hAnsi="Arial" w:cs="Arial" w:hint="eastAsia"/>
          <w:b/>
          <w:noProof/>
          <w:sz w:val="22"/>
          <w:szCs w:val="22"/>
          <w:lang w:eastAsia="en-US"/>
        </w:rPr>
        <w:drawing>
          <wp:inline distT="0" distB="0" distL="0" distR="0" wp14:anchorId="22540A8B" wp14:editId="72017785">
            <wp:extent cx="1701579" cy="170157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legenome_Hypomethylation.pd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22011" cy="1722011"/>
                    </a:xfrm>
                    <a:prstGeom prst="rect">
                      <a:avLst/>
                    </a:prstGeom>
                  </pic:spPr>
                </pic:pic>
              </a:graphicData>
            </a:graphic>
          </wp:inline>
        </w:drawing>
      </w:r>
      <w:r w:rsidR="007B5000">
        <w:rPr>
          <w:rFonts w:ascii="Arial" w:hAnsi="Arial" w:cs="Arial" w:hint="eastAsia"/>
          <w:b/>
          <w:noProof/>
          <w:sz w:val="22"/>
          <w:szCs w:val="22"/>
          <w:lang w:eastAsia="en-US"/>
        </w:rPr>
        <w:drawing>
          <wp:inline distT="0" distB="0" distL="0" distR="0" wp14:anchorId="06EEFB34" wp14:editId="36E22A80">
            <wp:extent cx="2775006" cy="2775006"/>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PeakSites.pdf"/>
                    <pic:cNvPicPr/>
                  </pic:nvPicPr>
                  <pic:blipFill>
                    <a:blip r:embed="rId27">
                      <a:extLst>
                        <a:ext uri="{28A0092B-C50C-407E-A947-70E740481C1C}">
                          <a14:useLocalDpi xmlns:a14="http://schemas.microsoft.com/office/drawing/2010/main" val="0"/>
                        </a:ext>
                      </a:extLst>
                    </a:blip>
                    <a:stretch>
                      <a:fillRect/>
                    </a:stretch>
                  </pic:blipFill>
                  <pic:spPr>
                    <a:xfrm>
                      <a:off x="0" y="0"/>
                      <a:ext cx="2781375" cy="2781375"/>
                    </a:xfrm>
                    <a:prstGeom prst="rect">
                      <a:avLst/>
                    </a:prstGeom>
                  </pic:spPr>
                </pic:pic>
              </a:graphicData>
            </a:graphic>
          </wp:inline>
        </w:drawing>
      </w:r>
      <w:r w:rsidR="007B5000">
        <w:rPr>
          <w:rFonts w:ascii="Arial" w:hAnsi="Arial" w:cs="Arial" w:hint="eastAsia"/>
          <w:b/>
          <w:noProof/>
          <w:sz w:val="22"/>
          <w:szCs w:val="22"/>
          <w:lang w:eastAsia="en-US"/>
        </w:rPr>
        <w:drawing>
          <wp:inline distT="0" distB="0" distL="0" distR="0" wp14:anchorId="2E98D26F" wp14:editId="1CF92119">
            <wp:extent cx="3836689" cy="274049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odel_disrtibution.pdf"/>
                    <pic:cNvPicPr/>
                  </pic:nvPicPr>
                  <pic:blipFill>
                    <a:blip r:embed="rId28">
                      <a:extLst>
                        <a:ext uri="{28A0092B-C50C-407E-A947-70E740481C1C}">
                          <a14:useLocalDpi xmlns:a14="http://schemas.microsoft.com/office/drawing/2010/main" val="0"/>
                        </a:ext>
                      </a:extLst>
                    </a:blip>
                    <a:stretch>
                      <a:fillRect/>
                    </a:stretch>
                  </pic:blipFill>
                  <pic:spPr>
                    <a:xfrm>
                      <a:off x="0" y="0"/>
                      <a:ext cx="3864719" cy="2760515"/>
                    </a:xfrm>
                    <a:prstGeom prst="rect">
                      <a:avLst/>
                    </a:prstGeom>
                  </pic:spPr>
                </pic:pic>
              </a:graphicData>
            </a:graphic>
          </wp:inline>
        </w:drawing>
      </w:r>
    </w:p>
    <w:p w14:paraId="00F15D60" w14:textId="77777777" w:rsidR="00242405" w:rsidRDefault="00242405">
      <w:pPr>
        <w:pStyle w:val="HTMLPreformatted"/>
        <w:shd w:val="clear" w:color="auto" w:fill="FFFFFF"/>
        <w:spacing w:line="225" w:lineRule="atLeast"/>
        <w:jc w:val="both"/>
        <w:rPr>
          <w:rFonts w:ascii="Arial" w:eastAsiaTheme="minorEastAsia" w:hAnsi="Arial" w:cs="Arial"/>
          <w:kern w:val="2"/>
          <w:sz w:val="22"/>
          <w:szCs w:val="22"/>
        </w:rPr>
      </w:pPr>
    </w:p>
    <w:p w14:paraId="0CBEC33E" w14:textId="43271AF6"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2, </w:t>
      </w:r>
    </w:p>
    <w:p w14:paraId="4E421ABF" w14:textId="5358FD39" w:rsidR="00A70502" w:rsidRDefault="00A70502"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hint="eastAsia"/>
          <w:noProof/>
          <w:kern w:val="2"/>
          <w:sz w:val="22"/>
          <w:szCs w:val="22"/>
          <w:lang w:eastAsia="en-US"/>
        </w:rPr>
        <w:drawing>
          <wp:inline distT="0" distB="0" distL="0" distR="0" wp14:anchorId="58CF27D9" wp14:editId="5705490C">
            <wp:extent cx="2170706" cy="2170706"/>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R_direction.pdf"/>
                    <pic:cNvPicPr/>
                  </pic:nvPicPr>
                  <pic:blipFill>
                    <a:blip r:embed="rId29">
                      <a:extLst>
                        <a:ext uri="{28A0092B-C50C-407E-A947-70E740481C1C}">
                          <a14:useLocalDpi xmlns:a14="http://schemas.microsoft.com/office/drawing/2010/main" val="0"/>
                        </a:ext>
                      </a:extLst>
                    </a:blip>
                    <a:stretch>
                      <a:fillRect/>
                    </a:stretch>
                  </pic:blipFill>
                  <pic:spPr>
                    <a:xfrm>
                      <a:off x="0" y="0"/>
                      <a:ext cx="2177838" cy="2177838"/>
                    </a:xfrm>
                    <a:prstGeom prst="rect">
                      <a:avLst/>
                    </a:prstGeom>
                  </pic:spPr>
                </pic:pic>
              </a:graphicData>
            </a:graphic>
          </wp:inline>
        </w:drawing>
      </w:r>
      <w:r>
        <w:rPr>
          <w:rFonts w:ascii="Arial" w:eastAsiaTheme="minorEastAsia" w:hAnsi="Arial" w:cs="Arial" w:hint="eastAsia"/>
          <w:noProof/>
          <w:kern w:val="2"/>
          <w:sz w:val="22"/>
          <w:szCs w:val="22"/>
          <w:lang w:eastAsia="en-US"/>
        </w:rPr>
        <w:drawing>
          <wp:inline distT="0" distB="0" distL="0" distR="0" wp14:anchorId="74E02915" wp14:editId="0005EE35">
            <wp:extent cx="2162755" cy="2162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R_direction.pdf"/>
                    <pic:cNvPicPr/>
                  </pic:nvPicPr>
                  <pic:blipFill>
                    <a:blip r:embed="rId30">
                      <a:extLst>
                        <a:ext uri="{28A0092B-C50C-407E-A947-70E740481C1C}">
                          <a14:useLocalDpi xmlns:a14="http://schemas.microsoft.com/office/drawing/2010/main" val="0"/>
                        </a:ext>
                      </a:extLst>
                    </a:blip>
                    <a:stretch>
                      <a:fillRect/>
                    </a:stretch>
                  </pic:blipFill>
                  <pic:spPr>
                    <a:xfrm>
                      <a:off x="0" y="0"/>
                      <a:ext cx="2178169" cy="2178169"/>
                    </a:xfrm>
                    <a:prstGeom prst="rect">
                      <a:avLst/>
                    </a:prstGeom>
                  </pic:spPr>
                </pic:pic>
              </a:graphicData>
            </a:graphic>
          </wp:inline>
        </w:drawing>
      </w:r>
      <w:r>
        <w:rPr>
          <w:rFonts w:ascii="Arial" w:eastAsiaTheme="minorEastAsia" w:hAnsi="Arial" w:cs="Arial" w:hint="eastAsia"/>
          <w:noProof/>
          <w:kern w:val="2"/>
          <w:sz w:val="22"/>
          <w:szCs w:val="22"/>
          <w:lang w:eastAsia="en-US"/>
        </w:rPr>
        <w:drawing>
          <wp:inline distT="0" distB="0" distL="0" distR="0" wp14:anchorId="17F75ABC" wp14:editId="3B7629AF">
            <wp:extent cx="2186250" cy="2186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R_direction.pdf"/>
                    <pic:cNvPicPr/>
                  </pic:nvPicPr>
                  <pic:blipFill>
                    <a:blip r:embed="rId31">
                      <a:extLst>
                        <a:ext uri="{28A0092B-C50C-407E-A947-70E740481C1C}">
                          <a14:useLocalDpi xmlns:a14="http://schemas.microsoft.com/office/drawing/2010/main" val="0"/>
                        </a:ext>
                      </a:extLst>
                    </a:blip>
                    <a:stretch>
                      <a:fillRect/>
                    </a:stretch>
                  </pic:blipFill>
                  <pic:spPr>
                    <a:xfrm>
                      <a:off x="0" y="0"/>
                      <a:ext cx="2200032" cy="2200032"/>
                    </a:xfrm>
                    <a:prstGeom prst="rect">
                      <a:avLst/>
                    </a:prstGeom>
                  </pic:spPr>
                </pic:pic>
              </a:graphicData>
            </a:graphic>
          </wp:inline>
        </w:drawing>
      </w:r>
    </w:p>
    <w:p w14:paraId="0D54D800" w14:textId="42ECF18A"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3, </w:t>
      </w:r>
    </w:p>
    <w:p w14:paraId="0AEF2D81" w14:textId="02F01133"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4, </w:t>
      </w:r>
    </w:p>
    <w:p w14:paraId="14B15581" w14:textId="5C9200AE" w:rsidR="0078637D" w:rsidRDefault="0078637D" w:rsidP="0078637D">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 xml:space="preserve">Figure 5, </w:t>
      </w:r>
    </w:p>
    <w:p w14:paraId="63A37BC9" w14:textId="77777777" w:rsidR="0078637D" w:rsidRPr="00BF3CF0" w:rsidRDefault="0078637D" w:rsidP="00E30FE9">
      <w:pPr>
        <w:pStyle w:val="HTMLPreformatted"/>
        <w:shd w:val="clear" w:color="auto" w:fill="FFFFFF"/>
        <w:spacing w:line="225" w:lineRule="atLeast"/>
        <w:jc w:val="both"/>
        <w:rPr>
          <w:rFonts w:ascii="Arial" w:eastAsiaTheme="minorEastAsia" w:hAnsi="Arial" w:cs="Arial"/>
          <w:kern w:val="2"/>
          <w:sz w:val="22"/>
          <w:szCs w:val="22"/>
        </w:rPr>
      </w:pPr>
    </w:p>
    <w:sectPr w:rsidR="0078637D" w:rsidRPr="00BF3CF0" w:rsidSect="00DE3483">
      <w:pgSz w:w="11906" w:h="16838"/>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Guo, Shicheng" w:date="2019-03-23T01:25:00Z" w:initials="GS">
    <w:p w14:paraId="3C7A2E3F" w14:textId="73DAD2B8" w:rsidR="00B1048D" w:rsidRDefault="00B1048D">
      <w:pPr>
        <w:pStyle w:val="CommentText"/>
      </w:pPr>
      <w:r>
        <w:rPr>
          <w:rStyle w:val="CommentReference"/>
        </w:rPr>
        <w:annotationRef/>
      </w:r>
      <w:r>
        <w:t xml:space="preserve">Do we have our own HM450 dataset in this study? How many sample we have? I read the paper twice and didn’t find these basic information? Do we think we can put the data into GEO dataset and receive a GEO access number? </w:t>
      </w:r>
      <w:r w:rsidR="007501A8">
        <w:t xml:space="preserve">Can we have a big heatmap with DMS among 3 groups? </w:t>
      </w:r>
      <w:r w:rsidR="00684DBC">
        <w:t xml:space="preserve">How about to have all the supplementary tables and figures in the next version? </w:t>
      </w:r>
      <w:r w:rsidR="004C1777">
        <w:t xml:space="preserve">For these bioinformatics papers, 20 supplementary tables is very common. </w:t>
      </w:r>
    </w:p>
  </w:comment>
  <w:comment w:id="54" w:author="Guo, Shicheng" w:date="2019-03-23T01:24:00Z" w:initials="GS">
    <w:p w14:paraId="5325BC23" w14:textId="2CABAE08" w:rsidR="00DD3C3D" w:rsidRDefault="00DD3C3D">
      <w:pPr>
        <w:pStyle w:val="CommentText"/>
      </w:pPr>
      <w:r>
        <w:rPr>
          <w:rStyle w:val="CommentReference"/>
        </w:rPr>
        <w:annotationRef/>
      </w:r>
      <w:r>
        <w:t xml:space="preserve">Can we have more information about </w:t>
      </w:r>
      <w:r w:rsidRPr="00ED3FC8">
        <w:rPr>
          <w:rFonts w:ascii="Arial" w:hAnsi="Arial" w:cs="Arial"/>
          <w:sz w:val="22"/>
          <w:szCs w:val="22"/>
          <w:highlight w:val="yellow"/>
        </w:rPr>
        <w:t xml:space="preserve">LAHA, NHA and </w:t>
      </w:r>
      <w:r w:rsidRPr="004A64C5">
        <w:rPr>
          <w:rFonts w:ascii="Arial" w:hAnsi="Arial" w:cs="Arial"/>
          <w:sz w:val="22"/>
          <w:szCs w:val="22"/>
          <w:highlight w:val="yellow"/>
        </w:rPr>
        <w:t>NLA</w:t>
      </w:r>
      <w:r>
        <w:rPr>
          <w:rFonts w:ascii="Arial" w:hAnsi="Arial" w:cs="Arial"/>
          <w:sz w:val="22"/>
          <w:szCs w:val="22"/>
        </w:rPr>
        <w:t xml:space="preserve"> in background section? </w:t>
      </w:r>
    </w:p>
  </w:comment>
  <w:comment w:id="52" w:author="fanjian@big.ac.cn" w:date="2019-03-22T21:29:00Z" w:initials="f">
    <w:p w14:paraId="15280768" w14:textId="135DDC75" w:rsidR="00453E01" w:rsidRDefault="00453E01">
      <w:pPr>
        <w:pStyle w:val="CommentText"/>
      </w:pPr>
      <w:r>
        <w:rPr>
          <w:rStyle w:val="CommentReference"/>
        </w:rPr>
        <w:annotationRef/>
      </w:r>
      <w:r>
        <w:t>I agree with you, but how?</w:t>
      </w:r>
      <w:r w:rsidR="00A60AE1">
        <w:t xml:space="preserve"> Flow chart for our work</w:t>
      </w:r>
    </w:p>
  </w:comment>
  <w:comment w:id="53" w:author="Guo, Shicheng" w:date="2019-03-23T01:07:00Z" w:initials="GS">
    <w:p w14:paraId="12DF24FC" w14:textId="5C5F8718" w:rsidR="00A60AE1" w:rsidRDefault="00A60AE1">
      <w:pPr>
        <w:pStyle w:val="CommentText"/>
      </w:pPr>
      <w:r>
        <w:rPr>
          <w:rStyle w:val="CommentReference"/>
        </w:rPr>
        <w:annotationRef/>
      </w:r>
      <w:r>
        <w:t xml:space="preserve">Just prepare a flow chart for our work. </w:t>
      </w:r>
    </w:p>
  </w:comment>
  <w:comment w:id="57" w:author="fanjian@big.ac.cn" w:date="2019-03-22T23:02:00Z" w:initials="f">
    <w:p w14:paraId="7B36172D" w14:textId="67D1741D" w:rsidR="00A10BE9" w:rsidRDefault="00A10BE9">
      <w:pPr>
        <w:pStyle w:val="CommentText"/>
      </w:pPr>
      <w:r>
        <w:rPr>
          <w:rStyle w:val="CommentReference"/>
        </w:rPr>
        <w:annotationRef/>
      </w:r>
      <w:r>
        <w:t>W</w:t>
      </w:r>
      <w:r>
        <w:rPr>
          <w:rFonts w:hint="eastAsia"/>
        </w:rPr>
        <w:t>e</w:t>
      </w:r>
      <w:r>
        <w:t xml:space="preserve"> found the genes are associated with nervous system.</w:t>
      </w:r>
    </w:p>
  </w:comment>
  <w:comment w:id="58" w:author="Guo, Shicheng" w:date="2019-03-23T01:00:00Z" w:initials="GS">
    <w:p w14:paraId="661129BA" w14:textId="3DBDCBDD" w:rsidR="00FB50A7" w:rsidRDefault="00FB50A7">
      <w:pPr>
        <w:pStyle w:val="CommentText"/>
      </w:pPr>
      <w:r>
        <w:rPr>
          <w:rStyle w:val="CommentReference"/>
        </w:rPr>
        <w:annotationRef/>
      </w:r>
      <w:r>
        <w:t>We can have a supplementary Table to list all the significant GO terms.</w:t>
      </w:r>
    </w:p>
  </w:comment>
  <w:comment w:id="61" w:author="fanjian@big.ac.cn" w:date="2019-03-22T23:05:00Z" w:initials="f">
    <w:p w14:paraId="33171A2C" w14:textId="6A727C5A" w:rsidR="00A10BE9" w:rsidRDefault="00A10BE9">
      <w:pPr>
        <w:pStyle w:val="CommentText"/>
      </w:pPr>
      <w:r>
        <w:rPr>
          <w:rStyle w:val="CommentReference"/>
        </w:rPr>
        <w:annotationRef/>
      </w:r>
      <w:r>
        <w:t>W</w:t>
      </w:r>
      <w:r>
        <w:rPr>
          <w:rFonts w:hint="eastAsia"/>
        </w:rPr>
        <w:t>e</w:t>
      </w:r>
      <w:r>
        <w:t xml:space="preserve"> want to know the specific differently methylated genes shown in LAHA is associated with nervous system or not.</w:t>
      </w:r>
    </w:p>
  </w:comment>
  <w:comment w:id="62" w:author="Guo, Shicheng" w:date="2019-03-23T01:01:00Z" w:initials="GS">
    <w:p w14:paraId="6837519B" w14:textId="68990811" w:rsidR="00337262" w:rsidRDefault="00337262">
      <w:pPr>
        <w:pStyle w:val="CommentText"/>
      </w:pPr>
      <w:r>
        <w:rPr>
          <w:rStyle w:val="CommentReference"/>
        </w:rPr>
        <w:annotationRef/>
      </w:r>
      <w:r>
        <w:t>We need give big picture first and then small pictures. Nervous system is small picture. When I am reading the manuscript, I am find the big picture however I didn’t find it.</w:t>
      </w:r>
    </w:p>
  </w:comment>
  <w:comment w:id="78" w:author="fanjian@big.ac.cn" w:date="2019-03-22T21:29:00Z" w:initials="f">
    <w:p w14:paraId="28635470" w14:textId="0F2BDAA9" w:rsidR="00453E01" w:rsidRDefault="00453E01">
      <w:pPr>
        <w:pStyle w:val="CommentText"/>
      </w:pPr>
      <w:r>
        <w:rPr>
          <w:rStyle w:val="CommentReference"/>
        </w:rPr>
        <w:annotationRef/>
      </w:r>
      <w:r>
        <w:t xml:space="preserve">This result is not enough robust, so I was </w:t>
      </w:r>
      <w:r>
        <w:rPr>
          <w:rFonts w:hint="eastAsia"/>
        </w:rPr>
        <w:t>considering</w:t>
      </w:r>
      <w:r>
        <w:t xml:space="preserve"> to mention it or not.</w:t>
      </w:r>
    </w:p>
  </w:comment>
  <w:comment w:id="79" w:author="Guo, Shicheng" w:date="2019-03-23T01:03:00Z" w:initials="GS">
    <w:p w14:paraId="51D76C49" w14:textId="5C471BCC" w:rsidR="00337262" w:rsidRDefault="00337262">
      <w:pPr>
        <w:pStyle w:val="CommentText"/>
      </w:pPr>
      <w:r>
        <w:rPr>
          <w:rStyle w:val="CommentReference"/>
        </w:rPr>
        <w:annotationRef/>
      </w:r>
      <w:r>
        <w:t>Don’t make it as an independent result resect if you think it is not so robust. We can merge this result with above result. We have too many result section, I think 4 result section will be perfect.</w:t>
      </w:r>
    </w:p>
  </w:comment>
  <w:comment w:id="93" w:author="fanjian@big.ac.cn" w:date="2019-03-22T23:25:00Z" w:initials="f">
    <w:p w14:paraId="1FB5289B" w14:textId="593D8D93" w:rsidR="008E7C94" w:rsidRDefault="008E7C94">
      <w:pPr>
        <w:pStyle w:val="CommentText"/>
      </w:pPr>
      <w:r>
        <w:rPr>
          <w:rStyle w:val="CommentReference"/>
        </w:rPr>
        <w:annotationRef/>
      </w:r>
      <w:r>
        <w:rPr>
          <w:rFonts w:hint="eastAsia"/>
        </w:rPr>
        <w:t>I</w:t>
      </w:r>
      <w:r>
        <w:t xml:space="preserve"> </w:t>
      </w:r>
      <w:r>
        <w:rPr>
          <w:rFonts w:hint="eastAsia"/>
        </w:rPr>
        <w:t>ues</w:t>
      </w:r>
      <w:r>
        <w:t xml:space="preserve"> TCGA database by website(</w:t>
      </w:r>
      <w:hyperlink r:id="rId1" w:history="1">
        <w:r w:rsidRPr="00B35E1D">
          <w:rPr>
            <w:rStyle w:val="Hyperlink"/>
          </w:rPr>
          <w:t>http://gepia.cancer-pku.cn/detail.php?gene=PRSS1</w:t>
        </w:r>
      </w:hyperlink>
      <w:r>
        <w:t>),and it just marks the significance by star.</w:t>
      </w:r>
      <w:r w:rsidR="00731402">
        <w:t xml:space="preserve"> And it is the RNA expression.</w:t>
      </w:r>
    </w:p>
  </w:comment>
  <w:comment w:id="94" w:author="Guo, Shicheng" w:date="2019-03-23T01:06:00Z" w:initials="GS">
    <w:p w14:paraId="745D1D1B" w14:textId="0BE7CA19" w:rsidR="0029360E" w:rsidRDefault="0029360E">
      <w:pPr>
        <w:pStyle w:val="CommentText"/>
      </w:pPr>
      <w:r>
        <w:rPr>
          <w:rStyle w:val="CommentReference"/>
        </w:rPr>
        <w:annotationRef/>
      </w:r>
      <w:r>
        <w:t xml:space="preserve">It’s okay, I can do it for you since I have the raw data for whole TCGA expression data.  </w:t>
      </w:r>
    </w:p>
  </w:comment>
  <w:comment w:id="98" w:author="fanjian@big.ac.cn" w:date="2019-03-22T23:50:00Z" w:initials="f">
    <w:p w14:paraId="0C323E39" w14:textId="50C60EF9" w:rsidR="001A14F7" w:rsidRDefault="001A14F7">
      <w:pPr>
        <w:pStyle w:val="CommentText"/>
      </w:pPr>
      <w:r>
        <w:rPr>
          <w:rStyle w:val="CommentReference"/>
        </w:rPr>
        <w:annotationRef/>
      </w:r>
      <w:r>
        <w:t>I will do it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7A2E3F" w15:done="0"/>
  <w15:commentEx w15:paraId="5325BC23" w15:done="0"/>
  <w15:commentEx w15:paraId="15280768" w15:done="0"/>
  <w15:commentEx w15:paraId="12DF24FC" w15:paraIdParent="15280768" w15:done="0"/>
  <w15:commentEx w15:paraId="7B36172D" w15:done="0"/>
  <w15:commentEx w15:paraId="661129BA" w15:paraIdParent="7B36172D" w15:done="0"/>
  <w15:commentEx w15:paraId="33171A2C" w15:done="0"/>
  <w15:commentEx w15:paraId="6837519B" w15:paraIdParent="33171A2C" w15:done="0"/>
  <w15:commentEx w15:paraId="28635470" w15:done="0"/>
  <w15:commentEx w15:paraId="51D76C49" w15:paraIdParent="28635470" w15:done="0"/>
  <w15:commentEx w15:paraId="1FB5289B" w15:done="0"/>
  <w15:commentEx w15:paraId="745D1D1B" w15:paraIdParent="1FB5289B" w15:done="0"/>
  <w15:commentEx w15:paraId="0C323E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280768" w16cid:durableId="203FD235"/>
  <w16cid:commentId w16cid:paraId="7B36172D" w16cid:durableId="203FE7FF"/>
  <w16cid:commentId w16cid:paraId="33171A2C" w16cid:durableId="203FE8BE"/>
  <w16cid:commentId w16cid:paraId="28635470" w16cid:durableId="203FD221"/>
  <w16cid:commentId w16cid:paraId="1FB5289B" w16cid:durableId="203FED52"/>
  <w16cid:commentId w16cid:paraId="0C323E39" w16cid:durableId="203FF3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C3EAE" w14:textId="77777777" w:rsidR="00583337" w:rsidRDefault="00583337" w:rsidP="005C2AD8">
      <w:r>
        <w:separator/>
      </w:r>
    </w:p>
  </w:endnote>
  <w:endnote w:type="continuationSeparator" w:id="0">
    <w:p w14:paraId="007CC87F" w14:textId="77777777" w:rsidR="00583337" w:rsidRDefault="00583337" w:rsidP="005C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ITC Symbol Std Book">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017B4" w14:textId="77777777" w:rsidR="00583337" w:rsidRDefault="00583337" w:rsidP="005C2AD8">
      <w:r>
        <w:separator/>
      </w:r>
    </w:p>
  </w:footnote>
  <w:footnote w:type="continuationSeparator" w:id="0">
    <w:p w14:paraId="2C30440A" w14:textId="77777777" w:rsidR="00583337" w:rsidRDefault="00583337" w:rsidP="005C2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E43"/>
    <w:multiLevelType w:val="hybridMultilevel"/>
    <w:tmpl w:val="CD84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67281"/>
    <w:multiLevelType w:val="multilevel"/>
    <w:tmpl w:val="15A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45E6"/>
    <w:multiLevelType w:val="multilevel"/>
    <w:tmpl w:val="AD6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D0BAB"/>
    <w:multiLevelType w:val="multilevel"/>
    <w:tmpl w:val="AAC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njian@big.ac.cn">
    <w15:presenceInfo w15:providerId="Windows Live" w15:userId="47fa54dd657c7397"/>
  </w15:person>
  <w15:person w15:author="Guo, Shicheng">
    <w15:presenceInfo w15:providerId="AD" w15:userId="S-1-5-21-2000478354-1637723038-1606980848-206602"/>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A4"/>
    <w:rsid w:val="00000696"/>
    <w:rsid w:val="00000793"/>
    <w:rsid w:val="0000630F"/>
    <w:rsid w:val="00006E10"/>
    <w:rsid w:val="00013BE5"/>
    <w:rsid w:val="0002780F"/>
    <w:rsid w:val="0003334A"/>
    <w:rsid w:val="000343BB"/>
    <w:rsid w:val="0003604A"/>
    <w:rsid w:val="000476EE"/>
    <w:rsid w:val="000529EF"/>
    <w:rsid w:val="000547B3"/>
    <w:rsid w:val="00056845"/>
    <w:rsid w:val="00057C9C"/>
    <w:rsid w:val="00066038"/>
    <w:rsid w:val="00067D51"/>
    <w:rsid w:val="000709D5"/>
    <w:rsid w:val="00073D9B"/>
    <w:rsid w:val="000836ED"/>
    <w:rsid w:val="0008386E"/>
    <w:rsid w:val="00085295"/>
    <w:rsid w:val="000A7123"/>
    <w:rsid w:val="000B0938"/>
    <w:rsid w:val="000B19C9"/>
    <w:rsid w:val="000B24D4"/>
    <w:rsid w:val="000B48C3"/>
    <w:rsid w:val="000C0C57"/>
    <w:rsid w:val="000C4B5A"/>
    <w:rsid w:val="000C552A"/>
    <w:rsid w:val="000D03C7"/>
    <w:rsid w:val="000D5A47"/>
    <w:rsid w:val="000D6605"/>
    <w:rsid w:val="000E17A2"/>
    <w:rsid w:val="000E45F2"/>
    <w:rsid w:val="000E7E5A"/>
    <w:rsid w:val="000F0A2B"/>
    <w:rsid w:val="000F1C1F"/>
    <w:rsid w:val="000F1D5A"/>
    <w:rsid w:val="00103C90"/>
    <w:rsid w:val="00115E32"/>
    <w:rsid w:val="001229BC"/>
    <w:rsid w:val="00130FE2"/>
    <w:rsid w:val="00131C09"/>
    <w:rsid w:val="00137EA4"/>
    <w:rsid w:val="00146281"/>
    <w:rsid w:val="00166143"/>
    <w:rsid w:val="00182D0B"/>
    <w:rsid w:val="001854CC"/>
    <w:rsid w:val="00192D56"/>
    <w:rsid w:val="001A14F7"/>
    <w:rsid w:val="001A218C"/>
    <w:rsid w:val="001A61F1"/>
    <w:rsid w:val="001A6D35"/>
    <w:rsid w:val="001B638B"/>
    <w:rsid w:val="001B7BD9"/>
    <w:rsid w:val="001D15C6"/>
    <w:rsid w:val="001D26E4"/>
    <w:rsid w:val="001D5AD3"/>
    <w:rsid w:val="001D6316"/>
    <w:rsid w:val="001D6C08"/>
    <w:rsid w:val="001E1DE8"/>
    <w:rsid w:val="001E49DC"/>
    <w:rsid w:val="001E56E2"/>
    <w:rsid w:val="001E7BE1"/>
    <w:rsid w:val="001F15FE"/>
    <w:rsid w:val="001F34BA"/>
    <w:rsid w:val="001F52D2"/>
    <w:rsid w:val="0020217B"/>
    <w:rsid w:val="002167C7"/>
    <w:rsid w:val="00225DF8"/>
    <w:rsid w:val="00227AAD"/>
    <w:rsid w:val="00234CCC"/>
    <w:rsid w:val="0023694F"/>
    <w:rsid w:val="00242405"/>
    <w:rsid w:val="00250B34"/>
    <w:rsid w:val="0025206B"/>
    <w:rsid w:val="00254879"/>
    <w:rsid w:val="0026042F"/>
    <w:rsid w:val="00261F64"/>
    <w:rsid w:val="00263E5B"/>
    <w:rsid w:val="0026696D"/>
    <w:rsid w:val="00280B28"/>
    <w:rsid w:val="00281BB5"/>
    <w:rsid w:val="00287888"/>
    <w:rsid w:val="0029360E"/>
    <w:rsid w:val="0029413D"/>
    <w:rsid w:val="002964E4"/>
    <w:rsid w:val="002A3BD0"/>
    <w:rsid w:val="002A44CB"/>
    <w:rsid w:val="002A6873"/>
    <w:rsid w:val="002A7D86"/>
    <w:rsid w:val="002B03EE"/>
    <w:rsid w:val="002B0956"/>
    <w:rsid w:val="002C63D8"/>
    <w:rsid w:val="002D1017"/>
    <w:rsid w:val="002D7727"/>
    <w:rsid w:val="002F0B83"/>
    <w:rsid w:val="002F403D"/>
    <w:rsid w:val="002F5584"/>
    <w:rsid w:val="002F561A"/>
    <w:rsid w:val="002F6FA3"/>
    <w:rsid w:val="0031077E"/>
    <w:rsid w:val="003169E4"/>
    <w:rsid w:val="00333FB6"/>
    <w:rsid w:val="00334CAC"/>
    <w:rsid w:val="00337262"/>
    <w:rsid w:val="00341A22"/>
    <w:rsid w:val="00365743"/>
    <w:rsid w:val="00375538"/>
    <w:rsid w:val="00381E3B"/>
    <w:rsid w:val="00383BEA"/>
    <w:rsid w:val="00385EB2"/>
    <w:rsid w:val="003970C7"/>
    <w:rsid w:val="00397E4B"/>
    <w:rsid w:val="003A0B8B"/>
    <w:rsid w:val="003A21E6"/>
    <w:rsid w:val="003A7032"/>
    <w:rsid w:val="003B0967"/>
    <w:rsid w:val="003B55CB"/>
    <w:rsid w:val="003B5EA4"/>
    <w:rsid w:val="003C15A8"/>
    <w:rsid w:val="003C2702"/>
    <w:rsid w:val="003C621C"/>
    <w:rsid w:val="003C7B8D"/>
    <w:rsid w:val="003D525C"/>
    <w:rsid w:val="003F065B"/>
    <w:rsid w:val="003F4056"/>
    <w:rsid w:val="00401BA6"/>
    <w:rsid w:val="00404475"/>
    <w:rsid w:val="00405890"/>
    <w:rsid w:val="004125C9"/>
    <w:rsid w:val="0041514C"/>
    <w:rsid w:val="00415748"/>
    <w:rsid w:val="004273EB"/>
    <w:rsid w:val="00434BAC"/>
    <w:rsid w:val="00435604"/>
    <w:rsid w:val="00445B33"/>
    <w:rsid w:val="00447A8B"/>
    <w:rsid w:val="00453CD5"/>
    <w:rsid w:val="00453E01"/>
    <w:rsid w:val="00457564"/>
    <w:rsid w:val="004617A2"/>
    <w:rsid w:val="00464E8C"/>
    <w:rsid w:val="004656F5"/>
    <w:rsid w:val="00490B5C"/>
    <w:rsid w:val="00491F9B"/>
    <w:rsid w:val="00497C26"/>
    <w:rsid w:val="004A0835"/>
    <w:rsid w:val="004A5A85"/>
    <w:rsid w:val="004A64C5"/>
    <w:rsid w:val="004B0845"/>
    <w:rsid w:val="004B1281"/>
    <w:rsid w:val="004B433B"/>
    <w:rsid w:val="004B5C1C"/>
    <w:rsid w:val="004C1777"/>
    <w:rsid w:val="004C4F22"/>
    <w:rsid w:val="004C5D49"/>
    <w:rsid w:val="004C5E6B"/>
    <w:rsid w:val="004C74FA"/>
    <w:rsid w:val="004D0D28"/>
    <w:rsid w:val="004D259C"/>
    <w:rsid w:val="004D7559"/>
    <w:rsid w:val="004E02BD"/>
    <w:rsid w:val="004E293E"/>
    <w:rsid w:val="004E3ECC"/>
    <w:rsid w:val="004F0C2F"/>
    <w:rsid w:val="004F25D3"/>
    <w:rsid w:val="005005B5"/>
    <w:rsid w:val="005020E0"/>
    <w:rsid w:val="0051271B"/>
    <w:rsid w:val="005213AD"/>
    <w:rsid w:val="005217E5"/>
    <w:rsid w:val="0053066D"/>
    <w:rsid w:val="00530E32"/>
    <w:rsid w:val="0053263B"/>
    <w:rsid w:val="00537AE3"/>
    <w:rsid w:val="00551014"/>
    <w:rsid w:val="0055299F"/>
    <w:rsid w:val="00552B1B"/>
    <w:rsid w:val="005554AD"/>
    <w:rsid w:val="005632CC"/>
    <w:rsid w:val="005646C0"/>
    <w:rsid w:val="00572EAD"/>
    <w:rsid w:val="005733B7"/>
    <w:rsid w:val="00583337"/>
    <w:rsid w:val="0058633B"/>
    <w:rsid w:val="005A4602"/>
    <w:rsid w:val="005B1119"/>
    <w:rsid w:val="005B3023"/>
    <w:rsid w:val="005B4CBC"/>
    <w:rsid w:val="005C2AD8"/>
    <w:rsid w:val="005D491E"/>
    <w:rsid w:val="005D7CE5"/>
    <w:rsid w:val="005E33CA"/>
    <w:rsid w:val="0060232E"/>
    <w:rsid w:val="00602C5A"/>
    <w:rsid w:val="00606924"/>
    <w:rsid w:val="00610B48"/>
    <w:rsid w:val="00614C20"/>
    <w:rsid w:val="0062260A"/>
    <w:rsid w:val="0062337C"/>
    <w:rsid w:val="00626949"/>
    <w:rsid w:val="006312C2"/>
    <w:rsid w:val="00641123"/>
    <w:rsid w:val="00641328"/>
    <w:rsid w:val="006426C9"/>
    <w:rsid w:val="00643173"/>
    <w:rsid w:val="006434ED"/>
    <w:rsid w:val="006501EE"/>
    <w:rsid w:val="0065555D"/>
    <w:rsid w:val="00665C28"/>
    <w:rsid w:val="00670766"/>
    <w:rsid w:val="006776A3"/>
    <w:rsid w:val="00684DBC"/>
    <w:rsid w:val="00687798"/>
    <w:rsid w:val="00690AC0"/>
    <w:rsid w:val="00695AB7"/>
    <w:rsid w:val="006A3600"/>
    <w:rsid w:val="006A7F21"/>
    <w:rsid w:val="006B0A39"/>
    <w:rsid w:val="006B56F0"/>
    <w:rsid w:val="006B5A37"/>
    <w:rsid w:val="006B7B30"/>
    <w:rsid w:val="006C0724"/>
    <w:rsid w:val="006C45F6"/>
    <w:rsid w:val="006D113B"/>
    <w:rsid w:val="006D5304"/>
    <w:rsid w:val="006D5948"/>
    <w:rsid w:val="006D6E37"/>
    <w:rsid w:val="006E457E"/>
    <w:rsid w:val="006E489E"/>
    <w:rsid w:val="00703DD9"/>
    <w:rsid w:val="00715445"/>
    <w:rsid w:val="00716996"/>
    <w:rsid w:val="00726FCF"/>
    <w:rsid w:val="00731402"/>
    <w:rsid w:val="00737060"/>
    <w:rsid w:val="00743AEA"/>
    <w:rsid w:val="0074618F"/>
    <w:rsid w:val="00746855"/>
    <w:rsid w:val="007501A8"/>
    <w:rsid w:val="007510AA"/>
    <w:rsid w:val="00755961"/>
    <w:rsid w:val="00756A9A"/>
    <w:rsid w:val="00760D0A"/>
    <w:rsid w:val="00773EA2"/>
    <w:rsid w:val="00774D21"/>
    <w:rsid w:val="00775F10"/>
    <w:rsid w:val="007803B0"/>
    <w:rsid w:val="007840CC"/>
    <w:rsid w:val="00784327"/>
    <w:rsid w:val="0078637D"/>
    <w:rsid w:val="0079067B"/>
    <w:rsid w:val="007915E1"/>
    <w:rsid w:val="00791896"/>
    <w:rsid w:val="007A4A25"/>
    <w:rsid w:val="007A5095"/>
    <w:rsid w:val="007B5000"/>
    <w:rsid w:val="007B53EC"/>
    <w:rsid w:val="007B7124"/>
    <w:rsid w:val="007C092F"/>
    <w:rsid w:val="007D19B1"/>
    <w:rsid w:val="007D1F4C"/>
    <w:rsid w:val="007E3B89"/>
    <w:rsid w:val="007F3689"/>
    <w:rsid w:val="007F3D2B"/>
    <w:rsid w:val="007F5D69"/>
    <w:rsid w:val="0080033A"/>
    <w:rsid w:val="008010E3"/>
    <w:rsid w:val="00802D5B"/>
    <w:rsid w:val="008036A9"/>
    <w:rsid w:val="00810F0E"/>
    <w:rsid w:val="00840F66"/>
    <w:rsid w:val="00845CF1"/>
    <w:rsid w:val="008522BB"/>
    <w:rsid w:val="0086759F"/>
    <w:rsid w:val="008745DA"/>
    <w:rsid w:val="00876F8D"/>
    <w:rsid w:val="0088164C"/>
    <w:rsid w:val="008835A3"/>
    <w:rsid w:val="0088570A"/>
    <w:rsid w:val="008913BD"/>
    <w:rsid w:val="008A0469"/>
    <w:rsid w:val="008B5F2A"/>
    <w:rsid w:val="008C12D3"/>
    <w:rsid w:val="008C5B1B"/>
    <w:rsid w:val="008C77D7"/>
    <w:rsid w:val="008C7EC2"/>
    <w:rsid w:val="008D5331"/>
    <w:rsid w:val="008D7E72"/>
    <w:rsid w:val="008E0B8C"/>
    <w:rsid w:val="008E5E33"/>
    <w:rsid w:val="008E75D9"/>
    <w:rsid w:val="008E7C94"/>
    <w:rsid w:val="008F1FD5"/>
    <w:rsid w:val="008F7E10"/>
    <w:rsid w:val="00901B7F"/>
    <w:rsid w:val="00902268"/>
    <w:rsid w:val="00910FC5"/>
    <w:rsid w:val="00913D8A"/>
    <w:rsid w:val="009265FC"/>
    <w:rsid w:val="009273D1"/>
    <w:rsid w:val="009359EF"/>
    <w:rsid w:val="009408EE"/>
    <w:rsid w:val="0095399B"/>
    <w:rsid w:val="00957AF9"/>
    <w:rsid w:val="00960379"/>
    <w:rsid w:val="0097408B"/>
    <w:rsid w:val="00984249"/>
    <w:rsid w:val="009911F0"/>
    <w:rsid w:val="009A0206"/>
    <w:rsid w:val="009A08B9"/>
    <w:rsid w:val="009A2252"/>
    <w:rsid w:val="009B28A3"/>
    <w:rsid w:val="009B3717"/>
    <w:rsid w:val="009B5234"/>
    <w:rsid w:val="009B659B"/>
    <w:rsid w:val="009C18D6"/>
    <w:rsid w:val="009D04A8"/>
    <w:rsid w:val="009D2B1A"/>
    <w:rsid w:val="009D651D"/>
    <w:rsid w:val="009E088C"/>
    <w:rsid w:val="009F3488"/>
    <w:rsid w:val="009F585A"/>
    <w:rsid w:val="00A10BE9"/>
    <w:rsid w:val="00A11AEA"/>
    <w:rsid w:val="00A21CB4"/>
    <w:rsid w:val="00A26E57"/>
    <w:rsid w:val="00A32314"/>
    <w:rsid w:val="00A3508B"/>
    <w:rsid w:val="00A40144"/>
    <w:rsid w:val="00A40903"/>
    <w:rsid w:val="00A40B87"/>
    <w:rsid w:val="00A41EB9"/>
    <w:rsid w:val="00A426AD"/>
    <w:rsid w:val="00A43335"/>
    <w:rsid w:val="00A43A12"/>
    <w:rsid w:val="00A450CF"/>
    <w:rsid w:val="00A47589"/>
    <w:rsid w:val="00A51E06"/>
    <w:rsid w:val="00A56DEA"/>
    <w:rsid w:val="00A57905"/>
    <w:rsid w:val="00A60AE1"/>
    <w:rsid w:val="00A640FE"/>
    <w:rsid w:val="00A65A26"/>
    <w:rsid w:val="00A66CDF"/>
    <w:rsid w:val="00A70502"/>
    <w:rsid w:val="00A81314"/>
    <w:rsid w:val="00A82341"/>
    <w:rsid w:val="00A856EA"/>
    <w:rsid w:val="00AA0C05"/>
    <w:rsid w:val="00AA24E0"/>
    <w:rsid w:val="00AA308E"/>
    <w:rsid w:val="00AA75B7"/>
    <w:rsid w:val="00AB049E"/>
    <w:rsid w:val="00AC733C"/>
    <w:rsid w:val="00AC7AC8"/>
    <w:rsid w:val="00AD0D81"/>
    <w:rsid w:val="00AD1021"/>
    <w:rsid w:val="00AD4A8F"/>
    <w:rsid w:val="00AD66CE"/>
    <w:rsid w:val="00AE4B4A"/>
    <w:rsid w:val="00AF70D7"/>
    <w:rsid w:val="00B040F3"/>
    <w:rsid w:val="00B05FD4"/>
    <w:rsid w:val="00B103B7"/>
    <w:rsid w:val="00B1048D"/>
    <w:rsid w:val="00B150E7"/>
    <w:rsid w:val="00B16ACE"/>
    <w:rsid w:val="00B20BFC"/>
    <w:rsid w:val="00B224A4"/>
    <w:rsid w:val="00B27CA3"/>
    <w:rsid w:val="00B32B4E"/>
    <w:rsid w:val="00B35467"/>
    <w:rsid w:val="00B4059C"/>
    <w:rsid w:val="00B40AC0"/>
    <w:rsid w:val="00B450FD"/>
    <w:rsid w:val="00B47140"/>
    <w:rsid w:val="00B47E84"/>
    <w:rsid w:val="00B55A40"/>
    <w:rsid w:val="00B55EAB"/>
    <w:rsid w:val="00B61FB8"/>
    <w:rsid w:val="00B64A3F"/>
    <w:rsid w:val="00B70EAA"/>
    <w:rsid w:val="00B71797"/>
    <w:rsid w:val="00B855BE"/>
    <w:rsid w:val="00B90427"/>
    <w:rsid w:val="00B91DB6"/>
    <w:rsid w:val="00B93AA5"/>
    <w:rsid w:val="00BA4478"/>
    <w:rsid w:val="00BA589E"/>
    <w:rsid w:val="00BA58E8"/>
    <w:rsid w:val="00BB1EC6"/>
    <w:rsid w:val="00BB420C"/>
    <w:rsid w:val="00BB5041"/>
    <w:rsid w:val="00BB5650"/>
    <w:rsid w:val="00BB6670"/>
    <w:rsid w:val="00BC0704"/>
    <w:rsid w:val="00BC1E75"/>
    <w:rsid w:val="00BC3442"/>
    <w:rsid w:val="00BC3C14"/>
    <w:rsid w:val="00BC5A0B"/>
    <w:rsid w:val="00BC70F5"/>
    <w:rsid w:val="00BD3121"/>
    <w:rsid w:val="00BD566A"/>
    <w:rsid w:val="00BD6851"/>
    <w:rsid w:val="00BE2D0E"/>
    <w:rsid w:val="00BF32E2"/>
    <w:rsid w:val="00BF3CF0"/>
    <w:rsid w:val="00BF5BAD"/>
    <w:rsid w:val="00C025D0"/>
    <w:rsid w:val="00C05D85"/>
    <w:rsid w:val="00C077F6"/>
    <w:rsid w:val="00C07DAA"/>
    <w:rsid w:val="00C14C27"/>
    <w:rsid w:val="00C17835"/>
    <w:rsid w:val="00C22E5A"/>
    <w:rsid w:val="00C23B7E"/>
    <w:rsid w:val="00C25734"/>
    <w:rsid w:val="00C32A9A"/>
    <w:rsid w:val="00C32E21"/>
    <w:rsid w:val="00C35A57"/>
    <w:rsid w:val="00C46AD6"/>
    <w:rsid w:val="00C47D18"/>
    <w:rsid w:val="00C47F1C"/>
    <w:rsid w:val="00C511FC"/>
    <w:rsid w:val="00C61B85"/>
    <w:rsid w:val="00C6462C"/>
    <w:rsid w:val="00C64E70"/>
    <w:rsid w:val="00C673F6"/>
    <w:rsid w:val="00C75AC4"/>
    <w:rsid w:val="00C807E2"/>
    <w:rsid w:val="00C80A40"/>
    <w:rsid w:val="00C815AD"/>
    <w:rsid w:val="00C86336"/>
    <w:rsid w:val="00C90552"/>
    <w:rsid w:val="00C91B72"/>
    <w:rsid w:val="00C93D33"/>
    <w:rsid w:val="00C94CFA"/>
    <w:rsid w:val="00CA3E6F"/>
    <w:rsid w:val="00CA6DA6"/>
    <w:rsid w:val="00CB500B"/>
    <w:rsid w:val="00CB703F"/>
    <w:rsid w:val="00CD2545"/>
    <w:rsid w:val="00CD727E"/>
    <w:rsid w:val="00CE689D"/>
    <w:rsid w:val="00CF0988"/>
    <w:rsid w:val="00CF70A7"/>
    <w:rsid w:val="00D1192E"/>
    <w:rsid w:val="00D13D4D"/>
    <w:rsid w:val="00D27C61"/>
    <w:rsid w:val="00D47AFE"/>
    <w:rsid w:val="00D50458"/>
    <w:rsid w:val="00D52EEC"/>
    <w:rsid w:val="00D60183"/>
    <w:rsid w:val="00D62011"/>
    <w:rsid w:val="00D648FC"/>
    <w:rsid w:val="00D747C5"/>
    <w:rsid w:val="00D87346"/>
    <w:rsid w:val="00D90610"/>
    <w:rsid w:val="00D9770E"/>
    <w:rsid w:val="00DA3026"/>
    <w:rsid w:val="00DB00FD"/>
    <w:rsid w:val="00DC2ED8"/>
    <w:rsid w:val="00DC5BCC"/>
    <w:rsid w:val="00DD3C3D"/>
    <w:rsid w:val="00DE19F7"/>
    <w:rsid w:val="00DE31A9"/>
    <w:rsid w:val="00DE3483"/>
    <w:rsid w:val="00DE363E"/>
    <w:rsid w:val="00DE47FE"/>
    <w:rsid w:val="00DE4E62"/>
    <w:rsid w:val="00DF1703"/>
    <w:rsid w:val="00DF201A"/>
    <w:rsid w:val="00DF2871"/>
    <w:rsid w:val="00DF4FC3"/>
    <w:rsid w:val="00E05AE2"/>
    <w:rsid w:val="00E1157B"/>
    <w:rsid w:val="00E143E1"/>
    <w:rsid w:val="00E1597C"/>
    <w:rsid w:val="00E16D06"/>
    <w:rsid w:val="00E17302"/>
    <w:rsid w:val="00E30FE9"/>
    <w:rsid w:val="00E31371"/>
    <w:rsid w:val="00E421F2"/>
    <w:rsid w:val="00E47B62"/>
    <w:rsid w:val="00E62DBC"/>
    <w:rsid w:val="00E644F5"/>
    <w:rsid w:val="00E64BFD"/>
    <w:rsid w:val="00E75D8B"/>
    <w:rsid w:val="00E83FB5"/>
    <w:rsid w:val="00E85BF2"/>
    <w:rsid w:val="00E87ADF"/>
    <w:rsid w:val="00E92C88"/>
    <w:rsid w:val="00E958C6"/>
    <w:rsid w:val="00EA4CBB"/>
    <w:rsid w:val="00EA58DF"/>
    <w:rsid w:val="00EA5AD4"/>
    <w:rsid w:val="00EB1CA8"/>
    <w:rsid w:val="00EB4BA8"/>
    <w:rsid w:val="00EB4D16"/>
    <w:rsid w:val="00EB5851"/>
    <w:rsid w:val="00ED314C"/>
    <w:rsid w:val="00ED3FC8"/>
    <w:rsid w:val="00EE0C4F"/>
    <w:rsid w:val="00EE33C7"/>
    <w:rsid w:val="00EE35AC"/>
    <w:rsid w:val="00EE5F08"/>
    <w:rsid w:val="00EE7120"/>
    <w:rsid w:val="00EE7C9A"/>
    <w:rsid w:val="00EF0D60"/>
    <w:rsid w:val="00EF21A6"/>
    <w:rsid w:val="00F10804"/>
    <w:rsid w:val="00F110FC"/>
    <w:rsid w:val="00F13A9A"/>
    <w:rsid w:val="00F1549C"/>
    <w:rsid w:val="00F249FD"/>
    <w:rsid w:val="00F42C91"/>
    <w:rsid w:val="00F451DB"/>
    <w:rsid w:val="00F5285F"/>
    <w:rsid w:val="00F64095"/>
    <w:rsid w:val="00F66C4B"/>
    <w:rsid w:val="00F67CB8"/>
    <w:rsid w:val="00F75615"/>
    <w:rsid w:val="00F77E46"/>
    <w:rsid w:val="00F77FA1"/>
    <w:rsid w:val="00F802AE"/>
    <w:rsid w:val="00FA0938"/>
    <w:rsid w:val="00FA1E1F"/>
    <w:rsid w:val="00FB31E3"/>
    <w:rsid w:val="00FB50A7"/>
    <w:rsid w:val="00FD3B9A"/>
    <w:rsid w:val="00FF153E"/>
    <w:rsid w:val="00FF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90F2E6"/>
  <w15:chartTrackingRefBased/>
  <w15:docId w15:val="{87A6A007-0B64-42E3-A8F3-51140999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A37"/>
    <w:rPr>
      <w:rFonts w:ascii="SimSun" w:eastAsia="SimSun" w:hAnsi="SimSun" w:cs="SimSun"/>
      <w:kern w:val="0"/>
      <w:sz w:val="24"/>
      <w:szCs w:val="24"/>
    </w:rPr>
  </w:style>
  <w:style w:type="paragraph" w:styleId="Heading1">
    <w:name w:val="heading 1"/>
    <w:basedOn w:val="Normal"/>
    <w:link w:val="Heading1Char"/>
    <w:uiPriority w:val="9"/>
    <w:qFormat/>
    <w:rsid w:val="00C91B72"/>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nhideWhenUsed/>
    <w:qFormat/>
    <w:rsid w:val="00341A22"/>
    <w:pPr>
      <w:keepNext/>
      <w:keepLines/>
      <w:spacing w:before="200"/>
      <w:outlineLvl w:val="3"/>
    </w:pPr>
    <w:rPr>
      <w:rFonts w:asciiTheme="majorHAnsi" w:eastAsiaTheme="majorEastAsia" w:hAnsiTheme="majorHAnsi" w:cstheme="majorBidi"/>
      <w:b/>
      <w:bCs/>
      <w:i/>
      <w:i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3D2B"/>
  </w:style>
  <w:style w:type="character" w:customStyle="1" w:styleId="Heading1Char">
    <w:name w:val="Heading 1 Char"/>
    <w:basedOn w:val="DefaultParagraphFont"/>
    <w:link w:val="Heading1"/>
    <w:uiPriority w:val="9"/>
    <w:rsid w:val="00C91B72"/>
    <w:rPr>
      <w:rFonts w:ascii="SimSun" w:eastAsia="SimSun" w:hAnsi="SimSun" w:cs="SimSun"/>
      <w:b/>
      <w:bCs/>
      <w:kern w:val="36"/>
      <w:sz w:val="48"/>
      <w:szCs w:val="48"/>
    </w:rPr>
  </w:style>
  <w:style w:type="character" w:customStyle="1" w:styleId="basic-word">
    <w:name w:val="basic-word"/>
    <w:basedOn w:val="DefaultParagraphFont"/>
    <w:rsid w:val="00C91B72"/>
  </w:style>
  <w:style w:type="character" w:customStyle="1" w:styleId="def">
    <w:name w:val="def"/>
    <w:basedOn w:val="DefaultParagraphFont"/>
    <w:rsid w:val="00BD3121"/>
  </w:style>
  <w:style w:type="paragraph" w:styleId="Header">
    <w:name w:val="header"/>
    <w:basedOn w:val="Normal"/>
    <w:link w:val="HeaderChar"/>
    <w:uiPriority w:val="99"/>
    <w:unhideWhenUsed/>
    <w:rsid w:val="005C2AD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5C2AD8"/>
    <w:rPr>
      <w:sz w:val="18"/>
      <w:szCs w:val="18"/>
    </w:rPr>
  </w:style>
  <w:style w:type="paragraph" w:styleId="Footer">
    <w:name w:val="footer"/>
    <w:basedOn w:val="Normal"/>
    <w:link w:val="FooterChar"/>
    <w:uiPriority w:val="99"/>
    <w:unhideWhenUsed/>
    <w:rsid w:val="005C2AD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5C2AD8"/>
    <w:rPr>
      <w:sz w:val="18"/>
      <w:szCs w:val="18"/>
    </w:rPr>
  </w:style>
  <w:style w:type="paragraph" w:styleId="HTMLPreformatted">
    <w:name w:val="HTML Preformatted"/>
    <w:basedOn w:val="Normal"/>
    <w:link w:val="HTMLPreformattedChar"/>
    <w:uiPriority w:val="99"/>
    <w:unhideWhenUsed/>
    <w:rsid w:val="00DC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DC2ED8"/>
    <w:rPr>
      <w:rFonts w:ascii="SimSun" w:eastAsia="SimSun" w:hAnsi="SimSun" w:cs="SimSun"/>
      <w:kern w:val="0"/>
      <w:sz w:val="24"/>
      <w:szCs w:val="24"/>
    </w:rPr>
  </w:style>
  <w:style w:type="character" w:customStyle="1" w:styleId="gnkrckgcgsb">
    <w:name w:val="gnkrckgcgsb"/>
    <w:basedOn w:val="DefaultParagraphFont"/>
    <w:rsid w:val="00DC2ED8"/>
  </w:style>
  <w:style w:type="character" w:styleId="Hyperlink">
    <w:name w:val="Hyperlink"/>
    <w:basedOn w:val="DefaultParagraphFont"/>
    <w:uiPriority w:val="99"/>
    <w:unhideWhenUsed/>
    <w:rsid w:val="00250B34"/>
    <w:rPr>
      <w:color w:val="0000FF"/>
      <w:u w:val="single"/>
    </w:rPr>
  </w:style>
  <w:style w:type="paragraph" w:styleId="NormalWeb">
    <w:name w:val="Normal (Web)"/>
    <w:basedOn w:val="Normal"/>
    <w:uiPriority w:val="99"/>
    <w:semiHidden/>
    <w:unhideWhenUsed/>
    <w:rsid w:val="00A856EA"/>
    <w:pPr>
      <w:spacing w:before="100" w:beforeAutospacing="1" w:after="100" w:afterAutospacing="1"/>
    </w:pPr>
  </w:style>
  <w:style w:type="character" w:customStyle="1" w:styleId="A1">
    <w:name w:val="A1"/>
    <w:uiPriority w:val="99"/>
    <w:rsid w:val="002A7D86"/>
    <w:rPr>
      <w:rFonts w:ascii="ITC Symbol Std Book" w:eastAsia="ITC Symbol Std Book" w:cs="ITC Symbol Std Book"/>
      <w:color w:val="000000"/>
      <w:sz w:val="14"/>
      <w:szCs w:val="14"/>
    </w:rPr>
  </w:style>
  <w:style w:type="paragraph" w:styleId="Subtitle">
    <w:name w:val="Subtitle"/>
    <w:basedOn w:val="Normal"/>
    <w:next w:val="Normal"/>
    <w:link w:val="SubtitleChar"/>
    <w:uiPriority w:val="11"/>
    <w:qFormat/>
    <w:rsid w:val="00E47B62"/>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E47B62"/>
    <w:rPr>
      <w:b/>
      <w:bCs/>
      <w:kern w:val="28"/>
      <w:sz w:val="32"/>
      <w:szCs w:val="32"/>
    </w:rPr>
  </w:style>
  <w:style w:type="paragraph" w:styleId="BalloonText">
    <w:name w:val="Balloon Text"/>
    <w:basedOn w:val="Normal"/>
    <w:link w:val="BalloonTextChar"/>
    <w:uiPriority w:val="99"/>
    <w:semiHidden/>
    <w:unhideWhenUsed/>
    <w:rsid w:val="00E85BF2"/>
    <w:rPr>
      <w:sz w:val="18"/>
      <w:szCs w:val="18"/>
    </w:rPr>
  </w:style>
  <w:style w:type="character" w:customStyle="1" w:styleId="BalloonTextChar">
    <w:name w:val="Balloon Text Char"/>
    <w:basedOn w:val="DefaultParagraphFont"/>
    <w:link w:val="BalloonText"/>
    <w:uiPriority w:val="99"/>
    <w:semiHidden/>
    <w:rsid w:val="00E85BF2"/>
    <w:rPr>
      <w:rFonts w:ascii="SimSun" w:eastAsia="SimSun" w:hAnsi="SimSun" w:cs="SimSun"/>
      <w:kern w:val="0"/>
      <w:sz w:val="18"/>
      <w:szCs w:val="18"/>
    </w:rPr>
  </w:style>
  <w:style w:type="character" w:styleId="CommentReference">
    <w:name w:val="annotation reference"/>
    <w:basedOn w:val="DefaultParagraphFont"/>
    <w:uiPriority w:val="99"/>
    <w:semiHidden/>
    <w:unhideWhenUsed/>
    <w:rsid w:val="00756A9A"/>
    <w:rPr>
      <w:sz w:val="21"/>
      <w:szCs w:val="21"/>
    </w:rPr>
  </w:style>
  <w:style w:type="paragraph" w:styleId="CommentText">
    <w:name w:val="annotation text"/>
    <w:basedOn w:val="Normal"/>
    <w:link w:val="CommentTextChar"/>
    <w:uiPriority w:val="99"/>
    <w:semiHidden/>
    <w:unhideWhenUsed/>
    <w:rsid w:val="00756A9A"/>
  </w:style>
  <w:style w:type="character" w:customStyle="1" w:styleId="CommentTextChar">
    <w:name w:val="Comment Text Char"/>
    <w:basedOn w:val="DefaultParagraphFont"/>
    <w:link w:val="CommentText"/>
    <w:uiPriority w:val="99"/>
    <w:semiHidden/>
    <w:rsid w:val="00756A9A"/>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sid w:val="00756A9A"/>
    <w:rPr>
      <w:b/>
      <w:bCs/>
    </w:rPr>
  </w:style>
  <w:style w:type="character" w:customStyle="1" w:styleId="CommentSubjectChar">
    <w:name w:val="Comment Subject Char"/>
    <w:basedOn w:val="CommentTextChar"/>
    <w:link w:val="CommentSubject"/>
    <w:uiPriority w:val="99"/>
    <w:semiHidden/>
    <w:rsid w:val="00756A9A"/>
    <w:rPr>
      <w:rFonts w:ascii="SimSun" w:eastAsia="SimSun" w:hAnsi="SimSun" w:cs="SimSun"/>
      <w:b/>
      <w:bCs/>
      <w:kern w:val="0"/>
      <w:sz w:val="24"/>
      <w:szCs w:val="24"/>
    </w:rPr>
  </w:style>
  <w:style w:type="paragraph" w:styleId="Revision">
    <w:name w:val="Revision"/>
    <w:hidden/>
    <w:uiPriority w:val="99"/>
    <w:semiHidden/>
    <w:rsid w:val="004C5D49"/>
    <w:rPr>
      <w:rFonts w:ascii="SimSun" w:eastAsia="SimSun" w:hAnsi="SimSun" w:cs="SimSun"/>
      <w:kern w:val="0"/>
      <w:sz w:val="24"/>
      <w:szCs w:val="24"/>
    </w:rPr>
  </w:style>
  <w:style w:type="character" w:customStyle="1" w:styleId="Heading4Char">
    <w:name w:val="Heading 4 Char"/>
    <w:basedOn w:val="DefaultParagraphFont"/>
    <w:link w:val="Heading4"/>
    <w:rsid w:val="00341A22"/>
    <w:rPr>
      <w:rFonts w:asciiTheme="majorHAnsi" w:eastAsiaTheme="majorEastAsia" w:hAnsiTheme="majorHAnsi" w:cstheme="majorBidi"/>
      <w:b/>
      <w:bCs/>
      <w:i/>
      <w:iCs/>
      <w:color w:val="5B9BD5" w:themeColor="accent1"/>
      <w:kern w:val="0"/>
      <w:sz w:val="24"/>
      <w:szCs w:val="24"/>
      <w:lang w:eastAsia="en-US"/>
    </w:rPr>
  </w:style>
  <w:style w:type="paragraph" w:styleId="ListParagraph">
    <w:name w:val="List Paragraph"/>
    <w:basedOn w:val="Normal"/>
    <w:uiPriority w:val="34"/>
    <w:qFormat/>
    <w:rsid w:val="00447A8B"/>
    <w:pPr>
      <w:ind w:left="720"/>
      <w:contextualSpacing/>
    </w:pPr>
  </w:style>
  <w:style w:type="character" w:customStyle="1" w:styleId="UnresolvedMention">
    <w:name w:val="Unresolved Mention"/>
    <w:basedOn w:val="DefaultParagraphFont"/>
    <w:uiPriority w:val="99"/>
    <w:semiHidden/>
    <w:unhideWhenUsed/>
    <w:rsid w:val="008E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8690">
      <w:bodyDiv w:val="1"/>
      <w:marLeft w:val="0"/>
      <w:marRight w:val="0"/>
      <w:marTop w:val="0"/>
      <w:marBottom w:val="0"/>
      <w:divBdr>
        <w:top w:val="none" w:sz="0" w:space="0" w:color="auto"/>
        <w:left w:val="none" w:sz="0" w:space="0" w:color="auto"/>
        <w:bottom w:val="none" w:sz="0" w:space="0" w:color="auto"/>
        <w:right w:val="none" w:sz="0" w:space="0" w:color="auto"/>
      </w:divBdr>
    </w:div>
    <w:div w:id="34742572">
      <w:bodyDiv w:val="1"/>
      <w:marLeft w:val="0"/>
      <w:marRight w:val="0"/>
      <w:marTop w:val="0"/>
      <w:marBottom w:val="0"/>
      <w:divBdr>
        <w:top w:val="none" w:sz="0" w:space="0" w:color="auto"/>
        <w:left w:val="none" w:sz="0" w:space="0" w:color="auto"/>
        <w:bottom w:val="none" w:sz="0" w:space="0" w:color="auto"/>
        <w:right w:val="none" w:sz="0" w:space="0" w:color="auto"/>
      </w:divBdr>
    </w:div>
    <w:div w:id="80757915">
      <w:bodyDiv w:val="1"/>
      <w:marLeft w:val="0"/>
      <w:marRight w:val="0"/>
      <w:marTop w:val="0"/>
      <w:marBottom w:val="0"/>
      <w:divBdr>
        <w:top w:val="none" w:sz="0" w:space="0" w:color="auto"/>
        <w:left w:val="none" w:sz="0" w:space="0" w:color="auto"/>
        <w:bottom w:val="none" w:sz="0" w:space="0" w:color="auto"/>
        <w:right w:val="none" w:sz="0" w:space="0" w:color="auto"/>
      </w:divBdr>
    </w:div>
    <w:div w:id="267468236">
      <w:bodyDiv w:val="1"/>
      <w:marLeft w:val="0"/>
      <w:marRight w:val="0"/>
      <w:marTop w:val="0"/>
      <w:marBottom w:val="0"/>
      <w:divBdr>
        <w:top w:val="none" w:sz="0" w:space="0" w:color="auto"/>
        <w:left w:val="none" w:sz="0" w:space="0" w:color="auto"/>
        <w:bottom w:val="none" w:sz="0" w:space="0" w:color="auto"/>
        <w:right w:val="none" w:sz="0" w:space="0" w:color="auto"/>
      </w:divBdr>
    </w:div>
    <w:div w:id="369455221">
      <w:bodyDiv w:val="1"/>
      <w:marLeft w:val="0"/>
      <w:marRight w:val="0"/>
      <w:marTop w:val="0"/>
      <w:marBottom w:val="0"/>
      <w:divBdr>
        <w:top w:val="none" w:sz="0" w:space="0" w:color="auto"/>
        <w:left w:val="none" w:sz="0" w:space="0" w:color="auto"/>
        <w:bottom w:val="none" w:sz="0" w:space="0" w:color="auto"/>
        <w:right w:val="none" w:sz="0" w:space="0" w:color="auto"/>
      </w:divBdr>
    </w:div>
    <w:div w:id="381174105">
      <w:bodyDiv w:val="1"/>
      <w:marLeft w:val="0"/>
      <w:marRight w:val="0"/>
      <w:marTop w:val="0"/>
      <w:marBottom w:val="0"/>
      <w:divBdr>
        <w:top w:val="none" w:sz="0" w:space="0" w:color="auto"/>
        <w:left w:val="none" w:sz="0" w:space="0" w:color="auto"/>
        <w:bottom w:val="none" w:sz="0" w:space="0" w:color="auto"/>
        <w:right w:val="none" w:sz="0" w:space="0" w:color="auto"/>
      </w:divBdr>
    </w:div>
    <w:div w:id="465048098">
      <w:bodyDiv w:val="1"/>
      <w:marLeft w:val="0"/>
      <w:marRight w:val="0"/>
      <w:marTop w:val="0"/>
      <w:marBottom w:val="0"/>
      <w:divBdr>
        <w:top w:val="none" w:sz="0" w:space="0" w:color="auto"/>
        <w:left w:val="none" w:sz="0" w:space="0" w:color="auto"/>
        <w:bottom w:val="none" w:sz="0" w:space="0" w:color="auto"/>
        <w:right w:val="none" w:sz="0" w:space="0" w:color="auto"/>
      </w:divBdr>
    </w:div>
    <w:div w:id="492912190">
      <w:bodyDiv w:val="1"/>
      <w:marLeft w:val="0"/>
      <w:marRight w:val="0"/>
      <w:marTop w:val="0"/>
      <w:marBottom w:val="0"/>
      <w:divBdr>
        <w:top w:val="none" w:sz="0" w:space="0" w:color="auto"/>
        <w:left w:val="none" w:sz="0" w:space="0" w:color="auto"/>
        <w:bottom w:val="none" w:sz="0" w:space="0" w:color="auto"/>
        <w:right w:val="none" w:sz="0" w:space="0" w:color="auto"/>
      </w:divBdr>
    </w:div>
    <w:div w:id="613295744">
      <w:bodyDiv w:val="1"/>
      <w:marLeft w:val="0"/>
      <w:marRight w:val="0"/>
      <w:marTop w:val="0"/>
      <w:marBottom w:val="0"/>
      <w:divBdr>
        <w:top w:val="none" w:sz="0" w:space="0" w:color="auto"/>
        <w:left w:val="none" w:sz="0" w:space="0" w:color="auto"/>
        <w:bottom w:val="none" w:sz="0" w:space="0" w:color="auto"/>
        <w:right w:val="none" w:sz="0" w:space="0" w:color="auto"/>
      </w:divBdr>
    </w:div>
    <w:div w:id="635257415">
      <w:bodyDiv w:val="1"/>
      <w:marLeft w:val="0"/>
      <w:marRight w:val="0"/>
      <w:marTop w:val="0"/>
      <w:marBottom w:val="0"/>
      <w:divBdr>
        <w:top w:val="none" w:sz="0" w:space="0" w:color="auto"/>
        <w:left w:val="none" w:sz="0" w:space="0" w:color="auto"/>
        <w:bottom w:val="none" w:sz="0" w:space="0" w:color="auto"/>
        <w:right w:val="none" w:sz="0" w:space="0" w:color="auto"/>
      </w:divBdr>
    </w:div>
    <w:div w:id="771701866">
      <w:bodyDiv w:val="1"/>
      <w:marLeft w:val="0"/>
      <w:marRight w:val="0"/>
      <w:marTop w:val="0"/>
      <w:marBottom w:val="0"/>
      <w:divBdr>
        <w:top w:val="none" w:sz="0" w:space="0" w:color="auto"/>
        <w:left w:val="none" w:sz="0" w:space="0" w:color="auto"/>
        <w:bottom w:val="none" w:sz="0" w:space="0" w:color="auto"/>
        <w:right w:val="none" w:sz="0" w:space="0" w:color="auto"/>
      </w:divBdr>
    </w:div>
    <w:div w:id="962731622">
      <w:bodyDiv w:val="1"/>
      <w:marLeft w:val="0"/>
      <w:marRight w:val="0"/>
      <w:marTop w:val="0"/>
      <w:marBottom w:val="0"/>
      <w:divBdr>
        <w:top w:val="none" w:sz="0" w:space="0" w:color="auto"/>
        <w:left w:val="none" w:sz="0" w:space="0" w:color="auto"/>
        <w:bottom w:val="none" w:sz="0" w:space="0" w:color="auto"/>
        <w:right w:val="none" w:sz="0" w:space="0" w:color="auto"/>
      </w:divBdr>
    </w:div>
    <w:div w:id="1018311077">
      <w:bodyDiv w:val="1"/>
      <w:marLeft w:val="0"/>
      <w:marRight w:val="0"/>
      <w:marTop w:val="0"/>
      <w:marBottom w:val="0"/>
      <w:divBdr>
        <w:top w:val="none" w:sz="0" w:space="0" w:color="auto"/>
        <w:left w:val="none" w:sz="0" w:space="0" w:color="auto"/>
        <w:bottom w:val="none" w:sz="0" w:space="0" w:color="auto"/>
        <w:right w:val="none" w:sz="0" w:space="0" w:color="auto"/>
      </w:divBdr>
    </w:div>
    <w:div w:id="1127815124">
      <w:bodyDiv w:val="1"/>
      <w:marLeft w:val="0"/>
      <w:marRight w:val="0"/>
      <w:marTop w:val="0"/>
      <w:marBottom w:val="0"/>
      <w:divBdr>
        <w:top w:val="none" w:sz="0" w:space="0" w:color="auto"/>
        <w:left w:val="none" w:sz="0" w:space="0" w:color="auto"/>
        <w:bottom w:val="none" w:sz="0" w:space="0" w:color="auto"/>
        <w:right w:val="none" w:sz="0" w:space="0" w:color="auto"/>
      </w:divBdr>
    </w:div>
    <w:div w:id="1174877128">
      <w:bodyDiv w:val="1"/>
      <w:marLeft w:val="0"/>
      <w:marRight w:val="0"/>
      <w:marTop w:val="0"/>
      <w:marBottom w:val="0"/>
      <w:divBdr>
        <w:top w:val="none" w:sz="0" w:space="0" w:color="auto"/>
        <w:left w:val="none" w:sz="0" w:space="0" w:color="auto"/>
        <w:bottom w:val="none" w:sz="0" w:space="0" w:color="auto"/>
        <w:right w:val="none" w:sz="0" w:space="0" w:color="auto"/>
      </w:divBdr>
    </w:div>
    <w:div w:id="1219977399">
      <w:bodyDiv w:val="1"/>
      <w:marLeft w:val="0"/>
      <w:marRight w:val="0"/>
      <w:marTop w:val="0"/>
      <w:marBottom w:val="0"/>
      <w:divBdr>
        <w:top w:val="none" w:sz="0" w:space="0" w:color="auto"/>
        <w:left w:val="none" w:sz="0" w:space="0" w:color="auto"/>
        <w:bottom w:val="none" w:sz="0" w:space="0" w:color="auto"/>
        <w:right w:val="none" w:sz="0" w:space="0" w:color="auto"/>
      </w:divBdr>
    </w:div>
    <w:div w:id="1302690117">
      <w:bodyDiv w:val="1"/>
      <w:marLeft w:val="0"/>
      <w:marRight w:val="0"/>
      <w:marTop w:val="0"/>
      <w:marBottom w:val="0"/>
      <w:divBdr>
        <w:top w:val="none" w:sz="0" w:space="0" w:color="auto"/>
        <w:left w:val="none" w:sz="0" w:space="0" w:color="auto"/>
        <w:bottom w:val="none" w:sz="0" w:space="0" w:color="auto"/>
        <w:right w:val="none" w:sz="0" w:space="0" w:color="auto"/>
      </w:divBdr>
    </w:div>
    <w:div w:id="1336761601">
      <w:bodyDiv w:val="1"/>
      <w:marLeft w:val="0"/>
      <w:marRight w:val="0"/>
      <w:marTop w:val="0"/>
      <w:marBottom w:val="0"/>
      <w:divBdr>
        <w:top w:val="none" w:sz="0" w:space="0" w:color="auto"/>
        <w:left w:val="none" w:sz="0" w:space="0" w:color="auto"/>
        <w:bottom w:val="none" w:sz="0" w:space="0" w:color="auto"/>
        <w:right w:val="none" w:sz="0" w:space="0" w:color="auto"/>
      </w:divBdr>
    </w:div>
    <w:div w:id="1410544373">
      <w:bodyDiv w:val="1"/>
      <w:marLeft w:val="0"/>
      <w:marRight w:val="0"/>
      <w:marTop w:val="0"/>
      <w:marBottom w:val="0"/>
      <w:divBdr>
        <w:top w:val="none" w:sz="0" w:space="0" w:color="auto"/>
        <w:left w:val="none" w:sz="0" w:space="0" w:color="auto"/>
        <w:bottom w:val="none" w:sz="0" w:space="0" w:color="auto"/>
        <w:right w:val="none" w:sz="0" w:space="0" w:color="auto"/>
      </w:divBdr>
    </w:div>
    <w:div w:id="1456557746">
      <w:bodyDiv w:val="1"/>
      <w:marLeft w:val="0"/>
      <w:marRight w:val="0"/>
      <w:marTop w:val="0"/>
      <w:marBottom w:val="0"/>
      <w:divBdr>
        <w:top w:val="none" w:sz="0" w:space="0" w:color="auto"/>
        <w:left w:val="none" w:sz="0" w:space="0" w:color="auto"/>
        <w:bottom w:val="none" w:sz="0" w:space="0" w:color="auto"/>
        <w:right w:val="none" w:sz="0" w:space="0" w:color="auto"/>
      </w:divBdr>
    </w:div>
    <w:div w:id="1476484568">
      <w:bodyDiv w:val="1"/>
      <w:marLeft w:val="0"/>
      <w:marRight w:val="0"/>
      <w:marTop w:val="0"/>
      <w:marBottom w:val="0"/>
      <w:divBdr>
        <w:top w:val="none" w:sz="0" w:space="0" w:color="auto"/>
        <w:left w:val="none" w:sz="0" w:space="0" w:color="auto"/>
        <w:bottom w:val="none" w:sz="0" w:space="0" w:color="auto"/>
        <w:right w:val="none" w:sz="0" w:space="0" w:color="auto"/>
      </w:divBdr>
    </w:div>
    <w:div w:id="1611471525">
      <w:bodyDiv w:val="1"/>
      <w:marLeft w:val="0"/>
      <w:marRight w:val="0"/>
      <w:marTop w:val="0"/>
      <w:marBottom w:val="0"/>
      <w:divBdr>
        <w:top w:val="none" w:sz="0" w:space="0" w:color="auto"/>
        <w:left w:val="none" w:sz="0" w:space="0" w:color="auto"/>
        <w:bottom w:val="none" w:sz="0" w:space="0" w:color="auto"/>
        <w:right w:val="none" w:sz="0" w:space="0" w:color="auto"/>
      </w:divBdr>
    </w:div>
    <w:div w:id="1642929455">
      <w:bodyDiv w:val="1"/>
      <w:marLeft w:val="0"/>
      <w:marRight w:val="0"/>
      <w:marTop w:val="0"/>
      <w:marBottom w:val="0"/>
      <w:divBdr>
        <w:top w:val="none" w:sz="0" w:space="0" w:color="auto"/>
        <w:left w:val="none" w:sz="0" w:space="0" w:color="auto"/>
        <w:bottom w:val="none" w:sz="0" w:space="0" w:color="auto"/>
        <w:right w:val="none" w:sz="0" w:space="0" w:color="auto"/>
      </w:divBdr>
    </w:div>
    <w:div w:id="1654286193">
      <w:bodyDiv w:val="1"/>
      <w:marLeft w:val="0"/>
      <w:marRight w:val="0"/>
      <w:marTop w:val="0"/>
      <w:marBottom w:val="0"/>
      <w:divBdr>
        <w:top w:val="none" w:sz="0" w:space="0" w:color="auto"/>
        <w:left w:val="none" w:sz="0" w:space="0" w:color="auto"/>
        <w:bottom w:val="none" w:sz="0" w:space="0" w:color="auto"/>
        <w:right w:val="none" w:sz="0" w:space="0" w:color="auto"/>
      </w:divBdr>
    </w:div>
    <w:div w:id="1654337580">
      <w:bodyDiv w:val="1"/>
      <w:marLeft w:val="0"/>
      <w:marRight w:val="0"/>
      <w:marTop w:val="0"/>
      <w:marBottom w:val="0"/>
      <w:divBdr>
        <w:top w:val="none" w:sz="0" w:space="0" w:color="auto"/>
        <w:left w:val="none" w:sz="0" w:space="0" w:color="auto"/>
        <w:bottom w:val="none" w:sz="0" w:space="0" w:color="auto"/>
        <w:right w:val="none" w:sz="0" w:space="0" w:color="auto"/>
      </w:divBdr>
    </w:div>
    <w:div w:id="1673289677">
      <w:bodyDiv w:val="1"/>
      <w:marLeft w:val="0"/>
      <w:marRight w:val="0"/>
      <w:marTop w:val="0"/>
      <w:marBottom w:val="0"/>
      <w:divBdr>
        <w:top w:val="none" w:sz="0" w:space="0" w:color="auto"/>
        <w:left w:val="none" w:sz="0" w:space="0" w:color="auto"/>
        <w:bottom w:val="none" w:sz="0" w:space="0" w:color="auto"/>
        <w:right w:val="none" w:sz="0" w:space="0" w:color="auto"/>
      </w:divBdr>
    </w:div>
    <w:div w:id="1771438099">
      <w:bodyDiv w:val="1"/>
      <w:marLeft w:val="0"/>
      <w:marRight w:val="0"/>
      <w:marTop w:val="0"/>
      <w:marBottom w:val="0"/>
      <w:divBdr>
        <w:top w:val="none" w:sz="0" w:space="0" w:color="auto"/>
        <w:left w:val="none" w:sz="0" w:space="0" w:color="auto"/>
        <w:bottom w:val="none" w:sz="0" w:space="0" w:color="auto"/>
        <w:right w:val="none" w:sz="0" w:space="0" w:color="auto"/>
      </w:divBdr>
    </w:div>
    <w:div w:id="2027635827">
      <w:bodyDiv w:val="1"/>
      <w:marLeft w:val="0"/>
      <w:marRight w:val="0"/>
      <w:marTop w:val="0"/>
      <w:marBottom w:val="0"/>
      <w:divBdr>
        <w:top w:val="none" w:sz="0" w:space="0" w:color="auto"/>
        <w:left w:val="none" w:sz="0" w:space="0" w:color="auto"/>
        <w:bottom w:val="none" w:sz="0" w:space="0" w:color="auto"/>
        <w:right w:val="none" w:sz="0" w:space="0" w:color="auto"/>
      </w:divBdr>
    </w:div>
    <w:div w:id="204867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gepia.cancer-pku.cn/detail.php?gene=PRSS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n.wikipedia.org/wiki/Stomach_cancer" TargetMode="External"/><Relationship Id="rId13" Type="http://schemas.openxmlformats.org/officeDocument/2006/relationships/hyperlink" Target="https://en.wikipedia.org/wiki/CpG_site" TargetMode="External"/><Relationship Id="rId18" Type="http://schemas.microsoft.com/office/2011/relationships/commentsExtended" Target="commentsExtended.xml"/><Relationship Id="rId26"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hyperlink" Target="https://en.wikipedia.org/wiki/Homeobox" TargetMode="External"/><Relationship Id="rId34" Type="http://schemas.openxmlformats.org/officeDocument/2006/relationships/theme" Target="theme/theme1.xml"/><Relationship Id="rId7" Type="http://schemas.openxmlformats.org/officeDocument/2006/relationships/hyperlink" Target="https://en.wikipedia.org/wiki/Lung_cancer" TargetMode="External"/><Relationship Id="rId12" Type="http://schemas.openxmlformats.org/officeDocument/2006/relationships/hyperlink" Target="https://en.wikipedia.org/wiki/Regulation_of_transcription_in_cancer" TargetMode="External"/><Relationship Id="rId17" Type="http://schemas.openxmlformats.org/officeDocument/2006/relationships/comments" Target="comments.xml"/><Relationship Id="rId25" Type="http://schemas.openxmlformats.org/officeDocument/2006/relationships/image" Target="media/image2.emf"/><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n.wikipedia.org/wiki/Epigenetics" TargetMode="External"/><Relationship Id="rId20" Type="http://schemas.openxmlformats.org/officeDocument/2006/relationships/hyperlink" Target="https://en.wikipedia.org/wiki/Caudal_(protein)" TargetMode="External"/><Relationship Id="rId29"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rcinoma" TargetMode="External"/><Relationship Id="rId24" Type="http://schemas.openxmlformats.org/officeDocument/2006/relationships/image" Target="media/image1.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romoter_(genetics)" TargetMode="External"/><Relationship Id="rId23" Type="http://schemas.openxmlformats.org/officeDocument/2006/relationships/hyperlink" Target="https://en.wikipedia.org/wiki/Epithelial_cell" TargetMode="External"/><Relationship Id="rId28" Type="http://schemas.openxmlformats.org/officeDocument/2006/relationships/image" Target="media/image5.emf"/><Relationship Id="rId10" Type="http://schemas.openxmlformats.org/officeDocument/2006/relationships/hyperlink" Target="https://en.wikipedia.org/wiki/Adenoma" TargetMode="External"/><Relationship Id="rId19" Type="http://schemas.openxmlformats.org/officeDocument/2006/relationships/hyperlink" Target="https://en.wikipedia.org/wiki/Cofactor_(biochemistry)" TargetMode="External"/><Relationship Id="rId31"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en.wikipedia.org/wiki/Liver_cancer" TargetMode="External"/><Relationship Id="rId14" Type="http://schemas.openxmlformats.org/officeDocument/2006/relationships/hyperlink" Target="https://en.wikipedia.org/wiki/CpG_site" TargetMode="External"/><Relationship Id="rId22" Type="http://schemas.openxmlformats.org/officeDocument/2006/relationships/hyperlink" Target="https://en.wikipedia.org/wiki/Transcription_factor" TargetMode="External"/><Relationship Id="rId27" Type="http://schemas.openxmlformats.org/officeDocument/2006/relationships/image" Target="media/image4.emf"/><Relationship Id="rId30" Type="http://schemas.openxmlformats.org/officeDocument/2006/relationships/image" Target="media/image7.emf"/><Relationship Id="rId35"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B251AE13.dotm</Template>
  <TotalTime>7</TotalTime>
  <Pages>8</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Guo, Shicheng</cp:lastModifiedBy>
  <cp:revision>5</cp:revision>
  <dcterms:created xsi:type="dcterms:W3CDTF">2019-03-23T06:28:00Z</dcterms:created>
  <dcterms:modified xsi:type="dcterms:W3CDTF">2019-04-12T01:28:00Z</dcterms:modified>
</cp:coreProperties>
</file>