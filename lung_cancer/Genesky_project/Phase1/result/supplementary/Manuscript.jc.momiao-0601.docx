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FAD" w:rsidRPr="00AD5A47" w:rsidRDefault="00DA69D2" w:rsidP="00AD5A47">
      <w:pPr>
        <w:pStyle w:val="a6"/>
        <w:spacing w:before="0" w:beforeAutospacing="0" w:after="0" w:afterAutospacing="0"/>
        <w:jc w:val="center"/>
        <w:rPr>
          <w:rFonts w:ascii="Times New Roman" w:hAnsi="Times New Roman" w:cs="Times New Roman"/>
          <w:b/>
          <w:color w:val="000000"/>
          <w:sz w:val="28"/>
          <w:szCs w:val="28"/>
        </w:rPr>
      </w:pPr>
      <w:r w:rsidRPr="00AD5A47">
        <w:rPr>
          <w:rFonts w:ascii="Times New Roman" w:hAnsi="Times New Roman" w:cs="Times New Roman"/>
          <w:b/>
          <w:color w:val="000000"/>
          <w:sz w:val="28"/>
          <w:szCs w:val="28"/>
        </w:rPr>
        <w:t xml:space="preserve">Identification and validation of </w:t>
      </w:r>
      <w:r w:rsidRPr="00AD5A47">
        <w:rPr>
          <w:rFonts w:ascii="Times New Roman" w:hAnsi="Times New Roman" w:cs="Times New Roman" w:hint="eastAsia"/>
          <w:b/>
          <w:color w:val="000000"/>
          <w:sz w:val="28"/>
          <w:szCs w:val="28"/>
        </w:rPr>
        <w:t>five</w:t>
      </w:r>
      <w:r w:rsidRPr="00AD5A47">
        <w:rPr>
          <w:rFonts w:ascii="Times New Roman" w:hAnsi="Times New Roman" w:cs="Times New Roman"/>
          <w:b/>
          <w:color w:val="000000"/>
          <w:sz w:val="28"/>
          <w:szCs w:val="28"/>
        </w:rPr>
        <w:t xml:space="preserve"> methylation signature</w:t>
      </w:r>
      <w:r w:rsidRPr="00AD5A47">
        <w:rPr>
          <w:rFonts w:ascii="Times New Roman" w:hAnsi="Times New Roman" w:cs="Times New Roman" w:hint="eastAsia"/>
          <w:b/>
          <w:color w:val="000000"/>
          <w:sz w:val="28"/>
          <w:szCs w:val="28"/>
        </w:rPr>
        <w:t>s</w:t>
      </w:r>
      <w:r w:rsidRPr="00AD5A47">
        <w:rPr>
          <w:rFonts w:ascii="Times New Roman" w:hAnsi="Times New Roman" w:cs="Times New Roman"/>
          <w:b/>
          <w:color w:val="000000"/>
          <w:sz w:val="28"/>
          <w:szCs w:val="28"/>
        </w:rPr>
        <w:t xml:space="preserve"> for diagnosis of Non-small cell lung cancer</w:t>
      </w:r>
      <w:r w:rsidR="003C6922">
        <w:rPr>
          <w:rFonts w:ascii="Times New Roman" w:hAnsi="Times New Roman" w:cs="Times New Roman" w:hint="eastAsia"/>
          <w:b/>
          <w:color w:val="000000"/>
          <w:sz w:val="28"/>
          <w:szCs w:val="28"/>
        </w:rPr>
        <w:t xml:space="preserve"> (NSCLC)</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Shicheng Guo</w:t>
      </w:r>
      <w:r w:rsidRPr="00AE7BEC">
        <w:rPr>
          <w:rFonts w:ascii="Times New Roman" w:hAnsi="Times New Roman"/>
          <w:color w:val="000000"/>
          <w:kern w:val="0"/>
          <w:sz w:val="24"/>
          <w:szCs w:val="24"/>
          <w:vertAlign w:val="superscript"/>
        </w:rPr>
        <w:t>1</w:t>
      </w:r>
      <w:r w:rsidRPr="00AE7BEC">
        <w:rPr>
          <w:rFonts w:ascii="Times New Roman" w:hAnsi="Times New Roman"/>
          <w:color w:val="000000"/>
          <w:kern w:val="0"/>
          <w:sz w:val="24"/>
          <w:szCs w:val="24"/>
        </w:rPr>
        <w:t>, Fengyang Yan</w:t>
      </w:r>
      <w:r w:rsidRPr="00AE7BEC">
        <w:rPr>
          <w:rFonts w:ascii="Times New Roman" w:hAnsi="Times New Roman"/>
          <w:color w:val="000000"/>
          <w:kern w:val="0"/>
          <w:sz w:val="24"/>
          <w:szCs w:val="24"/>
          <w:vertAlign w:val="superscript"/>
        </w:rPr>
        <w:t>1</w:t>
      </w:r>
      <w:r w:rsidRPr="00AE7BEC">
        <w:rPr>
          <w:rFonts w:ascii="Times New Roman" w:hAnsi="Times New Roman"/>
          <w:color w:val="000000"/>
          <w:kern w:val="0"/>
          <w:sz w:val="24"/>
          <w:szCs w:val="24"/>
        </w:rPr>
        <w:t>, Jibin Xu</w:t>
      </w:r>
      <w:r w:rsidRPr="00AE7BEC">
        <w:rPr>
          <w:rFonts w:ascii="Times New Roman" w:hAnsi="Times New Roman"/>
          <w:color w:val="000000"/>
          <w:kern w:val="0"/>
          <w:sz w:val="24"/>
          <w:szCs w:val="24"/>
          <w:vertAlign w:val="superscript"/>
        </w:rPr>
        <w:t>2</w:t>
      </w:r>
      <w:r w:rsidRPr="00AE7BEC">
        <w:rPr>
          <w:rFonts w:ascii="Times New Roman" w:hAnsi="Times New Roman"/>
          <w:color w:val="000000"/>
          <w:kern w:val="0"/>
          <w:sz w:val="24"/>
          <w:szCs w:val="24"/>
        </w:rPr>
        <w:t>, Yang Bao</w:t>
      </w:r>
      <w:r w:rsidRPr="00AE7BEC">
        <w:rPr>
          <w:rFonts w:ascii="Times New Roman" w:hAnsi="Times New Roman"/>
          <w:color w:val="000000"/>
          <w:kern w:val="0"/>
          <w:sz w:val="24"/>
          <w:szCs w:val="24"/>
          <w:vertAlign w:val="superscript"/>
        </w:rPr>
        <w:t>3</w:t>
      </w:r>
      <w:r w:rsidRPr="00AE7BEC">
        <w:rPr>
          <w:rFonts w:ascii="Times New Roman" w:hAnsi="Times New Roman"/>
          <w:color w:val="000000"/>
          <w:kern w:val="0"/>
          <w:sz w:val="24"/>
          <w:szCs w:val="24"/>
        </w:rPr>
        <w:t>, Ji Zhu</w:t>
      </w:r>
      <w:r w:rsidRPr="00AE7BEC">
        <w:rPr>
          <w:rFonts w:ascii="Times New Roman" w:hAnsi="Times New Roman"/>
          <w:color w:val="000000"/>
          <w:kern w:val="0"/>
          <w:sz w:val="24"/>
          <w:szCs w:val="24"/>
          <w:vertAlign w:val="superscript"/>
        </w:rPr>
        <w:t>2</w:t>
      </w:r>
      <w:r w:rsidRPr="00AE7BEC">
        <w:rPr>
          <w:rFonts w:ascii="Times New Roman" w:hAnsi="Times New Roman"/>
          <w:color w:val="000000"/>
          <w:kern w:val="0"/>
          <w:sz w:val="24"/>
          <w:szCs w:val="24"/>
        </w:rPr>
        <w:t>, Xiaotian Wang</w:t>
      </w:r>
      <w:r w:rsidRPr="00AE7BEC">
        <w:rPr>
          <w:rFonts w:ascii="Times New Roman" w:hAnsi="Times New Roman"/>
          <w:color w:val="000000"/>
          <w:kern w:val="0"/>
          <w:sz w:val="24"/>
          <w:szCs w:val="24"/>
          <w:vertAlign w:val="superscript"/>
        </w:rPr>
        <w:t>1</w:t>
      </w:r>
      <w:r w:rsidRPr="00AE7BEC">
        <w:rPr>
          <w:rFonts w:ascii="Times New Roman" w:hAnsi="Times New Roman"/>
          <w:color w:val="000000"/>
          <w:kern w:val="0"/>
          <w:sz w:val="24"/>
          <w:szCs w:val="24"/>
        </w:rPr>
        <w:t>, Junjie Wu</w:t>
      </w:r>
      <w:r w:rsidRPr="00AE7BEC">
        <w:rPr>
          <w:rFonts w:ascii="Times New Roman" w:hAnsi="Times New Roman"/>
          <w:color w:val="000000"/>
          <w:kern w:val="0"/>
          <w:sz w:val="24"/>
          <w:szCs w:val="24"/>
          <w:vertAlign w:val="superscript"/>
        </w:rPr>
        <w:t>2</w:t>
      </w:r>
      <w:r w:rsidRPr="00AE7BEC">
        <w:rPr>
          <w:rFonts w:ascii="Times New Roman" w:hAnsi="Times New Roman"/>
          <w:color w:val="000000"/>
          <w:kern w:val="0"/>
          <w:sz w:val="24"/>
          <w:szCs w:val="24"/>
        </w:rPr>
        <w:t>, Yi Li</w:t>
      </w:r>
      <w:r w:rsidRPr="00AE7BEC">
        <w:rPr>
          <w:rFonts w:ascii="Times New Roman" w:hAnsi="Times New Roman"/>
          <w:color w:val="000000"/>
          <w:kern w:val="0"/>
          <w:sz w:val="24"/>
          <w:szCs w:val="24"/>
          <w:vertAlign w:val="superscript"/>
        </w:rPr>
        <w:t>1</w:t>
      </w:r>
      <w:r w:rsidRPr="00AE7BEC">
        <w:rPr>
          <w:rFonts w:ascii="Times New Roman" w:hAnsi="Times New Roman"/>
          <w:color w:val="000000"/>
          <w:kern w:val="0"/>
          <w:sz w:val="24"/>
          <w:szCs w:val="24"/>
        </w:rPr>
        <w:t>, Weilin Pu</w:t>
      </w:r>
      <w:r w:rsidRPr="00AE7BEC">
        <w:rPr>
          <w:rFonts w:ascii="Times New Roman" w:hAnsi="Times New Roman"/>
          <w:color w:val="000000"/>
          <w:kern w:val="0"/>
          <w:sz w:val="24"/>
          <w:szCs w:val="24"/>
          <w:vertAlign w:val="superscript"/>
        </w:rPr>
        <w:t>1</w:t>
      </w:r>
      <w:r w:rsidRPr="00AE7BEC">
        <w:rPr>
          <w:rFonts w:ascii="Times New Roman" w:hAnsi="Times New Roman"/>
          <w:color w:val="000000"/>
          <w:kern w:val="0"/>
          <w:sz w:val="24"/>
          <w:szCs w:val="24"/>
        </w:rPr>
        <w:t>, Yan Liu</w:t>
      </w:r>
      <w:r w:rsidRPr="00AE7BEC">
        <w:rPr>
          <w:rFonts w:ascii="Times New Roman" w:hAnsi="Times New Roman"/>
          <w:color w:val="000000"/>
          <w:kern w:val="0"/>
          <w:sz w:val="24"/>
          <w:szCs w:val="24"/>
          <w:vertAlign w:val="superscript"/>
        </w:rPr>
        <w:t>4</w:t>
      </w:r>
      <w:r w:rsidRPr="00AE7BEC">
        <w:rPr>
          <w:rFonts w:ascii="Times New Roman" w:hAnsi="Times New Roman"/>
          <w:color w:val="000000"/>
          <w:kern w:val="0"/>
          <w:sz w:val="24"/>
          <w:szCs w:val="24"/>
        </w:rPr>
        <w:t>, Zhengwen Jiang</w:t>
      </w:r>
      <w:r w:rsidRPr="00AE7BEC">
        <w:rPr>
          <w:rFonts w:ascii="Times New Roman" w:hAnsi="Times New Roman"/>
          <w:color w:val="000000"/>
          <w:kern w:val="0"/>
          <w:sz w:val="24"/>
          <w:szCs w:val="24"/>
          <w:vertAlign w:val="superscript"/>
        </w:rPr>
        <w:t>4</w:t>
      </w:r>
      <w:r w:rsidRPr="00AE7BEC">
        <w:rPr>
          <w:rFonts w:ascii="Times New Roman" w:hAnsi="Times New Roman"/>
          <w:color w:val="000000"/>
          <w:kern w:val="0"/>
          <w:sz w:val="24"/>
          <w:szCs w:val="24"/>
        </w:rPr>
        <w:t>, Momiao Xiong</w:t>
      </w:r>
      <w:r w:rsidRPr="00AE7BEC">
        <w:rPr>
          <w:rFonts w:ascii="Times New Roman" w:hAnsi="Times New Roman"/>
          <w:color w:val="000000"/>
          <w:kern w:val="0"/>
          <w:sz w:val="24"/>
          <w:szCs w:val="24"/>
          <w:vertAlign w:val="superscript"/>
        </w:rPr>
        <w:t>5</w:t>
      </w:r>
      <w:r w:rsidRPr="00AE7BEC">
        <w:rPr>
          <w:rFonts w:ascii="Times New Roman" w:hAnsi="Times New Roman"/>
          <w:color w:val="000000"/>
          <w:kern w:val="0"/>
          <w:sz w:val="24"/>
          <w:szCs w:val="24"/>
        </w:rPr>
        <w:t>, Li Jin</w:t>
      </w:r>
      <w:r w:rsidRPr="00AE7BEC">
        <w:rPr>
          <w:rFonts w:ascii="Times New Roman" w:hAnsi="Times New Roman"/>
          <w:color w:val="000000"/>
          <w:kern w:val="0"/>
          <w:sz w:val="24"/>
          <w:szCs w:val="24"/>
          <w:vertAlign w:val="superscript"/>
        </w:rPr>
        <w:t>1,6</w:t>
      </w:r>
      <w:r w:rsidRPr="00AE7BEC">
        <w:rPr>
          <w:rFonts w:ascii="Times New Roman" w:hAnsi="Times New Roman"/>
          <w:color w:val="000000"/>
          <w:kern w:val="0"/>
          <w:sz w:val="24"/>
          <w:szCs w:val="24"/>
        </w:rPr>
        <w:t>, Jiucun Wang</w:t>
      </w:r>
      <w:r w:rsidRPr="00AE7BEC">
        <w:rPr>
          <w:rFonts w:ascii="Times New Roman" w:hAnsi="Times New Roman"/>
          <w:color w:val="000000"/>
          <w:kern w:val="0"/>
          <w:sz w:val="24"/>
          <w:szCs w:val="24"/>
          <w:vertAlign w:val="superscript"/>
        </w:rPr>
        <w:t>1,6</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p>
    <w:p w:rsidR="006671AF" w:rsidRPr="00AE7BEC" w:rsidRDefault="006671AF" w:rsidP="006671AF">
      <w:pPr>
        <w:pStyle w:val="a6"/>
        <w:spacing w:before="0" w:beforeAutospacing="0" w:after="0" w:afterAutospacing="0"/>
        <w:rPr>
          <w:rFonts w:ascii="Times New Roman" w:hAnsi="Times New Roman" w:cs="Times New Roman"/>
          <w:color w:val="000000"/>
        </w:rPr>
      </w:pPr>
      <w:r w:rsidRPr="00AE7BEC">
        <w:rPr>
          <w:rFonts w:ascii="Times New Roman" w:hAnsi="Times New Roman" w:cs="Times New Roman"/>
          <w:color w:val="000000"/>
          <w:vertAlign w:val="superscript"/>
        </w:rPr>
        <w:t xml:space="preserve">1 </w:t>
      </w:r>
      <w:r w:rsidRPr="00AE7BEC">
        <w:rPr>
          <w:rFonts w:ascii="Times New Roman" w:hAnsi="Times New Roman" w:cs="Times New Roman"/>
          <w:color w:val="000000"/>
        </w:rPr>
        <w:t xml:space="preserve">State Key Laboratory of Genetic Engineering and Ministry of Education Key Laboratory of Contemporary Anthropology, </w:t>
      </w:r>
      <w:r w:rsidRPr="00771A48">
        <w:rPr>
          <w:rFonts w:ascii="Times New Roman" w:hAnsi="Times New Roman"/>
        </w:rPr>
        <w:t>Collaborative Innovation Center for Genetics and Development</w:t>
      </w:r>
      <w:r>
        <w:rPr>
          <w:rFonts w:ascii="Times New Roman" w:hAnsi="Times New Roman"/>
        </w:rPr>
        <w:t>,</w:t>
      </w:r>
      <w:r w:rsidRPr="00AE7BEC">
        <w:rPr>
          <w:rFonts w:ascii="Times New Roman" w:hAnsi="Times New Roman" w:cs="Times New Roman"/>
          <w:color w:val="000000"/>
        </w:rPr>
        <w:t xml:space="preserve"> School of Life Sciences and Institutes of Biomedical Sciences, Fudan University, Shanghai 200433, China</w:t>
      </w:r>
    </w:p>
    <w:p w:rsidR="006671AF" w:rsidRPr="00AE7BEC" w:rsidRDefault="006671AF" w:rsidP="006671AF">
      <w:pPr>
        <w:pStyle w:val="a6"/>
        <w:spacing w:before="0" w:beforeAutospacing="0" w:after="0" w:afterAutospacing="0"/>
        <w:rPr>
          <w:rFonts w:ascii="Times New Roman" w:hAnsi="Times New Roman" w:cs="Times New Roman"/>
          <w:color w:val="000000"/>
        </w:rPr>
      </w:pPr>
      <w:r w:rsidRPr="00AE7BEC">
        <w:rPr>
          <w:rFonts w:ascii="Times New Roman" w:hAnsi="Times New Roman" w:cs="Times New Roman"/>
          <w:color w:val="000000"/>
          <w:vertAlign w:val="superscript"/>
        </w:rPr>
        <w:t xml:space="preserve">2 </w:t>
      </w:r>
      <w:r w:rsidRPr="00AE7BEC">
        <w:rPr>
          <w:rFonts w:ascii="Times New Roman" w:hAnsi="Times New Roman" w:cs="Times New Roman"/>
          <w:color w:val="000000"/>
        </w:rPr>
        <w:t>Department of Cardiothoracic Surgery, Changhai Hospital of Shanghai, Second Military Medical University, Shanghai, China</w:t>
      </w:r>
    </w:p>
    <w:p w:rsidR="006671AF" w:rsidRPr="00AE7BEC" w:rsidRDefault="006671AF" w:rsidP="006671AF">
      <w:pPr>
        <w:pStyle w:val="a6"/>
        <w:spacing w:before="0" w:beforeAutospacing="0" w:after="0" w:afterAutospacing="0"/>
        <w:rPr>
          <w:rFonts w:ascii="Times New Roman" w:hAnsi="Times New Roman" w:cs="Times New Roman"/>
          <w:color w:val="000000"/>
        </w:rPr>
      </w:pPr>
      <w:r w:rsidRPr="00AE7BEC">
        <w:rPr>
          <w:rFonts w:ascii="Times New Roman" w:hAnsi="Times New Roman" w:cs="Times New Roman"/>
          <w:color w:val="000000"/>
          <w:vertAlign w:val="superscript"/>
        </w:rPr>
        <w:t xml:space="preserve">3 </w:t>
      </w:r>
      <w:r w:rsidRPr="00AE7BEC">
        <w:rPr>
          <w:rFonts w:ascii="Times New Roman" w:hAnsi="Times New Roman" w:cs="Times New Roman"/>
          <w:color w:val="000000"/>
        </w:rPr>
        <w:t>Yangzhou No.1 People's Hospital, Yangzhou, China</w:t>
      </w:r>
    </w:p>
    <w:p w:rsidR="006671AF" w:rsidRPr="00AE7BEC" w:rsidRDefault="006671AF" w:rsidP="006671AF">
      <w:pPr>
        <w:pStyle w:val="a6"/>
        <w:spacing w:before="0" w:beforeAutospacing="0" w:after="0" w:afterAutospacing="0"/>
        <w:rPr>
          <w:rFonts w:ascii="Times New Roman" w:hAnsi="Times New Roman" w:cs="Times New Roman"/>
          <w:color w:val="000000"/>
          <w:vertAlign w:val="superscript"/>
        </w:rPr>
      </w:pPr>
      <w:r w:rsidRPr="00AE7BEC">
        <w:rPr>
          <w:rFonts w:ascii="Times New Roman" w:hAnsi="Times New Roman" w:cs="Times New Roman"/>
          <w:color w:val="000000"/>
          <w:vertAlign w:val="superscript"/>
        </w:rPr>
        <w:t xml:space="preserve">4 </w:t>
      </w:r>
      <w:r w:rsidRPr="00AE7BEC">
        <w:rPr>
          <w:rFonts w:ascii="Times New Roman" w:hAnsi="Times New Roman" w:cs="Times New Roman"/>
          <w:color w:val="000000"/>
        </w:rPr>
        <w:t>Center for Genetic &amp; Genomic Analysis, Genesky Biotechnologies Inc., Shanghai</w:t>
      </w:r>
    </w:p>
    <w:p w:rsidR="006671AF" w:rsidRPr="00AE7BEC" w:rsidRDefault="006671AF" w:rsidP="006671AF">
      <w:pPr>
        <w:pStyle w:val="a6"/>
        <w:spacing w:before="0" w:beforeAutospacing="0" w:after="0" w:afterAutospacing="0"/>
        <w:rPr>
          <w:rFonts w:ascii="Times New Roman" w:hAnsi="Times New Roman" w:cs="Times New Roman"/>
          <w:color w:val="000000"/>
          <w:vertAlign w:val="superscript"/>
        </w:rPr>
      </w:pPr>
      <w:r w:rsidRPr="00AE7BEC">
        <w:rPr>
          <w:rFonts w:ascii="Times New Roman" w:hAnsi="Times New Roman" w:cs="Times New Roman"/>
          <w:color w:val="000000"/>
          <w:vertAlign w:val="superscript"/>
        </w:rPr>
        <w:t xml:space="preserve">5 </w:t>
      </w:r>
      <w:r w:rsidRPr="00AE7BEC">
        <w:rPr>
          <w:rFonts w:ascii="Times New Roman" w:hAnsi="Times New Roman" w:cs="Times New Roman"/>
          <w:color w:val="000000"/>
        </w:rPr>
        <w:t>Human Genetics Center, University of Texas School of Public Health, Houston, Texas</w:t>
      </w:r>
    </w:p>
    <w:p w:rsidR="006671AF" w:rsidRPr="00AE7BEC" w:rsidRDefault="006671AF" w:rsidP="006671AF">
      <w:pPr>
        <w:pStyle w:val="a6"/>
        <w:spacing w:before="0" w:beforeAutospacing="0" w:after="0" w:afterAutospacing="0"/>
        <w:rPr>
          <w:rFonts w:ascii="Times New Roman" w:hAnsi="Times New Roman" w:cs="Times New Roman"/>
          <w:color w:val="000000"/>
        </w:rPr>
      </w:pPr>
      <w:r w:rsidRPr="00AE7BEC">
        <w:rPr>
          <w:rFonts w:ascii="Times New Roman" w:hAnsi="Times New Roman" w:cs="Times New Roman"/>
          <w:color w:val="000000"/>
          <w:vertAlign w:val="superscript"/>
        </w:rPr>
        <w:t xml:space="preserve">6 </w:t>
      </w:r>
      <w:r w:rsidRPr="00AE7BEC">
        <w:rPr>
          <w:rFonts w:ascii="Times New Roman" w:hAnsi="Times New Roman" w:cs="Times New Roman"/>
          <w:color w:val="000000"/>
        </w:rPr>
        <w:t>Fudan-Taizhou Institute of Health Sciences, 1 Yaocheng Road, Taizhou, Jiangsu 225300, China</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b/>
          <w:color w:val="FF0000"/>
          <w:kern w:val="0"/>
          <w:sz w:val="24"/>
          <w:szCs w:val="24"/>
        </w:rPr>
        <w:t>Run title</w:t>
      </w:r>
      <w:r w:rsidRPr="00AE7BEC">
        <w:rPr>
          <w:rFonts w:ascii="Times New Roman" w:hAnsi="Times New Roman"/>
          <w:color w:val="000000"/>
          <w:kern w:val="0"/>
          <w:sz w:val="24"/>
          <w:szCs w:val="24"/>
        </w:rPr>
        <w:t>: Novel panel of DNA methylation biomarkers for NSCLC diagnosis</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Figures counts: 2</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Table counts: 3</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Abstract counts: 202</w:t>
      </w:r>
    </w:p>
    <w:p w:rsidR="006671AF" w:rsidRPr="00AE7BEC" w:rsidRDefault="00AD5A47" w:rsidP="006671AF">
      <w:pPr>
        <w:autoSpaceDE w:val="0"/>
        <w:autoSpaceDN w:val="0"/>
        <w:adjustRightInd w:val="0"/>
        <w:jc w:val="left"/>
        <w:rPr>
          <w:rFonts w:ascii="Times New Roman" w:hAnsi="Times New Roman"/>
          <w:color w:val="000000"/>
          <w:kern w:val="0"/>
          <w:sz w:val="24"/>
          <w:szCs w:val="24"/>
        </w:rPr>
      </w:pPr>
      <w:r>
        <w:rPr>
          <w:rFonts w:ascii="Times New Roman" w:hAnsi="Times New Roman"/>
          <w:color w:val="000000"/>
          <w:kern w:val="0"/>
          <w:sz w:val="24"/>
          <w:szCs w:val="24"/>
        </w:rPr>
        <w:t>Mainbody counts: 3</w:t>
      </w:r>
      <w:r>
        <w:rPr>
          <w:rFonts w:ascii="Times New Roman" w:hAnsi="Times New Roman" w:hint="eastAsia"/>
          <w:color w:val="000000"/>
          <w:kern w:val="0"/>
          <w:sz w:val="24"/>
          <w:szCs w:val="24"/>
        </w:rPr>
        <w:t>671</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Abbreviations:</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NSCLC</w:t>
      </w:r>
      <w:r>
        <w:rPr>
          <w:rFonts w:ascii="Times New Roman" w:hAnsi="Times New Roman" w:hint="eastAsia"/>
          <w:color w:val="000000"/>
          <w:kern w:val="0"/>
          <w:sz w:val="24"/>
          <w:szCs w:val="24"/>
        </w:rPr>
        <w:t>:</w:t>
      </w:r>
      <w:r w:rsidRPr="00AE7BEC">
        <w:rPr>
          <w:rFonts w:ascii="Times New Roman" w:hAnsi="Times New Roman"/>
          <w:color w:val="000000"/>
          <w:kern w:val="0"/>
          <w:sz w:val="24"/>
          <w:szCs w:val="24"/>
        </w:rPr>
        <w:t xml:space="preserve"> non-small cell lung cancer</w:t>
      </w:r>
    </w:p>
    <w:p w:rsidR="006671AF" w:rsidRPr="00AE7BEC" w:rsidRDefault="006671AF" w:rsidP="006671AF">
      <w:pPr>
        <w:pStyle w:val="a6"/>
        <w:spacing w:before="0" w:beforeAutospacing="0" w:after="0" w:afterAutospacing="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MSD-SNuPET</w:t>
      </w:r>
      <w:r>
        <w:rPr>
          <w:rFonts w:ascii="Times New Roman" w:hAnsi="Times New Roman" w:cs="Times New Roman" w:hint="eastAsia"/>
          <w:color w:val="000000"/>
          <w:shd w:val="clear" w:color="auto" w:fill="FFFFFF"/>
        </w:rPr>
        <w:t xml:space="preserve">: </w:t>
      </w:r>
      <w:r w:rsidRPr="00AE7BEC">
        <w:rPr>
          <w:rFonts w:ascii="Times New Roman" w:hAnsi="Times New Roman" w:cs="Times New Roman"/>
          <w:color w:val="000000"/>
          <w:shd w:val="clear" w:color="auto" w:fill="FFFFFF"/>
        </w:rPr>
        <w:t>Methylation status determined single nucleotide primer extension technology</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AUC: area under the curve</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TCGA: the cancer genome atlas project</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i/>
          <w:color w:val="000000"/>
          <w:kern w:val="0"/>
          <w:sz w:val="24"/>
          <w:szCs w:val="24"/>
        </w:rPr>
        <w:t>AGTR1</w:t>
      </w:r>
      <w:r w:rsidRPr="00AE7BEC">
        <w:rPr>
          <w:rFonts w:ascii="Times New Roman" w:hAnsi="Times New Roman"/>
          <w:color w:val="000000"/>
          <w:kern w:val="0"/>
          <w:sz w:val="24"/>
          <w:szCs w:val="24"/>
        </w:rPr>
        <w:t>: angiotensin II receptor, type 1</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i/>
          <w:color w:val="000000"/>
          <w:kern w:val="0"/>
          <w:sz w:val="24"/>
          <w:szCs w:val="24"/>
        </w:rPr>
        <w:t>GALR1</w:t>
      </w:r>
      <w:r w:rsidRPr="00AE7BEC">
        <w:rPr>
          <w:rFonts w:ascii="Times New Roman" w:hAnsi="Times New Roman"/>
          <w:color w:val="000000"/>
          <w:kern w:val="0"/>
          <w:sz w:val="24"/>
          <w:szCs w:val="24"/>
        </w:rPr>
        <w:t>: galanin receptor 1</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i/>
          <w:color w:val="000000"/>
          <w:kern w:val="0"/>
          <w:sz w:val="24"/>
          <w:szCs w:val="24"/>
        </w:rPr>
        <w:t>NTSR1</w:t>
      </w:r>
      <w:r w:rsidRPr="00AE7BEC">
        <w:rPr>
          <w:rFonts w:ascii="Times New Roman" w:hAnsi="Times New Roman"/>
          <w:color w:val="000000"/>
          <w:kern w:val="0"/>
          <w:sz w:val="24"/>
          <w:szCs w:val="24"/>
        </w:rPr>
        <w:t>: Neurotensin receptor 1</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i/>
          <w:color w:val="000000"/>
          <w:kern w:val="0"/>
          <w:sz w:val="24"/>
          <w:szCs w:val="24"/>
        </w:rPr>
        <w:t>SLC5A8</w:t>
      </w:r>
      <w:r w:rsidRPr="00AE7BEC">
        <w:rPr>
          <w:rFonts w:ascii="Times New Roman" w:hAnsi="Times New Roman"/>
          <w:color w:val="000000"/>
          <w:kern w:val="0"/>
          <w:sz w:val="24"/>
          <w:szCs w:val="24"/>
        </w:rPr>
        <w:t>: solute carrier family 5, member 8</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i/>
          <w:color w:val="000000"/>
          <w:kern w:val="0"/>
          <w:sz w:val="24"/>
          <w:szCs w:val="24"/>
        </w:rPr>
        <w:t>ZMYND10</w:t>
      </w:r>
      <w:r w:rsidRPr="00AE7BEC">
        <w:rPr>
          <w:rFonts w:ascii="Times New Roman" w:hAnsi="Times New Roman"/>
          <w:color w:val="000000"/>
          <w:kern w:val="0"/>
          <w:sz w:val="24"/>
          <w:szCs w:val="24"/>
        </w:rPr>
        <w:t>:</w:t>
      </w:r>
      <w:r w:rsidRPr="00AE7BEC">
        <w:rPr>
          <w:rFonts w:ascii="Times New Roman" w:hAnsi="Times New Roman"/>
          <w:sz w:val="24"/>
          <w:szCs w:val="24"/>
        </w:rPr>
        <w:t xml:space="preserve"> </w:t>
      </w:r>
      <w:r w:rsidRPr="00AE7BEC">
        <w:rPr>
          <w:rFonts w:ascii="Times New Roman" w:hAnsi="Times New Roman"/>
          <w:color w:val="000000"/>
          <w:kern w:val="0"/>
          <w:sz w:val="24"/>
          <w:szCs w:val="24"/>
        </w:rPr>
        <w:t>zinc finger, MYND-type containing 10</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i/>
          <w:color w:val="000000"/>
          <w:kern w:val="0"/>
          <w:sz w:val="24"/>
          <w:szCs w:val="24"/>
        </w:rPr>
        <w:t>LINE-1</w:t>
      </w:r>
      <w:r w:rsidRPr="00AE7BEC">
        <w:rPr>
          <w:rFonts w:ascii="Times New Roman" w:hAnsi="Times New Roman"/>
          <w:color w:val="000000"/>
          <w:kern w:val="0"/>
          <w:sz w:val="24"/>
          <w:szCs w:val="24"/>
        </w:rPr>
        <w:t>: long interspersed element-1</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Corresponding authors:</w:t>
      </w:r>
      <w:r>
        <w:rPr>
          <w:rFonts w:ascii="Times New Roman" w:hAnsi="Times New Roman"/>
          <w:color w:val="000000"/>
          <w:kern w:val="0"/>
          <w:sz w:val="24"/>
          <w:szCs w:val="24"/>
        </w:rPr>
        <w:t xml:space="preserve"> </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Li Jin, National Ministry of Education Key Laboratory of Contemporary Anthropology, School of Life Sciences, Fudan University, Shanghai 200433, China, Phone: +86-21-55664885, Fax: +86-21-55664885, E-mail: </w:t>
      </w:r>
      <w:hyperlink r:id="rId8" w:history="1">
        <w:r w:rsidRPr="00AE7BEC">
          <w:rPr>
            <w:rFonts w:ascii="Times New Roman" w:hAnsi="Times New Roman"/>
            <w:color w:val="000000"/>
            <w:kern w:val="0"/>
            <w:sz w:val="24"/>
            <w:szCs w:val="24"/>
          </w:rPr>
          <w:t>lijin.fudan@gmail.com</w:t>
        </w:r>
      </w:hyperlink>
    </w:p>
    <w:p w:rsidR="006671AF" w:rsidRPr="00AE7BEC" w:rsidRDefault="006671AF" w:rsidP="006671AF">
      <w:pPr>
        <w:autoSpaceDE w:val="0"/>
        <w:autoSpaceDN w:val="0"/>
        <w:adjustRightInd w:val="0"/>
        <w:jc w:val="left"/>
        <w:rPr>
          <w:rFonts w:ascii="Times New Roman" w:hAnsi="Times New Roman"/>
          <w:color w:val="000000"/>
          <w:kern w:val="0"/>
          <w:sz w:val="24"/>
          <w:szCs w:val="24"/>
        </w:rPr>
        <w:sectPr w:rsidR="006671AF" w:rsidRPr="00AE7BEC" w:rsidSect="001B6A5D">
          <w:footerReference w:type="default" r:id="rId9"/>
          <w:pgSz w:w="11906" w:h="16838"/>
          <w:pgMar w:top="1440" w:right="1440" w:bottom="1440" w:left="1440" w:header="851" w:footer="992" w:gutter="0"/>
          <w:cols w:space="425"/>
          <w:docGrid w:type="lines" w:linePitch="312"/>
        </w:sectPr>
      </w:pPr>
      <w:r w:rsidRPr="00AE7BEC">
        <w:rPr>
          <w:rFonts w:ascii="Times New Roman" w:hAnsi="Times New Roman"/>
          <w:color w:val="000000"/>
          <w:kern w:val="0"/>
          <w:sz w:val="24"/>
          <w:szCs w:val="24"/>
        </w:rPr>
        <w:t>Jiucun Wang,</w:t>
      </w:r>
      <w:bookmarkStart w:id="0" w:name="OLE_LINK15"/>
      <w:bookmarkStart w:id="1" w:name="OLE_LINK16"/>
      <w:r w:rsidRPr="00AE7BEC">
        <w:rPr>
          <w:rFonts w:ascii="Times New Roman" w:hAnsi="Times New Roman"/>
          <w:color w:val="000000"/>
          <w:kern w:val="0"/>
          <w:sz w:val="24"/>
          <w:szCs w:val="24"/>
        </w:rPr>
        <w:t xml:space="preserve"> National Ministry of Education Key Laboratory of Contemporary Anthropology</w:t>
      </w:r>
      <w:bookmarkEnd w:id="0"/>
      <w:bookmarkEnd w:id="1"/>
      <w:r w:rsidRPr="00AE7BEC">
        <w:rPr>
          <w:rFonts w:ascii="Times New Roman" w:hAnsi="Times New Roman"/>
          <w:color w:val="000000"/>
          <w:kern w:val="0"/>
          <w:sz w:val="24"/>
          <w:szCs w:val="24"/>
        </w:rPr>
        <w:t xml:space="preserve">, School of Life Sciences, Fudan University, Shanghai 200433, China, Phone: +86-21-55665499, Fax: +86-21-556648845, E-mail: </w:t>
      </w:r>
      <w:hyperlink r:id="rId10" w:history="1">
        <w:r w:rsidRPr="00AE7BEC">
          <w:rPr>
            <w:rFonts w:ascii="Times New Roman" w:hAnsi="Times New Roman"/>
            <w:color w:val="000000"/>
            <w:kern w:val="0"/>
            <w:sz w:val="24"/>
            <w:szCs w:val="24"/>
          </w:rPr>
          <w:t>jcwang@fudan.edu.cn</w:t>
        </w:r>
      </w:hyperlink>
      <w:r w:rsidRPr="00AE7BEC">
        <w:rPr>
          <w:rFonts w:ascii="Times New Roman" w:hAnsi="Times New Roman"/>
          <w:color w:val="000000"/>
          <w:kern w:val="0"/>
          <w:sz w:val="24"/>
          <w:szCs w:val="24"/>
        </w:rPr>
        <w:t>.</w:t>
      </w:r>
    </w:p>
    <w:p w:rsidR="006671AF" w:rsidRPr="00AE7BEC" w:rsidRDefault="006671AF" w:rsidP="006671AF">
      <w:pPr>
        <w:pStyle w:val="a6"/>
        <w:spacing w:before="0" w:beforeAutospacing="0" w:after="0" w:afterAutospacing="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lastRenderedPageBreak/>
        <w:t xml:space="preserve">Abstract: </w:t>
      </w:r>
    </w:p>
    <w:p w:rsidR="006671AF" w:rsidRPr="00AE7BEC" w:rsidRDefault="006671AF" w:rsidP="006671AF">
      <w:pPr>
        <w:pStyle w:val="a6"/>
        <w:spacing w:before="0" w:beforeAutospacing="0" w:after="0" w:afterAutospacing="0"/>
        <w:jc w:val="both"/>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w:t>
      </w:r>
      <w:r w:rsidRPr="00AE7BEC">
        <w:rPr>
          <w:rFonts w:ascii="Times New Roman" w:hAnsi="Times New Roman" w:cs="Times New Roman"/>
          <w:color w:val="FF0000"/>
          <w:shd w:val="clear" w:color="auto" w:fill="FFFFFF"/>
        </w:rPr>
        <w:t>Background</w:t>
      </w:r>
      <w:r w:rsidRPr="00AE7BEC">
        <w:rPr>
          <w:rFonts w:ascii="Times New Roman" w:hAnsi="Times New Roman" w:cs="Times New Roman"/>
          <w:color w:val="000000"/>
          <w:shd w:val="clear" w:color="auto" w:fill="FFFFFF"/>
        </w:rPr>
        <w:t xml:space="preserve">] DNA methylation was suggested as the promising biomarker for lung cancer diagnosis. However, it is a great challenge to search for the optimized combination of the methylation biomarkers to obtain the maximum diagnosis performance. </w:t>
      </w:r>
    </w:p>
    <w:p w:rsidR="006671AF" w:rsidRPr="00AE7BEC" w:rsidRDefault="006671AF" w:rsidP="006671AF">
      <w:pPr>
        <w:pStyle w:val="a6"/>
        <w:spacing w:before="0" w:beforeAutospacing="0" w:after="0" w:afterAutospacing="0"/>
        <w:jc w:val="both"/>
        <w:textAlignment w:val="baseline"/>
        <w:rPr>
          <w:rFonts w:ascii="Times New Roman" w:hAnsi="Times New Roman" w:cs="Times New Roman"/>
          <w:color w:val="000000"/>
          <w:shd w:val="clear" w:color="auto" w:fill="FFFFFF"/>
        </w:rPr>
      </w:pPr>
      <w:r w:rsidRPr="00AE7BEC">
        <w:rPr>
          <w:rFonts w:ascii="Times New Roman" w:hAnsi="Times New Roman" w:cs="Times New Roman"/>
          <w:color w:val="FF0000"/>
          <w:shd w:val="clear" w:color="auto" w:fill="FFFFFF"/>
        </w:rPr>
        <w:t>[Method]</w:t>
      </w:r>
      <w:r w:rsidRPr="00AE7BEC">
        <w:rPr>
          <w:rFonts w:ascii="Times New Roman" w:hAnsi="Times New Roman" w:cs="Times New Roman"/>
          <w:color w:val="000000"/>
          <w:shd w:val="clear" w:color="auto" w:fill="FFFFFF"/>
        </w:rPr>
        <w:t xml:space="preserve"> In this study, we developed a panel of DNA methylation biomarkers and validated their diagnostic efficiency for non-small cell lung cancer (NSCLC) in a large Chinese Han NSCLC retrospective cohort.</w:t>
      </w:r>
      <w:r>
        <w:rPr>
          <w:rFonts w:ascii="Times New Roman" w:hAnsi="Times New Roman" w:cs="Times New Roman" w:hint="eastAsia"/>
          <w:color w:val="000000"/>
          <w:shd w:val="clear" w:color="auto" w:fill="FFFFFF"/>
        </w:rPr>
        <w:t xml:space="preserve"> </w:t>
      </w:r>
      <w:r w:rsidRPr="00AE7BEC">
        <w:rPr>
          <w:rFonts w:ascii="Times New Roman" w:hAnsi="Times New Roman" w:cs="Times New Roman"/>
          <w:color w:val="000000"/>
          <w:shd w:val="clear" w:color="auto" w:fill="FFFFFF"/>
        </w:rPr>
        <w:t>Three high-throughput DNA methylation microarray dataset (458 samples) were collected in the discover</w:t>
      </w:r>
      <w:ins w:id="2" w:author="theresa wang" w:date="2014-06-01T10:44:00Z">
        <w:r w:rsidR="00CA0A48">
          <w:rPr>
            <w:rFonts w:ascii="Times New Roman" w:hAnsi="Times New Roman" w:cs="Times New Roman"/>
            <w:color w:val="000000"/>
            <w:shd w:val="clear" w:color="auto" w:fill="FFFFFF"/>
          </w:rPr>
          <w:t>y</w:t>
        </w:r>
      </w:ins>
      <w:r w:rsidRPr="00AE7BEC">
        <w:rPr>
          <w:rFonts w:ascii="Times New Roman" w:hAnsi="Times New Roman" w:cs="Times New Roman"/>
          <w:color w:val="000000"/>
          <w:shd w:val="clear" w:color="auto" w:fill="FFFFFF"/>
        </w:rPr>
        <w:t xml:space="preserve"> stage. After normalization, batch effect elimination and integration, significant differential</w:t>
      </w:r>
      <w:ins w:id="3" w:author="theresa wang" w:date="2014-06-01T10:45:00Z">
        <w:r w:rsidR="00CA0A48">
          <w:rPr>
            <w:rFonts w:ascii="Times New Roman" w:hAnsi="Times New Roman" w:cs="Times New Roman"/>
            <w:color w:val="000000"/>
            <w:shd w:val="clear" w:color="auto" w:fill="FFFFFF"/>
          </w:rPr>
          <w:t>ly</w:t>
        </w:r>
      </w:ins>
      <w:r w:rsidRPr="00AE7BEC">
        <w:rPr>
          <w:rFonts w:ascii="Times New Roman" w:hAnsi="Times New Roman" w:cs="Times New Roman"/>
          <w:color w:val="000000"/>
          <w:shd w:val="clear" w:color="auto" w:fill="FFFFFF"/>
        </w:rPr>
        <w:t xml:space="preserve"> methylated genes and </w:t>
      </w:r>
      <w:ins w:id="4" w:author="theresa wang" w:date="2014-06-01T10:45:00Z">
        <w:r w:rsidR="00CA0A48">
          <w:rPr>
            <w:rFonts w:ascii="Times New Roman" w:hAnsi="Times New Roman" w:cs="Times New Roman"/>
            <w:color w:val="000000"/>
            <w:shd w:val="clear" w:color="auto" w:fill="FFFFFF"/>
          </w:rPr>
          <w:t xml:space="preserve">the </w:t>
        </w:r>
      </w:ins>
      <w:r w:rsidRPr="00AE7BEC">
        <w:rPr>
          <w:rFonts w:ascii="Times New Roman" w:hAnsi="Times New Roman" w:cs="Times New Roman"/>
          <w:color w:val="000000"/>
          <w:shd w:val="clear" w:color="auto" w:fill="FFFFFF"/>
        </w:rPr>
        <w:t xml:space="preserve">best combination of the biomarkers were determined </w:t>
      </w:r>
      <w:r>
        <w:rPr>
          <w:rFonts w:ascii="Times New Roman" w:hAnsi="Times New Roman" w:cs="Times New Roman"/>
          <w:color w:val="000000"/>
          <w:shd w:val="clear" w:color="auto" w:fill="FFFFFF"/>
        </w:rPr>
        <w:t xml:space="preserve">by </w:t>
      </w:r>
      <w:r w:rsidRPr="00AE7BEC">
        <w:rPr>
          <w:rFonts w:ascii="Times New Roman" w:hAnsi="Times New Roman" w:cs="Times New Roman"/>
          <w:color w:val="000000"/>
          <w:shd w:val="clear" w:color="auto" w:fill="FFFFFF"/>
        </w:rPr>
        <w:t xml:space="preserve">leave-one-out </w:t>
      </w:r>
      <w:ins w:id="5" w:author="theresa wang" w:date="2014-06-01T10:46:00Z">
        <w:r w:rsidR="00CA0A48" w:rsidRPr="00AE7BEC">
          <w:rPr>
            <w:rFonts w:ascii="Times New Roman" w:hAnsi="Times New Roman" w:cs="Times New Roman"/>
            <w:color w:val="000000"/>
            <w:shd w:val="clear" w:color="auto" w:fill="FFFFFF"/>
          </w:rPr>
          <w:t xml:space="preserve">SVM </w:t>
        </w:r>
      </w:ins>
      <w:del w:id="6" w:author="theresa wang" w:date="2014-06-01T10:46:00Z">
        <w:r w:rsidRPr="00AE7BEC" w:rsidDel="00CA0A48">
          <w:rPr>
            <w:rFonts w:ascii="Times New Roman" w:hAnsi="Times New Roman" w:cs="Times New Roman"/>
            <w:color w:val="000000"/>
            <w:shd w:val="clear" w:color="auto" w:fill="FFFFFF"/>
          </w:rPr>
          <w:delText xml:space="preserve">support vector machine </w:delText>
        </w:r>
      </w:del>
      <w:r w:rsidRPr="00AE7BEC">
        <w:rPr>
          <w:rFonts w:ascii="Times New Roman" w:hAnsi="Times New Roman" w:cs="Times New Roman"/>
          <w:color w:val="000000"/>
          <w:shd w:val="clear" w:color="auto" w:fill="FFFFFF"/>
        </w:rPr>
        <w:t>(</w:t>
      </w:r>
      <w:ins w:id="7" w:author="theresa wang" w:date="2014-06-01T10:46:00Z">
        <w:r w:rsidR="00CA0A48" w:rsidRPr="00AE7BEC">
          <w:rPr>
            <w:rFonts w:ascii="Times New Roman" w:hAnsi="Times New Roman" w:cs="Times New Roman"/>
            <w:color w:val="000000"/>
            <w:shd w:val="clear" w:color="auto" w:fill="FFFFFF"/>
          </w:rPr>
          <w:t>support vector machine</w:t>
        </w:r>
      </w:ins>
      <w:del w:id="8" w:author="theresa wang" w:date="2014-06-01T10:46:00Z">
        <w:r w:rsidRPr="00AE7BEC" w:rsidDel="00CA0A48">
          <w:rPr>
            <w:rFonts w:ascii="Times New Roman" w:hAnsi="Times New Roman" w:cs="Times New Roman"/>
            <w:color w:val="000000"/>
            <w:shd w:val="clear" w:color="auto" w:fill="FFFFFF"/>
          </w:rPr>
          <w:delText>SVM</w:delText>
        </w:r>
      </w:del>
      <w:r w:rsidRPr="00AE7BEC">
        <w:rPr>
          <w:rFonts w:ascii="Times New Roman" w:hAnsi="Times New Roman" w:cs="Times New Roman"/>
          <w:color w:val="000000"/>
          <w:shd w:val="clear" w:color="auto" w:fill="FFFFFF"/>
        </w:rPr>
        <w:t>) feature selection operation. Then</w:t>
      </w:r>
      <w:r>
        <w:rPr>
          <w:rFonts w:ascii="Times New Roman" w:hAnsi="Times New Roman" w:cs="Times New Roman" w:hint="eastAsia"/>
          <w:color w:val="000000"/>
          <w:shd w:val="clear" w:color="auto" w:fill="FFFFFF"/>
        </w:rPr>
        <w:t xml:space="preserve"> </w:t>
      </w:r>
      <w:r w:rsidRPr="00AE7BEC">
        <w:rPr>
          <w:rFonts w:ascii="Times New Roman" w:hAnsi="Times New Roman" w:cs="Times New Roman"/>
          <w:color w:val="000000"/>
          <w:shd w:val="clear" w:color="auto" w:fill="FFFFFF"/>
        </w:rPr>
        <w:t>candidate promoters were examined by</w:t>
      </w:r>
      <w:ins w:id="9" w:author="theresa wang" w:date="2014-06-01T10:47:00Z">
        <w:r w:rsidR="00CA0A48" w:rsidRPr="00CA0A48">
          <w:rPr>
            <w:rFonts w:ascii="Times New Roman" w:hAnsi="Times New Roman" w:cs="Times New Roman"/>
            <w:color w:val="000000"/>
            <w:shd w:val="clear" w:color="auto" w:fill="FFFFFF"/>
          </w:rPr>
          <w:t xml:space="preserve"> </w:t>
        </w:r>
        <w:r w:rsidR="00CA0A48" w:rsidRPr="00AE7BEC">
          <w:rPr>
            <w:rFonts w:ascii="Times New Roman" w:hAnsi="Times New Roman" w:cs="Times New Roman"/>
            <w:color w:val="000000"/>
            <w:shd w:val="clear" w:color="auto" w:fill="FFFFFF"/>
          </w:rPr>
          <w:t>MSD-SNuPET</w:t>
        </w:r>
      </w:ins>
      <w:r w:rsidRPr="00AE7BEC">
        <w:rPr>
          <w:rFonts w:ascii="Times New Roman" w:hAnsi="Times New Roman" w:cs="Times New Roman"/>
          <w:color w:val="000000"/>
          <w:shd w:val="clear" w:color="auto" w:fill="FFFFFF"/>
        </w:rPr>
        <w:t xml:space="preserve"> </w:t>
      </w:r>
      <w:del w:id="10" w:author="theresa wang" w:date="2014-06-01T10:47:00Z">
        <w:r w:rsidRPr="00AE7BEC" w:rsidDel="00CA0A48">
          <w:rPr>
            <w:rFonts w:ascii="Times New Roman" w:hAnsi="Times New Roman" w:cs="Times New Roman"/>
            <w:color w:val="000000"/>
            <w:shd w:val="clear" w:color="auto" w:fill="FFFFFF"/>
          </w:rPr>
          <w:delText>methylation status determined single nucleotide primer extension technique</w:delText>
        </w:r>
        <w:r w:rsidDel="00CA0A48">
          <w:rPr>
            <w:rFonts w:ascii="Times New Roman" w:hAnsi="Times New Roman" w:cs="Times New Roman" w:hint="eastAsia"/>
            <w:color w:val="000000"/>
            <w:shd w:val="clear" w:color="auto" w:fill="FFFFFF"/>
          </w:rPr>
          <w:delText xml:space="preserve"> </w:delText>
        </w:r>
      </w:del>
      <w:r>
        <w:rPr>
          <w:rFonts w:ascii="Times New Roman" w:hAnsi="Times New Roman" w:cs="Times New Roman" w:hint="eastAsia"/>
          <w:color w:val="000000"/>
          <w:shd w:val="clear" w:color="auto" w:fill="FFFFFF"/>
        </w:rPr>
        <w:t>(</w:t>
      </w:r>
      <w:ins w:id="11" w:author="theresa wang" w:date="2014-06-01T10:47:00Z">
        <w:r w:rsidR="00CA0A48" w:rsidRPr="00AE7BEC">
          <w:rPr>
            <w:rFonts w:ascii="Times New Roman" w:hAnsi="Times New Roman" w:cs="Times New Roman"/>
            <w:color w:val="000000"/>
            <w:shd w:val="clear" w:color="auto" w:fill="FFFFFF"/>
          </w:rPr>
          <w:t>methylation status determined single nucleotide primer extension technique</w:t>
        </w:r>
      </w:ins>
      <w:del w:id="12" w:author="theresa wang" w:date="2014-06-01T10:47:00Z">
        <w:r w:rsidRPr="00AE7BEC" w:rsidDel="00CA0A48">
          <w:rPr>
            <w:rFonts w:ascii="Times New Roman" w:hAnsi="Times New Roman" w:cs="Times New Roman"/>
            <w:color w:val="000000"/>
            <w:shd w:val="clear" w:color="auto" w:fill="FFFFFF"/>
          </w:rPr>
          <w:delText>MSD-SNuPET</w:delText>
        </w:r>
      </w:del>
      <w:r>
        <w:rPr>
          <w:rFonts w:ascii="Times New Roman" w:hAnsi="Times New Roman" w:cs="Times New Roman" w:hint="eastAsia"/>
          <w:color w:val="000000"/>
          <w:shd w:val="clear" w:color="auto" w:fill="FFFFFF"/>
        </w:rPr>
        <w:t>)</w:t>
      </w:r>
      <w:r w:rsidRPr="00AE7BEC">
        <w:rPr>
          <w:rFonts w:ascii="Times New Roman" w:hAnsi="Times New Roman" w:cs="Times New Roman"/>
          <w:color w:val="000000"/>
          <w:shd w:val="clear" w:color="auto" w:fill="FFFFFF"/>
        </w:rPr>
        <w:t xml:space="preserve"> in an independent set of </w:t>
      </w:r>
      <w:del w:id="13" w:author="theresa wang" w:date="2014-06-01T10:48:00Z">
        <w:r w:rsidRPr="00AE7BEC" w:rsidDel="00CA0A48">
          <w:rPr>
            <w:rFonts w:ascii="Times New Roman" w:hAnsi="Times New Roman" w:cs="Times New Roman"/>
            <w:color w:val="000000"/>
            <w:shd w:val="clear" w:color="auto" w:fill="FFFFFF"/>
          </w:rPr>
          <w:delText xml:space="preserve">300 </w:delText>
        </w:r>
      </w:del>
      <w:ins w:id="14" w:author="theresa wang" w:date="2014-06-01T10:48:00Z">
        <w:r w:rsidR="00CA0A48">
          <w:rPr>
            <w:rFonts w:ascii="Times New Roman" w:hAnsi="Times New Roman" w:cs="Times New Roman"/>
            <w:color w:val="000000"/>
            <w:shd w:val="clear" w:color="auto" w:fill="FFFFFF"/>
          </w:rPr>
          <w:t>150 pairwise</w:t>
        </w:r>
        <w:r w:rsidR="00CA0A48" w:rsidRPr="00AE7BEC">
          <w:rPr>
            <w:rFonts w:ascii="Times New Roman" w:hAnsi="Times New Roman" w:cs="Times New Roman"/>
            <w:color w:val="000000"/>
            <w:shd w:val="clear" w:color="auto" w:fill="FFFFFF"/>
          </w:rPr>
          <w:t xml:space="preserve"> </w:t>
        </w:r>
      </w:ins>
      <w:r w:rsidRPr="00AE7BEC">
        <w:rPr>
          <w:rFonts w:ascii="Times New Roman" w:hAnsi="Times New Roman" w:cs="Times New Roman"/>
          <w:color w:val="000000"/>
          <w:shd w:val="clear" w:color="auto" w:fill="FFFFFF"/>
        </w:rPr>
        <w:t xml:space="preserve">NSCLC/normal tissues. </w:t>
      </w:r>
      <w:del w:id="15" w:author="theresa wang" w:date="2014-06-01T10:50:00Z">
        <w:r w:rsidRPr="00AE7BEC" w:rsidDel="004F417C">
          <w:rPr>
            <w:rFonts w:ascii="Times New Roman" w:hAnsi="Times New Roman" w:cs="Times New Roman"/>
            <w:color w:val="000000"/>
            <w:shd w:val="clear" w:color="auto" w:fill="FFFFFF"/>
          </w:rPr>
          <w:delText xml:space="preserve">Six </w:delText>
        </w:r>
      </w:del>
      <w:ins w:id="16" w:author="theresa wang" w:date="2014-06-01T10:50:00Z">
        <w:r w:rsidR="004F417C">
          <w:rPr>
            <w:rFonts w:ascii="Times New Roman" w:hAnsi="Times New Roman" w:cs="Times New Roman"/>
            <w:color w:val="000000"/>
            <w:shd w:val="clear" w:color="auto" w:fill="FFFFFF"/>
          </w:rPr>
          <w:t>Four</w:t>
        </w:r>
        <w:r w:rsidR="004F417C" w:rsidRPr="00AE7BEC">
          <w:rPr>
            <w:rFonts w:ascii="Times New Roman" w:hAnsi="Times New Roman" w:cs="Times New Roman"/>
            <w:color w:val="000000"/>
            <w:shd w:val="clear" w:color="auto" w:fill="FFFFFF"/>
          </w:rPr>
          <w:t xml:space="preserve"> </w:t>
        </w:r>
      </w:ins>
      <w:r w:rsidRPr="00AE7BEC">
        <w:rPr>
          <w:rFonts w:ascii="Times New Roman" w:hAnsi="Times New Roman" w:cs="Times New Roman"/>
          <w:color w:val="000000"/>
          <w:shd w:val="clear" w:color="auto" w:fill="FFFFFF"/>
        </w:rPr>
        <w:t xml:space="preserve">statistical models with 5-fold cross-validation were used to evaluate the performance of the discriminatory algorithms. The sensitivity, specificity and accuracy were 86.3%, 95.7% and 91% respectively in Bayes tree model. </w:t>
      </w:r>
    </w:p>
    <w:p w:rsidR="006671AF" w:rsidRPr="00AE7BEC" w:rsidRDefault="006671AF" w:rsidP="006671AF">
      <w:pPr>
        <w:pStyle w:val="a6"/>
        <w:spacing w:before="0" w:beforeAutospacing="0" w:after="0" w:afterAutospacing="0"/>
        <w:jc w:val="both"/>
        <w:textAlignment w:val="baseline"/>
        <w:rPr>
          <w:rFonts w:ascii="Times New Roman" w:hAnsi="Times New Roman" w:cs="Times New Roman"/>
          <w:color w:val="000000"/>
          <w:shd w:val="clear" w:color="auto" w:fill="FFFFFF"/>
        </w:rPr>
      </w:pPr>
      <w:r w:rsidRPr="00AE7BEC">
        <w:rPr>
          <w:rFonts w:ascii="Times New Roman" w:hAnsi="Times New Roman" w:cs="Times New Roman"/>
          <w:color w:val="FF0000"/>
          <w:shd w:val="clear" w:color="auto" w:fill="FFFFFF"/>
        </w:rPr>
        <w:t xml:space="preserve">[Conclusion] </w:t>
      </w:r>
      <w:r w:rsidRPr="00AE7BEC">
        <w:rPr>
          <w:rFonts w:ascii="Times New Roman" w:hAnsi="Times New Roman" w:cs="Times New Roman"/>
          <w:color w:val="000000"/>
          <w:shd w:val="clear" w:color="auto" w:fill="FFFFFF"/>
        </w:rPr>
        <w:t xml:space="preserve">High throughput DNA methylation microarray dataset followed by batch effect elimination can be a good method to discover optimized DNA methylation diagnostic panels. Methylation profiles of </w:t>
      </w:r>
      <w:r w:rsidRPr="00AE7BEC">
        <w:rPr>
          <w:rFonts w:ascii="Times New Roman" w:hAnsi="Times New Roman" w:cs="Times New Roman"/>
          <w:i/>
          <w:color w:val="000000"/>
          <w:shd w:val="clear" w:color="auto" w:fill="FFFFFF"/>
        </w:rPr>
        <w:t>AGTR1</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GALR1</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SLC5A8</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ZMYND10</w:t>
      </w:r>
      <w:r w:rsidRPr="00AE7BEC">
        <w:rPr>
          <w:rFonts w:ascii="Times New Roman" w:hAnsi="Times New Roman" w:cs="Times New Roman"/>
          <w:color w:val="000000"/>
          <w:shd w:val="clear" w:color="auto" w:fill="FFFFFF"/>
        </w:rPr>
        <w:t xml:space="preserve"> and </w:t>
      </w:r>
      <w:r w:rsidRPr="00AE7BEC">
        <w:rPr>
          <w:rFonts w:ascii="Times New Roman" w:hAnsi="Times New Roman" w:cs="Times New Roman"/>
          <w:i/>
          <w:color w:val="000000"/>
          <w:shd w:val="clear" w:color="auto" w:fill="FFFFFF"/>
        </w:rPr>
        <w:t>NTSR1</w:t>
      </w:r>
      <w:r w:rsidRPr="00AE7BEC">
        <w:rPr>
          <w:rFonts w:ascii="Times New Roman" w:hAnsi="Times New Roman" w:cs="Times New Roman"/>
          <w:color w:val="000000"/>
          <w:shd w:val="clear" w:color="auto" w:fill="FFFFFF"/>
        </w:rPr>
        <w:t xml:space="preserve">, could be an effective methylation-based assay for the NSCLC diagnosis. </w:t>
      </w:r>
    </w:p>
    <w:p w:rsidR="006671AF" w:rsidRPr="00AE7BEC" w:rsidRDefault="006671AF" w:rsidP="006671AF">
      <w:pPr>
        <w:pStyle w:val="a6"/>
        <w:spacing w:before="0" w:beforeAutospacing="0" w:after="0" w:afterAutospacing="0"/>
        <w:jc w:val="both"/>
        <w:textAlignment w:val="baseline"/>
        <w:rPr>
          <w:rFonts w:ascii="Times New Roman" w:hAnsi="Times New Roman" w:cs="Times New Roman"/>
          <w:color w:val="000000"/>
          <w:shd w:val="clear" w:color="auto" w:fill="FFFFFF"/>
        </w:rPr>
      </w:pPr>
    </w:p>
    <w:p w:rsidR="006671AF" w:rsidRPr="00AE7BEC" w:rsidRDefault="006671AF" w:rsidP="006671AF">
      <w:pPr>
        <w:autoSpaceDE w:val="0"/>
        <w:autoSpaceDN w:val="0"/>
        <w:adjustRightInd w:val="0"/>
        <w:jc w:val="left"/>
        <w:rPr>
          <w:rFonts w:ascii="Times New Roman" w:hAnsi="Times New Roman"/>
          <w:sz w:val="24"/>
          <w:szCs w:val="24"/>
        </w:rPr>
      </w:pPr>
      <w:r w:rsidRPr="00AE7BEC">
        <w:rPr>
          <w:rFonts w:ascii="Times New Roman" w:hAnsi="Times New Roman"/>
          <w:b/>
          <w:color w:val="000000"/>
          <w:kern w:val="0"/>
          <w:sz w:val="24"/>
          <w:szCs w:val="24"/>
        </w:rPr>
        <w:t>Key words</w:t>
      </w:r>
      <w:r w:rsidRPr="00AE7BEC">
        <w:rPr>
          <w:rFonts w:ascii="Times New Roman" w:hAnsi="Times New Roman"/>
          <w:color w:val="000000"/>
          <w:kern w:val="0"/>
          <w:sz w:val="24"/>
          <w:szCs w:val="24"/>
        </w:rPr>
        <w:t xml:space="preserve">: Non-small cell lung cancer, </w:t>
      </w:r>
      <w:r w:rsidRPr="00AE7BEC">
        <w:rPr>
          <w:rFonts w:ascii="Times New Roman" w:hAnsi="Times New Roman"/>
          <w:sz w:val="24"/>
          <w:szCs w:val="24"/>
        </w:rPr>
        <w:t xml:space="preserve">DNA methylation, </w:t>
      </w:r>
      <w:del w:id="17" w:author="theresa wang" w:date="2014-06-01T10:52:00Z">
        <w:r w:rsidRPr="00AE7BEC" w:rsidDel="00CF3BBC">
          <w:rPr>
            <w:rFonts w:ascii="Times New Roman" w:hAnsi="Times New Roman"/>
            <w:sz w:val="24"/>
            <w:szCs w:val="24"/>
          </w:rPr>
          <w:delText xml:space="preserve">Diagnosis, </w:delText>
        </w:r>
      </w:del>
      <w:r w:rsidRPr="00AE7BEC">
        <w:rPr>
          <w:rFonts w:ascii="Times New Roman" w:hAnsi="Times New Roman"/>
          <w:sz w:val="24"/>
          <w:szCs w:val="24"/>
        </w:rPr>
        <w:t xml:space="preserve">Biomarker, </w:t>
      </w:r>
      <w:r w:rsidRPr="00AE7BEC">
        <w:rPr>
          <w:rFonts w:ascii="Times New Roman" w:hAnsi="Times New Roman"/>
          <w:color w:val="000000"/>
          <w:kern w:val="0"/>
          <w:sz w:val="24"/>
          <w:szCs w:val="24"/>
        </w:rPr>
        <w:t>Batch effect elimination</w:t>
      </w:r>
    </w:p>
    <w:p w:rsidR="006671AF" w:rsidRPr="00AE7BEC" w:rsidRDefault="006671AF" w:rsidP="006671AF">
      <w:pPr>
        <w:pStyle w:val="a6"/>
        <w:spacing w:before="0" w:beforeAutospacing="0" w:after="0" w:afterAutospacing="0"/>
        <w:jc w:val="both"/>
        <w:textAlignment w:val="baseline"/>
        <w:rPr>
          <w:rFonts w:ascii="Times New Roman" w:hAnsi="Times New Roman" w:cs="Times New Roman"/>
          <w:color w:val="000000"/>
          <w:shd w:val="clear" w:color="auto" w:fill="FFFFFF"/>
        </w:rPr>
      </w:pPr>
    </w:p>
    <w:p w:rsidR="006671AF" w:rsidRPr="00AE7BEC" w:rsidRDefault="006671AF" w:rsidP="006671AF">
      <w:pPr>
        <w:pStyle w:val="2"/>
        <w:spacing w:before="0" w:after="0" w:line="240" w:lineRule="auto"/>
        <w:jc w:val="left"/>
        <w:rPr>
          <w:rFonts w:ascii="Times New Roman" w:hAnsi="Times New Roman"/>
          <w:sz w:val="24"/>
          <w:szCs w:val="24"/>
        </w:rPr>
      </w:pPr>
      <w:r w:rsidRPr="00AE7BEC">
        <w:rPr>
          <w:rFonts w:ascii="Times New Roman" w:hAnsi="Times New Roman"/>
          <w:sz w:val="24"/>
          <w:szCs w:val="24"/>
        </w:rPr>
        <w:t>Background</w:t>
      </w:r>
    </w:p>
    <w:p w:rsidR="006671AF" w:rsidRPr="00AE7BEC" w:rsidRDefault="006671AF" w:rsidP="006671AF">
      <w:pPr>
        <w:pStyle w:val="a6"/>
        <w:spacing w:before="0" w:beforeAutospacing="0" w:after="0" w:afterAutospacing="0"/>
        <w:ind w:firstLineChars="200" w:firstLine="48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Lung cancer, a complex disease involv</w:t>
      </w:r>
      <w:r>
        <w:rPr>
          <w:rFonts w:ascii="Times New Roman" w:hAnsi="Times New Roman" w:cs="Times New Roman"/>
          <w:color w:val="000000"/>
          <w:shd w:val="clear" w:color="auto" w:fill="FFFFFF"/>
        </w:rPr>
        <w:t>ing</w:t>
      </w:r>
      <w:r w:rsidRPr="00AE7BEC">
        <w:rPr>
          <w:rFonts w:ascii="Times New Roman" w:hAnsi="Times New Roman" w:cs="Times New Roman"/>
          <w:color w:val="000000"/>
          <w:shd w:val="clear" w:color="auto" w:fill="FFFFFF"/>
        </w:rPr>
        <w:t xml:space="preserve"> both genetic and epigenetic changes, is the leading cause of cancer deaths worldwide </w:t>
      </w:r>
      <w:r w:rsidRPr="00AE7BEC">
        <w:rPr>
          <w:rFonts w:ascii="Times New Roman" w:hAnsi="Times New Roman" w:cs="Times New Roman"/>
          <w:color w:val="000000"/>
          <w:shd w:val="clear" w:color="auto" w:fill="FFFFFF"/>
        </w:rPr>
        <w:fldChar w:fldCharType="begin"/>
      </w:r>
      <w:r>
        <w:rPr>
          <w:rFonts w:ascii="Times New Roman" w:hAnsi="Times New Roman" w:cs="Times New Roman"/>
          <w:color w:val="000000"/>
          <w:shd w:val="clear" w:color="auto" w:fill="FFFFFF"/>
        </w:rPr>
        <w:instrText xml:space="preserve"> ADDIN EN.CITE &lt;EndNote&gt;&lt;Cite&gt;&lt;Author&gt;Siegel&lt;/Author&gt;&lt;Year&gt;2012&lt;/Year&gt;&lt;RecNum&gt;34803&lt;/RecNum&gt;&lt;DisplayText&gt;(1)&lt;/DisplayText&gt;&lt;record&gt;&lt;rec-number&gt;34803&lt;/rec-number&gt;&lt;foreign-keys&gt;&lt;key app="EN" db-id="90zpzs2eowteeqepwvb5reev5pe2tpevaxra"&gt;34803&lt;/key&gt;&lt;/foreign-keys&gt;&lt;ref-type name="Journal Article"&gt;17&lt;/ref-type&gt;&lt;contributors&gt;&lt;authors&gt;&lt;author&gt;Siegel, R.&lt;/author&gt;&lt;author&gt;Naishadham, D.&lt;/author&gt;&lt;author&gt;Jemal, A.&lt;/author&gt;&lt;/authors&gt;&lt;/contributors&gt;&lt;auth-address&gt;Surveillance Research, American Cancer Society, Atlanta, GA 30303-1002, USA. Rebecca.siegel@cancer.org&lt;/auth-address&gt;&lt;titles&gt;&lt;title&gt;Cancer statistics, 2012&lt;/title&gt;&lt;secondary-title&gt;CA Cancer J Clin&lt;/secondary-title&gt;&lt;/titles&gt;&lt;periodical&gt;&lt;full-title&gt;CA Cancer J Clin&lt;/full-title&gt;&lt;/periodical&gt;&lt;pages&gt;10-29&lt;/pages&gt;&lt;volume&gt;62&lt;/volume&gt;&lt;number&gt;1&lt;/number&gt;&lt;edition&gt;2012/01/13&lt;/edition&gt;&lt;keywords&gt;&lt;keyword&gt;Adolescent&lt;/keyword&gt;&lt;keyword&gt;Adult&lt;/keyword&gt;&lt;keyword&gt;Age Distribution&lt;/keyword&gt;&lt;keyword&gt;Aged&lt;/keyword&gt;&lt;keyword&gt;Aged, 80 and over&lt;/keyword&gt;&lt;keyword&gt;American Cancer Society&lt;/keyword&gt;&lt;keyword&gt;Child&lt;/keyword&gt;&lt;keyword&gt;Child, Preschool&lt;/keyword&gt;&lt;keyword&gt;Female&lt;/keyword&gt;&lt;keyword&gt;Humans&lt;/keyword&gt;&lt;keyword&gt;Infant&lt;/keyword&gt;&lt;keyword&gt;Male&lt;/keyword&gt;&lt;keyword&gt;Middle Aged&lt;/keyword&gt;&lt;keyword&gt;Morbidity/trends&lt;/keyword&gt;&lt;keyword&gt;Neoplasms/*epidemiology&lt;/keyword&gt;&lt;keyword&gt;*Registries&lt;/keyword&gt;&lt;keyword&gt;Retrospective Studies&lt;/keyword&gt;&lt;keyword&gt;Sex Distribution&lt;/keyword&gt;&lt;keyword&gt;Survival Rate/trends&lt;/keyword&gt;&lt;keyword&gt;United States/epidemiology&lt;/keyword&gt;&lt;keyword&gt;Young Adult&lt;/keyword&gt;&lt;/keywords&gt;&lt;dates&gt;&lt;year&gt;2012&lt;/year&gt;&lt;pub-dates&gt;&lt;date&gt;Jan-Feb&lt;/date&gt;&lt;/pub-dates&gt;&lt;/dates&gt;&lt;isbn&gt;1542-4863 (Electronic)&amp;#xD;0007-9235 (Linking)&lt;/isbn&gt;&lt;accession-num&gt;22237781&lt;/accession-num&gt;&lt;urls&gt;&lt;related-urls&gt;&lt;url&gt;http://www.ncbi.nlm.nih.gov/entrez/query.fcgi?cmd=Retrieve&amp;amp;db=PubMed&amp;amp;dopt=Citation&amp;amp;list_uids=22237781&lt;/url&gt;&lt;/related-urls&gt;&lt;/urls&gt;&lt;electronic-resource-num&gt;10.3322/caac.20138&lt;/electronic-resource-num&gt;&lt;language&gt;eng&lt;/language&gt;&lt;/record&gt;&lt;/Cite&gt;&lt;/EndNote&gt;</w:instrText>
      </w:r>
      <w:r w:rsidRPr="00AE7BEC">
        <w:rPr>
          <w:rFonts w:ascii="Times New Roman" w:hAnsi="Times New Roman" w:cs="Times New Roman"/>
          <w:color w:val="000000"/>
          <w:shd w:val="clear" w:color="auto" w:fill="FFFFFF"/>
        </w:rPr>
        <w:fldChar w:fldCharType="separate"/>
      </w:r>
      <w:r>
        <w:rPr>
          <w:rFonts w:ascii="Times New Roman" w:hAnsi="Times New Roman" w:cs="Times New Roman"/>
          <w:noProof/>
          <w:color w:val="000000"/>
          <w:shd w:val="clear" w:color="auto" w:fill="FFFFFF"/>
        </w:rPr>
        <w:t>(</w:t>
      </w:r>
      <w:hyperlink w:anchor="_ENREF_1" w:tooltip="Siegel, 2012 #34803" w:history="1">
        <w:r w:rsidR="00D47793">
          <w:rPr>
            <w:rFonts w:ascii="Times New Roman" w:hAnsi="Times New Roman" w:cs="Times New Roman"/>
            <w:noProof/>
            <w:color w:val="000000"/>
            <w:shd w:val="clear" w:color="auto" w:fill="FFFFFF"/>
          </w:rPr>
          <w:t>1</w:t>
        </w:r>
      </w:hyperlink>
      <w:r>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About 80% of primary lung cancers are non-small cell lung carcinoma (NSCLC) </w:t>
      </w:r>
      <w:r>
        <w:rPr>
          <w:rFonts w:ascii="Times New Roman" w:hAnsi="Times New Roman" w:cs="Times New Roman"/>
          <w:color w:val="000000"/>
          <w:shd w:val="clear" w:color="auto" w:fill="FFFFFF"/>
        </w:rPr>
        <w:t>that</w:t>
      </w:r>
      <w:r w:rsidRPr="00AE7BEC">
        <w:rPr>
          <w:rFonts w:ascii="Times New Roman" w:hAnsi="Times New Roman" w:cs="Times New Roman"/>
          <w:color w:val="000000"/>
          <w:shd w:val="clear" w:color="auto" w:fill="FFFFFF"/>
        </w:rPr>
        <w:t xml:space="preserve"> is characterized by a long asymptomatic latency and poor prognosis. While the overall 5-year survival rates for late stage III and IV of NSCLC patients were just 5%-14% and 1% respectively, the rate could come up to 50% for the early stage of the NSCLC patients who are typically treated with surgery</w:t>
      </w:r>
      <w:ins w:id="18" w:author="theresa wang" w:date="2014-06-01T10:56:00Z">
        <w:r w:rsidR="00216F9A">
          <w:rPr>
            <w:rFonts w:ascii="Times New Roman" w:hAnsi="Times New Roman" w:cs="Times New Roman"/>
            <w:color w:val="000000"/>
            <w:shd w:val="clear" w:color="auto" w:fill="FFFFFF"/>
          </w:rPr>
          <w:t xml:space="preserve"> (ref)</w:t>
        </w:r>
      </w:ins>
      <w:r w:rsidRPr="00AE7BEC">
        <w:rPr>
          <w:rFonts w:ascii="Times New Roman" w:hAnsi="Times New Roman" w:cs="Times New Roman"/>
          <w:color w:val="000000"/>
          <w:shd w:val="clear" w:color="auto" w:fill="FFFFFF"/>
        </w:rPr>
        <w:t xml:space="preserve">. Many imaging and cytology-based strategies have been employed in NSCLC diagnosis; however none </w:t>
      </w:r>
      <w:r>
        <w:rPr>
          <w:rFonts w:ascii="Times New Roman" w:hAnsi="Times New Roman" w:cs="Times New Roman" w:hint="eastAsia"/>
          <w:color w:val="000000"/>
          <w:shd w:val="clear" w:color="auto" w:fill="FFFFFF"/>
        </w:rPr>
        <w:t xml:space="preserve">of them </w:t>
      </w:r>
      <w:r w:rsidRPr="00AE7BEC">
        <w:rPr>
          <w:rFonts w:ascii="Times New Roman" w:hAnsi="Times New Roman" w:cs="Times New Roman"/>
          <w:color w:val="000000"/>
          <w:shd w:val="clear" w:color="auto" w:fill="FFFFFF"/>
        </w:rPr>
        <w:t xml:space="preserve">have yet been proven </w:t>
      </w:r>
      <w:r>
        <w:rPr>
          <w:rFonts w:ascii="Times New Roman" w:hAnsi="Times New Roman" w:cs="Times New Roman"/>
          <w:color w:val="000000"/>
          <w:shd w:val="clear" w:color="auto" w:fill="FFFFFF"/>
        </w:rPr>
        <w:t xml:space="preserve">completely </w:t>
      </w:r>
      <w:r w:rsidRPr="00AE7BEC">
        <w:rPr>
          <w:rFonts w:ascii="Times New Roman" w:hAnsi="Times New Roman" w:cs="Times New Roman"/>
          <w:color w:val="000000"/>
          <w:shd w:val="clear" w:color="auto" w:fill="FFFFFF"/>
        </w:rPr>
        <w:t>effective</w:t>
      </w:r>
      <w:ins w:id="19" w:author="theresa wang" w:date="2014-06-01T10:57:00Z">
        <w:r w:rsidR="00216F9A">
          <w:rPr>
            <w:rFonts w:ascii="Times New Roman" w:hAnsi="Times New Roman" w:cs="Times New Roman"/>
            <w:color w:val="000000"/>
            <w:shd w:val="clear" w:color="auto" w:fill="FFFFFF"/>
          </w:rPr>
          <w:t xml:space="preserve"> in reducing</w:t>
        </w:r>
      </w:ins>
      <w:ins w:id="20" w:author="theresa wang" w:date="2014-06-01T10:58:00Z">
        <w:r w:rsidR="00216F9A">
          <w:rPr>
            <w:rFonts w:ascii="Times New Roman" w:hAnsi="Times New Roman" w:cs="Times New Roman"/>
            <w:color w:val="000000"/>
            <w:shd w:val="clear" w:color="auto" w:fill="FFFFFF"/>
          </w:rPr>
          <w:t xml:space="preserve"> the mortality of NSCLC</w:t>
        </w:r>
      </w:ins>
      <w:r w:rsidRPr="00AE7BE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C469F6">
        <w:rPr>
          <w:rFonts w:ascii="Times New Roman" w:hAnsi="Times New Roman" w:cs="Times New Roman"/>
          <w:color w:val="000000"/>
          <w:highlight w:val="yellow"/>
          <w:shd w:val="clear" w:color="auto" w:fill="FFFFFF"/>
        </w:rPr>
        <w:t>The advances in molecular profiling of NSCLC over the past decade have made a paradigm shift in its diagnosis and treatment.</w:t>
      </w:r>
      <w:r>
        <w:rPr>
          <w:rFonts w:ascii="Times New Roman" w:hAnsi="Times New Roman" w:cs="Times New Roman"/>
          <w:color w:val="000000"/>
          <w:shd w:val="clear" w:color="auto" w:fill="FFFFFF"/>
        </w:rPr>
        <w:t xml:space="preserve"> </w:t>
      </w:r>
    </w:p>
    <w:p w:rsidR="006671AF" w:rsidRPr="00AE7BEC" w:rsidRDefault="006671AF" w:rsidP="006671AF">
      <w:pPr>
        <w:pStyle w:val="a6"/>
        <w:spacing w:before="0" w:beforeAutospacing="0" w:after="0" w:afterAutospacing="0"/>
        <w:ind w:firstLineChars="200" w:firstLine="48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Among all the genetic variations, single nucleotides polymorphism</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xml:space="preserve"> (SNP</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ha</w:t>
      </w:r>
      <w:r>
        <w:rPr>
          <w:rFonts w:ascii="Times New Roman" w:hAnsi="Times New Roman" w:cs="Times New Roman"/>
          <w:color w:val="000000"/>
          <w:shd w:val="clear" w:color="auto" w:fill="FFFFFF"/>
        </w:rPr>
        <w:t>ve</w:t>
      </w:r>
      <w:r w:rsidRPr="00AE7BEC">
        <w:rPr>
          <w:rFonts w:ascii="Times New Roman" w:hAnsi="Times New Roman" w:cs="Times New Roman"/>
          <w:color w:val="000000"/>
          <w:shd w:val="clear" w:color="auto" w:fill="FFFFFF"/>
        </w:rPr>
        <w:t xml:space="preserve"> been considered as most stable biomarker for heritable disease, since the status of the SNPs can be detected with almost 100% accuracy and unchanged all over the life. It is specific and powerful for highly single gene caused disease. However, for the complex disease, such as cancers, the prediction power of SNPs is limited. </w:t>
      </w:r>
      <w:r>
        <w:rPr>
          <w:rFonts w:ascii="Times New Roman" w:hAnsi="Times New Roman" w:cs="Times New Roman"/>
          <w:color w:val="000000"/>
          <w:shd w:val="clear" w:color="auto" w:fill="FFFFFF"/>
        </w:rPr>
        <w:t>The plethora</w:t>
      </w:r>
      <w:r w:rsidRPr="00AE7BEC">
        <w:rPr>
          <w:rFonts w:ascii="Times New Roman" w:hAnsi="Times New Roman" w:cs="Times New Roman"/>
          <w:color w:val="000000"/>
          <w:shd w:val="clear" w:color="auto" w:fill="FFFFFF"/>
        </w:rPr>
        <w:t xml:space="preserve"> of </w:t>
      </w:r>
      <w:r>
        <w:rPr>
          <w:rFonts w:ascii="Times New Roman" w:hAnsi="Times New Roman" w:cs="Times New Roman"/>
          <w:color w:val="000000"/>
          <w:shd w:val="clear" w:color="auto" w:fill="FFFFFF"/>
        </w:rPr>
        <w:t xml:space="preserve">studies have </w:t>
      </w:r>
      <w:r w:rsidRPr="00AE7BEC">
        <w:rPr>
          <w:rFonts w:ascii="Times New Roman" w:hAnsi="Times New Roman" w:cs="Times New Roman"/>
          <w:color w:val="000000"/>
          <w:shd w:val="clear" w:color="auto" w:fill="FFFFFF"/>
        </w:rPr>
        <w:t>show</w:t>
      </w:r>
      <w:r>
        <w:rPr>
          <w:rFonts w:ascii="Times New Roman" w:hAnsi="Times New Roman" w:cs="Times New Roman"/>
          <w:color w:val="000000"/>
          <w:shd w:val="clear" w:color="auto" w:fill="FFFFFF"/>
        </w:rPr>
        <w:t xml:space="preserve">n that </w:t>
      </w:r>
      <w:r w:rsidRPr="00AE7BEC">
        <w:rPr>
          <w:rFonts w:ascii="Times New Roman" w:hAnsi="Times New Roman" w:cs="Times New Roman"/>
          <w:color w:val="000000"/>
          <w:shd w:val="clear" w:color="auto" w:fill="FFFFFF"/>
        </w:rPr>
        <w:t xml:space="preserve">AUCs of the prediction model based </w:t>
      </w:r>
      <w:r>
        <w:rPr>
          <w:rFonts w:ascii="Times New Roman" w:hAnsi="Times New Roman" w:cs="Times New Roman"/>
          <w:color w:val="000000"/>
          <w:shd w:val="clear" w:color="auto" w:fill="FFFFFF"/>
        </w:rPr>
        <w:t xml:space="preserve">on </w:t>
      </w:r>
      <w:r w:rsidRPr="00AE7BEC">
        <w:rPr>
          <w:rFonts w:ascii="Times New Roman" w:hAnsi="Times New Roman" w:cs="Times New Roman"/>
          <w:color w:val="000000"/>
          <w:shd w:val="clear" w:color="auto" w:fill="FFFFFF"/>
        </w:rPr>
        <w:t xml:space="preserve">significant SNPs can confer </w:t>
      </w:r>
      <w:r>
        <w:rPr>
          <w:rFonts w:ascii="Times New Roman" w:hAnsi="Times New Roman" w:cs="Times New Roman"/>
          <w:color w:val="000000"/>
          <w:shd w:val="clear" w:color="auto" w:fill="FFFFFF"/>
        </w:rPr>
        <w:t xml:space="preserve">only </w:t>
      </w:r>
      <w:r w:rsidRPr="00AE7BEC">
        <w:rPr>
          <w:rFonts w:ascii="Times New Roman" w:hAnsi="Times New Roman" w:cs="Times New Roman"/>
          <w:color w:val="000000"/>
          <w:shd w:val="clear" w:color="auto" w:fill="FFFFFF"/>
        </w:rPr>
        <w:t xml:space="preserve">0.54-0.55 for non-small cell lung cancer </w:t>
      </w:r>
      <w:r w:rsidRPr="00AE7BEC">
        <w:rPr>
          <w:rFonts w:ascii="Times New Roman" w:hAnsi="Times New Roman" w:cs="Times New Roman"/>
          <w:color w:val="000000"/>
          <w:shd w:val="clear" w:color="auto" w:fill="FFFFFF"/>
        </w:rPr>
        <w:fldChar w:fldCharType="begin">
          <w:fldData xml:space="preserve">PEVuZE5vdGU+PENpdGU+PEF1dGhvcj5MaTwvQXV0aG9yPjxZZWFyPjIwMTI8L1llYXI+PFJlY051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</w:fldData>
        </w:fldChar>
      </w:r>
      <w:r>
        <w:rPr>
          <w:rFonts w:ascii="Times New Roman" w:hAnsi="Times New Roman" w:cs="Times New Roman"/>
          <w:color w:val="000000"/>
          <w:shd w:val="clear" w:color="auto" w:fill="FFFFFF"/>
        </w:rPr>
        <w:instrText xml:space="preserve"> ADDIN EN.CITE </w:instrText>
      </w:r>
      <w:r>
        <w:rPr>
          <w:rFonts w:ascii="Times New Roman" w:hAnsi="Times New Roman" w:cs="Times New Roman"/>
          <w:color w:val="000000"/>
          <w:shd w:val="clear" w:color="auto" w:fill="FFFFFF"/>
        </w:rPr>
        <w:fldChar w:fldCharType="begin">
          <w:fldData xml:space="preserve">PEVuZE5vdGU+PENpdGU+PEF1dGhvcj5MaTwvQXV0aG9yPjxZZWFyPjIwMTI8L1llYXI+PFJlY051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</w:fldData>
        </w:fldChar>
      </w:r>
      <w:r>
        <w:rPr>
          <w:rFonts w:ascii="Times New Roman" w:hAnsi="Times New Roman" w:cs="Times New Roman"/>
          <w:color w:val="000000"/>
          <w:shd w:val="clear" w:color="auto" w:fill="FFFFFF"/>
        </w:rPr>
        <w:instrText xml:space="preserve"> ADDIN EN.CITE.DATA </w:instrText>
      </w:r>
      <w:r>
        <w:rPr>
          <w:rFonts w:ascii="Times New Roman" w:hAnsi="Times New Roman" w:cs="Times New Roman"/>
          <w:color w:val="000000"/>
          <w:shd w:val="clear" w:color="auto" w:fill="FFFFFF"/>
        </w:rPr>
      </w:r>
      <w:r>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r>
      <w:r w:rsidRPr="00AE7BEC">
        <w:rPr>
          <w:rFonts w:ascii="Times New Roman" w:hAnsi="Times New Roman" w:cs="Times New Roman"/>
          <w:color w:val="000000"/>
          <w:shd w:val="clear" w:color="auto" w:fill="FFFFFF"/>
        </w:rPr>
        <w:fldChar w:fldCharType="separate"/>
      </w:r>
      <w:r>
        <w:rPr>
          <w:rFonts w:ascii="Times New Roman" w:hAnsi="Times New Roman" w:cs="Times New Roman"/>
          <w:noProof/>
          <w:color w:val="000000"/>
          <w:shd w:val="clear" w:color="auto" w:fill="FFFFFF"/>
        </w:rPr>
        <w:t>(</w:t>
      </w:r>
      <w:hyperlink w:anchor="_ENREF_2" w:tooltip="Li, 2012 #359" w:history="1">
        <w:r w:rsidR="00D47793">
          <w:rPr>
            <w:rFonts w:ascii="Times New Roman" w:hAnsi="Times New Roman" w:cs="Times New Roman"/>
            <w:noProof/>
            <w:color w:val="000000"/>
            <w:shd w:val="clear" w:color="auto" w:fill="FFFFFF"/>
          </w:rPr>
          <w:t>2</w:t>
        </w:r>
      </w:hyperlink>
      <w:r>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and 0.54-0.60 for thyroid cancer</w:t>
      </w:r>
      <w:r w:rsidR="00067A84">
        <w:rPr>
          <w:rFonts w:ascii="Times New Roman" w:hAnsi="Times New Roman" w:cs="Times New Roman" w:hint="eastAsia"/>
          <w:color w:val="000000"/>
          <w:shd w:val="clear" w:color="auto" w:fill="FFFFFF"/>
        </w:rPr>
        <w:t xml:space="preserve"> </w:t>
      </w:r>
      <w:r w:rsidR="00C469F6" w:rsidRPr="00AE7BEC">
        <w:rPr>
          <w:rFonts w:ascii="Times New Roman" w:hAnsi="Times New Roman" w:cs="Times New Roman"/>
          <w:color w:val="000000"/>
          <w:shd w:val="clear" w:color="auto" w:fill="FFFFFF"/>
        </w:rPr>
        <w:fldChar w:fldCharType="begin"/>
      </w:r>
      <w:r w:rsidR="00C469F6">
        <w:rPr>
          <w:rFonts w:ascii="Times New Roman" w:hAnsi="Times New Roman" w:cs="Times New Roman"/>
          <w:color w:val="000000"/>
          <w:shd w:val="clear" w:color="auto" w:fill="FFFFFF"/>
        </w:rPr>
        <w:instrText xml:space="preserve"> ADDIN EN.CITE &lt;EndNote&gt;&lt;Cite&gt;&lt;Author&gt;Guo&lt;/Author&gt;&lt;Year&gt;2014&lt;/Year&gt;&lt;RecNum&gt;727&lt;/RecNum&gt;&lt;DisplayText&gt;(3)&lt;/DisplayText&gt;&lt;record&gt;&lt;rec-number&gt;727&lt;/rec-number&gt;&lt;foreign-keys&gt;&lt;key app="EN" db-id="wftvzezz1se9zqe9207vzf2xzee9dv0ewrsw"&gt;727&lt;/key&gt;&lt;/foreign-keys&gt;&lt;ref-type name="Journal Article"&gt;17&lt;/ref-type&gt;&lt;contributors&gt;&lt;authors&gt;&lt;author&gt;Guo, S.&lt;/author&gt;&lt;author&gt;Wang, Y. L.&lt;/author&gt;&lt;author&gt;Li, Y.&lt;/author&gt;&lt;author&gt;Jin, L.&lt;/author&gt;&lt;author&gt;Xiong, M.&lt;/author&gt;&lt;author&gt;Ji, Q. H.&lt;/author&gt;&lt;author&gt;Wang, J.&lt;/author&gt;&lt;/authors&gt;&lt;/contributors&gt;&lt;auth-address&gt;State Key Laboratory of Genetic Engineering and Ministry of Education Key Laboratory of Contemporary Anthropology, School of Life Sciences, Fudan University, Shanghai, 200433, China; Human Genetics Center, University of Texas School of Public Health, Houston, Texas, 77030.&lt;/auth-address&gt;&lt;titles&gt;&lt;title&gt;Significant SNPs have limited prediction ability for thyroid cancer&lt;/title&gt;&lt;secondary-title&gt;CANCER MEDICINE&lt;/secondary-title&gt;&lt;alt-title&gt;Cancer Med&lt;/alt-title&gt;&lt;/titles&gt;&lt;periodical&gt;&lt;full-title&gt;CANCER MEDICINE&lt;/full-title&gt;&lt;/periodical&gt;&lt;edition&gt;2014/03/05&lt;/edition&gt;&lt;dates&gt;&lt;year&gt;2014&lt;/year&gt;&lt;pub-dates&gt;&lt;date&gt;Mar 3&lt;/date&gt;&lt;/pub-dates&gt;&lt;/dates&gt;&lt;isbn&gt;2045-7634 (Electronic)&amp;#xD;2045-7634 (Linking)&lt;/isbn&gt;&lt;accession-num&gt;24591304&lt;/accession-num&gt;&lt;urls&gt;&lt;related-urls&gt;&lt;url&gt;http://www.ncbi.nlm.nih.gov/pubmed/24591304&lt;/url&gt;&lt;/related-urls&gt;&lt;/urls&gt;&lt;electronic-resource-num&gt;10.1002/cam4.211&lt;/electronic-resource-num&gt;&lt;language&gt;Eng&lt;/language&gt;&lt;/record&gt;&lt;/Cite&gt;&lt;/EndNote&gt;</w:instrText>
      </w:r>
      <w:r w:rsidR="00C469F6" w:rsidRPr="00AE7BEC">
        <w:rPr>
          <w:rFonts w:ascii="Times New Roman" w:hAnsi="Times New Roman" w:cs="Times New Roman"/>
          <w:color w:val="000000"/>
          <w:shd w:val="clear" w:color="auto" w:fill="FFFFFF"/>
        </w:rPr>
        <w:fldChar w:fldCharType="separate"/>
      </w:r>
      <w:r w:rsidR="00C469F6">
        <w:rPr>
          <w:rFonts w:ascii="Times New Roman" w:hAnsi="Times New Roman" w:cs="Times New Roman"/>
          <w:noProof/>
          <w:color w:val="000000"/>
          <w:shd w:val="clear" w:color="auto" w:fill="FFFFFF"/>
        </w:rPr>
        <w:t>(</w:t>
      </w:r>
      <w:hyperlink w:anchor="_ENREF_3" w:tooltip="Guo, 2014 #727" w:history="1">
        <w:r w:rsidR="00D47793">
          <w:rPr>
            <w:rFonts w:ascii="Times New Roman" w:hAnsi="Times New Roman" w:cs="Times New Roman"/>
            <w:noProof/>
            <w:color w:val="000000"/>
            <w:shd w:val="clear" w:color="auto" w:fill="FFFFFF"/>
          </w:rPr>
          <w:t>3</w:t>
        </w:r>
      </w:hyperlink>
      <w:r w:rsidR="00C469F6">
        <w:rPr>
          <w:rFonts w:ascii="Times New Roman" w:hAnsi="Times New Roman" w:cs="Times New Roman"/>
          <w:noProof/>
          <w:color w:val="000000"/>
          <w:shd w:val="clear" w:color="auto" w:fill="FFFFFF"/>
        </w:rPr>
        <w:t>)</w:t>
      </w:r>
      <w:r w:rsidR="00C469F6"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which has been considered as one of highest familial risk carcinomas among all kinds of cancers. </w:t>
      </w:r>
      <w:r>
        <w:rPr>
          <w:rFonts w:ascii="Times New Roman" w:hAnsi="Times New Roman" w:cs="Times New Roman"/>
          <w:color w:val="000000"/>
          <w:shd w:val="clear" w:color="auto" w:fill="FFFFFF"/>
        </w:rPr>
        <w:t xml:space="preserve">Molecular </w:t>
      </w:r>
      <w:r>
        <w:rPr>
          <w:rFonts w:ascii="Times New Roman" w:hAnsi="Times New Roman" w:cs="Times New Roman"/>
          <w:color w:val="000000"/>
          <w:shd w:val="clear" w:color="auto" w:fill="FFFFFF"/>
        </w:rPr>
        <w:lastRenderedPageBreak/>
        <w:t xml:space="preserve">biomarkers such as </w:t>
      </w:r>
      <w:r w:rsidRPr="00AE7BEC">
        <w:rPr>
          <w:rFonts w:ascii="Times New Roman" w:hAnsi="Times New Roman" w:cs="Times New Roman"/>
          <w:color w:val="000000"/>
          <w:shd w:val="clear" w:color="auto" w:fill="FFFFFF"/>
        </w:rPr>
        <w:t xml:space="preserve">mRNA, microRNA and protein </w:t>
      </w:r>
      <w:r>
        <w:rPr>
          <w:rFonts w:ascii="Times New Roman" w:hAnsi="Times New Roman" w:cs="Times New Roman"/>
          <w:color w:val="000000"/>
          <w:shd w:val="clear" w:color="auto" w:fill="FFFFFF"/>
        </w:rPr>
        <w:t xml:space="preserve">for </w:t>
      </w:r>
      <w:r w:rsidRPr="00AE7BEC">
        <w:rPr>
          <w:rFonts w:ascii="Times New Roman" w:hAnsi="Times New Roman" w:cs="Times New Roman"/>
          <w:color w:val="000000"/>
          <w:shd w:val="clear" w:color="auto" w:fill="FFFFFF"/>
        </w:rPr>
        <w:t xml:space="preserve">NSCLC diagnosis </w:t>
      </w:r>
      <w:r>
        <w:rPr>
          <w:rFonts w:ascii="Times New Roman" w:hAnsi="Times New Roman" w:cs="Times New Roman"/>
          <w:color w:val="000000"/>
          <w:shd w:val="clear" w:color="auto" w:fill="FFFFFF"/>
        </w:rPr>
        <w:t xml:space="preserve">have been developed and investigated </w:t>
      </w:r>
      <w:r w:rsidRPr="00AE7BEC">
        <w:rPr>
          <w:rFonts w:ascii="Times New Roman" w:hAnsi="Times New Roman" w:cs="Times New Roman"/>
          <w:color w:val="000000"/>
          <w:shd w:val="clear" w:color="auto" w:fill="FFFFFF"/>
        </w:rPr>
        <w:t>in the past decades</w:t>
      </w:r>
      <w:r>
        <w:rPr>
          <w:rFonts w:ascii="Times New Roman" w:hAnsi="Times New Roman" w:cs="Times New Roman"/>
          <w:color w:val="000000"/>
          <w:shd w:val="clear" w:color="auto" w:fill="FFFFFF"/>
        </w:rPr>
        <w:t>.</w:t>
      </w:r>
      <w:r w:rsidRPr="00AE7BEC">
        <w:rPr>
          <w:rFonts w:ascii="Times New Roman" w:hAnsi="Times New Roman" w:cs="Times New Roman"/>
          <w:color w:val="000000"/>
          <w:shd w:val="clear" w:color="auto" w:fill="FFFFFF"/>
        </w:rPr>
        <w:t xml:space="preserve"> However, the</w:t>
      </w:r>
      <w:r>
        <w:rPr>
          <w:rFonts w:ascii="Times New Roman" w:hAnsi="Times New Roman" w:cs="Times New Roman"/>
          <w:color w:val="000000"/>
          <w:shd w:val="clear" w:color="auto" w:fill="FFFFFF"/>
        </w:rPr>
        <w:t>ir</w:t>
      </w:r>
      <w:r w:rsidRPr="00AE7BEC">
        <w:rPr>
          <w:rFonts w:ascii="Times New Roman" w:hAnsi="Times New Roman" w:cs="Times New Roman"/>
          <w:color w:val="000000"/>
          <w:shd w:val="clear" w:color="auto" w:fill="FFFFFF"/>
        </w:rPr>
        <w:t xml:space="preserve"> accuracy</w:t>
      </w:r>
      <w:r>
        <w:rPr>
          <w:rFonts w:ascii="Times New Roman" w:hAnsi="Times New Roman" w:cs="Times New Roman"/>
          <w:color w:val="000000"/>
          <w:shd w:val="clear" w:color="auto" w:fill="FFFFFF"/>
        </w:rPr>
        <w:t xml:space="preserve"> for diagnosis of NSCLC</w:t>
      </w:r>
      <w:r w:rsidRPr="00AE7BEC">
        <w:rPr>
          <w:rFonts w:ascii="Times New Roman" w:hAnsi="Times New Roman" w:cs="Times New Roman"/>
          <w:color w:val="000000"/>
          <w:shd w:val="clear" w:color="auto" w:fill="FFFFFF"/>
        </w:rPr>
        <w:t xml:space="preserve"> is far from </w:t>
      </w:r>
      <w:r>
        <w:rPr>
          <w:rFonts w:ascii="Times New Roman" w:hAnsi="Times New Roman" w:cs="Times New Roman"/>
          <w:color w:val="000000"/>
          <w:shd w:val="clear" w:color="auto" w:fill="FFFFFF"/>
        </w:rPr>
        <w:t>reaching clinical implementations</w:t>
      </w:r>
      <w:r w:rsidRPr="00AE7BEC">
        <w:rPr>
          <w:rFonts w:ascii="Times New Roman" w:hAnsi="Times New Roman" w:cs="Times New Roman"/>
          <w:color w:val="000000"/>
          <w:shd w:val="clear" w:color="auto" w:fill="FFFFFF"/>
        </w:rPr>
        <w:t>, in which &gt;90% sensitivity and specificity</w:t>
      </w:r>
      <w:r>
        <w:rPr>
          <w:rFonts w:ascii="Times New Roman" w:hAnsi="Times New Roman" w:cs="Times New Roman"/>
          <w:color w:val="000000"/>
          <w:shd w:val="clear" w:color="auto" w:fill="FFFFFF"/>
        </w:rPr>
        <w:t xml:space="preserve"> of diagnosis </w:t>
      </w:r>
      <w:r w:rsidRPr="00AE7BEC">
        <w:rPr>
          <w:rFonts w:ascii="Times New Roman" w:hAnsi="Times New Roman" w:cs="Times New Roman"/>
          <w:color w:val="000000"/>
          <w:shd w:val="clear" w:color="auto" w:fill="FFFFFF"/>
        </w:rPr>
        <w:t xml:space="preserve">should be guaranteed. </w:t>
      </w:r>
    </w:p>
    <w:p w:rsidR="006671AF" w:rsidRPr="00AE7BEC" w:rsidRDefault="00A41E91" w:rsidP="006671AF">
      <w:pPr>
        <w:pStyle w:val="a6"/>
        <w:spacing w:before="0" w:beforeAutospacing="0" w:after="0" w:afterAutospacing="0"/>
        <w:ind w:firstLineChars="200" w:firstLine="480"/>
        <w:textAlignment w:val="baseline"/>
        <w:rPr>
          <w:rFonts w:ascii="Times New Roman" w:hAnsi="Times New Roman" w:cs="Times New Roman"/>
          <w:color w:val="000000"/>
          <w:shd w:val="clear" w:color="auto" w:fill="FFFFFF"/>
        </w:rPr>
      </w:pPr>
      <w:r w:rsidRPr="00A41E91">
        <w:rPr>
          <w:rFonts w:ascii="Times New Roman" w:hAnsi="Times New Roman" w:cs="Times New Roman"/>
          <w:noProof/>
          <w:color w:val="000000"/>
          <w:shd w:val="clear" w:color="auto" w:fill="FFFFFF"/>
        </w:rPr>
        <w:t>DNA methylation that is one of the most important mechanism involved in genes and MicroR</w:t>
      </w:r>
      <w:r>
        <w:rPr>
          <w:rFonts w:ascii="Times New Roman" w:hAnsi="Times New Roman" w:cs="Times New Roman"/>
          <w:noProof/>
          <w:color w:val="000000"/>
          <w:shd w:val="clear" w:color="auto" w:fill="FFFFFF"/>
        </w:rPr>
        <w:t>NAs expression regulation</w:t>
      </w:r>
      <w:r>
        <w:rPr>
          <w:rFonts w:ascii="Times New Roman" w:hAnsi="Times New Roman" w:cs="Times New Roman" w:hint="eastAsia"/>
          <w:noProof/>
          <w:color w:val="000000"/>
          <w:shd w:val="clear" w:color="auto" w:fill="FFFFFF"/>
        </w:rPr>
        <w:t xml:space="preserve"> </w:t>
      </w:r>
      <w:r>
        <w:rPr>
          <w:rFonts w:ascii="Times New Roman" w:hAnsi="Times New Roman" w:cs="Times New Roman"/>
          <w:noProof/>
          <w:color w:val="000000"/>
          <w:shd w:val="clear" w:color="auto" w:fill="FFFFFF"/>
        </w:rPr>
        <w:fldChar w:fldCharType="begin">
          <w:fldData xml:space="preserve">PEVuZE5vdGU+PENpdGU+PEF1dGhvcj5IZTwvQXV0aG9yPjxZZWFyPjIwMTE8L1llYXI+PFJlY051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</w:fldData>
        </w:fldChar>
      </w:r>
      <w:r>
        <w:rPr>
          <w:rFonts w:ascii="Times New Roman" w:hAnsi="Times New Roman" w:cs="Times New Roman"/>
          <w:noProof/>
          <w:color w:val="000000"/>
          <w:shd w:val="clear" w:color="auto" w:fill="FFFFFF"/>
        </w:rPr>
        <w:instrText xml:space="preserve"> ADDIN EN.CITE </w:instrText>
      </w:r>
      <w:r>
        <w:rPr>
          <w:rFonts w:ascii="Times New Roman" w:hAnsi="Times New Roman" w:cs="Times New Roman"/>
          <w:noProof/>
          <w:color w:val="000000"/>
          <w:shd w:val="clear" w:color="auto" w:fill="FFFFFF"/>
        </w:rPr>
        <w:fldChar w:fldCharType="begin">
          <w:fldData xml:space="preserve">PEVuZE5vdGU+PENpdGU+PEF1dGhvcj5IZTwvQXV0aG9yPjxZZWFyPjIwMTE8L1llYXI+PFJlY051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</w:fldData>
        </w:fldChar>
      </w:r>
      <w:r>
        <w:rPr>
          <w:rFonts w:ascii="Times New Roman" w:hAnsi="Times New Roman" w:cs="Times New Roman"/>
          <w:noProof/>
          <w:color w:val="000000"/>
          <w:shd w:val="clear" w:color="auto" w:fill="FFFFFF"/>
        </w:rPr>
        <w:instrText xml:space="preserve"> ADDIN EN.CITE.DATA </w:instrText>
      </w:r>
      <w:r>
        <w:rPr>
          <w:rFonts w:ascii="Times New Roman" w:hAnsi="Times New Roman" w:cs="Times New Roman"/>
          <w:noProof/>
          <w:color w:val="000000"/>
          <w:shd w:val="clear" w:color="auto" w:fill="FFFFFF"/>
        </w:rPr>
      </w:r>
      <w:r>
        <w:rPr>
          <w:rFonts w:ascii="Times New Roman" w:hAnsi="Times New Roman" w:cs="Times New Roman"/>
          <w:noProof/>
          <w:color w:val="000000"/>
          <w:shd w:val="clear" w:color="auto" w:fill="FFFFFF"/>
        </w:rPr>
        <w:fldChar w:fldCharType="end"/>
      </w:r>
      <w:r>
        <w:rPr>
          <w:rFonts w:ascii="Times New Roman" w:hAnsi="Times New Roman" w:cs="Times New Roman"/>
          <w:noProof/>
          <w:color w:val="000000"/>
          <w:shd w:val="clear" w:color="auto" w:fill="FFFFFF"/>
        </w:rPr>
      </w:r>
      <w:r>
        <w:rPr>
          <w:rFonts w:ascii="Times New Roman" w:hAnsi="Times New Roman" w:cs="Times New Roman"/>
          <w:noProof/>
          <w:color w:val="000000"/>
          <w:shd w:val="clear" w:color="auto" w:fill="FFFFFF"/>
        </w:rPr>
        <w:fldChar w:fldCharType="separate"/>
      </w:r>
      <w:r>
        <w:rPr>
          <w:rFonts w:ascii="Times New Roman" w:hAnsi="Times New Roman" w:cs="Times New Roman"/>
          <w:noProof/>
          <w:color w:val="000000"/>
          <w:shd w:val="clear" w:color="auto" w:fill="FFFFFF"/>
        </w:rPr>
        <w:t>(</w:t>
      </w:r>
      <w:hyperlink w:anchor="_ENREF_4" w:tooltip="He, 2011 #358" w:history="1">
        <w:r w:rsidR="00D47793">
          <w:rPr>
            <w:rFonts w:ascii="Times New Roman" w:hAnsi="Times New Roman" w:cs="Times New Roman"/>
            <w:noProof/>
            <w:color w:val="000000"/>
            <w:shd w:val="clear" w:color="auto" w:fill="FFFFFF"/>
          </w:rPr>
          <w:t>4</w:t>
        </w:r>
      </w:hyperlink>
      <w:r>
        <w:rPr>
          <w:rFonts w:ascii="Times New Roman" w:hAnsi="Times New Roman" w:cs="Times New Roman"/>
          <w:noProof/>
          <w:color w:val="000000"/>
          <w:shd w:val="clear" w:color="auto" w:fill="FFFFFF"/>
        </w:rPr>
        <w:t>)</w:t>
      </w:r>
      <w:r>
        <w:rPr>
          <w:rFonts w:ascii="Times New Roman" w:hAnsi="Times New Roman" w:cs="Times New Roman"/>
          <w:noProof/>
          <w:color w:val="000000"/>
          <w:shd w:val="clear" w:color="auto" w:fill="FFFFFF"/>
        </w:rPr>
        <w:fldChar w:fldCharType="end"/>
      </w:r>
      <w:r>
        <w:rPr>
          <w:rFonts w:ascii="Times New Roman" w:hAnsi="Times New Roman" w:cs="Times New Roman" w:hint="eastAsia"/>
          <w:noProof/>
          <w:color w:val="000000"/>
          <w:shd w:val="clear" w:color="auto" w:fill="FFFFFF"/>
        </w:rPr>
        <w:t>,</w:t>
      </w:r>
      <w:r w:rsidR="006671AF" w:rsidRPr="00AE7BEC">
        <w:rPr>
          <w:rFonts w:ascii="Times New Roman" w:hAnsi="Times New Roman" w:cs="Times New Roman"/>
          <w:color w:val="000000"/>
          <w:shd w:val="clear" w:color="auto" w:fill="FFFFFF"/>
        </w:rPr>
        <w:t xml:space="preserve"> gene alternative splicing </w:t>
      </w:r>
      <w:r w:rsidR="006671AF" w:rsidRPr="00AE7BEC">
        <w:rPr>
          <w:rFonts w:ascii="Times New Roman" w:hAnsi="Times New Roman" w:cs="Times New Roman"/>
          <w:color w:val="000000"/>
          <w:shd w:val="clear" w:color="auto" w:fill="FFFFFF"/>
        </w:rPr>
        <w:fldChar w:fldCharType="begin">
          <w:fldData xml:space="preserve">PEVuZE5vdGU+PENpdGU+PEF1dGhvcj5GbG9yZXM8L0F1dGhvcj48WWVhcj4yMDEyPC9ZZWFyPjxS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</w:fldData>
        </w:fldChar>
      </w:r>
      <w:r>
        <w:rPr>
          <w:rFonts w:ascii="Times New Roman" w:hAnsi="Times New Roman" w:cs="Times New Roman"/>
          <w:color w:val="000000"/>
          <w:shd w:val="clear" w:color="auto" w:fill="FFFFFF"/>
        </w:rPr>
        <w:instrText xml:space="preserve"> ADDIN EN.CITE </w:instrText>
      </w:r>
      <w:r>
        <w:rPr>
          <w:rFonts w:ascii="Times New Roman" w:hAnsi="Times New Roman" w:cs="Times New Roman"/>
          <w:color w:val="000000"/>
          <w:shd w:val="clear" w:color="auto" w:fill="FFFFFF"/>
        </w:rPr>
        <w:fldChar w:fldCharType="begin">
          <w:fldData xml:space="preserve">PEVuZE5vdGU+PENpdGU+PEF1dGhvcj5GbG9yZXM8L0F1dGhvcj48WWVhcj4yMDEyPC9ZZWFyPjxS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</w:fldData>
        </w:fldChar>
      </w:r>
      <w:r>
        <w:rPr>
          <w:rFonts w:ascii="Times New Roman" w:hAnsi="Times New Roman" w:cs="Times New Roman"/>
          <w:color w:val="000000"/>
          <w:shd w:val="clear" w:color="auto" w:fill="FFFFFF"/>
        </w:rPr>
        <w:instrText xml:space="preserve"> ADDIN EN.CITE.DATA </w:instrText>
      </w:r>
      <w:r>
        <w:rPr>
          <w:rFonts w:ascii="Times New Roman" w:hAnsi="Times New Roman" w:cs="Times New Roman"/>
          <w:color w:val="000000"/>
          <w:shd w:val="clear" w:color="auto" w:fill="FFFFFF"/>
        </w:rPr>
      </w:r>
      <w:r>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r>
      <w:r w:rsidR="006671AF" w:rsidRPr="00AE7BEC">
        <w:rPr>
          <w:rFonts w:ascii="Times New Roman" w:hAnsi="Times New Roman" w:cs="Times New Roman"/>
          <w:color w:val="000000"/>
          <w:shd w:val="clear" w:color="auto" w:fill="FFFFFF"/>
        </w:rPr>
        <w:fldChar w:fldCharType="separate"/>
      </w:r>
      <w:r>
        <w:rPr>
          <w:rFonts w:ascii="Times New Roman" w:hAnsi="Times New Roman" w:cs="Times New Roman"/>
          <w:noProof/>
          <w:color w:val="000000"/>
          <w:shd w:val="clear" w:color="auto" w:fill="FFFFFF"/>
        </w:rPr>
        <w:t>(</w:t>
      </w:r>
      <w:hyperlink w:anchor="_ENREF_5" w:tooltip="Flores, 2012 #357" w:history="1">
        <w:r w:rsidR="00D47793">
          <w:rPr>
            <w:rFonts w:ascii="Times New Roman" w:hAnsi="Times New Roman" w:cs="Times New Roman"/>
            <w:noProof/>
            <w:color w:val="000000"/>
            <w:shd w:val="clear" w:color="auto" w:fill="FFFFFF"/>
          </w:rPr>
          <w:t>5</w:t>
        </w:r>
      </w:hyperlink>
      <w:r>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Pr>
          <w:rFonts w:ascii="Times New Roman" w:hAnsi="Times New Roman" w:cs="Times New Roman"/>
          <w:color w:val="000000"/>
          <w:shd w:val="clear" w:color="auto" w:fill="FFFFFF"/>
        </w:rPr>
        <w:t>,</w:t>
      </w:r>
      <w:r w:rsidR="006671AF">
        <w:rPr>
          <w:rFonts w:ascii="Times New Roman" w:hAnsi="Times New Roman" w:cs="Times New Roman" w:hint="eastAsia"/>
          <w:color w:val="000000"/>
          <w:shd w:val="clear" w:color="auto" w:fill="FFFFFF"/>
        </w:rPr>
        <w:t xml:space="preserve"> </w:t>
      </w:r>
      <w:r w:rsidR="006671AF" w:rsidRPr="00AE7BEC">
        <w:rPr>
          <w:rFonts w:ascii="Times New Roman" w:hAnsi="Times New Roman" w:cs="Times New Roman"/>
          <w:color w:val="000000"/>
          <w:shd w:val="clear" w:color="auto" w:fill="FFFFFF"/>
        </w:rPr>
        <w:t>play</w:t>
      </w:r>
      <w:del w:id="21" w:author="theresa wang" w:date="2014-06-01T11:13:00Z">
        <w:r w:rsidR="006671AF" w:rsidRPr="00AE7BEC" w:rsidDel="00AD09A0">
          <w:rPr>
            <w:rFonts w:ascii="Times New Roman" w:hAnsi="Times New Roman" w:cs="Times New Roman"/>
            <w:color w:val="000000"/>
            <w:shd w:val="clear" w:color="auto" w:fill="FFFFFF"/>
          </w:rPr>
          <w:delText xml:space="preserve"> </w:delText>
        </w:r>
        <w:r w:rsidR="006671AF" w:rsidDel="00AD09A0">
          <w:rPr>
            <w:rFonts w:ascii="Times New Roman" w:hAnsi="Times New Roman" w:cs="Times New Roman"/>
            <w:color w:val="000000"/>
            <w:shd w:val="clear" w:color="auto" w:fill="FFFFFF"/>
          </w:rPr>
          <w:delText>an</w:delText>
        </w:r>
      </w:del>
      <w:r w:rsidR="006671AF">
        <w:rPr>
          <w:rFonts w:ascii="Times New Roman" w:hAnsi="Times New Roman" w:cs="Times New Roman"/>
          <w:color w:val="000000"/>
          <w:shd w:val="clear" w:color="auto" w:fill="FFFFFF"/>
        </w:rPr>
        <w:t xml:space="preserve"> </w:t>
      </w:r>
      <w:r w:rsidR="006671AF" w:rsidRPr="00AE7BEC">
        <w:rPr>
          <w:rFonts w:ascii="Times New Roman" w:hAnsi="Times New Roman" w:cs="Times New Roman"/>
          <w:color w:val="000000"/>
          <w:shd w:val="clear" w:color="auto" w:fill="FFFFFF"/>
        </w:rPr>
        <w:t xml:space="preserve">important roles in the early stage of </w:t>
      </w:r>
      <w:del w:id="22" w:author="theresa wang" w:date="2014-06-01T11:13:00Z">
        <w:r w:rsidR="006671AF" w:rsidRPr="00AE7BEC" w:rsidDel="00AD09A0">
          <w:rPr>
            <w:rFonts w:ascii="Times New Roman" w:hAnsi="Times New Roman" w:cs="Times New Roman"/>
            <w:color w:val="000000"/>
            <w:shd w:val="clear" w:color="auto" w:fill="FFFFFF"/>
          </w:rPr>
          <w:delText xml:space="preserve">the </w:delText>
        </w:r>
      </w:del>
      <w:r w:rsidR="006671AF" w:rsidRPr="00AE7BEC">
        <w:rPr>
          <w:rFonts w:ascii="Times New Roman" w:hAnsi="Times New Roman" w:cs="Times New Roman"/>
          <w:color w:val="000000"/>
          <w:shd w:val="clear" w:color="auto" w:fill="FFFFFF"/>
        </w:rPr>
        <w:t>cance</w:t>
      </w:r>
      <w:r w:rsidR="006671AF" w:rsidRPr="00DD13F0">
        <w:rPr>
          <w:rFonts w:ascii="Times New Roman" w:hAnsi="Times New Roman" w:cs="Times New Roman"/>
        </w:rPr>
        <w:t xml:space="preserve">r. </w:t>
      </w:r>
      <w:r w:rsidR="00DD13F0">
        <w:rPr>
          <w:rFonts w:ascii="Times New Roman" w:hAnsi="Times New Roman" w:cs="Times New Roman" w:hint="eastAsia"/>
        </w:rPr>
        <w:t>Because</w:t>
      </w:r>
      <w:r w:rsidR="00DD13F0" w:rsidRPr="00DD13F0">
        <w:rPr>
          <w:rFonts w:ascii="Times New Roman" w:hAnsi="Times New Roman" w:cs="Times New Roman"/>
        </w:rPr>
        <w:t xml:space="preserve"> </w:t>
      </w:r>
      <w:r w:rsidR="00DD13F0">
        <w:rPr>
          <w:rFonts w:ascii="Times New Roman" w:hAnsi="Times New Roman" w:cs="Times New Roman" w:hint="eastAsia"/>
        </w:rPr>
        <w:t>it is</w:t>
      </w:r>
      <w:r w:rsidR="00DD13F0" w:rsidRPr="00DD13F0">
        <w:rPr>
          <w:rFonts w:ascii="Times New Roman" w:hAnsi="Times New Roman" w:cs="Times New Roman"/>
        </w:rPr>
        <w:t xml:space="preserve"> </w:t>
      </w:r>
      <w:r w:rsidR="00D00948" w:rsidRPr="00D00948">
        <w:rPr>
          <w:rFonts w:ascii="Times New Roman" w:hAnsi="Times New Roman" w:cs="Times New Roman"/>
        </w:rPr>
        <w:t>stable</w:t>
      </w:r>
      <w:r w:rsidR="00D00948">
        <w:rPr>
          <w:rFonts w:ascii="Times New Roman" w:hAnsi="Times New Roman" w:cs="Times New Roman" w:hint="eastAsia"/>
        </w:rPr>
        <w:t xml:space="preserve"> and </w:t>
      </w:r>
      <w:r w:rsidR="00DD13F0" w:rsidRPr="00DD13F0">
        <w:rPr>
          <w:rFonts w:ascii="Times New Roman" w:hAnsi="Times New Roman" w:cs="Times New Roman" w:hint="eastAsia"/>
        </w:rPr>
        <w:t>easily</w:t>
      </w:r>
      <w:r w:rsidR="00DD13F0" w:rsidRPr="00DD13F0">
        <w:rPr>
          <w:rFonts w:ascii="Times New Roman" w:hAnsi="Times New Roman" w:cs="Times New Roman"/>
        </w:rPr>
        <w:t xml:space="preserve"> </w:t>
      </w:r>
      <w:r w:rsidR="00D00948">
        <w:rPr>
          <w:rFonts w:ascii="Times New Roman" w:hAnsi="Times New Roman" w:cs="Times New Roman" w:hint="eastAsia"/>
        </w:rPr>
        <w:t>detected</w:t>
      </w:r>
      <w:r w:rsidR="00DD13F0" w:rsidRPr="00DD13F0">
        <w:rPr>
          <w:rFonts w:ascii="Times New Roman" w:hAnsi="Times New Roman" w:cs="Times New Roman"/>
        </w:rPr>
        <w:t xml:space="preserve"> qualitatively or quantitatively, DNA methylation was taken as the most promising diagnostic marker</w:t>
      </w:r>
      <w:del w:id="23" w:author="theresa wang" w:date="2014-06-01T11:15:00Z">
        <w:r w:rsidR="00DD13F0" w:rsidRPr="00DD13F0" w:rsidDel="00215465">
          <w:rPr>
            <w:rFonts w:ascii="Times New Roman" w:hAnsi="Times New Roman" w:cs="Times New Roman"/>
          </w:rPr>
          <w:delText>s</w:delText>
        </w:r>
      </w:del>
      <w:r w:rsidR="00DD13F0" w:rsidRPr="00DD13F0">
        <w:rPr>
          <w:rFonts w:ascii="Times New Roman" w:hAnsi="Times New Roman" w:cs="Times New Roman"/>
        </w:rPr>
        <w:t xml:space="preserve"> for the early detection of cancer</w:t>
      </w:r>
      <w:ins w:id="24" w:author="theresa wang" w:date="2014-06-01T11:15:00Z">
        <w:r w:rsidR="00215465">
          <w:rPr>
            <w:rFonts w:ascii="Times New Roman" w:hAnsi="Times New Roman" w:cs="Times New Roman"/>
          </w:rPr>
          <w:t xml:space="preserve"> (ref</w:t>
        </w:r>
      </w:ins>
      <w:ins w:id="25" w:author="theresa wang" w:date="2014-06-01T11:16:00Z">
        <w:r w:rsidR="00215465">
          <w:rPr>
            <w:rFonts w:ascii="Times New Roman" w:hAnsi="Times New Roman" w:cs="Times New Roman"/>
          </w:rPr>
          <w:t>)</w:t>
        </w:r>
      </w:ins>
      <w:r w:rsidR="006671AF" w:rsidRPr="00DD13F0">
        <w:rPr>
          <w:rFonts w:ascii="Times New Roman" w:hAnsi="Times New Roman" w:cs="Times New Roman"/>
        </w:rPr>
        <w:t xml:space="preserve">, </w:t>
      </w:r>
      <w:r w:rsidR="006671AF" w:rsidRPr="00AE7BEC">
        <w:rPr>
          <w:rFonts w:ascii="Times New Roman" w:hAnsi="Times New Roman" w:cs="Times New Roman"/>
          <w:color w:val="000000"/>
          <w:shd w:val="clear" w:color="auto" w:fill="FFFFFF"/>
        </w:rPr>
        <w:t>comparing with SNP/mutation</w:t>
      </w:r>
      <w:r w:rsidR="006671AF">
        <w:rPr>
          <w:rFonts w:ascii="Times New Roman" w:hAnsi="Times New Roman" w:cs="Times New Roman" w:hint="eastAsia"/>
          <w:color w:val="000000"/>
          <w:shd w:val="clear" w:color="auto" w:fill="FFFFFF"/>
        </w:rPr>
        <w:t xml:space="preserve"> </w:t>
      </w:r>
      <w:r w:rsidR="006671AF" w:rsidRPr="00AE7BEC">
        <w:rPr>
          <w:rFonts w:ascii="Times New Roman" w:hAnsi="Times New Roman" w:cs="Times New Roman"/>
          <w:color w:val="000000"/>
          <w:shd w:val="clear" w:color="auto" w:fill="FFFFFF"/>
        </w:rPr>
        <w:fldChar w:fldCharType="begin"/>
      </w:r>
      <w:r w:rsidR="00D47793">
        <w:rPr>
          <w:rFonts w:ascii="Times New Roman" w:hAnsi="Times New Roman" w:cs="Times New Roman"/>
          <w:color w:val="000000"/>
          <w:shd w:val="clear" w:color="auto" w:fill="FFFFFF"/>
        </w:rPr>
        <w:instrText xml:space="preserve"> ADDIN EN.CITE &lt;EndNote&gt;&lt;Cite&gt;&lt;Author&gt;Guo&lt;/Author&gt;&lt;Year&gt;2014&lt;/Year&gt;&lt;RecNum&gt;369&lt;/RecNum&gt;&lt;DisplayText&gt;(3)&lt;/DisplayText&gt;&lt;record&gt;&lt;rec-number&gt;369&lt;/rec-number&gt;&lt;foreign-keys&gt;&lt;key app="EN" db-id="wftvzezz1se9zqe9207vzf2xzee9dv0ewrsw"&gt;369&lt;/key&gt;&lt;/foreign-keys&gt;&lt;ref-type name="Journal Article"&gt;17&lt;/ref-type&gt;&lt;contributors&gt;&lt;authors&gt;&lt;author&gt;Guo, S.&lt;/author&gt;&lt;author&gt;Wang, Y. L.&lt;/author&gt;&lt;author&gt;Li, Y.&lt;/author&gt;&lt;author&gt;Jin, L.&lt;/author&gt;&lt;author&gt;Xiong, M.&lt;/author&gt;&lt;author&gt;Ji, Q. H.&lt;/author&gt;&lt;author&gt;Wang, J.&lt;/author&gt;&lt;/authors&gt;&lt;/contributors&gt;&lt;auth-address&gt;State Key Laboratory of Genetic Engineering and Ministry of Education Key Laboratory of Contemporary Anthropology, School of Life Sciences, Fudan University, Shanghai, 200433, China; Human Genetics Center, University of Texas School of Public Health, Houston, Texas, 77030.&lt;/auth-address&gt;&lt;titles&gt;&lt;title&gt;Significant SNPs have limited prediction ability for thyroid cancer&lt;/title&gt;&lt;secondary-title&gt;CANCER MEDICINE&lt;/secondary-title&gt;&lt;alt-title&gt;Cancer Med&lt;/alt-title&gt;&lt;/titles&gt;&lt;periodical&gt;&lt;full-title&gt;CANCER MEDICINE&lt;/full-title&gt;&lt;/periodical&gt;&lt;edition&gt;2014/03/05&lt;/edition&gt;&lt;dates&gt;&lt;year&gt;2014&lt;/year&gt;&lt;pub-dates&gt;&lt;date&gt;Mar 3&lt;/date&gt;&lt;/pub-dates&gt;&lt;/dates&gt;&lt;isbn&gt;2045-7634 (Electronic)&amp;#xD;2045-7634 (Linking)&lt;/isbn&gt;&lt;accession-num&gt;24591304&lt;/accession-num&gt;&lt;urls&gt;&lt;related-urls&gt;&lt;url&gt;http://www.ncbi.nlm.nih.gov/pubmed/24591304&lt;/url&gt;&lt;/related-urls&gt;&lt;/urls&gt;&lt;electronic-resource-num&gt;10.1002/cam4.211&lt;/electronic-resource-num&gt;&lt;language&gt;Eng&lt;/language&gt;&lt;/record&gt;&lt;/Cite&gt;&lt;/EndNote&gt;</w:instrText>
      </w:r>
      <w:r w:rsidR="006671AF" w:rsidRPr="00AE7BEC">
        <w:rPr>
          <w:rFonts w:ascii="Times New Roman" w:hAnsi="Times New Roman" w:cs="Times New Roman"/>
          <w:color w:val="000000"/>
          <w:shd w:val="clear" w:color="auto" w:fill="FFFFFF"/>
        </w:rPr>
        <w:fldChar w:fldCharType="separate"/>
      </w:r>
      <w:r w:rsidR="00D47793">
        <w:rPr>
          <w:rFonts w:ascii="Times New Roman" w:hAnsi="Times New Roman" w:cs="Times New Roman"/>
          <w:noProof/>
          <w:color w:val="000000"/>
          <w:shd w:val="clear" w:color="auto" w:fill="FFFFFF"/>
        </w:rPr>
        <w:t>(</w:t>
      </w:r>
      <w:hyperlink w:anchor="_ENREF_3" w:tooltip="Guo, 2014 #727" w:history="1">
        <w:r w:rsidR="00D47793">
          <w:rPr>
            <w:rFonts w:ascii="Times New Roman" w:hAnsi="Times New Roman" w:cs="Times New Roman"/>
            <w:noProof/>
            <w:color w:val="000000"/>
            <w:shd w:val="clear" w:color="auto" w:fill="FFFFFF"/>
          </w:rPr>
          <w:t>3</w:t>
        </w:r>
      </w:hyperlink>
      <w:r w:rsidR="00D47793">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t>, CNVs</w:t>
      </w:r>
      <w:r w:rsidR="006671AF">
        <w:rPr>
          <w:rFonts w:ascii="Times New Roman" w:hAnsi="Times New Roman" w:cs="Times New Roman" w:hint="eastAsia"/>
          <w:color w:val="000000"/>
          <w:shd w:val="clear" w:color="auto" w:fill="FFFFFF"/>
        </w:rPr>
        <w:t xml:space="preserve"> </w:t>
      </w:r>
      <w:r w:rsidR="006671AF" w:rsidRPr="00AE7BEC">
        <w:rPr>
          <w:rFonts w:ascii="Times New Roman" w:hAnsi="Times New Roman" w:cs="Times New Roman"/>
          <w:color w:val="000000"/>
          <w:shd w:val="clear" w:color="auto" w:fill="FFFFFF"/>
        </w:rPr>
        <w:fldChar w:fldCharType="begin">
          <w:fldData xml:space="preserve">PEVuZE5vdGU+PENpdGU+PEF1dGhvcj5KaWFuZzwvQXV0aG9yPjxZZWFyPjIwMTA8L1llYXI+PFJl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</w:fldData>
        </w:fldChar>
      </w:r>
      <w:r>
        <w:rPr>
          <w:rFonts w:ascii="Times New Roman" w:hAnsi="Times New Roman" w:cs="Times New Roman"/>
          <w:color w:val="000000"/>
          <w:shd w:val="clear" w:color="auto" w:fill="FFFFFF"/>
        </w:rPr>
        <w:instrText xml:space="preserve"> ADDIN EN.CITE </w:instrText>
      </w:r>
      <w:r>
        <w:rPr>
          <w:rFonts w:ascii="Times New Roman" w:hAnsi="Times New Roman" w:cs="Times New Roman"/>
          <w:color w:val="000000"/>
          <w:shd w:val="clear" w:color="auto" w:fill="FFFFFF"/>
        </w:rPr>
        <w:fldChar w:fldCharType="begin">
          <w:fldData xml:space="preserve">PEVuZE5vdGU+PENpdGU+PEF1dGhvcj5KaWFuZzwvQXV0aG9yPjxZZWFyPjIwMTA8L1llYXI+PFJl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</w:fldData>
        </w:fldChar>
      </w:r>
      <w:r>
        <w:rPr>
          <w:rFonts w:ascii="Times New Roman" w:hAnsi="Times New Roman" w:cs="Times New Roman"/>
          <w:color w:val="000000"/>
          <w:shd w:val="clear" w:color="auto" w:fill="FFFFFF"/>
        </w:rPr>
        <w:instrText xml:space="preserve"> ADDIN EN.CITE.DATA </w:instrText>
      </w:r>
      <w:r>
        <w:rPr>
          <w:rFonts w:ascii="Times New Roman" w:hAnsi="Times New Roman" w:cs="Times New Roman"/>
          <w:color w:val="000000"/>
          <w:shd w:val="clear" w:color="auto" w:fill="FFFFFF"/>
        </w:rPr>
      </w:r>
      <w:r>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r>
      <w:r w:rsidR="006671AF" w:rsidRPr="00AE7BEC">
        <w:rPr>
          <w:rFonts w:ascii="Times New Roman" w:hAnsi="Times New Roman" w:cs="Times New Roman"/>
          <w:color w:val="000000"/>
          <w:shd w:val="clear" w:color="auto" w:fill="FFFFFF"/>
        </w:rPr>
        <w:fldChar w:fldCharType="separate"/>
      </w:r>
      <w:r>
        <w:rPr>
          <w:rFonts w:ascii="Times New Roman" w:hAnsi="Times New Roman" w:cs="Times New Roman"/>
          <w:noProof/>
          <w:color w:val="000000"/>
          <w:shd w:val="clear" w:color="auto" w:fill="FFFFFF"/>
        </w:rPr>
        <w:t>(</w:t>
      </w:r>
      <w:hyperlink w:anchor="_ENREF_6" w:tooltip="Jiang, 2010 #3905" w:history="1">
        <w:r w:rsidR="00D47793">
          <w:rPr>
            <w:rFonts w:ascii="Times New Roman" w:hAnsi="Times New Roman" w:cs="Times New Roman"/>
            <w:noProof/>
            <w:color w:val="000000"/>
            <w:shd w:val="clear" w:color="auto" w:fill="FFFFFF"/>
          </w:rPr>
          <w:t>6</w:t>
        </w:r>
      </w:hyperlink>
      <w:r>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t xml:space="preserve"> and gene/microRNA expression</w:t>
      </w:r>
      <w:r w:rsidR="006671AF">
        <w:rPr>
          <w:rFonts w:ascii="Times New Roman" w:hAnsi="Times New Roman" w:cs="Times New Roman" w:hint="eastAsia"/>
          <w:color w:val="000000"/>
          <w:shd w:val="clear" w:color="auto" w:fill="FFFFFF"/>
        </w:rPr>
        <w:t xml:space="preserve"> </w:t>
      </w:r>
      <w:r w:rsidR="006671AF" w:rsidRPr="00AE7BEC">
        <w:rPr>
          <w:rFonts w:ascii="Times New Roman" w:hAnsi="Times New Roman" w:cs="Times New Roman"/>
          <w:color w:val="000000"/>
          <w:shd w:val="clear" w:color="auto" w:fill="FFFFFF"/>
        </w:rPr>
        <w:fldChar w:fldCharType="begin"/>
      </w:r>
      <w:r>
        <w:rPr>
          <w:rFonts w:ascii="Times New Roman" w:hAnsi="Times New Roman" w:cs="Times New Roman"/>
          <w:color w:val="000000"/>
          <w:shd w:val="clear" w:color="auto" w:fill="FFFFFF"/>
        </w:rPr>
        <w:instrText xml:space="preserve"> ADDIN EN.CITE &lt;EndNote&gt;&lt;Cite&gt;&lt;Author&gt;Zhu&lt;/Author&gt;&lt;Year&gt;2009&lt;/Year&gt;&lt;RecNum&gt;4383&lt;/RecNum&gt;&lt;DisplayText&gt;(7)&lt;/DisplayText&gt;&lt;record&gt;&lt;rec-number&gt;4383&lt;/rec-number&gt;&lt;foreign-keys&gt;&lt;key app="EN" db-id="fw0awsxxnvtvpie5dp0v0wwqswv0aes9ezdp"&gt;4383&lt;/key&gt;&lt;/foreign-keys&gt;&lt;ref-type name="Journal Article"&gt;17&lt;/ref-type&gt;&lt;contributors&gt;&lt;authors&gt;&lt;author&gt;Zhu, J.&lt;/author&gt;&lt;author&gt;Yao, X.&lt;/author&gt;&lt;/authors&gt;&lt;/contributors&gt;&lt;auth-address&gt;Shanghai Cancer Institute, Shanghai Jiaotong University, China. zhujingde@gmail.com&lt;/auth-address&gt;&lt;titles&gt;&lt;title&gt;Use of DNA methylation for cancer detection: promises and challenges&lt;/title&gt;&lt;secondary-title&gt;The international journal of biochemistry &amp;amp; cell biology&lt;/secondary-title&gt;&lt;alt-title&gt;Int J Biochem Cell Biol&lt;/alt-title&gt;&lt;/titles&gt;&lt;periodical&gt;&lt;full-title&gt;The international journal of biochemistry &amp;amp; cell biology&lt;/full-title&gt;&lt;abbr-1&gt;Int J Biochem Cell Biol&lt;/abbr-1&gt;&lt;/periodical&gt;&lt;alt-periodical&gt;&lt;full-title&gt;The international journal of biochemistry &amp;amp; cell biology&lt;/full-title&gt;&lt;abbr-1&gt;Int J Biochem Cell Biol&lt;/abbr-1&gt;&lt;/alt-periodical&gt;&lt;pages&gt;147-54&lt;/pages&gt;&lt;volume&gt;41&lt;/volume&gt;&lt;number&gt;1&lt;/number&gt;&lt;edition&gt;2008/10/07&lt;/edition&gt;&lt;keywords&gt;&lt;keyword&gt;*DNA Methylation&lt;/keyword&gt;&lt;keyword&gt;*Epigenesis, Genetic&lt;/keyword&gt;&lt;keyword&gt;Gene Expression Profiling&lt;/keyword&gt;&lt;keyword&gt;Genomics&lt;/keyword&gt;&lt;keyword&gt;Humans&lt;/keyword&gt;&lt;keyword&gt;Neoplasms/*diagnosis/genetics&lt;/keyword&gt;&lt;keyword&gt;Polymorphism, Single Nucleotide&lt;/keyword&gt;&lt;keyword&gt;Tumor Markers, Biological/genetics/metabolism&lt;/keyword&gt;&lt;/keywords&gt;&lt;dates&gt;&lt;year&gt;2009&lt;/year&gt;&lt;pub-dates&gt;&lt;date&gt;Jan&lt;/date&gt;&lt;/pub-dates&gt;&lt;/dates&gt;&lt;isbn&gt;1357-2725 (Print)&amp;#xD;1357-2725 (Linking)&lt;/isbn&gt;&lt;accession-num&gt;18834953&lt;/accession-num&gt;&lt;work-type&gt;Research Support, Non-U.S. Gov&amp;apos;t&amp;#xD;Review&lt;/work-type&gt;&lt;urls&gt;&lt;related-urls&gt;&lt;url&gt;http://www.ncbi.nlm.nih.gov/pubmed/18834953&lt;/url&gt;&lt;/related-urls&gt;&lt;/urls&gt;&lt;electronic-resource-num&gt;10.1016/j.biocel.2008.09.003&lt;/electronic-resource-num&gt;&lt;language&gt;eng&lt;/language&gt;&lt;/record&gt;&lt;/Cite&gt;&lt;/EndNote&gt;</w:instrText>
      </w:r>
      <w:r w:rsidR="006671AF" w:rsidRPr="00AE7BEC">
        <w:rPr>
          <w:rFonts w:ascii="Times New Roman" w:hAnsi="Times New Roman" w:cs="Times New Roman"/>
          <w:color w:val="000000"/>
          <w:shd w:val="clear" w:color="auto" w:fill="FFFFFF"/>
        </w:rPr>
        <w:fldChar w:fldCharType="separate"/>
      </w:r>
      <w:r>
        <w:rPr>
          <w:rFonts w:ascii="Times New Roman" w:hAnsi="Times New Roman" w:cs="Times New Roman"/>
          <w:noProof/>
          <w:color w:val="000000"/>
          <w:shd w:val="clear" w:color="auto" w:fill="FFFFFF"/>
        </w:rPr>
        <w:t>(</w:t>
      </w:r>
      <w:hyperlink w:anchor="_ENREF_7" w:tooltip="Zhu, 2009 #4383" w:history="1">
        <w:r w:rsidR="00D47793">
          <w:rPr>
            <w:rFonts w:ascii="Times New Roman" w:hAnsi="Times New Roman" w:cs="Times New Roman"/>
            <w:noProof/>
            <w:color w:val="000000"/>
            <w:shd w:val="clear" w:color="auto" w:fill="FFFFFF"/>
          </w:rPr>
          <w:t>7</w:t>
        </w:r>
      </w:hyperlink>
      <w:r>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t>. Hundreds of aberrant DNA methylation changes in the early stage of NSCLC have been identified in the past decades</w:t>
      </w:r>
      <w:r w:rsidR="006671AF">
        <w:rPr>
          <w:rFonts w:ascii="Times New Roman" w:hAnsi="Times New Roman" w:cs="Times New Roman" w:hint="eastAsia"/>
          <w:color w:val="000000"/>
          <w:shd w:val="clear" w:color="auto" w:fill="FFFFFF"/>
        </w:rPr>
        <w:t xml:space="preserve"> </w:t>
      </w:r>
      <w:r w:rsidR="006671AF" w:rsidRPr="00AE7BEC">
        <w:rPr>
          <w:rFonts w:ascii="Times New Roman" w:hAnsi="Times New Roman" w:cs="Times New Roman"/>
          <w:color w:val="000000"/>
          <w:shd w:val="clear" w:color="auto" w:fill="FFFFFF"/>
        </w:rPr>
        <w:fldChar w:fldCharType="begin">
          <w:fldData xml:space="preserve">PEVuZE5vdGU+PENpdGU+PEF1dGhvcj5aaGFvPC9BdXRob3I+PFllYXI+MjAxMzwvWWVhcj48UmVj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</w:fldData>
        </w:fldChar>
      </w:r>
      <w:r>
        <w:rPr>
          <w:rFonts w:ascii="Times New Roman" w:hAnsi="Times New Roman" w:cs="Times New Roman"/>
          <w:color w:val="000000"/>
          <w:shd w:val="clear" w:color="auto" w:fill="FFFFFF"/>
        </w:rPr>
        <w:instrText xml:space="preserve"> ADDIN EN.CITE </w:instrText>
      </w:r>
      <w:r>
        <w:rPr>
          <w:rFonts w:ascii="Times New Roman" w:hAnsi="Times New Roman" w:cs="Times New Roman"/>
          <w:color w:val="000000"/>
          <w:shd w:val="clear" w:color="auto" w:fill="FFFFFF"/>
        </w:rPr>
        <w:fldChar w:fldCharType="begin">
          <w:fldData xml:space="preserve">PEVuZE5vdGU+PENpdGU+PEF1dGhvcj5aaGFvPC9BdXRob3I+PFllYXI+MjAxMzwvWWVhcj48UmVj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</w:fldData>
        </w:fldChar>
      </w:r>
      <w:r>
        <w:rPr>
          <w:rFonts w:ascii="Times New Roman" w:hAnsi="Times New Roman" w:cs="Times New Roman"/>
          <w:color w:val="000000"/>
          <w:shd w:val="clear" w:color="auto" w:fill="FFFFFF"/>
        </w:rPr>
        <w:instrText xml:space="preserve"> ADDIN EN.CITE.DATA </w:instrText>
      </w:r>
      <w:r>
        <w:rPr>
          <w:rFonts w:ascii="Times New Roman" w:hAnsi="Times New Roman" w:cs="Times New Roman"/>
          <w:color w:val="000000"/>
          <w:shd w:val="clear" w:color="auto" w:fill="FFFFFF"/>
        </w:rPr>
      </w:r>
      <w:r>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r>
      <w:r w:rsidR="006671AF" w:rsidRPr="00AE7BEC">
        <w:rPr>
          <w:rFonts w:ascii="Times New Roman" w:hAnsi="Times New Roman" w:cs="Times New Roman"/>
          <w:color w:val="000000"/>
          <w:shd w:val="clear" w:color="auto" w:fill="FFFFFF"/>
        </w:rPr>
        <w:fldChar w:fldCharType="separate"/>
      </w:r>
      <w:r>
        <w:rPr>
          <w:rFonts w:ascii="Times New Roman" w:hAnsi="Times New Roman" w:cs="Times New Roman"/>
          <w:noProof/>
          <w:color w:val="000000"/>
          <w:shd w:val="clear" w:color="auto" w:fill="FFFFFF"/>
        </w:rPr>
        <w:t>(</w:t>
      </w:r>
      <w:hyperlink w:anchor="_ENREF_8" w:tooltip="Zhao, 2013 #1238" w:history="1">
        <w:r w:rsidR="00D47793">
          <w:rPr>
            <w:rFonts w:ascii="Times New Roman" w:hAnsi="Times New Roman" w:cs="Times New Roman"/>
            <w:noProof/>
            <w:color w:val="000000"/>
            <w:shd w:val="clear" w:color="auto" w:fill="FFFFFF"/>
          </w:rPr>
          <w:t>8</w:t>
        </w:r>
      </w:hyperlink>
      <w:r>
        <w:rPr>
          <w:rFonts w:ascii="Times New Roman" w:hAnsi="Times New Roman" w:cs="Times New Roman"/>
          <w:noProof/>
          <w:color w:val="000000"/>
          <w:shd w:val="clear" w:color="auto" w:fill="FFFFFF"/>
        </w:rPr>
        <w:t>,</w:t>
      </w:r>
      <w:hyperlink w:anchor="_ENREF_9" w:tooltip="Anglim, 2008 #4420" w:history="1">
        <w:r w:rsidR="00D47793">
          <w:rPr>
            <w:rFonts w:ascii="Times New Roman" w:hAnsi="Times New Roman" w:cs="Times New Roman"/>
            <w:noProof/>
            <w:color w:val="000000"/>
            <w:shd w:val="clear" w:color="auto" w:fill="FFFFFF"/>
          </w:rPr>
          <w:t>9</w:t>
        </w:r>
      </w:hyperlink>
      <w:r>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t xml:space="preserve">. </w:t>
      </w:r>
      <w:ins w:id="26" w:author="theresa wang" w:date="2014-06-01T11:18:00Z">
        <w:r w:rsidR="000F0B76">
          <w:rPr>
            <w:rFonts w:ascii="Times New Roman" w:hAnsi="Times New Roman" w:cs="Times New Roman" w:hint="eastAsia"/>
            <w:color w:val="000000"/>
            <w:shd w:val="clear" w:color="auto" w:fill="FFFFFF"/>
          </w:rPr>
          <w:t>H</w:t>
        </w:r>
        <w:r w:rsidR="000F0B76">
          <w:rPr>
            <w:rFonts w:ascii="Times New Roman" w:hAnsi="Times New Roman" w:cs="Times New Roman"/>
            <w:color w:val="000000"/>
            <w:shd w:val="clear" w:color="auto" w:fill="FFFFFF"/>
          </w:rPr>
          <w:t xml:space="preserve">owever, </w:t>
        </w:r>
      </w:ins>
      <w:del w:id="27" w:author="theresa wang" w:date="2014-06-01T11:18:00Z">
        <w:r w:rsidR="006671AF" w:rsidDel="000F0B76">
          <w:rPr>
            <w:rFonts w:ascii="Times New Roman" w:hAnsi="Times New Roman" w:cs="Times New Roman"/>
            <w:color w:val="000000"/>
            <w:shd w:val="clear" w:color="auto" w:fill="FFFFFF"/>
          </w:rPr>
          <w:delText>D</w:delText>
        </w:r>
      </w:del>
      <w:ins w:id="28" w:author="theresa wang" w:date="2014-06-01T11:18:00Z">
        <w:r w:rsidR="000F0B76">
          <w:rPr>
            <w:rFonts w:ascii="Times New Roman" w:hAnsi="Times New Roman" w:cs="Times New Roman"/>
            <w:color w:val="000000"/>
            <w:shd w:val="clear" w:color="auto" w:fill="FFFFFF"/>
          </w:rPr>
          <w:t>d</w:t>
        </w:r>
      </w:ins>
      <w:r w:rsidR="006671AF">
        <w:rPr>
          <w:rFonts w:ascii="Times New Roman" w:hAnsi="Times New Roman" w:cs="Times New Roman"/>
          <w:color w:val="000000"/>
          <w:shd w:val="clear" w:color="auto" w:fill="FFFFFF"/>
        </w:rPr>
        <w:t>espite s</w:t>
      </w:r>
      <w:r w:rsidR="006671AF" w:rsidRPr="00AE7BEC">
        <w:rPr>
          <w:rFonts w:ascii="Times New Roman" w:hAnsi="Times New Roman" w:cs="Times New Roman"/>
          <w:color w:val="000000"/>
          <w:shd w:val="clear" w:color="auto" w:fill="FFFFFF"/>
        </w:rPr>
        <w:t>everal diagnos</w:t>
      </w:r>
      <w:ins w:id="29" w:author="theresa wang" w:date="2014-06-01T11:17:00Z">
        <w:r w:rsidR="000F0B76">
          <w:rPr>
            <w:rFonts w:ascii="Times New Roman" w:hAnsi="Times New Roman" w:cs="Times New Roman"/>
            <w:color w:val="000000"/>
            <w:shd w:val="clear" w:color="auto" w:fill="FFFFFF"/>
          </w:rPr>
          <w:t>tic</w:t>
        </w:r>
      </w:ins>
      <w:del w:id="30" w:author="theresa wang" w:date="2014-06-01T11:17:00Z">
        <w:r w:rsidR="006671AF" w:rsidRPr="00AE7BEC" w:rsidDel="000F0B76">
          <w:rPr>
            <w:rFonts w:ascii="Times New Roman" w:hAnsi="Times New Roman" w:cs="Times New Roman"/>
            <w:color w:val="000000"/>
            <w:shd w:val="clear" w:color="auto" w:fill="FFFFFF"/>
          </w:rPr>
          <w:delText>is</w:delText>
        </w:r>
      </w:del>
      <w:r w:rsidR="006671AF" w:rsidRPr="00AE7BEC">
        <w:rPr>
          <w:rFonts w:ascii="Times New Roman" w:hAnsi="Times New Roman" w:cs="Times New Roman"/>
          <w:color w:val="000000"/>
          <w:shd w:val="clear" w:color="auto" w:fill="FFFFFF"/>
        </w:rPr>
        <w:t xml:space="preserve"> </w:t>
      </w:r>
      <w:del w:id="31" w:author="theresa wang" w:date="2014-06-01T11:17:00Z">
        <w:r w:rsidR="006671AF" w:rsidRPr="00AE7BEC" w:rsidDel="000F0B76">
          <w:rPr>
            <w:rFonts w:ascii="Times New Roman" w:hAnsi="Times New Roman" w:cs="Times New Roman"/>
            <w:color w:val="000000"/>
            <w:shd w:val="clear" w:color="auto" w:fill="FFFFFF"/>
          </w:rPr>
          <w:delText xml:space="preserve">models </w:delText>
        </w:r>
      </w:del>
      <w:ins w:id="32" w:author="theresa wang" w:date="2014-06-01T11:17:00Z">
        <w:r w:rsidR="000F0B76">
          <w:rPr>
            <w:rFonts w:ascii="Times New Roman" w:hAnsi="Times New Roman" w:cs="Times New Roman"/>
            <w:color w:val="000000"/>
            <w:shd w:val="clear" w:color="auto" w:fill="FFFFFF"/>
          </w:rPr>
          <w:t>panels</w:t>
        </w:r>
        <w:r w:rsidR="000F0B76" w:rsidRPr="00AE7BEC">
          <w:rPr>
            <w:rFonts w:ascii="Times New Roman" w:hAnsi="Times New Roman" w:cs="Times New Roman"/>
            <w:color w:val="000000"/>
            <w:shd w:val="clear" w:color="auto" w:fill="FFFFFF"/>
          </w:rPr>
          <w:t xml:space="preserve"> </w:t>
        </w:r>
      </w:ins>
      <w:r w:rsidR="006671AF" w:rsidRPr="00AE7BEC">
        <w:rPr>
          <w:rFonts w:ascii="Times New Roman" w:hAnsi="Times New Roman" w:cs="Times New Roman"/>
          <w:color w:val="000000"/>
          <w:shd w:val="clear" w:color="auto" w:fill="FFFFFF"/>
        </w:rPr>
        <w:t xml:space="preserve">have been </w:t>
      </w:r>
      <w:r w:rsidR="006671AF">
        <w:rPr>
          <w:rFonts w:ascii="Times New Roman" w:hAnsi="Times New Roman" w:cs="Times New Roman"/>
          <w:color w:val="000000"/>
          <w:shd w:val="clear" w:color="auto" w:fill="FFFFFF"/>
        </w:rPr>
        <w:t xml:space="preserve">developed </w:t>
      </w:r>
      <w:r w:rsidR="006671AF" w:rsidRPr="00AE7BEC">
        <w:rPr>
          <w:rFonts w:ascii="Times New Roman" w:hAnsi="Times New Roman" w:cs="Times New Roman"/>
          <w:color w:val="000000"/>
          <w:shd w:val="clear" w:color="auto" w:fill="FFFFFF"/>
        </w:rPr>
        <w:fldChar w:fldCharType="begin">
          <w:fldData xml:space="preserve">PEVuZE5vdGU+PENpdGU+PEF1dGhvcj5OaWtvbGFpZGlzPC9BdXRob3I+PFllYXI+MjAxMjwvWWVh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</w:fldData>
        </w:fldChar>
      </w:r>
      <w:r>
        <w:rPr>
          <w:rFonts w:ascii="Times New Roman" w:hAnsi="Times New Roman" w:cs="Times New Roman"/>
          <w:color w:val="000000"/>
          <w:shd w:val="clear" w:color="auto" w:fill="FFFFFF"/>
        </w:rPr>
        <w:instrText xml:space="preserve"> ADDIN EN.CITE </w:instrText>
      </w:r>
      <w:r>
        <w:rPr>
          <w:rFonts w:ascii="Times New Roman" w:hAnsi="Times New Roman" w:cs="Times New Roman"/>
          <w:color w:val="000000"/>
          <w:shd w:val="clear" w:color="auto" w:fill="FFFFFF"/>
        </w:rPr>
        <w:fldChar w:fldCharType="begin">
          <w:fldData xml:space="preserve">PEVuZE5vdGU+PENpdGU+PEF1dGhvcj5OaWtvbGFpZGlzPC9BdXRob3I+PFllYXI+MjAxMjwvWWVh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</w:fldData>
        </w:fldChar>
      </w:r>
      <w:r>
        <w:rPr>
          <w:rFonts w:ascii="Times New Roman" w:hAnsi="Times New Roman" w:cs="Times New Roman"/>
          <w:color w:val="000000"/>
          <w:shd w:val="clear" w:color="auto" w:fill="FFFFFF"/>
        </w:rPr>
        <w:instrText xml:space="preserve"> ADDIN EN.CITE.DATA </w:instrText>
      </w:r>
      <w:r>
        <w:rPr>
          <w:rFonts w:ascii="Times New Roman" w:hAnsi="Times New Roman" w:cs="Times New Roman"/>
          <w:color w:val="000000"/>
          <w:shd w:val="clear" w:color="auto" w:fill="FFFFFF"/>
        </w:rPr>
      </w:r>
      <w:r>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r>
      <w:r w:rsidR="006671AF" w:rsidRPr="00AE7BEC">
        <w:rPr>
          <w:rFonts w:ascii="Times New Roman" w:hAnsi="Times New Roman" w:cs="Times New Roman"/>
          <w:color w:val="000000"/>
          <w:shd w:val="clear" w:color="auto" w:fill="FFFFFF"/>
        </w:rPr>
        <w:fldChar w:fldCharType="separate"/>
      </w:r>
      <w:r>
        <w:rPr>
          <w:rFonts w:ascii="Times New Roman" w:hAnsi="Times New Roman" w:cs="Times New Roman"/>
          <w:noProof/>
          <w:color w:val="000000"/>
          <w:shd w:val="clear" w:color="auto" w:fill="FFFFFF"/>
        </w:rPr>
        <w:t>(</w:t>
      </w:r>
      <w:hyperlink w:anchor="_ENREF_10" w:tooltip="Nikolaidis, 2012 #4427" w:history="1">
        <w:r w:rsidR="00D47793">
          <w:rPr>
            <w:rFonts w:ascii="Times New Roman" w:hAnsi="Times New Roman" w:cs="Times New Roman"/>
            <w:noProof/>
            <w:color w:val="000000"/>
            <w:shd w:val="clear" w:color="auto" w:fill="FFFFFF"/>
          </w:rPr>
          <w:t>10</w:t>
        </w:r>
      </w:hyperlink>
      <w:r>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t xml:space="preserve">, </w:t>
      </w:r>
      <w:r w:rsidR="006671AF" w:rsidRPr="00AE7BEC">
        <w:rPr>
          <w:rFonts w:ascii="Times New Roman" w:hAnsi="Times New Roman" w:cs="Times New Roman"/>
        </w:rPr>
        <w:t>these studies on DNA methylation in NSCLC were</w:t>
      </w:r>
      <w:r w:rsidR="006671AF">
        <w:rPr>
          <w:rFonts w:ascii="Times New Roman" w:hAnsi="Times New Roman" w:cs="Times New Roman"/>
        </w:rPr>
        <w:t xml:space="preserve"> still </w:t>
      </w:r>
      <w:r w:rsidR="006671AF" w:rsidRPr="00AE7BEC">
        <w:rPr>
          <w:rFonts w:ascii="Times New Roman" w:hAnsi="Times New Roman" w:cs="Times New Roman"/>
        </w:rPr>
        <w:t>limited by their small sample size, low number of selected genes and qualitative rather than quantitative</w:t>
      </w:r>
      <w:r w:rsidR="006671AF">
        <w:rPr>
          <w:rFonts w:ascii="Times New Roman" w:hAnsi="Times New Roman" w:cs="Times New Roman"/>
        </w:rPr>
        <w:t xml:space="preserve"> </w:t>
      </w:r>
      <w:r w:rsidR="006671AF" w:rsidRPr="00AE7BEC">
        <w:rPr>
          <w:rFonts w:ascii="Times New Roman" w:hAnsi="Times New Roman" w:cs="Times New Roman"/>
        </w:rPr>
        <w:t xml:space="preserve">DNA methylation. These </w:t>
      </w:r>
      <w:r w:rsidR="006671AF">
        <w:rPr>
          <w:rFonts w:ascii="Times New Roman" w:hAnsi="Times New Roman" w:cs="Times New Roman"/>
        </w:rPr>
        <w:t xml:space="preserve">limitations </w:t>
      </w:r>
      <w:r w:rsidR="006671AF" w:rsidRPr="00AE7BEC">
        <w:rPr>
          <w:rFonts w:ascii="Times New Roman" w:hAnsi="Times New Roman" w:cs="Times New Roman"/>
        </w:rPr>
        <w:t xml:space="preserve">would cause low reproducibility of the assay and </w:t>
      </w:r>
      <w:r w:rsidR="006671AF">
        <w:rPr>
          <w:rFonts w:ascii="Times New Roman" w:hAnsi="Times New Roman" w:cs="Times New Roman"/>
        </w:rPr>
        <w:t xml:space="preserve">explain </w:t>
      </w:r>
      <w:r w:rsidR="006671AF" w:rsidRPr="00AE7BEC">
        <w:rPr>
          <w:rFonts w:ascii="Times New Roman" w:hAnsi="Times New Roman" w:cs="Times New Roman"/>
        </w:rPr>
        <w:t xml:space="preserve">why majority of these </w:t>
      </w:r>
      <w:r w:rsidR="006671AF">
        <w:rPr>
          <w:rFonts w:ascii="Times New Roman" w:hAnsi="Times New Roman" w:cs="Times New Roman"/>
        </w:rPr>
        <w:t xml:space="preserve">studies </w:t>
      </w:r>
      <w:r w:rsidR="006671AF" w:rsidRPr="00AE7BEC">
        <w:rPr>
          <w:rFonts w:ascii="Times New Roman" w:hAnsi="Times New Roman" w:cs="Times New Roman"/>
        </w:rPr>
        <w:t xml:space="preserve">could not be </w:t>
      </w:r>
      <w:r w:rsidR="006671AF">
        <w:rPr>
          <w:rFonts w:ascii="Times New Roman" w:hAnsi="Times New Roman" w:cs="Times New Roman"/>
        </w:rPr>
        <w:t>replicated</w:t>
      </w:r>
      <w:ins w:id="33" w:author="theresa wang" w:date="2014-06-01T11:21:00Z">
        <w:r w:rsidR="00514878">
          <w:rPr>
            <w:rFonts w:ascii="Times New Roman" w:hAnsi="Times New Roman" w:cs="Times New Roman"/>
          </w:rPr>
          <w:t xml:space="preserve"> (xxx)</w:t>
        </w:r>
      </w:ins>
      <w:r w:rsidR="006671AF" w:rsidRPr="00AE7BEC">
        <w:rPr>
          <w:rFonts w:ascii="Times New Roman" w:hAnsi="Times New Roman" w:cs="Times New Roman"/>
        </w:rPr>
        <w:t xml:space="preserve">. </w:t>
      </w:r>
    </w:p>
    <w:p w:rsidR="006671AF" w:rsidRDefault="006671AF" w:rsidP="00543E16">
      <w:pPr>
        <w:pStyle w:val="a6"/>
        <w:spacing w:before="0" w:beforeAutospacing="0" w:after="0" w:afterAutospacing="0"/>
        <w:ind w:firstLineChars="200" w:firstLine="48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 xml:space="preserve">In </w:t>
      </w:r>
      <w:r>
        <w:rPr>
          <w:rFonts w:ascii="Times New Roman" w:hAnsi="Times New Roman" w:cs="Times New Roman"/>
          <w:color w:val="000000"/>
          <w:shd w:val="clear" w:color="auto" w:fill="FFFFFF"/>
        </w:rPr>
        <w:t xml:space="preserve">the </w:t>
      </w:r>
      <w:r w:rsidRPr="00AE7BEC">
        <w:rPr>
          <w:rFonts w:ascii="Times New Roman" w:hAnsi="Times New Roman" w:cs="Times New Roman"/>
          <w:color w:val="000000"/>
          <w:shd w:val="clear" w:color="auto" w:fill="FFFFFF"/>
        </w:rPr>
        <w:t xml:space="preserve">present study, we </w:t>
      </w:r>
      <w:r>
        <w:rPr>
          <w:rFonts w:ascii="Times New Roman" w:hAnsi="Times New Roman" w:cs="Times New Roman"/>
          <w:color w:val="000000"/>
          <w:shd w:val="clear" w:color="auto" w:fill="FFFFFF"/>
        </w:rPr>
        <w:t xml:space="preserve">first </w:t>
      </w:r>
      <w:r w:rsidRPr="00AE7BEC">
        <w:rPr>
          <w:rFonts w:ascii="Times New Roman" w:hAnsi="Times New Roman" w:cs="Times New Roman"/>
          <w:color w:val="000000"/>
          <w:shd w:val="clear" w:color="auto" w:fill="FFFFFF"/>
        </w:rPr>
        <w:t>systematically integrated three independent high-throughput</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DNA methylation datasets</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from GEO </w:t>
      </w:r>
      <w:r w:rsidRPr="00AE7BEC">
        <w:rPr>
          <w:rFonts w:ascii="Times New Roman" w:hAnsi="Times New Roman" w:cs="Times New Roman"/>
          <w:color w:val="000000"/>
          <w:shd w:val="clear" w:color="auto" w:fill="FFFFFF"/>
        </w:rPr>
        <w:fldChar w:fldCharType="begin"/>
      </w:r>
      <w:r w:rsidR="00A41E91">
        <w:rPr>
          <w:rFonts w:ascii="Times New Roman" w:hAnsi="Times New Roman" w:cs="Times New Roman"/>
          <w:color w:val="000000"/>
          <w:shd w:val="clear" w:color="auto" w:fill="FFFFFF"/>
        </w:rPr>
        <w:instrText xml:space="preserve"> ADDIN EN.CITE &lt;EndNote&gt;&lt;Cite&gt;&lt;Author&gt;Edgar&lt;/Author&gt;&lt;Year&gt;2002&lt;/Year&gt;&lt;RecNum&gt;34679&lt;/RecNum&gt;&lt;DisplayText&gt;(11)&lt;/DisplayText&gt;&lt;record&gt;&lt;rec-number&gt;34679&lt;/rec-number&gt;&lt;foreign-keys&gt;&lt;key app="EN" db-id="90zpzs2eowteeqepwvb5reev5pe2tpevaxra"&gt;34679&lt;/key&gt;&lt;/foreign-keys&gt;&lt;ref-type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Research&lt;/secondary-title&gt;&lt;/titles&gt;&lt;periodical&gt;&lt;full-title&gt;Nucleic Acids Research&lt;/full-title&gt;&lt;abbr-1&gt;Nucleic Acids Res&lt;/abbr-1&gt;&lt;/periodical&gt;&lt;pages&gt;207-10&lt;/pages&gt;&lt;volume&gt;30&lt;/volume&gt;&lt;number&gt;1&lt;/number&gt;&lt;edition&gt;2001/12/26&lt;/edition&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www.ncbi.nlm.nih.gov/entrez/query.fcgi?cmd=Retrieve&amp;amp;db=PubMed&amp;amp;dopt=Citation&amp;amp;list_uids=11752295&lt;/url&gt;&lt;/related-urls&gt;&lt;/urls&gt;&lt;custom2&gt;99122&lt;/custom2&gt;&lt;language&gt;eng&lt;/language&gt;&lt;/record&gt;&lt;/Cite&gt;&lt;/EndNote&gt;</w:instrText>
      </w:r>
      <w:r w:rsidRPr="00AE7BEC">
        <w:rPr>
          <w:rFonts w:ascii="Times New Roman" w:hAnsi="Times New Roman" w:cs="Times New Roman"/>
          <w:color w:val="000000"/>
          <w:shd w:val="clear" w:color="auto" w:fill="FFFFFF"/>
        </w:rPr>
        <w:fldChar w:fldCharType="separate"/>
      </w:r>
      <w:r w:rsidR="00A41E91">
        <w:rPr>
          <w:rFonts w:ascii="Times New Roman" w:hAnsi="Times New Roman" w:cs="Times New Roman"/>
          <w:noProof/>
          <w:color w:val="000000"/>
          <w:shd w:val="clear" w:color="auto" w:fill="FFFFFF"/>
        </w:rPr>
        <w:t>(</w:t>
      </w:r>
      <w:hyperlink w:anchor="_ENREF_11" w:tooltip="Edgar, 2002 #34679" w:history="1">
        <w:r w:rsidR="00D47793">
          <w:rPr>
            <w:rFonts w:ascii="Times New Roman" w:hAnsi="Times New Roman" w:cs="Times New Roman"/>
            <w:noProof/>
            <w:color w:val="000000"/>
            <w:shd w:val="clear" w:color="auto" w:fill="FFFFFF"/>
          </w:rPr>
          <w:t>11</w:t>
        </w:r>
      </w:hyperlink>
      <w:r w:rsidR="00A41E91">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and </w:t>
      </w:r>
      <w:r w:rsidR="00752E70">
        <w:rPr>
          <w:rFonts w:ascii="Times New Roman" w:hAnsi="Times New Roman" w:cs="Times New Roman"/>
          <w:color w:val="000000"/>
          <w:shd w:val="clear" w:color="auto" w:fill="FFFFFF"/>
        </w:rPr>
        <w:t>TCGA project</w:t>
      </w:r>
      <w:r w:rsidR="00752E70">
        <w:rPr>
          <w:rFonts w:ascii="Times New Roman" w:hAnsi="Times New Roman" w:cs="Times New Roman" w:hint="eastAsia"/>
          <w:color w:val="000000"/>
          <w:shd w:val="clear" w:color="auto" w:fill="FFFFFF"/>
        </w:rPr>
        <w:t xml:space="preserve"> </w:t>
      </w:r>
      <w:r w:rsidRPr="00F55CC5">
        <w:rPr>
          <w:rFonts w:ascii="Times New Roman" w:hAnsi="Times New Roman" w:cs="Times New Roman"/>
          <w:color w:val="17365D"/>
          <w:shd w:val="clear" w:color="auto" w:fill="FFFFFF"/>
        </w:rPr>
        <w:t>(</w:t>
      </w:r>
      <w:r w:rsidRPr="00F55CC5">
        <w:rPr>
          <w:rFonts w:ascii="Times New Roman" w:hAnsi="Times New Roman" w:cs="Times New Roman"/>
          <w:b/>
          <w:color w:val="17365D"/>
          <w:shd w:val="clear" w:color="auto" w:fill="FFFFFF"/>
        </w:rPr>
        <w:t>Supplementary Table 1</w:t>
      </w:r>
      <w:r w:rsidRPr="00F55CC5">
        <w:rPr>
          <w:rFonts w:ascii="Times New Roman" w:hAnsi="Times New Roman" w:cs="Times New Roman"/>
          <w:color w:val="17365D"/>
          <w:shd w:val="clear" w:color="auto" w:fill="FFFFFF"/>
        </w:rPr>
        <w:t>)</w:t>
      </w:r>
      <w:r w:rsidRPr="00AE7BEC">
        <w:rPr>
          <w:rFonts w:ascii="Times New Roman" w:hAnsi="Times New Roman" w:cs="Times New Roman"/>
          <w:color w:val="000000"/>
          <w:shd w:val="clear" w:color="auto" w:fill="FFFFFF"/>
        </w:rPr>
        <w:t>.</w:t>
      </w:r>
      <w:r w:rsidR="00752E70">
        <w:rPr>
          <w:rFonts w:ascii="Times New Roman" w:hAnsi="Times New Roman" w:cs="Times New Roman" w:hint="eastAsia"/>
          <w:color w:val="000000"/>
          <w:shd w:val="clear" w:color="auto" w:fill="FFFFFF"/>
        </w:rPr>
        <w:t xml:space="preserve"> </w:t>
      </w:r>
      <w:r w:rsidR="00752E70">
        <w:rPr>
          <w:rFonts w:ascii="Times New Roman" w:hAnsi="Times New Roman" w:cs="Times New Roman"/>
          <w:color w:val="000000"/>
          <w:shd w:val="clear" w:color="auto" w:fill="FFFFFF"/>
        </w:rPr>
        <w:t>O</w:t>
      </w:r>
      <w:r w:rsidR="00752E70">
        <w:rPr>
          <w:rFonts w:ascii="Times New Roman" w:hAnsi="Times New Roman" w:cs="Times New Roman" w:hint="eastAsia"/>
          <w:color w:val="000000"/>
          <w:shd w:val="clear" w:color="auto" w:fill="FFFFFF"/>
        </w:rPr>
        <w:t xml:space="preserve">ptimized DNA methylation </w:t>
      </w:r>
      <w:r w:rsidR="00752E70">
        <w:rPr>
          <w:rFonts w:ascii="Times New Roman" w:hAnsi="Times New Roman" w:cs="Times New Roman"/>
          <w:color w:val="000000"/>
          <w:shd w:val="clear" w:color="auto" w:fill="FFFFFF"/>
        </w:rPr>
        <w:t>combination was</w:t>
      </w:r>
      <w:r w:rsidR="00752E70">
        <w:rPr>
          <w:rFonts w:ascii="Times New Roman" w:hAnsi="Times New Roman" w:cs="Times New Roman" w:hint="eastAsia"/>
          <w:color w:val="000000"/>
          <w:shd w:val="clear" w:color="auto" w:fill="FFFFFF"/>
        </w:rPr>
        <w:t xml:space="preserve"> established through feature selection procedure </w:t>
      </w:r>
      <w:r w:rsidR="00752E70" w:rsidRPr="00752E70">
        <w:rPr>
          <w:rFonts w:ascii="Times New Roman" w:hAnsi="Times New Roman" w:cs="Times New Roman" w:hint="eastAsia"/>
          <w:color w:val="000000"/>
          <w:shd w:val="clear" w:color="auto" w:fill="FFFFFF"/>
        </w:rPr>
        <w:t xml:space="preserve">after preliminary normalization and batch effect </w:t>
      </w:r>
      <w:r w:rsidR="00752E70" w:rsidRPr="00752E70">
        <w:rPr>
          <w:rFonts w:ascii="Times New Roman" w:hAnsi="Times New Roman" w:cs="Times New Roman"/>
          <w:color w:val="000000"/>
          <w:shd w:val="clear" w:color="auto" w:fill="FFFFFF"/>
        </w:rPr>
        <w:t>eliminat</w:t>
      </w:r>
      <w:r w:rsidR="00752E70" w:rsidRPr="00752E70">
        <w:rPr>
          <w:rFonts w:ascii="Times New Roman" w:hAnsi="Times New Roman" w:cs="Times New Roman" w:hint="eastAsia"/>
          <w:color w:val="000000"/>
          <w:shd w:val="clear" w:color="auto" w:fill="FFFFFF"/>
        </w:rPr>
        <w:t>ion among the datasets</w:t>
      </w:r>
      <w:r w:rsidR="008F61E1">
        <w:rPr>
          <w:rFonts w:ascii="Times New Roman" w:hAnsi="Times New Roman" w:cs="Times New Roman" w:hint="eastAsia"/>
          <w:color w:val="000000"/>
          <w:shd w:val="clear" w:color="auto" w:fill="FFFFFF"/>
        </w:rPr>
        <w:t xml:space="preserve"> to </w:t>
      </w:r>
      <w:r w:rsidR="008F61E1">
        <w:rPr>
          <w:rFonts w:ascii="Times New Roman" w:hAnsi="Times New Roman" w:cs="Times New Roman"/>
          <w:color w:val="000000"/>
          <w:shd w:val="clear" w:color="auto" w:fill="FFFFFF"/>
        </w:rPr>
        <w:t>maximum</w:t>
      </w:r>
      <w:r w:rsidR="008F61E1">
        <w:rPr>
          <w:rFonts w:ascii="Times New Roman" w:hAnsi="Times New Roman" w:cs="Times New Roman" w:hint="eastAsia"/>
          <w:color w:val="000000"/>
          <w:shd w:val="clear" w:color="auto" w:fill="FFFFFF"/>
        </w:rPr>
        <w:t xml:space="preserve"> the NSCLC prediction performance. F</w:t>
      </w:r>
      <w:r w:rsidR="008F61E1" w:rsidRPr="00AE7BEC">
        <w:rPr>
          <w:rFonts w:ascii="Times New Roman" w:hAnsi="Times New Roman" w:cs="Times New Roman"/>
          <w:color w:val="000000"/>
          <w:shd w:val="clear" w:color="auto" w:fill="FFFFFF"/>
        </w:rPr>
        <w:t xml:space="preserve">ive gene methylation </w:t>
      </w:r>
      <w:del w:id="34" w:author="theresa wang" w:date="2014-06-01T11:22:00Z">
        <w:r w:rsidR="00D10802" w:rsidRPr="00AE7BEC" w:rsidDel="00AB7193">
          <w:rPr>
            <w:rFonts w:ascii="Times New Roman" w:hAnsi="Times New Roman" w:cs="Times New Roman"/>
            <w:color w:val="000000"/>
            <w:shd w:val="clear" w:color="auto" w:fill="FFFFFF"/>
          </w:rPr>
          <w:delText>signatures</w:delText>
        </w:r>
        <w:r w:rsidR="008F61E1" w:rsidRPr="00AE7BEC" w:rsidDel="00AB7193">
          <w:rPr>
            <w:rFonts w:ascii="Times New Roman" w:hAnsi="Times New Roman" w:cs="Times New Roman"/>
            <w:color w:val="000000"/>
            <w:shd w:val="clear" w:color="auto" w:fill="FFFFFF"/>
          </w:rPr>
          <w:delText xml:space="preserve"> </w:delText>
        </w:r>
      </w:del>
      <w:ins w:id="35" w:author="theresa wang" w:date="2014-06-01T11:22:00Z">
        <w:r w:rsidR="00AB7193">
          <w:rPr>
            <w:rFonts w:ascii="Times New Roman" w:hAnsi="Times New Roman" w:cs="Times New Roman"/>
            <w:color w:val="000000"/>
            <w:shd w:val="clear" w:color="auto" w:fill="FFFFFF"/>
          </w:rPr>
          <w:t>status</w:t>
        </w:r>
        <w:r w:rsidR="00AB7193" w:rsidRPr="00AE7BEC">
          <w:rPr>
            <w:rFonts w:ascii="Times New Roman" w:hAnsi="Times New Roman" w:cs="Times New Roman"/>
            <w:color w:val="000000"/>
            <w:shd w:val="clear" w:color="auto" w:fill="FFFFFF"/>
          </w:rPr>
          <w:t xml:space="preserve"> </w:t>
        </w:r>
      </w:ins>
      <w:r w:rsidR="008F61E1" w:rsidRPr="00AE7BEC">
        <w:rPr>
          <w:rFonts w:ascii="Times New Roman" w:hAnsi="Times New Roman" w:cs="Times New Roman"/>
          <w:color w:val="000000"/>
          <w:shd w:val="clear" w:color="auto" w:fill="FFFFFF"/>
        </w:rPr>
        <w:t xml:space="preserve">at </w:t>
      </w:r>
      <w:r w:rsidR="008F61E1" w:rsidRPr="008F61E1">
        <w:rPr>
          <w:rFonts w:ascii="Times New Roman" w:hAnsi="Times New Roman" w:cs="Times New Roman"/>
          <w:i/>
          <w:color w:val="000000"/>
          <w:shd w:val="clear" w:color="auto" w:fill="FFFFFF"/>
        </w:rPr>
        <w:t>AGTR1</w:t>
      </w:r>
      <w:r w:rsidR="008F61E1" w:rsidRPr="00AE7BEC">
        <w:rPr>
          <w:rFonts w:ascii="Times New Roman" w:hAnsi="Times New Roman" w:cs="Times New Roman"/>
          <w:color w:val="000000"/>
          <w:shd w:val="clear" w:color="auto" w:fill="FFFFFF"/>
        </w:rPr>
        <w:t xml:space="preserve">, </w:t>
      </w:r>
      <w:r w:rsidR="008F61E1" w:rsidRPr="008F61E1">
        <w:rPr>
          <w:rFonts w:ascii="Times New Roman" w:hAnsi="Times New Roman" w:cs="Times New Roman"/>
          <w:i/>
          <w:color w:val="000000"/>
          <w:shd w:val="clear" w:color="auto" w:fill="FFFFFF"/>
        </w:rPr>
        <w:t>GALR1</w:t>
      </w:r>
      <w:r w:rsidR="008F61E1" w:rsidRPr="00AE7BEC">
        <w:rPr>
          <w:rFonts w:ascii="Times New Roman" w:hAnsi="Times New Roman" w:cs="Times New Roman"/>
          <w:color w:val="000000"/>
          <w:shd w:val="clear" w:color="auto" w:fill="FFFFFF"/>
        </w:rPr>
        <w:t xml:space="preserve">, </w:t>
      </w:r>
      <w:r w:rsidR="008F61E1" w:rsidRPr="00543E16">
        <w:rPr>
          <w:rFonts w:ascii="Times New Roman" w:hAnsi="Times New Roman" w:cs="Times New Roman"/>
          <w:color w:val="000000"/>
          <w:shd w:val="clear" w:color="auto" w:fill="FFFFFF"/>
        </w:rPr>
        <w:t>SLC5A8</w:t>
      </w:r>
      <w:r w:rsidR="008F61E1" w:rsidRPr="00AE7BEC">
        <w:rPr>
          <w:rFonts w:ascii="Times New Roman" w:hAnsi="Times New Roman" w:cs="Times New Roman"/>
          <w:color w:val="000000"/>
          <w:shd w:val="clear" w:color="auto" w:fill="FFFFFF"/>
        </w:rPr>
        <w:t xml:space="preserve">, </w:t>
      </w:r>
      <w:r w:rsidR="008F61E1" w:rsidRPr="00543E16">
        <w:rPr>
          <w:rFonts w:ascii="Times New Roman" w:hAnsi="Times New Roman" w:cs="Times New Roman"/>
          <w:i/>
          <w:color w:val="000000"/>
          <w:shd w:val="clear" w:color="auto" w:fill="FFFFFF"/>
        </w:rPr>
        <w:t>ZMYND10</w:t>
      </w:r>
      <w:r w:rsidR="008F61E1" w:rsidRPr="00AE7BEC">
        <w:rPr>
          <w:rFonts w:ascii="Times New Roman" w:hAnsi="Times New Roman" w:cs="Times New Roman"/>
          <w:color w:val="000000"/>
          <w:shd w:val="clear" w:color="auto" w:fill="FFFFFF"/>
        </w:rPr>
        <w:t xml:space="preserve"> and </w:t>
      </w:r>
      <w:r w:rsidR="008F61E1" w:rsidRPr="00543E16">
        <w:rPr>
          <w:rFonts w:ascii="Times New Roman" w:hAnsi="Times New Roman" w:cs="Times New Roman"/>
          <w:i/>
          <w:color w:val="000000"/>
          <w:shd w:val="clear" w:color="auto" w:fill="FFFFFF"/>
        </w:rPr>
        <w:t>NTSR1</w:t>
      </w:r>
      <w:r w:rsidR="00EA2BE9">
        <w:rPr>
          <w:rFonts w:ascii="Times New Roman" w:hAnsi="Times New Roman" w:cs="Times New Roman" w:hint="eastAsia"/>
          <w:color w:val="000000"/>
          <w:shd w:val="clear" w:color="auto" w:fill="FFFFFF"/>
        </w:rPr>
        <w:t xml:space="preserve"> were identified to be the most power</w:t>
      </w:r>
      <w:ins w:id="36" w:author="theresa wang" w:date="2014-06-01T11:23:00Z">
        <w:r w:rsidR="00AB7193">
          <w:rPr>
            <w:rFonts w:ascii="Times New Roman" w:hAnsi="Times New Roman" w:cs="Times New Roman"/>
            <w:color w:val="000000"/>
            <w:shd w:val="clear" w:color="auto" w:fill="FFFFFF"/>
          </w:rPr>
          <w:t>ful</w:t>
        </w:r>
      </w:ins>
      <w:r w:rsidR="00EA2BE9">
        <w:rPr>
          <w:rFonts w:ascii="Times New Roman" w:hAnsi="Times New Roman" w:cs="Times New Roman" w:hint="eastAsia"/>
          <w:color w:val="000000"/>
          <w:shd w:val="clear" w:color="auto" w:fill="FFFFFF"/>
        </w:rPr>
        <w:t xml:space="preserve"> combination for the NSCLC prediction. </w:t>
      </w:r>
      <w:r w:rsidR="00543E16">
        <w:rPr>
          <w:rFonts w:ascii="Times New Roman" w:hAnsi="Times New Roman" w:cs="Times New Roman" w:hint="eastAsia"/>
          <w:color w:val="000000"/>
          <w:shd w:val="clear" w:color="auto" w:fill="FFFFFF"/>
        </w:rPr>
        <w:t xml:space="preserve">Then, </w:t>
      </w:r>
      <w:r w:rsidRPr="00543E16">
        <w:rPr>
          <w:rFonts w:ascii="Times New Roman" w:hAnsi="Times New Roman" w:cs="Times New Roman"/>
          <w:color w:val="000000"/>
          <w:shd w:val="clear" w:color="auto" w:fill="FFFFFF"/>
        </w:rPr>
        <w:t xml:space="preserve">to further evaluate their performance for diagnosis, we designed a novel methylation status determined single nucleotide primer extension technique (MSD-SNuPET) for the simultaneous quantification of methylation at </w:t>
      </w:r>
      <w:r w:rsidR="008F61E1" w:rsidRPr="00543E16">
        <w:rPr>
          <w:rFonts w:ascii="Times New Roman" w:hAnsi="Times New Roman" w:cs="Times New Roman" w:hint="eastAsia"/>
          <w:color w:val="000000"/>
          <w:shd w:val="clear" w:color="auto" w:fill="FFFFFF"/>
        </w:rPr>
        <w:t xml:space="preserve">these </w:t>
      </w:r>
      <w:r w:rsidRPr="00543E16">
        <w:rPr>
          <w:rFonts w:ascii="Times New Roman" w:hAnsi="Times New Roman" w:cs="Times New Roman"/>
          <w:color w:val="000000"/>
          <w:shd w:val="clear" w:color="auto" w:fill="FFFFFF"/>
        </w:rPr>
        <w:t xml:space="preserve">five methylated loci. These five significant differentially methylated genes were used to validate the results in 150 pairs of NSCLC and </w:t>
      </w:r>
      <w:del w:id="37" w:author="theresa wang" w:date="2014-06-01T11:24:00Z">
        <w:r w:rsidRPr="00543E16" w:rsidDel="00AB7193">
          <w:rPr>
            <w:rFonts w:ascii="Times New Roman" w:hAnsi="Times New Roman" w:cs="Times New Roman"/>
            <w:color w:val="000000"/>
            <w:shd w:val="clear" w:color="auto" w:fill="FFFFFF"/>
          </w:rPr>
          <w:delText xml:space="preserve">adjacent </w:delText>
        </w:r>
      </w:del>
      <w:r w:rsidRPr="00543E16">
        <w:rPr>
          <w:rFonts w:ascii="Times New Roman" w:hAnsi="Times New Roman" w:cs="Times New Roman"/>
          <w:color w:val="000000"/>
          <w:shd w:val="clear" w:color="auto" w:fill="FFFFFF"/>
        </w:rPr>
        <w:t>normal tissues from Chinese Han population with</w:t>
      </w:r>
      <w:r w:rsidRPr="00543E16">
        <w:rPr>
          <w:rFonts w:ascii="Times New Roman" w:hAnsi="Times New Roman" w:cs="Times New Roman" w:hint="eastAsia"/>
          <w:color w:val="000000"/>
          <w:shd w:val="clear" w:color="auto" w:fill="FFFFFF"/>
        </w:rPr>
        <w:t xml:space="preserve"> </w:t>
      </w:r>
      <w:r w:rsidRPr="00543E16">
        <w:rPr>
          <w:rFonts w:ascii="Times New Roman" w:hAnsi="Times New Roman" w:cs="Times New Roman"/>
          <w:color w:val="000000"/>
          <w:shd w:val="clear" w:color="auto" w:fill="FFFFFF"/>
        </w:rPr>
        <w:t>MSD-SNuPET.</w:t>
      </w:r>
      <w:r w:rsidRPr="00AE7BEC">
        <w:rPr>
          <w:rFonts w:ascii="Times New Roman" w:hAnsi="Times New Roman" w:cs="Times New Roman"/>
          <w:color w:val="000000"/>
          <w:shd w:val="clear" w:color="auto" w:fill="FFFFFF"/>
        </w:rPr>
        <w:t xml:space="preserve"> </w:t>
      </w:r>
    </w:p>
    <w:p w:rsidR="006671AF" w:rsidRPr="00AE7BEC" w:rsidRDefault="006671AF" w:rsidP="006671AF">
      <w:pPr>
        <w:pStyle w:val="a6"/>
        <w:spacing w:before="0" w:beforeAutospacing="0" w:after="0" w:afterAutospacing="0"/>
        <w:ind w:firstLineChars="200" w:firstLine="480"/>
        <w:textAlignment w:val="baseline"/>
        <w:rPr>
          <w:rFonts w:ascii="Times New Roman" w:hAnsi="Times New Roman" w:cs="Times New Roman"/>
          <w:color w:val="000000"/>
          <w:shd w:val="clear" w:color="auto" w:fill="FFFFFF"/>
        </w:rPr>
      </w:pPr>
    </w:p>
    <w:p w:rsidR="006671AF" w:rsidRPr="00AE7BEC" w:rsidRDefault="006671AF" w:rsidP="006671AF">
      <w:pPr>
        <w:pStyle w:val="2"/>
        <w:spacing w:before="0" w:after="0" w:line="240" w:lineRule="auto"/>
        <w:jc w:val="left"/>
        <w:rPr>
          <w:rFonts w:ascii="Times New Roman" w:hAnsi="Times New Roman"/>
          <w:sz w:val="24"/>
          <w:szCs w:val="24"/>
        </w:rPr>
      </w:pPr>
      <w:r w:rsidRPr="00AE7BEC">
        <w:rPr>
          <w:rFonts w:ascii="Times New Roman" w:hAnsi="Times New Roman"/>
          <w:sz w:val="24"/>
          <w:szCs w:val="24"/>
        </w:rPr>
        <w:t>Materials and Methods</w:t>
      </w:r>
    </w:p>
    <w:p w:rsidR="006671AF" w:rsidRPr="00AE7BEC" w:rsidRDefault="006671AF" w:rsidP="006671AF">
      <w:pPr>
        <w:pStyle w:val="a6"/>
        <w:spacing w:before="0" w:beforeAutospacing="0" w:after="0" w:afterAutospacing="0"/>
        <w:textAlignment w:val="baseline"/>
        <w:rPr>
          <w:rFonts w:ascii="Times New Roman" w:hAnsi="Times New Roman" w:cs="Times New Roman"/>
          <w:b/>
          <w:color w:val="000000"/>
          <w:shd w:val="clear" w:color="auto" w:fill="FFFFFF"/>
        </w:rPr>
      </w:pPr>
      <w:r w:rsidRPr="00AE7BEC">
        <w:rPr>
          <w:rFonts w:ascii="Times New Roman" w:hAnsi="Times New Roman" w:cs="Times New Roman"/>
          <w:b/>
          <w:color w:val="000000"/>
          <w:shd w:val="clear" w:color="auto" w:fill="FFFFFF"/>
        </w:rPr>
        <w:t>Study design and pipeline description</w:t>
      </w:r>
    </w:p>
    <w:p w:rsidR="006671AF" w:rsidRDefault="006671AF" w:rsidP="006671AF">
      <w:pPr>
        <w:pStyle w:val="a6"/>
        <w:spacing w:before="0" w:beforeAutospacing="0" w:after="0" w:afterAutospacing="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 xml:space="preserve">Public high-throughput microarray databases which include GEO and ArrayExpress were searched to collect NSCLC related DNA methylation microarray data. Non-small cell lung cancer and/or Methylation were taken as the key words in the retrieving procedure. Although larger number studies have been conducted in NSCLC biomarker research, only two GSE records were retrieved, including GSE16559 and GSE28094. GSE16559 </w:t>
      </w:r>
      <w:r w:rsidRPr="00347B76">
        <w:rPr>
          <w:rFonts w:ascii="Times New Roman" w:hAnsi="Times New Roman" w:cs="Times New Roman"/>
          <w:color w:val="000000"/>
          <w:shd w:val="clear" w:color="auto" w:fill="FFFFFF"/>
        </w:rPr>
        <w:t xml:space="preserve">with 57 NSCLC and 52 normal tissue samples </w:t>
      </w:r>
      <w:r w:rsidRPr="00AE7BEC">
        <w:rPr>
          <w:rFonts w:ascii="Times New Roman" w:hAnsi="Times New Roman" w:cs="Times New Roman"/>
          <w:color w:val="000000"/>
          <w:shd w:val="clear" w:color="auto" w:fill="FFFFFF"/>
        </w:rPr>
        <w:t>was to discover aberrant DNA methylation in lung adenocarcinoma and mesothelioma</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GSE28094</w:t>
      </w:r>
      <w:r>
        <w:rPr>
          <w:rFonts w:ascii="Times New Roman" w:hAnsi="Times New Roman" w:cs="Times New Roman"/>
          <w:color w:val="000000"/>
          <w:shd w:val="clear" w:color="auto" w:fill="FFFFFF"/>
        </w:rPr>
        <w:t xml:space="preserve"> </w:t>
      </w:r>
      <w:r w:rsidR="00067A84">
        <w:rPr>
          <w:rFonts w:ascii="Times New Roman" w:hAnsi="Times New Roman" w:cs="Times New Roman" w:hint="eastAsia"/>
          <w:color w:val="000000"/>
          <w:shd w:val="clear" w:color="auto" w:fill="FFFFFF"/>
        </w:rPr>
        <w:t xml:space="preserve">with </w:t>
      </w:r>
      <w:r w:rsidRPr="00347B76">
        <w:rPr>
          <w:rFonts w:ascii="Times New Roman" w:hAnsi="Times New Roman" w:cs="Times New Roman"/>
          <w:color w:val="000000"/>
          <w:shd w:val="clear" w:color="auto" w:fill="FFFFFF"/>
        </w:rPr>
        <w:t>33 NSCLC and 3 normal tissue samples</w:t>
      </w:r>
      <w:r w:rsidRPr="00AE7BEC">
        <w:rPr>
          <w:rFonts w:ascii="Times New Roman" w:hAnsi="Times New Roman" w:cs="Times New Roman"/>
          <w:color w:val="000000"/>
          <w:shd w:val="clear" w:color="auto" w:fill="FFFFFF"/>
        </w:rPr>
        <w:t xml:space="preserve"> was designed to </w:t>
      </w:r>
      <w:r>
        <w:rPr>
          <w:rFonts w:ascii="Times New Roman" w:hAnsi="Times New Roman" w:cs="Times New Roman"/>
          <w:color w:val="000000"/>
          <w:shd w:val="clear" w:color="auto" w:fill="FFFFFF"/>
        </w:rPr>
        <w:t>make</w:t>
      </w:r>
      <w:r w:rsidRPr="00AE7BEC">
        <w:rPr>
          <w:rFonts w:ascii="Times New Roman" w:hAnsi="Times New Roman" w:cs="Times New Roman"/>
          <w:color w:val="000000"/>
          <w:shd w:val="clear" w:color="auto" w:fill="FFFFFF"/>
        </w:rPr>
        <w:t xml:space="preserve"> the DNA Methylation </w:t>
      </w:r>
      <w:r>
        <w:rPr>
          <w:rFonts w:ascii="Times New Roman" w:hAnsi="Times New Roman" w:cs="Times New Roman" w:hint="eastAsia"/>
          <w:color w:val="000000"/>
          <w:shd w:val="clear" w:color="auto" w:fill="FFFFFF"/>
        </w:rPr>
        <w:t>f</w:t>
      </w:r>
      <w:r w:rsidRPr="00AE7BEC">
        <w:rPr>
          <w:rFonts w:ascii="Times New Roman" w:hAnsi="Times New Roman" w:cs="Times New Roman"/>
          <w:color w:val="000000"/>
          <w:shd w:val="clear" w:color="auto" w:fill="FFFFFF"/>
        </w:rPr>
        <w:t>ingerprint with 1,628 human samples in different tissues and status. Both of these two dataset</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xml:space="preserve"> were based on </w:t>
      </w:r>
      <w:r w:rsidRPr="00AE7BEC">
        <w:rPr>
          <w:rFonts w:ascii="Times New Roman" w:hAnsi="Times New Roman" w:cs="Times New Roman"/>
          <w:i/>
          <w:color w:val="000000"/>
          <w:shd w:val="clear" w:color="auto" w:fill="FFFFFF"/>
        </w:rPr>
        <w:t>Illumina Golden</w:t>
      </w:r>
      <w:ins w:id="38" w:author="theresa wang" w:date="2014-06-01T11:30:00Z">
        <w:r w:rsidR="00916394">
          <w:rPr>
            <w:rFonts w:ascii="Times New Roman" w:hAnsi="Times New Roman" w:cs="Times New Roman"/>
            <w:i/>
            <w:color w:val="000000"/>
            <w:shd w:val="clear" w:color="auto" w:fill="FFFFFF"/>
          </w:rPr>
          <w:t xml:space="preserve"> </w:t>
        </w:r>
      </w:ins>
      <w:r w:rsidRPr="00AE7BEC">
        <w:rPr>
          <w:rFonts w:ascii="Times New Roman" w:hAnsi="Times New Roman" w:cs="Times New Roman"/>
          <w:i/>
          <w:color w:val="000000"/>
          <w:shd w:val="clear" w:color="auto" w:fill="FFFFFF"/>
        </w:rPr>
        <w:t xml:space="preserve">Gate </w:t>
      </w:r>
      <w:r w:rsidRPr="00AE7BEC">
        <w:rPr>
          <w:rFonts w:ascii="Times New Roman" w:hAnsi="Times New Roman" w:cs="Times New Roman"/>
          <w:color w:val="000000"/>
          <w:shd w:val="clear" w:color="auto" w:fill="FFFFFF"/>
        </w:rPr>
        <w:t>platform</w:t>
      </w:r>
      <w:r>
        <w:rPr>
          <w:rFonts w:ascii="Times New Roman" w:hAnsi="Times New Roman" w:cs="Times New Roman"/>
          <w:color w:val="000000"/>
          <w:shd w:val="clear" w:color="auto" w:fill="FFFFFF"/>
        </w:rPr>
        <w:t xml:space="preserve"> </w:t>
      </w:r>
      <w:r w:rsidR="00067A84">
        <w:rPr>
          <w:rFonts w:ascii="Times New Roman" w:hAnsi="Times New Roman" w:cs="Times New Roman" w:hint="eastAsia"/>
          <w:color w:val="000000"/>
          <w:shd w:val="clear" w:color="auto" w:fill="FFFFFF"/>
        </w:rPr>
        <w:t>which</w:t>
      </w:r>
      <w:r>
        <w:rPr>
          <w:rFonts w:ascii="Times New Roman" w:hAnsi="Times New Roman" w:cs="Times New Roman"/>
          <w:color w:val="000000"/>
          <w:shd w:val="clear" w:color="auto" w:fill="FFFFFF"/>
        </w:rPr>
        <w:t xml:space="preserve"> includes 371 genes with 1,536 loci. </w:t>
      </w:r>
      <w:r w:rsidRPr="00AE7BEC">
        <w:rPr>
          <w:rFonts w:ascii="Times New Roman" w:hAnsi="Times New Roman" w:cs="Times New Roman"/>
          <w:color w:val="000000"/>
          <w:shd w:val="clear" w:color="auto" w:fill="FFFFFF"/>
        </w:rPr>
        <w:t>Additional, TCGA project is another comprehensive study.</w:t>
      </w:r>
      <w:r>
        <w:rPr>
          <w:rFonts w:ascii="Times New Roman" w:hAnsi="Times New Roman" w:cs="Times New Roman"/>
          <w:color w:val="000000"/>
          <w:shd w:val="clear" w:color="auto" w:fill="FFFFFF"/>
        </w:rPr>
        <w:t xml:space="preserve"> It included </w:t>
      </w:r>
      <w:r w:rsidRPr="00A20D51">
        <w:rPr>
          <w:rFonts w:ascii="Times New Roman" w:hAnsi="Times New Roman" w:cs="Times New Roman"/>
          <w:color w:val="000000"/>
          <w:shd w:val="clear" w:color="auto" w:fill="FFFFFF"/>
        </w:rPr>
        <w:t>262 NSCLC and 51 normal tissue samples. Infinium methylation 27K</w:t>
      </w:r>
      <w:r>
        <w:rPr>
          <w:rFonts w:ascii="Times New Roman" w:hAnsi="Times New Roman" w:cs="Times New Roman"/>
          <w:color w:val="000000"/>
          <w:shd w:val="clear" w:color="auto" w:fill="FFFFFF"/>
        </w:rPr>
        <w:t xml:space="preserve"> with 14, 495 genes and 27,578 loci were used to make the DNA methylation profiling.</w:t>
      </w:r>
      <w:r>
        <w:rPr>
          <w:rFonts w:ascii="Times New Roman" w:hAnsi="Times New Roman" w:cs="Times New Roman" w:hint="eastAsia"/>
          <w:color w:val="000000"/>
          <w:shd w:val="clear" w:color="auto" w:fill="FFFFFF"/>
        </w:rPr>
        <w:t xml:space="preserve"> </w:t>
      </w:r>
      <w:r>
        <w:rPr>
          <w:rFonts w:ascii="Times New Roman" w:hAnsi="Times New Roman" w:cs="Times New Roman"/>
          <w:color w:val="000000"/>
          <w:shd w:val="clear" w:color="auto" w:fill="FFFFFF"/>
        </w:rPr>
        <w:t xml:space="preserve">The common number of DNA methylation genes shared by two methylation microarray platforms </w:t>
      </w:r>
      <w:r>
        <w:rPr>
          <w:rFonts w:ascii="Times New Roman" w:hAnsi="Times New Roman" w:cs="Times New Roman"/>
          <w:color w:val="000000"/>
          <w:shd w:val="clear" w:color="auto" w:fill="FFFFFF"/>
        </w:rPr>
        <w:lastRenderedPageBreak/>
        <w:t xml:space="preserve">was 107 genes. </w:t>
      </w:r>
      <w:r w:rsidRPr="00AE7BEC">
        <w:rPr>
          <w:rFonts w:ascii="Times New Roman" w:hAnsi="Times New Roman" w:cs="Times New Roman"/>
          <w:color w:val="000000"/>
          <w:shd w:val="clear" w:color="auto" w:fill="FFFFFF"/>
        </w:rPr>
        <w:t>Eventually, DNA methylation profiling data of 458 NSCLC associated samples (352 NSCLC and 106 adjacent tissue) were obtained from the above three public data</w:t>
      </w:r>
      <w:r>
        <w:rPr>
          <w:rFonts w:ascii="Times New Roman" w:hAnsi="Times New Roman" w:cs="Times New Roman"/>
          <w:color w:val="000000"/>
          <w:shd w:val="clear" w:color="auto" w:fill="FFFFFF"/>
        </w:rPr>
        <w:t>sets</w:t>
      </w:r>
      <w:r w:rsidRPr="00AE7BEC">
        <w:rPr>
          <w:rFonts w:ascii="Times New Roman" w:hAnsi="Times New Roman" w:cs="Times New Roman"/>
          <w:color w:val="000000"/>
          <w:shd w:val="clear" w:color="auto" w:fill="FFFFFF"/>
        </w:rPr>
        <w:t xml:space="preserve">. These data will be taken as the primary data </w:t>
      </w:r>
      <w:r>
        <w:rPr>
          <w:rFonts w:ascii="Times New Roman" w:hAnsi="Times New Roman" w:cs="Times New Roman"/>
          <w:color w:val="000000"/>
          <w:shd w:val="clear" w:color="auto" w:fill="FFFFFF"/>
        </w:rPr>
        <w:t xml:space="preserve">in the biomarker </w:t>
      </w:r>
      <w:r w:rsidRPr="00AE7BEC">
        <w:rPr>
          <w:rFonts w:ascii="Times New Roman" w:hAnsi="Times New Roman" w:cs="Times New Roman"/>
          <w:color w:val="000000"/>
          <w:shd w:val="clear" w:color="auto" w:fill="FFFFFF"/>
        </w:rPr>
        <w:t xml:space="preserve">discovery stage </w:t>
      </w:r>
      <w:r w:rsidRPr="00F55CC5">
        <w:rPr>
          <w:rFonts w:ascii="Times New Roman" w:hAnsi="Times New Roman" w:cs="Times New Roman"/>
          <w:color w:val="17365D"/>
          <w:shd w:val="clear" w:color="auto" w:fill="FFFFFF"/>
        </w:rPr>
        <w:t>(</w:t>
      </w:r>
      <w:r w:rsidRPr="00F55CC5">
        <w:rPr>
          <w:rFonts w:ascii="Times New Roman" w:hAnsi="Times New Roman" w:cs="Times New Roman"/>
          <w:b/>
          <w:color w:val="17365D"/>
          <w:shd w:val="clear" w:color="auto" w:fill="FFFFFF"/>
        </w:rPr>
        <w:t>Supplementary Table 1</w:t>
      </w:r>
      <w:r w:rsidRPr="00F55CC5">
        <w:rPr>
          <w:rFonts w:ascii="Times New Roman" w:hAnsi="Times New Roman" w:cs="Times New Roman"/>
          <w:color w:val="17365D"/>
          <w:shd w:val="clear" w:color="auto" w:fill="FFFFFF"/>
        </w:rPr>
        <w:t>)</w:t>
      </w:r>
      <w:r w:rsidRPr="00AE7BEC">
        <w:rPr>
          <w:rFonts w:ascii="Times New Roman" w:hAnsi="Times New Roman" w:cs="Times New Roman"/>
          <w:color w:val="000000"/>
          <w:shd w:val="clear" w:color="auto" w:fill="FFFFFF"/>
        </w:rPr>
        <w:t xml:space="preserve">. </w:t>
      </w:r>
    </w:p>
    <w:p w:rsidR="00324D71" w:rsidRPr="002E6298" w:rsidRDefault="006671AF" w:rsidP="006671AF">
      <w:pPr>
        <w:pStyle w:val="a6"/>
        <w:spacing w:before="0" w:beforeAutospacing="0" w:after="0" w:afterAutospacing="0"/>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When the microarray is provided as fluorescent signals, gene methylation level was calculated with the fluorescent signals of methylation and un-methylation alleles by the traditional function of </w:t>
      </w:r>
      <w:r w:rsidRPr="00AE7BEC">
        <w:rPr>
          <w:rFonts w:ascii="Times New Roman" w:hAnsi="Times New Roman" w:cs="Times New Roman"/>
        </w:rPr>
        <w:t>beta</w:t>
      </w:r>
      <m:oMath>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max⁡(M,0)</m:t>
            </m:r>
          </m:num>
          <m:den>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rPr>
                    </m:ctrlPr>
                  </m:dPr>
                  <m:e>
                    <m:r>
                      <m:rPr>
                        <m:sty m:val="p"/>
                      </m:rPr>
                      <w:rPr>
                        <w:rFonts w:ascii="Cambria Math" w:eastAsia="Cambria Math" w:hAnsi="Cambria Math"/>
                      </w:rPr>
                      <m:t>M,0</m:t>
                    </m:r>
                  </m:e>
                </m:d>
              </m:e>
            </m:func>
            <m:r>
              <m:rPr>
                <m:sty m:val="p"/>
              </m:rP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rPr>
                    </m:ctrlPr>
                  </m:dPr>
                  <m:e>
                    <m:r>
                      <m:rPr>
                        <m:sty m:val="p"/>
                      </m:rPr>
                      <w:rPr>
                        <w:rFonts w:ascii="Cambria Math" w:eastAsia="Cambria Math" w:hAnsi="Cambria Math"/>
                      </w:rPr>
                      <m:t>U,0</m:t>
                    </m:r>
                  </m:e>
                </m:d>
              </m:e>
            </m:func>
          </m:den>
        </m:f>
      </m:oMath>
      <w:r>
        <w:rPr>
          <w:rFonts w:ascii="Times New Roman" w:hAnsi="Times New Roman" w:cs="Times New Roman"/>
          <w:color w:val="000000"/>
          <w:shd w:val="clear" w:color="auto" w:fill="FFFFFF"/>
        </w:rPr>
        <w:t>, where</w:t>
      </w:r>
      <w:r>
        <w:rPr>
          <w:rFonts w:ascii="Times New Roman" w:hAnsi="Times New Roman" w:cs="Times New Roman" w:hint="eastAsia"/>
          <w:color w:val="000000"/>
          <w:shd w:val="clear" w:color="auto" w:fill="FFFFFF"/>
        </w:rPr>
        <w:t xml:space="preserve"> </w:t>
      </w:r>
      <w:r w:rsidRPr="00AE7BEC">
        <w:rPr>
          <w:rFonts w:ascii="Times New Roman" w:hAnsi="Times New Roman" w:cs="Times New Roman"/>
          <w:color w:val="000000"/>
          <w:shd w:val="clear" w:color="auto" w:fill="FFFFFF"/>
        </w:rPr>
        <w:t>M and U represent the signal intensities for about 30 methylated (M) and un-methylated (U) probes on the array. Background-correct</w:t>
      </w:r>
      <w:r>
        <w:rPr>
          <w:rFonts w:ascii="Times New Roman" w:hAnsi="Times New Roman" w:cs="Times New Roman"/>
          <w:color w:val="000000"/>
          <w:shd w:val="clear" w:color="auto" w:fill="FFFFFF"/>
        </w:rPr>
        <w:t>ion</w:t>
      </w:r>
      <w:r w:rsidRPr="00AE7BEC">
        <w:rPr>
          <w:rFonts w:ascii="Times New Roman" w:hAnsi="Times New Roman" w:cs="Times New Roman"/>
          <w:color w:val="000000"/>
          <w:shd w:val="clear" w:color="auto" w:fill="FFFFFF"/>
        </w:rPr>
        <w:t xml:space="preserve"> w</w:t>
      </w:r>
      <w:r>
        <w:rPr>
          <w:rFonts w:ascii="Times New Roman" w:hAnsi="Times New Roman" w:cs="Times New Roman"/>
          <w:color w:val="000000"/>
          <w:shd w:val="clear" w:color="auto" w:fill="FFFFFF"/>
        </w:rPr>
        <w:t>as</w:t>
      </w:r>
      <w:r w:rsidRPr="00AE7BEC">
        <w:rPr>
          <w:rFonts w:ascii="Times New Roman" w:hAnsi="Times New Roman" w:cs="Times New Roman"/>
          <w:color w:val="000000"/>
          <w:shd w:val="clear" w:color="auto" w:fill="FFFFFF"/>
        </w:rPr>
        <w:t xml:space="preserve"> conducted with recommended method</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xml:space="preserve"> for each platform. K-nearest neighbor imputation (KNN imputation) was performed to deal with the missing values. 112 probes were shared between these two microarray platforms. DNA methylation signals of these probes were combined for all the samples. Quantile normalization was applied to combine all the data from different studies. </w:t>
      </w:r>
      <w:r>
        <w:rPr>
          <w:rFonts w:ascii="Times New Roman" w:hAnsi="Times New Roman" w:cs="Times New Roman"/>
          <w:color w:val="000000"/>
          <w:shd w:val="clear" w:color="auto" w:fill="FFFFFF"/>
        </w:rPr>
        <w:t>To further reduce biases, w</w:t>
      </w:r>
      <w:r w:rsidRPr="00AE7BEC">
        <w:rPr>
          <w:rFonts w:ascii="Times New Roman" w:hAnsi="Times New Roman" w:cs="Times New Roman"/>
          <w:color w:val="000000"/>
          <w:shd w:val="clear" w:color="auto" w:fill="FFFFFF"/>
        </w:rPr>
        <w:t xml:space="preserve">e use batch effect elimination tools, </w:t>
      </w:r>
      <w:r w:rsidRPr="000335EA">
        <w:rPr>
          <w:rFonts w:ascii="Times New Roman" w:hAnsi="Times New Roman" w:cs="Times New Roman"/>
          <w:i/>
          <w:color w:val="000000"/>
          <w:shd w:val="clear" w:color="auto" w:fill="FFFFFF"/>
        </w:rPr>
        <w:t>ComBat</w:t>
      </w:r>
      <w:r w:rsidRPr="00AE7BEC">
        <w:rPr>
          <w:rFonts w:ascii="Times New Roman" w:hAnsi="Times New Roman" w:cs="Times New Roman"/>
          <w:color w:val="000000"/>
          <w:shd w:val="clear" w:color="auto" w:fill="FFFFFF"/>
        </w:rPr>
        <w:t>, to eliminate the batch effect</w:t>
      </w:r>
      <w:r>
        <w:rPr>
          <w:rFonts w:ascii="Times New Roman" w:hAnsi="Times New Roman" w:cs="Times New Roman"/>
          <w:color w:val="000000"/>
          <w:shd w:val="clear" w:color="auto" w:fill="FFFFFF"/>
        </w:rPr>
        <w:t>s that</w:t>
      </w:r>
      <w:r w:rsidRPr="00AE7BEC">
        <w:rPr>
          <w:rFonts w:ascii="Times New Roman" w:hAnsi="Times New Roman" w:cs="Times New Roman"/>
          <w:color w:val="000000"/>
          <w:shd w:val="clear" w:color="auto" w:fill="FFFFFF"/>
        </w:rPr>
        <w:t xml:space="preserve"> exist in independent datasets </w:t>
      </w:r>
      <w:r w:rsidRPr="00AE7BEC">
        <w:rPr>
          <w:rFonts w:ascii="Times New Roman" w:hAnsi="Times New Roman" w:cs="Times New Roman"/>
          <w:color w:val="000000"/>
          <w:shd w:val="clear" w:color="auto" w:fill="FFFFFF"/>
        </w:rPr>
        <w:fldChar w:fldCharType="begin"/>
      </w:r>
      <w:r w:rsidR="00A41E91">
        <w:rPr>
          <w:rFonts w:ascii="Times New Roman" w:hAnsi="Times New Roman" w:cs="Times New Roman"/>
          <w:color w:val="000000"/>
          <w:shd w:val="clear" w:color="auto" w:fill="FFFFFF"/>
        </w:rPr>
        <w:instrText xml:space="preserve"> ADDIN EN.CITE &lt;EndNote&gt;&lt;Cite&gt;&lt;Author&gt;Chen&lt;/Author&gt;&lt;Year&gt;2011&lt;/Year&gt;&lt;RecNum&gt;34774&lt;/RecNum&gt;&lt;DisplayText&gt;(12)&lt;/DisplayText&gt;&lt;record&gt;&lt;rec-number&gt;34774&lt;/rec-number&gt;&lt;foreign-keys&gt;&lt;key app="EN" db-id="90zpzs2eowteeqepwvb5reev5pe2tpevaxra"&gt;34774&lt;/key&gt;&lt;/foreign-keys&gt;&lt;ref-type name="Journal Article"&gt;17&lt;/ref-type&gt;&lt;contributors&gt;&lt;authors&gt;&lt;author&gt;Chen, C.&lt;/author&gt;&lt;author&gt;Grennan, K.&lt;/author&gt;&lt;author&gt;Badner, J.&lt;/author&gt;&lt;author&gt;Zhang, D.&lt;/author&gt;&lt;author&gt;Gershon, E.&lt;/author&gt;&lt;author&gt;Jin, L.&lt;/author&gt;&lt;author&gt;Liu, C.&lt;/author&gt;&lt;/authors&gt;&lt;/contributors&gt;&lt;auth-address&gt;National Ministry of Education Key Laboratory of Contemporary Anthropology, Fudan University, Shanghai, People&amp;apos;s Republic of China.&lt;/auth-address&gt;&lt;titles&gt;&lt;title&gt;Removing batch effects in analysis of expression microarray data: an evaluation of six batch adjustment methods&lt;/title&gt;&lt;secondary-title&gt;Plos One&lt;/secondary-title&gt;&lt;/titles&gt;&lt;periodical&gt;&lt;full-title&gt;Plos One&lt;/full-title&gt;&lt;abbr-1&gt;Plos One&lt;/abbr-1&gt;&lt;/periodical&gt;&lt;pages&gt;e17238&lt;/pages&gt;&lt;volume&gt;6&lt;/volume&gt;&lt;number&gt;2&lt;/number&gt;&lt;edition&gt;2011/03/10&lt;/edition&gt;&lt;keywords&gt;&lt;keyword&gt;Bayes Theorem&lt;/keyword&gt;&lt;keyword&gt;Case-Control Studies&lt;/keyword&gt;&lt;keyword&gt;*Data Interpretation, Statistical&lt;/keyword&gt;&lt;keyword&gt;Gene Expression Profiling/standards/*statistics &amp;amp; numerical data&lt;/keyword&gt;&lt;keyword&gt;Humans&lt;/keyword&gt;&lt;keyword&gt;Microarray Analysis/standards/*statistics &amp;amp; numerical data&lt;/keyword&gt;&lt;keyword&gt;ROC Curve&lt;/keyword&gt;&lt;keyword&gt;Reference Standards&lt;/keyword&gt;&lt;keyword&gt;Research Design&lt;/keyword&gt;&lt;keyword&gt;Sample Size&lt;/keyword&gt;&lt;keyword&gt;Selection Bias&lt;/keyword&gt;&lt;keyword&gt;Validation Studies as Topic&lt;/keyword&gt;&lt;/keywords&gt;&lt;dates&gt;&lt;year&gt;2011&lt;/year&gt;&lt;/dates&gt;&lt;isbn&gt;1932-6203 (Electronic)&amp;#xD;1932-6203 (Linking)&lt;/isbn&gt;&lt;accession-num&gt;21386892&lt;/accession-num&gt;&lt;urls&gt;&lt;related-urls&gt;&lt;url&gt;http://www.ncbi.nlm.nih.gov/entrez/query.fcgi?cmd=Retrieve&amp;amp;db=PubMed&amp;amp;dopt=Citation&amp;amp;list_uids=21386892&lt;/url&gt;&lt;/related-urls&gt;&lt;/urls&gt;&lt;custom2&gt;3046121&lt;/custom2&gt;&lt;electronic-resource-num&gt;10.1371/journal.pone.0017238&lt;/electronic-resource-num&gt;&lt;language&gt;eng&lt;/language&gt;&lt;/record&gt;&lt;/Cite&gt;&lt;/EndNote&gt;</w:instrText>
      </w:r>
      <w:r w:rsidRPr="00AE7BEC">
        <w:rPr>
          <w:rFonts w:ascii="Times New Roman" w:hAnsi="Times New Roman" w:cs="Times New Roman"/>
          <w:color w:val="000000"/>
          <w:shd w:val="clear" w:color="auto" w:fill="FFFFFF"/>
        </w:rPr>
        <w:fldChar w:fldCharType="separate"/>
      </w:r>
      <w:r w:rsidR="00A41E91">
        <w:rPr>
          <w:rFonts w:ascii="Times New Roman" w:hAnsi="Times New Roman" w:cs="Times New Roman"/>
          <w:noProof/>
          <w:color w:val="000000"/>
          <w:shd w:val="clear" w:color="auto" w:fill="FFFFFF"/>
        </w:rPr>
        <w:t>(</w:t>
      </w:r>
      <w:hyperlink w:anchor="_ENREF_12" w:tooltip="Chen, 2011 #34774" w:history="1">
        <w:r w:rsidR="00D47793">
          <w:rPr>
            <w:rFonts w:ascii="Times New Roman" w:hAnsi="Times New Roman" w:cs="Times New Roman"/>
            <w:noProof/>
            <w:color w:val="000000"/>
            <w:shd w:val="clear" w:color="auto" w:fill="FFFFFF"/>
          </w:rPr>
          <w:t>12</w:t>
        </w:r>
      </w:hyperlink>
      <w:r w:rsidR="00A41E91">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In present study, we use the principal component analysis (PCA) to visualize the extension of the elimination of batch effect by observe the batch information distribution in the two-dimension plot of principle component 1 (PC1) and </w:t>
      </w:r>
      <w:r w:rsidR="004108D0">
        <w:rPr>
          <w:rFonts w:ascii="Times New Roman" w:hAnsi="Times New Roman" w:cs="Times New Roman" w:hint="eastAsia"/>
          <w:color w:val="000000"/>
          <w:shd w:val="clear" w:color="auto" w:fill="FFFFFF"/>
        </w:rPr>
        <w:t>p</w:t>
      </w:r>
      <w:r w:rsidRPr="00AE7BEC">
        <w:rPr>
          <w:rFonts w:ascii="Times New Roman" w:hAnsi="Times New Roman" w:cs="Times New Roman"/>
          <w:color w:val="000000"/>
          <w:shd w:val="clear" w:color="auto" w:fill="FFFFFF"/>
        </w:rPr>
        <w:t xml:space="preserve">rinciple component 2 (PC2). The data adjusted by the </w:t>
      </w:r>
      <w:r w:rsidRPr="00037A10">
        <w:rPr>
          <w:rFonts w:ascii="Times New Roman" w:hAnsi="Times New Roman" w:cs="Times New Roman"/>
          <w:i/>
          <w:color w:val="000000"/>
          <w:shd w:val="clear" w:color="auto" w:fill="FFFFFF"/>
        </w:rPr>
        <w:t>Combat</w:t>
      </w:r>
      <w:r w:rsidRPr="00AE7BEC">
        <w:rPr>
          <w:rFonts w:ascii="Times New Roman" w:hAnsi="Times New Roman" w:cs="Times New Roman"/>
          <w:color w:val="000000"/>
          <w:shd w:val="clear" w:color="auto" w:fill="FFFFFF"/>
        </w:rPr>
        <w:t xml:space="preserve"> was </w:t>
      </w:r>
      <w:r>
        <w:rPr>
          <w:rFonts w:ascii="Times New Roman" w:hAnsi="Times New Roman" w:cs="Times New Roman"/>
          <w:color w:val="000000"/>
          <w:shd w:val="clear" w:color="auto" w:fill="FFFFFF"/>
        </w:rPr>
        <w:t xml:space="preserve">then </w:t>
      </w:r>
      <w:r w:rsidR="00037A10">
        <w:rPr>
          <w:rFonts w:ascii="Times New Roman" w:hAnsi="Times New Roman" w:cs="Times New Roman" w:hint="eastAsia"/>
          <w:color w:val="000000"/>
          <w:shd w:val="clear" w:color="auto" w:fill="FFFFFF"/>
        </w:rPr>
        <w:t xml:space="preserve">used for feature selection procedure in </w:t>
      </w:r>
      <w:r w:rsidR="00146807">
        <w:rPr>
          <w:rFonts w:ascii="Times New Roman" w:hAnsi="Times New Roman" w:cs="Times New Roman"/>
          <w:color w:val="000000"/>
          <w:shd w:val="clear" w:color="auto" w:fill="FFFFFF"/>
        </w:rPr>
        <w:t>classification</w:t>
      </w:r>
      <w:r w:rsidR="00037A10">
        <w:rPr>
          <w:rFonts w:ascii="Times New Roman" w:hAnsi="Times New Roman" w:cs="Times New Roman" w:hint="eastAsia"/>
          <w:color w:val="000000"/>
          <w:shd w:val="clear" w:color="auto" w:fill="FFFFFF"/>
        </w:rPr>
        <w:t xml:space="preserve"> and differential methylation analysis. </w:t>
      </w:r>
      <w:r w:rsidR="00644DF4">
        <w:rPr>
          <w:rFonts w:ascii="Times New Roman" w:hAnsi="Times New Roman" w:cs="Times New Roman"/>
          <w:color w:val="000000"/>
          <w:shd w:val="clear" w:color="auto" w:fill="FFFFFF"/>
        </w:rPr>
        <w:t>F</w:t>
      </w:r>
      <w:r w:rsidR="00644DF4">
        <w:rPr>
          <w:rFonts w:ascii="Times New Roman" w:hAnsi="Times New Roman" w:cs="Times New Roman" w:hint="eastAsia"/>
          <w:color w:val="000000"/>
          <w:shd w:val="clear" w:color="auto" w:fill="FFFFFF"/>
        </w:rPr>
        <w:t xml:space="preserve">eature </w:t>
      </w:r>
      <w:r w:rsidR="00644DF4">
        <w:rPr>
          <w:rFonts w:ascii="Times New Roman" w:hAnsi="Times New Roman" w:cs="Times New Roman"/>
          <w:color w:val="000000"/>
          <w:shd w:val="clear" w:color="auto" w:fill="FFFFFF"/>
        </w:rPr>
        <w:t>selection was</w:t>
      </w:r>
      <w:r w:rsidR="00644DF4">
        <w:rPr>
          <w:rFonts w:ascii="Times New Roman" w:hAnsi="Times New Roman" w:cs="Times New Roman" w:hint="eastAsia"/>
          <w:color w:val="000000"/>
          <w:shd w:val="clear" w:color="auto" w:fill="FFFFFF"/>
        </w:rPr>
        <w:t xml:space="preserve"> conducted by random forest and SVM with leave-one cross-validation. </w:t>
      </w:r>
      <w:r w:rsidRPr="00AE7BEC">
        <w:rPr>
          <w:rFonts w:ascii="Times New Roman" w:hAnsi="Times New Roman" w:cs="Times New Roman"/>
          <w:color w:val="000000"/>
          <w:shd w:val="clear" w:color="auto" w:fill="FFFFFF"/>
        </w:rPr>
        <w:t>Differential methylation analysis was conducted by Wilcoxon signed-rank tes</w:t>
      </w:r>
      <w:r w:rsidR="00F4070D">
        <w:rPr>
          <w:rFonts w:ascii="Times New Roman" w:hAnsi="Times New Roman" w:cs="Times New Roman"/>
          <w:color w:val="000000"/>
          <w:shd w:val="clear" w:color="auto" w:fill="FFFFFF"/>
        </w:rPr>
        <w:t>t without normality assumption.</w:t>
      </w:r>
      <w:r w:rsidR="009A185C">
        <w:rPr>
          <w:rFonts w:ascii="Times New Roman" w:hAnsi="Times New Roman" w:cs="Times New Roman" w:hint="eastAsia"/>
          <w:color w:val="000000"/>
          <w:shd w:val="clear" w:color="auto" w:fill="FFFFFF"/>
        </w:rPr>
        <w:t xml:space="preserve"> </w:t>
      </w:r>
      <w:r w:rsidR="00B74229">
        <w:rPr>
          <w:rFonts w:ascii="Times New Roman" w:hAnsi="Times New Roman" w:cs="Times New Roman" w:hint="eastAsia"/>
          <w:color w:val="000000"/>
          <w:shd w:val="clear" w:color="auto" w:fill="FFFFFF"/>
        </w:rPr>
        <w:t>T</w:t>
      </w:r>
      <w:r w:rsidR="009A185C">
        <w:rPr>
          <w:rFonts w:ascii="Times New Roman" w:hAnsi="Times New Roman" w:cs="Times New Roman" w:hint="eastAsia"/>
          <w:color w:val="000000"/>
          <w:shd w:val="clear" w:color="auto" w:fill="FFFFFF"/>
        </w:rPr>
        <w:t xml:space="preserve">he most powerful panel </w:t>
      </w:r>
      <w:r w:rsidR="00912A55">
        <w:rPr>
          <w:rFonts w:ascii="Times New Roman" w:hAnsi="Times New Roman" w:cs="Times New Roman"/>
          <w:color w:val="000000"/>
          <w:shd w:val="clear" w:color="auto" w:fill="FFFFFF"/>
        </w:rPr>
        <w:t>was</w:t>
      </w:r>
      <w:r w:rsidR="009A185C">
        <w:rPr>
          <w:rFonts w:ascii="Times New Roman" w:hAnsi="Times New Roman" w:cs="Times New Roman" w:hint="eastAsia"/>
          <w:color w:val="000000"/>
          <w:shd w:val="clear" w:color="auto" w:fill="FFFFFF"/>
        </w:rPr>
        <w:t xml:space="preserve"> identified and the differential methylation </w:t>
      </w:r>
      <w:r w:rsidR="00912A55">
        <w:rPr>
          <w:rFonts w:ascii="Times New Roman" w:hAnsi="Times New Roman" w:cs="Times New Roman"/>
          <w:color w:val="000000"/>
          <w:shd w:val="clear" w:color="auto" w:fill="FFFFFF"/>
        </w:rPr>
        <w:t>status was</w:t>
      </w:r>
      <w:r w:rsidR="009A185C">
        <w:rPr>
          <w:rFonts w:ascii="Times New Roman" w:hAnsi="Times New Roman" w:cs="Times New Roman" w:hint="eastAsia"/>
          <w:color w:val="000000"/>
          <w:shd w:val="clear" w:color="auto" w:fill="FFFFFF"/>
        </w:rPr>
        <w:t xml:space="preserve"> estimated. </w:t>
      </w:r>
      <w:r w:rsidR="00516C29">
        <w:rPr>
          <w:rFonts w:ascii="Times New Roman" w:hAnsi="Times New Roman" w:cs="Times New Roman" w:hint="eastAsia"/>
          <w:color w:val="000000"/>
          <w:shd w:val="clear" w:color="auto" w:fill="FFFFFF"/>
        </w:rPr>
        <w:t>In the validation</w:t>
      </w:r>
      <w:r w:rsidR="00F74E76">
        <w:rPr>
          <w:rFonts w:ascii="Times New Roman" w:hAnsi="Times New Roman" w:cs="Times New Roman" w:hint="eastAsia"/>
          <w:color w:val="000000"/>
          <w:shd w:val="clear" w:color="auto" w:fill="FFFFFF"/>
        </w:rPr>
        <w:t xml:space="preserve"> stage, t</w:t>
      </w:r>
      <w:r w:rsidRPr="00AE7BEC">
        <w:rPr>
          <w:rFonts w:ascii="Times New Roman" w:hAnsi="Times New Roman" w:cs="Times New Roman"/>
          <w:color w:val="000000"/>
          <w:shd w:val="clear" w:color="auto" w:fill="FFFFFF"/>
        </w:rPr>
        <w:t xml:space="preserve">he methylation status of </w:t>
      </w:r>
      <w:r w:rsidR="00B74229">
        <w:rPr>
          <w:rFonts w:ascii="Times New Roman" w:hAnsi="Times New Roman" w:cs="Times New Roman" w:hint="eastAsia"/>
          <w:color w:val="000000"/>
          <w:shd w:val="clear" w:color="auto" w:fill="FFFFFF"/>
        </w:rPr>
        <w:t xml:space="preserve">genes from above panel (methylation genes combination) </w:t>
      </w:r>
      <w:r w:rsidRPr="00AE7BEC">
        <w:rPr>
          <w:rFonts w:ascii="Times New Roman" w:hAnsi="Times New Roman" w:cs="Times New Roman"/>
          <w:color w:val="000000"/>
          <w:shd w:val="clear" w:color="auto" w:fill="FFFFFF"/>
        </w:rPr>
        <w:t xml:space="preserve">would be detected in 150 NSCLC and adjacent normal tissues </w:t>
      </w:r>
      <w:r w:rsidR="00450680">
        <w:rPr>
          <w:rFonts w:ascii="Times New Roman" w:hAnsi="Times New Roman" w:cs="Times New Roman" w:hint="eastAsia"/>
          <w:color w:val="000000"/>
          <w:shd w:val="clear" w:color="auto" w:fill="FFFFFF"/>
        </w:rPr>
        <w:t xml:space="preserve">from Chinese Han population </w:t>
      </w:r>
      <w:r>
        <w:rPr>
          <w:rFonts w:ascii="Times New Roman" w:hAnsi="Times New Roman" w:cs="Times New Roman"/>
          <w:color w:val="000000"/>
          <w:shd w:val="clear" w:color="auto" w:fill="FFFFFF"/>
        </w:rPr>
        <w:t>by</w:t>
      </w:r>
      <w:r w:rsidRPr="00AE7BEC">
        <w:rPr>
          <w:rFonts w:ascii="Times New Roman" w:hAnsi="Times New Roman" w:cs="Times New Roman"/>
          <w:color w:val="000000"/>
          <w:shd w:val="clear" w:color="auto" w:fill="FFFFFF"/>
        </w:rPr>
        <w:t xml:space="preserve"> </w:t>
      </w:r>
      <w:r w:rsidR="00F74E76" w:rsidRPr="00F74E76">
        <w:rPr>
          <w:rFonts w:ascii="Times New Roman" w:hAnsi="Times New Roman" w:cs="Times New Roman"/>
          <w:color w:val="000000"/>
          <w:shd w:val="clear" w:color="auto" w:fill="FFFFFF"/>
        </w:rPr>
        <w:t>MSD-SNuPET</w:t>
      </w:r>
      <w:r w:rsidRPr="00AE7BEC">
        <w:rPr>
          <w:rFonts w:ascii="Times New Roman" w:hAnsi="Times New Roman" w:cs="Times New Roman"/>
          <w:color w:val="000000"/>
          <w:shd w:val="clear" w:color="auto" w:fill="FFFFFF"/>
        </w:rPr>
        <w:t xml:space="preserve">. Logistic regression model, random forest, support vector machine (SVM), and Bayes tree were used to </w:t>
      </w:r>
      <w:r>
        <w:rPr>
          <w:rFonts w:ascii="Times New Roman" w:hAnsi="Times New Roman" w:cs="Times New Roman"/>
          <w:color w:val="000000"/>
          <w:shd w:val="clear" w:color="auto" w:fill="FFFFFF"/>
        </w:rPr>
        <w:t xml:space="preserve">classify </w:t>
      </w:r>
      <w:r w:rsidR="00F74E76">
        <w:rPr>
          <w:rFonts w:ascii="Times New Roman" w:hAnsi="Times New Roman" w:cs="Times New Roman"/>
          <w:color w:val="000000"/>
          <w:shd w:val="clear" w:color="auto" w:fill="FFFFFF"/>
        </w:rPr>
        <w:t>NSCLC</w:t>
      </w:r>
      <w:r w:rsidR="00F74E76">
        <w:rPr>
          <w:rFonts w:ascii="Times New Roman" w:hAnsi="Times New Roman" w:cs="Times New Roman" w:hint="eastAsia"/>
          <w:color w:val="000000"/>
          <w:shd w:val="clear" w:color="auto" w:fill="FFFFFF"/>
        </w:rPr>
        <w:t xml:space="preserve"> </w:t>
      </w:r>
      <w:r w:rsidR="002E6298">
        <w:rPr>
          <w:rFonts w:ascii="Times New Roman" w:hAnsi="Times New Roman" w:cs="Times New Roman" w:hint="eastAsia"/>
          <w:color w:val="000000"/>
          <w:shd w:val="clear" w:color="auto" w:fill="FFFFFF"/>
        </w:rPr>
        <w:t xml:space="preserve">in </w:t>
      </w:r>
      <w:r w:rsidR="00F74E76">
        <w:rPr>
          <w:rFonts w:ascii="Times New Roman" w:hAnsi="Times New Roman" w:cs="Times New Roman" w:hint="eastAsia"/>
          <w:color w:val="000000"/>
          <w:shd w:val="clear" w:color="auto" w:fill="FFFFFF"/>
        </w:rPr>
        <w:t>the validation data</w:t>
      </w:r>
      <w:r w:rsidR="002E6298">
        <w:rPr>
          <w:rFonts w:ascii="Times New Roman" w:hAnsi="Times New Roman" w:cs="Times New Roman" w:hint="eastAsia"/>
          <w:color w:val="000000"/>
          <w:shd w:val="clear" w:color="auto" w:fill="FFFFFF"/>
        </w:rPr>
        <w:t xml:space="preserve"> with five-fold cross-validation.</w:t>
      </w:r>
    </w:p>
    <w:p w:rsidR="006671AF" w:rsidRPr="00AE7BEC" w:rsidRDefault="006671AF" w:rsidP="000B2512">
      <w:pPr>
        <w:pStyle w:val="a6"/>
        <w:spacing w:before="0" w:beforeAutospacing="0" w:after="0" w:afterAutospacing="0"/>
        <w:textAlignment w:val="baseline"/>
        <w:rPr>
          <w:rFonts w:ascii="Times New Roman" w:hAnsi="Times New Roman" w:cs="Times New Roman"/>
          <w:b/>
          <w:color w:val="000000"/>
          <w:shd w:val="clear" w:color="auto" w:fill="FFFFFF"/>
        </w:rPr>
      </w:pPr>
      <w:r w:rsidRPr="00AE7BEC">
        <w:rPr>
          <w:rFonts w:ascii="Times New Roman" w:hAnsi="Times New Roman" w:cs="Times New Roman"/>
          <w:b/>
          <w:color w:val="000000"/>
          <w:shd w:val="clear" w:color="auto" w:fill="FFFFFF"/>
        </w:rPr>
        <w:t>Patients, samples and DNA</w:t>
      </w:r>
    </w:p>
    <w:p w:rsidR="006671AF" w:rsidRDefault="006671AF" w:rsidP="006671AF">
      <w:pPr>
        <w:pStyle w:val="a6"/>
        <w:spacing w:before="0" w:beforeAutospacing="0" w:after="0" w:afterAutospacing="0"/>
        <w:ind w:firstLineChars="200" w:firstLine="48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NSCLC samples and corresponding normal lung tissues</w:t>
      </w:r>
      <w:r>
        <w:rPr>
          <w:rFonts w:ascii="Times New Roman" w:hAnsi="Times New Roman" w:cs="Times New Roman"/>
          <w:color w:val="000000"/>
          <w:shd w:val="clear" w:color="auto" w:fill="FFFFFF"/>
        </w:rPr>
        <w:t xml:space="preserve"> for validation study in Chinese population </w:t>
      </w:r>
      <w:r w:rsidRPr="00AE7BEC">
        <w:rPr>
          <w:rFonts w:ascii="Times New Roman" w:hAnsi="Times New Roman" w:cs="Times New Roman"/>
          <w:color w:val="000000"/>
          <w:shd w:val="clear" w:color="auto" w:fill="FFFFFF"/>
        </w:rPr>
        <w:t>were obtained from 150 patients who underwent pulmonary resection for primary NSCLC at Changhai Hospital, Shanghai, China. The study was approved by Fudan University and Changhai Hospital and Informed consents were obtained from the patients.</w:t>
      </w:r>
      <w:r w:rsidRPr="00AE7BEC">
        <w:rPr>
          <w:rFonts w:ascii="Times New Roman" w:hAnsi="Times New Roman" w:cs="Times New Roman"/>
        </w:rPr>
        <w:t xml:space="preserve"> </w:t>
      </w:r>
      <w:r w:rsidRPr="00AE7BEC">
        <w:rPr>
          <w:rFonts w:ascii="Times New Roman" w:hAnsi="Times New Roman" w:cs="Times New Roman"/>
          <w:color w:val="000000"/>
          <w:shd w:val="clear" w:color="auto" w:fill="FFFFFF"/>
        </w:rPr>
        <w:t>Exclusion criteria included subjects with a family history of lung cancer, previous radiotherapy, and chemotherapy or adjuvant therapy before surgery. All tissues were immediately frozen at -80</w:t>
      </w:r>
      <w:r w:rsidRPr="00AE7BEC">
        <w:rPr>
          <w:rFonts w:ascii="Cambria Math" w:hAnsi="Cambria Math" w:cs="Cambria Math"/>
          <w:color w:val="000000"/>
          <w:shd w:val="clear" w:color="auto" w:fill="FFFFFF"/>
        </w:rPr>
        <w:t>℃</w:t>
      </w:r>
      <w:r w:rsidRPr="00AE7BEC">
        <w:rPr>
          <w:rFonts w:ascii="Times New Roman" w:hAnsi="Times New Roman" w:cs="Times New Roman"/>
          <w:color w:val="000000"/>
          <w:shd w:val="clear" w:color="auto" w:fill="FFFFFF"/>
        </w:rPr>
        <w:t xml:space="preserve"> after surgical resection. Histological examination and tumor-node-metastasis classification were conducted according to World Health Organization classification criteria </w:t>
      </w:r>
      <w:r w:rsidRPr="00AE7BEC">
        <w:rPr>
          <w:rFonts w:ascii="Times New Roman" w:hAnsi="Times New Roman" w:cs="Times New Roman"/>
          <w:color w:val="000000"/>
          <w:shd w:val="clear" w:color="auto" w:fill="FFFFFF"/>
        </w:rPr>
        <w:fldChar w:fldCharType="begin"/>
      </w:r>
      <w:r w:rsidR="00324D71">
        <w:rPr>
          <w:rFonts w:ascii="Times New Roman" w:hAnsi="Times New Roman" w:cs="Times New Roman"/>
          <w:color w:val="000000"/>
          <w:shd w:val="clear" w:color="auto" w:fill="FFFFFF"/>
        </w:rPr>
        <w:instrText xml:space="preserve"> ADDIN EN.CITE &lt;EndNote&gt;&lt;Cite&gt;&lt;Author&gt;Gibbs&lt;/Author&gt;&lt;Year&gt;2001&lt;/Year&gt;&lt;RecNum&gt;670&lt;/RecNum&gt;&lt;DisplayText&gt;(13)&lt;/DisplayText&gt;&lt;record&gt;&lt;rec-number&gt;670&lt;/rec-number&gt;&lt;foreign-keys&gt;&lt;key app="EN" db-id="wftvzezz1se9zqe9207vzf2xzee9dv0ewrsw"&gt;670&lt;/key&gt;&lt;/foreign-keys&gt;&lt;ref-type name="Journal Article"&gt;17&lt;/ref-type&gt;&lt;contributors&gt;&lt;authors&gt;&lt;author&gt;Gibbs, A. R.&lt;/author&gt;&lt;author&gt;Thunnissen, F. B.&lt;/author&gt;&lt;/authors&gt;&lt;/contributors&gt;&lt;titles&gt;&lt;title&gt;Histological typing of lung and pleural tumours: third edition&lt;/title&gt;&lt;secondary-title&gt;Journal of clinical pathology&lt;/secondary-title&gt;&lt;alt-title&gt;J Clin Pathol&lt;/alt-title&gt;&lt;/titles&gt;&lt;periodical&gt;&lt;full-title&gt;Journal of clinical pathology&lt;/full-title&gt;&lt;abbr-1&gt;J Clin Pathol&lt;/abbr-1&gt;&lt;/periodical&gt;&lt;alt-periodical&gt;&lt;full-title&gt;Journal of clinical pathology&lt;/full-title&gt;&lt;abbr-1&gt;J Clin Pathol&lt;/abbr-1&gt;&lt;/alt-periodical&gt;&lt;pages&gt;498-9&lt;/pages&gt;&lt;volume&gt;54&lt;/volume&gt;&lt;number&gt;7&lt;/number&gt;&lt;edition&gt;2001/06/29&lt;/edition&gt;&lt;keywords&gt;&lt;keyword&gt;Humans&lt;/keyword&gt;&lt;keyword&gt;Lung Neoplasms/classification/*pathology&lt;/keyword&gt;&lt;keyword&gt;Pleural Neoplasms/classification/*pathology&lt;/keyword&gt;&lt;keyword&gt;World Health Organization&lt;/keyword&gt;&lt;/keywords&gt;&lt;dates&gt;&lt;year&gt;2001&lt;/year&gt;&lt;pub-dates&gt;&lt;date&gt;Jul&lt;/date&gt;&lt;/pub-dates&gt;&lt;/dates&gt;&lt;isbn&gt;0021-9746 (Print)&amp;#xD;0021-9746 (Linking)&lt;/isbn&gt;&lt;accession-num&gt;11429418&lt;/accession-num&gt;&lt;work-type&gt;Editorial&lt;/work-type&gt;&lt;urls&gt;&lt;related-urls&gt;&lt;url&gt;http://www.ncbi.nlm.nih.gov/pubmed/11429418&lt;/url&gt;&lt;/related-urls&gt;&lt;/urls&gt;&lt;custom2&gt;1731466&lt;/custom2&gt;&lt;language&gt;eng&lt;/language&gt;&lt;/record&gt;&lt;/Cite&gt;&lt;/EndNote&gt;</w:instrText>
      </w:r>
      <w:r w:rsidRPr="00AE7BEC">
        <w:rPr>
          <w:rFonts w:ascii="Times New Roman" w:hAnsi="Times New Roman" w:cs="Times New Roman"/>
          <w:color w:val="000000"/>
          <w:shd w:val="clear" w:color="auto" w:fill="FFFFFF"/>
        </w:rPr>
        <w:fldChar w:fldCharType="separate"/>
      </w:r>
      <w:r w:rsidR="00324D71">
        <w:rPr>
          <w:rFonts w:ascii="Times New Roman" w:hAnsi="Times New Roman" w:cs="Times New Roman"/>
          <w:noProof/>
          <w:color w:val="000000"/>
          <w:shd w:val="clear" w:color="auto" w:fill="FFFFFF"/>
        </w:rPr>
        <w:t>(</w:t>
      </w:r>
      <w:hyperlink w:anchor="_ENREF_13" w:tooltip="Gibbs, 2001 #670" w:history="1">
        <w:r w:rsidR="00D47793">
          <w:rPr>
            <w:rFonts w:ascii="Times New Roman" w:hAnsi="Times New Roman" w:cs="Times New Roman"/>
            <w:noProof/>
            <w:color w:val="000000"/>
            <w:shd w:val="clear" w:color="auto" w:fill="FFFFFF"/>
          </w:rPr>
          <w:t>13</w:t>
        </w:r>
      </w:hyperlink>
      <w:r w:rsidR="00324D71">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and AJCC Cancer Staging Manual, 7th Edition</w:t>
      </w:r>
      <w:r>
        <w:rPr>
          <w:rFonts w:ascii="Times New Roman" w:hAnsi="Times New Roman" w:cs="Times New Roman"/>
          <w:color w:val="000000"/>
          <w:shd w:val="clear" w:color="auto" w:fill="FFFFFF"/>
        </w:rPr>
        <w:fldChar w:fldCharType="begin"/>
      </w:r>
      <w:r w:rsidR="00324D71">
        <w:rPr>
          <w:rFonts w:ascii="Times New Roman" w:hAnsi="Times New Roman" w:cs="Times New Roman"/>
          <w:color w:val="000000"/>
          <w:shd w:val="clear" w:color="auto" w:fill="FFFFFF"/>
        </w:rPr>
        <w:instrText xml:space="preserve"> ADDIN EN.CITE &lt;EndNote&gt;&lt;Cite&gt;&lt;Author&gt;Edge&lt;/Author&gt;&lt;Year&gt;2010&lt;/Year&gt;&lt;RecNum&gt;1069&lt;/RecNum&gt;&lt;DisplayText&gt;(14)&lt;/DisplayText&gt;&lt;record&gt;&lt;rec-number&gt;1069&lt;/rec-number&gt;&lt;foreign-keys&gt;&lt;key app="EN" db-id="wftvzezz1se9zqe9207vzf2xzee9dv0ewrsw"&gt;1069&lt;/key&gt;&lt;/foreign-keys&gt;&lt;ref-type name="Journal Article"&gt;17&lt;/ref-type&gt;&lt;contributors&gt;&lt;authors&gt;&lt;author&gt;Edge, S. B.&lt;/author&gt;&lt;author&gt;Compton, C. C.&lt;/author&gt;&lt;/authors&gt;&lt;/contributors&gt;&lt;titles&gt;&lt;title&gt;The American Joint Committee on Cancer: the 7th edition of the AJCC cancer staging manual and the future of TNM&lt;/title&gt;&lt;secondary-title&gt;Annals of surgical oncology&lt;/secondary-title&gt;&lt;alt-title&gt;Ann Surg Oncol&lt;/alt-title&gt;&lt;/titles&gt;&lt;periodical&gt;&lt;full-title&gt;Annals of surgical oncology&lt;/full-title&gt;&lt;abbr-1&gt;Ann Surg Oncol&lt;/abbr-1&gt;&lt;/periodical&gt;&lt;alt-periodical&gt;&lt;full-title&gt;Annals of surgical oncology&lt;/full-title&gt;&lt;abbr-1&gt;Ann Surg Oncol&lt;/abbr-1&gt;&lt;/alt-periodical&gt;&lt;pages&gt;1471-4&lt;/pages&gt;&lt;volume&gt;17&lt;/volume&gt;&lt;number&gt;6&lt;/number&gt;&lt;edition&gt;2010/02/25&lt;/edition&gt;&lt;keywords&gt;&lt;keyword&gt;Humans&lt;/keyword&gt;&lt;keyword&gt;Lymphatic Metastasis&lt;/keyword&gt;&lt;keyword&gt;Neoplasm Staging/*standards&lt;/keyword&gt;&lt;keyword&gt;Neoplasms/*pathology&lt;/keyword&gt;&lt;keyword&gt;Practice Guidelines as Topic&lt;/keyword&gt;&lt;keyword&gt;Predictive Value of Tests&lt;/keyword&gt;&lt;keyword&gt;Prognosis&lt;/keyword&gt;&lt;keyword&gt;Societies, Medical&lt;/keyword&gt;&lt;keyword&gt;United States&lt;/keyword&gt;&lt;/keywords&gt;&lt;dates&gt;&lt;year&gt;2010&lt;/year&gt;&lt;pub-dates&gt;&lt;date&gt;Jun&lt;/date&gt;&lt;/pub-dates&gt;&lt;/dates&gt;&lt;isbn&gt;1534-4681 (Electronic)&amp;#xD;1068-9265 (Linking)&lt;/isbn&gt;&lt;accession-num&gt;20180029&lt;/accession-num&gt;&lt;work-type&gt;Editorial&lt;/work-type&gt;&lt;urls&gt;&lt;related-urls&gt;&lt;url&gt;http://www.ncbi.nlm.nih.gov/pubmed/20180029&lt;/url&gt;&lt;/related-urls&gt;&lt;/urls&gt;&lt;electronic-resource-num&gt;10.1245/s10434-010-0985-4&lt;/electronic-resource-num&gt;&lt;language&gt;eng&lt;/language&gt;&lt;/record&gt;&lt;/Cite&gt;&lt;/EndNote&gt;</w:instrText>
      </w:r>
      <w:r>
        <w:rPr>
          <w:rFonts w:ascii="Times New Roman" w:hAnsi="Times New Roman" w:cs="Times New Roman"/>
          <w:color w:val="000000"/>
          <w:shd w:val="clear" w:color="auto" w:fill="FFFFFF"/>
        </w:rPr>
        <w:fldChar w:fldCharType="separate"/>
      </w:r>
      <w:r w:rsidR="00324D71">
        <w:rPr>
          <w:rFonts w:ascii="Times New Roman" w:hAnsi="Times New Roman" w:cs="Times New Roman"/>
          <w:noProof/>
          <w:color w:val="000000"/>
          <w:shd w:val="clear" w:color="auto" w:fill="FFFFFF"/>
        </w:rPr>
        <w:t>(</w:t>
      </w:r>
      <w:hyperlink w:anchor="_ENREF_14" w:tooltip="Edge, 2010 #1069" w:history="1">
        <w:r w:rsidR="00D47793">
          <w:rPr>
            <w:rFonts w:ascii="Times New Roman" w:hAnsi="Times New Roman" w:cs="Times New Roman"/>
            <w:noProof/>
            <w:color w:val="000000"/>
            <w:shd w:val="clear" w:color="auto" w:fill="FFFFFF"/>
          </w:rPr>
          <w:t>14</w:t>
        </w:r>
      </w:hyperlink>
      <w:r w:rsidR="00324D71">
        <w:rPr>
          <w:rFonts w:ascii="Times New Roman" w:hAnsi="Times New Roman" w:cs="Times New Roman"/>
          <w:noProof/>
          <w:color w:val="000000"/>
          <w:shd w:val="clear" w:color="auto" w:fill="FFFFFF"/>
        </w:rPr>
        <w:t>)</w:t>
      </w:r>
      <w:r>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respectively</w:t>
      </w:r>
      <w:r w:rsidRPr="00AE7BEC">
        <w:rPr>
          <w:rFonts w:ascii="Times New Roman" w:hAnsi="Times New Roman" w:cs="Times New Roman"/>
          <w:color w:val="000000"/>
          <w:shd w:val="clear" w:color="auto" w:fill="FFFFFF"/>
        </w:rPr>
        <w:t>. Age, gender, smoking status, histology type, TNM stage and differentiation status were collected as the covariates when conducting association between DNA methylation and disease status. Smoking status was assigned to binary status</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never and ever smoking. TNM stage was assigned to early stage (I and II) or late stage (III and IV) when it is necessary so that the sample size can be big enough to get the efficient statistic power. </w:t>
      </w:r>
    </w:p>
    <w:p w:rsidR="006671AF" w:rsidRPr="00AE7BEC" w:rsidRDefault="006671AF" w:rsidP="006671AF">
      <w:pPr>
        <w:pStyle w:val="a6"/>
        <w:spacing w:before="0" w:beforeAutospacing="0" w:after="0" w:afterAutospacing="0"/>
        <w:ind w:firstLineChars="200" w:firstLine="482"/>
        <w:textAlignment w:val="baseline"/>
        <w:rPr>
          <w:rFonts w:ascii="Times New Roman" w:hAnsi="Times New Roman" w:cs="Times New Roman"/>
          <w:b/>
          <w:color w:val="000000"/>
          <w:shd w:val="clear" w:color="auto" w:fill="FFFFFF"/>
        </w:rPr>
      </w:pPr>
    </w:p>
    <w:p w:rsidR="006671AF" w:rsidRPr="00AE7BEC" w:rsidRDefault="006671AF" w:rsidP="006671AF">
      <w:pPr>
        <w:pStyle w:val="a6"/>
        <w:spacing w:before="0" w:beforeAutospacing="0" w:after="0" w:afterAutospacing="0"/>
        <w:textAlignment w:val="baseline"/>
        <w:rPr>
          <w:rFonts w:ascii="Times New Roman" w:hAnsi="Times New Roman" w:cs="Times New Roman"/>
          <w:b/>
          <w:color w:val="000000"/>
          <w:shd w:val="clear" w:color="auto" w:fill="FFFFFF"/>
        </w:rPr>
      </w:pPr>
      <w:r w:rsidRPr="00AE7BEC">
        <w:rPr>
          <w:rFonts w:ascii="Times New Roman" w:hAnsi="Times New Roman" w:cs="Times New Roman"/>
          <w:b/>
          <w:color w:val="000000"/>
          <w:shd w:val="clear" w:color="auto" w:fill="FFFFFF"/>
        </w:rPr>
        <w:lastRenderedPageBreak/>
        <w:t>MSD-SNuPET: Methylation status dependent single nucleotide primer extension assay</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sz w:val="24"/>
          <w:szCs w:val="24"/>
          <w:shd w:val="clear" w:color="auto" w:fill="FFFFFF"/>
        </w:rPr>
        <w:t>DNA extraction and Bisulfite conversion w</w:t>
      </w:r>
      <w:r>
        <w:rPr>
          <w:rFonts w:ascii="Times New Roman" w:hAnsi="Times New Roman"/>
          <w:color w:val="000000"/>
          <w:sz w:val="24"/>
          <w:szCs w:val="24"/>
          <w:shd w:val="clear" w:color="auto" w:fill="FFFFFF"/>
        </w:rPr>
        <w:t>ere</w:t>
      </w:r>
      <w:r w:rsidRPr="00AE7BEC">
        <w:rPr>
          <w:rFonts w:ascii="Times New Roman" w:hAnsi="Times New Roman"/>
          <w:color w:val="000000"/>
          <w:sz w:val="24"/>
          <w:szCs w:val="24"/>
          <w:shd w:val="clear" w:color="auto" w:fill="FFFFFF"/>
        </w:rPr>
        <w:t xml:space="preserve"> performed as our previously described </w:t>
      </w:r>
      <w:r w:rsidRPr="00AE7BEC">
        <w:rPr>
          <w:rFonts w:ascii="Times New Roman" w:hAnsi="Times New Roman"/>
          <w:color w:val="000000"/>
          <w:sz w:val="24"/>
          <w:szCs w:val="24"/>
          <w:shd w:val="clear" w:color="auto" w:fill="FFFFFF"/>
        </w:rPr>
        <w:fldChar w:fldCharType="begin">
          <w:fldData xml:space="preserve">PEVuZE5vdGU+PENpdGU+PEF1dGhvcj5aaGFvPC9BdXRob3I+PFllYXI+MjAxMjwvWWVhcj48UmVj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</w:fldData>
        </w:fldChar>
      </w:r>
      <w:r w:rsidR="00324D71">
        <w:rPr>
          <w:rFonts w:ascii="Times New Roman" w:hAnsi="Times New Roman"/>
          <w:color w:val="000000"/>
          <w:sz w:val="24"/>
          <w:szCs w:val="24"/>
          <w:shd w:val="clear" w:color="auto" w:fill="FFFFFF"/>
        </w:rPr>
        <w:instrText xml:space="preserve"> ADDIN EN.CITE </w:instrText>
      </w:r>
      <w:r w:rsidR="00324D71">
        <w:rPr>
          <w:rFonts w:ascii="Times New Roman" w:hAnsi="Times New Roman"/>
          <w:color w:val="000000"/>
          <w:sz w:val="24"/>
          <w:szCs w:val="24"/>
          <w:shd w:val="clear" w:color="auto" w:fill="FFFFFF"/>
        </w:rPr>
        <w:fldChar w:fldCharType="begin">
          <w:fldData xml:space="preserve">PEVuZE5vdGU+PENpdGU+PEF1dGhvcj5aaGFvPC9BdXRob3I+PFllYXI+MjAxMjwvWWVhcj48UmVj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</w:fldData>
        </w:fldChar>
      </w:r>
      <w:r w:rsidR="00324D71">
        <w:rPr>
          <w:rFonts w:ascii="Times New Roman" w:hAnsi="Times New Roman"/>
          <w:color w:val="000000"/>
          <w:sz w:val="24"/>
          <w:szCs w:val="24"/>
          <w:shd w:val="clear" w:color="auto" w:fill="FFFFFF"/>
        </w:rPr>
        <w:instrText xml:space="preserve"> ADDIN EN.CITE.DATA </w:instrText>
      </w:r>
      <w:r w:rsidR="00324D71">
        <w:rPr>
          <w:rFonts w:ascii="Times New Roman" w:hAnsi="Times New Roman"/>
          <w:color w:val="000000"/>
          <w:sz w:val="24"/>
          <w:szCs w:val="24"/>
          <w:shd w:val="clear" w:color="auto" w:fill="FFFFFF"/>
        </w:rPr>
      </w:r>
      <w:r w:rsidR="00324D71">
        <w:rPr>
          <w:rFonts w:ascii="Times New Roman" w:hAnsi="Times New Roman"/>
          <w:color w:val="000000"/>
          <w:sz w:val="24"/>
          <w:szCs w:val="24"/>
          <w:shd w:val="clear" w:color="auto" w:fill="FFFFFF"/>
        </w:rPr>
        <w:fldChar w:fldCharType="end"/>
      </w:r>
      <w:r w:rsidRPr="00AE7BEC">
        <w:rPr>
          <w:rFonts w:ascii="Times New Roman" w:hAnsi="Times New Roman"/>
          <w:color w:val="000000"/>
          <w:sz w:val="24"/>
          <w:szCs w:val="24"/>
          <w:shd w:val="clear" w:color="auto" w:fill="FFFFFF"/>
        </w:rPr>
      </w:r>
      <w:r w:rsidRPr="00AE7BEC">
        <w:rPr>
          <w:rFonts w:ascii="Times New Roman" w:hAnsi="Times New Roman"/>
          <w:color w:val="000000"/>
          <w:sz w:val="24"/>
          <w:szCs w:val="24"/>
          <w:shd w:val="clear" w:color="auto" w:fill="FFFFFF"/>
        </w:rPr>
        <w:fldChar w:fldCharType="separate"/>
      </w:r>
      <w:r w:rsidR="00324D71">
        <w:rPr>
          <w:rFonts w:ascii="Times New Roman" w:hAnsi="Times New Roman"/>
          <w:noProof/>
          <w:color w:val="000000"/>
          <w:sz w:val="24"/>
          <w:szCs w:val="24"/>
          <w:shd w:val="clear" w:color="auto" w:fill="FFFFFF"/>
        </w:rPr>
        <w:t>(</w:t>
      </w:r>
      <w:hyperlink w:anchor="_ENREF_15" w:tooltip="Zhao, 2012 #353" w:history="1">
        <w:r w:rsidR="00D47793">
          <w:rPr>
            <w:rFonts w:ascii="Times New Roman" w:hAnsi="Times New Roman"/>
            <w:noProof/>
            <w:color w:val="000000"/>
            <w:sz w:val="24"/>
            <w:szCs w:val="24"/>
            <w:shd w:val="clear" w:color="auto" w:fill="FFFFFF"/>
          </w:rPr>
          <w:t>15</w:t>
        </w:r>
      </w:hyperlink>
      <w:r w:rsidR="00324D71">
        <w:rPr>
          <w:rFonts w:ascii="Times New Roman" w:hAnsi="Times New Roman"/>
          <w:noProof/>
          <w:color w:val="000000"/>
          <w:sz w:val="24"/>
          <w:szCs w:val="24"/>
          <w:shd w:val="clear" w:color="auto" w:fill="FFFFFF"/>
        </w:rPr>
        <w:t>,</w:t>
      </w:r>
      <w:hyperlink w:anchor="_ENREF_16" w:tooltip="Wang, 2013 #354" w:history="1">
        <w:r w:rsidR="00D47793">
          <w:rPr>
            <w:rFonts w:ascii="Times New Roman" w:hAnsi="Times New Roman"/>
            <w:noProof/>
            <w:color w:val="000000"/>
            <w:sz w:val="24"/>
            <w:szCs w:val="24"/>
            <w:shd w:val="clear" w:color="auto" w:fill="FFFFFF"/>
          </w:rPr>
          <w:t>16</w:t>
        </w:r>
      </w:hyperlink>
      <w:r w:rsidR="00324D71">
        <w:rPr>
          <w:rFonts w:ascii="Times New Roman" w:hAnsi="Times New Roman"/>
          <w:noProof/>
          <w:color w:val="000000"/>
          <w:sz w:val="24"/>
          <w:szCs w:val="24"/>
          <w:shd w:val="clear" w:color="auto" w:fill="FFFFFF"/>
        </w:rPr>
        <w:t>)</w:t>
      </w:r>
      <w:r w:rsidRPr="00AE7BEC">
        <w:rPr>
          <w:rFonts w:ascii="Times New Roman" w:hAnsi="Times New Roman"/>
          <w:color w:val="000000"/>
          <w:sz w:val="24"/>
          <w:szCs w:val="24"/>
          <w:shd w:val="clear" w:color="auto" w:fill="FFFFFF"/>
        </w:rPr>
        <w:fldChar w:fldCharType="end"/>
      </w:r>
      <w:r w:rsidRPr="00AE7BEC">
        <w:rPr>
          <w:rFonts w:ascii="Times New Roman" w:hAnsi="Times New Roman"/>
          <w:color w:val="000000"/>
          <w:sz w:val="24"/>
          <w:szCs w:val="24"/>
          <w:shd w:val="clear" w:color="auto" w:fill="FFFFFF"/>
        </w:rPr>
        <w:t>. Methylation status determined single nucleotide primer extension technique (MSD-SNuPET) was designed for the quantification of methylation at multiple methylated loci simultaneously. MSD-SNuPET was developed based on SNPshot technology to bisulfite converted CpG sites. Un-methylated cytosine would be converted to uracil when treated with bisulfite while methylated cytosine maintains as the cytosine. Therefore, methylation status detection can be detected by specific primer and PCR amplification. Primer 3.0 was used to design primer sets (called amplifying primer) which were applied to amplify genome regions</w:t>
      </w:r>
      <w:r>
        <w:rPr>
          <w:rFonts w:ascii="Times New Roman" w:hAnsi="Times New Roman"/>
          <w:color w:val="000000"/>
          <w:sz w:val="24"/>
          <w:szCs w:val="24"/>
          <w:shd w:val="clear" w:color="auto" w:fill="FFFFFF"/>
        </w:rPr>
        <w:t xml:space="preserve"> including</w:t>
      </w:r>
      <w:r w:rsidRPr="00AE7BEC">
        <w:rPr>
          <w:rFonts w:ascii="Times New Roman" w:hAnsi="Times New Roman"/>
          <w:color w:val="000000"/>
          <w:sz w:val="24"/>
          <w:szCs w:val="24"/>
          <w:shd w:val="clear" w:color="auto" w:fill="FFFFFF"/>
        </w:rPr>
        <w:t xml:space="preserve">the target CpG sites. Allele-specific elongation primer was used to quantify the copy number of C and T alleles. Primer pairs were showed in </w:t>
      </w:r>
      <w:r w:rsidRPr="00F55CC5">
        <w:rPr>
          <w:rFonts w:ascii="Times New Roman" w:hAnsi="Times New Roman"/>
          <w:b/>
          <w:color w:val="17365D"/>
          <w:sz w:val="24"/>
          <w:szCs w:val="24"/>
          <w:shd w:val="clear" w:color="auto" w:fill="FFFFFF"/>
        </w:rPr>
        <w:t>Supplementary Table 2</w:t>
      </w:r>
      <w:r w:rsidRPr="00AE7BEC">
        <w:rPr>
          <w:rFonts w:ascii="Times New Roman" w:hAnsi="Times New Roman"/>
          <w:color w:val="000000"/>
          <w:sz w:val="24"/>
          <w:szCs w:val="24"/>
          <w:shd w:val="clear" w:color="auto" w:fill="FFFFFF"/>
        </w:rPr>
        <w:t>. PCR was performed in a final volume of 10 μL containing 1x HotStarTaq buffer, 3.0 mM Mg2+, 0.3 mM dNTP, 1 U HotStarTaq polymerase (Qiagen Inc. USA), 1 µl DNA template and 1µl multiple primer set. Amplifications were conducted in a GeneAmp PCR System 9700 thermal cycler (Applied Biosystems, Foster City, CA) with the following thermal cycling profile: denaturation for 2 min at 95°C, followed by 11 cycles</w:t>
      </w:r>
      <w:r>
        <w:rPr>
          <w:rFonts w:ascii="Times New Roman" w:hAnsi="Times New Roman"/>
          <w:color w:val="000000"/>
          <w:sz w:val="24"/>
          <w:szCs w:val="24"/>
          <w:shd w:val="clear" w:color="auto" w:fill="FFFFFF"/>
        </w:rPr>
        <w:t>,</w:t>
      </w:r>
      <w:r w:rsidRPr="00AE7BEC">
        <w:rPr>
          <w:rFonts w:ascii="Times New Roman" w:hAnsi="Times New Roman"/>
          <w:color w:val="000000"/>
          <w:sz w:val="24"/>
          <w:szCs w:val="24"/>
          <w:shd w:val="clear" w:color="auto" w:fill="FFFFFF"/>
        </w:rPr>
        <w:t xml:space="preserve"> each consisting of 20 sec at 94°C, 40 sec at 60°C, 90 sec at 72°C, and a final extension step for 2 min at 72°C</w:t>
      </w:r>
      <w:r>
        <w:rPr>
          <w:rFonts w:ascii="Times New Roman" w:hAnsi="Times New Roman"/>
          <w:color w:val="000000"/>
          <w:sz w:val="24"/>
          <w:szCs w:val="24"/>
          <w:shd w:val="clear" w:color="auto" w:fill="FFFFFF"/>
        </w:rPr>
        <w:t>, respectively</w:t>
      </w:r>
      <w:r w:rsidRPr="00AE7BEC">
        <w:rPr>
          <w:rFonts w:ascii="Times New Roman" w:hAnsi="Times New Roman"/>
          <w:color w:val="000000"/>
          <w:sz w:val="24"/>
          <w:szCs w:val="24"/>
          <w:shd w:val="clear" w:color="auto" w:fill="FFFFFF"/>
        </w:rPr>
        <w:t>. Negative and positive controls were included in each run of PCR as described above. The products of the sequencing reactions were purified and SNaPshot analysis of single nucleotides extension for multiple loci operation was show</w:t>
      </w:r>
      <w:r>
        <w:rPr>
          <w:rFonts w:ascii="Times New Roman" w:hAnsi="Times New Roman"/>
          <w:color w:val="000000"/>
          <w:sz w:val="24"/>
          <w:szCs w:val="24"/>
          <w:shd w:val="clear" w:color="auto" w:fill="FFFFFF"/>
        </w:rPr>
        <w:t>n</w:t>
      </w:r>
      <w:r w:rsidRPr="00AE7BEC">
        <w:rPr>
          <w:rFonts w:ascii="Times New Roman" w:hAnsi="Times New Roman"/>
          <w:color w:val="000000"/>
          <w:sz w:val="24"/>
          <w:szCs w:val="24"/>
          <w:shd w:val="clear" w:color="auto" w:fill="FFFFFF"/>
        </w:rPr>
        <w:t xml:space="preserve"> as </w:t>
      </w:r>
      <w:r>
        <w:rPr>
          <w:rFonts w:ascii="Times New Roman" w:hAnsi="Times New Roman"/>
          <w:color w:val="000000"/>
          <w:sz w:val="24"/>
          <w:szCs w:val="24"/>
          <w:shd w:val="clear" w:color="auto" w:fill="FFFFFF"/>
        </w:rPr>
        <w:t xml:space="preserve">in </w:t>
      </w:r>
      <w:r w:rsidRPr="00AE7BEC">
        <w:rPr>
          <w:rFonts w:ascii="Times New Roman" w:hAnsi="Times New Roman"/>
          <w:color w:val="000000"/>
          <w:sz w:val="24"/>
          <w:szCs w:val="24"/>
          <w:shd w:val="clear" w:color="auto" w:fill="FFFFFF"/>
        </w:rPr>
        <w:t>our previous works</w:t>
      </w:r>
      <w:r w:rsidRPr="00AE7BEC">
        <w:rPr>
          <w:rFonts w:ascii="Times New Roman" w:hAnsi="Times New Roman"/>
          <w:color w:val="000000"/>
          <w:sz w:val="24"/>
          <w:szCs w:val="24"/>
          <w:shd w:val="clear" w:color="auto" w:fill="FFFFFF"/>
        </w:rPr>
        <w:fldChar w:fldCharType="begin">
          <w:fldData xml:space="preserve">PEVuZE5vdGU+PENpdGU+PEF1dGhvcj5XYW5nPC9BdXRob3I+PFllYXI+MjAxMzwvWWVhcj48UmVj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</w:fldData>
        </w:fldChar>
      </w:r>
      <w:r w:rsidR="00324D71">
        <w:rPr>
          <w:rFonts w:ascii="Times New Roman" w:hAnsi="Times New Roman"/>
          <w:color w:val="000000"/>
          <w:sz w:val="24"/>
          <w:szCs w:val="24"/>
          <w:shd w:val="clear" w:color="auto" w:fill="FFFFFF"/>
        </w:rPr>
        <w:instrText xml:space="preserve"> ADDIN EN.CITE </w:instrText>
      </w:r>
      <w:r w:rsidR="00324D71">
        <w:rPr>
          <w:rFonts w:ascii="Times New Roman" w:hAnsi="Times New Roman"/>
          <w:color w:val="000000"/>
          <w:sz w:val="24"/>
          <w:szCs w:val="24"/>
          <w:shd w:val="clear" w:color="auto" w:fill="FFFFFF"/>
        </w:rPr>
        <w:fldChar w:fldCharType="begin">
          <w:fldData xml:space="preserve">PEVuZE5vdGU+PENpdGU+PEF1dGhvcj5XYW5nPC9BdXRob3I+PFllYXI+MjAxMzwvWWVhcj48UmVj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</w:fldData>
        </w:fldChar>
      </w:r>
      <w:r w:rsidR="00324D71">
        <w:rPr>
          <w:rFonts w:ascii="Times New Roman" w:hAnsi="Times New Roman"/>
          <w:color w:val="000000"/>
          <w:sz w:val="24"/>
          <w:szCs w:val="24"/>
          <w:shd w:val="clear" w:color="auto" w:fill="FFFFFF"/>
        </w:rPr>
        <w:instrText xml:space="preserve"> ADDIN EN.CITE.DATA </w:instrText>
      </w:r>
      <w:r w:rsidR="00324D71">
        <w:rPr>
          <w:rFonts w:ascii="Times New Roman" w:hAnsi="Times New Roman"/>
          <w:color w:val="000000"/>
          <w:sz w:val="24"/>
          <w:szCs w:val="24"/>
          <w:shd w:val="clear" w:color="auto" w:fill="FFFFFF"/>
        </w:rPr>
      </w:r>
      <w:r w:rsidR="00324D71">
        <w:rPr>
          <w:rFonts w:ascii="Times New Roman" w:hAnsi="Times New Roman"/>
          <w:color w:val="000000"/>
          <w:sz w:val="24"/>
          <w:szCs w:val="24"/>
          <w:shd w:val="clear" w:color="auto" w:fill="FFFFFF"/>
        </w:rPr>
        <w:fldChar w:fldCharType="end"/>
      </w:r>
      <w:r w:rsidRPr="00AE7BEC">
        <w:rPr>
          <w:rFonts w:ascii="Times New Roman" w:hAnsi="Times New Roman"/>
          <w:color w:val="000000"/>
          <w:sz w:val="24"/>
          <w:szCs w:val="24"/>
          <w:shd w:val="clear" w:color="auto" w:fill="FFFFFF"/>
        </w:rPr>
      </w:r>
      <w:r w:rsidRPr="00AE7BEC">
        <w:rPr>
          <w:rFonts w:ascii="Times New Roman" w:hAnsi="Times New Roman"/>
          <w:color w:val="000000"/>
          <w:sz w:val="24"/>
          <w:szCs w:val="24"/>
          <w:shd w:val="clear" w:color="auto" w:fill="FFFFFF"/>
        </w:rPr>
        <w:fldChar w:fldCharType="separate"/>
      </w:r>
      <w:r w:rsidR="00324D71">
        <w:rPr>
          <w:rFonts w:ascii="Times New Roman" w:hAnsi="Times New Roman"/>
          <w:noProof/>
          <w:color w:val="000000"/>
          <w:sz w:val="24"/>
          <w:szCs w:val="24"/>
          <w:shd w:val="clear" w:color="auto" w:fill="FFFFFF"/>
        </w:rPr>
        <w:t>(</w:t>
      </w:r>
      <w:hyperlink w:anchor="_ENREF_17" w:tooltip="Wang, 2013 #420" w:history="1">
        <w:r w:rsidR="00D47793">
          <w:rPr>
            <w:rFonts w:ascii="Times New Roman" w:hAnsi="Times New Roman"/>
            <w:noProof/>
            <w:color w:val="000000"/>
            <w:sz w:val="24"/>
            <w:szCs w:val="24"/>
            <w:shd w:val="clear" w:color="auto" w:fill="FFFFFF"/>
          </w:rPr>
          <w:t>17</w:t>
        </w:r>
      </w:hyperlink>
      <w:r w:rsidR="00324D71">
        <w:rPr>
          <w:rFonts w:ascii="Times New Roman" w:hAnsi="Times New Roman"/>
          <w:noProof/>
          <w:color w:val="000000"/>
          <w:sz w:val="24"/>
          <w:szCs w:val="24"/>
          <w:shd w:val="clear" w:color="auto" w:fill="FFFFFF"/>
        </w:rPr>
        <w:t>)</w:t>
      </w:r>
      <w:r w:rsidRPr="00AE7BEC">
        <w:rPr>
          <w:rFonts w:ascii="Times New Roman" w:hAnsi="Times New Roman"/>
          <w:color w:val="000000"/>
          <w:sz w:val="24"/>
          <w:szCs w:val="24"/>
          <w:shd w:val="clear" w:color="auto" w:fill="FFFFFF"/>
        </w:rPr>
        <w:fldChar w:fldCharType="end"/>
      </w:r>
      <w:r w:rsidRPr="00AE7BEC">
        <w:rPr>
          <w:rFonts w:ascii="Times New Roman" w:hAnsi="Times New Roman"/>
          <w:color w:val="000000"/>
          <w:sz w:val="24"/>
          <w:szCs w:val="24"/>
          <w:shd w:val="clear" w:color="auto" w:fill="FFFFFF"/>
        </w:rPr>
        <w:t xml:space="preserve">. DNA sequencing was conducted with 3730 DNA analyzer. GeneMapper 4.1 (Applied Biosystems, Co., Ltd., USA) was used to analysis the fluorescence signals </w:t>
      </w:r>
      <w:r>
        <w:rPr>
          <w:rFonts w:ascii="Times New Roman" w:hAnsi="Times New Roman"/>
          <w:color w:val="000000"/>
          <w:sz w:val="24"/>
          <w:szCs w:val="24"/>
          <w:shd w:val="clear" w:color="auto" w:fill="FFFFFF"/>
        </w:rPr>
        <w:t>that</w:t>
      </w:r>
      <w:r w:rsidRPr="00AE7BEC">
        <w:rPr>
          <w:rFonts w:ascii="Times New Roman" w:hAnsi="Times New Roman"/>
          <w:color w:val="000000"/>
          <w:sz w:val="24"/>
          <w:szCs w:val="24"/>
          <w:shd w:val="clear" w:color="auto" w:fill="FFFFFF"/>
        </w:rPr>
        <w:t xml:space="preserve"> represent different alleles. DNA methylation level is positive</w:t>
      </w:r>
      <w:r>
        <w:rPr>
          <w:rFonts w:ascii="Times New Roman" w:hAnsi="Times New Roman"/>
          <w:color w:val="000000"/>
          <w:sz w:val="24"/>
          <w:szCs w:val="24"/>
          <w:shd w:val="clear" w:color="auto" w:fill="FFFFFF"/>
        </w:rPr>
        <w:t>ly</w:t>
      </w:r>
      <w:r w:rsidRPr="00AE7BEC">
        <w:rPr>
          <w:rFonts w:ascii="Times New Roman" w:hAnsi="Times New Roman"/>
          <w:color w:val="000000"/>
          <w:sz w:val="24"/>
          <w:szCs w:val="24"/>
          <w:shd w:val="clear" w:color="auto" w:fill="FFFFFF"/>
        </w:rPr>
        <w:t xml:space="preserve"> correlated with the magnitude of the C allele (</w:t>
      </w:r>
      <m:oMath>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H</m:t>
            </m:r>
          </m:e>
          <m:sub>
            <m:r>
              <w:rPr>
                <w:rFonts w:ascii="Cambria Math" w:hAnsi="Cambria Math" w:cs="Arial"/>
                <w:color w:val="000000"/>
                <w:szCs w:val="21"/>
                <w:shd w:val="clear" w:color="auto" w:fill="FFFFFF"/>
              </w:rPr>
              <m:t>C</m:t>
            </m:r>
          </m:sub>
        </m:sSub>
      </m:oMath>
      <w:r w:rsidRPr="00AE7BEC">
        <w:rPr>
          <w:rFonts w:ascii="Times New Roman" w:hAnsi="Times New Roman"/>
          <w:color w:val="000000"/>
          <w:sz w:val="24"/>
          <w:szCs w:val="24"/>
          <w:shd w:val="clear" w:color="auto" w:fill="FFFFFF"/>
        </w:rPr>
        <w:t>) and negative corrected with the magnitude of the T allele (</w:t>
      </w:r>
      <m:oMath>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H</m:t>
            </m:r>
          </m:e>
          <m:sub>
            <m:r>
              <w:rPr>
                <w:rFonts w:ascii="Cambria Math" w:hAnsi="Cambria Math" w:cs="Arial"/>
                <w:color w:val="000000"/>
                <w:szCs w:val="21"/>
                <w:shd w:val="clear" w:color="auto" w:fill="FFFFFF"/>
              </w:rPr>
              <m:t>T</m:t>
            </m:r>
          </m:sub>
        </m:sSub>
      </m:oMath>
      <w:r w:rsidRPr="00AE7BEC">
        <w:rPr>
          <w:rFonts w:ascii="Times New Roman" w:hAnsi="Times New Roman"/>
          <w:color w:val="000000"/>
          <w:sz w:val="24"/>
          <w:szCs w:val="24"/>
          <w:shd w:val="clear" w:color="auto" w:fill="FFFFFF"/>
        </w:rPr>
        <w:t xml:space="preserve">) in MSD-SNuPET technique </w:t>
      </w:r>
      <w:r w:rsidRPr="00F55CC5">
        <w:rPr>
          <w:rFonts w:ascii="Times New Roman" w:hAnsi="Times New Roman"/>
          <w:color w:val="17365D"/>
          <w:sz w:val="24"/>
          <w:szCs w:val="24"/>
          <w:shd w:val="clear" w:color="auto" w:fill="FFFFFF"/>
        </w:rPr>
        <w:t>(</w:t>
      </w:r>
      <w:r w:rsidRPr="00F55CC5">
        <w:rPr>
          <w:rFonts w:ascii="Times New Roman" w:hAnsi="Times New Roman"/>
          <w:b/>
          <w:color w:val="17365D"/>
          <w:sz w:val="24"/>
          <w:szCs w:val="24"/>
          <w:shd w:val="clear" w:color="auto" w:fill="FFFFFF"/>
        </w:rPr>
        <w:t>Supplementary Figure 1</w:t>
      </w:r>
      <w:r w:rsidRPr="00F55CC5">
        <w:rPr>
          <w:rFonts w:ascii="Times New Roman" w:hAnsi="Times New Roman"/>
          <w:color w:val="17365D"/>
          <w:sz w:val="24"/>
          <w:szCs w:val="24"/>
          <w:shd w:val="clear" w:color="auto" w:fill="FFFFFF"/>
        </w:rPr>
        <w:t>)</w:t>
      </w:r>
      <w:r w:rsidRPr="00AE7BEC">
        <w:rPr>
          <w:rFonts w:ascii="Times New Roman" w:hAnsi="Times New Roman"/>
          <w:color w:val="000000"/>
          <w:sz w:val="24"/>
          <w:szCs w:val="24"/>
          <w:shd w:val="clear" w:color="auto" w:fill="FFFFFF"/>
        </w:rPr>
        <w:t>. In order to quantitatively estimate the methylation level for each CpG site, standard calibration curve was established, in which synthetic DNA fragments of C and T alleles were mixed with C allele proportion at 10%, 20%, 30%, 35%, 40%, 50%, 60%, 70%, 75%, 80% and 90%</w:t>
      </w:r>
      <w:r>
        <w:rPr>
          <w:rFonts w:ascii="Times New Roman" w:hAnsi="Times New Roman"/>
          <w:color w:val="000000"/>
          <w:sz w:val="24"/>
          <w:szCs w:val="24"/>
          <w:shd w:val="clear" w:color="auto" w:fill="FFFFFF"/>
        </w:rPr>
        <w:t>, respectively</w:t>
      </w:r>
      <w:r w:rsidRPr="00AE7BEC">
        <w:rPr>
          <w:rFonts w:ascii="Times New Roman" w:hAnsi="Times New Roman"/>
          <w:color w:val="000000"/>
          <w:sz w:val="24"/>
          <w:szCs w:val="24"/>
          <w:shd w:val="clear" w:color="auto" w:fill="FFFFFF"/>
        </w:rPr>
        <w:t>. Then, standard calibration curve could be fitted as quadratic regression model:</w:t>
      </w:r>
      <w:r>
        <w:rPr>
          <w:rFonts w:ascii="Times New Roman" w:hAnsi="Times New Roman" w:hint="eastAsia"/>
          <w:color w:val="000000"/>
          <w:sz w:val="24"/>
          <w:szCs w:val="24"/>
          <w:shd w:val="clear" w:color="auto" w:fill="FFFFFF"/>
        </w:rPr>
        <w:t xml:space="preserve"> </w:t>
      </w:r>
      <m:oMath>
        <m:r>
          <m:rPr>
            <m:sty m:val="p"/>
          </m:rPr>
          <w:rPr>
            <w:rFonts w:ascii="Cambria Math" w:hAnsi="Cambria Math" w:cs="Arial"/>
            <w:color w:val="000000"/>
            <w:szCs w:val="21"/>
            <w:shd w:val="clear" w:color="auto" w:fill="FFFFFF"/>
          </w:rPr>
          <m:t>y=</m:t>
        </m:r>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β</m:t>
            </m:r>
          </m:e>
          <m:sub>
            <m:r>
              <w:rPr>
                <w:rFonts w:ascii="Cambria Math" w:hAnsi="Cambria Math" w:cs="Arial" w:hint="eastAsia"/>
                <w:color w:val="000000"/>
                <w:szCs w:val="21"/>
                <w:shd w:val="clear" w:color="auto" w:fill="FFFFFF"/>
              </w:rPr>
              <m:t>0</m:t>
            </m:r>
          </m:sub>
        </m:sSub>
        <m:sSup>
          <m:sSupPr>
            <m:ctrlPr>
              <w:rPr>
                <w:rFonts w:ascii="Cambria Math" w:hAnsi="Cambria Math" w:cs="Arial"/>
                <w:i/>
                <w:color w:val="000000"/>
                <w:szCs w:val="21"/>
                <w:shd w:val="clear" w:color="auto" w:fill="FFFFFF"/>
              </w:rPr>
            </m:ctrlPr>
          </m:sSupPr>
          <m:e>
            <m:r>
              <w:rPr>
                <w:rFonts w:ascii="Cambria Math" w:hAnsi="Cambria Math" w:cs="Arial"/>
                <w:color w:val="000000"/>
                <w:szCs w:val="21"/>
                <w:shd w:val="clear" w:color="auto" w:fill="FFFFFF"/>
              </w:rPr>
              <m:t>x</m:t>
            </m:r>
          </m:e>
          <m:sup>
            <m:r>
              <w:rPr>
                <w:rFonts w:ascii="Cambria Math" w:hAnsi="Cambria Math" w:cs="Arial"/>
                <w:color w:val="000000"/>
                <w:szCs w:val="21"/>
                <w:shd w:val="clear" w:color="auto" w:fill="FFFFFF"/>
              </w:rPr>
              <m:t>2</m:t>
            </m:r>
          </m:sup>
        </m:sSup>
        <m:r>
          <w:rPr>
            <w:rFonts w:ascii="Cambria Math" w:hAnsi="Cambria Math" w:cs="Arial"/>
            <w:color w:val="000000"/>
            <w:szCs w:val="21"/>
            <w:shd w:val="clear" w:color="auto" w:fill="FFFFFF"/>
          </w:rPr>
          <m:t>+</m:t>
        </m:r>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β</m:t>
            </m:r>
          </m:e>
          <m:sub>
            <m:r>
              <w:rPr>
                <w:rFonts w:ascii="Cambria Math" w:hAnsi="Cambria Math" w:cs="Arial"/>
                <w:color w:val="000000"/>
                <w:szCs w:val="21"/>
                <w:shd w:val="clear" w:color="auto" w:fill="FFFFFF"/>
              </w:rPr>
              <m:t>1</m:t>
            </m:r>
          </m:sub>
        </m:sSub>
        <m:r>
          <w:rPr>
            <w:rFonts w:ascii="Cambria Math" w:hAnsi="Cambria Math" w:cs="Arial"/>
            <w:color w:val="000000"/>
            <w:szCs w:val="21"/>
            <w:shd w:val="clear" w:color="auto" w:fill="FFFFFF"/>
          </w:rPr>
          <m:t>x</m:t>
        </m:r>
      </m:oMath>
      <w:r w:rsidRPr="00AE7BEC">
        <w:rPr>
          <w:rFonts w:ascii="Times New Roman" w:hAnsi="Times New Roman"/>
          <w:color w:val="000000"/>
          <w:sz w:val="24"/>
          <w:szCs w:val="24"/>
          <w:shd w:val="clear" w:color="auto" w:fill="FFFFFF"/>
        </w:rPr>
        <w:t xml:space="preserve">, in which </w:t>
      </w:r>
      <m:oMath>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β</m:t>
            </m:r>
          </m:e>
          <m:sub>
            <m:r>
              <w:rPr>
                <w:rFonts w:ascii="Cambria Math" w:hAnsi="Cambria Math" w:cs="Arial"/>
                <w:color w:val="000000"/>
                <w:szCs w:val="21"/>
                <w:shd w:val="clear" w:color="auto" w:fill="FFFFFF"/>
              </w:rPr>
              <m:t>0</m:t>
            </m:r>
          </m:sub>
        </m:sSub>
      </m:oMath>
      <w:r w:rsidRPr="00AE7BEC">
        <w:rPr>
          <w:rFonts w:ascii="Times New Roman" w:hAnsi="Times New Roman"/>
          <w:color w:val="000000"/>
          <w:sz w:val="24"/>
          <w:szCs w:val="24"/>
          <w:shd w:val="clear" w:color="auto" w:fill="FFFFFF"/>
        </w:rPr>
        <w:t xml:space="preserve"> and </w:t>
      </w:r>
      <m:oMath>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β</m:t>
            </m:r>
          </m:e>
          <m:sub>
            <m:r>
              <w:rPr>
                <w:rFonts w:ascii="Cambria Math" w:hAnsi="Cambria Math" w:cs="Arial"/>
                <w:color w:val="000000"/>
                <w:szCs w:val="21"/>
                <w:shd w:val="clear" w:color="auto" w:fill="FFFFFF"/>
              </w:rPr>
              <m:t>1</m:t>
            </m:r>
          </m:sub>
        </m:sSub>
      </m:oMath>
      <w:r w:rsidRPr="00AE7BEC">
        <w:rPr>
          <w:rFonts w:ascii="Times New Roman" w:hAnsi="Times New Roman"/>
          <w:color w:val="000000"/>
          <w:sz w:val="24"/>
          <w:szCs w:val="24"/>
          <w:shd w:val="clear" w:color="auto" w:fill="FFFFFF"/>
        </w:rPr>
        <w:t xml:space="preserve"> is optimized parameters. </w:t>
      </w:r>
      <m:oMath>
        <m:r>
          <w:rPr>
            <w:rFonts w:ascii="Cambria Math" w:hAnsi="Cambria Math" w:cs="Arial"/>
            <w:color w:val="000000"/>
            <w:szCs w:val="21"/>
            <w:shd w:val="clear" w:color="auto" w:fill="FFFFFF"/>
          </w:rPr>
          <m:t>x</m:t>
        </m:r>
      </m:oMath>
      <w:r>
        <w:rPr>
          <w:rFonts w:ascii="Times New Roman" w:hAnsi="Times New Roman" w:hint="eastAsia"/>
          <w:color w:val="000000"/>
          <w:sz w:val="24"/>
          <w:szCs w:val="24"/>
          <w:shd w:val="clear" w:color="auto" w:fill="FFFFFF"/>
        </w:rPr>
        <w:t xml:space="preserve"> </w:t>
      </w:r>
      <w:r w:rsidRPr="00AE7BEC">
        <w:rPr>
          <w:rFonts w:ascii="Times New Roman" w:hAnsi="Times New Roman"/>
          <w:color w:val="000000"/>
          <w:sz w:val="24"/>
          <w:szCs w:val="24"/>
          <w:shd w:val="clear" w:color="auto" w:fill="FFFFFF"/>
        </w:rPr>
        <w:t xml:space="preserve">represents the ratio of </w:t>
      </w:r>
      <m:oMath>
        <m:r>
          <w:rPr>
            <w:rFonts w:ascii="Cambria Math" w:hAnsi="Cambria Math" w:cs="Arial"/>
            <w:color w:val="000000"/>
            <w:szCs w:val="21"/>
            <w:shd w:val="clear" w:color="auto" w:fill="FFFFFF"/>
          </w:rPr>
          <m:t>H</m:t>
        </m:r>
      </m:oMath>
      <w:r w:rsidRPr="00AE7BEC">
        <w:rPr>
          <w:rFonts w:ascii="Times New Roman" w:hAnsi="Times New Roman"/>
          <w:color w:val="000000"/>
          <w:sz w:val="24"/>
          <w:szCs w:val="24"/>
          <w:shd w:val="clear" w:color="auto" w:fill="FFFFFF"/>
        </w:rPr>
        <w:t xml:space="preserve"> and </w:t>
      </w:r>
      <m:oMath>
        <m:r>
          <m:rPr>
            <m:sty m:val="p"/>
          </m:rPr>
          <w:rPr>
            <w:rFonts w:ascii="Cambria Math" w:hAnsi="Cambria Math" w:cs="Arial"/>
            <w:color w:val="000000"/>
            <w:szCs w:val="21"/>
            <w:shd w:val="clear" w:color="auto" w:fill="FFFFFF"/>
          </w:rPr>
          <m:t>T</m:t>
        </m:r>
      </m:oMath>
      <w:r w:rsidRPr="00AE7BEC">
        <w:rPr>
          <w:rFonts w:ascii="Times New Roman" w:hAnsi="Times New Roman"/>
          <w:color w:val="000000"/>
          <w:sz w:val="24"/>
          <w:szCs w:val="24"/>
          <w:shd w:val="clear" w:color="auto" w:fill="FFFFFF"/>
        </w:rPr>
        <w:t xml:space="preserve"> alleles (</w:t>
      </w:r>
      <m:oMath>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H</m:t>
            </m:r>
          </m:e>
          <m:sub>
            <m:r>
              <w:rPr>
                <w:rFonts w:ascii="Cambria Math" w:hAnsi="Cambria Math" w:cs="Arial"/>
                <w:color w:val="000000"/>
                <w:szCs w:val="21"/>
                <w:shd w:val="clear" w:color="auto" w:fill="FFFFFF"/>
              </w:rPr>
              <m:t>C</m:t>
            </m:r>
          </m:sub>
        </m:sSub>
        <m:r>
          <w:rPr>
            <w:rFonts w:ascii="Cambria Math" w:hAnsi="Cambria Math" w:cs="Arial"/>
            <w:color w:val="000000"/>
            <w:szCs w:val="21"/>
            <w:shd w:val="clear" w:color="auto" w:fill="FFFFFF"/>
          </w:rPr>
          <m:t>/</m:t>
        </m:r>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H</m:t>
            </m:r>
          </m:e>
          <m:sub>
            <m:r>
              <w:rPr>
                <w:rFonts w:ascii="Cambria Math" w:hAnsi="Cambria Math" w:cs="Arial"/>
                <w:color w:val="000000"/>
                <w:szCs w:val="21"/>
                <w:shd w:val="clear" w:color="auto" w:fill="FFFFFF"/>
              </w:rPr>
              <m:t>T</m:t>
            </m:r>
          </m:sub>
        </m:sSub>
      </m:oMath>
      <w:r w:rsidRPr="00AE7BEC">
        <w:rPr>
          <w:rFonts w:ascii="Times New Roman" w:hAnsi="Times New Roman"/>
          <w:color w:val="000000"/>
          <w:sz w:val="24"/>
          <w:szCs w:val="24"/>
          <w:shd w:val="clear" w:color="auto" w:fill="FFFFFF"/>
        </w:rPr>
        <w:t xml:space="preserve">). In present study, one technique and biological control were set. Reference site was a C site </w:t>
      </w:r>
      <w:r>
        <w:rPr>
          <w:rFonts w:ascii="Times New Roman" w:hAnsi="Times New Roman"/>
          <w:color w:val="000000"/>
          <w:sz w:val="24"/>
          <w:szCs w:val="24"/>
          <w:shd w:val="clear" w:color="auto" w:fill="FFFFFF"/>
        </w:rPr>
        <w:t>that was not</w:t>
      </w:r>
      <w:r w:rsidRPr="00AE7BEC">
        <w:rPr>
          <w:rFonts w:ascii="Times New Roman" w:hAnsi="Times New Roman"/>
          <w:color w:val="000000"/>
          <w:sz w:val="24"/>
          <w:szCs w:val="24"/>
          <w:shd w:val="clear" w:color="auto" w:fill="FFFFFF"/>
        </w:rPr>
        <w:t xml:space="preserve"> in CpG site, therefore low methylation signal should be detected and non-significant association should be detected between cancer and normal. Methylation status of </w:t>
      </w:r>
      <w:r w:rsidRPr="004A4B83">
        <w:rPr>
          <w:rFonts w:ascii="Times New Roman" w:hAnsi="Times New Roman"/>
          <w:i/>
          <w:color w:val="000000"/>
          <w:sz w:val="24"/>
          <w:szCs w:val="24"/>
          <w:shd w:val="clear" w:color="auto" w:fill="FFFFFF"/>
        </w:rPr>
        <w:t>LINE-1</w:t>
      </w:r>
      <w:r w:rsidRPr="00AE7BEC">
        <w:rPr>
          <w:rFonts w:ascii="Times New Roman" w:hAnsi="Times New Roman"/>
          <w:color w:val="000000"/>
          <w:sz w:val="24"/>
          <w:szCs w:val="24"/>
          <w:shd w:val="clear" w:color="auto" w:fill="FFFFFF"/>
        </w:rPr>
        <w:t xml:space="preserve"> was taken as biological control since we are clear that it is hypo-methylation in cancer tissues. </w:t>
      </w:r>
    </w:p>
    <w:p w:rsidR="006671AF" w:rsidRPr="00AE7BEC" w:rsidRDefault="006671AF" w:rsidP="006671AF">
      <w:pPr>
        <w:pStyle w:val="a6"/>
        <w:spacing w:before="0" w:beforeAutospacing="0" w:after="0" w:afterAutospacing="0"/>
        <w:textAlignment w:val="baseline"/>
        <w:rPr>
          <w:rFonts w:ascii="Times New Roman" w:hAnsi="Times New Roman" w:cs="Times New Roman"/>
          <w:b/>
          <w:color w:val="000000"/>
          <w:shd w:val="clear" w:color="auto" w:fill="FFFFFF"/>
        </w:rPr>
      </w:pPr>
      <w:r w:rsidRPr="00AE7BEC">
        <w:rPr>
          <w:rFonts w:ascii="Times New Roman" w:hAnsi="Times New Roman" w:cs="Times New Roman"/>
          <w:b/>
          <w:color w:val="000000"/>
          <w:shd w:val="clear" w:color="auto" w:fill="FFFFFF"/>
        </w:rPr>
        <w:t xml:space="preserve">Statistical analysis and machine learning </w:t>
      </w:r>
    </w:p>
    <w:p w:rsidR="006671AF" w:rsidRDefault="006671AF" w:rsidP="006671AF">
      <w:pPr>
        <w:pStyle w:val="a6"/>
        <w:spacing w:before="0" w:beforeAutospacing="0" w:after="0" w:afterAutospacing="0"/>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We select methylated genes for classification by ranking genes with P-values for testing diffenretial methylation between tumor and normal tissue samples. We use three test statistics: studen</w:t>
      </w:r>
      <w:r>
        <w:rPr>
          <w:rFonts w:ascii="Times New Roman" w:hAnsi="Times New Roman" w:cs="Times New Roman" w:hint="eastAsia"/>
          <w:color w:val="000000"/>
          <w:shd w:val="clear" w:color="auto" w:fill="FFFFFF"/>
        </w:rPr>
        <w:t xml:space="preserve">t </w:t>
      </w:r>
      <w:r w:rsidRPr="00F1269F">
        <w:rPr>
          <w:rFonts w:ascii="Times New Roman" w:hAnsi="Times New Roman" w:cs="Times New Roman"/>
          <w:color w:val="000000"/>
          <w:position w:val="-6"/>
          <w:shd w:val="clear" w:color="auto" w:fill="FFFFFF"/>
        </w:rPr>
        <w:object w:dxaOrig="139" w:dyaOrig="240">
          <v:shape id="_x0000_i1025" type="#_x0000_t75" style="width:6.75pt;height:12pt" o:ole="">
            <v:imagedata r:id="rId11" o:title=""/>
          </v:shape>
          <o:OLEObject Type="Embed" ProgID="Equation.3" ShapeID="_x0000_i1025" DrawAspect="Content" ObjectID="_1463168654" r:id="rId12"/>
        </w:object>
      </w:r>
      <w:r>
        <w:rPr>
          <w:rFonts w:ascii="Times New Roman" w:hAnsi="Times New Roman" w:cs="Times New Roman" w:hint="eastAsia"/>
          <w:color w:val="000000"/>
          <w:shd w:val="clear" w:color="auto" w:fill="FFFFFF"/>
        </w:rPr>
        <w:t>-</w:t>
      </w:r>
      <w:r>
        <w:rPr>
          <w:rFonts w:ascii="Times New Roman" w:hAnsi="Times New Roman" w:cs="Times New Roman"/>
          <w:color w:val="000000"/>
          <w:shd w:val="clear" w:color="auto" w:fill="FFFFFF"/>
        </w:rPr>
        <w:t xml:space="preserve">test, </w:t>
      </w:r>
      <w:r w:rsidRPr="00F1269F">
        <w:rPr>
          <w:rFonts w:ascii="Times New Roman" w:hAnsi="Times New Roman" w:cs="Times New Roman"/>
          <w:color w:val="000000"/>
          <w:shd w:val="clear" w:color="auto" w:fill="FFFFFF"/>
        </w:rPr>
        <w:t xml:space="preserve">Wilcoxon rank sum </w:t>
      </w:r>
      <w:r>
        <w:rPr>
          <w:rFonts w:ascii="Times New Roman" w:hAnsi="Times New Roman" w:cs="Times New Roman"/>
          <w:color w:val="000000"/>
          <w:shd w:val="clear" w:color="auto" w:fill="FFFFFF"/>
        </w:rPr>
        <w:t xml:space="preserve">test and </w:t>
      </w:r>
      <w:r w:rsidRPr="00F1269F">
        <w:rPr>
          <w:rFonts w:ascii="Times New Roman" w:hAnsi="Times New Roman" w:cs="Times New Roman"/>
          <w:color w:val="000000"/>
          <w:shd w:val="clear" w:color="auto" w:fill="FFFFFF"/>
        </w:rPr>
        <w:t>Wilcoxon signed rank test</w:t>
      </w:r>
      <w:r>
        <w:rPr>
          <w:rFonts w:ascii="Times New Roman" w:hAnsi="Times New Roman" w:cs="Times New Roman"/>
          <w:color w:val="000000"/>
          <w:shd w:val="clear" w:color="auto" w:fill="FFFFFF"/>
        </w:rPr>
        <w:t xml:space="preserve"> statistic to test for differential methylation between two conditions for the normal distribution of methylation level, non-paired tumor and normal tissue samples and paired tumor and normal tissue samples, respectively.</w:t>
      </w:r>
      <w:r>
        <w:rPr>
          <w:rFonts w:ascii="Times New Roman" w:hAnsi="Times New Roman" w:cs="Times New Roman" w:hint="eastAsia"/>
          <w:color w:val="000000"/>
          <w:shd w:val="clear" w:color="auto" w:fill="FFFFFF"/>
        </w:rPr>
        <w:t xml:space="preserve"> </w:t>
      </w:r>
      <w:r w:rsidRPr="00AE7BEC">
        <w:rPr>
          <w:rFonts w:ascii="Times New Roman" w:hAnsi="Times New Roman" w:cs="Times New Roman"/>
          <w:color w:val="000000"/>
          <w:shd w:val="clear" w:color="auto" w:fill="FFFFFF"/>
        </w:rPr>
        <w:t xml:space="preserve">Bonferroni </w:t>
      </w:r>
      <w:r>
        <w:rPr>
          <w:rFonts w:ascii="Times New Roman" w:hAnsi="Times New Roman" w:cs="Times New Roman" w:hint="eastAsia"/>
          <w:color w:val="000000"/>
          <w:shd w:val="clear" w:color="auto" w:fill="FFFFFF"/>
        </w:rPr>
        <w:t>and f</w:t>
      </w:r>
      <w:r w:rsidRPr="00B53B03">
        <w:rPr>
          <w:rFonts w:ascii="Times New Roman" w:hAnsi="Times New Roman" w:cs="Times New Roman"/>
          <w:color w:val="000000"/>
          <w:shd w:val="clear" w:color="auto" w:fill="FFFFFF"/>
        </w:rPr>
        <w:t xml:space="preserve">alse discovery rate </w:t>
      </w:r>
      <w:r>
        <w:rPr>
          <w:rFonts w:ascii="Times New Roman" w:hAnsi="Times New Roman" w:cs="Times New Roman" w:hint="eastAsia"/>
          <w:color w:val="000000"/>
          <w:shd w:val="clear" w:color="auto" w:fill="FFFFFF"/>
        </w:rPr>
        <w:t xml:space="preserve">(FDR) </w:t>
      </w:r>
      <w:r w:rsidRPr="00AE7BEC">
        <w:rPr>
          <w:rFonts w:ascii="Times New Roman" w:hAnsi="Times New Roman" w:cs="Times New Roman"/>
          <w:color w:val="000000"/>
          <w:shd w:val="clear" w:color="auto" w:fill="FFFFFF"/>
        </w:rPr>
        <w:t xml:space="preserve">correction </w:t>
      </w:r>
      <w:r>
        <w:rPr>
          <w:rFonts w:ascii="Times New Roman" w:hAnsi="Times New Roman" w:cs="Times New Roman" w:hint="eastAsia"/>
          <w:color w:val="000000"/>
          <w:shd w:val="clear" w:color="auto" w:fill="FFFFFF"/>
        </w:rPr>
        <w:t>were</w:t>
      </w:r>
      <w:r w:rsidRPr="00AE7BEC">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used</w:t>
      </w:r>
      <w:r w:rsidRPr="00AE7BEC">
        <w:rPr>
          <w:rFonts w:ascii="Times New Roman" w:hAnsi="Times New Roman" w:cs="Times New Roman"/>
          <w:color w:val="000000"/>
          <w:shd w:val="clear" w:color="auto" w:fill="FFFFFF"/>
        </w:rPr>
        <w:t xml:space="preserve"> for multiple test correction. Euclidean distance and partitioning around medoids were </w:t>
      </w:r>
      <w:r>
        <w:rPr>
          <w:rFonts w:ascii="Times New Roman" w:hAnsi="Times New Roman" w:cs="Times New Roman"/>
          <w:color w:val="000000"/>
          <w:shd w:val="clear" w:color="auto" w:fill="FFFFFF"/>
        </w:rPr>
        <w:t xml:space="preserve">used </w:t>
      </w:r>
      <w:r w:rsidRPr="00AE7BEC">
        <w:rPr>
          <w:rFonts w:ascii="Times New Roman" w:hAnsi="Times New Roman" w:cs="Times New Roman"/>
          <w:color w:val="000000"/>
          <w:shd w:val="clear" w:color="auto" w:fill="FFFFFF"/>
        </w:rPr>
        <w:t xml:space="preserve">to conduct </w:t>
      </w:r>
      <w:r>
        <w:rPr>
          <w:rFonts w:ascii="Times New Roman" w:hAnsi="Times New Roman" w:cs="Times New Roman"/>
          <w:color w:val="000000"/>
          <w:shd w:val="clear" w:color="auto" w:fill="FFFFFF"/>
        </w:rPr>
        <w:t xml:space="preserve">hierarchical </w:t>
      </w:r>
      <w:r w:rsidRPr="00AE7BEC">
        <w:rPr>
          <w:rFonts w:ascii="Times New Roman" w:hAnsi="Times New Roman" w:cs="Times New Roman"/>
          <w:color w:val="000000"/>
          <w:shd w:val="clear" w:color="auto" w:fill="FFFFFF"/>
        </w:rPr>
        <w:t>cluster analysis. Decision tree (Package rpart), logistic regression (Package stats), support vector machine (SVM, Package e1071),</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random forest based </w:t>
      </w:r>
      <w:r w:rsidRPr="00AE7BEC">
        <w:rPr>
          <w:rFonts w:ascii="Times New Roman" w:hAnsi="Times New Roman" w:cs="Times New Roman"/>
          <w:color w:val="000000"/>
          <w:shd w:val="clear" w:color="auto" w:fill="FFFFFF"/>
        </w:rPr>
        <w:lastRenderedPageBreak/>
        <w:t xml:space="preserve">classification (Package randomForest) and Bayes tree (Package BayesTree) were </w:t>
      </w:r>
      <w:r>
        <w:rPr>
          <w:rFonts w:ascii="Times New Roman" w:hAnsi="Times New Roman" w:cs="Times New Roman"/>
          <w:color w:val="000000"/>
          <w:shd w:val="clear" w:color="auto" w:fill="FFFFFF"/>
        </w:rPr>
        <w:t xml:space="preserve">used to classify the NSCLC tumor and </w:t>
      </w:r>
      <w:r w:rsidRPr="00AE7BEC">
        <w:rPr>
          <w:rFonts w:ascii="Times New Roman" w:hAnsi="Times New Roman" w:cs="Times New Roman"/>
          <w:color w:val="000000"/>
          <w:shd w:val="clear" w:color="auto" w:fill="FFFFFF"/>
        </w:rPr>
        <w:t xml:space="preserve">normal tissues. All statistical analyses </w:t>
      </w:r>
      <w:r w:rsidRPr="00AE7BEC">
        <w:rPr>
          <w:rFonts w:ascii="Times New Roman" w:hAnsi="Times New Roman" w:cs="Times New Roman"/>
          <w:color w:val="0D0D0D"/>
        </w:rPr>
        <w:t xml:space="preserve">were conducted in R </w:t>
      </w:r>
      <w:r w:rsidRPr="00AE7BEC">
        <w:rPr>
          <w:rFonts w:ascii="Times New Roman" w:hAnsi="Times New Roman" w:cs="Times New Roman"/>
          <w:color w:val="000000"/>
          <w:shd w:val="clear" w:color="auto" w:fill="FFFFFF"/>
        </w:rPr>
        <w:fldChar w:fldCharType="begin"/>
      </w:r>
      <w:r w:rsidR="00324D71">
        <w:rPr>
          <w:rFonts w:ascii="Times New Roman" w:hAnsi="Times New Roman" w:cs="Times New Roman"/>
          <w:color w:val="000000"/>
          <w:shd w:val="clear" w:color="auto" w:fill="FFFFFF"/>
        </w:rPr>
        <w:instrText xml:space="preserve"> ADDIN EN.CITE &lt;EndNote&gt;&lt;Cite&gt;&lt;Author&gt;Dessau&lt;/Author&gt;&lt;Year&gt;2008&lt;/Year&gt;&lt;RecNum&gt;34693&lt;/RecNum&gt;&lt;DisplayText&gt;(18)&lt;/DisplayText&gt;&lt;record&gt;&lt;rec-number&gt;34693&lt;/rec-number&gt;&lt;foreign-keys&gt;&lt;key app="EN" db-id="90zpzs2eowteeqepwvb5reev5pe2tpevaxra"&gt;34693&lt;/key&gt;&lt;/foreign-keys&gt;&lt;ref-type name="Journal Article"&gt;17&lt;/ref-type&gt;&lt;contributors&gt;&lt;authors&gt;&lt;author&gt;Dessau, R. B.&lt;/author&gt;&lt;author&gt;Pipper, C. B.&lt;/author&gt;&lt;/authors&gt;&lt;/contributors&gt;&lt;auth-address&gt;Naestved Sygehus, Klinisk Mikrobiologisk Afdeling, Naestved. rde@cn.stam.dk&lt;/auth-address&gt;&lt;titles&gt;&lt;title&gt;[&amp;apos;&amp;apos;R&amp;quot;--project for statistical computing]&lt;/title&gt;&lt;secondary-title&gt;Ugeskr Laeger&lt;/secondary-title&gt;&lt;/titles&gt;&lt;periodical&gt;&lt;full-title&gt;Ugeskr Laeger&lt;/full-title&gt;&lt;/periodical&gt;&lt;pages&gt;328-30&lt;/pages&gt;&lt;volume&gt;170&lt;/volume&gt;&lt;number&gt;5&lt;/number&gt;&lt;edition&gt;2008/02/07&lt;/edition&gt;&lt;keywords&gt;&lt;keyword&gt;*Computer Graphics&lt;/keyword&gt;&lt;keyword&gt;Education, Medical&lt;/keyword&gt;&lt;keyword&gt;Health Services/statistics &amp;amp; numerical data&lt;/keyword&gt;&lt;keyword&gt;Humans&lt;/keyword&gt;&lt;keyword&gt;Patients/statistics &amp;amp; numerical data&lt;/keyword&gt;&lt;keyword&gt;Quality Assurance, Health Care&lt;/keyword&gt;&lt;keyword&gt;*Software&lt;/keyword&gt;&lt;keyword&gt;*Statistics as Topic&lt;/keyword&gt;&lt;/keywords&gt;&lt;dates&gt;&lt;year&gt;2008&lt;/year&gt;&lt;pub-dates&gt;&lt;date&gt;Jan 28&lt;/date&gt;&lt;/pub-dates&gt;&lt;/dates&gt;&lt;orig-pub&gt;R--en programpakke til statistisk databehandling og grafik.&lt;/orig-pub&gt;&lt;isbn&gt;1603-6824 (Electronic)&amp;#xD;0041-5782 (Linking)&lt;/isbn&gt;&lt;accession-num&gt;18252159&lt;/accession-num&gt;&lt;urls&gt;&lt;related-urls&gt;&lt;url&gt;http://www.ncbi.nlm.nih.gov/entrez/query.fcgi?cmd=Retrieve&amp;amp;db=PubMed&amp;amp;dopt=Citation&amp;amp;list_uids=18252159&lt;/url&gt;&lt;/related-urls&gt;&lt;/urls&gt;&lt;electronic-resource-num&gt;VP51497 [pii]&lt;/electronic-resource-num&gt;&lt;language&gt;dan&lt;/language&gt;&lt;/record&gt;&lt;/Cite&gt;&lt;/EndNote&gt;</w:instrText>
      </w:r>
      <w:r w:rsidRPr="00AE7BEC">
        <w:rPr>
          <w:rFonts w:ascii="Times New Roman" w:hAnsi="Times New Roman" w:cs="Times New Roman"/>
          <w:color w:val="000000"/>
          <w:shd w:val="clear" w:color="auto" w:fill="FFFFFF"/>
        </w:rPr>
        <w:fldChar w:fldCharType="separate"/>
      </w:r>
      <w:r w:rsidR="00324D71">
        <w:rPr>
          <w:rFonts w:ascii="Times New Roman" w:hAnsi="Times New Roman" w:cs="Times New Roman"/>
          <w:noProof/>
          <w:color w:val="000000"/>
          <w:shd w:val="clear" w:color="auto" w:fill="FFFFFF"/>
        </w:rPr>
        <w:t>(</w:t>
      </w:r>
      <w:hyperlink w:anchor="_ENREF_18" w:tooltip="Dessau, 2008 #34693" w:history="1">
        <w:r w:rsidR="00D47793">
          <w:rPr>
            <w:rFonts w:ascii="Times New Roman" w:hAnsi="Times New Roman" w:cs="Times New Roman"/>
            <w:noProof/>
            <w:color w:val="000000"/>
            <w:shd w:val="clear" w:color="auto" w:fill="FFFFFF"/>
          </w:rPr>
          <w:t>18</w:t>
        </w:r>
      </w:hyperlink>
      <w:r w:rsidR="00324D71">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Protein-protein interaction networks were constructed by string 9.0 to show the function network of the genes in our study</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fldChar w:fldCharType="begin"/>
      </w:r>
      <w:r w:rsidR="00324D71">
        <w:rPr>
          <w:rFonts w:ascii="Times New Roman" w:hAnsi="Times New Roman" w:cs="Times New Roman"/>
          <w:color w:val="000000"/>
          <w:shd w:val="clear" w:color="auto" w:fill="FFFFFF"/>
        </w:rPr>
        <w:instrText xml:space="preserve"> ADDIN EN.CITE &lt;EndNote&gt;&lt;Cite&gt;&lt;Author&gt;Szklarczyk&lt;/Author&gt;&lt;Year&gt;2011&lt;/Year&gt;&lt;RecNum&gt;680&lt;/RecNum&gt;&lt;DisplayText&gt;(19)&lt;/DisplayText&gt;&lt;record&gt;&lt;rec-number&gt;680&lt;/rec-number&gt;&lt;foreign-keys&gt;&lt;key app="EN" db-id="wftvzezz1se9zqe9207vzf2xzee9dv0ewrsw"&gt;680&lt;/key&gt;&lt;/foreign-keys&gt;&lt;ref-type name="Journal Article"&gt;17&lt;/ref-type&gt;&lt;contributors&gt;&lt;authors&gt;&lt;author&gt;Szklarczyk, D.&lt;/author&gt;&lt;author&gt;Franceschini, A.&lt;/author&gt;&lt;author&gt;Kuhn, M.&lt;/author&gt;&lt;author&gt;Simonovic, M.&lt;/author&gt;&lt;author&gt;Roth, A.&lt;/author&gt;&lt;author&gt;Minguez, P.&lt;/author&gt;&lt;author&gt;Doerks, T.&lt;/author&gt;&lt;author&gt;Stark, M.&lt;/author&gt;&lt;author&gt;Muller, J.&lt;/author&gt;&lt;author&gt;Bork, P.&lt;/author&gt;&lt;author&gt;Jensen, L. J.&lt;/author&gt;&lt;author&gt;von Mering, C.&lt;/author&gt;&lt;/authors&gt;&lt;/contributors&gt;&lt;auth-address&gt;Faculty of Health Sciences, Novo Nordisk Foundation Centre for Protein Research, University of Copenhagen, Denmark.&lt;/auth-address&gt;&lt;titles&gt;&lt;title&gt;The STRING database in 2011: functional interaction networks of proteins, globally integrated and scored&lt;/title&gt;&lt;secondary-title&gt;Nucleic acids research&lt;/secondary-title&gt;&lt;alt-title&gt;Nucleic Acids Res&lt;/alt-title&gt;&lt;/titles&gt;&lt;periodical&gt;&lt;full-title&gt;Nucleic acids research&lt;/full-title&gt;&lt;abbr-1&gt;Nucleic Acids Res&lt;/abbr-1&gt;&lt;/periodical&gt;&lt;alt-periodical&gt;&lt;full-title&gt;Nucleic acids research&lt;/full-title&gt;&lt;abbr-1&gt;Nucleic Acids Res&lt;/abbr-1&gt;&lt;/alt-periodical&gt;&lt;pages&gt;D561-8&lt;/pages&gt;&lt;volume&gt;39&lt;/volume&gt;&lt;number&gt;Database issue&lt;/number&gt;&lt;edition&gt;2010/11/04&lt;/edition&gt;&lt;keywords&gt;&lt;keyword&gt;*Databases, Protein&lt;/keyword&gt;&lt;keyword&gt;Protein Interaction Mapping/*methods&lt;/keyword&gt;&lt;keyword&gt;Systems Integration&lt;/keyword&gt;&lt;keyword&gt;User-Computer Interface&lt;/keyword&gt;&lt;/keywords&gt;&lt;dates&gt;&lt;year&gt;2011&lt;/year&gt;&lt;pub-dates&gt;&lt;date&gt;Jan&lt;/date&gt;&lt;/pub-dates&gt;&lt;/dates&gt;&lt;isbn&gt;1362-4962 (Electronic)&amp;#xD;0305-1048 (Linking)&lt;/isbn&gt;&lt;accession-num&gt;21045058&lt;/accession-num&gt;&lt;work-type&gt;Research Support, Non-U.S. Gov&amp;apos;t&lt;/work-type&gt;&lt;urls&gt;&lt;related-urls&gt;&lt;url&gt;http://www.ncbi.nlm.nih.gov/pubmed/21045058&lt;/url&gt;&lt;/related-urls&gt;&lt;/urls&gt;&lt;custom2&gt;3013807&lt;/custom2&gt;&lt;electronic-resource-num&gt;10.1093/nar/gkq973&lt;/electronic-resource-num&gt;&lt;language&gt;eng&lt;/language&gt;&lt;/record&gt;&lt;/Cite&gt;&lt;/EndNote&gt;</w:instrText>
      </w:r>
      <w:r w:rsidRPr="00AE7BEC">
        <w:rPr>
          <w:rFonts w:ascii="Times New Roman" w:hAnsi="Times New Roman" w:cs="Times New Roman"/>
          <w:color w:val="000000"/>
          <w:shd w:val="clear" w:color="auto" w:fill="FFFFFF"/>
        </w:rPr>
        <w:fldChar w:fldCharType="separate"/>
      </w:r>
      <w:r w:rsidR="00324D71">
        <w:rPr>
          <w:rFonts w:ascii="Times New Roman" w:hAnsi="Times New Roman" w:cs="Times New Roman"/>
          <w:noProof/>
          <w:color w:val="000000"/>
          <w:shd w:val="clear" w:color="auto" w:fill="FFFFFF"/>
        </w:rPr>
        <w:t>(</w:t>
      </w:r>
      <w:hyperlink w:anchor="_ENREF_19" w:tooltip="Szklarczyk, 2011 #680" w:history="1">
        <w:r w:rsidR="00D47793">
          <w:rPr>
            <w:rFonts w:ascii="Times New Roman" w:hAnsi="Times New Roman" w:cs="Times New Roman"/>
            <w:noProof/>
            <w:color w:val="000000"/>
            <w:shd w:val="clear" w:color="auto" w:fill="FFFFFF"/>
          </w:rPr>
          <w:t>19</w:t>
        </w:r>
      </w:hyperlink>
      <w:r w:rsidR="00324D71">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w:t>
      </w:r>
    </w:p>
    <w:p w:rsidR="006671AF" w:rsidRPr="00AE7BEC" w:rsidRDefault="006671AF" w:rsidP="006671AF">
      <w:pPr>
        <w:pStyle w:val="a6"/>
        <w:spacing w:before="0" w:beforeAutospacing="0" w:after="0" w:afterAutospacing="0"/>
        <w:textAlignment w:val="baseline"/>
        <w:rPr>
          <w:rFonts w:ascii="Times New Roman" w:hAnsi="Times New Roman" w:cs="Times New Roman"/>
          <w:color w:val="000000"/>
          <w:shd w:val="clear" w:color="auto" w:fill="FFFFFF"/>
        </w:rPr>
      </w:pPr>
    </w:p>
    <w:p w:rsidR="006671AF" w:rsidRPr="00AE7BEC" w:rsidRDefault="006671AF" w:rsidP="006671AF">
      <w:pPr>
        <w:pStyle w:val="2"/>
        <w:spacing w:before="0" w:after="0" w:line="240" w:lineRule="auto"/>
        <w:jc w:val="left"/>
        <w:rPr>
          <w:rFonts w:ascii="Times New Roman" w:hAnsi="Times New Roman"/>
          <w:sz w:val="24"/>
          <w:szCs w:val="24"/>
        </w:rPr>
      </w:pPr>
      <w:r w:rsidRPr="00AE7BEC">
        <w:rPr>
          <w:rFonts w:ascii="Times New Roman" w:hAnsi="Times New Roman"/>
          <w:sz w:val="24"/>
          <w:szCs w:val="24"/>
        </w:rPr>
        <w:t xml:space="preserve">Results </w:t>
      </w:r>
    </w:p>
    <w:p w:rsidR="006671AF" w:rsidRPr="00AE7BEC" w:rsidRDefault="006671AF" w:rsidP="006671AF">
      <w:pPr>
        <w:autoSpaceDE w:val="0"/>
        <w:autoSpaceDN w:val="0"/>
        <w:adjustRightInd w:val="0"/>
        <w:jc w:val="left"/>
        <w:rPr>
          <w:rFonts w:ascii="Times New Roman" w:hAnsi="Times New Roman"/>
          <w:b/>
          <w:kern w:val="0"/>
          <w:sz w:val="24"/>
          <w:szCs w:val="24"/>
        </w:rPr>
      </w:pPr>
      <w:r w:rsidRPr="00AE7BEC">
        <w:rPr>
          <w:rFonts w:ascii="Times New Roman" w:hAnsi="Times New Roman"/>
          <w:b/>
          <w:color w:val="000000"/>
          <w:kern w:val="0"/>
          <w:sz w:val="24"/>
          <w:szCs w:val="24"/>
        </w:rPr>
        <w:t xml:space="preserve">Public dataset collection, Batch effect elimination and </w:t>
      </w:r>
      <w:r w:rsidRPr="00AE7BEC">
        <w:rPr>
          <w:rFonts w:ascii="Times New Roman" w:hAnsi="Times New Roman"/>
          <w:b/>
          <w:kern w:val="0"/>
          <w:sz w:val="24"/>
          <w:szCs w:val="24"/>
        </w:rPr>
        <w:t>candidate gene selection</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D0D0D"/>
          <w:kern w:val="0"/>
          <w:sz w:val="24"/>
          <w:szCs w:val="24"/>
        </w:rPr>
        <w:t>NSCLC related public DNA methylation microarrays were searched through Gene Expression Omnibus (GEO), ArrayExpress and TCGA project. In total, 3 independent NSCLC datasets were cr</w:t>
      </w:r>
      <w:r>
        <w:rPr>
          <w:rFonts w:ascii="Times New Roman" w:hAnsi="Times New Roman"/>
          <w:color w:val="0D0D0D"/>
          <w:kern w:val="0"/>
          <w:sz w:val="24"/>
          <w:szCs w:val="24"/>
        </w:rPr>
        <w:t>e</w:t>
      </w:r>
      <w:r w:rsidRPr="00AE7BEC">
        <w:rPr>
          <w:rFonts w:ascii="Times New Roman" w:hAnsi="Times New Roman"/>
          <w:color w:val="0D0D0D"/>
          <w:kern w:val="0"/>
          <w:sz w:val="24"/>
          <w:szCs w:val="24"/>
        </w:rPr>
        <w:t>ated with a total of 458 microarrays which included 352 NSCLC and 106 normal tissues</w:t>
      </w:r>
      <w:r w:rsidRPr="00AE7BEC">
        <w:rPr>
          <w:rFonts w:ascii="Times New Roman" w:hAnsi="Times New Roman"/>
          <w:kern w:val="0"/>
          <w:sz w:val="24"/>
          <w:szCs w:val="24"/>
        </w:rPr>
        <w:t xml:space="preserve"> </w:t>
      </w:r>
      <w:r w:rsidRPr="00F55CC5">
        <w:rPr>
          <w:rFonts w:ascii="Times New Roman" w:hAnsi="Times New Roman"/>
          <w:b/>
          <w:color w:val="17365D"/>
          <w:kern w:val="0"/>
          <w:sz w:val="24"/>
          <w:szCs w:val="24"/>
        </w:rPr>
        <w:t>(Figure 1 and Supplementary Table 1)</w:t>
      </w:r>
      <w:r w:rsidRPr="00AE7BEC">
        <w:rPr>
          <w:rFonts w:ascii="Times New Roman" w:hAnsi="Times New Roman"/>
          <w:color w:val="0D0D0D"/>
          <w:kern w:val="0"/>
          <w:sz w:val="24"/>
          <w:szCs w:val="24"/>
        </w:rPr>
        <w:t>.</w:t>
      </w:r>
      <w:r w:rsidRPr="00AE7BEC">
        <w:rPr>
          <w:rFonts w:ascii="Times New Roman" w:hAnsi="Times New Roman"/>
          <w:color w:val="000000"/>
          <w:kern w:val="0"/>
          <w:sz w:val="24"/>
          <w:szCs w:val="24"/>
        </w:rPr>
        <w:t xml:space="preserve"> Batch effect was significantly existed among the datasets which was showed in the first and second principle components. </w:t>
      </w:r>
      <w:r>
        <w:rPr>
          <w:rFonts w:ascii="Times New Roman" w:hAnsi="Times New Roman"/>
          <w:color w:val="000000"/>
          <w:kern w:val="0"/>
          <w:sz w:val="24"/>
          <w:szCs w:val="24"/>
        </w:rPr>
        <w:t>We observed that the samples were clustered mainly by studies rather than tumor and normal tissue samples</w:t>
      </w:r>
      <w:r w:rsidR="001B6A5D" w:rsidRPr="00F55CC5">
        <w:rPr>
          <w:rFonts w:ascii="Times New Roman" w:hAnsi="Times New Roman"/>
          <w:b/>
          <w:color w:val="365F91"/>
          <w:kern w:val="0"/>
          <w:sz w:val="24"/>
          <w:szCs w:val="24"/>
        </w:rPr>
        <w:t xml:space="preserve"> </w:t>
      </w:r>
      <w:r w:rsidR="001B6A5D" w:rsidRPr="00F55CC5">
        <w:rPr>
          <w:rFonts w:ascii="Times New Roman" w:hAnsi="Times New Roman"/>
          <w:b/>
          <w:color w:val="17365D"/>
          <w:kern w:val="0"/>
          <w:sz w:val="24"/>
          <w:szCs w:val="24"/>
        </w:rPr>
        <w:t>(Figure 2A)</w:t>
      </w:r>
      <w:r>
        <w:rPr>
          <w:rFonts w:ascii="Times New Roman" w:hAnsi="Times New Roman"/>
          <w:color w:val="000000"/>
          <w:kern w:val="0"/>
          <w:sz w:val="24"/>
          <w:szCs w:val="24"/>
        </w:rPr>
        <w:t xml:space="preserve">. </w:t>
      </w:r>
      <w:r w:rsidRPr="00037A10">
        <w:rPr>
          <w:rFonts w:ascii="Times New Roman" w:hAnsi="Times New Roman"/>
          <w:i/>
          <w:color w:val="000000"/>
          <w:kern w:val="0"/>
          <w:sz w:val="24"/>
          <w:szCs w:val="24"/>
        </w:rPr>
        <w:t>ComBat</w:t>
      </w:r>
      <w:r w:rsidRPr="00AE7BEC">
        <w:rPr>
          <w:rFonts w:ascii="Times New Roman" w:hAnsi="Times New Roman"/>
          <w:color w:val="000000"/>
          <w:kern w:val="0"/>
          <w:sz w:val="24"/>
          <w:szCs w:val="24"/>
        </w:rPr>
        <w:t xml:space="preserve">, an empirical Bayes method, were </w:t>
      </w:r>
      <w:r>
        <w:rPr>
          <w:rFonts w:ascii="Times New Roman" w:hAnsi="Times New Roman"/>
          <w:color w:val="000000"/>
          <w:kern w:val="0"/>
          <w:sz w:val="24"/>
          <w:szCs w:val="24"/>
        </w:rPr>
        <w:t xml:space="preserve">used </w:t>
      </w:r>
      <w:r w:rsidRPr="00AE7BEC">
        <w:rPr>
          <w:rFonts w:ascii="Times New Roman" w:hAnsi="Times New Roman"/>
          <w:color w:val="000000"/>
          <w:kern w:val="0"/>
          <w:sz w:val="24"/>
          <w:szCs w:val="24"/>
        </w:rPr>
        <w:t xml:space="preserve">to eliminate the batch effects after quantile normalization to three datasets. </w:t>
      </w:r>
      <w:r>
        <w:rPr>
          <w:rFonts w:ascii="Times New Roman" w:hAnsi="Times New Roman"/>
          <w:color w:val="000000"/>
          <w:kern w:val="0"/>
          <w:sz w:val="24"/>
          <w:szCs w:val="24"/>
        </w:rPr>
        <w:t>As a result, b</w:t>
      </w:r>
      <w:r w:rsidRPr="00AE7BEC">
        <w:rPr>
          <w:rFonts w:ascii="Times New Roman" w:hAnsi="Times New Roman"/>
          <w:color w:val="000000"/>
          <w:kern w:val="0"/>
          <w:sz w:val="24"/>
          <w:szCs w:val="24"/>
        </w:rPr>
        <w:t xml:space="preserve">atch effect </w:t>
      </w:r>
      <w:r>
        <w:rPr>
          <w:rFonts w:ascii="Times New Roman" w:hAnsi="Times New Roman"/>
          <w:color w:val="000000"/>
          <w:kern w:val="0"/>
          <w:sz w:val="24"/>
          <w:szCs w:val="24"/>
        </w:rPr>
        <w:t>was</w:t>
      </w:r>
      <w:r w:rsidRPr="00AE7BEC">
        <w:rPr>
          <w:rFonts w:ascii="Times New Roman" w:hAnsi="Times New Roman"/>
          <w:color w:val="000000"/>
          <w:kern w:val="0"/>
          <w:sz w:val="24"/>
          <w:szCs w:val="24"/>
        </w:rPr>
        <w:t xml:space="preserve"> </w:t>
      </w:r>
      <w:r>
        <w:rPr>
          <w:rFonts w:ascii="Times New Roman" w:hAnsi="Times New Roman"/>
          <w:color w:val="000000"/>
          <w:kern w:val="0"/>
          <w:sz w:val="24"/>
          <w:szCs w:val="24"/>
        </w:rPr>
        <w:t>largely</w:t>
      </w:r>
      <w:r w:rsidRPr="00AE7BEC">
        <w:rPr>
          <w:rFonts w:ascii="Times New Roman" w:hAnsi="Times New Roman"/>
          <w:color w:val="000000"/>
          <w:kern w:val="0"/>
          <w:sz w:val="24"/>
          <w:szCs w:val="24"/>
        </w:rPr>
        <w:t xml:space="preserve"> removed by </w:t>
      </w:r>
      <w:r w:rsidRPr="00037A10">
        <w:rPr>
          <w:rFonts w:ascii="Times New Roman" w:hAnsi="Times New Roman"/>
          <w:i/>
          <w:color w:val="000000"/>
          <w:kern w:val="0"/>
          <w:sz w:val="24"/>
          <w:szCs w:val="24"/>
        </w:rPr>
        <w:t>Combat</w:t>
      </w:r>
      <w:r w:rsidRPr="00F55CC5">
        <w:rPr>
          <w:rFonts w:ascii="Times New Roman" w:hAnsi="Times New Roman"/>
          <w:b/>
          <w:color w:val="365F91"/>
          <w:kern w:val="0"/>
          <w:sz w:val="24"/>
          <w:szCs w:val="24"/>
        </w:rPr>
        <w:t xml:space="preserve"> </w:t>
      </w:r>
      <w:r w:rsidRPr="00F55CC5">
        <w:rPr>
          <w:rFonts w:ascii="Times New Roman" w:hAnsi="Times New Roman"/>
          <w:b/>
          <w:color w:val="17365D"/>
          <w:kern w:val="0"/>
          <w:sz w:val="24"/>
          <w:szCs w:val="24"/>
        </w:rPr>
        <w:t>(Figure 2B)</w:t>
      </w:r>
      <w:r w:rsidRPr="00AE7BEC">
        <w:rPr>
          <w:rFonts w:ascii="Times New Roman" w:hAnsi="Times New Roman"/>
          <w:color w:val="000000"/>
          <w:kern w:val="0"/>
          <w:sz w:val="24"/>
          <w:szCs w:val="24"/>
        </w:rPr>
        <w:t xml:space="preserve">. </w:t>
      </w:r>
      <w:r w:rsidRPr="00AE7BEC">
        <w:rPr>
          <w:rFonts w:ascii="Times New Roman" w:hAnsi="Times New Roman"/>
          <w:color w:val="000000"/>
          <w:sz w:val="24"/>
          <w:szCs w:val="24"/>
          <w:shd w:val="clear" w:color="auto" w:fill="FFFFFF"/>
        </w:rPr>
        <w:t xml:space="preserve">In addition, </w:t>
      </w:r>
      <w:r w:rsidR="001B6A5D">
        <w:rPr>
          <w:rFonts w:ascii="Times New Roman" w:hAnsi="Times New Roman" w:hint="eastAsia"/>
          <w:color w:val="000000"/>
          <w:sz w:val="24"/>
          <w:szCs w:val="24"/>
          <w:shd w:val="clear" w:color="auto" w:fill="FFFFFF"/>
        </w:rPr>
        <w:t xml:space="preserve">as the </w:t>
      </w:r>
      <w:r w:rsidR="001B6A5D">
        <w:rPr>
          <w:rFonts w:ascii="Times New Roman" w:hAnsi="Times New Roman"/>
          <w:color w:val="000000"/>
          <w:sz w:val="24"/>
          <w:szCs w:val="24"/>
          <w:shd w:val="clear" w:color="auto" w:fill="FFFFFF"/>
        </w:rPr>
        <w:t>hierarchical</w:t>
      </w:r>
      <w:r w:rsidR="001B6A5D">
        <w:rPr>
          <w:rFonts w:ascii="Times New Roman" w:hAnsi="Times New Roman" w:hint="eastAsia"/>
          <w:color w:val="000000"/>
          <w:sz w:val="24"/>
          <w:szCs w:val="24"/>
          <w:shd w:val="clear" w:color="auto" w:fill="FFFFFF"/>
        </w:rPr>
        <w:t xml:space="preserve"> cluster analysis shown, </w:t>
      </w:r>
      <w:r w:rsidRPr="00AE7BEC">
        <w:rPr>
          <w:rFonts w:ascii="Times New Roman" w:hAnsi="Times New Roman"/>
          <w:kern w:val="0"/>
          <w:sz w:val="24"/>
          <w:szCs w:val="24"/>
        </w:rPr>
        <w:t xml:space="preserve">biological information </w:t>
      </w:r>
      <w:r w:rsidR="001B6A5D">
        <w:rPr>
          <w:rFonts w:ascii="Times New Roman" w:hAnsi="Times New Roman" w:hint="eastAsia"/>
          <w:kern w:val="0"/>
          <w:sz w:val="24"/>
          <w:szCs w:val="24"/>
        </w:rPr>
        <w:t>was</w:t>
      </w:r>
      <w:r w:rsidRPr="00AE7BEC">
        <w:rPr>
          <w:rFonts w:ascii="Times New Roman" w:hAnsi="Times New Roman"/>
          <w:kern w:val="0"/>
          <w:sz w:val="24"/>
          <w:szCs w:val="24"/>
        </w:rPr>
        <w:t xml:space="preserve"> highly preserved after batch effect elimination</w:t>
      </w:r>
      <w:r w:rsidR="00E66CAA">
        <w:rPr>
          <w:rFonts w:ascii="Times New Roman" w:hAnsi="Times New Roman" w:hint="eastAsia"/>
          <w:kern w:val="0"/>
          <w:sz w:val="24"/>
          <w:szCs w:val="24"/>
        </w:rPr>
        <w:t xml:space="preserve"> </w:t>
      </w:r>
      <w:r w:rsidR="00E66CAA" w:rsidRPr="0091083C">
        <w:rPr>
          <w:rFonts w:ascii="Times New Roman" w:hAnsi="Times New Roman"/>
          <w:color w:val="17365D"/>
          <w:kern w:val="0"/>
          <w:sz w:val="24"/>
          <w:szCs w:val="24"/>
        </w:rPr>
        <w:t>(</w:t>
      </w:r>
      <w:r w:rsidR="00E66CAA" w:rsidRPr="0091083C">
        <w:rPr>
          <w:rFonts w:ascii="Times New Roman" w:hAnsi="Times New Roman"/>
          <w:b/>
          <w:color w:val="17365D"/>
          <w:sz w:val="24"/>
          <w:szCs w:val="24"/>
          <w:shd w:val="clear" w:color="auto" w:fill="FFFFFF"/>
        </w:rPr>
        <w:t>Supplementary Figure 2</w:t>
      </w:r>
      <w:r w:rsidR="00E66CAA" w:rsidRPr="0091083C">
        <w:rPr>
          <w:rFonts w:ascii="Times New Roman" w:hAnsi="Times New Roman"/>
          <w:color w:val="17365D"/>
          <w:kern w:val="0"/>
          <w:sz w:val="24"/>
          <w:szCs w:val="24"/>
        </w:rPr>
        <w:t>)</w:t>
      </w:r>
      <w:r w:rsidR="00E66CAA" w:rsidRPr="00AE7BEC">
        <w:rPr>
          <w:rFonts w:ascii="Times New Roman" w:hAnsi="Times New Roman"/>
          <w:kern w:val="0"/>
          <w:sz w:val="24"/>
          <w:szCs w:val="24"/>
        </w:rPr>
        <w:t xml:space="preserve">. </w:t>
      </w:r>
      <w:r w:rsidR="003A7AAD" w:rsidRPr="00AE7BEC">
        <w:rPr>
          <w:rFonts w:ascii="Times New Roman" w:hAnsi="Times New Roman"/>
          <w:color w:val="000000"/>
          <w:kern w:val="0"/>
          <w:sz w:val="24"/>
          <w:szCs w:val="24"/>
        </w:rPr>
        <w:t xml:space="preserve">Decision tree (C4.5) and SVM were </w:t>
      </w:r>
      <w:r w:rsidR="003A7AAD">
        <w:rPr>
          <w:rFonts w:ascii="Times New Roman" w:hAnsi="Times New Roman"/>
          <w:color w:val="000000"/>
          <w:kern w:val="0"/>
          <w:sz w:val="24"/>
          <w:szCs w:val="24"/>
        </w:rPr>
        <w:t xml:space="preserve">used </w:t>
      </w:r>
      <w:r w:rsidR="003A7AAD" w:rsidRPr="00AE7BEC">
        <w:rPr>
          <w:rFonts w:ascii="Times New Roman" w:hAnsi="Times New Roman"/>
          <w:color w:val="000000"/>
          <w:kern w:val="0"/>
          <w:sz w:val="24"/>
          <w:szCs w:val="24"/>
        </w:rPr>
        <w:t xml:space="preserve">to </w:t>
      </w:r>
      <w:r w:rsidR="00832B72">
        <w:rPr>
          <w:rFonts w:ascii="Times New Roman" w:hAnsi="Times New Roman" w:hint="eastAsia"/>
          <w:color w:val="000000"/>
          <w:kern w:val="0"/>
          <w:sz w:val="24"/>
          <w:szCs w:val="24"/>
        </w:rPr>
        <w:t xml:space="preserve">conduct feature selection and </w:t>
      </w:r>
      <w:r w:rsidR="003A7AAD" w:rsidRPr="00AE7BEC">
        <w:rPr>
          <w:rFonts w:ascii="Times New Roman" w:hAnsi="Times New Roman"/>
          <w:color w:val="000000"/>
          <w:kern w:val="0"/>
          <w:sz w:val="24"/>
          <w:szCs w:val="24"/>
        </w:rPr>
        <w:t xml:space="preserve">assess the prediction abilities with leaving-one-out cross-validation. The accuracy of the </w:t>
      </w:r>
      <w:r w:rsidR="003A7AAD">
        <w:rPr>
          <w:rFonts w:ascii="Times New Roman" w:hAnsi="Times New Roman"/>
          <w:color w:val="000000"/>
          <w:kern w:val="0"/>
          <w:sz w:val="24"/>
          <w:szCs w:val="24"/>
        </w:rPr>
        <w:t>Decision tree and SVM for classifying NSCLC reached</w:t>
      </w:r>
      <w:r w:rsidR="003A7AAD" w:rsidRPr="00AE7BEC">
        <w:rPr>
          <w:rFonts w:ascii="Times New Roman" w:hAnsi="Times New Roman"/>
          <w:color w:val="000000"/>
          <w:kern w:val="0"/>
          <w:sz w:val="24"/>
          <w:szCs w:val="24"/>
        </w:rPr>
        <w:t xml:space="preserve"> 94.91% and 98.98%, respectively</w:t>
      </w:r>
      <w:r w:rsidR="003A7AAD">
        <w:rPr>
          <w:rFonts w:ascii="Times New Roman" w:hAnsi="Times New Roman"/>
          <w:color w:val="000000"/>
          <w:kern w:val="0"/>
          <w:sz w:val="24"/>
          <w:szCs w:val="24"/>
        </w:rPr>
        <w:t>, in the test set</w:t>
      </w:r>
      <w:r w:rsidR="00832B72">
        <w:rPr>
          <w:rFonts w:ascii="Times New Roman" w:hAnsi="Times New Roman" w:hint="eastAsia"/>
          <w:color w:val="000000"/>
          <w:kern w:val="0"/>
          <w:sz w:val="24"/>
          <w:szCs w:val="24"/>
        </w:rPr>
        <w:t xml:space="preserve">. </w:t>
      </w:r>
      <w:r w:rsidR="001B6A5D" w:rsidRPr="00AE7BEC">
        <w:rPr>
          <w:rFonts w:ascii="Times New Roman" w:hAnsi="Times New Roman"/>
          <w:color w:val="000000"/>
          <w:sz w:val="24"/>
          <w:szCs w:val="24"/>
          <w:shd w:val="clear" w:color="auto" w:fill="FFFFFF"/>
        </w:rPr>
        <w:t xml:space="preserve">Among </w:t>
      </w:r>
      <w:ins w:id="39" w:author="theresa wang" w:date="2014-06-01T11:33:00Z">
        <w:r w:rsidR="00E12DB4">
          <w:rPr>
            <w:rFonts w:ascii="Times New Roman" w:hAnsi="Times New Roman"/>
            <w:color w:val="000000"/>
            <w:sz w:val="24"/>
            <w:szCs w:val="24"/>
            <w:shd w:val="clear" w:color="auto" w:fill="FFFFFF"/>
          </w:rPr>
          <w:t xml:space="preserve">the </w:t>
        </w:r>
      </w:ins>
      <w:r w:rsidR="001B6A5D" w:rsidRPr="00AE7BEC">
        <w:rPr>
          <w:rFonts w:ascii="Times New Roman" w:hAnsi="Times New Roman"/>
          <w:color w:val="000000"/>
          <w:sz w:val="24"/>
          <w:szCs w:val="24"/>
          <w:shd w:val="clear" w:color="auto" w:fill="FFFFFF"/>
        </w:rPr>
        <w:t xml:space="preserve">112 shared probes, </w:t>
      </w:r>
      <w:r w:rsidR="001B6A5D">
        <w:rPr>
          <w:rFonts w:ascii="Times New Roman" w:hAnsi="Times New Roman" w:hint="eastAsia"/>
          <w:color w:val="000000"/>
          <w:sz w:val="24"/>
          <w:szCs w:val="24"/>
          <w:shd w:val="clear" w:color="auto" w:fill="FFFFFF"/>
        </w:rPr>
        <w:t>f</w:t>
      </w:r>
      <w:r w:rsidR="001B6A5D" w:rsidRPr="00AE7BEC">
        <w:rPr>
          <w:rFonts w:ascii="Times New Roman" w:hAnsi="Times New Roman"/>
          <w:color w:val="000000"/>
          <w:sz w:val="24"/>
          <w:szCs w:val="24"/>
          <w:shd w:val="clear" w:color="auto" w:fill="FFFFFF"/>
        </w:rPr>
        <w:t>ive CpG sites (</w:t>
      </w:r>
      <w:r w:rsidR="001B6A5D" w:rsidRPr="00AE7BEC">
        <w:rPr>
          <w:rFonts w:ascii="Times New Roman" w:hAnsi="Times New Roman"/>
          <w:i/>
          <w:color w:val="000000"/>
          <w:sz w:val="24"/>
          <w:szCs w:val="24"/>
          <w:shd w:val="clear" w:color="auto" w:fill="FFFFFF"/>
        </w:rPr>
        <w:t>NTSR1</w:t>
      </w:r>
      <w:r w:rsidR="001B6A5D" w:rsidRPr="00AE7BEC">
        <w:rPr>
          <w:rFonts w:ascii="Times New Roman" w:hAnsi="Times New Roman"/>
          <w:color w:val="000000"/>
          <w:sz w:val="24"/>
          <w:szCs w:val="24"/>
          <w:shd w:val="clear" w:color="auto" w:fill="FFFFFF"/>
        </w:rPr>
        <w:t xml:space="preserve">, </w:t>
      </w:r>
      <w:r w:rsidR="001B6A5D" w:rsidRPr="00AE7BEC">
        <w:rPr>
          <w:rFonts w:ascii="Times New Roman" w:hAnsi="Times New Roman"/>
          <w:i/>
          <w:color w:val="000000"/>
          <w:sz w:val="24"/>
          <w:szCs w:val="24"/>
          <w:shd w:val="clear" w:color="auto" w:fill="FFFFFF"/>
        </w:rPr>
        <w:t>SLC5A8</w:t>
      </w:r>
      <w:r w:rsidR="001B6A5D" w:rsidRPr="00AE7BEC">
        <w:rPr>
          <w:rFonts w:ascii="Times New Roman" w:hAnsi="Times New Roman"/>
          <w:color w:val="000000"/>
          <w:sz w:val="24"/>
          <w:szCs w:val="24"/>
          <w:shd w:val="clear" w:color="auto" w:fill="FFFFFF"/>
        </w:rPr>
        <w:t xml:space="preserve">, </w:t>
      </w:r>
      <w:r w:rsidR="001B6A5D" w:rsidRPr="00AE7BEC">
        <w:rPr>
          <w:rFonts w:ascii="Times New Roman" w:hAnsi="Times New Roman"/>
          <w:i/>
          <w:color w:val="000000"/>
          <w:sz w:val="24"/>
          <w:szCs w:val="24"/>
          <w:shd w:val="clear" w:color="auto" w:fill="FFFFFF"/>
        </w:rPr>
        <w:t>GALR1</w:t>
      </w:r>
      <w:r w:rsidR="001B6A5D" w:rsidRPr="00AE7BEC">
        <w:rPr>
          <w:rFonts w:ascii="Times New Roman" w:hAnsi="Times New Roman"/>
          <w:color w:val="000000"/>
          <w:sz w:val="24"/>
          <w:szCs w:val="24"/>
          <w:shd w:val="clear" w:color="auto" w:fill="FFFFFF"/>
        </w:rPr>
        <w:t xml:space="preserve">, </w:t>
      </w:r>
      <w:r w:rsidR="001B6A5D" w:rsidRPr="00AE7BEC">
        <w:rPr>
          <w:rFonts w:ascii="Times New Roman" w:hAnsi="Times New Roman"/>
          <w:i/>
          <w:color w:val="000000"/>
          <w:sz w:val="24"/>
          <w:szCs w:val="24"/>
          <w:shd w:val="clear" w:color="auto" w:fill="FFFFFF"/>
        </w:rPr>
        <w:t>AGTR1</w:t>
      </w:r>
      <w:r w:rsidR="001B6A5D" w:rsidRPr="00AE7BEC">
        <w:rPr>
          <w:rFonts w:ascii="Times New Roman" w:hAnsi="Times New Roman"/>
          <w:color w:val="000000"/>
          <w:sz w:val="24"/>
          <w:szCs w:val="24"/>
          <w:shd w:val="clear" w:color="auto" w:fill="FFFFFF"/>
        </w:rPr>
        <w:t xml:space="preserve"> and </w:t>
      </w:r>
      <w:r w:rsidR="001B6A5D" w:rsidRPr="00AE7BEC">
        <w:rPr>
          <w:rFonts w:ascii="Times New Roman" w:hAnsi="Times New Roman"/>
          <w:i/>
          <w:color w:val="000000"/>
          <w:sz w:val="24"/>
          <w:szCs w:val="24"/>
          <w:shd w:val="clear" w:color="auto" w:fill="FFFFFF"/>
        </w:rPr>
        <w:t>ZMYND10</w:t>
      </w:r>
      <w:r w:rsidR="001B6A5D" w:rsidRPr="00AE7BEC">
        <w:rPr>
          <w:rFonts w:ascii="Times New Roman" w:hAnsi="Times New Roman"/>
          <w:color w:val="000000"/>
          <w:sz w:val="24"/>
          <w:szCs w:val="24"/>
          <w:shd w:val="clear" w:color="auto" w:fill="FFFFFF"/>
        </w:rPr>
        <w:t xml:space="preserve">) were </w:t>
      </w:r>
      <w:r w:rsidR="00832B72">
        <w:rPr>
          <w:rFonts w:ascii="Times New Roman" w:hAnsi="Times New Roman" w:hint="eastAsia"/>
          <w:color w:val="000000"/>
          <w:sz w:val="24"/>
          <w:szCs w:val="24"/>
          <w:shd w:val="clear" w:color="auto" w:fill="FFFFFF"/>
        </w:rPr>
        <w:t xml:space="preserve">selected in the feature </w:t>
      </w:r>
      <w:r w:rsidR="00832B72">
        <w:rPr>
          <w:rFonts w:ascii="Times New Roman" w:hAnsi="Times New Roman"/>
          <w:color w:val="000000"/>
          <w:sz w:val="24"/>
          <w:szCs w:val="24"/>
          <w:shd w:val="clear" w:color="auto" w:fill="FFFFFF"/>
        </w:rPr>
        <w:t>selection</w:t>
      </w:r>
      <w:r w:rsidR="00832B72">
        <w:rPr>
          <w:rFonts w:ascii="Times New Roman" w:hAnsi="Times New Roman" w:hint="eastAsia"/>
          <w:color w:val="000000"/>
          <w:sz w:val="24"/>
          <w:szCs w:val="24"/>
          <w:shd w:val="clear" w:color="auto" w:fill="FFFFFF"/>
        </w:rPr>
        <w:t xml:space="preserve"> stage. </w:t>
      </w:r>
      <w:r w:rsidR="00832B72">
        <w:rPr>
          <w:rFonts w:ascii="Times New Roman" w:hAnsi="Times New Roman"/>
          <w:color w:val="000000"/>
          <w:sz w:val="24"/>
          <w:szCs w:val="24"/>
          <w:shd w:val="clear" w:color="auto" w:fill="FFFFFF"/>
        </w:rPr>
        <w:t>W</w:t>
      </w:r>
      <w:r w:rsidR="00832B72">
        <w:rPr>
          <w:rFonts w:ascii="Times New Roman" w:hAnsi="Times New Roman" w:hint="eastAsia"/>
          <w:color w:val="000000"/>
          <w:sz w:val="24"/>
          <w:szCs w:val="24"/>
          <w:shd w:val="clear" w:color="auto" w:fill="FFFFFF"/>
        </w:rPr>
        <w:t xml:space="preserve">e found these five genes were </w:t>
      </w:r>
      <w:r w:rsidR="001B6A5D">
        <w:rPr>
          <w:rFonts w:ascii="Times New Roman" w:hAnsi="Times New Roman"/>
          <w:color w:val="000000"/>
          <w:sz w:val="24"/>
          <w:szCs w:val="24"/>
          <w:shd w:val="clear" w:color="auto" w:fill="FFFFFF"/>
        </w:rPr>
        <w:t xml:space="preserve">significantly </w:t>
      </w:r>
      <w:r w:rsidR="001B6A5D" w:rsidRPr="00AE7BEC">
        <w:rPr>
          <w:rFonts w:ascii="Times New Roman" w:hAnsi="Times New Roman"/>
          <w:color w:val="000000"/>
          <w:sz w:val="24"/>
          <w:szCs w:val="24"/>
          <w:shd w:val="clear" w:color="auto" w:fill="FFFFFF"/>
        </w:rPr>
        <w:t>differential</w:t>
      </w:r>
      <w:r w:rsidR="001B6A5D">
        <w:rPr>
          <w:rFonts w:ascii="Times New Roman" w:hAnsi="Times New Roman"/>
          <w:color w:val="000000"/>
          <w:sz w:val="24"/>
          <w:szCs w:val="24"/>
          <w:shd w:val="clear" w:color="auto" w:fill="FFFFFF"/>
        </w:rPr>
        <w:t xml:space="preserve">ly </w:t>
      </w:r>
      <w:r w:rsidR="001B6A5D" w:rsidRPr="00AE7BEC">
        <w:rPr>
          <w:rFonts w:ascii="Times New Roman" w:hAnsi="Times New Roman"/>
          <w:color w:val="000000"/>
          <w:sz w:val="24"/>
          <w:szCs w:val="24"/>
          <w:shd w:val="clear" w:color="auto" w:fill="FFFFFF"/>
        </w:rPr>
        <w:t xml:space="preserve">methylated between </w:t>
      </w:r>
      <w:r w:rsidR="001B6A5D">
        <w:rPr>
          <w:rFonts w:ascii="Times New Roman" w:hAnsi="Times New Roman"/>
          <w:color w:val="000000"/>
          <w:sz w:val="24"/>
          <w:szCs w:val="24"/>
          <w:shd w:val="clear" w:color="auto" w:fill="FFFFFF"/>
        </w:rPr>
        <w:t xml:space="preserve">tumor </w:t>
      </w:r>
      <w:r w:rsidR="001B6A5D" w:rsidRPr="00AE7BEC">
        <w:rPr>
          <w:rFonts w:ascii="Times New Roman" w:hAnsi="Times New Roman"/>
          <w:color w:val="000000"/>
          <w:sz w:val="24"/>
          <w:szCs w:val="24"/>
          <w:shd w:val="clear" w:color="auto" w:fill="FFFFFF"/>
        </w:rPr>
        <w:t xml:space="preserve">and </w:t>
      </w:r>
      <w:del w:id="40" w:author="theresa wang" w:date="2014-06-01T11:38:00Z">
        <w:r w:rsidR="001B6A5D" w:rsidRPr="00AE7BEC" w:rsidDel="00E57690">
          <w:rPr>
            <w:rFonts w:ascii="Times New Roman" w:hAnsi="Times New Roman"/>
            <w:color w:val="000000"/>
            <w:sz w:val="24"/>
            <w:szCs w:val="24"/>
            <w:shd w:val="clear" w:color="auto" w:fill="FFFFFF"/>
          </w:rPr>
          <w:delText xml:space="preserve">adjacent </w:delText>
        </w:r>
      </w:del>
      <w:r w:rsidR="001B6A5D">
        <w:rPr>
          <w:rFonts w:ascii="Times New Roman" w:hAnsi="Times New Roman"/>
          <w:color w:val="000000"/>
          <w:sz w:val="24"/>
          <w:szCs w:val="24"/>
          <w:shd w:val="clear" w:color="auto" w:fill="FFFFFF"/>
        </w:rPr>
        <w:t>normal tissue samples</w:t>
      </w:r>
      <w:r w:rsidR="00832B72">
        <w:rPr>
          <w:rFonts w:ascii="Times New Roman" w:hAnsi="Times New Roman" w:hint="eastAsia"/>
          <w:color w:val="000000"/>
          <w:sz w:val="24"/>
          <w:szCs w:val="24"/>
          <w:shd w:val="clear" w:color="auto" w:fill="FFFFFF"/>
        </w:rPr>
        <w:t>.</w:t>
      </w:r>
      <w:r w:rsidRPr="00AE7BEC">
        <w:rPr>
          <w:rFonts w:ascii="Times New Roman" w:hAnsi="Times New Roman"/>
          <w:kern w:val="0"/>
          <w:sz w:val="24"/>
          <w:szCs w:val="24"/>
        </w:rPr>
        <w:t xml:space="preserve"> </w:t>
      </w:r>
      <w:ins w:id="41" w:author="theresa wang" w:date="2014-06-01T11:41:00Z">
        <w:r w:rsidR="00E57690">
          <w:rPr>
            <w:rFonts w:ascii="Times New Roman" w:hAnsi="Times New Roman"/>
            <w:kern w:val="0"/>
            <w:sz w:val="24"/>
            <w:szCs w:val="24"/>
          </w:rPr>
          <w:t>In detail, m</w:t>
        </w:r>
      </w:ins>
      <w:del w:id="42" w:author="theresa wang" w:date="2014-06-01T11:41:00Z">
        <w:r w:rsidRPr="00AE7BEC" w:rsidDel="00E57690">
          <w:rPr>
            <w:rFonts w:ascii="Times New Roman" w:hAnsi="Times New Roman"/>
            <w:kern w:val="0"/>
            <w:sz w:val="24"/>
            <w:szCs w:val="24"/>
          </w:rPr>
          <w:delText>M</w:delText>
        </w:r>
      </w:del>
      <w:r w:rsidRPr="00AE7BEC">
        <w:rPr>
          <w:rFonts w:ascii="Times New Roman" w:hAnsi="Times New Roman"/>
          <w:kern w:val="0"/>
          <w:sz w:val="24"/>
          <w:szCs w:val="24"/>
        </w:rPr>
        <w:t xml:space="preserve">eta-analysis of the DNA methylation microarrays showed that </w:t>
      </w:r>
      <w:r w:rsidRPr="00AE7BEC">
        <w:rPr>
          <w:rFonts w:ascii="Times New Roman" w:hAnsi="Times New Roman"/>
          <w:i/>
          <w:kern w:val="0"/>
          <w:sz w:val="24"/>
          <w:szCs w:val="24"/>
        </w:rPr>
        <w:t>NTSR1</w:t>
      </w:r>
      <w:r w:rsidR="00832B72">
        <w:rPr>
          <w:rFonts w:ascii="Times New Roman" w:hAnsi="Times New Roman" w:hint="eastAsia"/>
          <w:i/>
          <w:kern w:val="0"/>
          <w:sz w:val="24"/>
          <w:szCs w:val="24"/>
        </w:rPr>
        <w:t xml:space="preserve"> </w:t>
      </w:r>
      <w:r w:rsidR="00832B72">
        <w:rPr>
          <w:rFonts w:ascii="Times New Roman" w:hAnsi="Times New Roman"/>
          <w:color w:val="000000"/>
          <w:kern w:val="0"/>
          <w:sz w:val="24"/>
          <w:szCs w:val="24"/>
        </w:rPr>
        <w:t>(P-value</w:t>
      </w:r>
      <w:r w:rsidR="00832B72">
        <w:rPr>
          <w:rFonts w:ascii="Times New Roman" w:hAnsi="Times New Roman" w:hint="eastAsia"/>
          <w:color w:val="000000"/>
          <w:kern w:val="0"/>
          <w:sz w:val="24"/>
          <w:szCs w:val="24"/>
        </w:rPr>
        <w:t>=5.4</w:t>
      </w:r>
      <w:r w:rsidR="00832B72" w:rsidRPr="00AE7BEC">
        <w:rPr>
          <w:rFonts w:ascii="Times New Roman" w:hAnsi="Times New Roman"/>
          <w:kern w:val="0"/>
          <w:sz w:val="24"/>
          <w:szCs w:val="24"/>
        </w:rPr>
        <w:t>×10</w:t>
      </w:r>
      <w:r w:rsidR="00832B72" w:rsidRPr="00AE7BEC">
        <w:rPr>
          <w:rFonts w:ascii="Times New Roman" w:hAnsi="Times New Roman"/>
          <w:color w:val="000000"/>
          <w:kern w:val="0"/>
          <w:sz w:val="24"/>
          <w:szCs w:val="24"/>
          <w:vertAlign w:val="superscript"/>
        </w:rPr>
        <w:t>-</w:t>
      </w:r>
      <w:r w:rsidR="00832B72">
        <w:rPr>
          <w:rFonts w:ascii="Times New Roman" w:hAnsi="Times New Roman" w:hint="eastAsia"/>
          <w:color w:val="000000"/>
          <w:kern w:val="0"/>
          <w:sz w:val="24"/>
          <w:szCs w:val="24"/>
          <w:vertAlign w:val="superscript"/>
        </w:rPr>
        <w:t>15</w:t>
      </w:r>
      <w:r w:rsidR="00832B72">
        <w:rPr>
          <w:rFonts w:ascii="Times New Roman" w:hAnsi="Times New Roman"/>
          <w:color w:val="000000"/>
          <w:kern w:val="0"/>
          <w:sz w:val="24"/>
          <w:szCs w:val="24"/>
        </w:rPr>
        <w:t>)</w:t>
      </w:r>
      <w:r w:rsidRPr="00AE7BEC">
        <w:rPr>
          <w:rFonts w:ascii="Times New Roman" w:hAnsi="Times New Roman"/>
          <w:kern w:val="0"/>
          <w:sz w:val="24"/>
          <w:szCs w:val="24"/>
        </w:rPr>
        <w:t xml:space="preserve">, </w:t>
      </w:r>
      <w:r w:rsidRPr="00AE7BEC">
        <w:rPr>
          <w:rFonts w:ascii="Times New Roman" w:hAnsi="Times New Roman"/>
          <w:i/>
          <w:kern w:val="0"/>
          <w:sz w:val="24"/>
          <w:szCs w:val="24"/>
        </w:rPr>
        <w:t>SLC5A8</w:t>
      </w:r>
      <w:r w:rsidR="00832B72">
        <w:rPr>
          <w:rFonts w:ascii="Times New Roman" w:hAnsi="Times New Roman" w:hint="eastAsia"/>
          <w:i/>
          <w:kern w:val="0"/>
          <w:sz w:val="24"/>
          <w:szCs w:val="24"/>
        </w:rPr>
        <w:t xml:space="preserve"> </w:t>
      </w:r>
      <w:r w:rsidR="00832B72">
        <w:rPr>
          <w:rFonts w:ascii="Times New Roman" w:hAnsi="Times New Roman"/>
          <w:color w:val="000000"/>
          <w:kern w:val="0"/>
          <w:sz w:val="24"/>
          <w:szCs w:val="24"/>
        </w:rPr>
        <w:t>(P-value</w:t>
      </w:r>
      <w:r w:rsidR="00832B72">
        <w:rPr>
          <w:rFonts w:ascii="Times New Roman" w:hAnsi="Times New Roman" w:hint="eastAsia"/>
          <w:color w:val="000000"/>
          <w:kern w:val="0"/>
          <w:sz w:val="24"/>
          <w:szCs w:val="24"/>
        </w:rPr>
        <w:t>=5.9</w:t>
      </w:r>
      <w:r w:rsidR="00832B72" w:rsidRPr="00AE7BEC">
        <w:rPr>
          <w:rFonts w:ascii="Times New Roman" w:hAnsi="Times New Roman"/>
          <w:kern w:val="0"/>
          <w:sz w:val="24"/>
          <w:szCs w:val="24"/>
        </w:rPr>
        <w:t>×10</w:t>
      </w:r>
      <w:r w:rsidR="00832B72" w:rsidRPr="00AE7BEC">
        <w:rPr>
          <w:rFonts w:ascii="Times New Roman" w:hAnsi="Times New Roman"/>
          <w:color w:val="000000"/>
          <w:kern w:val="0"/>
          <w:sz w:val="24"/>
          <w:szCs w:val="24"/>
          <w:vertAlign w:val="superscript"/>
        </w:rPr>
        <w:t>-</w:t>
      </w:r>
      <w:r w:rsidR="00832B72">
        <w:rPr>
          <w:rFonts w:ascii="Times New Roman" w:hAnsi="Times New Roman" w:hint="eastAsia"/>
          <w:color w:val="000000"/>
          <w:kern w:val="0"/>
          <w:sz w:val="24"/>
          <w:szCs w:val="24"/>
          <w:vertAlign w:val="superscript"/>
        </w:rPr>
        <w:t>9</w:t>
      </w:r>
      <w:r w:rsidR="00832B72">
        <w:rPr>
          <w:rFonts w:ascii="Times New Roman" w:hAnsi="Times New Roman" w:hint="eastAsia"/>
          <w:color w:val="000000"/>
          <w:kern w:val="0"/>
          <w:sz w:val="24"/>
          <w:szCs w:val="24"/>
        </w:rPr>
        <w:t>)</w:t>
      </w:r>
      <w:r w:rsidRPr="00AE7BEC">
        <w:rPr>
          <w:rFonts w:ascii="Times New Roman" w:hAnsi="Times New Roman"/>
          <w:kern w:val="0"/>
          <w:sz w:val="24"/>
          <w:szCs w:val="24"/>
        </w:rPr>
        <w:t xml:space="preserve">, </w:t>
      </w:r>
      <w:r w:rsidRPr="00AE7BEC">
        <w:rPr>
          <w:rFonts w:ascii="Times New Roman" w:hAnsi="Times New Roman"/>
          <w:i/>
          <w:kern w:val="0"/>
          <w:sz w:val="24"/>
          <w:szCs w:val="24"/>
        </w:rPr>
        <w:t>GALR1</w:t>
      </w:r>
      <w:r w:rsidRPr="00AE7BEC">
        <w:rPr>
          <w:rFonts w:ascii="Times New Roman" w:hAnsi="Times New Roman"/>
          <w:kern w:val="0"/>
          <w:sz w:val="24"/>
          <w:szCs w:val="24"/>
        </w:rPr>
        <w:t xml:space="preserve"> </w:t>
      </w:r>
      <w:r w:rsidR="00832B72">
        <w:rPr>
          <w:rFonts w:ascii="Times New Roman" w:hAnsi="Times New Roman"/>
          <w:color w:val="000000"/>
          <w:kern w:val="0"/>
          <w:sz w:val="24"/>
          <w:szCs w:val="24"/>
        </w:rPr>
        <w:t>(P-value</w:t>
      </w:r>
      <w:r w:rsidR="00832B72">
        <w:rPr>
          <w:rFonts w:ascii="Times New Roman" w:hAnsi="Times New Roman" w:hint="eastAsia"/>
          <w:color w:val="000000"/>
          <w:kern w:val="0"/>
          <w:sz w:val="24"/>
          <w:szCs w:val="24"/>
        </w:rPr>
        <w:t>=9.9</w:t>
      </w:r>
      <w:r w:rsidR="00832B72" w:rsidRPr="00AE7BEC">
        <w:rPr>
          <w:rFonts w:ascii="Times New Roman" w:hAnsi="Times New Roman"/>
          <w:kern w:val="0"/>
          <w:sz w:val="24"/>
          <w:szCs w:val="24"/>
        </w:rPr>
        <w:t>×10</w:t>
      </w:r>
      <w:r w:rsidR="00832B72" w:rsidRPr="00AE7BEC">
        <w:rPr>
          <w:rFonts w:ascii="Times New Roman" w:hAnsi="Times New Roman"/>
          <w:color w:val="000000"/>
          <w:kern w:val="0"/>
          <w:sz w:val="24"/>
          <w:szCs w:val="24"/>
          <w:vertAlign w:val="superscript"/>
        </w:rPr>
        <w:t>-</w:t>
      </w:r>
      <w:r w:rsidR="00832B72">
        <w:rPr>
          <w:rFonts w:ascii="Times New Roman" w:hAnsi="Times New Roman" w:hint="eastAsia"/>
          <w:color w:val="000000"/>
          <w:kern w:val="0"/>
          <w:sz w:val="24"/>
          <w:szCs w:val="24"/>
          <w:vertAlign w:val="superscript"/>
        </w:rPr>
        <w:t>10</w:t>
      </w:r>
      <w:r w:rsidR="00832B72">
        <w:rPr>
          <w:rFonts w:ascii="Times New Roman" w:hAnsi="Times New Roman" w:hint="eastAsia"/>
          <w:color w:val="000000"/>
          <w:kern w:val="0"/>
          <w:sz w:val="24"/>
          <w:szCs w:val="24"/>
        </w:rPr>
        <w:t xml:space="preserve">) </w:t>
      </w:r>
      <w:r w:rsidRPr="00AE7BEC">
        <w:rPr>
          <w:rFonts w:ascii="Times New Roman" w:hAnsi="Times New Roman"/>
          <w:kern w:val="0"/>
          <w:sz w:val="24"/>
          <w:szCs w:val="24"/>
        </w:rPr>
        <w:t>and</w:t>
      </w:r>
      <w:r w:rsidR="00832B72">
        <w:rPr>
          <w:rFonts w:ascii="Times New Roman" w:hAnsi="Times New Roman" w:hint="eastAsia"/>
          <w:kern w:val="0"/>
          <w:sz w:val="24"/>
          <w:szCs w:val="24"/>
        </w:rPr>
        <w:t xml:space="preserve"> </w:t>
      </w:r>
      <w:r w:rsidRPr="00AE7BEC">
        <w:rPr>
          <w:rFonts w:ascii="Times New Roman" w:hAnsi="Times New Roman"/>
          <w:i/>
          <w:kern w:val="0"/>
          <w:sz w:val="24"/>
          <w:szCs w:val="24"/>
        </w:rPr>
        <w:t>AGTR1</w:t>
      </w:r>
      <w:r w:rsidRPr="00AE7BEC">
        <w:rPr>
          <w:rFonts w:ascii="Times New Roman" w:hAnsi="Times New Roman"/>
          <w:kern w:val="0"/>
          <w:sz w:val="24"/>
          <w:szCs w:val="24"/>
        </w:rPr>
        <w:t xml:space="preserve"> </w:t>
      </w:r>
      <w:r w:rsidR="00832B72">
        <w:rPr>
          <w:rFonts w:ascii="Times New Roman" w:hAnsi="Times New Roman"/>
          <w:color w:val="000000"/>
          <w:kern w:val="0"/>
          <w:sz w:val="24"/>
          <w:szCs w:val="24"/>
        </w:rPr>
        <w:t>(P-value</w:t>
      </w:r>
      <w:r w:rsidR="00832B72">
        <w:rPr>
          <w:rFonts w:ascii="Times New Roman" w:hAnsi="Times New Roman" w:hint="eastAsia"/>
          <w:color w:val="000000"/>
          <w:kern w:val="0"/>
          <w:sz w:val="24"/>
          <w:szCs w:val="24"/>
        </w:rPr>
        <w:t>=6.7</w:t>
      </w:r>
      <w:r w:rsidR="00832B72" w:rsidRPr="00AE7BEC">
        <w:rPr>
          <w:rFonts w:ascii="Times New Roman" w:hAnsi="Times New Roman"/>
          <w:kern w:val="0"/>
          <w:sz w:val="24"/>
          <w:szCs w:val="24"/>
        </w:rPr>
        <w:t>×10</w:t>
      </w:r>
      <w:r w:rsidR="00832B72" w:rsidRPr="00AE7BEC">
        <w:rPr>
          <w:rFonts w:ascii="Times New Roman" w:hAnsi="Times New Roman"/>
          <w:color w:val="000000"/>
          <w:kern w:val="0"/>
          <w:sz w:val="24"/>
          <w:szCs w:val="24"/>
          <w:vertAlign w:val="superscript"/>
        </w:rPr>
        <w:t>-</w:t>
      </w:r>
      <w:r w:rsidR="00832B72">
        <w:rPr>
          <w:rFonts w:ascii="Times New Roman" w:hAnsi="Times New Roman" w:hint="eastAsia"/>
          <w:color w:val="000000"/>
          <w:kern w:val="0"/>
          <w:sz w:val="24"/>
          <w:szCs w:val="24"/>
          <w:vertAlign w:val="superscript"/>
        </w:rPr>
        <w:t>5</w:t>
      </w:r>
      <w:r w:rsidR="00832B72">
        <w:rPr>
          <w:rFonts w:ascii="Times New Roman" w:hAnsi="Times New Roman" w:hint="eastAsia"/>
          <w:color w:val="000000"/>
          <w:kern w:val="0"/>
          <w:sz w:val="24"/>
          <w:szCs w:val="24"/>
        </w:rPr>
        <w:t xml:space="preserve">) </w:t>
      </w:r>
      <w:r w:rsidRPr="00AE7BEC">
        <w:rPr>
          <w:rFonts w:ascii="Times New Roman" w:hAnsi="Times New Roman"/>
          <w:kern w:val="0"/>
          <w:sz w:val="24"/>
          <w:szCs w:val="24"/>
        </w:rPr>
        <w:t>were significantly hyper</w:t>
      </w:r>
      <w:del w:id="43" w:author="theresa wang" w:date="2014-06-01T11:43:00Z">
        <w:r w:rsidRPr="00AE7BEC" w:rsidDel="0074101B">
          <w:rPr>
            <w:rFonts w:ascii="Times New Roman" w:hAnsi="Times New Roman"/>
            <w:kern w:val="0"/>
            <w:sz w:val="24"/>
            <w:szCs w:val="24"/>
          </w:rPr>
          <w:delText>-</w:delText>
        </w:r>
      </w:del>
      <w:r w:rsidRPr="00AE7BEC">
        <w:rPr>
          <w:rFonts w:ascii="Times New Roman" w:hAnsi="Times New Roman"/>
          <w:kern w:val="0"/>
          <w:sz w:val="24"/>
          <w:szCs w:val="24"/>
        </w:rPr>
        <w:t xml:space="preserve">methylated in NSCLC while </w:t>
      </w:r>
      <w:r w:rsidRPr="00AE7BEC">
        <w:rPr>
          <w:rFonts w:ascii="Times New Roman" w:hAnsi="Times New Roman"/>
          <w:i/>
          <w:kern w:val="0"/>
          <w:sz w:val="24"/>
          <w:szCs w:val="24"/>
        </w:rPr>
        <w:t>ZMYND10</w:t>
      </w:r>
      <w:r w:rsidRPr="00AE7BEC">
        <w:rPr>
          <w:rFonts w:ascii="Times New Roman" w:hAnsi="Times New Roman"/>
          <w:kern w:val="0"/>
          <w:sz w:val="24"/>
          <w:szCs w:val="24"/>
        </w:rPr>
        <w:t xml:space="preserve"> </w:t>
      </w:r>
      <w:r w:rsidR="00832B72">
        <w:rPr>
          <w:rFonts w:ascii="Times New Roman" w:hAnsi="Times New Roman"/>
          <w:color w:val="000000"/>
          <w:kern w:val="0"/>
          <w:sz w:val="24"/>
          <w:szCs w:val="24"/>
        </w:rPr>
        <w:t>(P-values</w:t>
      </w:r>
      <w:r w:rsidR="00832B72">
        <w:rPr>
          <w:rFonts w:ascii="Times New Roman" w:hAnsi="Times New Roman" w:hint="eastAsia"/>
          <w:color w:val="000000"/>
          <w:kern w:val="0"/>
          <w:sz w:val="24"/>
          <w:szCs w:val="24"/>
        </w:rPr>
        <w:t>=6.2</w:t>
      </w:r>
      <w:r w:rsidR="00832B72" w:rsidRPr="00AE7BEC">
        <w:rPr>
          <w:rFonts w:ascii="Times New Roman" w:hAnsi="Times New Roman"/>
          <w:kern w:val="0"/>
          <w:sz w:val="24"/>
          <w:szCs w:val="24"/>
        </w:rPr>
        <w:t>×10</w:t>
      </w:r>
      <w:r w:rsidR="00832B72" w:rsidRPr="00AE7BEC">
        <w:rPr>
          <w:rFonts w:ascii="Times New Roman" w:hAnsi="Times New Roman"/>
          <w:color w:val="000000"/>
          <w:kern w:val="0"/>
          <w:sz w:val="24"/>
          <w:szCs w:val="24"/>
          <w:vertAlign w:val="superscript"/>
        </w:rPr>
        <w:t>-</w:t>
      </w:r>
      <w:r w:rsidR="00832B72">
        <w:rPr>
          <w:rFonts w:ascii="Times New Roman" w:hAnsi="Times New Roman" w:hint="eastAsia"/>
          <w:color w:val="000000"/>
          <w:kern w:val="0"/>
          <w:sz w:val="24"/>
          <w:szCs w:val="24"/>
          <w:vertAlign w:val="superscript"/>
        </w:rPr>
        <w:t>20</w:t>
      </w:r>
      <w:r w:rsidR="00832B72">
        <w:rPr>
          <w:rFonts w:ascii="Times New Roman" w:hAnsi="Times New Roman" w:hint="eastAsia"/>
          <w:kern w:val="0"/>
          <w:sz w:val="24"/>
          <w:szCs w:val="24"/>
        </w:rPr>
        <w:t xml:space="preserve">) </w:t>
      </w:r>
      <w:r w:rsidRPr="00AE7BEC">
        <w:rPr>
          <w:rFonts w:ascii="Times New Roman" w:hAnsi="Times New Roman"/>
          <w:kern w:val="0"/>
          <w:sz w:val="24"/>
          <w:szCs w:val="24"/>
        </w:rPr>
        <w:t>was significantly hypomethylated in NSCLC</w:t>
      </w:r>
      <w:r w:rsidRPr="00F55CC5">
        <w:rPr>
          <w:rFonts w:ascii="Times New Roman" w:hAnsi="Times New Roman"/>
          <w:color w:val="17365D"/>
          <w:kern w:val="0"/>
          <w:sz w:val="24"/>
          <w:szCs w:val="24"/>
        </w:rPr>
        <w:t xml:space="preserve"> </w:t>
      </w:r>
      <w:r w:rsidRPr="00F55CC5">
        <w:rPr>
          <w:rFonts w:ascii="Times New Roman" w:hAnsi="Times New Roman"/>
          <w:b/>
          <w:color w:val="17365D"/>
          <w:kern w:val="0"/>
          <w:sz w:val="24"/>
          <w:szCs w:val="24"/>
        </w:rPr>
        <w:t>(Supplementary Figure 3)</w:t>
      </w:r>
      <w:r w:rsidRPr="00AE7BEC">
        <w:rPr>
          <w:rFonts w:ascii="Times New Roman" w:hAnsi="Times New Roman"/>
          <w:kern w:val="0"/>
          <w:sz w:val="24"/>
          <w:szCs w:val="24"/>
        </w:rPr>
        <w:t>.</w:t>
      </w:r>
      <w:r w:rsidRPr="00AE7BEC">
        <w:rPr>
          <w:rFonts w:ascii="Times New Roman" w:hAnsi="Times New Roman"/>
          <w:color w:val="000000"/>
          <w:kern w:val="0"/>
          <w:sz w:val="24"/>
          <w:szCs w:val="24"/>
        </w:rPr>
        <w:t xml:space="preserve"> These result</w:t>
      </w:r>
      <w:ins w:id="44" w:author="theresa wang" w:date="2014-06-01T11:44:00Z">
        <w:r w:rsidR="0005604B">
          <w:rPr>
            <w:rFonts w:ascii="Times New Roman" w:hAnsi="Times New Roman"/>
            <w:color w:val="000000"/>
            <w:kern w:val="0"/>
            <w:sz w:val="24"/>
            <w:szCs w:val="24"/>
          </w:rPr>
          <w:t>s</w:t>
        </w:r>
      </w:ins>
      <w:r w:rsidRPr="00AE7BEC">
        <w:rPr>
          <w:rFonts w:ascii="Times New Roman" w:hAnsi="Times New Roman"/>
          <w:color w:val="000000"/>
          <w:kern w:val="0"/>
          <w:sz w:val="24"/>
          <w:szCs w:val="24"/>
        </w:rPr>
        <w:t xml:space="preserve"> suggested that the</w:t>
      </w:r>
      <w:r>
        <w:rPr>
          <w:rFonts w:ascii="Times New Roman" w:hAnsi="Times New Roman"/>
          <w:color w:val="000000"/>
          <w:kern w:val="0"/>
          <w:sz w:val="24"/>
          <w:szCs w:val="24"/>
        </w:rPr>
        <w:t xml:space="preserve"> selected five</w:t>
      </w:r>
      <w:r w:rsidRPr="00AE7BEC">
        <w:rPr>
          <w:rFonts w:ascii="Times New Roman" w:hAnsi="Times New Roman"/>
          <w:color w:val="000000"/>
          <w:kern w:val="0"/>
          <w:sz w:val="24"/>
          <w:szCs w:val="24"/>
        </w:rPr>
        <w:t xml:space="preserve"> predictors </w:t>
      </w:r>
      <w:r>
        <w:rPr>
          <w:rFonts w:ascii="Times New Roman" w:hAnsi="Times New Roman"/>
          <w:color w:val="000000"/>
          <w:kern w:val="0"/>
          <w:sz w:val="24"/>
          <w:szCs w:val="24"/>
        </w:rPr>
        <w:t xml:space="preserve">would be potential biomarkers for </w:t>
      </w:r>
      <w:r w:rsidRPr="00AE7BEC">
        <w:rPr>
          <w:rFonts w:ascii="Times New Roman" w:hAnsi="Times New Roman"/>
          <w:color w:val="000000"/>
          <w:kern w:val="0"/>
          <w:sz w:val="24"/>
          <w:szCs w:val="24"/>
        </w:rPr>
        <w:t xml:space="preserve">the NSCLC diagnosis. </w:t>
      </w:r>
      <w:r>
        <w:rPr>
          <w:rFonts w:ascii="Times New Roman" w:hAnsi="Times New Roman"/>
          <w:color w:val="000000"/>
          <w:kern w:val="0"/>
          <w:sz w:val="24"/>
          <w:szCs w:val="24"/>
        </w:rPr>
        <w:t>To further evaluate their</w:t>
      </w:r>
      <w:r>
        <w:rPr>
          <w:rFonts w:ascii="Times New Roman" w:hAnsi="Times New Roman" w:hint="eastAsia"/>
          <w:color w:val="000000"/>
          <w:kern w:val="0"/>
          <w:sz w:val="24"/>
          <w:szCs w:val="24"/>
        </w:rPr>
        <w:t xml:space="preserve"> </w:t>
      </w:r>
      <w:r>
        <w:rPr>
          <w:rFonts w:ascii="Times New Roman" w:hAnsi="Times New Roman"/>
          <w:color w:val="000000"/>
          <w:kern w:val="0"/>
          <w:sz w:val="24"/>
          <w:szCs w:val="24"/>
        </w:rPr>
        <w:t>performance for diagnosis of NSCLC, we developed a panel of these five DNA methylation biomarkers and validate their diagnostic efficiency</w:t>
      </w:r>
      <w:r w:rsidRPr="00AE7BEC">
        <w:rPr>
          <w:rFonts w:ascii="Times New Roman" w:hAnsi="Times New Roman"/>
          <w:color w:val="000000"/>
          <w:kern w:val="0"/>
          <w:sz w:val="24"/>
          <w:szCs w:val="24"/>
        </w:rPr>
        <w:t xml:space="preserve"> in</w:t>
      </w:r>
      <w:r>
        <w:rPr>
          <w:rFonts w:ascii="Times New Roman" w:hAnsi="Times New Roman"/>
          <w:color w:val="000000"/>
          <w:kern w:val="0"/>
          <w:sz w:val="24"/>
          <w:szCs w:val="24"/>
        </w:rPr>
        <w:t xml:space="preserve"> </w:t>
      </w:r>
      <w:r w:rsidRPr="00AE7BEC">
        <w:rPr>
          <w:rFonts w:ascii="Times New Roman" w:hAnsi="Times New Roman"/>
          <w:color w:val="000000"/>
          <w:kern w:val="0"/>
          <w:sz w:val="24"/>
          <w:szCs w:val="24"/>
        </w:rPr>
        <w:t>150</w:t>
      </w:r>
      <w:r>
        <w:rPr>
          <w:rFonts w:ascii="Times New Roman" w:hAnsi="Times New Roman"/>
          <w:color w:val="000000"/>
          <w:kern w:val="0"/>
          <w:sz w:val="24"/>
          <w:szCs w:val="24"/>
        </w:rPr>
        <w:t xml:space="preserve"> paired</w:t>
      </w:r>
      <w:r w:rsidRPr="00AE7BEC">
        <w:rPr>
          <w:rFonts w:ascii="Times New Roman" w:hAnsi="Times New Roman"/>
          <w:color w:val="000000"/>
          <w:kern w:val="0"/>
          <w:sz w:val="24"/>
          <w:szCs w:val="24"/>
        </w:rPr>
        <w:t xml:space="preserve"> NSCLC</w:t>
      </w:r>
      <w:r>
        <w:rPr>
          <w:rFonts w:ascii="Times New Roman" w:hAnsi="Times New Roman"/>
          <w:color w:val="000000"/>
          <w:kern w:val="0"/>
          <w:sz w:val="24"/>
          <w:szCs w:val="24"/>
        </w:rPr>
        <w:t xml:space="preserve"> and normal tissue samples in China</w:t>
      </w:r>
      <w:r w:rsidRPr="00AE7BEC">
        <w:rPr>
          <w:rFonts w:ascii="Times New Roman" w:hAnsi="Times New Roman"/>
          <w:color w:val="000000"/>
          <w:kern w:val="0"/>
          <w:sz w:val="24"/>
          <w:szCs w:val="24"/>
        </w:rPr>
        <w:t>.</w:t>
      </w:r>
    </w:p>
    <w:p w:rsidR="006671AF" w:rsidRPr="00AE7BEC" w:rsidRDefault="006671AF" w:rsidP="006671AF">
      <w:pPr>
        <w:autoSpaceDE w:val="0"/>
        <w:autoSpaceDN w:val="0"/>
        <w:adjustRightInd w:val="0"/>
        <w:jc w:val="left"/>
        <w:rPr>
          <w:rFonts w:ascii="Times New Roman" w:hAnsi="Times New Roman"/>
          <w:b/>
          <w:color w:val="000000"/>
          <w:kern w:val="0"/>
          <w:sz w:val="24"/>
          <w:szCs w:val="24"/>
        </w:rPr>
      </w:pPr>
      <w:r w:rsidRPr="00AE7BEC">
        <w:rPr>
          <w:rFonts w:ascii="Times New Roman" w:hAnsi="Times New Roman"/>
          <w:b/>
          <w:color w:val="000000"/>
          <w:kern w:val="0"/>
          <w:sz w:val="24"/>
          <w:szCs w:val="24"/>
        </w:rPr>
        <w:t>Methylation status validation with MSD-SNuPET</w:t>
      </w:r>
    </w:p>
    <w:p w:rsidR="00AF548A" w:rsidRDefault="006671AF" w:rsidP="006671AF">
      <w:pPr>
        <w:autoSpaceDE w:val="0"/>
        <w:autoSpaceDN w:val="0"/>
        <w:adjustRightInd w:val="0"/>
        <w:jc w:val="left"/>
        <w:rPr>
          <w:ins w:id="45" w:author="theresa wang" w:date="2014-06-01T12:24:00Z"/>
          <w:rFonts w:ascii="Times New Roman" w:hAnsi="Times New Roman"/>
          <w:kern w:val="0"/>
          <w:sz w:val="24"/>
          <w:szCs w:val="24"/>
        </w:rPr>
      </w:pPr>
      <w:r w:rsidRPr="00AE7BEC">
        <w:rPr>
          <w:rFonts w:ascii="Times New Roman" w:hAnsi="Times New Roman"/>
          <w:kern w:val="0"/>
          <w:sz w:val="24"/>
          <w:szCs w:val="24"/>
        </w:rPr>
        <w:t xml:space="preserve">In order to validate the result from Meta-analysis, methylation status of the above 5 genes were detected with MSD-SNuPET in 150 pairs NSCLC and adjacent </w:t>
      </w:r>
      <w:r>
        <w:rPr>
          <w:rFonts w:ascii="Times New Roman" w:hAnsi="Times New Roman"/>
          <w:kern w:val="0"/>
          <w:sz w:val="24"/>
          <w:szCs w:val="24"/>
        </w:rPr>
        <w:t xml:space="preserve">normal </w:t>
      </w:r>
      <w:r w:rsidRPr="00AE7BEC">
        <w:rPr>
          <w:rFonts w:ascii="Times New Roman" w:hAnsi="Times New Roman"/>
          <w:kern w:val="0"/>
          <w:sz w:val="24"/>
          <w:szCs w:val="24"/>
        </w:rPr>
        <w:t>tissue</w:t>
      </w:r>
      <w:r>
        <w:rPr>
          <w:rFonts w:ascii="Times New Roman" w:hAnsi="Times New Roman"/>
          <w:kern w:val="0"/>
          <w:sz w:val="24"/>
          <w:szCs w:val="24"/>
        </w:rPr>
        <w:t>s</w:t>
      </w:r>
      <w:r w:rsidRPr="00AE7BEC">
        <w:rPr>
          <w:rFonts w:ascii="Times New Roman" w:hAnsi="Times New Roman"/>
          <w:kern w:val="0"/>
          <w:sz w:val="24"/>
          <w:szCs w:val="24"/>
        </w:rPr>
        <w:t>.</w:t>
      </w:r>
      <w:r>
        <w:rPr>
          <w:rFonts w:ascii="Times New Roman" w:hAnsi="Times New Roman" w:hint="eastAsia"/>
          <w:kern w:val="0"/>
          <w:sz w:val="24"/>
          <w:szCs w:val="24"/>
        </w:rPr>
        <w:t xml:space="preserve"> </w:t>
      </w:r>
      <w:ins w:id="46" w:author="theresa wang" w:date="2014-06-01T11:45:00Z">
        <w:r w:rsidR="000863D0">
          <w:rPr>
            <w:rFonts w:ascii="Times New Roman" w:hAnsi="Times New Roman"/>
            <w:kern w:val="0"/>
            <w:sz w:val="24"/>
            <w:szCs w:val="24"/>
          </w:rPr>
          <w:t xml:space="preserve">The </w:t>
        </w:r>
      </w:ins>
      <w:del w:id="47" w:author="theresa wang" w:date="2014-06-01T11:45:00Z">
        <w:r w:rsidRPr="00AE7BEC" w:rsidDel="000863D0">
          <w:rPr>
            <w:rFonts w:ascii="Times New Roman" w:hAnsi="Times New Roman"/>
            <w:kern w:val="0"/>
            <w:sz w:val="24"/>
            <w:szCs w:val="24"/>
          </w:rPr>
          <w:delText>C</w:delText>
        </w:r>
      </w:del>
      <w:ins w:id="48" w:author="theresa wang" w:date="2014-06-01T11:46:00Z">
        <w:r w:rsidR="000863D0">
          <w:rPr>
            <w:rFonts w:ascii="Times New Roman" w:hAnsi="Times New Roman"/>
            <w:kern w:val="0"/>
            <w:sz w:val="24"/>
            <w:szCs w:val="24"/>
          </w:rPr>
          <w:t>c</w:t>
        </w:r>
      </w:ins>
      <w:r w:rsidRPr="00AE7BEC">
        <w:rPr>
          <w:rFonts w:ascii="Times New Roman" w:hAnsi="Times New Roman"/>
          <w:kern w:val="0"/>
          <w:sz w:val="24"/>
          <w:szCs w:val="24"/>
        </w:rPr>
        <w:t xml:space="preserve">haracteristics of patients were showed </w:t>
      </w:r>
      <w:r>
        <w:rPr>
          <w:rFonts w:ascii="Times New Roman" w:hAnsi="Times New Roman"/>
          <w:kern w:val="0"/>
          <w:sz w:val="24"/>
          <w:szCs w:val="24"/>
        </w:rPr>
        <w:t>in</w:t>
      </w:r>
      <w:r w:rsidRPr="00AE7BEC">
        <w:rPr>
          <w:rFonts w:ascii="Times New Roman" w:hAnsi="Times New Roman"/>
          <w:kern w:val="0"/>
          <w:sz w:val="24"/>
          <w:szCs w:val="24"/>
        </w:rPr>
        <w:t xml:space="preserve"> </w:t>
      </w:r>
      <w:del w:id="49" w:author="theresa wang" w:date="2014-06-01T11:45:00Z">
        <w:r w:rsidRPr="00AE7BEC" w:rsidDel="000863D0">
          <w:rPr>
            <w:rFonts w:ascii="Times New Roman" w:hAnsi="Times New Roman"/>
            <w:kern w:val="0"/>
            <w:sz w:val="24"/>
            <w:szCs w:val="24"/>
          </w:rPr>
          <w:delText xml:space="preserve">the </w:delText>
        </w:r>
      </w:del>
      <w:r w:rsidRPr="00F55CC5">
        <w:rPr>
          <w:rFonts w:ascii="Times New Roman" w:hAnsi="Times New Roman"/>
          <w:b/>
          <w:color w:val="17365D"/>
          <w:kern w:val="0"/>
          <w:sz w:val="24"/>
          <w:szCs w:val="24"/>
        </w:rPr>
        <w:t>Table 1</w:t>
      </w:r>
      <w:r w:rsidRPr="00AE7BEC">
        <w:rPr>
          <w:rFonts w:ascii="Times New Roman" w:hAnsi="Times New Roman"/>
          <w:kern w:val="0"/>
          <w:sz w:val="24"/>
          <w:szCs w:val="24"/>
        </w:rPr>
        <w:t xml:space="preserve">. Consistent with </w:t>
      </w:r>
      <w:ins w:id="50" w:author="theresa wang" w:date="2014-06-01T11:46:00Z">
        <w:r w:rsidR="00AE2FE3">
          <w:rPr>
            <w:rFonts w:ascii="Times New Roman" w:hAnsi="Times New Roman"/>
            <w:kern w:val="0"/>
            <w:sz w:val="24"/>
            <w:szCs w:val="24"/>
          </w:rPr>
          <w:t xml:space="preserve">the </w:t>
        </w:r>
      </w:ins>
      <w:r w:rsidRPr="00AE7BEC">
        <w:rPr>
          <w:rFonts w:ascii="Times New Roman" w:hAnsi="Times New Roman"/>
          <w:kern w:val="0"/>
          <w:sz w:val="24"/>
          <w:szCs w:val="24"/>
        </w:rPr>
        <w:t>microarray data, all of these five genes were significantly differential</w:t>
      </w:r>
      <w:ins w:id="51" w:author="theresa wang" w:date="2014-06-01T11:46:00Z">
        <w:r w:rsidR="00AE2FE3">
          <w:rPr>
            <w:rFonts w:ascii="Times New Roman" w:hAnsi="Times New Roman"/>
            <w:kern w:val="0"/>
            <w:sz w:val="24"/>
            <w:szCs w:val="24"/>
          </w:rPr>
          <w:t>ly</w:t>
        </w:r>
      </w:ins>
      <w:r w:rsidRPr="00AE7BEC">
        <w:rPr>
          <w:rFonts w:ascii="Times New Roman" w:hAnsi="Times New Roman"/>
          <w:kern w:val="0"/>
          <w:sz w:val="24"/>
          <w:szCs w:val="24"/>
        </w:rPr>
        <w:t xml:space="preserve"> methylated between NSCLC and </w:t>
      </w:r>
      <w:del w:id="52" w:author="theresa wang" w:date="2014-06-01T11:47:00Z">
        <w:r w:rsidRPr="00AE7BEC" w:rsidDel="00AE2FE3">
          <w:rPr>
            <w:rFonts w:ascii="Times New Roman" w:hAnsi="Times New Roman"/>
            <w:kern w:val="0"/>
            <w:sz w:val="24"/>
            <w:szCs w:val="24"/>
          </w:rPr>
          <w:delText xml:space="preserve">adjacent </w:delText>
        </w:r>
      </w:del>
      <w:r>
        <w:rPr>
          <w:rFonts w:ascii="Times New Roman" w:hAnsi="Times New Roman"/>
          <w:kern w:val="0"/>
          <w:sz w:val="24"/>
          <w:szCs w:val="24"/>
        </w:rPr>
        <w:t xml:space="preserve">normal </w:t>
      </w:r>
      <w:r w:rsidRPr="00AE7BEC">
        <w:rPr>
          <w:rFonts w:ascii="Times New Roman" w:hAnsi="Times New Roman"/>
          <w:kern w:val="0"/>
          <w:sz w:val="24"/>
          <w:szCs w:val="24"/>
        </w:rPr>
        <w:t>tissue</w:t>
      </w:r>
      <w:r>
        <w:rPr>
          <w:rFonts w:ascii="Times New Roman" w:hAnsi="Times New Roman"/>
          <w:kern w:val="0"/>
          <w:sz w:val="24"/>
          <w:szCs w:val="24"/>
        </w:rPr>
        <w:t>s</w:t>
      </w:r>
      <w:r w:rsidRPr="00AE7BEC">
        <w:rPr>
          <w:rFonts w:ascii="Times New Roman" w:hAnsi="Times New Roman"/>
          <w:color w:val="365F91"/>
          <w:kern w:val="0"/>
          <w:sz w:val="24"/>
          <w:szCs w:val="24"/>
        </w:rPr>
        <w:t xml:space="preserve"> (</w:t>
      </w:r>
      <w:r w:rsidRPr="00F55CC5">
        <w:rPr>
          <w:rFonts w:ascii="Times New Roman" w:hAnsi="Times New Roman"/>
          <w:b/>
          <w:color w:val="365F91"/>
          <w:kern w:val="0"/>
          <w:sz w:val="24"/>
          <w:szCs w:val="24"/>
        </w:rPr>
        <w:t>Figure 2C-2I</w:t>
      </w:r>
      <w:r w:rsidRPr="00AE7BEC">
        <w:rPr>
          <w:rFonts w:ascii="Times New Roman" w:hAnsi="Times New Roman"/>
          <w:color w:val="365F91"/>
          <w:kern w:val="0"/>
          <w:sz w:val="24"/>
          <w:szCs w:val="24"/>
        </w:rPr>
        <w:t>)</w:t>
      </w:r>
      <w:r w:rsidRPr="00AE7BEC">
        <w:rPr>
          <w:rFonts w:ascii="Times New Roman" w:hAnsi="Times New Roman"/>
          <w:kern w:val="0"/>
          <w:sz w:val="24"/>
          <w:szCs w:val="24"/>
        </w:rPr>
        <w:t xml:space="preserve">. Logistic regression analysis showed </w:t>
      </w:r>
      <w:r>
        <w:rPr>
          <w:rFonts w:ascii="Times New Roman" w:hAnsi="Times New Roman"/>
          <w:kern w:val="0"/>
          <w:sz w:val="24"/>
          <w:szCs w:val="24"/>
        </w:rPr>
        <w:t xml:space="preserve">that </w:t>
      </w:r>
      <w:r w:rsidRPr="00AE7BEC">
        <w:rPr>
          <w:rFonts w:ascii="Times New Roman" w:hAnsi="Times New Roman"/>
          <w:kern w:val="0"/>
          <w:sz w:val="24"/>
          <w:szCs w:val="24"/>
        </w:rPr>
        <w:t>hypermethylat</w:t>
      </w:r>
      <w:r>
        <w:rPr>
          <w:rFonts w:ascii="Times New Roman" w:hAnsi="Times New Roman"/>
          <w:kern w:val="0"/>
          <w:sz w:val="24"/>
          <w:szCs w:val="24"/>
        </w:rPr>
        <w:t>ed</w:t>
      </w:r>
      <w:r>
        <w:rPr>
          <w:rFonts w:ascii="Times New Roman" w:hAnsi="Times New Roman" w:hint="eastAsia"/>
          <w:kern w:val="0"/>
          <w:sz w:val="24"/>
          <w:szCs w:val="24"/>
        </w:rPr>
        <w:t xml:space="preserve"> </w:t>
      </w:r>
      <w:r w:rsidRPr="00AE7BEC">
        <w:rPr>
          <w:rFonts w:ascii="Times New Roman" w:hAnsi="Times New Roman"/>
          <w:i/>
          <w:kern w:val="0"/>
          <w:sz w:val="24"/>
          <w:szCs w:val="24"/>
        </w:rPr>
        <w:t>NTSR1</w:t>
      </w:r>
      <w:r w:rsidRPr="00AE7BEC">
        <w:rPr>
          <w:rFonts w:ascii="Times New Roman" w:hAnsi="Times New Roman"/>
          <w:kern w:val="0"/>
          <w:sz w:val="24"/>
          <w:szCs w:val="24"/>
        </w:rPr>
        <w:t xml:space="preserve">, </w:t>
      </w:r>
      <w:r w:rsidRPr="00AE7BEC">
        <w:rPr>
          <w:rFonts w:ascii="Times New Roman" w:hAnsi="Times New Roman"/>
          <w:i/>
          <w:kern w:val="0"/>
          <w:sz w:val="24"/>
          <w:szCs w:val="24"/>
        </w:rPr>
        <w:t>SLC5A8</w:t>
      </w:r>
      <w:r w:rsidRPr="00AE7BEC">
        <w:rPr>
          <w:rFonts w:ascii="Times New Roman" w:hAnsi="Times New Roman"/>
          <w:kern w:val="0"/>
          <w:sz w:val="24"/>
          <w:szCs w:val="24"/>
        </w:rPr>
        <w:t xml:space="preserve">, </w:t>
      </w:r>
      <w:r w:rsidRPr="00AE7BEC">
        <w:rPr>
          <w:rFonts w:ascii="Times New Roman" w:hAnsi="Times New Roman"/>
          <w:i/>
          <w:kern w:val="0"/>
          <w:sz w:val="24"/>
          <w:szCs w:val="24"/>
        </w:rPr>
        <w:t>GALR1</w:t>
      </w:r>
      <w:r w:rsidRPr="00AE7BEC">
        <w:rPr>
          <w:rFonts w:ascii="Times New Roman" w:hAnsi="Times New Roman"/>
          <w:kern w:val="0"/>
          <w:sz w:val="24"/>
          <w:szCs w:val="24"/>
        </w:rPr>
        <w:t xml:space="preserve">, </w:t>
      </w:r>
      <w:r w:rsidRPr="00AE7BEC">
        <w:rPr>
          <w:rFonts w:ascii="Times New Roman" w:hAnsi="Times New Roman"/>
          <w:i/>
          <w:kern w:val="0"/>
          <w:sz w:val="24"/>
          <w:szCs w:val="24"/>
        </w:rPr>
        <w:t>AGTR1</w:t>
      </w:r>
      <w:r w:rsidRPr="00AE7BEC">
        <w:rPr>
          <w:rFonts w:ascii="Times New Roman" w:hAnsi="Times New Roman"/>
          <w:kern w:val="0"/>
          <w:sz w:val="24"/>
          <w:szCs w:val="24"/>
        </w:rPr>
        <w:t xml:space="preserve"> and hypomethylat</w:t>
      </w:r>
      <w:r>
        <w:rPr>
          <w:rFonts w:ascii="Times New Roman" w:hAnsi="Times New Roman"/>
          <w:kern w:val="0"/>
          <w:sz w:val="24"/>
          <w:szCs w:val="24"/>
        </w:rPr>
        <w:t>ed</w:t>
      </w:r>
      <w:r w:rsidRPr="00AE7BEC">
        <w:rPr>
          <w:rFonts w:ascii="Times New Roman" w:hAnsi="Times New Roman"/>
          <w:kern w:val="0"/>
          <w:sz w:val="24"/>
          <w:szCs w:val="24"/>
        </w:rPr>
        <w:t xml:space="preserve"> </w:t>
      </w:r>
      <w:r w:rsidRPr="00AE7BEC">
        <w:rPr>
          <w:rFonts w:ascii="Times New Roman" w:hAnsi="Times New Roman"/>
          <w:i/>
          <w:kern w:val="0"/>
          <w:sz w:val="24"/>
          <w:szCs w:val="24"/>
        </w:rPr>
        <w:t>ZMYND10</w:t>
      </w:r>
      <w:r w:rsidRPr="00AE7BEC">
        <w:rPr>
          <w:rFonts w:ascii="Times New Roman" w:hAnsi="Times New Roman"/>
          <w:kern w:val="0"/>
          <w:sz w:val="24"/>
          <w:szCs w:val="24"/>
        </w:rPr>
        <w:t xml:space="preserve"> were significantly associat</w:t>
      </w:r>
      <w:r>
        <w:rPr>
          <w:rFonts w:ascii="Times New Roman" w:hAnsi="Times New Roman"/>
          <w:kern w:val="0"/>
          <w:sz w:val="24"/>
          <w:szCs w:val="24"/>
        </w:rPr>
        <w:t>ed</w:t>
      </w:r>
      <w:r w:rsidRPr="00AE7BEC">
        <w:rPr>
          <w:rFonts w:ascii="Times New Roman" w:hAnsi="Times New Roman"/>
          <w:kern w:val="0"/>
          <w:sz w:val="24"/>
          <w:szCs w:val="24"/>
        </w:rPr>
        <w:t xml:space="preserve"> with the NSCLC risk adjusted </w:t>
      </w:r>
      <w:r>
        <w:rPr>
          <w:rFonts w:ascii="Times New Roman" w:hAnsi="Times New Roman"/>
          <w:kern w:val="0"/>
          <w:sz w:val="24"/>
          <w:szCs w:val="24"/>
        </w:rPr>
        <w:t>for</w:t>
      </w:r>
      <w:r w:rsidRPr="00AE7BEC">
        <w:rPr>
          <w:rFonts w:ascii="Times New Roman" w:hAnsi="Times New Roman"/>
          <w:kern w:val="0"/>
          <w:sz w:val="24"/>
          <w:szCs w:val="24"/>
        </w:rPr>
        <w:t xml:space="preserve"> age, gender and smoking status after FDR multiple test correction with the P-value of 5.9×10</w:t>
      </w:r>
      <w:r w:rsidRPr="00AE7BEC">
        <w:rPr>
          <w:rFonts w:ascii="Times New Roman" w:hAnsi="Times New Roman"/>
          <w:color w:val="000000"/>
          <w:kern w:val="0"/>
          <w:sz w:val="24"/>
          <w:szCs w:val="24"/>
          <w:vertAlign w:val="superscript"/>
        </w:rPr>
        <w:t>-7</w:t>
      </w:r>
      <w:r w:rsidRPr="00AE7BEC">
        <w:rPr>
          <w:rFonts w:ascii="Times New Roman" w:hAnsi="Times New Roman"/>
          <w:kern w:val="0"/>
          <w:sz w:val="24"/>
          <w:szCs w:val="24"/>
        </w:rPr>
        <w:t>, 7.8×10</w:t>
      </w:r>
      <w:r w:rsidRPr="00AE7BEC">
        <w:rPr>
          <w:rFonts w:ascii="Times New Roman" w:hAnsi="Times New Roman"/>
          <w:color w:val="000000"/>
          <w:kern w:val="0"/>
          <w:sz w:val="24"/>
          <w:szCs w:val="24"/>
          <w:vertAlign w:val="superscript"/>
        </w:rPr>
        <w:t>-9</w:t>
      </w:r>
      <w:r w:rsidRPr="00AE7BEC">
        <w:rPr>
          <w:rFonts w:ascii="Times New Roman" w:hAnsi="Times New Roman"/>
          <w:kern w:val="0"/>
          <w:sz w:val="24"/>
          <w:szCs w:val="24"/>
        </w:rPr>
        <w:t>, 2.3×10</w:t>
      </w:r>
      <w:r w:rsidRPr="00AE7BEC">
        <w:rPr>
          <w:rFonts w:ascii="Times New Roman" w:hAnsi="Times New Roman"/>
          <w:color w:val="000000"/>
          <w:kern w:val="0"/>
          <w:sz w:val="24"/>
          <w:szCs w:val="24"/>
          <w:vertAlign w:val="superscript"/>
        </w:rPr>
        <w:t>-6</w:t>
      </w:r>
      <w:r w:rsidRPr="00AE7BEC">
        <w:rPr>
          <w:rFonts w:ascii="Times New Roman" w:hAnsi="Times New Roman"/>
          <w:kern w:val="0"/>
          <w:sz w:val="24"/>
          <w:szCs w:val="24"/>
        </w:rPr>
        <w:t>, 1.3×10</w:t>
      </w:r>
      <w:r w:rsidRPr="00AE7BEC">
        <w:rPr>
          <w:rFonts w:ascii="Times New Roman" w:hAnsi="Times New Roman"/>
          <w:color w:val="000000"/>
          <w:kern w:val="0"/>
          <w:sz w:val="24"/>
          <w:szCs w:val="24"/>
          <w:vertAlign w:val="superscript"/>
        </w:rPr>
        <w:t>-6</w:t>
      </w:r>
      <w:r w:rsidRPr="00AE7BEC">
        <w:rPr>
          <w:rFonts w:ascii="Times New Roman" w:hAnsi="Times New Roman"/>
          <w:kern w:val="0"/>
          <w:sz w:val="24"/>
          <w:szCs w:val="24"/>
        </w:rPr>
        <w:t xml:space="preserve">, </w:t>
      </w:r>
      <w:ins w:id="53" w:author="theresa wang" w:date="2014-06-01T11:47:00Z">
        <w:r w:rsidR="00AE2FE3">
          <w:rPr>
            <w:rFonts w:ascii="Times New Roman" w:hAnsi="Times New Roman"/>
            <w:kern w:val="0"/>
            <w:sz w:val="24"/>
            <w:szCs w:val="24"/>
          </w:rPr>
          <w:t xml:space="preserve">and </w:t>
        </w:r>
      </w:ins>
      <w:r w:rsidRPr="00AE7BEC">
        <w:rPr>
          <w:rFonts w:ascii="Times New Roman" w:hAnsi="Times New Roman"/>
          <w:kern w:val="0"/>
          <w:sz w:val="24"/>
          <w:szCs w:val="24"/>
        </w:rPr>
        <w:t>5.2×10</w:t>
      </w:r>
      <w:r w:rsidRPr="00AE7BEC">
        <w:rPr>
          <w:rFonts w:ascii="Times New Roman" w:hAnsi="Times New Roman"/>
          <w:color w:val="000000"/>
          <w:kern w:val="0"/>
          <w:sz w:val="24"/>
          <w:szCs w:val="24"/>
          <w:vertAlign w:val="superscript"/>
        </w:rPr>
        <w:t>-8</w:t>
      </w:r>
      <w:r w:rsidRPr="00AE7BEC">
        <w:rPr>
          <w:rFonts w:ascii="Times New Roman" w:hAnsi="Times New Roman"/>
          <w:kern w:val="0"/>
          <w:sz w:val="24"/>
          <w:szCs w:val="24"/>
        </w:rPr>
        <w:t xml:space="preserve">, respectively </w:t>
      </w:r>
      <w:r w:rsidRPr="00F55CC5">
        <w:rPr>
          <w:rFonts w:ascii="Times New Roman" w:hAnsi="Times New Roman"/>
          <w:b/>
          <w:color w:val="17365D"/>
          <w:kern w:val="0"/>
          <w:sz w:val="24"/>
          <w:szCs w:val="24"/>
        </w:rPr>
        <w:t>(Table 2)</w:t>
      </w:r>
      <w:r w:rsidRPr="00AE7BEC">
        <w:rPr>
          <w:rFonts w:ascii="Times New Roman" w:hAnsi="Times New Roman"/>
          <w:kern w:val="0"/>
          <w:sz w:val="24"/>
          <w:szCs w:val="24"/>
        </w:rPr>
        <w:t xml:space="preserve">. MSD-SNuPET results showed the methylation of </w:t>
      </w:r>
      <w:r w:rsidRPr="00AE7BEC">
        <w:rPr>
          <w:rFonts w:ascii="Times New Roman" w:hAnsi="Times New Roman"/>
          <w:i/>
          <w:kern w:val="0"/>
          <w:sz w:val="24"/>
          <w:szCs w:val="24"/>
        </w:rPr>
        <w:t>LINE-1</w:t>
      </w:r>
      <w:r w:rsidRPr="00AE7BEC">
        <w:rPr>
          <w:rFonts w:ascii="Times New Roman" w:hAnsi="Times New Roman"/>
          <w:kern w:val="0"/>
          <w:sz w:val="24"/>
          <w:szCs w:val="24"/>
        </w:rPr>
        <w:t xml:space="preserve"> was significantly lower in NSCLC than normal tissue (</w:t>
      </w:r>
      <w:r w:rsidRPr="00F55CC5">
        <w:rPr>
          <w:rFonts w:ascii="Times New Roman" w:hAnsi="Times New Roman"/>
          <w:i/>
          <w:kern w:val="0"/>
          <w:sz w:val="24"/>
          <w:szCs w:val="24"/>
        </w:rPr>
        <w:t>t</w:t>
      </w:r>
      <w:r w:rsidRPr="00AE7BEC">
        <w:rPr>
          <w:rFonts w:ascii="Times New Roman" w:hAnsi="Times New Roman"/>
          <w:kern w:val="0"/>
          <w:sz w:val="24"/>
          <w:szCs w:val="24"/>
        </w:rPr>
        <w:t>-test, P-value=6.03×10</w:t>
      </w:r>
      <w:r w:rsidRPr="00AE7BEC">
        <w:rPr>
          <w:rFonts w:ascii="Times New Roman" w:hAnsi="Times New Roman"/>
          <w:color w:val="000000"/>
          <w:kern w:val="0"/>
          <w:sz w:val="24"/>
          <w:szCs w:val="24"/>
          <w:vertAlign w:val="superscript"/>
        </w:rPr>
        <w:t>-14</w:t>
      </w:r>
      <w:r w:rsidRPr="00AE7BEC">
        <w:rPr>
          <w:rFonts w:ascii="Times New Roman" w:hAnsi="Times New Roman"/>
          <w:kern w:val="0"/>
          <w:sz w:val="24"/>
          <w:szCs w:val="24"/>
        </w:rPr>
        <w:t xml:space="preserve">). Additionally, DNA methylation of </w:t>
      </w:r>
      <w:r w:rsidRPr="00AE7BEC">
        <w:rPr>
          <w:rFonts w:ascii="Times New Roman" w:hAnsi="Times New Roman"/>
          <w:i/>
          <w:kern w:val="0"/>
          <w:sz w:val="24"/>
          <w:szCs w:val="24"/>
        </w:rPr>
        <w:t>LINE-1</w:t>
      </w:r>
      <w:r w:rsidRPr="00AE7BEC">
        <w:rPr>
          <w:rFonts w:ascii="Times New Roman" w:hAnsi="Times New Roman"/>
          <w:kern w:val="0"/>
          <w:sz w:val="24"/>
          <w:szCs w:val="24"/>
        </w:rPr>
        <w:t xml:space="preserve"> was significantly associated with gender (R</w:t>
      </w:r>
      <w:r w:rsidRPr="00AE7BEC">
        <w:rPr>
          <w:rFonts w:ascii="Times New Roman" w:hAnsi="Times New Roman"/>
          <w:kern w:val="0"/>
          <w:sz w:val="24"/>
          <w:szCs w:val="24"/>
          <w:vertAlign w:val="superscript"/>
        </w:rPr>
        <w:t>2</w:t>
      </w:r>
      <w:r w:rsidRPr="00AE7BEC">
        <w:rPr>
          <w:rFonts w:ascii="Times New Roman" w:hAnsi="Times New Roman"/>
          <w:kern w:val="0"/>
          <w:sz w:val="24"/>
          <w:szCs w:val="24"/>
        </w:rPr>
        <w:t>=0.18, P-value=0.0087)</w:t>
      </w:r>
      <w:del w:id="54" w:author="theresa wang" w:date="2014-06-01T11:50:00Z">
        <w:r w:rsidDel="00B00DBD">
          <w:rPr>
            <w:rFonts w:ascii="Times New Roman" w:hAnsi="Times New Roman" w:hint="eastAsia"/>
            <w:kern w:val="0"/>
            <w:sz w:val="24"/>
            <w:szCs w:val="24"/>
          </w:rPr>
          <w:delText xml:space="preserve"> </w:delText>
        </w:r>
        <w:r w:rsidRPr="00AE7BEC" w:rsidDel="00B00DBD">
          <w:rPr>
            <w:rFonts w:ascii="Times New Roman" w:hAnsi="Times New Roman"/>
            <w:kern w:val="0"/>
            <w:sz w:val="24"/>
            <w:szCs w:val="24"/>
          </w:rPr>
          <w:fldChar w:fldCharType="begin">
            <w:fldData xml:space="preserve">PEVuZE5vdGU+PENpdGU+PEF1dGhvcj5FbC1NYWFycmk8L0F1dGhvcj48WWVhcj4yMDExPC9ZZWFy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</w:fldData>
          </w:fldChar>
        </w:r>
        <w:r w:rsidR="00324D71" w:rsidDel="00B00DBD">
          <w:rPr>
            <w:rFonts w:ascii="Times New Roman" w:hAnsi="Times New Roman"/>
            <w:kern w:val="0"/>
            <w:sz w:val="24"/>
            <w:szCs w:val="24"/>
          </w:rPr>
          <w:delInstrText xml:space="preserve"> ADDIN EN.CITE </w:delInstrText>
        </w:r>
        <w:r w:rsidR="00324D71" w:rsidDel="00B00DBD">
          <w:rPr>
            <w:rFonts w:ascii="Times New Roman" w:hAnsi="Times New Roman"/>
            <w:kern w:val="0"/>
            <w:sz w:val="24"/>
            <w:szCs w:val="24"/>
          </w:rPr>
          <w:fldChar w:fldCharType="begin">
            <w:fldData xml:space="preserve">PEVuZE5vdGU+PENpdGU+PEF1dGhvcj5FbC1NYWFycmk8L0F1dGhvcj48WWVhcj4yMDExPC9ZZWFy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</w:fldData>
          </w:fldChar>
        </w:r>
        <w:r w:rsidR="00324D71" w:rsidDel="00B00DBD">
          <w:rPr>
            <w:rFonts w:ascii="Times New Roman" w:hAnsi="Times New Roman"/>
            <w:kern w:val="0"/>
            <w:sz w:val="24"/>
            <w:szCs w:val="24"/>
          </w:rPr>
          <w:delInstrText xml:space="preserve"> ADDIN EN.CITE.DATA </w:delInstrText>
        </w:r>
        <w:r w:rsidR="00324D71" w:rsidDel="00B00DBD">
          <w:rPr>
            <w:rFonts w:ascii="Times New Roman" w:hAnsi="Times New Roman"/>
            <w:kern w:val="0"/>
            <w:sz w:val="24"/>
            <w:szCs w:val="24"/>
          </w:rPr>
        </w:r>
        <w:r w:rsidR="00324D71" w:rsidDel="00B00DBD">
          <w:rPr>
            <w:rFonts w:ascii="Times New Roman" w:hAnsi="Times New Roman"/>
            <w:kern w:val="0"/>
            <w:sz w:val="24"/>
            <w:szCs w:val="24"/>
          </w:rPr>
          <w:fldChar w:fldCharType="end"/>
        </w:r>
        <w:r w:rsidRPr="00AE7BEC" w:rsidDel="00B00DBD">
          <w:rPr>
            <w:rFonts w:ascii="Times New Roman" w:hAnsi="Times New Roman"/>
            <w:kern w:val="0"/>
            <w:sz w:val="24"/>
            <w:szCs w:val="24"/>
          </w:rPr>
        </w:r>
        <w:r w:rsidRPr="00AE7BEC" w:rsidDel="00B00DBD">
          <w:rPr>
            <w:rFonts w:ascii="Times New Roman" w:hAnsi="Times New Roman"/>
            <w:kern w:val="0"/>
            <w:sz w:val="24"/>
            <w:szCs w:val="24"/>
          </w:rPr>
          <w:fldChar w:fldCharType="separate"/>
        </w:r>
        <w:r w:rsidR="00324D71" w:rsidDel="00B00DBD">
          <w:rPr>
            <w:rFonts w:ascii="Times New Roman" w:hAnsi="Times New Roman"/>
            <w:noProof/>
            <w:kern w:val="0"/>
            <w:sz w:val="24"/>
            <w:szCs w:val="24"/>
          </w:rPr>
          <w:delText>(</w:delText>
        </w:r>
        <w:r w:rsidR="00216F9A" w:rsidDel="00B00DBD">
          <w:fldChar w:fldCharType="begin"/>
        </w:r>
        <w:r w:rsidR="00216F9A" w:rsidDel="00B00DBD">
          <w:delInstrText xml:space="preserve"> HYPERLINK \l "_ENREF_20" \o "El-Maarri, 2011 #2" </w:delInstrText>
        </w:r>
        <w:r w:rsidR="00216F9A" w:rsidDel="00B00DBD">
          <w:fldChar w:fldCharType="separate"/>
        </w:r>
        <w:r w:rsidR="00415260" w:rsidDel="00B00DBD">
          <w:rPr>
            <w:rFonts w:ascii="Times New Roman" w:hAnsi="Times New Roman"/>
            <w:noProof/>
            <w:kern w:val="0"/>
            <w:sz w:val="24"/>
            <w:szCs w:val="24"/>
          </w:rPr>
          <w:delText>20</w:delText>
        </w:r>
        <w:r w:rsidR="00216F9A" w:rsidDel="00B00DBD">
          <w:rPr>
            <w:rFonts w:ascii="Times New Roman" w:hAnsi="Times New Roman"/>
            <w:noProof/>
            <w:kern w:val="0"/>
            <w:sz w:val="24"/>
            <w:szCs w:val="24"/>
          </w:rPr>
          <w:fldChar w:fldCharType="end"/>
        </w:r>
        <w:r w:rsidR="00324D71" w:rsidDel="00B00DBD">
          <w:rPr>
            <w:rFonts w:ascii="Times New Roman" w:hAnsi="Times New Roman"/>
            <w:noProof/>
            <w:kern w:val="0"/>
            <w:sz w:val="24"/>
            <w:szCs w:val="24"/>
          </w:rPr>
          <w:delText>,</w:delText>
        </w:r>
        <w:r w:rsidR="00216F9A" w:rsidDel="00B00DBD">
          <w:fldChar w:fldCharType="begin"/>
        </w:r>
        <w:r w:rsidR="00216F9A" w:rsidDel="00B00DBD">
          <w:delInstrText xml:space="preserve"> HYPERLINK \l "_ENREF_21" \o "El-Maarri, 2007 #3" </w:delInstrText>
        </w:r>
        <w:r w:rsidR="00216F9A" w:rsidDel="00B00DBD">
          <w:fldChar w:fldCharType="separate"/>
        </w:r>
        <w:r w:rsidR="00415260" w:rsidDel="00B00DBD">
          <w:rPr>
            <w:rFonts w:ascii="Times New Roman" w:hAnsi="Times New Roman"/>
            <w:noProof/>
            <w:kern w:val="0"/>
            <w:sz w:val="24"/>
            <w:szCs w:val="24"/>
          </w:rPr>
          <w:delText>21</w:delText>
        </w:r>
        <w:r w:rsidR="00216F9A" w:rsidDel="00B00DBD">
          <w:rPr>
            <w:rFonts w:ascii="Times New Roman" w:hAnsi="Times New Roman"/>
            <w:noProof/>
            <w:kern w:val="0"/>
            <w:sz w:val="24"/>
            <w:szCs w:val="24"/>
          </w:rPr>
          <w:fldChar w:fldCharType="end"/>
        </w:r>
        <w:r w:rsidR="00324D71" w:rsidDel="00B00DBD">
          <w:rPr>
            <w:rFonts w:ascii="Times New Roman" w:hAnsi="Times New Roman"/>
            <w:noProof/>
            <w:kern w:val="0"/>
            <w:sz w:val="24"/>
            <w:szCs w:val="24"/>
          </w:rPr>
          <w:delText>)</w:delText>
        </w:r>
        <w:r w:rsidRPr="00AE7BEC" w:rsidDel="00B00DBD">
          <w:rPr>
            <w:rFonts w:ascii="Times New Roman" w:hAnsi="Times New Roman"/>
            <w:kern w:val="0"/>
            <w:sz w:val="24"/>
            <w:szCs w:val="24"/>
          </w:rPr>
          <w:fldChar w:fldCharType="end"/>
        </w:r>
      </w:del>
      <w:ins w:id="55" w:author="theresa wang" w:date="2014-06-01T11:52:00Z">
        <w:r w:rsidR="003A1690">
          <w:rPr>
            <w:rFonts w:ascii="Times New Roman" w:hAnsi="Times New Roman"/>
            <w:kern w:val="0"/>
            <w:sz w:val="24"/>
            <w:szCs w:val="24"/>
          </w:rPr>
          <w:t xml:space="preserve">, which was </w:t>
        </w:r>
      </w:ins>
      <w:del w:id="56" w:author="theresa wang" w:date="2014-06-01T11:52:00Z">
        <w:r w:rsidRPr="00AE7BEC" w:rsidDel="003A1690">
          <w:rPr>
            <w:rFonts w:ascii="Times New Roman" w:hAnsi="Times New Roman"/>
            <w:kern w:val="0"/>
            <w:sz w:val="24"/>
            <w:szCs w:val="24"/>
          </w:rPr>
          <w:delText xml:space="preserve">. These results were </w:delText>
        </w:r>
      </w:del>
      <w:r w:rsidRPr="00AE7BEC">
        <w:rPr>
          <w:rFonts w:ascii="Times New Roman" w:hAnsi="Times New Roman"/>
          <w:kern w:val="0"/>
          <w:sz w:val="24"/>
          <w:szCs w:val="24"/>
        </w:rPr>
        <w:t>highly consistent</w:t>
      </w:r>
      <w:r>
        <w:rPr>
          <w:rFonts w:ascii="Times New Roman" w:hAnsi="Times New Roman"/>
          <w:kern w:val="0"/>
          <w:sz w:val="24"/>
          <w:szCs w:val="24"/>
        </w:rPr>
        <w:t xml:space="preserve"> with</w:t>
      </w:r>
      <w:r w:rsidRPr="00AE7BEC">
        <w:rPr>
          <w:rFonts w:ascii="Times New Roman" w:hAnsi="Times New Roman"/>
          <w:kern w:val="0"/>
          <w:sz w:val="24"/>
          <w:szCs w:val="24"/>
        </w:rPr>
        <w:t xml:space="preserve"> </w:t>
      </w:r>
      <w:ins w:id="57" w:author="theresa wang" w:date="2014-06-01T11:53:00Z">
        <w:r w:rsidR="005229BF">
          <w:rPr>
            <w:rFonts w:ascii="Times New Roman" w:hAnsi="Times New Roman"/>
            <w:kern w:val="0"/>
            <w:sz w:val="24"/>
            <w:szCs w:val="24"/>
          </w:rPr>
          <w:t xml:space="preserve">the </w:t>
        </w:r>
      </w:ins>
      <w:r w:rsidRPr="00AE7BEC">
        <w:rPr>
          <w:rFonts w:ascii="Times New Roman" w:hAnsi="Times New Roman"/>
          <w:kern w:val="0"/>
          <w:sz w:val="24"/>
          <w:szCs w:val="24"/>
        </w:rPr>
        <w:t xml:space="preserve">previous </w:t>
      </w:r>
      <w:r w:rsidRPr="00AE7BEC">
        <w:rPr>
          <w:rFonts w:ascii="Times New Roman" w:hAnsi="Times New Roman"/>
          <w:kern w:val="0"/>
          <w:sz w:val="24"/>
          <w:szCs w:val="24"/>
        </w:rPr>
        <w:lastRenderedPageBreak/>
        <w:t xml:space="preserve">reports </w:t>
      </w:r>
      <w:ins w:id="58" w:author="theresa wang" w:date="2014-06-01T11:52:00Z">
        <w:r w:rsidR="003A1690">
          <w:rPr>
            <w:rFonts w:ascii="Times New Roman" w:hAnsi="Times New Roman"/>
            <w:kern w:val="0"/>
            <w:sz w:val="24"/>
            <w:szCs w:val="24"/>
          </w:rPr>
          <w:t>about the methylation status of this gene</w:t>
        </w:r>
      </w:ins>
      <w:ins w:id="59" w:author="theresa wang" w:date="2014-06-01T11:53:00Z">
        <w:r w:rsidR="003A1690">
          <w:rPr>
            <w:rFonts w:ascii="Times New Roman" w:hAnsi="Times New Roman"/>
            <w:kern w:val="0"/>
            <w:sz w:val="24"/>
            <w:szCs w:val="24"/>
          </w:rPr>
          <w:t xml:space="preserve"> </w:t>
        </w:r>
        <w:r w:rsidR="003A1690" w:rsidRPr="00AE7BEC">
          <w:rPr>
            <w:rFonts w:ascii="Times New Roman" w:hAnsi="Times New Roman"/>
            <w:kern w:val="0"/>
            <w:sz w:val="24"/>
            <w:szCs w:val="24"/>
          </w:rPr>
          <w:fldChar w:fldCharType="begin">
            <w:fldData xml:space="preserve">PEVuZE5vdGU+PENpdGU+PEF1dGhvcj5FbC1NYWFycmk8L0F1dGhvcj48WWVhcj4yMDExPC9ZZWFy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</w:fldData>
          </w:fldChar>
        </w:r>
        <w:r w:rsidR="003A1690">
          <w:rPr>
            <w:rFonts w:ascii="Times New Roman" w:hAnsi="Times New Roman"/>
            <w:kern w:val="0"/>
            <w:sz w:val="24"/>
            <w:szCs w:val="24"/>
          </w:rPr>
          <w:instrText xml:space="preserve"> ADDIN EN.CITE </w:instrText>
        </w:r>
        <w:r w:rsidR="003A1690">
          <w:rPr>
            <w:rFonts w:ascii="Times New Roman" w:hAnsi="Times New Roman"/>
            <w:kern w:val="0"/>
            <w:sz w:val="24"/>
            <w:szCs w:val="24"/>
          </w:rPr>
          <w:fldChar w:fldCharType="begin">
            <w:fldData xml:space="preserve">PEVuZE5vdGU+PENpdGU+PEF1dGhvcj5FbC1NYWFycmk8L0F1dGhvcj48WWVhcj4yMDExPC9ZZWFy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</w:fldData>
          </w:fldChar>
        </w:r>
        <w:r w:rsidR="003A1690">
          <w:rPr>
            <w:rFonts w:ascii="Times New Roman" w:hAnsi="Times New Roman"/>
            <w:kern w:val="0"/>
            <w:sz w:val="24"/>
            <w:szCs w:val="24"/>
          </w:rPr>
          <w:instrText xml:space="preserve"> ADDIN EN.CITE.DATA </w:instrText>
        </w:r>
        <w:r w:rsidR="003A1690">
          <w:rPr>
            <w:rFonts w:ascii="Times New Roman" w:hAnsi="Times New Roman"/>
            <w:kern w:val="0"/>
            <w:sz w:val="24"/>
            <w:szCs w:val="24"/>
          </w:rPr>
        </w:r>
        <w:r w:rsidR="003A1690">
          <w:rPr>
            <w:rFonts w:ascii="Times New Roman" w:hAnsi="Times New Roman"/>
            <w:kern w:val="0"/>
            <w:sz w:val="24"/>
            <w:szCs w:val="24"/>
          </w:rPr>
          <w:fldChar w:fldCharType="end"/>
        </w:r>
        <w:r w:rsidR="003A1690" w:rsidRPr="00AE7BEC">
          <w:rPr>
            <w:rFonts w:ascii="Times New Roman" w:hAnsi="Times New Roman"/>
            <w:kern w:val="0"/>
            <w:sz w:val="24"/>
            <w:szCs w:val="24"/>
          </w:rPr>
        </w:r>
        <w:r w:rsidR="003A1690" w:rsidRPr="00AE7BEC">
          <w:rPr>
            <w:rFonts w:ascii="Times New Roman" w:hAnsi="Times New Roman"/>
            <w:kern w:val="0"/>
            <w:sz w:val="24"/>
            <w:szCs w:val="24"/>
          </w:rPr>
          <w:fldChar w:fldCharType="separate"/>
        </w:r>
        <w:r w:rsidR="003A1690">
          <w:rPr>
            <w:rFonts w:ascii="Times New Roman" w:hAnsi="Times New Roman"/>
            <w:noProof/>
            <w:kern w:val="0"/>
            <w:sz w:val="24"/>
            <w:szCs w:val="24"/>
          </w:rPr>
          <w:t>(</w:t>
        </w:r>
      </w:ins>
      <w:r w:rsidR="00D47793">
        <w:rPr>
          <w:rFonts w:ascii="Times New Roman" w:hAnsi="Times New Roman"/>
          <w:noProof/>
          <w:kern w:val="0"/>
          <w:sz w:val="24"/>
          <w:szCs w:val="24"/>
        </w:rPr>
        <w:fldChar w:fldCharType="begin"/>
      </w:r>
      <w:r w:rsidR="00D47793">
        <w:rPr>
          <w:rFonts w:ascii="Times New Roman" w:hAnsi="Times New Roman"/>
          <w:noProof/>
          <w:kern w:val="0"/>
          <w:sz w:val="24"/>
          <w:szCs w:val="24"/>
        </w:rPr>
        <w:instrText xml:space="preserve"> HYPERLINK \l "_ENREF_20" \o "El-Maarri, 2011 #2" </w:instrText>
      </w:r>
      <w:r w:rsidR="00D47793">
        <w:rPr>
          <w:rFonts w:ascii="Times New Roman" w:hAnsi="Times New Roman"/>
          <w:noProof/>
          <w:kern w:val="0"/>
          <w:sz w:val="24"/>
          <w:szCs w:val="24"/>
        </w:rPr>
      </w:r>
      <w:r w:rsidR="00D47793">
        <w:rPr>
          <w:rFonts w:ascii="Times New Roman" w:hAnsi="Times New Roman"/>
          <w:noProof/>
          <w:kern w:val="0"/>
          <w:sz w:val="24"/>
          <w:szCs w:val="24"/>
        </w:rPr>
        <w:fldChar w:fldCharType="separate"/>
      </w:r>
      <w:ins w:id="60" w:author="theresa wang" w:date="2014-06-01T11:53:00Z">
        <w:r w:rsidR="00D47793">
          <w:rPr>
            <w:rFonts w:ascii="Times New Roman" w:hAnsi="Times New Roman"/>
            <w:noProof/>
            <w:kern w:val="0"/>
            <w:sz w:val="24"/>
            <w:szCs w:val="24"/>
          </w:rPr>
          <w:t>20</w:t>
        </w:r>
      </w:ins>
      <w:r w:rsidR="00D47793">
        <w:rPr>
          <w:rFonts w:ascii="Times New Roman" w:hAnsi="Times New Roman"/>
          <w:noProof/>
          <w:kern w:val="0"/>
          <w:sz w:val="24"/>
          <w:szCs w:val="24"/>
        </w:rPr>
        <w:fldChar w:fldCharType="end"/>
      </w:r>
      <w:ins w:id="61" w:author="theresa wang" w:date="2014-06-01T11:53:00Z">
        <w:r w:rsidR="003A1690">
          <w:rPr>
            <w:rFonts w:ascii="Times New Roman" w:hAnsi="Times New Roman"/>
            <w:noProof/>
            <w:kern w:val="0"/>
            <w:sz w:val="24"/>
            <w:szCs w:val="24"/>
          </w:rPr>
          <w:t>,</w:t>
        </w:r>
      </w:ins>
      <w:r w:rsidR="00D47793">
        <w:rPr>
          <w:rFonts w:ascii="Times New Roman" w:hAnsi="Times New Roman"/>
          <w:noProof/>
          <w:kern w:val="0"/>
          <w:sz w:val="24"/>
          <w:szCs w:val="24"/>
        </w:rPr>
        <w:fldChar w:fldCharType="begin"/>
      </w:r>
      <w:r w:rsidR="00D47793">
        <w:rPr>
          <w:rFonts w:ascii="Times New Roman" w:hAnsi="Times New Roman"/>
          <w:noProof/>
          <w:kern w:val="0"/>
          <w:sz w:val="24"/>
          <w:szCs w:val="24"/>
        </w:rPr>
        <w:instrText xml:space="preserve"> HYPERLINK \l "_ENREF_21" \o "El-Maarri, 2007 #3" </w:instrText>
      </w:r>
      <w:r w:rsidR="00D47793">
        <w:rPr>
          <w:rFonts w:ascii="Times New Roman" w:hAnsi="Times New Roman"/>
          <w:noProof/>
          <w:kern w:val="0"/>
          <w:sz w:val="24"/>
          <w:szCs w:val="24"/>
        </w:rPr>
      </w:r>
      <w:r w:rsidR="00D47793">
        <w:rPr>
          <w:rFonts w:ascii="Times New Roman" w:hAnsi="Times New Roman"/>
          <w:noProof/>
          <w:kern w:val="0"/>
          <w:sz w:val="24"/>
          <w:szCs w:val="24"/>
        </w:rPr>
        <w:fldChar w:fldCharType="separate"/>
      </w:r>
      <w:ins w:id="62" w:author="theresa wang" w:date="2014-06-01T11:53:00Z">
        <w:r w:rsidR="00D47793">
          <w:rPr>
            <w:rFonts w:ascii="Times New Roman" w:hAnsi="Times New Roman"/>
            <w:noProof/>
            <w:kern w:val="0"/>
            <w:sz w:val="24"/>
            <w:szCs w:val="24"/>
          </w:rPr>
          <w:t>21</w:t>
        </w:r>
      </w:ins>
      <w:r w:rsidR="00D47793">
        <w:rPr>
          <w:rFonts w:ascii="Times New Roman" w:hAnsi="Times New Roman"/>
          <w:noProof/>
          <w:kern w:val="0"/>
          <w:sz w:val="24"/>
          <w:szCs w:val="24"/>
        </w:rPr>
        <w:fldChar w:fldCharType="end"/>
      </w:r>
      <w:ins w:id="63" w:author="theresa wang" w:date="2014-06-01T11:53:00Z">
        <w:r w:rsidR="003A1690">
          <w:rPr>
            <w:rFonts w:ascii="Times New Roman" w:hAnsi="Times New Roman"/>
            <w:noProof/>
            <w:kern w:val="0"/>
            <w:sz w:val="24"/>
            <w:szCs w:val="24"/>
          </w:rPr>
          <w:t>)</w:t>
        </w:r>
        <w:r w:rsidR="003A1690" w:rsidRPr="00AE7BEC">
          <w:rPr>
            <w:rFonts w:ascii="Times New Roman" w:hAnsi="Times New Roman"/>
            <w:kern w:val="0"/>
            <w:sz w:val="24"/>
            <w:szCs w:val="24"/>
          </w:rPr>
          <w:fldChar w:fldCharType="end"/>
        </w:r>
        <w:r w:rsidR="003A1690">
          <w:rPr>
            <w:rFonts w:ascii="Times New Roman" w:hAnsi="Times New Roman"/>
            <w:kern w:val="0"/>
            <w:sz w:val="24"/>
            <w:szCs w:val="24"/>
          </w:rPr>
          <w:t>,</w:t>
        </w:r>
      </w:ins>
      <w:ins w:id="64" w:author="theresa wang" w:date="2014-06-01T11:52:00Z">
        <w:r w:rsidR="003A1690">
          <w:rPr>
            <w:rFonts w:ascii="Times New Roman" w:hAnsi="Times New Roman"/>
            <w:kern w:val="0"/>
            <w:sz w:val="24"/>
            <w:szCs w:val="24"/>
          </w:rPr>
          <w:t xml:space="preserve"> </w:t>
        </w:r>
      </w:ins>
      <w:del w:id="65" w:author="theresa wang" w:date="2014-06-01T11:53:00Z">
        <w:r w:rsidRPr="00AE7BEC" w:rsidDel="003A1690">
          <w:rPr>
            <w:rFonts w:ascii="Times New Roman" w:hAnsi="Times New Roman"/>
            <w:kern w:val="0"/>
            <w:sz w:val="24"/>
            <w:szCs w:val="24"/>
          </w:rPr>
          <w:delText xml:space="preserve">which </w:delText>
        </w:r>
      </w:del>
      <w:r w:rsidRPr="00AE7BEC">
        <w:rPr>
          <w:rFonts w:ascii="Times New Roman" w:hAnsi="Times New Roman"/>
          <w:kern w:val="0"/>
          <w:sz w:val="24"/>
          <w:szCs w:val="24"/>
        </w:rPr>
        <w:t>suggest</w:t>
      </w:r>
      <w:ins w:id="66" w:author="theresa wang" w:date="2014-06-01T11:53:00Z">
        <w:r w:rsidR="003A1690">
          <w:rPr>
            <w:rFonts w:ascii="Times New Roman" w:hAnsi="Times New Roman"/>
            <w:kern w:val="0"/>
            <w:sz w:val="24"/>
            <w:szCs w:val="24"/>
          </w:rPr>
          <w:t>ing</w:t>
        </w:r>
      </w:ins>
      <w:r w:rsidRPr="00AE7BEC">
        <w:rPr>
          <w:rFonts w:ascii="Times New Roman" w:hAnsi="Times New Roman"/>
          <w:kern w:val="0"/>
          <w:sz w:val="24"/>
          <w:szCs w:val="24"/>
        </w:rPr>
        <w:t xml:space="preserve"> the highly credibility of MSD-SNuPET. </w:t>
      </w:r>
      <w:ins w:id="67" w:author="theresa wang" w:date="2014-06-01T11:54:00Z">
        <w:r w:rsidR="00705158">
          <w:rPr>
            <w:rFonts w:ascii="Times New Roman" w:hAnsi="Times New Roman"/>
            <w:kern w:val="0"/>
            <w:sz w:val="24"/>
            <w:szCs w:val="24"/>
          </w:rPr>
          <w:t xml:space="preserve">The </w:t>
        </w:r>
      </w:ins>
      <w:del w:id="68" w:author="theresa wang" w:date="2014-06-01T11:54:00Z">
        <w:r w:rsidRPr="00AE7BEC" w:rsidDel="00705158">
          <w:rPr>
            <w:rFonts w:ascii="Times New Roman" w:hAnsi="Times New Roman"/>
            <w:kern w:val="0"/>
            <w:sz w:val="24"/>
            <w:szCs w:val="24"/>
          </w:rPr>
          <w:delText>P</w:delText>
        </w:r>
      </w:del>
      <w:ins w:id="69" w:author="theresa wang" w:date="2014-06-01T11:54:00Z">
        <w:r w:rsidR="00705158">
          <w:rPr>
            <w:rFonts w:ascii="Times New Roman" w:hAnsi="Times New Roman"/>
            <w:kern w:val="0"/>
            <w:sz w:val="24"/>
            <w:szCs w:val="24"/>
          </w:rPr>
          <w:t>p</w:t>
        </w:r>
      </w:ins>
      <w:r w:rsidRPr="00AE7BEC">
        <w:rPr>
          <w:rFonts w:ascii="Times New Roman" w:hAnsi="Times New Roman"/>
          <w:kern w:val="0"/>
          <w:sz w:val="24"/>
          <w:szCs w:val="24"/>
        </w:rPr>
        <w:t xml:space="preserve">rediction ability for each gene separately was </w:t>
      </w:r>
      <w:ins w:id="70" w:author="theresa wang" w:date="2014-06-01T11:54:00Z">
        <w:r w:rsidR="00705158">
          <w:rPr>
            <w:rFonts w:ascii="Times New Roman" w:hAnsi="Times New Roman"/>
            <w:kern w:val="0"/>
            <w:sz w:val="24"/>
            <w:szCs w:val="24"/>
          </w:rPr>
          <w:t xml:space="preserve">also </w:t>
        </w:r>
      </w:ins>
      <w:r w:rsidRPr="00AE7BEC">
        <w:rPr>
          <w:rFonts w:ascii="Times New Roman" w:hAnsi="Times New Roman"/>
          <w:kern w:val="0"/>
          <w:sz w:val="24"/>
          <w:szCs w:val="24"/>
        </w:rPr>
        <w:t>evaluated by logistic regression. Moderate prediction ability were identified, in which sensitivity ranges from 44.3% to 73.15</w:t>
      </w:r>
      <w:r w:rsidR="001B6A5D">
        <w:rPr>
          <w:rFonts w:ascii="Times New Roman" w:hAnsi="Times New Roman" w:hint="eastAsia"/>
          <w:kern w:val="0"/>
          <w:sz w:val="24"/>
          <w:szCs w:val="24"/>
        </w:rPr>
        <w:t>%</w:t>
      </w:r>
      <w:r w:rsidRPr="00AE7BEC">
        <w:rPr>
          <w:rFonts w:ascii="Times New Roman" w:hAnsi="Times New Roman"/>
          <w:kern w:val="0"/>
          <w:sz w:val="24"/>
          <w:szCs w:val="24"/>
        </w:rPr>
        <w:t>; specificity ranges from 79.59% to 94.56% and AUC ranges from 0.67 to 0.80</w:t>
      </w:r>
      <w:ins w:id="71" w:author="theresa wang" w:date="2014-06-01T11:54:00Z">
        <w:r w:rsidR="00705158">
          <w:rPr>
            <w:rFonts w:ascii="Times New Roman" w:hAnsi="Times New Roman"/>
            <w:kern w:val="0"/>
            <w:sz w:val="24"/>
            <w:szCs w:val="24"/>
          </w:rPr>
          <w:t xml:space="preserve"> (Table </w:t>
        </w:r>
      </w:ins>
      <w:ins w:id="72" w:author="theresa wang" w:date="2014-06-01T11:55:00Z">
        <w:r w:rsidR="00705158">
          <w:rPr>
            <w:rFonts w:ascii="Times New Roman" w:hAnsi="Times New Roman"/>
            <w:kern w:val="0"/>
            <w:sz w:val="24"/>
            <w:szCs w:val="24"/>
          </w:rPr>
          <w:t>2</w:t>
        </w:r>
      </w:ins>
      <w:ins w:id="73" w:author="theresa wang" w:date="2014-06-01T11:54:00Z">
        <w:r w:rsidR="00705158">
          <w:rPr>
            <w:rFonts w:ascii="Times New Roman" w:hAnsi="Times New Roman"/>
            <w:kern w:val="0"/>
            <w:sz w:val="24"/>
            <w:szCs w:val="24"/>
          </w:rPr>
          <w:t>)</w:t>
        </w:r>
      </w:ins>
      <w:r w:rsidRPr="00AE7BEC">
        <w:rPr>
          <w:rFonts w:ascii="Times New Roman" w:hAnsi="Times New Roman"/>
          <w:kern w:val="0"/>
          <w:sz w:val="24"/>
          <w:szCs w:val="24"/>
        </w:rPr>
        <w:t>. Correlation analysis show</w:t>
      </w:r>
      <w:r>
        <w:rPr>
          <w:rFonts w:ascii="Times New Roman" w:hAnsi="Times New Roman"/>
          <w:kern w:val="0"/>
          <w:sz w:val="24"/>
          <w:szCs w:val="24"/>
        </w:rPr>
        <w:t>ed that</w:t>
      </w:r>
      <w:r w:rsidRPr="00AE7BEC">
        <w:rPr>
          <w:rFonts w:ascii="Times New Roman" w:hAnsi="Times New Roman"/>
          <w:kern w:val="0"/>
          <w:sz w:val="24"/>
          <w:szCs w:val="24"/>
        </w:rPr>
        <w:t xml:space="preserve"> there </w:t>
      </w:r>
      <w:del w:id="74" w:author="theresa wang" w:date="2014-06-01T11:56:00Z">
        <w:r w:rsidRPr="00AE7BEC" w:rsidDel="00B538ED">
          <w:rPr>
            <w:rFonts w:ascii="Times New Roman" w:hAnsi="Times New Roman"/>
            <w:kern w:val="0"/>
            <w:sz w:val="24"/>
            <w:szCs w:val="24"/>
          </w:rPr>
          <w:delText xml:space="preserve">is </w:delText>
        </w:r>
      </w:del>
      <w:ins w:id="75" w:author="theresa wang" w:date="2014-06-01T11:56:00Z">
        <w:r w:rsidR="00B538ED">
          <w:rPr>
            <w:rFonts w:ascii="Times New Roman" w:hAnsi="Times New Roman"/>
            <w:kern w:val="0"/>
            <w:sz w:val="24"/>
            <w:szCs w:val="24"/>
          </w:rPr>
          <w:t>was</w:t>
        </w:r>
        <w:r w:rsidR="00B538ED" w:rsidRPr="00AE7BEC">
          <w:rPr>
            <w:rFonts w:ascii="Times New Roman" w:hAnsi="Times New Roman"/>
            <w:kern w:val="0"/>
            <w:sz w:val="24"/>
            <w:szCs w:val="24"/>
          </w:rPr>
          <w:t xml:space="preserve"> </w:t>
        </w:r>
      </w:ins>
      <w:r w:rsidRPr="00AE7BEC">
        <w:rPr>
          <w:rFonts w:ascii="Times New Roman" w:hAnsi="Times New Roman"/>
          <w:kern w:val="0"/>
          <w:sz w:val="24"/>
          <w:szCs w:val="24"/>
        </w:rPr>
        <w:t xml:space="preserve">no co-methylation among </w:t>
      </w:r>
      <w:ins w:id="76" w:author="theresa wang" w:date="2014-06-01T11:59:00Z">
        <w:r w:rsidR="00996B7F">
          <w:rPr>
            <w:rFonts w:ascii="Times New Roman" w:hAnsi="Times New Roman"/>
            <w:kern w:val="0"/>
            <w:sz w:val="24"/>
            <w:szCs w:val="24"/>
          </w:rPr>
          <w:t xml:space="preserve">the </w:t>
        </w:r>
      </w:ins>
      <w:r w:rsidRPr="00AE7BEC">
        <w:rPr>
          <w:rFonts w:ascii="Times New Roman" w:hAnsi="Times New Roman"/>
          <w:kern w:val="0"/>
          <w:sz w:val="24"/>
          <w:szCs w:val="24"/>
        </w:rPr>
        <w:t xml:space="preserve">five genes. In addition, no significant association was observed between any of the 5 genes with age, smoking, TNM stage, lung cancer differentiation and lung cancer subtype (Ad or Sc) in our study. However, significant association between gender and </w:t>
      </w:r>
      <w:r w:rsidRPr="00AE7BEC">
        <w:rPr>
          <w:rFonts w:ascii="Times New Roman" w:hAnsi="Times New Roman"/>
          <w:i/>
          <w:kern w:val="0"/>
          <w:sz w:val="24"/>
          <w:szCs w:val="24"/>
        </w:rPr>
        <w:t>SLC5A8</w:t>
      </w:r>
      <w:r w:rsidRPr="00AE7BEC">
        <w:rPr>
          <w:rFonts w:ascii="Times New Roman" w:hAnsi="Times New Roman"/>
          <w:kern w:val="0"/>
          <w:sz w:val="24"/>
          <w:szCs w:val="24"/>
        </w:rPr>
        <w:t xml:space="preserve"> (P-value=0.0001), </w:t>
      </w:r>
      <w:r w:rsidRPr="00AE7BEC">
        <w:rPr>
          <w:rFonts w:ascii="Times New Roman" w:hAnsi="Times New Roman"/>
          <w:i/>
          <w:kern w:val="0"/>
          <w:sz w:val="24"/>
          <w:szCs w:val="24"/>
        </w:rPr>
        <w:t>ZMYND10</w:t>
      </w:r>
      <w:r w:rsidRPr="00AE7BEC">
        <w:rPr>
          <w:rFonts w:ascii="Times New Roman" w:hAnsi="Times New Roman"/>
          <w:kern w:val="0"/>
          <w:sz w:val="24"/>
          <w:szCs w:val="24"/>
        </w:rPr>
        <w:t xml:space="preserve"> (P-value=0.045) were identified which might indicate specific biological mechanism of </w:t>
      </w:r>
      <w:r w:rsidRPr="00AE7BEC">
        <w:rPr>
          <w:rFonts w:ascii="Times New Roman" w:hAnsi="Times New Roman"/>
          <w:i/>
          <w:kern w:val="0"/>
          <w:sz w:val="24"/>
          <w:szCs w:val="24"/>
        </w:rPr>
        <w:t>SLC5A8</w:t>
      </w:r>
      <w:r w:rsidRPr="00AE7BEC">
        <w:rPr>
          <w:rFonts w:ascii="Times New Roman" w:hAnsi="Times New Roman"/>
          <w:kern w:val="0"/>
          <w:sz w:val="24"/>
          <w:szCs w:val="24"/>
        </w:rPr>
        <w:t xml:space="preserve"> and </w:t>
      </w:r>
      <w:r w:rsidRPr="00AE7BEC">
        <w:rPr>
          <w:rFonts w:ascii="Times New Roman" w:hAnsi="Times New Roman"/>
          <w:i/>
          <w:kern w:val="0"/>
          <w:sz w:val="24"/>
          <w:szCs w:val="24"/>
        </w:rPr>
        <w:t>ZMYND10</w:t>
      </w:r>
      <w:r w:rsidRPr="00AE7BEC">
        <w:rPr>
          <w:rFonts w:ascii="Times New Roman" w:hAnsi="Times New Roman"/>
          <w:kern w:val="0"/>
          <w:sz w:val="24"/>
          <w:szCs w:val="24"/>
        </w:rPr>
        <w:t xml:space="preserve"> in the tumorigenesis of NSCLC.</w:t>
      </w:r>
      <w:r w:rsidR="001B6A5D">
        <w:rPr>
          <w:rFonts w:ascii="Times New Roman" w:hAnsi="Times New Roman" w:hint="eastAsia"/>
          <w:kern w:val="0"/>
          <w:sz w:val="24"/>
          <w:szCs w:val="24"/>
        </w:rPr>
        <w:t xml:space="preserve"> </w:t>
      </w:r>
      <w:r w:rsidRPr="00AE7BEC">
        <w:rPr>
          <w:rFonts w:ascii="Times New Roman" w:hAnsi="Times New Roman"/>
          <w:kern w:val="0"/>
          <w:sz w:val="24"/>
          <w:szCs w:val="24"/>
        </w:rPr>
        <w:t xml:space="preserve">Protein-protein interaction networks from </w:t>
      </w:r>
      <w:ins w:id="77" w:author="theresa wang" w:date="2014-06-01T12:03:00Z">
        <w:r w:rsidR="00BE640D">
          <w:rPr>
            <w:rFonts w:ascii="Times New Roman" w:hAnsi="Times New Roman"/>
            <w:kern w:val="0"/>
            <w:sz w:val="24"/>
            <w:szCs w:val="24"/>
          </w:rPr>
          <w:t>S</w:t>
        </w:r>
      </w:ins>
      <w:del w:id="78" w:author="theresa wang" w:date="2014-06-01T12:03:00Z">
        <w:r w:rsidRPr="00AE7BEC" w:rsidDel="00BE640D">
          <w:rPr>
            <w:rFonts w:ascii="Times New Roman" w:hAnsi="Times New Roman"/>
            <w:kern w:val="0"/>
            <w:sz w:val="24"/>
            <w:szCs w:val="24"/>
          </w:rPr>
          <w:delText>s</w:delText>
        </w:r>
      </w:del>
      <w:r w:rsidRPr="00AE7BEC">
        <w:rPr>
          <w:rFonts w:ascii="Times New Roman" w:hAnsi="Times New Roman"/>
          <w:kern w:val="0"/>
          <w:sz w:val="24"/>
          <w:szCs w:val="24"/>
        </w:rPr>
        <w:t>tring 9.0 show</w:t>
      </w:r>
      <w:r>
        <w:rPr>
          <w:rFonts w:ascii="Times New Roman" w:hAnsi="Times New Roman"/>
          <w:kern w:val="0"/>
          <w:sz w:val="24"/>
          <w:szCs w:val="24"/>
        </w:rPr>
        <w:t>ed</w:t>
      </w:r>
      <w:r w:rsidRPr="00AE7BEC">
        <w:rPr>
          <w:rFonts w:ascii="Times New Roman" w:hAnsi="Times New Roman"/>
          <w:kern w:val="0"/>
          <w:sz w:val="24"/>
          <w:szCs w:val="24"/>
        </w:rPr>
        <w:t xml:space="preserve"> that there </w:t>
      </w:r>
      <w:r>
        <w:rPr>
          <w:rFonts w:ascii="Times New Roman" w:hAnsi="Times New Roman"/>
          <w:kern w:val="0"/>
          <w:sz w:val="24"/>
          <w:szCs w:val="24"/>
        </w:rPr>
        <w:t>were</w:t>
      </w:r>
      <w:r w:rsidRPr="00AE7BEC">
        <w:rPr>
          <w:rFonts w:ascii="Times New Roman" w:hAnsi="Times New Roman"/>
          <w:kern w:val="0"/>
          <w:sz w:val="24"/>
          <w:szCs w:val="24"/>
        </w:rPr>
        <w:t xml:space="preserve"> comprehensive networks for both </w:t>
      </w:r>
      <w:r w:rsidRPr="00AE7BEC">
        <w:rPr>
          <w:rFonts w:ascii="Times New Roman" w:hAnsi="Times New Roman"/>
          <w:i/>
          <w:kern w:val="0"/>
          <w:sz w:val="24"/>
          <w:szCs w:val="24"/>
        </w:rPr>
        <w:t>NTSR1</w:t>
      </w:r>
      <w:r w:rsidRPr="00AE7BEC">
        <w:rPr>
          <w:rFonts w:ascii="Times New Roman" w:hAnsi="Times New Roman"/>
          <w:kern w:val="0"/>
          <w:sz w:val="24"/>
          <w:szCs w:val="24"/>
        </w:rPr>
        <w:t xml:space="preserve"> and </w:t>
      </w:r>
      <w:r w:rsidRPr="00AE7BEC">
        <w:rPr>
          <w:rFonts w:ascii="Times New Roman" w:hAnsi="Times New Roman"/>
          <w:i/>
          <w:kern w:val="0"/>
          <w:sz w:val="24"/>
          <w:szCs w:val="24"/>
        </w:rPr>
        <w:t>GALR1</w:t>
      </w:r>
      <w:r w:rsidRPr="00AE7BEC">
        <w:rPr>
          <w:rFonts w:ascii="Times New Roman" w:hAnsi="Times New Roman"/>
          <w:kern w:val="0"/>
          <w:sz w:val="24"/>
          <w:szCs w:val="24"/>
        </w:rPr>
        <w:t xml:space="preserve">. Majority of these genes were cancer related genes, which has been reported to play </w:t>
      </w:r>
      <w:del w:id="79" w:author="theresa wang" w:date="2014-06-01T12:05:00Z">
        <w:r w:rsidDel="00610CA3">
          <w:rPr>
            <w:rFonts w:ascii="Times New Roman" w:hAnsi="Times New Roman"/>
            <w:kern w:val="0"/>
            <w:sz w:val="24"/>
            <w:szCs w:val="24"/>
          </w:rPr>
          <w:delText xml:space="preserve">an </w:delText>
        </w:r>
      </w:del>
      <w:r w:rsidRPr="00AE7BEC">
        <w:rPr>
          <w:rFonts w:ascii="Times New Roman" w:hAnsi="Times New Roman"/>
          <w:kern w:val="0"/>
          <w:sz w:val="24"/>
          <w:szCs w:val="24"/>
        </w:rPr>
        <w:t>important role</w:t>
      </w:r>
      <w:ins w:id="80" w:author="theresa wang" w:date="2014-06-01T12:05:00Z">
        <w:r w:rsidR="00610CA3">
          <w:rPr>
            <w:rFonts w:ascii="Times New Roman" w:hAnsi="Times New Roman"/>
            <w:kern w:val="0"/>
            <w:sz w:val="24"/>
            <w:szCs w:val="24"/>
          </w:rPr>
          <w:t>s</w:t>
        </w:r>
      </w:ins>
      <w:r w:rsidRPr="00AE7BEC">
        <w:rPr>
          <w:rFonts w:ascii="Times New Roman" w:hAnsi="Times New Roman"/>
          <w:kern w:val="0"/>
          <w:sz w:val="24"/>
          <w:szCs w:val="24"/>
        </w:rPr>
        <w:t xml:space="preserve"> in cancer initiation, progress or therapy, such as </w:t>
      </w:r>
      <w:r w:rsidRPr="00271A9F">
        <w:rPr>
          <w:rFonts w:ascii="Times New Roman" w:hAnsi="Times New Roman"/>
          <w:i/>
          <w:kern w:val="0"/>
          <w:sz w:val="24"/>
          <w:szCs w:val="24"/>
        </w:rPr>
        <w:t>S100A9</w:t>
      </w:r>
      <w:r w:rsidRPr="00AE7BEC">
        <w:rPr>
          <w:rFonts w:ascii="Times New Roman" w:hAnsi="Times New Roman"/>
          <w:kern w:val="0"/>
          <w:sz w:val="24"/>
          <w:szCs w:val="24"/>
        </w:rPr>
        <w:t xml:space="preserve">, </w:t>
      </w:r>
      <w:r w:rsidRPr="00271A9F">
        <w:rPr>
          <w:rFonts w:ascii="Times New Roman" w:hAnsi="Times New Roman"/>
          <w:i/>
          <w:kern w:val="0"/>
          <w:sz w:val="24"/>
          <w:szCs w:val="24"/>
        </w:rPr>
        <w:t>NGF</w:t>
      </w:r>
      <w:r w:rsidRPr="00AE7BEC">
        <w:rPr>
          <w:rFonts w:ascii="Times New Roman" w:hAnsi="Times New Roman"/>
          <w:kern w:val="0"/>
          <w:sz w:val="24"/>
          <w:szCs w:val="24"/>
        </w:rPr>
        <w:t xml:space="preserve">, </w:t>
      </w:r>
      <w:r w:rsidRPr="00271A9F">
        <w:rPr>
          <w:rFonts w:ascii="Times New Roman" w:hAnsi="Times New Roman"/>
          <w:i/>
          <w:kern w:val="0"/>
          <w:sz w:val="24"/>
          <w:szCs w:val="24"/>
        </w:rPr>
        <w:t>TAC1</w:t>
      </w:r>
      <w:r w:rsidRPr="00AE7BEC">
        <w:rPr>
          <w:rFonts w:ascii="Times New Roman" w:hAnsi="Times New Roman"/>
          <w:kern w:val="0"/>
          <w:sz w:val="24"/>
          <w:szCs w:val="24"/>
        </w:rPr>
        <w:t xml:space="preserve">, </w:t>
      </w:r>
      <w:r w:rsidRPr="00271A9F">
        <w:rPr>
          <w:rFonts w:ascii="Times New Roman" w:hAnsi="Times New Roman"/>
          <w:i/>
          <w:kern w:val="0"/>
          <w:sz w:val="24"/>
          <w:szCs w:val="24"/>
        </w:rPr>
        <w:t>CCK</w:t>
      </w:r>
      <w:r w:rsidRPr="00AE7BEC">
        <w:rPr>
          <w:rFonts w:ascii="Times New Roman" w:hAnsi="Times New Roman"/>
          <w:kern w:val="0"/>
          <w:sz w:val="24"/>
          <w:szCs w:val="24"/>
        </w:rPr>
        <w:t xml:space="preserve">, </w:t>
      </w:r>
      <w:r w:rsidRPr="00271A9F">
        <w:rPr>
          <w:rFonts w:ascii="Times New Roman" w:hAnsi="Times New Roman"/>
          <w:i/>
          <w:kern w:val="0"/>
          <w:sz w:val="24"/>
          <w:szCs w:val="24"/>
        </w:rPr>
        <w:t>FPR2</w:t>
      </w:r>
      <w:r w:rsidRPr="00AE7BEC">
        <w:rPr>
          <w:rFonts w:ascii="Times New Roman" w:hAnsi="Times New Roman"/>
          <w:kern w:val="0"/>
          <w:sz w:val="24"/>
          <w:szCs w:val="24"/>
        </w:rPr>
        <w:t xml:space="preserve">, </w:t>
      </w:r>
      <w:r w:rsidRPr="00271A9F">
        <w:rPr>
          <w:rFonts w:ascii="Times New Roman" w:hAnsi="Times New Roman"/>
          <w:i/>
          <w:kern w:val="0"/>
          <w:sz w:val="24"/>
          <w:szCs w:val="24"/>
        </w:rPr>
        <w:t>ADRA1B</w:t>
      </w:r>
      <w:r w:rsidRPr="00AE7BEC">
        <w:rPr>
          <w:rFonts w:ascii="Times New Roman" w:hAnsi="Times New Roman"/>
          <w:kern w:val="0"/>
          <w:sz w:val="24"/>
          <w:szCs w:val="24"/>
        </w:rPr>
        <w:t xml:space="preserve">, </w:t>
      </w:r>
      <w:ins w:id="81" w:author="theresa wang" w:date="2014-06-01T12:05:00Z">
        <w:r w:rsidR="00610CA3">
          <w:rPr>
            <w:rFonts w:ascii="Times New Roman" w:hAnsi="Times New Roman"/>
            <w:kern w:val="0"/>
            <w:sz w:val="24"/>
            <w:szCs w:val="24"/>
          </w:rPr>
          <w:t xml:space="preserve">and </w:t>
        </w:r>
      </w:ins>
      <w:r w:rsidRPr="00271A9F">
        <w:rPr>
          <w:rFonts w:ascii="Times New Roman" w:hAnsi="Times New Roman"/>
          <w:i/>
          <w:kern w:val="0"/>
          <w:sz w:val="24"/>
          <w:szCs w:val="24"/>
        </w:rPr>
        <w:t>CCL21</w:t>
      </w:r>
      <w:r w:rsidRPr="00AE7BEC">
        <w:rPr>
          <w:rFonts w:ascii="Times New Roman" w:hAnsi="Times New Roman"/>
          <w:kern w:val="0"/>
          <w:sz w:val="24"/>
          <w:szCs w:val="24"/>
        </w:rPr>
        <w:t xml:space="preserve"> </w:t>
      </w:r>
    </w:p>
    <w:p w:rsidR="006671AF" w:rsidRDefault="006671AF" w:rsidP="006671AF">
      <w:pPr>
        <w:autoSpaceDE w:val="0"/>
        <w:autoSpaceDN w:val="0"/>
        <w:adjustRightInd w:val="0"/>
        <w:jc w:val="left"/>
        <w:rPr>
          <w:ins w:id="82" w:author="Shicheng Guo" w:date="2014-06-01T21:56:00Z"/>
          <w:rFonts w:ascii="Times New Roman" w:hAnsi="Times New Roman" w:hint="eastAsia"/>
          <w:kern w:val="0"/>
          <w:sz w:val="24"/>
          <w:szCs w:val="24"/>
        </w:rPr>
      </w:pPr>
      <w:del w:id="83" w:author="theresa wang" w:date="2014-06-01T12:05:00Z">
        <w:r w:rsidRPr="00AE7BEC" w:rsidDel="00610CA3">
          <w:rPr>
            <w:rFonts w:ascii="Times New Roman" w:hAnsi="Times New Roman"/>
            <w:kern w:val="0"/>
            <w:sz w:val="24"/>
            <w:szCs w:val="24"/>
          </w:rPr>
          <w:delText xml:space="preserve">were included </w:delText>
        </w:r>
      </w:del>
      <w:r w:rsidRPr="00AE7BEC">
        <w:rPr>
          <w:rFonts w:ascii="Times New Roman" w:hAnsi="Times New Roman"/>
          <w:kern w:val="0"/>
          <w:sz w:val="24"/>
          <w:szCs w:val="24"/>
        </w:rPr>
        <w:t>in the gene-gene interaction networks</w:t>
      </w:r>
      <w:r>
        <w:rPr>
          <w:rFonts w:ascii="Times New Roman" w:hAnsi="Times New Roman"/>
          <w:kern w:val="0"/>
          <w:sz w:val="24"/>
          <w:szCs w:val="24"/>
        </w:rPr>
        <w:t xml:space="preserve"> </w:t>
      </w:r>
      <w:r w:rsidRPr="007B3A01">
        <w:rPr>
          <w:rFonts w:ascii="Times New Roman" w:hAnsi="Times New Roman"/>
          <w:color w:val="17365D"/>
          <w:kern w:val="0"/>
          <w:sz w:val="24"/>
          <w:szCs w:val="24"/>
        </w:rPr>
        <w:t>(</w:t>
      </w:r>
      <w:r w:rsidRPr="007B3A01">
        <w:rPr>
          <w:rFonts w:ascii="Times New Roman" w:hAnsi="Times New Roman"/>
          <w:b/>
          <w:color w:val="17365D"/>
          <w:kern w:val="0"/>
          <w:sz w:val="24"/>
          <w:szCs w:val="24"/>
        </w:rPr>
        <w:t>Supplementary Figure 4</w:t>
      </w:r>
      <w:r w:rsidRPr="007B3A01">
        <w:rPr>
          <w:rFonts w:ascii="Times New Roman" w:hAnsi="Times New Roman"/>
          <w:color w:val="17365D"/>
          <w:kern w:val="0"/>
          <w:sz w:val="24"/>
          <w:szCs w:val="24"/>
        </w:rPr>
        <w:t>)</w:t>
      </w:r>
      <w:r w:rsidRPr="00AE7BEC">
        <w:rPr>
          <w:rFonts w:ascii="Times New Roman" w:hAnsi="Times New Roman"/>
          <w:kern w:val="0"/>
          <w:sz w:val="24"/>
          <w:szCs w:val="24"/>
        </w:rPr>
        <w:t xml:space="preserve">. </w:t>
      </w:r>
    </w:p>
    <w:p w:rsidR="00C330C3" w:rsidRPr="00AE7BEC" w:rsidRDefault="00C330C3"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b/>
          <w:color w:val="000000"/>
          <w:kern w:val="0"/>
          <w:sz w:val="24"/>
          <w:szCs w:val="24"/>
        </w:rPr>
      </w:pPr>
      <w:r w:rsidRPr="00AE7BEC">
        <w:rPr>
          <w:rFonts w:ascii="Times New Roman" w:hAnsi="Times New Roman"/>
          <w:b/>
          <w:color w:val="000000"/>
          <w:kern w:val="0"/>
          <w:sz w:val="24"/>
          <w:szCs w:val="24"/>
        </w:rPr>
        <w:t>Sensitivity, specificity and accuracy of the diagnosis panel</w:t>
      </w:r>
    </w:p>
    <w:p w:rsidR="006671AF" w:rsidRDefault="006671AF" w:rsidP="006671AF">
      <w:pPr>
        <w:pStyle w:val="a6"/>
        <w:spacing w:before="0" w:beforeAutospacing="0" w:after="0" w:afterAutospacing="0"/>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Several classification </w:t>
      </w:r>
      <w:r w:rsidRPr="00AE7BEC">
        <w:rPr>
          <w:rFonts w:ascii="Times New Roman" w:hAnsi="Times New Roman" w:cs="Times New Roman"/>
          <w:color w:val="000000"/>
          <w:shd w:val="clear" w:color="auto" w:fill="FFFFFF"/>
        </w:rPr>
        <w:t xml:space="preserve">methods </w:t>
      </w:r>
      <w:r>
        <w:rPr>
          <w:rFonts w:ascii="Times New Roman" w:hAnsi="Times New Roman" w:cs="Times New Roman"/>
          <w:color w:val="000000"/>
          <w:shd w:val="clear" w:color="auto" w:fill="FFFFFF"/>
        </w:rPr>
        <w:t>including</w:t>
      </w:r>
      <w:r w:rsidRPr="00AE7BEC">
        <w:rPr>
          <w:rFonts w:ascii="Times New Roman" w:hAnsi="Times New Roman" w:cs="Times New Roman"/>
          <w:color w:val="000000"/>
          <w:shd w:val="clear" w:color="auto" w:fill="FFFFFF"/>
        </w:rPr>
        <w:t xml:space="preserve"> logistic regression model, random forest, support vector machine (SVM), and Bayes tree were used to construct effective diagnosis model</w:t>
      </w:r>
      <w:ins w:id="84" w:author="theresa wang" w:date="2014-06-01T12:33:00Z">
        <w:r w:rsidR="00AF548A">
          <w:rPr>
            <w:rFonts w:ascii="Times New Roman" w:hAnsi="Times New Roman" w:cs="Times New Roman"/>
            <w:color w:val="000000"/>
            <w:shd w:val="clear" w:color="auto" w:fill="FFFFFF"/>
          </w:rPr>
          <w:t>s</w:t>
        </w:r>
      </w:ins>
      <w:r w:rsidRPr="00AE7BEC">
        <w:rPr>
          <w:rFonts w:ascii="Times New Roman" w:hAnsi="Times New Roman" w:cs="Times New Roman"/>
          <w:color w:val="000000"/>
          <w:shd w:val="clear" w:color="auto" w:fill="FFFFFF"/>
        </w:rPr>
        <w:t xml:space="preserve"> for cancer prediction. No significant unbalances were found in the train and test dataset, which suggested the prediction model</w:t>
      </w:r>
      <w:ins w:id="85" w:author="theresa wang" w:date="2014-06-01T12:33:00Z">
        <w:r w:rsidR="00AF548A">
          <w:rPr>
            <w:rFonts w:ascii="Times New Roman" w:hAnsi="Times New Roman" w:cs="Times New Roman"/>
            <w:color w:val="000000"/>
            <w:shd w:val="clear" w:color="auto" w:fill="FFFFFF"/>
          </w:rPr>
          <w:t>s</w:t>
        </w:r>
      </w:ins>
      <w:r w:rsidRPr="00AE7BEC">
        <w:rPr>
          <w:rFonts w:ascii="Times New Roman" w:hAnsi="Times New Roman" w:cs="Times New Roman"/>
          <w:color w:val="000000"/>
          <w:shd w:val="clear" w:color="auto" w:fill="FFFFFF"/>
        </w:rPr>
        <w:t xml:space="preserve"> were creditable and stable.</w:t>
      </w:r>
      <w:r w:rsidR="000E1E37">
        <w:rPr>
          <w:rFonts w:hint="eastAsia"/>
        </w:rPr>
        <w:t xml:space="preserve"> </w:t>
      </w:r>
      <w:r w:rsidRPr="00F55CC5">
        <w:rPr>
          <w:rFonts w:ascii="Times New Roman" w:hAnsi="Times New Roman" w:cs="Times New Roman"/>
        </w:rPr>
        <w:t>Five-fold</w:t>
      </w:r>
      <w:r>
        <w:rPr>
          <w:rFonts w:ascii="Times New Roman" w:hAnsi="Times New Roman" w:cs="Times New Roman"/>
          <w:color w:val="000000"/>
          <w:shd w:val="clear" w:color="auto" w:fill="FFFFFF"/>
        </w:rPr>
        <w:t xml:space="preserve"> cross validation was used to evaluate the performance of the classifiers.</w:t>
      </w:r>
      <w:r w:rsidRPr="00F55CC5">
        <w:rPr>
          <w:rFonts w:ascii="Times New Roman" w:hAnsi="Times New Roman" w:cs="Times New Roman"/>
          <w:color w:val="000000"/>
          <w:shd w:val="clear" w:color="auto" w:fill="FFFFFF"/>
        </w:rPr>
        <w:t xml:space="preserve"> </w:t>
      </w:r>
      <w:del w:id="86" w:author="theresa wang" w:date="2014-06-01T12:34:00Z">
        <w:r w:rsidDel="00AF548A">
          <w:rPr>
            <w:rFonts w:ascii="Times New Roman" w:hAnsi="Times New Roman" w:cs="Times New Roman"/>
            <w:color w:val="000000"/>
            <w:shd w:val="clear" w:color="auto" w:fill="FFFFFF"/>
          </w:rPr>
          <w:delText>In the present study</w:delText>
        </w:r>
      </w:del>
      <w:ins w:id="87" w:author="theresa wang" w:date="2014-06-01T12:34:00Z">
        <w:r w:rsidR="00AF548A">
          <w:rPr>
            <w:rFonts w:ascii="Times New Roman" w:hAnsi="Times New Roman" w:cs="Times New Roman"/>
            <w:color w:val="000000"/>
            <w:shd w:val="clear" w:color="auto" w:fill="FFFFFF"/>
          </w:rPr>
          <w:t>As a result</w:t>
        </w:r>
      </w:ins>
      <w:r w:rsidRPr="00532361">
        <w:rPr>
          <w:rFonts w:ascii="Times New Roman" w:hAnsi="Times New Roman" w:cs="Times New Roman"/>
          <w:color w:val="000000"/>
          <w:shd w:val="clear" w:color="auto" w:fill="FFFFFF"/>
        </w:rPr>
        <w:t>, Bayes tree was th</w:t>
      </w:r>
      <w:r>
        <w:rPr>
          <w:rFonts w:ascii="Times New Roman" w:hAnsi="Times New Roman" w:cs="Times New Roman"/>
          <w:color w:val="000000"/>
          <w:shd w:val="clear" w:color="auto" w:fill="FFFFFF"/>
        </w:rPr>
        <w:t>e most powerful model for diagnosis of NSCLC</w:t>
      </w:r>
      <w:r w:rsidRPr="00532361">
        <w:rPr>
          <w:rFonts w:ascii="Times New Roman" w:hAnsi="Times New Roman" w:cs="Times New Roman"/>
          <w:color w:val="000000"/>
          <w:shd w:val="clear" w:color="auto" w:fill="FFFFFF"/>
        </w:rPr>
        <w:t>, whose sensitivity</w:t>
      </w:r>
      <w:r w:rsidR="00366C63">
        <w:rPr>
          <w:rFonts w:ascii="Times New Roman" w:hAnsi="Times New Roman" w:cs="Times New Roman" w:hint="eastAsia"/>
          <w:color w:val="000000"/>
          <w:shd w:val="clear" w:color="auto" w:fill="FFFFFF"/>
        </w:rPr>
        <w:t xml:space="preserve"> (Sen)</w:t>
      </w:r>
      <w:r w:rsidRPr="00532361">
        <w:rPr>
          <w:rFonts w:ascii="Times New Roman" w:hAnsi="Times New Roman" w:cs="Times New Roman"/>
          <w:color w:val="000000"/>
          <w:shd w:val="clear" w:color="auto" w:fill="FFFFFF"/>
        </w:rPr>
        <w:t>, specificity</w:t>
      </w:r>
      <w:r w:rsidR="00366C63">
        <w:rPr>
          <w:rFonts w:ascii="Times New Roman" w:hAnsi="Times New Roman" w:cs="Times New Roman" w:hint="eastAsia"/>
          <w:color w:val="000000"/>
          <w:shd w:val="clear" w:color="auto" w:fill="FFFFFF"/>
        </w:rPr>
        <w:t xml:space="preserve"> (</w:t>
      </w:r>
      <w:r w:rsidR="002942C1">
        <w:rPr>
          <w:rFonts w:ascii="Times New Roman" w:hAnsi="Times New Roman" w:cs="Times New Roman" w:hint="eastAsia"/>
          <w:color w:val="000000"/>
          <w:shd w:val="clear" w:color="auto" w:fill="FFFFFF"/>
        </w:rPr>
        <w:t>Sp</w:t>
      </w:r>
      <w:r w:rsidR="00366C63">
        <w:rPr>
          <w:rFonts w:ascii="Times New Roman" w:hAnsi="Times New Roman" w:cs="Times New Roman" w:hint="eastAsia"/>
          <w:color w:val="000000"/>
          <w:shd w:val="clear" w:color="auto" w:fill="FFFFFF"/>
        </w:rPr>
        <w:t>e)</w:t>
      </w:r>
      <w:r w:rsidRPr="00532361">
        <w:rPr>
          <w:rFonts w:ascii="Times New Roman" w:hAnsi="Times New Roman" w:cs="Times New Roman"/>
          <w:color w:val="000000"/>
          <w:shd w:val="clear" w:color="auto" w:fill="FFFFFF"/>
        </w:rPr>
        <w:t xml:space="preserve"> and </w:t>
      </w:r>
      <w:r>
        <w:rPr>
          <w:rFonts w:ascii="Times New Roman" w:hAnsi="Times New Roman" w:cs="Times New Roman"/>
          <w:color w:val="000000"/>
          <w:shd w:val="clear" w:color="auto" w:fill="FFFFFF"/>
        </w:rPr>
        <w:t xml:space="preserve">classification </w:t>
      </w:r>
      <w:r w:rsidRPr="00532361">
        <w:rPr>
          <w:rFonts w:ascii="Times New Roman" w:hAnsi="Times New Roman" w:cs="Times New Roman"/>
          <w:color w:val="000000"/>
          <w:shd w:val="clear" w:color="auto" w:fill="FFFFFF"/>
        </w:rPr>
        <w:t xml:space="preserve">accuracy </w:t>
      </w:r>
      <w:r w:rsidR="00366C63">
        <w:rPr>
          <w:rFonts w:ascii="Times New Roman" w:hAnsi="Times New Roman" w:cs="Times New Roman" w:hint="eastAsia"/>
          <w:color w:val="000000"/>
          <w:shd w:val="clear" w:color="auto" w:fill="FFFFFF"/>
        </w:rPr>
        <w:t xml:space="preserve">(Acc) </w:t>
      </w:r>
      <w:r w:rsidRPr="00532361">
        <w:rPr>
          <w:rFonts w:ascii="Times New Roman" w:hAnsi="Times New Roman" w:cs="Times New Roman"/>
          <w:color w:val="000000"/>
          <w:shd w:val="clear" w:color="auto" w:fill="FFFFFF"/>
        </w:rPr>
        <w:t xml:space="preserve">were 86%, 96% and </w:t>
      </w:r>
      <w:r>
        <w:rPr>
          <w:rFonts w:ascii="Times New Roman" w:hAnsi="Times New Roman" w:cs="Times New Roman"/>
          <w:color w:val="000000"/>
          <w:shd w:val="clear" w:color="auto" w:fill="FFFFFF"/>
        </w:rPr>
        <w:t>91%</w:t>
      </w:r>
      <w:r w:rsidRPr="00532361">
        <w:rPr>
          <w:rFonts w:ascii="Times New Roman" w:hAnsi="Times New Roman" w:cs="Times New Roman"/>
          <w:color w:val="000000"/>
          <w:shd w:val="clear" w:color="auto" w:fill="FFFFFF"/>
        </w:rPr>
        <w:t xml:space="preserve"> (Table 3)</w:t>
      </w:r>
      <w:ins w:id="88" w:author="theresa wang" w:date="2014-06-01T12:35:00Z">
        <w:r w:rsidR="00A21E3E">
          <w:rPr>
            <w:rFonts w:ascii="Times New Roman" w:hAnsi="Times New Roman" w:cs="Times New Roman"/>
            <w:color w:val="000000"/>
            <w:shd w:val="clear" w:color="auto" w:fill="FFFFFF"/>
          </w:rPr>
          <w:t>, respectively</w:t>
        </w:r>
      </w:ins>
      <w:r w:rsidRPr="00532361">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Other classification methods had similar performance</w:t>
      </w:r>
      <w:del w:id="89" w:author="theresa wang" w:date="2014-06-01T12:39:00Z">
        <w:r w:rsidDel="00B74CE2">
          <w:rPr>
            <w:rFonts w:ascii="Times New Roman" w:hAnsi="Times New Roman" w:cs="Times New Roman"/>
            <w:color w:val="000000"/>
            <w:shd w:val="clear" w:color="auto" w:fill="FFFFFF"/>
          </w:rPr>
          <w:delText>.</w:delText>
        </w:r>
      </w:del>
      <w:r>
        <w:rPr>
          <w:rFonts w:ascii="Times New Roman" w:hAnsi="Times New Roman" w:cs="Times New Roman"/>
          <w:color w:val="000000"/>
          <w:shd w:val="clear" w:color="auto" w:fill="FFFFFF"/>
        </w:rPr>
        <w:t xml:space="preserve"> </w:t>
      </w:r>
      <w:ins w:id="90" w:author="theresa wang" w:date="2014-06-01T12:42:00Z">
        <w:r w:rsidR="00B74CE2">
          <w:rPr>
            <w:rFonts w:ascii="Times New Roman" w:hAnsi="Times New Roman" w:cs="Times New Roman"/>
            <w:color w:val="000000"/>
            <w:shd w:val="clear" w:color="auto" w:fill="FFFFFF"/>
          </w:rPr>
          <w:t>a</w:t>
        </w:r>
      </w:ins>
      <w:ins w:id="91" w:author="theresa wang" w:date="2014-06-01T12:40:00Z">
        <w:r w:rsidR="00B74CE2">
          <w:rPr>
            <w:rFonts w:ascii="Times New Roman" w:hAnsi="Times New Roman" w:cs="Times New Roman"/>
            <w:color w:val="000000"/>
            <w:shd w:val="clear" w:color="auto" w:fill="FFFFFF"/>
          </w:rPr>
          <w:t xml:space="preserve">nd </w:t>
        </w:r>
      </w:ins>
      <w:del w:id="92" w:author="theresa wang" w:date="2014-06-01T12:40:00Z">
        <w:r w:rsidDel="00B74CE2">
          <w:rPr>
            <w:rFonts w:ascii="Times New Roman" w:hAnsi="Times New Roman" w:cs="Times New Roman"/>
            <w:color w:val="000000"/>
            <w:shd w:val="clear" w:color="auto" w:fill="FFFFFF"/>
          </w:rPr>
          <w:delText>T</w:delText>
        </w:r>
      </w:del>
      <w:ins w:id="93" w:author="theresa wang" w:date="2014-06-01T12:40:00Z">
        <w:r w:rsidR="00B74CE2">
          <w:rPr>
            <w:rFonts w:ascii="Times New Roman" w:hAnsi="Times New Roman" w:cs="Times New Roman"/>
            <w:color w:val="000000"/>
            <w:shd w:val="clear" w:color="auto" w:fill="FFFFFF"/>
          </w:rPr>
          <w:t>t</w:t>
        </w:r>
      </w:ins>
      <w:r>
        <w:rPr>
          <w:rFonts w:ascii="Times New Roman" w:hAnsi="Times New Roman" w:cs="Times New Roman"/>
          <w:color w:val="000000"/>
          <w:shd w:val="clear" w:color="auto" w:fill="FFFFFF"/>
        </w:rPr>
        <w:t>he worst classifier was the logistic regression. However, even t</w:t>
      </w:r>
      <w:r w:rsidRPr="00AE7BEC">
        <w:rPr>
          <w:rFonts w:ascii="Times New Roman" w:hAnsi="Times New Roman" w:cs="Times New Roman"/>
          <w:color w:val="000000"/>
          <w:shd w:val="clear" w:color="auto" w:fill="FFFFFF"/>
        </w:rPr>
        <w:t>he logistic regression model incorporated</w:t>
      </w:r>
      <w:ins w:id="94" w:author="theresa wang" w:date="2014-06-01T12:53:00Z">
        <w:r w:rsidR="004537B6">
          <w:rPr>
            <w:rFonts w:ascii="Times New Roman" w:hAnsi="Times New Roman" w:cs="Times New Roman"/>
            <w:color w:val="000000"/>
            <w:shd w:val="clear" w:color="auto" w:fill="FFFFFF"/>
          </w:rPr>
          <w:t xml:space="preserve"> the sa</w:t>
        </w:r>
      </w:ins>
      <w:ins w:id="95" w:author="theresa wang" w:date="2014-06-01T12:54:00Z">
        <w:r w:rsidR="004537B6">
          <w:rPr>
            <w:rFonts w:ascii="Times New Roman" w:hAnsi="Times New Roman" w:cs="Times New Roman"/>
            <w:color w:val="000000"/>
            <w:shd w:val="clear" w:color="auto" w:fill="FFFFFF"/>
          </w:rPr>
          <w:t xml:space="preserve">me </w:t>
        </w:r>
      </w:ins>
      <w:del w:id="96" w:author="theresa wang" w:date="2014-06-01T12:54:00Z">
        <w:r w:rsidRPr="00AE7BEC" w:rsidDel="004537B6">
          <w:rPr>
            <w:rFonts w:ascii="Times New Roman" w:hAnsi="Times New Roman" w:cs="Times New Roman"/>
            <w:color w:val="000000"/>
            <w:shd w:val="clear" w:color="auto" w:fill="FFFFFF"/>
          </w:rPr>
          <w:delText xml:space="preserve"> </w:delText>
        </w:r>
      </w:del>
      <w:r w:rsidRPr="00AE7BEC">
        <w:rPr>
          <w:rFonts w:ascii="Times New Roman" w:hAnsi="Times New Roman" w:cs="Times New Roman"/>
          <w:color w:val="000000"/>
          <w:shd w:val="clear" w:color="auto" w:fill="FFFFFF"/>
        </w:rPr>
        <w:t>five gene</w:t>
      </w:r>
      <w:ins w:id="97" w:author="theresa wang" w:date="2014-06-01T12:54:00Z">
        <w:r w:rsidR="004537B6">
          <w:rPr>
            <w:rFonts w:ascii="Times New Roman" w:hAnsi="Times New Roman" w:cs="Times New Roman"/>
            <w:color w:val="000000"/>
            <w:shd w:val="clear" w:color="auto" w:fill="FFFFFF"/>
          </w:rPr>
          <w:t>s above mentioned</w:t>
        </w:r>
      </w:ins>
      <w:ins w:id="98" w:author="theresa wang" w:date="2014-06-01T12:56:00Z">
        <w:r w:rsidR="004537B6">
          <w:rPr>
            <w:rFonts w:ascii="Times New Roman" w:hAnsi="Times New Roman" w:cs="Times New Roman"/>
            <w:color w:val="000000"/>
            <w:shd w:val="clear" w:color="auto" w:fill="FFFFFF"/>
          </w:rPr>
          <w:t xml:space="preserve"> to construct a</w:t>
        </w:r>
      </w:ins>
      <w:r w:rsidRPr="00AE7BEC">
        <w:rPr>
          <w:rFonts w:ascii="Times New Roman" w:hAnsi="Times New Roman" w:cs="Times New Roman"/>
          <w:color w:val="000000"/>
          <w:shd w:val="clear" w:color="auto" w:fill="FFFFFF"/>
        </w:rPr>
        <w:t xml:space="preserve"> methylation </w:t>
      </w:r>
      <w:del w:id="99" w:author="theresa wang" w:date="2014-06-01T12:57:00Z">
        <w:r w:rsidRPr="00AE7BEC" w:rsidDel="004537B6">
          <w:rPr>
            <w:rFonts w:ascii="Times New Roman" w:hAnsi="Times New Roman" w:cs="Times New Roman"/>
            <w:color w:val="000000"/>
            <w:shd w:val="clear" w:color="auto" w:fill="FFFFFF"/>
          </w:rPr>
          <w:delText xml:space="preserve">signature at </w:delText>
        </w:r>
        <w:r w:rsidRPr="009B25B9" w:rsidDel="004537B6">
          <w:rPr>
            <w:rFonts w:ascii="Times New Roman" w:hAnsi="Times New Roman" w:cs="Times New Roman"/>
            <w:i/>
            <w:color w:val="000000"/>
            <w:shd w:val="clear" w:color="auto" w:fill="FFFFFF"/>
          </w:rPr>
          <w:delText>AGTR1</w:delText>
        </w:r>
        <w:r w:rsidRPr="00AE7BEC" w:rsidDel="004537B6">
          <w:rPr>
            <w:rFonts w:ascii="Times New Roman" w:hAnsi="Times New Roman" w:cs="Times New Roman"/>
            <w:color w:val="000000"/>
            <w:shd w:val="clear" w:color="auto" w:fill="FFFFFF"/>
          </w:rPr>
          <w:delText xml:space="preserve">, </w:delText>
        </w:r>
        <w:r w:rsidRPr="009B25B9" w:rsidDel="004537B6">
          <w:rPr>
            <w:rFonts w:ascii="Times New Roman" w:hAnsi="Times New Roman" w:cs="Times New Roman"/>
            <w:i/>
            <w:color w:val="000000"/>
            <w:shd w:val="clear" w:color="auto" w:fill="FFFFFF"/>
          </w:rPr>
          <w:delText>GALR1</w:delText>
        </w:r>
        <w:r w:rsidRPr="00AE7BEC" w:rsidDel="004537B6">
          <w:rPr>
            <w:rFonts w:ascii="Times New Roman" w:hAnsi="Times New Roman" w:cs="Times New Roman"/>
            <w:color w:val="000000"/>
            <w:shd w:val="clear" w:color="auto" w:fill="FFFFFF"/>
          </w:rPr>
          <w:delText xml:space="preserve">, </w:delText>
        </w:r>
        <w:r w:rsidRPr="009B25B9" w:rsidDel="004537B6">
          <w:rPr>
            <w:rFonts w:ascii="Times New Roman" w:hAnsi="Times New Roman" w:cs="Times New Roman"/>
            <w:i/>
            <w:color w:val="000000"/>
            <w:shd w:val="clear" w:color="auto" w:fill="FFFFFF"/>
          </w:rPr>
          <w:delText>SLC5A8</w:delText>
        </w:r>
        <w:r w:rsidRPr="00AE7BEC" w:rsidDel="004537B6">
          <w:rPr>
            <w:rFonts w:ascii="Times New Roman" w:hAnsi="Times New Roman" w:cs="Times New Roman"/>
            <w:color w:val="000000"/>
            <w:shd w:val="clear" w:color="auto" w:fill="FFFFFF"/>
          </w:rPr>
          <w:delText xml:space="preserve">, </w:delText>
        </w:r>
        <w:r w:rsidRPr="009B25B9" w:rsidDel="004537B6">
          <w:rPr>
            <w:rFonts w:ascii="Times New Roman" w:hAnsi="Times New Roman" w:cs="Times New Roman"/>
            <w:i/>
            <w:color w:val="000000"/>
            <w:shd w:val="clear" w:color="auto" w:fill="FFFFFF"/>
          </w:rPr>
          <w:delText>ZMYND10</w:delText>
        </w:r>
        <w:r w:rsidRPr="00AE7BEC" w:rsidDel="004537B6">
          <w:rPr>
            <w:rFonts w:ascii="Times New Roman" w:hAnsi="Times New Roman" w:cs="Times New Roman"/>
            <w:color w:val="000000"/>
            <w:shd w:val="clear" w:color="auto" w:fill="FFFFFF"/>
          </w:rPr>
          <w:delText xml:space="preserve"> and </w:delText>
        </w:r>
        <w:r w:rsidRPr="009B25B9" w:rsidDel="004537B6">
          <w:rPr>
            <w:rFonts w:ascii="Times New Roman" w:hAnsi="Times New Roman" w:cs="Times New Roman"/>
            <w:i/>
            <w:color w:val="000000"/>
            <w:shd w:val="clear" w:color="auto" w:fill="FFFFFF"/>
          </w:rPr>
          <w:delText>NTSR1</w:delText>
        </w:r>
      </w:del>
      <w:ins w:id="100" w:author="theresa wang" w:date="2014-06-01T12:57:00Z">
        <w:r w:rsidR="004537B6">
          <w:rPr>
            <w:rFonts w:ascii="Times New Roman" w:hAnsi="Times New Roman" w:cs="Times New Roman"/>
            <w:color w:val="000000"/>
            <w:shd w:val="clear" w:color="auto" w:fill="FFFFFF"/>
          </w:rPr>
          <w:t>panel</w:t>
        </w:r>
      </w:ins>
      <w:r w:rsidRPr="00AE7BEC">
        <w:rPr>
          <w:rFonts w:ascii="Times New Roman" w:hAnsi="Times New Roman" w:cs="Times New Roman"/>
          <w:color w:val="000000"/>
          <w:shd w:val="clear" w:color="auto" w:fill="FFFFFF"/>
        </w:rPr>
        <w:t xml:space="preserve">, </w:t>
      </w:r>
      <w:ins w:id="101" w:author="theresa wang" w:date="2014-06-01T13:02:00Z">
        <w:r w:rsidR="004537B6">
          <w:rPr>
            <w:rFonts w:ascii="Times New Roman" w:hAnsi="Times New Roman" w:cs="Times New Roman"/>
            <w:color w:val="000000"/>
            <w:shd w:val="clear" w:color="auto" w:fill="FFFFFF"/>
          </w:rPr>
          <w:t>and</w:t>
        </w:r>
      </w:ins>
      <w:del w:id="102" w:author="theresa wang" w:date="2014-06-01T13:06:00Z">
        <w:r w:rsidRPr="00AE7BEC" w:rsidDel="00D07521">
          <w:rPr>
            <w:rFonts w:ascii="Times New Roman" w:hAnsi="Times New Roman" w:cs="Times New Roman"/>
            <w:color w:val="000000"/>
            <w:shd w:val="clear" w:color="auto" w:fill="FFFFFF"/>
          </w:rPr>
          <w:delText xml:space="preserve">adjusted with age, gender and smoking </w:delText>
        </w:r>
        <w:r w:rsidDel="00D07521">
          <w:rPr>
            <w:rFonts w:ascii="Times New Roman" w:hAnsi="Times New Roman" w:cs="Times New Roman"/>
            <w:color w:val="000000"/>
            <w:shd w:val="clear" w:color="auto" w:fill="FFFFFF"/>
          </w:rPr>
          <w:delText>can reach</w:delText>
        </w:r>
      </w:del>
      <w:r>
        <w:rPr>
          <w:rFonts w:ascii="Times New Roman" w:hAnsi="Times New Roman" w:cs="Times New Roman"/>
          <w:color w:val="000000"/>
          <w:shd w:val="clear" w:color="auto" w:fill="FFFFFF"/>
        </w:rPr>
        <w:t xml:space="preserve"> </w:t>
      </w:r>
      <w:r w:rsidRPr="00532361">
        <w:rPr>
          <w:rFonts w:ascii="Times New Roman" w:hAnsi="Times New Roman" w:cs="Times New Roman"/>
          <w:color w:val="000000"/>
          <w:shd w:val="clear" w:color="auto" w:fill="FFFFFF"/>
        </w:rPr>
        <w:t>the sensitivity</w:t>
      </w:r>
      <w:del w:id="103" w:author="theresa wang" w:date="2014-06-01T13:07:00Z">
        <w:r w:rsidDel="00D07521">
          <w:rPr>
            <w:rFonts w:ascii="Times New Roman" w:hAnsi="Times New Roman" w:cs="Times New Roman"/>
            <w:color w:val="000000"/>
            <w:shd w:val="clear" w:color="auto" w:fill="FFFFFF"/>
          </w:rPr>
          <w:delText xml:space="preserve"> </w:delText>
        </w:r>
      </w:del>
      <w:del w:id="104" w:author="theresa wang" w:date="2014-06-01T13:06:00Z">
        <w:r w:rsidDel="00D07521">
          <w:rPr>
            <w:rFonts w:ascii="Times New Roman" w:hAnsi="Times New Roman" w:cs="Times New Roman"/>
            <w:color w:val="000000"/>
            <w:shd w:val="clear" w:color="auto" w:fill="FFFFFF"/>
          </w:rPr>
          <w:delText>78%</w:delText>
        </w:r>
      </w:del>
      <w:del w:id="105" w:author="theresa wang" w:date="2014-06-01T13:07:00Z">
        <w:r w:rsidRPr="00532361" w:rsidDel="00D07521">
          <w:rPr>
            <w:rFonts w:ascii="Times New Roman" w:hAnsi="Times New Roman" w:cs="Times New Roman"/>
            <w:color w:val="000000"/>
            <w:shd w:val="clear" w:color="auto" w:fill="FFFFFF"/>
          </w:rPr>
          <w:delText xml:space="preserve"> </w:delText>
        </w:r>
      </w:del>
      <w:r w:rsidRPr="00532361">
        <w:rPr>
          <w:rFonts w:ascii="Times New Roman" w:hAnsi="Times New Roman" w:cs="Times New Roman"/>
          <w:color w:val="000000"/>
          <w:shd w:val="clear" w:color="auto" w:fill="FFFFFF"/>
        </w:rPr>
        <w:t>, specificity</w:t>
      </w:r>
      <w:del w:id="106" w:author="theresa wang" w:date="2014-06-01T13:07:00Z">
        <w:r w:rsidDel="00D07521">
          <w:rPr>
            <w:rFonts w:ascii="Times New Roman" w:hAnsi="Times New Roman" w:cs="Times New Roman"/>
            <w:color w:val="000000"/>
            <w:shd w:val="clear" w:color="auto" w:fill="FFFFFF"/>
          </w:rPr>
          <w:delText xml:space="preserve"> 97%</w:delText>
        </w:r>
      </w:del>
      <w:r w:rsidRPr="00532361">
        <w:rPr>
          <w:rFonts w:ascii="Times New Roman" w:hAnsi="Times New Roman" w:cs="Times New Roman"/>
          <w:color w:val="000000"/>
          <w:shd w:val="clear" w:color="auto" w:fill="FFFFFF"/>
        </w:rPr>
        <w:t>, classification accuracy</w:t>
      </w:r>
      <w:del w:id="107" w:author="theresa wang" w:date="2014-06-01T13:07:00Z">
        <w:r w:rsidDel="00D07521">
          <w:rPr>
            <w:rFonts w:ascii="Times New Roman" w:hAnsi="Times New Roman" w:cs="Times New Roman"/>
            <w:color w:val="000000"/>
            <w:shd w:val="clear" w:color="auto" w:fill="FFFFFF"/>
          </w:rPr>
          <w:delText xml:space="preserve"> 87%</w:delText>
        </w:r>
      </w:del>
      <w:r w:rsidRPr="00532361">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ins w:id="108" w:author="theresa wang" w:date="2014-06-01T13:07:00Z">
        <w:r w:rsidR="00D07521">
          <w:rPr>
            <w:rFonts w:ascii="Times New Roman" w:hAnsi="Times New Roman" w:cs="Times New Roman"/>
            <w:color w:val="000000"/>
            <w:shd w:val="clear" w:color="auto" w:fill="FFFFFF"/>
          </w:rPr>
          <w:t xml:space="preserve">and </w:t>
        </w:r>
      </w:ins>
      <w:r>
        <w:rPr>
          <w:rFonts w:ascii="Times New Roman" w:hAnsi="Times New Roman" w:cs="Times New Roman"/>
          <w:color w:val="000000"/>
          <w:shd w:val="clear" w:color="auto" w:fill="FFFFFF"/>
        </w:rPr>
        <w:t>area under the curve (AUC)</w:t>
      </w:r>
      <w:ins w:id="109" w:author="theresa wang" w:date="2014-06-01T13:07:00Z">
        <w:r w:rsidR="00D07521">
          <w:rPr>
            <w:rFonts w:ascii="Times New Roman" w:hAnsi="Times New Roman" w:cs="Times New Roman"/>
            <w:color w:val="000000"/>
            <w:shd w:val="clear" w:color="auto" w:fill="FFFFFF"/>
          </w:rPr>
          <w:t xml:space="preserve"> could reach </w:t>
        </w:r>
      </w:ins>
      <w:ins w:id="110" w:author="theresa wang" w:date="2014-06-01T13:08:00Z">
        <w:r w:rsidR="00D07521">
          <w:rPr>
            <w:rFonts w:ascii="Times New Roman" w:hAnsi="Times New Roman" w:cs="Times New Roman"/>
            <w:color w:val="000000"/>
            <w:shd w:val="clear" w:color="auto" w:fill="FFFFFF"/>
          </w:rPr>
          <w:t>to</w:t>
        </w:r>
      </w:ins>
      <w:del w:id="111" w:author="theresa wang" w:date="2014-06-01T13:07:00Z">
        <w:r w:rsidR="001B6A5D" w:rsidDel="00D07521">
          <w:rPr>
            <w:rFonts w:ascii="Times New Roman" w:hAnsi="Times New Roman" w:cs="Times New Roman" w:hint="eastAsia"/>
            <w:color w:val="000000"/>
            <w:shd w:val="clear" w:color="auto" w:fill="FFFFFF"/>
          </w:rPr>
          <w:delText>=</w:delText>
        </w:r>
        <w:r w:rsidRPr="00532361" w:rsidDel="00D07521">
          <w:rPr>
            <w:rFonts w:ascii="Times New Roman" w:hAnsi="Times New Roman" w:cs="Times New Roman"/>
            <w:color w:val="000000"/>
            <w:shd w:val="clear" w:color="auto" w:fill="FFFFFF"/>
          </w:rPr>
          <w:delText xml:space="preserve">0.906 </w:delText>
        </w:r>
        <w:r w:rsidDel="00D07521">
          <w:rPr>
            <w:rFonts w:ascii="Times New Roman" w:hAnsi="Times New Roman" w:cs="Times New Roman"/>
            <w:color w:val="000000"/>
            <w:shd w:val="clear" w:color="auto" w:fill="FFFFFF"/>
          </w:rPr>
          <w:delText>(95% CI: 0.89-0.91)</w:delText>
        </w:r>
      </w:del>
      <w:ins w:id="112" w:author="theresa wang" w:date="2014-06-01T13:06:00Z">
        <w:r w:rsidR="00D07521" w:rsidRPr="00D07521">
          <w:rPr>
            <w:rFonts w:ascii="Times New Roman" w:hAnsi="Times New Roman" w:cs="Times New Roman"/>
            <w:color w:val="000000"/>
            <w:shd w:val="clear" w:color="auto" w:fill="FFFFFF"/>
          </w:rPr>
          <w:t xml:space="preserve"> </w:t>
        </w:r>
        <w:r w:rsidR="00D07521">
          <w:rPr>
            <w:rFonts w:ascii="Times New Roman" w:hAnsi="Times New Roman" w:cs="Times New Roman"/>
            <w:color w:val="000000"/>
            <w:shd w:val="clear" w:color="auto" w:fill="FFFFFF"/>
          </w:rPr>
          <w:t>78%</w:t>
        </w:r>
      </w:ins>
      <w:ins w:id="113" w:author="theresa wang" w:date="2014-06-01T13:07:00Z">
        <w:r w:rsidR="00D07521">
          <w:rPr>
            <w:rFonts w:ascii="Times New Roman" w:hAnsi="Times New Roman" w:cs="Times New Roman"/>
            <w:color w:val="000000"/>
            <w:shd w:val="clear" w:color="auto" w:fill="FFFFFF"/>
          </w:rPr>
          <w:t xml:space="preserve">, 97%, 87%, </w:t>
        </w:r>
      </w:ins>
      <w:ins w:id="114" w:author="theresa wang" w:date="2014-06-01T13:08:00Z">
        <w:r w:rsidR="00D07521">
          <w:rPr>
            <w:rFonts w:ascii="Times New Roman" w:hAnsi="Times New Roman" w:cs="Times New Roman"/>
            <w:color w:val="000000"/>
            <w:shd w:val="clear" w:color="auto" w:fill="FFFFFF"/>
          </w:rPr>
          <w:t xml:space="preserve">and </w:t>
        </w:r>
      </w:ins>
      <w:ins w:id="115" w:author="theresa wang" w:date="2014-06-01T13:07:00Z">
        <w:r w:rsidR="00D07521" w:rsidRPr="00532361">
          <w:rPr>
            <w:rFonts w:ascii="Times New Roman" w:hAnsi="Times New Roman" w:cs="Times New Roman"/>
            <w:color w:val="000000"/>
            <w:shd w:val="clear" w:color="auto" w:fill="FFFFFF"/>
          </w:rPr>
          <w:t xml:space="preserve">0.906 </w:t>
        </w:r>
        <w:r w:rsidR="00D07521">
          <w:rPr>
            <w:rFonts w:ascii="Times New Roman" w:hAnsi="Times New Roman" w:cs="Times New Roman"/>
            <w:color w:val="000000"/>
            <w:shd w:val="clear" w:color="auto" w:fill="FFFFFF"/>
          </w:rPr>
          <w:t>(95% CI: 0.89-0.91)</w:t>
        </w:r>
      </w:ins>
      <w:ins w:id="116" w:author="theresa wang" w:date="2014-06-01T13:06:00Z">
        <w:r w:rsidR="00D07521" w:rsidRPr="00D07521">
          <w:rPr>
            <w:rFonts w:ascii="Times New Roman" w:hAnsi="Times New Roman" w:cs="Times New Roman"/>
            <w:color w:val="000000"/>
            <w:shd w:val="clear" w:color="auto" w:fill="FFFFFF"/>
          </w:rPr>
          <w:t xml:space="preserve"> </w:t>
        </w:r>
      </w:ins>
      <w:ins w:id="117" w:author="theresa wang" w:date="2014-06-01T13:08:00Z">
        <w:r w:rsidR="00D07521">
          <w:rPr>
            <w:rFonts w:ascii="Times New Roman" w:hAnsi="Times New Roman" w:cs="Times New Roman"/>
            <w:color w:val="000000"/>
            <w:shd w:val="clear" w:color="auto" w:fill="FFFFFF"/>
          </w:rPr>
          <w:t xml:space="preserve">after </w:t>
        </w:r>
      </w:ins>
      <w:ins w:id="118" w:author="theresa wang" w:date="2014-06-01T13:06:00Z">
        <w:r w:rsidR="00D07521" w:rsidRPr="00AE7BEC">
          <w:rPr>
            <w:rFonts w:ascii="Times New Roman" w:hAnsi="Times New Roman" w:cs="Times New Roman"/>
            <w:color w:val="000000"/>
            <w:shd w:val="clear" w:color="auto" w:fill="FFFFFF"/>
          </w:rPr>
          <w:t>adjusted with age, gender and smoking</w:t>
        </w:r>
      </w:ins>
      <w:r>
        <w:rPr>
          <w:rFonts w:ascii="Times New Roman" w:hAnsi="Times New Roman" w:cs="Times New Roman"/>
          <w:color w:val="000000"/>
          <w:shd w:val="clear" w:color="auto" w:fill="FFFFFF"/>
        </w:rPr>
        <w:t>. The logistic regression still</w:t>
      </w:r>
      <w:r w:rsidRPr="00532361">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showed </w:t>
      </w:r>
      <w:r>
        <w:rPr>
          <w:rFonts w:ascii="Times New Roman" w:hAnsi="Times New Roman" w:cs="Times New Roman"/>
          <w:color w:val="000000"/>
          <w:shd w:val="clear" w:color="auto" w:fill="FFFFFF"/>
        </w:rPr>
        <w:t>the potential diagnostic significance of the five methylated genes</w:t>
      </w:r>
      <w:r w:rsidRPr="00AE7BEC">
        <w:rPr>
          <w:rFonts w:ascii="Times New Roman" w:hAnsi="Times New Roman" w:cs="Times New Roman"/>
          <w:color w:val="000000"/>
          <w:shd w:val="clear" w:color="auto" w:fill="FFFFFF"/>
        </w:rPr>
        <w:t>. In addition, prediction abilities between smoking or non-smoking, adenocarcinoma or squamous cell carcinoma, early stage (I and II) or late stage (III and IV), and well or moderate and poor differentiation population were assessed under Bayes tree model. We found there is no significant differential</w:t>
      </w:r>
      <w:r>
        <w:rPr>
          <w:rFonts w:ascii="Times New Roman" w:hAnsi="Times New Roman" w:cs="Times New Roman"/>
          <w:color w:val="000000"/>
          <w:shd w:val="clear" w:color="auto" w:fill="FFFFFF"/>
        </w:rPr>
        <w:t xml:space="preserve"> performance</w:t>
      </w:r>
      <w:r w:rsidRPr="00AE7BEC">
        <w:rPr>
          <w:rFonts w:ascii="Times New Roman" w:hAnsi="Times New Roman" w:cs="Times New Roman"/>
          <w:color w:val="000000"/>
          <w:shd w:val="clear" w:color="auto" w:fill="FFFFFF"/>
        </w:rPr>
        <w:t xml:space="preserve"> between smoking (Acc=92.1%, 95% CI: 90.6%-93.6% ) or non-smoking (Acc=0.939, 95% CI: 0.935-0.943), adenocarcinoma (Acc=0.82, 95% CI: 0.72-0.92) or squamous cell carcinoma (Acc=0.94, 95% CI: 0.87-0.95), early stage (Acc=0.87, 95% CI: 0.75-0.87) or late stage (Acc=0.92, 95% CI: 0.82-0.92)</w:t>
      </w:r>
      <w:ins w:id="119" w:author="theresa wang" w:date="2014-06-01T13:11:00Z">
        <w:r w:rsidR="007C7469">
          <w:rPr>
            <w:rFonts w:ascii="Times New Roman" w:hAnsi="Times New Roman" w:cs="Times New Roman"/>
            <w:color w:val="000000"/>
            <w:shd w:val="clear" w:color="auto" w:fill="FFFFFF"/>
          </w:rPr>
          <w:t>,</w:t>
        </w:r>
      </w:ins>
      <w:r w:rsidRPr="00AE7BEC">
        <w:rPr>
          <w:rFonts w:ascii="Times New Roman" w:hAnsi="Times New Roman" w:cs="Times New Roman"/>
          <w:color w:val="000000"/>
          <w:shd w:val="clear" w:color="auto" w:fill="FFFFFF"/>
        </w:rPr>
        <w:t xml:space="preserve"> while a significant difference (permutation test, P&lt;10-10) was found between well or moderate (Acc=0.9, 95% CI:0.83-0.91) and low differentiation population (Acc=0.73, 95% CI: 0.5-0.74), which suggested</w:t>
      </w:r>
      <w:r>
        <w:rPr>
          <w:rFonts w:ascii="Times New Roman" w:hAnsi="Times New Roman" w:cs="Times New Roman"/>
          <w:color w:val="000000"/>
          <w:shd w:val="clear" w:color="auto" w:fill="FFFFFF"/>
        </w:rPr>
        <w:t xml:space="preserve"> further</w:t>
      </w:r>
      <w:r w:rsidRPr="00AE7BEC">
        <w:rPr>
          <w:rFonts w:ascii="Times New Roman" w:hAnsi="Times New Roman" w:cs="Times New Roman"/>
          <w:color w:val="000000"/>
          <w:shd w:val="clear" w:color="auto" w:fill="FFFFFF"/>
        </w:rPr>
        <w:t xml:space="preserve"> research should be considered in the future.</w:t>
      </w:r>
    </w:p>
    <w:p w:rsidR="006671AF" w:rsidRPr="00AE7BEC" w:rsidRDefault="006671AF" w:rsidP="006671AF">
      <w:pPr>
        <w:pStyle w:val="a6"/>
        <w:spacing w:before="0" w:beforeAutospacing="0" w:after="0" w:afterAutospacing="0"/>
        <w:textAlignment w:val="baseline"/>
        <w:rPr>
          <w:rFonts w:ascii="Times New Roman" w:hAnsi="Times New Roman" w:cs="Times New Roman"/>
          <w:color w:val="000000"/>
          <w:shd w:val="clear" w:color="auto" w:fill="FFFFFF"/>
        </w:rPr>
      </w:pPr>
    </w:p>
    <w:p w:rsidR="006671AF" w:rsidRPr="00AE7BEC" w:rsidRDefault="006671AF" w:rsidP="006671AF">
      <w:pPr>
        <w:pStyle w:val="2"/>
        <w:spacing w:before="0" w:after="0" w:line="240" w:lineRule="auto"/>
        <w:jc w:val="left"/>
        <w:rPr>
          <w:rFonts w:ascii="Times New Roman" w:hAnsi="Times New Roman"/>
          <w:sz w:val="24"/>
          <w:szCs w:val="24"/>
        </w:rPr>
      </w:pPr>
      <w:r w:rsidRPr="00AE7BEC">
        <w:rPr>
          <w:rFonts w:ascii="Times New Roman" w:hAnsi="Times New Roman"/>
          <w:sz w:val="24"/>
          <w:szCs w:val="24"/>
        </w:rPr>
        <w:lastRenderedPageBreak/>
        <w:t>Discussion</w:t>
      </w:r>
    </w:p>
    <w:p w:rsidR="00415260" w:rsidRDefault="00415260" w:rsidP="006671AF">
      <w:pPr>
        <w:autoSpaceDE w:val="0"/>
        <w:autoSpaceDN w:val="0"/>
        <w:adjustRightInd w:val="0"/>
        <w:jc w:val="left"/>
        <w:rPr>
          <w:rFonts w:ascii="Times New Roman" w:hAnsi="Times New Roman"/>
          <w:color w:val="000000"/>
          <w:sz w:val="24"/>
          <w:szCs w:val="24"/>
          <w:shd w:val="clear" w:color="auto" w:fill="FFFFFF"/>
        </w:rPr>
      </w:pPr>
    </w:p>
    <w:p w:rsidR="006671AF" w:rsidRDefault="006671AF" w:rsidP="006671AF">
      <w:pPr>
        <w:autoSpaceDE w:val="0"/>
        <w:autoSpaceDN w:val="0"/>
        <w:adjustRightInd w:val="0"/>
        <w:jc w:val="left"/>
        <w:rPr>
          <w:rFonts w:ascii="Times New Roman" w:hAnsi="Times New Roman"/>
          <w:kern w:val="0"/>
          <w:sz w:val="24"/>
          <w:szCs w:val="24"/>
        </w:rPr>
      </w:pPr>
      <w:r w:rsidRPr="00AE7BEC">
        <w:rPr>
          <w:rFonts w:ascii="Times New Roman" w:hAnsi="Times New Roman"/>
          <w:color w:val="000000"/>
          <w:sz w:val="24"/>
          <w:szCs w:val="24"/>
          <w:shd w:val="clear" w:color="auto" w:fill="FFFFFF"/>
        </w:rPr>
        <w:t xml:space="preserve">NSCLC early diagnosis and corresponding surgical intervention are taken as the most effective method </w:t>
      </w:r>
      <w:r>
        <w:rPr>
          <w:rFonts w:ascii="Times New Roman" w:hAnsi="Times New Roman"/>
          <w:color w:val="000000"/>
          <w:sz w:val="24"/>
          <w:szCs w:val="24"/>
          <w:shd w:val="clear" w:color="auto" w:fill="FFFFFF"/>
        </w:rPr>
        <w:t xml:space="preserve">to </w:t>
      </w:r>
      <w:r w:rsidRPr="00AE7BEC">
        <w:rPr>
          <w:rFonts w:ascii="Times New Roman" w:hAnsi="Times New Roman"/>
          <w:color w:val="000000"/>
          <w:sz w:val="24"/>
          <w:szCs w:val="24"/>
          <w:shd w:val="clear" w:color="auto" w:fill="FFFFFF"/>
        </w:rPr>
        <w:t>increase the survival time and to decrease the mortality of NSCLC death. Since the global change of DNA methylation occurred in the beginning of the carcinogenesis, DNA methylation has been considered as the most powerful biomarker</w:t>
      </w:r>
      <w:r>
        <w:rPr>
          <w:rFonts w:ascii="Times New Roman" w:hAnsi="Times New Roman" w:hint="eastAsia"/>
          <w:color w:val="000000"/>
          <w:sz w:val="24"/>
          <w:szCs w:val="24"/>
          <w:shd w:val="clear" w:color="auto" w:fill="FFFFFF"/>
        </w:rPr>
        <w:t xml:space="preserve"> </w:t>
      </w:r>
      <w:r w:rsidRPr="00AE7BEC">
        <w:rPr>
          <w:rFonts w:ascii="Times New Roman" w:hAnsi="Times New Roman"/>
          <w:color w:val="000000"/>
          <w:sz w:val="24"/>
          <w:szCs w:val="24"/>
          <w:shd w:val="clear" w:color="auto" w:fill="FFFFFF"/>
        </w:rPr>
        <w:t>for early detection, even screening</w:t>
      </w:r>
      <w:ins w:id="120" w:author="theresa wang" w:date="2014-06-01T13:16:00Z">
        <w:r w:rsidR="00962AD6">
          <w:rPr>
            <w:rFonts w:ascii="Times New Roman" w:hAnsi="Times New Roman"/>
            <w:color w:val="000000"/>
            <w:sz w:val="24"/>
            <w:szCs w:val="24"/>
            <w:shd w:val="clear" w:color="auto" w:fill="FFFFFF"/>
          </w:rPr>
          <w:t xml:space="preserve"> (ref)</w:t>
        </w:r>
      </w:ins>
      <w:r w:rsidRPr="00AE7BEC">
        <w:rPr>
          <w:rFonts w:ascii="Times New Roman" w:hAnsi="Times New Roman"/>
          <w:color w:val="000000"/>
          <w:sz w:val="24"/>
          <w:szCs w:val="24"/>
          <w:shd w:val="clear" w:color="auto" w:fill="FFFFFF"/>
        </w:rPr>
        <w:t xml:space="preserve">. In present study, two stage biomarker discovery pipeline was applied to optimize the combination of DNA methylation biomarkers for NSCLC diagnosis. The optimal biomarker combination was </w:t>
      </w:r>
      <w:r>
        <w:rPr>
          <w:rFonts w:ascii="Times New Roman" w:hAnsi="Times New Roman"/>
          <w:color w:val="000000"/>
          <w:sz w:val="24"/>
          <w:szCs w:val="24"/>
          <w:shd w:val="clear" w:color="auto" w:fill="FFFFFF"/>
        </w:rPr>
        <w:t xml:space="preserve">identified using </w:t>
      </w:r>
      <w:r w:rsidRPr="00AE7BEC">
        <w:rPr>
          <w:rFonts w:ascii="Times New Roman" w:hAnsi="Times New Roman"/>
          <w:color w:val="000000"/>
          <w:sz w:val="24"/>
          <w:szCs w:val="24"/>
          <w:shd w:val="clear" w:color="auto" w:fill="FFFFFF"/>
        </w:rPr>
        <w:t>107 genes in a large discover</w:t>
      </w:r>
      <w:r>
        <w:rPr>
          <w:rFonts w:ascii="Times New Roman" w:hAnsi="Times New Roman"/>
          <w:color w:val="000000"/>
          <w:sz w:val="24"/>
          <w:szCs w:val="24"/>
          <w:shd w:val="clear" w:color="auto" w:fill="FFFFFF"/>
        </w:rPr>
        <w:t>y</w:t>
      </w:r>
      <w:r w:rsidRPr="00AE7BEC">
        <w:rPr>
          <w:rFonts w:ascii="Times New Roman" w:hAnsi="Times New Roman"/>
          <w:color w:val="000000"/>
          <w:sz w:val="24"/>
          <w:szCs w:val="24"/>
          <w:shd w:val="clear" w:color="auto" w:fill="FFFFFF"/>
        </w:rPr>
        <w:t xml:space="preserve"> dataset. A novel DNA methylation diagnosis panel </w:t>
      </w:r>
      <w:r>
        <w:rPr>
          <w:rFonts w:ascii="Times New Roman" w:hAnsi="Times New Roman"/>
          <w:color w:val="000000"/>
          <w:sz w:val="24"/>
          <w:szCs w:val="24"/>
          <w:shd w:val="clear" w:color="auto" w:fill="FFFFFF"/>
        </w:rPr>
        <w:t>of five genes (</w:t>
      </w:r>
      <w:r w:rsidRPr="009B25B9">
        <w:rPr>
          <w:rFonts w:ascii="Times New Roman" w:hAnsi="Times New Roman"/>
          <w:i/>
          <w:color w:val="000000"/>
          <w:sz w:val="24"/>
          <w:szCs w:val="24"/>
          <w:shd w:val="clear" w:color="auto" w:fill="FFFFFF"/>
        </w:rPr>
        <w:t>NTSR1</w:t>
      </w:r>
      <w:r w:rsidRPr="009B25B9">
        <w:rPr>
          <w:rFonts w:ascii="Times New Roman" w:hAnsi="Times New Roman"/>
          <w:color w:val="000000"/>
          <w:sz w:val="24"/>
          <w:szCs w:val="24"/>
          <w:shd w:val="clear" w:color="auto" w:fill="FFFFFF"/>
        </w:rPr>
        <w:t xml:space="preserve">, </w:t>
      </w:r>
      <w:r w:rsidRPr="009B25B9">
        <w:rPr>
          <w:rFonts w:ascii="Times New Roman" w:hAnsi="Times New Roman"/>
          <w:i/>
          <w:color w:val="000000"/>
          <w:sz w:val="24"/>
          <w:szCs w:val="24"/>
          <w:shd w:val="clear" w:color="auto" w:fill="FFFFFF"/>
        </w:rPr>
        <w:t>SLC5A8</w:t>
      </w:r>
      <w:r w:rsidRPr="009B25B9">
        <w:rPr>
          <w:rFonts w:ascii="Times New Roman" w:hAnsi="Times New Roman"/>
          <w:color w:val="000000"/>
          <w:sz w:val="24"/>
          <w:szCs w:val="24"/>
          <w:shd w:val="clear" w:color="auto" w:fill="FFFFFF"/>
        </w:rPr>
        <w:t>,</w:t>
      </w:r>
      <w:r w:rsidRPr="009B25B9">
        <w:rPr>
          <w:rFonts w:ascii="Times New Roman" w:hAnsi="Times New Roman"/>
          <w:i/>
          <w:color w:val="000000"/>
          <w:sz w:val="24"/>
          <w:szCs w:val="24"/>
          <w:shd w:val="clear" w:color="auto" w:fill="FFFFFF"/>
        </w:rPr>
        <w:t xml:space="preserve"> GALR1</w:t>
      </w:r>
      <w:r w:rsidRPr="009B25B9">
        <w:rPr>
          <w:rFonts w:ascii="Times New Roman" w:hAnsi="Times New Roman"/>
          <w:color w:val="000000"/>
          <w:sz w:val="24"/>
          <w:szCs w:val="24"/>
          <w:shd w:val="clear" w:color="auto" w:fill="FFFFFF"/>
        </w:rPr>
        <w:t xml:space="preserve">, </w:t>
      </w:r>
      <w:r w:rsidRPr="009B25B9">
        <w:rPr>
          <w:rFonts w:ascii="Times New Roman" w:hAnsi="Times New Roman"/>
          <w:i/>
          <w:color w:val="000000"/>
          <w:sz w:val="24"/>
          <w:szCs w:val="24"/>
          <w:shd w:val="clear" w:color="auto" w:fill="FFFFFF"/>
        </w:rPr>
        <w:t xml:space="preserve">AGTR1 </w:t>
      </w:r>
      <w:r w:rsidRPr="0059103A">
        <w:rPr>
          <w:rFonts w:ascii="Times New Roman" w:hAnsi="Times New Roman"/>
          <w:color w:val="000000"/>
          <w:sz w:val="24"/>
          <w:szCs w:val="24"/>
          <w:shd w:val="clear" w:color="auto" w:fill="FFFFFF"/>
        </w:rPr>
        <w:t xml:space="preserve">and </w:t>
      </w:r>
      <w:r w:rsidRPr="009B25B9">
        <w:rPr>
          <w:rFonts w:ascii="Times New Roman" w:hAnsi="Times New Roman"/>
          <w:i/>
          <w:color w:val="000000"/>
          <w:sz w:val="24"/>
          <w:szCs w:val="24"/>
          <w:shd w:val="clear" w:color="auto" w:fill="FFFFFF"/>
        </w:rPr>
        <w:t>ZMYND10</w:t>
      </w:r>
      <w:r>
        <w:rPr>
          <w:rFonts w:ascii="Times New Roman" w:hAnsi="Times New Roman"/>
          <w:color w:val="000000"/>
          <w:sz w:val="24"/>
          <w:szCs w:val="24"/>
          <w:shd w:val="clear" w:color="auto" w:fill="FFFFFF"/>
        </w:rPr>
        <w:t xml:space="preserve">) </w:t>
      </w:r>
      <w:r w:rsidRPr="00AE7BEC">
        <w:rPr>
          <w:rFonts w:ascii="Times New Roman" w:hAnsi="Times New Roman"/>
          <w:color w:val="000000"/>
          <w:sz w:val="24"/>
          <w:szCs w:val="24"/>
          <w:shd w:val="clear" w:color="auto" w:fill="FFFFFF"/>
        </w:rPr>
        <w:t xml:space="preserve">was identified. The DNA methylation diagnosis panel was then validated </w:t>
      </w:r>
      <w:r>
        <w:rPr>
          <w:rFonts w:ascii="Times New Roman" w:hAnsi="Times New Roman"/>
          <w:color w:val="000000"/>
          <w:sz w:val="24"/>
          <w:szCs w:val="24"/>
          <w:shd w:val="clear" w:color="auto" w:fill="FFFFFF"/>
        </w:rPr>
        <w:t>in</w:t>
      </w:r>
      <w:r w:rsidRPr="00AE7BEC">
        <w:rPr>
          <w:rFonts w:ascii="Times New Roman" w:hAnsi="Times New Roman"/>
          <w:color w:val="000000"/>
          <w:sz w:val="24"/>
          <w:szCs w:val="24"/>
          <w:shd w:val="clear" w:color="auto" w:fill="FFFFFF"/>
        </w:rPr>
        <w:t xml:space="preserve"> another independent NSCLC </w:t>
      </w:r>
      <w:r>
        <w:rPr>
          <w:rFonts w:ascii="Times New Roman" w:hAnsi="Times New Roman"/>
          <w:color w:val="000000"/>
          <w:sz w:val="24"/>
          <w:szCs w:val="24"/>
          <w:shd w:val="clear" w:color="auto" w:fill="FFFFFF"/>
        </w:rPr>
        <w:t>study</w:t>
      </w:r>
      <w:r w:rsidRPr="00AE7BEC">
        <w:rPr>
          <w:rFonts w:ascii="Times New Roman" w:hAnsi="Times New Roman"/>
          <w:color w:val="000000"/>
          <w:sz w:val="24"/>
          <w:szCs w:val="24"/>
          <w:shd w:val="clear" w:color="auto" w:fill="FFFFFF"/>
        </w:rPr>
        <w:t>. A multi-loci DNA methylation detection method</w:t>
      </w:r>
      <w:r>
        <w:rPr>
          <w:rFonts w:ascii="Times New Roman" w:hAnsi="Times New Roman"/>
          <w:color w:val="000000"/>
          <w:sz w:val="24"/>
          <w:szCs w:val="24"/>
          <w:shd w:val="clear" w:color="auto" w:fill="FFFFFF"/>
        </w:rPr>
        <w:t xml:space="preserve"> (</w:t>
      </w:r>
      <w:r w:rsidRPr="00AE7BEC">
        <w:rPr>
          <w:rFonts w:ascii="Times New Roman" w:hAnsi="Times New Roman"/>
          <w:color w:val="000000"/>
          <w:sz w:val="24"/>
          <w:szCs w:val="24"/>
          <w:shd w:val="clear" w:color="auto" w:fill="FFFFFF"/>
        </w:rPr>
        <w:t xml:space="preserve">MSD-SNuPET), was conducted to determine the absolute quantitative methylation level of the five genes in 150 pairs of NSCLC and adjacent normal tissues from Chinese Han population. In the validation stage, </w:t>
      </w:r>
      <w:r w:rsidRPr="00AE7BEC">
        <w:rPr>
          <w:rFonts w:ascii="Times New Roman" w:hAnsi="Times New Roman"/>
          <w:kern w:val="0"/>
          <w:sz w:val="24"/>
          <w:szCs w:val="24"/>
        </w:rPr>
        <w:t>Bayes tree model shows high</w:t>
      </w:r>
      <w:r>
        <w:rPr>
          <w:rFonts w:ascii="Times New Roman" w:hAnsi="Times New Roman"/>
          <w:kern w:val="0"/>
          <w:sz w:val="24"/>
          <w:szCs w:val="24"/>
        </w:rPr>
        <w:t>est</w:t>
      </w:r>
      <w:r w:rsidRPr="00AE7BEC">
        <w:rPr>
          <w:rFonts w:ascii="Times New Roman" w:hAnsi="Times New Roman"/>
          <w:kern w:val="0"/>
          <w:sz w:val="24"/>
          <w:szCs w:val="24"/>
        </w:rPr>
        <w:t xml:space="preserve"> sensitivity, specificity and accuracy for NSCLC diagnosis based on the five genes which is potential for clinical</w:t>
      </w:r>
      <w:r>
        <w:rPr>
          <w:rFonts w:ascii="Times New Roman" w:hAnsi="Times New Roman"/>
          <w:kern w:val="0"/>
          <w:sz w:val="24"/>
          <w:szCs w:val="24"/>
        </w:rPr>
        <w:t xml:space="preserve"> application</w:t>
      </w:r>
      <w:r w:rsidRPr="00AE7BEC">
        <w:rPr>
          <w:rFonts w:ascii="Times New Roman" w:hAnsi="Times New Roman"/>
          <w:kern w:val="0"/>
          <w:sz w:val="24"/>
          <w:szCs w:val="24"/>
        </w:rPr>
        <w:t xml:space="preserve">. </w:t>
      </w:r>
    </w:p>
    <w:p w:rsidR="00AC483D" w:rsidRDefault="00AC483D" w:rsidP="006671AF">
      <w:pPr>
        <w:autoSpaceDE w:val="0"/>
        <w:autoSpaceDN w:val="0"/>
        <w:adjustRightInd w:val="0"/>
        <w:jc w:val="left"/>
        <w:rPr>
          <w:rFonts w:ascii="Times New Roman" w:hAnsi="Times New Roman"/>
          <w:kern w:val="0"/>
          <w:sz w:val="24"/>
          <w:szCs w:val="24"/>
        </w:rPr>
      </w:pPr>
    </w:p>
    <w:p w:rsidR="00415260" w:rsidRDefault="006671AF" w:rsidP="006671AF">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 xml:space="preserve">It is important that </w:t>
      </w:r>
      <w:r w:rsidRPr="00AE7BEC">
        <w:rPr>
          <w:rFonts w:ascii="Times New Roman" w:hAnsi="Times New Roman"/>
          <w:kern w:val="0"/>
          <w:sz w:val="24"/>
          <w:szCs w:val="24"/>
        </w:rPr>
        <w:t>five candidate biomarkers ha</w:t>
      </w:r>
      <w:r>
        <w:rPr>
          <w:rFonts w:ascii="Times New Roman" w:hAnsi="Times New Roman"/>
          <w:kern w:val="0"/>
          <w:sz w:val="24"/>
          <w:szCs w:val="24"/>
        </w:rPr>
        <w:t>ve</w:t>
      </w:r>
      <w:r w:rsidRPr="00AE7BEC">
        <w:rPr>
          <w:rFonts w:ascii="Times New Roman" w:hAnsi="Times New Roman"/>
          <w:kern w:val="0"/>
          <w:sz w:val="24"/>
          <w:szCs w:val="24"/>
        </w:rPr>
        <w:t xml:space="preserve"> been investigated widely in cancer research. Neurotensin receptor-1 (</w:t>
      </w:r>
      <w:r w:rsidRPr="00AE7BEC">
        <w:rPr>
          <w:rFonts w:ascii="Times New Roman" w:hAnsi="Times New Roman"/>
          <w:i/>
          <w:kern w:val="0"/>
          <w:sz w:val="24"/>
          <w:szCs w:val="24"/>
        </w:rPr>
        <w:t>NTSR1</w:t>
      </w:r>
      <w:r w:rsidRPr="00AE7BEC">
        <w:rPr>
          <w:rFonts w:ascii="Times New Roman" w:hAnsi="Times New Roman"/>
          <w:kern w:val="0"/>
          <w:sz w:val="24"/>
          <w:szCs w:val="24"/>
        </w:rPr>
        <w:t>) is a G-protein coupled receptor (</w:t>
      </w:r>
      <w:r w:rsidRPr="009B25B9">
        <w:rPr>
          <w:rFonts w:ascii="Times New Roman" w:hAnsi="Times New Roman"/>
          <w:i/>
          <w:kern w:val="0"/>
          <w:sz w:val="24"/>
          <w:szCs w:val="24"/>
        </w:rPr>
        <w:t>GPCR</w:t>
      </w:r>
      <w:r w:rsidRPr="00AE7BEC">
        <w:rPr>
          <w:rFonts w:ascii="Times New Roman" w:hAnsi="Times New Roman"/>
          <w:kern w:val="0"/>
          <w:sz w:val="24"/>
          <w:szCs w:val="24"/>
        </w:rPr>
        <w:t xml:space="preserve">). It has been widely reported to be associated with carcinogenesis, cancer progression </w:t>
      </w:r>
      <w:r w:rsidRPr="00AE7BEC">
        <w:rPr>
          <w:rFonts w:ascii="Times New Roman" w:hAnsi="Times New Roman"/>
          <w:kern w:val="0"/>
          <w:sz w:val="24"/>
          <w:szCs w:val="24"/>
        </w:rPr>
        <w:fldChar w:fldCharType="begin">
          <w:fldData xml:space="preserve">PEVuZE5vdGU+PENpdGU+PEF1dGhvcj5IZWFrYWw8L0F1dGhvcj48WWVhcj4yMDExPC9ZZWFyPjxS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</w:fldData>
        </w:fldChar>
      </w:r>
      <w:r w:rsidR="00415260">
        <w:rPr>
          <w:rFonts w:ascii="Times New Roman" w:hAnsi="Times New Roman"/>
          <w:kern w:val="0"/>
          <w:sz w:val="24"/>
          <w:szCs w:val="24"/>
        </w:rPr>
        <w:instrText xml:space="preserve"> ADDIN EN.CITE </w:instrText>
      </w:r>
      <w:r w:rsidR="00415260">
        <w:rPr>
          <w:rFonts w:ascii="Times New Roman" w:hAnsi="Times New Roman"/>
          <w:kern w:val="0"/>
          <w:sz w:val="24"/>
          <w:szCs w:val="24"/>
        </w:rPr>
        <w:fldChar w:fldCharType="begin">
          <w:fldData xml:space="preserve">PEVuZE5vdGU+PENpdGU+PEF1dGhvcj5IZWFrYWw8L0F1dGhvcj48WWVhcj4yMDExPC9ZZWFyPjxS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</w:fldData>
        </w:fldChar>
      </w:r>
      <w:r w:rsidR="00415260">
        <w:rPr>
          <w:rFonts w:ascii="Times New Roman" w:hAnsi="Times New Roman"/>
          <w:kern w:val="0"/>
          <w:sz w:val="24"/>
          <w:szCs w:val="24"/>
        </w:rPr>
        <w:instrText xml:space="preserve"> ADDIN EN.CITE.DATA </w:instrText>
      </w:r>
      <w:r w:rsidR="00415260">
        <w:rPr>
          <w:rFonts w:ascii="Times New Roman" w:hAnsi="Times New Roman"/>
          <w:kern w:val="0"/>
          <w:sz w:val="24"/>
          <w:szCs w:val="24"/>
        </w:rPr>
      </w:r>
      <w:r w:rsidR="00415260">
        <w:rPr>
          <w:rFonts w:ascii="Times New Roman" w:hAnsi="Times New Roman"/>
          <w:kern w:val="0"/>
          <w:sz w:val="24"/>
          <w:szCs w:val="24"/>
        </w:rPr>
        <w:fldChar w:fldCharType="end"/>
      </w:r>
      <w:r w:rsidRPr="00AE7BEC">
        <w:rPr>
          <w:rFonts w:ascii="Times New Roman" w:hAnsi="Times New Roman"/>
          <w:kern w:val="0"/>
          <w:sz w:val="24"/>
          <w:szCs w:val="24"/>
        </w:rPr>
      </w:r>
      <w:r w:rsidRPr="00AE7BEC">
        <w:rPr>
          <w:rFonts w:ascii="Times New Roman" w:hAnsi="Times New Roman"/>
          <w:kern w:val="0"/>
          <w:sz w:val="24"/>
          <w:szCs w:val="24"/>
        </w:rPr>
        <w:fldChar w:fldCharType="separate"/>
      </w:r>
      <w:r w:rsidR="00415260">
        <w:rPr>
          <w:rFonts w:ascii="Times New Roman" w:hAnsi="Times New Roman"/>
          <w:noProof/>
          <w:kern w:val="0"/>
          <w:sz w:val="24"/>
          <w:szCs w:val="24"/>
        </w:rPr>
        <w:t>(</w:t>
      </w:r>
      <w:hyperlink w:anchor="_ENREF_22" w:tooltip="Heakal, 2011 #34658" w:history="1">
        <w:r w:rsidR="00D47793">
          <w:rPr>
            <w:rFonts w:ascii="Times New Roman" w:hAnsi="Times New Roman"/>
            <w:noProof/>
            <w:kern w:val="0"/>
            <w:sz w:val="24"/>
            <w:szCs w:val="24"/>
          </w:rPr>
          <w:t>22</w:t>
        </w:r>
      </w:hyperlink>
      <w:r w:rsidR="00415260">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and prognosis</w:t>
      </w:r>
      <w:r>
        <w:rPr>
          <w:rFonts w:ascii="Times New Roman" w:hAnsi="Times New Roman" w:hint="eastAsia"/>
          <w:kern w:val="0"/>
          <w:sz w:val="24"/>
          <w:szCs w:val="24"/>
        </w:rPr>
        <w:t xml:space="preserve"> </w:t>
      </w:r>
      <w:r w:rsidRPr="00AE7BEC">
        <w:rPr>
          <w:rFonts w:ascii="Times New Roman" w:hAnsi="Times New Roman"/>
          <w:kern w:val="0"/>
          <w:sz w:val="24"/>
          <w:szCs w:val="24"/>
        </w:rPr>
        <w:fldChar w:fldCharType="begin">
          <w:fldData xml:space="preserve">PEVuZE5vdGU+PENpdGU+PEF1dGhvcj5WYWxlcmllPC9BdXRob3I+PFllYXI+MjAxMTwvWWVhcj48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</w:fldData>
        </w:fldChar>
      </w:r>
      <w:r w:rsidR="00415260">
        <w:rPr>
          <w:rFonts w:ascii="Times New Roman" w:hAnsi="Times New Roman"/>
          <w:kern w:val="0"/>
          <w:sz w:val="24"/>
          <w:szCs w:val="24"/>
        </w:rPr>
        <w:instrText xml:space="preserve"> ADDIN EN.CITE </w:instrText>
      </w:r>
      <w:r w:rsidR="00415260">
        <w:rPr>
          <w:rFonts w:ascii="Times New Roman" w:hAnsi="Times New Roman"/>
          <w:kern w:val="0"/>
          <w:sz w:val="24"/>
          <w:szCs w:val="24"/>
        </w:rPr>
        <w:fldChar w:fldCharType="begin">
          <w:fldData xml:space="preserve">PEVuZE5vdGU+PENpdGU+PEF1dGhvcj5WYWxlcmllPC9BdXRob3I+PFllYXI+MjAxMTwvWWVhcj48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</w:fldData>
        </w:fldChar>
      </w:r>
      <w:r w:rsidR="00415260">
        <w:rPr>
          <w:rFonts w:ascii="Times New Roman" w:hAnsi="Times New Roman"/>
          <w:kern w:val="0"/>
          <w:sz w:val="24"/>
          <w:szCs w:val="24"/>
        </w:rPr>
        <w:instrText xml:space="preserve"> ADDIN EN.CITE.DATA </w:instrText>
      </w:r>
      <w:r w:rsidR="00415260">
        <w:rPr>
          <w:rFonts w:ascii="Times New Roman" w:hAnsi="Times New Roman"/>
          <w:kern w:val="0"/>
          <w:sz w:val="24"/>
          <w:szCs w:val="24"/>
        </w:rPr>
      </w:r>
      <w:r w:rsidR="00415260">
        <w:rPr>
          <w:rFonts w:ascii="Times New Roman" w:hAnsi="Times New Roman"/>
          <w:kern w:val="0"/>
          <w:sz w:val="24"/>
          <w:szCs w:val="24"/>
        </w:rPr>
        <w:fldChar w:fldCharType="end"/>
      </w:r>
      <w:r w:rsidRPr="00AE7BEC">
        <w:rPr>
          <w:rFonts w:ascii="Times New Roman" w:hAnsi="Times New Roman"/>
          <w:kern w:val="0"/>
          <w:sz w:val="24"/>
          <w:szCs w:val="24"/>
        </w:rPr>
      </w:r>
      <w:r w:rsidRPr="00AE7BEC">
        <w:rPr>
          <w:rFonts w:ascii="Times New Roman" w:hAnsi="Times New Roman"/>
          <w:kern w:val="0"/>
          <w:sz w:val="24"/>
          <w:szCs w:val="24"/>
        </w:rPr>
        <w:fldChar w:fldCharType="separate"/>
      </w:r>
      <w:r w:rsidR="00415260">
        <w:rPr>
          <w:rFonts w:ascii="Times New Roman" w:hAnsi="Times New Roman"/>
          <w:noProof/>
          <w:kern w:val="0"/>
          <w:sz w:val="24"/>
          <w:szCs w:val="24"/>
        </w:rPr>
        <w:t>(</w:t>
      </w:r>
      <w:hyperlink w:anchor="_ENREF_23" w:tooltip="Valerie, 2011 #34633" w:history="1">
        <w:r w:rsidR="00D47793">
          <w:rPr>
            <w:rFonts w:ascii="Times New Roman" w:hAnsi="Times New Roman"/>
            <w:noProof/>
            <w:kern w:val="0"/>
            <w:sz w:val="24"/>
            <w:szCs w:val="24"/>
          </w:rPr>
          <w:t>23</w:t>
        </w:r>
      </w:hyperlink>
      <w:r w:rsidR="00415260">
        <w:rPr>
          <w:rFonts w:ascii="Times New Roman" w:hAnsi="Times New Roman"/>
          <w:noProof/>
          <w:kern w:val="0"/>
          <w:sz w:val="24"/>
          <w:szCs w:val="24"/>
        </w:rPr>
        <w:t>,</w:t>
      </w:r>
      <w:hyperlink w:anchor="_ENREF_24" w:tooltip="Alifano, 2010 #34638" w:history="1">
        <w:r w:rsidR="00D47793">
          <w:rPr>
            <w:rFonts w:ascii="Times New Roman" w:hAnsi="Times New Roman"/>
            <w:noProof/>
            <w:kern w:val="0"/>
            <w:sz w:val="24"/>
            <w:szCs w:val="24"/>
          </w:rPr>
          <w:t>24</w:t>
        </w:r>
      </w:hyperlink>
      <w:r w:rsidR="00415260">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Previous evidence showed the potential use of the </w:t>
      </w:r>
      <w:r w:rsidRPr="00AE7BEC">
        <w:rPr>
          <w:rFonts w:ascii="Times New Roman" w:hAnsi="Times New Roman"/>
          <w:i/>
          <w:kern w:val="0"/>
          <w:sz w:val="24"/>
          <w:szCs w:val="24"/>
        </w:rPr>
        <w:t>NTSR1</w:t>
      </w:r>
      <w:r w:rsidRPr="00AE7BEC">
        <w:rPr>
          <w:rFonts w:ascii="Times New Roman" w:hAnsi="Times New Roman"/>
          <w:kern w:val="0"/>
          <w:sz w:val="24"/>
          <w:szCs w:val="24"/>
        </w:rPr>
        <w:t xml:space="preserve"> as a biomarker for cancer progression and as a component of personalized medicine in selective cancers </w:t>
      </w:r>
      <w:r w:rsidRPr="00AE7BEC">
        <w:rPr>
          <w:rFonts w:ascii="Times New Roman" w:hAnsi="Times New Roman"/>
          <w:kern w:val="0"/>
          <w:sz w:val="24"/>
          <w:szCs w:val="24"/>
        </w:rPr>
        <w:fldChar w:fldCharType="begin"/>
      </w:r>
      <w:r w:rsidR="00415260">
        <w:rPr>
          <w:rFonts w:ascii="Times New Roman" w:hAnsi="Times New Roman"/>
          <w:kern w:val="0"/>
          <w:sz w:val="24"/>
          <w:szCs w:val="24"/>
        </w:rPr>
        <w:instrText xml:space="preserve"> ADDIN EN.CITE &lt;EndNote&gt;&lt;Cite&gt;&lt;Author&gt;Dupouy&lt;/Author&gt;&lt;Year&gt;2011&lt;/Year&gt;&lt;RecNum&gt;34636&lt;/RecNum&gt;&lt;DisplayText&gt;(25)&lt;/DisplayText&gt;&lt;record&gt;&lt;rec-number&gt;34636&lt;/rec-number&gt;&lt;foreign-keys&gt;&lt;key app="EN" db-id="90zpzs2eowteeqepwvb5reev5pe2tpevaxra"&gt;34636&lt;/key&gt;&lt;/foreign-keys&gt;&lt;ref-type name="Journal Article"&gt;17&lt;/ref-type&gt;&lt;contributors&gt;&lt;authors&gt;&lt;author&gt;Dupouy, S.&lt;/author&gt;&lt;author&gt;Mourra, N.&lt;/author&gt;&lt;author&gt;Doan, V. K.&lt;/author&gt;&lt;author&gt;Gompel, A.&lt;/author&gt;&lt;author&gt;Alifano, M.&lt;/author&gt;&lt;author&gt;Forgez, P.&lt;/author&gt;&lt;/authors&gt;&lt;/contributors&gt;&lt;auth-address&gt;INSERM-UPMC UMR_S938, Hopital Saint-Antoine, 184 rue du Faubourg Saint-Antoine, 75012 Paris, France.&lt;/auth-address&gt;&lt;titles&gt;&lt;title&gt;The potential use of the neurotensin high affinity receptor 1 as a biomarker for cancer progression and as a component of personalized medicine in selective cancers&lt;/title&gt;&lt;secondary-title&gt;Biochimie&lt;/secondary-title&gt;&lt;/titles&gt;&lt;periodical&gt;&lt;full-title&gt;Biochimie&lt;/full-title&gt;&lt;abbr-1&gt;Biochimie&lt;/abbr-1&gt;&lt;/periodical&gt;&lt;pages&gt;1369-78&lt;/pages&gt;&lt;volume&gt;93&lt;/volume&gt;&lt;number&gt;9&lt;/number&gt;&lt;edition&gt;2011/05/25&lt;/edition&gt;&lt;keywords&gt;&lt;keyword&gt;Animals&lt;/keyword&gt;&lt;keyword&gt;Cell Movement&lt;/keyword&gt;&lt;keyword&gt;Disease Progression&lt;/keyword&gt;&lt;keyword&gt;Humans&lt;/keyword&gt;&lt;keyword&gt;Individualized Medicine&lt;/keyword&gt;&lt;keyword&gt;Neoplasms/genetics/*metabolism/pathology&lt;/keyword&gt;&lt;keyword&gt;Neurotensin/genetics/*metabolism&lt;/keyword&gt;&lt;keyword&gt;Receptors, Neurotensin/*metabolism&lt;/keyword&gt;&lt;keyword&gt;Signal Transduction&lt;/keyword&gt;&lt;/keywords&gt;&lt;dates&gt;&lt;year&gt;2011&lt;/year&gt;&lt;pub-dates&gt;&lt;date&gt;Sep&lt;/date&gt;&lt;/pub-dates&gt;&lt;/dates&gt;&lt;isbn&gt;1638-6183 (Electronic)&amp;#xD;0300-9084 (Linking)&lt;/isbn&gt;&lt;accession-num&gt;21605619&lt;/accession-num&gt;&lt;urls&gt;&lt;related-urls&gt;&lt;url&gt;http://www.ncbi.nlm.nih.gov/entrez/query.fcgi?cmd=Retrieve&amp;amp;db=PubMed&amp;amp;dopt=Citation&amp;amp;list_uids=21605619&lt;/url&gt;&lt;/related-urls&gt;&lt;/urls&gt;&lt;electronic-resource-num&gt;S0300-9084(11)00143-X [pii]&amp;#xD;10.1016/j.biochi.2011.04.024&lt;/electronic-resource-num&gt;&lt;language&gt;eng&lt;/language&gt;&lt;/record&gt;&lt;/Cite&gt;&lt;/EndNote&gt;</w:instrText>
      </w:r>
      <w:r w:rsidRPr="00AE7BEC">
        <w:rPr>
          <w:rFonts w:ascii="Times New Roman" w:hAnsi="Times New Roman"/>
          <w:kern w:val="0"/>
          <w:sz w:val="24"/>
          <w:szCs w:val="24"/>
        </w:rPr>
        <w:fldChar w:fldCharType="separate"/>
      </w:r>
      <w:r w:rsidR="00415260">
        <w:rPr>
          <w:rFonts w:ascii="Times New Roman" w:hAnsi="Times New Roman"/>
          <w:noProof/>
          <w:kern w:val="0"/>
          <w:sz w:val="24"/>
          <w:szCs w:val="24"/>
        </w:rPr>
        <w:t>(</w:t>
      </w:r>
      <w:hyperlink w:anchor="_ENREF_25" w:tooltip="Dupouy, 2011 #34636" w:history="1">
        <w:r w:rsidR="00D47793">
          <w:rPr>
            <w:rFonts w:ascii="Times New Roman" w:hAnsi="Times New Roman"/>
            <w:noProof/>
            <w:kern w:val="0"/>
            <w:sz w:val="24"/>
            <w:szCs w:val="24"/>
          </w:rPr>
          <w:t>25</w:t>
        </w:r>
      </w:hyperlink>
      <w:r w:rsidR="00415260">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which is consistent with our present result. </w:t>
      </w:r>
      <w:r w:rsidRPr="00AE7BEC">
        <w:rPr>
          <w:rFonts w:ascii="Times New Roman" w:hAnsi="Times New Roman"/>
          <w:i/>
          <w:kern w:val="0"/>
          <w:sz w:val="24"/>
          <w:szCs w:val="24"/>
        </w:rPr>
        <w:t>GALR1</w:t>
      </w:r>
      <w:r w:rsidRPr="00AE7BEC">
        <w:rPr>
          <w:rFonts w:ascii="Times New Roman" w:hAnsi="Times New Roman"/>
          <w:kern w:val="0"/>
          <w:sz w:val="24"/>
          <w:szCs w:val="24"/>
        </w:rPr>
        <w:t>, galanin receptor subtype 2, suppresses cell proliferation in several cancers such as head and neck</w:t>
      </w:r>
      <w:r>
        <w:rPr>
          <w:rFonts w:ascii="Times New Roman" w:hAnsi="Times New Roman" w:hint="eastAsia"/>
          <w:kern w:val="0"/>
          <w:sz w:val="24"/>
          <w:szCs w:val="24"/>
        </w:rPr>
        <w:t xml:space="preserve"> </w:t>
      </w:r>
      <w:r w:rsidRPr="00AE7BEC">
        <w:rPr>
          <w:rFonts w:ascii="Times New Roman" w:hAnsi="Times New Roman"/>
          <w:kern w:val="0"/>
          <w:sz w:val="24"/>
          <w:szCs w:val="24"/>
        </w:rPr>
        <w:fldChar w:fldCharType="begin">
          <w:fldData xml:space="preserve">PEVuZE5vdGU+PENpdGU+PEF1dGhvcj5NaXNhd2E8L0F1dGhvcj48WWVhcj4yMDA4PC9ZZWFyPjxS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</w:fldData>
        </w:fldChar>
      </w:r>
      <w:r w:rsidR="00415260">
        <w:rPr>
          <w:rFonts w:ascii="Times New Roman" w:hAnsi="Times New Roman"/>
          <w:kern w:val="0"/>
          <w:sz w:val="24"/>
          <w:szCs w:val="24"/>
        </w:rPr>
        <w:instrText xml:space="preserve"> ADDIN EN.CITE </w:instrText>
      </w:r>
      <w:r w:rsidR="00415260">
        <w:rPr>
          <w:rFonts w:ascii="Times New Roman" w:hAnsi="Times New Roman"/>
          <w:kern w:val="0"/>
          <w:sz w:val="24"/>
          <w:szCs w:val="24"/>
        </w:rPr>
        <w:fldChar w:fldCharType="begin">
          <w:fldData xml:space="preserve">PEVuZE5vdGU+PENpdGU+PEF1dGhvcj5NaXNhd2E8L0F1dGhvcj48WWVhcj4yMDA4PC9ZZWFyPjxS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</w:fldData>
        </w:fldChar>
      </w:r>
      <w:r w:rsidR="00415260">
        <w:rPr>
          <w:rFonts w:ascii="Times New Roman" w:hAnsi="Times New Roman"/>
          <w:kern w:val="0"/>
          <w:sz w:val="24"/>
          <w:szCs w:val="24"/>
        </w:rPr>
        <w:instrText xml:space="preserve"> ADDIN EN.CITE.DATA </w:instrText>
      </w:r>
      <w:r w:rsidR="00415260">
        <w:rPr>
          <w:rFonts w:ascii="Times New Roman" w:hAnsi="Times New Roman"/>
          <w:kern w:val="0"/>
          <w:sz w:val="24"/>
          <w:szCs w:val="24"/>
        </w:rPr>
      </w:r>
      <w:r w:rsidR="00415260">
        <w:rPr>
          <w:rFonts w:ascii="Times New Roman" w:hAnsi="Times New Roman"/>
          <w:kern w:val="0"/>
          <w:sz w:val="24"/>
          <w:szCs w:val="24"/>
        </w:rPr>
        <w:fldChar w:fldCharType="end"/>
      </w:r>
      <w:r w:rsidRPr="00AE7BEC">
        <w:rPr>
          <w:rFonts w:ascii="Times New Roman" w:hAnsi="Times New Roman"/>
          <w:kern w:val="0"/>
          <w:sz w:val="24"/>
          <w:szCs w:val="24"/>
        </w:rPr>
      </w:r>
      <w:r w:rsidRPr="00AE7BEC">
        <w:rPr>
          <w:rFonts w:ascii="Times New Roman" w:hAnsi="Times New Roman"/>
          <w:kern w:val="0"/>
          <w:sz w:val="24"/>
          <w:szCs w:val="24"/>
        </w:rPr>
        <w:fldChar w:fldCharType="separate"/>
      </w:r>
      <w:r w:rsidR="00415260">
        <w:rPr>
          <w:rFonts w:ascii="Times New Roman" w:hAnsi="Times New Roman"/>
          <w:noProof/>
          <w:kern w:val="0"/>
          <w:sz w:val="24"/>
          <w:szCs w:val="24"/>
        </w:rPr>
        <w:t>(</w:t>
      </w:r>
      <w:hyperlink w:anchor="_ENREF_26" w:tooltip="Misawa, 2008 #34625" w:history="1">
        <w:r w:rsidR="00D47793">
          <w:rPr>
            <w:rFonts w:ascii="Times New Roman" w:hAnsi="Times New Roman"/>
            <w:noProof/>
            <w:kern w:val="0"/>
            <w:sz w:val="24"/>
            <w:szCs w:val="24"/>
          </w:rPr>
          <w:t>26</w:t>
        </w:r>
      </w:hyperlink>
      <w:r w:rsidR="00415260">
        <w:rPr>
          <w:rFonts w:ascii="Times New Roman" w:hAnsi="Times New Roman"/>
          <w:noProof/>
          <w:kern w:val="0"/>
          <w:sz w:val="24"/>
          <w:szCs w:val="24"/>
        </w:rPr>
        <w:t>,</w:t>
      </w:r>
      <w:hyperlink w:anchor="_ENREF_27" w:tooltip="Kanazawa, 2009 #34624" w:history="1">
        <w:r w:rsidR="00D47793">
          <w:rPr>
            <w:rFonts w:ascii="Times New Roman" w:hAnsi="Times New Roman"/>
            <w:noProof/>
            <w:kern w:val="0"/>
            <w:sz w:val="24"/>
            <w:szCs w:val="24"/>
          </w:rPr>
          <w:t>27</w:t>
        </w:r>
      </w:hyperlink>
      <w:r w:rsidR="00415260">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oral squamous cell carcinoma </w:t>
      </w:r>
      <w:r w:rsidRPr="00AE7BEC">
        <w:rPr>
          <w:rFonts w:ascii="Times New Roman" w:hAnsi="Times New Roman"/>
          <w:kern w:val="0"/>
          <w:sz w:val="24"/>
          <w:szCs w:val="24"/>
        </w:rPr>
        <w:fldChar w:fldCharType="begin">
          <w:fldData xml:space="preserve">PEVuZE5vdGU+PENpdGU+PEF1dGhvcj5IZW5zb248L0F1dGhvcj48WWVhcj4yMDA1PC9ZZWFyPjxS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</w:fldData>
        </w:fldChar>
      </w:r>
      <w:r w:rsidR="00415260">
        <w:rPr>
          <w:rFonts w:ascii="Times New Roman" w:hAnsi="Times New Roman"/>
          <w:kern w:val="0"/>
          <w:sz w:val="24"/>
          <w:szCs w:val="24"/>
        </w:rPr>
        <w:instrText xml:space="preserve"> ADDIN EN.CITE </w:instrText>
      </w:r>
      <w:r w:rsidR="00415260">
        <w:rPr>
          <w:rFonts w:ascii="Times New Roman" w:hAnsi="Times New Roman"/>
          <w:kern w:val="0"/>
          <w:sz w:val="24"/>
          <w:szCs w:val="24"/>
        </w:rPr>
        <w:fldChar w:fldCharType="begin">
          <w:fldData xml:space="preserve">PEVuZE5vdGU+PENpdGU+PEF1dGhvcj5IZW5zb248L0F1dGhvcj48WWVhcj4yMDA1PC9ZZWFyPjxS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</w:fldData>
        </w:fldChar>
      </w:r>
      <w:r w:rsidR="00415260">
        <w:rPr>
          <w:rFonts w:ascii="Times New Roman" w:hAnsi="Times New Roman"/>
          <w:kern w:val="0"/>
          <w:sz w:val="24"/>
          <w:szCs w:val="24"/>
        </w:rPr>
        <w:instrText xml:space="preserve"> ADDIN EN.CITE.DATA </w:instrText>
      </w:r>
      <w:r w:rsidR="00415260">
        <w:rPr>
          <w:rFonts w:ascii="Times New Roman" w:hAnsi="Times New Roman"/>
          <w:kern w:val="0"/>
          <w:sz w:val="24"/>
          <w:szCs w:val="24"/>
        </w:rPr>
      </w:r>
      <w:r w:rsidR="00415260">
        <w:rPr>
          <w:rFonts w:ascii="Times New Roman" w:hAnsi="Times New Roman"/>
          <w:kern w:val="0"/>
          <w:sz w:val="24"/>
          <w:szCs w:val="24"/>
        </w:rPr>
        <w:fldChar w:fldCharType="end"/>
      </w:r>
      <w:r w:rsidRPr="00AE7BEC">
        <w:rPr>
          <w:rFonts w:ascii="Times New Roman" w:hAnsi="Times New Roman"/>
          <w:kern w:val="0"/>
          <w:sz w:val="24"/>
          <w:szCs w:val="24"/>
        </w:rPr>
      </w:r>
      <w:r w:rsidRPr="00AE7BEC">
        <w:rPr>
          <w:rFonts w:ascii="Times New Roman" w:hAnsi="Times New Roman"/>
          <w:kern w:val="0"/>
          <w:sz w:val="24"/>
          <w:szCs w:val="24"/>
        </w:rPr>
        <w:fldChar w:fldCharType="separate"/>
      </w:r>
      <w:r w:rsidR="00415260">
        <w:rPr>
          <w:rFonts w:ascii="Times New Roman" w:hAnsi="Times New Roman"/>
          <w:noProof/>
          <w:kern w:val="0"/>
          <w:sz w:val="24"/>
          <w:szCs w:val="24"/>
        </w:rPr>
        <w:t>(</w:t>
      </w:r>
      <w:hyperlink w:anchor="_ENREF_28" w:tooltip="Henson, 2005 #34626" w:history="1">
        <w:r w:rsidR="00D47793">
          <w:rPr>
            <w:rFonts w:ascii="Times New Roman" w:hAnsi="Times New Roman"/>
            <w:noProof/>
            <w:kern w:val="0"/>
            <w:sz w:val="24"/>
            <w:szCs w:val="24"/>
          </w:rPr>
          <w:t>28</w:t>
        </w:r>
      </w:hyperlink>
      <w:r w:rsidR="00415260">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Gene expression inactivation of </w:t>
      </w:r>
      <w:r w:rsidRPr="00AE7BEC">
        <w:rPr>
          <w:rFonts w:ascii="Times New Roman" w:hAnsi="Times New Roman"/>
          <w:i/>
          <w:kern w:val="0"/>
          <w:sz w:val="24"/>
          <w:szCs w:val="24"/>
        </w:rPr>
        <w:t>GALR1</w:t>
      </w:r>
      <w:r w:rsidRPr="00AE7BEC">
        <w:rPr>
          <w:rFonts w:ascii="Times New Roman" w:hAnsi="Times New Roman"/>
          <w:kern w:val="0"/>
          <w:sz w:val="24"/>
          <w:szCs w:val="24"/>
        </w:rPr>
        <w:t xml:space="preserve"> can be caused by promoter hypermethylation </w:t>
      </w:r>
      <w:r w:rsidRPr="00AE7BEC">
        <w:rPr>
          <w:rFonts w:ascii="Times New Roman" w:hAnsi="Times New Roman"/>
          <w:kern w:val="0"/>
          <w:sz w:val="24"/>
          <w:szCs w:val="24"/>
        </w:rPr>
        <w:fldChar w:fldCharType="begin">
          <w:fldData xml:space="preserve">PEVuZE5vdGU+PENpdGU+PEF1dGhvcj5NaXNhd2E8L0F1dGhvcj48WWVhcj4yMDA4PC9ZZWFyPjxS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</w:fldData>
        </w:fldChar>
      </w:r>
      <w:r w:rsidR="00415260">
        <w:rPr>
          <w:rFonts w:ascii="Times New Roman" w:hAnsi="Times New Roman"/>
          <w:kern w:val="0"/>
          <w:sz w:val="24"/>
          <w:szCs w:val="24"/>
        </w:rPr>
        <w:instrText xml:space="preserve"> ADDIN EN.CITE </w:instrText>
      </w:r>
      <w:r w:rsidR="00415260">
        <w:rPr>
          <w:rFonts w:ascii="Times New Roman" w:hAnsi="Times New Roman"/>
          <w:kern w:val="0"/>
          <w:sz w:val="24"/>
          <w:szCs w:val="24"/>
        </w:rPr>
        <w:fldChar w:fldCharType="begin">
          <w:fldData xml:space="preserve">PEVuZE5vdGU+PENpdGU+PEF1dGhvcj5NaXNhd2E8L0F1dGhvcj48WWVhcj4yMDA4PC9ZZWFyPjxS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</w:fldData>
        </w:fldChar>
      </w:r>
      <w:r w:rsidR="00415260">
        <w:rPr>
          <w:rFonts w:ascii="Times New Roman" w:hAnsi="Times New Roman"/>
          <w:kern w:val="0"/>
          <w:sz w:val="24"/>
          <w:szCs w:val="24"/>
        </w:rPr>
        <w:instrText xml:space="preserve"> ADDIN EN.CITE.DATA </w:instrText>
      </w:r>
      <w:r w:rsidR="00415260">
        <w:rPr>
          <w:rFonts w:ascii="Times New Roman" w:hAnsi="Times New Roman"/>
          <w:kern w:val="0"/>
          <w:sz w:val="24"/>
          <w:szCs w:val="24"/>
        </w:rPr>
      </w:r>
      <w:r w:rsidR="00415260">
        <w:rPr>
          <w:rFonts w:ascii="Times New Roman" w:hAnsi="Times New Roman"/>
          <w:kern w:val="0"/>
          <w:sz w:val="24"/>
          <w:szCs w:val="24"/>
        </w:rPr>
        <w:fldChar w:fldCharType="end"/>
      </w:r>
      <w:r w:rsidRPr="00AE7BEC">
        <w:rPr>
          <w:rFonts w:ascii="Times New Roman" w:hAnsi="Times New Roman"/>
          <w:kern w:val="0"/>
          <w:sz w:val="24"/>
          <w:szCs w:val="24"/>
        </w:rPr>
      </w:r>
      <w:r w:rsidRPr="00AE7BEC">
        <w:rPr>
          <w:rFonts w:ascii="Times New Roman" w:hAnsi="Times New Roman"/>
          <w:kern w:val="0"/>
          <w:sz w:val="24"/>
          <w:szCs w:val="24"/>
        </w:rPr>
        <w:fldChar w:fldCharType="separate"/>
      </w:r>
      <w:r w:rsidR="00415260">
        <w:rPr>
          <w:rFonts w:ascii="Times New Roman" w:hAnsi="Times New Roman"/>
          <w:noProof/>
          <w:kern w:val="0"/>
          <w:sz w:val="24"/>
          <w:szCs w:val="24"/>
        </w:rPr>
        <w:t>(</w:t>
      </w:r>
      <w:hyperlink w:anchor="_ENREF_26" w:tooltip="Misawa, 2008 #34625" w:history="1">
        <w:r w:rsidR="00D47793">
          <w:rPr>
            <w:rFonts w:ascii="Times New Roman" w:hAnsi="Times New Roman"/>
            <w:noProof/>
            <w:kern w:val="0"/>
            <w:sz w:val="24"/>
            <w:szCs w:val="24"/>
          </w:rPr>
          <w:t>26</w:t>
        </w:r>
      </w:hyperlink>
      <w:r w:rsidR="00415260">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Meanwhile, </w:t>
      </w:r>
      <w:r w:rsidRPr="00AE7BEC">
        <w:rPr>
          <w:rFonts w:ascii="Times New Roman" w:hAnsi="Times New Roman"/>
          <w:i/>
          <w:kern w:val="0"/>
          <w:sz w:val="24"/>
          <w:szCs w:val="24"/>
        </w:rPr>
        <w:t>GALR1</w:t>
      </w:r>
      <w:r w:rsidRPr="00AE7BEC">
        <w:rPr>
          <w:rFonts w:ascii="Times New Roman" w:hAnsi="Times New Roman"/>
          <w:kern w:val="0"/>
          <w:sz w:val="24"/>
          <w:szCs w:val="24"/>
        </w:rPr>
        <w:t xml:space="preserve"> has also been </w:t>
      </w:r>
      <w:r>
        <w:rPr>
          <w:rFonts w:ascii="Times New Roman" w:hAnsi="Times New Roman"/>
          <w:kern w:val="0"/>
          <w:sz w:val="24"/>
          <w:szCs w:val="24"/>
        </w:rPr>
        <w:t xml:space="preserve">a </w:t>
      </w:r>
      <w:r w:rsidRPr="00AE7BEC">
        <w:rPr>
          <w:rFonts w:ascii="Times New Roman" w:hAnsi="Times New Roman"/>
          <w:kern w:val="0"/>
          <w:sz w:val="24"/>
          <w:szCs w:val="24"/>
        </w:rPr>
        <w:t xml:space="preserve">subtype determining gene in breast cancer which suggests the potential powerful role in cancer diagnosis. </w:t>
      </w:r>
      <w:r w:rsidRPr="00AE7BEC">
        <w:rPr>
          <w:rFonts w:ascii="Times New Roman" w:hAnsi="Times New Roman"/>
          <w:i/>
          <w:kern w:val="0"/>
          <w:sz w:val="24"/>
          <w:szCs w:val="24"/>
        </w:rPr>
        <w:t>SLC5A8</w:t>
      </w:r>
      <w:r w:rsidRPr="00AE7BEC">
        <w:rPr>
          <w:rFonts w:ascii="Times New Roman" w:hAnsi="Times New Roman"/>
          <w:kern w:val="0"/>
          <w:sz w:val="24"/>
          <w:szCs w:val="24"/>
        </w:rPr>
        <w:t xml:space="preserve"> (solute carrier family 5, member 8) is a tumor suppressor gene and is usually suppressed in colon, gastric cancers</w:t>
      </w:r>
      <w:r>
        <w:rPr>
          <w:rFonts w:ascii="Times New Roman" w:hAnsi="Times New Roman" w:hint="eastAsia"/>
          <w:kern w:val="0"/>
          <w:sz w:val="24"/>
          <w:szCs w:val="24"/>
        </w:rPr>
        <w:t xml:space="preserve"> </w:t>
      </w:r>
      <w:r w:rsidRPr="00AE7BEC">
        <w:rPr>
          <w:rFonts w:ascii="Times New Roman" w:hAnsi="Times New Roman"/>
          <w:kern w:val="0"/>
          <w:sz w:val="24"/>
          <w:szCs w:val="24"/>
        </w:rPr>
        <w:fldChar w:fldCharType="begin">
          <w:fldData xml:space="preserve">PEVuZE5vdGU+PENpdGU+PEF1dGhvcj5QYXJrPC9BdXRob3I+PFllYXI+MjAwODwvWWVhcj48UmVj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</w:fldData>
        </w:fldChar>
      </w:r>
      <w:r w:rsidR="00415260">
        <w:rPr>
          <w:rFonts w:ascii="Times New Roman" w:hAnsi="Times New Roman"/>
          <w:kern w:val="0"/>
          <w:sz w:val="24"/>
          <w:szCs w:val="24"/>
        </w:rPr>
        <w:instrText xml:space="preserve"> ADDIN EN.CITE </w:instrText>
      </w:r>
      <w:r w:rsidR="00415260">
        <w:rPr>
          <w:rFonts w:ascii="Times New Roman" w:hAnsi="Times New Roman"/>
          <w:kern w:val="0"/>
          <w:sz w:val="24"/>
          <w:szCs w:val="24"/>
        </w:rPr>
        <w:fldChar w:fldCharType="begin">
          <w:fldData xml:space="preserve">PEVuZE5vdGU+PENpdGU+PEF1dGhvcj5QYXJrPC9BdXRob3I+PFllYXI+MjAwODwvWWVhcj48UmVj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</w:fldData>
        </w:fldChar>
      </w:r>
      <w:r w:rsidR="00415260">
        <w:rPr>
          <w:rFonts w:ascii="Times New Roman" w:hAnsi="Times New Roman"/>
          <w:kern w:val="0"/>
          <w:sz w:val="24"/>
          <w:szCs w:val="24"/>
        </w:rPr>
        <w:instrText xml:space="preserve"> ADDIN EN.CITE.DATA </w:instrText>
      </w:r>
      <w:r w:rsidR="00415260">
        <w:rPr>
          <w:rFonts w:ascii="Times New Roman" w:hAnsi="Times New Roman"/>
          <w:kern w:val="0"/>
          <w:sz w:val="24"/>
          <w:szCs w:val="24"/>
        </w:rPr>
      </w:r>
      <w:r w:rsidR="00415260">
        <w:rPr>
          <w:rFonts w:ascii="Times New Roman" w:hAnsi="Times New Roman"/>
          <w:kern w:val="0"/>
          <w:sz w:val="24"/>
          <w:szCs w:val="24"/>
        </w:rPr>
        <w:fldChar w:fldCharType="end"/>
      </w:r>
      <w:r w:rsidRPr="00AE7BEC">
        <w:rPr>
          <w:rFonts w:ascii="Times New Roman" w:hAnsi="Times New Roman"/>
          <w:kern w:val="0"/>
          <w:sz w:val="24"/>
          <w:szCs w:val="24"/>
        </w:rPr>
      </w:r>
      <w:r w:rsidRPr="00AE7BEC">
        <w:rPr>
          <w:rFonts w:ascii="Times New Roman" w:hAnsi="Times New Roman"/>
          <w:kern w:val="0"/>
          <w:sz w:val="24"/>
          <w:szCs w:val="24"/>
        </w:rPr>
        <w:fldChar w:fldCharType="separate"/>
      </w:r>
      <w:r w:rsidR="00415260">
        <w:rPr>
          <w:rFonts w:ascii="Times New Roman" w:hAnsi="Times New Roman"/>
          <w:noProof/>
          <w:kern w:val="0"/>
          <w:sz w:val="24"/>
          <w:szCs w:val="24"/>
        </w:rPr>
        <w:t>(</w:t>
      </w:r>
      <w:hyperlink w:anchor="_ENREF_29" w:tooltip="Park, 2008 #34630" w:history="1">
        <w:r w:rsidR="00D47793">
          <w:rPr>
            <w:rFonts w:ascii="Times New Roman" w:hAnsi="Times New Roman"/>
            <w:noProof/>
            <w:kern w:val="0"/>
            <w:sz w:val="24"/>
            <w:szCs w:val="24"/>
          </w:rPr>
          <w:t>29-31</w:t>
        </w:r>
      </w:hyperlink>
      <w:r w:rsidR="00415260">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w:t>
      </w:r>
      <w:r w:rsidRPr="00AE7BEC">
        <w:rPr>
          <w:rFonts w:ascii="Times New Roman" w:hAnsi="Times New Roman"/>
          <w:i/>
          <w:kern w:val="0"/>
          <w:sz w:val="24"/>
          <w:szCs w:val="24"/>
        </w:rPr>
        <w:t>ZMYND10</w:t>
      </w:r>
      <w:r w:rsidRPr="00AE7BEC">
        <w:rPr>
          <w:rFonts w:ascii="Times New Roman" w:hAnsi="Times New Roman"/>
          <w:kern w:val="0"/>
          <w:sz w:val="24"/>
          <w:szCs w:val="24"/>
        </w:rPr>
        <w:t xml:space="preserve"> (Zinc finger, MYND-type containing 10) has recently been identified as a candidate tumor suppressor gene due to the occurrence of missense mutations and loss of its expression in lung cancer</w:t>
      </w:r>
      <w:ins w:id="121" w:author="theresa wang" w:date="2014-06-01T12:02:00Z">
        <w:r w:rsidR="00BE640D">
          <w:rPr>
            <w:rFonts w:ascii="Times New Roman" w:hAnsi="Times New Roman"/>
            <w:kern w:val="0"/>
            <w:sz w:val="24"/>
            <w:szCs w:val="24"/>
          </w:rPr>
          <w:t xml:space="preserve"> (ref)</w:t>
        </w:r>
      </w:ins>
      <w:r w:rsidRPr="00AE7BEC">
        <w:rPr>
          <w:rFonts w:ascii="Times New Roman" w:hAnsi="Times New Roman"/>
          <w:kern w:val="0"/>
          <w:sz w:val="24"/>
          <w:szCs w:val="24"/>
        </w:rPr>
        <w:t xml:space="preserve">. </w:t>
      </w:r>
    </w:p>
    <w:p w:rsidR="00AC483D" w:rsidRPr="00BD3D31" w:rsidRDefault="00AC483D" w:rsidP="006671AF">
      <w:pPr>
        <w:autoSpaceDE w:val="0"/>
        <w:autoSpaceDN w:val="0"/>
        <w:adjustRightInd w:val="0"/>
        <w:jc w:val="left"/>
        <w:rPr>
          <w:rFonts w:ascii="Times New Roman" w:hAnsi="Times New Roman"/>
          <w:kern w:val="0"/>
          <w:sz w:val="24"/>
          <w:szCs w:val="24"/>
        </w:rPr>
      </w:pPr>
    </w:p>
    <w:p w:rsidR="00415260" w:rsidRDefault="00415260" w:rsidP="006671AF">
      <w:pPr>
        <w:autoSpaceDE w:val="0"/>
        <w:autoSpaceDN w:val="0"/>
        <w:adjustRightInd w:val="0"/>
        <w:jc w:val="left"/>
        <w:rPr>
          <w:rFonts w:ascii="Times New Roman" w:hAnsi="Times New Roman"/>
          <w:kern w:val="0"/>
          <w:sz w:val="24"/>
          <w:szCs w:val="24"/>
        </w:rPr>
      </w:pPr>
      <w:r>
        <w:rPr>
          <w:rFonts w:ascii="Times New Roman" w:hAnsi="Times New Roman"/>
          <w:kern w:val="0"/>
          <w:sz w:val="24"/>
          <w:szCs w:val="24"/>
        </w:rPr>
        <w:t>A</w:t>
      </w:r>
      <w:r>
        <w:rPr>
          <w:rFonts w:ascii="Times New Roman" w:hAnsi="Times New Roman" w:hint="eastAsia"/>
          <w:kern w:val="0"/>
          <w:sz w:val="24"/>
          <w:szCs w:val="24"/>
        </w:rPr>
        <w:t xml:space="preserve">ll the </w:t>
      </w:r>
      <w:r w:rsidR="00377944">
        <w:rPr>
          <w:rFonts w:ascii="Times New Roman" w:hAnsi="Times New Roman" w:hint="eastAsia"/>
          <w:kern w:val="0"/>
          <w:sz w:val="24"/>
          <w:szCs w:val="24"/>
        </w:rPr>
        <w:t>results</w:t>
      </w:r>
      <w:r>
        <w:rPr>
          <w:rFonts w:ascii="Times New Roman" w:hAnsi="Times New Roman" w:hint="eastAsia"/>
          <w:kern w:val="0"/>
          <w:sz w:val="24"/>
          <w:szCs w:val="24"/>
        </w:rPr>
        <w:t xml:space="preserve"> in present study were based on quantitative signals of the DNA methylation.</w:t>
      </w:r>
      <w:r w:rsidR="00D961FC">
        <w:rPr>
          <w:rFonts w:ascii="Times New Roman" w:hAnsi="Times New Roman" w:hint="eastAsia"/>
          <w:kern w:val="0"/>
          <w:sz w:val="24"/>
          <w:szCs w:val="24"/>
        </w:rPr>
        <w:t xml:space="preserve"> We also conducted the </w:t>
      </w:r>
      <w:r w:rsidR="00D961FC">
        <w:rPr>
          <w:rFonts w:ascii="Times New Roman" w:hAnsi="Times New Roman"/>
          <w:kern w:val="0"/>
          <w:sz w:val="24"/>
          <w:szCs w:val="24"/>
        </w:rPr>
        <w:t>analyses</w:t>
      </w:r>
      <w:r w:rsidR="00D961FC">
        <w:rPr>
          <w:rFonts w:ascii="Times New Roman" w:hAnsi="Times New Roman" w:hint="eastAsia"/>
          <w:kern w:val="0"/>
          <w:sz w:val="24"/>
          <w:szCs w:val="24"/>
        </w:rPr>
        <w:t xml:space="preserve"> which were based on discrete DNA methylation signals in which </w:t>
      </w:r>
      <w:r w:rsidRPr="000335EA">
        <w:rPr>
          <w:rFonts w:ascii="Times New Roman" w:hAnsi="Times New Roman"/>
          <w:kern w:val="0"/>
          <w:sz w:val="24"/>
          <w:szCs w:val="24"/>
        </w:rPr>
        <w:t xml:space="preserve">beta values &lt; 0.3 </w:t>
      </w:r>
      <w:r w:rsidR="00D961FC">
        <w:rPr>
          <w:rFonts w:ascii="Times New Roman" w:hAnsi="Times New Roman" w:hint="eastAsia"/>
          <w:kern w:val="0"/>
          <w:sz w:val="24"/>
          <w:szCs w:val="24"/>
        </w:rPr>
        <w:t xml:space="preserve">was </w:t>
      </w:r>
      <w:r w:rsidR="00D961FC">
        <w:rPr>
          <w:rFonts w:ascii="Times New Roman" w:hAnsi="Times New Roman"/>
          <w:kern w:val="0"/>
          <w:sz w:val="24"/>
          <w:szCs w:val="24"/>
        </w:rPr>
        <w:t>define</w:t>
      </w:r>
      <w:r w:rsidR="00D961FC">
        <w:rPr>
          <w:rFonts w:ascii="Times New Roman" w:hAnsi="Times New Roman" w:hint="eastAsia"/>
          <w:kern w:val="0"/>
          <w:sz w:val="24"/>
          <w:szCs w:val="24"/>
        </w:rPr>
        <w:t>d</w:t>
      </w:r>
      <w:r w:rsidRPr="000335EA">
        <w:rPr>
          <w:rFonts w:ascii="Times New Roman" w:hAnsi="Times New Roman"/>
          <w:kern w:val="0"/>
          <w:sz w:val="24"/>
          <w:szCs w:val="24"/>
        </w:rPr>
        <w:t xml:space="preserve"> </w:t>
      </w:r>
      <w:r w:rsidR="00D961FC">
        <w:rPr>
          <w:rFonts w:ascii="Times New Roman" w:hAnsi="Times New Roman" w:hint="eastAsia"/>
          <w:kern w:val="0"/>
          <w:sz w:val="24"/>
          <w:szCs w:val="24"/>
        </w:rPr>
        <w:t xml:space="preserve">as </w:t>
      </w:r>
      <w:r w:rsidR="00D961FC">
        <w:rPr>
          <w:rFonts w:ascii="Times New Roman" w:hAnsi="Times New Roman"/>
          <w:kern w:val="0"/>
          <w:sz w:val="24"/>
          <w:szCs w:val="24"/>
        </w:rPr>
        <w:t>the un-methylated CpGs</w:t>
      </w:r>
      <w:r w:rsidR="00D961FC">
        <w:rPr>
          <w:rFonts w:ascii="Times New Roman" w:hAnsi="Times New Roman" w:hint="eastAsia"/>
          <w:kern w:val="0"/>
          <w:sz w:val="24"/>
          <w:szCs w:val="24"/>
        </w:rPr>
        <w:t xml:space="preserve">; </w:t>
      </w:r>
      <w:r w:rsidRPr="000335EA">
        <w:rPr>
          <w:rFonts w:ascii="Times New Roman" w:hAnsi="Times New Roman"/>
          <w:kern w:val="0"/>
          <w:sz w:val="24"/>
          <w:szCs w:val="24"/>
        </w:rPr>
        <w:t xml:space="preserve">beta values &gt; 0.8 </w:t>
      </w:r>
      <w:r w:rsidR="00D961FC">
        <w:rPr>
          <w:rFonts w:ascii="Times New Roman" w:hAnsi="Times New Roman" w:hint="eastAsia"/>
          <w:kern w:val="0"/>
          <w:sz w:val="24"/>
          <w:szCs w:val="24"/>
        </w:rPr>
        <w:t xml:space="preserve">were </w:t>
      </w:r>
      <w:r w:rsidR="00D961FC">
        <w:rPr>
          <w:rFonts w:ascii="Times New Roman" w:hAnsi="Times New Roman"/>
          <w:kern w:val="0"/>
          <w:sz w:val="24"/>
          <w:szCs w:val="24"/>
        </w:rPr>
        <w:t>defined</w:t>
      </w:r>
      <w:r w:rsidR="00D961FC">
        <w:rPr>
          <w:rFonts w:ascii="Times New Roman" w:hAnsi="Times New Roman" w:hint="eastAsia"/>
          <w:kern w:val="0"/>
          <w:sz w:val="24"/>
          <w:szCs w:val="24"/>
        </w:rPr>
        <w:t xml:space="preserve"> as </w:t>
      </w:r>
      <w:r w:rsidRPr="000335EA">
        <w:rPr>
          <w:rFonts w:ascii="Times New Roman" w:hAnsi="Times New Roman"/>
          <w:kern w:val="0"/>
          <w:sz w:val="24"/>
          <w:szCs w:val="24"/>
        </w:rPr>
        <w:t>the full methylated CpGs</w:t>
      </w:r>
      <w:r w:rsidR="00D961FC">
        <w:rPr>
          <w:rFonts w:ascii="Times New Roman" w:hAnsi="Times New Roman" w:hint="eastAsia"/>
          <w:kern w:val="0"/>
          <w:sz w:val="24"/>
          <w:szCs w:val="24"/>
        </w:rPr>
        <w:t xml:space="preserve"> and </w:t>
      </w:r>
      <w:r w:rsidRPr="000335EA">
        <w:rPr>
          <w:rFonts w:ascii="Times New Roman" w:hAnsi="Times New Roman"/>
          <w:kern w:val="0"/>
          <w:sz w:val="24"/>
          <w:szCs w:val="24"/>
        </w:rPr>
        <w:t xml:space="preserve">beta values between 0.3-0.8 defines semi-methylated CpGs </w:t>
      </w:r>
      <w:r w:rsidRPr="000335EA">
        <w:rPr>
          <w:rFonts w:ascii="Times New Roman" w:hAnsi="Times New Roman"/>
          <w:kern w:val="0"/>
          <w:sz w:val="24"/>
          <w:szCs w:val="24"/>
        </w:rPr>
        <w:fldChar w:fldCharType="begin">
          <w:fldData xml:space="preserve">PEVuZE5vdGU+PENpdGU+PEF1dGhvcj5Sb24tQmlnZ2VyPC9BdXRob3I+PFllYXI+MjAxMDwvWWVh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</w:fldData>
        </w:fldChar>
      </w:r>
      <w:r>
        <w:rPr>
          <w:rFonts w:ascii="Times New Roman" w:hAnsi="Times New Roman"/>
          <w:kern w:val="0"/>
          <w:sz w:val="24"/>
          <w:szCs w:val="24"/>
        </w:rPr>
        <w:instrText xml:space="preserve"> ADDIN EN.CITE </w:instrText>
      </w:r>
      <w:r>
        <w:rPr>
          <w:rFonts w:ascii="Times New Roman" w:hAnsi="Times New Roman"/>
          <w:kern w:val="0"/>
          <w:sz w:val="24"/>
          <w:szCs w:val="24"/>
        </w:rPr>
        <w:fldChar w:fldCharType="begin">
          <w:fldData xml:space="preserve">PEVuZE5vdGU+PENpdGU+PEF1dGhvcj5Sb24tQmlnZ2VyPC9BdXRob3I+PFllYXI+MjAxMDwvWWVh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</w:fldData>
        </w:fldChar>
      </w:r>
      <w:r>
        <w:rPr>
          <w:rFonts w:ascii="Times New Roman" w:hAnsi="Times New Roman"/>
          <w:kern w:val="0"/>
          <w:sz w:val="24"/>
          <w:szCs w:val="24"/>
        </w:rPr>
        <w:instrText xml:space="preserve"> ADDIN EN.CITE.DATA </w:instrText>
      </w:r>
      <w:r>
        <w:rPr>
          <w:rFonts w:ascii="Times New Roman" w:hAnsi="Times New Roman"/>
          <w:kern w:val="0"/>
          <w:sz w:val="24"/>
          <w:szCs w:val="24"/>
        </w:rPr>
      </w:r>
      <w:r>
        <w:rPr>
          <w:rFonts w:ascii="Times New Roman" w:hAnsi="Times New Roman"/>
          <w:kern w:val="0"/>
          <w:sz w:val="24"/>
          <w:szCs w:val="24"/>
        </w:rPr>
        <w:fldChar w:fldCharType="end"/>
      </w:r>
      <w:r w:rsidRPr="000335EA">
        <w:rPr>
          <w:rFonts w:ascii="Times New Roman" w:hAnsi="Times New Roman"/>
          <w:kern w:val="0"/>
          <w:sz w:val="24"/>
          <w:szCs w:val="24"/>
        </w:rPr>
      </w:r>
      <w:r w:rsidRPr="000335EA">
        <w:rPr>
          <w:rFonts w:ascii="Times New Roman" w:hAnsi="Times New Roman"/>
          <w:kern w:val="0"/>
          <w:sz w:val="24"/>
          <w:szCs w:val="24"/>
        </w:rPr>
        <w:fldChar w:fldCharType="separate"/>
      </w:r>
      <w:r>
        <w:rPr>
          <w:rFonts w:ascii="Times New Roman" w:hAnsi="Times New Roman"/>
          <w:noProof/>
          <w:kern w:val="0"/>
          <w:sz w:val="24"/>
          <w:szCs w:val="24"/>
        </w:rPr>
        <w:t>(</w:t>
      </w:r>
      <w:hyperlink w:anchor="_ENREF_32" w:tooltip="Ron-Bigger, 2010 #34779" w:history="1">
        <w:r w:rsidR="00D47793">
          <w:rPr>
            <w:rFonts w:ascii="Times New Roman" w:hAnsi="Times New Roman"/>
            <w:noProof/>
            <w:kern w:val="0"/>
            <w:sz w:val="24"/>
            <w:szCs w:val="24"/>
          </w:rPr>
          <w:t>32</w:t>
        </w:r>
      </w:hyperlink>
      <w:r>
        <w:rPr>
          <w:rFonts w:ascii="Times New Roman" w:hAnsi="Times New Roman"/>
          <w:noProof/>
          <w:kern w:val="0"/>
          <w:sz w:val="24"/>
          <w:szCs w:val="24"/>
        </w:rPr>
        <w:t>,</w:t>
      </w:r>
      <w:hyperlink w:anchor="_ENREF_33" w:tooltip="Richter, 2009 #34780" w:history="1">
        <w:r w:rsidR="00D47793">
          <w:rPr>
            <w:rFonts w:ascii="Times New Roman" w:hAnsi="Times New Roman"/>
            <w:noProof/>
            <w:kern w:val="0"/>
            <w:sz w:val="24"/>
            <w:szCs w:val="24"/>
          </w:rPr>
          <w:t>33</w:t>
        </w:r>
      </w:hyperlink>
      <w:r>
        <w:rPr>
          <w:rFonts w:ascii="Times New Roman" w:hAnsi="Times New Roman"/>
          <w:noProof/>
          <w:kern w:val="0"/>
          <w:sz w:val="24"/>
          <w:szCs w:val="24"/>
        </w:rPr>
        <w:t>)</w:t>
      </w:r>
      <w:r w:rsidRPr="000335EA">
        <w:rPr>
          <w:rFonts w:ascii="Times New Roman" w:hAnsi="Times New Roman"/>
          <w:kern w:val="0"/>
          <w:sz w:val="24"/>
          <w:szCs w:val="24"/>
        </w:rPr>
        <w:fldChar w:fldCharType="end"/>
      </w:r>
      <w:r w:rsidRPr="000335EA">
        <w:rPr>
          <w:rFonts w:ascii="Times New Roman" w:hAnsi="Times New Roman"/>
          <w:kern w:val="0"/>
          <w:sz w:val="24"/>
          <w:szCs w:val="24"/>
        </w:rPr>
        <w:t>.</w:t>
      </w:r>
      <w:r w:rsidR="00D961FC">
        <w:rPr>
          <w:rFonts w:ascii="Times New Roman" w:hAnsi="Times New Roman" w:hint="eastAsia"/>
          <w:kern w:val="0"/>
          <w:sz w:val="24"/>
          <w:szCs w:val="24"/>
        </w:rPr>
        <w:t xml:space="preserve"> </w:t>
      </w:r>
      <w:r w:rsidR="00D961FC">
        <w:rPr>
          <w:rFonts w:ascii="Times New Roman" w:hAnsi="Times New Roman"/>
          <w:kern w:val="0"/>
          <w:sz w:val="24"/>
          <w:szCs w:val="24"/>
        </w:rPr>
        <w:t>I</w:t>
      </w:r>
      <w:r w:rsidR="00D961FC">
        <w:rPr>
          <w:rFonts w:ascii="Times New Roman" w:hAnsi="Times New Roman" w:hint="eastAsia"/>
          <w:kern w:val="0"/>
          <w:sz w:val="24"/>
          <w:szCs w:val="24"/>
        </w:rPr>
        <w:t xml:space="preserve">n this condition, five genes were still significantly differential methylation between NSCLC and normal tissues. </w:t>
      </w:r>
      <w:r w:rsidR="00BD3D31">
        <w:rPr>
          <w:rFonts w:ascii="Times New Roman" w:hAnsi="Times New Roman"/>
          <w:kern w:val="0"/>
          <w:sz w:val="24"/>
          <w:szCs w:val="24"/>
        </w:rPr>
        <w:t>N</w:t>
      </w:r>
      <w:r w:rsidR="00BD3D31">
        <w:rPr>
          <w:rFonts w:ascii="Times New Roman" w:hAnsi="Times New Roman" w:hint="eastAsia"/>
          <w:kern w:val="0"/>
          <w:sz w:val="24"/>
          <w:szCs w:val="24"/>
        </w:rPr>
        <w:t xml:space="preserve">o </w:t>
      </w:r>
      <w:r w:rsidR="00BD3D31">
        <w:rPr>
          <w:rFonts w:ascii="Times New Roman" w:hAnsi="Times New Roman"/>
          <w:kern w:val="0"/>
          <w:sz w:val="24"/>
          <w:szCs w:val="24"/>
        </w:rPr>
        <w:t>significant</w:t>
      </w:r>
      <w:r w:rsidR="00BD3D31">
        <w:rPr>
          <w:rFonts w:ascii="Times New Roman" w:hAnsi="Times New Roman" w:hint="eastAsia"/>
          <w:kern w:val="0"/>
          <w:sz w:val="24"/>
          <w:szCs w:val="24"/>
        </w:rPr>
        <w:t xml:space="preserve"> changes were found in classification sensitivity, specificity and </w:t>
      </w:r>
      <w:r w:rsidR="00BD3D31">
        <w:rPr>
          <w:rFonts w:ascii="Times New Roman" w:hAnsi="Times New Roman"/>
          <w:kern w:val="0"/>
          <w:sz w:val="24"/>
          <w:szCs w:val="24"/>
        </w:rPr>
        <w:t>accuracy</w:t>
      </w:r>
      <w:r w:rsidR="00BD3D31">
        <w:rPr>
          <w:rFonts w:ascii="Times New Roman" w:hAnsi="Times New Roman" w:hint="eastAsia"/>
          <w:kern w:val="0"/>
          <w:sz w:val="24"/>
          <w:szCs w:val="24"/>
        </w:rPr>
        <w:t xml:space="preserve">. </w:t>
      </w:r>
      <w:r w:rsidR="002E3A19">
        <w:rPr>
          <w:rFonts w:ascii="Times New Roman" w:hAnsi="Times New Roman" w:hint="eastAsia"/>
          <w:kern w:val="0"/>
          <w:sz w:val="24"/>
          <w:szCs w:val="24"/>
        </w:rPr>
        <w:t xml:space="preserve">Also, </w:t>
      </w:r>
      <w:r w:rsidR="00200FF4">
        <w:rPr>
          <w:rFonts w:ascii="Times New Roman" w:hAnsi="Times New Roman" w:hint="eastAsia"/>
          <w:kern w:val="0"/>
          <w:sz w:val="24"/>
          <w:szCs w:val="24"/>
        </w:rPr>
        <w:t>t</w:t>
      </w:r>
      <w:r w:rsidRPr="002E3A19">
        <w:rPr>
          <w:rFonts w:ascii="Times New Roman" w:hAnsi="Times New Roman"/>
          <w:kern w:val="0"/>
          <w:sz w:val="24"/>
          <w:szCs w:val="24"/>
        </w:rPr>
        <w:t>he sensitivity, specificity and AUC of diagnosis with one gene added to the model each time</w:t>
      </w:r>
      <w:r w:rsidRPr="002E3A19">
        <w:rPr>
          <w:rFonts w:ascii="Times New Roman" w:hAnsi="Times New Roman" w:hint="eastAsia"/>
          <w:kern w:val="0"/>
          <w:sz w:val="24"/>
          <w:szCs w:val="24"/>
        </w:rPr>
        <w:t xml:space="preserve"> </w:t>
      </w:r>
      <w:r w:rsidRPr="002E3A19">
        <w:rPr>
          <w:rFonts w:ascii="Times New Roman" w:hAnsi="Times New Roman"/>
          <w:kern w:val="0"/>
          <w:sz w:val="24"/>
          <w:szCs w:val="24"/>
        </w:rPr>
        <w:t xml:space="preserve">were summarized in the </w:t>
      </w:r>
      <w:r w:rsidRPr="002E3A19">
        <w:rPr>
          <w:rFonts w:ascii="Times New Roman" w:hAnsi="Times New Roman"/>
          <w:color w:val="0070C0"/>
          <w:kern w:val="0"/>
          <w:sz w:val="24"/>
          <w:szCs w:val="24"/>
        </w:rPr>
        <w:t>Supplementary Figure 5</w:t>
      </w:r>
      <w:r w:rsidR="002E3A19">
        <w:rPr>
          <w:rFonts w:ascii="Times New Roman" w:hAnsi="Times New Roman" w:hint="eastAsia"/>
          <w:color w:val="0070C0"/>
          <w:kern w:val="0"/>
          <w:sz w:val="24"/>
          <w:szCs w:val="24"/>
        </w:rPr>
        <w:t xml:space="preserve"> </w:t>
      </w:r>
      <w:r w:rsidR="002E3A19" w:rsidRPr="002E3A19">
        <w:rPr>
          <w:rFonts w:ascii="Times New Roman" w:hAnsi="Times New Roman" w:hint="eastAsia"/>
          <w:kern w:val="0"/>
          <w:sz w:val="24"/>
          <w:szCs w:val="24"/>
        </w:rPr>
        <w:t xml:space="preserve">in which </w:t>
      </w:r>
      <w:r w:rsidR="002E3A19">
        <w:rPr>
          <w:rFonts w:ascii="Times New Roman" w:hAnsi="Times New Roman" w:hint="eastAsia"/>
          <w:kern w:val="0"/>
          <w:sz w:val="24"/>
          <w:szCs w:val="24"/>
        </w:rPr>
        <w:t xml:space="preserve">we can found the sensitivity and AUC were </w:t>
      </w:r>
      <w:r w:rsidR="002E3A19" w:rsidRPr="002E3A19">
        <w:rPr>
          <w:rFonts w:ascii="Times New Roman" w:hAnsi="Times New Roman"/>
          <w:kern w:val="0"/>
          <w:sz w:val="24"/>
          <w:szCs w:val="24"/>
        </w:rPr>
        <w:t>gradually</w:t>
      </w:r>
      <w:r w:rsidR="002E3A19">
        <w:rPr>
          <w:rFonts w:ascii="Times New Roman" w:hAnsi="Times New Roman" w:hint="eastAsia"/>
          <w:kern w:val="0"/>
          <w:sz w:val="24"/>
          <w:szCs w:val="24"/>
        </w:rPr>
        <w:t xml:space="preserve"> increased step by step. </w:t>
      </w:r>
    </w:p>
    <w:p w:rsidR="007F6217" w:rsidRPr="00AE7BEC" w:rsidRDefault="007F6217" w:rsidP="006671AF">
      <w:pPr>
        <w:autoSpaceDE w:val="0"/>
        <w:autoSpaceDN w:val="0"/>
        <w:adjustRightInd w:val="0"/>
        <w:jc w:val="left"/>
        <w:rPr>
          <w:rFonts w:ascii="Times New Roman" w:hAnsi="Times New Roman"/>
          <w:color w:val="000000"/>
          <w:sz w:val="24"/>
          <w:szCs w:val="24"/>
          <w:shd w:val="clear" w:color="auto" w:fill="FFFFFF"/>
        </w:rPr>
      </w:pPr>
    </w:p>
    <w:p w:rsidR="00B46D20" w:rsidRPr="00F76984" w:rsidRDefault="006671AF" w:rsidP="006671AF">
      <w:pPr>
        <w:pStyle w:val="a6"/>
        <w:spacing w:before="0" w:beforeAutospacing="0" w:after="0" w:afterAutospacing="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lastRenderedPageBreak/>
        <w:t xml:space="preserve">Lung cancer diagnosis is a challenging problem. </w:t>
      </w:r>
      <w:r w:rsidR="00845704">
        <w:rPr>
          <w:rFonts w:ascii="Times New Roman" w:hAnsi="Times New Roman" w:cs="Times New Roman" w:hint="eastAsia"/>
          <w:color w:val="000000"/>
          <w:shd w:val="clear" w:color="auto" w:fill="FFFFFF"/>
        </w:rPr>
        <w:t>In order to d</w:t>
      </w:r>
      <w:r w:rsidR="00BA4DEB" w:rsidRPr="00615801">
        <w:rPr>
          <w:rFonts w:ascii="Times New Roman" w:hAnsi="Times New Roman" w:cs="Times New Roman"/>
          <w:color w:val="000000"/>
          <w:shd w:val="clear" w:color="auto" w:fill="FFFFFF"/>
        </w:rPr>
        <w:t>iscove</w:t>
      </w:r>
      <w:r w:rsidR="00BA4DEB" w:rsidRPr="00615801">
        <w:rPr>
          <w:rFonts w:ascii="Times New Roman" w:hAnsi="Times New Roman" w:cs="Times New Roman" w:hint="eastAsia"/>
          <w:color w:val="000000"/>
          <w:shd w:val="clear" w:color="auto" w:fill="FFFFFF"/>
        </w:rPr>
        <w:t xml:space="preserve">r </w:t>
      </w:r>
      <w:r w:rsidRPr="00615801">
        <w:rPr>
          <w:rFonts w:ascii="Times New Roman" w:hAnsi="Times New Roman" w:cs="Times New Roman"/>
          <w:color w:val="000000"/>
          <w:shd w:val="clear" w:color="auto" w:fill="FFFFFF"/>
        </w:rPr>
        <w:t xml:space="preserve">a potential panel of DNA methylation-based biomarkers for diagnosis of </w:t>
      </w:r>
      <w:r w:rsidR="00845704" w:rsidRPr="00615801">
        <w:rPr>
          <w:rFonts w:ascii="Times New Roman" w:hAnsi="Times New Roman" w:cs="Times New Roman"/>
          <w:color w:val="000000"/>
          <w:shd w:val="clear" w:color="auto" w:fill="FFFFFF"/>
        </w:rPr>
        <w:t>NSCLC</w:t>
      </w:r>
      <w:r w:rsidR="00845704" w:rsidRPr="00615801">
        <w:rPr>
          <w:rFonts w:ascii="Times New Roman" w:hAnsi="Times New Roman" w:cs="Times New Roman" w:hint="eastAsia"/>
          <w:color w:val="000000"/>
          <w:shd w:val="clear" w:color="auto" w:fill="FFFFFF"/>
        </w:rPr>
        <w:t>,</w:t>
      </w:r>
      <w:r w:rsidR="00615801" w:rsidRPr="00615801">
        <w:rPr>
          <w:rFonts w:ascii="Times New Roman" w:hAnsi="Times New Roman" w:cs="Times New Roman"/>
          <w:color w:val="000000"/>
          <w:shd w:val="clear" w:color="auto" w:fill="FFFFFF"/>
        </w:rPr>
        <w:t xml:space="preserve"> We should perform a genome-wide search fo</w:t>
      </w:r>
      <w:r w:rsidR="00615801">
        <w:rPr>
          <w:rFonts w:ascii="Times New Roman" w:hAnsi="Times New Roman" w:cs="Times New Roman" w:hint="eastAsia"/>
          <w:color w:val="000000"/>
          <w:shd w:val="clear" w:color="auto" w:fill="FFFFFF"/>
        </w:rPr>
        <w:t>r</w:t>
      </w:r>
      <w:r w:rsidR="00615801" w:rsidRPr="00615801">
        <w:rPr>
          <w:rFonts w:ascii="Times New Roman" w:hAnsi="Times New Roman" w:cs="Times New Roman"/>
          <w:color w:val="000000"/>
          <w:shd w:val="clear" w:color="auto" w:fill="FFFFFF"/>
        </w:rPr>
        <w:t xml:space="preserve"> an optional combination</w:t>
      </w:r>
      <w:r w:rsidRPr="00615801">
        <w:rPr>
          <w:rFonts w:ascii="Times New Roman" w:hAnsi="Times New Roman" w:cs="Times New Roman"/>
          <w:color w:val="000000"/>
          <w:shd w:val="clear" w:color="auto" w:fill="FFFFFF"/>
        </w:rPr>
        <w:t xml:space="preserve"> of tens or hundreds of loci from genome-wide DNA methylation profile.</w:t>
      </w:r>
      <w:r w:rsidR="00B46D20">
        <w:rPr>
          <w:rFonts w:ascii="Times New Roman" w:hAnsi="Times New Roman" w:cs="Times New Roman" w:hint="eastAsia"/>
          <w:color w:val="000000"/>
          <w:shd w:val="clear" w:color="auto" w:fill="FFFFFF"/>
        </w:rPr>
        <w:t xml:space="preserve"> </w:t>
      </w:r>
      <w:r w:rsidR="00B46D20" w:rsidRPr="003436A1">
        <w:rPr>
          <w:rFonts w:asciiTheme="minorHAnsi" w:hAnsiTheme="minorHAnsi" w:cs="Arial"/>
          <w:color w:val="000000"/>
          <w:shd w:val="clear" w:color="auto" w:fill="FFFFFF"/>
        </w:rPr>
        <w:t>I</w:t>
      </w:r>
      <w:r w:rsidR="00B46D20" w:rsidRPr="003436A1">
        <w:rPr>
          <w:rFonts w:asciiTheme="minorHAnsi" w:hAnsiTheme="minorHAnsi" w:cs="Arial" w:hint="eastAsia"/>
          <w:color w:val="000000"/>
          <w:shd w:val="clear" w:color="auto" w:fill="FFFFFF"/>
        </w:rPr>
        <w:t xml:space="preserve">ntegration analysis to inter-platform genome-wide DNA methylation datastes with </w:t>
      </w:r>
      <w:r w:rsidR="00B46D20" w:rsidRPr="003436A1">
        <w:rPr>
          <w:rFonts w:asciiTheme="minorHAnsi" w:hAnsiTheme="minorHAnsi" w:cs="Arial"/>
          <w:color w:val="000000"/>
          <w:shd w:val="clear" w:color="auto" w:fill="FFFFFF"/>
        </w:rPr>
        <w:t>appreciated</w:t>
      </w:r>
      <w:r w:rsidR="00B46D20" w:rsidRPr="003436A1">
        <w:rPr>
          <w:rFonts w:asciiTheme="minorHAnsi" w:hAnsiTheme="minorHAnsi" w:cs="Arial" w:hint="eastAsia"/>
          <w:color w:val="000000"/>
          <w:shd w:val="clear" w:color="auto" w:fill="FFFFFF"/>
        </w:rPr>
        <w:t xml:space="preserve"> data normalization and batch effect </w:t>
      </w:r>
      <w:r w:rsidR="00B46D20" w:rsidRPr="003436A1">
        <w:rPr>
          <w:rFonts w:asciiTheme="minorHAnsi" w:hAnsiTheme="minorHAnsi" w:cs="Arial"/>
          <w:color w:val="000000"/>
          <w:shd w:val="clear" w:color="auto" w:fill="FFFFFF"/>
        </w:rPr>
        <w:t>elimination</w:t>
      </w:r>
      <w:r w:rsidR="00B46D20" w:rsidRPr="003436A1">
        <w:rPr>
          <w:rFonts w:asciiTheme="minorHAnsi" w:hAnsiTheme="minorHAnsi" w:cs="Arial" w:hint="eastAsia"/>
          <w:color w:val="000000"/>
          <w:shd w:val="clear" w:color="auto" w:fill="FFFFFF"/>
        </w:rPr>
        <w:t xml:space="preserve"> could provide optimal biomarker combination in a large sample population to obtain </w:t>
      </w:r>
      <w:r w:rsidR="00B46D20" w:rsidRPr="003436A1">
        <w:rPr>
          <w:rFonts w:asciiTheme="minorHAnsi" w:hAnsiTheme="minorHAnsi" w:cs="Arial"/>
          <w:color w:val="000000"/>
          <w:shd w:val="clear" w:color="auto" w:fill="FFFFFF"/>
        </w:rPr>
        <w:t>maximum</w:t>
      </w:r>
      <w:r w:rsidR="00B46D20" w:rsidRPr="003436A1">
        <w:rPr>
          <w:rFonts w:asciiTheme="minorHAnsi" w:hAnsiTheme="minorHAnsi" w:cs="Arial" w:hint="eastAsia"/>
          <w:color w:val="000000"/>
          <w:shd w:val="clear" w:color="auto" w:fill="FFFFFF"/>
        </w:rPr>
        <w:t xml:space="preserve"> diagnosis </w:t>
      </w:r>
      <w:r w:rsidR="00B46D20" w:rsidRPr="003436A1">
        <w:rPr>
          <w:rFonts w:asciiTheme="minorHAnsi" w:hAnsiTheme="minorHAnsi" w:cs="Arial"/>
          <w:color w:val="000000"/>
          <w:shd w:val="clear" w:color="auto" w:fill="FFFFFF"/>
        </w:rPr>
        <w:t>efficiency</w:t>
      </w:r>
      <w:r w:rsidR="00B46D20" w:rsidRPr="003436A1">
        <w:rPr>
          <w:rFonts w:asciiTheme="minorHAnsi" w:hAnsiTheme="minorHAnsi" w:cs="Arial" w:hint="eastAsia"/>
          <w:color w:val="000000"/>
          <w:shd w:val="clear" w:color="auto" w:fill="FFFFFF"/>
        </w:rPr>
        <w:t>.</w:t>
      </w:r>
      <w:r w:rsidR="00B46D20" w:rsidRPr="00B46D20">
        <w:rPr>
          <w:rFonts w:asciiTheme="minorHAnsi" w:hAnsiTheme="minorHAnsi" w:cs="Arial"/>
          <w:color w:val="000000"/>
          <w:shd w:val="clear" w:color="auto" w:fill="FFFFFF"/>
        </w:rPr>
        <w:t xml:space="preserve"> </w:t>
      </w:r>
      <w:r w:rsidR="00B46D20" w:rsidRPr="003436A1">
        <w:rPr>
          <w:rFonts w:asciiTheme="minorHAnsi" w:hAnsiTheme="minorHAnsi" w:cs="Arial"/>
          <w:color w:val="000000"/>
          <w:shd w:val="clear" w:color="auto" w:fill="FFFFFF"/>
        </w:rPr>
        <w:t>W</w:t>
      </w:r>
      <w:r w:rsidR="00B46D20" w:rsidRPr="003436A1">
        <w:rPr>
          <w:rFonts w:asciiTheme="minorHAnsi" w:hAnsiTheme="minorHAnsi" w:cs="Arial" w:hint="eastAsia"/>
          <w:color w:val="000000"/>
          <w:shd w:val="clear" w:color="auto" w:fill="FFFFFF"/>
        </w:rPr>
        <w:t xml:space="preserve">ith this approach, we identified a 5 gene signature including </w:t>
      </w:r>
      <w:r w:rsidR="00B46D20" w:rsidRPr="003436A1">
        <w:rPr>
          <w:rFonts w:asciiTheme="minorHAnsi" w:hAnsiTheme="minorHAnsi" w:cs="Arial"/>
          <w:i/>
          <w:color w:val="000000"/>
          <w:shd w:val="clear" w:color="auto" w:fill="FFFFFF"/>
        </w:rPr>
        <w:t>AGTR1</w:t>
      </w:r>
      <w:r w:rsidR="00B46D20" w:rsidRPr="003436A1">
        <w:rPr>
          <w:rFonts w:asciiTheme="minorHAnsi" w:hAnsiTheme="minorHAnsi" w:cs="Arial"/>
          <w:color w:val="000000"/>
          <w:shd w:val="clear" w:color="auto" w:fill="FFFFFF"/>
        </w:rPr>
        <w:t xml:space="preserve">, </w:t>
      </w:r>
      <w:r w:rsidR="00B46D20" w:rsidRPr="003436A1">
        <w:rPr>
          <w:rFonts w:asciiTheme="minorHAnsi" w:hAnsiTheme="minorHAnsi" w:cs="Arial"/>
          <w:i/>
          <w:color w:val="000000"/>
          <w:shd w:val="clear" w:color="auto" w:fill="FFFFFF"/>
        </w:rPr>
        <w:t>GALR1</w:t>
      </w:r>
      <w:r w:rsidR="00B46D20" w:rsidRPr="003436A1">
        <w:rPr>
          <w:rFonts w:asciiTheme="minorHAnsi" w:hAnsiTheme="minorHAnsi" w:cs="Arial"/>
          <w:color w:val="000000"/>
          <w:shd w:val="clear" w:color="auto" w:fill="FFFFFF"/>
        </w:rPr>
        <w:t xml:space="preserve">, </w:t>
      </w:r>
      <w:r w:rsidR="00B46D20" w:rsidRPr="003436A1">
        <w:rPr>
          <w:rFonts w:asciiTheme="minorHAnsi" w:hAnsiTheme="minorHAnsi" w:cs="Arial"/>
          <w:i/>
          <w:color w:val="000000"/>
          <w:shd w:val="clear" w:color="auto" w:fill="FFFFFF"/>
        </w:rPr>
        <w:t>SLC5A8</w:t>
      </w:r>
      <w:r w:rsidR="00B46D20" w:rsidRPr="003436A1">
        <w:rPr>
          <w:rFonts w:asciiTheme="minorHAnsi" w:hAnsiTheme="minorHAnsi" w:cs="Arial"/>
          <w:color w:val="000000"/>
          <w:shd w:val="clear" w:color="auto" w:fill="FFFFFF"/>
        </w:rPr>
        <w:t xml:space="preserve">, </w:t>
      </w:r>
      <w:r w:rsidR="00B46D20" w:rsidRPr="003436A1">
        <w:rPr>
          <w:rFonts w:asciiTheme="minorHAnsi" w:hAnsiTheme="minorHAnsi" w:cs="Arial"/>
          <w:i/>
          <w:color w:val="000000"/>
          <w:shd w:val="clear" w:color="auto" w:fill="FFFFFF"/>
        </w:rPr>
        <w:t>ZMYND10</w:t>
      </w:r>
      <w:r w:rsidR="00B46D20" w:rsidRPr="003436A1">
        <w:rPr>
          <w:rFonts w:asciiTheme="minorHAnsi" w:hAnsiTheme="minorHAnsi" w:cs="Arial"/>
          <w:color w:val="000000"/>
          <w:shd w:val="clear" w:color="auto" w:fill="FFFFFF"/>
        </w:rPr>
        <w:t xml:space="preserve"> and </w:t>
      </w:r>
      <w:r w:rsidR="00B46D20" w:rsidRPr="003436A1">
        <w:rPr>
          <w:rFonts w:asciiTheme="minorHAnsi" w:hAnsiTheme="minorHAnsi" w:cs="Arial"/>
          <w:i/>
          <w:color w:val="000000"/>
          <w:shd w:val="clear" w:color="auto" w:fill="FFFFFF"/>
        </w:rPr>
        <w:t>NTSR1</w:t>
      </w:r>
      <w:r w:rsidR="00B46D20" w:rsidRPr="003436A1">
        <w:rPr>
          <w:rFonts w:asciiTheme="minorHAnsi" w:hAnsiTheme="minorHAnsi" w:cs="Arial" w:hint="eastAsia"/>
          <w:color w:val="000000"/>
          <w:shd w:val="clear" w:color="auto" w:fill="FFFFFF"/>
        </w:rPr>
        <w:t xml:space="preserve">, </w:t>
      </w:r>
      <w:r w:rsidR="00B46D20" w:rsidRPr="003436A1">
        <w:rPr>
          <w:rFonts w:asciiTheme="minorHAnsi" w:hAnsiTheme="minorHAnsi" w:cs="Arial"/>
          <w:color w:val="000000"/>
          <w:shd w:val="clear" w:color="auto" w:fill="FFFFFF"/>
        </w:rPr>
        <w:t>which</w:t>
      </w:r>
      <w:r w:rsidR="00B46D20" w:rsidRPr="003436A1">
        <w:rPr>
          <w:rFonts w:asciiTheme="minorHAnsi" w:hAnsiTheme="minorHAnsi" w:cs="Arial" w:hint="eastAsia"/>
          <w:color w:val="000000"/>
          <w:shd w:val="clear" w:color="auto" w:fill="FFFFFF"/>
        </w:rPr>
        <w:t xml:space="preserve"> could provide highly diagnosis sensitivity and specificity.</w:t>
      </w:r>
    </w:p>
    <w:p w:rsidR="006671AF" w:rsidRPr="00AE7BEC" w:rsidRDefault="006671AF" w:rsidP="006671AF">
      <w:pPr>
        <w:pStyle w:val="a6"/>
        <w:spacing w:before="0" w:beforeAutospacing="0" w:after="0" w:afterAutospacing="0"/>
        <w:textAlignment w:val="baseline"/>
        <w:rPr>
          <w:rFonts w:ascii="Times New Roman" w:hAnsi="Times New Roman" w:cs="Times New Roman"/>
          <w:color w:val="000000"/>
          <w:kern w:val="2"/>
          <w:shd w:val="clear" w:color="auto" w:fill="FFFFFF"/>
        </w:rPr>
      </w:pPr>
      <w:bookmarkStart w:id="122" w:name="_GoBack"/>
      <w:bookmarkEnd w:id="122"/>
    </w:p>
    <w:p w:rsidR="006671AF" w:rsidRPr="00AE7BEC" w:rsidRDefault="006671AF" w:rsidP="006671AF">
      <w:pPr>
        <w:pStyle w:val="2"/>
        <w:spacing w:before="0" w:after="0" w:line="240" w:lineRule="auto"/>
        <w:jc w:val="left"/>
        <w:rPr>
          <w:rFonts w:ascii="Times New Roman" w:hAnsi="Times New Roman"/>
          <w:sz w:val="24"/>
          <w:szCs w:val="24"/>
        </w:rPr>
      </w:pPr>
      <w:r w:rsidRPr="00AE7BEC">
        <w:rPr>
          <w:rFonts w:ascii="Times New Roman" w:hAnsi="Times New Roman"/>
          <w:sz w:val="24"/>
          <w:szCs w:val="24"/>
        </w:rPr>
        <w:t xml:space="preserve">Conclusion </w:t>
      </w:r>
    </w:p>
    <w:p w:rsidR="006671AF" w:rsidRDefault="006671AF" w:rsidP="006671AF">
      <w:pPr>
        <w:pStyle w:val="a6"/>
        <w:spacing w:before="0" w:beforeAutospacing="0" w:after="0" w:afterAutospacing="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Integrat</w:t>
      </w:r>
      <w:r>
        <w:rPr>
          <w:rFonts w:ascii="Times New Roman" w:hAnsi="Times New Roman" w:cs="Times New Roman"/>
          <w:color w:val="000000"/>
          <w:shd w:val="clear" w:color="auto" w:fill="FFFFFF"/>
        </w:rPr>
        <w:t>ed</w:t>
      </w:r>
      <w:r w:rsidRPr="00AE7BEC">
        <w:rPr>
          <w:rFonts w:ascii="Times New Roman" w:hAnsi="Times New Roman" w:cs="Times New Roman"/>
          <w:color w:val="000000"/>
          <w:shd w:val="clear" w:color="auto" w:fill="FFFFFF"/>
        </w:rPr>
        <w:t xml:space="preserve"> analysis </w:t>
      </w:r>
      <w:r>
        <w:rPr>
          <w:rFonts w:ascii="Times New Roman" w:hAnsi="Times New Roman" w:cs="Times New Roman"/>
          <w:color w:val="000000"/>
          <w:shd w:val="clear" w:color="auto" w:fill="FFFFFF"/>
        </w:rPr>
        <w:t xml:space="preserve">of </w:t>
      </w:r>
      <w:r w:rsidRPr="00AE7BEC">
        <w:rPr>
          <w:rFonts w:ascii="Times New Roman" w:hAnsi="Times New Roman" w:cs="Times New Roman"/>
          <w:color w:val="000000"/>
          <w:shd w:val="clear" w:color="auto" w:fill="FFFFFF"/>
        </w:rPr>
        <w:t>multiple-platform high throughput DNA methylation microarray dataset</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xml:space="preserve"> followed by batch effect elimination can be taken as a good approach to discover diagnostic biomarker panels for </w:t>
      </w:r>
      <w:r>
        <w:rPr>
          <w:rFonts w:ascii="Times New Roman" w:hAnsi="Times New Roman" w:cs="Times New Roman"/>
          <w:color w:val="000000"/>
          <w:shd w:val="clear" w:color="auto" w:fill="FFFFFF"/>
        </w:rPr>
        <w:t>NSCLC</w:t>
      </w:r>
      <w:r w:rsidRPr="00AE7BEC">
        <w:rPr>
          <w:rFonts w:ascii="Times New Roman" w:hAnsi="Times New Roman" w:cs="Times New Roman"/>
          <w:color w:val="000000"/>
          <w:shd w:val="clear" w:color="auto" w:fill="FFFFFF"/>
        </w:rPr>
        <w:t xml:space="preserve">. Methylation profiles of </w:t>
      </w:r>
      <w:r w:rsidRPr="00AE7BEC">
        <w:rPr>
          <w:rFonts w:ascii="Times New Roman" w:hAnsi="Times New Roman" w:cs="Times New Roman"/>
          <w:i/>
          <w:color w:val="000000"/>
          <w:shd w:val="clear" w:color="auto" w:fill="FFFFFF"/>
        </w:rPr>
        <w:t>AGTR1</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GALR1</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SLC5A8</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ZMYND10</w:t>
      </w:r>
      <w:r w:rsidRPr="00AE7BEC">
        <w:rPr>
          <w:rFonts w:ascii="Times New Roman" w:hAnsi="Times New Roman" w:cs="Times New Roman"/>
          <w:color w:val="000000"/>
          <w:shd w:val="clear" w:color="auto" w:fill="FFFFFF"/>
        </w:rPr>
        <w:t xml:space="preserve"> and </w:t>
      </w:r>
      <w:r w:rsidRPr="00AE7BEC">
        <w:rPr>
          <w:rFonts w:ascii="Times New Roman" w:hAnsi="Times New Roman" w:cs="Times New Roman"/>
          <w:i/>
          <w:color w:val="000000"/>
          <w:shd w:val="clear" w:color="auto" w:fill="FFFFFF"/>
        </w:rPr>
        <w:t>NTSR1</w:t>
      </w:r>
      <w:r w:rsidRPr="00AE7BEC">
        <w:rPr>
          <w:rFonts w:ascii="Times New Roman" w:hAnsi="Times New Roman" w:cs="Times New Roman"/>
          <w:color w:val="000000"/>
          <w:shd w:val="clear" w:color="auto" w:fill="FFFFFF"/>
        </w:rPr>
        <w:t xml:space="preserve">, would be an effective methylation-based assay for the NSCLC diagnosis. </w:t>
      </w:r>
    </w:p>
    <w:p w:rsidR="006671AF" w:rsidRPr="00AE7BEC" w:rsidRDefault="006671AF" w:rsidP="006671AF">
      <w:pPr>
        <w:pStyle w:val="a6"/>
        <w:spacing w:before="0" w:beforeAutospacing="0" w:after="0" w:afterAutospacing="0"/>
        <w:textAlignment w:val="baseline"/>
        <w:rPr>
          <w:rFonts w:ascii="Times New Roman" w:hAnsi="Times New Roman" w:cs="Times New Roman"/>
          <w:color w:val="000000"/>
          <w:shd w:val="clear" w:color="auto" w:fill="FFFFFF"/>
        </w:rPr>
      </w:pPr>
    </w:p>
    <w:p w:rsidR="006671AF" w:rsidRPr="00AE7BEC" w:rsidRDefault="006671AF" w:rsidP="006671AF">
      <w:pPr>
        <w:pStyle w:val="2"/>
        <w:spacing w:before="0" w:after="0" w:line="240" w:lineRule="auto"/>
        <w:rPr>
          <w:rFonts w:ascii="Times New Roman" w:hAnsi="Times New Roman"/>
          <w:sz w:val="24"/>
          <w:szCs w:val="24"/>
        </w:rPr>
      </w:pPr>
      <w:r w:rsidRPr="00AE7BEC">
        <w:rPr>
          <w:rFonts w:ascii="Times New Roman" w:hAnsi="Times New Roman"/>
          <w:sz w:val="24"/>
          <w:szCs w:val="24"/>
        </w:rPr>
        <w:t>Competing interests</w:t>
      </w:r>
    </w:p>
    <w:p w:rsidR="006671AF" w:rsidRPr="00AE7BEC" w:rsidRDefault="006671AF" w:rsidP="006671AF">
      <w:pPr>
        <w:rPr>
          <w:rFonts w:ascii="Times New Roman" w:hAnsi="Times New Roman"/>
          <w:sz w:val="24"/>
          <w:szCs w:val="24"/>
        </w:rPr>
      </w:pPr>
      <w:r w:rsidRPr="00AE7BEC">
        <w:rPr>
          <w:rFonts w:ascii="Times New Roman" w:hAnsi="Times New Roman"/>
          <w:sz w:val="24"/>
          <w:szCs w:val="24"/>
        </w:rPr>
        <w:t>The authors declare that they have no competing interests</w:t>
      </w:r>
    </w:p>
    <w:p w:rsidR="006671AF" w:rsidRPr="00AE7BEC" w:rsidRDefault="006671AF" w:rsidP="006671AF">
      <w:pPr>
        <w:pStyle w:val="2"/>
        <w:spacing w:before="0" w:after="0" w:line="240" w:lineRule="auto"/>
        <w:rPr>
          <w:rFonts w:ascii="Times New Roman" w:hAnsi="Times New Roman"/>
          <w:sz w:val="24"/>
          <w:szCs w:val="24"/>
        </w:rPr>
      </w:pPr>
      <w:r w:rsidRPr="00AE7BEC">
        <w:rPr>
          <w:rFonts w:ascii="Times New Roman" w:hAnsi="Times New Roman"/>
          <w:sz w:val="24"/>
          <w:szCs w:val="24"/>
        </w:rPr>
        <w:t>Authors’ contributions</w:t>
      </w:r>
    </w:p>
    <w:p w:rsidR="006671AF" w:rsidRPr="00AE7BEC" w:rsidRDefault="006671AF" w:rsidP="006671AF">
      <w:pPr>
        <w:rPr>
          <w:rFonts w:ascii="Times New Roman" w:hAnsi="Times New Roman"/>
          <w:sz w:val="24"/>
          <w:szCs w:val="24"/>
        </w:rPr>
      </w:pPr>
      <w:r w:rsidRPr="00AE7BEC">
        <w:rPr>
          <w:rFonts w:ascii="Times New Roman" w:hAnsi="Times New Roman"/>
          <w:sz w:val="24"/>
          <w:szCs w:val="24"/>
        </w:rPr>
        <w:t>SG and JW, LJ contributed to the conception, design and final approval of the submitted version. SG contributed to the integrated analysis of multiple microarray datasets, batch effect elimination and statistical analysis. All authors read and approved the final manuscript.</w:t>
      </w:r>
    </w:p>
    <w:p w:rsidR="006671AF" w:rsidRPr="00AE7BEC" w:rsidRDefault="006671AF" w:rsidP="006671AF">
      <w:pPr>
        <w:pStyle w:val="2"/>
        <w:spacing w:before="0" w:after="0" w:line="240" w:lineRule="auto"/>
        <w:rPr>
          <w:rFonts w:ascii="Times New Roman" w:hAnsi="Times New Roman"/>
          <w:sz w:val="24"/>
          <w:szCs w:val="24"/>
        </w:rPr>
      </w:pPr>
      <w:r w:rsidRPr="00AE7BEC">
        <w:rPr>
          <w:rFonts w:ascii="Times New Roman" w:hAnsi="Times New Roman"/>
          <w:sz w:val="24"/>
          <w:szCs w:val="24"/>
        </w:rPr>
        <w:t>Acknowledgements</w:t>
      </w:r>
    </w:p>
    <w:p w:rsidR="006671AF" w:rsidRPr="00AE7BEC" w:rsidRDefault="006671AF" w:rsidP="006671AF">
      <w:pPr>
        <w:pStyle w:val="a6"/>
        <w:spacing w:before="0" w:beforeAutospacing="0" w:after="0" w:afterAutospacing="0"/>
        <w:textAlignment w:val="baseline"/>
        <w:rPr>
          <w:rFonts w:ascii="Times New Roman" w:hAnsi="Times New Roman" w:cs="Times New Roman"/>
          <w:color w:val="000000"/>
        </w:rPr>
      </w:pPr>
      <w:r w:rsidRPr="00AE7BEC">
        <w:rPr>
          <w:rFonts w:ascii="Times New Roman" w:hAnsi="Times New Roman" w:cs="Times New Roman"/>
          <w:color w:val="000000"/>
        </w:rPr>
        <w:t xml:space="preserve">We thank all participating subjects for their kind cooperation in this study. </w:t>
      </w:r>
      <w:r w:rsidRPr="00AE7BEC">
        <w:rPr>
          <w:rFonts w:ascii="Times New Roman" w:hAnsi="Times New Roman" w:cs="Times New Roman"/>
          <w:color w:val="000000"/>
          <w:shd w:val="clear" w:color="auto" w:fill="FFFFFF"/>
        </w:rPr>
        <w:t>We than</w:t>
      </w:r>
      <w:r w:rsidRPr="00AE7BEC">
        <w:rPr>
          <w:rFonts w:ascii="Times New Roman" w:hAnsi="Times New Roman" w:cs="Times New Roman"/>
          <w:shd w:val="clear" w:color="auto" w:fill="FFFFFF"/>
        </w:rPr>
        <w:t xml:space="preserve">k Dr. Yan Sun </w:t>
      </w:r>
      <w:r w:rsidRPr="00AE7BEC">
        <w:rPr>
          <w:rFonts w:ascii="Times New Roman" w:hAnsi="Times New Roman" w:cs="Times New Roman"/>
          <w:color w:val="000000"/>
          <w:shd w:val="clear" w:color="auto" w:fill="FFFFFF"/>
        </w:rPr>
        <w:t>(Department of Biomedical Informatics, School of Medicine</w:t>
      </w:r>
      <w:r>
        <w:rPr>
          <w:rFonts w:ascii="Times New Roman" w:hAnsi="Times New Roman" w:cs="Times New Roman" w:hint="eastAsia"/>
          <w:color w:val="000000"/>
          <w:shd w:val="clear" w:color="auto" w:fill="FFFFFF"/>
        </w:rPr>
        <w:t xml:space="preserve">, </w:t>
      </w:r>
      <w:r w:rsidRPr="00AE7BEC">
        <w:rPr>
          <w:rFonts w:ascii="Times New Roman" w:hAnsi="Times New Roman" w:cs="Times New Roman"/>
          <w:color w:val="000000"/>
          <w:shd w:val="clear" w:color="auto" w:fill="FFFFFF"/>
        </w:rPr>
        <w:t xml:space="preserve">Emory University) for his critical review and comments. </w:t>
      </w:r>
      <w:r w:rsidRPr="00AE7BEC">
        <w:rPr>
          <w:rFonts w:ascii="Times New Roman" w:hAnsi="Times New Roman" w:cs="Times New Roman"/>
          <w:color w:val="000000"/>
        </w:rPr>
        <w:t xml:space="preserve">This research was supported by </w:t>
      </w:r>
      <w:ins w:id="123" w:author="theresa wang" w:date="2014-06-01T09:41:00Z">
        <w:r w:rsidR="006706B1" w:rsidRPr="00AE7BEC">
          <w:rPr>
            <w:rFonts w:ascii="Times New Roman" w:hAnsi="Times New Roman" w:cs="Times New Roman"/>
            <w:color w:val="000000"/>
          </w:rPr>
          <w:t>National High-Tech Research and Development Program (2012AA021802),</w:t>
        </w:r>
        <w:r w:rsidR="006706B1">
          <w:rPr>
            <w:rFonts w:ascii="Times New Roman" w:hAnsi="Times New Roman" w:cs="Times New Roman"/>
            <w:color w:val="000000"/>
          </w:rPr>
          <w:t xml:space="preserve"> </w:t>
        </w:r>
      </w:ins>
      <w:r w:rsidRPr="00AE7BEC">
        <w:rPr>
          <w:rFonts w:ascii="Times New Roman" w:hAnsi="Times New Roman" w:cs="Times New Roman"/>
          <w:color w:val="000000"/>
        </w:rPr>
        <w:t xml:space="preserve">National Science Foundation of China (NSFC, 81172228), </w:t>
      </w:r>
      <w:del w:id="124" w:author="theresa wang" w:date="2014-06-01T09:41:00Z">
        <w:r w:rsidRPr="00AE7BEC" w:rsidDel="006706B1">
          <w:rPr>
            <w:rFonts w:ascii="Times New Roman" w:hAnsi="Times New Roman" w:cs="Times New Roman"/>
            <w:color w:val="000000"/>
          </w:rPr>
          <w:delText xml:space="preserve">National High-Tech Research and Development Program (2012AA021802), </w:delText>
        </w:r>
      </w:del>
      <w:r w:rsidRPr="00AE7BEC">
        <w:rPr>
          <w:rFonts w:ascii="Times New Roman" w:hAnsi="Times New Roman" w:cs="Times New Roman"/>
          <w:color w:val="000000"/>
        </w:rPr>
        <w:t xml:space="preserve">Ministry of Science and Technology (2011BAI09B00), </w:t>
      </w:r>
      <w:r>
        <w:rPr>
          <w:rFonts w:ascii="Times New Roman" w:hAnsi="Times New Roman" w:cs="Times New Roman" w:hint="eastAsia"/>
          <w:color w:val="000000"/>
        </w:rPr>
        <w:t xml:space="preserve">and </w:t>
      </w:r>
      <w:r w:rsidRPr="00AE7BEC">
        <w:rPr>
          <w:rFonts w:ascii="Times New Roman" w:hAnsi="Times New Roman" w:cs="Times New Roman"/>
          <w:color w:val="000000"/>
        </w:rPr>
        <w:t xml:space="preserve">111 Project (B13016). The computations involved in this study were supported by Fudan University High-End Computing Center. </w:t>
      </w:r>
    </w:p>
    <w:p w:rsidR="006671AF" w:rsidRPr="00AE7BEC" w:rsidRDefault="006671AF" w:rsidP="006671AF">
      <w:pPr>
        <w:pStyle w:val="a6"/>
        <w:spacing w:before="0" w:beforeAutospacing="0" w:after="0" w:afterAutospacing="0"/>
        <w:textAlignment w:val="baseline"/>
        <w:rPr>
          <w:rFonts w:ascii="Times New Roman" w:hAnsi="Times New Roman" w:cs="Times New Roman"/>
          <w:color w:val="000000"/>
        </w:rPr>
      </w:pPr>
    </w:p>
    <w:p w:rsidR="006671AF" w:rsidRPr="00AE7BEC" w:rsidRDefault="006671AF" w:rsidP="006671AF">
      <w:pPr>
        <w:pStyle w:val="a6"/>
        <w:spacing w:before="0" w:beforeAutospacing="0" w:after="0" w:afterAutospacing="0"/>
        <w:textAlignment w:val="baseline"/>
        <w:rPr>
          <w:rFonts w:ascii="Times New Roman" w:hAnsi="Times New Roman" w:cs="Times New Roman"/>
          <w:color w:val="000000"/>
        </w:rPr>
      </w:pPr>
    </w:p>
    <w:p w:rsidR="006671AF" w:rsidRPr="00AE7BEC" w:rsidRDefault="006671AF" w:rsidP="006671AF">
      <w:pPr>
        <w:pStyle w:val="2"/>
        <w:spacing w:before="0" w:after="0" w:line="240" w:lineRule="auto"/>
        <w:rPr>
          <w:rFonts w:ascii="Times New Roman" w:hAnsi="Times New Roman"/>
          <w:kern w:val="0"/>
          <w:sz w:val="24"/>
          <w:szCs w:val="24"/>
        </w:rPr>
      </w:pPr>
      <w:r w:rsidRPr="00AE7BEC">
        <w:rPr>
          <w:rFonts w:ascii="Times New Roman" w:hAnsi="Times New Roman"/>
          <w:sz w:val="24"/>
          <w:szCs w:val="24"/>
        </w:rPr>
        <w:t>Reference</w:t>
      </w:r>
    </w:p>
    <w:p w:rsidR="00D47793" w:rsidRPr="00D47793" w:rsidRDefault="006671AF" w:rsidP="00D47793">
      <w:pPr>
        <w:ind w:left="720" w:hanging="720"/>
        <w:jc w:val="left"/>
        <w:rPr>
          <w:noProof/>
          <w:color w:val="000000"/>
          <w:kern w:val="0"/>
          <w:sz w:val="20"/>
          <w:szCs w:val="24"/>
        </w:rPr>
      </w:pPr>
      <w:r w:rsidRPr="00AE7BEC">
        <w:rPr>
          <w:rFonts w:ascii="Times New Roman" w:hAnsi="Times New Roman"/>
          <w:color w:val="000000"/>
          <w:kern w:val="0"/>
          <w:sz w:val="24"/>
          <w:szCs w:val="24"/>
        </w:rPr>
        <w:fldChar w:fldCharType="begin"/>
      </w:r>
      <w:r w:rsidRPr="00AE7BEC">
        <w:rPr>
          <w:rFonts w:ascii="Times New Roman" w:hAnsi="Times New Roman"/>
          <w:color w:val="000000"/>
          <w:kern w:val="0"/>
          <w:sz w:val="24"/>
          <w:szCs w:val="24"/>
        </w:rPr>
        <w:instrText xml:space="preserve"> ADDIN EN.REFLIST </w:instrText>
      </w:r>
      <w:r w:rsidRPr="00AE7BEC">
        <w:rPr>
          <w:rFonts w:ascii="Times New Roman" w:hAnsi="Times New Roman"/>
          <w:color w:val="000000"/>
          <w:kern w:val="0"/>
          <w:sz w:val="24"/>
          <w:szCs w:val="24"/>
        </w:rPr>
        <w:fldChar w:fldCharType="separate"/>
      </w:r>
      <w:bookmarkStart w:id="125" w:name="_ENREF_1"/>
      <w:r w:rsidR="00D47793" w:rsidRPr="00D47793">
        <w:rPr>
          <w:noProof/>
          <w:color w:val="000000"/>
          <w:kern w:val="0"/>
          <w:sz w:val="20"/>
          <w:szCs w:val="24"/>
        </w:rPr>
        <w:t>1.</w:t>
      </w:r>
      <w:r w:rsidR="00D47793" w:rsidRPr="00D47793">
        <w:rPr>
          <w:noProof/>
          <w:color w:val="000000"/>
          <w:kern w:val="0"/>
          <w:sz w:val="20"/>
          <w:szCs w:val="24"/>
        </w:rPr>
        <w:tab/>
        <w:t xml:space="preserve">Siegel, R., Naishadham, D. and Jemal, A. (2012) Cancer statistics, 2012. </w:t>
      </w:r>
      <w:r w:rsidR="00D47793" w:rsidRPr="00D47793">
        <w:rPr>
          <w:i/>
          <w:noProof/>
          <w:color w:val="000000"/>
          <w:kern w:val="0"/>
          <w:sz w:val="20"/>
          <w:szCs w:val="24"/>
        </w:rPr>
        <w:t>CA Cancer J Clin</w:t>
      </w:r>
      <w:r w:rsidR="00D47793" w:rsidRPr="00D47793">
        <w:rPr>
          <w:noProof/>
          <w:color w:val="000000"/>
          <w:kern w:val="0"/>
          <w:sz w:val="20"/>
          <w:szCs w:val="24"/>
        </w:rPr>
        <w:t xml:space="preserve">, </w:t>
      </w:r>
      <w:r w:rsidR="00D47793" w:rsidRPr="00D47793">
        <w:rPr>
          <w:b/>
          <w:noProof/>
          <w:color w:val="000000"/>
          <w:kern w:val="0"/>
          <w:sz w:val="20"/>
          <w:szCs w:val="24"/>
        </w:rPr>
        <w:t>62</w:t>
      </w:r>
      <w:r w:rsidR="00D47793" w:rsidRPr="00D47793">
        <w:rPr>
          <w:noProof/>
          <w:color w:val="000000"/>
          <w:kern w:val="0"/>
          <w:sz w:val="20"/>
          <w:szCs w:val="24"/>
        </w:rPr>
        <w:t>, 10-29.</w:t>
      </w:r>
      <w:bookmarkEnd w:id="125"/>
    </w:p>
    <w:p w:rsidR="00D47793" w:rsidRPr="00D47793" w:rsidRDefault="00D47793" w:rsidP="00D47793">
      <w:pPr>
        <w:ind w:left="720" w:hanging="720"/>
        <w:jc w:val="left"/>
        <w:rPr>
          <w:noProof/>
          <w:color w:val="000000"/>
          <w:kern w:val="0"/>
          <w:sz w:val="20"/>
          <w:szCs w:val="24"/>
        </w:rPr>
      </w:pPr>
      <w:bookmarkStart w:id="126" w:name="_ENREF_2"/>
      <w:r w:rsidRPr="00D47793">
        <w:rPr>
          <w:noProof/>
          <w:color w:val="000000"/>
          <w:kern w:val="0"/>
          <w:sz w:val="20"/>
          <w:szCs w:val="24"/>
        </w:rPr>
        <w:t>2.</w:t>
      </w:r>
      <w:r w:rsidRPr="00D47793">
        <w:rPr>
          <w:noProof/>
          <w:color w:val="000000"/>
          <w:kern w:val="0"/>
          <w:sz w:val="20"/>
          <w:szCs w:val="24"/>
        </w:rPr>
        <w:tab/>
        <w:t>Li, H., Yang, L., Zhao, X., Wang, J., Qian, J., Chen, H., Fan, W., Liu, H., Jin, L., Wang, W.</w:t>
      </w:r>
      <w:r w:rsidRPr="00D47793">
        <w:rPr>
          <w:i/>
          <w:noProof/>
          <w:color w:val="000000"/>
          <w:kern w:val="0"/>
          <w:sz w:val="20"/>
          <w:szCs w:val="24"/>
        </w:rPr>
        <w:t xml:space="preserve"> et al.</w:t>
      </w:r>
      <w:r w:rsidRPr="00D47793">
        <w:rPr>
          <w:noProof/>
          <w:color w:val="000000"/>
          <w:kern w:val="0"/>
          <w:sz w:val="20"/>
          <w:szCs w:val="24"/>
        </w:rPr>
        <w:t xml:space="preserve"> (2012) Prediction of lung cancer risk in a Chinese population using a multifactorial genetic model. </w:t>
      </w:r>
      <w:r w:rsidRPr="00D47793">
        <w:rPr>
          <w:i/>
          <w:noProof/>
          <w:color w:val="000000"/>
          <w:kern w:val="0"/>
          <w:sz w:val="20"/>
          <w:szCs w:val="24"/>
        </w:rPr>
        <w:t>BMC Med Genet</w:t>
      </w:r>
      <w:r w:rsidRPr="00D47793">
        <w:rPr>
          <w:noProof/>
          <w:color w:val="000000"/>
          <w:kern w:val="0"/>
          <w:sz w:val="20"/>
          <w:szCs w:val="24"/>
        </w:rPr>
        <w:t xml:space="preserve">, </w:t>
      </w:r>
      <w:r w:rsidRPr="00D47793">
        <w:rPr>
          <w:b/>
          <w:noProof/>
          <w:color w:val="000000"/>
          <w:kern w:val="0"/>
          <w:sz w:val="20"/>
          <w:szCs w:val="24"/>
        </w:rPr>
        <w:t>13</w:t>
      </w:r>
      <w:r w:rsidRPr="00D47793">
        <w:rPr>
          <w:noProof/>
          <w:color w:val="000000"/>
          <w:kern w:val="0"/>
          <w:sz w:val="20"/>
          <w:szCs w:val="24"/>
        </w:rPr>
        <w:t>, 118.</w:t>
      </w:r>
      <w:bookmarkEnd w:id="126"/>
    </w:p>
    <w:p w:rsidR="00D47793" w:rsidRPr="00D47793" w:rsidRDefault="00D47793" w:rsidP="00D47793">
      <w:pPr>
        <w:ind w:left="720" w:hanging="720"/>
        <w:jc w:val="left"/>
        <w:rPr>
          <w:noProof/>
          <w:color w:val="000000"/>
          <w:kern w:val="0"/>
          <w:sz w:val="20"/>
          <w:szCs w:val="24"/>
        </w:rPr>
      </w:pPr>
      <w:bookmarkStart w:id="127" w:name="_ENREF_3"/>
      <w:r w:rsidRPr="00D47793">
        <w:rPr>
          <w:noProof/>
          <w:color w:val="000000"/>
          <w:kern w:val="0"/>
          <w:sz w:val="20"/>
          <w:szCs w:val="24"/>
        </w:rPr>
        <w:t>3.</w:t>
      </w:r>
      <w:r w:rsidRPr="00D47793">
        <w:rPr>
          <w:noProof/>
          <w:color w:val="000000"/>
          <w:kern w:val="0"/>
          <w:sz w:val="20"/>
          <w:szCs w:val="24"/>
        </w:rPr>
        <w:tab/>
        <w:t xml:space="preserve">Guo, S., Wang, Y.L., Li, Y., Jin, L., Xiong, M., Ji, Q.H. and Wang, J. (2014) Significant SNPs have limited prediction ability for thyroid cancer. </w:t>
      </w:r>
      <w:r w:rsidRPr="00D47793">
        <w:rPr>
          <w:i/>
          <w:noProof/>
          <w:color w:val="000000"/>
          <w:kern w:val="0"/>
          <w:sz w:val="20"/>
          <w:szCs w:val="24"/>
        </w:rPr>
        <w:t>CANCER MEDICINE</w:t>
      </w:r>
      <w:r w:rsidRPr="00D47793">
        <w:rPr>
          <w:noProof/>
          <w:color w:val="000000"/>
          <w:kern w:val="0"/>
          <w:sz w:val="20"/>
          <w:szCs w:val="24"/>
        </w:rPr>
        <w:t>.</w:t>
      </w:r>
      <w:bookmarkEnd w:id="127"/>
    </w:p>
    <w:p w:rsidR="00D47793" w:rsidRPr="00D47793" w:rsidRDefault="00D47793" w:rsidP="00D47793">
      <w:pPr>
        <w:ind w:left="720" w:hanging="720"/>
        <w:jc w:val="left"/>
        <w:rPr>
          <w:noProof/>
          <w:color w:val="000000"/>
          <w:kern w:val="0"/>
          <w:sz w:val="20"/>
          <w:szCs w:val="24"/>
        </w:rPr>
      </w:pPr>
      <w:bookmarkStart w:id="128" w:name="_ENREF_4"/>
      <w:r w:rsidRPr="00D47793">
        <w:rPr>
          <w:noProof/>
          <w:color w:val="000000"/>
          <w:kern w:val="0"/>
          <w:sz w:val="20"/>
          <w:szCs w:val="24"/>
        </w:rPr>
        <w:t>4.</w:t>
      </w:r>
      <w:r w:rsidRPr="00D47793">
        <w:rPr>
          <w:noProof/>
          <w:color w:val="000000"/>
          <w:kern w:val="0"/>
          <w:sz w:val="20"/>
          <w:szCs w:val="24"/>
        </w:rPr>
        <w:tab/>
        <w:t xml:space="preserve">He, Y., Cui, Y., Wang, W., Gu, J., Guo, S., Ma, K. and Luo, X. (2011) Hypomethylation of the hsa-miR-191 locus causes high expression of hsa-mir-191 and promotes the epithelial-to-mesenchymal transition in hepatocellular carcinoma. </w:t>
      </w:r>
      <w:r w:rsidRPr="00D47793">
        <w:rPr>
          <w:i/>
          <w:noProof/>
          <w:color w:val="000000"/>
          <w:kern w:val="0"/>
          <w:sz w:val="20"/>
          <w:szCs w:val="24"/>
        </w:rPr>
        <w:t>Neoplasia</w:t>
      </w:r>
      <w:r w:rsidRPr="00D47793">
        <w:rPr>
          <w:noProof/>
          <w:color w:val="000000"/>
          <w:kern w:val="0"/>
          <w:sz w:val="20"/>
          <w:szCs w:val="24"/>
        </w:rPr>
        <w:t xml:space="preserve">, </w:t>
      </w:r>
      <w:r w:rsidRPr="00D47793">
        <w:rPr>
          <w:b/>
          <w:noProof/>
          <w:color w:val="000000"/>
          <w:kern w:val="0"/>
          <w:sz w:val="20"/>
          <w:szCs w:val="24"/>
        </w:rPr>
        <w:t>13</w:t>
      </w:r>
      <w:r w:rsidRPr="00D47793">
        <w:rPr>
          <w:noProof/>
          <w:color w:val="000000"/>
          <w:kern w:val="0"/>
          <w:sz w:val="20"/>
          <w:szCs w:val="24"/>
        </w:rPr>
        <w:t>, 841-853.</w:t>
      </w:r>
      <w:bookmarkEnd w:id="128"/>
    </w:p>
    <w:p w:rsidR="00D47793" w:rsidRPr="00D47793" w:rsidRDefault="00D47793" w:rsidP="00D47793">
      <w:pPr>
        <w:ind w:left="720" w:hanging="720"/>
        <w:jc w:val="left"/>
        <w:rPr>
          <w:noProof/>
          <w:color w:val="000000"/>
          <w:kern w:val="0"/>
          <w:sz w:val="20"/>
          <w:szCs w:val="24"/>
        </w:rPr>
      </w:pPr>
      <w:bookmarkStart w:id="129" w:name="_ENREF_5"/>
      <w:r w:rsidRPr="00D47793">
        <w:rPr>
          <w:noProof/>
          <w:color w:val="000000"/>
          <w:kern w:val="0"/>
          <w:sz w:val="20"/>
          <w:szCs w:val="24"/>
        </w:rPr>
        <w:lastRenderedPageBreak/>
        <w:t>5.</w:t>
      </w:r>
      <w:r w:rsidRPr="00D47793">
        <w:rPr>
          <w:noProof/>
          <w:color w:val="000000"/>
          <w:kern w:val="0"/>
          <w:sz w:val="20"/>
          <w:szCs w:val="24"/>
        </w:rPr>
        <w:tab/>
        <w:t xml:space="preserve">Flores, K., Wolschin, F., Corneveaux, J.J., Allen, A.N., Huentelman, M.J. and Amdam, G.V. (2012) Genome-wide association between DNA methylation and alternative splicing in an invertebrate. </w:t>
      </w:r>
      <w:r w:rsidRPr="00D47793">
        <w:rPr>
          <w:i/>
          <w:noProof/>
          <w:color w:val="000000"/>
          <w:kern w:val="0"/>
          <w:sz w:val="20"/>
          <w:szCs w:val="24"/>
        </w:rPr>
        <w:t>BMC genomics</w:t>
      </w:r>
      <w:r w:rsidRPr="00D47793">
        <w:rPr>
          <w:noProof/>
          <w:color w:val="000000"/>
          <w:kern w:val="0"/>
          <w:sz w:val="20"/>
          <w:szCs w:val="24"/>
        </w:rPr>
        <w:t xml:space="preserve">, </w:t>
      </w:r>
      <w:r w:rsidRPr="00D47793">
        <w:rPr>
          <w:b/>
          <w:noProof/>
          <w:color w:val="000000"/>
          <w:kern w:val="0"/>
          <w:sz w:val="20"/>
          <w:szCs w:val="24"/>
        </w:rPr>
        <w:t>13</w:t>
      </w:r>
      <w:r w:rsidRPr="00D47793">
        <w:rPr>
          <w:noProof/>
          <w:color w:val="000000"/>
          <w:kern w:val="0"/>
          <w:sz w:val="20"/>
          <w:szCs w:val="24"/>
        </w:rPr>
        <w:t>, 480.</w:t>
      </w:r>
      <w:bookmarkEnd w:id="129"/>
    </w:p>
    <w:p w:rsidR="00D47793" w:rsidRPr="00D47793" w:rsidRDefault="00D47793" w:rsidP="00D47793">
      <w:pPr>
        <w:ind w:left="720" w:hanging="720"/>
        <w:jc w:val="left"/>
        <w:rPr>
          <w:noProof/>
          <w:color w:val="000000"/>
          <w:kern w:val="0"/>
          <w:sz w:val="20"/>
          <w:szCs w:val="24"/>
        </w:rPr>
      </w:pPr>
      <w:bookmarkStart w:id="130" w:name="_ENREF_6"/>
      <w:r w:rsidRPr="00D47793">
        <w:rPr>
          <w:noProof/>
          <w:color w:val="000000"/>
          <w:kern w:val="0"/>
          <w:sz w:val="20"/>
          <w:szCs w:val="24"/>
        </w:rPr>
        <w:t>6.</w:t>
      </w:r>
      <w:r w:rsidRPr="00D47793">
        <w:rPr>
          <w:noProof/>
          <w:color w:val="000000"/>
          <w:kern w:val="0"/>
          <w:sz w:val="20"/>
          <w:szCs w:val="24"/>
        </w:rPr>
        <w:tab/>
        <w:t xml:space="preserve">Jiang, F., Todd, N.W., Li, R., Zhang, H., Fang, H. and Stass, S.A. (2010) A panel of sputum-based genomic marker for early detection of lung cancer. </w:t>
      </w:r>
      <w:r w:rsidRPr="00D47793">
        <w:rPr>
          <w:i/>
          <w:noProof/>
          <w:color w:val="000000"/>
          <w:kern w:val="0"/>
          <w:sz w:val="20"/>
          <w:szCs w:val="24"/>
        </w:rPr>
        <w:t>Cancer Prev Res (Phila)</w:t>
      </w:r>
      <w:r w:rsidRPr="00D47793">
        <w:rPr>
          <w:noProof/>
          <w:color w:val="000000"/>
          <w:kern w:val="0"/>
          <w:sz w:val="20"/>
          <w:szCs w:val="24"/>
        </w:rPr>
        <w:t xml:space="preserve">, </w:t>
      </w:r>
      <w:r w:rsidRPr="00D47793">
        <w:rPr>
          <w:b/>
          <w:noProof/>
          <w:color w:val="000000"/>
          <w:kern w:val="0"/>
          <w:sz w:val="20"/>
          <w:szCs w:val="24"/>
        </w:rPr>
        <w:t>3</w:t>
      </w:r>
      <w:r w:rsidRPr="00D47793">
        <w:rPr>
          <w:noProof/>
          <w:color w:val="000000"/>
          <w:kern w:val="0"/>
          <w:sz w:val="20"/>
          <w:szCs w:val="24"/>
        </w:rPr>
        <w:t>, 1571-1578.</w:t>
      </w:r>
      <w:bookmarkEnd w:id="130"/>
    </w:p>
    <w:p w:rsidR="00D47793" w:rsidRPr="00D47793" w:rsidRDefault="00D47793" w:rsidP="00D47793">
      <w:pPr>
        <w:ind w:left="720" w:hanging="720"/>
        <w:jc w:val="left"/>
        <w:rPr>
          <w:noProof/>
          <w:color w:val="000000"/>
          <w:kern w:val="0"/>
          <w:sz w:val="20"/>
          <w:szCs w:val="24"/>
        </w:rPr>
      </w:pPr>
      <w:bookmarkStart w:id="131" w:name="_ENREF_7"/>
      <w:r w:rsidRPr="00D47793">
        <w:rPr>
          <w:noProof/>
          <w:color w:val="000000"/>
          <w:kern w:val="0"/>
          <w:sz w:val="20"/>
          <w:szCs w:val="24"/>
        </w:rPr>
        <w:t>7.</w:t>
      </w:r>
      <w:r w:rsidRPr="00D47793">
        <w:rPr>
          <w:noProof/>
          <w:color w:val="000000"/>
          <w:kern w:val="0"/>
          <w:sz w:val="20"/>
          <w:szCs w:val="24"/>
        </w:rPr>
        <w:tab/>
        <w:t xml:space="preserve">Zhu, J. and Yao, X. (2009) Use of DNA methylation for cancer detection: promises and challenges. </w:t>
      </w:r>
      <w:r w:rsidRPr="00D47793">
        <w:rPr>
          <w:i/>
          <w:noProof/>
          <w:color w:val="000000"/>
          <w:kern w:val="0"/>
          <w:sz w:val="20"/>
          <w:szCs w:val="24"/>
        </w:rPr>
        <w:t>Int J Biochem Cell Biol</w:t>
      </w:r>
      <w:r w:rsidRPr="00D47793">
        <w:rPr>
          <w:noProof/>
          <w:color w:val="000000"/>
          <w:kern w:val="0"/>
          <w:sz w:val="20"/>
          <w:szCs w:val="24"/>
        </w:rPr>
        <w:t xml:space="preserve">, </w:t>
      </w:r>
      <w:r w:rsidRPr="00D47793">
        <w:rPr>
          <w:b/>
          <w:noProof/>
          <w:color w:val="000000"/>
          <w:kern w:val="0"/>
          <w:sz w:val="20"/>
          <w:szCs w:val="24"/>
        </w:rPr>
        <w:t>41</w:t>
      </w:r>
      <w:r w:rsidRPr="00D47793">
        <w:rPr>
          <w:noProof/>
          <w:color w:val="000000"/>
          <w:kern w:val="0"/>
          <w:sz w:val="20"/>
          <w:szCs w:val="24"/>
        </w:rPr>
        <w:t>, 147-154.</w:t>
      </w:r>
      <w:bookmarkEnd w:id="131"/>
    </w:p>
    <w:p w:rsidR="00D47793" w:rsidRPr="00D47793" w:rsidRDefault="00D47793" w:rsidP="00D47793">
      <w:pPr>
        <w:ind w:left="720" w:hanging="720"/>
        <w:jc w:val="left"/>
        <w:rPr>
          <w:noProof/>
          <w:color w:val="000000"/>
          <w:kern w:val="0"/>
          <w:sz w:val="20"/>
          <w:szCs w:val="24"/>
        </w:rPr>
      </w:pPr>
      <w:bookmarkStart w:id="132" w:name="_ENREF_8"/>
      <w:r w:rsidRPr="00D47793">
        <w:rPr>
          <w:noProof/>
          <w:color w:val="000000"/>
          <w:kern w:val="0"/>
          <w:sz w:val="20"/>
          <w:szCs w:val="24"/>
        </w:rPr>
        <w:t>8.</w:t>
      </w:r>
      <w:r w:rsidRPr="00D47793">
        <w:rPr>
          <w:noProof/>
          <w:color w:val="000000"/>
          <w:kern w:val="0"/>
          <w:sz w:val="20"/>
          <w:szCs w:val="24"/>
        </w:rPr>
        <w:tab/>
        <w:t>Zhao, Y., Zhou, H., Ma, K., Sun, J., Feng, X., Geng, J., Gu, J., Wang, W., Zhang, H., He, Y.</w:t>
      </w:r>
      <w:r w:rsidRPr="00D47793">
        <w:rPr>
          <w:i/>
          <w:noProof/>
          <w:color w:val="000000"/>
          <w:kern w:val="0"/>
          <w:sz w:val="20"/>
          <w:szCs w:val="24"/>
        </w:rPr>
        <w:t xml:space="preserve"> et al.</w:t>
      </w:r>
      <w:r w:rsidRPr="00D47793">
        <w:rPr>
          <w:noProof/>
          <w:color w:val="000000"/>
          <w:kern w:val="0"/>
          <w:sz w:val="20"/>
          <w:szCs w:val="24"/>
        </w:rPr>
        <w:t xml:space="preserve"> (2013) Abnormal methylation of seven genes and their associations with clinical characteristics in early stage non-small cell lung cancer. </w:t>
      </w:r>
      <w:r w:rsidRPr="00D47793">
        <w:rPr>
          <w:i/>
          <w:noProof/>
          <w:color w:val="000000"/>
          <w:kern w:val="0"/>
          <w:sz w:val="20"/>
          <w:szCs w:val="24"/>
        </w:rPr>
        <w:t>Oncol Lett</w:t>
      </w:r>
      <w:r w:rsidRPr="00D47793">
        <w:rPr>
          <w:noProof/>
          <w:color w:val="000000"/>
          <w:kern w:val="0"/>
          <w:sz w:val="20"/>
          <w:szCs w:val="24"/>
        </w:rPr>
        <w:t xml:space="preserve">, </w:t>
      </w:r>
      <w:r w:rsidRPr="00D47793">
        <w:rPr>
          <w:b/>
          <w:noProof/>
          <w:color w:val="000000"/>
          <w:kern w:val="0"/>
          <w:sz w:val="20"/>
          <w:szCs w:val="24"/>
        </w:rPr>
        <w:t>5</w:t>
      </w:r>
      <w:r w:rsidRPr="00D47793">
        <w:rPr>
          <w:noProof/>
          <w:color w:val="000000"/>
          <w:kern w:val="0"/>
          <w:sz w:val="20"/>
          <w:szCs w:val="24"/>
        </w:rPr>
        <w:t>, 1211-1218.</w:t>
      </w:r>
      <w:bookmarkEnd w:id="132"/>
    </w:p>
    <w:p w:rsidR="00D47793" w:rsidRPr="00D47793" w:rsidRDefault="00D47793" w:rsidP="00D47793">
      <w:pPr>
        <w:ind w:left="720" w:hanging="720"/>
        <w:jc w:val="left"/>
        <w:rPr>
          <w:noProof/>
          <w:color w:val="000000"/>
          <w:kern w:val="0"/>
          <w:sz w:val="20"/>
          <w:szCs w:val="24"/>
        </w:rPr>
      </w:pPr>
      <w:bookmarkStart w:id="133" w:name="_ENREF_9"/>
      <w:r w:rsidRPr="00D47793">
        <w:rPr>
          <w:noProof/>
          <w:color w:val="000000"/>
          <w:kern w:val="0"/>
          <w:sz w:val="20"/>
          <w:szCs w:val="24"/>
        </w:rPr>
        <w:t>9.</w:t>
      </w:r>
      <w:r w:rsidRPr="00D47793">
        <w:rPr>
          <w:noProof/>
          <w:color w:val="000000"/>
          <w:kern w:val="0"/>
          <w:sz w:val="20"/>
          <w:szCs w:val="24"/>
        </w:rPr>
        <w:tab/>
        <w:t xml:space="preserve">Anglim, P.P., Alonzo, T.A. and Laird-Offringa, I.A. (2008) DNA methylation-based biomarkers for early detection of non-small cell lung cancer: an update. </w:t>
      </w:r>
      <w:r w:rsidRPr="00D47793">
        <w:rPr>
          <w:i/>
          <w:noProof/>
          <w:color w:val="000000"/>
          <w:kern w:val="0"/>
          <w:sz w:val="20"/>
          <w:szCs w:val="24"/>
        </w:rPr>
        <w:t>Mol Cancer</w:t>
      </w:r>
      <w:r w:rsidRPr="00D47793">
        <w:rPr>
          <w:noProof/>
          <w:color w:val="000000"/>
          <w:kern w:val="0"/>
          <w:sz w:val="20"/>
          <w:szCs w:val="24"/>
        </w:rPr>
        <w:t xml:space="preserve">, </w:t>
      </w:r>
      <w:r w:rsidRPr="00D47793">
        <w:rPr>
          <w:b/>
          <w:noProof/>
          <w:color w:val="000000"/>
          <w:kern w:val="0"/>
          <w:sz w:val="20"/>
          <w:szCs w:val="24"/>
        </w:rPr>
        <w:t>7</w:t>
      </w:r>
      <w:r w:rsidRPr="00D47793">
        <w:rPr>
          <w:noProof/>
          <w:color w:val="000000"/>
          <w:kern w:val="0"/>
          <w:sz w:val="20"/>
          <w:szCs w:val="24"/>
        </w:rPr>
        <w:t>, 81.</w:t>
      </w:r>
      <w:bookmarkEnd w:id="133"/>
    </w:p>
    <w:p w:rsidR="00D47793" w:rsidRPr="00D47793" w:rsidRDefault="00D47793" w:rsidP="00D47793">
      <w:pPr>
        <w:ind w:left="720" w:hanging="720"/>
        <w:jc w:val="left"/>
        <w:rPr>
          <w:noProof/>
          <w:color w:val="000000"/>
          <w:kern w:val="0"/>
          <w:sz w:val="20"/>
          <w:szCs w:val="24"/>
        </w:rPr>
      </w:pPr>
      <w:bookmarkStart w:id="134" w:name="_ENREF_10"/>
      <w:r w:rsidRPr="00D47793">
        <w:rPr>
          <w:noProof/>
          <w:color w:val="000000"/>
          <w:kern w:val="0"/>
          <w:sz w:val="20"/>
          <w:szCs w:val="24"/>
        </w:rPr>
        <w:t>10.</w:t>
      </w:r>
      <w:r w:rsidRPr="00D47793">
        <w:rPr>
          <w:noProof/>
          <w:color w:val="000000"/>
          <w:kern w:val="0"/>
          <w:sz w:val="20"/>
          <w:szCs w:val="24"/>
        </w:rPr>
        <w:tab/>
        <w:t xml:space="preserve">Nikolaidis, G., Raji, O.Y., Markopoulou, S., Gosney, J.R., Bryan, J., Warburton, C., Walshaw, M., Sheard, J., Field, J.K. and Liloglou, T. (2012) DNA methylation biomarkers offer improved diagnostic efficiency in lung cancer. </w:t>
      </w:r>
      <w:r w:rsidRPr="00D47793">
        <w:rPr>
          <w:i/>
          <w:noProof/>
          <w:color w:val="000000"/>
          <w:kern w:val="0"/>
          <w:sz w:val="20"/>
          <w:szCs w:val="24"/>
        </w:rPr>
        <w:t>Cancer Res</w:t>
      </w:r>
      <w:r w:rsidRPr="00D47793">
        <w:rPr>
          <w:noProof/>
          <w:color w:val="000000"/>
          <w:kern w:val="0"/>
          <w:sz w:val="20"/>
          <w:szCs w:val="24"/>
        </w:rPr>
        <w:t xml:space="preserve">, </w:t>
      </w:r>
      <w:r w:rsidRPr="00D47793">
        <w:rPr>
          <w:b/>
          <w:noProof/>
          <w:color w:val="000000"/>
          <w:kern w:val="0"/>
          <w:sz w:val="20"/>
          <w:szCs w:val="24"/>
        </w:rPr>
        <w:t>72</w:t>
      </w:r>
      <w:r w:rsidRPr="00D47793">
        <w:rPr>
          <w:noProof/>
          <w:color w:val="000000"/>
          <w:kern w:val="0"/>
          <w:sz w:val="20"/>
          <w:szCs w:val="24"/>
        </w:rPr>
        <w:t>, 5692-5701.</w:t>
      </w:r>
      <w:bookmarkEnd w:id="134"/>
    </w:p>
    <w:p w:rsidR="00D47793" w:rsidRPr="00D47793" w:rsidRDefault="00D47793" w:rsidP="00D47793">
      <w:pPr>
        <w:ind w:left="720" w:hanging="720"/>
        <w:jc w:val="left"/>
        <w:rPr>
          <w:noProof/>
          <w:color w:val="000000"/>
          <w:kern w:val="0"/>
          <w:sz w:val="20"/>
          <w:szCs w:val="24"/>
        </w:rPr>
      </w:pPr>
      <w:bookmarkStart w:id="135" w:name="_ENREF_11"/>
      <w:r w:rsidRPr="00D47793">
        <w:rPr>
          <w:noProof/>
          <w:color w:val="000000"/>
          <w:kern w:val="0"/>
          <w:sz w:val="20"/>
          <w:szCs w:val="24"/>
        </w:rPr>
        <w:t>11.</w:t>
      </w:r>
      <w:r w:rsidRPr="00D47793">
        <w:rPr>
          <w:noProof/>
          <w:color w:val="000000"/>
          <w:kern w:val="0"/>
          <w:sz w:val="20"/>
          <w:szCs w:val="24"/>
        </w:rPr>
        <w:tab/>
        <w:t xml:space="preserve">Edgar, R., Domrachev, M. and Lash, A.E. (2002) Gene Expression Omnibus: NCBI gene expression and hybridization array data repository. </w:t>
      </w:r>
      <w:r w:rsidRPr="00D47793">
        <w:rPr>
          <w:i/>
          <w:noProof/>
          <w:color w:val="000000"/>
          <w:kern w:val="0"/>
          <w:sz w:val="20"/>
          <w:szCs w:val="24"/>
        </w:rPr>
        <w:t>Nucleic Acids Res</w:t>
      </w:r>
      <w:r w:rsidRPr="00D47793">
        <w:rPr>
          <w:noProof/>
          <w:color w:val="000000"/>
          <w:kern w:val="0"/>
          <w:sz w:val="20"/>
          <w:szCs w:val="24"/>
        </w:rPr>
        <w:t xml:space="preserve">, </w:t>
      </w:r>
      <w:r w:rsidRPr="00D47793">
        <w:rPr>
          <w:b/>
          <w:noProof/>
          <w:color w:val="000000"/>
          <w:kern w:val="0"/>
          <w:sz w:val="20"/>
          <w:szCs w:val="24"/>
        </w:rPr>
        <w:t>30</w:t>
      </w:r>
      <w:r w:rsidRPr="00D47793">
        <w:rPr>
          <w:noProof/>
          <w:color w:val="000000"/>
          <w:kern w:val="0"/>
          <w:sz w:val="20"/>
          <w:szCs w:val="24"/>
        </w:rPr>
        <w:t>, 207-210.</w:t>
      </w:r>
      <w:bookmarkEnd w:id="135"/>
    </w:p>
    <w:p w:rsidR="00D47793" w:rsidRPr="00D47793" w:rsidRDefault="00D47793" w:rsidP="00D47793">
      <w:pPr>
        <w:ind w:left="720" w:hanging="720"/>
        <w:jc w:val="left"/>
        <w:rPr>
          <w:noProof/>
          <w:color w:val="000000"/>
          <w:kern w:val="0"/>
          <w:sz w:val="20"/>
          <w:szCs w:val="24"/>
        </w:rPr>
      </w:pPr>
      <w:bookmarkStart w:id="136" w:name="_ENREF_12"/>
      <w:r w:rsidRPr="00D47793">
        <w:rPr>
          <w:noProof/>
          <w:color w:val="000000"/>
          <w:kern w:val="0"/>
          <w:sz w:val="20"/>
          <w:szCs w:val="24"/>
        </w:rPr>
        <w:t>12.</w:t>
      </w:r>
      <w:r w:rsidRPr="00D47793">
        <w:rPr>
          <w:noProof/>
          <w:color w:val="000000"/>
          <w:kern w:val="0"/>
          <w:sz w:val="20"/>
          <w:szCs w:val="24"/>
        </w:rPr>
        <w:tab/>
        <w:t xml:space="preserve">Chen, C., Grennan, K., Badner, J., Zhang, D., Gershon, E., Jin, L. and Liu, C. (2011) Removing batch effects in analysis of expression microarray data: an evaluation of six batch adjustment methods. </w:t>
      </w:r>
      <w:r w:rsidRPr="00D47793">
        <w:rPr>
          <w:i/>
          <w:noProof/>
          <w:color w:val="000000"/>
          <w:kern w:val="0"/>
          <w:sz w:val="20"/>
          <w:szCs w:val="24"/>
        </w:rPr>
        <w:t>Plos One</w:t>
      </w:r>
      <w:r w:rsidRPr="00D47793">
        <w:rPr>
          <w:noProof/>
          <w:color w:val="000000"/>
          <w:kern w:val="0"/>
          <w:sz w:val="20"/>
          <w:szCs w:val="24"/>
        </w:rPr>
        <w:t xml:space="preserve">, </w:t>
      </w:r>
      <w:r w:rsidRPr="00D47793">
        <w:rPr>
          <w:b/>
          <w:noProof/>
          <w:color w:val="000000"/>
          <w:kern w:val="0"/>
          <w:sz w:val="20"/>
          <w:szCs w:val="24"/>
        </w:rPr>
        <w:t>6</w:t>
      </w:r>
      <w:r w:rsidRPr="00D47793">
        <w:rPr>
          <w:noProof/>
          <w:color w:val="000000"/>
          <w:kern w:val="0"/>
          <w:sz w:val="20"/>
          <w:szCs w:val="24"/>
        </w:rPr>
        <w:t>, e17238.</w:t>
      </w:r>
      <w:bookmarkEnd w:id="136"/>
    </w:p>
    <w:p w:rsidR="00D47793" w:rsidRPr="00D47793" w:rsidRDefault="00D47793" w:rsidP="00D47793">
      <w:pPr>
        <w:ind w:left="720" w:hanging="720"/>
        <w:jc w:val="left"/>
        <w:rPr>
          <w:noProof/>
          <w:color w:val="000000"/>
          <w:kern w:val="0"/>
          <w:sz w:val="20"/>
          <w:szCs w:val="24"/>
        </w:rPr>
      </w:pPr>
      <w:bookmarkStart w:id="137" w:name="_ENREF_13"/>
      <w:r w:rsidRPr="00D47793">
        <w:rPr>
          <w:noProof/>
          <w:color w:val="000000"/>
          <w:kern w:val="0"/>
          <w:sz w:val="20"/>
          <w:szCs w:val="24"/>
        </w:rPr>
        <w:t>13.</w:t>
      </w:r>
      <w:r w:rsidRPr="00D47793">
        <w:rPr>
          <w:noProof/>
          <w:color w:val="000000"/>
          <w:kern w:val="0"/>
          <w:sz w:val="20"/>
          <w:szCs w:val="24"/>
        </w:rPr>
        <w:tab/>
        <w:t xml:space="preserve">Gibbs, A.R. and Thunnissen, F.B. (2001) Histological typing of lung and pleural tumours: third edition. </w:t>
      </w:r>
      <w:r w:rsidRPr="00D47793">
        <w:rPr>
          <w:i/>
          <w:noProof/>
          <w:color w:val="000000"/>
          <w:kern w:val="0"/>
          <w:sz w:val="20"/>
          <w:szCs w:val="24"/>
        </w:rPr>
        <w:t>J Clin Pathol</w:t>
      </w:r>
      <w:r w:rsidRPr="00D47793">
        <w:rPr>
          <w:noProof/>
          <w:color w:val="000000"/>
          <w:kern w:val="0"/>
          <w:sz w:val="20"/>
          <w:szCs w:val="24"/>
        </w:rPr>
        <w:t xml:space="preserve">, </w:t>
      </w:r>
      <w:r w:rsidRPr="00D47793">
        <w:rPr>
          <w:b/>
          <w:noProof/>
          <w:color w:val="000000"/>
          <w:kern w:val="0"/>
          <w:sz w:val="20"/>
          <w:szCs w:val="24"/>
        </w:rPr>
        <w:t>54</w:t>
      </w:r>
      <w:r w:rsidRPr="00D47793">
        <w:rPr>
          <w:noProof/>
          <w:color w:val="000000"/>
          <w:kern w:val="0"/>
          <w:sz w:val="20"/>
          <w:szCs w:val="24"/>
        </w:rPr>
        <w:t>, 498-499.</w:t>
      </w:r>
      <w:bookmarkEnd w:id="137"/>
    </w:p>
    <w:p w:rsidR="00D47793" w:rsidRPr="00D47793" w:rsidRDefault="00D47793" w:rsidP="00D47793">
      <w:pPr>
        <w:ind w:left="720" w:hanging="720"/>
        <w:jc w:val="left"/>
        <w:rPr>
          <w:noProof/>
          <w:color w:val="000000"/>
          <w:kern w:val="0"/>
          <w:sz w:val="20"/>
          <w:szCs w:val="24"/>
        </w:rPr>
      </w:pPr>
      <w:bookmarkStart w:id="138" w:name="_ENREF_14"/>
      <w:r w:rsidRPr="00D47793">
        <w:rPr>
          <w:noProof/>
          <w:color w:val="000000"/>
          <w:kern w:val="0"/>
          <w:sz w:val="20"/>
          <w:szCs w:val="24"/>
        </w:rPr>
        <w:t>14.</w:t>
      </w:r>
      <w:r w:rsidRPr="00D47793">
        <w:rPr>
          <w:noProof/>
          <w:color w:val="000000"/>
          <w:kern w:val="0"/>
          <w:sz w:val="20"/>
          <w:szCs w:val="24"/>
        </w:rPr>
        <w:tab/>
        <w:t xml:space="preserve">Edge, S.B. and Compton, C.C. (2010) The American Joint Committee on Cancer: the 7th edition of the AJCC cancer staging manual and the future of TNM. </w:t>
      </w:r>
      <w:r w:rsidRPr="00D47793">
        <w:rPr>
          <w:i/>
          <w:noProof/>
          <w:color w:val="000000"/>
          <w:kern w:val="0"/>
          <w:sz w:val="20"/>
          <w:szCs w:val="24"/>
        </w:rPr>
        <w:t>Ann Surg Oncol</w:t>
      </w:r>
      <w:r w:rsidRPr="00D47793">
        <w:rPr>
          <w:noProof/>
          <w:color w:val="000000"/>
          <w:kern w:val="0"/>
          <w:sz w:val="20"/>
          <w:szCs w:val="24"/>
        </w:rPr>
        <w:t xml:space="preserve">, </w:t>
      </w:r>
      <w:r w:rsidRPr="00D47793">
        <w:rPr>
          <w:b/>
          <w:noProof/>
          <w:color w:val="000000"/>
          <w:kern w:val="0"/>
          <w:sz w:val="20"/>
          <w:szCs w:val="24"/>
        </w:rPr>
        <w:t>17</w:t>
      </w:r>
      <w:r w:rsidRPr="00D47793">
        <w:rPr>
          <w:noProof/>
          <w:color w:val="000000"/>
          <w:kern w:val="0"/>
          <w:sz w:val="20"/>
          <w:szCs w:val="24"/>
        </w:rPr>
        <w:t>, 1471-1474.</w:t>
      </w:r>
      <w:bookmarkEnd w:id="138"/>
    </w:p>
    <w:p w:rsidR="00D47793" w:rsidRPr="00D47793" w:rsidRDefault="00D47793" w:rsidP="00D47793">
      <w:pPr>
        <w:ind w:left="720" w:hanging="720"/>
        <w:jc w:val="left"/>
        <w:rPr>
          <w:noProof/>
          <w:color w:val="000000"/>
          <w:kern w:val="0"/>
          <w:sz w:val="20"/>
          <w:szCs w:val="24"/>
        </w:rPr>
      </w:pPr>
      <w:bookmarkStart w:id="139" w:name="_ENREF_15"/>
      <w:r w:rsidRPr="00D47793">
        <w:rPr>
          <w:noProof/>
          <w:color w:val="000000"/>
          <w:kern w:val="0"/>
          <w:sz w:val="20"/>
          <w:szCs w:val="24"/>
        </w:rPr>
        <w:t>15.</w:t>
      </w:r>
      <w:r w:rsidRPr="00D47793">
        <w:rPr>
          <w:noProof/>
          <w:color w:val="000000"/>
          <w:kern w:val="0"/>
          <w:sz w:val="20"/>
          <w:szCs w:val="24"/>
        </w:rPr>
        <w:tab/>
        <w:t>Zhao, Y., Guo, S., Sun, J., Huang, Z., Zhu, T., Zhang, H., Gu, J., He, Y., Wang, W., Ma, K.</w:t>
      </w:r>
      <w:r w:rsidRPr="00D47793">
        <w:rPr>
          <w:i/>
          <w:noProof/>
          <w:color w:val="000000"/>
          <w:kern w:val="0"/>
          <w:sz w:val="20"/>
          <w:szCs w:val="24"/>
        </w:rPr>
        <w:t xml:space="preserve"> et al.</w:t>
      </w:r>
      <w:r w:rsidRPr="00D47793">
        <w:rPr>
          <w:noProof/>
          <w:color w:val="000000"/>
          <w:kern w:val="0"/>
          <w:sz w:val="20"/>
          <w:szCs w:val="24"/>
        </w:rPr>
        <w:t xml:space="preserve"> (2012) Methylcap-seq reveals novel DNA methylation markers for the diagnosis and recurrence prediction of bladder cancer in a Chinese population. </w:t>
      </w:r>
      <w:r w:rsidRPr="00D47793">
        <w:rPr>
          <w:i/>
          <w:noProof/>
          <w:color w:val="000000"/>
          <w:kern w:val="0"/>
          <w:sz w:val="20"/>
          <w:szCs w:val="24"/>
        </w:rPr>
        <w:t>PloS one</w:t>
      </w:r>
      <w:r w:rsidRPr="00D47793">
        <w:rPr>
          <w:noProof/>
          <w:color w:val="000000"/>
          <w:kern w:val="0"/>
          <w:sz w:val="20"/>
          <w:szCs w:val="24"/>
        </w:rPr>
        <w:t xml:space="preserve">, </w:t>
      </w:r>
      <w:r w:rsidRPr="00D47793">
        <w:rPr>
          <w:b/>
          <w:noProof/>
          <w:color w:val="000000"/>
          <w:kern w:val="0"/>
          <w:sz w:val="20"/>
          <w:szCs w:val="24"/>
        </w:rPr>
        <w:t>7</w:t>
      </w:r>
      <w:r w:rsidRPr="00D47793">
        <w:rPr>
          <w:noProof/>
          <w:color w:val="000000"/>
          <w:kern w:val="0"/>
          <w:sz w:val="20"/>
          <w:szCs w:val="24"/>
        </w:rPr>
        <w:t>, e35175.</w:t>
      </w:r>
      <w:bookmarkEnd w:id="139"/>
    </w:p>
    <w:p w:rsidR="00D47793" w:rsidRPr="00D47793" w:rsidRDefault="00D47793" w:rsidP="00D47793">
      <w:pPr>
        <w:ind w:left="720" w:hanging="720"/>
        <w:jc w:val="left"/>
        <w:rPr>
          <w:noProof/>
          <w:color w:val="000000"/>
          <w:kern w:val="0"/>
          <w:sz w:val="20"/>
          <w:szCs w:val="24"/>
        </w:rPr>
      </w:pPr>
      <w:bookmarkStart w:id="140" w:name="_ENREF_16"/>
      <w:r w:rsidRPr="00D47793">
        <w:rPr>
          <w:noProof/>
          <w:color w:val="000000"/>
          <w:kern w:val="0"/>
          <w:sz w:val="20"/>
          <w:szCs w:val="24"/>
        </w:rPr>
        <w:t>16.</w:t>
      </w:r>
      <w:r w:rsidRPr="00D47793">
        <w:rPr>
          <w:noProof/>
          <w:color w:val="000000"/>
          <w:kern w:val="0"/>
          <w:sz w:val="20"/>
          <w:szCs w:val="24"/>
        </w:rPr>
        <w:tab/>
        <w:t>Wang, X., Wang, L., Guo, S., Bao, Y., Ma, Y., Yan, F., Xu, K., Xu, Z., Jin, L., Lu, D.</w:t>
      </w:r>
      <w:r w:rsidRPr="00D47793">
        <w:rPr>
          <w:i/>
          <w:noProof/>
          <w:color w:val="000000"/>
          <w:kern w:val="0"/>
          <w:sz w:val="20"/>
          <w:szCs w:val="24"/>
        </w:rPr>
        <w:t xml:space="preserve"> et al.</w:t>
      </w:r>
      <w:r w:rsidRPr="00D47793">
        <w:rPr>
          <w:noProof/>
          <w:color w:val="000000"/>
          <w:kern w:val="0"/>
          <w:sz w:val="20"/>
          <w:szCs w:val="24"/>
        </w:rPr>
        <w:t xml:space="preserve"> (2013) Hypermethylation reduces expression of tumor-suppressor PLZF and regulates proliferation and apoptosis in non-small-cell lung cancers. </w:t>
      </w:r>
      <w:r w:rsidRPr="00D47793">
        <w:rPr>
          <w:i/>
          <w:noProof/>
          <w:color w:val="000000"/>
          <w:kern w:val="0"/>
          <w:sz w:val="20"/>
          <w:szCs w:val="24"/>
        </w:rPr>
        <w:t>FASEB journal : official publication of the Federation of American Societies for Experimental Biology</w:t>
      </w:r>
      <w:r w:rsidRPr="00D47793">
        <w:rPr>
          <w:noProof/>
          <w:color w:val="000000"/>
          <w:kern w:val="0"/>
          <w:sz w:val="20"/>
          <w:szCs w:val="24"/>
        </w:rPr>
        <w:t xml:space="preserve">, </w:t>
      </w:r>
      <w:r w:rsidRPr="00D47793">
        <w:rPr>
          <w:b/>
          <w:noProof/>
          <w:color w:val="000000"/>
          <w:kern w:val="0"/>
          <w:sz w:val="20"/>
          <w:szCs w:val="24"/>
        </w:rPr>
        <w:t>27</w:t>
      </w:r>
      <w:r w:rsidRPr="00D47793">
        <w:rPr>
          <w:noProof/>
          <w:color w:val="000000"/>
          <w:kern w:val="0"/>
          <w:sz w:val="20"/>
          <w:szCs w:val="24"/>
        </w:rPr>
        <w:t>, 4194-4203.</w:t>
      </w:r>
      <w:bookmarkEnd w:id="140"/>
    </w:p>
    <w:p w:rsidR="00D47793" w:rsidRPr="00D47793" w:rsidRDefault="00D47793" w:rsidP="00D47793">
      <w:pPr>
        <w:ind w:left="720" w:hanging="720"/>
        <w:jc w:val="left"/>
        <w:rPr>
          <w:noProof/>
          <w:color w:val="000000"/>
          <w:kern w:val="0"/>
          <w:sz w:val="20"/>
          <w:szCs w:val="24"/>
        </w:rPr>
      </w:pPr>
      <w:bookmarkStart w:id="141" w:name="_ENREF_17"/>
      <w:r w:rsidRPr="00D47793">
        <w:rPr>
          <w:noProof/>
          <w:color w:val="000000"/>
          <w:kern w:val="0"/>
          <w:sz w:val="20"/>
          <w:szCs w:val="24"/>
        </w:rPr>
        <w:t>17.</w:t>
      </w:r>
      <w:r w:rsidRPr="00D47793">
        <w:rPr>
          <w:noProof/>
          <w:color w:val="000000"/>
          <w:kern w:val="0"/>
          <w:sz w:val="20"/>
          <w:szCs w:val="24"/>
        </w:rPr>
        <w:tab/>
        <w:t>Wang, Y.L., Feng, S.H., Guo, S.C., Wei, W.J., Li, D.S., Wang, Y., Wang, X., Wang, Z.Y., Ma, Y.Y., Jin, L.</w:t>
      </w:r>
      <w:r w:rsidRPr="00D47793">
        <w:rPr>
          <w:i/>
          <w:noProof/>
          <w:color w:val="000000"/>
          <w:kern w:val="0"/>
          <w:sz w:val="20"/>
          <w:szCs w:val="24"/>
        </w:rPr>
        <w:t xml:space="preserve"> et al.</w:t>
      </w:r>
      <w:r w:rsidRPr="00D47793">
        <w:rPr>
          <w:noProof/>
          <w:color w:val="000000"/>
          <w:kern w:val="0"/>
          <w:sz w:val="20"/>
          <w:szCs w:val="24"/>
        </w:rPr>
        <w:t xml:space="preserve"> (2013) Confirmation of papillary thyroid cancer susceptibility loci identified by genome-wide association studies of chromosomes 14q13, 9q22, 2q35 and 8p12 in a Chinese population. </w:t>
      </w:r>
      <w:r w:rsidRPr="00D47793">
        <w:rPr>
          <w:i/>
          <w:noProof/>
          <w:color w:val="000000"/>
          <w:kern w:val="0"/>
          <w:sz w:val="20"/>
          <w:szCs w:val="24"/>
        </w:rPr>
        <w:t>Journal of medical genetics</w:t>
      </w:r>
      <w:r w:rsidRPr="00D47793">
        <w:rPr>
          <w:noProof/>
          <w:color w:val="000000"/>
          <w:kern w:val="0"/>
          <w:sz w:val="20"/>
          <w:szCs w:val="24"/>
        </w:rPr>
        <w:t xml:space="preserve">, </w:t>
      </w:r>
      <w:r w:rsidRPr="00D47793">
        <w:rPr>
          <w:b/>
          <w:noProof/>
          <w:color w:val="000000"/>
          <w:kern w:val="0"/>
          <w:sz w:val="20"/>
          <w:szCs w:val="24"/>
        </w:rPr>
        <w:t>50</w:t>
      </w:r>
      <w:r w:rsidRPr="00D47793">
        <w:rPr>
          <w:noProof/>
          <w:color w:val="000000"/>
          <w:kern w:val="0"/>
          <w:sz w:val="20"/>
          <w:szCs w:val="24"/>
        </w:rPr>
        <w:t>, 689-695.</w:t>
      </w:r>
      <w:bookmarkEnd w:id="141"/>
    </w:p>
    <w:p w:rsidR="00D47793" w:rsidRPr="00D47793" w:rsidRDefault="00D47793" w:rsidP="00D47793">
      <w:pPr>
        <w:ind w:left="720" w:hanging="720"/>
        <w:jc w:val="left"/>
        <w:rPr>
          <w:noProof/>
          <w:color w:val="000000"/>
          <w:kern w:val="0"/>
          <w:sz w:val="20"/>
          <w:szCs w:val="24"/>
        </w:rPr>
      </w:pPr>
      <w:bookmarkStart w:id="142" w:name="_ENREF_18"/>
      <w:r w:rsidRPr="00D47793">
        <w:rPr>
          <w:noProof/>
          <w:color w:val="000000"/>
          <w:kern w:val="0"/>
          <w:sz w:val="20"/>
          <w:szCs w:val="24"/>
        </w:rPr>
        <w:t>18.</w:t>
      </w:r>
      <w:r w:rsidRPr="00D47793">
        <w:rPr>
          <w:noProof/>
          <w:color w:val="000000"/>
          <w:kern w:val="0"/>
          <w:sz w:val="20"/>
          <w:szCs w:val="24"/>
        </w:rPr>
        <w:tab/>
        <w:t xml:space="preserve">Dessau, R.B. and Pipper, C.B. (2008) [''R"--project for statistical computing]. </w:t>
      </w:r>
      <w:r w:rsidRPr="00D47793">
        <w:rPr>
          <w:i/>
          <w:noProof/>
          <w:color w:val="000000"/>
          <w:kern w:val="0"/>
          <w:sz w:val="20"/>
          <w:szCs w:val="24"/>
        </w:rPr>
        <w:t>Ugeskr Laeger</w:t>
      </w:r>
      <w:r w:rsidRPr="00D47793">
        <w:rPr>
          <w:noProof/>
          <w:color w:val="000000"/>
          <w:kern w:val="0"/>
          <w:sz w:val="20"/>
          <w:szCs w:val="24"/>
        </w:rPr>
        <w:t xml:space="preserve">, </w:t>
      </w:r>
      <w:r w:rsidRPr="00D47793">
        <w:rPr>
          <w:b/>
          <w:noProof/>
          <w:color w:val="000000"/>
          <w:kern w:val="0"/>
          <w:sz w:val="20"/>
          <w:szCs w:val="24"/>
        </w:rPr>
        <w:t>170</w:t>
      </w:r>
      <w:r w:rsidRPr="00D47793">
        <w:rPr>
          <w:noProof/>
          <w:color w:val="000000"/>
          <w:kern w:val="0"/>
          <w:sz w:val="20"/>
          <w:szCs w:val="24"/>
        </w:rPr>
        <w:t>, 328-330.</w:t>
      </w:r>
      <w:bookmarkEnd w:id="142"/>
    </w:p>
    <w:p w:rsidR="00D47793" w:rsidRPr="00D47793" w:rsidRDefault="00D47793" w:rsidP="00D47793">
      <w:pPr>
        <w:ind w:left="720" w:hanging="720"/>
        <w:jc w:val="left"/>
        <w:rPr>
          <w:noProof/>
          <w:color w:val="000000"/>
          <w:kern w:val="0"/>
          <w:sz w:val="20"/>
          <w:szCs w:val="24"/>
        </w:rPr>
      </w:pPr>
      <w:bookmarkStart w:id="143" w:name="_ENREF_19"/>
      <w:r w:rsidRPr="00D47793">
        <w:rPr>
          <w:noProof/>
          <w:color w:val="000000"/>
          <w:kern w:val="0"/>
          <w:sz w:val="20"/>
          <w:szCs w:val="24"/>
        </w:rPr>
        <w:t>19.</w:t>
      </w:r>
      <w:r w:rsidRPr="00D47793">
        <w:rPr>
          <w:noProof/>
          <w:color w:val="000000"/>
          <w:kern w:val="0"/>
          <w:sz w:val="20"/>
          <w:szCs w:val="24"/>
        </w:rPr>
        <w:tab/>
        <w:t>Szklarczyk, D., Franceschini, A., Kuhn, M., Simonovic, M., Roth, A., Minguez, P., Doerks, T., Stark, M., Muller, J., Bork, P.</w:t>
      </w:r>
      <w:r w:rsidRPr="00D47793">
        <w:rPr>
          <w:i/>
          <w:noProof/>
          <w:color w:val="000000"/>
          <w:kern w:val="0"/>
          <w:sz w:val="20"/>
          <w:szCs w:val="24"/>
        </w:rPr>
        <w:t xml:space="preserve"> et al.</w:t>
      </w:r>
      <w:r w:rsidRPr="00D47793">
        <w:rPr>
          <w:noProof/>
          <w:color w:val="000000"/>
          <w:kern w:val="0"/>
          <w:sz w:val="20"/>
          <w:szCs w:val="24"/>
        </w:rPr>
        <w:t xml:space="preserve"> (2011) The STRING database in 2011: functional interaction networks of proteins, globally integrated and scored. </w:t>
      </w:r>
      <w:r w:rsidRPr="00D47793">
        <w:rPr>
          <w:i/>
          <w:noProof/>
          <w:color w:val="000000"/>
          <w:kern w:val="0"/>
          <w:sz w:val="20"/>
          <w:szCs w:val="24"/>
        </w:rPr>
        <w:t>Nucleic Acids Res</w:t>
      </w:r>
      <w:r w:rsidRPr="00D47793">
        <w:rPr>
          <w:noProof/>
          <w:color w:val="000000"/>
          <w:kern w:val="0"/>
          <w:sz w:val="20"/>
          <w:szCs w:val="24"/>
        </w:rPr>
        <w:t xml:space="preserve">, </w:t>
      </w:r>
      <w:r w:rsidRPr="00D47793">
        <w:rPr>
          <w:b/>
          <w:noProof/>
          <w:color w:val="000000"/>
          <w:kern w:val="0"/>
          <w:sz w:val="20"/>
          <w:szCs w:val="24"/>
        </w:rPr>
        <w:t>39</w:t>
      </w:r>
      <w:r w:rsidRPr="00D47793">
        <w:rPr>
          <w:noProof/>
          <w:color w:val="000000"/>
          <w:kern w:val="0"/>
          <w:sz w:val="20"/>
          <w:szCs w:val="24"/>
        </w:rPr>
        <w:t>, D561-568.</w:t>
      </w:r>
      <w:bookmarkEnd w:id="143"/>
    </w:p>
    <w:p w:rsidR="00D47793" w:rsidRPr="00D47793" w:rsidRDefault="00D47793" w:rsidP="00D47793">
      <w:pPr>
        <w:ind w:left="720" w:hanging="720"/>
        <w:jc w:val="left"/>
        <w:rPr>
          <w:noProof/>
          <w:color w:val="000000"/>
          <w:kern w:val="0"/>
          <w:sz w:val="20"/>
          <w:szCs w:val="24"/>
        </w:rPr>
      </w:pPr>
      <w:bookmarkStart w:id="144" w:name="_ENREF_20"/>
      <w:r w:rsidRPr="00D47793">
        <w:rPr>
          <w:noProof/>
          <w:color w:val="000000"/>
          <w:kern w:val="0"/>
          <w:sz w:val="20"/>
          <w:szCs w:val="24"/>
        </w:rPr>
        <w:t>20.</w:t>
      </w:r>
      <w:r w:rsidRPr="00D47793">
        <w:rPr>
          <w:noProof/>
          <w:color w:val="000000"/>
          <w:kern w:val="0"/>
          <w:sz w:val="20"/>
          <w:szCs w:val="24"/>
        </w:rPr>
        <w:tab/>
        <w:t>El-Maarri, O., Walier, M., Behne, F., van Uum, J., Singer, H., Diaz-Lacava, A., Nusgen, N., Niemann, B., Watzka, M., Reinsberg, J.</w:t>
      </w:r>
      <w:r w:rsidRPr="00D47793">
        <w:rPr>
          <w:i/>
          <w:noProof/>
          <w:color w:val="000000"/>
          <w:kern w:val="0"/>
          <w:sz w:val="20"/>
          <w:szCs w:val="24"/>
        </w:rPr>
        <w:t xml:space="preserve"> et al.</w:t>
      </w:r>
      <w:r w:rsidRPr="00D47793">
        <w:rPr>
          <w:noProof/>
          <w:color w:val="000000"/>
          <w:kern w:val="0"/>
          <w:sz w:val="20"/>
          <w:szCs w:val="24"/>
        </w:rPr>
        <w:t xml:space="preserve"> (2011) Methylation at global LINE-1 repeats in human blood are affected by gender but not by age or natural hormone cycles. </w:t>
      </w:r>
      <w:r w:rsidRPr="00D47793">
        <w:rPr>
          <w:i/>
          <w:noProof/>
          <w:color w:val="000000"/>
          <w:kern w:val="0"/>
          <w:sz w:val="20"/>
          <w:szCs w:val="24"/>
        </w:rPr>
        <w:t>PLoS One</w:t>
      </w:r>
      <w:r w:rsidRPr="00D47793">
        <w:rPr>
          <w:noProof/>
          <w:color w:val="000000"/>
          <w:kern w:val="0"/>
          <w:sz w:val="20"/>
          <w:szCs w:val="24"/>
        </w:rPr>
        <w:t xml:space="preserve">, </w:t>
      </w:r>
      <w:r w:rsidRPr="00D47793">
        <w:rPr>
          <w:b/>
          <w:noProof/>
          <w:color w:val="000000"/>
          <w:kern w:val="0"/>
          <w:sz w:val="20"/>
          <w:szCs w:val="24"/>
        </w:rPr>
        <w:t>6</w:t>
      </w:r>
      <w:r w:rsidRPr="00D47793">
        <w:rPr>
          <w:noProof/>
          <w:color w:val="000000"/>
          <w:kern w:val="0"/>
          <w:sz w:val="20"/>
          <w:szCs w:val="24"/>
        </w:rPr>
        <w:t>, e16252.</w:t>
      </w:r>
      <w:bookmarkEnd w:id="144"/>
    </w:p>
    <w:p w:rsidR="00D47793" w:rsidRPr="00D47793" w:rsidRDefault="00D47793" w:rsidP="00D47793">
      <w:pPr>
        <w:ind w:left="720" w:hanging="720"/>
        <w:jc w:val="left"/>
        <w:rPr>
          <w:noProof/>
          <w:color w:val="000000"/>
          <w:kern w:val="0"/>
          <w:sz w:val="20"/>
          <w:szCs w:val="24"/>
        </w:rPr>
      </w:pPr>
      <w:bookmarkStart w:id="145" w:name="_ENREF_21"/>
      <w:r w:rsidRPr="00D47793">
        <w:rPr>
          <w:noProof/>
          <w:color w:val="000000"/>
          <w:kern w:val="0"/>
          <w:sz w:val="20"/>
          <w:szCs w:val="24"/>
        </w:rPr>
        <w:t>21.</w:t>
      </w:r>
      <w:r w:rsidRPr="00D47793">
        <w:rPr>
          <w:noProof/>
          <w:color w:val="000000"/>
          <w:kern w:val="0"/>
          <w:sz w:val="20"/>
          <w:szCs w:val="24"/>
        </w:rPr>
        <w:tab/>
        <w:t xml:space="preserve">El-Maarri, O., Becker, T., Junen, J., Manzoor, S.S., Diaz-Lacava, A., Schwaab, R., Wienker, T. and </w:t>
      </w:r>
      <w:r w:rsidRPr="00D47793">
        <w:rPr>
          <w:noProof/>
          <w:color w:val="000000"/>
          <w:kern w:val="0"/>
          <w:sz w:val="20"/>
          <w:szCs w:val="24"/>
        </w:rPr>
        <w:lastRenderedPageBreak/>
        <w:t xml:space="preserve">Oldenburg, J. (2007) Gender specific differences in levels of DNA methylation at selected loci from human total blood: a tendency toward higher methylation levels in males. </w:t>
      </w:r>
      <w:r w:rsidRPr="00D47793">
        <w:rPr>
          <w:i/>
          <w:noProof/>
          <w:color w:val="000000"/>
          <w:kern w:val="0"/>
          <w:sz w:val="20"/>
          <w:szCs w:val="24"/>
        </w:rPr>
        <w:t>Hum Genet</w:t>
      </w:r>
      <w:r w:rsidRPr="00D47793">
        <w:rPr>
          <w:noProof/>
          <w:color w:val="000000"/>
          <w:kern w:val="0"/>
          <w:sz w:val="20"/>
          <w:szCs w:val="24"/>
        </w:rPr>
        <w:t xml:space="preserve">, </w:t>
      </w:r>
      <w:r w:rsidRPr="00D47793">
        <w:rPr>
          <w:b/>
          <w:noProof/>
          <w:color w:val="000000"/>
          <w:kern w:val="0"/>
          <w:sz w:val="20"/>
          <w:szCs w:val="24"/>
        </w:rPr>
        <w:t>122</w:t>
      </w:r>
      <w:r w:rsidRPr="00D47793">
        <w:rPr>
          <w:noProof/>
          <w:color w:val="000000"/>
          <w:kern w:val="0"/>
          <w:sz w:val="20"/>
          <w:szCs w:val="24"/>
        </w:rPr>
        <w:t>, 505-514.</w:t>
      </w:r>
      <w:bookmarkEnd w:id="145"/>
    </w:p>
    <w:p w:rsidR="00D47793" w:rsidRPr="00D47793" w:rsidRDefault="00D47793" w:rsidP="00D47793">
      <w:pPr>
        <w:ind w:left="720" w:hanging="720"/>
        <w:jc w:val="left"/>
        <w:rPr>
          <w:noProof/>
          <w:color w:val="000000"/>
          <w:kern w:val="0"/>
          <w:sz w:val="20"/>
          <w:szCs w:val="24"/>
        </w:rPr>
      </w:pPr>
      <w:bookmarkStart w:id="146" w:name="_ENREF_22"/>
      <w:r w:rsidRPr="00D47793">
        <w:rPr>
          <w:noProof/>
          <w:color w:val="000000"/>
          <w:kern w:val="0"/>
          <w:sz w:val="20"/>
          <w:szCs w:val="24"/>
        </w:rPr>
        <w:t>22.</w:t>
      </w:r>
      <w:r w:rsidRPr="00D47793">
        <w:rPr>
          <w:noProof/>
          <w:color w:val="000000"/>
          <w:kern w:val="0"/>
          <w:sz w:val="20"/>
          <w:szCs w:val="24"/>
        </w:rPr>
        <w:tab/>
        <w:t xml:space="preserve">Heakal, Y., Woll, M.P., Fox, T., Seaton, K., Levenson, R. and Kester, M. (2011) Neurotensin receptor-1 inducible palmitoylation is required for efficient receptor-mediated mitogenic-signaling within structured membrane microdomains. </w:t>
      </w:r>
      <w:r w:rsidRPr="00D47793">
        <w:rPr>
          <w:i/>
          <w:noProof/>
          <w:color w:val="000000"/>
          <w:kern w:val="0"/>
          <w:sz w:val="20"/>
          <w:szCs w:val="24"/>
        </w:rPr>
        <w:t>Cancer Biol Ther</w:t>
      </w:r>
      <w:r w:rsidRPr="00D47793">
        <w:rPr>
          <w:noProof/>
          <w:color w:val="000000"/>
          <w:kern w:val="0"/>
          <w:sz w:val="20"/>
          <w:szCs w:val="24"/>
        </w:rPr>
        <w:t xml:space="preserve">, </w:t>
      </w:r>
      <w:r w:rsidRPr="00D47793">
        <w:rPr>
          <w:b/>
          <w:noProof/>
          <w:color w:val="000000"/>
          <w:kern w:val="0"/>
          <w:sz w:val="20"/>
          <w:szCs w:val="24"/>
        </w:rPr>
        <w:t>12</w:t>
      </w:r>
      <w:r w:rsidRPr="00D47793">
        <w:rPr>
          <w:noProof/>
          <w:color w:val="000000"/>
          <w:kern w:val="0"/>
          <w:sz w:val="20"/>
          <w:szCs w:val="24"/>
        </w:rPr>
        <w:t>, 427-435.</w:t>
      </w:r>
      <w:bookmarkEnd w:id="146"/>
    </w:p>
    <w:p w:rsidR="00D47793" w:rsidRPr="00D47793" w:rsidRDefault="00D47793" w:rsidP="00D47793">
      <w:pPr>
        <w:ind w:left="720" w:hanging="720"/>
        <w:jc w:val="left"/>
        <w:rPr>
          <w:noProof/>
          <w:color w:val="000000"/>
          <w:kern w:val="0"/>
          <w:sz w:val="20"/>
          <w:szCs w:val="24"/>
        </w:rPr>
      </w:pPr>
      <w:bookmarkStart w:id="147" w:name="_ENREF_23"/>
      <w:r w:rsidRPr="00D47793">
        <w:rPr>
          <w:noProof/>
          <w:color w:val="000000"/>
          <w:kern w:val="0"/>
          <w:sz w:val="20"/>
          <w:szCs w:val="24"/>
        </w:rPr>
        <w:t>23.</w:t>
      </w:r>
      <w:r w:rsidRPr="00D47793">
        <w:rPr>
          <w:noProof/>
          <w:color w:val="000000"/>
          <w:kern w:val="0"/>
          <w:sz w:val="20"/>
          <w:szCs w:val="24"/>
        </w:rPr>
        <w:tab/>
        <w:t xml:space="preserve">Valerie, N.C., Casarez, E.V., Dasilva, J.O., Dunlap-Brown, M.E., Parsons, S.J., Amorino, G.P. and Dziegielewski, J. (2011) Inhibition of neurotensin receptor 1 selectively sensitizes prostate cancer to ionizing radiation. </w:t>
      </w:r>
      <w:r w:rsidRPr="00D47793">
        <w:rPr>
          <w:i/>
          <w:noProof/>
          <w:color w:val="000000"/>
          <w:kern w:val="0"/>
          <w:sz w:val="20"/>
          <w:szCs w:val="24"/>
        </w:rPr>
        <w:t>Cancer Res</w:t>
      </w:r>
      <w:r w:rsidRPr="00D47793">
        <w:rPr>
          <w:noProof/>
          <w:color w:val="000000"/>
          <w:kern w:val="0"/>
          <w:sz w:val="20"/>
          <w:szCs w:val="24"/>
        </w:rPr>
        <w:t xml:space="preserve">, </w:t>
      </w:r>
      <w:r w:rsidRPr="00D47793">
        <w:rPr>
          <w:b/>
          <w:noProof/>
          <w:color w:val="000000"/>
          <w:kern w:val="0"/>
          <w:sz w:val="20"/>
          <w:szCs w:val="24"/>
        </w:rPr>
        <w:t>71</w:t>
      </w:r>
      <w:r w:rsidRPr="00D47793">
        <w:rPr>
          <w:noProof/>
          <w:color w:val="000000"/>
          <w:kern w:val="0"/>
          <w:sz w:val="20"/>
          <w:szCs w:val="24"/>
        </w:rPr>
        <w:t>, 6817-6826.</w:t>
      </w:r>
      <w:bookmarkEnd w:id="147"/>
    </w:p>
    <w:p w:rsidR="00D47793" w:rsidRPr="00D47793" w:rsidRDefault="00D47793" w:rsidP="00D47793">
      <w:pPr>
        <w:ind w:left="720" w:hanging="720"/>
        <w:jc w:val="left"/>
        <w:rPr>
          <w:noProof/>
          <w:color w:val="000000"/>
          <w:kern w:val="0"/>
          <w:sz w:val="20"/>
          <w:szCs w:val="24"/>
        </w:rPr>
      </w:pPr>
      <w:bookmarkStart w:id="148" w:name="_ENREF_24"/>
      <w:r w:rsidRPr="00D47793">
        <w:rPr>
          <w:noProof/>
          <w:color w:val="000000"/>
          <w:kern w:val="0"/>
          <w:sz w:val="20"/>
          <w:szCs w:val="24"/>
        </w:rPr>
        <w:t>24.</w:t>
      </w:r>
      <w:r w:rsidRPr="00D47793">
        <w:rPr>
          <w:noProof/>
          <w:color w:val="000000"/>
          <w:kern w:val="0"/>
          <w:sz w:val="20"/>
          <w:szCs w:val="24"/>
        </w:rPr>
        <w:tab/>
        <w:t>Alifano, M., Souaze, F., Dupouy, S., Camilleri-Broet, S., Younes, M., Ahmed-Zaid, S.M., Takahashi, T., Cancellieri, A., Damiani, S., Boaron, M.</w:t>
      </w:r>
      <w:r w:rsidRPr="00D47793">
        <w:rPr>
          <w:i/>
          <w:noProof/>
          <w:color w:val="000000"/>
          <w:kern w:val="0"/>
          <w:sz w:val="20"/>
          <w:szCs w:val="24"/>
        </w:rPr>
        <w:t xml:space="preserve"> et al.</w:t>
      </w:r>
      <w:r w:rsidRPr="00D47793">
        <w:rPr>
          <w:noProof/>
          <w:color w:val="000000"/>
          <w:kern w:val="0"/>
          <w:sz w:val="20"/>
          <w:szCs w:val="24"/>
        </w:rPr>
        <w:t xml:space="preserve"> (2010) Neurotensin receptor 1 determines the outcome of non-small cell lung cancer. </w:t>
      </w:r>
      <w:r w:rsidRPr="00D47793">
        <w:rPr>
          <w:i/>
          <w:noProof/>
          <w:color w:val="000000"/>
          <w:kern w:val="0"/>
          <w:sz w:val="20"/>
          <w:szCs w:val="24"/>
        </w:rPr>
        <w:t>Clin Cancer Res</w:t>
      </w:r>
      <w:r w:rsidRPr="00D47793">
        <w:rPr>
          <w:noProof/>
          <w:color w:val="000000"/>
          <w:kern w:val="0"/>
          <w:sz w:val="20"/>
          <w:szCs w:val="24"/>
        </w:rPr>
        <w:t xml:space="preserve">, </w:t>
      </w:r>
      <w:r w:rsidRPr="00D47793">
        <w:rPr>
          <w:b/>
          <w:noProof/>
          <w:color w:val="000000"/>
          <w:kern w:val="0"/>
          <w:sz w:val="20"/>
          <w:szCs w:val="24"/>
        </w:rPr>
        <w:t>16</w:t>
      </w:r>
      <w:r w:rsidRPr="00D47793">
        <w:rPr>
          <w:noProof/>
          <w:color w:val="000000"/>
          <w:kern w:val="0"/>
          <w:sz w:val="20"/>
          <w:szCs w:val="24"/>
        </w:rPr>
        <w:t>, 4401-4410.</w:t>
      </w:r>
      <w:bookmarkEnd w:id="148"/>
    </w:p>
    <w:p w:rsidR="00D47793" w:rsidRPr="00D47793" w:rsidRDefault="00D47793" w:rsidP="00D47793">
      <w:pPr>
        <w:ind w:left="720" w:hanging="720"/>
        <w:jc w:val="left"/>
        <w:rPr>
          <w:noProof/>
          <w:color w:val="000000"/>
          <w:kern w:val="0"/>
          <w:sz w:val="20"/>
          <w:szCs w:val="24"/>
        </w:rPr>
      </w:pPr>
      <w:bookmarkStart w:id="149" w:name="_ENREF_25"/>
      <w:r w:rsidRPr="00D47793">
        <w:rPr>
          <w:noProof/>
          <w:color w:val="000000"/>
          <w:kern w:val="0"/>
          <w:sz w:val="20"/>
          <w:szCs w:val="24"/>
        </w:rPr>
        <w:t>25.</w:t>
      </w:r>
      <w:r w:rsidRPr="00D47793">
        <w:rPr>
          <w:noProof/>
          <w:color w:val="000000"/>
          <w:kern w:val="0"/>
          <w:sz w:val="20"/>
          <w:szCs w:val="24"/>
        </w:rPr>
        <w:tab/>
        <w:t xml:space="preserve">Dupouy, S., Mourra, N., Doan, V.K., Gompel, A., Alifano, M. and Forgez, P. (2011) The potential use of the neurotensin high affinity receptor 1 as a biomarker for cancer progression and as a component of personalized medicine in selective cancers. </w:t>
      </w:r>
      <w:r w:rsidRPr="00D47793">
        <w:rPr>
          <w:i/>
          <w:noProof/>
          <w:color w:val="000000"/>
          <w:kern w:val="0"/>
          <w:sz w:val="20"/>
          <w:szCs w:val="24"/>
        </w:rPr>
        <w:t>Biochimie</w:t>
      </w:r>
      <w:r w:rsidRPr="00D47793">
        <w:rPr>
          <w:noProof/>
          <w:color w:val="000000"/>
          <w:kern w:val="0"/>
          <w:sz w:val="20"/>
          <w:szCs w:val="24"/>
        </w:rPr>
        <w:t xml:space="preserve">, </w:t>
      </w:r>
      <w:r w:rsidRPr="00D47793">
        <w:rPr>
          <w:b/>
          <w:noProof/>
          <w:color w:val="000000"/>
          <w:kern w:val="0"/>
          <w:sz w:val="20"/>
          <w:szCs w:val="24"/>
        </w:rPr>
        <w:t>93</w:t>
      </w:r>
      <w:r w:rsidRPr="00D47793">
        <w:rPr>
          <w:noProof/>
          <w:color w:val="000000"/>
          <w:kern w:val="0"/>
          <w:sz w:val="20"/>
          <w:szCs w:val="24"/>
        </w:rPr>
        <w:t>, 1369-1378.</w:t>
      </w:r>
      <w:bookmarkEnd w:id="149"/>
    </w:p>
    <w:p w:rsidR="00D47793" w:rsidRPr="00D47793" w:rsidRDefault="00D47793" w:rsidP="00D47793">
      <w:pPr>
        <w:ind w:left="720" w:hanging="720"/>
        <w:jc w:val="left"/>
        <w:rPr>
          <w:noProof/>
          <w:color w:val="000000"/>
          <w:kern w:val="0"/>
          <w:sz w:val="20"/>
          <w:szCs w:val="24"/>
        </w:rPr>
      </w:pPr>
      <w:bookmarkStart w:id="150" w:name="_ENREF_26"/>
      <w:r w:rsidRPr="00D47793">
        <w:rPr>
          <w:noProof/>
          <w:color w:val="000000"/>
          <w:kern w:val="0"/>
          <w:sz w:val="20"/>
          <w:szCs w:val="24"/>
        </w:rPr>
        <w:t>26.</w:t>
      </w:r>
      <w:r w:rsidRPr="00D47793">
        <w:rPr>
          <w:noProof/>
          <w:color w:val="000000"/>
          <w:kern w:val="0"/>
          <w:sz w:val="20"/>
          <w:szCs w:val="24"/>
        </w:rPr>
        <w:tab/>
        <w:t>Misawa, K., Ueda, Y., Kanazawa, T., Misawa, Y., Jang, I., Brenner, J.C., Ogawa, T., Takebayashi, S., Grenman, R.A., Herman, J.G.</w:t>
      </w:r>
      <w:r w:rsidRPr="00D47793">
        <w:rPr>
          <w:i/>
          <w:noProof/>
          <w:color w:val="000000"/>
          <w:kern w:val="0"/>
          <w:sz w:val="20"/>
          <w:szCs w:val="24"/>
        </w:rPr>
        <w:t xml:space="preserve"> et al.</w:t>
      </w:r>
      <w:r w:rsidRPr="00D47793">
        <w:rPr>
          <w:noProof/>
          <w:color w:val="000000"/>
          <w:kern w:val="0"/>
          <w:sz w:val="20"/>
          <w:szCs w:val="24"/>
        </w:rPr>
        <w:t xml:space="preserve"> (2008) Epigenetic inactivation of galanin receptor 1 in head and neck cancer. </w:t>
      </w:r>
      <w:r w:rsidRPr="00D47793">
        <w:rPr>
          <w:i/>
          <w:noProof/>
          <w:color w:val="000000"/>
          <w:kern w:val="0"/>
          <w:sz w:val="20"/>
          <w:szCs w:val="24"/>
        </w:rPr>
        <w:t>Clin Cancer Res</w:t>
      </w:r>
      <w:r w:rsidRPr="00D47793">
        <w:rPr>
          <w:noProof/>
          <w:color w:val="000000"/>
          <w:kern w:val="0"/>
          <w:sz w:val="20"/>
          <w:szCs w:val="24"/>
        </w:rPr>
        <w:t xml:space="preserve">, </w:t>
      </w:r>
      <w:r w:rsidRPr="00D47793">
        <w:rPr>
          <w:b/>
          <w:noProof/>
          <w:color w:val="000000"/>
          <w:kern w:val="0"/>
          <w:sz w:val="20"/>
          <w:szCs w:val="24"/>
        </w:rPr>
        <w:t>14</w:t>
      </w:r>
      <w:r w:rsidRPr="00D47793">
        <w:rPr>
          <w:noProof/>
          <w:color w:val="000000"/>
          <w:kern w:val="0"/>
          <w:sz w:val="20"/>
          <w:szCs w:val="24"/>
        </w:rPr>
        <w:t>, 7604-7613.</w:t>
      </w:r>
      <w:bookmarkEnd w:id="150"/>
    </w:p>
    <w:p w:rsidR="00D47793" w:rsidRPr="00D47793" w:rsidRDefault="00D47793" w:rsidP="00D47793">
      <w:pPr>
        <w:ind w:left="720" w:hanging="720"/>
        <w:jc w:val="left"/>
        <w:rPr>
          <w:noProof/>
          <w:color w:val="000000"/>
          <w:kern w:val="0"/>
          <w:sz w:val="20"/>
          <w:szCs w:val="24"/>
        </w:rPr>
      </w:pPr>
      <w:bookmarkStart w:id="151" w:name="_ENREF_27"/>
      <w:r w:rsidRPr="00D47793">
        <w:rPr>
          <w:noProof/>
          <w:color w:val="000000"/>
          <w:kern w:val="0"/>
          <w:sz w:val="20"/>
          <w:szCs w:val="24"/>
        </w:rPr>
        <w:t>27.</w:t>
      </w:r>
      <w:r w:rsidRPr="00D47793">
        <w:rPr>
          <w:noProof/>
          <w:color w:val="000000"/>
          <w:kern w:val="0"/>
          <w:sz w:val="20"/>
          <w:szCs w:val="24"/>
        </w:rPr>
        <w:tab/>
        <w:t xml:space="preserve">Kanazawa, T., Kommareddi, P.K., Iwashita, T., Kumar, B., Misawa, K., Misawa, Y., Jang, I., Nair, T.S., Iino, Y. and Carey, T.E. (2009) Galanin receptor subtype 2 suppresses cell proliferation and induces apoptosis in p53 mutant head and neck cancer cells. </w:t>
      </w:r>
      <w:r w:rsidRPr="00D47793">
        <w:rPr>
          <w:i/>
          <w:noProof/>
          <w:color w:val="000000"/>
          <w:kern w:val="0"/>
          <w:sz w:val="20"/>
          <w:szCs w:val="24"/>
        </w:rPr>
        <w:t>Clin Cancer Res</w:t>
      </w:r>
      <w:r w:rsidRPr="00D47793">
        <w:rPr>
          <w:noProof/>
          <w:color w:val="000000"/>
          <w:kern w:val="0"/>
          <w:sz w:val="20"/>
          <w:szCs w:val="24"/>
        </w:rPr>
        <w:t xml:space="preserve">, </w:t>
      </w:r>
      <w:r w:rsidRPr="00D47793">
        <w:rPr>
          <w:b/>
          <w:noProof/>
          <w:color w:val="000000"/>
          <w:kern w:val="0"/>
          <w:sz w:val="20"/>
          <w:szCs w:val="24"/>
        </w:rPr>
        <w:t>15</w:t>
      </w:r>
      <w:r w:rsidRPr="00D47793">
        <w:rPr>
          <w:noProof/>
          <w:color w:val="000000"/>
          <w:kern w:val="0"/>
          <w:sz w:val="20"/>
          <w:szCs w:val="24"/>
        </w:rPr>
        <w:t>, 2222-2230.</w:t>
      </w:r>
      <w:bookmarkEnd w:id="151"/>
    </w:p>
    <w:p w:rsidR="00D47793" w:rsidRPr="00D47793" w:rsidRDefault="00D47793" w:rsidP="00D47793">
      <w:pPr>
        <w:ind w:left="720" w:hanging="720"/>
        <w:jc w:val="left"/>
        <w:rPr>
          <w:noProof/>
          <w:color w:val="000000"/>
          <w:kern w:val="0"/>
          <w:sz w:val="20"/>
          <w:szCs w:val="24"/>
        </w:rPr>
      </w:pPr>
      <w:bookmarkStart w:id="152" w:name="_ENREF_28"/>
      <w:r w:rsidRPr="00D47793">
        <w:rPr>
          <w:noProof/>
          <w:color w:val="000000"/>
          <w:kern w:val="0"/>
          <w:sz w:val="20"/>
          <w:szCs w:val="24"/>
        </w:rPr>
        <w:t>28.</w:t>
      </w:r>
      <w:r w:rsidRPr="00D47793">
        <w:rPr>
          <w:noProof/>
          <w:color w:val="000000"/>
          <w:kern w:val="0"/>
          <w:sz w:val="20"/>
          <w:szCs w:val="24"/>
        </w:rPr>
        <w:tab/>
        <w:t xml:space="preserve">Henson, B.S., Neubig, R.R., Jang, I., Ogawa, T., Zhang, Z., Carey, T.E. and D'Silva, N.J. (2005) Galanin receptor 1 has anti-proliferative effects in oral squamous cell carcinoma. </w:t>
      </w:r>
      <w:r w:rsidRPr="00D47793">
        <w:rPr>
          <w:i/>
          <w:noProof/>
          <w:color w:val="000000"/>
          <w:kern w:val="0"/>
          <w:sz w:val="20"/>
          <w:szCs w:val="24"/>
        </w:rPr>
        <w:t>J Biol Chem</w:t>
      </w:r>
      <w:r w:rsidRPr="00D47793">
        <w:rPr>
          <w:noProof/>
          <w:color w:val="000000"/>
          <w:kern w:val="0"/>
          <w:sz w:val="20"/>
          <w:szCs w:val="24"/>
        </w:rPr>
        <w:t xml:space="preserve">, </w:t>
      </w:r>
      <w:r w:rsidRPr="00D47793">
        <w:rPr>
          <w:b/>
          <w:noProof/>
          <w:color w:val="000000"/>
          <w:kern w:val="0"/>
          <w:sz w:val="20"/>
          <w:szCs w:val="24"/>
        </w:rPr>
        <w:t>280</w:t>
      </w:r>
      <w:r w:rsidRPr="00D47793">
        <w:rPr>
          <w:noProof/>
          <w:color w:val="000000"/>
          <w:kern w:val="0"/>
          <w:sz w:val="20"/>
          <w:szCs w:val="24"/>
        </w:rPr>
        <w:t>, 22564-22571.</w:t>
      </w:r>
      <w:bookmarkEnd w:id="152"/>
    </w:p>
    <w:p w:rsidR="00D47793" w:rsidRPr="00D47793" w:rsidRDefault="00D47793" w:rsidP="00D47793">
      <w:pPr>
        <w:ind w:left="720" w:hanging="720"/>
        <w:jc w:val="left"/>
        <w:rPr>
          <w:noProof/>
          <w:color w:val="000000"/>
          <w:kern w:val="0"/>
          <w:sz w:val="20"/>
          <w:szCs w:val="24"/>
        </w:rPr>
      </w:pPr>
      <w:bookmarkStart w:id="153" w:name="_ENREF_29"/>
      <w:r w:rsidRPr="00D47793">
        <w:rPr>
          <w:noProof/>
          <w:color w:val="000000"/>
          <w:kern w:val="0"/>
          <w:sz w:val="20"/>
          <w:szCs w:val="24"/>
        </w:rPr>
        <w:t>29.</w:t>
      </w:r>
      <w:r w:rsidRPr="00D47793">
        <w:rPr>
          <w:noProof/>
          <w:color w:val="000000"/>
          <w:kern w:val="0"/>
          <w:sz w:val="20"/>
          <w:szCs w:val="24"/>
        </w:rPr>
        <w:tab/>
        <w:t xml:space="preserve">Park, J.Y., Helm, J.F., Zheng, W., Ly, Q.P., Hodul, P.J., Centeno, B.A. and Malafa, M.P. (2008) Silencing of the candidate tumor suppressor gene solute carrier family 5 member 8 (SLC5A8) in human pancreatic cancer. </w:t>
      </w:r>
      <w:r w:rsidRPr="00D47793">
        <w:rPr>
          <w:i/>
          <w:noProof/>
          <w:color w:val="000000"/>
          <w:kern w:val="0"/>
          <w:sz w:val="20"/>
          <w:szCs w:val="24"/>
        </w:rPr>
        <w:t>Pancreas</w:t>
      </w:r>
      <w:r w:rsidRPr="00D47793">
        <w:rPr>
          <w:noProof/>
          <w:color w:val="000000"/>
          <w:kern w:val="0"/>
          <w:sz w:val="20"/>
          <w:szCs w:val="24"/>
        </w:rPr>
        <w:t xml:space="preserve">, </w:t>
      </w:r>
      <w:r w:rsidRPr="00D47793">
        <w:rPr>
          <w:b/>
          <w:noProof/>
          <w:color w:val="000000"/>
          <w:kern w:val="0"/>
          <w:sz w:val="20"/>
          <w:szCs w:val="24"/>
        </w:rPr>
        <w:t>36</w:t>
      </w:r>
      <w:r w:rsidRPr="00D47793">
        <w:rPr>
          <w:noProof/>
          <w:color w:val="000000"/>
          <w:kern w:val="0"/>
          <w:sz w:val="20"/>
          <w:szCs w:val="24"/>
        </w:rPr>
        <w:t>, e32-39.</w:t>
      </w:r>
      <w:bookmarkEnd w:id="153"/>
    </w:p>
    <w:p w:rsidR="00D47793" w:rsidRPr="00D47793" w:rsidRDefault="00D47793" w:rsidP="00D47793">
      <w:pPr>
        <w:ind w:left="720" w:hanging="720"/>
        <w:jc w:val="left"/>
        <w:rPr>
          <w:noProof/>
          <w:color w:val="000000"/>
          <w:kern w:val="0"/>
          <w:sz w:val="20"/>
          <w:szCs w:val="24"/>
        </w:rPr>
      </w:pPr>
      <w:bookmarkStart w:id="154" w:name="_ENREF_30"/>
      <w:r w:rsidRPr="00D47793">
        <w:rPr>
          <w:noProof/>
          <w:color w:val="000000"/>
          <w:kern w:val="0"/>
          <w:sz w:val="20"/>
          <w:szCs w:val="24"/>
        </w:rPr>
        <w:t>30.</w:t>
      </w:r>
      <w:r w:rsidRPr="00D47793">
        <w:rPr>
          <w:noProof/>
          <w:color w:val="000000"/>
          <w:kern w:val="0"/>
          <w:sz w:val="20"/>
          <w:szCs w:val="24"/>
        </w:rPr>
        <w:tab/>
        <w:t>Ueno, M., Toyota, M., Akino, K., Suzuki, H., Kusano, M., Satoh, A., Mita, H., Sasaki, Y., Nojima, M., Yanagihara, K.</w:t>
      </w:r>
      <w:r w:rsidRPr="00D47793">
        <w:rPr>
          <w:i/>
          <w:noProof/>
          <w:color w:val="000000"/>
          <w:kern w:val="0"/>
          <w:sz w:val="20"/>
          <w:szCs w:val="24"/>
        </w:rPr>
        <w:t xml:space="preserve"> et al.</w:t>
      </w:r>
      <w:r w:rsidRPr="00D47793">
        <w:rPr>
          <w:noProof/>
          <w:color w:val="000000"/>
          <w:kern w:val="0"/>
          <w:sz w:val="20"/>
          <w:szCs w:val="24"/>
        </w:rPr>
        <w:t xml:space="preserve"> (2004) Aberrant methylation and histone deacetylation associated with silencing of SLC5A8 in gastric cancer. </w:t>
      </w:r>
      <w:r w:rsidRPr="00D47793">
        <w:rPr>
          <w:i/>
          <w:noProof/>
          <w:color w:val="000000"/>
          <w:kern w:val="0"/>
          <w:sz w:val="20"/>
          <w:szCs w:val="24"/>
        </w:rPr>
        <w:t>Tumour Biol</w:t>
      </w:r>
      <w:r w:rsidRPr="00D47793">
        <w:rPr>
          <w:noProof/>
          <w:color w:val="000000"/>
          <w:kern w:val="0"/>
          <w:sz w:val="20"/>
          <w:szCs w:val="24"/>
        </w:rPr>
        <w:t xml:space="preserve">, </w:t>
      </w:r>
      <w:r w:rsidRPr="00D47793">
        <w:rPr>
          <w:b/>
          <w:noProof/>
          <w:color w:val="000000"/>
          <w:kern w:val="0"/>
          <w:sz w:val="20"/>
          <w:szCs w:val="24"/>
        </w:rPr>
        <w:t>25</w:t>
      </w:r>
      <w:r w:rsidRPr="00D47793">
        <w:rPr>
          <w:noProof/>
          <w:color w:val="000000"/>
          <w:kern w:val="0"/>
          <w:sz w:val="20"/>
          <w:szCs w:val="24"/>
        </w:rPr>
        <w:t>, 134-140.</w:t>
      </w:r>
      <w:bookmarkEnd w:id="154"/>
    </w:p>
    <w:p w:rsidR="00D47793" w:rsidRPr="00D47793" w:rsidRDefault="00D47793" w:rsidP="00D47793">
      <w:pPr>
        <w:ind w:left="720" w:hanging="720"/>
        <w:jc w:val="left"/>
        <w:rPr>
          <w:noProof/>
          <w:color w:val="000000"/>
          <w:kern w:val="0"/>
          <w:sz w:val="20"/>
          <w:szCs w:val="24"/>
        </w:rPr>
      </w:pPr>
      <w:bookmarkStart w:id="155" w:name="_ENREF_31"/>
      <w:r w:rsidRPr="00D47793">
        <w:rPr>
          <w:noProof/>
          <w:color w:val="000000"/>
          <w:kern w:val="0"/>
          <w:sz w:val="20"/>
          <w:szCs w:val="24"/>
        </w:rPr>
        <w:t>31.</w:t>
      </w:r>
      <w:r w:rsidRPr="00D47793">
        <w:rPr>
          <w:noProof/>
          <w:color w:val="000000"/>
          <w:kern w:val="0"/>
          <w:sz w:val="20"/>
          <w:szCs w:val="24"/>
        </w:rPr>
        <w:tab/>
        <w:t xml:space="preserve">Miyauchi, S., Gopal, E., Fei, Y.J. and Ganapathy, V. (2004) Functional identification of SLC5A8, a tumor suppressor down-regulated in colon cancer, as a Na(+)-coupled transporter for short-chain fatty acids. </w:t>
      </w:r>
      <w:r w:rsidRPr="00D47793">
        <w:rPr>
          <w:i/>
          <w:noProof/>
          <w:color w:val="000000"/>
          <w:kern w:val="0"/>
          <w:sz w:val="20"/>
          <w:szCs w:val="24"/>
        </w:rPr>
        <w:t>J Biol Chem</w:t>
      </w:r>
      <w:r w:rsidRPr="00D47793">
        <w:rPr>
          <w:noProof/>
          <w:color w:val="000000"/>
          <w:kern w:val="0"/>
          <w:sz w:val="20"/>
          <w:szCs w:val="24"/>
        </w:rPr>
        <w:t xml:space="preserve">, </w:t>
      </w:r>
      <w:r w:rsidRPr="00D47793">
        <w:rPr>
          <w:b/>
          <w:noProof/>
          <w:color w:val="000000"/>
          <w:kern w:val="0"/>
          <w:sz w:val="20"/>
          <w:szCs w:val="24"/>
        </w:rPr>
        <w:t>279</w:t>
      </w:r>
      <w:r w:rsidRPr="00D47793">
        <w:rPr>
          <w:noProof/>
          <w:color w:val="000000"/>
          <w:kern w:val="0"/>
          <w:sz w:val="20"/>
          <w:szCs w:val="24"/>
        </w:rPr>
        <w:t>, 13293-13296.</w:t>
      </w:r>
      <w:bookmarkEnd w:id="155"/>
    </w:p>
    <w:p w:rsidR="00D47793" w:rsidRPr="00D47793" w:rsidRDefault="00D47793" w:rsidP="00D47793">
      <w:pPr>
        <w:ind w:left="720" w:hanging="720"/>
        <w:jc w:val="left"/>
        <w:rPr>
          <w:noProof/>
          <w:color w:val="000000"/>
          <w:kern w:val="0"/>
          <w:sz w:val="20"/>
          <w:szCs w:val="24"/>
        </w:rPr>
      </w:pPr>
      <w:bookmarkStart w:id="156" w:name="_ENREF_32"/>
      <w:r w:rsidRPr="00D47793">
        <w:rPr>
          <w:noProof/>
          <w:color w:val="000000"/>
          <w:kern w:val="0"/>
          <w:sz w:val="20"/>
          <w:szCs w:val="24"/>
        </w:rPr>
        <w:t>32.</w:t>
      </w:r>
      <w:r w:rsidRPr="00D47793">
        <w:rPr>
          <w:noProof/>
          <w:color w:val="000000"/>
          <w:kern w:val="0"/>
          <w:sz w:val="20"/>
          <w:szCs w:val="24"/>
        </w:rPr>
        <w:tab/>
        <w:t xml:space="preserve">Ron-Bigger, S., Bar-Nur, O., Isaac, S., Bocker, M., Lyko, F. and Eden, A. (2010) Aberrant epigenetic silencing of tumor suppressor genes is reversed by direct reprogramming. </w:t>
      </w:r>
      <w:r w:rsidRPr="00D47793">
        <w:rPr>
          <w:i/>
          <w:noProof/>
          <w:color w:val="000000"/>
          <w:kern w:val="0"/>
          <w:sz w:val="20"/>
          <w:szCs w:val="24"/>
        </w:rPr>
        <w:t>Stem Cells</w:t>
      </w:r>
      <w:r w:rsidRPr="00D47793">
        <w:rPr>
          <w:noProof/>
          <w:color w:val="000000"/>
          <w:kern w:val="0"/>
          <w:sz w:val="20"/>
          <w:szCs w:val="24"/>
        </w:rPr>
        <w:t xml:space="preserve">, </w:t>
      </w:r>
      <w:r w:rsidRPr="00D47793">
        <w:rPr>
          <w:b/>
          <w:noProof/>
          <w:color w:val="000000"/>
          <w:kern w:val="0"/>
          <w:sz w:val="20"/>
          <w:szCs w:val="24"/>
        </w:rPr>
        <w:t>28</w:t>
      </w:r>
      <w:r w:rsidRPr="00D47793">
        <w:rPr>
          <w:noProof/>
          <w:color w:val="000000"/>
          <w:kern w:val="0"/>
          <w:sz w:val="20"/>
          <w:szCs w:val="24"/>
        </w:rPr>
        <w:t>, 1349-1354.</w:t>
      </w:r>
      <w:bookmarkEnd w:id="156"/>
    </w:p>
    <w:p w:rsidR="00D47793" w:rsidRPr="00D47793" w:rsidRDefault="00D47793" w:rsidP="00D47793">
      <w:pPr>
        <w:ind w:left="720" w:hanging="720"/>
        <w:jc w:val="left"/>
        <w:rPr>
          <w:noProof/>
          <w:color w:val="000000"/>
          <w:kern w:val="0"/>
          <w:sz w:val="20"/>
          <w:szCs w:val="24"/>
        </w:rPr>
      </w:pPr>
      <w:bookmarkStart w:id="157" w:name="_ENREF_33"/>
      <w:r w:rsidRPr="00D47793">
        <w:rPr>
          <w:noProof/>
          <w:color w:val="000000"/>
          <w:kern w:val="0"/>
          <w:sz w:val="20"/>
          <w:szCs w:val="24"/>
        </w:rPr>
        <w:t>33.</w:t>
      </w:r>
      <w:r w:rsidRPr="00D47793">
        <w:rPr>
          <w:noProof/>
          <w:color w:val="000000"/>
          <w:kern w:val="0"/>
          <w:sz w:val="20"/>
          <w:szCs w:val="24"/>
        </w:rPr>
        <w:tab/>
        <w:t xml:space="preserve">Richter, J., Ammerpohl, O., Martin-Subero, J.I., Montesinos-Rongen, M., Bibikova, M., Wickham-Garcia, E., Wiestler, O.D., Deckert, M. and Siebert, R. (2009) Array-based DNA methylation profiling of primary lymphomas of the central nervous system. </w:t>
      </w:r>
      <w:r w:rsidRPr="00D47793">
        <w:rPr>
          <w:i/>
          <w:noProof/>
          <w:color w:val="000000"/>
          <w:kern w:val="0"/>
          <w:sz w:val="20"/>
          <w:szCs w:val="24"/>
        </w:rPr>
        <w:t>Bmc Cancer</w:t>
      </w:r>
      <w:r w:rsidRPr="00D47793">
        <w:rPr>
          <w:noProof/>
          <w:color w:val="000000"/>
          <w:kern w:val="0"/>
          <w:sz w:val="20"/>
          <w:szCs w:val="24"/>
        </w:rPr>
        <w:t xml:space="preserve">, </w:t>
      </w:r>
      <w:r w:rsidRPr="00D47793">
        <w:rPr>
          <w:b/>
          <w:noProof/>
          <w:color w:val="000000"/>
          <w:kern w:val="0"/>
          <w:sz w:val="20"/>
          <w:szCs w:val="24"/>
        </w:rPr>
        <w:t>9</w:t>
      </w:r>
      <w:r w:rsidRPr="00D47793">
        <w:rPr>
          <w:noProof/>
          <w:color w:val="000000"/>
          <w:kern w:val="0"/>
          <w:sz w:val="20"/>
          <w:szCs w:val="24"/>
        </w:rPr>
        <w:t>, 455.</w:t>
      </w:r>
      <w:bookmarkEnd w:id="157"/>
    </w:p>
    <w:p w:rsidR="00D47793" w:rsidRDefault="00D47793" w:rsidP="00D47793">
      <w:pPr>
        <w:jc w:val="left"/>
        <w:rPr>
          <w:noProof/>
          <w:color w:val="000000"/>
          <w:kern w:val="0"/>
          <w:sz w:val="20"/>
          <w:szCs w:val="24"/>
        </w:rPr>
      </w:pPr>
    </w:p>
    <w:p w:rsidR="006671AF" w:rsidRPr="00F55CC5"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fldChar w:fldCharType="end"/>
      </w:r>
    </w:p>
    <w:p w:rsidR="006671AF" w:rsidRPr="00AE7BEC" w:rsidRDefault="006671AF" w:rsidP="006671AF">
      <w:pPr>
        <w:pStyle w:val="2"/>
        <w:spacing w:before="0" w:after="0" w:line="240" w:lineRule="auto"/>
        <w:rPr>
          <w:rFonts w:ascii="Times New Roman" w:hAnsi="Times New Roman"/>
          <w:sz w:val="24"/>
          <w:szCs w:val="24"/>
        </w:rPr>
      </w:pPr>
      <w:r w:rsidRPr="00AE7BEC">
        <w:rPr>
          <w:rFonts w:ascii="Times New Roman" w:hAnsi="Times New Roman"/>
          <w:sz w:val="24"/>
          <w:szCs w:val="24"/>
        </w:rPr>
        <w:t>Figure legends</w:t>
      </w:r>
    </w:p>
    <w:p w:rsidR="006671AF" w:rsidRPr="00AE7BEC" w:rsidRDefault="006671AF" w:rsidP="006671AF">
      <w:pPr>
        <w:widowControl/>
        <w:rPr>
          <w:rFonts w:ascii="Times New Roman" w:hAnsi="Times New Roman"/>
          <w:color w:val="000000"/>
          <w:kern w:val="0"/>
          <w:sz w:val="24"/>
          <w:szCs w:val="24"/>
        </w:rPr>
      </w:pPr>
    </w:p>
    <w:p w:rsidR="006671AF" w:rsidRPr="00AE7BEC" w:rsidRDefault="006671AF" w:rsidP="006671AF">
      <w:pPr>
        <w:widowControl/>
        <w:rPr>
          <w:rFonts w:ascii="Times New Roman" w:hAnsi="Times New Roman"/>
          <w:color w:val="000000"/>
          <w:kern w:val="0"/>
          <w:sz w:val="24"/>
          <w:szCs w:val="24"/>
        </w:rPr>
      </w:pPr>
      <w:r w:rsidRPr="00AE7BEC">
        <w:rPr>
          <w:rFonts w:ascii="Times New Roman" w:hAnsi="Times New Roman"/>
          <w:color w:val="000000"/>
          <w:kern w:val="0"/>
          <w:sz w:val="24"/>
          <w:szCs w:val="24"/>
        </w:rPr>
        <w:t xml:space="preserve">Figure 1. Sketch of the study design and pipline. </w:t>
      </w:r>
    </w:p>
    <w:p w:rsidR="006671AF" w:rsidRPr="00AE7BEC" w:rsidRDefault="006671AF" w:rsidP="006671AF">
      <w:pPr>
        <w:autoSpaceDE w:val="0"/>
        <w:autoSpaceDN w:val="0"/>
        <w:adjustRightInd w:val="0"/>
        <w:rPr>
          <w:rFonts w:ascii="Times New Roman" w:hAnsi="Times New Roman"/>
          <w:kern w:val="0"/>
          <w:sz w:val="24"/>
          <w:szCs w:val="24"/>
        </w:rPr>
      </w:pPr>
      <w:r w:rsidRPr="00AE7BEC">
        <w:rPr>
          <w:rFonts w:ascii="Times New Roman" w:hAnsi="Times New Roman"/>
          <w:kern w:val="0"/>
          <w:sz w:val="24"/>
          <w:szCs w:val="24"/>
        </w:rPr>
        <w:t>Candidate biomarkers were selected from Meta-analysis to multiple high-throughput DNA methylation microarrays.</w:t>
      </w:r>
      <w:r>
        <w:rPr>
          <w:rFonts w:ascii="Times New Roman" w:hAnsi="Times New Roman" w:hint="eastAsia"/>
          <w:kern w:val="0"/>
          <w:sz w:val="24"/>
          <w:szCs w:val="24"/>
        </w:rPr>
        <w:t xml:space="preserve"> </w:t>
      </w:r>
      <w:r w:rsidRPr="00AE7BEC">
        <w:rPr>
          <w:rFonts w:ascii="Times New Roman" w:hAnsi="Times New Roman"/>
          <w:kern w:val="0"/>
          <w:sz w:val="24"/>
          <w:szCs w:val="24"/>
        </w:rPr>
        <w:t xml:space="preserve">Significant or best feature combination was screened in </w:t>
      </w:r>
      <w:r>
        <w:rPr>
          <w:rFonts w:ascii="Times New Roman" w:hAnsi="Times New Roman"/>
          <w:kern w:val="0"/>
          <w:sz w:val="24"/>
          <w:szCs w:val="24"/>
        </w:rPr>
        <w:t xml:space="preserve">an </w:t>
      </w:r>
      <w:r w:rsidRPr="00AE7BEC">
        <w:rPr>
          <w:rFonts w:ascii="Times New Roman" w:hAnsi="Times New Roman"/>
          <w:kern w:val="0"/>
          <w:sz w:val="24"/>
          <w:szCs w:val="24"/>
        </w:rPr>
        <w:lastRenderedPageBreak/>
        <w:t xml:space="preserve">independent validation </w:t>
      </w:r>
      <w:r>
        <w:rPr>
          <w:rFonts w:ascii="Times New Roman" w:hAnsi="Times New Roman"/>
          <w:kern w:val="0"/>
          <w:sz w:val="24"/>
          <w:szCs w:val="24"/>
        </w:rPr>
        <w:t xml:space="preserve">study of </w:t>
      </w:r>
      <w:r w:rsidRPr="00AE7BEC">
        <w:rPr>
          <w:rFonts w:ascii="Times New Roman" w:hAnsi="Times New Roman"/>
          <w:kern w:val="0"/>
          <w:sz w:val="24"/>
          <w:szCs w:val="24"/>
        </w:rPr>
        <w:t>NSCLC with MSD-SNuPET technique.</w:t>
      </w:r>
      <w:r>
        <w:rPr>
          <w:rFonts w:ascii="Times New Roman" w:hAnsi="Times New Roman"/>
          <w:kern w:val="0"/>
          <w:sz w:val="24"/>
          <w:szCs w:val="24"/>
        </w:rPr>
        <w:t xml:space="preserve"> </w:t>
      </w:r>
    </w:p>
    <w:p w:rsidR="006671AF" w:rsidRPr="00AE7BEC" w:rsidRDefault="006671AF" w:rsidP="006671AF">
      <w:pPr>
        <w:autoSpaceDE w:val="0"/>
        <w:autoSpaceDN w:val="0"/>
        <w:adjustRightInd w:val="0"/>
        <w:rPr>
          <w:rFonts w:ascii="Times New Roman" w:hAnsi="Times New Roman"/>
          <w:color w:val="0D0D0D"/>
          <w:kern w:val="0"/>
          <w:sz w:val="24"/>
          <w:szCs w:val="24"/>
        </w:rPr>
      </w:pPr>
    </w:p>
    <w:p w:rsidR="006671AF" w:rsidRPr="00AE7BEC" w:rsidRDefault="006671AF" w:rsidP="006671AF">
      <w:pPr>
        <w:widowControl/>
        <w:rPr>
          <w:rFonts w:ascii="Times New Roman" w:hAnsi="Times New Roman"/>
          <w:kern w:val="0"/>
          <w:sz w:val="24"/>
          <w:szCs w:val="24"/>
        </w:rPr>
      </w:pPr>
      <w:r w:rsidRPr="00AE7BEC">
        <w:rPr>
          <w:rFonts w:ascii="Times New Roman" w:hAnsi="Times New Roman"/>
          <w:color w:val="000000"/>
          <w:kern w:val="0"/>
          <w:sz w:val="24"/>
          <w:szCs w:val="24"/>
        </w:rPr>
        <w:t xml:space="preserve">Figure 2. </w:t>
      </w:r>
      <w:r w:rsidRPr="00037A10">
        <w:rPr>
          <w:rFonts w:ascii="Times New Roman" w:hAnsi="Times New Roman"/>
          <w:i/>
          <w:color w:val="000000"/>
          <w:kern w:val="0"/>
          <w:sz w:val="24"/>
          <w:szCs w:val="24"/>
        </w:rPr>
        <w:t>Combat</w:t>
      </w:r>
      <w:r w:rsidRPr="00AE7BEC">
        <w:rPr>
          <w:rFonts w:ascii="Times New Roman" w:hAnsi="Times New Roman"/>
          <w:color w:val="000000"/>
          <w:kern w:val="0"/>
          <w:sz w:val="24"/>
          <w:szCs w:val="24"/>
        </w:rPr>
        <w:t xml:space="preserve"> treatment and </w:t>
      </w:r>
      <w:r w:rsidRPr="00AE7BEC">
        <w:rPr>
          <w:rFonts w:ascii="Times New Roman" w:hAnsi="Times New Roman"/>
          <w:kern w:val="0"/>
          <w:sz w:val="24"/>
          <w:szCs w:val="24"/>
        </w:rPr>
        <w:t>MSD-NEuTEP</w:t>
      </w:r>
    </w:p>
    <w:p w:rsidR="006671AF" w:rsidRPr="00AE7BEC" w:rsidRDefault="006671AF" w:rsidP="006671AF">
      <w:pPr>
        <w:widowControl/>
        <w:rPr>
          <w:rFonts w:ascii="Times New Roman" w:hAnsi="Times New Roman"/>
          <w:kern w:val="0"/>
          <w:sz w:val="24"/>
          <w:szCs w:val="24"/>
        </w:rPr>
        <w:sectPr w:rsidR="006671AF" w:rsidRPr="00AE7BEC" w:rsidSect="001B6A5D">
          <w:pgSz w:w="11906" w:h="16838"/>
          <w:pgMar w:top="1440" w:right="1440" w:bottom="1440" w:left="1440" w:header="851" w:footer="992" w:gutter="0"/>
          <w:cols w:space="425"/>
          <w:docGrid w:type="lines" w:linePitch="312"/>
        </w:sectPr>
      </w:pPr>
      <w:r w:rsidRPr="00AE7BEC">
        <w:rPr>
          <w:rFonts w:ascii="Times New Roman" w:hAnsi="Times New Roman"/>
          <w:kern w:val="0"/>
          <w:sz w:val="24"/>
          <w:szCs w:val="24"/>
        </w:rPr>
        <w:t xml:space="preserve">Principal component analysis was applied to show the efficiency of the elimination of </w:t>
      </w:r>
      <w:r w:rsidRPr="00037A10">
        <w:rPr>
          <w:rFonts w:ascii="Times New Roman" w:hAnsi="Times New Roman"/>
          <w:i/>
          <w:kern w:val="0"/>
          <w:sz w:val="24"/>
          <w:szCs w:val="24"/>
        </w:rPr>
        <w:t>ComBat</w:t>
      </w:r>
      <w:r w:rsidRPr="00AE7BEC">
        <w:rPr>
          <w:rFonts w:ascii="Times New Roman" w:hAnsi="Times New Roman"/>
          <w:kern w:val="0"/>
          <w:sz w:val="24"/>
          <w:szCs w:val="24"/>
        </w:rPr>
        <w:t xml:space="preserve">. Figure 2A, 2B, a total of 120 probe sets with DNA methylation values after background and quantile normalization in </w:t>
      </w:r>
      <w:r>
        <w:rPr>
          <w:rFonts w:ascii="Times New Roman" w:hAnsi="Times New Roman"/>
          <w:kern w:val="0"/>
          <w:sz w:val="24"/>
          <w:szCs w:val="24"/>
        </w:rPr>
        <w:t xml:space="preserve">a set of </w:t>
      </w:r>
      <w:r w:rsidRPr="00AE7BEC">
        <w:rPr>
          <w:rFonts w:ascii="Times New Roman" w:hAnsi="Times New Roman"/>
          <w:kern w:val="0"/>
          <w:sz w:val="24"/>
          <w:szCs w:val="24"/>
        </w:rPr>
        <w:t>352 NSCLC and 106 normal samples. X and Y axes represent the first and second principal components (PC1 and PC2), respectively. Figure</w:t>
      </w:r>
      <w:r>
        <w:rPr>
          <w:rFonts w:ascii="Times New Roman" w:hAnsi="Times New Roman"/>
          <w:kern w:val="0"/>
          <w:sz w:val="24"/>
          <w:szCs w:val="24"/>
        </w:rPr>
        <w:t>s</w:t>
      </w:r>
      <w:r w:rsidRPr="00AE7BEC">
        <w:rPr>
          <w:rFonts w:ascii="Times New Roman" w:hAnsi="Times New Roman"/>
          <w:kern w:val="0"/>
          <w:sz w:val="24"/>
          <w:szCs w:val="24"/>
        </w:rPr>
        <w:t xml:space="preserve"> 2C-I </w:t>
      </w:r>
      <w:r>
        <w:rPr>
          <w:rFonts w:ascii="Times New Roman" w:hAnsi="Times New Roman"/>
          <w:kern w:val="0"/>
          <w:sz w:val="24"/>
          <w:szCs w:val="24"/>
        </w:rPr>
        <w:t xml:space="preserve">were </w:t>
      </w:r>
      <w:r w:rsidRPr="00AE7BEC">
        <w:rPr>
          <w:rFonts w:ascii="Times New Roman" w:hAnsi="Times New Roman"/>
          <w:kern w:val="0"/>
          <w:sz w:val="24"/>
          <w:szCs w:val="24"/>
        </w:rPr>
        <w:t>validation</w:t>
      </w:r>
      <w:r w:rsidRPr="00AE7BEC">
        <w:rPr>
          <w:rFonts w:ascii="Times New Roman" w:hAnsi="Times New Roman"/>
          <w:color w:val="000000"/>
          <w:kern w:val="0"/>
          <w:sz w:val="24"/>
          <w:szCs w:val="24"/>
        </w:rPr>
        <w:t xml:space="preserve"> of the methylation status of the five</w:t>
      </w:r>
      <w:r w:rsidRPr="00AE7BEC">
        <w:rPr>
          <w:rFonts w:ascii="Times New Roman" w:hAnsi="Times New Roman"/>
          <w:kern w:val="0"/>
          <w:sz w:val="24"/>
          <w:szCs w:val="24"/>
        </w:rPr>
        <w:t xml:space="preserve"> candidate markers in </w:t>
      </w:r>
      <w:r>
        <w:rPr>
          <w:rFonts w:ascii="Times New Roman" w:hAnsi="Times New Roman"/>
          <w:kern w:val="0"/>
          <w:sz w:val="24"/>
          <w:szCs w:val="24"/>
        </w:rPr>
        <w:t xml:space="preserve">an </w:t>
      </w:r>
      <w:r w:rsidRPr="00AE7BEC">
        <w:rPr>
          <w:rFonts w:ascii="Times New Roman" w:hAnsi="Times New Roman"/>
          <w:kern w:val="0"/>
          <w:sz w:val="24"/>
          <w:szCs w:val="24"/>
        </w:rPr>
        <w:t xml:space="preserve">independent samples. Y-axis represents DNA methylation level. </w:t>
      </w:r>
      <w:r w:rsidRPr="00AE7BEC">
        <w:rPr>
          <w:rFonts w:ascii="Times New Roman" w:hAnsi="Times New Roman"/>
          <w:i/>
          <w:kern w:val="0"/>
          <w:sz w:val="24"/>
          <w:szCs w:val="24"/>
        </w:rPr>
        <w:t>LINE-1</w:t>
      </w:r>
      <w:r w:rsidRPr="00AE7BEC">
        <w:rPr>
          <w:rFonts w:ascii="Times New Roman" w:hAnsi="Times New Roman"/>
          <w:kern w:val="0"/>
          <w:sz w:val="24"/>
          <w:szCs w:val="24"/>
        </w:rPr>
        <w:t xml:space="preserve"> and Reference were taken as the positive and negative control for MSD-NEuTEP.</w:t>
      </w:r>
    </w:p>
    <w:p w:rsidR="006671AF" w:rsidRPr="00AE7BEC" w:rsidRDefault="006671AF" w:rsidP="006671AF">
      <w:pPr>
        <w:pStyle w:val="2"/>
        <w:spacing w:before="0" w:after="0" w:line="240" w:lineRule="auto"/>
        <w:rPr>
          <w:rFonts w:ascii="Times New Roman" w:hAnsi="Times New Roman"/>
          <w:sz w:val="24"/>
          <w:szCs w:val="24"/>
        </w:rPr>
      </w:pPr>
      <w:r w:rsidRPr="00AE7BEC">
        <w:rPr>
          <w:rFonts w:ascii="Times New Roman" w:hAnsi="Times New Roman"/>
          <w:sz w:val="24"/>
          <w:szCs w:val="24"/>
        </w:rPr>
        <w:lastRenderedPageBreak/>
        <w:t>Tables and footnote</w:t>
      </w:r>
    </w:p>
    <w:tbl>
      <w:tblPr>
        <w:tblW w:w="4940" w:type="dxa"/>
        <w:tblInd w:w="93" w:type="dxa"/>
        <w:tblLook w:val="04A0" w:firstRow="1" w:lastRow="0" w:firstColumn="1" w:lastColumn="0" w:noHBand="0" w:noVBand="1"/>
      </w:tblPr>
      <w:tblGrid>
        <w:gridCol w:w="3083"/>
        <w:gridCol w:w="1857"/>
      </w:tblGrid>
      <w:tr w:rsidR="006671AF" w:rsidRPr="00AE7BEC" w:rsidTr="001B6A5D">
        <w:trPr>
          <w:trHeight w:val="315"/>
        </w:trPr>
        <w:tc>
          <w:tcPr>
            <w:tcW w:w="4940" w:type="dxa"/>
            <w:gridSpan w:val="2"/>
            <w:tcBorders>
              <w:top w:val="nil"/>
              <w:left w:val="nil"/>
              <w:bottom w:val="single" w:sz="12" w:space="0" w:color="auto"/>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Table 1. Characteristics of patients</w:t>
            </w:r>
          </w:p>
        </w:tc>
      </w:tr>
      <w:tr w:rsidR="006671AF" w:rsidRPr="00AE7BEC" w:rsidTr="001B6A5D">
        <w:trPr>
          <w:trHeight w:val="300"/>
        </w:trPr>
        <w:tc>
          <w:tcPr>
            <w:tcW w:w="3083" w:type="dxa"/>
            <w:tcBorders>
              <w:top w:val="nil"/>
              <w:left w:val="nil"/>
              <w:bottom w:val="single" w:sz="8" w:space="0" w:color="auto"/>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　</w:t>
            </w:r>
          </w:p>
        </w:tc>
        <w:tc>
          <w:tcPr>
            <w:tcW w:w="1857" w:type="dxa"/>
            <w:tcBorders>
              <w:top w:val="nil"/>
              <w:left w:val="nil"/>
              <w:bottom w:val="single" w:sz="8" w:space="0" w:color="auto"/>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NSCLC=150</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Age</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40 (IQR=15-65)</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Gender</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Male</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120</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Female</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30</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Smoke Status</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Non-smokers</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(never)</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41</w:t>
            </w:r>
          </w:p>
        </w:tc>
      </w:tr>
      <w:tr w:rsidR="006671AF" w:rsidRPr="00AE7BEC" w:rsidTr="001B6A5D">
        <w:trPr>
          <w:trHeight w:val="315"/>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Smokers</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(ever)</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96</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Histology</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Adenocarcinoma</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53</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Squamous cell carcinoma</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63</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others</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34</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Stage</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I</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(IA,IB)</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42</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(10,32)</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II</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(IIA,IIB)</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48</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(16,32)</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III</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(IIIA,IIIB)</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46</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(41,5)</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IV</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2</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Differentiation</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left"/>
              <w:rPr>
                <w:rFonts w:ascii="Times New Roman" w:hAnsi="Times New Roman"/>
                <w:color w:val="000000"/>
                <w:kern w:val="0"/>
                <w:sz w:val="24"/>
                <w:szCs w:val="24"/>
              </w:rPr>
            </w:pP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Well</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5</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Moderate</w:t>
            </w:r>
          </w:p>
        </w:tc>
        <w:tc>
          <w:tcPr>
            <w:tcW w:w="1857" w:type="dxa"/>
            <w:tcBorders>
              <w:top w:val="nil"/>
              <w:left w:val="nil"/>
              <w:bottom w:val="nil"/>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69</w:t>
            </w:r>
          </w:p>
        </w:tc>
      </w:tr>
      <w:tr w:rsidR="006671AF" w:rsidRPr="00AE7BEC" w:rsidTr="001B6A5D">
        <w:trPr>
          <w:trHeight w:val="315"/>
        </w:trPr>
        <w:tc>
          <w:tcPr>
            <w:tcW w:w="3083" w:type="dxa"/>
            <w:tcBorders>
              <w:top w:val="nil"/>
              <w:left w:val="nil"/>
              <w:bottom w:val="single" w:sz="12" w:space="0" w:color="auto"/>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Poor</w:t>
            </w:r>
          </w:p>
        </w:tc>
        <w:tc>
          <w:tcPr>
            <w:tcW w:w="1857" w:type="dxa"/>
            <w:tcBorders>
              <w:top w:val="nil"/>
              <w:left w:val="nil"/>
              <w:bottom w:val="single" w:sz="12" w:space="0" w:color="auto"/>
              <w:right w:val="nil"/>
            </w:tcBorders>
            <w:shd w:val="clear" w:color="auto" w:fill="auto"/>
            <w:noWrap/>
            <w:vAlign w:val="bottom"/>
            <w:hideMark/>
          </w:tcPr>
          <w:p w:rsidR="006671AF" w:rsidRPr="00AE7BEC" w:rsidRDefault="006671AF" w:rsidP="001B6A5D">
            <w:pPr>
              <w:widowControl/>
              <w:jc w:val="right"/>
              <w:rPr>
                <w:rFonts w:ascii="Times New Roman" w:hAnsi="Times New Roman"/>
                <w:color w:val="000000"/>
                <w:kern w:val="0"/>
                <w:sz w:val="24"/>
                <w:szCs w:val="24"/>
              </w:rPr>
            </w:pPr>
            <w:r w:rsidRPr="00AE7BEC">
              <w:rPr>
                <w:rFonts w:ascii="Times New Roman" w:hAnsi="Times New Roman"/>
                <w:color w:val="000000"/>
                <w:kern w:val="0"/>
                <w:sz w:val="24"/>
                <w:szCs w:val="24"/>
              </w:rPr>
              <w:t>30</w:t>
            </w:r>
          </w:p>
        </w:tc>
      </w:tr>
    </w:tbl>
    <w:p w:rsidR="006671AF" w:rsidRPr="00AE7BEC" w:rsidRDefault="006671AF" w:rsidP="006671AF">
      <w:pPr>
        <w:autoSpaceDE w:val="0"/>
        <w:autoSpaceDN w:val="0"/>
        <w:adjustRightInd w:val="0"/>
        <w:jc w:val="left"/>
        <w:rPr>
          <w:rFonts w:ascii="Times New Roman" w:hAnsi="Times New Roman"/>
          <w:color w:val="000000"/>
          <w:kern w:val="0"/>
          <w:sz w:val="24"/>
          <w:szCs w:val="24"/>
        </w:rPr>
      </w:pPr>
      <w:r w:rsidRPr="00AE7BEC">
        <w:rPr>
          <w:rFonts w:ascii="Times New Roman" w:hAnsi="Times New Roman"/>
          <w:color w:val="000000"/>
          <w:kern w:val="0"/>
          <w:sz w:val="24"/>
          <w:szCs w:val="24"/>
        </w:rPr>
        <w:t>Smokers include former and current smoker individuals. Others include adenosquamous carcinoma (ADSQ), bronchioloalveolar carcinoma, mucoepidermoid lung tumor, Sarcomatoid carcinoma. TNM Stages were assessed by the seventh edition of TNM classification criteria. Qualitative assessment of tumor differentiation</w:t>
      </w:r>
      <w:r>
        <w:rPr>
          <w:rFonts w:ascii="Times New Roman" w:hAnsi="Times New Roman"/>
          <w:color w:val="000000"/>
          <w:kern w:val="0"/>
          <w:sz w:val="24"/>
          <w:szCs w:val="24"/>
        </w:rPr>
        <w:t xml:space="preserve"> was</w:t>
      </w:r>
      <w:r w:rsidRPr="00AE7BEC">
        <w:rPr>
          <w:rFonts w:ascii="Times New Roman" w:hAnsi="Times New Roman"/>
          <w:color w:val="000000"/>
          <w:kern w:val="0"/>
          <w:sz w:val="24"/>
          <w:szCs w:val="24"/>
        </w:rPr>
        <w:t xml:space="preserve"> based </w:t>
      </w:r>
      <w:r>
        <w:rPr>
          <w:rFonts w:ascii="Times New Roman" w:hAnsi="Times New Roman"/>
          <w:color w:val="000000"/>
          <w:kern w:val="0"/>
          <w:sz w:val="24"/>
          <w:szCs w:val="24"/>
        </w:rPr>
        <w:t xml:space="preserve">on </w:t>
      </w:r>
      <w:r w:rsidRPr="00AE7BEC">
        <w:rPr>
          <w:rFonts w:ascii="Times New Roman" w:hAnsi="Times New Roman"/>
          <w:color w:val="000000"/>
          <w:kern w:val="0"/>
          <w:sz w:val="24"/>
          <w:szCs w:val="24"/>
        </w:rPr>
        <w:t>sum of the architecture score and cytologic atypia score (2</w:t>
      </w:r>
      <w:r>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w:t>
      </w:r>
      <w:r>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well differentiated, 3</w:t>
      </w:r>
      <w:r>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w:t>
      </w:r>
      <w:r>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moderately differentiated, 4</w:t>
      </w:r>
      <w:r>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w:t>
      </w:r>
      <w:r>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 xml:space="preserve">poorly differentiated). </w:t>
      </w:r>
    </w:p>
    <w:p w:rsidR="006671AF" w:rsidRPr="00AE7BEC" w:rsidRDefault="006671AF" w:rsidP="006671AF">
      <w:pPr>
        <w:autoSpaceDE w:val="0"/>
        <w:autoSpaceDN w:val="0"/>
        <w:adjustRightInd w:val="0"/>
        <w:jc w:val="left"/>
        <w:rPr>
          <w:rFonts w:ascii="Times New Roman" w:hAnsi="Times New Roman"/>
          <w:color w:val="000000"/>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Default="006671AF" w:rsidP="006671AF">
      <w:pPr>
        <w:autoSpaceDE w:val="0"/>
        <w:autoSpaceDN w:val="0"/>
        <w:adjustRightInd w:val="0"/>
        <w:jc w:val="left"/>
        <w:rPr>
          <w:rFonts w:ascii="Times New Roman" w:hAnsi="Times New Roman"/>
          <w:kern w:val="0"/>
          <w:sz w:val="24"/>
          <w:szCs w:val="24"/>
        </w:rPr>
      </w:pPr>
    </w:p>
    <w:p w:rsidR="006671AF"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tbl>
      <w:tblPr>
        <w:tblW w:w="9702" w:type="dxa"/>
        <w:tblInd w:w="93" w:type="dxa"/>
        <w:tblLook w:val="04A0" w:firstRow="1" w:lastRow="0" w:firstColumn="1" w:lastColumn="0" w:noHBand="0" w:noVBand="1"/>
      </w:tblPr>
      <w:tblGrid>
        <w:gridCol w:w="1257"/>
        <w:gridCol w:w="990"/>
        <w:gridCol w:w="956"/>
        <w:gridCol w:w="1103"/>
        <w:gridCol w:w="2272"/>
        <w:gridCol w:w="1103"/>
        <w:gridCol w:w="956"/>
        <w:gridCol w:w="956"/>
        <w:gridCol w:w="849"/>
      </w:tblGrid>
      <w:tr w:rsidR="006671AF" w:rsidRPr="00AE7BEC" w:rsidTr="001B6A5D">
        <w:trPr>
          <w:trHeight w:val="300"/>
        </w:trPr>
        <w:tc>
          <w:tcPr>
            <w:tcW w:w="9702" w:type="dxa"/>
            <w:gridSpan w:val="9"/>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lastRenderedPageBreak/>
              <w:t>Table 2. Differential Methylation in NSCLCs</w:t>
            </w:r>
          </w:p>
        </w:tc>
      </w:tr>
      <w:tr w:rsidR="006671AF" w:rsidRPr="00AE7BEC" w:rsidTr="001B6A5D">
        <w:trPr>
          <w:trHeight w:val="345"/>
        </w:trPr>
        <w:tc>
          <w:tcPr>
            <w:tcW w:w="1158"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　</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NSCLC</w:t>
            </w:r>
          </w:p>
        </w:tc>
        <w:tc>
          <w:tcPr>
            <w:tcW w:w="858"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Control</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P-value</w:t>
            </w:r>
            <w:r w:rsidRPr="00AE7BEC">
              <w:rPr>
                <w:rFonts w:ascii="Times New Roman" w:hAnsi="Times New Roman"/>
                <w:color w:val="000000"/>
                <w:kern w:val="0"/>
                <w:sz w:val="24"/>
                <w:szCs w:val="24"/>
                <w:vertAlign w:val="superscript"/>
              </w:rPr>
              <w:t>a</w:t>
            </w:r>
          </w:p>
        </w:tc>
        <w:tc>
          <w:tcPr>
            <w:tcW w:w="2272"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log</w:t>
            </w:r>
            <w:r w:rsidRPr="00AE7BEC">
              <w:rPr>
                <w:rFonts w:ascii="Times New Roman" w:hAnsi="Times New Roman"/>
                <w:color w:val="000000"/>
                <w:kern w:val="0"/>
                <w:sz w:val="24"/>
                <w:szCs w:val="24"/>
                <w:vertAlign w:val="subscript"/>
              </w:rPr>
              <w:t>10</w:t>
            </w:r>
            <w:r w:rsidRPr="00AE7BEC">
              <w:rPr>
                <w:rFonts w:ascii="Times New Roman" w:hAnsi="Times New Roman"/>
                <w:color w:val="000000"/>
                <w:kern w:val="0"/>
                <w:sz w:val="24"/>
                <w:szCs w:val="24"/>
              </w:rPr>
              <w:t>(OR) (95%CI)</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P-value</w:t>
            </w:r>
            <w:r w:rsidRPr="00AE7BEC">
              <w:rPr>
                <w:rFonts w:ascii="Times New Roman" w:hAnsi="Times New Roman"/>
                <w:color w:val="000000"/>
                <w:kern w:val="0"/>
                <w:sz w:val="24"/>
                <w:szCs w:val="24"/>
                <w:vertAlign w:val="superscript"/>
              </w:rPr>
              <w:t>b</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Sen</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Spe</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AUC</w:t>
            </w:r>
          </w:p>
        </w:tc>
      </w:tr>
      <w:tr w:rsidR="006671AF" w:rsidRPr="00AE7BEC" w:rsidTr="001B6A5D">
        <w:trPr>
          <w:trHeight w:val="285"/>
        </w:trPr>
        <w:tc>
          <w:tcPr>
            <w:tcW w:w="1158"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AGTR1</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12.88%</w:t>
            </w:r>
          </w:p>
        </w:tc>
        <w:tc>
          <w:tcPr>
            <w:tcW w:w="858"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4.48%</w:t>
            </w:r>
          </w:p>
        </w:tc>
        <w:tc>
          <w:tcPr>
            <w:tcW w:w="100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1.06E-07</w:t>
            </w:r>
          </w:p>
        </w:tc>
        <w:tc>
          <w:tcPr>
            <w:tcW w:w="2272"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3.49 (2.08, 4.91)</w:t>
            </w:r>
          </w:p>
        </w:tc>
        <w:tc>
          <w:tcPr>
            <w:tcW w:w="100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1.30E-06</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59.73%</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79.59%</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0.71</w:t>
            </w:r>
          </w:p>
        </w:tc>
      </w:tr>
      <w:tr w:rsidR="006671AF" w:rsidRPr="00AE7BEC" w:rsidTr="001B6A5D">
        <w:trPr>
          <w:trHeight w:val="285"/>
        </w:trPr>
        <w:tc>
          <w:tcPr>
            <w:tcW w:w="1158"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GALR1</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18.31%</w:t>
            </w:r>
          </w:p>
        </w:tc>
        <w:tc>
          <w:tcPr>
            <w:tcW w:w="858"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2.91%</w:t>
            </w:r>
          </w:p>
        </w:tc>
        <w:tc>
          <w:tcPr>
            <w:tcW w:w="100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6.58E-09</w:t>
            </w:r>
          </w:p>
        </w:tc>
        <w:tc>
          <w:tcPr>
            <w:tcW w:w="2272"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2.56 (1.5, 3.63)</w:t>
            </w:r>
          </w:p>
        </w:tc>
        <w:tc>
          <w:tcPr>
            <w:tcW w:w="100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2.30E-06</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46.98%</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85.03%</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0.67</w:t>
            </w:r>
          </w:p>
        </w:tc>
      </w:tr>
      <w:tr w:rsidR="006671AF" w:rsidRPr="00AE7BEC" w:rsidTr="001B6A5D">
        <w:trPr>
          <w:trHeight w:val="285"/>
        </w:trPr>
        <w:tc>
          <w:tcPr>
            <w:tcW w:w="1158"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NTSR1</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9.37%</w:t>
            </w:r>
          </w:p>
        </w:tc>
        <w:tc>
          <w:tcPr>
            <w:tcW w:w="858"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0.56%</w:t>
            </w:r>
          </w:p>
        </w:tc>
        <w:tc>
          <w:tcPr>
            <w:tcW w:w="100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1.09E-09</w:t>
            </w:r>
          </w:p>
        </w:tc>
        <w:tc>
          <w:tcPr>
            <w:tcW w:w="2272"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9.02 (5.48, 12.55)</w:t>
            </w:r>
          </w:p>
        </w:tc>
        <w:tc>
          <w:tcPr>
            <w:tcW w:w="100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5.90E-07</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44.30%</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94.56%</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0.70</w:t>
            </w:r>
          </w:p>
        </w:tc>
      </w:tr>
      <w:tr w:rsidR="006671AF" w:rsidRPr="00AE7BEC" w:rsidTr="001B6A5D">
        <w:trPr>
          <w:trHeight w:val="285"/>
        </w:trPr>
        <w:tc>
          <w:tcPr>
            <w:tcW w:w="1158"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SLC5A8</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25.59%</w:t>
            </w:r>
          </w:p>
        </w:tc>
        <w:tc>
          <w:tcPr>
            <w:tcW w:w="858"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11.66%</w:t>
            </w:r>
          </w:p>
        </w:tc>
        <w:tc>
          <w:tcPr>
            <w:tcW w:w="100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4.77E-12</w:t>
            </w:r>
          </w:p>
        </w:tc>
        <w:tc>
          <w:tcPr>
            <w:tcW w:w="2272"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3.80 (2.51, 5.09)</w:t>
            </w:r>
          </w:p>
        </w:tc>
        <w:tc>
          <w:tcPr>
            <w:tcW w:w="100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7.80E-09</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52.35%</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88.44%</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0.67</w:t>
            </w:r>
          </w:p>
        </w:tc>
      </w:tr>
      <w:tr w:rsidR="006671AF" w:rsidRPr="00AE7BEC" w:rsidTr="001B6A5D">
        <w:trPr>
          <w:trHeight w:val="300"/>
        </w:trPr>
        <w:tc>
          <w:tcPr>
            <w:tcW w:w="1158"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ZMYND10</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6.95%</w:t>
            </w:r>
          </w:p>
        </w:tc>
        <w:tc>
          <w:tcPr>
            <w:tcW w:w="858"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12.82%</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1.08E-07</w:t>
            </w:r>
          </w:p>
        </w:tc>
        <w:tc>
          <w:tcPr>
            <w:tcW w:w="2272"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-4.61 (-6.27, -2.95)</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5.20E-08</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73.15%</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92.52%</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0.80</w:t>
            </w:r>
          </w:p>
        </w:tc>
      </w:tr>
      <w:tr w:rsidR="006671AF" w:rsidRPr="00AE7BEC" w:rsidTr="001B6A5D">
        <w:trPr>
          <w:trHeight w:val="285"/>
        </w:trPr>
        <w:tc>
          <w:tcPr>
            <w:tcW w:w="1158"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LINE-1</w:t>
            </w:r>
          </w:p>
        </w:tc>
        <w:tc>
          <w:tcPr>
            <w:tcW w:w="84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72.10%</w:t>
            </w:r>
          </w:p>
        </w:tc>
        <w:tc>
          <w:tcPr>
            <w:tcW w:w="858"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76.76%</w:t>
            </w:r>
          </w:p>
        </w:tc>
        <w:tc>
          <w:tcPr>
            <w:tcW w:w="100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2.39E-12</w:t>
            </w:r>
          </w:p>
        </w:tc>
        <w:tc>
          <w:tcPr>
            <w:tcW w:w="2272"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-10.3 (-13.5, -7.2)</w:t>
            </w:r>
          </w:p>
        </w:tc>
        <w:tc>
          <w:tcPr>
            <w:tcW w:w="1009"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1.80E-10</w:t>
            </w:r>
          </w:p>
        </w:tc>
        <w:tc>
          <w:tcPr>
            <w:tcW w:w="849" w:type="dxa"/>
            <w:tcBorders>
              <w:top w:val="single" w:sz="8" w:space="0" w:color="auto"/>
              <w:left w:val="nil"/>
              <w:bottom w:val="nil"/>
              <w:right w:val="nil"/>
            </w:tcBorders>
            <w:shd w:val="clear" w:color="auto" w:fill="auto"/>
            <w:noWrap/>
            <w:vAlign w:val="center"/>
            <w:hideMark/>
          </w:tcPr>
          <w:p w:rsidR="006671AF" w:rsidRPr="00AE7BEC" w:rsidRDefault="006671AF" w:rsidP="001B6A5D">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c>
          <w:tcPr>
            <w:tcW w:w="849" w:type="dxa"/>
            <w:tcBorders>
              <w:top w:val="single" w:sz="8" w:space="0" w:color="auto"/>
              <w:left w:val="nil"/>
              <w:bottom w:val="nil"/>
              <w:right w:val="nil"/>
            </w:tcBorders>
            <w:shd w:val="clear" w:color="auto" w:fill="auto"/>
            <w:noWrap/>
            <w:vAlign w:val="center"/>
            <w:hideMark/>
          </w:tcPr>
          <w:p w:rsidR="006671AF" w:rsidRPr="00AE7BEC" w:rsidRDefault="006671AF" w:rsidP="001B6A5D">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c>
          <w:tcPr>
            <w:tcW w:w="849" w:type="dxa"/>
            <w:tcBorders>
              <w:top w:val="single" w:sz="8" w:space="0" w:color="auto"/>
              <w:left w:val="nil"/>
              <w:bottom w:val="nil"/>
              <w:right w:val="nil"/>
            </w:tcBorders>
            <w:shd w:val="clear" w:color="auto" w:fill="auto"/>
            <w:noWrap/>
            <w:vAlign w:val="center"/>
            <w:hideMark/>
          </w:tcPr>
          <w:p w:rsidR="006671AF" w:rsidRPr="00AE7BEC" w:rsidRDefault="006671AF" w:rsidP="001B6A5D">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r>
      <w:tr w:rsidR="006671AF" w:rsidRPr="00AE7BEC" w:rsidTr="001B6A5D">
        <w:trPr>
          <w:trHeight w:val="300"/>
        </w:trPr>
        <w:tc>
          <w:tcPr>
            <w:tcW w:w="1158"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Reference</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1.78%</w:t>
            </w:r>
          </w:p>
        </w:tc>
        <w:tc>
          <w:tcPr>
            <w:tcW w:w="858"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1.83%</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2.85E-01</w:t>
            </w:r>
          </w:p>
        </w:tc>
        <w:tc>
          <w:tcPr>
            <w:tcW w:w="2272"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-19.37 (-45.35, 6.62)</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0.14</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r>
    </w:tbl>
    <w:p w:rsidR="006671AF" w:rsidRPr="00AE7BEC" w:rsidRDefault="006671AF" w:rsidP="006671AF">
      <w:pPr>
        <w:autoSpaceDE w:val="0"/>
        <w:autoSpaceDN w:val="0"/>
        <w:adjustRightInd w:val="0"/>
        <w:jc w:val="left"/>
        <w:rPr>
          <w:rFonts w:ascii="Times New Roman" w:hAnsi="Times New Roman"/>
          <w:kern w:val="0"/>
          <w:sz w:val="24"/>
          <w:szCs w:val="24"/>
        </w:rPr>
      </w:pPr>
      <w:r w:rsidRPr="00AE7BEC">
        <w:rPr>
          <w:rFonts w:ascii="Times New Roman" w:hAnsi="Times New Roman"/>
          <w:color w:val="000000"/>
          <w:kern w:val="0"/>
          <w:sz w:val="24"/>
          <w:szCs w:val="24"/>
        </w:rPr>
        <w:t xml:space="preserve">Differential methylation analysis was conducted between 150 NSCLC and adjacent normal tissues with logistic regression adjusted </w:t>
      </w:r>
      <w:r>
        <w:rPr>
          <w:rFonts w:ascii="Times New Roman" w:hAnsi="Times New Roman"/>
          <w:color w:val="000000"/>
          <w:kern w:val="0"/>
          <w:sz w:val="24"/>
          <w:szCs w:val="24"/>
        </w:rPr>
        <w:t xml:space="preserve">for </w:t>
      </w:r>
      <w:r w:rsidRPr="00AE7BEC">
        <w:rPr>
          <w:rFonts w:ascii="Times New Roman" w:hAnsi="Times New Roman"/>
          <w:color w:val="000000"/>
          <w:kern w:val="0"/>
          <w:sz w:val="24"/>
          <w:szCs w:val="24"/>
        </w:rPr>
        <w:t>gender and age. P-value</w:t>
      </w:r>
      <w:r w:rsidRPr="00AE7BEC">
        <w:rPr>
          <w:rFonts w:ascii="Times New Roman" w:hAnsi="Times New Roman"/>
          <w:color w:val="000000"/>
          <w:kern w:val="0"/>
          <w:sz w:val="24"/>
          <w:szCs w:val="24"/>
          <w:vertAlign w:val="superscript"/>
        </w:rPr>
        <w:t>a</w:t>
      </w:r>
      <w:r w:rsidRPr="00AE7BEC">
        <w:rPr>
          <w:rFonts w:ascii="Times New Roman" w:hAnsi="Times New Roman"/>
          <w:color w:val="000000"/>
          <w:kern w:val="0"/>
          <w:sz w:val="24"/>
          <w:szCs w:val="24"/>
        </w:rPr>
        <w:t xml:space="preserve"> is the raw P-value based on logistic regression. P-value</w:t>
      </w:r>
      <w:r w:rsidRPr="00AE7BEC">
        <w:rPr>
          <w:rFonts w:ascii="Times New Roman" w:hAnsi="Times New Roman"/>
          <w:color w:val="000000"/>
          <w:kern w:val="0"/>
          <w:sz w:val="24"/>
          <w:szCs w:val="24"/>
          <w:vertAlign w:val="superscript"/>
        </w:rPr>
        <w:t>b</w:t>
      </w:r>
      <w:r w:rsidRPr="00AE7BEC">
        <w:rPr>
          <w:rFonts w:ascii="Times New Roman" w:hAnsi="Times New Roman"/>
          <w:color w:val="000000"/>
          <w:kern w:val="0"/>
          <w:sz w:val="24"/>
          <w:szCs w:val="24"/>
        </w:rPr>
        <w:t xml:space="preserve"> represents p-value adjusted by FDR. Reference site was a C site</w:t>
      </w:r>
      <w:r>
        <w:rPr>
          <w:rFonts w:ascii="Times New Roman" w:hAnsi="Times New Roman"/>
          <w:color w:val="000000"/>
          <w:kern w:val="0"/>
          <w:sz w:val="24"/>
          <w:szCs w:val="24"/>
        </w:rPr>
        <w:t xml:space="preserve"> that was </w:t>
      </w:r>
      <w:r w:rsidRPr="00AE7BEC">
        <w:rPr>
          <w:rFonts w:ascii="Times New Roman" w:hAnsi="Times New Roman"/>
          <w:color w:val="000000"/>
          <w:kern w:val="0"/>
          <w:sz w:val="24"/>
          <w:szCs w:val="24"/>
        </w:rPr>
        <w:t>not in CpG site, therefore, no or low methylated signal would be detected and non-significant association should be detected between cancer and normal</w:t>
      </w:r>
      <w:r>
        <w:rPr>
          <w:rFonts w:ascii="Times New Roman" w:hAnsi="Times New Roman"/>
          <w:color w:val="000000"/>
          <w:kern w:val="0"/>
          <w:sz w:val="24"/>
          <w:szCs w:val="24"/>
        </w:rPr>
        <w:t xml:space="preserve"> tissues</w:t>
      </w:r>
      <w:r w:rsidRPr="00AE7BEC">
        <w:rPr>
          <w:rFonts w:ascii="Times New Roman" w:hAnsi="Times New Roman"/>
          <w:color w:val="000000"/>
          <w:kern w:val="0"/>
          <w:sz w:val="24"/>
          <w:szCs w:val="24"/>
        </w:rPr>
        <w:t xml:space="preserve">. Sensitivity, specificity and AUC were </w:t>
      </w:r>
      <w:r>
        <w:rPr>
          <w:rFonts w:ascii="Times New Roman" w:hAnsi="Times New Roman"/>
          <w:color w:val="000000"/>
          <w:kern w:val="0"/>
          <w:sz w:val="24"/>
          <w:szCs w:val="24"/>
        </w:rPr>
        <w:t>calculated</w:t>
      </w:r>
      <w:r w:rsidRPr="00AE7BEC">
        <w:rPr>
          <w:rFonts w:ascii="Times New Roman" w:hAnsi="Times New Roman"/>
          <w:color w:val="000000"/>
          <w:kern w:val="0"/>
          <w:sz w:val="24"/>
          <w:szCs w:val="24"/>
        </w:rPr>
        <w:t xml:space="preserve"> by logistic regression prediction model without adjustment </w:t>
      </w:r>
      <w:r>
        <w:rPr>
          <w:rFonts w:ascii="Times New Roman" w:hAnsi="Times New Roman"/>
          <w:color w:val="000000"/>
          <w:kern w:val="0"/>
          <w:sz w:val="24"/>
          <w:szCs w:val="24"/>
        </w:rPr>
        <w:t xml:space="preserve">for </w:t>
      </w:r>
      <w:r w:rsidRPr="00AE7BEC">
        <w:rPr>
          <w:rFonts w:ascii="Times New Roman" w:hAnsi="Times New Roman"/>
          <w:color w:val="000000"/>
          <w:kern w:val="0"/>
          <w:sz w:val="24"/>
          <w:szCs w:val="24"/>
        </w:rPr>
        <w:t xml:space="preserve">gender, age and smoking status. </w:t>
      </w:r>
    </w:p>
    <w:p w:rsidR="006671AF" w:rsidRPr="00AE7BEC" w:rsidRDefault="006671AF" w:rsidP="006671AF">
      <w:pPr>
        <w:autoSpaceDE w:val="0"/>
        <w:autoSpaceDN w:val="0"/>
        <w:adjustRightInd w:val="0"/>
        <w:jc w:val="left"/>
        <w:rPr>
          <w:rFonts w:ascii="Times New Roman" w:hAnsi="Times New Roman"/>
          <w:kern w:val="0"/>
          <w:sz w:val="24"/>
          <w:szCs w:val="24"/>
        </w:rPr>
      </w:pPr>
    </w:p>
    <w:p w:rsidR="006671AF" w:rsidRDefault="006671AF" w:rsidP="006671AF">
      <w:pPr>
        <w:autoSpaceDE w:val="0"/>
        <w:autoSpaceDN w:val="0"/>
        <w:adjustRightInd w:val="0"/>
        <w:jc w:val="left"/>
        <w:rPr>
          <w:rFonts w:ascii="Times New Roman" w:hAnsi="Times New Roman"/>
          <w:kern w:val="0"/>
          <w:sz w:val="24"/>
          <w:szCs w:val="24"/>
        </w:rPr>
      </w:pPr>
    </w:p>
    <w:p w:rsidR="006671AF" w:rsidRDefault="006671AF" w:rsidP="006671AF">
      <w:pPr>
        <w:autoSpaceDE w:val="0"/>
        <w:autoSpaceDN w:val="0"/>
        <w:adjustRightInd w:val="0"/>
        <w:jc w:val="left"/>
        <w:rPr>
          <w:rFonts w:ascii="Times New Roman" w:hAnsi="Times New Roman"/>
          <w:kern w:val="0"/>
          <w:sz w:val="24"/>
          <w:szCs w:val="24"/>
        </w:rPr>
      </w:pPr>
    </w:p>
    <w:p w:rsidR="006671AF" w:rsidRDefault="006671AF" w:rsidP="006671AF">
      <w:pPr>
        <w:autoSpaceDE w:val="0"/>
        <w:autoSpaceDN w:val="0"/>
        <w:adjustRightInd w:val="0"/>
        <w:jc w:val="left"/>
        <w:rPr>
          <w:rFonts w:ascii="Times New Roman" w:hAnsi="Times New Roman"/>
          <w:kern w:val="0"/>
          <w:sz w:val="24"/>
          <w:szCs w:val="24"/>
        </w:rPr>
      </w:pPr>
    </w:p>
    <w:p w:rsidR="006671AF" w:rsidRDefault="006671AF" w:rsidP="006671AF">
      <w:pPr>
        <w:autoSpaceDE w:val="0"/>
        <w:autoSpaceDN w:val="0"/>
        <w:adjustRightInd w:val="0"/>
        <w:jc w:val="left"/>
        <w:rPr>
          <w:rFonts w:ascii="Times New Roman" w:hAnsi="Times New Roman"/>
          <w:kern w:val="0"/>
          <w:sz w:val="24"/>
          <w:szCs w:val="24"/>
        </w:rPr>
      </w:pPr>
    </w:p>
    <w:p w:rsidR="006671AF" w:rsidRPr="00AE7BEC" w:rsidRDefault="006671AF" w:rsidP="006671AF">
      <w:pPr>
        <w:autoSpaceDE w:val="0"/>
        <w:autoSpaceDN w:val="0"/>
        <w:adjustRightInd w:val="0"/>
        <w:jc w:val="left"/>
        <w:rPr>
          <w:rFonts w:ascii="Times New Roman" w:hAnsi="Times New Roman"/>
          <w:kern w:val="0"/>
          <w:sz w:val="24"/>
          <w:szCs w:val="24"/>
        </w:rPr>
      </w:pPr>
    </w:p>
    <w:tbl>
      <w:tblPr>
        <w:tblW w:w="9479" w:type="dxa"/>
        <w:tblInd w:w="93" w:type="dxa"/>
        <w:tblLook w:val="04A0" w:firstRow="1" w:lastRow="0" w:firstColumn="1" w:lastColumn="0" w:noHBand="0" w:noVBand="1"/>
      </w:tblPr>
      <w:tblGrid>
        <w:gridCol w:w="2165"/>
        <w:gridCol w:w="1244"/>
        <w:gridCol w:w="1256"/>
        <w:gridCol w:w="1136"/>
        <w:gridCol w:w="1282"/>
        <w:gridCol w:w="1260"/>
        <w:gridCol w:w="1136"/>
      </w:tblGrid>
      <w:tr w:rsidR="006671AF" w:rsidRPr="00AE7BEC" w:rsidTr="00BE1F1F">
        <w:trPr>
          <w:trHeight w:val="293"/>
        </w:trPr>
        <w:tc>
          <w:tcPr>
            <w:tcW w:w="9479" w:type="dxa"/>
            <w:gridSpan w:val="7"/>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Table 3. Diagnosis accuracy, sensitivity and specificity based on </w:t>
            </w:r>
            <w:r>
              <w:rPr>
                <w:rFonts w:ascii="Times New Roman" w:hAnsi="Times New Roman"/>
                <w:color w:val="000000"/>
                <w:kern w:val="0"/>
                <w:sz w:val="24"/>
                <w:szCs w:val="24"/>
              </w:rPr>
              <w:t xml:space="preserve">several </w:t>
            </w:r>
            <w:r w:rsidRPr="00AE7BEC">
              <w:rPr>
                <w:rFonts w:ascii="Times New Roman" w:hAnsi="Times New Roman"/>
                <w:color w:val="000000"/>
                <w:kern w:val="0"/>
                <w:sz w:val="24"/>
                <w:szCs w:val="24"/>
              </w:rPr>
              <w:t>classification methods with five-fold cross-validation</w:t>
            </w:r>
          </w:p>
        </w:tc>
      </w:tr>
      <w:tr w:rsidR="006671AF" w:rsidRPr="00AE7BEC"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　</w:t>
            </w:r>
          </w:p>
        </w:tc>
        <w:tc>
          <w:tcPr>
            <w:tcW w:w="3636" w:type="dxa"/>
            <w:gridSpan w:val="3"/>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 xml:space="preserve">test </w:t>
            </w:r>
          </w:p>
        </w:tc>
        <w:tc>
          <w:tcPr>
            <w:tcW w:w="3678" w:type="dxa"/>
            <w:gridSpan w:val="3"/>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center"/>
              <w:rPr>
                <w:rFonts w:ascii="Times New Roman" w:hAnsi="Times New Roman"/>
                <w:color w:val="000000"/>
                <w:kern w:val="0"/>
                <w:sz w:val="24"/>
                <w:szCs w:val="24"/>
              </w:rPr>
            </w:pPr>
            <w:r w:rsidRPr="00AE7BEC">
              <w:rPr>
                <w:rFonts w:ascii="Times New Roman" w:hAnsi="Times New Roman"/>
                <w:color w:val="000000"/>
                <w:kern w:val="0"/>
                <w:sz w:val="24"/>
                <w:szCs w:val="24"/>
              </w:rPr>
              <w:t>train</w:t>
            </w:r>
          </w:p>
        </w:tc>
      </w:tr>
      <w:tr w:rsidR="006671AF" w:rsidRPr="00AE7BEC"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　</w:t>
            </w:r>
          </w:p>
        </w:tc>
        <w:tc>
          <w:tcPr>
            <w:tcW w:w="1244"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Sensitivity</w:t>
            </w:r>
          </w:p>
        </w:tc>
        <w:tc>
          <w:tcPr>
            <w:tcW w:w="1256"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Specificity</w:t>
            </w:r>
          </w:p>
        </w:tc>
        <w:tc>
          <w:tcPr>
            <w:tcW w:w="1136" w:type="dxa"/>
            <w:tcBorders>
              <w:top w:val="nil"/>
              <w:left w:val="nil"/>
              <w:bottom w:val="single" w:sz="8" w:space="0" w:color="auto"/>
              <w:right w:val="single" w:sz="4" w:space="0" w:color="auto"/>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Accuracy</w:t>
            </w:r>
          </w:p>
        </w:tc>
        <w:tc>
          <w:tcPr>
            <w:tcW w:w="1282"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Sensitivity</w:t>
            </w:r>
          </w:p>
        </w:tc>
        <w:tc>
          <w:tcPr>
            <w:tcW w:w="1260"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Specificity</w:t>
            </w:r>
          </w:p>
        </w:tc>
        <w:tc>
          <w:tcPr>
            <w:tcW w:w="1136"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Accuracy</w:t>
            </w:r>
          </w:p>
        </w:tc>
      </w:tr>
      <w:tr w:rsidR="006671AF" w:rsidRPr="00AE7BEC" w:rsidTr="00BE1F1F">
        <w:trPr>
          <w:trHeight w:val="308"/>
        </w:trPr>
        <w:tc>
          <w:tcPr>
            <w:tcW w:w="2165"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Logistic Regression</w:t>
            </w:r>
          </w:p>
        </w:tc>
        <w:tc>
          <w:tcPr>
            <w:tcW w:w="1244"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0.791 </w:t>
            </w:r>
          </w:p>
        </w:tc>
        <w:tc>
          <w:tcPr>
            <w:tcW w:w="1256"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0.993 </w:t>
            </w:r>
          </w:p>
        </w:tc>
        <w:tc>
          <w:tcPr>
            <w:tcW w:w="1136" w:type="dxa"/>
            <w:tcBorders>
              <w:top w:val="nil"/>
              <w:left w:val="nil"/>
              <w:bottom w:val="nil"/>
              <w:right w:val="single" w:sz="4" w:space="0" w:color="auto"/>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0.891 </w:t>
            </w:r>
          </w:p>
        </w:tc>
        <w:tc>
          <w:tcPr>
            <w:tcW w:w="1282"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0.775 </w:t>
            </w:r>
          </w:p>
        </w:tc>
        <w:tc>
          <w:tcPr>
            <w:tcW w:w="1260"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0.969 </w:t>
            </w:r>
          </w:p>
        </w:tc>
        <w:tc>
          <w:tcPr>
            <w:tcW w:w="1136"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0.871 </w:t>
            </w:r>
          </w:p>
        </w:tc>
      </w:tr>
      <w:tr w:rsidR="006671AF" w:rsidRPr="00AE7BEC" w:rsidTr="00BE1F1F">
        <w:trPr>
          <w:trHeight w:val="308"/>
        </w:trPr>
        <w:tc>
          <w:tcPr>
            <w:tcW w:w="2165"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SVM</w:t>
            </w:r>
          </w:p>
        </w:tc>
        <w:tc>
          <w:tcPr>
            <w:tcW w:w="1244"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0.897 </w:t>
            </w:r>
          </w:p>
        </w:tc>
        <w:tc>
          <w:tcPr>
            <w:tcW w:w="1256"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0.977 </w:t>
            </w:r>
          </w:p>
        </w:tc>
        <w:tc>
          <w:tcPr>
            <w:tcW w:w="1136" w:type="dxa"/>
            <w:tcBorders>
              <w:top w:val="nil"/>
              <w:left w:val="nil"/>
              <w:bottom w:val="nil"/>
              <w:right w:val="single" w:sz="4" w:space="0" w:color="auto"/>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0.937 </w:t>
            </w:r>
          </w:p>
        </w:tc>
        <w:tc>
          <w:tcPr>
            <w:tcW w:w="1282"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0.855 </w:t>
            </w:r>
          </w:p>
        </w:tc>
        <w:tc>
          <w:tcPr>
            <w:tcW w:w="1260"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0.941 </w:t>
            </w:r>
          </w:p>
        </w:tc>
        <w:tc>
          <w:tcPr>
            <w:tcW w:w="1136"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0.897 </w:t>
            </w:r>
          </w:p>
        </w:tc>
      </w:tr>
      <w:tr w:rsidR="006671AF" w:rsidRPr="00AE7BEC" w:rsidTr="00BE1F1F">
        <w:trPr>
          <w:trHeight w:val="308"/>
        </w:trPr>
        <w:tc>
          <w:tcPr>
            <w:tcW w:w="2165"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Random Forest</w:t>
            </w:r>
          </w:p>
        </w:tc>
        <w:tc>
          <w:tcPr>
            <w:tcW w:w="1244"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0.934 </w:t>
            </w:r>
          </w:p>
        </w:tc>
        <w:tc>
          <w:tcPr>
            <w:tcW w:w="1256"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0.928 </w:t>
            </w:r>
          </w:p>
        </w:tc>
        <w:tc>
          <w:tcPr>
            <w:tcW w:w="1136" w:type="dxa"/>
            <w:tcBorders>
              <w:top w:val="nil"/>
              <w:left w:val="nil"/>
              <w:bottom w:val="nil"/>
              <w:right w:val="single" w:sz="4" w:space="0" w:color="auto"/>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0.931 </w:t>
            </w:r>
          </w:p>
        </w:tc>
        <w:tc>
          <w:tcPr>
            <w:tcW w:w="1282"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0.890 </w:t>
            </w:r>
          </w:p>
        </w:tc>
        <w:tc>
          <w:tcPr>
            <w:tcW w:w="1260"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0.886 </w:t>
            </w:r>
          </w:p>
        </w:tc>
        <w:tc>
          <w:tcPr>
            <w:tcW w:w="1136" w:type="dxa"/>
            <w:tcBorders>
              <w:top w:val="nil"/>
              <w:left w:val="nil"/>
              <w:bottom w:val="nil"/>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0.886 </w:t>
            </w:r>
          </w:p>
        </w:tc>
      </w:tr>
      <w:tr w:rsidR="006671AF" w:rsidRPr="00AE7BEC"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Bayes Tree</w:t>
            </w:r>
          </w:p>
        </w:tc>
        <w:tc>
          <w:tcPr>
            <w:tcW w:w="1244"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0.911 </w:t>
            </w:r>
          </w:p>
        </w:tc>
        <w:tc>
          <w:tcPr>
            <w:tcW w:w="1256"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0.976 </w:t>
            </w:r>
          </w:p>
        </w:tc>
        <w:tc>
          <w:tcPr>
            <w:tcW w:w="1136" w:type="dxa"/>
            <w:tcBorders>
              <w:top w:val="nil"/>
              <w:left w:val="nil"/>
              <w:bottom w:val="single" w:sz="8" w:space="0" w:color="auto"/>
              <w:right w:val="single" w:sz="4" w:space="0" w:color="auto"/>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0.944 </w:t>
            </w:r>
          </w:p>
        </w:tc>
        <w:tc>
          <w:tcPr>
            <w:tcW w:w="1282"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0.863 </w:t>
            </w:r>
          </w:p>
        </w:tc>
        <w:tc>
          <w:tcPr>
            <w:tcW w:w="1260"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0.957 </w:t>
            </w:r>
          </w:p>
        </w:tc>
        <w:tc>
          <w:tcPr>
            <w:tcW w:w="1136" w:type="dxa"/>
            <w:tcBorders>
              <w:top w:val="nil"/>
              <w:left w:val="nil"/>
              <w:bottom w:val="single" w:sz="8" w:space="0" w:color="auto"/>
              <w:right w:val="nil"/>
            </w:tcBorders>
            <w:shd w:val="clear" w:color="auto" w:fill="auto"/>
            <w:noWrap/>
            <w:vAlign w:val="center"/>
            <w:hideMark/>
          </w:tcPr>
          <w:p w:rsidR="006671AF" w:rsidRPr="00AE7BEC" w:rsidRDefault="006671AF" w:rsidP="001B6A5D">
            <w:pPr>
              <w:widowControl/>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0.909 </w:t>
            </w:r>
          </w:p>
        </w:tc>
      </w:tr>
    </w:tbl>
    <w:p w:rsidR="006671AF" w:rsidRPr="00AE7BEC" w:rsidRDefault="006671AF" w:rsidP="006671AF">
      <w:pPr>
        <w:jc w:val="left"/>
        <w:rPr>
          <w:rFonts w:ascii="Times New Roman" w:hAnsi="Times New Roman"/>
          <w:color w:val="000000"/>
          <w:kern w:val="0"/>
          <w:sz w:val="24"/>
          <w:szCs w:val="24"/>
        </w:rPr>
      </w:pPr>
      <w:r w:rsidRPr="00AE7BEC">
        <w:rPr>
          <w:rFonts w:ascii="Times New Roman" w:hAnsi="Times New Roman"/>
          <w:kern w:val="0"/>
          <w:sz w:val="24"/>
          <w:szCs w:val="24"/>
        </w:rPr>
        <w:t xml:space="preserve">AUC, sensitivity, specificity and </w:t>
      </w:r>
      <w:r>
        <w:rPr>
          <w:rFonts w:ascii="Times New Roman" w:hAnsi="Times New Roman"/>
          <w:kern w:val="0"/>
          <w:sz w:val="24"/>
          <w:szCs w:val="24"/>
        </w:rPr>
        <w:t xml:space="preserve">classification </w:t>
      </w:r>
      <w:r w:rsidRPr="00AE7BEC">
        <w:rPr>
          <w:rFonts w:ascii="Times New Roman" w:hAnsi="Times New Roman"/>
          <w:kern w:val="0"/>
          <w:sz w:val="24"/>
          <w:szCs w:val="24"/>
        </w:rPr>
        <w:t xml:space="preserve">accuracy were its mean value in 5-fold validations with 1,000 </w:t>
      </w:r>
      <w:r>
        <w:rPr>
          <w:rFonts w:ascii="Times New Roman" w:hAnsi="Times New Roman"/>
          <w:kern w:val="0"/>
          <w:sz w:val="24"/>
          <w:szCs w:val="24"/>
        </w:rPr>
        <w:t>replications</w:t>
      </w:r>
      <w:r w:rsidRPr="00AE7BEC">
        <w:rPr>
          <w:rFonts w:ascii="Times New Roman" w:hAnsi="Times New Roman"/>
          <w:kern w:val="0"/>
          <w:sz w:val="24"/>
          <w:szCs w:val="24"/>
        </w:rPr>
        <w:t xml:space="preserve">. </w:t>
      </w:r>
      <w:r w:rsidRPr="00AE7BEC">
        <w:rPr>
          <w:rFonts w:ascii="Times New Roman" w:hAnsi="Times New Roman"/>
          <w:sz w:val="24"/>
          <w:szCs w:val="24"/>
        </w:rPr>
        <w:t xml:space="preserve">SVM represents support vector machines and Kernel Methods. In the main body of the manuscript, </w:t>
      </w:r>
      <w:r w:rsidRPr="00AE7BEC">
        <w:rPr>
          <w:rFonts w:ascii="Times New Roman" w:hAnsi="Times New Roman"/>
          <w:color w:val="000000"/>
          <w:kern w:val="0"/>
          <w:sz w:val="24"/>
          <w:szCs w:val="24"/>
        </w:rPr>
        <w:t>sensitivity, specificity and accuracy were derived from training result of the classification.</w:t>
      </w:r>
    </w:p>
    <w:p w:rsidR="006671AF" w:rsidRPr="00AE7BEC" w:rsidRDefault="006671AF" w:rsidP="006671AF">
      <w:pPr>
        <w:jc w:val="left"/>
        <w:rPr>
          <w:rFonts w:ascii="Times New Roman" w:hAnsi="Times New Roman"/>
          <w:color w:val="000000"/>
          <w:kern w:val="0"/>
          <w:sz w:val="24"/>
          <w:szCs w:val="24"/>
        </w:rPr>
      </w:pPr>
    </w:p>
    <w:p w:rsidR="006671AF" w:rsidRPr="00AE7BEC" w:rsidRDefault="006671AF" w:rsidP="006671AF">
      <w:pPr>
        <w:jc w:val="left"/>
        <w:rPr>
          <w:rFonts w:ascii="Times New Roman" w:hAnsi="Times New Roman"/>
          <w:color w:val="000000"/>
          <w:kern w:val="0"/>
          <w:sz w:val="24"/>
          <w:szCs w:val="24"/>
        </w:rPr>
      </w:pPr>
    </w:p>
    <w:p w:rsidR="006671AF" w:rsidRPr="00AE7BEC" w:rsidRDefault="006671AF" w:rsidP="006671AF">
      <w:pPr>
        <w:jc w:val="left"/>
        <w:rPr>
          <w:rFonts w:ascii="Times New Roman" w:hAnsi="Times New Roman"/>
          <w:color w:val="000000"/>
          <w:kern w:val="0"/>
          <w:sz w:val="24"/>
          <w:szCs w:val="24"/>
        </w:rPr>
      </w:pPr>
    </w:p>
    <w:p w:rsidR="006671AF" w:rsidRPr="00AE7BEC" w:rsidRDefault="006671AF" w:rsidP="006671AF">
      <w:pPr>
        <w:jc w:val="left"/>
        <w:rPr>
          <w:rFonts w:ascii="Times New Roman" w:hAnsi="Times New Roman"/>
          <w:color w:val="000000"/>
          <w:kern w:val="0"/>
          <w:sz w:val="24"/>
          <w:szCs w:val="24"/>
        </w:rPr>
      </w:pPr>
    </w:p>
    <w:p w:rsidR="006671AF" w:rsidRPr="00AE7BEC" w:rsidRDefault="006671AF" w:rsidP="006671AF">
      <w:pPr>
        <w:jc w:val="left"/>
        <w:rPr>
          <w:rFonts w:ascii="Times New Roman" w:hAnsi="Times New Roman"/>
          <w:kern w:val="0"/>
          <w:sz w:val="24"/>
          <w:szCs w:val="24"/>
        </w:rPr>
      </w:pPr>
    </w:p>
    <w:p w:rsidR="00642076" w:rsidRPr="006671AF" w:rsidRDefault="00642076"/>
    <w:sectPr w:rsidR="00642076" w:rsidRPr="006671AF" w:rsidSect="001B6A5D">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EDF" w:rsidRDefault="00ED6EDF" w:rsidP="006671AF">
      <w:r>
        <w:separator/>
      </w:r>
    </w:p>
  </w:endnote>
  <w:endnote w:type="continuationSeparator" w:id="0">
    <w:p w:rsidR="00ED6EDF" w:rsidRDefault="00ED6EDF" w:rsidP="00667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62B" w:rsidRDefault="0069562B">
    <w:pPr>
      <w:pStyle w:val="a4"/>
      <w:jc w:val="right"/>
    </w:pPr>
    <w:r>
      <w:fldChar w:fldCharType="begin"/>
    </w:r>
    <w:r>
      <w:instrText>PAGE   \* MERGEFORMAT</w:instrText>
    </w:r>
    <w:r>
      <w:fldChar w:fldCharType="separate"/>
    </w:r>
    <w:r w:rsidR="0082166A" w:rsidRPr="0082166A">
      <w:rPr>
        <w:noProof/>
        <w:lang w:val="zh-CN"/>
      </w:rPr>
      <w:t>8</w:t>
    </w:r>
    <w:r>
      <w:fldChar w:fldCharType="end"/>
    </w:r>
  </w:p>
  <w:p w:rsidR="0069562B" w:rsidRDefault="0069562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EDF" w:rsidRDefault="00ED6EDF" w:rsidP="006671AF">
      <w:r>
        <w:separator/>
      </w:r>
    </w:p>
  </w:footnote>
  <w:footnote w:type="continuationSeparator" w:id="0">
    <w:p w:rsidR="00ED6EDF" w:rsidRDefault="00ED6EDF" w:rsidP="006671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7" type="#_x0000_t75" style="width:3in;height:3in" o:bullet="t"/>
    </w:pict>
  </w:numPicBullet>
  <w:numPicBullet w:numPicBulletId="1">
    <w:pict>
      <v:shape id="_x0000_i1288" type="#_x0000_t75" style="width:3in;height:3in" o:bullet="t"/>
    </w:pict>
  </w:numPicBullet>
  <w:abstractNum w:abstractNumId="0">
    <w:nsid w:val="0921561A"/>
    <w:multiLevelType w:val="multilevel"/>
    <w:tmpl w:val="00CC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B388C"/>
    <w:multiLevelType w:val="multilevel"/>
    <w:tmpl w:val="21368CC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D02DFC"/>
    <w:multiLevelType w:val="multilevel"/>
    <w:tmpl w:val="C57EECC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CB2FA8"/>
    <w:multiLevelType w:val="multilevel"/>
    <w:tmpl w:val="0DD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885E82"/>
    <w:multiLevelType w:val="multilevel"/>
    <w:tmpl w:val="CF5C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FC01DE"/>
    <w:multiLevelType w:val="multilevel"/>
    <w:tmpl w:val="BAF8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eresa wang">
    <w15:presenceInfo w15:providerId="None" w15:userId="theresa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cleic Acids Re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ftvzezz1se9zqe9207vzf2xzee9dv0ewrsw&quot;&gt;a&lt;record-ids&gt;&lt;item&gt;353&lt;/item&gt;&lt;item&gt;354&lt;/item&gt;&lt;item&gt;357&lt;/item&gt;&lt;item&gt;358&lt;/item&gt;&lt;item&gt;359&lt;/item&gt;&lt;item&gt;369&lt;/item&gt;&lt;item&gt;420&lt;/item&gt;&lt;item&gt;670&lt;/item&gt;&lt;item&gt;680&lt;/item&gt;&lt;item&gt;727&lt;/item&gt;&lt;item&gt;1069&lt;/item&gt;&lt;/record-ids&gt;&lt;/item&gt;&lt;/Libraries&gt;"/>
  </w:docVars>
  <w:rsids>
    <w:rsidRoot w:val="00B2675C"/>
    <w:rsid w:val="000335EA"/>
    <w:rsid w:val="00037A10"/>
    <w:rsid w:val="0005604B"/>
    <w:rsid w:val="00067A84"/>
    <w:rsid w:val="000863D0"/>
    <w:rsid w:val="000B2512"/>
    <w:rsid w:val="000C48B3"/>
    <w:rsid w:val="000E1E37"/>
    <w:rsid w:val="000E38E0"/>
    <w:rsid w:val="000F0B76"/>
    <w:rsid w:val="00146807"/>
    <w:rsid w:val="001469AF"/>
    <w:rsid w:val="001B6A5D"/>
    <w:rsid w:val="001D6C53"/>
    <w:rsid w:val="00200FF4"/>
    <w:rsid w:val="00215465"/>
    <w:rsid w:val="00216F9A"/>
    <w:rsid w:val="00271A9F"/>
    <w:rsid w:val="002942C1"/>
    <w:rsid w:val="002E3A19"/>
    <w:rsid w:val="002E6298"/>
    <w:rsid w:val="00324D71"/>
    <w:rsid w:val="00366C63"/>
    <w:rsid w:val="00377944"/>
    <w:rsid w:val="00381C8E"/>
    <w:rsid w:val="003A1690"/>
    <w:rsid w:val="003A7AAD"/>
    <w:rsid w:val="003C6922"/>
    <w:rsid w:val="004108D0"/>
    <w:rsid w:val="00415260"/>
    <w:rsid w:val="00450680"/>
    <w:rsid w:val="004537B6"/>
    <w:rsid w:val="004A4B83"/>
    <w:rsid w:val="004F417C"/>
    <w:rsid w:val="00514878"/>
    <w:rsid w:val="00516C29"/>
    <w:rsid w:val="005229BF"/>
    <w:rsid w:val="00531C50"/>
    <w:rsid w:val="00543E16"/>
    <w:rsid w:val="005975F2"/>
    <w:rsid w:val="005E4B7E"/>
    <w:rsid w:val="00610CA3"/>
    <w:rsid w:val="00615801"/>
    <w:rsid w:val="00642076"/>
    <w:rsid w:val="00644DF4"/>
    <w:rsid w:val="006671AF"/>
    <w:rsid w:val="006706B1"/>
    <w:rsid w:val="0069164C"/>
    <w:rsid w:val="0069562B"/>
    <w:rsid w:val="006B7FAD"/>
    <w:rsid w:val="00705158"/>
    <w:rsid w:val="0073607B"/>
    <w:rsid w:val="0074101B"/>
    <w:rsid w:val="00752E70"/>
    <w:rsid w:val="0076774C"/>
    <w:rsid w:val="007C1C53"/>
    <w:rsid w:val="007C7469"/>
    <w:rsid w:val="007F6217"/>
    <w:rsid w:val="0082166A"/>
    <w:rsid w:val="00832B72"/>
    <w:rsid w:val="00834DC6"/>
    <w:rsid w:val="0084189F"/>
    <w:rsid w:val="00845704"/>
    <w:rsid w:val="008A2D78"/>
    <w:rsid w:val="008B08AC"/>
    <w:rsid w:val="008F61E1"/>
    <w:rsid w:val="00900370"/>
    <w:rsid w:val="00912A55"/>
    <w:rsid w:val="00916394"/>
    <w:rsid w:val="00962AD6"/>
    <w:rsid w:val="0098165F"/>
    <w:rsid w:val="00996B7F"/>
    <w:rsid w:val="009A185C"/>
    <w:rsid w:val="009B25B9"/>
    <w:rsid w:val="009C6D6D"/>
    <w:rsid w:val="009F5183"/>
    <w:rsid w:val="00A21E3E"/>
    <w:rsid w:val="00A41E91"/>
    <w:rsid w:val="00AB7193"/>
    <w:rsid w:val="00AC483D"/>
    <w:rsid w:val="00AD09A0"/>
    <w:rsid w:val="00AD5A47"/>
    <w:rsid w:val="00AE2FE3"/>
    <w:rsid w:val="00AF548A"/>
    <w:rsid w:val="00B00DBD"/>
    <w:rsid w:val="00B2675C"/>
    <w:rsid w:val="00B46D20"/>
    <w:rsid w:val="00B538ED"/>
    <w:rsid w:val="00B74229"/>
    <w:rsid w:val="00B74CE2"/>
    <w:rsid w:val="00BA4DEB"/>
    <w:rsid w:val="00BD3D31"/>
    <w:rsid w:val="00BE1F1F"/>
    <w:rsid w:val="00BE640D"/>
    <w:rsid w:val="00C330C3"/>
    <w:rsid w:val="00C469F6"/>
    <w:rsid w:val="00C61114"/>
    <w:rsid w:val="00C70D78"/>
    <w:rsid w:val="00C94C04"/>
    <w:rsid w:val="00CA0A48"/>
    <w:rsid w:val="00CF3BBC"/>
    <w:rsid w:val="00CF50D8"/>
    <w:rsid w:val="00D00948"/>
    <w:rsid w:val="00D07521"/>
    <w:rsid w:val="00D10802"/>
    <w:rsid w:val="00D47793"/>
    <w:rsid w:val="00D772E5"/>
    <w:rsid w:val="00D961FC"/>
    <w:rsid w:val="00DA69D2"/>
    <w:rsid w:val="00DB4FAA"/>
    <w:rsid w:val="00DD13F0"/>
    <w:rsid w:val="00E12DB4"/>
    <w:rsid w:val="00E16A91"/>
    <w:rsid w:val="00E55D68"/>
    <w:rsid w:val="00E57690"/>
    <w:rsid w:val="00E65255"/>
    <w:rsid w:val="00E66CAA"/>
    <w:rsid w:val="00EA2BE9"/>
    <w:rsid w:val="00ED19A1"/>
    <w:rsid w:val="00ED6EDF"/>
    <w:rsid w:val="00F011F7"/>
    <w:rsid w:val="00F4070D"/>
    <w:rsid w:val="00F74E76"/>
    <w:rsid w:val="00F76984"/>
    <w:rsid w:val="00F84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71AF"/>
    <w:pPr>
      <w:widowControl w:val="0"/>
      <w:jc w:val="both"/>
    </w:pPr>
    <w:rPr>
      <w:rFonts w:ascii="Calibri" w:eastAsia="宋体" w:hAnsi="Calibri" w:cs="Times New Roman"/>
    </w:rPr>
  </w:style>
  <w:style w:type="paragraph" w:styleId="1">
    <w:name w:val="heading 1"/>
    <w:basedOn w:val="a"/>
    <w:next w:val="a"/>
    <w:link w:val="1Char"/>
    <w:uiPriority w:val="9"/>
    <w:qFormat/>
    <w:rsid w:val="006671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1AF"/>
    <w:pPr>
      <w:keepNext/>
      <w:keepLines/>
      <w:spacing w:before="260" w:after="260" w:line="416" w:lineRule="auto"/>
      <w:outlineLvl w:val="1"/>
    </w:pPr>
    <w:rPr>
      <w:rFonts w:ascii="Cambria" w:hAnsi="Cambria"/>
      <w:b/>
      <w:bCs/>
      <w:sz w:val="32"/>
      <w:szCs w:val="32"/>
    </w:rPr>
  </w:style>
  <w:style w:type="paragraph" w:styleId="3">
    <w:name w:val="heading 3"/>
    <w:basedOn w:val="a"/>
    <w:link w:val="3Char"/>
    <w:uiPriority w:val="9"/>
    <w:qFormat/>
    <w:rsid w:val="006671AF"/>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Char"/>
    <w:uiPriority w:val="9"/>
    <w:qFormat/>
    <w:rsid w:val="006671AF"/>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link w:val="5Char"/>
    <w:uiPriority w:val="9"/>
    <w:semiHidden/>
    <w:unhideWhenUsed/>
    <w:qFormat/>
    <w:rsid w:val="006671A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71AF"/>
    <w:rPr>
      <w:rFonts w:ascii="Calibri" w:eastAsia="宋体" w:hAnsi="Calibri" w:cs="Times New Roman"/>
      <w:b/>
      <w:bCs/>
      <w:kern w:val="44"/>
      <w:sz w:val="44"/>
      <w:szCs w:val="44"/>
    </w:rPr>
  </w:style>
  <w:style w:type="character" w:customStyle="1" w:styleId="2Char">
    <w:name w:val="标题 2 Char"/>
    <w:basedOn w:val="a0"/>
    <w:link w:val="2"/>
    <w:uiPriority w:val="9"/>
    <w:rsid w:val="006671AF"/>
    <w:rPr>
      <w:rFonts w:ascii="Cambria" w:eastAsia="宋体" w:hAnsi="Cambria" w:cs="Times New Roman"/>
      <w:b/>
      <w:bCs/>
      <w:sz w:val="32"/>
      <w:szCs w:val="32"/>
    </w:rPr>
  </w:style>
  <w:style w:type="character" w:customStyle="1" w:styleId="3Char">
    <w:name w:val="标题 3 Char"/>
    <w:basedOn w:val="a0"/>
    <w:link w:val="3"/>
    <w:uiPriority w:val="9"/>
    <w:rsid w:val="006671AF"/>
    <w:rPr>
      <w:rFonts w:ascii="宋体" w:eastAsia="宋体" w:hAnsi="宋体" w:cs="宋体"/>
      <w:b/>
      <w:bCs/>
      <w:kern w:val="0"/>
      <w:sz w:val="27"/>
      <w:szCs w:val="27"/>
    </w:rPr>
  </w:style>
  <w:style w:type="character" w:customStyle="1" w:styleId="4Char">
    <w:name w:val="标题 4 Char"/>
    <w:basedOn w:val="a0"/>
    <w:link w:val="4"/>
    <w:uiPriority w:val="9"/>
    <w:rsid w:val="006671AF"/>
    <w:rPr>
      <w:rFonts w:ascii="宋体" w:eastAsia="宋体" w:hAnsi="宋体" w:cs="宋体"/>
      <w:b/>
      <w:bCs/>
      <w:kern w:val="0"/>
      <w:sz w:val="24"/>
      <w:szCs w:val="24"/>
    </w:rPr>
  </w:style>
  <w:style w:type="character" w:customStyle="1" w:styleId="5Char">
    <w:name w:val="标题 5 Char"/>
    <w:basedOn w:val="a0"/>
    <w:link w:val="5"/>
    <w:uiPriority w:val="9"/>
    <w:semiHidden/>
    <w:rsid w:val="006671AF"/>
    <w:rPr>
      <w:rFonts w:ascii="Calibri" w:eastAsia="宋体" w:hAnsi="Calibri" w:cs="Times New Roman"/>
      <w:b/>
      <w:bCs/>
      <w:sz w:val="28"/>
      <w:szCs w:val="28"/>
    </w:rPr>
  </w:style>
  <w:style w:type="paragraph" w:styleId="a3">
    <w:name w:val="header"/>
    <w:basedOn w:val="a"/>
    <w:link w:val="Char"/>
    <w:uiPriority w:val="99"/>
    <w:unhideWhenUsed/>
    <w:rsid w:val="006671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71AF"/>
    <w:rPr>
      <w:sz w:val="18"/>
      <w:szCs w:val="18"/>
    </w:rPr>
  </w:style>
  <w:style w:type="paragraph" w:styleId="a4">
    <w:name w:val="footer"/>
    <w:basedOn w:val="a"/>
    <w:link w:val="Char0"/>
    <w:uiPriority w:val="99"/>
    <w:unhideWhenUsed/>
    <w:rsid w:val="006671AF"/>
    <w:pPr>
      <w:tabs>
        <w:tab w:val="center" w:pos="4153"/>
        <w:tab w:val="right" w:pos="8306"/>
      </w:tabs>
      <w:snapToGrid w:val="0"/>
      <w:jc w:val="left"/>
    </w:pPr>
    <w:rPr>
      <w:sz w:val="18"/>
      <w:szCs w:val="18"/>
    </w:rPr>
  </w:style>
  <w:style w:type="character" w:customStyle="1" w:styleId="Char0">
    <w:name w:val="页脚 Char"/>
    <w:basedOn w:val="a0"/>
    <w:link w:val="a4"/>
    <w:uiPriority w:val="99"/>
    <w:rsid w:val="006671AF"/>
    <w:rPr>
      <w:sz w:val="18"/>
      <w:szCs w:val="18"/>
    </w:rPr>
  </w:style>
  <w:style w:type="character" w:customStyle="1" w:styleId="apple-style-span">
    <w:name w:val="apple-style-span"/>
    <w:basedOn w:val="a0"/>
    <w:rsid w:val="006671AF"/>
  </w:style>
  <w:style w:type="character" w:customStyle="1" w:styleId="apple-converted-space">
    <w:name w:val="apple-converted-space"/>
    <w:basedOn w:val="a0"/>
    <w:rsid w:val="006671AF"/>
  </w:style>
  <w:style w:type="character" w:styleId="a5">
    <w:name w:val="Hyperlink"/>
    <w:uiPriority w:val="99"/>
    <w:unhideWhenUsed/>
    <w:rsid w:val="006671AF"/>
    <w:rPr>
      <w:color w:val="0000FF"/>
      <w:u w:val="single"/>
    </w:rPr>
  </w:style>
  <w:style w:type="paragraph" w:styleId="a6">
    <w:name w:val="Normal (Web)"/>
    <w:basedOn w:val="a"/>
    <w:uiPriority w:val="99"/>
    <w:unhideWhenUsed/>
    <w:rsid w:val="006671AF"/>
    <w:pPr>
      <w:widowControl/>
      <w:spacing w:before="100" w:beforeAutospacing="1" w:after="100" w:afterAutospacing="1"/>
      <w:jc w:val="left"/>
    </w:pPr>
    <w:rPr>
      <w:rFonts w:ascii="宋体" w:hAnsi="宋体" w:cs="宋体"/>
      <w:kern w:val="0"/>
      <w:sz w:val="24"/>
      <w:szCs w:val="24"/>
    </w:rPr>
  </w:style>
  <w:style w:type="character" w:customStyle="1" w:styleId="10">
    <w:name w:val="标题1"/>
    <w:basedOn w:val="a0"/>
    <w:rsid w:val="006671AF"/>
  </w:style>
  <w:style w:type="paragraph" w:customStyle="1" w:styleId="float-caption">
    <w:name w:val="float-caption"/>
    <w:basedOn w:val="a"/>
    <w:rsid w:val="006671AF"/>
    <w:pPr>
      <w:widowControl/>
      <w:spacing w:before="100" w:beforeAutospacing="1" w:after="100" w:afterAutospacing="1"/>
      <w:jc w:val="left"/>
    </w:pPr>
    <w:rPr>
      <w:rFonts w:ascii="宋体" w:hAnsi="宋体" w:cs="宋体"/>
      <w:kern w:val="0"/>
      <w:sz w:val="24"/>
      <w:szCs w:val="24"/>
    </w:rPr>
  </w:style>
  <w:style w:type="paragraph" w:styleId="a7">
    <w:name w:val="Balloon Text"/>
    <w:basedOn w:val="a"/>
    <w:link w:val="Char1"/>
    <w:uiPriority w:val="99"/>
    <w:semiHidden/>
    <w:unhideWhenUsed/>
    <w:rsid w:val="006671AF"/>
    <w:rPr>
      <w:sz w:val="18"/>
      <w:szCs w:val="18"/>
    </w:rPr>
  </w:style>
  <w:style w:type="character" w:customStyle="1" w:styleId="Char1">
    <w:name w:val="批注框文本 Char"/>
    <w:basedOn w:val="a0"/>
    <w:link w:val="a7"/>
    <w:uiPriority w:val="99"/>
    <w:semiHidden/>
    <w:rsid w:val="006671AF"/>
    <w:rPr>
      <w:rFonts w:ascii="Calibri" w:eastAsia="宋体" w:hAnsi="Calibri" w:cs="Times New Roman"/>
      <w:sz w:val="18"/>
      <w:szCs w:val="18"/>
    </w:rPr>
  </w:style>
  <w:style w:type="character" w:customStyle="1" w:styleId="highlight">
    <w:name w:val="highlight"/>
    <w:basedOn w:val="a0"/>
    <w:rsid w:val="006671AF"/>
  </w:style>
  <w:style w:type="character" w:styleId="a8">
    <w:name w:val="Emphasis"/>
    <w:uiPriority w:val="20"/>
    <w:qFormat/>
    <w:rsid w:val="006671AF"/>
    <w:rPr>
      <w:i/>
      <w:iCs/>
    </w:rPr>
  </w:style>
  <w:style w:type="character" w:customStyle="1" w:styleId="source">
    <w:name w:val="source"/>
    <w:basedOn w:val="a0"/>
    <w:rsid w:val="006671AF"/>
  </w:style>
  <w:style w:type="character" w:customStyle="1" w:styleId="name">
    <w:name w:val="name"/>
    <w:basedOn w:val="a0"/>
    <w:rsid w:val="006671AF"/>
  </w:style>
  <w:style w:type="character" w:styleId="a9">
    <w:name w:val="Strong"/>
    <w:uiPriority w:val="22"/>
    <w:qFormat/>
    <w:rsid w:val="006671AF"/>
    <w:rPr>
      <w:b/>
      <w:bCs/>
    </w:rPr>
  </w:style>
  <w:style w:type="paragraph" w:customStyle="1" w:styleId="h1">
    <w:name w:val="h1"/>
    <w:basedOn w:val="a"/>
    <w:uiPriority w:val="99"/>
    <w:rsid w:val="006671AF"/>
    <w:pPr>
      <w:keepNext/>
      <w:widowControl/>
      <w:spacing w:before="100" w:beforeAutospacing="1" w:after="100" w:afterAutospacing="1"/>
      <w:jc w:val="left"/>
    </w:pPr>
    <w:rPr>
      <w:rFonts w:ascii="Times New Roman" w:hAnsi="Times New Roman"/>
      <w:b/>
      <w:bCs/>
      <w:kern w:val="0"/>
      <w:sz w:val="36"/>
      <w:szCs w:val="36"/>
      <w:lang w:eastAsia="en-US"/>
    </w:rPr>
  </w:style>
  <w:style w:type="character" w:styleId="aa">
    <w:name w:val="annotation reference"/>
    <w:uiPriority w:val="99"/>
    <w:semiHidden/>
    <w:unhideWhenUsed/>
    <w:rsid w:val="006671AF"/>
    <w:rPr>
      <w:sz w:val="21"/>
      <w:szCs w:val="21"/>
    </w:rPr>
  </w:style>
  <w:style w:type="paragraph" w:styleId="ab">
    <w:name w:val="annotation text"/>
    <w:basedOn w:val="a"/>
    <w:link w:val="Char2"/>
    <w:uiPriority w:val="99"/>
    <w:semiHidden/>
    <w:unhideWhenUsed/>
    <w:rsid w:val="006671AF"/>
    <w:pPr>
      <w:jc w:val="left"/>
    </w:pPr>
  </w:style>
  <w:style w:type="character" w:customStyle="1" w:styleId="Char2">
    <w:name w:val="批注文字 Char"/>
    <w:basedOn w:val="a0"/>
    <w:link w:val="ab"/>
    <w:uiPriority w:val="99"/>
    <w:semiHidden/>
    <w:rsid w:val="006671AF"/>
    <w:rPr>
      <w:rFonts w:ascii="Calibri" w:eastAsia="宋体" w:hAnsi="Calibri" w:cs="Times New Roman"/>
    </w:rPr>
  </w:style>
  <w:style w:type="character" w:customStyle="1" w:styleId="Char3">
    <w:name w:val="批注主题 Char"/>
    <w:basedOn w:val="Char2"/>
    <w:link w:val="ac"/>
    <w:uiPriority w:val="99"/>
    <w:semiHidden/>
    <w:rsid w:val="006671AF"/>
    <w:rPr>
      <w:rFonts w:ascii="Calibri" w:eastAsia="宋体" w:hAnsi="Calibri" w:cs="Times New Roman"/>
      <w:b/>
      <w:bCs/>
    </w:rPr>
  </w:style>
  <w:style w:type="paragraph" w:styleId="ac">
    <w:name w:val="annotation subject"/>
    <w:basedOn w:val="ab"/>
    <w:next w:val="ab"/>
    <w:link w:val="Char3"/>
    <w:uiPriority w:val="99"/>
    <w:semiHidden/>
    <w:unhideWhenUsed/>
    <w:rsid w:val="006671A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71AF"/>
    <w:pPr>
      <w:widowControl w:val="0"/>
      <w:jc w:val="both"/>
    </w:pPr>
    <w:rPr>
      <w:rFonts w:ascii="Calibri" w:eastAsia="宋体" w:hAnsi="Calibri" w:cs="Times New Roman"/>
    </w:rPr>
  </w:style>
  <w:style w:type="paragraph" w:styleId="1">
    <w:name w:val="heading 1"/>
    <w:basedOn w:val="a"/>
    <w:next w:val="a"/>
    <w:link w:val="1Char"/>
    <w:uiPriority w:val="9"/>
    <w:qFormat/>
    <w:rsid w:val="006671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1AF"/>
    <w:pPr>
      <w:keepNext/>
      <w:keepLines/>
      <w:spacing w:before="260" w:after="260" w:line="416" w:lineRule="auto"/>
      <w:outlineLvl w:val="1"/>
    </w:pPr>
    <w:rPr>
      <w:rFonts w:ascii="Cambria" w:hAnsi="Cambria"/>
      <w:b/>
      <w:bCs/>
      <w:sz w:val="32"/>
      <w:szCs w:val="32"/>
    </w:rPr>
  </w:style>
  <w:style w:type="paragraph" w:styleId="3">
    <w:name w:val="heading 3"/>
    <w:basedOn w:val="a"/>
    <w:link w:val="3Char"/>
    <w:uiPriority w:val="9"/>
    <w:qFormat/>
    <w:rsid w:val="006671AF"/>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Char"/>
    <w:uiPriority w:val="9"/>
    <w:qFormat/>
    <w:rsid w:val="006671AF"/>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link w:val="5Char"/>
    <w:uiPriority w:val="9"/>
    <w:semiHidden/>
    <w:unhideWhenUsed/>
    <w:qFormat/>
    <w:rsid w:val="006671A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71AF"/>
    <w:rPr>
      <w:rFonts w:ascii="Calibri" w:eastAsia="宋体" w:hAnsi="Calibri" w:cs="Times New Roman"/>
      <w:b/>
      <w:bCs/>
      <w:kern w:val="44"/>
      <w:sz w:val="44"/>
      <w:szCs w:val="44"/>
    </w:rPr>
  </w:style>
  <w:style w:type="character" w:customStyle="1" w:styleId="2Char">
    <w:name w:val="标题 2 Char"/>
    <w:basedOn w:val="a0"/>
    <w:link w:val="2"/>
    <w:uiPriority w:val="9"/>
    <w:rsid w:val="006671AF"/>
    <w:rPr>
      <w:rFonts w:ascii="Cambria" w:eastAsia="宋体" w:hAnsi="Cambria" w:cs="Times New Roman"/>
      <w:b/>
      <w:bCs/>
      <w:sz w:val="32"/>
      <w:szCs w:val="32"/>
    </w:rPr>
  </w:style>
  <w:style w:type="character" w:customStyle="1" w:styleId="3Char">
    <w:name w:val="标题 3 Char"/>
    <w:basedOn w:val="a0"/>
    <w:link w:val="3"/>
    <w:uiPriority w:val="9"/>
    <w:rsid w:val="006671AF"/>
    <w:rPr>
      <w:rFonts w:ascii="宋体" w:eastAsia="宋体" w:hAnsi="宋体" w:cs="宋体"/>
      <w:b/>
      <w:bCs/>
      <w:kern w:val="0"/>
      <w:sz w:val="27"/>
      <w:szCs w:val="27"/>
    </w:rPr>
  </w:style>
  <w:style w:type="character" w:customStyle="1" w:styleId="4Char">
    <w:name w:val="标题 4 Char"/>
    <w:basedOn w:val="a0"/>
    <w:link w:val="4"/>
    <w:uiPriority w:val="9"/>
    <w:rsid w:val="006671AF"/>
    <w:rPr>
      <w:rFonts w:ascii="宋体" w:eastAsia="宋体" w:hAnsi="宋体" w:cs="宋体"/>
      <w:b/>
      <w:bCs/>
      <w:kern w:val="0"/>
      <w:sz w:val="24"/>
      <w:szCs w:val="24"/>
    </w:rPr>
  </w:style>
  <w:style w:type="character" w:customStyle="1" w:styleId="5Char">
    <w:name w:val="标题 5 Char"/>
    <w:basedOn w:val="a0"/>
    <w:link w:val="5"/>
    <w:uiPriority w:val="9"/>
    <w:semiHidden/>
    <w:rsid w:val="006671AF"/>
    <w:rPr>
      <w:rFonts w:ascii="Calibri" w:eastAsia="宋体" w:hAnsi="Calibri" w:cs="Times New Roman"/>
      <w:b/>
      <w:bCs/>
      <w:sz w:val="28"/>
      <w:szCs w:val="28"/>
    </w:rPr>
  </w:style>
  <w:style w:type="paragraph" w:styleId="a3">
    <w:name w:val="header"/>
    <w:basedOn w:val="a"/>
    <w:link w:val="Char"/>
    <w:uiPriority w:val="99"/>
    <w:unhideWhenUsed/>
    <w:rsid w:val="006671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71AF"/>
    <w:rPr>
      <w:sz w:val="18"/>
      <w:szCs w:val="18"/>
    </w:rPr>
  </w:style>
  <w:style w:type="paragraph" w:styleId="a4">
    <w:name w:val="footer"/>
    <w:basedOn w:val="a"/>
    <w:link w:val="Char0"/>
    <w:uiPriority w:val="99"/>
    <w:unhideWhenUsed/>
    <w:rsid w:val="006671AF"/>
    <w:pPr>
      <w:tabs>
        <w:tab w:val="center" w:pos="4153"/>
        <w:tab w:val="right" w:pos="8306"/>
      </w:tabs>
      <w:snapToGrid w:val="0"/>
      <w:jc w:val="left"/>
    </w:pPr>
    <w:rPr>
      <w:sz w:val="18"/>
      <w:szCs w:val="18"/>
    </w:rPr>
  </w:style>
  <w:style w:type="character" w:customStyle="1" w:styleId="Char0">
    <w:name w:val="页脚 Char"/>
    <w:basedOn w:val="a0"/>
    <w:link w:val="a4"/>
    <w:uiPriority w:val="99"/>
    <w:rsid w:val="006671AF"/>
    <w:rPr>
      <w:sz w:val="18"/>
      <w:szCs w:val="18"/>
    </w:rPr>
  </w:style>
  <w:style w:type="character" w:customStyle="1" w:styleId="apple-style-span">
    <w:name w:val="apple-style-span"/>
    <w:basedOn w:val="a0"/>
    <w:rsid w:val="006671AF"/>
  </w:style>
  <w:style w:type="character" w:customStyle="1" w:styleId="apple-converted-space">
    <w:name w:val="apple-converted-space"/>
    <w:basedOn w:val="a0"/>
    <w:rsid w:val="006671AF"/>
  </w:style>
  <w:style w:type="character" w:styleId="a5">
    <w:name w:val="Hyperlink"/>
    <w:uiPriority w:val="99"/>
    <w:unhideWhenUsed/>
    <w:rsid w:val="006671AF"/>
    <w:rPr>
      <w:color w:val="0000FF"/>
      <w:u w:val="single"/>
    </w:rPr>
  </w:style>
  <w:style w:type="paragraph" w:styleId="a6">
    <w:name w:val="Normal (Web)"/>
    <w:basedOn w:val="a"/>
    <w:uiPriority w:val="99"/>
    <w:unhideWhenUsed/>
    <w:rsid w:val="006671AF"/>
    <w:pPr>
      <w:widowControl/>
      <w:spacing w:before="100" w:beforeAutospacing="1" w:after="100" w:afterAutospacing="1"/>
      <w:jc w:val="left"/>
    </w:pPr>
    <w:rPr>
      <w:rFonts w:ascii="宋体" w:hAnsi="宋体" w:cs="宋体"/>
      <w:kern w:val="0"/>
      <w:sz w:val="24"/>
      <w:szCs w:val="24"/>
    </w:rPr>
  </w:style>
  <w:style w:type="character" w:customStyle="1" w:styleId="10">
    <w:name w:val="标题1"/>
    <w:basedOn w:val="a0"/>
    <w:rsid w:val="006671AF"/>
  </w:style>
  <w:style w:type="paragraph" w:customStyle="1" w:styleId="float-caption">
    <w:name w:val="float-caption"/>
    <w:basedOn w:val="a"/>
    <w:rsid w:val="006671AF"/>
    <w:pPr>
      <w:widowControl/>
      <w:spacing w:before="100" w:beforeAutospacing="1" w:after="100" w:afterAutospacing="1"/>
      <w:jc w:val="left"/>
    </w:pPr>
    <w:rPr>
      <w:rFonts w:ascii="宋体" w:hAnsi="宋体" w:cs="宋体"/>
      <w:kern w:val="0"/>
      <w:sz w:val="24"/>
      <w:szCs w:val="24"/>
    </w:rPr>
  </w:style>
  <w:style w:type="paragraph" w:styleId="a7">
    <w:name w:val="Balloon Text"/>
    <w:basedOn w:val="a"/>
    <w:link w:val="Char1"/>
    <w:uiPriority w:val="99"/>
    <w:semiHidden/>
    <w:unhideWhenUsed/>
    <w:rsid w:val="006671AF"/>
    <w:rPr>
      <w:sz w:val="18"/>
      <w:szCs w:val="18"/>
    </w:rPr>
  </w:style>
  <w:style w:type="character" w:customStyle="1" w:styleId="Char1">
    <w:name w:val="批注框文本 Char"/>
    <w:basedOn w:val="a0"/>
    <w:link w:val="a7"/>
    <w:uiPriority w:val="99"/>
    <w:semiHidden/>
    <w:rsid w:val="006671AF"/>
    <w:rPr>
      <w:rFonts w:ascii="Calibri" w:eastAsia="宋体" w:hAnsi="Calibri" w:cs="Times New Roman"/>
      <w:sz w:val="18"/>
      <w:szCs w:val="18"/>
    </w:rPr>
  </w:style>
  <w:style w:type="character" w:customStyle="1" w:styleId="highlight">
    <w:name w:val="highlight"/>
    <w:basedOn w:val="a0"/>
    <w:rsid w:val="006671AF"/>
  </w:style>
  <w:style w:type="character" w:styleId="a8">
    <w:name w:val="Emphasis"/>
    <w:uiPriority w:val="20"/>
    <w:qFormat/>
    <w:rsid w:val="006671AF"/>
    <w:rPr>
      <w:i/>
      <w:iCs/>
    </w:rPr>
  </w:style>
  <w:style w:type="character" w:customStyle="1" w:styleId="source">
    <w:name w:val="source"/>
    <w:basedOn w:val="a0"/>
    <w:rsid w:val="006671AF"/>
  </w:style>
  <w:style w:type="character" w:customStyle="1" w:styleId="name">
    <w:name w:val="name"/>
    <w:basedOn w:val="a0"/>
    <w:rsid w:val="006671AF"/>
  </w:style>
  <w:style w:type="character" w:styleId="a9">
    <w:name w:val="Strong"/>
    <w:uiPriority w:val="22"/>
    <w:qFormat/>
    <w:rsid w:val="006671AF"/>
    <w:rPr>
      <w:b/>
      <w:bCs/>
    </w:rPr>
  </w:style>
  <w:style w:type="paragraph" w:customStyle="1" w:styleId="h1">
    <w:name w:val="h1"/>
    <w:basedOn w:val="a"/>
    <w:uiPriority w:val="99"/>
    <w:rsid w:val="006671AF"/>
    <w:pPr>
      <w:keepNext/>
      <w:widowControl/>
      <w:spacing w:before="100" w:beforeAutospacing="1" w:after="100" w:afterAutospacing="1"/>
      <w:jc w:val="left"/>
    </w:pPr>
    <w:rPr>
      <w:rFonts w:ascii="Times New Roman" w:hAnsi="Times New Roman"/>
      <w:b/>
      <w:bCs/>
      <w:kern w:val="0"/>
      <w:sz w:val="36"/>
      <w:szCs w:val="36"/>
      <w:lang w:eastAsia="en-US"/>
    </w:rPr>
  </w:style>
  <w:style w:type="character" w:styleId="aa">
    <w:name w:val="annotation reference"/>
    <w:uiPriority w:val="99"/>
    <w:semiHidden/>
    <w:unhideWhenUsed/>
    <w:rsid w:val="006671AF"/>
    <w:rPr>
      <w:sz w:val="21"/>
      <w:szCs w:val="21"/>
    </w:rPr>
  </w:style>
  <w:style w:type="paragraph" w:styleId="ab">
    <w:name w:val="annotation text"/>
    <w:basedOn w:val="a"/>
    <w:link w:val="Char2"/>
    <w:uiPriority w:val="99"/>
    <w:semiHidden/>
    <w:unhideWhenUsed/>
    <w:rsid w:val="006671AF"/>
    <w:pPr>
      <w:jc w:val="left"/>
    </w:pPr>
  </w:style>
  <w:style w:type="character" w:customStyle="1" w:styleId="Char2">
    <w:name w:val="批注文字 Char"/>
    <w:basedOn w:val="a0"/>
    <w:link w:val="ab"/>
    <w:uiPriority w:val="99"/>
    <w:semiHidden/>
    <w:rsid w:val="006671AF"/>
    <w:rPr>
      <w:rFonts w:ascii="Calibri" w:eastAsia="宋体" w:hAnsi="Calibri" w:cs="Times New Roman"/>
    </w:rPr>
  </w:style>
  <w:style w:type="character" w:customStyle="1" w:styleId="Char3">
    <w:name w:val="批注主题 Char"/>
    <w:basedOn w:val="Char2"/>
    <w:link w:val="ac"/>
    <w:uiPriority w:val="99"/>
    <w:semiHidden/>
    <w:rsid w:val="006671AF"/>
    <w:rPr>
      <w:rFonts w:ascii="Calibri" w:eastAsia="宋体" w:hAnsi="Calibri" w:cs="Times New Roman"/>
      <w:b/>
      <w:bCs/>
    </w:rPr>
  </w:style>
  <w:style w:type="paragraph" w:styleId="ac">
    <w:name w:val="annotation subject"/>
    <w:basedOn w:val="ab"/>
    <w:next w:val="ab"/>
    <w:link w:val="Char3"/>
    <w:uiPriority w:val="99"/>
    <w:semiHidden/>
    <w:unhideWhenUsed/>
    <w:rsid w:val="00667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jin.fudan@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jcwang@fudan.edu.c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1169</TotalTime>
  <Pages>14</Pages>
  <Words>9354</Words>
  <Characters>53323</Characters>
  <Application>Microsoft Office Word</Application>
  <DocSecurity>0</DocSecurity>
  <Lines>444</Lines>
  <Paragraphs>125</Paragraphs>
  <ScaleCrop>false</ScaleCrop>
  <Company/>
  <LinksUpToDate>false</LinksUpToDate>
  <CharactersWithSpaces>62552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97</cp:revision>
  <dcterms:created xsi:type="dcterms:W3CDTF">2014-05-31T19:42:00Z</dcterms:created>
  <dcterms:modified xsi:type="dcterms:W3CDTF">2014-06-02T03:57:00Z</dcterms:modified>
</cp:coreProperties>
</file>