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 xml:space="preserve">Ulrich </w:t>
      </w:r>
      <w:proofErr w:type="spellStart"/>
      <w:r w:rsidRPr="00BA4C00">
        <w:rPr>
          <w:rFonts w:ascii="Times New Roman" w:hAnsi="Times New Roman"/>
          <w:sz w:val="24"/>
          <w:szCs w:val="24"/>
        </w:rPr>
        <w:t>Mahlknecht</w:t>
      </w:r>
      <w:proofErr w:type="spellEnd"/>
      <w:r w:rsidRPr="00BA4C00">
        <w:rPr>
          <w:rFonts w:ascii="Times New Roman" w:hAnsi="Times New Roman"/>
          <w:sz w:val="24"/>
          <w:szCs w:val="24"/>
        </w:rPr>
        <w:t>, MD, PhD</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Editor-in-Chief</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Clinical Epigenetics</w:t>
      </w:r>
    </w:p>
    <w:p w:rsidR="00097E30" w:rsidRPr="00BA4C00" w:rsidRDefault="00097E30" w:rsidP="0010075B">
      <w:pPr>
        <w:spacing w:after="0"/>
        <w:jc w:val="both"/>
        <w:rPr>
          <w:rFonts w:ascii="Times New Roman" w:hAnsi="Times New Roman"/>
          <w:sz w:val="24"/>
          <w:szCs w:val="24"/>
        </w:rPr>
      </w:pPr>
    </w:p>
    <w:p w:rsidR="00097E30" w:rsidRPr="00BA4C00" w:rsidRDefault="008F1884" w:rsidP="0010075B">
      <w:pPr>
        <w:spacing w:after="0"/>
        <w:jc w:val="both"/>
        <w:rPr>
          <w:rFonts w:ascii="Times New Roman" w:hAnsi="Times New Roman"/>
          <w:sz w:val="24"/>
          <w:szCs w:val="24"/>
        </w:rPr>
      </w:pPr>
      <w:r>
        <w:rPr>
          <w:rFonts w:ascii="Times New Roman" w:hAnsi="Times New Roman"/>
          <w:sz w:val="24"/>
          <w:szCs w:val="24"/>
        </w:rPr>
        <w:t>Nov</w:t>
      </w:r>
      <w:r w:rsidR="00C354A0">
        <w:rPr>
          <w:rFonts w:ascii="Times New Roman" w:hAnsi="Times New Roman"/>
          <w:sz w:val="24"/>
          <w:szCs w:val="24"/>
        </w:rPr>
        <w:t>ember</w:t>
      </w:r>
      <w:r>
        <w:rPr>
          <w:rFonts w:ascii="Times New Roman" w:hAnsi="Times New Roman"/>
          <w:sz w:val="24"/>
          <w:szCs w:val="24"/>
        </w:rPr>
        <w:t xml:space="preserve"> 17</w:t>
      </w:r>
      <w:r w:rsidR="00097E30" w:rsidRPr="00BA4C00">
        <w:rPr>
          <w:rFonts w:ascii="Times New Roman" w:hAnsi="Times New Roman"/>
          <w:sz w:val="24"/>
          <w:szCs w:val="24"/>
        </w:rPr>
        <w:t>, 2014</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 xml:space="preserve">Dear Dr. </w:t>
      </w:r>
      <w:proofErr w:type="spellStart"/>
      <w:r w:rsidRPr="00BA4C00">
        <w:rPr>
          <w:rFonts w:ascii="Times New Roman" w:hAnsi="Times New Roman"/>
          <w:sz w:val="24"/>
          <w:szCs w:val="24"/>
        </w:rPr>
        <w:t>Mahlknecht</w:t>
      </w:r>
      <w:proofErr w:type="spellEnd"/>
      <w:r w:rsidRPr="00BA4C00">
        <w:rPr>
          <w:rFonts w:ascii="Times New Roman" w:hAnsi="Times New Roman"/>
          <w:sz w:val="24"/>
          <w:szCs w:val="24"/>
        </w:rPr>
        <w:t>:</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jc w:val="both"/>
        <w:rPr>
          <w:rFonts w:ascii="Times New Roman" w:hAnsi="Times New Roman"/>
          <w:b/>
          <w:sz w:val="24"/>
          <w:szCs w:val="24"/>
        </w:rPr>
      </w:pPr>
      <w:r w:rsidRPr="00BA4C00">
        <w:rPr>
          <w:rFonts w:ascii="Times New Roman" w:hAnsi="Times New Roman"/>
          <w:sz w:val="24"/>
          <w:szCs w:val="24"/>
        </w:rPr>
        <w:t xml:space="preserve">Thank you for your letter of </w:t>
      </w:r>
      <w:r w:rsidR="00574D61">
        <w:rPr>
          <w:rFonts w:ascii="Times New Roman" w:hAnsi="Times New Roman"/>
          <w:sz w:val="24"/>
          <w:szCs w:val="24"/>
        </w:rPr>
        <w:t>Nov</w:t>
      </w:r>
      <w:r w:rsidRPr="00BA4C00">
        <w:rPr>
          <w:rFonts w:ascii="Times New Roman" w:hAnsi="Times New Roman"/>
          <w:sz w:val="24"/>
          <w:szCs w:val="24"/>
        </w:rPr>
        <w:t xml:space="preserve"> 13, 2013 regarding our manuscript entitled “Identification and validation of the methylation biomarkers of </w:t>
      </w:r>
      <w:r w:rsidR="00C354A0">
        <w:rPr>
          <w:rFonts w:ascii="Times New Roman" w:hAnsi="Times New Roman"/>
          <w:sz w:val="24"/>
          <w:szCs w:val="24"/>
        </w:rPr>
        <w:t>n</w:t>
      </w:r>
      <w:r w:rsidRPr="00BA4C00">
        <w:rPr>
          <w:rFonts w:ascii="Times New Roman" w:hAnsi="Times New Roman"/>
          <w:sz w:val="24"/>
          <w:szCs w:val="24"/>
        </w:rPr>
        <w:t xml:space="preserve">on-small cell lung cancer (NSCLC)”. Our appreciation also goes to the reviewers for their helpful comments. We have revised the manuscript following the reviewer’s comments and your instructions. </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Enclosed please find the revised version of the manuscript along with a point by point description of our responses to the reviewer’s comments. We hope that the manuscript is now acceptable for publication in Clinical Epigenetics. Thank you again for your letter and for your editorial assistance.</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Sincerely yours,</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pStyle w:val="a3"/>
        <w:tabs>
          <w:tab w:val="left" w:pos="6480"/>
        </w:tabs>
        <w:spacing w:line="240" w:lineRule="auto"/>
        <w:rPr>
          <w:lang w:val="nl-NL"/>
        </w:rPr>
      </w:pPr>
      <w:r w:rsidRPr="00BA4C00">
        <w:rPr>
          <w:lang w:val="nl-NL"/>
        </w:rPr>
        <w:t xml:space="preserve">Jiucun Wang, Ph.D. </w:t>
      </w:r>
    </w:p>
    <w:p w:rsidR="00097E30" w:rsidRPr="00BA4C00" w:rsidRDefault="00097E30" w:rsidP="0010075B">
      <w:pPr>
        <w:pStyle w:val="a3"/>
        <w:tabs>
          <w:tab w:val="left" w:pos="6480"/>
        </w:tabs>
        <w:spacing w:line="240" w:lineRule="auto"/>
        <w:rPr>
          <w:lang w:val="nl-NL"/>
        </w:rPr>
      </w:pPr>
      <w:r w:rsidRPr="00BA4C00">
        <w:rPr>
          <w:lang w:val="nl-NL"/>
        </w:rPr>
        <w:t>Professor</w:t>
      </w:r>
    </w:p>
    <w:p w:rsidR="00097E30" w:rsidRPr="00BA4C00" w:rsidRDefault="00097E30" w:rsidP="0010075B">
      <w:pPr>
        <w:pStyle w:val="a3"/>
        <w:tabs>
          <w:tab w:val="left" w:pos="6480"/>
        </w:tabs>
        <w:spacing w:line="240" w:lineRule="auto"/>
      </w:pPr>
      <w:r w:rsidRPr="00BA4C00">
        <w:t>School of Life Sciences</w:t>
      </w:r>
      <w:r w:rsidRPr="00BA4C00">
        <w:tab/>
      </w:r>
      <w:r w:rsidRPr="00BA4C00">
        <w:tab/>
      </w:r>
    </w:p>
    <w:p w:rsidR="00097E30" w:rsidRPr="00BA4C00" w:rsidRDefault="00097E30" w:rsidP="0010075B">
      <w:pPr>
        <w:pStyle w:val="a3"/>
        <w:tabs>
          <w:tab w:val="left" w:pos="6480"/>
        </w:tabs>
        <w:spacing w:line="240" w:lineRule="auto"/>
      </w:pPr>
      <w:proofErr w:type="spellStart"/>
      <w:r w:rsidRPr="00BA4C00">
        <w:t>Fudan</w:t>
      </w:r>
      <w:proofErr w:type="spellEnd"/>
      <w:r w:rsidRPr="00BA4C00">
        <w:t xml:space="preserve"> University</w:t>
      </w:r>
      <w:r w:rsidRPr="00BA4C00">
        <w:tab/>
      </w:r>
    </w:p>
    <w:p w:rsidR="00097E30" w:rsidRPr="00BA4C00" w:rsidRDefault="00097E30" w:rsidP="0010075B">
      <w:pPr>
        <w:pStyle w:val="a3"/>
        <w:spacing w:line="240" w:lineRule="auto"/>
      </w:pPr>
      <w:r w:rsidRPr="00BA4C00">
        <w:t>220 Handan Road, Shanghai 200433</w:t>
      </w:r>
    </w:p>
    <w:p w:rsidR="00097E30" w:rsidRPr="00BA4C00" w:rsidRDefault="00097E30" w:rsidP="0010075B">
      <w:pPr>
        <w:pStyle w:val="a3"/>
        <w:spacing w:line="240" w:lineRule="auto"/>
      </w:pPr>
      <w:r w:rsidRPr="00BA4C00">
        <w:t>People’s Republic of China.</w:t>
      </w:r>
    </w:p>
    <w:p w:rsidR="00097E30" w:rsidRPr="00BA4C00" w:rsidRDefault="00097E30" w:rsidP="0010075B">
      <w:pPr>
        <w:pStyle w:val="a3"/>
        <w:spacing w:line="240" w:lineRule="auto"/>
      </w:pPr>
      <w:r w:rsidRPr="00BA4C00">
        <w:t xml:space="preserve">Tel: (+) 86-21-55665499 </w:t>
      </w:r>
    </w:p>
    <w:p w:rsidR="00097E30" w:rsidRPr="00BA4C00" w:rsidRDefault="00097E30" w:rsidP="0010075B">
      <w:pPr>
        <w:pStyle w:val="a3"/>
        <w:spacing w:line="240" w:lineRule="auto"/>
      </w:pPr>
      <w:r w:rsidRPr="00BA4C00">
        <w:t>Fax: (+) 86-21-55664885</w:t>
      </w:r>
    </w:p>
    <w:p w:rsidR="00097E30" w:rsidRPr="00BA4C00" w:rsidRDefault="00097E30" w:rsidP="0010075B">
      <w:pPr>
        <w:pStyle w:val="a3"/>
        <w:spacing w:line="240" w:lineRule="auto"/>
      </w:pPr>
      <w:r w:rsidRPr="00BA4C00">
        <w:t xml:space="preserve">E-mail: </w:t>
      </w:r>
      <w:hyperlink r:id="rId5" w:history="1">
        <w:r w:rsidRPr="00BA4C00">
          <w:rPr>
            <w:rStyle w:val="a4"/>
          </w:rPr>
          <w:t>jcwang@fudan.edu.cn</w:t>
        </w:r>
      </w:hyperlink>
    </w:p>
    <w:p w:rsidR="00097E30" w:rsidRPr="00BA4C00" w:rsidRDefault="00097E30" w:rsidP="0010075B">
      <w:pPr>
        <w:autoSpaceDE w:val="0"/>
        <w:autoSpaceDN w:val="0"/>
        <w:adjustRightInd w:val="0"/>
        <w:spacing w:after="0" w:line="240" w:lineRule="auto"/>
        <w:ind w:left="360"/>
        <w:jc w:val="both"/>
        <w:rPr>
          <w:rFonts w:ascii="Times New Roman" w:hAnsi="Times New Roman"/>
          <w:b/>
          <w:sz w:val="28"/>
          <w:szCs w:val="28"/>
        </w:rPr>
      </w:pPr>
      <w:r w:rsidRPr="00BA4C00">
        <w:rPr>
          <w:rFonts w:ascii="Times New Roman" w:hAnsi="Times New Roman"/>
          <w:b/>
          <w:sz w:val="28"/>
          <w:szCs w:val="28"/>
        </w:rPr>
        <w:lastRenderedPageBreak/>
        <w:t>Responses to Reviewer 1’s comments</w:t>
      </w:r>
    </w:p>
    <w:p w:rsidR="005A676B" w:rsidRPr="00BA4C00" w:rsidRDefault="005A676B" w:rsidP="0010075B">
      <w:pPr>
        <w:widowControl w:val="0"/>
        <w:autoSpaceDE w:val="0"/>
        <w:autoSpaceDN w:val="0"/>
        <w:adjustRightInd w:val="0"/>
        <w:spacing w:after="0" w:line="240" w:lineRule="auto"/>
        <w:jc w:val="both"/>
        <w:rPr>
          <w:rFonts w:ascii="Times New Roman" w:hAnsi="Times New Roman"/>
          <w:b/>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We first thank the reviewer for the helpful comments. In the revised manuscript, we have incorporated the reviewer’s comments.</w:t>
      </w: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DD4846" w:rsidRPr="00A044B7" w:rsidRDefault="00097E30"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hAnsi="Times New Roman"/>
          <w:b/>
          <w:color w:val="FF0000"/>
          <w:sz w:val="24"/>
          <w:szCs w:val="24"/>
        </w:rPr>
        <w:t>Comments</w:t>
      </w:r>
      <w:r w:rsidRPr="00A044B7">
        <w:rPr>
          <w:rFonts w:ascii="Times New Roman" w:hAnsi="Times New Roman"/>
          <w:color w:val="FF0000"/>
          <w:sz w:val="24"/>
          <w:szCs w:val="24"/>
        </w:rPr>
        <w:t>: “</w:t>
      </w:r>
      <w:r w:rsidR="00DA450A" w:rsidRPr="00A044B7">
        <w:rPr>
          <w:rFonts w:ascii="Times New Roman" w:eastAsiaTheme="minorEastAsia" w:hAnsi="Times New Roman"/>
          <w:color w:val="FF0000"/>
          <w:sz w:val="24"/>
          <w:szCs w:val="24"/>
        </w:rPr>
        <w:t>1. In the discovery stage, could you please explain the definition of “batch” in your results session? “Batch effect significantly existed among the datasets which was showed in the first and second principle components.” The “batch” here indicates “individual study” or the real “batch” within each study? Similarly,</w:t>
      </w:r>
      <w:r w:rsidR="00BA4C00" w:rsidRPr="00A044B7">
        <w:rPr>
          <w:rFonts w:ascii="Times New Roman" w:eastAsiaTheme="minorEastAsia" w:hAnsi="Times New Roman"/>
          <w:color w:val="FF0000"/>
          <w:sz w:val="24"/>
          <w:szCs w:val="24"/>
        </w:rPr>
        <w:t xml:space="preserve"> </w:t>
      </w:r>
      <w:r w:rsidR="00DA450A" w:rsidRPr="00A044B7">
        <w:rPr>
          <w:rFonts w:ascii="Times New Roman" w:eastAsiaTheme="minorEastAsia" w:hAnsi="Times New Roman"/>
          <w:color w:val="FF0000"/>
          <w:sz w:val="24"/>
          <w:szCs w:val="24"/>
        </w:rPr>
        <w:t>what kind of “batch” effect “Combat” removed?</w:t>
      </w:r>
      <w:r w:rsidRPr="00A044B7">
        <w:rPr>
          <w:rFonts w:ascii="Times New Roman" w:eastAsiaTheme="minorEastAsia" w:hAnsi="Times New Roman"/>
          <w:color w:val="FF0000"/>
          <w:sz w:val="24"/>
          <w:szCs w:val="24"/>
        </w:rPr>
        <w:t>”</w:t>
      </w:r>
    </w:p>
    <w:p w:rsidR="00097E30" w:rsidRPr="00BA4C00" w:rsidRDefault="00097E30" w:rsidP="0010075B">
      <w:pPr>
        <w:pStyle w:val="a5"/>
        <w:widowControl w:val="0"/>
        <w:autoSpaceDE w:val="0"/>
        <w:autoSpaceDN w:val="0"/>
        <w:adjustRightInd w:val="0"/>
        <w:spacing w:after="0" w:line="240" w:lineRule="auto"/>
        <w:ind w:left="360" w:firstLineChars="0" w:firstLine="0"/>
        <w:jc w:val="both"/>
        <w:rPr>
          <w:rFonts w:ascii="Times New Roman" w:hAnsi="Times New Roman"/>
          <w:sz w:val="24"/>
          <w:szCs w:val="24"/>
        </w:rPr>
      </w:pPr>
    </w:p>
    <w:p w:rsidR="00FF0170" w:rsidRDefault="00097E30" w:rsidP="0010075B">
      <w:pPr>
        <w:jc w:val="both"/>
        <w:rPr>
          <w:rFonts w:ascii="Times New Roman" w:hAnsi="Times New Roman"/>
          <w:sz w:val="24"/>
          <w:szCs w:val="24"/>
        </w:rPr>
      </w:pPr>
      <w:r w:rsidRPr="00B27D6A">
        <w:rPr>
          <w:rFonts w:ascii="Times New Roman" w:hAnsi="Times New Roman"/>
          <w:b/>
          <w:sz w:val="24"/>
          <w:szCs w:val="24"/>
        </w:rPr>
        <w:t>Respon</w:t>
      </w:r>
      <w:r w:rsidRPr="00EB0DFB">
        <w:rPr>
          <w:rFonts w:ascii="Times New Roman" w:hAnsi="Times New Roman"/>
          <w:b/>
          <w:sz w:val="24"/>
          <w:szCs w:val="24"/>
        </w:rPr>
        <w:t xml:space="preserve">se: </w:t>
      </w:r>
      <w:r w:rsidR="00DD4846" w:rsidRPr="00BA4C00">
        <w:rPr>
          <w:rFonts w:ascii="Times New Roman" w:hAnsi="Times New Roman"/>
          <w:sz w:val="24"/>
          <w:szCs w:val="24"/>
        </w:rPr>
        <w:t xml:space="preserve">Microarray measures some specific signals, such as gene expression, </w:t>
      </w:r>
      <w:r w:rsidR="005D5EBA">
        <w:rPr>
          <w:rFonts w:ascii="Times New Roman" w:hAnsi="Times New Roman"/>
          <w:sz w:val="24"/>
          <w:szCs w:val="24"/>
        </w:rPr>
        <w:t xml:space="preserve">DNA </w:t>
      </w:r>
      <w:r w:rsidR="00DD4846" w:rsidRPr="00BA4C00">
        <w:rPr>
          <w:rFonts w:ascii="Times New Roman" w:hAnsi="Times New Roman"/>
          <w:sz w:val="24"/>
          <w:szCs w:val="24"/>
        </w:rPr>
        <w:t xml:space="preserve">methylation </w:t>
      </w:r>
      <w:r w:rsidR="00005F05">
        <w:rPr>
          <w:rFonts w:ascii="Times New Roman" w:hAnsi="Times New Roman"/>
          <w:sz w:val="24"/>
          <w:szCs w:val="24"/>
        </w:rPr>
        <w:t>and so on</w:t>
      </w:r>
      <w:r w:rsidR="00DD4846" w:rsidRPr="00BA4C00">
        <w:rPr>
          <w:rFonts w:ascii="Times New Roman" w:hAnsi="Times New Roman"/>
          <w:sz w:val="24"/>
          <w:szCs w:val="24"/>
        </w:rPr>
        <w:t xml:space="preserve">, of thousands of genes in a single assay. It is a revolutionary tool for identifying genes whose methylation changes in response to </w:t>
      </w:r>
      <w:r w:rsidR="00C354A0">
        <w:rPr>
          <w:rFonts w:ascii="Times New Roman" w:hAnsi="Times New Roman"/>
          <w:sz w:val="24"/>
          <w:szCs w:val="24"/>
        </w:rPr>
        <w:t xml:space="preserve">a </w:t>
      </w:r>
      <w:r w:rsidR="00DD4846" w:rsidRPr="00BA4C00">
        <w:rPr>
          <w:rFonts w:ascii="Times New Roman" w:hAnsi="Times New Roman"/>
          <w:sz w:val="24"/>
          <w:szCs w:val="24"/>
        </w:rPr>
        <w:t xml:space="preserve">specific situation, such as </w:t>
      </w:r>
      <w:r w:rsidR="00BA4C00" w:rsidRPr="00BA4C00">
        <w:rPr>
          <w:rFonts w:ascii="Times New Roman" w:hAnsi="Times New Roman"/>
          <w:sz w:val="24"/>
          <w:szCs w:val="24"/>
        </w:rPr>
        <w:t>different</w:t>
      </w:r>
      <w:r w:rsidR="00DD4846" w:rsidRPr="00BA4C00">
        <w:rPr>
          <w:rFonts w:ascii="Times New Roman" w:hAnsi="Times New Roman"/>
          <w:sz w:val="24"/>
          <w:szCs w:val="24"/>
        </w:rPr>
        <w:t xml:space="preserve"> development stages, physiological or pathological status. However, microarray results can be affected by minuscule differences in any number of non-biological variables, such as </w:t>
      </w:r>
      <w:r w:rsidR="00EB038E" w:rsidRPr="00EB038E">
        <w:rPr>
          <w:rFonts w:ascii="Times New Roman" w:hAnsi="Times New Roman"/>
          <w:sz w:val="24"/>
          <w:szCs w:val="24"/>
        </w:rPr>
        <w:t>methods for RNA isolation, amplification and target labeling, and array processing and scanning</w:t>
      </w:r>
      <w:r w:rsidR="00EB038E">
        <w:rPr>
          <w:rFonts w:ascii="Times New Roman" w:hAnsi="Times New Roman"/>
          <w:sz w:val="24"/>
          <w:szCs w:val="24"/>
        </w:rPr>
        <w:t xml:space="preserve">, </w:t>
      </w:r>
      <w:r w:rsidR="00DD4846" w:rsidRPr="00BA4C00">
        <w:rPr>
          <w:rFonts w:ascii="Times New Roman" w:hAnsi="Times New Roman"/>
          <w:sz w:val="24"/>
          <w:szCs w:val="24"/>
        </w:rPr>
        <w:t xml:space="preserve">reagents from different </w:t>
      </w:r>
      <w:r w:rsidR="00103AFE">
        <w:rPr>
          <w:rFonts w:ascii="Times New Roman" w:hAnsi="Times New Roman"/>
          <w:sz w:val="24"/>
          <w:szCs w:val="24"/>
        </w:rPr>
        <w:t>companies</w:t>
      </w:r>
      <w:r w:rsidR="00DD4846" w:rsidRPr="00BA4C00">
        <w:rPr>
          <w:rFonts w:ascii="Times New Roman" w:hAnsi="Times New Roman"/>
          <w:sz w:val="24"/>
          <w:szCs w:val="24"/>
        </w:rPr>
        <w:t>, different technicians or even changing atmospheric ozone levels can impact. Here, the term “batch” refers to microarrays processed at one site over a short period of time using the same platform. The cumulative error introduced by these time and place-dependent experimental variations</w:t>
      </w:r>
      <w:r w:rsidR="00B21366">
        <w:rPr>
          <w:rFonts w:ascii="Times New Roman" w:hAnsi="Times New Roman"/>
          <w:sz w:val="24"/>
          <w:szCs w:val="24"/>
        </w:rPr>
        <w:t xml:space="preserve"> that are not related to biological signals</w:t>
      </w:r>
      <w:r w:rsidR="00DD4846" w:rsidRPr="00BA4C00">
        <w:rPr>
          <w:rFonts w:ascii="Times New Roman" w:hAnsi="Times New Roman"/>
          <w:sz w:val="24"/>
          <w:szCs w:val="24"/>
        </w:rPr>
        <w:t xml:space="preserve"> is</w:t>
      </w:r>
      <w:r w:rsidR="00270975">
        <w:rPr>
          <w:rFonts w:ascii="Times New Roman" w:hAnsi="Times New Roman"/>
          <w:sz w:val="24"/>
          <w:szCs w:val="24"/>
        </w:rPr>
        <w:t xml:space="preserve"> referred to as batch effects</w:t>
      </w:r>
      <w:del w:id="0" w:author="Shicheng Guo" w:date="2014-11-21T21:53:00Z">
        <w:r w:rsidR="00B21366" w:rsidDel="000C72FF">
          <w:rPr>
            <w:rFonts w:ascii="Times New Roman" w:hAnsi="Times New Roman"/>
            <w:sz w:val="24"/>
            <w:szCs w:val="24"/>
          </w:rPr>
          <w:delText xml:space="preserve"> (Reference?)</w:delText>
        </w:r>
      </w:del>
      <w:r w:rsidR="00270975">
        <w:rPr>
          <w:rFonts w:ascii="Times New Roman" w:hAnsi="Times New Roman"/>
          <w:sz w:val="24"/>
          <w:szCs w:val="24"/>
        </w:rPr>
        <w:t>.</w:t>
      </w:r>
      <w:r w:rsidR="00270975">
        <w:rPr>
          <w:rFonts w:ascii="Times New Roman" w:hAnsi="Times New Roman" w:hint="eastAsia"/>
          <w:sz w:val="24"/>
          <w:szCs w:val="24"/>
        </w:rPr>
        <w:t xml:space="preserve"> </w:t>
      </w:r>
      <w:r w:rsidR="00270975">
        <w:rPr>
          <w:rFonts w:ascii="Times New Roman" w:hAnsi="Times New Roman"/>
          <w:sz w:val="24"/>
          <w:szCs w:val="24"/>
        </w:rPr>
        <w:t>In different stud</w:t>
      </w:r>
      <w:r w:rsidR="00B21366">
        <w:rPr>
          <w:rFonts w:ascii="Times New Roman" w:hAnsi="Times New Roman"/>
          <w:sz w:val="24"/>
          <w:szCs w:val="24"/>
        </w:rPr>
        <w:t>ies</w:t>
      </w:r>
      <w:r w:rsidR="00270975">
        <w:rPr>
          <w:rFonts w:ascii="Times New Roman" w:hAnsi="Times New Roman"/>
          <w:sz w:val="24"/>
          <w:szCs w:val="24"/>
        </w:rPr>
        <w:t xml:space="preserve">, the methylation array data </w:t>
      </w:r>
      <w:r w:rsidR="00B21366">
        <w:rPr>
          <w:rFonts w:ascii="Times New Roman" w:hAnsi="Times New Roman"/>
          <w:sz w:val="24"/>
          <w:szCs w:val="24"/>
        </w:rPr>
        <w:t xml:space="preserve">were </w:t>
      </w:r>
      <w:r w:rsidR="00270975">
        <w:rPr>
          <w:rFonts w:ascii="Times New Roman" w:hAnsi="Times New Roman"/>
          <w:sz w:val="24"/>
          <w:szCs w:val="24"/>
        </w:rPr>
        <w:t xml:space="preserve">created </w:t>
      </w:r>
      <w:r w:rsidR="00B21366">
        <w:rPr>
          <w:rFonts w:ascii="Times New Roman" w:hAnsi="Times New Roman"/>
          <w:sz w:val="24"/>
          <w:szCs w:val="24"/>
        </w:rPr>
        <w:t>at</w:t>
      </w:r>
      <w:r w:rsidR="00270975">
        <w:rPr>
          <w:rFonts w:ascii="Times New Roman" w:hAnsi="Times New Roman"/>
          <w:sz w:val="24"/>
          <w:szCs w:val="24"/>
        </w:rPr>
        <w:t xml:space="preserve"> different time</w:t>
      </w:r>
      <w:r w:rsidR="00C354A0">
        <w:rPr>
          <w:rFonts w:ascii="Times New Roman" w:hAnsi="Times New Roman"/>
          <w:sz w:val="24"/>
          <w:szCs w:val="24"/>
        </w:rPr>
        <w:t>s</w:t>
      </w:r>
      <w:r w:rsidR="00270975">
        <w:rPr>
          <w:rFonts w:ascii="Times New Roman" w:hAnsi="Times New Roman"/>
          <w:sz w:val="24"/>
          <w:szCs w:val="24"/>
        </w:rPr>
        <w:t>, place</w:t>
      </w:r>
      <w:r w:rsidR="00C354A0">
        <w:rPr>
          <w:rFonts w:ascii="Times New Roman" w:hAnsi="Times New Roman"/>
          <w:sz w:val="24"/>
          <w:szCs w:val="24"/>
        </w:rPr>
        <w:t>s</w:t>
      </w:r>
      <w:r w:rsidR="00B21366">
        <w:rPr>
          <w:rFonts w:ascii="Times New Roman" w:hAnsi="Times New Roman"/>
          <w:sz w:val="24"/>
          <w:szCs w:val="24"/>
        </w:rPr>
        <w:t xml:space="preserve"> and by different </w:t>
      </w:r>
      <w:r w:rsidR="00270975">
        <w:rPr>
          <w:rFonts w:ascii="Times New Roman" w:hAnsi="Times New Roman"/>
          <w:sz w:val="24"/>
          <w:szCs w:val="24"/>
        </w:rPr>
        <w:t>technician</w:t>
      </w:r>
      <w:r w:rsidR="00C354A0">
        <w:rPr>
          <w:rFonts w:ascii="Times New Roman" w:hAnsi="Times New Roman"/>
          <w:sz w:val="24"/>
          <w:szCs w:val="24"/>
        </w:rPr>
        <w:t>s</w:t>
      </w:r>
      <w:r w:rsidR="00B21366">
        <w:rPr>
          <w:rFonts w:ascii="Times New Roman" w:hAnsi="Times New Roman"/>
          <w:sz w:val="24"/>
          <w:szCs w:val="24"/>
        </w:rPr>
        <w:t>.</w:t>
      </w:r>
      <w:r w:rsidR="00270975">
        <w:rPr>
          <w:rFonts w:ascii="Times New Roman" w:hAnsi="Times New Roman"/>
          <w:sz w:val="24"/>
          <w:szCs w:val="24"/>
        </w:rPr>
        <w:t xml:space="preserve"> </w:t>
      </w:r>
      <w:r w:rsidR="00B21366">
        <w:rPr>
          <w:rFonts w:ascii="Times New Roman" w:hAnsi="Times New Roman"/>
          <w:sz w:val="24"/>
          <w:szCs w:val="24"/>
        </w:rPr>
        <w:t>T</w:t>
      </w:r>
      <w:r w:rsidR="00270975">
        <w:rPr>
          <w:rFonts w:ascii="Times New Roman" w:hAnsi="Times New Roman"/>
          <w:sz w:val="24"/>
          <w:szCs w:val="24"/>
        </w:rPr>
        <w:t xml:space="preserve">herefore, the variation of </w:t>
      </w:r>
      <w:r w:rsidR="00B21366">
        <w:rPr>
          <w:rFonts w:ascii="Times New Roman" w:hAnsi="Times New Roman"/>
          <w:sz w:val="24"/>
          <w:szCs w:val="24"/>
        </w:rPr>
        <w:t>methylation</w:t>
      </w:r>
      <w:r w:rsidR="00270975">
        <w:rPr>
          <w:rFonts w:ascii="Times New Roman" w:hAnsi="Times New Roman"/>
          <w:sz w:val="24"/>
          <w:szCs w:val="24"/>
        </w:rPr>
        <w:t xml:space="preserve"> data</w:t>
      </w:r>
      <w:r w:rsidR="00B21366">
        <w:rPr>
          <w:rFonts w:ascii="Times New Roman" w:hAnsi="Times New Roman"/>
          <w:sz w:val="24"/>
          <w:szCs w:val="24"/>
        </w:rPr>
        <w:t xml:space="preserve"> may contain</w:t>
      </w:r>
      <w:r w:rsidR="00270975">
        <w:rPr>
          <w:rFonts w:ascii="Times New Roman" w:hAnsi="Times New Roman"/>
          <w:sz w:val="24"/>
          <w:szCs w:val="24"/>
        </w:rPr>
        <w:t xml:space="preserve"> batch effect</w:t>
      </w:r>
      <w:r w:rsidR="00C354A0">
        <w:rPr>
          <w:rFonts w:ascii="Times New Roman" w:hAnsi="Times New Roman"/>
          <w:sz w:val="24"/>
          <w:szCs w:val="24"/>
        </w:rPr>
        <w:t>s</w:t>
      </w:r>
      <w:r w:rsidR="00270975">
        <w:rPr>
          <w:rFonts w:ascii="Times New Roman" w:hAnsi="Times New Roman"/>
          <w:sz w:val="24"/>
          <w:szCs w:val="24"/>
        </w:rPr>
        <w:t xml:space="preserve">. </w:t>
      </w:r>
    </w:p>
    <w:p w:rsidR="00FF0170" w:rsidRDefault="00D01A9F" w:rsidP="0010075B">
      <w:pPr>
        <w:jc w:val="both"/>
        <w:rPr>
          <w:rFonts w:ascii="Times New Roman" w:hAnsi="Times New Roman"/>
          <w:sz w:val="24"/>
          <w:szCs w:val="24"/>
        </w:rPr>
      </w:pPr>
      <w:r w:rsidRPr="00FF0170">
        <w:rPr>
          <w:rFonts w:ascii="Times New Roman" w:hAnsi="Times New Roman"/>
          <w:sz w:val="24"/>
          <w:szCs w:val="24"/>
        </w:rPr>
        <w:t xml:space="preserve">In </w:t>
      </w:r>
      <w:r w:rsidR="0020305C">
        <w:rPr>
          <w:rFonts w:ascii="Times New Roman" w:hAnsi="Times New Roman"/>
          <w:sz w:val="24"/>
          <w:szCs w:val="24"/>
        </w:rPr>
        <w:t xml:space="preserve">the </w:t>
      </w:r>
      <w:r w:rsidRPr="00FF0170">
        <w:rPr>
          <w:rFonts w:ascii="Times New Roman" w:hAnsi="Times New Roman"/>
          <w:sz w:val="24"/>
          <w:szCs w:val="24"/>
        </w:rPr>
        <w:t xml:space="preserve">present study, </w:t>
      </w:r>
      <w:r w:rsidR="00FF0170" w:rsidRPr="00FF0170">
        <w:rPr>
          <w:rFonts w:ascii="Times New Roman" w:hAnsi="Times New Roman"/>
          <w:sz w:val="24"/>
          <w:szCs w:val="24"/>
        </w:rPr>
        <w:t>batch is equivalent to</w:t>
      </w:r>
      <w:r w:rsidR="00FF0170">
        <w:rPr>
          <w:rFonts w:ascii="Times New Roman" w:hAnsi="Times New Roman"/>
          <w:sz w:val="24"/>
          <w:szCs w:val="24"/>
        </w:rPr>
        <w:t xml:space="preserve"> “each individual study”</w:t>
      </w:r>
      <w:r w:rsidR="00077CA9">
        <w:rPr>
          <w:rFonts w:ascii="Times New Roman" w:hAnsi="Times New Roman"/>
          <w:sz w:val="24"/>
          <w:szCs w:val="24"/>
        </w:rPr>
        <w:t xml:space="preserve"> and </w:t>
      </w:r>
      <w:r w:rsidR="0020305C">
        <w:rPr>
          <w:rFonts w:ascii="Times New Roman" w:hAnsi="Times New Roman"/>
          <w:sz w:val="24"/>
          <w:szCs w:val="24"/>
        </w:rPr>
        <w:t xml:space="preserve">the </w:t>
      </w:r>
      <w:r w:rsidRPr="00FF0170">
        <w:rPr>
          <w:rFonts w:ascii="Times New Roman" w:hAnsi="Times New Roman"/>
          <w:sz w:val="24"/>
          <w:szCs w:val="24"/>
        </w:rPr>
        <w:t xml:space="preserve">Combat </w:t>
      </w:r>
      <w:r w:rsidR="00EB038E" w:rsidRPr="00FF0170">
        <w:rPr>
          <w:rFonts w:ascii="Times New Roman" w:hAnsi="Times New Roman"/>
          <w:sz w:val="24"/>
          <w:szCs w:val="24"/>
        </w:rPr>
        <w:t xml:space="preserve">algorithm </w:t>
      </w:r>
      <w:r w:rsidRPr="00FF0170">
        <w:rPr>
          <w:rFonts w:ascii="Times New Roman" w:hAnsi="Times New Roman"/>
          <w:sz w:val="24"/>
          <w:szCs w:val="24"/>
        </w:rPr>
        <w:t xml:space="preserve">could </w:t>
      </w:r>
      <w:r w:rsidR="00D05A79" w:rsidRPr="00FF0170">
        <w:rPr>
          <w:rFonts w:ascii="Times New Roman" w:hAnsi="Times New Roman"/>
          <w:sz w:val="24"/>
          <w:szCs w:val="24"/>
        </w:rPr>
        <w:t>remove such noise</w:t>
      </w:r>
      <w:r w:rsidR="00B21366">
        <w:rPr>
          <w:rFonts w:ascii="Times New Roman" w:hAnsi="Times New Roman"/>
          <w:sz w:val="24"/>
          <w:szCs w:val="24"/>
        </w:rPr>
        <w:t>s</w:t>
      </w:r>
      <w:r w:rsidR="00D05A79" w:rsidRPr="00FF0170">
        <w:rPr>
          <w:rFonts w:ascii="Times New Roman" w:hAnsi="Times New Roman"/>
          <w:sz w:val="24"/>
          <w:szCs w:val="24"/>
        </w:rPr>
        <w:t xml:space="preserve"> </w:t>
      </w:r>
      <w:r w:rsidR="00F902E9">
        <w:rPr>
          <w:rFonts w:ascii="Times New Roman" w:hAnsi="Times New Roman"/>
          <w:sz w:val="24"/>
          <w:szCs w:val="24"/>
        </w:rPr>
        <w:t>(</w:t>
      </w:r>
      <w:r w:rsidR="007160F1" w:rsidRPr="00FF0170">
        <w:rPr>
          <w:rFonts w:ascii="Times New Roman" w:hAnsi="Times New Roman"/>
          <w:sz w:val="24"/>
          <w:szCs w:val="24"/>
        </w:rPr>
        <w:t xml:space="preserve">batch </w:t>
      </w:r>
      <w:r w:rsidR="00511BBC">
        <w:rPr>
          <w:rFonts w:ascii="Times New Roman" w:hAnsi="Times New Roman"/>
          <w:sz w:val="24"/>
          <w:szCs w:val="24"/>
        </w:rPr>
        <w:t>signal</w:t>
      </w:r>
      <w:r w:rsidR="0020305C">
        <w:rPr>
          <w:rFonts w:ascii="Times New Roman" w:hAnsi="Times New Roman"/>
          <w:sz w:val="24"/>
          <w:szCs w:val="24"/>
        </w:rPr>
        <w:t>s</w:t>
      </w:r>
      <w:r w:rsidR="007160F1">
        <w:rPr>
          <w:rFonts w:ascii="Times New Roman" w:hAnsi="Times New Roman"/>
          <w:sz w:val="24"/>
          <w:szCs w:val="24"/>
        </w:rPr>
        <w:t xml:space="preserve"> </w:t>
      </w:r>
      <w:r w:rsidR="00B21366">
        <w:rPr>
          <w:rFonts w:ascii="Times New Roman" w:hAnsi="Times New Roman"/>
          <w:sz w:val="24"/>
          <w:szCs w:val="24"/>
        </w:rPr>
        <w:t>arising from</w:t>
      </w:r>
      <w:r w:rsidR="007160F1">
        <w:rPr>
          <w:rFonts w:ascii="Times New Roman" w:hAnsi="Times New Roman"/>
          <w:sz w:val="24"/>
          <w:szCs w:val="24"/>
        </w:rPr>
        <w:t xml:space="preserve"> each individual study</w:t>
      </w:r>
      <w:r w:rsidR="00F902E9">
        <w:rPr>
          <w:rFonts w:ascii="Times New Roman" w:hAnsi="Times New Roman"/>
          <w:sz w:val="24"/>
          <w:szCs w:val="24"/>
        </w:rPr>
        <w:t xml:space="preserve">) </w:t>
      </w:r>
      <w:r w:rsidR="00D05A79" w:rsidRPr="00FF0170">
        <w:rPr>
          <w:rFonts w:ascii="Times New Roman" w:hAnsi="Times New Roman"/>
          <w:sz w:val="24"/>
          <w:szCs w:val="24"/>
        </w:rPr>
        <w:t xml:space="preserve">from the dataset, adjusted with </w:t>
      </w:r>
      <w:r w:rsidR="0018182E" w:rsidRPr="00FF0170">
        <w:rPr>
          <w:rFonts w:ascii="Times New Roman" w:hAnsi="Times New Roman"/>
          <w:sz w:val="24"/>
          <w:szCs w:val="24"/>
        </w:rPr>
        <w:t xml:space="preserve">additional and multiple effect of the batch information. </w:t>
      </w:r>
      <w:r w:rsidR="00651383">
        <w:rPr>
          <w:rFonts w:ascii="Times New Roman" w:hAnsi="Times New Roman"/>
          <w:sz w:val="24"/>
          <w:szCs w:val="24"/>
        </w:rPr>
        <w:t xml:space="preserve">We have </w:t>
      </w:r>
      <w:r w:rsidR="00B21366">
        <w:rPr>
          <w:rFonts w:ascii="Times New Roman" w:hAnsi="Times New Roman"/>
          <w:sz w:val="24"/>
          <w:szCs w:val="24"/>
        </w:rPr>
        <w:t>explain</w:t>
      </w:r>
      <w:r w:rsidR="0020305C">
        <w:rPr>
          <w:rFonts w:ascii="Times New Roman" w:hAnsi="Times New Roman"/>
          <w:sz w:val="24"/>
          <w:szCs w:val="24"/>
        </w:rPr>
        <w:t>ed</w:t>
      </w:r>
      <w:r w:rsidR="00B21366">
        <w:rPr>
          <w:rFonts w:ascii="Times New Roman" w:hAnsi="Times New Roman"/>
          <w:sz w:val="24"/>
          <w:szCs w:val="24"/>
        </w:rPr>
        <w:t xml:space="preserve"> it</w:t>
      </w:r>
      <w:r w:rsidR="00651383">
        <w:rPr>
          <w:rFonts w:ascii="Times New Roman" w:hAnsi="Times New Roman"/>
          <w:sz w:val="24"/>
          <w:szCs w:val="24"/>
        </w:rPr>
        <w:t xml:space="preserve"> in the background</w:t>
      </w:r>
      <w:r w:rsidR="00F66249">
        <w:rPr>
          <w:rFonts w:ascii="Times New Roman" w:hAnsi="Times New Roman"/>
          <w:sz w:val="24"/>
          <w:szCs w:val="24"/>
        </w:rPr>
        <w:t xml:space="preserve"> section</w:t>
      </w:r>
      <w:r w:rsidR="00651383">
        <w:rPr>
          <w:rFonts w:ascii="Times New Roman" w:hAnsi="Times New Roman"/>
          <w:sz w:val="24"/>
          <w:szCs w:val="24"/>
        </w:rPr>
        <w:t xml:space="preserve">. </w:t>
      </w:r>
    </w:p>
    <w:p w:rsidR="00993845" w:rsidRPr="00993845" w:rsidRDefault="00993845" w:rsidP="0010075B">
      <w:pPr>
        <w:jc w:val="both"/>
        <w:rPr>
          <w:rFonts w:ascii="Times New Roman" w:hAnsi="Times New Roman"/>
          <w:sz w:val="24"/>
          <w:szCs w:val="24"/>
        </w:rPr>
      </w:pPr>
    </w:p>
    <w:p w:rsidR="00270975" w:rsidRPr="00A044B7" w:rsidRDefault="00270975"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eastAsiaTheme="minorEastAsia" w:hAnsi="Times New Roman"/>
          <w:color w:val="FF0000"/>
          <w:sz w:val="24"/>
          <w:szCs w:val="24"/>
        </w:rPr>
        <w:t>2. Did the authors use pooled-data from the three public datasets, or meta-analyze the individual results from separate datasets? Or both? Please clarify.</w:t>
      </w:r>
    </w:p>
    <w:p w:rsidR="00270975"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A044B7" w:rsidRDefault="00A044B7" w:rsidP="0010075B">
      <w:pPr>
        <w:widowControl w:val="0"/>
        <w:autoSpaceDE w:val="0"/>
        <w:autoSpaceDN w:val="0"/>
        <w:adjustRightInd w:val="0"/>
        <w:spacing w:after="0" w:line="240" w:lineRule="auto"/>
        <w:jc w:val="both"/>
        <w:rPr>
          <w:rFonts w:ascii="Times New Roman" w:hAnsi="Times New Roman"/>
          <w:b/>
          <w:sz w:val="24"/>
          <w:szCs w:val="24"/>
        </w:rPr>
      </w:pPr>
      <w:r w:rsidRPr="00BA4C00">
        <w:rPr>
          <w:rFonts w:ascii="Times New Roman" w:hAnsi="Times New Roman"/>
          <w:b/>
          <w:sz w:val="24"/>
          <w:szCs w:val="24"/>
        </w:rPr>
        <w:t xml:space="preserve">Response: </w:t>
      </w:r>
      <w:r>
        <w:rPr>
          <w:rFonts w:ascii="Times New Roman" w:hAnsi="Times New Roman"/>
          <w:sz w:val="24"/>
          <w:szCs w:val="24"/>
        </w:rPr>
        <w:t xml:space="preserve"> In the present study, pooled-data from the </w:t>
      </w:r>
      <w:r w:rsidR="00155036">
        <w:rPr>
          <w:rFonts w:ascii="Times New Roman" w:hAnsi="Times New Roman"/>
          <w:sz w:val="24"/>
          <w:szCs w:val="24"/>
        </w:rPr>
        <w:t>three</w:t>
      </w:r>
      <w:r>
        <w:rPr>
          <w:rFonts w:ascii="Times New Roman" w:hAnsi="Times New Roman"/>
          <w:sz w:val="24"/>
          <w:szCs w:val="24"/>
        </w:rPr>
        <w:t xml:space="preserve"> public dat</w:t>
      </w:r>
      <w:r w:rsidR="00D67C2C">
        <w:rPr>
          <w:rFonts w:ascii="Times New Roman" w:hAnsi="Times New Roman"/>
          <w:sz w:val="24"/>
          <w:szCs w:val="24"/>
        </w:rPr>
        <w:t>a</w:t>
      </w:r>
      <w:r>
        <w:rPr>
          <w:rFonts w:ascii="Times New Roman" w:hAnsi="Times New Roman"/>
          <w:sz w:val="24"/>
          <w:szCs w:val="24"/>
        </w:rPr>
        <w:t xml:space="preserve">sets followed by batch effect elimination </w:t>
      </w:r>
      <w:r w:rsidR="00CC37A2">
        <w:rPr>
          <w:rFonts w:ascii="Times New Roman" w:hAnsi="Times New Roman"/>
          <w:sz w:val="24"/>
          <w:szCs w:val="24"/>
        </w:rPr>
        <w:t xml:space="preserve">with </w:t>
      </w:r>
      <w:r w:rsidR="0020305C">
        <w:rPr>
          <w:rFonts w:ascii="Times New Roman" w:hAnsi="Times New Roman"/>
          <w:sz w:val="24"/>
          <w:szCs w:val="24"/>
        </w:rPr>
        <w:t xml:space="preserve">the </w:t>
      </w:r>
      <w:r w:rsidR="00CC37A2">
        <w:rPr>
          <w:rFonts w:ascii="Times New Roman" w:hAnsi="Times New Roman"/>
          <w:sz w:val="24"/>
          <w:szCs w:val="24"/>
        </w:rPr>
        <w:t xml:space="preserve">Combat algorithm </w:t>
      </w:r>
      <w:r w:rsidR="00B27D6A">
        <w:rPr>
          <w:rFonts w:ascii="Times New Roman" w:hAnsi="Times New Roman"/>
          <w:sz w:val="24"/>
          <w:szCs w:val="24"/>
        </w:rPr>
        <w:t>were</w:t>
      </w:r>
      <w:r>
        <w:rPr>
          <w:rFonts w:ascii="Times New Roman" w:hAnsi="Times New Roman"/>
          <w:sz w:val="24"/>
          <w:szCs w:val="24"/>
        </w:rPr>
        <w:t xml:space="preserve"> used </w:t>
      </w:r>
      <w:r w:rsidR="00B27D6A">
        <w:rPr>
          <w:rFonts w:ascii="Times New Roman" w:hAnsi="Times New Roman"/>
          <w:sz w:val="24"/>
          <w:szCs w:val="24"/>
        </w:rPr>
        <w:t>for</w:t>
      </w:r>
      <w:r>
        <w:rPr>
          <w:rFonts w:ascii="Times New Roman" w:hAnsi="Times New Roman"/>
          <w:sz w:val="24"/>
          <w:szCs w:val="24"/>
        </w:rPr>
        <w:t xml:space="preserve"> statistical analysis.</w:t>
      </w:r>
      <w:r w:rsidR="00B27D6A">
        <w:rPr>
          <w:rFonts w:ascii="Times New Roman" w:hAnsi="Times New Roman"/>
          <w:sz w:val="24"/>
          <w:szCs w:val="24"/>
        </w:rPr>
        <w:t xml:space="preserve"> Detailed descriptions were included</w:t>
      </w:r>
      <w:r w:rsidR="0071235D">
        <w:rPr>
          <w:rFonts w:ascii="Times New Roman" w:hAnsi="Times New Roman"/>
          <w:sz w:val="24"/>
          <w:szCs w:val="24"/>
        </w:rPr>
        <w:t xml:space="preserve"> in the background</w:t>
      </w:r>
      <w:r w:rsidR="00FB552E">
        <w:rPr>
          <w:rFonts w:ascii="Times New Roman" w:hAnsi="Times New Roman"/>
          <w:sz w:val="24"/>
          <w:szCs w:val="24"/>
        </w:rPr>
        <w:t xml:space="preserve"> section</w:t>
      </w:r>
      <w:r w:rsidR="0071235D">
        <w:rPr>
          <w:rFonts w:ascii="Times New Roman" w:hAnsi="Times New Roman"/>
          <w:sz w:val="24"/>
          <w:szCs w:val="24"/>
        </w:rPr>
        <w:t xml:space="preserve">. </w:t>
      </w:r>
    </w:p>
    <w:p w:rsidR="00270975" w:rsidRPr="00D67C2C"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155036"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993845" w:rsidRDefault="00270975"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993845">
        <w:rPr>
          <w:rFonts w:ascii="Times New Roman" w:eastAsiaTheme="minorEastAsia" w:hAnsi="Times New Roman"/>
          <w:color w:val="FF0000"/>
          <w:sz w:val="24"/>
          <w:szCs w:val="24"/>
        </w:rPr>
        <w:t xml:space="preserve">3. Multi-cellular issue is important in the methylation study. Please discuss how you </w:t>
      </w:r>
      <w:r w:rsidRPr="00993845">
        <w:rPr>
          <w:rFonts w:ascii="Times New Roman" w:eastAsiaTheme="minorEastAsia" w:hAnsi="Times New Roman"/>
          <w:color w:val="FF0000"/>
          <w:sz w:val="24"/>
          <w:szCs w:val="24"/>
        </w:rPr>
        <w:lastRenderedPageBreak/>
        <w:t>handle this issue.</w:t>
      </w:r>
    </w:p>
    <w:p w:rsidR="00993845" w:rsidRPr="004A1648" w:rsidRDefault="00A044B7" w:rsidP="0010075B">
      <w:pPr>
        <w:widowControl w:val="0"/>
        <w:autoSpaceDE w:val="0"/>
        <w:autoSpaceDN w:val="0"/>
        <w:adjustRightInd w:val="0"/>
        <w:spacing w:after="0" w:line="240" w:lineRule="auto"/>
        <w:jc w:val="both"/>
        <w:rPr>
          <w:rFonts w:ascii="Times New Roman" w:hAnsi="Times New Roman"/>
          <w:sz w:val="24"/>
          <w:szCs w:val="24"/>
        </w:rPr>
      </w:pPr>
      <w:r w:rsidRPr="00EB0DFB">
        <w:rPr>
          <w:rFonts w:ascii="Times New Roman" w:hAnsi="Times New Roman"/>
          <w:b/>
          <w:sz w:val="24"/>
          <w:szCs w:val="24"/>
        </w:rPr>
        <w:t>Response:</w:t>
      </w:r>
      <w:r w:rsidR="00B27D6A">
        <w:rPr>
          <w:rFonts w:ascii="Times New Roman" w:hAnsi="Times New Roman"/>
          <w:sz w:val="24"/>
          <w:szCs w:val="24"/>
        </w:rPr>
        <w:t xml:space="preserve"> </w:t>
      </w:r>
      <w:r w:rsidR="00D86D2D">
        <w:rPr>
          <w:rFonts w:ascii="Times New Roman" w:hAnsi="Times New Roman"/>
          <w:sz w:val="24"/>
          <w:szCs w:val="24"/>
        </w:rPr>
        <w:t xml:space="preserve"> </w:t>
      </w:r>
      <w:r w:rsidR="0033407D" w:rsidRPr="0033407D">
        <w:rPr>
          <w:rFonts w:ascii="Times New Roman" w:hAnsi="Times New Roman"/>
          <w:sz w:val="24"/>
          <w:szCs w:val="24"/>
        </w:rPr>
        <w:t>Multi-cellular issue is a great challenge in epigenetic related stud</w:t>
      </w:r>
      <w:r w:rsidR="0020305C">
        <w:rPr>
          <w:rFonts w:ascii="Times New Roman" w:hAnsi="Times New Roman"/>
          <w:sz w:val="24"/>
          <w:szCs w:val="24"/>
        </w:rPr>
        <w:t>ies</w:t>
      </w:r>
      <w:r w:rsidR="0033407D" w:rsidRPr="0033407D">
        <w:rPr>
          <w:rFonts w:ascii="Times New Roman" w:hAnsi="Times New Roman"/>
          <w:sz w:val="24"/>
          <w:szCs w:val="24"/>
        </w:rPr>
        <w:t xml:space="preserve">. </w:t>
      </w:r>
      <w:r w:rsidR="004A1648">
        <w:rPr>
          <w:rFonts w:ascii="Times New Roman" w:hAnsi="Times New Roman"/>
          <w:sz w:val="24"/>
          <w:szCs w:val="24"/>
        </w:rPr>
        <w:t xml:space="preserve">Usually, cancer tissues from </w:t>
      </w:r>
      <w:r w:rsidR="004A1648" w:rsidRPr="004A1648">
        <w:rPr>
          <w:rFonts w:ascii="Times New Roman" w:hAnsi="Times New Roman"/>
          <w:sz w:val="24"/>
          <w:szCs w:val="24"/>
        </w:rPr>
        <w:t>surgery operation</w:t>
      </w:r>
      <w:r w:rsidR="0020305C">
        <w:rPr>
          <w:rFonts w:ascii="Times New Roman" w:hAnsi="Times New Roman"/>
          <w:sz w:val="24"/>
          <w:szCs w:val="24"/>
        </w:rPr>
        <w:t>s</w:t>
      </w:r>
      <w:r w:rsidR="004A1648">
        <w:rPr>
          <w:rFonts w:ascii="Times New Roman" w:hAnsi="Times New Roman"/>
          <w:sz w:val="24"/>
          <w:szCs w:val="24"/>
        </w:rPr>
        <w:t xml:space="preserve"> would include some normal tissue to guarantee the complete remove of the tumor. </w:t>
      </w:r>
      <w:r w:rsidR="0033407D">
        <w:rPr>
          <w:rFonts w:ascii="Times New Roman" w:hAnsi="Times New Roman"/>
          <w:sz w:val="24"/>
          <w:szCs w:val="24"/>
        </w:rPr>
        <w:t xml:space="preserve">However, in the present study, </w:t>
      </w:r>
      <w:r w:rsidR="004A1648">
        <w:rPr>
          <w:rFonts w:ascii="Times New Roman" w:hAnsi="Times New Roman"/>
          <w:sz w:val="24"/>
          <w:szCs w:val="24"/>
        </w:rPr>
        <w:t xml:space="preserve">the null hypothesis is that </w:t>
      </w:r>
      <w:r w:rsidR="0033407D">
        <w:rPr>
          <w:rFonts w:ascii="Times New Roman" w:hAnsi="Times New Roman"/>
          <w:sz w:val="24"/>
          <w:szCs w:val="24"/>
        </w:rPr>
        <w:t>the methylation level in the cancer tissue</w:t>
      </w:r>
      <w:r w:rsidR="004A1648">
        <w:rPr>
          <w:rFonts w:ascii="Times New Roman" w:hAnsi="Times New Roman"/>
          <w:sz w:val="24"/>
          <w:szCs w:val="24"/>
        </w:rPr>
        <w:t xml:space="preserve"> (mixed)</w:t>
      </w:r>
      <w:r w:rsidR="0033407D">
        <w:rPr>
          <w:rFonts w:ascii="Times New Roman" w:hAnsi="Times New Roman"/>
          <w:sz w:val="24"/>
          <w:szCs w:val="24"/>
        </w:rPr>
        <w:t xml:space="preserve"> is </w:t>
      </w:r>
      <w:r w:rsidR="00B27D6A">
        <w:rPr>
          <w:rFonts w:ascii="Times New Roman" w:hAnsi="Times New Roman"/>
          <w:sz w:val="24"/>
          <w:szCs w:val="24"/>
        </w:rPr>
        <w:t>th</w:t>
      </w:r>
      <w:r w:rsidR="0020305C">
        <w:rPr>
          <w:rFonts w:ascii="Times New Roman" w:hAnsi="Times New Roman"/>
          <w:sz w:val="24"/>
          <w:szCs w:val="24"/>
        </w:rPr>
        <w:t>e</w:t>
      </w:r>
      <w:r w:rsidR="00B27D6A">
        <w:rPr>
          <w:rFonts w:ascii="Times New Roman" w:hAnsi="Times New Roman"/>
          <w:sz w:val="24"/>
          <w:szCs w:val="24"/>
        </w:rPr>
        <w:t xml:space="preserve"> </w:t>
      </w:r>
      <w:r w:rsidR="004A1648">
        <w:rPr>
          <w:rFonts w:ascii="Times New Roman" w:hAnsi="Times New Roman"/>
          <w:sz w:val="24"/>
          <w:szCs w:val="24"/>
        </w:rPr>
        <w:t>same</w:t>
      </w:r>
      <w:r w:rsidR="0033407D">
        <w:rPr>
          <w:rFonts w:ascii="Times New Roman" w:hAnsi="Times New Roman"/>
          <w:sz w:val="24"/>
          <w:szCs w:val="24"/>
        </w:rPr>
        <w:t xml:space="preserve"> with normal tissue</w:t>
      </w:r>
      <w:r w:rsidR="004A1648">
        <w:rPr>
          <w:rFonts w:ascii="Times New Roman" w:hAnsi="Times New Roman"/>
          <w:sz w:val="24"/>
          <w:szCs w:val="24"/>
        </w:rPr>
        <w:t xml:space="preserve"> (mixed)</w:t>
      </w:r>
      <w:r w:rsidR="00B27D6A">
        <w:rPr>
          <w:rFonts w:ascii="Times New Roman" w:hAnsi="Times New Roman"/>
          <w:sz w:val="24"/>
          <w:szCs w:val="24"/>
        </w:rPr>
        <w:t>.</w:t>
      </w:r>
      <w:r w:rsidR="004A1648">
        <w:rPr>
          <w:rFonts w:ascii="Times New Roman" w:hAnsi="Times New Roman"/>
          <w:sz w:val="24"/>
          <w:szCs w:val="24"/>
        </w:rPr>
        <w:t xml:space="preserve"> </w:t>
      </w:r>
      <w:r w:rsidR="00B27D6A">
        <w:rPr>
          <w:rFonts w:ascii="Times New Roman" w:hAnsi="Times New Roman"/>
          <w:sz w:val="24"/>
          <w:szCs w:val="24"/>
        </w:rPr>
        <w:t>T</w:t>
      </w:r>
      <w:r w:rsidR="004A1648">
        <w:rPr>
          <w:rFonts w:ascii="Times New Roman" w:hAnsi="Times New Roman"/>
          <w:sz w:val="24"/>
          <w:szCs w:val="24"/>
        </w:rPr>
        <w:t xml:space="preserve">he alternative </w:t>
      </w:r>
      <w:r w:rsidR="00CC7A33">
        <w:rPr>
          <w:rFonts w:ascii="Times New Roman" w:hAnsi="Times New Roman"/>
          <w:sz w:val="24"/>
          <w:szCs w:val="24"/>
        </w:rPr>
        <w:t xml:space="preserve">hypothesis is that the methylation level in the cancer tissue (mixed) is different </w:t>
      </w:r>
      <w:r w:rsidR="00B27D6A">
        <w:rPr>
          <w:rFonts w:ascii="Times New Roman" w:hAnsi="Times New Roman"/>
          <w:sz w:val="24"/>
          <w:szCs w:val="24"/>
        </w:rPr>
        <w:t>from</w:t>
      </w:r>
      <w:r w:rsidR="00CC7A33">
        <w:rPr>
          <w:rFonts w:ascii="Times New Roman" w:hAnsi="Times New Roman"/>
          <w:sz w:val="24"/>
          <w:szCs w:val="24"/>
        </w:rPr>
        <w:t xml:space="preserve"> normal tissue (mixed)</w:t>
      </w:r>
      <w:r w:rsidR="00B27D6A">
        <w:rPr>
          <w:rFonts w:ascii="Times New Roman" w:hAnsi="Times New Roman"/>
          <w:sz w:val="24"/>
          <w:szCs w:val="24"/>
        </w:rPr>
        <w:t>.</w:t>
      </w:r>
      <w:r w:rsidR="00914BA6">
        <w:rPr>
          <w:rFonts w:ascii="Times New Roman" w:hAnsi="Times New Roman"/>
          <w:sz w:val="24"/>
          <w:szCs w:val="24"/>
        </w:rPr>
        <w:t xml:space="preserve"> </w:t>
      </w:r>
      <w:r w:rsidR="00B27D6A">
        <w:rPr>
          <w:rFonts w:ascii="Times New Roman" w:hAnsi="Times New Roman"/>
          <w:sz w:val="24"/>
          <w:szCs w:val="24"/>
        </w:rPr>
        <w:t>T</w:t>
      </w:r>
      <w:r w:rsidR="00914BA6">
        <w:rPr>
          <w:rFonts w:ascii="Times New Roman" w:hAnsi="Times New Roman"/>
          <w:sz w:val="24"/>
          <w:szCs w:val="24"/>
        </w:rPr>
        <w:t xml:space="preserve">herefore, we </w:t>
      </w:r>
      <w:r w:rsidR="0033771A">
        <w:rPr>
          <w:rFonts w:ascii="Times New Roman" w:hAnsi="Times New Roman"/>
          <w:sz w:val="24"/>
          <w:szCs w:val="24"/>
        </w:rPr>
        <w:t xml:space="preserve">can use </w:t>
      </w:r>
      <w:r w:rsidR="0020305C">
        <w:rPr>
          <w:rFonts w:ascii="Times New Roman" w:hAnsi="Times New Roman"/>
          <w:sz w:val="24"/>
          <w:szCs w:val="24"/>
        </w:rPr>
        <w:t xml:space="preserve">a </w:t>
      </w:r>
      <w:r w:rsidR="0033771A">
        <w:rPr>
          <w:rFonts w:ascii="Times New Roman" w:hAnsi="Times New Roman"/>
          <w:sz w:val="24"/>
          <w:szCs w:val="24"/>
        </w:rPr>
        <w:t xml:space="preserve">paired </w:t>
      </w:r>
      <w:r w:rsidR="0033771A" w:rsidRPr="0033771A">
        <w:rPr>
          <w:rFonts w:ascii="Times New Roman" w:hAnsi="Times New Roman"/>
          <w:i/>
          <w:sz w:val="24"/>
          <w:szCs w:val="24"/>
        </w:rPr>
        <w:t>t</w:t>
      </w:r>
      <w:r w:rsidR="0033771A">
        <w:rPr>
          <w:rFonts w:ascii="Times New Roman" w:hAnsi="Times New Roman"/>
          <w:sz w:val="24"/>
          <w:szCs w:val="24"/>
        </w:rPr>
        <w:t>-test to test the</w:t>
      </w:r>
      <w:r w:rsidR="00B27D6A">
        <w:rPr>
          <w:rFonts w:ascii="Times New Roman" w:hAnsi="Times New Roman"/>
          <w:sz w:val="24"/>
          <w:szCs w:val="24"/>
        </w:rPr>
        <w:t xml:space="preserve"> difference in the</w:t>
      </w:r>
      <w:r w:rsidR="0033771A">
        <w:rPr>
          <w:rFonts w:ascii="Times New Roman" w:hAnsi="Times New Roman"/>
          <w:sz w:val="24"/>
          <w:szCs w:val="24"/>
        </w:rPr>
        <w:t xml:space="preserve"> mean of the methylation between cancer tissue and normal tissue. In the present study, we </w:t>
      </w:r>
      <w:r w:rsidR="00914BA6">
        <w:rPr>
          <w:rFonts w:ascii="Times New Roman" w:hAnsi="Times New Roman"/>
          <w:sz w:val="24"/>
          <w:szCs w:val="24"/>
        </w:rPr>
        <w:t xml:space="preserve">do not </w:t>
      </w:r>
      <w:r w:rsidR="0033771A">
        <w:rPr>
          <w:rFonts w:ascii="Times New Roman" w:hAnsi="Times New Roman"/>
          <w:sz w:val="24"/>
          <w:szCs w:val="24"/>
        </w:rPr>
        <w:t xml:space="preserve">have </w:t>
      </w:r>
      <w:r w:rsidR="00914BA6">
        <w:rPr>
          <w:rFonts w:ascii="Times New Roman" w:hAnsi="Times New Roman"/>
          <w:sz w:val="24"/>
          <w:szCs w:val="24"/>
        </w:rPr>
        <w:t>the m</w:t>
      </w:r>
      <w:r w:rsidR="00914BA6" w:rsidRPr="00914BA6">
        <w:rPr>
          <w:rFonts w:ascii="Times New Roman" w:hAnsi="Times New Roman"/>
          <w:sz w:val="24"/>
          <w:szCs w:val="24"/>
        </w:rPr>
        <w:t>ulti-cellular</w:t>
      </w:r>
      <w:r w:rsidR="00DB0A4D">
        <w:rPr>
          <w:rFonts w:ascii="Times New Roman" w:hAnsi="Times New Roman"/>
          <w:sz w:val="24"/>
          <w:szCs w:val="24"/>
        </w:rPr>
        <w:t xml:space="preserve"> problem</w:t>
      </w:r>
      <w:del w:id="1" w:author="Shicheng Guo" w:date="2014-11-21T21:53:00Z">
        <w:r w:rsidR="00B27D6A" w:rsidDel="006A49CE">
          <w:rPr>
            <w:rFonts w:ascii="Times New Roman" w:hAnsi="Times New Roman"/>
            <w:sz w:val="24"/>
            <w:szCs w:val="24"/>
          </w:rPr>
          <w:delText xml:space="preserve"> (Reference?)</w:delText>
        </w:r>
      </w:del>
      <w:r w:rsidR="00DB0A4D">
        <w:rPr>
          <w:rFonts w:ascii="Times New Roman" w:hAnsi="Times New Roman"/>
          <w:sz w:val="24"/>
          <w:szCs w:val="24"/>
        </w:rPr>
        <w:t xml:space="preserve">. </w:t>
      </w:r>
    </w:p>
    <w:p w:rsidR="00993845" w:rsidRDefault="00993845" w:rsidP="0010075B">
      <w:pPr>
        <w:widowControl w:val="0"/>
        <w:autoSpaceDE w:val="0"/>
        <w:autoSpaceDN w:val="0"/>
        <w:adjustRightInd w:val="0"/>
        <w:spacing w:after="0" w:line="240" w:lineRule="auto"/>
        <w:jc w:val="both"/>
        <w:rPr>
          <w:rFonts w:ascii="Times New Roman" w:hAnsi="Times New Roman"/>
          <w:sz w:val="24"/>
          <w:szCs w:val="24"/>
        </w:rPr>
      </w:pPr>
    </w:p>
    <w:p w:rsidR="00993845" w:rsidRPr="00753D8B" w:rsidRDefault="00993845" w:rsidP="0010075B">
      <w:pPr>
        <w:widowControl w:val="0"/>
        <w:autoSpaceDE w:val="0"/>
        <w:autoSpaceDN w:val="0"/>
        <w:adjustRightInd w:val="0"/>
        <w:spacing w:after="0" w:line="240" w:lineRule="auto"/>
        <w:jc w:val="both"/>
        <w:rPr>
          <w:rFonts w:ascii="Times New Roman" w:eastAsiaTheme="minorEastAsia" w:hAnsi="Times New Roman"/>
          <w:b/>
          <w:color w:val="FF0000"/>
          <w:sz w:val="24"/>
          <w:szCs w:val="24"/>
        </w:rPr>
      </w:pPr>
      <w:r w:rsidRPr="00753D8B">
        <w:rPr>
          <w:rFonts w:ascii="Times New Roman" w:eastAsiaTheme="minorEastAsia" w:hAnsi="Times New Roman"/>
          <w:b/>
          <w:color w:val="FF0000"/>
          <w:sz w:val="24"/>
          <w:szCs w:val="24"/>
        </w:rPr>
        <w:t>Discretionary Revisions</w:t>
      </w:r>
    </w:p>
    <w:p w:rsidR="00993845" w:rsidRPr="00753D8B" w:rsidRDefault="00993845"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753D8B">
        <w:rPr>
          <w:rFonts w:ascii="Times New Roman" w:eastAsiaTheme="minorEastAsia" w:hAnsi="Times New Roman"/>
          <w:color w:val="FF0000"/>
          <w:sz w:val="24"/>
          <w:szCs w:val="24"/>
        </w:rPr>
        <w:t>Though it is mentioned that “no significant association was observed between any of the 5 genes with age, smoking, TNM stage, lung cancer differentiation and lung cancer subtype” in the current study. I would further adjust for “TNM stage, lung cancer differentiation and lung cancer subtype” in the association between methylation and NSCLC status at least as a sensitivity analysis.</w:t>
      </w:r>
      <w:r w:rsidRPr="00753D8B">
        <w:rPr>
          <w:rFonts w:ascii="Times New Roman" w:eastAsiaTheme="minorEastAsia" w:hAnsi="Times New Roman"/>
          <w:color w:val="FF0000"/>
          <w:sz w:val="24"/>
          <w:szCs w:val="24"/>
        </w:rPr>
        <w:cr/>
      </w:r>
    </w:p>
    <w:p w:rsidR="00270975" w:rsidRDefault="00753D8B" w:rsidP="0010075B">
      <w:pPr>
        <w:widowControl w:val="0"/>
        <w:autoSpaceDE w:val="0"/>
        <w:autoSpaceDN w:val="0"/>
        <w:adjustRightInd w:val="0"/>
        <w:spacing w:after="0" w:line="240" w:lineRule="auto"/>
        <w:jc w:val="both"/>
        <w:rPr>
          <w:rFonts w:ascii="Times New Roman" w:hAnsi="Times New Roman"/>
          <w:sz w:val="24"/>
          <w:szCs w:val="24"/>
        </w:rPr>
      </w:pPr>
      <w:r w:rsidRPr="00BA4C00">
        <w:rPr>
          <w:rFonts w:ascii="Times New Roman" w:hAnsi="Times New Roman"/>
          <w:b/>
          <w:sz w:val="24"/>
          <w:szCs w:val="24"/>
        </w:rPr>
        <w:t>Response:</w:t>
      </w:r>
      <w:r w:rsidR="004123CA">
        <w:rPr>
          <w:rFonts w:ascii="Times New Roman" w:hAnsi="Times New Roman"/>
          <w:sz w:val="24"/>
          <w:szCs w:val="24"/>
        </w:rPr>
        <w:t xml:space="preserve"> We conducted the analysis again according </w:t>
      </w:r>
      <w:r w:rsidR="00B27D6A">
        <w:rPr>
          <w:rFonts w:ascii="Times New Roman" w:hAnsi="Times New Roman"/>
          <w:sz w:val="24"/>
          <w:szCs w:val="24"/>
        </w:rPr>
        <w:t xml:space="preserve">to </w:t>
      </w:r>
      <w:r w:rsidR="004123CA">
        <w:rPr>
          <w:rFonts w:ascii="Times New Roman" w:hAnsi="Times New Roman"/>
          <w:sz w:val="24"/>
          <w:szCs w:val="24"/>
        </w:rPr>
        <w:t xml:space="preserve">your suggestion. </w:t>
      </w:r>
      <w:r w:rsidR="003208FF">
        <w:rPr>
          <w:rFonts w:ascii="Times New Roman" w:hAnsi="Times New Roman"/>
          <w:sz w:val="24"/>
          <w:szCs w:val="24"/>
        </w:rPr>
        <w:t>The result</w:t>
      </w:r>
      <w:r w:rsidR="00B27D6A">
        <w:rPr>
          <w:rFonts w:ascii="Times New Roman" w:hAnsi="Times New Roman"/>
          <w:sz w:val="24"/>
          <w:szCs w:val="24"/>
        </w:rPr>
        <w:t>s</w:t>
      </w:r>
      <w:r w:rsidR="003208FF">
        <w:rPr>
          <w:rFonts w:ascii="Times New Roman" w:hAnsi="Times New Roman"/>
          <w:sz w:val="24"/>
          <w:szCs w:val="24"/>
        </w:rPr>
        <w:t xml:space="preserve"> </w:t>
      </w:r>
      <w:r w:rsidR="00B27D6A">
        <w:rPr>
          <w:rFonts w:ascii="Times New Roman" w:hAnsi="Times New Roman"/>
          <w:sz w:val="24"/>
          <w:szCs w:val="24"/>
        </w:rPr>
        <w:t>were similar to</w:t>
      </w:r>
      <w:r w:rsidR="003208FF">
        <w:rPr>
          <w:rFonts w:ascii="Times New Roman" w:hAnsi="Times New Roman"/>
          <w:sz w:val="24"/>
          <w:szCs w:val="24"/>
        </w:rPr>
        <w:t xml:space="preserve"> our previous result: N</w:t>
      </w:r>
      <w:r w:rsidR="003208FF" w:rsidRPr="003208FF">
        <w:rPr>
          <w:rFonts w:ascii="Times New Roman" w:hAnsi="Times New Roman"/>
          <w:sz w:val="24"/>
          <w:szCs w:val="24"/>
        </w:rPr>
        <w:t>o significant association was observed between any of the 5 genes with age, smoking, TNM stage, lung cancer differentiation and lung cancer subtype</w:t>
      </w:r>
      <w:r w:rsidR="003208FF">
        <w:rPr>
          <w:rFonts w:ascii="Times New Roman" w:hAnsi="Times New Roman"/>
          <w:sz w:val="24"/>
          <w:szCs w:val="24"/>
        </w:rPr>
        <w:t xml:space="preserve"> both in </w:t>
      </w:r>
      <w:proofErr w:type="spellStart"/>
      <w:r w:rsidR="00D949B5" w:rsidRPr="00D949B5">
        <w:rPr>
          <w:rFonts w:ascii="Times New Roman" w:hAnsi="Times New Roman" w:hint="eastAsia"/>
          <w:sz w:val="24"/>
          <w:szCs w:val="24"/>
        </w:rPr>
        <w:t>univariate</w:t>
      </w:r>
      <w:proofErr w:type="spellEnd"/>
      <w:r w:rsidR="00D949B5" w:rsidRPr="00D949B5">
        <w:rPr>
          <w:rFonts w:ascii="Times New Roman" w:hAnsi="Times New Roman" w:hint="eastAsia"/>
          <w:sz w:val="24"/>
          <w:szCs w:val="24"/>
        </w:rPr>
        <w:t xml:space="preserve"> and multivariate</w:t>
      </w:r>
      <w:r w:rsidR="00D949B5">
        <w:rPr>
          <w:rFonts w:ascii="Times New Roman" w:hAnsi="Times New Roman"/>
          <w:sz w:val="24"/>
          <w:szCs w:val="24"/>
        </w:rPr>
        <w:t xml:space="preserve"> association models. </w:t>
      </w:r>
    </w:p>
    <w:p w:rsidR="0071235D" w:rsidRDefault="0071235D" w:rsidP="0010075B">
      <w:pPr>
        <w:widowControl w:val="0"/>
        <w:autoSpaceDE w:val="0"/>
        <w:autoSpaceDN w:val="0"/>
        <w:adjustRightInd w:val="0"/>
        <w:spacing w:after="0" w:line="240" w:lineRule="auto"/>
        <w:jc w:val="both"/>
        <w:rPr>
          <w:rFonts w:ascii="Times New Roman" w:hAnsi="Times New Roman"/>
          <w:sz w:val="24"/>
          <w:szCs w:val="24"/>
        </w:rPr>
      </w:pPr>
    </w:p>
    <w:p w:rsidR="0071235D" w:rsidRDefault="0071235D" w:rsidP="0010075B">
      <w:pPr>
        <w:widowControl w:val="0"/>
        <w:autoSpaceDE w:val="0"/>
        <w:autoSpaceDN w:val="0"/>
        <w:adjustRightInd w:val="0"/>
        <w:spacing w:after="0" w:line="240" w:lineRule="auto"/>
        <w:jc w:val="both"/>
        <w:rPr>
          <w:rFonts w:ascii="Times New Roman" w:hAnsi="Times New Roman"/>
        </w:rPr>
      </w:pPr>
    </w:p>
    <w:p w:rsidR="00270975" w:rsidRPr="00270975" w:rsidRDefault="00270975" w:rsidP="0010075B">
      <w:pPr>
        <w:jc w:val="both"/>
        <w:rPr>
          <w:rFonts w:ascii="Times New Roman" w:hAnsi="Times New Roman"/>
        </w:rPr>
      </w:pPr>
    </w:p>
    <w:p w:rsidR="00097E30" w:rsidRPr="00BA4C00" w:rsidRDefault="00097E30" w:rsidP="0010075B">
      <w:pPr>
        <w:jc w:val="both"/>
        <w:rPr>
          <w:rFonts w:ascii="Times New Roman" w:hAnsi="Times New Roman"/>
          <w:sz w:val="24"/>
          <w:szCs w:val="24"/>
        </w:rPr>
      </w:pPr>
    </w:p>
    <w:p w:rsidR="00097E30" w:rsidRPr="00BA4C00" w:rsidRDefault="00097E30" w:rsidP="00AD6731">
      <w:pPr>
        <w:autoSpaceDE w:val="0"/>
        <w:autoSpaceDN w:val="0"/>
        <w:adjustRightInd w:val="0"/>
        <w:spacing w:after="0" w:line="240" w:lineRule="auto"/>
        <w:jc w:val="both"/>
        <w:rPr>
          <w:rFonts w:ascii="Times New Roman" w:hAnsi="Times New Roman"/>
          <w:b/>
          <w:sz w:val="28"/>
          <w:szCs w:val="28"/>
        </w:rPr>
      </w:pPr>
      <w:r w:rsidRPr="00BA4C00">
        <w:rPr>
          <w:rFonts w:ascii="Times New Roman" w:hAnsi="Times New Roman"/>
          <w:b/>
          <w:sz w:val="28"/>
          <w:szCs w:val="28"/>
        </w:rPr>
        <w:t>Responses to Reviewer 2’s comments</w:t>
      </w:r>
    </w:p>
    <w:p w:rsidR="00097E30" w:rsidRPr="00BA4C00" w:rsidRDefault="00097E30" w:rsidP="0010075B">
      <w:pPr>
        <w:autoSpaceDE w:val="0"/>
        <w:autoSpaceDN w:val="0"/>
        <w:adjustRightInd w:val="0"/>
        <w:spacing w:after="0" w:line="240" w:lineRule="auto"/>
        <w:ind w:left="360"/>
        <w:jc w:val="both"/>
        <w:rPr>
          <w:rFonts w:ascii="Times New Roman" w:hAnsi="Times New Roman"/>
          <w:b/>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We first thank the reviewer for the helpful comments. In the revised manuscript, we have incorporated the reviewer’s comments.</w:t>
      </w: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t xml:space="preserve">Comments: </w:t>
      </w:r>
      <w:r w:rsidR="00433141" w:rsidRPr="00BA4C00">
        <w:rPr>
          <w:rFonts w:ascii="Times New Roman" w:eastAsiaTheme="minorEastAsia" w:hAnsi="Times New Roman"/>
          <w:sz w:val="24"/>
          <w:szCs w:val="24"/>
        </w:rPr>
        <w:t>The p-values in Table 2 do not agree with the log10(OR) and 95% CI. Take</w:t>
      </w:r>
      <w:r w:rsidR="00433141">
        <w:rPr>
          <w:rFonts w:ascii="Times New Roman" w:eastAsiaTheme="minorEastAsia" w:hAnsi="Times New Roman"/>
          <w:sz w:val="24"/>
          <w:szCs w:val="24"/>
        </w:rPr>
        <w:t xml:space="preserve"> </w:t>
      </w:r>
      <w:r w:rsidR="00433141" w:rsidRPr="00BA4C00">
        <w:rPr>
          <w:rFonts w:ascii="Times New Roman" w:eastAsiaTheme="minorEastAsia" w:hAnsi="Times New Roman"/>
          <w:sz w:val="24"/>
          <w:szCs w:val="24"/>
        </w:rPr>
        <w:t>SLC5A8 as an example, the 95%CI is 2.51-5.09. The standard error (SE)</w:t>
      </w:r>
      <w:r w:rsidR="00433141">
        <w:rPr>
          <w:rFonts w:ascii="Times New Roman" w:eastAsiaTheme="minorEastAsia" w:hAnsi="Times New Roman"/>
          <w:sz w:val="24"/>
          <w:szCs w:val="24"/>
        </w:rPr>
        <w:t xml:space="preserve"> </w:t>
      </w:r>
      <w:r w:rsidR="00433141" w:rsidRPr="00BA4C00">
        <w:rPr>
          <w:rFonts w:ascii="Times New Roman" w:eastAsiaTheme="minorEastAsia" w:hAnsi="Times New Roman"/>
          <w:sz w:val="24"/>
          <w:szCs w:val="24"/>
        </w:rPr>
        <w:t xml:space="preserve">calculated from the CI is 0.658. The z </w:t>
      </w:r>
      <w:r w:rsidR="00433141">
        <w:rPr>
          <w:rFonts w:ascii="Times New Roman" w:eastAsiaTheme="minorEastAsia" w:hAnsi="Times New Roman"/>
          <w:sz w:val="24"/>
          <w:szCs w:val="24"/>
        </w:rPr>
        <w:t xml:space="preserve">score can be calculated from the </w:t>
      </w:r>
      <w:r w:rsidR="00433141" w:rsidRPr="00BA4C00">
        <w:rPr>
          <w:rFonts w:ascii="Times New Roman" w:eastAsiaTheme="minorEastAsia" w:hAnsi="Times New Roman"/>
          <w:sz w:val="24"/>
          <w:szCs w:val="24"/>
        </w:rPr>
        <w:t>log10(OR) and SE, which is 5.775, and the p-value corresponding to the z score is 9E-7, roughly 3 orders of magnitudes less significant than the reported p-value (4.8E-12).</w:t>
      </w:r>
    </w:p>
    <w:p w:rsidR="00097E30" w:rsidRP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3F0AE6"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t>Response:</w:t>
      </w:r>
      <w:r w:rsidR="00D441D4">
        <w:rPr>
          <w:rFonts w:ascii="Times New Roman" w:eastAsiaTheme="minorEastAsia" w:hAnsi="Times New Roman"/>
          <w:sz w:val="24"/>
          <w:szCs w:val="24"/>
        </w:rPr>
        <w:t xml:space="preserve"> </w:t>
      </w:r>
      <w:r w:rsidR="005D0EA7">
        <w:rPr>
          <w:rFonts w:ascii="Times New Roman" w:eastAsiaTheme="minorEastAsia" w:hAnsi="Times New Roman"/>
          <w:sz w:val="24"/>
          <w:szCs w:val="24"/>
        </w:rPr>
        <w:t>T</w:t>
      </w:r>
      <w:r w:rsidR="00A54280">
        <w:rPr>
          <w:rFonts w:ascii="Times New Roman" w:eastAsiaTheme="minorEastAsia" w:hAnsi="Times New Roman"/>
          <w:sz w:val="24"/>
          <w:szCs w:val="24"/>
        </w:rPr>
        <w:t xml:space="preserve">he beta and P-value were </w:t>
      </w:r>
      <w:r w:rsidR="005D0EA7">
        <w:rPr>
          <w:rFonts w:ascii="Times New Roman" w:eastAsiaTheme="minorEastAsia" w:hAnsi="Times New Roman"/>
          <w:sz w:val="24"/>
          <w:szCs w:val="24"/>
        </w:rPr>
        <w:t>calculated by</w:t>
      </w:r>
      <w:r w:rsidR="00A54280">
        <w:rPr>
          <w:rFonts w:ascii="Times New Roman" w:eastAsiaTheme="minorEastAsia" w:hAnsi="Times New Roman"/>
          <w:sz w:val="24"/>
          <w:szCs w:val="24"/>
        </w:rPr>
        <w:t xml:space="preserve"> the logistic regression </w:t>
      </w:r>
      <w:r w:rsidR="005D0EA7">
        <w:rPr>
          <w:rFonts w:ascii="Times New Roman" w:eastAsiaTheme="minorEastAsia" w:hAnsi="Times New Roman"/>
          <w:sz w:val="24"/>
          <w:szCs w:val="24"/>
        </w:rPr>
        <w:t xml:space="preserve">in </w:t>
      </w:r>
      <w:r w:rsidR="0020305C">
        <w:rPr>
          <w:rFonts w:ascii="Times New Roman" w:eastAsiaTheme="minorEastAsia" w:hAnsi="Times New Roman"/>
          <w:sz w:val="24"/>
          <w:szCs w:val="24"/>
        </w:rPr>
        <w:t xml:space="preserve">the </w:t>
      </w:r>
      <w:r w:rsidR="00A54280">
        <w:rPr>
          <w:rFonts w:ascii="Times New Roman" w:eastAsiaTheme="minorEastAsia" w:hAnsi="Times New Roman"/>
          <w:sz w:val="24"/>
          <w:szCs w:val="24"/>
        </w:rPr>
        <w:t>R</w:t>
      </w:r>
      <w:r w:rsidR="00AF7C54">
        <w:rPr>
          <w:rFonts w:ascii="Times New Roman" w:eastAsiaTheme="minorEastAsia" w:hAnsi="Times New Roman"/>
          <w:sz w:val="24"/>
          <w:szCs w:val="24"/>
        </w:rPr>
        <w:t xml:space="preserve"> code</w:t>
      </w:r>
      <w:del w:id="2" w:author="Shicheng Guo" w:date="2014-11-21T21:52:00Z">
        <w:r w:rsidR="005D0EA7" w:rsidDel="009732EE">
          <w:rPr>
            <w:rFonts w:ascii="Times New Roman" w:eastAsiaTheme="minorEastAsia" w:hAnsi="Times New Roman"/>
            <w:sz w:val="24"/>
            <w:szCs w:val="24"/>
          </w:rPr>
          <w:delText xml:space="preserve"> (Reference?)</w:delText>
        </w:r>
      </w:del>
      <w:r w:rsidR="00A54280">
        <w:rPr>
          <w:rFonts w:ascii="Times New Roman" w:eastAsiaTheme="minorEastAsia" w:hAnsi="Times New Roman"/>
          <w:sz w:val="24"/>
          <w:szCs w:val="24"/>
        </w:rPr>
        <w:t xml:space="preserve">. </w:t>
      </w:r>
    </w:p>
    <w:p w:rsidR="00594D74" w:rsidRPr="00A54280" w:rsidRDefault="00594D7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3F0AE6" w:rsidRDefault="003F0AE6" w:rsidP="0010075B">
      <w:pPr>
        <w:widowControl w:val="0"/>
        <w:autoSpaceDE w:val="0"/>
        <w:autoSpaceDN w:val="0"/>
        <w:adjustRightInd w:val="0"/>
        <w:spacing w:after="0" w:line="240" w:lineRule="auto"/>
        <w:ind w:firstLine="480"/>
        <w:jc w:val="both"/>
        <w:rPr>
          <w:rFonts w:ascii="Times New Roman" w:eastAsiaTheme="minorEastAsia" w:hAnsi="Times New Roman"/>
          <w:sz w:val="24"/>
          <w:szCs w:val="24"/>
        </w:rPr>
      </w:pPr>
      <w:proofErr w:type="spellStart"/>
      <w:r w:rsidRPr="003F0AE6">
        <w:rPr>
          <w:rFonts w:ascii="Times New Roman" w:eastAsiaTheme="minorEastAsia" w:hAnsi="Times New Roman"/>
          <w:sz w:val="24"/>
          <w:szCs w:val="24"/>
        </w:rPr>
        <w:t>glm</w:t>
      </w:r>
      <w:proofErr w:type="spellEnd"/>
      <w:r w:rsidRPr="003F0AE6">
        <w:rPr>
          <w:rFonts w:ascii="Times New Roman" w:eastAsiaTheme="minorEastAsia" w:hAnsi="Times New Roman"/>
          <w:sz w:val="24"/>
          <w:szCs w:val="24"/>
        </w:rPr>
        <w:t xml:space="preserve">&lt;- </w:t>
      </w:r>
      <w:proofErr w:type="spellStart"/>
      <w:r w:rsidRPr="003F0AE6">
        <w:rPr>
          <w:rFonts w:ascii="Times New Roman" w:eastAsiaTheme="minorEastAsia" w:hAnsi="Times New Roman"/>
          <w:sz w:val="24"/>
          <w:szCs w:val="24"/>
        </w:rPr>
        <w:t>glm</w:t>
      </w:r>
      <w:proofErr w:type="spellEnd"/>
      <w:r w:rsidRPr="003F0AE6">
        <w:rPr>
          <w:rFonts w:ascii="Times New Roman" w:eastAsiaTheme="minorEastAsia" w:hAnsi="Times New Roman"/>
          <w:sz w:val="24"/>
          <w:szCs w:val="24"/>
        </w:rPr>
        <w:t>(</w:t>
      </w:r>
      <w:proofErr w:type="spellStart"/>
      <w:r>
        <w:rPr>
          <w:rFonts w:ascii="Times New Roman" w:eastAsiaTheme="minorEastAsia" w:hAnsi="Times New Roman"/>
          <w:sz w:val="24"/>
          <w:szCs w:val="24"/>
        </w:rPr>
        <w:t>y</w:t>
      </w:r>
      <w:r w:rsidRPr="003F0AE6">
        <w:rPr>
          <w:rFonts w:ascii="Times New Roman" w:eastAsiaTheme="minorEastAsia" w:hAnsi="Times New Roman"/>
          <w:sz w:val="24"/>
          <w:szCs w:val="24"/>
        </w:rPr>
        <w:t>~gender+age+x,data,family</w:t>
      </w:r>
      <w:proofErr w:type="spellEnd"/>
      <w:r w:rsidRPr="003F0AE6">
        <w:rPr>
          <w:rFonts w:ascii="Times New Roman" w:eastAsiaTheme="minorEastAsia" w:hAnsi="Times New Roman"/>
          <w:sz w:val="24"/>
          <w:szCs w:val="24"/>
        </w:rPr>
        <w:t>=binomial(logit)))</w:t>
      </w:r>
      <w:r w:rsidR="00A54280">
        <w:rPr>
          <w:rFonts w:ascii="Times New Roman" w:eastAsiaTheme="minorEastAsia" w:hAnsi="Times New Roman"/>
          <w:sz w:val="24"/>
          <w:szCs w:val="24"/>
        </w:rPr>
        <w:t xml:space="preserve">   (4)</w:t>
      </w:r>
    </w:p>
    <w:p w:rsidR="00AF7C54"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D076F4" w:rsidRPr="00A54280"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r>
        <w:rPr>
          <w:rFonts w:ascii="Times New Roman" w:eastAsiaTheme="minorEastAsia" w:hAnsi="Times New Roman" w:hint="eastAsia"/>
          <w:sz w:val="24"/>
          <w:szCs w:val="24"/>
        </w:rPr>
        <w:lastRenderedPageBreak/>
        <w:t xml:space="preserve">beta and </w:t>
      </w:r>
      <w:r w:rsidR="005D0EA7">
        <w:rPr>
          <w:rFonts w:ascii="Times New Roman" w:eastAsiaTheme="minorEastAsia" w:hAnsi="Times New Roman"/>
          <w:sz w:val="24"/>
          <w:szCs w:val="24"/>
        </w:rPr>
        <w:t>the standard error (</w:t>
      </w:r>
      <w:r>
        <w:rPr>
          <w:rFonts w:ascii="Times New Roman" w:eastAsiaTheme="minorEastAsia" w:hAnsi="Times New Roman" w:hint="eastAsia"/>
          <w:sz w:val="24"/>
          <w:szCs w:val="24"/>
        </w:rPr>
        <w:t>se</w:t>
      </w:r>
      <w:r w:rsidR="005D0EA7">
        <w:rPr>
          <w:rFonts w:ascii="Times New Roman" w:eastAsiaTheme="minorEastAsia" w:hAnsi="Times New Roman"/>
          <w:sz w:val="24"/>
          <w:szCs w:val="24"/>
        </w:rPr>
        <w:t>)</w:t>
      </w:r>
      <w:r>
        <w:rPr>
          <w:rFonts w:ascii="Times New Roman" w:eastAsiaTheme="minorEastAsia" w:hAnsi="Times New Roman" w:hint="eastAsia"/>
          <w:sz w:val="24"/>
          <w:szCs w:val="24"/>
        </w:rPr>
        <w:t xml:space="preserve"> were estimated </w:t>
      </w:r>
      <w:r w:rsidR="005D0EA7">
        <w:rPr>
          <w:rFonts w:ascii="Times New Roman" w:eastAsiaTheme="minorEastAsia" w:hAnsi="Times New Roman"/>
          <w:sz w:val="24"/>
          <w:szCs w:val="24"/>
        </w:rPr>
        <w:t xml:space="preserve">by </w:t>
      </w:r>
      <w:r w:rsidR="0020305C">
        <w:rPr>
          <w:rFonts w:ascii="Times New Roman" w:eastAsiaTheme="minorEastAsia" w:hAnsi="Times New Roman"/>
          <w:sz w:val="24"/>
          <w:szCs w:val="24"/>
        </w:rPr>
        <w:t xml:space="preserve">the </w:t>
      </w:r>
      <w:r>
        <w:rPr>
          <w:rFonts w:ascii="Times New Roman" w:eastAsiaTheme="minorEastAsia" w:hAnsi="Times New Roman" w:hint="eastAsia"/>
          <w:sz w:val="24"/>
          <w:szCs w:val="24"/>
        </w:rPr>
        <w:t xml:space="preserve">above R </w:t>
      </w:r>
      <w:r>
        <w:rPr>
          <w:rFonts w:ascii="Times New Roman" w:eastAsiaTheme="minorEastAsia" w:hAnsi="Times New Roman"/>
          <w:sz w:val="24"/>
          <w:szCs w:val="24"/>
        </w:rPr>
        <w:t>code</w:t>
      </w:r>
      <w:r w:rsidR="00D076F4">
        <w:rPr>
          <w:rFonts w:ascii="Times New Roman" w:eastAsiaTheme="minorEastAsia" w:hAnsi="Times New Roman" w:hint="eastAsia"/>
          <w:sz w:val="24"/>
          <w:szCs w:val="24"/>
        </w:rPr>
        <w:t xml:space="preserve">. </w:t>
      </w:r>
      <w:r w:rsidR="005D0EA7">
        <w:rPr>
          <w:rFonts w:ascii="Times New Roman" w:eastAsiaTheme="minorEastAsia" w:hAnsi="Times New Roman"/>
          <w:sz w:val="24"/>
          <w:szCs w:val="24"/>
        </w:rPr>
        <w:t>We can calculate</w:t>
      </w:r>
      <w:r w:rsidR="004872AF">
        <w:rPr>
          <w:rFonts w:ascii="Times New Roman" w:eastAsiaTheme="minorEastAsia" w:hAnsi="Times New Roman"/>
          <w:sz w:val="24"/>
          <w:szCs w:val="24"/>
        </w:rPr>
        <w:t xml:space="preserve"> OR and the </w:t>
      </w:r>
      <w:r w:rsidR="00D076F4">
        <w:rPr>
          <w:rFonts w:ascii="Times New Roman" w:eastAsiaTheme="minorEastAsia" w:hAnsi="Times New Roman"/>
          <w:sz w:val="24"/>
          <w:szCs w:val="24"/>
        </w:rPr>
        <w:t>95% CI</w:t>
      </w:r>
      <w:r w:rsidR="004872AF">
        <w:rPr>
          <w:rFonts w:ascii="Times New Roman" w:eastAsiaTheme="minorEastAsia" w:hAnsi="Times New Roman"/>
          <w:sz w:val="24"/>
          <w:szCs w:val="24"/>
        </w:rPr>
        <w:t xml:space="preserve"> of the OR</w:t>
      </w:r>
      <w:r w:rsidR="00D076F4">
        <w:rPr>
          <w:rFonts w:ascii="Times New Roman" w:eastAsiaTheme="minorEastAsia" w:hAnsi="Times New Roman"/>
          <w:sz w:val="24"/>
          <w:szCs w:val="24"/>
        </w:rPr>
        <w:t xml:space="preserve"> </w:t>
      </w:r>
      <w:r w:rsidR="005D0EA7">
        <w:rPr>
          <w:rFonts w:ascii="Times New Roman" w:eastAsiaTheme="minorEastAsia" w:hAnsi="Times New Roman"/>
          <w:sz w:val="24"/>
          <w:szCs w:val="24"/>
        </w:rPr>
        <w:t>by</w:t>
      </w:r>
      <w:r w:rsidR="00D076F4">
        <w:rPr>
          <w:rFonts w:ascii="Times New Roman" w:eastAsiaTheme="minorEastAsia" w:hAnsi="Times New Roman"/>
          <w:sz w:val="24"/>
          <w:szCs w:val="24"/>
        </w:rPr>
        <w:t xml:space="preserve"> the following function</w:t>
      </w:r>
      <w:ins w:id="3" w:author="Shicheng Guo" w:date="2014-11-21T21:54:00Z">
        <w:r w:rsidR="006A49CE">
          <w:rPr>
            <w:rFonts w:ascii="Times New Roman" w:eastAsiaTheme="minorEastAsia" w:hAnsi="Times New Roman" w:hint="eastAsia"/>
            <w:sz w:val="24"/>
            <w:szCs w:val="24"/>
          </w:rPr>
          <w:t>.</w:t>
        </w:r>
      </w:ins>
      <w:del w:id="4" w:author="Shicheng Guo" w:date="2014-11-21T21:54:00Z">
        <w:r w:rsidR="005D0EA7" w:rsidDel="006A49CE">
          <w:rPr>
            <w:rFonts w:ascii="Times New Roman" w:eastAsiaTheme="minorEastAsia" w:hAnsi="Times New Roman"/>
            <w:sz w:val="24"/>
            <w:szCs w:val="24"/>
          </w:rPr>
          <w:delText xml:space="preserve"> (Reference?)</w:delText>
        </w:r>
      </w:del>
      <w:r w:rsidR="00D076F4">
        <w:rPr>
          <w:rFonts w:ascii="Times New Roman" w:eastAsiaTheme="minorEastAsia" w:hAnsi="Times New Roman"/>
          <w:sz w:val="24"/>
          <w:szCs w:val="24"/>
        </w:rPr>
        <w:t xml:space="preserve"> </w:t>
      </w:r>
    </w:p>
    <w:p w:rsidR="00D076F4" w:rsidRDefault="00D076F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AF7C54" w:rsidRPr="00EC5751" w:rsidRDefault="004872AF" w:rsidP="0010075B">
      <w:pPr>
        <w:widowControl w:val="0"/>
        <w:autoSpaceDE w:val="0"/>
        <w:autoSpaceDN w:val="0"/>
        <w:adjustRightInd w:val="0"/>
        <w:spacing w:after="0" w:line="240" w:lineRule="auto"/>
        <w:ind w:firstLineChars="200" w:firstLine="480"/>
        <w:jc w:val="both"/>
        <w:rPr>
          <w:rFonts w:ascii="Times New Roman" w:eastAsiaTheme="minorEastAsia" w:hAnsi="Times New Roman"/>
          <w:sz w:val="24"/>
          <w:szCs w:val="24"/>
        </w:rPr>
      </w:pPr>
      <w:r>
        <w:rPr>
          <w:rFonts w:ascii="Times New Roman" w:eastAsiaTheme="minorEastAsia" w:hAnsi="Times New Roman"/>
          <w:sz w:val="24"/>
          <w:szCs w:val="24"/>
        </w:rPr>
        <w:t xml:space="preserve">OR </w:t>
      </w:r>
      <w:r w:rsidR="00AF7C54" w:rsidRPr="00EC5751">
        <w:rPr>
          <w:rFonts w:ascii="Times New Roman" w:eastAsiaTheme="minorEastAsia" w:hAnsi="Times New Roman"/>
          <w:sz w:val="24"/>
          <w:szCs w:val="24"/>
        </w:rPr>
        <w:t>&lt;-</w:t>
      </w:r>
      <w:r w:rsidR="00611420" w:rsidRPr="00EC5751">
        <w:rPr>
          <w:rFonts w:ascii="Times New Roman" w:eastAsiaTheme="minorEastAsia" w:hAnsi="Times New Roman"/>
          <w:sz w:val="24"/>
          <w:szCs w:val="24"/>
        </w:rPr>
        <w:t xml:space="preserve"> </w:t>
      </w:r>
      <w:proofErr w:type="spellStart"/>
      <w:r w:rsidR="00611420">
        <w:rPr>
          <w:rFonts w:ascii="Times New Roman" w:eastAsiaTheme="minorEastAsia" w:hAnsi="Times New Roman"/>
          <w:sz w:val="24"/>
          <w:szCs w:val="24"/>
        </w:rPr>
        <w:t>exp</w:t>
      </w:r>
      <w:proofErr w:type="spellEnd"/>
      <w:r w:rsidR="00611420">
        <w:rPr>
          <w:rFonts w:ascii="Times New Roman" w:eastAsiaTheme="minorEastAsia" w:hAnsi="Times New Roman"/>
          <w:sz w:val="24"/>
          <w:szCs w:val="24"/>
        </w:rPr>
        <w:t>(beta)</w:t>
      </w:r>
      <w:r w:rsidR="00AF7C54">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AF7C54">
        <w:rPr>
          <w:rFonts w:ascii="Times New Roman" w:eastAsiaTheme="minorEastAsia" w:hAnsi="Times New Roman"/>
          <w:sz w:val="24"/>
          <w:szCs w:val="24"/>
        </w:rPr>
        <w:t xml:space="preserve">   (1)</w:t>
      </w:r>
    </w:p>
    <w:p w:rsidR="00AF7C54" w:rsidRPr="00EC5751"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EC5751">
        <w:rPr>
          <w:rFonts w:ascii="Times New Roman" w:eastAsiaTheme="minorEastAsia" w:hAnsi="Times New Roman"/>
          <w:sz w:val="24"/>
          <w:szCs w:val="24"/>
        </w:rPr>
        <w:t xml:space="preserve">    </w:t>
      </w:r>
      <w:r w:rsidR="00611420" w:rsidRPr="00EC5751">
        <w:rPr>
          <w:rFonts w:ascii="Times New Roman" w:eastAsiaTheme="minorEastAsia" w:hAnsi="Times New Roman"/>
          <w:sz w:val="24"/>
          <w:szCs w:val="24"/>
        </w:rPr>
        <w:t>U</w:t>
      </w:r>
      <w:r w:rsidRPr="00EC5751">
        <w:rPr>
          <w:rFonts w:ascii="Times New Roman" w:eastAsiaTheme="minorEastAsia" w:hAnsi="Times New Roman"/>
          <w:sz w:val="24"/>
          <w:szCs w:val="24"/>
        </w:rPr>
        <w:t>p</w:t>
      </w:r>
      <w:r w:rsidR="00611420">
        <w:rPr>
          <w:rFonts w:ascii="Times New Roman" w:eastAsiaTheme="minorEastAsia" w:hAnsi="Times New Roman"/>
          <w:sz w:val="24"/>
          <w:szCs w:val="24"/>
        </w:rPr>
        <w:t xml:space="preserve"> </w:t>
      </w:r>
      <w:r w:rsidRPr="00EC5751">
        <w:rPr>
          <w:rFonts w:ascii="Times New Roman" w:eastAsiaTheme="minorEastAsia" w:hAnsi="Times New Roman"/>
          <w:sz w:val="24"/>
          <w:szCs w:val="24"/>
        </w:rPr>
        <w:t>&lt;-</w:t>
      </w:r>
      <w:r w:rsidR="00611420" w:rsidRPr="00EC5751">
        <w:rPr>
          <w:rFonts w:ascii="Times New Roman" w:eastAsiaTheme="minorEastAsia" w:hAnsi="Times New Roman"/>
          <w:sz w:val="24"/>
          <w:szCs w:val="24"/>
        </w:rPr>
        <w:t xml:space="preserve"> </w:t>
      </w:r>
      <w:proofErr w:type="spellStart"/>
      <w:r w:rsidRPr="00EC5751">
        <w:rPr>
          <w:rFonts w:ascii="Times New Roman" w:eastAsiaTheme="minorEastAsia" w:hAnsi="Times New Roman"/>
          <w:sz w:val="24"/>
          <w:szCs w:val="24"/>
        </w:rPr>
        <w:t>exp</w:t>
      </w:r>
      <w:proofErr w:type="spellEnd"/>
      <w:r w:rsidRPr="00EC5751">
        <w:rPr>
          <w:rFonts w:ascii="Times New Roman" w:eastAsiaTheme="minorEastAsia" w:hAnsi="Times New Roman"/>
          <w:sz w:val="24"/>
          <w:szCs w:val="24"/>
        </w:rPr>
        <w:t>(beta+1.96*se)</w:t>
      </w:r>
      <w:r>
        <w:rPr>
          <w:rFonts w:ascii="Times New Roman" w:eastAsiaTheme="minorEastAsia" w:hAnsi="Times New Roman"/>
          <w:sz w:val="24"/>
          <w:szCs w:val="24"/>
        </w:rPr>
        <w:t xml:space="preserve"> </w:t>
      </w:r>
      <w:r w:rsidRPr="00EC5751">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DA3DAF">
        <w:rPr>
          <w:rFonts w:ascii="Times New Roman" w:eastAsiaTheme="minorEastAsia" w:hAnsi="Times New Roman"/>
          <w:sz w:val="24"/>
          <w:szCs w:val="24"/>
        </w:rPr>
        <w:t xml:space="preserve"> </w:t>
      </w:r>
      <w:r>
        <w:rPr>
          <w:rFonts w:ascii="Times New Roman" w:eastAsiaTheme="minorEastAsia" w:hAnsi="Times New Roman"/>
          <w:sz w:val="24"/>
          <w:szCs w:val="24"/>
        </w:rPr>
        <w:t xml:space="preserve"> (2)</w:t>
      </w:r>
    </w:p>
    <w:p w:rsidR="00AF7C54" w:rsidRDefault="00611420" w:rsidP="0010075B">
      <w:pPr>
        <w:widowControl w:val="0"/>
        <w:autoSpaceDE w:val="0"/>
        <w:autoSpaceDN w:val="0"/>
        <w:adjustRightInd w:val="0"/>
        <w:spacing w:after="0" w:line="240" w:lineRule="auto"/>
        <w:ind w:firstLineChars="200" w:firstLine="480"/>
        <w:jc w:val="both"/>
        <w:rPr>
          <w:rFonts w:ascii="Times New Roman" w:eastAsiaTheme="minorEastAsia" w:hAnsi="Times New Roman"/>
          <w:sz w:val="24"/>
          <w:szCs w:val="24"/>
        </w:rPr>
      </w:pPr>
      <w:r w:rsidRPr="00EC5751">
        <w:rPr>
          <w:rFonts w:ascii="Times New Roman" w:eastAsiaTheme="minorEastAsia" w:hAnsi="Times New Roman"/>
          <w:sz w:val="24"/>
          <w:szCs w:val="24"/>
        </w:rPr>
        <w:t>L</w:t>
      </w:r>
      <w:r w:rsidR="00AF7C54" w:rsidRPr="00EC5751">
        <w:rPr>
          <w:rFonts w:ascii="Times New Roman" w:eastAsiaTheme="minorEastAsia" w:hAnsi="Times New Roman"/>
          <w:sz w:val="24"/>
          <w:szCs w:val="24"/>
        </w:rPr>
        <w:t>ow</w:t>
      </w:r>
      <w:r>
        <w:rPr>
          <w:rFonts w:ascii="Times New Roman" w:eastAsiaTheme="minorEastAsia" w:hAnsi="Times New Roman"/>
          <w:sz w:val="24"/>
          <w:szCs w:val="24"/>
        </w:rPr>
        <w:t xml:space="preserve"> </w:t>
      </w:r>
      <w:r w:rsidR="00AF7C54" w:rsidRPr="00EC5751">
        <w:rPr>
          <w:rFonts w:ascii="Times New Roman" w:eastAsiaTheme="minorEastAsia" w:hAnsi="Times New Roman"/>
          <w:sz w:val="24"/>
          <w:szCs w:val="24"/>
        </w:rPr>
        <w:t>&lt;-</w:t>
      </w:r>
      <w:r>
        <w:rPr>
          <w:rFonts w:ascii="Times New Roman" w:eastAsiaTheme="minorEastAsia" w:hAnsi="Times New Roman"/>
          <w:sz w:val="24"/>
          <w:szCs w:val="24"/>
        </w:rPr>
        <w:t xml:space="preserve"> </w:t>
      </w:r>
      <w:proofErr w:type="spellStart"/>
      <w:r w:rsidR="00AF7C54" w:rsidRPr="00EC5751">
        <w:rPr>
          <w:rFonts w:ascii="Times New Roman" w:eastAsiaTheme="minorEastAsia" w:hAnsi="Times New Roman"/>
          <w:sz w:val="24"/>
          <w:szCs w:val="24"/>
        </w:rPr>
        <w:t>exp</w:t>
      </w:r>
      <w:proofErr w:type="spellEnd"/>
      <w:r w:rsidR="00AF7C54" w:rsidRPr="00EC5751">
        <w:rPr>
          <w:rFonts w:ascii="Times New Roman" w:eastAsiaTheme="minorEastAsia" w:hAnsi="Times New Roman"/>
          <w:sz w:val="24"/>
          <w:szCs w:val="24"/>
        </w:rPr>
        <w:t>(beta-1.96*se)</w:t>
      </w:r>
      <w:r w:rsidR="00AF7C54">
        <w:rPr>
          <w:rFonts w:ascii="Times New Roman" w:eastAsiaTheme="minorEastAsia" w:hAnsi="Times New Roman"/>
          <w:sz w:val="24"/>
          <w:szCs w:val="24"/>
        </w:rPr>
        <w:t xml:space="preserve">          </w:t>
      </w:r>
      <w:r w:rsidR="00DA3DAF">
        <w:rPr>
          <w:rFonts w:ascii="Times New Roman" w:eastAsiaTheme="minorEastAsia" w:hAnsi="Times New Roman"/>
          <w:sz w:val="24"/>
          <w:szCs w:val="24"/>
        </w:rPr>
        <w:t xml:space="preserve"> </w:t>
      </w:r>
      <w:r w:rsidR="00AF7C54">
        <w:rPr>
          <w:rFonts w:ascii="Times New Roman" w:eastAsiaTheme="minorEastAsia" w:hAnsi="Times New Roman"/>
          <w:sz w:val="24"/>
          <w:szCs w:val="24"/>
        </w:rPr>
        <w:t>(3)</w:t>
      </w:r>
    </w:p>
    <w:p w:rsidR="004C05E8" w:rsidRPr="00611420" w:rsidRDefault="004C05E8"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753D8B" w:rsidRDefault="00A31B9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Tak</w:t>
      </w:r>
      <w:r w:rsidR="005D0EA7">
        <w:rPr>
          <w:rFonts w:ascii="Times New Roman" w:eastAsiaTheme="minorEastAsia" w:hAnsi="Times New Roman"/>
          <w:sz w:val="24"/>
          <w:szCs w:val="24"/>
        </w:rPr>
        <w:t>ing</w:t>
      </w:r>
      <w:r>
        <w:rPr>
          <w:rFonts w:ascii="Times New Roman" w:eastAsiaTheme="minorEastAsia" w:hAnsi="Times New Roman"/>
          <w:sz w:val="24"/>
          <w:szCs w:val="24"/>
        </w:rPr>
        <w:t xml:space="preserve"> </w:t>
      </w:r>
      <w:r w:rsidRPr="00BA4C00">
        <w:rPr>
          <w:rFonts w:ascii="Times New Roman" w:eastAsiaTheme="minorEastAsia" w:hAnsi="Times New Roman"/>
          <w:sz w:val="24"/>
          <w:szCs w:val="24"/>
        </w:rPr>
        <w:t xml:space="preserve">SLC5A8 as an example, the 95%CI </w:t>
      </w:r>
      <w:r w:rsidR="005D0EA7">
        <w:rPr>
          <w:rFonts w:ascii="Times New Roman" w:eastAsiaTheme="minorEastAsia" w:hAnsi="Times New Roman"/>
          <w:sz w:val="24"/>
          <w:szCs w:val="24"/>
        </w:rPr>
        <w:t>was</w:t>
      </w:r>
      <w:r w:rsidRPr="00BA4C00">
        <w:rPr>
          <w:rFonts w:ascii="Times New Roman" w:eastAsiaTheme="minorEastAsia" w:hAnsi="Times New Roman"/>
          <w:sz w:val="24"/>
          <w:szCs w:val="24"/>
        </w:rPr>
        <w:t xml:space="preserve"> 2.51-5.09.</w:t>
      </w:r>
      <w:r w:rsidR="00B636D8">
        <w:rPr>
          <w:rFonts w:ascii="Times New Roman" w:eastAsiaTheme="minorEastAsia" w:hAnsi="Times New Roman"/>
          <w:sz w:val="24"/>
          <w:szCs w:val="24"/>
        </w:rPr>
        <w:t xml:space="preserve"> </w:t>
      </w:r>
      <w:r w:rsidRPr="00BA4C00">
        <w:rPr>
          <w:rFonts w:ascii="Times New Roman" w:eastAsiaTheme="minorEastAsia" w:hAnsi="Times New Roman"/>
          <w:sz w:val="24"/>
          <w:szCs w:val="24"/>
        </w:rPr>
        <w:t>The standard error (SE)</w:t>
      </w:r>
      <w:r>
        <w:rPr>
          <w:rFonts w:ascii="Times New Roman" w:eastAsiaTheme="minorEastAsia" w:hAnsi="Times New Roman"/>
          <w:sz w:val="24"/>
          <w:szCs w:val="24"/>
        </w:rPr>
        <w:t xml:space="preserve"> </w:t>
      </w:r>
      <w:r w:rsidR="005D0EA7">
        <w:rPr>
          <w:rFonts w:ascii="Times New Roman" w:eastAsiaTheme="minorEastAsia" w:hAnsi="Times New Roman"/>
          <w:sz w:val="24"/>
          <w:szCs w:val="24"/>
        </w:rPr>
        <w:t>was</w:t>
      </w:r>
      <w:r w:rsidRPr="00BA4C00">
        <w:rPr>
          <w:rFonts w:ascii="Times New Roman" w:eastAsiaTheme="minorEastAsia" w:hAnsi="Times New Roman"/>
          <w:sz w:val="24"/>
          <w:szCs w:val="24"/>
        </w:rPr>
        <w:t xml:space="preserve"> </w:t>
      </w:r>
      <w:r w:rsidR="00726D8A">
        <w:rPr>
          <w:rFonts w:ascii="Times New Roman" w:eastAsiaTheme="minorEastAsia" w:hAnsi="Times New Roman"/>
          <w:sz w:val="24"/>
          <w:szCs w:val="24"/>
        </w:rPr>
        <w:t>1.1515</w:t>
      </w:r>
      <w:r>
        <w:rPr>
          <w:rFonts w:ascii="Times New Roman" w:eastAsiaTheme="minorEastAsia" w:hAnsi="Times New Roman"/>
          <w:sz w:val="24"/>
          <w:szCs w:val="24"/>
        </w:rPr>
        <w:t xml:space="preserve"> rather than </w:t>
      </w:r>
      <w:r w:rsidRPr="00BA4C00">
        <w:rPr>
          <w:rFonts w:ascii="Times New Roman" w:eastAsiaTheme="minorEastAsia" w:hAnsi="Times New Roman"/>
          <w:sz w:val="24"/>
          <w:szCs w:val="24"/>
        </w:rPr>
        <w:t>0.658.</w:t>
      </w:r>
      <w:r w:rsidR="00481EAC" w:rsidRPr="00481EAC">
        <w:rPr>
          <w:rFonts w:ascii="Times New Roman" w:eastAsiaTheme="minorEastAsia" w:hAnsi="Times New Roman"/>
          <w:sz w:val="24"/>
          <w:szCs w:val="24"/>
        </w:rPr>
        <w:t xml:space="preserve"> </w:t>
      </w:r>
      <w:r w:rsidR="00481EAC" w:rsidRPr="00BA4C00">
        <w:rPr>
          <w:rFonts w:ascii="Times New Roman" w:eastAsiaTheme="minorEastAsia" w:hAnsi="Times New Roman"/>
          <w:sz w:val="24"/>
          <w:szCs w:val="24"/>
        </w:rPr>
        <w:t xml:space="preserve">The z </w:t>
      </w:r>
      <w:r w:rsidR="00481EAC">
        <w:rPr>
          <w:rFonts w:ascii="Times New Roman" w:eastAsiaTheme="minorEastAsia" w:hAnsi="Times New Roman"/>
          <w:sz w:val="24"/>
          <w:szCs w:val="24"/>
        </w:rPr>
        <w:t xml:space="preserve">score can be calculated from the </w:t>
      </w:r>
      <w:r w:rsidR="00481EAC" w:rsidRPr="00BA4C00">
        <w:rPr>
          <w:rFonts w:ascii="Times New Roman" w:eastAsiaTheme="minorEastAsia" w:hAnsi="Times New Roman"/>
          <w:sz w:val="24"/>
          <w:szCs w:val="24"/>
        </w:rPr>
        <w:t xml:space="preserve">log10(OR) and SE, which </w:t>
      </w:r>
      <w:r w:rsidR="005D0EA7">
        <w:rPr>
          <w:rFonts w:ascii="Times New Roman" w:eastAsiaTheme="minorEastAsia" w:hAnsi="Times New Roman"/>
          <w:sz w:val="24"/>
          <w:szCs w:val="24"/>
        </w:rPr>
        <w:t>was</w:t>
      </w:r>
      <w:r w:rsidR="00B45D8A">
        <w:rPr>
          <w:rFonts w:ascii="Times New Roman" w:eastAsiaTheme="minorEastAsia" w:hAnsi="Times New Roman"/>
          <w:sz w:val="24"/>
          <w:szCs w:val="24"/>
        </w:rPr>
        <w:t xml:space="preserve"> </w:t>
      </w:r>
      <w:r w:rsidR="00B45D8A" w:rsidRPr="00B45D8A">
        <w:rPr>
          <w:rFonts w:ascii="Times New Roman" w:eastAsiaTheme="minorEastAsia" w:hAnsi="Times New Roman"/>
          <w:sz w:val="24"/>
          <w:szCs w:val="24"/>
        </w:rPr>
        <w:t>6.9099</w:t>
      </w:r>
      <w:r w:rsidR="00C02ED1">
        <w:rPr>
          <w:rFonts w:ascii="Times New Roman" w:eastAsiaTheme="minorEastAsia" w:hAnsi="Times New Roman"/>
          <w:sz w:val="24"/>
          <w:szCs w:val="24"/>
        </w:rPr>
        <w:t xml:space="preserve">, rather than </w:t>
      </w:r>
      <w:r w:rsidR="00481EAC" w:rsidRPr="00BA4C00">
        <w:rPr>
          <w:rFonts w:ascii="Times New Roman" w:eastAsiaTheme="minorEastAsia" w:hAnsi="Times New Roman"/>
          <w:sz w:val="24"/>
          <w:szCs w:val="24"/>
        </w:rPr>
        <w:t xml:space="preserve">5.775, and the p-value corresponding to the z score </w:t>
      </w:r>
      <w:r w:rsidR="005D0EA7">
        <w:rPr>
          <w:rFonts w:ascii="Times New Roman" w:eastAsiaTheme="minorEastAsia" w:hAnsi="Times New Roman"/>
          <w:sz w:val="24"/>
          <w:szCs w:val="24"/>
        </w:rPr>
        <w:t xml:space="preserve">was </w:t>
      </w:r>
      <w:r w:rsidR="00481EAC" w:rsidRPr="00BA4C00">
        <w:rPr>
          <w:rFonts w:ascii="Times New Roman" w:eastAsiaTheme="minorEastAsia" w:hAnsi="Times New Roman"/>
          <w:sz w:val="24"/>
          <w:szCs w:val="24"/>
        </w:rPr>
        <w:t>4.8E-12</w:t>
      </w:r>
      <w:r w:rsidR="00506973">
        <w:rPr>
          <w:rFonts w:ascii="Times New Roman" w:eastAsiaTheme="minorEastAsia" w:hAnsi="Times New Roman"/>
          <w:sz w:val="24"/>
          <w:szCs w:val="24"/>
        </w:rPr>
        <w:t xml:space="preserve"> (</w:t>
      </w:r>
      <w:r w:rsidR="00506973" w:rsidRPr="00B45D8A">
        <w:rPr>
          <w:rFonts w:ascii="Times New Roman" w:eastAsiaTheme="minorEastAsia" w:hAnsi="Times New Roman"/>
          <w:color w:val="FF0000"/>
          <w:sz w:val="24"/>
          <w:szCs w:val="24"/>
        </w:rPr>
        <w:t>2*(1-pnorm(</w:t>
      </w:r>
      <w:r w:rsidR="00506973" w:rsidRPr="00506973">
        <w:rPr>
          <w:rFonts w:ascii="Times New Roman" w:eastAsiaTheme="minorEastAsia" w:hAnsi="Times New Roman"/>
          <w:color w:val="FF0000"/>
          <w:sz w:val="24"/>
          <w:szCs w:val="24"/>
        </w:rPr>
        <w:t>6.9099</w:t>
      </w:r>
      <w:r w:rsidR="00506973" w:rsidRPr="00B45D8A">
        <w:rPr>
          <w:rFonts w:ascii="Times New Roman" w:eastAsiaTheme="minorEastAsia" w:hAnsi="Times New Roman"/>
          <w:color w:val="FF0000"/>
          <w:sz w:val="24"/>
          <w:szCs w:val="24"/>
        </w:rPr>
        <w:t>))</w:t>
      </w:r>
      <w:r w:rsidR="00506973" w:rsidRPr="00506973">
        <w:rPr>
          <w:rFonts w:ascii="Times New Roman" w:eastAsiaTheme="minorEastAsia" w:hAnsi="Times New Roman"/>
          <w:color w:val="FF0000"/>
          <w:sz w:val="24"/>
          <w:szCs w:val="24"/>
        </w:rPr>
        <w:t>)</w:t>
      </w:r>
      <w:r w:rsidR="00481EAC">
        <w:rPr>
          <w:rFonts w:ascii="Times New Roman" w:eastAsiaTheme="minorEastAsia" w:hAnsi="Times New Roman"/>
          <w:sz w:val="24"/>
          <w:szCs w:val="24"/>
        </w:rPr>
        <w:t xml:space="preserve">, rather than </w:t>
      </w:r>
      <w:r w:rsidR="00481EAC" w:rsidRPr="00BA4C00">
        <w:rPr>
          <w:rFonts w:ascii="Times New Roman" w:eastAsiaTheme="minorEastAsia" w:hAnsi="Times New Roman"/>
          <w:sz w:val="24"/>
          <w:szCs w:val="24"/>
        </w:rPr>
        <w:t>9E-7</w:t>
      </w:r>
      <w:r w:rsidR="00B45D8A">
        <w:rPr>
          <w:rFonts w:ascii="Times New Roman" w:eastAsiaTheme="minorEastAsia" w:hAnsi="Times New Roman"/>
          <w:sz w:val="24"/>
          <w:szCs w:val="24"/>
        </w:rPr>
        <w:t>(</w:t>
      </w:r>
      <w:r w:rsidR="00B45D8A" w:rsidRPr="00B45D8A">
        <w:rPr>
          <w:rFonts w:ascii="Times New Roman" w:eastAsiaTheme="minorEastAsia" w:hAnsi="Times New Roman"/>
          <w:color w:val="FF0000"/>
          <w:sz w:val="24"/>
          <w:szCs w:val="24"/>
        </w:rPr>
        <w:t>2*(1-pnorm(5.775))</w:t>
      </w:r>
      <w:r w:rsidR="00B45D8A">
        <w:rPr>
          <w:rFonts w:ascii="Times New Roman" w:eastAsiaTheme="minorEastAsia" w:hAnsi="Times New Roman"/>
          <w:sz w:val="24"/>
          <w:szCs w:val="24"/>
        </w:rPr>
        <w:t>)</w:t>
      </w:r>
      <w:r w:rsidR="00481EAC">
        <w:rPr>
          <w:rFonts w:ascii="Times New Roman" w:eastAsiaTheme="minorEastAsia" w:hAnsi="Times New Roman"/>
          <w:sz w:val="24"/>
          <w:szCs w:val="24"/>
        </w:rPr>
        <w:t xml:space="preserve">. </w:t>
      </w:r>
      <w:r w:rsidR="00B06CDC">
        <w:rPr>
          <w:rFonts w:ascii="Times New Roman" w:eastAsiaTheme="minorEastAsia" w:hAnsi="Times New Roman"/>
          <w:sz w:val="24"/>
          <w:szCs w:val="24"/>
        </w:rPr>
        <w:t>The</w:t>
      </w:r>
      <w:r w:rsidR="005D0EA7">
        <w:rPr>
          <w:rFonts w:ascii="Times New Roman" w:eastAsiaTheme="minorEastAsia" w:hAnsi="Times New Roman"/>
          <w:sz w:val="24"/>
          <w:szCs w:val="24"/>
        </w:rPr>
        <w:t xml:space="preserve"> deviation from your results</w:t>
      </w:r>
      <w:r w:rsidR="00B06CDC">
        <w:rPr>
          <w:rFonts w:ascii="Times New Roman" w:eastAsiaTheme="minorEastAsia" w:hAnsi="Times New Roman"/>
          <w:sz w:val="24"/>
          <w:szCs w:val="24"/>
        </w:rPr>
        <w:t xml:space="preserve"> </w:t>
      </w:r>
      <w:r w:rsidR="005D0EA7">
        <w:rPr>
          <w:rFonts w:ascii="Times New Roman" w:eastAsiaTheme="minorEastAsia" w:hAnsi="Times New Roman"/>
          <w:sz w:val="24"/>
          <w:szCs w:val="24"/>
        </w:rPr>
        <w:t>may</w:t>
      </w:r>
      <w:r w:rsidR="0020305C">
        <w:rPr>
          <w:rFonts w:ascii="Times New Roman" w:eastAsiaTheme="minorEastAsia" w:hAnsi="Times New Roman"/>
          <w:sz w:val="24"/>
          <w:szCs w:val="24"/>
        </w:rPr>
        <w:t xml:space="preserve"> be</w:t>
      </w:r>
      <w:r w:rsidR="005D0EA7">
        <w:rPr>
          <w:rFonts w:ascii="Times New Roman" w:eastAsiaTheme="minorEastAsia" w:hAnsi="Times New Roman"/>
          <w:sz w:val="24"/>
          <w:szCs w:val="24"/>
        </w:rPr>
        <w:t xml:space="preserve"> due to</w:t>
      </w:r>
      <w:r w:rsidR="00B06CDC">
        <w:rPr>
          <w:rFonts w:ascii="Times New Roman" w:eastAsiaTheme="minorEastAsia" w:hAnsi="Times New Roman"/>
          <w:sz w:val="24"/>
          <w:szCs w:val="24"/>
        </w:rPr>
        <w:t xml:space="preserve"> </w:t>
      </w:r>
      <w:r w:rsidR="0060422B">
        <w:rPr>
          <w:rFonts w:ascii="Times New Roman" w:eastAsiaTheme="minorEastAsia" w:hAnsi="Times New Roman"/>
          <w:sz w:val="24"/>
          <w:szCs w:val="24"/>
        </w:rPr>
        <w:t>difference</w:t>
      </w:r>
      <w:r w:rsidR="00B06CDC">
        <w:rPr>
          <w:rFonts w:ascii="Times New Roman" w:eastAsiaTheme="minorEastAsia" w:hAnsi="Times New Roman"/>
          <w:sz w:val="24"/>
          <w:szCs w:val="24"/>
        </w:rPr>
        <w:t xml:space="preserve"> between </w:t>
      </w:r>
      <w:r w:rsidR="005D0EA7">
        <w:rPr>
          <w:rFonts w:ascii="Times New Roman" w:eastAsiaTheme="minorEastAsia" w:hAnsi="Times New Roman"/>
          <w:sz w:val="24"/>
          <w:szCs w:val="24"/>
        </w:rPr>
        <w:t xml:space="preserve">using </w:t>
      </w:r>
      <w:r w:rsidR="00B06CDC">
        <w:rPr>
          <w:rFonts w:ascii="Times New Roman" w:eastAsiaTheme="minorEastAsia" w:hAnsi="Times New Roman"/>
          <w:sz w:val="24"/>
          <w:szCs w:val="24"/>
        </w:rPr>
        <w:t>ln and log(10)</w:t>
      </w:r>
      <w:r w:rsidR="00C143CC">
        <w:rPr>
          <w:rFonts w:ascii="Times New Roman" w:eastAsiaTheme="minorEastAsia" w:hAnsi="Times New Roman"/>
          <w:sz w:val="24"/>
          <w:szCs w:val="24"/>
        </w:rPr>
        <w:t>.</w:t>
      </w:r>
    </w:p>
    <w:p w:rsidR="00D67C2C" w:rsidRDefault="00D67C2C"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433141" w:rsidRPr="004F69E5" w:rsidRDefault="00097E30" w:rsidP="0010075B">
      <w:pPr>
        <w:widowControl w:val="0"/>
        <w:autoSpaceDE w:val="0"/>
        <w:autoSpaceDN w:val="0"/>
        <w:adjustRightInd w:val="0"/>
        <w:spacing w:after="0" w:line="240" w:lineRule="auto"/>
        <w:jc w:val="both"/>
        <w:rPr>
          <w:rFonts w:ascii="Times New Roman" w:eastAsiaTheme="minorEastAsia" w:hAnsi="Times New Roman"/>
          <w:b/>
          <w:color w:val="FF0000"/>
          <w:sz w:val="24"/>
          <w:szCs w:val="24"/>
        </w:rPr>
      </w:pPr>
      <w:r w:rsidRPr="004F69E5">
        <w:rPr>
          <w:rFonts w:ascii="Times New Roman" w:hAnsi="Times New Roman"/>
          <w:b/>
          <w:color w:val="FF0000"/>
          <w:sz w:val="24"/>
          <w:szCs w:val="24"/>
        </w:rPr>
        <w:t xml:space="preserve">Comments: </w:t>
      </w:r>
      <w:r w:rsidR="00433141" w:rsidRPr="004F69E5">
        <w:rPr>
          <w:rFonts w:ascii="Times New Roman" w:eastAsiaTheme="minorEastAsia" w:hAnsi="Times New Roman"/>
          <w:b/>
          <w:color w:val="FF0000"/>
          <w:sz w:val="24"/>
          <w:szCs w:val="24"/>
        </w:rPr>
        <w:t>Minor Essential Revisions</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Several important details are missing in this manuscript. For example</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a) how was the 'FDR adjusted p-value" calculated.</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b) how does the 'combat' method work (a citation or some descriptions are necessary)</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c) sensitivity, specificity and accuracy usually depend on a tunable threshold. The authors should discuss how the threshold was chosen.</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d) it's unclear which dataset (discovery? validation) was used in the 'Sensitivity, specificity and accuracy of the diagnosis panel' section</w:t>
      </w:r>
    </w:p>
    <w:p w:rsidR="00097E30" w:rsidRP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97E3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t xml:space="preserve">Response: </w:t>
      </w:r>
    </w:p>
    <w:p w:rsidR="008B6EC5" w:rsidRDefault="005D0EA7" w:rsidP="0010075B">
      <w:pPr>
        <w:widowControl w:val="0"/>
        <w:autoSpaceDE w:val="0"/>
        <w:autoSpaceDN w:val="0"/>
        <w:adjustRightInd w:val="0"/>
        <w:spacing w:after="0" w:line="240" w:lineRule="auto"/>
        <w:jc w:val="both"/>
        <w:rPr>
          <w:rFonts w:ascii="Times New Roman" w:eastAsiaTheme="minorEastAsia" w:hAnsi="Times New Roman"/>
          <w:sz w:val="24"/>
          <w:szCs w:val="24"/>
        </w:rPr>
      </w:pPr>
      <w:r>
        <w:rPr>
          <w:rFonts w:ascii="Times New Roman" w:eastAsiaTheme="minorEastAsia" w:hAnsi="Times New Roman"/>
          <w:sz w:val="24"/>
          <w:szCs w:val="24"/>
        </w:rPr>
        <w:t>W</w:t>
      </w:r>
      <w:r w:rsidR="00384EC9" w:rsidRPr="005A733B">
        <w:rPr>
          <w:rFonts w:ascii="Times New Roman" w:eastAsiaTheme="minorEastAsia" w:hAnsi="Times New Roman"/>
          <w:sz w:val="24"/>
          <w:szCs w:val="24"/>
        </w:rPr>
        <w:t>e have added  i</w:t>
      </w:r>
      <w:r w:rsidR="008B6EC5" w:rsidRPr="005A733B">
        <w:rPr>
          <w:rFonts w:ascii="Times New Roman" w:eastAsiaTheme="minorEastAsia" w:hAnsi="Times New Roman"/>
          <w:sz w:val="24"/>
          <w:szCs w:val="24"/>
        </w:rPr>
        <w:t xml:space="preserve">nformation into the manuscript as </w:t>
      </w:r>
      <w:r w:rsidR="0020305C">
        <w:rPr>
          <w:rFonts w:ascii="Times New Roman" w:eastAsiaTheme="minorEastAsia" w:hAnsi="Times New Roman"/>
          <w:sz w:val="24"/>
          <w:szCs w:val="24"/>
        </w:rPr>
        <w:t>follows</w:t>
      </w:r>
      <w:r w:rsidR="008B6EC5" w:rsidRPr="005A733B">
        <w:rPr>
          <w:rFonts w:ascii="Times New Roman" w:eastAsiaTheme="minorEastAsia" w:hAnsi="Times New Roman"/>
          <w:sz w:val="24"/>
          <w:szCs w:val="24"/>
        </w:rPr>
        <w:t>:</w:t>
      </w:r>
    </w:p>
    <w:p w:rsidR="00AF0039" w:rsidRPr="005A733B" w:rsidRDefault="00AF0039"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15440B" w:rsidRPr="0015440B" w:rsidRDefault="005A733B" w:rsidP="004A45C7">
      <w:pPr>
        <w:pStyle w:val="a5"/>
        <w:widowControl w:val="0"/>
        <w:numPr>
          <w:ilvl w:val="0"/>
          <w:numId w:val="8"/>
        </w:numPr>
        <w:autoSpaceDE w:val="0"/>
        <w:autoSpaceDN w:val="0"/>
        <w:adjustRightInd w:val="0"/>
        <w:spacing w:after="0" w:line="240" w:lineRule="auto"/>
        <w:ind w:firstLineChars="0" w:firstLine="0"/>
        <w:jc w:val="both"/>
        <w:rPr>
          <w:rFonts w:ascii="Times New Roman" w:hAnsi="Times New Roman"/>
          <w:sz w:val="24"/>
          <w:szCs w:val="24"/>
        </w:rPr>
      </w:pPr>
      <w:r w:rsidRPr="0015440B">
        <w:rPr>
          <w:rFonts w:ascii="Times New Roman" w:eastAsiaTheme="minorEastAsia" w:hAnsi="Times New Roman"/>
          <w:sz w:val="24"/>
          <w:szCs w:val="24"/>
        </w:rPr>
        <w:t xml:space="preserve">False discovery rate </w:t>
      </w:r>
      <w:r w:rsidRPr="0015440B">
        <w:rPr>
          <w:rFonts w:ascii="Times New Roman" w:eastAsiaTheme="minorEastAsia" w:hAnsi="Times New Roman" w:hint="eastAsia"/>
          <w:sz w:val="24"/>
          <w:szCs w:val="24"/>
        </w:rPr>
        <w:t xml:space="preserve">(FDR) </w:t>
      </w:r>
      <w:r w:rsidRPr="0015440B">
        <w:rPr>
          <w:rFonts w:ascii="Times New Roman" w:eastAsiaTheme="minorEastAsia" w:hAnsi="Times New Roman"/>
          <w:sz w:val="24"/>
          <w:szCs w:val="24"/>
        </w:rPr>
        <w:t xml:space="preserve">correction was used for multiple test correction with the R function of </w:t>
      </w:r>
      <w:proofErr w:type="spellStart"/>
      <w:r w:rsidRPr="0015440B">
        <w:rPr>
          <w:rFonts w:ascii="Times New Roman" w:eastAsiaTheme="minorEastAsia" w:hAnsi="Times New Roman"/>
          <w:sz w:val="24"/>
          <w:szCs w:val="24"/>
        </w:rPr>
        <w:t>p.adjust</w:t>
      </w:r>
      <w:proofErr w:type="spellEnd"/>
      <w:r w:rsidRPr="0015440B">
        <w:rPr>
          <w:rFonts w:ascii="Times New Roman" w:eastAsiaTheme="minorEastAsia" w:hAnsi="Times New Roman"/>
          <w:sz w:val="24"/>
          <w:szCs w:val="24"/>
        </w:rPr>
        <w:t xml:space="preserve"> with </w:t>
      </w:r>
      <w:proofErr w:type="spellStart"/>
      <w:r w:rsidRPr="0015440B">
        <w:rPr>
          <w:rFonts w:ascii="Times New Roman" w:eastAsiaTheme="minorEastAsia" w:hAnsi="Times New Roman"/>
          <w:sz w:val="24"/>
          <w:szCs w:val="24"/>
        </w:rPr>
        <w:t>fdr</w:t>
      </w:r>
      <w:proofErr w:type="spellEnd"/>
      <w:r w:rsidRPr="0015440B">
        <w:rPr>
          <w:rFonts w:ascii="Times New Roman" w:eastAsiaTheme="minorEastAsia" w:hAnsi="Times New Roman"/>
          <w:sz w:val="24"/>
          <w:szCs w:val="24"/>
        </w:rPr>
        <w:t xml:space="preserve"> as</w:t>
      </w:r>
      <w:r w:rsidR="0020305C">
        <w:rPr>
          <w:rFonts w:ascii="Times New Roman" w:eastAsiaTheme="minorEastAsia" w:hAnsi="Times New Roman"/>
          <w:sz w:val="24"/>
          <w:szCs w:val="24"/>
        </w:rPr>
        <w:t xml:space="preserve"> a</w:t>
      </w:r>
      <w:r w:rsidRPr="0015440B">
        <w:rPr>
          <w:rFonts w:ascii="Times New Roman" w:eastAsiaTheme="minorEastAsia" w:hAnsi="Times New Roman"/>
          <w:sz w:val="24"/>
          <w:szCs w:val="24"/>
        </w:rPr>
        <w:t xml:space="preserve"> parameter.</w:t>
      </w:r>
      <w:r w:rsidR="00AF0039" w:rsidRPr="0015440B">
        <w:rPr>
          <w:rFonts w:ascii="Times New Roman" w:eastAsiaTheme="minorEastAsia" w:hAnsi="Times New Roman"/>
          <w:sz w:val="24"/>
          <w:szCs w:val="24"/>
        </w:rPr>
        <w:t xml:space="preserve"> </w:t>
      </w:r>
      <w:r w:rsidR="002C2422">
        <w:rPr>
          <w:rFonts w:ascii="Times New Roman" w:eastAsiaTheme="minorEastAsia" w:hAnsi="Times New Roman"/>
          <w:sz w:val="24"/>
          <w:szCs w:val="24"/>
        </w:rPr>
        <w:t>We have included</w:t>
      </w:r>
      <w:r w:rsidR="00921F02" w:rsidRPr="0015440B">
        <w:rPr>
          <w:rFonts w:ascii="Times New Roman" w:eastAsiaTheme="minorEastAsia" w:hAnsi="Times New Roman"/>
          <w:sz w:val="24"/>
          <w:szCs w:val="24"/>
        </w:rPr>
        <w:t xml:space="preserve"> “False discovery rate </w:t>
      </w:r>
      <w:r w:rsidR="00921F02" w:rsidRPr="0015440B">
        <w:rPr>
          <w:rFonts w:ascii="Times New Roman" w:eastAsiaTheme="minorEastAsia" w:hAnsi="Times New Roman" w:hint="eastAsia"/>
          <w:sz w:val="24"/>
          <w:szCs w:val="24"/>
        </w:rPr>
        <w:t xml:space="preserve">(FDR) </w:t>
      </w:r>
      <w:r w:rsidR="00921F02" w:rsidRPr="0015440B">
        <w:rPr>
          <w:rFonts w:ascii="Times New Roman" w:eastAsiaTheme="minorEastAsia" w:hAnsi="Times New Roman"/>
          <w:sz w:val="24"/>
          <w:szCs w:val="24"/>
        </w:rPr>
        <w:t>correction was used for multiple test correction</w:t>
      </w:r>
      <w:r w:rsidR="0020305C">
        <w:rPr>
          <w:rFonts w:ascii="Times New Roman" w:eastAsiaTheme="minorEastAsia" w:hAnsi="Times New Roman"/>
          <w:sz w:val="24"/>
          <w:szCs w:val="24"/>
        </w:rPr>
        <w:t>s</w:t>
      </w:r>
      <w:r w:rsidR="00921F02" w:rsidRPr="0015440B">
        <w:rPr>
          <w:rFonts w:ascii="Times New Roman" w:eastAsiaTheme="minorEastAsia" w:hAnsi="Times New Roman"/>
          <w:sz w:val="24"/>
          <w:szCs w:val="24"/>
        </w:rPr>
        <w:t xml:space="preserve"> with the R function of </w:t>
      </w:r>
      <w:proofErr w:type="spellStart"/>
      <w:r w:rsidR="00921F02" w:rsidRPr="0015440B">
        <w:rPr>
          <w:rFonts w:ascii="Times New Roman" w:eastAsiaTheme="minorEastAsia" w:hAnsi="Times New Roman"/>
          <w:sz w:val="24"/>
          <w:szCs w:val="24"/>
        </w:rPr>
        <w:t>p.adjust</w:t>
      </w:r>
      <w:proofErr w:type="spellEnd"/>
      <w:r w:rsidR="00921F02" w:rsidRPr="0015440B">
        <w:rPr>
          <w:rFonts w:ascii="Times New Roman" w:eastAsiaTheme="minorEastAsia" w:hAnsi="Times New Roman"/>
          <w:sz w:val="24"/>
          <w:szCs w:val="24"/>
        </w:rPr>
        <w:t xml:space="preserve"> with </w:t>
      </w:r>
      <w:proofErr w:type="spellStart"/>
      <w:r w:rsidR="00921F02" w:rsidRPr="0015440B">
        <w:rPr>
          <w:rFonts w:ascii="Times New Roman" w:eastAsiaTheme="minorEastAsia" w:hAnsi="Times New Roman"/>
          <w:sz w:val="24"/>
          <w:szCs w:val="24"/>
        </w:rPr>
        <w:t>fdr</w:t>
      </w:r>
      <w:proofErr w:type="spellEnd"/>
      <w:r w:rsidR="00921F02" w:rsidRPr="0015440B">
        <w:rPr>
          <w:rFonts w:ascii="Times New Roman" w:eastAsiaTheme="minorEastAsia" w:hAnsi="Times New Roman"/>
          <w:sz w:val="24"/>
          <w:szCs w:val="24"/>
        </w:rPr>
        <w:t xml:space="preserve"> as </w:t>
      </w:r>
      <w:r w:rsidR="0020305C">
        <w:rPr>
          <w:rFonts w:ascii="Times New Roman" w:eastAsiaTheme="minorEastAsia" w:hAnsi="Times New Roman"/>
          <w:sz w:val="24"/>
          <w:szCs w:val="24"/>
        </w:rPr>
        <w:t xml:space="preserve">a </w:t>
      </w:r>
      <w:r w:rsidR="00921F02" w:rsidRPr="0015440B">
        <w:rPr>
          <w:rFonts w:ascii="Times New Roman" w:eastAsiaTheme="minorEastAsia" w:hAnsi="Times New Roman"/>
          <w:sz w:val="24"/>
          <w:szCs w:val="24"/>
        </w:rPr>
        <w:t>parameter”</w:t>
      </w:r>
      <w:r w:rsidR="002C2422">
        <w:rPr>
          <w:rFonts w:ascii="Times New Roman" w:eastAsiaTheme="minorEastAsia" w:hAnsi="Times New Roman"/>
          <w:sz w:val="24"/>
          <w:szCs w:val="24"/>
        </w:rPr>
        <w:t xml:space="preserve"> in the revised manuscript</w:t>
      </w:r>
      <w:r w:rsidR="00921F02" w:rsidRPr="0015440B">
        <w:rPr>
          <w:rFonts w:ascii="Times New Roman" w:eastAsiaTheme="minorEastAsia" w:hAnsi="Times New Roman"/>
          <w:sz w:val="24"/>
          <w:szCs w:val="24"/>
        </w:rPr>
        <w:t>.</w:t>
      </w:r>
    </w:p>
    <w:p w:rsidR="0015440B" w:rsidRPr="0015440B" w:rsidRDefault="0015440B" w:rsidP="0015440B">
      <w:pPr>
        <w:pStyle w:val="a5"/>
        <w:widowControl w:val="0"/>
        <w:autoSpaceDE w:val="0"/>
        <w:autoSpaceDN w:val="0"/>
        <w:adjustRightInd w:val="0"/>
        <w:spacing w:after="0" w:line="240" w:lineRule="auto"/>
        <w:ind w:left="360" w:firstLineChars="0" w:firstLine="0"/>
        <w:jc w:val="both"/>
        <w:rPr>
          <w:rFonts w:ascii="Times New Roman" w:hAnsi="Times New Roman"/>
          <w:sz w:val="24"/>
          <w:szCs w:val="24"/>
        </w:rPr>
      </w:pPr>
    </w:p>
    <w:p w:rsidR="0010075B" w:rsidRPr="0015440B" w:rsidRDefault="005A733B" w:rsidP="004A45C7">
      <w:pPr>
        <w:pStyle w:val="a5"/>
        <w:widowControl w:val="0"/>
        <w:numPr>
          <w:ilvl w:val="0"/>
          <w:numId w:val="8"/>
        </w:numPr>
        <w:autoSpaceDE w:val="0"/>
        <w:autoSpaceDN w:val="0"/>
        <w:adjustRightInd w:val="0"/>
        <w:spacing w:after="0" w:line="240" w:lineRule="auto"/>
        <w:ind w:firstLineChars="0" w:firstLine="0"/>
        <w:jc w:val="both"/>
        <w:rPr>
          <w:rFonts w:ascii="Times New Roman" w:hAnsi="Times New Roman"/>
          <w:sz w:val="24"/>
          <w:szCs w:val="24"/>
        </w:rPr>
      </w:pPr>
      <w:r w:rsidRPr="0015440B">
        <w:rPr>
          <w:rFonts w:ascii="Times New Roman" w:hAnsi="Times New Roman"/>
          <w:sz w:val="24"/>
          <w:szCs w:val="24"/>
        </w:rPr>
        <w:t>Microarray measures some specific signals, such as gene expression</w:t>
      </w:r>
      <w:r w:rsidR="00366FA2">
        <w:rPr>
          <w:rFonts w:ascii="Times New Roman" w:hAnsi="Times New Roman"/>
          <w:sz w:val="24"/>
          <w:szCs w:val="24"/>
        </w:rPr>
        <w:t xml:space="preserve"> and </w:t>
      </w:r>
      <w:r w:rsidRPr="0015440B">
        <w:rPr>
          <w:rFonts w:ascii="Times New Roman" w:hAnsi="Times New Roman"/>
          <w:sz w:val="24"/>
          <w:szCs w:val="24"/>
        </w:rPr>
        <w:t>DNA methylation of thousands of genes in a single assay. It is a revolutionary tool for identifying genes whose methylation changes in response to specific situation</w:t>
      </w:r>
      <w:r w:rsidR="00366FA2">
        <w:rPr>
          <w:rFonts w:ascii="Times New Roman" w:hAnsi="Times New Roman"/>
          <w:sz w:val="24"/>
          <w:szCs w:val="24"/>
        </w:rPr>
        <w:t>s</w:t>
      </w:r>
      <w:r w:rsidRPr="0015440B">
        <w:rPr>
          <w:rFonts w:ascii="Times New Roman" w:hAnsi="Times New Roman"/>
          <w:sz w:val="24"/>
          <w:szCs w:val="24"/>
        </w:rPr>
        <w:t xml:space="preserve">, such as different development stages, physiological or pathological status. However, microarray results can be affected by </w:t>
      </w:r>
      <w:r w:rsidR="00366FA2">
        <w:rPr>
          <w:rFonts w:ascii="Times New Roman" w:hAnsi="Times New Roman"/>
          <w:sz w:val="24"/>
          <w:szCs w:val="24"/>
        </w:rPr>
        <w:t xml:space="preserve">a </w:t>
      </w:r>
      <w:r w:rsidR="002D7B36" w:rsidRPr="0015440B">
        <w:rPr>
          <w:rFonts w:ascii="Times New Roman" w:hAnsi="Times New Roman"/>
          <w:sz w:val="24"/>
          <w:szCs w:val="24"/>
        </w:rPr>
        <w:t>variety of </w:t>
      </w:r>
      <w:r w:rsidRPr="0015440B">
        <w:rPr>
          <w:rFonts w:ascii="Times New Roman" w:hAnsi="Times New Roman"/>
          <w:sz w:val="24"/>
          <w:szCs w:val="24"/>
        </w:rPr>
        <w:t xml:space="preserve">non-biological variables, such as methods for RNA isolation, amplification and </w:t>
      </w:r>
      <w:r w:rsidR="00D0624F" w:rsidRPr="0015440B">
        <w:rPr>
          <w:rFonts w:ascii="Times New Roman" w:hAnsi="Times New Roman"/>
          <w:sz w:val="24"/>
          <w:szCs w:val="24"/>
        </w:rPr>
        <w:t xml:space="preserve">probe labeling, </w:t>
      </w:r>
      <w:r w:rsidRPr="0015440B">
        <w:rPr>
          <w:rFonts w:ascii="Times New Roman" w:hAnsi="Times New Roman"/>
          <w:sz w:val="24"/>
          <w:szCs w:val="24"/>
        </w:rPr>
        <w:t>processing and scanning</w:t>
      </w:r>
      <w:r w:rsidR="00D0624F" w:rsidRPr="0015440B">
        <w:rPr>
          <w:rFonts w:ascii="Times New Roman" w:hAnsi="Times New Roman"/>
          <w:sz w:val="24"/>
          <w:szCs w:val="24"/>
        </w:rPr>
        <w:t xml:space="preserve">, </w:t>
      </w:r>
      <w:r w:rsidRPr="0015440B">
        <w:rPr>
          <w:rFonts w:ascii="Times New Roman" w:hAnsi="Times New Roman"/>
          <w:sz w:val="24"/>
          <w:szCs w:val="24"/>
        </w:rPr>
        <w:t xml:space="preserve">reagents from different companies, different technicians or even changing atmospheric ozone levels. </w:t>
      </w:r>
      <w:r w:rsidR="00D0624F" w:rsidRPr="0015440B">
        <w:rPr>
          <w:rFonts w:ascii="Times New Roman" w:hAnsi="Times New Roman"/>
          <w:sz w:val="24"/>
          <w:szCs w:val="24"/>
        </w:rPr>
        <w:t>Usually</w:t>
      </w:r>
      <w:r w:rsidRPr="0015440B">
        <w:rPr>
          <w:rFonts w:ascii="Times New Roman" w:hAnsi="Times New Roman"/>
          <w:sz w:val="24"/>
          <w:szCs w:val="24"/>
        </w:rPr>
        <w:t>, the term “batch” refers to microarrays processed at one site over a short period of time using the same platform. The cumulative error introduced by these time and place-dependent experimental variations is referred to as batch effects.</w:t>
      </w:r>
      <w:r w:rsidRPr="0015440B">
        <w:rPr>
          <w:rFonts w:ascii="Times New Roman" w:hAnsi="Times New Roman" w:hint="eastAsia"/>
          <w:sz w:val="24"/>
          <w:szCs w:val="24"/>
        </w:rPr>
        <w:t xml:space="preserve"> </w:t>
      </w:r>
      <w:r w:rsidRPr="0015440B">
        <w:rPr>
          <w:rFonts w:ascii="Times New Roman" w:hAnsi="Times New Roman"/>
          <w:sz w:val="24"/>
          <w:szCs w:val="24"/>
        </w:rPr>
        <w:t xml:space="preserve">In terms different study, the methylation array data </w:t>
      </w:r>
      <w:r w:rsidR="002C2422">
        <w:rPr>
          <w:rFonts w:ascii="Times New Roman" w:hAnsi="Times New Roman"/>
          <w:sz w:val="24"/>
          <w:szCs w:val="24"/>
        </w:rPr>
        <w:t>were</w:t>
      </w:r>
      <w:r w:rsidRPr="0015440B">
        <w:rPr>
          <w:rFonts w:ascii="Times New Roman" w:hAnsi="Times New Roman"/>
          <w:sz w:val="24"/>
          <w:szCs w:val="24"/>
        </w:rPr>
        <w:t xml:space="preserve"> created </w:t>
      </w:r>
      <w:r w:rsidR="002C2422">
        <w:rPr>
          <w:rFonts w:ascii="Times New Roman" w:hAnsi="Times New Roman"/>
          <w:sz w:val="24"/>
          <w:szCs w:val="24"/>
        </w:rPr>
        <w:t>at</w:t>
      </w:r>
      <w:r w:rsidRPr="0015440B">
        <w:rPr>
          <w:rFonts w:ascii="Times New Roman" w:hAnsi="Times New Roman"/>
          <w:sz w:val="24"/>
          <w:szCs w:val="24"/>
        </w:rPr>
        <w:t xml:space="preserve"> </w:t>
      </w:r>
      <w:r w:rsidR="00366FA2">
        <w:rPr>
          <w:rFonts w:ascii="Times New Roman" w:hAnsi="Times New Roman"/>
          <w:sz w:val="24"/>
          <w:szCs w:val="24"/>
        </w:rPr>
        <w:t xml:space="preserve">a </w:t>
      </w:r>
      <w:r w:rsidRPr="0015440B">
        <w:rPr>
          <w:rFonts w:ascii="Times New Roman" w:hAnsi="Times New Roman"/>
          <w:sz w:val="24"/>
          <w:szCs w:val="24"/>
        </w:rPr>
        <w:t>different time, place</w:t>
      </w:r>
      <w:r w:rsidR="002C2422">
        <w:rPr>
          <w:rFonts w:ascii="Times New Roman" w:hAnsi="Times New Roman"/>
          <w:sz w:val="24"/>
          <w:szCs w:val="24"/>
        </w:rPr>
        <w:t xml:space="preserve"> and by different</w:t>
      </w:r>
      <w:r w:rsidR="00366FA2">
        <w:rPr>
          <w:rFonts w:ascii="Times New Roman" w:hAnsi="Times New Roman"/>
          <w:sz w:val="24"/>
          <w:szCs w:val="24"/>
        </w:rPr>
        <w:t xml:space="preserve"> </w:t>
      </w:r>
      <w:r w:rsidRPr="0015440B">
        <w:rPr>
          <w:rFonts w:ascii="Times New Roman" w:hAnsi="Times New Roman"/>
          <w:sz w:val="24"/>
          <w:szCs w:val="24"/>
        </w:rPr>
        <w:t>technician</w:t>
      </w:r>
      <w:r w:rsidR="002C2422">
        <w:rPr>
          <w:rFonts w:ascii="Times New Roman" w:hAnsi="Times New Roman"/>
          <w:sz w:val="24"/>
          <w:szCs w:val="24"/>
        </w:rPr>
        <w:t>. T</w:t>
      </w:r>
      <w:r w:rsidRPr="0015440B">
        <w:rPr>
          <w:rFonts w:ascii="Times New Roman" w:hAnsi="Times New Roman"/>
          <w:sz w:val="24"/>
          <w:szCs w:val="24"/>
        </w:rPr>
        <w:t>he main variation of</w:t>
      </w:r>
      <w:r w:rsidR="002C2422">
        <w:rPr>
          <w:rFonts w:ascii="Times New Roman" w:hAnsi="Times New Roman"/>
          <w:sz w:val="24"/>
          <w:szCs w:val="24"/>
        </w:rPr>
        <w:t xml:space="preserve"> </w:t>
      </w:r>
      <w:r w:rsidR="00366FA2">
        <w:rPr>
          <w:rFonts w:ascii="Times New Roman" w:hAnsi="Times New Roman"/>
          <w:sz w:val="24"/>
          <w:szCs w:val="24"/>
        </w:rPr>
        <w:t xml:space="preserve">the </w:t>
      </w:r>
      <w:r w:rsidR="002C2422">
        <w:rPr>
          <w:rFonts w:ascii="Times New Roman" w:hAnsi="Times New Roman"/>
          <w:sz w:val="24"/>
          <w:szCs w:val="24"/>
        </w:rPr>
        <w:t xml:space="preserve">methylation </w:t>
      </w:r>
      <w:r w:rsidRPr="0015440B">
        <w:rPr>
          <w:rFonts w:ascii="Times New Roman" w:hAnsi="Times New Roman"/>
          <w:sz w:val="24"/>
          <w:szCs w:val="24"/>
        </w:rPr>
        <w:t>data would be show</w:t>
      </w:r>
      <w:r w:rsidR="00366FA2">
        <w:rPr>
          <w:rFonts w:ascii="Times New Roman" w:hAnsi="Times New Roman"/>
          <w:sz w:val="24"/>
          <w:szCs w:val="24"/>
        </w:rPr>
        <w:t>n</w:t>
      </w:r>
      <w:r w:rsidRPr="0015440B">
        <w:rPr>
          <w:rFonts w:ascii="Times New Roman" w:hAnsi="Times New Roman"/>
          <w:sz w:val="24"/>
          <w:szCs w:val="24"/>
        </w:rPr>
        <w:t xml:space="preserve"> as</w:t>
      </w:r>
      <w:r w:rsidR="00366FA2">
        <w:rPr>
          <w:rFonts w:ascii="Times New Roman" w:hAnsi="Times New Roman"/>
          <w:sz w:val="24"/>
          <w:szCs w:val="24"/>
        </w:rPr>
        <w:t xml:space="preserve"> a</w:t>
      </w:r>
      <w:r w:rsidRPr="0015440B">
        <w:rPr>
          <w:rFonts w:ascii="Times New Roman" w:hAnsi="Times New Roman"/>
          <w:sz w:val="24"/>
          <w:szCs w:val="24"/>
        </w:rPr>
        <w:t xml:space="preserve"> batch effect. In </w:t>
      </w:r>
      <w:r w:rsidR="00366FA2">
        <w:rPr>
          <w:rFonts w:ascii="Times New Roman" w:hAnsi="Times New Roman"/>
          <w:sz w:val="24"/>
          <w:szCs w:val="24"/>
        </w:rPr>
        <w:t xml:space="preserve">the </w:t>
      </w:r>
      <w:r w:rsidRPr="0015440B">
        <w:rPr>
          <w:rFonts w:ascii="Times New Roman" w:hAnsi="Times New Roman"/>
          <w:sz w:val="24"/>
          <w:szCs w:val="24"/>
        </w:rPr>
        <w:t xml:space="preserve">present study, batch is equivalent to “each individual study” and </w:t>
      </w:r>
      <w:r w:rsidR="00366FA2">
        <w:rPr>
          <w:rFonts w:ascii="Times New Roman" w:hAnsi="Times New Roman"/>
          <w:sz w:val="24"/>
          <w:szCs w:val="24"/>
        </w:rPr>
        <w:t xml:space="preserve">the </w:t>
      </w:r>
      <w:r w:rsidRPr="0015440B">
        <w:rPr>
          <w:rFonts w:ascii="Times New Roman" w:hAnsi="Times New Roman"/>
          <w:sz w:val="24"/>
          <w:szCs w:val="24"/>
        </w:rPr>
        <w:t xml:space="preserve">Combat algorithm could remove such </w:t>
      </w:r>
      <w:r w:rsidRPr="0015440B">
        <w:rPr>
          <w:rFonts w:ascii="Times New Roman" w:hAnsi="Times New Roman"/>
          <w:sz w:val="24"/>
          <w:szCs w:val="24"/>
        </w:rPr>
        <w:lastRenderedPageBreak/>
        <w:t xml:space="preserve">noise (batch signal </w:t>
      </w:r>
      <w:r w:rsidR="002C2422">
        <w:rPr>
          <w:rFonts w:ascii="Times New Roman" w:hAnsi="Times New Roman"/>
          <w:sz w:val="24"/>
          <w:szCs w:val="24"/>
        </w:rPr>
        <w:t xml:space="preserve">in </w:t>
      </w:r>
      <w:r w:rsidRPr="0015440B">
        <w:rPr>
          <w:rFonts w:ascii="Times New Roman" w:hAnsi="Times New Roman"/>
          <w:sz w:val="24"/>
          <w:szCs w:val="24"/>
        </w:rPr>
        <w:t>each individual study) from the dataset, adjusted with additional and multiple effect</w:t>
      </w:r>
      <w:r w:rsidR="00366FA2">
        <w:rPr>
          <w:rFonts w:ascii="Times New Roman" w:hAnsi="Times New Roman"/>
          <w:sz w:val="24"/>
          <w:szCs w:val="24"/>
        </w:rPr>
        <w:t>s</w:t>
      </w:r>
      <w:r w:rsidRPr="0015440B">
        <w:rPr>
          <w:rFonts w:ascii="Times New Roman" w:hAnsi="Times New Roman"/>
          <w:sz w:val="24"/>
          <w:szCs w:val="24"/>
        </w:rPr>
        <w:t xml:space="preserve"> of the batch information. </w:t>
      </w:r>
      <w:r w:rsidR="00B50AD6" w:rsidRPr="0015440B">
        <w:rPr>
          <w:rFonts w:ascii="Times New Roman" w:hAnsi="Times New Roman"/>
          <w:sz w:val="24"/>
          <w:szCs w:val="24"/>
        </w:rPr>
        <w:t xml:space="preserve">We have provide the reference for </w:t>
      </w:r>
      <w:r w:rsidR="00366FA2">
        <w:rPr>
          <w:rFonts w:ascii="Times New Roman" w:hAnsi="Times New Roman"/>
          <w:sz w:val="24"/>
          <w:szCs w:val="24"/>
        </w:rPr>
        <w:t xml:space="preserve">the </w:t>
      </w:r>
      <w:r w:rsidR="00B50AD6" w:rsidRPr="0015440B">
        <w:rPr>
          <w:rFonts w:ascii="Times New Roman" w:hAnsi="Times New Roman"/>
          <w:sz w:val="24"/>
          <w:szCs w:val="24"/>
        </w:rPr>
        <w:t xml:space="preserve">Combat algorithm in the </w:t>
      </w:r>
      <w:r w:rsidR="0010075B" w:rsidRPr="0015440B">
        <w:rPr>
          <w:rFonts w:ascii="Times New Roman" w:hAnsi="Times New Roman"/>
          <w:sz w:val="24"/>
          <w:szCs w:val="24"/>
        </w:rPr>
        <w:t>14</w:t>
      </w:r>
      <w:r w:rsidR="00B50AD6" w:rsidRPr="0015440B">
        <w:rPr>
          <w:rFonts w:ascii="Times New Roman" w:hAnsi="Times New Roman"/>
          <w:sz w:val="24"/>
          <w:szCs w:val="24"/>
        </w:rPr>
        <w:t>th</w:t>
      </w:r>
      <w:r w:rsidR="0010075B" w:rsidRPr="0015440B">
        <w:rPr>
          <w:rFonts w:ascii="Times New Roman" w:hAnsi="Times New Roman"/>
          <w:sz w:val="24"/>
          <w:szCs w:val="24"/>
        </w:rPr>
        <w:t xml:space="preserve"> and 15th </w:t>
      </w:r>
      <w:r w:rsidR="00B50AD6" w:rsidRPr="0015440B">
        <w:rPr>
          <w:rFonts w:ascii="Times New Roman" w:hAnsi="Times New Roman"/>
          <w:sz w:val="24"/>
          <w:szCs w:val="24"/>
        </w:rPr>
        <w:t xml:space="preserve">reference: </w:t>
      </w:r>
      <w:bookmarkStart w:id="5" w:name="_ENREF_14"/>
      <w:r w:rsidR="0010075B" w:rsidRPr="0015440B">
        <w:rPr>
          <w:rFonts w:ascii="Times New Roman" w:hAnsi="Times New Roman"/>
          <w:sz w:val="24"/>
          <w:szCs w:val="24"/>
        </w:rPr>
        <w:t xml:space="preserve">Chen C, </w:t>
      </w:r>
      <w:proofErr w:type="spellStart"/>
      <w:r w:rsidR="0010075B" w:rsidRPr="0015440B">
        <w:rPr>
          <w:rFonts w:ascii="Times New Roman" w:hAnsi="Times New Roman"/>
          <w:sz w:val="24"/>
          <w:szCs w:val="24"/>
        </w:rPr>
        <w:t>Grennan</w:t>
      </w:r>
      <w:proofErr w:type="spellEnd"/>
      <w:r w:rsidR="0010075B" w:rsidRPr="0015440B">
        <w:rPr>
          <w:rFonts w:ascii="Times New Roman" w:hAnsi="Times New Roman"/>
          <w:sz w:val="24"/>
          <w:szCs w:val="24"/>
        </w:rPr>
        <w:t xml:space="preserve"> K, </w:t>
      </w:r>
      <w:proofErr w:type="spellStart"/>
      <w:r w:rsidR="0010075B" w:rsidRPr="0015440B">
        <w:rPr>
          <w:rFonts w:ascii="Times New Roman" w:hAnsi="Times New Roman"/>
          <w:sz w:val="24"/>
          <w:szCs w:val="24"/>
        </w:rPr>
        <w:t>Badner</w:t>
      </w:r>
      <w:proofErr w:type="spellEnd"/>
      <w:r w:rsidR="0010075B" w:rsidRPr="0015440B">
        <w:rPr>
          <w:rFonts w:ascii="Times New Roman" w:hAnsi="Times New Roman"/>
          <w:sz w:val="24"/>
          <w:szCs w:val="24"/>
        </w:rPr>
        <w:t xml:space="preserve"> J, Zhang D, </w:t>
      </w:r>
      <w:proofErr w:type="spellStart"/>
      <w:r w:rsidR="0010075B" w:rsidRPr="0015440B">
        <w:rPr>
          <w:rFonts w:ascii="Times New Roman" w:hAnsi="Times New Roman"/>
          <w:sz w:val="24"/>
          <w:szCs w:val="24"/>
        </w:rPr>
        <w:t>Gershon</w:t>
      </w:r>
      <w:proofErr w:type="spellEnd"/>
      <w:r w:rsidR="0010075B" w:rsidRPr="0015440B">
        <w:rPr>
          <w:rFonts w:ascii="Times New Roman" w:hAnsi="Times New Roman"/>
          <w:sz w:val="24"/>
          <w:szCs w:val="24"/>
        </w:rPr>
        <w:t xml:space="preserve"> E, </w:t>
      </w:r>
      <w:proofErr w:type="spellStart"/>
      <w:r w:rsidR="0010075B" w:rsidRPr="0015440B">
        <w:rPr>
          <w:rFonts w:ascii="Times New Roman" w:hAnsi="Times New Roman"/>
          <w:sz w:val="24"/>
          <w:szCs w:val="24"/>
        </w:rPr>
        <w:t>Jin</w:t>
      </w:r>
      <w:proofErr w:type="spellEnd"/>
      <w:r w:rsidR="0010075B" w:rsidRPr="0015440B">
        <w:rPr>
          <w:rFonts w:ascii="Times New Roman" w:hAnsi="Times New Roman"/>
          <w:sz w:val="24"/>
          <w:szCs w:val="24"/>
        </w:rPr>
        <w:t xml:space="preserve"> L, Liu C: Removing batch effects in analysis of expression microarray data: an evaluation of six batch adjustment methods. </w:t>
      </w:r>
      <w:proofErr w:type="spellStart"/>
      <w:r w:rsidR="0010075B" w:rsidRPr="0015440B">
        <w:rPr>
          <w:rFonts w:ascii="Times New Roman" w:hAnsi="Times New Roman"/>
          <w:sz w:val="24"/>
          <w:szCs w:val="24"/>
        </w:rPr>
        <w:t>Plos</w:t>
      </w:r>
      <w:proofErr w:type="spellEnd"/>
      <w:r w:rsidR="0010075B" w:rsidRPr="0015440B">
        <w:rPr>
          <w:rFonts w:ascii="Times New Roman" w:hAnsi="Times New Roman"/>
          <w:sz w:val="24"/>
          <w:szCs w:val="24"/>
        </w:rPr>
        <w:t xml:space="preserve"> One 2011, 6:e17238</w:t>
      </w:r>
      <w:bookmarkStart w:id="6" w:name="_ENREF_15"/>
      <w:bookmarkEnd w:id="5"/>
      <w:r w:rsidR="0010075B" w:rsidRPr="0015440B">
        <w:rPr>
          <w:rFonts w:ascii="Times New Roman" w:hAnsi="Times New Roman"/>
          <w:sz w:val="24"/>
          <w:szCs w:val="24"/>
        </w:rPr>
        <w:t xml:space="preserve"> and Johnson WE, Li C, </w:t>
      </w:r>
      <w:proofErr w:type="spellStart"/>
      <w:r w:rsidR="0010075B" w:rsidRPr="0015440B">
        <w:rPr>
          <w:rFonts w:ascii="Times New Roman" w:hAnsi="Times New Roman"/>
          <w:sz w:val="24"/>
          <w:szCs w:val="24"/>
        </w:rPr>
        <w:t>Rabinovic</w:t>
      </w:r>
      <w:proofErr w:type="spellEnd"/>
      <w:r w:rsidR="0010075B" w:rsidRPr="0015440B">
        <w:rPr>
          <w:rFonts w:ascii="Times New Roman" w:hAnsi="Times New Roman"/>
          <w:sz w:val="24"/>
          <w:szCs w:val="24"/>
        </w:rPr>
        <w:t xml:space="preserve"> A: Adjusting batch effects in microarray expression data using empirical Bayes methods. Biostatistics 2007, 8:118-127.</w:t>
      </w:r>
      <w:bookmarkEnd w:id="6"/>
    </w:p>
    <w:p w:rsidR="0010075B" w:rsidRDefault="0010075B" w:rsidP="0010075B">
      <w:pPr>
        <w:pStyle w:val="a5"/>
        <w:widowControl w:val="0"/>
        <w:autoSpaceDE w:val="0"/>
        <w:autoSpaceDN w:val="0"/>
        <w:adjustRightInd w:val="0"/>
        <w:spacing w:after="0" w:line="240" w:lineRule="auto"/>
        <w:ind w:left="360" w:firstLineChars="0" w:firstLine="0"/>
        <w:jc w:val="both"/>
        <w:rPr>
          <w:rFonts w:ascii="Times New Roman" w:hAnsi="Times New Roman"/>
          <w:sz w:val="24"/>
          <w:szCs w:val="24"/>
        </w:rPr>
      </w:pPr>
    </w:p>
    <w:p w:rsidR="00E55B0A" w:rsidRDefault="00BF395C" w:rsidP="006A6D21">
      <w:pPr>
        <w:pStyle w:val="a5"/>
        <w:widowControl w:val="0"/>
        <w:numPr>
          <w:ilvl w:val="0"/>
          <w:numId w:val="8"/>
        </w:numPr>
        <w:autoSpaceDE w:val="0"/>
        <w:autoSpaceDN w:val="0"/>
        <w:adjustRightInd w:val="0"/>
        <w:spacing w:after="0" w:line="240" w:lineRule="auto"/>
        <w:ind w:firstLineChars="0"/>
        <w:jc w:val="both"/>
        <w:rPr>
          <w:rFonts w:ascii="Times New Roman" w:eastAsiaTheme="minorEastAsia" w:hAnsi="Times New Roman"/>
          <w:sz w:val="24"/>
          <w:szCs w:val="24"/>
        </w:rPr>
      </w:pPr>
      <w:r w:rsidRPr="00E55B0A">
        <w:rPr>
          <w:rFonts w:ascii="Times New Roman" w:eastAsiaTheme="minorEastAsia" w:hAnsi="Times New Roman"/>
          <w:sz w:val="24"/>
          <w:szCs w:val="24"/>
        </w:rPr>
        <w:t>The sensitivity, specificity a</w:t>
      </w:r>
      <w:bookmarkStart w:id="7" w:name="_GoBack"/>
      <w:bookmarkEnd w:id="7"/>
      <w:r w:rsidRPr="00E55B0A">
        <w:rPr>
          <w:rFonts w:ascii="Times New Roman" w:eastAsiaTheme="minorEastAsia" w:hAnsi="Times New Roman"/>
          <w:sz w:val="24"/>
          <w:szCs w:val="24"/>
        </w:rPr>
        <w:t xml:space="preserve">nd accuracy depend on a tunable threshold at one stage </w:t>
      </w:r>
      <w:r w:rsidR="00366FA2">
        <w:rPr>
          <w:rFonts w:ascii="Times New Roman" w:eastAsiaTheme="minorEastAsia" w:hAnsi="Times New Roman"/>
          <w:sz w:val="24"/>
          <w:szCs w:val="24"/>
        </w:rPr>
        <w:t xml:space="preserve">in the </w:t>
      </w:r>
      <w:r w:rsidRPr="00E55B0A">
        <w:rPr>
          <w:rFonts w:ascii="Times New Roman" w:eastAsiaTheme="minorEastAsia" w:hAnsi="Times New Roman"/>
          <w:sz w:val="24"/>
          <w:szCs w:val="24"/>
        </w:rPr>
        <w:t>model design. Ho</w:t>
      </w:r>
      <w:r w:rsidR="005513EA" w:rsidRPr="00E55B0A">
        <w:rPr>
          <w:rFonts w:ascii="Times New Roman" w:eastAsiaTheme="minorEastAsia" w:hAnsi="Times New Roman"/>
          <w:sz w:val="24"/>
          <w:szCs w:val="24"/>
        </w:rPr>
        <w:t xml:space="preserve">wever, in the two stage design which includes training and test stage, </w:t>
      </w:r>
      <w:r w:rsidR="00DE2831" w:rsidRPr="00E55B0A">
        <w:rPr>
          <w:rFonts w:ascii="Times New Roman" w:eastAsiaTheme="minorEastAsia" w:hAnsi="Times New Roman"/>
          <w:sz w:val="24"/>
          <w:szCs w:val="24"/>
        </w:rPr>
        <w:t xml:space="preserve">a </w:t>
      </w:r>
      <w:r w:rsidR="00D076E0" w:rsidRPr="00E55B0A">
        <w:rPr>
          <w:rFonts w:ascii="Times New Roman" w:eastAsiaTheme="minorEastAsia" w:hAnsi="Times New Roman"/>
          <w:sz w:val="24"/>
          <w:szCs w:val="24"/>
        </w:rPr>
        <w:t>cut-off</w:t>
      </w:r>
      <w:r w:rsidR="005513EA" w:rsidRPr="00E55B0A">
        <w:rPr>
          <w:rFonts w:ascii="Times New Roman" w:eastAsiaTheme="minorEastAsia" w:hAnsi="Times New Roman"/>
          <w:sz w:val="24"/>
          <w:szCs w:val="24"/>
        </w:rPr>
        <w:t xml:space="preserve"> </w:t>
      </w:r>
      <w:r w:rsidR="002C2422">
        <w:rPr>
          <w:rFonts w:ascii="Times New Roman" w:eastAsiaTheme="minorEastAsia" w:hAnsi="Times New Roman"/>
          <w:sz w:val="24"/>
          <w:szCs w:val="24"/>
        </w:rPr>
        <w:t xml:space="preserve">was chosen </w:t>
      </w:r>
      <w:r w:rsidR="00DE2831" w:rsidRPr="00E55B0A">
        <w:rPr>
          <w:rFonts w:ascii="Times New Roman" w:eastAsiaTheme="minorEastAsia" w:hAnsi="Times New Roman"/>
          <w:sz w:val="24"/>
          <w:szCs w:val="24"/>
        </w:rPr>
        <w:t>in the training stage to obtain the best prediction model</w:t>
      </w:r>
      <w:r w:rsidR="00D076E0" w:rsidRPr="00E55B0A">
        <w:rPr>
          <w:rFonts w:ascii="Times New Roman" w:eastAsiaTheme="minorEastAsia" w:hAnsi="Times New Roman"/>
          <w:sz w:val="24"/>
          <w:szCs w:val="24"/>
        </w:rPr>
        <w:t>, and then the cut-off was applied in the test stage</w:t>
      </w:r>
      <w:r w:rsidR="00DE2831" w:rsidRPr="00E55B0A">
        <w:rPr>
          <w:rFonts w:ascii="Times New Roman" w:eastAsiaTheme="minorEastAsia" w:hAnsi="Times New Roman"/>
          <w:sz w:val="24"/>
          <w:szCs w:val="24"/>
        </w:rPr>
        <w:t>. In the present study, the optimized prediction models were built with the best prediction accuracy in</w:t>
      </w:r>
      <w:r w:rsidR="00366FA2">
        <w:rPr>
          <w:rFonts w:ascii="Times New Roman" w:eastAsiaTheme="minorEastAsia" w:hAnsi="Times New Roman"/>
          <w:sz w:val="24"/>
          <w:szCs w:val="24"/>
        </w:rPr>
        <w:t xml:space="preserve"> the</w:t>
      </w:r>
      <w:r w:rsidR="00DE2831" w:rsidRPr="00E55B0A">
        <w:rPr>
          <w:rFonts w:ascii="Times New Roman" w:eastAsiaTheme="minorEastAsia" w:hAnsi="Times New Roman"/>
          <w:sz w:val="24"/>
          <w:szCs w:val="24"/>
        </w:rPr>
        <w:t xml:space="preserve"> training dataset and then the sensitivity, specificity, accuracy were obtained from logistic regression, SVM, random forest and Bayes tree model in the test dataset.</w:t>
      </w:r>
      <w:r w:rsidR="0006794A">
        <w:rPr>
          <w:rFonts w:ascii="Times New Roman" w:eastAsiaTheme="minorEastAsia" w:hAnsi="Times New Roman"/>
          <w:sz w:val="24"/>
          <w:szCs w:val="24"/>
        </w:rPr>
        <w:t xml:space="preserve"> In the manuscript, it is showed as “</w:t>
      </w:r>
      <w:r w:rsidR="0006794A" w:rsidRPr="005D31BD">
        <w:rPr>
          <w:rFonts w:ascii="Times New Roman" w:hAnsi="Times New Roman"/>
          <w:color w:val="000000"/>
          <w:shd w:val="clear" w:color="auto" w:fill="FFFFFF"/>
        </w:rPr>
        <w:t>T</w:t>
      </w:r>
      <w:r w:rsidR="0006794A" w:rsidRPr="007927E0">
        <w:rPr>
          <w:rFonts w:ascii="Times New Roman" w:hAnsi="Times New Roman"/>
          <w:color w:val="000000"/>
          <w:shd w:val="clear" w:color="auto" w:fill="FFFFFF"/>
        </w:rPr>
        <w:t xml:space="preserve">he optimized prediction model were built with the best prediction accuracy in </w:t>
      </w:r>
      <w:r w:rsidR="00366FA2">
        <w:rPr>
          <w:rFonts w:ascii="Times New Roman" w:hAnsi="Times New Roman"/>
          <w:color w:val="000000"/>
          <w:shd w:val="clear" w:color="auto" w:fill="FFFFFF"/>
        </w:rPr>
        <w:t xml:space="preserve">the </w:t>
      </w:r>
      <w:r w:rsidR="0006794A" w:rsidRPr="007927E0">
        <w:rPr>
          <w:rFonts w:ascii="Times New Roman" w:hAnsi="Times New Roman"/>
          <w:color w:val="000000"/>
          <w:shd w:val="clear" w:color="auto" w:fill="FFFFFF"/>
        </w:rPr>
        <w:t>training dataset and then the sensitivity, specificity, accuracy were obtained from logistic regression, SVM, random forest and Bayes tree model in the test dataset with previous parameters applied in the training stage.</w:t>
      </w:r>
      <w:r w:rsidR="0006794A">
        <w:rPr>
          <w:rFonts w:ascii="Times New Roman" w:eastAsiaTheme="minorEastAsia" w:hAnsi="Times New Roman"/>
          <w:sz w:val="24"/>
          <w:szCs w:val="24"/>
        </w:rPr>
        <w:t>”</w:t>
      </w:r>
    </w:p>
    <w:p w:rsidR="00E55B0A" w:rsidRPr="00E55B0A" w:rsidRDefault="00E55B0A" w:rsidP="00E55B0A">
      <w:pPr>
        <w:pStyle w:val="a5"/>
        <w:ind w:firstLine="480"/>
        <w:rPr>
          <w:rFonts w:ascii="Times New Roman" w:eastAsiaTheme="minorEastAsia" w:hAnsi="Times New Roman"/>
          <w:sz w:val="24"/>
          <w:szCs w:val="24"/>
        </w:rPr>
      </w:pPr>
    </w:p>
    <w:p w:rsidR="005A733B" w:rsidRPr="00E55B0A" w:rsidRDefault="00DF6D8C" w:rsidP="006A6D21">
      <w:pPr>
        <w:pStyle w:val="a5"/>
        <w:widowControl w:val="0"/>
        <w:numPr>
          <w:ilvl w:val="0"/>
          <w:numId w:val="8"/>
        </w:numPr>
        <w:autoSpaceDE w:val="0"/>
        <w:autoSpaceDN w:val="0"/>
        <w:adjustRightInd w:val="0"/>
        <w:spacing w:after="0" w:line="240" w:lineRule="auto"/>
        <w:ind w:firstLineChars="0"/>
        <w:jc w:val="both"/>
        <w:rPr>
          <w:rFonts w:ascii="Times New Roman" w:eastAsiaTheme="minorEastAsia" w:hAnsi="Times New Roman"/>
          <w:sz w:val="24"/>
          <w:szCs w:val="24"/>
        </w:rPr>
      </w:pPr>
      <w:r w:rsidRPr="00E55B0A">
        <w:rPr>
          <w:rFonts w:ascii="Times New Roman" w:eastAsiaTheme="minorEastAsia" w:hAnsi="Times New Roman"/>
          <w:sz w:val="24"/>
          <w:szCs w:val="24"/>
        </w:rPr>
        <w:t xml:space="preserve">We have made it clear </w:t>
      </w:r>
      <w:r w:rsidR="00055AD8" w:rsidRPr="00E55B0A">
        <w:rPr>
          <w:rFonts w:ascii="Times New Roman" w:eastAsiaTheme="minorEastAsia" w:hAnsi="Times New Roman"/>
          <w:sz w:val="24"/>
          <w:szCs w:val="24"/>
        </w:rPr>
        <w:t>with the following change</w:t>
      </w:r>
      <w:r w:rsidR="00B72429">
        <w:rPr>
          <w:rFonts w:ascii="Times New Roman" w:eastAsiaTheme="minorEastAsia" w:hAnsi="Times New Roman"/>
          <w:sz w:val="24"/>
          <w:szCs w:val="24"/>
        </w:rPr>
        <w:t xml:space="preserve"> in the manuscript</w:t>
      </w:r>
      <w:r w:rsidR="008C66F5">
        <w:rPr>
          <w:rFonts w:ascii="Times New Roman" w:eastAsiaTheme="minorEastAsia" w:hAnsi="Times New Roman"/>
          <w:sz w:val="24"/>
          <w:szCs w:val="24"/>
        </w:rPr>
        <w:t>, “</w:t>
      </w:r>
      <w:r w:rsidR="00055AD8" w:rsidRPr="00E55B0A">
        <w:rPr>
          <w:rFonts w:ascii="Times New Roman" w:hAnsi="Times New Roman"/>
          <w:sz w:val="24"/>
          <w:szCs w:val="24"/>
        </w:rPr>
        <w:t>Several classification methods including logistic regression model, random forest, support vector machine (SVM), and Bayes</w:t>
      </w:r>
      <w:r w:rsidR="00055AD8" w:rsidRPr="00E55B0A">
        <w:rPr>
          <w:rFonts w:ascii="Times New Roman" w:eastAsiaTheme="minorEastAsia" w:hAnsi="Times New Roman"/>
          <w:sz w:val="24"/>
          <w:szCs w:val="24"/>
        </w:rPr>
        <w:t xml:space="preserve"> tree were used to construct effective diagnosis models for cancer prediction based on </w:t>
      </w:r>
      <w:r w:rsidR="00366FA2">
        <w:rPr>
          <w:rFonts w:ascii="Times New Roman" w:eastAsiaTheme="minorEastAsia" w:hAnsi="Times New Roman"/>
          <w:sz w:val="24"/>
          <w:szCs w:val="24"/>
        </w:rPr>
        <w:t xml:space="preserve">the </w:t>
      </w:r>
      <w:r w:rsidR="00055AD8" w:rsidRPr="00E55B0A">
        <w:rPr>
          <w:rFonts w:ascii="Times New Roman" w:eastAsiaTheme="minorEastAsia" w:hAnsi="Times New Roman"/>
          <w:sz w:val="24"/>
          <w:szCs w:val="24"/>
        </w:rPr>
        <w:t>MSD-</w:t>
      </w:r>
      <w:proofErr w:type="spellStart"/>
      <w:r w:rsidR="00055AD8" w:rsidRPr="00E55B0A">
        <w:rPr>
          <w:rFonts w:ascii="Times New Roman" w:eastAsiaTheme="minorEastAsia" w:hAnsi="Times New Roman"/>
          <w:sz w:val="24"/>
          <w:szCs w:val="24"/>
        </w:rPr>
        <w:t>SNuPET</w:t>
      </w:r>
      <w:proofErr w:type="spellEnd"/>
      <w:r w:rsidR="00055AD8" w:rsidRPr="00E55B0A">
        <w:rPr>
          <w:rFonts w:ascii="Times New Roman" w:eastAsiaTheme="minorEastAsia" w:hAnsi="Times New Roman"/>
          <w:sz w:val="24"/>
          <w:szCs w:val="24"/>
        </w:rPr>
        <w:t xml:space="preserve"> result</w:t>
      </w:r>
      <w:r w:rsidR="008C66F5">
        <w:rPr>
          <w:rFonts w:ascii="Times New Roman" w:eastAsiaTheme="minorEastAsia" w:hAnsi="Times New Roman"/>
          <w:sz w:val="24"/>
          <w:szCs w:val="24"/>
        </w:rPr>
        <w:t>.”</w:t>
      </w:r>
    </w:p>
    <w:p w:rsidR="0075570F" w:rsidRPr="00BA4C00" w:rsidRDefault="0075570F" w:rsidP="0010075B">
      <w:pPr>
        <w:jc w:val="both"/>
        <w:rPr>
          <w:rFonts w:ascii="Times New Roman" w:hAnsi="Times New Roman"/>
        </w:rPr>
      </w:pPr>
    </w:p>
    <w:sectPr w:rsidR="0075570F" w:rsidRPr="00BA4C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D0B2E"/>
    <w:multiLevelType w:val="hybridMultilevel"/>
    <w:tmpl w:val="7F64AB10"/>
    <w:lvl w:ilvl="0" w:tplc="E152A6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4818DA"/>
    <w:multiLevelType w:val="multilevel"/>
    <w:tmpl w:val="2FE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23261"/>
    <w:multiLevelType w:val="multilevel"/>
    <w:tmpl w:val="DED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D4B97"/>
    <w:multiLevelType w:val="hybridMultilevel"/>
    <w:tmpl w:val="ACE43938"/>
    <w:lvl w:ilvl="0" w:tplc="CEC29D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A801EC"/>
    <w:multiLevelType w:val="hybridMultilevel"/>
    <w:tmpl w:val="21A2A040"/>
    <w:lvl w:ilvl="0" w:tplc="5D8E895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C12F8E"/>
    <w:multiLevelType w:val="hybridMultilevel"/>
    <w:tmpl w:val="466E61B8"/>
    <w:lvl w:ilvl="0" w:tplc="2EEEC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8D4662"/>
    <w:multiLevelType w:val="hybridMultilevel"/>
    <w:tmpl w:val="20DABCA2"/>
    <w:lvl w:ilvl="0" w:tplc="D424F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BD77CA"/>
    <w:multiLevelType w:val="hybridMultilevel"/>
    <w:tmpl w:val="92565D02"/>
    <w:lvl w:ilvl="0" w:tplc="0A769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6"/>
  </w:num>
  <w:num w:numId="4">
    <w:abstractNumId w:val="1"/>
  </w:num>
  <w:num w:numId="5">
    <w:abstractNumId w:val="2"/>
  </w:num>
  <w:num w:numId="6">
    <w:abstractNumId w:val="5"/>
  </w:num>
  <w:num w:numId="7">
    <w:abstractNumId w:val="4"/>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0F"/>
    <w:rsid w:val="00005F05"/>
    <w:rsid w:val="00055AD8"/>
    <w:rsid w:val="0006794A"/>
    <w:rsid w:val="00077CA9"/>
    <w:rsid w:val="00097E30"/>
    <w:rsid w:val="000C0930"/>
    <w:rsid w:val="000C72FF"/>
    <w:rsid w:val="0010075B"/>
    <w:rsid w:val="00103AFE"/>
    <w:rsid w:val="0015440B"/>
    <w:rsid w:val="00155036"/>
    <w:rsid w:val="0018182E"/>
    <w:rsid w:val="001834E4"/>
    <w:rsid w:val="0020305C"/>
    <w:rsid w:val="002139BD"/>
    <w:rsid w:val="0026598A"/>
    <w:rsid w:val="00270975"/>
    <w:rsid w:val="002C2422"/>
    <w:rsid w:val="002D7B36"/>
    <w:rsid w:val="002F0E07"/>
    <w:rsid w:val="003208FF"/>
    <w:rsid w:val="0033407D"/>
    <w:rsid w:val="0033771A"/>
    <w:rsid w:val="00366FA2"/>
    <w:rsid w:val="00384EC9"/>
    <w:rsid w:val="00395181"/>
    <w:rsid w:val="003A2CF3"/>
    <w:rsid w:val="003F0AE6"/>
    <w:rsid w:val="004123CA"/>
    <w:rsid w:val="00433141"/>
    <w:rsid w:val="00481EAC"/>
    <w:rsid w:val="004872AF"/>
    <w:rsid w:val="004A1648"/>
    <w:rsid w:val="004C05E8"/>
    <w:rsid w:val="004F69E5"/>
    <w:rsid w:val="00506973"/>
    <w:rsid w:val="00511BBC"/>
    <w:rsid w:val="005513EA"/>
    <w:rsid w:val="00574D61"/>
    <w:rsid w:val="00594D74"/>
    <w:rsid w:val="005969ED"/>
    <w:rsid w:val="005A676B"/>
    <w:rsid w:val="005A733B"/>
    <w:rsid w:val="005D0EA7"/>
    <w:rsid w:val="005D5EBA"/>
    <w:rsid w:val="005F4B13"/>
    <w:rsid w:val="0060422B"/>
    <w:rsid w:val="00611420"/>
    <w:rsid w:val="00651383"/>
    <w:rsid w:val="00692A7C"/>
    <w:rsid w:val="006A49CE"/>
    <w:rsid w:val="0071235D"/>
    <w:rsid w:val="007160F1"/>
    <w:rsid w:val="00726D8A"/>
    <w:rsid w:val="00753D8B"/>
    <w:rsid w:val="0075570F"/>
    <w:rsid w:val="00767131"/>
    <w:rsid w:val="007C71EC"/>
    <w:rsid w:val="007E491D"/>
    <w:rsid w:val="00877D49"/>
    <w:rsid w:val="008B6EC5"/>
    <w:rsid w:val="008C66F5"/>
    <w:rsid w:val="008F1884"/>
    <w:rsid w:val="00901AEE"/>
    <w:rsid w:val="009037DB"/>
    <w:rsid w:val="00914BA6"/>
    <w:rsid w:val="00921F02"/>
    <w:rsid w:val="00936BDA"/>
    <w:rsid w:val="009732EE"/>
    <w:rsid w:val="00993845"/>
    <w:rsid w:val="009F05A0"/>
    <w:rsid w:val="00A044B7"/>
    <w:rsid w:val="00A31B90"/>
    <w:rsid w:val="00A54280"/>
    <w:rsid w:val="00AD6731"/>
    <w:rsid w:val="00AF0039"/>
    <w:rsid w:val="00AF7C54"/>
    <w:rsid w:val="00B06CDC"/>
    <w:rsid w:val="00B21366"/>
    <w:rsid w:val="00B27D6A"/>
    <w:rsid w:val="00B35292"/>
    <w:rsid w:val="00B45D8A"/>
    <w:rsid w:val="00B50AD6"/>
    <w:rsid w:val="00B636D8"/>
    <w:rsid w:val="00B72429"/>
    <w:rsid w:val="00B84E45"/>
    <w:rsid w:val="00BA4C00"/>
    <w:rsid w:val="00BA60E8"/>
    <w:rsid w:val="00BE1A6B"/>
    <w:rsid w:val="00BF395C"/>
    <w:rsid w:val="00C02ED1"/>
    <w:rsid w:val="00C143CC"/>
    <w:rsid w:val="00C316B5"/>
    <w:rsid w:val="00C354A0"/>
    <w:rsid w:val="00CC37A2"/>
    <w:rsid w:val="00CC7A33"/>
    <w:rsid w:val="00D01A9F"/>
    <w:rsid w:val="00D05A79"/>
    <w:rsid w:val="00D0624F"/>
    <w:rsid w:val="00D070BA"/>
    <w:rsid w:val="00D076E0"/>
    <w:rsid w:val="00D076F4"/>
    <w:rsid w:val="00D441D4"/>
    <w:rsid w:val="00D67C2C"/>
    <w:rsid w:val="00D86D2D"/>
    <w:rsid w:val="00D949B5"/>
    <w:rsid w:val="00DA3DAF"/>
    <w:rsid w:val="00DA450A"/>
    <w:rsid w:val="00DB0A4D"/>
    <w:rsid w:val="00DD4846"/>
    <w:rsid w:val="00DE2831"/>
    <w:rsid w:val="00DF6D8C"/>
    <w:rsid w:val="00E04C46"/>
    <w:rsid w:val="00E55B0A"/>
    <w:rsid w:val="00EB038E"/>
    <w:rsid w:val="00EB0DFB"/>
    <w:rsid w:val="00EC5751"/>
    <w:rsid w:val="00F639D6"/>
    <w:rsid w:val="00F66249"/>
    <w:rsid w:val="00F902E9"/>
    <w:rsid w:val="00FB552E"/>
    <w:rsid w:val="00FE2F55"/>
    <w:rsid w:val="00FF0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F7B6B-5F19-4F3E-A256-8E014F53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E30"/>
    <w:pPr>
      <w:spacing w:after="200" w:line="276" w:lineRule="auto"/>
    </w:pPr>
    <w:rPr>
      <w:rFonts w:ascii="Calibri" w:eastAsia="宋体" w:hAnsi="Calibri" w:cs="Times New Roman"/>
      <w:kern w:val="0"/>
      <w:sz w:val="22"/>
    </w:rPr>
  </w:style>
  <w:style w:type="paragraph" w:styleId="1">
    <w:name w:val="heading 1"/>
    <w:basedOn w:val="a"/>
    <w:link w:val="1Char"/>
    <w:uiPriority w:val="9"/>
    <w:qFormat/>
    <w:rsid w:val="004A1648"/>
    <w:pPr>
      <w:spacing w:before="100" w:beforeAutospacing="1" w:after="100" w:afterAutospacing="1" w:line="240" w:lineRule="auto"/>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97E30"/>
    <w:pPr>
      <w:spacing w:after="0" w:line="360" w:lineRule="auto"/>
      <w:jc w:val="both"/>
    </w:pPr>
    <w:rPr>
      <w:rFonts w:ascii="Times New Roman" w:hAnsi="Times New Roman"/>
      <w:sz w:val="24"/>
      <w:szCs w:val="20"/>
    </w:rPr>
  </w:style>
  <w:style w:type="character" w:customStyle="1" w:styleId="Char">
    <w:name w:val="正文文本 Char"/>
    <w:basedOn w:val="a0"/>
    <w:link w:val="a3"/>
    <w:rsid w:val="00097E30"/>
    <w:rPr>
      <w:rFonts w:ascii="Times New Roman" w:eastAsia="宋体" w:hAnsi="Times New Roman" w:cs="Times New Roman"/>
      <w:kern w:val="0"/>
      <w:sz w:val="24"/>
      <w:szCs w:val="20"/>
    </w:rPr>
  </w:style>
  <w:style w:type="character" w:styleId="a4">
    <w:name w:val="Hyperlink"/>
    <w:rsid w:val="00097E30"/>
    <w:rPr>
      <w:color w:val="0000FF"/>
      <w:u w:val="single"/>
    </w:rPr>
  </w:style>
  <w:style w:type="paragraph" w:styleId="a5">
    <w:name w:val="List Paragraph"/>
    <w:basedOn w:val="a"/>
    <w:uiPriority w:val="34"/>
    <w:qFormat/>
    <w:rsid w:val="00097E30"/>
    <w:pPr>
      <w:ind w:firstLineChars="200" w:firstLine="420"/>
    </w:pPr>
  </w:style>
  <w:style w:type="paragraph" w:styleId="a6">
    <w:name w:val="Normal (Web)"/>
    <w:basedOn w:val="a"/>
    <w:uiPriority w:val="99"/>
    <w:unhideWhenUsed/>
    <w:rsid w:val="00097E30"/>
    <w:pPr>
      <w:spacing w:before="100" w:beforeAutospacing="1" w:after="100" w:afterAutospacing="1" w:line="240" w:lineRule="auto"/>
    </w:pPr>
    <w:rPr>
      <w:rFonts w:ascii="宋体" w:hAnsi="宋体" w:cs="宋体"/>
      <w:sz w:val="24"/>
      <w:szCs w:val="24"/>
    </w:rPr>
  </w:style>
  <w:style w:type="character" w:customStyle="1" w:styleId="apple-converted-space">
    <w:name w:val="apple-converted-space"/>
    <w:basedOn w:val="a0"/>
    <w:rsid w:val="002D7B36"/>
  </w:style>
  <w:style w:type="character" w:customStyle="1" w:styleId="textblue">
    <w:name w:val="text_blue"/>
    <w:basedOn w:val="a0"/>
    <w:rsid w:val="002D7B36"/>
  </w:style>
  <w:style w:type="character" w:customStyle="1" w:styleId="1Char">
    <w:name w:val="标题 1 Char"/>
    <w:basedOn w:val="a0"/>
    <w:link w:val="1"/>
    <w:uiPriority w:val="9"/>
    <w:rsid w:val="004A1648"/>
    <w:rPr>
      <w:rFonts w:ascii="宋体" w:eastAsia="宋体" w:hAnsi="宋体" w:cs="宋体"/>
      <w:b/>
      <w:bCs/>
      <w:kern w:val="36"/>
      <w:sz w:val="48"/>
      <w:szCs w:val="48"/>
    </w:rPr>
  </w:style>
  <w:style w:type="paragraph" w:styleId="a7">
    <w:name w:val="Balloon Text"/>
    <w:basedOn w:val="a"/>
    <w:link w:val="Char0"/>
    <w:uiPriority w:val="99"/>
    <w:semiHidden/>
    <w:unhideWhenUsed/>
    <w:rsid w:val="009037DB"/>
    <w:pPr>
      <w:spacing w:after="0" w:line="240" w:lineRule="auto"/>
    </w:pPr>
    <w:rPr>
      <w:rFonts w:ascii="Segoe UI" w:hAnsi="Segoe UI" w:cs="Segoe UI"/>
      <w:sz w:val="18"/>
      <w:szCs w:val="18"/>
    </w:rPr>
  </w:style>
  <w:style w:type="character" w:customStyle="1" w:styleId="Char0">
    <w:name w:val="批注框文本 Char"/>
    <w:basedOn w:val="a0"/>
    <w:link w:val="a7"/>
    <w:uiPriority w:val="99"/>
    <w:semiHidden/>
    <w:rsid w:val="009037DB"/>
    <w:rPr>
      <w:rFonts w:ascii="Segoe UI" w:eastAsia="宋体" w:hAnsi="Segoe UI" w:cs="Segoe UI"/>
      <w:kern w:val="0"/>
      <w:sz w:val="18"/>
      <w:szCs w:val="18"/>
    </w:rPr>
  </w:style>
  <w:style w:type="paragraph" w:styleId="a8">
    <w:name w:val="Revision"/>
    <w:hidden/>
    <w:uiPriority w:val="99"/>
    <w:semiHidden/>
    <w:rsid w:val="00B21366"/>
    <w:rPr>
      <w:rFonts w:ascii="Calibri" w:eastAsia="宋体" w:hAnsi="Calibr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2129">
      <w:bodyDiv w:val="1"/>
      <w:marLeft w:val="0"/>
      <w:marRight w:val="0"/>
      <w:marTop w:val="0"/>
      <w:marBottom w:val="0"/>
      <w:divBdr>
        <w:top w:val="none" w:sz="0" w:space="0" w:color="auto"/>
        <w:left w:val="none" w:sz="0" w:space="0" w:color="auto"/>
        <w:bottom w:val="none" w:sz="0" w:space="0" w:color="auto"/>
        <w:right w:val="none" w:sz="0" w:space="0" w:color="auto"/>
      </w:divBdr>
      <w:divsChild>
        <w:div w:id="2049598775">
          <w:marLeft w:val="0"/>
          <w:marRight w:val="0"/>
          <w:marTop w:val="0"/>
          <w:marBottom w:val="0"/>
          <w:divBdr>
            <w:top w:val="none" w:sz="0" w:space="0" w:color="auto"/>
            <w:left w:val="none" w:sz="0" w:space="0" w:color="auto"/>
            <w:bottom w:val="none" w:sz="0" w:space="0" w:color="auto"/>
            <w:right w:val="none" w:sz="0" w:space="0" w:color="auto"/>
          </w:divBdr>
        </w:div>
        <w:div w:id="319160780">
          <w:marLeft w:val="0"/>
          <w:marRight w:val="0"/>
          <w:marTop w:val="0"/>
          <w:marBottom w:val="0"/>
          <w:divBdr>
            <w:top w:val="none" w:sz="0" w:space="0" w:color="auto"/>
            <w:left w:val="none" w:sz="0" w:space="0" w:color="auto"/>
            <w:bottom w:val="none" w:sz="0" w:space="0" w:color="auto"/>
            <w:right w:val="none" w:sz="0" w:space="0" w:color="auto"/>
          </w:divBdr>
        </w:div>
        <w:div w:id="1816868977">
          <w:marLeft w:val="0"/>
          <w:marRight w:val="0"/>
          <w:marTop w:val="0"/>
          <w:marBottom w:val="0"/>
          <w:divBdr>
            <w:top w:val="none" w:sz="0" w:space="0" w:color="auto"/>
            <w:left w:val="none" w:sz="0" w:space="0" w:color="auto"/>
            <w:bottom w:val="none" w:sz="0" w:space="0" w:color="auto"/>
            <w:right w:val="none" w:sz="0" w:space="0" w:color="auto"/>
          </w:divBdr>
        </w:div>
        <w:div w:id="1450778645">
          <w:marLeft w:val="0"/>
          <w:marRight w:val="0"/>
          <w:marTop w:val="0"/>
          <w:marBottom w:val="0"/>
          <w:divBdr>
            <w:top w:val="none" w:sz="0" w:space="0" w:color="auto"/>
            <w:left w:val="none" w:sz="0" w:space="0" w:color="auto"/>
            <w:bottom w:val="none" w:sz="0" w:space="0" w:color="auto"/>
            <w:right w:val="none" w:sz="0" w:space="0" w:color="auto"/>
          </w:divBdr>
        </w:div>
        <w:div w:id="1771853563">
          <w:marLeft w:val="0"/>
          <w:marRight w:val="0"/>
          <w:marTop w:val="0"/>
          <w:marBottom w:val="0"/>
          <w:divBdr>
            <w:top w:val="none" w:sz="0" w:space="0" w:color="auto"/>
            <w:left w:val="none" w:sz="0" w:space="0" w:color="auto"/>
            <w:bottom w:val="none" w:sz="0" w:space="0" w:color="auto"/>
            <w:right w:val="none" w:sz="0" w:space="0" w:color="auto"/>
          </w:divBdr>
        </w:div>
      </w:divsChild>
    </w:div>
    <w:div w:id="28841132">
      <w:bodyDiv w:val="1"/>
      <w:marLeft w:val="0"/>
      <w:marRight w:val="0"/>
      <w:marTop w:val="0"/>
      <w:marBottom w:val="0"/>
      <w:divBdr>
        <w:top w:val="none" w:sz="0" w:space="0" w:color="auto"/>
        <w:left w:val="none" w:sz="0" w:space="0" w:color="auto"/>
        <w:bottom w:val="none" w:sz="0" w:space="0" w:color="auto"/>
        <w:right w:val="none" w:sz="0" w:space="0" w:color="auto"/>
      </w:divBdr>
    </w:div>
    <w:div w:id="226576888">
      <w:bodyDiv w:val="1"/>
      <w:marLeft w:val="0"/>
      <w:marRight w:val="0"/>
      <w:marTop w:val="0"/>
      <w:marBottom w:val="0"/>
      <w:divBdr>
        <w:top w:val="none" w:sz="0" w:space="0" w:color="auto"/>
        <w:left w:val="none" w:sz="0" w:space="0" w:color="auto"/>
        <w:bottom w:val="none" w:sz="0" w:space="0" w:color="auto"/>
        <w:right w:val="none" w:sz="0" w:space="0" w:color="auto"/>
      </w:divBdr>
    </w:div>
    <w:div w:id="11071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cwang@fudan.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9</cp:revision>
  <cp:lastPrinted>2014-11-17T21:03:00Z</cp:lastPrinted>
  <dcterms:created xsi:type="dcterms:W3CDTF">2014-11-21T00:56:00Z</dcterms:created>
  <dcterms:modified xsi:type="dcterms:W3CDTF">2014-11-21T13:54:00Z</dcterms:modified>
</cp:coreProperties>
</file>