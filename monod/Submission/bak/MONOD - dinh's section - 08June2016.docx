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31D" w:rsidRPr="00E0631D" w:rsidRDefault="00E0631D">
      <w:pPr>
        <w:pStyle w:val="Heading4"/>
        <w:spacing w:line="276" w:lineRule="auto"/>
        <w:jc w:val="both"/>
        <w:rPr>
          <w:ins w:id="0" w:author="Dinh Diep" w:date="2016-04-29T15:07:00Z"/>
          <w:rFonts w:ascii="Arial" w:eastAsia="Arial" w:hAnsi="Arial" w:cs="Arial"/>
          <w:color w:val="auto"/>
          <w:sz w:val="22"/>
          <w:szCs w:val="22"/>
        </w:rPr>
        <w:pPrChange w:id="1" w:author="Shicheng Guo" w:date="2016-05-23T16:59:00Z">
          <w:pPr>
            <w:jc w:val="left"/>
          </w:pPr>
        </w:pPrChange>
      </w:pPr>
      <w:ins w:id="2" w:author="Dinh Diep" w:date="2016-04-29T15:07:00Z">
        <w:r w:rsidRPr="00E0631D">
          <w:rPr>
            <w:rFonts w:ascii="Arial" w:eastAsia="Arial" w:hAnsi="Arial" w:cs="Arial"/>
            <w:b/>
            <w:color w:val="auto"/>
            <w:sz w:val="22"/>
            <w:szCs w:val="22"/>
          </w:rPr>
          <w:t>Role of methylation haplotype blocks in formation of specifically methylated regions</w:t>
        </w:r>
      </w:ins>
    </w:p>
    <w:p w:rsidR="00E0631D" w:rsidRPr="00E0631D" w:rsidRDefault="00E0631D" w:rsidP="00E0631D">
      <w:pPr>
        <w:spacing w:line="276" w:lineRule="auto"/>
        <w:rPr>
          <w:ins w:id="3" w:author="Dinh Diep" w:date="2016-04-29T15:11:00Z"/>
          <w:rFonts w:ascii="Arial" w:hAnsi="Arial" w:cs="Arial"/>
          <w:color w:val="auto"/>
          <w:sz w:val="22"/>
          <w:szCs w:val="22"/>
        </w:rPr>
      </w:pPr>
    </w:p>
    <w:p w:rsidR="00C72F3F" w:rsidRDefault="00E0631D" w:rsidP="00E0631D">
      <w:pPr>
        <w:spacing w:line="276" w:lineRule="auto"/>
        <w:jc w:val="left"/>
        <w:rPr>
          <w:rFonts w:ascii="Arial" w:eastAsia="Arial" w:hAnsi="Arial" w:cs="Arial"/>
          <w:color w:val="000000"/>
          <w:sz w:val="22"/>
          <w:szCs w:val="22"/>
        </w:rPr>
      </w:pPr>
      <w:r w:rsidRPr="00E0631D">
        <w:rPr>
          <w:rFonts w:ascii="Arial" w:eastAsia="Arial" w:hAnsi="Arial" w:cs="Arial"/>
          <w:color w:val="000000"/>
          <w:sz w:val="22"/>
          <w:szCs w:val="22"/>
        </w:rPr>
        <w:t xml:space="preserve">To identify </w:t>
      </w:r>
      <w:r w:rsidR="009A130C">
        <w:rPr>
          <w:rFonts w:ascii="Arial" w:eastAsia="Arial" w:hAnsi="Arial" w:cs="Arial"/>
          <w:color w:val="000000"/>
          <w:sz w:val="22"/>
          <w:szCs w:val="22"/>
        </w:rPr>
        <w:t>specifically methylated regions</w:t>
      </w:r>
      <w:r w:rsidR="004C79C0">
        <w:rPr>
          <w:rFonts w:ascii="Arial" w:eastAsia="Arial" w:hAnsi="Arial" w:cs="Arial"/>
          <w:color w:val="000000"/>
          <w:sz w:val="22"/>
          <w:szCs w:val="22"/>
        </w:rPr>
        <w:t xml:space="preserve"> from</w:t>
      </w:r>
      <w:r w:rsidRPr="00E0631D">
        <w:rPr>
          <w:rFonts w:ascii="Arial" w:eastAsia="Arial" w:hAnsi="Arial" w:cs="Arial"/>
          <w:color w:val="000000"/>
          <w:sz w:val="22"/>
          <w:szCs w:val="22"/>
        </w:rPr>
        <w:t xml:space="preserve"> a diverse set of samples, we </w:t>
      </w:r>
      <w:r w:rsidR="001E774D">
        <w:rPr>
          <w:rFonts w:ascii="Arial" w:eastAsia="Arial" w:hAnsi="Arial" w:cs="Arial"/>
          <w:color w:val="000000"/>
          <w:sz w:val="22"/>
          <w:szCs w:val="22"/>
        </w:rPr>
        <w:t>incorporated</w:t>
      </w:r>
      <w:r w:rsidRPr="00E0631D">
        <w:rPr>
          <w:rFonts w:ascii="Arial" w:eastAsia="Arial" w:hAnsi="Arial" w:cs="Arial"/>
          <w:color w:val="000000"/>
          <w:sz w:val="22"/>
          <w:szCs w:val="22"/>
        </w:rPr>
        <w:t xml:space="preserve"> </w:t>
      </w:r>
      <w:r w:rsidR="00046D7C">
        <w:rPr>
          <w:rFonts w:ascii="Arial" w:eastAsia="Arial" w:hAnsi="Arial" w:cs="Arial"/>
          <w:color w:val="000000"/>
          <w:sz w:val="22"/>
          <w:szCs w:val="22"/>
        </w:rPr>
        <w:t xml:space="preserve">several </w:t>
      </w:r>
      <w:r w:rsidRPr="00E0631D">
        <w:rPr>
          <w:rFonts w:ascii="Arial" w:eastAsia="Arial" w:hAnsi="Arial" w:cs="Arial"/>
          <w:color w:val="000000"/>
          <w:sz w:val="22"/>
          <w:szCs w:val="22"/>
        </w:rPr>
        <w:t>ideas that were previously applied to DNA methylation and genes expression analyses</w:t>
      </w:r>
      <w:r w:rsidR="001E774D">
        <w:rPr>
          <w:rFonts w:ascii="Arial" w:eastAsia="Arial" w:hAnsi="Arial" w:cs="Arial"/>
          <w:color w:val="000000"/>
          <w:sz w:val="22"/>
          <w:szCs w:val="22"/>
        </w:rPr>
        <w:t>. These approaches include</w:t>
      </w:r>
      <w:r w:rsidRPr="00E0631D">
        <w:rPr>
          <w:rFonts w:ascii="Arial" w:eastAsia="Arial" w:hAnsi="Arial" w:cs="Arial"/>
          <w:color w:val="000000"/>
          <w:sz w:val="22"/>
          <w:szCs w:val="22"/>
        </w:rPr>
        <w:t xml:space="preserve"> local linear smoothing of methylation frequencies [PMID 23034175], dispersion modeling [PMID 26780092], Hidden Markov Model segmentati</w:t>
      </w:r>
      <w:r w:rsidR="004C79C0">
        <w:rPr>
          <w:rFonts w:ascii="Arial" w:eastAsia="Arial" w:hAnsi="Arial" w:cs="Arial"/>
          <w:color w:val="000000"/>
          <w:sz w:val="22"/>
          <w:szCs w:val="22"/>
        </w:rPr>
        <w:t xml:space="preserve">on of </w:t>
      </w:r>
      <w:proofErr w:type="spellStart"/>
      <w:r w:rsidR="004C79C0">
        <w:rPr>
          <w:rFonts w:ascii="Arial" w:eastAsia="Arial" w:hAnsi="Arial" w:cs="Arial"/>
          <w:color w:val="000000"/>
          <w:sz w:val="22"/>
          <w:szCs w:val="22"/>
        </w:rPr>
        <w:t>methylomes</w:t>
      </w:r>
      <w:proofErr w:type="spellEnd"/>
      <w:r w:rsidR="004C79C0">
        <w:rPr>
          <w:rFonts w:ascii="Arial" w:eastAsia="Arial" w:hAnsi="Arial" w:cs="Arial"/>
          <w:color w:val="000000"/>
          <w:sz w:val="22"/>
          <w:szCs w:val="22"/>
        </w:rPr>
        <w:t xml:space="preserve"> [PMID 23995138</w:t>
      </w:r>
      <w:r w:rsidRPr="00E0631D">
        <w:rPr>
          <w:rFonts w:ascii="Arial" w:eastAsia="Arial" w:hAnsi="Arial" w:cs="Arial"/>
          <w:color w:val="000000"/>
          <w:sz w:val="22"/>
          <w:szCs w:val="22"/>
        </w:rPr>
        <w:t xml:space="preserve">], and categorizing methylation specificity with </w:t>
      </w:r>
      <w:r w:rsidR="001E774D">
        <w:rPr>
          <w:rFonts w:ascii="Arial" w:eastAsia="Arial" w:hAnsi="Arial" w:cs="Arial"/>
          <w:color w:val="000000"/>
          <w:sz w:val="22"/>
          <w:szCs w:val="22"/>
        </w:rPr>
        <w:t xml:space="preserve">Shannon </w:t>
      </w:r>
      <w:r w:rsidRPr="00E0631D">
        <w:rPr>
          <w:rFonts w:ascii="Arial" w:eastAsia="Arial" w:hAnsi="Arial" w:cs="Arial"/>
          <w:color w:val="000000"/>
          <w:sz w:val="22"/>
          <w:szCs w:val="22"/>
        </w:rPr>
        <w:t>entropy [PMID: 23925113</w:t>
      </w:r>
      <w:r>
        <w:rPr>
          <w:rFonts w:ascii="Arial" w:eastAsia="Arial" w:hAnsi="Arial" w:cs="Arial"/>
          <w:color w:val="000000"/>
          <w:sz w:val="22"/>
          <w:szCs w:val="22"/>
        </w:rPr>
        <w:t xml:space="preserve">, </w:t>
      </w:r>
      <w:r w:rsidR="001E774D">
        <w:rPr>
          <w:rFonts w:ascii="Arial" w:eastAsia="Arial" w:hAnsi="Arial" w:cs="Arial"/>
          <w:color w:val="000000"/>
          <w:sz w:val="22"/>
          <w:szCs w:val="22"/>
        </w:rPr>
        <w:t xml:space="preserve">PMID 23995138, </w:t>
      </w:r>
      <w:r>
        <w:rPr>
          <w:rFonts w:ascii="Arial" w:eastAsia="Arial" w:hAnsi="Arial" w:cs="Arial"/>
          <w:color w:val="000000"/>
          <w:sz w:val="22"/>
          <w:szCs w:val="22"/>
        </w:rPr>
        <w:t>PMC2759137</w:t>
      </w:r>
      <w:r w:rsidRPr="00E0631D">
        <w:rPr>
          <w:rFonts w:ascii="Arial" w:eastAsia="Arial" w:hAnsi="Arial" w:cs="Arial"/>
          <w:color w:val="000000"/>
          <w:sz w:val="22"/>
          <w:szCs w:val="22"/>
        </w:rPr>
        <w:t xml:space="preserve">]. Briefly, segmentation was performed on the </w:t>
      </w:r>
      <w:proofErr w:type="spellStart"/>
      <w:r w:rsidR="001E774D">
        <w:rPr>
          <w:rFonts w:ascii="Arial" w:eastAsia="Arial" w:hAnsi="Arial" w:cs="Arial"/>
          <w:color w:val="000000"/>
          <w:sz w:val="22"/>
          <w:szCs w:val="22"/>
        </w:rPr>
        <w:t>methylome</w:t>
      </w:r>
      <w:proofErr w:type="spellEnd"/>
      <w:r w:rsidRPr="00E0631D">
        <w:rPr>
          <w:rFonts w:ascii="Arial" w:eastAsia="Arial" w:hAnsi="Arial" w:cs="Arial"/>
          <w:color w:val="000000"/>
          <w:sz w:val="22"/>
          <w:szCs w:val="22"/>
        </w:rPr>
        <w:t xml:space="preserve"> using a five states Hidden Markov Model on </w:t>
      </w:r>
      <w:r w:rsidR="001E774D">
        <w:rPr>
          <w:rFonts w:ascii="Arial" w:eastAsia="Arial" w:hAnsi="Arial" w:cs="Arial"/>
          <w:color w:val="000000"/>
          <w:sz w:val="22"/>
          <w:szCs w:val="22"/>
        </w:rPr>
        <w:t>each individual site’s estimate</w:t>
      </w:r>
      <w:r w:rsidRPr="00E0631D">
        <w:rPr>
          <w:rFonts w:ascii="Arial" w:eastAsia="Arial" w:hAnsi="Arial" w:cs="Arial"/>
          <w:color w:val="000000"/>
          <w:sz w:val="22"/>
          <w:szCs w:val="22"/>
        </w:rPr>
        <w:t xml:space="preserve"> of dispersion across all </w:t>
      </w:r>
      <w:r w:rsidR="001E774D">
        <w:rPr>
          <w:rFonts w:ascii="Arial" w:eastAsia="Arial" w:hAnsi="Arial" w:cs="Arial"/>
          <w:color w:val="000000"/>
          <w:sz w:val="22"/>
          <w:szCs w:val="22"/>
        </w:rPr>
        <w:t>samples</w:t>
      </w:r>
      <w:r w:rsidRPr="00E0631D">
        <w:rPr>
          <w:rFonts w:ascii="Arial" w:eastAsia="Arial" w:hAnsi="Arial" w:cs="Arial"/>
          <w:color w:val="000000"/>
          <w:sz w:val="22"/>
          <w:szCs w:val="22"/>
        </w:rPr>
        <w:t xml:space="preserve">. Each </w:t>
      </w:r>
      <w:r w:rsidR="001E774D">
        <w:rPr>
          <w:rFonts w:ascii="Arial" w:eastAsia="Arial" w:hAnsi="Arial" w:cs="Arial"/>
          <w:color w:val="000000"/>
          <w:sz w:val="22"/>
          <w:szCs w:val="22"/>
        </w:rPr>
        <w:t>resulting segment belongs to a</w:t>
      </w:r>
      <w:r w:rsidRPr="00E0631D">
        <w:rPr>
          <w:rFonts w:ascii="Arial" w:eastAsia="Arial" w:hAnsi="Arial" w:cs="Arial"/>
          <w:color w:val="000000"/>
          <w:sz w:val="22"/>
          <w:szCs w:val="22"/>
        </w:rPr>
        <w:t xml:space="preserve"> dispersion state, with higher dispersion states tending to have</w:t>
      </w:r>
      <w:r w:rsidR="001E774D">
        <w:rPr>
          <w:rFonts w:ascii="Arial" w:eastAsia="Arial" w:hAnsi="Arial" w:cs="Arial"/>
          <w:color w:val="000000"/>
          <w:sz w:val="22"/>
          <w:szCs w:val="22"/>
        </w:rPr>
        <w:t xml:space="preserve"> higher average dispersion scores and</w:t>
      </w:r>
      <w:r w:rsidRPr="00E0631D">
        <w:rPr>
          <w:rFonts w:ascii="Arial" w:eastAsia="Arial" w:hAnsi="Arial" w:cs="Arial"/>
          <w:color w:val="000000"/>
          <w:sz w:val="22"/>
          <w:szCs w:val="22"/>
        </w:rPr>
        <w:t xml:space="preserve"> lower entropy scores </w:t>
      </w:r>
      <w:r w:rsidR="009E47E6">
        <w:rPr>
          <w:rFonts w:ascii="Arial" w:eastAsia="Arial" w:hAnsi="Arial" w:cs="Arial"/>
          <w:color w:val="000000"/>
          <w:sz w:val="22"/>
          <w:szCs w:val="22"/>
        </w:rPr>
        <w:t>for</w:t>
      </w:r>
      <w:r w:rsidR="009A70B0">
        <w:rPr>
          <w:rFonts w:ascii="Arial" w:eastAsia="Arial" w:hAnsi="Arial" w:cs="Arial"/>
          <w:color w:val="000000"/>
          <w:sz w:val="22"/>
          <w:szCs w:val="22"/>
        </w:rPr>
        <w:t xml:space="preserve"> the segment-</w:t>
      </w:r>
      <w:r w:rsidR="00505B6A">
        <w:rPr>
          <w:rFonts w:ascii="Arial" w:eastAsia="Arial" w:hAnsi="Arial" w:cs="Arial"/>
          <w:color w:val="000000"/>
          <w:sz w:val="22"/>
          <w:szCs w:val="22"/>
        </w:rPr>
        <w:t>wide methylation levels</w:t>
      </w:r>
      <w:r w:rsidR="009A70B0">
        <w:rPr>
          <w:rFonts w:ascii="Arial" w:eastAsia="Arial" w:hAnsi="Arial" w:cs="Arial"/>
          <w:color w:val="000000"/>
          <w:sz w:val="22"/>
          <w:szCs w:val="22"/>
        </w:rPr>
        <w:t xml:space="preserve"> for</w:t>
      </w:r>
      <w:r w:rsidR="009E47E6">
        <w:rPr>
          <w:rFonts w:ascii="Arial" w:eastAsia="Arial" w:hAnsi="Arial" w:cs="Arial"/>
          <w:color w:val="000000"/>
          <w:sz w:val="22"/>
          <w:szCs w:val="22"/>
        </w:rPr>
        <w:t xml:space="preserve"> samples</w:t>
      </w:r>
      <w:r w:rsidR="00505B6A">
        <w:rPr>
          <w:rFonts w:ascii="Arial" w:eastAsia="Arial" w:hAnsi="Arial" w:cs="Arial"/>
          <w:color w:val="000000"/>
          <w:sz w:val="22"/>
          <w:szCs w:val="22"/>
        </w:rPr>
        <w:t xml:space="preserve"> </w:t>
      </w:r>
      <w:r w:rsidR="009E47E6">
        <w:rPr>
          <w:rFonts w:ascii="Arial" w:eastAsia="Arial" w:hAnsi="Arial" w:cs="Arial"/>
          <w:color w:val="000000"/>
          <w:sz w:val="22"/>
          <w:szCs w:val="22"/>
        </w:rPr>
        <w:t xml:space="preserve">with minimum </w:t>
      </w:r>
      <w:r w:rsidR="004C79C0">
        <w:rPr>
          <w:rFonts w:ascii="Arial" w:eastAsia="Arial" w:hAnsi="Arial" w:cs="Arial"/>
          <w:color w:val="000000"/>
          <w:sz w:val="22"/>
          <w:szCs w:val="22"/>
        </w:rPr>
        <w:t xml:space="preserve">20X </w:t>
      </w:r>
      <w:r w:rsidR="009E47E6">
        <w:rPr>
          <w:rFonts w:ascii="Arial" w:eastAsia="Arial" w:hAnsi="Arial" w:cs="Arial"/>
          <w:color w:val="000000"/>
          <w:sz w:val="22"/>
          <w:szCs w:val="22"/>
        </w:rPr>
        <w:t xml:space="preserve">depth of coverage </w:t>
      </w:r>
      <w:r w:rsidRPr="00E0631D">
        <w:rPr>
          <w:rFonts w:ascii="Arial" w:eastAsia="Arial" w:hAnsi="Arial" w:cs="Arial"/>
          <w:color w:val="000000"/>
          <w:sz w:val="22"/>
          <w:szCs w:val="22"/>
        </w:rPr>
        <w:t xml:space="preserve">(Supp. Figure 1a-b).  </w:t>
      </w:r>
    </w:p>
    <w:p w:rsidR="00C72F3F" w:rsidRDefault="00C72F3F" w:rsidP="00E0631D">
      <w:pPr>
        <w:spacing w:line="276" w:lineRule="auto"/>
        <w:jc w:val="left"/>
        <w:rPr>
          <w:rFonts w:ascii="Arial" w:eastAsia="Arial" w:hAnsi="Arial" w:cs="Arial"/>
          <w:color w:val="000000"/>
          <w:sz w:val="22"/>
          <w:szCs w:val="22"/>
        </w:rPr>
      </w:pPr>
    </w:p>
    <w:p w:rsidR="00245F4D" w:rsidRDefault="00E0631D" w:rsidP="00E0631D">
      <w:pPr>
        <w:spacing w:line="276" w:lineRule="auto"/>
        <w:jc w:val="left"/>
        <w:rPr>
          <w:rFonts w:ascii="Arial" w:eastAsia="Arial" w:hAnsi="Arial" w:cs="Arial"/>
          <w:color w:val="000000"/>
          <w:sz w:val="22"/>
          <w:szCs w:val="22"/>
        </w:rPr>
      </w:pPr>
      <w:r w:rsidRPr="00E0631D">
        <w:rPr>
          <w:rFonts w:ascii="Arial" w:eastAsia="Arial" w:hAnsi="Arial" w:cs="Arial"/>
          <w:color w:val="000000"/>
          <w:sz w:val="22"/>
          <w:szCs w:val="22"/>
        </w:rPr>
        <w:t>A normalize</w:t>
      </w:r>
      <w:r w:rsidR="00AD35C2">
        <w:rPr>
          <w:rFonts w:ascii="Arial" w:eastAsia="Arial" w:hAnsi="Arial" w:cs="Arial"/>
          <w:color w:val="000000"/>
          <w:sz w:val="22"/>
          <w:szCs w:val="22"/>
        </w:rPr>
        <w:t>d Shannon entropy cutoff of 0.87</w:t>
      </w:r>
      <w:r w:rsidRPr="00E0631D">
        <w:rPr>
          <w:rFonts w:ascii="Arial" w:eastAsia="Arial" w:hAnsi="Arial" w:cs="Arial"/>
          <w:color w:val="000000"/>
          <w:sz w:val="22"/>
          <w:szCs w:val="22"/>
        </w:rPr>
        <w:t xml:space="preserve"> bit was applied for high specificity regions and a robust AIC-based outlier detection method [PMC2759137] identified 249,</w:t>
      </w:r>
      <w:r w:rsidR="00AD35C2">
        <w:rPr>
          <w:rFonts w:ascii="Arial" w:eastAsia="Arial" w:hAnsi="Arial" w:cs="Arial"/>
          <w:color w:val="000000"/>
          <w:sz w:val="22"/>
          <w:szCs w:val="22"/>
        </w:rPr>
        <w:t>264</w:t>
      </w:r>
      <w:r w:rsidRPr="00E0631D">
        <w:rPr>
          <w:rFonts w:ascii="Arial" w:eastAsia="Arial" w:hAnsi="Arial" w:cs="Arial"/>
          <w:color w:val="000000"/>
          <w:sz w:val="22"/>
          <w:szCs w:val="22"/>
        </w:rPr>
        <w:t xml:space="preserve"> segments as </w:t>
      </w:r>
      <w:r w:rsidR="00AD35C2">
        <w:rPr>
          <w:rFonts w:ascii="Arial" w:eastAsia="Arial" w:hAnsi="Arial" w:cs="Arial"/>
          <w:color w:val="000000"/>
          <w:sz w:val="22"/>
          <w:szCs w:val="22"/>
        </w:rPr>
        <w:t>loss of methylation</w:t>
      </w:r>
      <w:r w:rsidRPr="00E0631D">
        <w:rPr>
          <w:rFonts w:ascii="Arial" w:eastAsia="Arial" w:hAnsi="Arial" w:cs="Arial"/>
          <w:color w:val="000000"/>
          <w:sz w:val="22"/>
          <w:szCs w:val="22"/>
        </w:rPr>
        <w:t xml:space="preserve"> DMRs (</w:t>
      </w:r>
      <w:r w:rsidR="00AD35C2">
        <w:rPr>
          <w:rFonts w:ascii="Arial" w:eastAsia="Arial" w:hAnsi="Arial" w:cs="Arial"/>
          <w:color w:val="000000"/>
          <w:sz w:val="22"/>
          <w:szCs w:val="22"/>
        </w:rPr>
        <w:t xml:space="preserve">- methyl </w:t>
      </w:r>
      <w:r w:rsidRPr="00E0631D">
        <w:rPr>
          <w:rFonts w:ascii="Arial" w:eastAsia="Arial" w:hAnsi="Arial" w:cs="Arial"/>
          <w:color w:val="000000"/>
          <w:sz w:val="22"/>
          <w:szCs w:val="22"/>
        </w:rPr>
        <w:t xml:space="preserve">DMRs) and </w:t>
      </w:r>
      <w:r w:rsidR="00AD35C2">
        <w:rPr>
          <w:rFonts w:ascii="Arial" w:eastAsia="Arial" w:hAnsi="Arial" w:cs="Arial"/>
          <w:color w:val="000000"/>
          <w:sz w:val="22"/>
          <w:szCs w:val="22"/>
        </w:rPr>
        <w:t>27,957</w:t>
      </w:r>
      <w:r w:rsidRPr="00E0631D">
        <w:rPr>
          <w:rFonts w:ascii="Arial" w:eastAsia="Arial" w:hAnsi="Arial" w:cs="Arial"/>
          <w:color w:val="000000"/>
          <w:sz w:val="22"/>
          <w:szCs w:val="22"/>
        </w:rPr>
        <w:t xml:space="preserve"> segments as </w:t>
      </w:r>
      <w:r w:rsidR="00AD35C2">
        <w:rPr>
          <w:rFonts w:ascii="Arial" w:eastAsia="Arial" w:hAnsi="Arial" w:cs="Arial"/>
          <w:color w:val="000000"/>
          <w:sz w:val="22"/>
          <w:szCs w:val="22"/>
        </w:rPr>
        <w:t xml:space="preserve">gain of methylation DMRs (+methyl </w:t>
      </w:r>
      <w:r w:rsidRPr="00E0631D">
        <w:rPr>
          <w:rFonts w:ascii="Arial" w:eastAsia="Arial" w:hAnsi="Arial" w:cs="Arial"/>
          <w:color w:val="000000"/>
          <w:sz w:val="22"/>
          <w:szCs w:val="22"/>
        </w:rPr>
        <w:t xml:space="preserve">DMRs). </w:t>
      </w:r>
      <w:r w:rsidR="00AD35C2">
        <w:rPr>
          <w:rFonts w:ascii="Arial" w:eastAsia="Arial" w:hAnsi="Arial" w:cs="Arial"/>
          <w:color w:val="000000"/>
          <w:sz w:val="22"/>
          <w:szCs w:val="22"/>
        </w:rPr>
        <w:t xml:space="preserve">Segments with less than 0.1 maximum absolute difference </w:t>
      </w:r>
      <w:r w:rsidR="00111B40">
        <w:rPr>
          <w:rFonts w:ascii="Arial" w:eastAsia="Arial" w:hAnsi="Arial" w:cs="Arial"/>
          <w:color w:val="000000"/>
          <w:sz w:val="22"/>
          <w:szCs w:val="22"/>
        </w:rPr>
        <w:t xml:space="preserve">(Supp. Figure 1c) </w:t>
      </w:r>
      <w:r w:rsidR="00AD35C2">
        <w:rPr>
          <w:rFonts w:ascii="Arial" w:eastAsia="Arial" w:hAnsi="Arial" w:cs="Arial"/>
          <w:color w:val="000000"/>
          <w:sz w:val="22"/>
          <w:szCs w:val="22"/>
        </w:rPr>
        <w:t>were classified as either low methylation segments (n = 67,928, average methylation &lt; 0.5</w:t>
      </w:r>
      <w:r w:rsidR="00046D7C">
        <w:rPr>
          <w:rFonts w:ascii="Arial" w:eastAsia="Arial" w:hAnsi="Arial" w:cs="Arial"/>
          <w:color w:val="000000"/>
          <w:sz w:val="22"/>
          <w:szCs w:val="22"/>
        </w:rPr>
        <w:t>0</w:t>
      </w:r>
      <w:r w:rsidR="00AD35C2">
        <w:rPr>
          <w:rFonts w:ascii="Arial" w:eastAsia="Arial" w:hAnsi="Arial" w:cs="Arial"/>
          <w:color w:val="000000"/>
          <w:sz w:val="22"/>
          <w:szCs w:val="22"/>
        </w:rPr>
        <w:t>) or high methylation segments (n = 1,949, average methylation ≥ 0.5</w:t>
      </w:r>
      <w:r w:rsidR="00046D7C">
        <w:rPr>
          <w:rFonts w:ascii="Arial" w:eastAsia="Arial" w:hAnsi="Arial" w:cs="Arial"/>
          <w:color w:val="000000"/>
          <w:sz w:val="22"/>
          <w:szCs w:val="22"/>
        </w:rPr>
        <w:t>0</w:t>
      </w:r>
      <w:r w:rsidR="00AD35C2">
        <w:rPr>
          <w:rFonts w:ascii="Arial" w:eastAsia="Arial" w:hAnsi="Arial" w:cs="Arial"/>
          <w:color w:val="000000"/>
          <w:sz w:val="22"/>
          <w:szCs w:val="22"/>
        </w:rPr>
        <w:t xml:space="preserve">). </w:t>
      </w:r>
      <w:r w:rsidR="00213FEC">
        <w:rPr>
          <w:rFonts w:ascii="Arial" w:eastAsia="Arial" w:hAnsi="Arial" w:cs="Arial"/>
          <w:color w:val="000000"/>
          <w:sz w:val="22"/>
          <w:szCs w:val="22"/>
        </w:rPr>
        <w:t>Segments which did not meet the entropy cutoff but have greater than 0.1</w:t>
      </w:r>
      <w:r w:rsidR="00245F4D">
        <w:rPr>
          <w:rFonts w:ascii="Arial" w:eastAsia="Arial" w:hAnsi="Arial" w:cs="Arial"/>
          <w:color w:val="000000"/>
          <w:sz w:val="22"/>
          <w:szCs w:val="22"/>
        </w:rPr>
        <w:t xml:space="preserve"> maximum absolute difference were</w:t>
      </w:r>
      <w:r w:rsidR="00213FEC">
        <w:rPr>
          <w:rFonts w:ascii="Arial" w:eastAsia="Arial" w:hAnsi="Arial" w:cs="Arial"/>
          <w:color w:val="000000"/>
          <w:sz w:val="22"/>
          <w:szCs w:val="22"/>
        </w:rPr>
        <w:t xml:space="preserve"> considered a fuzzy methylation segment (n=1,908,956</w:t>
      </w:r>
      <w:r w:rsidR="00A208D4">
        <w:rPr>
          <w:rFonts w:ascii="Arial" w:eastAsia="Arial" w:hAnsi="Arial" w:cs="Arial"/>
          <w:color w:val="000000"/>
          <w:sz w:val="22"/>
          <w:szCs w:val="22"/>
        </w:rPr>
        <w:t>, median average methylation = 0.82</w:t>
      </w:r>
      <w:r w:rsidR="00213FEC">
        <w:rPr>
          <w:rFonts w:ascii="Arial" w:eastAsia="Arial" w:hAnsi="Arial" w:cs="Arial"/>
          <w:color w:val="000000"/>
          <w:sz w:val="22"/>
          <w:szCs w:val="22"/>
        </w:rPr>
        <w:t>).</w:t>
      </w:r>
      <w:r w:rsidR="001E774D">
        <w:rPr>
          <w:rFonts w:ascii="Arial" w:eastAsia="Arial" w:hAnsi="Arial" w:cs="Arial"/>
          <w:color w:val="000000"/>
          <w:sz w:val="22"/>
          <w:szCs w:val="22"/>
        </w:rPr>
        <w:t xml:space="preserve"> </w:t>
      </w:r>
      <w:r w:rsidR="00213FEC">
        <w:rPr>
          <w:rFonts w:ascii="Arial" w:eastAsia="Arial" w:hAnsi="Arial" w:cs="Arial"/>
          <w:color w:val="000000"/>
          <w:sz w:val="22"/>
          <w:szCs w:val="22"/>
        </w:rPr>
        <w:t xml:space="preserve"> </w:t>
      </w:r>
      <w:r w:rsidRPr="00E0631D">
        <w:rPr>
          <w:rFonts w:ascii="Arial" w:eastAsia="Arial" w:hAnsi="Arial" w:cs="Arial"/>
          <w:color w:val="000000"/>
          <w:sz w:val="22"/>
          <w:szCs w:val="22"/>
        </w:rPr>
        <w:t>In total</w:t>
      </w:r>
      <w:r w:rsidR="004C79C0">
        <w:rPr>
          <w:rFonts w:ascii="Arial" w:eastAsia="Arial" w:hAnsi="Arial" w:cs="Arial"/>
          <w:color w:val="000000"/>
          <w:sz w:val="22"/>
          <w:szCs w:val="22"/>
        </w:rPr>
        <w:t>,</w:t>
      </w:r>
      <w:r w:rsidR="00213FEC">
        <w:rPr>
          <w:rFonts w:ascii="Arial" w:eastAsia="Arial" w:hAnsi="Arial" w:cs="Arial"/>
          <w:color w:val="000000"/>
          <w:sz w:val="22"/>
          <w:szCs w:val="22"/>
        </w:rPr>
        <w:t xml:space="preserve"> </w:t>
      </w:r>
      <w:r w:rsidRPr="00E0631D">
        <w:rPr>
          <w:rFonts w:ascii="Arial" w:eastAsia="Arial" w:hAnsi="Arial" w:cs="Arial"/>
          <w:color w:val="000000"/>
          <w:sz w:val="22"/>
          <w:szCs w:val="22"/>
        </w:rPr>
        <w:t xml:space="preserve">~ </w:t>
      </w:r>
      <w:r w:rsidR="00AD35C2">
        <w:rPr>
          <w:rFonts w:ascii="Arial" w:eastAsia="Arial" w:hAnsi="Arial" w:cs="Arial"/>
          <w:color w:val="000000"/>
          <w:sz w:val="22"/>
          <w:szCs w:val="22"/>
        </w:rPr>
        <w:t>3.2</w:t>
      </w:r>
      <w:r w:rsidRPr="00E0631D">
        <w:rPr>
          <w:rFonts w:ascii="Arial" w:eastAsia="Arial" w:hAnsi="Arial" w:cs="Arial"/>
          <w:color w:val="000000"/>
          <w:sz w:val="22"/>
          <w:szCs w:val="22"/>
        </w:rPr>
        <w:t xml:space="preserve"> million autosomal </w:t>
      </w:r>
      <w:proofErr w:type="spellStart"/>
      <w:r w:rsidRPr="00E0631D">
        <w:rPr>
          <w:rFonts w:ascii="Arial" w:eastAsia="Arial" w:hAnsi="Arial" w:cs="Arial"/>
          <w:color w:val="000000"/>
          <w:sz w:val="22"/>
          <w:szCs w:val="22"/>
        </w:rPr>
        <w:t>CpGs</w:t>
      </w:r>
      <w:proofErr w:type="spellEnd"/>
      <w:r w:rsidRPr="00E0631D">
        <w:rPr>
          <w:rFonts w:ascii="Arial" w:eastAsia="Arial" w:hAnsi="Arial" w:cs="Arial"/>
          <w:color w:val="000000"/>
          <w:sz w:val="22"/>
          <w:szCs w:val="22"/>
        </w:rPr>
        <w:t xml:space="preserve"> were part of a </w:t>
      </w:r>
      <w:r w:rsidR="004C79C0">
        <w:rPr>
          <w:rFonts w:ascii="Arial" w:eastAsia="Arial" w:hAnsi="Arial" w:cs="Arial"/>
          <w:color w:val="000000"/>
          <w:sz w:val="22"/>
          <w:szCs w:val="22"/>
        </w:rPr>
        <w:t xml:space="preserve">gain or loss </w:t>
      </w:r>
      <w:r w:rsidRPr="00E0631D">
        <w:rPr>
          <w:rFonts w:ascii="Arial" w:eastAsia="Arial" w:hAnsi="Arial" w:cs="Arial"/>
          <w:color w:val="000000"/>
          <w:sz w:val="22"/>
          <w:szCs w:val="22"/>
        </w:rPr>
        <w:t>DMR</w:t>
      </w:r>
      <w:r w:rsidR="00AD35C2">
        <w:rPr>
          <w:rFonts w:ascii="Arial" w:eastAsia="Arial" w:hAnsi="Arial" w:cs="Arial"/>
          <w:color w:val="000000"/>
          <w:sz w:val="22"/>
          <w:szCs w:val="22"/>
        </w:rPr>
        <w:t xml:space="preserve"> (~13 % of covered </w:t>
      </w:r>
      <w:proofErr w:type="spellStart"/>
      <w:r w:rsidR="00AD35C2">
        <w:rPr>
          <w:rFonts w:ascii="Arial" w:eastAsia="Arial" w:hAnsi="Arial" w:cs="Arial"/>
          <w:color w:val="000000"/>
          <w:sz w:val="22"/>
          <w:szCs w:val="22"/>
        </w:rPr>
        <w:t>CpGs</w:t>
      </w:r>
      <w:proofErr w:type="spellEnd"/>
      <w:r w:rsidR="00AD35C2">
        <w:rPr>
          <w:rFonts w:ascii="Arial" w:eastAsia="Arial" w:hAnsi="Arial" w:cs="Arial"/>
          <w:color w:val="000000"/>
          <w:sz w:val="22"/>
          <w:szCs w:val="22"/>
        </w:rPr>
        <w:t>)</w:t>
      </w:r>
      <w:r w:rsidRPr="00E0631D">
        <w:rPr>
          <w:rFonts w:ascii="Arial" w:eastAsia="Arial" w:hAnsi="Arial" w:cs="Arial"/>
          <w:color w:val="000000"/>
          <w:sz w:val="22"/>
          <w:szCs w:val="22"/>
        </w:rPr>
        <w:t xml:space="preserve">. </w:t>
      </w:r>
      <w:r w:rsidR="0068681F">
        <w:rPr>
          <w:rFonts w:ascii="Arial" w:eastAsia="Arial" w:hAnsi="Arial" w:cs="Arial"/>
          <w:color w:val="000000"/>
          <w:sz w:val="22"/>
          <w:szCs w:val="22"/>
        </w:rPr>
        <w:t>The distribution</w:t>
      </w:r>
      <w:r w:rsidR="00046D7C">
        <w:rPr>
          <w:rFonts w:ascii="Arial" w:eastAsia="Arial" w:hAnsi="Arial" w:cs="Arial"/>
          <w:color w:val="000000"/>
          <w:sz w:val="22"/>
          <w:szCs w:val="22"/>
        </w:rPr>
        <w:t>s</w:t>
      </w:r>
      <w:r w:rsidR="0068681F">
        <w:rPr>
          <w:rFonts w:ascii="Arial" w:eastAsia="Arial" w:hAnsi="Arial" w:cs="Arial"/>
          <w:color w:val="000000"/>
          <w:sz w:val="22"/>
          <w:szCs w:val="22"/>
        </w:rPr>
        <w:t xml:space="preserve"> of these segments in previously characterized genomic regions are shown in Figure 2a. </w:t>
      </w:r>
      <w:r w:rsidR="00046D7C">
        <w:rPr>
          <w:rFonts w:ascii="Arial" w:eastAsia="Arial" w:hAnsi="Arial" w:cs="Arial"/>
          <w:color w:val="000000"/>
          <w:sz w:val="22"/>
          <w:szCs w:val="22"/>
        </w:rPr>
        <w:t xml:space="preserve"> </w:t>
      </w:r>
      <w:r w:rsidR="00245F4D" w:rsidRPr="00E0631D">
        <w:rPr>
          <w:rFonts w:ascii="Arial" w:eastAsia="Arial" w:hAnsi="Arial" w:cs="Arial"/>
          <w:color w:val="000000"/>
          <w:sz w:val="22"/>
          <w:szCs w:val="22"/>
        </w:rPr>
        <w:t>Both sets of DMRs are neither fully methylated nor unmethylated in the outlying sample, but tend to be either fully methylated or unmethylated in the majority of samples (</w:t>
      </w:r>
      <w:r w:rsidR="00245F4D">
        <w:rPr>
          <w:rFonts w:ascii="Arial" w:eastAsia="Arial" w:hAnsi="Arial" w:cs="Arial"/>
          <w:color w:val="000000"/>
          <w:sz w:val="22"/>
          <w:szCs w:val="22"/>
        </w:rPr>
        <w:t>Figure 1b-c</w:t>
      </w:r>
      <w:r w:rsidR="00245F4D" w:rsidRPr="00E0631D">
        <w:rPr>
          <w:rFonts w:ascii="Arial" w:eastAsia="Arial" w:hAnsi="Arial" w:cs="Arial"/>
          <w:color w:val="000000"/>
          <w:sz w:val="22"/>
          <w:szCs w:val="22"/>
        </w:rPr>
        <w:t>)</w:t>
      </w:r>
      <w:r w:rsidR="00046D7C">
        <w:rPr>
          <w:rFonts w:ascii="Arial" w:eastAsia="Arial" w:hAnsi="Arial" w:cs="Arial"/>
          <w:color w:val="000000"/>
          <w:sz w:val="22"/>
          <w:szCs w:val="22"/>
        </w:rPr>
        <w:t>. An example for each of the two categories of DMRs is shown for the ZNF236 locus and the SETBP1 locus (Figure 1d-e)</w:t>
      </w:r>
      <w:r w:rsidR="00245F4D" w:rsidRPr="00E0631D">
        <w:rPr>
          <w:rFonts w:ascii="Arial" w:eastAsia="Arial" w:hAnsi="Arial" w:cs="Arial"/>
          <w:color w:val="000000"/>
          <w:sz w:val="22"/>
          <w:szCs w:val="22"/>
        </w:rPr>
        <w:t>.</w:t>
      </w:r>
      <w:r w:rsidR="00245F4D">
        <w:rPr>
          <w:rFonts w:ascii="Arial" w:eastAsia="Arial" w:hAnsi="Arial" w:cs="Arial"/>
          <w:color w:val="000000"/>
          <w:sz w:val="22"/>
          <w:szCs w:val="22"/>
        </w:rPr>
        <w:t xml:space="preserve"> </w:t>
      </w:r>
    </w:p>
    <w:p w:rsidR="00245F4D" w:rsidRDefault="00245F4D" w:rsidP="00E0631D">
      <w:pPr>
        <w:spacing w:line="276" w:lineRule="auto"/>
        <w:jc w:val="left"/>
        <w:rPr>
          <w:rFonts w:ascii="Arial" w:eastAsia="Arial" w:hAnsi="Arial" w:cs="Arial"/>
          <w:color w:val="000000"/>
          <w:sz w:val="22"/>
          <w:szCs w:val="22"/>
        </w:rPr>
      </w:pPr>
    </w:p>
    <w:p w:rsidR="00690490" w:rsidRDefault="00213FEC" w:rsidP="00E0631D">
      <w:pPr>
        <w:spacing w:line="276" w:lineRule="auto"/>
        <w:jc w:val="left"/>
        <w:rPr>
          <w:rFonts w:ascii="Arial" w:eastAsia="Arial" w:hAnsi="Arial" w:cs="Arial"/>
          <w:color w:val="000000"/>
          <w:sz w:val="22"/>
          <w:szCs w:val="22"/>
        </w:rPr>
      </w:pPr>
      <w:r>
        <w:rPr>
          <w:rFonts w:ascii="Arial" w:eastAsia="Arial" w:hAnsi="Arial" w:cs="Arial"/>
          <w:color w:val="000000"/>
          <w:sz w:val="22"/>
          <w:szCs w:val="22"/>
        </w:rPr>
        <w:t>We compared these</w:t>
      </w:r>
      <w:r w:rsidR="00046D7C">
        <w:rPr>
          <w:rFonts w:ascii="Arial" w:eastAsia="Arial" w:hAnsi="Arial" w:cs="Arial"/>
          <w:color w:val="000000"/>
          <w:sz w:val="22"/>
          <w:szCs w:val="22"/>
        </w:rPr>
        <w:t xml:space="preserve"> segment</w:t>
      </w:r>
      <w:r>
        <w:rPr>
          <w:rFonts w:ascii="Arial" w:eastAsia="Arial" w:hAnsi="Arial" w:cs="Arial"/>
          <w:color w:val="000000"/>
          <w:sz w:val="22"/>
          <w:szCs w:val="22"/>
        </w:rPr>
        <w:t xml:space="preserve"> classifications with the </w:t>
      </w:r>
      <w:proofErr w:type="spellStart"/>
      <w:r>
        <w:rPr>
          <w:rFonts w:ascii="Arial" w:eastAsia="Arial" w:hAnsi="Arial" w:cs="Arial"/>
          <w:color w:val="000000"/>
          <w:sz w:val="22"/>
          <w:szCs w:val="22"/>
        </w:rPr>
        <w:t>MethylMark</w:t>
      </w:r>
      <w:proofErr w:type="spellEnd"/>
      <w:r>
        <w:rPr>
          <w:rFonts w:ascii="Arial" w:eastAsia="Arial" w:hAnsi="Arial" w:cs="Arial"/>
          <w:color w:val="000000"/>
          <w:sz w:val="22"/>
          <w:szCs w:val="22"/>
        </w:rPr>
        <w:t xml:space="preserve"> </w:t>
      </w:r>
      <w:r w:rsidR="0068681F">
        <w:rPr>
          <w:rFonts w:ascii="Arial" w:eastAsia="Arial" w:hAnsi="Arial" w:cs="Arial"/>
          <w:color w:val="000000"/>
          <w:sz w:val="22"/>
          <w:szCs w:val="22"/>
        </w:rPr>
        <w:t xml:space="preserve">segments </w:t>
      </w:r>
      <w:r w:rsidR="00046D7C">
        <w:rPr>
          <w:rFonts w:ascii="Arial" w:eastAsia="Arial" w:hAnsi="Arial" w:cs="Arial"/>
          <w:color w:val="000000"/>
          <w:sz w:val="22"/>
          <w:szCs w:val="22"/>
        </w:rPr>
        <w:t xml:space="preserve">that were </w:t>
      </w:r>
      <w:r w:rsidR="0068681F">
        <w:rPr>
          <w:rFonts w:ascii="Arial" w:eastAsia="Arial" w:hAnsi="Arial" w:cs="Arial"/>
          <w:color w:val="000000"/>
          <w:sz w:val="22"/>
          <w:szCs w:val="22"/>
        </w:rPr>
        <w:t>identified using a method described in</w:t>
      </w:r>
      <w:r>
        <w:rPr>
          <w:rFonts w:ascii="Arial" w:eastAsia="Arial" w:hAnsi="Arial" w:cs="Arial"/>
          <w:color w:val="000000"/>
          <w:sz w:val="22"/>
          <w:szCs w:val="22"/>
        </w:rPr>
        <w:t xml:space="preserve"> a recent publication [</w:t>
      </w:r>
      <w:r w:rsidRPr="00213FEC">
        <w:rPr>
          <w:rFonts w:ascii="Arial" w:eastAsia="Arial" w:hAnsi="Arial" w:cs="Arial"/>
          <w:color w:val="000000"/>
          <w:sz w:val="22"/>
          <w:szCs w:val="22"/>
        </w:rPr>
        <w:t>PMID: 26635396</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MethylMark</w:t>
      </w:r>
      <w:proofErr w:type="spellEnd"/>
      <w:r>
        <w:rPr>
          <w:rFonts w:ascii="Arial" w:eastAsia="Arial" w:hAnsi="Arial" w:cs="Arial"/>
          <w:color w:val="000000"/>
          <w:sz w:val="22"/>
          <w:szCs w:val="22"/>
        </w:rPr>
        <w:t xml:space="preserve"> segments were specifically methylated in a minority of cell types and </w:t>
      </w:r>
      <w:proofErr w:type="spellStart"/>
      <w:r>
        <w:rPr>
          <w:rFonts w:ascii="Arial" w:eastAsia="Arial" w:hAnsi="Arial" w:cs="Arial"/>
          <w:color w:val="000000"/>
          <w:sz w:val="22"/>
          <w:szCs w:val="22"/>
        </w:rPr>
        <w:t>hypomethylated</w:t>
      </w:r>
      <w:proofErr w:type="spellEnd"/>
      <w:r>
        <w:rPr>
          <w:rFonts w:ascii="Arial" w:eastAsia="Arial" w:hAnsi="Arial" w:cs="Arial"/>
          <w:color w:val="000000"/>
          <w:sz w:val="22"/>
          <w:szCs w:val="22"/>
        </w:rPr>
        <w:t xml:space="preserve"> marks were found to be frequently co-localizing with cell type specific transcription factor binding sites and super-enhancers. </w:t>
      </w:r>
      <w:r w:rsidR="0068681F">
        <w:rPr>
          <w:rFonts w:ascii="Arial" w:eastAsia="Arial" w:hAnsi="Arial" w:cs="Arial"/>
          <w:color w:val="000000"/>
          <w:sz w:val="22"/>
          <w:szCs w:val="22"/>
        </w:rPr>
        <w:t xml:space="preserve">While 80% of the </w:t>
      </w:r>
      <w:proofErr w:type="spellStart"/>
      <w:r w:rsidR="0068681F">
        <w:rPr>
          <w:rFonts w:ascii="Arial" w:eastAsia="Arial" w:hAnsi="Arial" w:cs="Arial"/>
          <w:color w:val="000000"/>
          <w:sz w:val="22"/>
          <w:szCs w:val="22"/>
        </w:rPr>
        <w:t>MethylMark</w:t>
      </w:r>
      <w:proofErr w:type="spellEnd"/>
      <w:r w:rsidR="0068681F">
        <w:rPr>
          <w:rFonts w:ascii="Arial" w:eastAsia="Arial" w:hAnsi="Arial" w:cs="Arial"/>
          <w:color w:val="000000"/>
          <w:sz w:val="22"/>
          <w:szCs w:val="22"/>
        </w:rPr>
        <w:t xml:space="preserve"> </w:t>
      </w:r>
      <w:proofErr w:type="spellStart"/>
      <w:r w:rsidR="0068681F">
        <w:rPr>
          <w:rFonts w:ascii="Arial" w:eastAsia="Arial" w:hAnsi="Arial" w:cs="Arial"/>
          <w:color w:val="000000"/>
          <w:sz w:val="22"/>
          <w:szCs w:val="22"/>
        </w:rPr>
        <w:t>CpGs</w:t>
      </w:r>
      <w:proofErr w:type="spellEnd"/>
      <w:r w:rsidR="0068681F">
        <w:rPr>
          <w:rFonts w:ascii="Arial" w:eastAsia="Arial" w:hAnsi="Arial" w:cs="Arial"/>
          <w:color w:val="000000"/>
          <w:sz w:val="22"/>
          <w:szCs w:val="22"/>
        </w:rPr>
        <w:t xml:space="preserve"> were considered fuzzily methylated in our analysis, 84% of </w:t>
      </w:r>
      <w:proofErr w:type="spellStart"/>
      <w:r w:rsidR="0068681F">
        <w:rPr>
          <w:rFonts w:ascii="Arial" w:eastAsia="Arial" w:hAnsi="Arial" w:cs="Arial"/>
          <w:color w:val="000000"/>
          <w:sz w:val="22"/>
          <w:szCs w:val="22"/>
        </w:rPr>
        <w:t>CpGs</w:t>
      </w:r>
      <w:proofErr w:type="spellEnd"/>
      <w:r w:rsidR="0068681F">
        <w:rPr>
          <w:rFonts w:ascii="Arial" w:eastAsia="Arial" w:hAnsi="Arial" w:cs="Arial"/>
          <w:color w:val="000000"/>
          <w:sz w:val="22"/>
          <w:szCs w:val="22"/>
        </w:rPr>
        <w:t xml:space="preserve"> within – methyl DMRs and 26% of </w:t>
      </w:r>
      <w:proofErr w:type="spellStart"/>
      <w:r w:rsidR="0068681F">
        <w:rPr>
          <w:rFonts w:ascii="Arial" w:eastAsia="Arial" w:hAnsi="Arial" w:cs="Arial"/>
          <w:color w:val="000000"/>
          <w:sz w:val="22"/>
          <w:szCs w:val="22"/>
        </w:rPr>
        <w:t>CpGs</w:t>
      </w:r>
      <w:proofErr w:type="spellEnd"/>
      <w:r w:rsidR="0068681F">
        <w:rPr>
          <w:rFonts w:ascii="Arial" w:eastAsia="Arial" w:hAnsi="Arial" w:cs="Arial"/>
          <w:color w:val="000000"/>
          <w:sz w:val="22"/>
          <w:szCs w:val="22"/>
        </w:rPr>
        <w:t xml:space="preserve"> within + methyl DMRs were also considered a </w:t>
      </w:r>
      <w:proofErr w:type="spellStart"/>
      <w:r w:rsidR="0068681F">
        <w:rPr>
          <w:rFonts w:ascii="Arial" w:eastAsia="Arial" w:hAnsi="Arial" w:cs="Arial"/>
          <w:color w:val="000000"/>
          <w:sz w:val="22"/>
          <w:szCs w:val="22"/>
        </w:rPr>
        <w:t>MethylMark</w:t>
      </w:r>
      <w:proofErr w:type="spellEnd"/>
      <w:r w:rsidR="0068681F">
        <w:rPr>
          <w:rFonts w:ascii="Arial" w:eastAsia="Arial" w:hAnsi="Arial" w:cs="Arial"/>
          <w:color w:val="000000"/>
          <w:sz w:val="22"/>
          <w:szCs w:val="22"/>
        </w:rPr>
        <w:t xml:space="preserve">. Some of the </w:t>
      </w:r>
      <w:r w:rsidR="00C72F3F">
        <w:rPr>
          <w:rFonts w:ascii="Arial" w:eastAsia="Arial" w:hAnsi="Arial" w:cs="Arial"/>
          <w:color w:val="000000"/>
          <w:sz w:val="22"/>
          <w:szCs w:val="22"/>
        </w:rPr>
        <w:t>causes for</w:t>
      </w:r>
      <w:r w:rsidR="001E774D">
        <w:rPr>
          <w:rFonts w:ascii="Arial" w:eastAsia="Arial" w:hAnsi="Arial" w:cs="Arial"/>
          <w:color w:val="000000"/>
          <w:sz w:val="22"/>
          <w:szCs w:val="22"/>
        </w:rPr>
        <w:t xml:space="preserve"> why +/- methyl</w:t>
      </w:r>
      <w:r w:rsidR="0068681F">
        <w:rPr>
          <w:rFonts w:ascii="Arial" w:eastAsia="Arial" w:hAnsi="Arial" w:cs="Arial"/>
          <w:color w:val="000000"/>
          <w:sz w:val="22"/>
          <w:szCs w:val="22"/>
        </w:rPr>
        <w:t xml:space="preserve"> DMRs </w:t>
      </w:r>
      <w:proofErr w:type="spellStart"/>
      <w:r w:rsidR="0068681F">
        <w:rPr>
          <w:rFonts w:ascii="Arial" w:eastAsia="Arial" w:hAnsi="Arial" w:cs="Arial"/>
          <w:color w:val="000000"/>
          <w:sz w:val="22"/>
          <w:szCs w:val="22"/>
        </w:rPr>
        <w:t>CpGs</w:t>
      </w:r>
      <w:proofErr w:type="spellEnd"/>
      <w:r w:rsidR="0068681F">
        <w:rPr>
          <w:rFonts w:ascii="Arial" w:eastAsia="Arial" w:hAnsi="Arial" w:cs="Arial"/>
          <w:color w:val="000000"/>
          <w:sz w:val="22"/>
          <w:szCs w:val="22"/>
        </w:rPr>
        <w:t xml:space="preserve"> </w:t>
      </w:r>
      <w:r w:rsidR="00C72F3F">
        <w:rPr>
          <w:rFonts w:ascii="Arial" w:eastAsia="Arial" w:hAnsi="Arial" w:cs="Arial"/>
          <w:color w:val="000000"/>
          <w:sz w:val="22"/>
          <w:szCs w:val="22"/>
        </w:rPr>
        <w:t>would</w:t>
      </w:r>
      <w:r w:rsidR="0068681F">
        <w:rPr>
          <w:rFonts w:ascii="Arial" w:eastAsia="Arial" w:hAnsi="Arial" w:cs="Arial"/>
          <w:color w:val="000000"/>
          <w:sz w:val="22"/>
          <w:szCs w:val="22"/>
        </w:rPr>
        <w:t xml:space="preserve"> </w:t>
      </w:r>
      <w:r w:rsidR="009A70B0">
        <w:rPr>
          <w:rFonts w:ascii="Arial" w:eastAsia="Arial" w:hAnsi="Arial" w:cs="Arial"/>
          <w:color w:val="000000"/>
          <w:sz w:val="22"/>
          <w:szCs w:val="22"/>
        </w:rPr>
        <w:t xml:space="preserve">be missed by </w:t>
      </w:r>
      <w:proofErr w:type="spellStart"/>
      <w:r w:rsidR="009A70B0">
        <w:rPr>
          <w:rFonts w:ascii="Arial" w:eastAsia="Arial" w:hAnsi="Arial" w:cs="Arial"/>
          <w:color w:val="000000"/>
          <w:sz w:val="22"/>
          <w:szCs w:val="22"/>
        </w:rPr>
        <w:t>MethylMark</w:t>
      </w:r>
      <w:proofErr w:type="spellEnd"/>
      <w:r w:rsidR="009A70B0">
        <w:rPr>
          <w:rFonts w:ascii="Arial" w:eastAsia="Arial" w:hAnsi="Arial" w:cs="Arial"/>
          <w:color w:val="000000"/>
          <w:sz w:val="22"/>
          <w:szCs w:val="22"/>
        </w:rPr>
        <w:t xml:space="preserve"> are</w:t>
      </w:r>
      <w:r w:rsidR="0068681F">
        <w:rPr>
          <w:rFonts w:ascii="Arial" w:eastAsia="Arial" w:hAnsi="Arial" w:cs="Arial"/>
          <w:color w:val="000000"/>
          <w:sz w:val="22"/>
          <w:szCs w:val="22"/>
        </w:rPr>
        <w:t xml:space="preserve"> </w:t>
      </w:r>
      <w:r w:rsidR="00C72F3F">
        <w:rPr>
          <w:rFonts w:ascii="Arial" w:eastAsia="Arial" w:hAnsi="Arial" w:cs="Arial"/>
          <w:color w:val="000000"/>
          <w:sz w:val="22"/>
          <w:szCs w:val="22"/>
        </w:rPr>
        <w:t>the</w:t>
      </w:r>
      <w:r w:rsidR="0068681F">
        <w:rPr>
          <w:rFonts w:ascii="Arial" w:eastAsia="Arial" w:hAnsi="Arial" w:cs="Arial"/>
          <w:color w:val="000000"/>
          <w:sz w:val="22"/>
          <w:szCs w:val="22"/>
        </w:rPr>
        <w:t xml:space="preserve"> </w:t>
      </w:r>
      <w:r w:rsidR="001E774D">
        <w:rPr>
          <w:rFonts w:ascii="Arial" w:eastAsia="Arial" w:hAnsi="Arial" w:cs="Arial"/>
          <w:color w:val="000000"/>
          <w:sz w:val="22"/>
          <w:szCs w:val="22"/>
        </w:rPr>
        <w:t xml:space="preserve">low </w:t>
      </w:r>
      <w:r w:rsidR="0068681F">
        <w:rPr>
          <w:rFonts w:ascii="Arial" w:eastAsia="Arial" w:hAnsi="Arial" w:cs="Arial"/>
          <w:color w:val="000000"/>
          <w:sz w:val="22"/>
          <w:szCs w:val="22"/>
        </w:rPr>
        <w:t>methylation differences observed for those segments</w:t>
      </w:r>
      <w:r w:rsidR="001E774D">
        <w:rPr>
          <w:rFonts w:ascii="Arial" w:eastAsia="Arial" w:hAnsi="Arial" w:cs="Arial"/>
          <w:color w:val="000000"/>
          <w:sz w:val="22"/>
          <w:szCs w:val="22"/>
        </w:rPr>
        <w:t xml:space="preserve"> while </w:t>
      </w:r>
      <w:proofErr w:type="spellStart"/>
      <w:r w:rsidR="001E774D">
        <w:rPr>
          <w:rFonts w:ascii="Arial" w:eastAsia="Arial" w:hAnsi="Arial" w:cs="Arial"/>
          <w:color w:val="000000"/>
          <w:sz w:val="22"/>
          <w:szCs w:val="22"/>
        </w:rPr>
        <w:t>MethylMark</w:t>
      </w:r>
      <w:proofErr w:type="spellEnd"/>
      <w:r w:rsidR="001E774D">
        <w:rPr>
          <w:rFonts w:ascii="Arial" w:eastAsia="Arial" w:hAnsi="Arial" w:cs="Arial"/>
          <w:color w:val="000000"/>
          <w:sz w:val="22"/>
          <w:szCs w:val="22"/>
        </w:rPr>
        <w:t xml:space="preserve"> requires 0.3 minimum difference</w:t>
      </w:r>
      <w:r w:rsidR="0068681F">
        <w:rPr>
          <w:rFonts w:ascii="Arial" w:eastAsia="Arial" w:hAnsi="Arial" w:cs="Arial"/>
          <w:color w:val="000000"/>
          <w:sz w:val="22"/>
          <w:szCs w:val="22"/>
        </w:rPr>
        <w:t xml:space="preserve"> and</w:t>
      </w:r>
      <w:r w:rsidR="00C72F3F">
        <w:rPr>
          <w:rFonts w:ascii="Arial" w:eastAsia="Arial" w:hAnsi="Arial" w:cs="Arial"/>
          <w:color w:val="000000"/>
          <w:sz w:val="22"/>
          <w:szCs w:val="22"/>
        </w:rPr>
        <w:t xml:space="preserve"> the</w:t>
      </w:r>
      <w:r w:rsidR="0068681F">
        <w:rPr>
          <w:rFonts w:ascii="Arial" w:eastAsia="Arial" w:hAnsi="Arial" w:cs="Arial"/>
          <w:color w:val="000000"/>
          <w:sz w:val="22"/>
          <w:szCs w:val="22"/>
        </w:rPr>
        <w:t xml:space="preserve"> differences in how</w:t>
      </w:r>
      <w:r w:rsidR="00C72F3F">
        <w:rPr>
          <w:rFonts w:ascii="Arial" w:eastAsia="Arial" w:hAnsi="Arial" w:cs="Arial"/>
          <w:color w:val="000000"/>
          <w:sz w:val="22"/>
          <w:szCs w:val="22"/>
        </w:rPr>
        <w:t xml:space="preserve"> segment boundaries were defined</w:t>
      </w:r>
      <w:r w:rsidR="0068681F">
        <w:rPr>
          <w:rFonts w:ascii="Arial" w:eastAsia="Arial" w:hAnsi="Arial" w:cs="Arial"/>
          <w:color w:val="000000"/>
          <w:sz w:val="22"/>
          <w:szCs w:val="22"/>
        </w:rPr>
        <w:t>.</w:t>
      </w:r>
    </w:p>
    <w:p w:rsidR="00690490" w:rsidRDefault="00690490" w:rsidP="00E0631D">
      <w:pPr>
        <w:spacing w:line="276" w:lineRule="auto"/>
        <w:jc w:val="left"/>
        <w:rPr>
          <w:rFonts w:ascii="Arial" w:eastAsia="Arial" w:hAnsi="Arial" w:cs="Arial"/>
          <w:color w:val="000000"/>
          <w:sz w:val="22"/>
          <w:szCs w:val="22"/>
        </w:rPr>
      </w:pPr>
    </w:p>
    <w:p w:rsidR="009E47E6" w:rsidRDefault="009376AA" w:rsidP="00E0631D">
      <w:pPr>
        <w:spacing w:line="276" w:lineRule="auto"/>
        <w:jc w:val="left"/>
        <w:rPr>
          <w:rFonts w:ascii="Arial" w:eastAsia="Arial" w:hAnsi="Arial" w:cs="Arial"/>
          <w:color w:val="000000"/>
          <w:sz w:val="22"/>
          <w:szCs w:val="22"/>
        </w:rPr>
      </w:pPr>
      <w:r>
        <w:rPr>
          <w:rFonts w:ascii="Arial" w:eastAsia="Arial" w:hAnsi="Arial" w:cs="Arial"/>
          <w:color w:val="000000"/>
          <w:sz w:val="22"/>
          <w:szCs w:val="22"/>
        </w:rPr>
        <w:t>Another inte</w:t>
      </w:r>
      <w:r w:rsidR="00181299">
        <w:rPr>
          <w:rFonts w:ascii="Arial" w:eastAsia="Arial" w:hAnsi="Arial" w:cs="Arial"/>
          <w:color w:val="000000"/>
          <w:sz w:val="22"/>
          <w:szCs w:val="22"/>
        </w:rPr>
        <w:t>resting class</w:t>
      </w:r>
      <w:r w:rsidR="004C79C0">
        <w:rPr>
          <w:rFonts w:ascii="Arial" w:eastAsia="Arial" w:hAnsi="Arial" w:cs="Arial"/>
          <w:color w:val="000000"/>
          <w:sz w:val="22"/>
          <w:szCs w:val="22"/>
        </w:rPr>
        <w:t xml:space="preserve"> of regions, </w:t>
      </w:r>
      <w:r>
        <w:rPr>
          <w:rFonts w:ascii="Arial" w:eastAsia="Arial" w:hAnsi="Arial" w:cs="Arial"/>
          <w:color w:val="000000"/>
          <w:sz w:val="22"/>
          <w:szCs w:val="22"/>
        </w:rPr>
        <w:t>partially methylated domains (PMDs)</w:t>
      </w:r>
      <w:r w:rsidR="004C79C0">
        <w:rPr>
          <w:rFonts w:ascii="Arial" w:eastAsia="Arial" w:hAnsi="Arial" w:cs="Arial"/>
          <w:color w:val="000000"/>
          <w:sz w:val="22"/>
          <w:szCs w:val="22"/>
        </w:rPr>
        <w:t xml:space="preserve">, </w:t>
      </w:r>
      <w:r>
        <w:rPr>
          <w:rFonts w:ascii="Arial" w:eastAsia="Arial" w:hAnsi="Arial" w:cs="Arial"/>
          <w:color w:val="000000"/>
          <w:sz w:val="22"/>
          <w:szCs w:val="22"/>
        </w:rPr>
        <w:t xml:space="preserve">are large regions of </w:t>
      </w:r>
      <w:proofErr w:type="spellStart"/>
      <w:r>
        <w:rPr>
          <w:rFonts w:ascii="Arial" w:eastAsia="Arial" w:hAnsi="Arial" w:cs="Arial"/>
          <w:color w:val="000000"/>
          <w:sz w:val="22"/>
          <w:szCs w:val="22"/>
        </w:rPr>
        <w:t>hypomethyl</w:t>
      </w:r>
      <w:r w:rsidR="004C79C0">
        <w:rPr>
          <w:rFonts w:ascii="Arial" w:eastAsia="Arial" w:hAnsi="Arial" w:cs="Arial"/>
          <w:color w:val="000000"/>
          <w:sz w:val="22"/>
          <w:szCs w:val="22"/>
        </w:rPr>
        <w:t>ation</w:t>
      </w:r>
      <w:proofErr w:type="spellEnd"/>
      <w:r w:rsidR="004C79C0">
        <w:rPr>
          <w:rFonts w:ascii="Arial" w:eastAsia="Arial" w:hAnsi="Arial" w:cs="Arial"/>
          <w:color w:val="000000"/>
          <w:sz w:val="22"/>
          <w:szCs w:val="22"/>
        </w:rPr>
        <w:t xml:space="preserve"> which are </w:t>
      </w:r>
      <w:r w:rsidR="001E774D">
        <w:rPr>
          <w:rFonts w:ascii="Arial" w:eastAsia="Arial" w:hAnsi="Arial" w:cs="Arial"/>
          <w:color w:val="000000"/>
          <w:sz w:val="22"/>
          <w:szCs w:val="22"/>
        </w:rPr>
        <w:t>conserved</w:t>
      </w:r>
      <w:r>
        <w:rPr>
          <w:rFonts w:ascii="Arial" w:eastAsia="Arial" w:hAnsi="Arial" w:cs="Arial"/>
          <w:color w:val="000000"/>
          <w:sz w:val="22"/>
          <w:szCs w:val="22"/>
        </w:rPr>
        <w:t xml:space="preserve">. We obtained a </w:t>
      </w:r>
      <w:r w:rsidR="00245F4D">
        <w:rPr>
          <w:rFonts w:ascii="Arial" w:eastAsia="Arial" w:hAnsi="Arial" w:cs="Arial"/>
          <w:color w:val="000000"/>
          <w:sz w:val="22"/>
          <w:szCs w:val="22"/>
        </w:rPr>
        <w:t xml:space="preserve">published catalogue </w:t>
      </w:r>
      <w:r>
        <w:rPr>
          <w:rFonts w:ascii="Arial" w:eastAsia="Arial" w:hAnsi="Arial" w:cs="Arial"/>
          <w:color w:val="000000"/>
          <w:sz w:val="22"/>
          <w:szCs w:val="22"/>
        </w:rPr>
        <w:t xml:space="preserve">of tissues PMDs </w:t>
      </w:r>
      <w:r w:rsidR="00245F4D">
        <w:rPr>
          <w:rFonts w:ascii="Arial" w:eastAsia="Arial" w:hAnsi="Arial" w:cs="Arial"/>
          <w:color w:val="000000"/>
          <w:sz w:val="22"/>
          <w:szCs w:val="22"/>
        </w:rPr>
        <w:t>[</w:t>
      </w:r>
      <w:r w:rsidR="00245F4D" w:rsidRPr="00245F4D">
        <w:rPr>
          <w:rFonts w:ascii="Arial" w:eastAsia="Arial" w:hAnsi="Arial" w:cs="Arial"/>
          <w:color w:val="000000"/>
          <w:sz w:val="22"/>
          <w:szCs w:val="22"/>
        </w:rPr>
        <w:t>PMID: 26030523</w:t>
      </w:r>
      <w:r w:rsidR="00245F4D">
        <w:rPr>
          <w:rFonts w:ascii="Arial" w:eastAsia="Arial" w:hAnsi="Arial" w:cs="Arial"/>
          <w:color w:val="000000"/>
          <w:sz w:val="22"/>
          <w:szCs w:val="22"/>
        </w:rPr>
        <w:t>]</w:t>
      </w:r>
      <w:r w:rsidR="009A130C">
        <w:rPr>
          <w:rFonts w:ascii="Arial" w:eastAsia="Arial" w:hAnsi="Arial" w:cs="Arial"/>
          <w:color w:val="000000"/>
          <w:sz w:val="22"/>
          <w:szCs w:val="22"/>
        </w:rPr>
        <w:t xml:space="preserve"> </w:t>
      </w:r>
      <w:r w:rsidR="00111B40">
        <w:rPr>
          <w:rFonts w:ascii="Arial" w:eastAsia="Arial" w:hAnsi="Arial" w:cs="Arial"/>
          <w:color w:val="000000"/>
          <w:sz w:val="22"/>
          <w:szCs w:val="22"/>
        </w:rPr>
        <w:t>and found that 26</w:t>
      </w:r>
      <w:r>
        <w:rPr>
          <w:rFonts w:ascii="Arial" w:eastAsia="Arial" w:hAnsi="Arial" w:cs="Arial"/>
          <w:color w:val="000000"/>
          <w:sz w:val="22"/>
          <w:szCs w:val="22"/>
        </w:rPr>
        <w:t xml:space="preserve">% of the </w:t>
      </w:r>
      <w:r w:rsidR="00111B40">
        <w:rPr>
          <w:rFonts w:ascii="Arial" w:eastAsia="Arial" w:hAnsi="Arial" w:cs="Arial"/>
          <w:color w:val="000000"/>
          <w:sz w:val="22"/>
          <w:szCs w:val="22"/>
        </w:rPr>
        <w:t xml:space="preserve">fuzzily methylated </w:t>
      </w:r>
      <w:proofErr w:type="spellStart"/>
      <w:r w:rsidR="00111B40">
        <w:rPr>
          <w:rFonts w:ascii="Arial" w:eastAsia="Arial" w:hAnsi="Arial" w:cs="Arial"/>
          <w:color w:val="000000"/>
          <w:sz w:val="22"/>
          <w:szCs w:val="22"/>
        </w:rPr>
        <w:t>CpGs</w:t>
      </w:r>
      <w:proofErr w:type="spellEnd"/>
      <w:r w:rsidR="00111B40">
        <w:rPr>
          <w:rFonts w:ascii="Arial" w:eastAsia="Arial" w:hAnsi="Arial" w:cs="Arial"/>
          <w:color w:val="000000"/>
          <w:sz w:val="22"/>
          <w:szCs w:val="22"/>
        </w:rPr>
        <w:t xml:space="preserve"> </w:t>
      </w:r>
      <w:r w:rsidR="00046D7C">
        <w:rPr>
          <w:rFonts w:ascii="Arial" w:eastAsia="Arial" w:hAnsi="Arial" w:cs="Arial"/>
          <w:color w:val="000000"/>
          <w:sz w:val="22"/>
          <w:szCs w:val="22"/>
        </w:rPr>
        <w:t xml:space="preserve">contributes to nearly all of </w:t>
      </w:r>
      <w:proofErr w:type="spellStart"/>
      <w:r w:rsidR="00046D7C">
        <w:rPr>
          <w:rFonts w:ascii="Arial" w:eastAsia="Arial" w:hAnsi="Arial" w:cs="Arial"/>
          <w:color w:val="000000"/>
          <w:sz w:val="22"/>
          <w:szCs w:val="22"/>
        </w:rPr>
        <w:t>CpGs</w:t>
      </w:r>
      <w:proofErr w:type="spellEnd"/>
      <w:r w:rsidR="00046D7C">
        <w:rPr>
          <w:rFonts w:ascii="Arial" w:eastAsia="Arial" w:hAnsi="Arial" w:cs="Arial"/>
          <w:color w:val="000000"/>
          <w:sz w:val="22"/>
          <w:szCs w:val="22"/>
        </w:rPr>
        <w:t xml:space="preserve"> within</w:t>
      </w:r>
      <w:r w:rsidR="00111B40">
        <w:rPr>
          <w:rFonts w:ascii="Arial" w:eastAsia="Arial" w:hAnsi="Arial" w:cs="Arial"/>
          <w:color w:val="000000"/>
          <w:sz w:val="22"/>
          <w:szCs w:val="22"/>
        </w:rPr>
        <w:t xml:space="preserve"> PMDs (92.8% of PMDs are classified as fuzzily methylated). </w:t>
      </w:r>
      <w:r w:rsidR="00245F4D">
        <w:rPr>
          <w:rFonts w:ascii="Arial" w:eastAsia="Arial" w:hAnsi="Arial" w:cs="Arial"/>
          <w:color w:val="000000"/>
          <w:sz w:val="22"/>
          <w:szCs w:val="22"/>
        </w:rPr>
        <w:t xml:space="preserve">Fuzzy </w:t>
      </w:r>
      <w:r w:rsidR="00181299">
        <w:rPr>
          <w:rFonts w:ascii="Arial" w:eastAsia="Arial" w:hAnsi="Arial" w:cs="Arial"/>
          <w:color w:val="000000"/>
          <w:sz w:val="22"/>
          <w:szCs w:val="22"/>
        </w:rPr>
        <w:t xml:space="preserve">methylation </w:t>
      </w:r>
      <w:r w:rsidR="00181299">
        <w:rPr>
          <w:rFonts w:ascii="Arial" w:eastAsia="Arial" w:hAnsi="Arial" w:cs="Arial"/>
          <w:color w:val="000000"/>
          <w:sz w:val="22"/>
          <w:szCs w:val="22"/>
        </w:rPr>
        <w:lastRenderedPageBreak/>
        <w:t xml:space="preserve">segments are </w:t>
      </w:r>
      <w:r w:rsidR="00A77A2D">
        <w:rPr>
          <w:rFonts w:ascii="Arial" w:eastAsia="Arial" w:hAnsi="Arial" w:cs="Arial"/>
          <w:color w:val="000000"/>
          <w:sz w:val="22"/>
          <w:szCs w:val="22"/>
        </w:rPr>
        <w:t xml:space="preserve">82% of covered </w:t>
      </w:r>
      <w:proofErr w:type="spellStart"/>
      <w:r w:rsidR="00D57FC0">
        <w:rPr>
          <w:rFonts w:ascii="Arial" w:eastAsia="Arial" w:hAnsi="Arial" w:cs="Arial"/>
          <w:color w:val="000000"/>
          <w:sz w:val="22"/>
          <w:szCs w:val="22"/>
        </w:rPr>
        <w:t>CpGs</w:t>
      </w:r>
      <w:proofErr w:type="spellEnd"/>
      <w:r w:rsidR="00245F4D">
        <w:rPr>
          <w:rFonts w:ascii="Arial" w:eastAsia="Arial" w:hAnsi="Arial" w:cs="Arial"/>
          <w:color w:val="000000"/>
          <w:sz w:val="22"/>
          <w:szCs w:val="22"/>
        </w:rPr>
        <w:t xml:space="preserve"> and t</w:t>
      </w:r>
      <w:r w:rsidR="00D57FC0">
        <w:rPr>
          <w:rFonts w:ascii="Arial" w:eastAsia="Arial" w:hAnsi="Arial" w:cs="Arial"/>
          <w:color w:val="000000"/>
          <w:sz w:val="22"/>
          <w:szCs w:val="22"/>
        </w:rPr>
        <w:t xml:space="preserve">he 61% which are not due to PMDs </w:t>
      </w:r>
      <w:r w:rsidR="00A77A2D">
        <w:rPr>
          <w:rFonts w:ascii="Arial" w:eastAsia="Arial" w:hAnsi="Arial" w:cs="Arial"/>
          <w:color w:val="000000"/>
          <w:sz w:val="22"/>
          <w:szCs w:val="22"/>
        </w:rPr>
        <w:t>have a median maximum absolute difference</w:t>
      </w:r>
      <w:r w:rsidR="00D57FC0">
        <w:rPr>
          <w:rFonts w:ascii="Arial" w:eastAsia="Arial" w:hAnsi="Arial" w:cs="Arial"/>
          <w:color w:val="000000"/>
          <w:sz w:val="22"/>
          <w:szCs w:val="22"/>
        </w:rPr>
        <w:t xml:space="preserve"> of 0.36</w:t>
      </w:r>
      <w:r w:rsidR="00A77A2D">
        <w:rPr>
          <w:rFonts w:ascii="Arial" w:eastAsia="Arial" w:hAnsi="Arial" w:cs="Arial"/>
          <w:color w:val="000000"/>
          <w:sz w:val="22"/>
          <w:szCs w:val="22"/>
        </w:rPr>
        <w:t xml:space="preserve">. </w:t>
      </w:r>
      <w:r w:rsidR="00D57FC0">
        <w:rPr>
          <w:rFonts w:ascii="Arial" w:eastAsia="Arial" w:hAnsi="Arial" w:cs="Arial"/>
          <w:color w:val="000000"/>
          <w:sz w:val="22"/>
          <w:szCs w:val="22"/>
        </w:rPr>
        <w:t>Previous dynamic DMR finding algorithms which require a minimum 0.3 difference would have missed these segments. The</w:t>
      </w:r>
      <w:r w:rsidR="00A77A2D">
        <w:rPr>
          <w:rFonts w:ascii="Arial" w:eastAsia="Arial" w:hAnsi="Arial" w:cs="Arial"/>
          <w:color w:val="000000"/>
          <w:sz w:val="22"/>
          <w:szCs w:val="22"/>
        </w:rPr>
        <w:t xml:space="preserve"> actual percentage of dynamic DMRs might be larger than </w:t>
      </w:r>
      <w:r w:rsidR="00320FF2">
        <w:rPr>
          <w:rFonts w:ascii="Arial" w:eastAsia="Arial" w:hAnsi="Arial" w:cs="Arial"/>
          <w:color w:val="000000"/>
          <w:sz w:val="22"/>
          <w:szCs w:val="22"/>
        </w:rPr>
        <w:t>the 15%-25% previously reported</w:t>
      </w:r>
      <w:r w:rsidR="004C79C0">
        <w:rPr>
          <w:rFonts w:ascii="Arial" w:eastAsia="Arial" w:hAnsi="Arial" w:cs="Arial"/>
          <w:color w:val="000000"/>
          <w:sz w:val="22"/>
          <w:szCs w:val="22"/>
        </w:rPr>
        <w:t xml:space="preserve"> [</w:t>
      </w:r>
      <w:r w:rsidR="004C79C0" w:rsidRPr="00245F4D">
        <w:rPr>
          <w:rFonts w:ascii="Arial" w:eastAsia="Arial" w:hAnsi="Arial" w:cs="Arial"/>
          <w:color w:val="000000"/>
          <w:sz w:val="22"/>
          <w:szCs w:val="22"/>
        </w:rPr>
        <w:t>PMID: 26030523</w:t>
      </w:r>
      <w:r w:rsidR="004C79C0">
        <w:rPr>
          <w:rFonts w:ascii="Arial" w:eastAsia="Arial" w:hAnsi="Arial" w:cs="Arial"/>
          <w:color w:val="000000"/>
          <w:sz w:val="22"/>
          <w:szCs w:val="22"/>
        </w:rPr>
        <w:t xml:space="preserve">, </w:t>
      </w:r>
      <w:r w:rsidR="004C79C0" w:rsidRPr="00213FEC">
        <w:rPr>
          <w:rFonts w:ascii="Arial" w:eastAsia="Arial" w:hAnsi="Arial" w:cs="Arial"/>
          <w:color w:val="000000"/>
          <w:sz w:val="22"/>
          <w:szCs w:val="22"/>
        </w:rPr>
        <w:t>PMID: 26635396</w:t>
      </w:r>
      <w:r w:rsidR="004C79C0">
        <w:rPr>
          <w:rFonts w:ascii="Arial" w:eastAsia="Arial" w:hAnsi="Arial" w:cs="Arial"/>
          <w:color w:val="000000"/>
          <w:sz w:val="22"/>
          <w:szCs w:val="22"/>
        </w:rPr>
        <w:t xml:space="preserve">, </w:t>
      </w:r>
      <w:r w:rsidR="004C79C0" w:rsidRPr="00E0631D">
        <w:rPr>
          <w:rFonts w:ascii="Arial" w:eastAsia="Arial" w:hAnsi="Arial" w:cs="Arial"/>
          <w:color w:val="000000"/>
          <w:sz w:val="22"/>
          <w:szCs w:val="22"/>
        </w:rPr>
        <w:t xml:space="preserve">PMID: </w:t>
      </w:r>
      <w:proofErr w:type="gramStart"/>
      <w:r w:rsidR="004C79C0" w:rsidRPr="00E0631D">
        <w:rPr>
          <w:rFonts w:ascii="Arial" w:eastAsia="Arial" w:hAnsi="Arial" w:cs="Arial"/>
          <w:color w:val="000000"/>
          <w:sz w:val="22"/>
          <w:szCs w:val="22"/>
        </w:rPr>
        <w:t>23925113</w:t>
      </w:r>
      <w:r w:rsidR="004C79C0">
        <w:rPr>
          <w:rFonts w:ascii="Arial" w:eastAsia="Arial" w:hAnsi="Arial" w:cs="Arial"/>
          <w:color w:val="000000"/>
          <w:sz w:val="22"/>
          <w:szCs w:val="22"/>
        </w:rPr>
        <w:t xml:space="preserve"> ]</w:t>
      </w:r>
      <w:proofErr w:type="gramEnd"/>
      <w:r w:rsidR="003413F5">
        <w:rPr>
          <w:rFonts w:ascii="Arial" w:eastAsia="Arial" w:hAnsi="Arial" w:cs="Arial"/>
          <w:color w:val="000000"/>
          <w:sz w:val="22"/>
          <w:szCs w:val="22"/>
        </w:rPr>
        <w:t xml:space="preserve">. </w:t>
      </w:r>
      <w:r w:rsidR="00F81DC4">
        <w:rPr>
          <w:rFonts w:ascii="Arial" w:eastAsia="Arial" w:hAnsi="Arial" w:cs="Arial"/>
          <w:color w:val="000000"/>
          <w:sz w:val="22"/>
          <w:szCs w:val="22"/>
        </w:rPr>
        <w:t>F</w:t>
      </w:r>
      <w:r w:rsidR="00320FF2">
        <w:rPr>
          <w:rFonts w:ascii="Arial" w:eastAsia="Arial" w:hAnsi="Arial" w:cs="Arial"/>
          <w:color w:val="000000"/>
          <w:sz w:val="22"/>
          <w:szCs w:val="22"/>
        </w:rPr>
        <w:t>or</w:t>
      </w:r>
      <w:r w:rsidR="00F81DC4">
        <w:rPr>
          <w:rFonts w:ascii="Arial" w:eastAsia="Arial" w:hAnsi="Arial" w:cs="Arial"/>
          <w:color w:val="000000"/>
          <w:sz w:val="22"/>
          <w:szCs w:val="22"/>
        </w:rPr>
        <w:t xml:space="preserve"> chr10, </w:t>
      </w:r>
      <w:r w:rsidR="00320FF2">
        <w:rPr>
          <w:rFonts w:ascii="Arial" w:eastAsia="Arial" w:hAnsi="Arial" w:cs="Arial"/>
          <w:color w:val="000000"/>
          <w:sz w:val="22"/>
          <w:szCs w:val="22"/>
        </w:rPr>
        <w:t>we utilized a method based on a Beta-Binomial hierarchical model (MOABS) to detect differentially methylation between pairs of samples at the individual site level</w:t>
      </w:r>
      <w:r w:rsidR="004C79C0">
        <w:rPr>
          <w:rFonts w:ascii="Arial" w:eastAsia="Arial" w:hAnsi="Arial" w:cs="Arial"/>
          <w:color w:val="000000"/>
          <w:sz w:val="22"/>
          <w:szCs w:val="22"/>
        </w:rPr>
        <w:t xml:space="preserve"> with minimum 5X depth of coverage</w:t>
      </w:r>
      <w:r w:rsidR="00320FF2">
        <w:rPr>
          <w:rFonts w:ascii="Arial" w:eastAsia="Arial" w:hAnsi="Arial" w:cs="Arial"/>
          <w:color w:val="000000"/>
          <w:sz w:val="22"/>
          <w:szCs w:val="22"/>
        </w:rPr>
        <w:t xml:space="preserve"> [</w:t>
      </w:r>
      <w:r w:rsidR="00320FF2" w:rsidRPr="00F81DC4">
        <w:rPr>
          <w:rFonts w:ascii="Arial" w:eastAsia="Arial" w:hAnsi="Arial" w:cs="Arial"/>
          <w:color w:val="000000"/>
          <w:sz w:val="22"/>
          <w:szCs w:val="22"/>
        </w:rPr>
        <w:t>PMID: 24565500</w:t>
      </w:r>
      <w:r w:rsidR="00320FF2">
        <w:rPr>
          <w:rFonts w:ascii="Arial" w:eastAsia="Arial" w:hAnsi="Arial" w:cs="Arial"/>
          <w:color w:val="000000"/>
          <w:sz w:val="22"/>
          <w:szCs w:val="22"/>
        </w:rPr>
        <w:t xml:space="preserve">] and to determine </w:t>
      </w:r>
      <w:r w:rsidR="00556BB3">
        <w:rPr>
          <w:rFonts w:ascii="Arial" w:eastAsia="Arial" w:hAnsi="Arial" w:cs="Arial"/>
          <w:color w:val="000000"/>
          <w:sz w:val="22"/>
          <w:szCs w:val="22"/>
        </w:rPr>
        <w:t xml:space="preserve">dynamic </w:t>
      </w:r>
      <w:proofErr w:type="spellStart"/>
      <w:r w:rsidR="00556BB3">
        <w:rPr>
          <w:rFonts w:ascii="Arial" w:eastAsia="Arial" w:hAnsi="Arial" w:cs="Arial"/>
          <w:color w:val="000000"/>
          <w:sz w:val="22"/>
          <w:szCs w:val="22"/>
        </w:rPr>
        <w:t>CpGs</w:t>
      </w:r>
      <w:proofErr w:type="spellEnd"/>
      <w:r w:rsidR="00556BB3">
        <w:rPr>
          <w:rFonts w:ascii="Arial" w:eastAsia="Arial" w:hAnsi="Arial" w:cs="Arial"/>
          <w:color w:val="000000"/>
          <w:sz w:val="22"/>
          <w:szCs w:val="22"/>
        </w:rPr>
        <w:t xml:space="preserve">. We compared the overlap of dynamic </w:t>
      </w:r>
      <w:proofErr w:type="spellStart"/>
      <w:r w:rsidR="00556BB3">
        <w:rPr>
          <w:rFonts w:ascii="Arial" w:eastAsia="Arial" w:hAnsi="Arial" w:cs="Arial"/>
          <w:color w:val="000000"/>
          <w:sz w:val="22"/>
          <w:szCs w:val="22"/>
        </w:rPr>
        <w:t>CpGs</w:t>
      </w:r>
      <w:proofErr w:type="spellEnd"/>
      <w:r w:rsidR="00556BB3">
        <w:rPr>
          <w:rFonts w:ascii="Arial" w:eastAsia="Arial" w:hAnsi="Arial" w:cs="Arial"/>
          <w:color w:val="000000"/>
          <w:sz w:val="22"/>
          <w:szCs w:val="22"/>
        </w:rPr>
        <w:t xml:space="preserve"> with fuzzy methylation segments and</w:t>
      </w:r>
      <w:r w:rsidR="00F81DC4">
        <w:rPr>
          <w:rFonts w:ascii="Arial" w:eastAsia="Arial" w:hAnsi="Arial" w:cs="Arial"/>
          <w:color w:val="000000"/>
          <w:sz w:val="22"/>
          <w:szCs w:val="22"/>
        </w:rPr>
        <w:t xml:space="preserve"> estimated that </w:t>
      </w:r>
      <w:r w:rsidR="00320FF2">
        <w:rPr>
          <w:rFonts w:ascii="Arial" w:eastAsia="Arial" w:hAnsi="Arial" w:cs="Arial"/>
          <w:color w:val="000000"/>
          <w:sz w:val="22"/>
          <w:szCs w:val="22"/>
        </w:rPr>
        <w:t>91.3</w:t>
      </w:r>
      <w:r w:rsidR="00F81DC4">
        <w:rPr>
          <w:rFonts w:ascii="Arial" w:eastAsia="Arial" w:hAnsi="Arial" w:cs="Arial"/>
          <w:color w:val="000000"/>
          <w:sz w:val="22"/>
          <w:szCs w:val="22"/>
        </w:rPr>
        <w:t>% of fuzzy methylation</w:t>
      </w:r>
      <w:r w:rsidR="00320FF2">
        <w:rPr>
          <w:rFonts w:ascii="Arial" w:eastAsia="Arial" w:hAnsi="Arial" w:cs="Arial"/>
          <w:color w:val="000000"/>
          <w:sz w:val="22"/>
          <w:szCs w:val="22"/>
        </w:rPr>
        <w:t xml:space="preserve"> segment contains a dynamic CpG</w:t>
      </w:r>
      <w:r w:rsidR="004C79C0">
        <w:rPr>
          <w:rFonts w:ascii="Arial" w:eastAsia="Arial" w:hAnsi="Arial" w:cs="Arial"/>
          <w:color w:val="000000"/>
          <w:sz w:val="22"/>
          <w:szCs w:val="22"/>
        </w:rPr>
        <w:t xml:space="preserve">. </w:t>
      </w:r>
    </w:p>
    <w:p w:rsidR="00F81DC4" w:rsidRDefault="00F81DC4" w:rsidP="00E0631D">
      <w:pPr>
        <w:spacing w:line="276" w:lineRule="auto"/>
        <w:jc w:val="left"/>
        <w:rPr>
          <w:rFonts w:ascii="Arial" w:eastAsia="Arial" w:hAnsi="Arial" w:cs="Arial"/>
          <w:color w:val="000000"/>
          <w:sz w:val="22"/>
          <w:szCs w:val="22"/>
        </w:rPr>
      </w:pPr>
    </w:p>
    <w:p w:rsidR="0084648C" w:rsidRDefault="009A70B0" w:rsidP="00E0631D">
      <w:pPr>
        <w:spacing w:line="276" w:lineRule="auto"/>
        <w:jc w:val="left"/>
        <w:rPr>
          <w:rFonts w:ascii="Arial" w:eastAsia="Arial" w:hAnsi="Arial" w:cs="Arial"/>
          <w:color w:val="000000"/>
          <w:sz w:val="22"/>
          <w:szCs w:val="22"/>
        </w:rPr>
      </w:pPr>
      <w:r w:rsidRPr="00E0631D">
        <w:rPr>
          <w:rFonts w:ascii="Arial" w:eastAsia="Arial" w:hAnsi="Arial" w:cs="Arial"/>
          <w:color w:val="000000"/>
          <w:sz w:val="22"/>
          <w:szCs w:val="22"/>
        </w:rPr>
        <w:t xml:space="preserve">Strikingly, the ratio of </w:t>
      </w:r>
      <w:r>
        <w:rPr>
          <w:rFonts w:ascii="Arial" w:eastAsia="Arial" w:hAnsi="Arial" w:cs="Arial"/>
          <w:color w:val="000000"/>
          <w:sz w:val="22"/>
          <w:szCs w:val="22"/>
        </w:rPr>
        <w:t xml:space="preserve">–methyl DMRs to + methyl DMR is 1 to 7.46 </w:t>
      </w:r>
      <w:r w:rsidRPr="00E0631D">
        <w:rPr>
          <w:rFonts w:ascii="Arial" w:eastAsia="Arial" w:hAnsi="Arial" w:cs="Arial"/>
          <w:color w:val="000000"/>
          <w:sz w:val="22"/>
          <w:szCs w:val="22"/>
        </w:rPr>
        <w:t>respectively</w:t>
      </w:r>
      <w:r>
        <w:rPr>
          <w:rFonts w:ascii="Arial" w:eastAsia="Arial" w:hAnsi="Arial" w:cs="Arial"/>
          <w:color w:val="000000"/>
          <w:sz w:val="22"/>
          <w:szCs w:val="22"/>
        </w:rPr>
        <w:t xml:space="preserve"> in MHBs</w:t>
      </w:r>
      <w:r w:rsidRPr="00E0631D">
        <w:rPr>
          <w:rFonts w:ascii="Arial" w:eastAsia="Arial" w:hAnsi="Arial" w:cs="Arial"/>
          <w:color w:val="000000"/>
          <w:sz w:val="22"/>
          <w:szCs w:val="22"/>
        </w:rPr>
        <w:t>. T</w:t>
      </w:r>
      <w:r>
        <w:rPr>
          <w:rFonts w:ascii="Arial" w:eastAsia="Arial" w:hAnsi="Arial" w:cs="Arial"/>
          <w:color w:val="000000"/>
          <w:sz w:val="22"/>
          <w:szCs w:val="22"/>
        </w:rPr>
        <w:t>his suggests that cells tend to gain methylation</w:t>
      </w:r>
      <w:r w:rsidRPr="00E0631D">
        <w:rPr>
          <w:rFonts w:ascii="Arial" w:eastAsia="Arial" w:hAnsi="Arial" w:cs="Arial"/>
          <w:color w:val="000000"/>
          <w:sz w:val="22"/>
          <w:szCs w:val="22"/>
        </w:rPr>
        <w:t xml:space="preserve"> in a spreading process.</w:t>
      </w:r>
      <w:r>
        <w:rPr>
          <w:rFonts w:ascii="Arial" w:eastAsia="Arial" w:hAnsi="Arial" w:cs="Arial"/>
          <w:color w:val="000000"/>
          <w:sz w:val="22"/>
          <w:szCs w:val="22"/>
        </w:rPr>
        <w:t xml:space="preserve"> </w:t>
      </w:r>
      <w:r w:rsidR="0072084E">
        <w:rPr>
          <w:rFonts w:ascii="Arial" w:eastAsia="Arial" w:hAnsi="Arial" w:cs="Arial"/>
          <w:color w:val="000000"/>
          <w:sz w:val="22"/>
          <w:szCs w:val="22"/>
        </w:rPr>
        <w:t>Furthermore, m</w:t>
      </w:r>
      <w:r w:rsidR="00D57FC0">
        <w:rPr>
          <w:rFonts w:ascii="Arial" w:eastAsia="Arial" w:hAnsi="Arial" w:cs="Arial"/>
          <w:color w:val="000000"/>
          <w:sz w:val="22"/>
          <w:szCs w:val="22"/>
        </w:rPr>
        <w:t>ethylation haplotype blocks</w:t>
      </w:r>
      <w:r w:rsidR="00245F4D">
        <w:rPr>
          <w:rFonts w:ascii="Arial" w:eastAsia="Arial" w:hAnsi="Arial" w:cs="Arial"/>
          <w:color w:val="000000"/>
          <w:sz w:val="22"/>
          <w:szCs w:val="22"/>
        </w:rPr>
        <w:t xml:space="preserve"> (MHBs)</w:t>
      </w:r>
      <w:r w:rsidR="00D57FC0">
        <w:rPr>
          <w:rFonts w:ascii="Arial" w:eastAsia="Arial" w:hAnsi="Arial" w:cs="Arial"/>
          <w:color w:val="000000"/>
          <w:sz w:val="22"/>
          <w:szCs w:val="22"/>
        </w:rPr>
        <w:t xml:space="preserve">, </w:t>
      </w:r>
      <w:r w:rsidR="00245F4D">
        <w:rPr>
          <w:rFonts w:ascii="Arial" w:eastAsia="Arial" w:hAnsi="Arial" w:cs="Arial"/>
          <w:color w:val="000000"/>
          <w:sz w:val="22"/>
          <w:szCs w:val="22"/>
        </w:rPr>
        <w:t xml:space="preserve">DNA </w:t>
      </w:r>
      <w:r w:rsidR="00D57FC0">
        <w:rPr>
          <w:rFonts w:ascii="Arial" w:eastAsia="Arial" w:hAnsi="Arial" w:cs="Arial"/>
          <w:color w:val="000000"/>
          <w:sz w:val="22"/>
          <w:szCs w:val="22"/>
        </w:rPr>
        <w:t>methylation valleys</w:t>
      </w:r>
      <w:r w:rsidR="00245F4D">
        <w:rPr>
          <w:rFonts w:ascii="Arial" w:eastAsia="Arial" w:hAnsi="Arial" w:cs="Arial"/>
          <w:color w:val="000000"/>
          <w:sz w:val="22"/>
          <w:szCs w:val="22"/>
        </w:rPr>
        <w:t xml:space="preserve"> (DMVs)</w:t>
      </w:r>
      <w:r w:rsidR="00D57FC0">
        <w:rPr>
          <w:rFonts w:ascii="Arial" w:eastAsia="Arial" w:hAnsi="Arial" w:cs="Arial"/>
          <w:color w:val="000000"/>
          <w:sz w:val="22"/>
          <w:szCs w:val="22"/>
        </w:rPr>
        <w:t xml:space="preserve">, and CpG islands have </w:t>
      </w:r>
      <w:r w:rsidR="00C72F3F">
        <w:rPr>
          <w:rFonts w:ascii="Arial" w:eastAsia="Arial" w:hAnsi="Arial" w:cs="Arial"/>
          <w:color w:val="000000"/>
          <w:sz w:val="22"/>
          <w:szCs w:val="22"/>
        </w:rPr>
        <w:t>substantial</w:t>
      </w:r>
      <w:r w:rsidR="00D57FC0">
        <w:rPr>
          <w:rFonts w:ascii="Arial" w:eastAsia="Arial" w:hAnsi="Arial" w:cs="Arial"/>
          <w:color w:val="000000"/>
          <w:sz w:val="22"/>
          <w:szCs w:val="22"/>
        </w:rPr>
        <w:t xml:space="preserve"> representation of +methyl</w:t>
      </w:r>
      <w:r w:rsidR="009E47E6">
        <w:rPr>
          <w:rFonts w:ascii="Arial" w:eastAsia="Arial" w:hAnsi="Arial" w:cs="Arial"/>
          <w:color w:val="000000"/>
          <w:sz w:val="22"/>
          <w:szCs w:val="22"/>
        </w:rPr>
        <w:t xml:space="preserve"> DMRs even though these segments only comprise of 1.8% of </w:t>
      </w:r>
      <w:proofErr w:type="spellStart"/>
      <w:r w:rsidR="009E47E6">
        <w:rPr>
          <w:rFonts w:ascii="Arial" w:eastAsia="Arial" w:hAnsi="Arial" w:cs="Arial"/>
          <w:color w:val="000000"/>
          <w:sz w:val="22"/>
          <w:szCs w:val="22"/>
        </w:rPr>
        <w:t>CpGs</w:t>
      </w:r>
      <w:proofErr w:type="spellEnd"/>
      <w:r w:rsidR="009E47E6">
        <w:rPr>
          <w:rFonts w:ascii="Arial" w:eastAsia="Arial" w:hAnsi="Arial" w:cs="Arial"/>
          <w:color w:val="000000"/>
          <w:sz w:val="22"/>
          <w:szCs w:val="22"/>
        </w:rPr>
        <w:t xml:space="preserve">. </w:t>
      </w:r>
      <w:r w:rsidR="009E47E6" w:rsidRPr="00E0631D">
        <w:rPr>
          <w:rFonts w:ascii="Arial" w:eastAsia="Arial" w:hAnsi="Arial" w:cs="Arial"/>
          <w:color w:val="000000"/>
          <w:sz w:val="22"/>
          <w:szCs w:val="22"/>
        </w:rPr>
        <w:t>DMVs were discovered in</w:t>
      </w:r>
      <w:r w:rsidR="00245F4D">
        <w:rPr>
          <w:rFonts w:ascii="Arial" w:eastAsia="Arial" w:hAnsi="Arial" w:cs="Arial"/>
          <w:color w:val="000000"/>
          <w:sz w:val="22"/>
          <w:szCs w:val="22"/>
        </w:rPr>
        <w:t xml:space="preserve"> a</w:t>
      </w:r>
      <w:r w:rsidR="009E47E6" w:rsidRPr="00E0631D">
        <w:rPr>
          <w:rFonts w:ascii="Arial" w:eastAsia="Arial" w:hAnsi="Arial" w:cs="Arial"/>
          <w:color w:val="000000"/>
          <w:sz w:val="22"/>
          <w:szCs w:val="22"/>
        </w:rPr>
        <w:t xml:space="preserve"> study examining DNA methylation dynamics during early embryonic development. These ultra-long (&gt;5 </w:t>
      </w:r>
      <w:proofErr w:type="spellStart"/>
      <w:r w:rsidR="009E47E6" w:rsidRPr="00E0631D">
        <w:rPr>
          <w:rFonts w:ascii="Arial" w:eastAsia="Arial" w:hAnsi="Arial" w:cs="Arial"/>
          <w:color w:val="000000"/>
          <w:sz w:val="22"/>
          <w:szCs w:val="22"/>
        </w:rPr>
        <w:t>kbp</w:t>
      </w:r>
      <w:proofErr w:type="spellEnd"/>
      <w:r w:rsidR="009E47E6" w:rsidRPr="00E0631D">
        <w:rPr>
          <w:rFonts w:ascii="Arial" w:eastAsia="Arial" w:hAnsi="Arial" w:cs="Arial"/>
          <w:color w:val="000000"/>
          <w:sz w:val="22"/>
          <w:szCs w:val="22"/>
        </w:rPr>
        <w:t>) regions of low methylation overlaps highly conserved sequences and are enriched in transcription factor and developmental genes [PMID</w:t>
      </w:r>
      <w:r w:rsidR="009E47E6" w:rsidRPr="00E0631D">
        <w:t xml:space="preserve"> </w:t>
      </w:r>
      <w:r w:rsidR="009E47E6" w:rsidRPr="00E0631D">
        <w:rPr>
          <w:rFonts w:ascii="Arial" w:eastAsia="Arial" w:hAnsi="Arial" w:cs="Arial"/>
          <w:color w:val="000000"/>
          <w:sz w:val="22"/>
          <w:szCs w:val="22"/>
        </w:rPr>
        <w:t>23664764].</w:t>
      </w:r>
      <w:r w:rsidR="009E47E6">
        <w:rPr>
          <w:rFonts w:ascii="Arial" w:eastAsia="Arial" w:hAnsi="Arial" w:cs="Arial"/>
          <w:color w:val="000000"/>
          <w:sz w:val="22"/>
          <w:szCs w:val="22"/>
        </w:rPr>
        <w:t xml:space="preserve"> </w:t>
      </w:r>
      <w:r w:rsidR="00DD06DC">
        <w:rPr>
          <w:rFonts w:ascii="Arial" w:eastAsia="Arial" w:hAnsi="Arial" w:cs="Arial"/>
          <w:color w:val="000000"/>
          <w:sz w:val="22"/>
          <w:szCs w:val="22"/>
        </w:rPr>
        <w:t xml:space="preserve">These regions are also most likely to observe gain of methylation through development. </w:t>
      </w:r>
      <w:r w:rsidR="009E47E6">
        <w:rPr>
          <w:rFonts w:ascii="Arial" w:eastAsia="Arial" w:hAnsi="Arial" w:cs="Arial"/>
          <w:color w:val="000000"/>
          <w:sz w:val="22"/>
          <w:szCs w:val="22"/>
        </w:rPr>
        <w:t>We found that 3</w:t>
      </w:r>
      <w:r w:rsidR="00C72F3F">
        <w:rPr>
          <w:rFonts w:ascii="Arial" w:eastAsia="Arial" w:hAnsi="Arial" w:cs="Arial"/>
          <w:color w:val="000000"/>
          <w:sz w:val="22"/>
          <w:szCs w:val="22"/>
        </w:rPr>
        <w:t xml:space="preserve">,927 of the 4,481 (87.6%) </w:t>
      </w:r>
      <w:r w:rsidR="009E47E6">
        <w:rPr>
          <w:rFonts w:ascii="Arial" w:eastAsia="Arial" w:hAnsi="Arial" w:cs="Arial"/>
          <w:color w:val="000000"/>
          <w:sz w:val="22"/>
          <w:szCs w:val="22"/>
        </w:rPr>
        <w:t>DMVs overlap</w:t>
      </w:r>
      <w:r>
        <w:rPr>
          <w:rFonts w:ascii="Arial" w:eastAsia="Arial" w:hAnsi="Arial" w:cs="Arial"/>
          <w:color w:val="000000"/>
          <w:sz w:val="22"/>
          <w:szCs w:val="22"/>
        </w:rPr>
        <w:t xml:space="preserve"> with at least one +methyl DMR, and 23% of +methyl DMR </w:t>
      </w:r>
      <w:proofErr w:type="spellStart"/>
      <w:r>
        <w:rPr>
          <w:rFonts w:ascii="Arial" w:eastAsia="Arial" w:hAnsi="Arial" w:cs="Arial"/>
          <w:color w:val="000000"/>
          <w:sz w:val="22"/>
          <w:szCs w:val="22"/>
        </w:rPr>
        <w:t>CpGs</w:t>
      </w:r>
      <w:proofErr w:type="spellEnd"/>
      <w:r>
        <w:rPr>
          <w:rFonts w:ascii="Arial" w:eastAsia="Arial" w:hAnsi="Arial" w:cs="Arial"/>
          <w:color w:val="000000"/>
          <w:sz w:val="22"/>
          <w:szCs w:val="22"/>
        </w:rPr>
        <w:t xml:space="preserve"> overlapping MHBs also overlaps with a DMVs. </w:t>
      </w:r>
      <w:r w:rsidR="00B43121">
        <w:rPr>
          <w:rFonts w:ascii="Arial" w:eastAsia="Arial" w:hAnsi="Arial" w:cs="Arial"/>
          <w:color w:val="000000"/>
          <w:sz w:val="22"/>
          <w:szCs w:val="22"/>
        </w:rPr>
        <w:t xml:space="preserve">MHBs and DMVs only share 6.2% and 10.4% of </w:t>
      </w:r>
      <w:proofErr w:type="spellStart"/>
      <w:r w:rsidR="00B43121">
        <w:rPr>
          <w:rFonts w:ascii="Arial" w:eastAsia="Arial" w:hAnsi="Arial" w:cs="Arial"/>
          <w:color w:val="000000"/>
          <w:sz w:val="22"/>
          <w:szCs w:val="22"/>
        </w:rPr>
        <w:t>CpGs</w:t>
      </w:r>
      <w:proofErr w:type="spellEnd"/>
      <w:r w:rsidR="00B43121">
        <w:rPr>
          <w:rFonts w:ascii="Arial" w:eastAsia="Arial" w:hAnsi="Arial" w:cs="Arial"/>
          <w:color w:val="000000"/>
          <w:sz w:val="22"/>
          <w:szCs w:val="22"/>
        </w:rPr>
        <w:t xml:space="preserve"> overlapping MHBs for fuzzy methylation and low methylation segments respectively. </w:t>
      </w:r>
    </w:p>
    <w:p w:rsidR="0084648C" w:rsidRDefault="0084648C" w:rsidP="00E0631D">
      <w:pPr>
        <w:spacing w:line="276" w:lineRule="auto"/>
        <w:jc w:val="left"/>
        <w:rPr>
          <w:rFonts w:ascii="Arial" w:eastAsia="Arial" w:hAnsi="Arial" w:cs="Arial"/>
          <w:color w:val="000000"/>
          <w:sz w:val="22"/>
          <w:szCs w:val="22"/>
        </w:rPr>
      </w:pPr>
    </w:p>
    <w:p w:rsidR="00CD4D98" w:rsidRDefault="009A70B0" w:rsidP="009E47E6">
      <w:pPr>
        <w:spacing w:line="276" w:lineRule="auto"/>
        <w:jc w:val="left"/>
        <w:rPr>
          <w:rFonts w:ascii="Arial" w:eastAsia="Arial" w:hAnsi="Arial" w:cs="Arial"/>
          <w:color w:val="000000"/>
          <w:sz w:val="22"/>
          <w:szCs w:val="22"/>
        </w:rPr>
      </w:pPr>
      <w:r>
        <w:rPr>
          <w:rFonts w:ascii="Arial" w:eastAsia="Arial" w:hAnsi="Arial" w:cs="Arial"/>
          <w:color w:val="000000"/>
          <w:sz w:val="22"/>
          <w:szCs w:val="22"/>
        </w:rPr>
        <w:t xml:space="preserve">CpG islands and MHBs share 81% and 87% of </w:t>
      </w:r>
      <w:proofErr w:type="spellStart"/>
      <w:r>
        <w:rPr>
          <w:rFonts w:ascii="Arial" w:eastAsia="Arial" w:hAnsi="Arial" w:cs="Arial"/>
          <w:color w:val="000000"/>
          <w:sz w:val="22"/>
          <w:szCs w:val="22"/>
        </w:rPr>
        <w:t>CpGs</w:t>
      </w:r>
      <w:proofErr w:type="spellEnd"/>
      <w:r>
        <w:rPr>
          <w:rFonts w:ascii="Arial" w:eastAsia="Arial" w:hAnsi="Arial" w:cs="Arial"/>
          <w:color w:val="000000"/>
          <w:sz w:val="22"/>
          <w:szCs w:val="22"/>
        </w:rPr>
        <w:t xml:space="preserve"> overlapping MHBs for + methyl DMRs and low methylation segments</w:t>
      </w:r>
      <w:r w:rsidR="00B43121">
        <w:rPr>
          <w:rFonts w:ascii="Arial" w:eastAsia="Arial" w:hAnsi="Arial" w:cs="Arial"/>
          <w:color w:val="000000"/>
          <w:sz w:val="22"/>
          <w:szCs w:val="22"/>
        </w:rPr>
        <w:t xml:space="preserve"> respectively</w:t>
      </w:r>
      <w:r>
        <w:rPr>
          <w:rFonts w:ascii="Arial" w:eastAsia="Arial" w:hAnsi="Arial" w:cs="Arial"/>
          <w:color w:val="000000"/>
          <w:sz w:val="22"/>
          <w:szCs w:val="22"/>
        </w:rPr>
        <w:t xml:space="preserve">, but they only share 35% of </w:t>
      </w:r>
      <w:proofErr w:type="spellStart"/>
      <w:r>
        <w:rPr>
          <w:rFonts w:ascii="Arial" w:eastAsia="Arial" w:hAnsi="Arial" w:cs="Arial"/>
          <w:color w:val="000000"/>
          <w:sz w:val="22"/>
          <w:szCs w:val="22"/>
        </w:rPr>
        <w:t>CpGs</w:t>
      </w:r>
      <w:proofErr w:type="spellEnd"/>
      <w:r>
        <w:rPr>
          <w:rFonts w:ascii="Arial" w:eastAsia="Arial" w:hAnsi="Arial" w:cs="Arial"/>
          <w:color w:val="000000"/>
          <w:sz w:val="22"/>
          <w:szCs w:val="22"/>
        </w:rPr>
        <w:t xml:space="preserve"> overlapping MHBs for fuzzy methylation segments. Low methylation regions and + methyl DMRs are similar in that t</w:t>
      </w:r>
      <w:r w:rsidR="00B43121">
        <w:rPr>
          <w:rFonts w:ascii="Arial" w:eastAsia="Arial" w:hAnsi="Arial" w:cs="Arial"/>
          <w:color w:val="000000"/>
          <w:sz w:val="22"/>
          <w:szCs w:val="22"/>
        </w:rPr>
        <w:t>hey both are cases where</w:t>
      </w:r>
      <w:r>
        <w:rPr>
          <w:rFonts w:ascii="Arial" w:eastAsia="Arial" w:hAnsi="Arial" w:cs="Arial"/>
          <w:color w:val="000000"/>
          <w:sz w:val="22"/>
          <w:szCs w:val="22"/>
        </w:rPr>
        <w:t xml:space="preserve"> methylated haplotypes</w:t>
      </w:r>
      <w:r w:rsidR="00B43121">
        <w:rPr>
          <w:rFonts w:ascii="Arial" w:eastAsia="Arial" w:hAnsi="Arial" w:cs="Arial"/>
          <w:color w:val="000000"/>
          <w:sz w:val="22"/>
          <w:szCs w:val="22"/>
        </w:rPr>
        <w:t xml:space="preserve"> are rare</w:t>
      </w:r>
      <w:r>
        <w:rPr>
          <w:rFonts w:ascii="Arial" w:eastAsia="Arial" w:hAnsi="Arial" w:cs="Arial"/>
          <w:color w:val="000000"/>
          <w:sz w:val="22"/>
          <w:szCs w:val="22"/>
        </w:rPr>
        <w:t xml:space="preserve">, but in the </w:t>
      </w:r>
      <w:r w:rsidR="00B43121">
        <w:rPr>
          <w:rFonts w:ascii="Arial" w:eastAsia="Arial" w:hAnsi="Arial" w:cs="Arial"/>
          <w:color w:val="000000"/>
          <w:sz w:val="22"/>
          <w:szCs w:val="22"/>
        </w:rPr>
        <w:t xml:space="preserve">case of + methyl DMRs those methylated haplotypes are found only in a few </w:t>
      </w:r>
      <w:r>
        <w:rPr>
          <w:rFonts w:ascii="Arial" w:eastAsia="Arial" w:hAnsi="Arial" w:cs="Arial"/>
          <w:color w:val="000000"/>
          <w:sz w:val="22"/>
          <w:szCs w:val="22"/>
        </w:rPr>
        <w:t>tissue</w:t>
      </w:r>
      <w:r w:rsidR="00B43121">
        <w:rPr>
          <w:rFonts w:ascii="Arial" w:eastAsia="Arial" w:hAnsi="Arial" w:cs="Arial"/>
          <w:color w:val="000000"/>
          <w:sz w:val="22"/>
          <w:szCs w:val="22"/>
        </w:rPr>
        <w:t>s</w:t>
      </w:r>
      <w:r>
        <w:rPr>
          <w:rFonts w:ascii="Arial" w:eastAsia="Arial" w:hAnsi="Arial" w:cs="Arial"/>
          <w:color w:val="000000"/>
          <w:sz w:val="22"/>
          <w:szCs w:val="22"/>
        </w:rPr>
        <w:t xml:space="preserve"> or cell type</w:t>
      </w:r>
      <w:r w:rsidR="00B43121">
        <w:rPr>
          <w:rFonts w:ascii="Arial" w:eastAsia="Arial" w:hAnsi="Arial" w:cs="Arial"/>
          <w:color w:val="000000"/>
          <w:sz w:val="22"/>
          <w:szCs w:val="22"/>
        </w:rPr>
        <w:t>s</w:t>
      </w:r>
      <w:r>
        <w:rPr>
          <w:rFonts w:ascii="Arial" w:eastAsia="Arial" w:hAnsi="Arial" w:cs="Arial"/>
          <w:color w:val="000000"/>
          <w:sz w:val="22"/>
          <w:szCs w:val="22"/>
        </w:rPr>
        <w:t>.</w:t>
      </w:r>
      <w:r w:rsidR="00B43121" w:rsidRPr="00B43121">
        <w:rPr>
          <w:rFonts w:ascii="Arial" w:eastAsia="Arial" w:hAnsi="Arial" w:cs="Arial"/>
          <w:color w:val="000000"/>
          <w:sz w:val="22"/>
          <w:szCs w:val="22"/>
        </w:rPr>
        <w:t xml:space="preserve"> </w:t>
      </w:r>
      <w:r w:rsidR="00B43121">
        <w:rPr>
          <w:rFonts w:ascii="Arial" w:eastAsia="Arial" w:hAnsi="Arial" w:cs="Arial"/>
          <w:color w:val="000000"/>
          <w:sz w:val="22"/>
          <w:szCs w:val="22"/>
        </w:rPr>
        <w:t xml:space="preserve">Fuzzy methylation regions tend to have many methylated haplotypes, and these regions may include allele specific methylation, imprinting regions, and regions with cellular heterogeneity. </w:t>
      </w:r>
      <w:r w:rsidR="0084648C">
        <w:rPr>
          <w:rFonts w:ascii="Arial" w:eastAsia="Arial" w:hAnsi="Arial" w:cs="Arial"/>
          <w:color w:val="000000"/>
          <w:sz w:val="22"/>
          <w:szCs w:val="22"/>
        </w:rPr>
        <w:t xml:space="preserve">The observations argues for a haplotype level analysis of DNA methylation variability which would be more powerful in detecting rare methylation differences and differences due to cellular heterogeneity. </w:t>
      </w:r>
    </w:p>
    <w:p w:rsidR="005E51A7" w:rsidRDefault="005E51A7" w:rsidP="009E47E6">
      <w:pPr>
        <w:spacing w:line="276" w:lineRule="auto"/>
        <w:jc w:val="left"/>
        <w:rPr>
          <w:rFonts w:ascii="Arial" w:eastAsia="Arial" w:hAnsi="Arial" w:cs="Arial"/>
          <w:color w:val="000000"/>
          <w:sz w:val="22"/>
          <w:szCs w:val="22"/>
        </w:rPr>
      </w:pPr>
    </w:p>
    <w:p w:rsidR="009A130C" w:rsidRDefault="009A70B0" w:rsidP="009E47E6">
      <w:pPr>
        <w:spacing w:line="276" w:lineRule="auto"/>
        <w:jc w:val="left"/>
        <w:rPr>
          <w:rFonts w:ascii="Arial" w:eastAsia="Arial" w:hAnsi="Arial" w:cs="Arial"/>
          <w:color w:val="000000"/>
          <w:sz w:val="22"/>
          <w:szCs w:val="22"/>
        </w:rPr>
      </w:pPr>
      <w:r>
        <w:rPr>
          <w:rFonts w:ascii="Arial" w:eastAsia="Arial" w:hAnsi="Arial" w:cs="Arial"/>
          <w:color w:val="000000"/>
          <w:sz w:val="22"/>
          <w:szCs w:val="22"/>
        </w:rPr>
        <w:t>FIGURE LEGEND:</w:t>
      </w:r>
    </w:p>
    <w:p w:rsidR="009A130C" w:rsidRDefault="009A130C" w:rsidP="009E47E6">
      <w:pPr>
        <w:spacing w:line="276" w:lineRule="auto"/>
        <w:jc w:val="left"/>
        <w:rPr>
          <w:rFonts w:ascii="Arial" w:eastAsia="Arial" w:hAnsi="Arial" w:cs="Arial"/>
          <w:color w:val="000000"/>
          <w:sz w:val="22"/>
          <w:szCs w:val="22"/>
        </w:rPr>
      </w:pPr>
    </w:p>
    <w:p w:rsidR="009A130C" w:rsidRDefault="009A130C" w:rsidP="009A130C">
      <w:pPr>
        <w:pStyle w:val="Heading4"/>
        <w:spacing w:line="276" w:lineRule="auto"/>
        <w:jc w:val="both"/>
        <w:rPr>
          <w:rFonts w:ascii="Arial" w:eastAsia="Arial" w:hAnsi="Arial" w:cs="Arial"/>
          <w:i w:val="0"/>
          <w:color w:val="000000"/>
          <w:sz w:val="22"/>
          <w:szCs w:val="22"/>
        </w:rPr>
      </w:pPr>
      <w:r w:rsidRPr="00396767">
        <w:rPr>
          <w:rFonts w:ascii="Arial" w:eastAsia="Arial" w:hAnsi="Arial" w:cs="Arial"/>
          <w:b/>
          <w:i w:val="0"/>
          <w:color w:val="000000"/>
          <w:sz w:val="22"/>
          <w:szCs w:val="22"/>
        </w:rPr>
        <w:lastRenderedPageBreak/>
        <w:t>Figure 2.</w:t>
      </w:r>
      <w:r>
        <w:rPr>
          <w:rFonts w:ascii="Arial" w:eastAsia="Arial" w:hAnsi="Arial" w:cs="Arial"/>
          <w:i w:val="0"/>
          <w:color w:val="000000"/>
          <w:sz w:val="22"/>
          <w:szCs w:val="22"/>
        </w:rPr>
        <w:t xml:space="preserve"> Characterization of differentially methylated regions. (a) Distribution overlapping CpG sites within the five categories of segments for (1) DMRs identified by </w:t>
      </w:r>
      <w:proofErr w:type="spellStart"/>
      <w:r>
        <w:rPr>
          <w:rFonts w:ascii="Arial" w:eastAsia="Arial" w:hAnsi="Arial" w:cs="Arial"/>
          <w:i w:val="0"/>
          <w:color w:val="000000"/>
          <w:sz w:val="22"/>
          <w:szCs w:val="22"/>
        </w:rPr>
        <w:t>MethylMarks</w:t>
      </w:r>
      <w:proofErr w:type="spellEnd"/>
      <w:r>
        <w:rPr>
          <w:rFonts w:ascii="Arial" w:eastAsia="Arial" w:hAnsi="Arial" w:cs="Arial"/>
          <w:i w:val="0"/>
          <w:color w:val="000000"/>
          <w:sz w:val="22"/>
          <w:szCs w:val="22"/>
        </w:rPr>
        <w:t xml:space="preserve"> software, (2) a catalog of all partially methylated domains (PMDs) found in adult tissues, (3) methylation haplotype blocks (MHBs), (4) DNA methylation valleys (DMVs) found in cultured human progenitor cell types, and (5) CpG islands (CGIs). (b-c) cumulative distribution of individual sample methylation levels when they are classified as an outlier (</w:t>
      </w:r>
      <w:proofErr w:type="spellStart"/>
      <w:r>
        <w:rPr>
          <w:rFonts w:ascii="Arial" w:eastAsia="Arial" w:hAnsi="Arial" w:cs="Arial"/>
          <w:i w:val="0"/>
          <w:color w:val="000000"/>
          <w:sz w:val="22"/>
          <w:szCs w:val="22"/>
        </w:rPr>
        <w:t>hypermet</w:t>
      </w:r>
      <w:bookmarkStart w:id="4" w:name="_GoBack"/>
      <w:bookmarkEnd w:id="4"/>
      <w:r>
        <w:rPr>
          <w:rFonts w:ascii="Arial" w:eastAsia="Arial" w:hAnsi="Arial" w:cs="Arial"/>
          <w:i w:val="0"/>
          <w:color w:val="000000"/>
          <w:sz w:val="22"/>
          <w:szCs w:val="22"/>
        </w:rPr>
        <w:t>hylated</w:t>
      </w:r>
      <w:proofErr w:type="spellEnd"/>
      <w:r>
        <w:rPr>
          <w:rFonts w:ascii="Arial" w:eastAsia="Arial" w:hAnsi="Arial" w:cs="Arial"/>
          <w:i w:val="0"/>
          <w:color w:val="000000"/>
          <w:sz w:val="22"/>
          <w:szCs w:val="22"/>
        </w:rPr>
        <w:t xml:space="preserve"> or </w:t>
      </w:r>
      <w:proofErr w:type="spellStart"/>
      <w:r>
        <w:rPr>
          <w:rFonts w:ascii="Arial" w:eastAsia="Arial" w:hAnsi="Arial" w:cs="Arial"/>
          <w:i w:val="0"/>
          <w:color w:val="000000"/>
          <w:sz w:val="22"/>
          <w:szCs w:val="22"/>
        </w:rPr>
        <w:t>hypomethylated</w:t>
      </w:r>
      <w:proofErr w:type="spellEnd"/>
      <w:r>
        <w:rPr>
          <w:rFonts w:ascii="Arial" w:eastAsia="Arial" w:hAnsi="Arial" w:cs="Arial"/>
          <w:i w:val="0"/>
          <w:color w:val="000000"/>
          <w:sz w:val="22"/>
          <w:szCs w:val="22"/>
        </w:rPr>
        <w:t xml:space="preserve">) versus when they are classified as methylated with the majority of samples. (d) Methylation levels across the ZNF236 locus for a representative set of human tissue samples. Purple box indicates a –methyl DMR region with methylation loss observed for CD14 and colon tissues. (e) Methylation levels across the SETBP1 locus for a representative set of human tissue samples. Green box indicates a +methyl DMR region with methylation gain observed across multiple methylation haplotype blocks for placenta tissue. </w:t>
      </w:r>
    </w:p>
    <w:p w:rsidR="009A130C" w:rsidRPr="009A130C" w:rsidRDefault="009A130C" w:rsidP="009A130C"/>
    <w:p w:rsidR="009A130C" w:rsidRDefault="009A130C" w:rsidP="009A130C">
      <w:pPr>
        <w:pStyle w:val="Heading4"/>
        <w:spacing w:line="276" w:lineRule="auto"/>
        <w:jc w:val="both"/>
        <w:rPr>
          <w:rFonts w:ascii="Arial" w:eastAsia="Arial" w:hAnsi="Arial" w:cs="Arial"/>
          <w:i w:val="0"/>
          <w:color w:val="000000"/>
          <w:sz w:val="22"/>
          <w:szCs w:val="22"/>
        </w:rPr>
      </w:pPr>
      <w:r w:rsidRPr="00396767">
        <w:rPr>
          <w:rFonts w:ascii="Arial" w:eastAsia="Arial" w:hAnsi="Arial" w:cs="Arial"/>
          <w:b/>
          <w:i w:val="0"/>
          <w:color w:val="000000"/>
          <w:sz w:val="22"/>
          <w:szCs w:val="22"/>
        </w:rPr>
        <w:t>Supplementary Figure 1.</w:t>
      </w:r>
      <w:r>
        <w:rPr>
          <w:rFonts w:ascii="Arial" w:eastAsia="Arial" w:hAnsi="Arial" w:cs="Arial"/>
          <w:i w:val="0"/>
          <w:color w:val="000000"/>
          <w:sz w:val="22"/>
          <w:szCs w:val="22"/>
        </w:rPr>
        <w:t xml:space="preserve"> Identification of differentially methylated regions. (a) Distribution of average dispersion score for individual segments for the five HMM states. (b) </w:t>
      </w:r>
      <w:r w:rsidR="001F007B">
        <w:rPr>
          <w:rFonts w:ascii="Arial" w:eastAsia="Arial" w:hAnsi="Arial" w:cs="Arial"/>
          <w:i w:val="0"/>
          <w:color w:val="000000"/>
          <w:sz w:val="22"/>
          <w:szCs w:val="22"/>
        </w:rPr>
        <w:t>Cumulative</w:t>
      </w:r>
      <w:r>
        <w:rPr>
          <w:rFonts w:ascii="Arial" w:eastAsia="Arial" w:hAnsi="Arial" w:cs="Arial"/>
          <w:i w:val="0"/>
          <w:color w:val="000000"/>
          <w:sz w:val="22"/>
          <w:szCs w:val="22"/>
        </w:rPr>
        <w:t xml:space="preserve"> distribution of normalized entropy scores for each segmented state. The entropy cutoff of 0.87 determines the level at which a DMR can be defined which limits the number of DMR from S1 and maximizes the number of DMR from S5. (c) Distribution of maximum absolute difference between two samples for each segment, the cutoff of 0.1 determines all of the regions with uniform low and uniform high methylation. (d) Distribution of the five HMM states for each of the five categories. Low methylation segments have average methylation levels less than 0.5, and maximum absolute difference of 0.1. High methylation segments have average methylation levels greater or equal to 0.5 and maximum absolute difference of 0.1. Fuzzy methylation segments have maximum absolute difference greater than 0.1 and entropy scores above 0.87 cutoff, thus not being able to be classified as a DMR. + methyl DMR segments have entropy scores below 0.87 and contain a sample with gain of methylation compared with majority of samples. – methyl DMR segments have entropy scores below 0.87 and contain a sample with loss of methylation compared with majority of samples.(e-</w:t>
      </w:r>
      <w:proofErr w:type="spellStart"/>
      <w:r>
        <w:rPr>
          <w:rFonts w:ascii="Arial" w:eastAsia="Arial" w:hAnsi="Arial" w:cs="Arial"/>
          <w:i w:val="0"/>
          <w:color w:val="000000"/>
          <w:sz w:val="22"/>
          <w:szCs w:val="22"/>
        </w:rPr>
        <w:t>i</w:t>
      </w:r>
      <w:proofErr w:type="spellEnd"/>
      <w:r>
        <w:rPr>
          <w:rFonts w:ascii="Arial" w:eastAsia="Arial" w:hAnsi="Arial" w:cs="Arial"/>
          <w:i w:val="0"/>
          <w:color w:val="000000"/>
          <w:sz w:val="22"/>
          <w:szCs w:val="22"/>
        </w:rPr>
        <w:t xml:space="preserve">) Distribution of the average methylation level across samples for each segment category described in (d). </w:t>
      </w:r>
    </w:p>
    <w:p w:rsidR="009A130C" w:rsidRPr="009E47E6" w:rsidRDefault="009A130C" w:rsidP="009E47E6">
      <w:pPr>
        <w:spacing w:line="276" w:lineRule="auto"/>
        <w:jc w:val="left"/>
        <w:rPr>
          <w:rFonts w:ascii="Arial" w:eastAsia="Arial" w:hAnsi="Arial" w:cs="Arial"/>
          <w:color w:val="000000"/>
          <w:sz w:val="22"/>
          <w:szCs w:val="22"/>
        </w:rPr>
      </w:pPr>
    </w:p>
    <w:sectPr w:rsidR="009A130C" w:rsidRPr="009E4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417F8"/>
    <w:multiLevelType w:val="hybridMultilevel"/>
    <w:tmpl w:val="B7EC9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nh Diep">
    <w15:presenceInfo w15:providerId="Windows Live" w15:userId="dcf95e9dc0bb04e8"/>
  </w15:person>
  <w15:person w15:author="Shicheng Guo">
    <w15:presenceInfo w15:providerId="Windows Live" w15:userId="e8691873bc2dd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1D"/>
    <w:rsid w:val="00024A18"/>
    <w:rsid w:val="00046D7C"/>
    <w:rsid w:val="00077FBA"/>
    <w:rsid w:val="00097A90"/>
    <w:rsid w:val="00111B40"/>
    <w:rsid w:val="00181299"/>
    <w:rsid w:val="001E774D"/>
    <w:rsid w:val="001F007B"/>
    <w:rsid w:val="00213FEC"/>
    <w:rsid w:val="00245F4D"/>
    <w:rsid w:val="00320FF2"/>
    <w:rsid w:val="003413F5"/>
    <w:rsid w:val="00396767"/>
    <w:rsid w:val="004C79C0"/>
    <w:rsid w:val="00505B6A"/>
    <w:rsid w:val="00512482"/>
    <w:rsid w:val="00556BB3"/>
    <w:rsid w:val="005E51A7"/>
    <w:rsid w:val="0068681F"/>
    <w:rsid w:val="00690490"/>
    <w:rsid w:val="0072084E"/>
    <w:rsid w:val="0084648C"/>
    <w:rsid w:val="009376AA"/>
    <w:rsid w:val="009A130C"/>
    <w:rsid w:val="009A70B0"/>
    <w:rsid w:val="009E47E6"/>
    <w:rsid w:val="00A208D4"/>
    <w:rsid w:val="00A4080D"/>
    <w:rsid w:val="00A77A2D"/>
    <w:rsid w:val="00A8686E"/>
    <w:rsid w:val="00AD35C2"/>
    <w:rsid w:val="00B042CF"/>
    <w:rsid w:val="00B43121"/>
    <w:rsid w:val="00C72F3F"/>
    <w:rsid w:val="00CD4D98"/>
    <w:rsid w:val="00D57FC0"/>
    <w:rsid w:val="00DD06DC"/>
    <w:rsid w:val="00DE71FB"/>
    <w:rsid w:val="00E0631D"/>
    <w:rsid w:val="00F8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5CEF3-D71F-4F1C-9F59-3D94FFEA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0631D"/>
    <w:pPr>
      <w:widowControl w:val="0"/>
      <w:spacing w:after="0" w:line="240" w:lineRule="auto"/>
      <w:jc w:val="both"/>
    </w:pPr>
    <w:rPr>
      <w:rFonts w:ascii="Calibri" w:eastAsia="宋体" w:hAnsi="Calibri" w:cs="Calibri"/>
      <w:color w:val="00000A"/>
      <w:sz w:val="21"/>
      <w:szCs w:val="21"/>
      <w:lang w:eastAsia="zh-CN"/>
    </w:rPr>
  </w:style>
  <w:style w:type="paragraph" w:styleId="Heading4">
    <w:name w:val="heading 4"/>
    <w:basedOn w:val="Normal"/>
    <w:next w:val="Normal"/>
    <w:link w:val="Heading4Char"/>
    <w:unhideWhenUsed/>
    <w:qFormat/>
    <w:rsid w:val="00E0631D"/>
    <w:pPr>
      <w:keepNext/>
      <w:keepLines/>
      <w:spacing w:before="40"/>
      <w:jc w:val="left"/>
      <w:outlineLvl w:val="3"/>
    </w:pPr>
    <w:rPr>
      <w:rFonts w:ascii="Cambria" w:eastAsia="Cambria" w:hAnsi="Cambria" w:cs="Cambria"/>
      <w:i/>
      <w:color w:val="3660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0631D"/>
    <w:rPr>
      <w:rFonts w:ascii="Cambria" w:eastAsia="Cambria" w:hAnsi="Cambria" w:cs="Cambria"/>
      <w:i/>
      <w:color w:val="366091"/>
      <w:sz w:val="21"/>
      <w:szCs w:val="21"/>
      <w:lang w:eastAsia="zh-CN"/>
    </w:rPr>
  </w:style>
  <w:style w:type="paragraph" w:styleId="CommentText">
    <w:name w:val="annotation text"/>
    <w:basedOn w:val="Normal"/>
    <w:link w:val="CommentTextChar"/>
    <w:uiPriority w:val="99"/>
    <w:semiHidden/>
    <w:unhideWhenUsed/>
    <w:rsid w:val="00E0631D"/>
    <w:rPr>
      <w:sz w:val="20"/>
      <w:szCs w:val="20"/>
    </w:rPr>
  </w:style>
  <w:style w:type="character" w:customStyle="1" w:styleId="CommentTextChar">
    <w:name w:val="Comment Text Char"/>
    <w:basedOn w:val="DefaultParagraphFont"/>
    <w:link w:val="CommentText"/>
    <w:uiPriority w:val="99"/>
    <w:semiHidden/>
    <w:rsid w:val="00E0631D"/>
    <w:rPr>
      <w:rFonts w:ascii="Calibri" w:eastAsia="宋体" w:hAnsi="Calibri" w:cs="Calibri"/>
      <w:color w:val="00000A"/>
      <w:sz w:val="20"/>
      <w:szCs w:val="20"/>
      <w:lang w:eastAsia="zh-CN"/>
    </w:rPr>
  </w:style>
  <w:style w:type="character" w:styleId="CommentReference">
    <w:name w:val="annotation reference"/>
    <w:basedOn w:val="DefaultParagraphFont"/>
    <w:uiPriority w:val="99"/>
    <w:semiHidden/>
    <w:unhideWhenUsed/>
    <w:rsid w:val="00E0631D"/>
    <w:rPr>
      <w:sz w:val="16"/>
      <w:szCs w:val="16"/>
    </w:rPr>
  </w:style>
  <w:style w:type="character" w:styleId="Hyperlink">
    <w:name w:val="Hyperlink"/>
    <w:basedOn w:val="DefaultParagraphFont"/>
    <w:uiPriority w:val="99"/>
    <w:semiHidden/>
    <w:unhideWhenUsed/>
    <w:rsid w:val="00E0631D"/>
    <w:rPr>
      <w:color w:val="0000FF"/>
      <w:u w:val="single"/>
    </w:rPr>
  </w:style>
  <w:style w:type="paragraph" w:styleId="BalloonText">
    <w:name w:val="Balloon Text"/>
    <w:basedOn w:val="Normal"/>
    <w:link w:val="BalloonTextChar"/>
    <w:uiPriority w:val="99"/>
    <w:semiHidden/>
    <w:unhideWhenUsed/>
    <w:rsid w:val="00E063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31D"/>
    <w:rPr>
      <w:rFonts w:ascii="Segoe UI" w:eastAsia="宋体" w:hAnsi="Segoe UI" w:cs="Segoe UI"/>
      <w:color w:val="00000A"/>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38130">
      <w:bodyDiv w:val="1"/>
      <w:marLeft w:val="0"/>
      <w:marRight w:val="0"/>
      <w:marTop w:val="0"/>
      <w:marBottom w:val="0"/>
      <w:divBdr>
        <w:top w:val="none" w:sz="0" w:space="0" w:color="auto"/>
        <w:left w:val="none" w:sz="0" w:space="0" w:color="auto"/>
        <w:bottom w:val="none" w:sz="0" w:space="0" w:color="auto"/>
        <w:right w:val="none" w:sz="0" w:space="0" w:color="auto"/>
      </w:divBdr>
    </w:div>
    <w:div w:id="399061525">
      <w:bodyDiv w:val="1"/>
      <w:marLeft w:val="0"/>
      <w:marRight w:val="0"/>
      <w:marTop w:val="0"/>
      <w:marBottom w:val="0"/>
      <w:divBdr>
        <w:top w:val="none" w:sz="0" w:space="0" w:color="auto"/>
        <w:left w:val="none" w:sz="0" w:space="0" w:color="auto"/>
        <w:bottom w:val="none" w:sz="0" w:space="0" w:color="auto"/>
        <w:right w:val="none" w:sz="0" w:space="0" w:color="auto"/>
      </w:divBdr>
    </w:div>
    <w:div w:id="213890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Diep</dc:creator>
  <cp:keywords/>
  <dc:description/>
  <cp:lastModifiedBy>Shicheng Guo</cp:lastModifiedBy>
  <cp:revision>4</cp:revision>
  <dcterms:created xsi:type="dcterms:W3CDTF">2016-06-08T20:13:00Z</dcterms:created>
  <dcterms:modified xsi:type="dcterms:W3CDTF">2016-07-25T22:34:00Z</dcterms:modified>
</cp:coreProperties>
</file>